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DBF" w:rsidRDefault="008F7BFA" w:rsidP="00A112E4">
      <w:pPr>
        <w:pStyle w:val="Title"/>
      </w:pPr>
      <w:r>
        <w:t>1_</w:t>
      </w:r>
      <w:r w:rsidR="00A112E4">
        <w:t>Primer</w:t>
      </w:r>
    </w:p>
    <w:p w:rsidR="00682D48" w:rsidRDefault="00A112E4" w:rsidP="00F4777B">
      <w:pPr>
        <w:pStyle w:val="Subtitle"/>
        <w:jc w:val="center"/>
        <w:rPr>
          <w:sz w:val="22"/>
          <w:szCs w:val="22"/>
        </w:rPr>
      </w:pPr>
      <w:r w:rsidRPr="00F4777B">
        <w:rPr>
          <w:sz w:val="22"/>
          <w:szCs w:val="22"/>
        </w:rPr>
        <w:t>Audience</w:t>
      </w:r>
      <w:r w:rsidR="00682D48">
        <w:rPr>
          <w:sz w:val="22"/>
          <w:szCs w:val="22"/>
        </w:rPr>
        <w:t>:</w:t>
      </w:r>
      <w:r w:rsidRPr="00F4777B">
        <w:rPr>
          <w:sz w:val="22"/>
          <w:szCs w:val="22"/>
        </w:rPr>
        <w:t xml:space="preserve"> </w:t>
      </w:r>
    </w:p>
    <w:p w:rsidR="002658D9" w:rsidRDefault="00A112E4">
      <w:pPr>
        <w:pStyle w:val="Subtitle"/>
        <w:jc w:val="center"/>
        <w:rPr>
          <w:sz w:val="22"/>
          <w:szCs w:val="22"/>
        </w:rPr>
      </w:pPr>
      <w:r w:rsidRPr="00F4777B">
        <w:rPr>
          <w:sz w:val="22"/>
          <w:szCs w:val="22"/>
        </w:rPr>
        <w:t xml:space="preserve">A user </w:t>
      </w:r>
      <w:r w:rsidR="00682D48">
        <w:rPr>
          <w:sz w:val="22"/>
          <w:szCs w:val="22"/>
        </w:rPr>
        <w:t>who handles an HDF5 file</w:t>
      </w:r>
      <w:r w:rsidR="00096064">
        <w:rPr>
          <w:sz w:val="22"/>
          <w:szCs w:val="22"/>
        </w:rPr>
        <w:t xml:space="preserve"> with knowledge of the HDF5 data model</w:t>
      </w:r>
      <w:r w:rsidR="004879C6">
        <w:rPr>
          <w:sz w:val="22"/>
          <w:szCs w:val="22"/>
        </w:rPr>
        <w:t>,</w:t>
      </w:r>
      <w:r w:rsidR="00096064">
        <w:rPr>
          <w:sz w:val="22"/>
          <w:szCs w:val="22"/>
        </w:rPr>
        <w:t xml:space="preserve"> </w:t>
      </w:r>
    </w:p>
    <w:p w:rsidR="002658D9" w:rsidRDefault="00096064">
      <w:pPr>
        <w:pStyle w:val="Subtitle"/>
        <w:jc w:val="center"/>
        <w:rPr>
          <w:sz w:val="22"/>
          <w:szCs w:val="22"/>
        </w:rPr>
      </w:pPr>
      <w:r>
        <w:rPr>
          <w:sz w:val="22"/>
          <w:szCs w:val="22"/>
        </w:rPr>
        <w:t xml:space="preserve">but </w:t>
      </w:r>
      <w:r w:rsidR="00364A14">
        <w:rPr>
          <w:sz w:val="22"/>
          <w:szCs w:val="22"/>
        </w:rPr>
        <w:t>does not know about</w:t>
      </w:r>
      <w:r>
        <w:rPr>
          <w:sz w:val="22"/>
          <w:szCs w:val="22"/>
        </w:rPr>
        <w:t xml:space="preserve"> </w:t>
      </w:r>
      <w:r w:rsidR="00364A14">
        <w:rPr>
          <w:sz w:val="22"/>
          <w:szCs w:val="22"/>
        </w:rPr>
        <w:t xml:space="preserve">the </w:t>
      </w:r>
      <w:r>
        <w:rPr>
          <w:sz w:val="22"/>
          <w:szCs w:val="22"/>
        </w:rPr>
        <w:t>HDF5 library internals.</w:t>
      </w:r>
    </w:p>
    <w:p w:rsidR="00682D48" w:rsidRPr="00566C3C" w:rsidRDefault="00566C3C" w:rsidP="00124644">
      <w:pPr>
        <w:pStyle w:val="NoSpacing"/>
        <w:rPr>
          <w:sz w:val="24"/>
          <w:szCs w:val="24"/>
        </w:rPr>
      </w:pPr>
      <w:r>
        <w:rPr>
          <w:sz w:val="24"/>
          <w:szCs w:val="24"/>
        </w:rPr>
        <w:t>An</w:t>
      </w:r>
      <w:r w:rsidR="00000AAC" w:rsidRPr="00000AAC">
        <w:rPr>
          <w:sz w:val="24"/>
          <w:szCs w:val="24"/>
        </w:rPr>
        <w:t xml:space="preserve"> HDF5 file </w:t>
      </w:r>
      <w:r>
        <w:rPr>
          <w:sz w:val="24"/>
          <w:szCs w:val="24"/>
        </w:rPr>
        <w:t xml:space="preserve">consists of </w:t>
      </w:r>
      <w:r w:rsidR="00000AAC" w:rsidRPr="00000AAC">
        <w:rPr>
          <w:sz w:val="24"/>
          <w:szCs w:val="24"/>
        </w:rPr>
        <w:t xml:space="preserve">information for file metadata and user data.  The HDF5 library manages the allocation of file space for </w:t>
      </w:r>
      <w:r w:rsidR="003C33EA">
        <w:rPr>
          <w:sz w:val="24"/>
          <w:szCs w:val="24"/>
        </w:rPr>
        <w:t xml:space="preserve">storing </w:t>
      </w:r>
      <w:r w:rsidR="00AB638C">
        <w:rPr>
          <w:sz w:val="24"/>
          <w:szCs w:val="24"/>
        </w:rPr>
        <w:t xml:space="preserve">the file’s </w:t>
      </w:r>
      <w:r w:rsidR="00000AAC" w:rsidRPr="00000AAC">
        <w:rPr>
          <w:sz w:val="24"/>
          <w:szCs w:val="24"/>
        </w:rPr>
        <w:t xml:space="preserve">metadata and user data.  It also manages the free space </w:t>
      </w:r>
      <w:r w:rsidR="00AA667D">
        <w:rPr>
          <w:sz w:val="24"/>
          <w:szCs w:val="24"/>
        </w:rPr>
        <w:t xml:space="preserve">that </w:t>
      </w:r>
      <w:r w:rsidR="00000AAC" w:rsidRPr="00000AAC">
        <w:rPr>
          <w:sz w:val="24"/>
          <w:szCs w:val="24"/>
        </w:rPr>
        <w:t>result</w:t>
      </w:r>
      <w:r w:rsidR="00AA667D">
        <w:rPr>
          <w:sz w:val="24"/>
          <w:szCs w:val="24"/>
        </w:rPr>
        <w:t>s</w:t>
      </w:r>
      <w:r w:rsidR="00000AAC" w:rsidRPr="00000AAC">
        <w:rPr>
          <w:sz w:val="24"/>
          <w:szCs w:val="24"/>
        </w:rPr>
        <w:t xml:space="preserve"> from the manipulation of the file’s objects.</w:t>
      </w:r>
    </w:p>
    <w:p w:rsidR="004F640C" w:rsidRDefault="004F640C" w:rsidP="00124644">
      <w:pPr>
        <w:pStyle w:val="NoSpacing"/>
        <w:rPr>
          <w:sz w:val="24"/>
          <w:szCs w:val="24"/>
        </w:rPr>
      </w:pPr>
    </w:p>
    <w:p w:rsidR="00496C14" w:rsidRDefault="00496C14" w:rsidP="00124644">
      <w:pPr>
        <w:pStyle w:val="NoSpacing"/>
        <w:rPr>
          <w:sz w:val="24"/>
          <w:szCs w:val="24"/>
        </w:rPr>
      </w:pPr>
      <w:r>
        <w:rPr>
          <w:sz w:val="24"/>
          <w:szCs w:val="24"/>
        </w:rPr>
        <w:t xml:space="preserve">The HDF5 library provides command line </w:t>
      </w:r>
      <w:r w:rsidR="00CF166A">
        <w:rPr>
          <w:sz w:val="24"/>
          <w:szCs w:val="24"/>
        </w:rPr>
        <w:t xml:space="preserve">utilities </w:t>
      </w:r>
      <w:r>
        <w:rPr>
          <w:sz w:val="24"/>
          <w:szCs w:val="24"/>
        </w:rPr>
        <w:t xml:space="preserve">for users to examine </w:t>
      </w:r>
      <w:r w:rsidR="00861BFE">
        <w:rPr>
          <w:sz w:val="24"/>
          <w:szCs w:val="24"/>
        </w:rPr>
        <w:t xml:space="preserve">a </w:t>
      </w:r>
      <w:r>
        <w:rPr>
          <w:sz w:val="24"/>
          <w:szCs w:val="24"/>
        </w:rPr>
        <w:t>file’s contents</w:t>
      </w:r>
      <w:r w:rsidR="007D2717">
        <w:rPr>
          <w:sz w:val="24"/>
          <w:szCs w:val="24"/>
        </w:rPr>
        <w:t xml:space="preserve"> and </w:t>
      </w:r>
      <w:r>
        <w:rPr>
          <w:sz w:val="24"/>
          <w:szCs w:val="24"/>
        </w:rPr>
        <w:t xml:space="preserve">the distribution of file space, and to recreate a file with </w:t>
      </w:r>
      <w:r w:rsidR="00954262">
        <w:rPr>
          <w:sz w:val="24"/>
          <w:szCs w:val="24"/>
        </w:rPr>
        <w:t xml:space="preserve">a </w:t>
      </w:r>
      <w:r w:rsidR="009F4455">
        <w:rPr>
          <w:sz w:val="24"/>
          <w:szCs w:val="24"/>
        </w:rPr>
        <w:t>specified</w:t>
      </w:r>
      <w:r w:rsidR="00954262">
        <w:rPr>
          <w:sz w:val="24"/>
          <w:szCs w:val="24"/>
        </w:rPr>
        <w:t xml:space="preserve"> </w:t>
      </w:r>
      <w:r w:rsidR="00435336">
        <w:rPr>
          <w:sz w:val="24"/>
          <w:szCs w:val="24"/>
        </w:rPr>
        <w:t>strategy</w:t>
      </w:r>
      <w:r w:rsidR="00AB638C">
        <w:rPr>
          <w:sz w:val="24"/>
          <w:szCs w:val="24"/>
        </w:rPr>
        <w:t xml:space="preserve"> </w:t>
      </w:r>
      <w:r w:rsidR="00AA667D">
        <w:rPr>
          <w:sz w:val="24"/>
          <w:szCs w:val="24"/>
        </w:rPr>
        <w:t>for</w:t>
      </w:r>
      <w:r w:rsidR="00AB638C">
        <w:rPr>
          <w:sz w:val="24"/>
          <w:szCs w:val="24"/>
        </w:rPr>
        <w:t xml:space="preserve"> handling file space</w:t>
      </w:r>
      <w:r w:rsidR="00954262">
        <w:rPr>
          <w:sz w:val="24"/>
          <w:szCs w:val="24"/>
        </w:rPr>
        <w:t>.</w:t>
      </w:r>
    </w:p>
    <w:p w:rsidR="00B23AFB" w:rsidRDefault="00B23AFB" w:rsidP="00124644">
      <w:pPr>
        <w:pStyle w:val="NoSpacing"/>
        <w:rPr>
          <w:sz w:val="24"/>
          <w:szCs w:val="24"/>
        </w:rPr>
      </w:pPr>
    </w:p>
    <w:p w:rsidR="00E8323A" w:rsidRDefault="00E8323A" w:rsidP="00E8323A">
      <w:pPr>
        <w:pStyle w:val="NoSpacing"/>
        <w:rPr>
          <w:sz w:val="24"/>
          <w:szCs w:val="24"/>
        </w:rPr>
      </w:pPr>
      <w:r>
        <w:rPr>
          <w:sz w:val="24"/>
          <w:szCs w:val="24"/>
        </w:rPr>
        <w:t xml:space="preserve">The first </w:t>
      </w:r>
      <w:r w:rsidR="00AA667D">
        <w:rPr>
          <w:sz w:val="24"/>
          <w:szCs w:val="24"/>
        </w:rPr>
        <w:t>utility</w:t>
      </w:r>
      <w:r>
        <w:rPr>
          <w:sz w:val="24"/>
          <w:szCs w:val="24"/>
        </w:rPr>
        <w:t xml:space="preserve"> is </w:t>
      </w:r>
      <w:r w:rsidRPr="004A7E6A">
        <w:rPr>
          <w:i/>
          <w:sz w:val="24"/>
          <w:szCs w:val="24"/>
        </w:rPr>
        <w:t>h5dump</w:t>
      </w:r>
      <w:r w:rsidRPr="003B7974">
        <w:rPr>
          <w:sz w:val="24"/>
          <w:szCs w:val="24"/>
        </w:rPr>
        <w:t>,</w:t>
      </w:r>
      <w:r>
        <w:rPr>
          <w:sz w:val="24"/>
          <w:szCs w:val="24"/>
        </w:rPr>
        <w:t xml:space="preserve"> which the user can use to examine a file’s content. The following </w:t>
      </w:r>
      <w:r w:rsidRPr="003B7974">
        <w:rPr>
          <w:i/>
          <w:sz w:val="24"/>
          <w:szCs w:val="24"/>
        </w:rPr>
        <w:t>h5dump</w:t>
      </w:r>
      <w:r>
        <w:rPr>
          <w:sz w:val="24"/>
          <w:szCs w:val="24"/>
        </w:rPr>
        <w:t xml:space="preserve"> output examines the empty file </w:t>
      </w:r>
      <w:r w:rsidR="00000AAC" w:rsidRPr="00000AAC">
        <w:rPr>
          <w:i/>
          <w:sz w:val="24"/>
          <w:szCs w:val="24"/>
        </w:rPr>
        <w:t>not_</w:t>
      </w:r>
      <w:r>
        <w:rPr>
          <w:i/>
          <w:sz w:val="24"/>
          <w:szCs w:val="24"/>
        </w:rPr>
        <w:t>persist</w:t>
      </w:r>
      <w:r w:rsidRPr="004A7E6A">
        <w:rPr>
          <w:i/>
          <w:sz w:val="24"/>
          <w:szCs w:val="24"/>
        </w:rPr>
        <w:t>.h5</w:t>
      </w:r>
      <w:r>
        <w:rPr>
          <w:sz w:val="24"/>
          <w:szCs w:val="24"/>
        </w:rPr>
        <w:t xml:space="preserve">: </w:t>
      </w:r>
    </w:p>
    <w:p w:rsidR="00E8323A" w:rsidRPr="00E62EDE" w:rsidRDefault="00E8323A" w:rsidP="00E8323A">
      <w:pPr>
        <w:pStyle w:val="NoSpacing"/>
        <w:rPr>
          <w:sz w:val="24"/>
          <w:szCs w:val="24"/>
        </w:rPr>
      </w:pPr>
    </w:p>
    <w:p w:rsidR="00E8323A" w:rsidRPr="00E62EDE" w:rsidRDefault="00E8323A" w:rsidP="00E8323A">
      <w:pPr>
        <w:pStyle w:val="ListParagraph"/>
      </w:pPr>
      <w:r w:rsidRPr="00E62EDE">
        <w:t>HDF5 "</w:t>
      </w:r>
      <w:r>
        <w:t>not_persist</w:t>
      </w:r>
      <w:r w:rsidRPr="00E62EDE">
        <w:t>.h5" {</w:t>
      </w:r>
    </w:p>
    <w:p w:rsidR="00E8323A" w:rsidRPr="00E62EDE" w:rsidRDefault="00E8323A" w:rsidP="00E8323A">
      <w:pPr>
        <w:pStyle w:val="ListParagraph"/>
      </w:pPr>
      <w:r w:rsidRPr="00E62EDE">
        <w:t>GROUP "/" {</w:t>
      </w:r>
    </w:p>
    <w:p w:rsidR="00E8323A" w:rsidRPr="00E62EDE" w:rsidRDefault="00E8323A" w:rsidP="00E8323A">
      <w:pPr>
        <w:pStyle w:val="ListParagraph"/>
      </w:pPr>
      <w:r w:rsidRPr="00E62EDE">
        <w:t>}</w:t>
      </w:r>
    </w:p>
    <w:p w:rsidR="00E8323A" w:rsidRPr="00E62EDE" w:rsidRDefault="00E8323A" w:rsidP="00E8323A">
      <w:pPr>
        <w:pStyle w:val="ListParagraph"/>
      </w:pPr>
      <w:r w:rsidRPr="00E62EDE">
        <w:t>}</w:t>
      </w:r>
    </w:p>
    <w:p w:rsidR="00D7303B" w:rsidRDefault="00E8323A" w:rsidP="00E8323A">
      <w:pPr>
        <w:pStyle w:val="NoSpacing"/>
        <w:rPr>
          <w:sz w:val="24"/>
          <w:szCs w:val="24"/>
        </w:rPr>
      </w:pPr>
      <w:r w:rsidRPr="00E62EDE">
        <w:rPr>
          <w:sz w:val="24"/>
          <w:szCs w:val="24"/>
        </w:rPr>
        <w:t xml:space="preserve">Even though the file is empty, the library </w:t>
      </w:r>
      <w:r>
        <w:rPr>
          <w:sz w:val="24"/>
          <w:szCs w:val="24"/>
        </w:rPr>
        <w:t xml:space="preserve">automatically </w:t>
      </w:r>
      <w:r w:rsidRPr="00E62EDE">
        <w:rPr>
          <w:sz w:val="24"/>
          <w:szCs w:val="24"/>
        </w:rPr>
        <w:t xml:space="preserve">creates the root group and allocates space for </w:t>
      </w:r>
      <w:r>
        <w:rPr>
          <w:sz w:val="24"/>
          <w:szCs w:val="24"/>
        </w:rPr>
        <w:t xml:space="preserve">file </w:t>
      </w:r>
      <w:r w:rsidRPr="00E62EDE">
        <w:rPr>
          <w:sz w:val="24"/>
          <w:szCs w:val="24"/>
        </w:rPr>
        <w:t xml:space="preserve">metadata to describe </w:t>
      </w:r>
      <w:r>
        <w:rPr>
          <w:sz w:val="24"/>
          <w:szCs w:val="24"/>
        </w:rPr>
        <w:t>the file</w:t>
      </w:r>
      <w:r w:rsidRPr="00E62EDE">
        <w:rPr>
          <w:sz w:val="24"/>
          <w:szCs w:val="24"/>
        </w:rPr>
        <w:t xml:space="preserve">. </w:t>
      </w:r>
      <w:r>
        <w:rPr>
          <w:sz w:val="24"/>
          <w:szCs w:val="24"/>
        </w:rPr>
        <w:t xml:space="preserve"> </w:t>
      </w:r>
    </w:p>
    <w:p w:rsidR="00D7303B" w:rsidRDefault="00D7303B" w:rsidP="00E8323A">
      <w:pPr>
        <w:pStyle w:val="NoSpacing"/>
        <w:rPr>
          <w:sz w:val="24"/>
          <w:szCs w:val="24"/>
        </w:rPr>
      </w:pPr>
    </w:p>
    <w:p w:rsidR="00E8323A" w:rsidRDefault="00E8323A" w:rsidP="00E8323A">
      <w:pPr>
        <w:pStyle w:val="NoSpacing"/>
        <w:rPr>
          <w:sz w:val="24"/>
          <w:szCs w:val="24"/>
        </w:rPr>
      </w:pPr>
      <w:r>
        <w:rPr>
          <w:sz w:val="24"/>
          <w:szCs w:val="24"/>
        </w:rPr>
        <w:t xml:space="preserve">The second </w:t>
      </w:r>
      <w:r w:rsidR="00AA667D">
        <w:rPr>
          <w:sz w:val="24"/>
          <w:szCs w:val="24"/>
        </w:rPr>
        <w:t>utility</w:t>
      </w:r>
      <w:r>
        <w:rPr>
          <w:sz w:val="24"/>
          <w:szCs w:val="24"/>
        </w:rPr>
        <w:t xml:space="preserve">, </w:t>
      </w:r>
      <w:r w:rsidRPr="00062B7E">
        <w:rPr>
          <w:i/>
          <w:sz w:val="24"/>
          <w:szCs w:val="24"/>
        </w:rPr>
        <w:t>h5stat -</w:t>
      </w:r>
      <w:r w:rsidR="00F34230">
        <w:rPr>
          <w:i/>
          <w:sz w:val="24"/>
          <w:szCs w:val="24"/>
        </w:rPr>
        <w:t>S</w:t>
      </w:r>
      <w:r>
        <w:rPr>
          <w:sz w:val="24"/>
          <w:szCs w:val="24"/>
        </w:rPr>
        <w:t>, allows the user to find out more about the file’s storage information as follows:</w:t>
      </w:r>
    </w:p>
    <w:p w:rsidR="00E8323A" w:rsidRDefault="00E8323A" w:rsidP="00E8323A">
      <w:pPr>
        <w:pStyle w:val="NoSpacing"/>
        <w:rPr>
          <w:sz w:val="24"/>
          <w:szCs w:val="24"/>
        </w:rPr>
      </w:pPr>
    </w:p>
    <w:p w:rsidR="00F34230" w:rsidRDefault="00F34230" w:rsidP="00F34230">
      <w:pPr>
        <w:pStyle w:val="ListParagraph"/>
      </w:pPr>
      <w:r>
        <w:t>Filename: not_persist.h5</w:t>
      </w:r>
    </w:p>
    <w:p w:rsidR="00F34230" w:rsidRDefault="00F34230" w:rsidP="00F34230">
      <w:pPr>
        <w:pStyle w:val="ListParagraph"/>
      </w:pPr>
      <w:r>
        <w:t>Summary of storage information:</w:t>
      </w:r>
    </w:p>
    <w:p w:rsidR="00F34230" w:rsidRDefault="00F34230" w:rsidP="00F34230">
      <w:pPr>
        <w:pStyle w:val="ListParagraph"/>
      </w:pPr>
      <w:r>
        <w:t xml:space="preserve">  File metadata: 800 bytes</w:t>
      </w:r>
    </w:p>
    <w:p w:rsidR="00F34230" w:rsidRDefault="00F34230" w:rsidP="00F34230">
      <w:pPr>
        <w:pStyle w:val="ListParagraph"/>
      </w:pPr>
      <w:r>
        <w:t xml:space="preserve">  Raw </w:t>
      </w:r>
      <w:r w:rsidR="00D62E37">
        <w:t>data</w:t>
      </w:r>
      <w:r>
        <w:t>: 0 bytes</w:t>
      </w:r>
    </w:p>
    <w:p w:rsidR="00F34230" w:rsidRDefault="00F34230" w:rsidP="00F34230">
      <w:pPr>
        <w:pStyle w:val="ListParagraph"/>
      </w:pPr>
      <w:r>
        <w:t xml:space="preserve">  Amount/Percent of tracked free space: 0 bytes/0.0%</w:t>
      </w:r>
    </w:p>
    <w:p w:rsidR="00F34230" w:rsidRDefault="00F34230" w:rsidP="00F34230">
      <w:pPr>
        <w:pStyle w:val="ListParagraph"/>
      </w:pPr>
      <w:r>
        <w:t xml:space="preserve">  Unaccounted space: 0 bytes</w:t>
      </w:r>
    </w:p>
    <w:p w:rsidR="00F34230" w:rsidRDefault="00F34230" w:rsidP="00F34230">
      <w:pPr>
        <w:pStyle w:val="ListParagraph"/>
      </w:pPr>
      <w:r>
        <w:t>Total</w:t>
      </w:r>
      <w:r w:rsidR="00D62E37">
        <w:t xml:space="preserve"> space</w:t>
      </w:r>
      <w:r>
        <w:t>: 800 bytes</w:t>
      </w:r>
    </w:p>
    <w:p w:rsidR="00E8323A" w:rsidRDefault="00E8323A" w:rsidP="00E8323A">
      <w:pPr>
        <w:pStyle w:val="NoSpacing"/>
        <w:rPr>
          <w:sz w:val="24"/>
          <w:szCs w:val="24"/>
        </w:rPr>
      </w:pPr>
      <w:r>
        <w:rPr>
          <w:sz w:val="24"/>
          <w:szCs w:val="24"/>
        </w:rPr>
        <w:t xml:space="preserve">Note that </w:t>
      </w:r>
      <w:r w:rsidR="00000AAC" w:rsidRPr="00000AAC">
        <w:rPr>
          <w:i/>
          <w:sz w:val="24"/>
          <w:szCs w:val="24"/>
        </w:rPr>
        <w:t>not_</w:t>
      </w:r>
      <w:r w:rsidRPr="00062B7E">
        <w:rPr>
          <w:i/>
          <w:sz w:val="24"/>
          <w:szCs w:val="24"/>
        </w:rPr>
        <w:t>persist.h5</w:t>
      </w:r>
      <w:r>
        <w:rPr>
          <w:sz w:val="24"/>
          <w:szCs w:val="24"/>
        </w:rPr>
        <w:t xml:space="preserve"> has 800 bytes of file metadata in the file</w:t>
      </w:r>
      <w:r w:rsidR="00AA667D">
        <w:rPr>
          <w:sz w:val="24"/>
          <w:szCs w:val="24"/>
        </w:rPr>
        <w:t xml:space="preserve"> and nothing else</w:t>
      </w:r>
      <w:r>
        <w:rPr>
          <w:sz w:val="24"/>
          <w:szCs w:val="24"/>
        </w:rPr>
        <w:t xml:space="preserve">.  There is no user data </w:t>
      </w:r>
      <w:r w:rsidR="00AA667D">
        <w:rPr>
          <w:sz w:val="24"/>
          <w:szCs w:val="24"/>
        </w:rPr>
        <w:t>or</w:t>
      </w:r>
      <w:r>
        <w:rPr>
          <w:sz w:val="24"/>
          <w:szCs w:val="24"/>
        </w:rPr>
        <w:t xml:space="preserve"> free space in the file.  The file size of </w:t>
      </w:r>
      <w:r w:rsidR="00000AAC" w:rsidRPr="00000AAC">
        <w:rPr>
          <w:i/>
          <w:sz w:val="24"/>
          <w:szCs w:val="24"/>
        </w:rPr>
        <w:t>not_persist.h5</w:t>
      </w:r>
      <w:r>
        <w:rPr>
          <w:sz w:val="24"/>
          <w:szCs w:val="24"/>
        </w:rPr>
        <w:t xml:space="preserve"> equals the size of the file’s metadata.</w:t>
      </w:r>
    </w:p>
    <w:p w:rsidR="00E8323A" w:rsidRDefault="00E8323A" w:rsidP="00E8323A">
      <w:pPr>
        <w:pStyle w:val="NoSpacing"/>
        <w:rPr>
          <w:sz w:val="24"/>
          <w:szCs w:val="24"/>
        </w:rPr>
      </w:pPr>
    </w:p>
    <w:p w:rsidR="00E8323A" w:rsidRDefault="00E8323A" w:rsidP="00E8323A">
      <w:pPr>
        <w:pStyle w:val="NoSpacing"/>
        <w:rPr>
          <w:sz w:val="24"/>
          <w:szCs w:val="24"/>
        </w:rPr>
      </w:pPr>
      <w:r>
        <w:rPr>
          <w:sz w:val="24"/>
          <w:szCs w:val="24"/>
        </w:rPr>
        <w:t xml:space="preserve">If </w:t>
      </w:r>
      <w:r w:rsidR="00171D6F">
        <w:rPr>
          <w:sz w:val="24"/>
          <w:szCs w:val="24"/>
        </w:rPr>
        <w:t xml:space="preserve">the user </w:t>
      </w:r>
      <w:r w:rsidR="003B294C">
        <w:rPr>
          <w:sz w:val="24"/>
          <w:szCs w:val="24"/>
        </w:rPr>
        <w:t>adds</w:t>
      </w:r>
      <w:r w:rsidR="007108CE">
        <w:rPr>
          <w:sz w:val="24"/>
          <w:szCs w:val="24"/>
        </w:rPr>
        <w:t xml:space="preserve"> </w:t>
      </w:r>
      <w:r>
        <w:rPr>
          <w:sz w:val="24"/>
          <w:szCs w:val="24"/>
        </w:rPr>
        <w:t>four datasets (</w:t>
      </w:r>
      <w:r w:rsidRPr="003B7974">
        <w:rPr>
          <w:i/>
          <w:sz w:val="24"/>
          <w:szCs w:val="24"/>
        </w:rPr>
        <w:t>dset1</w:t>
      </w:r>
      <w:r>
        <w:rPr>
          <w:sz w:val="24"/>
          <w:szCs w:val="24"/>
        </w:rPr>
        <w:t xml:space="preserve">, </w:t>
      </w:r>
      <w:r w:rsidRPr="003B7974">
        <w:rPr>
          <w:i/>
          <w:sz w:val="24"/>
          <w:szCs w:val="24"/>
        </w:rPr>
        <w:t>dset2</w:t>
      </w:r>
      <w:r>
        <w:rPr>
          <w:sz w:val="24"/>
          <w:szCs w:val="24"/>
        </w:rPr>
        <w:t xml:space="preserve">, </w:t>
      </w:r>
      <w:r w:rsidRPr="003B7974">
        <w:rPr>
          <w:i/>
          <w:sz w:val="24"/>
          <w:szCs w:val="24"/>
        </w:rPr>
        <w:t>dset3</w:t>
      </w:r>
      <w:r>
        <w:rPr>
          <w:i/>
          <w:sz w:val="24"/>
          <w:szCs w:val="24"/>
        </w:rPr>
        <w:t xml:space="preserve"> and dset4</w:t>
      </w:r>
      <w:r>
        <w:rPr>
          <w:sz w:val="24"/>
          <w:szCs w:val="24"/>
        </w:rPr>
        <w:t xml:space="preserve">) of different sizes </w:t>
      </w:r>
      <w:r w:rsidR="00AA667D">
        <w:rPr>
          <w:sz w:val="24"/>
          <w:szCs w:val="24"/>
        </w:rPr>
        <w:t>to</w:t>
      </w:r>
      <w:r>
        <w:rPr>
          <w:sz w:val="24"/>
          <w:szCs w:val="24"/>
        </w:rPr>
        <w:t xml:space="preserve"> the file </w:t>
      </w:r>
      <w:r w:rsidR="00000AAC" w:rsidRPr="00000AAC">
        <w:rPr>
          <w:i/>
          <w:sz w:val="24"/>
          <w:szCs w:val="24"/>
        </w:rPr>
        <w:t>not_</w:t>
      </w:r>
      <w:r>
        <w:rPr>
          <w:i/>
          <w:sz w:val="24"/>
          <w:szCs w:val="24"/>
        </w:rPr>
        <w:t>persist</w:t>
      </w:r>
      <w:r w:rsidRPr="00DB2DBD">
        <w:rPr>
          <w:i/>
          <w:sz w:val="24"/>
          <w:szCs w:val="24"/>
        </w:rPr>
        <w:t>.h5</w:t>
      </w:r>
      <w:r>
        <w:rPr>
          <w:sz w:val="24"/>
          <w:szCs w:val="24"/>
        </w:rPr>
        <w:t xml:space="preserve">, </w:t>
      </w:r>
      <w:r w:rsidRPr="00E62EDE">
        <w:rPr>
          <w:i/>
          <w:sz w:val="24"/>
          <w:szCs w:val="24"/>
        </w:rPr>
        <w:t>h5dump</w:t>
      </w:r>
      <w:r w:rsidRPr="00E62EDE">
        <w:rPr>
          <w:sz w:val="24"/>
          <w:szCs w:val="24"/>
        </w:rPr>
        <w:t xml:space="preserve"> </w:t>
      </w:r>
      <w:r w:rsidRPr="00062B7E">
        <w:rPr>
          <w:i/>
          <w:sz w:val="24"/>
          <w:szCs w:val="24"/>
        </w:rPr>
        <w:t>–H</w:t>
      </w:r>
      <w:r>
        <w:rPr>
          <w:sz w:val="24"/>
          <w:szCs w:val="24"/>
        </w:rPr>
        <w:t xml:space="preserve"> produces</w:t>
      </w:r>
      <w:r w:rsidRPr="00E62EDE">
        <w:rPr>
          <w:sz w:val="24"/>
          <w:szCs w:val="24"/>
        </w:rPr>
        <w:t xml:space="preserve"> the following output:</w:t>
      </w:r>
    </w:p>
    <w:p w:rsidR="00E8323A" w:rsidRDefault="00E8323A" w:rsidP="00E8323A">
      <w:pPr>
        <w:pStyle w:val="NoSpacing"/>
        <w:rPr>
          <w:sz w:val="24"/>
          <w:szCs w:val="24"/>
        </w:rPr>
      </w:pPr>
    </w:p>
    <w:p w:rsidR="00E8323A" w:rsidRDefault="00E8323A" w:rsidP="00E8323A">
      <w:pPr>
        <w:pStyle w:val="ListParagraph"/>
      </w:pPr>
      <w:r>
        <w:t>HDF5 "</w:t>
      </w:r>
      <w:r w:rsidR="00300122">
        <w:t>not_</w:t>
      </w:r>
      <w:r>
        <w:t>persist.h5</w:t>
      </w:r>
      <w:r w:rsidRPr="00062B7E">
        <w:t>" {</w:t>
      </w:r>
    </w:p>
    <w:p w:rsidR="00E8323A" w:rsidRDefault="00E8323A" w:rsidP="00E8323A">
      <w:pPr>
        <w:pStyle w:val="ListParagraph"/>
      </w:pPr>
      <w:r w:rsidRPr="00062B7E">
        <w:t>GROUP "/" {</w:t>
      </w:r>
    </w:p>
    <w:p w:rsidR="00E8323A" w:rsidRDefault="00E8323A" w:rsidP="00E8323A">
      <w:pPr>
        <w:pStyle w:val="ListParagraph"/>
      </w:pPr>
      <w:r w:rsidRPr="00062B7E">
        <w:t xml:space="preserve">   DATASET "dset1"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( 10 ) / ( 10 )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"dset2"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( 30000 ) / ( 30000 )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"dset3"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( 50 ) / ( 50 ) }</w:t>
      </w:r>
    </w:p>
    <w:p w:rsidR="00E8323A" w:rsidRDefault="00E8323A" w:rsidP="00E8323A">
      <w:pPr>
        <w:pStyle w:val="ListParagraph"/>
      </w:pPr>
      <w:r w:rsidRPr="00062B7E">
        <w:t xml:space="preserve">   }</w:t>
      </w:r>
    </w:p>
    <w:p w:rsidR="00E8323A" w:rsidRDefault="00E8323A" w:rsidP="00E8323A">
      <w:pPr>
        <w:pStyle w:val="ListParagraph"/>
      </w:pPr>
      <w:r w:rsidRPr="00062B7E">
        <w:t xml:space="preserve">   DATASET "dset4" {</w:t>
      </w:r>
    </w:p>
    <w:p w:rsidR="00E8323A" w:rsidRDefault="00E8323A" w:rsidP="00E8323A">
      <w:pPr>
        <w:pStyle w:val="ListParagraph"/>
      </w:pPr>
      <w:r w:rsidRPr="00062B7E">
        <w:t xml:space="preserve">      DATATYPE  H5T_STD_I32LE</w:t>
      </w:r>
    </w:p>
    <w:p w:rsidR="00E8323A" w:rsidRDefault="00E8323A" w:rsidP="00E8323A">
      <w:pPr>
        <w:pStyle w:val="ListParagraph"/>
      </w:pPr>
      <w:r w:rsidRPr="00062B7E">
        <w:t xml:space="preserve">      DATASPACE  SIMPLE { ( 100 ) / ( 100 ) }</w:t>
      </w:r>
    </w:p>
    <w:p w:rsidR="00E8323A" w:rsidRDefault="00E8323A" w:rsidP="00E8323A">
      <w:pPr>
        <w:pStyle w:val="ListParagraph"/>
      </w:pPr>
      <w:r w:rsidRPr="00062B7E">
        <w:t xml:space="preserve">   }</w:t>
      </w:r>
    </w:p>
    <w:p w:rsidR="00E8323A" w:rsidRDefault="00E8323A" w:rsidP="00E8323A">
      <w:pPr>
        <w:pStyle w:val="ListParagraph"/>
      </w:pPr>
      <w:r w:rsidRPr="00062B7E">
        <w:t>}</w:t>
      </w:r>
    </w:p>
    <w:p w:rsidR="00E8323A" w:rsidRDefault="00E8323A" w:rsidP="00E8323A">
      <w:pPr>
        <w:pStyle w:val="ListParagraph"/>
      </w:pPr>
      <w:r w:rsidRPr="00062B7E">
        <w:t>}</w:t>
      </w:r>
    </w:p>
    <w:p w:rsidR="00E8323A" w:rsidRDefault="00E8323A" w:rsidP="00E8323A">
      <w:pPr>
        <w:pStyle w:val="ListParagraph"/>
        <w:ind w:left="0"/>
      </w:pPr>
    </w:p>
    <w:p w:rsidR="00E8323A" w:rsidRDefault="00C80480" w:rsidP="00E8323A">
      <w:pPr>
        <w:pStyle w:val="ListParagraph"/>
        <w:ind w:left="0"/>
        <w:rPr>
          <w:sz w:val="24"/>
          <w:szCs w:val="24"/>
        </w:rPr>
      </w:pPr>
      <w:r>
        <w:rPr>
          <w:sz w:val="24"/>
          <w:szCs w:val="24"/>
        </w:rPr>
        <w:t>See the</w:t>
      </w:r>
      <w:r w:rsidR="00E8323A">
        <w:rPr>
          <w:sz w:val="24"/>
          <w:szCs w:val="24"/>
        </w:rPr>
        <w:t xml:space="preserve"> following</w:t>
      </w:r>
      <w:r w:rsidR="00E8323A" w:rsidRPr="00062B7E">
        <w:rPr>
          <w:sz w:val="24"/>
          <w:szCs w:val="24"/>
        </w:rPr>
        <w:t xml:space="preserve"> </w:t>
      </w:r>
      <w:r w:rsidR="00E8323A" w:rsidRPr="00062B7E">
        <w:rPr>
          <w:i/>
          <w:sz w:val="24"/>
          <w:szCs w:val="24"/>
        </w:rPr>
        <w:t>h5stat –</w:t>
      </w:r>
      <w:r w:rsidR="00F34230">
        <w:rPr>
          <w:i/>
          <w:sz w:val="24"/>
          <w:szCs w:val="24"/>
        </w:rPr>
        <w:t>S</w:t>
      </w:r>
      <w:r w:rsidR="00E8323A" w:rsidRPr="00062B7E">
        <w:rPr>
          <w:sz w:val="24"/>
          <w:szCs w:val="24"/>
        </w:rPr>
        <w:t xml:space="preserve"> output </w:t>
      </w:r>
      <w:r>
        <w:rPr>
          <w:sz w:val="24"/>
          <w:szCs w:val="24"/>
        </w:rPr>
        <w:t>for</w:t>
      </w:r>
      <w:r w:rsidR="00E8323A">
        <w:rPr>
          <w:sz w:val="24"/>
          <w:szCs w:val="24"/>
        </w:rPr>
        <w:t xml:space="preserve"> </w:t>
      </w:r>
      <w:r w:rsidR="00000AAC" w:rsidRPr="00000AAC">
        <w:rPr>
          <w:i/>
          <w:sz w:val="24"/>
          <w:szCs w:val="24"/>
        </w:rPr>
        <w:t>not_</w:t>
      </w:r>
      <w:r w:rsidR="00E8323A" w:rsidRPr="00062B7E">
        <w:rPr>
          <w:i/>
          <w:sz w:val="24"/>
          <w:szCs w:val="24"/>
        </w:rPr>
        <w:t>persist.h5</w:t>
      </w:r>
      <w:r w:rsidR="00E8323A">
        <w:rPr>
          <w:sz w:val="24"/>
          <w:szCs w:val="24"/>
        </w:rPr>
        <w:t>:</w:t>
      </w:r>
    </w:p>
    <w:p w:rsidR="00E8323A" w:rsidRDefault="00E8323A" w:rsidP="00E8323A">
      <w:pPr>
        <w:pStyle w:val="ListParagraph"/>
        <w:ind w:left="0"/>
        <w:rPr>
          <w:sz w:val="24"/>
          <w:szCs w:val="24"/>
        </w:rPr>
      </w:pPr>
    </w:p>
    <w:p w:rsidR="00000000" w:rsidRDefault="00F34230">
      <w:pPr>
        <w:pStyle w:val="ListParagraph"/>
      </w:pPr>
      <w:r>
        <w:t>Filename: not_persist.h5</w:t>
      </w:r>
    </w:p>
    <w:p w:rsidR="00000000" w:rsidRDefault="00F34230">
      <w:pPr>
        <w:pStyle w:val="ListParagraph"/>
      </w:pPr>
      <w:r>
        <w:t>Summary of storage information:</w:t>
      </w:r>
    </w:p>
    <w:p w:rsidR="00000000" w:rsidRDefault="00F34230">
      <w:pPr>
        <w:pStyle w:val="ListParagraph"/>
      </w:pPr>
      <w:r>
        <w:t xml:space="preserve">  File metadata: 2216 bytes</w:t>
      </w:r>
    </w:p>
    <w:p w:rsidR="00000000" w:rsidRDefault="00F34230">
      <w:pPr>
        <w:pStyle w:val="ListParagraph"/>
      </w:pPr>
      <w:r>
        <w:t xml:space="preserve">  Raw </w:t>
      </w:r>
      <w:r w:rsidR="00D62E37">
        <w:t>data</w:t>
      </w:r>
      <w:r>
        <w:t>: 120640 bytes</w:t>
      </w:r>
    </w:p>
    <w:p w:rsidR="00000000" w:rsidRDefault="00F34230">
      <w:pPr>
        <w:pStyle w:val="ListParagraph"/>
      </w:pPr>
      <w:r>
        <w:t xml:space="preserve">  Amount/Percent of tracked free space: 0 bytes/0.0%</w:t>
      </w:r>
    </w:p>
    <w:p w:rsidR="00000000" w:rsidRDefault="00F34230">
      <w:pPr>
        <w:pStyle w:val="ListParagraph"/>
      </w:pPr>
      <w:r>
        <w:t xml:space="preserve">  Unaccounted space: 1976 bytes</w:t>
      </w:r>
    </w:p>
    <w:p w:rsidR="00000000" w:rsidRDefault="00F34230">
      <w:pPr>
        <w:pStyle w:val="ListParagraph"/>
      </w:pPr>
      <w:r>
        <w:t>Total</w:t>
      </w:r>
      <w:r w:rsidR="00D62E37">
        <w:t xml:space="preserve"> space</w:t>
      </w:r>
      <w:r>
        <w:t>: 124832 bytes</w:t>
      </w:r>
    </w:p>
    <w:p w:rsidR="00000000" w:rsidRDefault="00300122">
      <w:pPr>
        <w:rPr>
          <w:sz w:val="24"/>
          <w:szCs w:val="24"/>
        </w:rPr>
      </w:pPr>
      <w:r>
        <w:rPr>
          <w:sz w:val="24"/>
          <w:szCs w:val="24"/>
        </w:rPr>
        <w:t>The</w:t>
      </w:r>
      <w:r w:rsidR="00000AAC" w:rsidRPr="00000AAC">
        <w:rPr>
          <w:sz w:val="24"/>
          <w:szCs w:val="24"/>
        </w:rPr>
        <w:t xml:space="preserve"> above output </w:t>
      </w:r>
      <w:r w:rsidR="00F34230">
        <w:rPr>
          <w:sz w:val="24"/>
          <w:szCs w:val="24"/>
        </w:rPr>
        <w:t xml:space="preserve">indicates </w:t>
      </w:r>
      <w:r w:rsidR="00000AAC" w:rsidRPr="00000AAC">
        <w:rPr>
          <w:sz w:val="24"/>
          <w:szCs w:val="24"/>
        </w:rPr>
        <w:t xml:space="preserve">that </w:t>
      </w:r>
      <w:r w:rsidR="00F34230">
        <w:rPr>
          <w:sz w:val="24"/>
          <w:szCs w:val="24"/>
        </w:rPr>
        <w:t xml:space="preserve">there is no </w:t>
      </w:r>
      <w:r w:rsidR="00AA667D">
        <w:rPr>
          <w:sz w:val="24"/>
          <w:szCs w:val="24"/>
        </w:rPr>
        <w:t xml:space="preserve">tracked </w:t>
      </w:r>
      <w:r w:rsidR="00F34230">
        <w:rPr>
          <w:sz w:val="24"/>
          <w:szCs w:val="24"/>
        </w:rPr>
        <w:t xml:space="preserve">free space but there are 1,976 bytes of unaccounted space.  </w:t>
      </w:r>
      <w:r w:rsidR="002658D9">
        <w:rPr>
          <w:sz w:val="24"/>
          <w:szCs w:val="24"/>
        </w:rPr>
        <w:t xml:space="preserve">This is due to the </w:t>
      </w:r>
      <w:r w:rsidR="007377D7">
        <w:rPr>
          <w:sz w:val="24"/>
          <w:szCs w:val="24"/>
        </w:rPr>
        <w:t>file-</w:t>
      </w:r>
      <w:r w:rsidR="00F50F6C">
        <w:rPr>
          <w:sz w:val="24"/>
          <w:szCs w:val="24"/>
        </w:rPr>
        <w:t>space-</w:t>
      </w:r>
      <w:r w:rsidR="007377D7">
        <w:rPr>
          <w:sz w:val="24"/>
          <w:szCs w:val="24"/>
        </w:rPr>
        <w:t>handling</w:t>
      </w:r>
      <w:r w:rsidR="00F50F6C">
        <w:rPr>
          <w:sz w:val="24"/>
          <w:szCs w:val="24"/>
        </w:rPr>
        <w:t xml:space="preserve"> </w:t>
      </w:r>
      <w:r w:rsidR="007377D7">
        <w:rPr>
          <w:sz w:val="24"/>
          <w:szCs w:val="24"/>
        </w:rPr>
        <w:t xml:space="preserve">strategy in use for </w:t>
      </w:r>
      <w:r w:rsidR="00000AAC" w:rsidRPr="00000AAC">
        <w:rPr>
          <w:i/>
          <w:sz w:val="24"/>
          <w:szCs w:val="24"/>
        </w:rPr>
        <w:t>not_persist.h5</w:t>
      </w:r>
      <w:r w:rsidR="007377D7">
        <w:rPr>
          <w:sz w:val="24"/>
          <w:szCs w:val="24"/>
        </w:rPr>
        <w:t xml:space="preserve">.  </w:t>
      </w:r>
      <w:r w:rsidR="000675E1">
        <w:rPr>
          <w:sz w:val="24"/>
          <w:szCs w:val="24"/>
        </w:rPr>
        <w:t>When a</w:t>
      </w:r>
      <w:r w:rsidR="00F34230">
        <w:rPr>
          <w:sz w:val="24"/>
          <w:szCs w:val="24"/>
        </w:rPr>
        <w:t xml:space="preserve"> user creates an HDF5</w:t>
      </w:r>
      <w:r w:rsidR="000675E1">
        <w:rPr>
          <w:sz w:val="24"/>
          <w:szCs w:val="24"/>
        </w:rPr>
        <w:t xml:space="preserve"> </w:t>
      </w:r>
      <w:r w:rsidR="00F34230">
        <w:rPr>
          <w:sz w:val="24"/>
          <w:szCs w:val="24"/>
        </w:rPr>
        <w:t>file</w:t>
      </w:r>
      <w:r w:rsidR="000675E1">
        <w:rPr>
          <w:sz w:val="24"/>
          <w:szCs w:val="24"/>
        </w:rPr>
        <w:t xml:space="preserve">, the </w:t>
      </w:r>
      <w:r w:rsidR="00F34230">
        <w:rPr>
          <w:sz w:val="24"/>
          <w:szCs w:val="24"/>
        </w:rPr>
        <w:t xml:space="preserve">HDF5 library’s </w:t>
      </w:r>
      <w:r w:rsidR="000675E1">
        <w:rPr>
          <w:sz w:val="24"/>
          <w:szCs w:val="24"/>
        </w:rPr>
        <w:t>default file-</w:t>
      </w:r>
      <w:r w:rsidR="00F50F6C">
        <w:rPr>
          <w:sz w:val="24"/>
          <w:szCs w:val="24"/>
        </w:rPr>
        <w:t>space-</w:t>
      </w:r>
      <w:r w:rsidR="000675E1">
        <w:rPr>
          <w:sz w:val="24"/>
          <w:szCs w:val="24"/>
        </w:rPr>
        <w:t>handling</w:t>
      </w:r>
      <w:r w:rsidR="00F50F6C">
        <w:rPr>
          <w:sz w:val="24"/>
          <w:szCs w:val="24"/>
        </w:rPr>
        <w:t xml:space="preserve"> </w:t>
      </w:r>
      <w:r w:rsidR="000675E1">
        <w:rPr>
          <w:sz w:val="24"/>
          <w:szCs w:val="24"/>
        </w:rPr>
        <w:t xml:space="preserve">strategy is not to persist free space at file closing.  </w:t>
      </w:r>
      <w:r w:rsidR="00964EF6">
        <w:rPr>
          <w:sz w:val="24"/>
          <w:szCs w:val="24"/>
        </w:rPr>
        <w:t>This means that the</w:t>
      </w:r>
      <w:r w:rsidR="007108CE">
        <w:rPr>
          <w:sz w:val="24"/>
          <w:szCs w:val="24"/>
        </w:rPr>
        <w:t xml:space="preserve"> library does not save the </w:t>
      </w:r>
      <w:r w:rsidR="00964EF6">
        <w:rPr>
          <w:sz w:val="24"/>
          <w:szCs w:val="24"/>
        </w:rPr>
        <w:t xml:space="preserve">information to track the file’s </w:t>
      </w:r>
      <w:r w:rsidR="000675E1">
        <w:rPr>
          <w:sz w:val="24"/>
          <w:szCs w:val="24"/>
        </w:rPr>
        <w:t xml:space="preserve">free space </w:t>
      </w:r>
      <w:r w:rsidR="00964EF6">
        <w:rPr>
          <w:sz w:val="24"/>
          <w:szCs w:val="24"/>
        </w:rPr>
        <w:t>at file closing</w:t>
      </w:r>
      <w:r w:rsidR="00AA667D">
        <w:rPr>
          <w:sz w:val="24"/>
          <w:szCs w:val="24"/>
        </w:rPr>
        <w:t>,</w:t>
      </w:r>
      <w:r w:rsidR="00964EF6">
        <w:rPr>
          <w:sz w:val="24"/>
          <w:szCs w:val="24"/>
        </w:rPr>
        <w:t xml:space="preserve"> </w:t>
      </w:r>
      <w:r w:rsidR="007108CE">
        <w:rPr>
          <w:sz w:val="24"/>
          <w:szCs w:val="24"/>
        </w:rPr>
        <w:t>and the user cannot re</w:t>
      </w:r>
      <w:r w:rsidR="00AA667D">
        <w:rPr>
          <w:sz w:val="24"/>
          <w:szCs w:val="24"/>
        </w:rPr>
        <w:t xml:space="preserve">use </w:t>
      </w:r>
      <w:r w:rsidR="007108CE">
        <w:rPr>
          <w:sz w:val="24"/>
          <w:szCs w:val="24"/>
        </w:rPr>
        <w:t xml:space="preserve">the free space </w:t>
      </w:r>
      <w:r w:rsidR="00AA667D">
        <w:rPr>
          <w:sz w:val="24"/>
          <w:szCs w:val="24"/>
        </w:rPr>
        <w:t>that exists</w:t>
      </w:r>
      <w:r w:rsidR="004C2214">
        <w:rPr>
          <w:sz w:val="24"/>
          <w:szCs w:val="24"/>
        </w:rPr>
        <w:t>.</w:t>
      </w:r>
    </w:p>
    <w:p w:rsidR="00000000" w:rsidRDefault="00D2269F">
      <w:pPr>
        <w:rPr>
          <w:sz w:val="24"/>
          <w:szCs w:val="24"/>
        </w:rPr>
      </w:pPr>
      <w:r>
        <w:rPr>
          <w:sz w:val="24"/>
          <w:szCs w:val="24"/>
        </w:rPr>
        <w:t xml:space="preserve">If the user reopens </w:t>
      </w:r>
      <w:r w:rsidR="00000AAC" w:rsidRPr="00000AAC">
        <w:rPr>
          <w:i/>
          <w:sz w:val="24"/>
          <w:szCs w:val="24"/>
        </w:rPr>
        <w:t>not_persist.h5</w:t>
      </w:r>
      <w:r>
        <w:rPr>
          <w:sz w:val="24"/>
          <w:szCs w:val="24"/>
        </w:rPr>
        <w:t xml:space="preserve">, </w:t>
      </w:r>
      <w:r w:rsidR="003B294C">
        <w:rPr>
          <w:sz w:val="24"/>
          <w:szCs w:val="24"/>
        </w:rPr>
        <w:t>adds</w:t>
      </w:r>
      <w:r w:rsidR="007108CE">
        <w:rPr>
          <w:sz w:val="24"/>
          <w:szCs w:val="24"/>
        </w:rPr>
        <w:t xml:space="preserve"> </w:t>
      </w:r>
      <w:r>
        <w:rPr>
          <w:sz w:val="24"/>
          <w:szCs w:val="24"/>
        </w:rPr>
        <w:t>one new dataset</w:t>
      </w:r>
      <w:r w:rsidR="000D6C6D">
        <w:rPr>
          <w:sz w:val="24"/>
          <w:szCs w:val="24"/>
        </w:rPr>
        <w:t xml:space="preserve"> (</w:t>
      </w:r>
      <w:r w:rsidR="00000AAC" w:rsidRPr="00000AAC">
        <w:rPr>
          <w:i/>
          <w:sz w:val="24"/>
          <w:szCs w:val="24"/>
        </w:rPr>
        <w:t>dset5</w:t>
      </w:r>
      <w:r w:rsidR="000D6C6D">
        <w:rPr>
          <w:sz w:val="24"/>
          <w:szCs w:val="24"/>
        </w:rPr>
        <w:t>)</w:t>
      </w:r>
      <w:r w:rsidR="004C2214">
        <w:rPr>
          <w:sz w:val="24"/>
          <w:szCs w:val="24"/>
        </w:rPr>
        <w:t>,</w:t>
      </w:r>
      <w:r>
        <w:rPr>
          <w:sz w:val="24"/>
          <w:szCs w:val="24"/>
        </w:rPr>
        <w:t xml:space="preserve"> and </w:t>
      </w:r>
      <w:r w:rsidR="000D6C6D">
        <w:rPr>
          <w:sz w:val="24"/>
          <w:szCs w:val="24"/>
        </w:rPr>
        <w:t xml:space="preserve">then </w:t>
      </w:r>
      <w:r>
        <w:rPr>
          <w:sz w:val="24"/>
          <w:szCs w:val="24"/>
        </w:rPr>
        <w:t xml:space="preserve">deletes one </w:t>
      </w:r>
      <w:r w:rsidR="007108CE">
        <w:rPr>
          <w:sz w:val="24"/>
          <w:szCs w:val="24"/>
        </w:rPr>
        <w:t xml:space="preserve">existing </w:t>
      </w:r>
      <w:r>
        <w:rPr>
          <w:sz w:val="24"/>
          <w:szCs w:val="24"/>
        </w:rPr>
        <w:t xml:space="preserve">dataset </w:t>
      </w:r>
      <w:r w:rsidR="000D6C6D">
        <w:rPr>
          <w:sz w:val="24"/>
          <w:szCs w:val="24"/>
        </w:rPr>
        <w:t>(</w:t>
      </w:r>
      <w:r w:rsidR="00000AAC" w:rsidRPr="00000AAC">
        <w:rPr>
          <w:i/>
          <w:sz w:val="24"/>
          <w:szCs w:val="24"/>
        </w:rPr>
        <w:t>dset2</w:t>
      </w:r>
      <w:r w:rsidR="000D6C6D">
        <w:rPr>
          <w:sz w:val="24"/>
          <w:szCs w:val="24"/>
        </w:rPr>
        <w:t xml:space="preserve">) </w:t>
      </w:r>
      <w:r>
        <w:rPr>
          <w:sz w:val="24"/>
          <w:szCs w:val="24"/>
        </w:rPr>
        <w:t xml:space="preserve">from the file, </w:t>
      </w:r>
      <w:r w:rsidR="00000AAC" w:rsidRPr="00000AAC">
        <w:rPr>
          <w:i/>
          <w:sz w:val="24"/>
          <w:szCs w:val="24"/>
        </w:rPr>
        <w:t>h5dump –H</w:t>
      </w:r>
      <w:r>
        <w:rPr>
          <w:sz w:val="24"/>
          <w:szCs w:val="24"/>
        </w:rPr>
        <w:t xml:space="preserve"> output</w:t>
      </w:r>
      <w:r w:rsidR="00D43FD4">
        <w:rPr>
          <w:sz w:val="24"/>
          <w:szCs w:val="24"/>
        </w:rPr>
        <w:t>s</w:t>
      </w:r>
      <w:r>
        <w:rPr>
          <w:sz w:val="24"/>
          <w:szCs w:val="24"/>
        </w:rPr>
        <w:t xml:space="preserve"> </w:t>
      </w:r>
      <w:r w:rsidR="00D43FD4">
        <w:rPr>
          <w:sz w:val="24"/>
          <w:szCs w:val="24"/>
        </w:rPr>
        <w:t>the following</w:t>
      </w:r>
      <w:r>
        <w:rPr>
          <w:sz w:val="24"/>
          <w:szCs w:val="24"/>
        </w:rPr>
        <w:t xml:space="preserve">:  </w:t>
      </w:r>
    </w:p>
    <w:p w:rsidR="00000000" w:rsidRDefault="00D2269F">
      <w:pPr>
        <w:pStyle w:val="ListParagraph"/>
      </w:pPr>
      <w:r w:rsidRPr="00D2269F">
        <w:t>HDF5 "./not_persist.h5" {</w:t>
      </w:r>
    </w:p>
    <w:p w:rsidR="00000000" w:rsidRDefault="00D2269F">
      <w:pPr>
        <w:pStyle w:val="ListParagraph"/>
      </w:pPr>
      <w:r w:rsidRPr="00D2269F">
        <w:t>GROUP "/" {</w:t>
      </w:r>
    </w:p>
    <w:p w:rsidR="00000000" w:rsidRDefault="00D2269F">
      <w:pPr>
        <w:pStyle w:val="ListParagraph"/>
      </w:pPr>
      <w:r w:rsidRPr="00D2269F">
        <w:t xml:space="preserve">   DATASET "dset1" {</w:t>
      </w:r>
    </w:p>
    <w:p w:rsidR="00000000" w:rsidRDefault="00D2269F">
      <w:pPr>
        <w:pStyle w:val="ListParagraph"/>
      </w:pPr>
      <w:r w:rsidRPr="00D2269F">
        <w:t xml:space="preserve">      DATATYPE  H5T_STD_I32LE</w:t>
      </w:r>
    </w:p>
    <w:p w:rsidR="00000000" w:rsidRDefault="00D2269F">
      <w:pPr>
        <w:pStyle w:val="ListParagraph"/>
      </w:pPr>
      <w:r w:rsidRPr="00D2269F">
        <w:t xml:space="preserve">      DATASPACE  SIMPLE { ( 10 ) / ( 10 ) }</w:t>
      </w:r>
    </w:p>
    <w:p w:rsidR="00000000" w:rsidRDefault="00D2269F">
      <w:pPr>
        <w:pStyle w:val="ListParagraph"/>
      </w:pPr>
      <w:r w:rsidRPr="00D2269F">
        <w:t xml:space="preserve">   }</w:t>
      </w:r>
    </w:p>
    <w:p w:rsidR="00000000" w:rsidRDefault="00D2269F">
      <w:pPr>
        <w:pStyle w:val="ListParagraph"/>
      </w:pPr>
      <w:r w:rsidRPr="00D2269F">
        <w:t xml:space="preserve">   DATASET "dset3" {</w:t>
      </w:r>
    </w:p>
    <w:p w:rsidR="00000000" w:rsidRDefault="00D2269F">
      <w:pPr>
        <w:pStyle w:val="ListParagraph"/>
      </w:pPr>
      <w:r w:rsidRPr="00D2269F">
        <w:t xml:space="preserve">      DATATYPE  H5T_STD_I32LE</w:t>
      </w:r>
    </w:p>
    <w:p w:rsidR="00000000" w:rsidRDefault="00D2269F">
      <w:pPr>
        <w:pStyle w:val="ListParagraph"/>
      </w:pPr>
      <w:r w:rsidRPr="00D2269F">
        <w:t xml:space="preserve">      DATASPACE  SIMPLE { ( 50 ) / ( 50 ) }</w:t>
      </w:r>
    </w:p>
    <w:p w:rsidR="00000000" w:rsidRDefault="00D2269F">
      <w:pPr>
        <w:pStyle w:val="ListParagraph"/>
      </w:pPr>
      <w:r w:rsidRPr="00D2269F">
        <w:t xml:space="preserve">   }</w:t>
      </w:r>
    </w:p>
    <w:p w:rsidR="00000000" w:rsidRDefault="00D2269F">
      <w:pPr>
        <w:pStyle w:val="ListParagraph"/>
      </w:pPr>
      <w:r w:rsidRPr="00D2269F">
        <w:t xml:space="preserve">   DATASET "dset4" {</w:t>
      </w:r>
    </w:p>
    <w:p w:rsidR="00000000" w:rsidRDefault="00D2269F">
      <w:pPr>
        <w:pStyle w:val="ListParagraph"/>
      </w:pPr>
      <w:r w:rsidRPr="00D2269F">
        <w:t xml:space="preserve">      DATATYPE  H5T_STD_I32LE</w:t>
      </w:r>
    </w:p>
    <w:p w:rsidR="00000000" w:rsidRDefault="00D2269F">
      <w:pPr>
        <w:pStyle w:val="ListParagraph"/>
      </w:pPr>
      <w:r w:rsidRPr="00D2269F">
        <w:t xml:space="preserve">      DATASPACE  SIMPLE { ( 100 ) / ( 100 ) }</w:t>
      </w:r>
    </w:p>
    <w:p w:rsidR="00000000" w:rsidRDefault="00D2269F">
      <w:pPr>
        <w:pStyle w:val="ListParagraph"/>
      </w:pPr>
      <w:r w:rsidRPr="00D2269F">
        <w:t xml:space="preserve">   }</w:t>
      </w:r>
    </w:p>
    <w:p w:rsidR="00000000" w:rsidRDefault="00D2269F">
      <w:pPr>
        <w:pStyle w:val="ListParagraph"/>
      </w:pPr>
      <w:r w:rsidRPr="00D2269F">
        <w:t xml:space="preserve">   DATASET "dset5" {</w:t>
      </w:r>
    </w:p>
    <w:p w:rsidR="00000000" w:rsidRDefault="00D2269F">
      <w:pPr>
        <w:pStyle w:val="ListParagraph"/>
      </w:pPr>
      <w:r w:rsidRPr="00D2269F">
        <w:t xml:space="preserve">      DATATYPE  H5T_STD_I32LE</w:t>
      </w:r>
    </w:p>
    <w:p w:rsidR="00000000" w:rsidRDefault="00D2269F">
      <w:pPr>
        <w:pStyle w:val="ListParagraph"/>
      </w:pPr>
      <w:r w:rsidRPr="00D2269F">
        <w:t xml:space="preserve">      DATASPACE  SIMPLE { ( 1000 ) / ( 1000 ) }</w:t>
      </w:r>
    </w:p>
    <w:p w:rsidR="00000000" w:rsidRDefault="00D2269F">
      <w:pPr>
        <w:pStyle w:val="ListParagraph"/>
      </w:pPr>
      <w:r w:rsidRPr="00D2269F">
        <w:t xml:space="preserve">   }</w:t>
      </w:r>
    </w:p>
    <w:p w:rsidR="00000000" w:rsidRDefault="00D2269F">
      <w:pPr>
        <w:pStyle w:val="ListParagraph"/>
      </w:pPr>
      <w:r w:rsidRPr="00D2269F">
        <w:t>}</w:t>
      </w:r>
    </w:p>
    <w:p w:rsidR="00000000" w:rsidRDefault="00D2269F">
      <w:pPr>
        <w:pStyle w:val="ListParagraph"/>
      </w:pPr>
      <w:r w:rsidRPr="00D2269F">
        <w:t>}</w:t>
      </w:r>
    </w:p>
    <w:p w:rsidR="00000000" w:rsidRDefault="00D2269F">
      <w:pPr>
        <w:rPr>
          <w:sz w:val="24"/>
          <w:szCs w:val="24"/>
        </w:rPr>
      </w:pPr>
      <w:r>
        <w:rPr>
          <w:sz w:val="24"/>
          <w:szCs w:val="24"/>
        </w:rPr>
        <w:t xml:space="preserve">Look at the following </w:t>
      </w:r>
      <w:r w:rsidR="00000AAC" w:rsidRPr="00000AAC">
        <w:rPr>
          <w:i/>
          <w:sz w:val="24"/>
          <w:szCs w:val="24"/>
        </w:rPr>
        <w:t>h5stat –</w:t>
      </w:r>
      <w:r>
        <w:rPr>
          <w:i/>
          <w:sz w:val="24"/>
          <w:szCs w:val="24"/>
        </w:rPr>
        <w:t xml:space="preserve">S </w:t>
      </w:r>
      <w:r>
        <w:rPr>
          <w:sz w:val="24"/>
          <w:szCs w:val="24"/>
        </w:rPr>
        <w:t xml:space="preserve">output for </w:t>
      </w:r>
      <w:r w:rsidR="00000AAC" w:rsidRPr="00000AAC">
        <w:rPr>
          <w:i/>
          <w:sz w:val="24"/>
          <w:szCs w:val="24"/>
        </w:rPr>
        <w:t>not_persist.h5</w:t>
      </w:r>
      <w:r>
        <w:rPr>
          <w:sz w:val="24"/>
          <w:szCs w:val="24"/>
        </w:rPr>
        <w:t>:</w:t>
      </w:r>
    </w:p>
    <w:p w:rsidR="00000000" w:rsidRDefault="00D2269F">
      <w:pPr>
        <w:pStyle w:val="ListParagraph"/>
      </w:pPr>
      <w:r w:rsidRPr="00D2269F">
        <w:t>Filename: ./not_persist.h5</w:t>
      </w:r>
    </w:p>
    <w:p w:rsidR="00000000" w:rsidRDefault="00D2269F">
      <w:pPr>
        <w:pStyle w:val="ListParagraph"/>
      </w:pPr>
      <w:r w:rsidRPr="00D2269F">
        <w:t>Summary of storage information:</w:t>
      </w:r>
    </w:p>
    <w:p w:rsidR="00000000" w:rsidRDefault="00D2269F">
      <w:pPr>
        <w:pStyle w:val="ListParagraph"/>
      </w:pPr>
      <w:r w:rsidRPr="00D2269F">
        <w:t xml:space="preserve">  File metadata: 2216 bytes</w:t>
      </w:r>
    </w:p>
    <w:p w:rsidR="00000000" w:rsidRDefault="00D2269F">
      <w:pPr>
        <w:pStyle w:val="ListParagraph"/>
      </w:pPr>
      <w:r w:rsidRPr="00D2269F">
        <w:t xml:space="preserve">  Raw data: 4640 bytes</w:t>
      </w:r>
    </w:p>
    <w:p w:rsidR="00000000" w:rsidRDefault="00D2269F">
      <w:pPr>
        <w:pStyle w:val="ListParagraph"/>
      </w:pPr>
      <w:r w:rsidRPr="00D2269F">
        <w:t xml:space="preserve">  Amount/Percent of tracked free space: 0 bytes/0.0%</w:t>
      </w:r>
    </w:p>
    <w:p w:rsidR="00000000" w:rsidRDefault="00D2269F">
      <w:pPr>
        <w:pStyle w:val="ListParagraph"/>
      </w:pPr>
      <w:r w:rsidRPr="00D2269F">
        <w:t xml:space="preserve">  Unaccounted space: 124024 bytes</w:t>
      </w:r>
    </w:p>
    <w:p w:rsidR="00000000" w:rsidRDefault="00D2269F">
      <w:pPr>
        <w:pStyle w:val="ListParagraph"/>
      </w:pPr>
      <w:r w:rsidRPr="00D2269F">
        <w:t>Total</w:t>
      </w:r>
      <w:r w:rsidR="00D62E37">
        <w:t xml:space="preserve"> space</w:t>
      </w:r>
      <w:r w:rsidRPr="00D2269F">
        <w:t>: 130880 bytes</w:t>
      </w:r>
    </w:p>
    <w:p w:rsidR="00000000" w:rsidRDefault="00457FE5">
      <w:pPr>
        <w:rPr>
          <w:sz w:val="24"/>
          <w:szCs w:val="24"/>
        </w:rPr>
      </w:pPr>
      <w:r>
        <w:rPr>
          <w:sz w:val="24"/>
          <w:szCs w:val="24"/>
        </w:rPr>
        <w:t xml:space="preserve">Note that the amount of unaccounted space consists not </w:t>
      </w:r>
      <w:r w:rsidR="00AA667D">
        <w:rPr>
          <w:sz w:val="24"/>
          <w:szCs w:val="24"/>
        </w:rPr>
        <w:t xml:space="preserve">only </w:t>
      </w:r>
      <w:r>
        <w:rPr>
          <w:sz w:val="24"/>
          <w:szCs w:val="24"/>
        </w:rPr>
        <w:t xml:space="preserve">of space incurred </w:t>
      </w:r>
      <w:r w:rsidR="00D43FD4">
        <w:rPr>
          <w:sz w:val="24"/>
          <w:szCs w:val="24"/>
        </w:rPr>
        <w:t>due to the</w:t>
      </w:r>
      <w:r>
        <w:rPr>
          <w:sz w:val="24"/>
          <w:szCs w:val="24"/>
        </w:rPr>
        <w:t xml:space="preserve"> deleti</w:t>
      </w:r>
      <w:r w:rsidR="00D43FD4">
        <w:rPr>
          <w:sz w:val="24"/>
          <w:szCs w:val="24"/>
        </w:rPr>
        <w:t>on</w:t>
      </w:r>
      <w:r>
        <w:rPr>
          <w:sz w:val="24"/>
          <w:szCs w:val="24"/>
        </w:rPr>
        <w:t xml:space="preserve"> and add</w:t>
      </w:r>
      <w:r w:rsidR="00D43FD4">
        <w:rPr>
          <w:sz w:val="24"/>
          <w:szCs w:val="24"/>
        </w:rPr>
        <w:t>ition of</w:t>
      </w:r>
      <w:r>
        <w:rPr>
          <w:sz w:val="24"/>
          <w:szCs w:val="24"/>
        </w:rPr>
        <w:t xml:space="preserve"> the datasets.  It also includes the unaccounted space of 1,976 bytes </w:t>
      </w:r>
      <w:r w:rsidR="004C2214">
        <w:rPr>
          <w:sz w:val="24"/>
          <w:szCs w:val="24"/>
        </w:rPr>
        <w:t xml:space="preserve">that was there </w:t>
      </w:r>
      <w:r>
        <w:rPr>
          <w:sz w:val="24"/>
          <w:szCs w:val="24"/>
        </w:rPr>
        <w:t xml:space="preserve">before the </w:t>
      </w:r>
      <w:r w:rsidR="00D43FD4">
        <w:rPr>
          <w:sz w:val="24"/>
          <w:szCs w:val="24"/>
        </w:rPr>
        <w:t>user reopen</w:t>
      </w:r>
      <w:r w:rsidR="004C2214">
        <w:rPr>
          <w:sz w:val="24"/>
          <w:szCs w:val="24"/>
        </w:rPr>
        <w:t>ed</w:t>
      </w:r>
      <w:r w:rsidR="00D43FD4">
        <w:rPr>
          <w:sz w:val="24"/>
          <w:szCs w:val="24"/>
        </w:rPr>
        <w:t xml:space="preserve"> the </w:t>
      </w:r>
      <w:r>
        <w:rPr>
          <w:sz w:val="24"/>
          <w:szCs w:val="24"/>
        </w:rPr>
        <w:t>file.</w:t>
      </w:r>
      <w:r w:rsidR="00D43FD4">
        <w:rPr>
          <w:sz w:val="24"/>
          <w:szCs w:val="24"/>
        </w:rPr>
        <w:t xml:space="preserve">  Thus, </w:t>
      </w:r>
      <w:r w:rsidR="00000AAC" w:rsidRPr="00000AAC">
        <w:rPr>
          <w:i/>
          <w:sz w:val="24"/>
          <w:szCs w:val="24"/>
        </w:rPr>
        <w:t>not_persist.h5</w:t>
      </w:r>
      <w:r w:rsidR="00D43FD4">
        <w:rPr>
          <w:sz w:val="24"/>
          <w:szCs w:val="24"/>
        </w:rPr>
        <w:t xml:space="preserve"> now contains fragments of lost space </w:t>
      </w:r>
      <w:r w:rsidR="004C2214">
        <w:rPr>
          <w:sz w:val="24"/>
          <w:szCs w:val="24"/>
        </w:rPr>
        <w:t xml:space="preserve">resulting from the user’s manipulation of  the </w:t>
      </w:r>
      <w:r w:rsidR="00D43FD4">
        <w:rPr>
          <w:sz w:val="24"/>
          <w:szCs w:val="24"/>
        </w:rPr>
        <w:t>HDF5 objects in the file.</w:t>
      </w:r>
    </w:p>
    <w:p w:rsidR="00000000" w:rsidRDefault="00D43FD4">
      <w:pPr>
        <w:rPr>
          <w:sz w:val="24"/>
          <w:szCs w:val="24"/>
        </w:rPr>
      </w:pPr>
      <w:r>
        <w:rPr>
          <w:sz w:val="24"/>
          <w:szCs w:val="24"/>
        </w:rPr>
        <w:t xml:space="preserve">Look at a different scenario in creating another HDF5 file </w:t>
      </w:r>
      <w:r w:rsidR="00000AAC" w:rsidRPr="00000AAC">
        <w:rPr>
          <w:i/>
          <w:sz w:val="24"/>
          <w:szCs w:val="24"/>
        </w:rPr>
        <w:t>persist.h</w:t>
      </w:r>
      <w:r>
        <w:rPr>
          <w:i/>
          <w:sz w:val="24"/>
          <w:szCs w:val="24"/>
        </w:rPr>
        <w:t>5</w:t>
      </w:r>
      <w:r>
        <w:rPr>
          <w:sz w:val="24"/>
          <w:szCs w:val="24"/>
        </w:rPr>
        <w:t>.  If the user creates this file with a different file-space-handling strategy that persists free space on file closing and then creates the four datasets (</w:t>
      </w:r>
      <w:r w:rsidR="00000AAC" w:rsidRPr="00000AAC">
        <w:rPr>
          <w:i/>
          <w:sz w:val="24"/>
          <w:szCs w:val="24"/>
        </w:rPr>
        <w:t>dset1, dset2, dset3 and dset4</w:t>
      </w:r>
      <w:r>
        <w:rPr>
          <w:sz w:val="24"/>
          <w:szCs w:val="24"/>
        </w:rPr>
        <w:t>)</w:t>
      </w:r>
      <w:r w:rsidR="00D67A40">
        <w:rPr>
          <w:sz w:val="24"/>
          <w:szCs w:val="24"/>
        </w:rPr>
        <w:t xml:space="preserve">, </w:t>
      </w:r>
      <w:r>
        <w:rPr>
          <w:sz w:val="24"/>
          <w:szCs w:val="24"/>
        </w:rPr>
        <w:t xml:space="preserve"> as </w:t>
      </w:r>
      <w:r w:rsidR="003B294C">
        <w:rPr>
          <w:sz w:val="24"/>
          <w:szCs w:val="24"/>
        </w:rPr>
        <w:t>is done for</w:t>
      </w:r>
      <w:r>
        <w:rPr>
          <w:sz w:val="24"/>
          <w:szCs w:val="24"/>
        </w:rPr>
        <w:t xml:space="preserve"> </w:t>
      </w:r>
      <w:r w:rsidR="00000AAC" w:rsidRPr="00000AAC">
        <w:rPr>
          <w:i/>
          <w:sz w:val="24"/>
          <w:szCs w:val="24"/>
        </w:rPr>
        <w:t>not_persist.h5</w:t>
      </w:r>
      <w:r>
        <w:rPr>
          <w:sz w:val="24"/>
          <w:szCs w:val="24"/>
        </w:rPr>
        <w:t xml:space="preserve">, </w:t>
      </w:r>
      <w:r w:rsidR="00000AAC" w:rsidRPr="00000AAC">
        <w:rPr>
          <w:i/>
          <w:sz w:val="24"/>
          <w:szCs w:val="24"/>
        </w:rPr>
        <w:t>h5stat –S</w:t>
      </w:r>
      <w:r>
        <w:rPr>
          <w:sz w:val="24"/>
          <w:szCs w:val="24"/>
        </w:rPr>
        <w:t xml:space="preserve"> outputs the following: </w:t>
      </w:r>
    </w:p>
    <w:p w:rsidR="00000000" w:rsidRDefault="00E97256">
      <w:pPr>
        <w:pStyle w:val="ListParagraph"/>
      </w:pPr>
      <w:r w:rsidRPr="00E97256">
        <w:t>Filename: ./persist.h5</w:t>
      </w:r>
    </w:p>
    <w:p w:rsidR="00000000" w:rsidRDefault="00E97256">
      <w:pPr>
        <w:pStyle w:val="ListParagraph"/>
      </w:pPr>
      <w:r w:rsidRPr="00E97256">
        <w:t>Summary of storage information:</w:t>
      </w:r>
    </w:p>
    <w:p w:rsidR="00000000" w:rsidRDefault="00E97256">
      <w:pPr>
        <w:pStyle w:val="ListParagraph"/>
      </w:pPr>
      <w:r w:rsidRPr="00E97256">
        <w:t xml:space="preserve">  File metadata: 2391 bytes</w:t>
      </w:r>
    </w:p>
    <w:p w:rsidR="00000000" w:rsidRDefault="00E97256">
      <w:pPr>
        <w:pStyle w:val="ListParagraph"/>
      </w:pPr>
      <w:r w:rsidRPr="00E97256">
        <w:t xml:space="preserve">  Raw data: 120640 bytes</w:t>
      </w:r>
    </w:p>
    <w:p w:rsidR="00000000" w:rsidRDefault="00E97256">
      <w:pPr>
        <w:pStyle w:val="ListParagraph"/>
      </w:pPr>
      <w:r w:rsidRPr="00E97256">
        <w:t xml:space="preserve">  Amount/Percent of tracked free space: 1854 bytes/1.5%</w:t>
      </w:r>
    </w:p>
    <w:p w:rsidR="00000000" w:rsidRDefault="00E97256">
      <w:pPr>
        <w:pStyle w:val="ListParagraph"/>
      </w:pPr>
      <w:r w:rsidRPr="00E97256">
        <w:t xml:space="preserve">  Unaccounted space: 0 bytes</w:t>
      </w:r>
    </w:p>
    <w:p w:rsidR="00000000" w:rsidRDefault="00E97256">
      <w:pPr>
        <w:pStyle w:val="ListParagraph"/>
      </w:pPr>
      <w:r w:rsidRPr="00E97256">
        <w:t>Total</w:t>
      </w:r>
      <w:r w:rsidR="00D62E37">
        <w:t xml:space="preserve"> space</w:t>
      </w:r>
      <w:r w:rsidRPr="00E97256">
        <w:t>: 124885 bytes</w:t>
      </w:r>
    </w:p>
    <w:p w:rsidR="00D54EC9" w:rsidRDefault="00E97256" w:rsidP="00D54EC9">
      <w:pPr>
        <w:pStyle w:val="NoSpacing"/>
        <w:rPr>
          <w:sz w:val="24"/>
          <w:szCs w:val="24"/>
        </w:rPr>
      </w:pPr>
      <w:r>
        <w:rPr>
          <w:sz w:val="24"/>
          <w:szCs w:val="24"/>
        </w:rPr>
        <w:t xml:space="preserve">Note that </w:t>
      </w:r>
      <w:r w:rsidR="00000AAC" w:rsidRPr="00000AAC">
        <w:rPr>
          <w:i/>
          <w:sz w:val="24"/>
          <w:szCs w:val="24"/>
        </w:rPr>
        <w:t>persist.h5</w:t>
      </w:r>
      <w:r>
        <w:rPr>
          <w:sz w:val="24"/>
          <w:szCs w:val="24"/>
        </w:rPr>
        <w:t xml:space="preserve"> does not have any unaccounted space but there </w:t>
      </w:r>
      <w:r w:rsidR="00D67A40">
        <w:rPr>
          <w:sz w:val="24"/>
          <w:szCs w:val="24"/>
        </w:rPr>
        <w:t>are</w:t>
      </w:r>
      <w:r>
        <w:rPr>
          <w:sz w:val="24"/>
          <w:szCs w:val="24"/>
        </w:rPr>
        <w:t xml:space="preserve"> 1,854 bytes of free space tracked by the file’s free-space manager.  </w:t>
      </w:r>
      <w:r w:rsidR="003B294C">
        <w:rPr>
          <w:sz w:val="24"/>
          <w:szCs w:val="24"/>
        </w:rPr>
        <w:t>The</w:t>
      </w:r>
      <w:r>
        <w:rPr>
          <w:sz w:val="24"/>
          <w:szCs w:val="24"/>
        </w:rPr>
        <w:t xml:space="preserve"> amount of file metadata is a bit bigger than that of </w:t>
      </w:r>
      <w:r w:rsidR="00000AAC" w:rsidRPr="00000AAC">
        <w:rPr>
          <w:i/>
          <w:sz w:val="24"/>
          <w:szCs w:val="24"/>
        </w:rPr>
        <w:t>not_persist.h5</w:t>
      </w:r>
      <w:r>
        <w:rPr>
          <w:sz w:val="24"/>
          <w:szCs w:val="24"/>
        </w:rPr>
        <w:t xml:space="preserve">.  This is due to the </w:t>
      </w:r>
      <w:r w:rsidR="001D110F">
        <w:rPr>
          <w:sz w:val="24"/>
          <w:szCs w:val="24"/>
        </w:rPr>
        <w:t xml:space="preserve">extra </w:t>
      </w:r>
      <w:r>
        <w:rPr>
          <w:sz w:val="24"/>
          <w:szCs w:val="24"/>
        </w:rPr>
        <w:t xml:space="preserve">metadata needed by the library for </w:t>
      </w:r>
      <w:r w:rsidR="003B294C">
        <w:rPr>
          <w:sz w:val="24"/>
          <w:szCs w:val="24"/>
        </w:rPr>
        <w:t xml:space="preserve">persisting </w:t>
      </w:r>
      <w:r>
        <w:rPr>
          <w:sz w:val="24"/>
          <w:szCs w:val="24"/>
        </w:rPr>
        <w:t xml:space="preserve">the free-space </w:t>
      </w:r>
      <w:r w:rsidR="008A432A">
        <w:rPr>
          <w:sz w:val="24"/>
          <w:szCs w:val="24"/>
        </w:rPr>
        <w:t>information</w:t>
      </w:r>
      <w:r>
        <w:rPr>
          <w:sz w:val="24"/>
          <w:szCs w:val="24"/>
        </w:rPr>
        <w:t xml:space="preserve">.  </w:t>
      </w:r>
      <w:r w:rsidR="003B294C">
        <w:rPr>
          <w:sz w:val="24"/>
          <w:szCs w:val="24"/>
        </w:rPr>
        <w:t>The user can</w:t>
      </w:r>
      <w:r w:rsidR="00D54EC9" w:rsidRPr="00EC49C9">
        <w:rPr>
          <w:sz w:val="24"/>
          <w:szCs w:val="24"/>
        </w:rPr>
        <w:t xml:space="preserve"> find out more about the distribution of free space in </w:t>
      </w:r>
      <w:r w:rsidR="00D54EC9" w:rsidRPr="00EC49C9">
        <w:rPr>
          <w:i/>
          <w:sz w:val="24"/>
          <w:szCs w:val="24"/>
        </w:rPr>
        <w:t>persist.h5</w:t>
      </w:r>
      <w:r w:rsidR="003B294C">
        <w:rPr>
          <w:i/>
          <w:sz w:val="24"/>
          <w:szCs w:val="24"/>
        </w:rPr>
        <w:t xml:space="preserve"> </w:t>
      </w:r>
      <w:r w:rsidR="00000AAC" w:rsidRPr="00000AAC">
        <w:rPr>
          <w:sz w:val="24"/>
          <w:szCs w:val="24"/>
        </w:rPr>
        <w:t>via</w:t>
      </w:r>
      <w:r w:rsidR="00D54EC9">
        <w:rPr>
          <w:i/>
          <w:sz w:val="24"/>
          <w:szCs w:val="24"/>
        </w:rPr>
        <w:t xml:space="preserve"> h5stat -s</w:t>
      </w:r>
      <w:r w:rsidR="00D54EC9">
        <w:rPr>
          <w:sz w:val="24"/>
          <w:szCs w:val="24"/>
        </w:rPr>
        <w:t>:</w:t>
      </w:r>
    </w:p>
    <w:p w:rsidR="00D54EC9" w:rsidRDefault="00D54EC9" w:rsidP="00D54EC9">
      <w:pPr>
        <w:pStyle w:val="NoSpacing"/>
        <w:rPr>
          <w:sz w:val="24"/>
          <w:szCs w:val="24"/>
        </w:rPr>
      </w:pPr>
    </w:p>
    <w:p w:rsidR="00D54EC9" w:rsidRPr="002658D9" w:rsidRDefault="00D54EC9" w:rsidP="00D54EC9">
      <w:pPr>
        <w:pStyle w:val="ListParagraph"/>
      </w:pPr>
      <w:r w:rsidRPr="002658D9">
        <w:t xml:space="preserve">Filename: </w:t>
      </w:r>
      <w:r>
        <w:t>persist.h5</w:t>
      </w:r>
    </w:p>
    <w:p w:rsidR="00D54EC9" w:rsidRPr="002658D9" w:rsidRDefault="00D54EC9" w:rsidP="00D54EC9">
      <w:pPr>
        <w:pStyle w:val="ListParagraph"/>
      </w:pPr>
      <w:r w:rsidRPr="002658D9">
        <w:t>Small size free-space sections (&lt; 10 bytes):</w:t>
      </w:r>
    </w:p>
    <w:p w:rsidR="00D54EC9" w:rsidRPr="002658D9" w:rsidRDefault="00D54EC9" w:rsidP="00D54EC9">
      <w:pPr>
        <w:pStyle w:val="ListParagraph"/>
      </w:pPr>
      <w:r w:rsidRPr="002658D9">
        <w:t xml:space="preserve">        Total # of small size sections: 0</w:t>
      </w:r>
    </w:p>
    <w:p w:rsidR="00D54EC9" w:rsidRPr="002658D9" w:rsidRDefault="00D54EC9" w:rsidP="00D54EC9">
      <w:pPr>
        <w:pStyle w:val="ListParagraph"/>
      </w:pPr>
      <w:r w:rsidRPr="002658D9">
        <w:t>Free-space section bins:</w:t>
      </w:r>
    </w:p>
    <w:p w:rsidR="00D54EC9" w:rsidRPr="002658D9" w:rsidRDefault="00D54EC9" w:rsidP="00D54EC9">
      <w:pPr>
        <w:pStyle w:val="ListParagraph"/>
      </w:pPr>
      <w:r w:rsidRPr="002658D9">
        <w:t xml:space="preserve">        # of sections of size 10 - 99: 1</w:t>
      </w:r>
    </w:p>
    <w:p w:rsidR="00D54EC9" w:rsidRPr="002658D9" w:rsidRDefault="00D54EC9" w:rsidP="00D54EC9">
      <w:pPr>
        <w:pStyle w:val="ListParagraph"/>
      </w:pPr>
      <w:r w:rsidRPr="002658D9">
        <w:t xml:space="preserve">        # of sections of size 1000 - 9999: 1</w:t>
      </w:r>
    </w:p>
    <w:p w:rsidR="00D54EC9" w:rsidRPr="002658D9" w:rsidRDefault="00D54EC9" w:rsidP="00D54EC9">
      <w:pPr>
        <w:pStyle w:val="ListParagraph"/>
      </w:pPr>
      <w:r w:rsidRPr="002658D9">
        <w:t xml:space="preserve">        Total # of sections: 2</w:t>
      </w:r>
    </w:p>
    <w:p w:rsidR="00D54EC9" w:rsidRDefault="003B294C" w:rsidP="00D54EC9">
      <w:pPr>
        <w:pStyle w:val="NoSpacing"/>
        <w:rPr>
          <w:sz w:val="24"/>
          <w:szCs w:val="24"/>
        </w:rPr>
      </w:pPr>
      <w:r>
        <w:rPr>
          <w:sz w:val="24"/>
          <w:szCs w:val="24"/>
        </w:rPr>
        <w:t>There are</w:t>
      </w:r>
      <w:r w:rsidR="00D54EC9">
        <w:rPr>
          <w:sz w:val="24"/>
          <w:szCs w:val="24"/>
        </w:rPr>
        <w:t xml:space="preserve"> two free</w:t>
      </w:r>
      <w:r>
        <w:rPr>
          <w:sz w:val="24"/>
          <w:szCs w:val="24"/>
        </w:rPr>
        <w:t>-</w:t>
      </w:r>
      <w:r w:rsidR="00D54EC9">
        <w:rPr>
          <w:sz w:val="24"/>
          <w:szCs w:val="24"/>
        </w:rPr>
        <w:t>space sections</w:t>
      </w:r>
      <w:r>
        <w:rPr>
          <w:sz w:val="24"/>
          <w:szCs w:val="24"/>
        </w:rPr>
        <w:t xml:space="preserve"> in</w:t>
      </w:r>
      <w:r w:rsidRPr="003B294C">
        <w:rPr>
          <w:i/>
          <w:sz w:val="24"/>
          <w:szCs w:val="24"/>
        </w:rPr>
        <w:t xml:space="preserve"> </w:t>
      </w:r>
      <w:r w:rsidRPr="002658D9">
        <w:rPr>
          <w:i/>
          <w:sz w:val="24"/>
          <w:szCs w:val="24"/>
        </w:rPr>
        <w:t>persist.h5</w:t>
      </w:r>
      <w:r w:rsidR="00D54EC9">
        <w:rPr>
          <w:sz w:val="24"/>
          <w:szCs w:val="24"/>
        </w:rPr>
        <w:t>: one smaller section and one bigger section.</w:t>
      </w:r>
    </w:p>
    <w:p w:rsidR="00D54EC9" w:rsidRDefault="00D54EC9" w:rsidP="00D54EC9">
      <w:pPr>
        <w:pStyle w:val="NoSpacing"/>
        <w:rPr>
          <w:sz w:val="24"/>
          <w:szCs w:val="24"/>
        </w:rPr>
      </w:pPr>
    </w:p>
    <w:p w:rsidR="00000000" w:rsidRDefault="003B294C">
      <w:pPr>
        <w:rPr>
          <w:sz w:val="24"/>
          <w:szCs w:val="24"/>
        </w:rPr>
      </w:pPr>
      <w:r>
        <w:rPr>
          <w:sz w:val="24"/>
          <w:szCs w:val="24"/>
        </w:rPr>
        <w:t>If</w:t>
      </w:r>
      <w:r w:rsidR="00E97256">
        <w:rPr>
          <w:sz w:val="24"/>
          <w:szCs w:val="24"/>
        </w:rPr>
        <w:t xml:space="preserve"> the user reopens </w:t>
      </w:r>
      <w:r w:rsidR="00000AAC" w:rsidRPr="00000AAC">
        <w:rPr>
          <w:i/>
          <w:sz w:val="24"/>
          <w:szCs w:val="24"/>
        </w:rPr>
        <w:t>persist.h5</w:t>
      </w:r>
      <w:r w:rsidR="00E97256">
        <w:rPr>
          <w:sz w:val="24"/>
          <w:szCs w:val="24"/>
        </w:rPr>
        <w:t xml:space="preserve">, adds </w:t>
      </w:r>
      <w:r w:rsidR="00000AAC" w:rsidRPr="00000AAC">
        <w:rPr>
          <w:i/>
          <w:sz w:val="24"/>
          <w:szCs w:val="24"/>
        </w:rPr>
        <w:t>dset5</w:t>
      </w:r>
      <w:r w:rsidR="00E97256">
        <w:rPr>
          <w:sz w:val="24"/>
          <w:szCs w:val="24"/>
        </w:rPr>
        <w:t xml:space="preserve"> and deletes </w:t>
      </w:r>
      <w:r w:rsidR="00000AAC" w:rsidRPr="00000AAC">
        <w:rPr>
          <w:i/>
          <w:sz w:val="24"/>
          <w:szCs w:val="24"/>
        </w:rPr>
        <w:t>dset</w:t>
      </w:r>
      <w:r w:rsidR="00D67A40">
        <w:rPr>
          <w:i/>
          <w:sz w:val="24"/>
          <w:szCs w:val="24"/>
        </w:rPr>
        <w:t>2,</w:t>
      </w:r>
      <w:r w:rsidR="00E97256">
        <w:rPr>
          <w:sz w:val="24"/>
          <w:szCs w:val="24"/>
        </w:rPr>
        <w:t xml:space="preserve"> as </w:t>
      </w:r>
      <w:r>
        <w:rPr>
          <w:sz w:val="24"/>
          <w:szCs w:val="24"/>
        </w:rPr>
        <w:t>is done</w:t>
      </w:r>
      <w:r w:rsidR="001D110F">
        <w:rPr>
          <w:sz w:val="24"/>
          <w:szCs w:val="24"/>
        </w:rPr>
        <w:t xml:space="preserve"> for </w:t>
      </w:r>
      <w:r w:rsidR="00000AAC" w:rsidRPr="00000AAC">
        <w:rPr>
          <w:i/>
          <w:sz w:val="24"/>
          <w:szCs w:val="24"/>
        </w:rPr>
        <w:t>not_persist.h5</w:t>
      </w:r>
      <w:r w:rsidR="00E97256">
        <w:rPr>
          <w:sz w:val="24"/>
          <w:szCs w:val="24"/>
        </w:rPr>
        <w:t xml:space="preserve">, </w:t>
      </w:r>
      <w:r w:rsidR="00000AAC" w:rsidRPr="00000AAC">
        <w:rPr>
          <w:i/>
          <w:sz w:val="24"/>
          <w:szCs w:val="24"/>
        </w:rPr>
        <w:t>h5stat –S</w:t>
      </w:r>
      <w:r w:rsidR="00D54EC9">
        <w:rPr>
          <w:sz w:val="24"/>
          <w:szCs w:val="24"/>
        </w:rPr>
        <w:t xml:space="preserve"> outputs the following</w:t>
      </w:r>
      <w:r w:rsidR="00E97256">
        <w:rPr>
          <w:sz w:val="24"/>
          <w:szCs w:val="24"/>
        </w:rPr>
        <w:t>:</w:t>
      </w:r>
    </w:p>
    <w:p w:rsidR="00000000" w:rsidRDefault="001D110F">
      <w:pPr>
        <w:pStyle w:val="ListParagraph"/>
      </w:pPr>
      <w:r w:rsidRPr="001D110F">
        <w:t>Filename: ./persist.h5</w:t>
      </w:r>
    </w:p>
    <w:p w:rsidR="00000000" w:rsidRDefault="001D110F">
      <w:pPr>
        <w:pStyle w:val="ListParagraph"/>
      </w:pPr>
      <w:r w:rsidRPr="001D110F">
        <w:t>Summary of storage information:</w:t>
      </w:r>
    </w:p>
    <w:p w:rsidR="00000000" w:rsidRDefault="001D110F">
      <w:pPr>
        <w:pStyle w:val="ListParagraph"/>
      </w:pPr>
      <w:r w:rsidRPr="001D110F">
        <w:t xml:space="preserve">  File metadata: 2427 bytes</w:t>
      </w:r>
    </w:p>
    <w:p w:rsidR="00000000" w:rsidRDefault="001D110F">
      <w:pPr>
        <w:pStyle w:val="ListParagraph"/>
      </w:pPr>
      <w:r w:rsidRPr="001D110F">
        <w:t xml:space="preserve">  Raw data: 4640 bytes</w:t>
      </w:r>
    </w:p>
    <w:p w:rsidR="00000000" w:rsidRDefault="001D110F">
      <w:pPr>
        <w:pStyle w:val="ListParagraph"/>
      </w:pPr>
      <w:r w:rsidRPr="001D110F">
        <w:t xml:space="preserve">  Amount/Percent of tracked free space: 121854 bytes/94.5%</w:t>
      </w:r>
    </w:p>
    <w:p w:rsidR="00000000" w:rsidRDefault="001D110F">
      <w:pPr>
        <w:pStyle w:val="ListParagraph"/>
      </w:pPr>
      <w:r w:rsidRPr="001D110F">
        <w:t xml:space="preserve">  Unaccounted space: 0 bytes</w:t>
      </w:r>
    </w:p>
    <w:p w:rsidR="00000000" w:rsidRDefault="001D110F">
      <w:pPr>
        <w:pStyle w:val="ListParagraph"/>
      </w:pPr>
      <w:r w:rsidRPr="001D110F">
        <w:t>Total</w:t>
      </w:r>
      <w:r w:rsidR="00D62E37">
        <w:t xml:space="preserve"> space</w:t>
      </w:r>
      <w:r w:rsidRPr="001D110F">
        <w:t>: 128921 bytes</w:t>
      </w:r>
    </w:p>
    <w:p w:rsidR="00B77247" w:rsidRDefault="00B77247" w:rsidP="00A03A4F">
      <w:pPr>
        <w:rPr>
          <w:sz w:val="24"/>
          <w:szCs w:val="24"/>
        </w:rPr>
      </w:pPr>
      <w:r>
        <w:rPr>
          <w:sz w:val="24"/>
          <w:szCs w:val="24"/>
        </w:rPr>
        <w:t xml:space="preserve">The amount of tracked free space after the addition of </w:t>
      </w:r>
      <w:r w:rsidR="00000AAC" w:rsidRPr="00000AAC">
        <w:rPr>
          <w:i/>
          <w:sz w:val="24"/>
          <w:szCs w:val="24"/>
        </w:rPr>
        <w:t>dset5</w:t>
      </w:r>
      <w:r>
        <w:rPr>
          <w:sz w:val="24"/>
          <w:szCs w:val="24"/>
        </w:rPr>
        <w:t xml:space="preserve"> and deletion of </w:t>
      </w:r>
      <w:r w:rsidR="00000AAC" w:rsidRPr="00000AAC">
        <w:rPr>
          <w:i/>
          <w:sz w:val="24"/>
          <w:szCs w:val="24"/>
        </w:rPr>
        <w:t>dset2</w:t>
      </w:r>
      <w:r>
        <w:rPr>
          <w:sz w:val="24"/>
          <w:szCs w:val="24"/>
        </w:rPr>
        <w:t xml:space="preserve"> reflects the 1,854 bytes of tracked free space that was previously in the file and the free space adjustments resulting from the dataset operations.  In particular, the HDF5 library allocates the file metadata needed to add </w:t>
      </w:r>
      <w:r w:rsidR="00000AAC" w:rsidRPr="00000AAC">
        <w:rPr>
          <w:i/>
          <w:sz w:val="24"/>
          <w:szCs w:val="24"/>
        </w:rPr>
        <w:t>dset5</w:t>
      </w:r>
      <w:r>
        <w:rPr>
          <w:sz w:val="24"/>
          <w:szCs w:val="24"/>
        </w:rPr>
        <w:t xml:space="preserve"> from the file’s existing pool of tracked free space.  When </w:t>
      </w:r>
      <w:r w:rsidR="00000AAC" w:rsidRPr="00000AAC">
        <w:rPr>
          <w:i/>
          <w:sz w:val="24"/>
          <w:szCs w:val="24"/>
        </w:rPr>
        <w:t>dset2</w:t>
      </w:r>
      <w:r>
        <w:rPr>
          <w:sz w:val="24"/>
          <w:szCs w:val="24"/>
        </w:rPr>
        <w:t xml:space="preserve"> is deleted, the bytes that were used for the dataset’s raw data and file metadata are added to the file’s tracked free space by the HDF5 library.</w:t>
      </w:r>
    </w:p>
    <w:p w:rsidR="00A03A4F" w:rsidRDefault="00A34F53" w:rsidP="00A03A4F">
      <w:pPr>
        <w:rPr>
          <w:sz w:val="24"/>
          <w:szCs w:val="24"/>
        </w:rPr>
      </w:pPr>
      <w:r>
        <w:rPr>
          <w:sz w:val="24"/>
          <w:szCs w:val="24"/>
        </w:rPr>
        <w:t xml:space="preserve"> </w:t>
      </w:r>
      <w:r w:rsidR="00000AAC" w:rsidRPr="00000AAC">
        <w:rPr>
          <w:i/>
          <w:sz w:val="24"/>
          <w:szCs w:val="24"/>
        </w:rPr>
        <w:t>h5stat –</w:t>
      </w:r>
      <w:r w:rsidR="00A23B10">
        <w:rPr>
          <w:i/>
          <w:sz w:val="24"/>
          <w:szCs w:val="24"/>
        </w:rPr>
        <w:t>s</w:t>
      </w:r>
      <w:r w:rsidR="00D54EC9">
        <w:rPr>
          <w:sz w:val="24"/>
          <w:szCs w:val="24"/>
        </w:rPr>
        <w:t xml:space="preserve"> </w:t>
      </w:r>
      <w:r>
        <w:rPr>
          <w:sz w:val="24"/>
          <w:szCs w:val="24"/>
        </w:rPr>
        <w:t>shows</w:t>
      </w:r>
      <w:r w:rsidR="00D54EC9">
        <w:rPr>
          <w:sz w:val="24"/>
          <w:szCs w:val="24"/>
        </w:rPr>
        <w:t xml:space="preserve"> the </w:t>
      </w:r>
      <w:r w:rsidR="00B77247">
        <w:rPr>
          <w:sz w:val="24"/>
          <w:szCs w:val="24"/>
        </w:rPr>
        <w:t>new</w:t>
      </w:r>
      <w:r>
        <w:rPr>
          <w:sz w:val="24"/>
          <w:szCs w:val="24"/>
        </w:rPr>
        <w:t xml:space="preserve"> </w:t>
      </w:r>
      <w:r w:rsidR="00D54EC9">
        <w:rPr>
          <w:sz w:val="24"/>
          <w:szCs w:val="24"/>
        </w:rPr>
        <w:t>distribution of free space:</w:t>
      </w:r>
    </w:p>
    <w:p w:rsidR="00000000" w:rsidRDefault="00EA1BF9">
      <w:pPr>
        <w:pStyle w:val="ListParagraph"/>
      </w:pPr>
      <w:r w:rsidRPr="00EA1BF9">
        <w:t xml:space="preserve">Filename: </w:t>
      </w:r>
      <w:r>
        <w:t>./</w:t>
      </w:r>
      <w:r w:rsidRPr="00EA1BF9">
        <w:t>persist.h5</w:t>
      </w:r>
    </w:p>
    <w:p w:rsidR="00000000" w:rsidRDefault="00EA1BF9">
      <w:pPr>
        <w:pStyle w:val="ListParagraph"/>
      </w:pPr>
      <w:r w:rsidRPr="00EA1BF9">
        <w:t>Small size free-space sections (&lt; 10 bytes):</w:t>
      </w:r>
    </w:p>
    <w:p w:rsidR="00000000" w:rsidRDefault="00EA1BF9">
      <w:pPr>
        <w:pStyle w:val="ListParagraph"/>
      </w:pPr>
      <w:r w:rsidRPr="00EA1BF9">
        <w:t xml:space="preserve">        Total # of small size sections: 0</w:t>
      </w:r>
    </w:p>
    <w:p w:rsidR="00000000" w:rsidRDefault="00EA1BF9">
      <w:pPr>
        <w:pStyle w:val="ListParagraph"/>
      </w:pPr>
      <w:r w:rsidRPr="00EA1BF9">
        <w:t>Free-space section bins:</w:t>
      </w:r>
    </w:p>
    <w:p w:rsidR="00000000" w:rsidRDefault="00EA1BF9">
      <w:pPr>
        <w:pStyle w:val="ListParagraph"/>
      </w:pPr>
      <w:r w:rsidRPr="00EA1BF9">
        <w:t xml:space="preserve">        # of sections of size 10 - 99: 1</w:t>
      </w:r>
    </w:p>
    <w:p w:rsidR="00000000" w:rsidRDefault="00EA1BF9">
      <w:pPr>
        <w:pStyle w:val="ListParagraph"/>
      </w:pPr>
      <w:r w:rsidRPr="00EA1BF9">
        <w:t xml:space="preserve">        # of sections of size 100 - 999: 1</w:t>
      </w:r>
    </w:p>
    <w:p w:rsidR="00000000" w:rsidRDefault="00EA1BF9">
      <w:pPr>
        <w:pStyle w:val="ListParagraph"/>
      </w:pPr>
      <w:r w:rsidRPr="00EA1BF9">
        <w:t xml:space="preserve">        # of sections of size 1000 - 9999: 1</w:t>
      </w:r>
    </w:p>
    <w:p w:rsidR="00000000" w:rsidRDefault="00EA1BF9">
      <w:pPr>
        <w:pStyle w:val="ListParagraph"/>
      </w:pPr>
      <w:r w:rsidRPr="00EA1BF9">
        <w:t xml:space="preserve">        # of sections of size 100000 - 999999: 1</w:t>
      </w:r>
    </w:p>
    <w:p w:rsidR="00000000" w:rsidRDefault="00EA1BF9">
      <w:pPr>
        <w:pStyle w:val="ListParagraph"/>
      </w:pPr>
      <w:r w:rsidRPr="00EA1BF9">
        <w:t xml:space="preserve">        Total # of sections: 4</w:t>
      </w:r>
    </w:p>
    <w:p w:rsidR="00D54EC9" w:rsidRDefault="00D7303B" w:rsidP="00A03A4F">
      <w:pPr>
        <w:rPr>
          <w:sz w:val="24"/>
          <w:szCs w:val="24"/>
        </w:rPr>
      </w:pPr>
      <w:r>
        <w:rPr>
          <w:sz w:val="24"/>
          <w:szCs w:val="24"/>
        </w:rPr>
        <w:t xml:space="preserve">Note that </w:t>
      </w:r>
      <w:r w:rsidR="00000AAC" w:rsidRPr="00000AAC">
        <w:rPr>
          <w:i/>
          <w:sz w:val="24"/>
          <w:szCs w:val="24"/>
        </w:rPr>
        <w:t>persist.h5</w:t>
      </w:r>
      <w:r>
        <w:rPr>
          <w:sz w:val="24"/>
          <w:szCs w:val="24"/>
        </w:rPr>
        <w:t xml:space="preserve"> now has two more free-space sections </w:t>
      </w:r>
      <w:r w:rsidR="00D67A40">
        <w:rPr>
          <w:sz w:val="24"/>
          <w:szCs w:val="24"/>
        </w:rPr>
        <w:t>resulting from</w:t>
      </w:r>
      <w:r>
        <w:rPr>
          <w:sz w:val="24"/>
          <w:szCs w:val="24"/>
        </w:rPr>
        <w:t xml:space="preserve"> the user’s man</w:t>
      </w:r>
      <w:r w:rsidR="00D67A40">
        <w:rPr>
          <w:sz w:val="24"/>
          <w:szCs w:val="24"/>
        </w:rPr>
        <w:t>ipulation</w:t>
      </w:r>
      <w:r>
        <w:rPr>
          <w:sz w:val="24"/>
          <w:szCs w:val="24"/>
        </w:rPr>
        <w:t xml:space="preserve"> of the HDF5 objects in the file.</w:t>
      </w:r>
    </w:p>
    <w:p w:rsidR="00000000" w:rsidRDefault="00743F34">
      <w:pPr>
        <w:rPr>
          <w:i/>
          <w:sz w:val="24"/>
          <w:szCs w:val="24"/>
        </w:rPr>
      </w:pPr>
      <w:r>
        <w:rPr>
          <w:sz w:val="24"/>
          <w:szCs w:val="24"/>
        </w:rPr>
        <w:t>Finally, t</w:t>
      </w:r>
      <w:r w:rsidR="00190430">
        <w:rPr>
          <w:sz w:val="24"/>
          <w:szCs w:val="24"/>
        </w:rPr>
        <w:t xml:space="preserve">he third command line </w:t>
      </w:r>
      <w:r w:rsidR="00AA667D">
        <w:rPr>
          <w:sz w:val="24"/>
          <w:szCs w:val="24"/>
        </w:rPr>
        <w:t>utility</w:t>
      </w:r>
      <w:r w:rsidR="00190430">
        <w:rPr>
          <w:sz w:val="24"/>
          <w:szCs w:val="24"/>
        </w:rPr>
        <w:t xml:space="preserve">, </w:t>
      </w:r>
      <w:r w:rsidR="00190430" w:rsidRPr="007D2717">
        <w:rPr>
          <w:i/>
          <w:sz w:val="24"/>
          <w:szCs w:val="24"/>
        </w:rPr>
        <w:t>h5repack</w:t>
      </w:r>
      <w:r w:rsidR="00190430">
        <w:rPr>
          <w:sz w:val="24"/>
          <w:szCs w:val="24"/>
        </w:rPr>
        <w:t>, allows the user to re-create a file from an existing HDF5 file</w:t>
      </w:r>
      <w:r w:rsidR="008B594C">
        <w:rPr>
          <w:sz w:val="24"/>
          <w:szCs w:val="24"/>
        </w:rPr>
        <w:t xml:space="preserve"> with a specified file-space-handling strategy</w:t>
      </w:r>
      <w:r w:rsidR="00190430">
        <w:rPr>
          <w:sz w:val="24"/>
          <w:szCs w:val="24"/>
        </w:rPr>
        <w:t xml:space="preserve">.   </w:t>
      </w:r>
      <w:r w:rsidR="005F7F7A">
        <w:rPr>
          <w:sz w:val="24"/>
          <w:szCs w:val="24"/>
        </w:rPr>
        <w:t xml:space="preserve">The </w:t>
      </w:r>
      <w:r w:rsidR="00000AAC" w:rsidRPr="00000AAC">
        <w:rPr>
          <w:i/>
          <w:sz w:val="24"/>
          <w:szCs w:val="24"/>
        </w:rPr>
        <w:t>–S</w:t>
      </w:r>
      <w:r w:rsidR="005F7F7A">
        <w:rPr>
          <w:sz w:val="24"/>
          <w:szCs w:val="24"/>
        </w:rPr>
        <w:t xml:space="preserve"> option is used for this.  </w:t>
      </w:r>
      <w:r w:rsidR="008B594C">
        <w:rPr>
          <w:sz w:val="24"/>
          <w:szCs w:val="24"/>
        </w:rPr>
        <w:t xml:space="preserve">For example, </w:t>
      </w:r>
      <w:r w:rsidR="00190430">
        <w:rPr>
          <w:sz w:val="24"/>
          <w:szCs w:val="24"/>
        </w:rPr>
        <w:t xml:space="preserve">the user </w:t>
      </w:r>
      <w:r w:rsidR="005F7F7A">
        <w:rPr>
          <w:sz w:val="24"/>
          <w:szCs w:val="24"/>
        </w:rPr>
        <w:t xml:space="preserve">can </w:t>
      </w:r>
      <w:r w:rsidR="008B594C">
        <w:rPr>
          <w:sz w:val="24"/>
          <w:szCs w:val="24"/>
        </w:rPr>
        <w:t>r</w:t>
      </w:r>
      <w:r w:rsidR="00190430">
        <w:rPr>
          <w:sz w:val="24"/>
          <w:szCs w:val="24"/>
        </w:rPr>
        <w:t>e-pack</w:t>
      </w:r>
      <w:r w:rsidR="008B594C">
        <w:rPr>
          <w:sz w:val="24"/>
          <w:szCs w:val="24"/>
        </w:rPr>
        <w:t xml:space="preserve"> </w:t>
      </w:r>
      <w:r w:rsidR="00000AAC" w:rsidRPr="00000AAC">
        <w:rPr>
          <w:i/>
          <w:sz w:val="24"/>
          <w:szCs w:val="24"/>
        </w:rPr>
        <w:t>not_persist.h5</w:t>
      </w:r>
      <w:r w:rsidR="00190430">
        <w:rPr>
          <w:sz w:val="24"/>
          <w:szCs w:val="24"/>
        </w:rPr>
        <w:t xml:space="preserve"> with a strategy that allocates file space always from the end of file </w:t>
      </w:r>
      <w:r w:rsidR="005F7F7A">
        <w:rPr>
          <w:sz w:val="24"/>
          <w:szCs w:val="24"/>
        </w:rPr>
        <w:t xml:space="preserve">(strategy #4) </w:t>
      </w:r>
      <w:r w:rsidR="00190430">
        <w:rPr>
          <w:sz w:val="24"/>
          <w:szCs w:val="24"/>
        </w:rPr>
        <w:t xml:space="preserve">to form </w:t>
      </w:r>
      <w:r w:rsidR="00000AAC" w:rsidRPr="00000AAC">
        <w:rPr>
          <w:i/>
          <w:sz w:val="24"/>
          <w:szCs w:val="24"/>
        </w:rPr>
        <w:t>not_persist_outvfd.h5</w:t>
      </w:r>
      <w:r w:rsidR="005F7F7A">
        <w:rPr>
          <w:i/>
          <w:sz w:val="24"/>
          <w:szCs w:val="24"/>
        </w:rPr>
        <w:t xml:space="preserve"> </w:t>
      </w:r>
      <w:r w:rsidR="00000AAC" w:rsidRPr="00000AAC">
        <w:rPr>
          <w:sz w:val="24"/>
          <w:szCs w:val="24"/>
        </w:rPr>
        <w:t>as follows</w:t>
      </w:r>
      <w:r w:rsidR="005F7F7A">
        <w:rPr>
          <w:i/>
          <w:sz w:val="24"/>
          <w:szCs w:val="24"/>
        </w:rPr>
        <w:t>:</w:t>
      </w:r>
    </w:p>
    <w:p w:rsidR="00000000" w:rsidRDefault="00A23B10">
      <w:pPr>
        <w:pStyle w:val="ListParagraph"/>
      </w:pPr>
      <w:r>
        <w:t>h</w:t>
      </w:r>
      <w:r w:rsidR="005F7F7A">
        <w:t>5repack –S 4 not_persist.h5 not_persist_outvfd.h5</w:t>
      </w:r>
    </w:p>
    <w:p w:rsidR="00000000" w:rsidRDefault="00000AAC">
      <w:pPr>
        <w:rPr>
          <w:sz w:val="24"/>
          <w:szCs w:val="24"/>
        </w:rPr>
      </w:pPr>
      <w:r w:rsidRPr="00000AAC">
        <w:rPr>
          <w:sz w:val="24"/>
          <w:szCs w:val="24"/>
        </w:rPr>
        <w:t>The output</w:t>
      </w:r>
      <w:r w:rsidR="005F7F7A">
        <w:rPr>
          <w:i/>
          <w:sz w:val="24"/>
          <w:szCs w:val="24"/>
        </w:rPr>
        <w:t xml:space="preserve"> </w:t>
      </w:r>
      <w:r w:rsidRPr="00000AAC">
        <w:rPr>
          <w:sz w:val="24"/>
          <w:szCs w:val="24"/>
        </w:rPr>
        <w:t>from</w:t>
      </w:r>
      <w:r w:rsidR="005F7F7A">
        <w:rPr>
          <w:i/>
          <w:sz w:val="24"/>
          <w:szCs w:val="24"/>
        </w:rPr>
        <w:t xml:space="preserve"> </w:t>
      </w:r>
      <w:r w:rsidRPr="00000AAC">
        <w:rPr>
          <w:i/>
          <w:sz w:val="24"/>
          <w:szCs w:val="24"/>
        </w:rPr>
        <w:t>h5stat –S</w:t>
      </w:r>
      <w:r w:rsidR="00190430">
        <w:rPr>
          <w:sz w:val="24"/>
          <w:szCs w:val="24"/>
        </w:rPr>
        <w:t xml:space="preserve"> </w:t>
      </w:r>
      <w:r w:rsidR="008B594C">
        <w:rPr>
          <w:sz w:val="24"/>
          <w:szCs w:val="24"/>
        </w:rPr>
        <w:t>shows the following</w:t>
      </w:r>
      <w:r w:rsidR="00190430">
        <w:rPr>
          <w:sz w:val="24"/>
          <w:szCs w:val="24"/>
        </w:rPr>
        <w:t>:</w:t>
      </w:r>
    </w:p>
    <w:p w:rsidR="00000000" w:rsidRDefault="00743F34">
      <w:pPr>
        <w:pStyle w:val="ListParagraph"/>
      </w:pPr>
      <w:r>
        <w:t>Filename: not_persist_out</w:t>
      </w:r>
      <w:r w:rsidR="008A432A">
        <w:t>vfd</w:t>
      </w:r>
      <w:r>
        <w:t>.h5</w:t>
      </w:r>
    </w:p>
    <w:p w:rsidR="00000000" w:rsidRDefault="00743F34">
      <w:pPr>
        <w:pStyle w:val="ListParagraph"/>
      </w:pPr>
      <w:r>
        <w:t>Summary of storage information:</w:t>
      </w:r>
    </w:p>
    <w:p w:rsidR="00000000" w:rsidRDefault="00743F34">
      <w:pPr>
        <w:pStyle w:val="ListParagraph"/>
      </w:pPr>
      <w:r>
        <w:t xml:space="preserve">  File metadata: 1632 bytes</w:t>
      </w:r>
    </w:p>
    <w:p w:rsidR="00000000" w:rsidRDefault="00743F34">
      <w:pPr>
        <w:pStyle w:val="ListParagraph"/>
      </w:pPr>
      <w:r>
        <w:t xml:space="preserve">  Raw data: 4640 bytes</w:t>
      </w:r>
    </w:p>
    <w:p w:rsidR="00000000" w:rsidRDefault="00743F34">
      <w:pPr>
        <w:pStyle w:val="ListParagraph"/>
      </w:pPr>
      <w:r>
        <w:t xml:space="preserve">  Amount/Percent of tracked free space: 0 bytes/0.0%</w:t>
      </w:r>
    </w:p>
    <w:p w:rsidR="00000000" w:rsidRDefault="00743F34">
      <w:pPr>
        <w:pStyle w:val="ListParagraph"/>
      </w:pPr>
      <w:r>
        <w:t xml:space="preserve">  Unaccounted space: 0 bytes</w:t>
      </w:r>
    </w:p>
    <w:p w:rsidR="00000000" w:rsidRDefault="00743F34">
      <w:pPr>
        <w:pStyle w:val="ListParagraph"/>
      </w:pPr>
      <w:r>
        <w:t>Total</w:t>
      </w:r>
      <w:r w:rsidR="00D62E37">
        <w:t xml:space="preserve"> space</w:t>
      </w:r>
      <w:r>
        <w:t>: 6272 bytes</w:t>
      </w:r>
    </w:p>
    <w:p w:rsidR="00000000" w:rsidRDefault="00997D45">
      <w:pPr>
        <w:rPr>
          <w:sz w:val="24"/>
          <w:szCs w:val="24"/>
        </w:rPr>
      </w:pPr>
      <w:r>
        <w:rPr>
          <w:sz w:val="24"/>
          <w:szCs w:val="24"/>
        </w:rPr>
        <w:t xml:space="preserve">Comparing the above output with </w:t>
      </w:r>
      <w:r w:rsidR="008B594C">
        <w:rPr>
          <w:sz w:val="24"/>
          <w:szCs w:val="24"/>
        </w:rPr>
        <w:t xml:space="preserve">the previous </w:t>
      </w:r>
      <w:r w:rsidR="00000AAC" w:rsidRPr="00000AAC">
        <w:rPr>
          <w:i/>
          <w:sz w:val="24"/>
          <w:szCs w:val="24"/>
        </w:rPr>
        <w:t>h5stat –</w:t>
      </w:r>
      <w:r w:rsidR="005F7F7A">
        <w:rPr>
          <w:i/>
          <w:sz w:val="24"/>
          <w:szCs w:val="24"/>
        </w:rPr>
        <w:t>S</w:t>
      </w:r>
      <w:r w:rsidR="008B594C">
        <w:rPr>
          <w:sz w:val="24"/>
          <w:szCs w:val="24"/>
        </w:rPr>
        <w:t xml:space="preserve"> output for</w:t>
      </w:r>
      <w:r>
        <w:rPr>
          <w:sz w:val="24"/>
          <w:szCs w:val="24"/>
        </w:rPr>
        <w:t xml:space="preserve"> </w:t>
      </w:r>
      <w:r w:rsidR="00000AAC" w:rsidRPr="00000AAC">
        <w:rPr>
          <w:i/>
          <w:sz w:val="24"/>
          <w:szCs w:val="24"/>
        </w:rPr>
        <w:t>not_persist.h5</w:t>
      </w:r>
      <w:r>
        <w:rPr>
          <w:sz w:val="24"/>
          <w:szCs w:val="24"/>
        </w:rPr>
        <w:t xml:space="preserve">, there is no unaccounted space and there is a </w:t>
      </w:r>
      <w:r w:rsidR="00AE5822">
        <w:rPr>
          <w:sz w:val="24"/>
          <w:szCs w:val="24"/>
        </w:rPr>
        <w:t xml:space="preserve">huge </w:t>
      </w:r>
      <w:r>
        <w:rPr>
          <w:sz w:val="24"/>
          <w:szCs w:val="24"/>
        </w:rPr>
        <w:t>decrease in file size</w:t>
      </w:r>
      <w:r w:rsidR="008B594C">
        <w:rPr>
          <w:sz w:val="24"/>
          <w:szCs w:val="24"/>
        </w:rPr>
        <w:t>.</w:t>
      </w:r>
    </w:p>
    <w:p w:rsidR="00000000" w:rsidRDefault="000675E1">
      <w:pPr>
        <w:rPr>
          <w:sz w:val="24"/>
          <w:szCs w:val="24"/>
        </w:rPr>
      </w:pPr>
      <w:r>
        <w:rPr>
          <w:sz w:val="24"/>
          <w:szCs w:val="24"/>
        </w:rPr>
        <w:t xml:space="preserve">The next section, </w:t>
      </w:r>
      <w:r w:rsidR="00000AAC" w:rsidRPr="00000AAC">
        <w:rPr>
          <w:i/>
          <w:sz w:val="24"/>
          <w:szCs w:val="24"/>
        </w:rPr>
        <w:t>User Guide</w:t>
      </w:r>
      <w:r>
        <w:rPr>
          <w:sz w:val="24"/>
          <w:szCs w:val="24"/>
        </w:rPr>
        <w:t>, will document in detail the file-</w:t>
      </w:r>
      <w:r w:rsidR="00F50F6C">
        <w:rPr>
          <w:sz w:val="24"/>
          <w:szCs w:val="24"/>
        </w:rPr>
        <w:t>space-</w:t>
      </w:r>
      <w:r>
        <w:rPr>
          <w:sz w:val="24"/>
          <w:szCs w:val="24"/>
        </w:rPr>
        <w:t>handling</w:t>
      </w:r>
      <w:r w:rsidR="00F50F6C">
        <w:rPr>
          <w:sz w:val="24"/>
          <w:szCs w:val="24"/>
        </w:rPr>
        <w:t xml:space="preserve"> </w:t>
      </w:r>
      <w:r>
        <w:rPr>
          <w:sz w:val="24"/>
          <w:szCs w:val="24"/>
        </w:rPr>
        <w:t xml:space="preserve">strategies and the public routines </w:t>
      </w:r>
      <w:r w:rsidR="00F50F6C">
        <w:rPr>
          <w:sz w:val="24"/>
          <w:szCs w:val="24"/>
        </w:rPr>
        <w:t xml:space="preserve">that </w:t>
      </w:r>
      <w:r w:rsidR="00FA178F">
        <w:rPr>
          <w:sz w:val="24"/>
          <w:szCs w:val="24"/>
        </w:rPr>
        <w:t>users can use</w:t>
      </w:r>
      <w:r w:rsidR="008B594C">
        <w:rPr>
          <w:sz w:val="24"/>
          <w:szCs w:val="24"/>
        </w:rPr>
        <w:t xml:space="preserve"> to create a file with a strategy different </w:t>
      </w:r>
      <w:r w:rsidR="00391F3C">
        <w:rPr>
          <w:sz w:val="24"/>
          <w:szCs w:val="24"/>
        </w:rPr>
        <w:t>from</w:t>
      </w:r>
      <w:r w:rsidR="008B594C">
        <w:rPr>
          <w:sz w:val="24"/>
          <w:szCs w:val="24"/>
        </w:rPr>
        <w:t xml:space="preserve"> the library default</w:t>
      </w:r>
      <w:r>
        <w:rPr>
          <w:sz w:val="24"/>
          <w:szCs w:val="24"/>
        </w:rPr>
        <w:t>.</w:t>
      </w:r>
    </w:p>
    <w:p w:rsidR="00000000" w:rsidRDefault="005B0A33">
      <w:pPr>
        <w:rPr>
          <w:sz w:val="24"/>
          <w:szCs w:val="24"/>
        </w:rPr>
      </w:pPr>
    </w:p>
    <w:p w:rsidR="00000000" w:rsidRDefault="005B0A33">
      <w:pPr>
        <w:rPr>
          <w:sz w:val="24"/>
          <w:szCs w:val="24"/>
        </w:rPr>
      </w:pPr>
    </w:p>
    <w:p w:rsidR="00000000" w:rsidRDefault="005B0A33">
      <w:pPr>
        <w:rPr>
          <w:sz w:val="24"/>
          <w:szCs w:val="24"/>
        </w:rPr>
      </w:pPr>
    </w:p>
    <w:p w:rsidR="00000000" w:rsidRDefault="005B0A33">
      <w:pPr>
        <w:rPr>
          <w:sz w:val="24"/>
          <w:szCs w:val="24"/>
        </w:rPr>
      </w:pPr>
    </w:p>
    <w:p w:rsidR="00000000" w:rsidRDefault="005B0A33">
      <w:pPr>
        <w:rPr>
          <w:sz w:val="24"/>
          <w:szCs w:val="24"/>
        </w:rPr>
      </w:pPr>
    </w:p>
    <w:sectPr w:rsidR="00000000" w:rsidSect="00DF0DBF">
      <w:footerReference w:type="default" r:id="rId7"/>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416E" w:rsidRDefault="0055416E" w:rsidP="00834EB0">
      <w:pPr>
        <w:spacing w:after="0" w:line="240" w:lineRule="auto"/>
      </w:pPr>
      <w:r>
        <w:separator/>
      </w:r>
    </w:p>
  </w:endnote>
  <w:endnote w:type="continuationSeparator" w:id="0">
    <w:p w:rsidR="0055416E" w:rsidRDefault="0055416E" w:rsidP="00834E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38926314"/>
      <w:docPartObj>
        <w:docPartGallery w:val="Page Numbers (Bottom of Page)"/>
        <w:docPartUnique/>
      </w:docPartObj>
    </w:sdtPr>
    <w:sdtContent>
      <w:p w:rsidR="00D67A40" w:rsidRDefault="00000AAC">
        <w:pPr>
          <w:pStyle w:val="Footer"/>
          <w:jc w:val="right"/>
        </w:pPr>
        <w:fldSimple w:instr=" PAGE   \* MERGEFORMAT ">
          <w:r w:rsidR="005B0A33">
            <w:rPr>
              <w:noProof/>
            </w:rPr>
            <w:t>1</w:t>
          </w:r>
        </w:fldSimple>
      </w:p>
    </w:sdtContent>
  </w:sdt>
  <w:p w:rsidR="00D67A40" w:rsidRDefault="00D67A40">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416E" w:rsidRDefault="0055416E" w:rsidP="00834EB0">
      <w:pPr>
        <w:spacing w:after="0" w:line="240" w:lineRule="auto"/>
      </w:pPr>
      <w:r>
        <w:separator/>
      </w:r>
    </w:p>
  </w:footnote>
  <w:footnote w:type="continuationSeparator" w:id="0">
    <w:p w:rsidR="0055416E" w:rsidRDefault="0055416E" w:rsidP="00834EB0">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trackRevisions/>
  <w:doNotTrackMoves/>
  <w:defaultTabStop w:val="720"/>
  <w:characterSpacingControl w:val="doNotCompress"/>
  <w:footnotePr>
    <w:footnote w:id="-1"/>
    <w:footnote w:id="0"/>
  </w:footnotePr>
  <w:endnotePr>
    <w:endnote w:id="-1"/>
    <w:endnote w:id="0"/>
  </w:endnotePr>
  <w:compat/>
  <w:rsids>
    <w:rsidRoot w:val="00A112E4"/>
    <w:rsid w:val="00000AAC"/>
    <w:rsid w:val="00043127"/>
    <w:rsid w:val="00062B7E"/>
    <w:rsid w:val="00063E45"/>
    <w:rsid w:val="0006694B"/>
    <w:rsid w:val="000675E1"/>
    <w:rsid w:val="00070B73"/>
    <w:rsid w:val="000714AB"/>
    <w:rsid w:val="00072243"/>
    <w:rsid w:val="0008130C"/>
    <w:rsid w:val="000911E7"/>
    <w:rsid w:val="00096064"/>
    <w:rsid w:val="000961D8"/>
    <w:rsid w:val="000A63A3"/>
    <w:rsid w:val="000D6C6D"/>
    <w:rsid w:val="00101404"/>
    <w:rsid w:val="00116F2E"/>
    <w:rsid w:val="00124644"/>
    <w:rsid w:val="00131CFC"/>
    <w:rsid w:val="0013536D"/>
    <w:rsid w:val="00140E39"/>
    <w:rsid w:val="00150BCF"/>
    <w:rsid w:val="00151071"/>
    <w:rsid w:val="00154E71"/>
    <w:rsid w:val="00171D6F"/>
    <w:rsid w:val="00172C03"/>
    <w:rsid w:val="001870D0"/>
    <w:rsid w:val="00190430"/>
    <w:rsid w:val="001966EC"/>
    <w:rsid w:val="001A1640"/>
    <w:rsid w:val="001B5F08"/>
    <w:rsid w:val="001D110F"/>
    <w:rsid w:val="001E1F40"/>
    <w:rsid w:val="001F635C"/>
    <w:rsid w:val="001F6C82"/>
    <w:rsid w:val="002038F7"/>
    <w:rsid w:val="00227218"/>
    <w:rsid w:val="002312A4"/>
    <w:rsid w:val="0025075A"/>
    <w:rsid w:val="0025281F"/>
    <w:rsid w:val="00264CAA"/>
    <w:rsid w:val="002658D9"/>
    <w:rsid w:val="00266642"/>
    <w:rsid w:val="00276533"/>
    <w:rsid w:val="002D1E26"/>
    <w:rsid w:val="002D5DFE"/>
    <w:rsid w:val="002E0D7C"/>
    <w:rsid w:val="002E1A9D"/>
    <w:rsid w:val="00300122"/>
    <w:rsid w:val="00305C90"/>
    <w:rsid w:val="00310C2B"/>
    <w:rsid w:val="00364A14"/>
    <w:rsid w:val="00382E48"/>
    <w:rsid w:val="00391F3C"/>
    <w:rsid w:val="00392755"/>
    <w:rsid w:val="003961C1"/>
    <w:rsid w:val="003B294C"/>
    <w:rsid w:val="003B7974"/>
    <w:rsid w:val="003C33EA"/>
    <w:rsid w:val="003D1869"/>
    <w:rsid w:val="003E2452"/>
    <w:rsid w:val="003E4AF6"/>
    <w:rsid w:val="003E78B6"/>
    <w:rsid w:val="003F057F"/>
    <w:rsid w:val="00401ECE"/>
    <w:rsid w:val="00414137"/>
    <w:rsid w:val="00416128"/>
    <w:rsid w:val="004310FE"/>
    <w:rsid w:val="00435336"/>
    <w:rsid w:val="00457FE5"/>
    <w:rsid w:val="00465935"/>
    <w:rsid w:val="004879C6"/>
    <w:rsid w:val="0049116E"/>
    <w:rsid w:val="00496C14"/>
    <w:rsid w:val="004A7E6A"/>
    <w:rsid w:val="004B0316"/>
    <w:rsid w:val="004C2214"/>
    <w:rsid w:val="004C5AEC"/>
    <w:rsid w:val="004D1513"/>
    <w:rsid w:val="004F640C"/>
    <w:rsid w:val="00524FB6"/>
    <w:rsid w:val="0052734D"/>
    <w:rsid w:val="005339FD"/>
    <w:rsid w:val="005342F2"/>
    <w:rsid w:val="00534451"/>
    <w:rsid w:val="00547605"/>
    <w:rsid w:val="0055416E"/>
    <w:rsid w:val="0056250E"/>
    <w:rsid w:val="00563884"/>
    <w:rsid w:val="00566C3C"/>
    <w:rsid w:val="005745AD"/>
    <w:rsid w:val="00585988"/>
    <w:rsid w:val="005A7BBC"/>
    <w:rsid w:val="005B0A33"/>
    <w:rsid w:val="005C018A"/>
    <w:rsid w:val="005C0352"/>
    <w:rsid w:val="005C631B"/>
    <w:rsid w:val="005D23C2"/>
    <w:rsid w:val="005D61D9"/>
    <w:rsid w:val="005F1A6A"/>
    <w:rsid w:val="005F7F7A"/>
    <w:rsid w:val="00611DF7"/>
    <w:rsid w:val="006122AA"/>
    <w:rsid w:val="00620254"/>
    <w:rsid w:val="00642247"/>
    <w:rsid w:val="00654BF6"/>
    <w:rsid w:val="00682D48"/>
    <w:rsid w:val="006A7711"/>
    <w:rsid w:val="006E7A1A"/>
    <w:rsid w:val="007102C5"/>
    <w:rsid w:val="0071082D"/>
    <w:rsid w:val="007108CE"/>
    <w:rsid w:val="00711E48"/>
    <w:rsid w:val="00735C17"/>
    <w:rsid w:val="007377D7"/>
    <w:rsid w:val="00743F34"/>
    <w:rsid w:val="0076178D"/>
    <w:rsid w:val="00762411"/>
    <w:rsid w:val="00771163"/>
    <w:rsid w:val="00786905"/>
    <w:rsid w:val="007971ED"/>
    <w:rsid w:val="007B3D2F"/>
    <w:rsid w:val="007C33AD"/>
    <w:rsid w:val="007D2717"/>
    <w:rsid w:val="007F23B9"/>
    <w:rsid w:val="007F43F8"/>
    <w:rsid w:val="00802E78"/>
    <w:rsid w:val="008030BC"/>
    <w:rsid w:val="008125F9"/>
    <w:rsid w:val="008224CD"/>
    <w:rsid w:val="008253D4"/>
    <w:rsid w:val="00834EB0"/>
    <w:rsid w:val="008579B0"/>
    <w:rsid w:val="00861BFE"/>
    <w:rsid w:val="00863375"/>
    <w:rsid w:val="008745D4"/>
    <w:rsid w:val="00880185"/>
    <w:rsid w:val="008934D3"/>
    <w:rsid w:val="008A138B"/>
    <w:rsid w:val="008A280B"/>
    <w:rsid w:val="008A432A"/>
    <w:rsid w:val="008B594C"/>
    <w:rsid w:val="008C01D8"/>
    <w:rsid w:val="008D0016"/>
    <w:rsid w:val="008D35A6"/>
    <w:rsid w:val="008E4A01"/>
    <w:rsid w:val="008F2B19"/>
    <w:rsid w:val="008F7BFA"/>
    <w:rsid w:val="009008B2"/>
    <w:rsid w:val="00912E2D"/>
    <w:rsid w:val="00917357"/>
    <w:rsid w:val="00951437"/>
    <w:rsid w:val="00954262"/>
    <w:rsid w:val="0096060A"/>
    <w:rsid w:val="00964EF6"/>
    <w:rsid w:val="00997D45"/>
    <w:rsid w:val="009A1718"/>
    <w:rsid w:val="009C306B"/>
    <w:rsid w:val="009D1308"/>
    <w:rsid w:val="009D67D0"/>
    <w:rsid w:val="009F4455"/>
    <w:rsid w:val="009F52A8"/>
    <w:rsid w:val="00A03A4F"/>
    <w:rsid w:val="00A07E74"/>
    <w:rsid w:val="00A112E4"/>
    <w:rsid w:val="00A2028E"/>
    <w:rsid w:val="00A226D3"/>
    <w:rsid w:val="00A23B10"/>
    <w:rsid w:val="00A24529"/>
    <w:rsid w:val="00A24E5E"/>
    <w:rsid w:val="00A31A2B"/>
    <w:rsid w:val="00A34F53"/>
    <w:rsid w:val="00A5202E"/>
    <w:rsid w:val="00A646DD"/>
    <w:rsid w:val="00A97140"/>
    <w:rsid w:val="00AA473F"/>
    <w:rsid w:val="00AA667D"/>
    <w:rsid w:val="00AA6B92"/>
    <w:rsid w:val="00AB4EEF"/>
    <w:rsid w:val="00AB5F89"/>
    <w:rsid w:val="00AB638C"/>
    <w:rsid w:val="00AC243C"/>
    <w:rsid w:val="00AE5822"/>
    <w:rsid w:val="00B23AFB"/>
    <w:rsid w:val="00B54AC6"/>
    <w:rsid w:val="00B6127E"/>
    <w:rsid w:val="00B64556"/>
    <w:rsid w:val="00B77247"/>
    <w:rsid w:val="00B9607F"/>
    <w:rsid w:val="00BA41D2"/>
    <w:rsid w:val="00BD2075"/>
    <w:rsid w:val="00BE0103"/>
    <w:rsid w:val="00C17B2C"/>
    <w:rsid w:val="00C22C70"/>
    <w:rsid w:val="00C43581"/>
    <w:rsid w:val="00C4517D"/>
    <w:rsid w:val="00C533AD"/>
    <w:rsid w:val="00C61BE5"/>
    <w:rsid w:val="00C72FB1"/>
    <w:rsid w:val="00C80480"/>
    <w:rsid w:val="00C95E65"/>
    <w:rsid w:val="00CA04FF"/>
    <w:rsid w:val="00CB39CF"/>
    <w:rsid w:val="00CD2673"/>
    <w:rsid w:val="00CD3290"/>
    <w:rsid w:val="00CE4B95"/>
    <w:rsid w:val="00CF166A"/>
    <w:rsid w:val="00CF63BA"/>
    <w:rsid w:val="00D2269F"/>
    <w:rsid w:val="00D36855"/>
    <w:rsid w:val="00D43FD4"/>
    <w:rsid w:val="00D54EC9"/>
    <w:rsid w:val="00D5786F"/>
    <w:rsid w:val="00D62E37"/>
    <w:rsid w:val="00D67A40"/>
    <w:rsid w:val="00D7303B"/>
    <w:rsid w:val="00D7508A"/>
    <w:rsid w:val="00D865BC"/>
    <w:rsid w:val="00DA4F6D"/>
    <w:rsid w:val="00DB2DBD"/>
    <w:rsid w:val="00DC4380"/>
    <w:rsid w:val="00DC6359"/>
    <w:rsid w:val="00DD06F7"/>
    <w:rsid w:val="00DF0DBF"/>
    <w:rsid w:val="00E014E2"/>
    <w:rsid w:val="00E0394F"/>
    <w:rsid w:val="00E21258"/>
    <w:rsid w:val="00E478FE"/>
    <w:rsid w:val="00E557A7"/>
    <w:rsid w:val="00E62EDE"/>
    <w:rsid w:val="00E65C7D"/>
    <w:rsid w:val="00E8323A"/>
    <w:rsid w:val="00E83309"/>
    <w:rsid w:val="00E87BAD"/>
    <w:rsid w:val="00E97256"/>
    <w:rsid w:val="00EA1BF9"/>
    <w:rsid w:val="00EA36A0"/>
    <w:rsid w:val="00EB11F9"/>
    <w:rsid w:val="00EC49C9"/>
    <w:rsid w:val="00EF0A56"/>
    <w:rsid w:val="00F12262"/>
    <w:rsid w:val="00F16F99"/>
    <w:rsid w:val="00F34230"/>
    <w:rsid w:val="00F4777B"/>
    <w:rsid w:val="00F50F6C"/>
    <w:rsid w:val="00F572F0"/>
    <w:rsid w:val="00F64DE8"/>
    <w:rsid w:val="00F8445B"/>
    <w:rsid w:val="00F96105"/>
    <w:rsid w:val="00F97874"/>
    <w:rsid w:val="00FA178F"/>
    <w:rsid w:val="00FA28F8"/>
    <w:rsid w:val="00FC11EC"/>
    <w:rsid w:val="00FD2F38"/>
    <w:rsid w:val="00FE1BAF"/>
    <w:rsid w:val="00FE670F"/>
  </w:rsids>
  <m:mathPr>
    <m:mathFont m:val="Webdings"/>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footer"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F0DBF"/>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Spacing">
    <w:name w:val="No Spacing"/>
    <w:uiPriority w:val="1"/>
    <w:qFormat/>
    <w:rsid w:val="00A112E4"/>
    <w:pPr>
      <w:spacing w:after="0" w:line="240" w:lineRule="auto"/>
    </w:pPr>
  </w:style>
  <w:style w:type="paragraph" w:styleId="Title">
    <w:name w:val="Title"/>
    <w:basedOn w:val="Normal"/>
    <w:next w:val="Normal"/>
    <w:link w:val="TitleChar"/>
    <w:uiPriority w:val="10"/>
    <w:qFormat/>
    <w:rsid w:val="00A112E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12E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112E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112E4"/>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A112E4"/>
    <w:rPr>
      <w:i/>
      <w:iCs/>
      <w:color w:val="808080" w:themeColor="text1" w:themeTint="7F"/>
    </w:rPr>
  </w:style>
  <w:style w:type="character" w:styleId="Emphasis">
    <w:name w:val="Emphasis"/>
    <w:basedOn w:val="DefaultParagraphFont"/>
    <w:uiPriority w:val="20"/>
    <w:qFormat/>
    <w:rsid w:val="00A112E4"/>
    <w:rPr>
      <w:i/>
      <w:iCs/>
    </w:rPr>
  </w:style>
  <w:style w:type="paragraph" w:styleId="ListParagraph">
    <w:name w:val="List Paragraph"/>
    <w:basedOn w:val="Normal"/>
    <w:uiPriority w:val="34"/>
    <w:qFormat/>
    <w:rsid w:val="00401ECE"/>
    <w:pPr>
      <w:ind w:left="720"/>
      <w:contextualSpacing/>
    </w:pPr>
  </w:style>
  <w:style w:type="paragraph" w:styleId="BalloonText">
    <w:name w:val="Balloon Text"/>
    <w:basedOn w:val="Normal"/>
    <w:link w:val="BalloonTextChar"/>
    <w:uiPriority w:val="99"/>
    <w:semiHidden/>
    <w:unhideWhenUsed/>
    <w:rsid w:val="001246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4644"/>
    <w:rPr>
      <w:rFonts w:ascii="Tahoma" w:hAnsi="Tahoma" w:cs="Tahoma"/>
      <w:sz w:val="16"/>
      <w:szCs w:val="16"/>
    </w:rPr>
  </w:style>
  <w:style w:type="table" w:styleId="TableGrid">
    <w:name w:val="Table Grid"/>
    <w:basedOn w:val="TableNormal"/>
    <w:uiPriority w:val="59"/>
    <w:rsid w:val="00131CF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3961C1"/>
    <w:rPr>
      <w:sz w:val="18"/>
      <w:szCs w:val="18"/>
    </w:rPr>
  </w:style>
  <w:style w:type="paragraph" w:styleId="CommentText">
    <w:name w:val="annotation text"/>
    <w:basedOn w:val="Normal"/>
    <w:link w:val="CommentTextChar"/>
    <w:uiPriority w:val="99"/>
    <w:semiHidden/>
    <w:unhideWhenUsed/>
    <w:rsid w:val="003961C1"/>
    <w:pPr>
      <w:spacing w:line="240" w:lineRule="auto"/>
    </w:pPr>
    <w:rPr>
      <w:sz w:val="24"/>
      <w:szCs w:val="24"/>
    </w:rPr>
  </w:style>
  <w:style w:type="character" w:customStyle="1" w:styleId="CommentTextChar">
    <w:name w:val="Comment Text Char"/>
    <w:basedOn w:val="DefaultParagraphFont"/>
    <w:link w:val="CommentText"/>
    <w:uiPriority w:val="99"/>
    <w:semiHidden/>
    <w:rsid w:val="003961C1"/>
    <w:rPr>
      <w:sz w:val="24"/>
      <w:szCs w:val="24"/>
    </w:rPr>
  </w:style>
  <w:style w:type="paragraph" w:styleId="CommentSubject">
    <w:name w:val="annotation subject"/>
    <w:basedOn w:val="CommentText"/>
    <w:next w:val="CommentText"/>
    <w:link w:val="CommentSubjectChar"/>
    <w:uiPriority w:val="99"/>
    <w:semiHidden/>
    <w:unhideWhenUsed/>
    <w:rsid w:val="003961C1"/>
    <w:rPr>
      <w:b/>
      <w:bCs/>
      <w:sz w:val="20"/>
      <w:szCs w:val="20"/>
    </w:rPr>
  </w:style>
  <w:style w:type="character" w:customStyle="1" w:styleId="CommentSubjectChar">
    <w:name w:val="Comment Subject Char"/>
    <w:basedOn w:val="CommentTextChar"/>
    <w:link w:val="CommentSubject"/>
    <w:uiPriority w:val="99"/>
    <w:semiHidden/>
    <w:rsid w:val="003961C1"/>
    <w:rPr>
      <w:b/>
      <w:bCs/>
      <w:sz w:val="20"/>
      <w:szCs w:val="20"/>
    </w:rPr>
  </w:style>
  <w:style w:type="paragraph" w:styleId="Header">
    <w:name w:val="header"/>
    <w:basedOn w:val="Normal"/>
    <w:link w:val="HeaderChar"/>
    <w:rsid w:val="00834EB0"/>
    <w:pPr>
      <w:tabs>
        <w:tab w:val="center" w:pos="4680"/>
        <w:tab w:val="right" w:pos="9360"/>
      </w:tabs>
      <w:spacing w:after="0" w:line="240" w:lineRule="auto"/>
    </w:pPr>
  </w:style>
  <w:style w:type="character" w:customStyle="1" w:styleId="HeaderChar">
    <w:name w:val="Header Char"/>
    <w:basedOn w:val="DefaultParagraphFont"/>
    <w:link w:val="Header"/>
    <w:rsid w:val="00834EB0"/>
  </w:style>
  <w:style w:type="paragraph" w:styleId="Footer">
    <w:name w:val="footer"/>
    <w:basedOn w:val="Normal"/>
    <w:link w:val="FooterChar"/>
    <w:uiPriority w:val="99"/>
    <w:rsid w:val="00834E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EB0"/>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4" Type="http://schemas.openxmlformats.org/officeDocument/2006/relationships/webSettings" Target="webSettings.xml"/><Relationship Id="rId5" Type="http://schemas.openxmlformats.org/officeDocument/2006/relationships/footnotes" Target="footnotes.xml"/><Relationship Id="rId7"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styles" Target="styles.xml"/><Relationship Id="rId9" Type="http://schemas.openxmlformats.org/officeDocument/2006/relationships/theme" Target="theme/theme1.xml"/><Relationship Id="rId3" Type="http://schemas.openxmlformats.org/officeDocument/2006/relationships/settings" Target="settings.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D368F4-3EF8-A543-9127-A1124100A3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5328</TotalTime>
  <Pages>5</Pages>
  <Words>1133</Words>
  <Characters>6460</Characters>
  <Application>Microsoft Macintosh Word</Application>
  <DocSecurity>0</DocSecurity>
  <Lines>53</Lines>
  <Paragraphs>12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vchoi</dc:creator>
  <cp:keywords/>
  <dc:description/>
  <cp:lastModifiedBy>Ruth Aydt</cp:lastModifiedBy>
  <cp:revision>39</cp:revision>
  <cp:lastPrinted>2009-09-03T17:16:00Z</cp:lastPrinted>
  <dcterms:created xsi:type="dcterms:W3CDTF">2009-07-29T15:56:00Z</dcterms:created>
  <dcterms:modified xsi:type="dcterms:W3CDTF">2009-09-23T23:02:00Z</dcterms:modified>
</cp:coreProperties>
</file>