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comments.xml" ContentType="application/vnd.openxmlformats-officedocument.wordprocessingml.comments+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DBF" w:rsidRDefault="0063114A" w:rsidP="00BF39CD">
      <w:pPr>
        <w:pStyle w:val="Title"/>
      </w:pPr>
      <w:r>
        <w:t>2_</w:t>
      </w:r>
      <w:r w:rsidR="00BF39CD">
        <w:t>User Guide</w:t>
      </w:r>
      <w:r w:rsidR="00916780">
        <w:t>_A</w:t>
      </w:r>
    </w:p>
    <w:p w:rsidR="00C96D3F" w:rsidRDefault="00BF39CD" w:rsidP="00C96D3F">
      <w:pPr>
        <w:pStyle w:val="Subtitle"/>
        <w:jc w:val="center"/>
        <w:rPr>
          <w:sz w:val="22"/>
          <w:szCs w:val="22"/>
        </w:rPr>
      </w:pPr>
      <w:r w:rsidRPr="0028730E">
        <w:rPr>
          <w:sz w:val="22"/>
          <w:szCs w:val="22"/>
        </w:rPr>
        <w:t>Audience:</w:t>
      </w:r>
    </w:p>
    <w:p w:rsidR="00BF39CD" w:rsidRDefault="00BF39CD" w:rsidP="00C96D3F">
      <w:pPr>
        <w:pStyle w:val="Subtitle"/>
        <w:jc w:val="center"/>
        <w:rPr>
          <w:sz w:val="22"/>
          <w:szCs w:val="22"/>
        </w:rPr>
      </w:pPr>
      <w:r w:rsidRPr="0028730E">
        <w:rPr>
          <w:sz w:val="22"/>
          <w:szCs w:val="22"/>
        </w:rPr>
        <w:t xml:space="preserve"> An HDF</w:t>
      </w:r>
      <w:r w:rsidR="00B50333" w:rsidRPr="0028730E">
        <w:rPr>
          <w:sz w:val="22"/>
          <w:szCs w:val="22"/>
        </w:rPr>
        <w:t>5 application developer</w:t>
      </w:r>
      <w:r w:rsidR="00C96D3F">
        <w:rPr>
          <w:sz w:val="22"/>
          <w:szCs w:val="22"/>
        </w:rPr>
        <w:t xml:space="preserve"> </w:t>
      </w:r>
      <w:r w:rsidR="00EC2BB2">
        <w:rPr>
          <w:sz w:val="22"/>
          <w:szCs w:val="22"/>
        </w:rPr>
        <w:t>who has</w:t>
      </w:r>
      <w:r w:rsidR="00C96D3F">
        <w:rPr>
          <w:sz w:val="22"/>
          <w:szCs w:val="22"/>
        </w:rPr>
        <w:t xml:space="preserve"> knowledge </w:t>
      </w:r>
      <w:r w:rsidR="00C22DC2">
        <w:rPr>
          <w:sz w:val="22"/>
          <w:szCs w:val="22"/>
        </w:rPr>
        <w:t xml:space="preserve">of the </w:t>
      </w:r>
      <w:r w:rsidR="00C96D3F">
        <w:rPr>
          <w:sz w:val="22"/>
          <w:szCs w:val="22"/>
        </w:rPr>
        <w:t>HDF5 library API</w:t>
      </w:r>
      <w:r w:rsidR="0033637D">
        <w:rPr>
          <w:sz w:val="22"/>
          <w:szCs w:val="22"/>
        </w:rPr>
        <w:t>.</w:t>
      </w:r>
    </w:p>
    <w:p w:rsidR="008E475C" w:rsidRDefault="006E14B6">
      <w:pPr>
        <w:pStyle w:val="Normal12"/>
      </w:pPr>
      <w:r>
        <w:t xml:space="preserve">The </w:t>
      </w:r>
      <w:r w:rsidR="00F60283">
        <w:t xml:space="preserve">HDF5 library performs file space management activities related to tracking free space and allocating space to store file metadata and </w:t>
      </w:r>
      <w:ins w:id="0" w:author="Frank Baker" w:date="2009-10-26T13:53:00Z">
        <w:r w:rsidR="00CC74D5" w:rsidRPr="00CC74D5">
          <w:rPr>
            <w:i/>
            <w:rPrChange w:id="1" w:author="Frank Baker" w:date="2009-10-26T13:54:00Z">
              <w:rPr>
                <w:sz w:val="22"/>
              </w:rPr>
            </w:rPrChange>
          </w:rPr>
          <w:t>raw data</w:t>
        </w:r>
        <w:r w:rsidR="006D71D0">
          <w:t xml:space="preserve">, the </w:t>
        </w:r>
      </w:ins>
      <w:r w:rsidR="00C22DC2">
        <w:t xml:space="preserve">data values in </w:t>
      </w:r>
      <w:r w:rsidR="00F60283">
        <w:t xml:space="preserve">HDF5 dataset </w:t>
      </w:r>
      <w:r w:rsidR="00C22DC2">
        <w:t>object</w:t>
      </w:r>
      <w:r w:rsidR="001D3092">
        <w:t>s</w:t>
      </w:r>
      <w:del w:id="2" w:author="Frank Baker" w:date="2009-10-26T13:53:00Z">
        <w:r w:rsidR="00F60283" w:rsidDel="006D71D0">
          <w:delText xml:space="preserve"> (</w:delText>
        </w:r>
        <w:r w:rsidR="00CC74D5" w:rsidRPr="00CC74D5">
          <w:rPr>
            <w:i/>
            <w:rPrChange w:id="3" w:author="Frank Baker" w:date="2009-10-26T13:50:00Z">
              <w:rPr>
                <w:sz w:val="22"/>
              </w:rPr>
            </w:rPrChange>
          </w:rPr>
          <w:delText>raw data</w:delText>
        </w:r>
        <w:r w:rsidR="00F60283" w:rsidDel="006D71D0">
          <w:delText>)</w:delText>
        </w:r>
      </w:del>
      <w:r w:rsidR="00F60283">
        <w:t xml:space="preserve">. </w:t>
      </w:r>
      <w:r>
        <w:t>Every HDF5 file has a</w:t>
      </w:r>
      <w:ins w:id="4" w:author="Frank Baker" w:date="2009-10-26T13:52:00Z">
        <w:r w:rsidR="006D71D0">
          <w:t>n</w:t>
        </w:r>
        <w:r w:rsidR="006D71D0" w:rsidRPr="006D71D0">
          <w:t xml:space="preserve"> </w:t>
        </w:r>
        <w:r w:rsidR="006D71D0">
          <w:t>associated</w:t>
        </w:r>
      </w:ins>
      <w:r>
        <w:t xml:space="preserve"> </w:t>
      </w:r>
      <w:r w:rsidR="00F60283">
        <w:t xml:space="preserve">file space management strategy </w:t>
      </w:r>
      <w:del w:id="5" w:author="Frank Baker" w:date="2009-10-26T13:52:00Z">
        <w:r w:rsidDel="006D71D0">
          <w:delText xml:space="preserve">associated with it </w:delText>
        </w:r>
      </w:del>
      <w:r>
        <w:t xml:space="preserve">that </w:t>
      </w:r>
      <w:r w:rsidR="00F60283">
        <w:t xml:space="preserve">determines how </w:t>
      </w:r>
      <w:r>
        <w:t>the HDF5 library carries out these activities for the file</w:t>
      </w:r>
      <w:r w:rsidR="00F60283">
        <w:t>.</w:t>
      </w:r>
    </w:p>
    <w:p w:rsidR="008E475C" w:rsidRDefault="00EB6CC2">
      <w:pPr>
        <w:spacing w:after="240"/>
        <w:rPr>
          <w:rStyle w:val="Heading2Char"/>
        </w:rPr>
      </w:pPr>
      <w:r w:rsidRPr="00EB6CC2">
        <w:rPr>
          <w:rStyle w:val="Heading2Char"/>
        </w:rPr>
        <w:t>Space Allocation</w:t>
      </w:r>
    </w:p>
    <w:p w:rsidR="008E475C" w:rsidRDefault="00F60283">
      <w:pPr>
        <w:pStyle w:val="Normal12"/>
      </w:pPr>
      <w:r>
        <w:t>The</w:t>
      </w:r>
      <w:r w:rsidR="004B007D" w:rsidRPr="00B76F11">
        <w:t xml:space="preserve"> </w:t>
      </w:r>
      <w:r w:rsidR="002845EC">
        <w:t xml:space="preserve">HDF5 </w:t>
      </w:r>
      <w:r w:rsidR="004B007D" w:rsidRPr="00B76F11">
        <w:t xml:space="preserve">library </w:t>
      </w:r>
      <w:r w:rsidR="006E14B6">
        <w:t xml:space="preserve">includes three different </w:t>
      </w:r>
      <w:r w:rsidR="00267B2E">
        <w:t xml:space="preserve">mechanisms for </w:t>
      </w:r>
      <w:commentRangeStart w:id="6"/>
      <w:r w:rsidR="00267B2E">
        <w:t>allocating</w:t>
      </w:r>
      <w:r w:rsidR="006E14B6">
        <w:t xml:space="preserve"> space </w:t>
      </w:r>
      <w:commentRangeEnd w:id="6"/>
      <w:r w:rsidR="009D2439">
        <w:rPr>
          <w:rStyle w:val="CommentReference"/>
          <w:vanish/>
        </w:rPr>
        <w:commentReference w:id="6"/>
      </w:r>
      <w:r w:rsidR="00267B2E">
        <w:t xml:space="preserve">to store </w:t>
      </w:r>
      <w:r w:rsidR="006E14B6">
        <w:t>file metadata and raw data:</w:t>
      </w:r>
    </w:p>
    <w:p w:rsidR="00AA4E6F" w:rsidRDefault="009970AB" w:rsidP="00BA726D">
      <w:pPr>
        <w:pStyle w:val="NoSpacing"/>
        <w:numPr>
          <w:ilvl w:val="0"/>
          <w:numId w:val="3"/>
          <w:numberingChange w:id="7" w:author="Ruth Aydt" w:date="2009-09-25T14:54:00Z" w:original=""/>
        </w:numPr>
        <w:rPr>
          <w:sz w:val="24"/>
          <w:szCs w:val="24"/>
        </w:rPr>
      </w:pPr>
      <w:r>
        <w:rPr>
          <w:sz w:val="24"/>
          <w:szCs w:val="24"/>
        </w:rPr>
        <w:t>F</w:t>
      </w:r>
      <w:r w:rsidR="00613FBF" w:rsidRPr="00B76F11">
        <w:rPr>
          <w:sz w:val="24"/>
          <w:szCs w:val="24"/>
        </w:rPr>
        <w:t>ree</w:t>
      </w:r>
      <w:r w:rsidR="004B007D" w:rsidRPr="00B76F11">
        <w:rPr>
          <w:sz w:val="24"/>
          <w:szCs w:val="24"/>
        </w:rPr>
        <w:t>-</w:t>
      </w:r>
      <w:r w:rsidR="00416991">
        <w:rPr>
          <w:sz w:val="24"/>
          <w:szCs w:val="24"/>
        </w:rPr>
        <w:t>S</w:t>
      </w:r>
      <w:r w:rsidR="004B007D" w:rsidRPr="00B76F11">
        <w:rPr>
          <w:sz w:val="24"/>
          <w:szCs w:val="24"/>
        </w:rPr>
        <w:t xml:space="preserve">pace </w:t>
      </w:r>
      <w:commentRangeStart w:id="8"/>
      <w:r w:rsidR="00416991">
        <w:rPr>
          <w:sz w:val="24"/>
          <w:szCs w:val="24"/>
        </w:rPr>
        <w:t>M</w:t>
      </w:r>
      <w:r w:rsidR="004B007D" w:rsidRPr="00B76F11">
        <w:rPr>
          <w:sz w:val="24"/>
          <w:szCs w:val="24"/>
        </w:rPr>
        <w:t>anager</w:t>
      </w:r>
      <w:r w:rsidR="00267B2E">
        <w:rPr>
          <w:sz w:val="24"/>
          <w:szCs w:val="24"/>
        </w:rPr>
        <w:t>s</w:t>
      </w:r>
      <w:commentRangeEnd w:id="8"/>
      <w:r w:rsidR="009D2439">
        <w:rPr>
          <w:rStyle w:val="CommentReference"/>
          <w:vanish/>
        </w:rPr>
        <w:commentReference w:id="8"/>
      </w:r>
      <w:r w:rsidR="004B007D" w:rsidRPr="00B76F11">
        <w:rPr>
          <w:sz w:val="24"/>
          <w:szCs w:val="24"/>
        </w:rPr>
        <w:t xml:space="preserve"> </w:t>
      </w:r>
    </w:p>
    <w:p w:rsidR="008E475C" w:rsidRDefault="00766160">
      <w:pPr>
        <w:pStyle w:val="NoSpacing"/>
        <w:spacing w:after="120"/>
        <w:ind w:left="360"/>
        <w:rPr>
          <w:sz w:val="24"/>
          <w:szCs w:val="24"/>
        </w:rPr>
      </w:pPr>
      <w:r>
        <w:rPr>
          <w:sz w:val="24"/>
          <w:szCs w:val="24"/>
        </w:rPr>
        <w:t xml:space="preserve">The </w:t>
      </w:r>
      <w:r w:rsidR="00F12E24">
        <w:rPr>
          <w:sz w:val="24"/>
          <w:szCs w:val="24"/>
        </w:rPr>
        <w:t xml:space="preserve">HDF5 library’s </w:t>
      </w:r>
      <w:r>
        <w:rPr>
          <w:sz w:val="24"/>
          <w:szCs w:val="24"/>
        </w:rPr>
        <w:t>free-space manager</w:t>
      </w:r>
      <w:r w:rsidR="00267B2E">
        <w:rPr>
          <w:sz w:val="24"/>
          <w:szCs w:val="24"/>
        </w:rPr>
        <w:t>s</w:t>
      </w:r>
      <w:r w:rsidR="004B007D" w:rsidRPr="00B76F11">
        <w:rPr>
          <w:sz w:val="24"/>
          <w:szCs w:val="24"/>
        </w:rPr>
        <w:t xml:space="preserve"> track </w:t>
      </w:r>
      <w:r w:rsidR="00AA4E6F">
        <w:rPr>
          <w:sz w:val="24"/>
          <w:szCs w:val="24"/>
        </w:rPr>
        <w:t xml:space="preserve">sections </w:t>
      </w:r>
      <w:r w:rsidR="006E14B6">
        <w:rPr>
          <w:sz w:val="24"/>
          <w:szCs w:val="24"/>
        </w:rPr>
        <w:t xml:space="preserve">in the HDF5 file that are not </w:t>
      </w:r>
      <w:r w:rsidR="00267B2E">
        <w:rPr>
          <w:sz w:val="24"/>
          <w:szCs w:val="24"/>
        </w:rPr>
        <w:t xml:space="preserve">being used to store file metadata or raw data. These sections will be of various sizes. When the library needs to </w:t>
      </w:r>
      <w:r w:rsidR="009D2439">
        <w:rPr>
          <w:sz w:val="24"/>
          <w:szCs w:val="24"/>
        </w:rPr>
        <w:t>allocate space</w:t>
      </w:r>
      <w:r w:rsidR="00267B2E">
        <w:rPr>
          <w:sz w:val="24"/>
          <w:szCs w:val="24"/>
        </w:rPr>
        <w:t xml:space="preserve">, the free-space managers search the </w:t>
      </w:r>
      <w:r w:rsidR="00C22DC2">
        <w:rPr>
          <w:sz w:val="24"/>
          <w:szCs w:val="24"/>
        </w:rPr>
        <w:t xml:space="preserve">tracked free space </w:t>
      </w:r>
      <w:r w:rsidR="00F12E24">
        <w:rPr>
          <w:sz w:val="24"/>
          <w:szCs w:val="24"/>
        </w:rPr>
        <w:t xml:space="preserve">for </w:t>
      </w:r>
      <w:r w:rsidR="008551AE">
        <w:rPr>
          <w:sz w:val="24"/>
          <w:szCs w:val="24"/>
        </w:rPr>
        <w:t>a</w:t>
      </w:r>
      <w:r w:rsidR="00F12E24">
        <w:rPr>
          <w:sz w:val="24"/>
          <w:szCs w:val="24"/>
        </w:rPr>
        <w:t xml:space="preserve"> section </w:t>
      </w:r>
      <w:r w:rsidR="008551AE">
        <w:rPr>
          <w:sz w:val="24"/>
          <w:szCs w:val="24"/>
        </w:rPr>
        <w:t xml:space="preserve">of the appropriate size </w:t>
      </w:r>
      <w:r w:rsidR="00F12E24">
        <w:rPr>
          <w:sz w:val="24"/>
          <w:szCs w:val="24"/>
        </w:rPr>
        <w:t>to fulfill the</w:t>
      </w:r>
      <w:r w:rsidR="00267B2E">
        <w:rPr>
          <w:sz w:val="24"/>
          <w:szCs w:val="24"/>
        </w:rPr>
        <w:t xml:space="preserve"> </w:t>
      </w:r>
      <w:r w:rsidR="00F12E24">
        <w:rPr>
          <w:sz w:val="24"/>
          <w:szCs w:val="24"/>
        </w:rPr>
        <w:t>request</w:t>
      </w:r>
      <w:r w:rsidR="00741DF2">
        <w:rPr>
          <w:sz w:val="24"/>
          <w:szCs w:val="24"/>
        </w:rPr>
        <w:t xml:space="preserve">. </w:t>
      </w:r>
      <w:r w:rsidR="00C22DC2">
        <w:rPr>
          <w:sz w:val="24"/>
          <w:szCs w:val="24"/>
        </w:rPr>
        <w:t xml:space="preserve">If a </w:t>
      </w:r>
      <w:r w:rsidR="00802DD1">
        <w:rPr>
          <w:sz w:val="24"/>
          <w:szCs w:val="24"/>
        </w:rPr>
        <w:t xml:space="preserve">suitable </w:t>
      </w:r>
      <w:r w:rsidR="00C22DC2">
        <w:rPr>
          <w:sz w:val="24"/>
          <w:szCs w:val="24"/>
        </w:rPr>
        <w:t>section is found</w:t>
      </w:r>
      <w:r w:rsidR="00267B2E">
        <w:rPr>
          <w:sz w:val="24"/>
          <w:szCs w:val="24"/>
        </w:rPr>
        <w:t xml:space="preserve">, the allocation can be made from the </w:t>
      </w:r>
      <w:r w:rsidR="00C22DC2">
        <w:rPr>
          <w:sz w:val="24"/>
          <w:szCs w:val="24"/>
        </w:rPr>
        <w:t>file’s existing</w:t>
      </w:r>
      <w:r w:rsidR="00267B2E">
        <w:rPr>
          <w:sz w:val="24"/>
          <w:szCs w:val="24"/>
        </w:rPr>
        <w:t xml:space="preserve"> free space.</w:t>
      </w:r>
    </w:p>
    <w:p w:rsidR="00AA4E6F" w:rsidRPr="00AA4E6F" w:rsidRDefault="009970AB" w:rsidP="00BA726D">
      <w:pPr>
        <w:pStyle w:val="NoSpacing"/>
        <w:numPr>
          <w:ilvl w:val="0"/>
          <w:numId w:val="3"/>
          <w:numberingChange w:id="9" w:author="Ruth Aydt" w:date="2009-09-25T14:54:00Z" w:original=""/>
        </w:numPr>
        <w:rPr>
          <w:sz w:val="24"/>
          <w:szCs w:val="24"/>
        </w:rPr>
      </w:pPr>
      <w:r>
        <w:rPr>
          <w:sz w:val="24"/>
          <w:szCs w:val="24"/>
        </w:rPr>
        <w:t>A</w:t>
      </w:r>
      <w:r w:rsidR="00613FBF" w:rsidRPr="00AA4E6F">
        <w:rPr>
          <w:sz w:val="24"/>
          <w:szCs w:val="24"/>
        </w:rPr>
        <w:t>ggregator</w:t>
      </w:r>
      <w:r w:rsidR="006D6A11">
        <w:rPr>
          <w:sz w:val="24"/>
          <w:szCs w:val="24"/>
        </w:rPr>
        <w:t>s</w:t>
      </w:r>
    </w:p>
    <w:p w:rsidR="005E4508" w:rsidRDefault="004B007D" w:rsidP="005A36C9">
      <w:pPr>
        <w:pStyle w:val="NoSpacing"/>
        <w:spacing w:after="120"/>
        <w:ind w:left="360"/>
        <w:rPr>
          <w:sz w:val="24"/>
          <w:szCs w:val="24"/>
        </w:rPr>
      </w:pPr>
      <w:r w:rsidRPr="00AA4E6F">
        <w:rPr>
          <w:sz w:val="24"/>
          <w:szCs w:val="24"/>
        </w:rPr>
        <w:t xml:space="preserve">The </w:t>
      </w:r>
      <w:r w:rsidR="00F12E24">
        <w:rPr>
          <w:sz w:val="24"/>
          <w:szCs w:val="24"/>
        </w:rPr>
        <w:t>HDF5 library</w:t>
      </w:r>
      <w:r w:rsidR="00802DD1">
        <w:rPr>
          <w:sz w:val="24"/>
          <w:szCs w:val="24"/>
        </w:rPr>
        <w:t xml:space="preserve"> has </w:t>
      </w:r>
      <w:commentRangeStart w:id="10"/>
      <w:r w:rsidR="00802DD1">
        <w:rPr>
          <w:sz w:val="24"/>
          <w:szCs w:val="24"/>
        </w:rPr>
        <w:t xml:space="preserve">two </w:t>
      </w:r>
      <w:r w:rsidR="0060312C" w:rsidRPr="00AA4E6F">
        <w:rPr>
          <w:sz w:val="24"/>
          <w:szCs w:val="24"/>
        </w:rPr>
        <w:t>aggregator</w:t>
      </w:r>
      <w:r w:rsidR="006D6A11">
        <w:rPr>
          <w:sz w:val="24"/>
          <w:szCs w:val="24"/>
        </w:rPr>
        <w:t>s</w:t>
      </w:r>
      <w:commentRangeEnd w:id="10"/>
      <w:r w:rsidR="009D2439">
        <w:rPr>
          <w:rStyle w:val="CommentReference"/>
          <w:vanish/>
        </w:rPr>
        <w:commentReference w:id="10"/>
      </w:r>
      <w:r w:rsidR="00802DD1">
        <w:rPr>
          <w:sz w:val="24"/>
          <w:szCs w:val="24"/>
        </w:rPr>
        <w:t xml:space="preserve">. Each aggregator manages a </w:t>
      </w:r>
      <w:r w:rsidRPr="00AA4E6F">
        <w:rPr>
          <w:sz w:val="24"/>
          <w:szCs w:val="24"/>
        </w:rPr>
        <w:t xml:space="preserve">block of </w:t>
      </w:r>
      <w:r w:rsidR="006D6A11">
        <w:rPr>
          <w:sz w:val="24"/>
          <w:szCs w:val="24"/>
        </w:rPr>
        <w:t xml:space="preserve">contiguous </w:t>
      </w:r>
      <w:r w:rsidRPr="00AA4E6F">
        <w:rPr>
          <w:sz w:val="24"/>
          <w:szCs w:val="24"/>
        </w:rPr>
        <w:t>bytes</w:t>
      </w:r>
      <w:r w:rsidR="006D6A11">
        <w:rPr>
          <w:sz w:val="24"/>
          <w:szCs w:val="24"/>
        </w:rPr>
        <w:t xml:space="preserve"> </w:t>
      </w:r>
      <w:r w:rsidR="00A96AD4">
        <w:rPr>
          <w:sz w:val="24"/>
          <w:szCs w:val="24"/>
        </w:rPr>
        <w:t xml:space="preserve">in the file </w:t>
      </w:r>
      <w:r w:rsidR="006D6A11">
        <w:rPr>
          <w:sz w:val="24"/>
          <w:szCs w:val="24"/>
        </w:rPr>
        <w:t>that have not been allocated</w:t>
      </w:r>
      <w:r w:rsidR="00802DD1">
        <w:rPr>
          <w:sz w:val="24"/>
          <w:szCs w:val="24"/>
        </w:rPr>
        <w:t xml:space="preserve"> previously</w:t>
      </w:r>
      <w:r w:rsidR="006D6A11">
        <w:rPr>
          <w:sz w:val="24"/>
          <w:szCs w:val="24"/>
        </w:rPr>
        <w:t xml:space="preserve">. </w:t>
      </w:r>
      <w:r w:rsidR="00802DD1">
        <w:rPr>
          <w:sz w:val="24"/>
          <w:szCs w:val="24"/>
        </w:rPr>
        <w:t xml:space="preserve"> One aggregator allocates space for file metadata </w:t>
      </w:r>
      <w:r w:rsidR="00A96AD4">
        <w:rPr>
          <w:sz w:val="24"/>
          <w:szCs w:val="24"/>
        </w:rPr>
        <w:t>from the block it manages;</w:t>
      </w:r>
      <w:r w:rsidR="00802DD1">
        <w:rPr>
          <w:sz w:val="24"/>
          <w:szCs w:val="24"/>
        </w:rPr>
        <w:t xml:space="preserve"> the other aggregator handles allocations for raw data. </w:t>
      </w:r>
      <w:r w:rsidR="005A36C9">
        <w:rPr>
          <w:sz w:val="24"/>
          <w:szCs w:val="24"/>
        </w:rPr>
        <w:t xml:space="preserve">The </w:t>
      </w:r>
      <w:r w:rsidR="005E4508">
        <w:rPr>
          <w:sz w:val="24"/>
          <w:szCs w:val="24"/>
        </w:rPr>
        <w:t xml:space="preserve">maximum </w:t>
      </w:r>
      <w:r w:rsidR="005A36C9">
        <w:rPr>
          <w:sz w:val="24"/>
          <w:szCs w:val="24"/>
        </w:rPr>
        <w:t xml:space="preserve">number of bytes in </w:t>
      </w:r>
      <w:r w:rsidR="005E4508">
        <w:rPr>
          <w:sz w:val="24"/>
          <w:szCs w:val="24"/>
        </w:rPr>
        <w:t>each aggregator’s block</w:t>
      </w:r>
      <w:r w:rsidR="00914ACF">
        <w:rPr>
          <w:sz w:val="24"/>
          <w:szCs w:val="24"/>
        </w:rPr>
        <w:t xml:space="preserve"> is tunable</w:t>
      </w:r>
      <w:r w:rsidR="005A36C9">
        <w:rPr>
          <w:sz w:val="24"/>
          <w:szCs w:val="24"/>
        </w:rPr>
        <w:t>.</w:t>
      </w:r>
    </w:p>
    <w:p w:rsidR="00633069" w:rsidRDefault="005E4508">
      <w:pPr>
        <w:pStyle w:val="NoSpacing"/>
        <w:spacing w:after="120"/>
        <w:ind w:left="360"/>
        <w:rPr>
          <w:ins w:id="11" w:author="Ruth Aydt" w:date="2009-10-02T10:19:00Z"/>
          <w:sz w:val="24"/>
          <w:szCs w:val="24"/>
        </w:rPr>
      </w:pPr>
      <w:r>
        <w:rPr>
          <w:sz w:val="24"/>
          <w:szCs w:val="24"/>
        </w:rPr>
        <w:t xml:space="preserve">If the library’s allocation request exceeds the maximum </w:t>
      </w:r>
      <w:r w:rsidR="00914ACF">
        <w:rPr>
          <w:sz w:val="24"/>
          <w:szCs w:val="24"/>
        </w:rPr>
        <w:t xml:space="preserve">number of bytes </w:t>
      </w:r>
      <w:r>
        <w:rPr>
          <w:sz w:val="24"/>
          <w:szCs w:val="24"/>
        </w:rPr>
        <w:t>an aggregator’s block</w:t>
      </w:r>
      <w:r w:rsidR="00914ACF">
        <w:rPr>
          <w:sz w:val="24"/>
          <w:szCs w:val="24"/>
        </w:rPr>
        <w:t xml:space="preserve"> can contain</w:t>
      </w:r>
      <w:r>
        <w:rPr>
          <w:sz w:val="24"/>
          <w:szCs w:val="24"/>
        </w:rPr>
        <w:t>, the aggregator cannot fulfill the request</w:t>
      </w:r>
      <w:ins w:id="12" w:author="Frank Baker" w:date="2009-10-26T14:30:00Z">
        <w:r w:rsidR="00193D29">
          <w:rPr>
            <w:sz w:val="24"/>
            <w:szCs w:val="24"/>
          </w:rPr>
          <w:t xml:space="preserve"> and the request falls through to the virtual file driver level</w:t>
        </w:r>
      </w:ins>
      <w:r>
        <w:rPr>
          <w:sz w:val="24"/>
          <w:szCs w:val="24"/>
        </w:rPr>
        <w:t xml:space="preserve">. </w:t>
      </w:r>
      <w:r w:rsidR="00A04A13">
        <w:rPr>
          <w:sz w:val="24"/>
          <w:szCs w:val="24"/>
        </w:rPr>
        <w:t xml:space="preserve">After space has been allocated from an aggregator’s block, that space it is </w:t>
      </w:r>
      <w:r w:rsidR="00C17D0A">
        <w:rPr>
          <w:sz w:val="24"/>
          <w:szCs w:val="24"/>
        </w:rPr>
        <w:t xml:space="preserve">no longer managed by </w:t>
      </w:r>
      <w:r w:rsidR="00741DF2">
        <w:rPr>
          <w:sz w:val="24"/>
          <w:szCs w:val="24"/>
        </w:rPr>
        <w:t>the</w:t>
      </w:r>
      <w:r w:rsidR="00A04A13">
        <w:rPr>
          <w:sz w:val="24"/>
          <w:szCs w:val="24"/>
        </w:rPr>
        <w:t xml:space="preserve"> aggregator.  Unallocated b</w:t>
      </w:r>
      <w:r w:rsidR="00741DF2">
        <w:rPr>
          <w:sz w:val="24"/>
          <w:szCs w:val="24"/>
        </w:rPr>
        <w:t xml:space="preserve">ytes continue to be managed by the aggregator. </w:t>
      </w:r>
      <w:r w:rsidR="00C17D0A">
        <w:rPr>
          <w:sz w:val="24"/>
          <w:szCs w:val="24"/>
        </w:rPr>
        <w:t xml:space="preserve"> </w:t>
      </w:r>
    </w:p>
    <w:p w:rsidR="008E475C" w:rsidRDefault="005A36C9">
      <w:pPr>
        <w:pStyle w:val="NoSpacing"/>
        <w:numPr>
          <w:ins w:id="13" w:author="Ruth Aydt" w:date="2009-10-02T10:19:00Z"/>
        </w:numPr>
        <w:spacing w:after="120"/>
        <w:ind w:left="360"/>
        <w:rPr>
          <w:sz w:val="24"/>
          <w:szCs w:val="24"/>
        </w:rPr>
      </w:pPr>
      <w:r>
        <w:rPr>
          <w:sz w:val="24"/>
          <w:szCs w:val="24"/>
        </w:rPr>
        <w:t>When a</w:t>
      </w:r>
      <w:r w:rsidR="00802DD1">
        <w:rPr>
          <w:sz w:val="24"/>
          <w:szCs w:val="24"/>
        </w:rPr>
        <w:t xml:space="preserve">n aggregator </w:t>
      </w:r>
      <w:r>
        <w:rPr>
          <w:sz w:val="24"/>
          <w:szCs w:val="24"/>
        </w:rPr>
        <w:t xml:space="preserve">cannot fulfill an allocation request from the remaining space in its block, it </w:t>
      </w:r>
      <w:r w:rsidR="00802DD1">
        <w:rPr>
          <w:sz w:val="24"/>
          <w:szCs w:val="24"/>
        </w:rPr>
        <w:t>requests a new block of contiguous bytes</w:t>
      </w:r>
      <w:r w:rsidR="005E4508">
        <w:rPr>
          <w:sz w:val="24"/>
          <w:szCs w:val="24"/>
        </w:rPr>
        <w:t xml:space="preserve"> and </w:t>
      </w:r>
      <w:commentRangeStart w:id="14"/>
      <w:r w:rsidR="005E4508">
        <w:rPr>
          <w:sz w:val="24"/>
          <w:szCs w:val="24"/>
        </w:rPr>
        <w:t>any unallocated blocks that remain in the existing block become free space.</w:t>
      </w:r>
      <w:commentRangeEnd w:id="14"/>
      <w:r w:rsidR="009D2439">
        <w:rPr>
          <w:rStyle w:val="CommentReference"/>
          <w:vanish/>
        </w:rPr>
        <w:commentReference w:id="14"/>
      </w:r>
    </w:p>
    <w:p w:rsidR="00BA0A3D" w:rsidRPr="00AA4E6F" w:rsidDel="00BA0A3D" w:rsidRDefault="00AA4E6F" w:rsidP="00BA726D">
      <w:pPr>
        <w:pStyle w:val="NoSpacing"/>
        <w:numPr>
          <w:ilvl w:val="0"/>
          <w:numId w:val="3"/>
          <w:numberingChange w:id="15" w:author="Ruth Aydt" w:date="2009-09-25T14:54:00Z" w:original=""/>
        </w:numPr>
        <w:rPr>
          <w:sz w:val="24"/>
          <w:szCs w:val="24"/>
        </w:rPr>
      </w:pPr>
      <w:r>
        <w:rPr>
          <w:sz w:val="24"/>
          <w:szCs w:val="24"/>
        </w:rPr>
        <w:t>Virtual File Driver</w:t>
      </w:r>
    </w:p>
    <w:p w:rsidR="00BA0A3D" w:rsidRDefault="00EB6CC2" w:rsidP="00BA0A3D">
      <w:pPr>
        <w:pStyle w:val="NoSpacing"/>
        <w:ind w:left="360"/>
        <w:rPr>
          <w:sz w:val="24"/>
          <w:szCs w:val="24"/>
        </w:rPr>
      </w:pPr>
      <w:r w:rsidRPr="00EB6CC2">
        <w:rPr>
          <w:sz w:val="24"/>
          <w:szCs w:val="24"/>
        </w:rPr>
        <w:t xml:space="preserve">The HDF5 library’s virtual file driver dispatches requests for additional space to the allocation routine of the file driver associated with </w:t>
      </w:r>
      <w:del w:id="16" w:author="Frank Baker" w:date="2009-10-27T15:58:00Z">
        <w:r w:rsidRPr="00EB6CC2" w:rsidDel="00414C1F">
          <w:rPr>
            <w:sz w:val="24"/>
            <w:szCs w:val="24"/>
          </w:rPr>
          <w:delText xml:space="preserve">the </w:delText>
        </w:r>
      </w:del>
      <w:ins w:id="17" w:author="Frank Baker" w:date="2009-10-27T15:58:00Z">
        <w:r w:rsidR="00414C1F">
          <w:rPr>
            <w:sz w:val="24"/>
            <w:szCs w:val="24"/>
          </w:rPr>
          <w:t>an</w:t>
        </w:r>
        <w:r w:rsidR="00414C1F" w:rsidRPr="00EB6CC2">
          <w:rPr>
            <w:sz w:val="24"/>
            <w:szCs w:val="24"/>
          </w:rPr>
          <w:t xml:space="preserve"> </w:t>
        </w:r>
      </w:ins>
      <w:r w:rsidRPr="00EB6CC2">
        <w:rPr>
          <w:sz w:val="24"/>
          <w:szCs w:val="24"/>
        </w:rPr>
        <w:t>HDF5 file</w:t>
      </w:r>
      <w:r w:rsidR="00BA0A3D">
        <w:rPr>
          <w:sz w:val="24"/>
          <w:szCs w:val="24"/>
        </w:rPr>
        <w:t xml:space="preserve">. </w:t>
      </w:r>
      <w:r w:rsidR="00D15531">
        <w:rPr>
          <w:sz w:val="24"/>
          <w:szCs w:val="24"/>
        </w:rPr>
        <w:t>F</w:t>
      </w:r>
      <w:r w:rsidRPr="00EB6CC2">
        <w:rPr>
          <w:sz w:val="24"/>
          <w:szCs w:val="24"/>
        </w:rPr>
        <w:t>or example</w:t>
      </w:r>
      <w:r w:rsidR="00D15531">
        <w:rPr>
          <w:sz w:val="24"/>
          <w:szCs w:val="24"/>
        </w:rPr>
        <w:t>, if the H5FD_SEC2 file driver is being used</w:t>
      </w:r>
      <w:r w:rsidR="00914ACF">
        <w:rPr>
          <w:sz w:val="24"/>
          <w:szCs w:val="24"/>
        </w:rPr>
        <w:t>, it</w:t>
      </w:r>
      <w:r w:rsidR="00D15531">
        <w:rPr>
          <w:sz w:val="24"/>
          <w:szCs w:val="24"/>
        </w:rPr>
        <w:t>s</w:t>
      </w:r>
      <w:r w:rsidRPr="00EB6CC2">
        <w:rPr>
          <w:sz w:val="24"/>
          <w:szCs w:val="24"/>
        </w:rPr>
        <w:t xml:space="preserve"> </w:t>
      </w:r>
      <w:r w:rsidR="00BA0A3D">
        <w:rPr>
          <w:sz w:val="24"/>
          <w:szCs w:val="24"/>
        </w:rPr>
        <w:t xml:space="preserve">allocation routine </w:t>
      </w:r>
      <w:r w:rsidR="00D15531">
        <w:rPr>
          <w:sz w:val="24"/>
          <w:szCs w:val="24"/>
        </w:rPr>
        <w:t>will increase the size of the single file on disk that stores the HDF5 file contents to accommodate the additional space that was requested.</w:t>
      </w:r>
    </w:p>
    <w:p w:rsidR="00D15531" w:rsidRDefault="00D15531" w:rsidP="00BA0A3D">
      <w:pPr>
        <w:pStyle w:val="NoSpacing"/>
        <w:ind w:left="360"/>
        <w:rPr>
          <w:sz w:val="24"/>
          <w:szCs w:val="24"/>
        </w:rPr>
      </w:pPr>
    </w:p>
    <w:p w:rsidR="008E475C" w:rsidRDefault="009E1EBB">
      <w:pPr>
        <w:pStyle w:val="NoSpacing"/>
        <w:spacing w:after="240"/>
        <w:rPr>
          <w:sz w:val="24"/>
          <w:szCs w:val="24"/>
        </w:rPr>
      </w:pPr>
      <w:r>
        <w:rPr>
          <w:rStyle w:val="Heading2Char"/>
        </w:rPr>
        <w:t>File Space Management Strategies</w:t>
      </w:r>
    </w:p>
    <w:p w:rsidR="008E475C" w:rsidRDefault="0043649D">
      <w:pPr>
        <w:pStyle w:val="Normal12"/>
        <w:rPr>
          <w:ins w:id="18" w:author="Frank Baker" w:date="2009-10-27T15:58:00Z"/>
        </w:rPr>
      </w:pPr>
      <w:r w:rsidRPr="0043649D">
        <w:t xml:space="preserve">The HDF5 library provides several file space management </w:t>
      </w:r>
      <w:r w:rsidR="00EB6CC2" w:rsidRPr="00EB6CC2">
        <w:t xml:space="preserve">strategies that control how it tracks free space and uses the free-space managers, aggregators, and virtual file driver to allocate space for file metadata and raw data. </w:t>
      </w:r>
      <w:del w:id="19" w:author="Ruth Aydt" w:date="2009-10-02T10:19:00Z">
        <w:r w:rsidR="00EB6CC2" w:rsidRPr="00EB6CC2" w:rsidDel="00633069">
          <w:delText xml:space="preserve"> </w:delText>
        </w:r>
      </w:del>
      <w:r w:rsidR="00EB6CC2" w:rsidRPr="00EB6CC2">
        <w:t>The strategies are:</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Change w:id="20" w:author="Frank Baker" w:date="2009-10-27T16:21:00Z">
          <w:tblPr>
            <w:tblStyle w:val="TableGrid"/>
            <w:tblW w:w="0" w:type="auto"/>
            <w:tblLook w:val="00BF"/>
          </w:tblPr>
        </w:tblPrChange>
      </w:tblPr>
      <w:tblGrid>
        <w:gridCol w:w="4050"/>
        <w:gridCol w:w="4327"/>
        <w:tblGridChange w:id="21">
          <w:tblGrid>
            <w:gridCol w:w="4788"/>
            <w:gridCol w:w="4788"/>
          </w:tblGrid>
        </w:tblGridChange>
      </w:tblGrid>
      <w:tr w:rsidR="00414C1F">
        <w:trPr>
          <w:ins w:id="22" w:author="Frank Baker" w:date="2009-10-27T15:59:00Z"/>
        </w:trPr>
        <w:tc>
          <w:tcPr>
            <w:tcW w:w="4050" w:type="dxa"/>
            <w:tcMar>
              <w:left w:w="115" w:type="dxa"/>
              <w:bottom w:w="58" w:type="dxa"/>
              <w:right w:w="115" w:type="dxa"/>
            </w:tcMar>
            <w:tcPrChange w:id="23" w:author="Frank Baker" w:date="2009-10-27T16:21:00Z">
              <w:tcPr>
                <w:tcW w:w="4788" w:type="dxa"/>
              </w:tcPr>
            </w:tcPrChange>
          </w:tcPr>
          <w:p w:rsidR="00414C1F" w:rsidRPr="0022622C" w:rsidRDefault="00414C1F">
            <w:pPr>
              <w:pStyle w:val="Normal12"/>
              <w:numPr>
                <w:ins w:id="24" w:author="Frank Baker" w:date="2009-10-27T15:59:00Z"/>
              </w:numPr>
              <w:rPr>
                <w:ins w:id="25" w:author="Frank Baker" w:date="2009-10-27T15:59:00Z"/>
                <w:sz w:val="20"/>
                <w:rPrChange w:id="26" w:author="Frank Baker" w:date="2009-10-27T16:04:00Z">
                  <w:rPr>
                    <w:ins w:id="27" w:author="Frank Baker" w:date="2009-10-27T15:59:00Z"/>
                  </w:rPr>
                </w:rPrChange>
              </w:rPr>
            </w:pPr>
            <w:ins w:id="28" w:author="Frank Baker" w:date="2009-10-27T15:59:00Z">
              <w:r w:rsidRPr="0022622C">
                <w:rPr>
                  <w:sz w:val="20"/>
                  <w:rPrChange w:id="29" w:author="Frank Baker" w:date="2009-10-27T16:04:00Z">
                    <w:rPr/>
                  </w:rPrChange>
                </w:rPr>
                <w:t>Use all space allocation mechanisms.</w:t>
              </w:r>
            </w:ins>
          </w:p>
          <w:p w:rsidR="00414C1F" w:rsidRPr="0022622C" w:rsidRDefault="00414C1F">
            <w:pPr>
              <w:pStyle w:val="Normal12"/>
              <w:numPr>
                <w:ins w:id="30" w:author="Frank Baker" w:date="2009-10-27T15:59:00Z"/>
              </w:numPr>
              <w:rPr>
                <w:ins w:id="31" w:author="Frank Baker" w:date="2009-10-27T15:59:00Z"/>
                <w:sz w:val="20"/>
                <w:rPrChange w:id="32" w:author="Frank Baker" w:date="2009-10-27T16:04:00Z">
                  <w:rPr>
                    <w:ins w:id="33" w:author="Frank Baker" w:date="2009-10-27T15:59:00Z"/>
                  </w:rPr>
                </w:rPrChange>
              </w:rPr>
            </w:pPr>
            <w:ins w:id="34" w:author="Frank Baker" w:date="2009-10-27T15:59:00Z">
              <w:r w:rsidRPr="0022622C">
                <w:rPr>
                  <w:sz w:val="20"/>
                  <w:rPrChange w:id="35" w:author="Frank Baker" w:date="2009-10-27T16:04:00Z">
                    <w:rPr/>
                  </w:rPrChange>
                </w:rPr>
                <w:t xml:space="preserve">Track </w:t>
              </w:r>
            </w:ins>
            <w:ins w:id="36" w:author="Frank Baker" w:date="2009-10-27T16:00:00Z">
              <w:r w:rsidRPr="0022622C">
                <w:rPr>
                  <w:sz w:val="20"/>
                  <w:rPrChange w:id="37" w:author="Frank Baker" w:date="2009-10-27T16:04:00Z">
                    <w:rPr/>
                  </w:rPrChange>
                </w:rPr>
                <w:t xml:space="preserve">file </w:t>
              </w:r>
            </w:ins>
            <w:ins w:id="38" w:author="Frank Baker" w:date="2009-10-27T15:59:00Z">
              <w:r w:rsidRPr="0022622C">
                <w:rPr>
                  <w:sz w:val="20"/>
                  <w:rPrChange w:id="39" w:author="Frank Baker" w:date="2009-10-27T16:04:00Z">
                    <w:rPr/>
                  </w:rPrChange>
                </w:rPr>
                <w:t xml:space="preserve">free space across </w:t>
              </w:r>
            </w:ins>
            <w:ins w:id="40" w:author="Frank Baker" w:date="2009-10-27T16:00:00Z">
              <w:r w:rsidRPr="0022622C">
                <w:rPr>
                  <w:sz w:val="20"/>
                  <w:rPrChange w:id="41" w:author="Frank Baker" w:date="2009-10-27T16:04:00Z">
                    <w:rPr/>
                  </w:rPrChange>
                </w:rPr>
                <w:t>sessions.</w:t>
              </w:r>
            </w:ins>
          </w:p>
        </w:tc>
        <w:tc>
          <w:tcPr>
            <w:tcW w:w="4327" w:type="dxa"/>
            <w:tcMar>
              <w:left w:w="115" w:type="dxa"/>
              <w:bottom w:w="58" w:type="dxa"/>
              <w:right w:w="115" w:type="dxa"/>
            </w:tcMar>
            <w:tcPrChange w:id="42" w:author="Frank Baker" w:date="2009-10-27T16:21:00Z">
              <w:tcPr>
                <w:tcW w:w="4788" w:type="dxa"/>
              </w:tcPr>
            </w:tcPrChange>
          </w:tcPr>
          <w:p w:rsidR="00414C1F" w:rsidRPr="0022622C" w:rsidRDefault="00414C1F">
            <w:pPr>
              <w:pStyle w:val="Normal12"/>
              <w:numPr>
                <w:ins w:id="43" w:author="Frank Baker" w:date="2009-10-27T15:58:00Z"/>
              </w:numPr>
              <w:rPr>
                <w:ins w:id="44" w:author="Frank Baker" w:date="2009-10-27T15:59:00Z"/>
                <w:sz w:val="20"/>
                <w:rPrChange w:id="45" w:author="Frank Baker" w:date="2009-10-27T16:04:00Z">
                  <w:rPr>
                    <w:ins w:id="46" w:author="Frank Baker" w:date="2009-10-27T15:59:00Z"/>
                  </w:rPr>
                </w:rPrChange>
              </w:rPr>
            </w:pPr>
            <w:ins w:id="47" w:author="Frank Baker" w:date="2009-10-27T16:00:00Z">
              <w:r w:rsidRPr="0022622C">
                <w:rPr>
                  <w:sz w:val="20"/>
                  <w:rPrChange w:id="48" w:author="Frank Baker" w:date="2009-10-27T16:04:00Z">
                    <w:rPr/>
                  </w:rPrChange>
                </w:rPr>
                <w:t>H5F_FILE_SPACE_ALL_PERSIST</w:t>
              </w:r>
            </w:ins>
            <w:ins w:id="49" w:author="Frank Baker" w:date="2009-10-27T16:21:00Z">
              <w:r w:rsidR="0070133A">
                <w:rPr>
                  <w:sz w:val="20"/>
                </w:rPr>
                <w:t xml:space="preserve">  (or ALL_PERSIST)</w:t>
              </w:r>
            </w:ins>
          </w:p>
        </w:tc>
      </w:tr>
      <w:tr w:rsidR="00414C1F">
        <w:trPr>
          <w:ins w:id="50" w:author="Frank Baker" w:date="2009-10-27T15:59:00Z"/>
        </w:trPr>
        <w:tc>
          <w:tcPr>
            <w:tcW w:w="4050" w:type="dxa"/>
            <w:tcMar>
              <w:left w:w="115" w:type="dxa"/>
              <w:bottom w:w="58" w:type="dxa"/>
              <w:right w:w="115" w:type="dxa"/>
            </w:tcMar>
            <w:tcPrChange w:id="51" w:author="Frank Baker" w:date="2009-10-27T16:21:00Z">
              <w:tcPr>
                <w:tcW w:w="4788" w:type="dxa"/>
              </w:tcPr>
            </w:tcPrChange>
          </w:tcPr>
          <w:p w:rsidR="00414C1F" w:rsidRPr="0022622C" w:rsidRDefault="00414C1F">
            <w:pPr>
              <w:pStyle w:val="Normal12"/>
              <w:numPr>
                <w:ins w:id="52" w:author="Frank Baker" w:date="2009-10-27T16:00:00Z"/>
              </w:numPr>
              <w:rPr>
                <w:ins w:id="53" w:author="Frank Baker" w:date="2009-10-27T16:00:00Z"/>
                <w:sz w:val="20"/>
                <w:rPrChange w:id="54" w:author="Frank Baker" w:date="2009-10-27T16:04:00Z">
                  <w:rPr>
                    <w:ins w:id="55" w:author="Frank Baker" w:date="2009-10-27T16:00:00Z"/>
                  </w:rPr>
                </w:rPrChange>
              </w:rPr>
            </w:pPr>
            <w:ins w:id="56" w:author="Frank Baker" w:date="2009-10-27T16:00:00Z">
              <w:r w:rsidRPr="0022622C">
                <w:rPr>
                  <w:sz w:val="20"/>
                  <w:rPrChange w:id="57" w:author="Frank Baker" w:date="2009-10-27T16:04:00Z">
                    <w:rPr/>
                  </w:rPrChange>
                </w:rPr>
                <w:t>Use all space allocation mechanisms.</w:t>
              </w:r>
            </w:ins>
          </w:p>
          <w:p w:rsidR="00414C1F" w:rsidRPr="0022622C" w:rsidRDefault="00414C1F" w:rsidP="00414C1F">
            <w:pPr>
              <w:pStyle w:val="Normal12"/>
              <w:numPr>
                <w:ins w:id="58" w:author="Frank Baker" w:date="2009-10-27T15:58:00Z"/>
              </w:numPr>
              <w:rPr>
                <w:ins w:id="59" w:author="Frank Baker" w:date="2009-10-27T15:59:00Z"/>
                <w:sz w:val="20"/>
                <w:rPrChange w:id="60" w:author="Frank Baker" w:date="2009-10-27T16:04:00Z">
                  <w:rPr>
                    <w:ins w:id="61" w:author="Frank Baker" w:date="2009-10-27T15:59:00Z"/>
                  </w:rPr>
                </w:rPrChange>
              </w:rPr>
            </w:pPr>
            <w:ins w:id="62" w:author="Frank Baker" w:date="2009-10-27T16:00:00Z">
              <w:r w:rsidRPr="0022622C">
                <w:rPr>
                  <w:sz w:val="20"/>
                  <w:rPrChange w:id="63" w:author="Frank Baker" w:date="2009-10-27T16:04:00Z">
                    <w:rPr/>
                  </w:rPrChange>
                </w:rPr>
                <w:t xml:space="preserve">Track file free space </w:t>
              </w:r>
            </w:ins>
            <w:ins w:id="64" w:author="Frank Baker" w:date="2009-10-27T16:01:00Z">
              <w:r w:rsidRPr="0022622C">
                <w:rPr>
                  <w:sz w:val="20"/>
                  <w:rPrChange w:id="65" w:author="Frank Baker" w:date="2009-10-27T16:04:00Z">
                    <w:rPr/>
                  </w:rPrChange>
                </w:rPr>
                <w:t>only in current</w:t>
              </w:r>
            </w:ins>
            <w:ins w:id="66" w:author="Frank Baker" w:date="2009-10-27T16:00:00Z">
              <w:r w:rsidRPr="0022622C">
                <w:rPr>
                  <w:sz w:val="20"/>
                  <w:rPrChange w:id="67" w:author="Frank Baker" w:date="2009-10-27T16:04:00Z">
                    <w:rPr/>
                  </w:rPrChange>
                </w:rPr>
                <w:t xml:space="preserve"> session.</w:t>
              </w:r>
            </w:ins>
          </w:p>
        </w:tc>
        <w:tc>
          <w:tcPr>
            <w:tcW w:w="4327" w:type="dxa"/>
            <w:tcMar>
              <w:left w:w="115" w:type="dxa"/>
              <w:bottom w:w="58" w:type="dxa"/>
              <w:right w:w="115" w:type="dxa"/>
            </w:tcMar>
            <w:tcPrChange w:id="68" w:author="Frank Baker" w:date="2009-10-27T16:21:00Z">
              <w:tcPr>
                <w:tcW w:w="4788" w:type="dxa"/>
              </w:tcPr>
            </w:tcPrChange>
          </w:tcPr>
          <w:p w:rsidR="00414C1F" w:rsidRPr="0022622C" w:rsidRDefault="00414C1F">
            <w:pPr>
              <w:pStyle w:val="Normal12"/>
              <w:numPr>
                <w:ins w:id="69" w:author="Frank Baker" w:date="2009-10-27T15:58:00Z"/>
              </w:numPr>
              <w:rPr>
                <w:ins w:id="70" w:author="Frank Baker" w:date="2009-10-27T15:59:00Z"/>
                <w:sz w:val="20"/>
                <w:rPrChange w:id="71" w:author="Frank Baker" w:date="2009-10-27T16:04:00Z">
                  <w:rPr>
                    <w:ins w:id="72" w:author="Frank Baker" w:date="2009-10-27T15:59:00Z"/>
                  </w:rPr>
                </w:rPrChange>
              </w:rPr>
            </w:pPr>
            <w:ins w:id="73" w:author="Frank Baker" w:date="2009-10-27T16:00:00Z">
              <w:r w:rsidRPr="0022622C">
                <w:rPr>
                  <w:sz w:val="20"/>
                  <w:rPrChange w:id="74" w:author="Frank Baker" w:date="2009-10-27T16:04:00Z">
                    <w:rPr/>
                  </w:rPrChange>
                </w:rPr>
                <w:t>H5F_FILE_SPACE_ALL</w:t>
              </w:r>
            </w:ins>
            <w:ins w:id="75" w:author="Frank Baker" w:date="2009-10-27T16:21:00Z">
              <w:r w:rsidR="0070133A">
                <w:rPr>
                  <w:sz w:val="20"/>
                </w:rPr>
                <w:t xml:space="preserve">  (or ALL)</w:t>
              </w:r>
            </w:ins>
          </w:p>
        </w:tc>
      </w:tr>
      <w:tr w:rsidR="00414C1F">
        <w:trPr>
          <w:ins w:id="76" w:author="Frank Baker" w:date="2009-10-27T15:59:00Z"/>
        </w:trPr>
        <w:tc>
          <w:tcPr>
            <w:tcW w:w="4050" w:type="dxa"/>
            <w:tcMar>
              <w:left w:w="115" w:type="dxa"/>
              <w:bottom w:w="58" w:type="dxa"/>
              <w:right w:w="115" w:type="dxa"/>
            </w:tcMar>
            <w:tcPrChange w:id="77" w:author="Frank Baker" w:date="2009-10-27T16:21:00Z">
              <w:tcPr>
                <w:tcW w:w="4788" w:type="dxa"/>
              </w:tcPr>
            </w:tcPrChange>
          </w:tcPr>
          <w:p w:rsidR="00414C1F" w:rsidRPr="0022622C" w:rsidRDefault="0022622C">
            <w:pPr>
              <w:pStyle w:val="Normal12"/>
              <w:numPr>
                <w:ins w:id="78" w:author="Frank Baker" w:date="2009-10-27T15:58:00Z"/>
              </w:numPr>
              <w:rPr>
                <w:ins w:id="79" w:author="Frank Baker" w:date="2009-10-27T16:02:00Z"/>
                <w:sz w:val="20"/>
              </w:rPr>
            </w:pPr>
            <w:ins w:id="80" w:author="Frank Baker" w:date="2009-10-27T16:02:00Z">
              <w:r w:rsidRPr="0022622C">
                <w:rPr>
                  <w:sz w:val="20"/>
                </w:rPr>
                <w:t>Use only aggregator and VFD mechanisms.</w:t>
              </w:r>
            </w:ins>
          </w:p>
          <w:p w:rsidR="0022622C" w:rsidRPr="0022622C" w:rsidRDefault="0070133A">
            <w:pPr>
              <w:pStyle w:val="Normal12"/>
              <w:numPr>
                <w:ins w:id="81" w:author="Frank Baker" w:date="2009-10-27T16:03:00Z"/>
              </w:numPr>
              <w:rPr>
                <w:ins w:id="82" w:author="Frank Baker" w:date="2009-10-27T15:59:00Z"/>
                <w:sz w:val="20"/>
                <w:rPrChange w:id="83" w:author="Frank Baker" w:date="2009-10-27T16:04:00Z">
                  <w:rPr>
                    <w:ins w:id="84" w:author="Frank Baker" w:date="2009-10-27T15:59:00Z"/>
                  </w:rPr>
                </w:rPrChange>
              </w:rPr>
            </w:pPr>
            <w:ins w:id="85" w:author="Frank Baker" w:date="2009-10-27T16:12:00Z">
              <w:r>
                <w:rPr>
                  <w:sz w:val="20"/>
                </w:rPr>
                <w:t>Never</w:t>
              </w:r>
            </w:ins>
            <w:ins w:id="86" w:author="Frank Baker" w:date="2009-10-27T16:03:00Z">
              <w:r w:rsidR="0022622C" w:rsidRPr="0022622C">
                <w:rPr>
                  <w:sz w:val="20"/>
                  <w:rPrChange w:id="87" w:author="Frank Baker" w:date="2009-10-27T16:04:00Z">
                    <w:rPr/>
                  </w:rPrChange>
                </w:rPr>
                <w:t xml:space="preserve"> track free space.</w:t>
              </w:r>
            </w:ins>
          </w:p>
        </w:tc>
        <w:tc>
          <w:tcPr>
            <w:tcW w:w="4327" w:type="dxa"/>
            <w:tcMar>
              <w:left w:w="115" w:type="dxa"/>
              <w:bottom w:w="58" w:type="dxa"/>
              <w:right w:w="115" w:type="dxa"/>
            </w:tcMar>
            <w:tcPrChange w:id="88" w:author="Frank Baker" w:date="2009-10-27T16:21:00Z">
              <w:tcPr>
                <w:tcW w:w="4788" w:type="dxa"/>
              </w:tcPr>
            </w:tcPrChange>
          </w:tcPr>
          <w:p w:rsidR="00414C1F" w:rsidRPr="0022622C" w:rsidRDefault="0022622C">
            <w:pPr>
              <w:pStyle w:val="Normal12"/>
              <w:numPr>
                <w:ins w:id="89" w:author="Frank Baker" w:date="2009-10-27T15:58:00Z"/>
              </w:numPr>
              <w:rPr>
                <w:ins w:id="90" w:author="Frank Baker" w:date="2009-10-27T15:59:00Z"/>
                <w:sz w:val="20"/>
                <w:rPrChange w:id="91" w:author="Frank Baker" w:date="2009-10-27T16:04:00Z">
                  <w:rPr>
                    <w:ins w:id="92" w:author="Frank Baker" w:date="2009-10-27T15:59:00Z"/>
                  </w:rPr>
                </w:rPrChange>
              </w:rPr>
            </w:pPr>
            <w:ins w:id="93" w:author="Frank Baker" w:date="2009-10-27T16:03:00Z">
              <w:r w:rsidRPr="0022622C">
                <w:rPr>
                  <w:sz w:val="20"/>
                  <w:rPrChange w:id="94" w:author="Frank Baker" w:date="2009-10-27T16:04:00Z">
                    <w:rPr/>
                  </w:rPrChange>
                </w:rPr>
                <w:t>H5F_FILE_SPACE_AGGR_VFD</w:t>
              </w:r>
            </w:ins>
            <w:ins w:id="95" w:author="Frank Baker" w:date="2009-10-27T16:22:00Z">
              <w:r w:rsidR="0070133A">
                <w:rPr>
                  <w:sz w:val="20"/>
                </w:rPr>
                <w:t xml:space="preserve">  (or AGGR_VFD)</w:t>
              </w:r>
            </w:ins>
          </w:p>
        </w:tc>
      </w:tr>
      <w:tr w:rsidR="0022622C">
        <w:trPr>
          <w:ins w:id="96" w:author="Frank Baker" w:date="2009-10-27T15:59:00Z"/>
        </w:trPr>
        <w:tc>
          <w:tcPr>
            <w:tcW w:w="4050" w:type="dxa"/>
            <w:tcMar>
              <w:left w:w="115" w:type="dxa"/>
              <w:bottom w:w="58" w:type="dxa"/>
              <w:right w:w="115" w:type="dxa"/>
            </w:tcMar>
            <w:tcPrChange w:id="97" w:author="Frank Baker" w:date="2009-10-27T16:21:00Z">
              <w:tcPr>
                <w:tcW w:w="4788" w:type="dxa"/>
              </w:tcPr>
            </w:tcPrChange>
          </w:tcPr>
          <w:p w:rsidR="0022622C" w:rsidRPr="0022622C" w:rsidRDefault="0022622C">
            <w:pPr>
              <w:pStyle w:val="Normal12"/>
              <w:numPr>
                <w:ins w:id="98" w:author="Frank Baker" w:date="2009-10-27T16:04:00Z"/>
              </w:numPr>
              <w:rPr>
                <w:ins w:id="99" w:author="Frank Baker" w:date="2009-10-27T16:04:00Z"/>
                <w:sz w:val="20"/>
              </w:rPr>
            </w:pPr>
            <w:ins w:id="100" w:author="Frank Baker" w:date="2009-10-27T16:04:00Z">
              <w:r w:rsidRPr="0022622C">
                <w:rPr>
                  <w:sz w:val="20"/>
                </w:rPr>
                <w:t>Use only VFD mechanism.</w:t>
              </w:r>
            </w:ins>
          </w:p>
          <w:p w:rsidR="0022622C" w:rsidRPr="0022622C" w:rsidRDefault="0070133A">
            <w:pPr>
              <w:pStyle w:val="Normal12"/>
              <w:numPr>
                <w:ins w:id="101" w:author="Frank Baker" w:date="2009-10-27T15:58:00Z"/>
              </w:numPr>
              <w:rPr>
                <w:ins w:id="102" w:author="Frank Baker" w:date="2009-10-27T15:59:00Z"/>
                <w:sz w:val="20"/>
                <w:rPrChange w:id="103" w:author="Frank Baker" w:date="2009-10-27T16:04:00Z">
                  <w:rPr>
                    <w:ins w:id="104" w:author="Frank Baker" w:date="2009-10-27T15:59:00Z"/>
                  </w:rPr>
                </w:rPrChange>
              </w:rPr>
            </w:pPr>
            <w:ins w:id="105" w:author="Frank Baker" w:date="2009-10-27T16:12:00Z">
              <w:r>
                <w:rPr>
                  <w:sz w:val="20"/>
                </w:rPr>
                <w:t>Never</w:t>
              </w:r>
            </w:ins>
            <w:ins w:id="106" w:author="Frank Baker" w:date="2009-10-27T16:04:00Z">
              <w:r w:rsidR="0022622C" w:rsidRPr="0022622C">
                <w:rPr>
                  <w:sz w:val="20"/>
                  <w:rPrChange w:id="107" w:author="Frank Baker" w:date="2009-10-27T16:04:00Z">
                    <w:rPr/>
                  </w:rPrChange>
                </w:rPr>
                <w:t xml:space="preserve"> track free space.</w:t>
              </w:r>
            </w:ins>
          </w:p>
        </w:tc>
        <w:tc>
          <w:tcPr>
            <w:tcW w:w="4327" w:type="dxa"/>
            <w:tcMar>
              <w:left w:w="115" w:type="dxa"/>
              <w:bottom w:w="58" w:type="dxa"/>
              <w:right w:w="115" w:type="dxa"/>
            </w:tcMar>
            <w:tcPrChange w:id="108" w:author="Frank Baker" w:date="2009-10-27T16:21:00Z">
              <w:tcPr>
                <w:tcW w:w="4788" w:type="dxa"/>
              </w:tcPr>
            </w:tcPrChange>
          </w:tcPr>
          <w:p w:rsidR="0022622C" w:rsidRPr="0022622C" w:rsidRDefault="0022622C">
            <w:pPr>
              <w:pStyle w:val="Normal12"/>
              <w:numPr>
                <w:ins w:id="109" w:author="Frank Baker" w:date="2009-10-27T15:58:00Z"/>
              </w:numPr>
              <w:rPr>
                <w:ins w:id="110" w:author="Frank Baker" w:date="2009-10-27T15:59:00Z"/>
                <w:sz w:val="20"/>
                <w:rPrChange w:id="111" w:author="Frank Baker" w:date="2009-10-27T16:04:00Z">
                  <w:rPr>
                    <w:ins w:id="112" w:author="Frank Baker" w:date="2009-10-27T15:59:00Z"/>
                  </w:rPr>
                </w:rPrChange>
              </w:rPr>
            </w:pPr>
            <w:ins w:id="113" w:author="Frank Baker" w:date="2009-10-27T16:04:00Z">
              <w:r w:rsidRPr="0022622C">
                <w:rPr>
                  <w:sz w:val="20"/>
                  <w:rPrChange w:id="114" w:author="Frank Baker" w:date="2009-10-27T16:04:00Z">
                    <w:rPr/>
                  </w:rPrChange>
                </w:rPr>
                <w:t>H5F_FILE_SPACE_VFD</w:t>
              </w:r>
            </w:ins>
            <w:ins w:id="115" w:author="Frank Baker" w:date="2009-10-27T16:22:00Z">
              <w:r w:rsidR="0070133A">
                <w:rPr>
                  <w:sz w:val="20"/>
                </w:rPr>
                <w:t xml:space="preserve">  (or VFD)</w:t>
              </w:r>
            </w:ins>
          </w:p>
        </w:tc>
      </w:tr>
    </w:tbl>
    <w:p w:rsidR="00414C1F" w:rsidRDefault="00414C1F">
      <w:pPr>
        <w:pStyle w:val="Normal12"/>
        <w:numPr>
          <w:ins w:id="116" w:author="Frank Baker" w:date="2009-10-27T15:58:00Z"/>
        </w:numPr>
      </w:pPr>
    </w:p>
    <w:p w:rsidR="008E475C" w:rsidRDefault="00EB6CC2">
      <w:pPr>
        <w:pStyle w:val="NoSpacing"/>
        <w:spacing w:after="120"/>
        <w:rPr>
          <w:b/>
        </w:rPr>
      </w:pPr>
      <w:r w:rsidRPr="00EB6CC2">
        <w:rPr>
          <w:b/>
          <w:sz w:val="24"/>
        </w:rPr>
        <w:t>Strategy 1: H5F_FILE_SPACE_ALL_PERSIST</w:t>
      </w:r>
      <w:r w:rsidR="005A3463">
        <w:rPr>
          <w:b/>
          <w:sz w:val="24"/>
        </w:rPr>
        <w:t xml:space="preserve"> (</w:t>
      </w:r>
      <w:r w:rsidR="009D2439">
        <w:rPr>
          <w:b/>
          <w:i/>
          <w:sz w:val="24"/>
        </w:rPr>
        <w:t xml:space="preserve">also called </w:t>
      </w:r>
      <w:r w:rsidR="005A3463">
        <w:rPr>
          <w:b/>
          <w:sz w:val="24"/>
        </w:rPr>
        <w:t>ALL_PERSIST)</w:t>
      </w:r>
    </w:p>
    <w:p w:rsidR="008E475C" w:rsidRDefault="00C35240">
      <w:pPr>
        <w:pStyle w:val="Normal12"/>
      </w:pPr>
      <w:r>
        <w:t xml:space="preserve">With this strategy, the HDF5 library’s free-space managers track the free space that results from the manipulation of HDF5 objects in </w:t>
      </w:r>
      <w:r w:rsidR="00E56BE4">
        <w:t>an</w:t>
      </w:r>
      <w:r>
        <w:t xml:space="preserve"> HDF5 file.</w:t>
      </w:r>
      <w:r w:rsidR="00E56BE4">
        <w:t xml:space="preserve"> The </w:t>
      </w:r>
      <w:ins w:id="117" w:author="Ruth Aydt" w:date="2009-10-02T10:19:00Z">
        <w:r w:rsidR="00633069">
          <w:t xml:space="preserve">tracked </w:t>
        </w:r>
      </w:ins>
      <w:r w:rsidR="00E56BE4">
        <w:t>free space information is saved when the HDF5 file is closed, and reloaded when the file is re-opened.</w:t>
      </w:r>
      <w:r w:rsidR="00455565">
        <w:t xml:space="preserve">  The </w:t>
      </w:r>
      <w:ins w:id="118" w:author="Ruth Aydt" w:date="2009-10-02T10:19:00Z">
        <w:r w:rsidR="00633069">
          <w:t xml:space="preserve">tracked </w:t>
        </w:r>
      </w:ins>
      <w:r w:rsidR="00455565">
        <w:t xml:space="preserve">free space information </w:t>
      </w:r>
      <w:r w:rsidR="00EB6CC2" w:rsidRPr="00EB6CC2">
        <w:rPr>
          <w:b/>
        </w:rPr>
        <w:t>persist</w:t>
      </w:r>
      <w:r w:rsidR="00455565">
        <w:t>s acr</w:t>
      </w:r>
      <w:r w:rsidR="00D7333D">
        <w:t>oss HDF5 file sessions</w:t>
      </w:r>
      <w:r w:rsidR="009D2439">
        <w:t>,</w:t>
      </w:r>
      <w:r w:rsidR="00D7333D">
        <w:t xml:space="preserve"> and the free space managers </w:t>
      </w:r>
      <w:del w:id="119" w:author="Frank Baker" w:date="2009-10-26T14:33:00Z">
        <w:r w:rsidR="00D7333D" w:rsidDel="00193D29">
          <w:delText xml:space="preserve">are </w:delText>
        </w:r>
      </w:del>
      <w:ins w:id="120" w:author="Frank Baker" w:date="2009-10-26T14:33:00Z">
        <w:r w:rsidR="00193D29">
          <w:t xml:space="preserve">remain </w:t>
        </w:r>
      </w:ins>
      <w:r w:rsidR="00D7333D">
        <w:t>aware of free space sections that became available in any file session.</w:t>
      </w:r>
    </w:p>
    <w:p w:rsidR="008E475C" w:rsidRDefault="004B50FD">
      <w:pPr>
        <w:pStyle w:val="Normal12"/>
      </w:pPr>
      <w:r>
        <w:t>W</w:t>
      </w:r>
      <w:r w:rsidR="009D2439">
        <w:t>ith this strategy, w</w:t>
      </w:r>
      <w:r>
        <w:t>hen space is needed for file metadata or raw data, the HDF5 library first requests spac</w:t>
      </w:r>
      <w:r w:rsidR="00455565">
        <w:t>e from the free-space managers.</w:t>
      </w:r>
      <w:r>
        <w:t xml:space="preserve"> If the request is not satisfied, the library </w:t>
      </w:r>
      <w:r w:rsidR="00455565">
        <w:t xml:space="preserve">requests space from the aggregators. If the request is still not satisfied, the library requests space from the virtual file driver.  </w:t>
      </w:r>
      <w:r w:rsidR="009D2439">
        <w:t>That is</w:t>
      </w:r>
      <w:r w:rsidR="00455565">
        <w:t xml:space="preserve">, </w:t>
      </w:r>
      <w:r w:rsidR="009D2439">
        <w:t>the library will use</w:t>
      </w:r>
      <w:r w:rsidR="007D7C48">
        <w:t xml:space="preserve"> </w:t>
      </w:r>
      <w:r w:rsidR="00455565">
        <w:rPr>
          <w:b/>
        </w:rPr>
        <w:t>all</w:t>
      </w:r>
      <w:r w:rsidR="00455565">
        <w:t xml:space="preserve"> of the mechanisms for a</w:t>
      </w:r>
      <w:r w:rsidR="007D7C48">
        <w:t>llocating space</w:t>
      </w:r>
      <w:r w:rsidR="00455565">
        <w:t>.</w:t>
      </w:r>
    </w:p>
    <w:p w:rsidR="008E475C" w:rsidRDefault="00B02C85">
      <w:pPr>
        <w:pStyle w:val="Normal12"/>
      </w:pPr>
      <w:r>
        <w:t>The H5F_FILE_SPACE_ALL_PERSIST strategy offers every possible opportunity for reusing free space. The HDF5 file will contain extra file metadata information about tracked free space.  The HDF5 library will perform additional “accounting” operations to track free space, and to search the free space sectors when allocating space for file metadata and raw data.</w:t>
      </w:r>
    </w:p>
    <w:p w:rsidR="008E475C" w:rsidRDefault="00D7333D">
      <w:pPr>
        <w:pStyle w:val="Normal12"/>
      </w:pPr>
      <w:r>
        <w:rPr>
          <w:b/>
        </w:rPr>
        <w:t>Strategy 2</w:t>
      </w:r>
      <w:r w:rsidRPr="00C35240">
        <w:rPr>
          <w:b/>
        </w:rPr>
        <w:t>: H5F_FILE_SPACE_ALL</w:t>
      </w:r>
      <w:r w:rsidR="005A3463">
        <w:rPr>
          <w:b/>
        </w:rPr>
        <w:t xml:space="preserve"> (</w:t>
      </w:r>
      <w:r w:rsidR="009D2439">
        <w:rPr>
          <w:b/>
          <w:i/>
        </w:rPr>
        <w:t xml:space="preserve">also called </w:t>
      </w:r>
      <w:r w:rsidR="005A3463">
        <w:rPr>
          <w:b/>
        </w:rPr>
        <w:t>ALL)</w:t>
      </w:r>
    </w:p>
    <w:p w:rsidR="008E475C" w:rsidRDefault="00C32EC6">
      <w:pPr>
        <w:pStyle w:val="Normal12"/>
      </w:pPr>
      <w:r>
        <w:t>This</w:t>
      </w:r>
      <w:r w:rsidR="00A14EAF">
        <w:t xml:space="preserve"> strategy</w:t>
      </w:r>
      <w:r>
        <w:t xml:space="preserve"> is the </w:t>
      </w:r>
      <w:r w:rsidR="00D7333D">
        <w:t xml:space="preserve">HDF5 </w:t>
      </w:r>
      <w:r w:rsidR="00BA726D">
        <w:t xml:space="preserve">library’s </w:t>
      </w:r>
      <w:r>
        <w:t xml:space="preserve">default </w:t>
      </w:r>
      <w:r w:rsidR="001C38F1">
        <w:t>file</w:t>
      </w:r>
      <w:r w:rsidR="00D7333D">
        <w:t xml:space="preserve"> space management</w:t>
      </w:r>
      <w:r>
        <w:t xml:space="preserve"> strategy. </w:t>
      </w:r>
      <w:commentRangeStart w:id="121"/>
      <w:r w:rsidR="00D7333D">
        <w:t xml:space="preserve">Prior to HDF5 Release 1.9.x, it was the only file space management strategy directly supported by the </w:t>
      </w:r>
      <w:commentRangeStart w:id="122"/>
      <w:r w:rsidR="00D7333D">
        <w:t>library</w:t>
      </w:r>
      <w:commentRangeEnd w:id="122"/>
      <w:r w:rsidR="00193D29">
        <w:rPr>
          <w:rStyle w:val="CommentReference"/>
          <w:vanish/>
        </w:rPr>
        <w:commentReference w:id="122"/>
      </w:r>
      <w:r w:rsidR="00D7333D">
        <w:t>.</w:t>
      </w:r>
      <w:commentRangeEnd w:id="121"/>
      <w:r w:rsidR="00F823E9">
        <w:rPr>
          <w:rStyle w:val="CommentReference"/>
          <w:vanish/>
        </w:rPr>
        <w:commentReference w:id="121"/>
      </w:r>
    </w:p>
    <w:p w:rsidR="009D2439" w:rsidRDefault="00D7333D">
      <w:pPr>
        <w:pStyle w:val="Normal12"/>
      </w:pPr>
      <w:r>
        <w:t xml:space="preserve">With this strategy, the HDF5 library’s free-space managers track the free space that results from the manipulation of HDF5 objects in an HDF5 file. </w:t>
      </w:r>
      <w:r w:rsidR="000F7FE3">
        <w:t>The free space managers are aware of free space sections that became available in the current file session, but t</w:t>
      </w:r>
      <w:r>
        <w:t xml:space="preserve">he </w:t>
      </w:r>
      <w:ins w:id="123" w:author="Ruth Aydt" w:date="2009-10-02T10:19:00Z">
        <w:r w:rsidR="00633069">
          <w:t xml:space="preserve">tracked </w:t>
        </w:r>
      </w:ins>
      <w:r>
        <w:t xml:space="preserve">free space information is </w:t>
      </w:r>
      <w:r>
        <w:rPr>
          <w:u w:val="single"/>
        </w:rPr>
        <w:t>not</w:t>
      </w:r>
      <w:r w:rsidR="00EB6CC2" w:rsidRPr="00EB6CC2">
        <w:t xml:space="preserve"> </w:t>
      </w:r>
      <w:r>
        <w:t>saved when the HDF5 file is closed. Free space</w:t>
      </w:r>
      <w:r w:rsidR="000F7FE3">
        <w:t xml:space="preserve"> </w:t>
      </w:r>
      <w:r>
        <w:t>that exists when the file is c</w:t>
      </w:r>
      <w:r w:rsidR="00B02C85">
        <w:t>losed becomes unaccounted space in the HDF5 file.</w:t>
      </w:r>
      <w:r w:rsidR="000F7FE3">
        <w:t xml:space="preserve"> Unallocated space in the aggregators’ blocks may also become unaccounted space when the session ends.</w:t>
      </w:r>
    </w:p>
    <w:p w:rsidR="00B02C85" w:rsidRDefault="00B02C85" w:rsidP="00B02C85">
      <w:pPr>
        <w:pStyle w:val="Normal12"/>
      </w:pPr>
      <w:r>
        <w:t xml:space="preserve">As with </w:t>
      </w:r>
      <w:ins w:id="124" w:author="Ruth Aydt" w:date="2009-10-02T10:20:00Z">
        <w:r w:rsidR="00633069">
          <w:t xml:space="preserve">the </w:t>
        </w:r>
      </w:ins>
      <w:r>
        <w:t xml:space="preserve">strategy </w:t>
      </w:r>
      <w:r w:rsidR="005A3463">
        <w:t>ALL_PERSIST</w:t>
      </w:r>
      <w:r>
        <w:t xml:space="preserve">, </w:t>
      </w:r>
      <w:r w:rsidR="003426E6">
        <w:t xml:space="preserve">the library </w:t>
      </w:r>
      <w:r w:rsidR="00F823E9">
        <w:t>will</w:t>
      </w:r>
      <w:r w:rsidR="003426E6">
        <w:t xml:space="preserve"> try </w:t>
      </w:r>
      <w:r>
        <w:rPr>
          <w:b/>
        </w:rPr>
        <w:t>all</w:t>
      </w:r>
      <w:r>
        <w:t xml:space="preserve"> of the mechanisms for alloca</w:t>
      </w:r>
      <w:r w:rsidR="00F823E9">
        <w:t xml:space="preserve">ting space with </w:t>
      </w:r>
      <w:del w:id="125" w:author="Ruth Aydt" w:date="2009-10-02T10:20:00Z">
        <w:r w:rsidR="00F823E9" w:rsidDel="00633069">
          <w:delText xml:space="preserve">this </w:delText>
        </w:r>
      </w:del>
      <w:ins w:id="126" w:author="Ruth Aydt" w:date="2009-10-02T10:20:00Z">
        <w:r w:rsidR="00633069">
          <w:t xml:space="preserve">the </w:t>
        </w:r>
      </w:ins>
      <w:r w:rsidR="00F823E9">
        <w:t xml:space="preserve">ALL </w:t>
      </w:r>
      <w:r>
        <w:t xml:space="preserve">strategy. When space is needed for file metadata or raw data, the HDF5 library first requests space from the free-space managers. If the request is not satisfied, the library requests space from the aggregators. If the request is still not satisfied, the library requests space from the virtual file driver.  </w:t>
      </w:r>
    </w:p>
    <w:p w:rsidR="00B02C85" w:rsidRDefault="00B02C85" w:rsidP="00B02C85">
      <w:pPr>
        <w:pStyle w:val="Normal12"/>
      </w:pPr>
      <w:r>
        <w:t>The H5F_FILE_SPACE_ALL strategy allows free space incurr</w:t>
      </w:r>
      <w:r w:rsidR="00F823E9">
        <w:t>ed in the current session to be reuse</w:t>
      </w:r>
      <w:r>
        <w:t xml:space="preserve">d in the current session.  There is no extra file metadata information about tracked free space in the HDF5 file. However, </w:t>
      </w:r>
      <w:ins w:id="127" w:author="Ruth Aydt" w:date="2009-10-02T10:21:00Z">
        <w:r w:rsidR="00633069">
          <w:t xml:space="preserve">if free space exists when the file is closed </w:t>
        </w:r>
      </w:ins>
      <w:r>
        <w:t>the HDF5 file will contain unaccounted s</w:t>
      </w:r>
      <w:r w:rsidR="00586435">
        <w:t xml:space="preserve">pace that can never </w:t>
      </w:r>
      <w:r>
        <w:t xml:space="preserve">be </w:t>
      </w:r>
      <w:r w:rsidR="00F823E9">
        <w:t>reuse</w:t>
      </w:r>
      <w:r>
        <w:t>d</w:t>
      </w:r>
      <w:del w:id="128" w:author="Ruth Aydt" w:date="2009-10-02T10:21:00Z">
        <w:r w:rsidDel="00633069">
          <w:delText xml:space="preserve"> if free space exists when the file is closed</w:delText>
        </w:r>
      </w:del>
      <w:r>
        <w:t xml:space="preserve">.  </w:t>
      </w:r>
      <w:commentRangeStart w:id="129"/>
      <w:r>
        <w:t xml:space="preserve">The HDF5 library will perform some additional “accounting” </w:t>
      </w:r>
      <w:r w:rsidR="005A3463">
        <w:t>operations</w:t>
      </w:r>
      <w:r>
        <w:t xml:space="preserve"> to track free space, but the amount of free space tracked and searche</w:t>
      </w:r>
      <w:r w:rsidR="005A3463">
        <w:t xml:space="preserve">d will </w:t>
      </w:r>
      <w:del w:id="130" w:author="Frank Baker" w:date="2009-10-26T14:38:00Z">
        <w:r w:rsidR="005A3463" w:rsidDel="00193D29">
          <w:delText xml:space="preserve">probably </w:delText>
        </w:r>
      </w:del>
      <w:ins w:id="131" w:author="Frank Baker" w:date="2009-10-26T14:38:00Z">
        <w:r w:rsidR="00193D29">
          <w:t xml:space="preserve">usually </w:t>
        </w:r>
      </w:ins>
      <w:r w:rsidR="005A3463">
        <w:t>be less than with the ALL_PERSIST strategy, so the number of operations should be less.</w:t>
      </w:r>
      <w:commentRangeEnd w:id="129"/>
      <w:r w:rsidR="00F823E9">
        <w:rPr>
          <w:rStyle w:val="CommentReference"/>
          <w:vanish/>
        </w:rPr>
        <w:commentReference w:id="129"/>
      </w:r>
    </w:p>
    <w:p w:rsidR="00B02C85" w:rsidRPr="00F823E9" w:rsidRDefault="00B02C85" w:rsidP="00B02C85">
      <w:pPr>
        <w:pStyle w:val="Normal12"/>
      </w:pPr>
      <w:r>
        <w:rPr>
          <w:b/>
        </w:rPr>
        <w:t>Strategy 3</w:t>
      </w:r>
      <w:r w:rsidRPr="00C35240">
        <w:rPr>
          <w:b/>
        </w:rPr>
        <w:t>: H5F_FILE_SPACE_</w:t>
      </w:r>
      <w:r>
        <w:rPr>
          <w:b/>
        </w:rPr>
        <w:t>AGGR_VFD</w:t>
      </w:r>
      <w:r w:rsidR="00F823E9">
        <w:rPr>
          <w:b/>
        </w:rPr>
        <w:t xml:space="preserve"> (</w:t>
      </w:r>
      <w:r w:rsidR="00F823E9">
        <w:rPr>
          <w:b/>
          <w:i/>
        </w:rPr>
        <w:t xml:space="preserve">also called </w:t>
      </w:r>
      <w:r w:rsidR="00F823E9">
        <w:rPr>
          <w:b/>
        </w:rPr>
        <w:t>AGGR_VFD)</w:t>
      </w:r>
    </w:p>
    <w:p w:rsidR="00B02C85" w:rsidRDefault="004978B6" w:rsidP="00B02C85">
      <w:pPr>
        <w:pStyle w:val="Normal12"/>
      </w:pPr>
      <w:r>
        <w:t>With this strategy, the HDF5 library does not track the free space that results from the manipulation of HDF5 objects in an HDF5 file. All free space</w:t>
      </w:r>
      <w:r w:rsidR="00586435">
        <w:t xml:space="preserve"> immediately</w:t>
      </w:r>
      <w:r>
        <w:t xml:space="preserve"> becomes un</w:t>
      </w:r>
      <w:r w:rsidR="000F7FE3">
        <w:t>accounted</w:t>
      </w:r>
      <w:r>
        <w:t xml:space="preserve"> space. </w:t>
      </w:r>
      <w:r w:rsidR="000F7FE3">
        <w:t>Unallocated</w:t>
      </w:r>
      <w:r>
        <w:t xml:space="preserve"> bytes in the aggregators’ blocks</w:t>
      </w:r>
      <w:r w:rsidR="000F7FE3">
        <w:t xml:space="preserve"> when the file is closed</w:t>
      </w:r>
      <w:r>
        <w:t xml:space="preserve"> may </w:t>
      </w:r>
      <w:r w:rsidR="000F7FE3">
        <w:t xml:space="preserve">also </w:t>
      </w:r>
      <w:r>
        <w:t>become un</w:t>
      </w:r>
      <w:r w:rsidR="000F7FE3">
        <w:t>accounted space</w:t>
      </w:r>
      <w:r>
        <w:t>.</w:t>
      </w:r>
    </w:p>
    <w:p w:rsidR="004978B6" w:rsidRDefault="004978B6" w:rsidP="004978B6">
      <w:pPr>
        <w:pStyle w:val="Normal12"/>
      </w:pPr>
      <w:r>
        <w:t>W</w:t>
      </w:r>
      <w:r w:rsidR="00F823E9">
        <w:t>ith this strategy, w</w:t>
      </w:r>
      <w:r>
        <w:t>hen space is needed for file metadata or raw data, the HDF5 library first requests space from the aggre</w:t>
      </w:r>
      <w:r w:rsidR="000F7FE3">
        <w:t xml:space="preserve">gators. If the request is </w:t>
      </w:r>
      <w:r>
        <w:t xml:space="preserve">not satisfied, the library requests space from the virtual file driver.  </w:t>
      </w:r>
      <w:r w:rsidR="00F823E9">
        <w:t>That is, the library will try</w:t>
      </w:r>
      <w:r>
        <w:t xml:space="preserve"> </w:t>
      </w:r>
      <w:r w:rsidR="000F7FE3">
        <w:t xml:space="preserve">the </w:t>
      </w:r>
      <w:r w:rsidR="000F7FE3">
        <w:rPr>
          <w:b/>
        </w:rPr>
        <w:t>aggr</w:t>
      </w:r>
      <w:r w:rsidR="000F7FE3">
        <w:t xml:space="preserve">egator and </w:t>
      </w:r>
      <w:r w:rsidR="000F7FE3">
        <w:rPr>
          <w:b/>
        </w:rPr>
        <w:t>v</w:t>
      </w:r>
      <w:r w:rsidR="000F7FE3">
        <w:t xml:space="preserve">irtual </w:t>
      </w:r>
      <w:r w:rsidR="000F7FE3">
        <w:rPr>
          <w:b/>
        </w:rPr>
        <w:t>f</w:t>
      </w:r>
      <w:r w:rsidR="000F7FE3">
        <w:t xml:space="preserve">ile </w:t>
      </w:r>
      <w:r w:rsidR="000F7FE3">
        <w:rPr>
          <w:b/>
        </w:rPr>
        <w:t>d</w:t>
      </w:r>
      <w:r w:rsidR="000F7FE3">
        <w:t>river</w:t>
      </w:r>
      <w:r>
        <w:t xml:space="preserve"> mechan</w:t>
      </w:r>
      <w:r w:rsidR="00F823E9">
        <w:t>isms for allocating space</w:t>
      </w:r>
      <w:r>
        <w:t>.</w:t>
      </w:r>
    </w:p>
    <w:p w:rsidR="004A2493" w:rsidRDefault="000F7FE3" w:rsidP="009300AB">
      <w:pPr>
        <w:pStyle w:val="Normal12"/>
      </w:pPr>
      <w:r>
        <w:t xml:space="preserve">The </w:t>
      </w:r>
      <w:r w:rsidR="00F823E9">
        <w:t>H5F_FILE_SPACE_</w:t>
      </w:r>
      <w:r>
        <w:t>AGGR_VFD strategy</w:t>
      </w:r>
      <w:r w:rsidR="009300AB">
        <w:t xml:space="preserve"> never reuses free space. </w:t>
      </w:r>
      <w:commentRangeStart w:id="132"/>
      <w:r w:rsidR="009300AB">
        <w:t xml:space="preserve">Because small allocation requests can be satisfied from the aggregators’ blocks of contiguous bytes, this strategy will deliver better access performance for some file usage patterns. It may be appropriate when access performance is </w:t>
      </w:r>
      <w:r w:rsidR="00586435">
        <w:t xml:space="preserve">the highest priority and there are many small writes. </w:t>
      </w:r>
      <w:r w:rsidR="004A2493">
        <w:t>Because there are different aggregators for file metadata and raw data, this strategy tends to co-locate file metadata more than some other strategies that can reuse free space scattered throughout the file.</w:t>
      </w:r>
      <w:commentRangeEnd w:id="132"/>
      <w:r w:rsidR="00F823E9">
        <w:rPr>
          <w:rStyle w:val="CommentReference"/>
          <w:vanish/>
        </w:rPr>
        <w:commentReference w:id="132"/>
      </w:r>
    </w:p>
    <w:p w:rsidR="009300AB" w:rsidRPr="00F823E9" w:rsidRDefault="009300AB" w:rsidP="0070133A">
      <w:pPr>
        <w:pStyle w:val="Normal12"/>
        <w:keepNext/>
      </w:pPr>
      <w:r>
        <w:rPr>
          <w:b/>
        </w:rPr>
        <w:t>Strategy 4: H5F_FILE_SPACE_VFD</w:t>
      </w:r>
      <w:r w:rsidR="00F823E9">
        <w:rPr>
          <w:b/>
        </w:rPr>
        <w:t xml:space="preserve"> (</w:t>
      </w:r>
      <w:r w:rsidR="00F823E9">
        <w:rPr>
          <w:b/>
          <w:i/>
        </w:rPr>
        <w:t xml:space="preserve">also called </w:t>
      </w:r>
      <w:r w:rsidR="00F823E9">
        <w:rPr>
          <w:b/>
        </w:rPr>
        <w:t>VFD)</w:t>
      </w:r>
    </w:p>
    <w:p w:rsidR="009300AB" w:rsidRDefault="009300AB" w:rsidP="000F7FE3">
      <w:pPr>
        <w:pStyle w:val="Normal12"/>
      </w:pPr>
      <w:r>
        <w:t xml:space="preserve">With this strategy, the HDF5 library does not track the free space that results from the manipulation of HDF5 objects in an HDF5 file. All free space </w:t>
      </w:r>
      <w:r w:rsidR="0051141E">
        <w:t xml:space="preserve">immediately </w:t>
      </w:r>
      <w:r>
        <w:t xml:space="preserve">becomes unaccounted space. </w:t>
      </w:r>
    </w:p>
    <w:p w:rsidR="00902C6C" w:rsidRDefault="00F823E9" w:rsidP="000F7FE3">
      <w:pPr>
        <w:pStyle w:val="Normal12"/>
      </w:pPr>
      <w:r>
        <w:t>With this strategy, w</w:t>
      </w:r>
      <w:r w:rsidR="00902C6C">
        <w:t xml:space="preserve">hen space is needed for file metadata or raw data, the HDF5 library requests space from the </w:t>
      </w:r>
      <w:r w:rsidR="00EB6CC2" w:rsidRPr="00EB6CC2">
        <w:rPr>
          <w:b/>
        </w:rPr>
        <w:t>v</w:t>
      </w:r>
      <w:r w:rsidR="00902C6C">
        <w:t xml:space="preserve">irtual </w:t>
      </w:r>
      <w:r w:rsidR="00EB6CC2" w:rsidRPr="00EB6CC2">
        <w:rPr>
          <w:b/>
        </w:rPr>
        <w:t>f</w:t>
      </w:r>
      <w:r w:rsidR="00902C6C">
        <w:t xml:space="preserve">ile </w:t>
      </w:r>
      <w:r w:rsidR="00EB6CC2" w:rsidRPr="00EB6CC2">
        <w:rPr>
          <w:b/>
        </w:rPr>
        <w:t>d</w:t>
      </w:r>
      <w:r w:rsidR="00902C6C">
        <w:t xml:space="preserve">river.  </w:t>
      </w:r>
    </w:p>
    <w:p w:rsidR="008C0B25" w:rsidRDefault="00902C6C">
      <w:pPr>
        <w:pStyle w:val="Normal12"/>
      </w:pPr>
      <w:r>
        <w:t xml:space="preserve">The </w:t>
      </w:r>
      <w:r w:rsidR="00C32EC6">
        <w:t>H5F_FILE_SPACE_VFD</w:t>
      </w:r>
      <w:r>
        <w:t xml:space="preserve"> str</w:t>
      </w:r>
      <w:r w:rsidR="00997BB1">
        <w:t xml:space="preserve">ategy never reuses free space. Because allocation requests go directly to the virtual file driver, </w:t>
      </w:r>
      <w:commentRangeStart w:id="133"/>
      <w:r w:rsidR="00997BB1">
        <w:t xml:space="preserve">this strategy is best suited for HDF5 files whose primary file usage pattern consists of writing large amounts of raw data to extend dataset object(s). </w:t>
      </w:r>
      <w:commentRangeEnd w:id="133"/>
      <w:r w:rsidR="00F823E9">
        <w:rPr>
          <w:rStyle w:val="CommentReference"/>
          <w:vanish/>
        </w:rPr>
        <w:commentReference w:id="133"/>
      </w:r>
    </w:p>
    <w:p w:rsidR="008E475C" w:rsidRDefault="008E475C">
      <w:pPr>
        <w:pStyle w:val="Normal12"/>
      </w:pPr>
    </w:p>
    <w:tbl>
      <w:tblPr>
        <w:tblStyle w:val="TableGrid"/>
        <w:tblW w:w="0" w:type="auto"/>
        <w:tblLayout w:type="fixed"/>
        <w:tblLook w:val="00BF"/>
      </w:tblPr>
      <w:tblGrid>
        <w:gridCol w:w="2716"/>
        <w:gridCol w:w="1507"/>
        <w:gridCol w:w="1065"/>
        <w:gridCol w:w="807"/>
        <w:gridCol w:w="1123"/>
        <w:gridCol w:w="1260"/>
        <w:gridCol w:w="1098"/>
      </w:tblGrid>
      <w:tr w:rsidR="007C6FC9" w:rsidRPr="00C34468">
        <w:tc>
          <w:tcPr>
            <w:tcW w:w="9576" w:type="dxa"/>
            <w:gridSpan w:val="7"/>
          </w:tcPr>
          <w:p w:rsidR="007C6FC9" w:rsidRPr="00C34468" w:rsidRDefault="007C6FC9" w:rsidP="00C34468">
            <w:pPr>
              <w:pStyle w:val="NoSpacing"/>
              <w:jc w:val="center"/>
              <w:rPr>
                <w:sz w:val="20"/>
                <w:szCs w:val="24"/>
              </w:rPr>
            </w:pPr>
            <w:r w:rsidRPr="00C34468">
              <w:rPr>
                <w:b/>
                <w:sz w:val="20"/>
                <w:szCs w:val="24"/>
              </w:rPr>
              <w:t>Summary of File Space Management Strategies</w:t>
            </w:r>
          </w:p>
        </w:tc>
      </w:tr>
      <w:tr w:rsidR="008C0B25" w:rsidRPr="00C34468">
        <w:tc>
          <w:tcPr>
            <w:tcW w:w="2716" w:type="dxa"/>
            <w:vMerge w:val="restart"/>
          </w:tcPr>
          <w:p w:rsidR="008E475C" w:rsidRDefault="00EB6CC2">
            <w:pPr>
              <w:pStyle w:val="NoSpacing"/>
              <w:jc w:val="center"/>
              <w:rPr>
                <w:sz w:val="20"/>
                <w:szCs w:val="24"/>
              </w:rPr>
            </w:pPr>
            <w:r w:rsidRPr="00EB6CC2">
              <w:rPr>
                <w:sz w:val="20"/>
                <w:szCs w:val="24"/>
              </w:rPr>
              <w:t xml:space="preserve">Full Name </w:t>
            </w:r>
            <w:r w:rsidRPr="00EB6CC2">
              <w:rPr>
                <w:sz w:val="20"/>
                <w:szCs w:val="24"/>
              </w:rPr>
              <w:br/>
            </w:r>
            <w:r w:rsidRPr="00EB6CC2">
              <w:rPr>
                <w:i/>
                <w:sz w:val="20"/>
                <w:szCs w:val="24"/>
              </w:rPr>
              <w:t>used with H5Pset_file_space</w:t>
            </w:r>
          </w:p>
        </w:tc>
        <w:tc>
          <w:tcPr>
            <w:tcW w:w="1507" w:type="dxa"/>
            <w:vMerge w:val="restart"/>
          </w:tcPr>
          <w:p w:rsidR="007C6FC9" w:rsidRDefault="00EB6CC2" w:rsidP="00C34468">
            <w:pPr>
              <w:pStyle w:val="NoSpacing"/>
              <w:jc w:val="center"/>
              <w:rPr>
                <w:sz w:val="20"/>
                <w:szCs w:val="24"/>
              </w:rPr>
            </w:pPr>
            <w:r w:rsidRPr="00EB6CC2">
              <w:rPr>
                <w:sz w:val="20"/>
                <w:szCs w:val="24"/>
              </w:rPr>
              <w:t xml:space="preserve">Short Name </w:t>
            </w:r>
          </w:p>
          <w:p w:rsidR="008E475C" w:rsidRDefault="00EB6CC2" w:rsidP="00633069">
            <w:pPr>
              <w:pStyle w:val="NoSpacing"/>
              <w:jc w:val="center"/>
              <w:rPr>
                <w:sz w:val="20"/>
                <w:szCs w:val="24"/>
              </w:rPr>
            </w:pPr>
            <w:r w:rsidRPr="00EB6CC2">
              <w:rPr>
                <w:i/>
                <w:sz w:val="20"/>
                <w:szCs w:val="24"/>
              </w:rPr>
              <w:t xml:space="preserve">used with </w:t>
            </w:r>
            <w:r w:rsidR="008C0B25">
              <w:rPr>
                <w:i/>
                <w:sz w:val="20"/>
                <w:szCs w:val="24"/>
              </w:rPr>
              <w:t xml:space="preserve">HDF5 </w:t>
            </w:r>
            <w:del w:id="134" w:author="Ruth Aydt" w:date="2009-10-02T10:33:00Z">
              <w:r w:rsidR="008C0B25" w:rsidDel="00633069">
                <w:rPr>
                  <w:i/>
                  <w:sz w:val="20"/>
                  <w:szCs w:val="24"/>
                </w:rPr>
                <w:delText>utilities</w:delText>
              </w:r>
            </w:del>
            <w:ins w:id="135" w:author="Ruth Aydt" w:date="2009-10-02T10:33:00Z">
              <w:r w:rsidR="00633069">
                <w:rPr>
                  <w:i/>
                  <w:sz w:val="20"/>
                  <w:szCs w:val="24"/>
                </w:rPr>
                <w:t>repack</w:t>
              </w:r>
            </w:ins>
          </w:p>
        </w:tc>
        <w:tc>
          <w:tcPr>
            <w:tcW w:w="1872" w:type="dxa"/>
            <w:gridSpan w:val="2"/>
          </w:tcPr>
          <w:p w:rsidR="008E475C" w:rsidRDefault="00EB6CC2">
            <w:pPr>
              <w:pStyle w:val="NoSpacing"/>
              <w:jc w:val="center"/>
              <w:rPr>
                <w:sz w:val="20"/>
                <w:szCs w:val="24"/>
              </w:rPr>
            </w:pPr>
            <w:r w:rsidRPr="00EB6CC2">
              <w:rPr>
                <w:sz w:val="20"/>
                <w:szCs w:val="24"/>
              </w:rPr>
              <w:t>Track Free Space</w:t>
            </w:r>
          </w:p>
        </w:tc>
        <w:tc>
          <w:tcPr>
            <w:tcW w:w="3481" w:type="dxa"/>
            <w:gridSpan w:val="3"/>
            <w:vAlign w:val="center"/>
          </w:tcPr>
          <w:p w:rsidR="008E475C" w:rsidRDefault="00EB6CC2">
            <w:pPr>
              <w:pStyle w:val="NoSpacing"/>
              <w:jc w:val="center"/>
              <w:rPr>
                <w:sz w:val="20"/>
                <w:szCs w:val="24"/>
              </w:rPr>
            </w:pPr>
            <w:r w:rsidRPr="00EB6CC2">
              <w:rPr>
                <w:sz w:val="20"/>
                <w:szCs w:val="24"/>
              </w:rPr>
              <w:t>Allocate Space Using</w:t>
            </w:r>
          </w:p>
        </w:tc>
      </w:tr>
      <w:tr w:rsidR="007C6FC9" w:rsidRPr="00C34468">
        <w:tc>
          <w:tcPr>
            <w:tcW w:w="2716" w:type="dxa"/>
            <w:vMerge/>
          </w:tcPr>
          <w:p w:rsidR="008E475C" w:rsidRDefault="008E475C">
            <w:pPr>
              <w:pStyle w:val="NoSpacing"/>
              <w:jc w:val="center"/>
              <w:rPr>
                <w:sz w:val="20"/>
                <w:szCs w:val="24"/>
              </w:rPr>
            </w:pPr>
          </w:p>
        </w:tc>
        <w:tc>
          <w:tcPr>
            <w:tcW w:w="1507" w:type="dxa"/>
            <w:vMerge/>
          </w:tcPr>
          <w:p w:rsidR="008E475C" w:rsidRDefault="008E475C">
            <w:pPr>
              <w:pStyle w:val="NoSpacing"/>
              <w:jc w:val="center"/>
              <w:rPr>
                <w:sz w:val="20"/>
                <w:szCs w:val="24"/>
              </w:rPr>
            </w:pPr>
          </w:p>
        </w:tc>
        <w:tc>
          <w:tcPr>
            <w:tcW w:w="1065" w:type="dxa"/>
          </w:tcPr>
          <w:p w:rsidR="008E475C" w:rsidRDefault="00EB6CC2">
            <w:pPr>
              <w:pStyle w:val="NoSpacing"/>
              <w:jc w:val="center"/>
              <w:rPr>
                <w:sz w:val="20"/>
                <w:szCs w:val="24"/>
              </w:rPr>
            </w:pPr>
            <w:r w:rsidRPr="00EB6CC2">
              <w:rPr>
                <w:sz w:val="20"/>
                <w:szCs w:val="24"/>
              </w:rPr>
              <w:t>across multiple sessions</w:t>
            </w:r>
          </w:p>
        </w:tc>
        <w:tc>
          <w:tcPr>
            <w:tcW w:w="807" w:type="dxa"/>
          </w:tcPr>
          <w:p w:rsidR="008E475C" w:rsidRDefault="00EB6CC2">
            <w:pPr>
              <w:pStyle w:val="NoSpacing"/>
              <w:jc w:val="center"/>
              <w:rPr>
                <w:sz w:val="20"/>
                <w:szCs w:val="24"/>
              </w:rPr>
            </w:pPr>
            <w:r w:rsidRPr="00EB6CC2">
              <w:rPr>
                <w:sz w:val="20"/>
                <w:szCs w:val="24"/>
              </w:rPr>
              <w:t>within single session</w:t>
            </w:r>
          </w:p>
        </w:tc>
        <w:tc>
          <w:tcPr>
            <w:tcW w:w="1123" w:type="dxa"/>
          </w:tcPr>
          <w:p w:rsidR="008E475C" w:rsidRDefault="00EB6CC2">
            <w:pPr>
              <w:pStyle w:val="NoSpacing"/>
              <w:jc w:val="center"/>
              <w:rPr>
                <w:sz w:val="20"/>
                <w:szCs w:val="24"/>
              </w:rPr>
            </w:pPr>
            <w:r w:rsidRPr="00EB6CC2">
              <w:rPr>
                <w:sz w:val="20"/>
                <w:szCs w:val="24"/>
              </w:rPr>
              <w:t>free-space  managers</w:t>
            </w:r>
          </w:p>
        </w:tc>
        <w:tc>
          <w:tcPr>
            <w:tcW w:w="1260" w:type="dxa"/>
          </w:tcPr>
          <w:p w:rsidR="008E475C" w:rsidRDefault="00EB6CC2">
            <w:pPr>
              <w:pStyle w:val="NoSpacing"/>
              <w:jc w:val="center"/>
              <w:rPr>
                <w:sz w:val="20"/>
                <w:szCs w:val="24"/>
              </w:rPr>
            </w:pPr>
            <w:r w:rsidRPr="00EB6CC2">
              <w:rPr>
                <w:sz w:val="20"/>
                <w:szCs w:val="24"/>
              </w:rPr>
              <w:t>aggregators</w:t>
            </w:r>
          </w:p>
        </w:tc>
        <w:tc>
          <w:tcPr>
            <w:tcW w:w="1098" w:type="dxa"/>
          </w:tcPr>
          <w:p w:rsidR="008E475C" w:rsidRDefault="00EB6CC2">
            <w:pPr>
              <w:pStyle w:val="NoSpacing"/>
              <w:jc w:val="center"/>
              <w:rPr>
                <w:sz w:val="20"/>
                <w:szCs w:val="24"/>
              </w:rPr>
            </w:pPr>
            <w:r w:rsidRPr="00EB6CC2">
              <w:rPr>
                <w:sz w:val="20"/>
                <w:szCs w:val="24"/>
              </w:rPr>
              <w:t>virtual file driver</w:t>
            </w:r>
          </w:p>
        </w:tc>
      </w:tr>
      <w:tr w:rsidR="007C6FC9" w:rsidRPr="00C34468">
        <w:tc>
          <w:tcPr>
            <w:tcW w:w="2716" w:type="dxa"/>
          </w:tcPr>
          <w:p w:rsidR="008E475C" w:rsidRDefault="00EB6CC2">
            <w:pPr>
              <w:pStyle w:val="NoSpacing"/>
              <w:jc w:val="center"/>
              <w:rPr>
                <w:sz w:val="20"/>
                <w:szCs w:val="24"/>
              </w:rPr>
            </w:pPr>
            <w:r w:rsidRPr="00EB6CC2">
              <w:rPr>
                <w:sz w:val="20"/>
                <w:szCs w:val="24"/>
              </w:rPr>
              <w:t>H5F_FILE_SPACE_ALL_PERSIST</w:t>
            </w:r>
          </w:p>
        </w:tc>
        <w:tc>
          <w:tcPr>
            <w:tcW w:w="1507" w:type="dxa"/>
          </w:tcPr>
          <w:p w:rsidR="008E475C" w:rsidRDefault="008C0B25">
            <w:pPr>
              <w:pStyle w:val="NoSpacing"/>
              <w:jc w:val="center"/>
              <w:rPr>
                <w:sz w:val="20"/>
                <w:szCs w:val="24"/>
              </w:rPr>
            </w:pPr>
            <w:r>
              <w:rPr>
                <w:sz w:val="20"/>
                <w:szCs w:val="24"/>
              </w:rPr>
              <w:t>ALL_PERSIST</w:t>
            </w:r>
          </w:p>
        </w:tc>
        <w:tc>
          <w:tcPr>
            <w:tcW w:w="1065" w:type="dxa"/>
          </w:tcPr>
          <w:p w:rsidR="008E475C" w:rsidRDefault="008C0B25">
            <w:pPr>
              <w:pStyle w:val="NoSpacing"/>
              <w:jc w:val="center"/>
              <w:rPr>
                <w:sz w:val="20"/>
                <w:szCs w:val="24"/>
              </w:rPr>
            </w:pPr>
            <w:r>
              <w:rPr>
                <w:sz w:val="20"/>
                <w:szCs w:val="24"/>
              </w:rPr>
              <w:t>Y</w:t>
            </w:r>
          </w:p>
        </w:tc>
        <w:tc>
          <w:tcPr>
            <w:tcW w:w="807" w:type="dxa"/>
          </w:tcPr>
          <w:p w:rsidR="008E475C" w:rsidRDefault="008C0B25">
            <w:pPr>
              <w:pStyle w:val="NoSpacing"/>
              <w:jc w:val="center"/>
              <w:rPr>
                <w:sz w:val="20"/>
                <w:szCs w:val="24"/>
              </w:rPr>
            </w:pPr>
            <w:r>
              <w:rPr>
                <w:sz w:val="20"/>
                <w:szCs w:val="24"/>
              </w:rPr>
              <w:t>Y</w:t>
            </w:r>
          </w:p>
        </w:tc>
        <w:tc>
          <w:tcPr>
            <w:tcW w:w="1123" w:type="dxa"/>
          </w:tcPr>
          <w:p w:rsidR="008E475C" w:rsidRDefault="008C0B25">
            <w:pPr>
              <w:pStyle w:val="NoSpacing"/>
              <w:jc w:val="center"/>
              <w:rPr>
                <w:sz w:val="20"/>
                <w:szCs w:val="24"/>
              </w:rPr>
            </w:pPr>
            <w:r>
              <w:rPr>
                <w:sz w:val="20"/>
                <w:szCs w:val="24"/>
              </w:rPr>
              <w:t>Y</w:t>
            </w:r>
          </w:p>
        </w:tc>
        <w:tc>
          <w:tcPr>
            <w:tcW w:w="1260" w:type="dxa"/>
          </w:tcPr>
          <w:p w:rsidR="008E475C" w:rsidRDefault="008C0B25">
            <w:pPr>
              <w:pStyle w:val="NoSpacing"/>
              <w:jc w:val="center"/>
              <w:rPr>
                <w:sz w:val="20"/>
                <w:szCs w:val="24"/>
              </w:rPr>
            </w:pPr>
            <w:r>
              <w:rPr>
                <w:sz w:val="20"/>
                <w:szCs w:val="24"/>
              </w:rPr>
              <w:t>Y</w:t>
            </w:r>
          </w:p>
        </w:tc>
        <w:tc>
          <w:tcPr>
            <w:tcW w:w="1098" w:type="dxa"/>
          </w:tcPr>
          <w:p w:rsidR="008E475C" w:rsidRDefault="008C0B25">
            <w:pPr>
              <w:pStyle w:val="NoSpacing"/>
              <w:jc w:val="center"/>
              <w:rPr>
                <w:sz w:val="20"/>
                <w:szCs w:val="24"/>
              </w:rPr>
            </w:pPr>
            <w:r>
              <w:rPr>
                <w:sz w:val="20"/>
                <w:szCs w:val="24"/>
              </w:rPr>
              <w:t>Y</w:t>
            </w:r>
          </w:p>
        </w:tc>
      </w:tr>
      <w:tr w:rsidR="007C6FC9" w:rsidRPr="00C34468">
        <w:tc>
          <w:tcPr>
            <w:tcW w:w="2716" w:type="dxa"/>
          </w:tcPr>
          <w:p w:rsidR="008E475C" w:rsidRDefault="008C0B25">
            <w:pPr>
              <w:pStyle w:val="NoSpacing"/>
              <w:jc w:val="center"/>
              <w:rPr>
                <w:sz w:val="20"/>
                <w:szCs w:val="24"/>
              </w:rPr>
            </w:pPr>
            <w:r>
              <w:rPr>
                <w:sz w:val="20"/>
                <w:szCs w:val="24"/>
              </w:rPr>
              <w:t>H5F_FILE_SPACE_ALL</w:t>
            </w:r>
          </w:p>
        </w:tc>
        <w:tc>
          <w:tcPr>
            <w:tcW w:w="1507" w:type="dxa"/>
          </w:tcPr>
          <w:p w:rsidR="008E475C" w:rsidRDefault="008C0B25">
            <w:pPr>
              <w:pStyle w:val="NoSpacing"/>
              <w:jc w:val="center"/>
              <w:rPr>
                <w:sz w:val="20"/>
                <w:szCs w:val="24"/>
              </w:rPr>
            </w:pPr>
            <w:r>
              <w:rPr>
                <w:sz w:val="20"/>
                <w:szCs w:val="24"/>
              </w:rPr>
              <w:t>ALL</w:t>
            </w:r>
          </w:p>
        </w:tc>
        <w:tc>
          <w:tcPr>
            <w:tcW w:w="1065" w:type="dxa"/>
          </w:tcPr>
          <w:p w:rsidR="008E475C" w:rsidRDefault="008C0B25">
            <w:pPr>
              <w:pStyle w:val="NoSpacing"/>
              <w:jc w:val="center"/>
              <w:rPr>
                <w:sz w:val="20"/>
                <w:szCs w:val="24"/>
              </w:rPr>
            </w:pPr>
            <w:r>
              <w:rPr>
                <w:sz w:val="20"/>
                <w:szCs w:val="24"/>
              </w:rPr>
              <w:t>N</w:t>
            </w:r>
          </w:p>
        </w:tc>
        <w:tc>
          <w:tcPr>
            <w:tcW w:w="807" w:type="dxa"/>
          </w:tcPr>
          <w:p w:rsidR="008E475C" w:rsidRDefault="008C0B25">
            <w:pPr>
              <w:pStyle w:val="NoSpacing"/>
              <w:jc w:val="center"/>
              <w:rPr>
                <w:sz w:val="20"/>
                <w:szCs w:val="24"/>
              </w:rPr>
            </w:pPr>
            <w:r>
              <w:rPr>
                <w:sz w:val="20"/>
                <w:szCs w:val="24"/>
              </w:rPr>
              <w:t>Y</w:t>
            </w:r>
          </w:p>
        </w:tc>
        <w:tc>
          <w:tcPr>
            <w:tcW w:w="1123" w:type="dxa"/>
          </w:tcPr>
          <w:p w:rsidR="008E475C" w:rsidRDefault="008C0B25">
            <w:pPr>
              <w:pStyle w:val="NoSpacing"/>
              <w:jc w:val="center"/>
              <w:rPr>
                <w:sz w:val="20"/>
                <w:szCs w:val="24"/>
              </w:rPr>
            </w:pPr>
            <w:r>
              <w:rPr>
                <w:sz w:val="20"/>
                <w:szCs w:val="24"/>
              </w:rPr>
              <w:t>Y</w:t>
            </w:r>
          </w:p>
        </w:tc>
        <w:tc>
          <w:tcPr>
            <w:tcW w:w="1260" w:type="dxa"/>
          </w:tcPr>
          <w:p w:rsidR="008E475C" w:rsidRDefault="008C0B25">
            <w:pPr>
              <w:pStyle w:val="NoSpacing"/>
              <w:jc w:val="center"/>
              <w:rPr>
                <w:sz w:val="20"/>
                <w:szCs w:val="24"/>
              </w:rPr>
            </w:pPr>
            <w:r>
              <w:rPr>
                <w:sz w:val="20"/>
                <w:szCs w:val="24"/>
              </w:rPr>
              <w:t>Y</w:t>
            </w:r>
          </w:p>
        </w:tc>
        <w:tc>
          <w:tcPr>
            <w:tcW w:w="1098" w:type="dxa"/>
          </w:tcPr>
          <w:p w:rsidR="008E475C" w:rsidRDefault="008C0B25">
            <w:pPr>
              <w:pStyle w:val="NoSpacing"/>
              <w:jc w:val="center"/>
              <w:rPr>
                <w:sz w:val="20"/>
                <w:szCs w:val="24"/>
              </w:rPr>
            </w:pPr>
            <w:r>
              <w:rPr>
                <w:sz w:val="20"/>
                <w:szCs w:val="24"/>
              </w:rPr>
              <w:t>Y</w:t>
            </w:r>
          </w:p>
        </w:tc>
      </w:tr>
      <w:tr w:rsidR="007C6FC9" w:rsidRPr="00C34468">
        <w:tc>
          <w:tcPr>
            <w:tcW w:w="2716" w:type="dxa"/>
          </w:tcPr>
          <w:p w:rsidR="008E475C" w:rsidRDefault="008C0B25">
            <w:pPr>
              <w:pStyle w:val="NoSpacing"/>
              <w:jc w:val="center"/>
              <w:rPr>
                <w:sz w:val="20"/>
                <w:szCs w:val="24"/>
              </w:rPr>
            </w:pPr>
            <w:r>
              <w:rPr>
                <w:sz w:val="20"/>
                <w:szCs w:val="24"/>
              </w:rPr>
              <w:t>H5F_FILE_SPACE_AGGR_VFD</w:t>
            </w:r>
          </w:p>
        </w:tc>
        <w:tc>
          <w:tcPr>
            <w:tcW w:w="1507" w:type="dxa"/>
          </w:tcPr>
          <w:p w:rsidR="008E475C" w:rsidRDefault="008C0B25">
            <w:pPr>
              <w:pStyle w:val="NoSpacing"/>
              <w:jc w:val="center"/>
              <w:rPr>
                <w:sz w:val="20"/>
                <w:szCs w:val="24"/>
              </w:rPr>
            </w:pPr>
            <w:r>
              <w:rPr>
                <w:sz w:val="20"/>
                <w:szCs w:val="24"/>
              </w:rPr>
              <w:t>AGGR_VFD</w:t>
            </w:r>
          </w:p>
        </w:tc>
        <w:tc>
          <w:tcPr>
            <w:tcW w:w="1065" w:type="dxa"/>
          </w:tcPr>
          <w:p w:rsidR="008E475C" w:rsidRDefault="008C0B25">
            <w:pPr>
              <w:pStyle w:val="NoSpacing"/>
              <w:jc w:val="center"/>
              <w:rPr>
                <w:sz w:val="20"/>
                <w:szCs w:val="24"/>
              </w:rPr>
            </w:pPr>
            <w:r>
              <w:rPr>
                <w:sz w:val="20"/>
                <w:szCs w:val="24"/>
              </w:rPr>
              <w:t>N</w:t>
            </w:r>
          </w:p>
        </w:tc>
        <w:tc>
          <w:tcPr>
            <w:tcW w:w="807" w:type="dxa"/>
          </w:tcPr>
          <w:p w:rsidR="008E475C" w:rsidRDefault="008C0B25">
            <w:pPr>
              <w:pStyle w:val="NoSpacing"/>
              <w:jc w:val="center"/>
              <w:rPr>
                <w:sz w:val="20"/>
                <w:szCs w:val="24"/>
              </w:rPr>
            </w:pPr>
            <w:r>
              <w:rPr>
                <w:sz w:val="20"/>
                <w:szCs w:val="24"/>
              </w:rPr>
              <w:t>N</w:t>
            </w:r>
          </w:p>
        </w:tc>
        <w:tc>
          <w:tcPr>
            <w:tcW w:w="1123" w:type="dxa"/>
          </w:tcPr>
          <w:p w:rsidR="008E475C" w:rsidRDefault="008C0B25">
            <w:pPr>
              <w:pStyle w:val="NoSpacing"/>
              <w:jc w:val="center"/>
              <w:rPr>
                <w:sz w:val="20"/>
                <w:szCs w:val="24"/>
              </w:rPr>
            </w:pPr>
            <w:r>
              <w:rPr>
                <w:sz w:val="20"/>
                <w:szCs w:val="24"/>
              </w:rPr>
              <w:t>N</w:t>
            </w:r>
          </w:p>
        </w:tc>
        <w:tc>
          <w:tcPr>
            <w:tcW w:w="1260" w:type="dxa"/>
          </w:tcPr>
          <w:p w:rsidR="008E475C" w:rsidRDefault="008C0B25">
            <w:pPr>
              <w:pStyle w:val="NoSpacing"/>
              <w:jc w:val="center"/>
              <w:rPr>
                <w:sz w:val="20"/>
                <w:szCs w:val="24"/>
              </w:rPr>
            </w:pPr>
            <w:r>
              <w:rPr>
                <w:sz w:val="20"/>
                <w:szCs w:val="24"/>
              </w:rPr>
              <w:t>Y</w:t>
            </w:r>
          </w:p>
        </w:tc>
        <w:tc>
          <w:tcPr>
            <w:tcW w:w="1098" w:type="dxa"/>
          </w:tcPr>
          <w:p w:rsidR="008E475C" w:rsidRDefault="008C0B25">
            <w:pPr>
              <w:pStyle w:val="NoSpacing"/>
              <w:jc w:val="center"/>
              <w:rPr>
                <w:sz w:val="20"/>
                <w:szCs w:val="24"/>
              </w:rPr>
            </w:pPr>
            <w:r>
              <w:rPr>
                <w:sz w:val="20"/>
                <w:szCs w:val="24"/>
              </w:rPr>
              <w:t>Y</w:t>
            </w:r>
          </w:p>
        </w:tc>
      </w:tr>
      <w:tr w:rsidR="007C6FC9" w:rsidRPr="00C34468">
        <w:tc>
          <w:tcPr>
            <w:tcW w:w="2716" w:type="dxa"/>
          </w:tcPr>
          <w:p w:rsidR="008E475C" w:rsidRDefault="008C0B25">
            <w:pPr>
              <w:pStyle w:val="NoSpacing"/>
              <w:jc w:val="center"/>
              <w:rPr>
                <w:sz w:val="20"/>
                <w:szCs w:val="24"/>
              </w:rPr>
            </w:pPr>
            <w:r>
              <w:rPr>
                <w:sz w:val="20"/>
                <w:szCs w:val="24"/>
              </w:rPr>
              <w:t>H5F_FILE_SPACE_VFD</w:t>
            </w:r>
          </w:p>
        </w:tc>
        <w:tc>
          <w:tcPr>
            <w:tcW w:w="1507" w:type="dxa"/>
          </w:tcPr>
          <w:p w:rsidR="008E475C" w:rsidRDefault="008C0B25">
            <w:pPr>
              <w:pStyle w:val="NoSpacing"/>
              <w:jc w:val="center"/>
              <w:rPr>
                <w:sz w:val="20"/>
                <w:szCs w:val="24"/>
              </w:rPr>
            </w:pPr>
            <w:r>
              <w:rPr>
                <w:sz w:val="20"/>
                <w:szCs w:val="24"/>
              </w:rPr>
              <w:t>SPACE_VFD</w:t>
            </w:r>
          </w:p>
        </w:tc>
        <w:tc>
          <w:tcPr>
            <w:tcW w:w="1065" w:type="dxa"/>
          </w:tcPr>
          <w:p w:rsidR="008E475C" w:rsidRDefault="008C0B25">
            <w:pPr>
              <w:pStyle w:val="NoSpacing"/>
              <w:jc w:val="center"/>
              <w:rPr>
                <w:sz w:val="20"/>
                <w:szCs w:val="24"/>
              </w:rPr>
            </w:pPr>
            <w:r>
              <w:rPr>
                <w:sz w:val="20"/>
                <w:szCs w:val="24"/>
              </w:rPr>
              <w:t>N</w:t>
            </w:r>
          </w:p>
        </w:tc>
        <w:tc>
          <w:tcPr>
            <w:tcW w:w="807" w:type="dxa"/>
          </w:tcPr>
          <w:p w:rsidR="008E475C" w:rsidRDefault="008C0B25">
            <w:pPr>
              <w:pStyle w:val="NoSpacing"/>
              <w:jc w:val="center"/>
              <w:rPr>
                <w:sz w:val="20"/>
                <w:szCs w:val="24"/>
              </w:rPr>
            </w:pPr>
            <w:r>
              <w:rPr>
                <w:sz w:val="20"/>
                <w:szCs w:val="24"/>
              </w:rPr>
              <w:t>N</w:t>
            </w:r>
          </w:p>
        </w:tc>
        <w:tc>
          <w:tcPr>
            <w:tcW w:w="1123" w:type="dxa"/>
          </w:tcPr>
          <w:p w:rsidR="008E475C" w:rsidRDefault="008C0B25">
            <w:pPr>
              <w:pStyle w:val="NoSpacing"/>
              <w:jc w:val="center"/>
              <w:rPr>
                <w:sz w:val="20"/>
                <w:szCs w:val="24"/>
              </w:rPr>
            </w:pPr>
            <w:r>
              <w:rPr>
                <w:sz w:val="20"/>
                <w:szCs w:val="24"/>
              </w:rPr>
              <w:t>N</w:t>
            </w:r>
          </w:p>
        </w:tc>
        <w:tc>
          <w:tcPr>
            <w:tcW w:w="1260" w:type="dxa"/>
          </w:tcPr>
          <w:p w:rsidR="008E475C" w:rsidRDefault="008C0B25">
            <w:pPr>
              <w:pStyle w:val="NoSpacing"/>
              <w:jc w:val="center"/>
              <w:rPr>
                <w:sz w:val="20"/>
                <w:szCs w:val="24"/>
              </w:rPr>
            </w:pPr>
            <w:r>
              <w:rPr>
                <w:sz w:val="20"/>
                <w:szCs w:val="24"/>
              </w:rPr>
              <w:t>N</w:t>
            </w:r>
          </w:p>
        </w:tc>
        <w:tc>
          <w:tcPr>
            <w:tcW w:w="1098" w:type="dxa"/>
          </w:tcPr>
          <w:p w:rsidR="008E475C" w:rsidRDefault="008C0B25">
            <w:pPr>
              <w:pStyle w:val="NoSpacing"/>
              <w:jc w:val="center"/>
              <w:rPr>
                <w:sz w:val="20"/>
                <w:szCs w:val="24"/>
              </w:rPr>
            </w:pPr>
            <w:r>
              <w:rPr>
                <w:sz w:val="20"/>
                <w:szCs w:val="24"/>
              </w:rPr>
              <w:t>Y</w:t>
            </w:r>
          </w:p>
        </w:tc>
      </w:tr>
    </w:tbl>
    <w:p w:rsidR="005E1223" w:rsidRDefault="005E1223" w:rsidP="005E1223">
      <w:pPr>
        <w:pStyle w:val="NoSpacing"/>
        <w:ind w:left="360"/>
        <w:rPr>
          <w:sz w:val="24"/>
          <w:szCs w:val="24"/>
        </w:rPr>
      </w:pPr>
    </w:p>
    <w:p w:rsidR="005E1223" w:rsidRPr="00BA0A3D" w:rsidRDefault="005E1223" w:rsidP="005E1223">
      <w:pPr>
        <w:pStyle w:val="NoSpacing"/>
        <w:spacing w:after="240"/>
        <w:rPr>
          <w:sz w:val="24"/>
          <w:szCs w:val="24"/>
        </w:rPr>
      </w:pPr>
      <w:r>
        <w:rPr>
          <w:rStyle w:val="Heading2Char"/>
        </w:rPr>
        <w:t>Specifying a File Space Management Strategy</w:t>
      </w:r>
    </w:p>
    <w:p w:rsidR="008E475C" w:rsidRDefault="00C21270">
      <w:pPr>
        <w:pStyle w:val="ListAlpha3"/>
        <w:spacing w:after="200"/>
        <w:ind w:left="0" w:firstLine="0"/>
        <w:jc w:val="both"/>
      </w:pPr>
      <w:r>
        <w:t>The strategy for a given HDF5 file is specified when the file is created</w:t>
      </w:r>
      <w:ins w:id="136" w:author="Frank Baker" w:date="2009-10-26T14:43:00Z">
        <w:r w:rsidR="005A28AF">
          <w:t>; it</w:t>
        </w:r>
      </w:ins>
      <w:del w:id="137" w:author="Ruth Aydt" w:date="2009-10-02T10:21:00Z">
        <w:r w:rsidDel="00633069">
          <w:delText>,</w:delText>
        </w:r>
      </w:del>
      <w:r>
        <w:t xml:space="preserve"> </w:t>
      </w:r>
      <w:del w:id="138" w:author="Frank Baker" w:date="2009-10-26T14:43:00Z">
        <w:r w:rsidDel="005A28AF">
          <w:delText xml:space="preserve">and </w:delText>
        </w:r>
      </w:del>
      <w:r>
        <w:t>cannot be changed</w:t>
      </w:r>
      <w:ins w:id="139" w:author="Frank Baker" w:date="2009-10-26T14:43:00Z">
        <w:r w:rsidR="005A28AF">
          <w:t xml:space="preserve"> thereafter</w:t>
        </w:r>
      </w:ins>
      <w:r>
        <w:t>.</w:t>
      </w:r>
    </w:p>
    <w:p w:rsidR="00954D85" w:rsidRDefault="00DD0E58" w:rsidP="00DD0E58">
      <w:pPr>
        <w:pStyle w:val="NoSpacing"/>
        <w:rPr>
          <w:sz w:val="24"/>
          <w:szCs w:val="24"/>
        </w:rPr>
      </w:pPr>
      <w:r>
        <w:rPr>
          <w:sz w:val="24"/>
          <w:szCs w:val="24"/>
        </w:rPr>
        <w:t xml:space="preserve">The HDF5 library provides </w:t>
      </w:r>
      <w:r w:rsidR="00954D85">
        <w:rPr>
          <w:sz w:val="24"/>
          <w:szCs w:val="24"/>
        </w:rPr>
        <w:t xml:space="preserve">the </w:t>
      </w:r>
      <w:del w:id="140" w:author="Ruth Aydt" w:date="2009-10-02T10:21:00Z">
        <w:r w:rsidR="00954D85" w:rsidDel="00633069">
          <w:rPr>
            <w:sz w:val="24"/>
            <w:szCs w:val="24"/>
          </w:rPr>
          <w:delText>following</w:delText>
        </w:r>
      </w:del>
      <w:r w:rsidR="00954D85">
        <w:rPr>
          <w:sz w:val="24"/>
          <w:szCs w:val="24"/>
        </w:rPr>
        <w:t xml:space="preserve"> </w:t>
      </w:r>
      <w:ins w:id="141" w:author="Ruth Aydt" w:date="2009-10-02T10:21:00Z">
        <w:r w:rsidR="00CC74D5" w:rsidRPr="00CC74D5">
          <w:rPr>
            <w:i/>
            <w:sz w:val="24"/>
            <w:szCs w:val="24"/>
            <w:rPrChange w:id="142" w:author="Ruth Aydt" w:date="2009-10-02T10:21:00Z">
              <w:rPr>
                <w:sz w:val="24"/>
                <w:szCs w:val="24"/>
              </w:rPr>
            </w:rPrChange>
          </w:rPr>
          <w:t>H5P</w:t>
        </w:r>
        <w:del w:id="143" w:author="Frank Baker" w:date="2009-10-27T16:15:00Z">
          <w:r w:rsidR="00CC74D5" w:rsidRPr="00CC74D5" w:rsidDel="0070133A">
            <w:rPr>
              <w:i/>
              <w:sz w:val="24"/>
              <w:szCs w:val="24"/>
              <w:rPrChange w:id="144" w:author="Ruth Aydt" w:date="2009-10-02T10:21:00Z">
                <w:rPr>
                  <w:sz w:val="24"/>
                  <w:szCs w:val="24"/>
                </w:rPr>
              </w:rPrChange>
            </w:rPr>
            <w:delText>_</w:delText>
          </w:r>
        </w:del>
        <w:r w:rsidR="00CC74D5" w:rsidRPr="00CC74D5">
          <w:rPr>
            <w:i/>
            <w:sz w:val="24"/>
            <w:szCs w:val="24"/>
            <w:rPrChange w:id="145" w:author="Ruth Aydt" w:date="2009-10-02T10:21:00Z">
              <w:rPr>
                <w:sz w:val="24"/>
                <w:szCs w:val="24"/>
              </w:rPr>
            </w:rPrChange>
          </w:rPr>
          <w:t>set_file_space</w:t>
        </w:r>
        <w:r w:rsidR="00633069">
          <w:rPr>
            <w:sz w:val="24"/>
            <w:szCs w:val="24"/>
          </w:rPr>
          <w:t xml:space="preserve"> </w:t>
        </w:r>
      </w:ins>
      <w:r>
        <w:rPr>
          <w:sz w:val="24"/>
          <w:szCs w:val="24"/>
        </w:rPr>
        <w:t xml:space="preserve">file creation property routine </w:t>
      </w:r>
      <w:ins w:id="146" w:author="Ruth Aydt" w:date="2009-10-02T10:22:00Z">
        <w:r w:rsidR="00633069">
          <w:rPr>
            <w:sz w:val="24"/>
            <w:szCs w:val="24"/>
          </w:rPr>
          <w:t>so that</w:t>
        </w:r>
      </w:ins>
      <w:del w:id="147" w:author="Ruth Aydt" w:date="2009-10-02T10:22:00Z">
        <w:r w:rsidDel="00633069">
          <w:rPr>
            <w:sz w:val="24"/>
            <w:szCs w:val="24"/>
          </w:rPr>
          <w:delText>that</w:delText>
        </w:r>
      </w:del>
      <w:r>
        <w:rPr>
          <w:sz w:val="24"/>
          <w:szCs w:val="24"/>
        </w:rPr>
        <w:t xml:space="preserve"> </w:t>
      </w:r>
      <w:del w:id="148" w:author="Ruth Aydt" w:date="2009-10-02T10:22:00Z">
        <w:r w:rsidDel="00633069">
          <w:rPr>
            <w:sz w:val="24"/>
            <w:szCs w:val="24"/>
          </w:rPr>
          <w:delText>allow</w:delText>
        </w:r>
        <w:r w:rsidR="00EB65FB" w:rsidDel="00633069">
          <w:rPr>
            <w:sz w:val="24"/>
            <w:szCs w:val="24"/>
          </w:rPr>
          <w:delText>s</w:delText>
        </w:r>
        <w:r w:rsidDel="00633069">
          <w:rPr>
            <w:sz w:val="24"/>
            <w:szCs w:val="24"/>
          </w:rPr>
          <w:delText xml:space="preserve"> </w:delText>
        </w:r>
      </w:del>
      <w:r>
        <w:rPr>
          <w:sz w:val="24"/>
          <w:szCs w:val="24"/>
        </w:rPr>
        <w:t xml:space="preserve">users </w:t>
      </w:r>
      <w:del w:id="149" w:author="Ruth Aydt" w:date="2009-10-02T10:22:00Z">
        <w:r w:rsidDel="00633069">
          <w:rPr>
            <w:sz w:val="24"/>
            <w:szCs w:val="24"/>
          </w:rPr>
          <w:delText xml:space="preserve">to </w:delText>
        </w:r>
      </w:del>
      <w:ins w:id="150" w:author="Ruth Aydt" w:date="2009-10-02T10:22:00Z">
        <w:r w:rsidR="00633069">
          <w:rPr>
            <w:sz w:val="24"/>
            <w:szCs w:val="24"/>
          </w:rPr>
          <w:t xml:space="preserve">can </w:t>
        </w:r>
      </w:ins>
      <w:r w:rsidR="00EB65FB">
        <w:rPr>
          <w:sz w:val="24"/>
          <w:szCs w:val="24"/>
        </w:rPr>
        <w:t xml:space="preserve">specify </w:t>
      </w:r>
      <w:r w:rsidR="00954D85">
        <w:rPr>
          <w:sz w:val="24"/>
          <w:szCs w:val="24"/>
        </w:rPr>
        <w:t xml:space="preserve">the </w:t>
      </w:r>
      <w:r w:rsidR="00EB65FB">
        <w:rPr>
          <w:sz w:val="24"/>
          <w:szCs w:val="24"/>
        </w:rPr>
        <w:t>file space management</w:t>
      </w:r>
      <w:r w:rsidR="00954D85">
        <w:rPr>
          <w:sz w:val="24"/>
          <w:szCs w:val="24"/>
        </w:rPr>
        <w:t xml:space="preserve"> strategy </w:t>
      </w:r>
      <w:del w:id="151" w:author="Ruth Aydt" w:date="2009-10-02T10:22:00Z">
        <w:r w:rsidR="0070073C" w:rsidDel="00633069">
          <w:rPr>
            <w:sz w:val="24"/>
            <w:szCs w:val="24"/>
          </w:rPr>
          <w:delText xml:space="preserve">to </w:delText>
        </w:r>
        <w:commentRangeStart w:id="152"/>
        <w:r w:rsidR="0070073C" w:rsidDel="00633069">
          <w:rPr>
            <w:sz w:val="24"/>
            <w:szCs w:val="24"/>
          </w:rPr>
          <w:delText>use</w:delText>
        </w:r>
      </w:del>
      <w:ins w:id="153" w:author="Ruth Aydt" w:date="2009-10-02T10:22:00Z">
        <w:r w:rsidR="00633069">
          <w:rPr>
            <w:sz w:val="24"/>
            <w:szCs w:val="24"/>
          </w:rPr>
          <w:t>that should be used</w:t>
        </w:r>
      </w:ins>
      <w:ins w:id="154" w:author="Ruth Aydt" w:date="2009-10-02T10:23:00Z">
        <w:r w:rsidR="00633069">
          <w:rPr>
            <w:sz w:val="24"/>
            <w:szCs w:val="24"/>
          </w:rPr>
          <w:t xml:space="preserve"> </w:t>
        </w:r>
      </w:ins>
      <w:del w:id="155" w:author="Ruth Aydt" w:date="2009-10-02T10:23:00Z">
        <w:r w:rsidR="0070073C" w:rsidDel="00633069">
          <w:rPr>
            <w:sz w:val="24"/>
            <w:szCs w:val="24"/>
          </w:rPr>
          <w:delText xml:space="preserve"> </w:delText>
        </w:r>
      </w:del>
      <w:r w:rsidR="0070073C">
        <w:rPr>
          <w:sz w:val="24"/>
          <w:szCs w:val="24"/>
        </w:rPr>
        <w:t xml:space="preserve">when </w:t>
      </w:r>
      <w:r w:rsidR="00FC0BB9">
        <w:rPr>
          <w:sz w:val="24"/>
          <w:szCs w:val="24"/>
        </w:rPr>
        <w:t>a</w:t>
      </w:r>
      <w:ins w:id="156" w:author="Ruth Aydt" w:date="2009-10-02T10:23:00Z">
        <w:r w:rsidR="00633069">
          <w:rPr>
            <w:sz w:val="24"/>
            <w:szCs w:val="24"/>
          </w:rPr>
          <w:t xml:space="preserve"> new</w:t>
        </w:r>
      </w:ins>
      <w:del w:id="157" w:author="Ruth Aydt" w:date="2009-10-02T10:23:00Z">
        <w:r w:rsidR="00FC0BB9" w:rsidDel="00633069">
          <w:rPr>
            <w:sz w:val="24"/>
            <w:szCs w:val="24"/>
          </w:rPr>
          <w:delText>n</w:delText>
        </w:r>
      </w:del>
      <w:r w:rsidR="00FC0BB9">
        <w:rPr>
          <w:sz w:val="24"/>
          <w:szCs w:val="24"/>
        </w:rPr>
        <w:t xml:space="preserve"> </w:t>
      </w:r>
      <w:r w:rsidR="00EB65FB">
        <w:rPr>
          <w:sz w:val="24"/>
          <w:szCs w:val="24"/>
        </w:rPr>
        <w:t xml:space="preserve">HDF5 </w:t>
      </w:r>
      <w:r w:rsidR="00954D85">
        <w:rPr>
          <w:sz w:val="24"/>
          <w:szCs w:val="24"/>
        </w:rPr>
        <w:t xml:space="preserve">file </w:t>
      </w:r>
      <w:r w:rsidR="0070073C">
        <w:rPr>
          <w:sz w:val="24"/>
          <w:szCs w:val="24"/>
        </w:rPr>
        <w:t>is</w:t>
      </w:r>
      <w:r w:rsidR="00954D85">
        <w:rPr>
          <w:sz w:val="24"/>
          <w:szCs w:val="24"/>
        </w:rPr>
        <w:t xml:space="preserve"> created</w:t>
      </w:r>
      <w:ins w:id="158" w:author="Ruth Aydt" w:date="2009-10-02T10:22:00Z">
        <w:del w:id="159" w:author="Frank Baker" w:date="2009-10-26T14:44:00Z">
          <w:r w:rsidR="00633069" w:rsidDel="005A28AF">
            <w:rPr>
              <w:sz w:val="24"/>
              <w:szCs w:val="24"/>
            </w:rPr>
            <w:delText>.</w:delText>
          </w:r>
        </w:del>
      </w:ins>
      <w:del w:id="160" w:author="Frank Baker" w:date="2009-10-26T14:44:00Z">
        <w:r w:rsidR="0070073C" w:rsidDel="005A28AF">
          <w:rPr>
            <w:sz w:val="24"/>
            <w:szCs w:val="24"/>
          </w:rPr>
          <w:delText xml:space="preserve"> later</w:delText>
        </w:r>
        <w:commentRangeEnd w:id="152"/>
        <w:r w:rsidR="00F823E9" w:rsidDel="005A28AF">
          <w:rPr>
            <w:rStyle w:val="CommentReference"/>
            <w:vanish/>
          </w:rPr>
          <w:commentReference w:id="152"/>
        </w:r>
        <w:r w:rsidR="0098120F" w:rsidDel="005A28AF">
          <w:rPr>
            <w:sz w:val="24"/>
            <w:szCs w:val="24"/>
          </w:rPr>
          <w:delText xml:space="preserve">.  </w:delText>
        </w:r>
      </w:del>
      <w:r w:rsidR="00954D85">
        <w:rPr>
          <w:sz w:val="24"/>
          <w:szCs w:val="24"/>
        </w:rPr>
        <w:t xml:space="preserve"> </w:t>
      </w:r>
      <w:commentRangeStart w:id="161"/>
      <w:r w:rsidR="00954D85">
        <w:rPr>
          <w:sz w:val="24"/>
          <w:szCs w:val="24"/>
        </w:rPr>
        <w:t>(</w:t>
      </w:r>
      <w:del w:id="162" w:author="Frank Baker" w:date="2009-10-26T14:44:00Z">
        <w:r w:rsidR="0098120F" w:rsidDel="005A28AF">
          <w:rPr>
            <w:sz w:val="24"/>
            <w:szCs w:val="24"/>
          </w:rPr>
          <w:delText>S</w:delText>
        </w:r>
        <w:r w:rsidR="00954D85" w:rsidDel="005A28AF">
          <w:rPr>
            <w:sz w:val="24"/>
            <w:szCs w:val="24"/>
          </w:rPr>
          <w:delText xml:space="preserve">ee </w:delText>
        </w:r>
      </w:del>
      <w:ins w:id="163" w:author="Frank Baker" w:date="2009-10-26T14:44:00Z">
        <w:r w:rsidR="005A28AF">
          <w:rPr>
            <w:sz w:val="24"/>
            <w:szCs w:val="24"/>
          </w:rPr>
          <w:t xml:space="preserve">see </w:t>
        </w:r>
      </w:ins>
      <w:r w:rsidR="0098120F">
        <w:rPr>
          <w:sz w:val="24"/>
          <w:szCs w:val="24"/>
        </w:rPr>
        <w:t>entry</w:t>
      </w:r>
      <w:r w:rsidR="00954D85">
        <w:rPr>
          <w:sz w:val="24"/>
          <w:szCs w:val="24"/>
        </w:rPr>
        <w:t xml:space="preserve"> in </w:t>
      </w:r>
      <w:r w:rsidR="0098120F">
        <w:rPr>
          <w:sz w:val="24"/>
          <w:szCs w:val="24"/>
        </w:rPr>
        <w:t xml:space="preserve">HDF5 </w:t>
      </w:r>
      <w:r w:rsidR="00954D85">
        <w:rPr>
          <w:sz w:val="24"/>
          <w:szCs w:val="24"/>
        </w:rPr>
        <w:t>Reference Manual)</w:t>
      </w:r>
      <w:commentRangeEnd w:id="161"/>
      <w:r w:rsidR="0070133A">
        <w:rPr>
          <w:rStyle w:val="CommentReference"/>
          <w:vanish/>
        </w:rPr>
        <w:commentReference w:id="161"/>
      </w:r>
      <w:ins w:id="164" w:author="Ruth Aydt" w:date="2009-10-02T10:23:00Z">
        <w:r w:rsidR="00633069">
          <w:rPr>
            <w:sz w:val="24"/>
            <w:szCs w:val="24"/>
          </w:rPr>
          <w:t>. The signature for the routine is:</w:t>
        </w:r>
      </w:ins>
      <w:del w:id="165" w:author="Ruth Aydt" w:date="2009-10-02T10:23:00Z">
        <w:r w:rsidR="00954D85" w:rsidDel="00633069">
          <w:rPr>
            <w:sz w:val="24"/>
            <w:szCs w:val="24"/>
          </w:rPr>
          <w:delText>:</w:delText>
        </w:r>
      </w:del>
    </w:p>
    <w:p w:rsidR="00954D85" w:rsidRDefault="00954D85" w:rsidP="00DD0E58">
      <w:pPr>
        <w:pStyle w:val="NoSpacing"/>
        <w:rPr>
          <w:sz w:val="24"/>
          <w:szCs w:val="24"/>
        </w:rPr>
      </w:pPr>
    </w:p>
    <w:p w:rsidR="0041171C" w:rsidRDefault="00954D85">
      <w:pPr>
        <w:pStyle w:val="ListParagraph"/>
        <w:rPr>
          <w:i/>
        </w:rPr>
      </w:pPr>
      <w:r w:rsidRPr="00A15AC6">
        <w:rPr>
          <w:i/>
        </w:rPr>
        <w:t>herr_t H5Pset_file_space(hid_t fcpl_id, H5F_file_space_t strategy, hsize_t threshold)</w:t>
      </w:r>
    </w:p>
    <w:p w:rsidR="008E475C" w:rsidRDefault="00954D85">
      <w:pPr>
        <w:pStyle w:val="NoSpacing"/>
        <w:spacing w:after="200"/>
        <w:rPr>
          <w:sz w:val="24"/>
          <w:szCs w:val="24"/>
        </w:rPr>
      </w:pPr>
      <w:r>
        <w:rPr>
          <w:sz w:val="24"/>
          <w:szCs w:val="24"/>
        </w:rPr>
        <w:t>The</w:t>
      </w:r>
      <w:r w:rsidR="008551AE">
        <w:rPr>
          <w:sz w:val="24"/>
          <w:szCs w:val="24"/>
        </w:rPr>
        <w:t xml:space="preserve">re </w:t>
      </w:r>
      <w:del w:id="166" w:author="Frank Baker" w:date="2009-10-27T16:17:00Z">
        <w:r w:rsidR="008551AE" w:rsidDel="0070133A">
          <w:rPr>
            <w:sz w:val="24"/>
            <w:szCs w:val="24"/>
          </w:rPr>
          <w:delText>are three parameters to</w:delText>
        </w:r>
      </w:del>
      <w:ins w:id="167" w:author="Frank Baker" w:date="2009-10-27T16:17:00Z">
        <w:r w:rsidR="0070133A">
          <w:rPr>
            <w:sz w:val="24"/>
            <w:szCs w:val="24"/>
          </w:rPr>
          <w:t>first</w:t>
        </w:r>
      </w:ins>
      <w:r w:rsidR="008551AE">
        <w:rPr>
          <w:sz w:val="24"/>
          <w:szCs w:val="24"/>
        </w:rPr>
        <w:t xml:space="preserve"> </w:t>
      </w:r>
      <w:ins w:id="168" w:author="Ruth Aydt" w:date="2009-10-02T10:24:00Z">
        <w:r w:rsidR="00633069" w:rsidRPr="00633069">
          <w:rPr>
            <w:i/>
            <w:sz w:val="24"/>
            <w:szCs w:val="24"/>
          </w:rPr>
          <w:t>H5P</w:t>
        </w:r>
        <w:del w:id="169" w:author="Frank Baker" w:date="2009-10-27T16:15:00Z">
          <w:r w:rsidR="00633069" w:rsidRPr="00633069" w:rsidDel="0070133A">
            <w:rPr>
              <w:i/>
              <w:sz w:val="24"/>
              <w:szCs w:val="24"/>
            </w:rPr>
            <w:delText>_</w:delText>
          </w:r>
        </w:del>
        <w:r w:rsidR="00633069" w:rsidRPr="00633069">
          <w:rPr>
            <w:i/>
            <w:sz w:val="24"/>
            <w:szCs w:val="24"/>
          </w:rPr>
          <w:t>set_file_space</w:t>
        </w:r>
      </w:ins>
      <w:del w:id="170" w:author="Ruth Aydt" w:date="2009-10-02T10:24:00Z">
        <w:r w:rsidR="008551AE" w:rsidDel="00633069">
          <w:rPr>
            <w:sz w:val="24"/>
            <w:szCs w:val="24"/>
          </w:rPr>
          <w:delText>this public routine</w:delText>
        </w:r>
      </w:del>
      <w:del w:id="171" w:author="Frank Baker" w:date="2009-10-27T16:17:00Z">
        <w:r w:rsidR="008551AE" w:rsidDel="0070133A">
          <w:rPr>
            <w:sz w:val="24"/>
            <w:szCs w:val="24"/>
          </w:rPr>
          <w:delText>.</w:delText>
        </w:r>
        <w:r w:rsidR="00FC0BB9" w:rsidDel="0070133A">
          <w:rPr>
            <w:sz w:val="24"/>
            <w:szCs w:val="24"/>
          </w:rPr>
          <w:delText xml:space="preserve"> </w:delText>
        </w:r>
        <w:r w:rsidR="008551AE" w:rsidDel="0070133A">
          <w:rPr>
            <w:sz w:val="24"/>
            <w:szCs w:val="24"/>
          </w:rPr>
          <w:delText>The first</w:delText>
        </w:r>
      </w:del>
      <w:r>
        <w:rPr>
          <w:sz w:val="24"/>
          <w:szCs w:val="24"/>
        </w:rPr>
        <w:t xml:space="preserve"> parameter</w:t>
      </w:r>
      <w:r w:rsidR="00FC0BB9">
        <w:rPr>
          <w:sz w:val="24"/>
          <w:szCs w:val="24"/>
        </w:rPr>
        <w:t>,</w:t>
      </w:r>
      <w:r>
        <w:rPr>
          <w:sz w:val="24"/>
          <w:szCs w:val="24"/>
        </w:rPr>
        <w:t xml:space="preserve"> </w:t>
      </w:r>
      <w:r w:rsidR="00733DBA" w:rsidRPr="00733DBA">
        <w:rPr>
          <w:i/>
          <w:sz w:val="24"/>
          <w:szCs w:val="24"/>
        </w:rPr>
        <w:t>fcpl_id</w:t>
      </w:r>
      <w:r w:rsidR="00FC0BB9">
        <w:rPr>
          <w:i/>
          <w:sz w:val="24"/>
          <w:szCs w:val="24"/>
        </w:rPr>
        <w:t>,</w:t>
      </w:r>
      <w:r w:rsidR="008551AE">
        <w:rPr>
          <w:sz w:val="24"/>
          <w:szCs w:val="24"/>
        </w:rPr>
        <w:t xml:space="preserve"> is the file creation property </w:t>
      </w:r>
      <w:ins w:id="172" w:author="Frank Baker" w:date="2009-10-26T14:45:00Z">
        <w:r w:rsidR="005A28AF">
          <w:rPr>
            <w:sz w:val="24"/>
            <w:szCs w:val="24"/>
          </w:rPr>
          <w:t xml:space="preserve">list </w:t>
        </w:r>
      </w:ins>
      <w:r w:rsidR="008551AE">
        <w:rPr>
          <w:sz w:val="24"/>
          <w:szCs w:val="24"/>
        </w:rPr>
        <w:t>identifier</w:t>
      </w:r>
      <w:r w:rsidR="00E9766F">
        <w:rPr>
          <w:sz w:val="24"/>
          <w:szCs w:val="24"/>
        </w:rPr>
        <w:t xml:space="preserve"> </w:t>
      </w:r>
      <w:r w:rsidR="00FC0BB9">
        <w:rPr>
          <w:sz w:val="24"/>
          <w:szCs w:val="24"/>
        </w:rPr>
        <w:t>that will be used when the HDF5 file is created</w:t>
      </w:r>
      <w:r w:rsidR="008551AE">
        <w:rPr>
          <w:sz w:val="24"/>
          <w:szCs w:val="24"/>
        </w:rPr>
        <w:t>.  The second parameter</w:t>
      </w:r>
      <w:r w:rsidR="00FC0BB9">
        <w:rPr>
          <w:sz w:val="24"/>
          <w:szCs w:val="24"/>
        </w:rPr>
        <w:t>,</w:t>
      </w:r>
      <w:r w:rsidR="008551AE">
        <w:rPr>
          <w:sz w:val="24"/>
          <w:szCs w:val="24"/>
        </w:rPr>
        <w:t xml:space="preserve"> </w:t>
      </w:r>
      <w:r w:rsidR="00733DBA" w:rsidRPr="00733DBA">
        <w:rPr>
          <w:i/>
          <w:sz w:val="24"/>
          <w:szCs w:val="24"/>
        </w:rPr>
        <w:t>strategy</w:t>
      </w:r>
      <w:r w:rsidR="00FC0BB9">
        <w:rPr>
          <w:i/>
          <w:sz w:val="24"/>
          <w:szCs w:val="24"/>
        </w:rPr>
        <w:t>,</w:t>
      </w:r>
      <w:r>
        <w:rPr>
          <w:sz w:val="24"/>
          <w:szCs w:val="24"/>
        </w:rPr>
        <w:t xml:space="preserve"> is one of the four strategies described above. The </w:t>
      </w:r>
      <w:r w:rsidR="008551AE">
        <w:rPr>
          <w:sz w:val="24"/>
          <w:szCs w:val="24"/>
        </w:rPr>
        <w:t xml:space="preserve">third </w:t>
      </w:r>
      <w:r>
        <w:rPr>
          <w:sz w:val="24"/>
          <w:szCs w:val="24"/>
        </w:rPr>
        <w:t>parameter</w:t>
      </w:r>
      <w:r w:rsidR="00FC0BB9">
        <w:rPr>
          <w:sz w:val="24"/>
          <w:szCs w:val="24"/>
        </w:rPr>
        <w:t>,</w:t>
      </w:r>
      <w:r>
        <w:rPr>
          <w:sz w:val="24"/>
          <w:szCs w:val="24"/>
        </w:rPr>
        <w:t xml:space="preserve"> </w:t>
      </w:r>
      <w:r w:rsidR="00733DBA" w:rsidRPr="00733DBA">
        <w:rPr>
          <w:i/>
          <w:sz w:val="24"/>
          <w:szCs w:val="24"/>
        </w:rPr>
        <w:t>threshold</w:t>
      </w:r>
      <w:r w:rsidR="00FC0BB9">
        <w:rPr>
          <w:i/>
          <w:sz w:val="24"/>
          <w:szCs w:val="24"/>
        </w:rPr>
        <w:t>,</w:t>
      </w:r>
      <w:r>
        <w:rPr>
          <w:sz w:val="24"/>
          <w:szCs w:val="24"/>
        </w:rPr>
        <w:t xml:space="preserve"> is the </w:t>
      </w:r>
      <w:r w:rsidR="008551AE">
        <w:rPr>
          <w:sz w:val="24"/>
          <w:szCs w:val="24"/>
        </w:rPr>
        <w:t>free-space section threshold used by the library’s free-space manager</w:t>
      </w:r>
      <w:r w:rsidR="00FC0BB9">
        <w:rPr>
          <w:sz w:val="24"/>
          <w:szCs w:val="24"/>
        </w:rPr>
        <w:t>s</w:t>
      </w:r>
      <w:r w:rsidR="008551AE">
        <w:rPr>
          <w:sz w:val="24"/>
          <w:szCs w:val="24"/>
        </w:rPr>
        <w:t>.</w:t>
      </w:r>
      <w:r w:rsidR="00FC0BB9">
        <w:rPr>
          <w:sz w:val="24"/>
          <w:szCs w:val="24"/>
        </w:rPr>
        <w:t xml:space="preserve"> </w:t>
      </w:r>
      <w:commentRangeStart w:id="173"/>
      <w:r w:rsidR="008551AE">
        <w:rPr>
          <w:sz w:val="24"/>
          <w:szCs w:val="24"/>
        </w:rPr>
        <w:t xml:space="preserve">This parameter is </w:t>
      </w:r>
      <w:r w:rsidR="00C752E4">
        <w:rPr>
          <w:sz w:val="24"/>
          <w:szCs w:val="24"/>
        </w:rPr>
        <w:t xml:space="preserve">mainly </w:t>
      </w:r>
      <w:r w:rsidR="008551AE">
        <w:rPr>
          <w:sz w:val="24"/>
          <w:szCs w:val="24"/>
        </w:rPr>
        <w:t xml:space="preserve">for </w:t>
      </w:r>
      <w:r w:rsidR="00FC0BB9">
        <w:rPr>
          <w:sz w:val="24"/>
          <w:szCs w:val="24"/>
        </w:rPr>
        <w:t xml:space="preserve">performance </w:t>
      </w:r>
      <w:r w:rsidR="008551AE">
        <w:rPr>
          <w:sz w:val="24"/>
          <w:szCs w:val="24"/>
        </w:rPr>
        <w:t>tuning purpose</w:t>
      </w:r>
      <w:r w:rsidR="00FC0BB9">
        <w:rPr>
          <w:sz w:val="24"/>
          <w:szCs w:val="24"/>
        </w:rPr>
        <w:t>s, and is discussed in more detail elsewhere</w:t>
      </w:r>
      <w:r w:rsidR="00C752E4">
        <w:rPr>
          <w:sz w:val="24"/>
          <w:szCs w:val="24"/>
        </w:rPr>
        <w:t>.</w:t>
      </w:r>
      <w:commentRangeEnd w:id="173"/>
      <w:r w:rsidR="0070133A">
        <w:rPr>
          <w:rStyle w:val="CommentReference"/>
          <w:vanish/>
        </w:rPr>
        <w:commentReference w:id="173"/>
      </w:r>
      <w:r w:rsidR="00C752E4">
        <w:rPr>
          <w:sz w:val="24"/>
          <w:szCs w:val="24"/>
        </w:rPr>
        <w:t xml:space="preserve"> </w:t>
      </w:r>
      <w:commentRangeStart w:id="174"/>
      <w:r w:rsidR="00FC0BB9">
        <w:rPr>
          <w:sz w:val="24"/>
          <w:szCs w:val="24"/>
        </w:rPr>
        <w:t>Passing a</w:t>
      </w:r>
      <w:r w:rsidR="00E9766F">
        <w:rPr>
          <w:sz w:val="24"/>
          <w:szCs w:val="24"/>
        </w:rPr>
        <w:t xml:space="preserve"> value of zero for </w:t>
      </w:r>
      <w:del w:id="175" w:author="Frank Baker" w:date="2009-10-26T14:46:00Z">
        <w:r w:rsidR="00FC0BB9" w:rsidDel="005A28AF">
          <w:rPr>
            <w:sz w:val="24"/>
            <w:szCs w:val="24"/>
          </w:rPr>
          <w:delText xml:space="preserve">the </w:delText>
        </w:r>
      </w:del>
      <w:ins w:id="176" w:author="Frank Baker" w:date="2009-10-26T14:46:00Z">
        <w:r w:rsidR="005A28AF">
          <w:rPr>
            <w:sz w:val="24"/>
            <w:szCs w:val="24"/>
          </w:rPr>
          <w:t xml:space="preserve">either </w:t>
        </w:r>
      </w:ins>
      <w:r w:rsidR="00733DBA" w:rsidRPr="00733DBA">
        <w:rPr>
          <w:i/>
          <w:sz w:val="24"/>
          <w:szCs w:val="24"/>
        </w:rPr>
        <w:t>strategy</w:t>
      </w:r>
      <w:r w:rsidR="00FC0BB9">
        <w:rPr>
          <w:i/>
          <w:sz w:val="24"/>
          <w:szCs w:val="24"/>
        </w:rPr>
        <w:t xml:space="preserve"> </w:t>
      </w:r>
      <w:r w:rsidR="00FC0BB9">
        <w:rPr>
          <w:sz w:val="24"/>
          <w:szCs w:val="24"/>
        </w:rPr>
        <w:t xml:space="preserve">or </w:t>
      </w:r>
      <w:r w:rsidR="00733DBA" w:rsidRPr="00733DBA">
        <w:rPr>
          <w:i/>
          <w:sz w:val="24"/>
          <w:szCs w:val="24"/>
        </w:rPr>
        <w:t>threshold</w:t>
      </w:r>
      <w:r w:rsidR="00FC0BB9">
        <w:rPr>
          <w:sz w:val="24"/>
          <w:szCs w:val="24"/>
        </w:rPr>
        <w:t xml:space="preserve"> </w:t>
      </w:r>
      <w:r w:rsidR="0070073C">
        <w:rPr>
          <w:sz w:val="24"/>
          <w:szCs w:val="24"/>
        </w:rPr>
        <w:t xml:space="preserve">indicates </w:t>
      </w:r>
      <w:ins w:id="177" w:author="Frank Baker" w:date="2009-10-26T14:46:00Z">
        <w:r w:rsidR="005A28AF">
          <w:rPr>
            <w:sz w:val="24"/>
            <w:szCs w:val="24"/>
          </w:rPr>
          <w:t xml:space="preserve">that </w:t>
        </w:r>
      </w:ins>
      <w:r w:rsidR="0070073C">
        <w:rPr>
          <w:sz w:val="24"/>
          <w:szCs w:val="24"/>
        </w:rPr>
        <w:t xml:space="preserve">the </w:t>
      </w:r>
      <w:ins w:id="178" w:author="Frank Baker" w:date="2009-10-26T14:47:00Z">
        <w:r w:rsidR="005A28AF">
          <w:rPr>
            <w:sz w:val="24"/>
            <w:szCs w:val="24"/>
          </w:rPr>
          <w:t xml:space="preserve">file’s </w:t>
        </w:r>
      </w:ins>
      <w:r w:rsidR="0070073C">
        <w:rPr>
          <w:sz w:val="24"/>
          <w:szCs w:val="24"/>
        </w:rPr>
        <w:t>corresponding</w:t>
      </w:r>
      <w:r w:rsidR="00FC0BB9">
        <w:rPr>
          <w:sz w:val="24"/>
          <w:szCs w:val="24"/>
        </w:rPr>
        <w:t xml:space="preserve"> </w:t>
      </w:r>
      <w:ins w:id="179" w:author="Frank Baker" w:date="2009-10-27T16:17:00Z">
        <w:r w:rsidR="0070133A">
          <w:rPr>
            <w:sz w:val="24"/>
            <w:szCs w:val="24"/>
          </w:rPr>
          <w:t xml:space="preserve">existing </w:t>
        </w:r>
      </w:ins>
      <w:del w:id="180" w:author="Frank Baker" w:date="2009-10-26T14:46:00Z">
        <w:r w:rsidR="00FC0BB9" w:rsidDel="005A28AF">
          <w:rPr>
            <w:sz w:val="24"/>
            <w:szCs w:val="24"/>
          </w:rPr>
          <w:delText>parameter</w:delText>
        </w:r>
        <w:r w:rsidR="0070073C" w:rsidDel="005A28AF">
          <w:rPr>
            <w:sz w:val="24"/>
            <w:szCs w:val="24"/>
          </w:rPr>
          <w:delText xml:space="preserve">’s </w:delText>
        </w:r>
      </w:del>
      <w:r w:rsidR="0070073C">
        <w:rPr>
          <w:sz w:val="24"/>
          <w:szCs w:val="24"/>
        </w:rPr>
        <w:t>value should not be modified as a result of the call.</w:t>
      </w:r>
      <w:commentRangeEnd w:id="174"/>
      <w:r w:rsidR="004308CA">
        <w:rPr>
          <w:rStyle w:val="CommentReference"/>
          <w:vanish/>
        </w:rPr>
        <w:commentReference w:id="174"/>
      </w:r>
      <w:r w:rsidR="0070073C">
        <w:rPr>
          <w:sz w:val="24"/>
          <w:szCs w:val="24"/>
        </w:rPr>
        <w:t xml:space="preserve"> </w:t>
      </w:r>
    </w:p>
    <w:p w:rsidR="00DD0E58" w:rsidRDefault="0070073C" w:rsidP="00DD0E58">
      <w:pPr>
        <w:pStyle w:val="NoSpacing"/>
        <w:rPr>
          <w:sz w:val="24"/>
          <w:szCs w:val="24"/>
        </w:rPr>
      </w:pPr>
      <w:r>
        <w:rPr>
          <w:sz w:val="24"/>
          <w:szCs w:val="24"/>
        </w:rPr>
        <w:t>T</w:t>
      </w:r>
      <w:r w:rsidR="00E9766F">
        <w:rPr>
          <w:sz w:val="24"/>
          <w:szCs w:val="24"/>
        </w:rPr>
        <w:t xml:space="preserve">he library provides </w:t>
      </w:r>
      <w:del w:id="181" w:author="Ruth Aydt" w:date="2009-10-02T10:24:00Z">
        <w:r w:rsidR="00E9766F" w:rsidDel="00633069">
          <w:rPr>
            <w:sz w:val="24"/>
            <w:szCs w:val="24"/>
          </w:rPr>
          <w:delText xml:space="preserve">another </w:delText>
        </w:r>
        <w:r w:rsidR="008551AE" w:rsidDel="00633069">
          <w:rPr>
            <w:sz w:val="24"/>
            <w:szCs w:val="24"/>
          </w:rPr>
          <w:delText>pu</w:delText>
        </w:r>
      </w:del>
      <w:ins w:id="182" w:author="Ruth Aydt" w:date="2009-10-02T10:24:00Z">
        <w:r w:rsidR="00633069">
          <w:rPr>
            <w:sz w:val="24"/>
            <w:szCs w:val="24"/>
          </w:rPr>
          <w:t xml:space="preserve">a companion </w:t>
        </w:r>
      </w:ins>
      <w:del w:id="183" w:author="Ruth Aydt" w:date="2009-10-02T10:24:00Z">
        <w:r w:rsidR="008551AE" w:rsidDel="00633069">
          <w:rPr>
            <w:sz w:val="24"/>
            <w:szCs w:val="24"/>
          </w:rPr>
          <w:delText xml:space="preserve">blic </w:delText>
        </w:r>
      </w:del>
      <w:r w:rsidR="008551AE">
        <w:rPr>
          <w:sz w:val="24"/>
          <w:szCs w:val="24"/>
        </w:rPr>
        <w:t xml:space="preserve">routine that </w:t>
      </w:r>
      <w:r w:rsidR="005D448C">
        <w:rPr>
          <w:sz w:val="24"/>
          <w:szCs w:val="24"/>
        </w:rPr>
        <w:t>retrieves the</w:t>
      </w:r>
      <w:r w:rsidR="008551AE">
        <w:rPr>
          <w:sz w:val="24"/>
          <w:szCs w:val="24"/>
        </w:rPr>
        <w:t xml:space="preserve"> file space </w:t>
      </w:r>
      <w:r>
        <w:rPr>
          <w:sz w:val="24"/>
          <w:szCs w:val="24"/>
        </w:rPr>
        <w:t xml:space="preserve">management </w:t>
      </w:r>
      <w:r w:rsidR="008551AE">
        <w:rPr>
          <w:sz w:val="24"/>
          <w:szCs w:val="24"/>
        </w:rPr>
        <w:t xml:space="preserve">information for </w:t>
      </w:r>
      <w:r>
        <w:rPr>
          <w:sz w:val="24"/>
          <w:szCs w:val="24"/>
        </w:rPr>
        <w:t xml:space="preserve">an HDF5 </w:t>
      </w:r>
      <w:r w:rsidR="008551AE">
        <w:rPr>
          <w:sz w:val="24"/>
          <w:szCs w:val="24"/>
        </w:rPr>
        <w:t>file</w:t>
      </w:r>
      <w:del w:id="184" w:author="Frank Baker" w:date="2009-10-26T14:48:00Z">
        <w:r w:rsidR="008551AE" w:rsidDel="005A28AF">
          <w:rPr>
            <w:sz w:val="24"/>
            <w:szCs w:val="24"/>
          </w:rPr>
          <w:delText>.</w:delText>
        </w:r>
      </w:del>
      <w:r w:rsidR="008551AE">
        <w:rPr>
          <w:sz w:val="24"/>
          <w:szCs w:val="24"/>
        </w:rPr>
        <w:t xml:space="preserve"> </w:t>
      </w:r>
      <w:commentRangeStart w:id="185"/>
      <w:r w:rsidR="00DD0E58">
        <w:rPr>
          <w:sz w:val="24"/>
          <w:szCs w:val="24"/>
        </w:rPr>
        <w:t>(</w:t>
      </w:r>
      <w:ins w:id="186" w:author="Frank Baker" w:date="2009-10-26T14:48:00Z">
        <w:r w:rsidR="005A28AF">
          <w:rPr>
            <w:sz w:val="24"/>
            <w:szCs w:val="24"/>
          </w:rPr>
          <w:t>s</w:t>
        </w:r>
      </w:ins>
      <w:del w:id="187" w:author="Frank Baker" w:date="2009-10-26T14:48:00Z">
        <w:r w:rsidR="00E9766F" w:rsidDel="005A28AF">
          <w:rPr>
            <w:sz w:val="24"/>
            <w:szCs w:val="24"/>
          </w:rPr>
          <w:delText>S</w:delText>
        </w:r>
      </w:del>
      <w:r w:rsidR="00DD0E58">
        <w:rPr>
          <w:sz w:val="24"/>
          <w:szCs w:val="24"/>
        </w:rPr>
        <w:t xml:space="preserve">ee </w:t>
      </w:r>
      <w:r w:rsidR="0098120F">
        <w:rPr>
          <w:sz w:val="24"/>
          <w:szCs w:val="24"/>
        </w:rPr>
        <w:t>entry</w:t>
      </w:r>
      <w:r w:rsidR="00DD0E58">
        <w:rPr>
          <w:sz w:val="24"/>
          <w:szCs w:val="24"/>
        </w:rPr>
        <w:t xml:space="preserve"> in HDF5 Reference Manual)</w:t>
      </w:r>
      <w:commentRangeEnd w:id="185"/>
      <w:r w:rsidR="0070133A">
        <w:rPr>
          <w:rStyle w:val="CommentReference"/>
          <w:vanish/>
        </w:rPr>
        <w:commentReference w:id="185"/>
      </w:r>
      <w:r w:rsidR="00DD0E58">
        <w:rPr>
          <w:sz w:val="24"/>
          <w:szCs w:val="24"/>
        </w:rPr>
        <w:t>:</w:t>
      </w:r>
    </w:p>
    <w:p w:rsidR="00DD0E58" w:rsidRDefault="00DD0E58" w:rsidP="00DD0E58">
      <w:pPr>
        <w:pStyle w:val="NoSpacing"/>
        <w:rPr>
          <w:sz w:val="24"/>
          <w:szCs w:val="24"/>
        </w:rPr>
      </w:pPr>
    </w:p>
    <w:p w:rsidR="00DD0E58" w:rsidRPr="00B40182" w:rsidRDefault="00DD0E58" w:rsidP="00DD0E58">
      <w:pPr>
        <w:pStyle w:val="ListParagraph"/>
        <w:rPr>
          <w:szCs w:val="24"/>
        </w:rPr>
      </w:pPr>
      <w:r w:rsidRPr="00A912B6">
        <w:rPr>
          <w:i/>
          <w:szCs w:val="24"/>
        </w:rPr>
        <w:t xml:space="preserve">herr_t </w:t>
      </w:r>
      <w:r w:rsidRPr="00A912B6">
        <w:rPr>
          <w:i/>
        </w:rPr>
        <w:t>H5Pget_file_space</w:t>
      </w:r>
      <w:r w:rsidRPr="00B40182">
        <w:t>(</w:t>
      </w:r>
      <w:r w:rsidRPr="00A912B6">
        <w:rPr>
          <w:i/>
          <w:szCs w:val="24"/>
        </w:rPr>
        <w:t>hid_t</w:t>
      </w:r>
      <w:r w:rsidRPr="00B40182">
        <w:rPr>
          <w:szCs w:val="24"/>
        </w:rPr>
        <w:t xml:space="preserve"> </w:t>
      </w:r>
      <w:r w:rsidRPr="00A912B6">
        <w:rPr>
          <w:i/>
        </w:rPr>
        <w:t>fcpl</w:t>
      </w:r>
      <w:r w:rsidRPr="00A912B6">
        <w:rPr>
          <w:i/>
          <w:szCs w:val="24"/>
        </w:rPr>
        <w:t>_id</w:t>
      </w:r>
      <w:r w:rsidRPr="00B40182">
        <w:t xml:space="preserve">, </w:t>
      </w:r>
      <w:r w:rsidRPr="00A912B6">
        <w:rPr>
          <w:i/>
          <w:szCs w:val="24"/>
        </w:rPr>
        <w:t>H5F_file_space_t</w:t>
      </w:r>
      <w:r w:rsidRPr="00A912B6">
        <w:rPr>
          <w:i/>
        </w:rPr>
        <w:t xml:space="preserve"> *</w:t>
      </w:r>
      <w:r w:rsidRPr="00A912B6">
        <w:rPr>
          <w:i/>
          <w:szCs w:val="24"/>
        </w:rPr>
        <w:t xml:space="preserve"> strategy</w:t>
      </w:r>
      <w:r w:rsidRPr="00B40182">
        <w:t xml:space="preserve">, </w:t>
      </w:r>
      <w:r w:rsidRPr="00B40182">
        <w:rPr>
          <w:szCs w:val="24"/>
        </w:rPr>
        <w:t xml:space="preserve">hsize_t </w:t>
      </w:r>
      <w:r w:rsidRPr="00B40182">
        <w:t>*</w:t>
      </w:r>
      <w:r w:rsidRPr="00A912B6">
        <w:rPr>
          <w:i/>
          <w:szCs w:val="24"/>
        </w:rPr>
        <w:t>threshold</w:t>
      </w:r>
      <w:r w:rsidRPr="00B40182">
        <w:t>)</w:t>
      </w:r>
    </w:p>
    <w:p w:rsidR="00E9766F" w:rsidRDefault="008551AE" w:rsidP="00DD0E58">
      <w:pPr>
        <w:pStyle w:val="NoSpacing"/>
        <w:rPr>
          <w:sz w:val="24"/>
          <w:szCs w:val="24"/>
        </w:rPr>
      </w:pPr>
      <w:r>
        <w:rPr>
          <w:sz w:val="24"/>
          <w:szCs w:val="24"/>
        </w:rPr>
        <w:t>The first parameter</w:t>
      </w:r>
      <w:r w:rsidR="0070073C">
        <w:rPr>
          <w:sz w:val="24"/>
          <w:szCs w:val="24"/>
        </w:rPr>
        <w:t>,</w:t>
      </w:r>
      <w:r>
        <w:rPr>
          <w:sz w:val="24"/>
          <w:szCs w:val="24"/>
        </w:rPr>
        <w:t xml:space="preserve"> </w:t>
      </w:r>
      <w:r w:rsidR="00733DBA" w:rsidRPr="00733DBA">
        <w:rPr>
          <w:i/>
          <w:sz w:val="24"/>
          <w:szCs w:val="24"/>
        </w:rPr>
        <w:t>fcpl_id</w:t>
      </w:r>
      <w:r w:rsidR="0070073C">
        <w:rPr>
          <w:i/>
          <w:sz w:val="24"/>
          <w:szCs w:val="24"/>
        </w:rPr>
        <w:t>,</w:t>
      </w:r>
      <w:r>
        <w:rPr>
          <w:sz w:val="24"/>
          <w:szCs w:val="24"/>
        </w:rPr>
        <w:t xml:space="preserve"> </w:t>
      </w:r>
      <w:commentRangeStart w:id="188"/>
      <w:r>
        <w:rPr>
          <w:sz w:val="24"/>
          <w:szCs w:val="24"/>
        </w:rPr>
        <w:t xml:space="preserve">is the file creation property </w:t>
      </w:r>
      <w:ins w:id="189" w:author="Frank Baker" w:date="2009-10-26T14:49:00Z">
        <w:r w:rsidR="005A28AF">
          <w:rPr>
            <w:sz w:val="24"/>
            <w:szCs w:val="24"/>
          </w:rPr>
          <w:t xml:space="preserve">list </w:t>
        </w:r>
      </w:ins>
      <w:r>
        <w:rPr>
          <w:sz w:val="24"/>
          <w:szCs w:val="24"/>
        </w:rPr>
        <w:t>identifier</w:t>
      </w:r>
      <w:r w:rsidR="00E9766F">
        <w:rPr>
          <w:sz w:val="24"/>
          <w:szCs w:val="24"/>
        </w:rPr>
        <w:t xml:space="preserve"> associated with </w:t>
      </w:r>
      <w:del w:id="190" w:author="Frank Baker" w:date="2009-10-27T16:19:00Z">
        <w:r w:rsidR="0070073C" w:rsidDel="0070133A">
          <w:rPr>
            <w:sz w:val="24"/>
            <w:szCs w:val="24"/>
          </w:rPr>
          <w:delText xml:space="preserve">an </w:delText>
        </w:r>
      </w:del>
      <w:ins w:id="191" w:author="Frank Baker" w:date="2009-10-27T16:19:00Z">
        <w:r w:rsidR="0070133A">
          <w:rPr>
            <w:sz w:val="24"/>
            <w:szCs w:val="24"/>
          </w:rPr>
          <w:t xml:space="preserve">the </w:t>
        </w:r>
      </w:ins>
      <w:r w:rsidR="0070073C">
        <w:rPr>
          <w:sz w:val="24"/>
          <w:szCs w:val="24"/>
        </w:rPr>
        <w:t xml:space="preserve">HDF5 </w:t>
      </w:r>
      <w:r w:rsidR="00E9766F">
        <w:rPr>
          <w:sz w:val="24"/>
          <w:szCs w:val="24"/>
        </w:rPr>
        <w:t>file</w:t>
      </w:r>
      <w:r>
        <w:rPr>
          <w:sz w:val="24"/>
          <w:szCs w:val="24"/>
        </w:rPr>
        <w:t>.</w:t>
      </w:r>
      <w:r w:rsidR="004308CA">
        <w:rPr>
          <w:sz w:val="24"/>
          <w:szCs w:val="24"/>
        </w:rPr>
        <w:t xml:space="preserve"> </w:t>
      </w:r>
      <w:commentRangeEnd w:id="188"/>
      <w:r w:rsidR="004308CA">
        <w:rPr>
          <w:rStyle w:val="CommentReference"/>
          <w:vanish/>
        </w:rPr>
        <w:commentReference w:id="188"/>
      </w:r>
      <w:r w:rsidR="00E9766F">
        <w:rPr>
          <w:sz w:val="24"/>
          <w:szCs w:val="24"/>
        </w:rPr>
        <w:t>If t</w:t>
      </w:r>
      <w:r>
        <w:rPr>
          <w:sz w:val="24"/>
          <w:szCs w:val="24"/>
        </w:rPr>
        <w:t>he second parameter</w:t>
      </w:r>
      <w:r w:rsidR="0070073C">
        <w:rPr>
          <w:sz w:val="24"/>
          <w:szCs w:val="24"/>
        </w:rPr>
        <w:t>,</w:t>
      </w:r>
      <w:r>
        <w:rPr>
          <w:sz w:val="24"/>
          <w:szCs w:val="24"/>
        </w:rPr>
        <w:t xml:space="preserve"> </w:t>
      </w:r>
      <w:r w:rsidR="00733DBA" w:rsidRPr="00733DBA">
        <w:rPr>
          <w:i/>
          <w:sz w:val="24"/>
          <w:szCs w:val="24"/>
        </w:rPr>
        <w:t>strategy</w:t>
      </w:r>
      <w:r w:rsidR="0070073C">
        <w:rPr>
          <w:i/>
          <w:sz w:val="24"/>
          <w:szCs w:val="24"/>
        </w:rPr>
        <w:t>,</w:t>
      </w:r>
      <w:r w:rsidR="00E9766F">
        <w:rPr>
          <w:sz w:val="24"/>
          <w:szCs w:val="24"/>
        </w:rPr>
        <w:t xml:space="preserve"> is </w:t>
      </w:r>
      <w:r w:rsidR="0070073C">
        <w:rPr>
          <w:sz w:val="24"/>
          <w:szCs w:val="24"/>
        </w:rPr>
        <w:t>not NULL</w:t>
      </w:r>
      <w:r>
        <w:rPr>
          <w:sz w:val="24"/>
          <w:szCs w:val="24"/>
        </w:rPr>
        <w:t xml:space="preserve">, </w:t>
      </w:r>
      <w:r w:rsidR="00E9766F">
        <w:rPr>
          <w:sz w:val="24"/>
          <w:szCs w:val="24"/>
        </w:rPr>
        <w:t xml:space="preserve">the library will retrieve the </w:t>
      </w:r>
      <w:r>
        <w:rPr>
          <w:sz w:val="24"/>
          <w:szCs w:val="24"/>
        </w:rPr>
        <w:t xml:space="preserve">existing </w:t>
      </w:r>
      <w:r w:rsidR="00EB65FB">
        <w:rPr>
          <w:sz w:val="24"/>
          <w:szCs w:val="24"/>
        </w:rPr>
        <w:t>file space management</w:t>
      </w:r>
      <w:r w:rsidR="00E9766F">
        <w:rPr>
          <w:sz w:val="24"/>
          <w:szCs w:val="24"/>
        </w:rPr>
        <w:t xml:space="preserve"> strategy in use for the file and store it in </w:t>
      </w:r>
      <w:r w:rsidR="00733DBA" w:rsidRPr="00733DBA">
        <w:rPr>
          <w:i/>
          <w:sz w:val="24"/>
          <w:szCs w:val="24"/>
        </w:rPr>
        <w:t>strategy</w:t>
      </w:r>
      <w:r w:rsidR="00E9766F">
        <w:rPr>
          <w:sz w:val="24"/>
          <w:szCs w:val="24"/>
        </w:rPr>
        <w:t>. If the third parameter</w:t>
      </w:r>
      <w:r w:rsidR="0070073C">
        <w:rPr>
          <w:sz w:val="24"/>
          <w:szCs w:val="24"/>
        </w:rPr>
        <w:t>,</w:t>
      </w:r>
      <w:r w:rsidR="00E9766F">
        <w:rPr>
          <w:sz w:val="24"/>
          <w:szCs w:val="24"/>
        </w:rPr>
        <w:t xml:space="preserve"> </w:t>
      </w:r>
      <w:r w:rsidR="00733DBA" w:rsidRPr="00733DBA">
        <w:rPr>
          <w:i/>
          <w:sz w:val="24"/>
          <w:szCs w:val="24"/>
        </w:rPr>
        <w:t>threshold</w:t>
      </w:r>
      <w:r w:rsidR="0070073C">
        <w:rPr>
          <w:i/>
          <w:sz w:val="24"/>
          <w:szCs w:val="24"/>
        </w:rPr>
        <w:t>,</w:t>
      </w:r>
      <w:r w:rsidR="00E9766F">
        <w:rPr>
          <w:sz w:val="24"/>
          <w:szCs w:val="24"/>
        </w:rPr>
        <w:t xml:space="preserve"> is </w:t>
      </w:r>
      <w:r w:rsidR="0070073C">
        <w:rPr>
          <w:sz w:val="24"/>
          <w:szCs w:val="24"/>
        </w:rPr>
        <w:t>not NULL</w:t>
      </w:r>
      <w:r w:rsidR="00E9766F">
        <w:rPr>
          <w:sz w:val="24"/>
          <w:szCs w:val="24"/>
        </w:rPr>
        <w:t xml:space="preserve">, the library will retrieve the existing free-space section threshold used by the library’s free-space manager and store it in </w:t>
      </w:r>
      <w:r w:rsidR="00733DBA" w:rsidRPr="00733DBA">
        <w:rPr>
          <w:i/>
          <w:sz w:val="24"/>
          <w:szCs w:val="24"/>
        </w:rPr>
        <w:t>threshold</w:t>
      </w:r>
      <w:r w:rsidR="00E9766F">
        <w:rPr>
          <w:sz w:val="24"/>
          <w:szCs w:val="24"/>
        </w:rPr>
        <w:t>.</w:t>
      </w:r>
    </w:p>
    <w:p w:rsidR="00E9766F" w:rsidRDefault="00E9766F" w:rsidP="00DD0E58">
      <w:pPr>
        <w:pStyle w:val="NoSpacing"/>
        <w:rPr>
          <w:sz w:val="24"/>
          <w:szCs w:val="24"/>
        </w:rPr>
      </w:pPr>
    </w:p>
    <w:p w:rsidR="00DD0E58" w:rsidRDefault="00DD0E58" w:rsidP="00DD0E58">
      <w:pPr>
        <w:pStyle w:val="NoSpacing"/>
      </w:pPr>
      <w:r>
        <w:rPr>
          <w:sz w:val="24"/>
          <w:szCs w:val="24"/>
        </w:rPr>
        <w:t xml:space="preserve">The following </w:t>
      </w:r>
      <w:r w:rsidR="0087478C">
        <w:rPr>
          <w:sz w:val="24"/>
          <w:szCs w:val="24"/>
        </w:rPr>
        <w:t xml:space="preserve">code </w:t>
      </w:r>
      <w:r w:rsidRPr="0034167D">
        <w:rPr>
          <w:sz w:val="24"/>
          <w:szCs w:val="24"/>
        </w:rPr>
        <w:t xml:space="preserve">sample </w:t>
      </w:r>
      <w:r>
        <w:rPr>
          <w:sz w:val="24"/>
          <w:szCs w:val="24"/>
        </w:rPr>
        <w:t xml:space="preserve">shows </w:t>
      </w:r>
      <w:commentRangeStart w:id="192"/>
      <w:r w:rsidR="004308CA">
        <w:rPr>
          <w:sz w:val="24"/>
          <w:szCs w:val="24"/>
        </w:rPr>
        <w:t>how</w:t>
      </w:r>
      <w:r>
        <w:rPr>
          <w:sz w:val="24"/>
          <w:szCs w:val="24"/>
        </w:rPr>
        <w:t xml:space="preserve"> these two public routines</w:t>
      </w:r>
      <w:r w:rsidR="0090547A">
        <w:rPr>
          <w:sz w:val="24"/>
          <w:szCs w:val="24"/>
        </w:rPr>
        <w:t xml:space="preserve"> </w:t>
      </w:r>
      <w:r w:rsidR="004308CA">
        <w:rPr>
          <w:sz w:val="24"/>
          <w:szCs w:val="24"/>
        </w:rPr>
        <w:t xml:space="preserve">are used </w:t>
      </w:r>
      <w:r w:rsidR="0090547A">
        <w:rPr>
          <w:sz w:val="24"/>
          <w:szCs w:val="24"/>
        </w:rPr>
        <w:t>to create an empty HDF5 file</w:t>
      </w:r>
      <w:r w:rsidR="0087478C">
        <w:rPr>
          <w:sz w:val="24"/>
          <w:szCs w:val="24"/>
        </w:rPr>
        <w:t>,</w:t>
      </w:r>
      <w:r w:rsidR="0090547A">
        <w:rPr>
          <w:sz w:val="24"/>
          <w:szCs w:val="24"/>
        </w:rPr>
        <w:t xml:space="preserve"> </w:t>
      </w:r>
      <w:r w:rsidR="00733DBA" w:rsidRPr="00733DBA">
        <w:rPr>
          <w:i/>
          <w:sz w:val="24"/>
          <w:szCs w:val="24"/>
        </w:rPr>
        <w:t>persist.h5</w:t>
      </w:r>
      <w:r w:rsidR="0087478C">
        <w:rPr>
          <w:i/>
          <w:sz w:val="24"/>
          <w:szCs w:val="24"/>
        </w:rPr>
        <w:t>,</w:t>
      </w:r>
      <w:commentRangeEnd w:id="192"/>
      <w:r w:rsidR="00633069">
        <w:rPr>
          <w:rStyle w:val="CommentReference"/>
          <w:vanish/>
        </w:rPr>
        <w:commentReference w:id="192"/>
      </w:r>
      <w:r w:rsidR="0090547A">
        <w:rPr>
          <w:sz w:val="24"/>
          <w:szCs w:val="24"/>
        </w:rPr>
        <w:t xml:space="preserve"> with </w:t>
      </w:r>
      <w:ins w:id="193" w:author="Frank Baker" w:date="2009-10-26T14:53:00Z">
        <w:r w:rsidR="00987479">
          <w:rPr>
            <w:sz w:val="24"/>
            <w:szCs w:val="24"/>
          </w:rPr>
          <w:t xml:space="preserve">the </w:t>
        </w:r>
      </w:ins>
      <w:r w:rsidR="00EB65FB">
        <w:rPr>
          <w:sz w:val="24"/>
          <w:szCs w:val="24"/>
        </w:rPr>
        <w:t>file space management</w:t>
      </w:r>
      <w:r w:rsidR="0090547A">
        <w:rPr>
          <w:sz w:val="24"/>
          <w:szCs w:val="24"/>
        </w:rPr>
        <w:t xml:space="preserve"> strategy</w:t>
      </w:r>
      <w:r w:rsidR="004308CA">
        <w:rPr>
          <w:sz w:val="24"/>
          <w:szCs w:val="24"/>
        </w:rPr>
        <w:t xml:space="preserve"> ALL_PERSIST</w:t>
      </w:r>
      <w:r>
        <w:rPr>
          <w:sz w:val="24"/>
          <w:szCs w:val="24"/>
        </w:rPr>
        <w:t xml:space="preserve">:  </w:t>
      </w:r>
    </w:p>
    <w:p w:rsidR="00DD0E58" w:rsidRDefault="00DD0E58" w:rsidP="00DD0E58">
      <w:pPr>
        <w:pStyle w:val="List"/>
        <w:ind w:left="720"/>
      </w:pPr>
    </w:p>
    <w:p w:rsidR="00DD0E58" w:rsidRDefault="00DD0E58" w:rsidP="00DD0E58">
      <w:pPr>
        <w:pStyle w:val="ListParagraph"/>
      </w:pPr>
      <w:r>
        <w:t xml:space="preserve">/* Create </w:t>
      </w:r>
      <w:r w:rsidR="0087478C">
        <w:t xml:space="preserve">a </w:t>
      </w:r>
      <w:r>
        <w:t>file</w:t>
      </w:r>
      <w:r w:rsidR="008A494F">
        <w:t xml:space="preserve"> </w:t>
      </w:r>
      <w:r>
        <w:t>creation property</w:t>
      </w:r>
      <w:ins w:id="194" w:author="Frank Baker" w:date="2009-10-26T14:53:00Z">
        <w:r w:rsidR="00987479">
          <w:t xml:space="preserve"> list</w:t>
        </w:r>
      </w:ins>
      <w:r>
        <w:t xml:space="preserve"> template */</w:t>
      </w:r>
    </w:p>
    <w:p w:rsidR="0041171C" w:rsidRDefault="00DD0E58">
      <w:pPr>
        <w:pStyle w:val="ListParagraph"/>
      </w:pPr>
      <w:r>
        <w:t>fcpl</w:t>
      </w:r>
      <w:ins w:id="195" w:author="Frank Baker" w:date="2009-10-26T14:54:00Z">
        <w:r w:rsidR="00987479">
          <w:t>_id</w:t>
        </w:r>
      </w:ins>
      <w:r>
        <w:t xml:space="preserve"> = H5Pcreate(H5P_FILE_CREATE);  </w:t>
      </w:r>
    </w:p>
    <w:p w:rsidR="0041171C" w:rsidRDefault="0041171C">
      <w:pPr>
        <w:pStyle w:val="ListParagraph"/>
      </w:pPr>
    </w:p>
    <w:p w:rsidR="00DD0E58" w:rsidRDefault="00DD0E58" w:rsidP="00DD0E58">
      <w:pPr>
        <w:pStyle w:val="ListParagraph"/>
      </w:pPr>
      <w:r>
        <w:t xml:space="preserve">/* Set </w:t>
      </w:r>
      <w:r w:rsidR="0087478C">
        <w:t xml:space="preserve">the </w:t>
      </w:r>
      <w:r w:rsidR="00EB65FB">
        <w:t>file space management</w:t>
      </w:r>
      <w:r>
        <w:t xml:space="preserve"> strategy</w:t>
      </w:r>
      <w:r w:rsidR="0077353F">
        <w:t xml:space="preserve"> </w:t>
      </w:r>
      <w:r>
        <w:t>*/</w:t>
      </w:r>
    </w:p>
    <w:p w:rsidR="00DD0E58" w:rsidRDefault="00DD0E58" w:rsidP="00DD0E58">
      <w:pPr>
        <w:pStyle w:val="ListParagraph"/>
      </w:pPr>
      <w:r>
        <w:t xml:space="preserve">/* </w:t>
      </w:r>
      <w:r w:rsidR="0087478C">
        <w:t>Don’t update the</w:t>
      </w:r>
      <w:r>
        <w:t xml:space="preserve"> free-space </w:t>
      </w:r>
      <w:r w:rsidR="0077353F">
        <w:t xml:space="preserve">section </w:t>
      </w:r>
      <w:r>
        <w:t>threshold */</w:t>
      </w:r>
    </w:p>
    <w:p w:rsidR="00DD0E58" w:rsidRDefault="00DD0E58" w:rsidP="00DD0E58">
      <w:pPr>
        <w:pStyle w:val="ListParagraph"/>
      </w:pPr>
      <w:r>
        <w:t>H5Pset_file_space(fcpl</w:t>
      </w:r>
      <w:ins w:id="196" w:author="Frank Baker" w:date="2009-10-26T14:54:00Z">
        <w:r w:rsidR="00987479">
          <w:t>_id</w:t>
        </w:r>
      </w:ins>
      <w:r>
        <w:t>, H5P_FILE_SPACE_</w:t>
      </w:r>
      <w:r w:rsidR="0090547A">
        <w:t>ALL_PERSIST</w:t>
      </w:r>
      <w:r w:rsidR="00E6230B">
        <w:t>, (hsize_t)</w:t>
      </w:r>
      <w:r>
        <w:t>0);</w:t>
      </w:r>
    </w:p>
    <w:p w:rsidR="0077353F" w:rsidRDefault="0077353F" w:rsidP="00DD0E58">
      <w:pPr>
        <w:pStyle w:val="ListParagraph"/>
      </w:pPr>
    </w:p>
    <w:p w:rsidR="00DD0E58" w:rsidRDefault="00DD0E58" w:rsidP="00DD0E58">
      <w:pPr>
        <w:pStyle w:val="ListParagraph"/>
      </w:pPr>
      <w:r>
        <w:t xml:space="preserve">/* Create </w:t>
      </w:r>
      <w:r w:rsidR="0087478C">
        <w:t xml:space="preserve">an HDF5 </w:t>
      </w:r>
      <w:r>
        <w:t xml:space="preserve">file with the </w:t>
      </w:r>
      <w:r w:rsidR="008F53D1">
        <w:t>file creation property</w:t>
      </w:r>
      <w:ins w:id="197" w:author="Frank Baker" w:date="2009-10-26T14:54:00Z">
        <w:r w:rsidR="00987479">
          <w:t xml:space="preserve"> list</w:t>
        </w:r>
      </w:ins>
      <w:r w:rsidR="008F53D1">
        <w:t xml:space="preserve"> </w:t>
      </w:r>
      <w:r w:rsidR="00733DBA" w:rsidRPr="00733DBA">
        <w:rPr>
          <w:i/>
        </w:rPr>
        <w:t>fcpl</w:t>
      </w:r>
      <w:r>
        <w:t xml:space="preserve"> */</w:t>
      </w:r>
    </w:p>
    <w:p w:rsidR="00DD0E58" w:rsidRDefault="00DD0E58" w:rsidP="00DD0E58">
      <w:pPr>
        <w:pStyle w:val="ListParagraph"/>
      </w:pPr>
      <w:r>
        <w:t>fid = H5Fcreate(“</w:t>
      </w:r>
      <w:r w:rsidR="0090547A">
        <w:t>persist.h5</w:t>
      </w:r>
      <w:r>
        <w:t>”, H5F_ACC_TRUNC, fcpl</w:t>
      </w:r>
      <w:ins w:id="198" w:author="Frank Baker" w:date="2009-10-26T14:54:00Z">
        <w:r w:rsidR="00987479">
          <w:t>_id</w:t>
        </w:r>
      </w:ins>
      <w:r>
        <w:t>, H5P_DEFAULT);</w:t>
      </w:r>
    </w:p>
    <w:p w:rsidR="00DD0E58" w:rsidRDefault="00DD0E58" w:rsidP="00DD0E58">
      <w:pPr>
        <w:pStyle w:val="ListParagraph"/>
      </w:pPr>
    </w:p>
    <w:p w:rsidR="00DD0E58" w:rsidRDefault="00DD0E58" w:rsidP="00DD0E58">
      <w:pPr>
        <w:pStyle w:val="ListParagraph"/>
      </w:pPr>
      <w:commentRangeStart w:id="199"/>
      <w:r>
        <w:t xml:space="preserve">/* The strategy retrieved will be </w:t>
      </w:r>
      <w:r w:rsidR="00E3142A">
        <w:t>#</w:t>
      </w:r>
      <w:r w:rsidR="00825E19">
        <w:t>1</w:t>
      </w:r>
      <w:r w:rsidR="00E3142A">
        <w:t xml:space="preserve"> </w:t>
      </w:r>
      <w:r>
        <w:t>H5F_FILE_SPACE_</w:t>
      </w:r>
      <w:r w:rsidR="0090547A">
        <w:t>ALL_PERSIST</w:t>
      </w:r>
      <w:r>
        <w:t xml:space="preserve"> */</w:t>
      </w:r>
    </w:p>
    <w:p w:rsidR="00DD0E58" w:rsidRDefault="00DD0E58" w:rsidP="00DD0E58">
      <w:pPr>
        <w:pStyle w:val="ListParagraph"/>
      </w:pPr>
      <w:r>
        <w:t>/* The threshold retrieved will be 1 which is the library default */</w:t>
      </w:r>
    </w:p>
    <w:p w:rsidR="00DD0E58" w:rsidRDefault="00DD0E58" w:rsidP="00DD0E58">
      <w:pPr>
        <w:pStyle w:val="ListParagraph"/>
      </w:pPr>
      <w:r w:rsidRPr="00A1126B">
        <w:t>H5Pget_file_space(fcpl</w:t>
      </w:r>
      <w:ins w:id="200" w:author="Frank Baker" w:date="2009-10-26T14:54:00Z">
        <w:r w:rsidR="00987479">
          <w:t>_id</w:t>
        </w:r>
      </w:ins>
      <w:r w:rsidRPr="00A1126B">
        <w:t xml:space="preserve">, &amp;strategy, </w:t>
      </w:r>
      <w:r>
        <w:t>&amp;threshold</w:t>
      </w:r>
      <w:r w:rsidRPr="00A1126B">
        <w:t>);</w:t>
      </w:r>
    </w:p>
    <w:commentRangeEnd w:id="199"/>
    <w:p w:rsidR="00E3142A" w:rsidRDefault="004308CA" w:rsidP="00DD0E58">
      <w:pPr>
        <w:pStyle w:val="ListParagraph"/>
      </w:pPr>
      <w:r>
        <w:rPr>
          <w:rStyle w:val="CommentReference"/>
          <w:vanish/>
        </w:rPr>
        <w:commentReference w:id="199"/>
      </w:r>
    </w:p>
    <w:p w:rsidR="00DD0E58" w:rsidRDefault="00DD0E58" w:rsidP="00DD0E58">
      <w:pPr>
        <w:pStyle w:val="ListParagraph"/>
      </w:pPr>
      <w:r>
        <w:t>/* Close the file */</w:t>
      </w:r>
    </w:p>
    <w:p w:rsidR="00DD0E58" w:rsidRDefault="00DD0E58" w:rsidP="00DD0E58">
      <w:pPr>
        <w:pStyle w:val="ListParagraph"/>
      </w:pPr>
      <w:r>
        <w:t>H5Fclose(fid);</w:t>
      </w:r>
    </w:p>
    <w:p w:rsidR="00B14FEF" w:rsidRDefault="00B14FEF" w:rsidP="00871658">
      <w:pPr>
        <w:pStyle w:val="NoSpacing"/>
        <w:rPr>
          <w:sz w:val="24"/>
          <w:szCs w:val="24"/>
        </w:rPr>
      </w:pPr>
      <w:commentRangeStart w:id="201"/>
      <w:r>
        <w:rPr>
          <w:sz w:val="24"/>
          <w:szCs w:val="24"/>
        </w:rPr>
        <w:t xml:space="preserve">The </w:t>
      </w:r>
      <w:r w:rsidRPr="00B14FEF">
        <w:rPr>
          <w:i/>
          <w:sz w:val="24"/>
          <w:szCs w:val="24"/>
        </w:rPr>
        <w:t>h5dump</w:t>
      </w:r>
      <w:r>
        <w:rPr>
          <w:sz w:val="24"/>
          <w:szCs w:val="24"/>
        </w:rPr>
        <w:t xml:space="preserve"> </w:t>
      </w:r>
      <w:commentRangeEnd w:id="201"/>
      <w:r w:rsidR="004308CA">
        <w:rPr>
          <w:rStyle w:val="CommentReference"/>
          <w:vanish/>
        </w:rPr>
        <w:commentReference w:id="201"/>
      </w:r>
      <w:r w:rsidR="0090547A">
        <w:rPr>
          <w:sz w:val="24"/>
          <w:szCs w:val="24"/>
        </w:rPr>
        <w:t xml:space="preserve">command line </w:t>
      </w:r>
      <w:r w:rsidR="00DB6F52">
        <w:rPr>
          <w:sz w:val="24"/>
          <w:szCs w:val="24"/>
        </w:rPr>
        <w:t xml:space="preserve">utility </w:t>
      </w:r>
      <w:r w:rsidR="004308CA">
        <w:rPr>
          <w:sz w:val="24"/>
          <w:szCs w:val="24"/>
        </w:rPr>
        <w:t>reports</w:t>
      </w:r>
      <w:r w:rsidR="0090547A">
        <w:rPr>
          <w:sz w:val="24"/>
          <w:szCs w:val="24"/>
        </w:rPr>
        <w:t xml:space="preserve"> </w:t>
      </w:r>
      <w:r w:rsidR="009C0F16">
        <w:rPr>
          <w:sz w:val="24"/>
          <w:szCs w:val="24"/>
        </w:rPr>
        <w:t>the file space management</w:t>
      </w:r>
      <w:del w:id="202" w:author="Frank Baker" w:date="2009-10-26T14:58:00Z">
        <w:r w:rsidR="009C0F16" w:rsidDel="00987479">
          <w:rPr>
            <w:sz w:val="24"/>
            <w:szCs w:val="24"/>
          </w:rPr>
          <w:delText xml:space="preserve"> </w:delText>
        </w:r>
      </w:del>
      <w:r w:rsidR="008A494F">
        <w:rPr>
          <w:sz w:val="24"/>
          <w:szCs w:val="24"/>
        </w:rPr>
        <w:t xml:space="preserve"> </w:t>
      </w:r>
      <w:r w:rsidR="00C84293">
        <w:rPr>
          <w:sz w:val="24"/>
          <w:szCs w:val="24"/>
        </w:rPr>
        <w:t xml:space="preserve">information </w:t>
      </w:r>
      <w:r>
        <w:rPr>
          <w:sz w:val="24"/>
          <w:szCs w:val="24"/>
        </w:rPr>
        <w:t xml:space="preserve">for </w:t>
      </w:r>
      <w:r w:rsidR="009C0F16">
        <w:rPr>
          <w:sz w:val="24"/>
          <w:szCs w:val="24"/>
        </w:rPr>
        <w:t xml:space="preserve">an HDF5 </w:t>
      </w:r>
      <w:r>
        <w:rPr>
          <w:sz w:val="24"/>
          <w:szCs w:val="24"/>
        </w:rPr>
        <w:t>file</w:t>
      </w:r>
      <w:r w:rsidR="00E6230B">
        <w:rPr>
          <w:sz w:val="24"/>
          <w:szCs w:val="24"/>
        </w:rPr>
        <w:t>.  See the</w:t>
      </w:r>
      <w:r>
        <w:rPr>
          <w:sz w:val="24"/>
          <w:szCs w:val="24"/>
        </w:rPr>
        <w:t xml:space="preserve"> </w:t>
      </w:r>
      <w:r w:rsidR="00C95410">
        <w:rPr>
          <w:sz w:val="24"/>
          <w:szCs w:val="24"/>
        </w:rPr>
        <w:t>following</w:t>
      </w:r>
      <w:r>
        <w:rPr>
          <w:sz w:val="24"/>
          <w:szCs w:val="24"/>
        </w:rPr>
        <w:t xml:space="preserve"> </w:t>
      </w:r>
      <w:r w:rsidRPr="00B14FEF">
        <w:rPr>
          <w:i/>
          <w:sz w:val="24"/>
          <w:szCs w:val="24"/>
        </w:rPr>
        <w:t>h5dump</w:t>
      </w:r>
      <w:r>
        <w:rPr>
          <w:sz w:val="24"/>
          <w:szCs w:val="24"/>
        </w:rPr>
        <w:t xml:space="preserve"> </w:t>
      </w:r>
      <w:r w:rsidRPr="00C95410">
        <w:rPr>
          <w:i/>
          <w:sz w:val="24"/>
          <w:szCs w:val="24"/>
        </w:rPr>
        <w:t>–</w:t>
      </w:r>
      <w:r w:rsidR="00C95410" w:rsidRPr="00C95410">
        <w:rPr>
          <w:i/>
          <w:sz w:val="24"/>
          <w:szCs w:val="24"/>
        </w:rPr>
        <w:t>B</w:t>
      </w:r>
      <w:r>
        <w:rPr>
          <w:sz w:val="24"/>
          <w:szCs w:val="24"/>
        </w:rPr>
        <w:t xml:space="preserve"> output for</w:t>
      </w:r>
      <w:r w:rsidR="00F5085A">
        <w:rPr>
          <w:sz w:val="24"/>
          <w:szCs w:val="24"/>
        </w:rPr>
        <w:t xml:space="preserve"> the file</w:t>
      </w:r>
      <w:r>
        <w:rPr>
          <w:sz w:val="24"/>
          <w:szCs w:val="24"/>
        </w:rPr>
        <w:t xml:space="preserve"> </w:t>
      </w:r>
      <w:r w:rsidR="00F41BC9">
        <w:rPr>
          <w:i/>
          <w:sz w:val="24"/>
          <w:szCs w:val="24"/>
        </w:rPr>
        <w:t>persist</w:t>
      </w:r>
      <w:r w:rsidRPr="00B14FEF">
        <w:rPr>
          <w:i/>
          <w:sz w:val="24"/>
          <w:szCs w:val="24"/>
        </w:rPr>
        <w:t>.h5</w:t>
      </w:r>
      <w:r>
        <w:rPr>
          <w:sz w:val="24"/>
          <w:szCs w:val="24"/>
        </w:rPr>
        <w:t>:</w:t>
      </w:r>
    </w:p>
    <w:p w:rsidR="00C95410" w:rsidRDefault="00C95410" w:rsidP="00871658">
      <w:pPr>
        <w:pStyle w:val="NoSpacing"/>
        <w:rPr>
          <w:sz w:val="24"/>
          <w:szCs w:val="24"/>
        </w:rPr>
      </w:pPr>
    </w:p>
    <w:p w:rsidR="00C95410" w:rsidRPr="00C95410" w:rsidRDefault="00C95410" w:rsidP="00C95410">
      <w:pPr>
        <w:pStyle w:val="ListParagraph"/>
      </w:pPr>
      <w:r w:rsidRPr="00C95410">
        <w:t>HDF5 "</w:t>
      </w:r>
      <w:r w:rsidR="00F41BC9">
        <w:t>persist</w:t>
      </w:r>
      <w:r>
        <w:t>.h5</w:t>
      </w:r>
      <w:r w:rsidRPr="00C95410">
        <w:t>" {</w:t>
      </w:r>
    </w:p>
    <w:p w:rsidR="00C95410" w:rsidRPr="00C95410" w:rsidRDefault="00C95410" w:rsidP="00C95410">
      <w:pPr>
        <w:pStyle w:val="ListParagraph"/>
      </w:pPr>
      <w:r w:rsidRPr="00C95410">
        <w:t>SUPER_BLOCK {</w:t>
      </w:r>
    </w:p>
    <w:p w:rsidR="00C95410" w:rsidRPr="00C95410" w:rsidRDefault="00C95410" w:rsidP="00C95410">
      <w:pPr>
        <w:pStyle w:val="ListParagraph"/>
      </w:pPr>
      <w:r w:rsidRPr="00C95410">
        <w:t xml:space="preserve">   SUPERBLOCK_VERSION 2</w:t>
      </w:r>
    </w:p>
    <w:p w:rsidR="00C95410" w:rsidRDefault="00C95410" w:rsidP="00FE3CC3">
      <w:pPr>
        <w:pStyle w:val="ListParagraph"/>
      </w:pPr>
      <w:r w:rsidRPr="00C95410">
        <w:t xml:space="preserve">   </w:t>
      </w:r>
      <w:r w:rsidR="00FE3CC3">
        <w:t>:</w:t>
      </w:r>
    </w:p>
    <w:p w:rsidR="00FE3CC3" w:rsidRPr="00C95410" w:rsidRDefault="00FE3CC3" w:rsidP="00FE3CC3">
      <w:pPr>
        <w:pStyle w:val="ListParagraph"/>
      </w:pPr>
      <w:r w:rsidRPr="00C95410">
        <w:t xml:space="preserve">   </w:t>
      </w:r>
      <w:r>
        <w:t>:</w:t>
      </w:r>
    </w:p>
    <w:p w:rsidR="00FE3CC3" w:rsidRPr="00C95410" w:rsidRDefault="00FE3CC3" w:rsidP="00FE3CC3">
      <w:pPr>
        <w:pStyle w:val="ListParagraph"/>
      </w:pPr>
      <w:r w:rsidRPr="00C95410">
        <w:t xml:space="preserve">   </w:t>
      </w:r>
      <w:r>
        <w:t>:</w:t>
      </w:r>
    </w:p>
    <w:p w:rsidR="00C95410" w:rsidRPr="00C95410" w:rsidRDefault="00C95410" w:rsidP="00C95410">
      <w:pPr>
        <w:pStyle w:val="ListParagraph"/>
      </w:pPr>
      <w:r w:rsidRPr="00C95410">
        <w:t xml:space="preserve">   </w:t>
      </w:r>
      <w:r w:rsidR="00E6230B" w:rsidRPr="00E6230B">
        <w:t xml:space="preserve">FILE_SPACE_STRATEGY </w:t>
      </w:r>
      <w:r w:rsidR="00E6230B">
        <w:t xml:space="preserve">      </w:t>
      </w:r>
      <w:r w:rsidR="00E6230B" w:rsidRPr="00E6230B">
        <w:t>H5F_FILE_SPACE_ALL_PERSIST</w:t>
      </w:r>
    </w:p>
    <w:p w:rsidR="00C95410" w:rsidRPr="00C95410" w:rsidRDefault="00C95410" w:rsidP="00C95410">
      <w:pPr>
        <w:pStyle w:val="ListParagraph"/>
      </w:pPr>
      <w:r w:rsidRPr="00C95410">
        <w:t xml:space="preserve">   FREE_SPACE_THRESHOLD </w:t>
      </w:r>
      <w:r w:rsidR="00FE3CC3">
        <w:t xml:space="preserve">  </w:t>
      </w:r>
      <w:r w:rsidRPr="00C95410">
        <w:t>1</w:t>
      </w:r>
    </w:p>
    <w:p w:rsidR="002C4801" w:rsidRDefault="00C95410" w:rsidP="00EE7C0D">
      <w:pPr>
        <w:pStyle w:val="ListParagraph"/>
      </w:pPr>
      <w:r w:rsidRPr="00C95410">
        <w:t>}</w:t>
      </w:r>
    </w:p>
    <w:p w:rsidR="00400FE7" w:rsidRDefault="00400FE7" w:rsidP="00EE7C0D">
      <w:pPr>
        <w:pStyle w:val="ListParagraph"/>
      </w:pPr>
      <w:r>
        <w:t xml:space="preserve">    :</w:t>
      </w:r>
    </w:p>
    <w:p w:rsidR="00400FE7" w:rsidRPr="00EE7C0D" w:rsidRDefault="00400FE7" w:rsidP="00EE7C0D">
      <w:pPr>
        <w:pStyle w:val="ListParagraph"/>
      </w:pPr>
      <w:r>
        <w:t xml:space="preserve">    :</w:t>
      </w:r>
    </w:p>
    <w:p w:rsidR="0000682A" w:rsidRDefault="005026B9" w:rsidP="00871658">
      <w:pPr>
        <w:pStyle w:val="NoSpacing"/>
        <w:rPr>
          <w:sz w:val="24"/>
          <w:szCs w:val="24"/>
        </w:rPr>
      </w:pPr>
      <w:r>
        <w:rPr>
          <w:sz w:val="24"/>
          <w:szCs w:val="24"/>
        </w:rPr>
        <w:t xml:space="preserve">The output indicates </w:t>
      </w:r>
      <w:ins w:id="203" w:author="Frank Baker" w:date="2009-10-26T14:59:00Z">
        <w:r w:rsidR="00987479">
          <w:rPr>
            <w:sz w:val="24"/>
            <w:szCs w:val="24"/>
          </w:rPr>
          <w:t xml:space="preserve">that </w:t>
        </w:r>
      </w:ins>
      <w:r w:rsidR="008F53D1">
        <w:rPr>
          <w:sz w:val="24"/>
          <w:szCs w:val="24"/>
        </w:rPr>
        <w:t xml:space="preserve">the </w:t>
      </w:r>
      <w:r w:rsidR="004308CA">
        <w:rPr>
          <w:sz w:val="24"/>
          <w:szCs w:val="24"/>
        </w:rPr>
        <w:t xml:space="preserve">HDF5 library will use </w:t>
      </w:r>
      <w:ins w:id="204" w:author="Frank Baker" w:date="2009-10-26T14:59:00Z">
        <w:r w:rsidR="00987479">
          <w:rPr>
            <w:sz w:val="24"/>
            <w:szCs w:val="24"/>
          </w:rPr>
          <w:t xml:space="preserve">the </w:t>
        </w:r>
      </w:ins>
      <w:r w:rsidR="00EB65FB">
        <w:rPr>
          <w:sz w:val="24"/>
          <w:szCs w:val="24"/>
        </w:rPr>
        <w:t>file space management</w:t>
      </w:r>
      <w:r w:rsidR="00E6230B">
        <w:rPr>
          <w:sz w:val="24"/>
          <w:szCs w:val="24"/>
        </w:rPr>
        <w:t xml:space="preserve"> strategy </w:t>
      </w:r>
      <w:r w:rsidR="009C0F16">
        <w:rPr>
          <w:sz w:val="24"/>
          <w:szCs w:val="24"/>
        </w:rPr>
        <w:t>H5F_FILE_SPACE_ALL_PERSIST</w:t>
      </w:r>
      <w:r w:rsidR="00E6230B">
        <w:rPr>
          <w:sz w:val="24"/>
          <w:szCs w:val="24"/>
        </w:rPr>
        <w:t xml:space="preserve"> </w:t>
      </w:r>
      <w:r w:rsidR="008F53D1">
        <w:rPr>
          <w:sz w:val="24"/>
          <w:szCs w:val="24"/>
        </w:rPr>
        <w:t>and</w:t>
      </w:r>
      <w:r w:rsidR="004308CA">
        <w:rPr>
          <w:sz w:val="24"/>
          <w:szCs w:val="24"/>
        </w:rPr>
        <w:t xml:space="preserve"> a</w:t>
      </w:r>
      <w:r w:rsidR="00C84293">
        <w:rPr>
          <w:sz w:val="24"/>
          <w:szCs w:val="24"/>
        </w:rPr>
        <w:t xml:space="preserve"> </w:t>
      </w:r>
      <w:r w:rsidR="004308CA">
        <w:rPr>
          <w:sz w:val="24"/>
          <w:szCs w:val="24"/>
        </w:rPr>
        <w:t xml:space="preserve">free-space section threshold </w:t>
      </w:r>
      <w:ins w:id="205" w:author="Ruth Aydt" w:date="2009-10-02T10:26:00Z">
        <w:r w:rsidR="00633069">
          <w:rPr>
            <w:sz w:val="24"/>
            <w:szCs w:val="24"/>
          </w:rPr>
          <w:t xml:space="preserve">of </w:t>
        </w:r>
      </w:ins>
      <w:r w:rsidR="00C84293">
        <w:rPr>
          <w:sz w:val="24"/>
          <w:szCs w:val="24"/>
        </w:rPr>
        <w:t xml:space="preserve">1 </w:t>
      </w:r>
      <w:r w:rsidR="004308CA">
        <w:rPr>
          <w:sz w:val="24"/>
          <w:szCs w:val="24"/>
        </w:rPr>
        <w:t>(</w:t>
      </w:r>
      <w:ins w:id="206" w:author="Frank Baker" w:date="2009-10-26T14:59:00Z">
        <w:r w:rsidR="00987479">
          <w:rPr>
            <w:sz w:val="24"/>
            <w:szCs w:val="24"/>
          </w:rPr>
          <w:t xml:space="preserve">which is </w:t>
        </w:r>
      </w:ins>
      <w:r w:rsidR="004308CA">
        <w:rPr>
          <w:sz w:val="24"/>
          <w:szCs w:val="24"/>
        </w:rPr>
        <w:t xml:space="preserve">the default) when performing free space management activities on the HDF5 file </w:t>
      </w:r>
      <w:r w:rsidR="004308CA">
        <w:rPr>
          <w:i/>
          <w:sz w:val="24"/>
          <w:szCs w:val="24"/>
        </w:rPr>
        <w:t>persist.h5.</w:t>
      </w:r>
    </w:p>
    <w:p w:rsidR="00DD0E58" w:rsidRDefault="00DD0E58" w:rsidP="00871658">
      <w:pPr>
        <w:pStyle w:val="NoSpacing"/>
        <w:rPr>
          <w:sz w:val="24"/>
          <w:szCs w:val="24"/>
        </w:rPr>
      </w:pPr>
    </w:p>
    <w:p w:rsidR="008E475C" w:rsidRDefault="00584D24">
      <w:pPr>
        <w:rPr>
          <w:sz w:val="24"/>
          <w:szCs w:val="24"/>
        </w:rPr>
      </w:pPr>
      <w:r>
        <w:rPr>
          <w:sz w:val="24"/>
          <w:szCs w:val="24"/>
        </w:rPr>
        <w:br w:type="page"/>
      </w:r>
      <w:commentRangeStart w:id="207"/>
    </w:p>
    <w:p w:rsidR="00916780" w:rsidRDefault="00916780" w:rsidP="00916780">
      <w:pPr>
        <w:pStyle w:val="Title"/>
      </w:pPr>
      <w:r>
        <w:t>2_User Guide_B</w:t>
      </w:r>
    </w:p>
    <w:commentRangeEnd w:id="207"/>
    <w:p w:rsidR="00916780" w:rsidRDefault="005175AD" w:rsidP="00916780">
      <w:pPr>
        <w:pStyle w:val="Subtitle"/>
        <w:jc w:val="center"/>
        <w:rPr>
          <w:sz w:val="22"/>
          <w:szCs w:val="22"/>
        </w:rPr>
      </w:pPr>
      <w:r>
        <w:rPr>
          <w:rStyle w:val="CommentReference"/>
          <w:rFonts w:asciiTheme="minorHAnsi" w:eastAsiaTheme="minorHAnsi" w:hAnsiTheme="minorHAnsi" w:cstheme="minorBidi"/>
          <w:i w:val="0"/>
          <w:iCs w:val="0"/>
          <w:vanish/>
          <w:color w:val="auto"/>
          <w:spacing w:val="0"/>
        </w:rPr>
        <w:commentReference w:id="207"/>
      </w:r>
      <w:r w:rsidR="00916780" w:rsidRPr="0028730E">
        <w:rPr>
          <w:sz w:val="22"/>
          <w:szCs w:val="22"/>
        </w:rPr>
        <w:t>Audience:</w:t>
      </w:r>
    </w:p>
    <w:p w:rsidR="0041171C" w:rsidRDefault="00916780">
      <w:pPr>
        <w:pStyle w:val="Subtitle"/>
        <w:jc w:val="center"/>
        <w:rPr>
          <w:sz w:val="22"/>
          <w:szCs w:val="22"/>
        </w:rPr>
      </w:pPr>
      <w:r w:rsidRPr="0028730E">
        <w:rPr>
          <w:sz w:val="22"/>
          <w:szCs w:val="22"/>
        </w:rPr>
        <w:t xml:space="preserve"> An HDF5 application developer</w:t>
      </w:r>
      <w:r>
        <w:rPr>
          <w:sz w:val="22"/>
          <w:szCs w:val="22"/>
        </w:rPr>
        <w:t xml:space="preserve"> who has knowledge of </w:t>
      </w:r>
      <w:r w:rsidR="00EE604B">
        <w:rPr>
          <w:sz w:val="22"/>
          <w:szCs w:val="22"/>
        </w:rPr>
        <w:t xml:space="preserve">the </w:t>
      </w:r>
      <w:r>
        <w:rPr>
          <w:sz w:val="22"/>
          <w:szCs w:val="22"/>
        </w:rPr>
        <w:t>HDF5 library API,</w:t>
      </w:r>
    </w:p>
    <w:p w:rsidR="0041171C" w:rsidRDefault="00916780">
      <w:pPr>
        <w:pStyle w:val="Subtitle"/>
        <w:jc w:val="center"/>
        <w:rPr>
          <w:sz w:val="22"/>
          <w:szCs w:val="22"/>
        </w:rPr>
      </w:pPr>
      <w:r>
        <w:rPr>
          <w:sz w:val="22"/>
          <w:szCs w:val="22"/>
        </w:rPr>
        <w:t xml:space="preserve"> and </w:t>
      </w:r>
      <w:r w:rsidR="00F45C29">
        <w:rPr>
          <w:sz w:val="22"/>
          <w:szCs w:val="22"/>
        </w:rPr>
        <w:t xml:space="preserve">also </w:t>
      </w:r>
      <w:r>
        <w:rPr>
          <w:sz w:val="22"/>
          <w:szCs w:val="22"/>
        </w:rPr>
        <w:t>some knowledge of the HDF5 library internals.</w:t>
      </w:r>
    </w:p>
    <w:p w:rsidR="00414C1F" w:rsidRDefault="0033001D">
      <w:pPr>
        <w:pStyle w:val="Heading2"/>
        <w:rPr>
          <w:ins w:id="208" w:author="Frank Baker" w:date="2009-10-26T15:04:00Z"/>
        </w:rPr>
        <w:pPrChange w:id="209" w:author="Frank Baker" w:date="2009-10-26T15:04:00Z">
          <w:pPr>
            <w:pStyle w:val="Normal12"/>
          </w:pPr>
        </w:pPrChange>
      </w:pPr>
      <w:ins w:id="210" w:author="Frank Baker" w:date="2009-10-26T15:04:00Z">
        <w:r>
          <w:t xml:space="preserve">Tuning File Space </w:t>
        </w:r>
        <w:commentRangeStart w:id="211"/>
        <w:r>
          <w:t>Management</w:t>
        </w:r>
      </w:ins>
      <w:commentRangeEnd w:id="211"/>
      <w:ins w:id="212" w:author="Frank Baker" w:date="2009-10-26T15:05:00Z">
        <w:r>
          <w:rPr>
            <w:rStyle w:val="CommentReference"/>
            <w:rFonts w:asciiTheme="minorHAnsi" w:eastAsiaTheme="minorHAnsi" w:hAnsiTheme="minorHAnsi" w:cstheme="minorBidi"/>
            <w:b w:val="0"/>
            <w:bCs w:val="0"/>
            <w:vanish/>
            <w:color w:val="auto"/>
          </w:rPr>
          <w:commentReference w:id="211"/>
        </w:r>
      </w:ins>
    </w:p>
    <w:p w:rsidR="008E475C" w:rsidRDefault="00834F50">
      <w:pPr>
        <w:pStyle w:val="Normal12"/>
        <w:numPr>
          <w:ins w:id="213" w:author="Frank Baker" w:date="2009-10-26T15:04:00Z"/>
        </w:numPr>
      </w:pPr>
      <w:r>
        <w:t xml:space="preserve">Each of the four </w:t>
      </w:r>
      <w:r w:rsidR="00EB65FB">
        <w:t>file space management</w:t>
      </w:r>
      <w:r>
        <w:t xml:space="preserve"> strategies has benefits and drawbacks. The appropriate </w:t>
      </w:r>
      <w:r w:rsidR="00F45C29">
        <w:t>strategy</w:t>
      </w:r>
      <w:r>
        <w:t xml:space="preserve"> depends on the </w:t>
      </w:r>
      <w:r w:rsidR="002010E9">
        <w:t>HDF5 file</w:t>
      </w:r>
      <w:r w:rsidR="00F45C29">
        <w:t>’s usage pattern</w:t>
      </w:r>
      <w:r>
        <w:t>.</w:t>
      </w:r>
      <w:r w:rsidR="001C2EC8">
        <w:t xml:space="preserve"> </w:t>
      </w:r>
      <w:commentRangeStart w:id="214"/>
      <w:r w:rsidR="00AD27B2">
        <w:t>In this section we cover the pros and cons of the various strategies in more detail, and use additional scenarios to demonstrate their effect on file size.</w:t>
      </w:r>
    </w:p>
    <w:commentRangeEnd w:id="214"/>
    <w:p w:rsidR="008E475C" w:rsidRDefault="00AD27B2">
      <w:pPr>
        <w:pStyle w:val="Normal12"/>
        <w:rPr>
          <w:i/>
        </w:rPr>
      </w:pPr>
      <w:r>
        <w:rPr>
          <w:rStyle w:val="CommentReference"/>
          <w:vanish/>
        </w:rPr>
        <w:commentReference w:id="214"/>
      </w:r>
      <w:r w:rsidR="00FD2D29">
        <w:t>Recall</w:t>
      </w:r>
      <w:r w:rsidR="008B3917">
        <w:t xml:space="preserve"> the</w:t>
      </w:r>
      <w:r w:rsidR="00E27288">
        <w:t xml:space="preserve"> </w:t>
      </w:r>
      <w:r w:rsidR="006D41DF">
        <w:t xml:space="preserve">two </w:t>
      </w:r>
      <w:r w:rsidR="008B3917">
        <w:t>HDF5</w:t>
      </w:r>
      <w:r w:rsidR="006D41DF">
        <w:t xml:space="preserve"> files used in </w:t>
      </w:r>
      <w:r w:rsidR="00502748">
        <w:t>1</w:t>
      </w:r>
      <w:r w:rsidR="00C752E4">
        <w:t>_P</w:t>
      </w:r>
      <w:r w:rsidR="006D41DF">
        <w:t xml:space="preserve">rimer, </w:t>
      </w:r>
      <w:r w:rsidR="00FD2D29" w:rsidRPr="008B3917">
        <w:rPr>
          <w:i/>
        </w:rPr>
        <w:t>no_persist</w:t>
      </w:r>
      <w:r w:rsidR="00A90738">
        <w:rPr>
          <w:i/>
        </w:rPr>
        <w:t>_A</w:t>
      </w:r>
      <w:r w:rsidR="00FD2D29" w:rsidRPr="008B3917">
        <w:rPr>
          <w:i/>
        </w:rPr>
        <w:t>.h5</w:t>
      </w:r>
      <w:r w:rsidR="00FD2D29">
        <w:rPr>
          <w:i/>
        </w:rPr>
        <w:t xml:space="preserve"> </w:t>
      </w:r>
      <w:r w:rsidR="00733DBA" w:rsidRPr="00733DBA">
        <w:t>and</w:t>
      </w:r>
      <w:r w:rsidR="00FD2D29">
        <w:rPr>
          <w:i/>
        </w:rPr>
        <w:t xml:space="preserve"> </w:t>
      </w:r>
      <w:r w:rsidR="00733DBA" w:rsidRPr="00733DBA">
        <w:rPr>
          <w:i/>
        </w:rPr>
        <w:t>persist</w:t>
      </w:r>
      <w:r w:rsidR="00A90738">
        <w:rPr>
          <w:i/>
        </w:rPr>
        <w:t>_B</w:t>
      </w:r>
      <w:r w:rsidR="00733DBA" w:rsidRPr="00733DBA">
        <w:rPr>
          <w:i/>
        </w:rPr>
        <w:t>.h5</w:t>
      </w:r>
      <w:r w:rsidR="006D41DF">
        <w:t>.</w:t>
      </w:r>
      <w:r w:rsidR="00FD2D29">
        <w:t xml:space="preserve">  </w:t>
      </w:r>
      <w:r w:rsidR="00E627A0">
        <w:t xml:space="preserve">By using </w:t>
      </w:r>
      <w:r w:rsidR="00F45C29">
        <w:t>the default</w:t>
      </w:r>
      <w:r w:rsidR="00E627A0">
        <w:t xml:space="preserve"> file creation property identifier </w:t>
      </w:r>
      <w:r w:rsidR="00F45C29">
        <w:t xml:space="preserve">(H5P_DEFAULT) </w:t>
      </w:r>
      <w:r w:rsidR="00E627A0">
        <w:t xml:space="preserve">when creating </w:t>
      </w:r>
      <w:r w:rsidR="00E627A0" w:rsidRPr="0098120F">
        <w:rPr>
          <w:i/>
        </w:rPr>
        <w:t>no_persist</w:t>
      </w:r>
      <w:r w:rsidR="00A90738">
        <w:rPr>
          <w:i/>
        </w:rPr>
        <w:t>_A</w:t>
      </w:r>
      <w:r w:rsidR="00E627A0" w:rsidRPr="0098120F">
        <w:rPr>
          <w:i/>
        </w:rPr>
        <w:t>.h5</w:t>
      </w:r>
      <w:r w:rsidR="00733DBA" w:rsidRPr="00733DBA">
        <w:t>, the HDF5 library</w:t>
      </w:r>
      <w:r w:rsidR="00E627A0">
        <w:rPr>
          <w:i/>
        </w:rPr>
        <w:t xml:space="preserve"> </w:t>
      </w:r>
      <w:r w:rsidR="00E627A0">
        <w:t xml:space="preserve">will </w:t>
      </w:r>
      <w:r w:rsidR="0098120F">
        <w:t>automatically use</w:t>
      </w:r>
      <w:ins w:id="215" w:author="Frank Baker" w:date="2009-10-26T15:08:00Z">
        <w:r w:rsidR="0033001D">
          <w:t xml:space="preserve"> the</w:t>
        </w:r>
      </w:ins>
      <w:r w:rsidR="0098120F">
        <w:t xml:space="preserve"> </w:t>
      </w:r>
      <w:r w:rsidR="00EB65FB">
        <w:t>file space management</w:t>
      </w:r>
      <w:r w:rsidR="00FC69FA">
        <w:t xml:space="preserve"> strategy </w:t>
      </w:r>
      <w:r w:rsidR="00F45C29">
        <w:t>H5F_FILE_SPACE_ALL</w:t>
      </w:r>
      <w:r w:rsidR="0098120F">
        <w:t xml:space="preserve"> for the file.</w:t>
      </w:r>
      <w:r w:rsidR="00FC69FA">
        <w:t xml:space="preserve"> </w:t>
      </w:r>
      <w:r w:rsidR="00F45C29">
        <w:t>The code sample in t</w:t>
      </w:r>
      <w:r w:rsidR="00EE697E">
        <w:t>he previous section demonstrated</w:t>
      </w:r>
      <w:r w:rsidR="00F45C29">
        <w:t xml:space="preserve"> how to create </w:t>
      </w:r>
      <w:r w:rsidR="00350FD1">
        <w:t xml:space="preserve">the file </w:t>
      </w:r>
      <w:r w:rsidR="00733DBA" w:rsidRPr="00733DBA">
        <w:rPr>
          <w:i/>
        </w:rPr>
        <w:t>persist.h5</w:t>
      </w:r>
      <w:r w:rsidR="007A0143">
        <w:t xml:space="preserve"> that </w:t>
      </w:r>
      <w:r w:rsidR="008A326C">
        <w:t>would</w:t>
      </w:r>
      <w:r w:rsidR="007A0143">
        <w:t xml:space="preserve"> be manag</w:t>
      </w:r>
      <w:r w:rsidR="00F45C29">
        <w:t xml:space="preserve">ed using the H5F_FILE_SPACE_ALL_PERSIST </w:t>
      </w:r>
      <w:r w:rsidR="00733DBA" w:rsidRPr="00733DBA">
        <w:t xml:space="preserve">strategy </w:t>
      </w:r>
      <w:r w:rsidR="00350FD1">
        <w:rPr>
          <w:i/>
        </w:rPr>
        <w:t xml:space="preserve">.  </w:t>
      </w:r>
    </w:p>
    <w:p w:rsidR="00C8661B" w:rsidRDefault="006D41DF" w:rsidP="007A0143">
      <w:pPr>
        <w:pStyle w:val="Normal12"/>
      </w:pPr>
      <w:r>
        <w:t>The</w:t>
      </w:r>
      <w:r w:rsidR="008F50BD">
        <w:t xml:space="preserve"> </w:t>
      </w:r>
      <w:r w:rsidR="007074AF">
        <w:t xml:space="preserve">prior sections have shown </w:t>
      </w:r>
      <w:r w:rsidR="001C2EC8">
        <w:t xml:space="preserve">that </w:t>
      </w:r>
      <w:r w:rsidR="002010E9">
        <w:t xml:space="preserve">strategy </w:t>
      </w:r>
      <w:r w:rsidR="007074AF">
        <w:t>ALL_PERSIST</w:t>
      </w:r>
      <w:r>
        <w:t xml:space="preserve"> </w:t>
      </w:r>
      <w:r w:rsidR="002010E9">
        <w:t xml:space="preserve">has the benefit of reusing the tracked free space </w:t>
      </w:r>
      <w:r>
        <w:t>in the file</w:t>
      </w:r>
      <w:r w:rsidR="007074AF">
        <w:t xml:space="preserve"> across multiple file sessions,</w:t>
      </w:r>
      <w:r>
        <w:t xml:space="preserve"> while strategy </w:t>
      </w:r>
      <w:r w:rsidR="007074AF">
        <w:t>ALL</w:t>
      </w:r>
      <w:r>
        <w:t xml:space="preserve"> has the drawback of accumulating </w:t>
      </w:r>
      <w:r w:rsidR="007074AF">
        <w:t>unaccounted</w:t>
      </w:r>
      <w:r w:rsidR="00E27288">
        <w:t xml:space="preserve"> space in the file</w:t>
      </w:r>
      <w:r w:rsidR="007074AF">
        <w:t xml:space="preserve"> over multiple sessions</w:t>
      </w:r>
      <w:r w:rsidR="00E27288">
        <w:t xml:space="preserve">. The key </w:t>
      </w:r>
      <w:r w:rsidR="0066595D">
        <w:t xml:space="preserve">factor contributing to </w:t>
      </w:r>
      <w:r w:rsidR="00E27288">
        <w:t xml:space="preserve">the benefit of strategy </w:t>
      </w:r>
      <w:r w:rsidR="003B4E08">
        <w:t>ALL_PERSIST</w:t>
      </w:r>
      <w:r w:rsidR="00E27288">
        <w:t xml:space="preserve"> is the usage pattern of </w:t>
      </w:r>
      <w:r w:rsidR="003B4E08">
        <w:t xml:space="preserve">manipulating </w:t>
      </w:r>
      <w:r w:rsidR="00122BE6">
        <w:t xml:space="preserve">(adding/deleting) </w:t>
      </w:r>
      <w:r w:rsidR="00E27288">
        <w:t xml:space="preserve">HDF5 objects </w:t>
      </w:r>
      <w:r w:rsidR="00EF0751">
        <w:t>across</w:t>
      </w:r>
      <w:r w:rsidR="00E27288">
        <w:t xml:space="preserve"> </w:t>
      </w:r>
      <w:r w:rsidR="003B4E08">
        <w:t xml:space="preserve">multiple sessions. </w:t>
      </w:r>
      <w:del w:id="216" w:author="Ruth Aydt" w:date="2009-10-02T10:27:00Z">
        <w:r w:rsidR="00293936" w:rsidDel="00633069">
          <w:delText xml:space="preserve"> </w:delText>
        </w:r>
      </w:del>
      <w:r w:rsidR="003B4E08">
        <w:t xml:space="preserve">The </w:t>
      </w:r>
      <w:r w:rsidR="00B16C42">
        <w:t xml:space="preserve">fragmentation </w:t>
      </w:r>
      <w:r w:rsidR="003B4E08">
        <w:t xml:space="preserve">and unaccounted space with </w:t>
      </w:r>
      <w:r w:rsidR="00B16C42">
        <w:t xml:space="preserve">strategy </w:t>
      </w:r>
      <w:r w:rsidR="003B4E08">
        <w:t>ALL</w:t>
      </w:r>
      <w:r w:rsidR="00B16C42">
        <w:t xml:space="preserve"> </w:t>
      </w:r>
      <w:r w:rsidR="003B4E08">
        <w:t xml:space="preserve">increases with the manipulation </w:t>
      </w:r>
      <w:del w:id="217" w:author="Ruth Aydt" w:date="2009-10-02T10:27:00Z">
        <w:r w:rsidR="003B4E08" w:rsidDel="00633069">
          <w:delText xml:space="preserve">(addition and deletion) </w:delText>
        </w:r>
      </w:del>
      <w:r w:rsidR="003B4E08">
        <w:t xml:space="preserve">of </w:t>
      </w:r>
      <w:r w:rsidR="00293936">
        <w:t xml:space="preserve">HDF5 objects </w:t>
      </w:r>
      <w:r w:rsidR="003B4E08">
        <w:t>across sessions</w:t>
      </w:r>
      <w:r w:rsidR="00B16C42">
        <w:t>.</w:t>
      </w:r>
    </w:p>
    <w:p w:rsidR="00AD27B2" w:rsidRDefault="00AD27B2" w:rsidP="00AD27B2">
      <w:pPr>
        <w:pStyle w:val="Normal12"/>
      </w:pPr>
      <w:r>
        <w:t>The H5F_FILE_SPACE_AGGR_VFD and H5F_FILE_SPACE_VFD</w:t>
      </w:r>
      <w:r w:rsidR="00EE697E">
        <w:t xml:space="preserve"> strategies </w:t>
      </w:r>
      <w:r>
        <w:t>never</w:t>
      </w:r>
      <w:r w:rsidR="00EE697E">
        <w:t xml:space="preserve"> use the </w:t>
      </w:r>
      <w:r>
        <w:t xml:space="preserve">HDF5 </w:t>
      </w:r>
      <w:r w:rsidR="00EE697E">
        <w:t xml:space="preserve">library’s free-space manager </w:t>
      </w:r>
      <w:r>
        <w:t xml:space="preserve">to track released file space. </w:t>
      </w:r>
      <w:r w:rsidR="00EE697E">
        <w:t xml:space="preserve">Therefore, </w:t>
      </w:r>
      <w:r>
        <w:t xml:space="preserve">any fragments </w:t>
      </w:r>
      <w:commentRangeStart w:id="218"/>
      <w:del w:id="219" w:author="Frank Baker" w:date="2009-10-27T16:24:00Z">
        <w:r w:rsidDel="004E6008">
          <w:delText xml:space="preserve">or </w:delText>
        </w:r>
      </w:del>
      <w:ins w:id="220" w:author="Frank Baker" w:date="2009-10-27T16:24:00Z">
        <w:r w:rsidR="004E6008">
          <w:t>of</w:t>
        </w:r>
        <w:commentRangeEnd w:id="218"/>
        <w:r w:rsidR="004E6008">
          <w:rPr>
            <w:rStyle w:val="CommentReference"/>
            <w:vanish/>
          </w:rPr>
          <w:commentReference w:id="218"/>
        </w:r>
        <w:r w:rsidR="004E6008">
          <w:t xml:space="preserve"> </w:t>
        </w:r>
      </w:ins>
      <w:r>
        <w:t xml:space="preserve">unused space that result from the manipulation of HDF5 objects will be unaccounted space that can never be reused. </w:t>
      </w:r>
      <w:commentRangeStart w:id="221"/>
      <w:r>
        <w:t>For the AGGR_VFD and VFD strategies, the number of sessions in w</w:t>
      </w:r>
      <w:ins w:id="222" w:author="Ruth Aydt" w:date="2009-10-02T10:27:00Z">
        <w:r w:rsidR="00633069">
          <w:t>hic</w:t>
        </w:r>
      </w:ins>
      <w:del w:id="223" w:author="Ruth Aydt" w:date="2009-10-02T10:27:00Z">
        <w:r w:rsidDel="00633069">
          <w:delText>it</w:delText>
        </w:r>
      </w:del>
      <w:r>
        <w:t>h manipulations occur has negligible (AGGR_VFD) or no (VFD) effect on the file size.</w:t>
      </w:r>
      <w:commentRangeEnd w:id="221"/>
      <w:r>
        <w:rPr>
          <w:rStyle w:val="CommentReference"/>
          <w:vanish/>
        </w:rPr>
        <w:commentReference w:id="221"/>
      </w:r>
    </w:p>
    <w:p w:rsidR="008E475C" w:rsidRDefault="00C8661B">
      <w:pPr>
        <w:pStyle w:val="Normal12"/>
      </w:pPr>
      <w:r>
        <w:t xml:space="preserve">Discussions of the </w:t>
      </w:r>
      <w:ins w:id="224" w:author="Frank Baker" w:date="2009-10-26T15:10:00Z">
        <w:r w:rsidR="0033001D">
          <w:t>s</w:t>
        </w:r>
      </w:ins>
      <w:del w:id="225" w:author="Frank Baker" w:date="2009-10-26T15:10:00Z">
        <w:r w:rsidDel="0033001D">
          <w:delText>S</w:delText>
        </w:r>
      </w:del>
      <w:r>
        <w:t>cenarios presented earlier in the Primer are exp</w:t>
      </w:r>
      <w:r w:rsidR="007A0143">
        <w:t>anded below</w:t>
      </w:r>
      <w:r w:rsidR="00465741">
        <w:t>, and HDF5 files with AGGR_VFD and VFD management policies are also shown</w:t>
      </w:r>
      <w:r w:rsidR="007A0143">
        <w:t>.  The datasets in th</w:t>
      </w:r>
      <w:r>
        <w:t>is section are identical to those used in the previous scenarios.</w:t>
      </w:r>
    </w:p>
    <w:p w:rsidR="00C8661B" w:rsidRDefault="00C8661B" w:rsidP="00C8661B">
      <w:pPr>
        <w:pStyle w:val="NoSpacing"/>
        <w:spacing w:after="240"/>
        <w:rPr>
          <w:rStyle w:val="Heading2Char"/>
        </w:rPr>
      </w:pPr>
      <w:r>
        <w:rPr>
          <w:rStyle w:val="Heading2Char"/>
        </w:rPr>
        <w:t>Scenario C: ALL_PERSIST Strategy in Single Session</w:t>
      </w:r>
    </w:p>
    <w:p w:rsidR="008E475C" w:rsidRDefault="00C8661B">
      <w:pPr>
        <w:pStyle w:val="Heading3"/>
      </w:pPr>
      <w:r>
        <w:t>Session 1: Create file, manipulate objects</w:t>
      </w:r>
    </w:p>
    <w:p w:rsidR="008E475C" w:rsidRDefault="00C8661B">
      <w:pPr>
        <w:pStyle w:val="Normal12"/>
      </w:pPr>
      <w:r>
        <w:t xml:space="preserve">In the only session of this scenario, a user creates an HDF5 file named </w:t>
      </w:r>
      <w:commentRangeStart w:id="226"/>
      <w:r w:rsidR="008A326C">
        <w:rPr>
          <w:i/>
        </w:rPr>
        <w:t>persist_C</w:t>
      </w:r>
      <w:r>
        <w:rPr>
          <w:i/>
        </w:rPr>
        <w:t>.h5</w:t>
      </w:r>
      <w:r>
        <w:t xml:space="preserve"> </w:t>
      </w:r>
      <w:commentRangeEnd w:id="226"/>
      <w:r w:rsidR="00AE5873">
        <w:rPr>
          <w:rStyle w:val="CommentReference"/>
          <w:vanish/>
        </w:rPr>
        <w:commentReference w:id="226"/>
      </w:r>
      <w:r>
        <w:t>using the H5F_FILE_SPACE_ALL_PERSIST strategy. The user then adds four datasets (</w:t>
      </w:r>
      <w:r w:rsidRPr="00733DBA">
        <w:rPr>
          <w:i/>
        </w:rPr>
        <w:t>dset1, dset2, dset3</w:t>
      </w:r>
      <w:ins w:id="227" w:author="Ruth Aydt" w:date="2009-10-02T10:28:00Z">
        <w:r w:rsidR="00633069">
          <w:rPr>
            <w:i/>
          </w:rPr>
          <w:t>,</w:t>
        </w:r>
      </w:ins>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8E475C" w:rsidRDefault="00C8661B">
      <w:pPr>
        <w:pStyle w:val="Normal12"/>
      </w:pPr>
      <w:r>
        <w:t>The file management strategy is the same strategy that was used in Scenario B. The HDF5 objects are manipulated in the same order as they were in Sessions 1-3 of Scenario B.</w:t>
      </w:r>
    </w:p>
    <w:p w:rsidR="008E475C" w:rsidRDefault="00733DBA">
      <w:pPr>
        <w:pStyle w:val="Normal12"/>
      </w:pPr>
      <w:r w:rsidRPr="00733DBA">
        <w:rPr>
          <w:i/>
        </w:rPr>
        <w:t>h5stat –S</w:t>
      </w:r>
      <w:r w:rsidR="008B3917">
        <w:t xml:space="preserve"> </w:t>
      </w:r>
      <w:r w:rsidR="00C8661B">
        <w:t xml:space="preserve">for </w:t>
      </w:r>
      <w:r w:rsidR="00C8661B">
        <w:rPr>
          <w:i/>
        </w:rPr>
        <w:t>persist</w:t>
      </w:r>
      <w:r w:rsidR="008A326C">
        <w:rPr>
          <w:i/>
        </w:rPr>
        <w:t>_C</w:t>
      </w:r>
      <w:r w:rsidR="00C8661B">
        <w:rPr>
          <w:i/>
        </w:rPr>
        <w:t xml:space="preserve">.h5 </w:t>
      </w:r>
      <w:r w:rsidR="008B3917">
        <w:t>shows the following:</w:t>
      </w:r>
    </w:p>
    <w:p w:rsidR="00293936" w:rsidRDefault="00293936" w:rsidP="00871658">
      <w:pPr>
        <w:pStyle w:val="NoSpacing"/>
        <w:rPr>
          <w:sz w:val="24"/>
          <w:szCs w:val="24"/>
        </w:rPr>
      </w:pPr>
    </w:p>
    <w:p w:rsidR="00D014A5" w:rsidRPr="00293936" w:rsidRDefault="00D014A5" w:rsidP="00D014A5">
      <w:pPr>
        <w:pStyle w:val="ListParagraph"/>
      </w:pPr>
      <w:r w:rsidRPr="00293936">
        <w:t>Filename: ./persist</w:t>
      </w:r>
      <w:r w:rsidR="008A326C">
        <w:t>_C</w:t>
      </w:r>
      <w:r w:rsidRPr="00293936">
        <w:t>.h5</w:t>
      </w:r>
    </w:p>
    <w:p w:rsidR="00D014A5" w:rsidRPr="00293936" w:rsidRDefault="00D014A5" w:rsidP="00D014A5">
      <w:pPr>
        <w:pStyle w:val="ListParagraph"/>
      </w:pPr>
      <w:r w:rsidRPr="00293936">
        <w:t xml:space="preserve">Summary of </w:t>
      </w:r>
      <w:r w:rsidR="00C8661B">
        <w:t>file space</w:t>
      </w:r>
      <w:r w:rsidR="00C8661B" w:rsidRPr="00293936">
        <w:t xml:space="preserve"> </w:t>
      </w:r>
      <w:r w:rsidRPr="00293936">
        <w:t>information:</w:t>
      </w:r>
    </w:p>
    <w:p w:rsidR="00D014A5" w:rsidRPr="00293936" w:rsidRDefault="00D014A5" w:rsidP="00D014A5">
      <w:pPr>
        <w:pStyle w:val="ListParagraph"/>
      </w:pPr>
      <w:r w:rsidRPr="00293936">
        <w:t xml:space="preserve">  File metadata: 2409 bytes</w:t>
      </w:r>
    </w:p>
    <w:p w:rsidR="00D014A5" w:rsidRPr="00293936" w:rsidRDefault="00D014A5" w:rsidP="00D014A5">
      <w:pPr>
        <w:pStyle w:val="ListParagraph"/>
      </w:pPr>
      <w:r w:rsidRPr="00293936">
        <w:t xml:space="preserve">  Raw data: 4640 bytes</w:t>
      </w:r>
    </w:p>
    <w:p w:rsidR="00D014A5" w:rsidRPr="00293936" w:rsidRDefault="00D014A5" w:rsidP="00D014A5">
      <w:pPr>
        <w:pStyle w:val="ListParagraph"/>
      </w:pPr>
      <w:r w:rsidRPr="00293936">
        <w:t xml:space="preserve">  Amount/Percent of tracked free space: 117854 bytes/94.4%</w:t>
      </w:r>
    </w:p>
    <w:p w:rsidR="00D014A5" w:rsidRPr="00293936" w:rsidRDefault="00D014A5" w:rsidP="00D014A5">
      <w:pPr>
        <w:pStyle w:val="ListParagraph"/>
      </w:pPr>
      <w:r w:rsidRPr="00293936">
        <w:t xml:space="preserve">  Unaccounted space: 0 bytes</w:t>
      </w:r>
    </w:p>
    <w:p w:rsidR="00D014A5" w:rsidRDefault="00D014A5" w:rsidP="00D014A5">
      <w:pPr>
        <w:pStyle w:val="ListParagraph"/>
      </w:pPr>
      <w:r w:rsidRPr="00293936">
        <w:t>Total space: 124903 bytes</w:t>
      </w:r>
    </w:p>
    <w:p w:rsidR="008E475C" w:rsidRDefault="00C8661B">
      <w:pPr>
        <w:pStyle w:val="Normal12"/>
      </w:pPr>
      <w:r>
        <w:t xml:space="preserve">The file size for </w:t>
      </w:r>
      <w:r>
        <w:rPr>
          <w:i/>
        </w:rPr>
        <w:t>persist</w:t>
      </w:r>
      <w:r w:rsidR="008A326C">
        <w:rPr>
          <w:i/>
        </w:rPr>
        <w:t>_C</w:t>
      </w:r>
      <w:r>
        <w:rPr>
          <w:i/>
        </w:rPr>
        <w:t xml:space="preserve">.h5 </w:t>
      </w:r>
      <w:r>
        <w:t xml:space="preserve">is about 4000 bytes smaller than the file size for </w:t>
      </w:r>
      <w:r>
        <w:rPr>
          <w:i/>
        </w:rPr>
        <w:t>persist</w:t>
      </w:r>
      <w:r w:rsidR="008A326C">
        <w:rPr>
          <w:i/>
        </w:rPr>
        <w:t>_B</w:t>
      </w:r>
      <w:r>
        <w:rPr>
          <w:i/>
        </w:rPr>
        <w:t>.h5</w:t>
      </w:r>
      <w:del w:id="228" w:author="Ruth Aydt" w:date="2009-10-02T10:28:00Z">
        <w:r w:rsidDel="00633069">
          <w:rPr>
            <w:i/>
          </w:rPr>
          <w:delText xml:space="preserve"> </w:delText>
        </w:r>
        <w:r w:rsidDel="00633069">
          <w:delText>was</w:delText>
        </w:r>
      </w:del>
      <w:r>
        <w:t xml:space="preserve"> after Session 3 of Scenario B. </w:t>
      </w:r>
      <w:commentRangeStart w:id="229"/>
      <w:r>
        <w:t xml:space="preserve">This is because there are some space </w:t>
      </w:r>
      <w:r w:rsidR="006F643A">
        <w:t>savings, in both free space and file metadata (fewer free space sections to track)</w:t>
      </w:r>
      <w:ins w:id="230" w:author="Ruth Aydt" w:date="2009-10-02T10:28:00Z">
        <w:r w:rsidR="00633069">
          <w:t>,</w:t>
        </w:r>
      </w:ins>
      <w:r w:rsidR="006F643A">
        <w:t xml:space="preserve"> when the HDF5 object manipulations occur in a single session.</w:t>
      </w:r>
      <w:commentRangeEnd w:id="229"/>
      <w:r w:rsidR="006F643A">
        <w:rPr>
          <w:rStyle w:val="CommentReference"/>
          <w:vanish/>
        </w:rPr>
        <w:commentReference w:id="229"/>
      </w:r>
    </w:p>
    <w:p w:rsidR="00C8661B" w:rsidRDefault="00C8661B" w:rsidP="00C8661B">
      <w:pPr>
        <w:pStyle w:val="NoSpacing"/>
        <w:spacing w:after="240"/>
        <w:rPr>
          <w:rStyle w:val="Heading2Char"/>
        </w:rPr>
      </w:pPr>
      <w:r>
        <w:rPr>
          <w:rStyle w:val="Heading2Char"/>
        </w:rPr>
        <w:t>Scenario D: ALL Strategy in Single Session</w:t>
      </w:r>
    </w:p>
    <w:p w:rsidR="00C8661B" w:rsidRPr="00C8661B" w:rsidRDefault="00C8661B" w:rsidP="00C8661B">
      <w:pPr>
        <w:pStyle w:val="Heading3"/>
      </w:pPr>
      <w:r>
        <w:t>Session 1: Create file, manipulate objects</w:t>
      </w:r>
    </w:p>
    <w:p w:rsidR="008E475C" w:rsidRDefault="00C8661B">
      <w:pPr>
        <w:pStyle w:val="Normal12"/>
      </w:pPr>
      <w:r>
        <w:t xml:space="preserve">In the only session of this scenario, a user creates an HDF5 file named </w:t>
      </w:r>
      <w:r>
        <w:rPr>
          <w:i/>
        </w:rPr>
        <w:t>no_persist</w:t>
      </w:r>
      <w:r w:rsidR="008A326C">
        <w:rPr>
          <w:i/>
        </w:rPr>
        <w:t>_D</w:t>
      </w:r>
      <w:r>
        <w:rPr>
          <w:i/>
        </w:rPr>
        <w:t>.h5</w:t>
      </w:r>
      <w:r>
        <w:t xml:space="preserve"> using the H5F_FILE_SPACE_ALL strategy. The user then adds four datasets (</w:t>
      </w:r>
      <w:r w:rsidRPr="00733DBA">
        <w:rPr>
          <w:i/>
        </w:rPr>
        <w:t>dset1, dset2, dset3</w:t>
      </w:r>
      <w:ins w:id="231" w:author="Ruth Aydt" w:date="2009-10-02T10:28:00Z">
        <w:r w:rsidR="00633069">
          <w:rPr>
            <w:i/>
          </w:rPr>
          <w:t>,</w:t>
        </w:r>
      </w:ins>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8E475C" w:rsidRDefault="00C8661B">
      <w:pPr>
        <w:pStyle w:val="Normal12"/>
      </w:pPr>
      <w:r>
        <w:t>The file management strategy is the same strategy that was used in Scenario A. The HDF5 objects are manipulated in the same order as they were in Sessions 1-3 of Scenario A.</w:t>
      </w:r>
    </w:p>
    <w:p w:rsidR="00C8661B" w:rsidRDefault="00C8661B" w:rsidP="00C8661B">
      <w:pPr>
        <w:pStyle w:val="NoSpacing"/>
        <w:rPr>
          <w:sz w:val="24"/>
          <w:szCs w:val="24"/>
        </w:rPr>
      </w:pPr>
      <w:r w:rsidRPr="00733DBA">
        <w:rPr>
          <w:i/>
          <w:sz w:val="24"/>
          <w:szCs w:val="24"/>
        </w:rPr>
        <w:t>h5stat –S</w:t>
      </w:r>
      <w:r>
        <w:rPr>
          <w:sz w:val="24"/>
          <w:szCs w:val="24"/>
        </w:rPr>
        <w:t xml:space="preserve"> for </w:t>
      </w:r>
      <w:r>
        <w:rPr>
          <w:i/>
          <w:sz w:val="24"/>
          <w:szCs w:val="24"/>
        </w:rPr>
        <w:t>no_persist</w:t>
      </w:r>
      <w:r w:rsidR="008A326C">
        <w:rPr>
          <w:i/>
          <w:sz w:val="24"/>
          <w:szCs w:val="24"/>
        </w:rPr>
        <w:t>_D</w:t>
      </w:r>
      <w:r>
        <w:rPr>
          <w:i/>
          <w:sz w:val="24"/>
          <w:szCs w:val="24"/>
        </w:rPr>
        <w:t xml:space="preserve">.h5 </w:t>
      </w:r>
      <w:r>
        <w:rPr>
          <w:sz w:val="24"/>
          <w:szCs w:val="24"/>
        </w:rPr>
        <w:t>shows the following:</w:t>
      </w:r>
    </w:p>
    <w:p w:rsidR="00D014A5" w:rsidRPr="00293936" w:rsidRDefault="00D014A5" w:rsidP="00D014A5">
      <w:pPr>
        <w:pStyle w:val="ListParagraph"/>
      </w:pPr>
      <w:r w:rsidRPr="00293936">
        <w:t>Filename: ./no_persist</w:t>
      </w:r>
      <w:r w:rsidR="008A326C">
        <w:t>_D</w:t>
      </w:r>
      <w:r w:rsidRPr="00293936">
        <w:t>.h5</w:t>
      </w:r>
    </w:p>
    <w:p w:rsidR="00D014A5" w:rsidRPr="00293936" w:rsidRDefault="00D014A5" w:rsidP="00D014A5">
      <w:pPr>
        <w:pStyle w:val="ListParagraph"/>
      </w:pPr>
      <w:r w:rsidRPr="00293936">
        <w:t xml:space="preserve">Summary of </w:t>
      </w:r>
      <w:r w:rsidR="007A0143">
        <w:t xml:space="preserve">file space </w:t>
      </w:r>
      <w:r w:rsidRPr="00293936">
        <w:t>information:</w:t>
      </w:r>
    </w:p>
    <w:p w:rsidR="00D014A5" w:rsidRPr="00293936" w:rsidRDefault="00D014A5" w:rsidP="00D014A5">
      <w:pPr>
        <w:pStyle w:val="ListParagraph"/>
      </w:pPr>
      <w:r w:rsidRPr="00293936">
        <w:t xml:space="preserve">  File metadata: 2216 bytes</w:t>
      </w:r>
    </w:p>
    <w:p w:rsidR="00D014A5" w:rsidRPr="00293936" w:rsidRDefault="00D014A5" w:rsidP="00D014A5">
      <w:pPr>
        <w:pStyle w:val="ListParagraph"/>
      </w:pPr>
      <w:r w:rsidRPr="00293936">
        <w:t xml:space="preserve">  Raw data: 4640 bytes</w:t>
      </w:r>
    </w:p>
    <w:p w:rsidR="00D014A5" w:rsidRPr="00293936" w:rsidRDefault="00D014A5" w:rsidP="00D014A5">
      <w:pPr>
        <w:pStyle w:val="ListParagraph"/>
      </w:pPr>
      <w:r w:rsidRPr="00293936">
        <w:t xml:space="preserve">  Amount/Percent of tracked free space: 0 bytes/0.0%</w:t>
      </w:r>
    </w:p>
    <w:p w:rsidR="00D014A5" w:rsidRPr="00293936" w:rsidRDefault="00D014A5" w:rsidP="00D014A5">
      <w:pPr>
        <w:pStyle w:val="ListParagraph"/>
      </w:pPr>
      <w:r w:rsidRPr="00293936">
        <w:t xml:space="preserve">  Unaccounted space: 117976 bytes</w:t>
      </w:r>
    </w:p>
    <w:p w:rsidR="0041171C" w:rsidRDefault="00D014A5">
      <w:pPr>
        <w:pStyle w:val="ListParagraph"/>
      </w:pPr>
      <w:r w:rsidRPr="00293936">
        <w:t>Total space: 124832 bytes</w:t>
      </w:r>
    </w:p>
    <w:p w:rsidR="008E475C" w:rsidRDefault="008145C4">
      <w:pPr>
        <w:pStyle w:val="Normal12"/>
      </w:pPr>
      <w:r>
        <w:t xml:space="preserve">The file size for </w:t>
      </w:r>
      <w:r>
        <w:rPr>
          <w:i/>
        </w:rPr>
        <w:t>no_persist</w:t>
      </w:r>
      <w:r w:rsidR="008A326C">
        <w:rPr>
          <w:i/>
        </w:rPr>
        <w:t>_D</w:t>
      </w:r>
      <w:r>
        <w:rPr>
          <w:i/>
        </w:rPr>
        <w:t xml:space="preserve">.h5 </w:t>
      </w:r>
      <w:r>
        <w:t xml:space="preserve">is about 6000 bytes smaller than the file size for </w:t>
      </w:r>
      <w:r w:rsidR="00EB6CC2" w:rsidRPr="00EB6CC2">
        <w:rPr>
          <w:i/>
        </w:rPr>
        <w:t>no_</w:t>
      </w:r>
      <w:r>
        <w:rPr>
          <w:i/>
        </w:rPr>
        <w:t>persist</w:t>
      </w:r>
      <w:r w:rsidR="008A326C">
        <w:rPr>
          <w:i/>
        </w:rPr>
        <w:t>_A</w:t>
      </w:r>
      <w:r>
        <w:rPr>
          <w:i/>
        </w:rPr>
        <w:t>.h5</w:t>
      </w:r>
      <w:del w:id="232" w:author="Ruth Aydt" w:date="2009-10-02T10:29:00Z">
        <w:r w:rsidDel="00633069">
          <w:rPr>
            <w:i/>
          </w:rPr>
          <w:delText xml:space="preserve"> </w:delText>
        </w:r>
        <w:r w:rsidDel="00633069">
          <w:delText>was</w:delText>
        </w:r>
      </w:del>
      <w:r>
        <w:t xml:space="preserve"> after Session 3 of Scenario A. This is because the HDF5 library was able to reuse some of the free space it was tracking when all of the object manipulations took place in a single session.  </w:t>
      </w:r>
      <w:r w:rsidR="007A0143">
        <w:rPr>
          <w:i/>
        </w:rPr>
        <w:t>no_persist</w:t>
      </w:r>
      <w:r w:rsidR="008A326C">
        <w:rPr>
          <w:i/>
        </w:rPr>
        <w:t>_D</w:t>
      </w:r>
      <w:r w:rsidR="007A0143">
        <w:rPr>
          <w:i/>
        </w:rPr>
        <w:t>.h5</w:t>
      </w:r>
      <w:r w:rsidR="007A0143">
        <w:t xml:space="preserve">, created in Scenario D, still has a substantial amount of unaccounted space (117976 bytes) – </w:t>
      </w:r>
      <w:commentRangeStart w:id="233"/>
      <w:r w:rsidR="007A0143">
        <w:t>almost 95% of the total file space.</w:t>
      </w:r>
      <w:commentRangeEnd w:id="233"/>
      <w:r w:rsidR="007A0143">
        <w:rPr>
          <w:rStyle w:val="CommentReference"/>
          <w:vanish/>
        </w:rPr>
        <w:commentReference w:id="233"/>
      </w:r>
    </w:p>
    <w:p w:rsidR="008E475C" w:rsidRDefault="007A0143">
      <w:pPr>
        <w:pStyle w:val="Normal12"/>
        <w:rPr>
          <w:szCs w:val="24"/>
        </w:rPr>
      </w:pPr>
      <w:r>
        <w:t xml:space="preserve">Comparing file space information for </w:t>
      </w:r>
      <w:r>
        <w:rPr>
          <w:i/>
        </w:rPr>
        <w:t>persist</w:t>
      </w:r>
      <w:r w:rsidR="008A326C">
        <w:rPr>
          <w:i/>
        </w:rPr>
        <w:t>_C</w:t>
      </w:r>
      <w:r>
        <w:rPr>
          <w:i/>
        </w:rPr>
        <w:t>.h5</w:t>
      </w:r>
      <w:r>
        <w:t xml:space="preserve"> (Scenario C)</w:t>
      </w:r>
      <w:r>
        <w:rPr>
          <w:i/>
        </w:rPr>
        <w:t xml:space="preserve"> </w:t>
      </w:r>
      <w:r>
        <w:t xml:space="preserve">and </w:t>
      </w:r>
      <w:r>
        <w:rPr>
          <w:i/>
        </w:rPr>
        <w:t>no_persist</w:t>
      </w:r>
      <w:r w:rsidR="008A326C">
        <w:rPr>
          <w:i/>
        </w:rPr>
        <w:t>_D</w:t>
      </w:r>
      <w:r>
        <w:rPr>
          <w:i/>
        </w:rPr>
        <w:t xml:space="preserve">.h5 </w:t>
      </w:r>
      <w:r>
        <w:t>(Scenario D)</w:t>
      </w:r>
      <w:r>
        <w:rPr>
          <w:i/>
        </w:rPr>
        <w:t>, no_persist</w:t>
      </w:r>
      <w:r w:rsidR="008A326C">
        <w:rPr>
          <w:i/>
        </w:rPr>
        <w:t>_D</w:t>
      </w:r>
      <w:r>
        <w:rPr>
          <w:i/>
        </w:rPr>
        <w:t xml:space="preserve">.h5 </w:t>
      </w:r>
      <w:r>
        <w:t xml:space="preserve">is a bit smaller. </w:t>
      </w:r>
      <w:r w:rsidR="00350FD1">
        <w:rPr>
          <w:szCs w:val="24"/>
        </w:rPr>
        <w:t xml:space="preserve">For </w:t>
      </w:r>
      <w:r w:rsidR="00CE100E">
        <w:rPr>
          <w:szCs w:val="24"/>
        </w:rPr>
        <w:t>both</w:t>
      </w:r>
      <w:r w:rsidR="00350FD1">
        <w:rPr>
          <w:szCs w:val="24"/>
        </w:rPr>
        <w:t xml:space="preserve"> files, the library’s free-space manager tracks </w:t>
      </w:r>
      <w:r w:rsidR="005121CD">
        <w:rPr>
          <w:szCs w:val="24"/>
        </w:rPr>
        <w:t>the free</w:t>
      </w:r>
      <w:r>
        <w:rPr>
          <w:szCs w:val="24"/>
        </w:rPr>
        <w:t xml:space="preserve"> </w:t>
      </w:r>
      <w:r w:rsidR="005121CD">
        <w:rPr>
          <w:szCs w:val="24"/>
        </w:rPr>
        <w:t xml:space="preserve">space </w:t>
      </w:r>
      <w:r>
        <w:rPr>
          <w:szCs w:val="24"/>
        </w:rPr>
        <w:t xml:space="preserve">resulting </w:t>
      </w:r>
      <w:r w:rsidR="005121CD">
        <w:rPr>
          <w:szCs w:val="24"/>
        </w:rPr>
        <w:t xml:space="preserve">from the deletion of </w:t>
      </w:r>
      <w:r w:rsidR="00733DBA" w:rsidRPr="00733DBA">
        <w:rPr>
          <w:i/>
          <w:szCs w:val="24"/>
        </w:rPr>
        <w:t>dset2</w:t>
      </w:r>
      <w:r w:rsidR="006B5A52">
        <w:rPr>
          <w:i/>
          <w:szCs w:val="24"/>
        </w:rPr>
        <w:t xml:space="preserve">, </w:t>
      </w:r>
      <w:r w:rsidR="006B5A52">
        <w:rPr>
          <w:szCs w:val="24"/>
        </w:rPr>
        <w:t xml:space="preserve">and </w:t>
      </w:r>
      <w:r w:rsidR="005121CD">
        <w:rPr>
          <w:szCs w:val="24"/>
        </w:rPr>
        <w:t>reuse</w:t>
      </w:r>
      <w:r w:rsidR="00350FD1">
        <w:rPr>
          <w:szCs w:val="24"/>
        </w:rPr>
        <w:t>s</w:t>
      </w:r>
      <w:r w:rsidR="005121CD">
        <w:rPr>
          <w:szCs w:val="24"/>
        </w:rPr>
        <w:t xml:space="preserve"> the free space for the addition of </w:t>
      </w:r>
      <w:r w:rsidR="00733DBA" w:rsidRPr="00733DBA">
        <w:rPr>
          <w:i/>
          <w:szCs w:val="24"/>
        </w:rPr>
        <w:t>dset5</w:t>
      </w:r>
      <w:r w:rsidR="005121CD">
        <w:rPr>
          <w:szCs w:val="24"/>
        </w:rPr>
        <w:t>.</w:t>
      </w:r>
      <w:r>
        <w:rPr>
          <w:szCs w:val="24"/>
        </w:rPr>
        <w:t xml:space="preserve"> Looking at</w:t>
      </w:r>
      <w:r w:rsidR="00916780">
        <w:rPr>
          <w:szCs w:val="24"/>
        </w:rPr>
        <w:t xml:space="preserve"> the size of </w:t>
      </w:r>
      <w:ins w:id="234" w:author="Ruth Aydt" w:date="2009-10-02T10:29:00Z">
        <w:r w:rsidR="00633069">
          <w:rPr>
            <w:szCs w:val="24"/>
          </w:rPr>
          <w:t xml:space="preserve"> the </w:t>
        </w:r>
      </w:ins>
      <w:r w:rsidR="00916780">
        <w:rPr>
          <w:szCs w:val="24"/>
        </w:rPr>
        <w:t>file metadata for the two files</w:t>
      </w:r>
      <w:r w:rsidR="005121CD">
        <w:rPr>
          <w:szCs w:val="24"/>
        </w:rPr>
        <w:t>, th</w:t>
      </w:r>
      <w:r w:rsidR="006D071C">
        <w:rPr>
          <w:szCs w:val="24"/>
        </w:rPr>
        <w:t xml:space="preserve">e greater amount of file metadata </w:t>
      </w:r>
      <w:r w:rsidR="00CE100E">
        <w:rPr>
          <w:szCs w:val="24"/>
        </w:rPr>
        <w:t xml:space="preserve">in </w:t>
      </w:r>
      <w:r w:rsidR="00733DBA" w:rsidRPr="00733DBA">
        <w:rPr>
          <w:i/>
          <w:szCs w:val="24"/>
        </w:rPr>
        <w:t>persist</w:t>
      </w:r>
      <w:r w:rsidR="008A326C">
        <w:rPr>
          <w:i/>
          <w:szCs w:val="24"/>
        </w:rPr>
        <w:t>_C</w:t>
      </w:r>
      <w:r w:rsidR="00733DBA" w:rsidRPr="00733DBA">
        <w:rPr>
          <w:i/>
          <w:szCs w:val="24"/>
        </w:rPr>
        <w:t>.h5</w:t>
      </w:r>
      <w:r w:rsidR="00CE100E">
        <w:rPr>
          <w:szCs w:val="24"/>
        </w:rPr>
        <w:t xml:space="preserve"> </w:t>
      </w:r>
      <w:r w:rsidR="006D071C">
        <w:rPr>
          <w:szCs w:val="24"/>
        </w:rPr>
        <w:t xml:space="preserve">is due to the </w:t>
      </w:r>
      <w:r w:rsidR="005121CD">
        <w:rPr>
          <w:szCs w:val="24"/>
        </w:rPr>
        <w:t xml:space="preserve">extra metadata needed to </w:t>
      </w:r>
      <w:r w:rsidR="00916780">
        <w:rPr>
          <w:szCs w:val="24"/>
        </w:rPr>
        <w:t xml:space="preserve">keep </w:t>
      </w:r>
      <w:r w:rsidR="005121CD">
        <w:rPr>
          <w:szCs w:val="24"/>
        </w:rPr>
        <w:t>free space information</w:t>
      </w:r>
      <w:r w:rsidR="00916780">
        <w:rPr>
          <w:szCs w:val="24"/>
        </w:rPr>
        <w:t xml:space="preserve"> persistent</w:t>
      </w:r>
      <w:r w:rsidR="005121CD">
        <w:rPr>
          <w:szCs w:val="24"/>
        </w:rPr>
        <w:t xml:space="preserve"> </w:t>
      </w:r>
      <w:r w:rsidR="00733DBA" w:rsidRPr="00733DBA">
        <w:rPr>
          <w:szCs w:val="24"/>
        </w:rPr>
        <w:t xml:space="preserve">when the file </w:t>
      </w:r>
      <w:r>
        <w:rPr>
          <w:szCs w:val="24"/>
        </w:rPr>
        <w:t>is closed</w:t>
      </w:r>
      <w:r w:rsidR="005121CD">
        <w:rPr>
          <w:szCs w:val="24"/>
        </w:rPr>
        <w:t xml:space="preserve">. </w:t>
      </w:r>
      <w:r>
        <w:rPr>
          <w:szCs w:val="24"/>
        </w:rPr>
        <w:t>This demonstrates that using</w:t>
      </w:r>
      <w:r w:rsidR="005121CD">
        <w:rPr>
          <w:szCs w:val="24"/>
        </w:rPr>
        <w:t xml:space="preserve"> strategy </w:t>
      </w:r>
      <w:r>
        <w:rPr>
          <w:szCs w:val="24"/>
        </w:rPr>
        <w:t xml:space="preserve">ALL, as was done for </w:t>
      </w:r>
      <w:r w:rsidR="00733DBA" w:rsidRPr="00733DBA">
        <w:rPr>
          <w:i/>
          <w:szCs w:val="24"/>
        </w:rPr>
        <w:t>no_persist</w:t>
      </w:r>
      <w:r w:rsidR="008A326C">
        <w:rPr>
          <w:i/>
          <w:szCs w:val="24"/>
        </w:rPr>
        <w:t>_D</w:t>
      </w:r>
      <w:r w:rsidR="00733DBA" w:rsidRPr="00733DBA">
        <w:rPr>
          <w:i/>
          <w:szCs w:val="24"/>
        </w:rPr>
        <w:t>.h5</w:t>
      </w:r>
      <w:ins w:id="235" w:author="Ruth Aydt" w:date="2009-10-02T10:30:00Z">
        <w:r w:rsidR="00633069">
          <w:rPr>
            <w:i/>
            <w:szCs w:val="24"/>
          </w:rPr>
          <w:t>,</w:t>
        </w:r>
      </w:ins>
      <w:r w:rsidR="005121CD">
        <w:rPr>
          <w:szCs w:val="24"/>
        </w:rPr>
        <w:t xml:space="preserve"> has </w:t>
      </w:r>
      <w:r w:rsidR="00723650">
        <w:rPr>
          <w:szCs w:val="24"/>
        </w:rPr>
        <w:t xml:space="preserve">some </w:t>
      </w:r>
      <w:r w:rsidR="00BF1583">
        <w:rPr>
          <w:szCs w:val="24"/>
        </w:rPr>
        <w:t>saving</w:t>
      </w:r>
      <w:r w:rsidR="006C6939">
        <w:rPr>
          <w:szCs w:val="24"/>
        </w:rPr>
        <w:t xml:space="preserve"> in</w:t>
      </w:r>
      <w:r w:rsidR="005121CD">
        <w:rPr>
          <w:szCs w:val="24"/>
        </w:rPr>
        <w:t xml:space="preserve"> file s</w:t>
      </w:r>
      <w:r w:rsidR="008F50BD">
        <w:rPr>
          <w:szCs w:val="24"/>
        </w:rPr>
        <w:t>pace</w:t>
      </w:r>
      <w:r w:rsidR="005121CD">
        <w:rPr>
          <w:szCs w:val="24"/>
        </w:rPr>
        <w:t xml:space="preserve"> </w:t>
      </w:r>
      <w:r>
        <w:rPr>
          <w:szCs w:val="24"/>
        </w:rPr>
        <w:t xml:space="preserve">compared to </w:t>
      </w:r>
      <w:r w:rsidR="0042557A">
        <w:rPr>
          <w:szCs w:val="24"/>
        </w:rPr>
        <w:t xml:space="preserve">strategy </w:t>
      </w:r>
      <w:r>
        <w:rPr>
          <w:szCs w:val="24"/>
        </w:rPr>
        <w:t>ALL_PERSIST</w:t>
      </w:r>
      <w:r w:rsidR="0042557A">
        <w:rPr>
          <w:szCs w:val="24"/>
        </w:rPr>
        <w:t xml:space="preserve"> </w:t>
      </w:r>
      <w:r>
        <w:rPr>
          <w:szCs w:val="24"/>
        </w:rPr>
        <w:t xml:space="preserve">when the HDF5 object manipulation occurs in a single session. </w:t>
      </w:r>
      <w:commentRangeStart w:id="236"/>
      <w:r>
        <w:rPr>
          <w:szCs w:val="24"/>
        </w:rPr>
        <w:t xml:space="preserve">The exact amount of space savings will depend on the number and size of HDF5 objects that are added and deleted, as well as on the value of the free-space section threshold and </w:t>
      </w:r>
      <w:commentRangeStart w:id="237"/>
      <w:r>
        <w:rPr>
          <w:szCs w:val="24"/>
        </w:rPr>
        <w:t>other advanced tuning parameters</w:t>
      </w:r>
      <w:commentRangeEnd w:id="237"/>
      <w:r w:rsidR="0033001D">
        <w:rPr>
          <w:rStyle w:val="CommentReference"/>
          <w:vanish/>
        </w:rPr>
        <w:commentReference w:id="237"/>
      </w:r>
      <w:r w:rsidR="003713B6">
        <w:rPr>
          <w:szCs w:val="24"/>
        </w:rPr>
        <w:t>.</w:t>
      </w:r>
      <w:commentRangeEnd w:id="236"/>
      <w:r w:rsidR="00EE697E">
        <w:rPr>
          <w:rStyle w:val="CommentReference"/>
          <w:vanish/>
        </w:rPr>
        <w:commentReference w:id="236"/>
      </w:r>
    </w:p>
    <w:p w:rsidR="004A18BB" w:rsidRDefault="004A18BB" w:rsidP="004A18BB">
      <w:pPr>
        <w:pStyle w:val="NoSpacing"/>
        <w:spacing w:after="240"/>
        <w:rPr>
          <w:rStyle w:val="Heading2Char"/>
        </w:rPr>
      </w:pPr>
      <w:r>
        <w:rPr>
          <w:rStyle w:val="Heading2Char"/>
        </w:rPr>
        <w:t>Scenario E: AGGR_VFD Strategy in Single Session</w:t>
      </w:r>
    </w:p>
    <w:p w:rsidR="004A18BB" w:rsidRPr="00C8661B" w:rsidRDefault="004A18BB" w:rsidP="004A18BB">
      <w:pPr>
        <w:pStyle w:val="Heading3"/>
      </w:pPr>
      <w:r>
        <w:t>Session 1: Create file, manipulate objects</w:t>
      </w:r>
    </w:p>
    <w:p w:rsidR="004A18BB" w:rsidRDefault="004A18BB" w:rsidP="004A18BB">
      <w:pPr>
        <w:pStyle w:val="Normal12"/>
      </w:pPr>
      <w:r>
        <w:t>In the only session of this scenario, a user creates an HDF5 file named aggrvfd</w:t>
      </w:r>
      <w:r w:rsidR="00AE5873">
        <w:t>_E</w:t>
      </w:r>
      <w:r>
        <w:rPr>
          <w:i/>
        </w:rPr>
        <w:t>.h5</w:t>
      </w:r>
      <w:r>
        <w:t xml:space="preserve"> using the H5F_FILE_SPACE_AGGR_VFD strategy. The user then adds four datasets (</w:t>
      </w:r>
      <w:r w:rsidRPr="00733DBA">
        <w:rPr>
          <w:i/>
        </w:rPr>
        <w:t>dset1, dset2, dset3</w:t>
      </w:r>
      <w:ins w:id="238" w:author="Ruth Aydt" w:date="2009-10-02T10:28:00Z">
        <w:r w:rsidR="00633069">
          <w:rPr>
            <w:i/>
          </w:rPr>
          <w:t>,</w:t>
        </w:r>
      </w:ins>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0200A3" w:rsidRDefault="00733DBA" w:rsidP="0066595D">
      <w:pPr>
        <w:pStyle w:val="NoSpacing"/>
        <w:rPr>
          <w:sz w:val="24"/>
          <w:szCs w:val="24"/>
        </w:rPr>
      </w:pPr>
      <w:r w:rsidRPr="00733DBA">
        <w:rPr>
          <w:i/>
          <w:sz w:val="24"/>
          <w:szCs w:val="24"/>
        </w:rPr>
        <w:t>h5stat –S</w:t>
      </w:r>
      <w:r w:rsidR="00E83AA0">
        <w:rPr>
          <w:sz w:val="24"/>
          <w:szCs w:val="24"/>
        </w:rPr>
        <w:t xml:space="preserve"> output</w:t>
      </w:r>
      <w:r w:rsidR="00723650">
        <w:rPr>
          <w:sz w:val="24"/>
          <w:szCs w:val="24"/>
        </w:rPr>
        <w:t xml:space="preserve"> </w:t>
      </w:r>
      <w:r w:rsidR="004A18BB">
        <w:rPr>
          <w:sz w:val="24"/>
          <w:szCs w:val="24"/>
        </w:rPr>
        <w:t>shows</w:t>
      </w:r>
      <w:r w:rsidR="00E83AA0">
        <w:rPr>
          <w:sz w:val="24"/>
          <w:szCs w:val="24"/>
        </w:rPr>
        <w:t>:</w:t>
      </w:r>
    </w:p>
    <w:p w:rsidR="00E83AA0" w:rsidRDefault="00E83AA0" w:rsidP="0066595D">
      <w:pPr>
        <w:pStyle w:val="NoSpacing"/>
        <w:rPr>
          <w:sz w:val="24"/>
          <w:szCs w:val="24"/>
        </w:rPr>
      </w:pPr>
    </w:p>
    <w:p w:rsidR="0041171C" w:rsidRDefault="00733DBA">
      <w:pPr>
        <w:pStyle w:val="ListParagraph"/>
      </w:pPr>
      <w:r w:rsidRPr="00733DBA">
        <w:t>Filename: ./aggrvfd</w:t>
      </w:r>
      <w:r w:rsidR="00AE5873">
        <w:t>_E</w:t>
      </w:r>
      <w:r w:rsidRPr="00733DBA">
        <w:t>.h5</w:t>
      </w:r>
    </w:p>
    <w:p w:rsidR="0041171C" w:rsidRDefault="00733DBA">
      <w:pPr>
        <w:pStyle w:val="ListParagraph"/>
      </w:pPr>
      <w:r w:rsidRPr="00733DBA">
        <w:t xml:space="preserve">Summary of </w:t>
      </w:r>
      <w:r w:rsidR="004A18BB">
        <w:t>file space</w:t>
      </w:r>
      <w:r w:rsidR="004A18BB" w:rsidRPr="00733DBA">
        <w:t xml:space="preserve"> </w:t>
      </w:r>
      <w:r w:rsidRPr="00733DBA">
        <w:t>information:</w:t>
      </w:r>
    </w:p>
    <w:p w:rsidR="0041171C" w:rsidRDefault="00733DBA">
      <w:pPr>
        <w:pStyle w:val="ListParagraph"/>
      </w:pPr>
      <w:r w:rsidRPr="00733DBA">
        <w:t xml:space="preserve">  File metadata: 2208 bytes</w:t>
      </w:r>
    </w:p>
    <w:p w:rsidR="0041171C" w:rsidRDefault="00733DBA">
      <w:pPr>
        <w:pStyle w:val="ListParagraph"/>
      </w:pPr>
      <w:r w:rsidRPr="00733DBA">
        <w:t xml:space="preserve">  Raw data: 4640 bytes</w:t>
      </w:r>
    </w:p>
    <w:p w:rsidR="0041171C" w:rsidRDefault="00733DBA">
      <w:pPr>
        <w:pStyle w:val="ListParagraph"/>
      </w:pPr>
      <w:r w:rsidRPr="00733DBA">
        <w:t xml:space="preserve">  Amount/Percent of tracked free space: 0 bytes/0.0%</w:t>
      </w:r>
    </w:p>
    <w:p w:rsidR="0041171C" w:rsidRDefault="00733DBA">
      <w:pPr>
        <w:pStyle w:val="ListParagraph"/>
      </w:pPr>
      <w:r w:rsidRPr="00733DBA">
        <w:t xml:space="preserve">  Unaccounted space: 121936 bytes</w:t>
      </w:r>
    </w:p>
    <w:p w:rsidR="0041171C" w:rsidRDefault="00733DBA">
      <w:pPr>
        <w:pStyle w:val="ListParagraph"/>
      </w:pPr>
      <w:r w:rsidRPr="00733DBA">
        <w:t>Total space: 128784 bytes</w:t>
      </w:r>
    </w:p>
    <w:p w:rsidR="004A18BB" w:rsidRDefault="004A18BB" w:rsidP="004A18BB">
      <w:pPr>
        <w:pStyle w:val="NoSpacing"/>
        <w:spacing w:after="240"/>
        <w:rPr>
          <w:rStyle w:val="Heading2Char"/>
        </w:rPr>
      </w:pPr>
      <w:r>
        <w:rPr>
          <w:rStyle w:val="Heading2Char"/>
        </w:rPr>
        <w:t>Scenario F: VFD Strategy in Single Session</w:t>
      </w:r>
    </w:p>
    <w:p w:rsidR="004A18BB" w:rsidRPr="00C8661B" w:rsidRDefault="004A18BB" w:rsidP="004A18BB">
      <w:pPr>
        <w:pStyle w:val="Heading3"/>
      </w:pPr>
      <w:r>
        <w:t>Session 1: Create file, manipulate objects</w:t>
      </w:r>
    </w:p>
    <w:p w:rsidR="004A18BB" w:rsidRDefault="004A18BB" w:rsidP="004A18BB">
      <w:pPr>
        <w:pStyle w:val="Normal12"/>
      </w:pPr>
      <w:r>
        <w:t>In the only session of this scenario, a user creates an HDF5 file named vfd</w:t>
      </w:r>
      <w:r w:rsidR="00AE5873">
        <w:t>_F</w:t>
      </w:r>
      <w:r>
        <w:rPr>
          <w:i/>
        </w:rPr>
        <w:t>.h5</w:t>
      </w:r>
      <w:r>
        <w:t xml:space="preserve"> using the VFD strategy. The user then adds four datasets (</w:t>
      </w:r>
      <w:r w:rsidRPr="00733DBA">
        <w:rPr>
          <w:i/>
        </w:rPr>
        <w:t>dset1, dset2, dset3</w:t>
      </w:r>
      <w:ins w:id="239" w:author="Ruth Aydt" w:date="2009-10-02T10:29:00Z">
        <w:r w:rsidR="00633069">
          <w:rPr>
            <w:i/>
          </w:rPr>
          <w:t>,</w:t>
        </w:r>
      </w:ins>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4A18BB" w:rsidRDefault="004A18BB">
      <w:pPr>
        <w:pStyle w:val="ListParagraph"/>
      </w:pPr>
    </w:p>
    <w:p w:rsidR="004A18BB" w:rsidRDefault="004A18BB">
      <w:pPr>
        <w:pStyle w:val="ListParagraph"/>
      </w:pPr>
    </w:p>
    <w:p w:rsidR="004A18BB" w:rsidRDefault="004A18BB" w:rsidP="004A18BB">
      <w:pPr>
        <w:pStyle w:val="NoSpacing"/>
        <w:rPr>
          <w:sz w:val="24"/>
          <w:szCs w:val="24"/>
        </w:rPr>
      </w:pPr>
      <w:r w:rsidRPr="00733DBA">
        <w:rPr>
          <w:i/>
          <w:sz w:val="24"/>
          <w:szCs w:val="24"/>
        </w:rPr>
        <w:t>h5stat –S</w:t>
      </w:r>
      <w:r>
        <w:rPr>
          <w:sz w:val="24"/>
          <w:szCs w:val="24"/>
        </w:rPr>
        <w:t xml:space="preserve"> output shows:</w:t>
      </w:r>
    </w:p>
    <w:p w:rsidR="00723650" w:rsidRDefault="00723650" w:rsidP="00723650">
      <w:pPr>
        <w:pStyle w:val="ListParagraph"/>
      </w:pPr>
      <w:r>
        <w:t>Filename: ./vfd</w:t>
      </w:r>
      <w:r w:rsidR="00AE5873">
        <w:t>_F</w:t>
      </w:r>
      <w:r>
        <w:t>.h5</w:t>
      </w:r>
    </w:p>
    <w:p w:rsidR="00723650" w:rsidRDefault="00723650" w:rsidP="00723650">
      <w:pPr>
        <w:pStyle w:val="ListParagraph"/>
      </w:pPr>
      <w:r>
        <w:t xml:space="preserve">Summary of </w:t>
      </w:r>
      <w:r w:rsidR="004A18BB">
        <w:t xml:space="preserve">file space </w:t>
      </w:r>
      <w:r>
        <w:t>information:</w:t>
      </w:r>
    </w:p>
    <w:p w:rsidR="00723650" w:rsidRDefault="00723650" w:rsidP="00723650">
      <w:pPr>
        <w:pStyle w:val="ListParagraph"/>
      </w:pPr>
      <w:r>
        <w:t xml:space="preserve">  File metadata: 2208 bytes</w:t>
      </w:r>
    </w:p>
    <w:p w:rsidR="00723650" w:rsidRDefault="00723650" w:rsidP="00723650">
      <w:pPr>
        <w:pStyle w:val="ListParagraph"/>
      </w:pPr>
      <w:r>
        <w:t xml:space="preserve">  Raw data: 4640 bytes</w:t>
      </w:r>
    </w:p>
    <w:p w:rsidR="00723650" w:rsidRDefault="00723650" w:rsidP="00723650">
      <w:pPr>
        <w:pStyle w:val="ListParagraph"/>
      </w:pPr>
      <w:r>
        <w:t xml:space="preserve">  Amount/Percent of tracked free space: 0 bytes/0.0%</w:t>
      </w:r>
    </w:p>
    <w:p w:rsidR="00723650" w:rsidRDefault="00723650" w:rsidP="00723650">
      <w:pPr>
        <w:pStyle w:val="ListParagraph"/>
      </w:pPr>
      <w:r>
        <w:t xml:space="preserve">  Unaccounted space: 120272 bytes</w:t>
      </w:r>
    </w:p>
    <w:p w:rsidR="00723650" w:rsidRDefault="00723650" w:rsidP="00723650">
      <w:pPr>
        <w:pStyle w:val="ListParagraph"/>
      </w:pPr>
      <w:r>
        <w:t>Total space: 127120 bytes</w:t>
      </w:r>
    </w:p>
    <w:p w:rsidR="00DB58DF" w:rsidRDefault="00DB58DF" w:rsidP="00723650">
      <w:pPr>
        <w:pStyle w:val="ListParagraph"/>
      </w:pPr>
    </w:p>
    <w:p w:rsidR="00DB58DF" w:rsidRDefault="00DB58DF" w:rsidP="00DB58DF">
      <w:pPr>
        <w:pStyle w:val="NoSpacing"/>
        <w:spacing w:after="240"/>
        <w:rPr>
          <w:rStyle w:val="Heading2Char"/>
        </w:rPr>
      </w:pPr>
      <w:r>
        <w:rPr>
          <w:rStyle w:val="Heading2Char"/>
        </w:rPr>
        <w:t>Comparison of HDF5 File</w:t>
      </w:r>
      <w:r w:rsidR="00562C10">
        <w:rPr>
          <w:rStyle w:val="Heading2Char"/>
        </w:rPr>
        <w:t xml:space="preserve">s </w:t>
      </w:r>
      <w:r>
        <w:rPr>
          <w:rStyle w:val="Heading2Char"/>
        </w:rPr>
        <w:t>from Scenarios A-F</w:t>
      </w:r>
      <w:r w:rsidR="00AE5873">
        <w:rPr>
          <w:rStyle w:val="Heading2Char"/>
        </w:rPr>
        <w:t xml:space="preserve"> after HDF5 Object Manipulation</w:t>
      </w:r>
    </w:p>
    <w:tbl>
      <w:tblPr>
        <w:tblStyle w:val="TableGrid"/>
        <w:tblW w:w="0" w:type="auto"/>
        <w:tblLayout w:type="fixed"/>
        <w:tblLook w:val="00BF"/>
      </w:tblPr>
      <w:tblGrid>
        <w:gridCol w:w="1188"/>
        <w:gridCol w:w="1350"/>
        <w:gridCol w:w="1620"/>
        <w:gridCol w:w="900"/>
        <w:gridCol w:w="1080"/>
        <w:gridCol w:w="900"/>
        <w:gridCol w:w="1170"/>
        <w:gridCol w:w="1368"/>
      </w:tblGrid>
      <w:tr w:rsidR="00562C10" w:rsidRPr="00562C10">
        <w:tc>
          <w:tcPr>
            <w:tcW w:w="1188" w:type="dxa"/>
          </w:tcPr>
          <w:p w:rsidR="00562C10" w:rsidRPr="00562C10" w:rsidRDefault="00EB6CC2" w:rsidP="00DB58DF">
            <w:pPr>
              <w:pStyle w:val="ListParagraph"/>
              <w:spacing w:after="200" w:line="276" w:lineRule="auto"/>
              <w:ind w:left="0"/>
              <w:jc w:val="center"/>
              <w:rPr>
                <w:sz w:val="20"/>
              </w:rPr>
            </w:pPr>
            <w:r w:rsidRPr="00EB6CC2">
              <w:rPr>
                <w:sz w:val="20"/>
              </w:rPr>
              <w:t>Scenario /</w:t>
            </w:r>
          </w:p>
          <w:p w:rsidR="008E475C" w:rsidRDefault="00EB6CC2">
            <w:pPr>
              <w:pStyle w:val="ListParagraph"/>
              <w:ind w:left="0"/>
              <w:jc w:val="center"/>
              <w:rPr>
                <w:sz w:val="20"/>
              </w:rPr>
            </w:pPr>
            <w:r w:rsidRPr="00EB6CC2">
              <w:rPr>
                <w:sz w:val="20"/>
              </w:rPr>
              <w:t xml:space="preserve"> # Sessions</w:t>
            </w:r>
          </w:p>
        </w:tc>
        <w:tc>
          <w:tcPr>
            <w:tcW w:w="1350" w:type="dxa"/>
          </w:tcPr>
          <w:p w:rsidR="008E475C" w:rsidRDefault="00EB6CC2">
            <w:pPr>
              <w:pStyle w:val="ListParagraph"/>
              <w:ind w:left="0"/>
              <w:jc w:val="center"/>
              <w:rPr>
                <w:sz w:val="20"/>
              </w:rPr>
            </w:pPr>
            <w:r w:rsidRPr="00EB6CC2">
              <w:rPr>
                <w:sz w:val="20"/>
              </w:rPr>
              <w:t>Strategy</w:t>
            </w:r>
          </w:p>
        </w:tc>
        <w:tc>
          <w:tcPr>
            <w:tcW w:w="1620" w:type="dxa"/>
          </w:tcPr>
          <w:p w:rsidR="008E475C" w:rsidRDefault="00EB6CC2">
            <w:pPr>
              <w:pStyle w:val="ListParagraph"/>
              <w:ind w:left="0"/>
              <w:jc w:val="center"/>
              <w:rPr>
                <w:sz w:val="20"/>
              </w:rPr>
            </w:pPr>
            <w:r w:rsidRPr="00EB6CC2">
              <w:rPr>
                <w:sz w:val="20"/>
              </w:rPr>
              <w:t>File Name</w:t>
            </w:r>
          </w:p>
        </w:tc>
        <w:tc>
          <w:tcPr>
            <w:tcW w:w="900" w:type="dxa"/>
          </w:tcPr>
          <w:p w:rsidR="008E475C" w:rsidRDefault="00EB6CC2">
            <w:pPr>
              <w:pStyle w:val="ListParagraph"/>
              <w:ind w:left="0"/>
              <w:jc w:val="center"/>
              <w:rPr>
                <w:sz w:val="20"/>
              </w:rPr>
            </w:pPr>
            <w:commentRangeStart w:id="240"/>
            <w:r w:rsidRPr="00EB6CC2">
              <w:rPr>
                <w:sz w:val="20"/>
              </w:rPr>
              <w:t>File Size</w:t>
            </w:r>
            <w:commentRangeEnd w:id="240"/>
            <w:r w:rsidR="004E6008">
              <w:rPr>
                <w:rStyle w:val="CommentReference"/>
                <w:vanish/>
              </w:rPr>
              <w:commentReference w:id="240"/>
            </w:r>
          </w:p>
          <w:p w:rsidR="008E475C" w:rsidRDefault="00EB6CC2">
            <w:pPr>
              <w:pStyle w:val="ListParagraph"/>
              <w:ind w:left="0"/>
              <w:jc w:val="center"/>
              <w:rPr>
                <w:sz w:val="20"/>
              </w:rPr>
            </w:pPr>
            <w:r w:rsidRPr="00EB6CC2">
              <w:rPr>
                <w:sz w:val="20"/>
              </w:rPr>
              <w:t>(bytes)</w:t>
            </w:r>
          </w:p>
        </w:tc>
        <w:tc>
          <w:tcPr>
            <w:tcW w:w="1080" w:type="dxa"/>
          </w:tcPr>
          <w:p w:rsidR="008E475C" w:rsidRDefault="00EB6CC2">
            <w:pPr>
              <w:pStyle w:val="ListParagraph"/>
              <w:ind w:left="0"/>
              <w:jc w:val="center"/>
              <w:rPr>
                <w:sz w:val="20"/>
              </w:rPr>
            </w:pPr>
            <w:r w:rsidRPr="00EB6CC2">
              <w:rPr>
                <w:sz w:val="20"/>
              </w:rPr>
              <w:t>File Metadata</w:t>
            </w:r>
          </w:p>
          <w:p w:rsidR="008E475C" w:rsidRDefault="00EB6CC2">
            <w:pPr>
              <w:pStyle w:val="ListParagraph"/>
              <w:ind w:left="0"/>
              <w:jc w:val="center"/>
              <w:rPr>
                <w:sz w:val="20"/>
              </w:rPr>
            </w:pPr>
            <w:r w:rsidRPr="00EB6CC2">
              <w:rPr>
                <w:sz w:val="20"/>
              </w:rPr>
              <w:t>(bytes)</w:t>
            </w:r>
          </w:p>
        </w:tc>
        <w:tc>
          <w:tcPr>
            <w:tcW w:w="900" w:type="dxa"/>
          </w:tcPr>
          <w:p w:rsidR="008E475C" w:rsidRDefault="00EB6CC2">
            <w:pPr>
              <w:pStyle w:val="ListParagraph"/>
              <w:ind w:left="0"/>
              <w:jc w:val="center"/>
              <w:rPr>
                <w:sz w:val="20"/>
              </w:rPr>
            </w:pPr>
            <w:r w:rsidRPr="00EB6CC2">
              <w:rPr>
                <w:sz w:val="20"/>
              </w:rPr>
              <w:t>Raw Data (bytes)</w:t>
            </w:r>
          </w:p>
          <w:p w:rsidR="008E475C" w:rsidRDefault="008E475C">
            <w:pPr>
              <w:pStyle w:val="ListParagraph"/>
              <w:ind w:left="0"/>
              <w:jc w:val="center"/>
              <w:rPr>
                <w:sz w:val="20"/>
              </w:rPr>
            </w:pPr>
          </w:p>
        </w:tc>
        <w:tc>
          <w:tcPr>
            <w:tcW w:w="1170" w:type="dxa"/>
          </w:tcPr>
          <w:p w:rsidR="008E475C" w:rsidRDefault="00EB6CC2">
            <w:pPr>
              <w:pStyle w:val="ListParagraph"/>
              <w:ind w:left="0"/>
              <w:jc w:val="center"/>
              <w:rPr>
                <w:sz w:val="20"/>
              </w:rPr>
            </w:pPr>
            <w:r w:rsidRPr="00EB6CC2">
              <w:rPr>
                <w:sz w:val="20"/>
              </w:rPr>
              <w:t>Tracked Free Space (bytes)</w:t>
            </w:r>
          </w:p>
        </w:tc>
        <w:tc>
          <w:tcPr>
            <w:tcW w:w="1368" w:type="dxa"/>
          </w:tcPr>
          <w:p w:rsidR="008E475C" w:rsidRDefault="00EB6CC2">
            <w:pPr>
              <w:pStyle w:val="ListParagraph"/>
              <w:ind w:left="0"/>
              <w:jc w:val="center"/>
              <w:rPr>
                <w:sz w:val="20"/>
              </w:rPr>
            </w:pPr>
            <w:r w:rsidRPr="00EB6CC2">
              <w:rPr>
                <w:sz w:val="20"/>
              </w:rPr>
              <w:t>Unaccounted Space (bytes)</w:t>
            </w:r>
          </w:p>
        </w:tc>
      </w:tr>
      <w:tr w:rsidR="00562C10" w:rsidRPr="00562C10">
        <w:tc>
          <w:tcPr>
            <w:tcW w:w="1188" w:type="dxa"/>
          </w:tcPr>
          <w:p w:rsidR="008E475C" w:rsidRDefault="00EB6CC2">
            <w:pPr>
              <w:pStyle w:val="ListParagraph"/>
              <w:ind w:left="0"/>
              <w:jc w:val="center"/>
              <w:rPr>
                <w:sz w:val="20"/>
              </w:rPr>
            </w:pPr>
            <w:r w:rsidRPr="00EB6CC2">
              <w:rPr>
                <w:sz w:val="20"/>
              </w:rPr>
              <w:t>A / 3</w:t>
            </w:r>
          </w:p>
        </w:tc>
        <w:tc>
          <w:tcPr>
            <w:tcW w:w="1350" w:type="dxa"/>
          </w:tcPr>
          <w:p w:rsidR="008E475C" w:rsidRDefault="00EB6CC2">
            <w:pPr>
              <w:pStyle w:val="ListParagraph"/>
              <w:ind w:left="0"/>
              <w:jc w:val="center"/>
              <w:rPr>
                <w:sz w:val="20"/>
              </w:rPr>
            </w:pPr>
            <w:r w:rsidRPr="00EB6CC2">
              <w:rPr>
                <w:sz w:val="20"/>
              </w:rPr>
              <w:t>ALL</w:t>
            </w:r>
          </w:p>
        </w:tc>
        <w:tc>
          <w:tcPr>
            <w:tcW w:w="1620" w:type="dxa"/>
          </w:tcPr>
          <w:p w:rsidR="008E475C" w:rsidRDefault="00EB6CC2">
            <w:pPr>
              <w:pStyle w:val="ListParagraph"/>
              <w:ind w:left="0"/>
              <w:jc w:val="right"/>
              <w:rPr>
                <w:sz w:val="20"/>
              </w:rPr>
            </w:pPr>
            <w:r w:rsidRPr="00EB6CC2">
              <w:rPr>
                <w:sz w:val="20"/>
              </w:rPr>
              <w:t>no_persist</w:t>
            </w:r>
            <w:r w:rsidR="00A90738">
              <w:rPr>
                <w:sz w:val="20"/>
              </w:rPr>
              <w:t>_A</w:t>
            </w:r>
            <w:r w:rsidRPr="00EB6CC2">
              <w:rPr>
                <w:sz w:val="20"/>
              </w:rPr>
              <w:t>.h5</w:t>
            </w:r>
          </w:p>
        </w:tc>
        <w:tc>
          <w:tcPr>
            <w:tcW w:w="900" w:type="dxa"/>
          </w:tcPr>
          <w:p w:rsidR="008E475C" w:rsidRDefault="00EB6CC2">
            <w:pPr>
              <w:pStyle w:val="ListParagraph"/>
              <w:ind w:left="0"/>
              <w:jc w:val="right"/>
              <w:rPr>
                <w:sz w:val="20"/>
              </w:rPr>
            </w:pPr>
            <w:r w:rsidRPr="00EB6CC2">
              <w:rPr>
                <w:sz w:val="20"/>
              </w:rPr>
              <w:t>130880</w:t>
            </w:r>
          </w:p>
        </w:tc>
        <w:tc>
          <w:tcPr>
            <w:tcW w:w="1080" w:type="dxa"/>
          </w:tcPr>
          <w:p w:rsidR="008E475C" w:rsidRDefault="00562C10">
            <w:pPr>
              <w:pStyle w:val="ListParagraph"/>
              <w:ind w:left="0"/>
              <w:jc w:val="right"/>
              <w:rPr>
                <w:sz w:val="20"/>
              </w:rPr>
            </w:pPr>
            <w:r>
              <w:rPr>
                <w:sz w:val="20"/>
              </w:rPr>
              <w:t>2216</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0</w:t>
            </w:r>
          </w:p>
        </w:tc>
        <w:tc>
          <w:tcPr>
            <w:tcW w:w="1368" w:type="dxa"/>
          </w:tcPr>
          <w:p w:rsidR="008E475C" w:rsidRDefault="00562C10">
            <w:pPr>
              <w:pStyle w:val="ListParagraph"/>
              <w:ind w:left="0"/>
              <w:jc w:val="right"/>
              <w:rPr>
                <w:sz w:val="20"/>
              </w:rPr>
            </w:pPr>
            <w:r>
              <w:rPr>
                <w:sz w:val="20"/>
              </w:rPr>
              <w:t>124024</w:t>
            </w:r>
          </w:p>
        </w:tc>
      </w:tr>
      <w:tr w:rsidR="00562C10" w:rsidRPr="00562C10">
        <w:tc>
          <w:tcPr>
            <w:tcW w:w="1188" w:type="dxa"/>
          </w:tcPr>
          <w:p w:rsidR="008E475C" w:rsidRDefault="00EB6CC2">
            <w:pPr>
              <w:pStyle w:val="ListParagraph"/>
              <w:ind w:left="0"/>
              <w:jc w:val="center"/>
              <w:rPr>
                <w:sz w:val="20"/>
              </w:rPr>
            </w:pPr>
            <w:r w:rsidRPr="00EB6CC2">
              <w:rPr>
                <w:sz w:val="20"/>
              </w:rPr>
              <w:t>B / 3</w:t>
            </w:r>
          </w:p>
        </w:tc>
        <w:tc>
          <w:tcPr>
            <w:tcW w:w="1350" w:type="dxa"/>
          </w:tcPr>
          <w:p w:rsidR="008E475C" w:rsidRDefault="00EB6CC2">
            <w:pPr>
              <w:pStyle w:val="ListParagraph"/>
              <w:ind w:left="0"/>
              <w:jc w:val="center"/>
              <w:rPr>
                <w:sz w:val="20"/>
              </w:rPr>
            </w:pPr>
            <w:r w:rsidRPr="00EB6CC2">
              <w:rPr>
                <w:sz w:val="20"/>
              </w:rPr>
              <w:t>ALL_PERSIST</w:t>
            </w:r>
          </w:p>
        </w:tc>
        <w:tc>
          <w:tcPr>
            <w:tcW w:w="1620" w:type="dxa"/>
          </w:tcPr>
          <w:p w:rsidR="008E475C" w:rsidRDefault="00EB6CC2">
            <w:pPr>
              <w:pStyle w:val="ListParagraph"/>
              <w:ind w:left="0"/>
              <w:jc w:val="right"/>
              <w:rPr>
                <w:sz w:val="20"/>
              </w:rPr>
            </w:pPr>
            <w:r w:rsidRPr="00EB6CC2">
              <w:rPr>
                <w:sz w:val="20"/>
              </w:rPr>
              <w:t>persist</w:t>
            </w:r>
            <w:r w:rsidR="00A90738">
              <w:rPr>
                <w:sz w:val="20"/>
              </w:rPr>
              <w:t>_B</w:t>
            </w:r>
            <w:r w:rsidRPr="00EB6CC2">
              <w:rPr>
                <w:sz w:val="20"/>
              </w:rPr>
              <w:t>.h5</w:t>
            </w:r>
          </w:p>
        </w:tc>
        <w:tc>
          <w:tcPr>
            <w:tcW w:w="900" w:type="dxa"/>
          </w:tcPr>
          <w:p w:rsidR="008E475C" w:rsidRDefault="00562C10">
            <w:pPr>
              <w:pStyle w:val="ListParagraph"/>
              <w:ind w:left="0"/>
              <w:jc w:val="right"/>
              <w:rPr>
                <w:sz w:val="20"/>
              </w:rPr>
            </w:pPr>
            <w:r>
              <w:rPr>
                <w:sz w:val="20"/>
              </w:rPr>
              <w:t>128921</w:t>
            </w:r>
          </w:p>
        </w:tc>
        <w:tc>
          <w:tcPr>
            <w:tcW w:w="1080" w:type="dxa"/>
          </w:tcPr>
          <w:p w:rsidR="008E475C" w:rsidRDefault="00562C10">
            <w:pPr>
              <w:pStyle w:val="ListParagraph"/>
              <w:ind w:left="0"/>
              <w:jc w:val="right"/>
              <w:rPr>
                <w:sz w:val="20"/>
              </w:rPr>
            </w:pPr>
            <w:r>
              <w:rPr>
                <w:sz w:val="20"/>
              </w:rPr>
              <w:t>2427</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121854</w:t>
            </w:r>
          </w:p>
        </w:tc>
        <w:tc>
          <w:tcPr>
            <w:tcW w:w="1368" w:type="dxa"/>
          </w:tcPr>
          <w:p w:rsidR="008E475C" w:rsidRDefault="00562C10">
            <w:pPr>
              <w:pStyle w:val="ListParagraph"/>
              <w:ind w:left="0"/>
              <w:jc w:val="right"/>
              <w:rPr>
                <w:sz w:val="20"/>
              </w:rPr>
            </w:pPr>
            <w:r>
              <w:rPr>
                <w:sz w:val="20"/>
              </w:rPr>
              <w:t>0</w:t>
            </w:r>
          </w:p>
        </w:tc>
      </w:tr>
      <w:tr w:rsidR="00562C10" w:rsidRPr="00562C10">
        <w:tc>
          <w:tcPr>
            <w:tcW w:w="1188" w:type="dxa"/>
          </w:tcPr>
          <w:p w:rsidR="008E475C" w:rsidRDefault="00EB6CC2">
            <w:pPr>
              <w:pStyle w:val="ListParagraph"/>
              <w:ind w:left="0"/>
              <w:jc w:val="center"/>
              <w:rPr>
                <w:sz w:val="20"/>
              </w:rPr>
            </w:pPr>
            <w:r w:rsidRPr="00EB6CC2">
              <w:rPr>
                <w:sz w:val="20"/>
              </w:rPr>
              <w:t>C / 1</w:t>
            </w:r>
          </w:p>
        </w:tc>
        <w:tc>
          <w:tcPr>
            <w:tcW w:w="1350" w:type="dxa"/>
          </w:tcPr>
          <w:p w:rsidR="008E475C" w:rsidRDefault="00EB6CC2">
            <w:pPr>
              <w:pStyle w:val="ListParagraph"/>
              <w:ind w:left="0"/>
              <w:jc w:val="center"/>
              <w:rPr>
                <w:sz w:val="20"/>
              </w:rPr>
            </w:pPr>
            <w:r w:rsidRPr="00EB6CC2">
              <w:rPr>
                <w:sz w:val="20"/>
              </w:rPr>
              <w:t>ALL_PERSIST</w:t>
            </w:r>
          </w:p>
        </w:tc>
        <w:tc>
          <w:tcPr>
            <w:tcW w:w="1620" w:type="dxa"/>
          </w:tcPr>
          <w:p w:rsidR="008E475C" w:rsidRDefault="00EB6CC2">
            <w:pPr>
              <w:pStyle w:val="ListParagraph"/>
              <w:ind w:left="0"/>
              <w:jc w:val="right"/>
              <w:rPr>
                <w:sz w:val="20"/>
              </w:rPr>
            </w:pPr>
            <w:r>
              <w:rPr>
                <w:sz w:val="20"/>
              </w:rPr>
              <w:t>persist</w:t>
            </w:r>
            <w:r w:rsidR="00A90738">
              <w:rPr>
                <w:sz w:val="20"/>
              </w:rPr>
              <w:t>_</w:t>
            </w:r>
            <w:r>
              <w:rPr>
                <w:sz w:val="20"/>
              </w:rPr>
              <w:t>C</w:t>
            </w:r>
            <w:r w:rsidRPr="00EB6CC2">
              <w:rPr>
                <w:sz w:val="20"/>
              </w:rPr>
              <w:t>.h5</w:t>
            </w:r>
          </w:p>
        </w:tc>
        <w:tc>
          <w:tcPr>
            <w:tcW w:w="900" w:type="dxa"/>
          </w:tcPr>
          <w:p w:rsidR="008E475C" w:rsidRDefault="00562C10">
            <w:pPr>
              <w:pStyle w:val="ListParagraph"/>
              <w:ind w:left="0"/>
              <w:jc w:val="right"/>
              <w:rPr>
                <w:sz w:val="20"/>
              </w:rPr>
            </w:pPr>
            <w:r>
              <w:rPr>
                <w:sz w:val="20"/>
              </w:rPr>
              <w:t>124903</w:t>
            </w:r>
          </w:p>
        </w:tc>
        <w:tc>
          <w:tcPr>
            <w:tcW w:w="1080" w:type="dxa"/>
          </w:tcPr>
          <w:p w:rsidR="008E475C" w:rsidRDefault="00562C10">
            <w:pPr>
              <w:pStyle w:val="ListParagraph"/>
              <w:ind w:left="0"/>
              <w:jc w:val="right"/>
              <w:rPr>
                <w:sz w:val="20"/>
              </w:rPr>
            </w:pPr>
            <w:r>
              <w:rPr>
                <w:sz w:val="20"/>
              </w:rPr>
              <w:t>2409</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117854</w:t>
            </w:r>
          </w:p>
        </w:tc>
        <w:tc>
          <w:tcPr>
            <w:tcW w:w="1368" w:type="dxa"/>
          </w:tcPr>
          <w:p w:rsidR="008E475C" w:rsidRDefault="00562C10">
            <w:pPr>
              <w:pStyle w:val="ListParagraph"/>
              <w:ind w:left="0"/>
              <w:jc w:val="right"/>
              <w:rPr>
                <w:sz w:val="20"/>
              </w:rPr>
            </w:pPr>
            <w:r>
              <w:rPr>
                <w:sz w:val="20"/>
              </w:rPr>
              <w:t>0</w:t>
            </w:r>
          </w:p>
        </w:tc>
      </w:tr>
      <w:tr w:rsidR="00562C10" w:rsidRPr="00562C10">
        <w:tc>
          <w:tcPr>
            <w:tcW w:w="1188" w:type="dxa"/>
          </w:tcPr>
          <w:p w:rsidR="008E475C" w:rsidRDefault="00EB6CC2">
            <w:pPr>
              <w:pStyle w:val="ListParagraph"/>
              <w:ind w:left="0"/>
              <w:jc w:val="center"/>
              <w:rPr>
                <w:sz w:val="20"/>
              </w:rPr>
            </w:pPr>
            <w:r w:rsidRPr="00EB6CC2">
              <w:rPr>
                <w:sz w:val="20"/>
              </w:rPr>
              <w:t>D / 1</w:t>
            </w:r>
          </w:p>
        </w:tc>
        <w:tc>
          <w:tcPr>
            <w:tcW w:w="1350" w:type="dxa"/>
          </w:tcPr>
          <w:p w:rsidR="008E475C" w:rsidRDefault="00EB6CC2">
            <w:pPr>
              <w:pStyle w:val="ListParagraph"/>
              <w:ind w:left="0"/>
              <w:jc w:val="center"/>
              <w:rPr>
                <w:sz w:val="20"/>
              </w:rPr>
            </w:pPr>
            <w:r w:rsidRPr="00EB6CC2">
              <w:rPr>
                <w:sz w:val="20"/>
              </w:rPr>
              <w:t>ALL</w:t>
            </w:r>
          </w:p>
        </w:tc>
        <w:tc>
          <w:tcPr>
            <w:tcW w:w="1620" w:type="dxa"/>
          </w:tcPr>
          <w:p w:rsidR="008E475C" w:rsidRDefault="00EB6CC2">
            <w:pPr>
              <w:pStyle w:val="ListParagraph"/>
              <w:ind w:left="0"/>
              <w:jc w:val="right"/>
              <w:rPr>
                <w:sz w:val="20"/>
              </w:rPr>
            </w:pPr>
            <w:r>
              <w:rPr>
                <w:sz w:val="20"/>
              </w:rPr>
              <w:t>no_persist</w:t>
            </w:r>
            <w:r w:rsidR="00A90738">
              <w:rPr>
                <w:sz w:val="20"/>
              </w:rPr>
              <w:t>_</w:t>
            </w:r>
            <w:r>
              <w:rPr>
                <w:sz w:val="20"/>
              </w:rPr>
              <w:t>D</w:t>
            </w:r>
            <w:r w:rsidRPr="00EB6CC2">
              <w:rPr>
                <w:sz w:val="20"/>
              </w:rPr>
              <w:t>.h5</w:t>
            </w:r>
          </w:p>
        </w:tc>
        <w:tc>
          <w:tcPr>
            <w:tcW w:w="900" w:type="dxa"/>
          </w:tcPr>
          <w:p w:rsidR="008E475C" w:rsidRDefault="00562C10">
            <w:pPr>
              <w:pStyle w:val="ListParagraph"/>
              <w:ind w:left="0"/>
              <w:jc w:val="right"/>
              <w:rPr>
                <w:sz w:val="20"/>
              </w:rPr>
            </w:pPr>
            <w:r>
              <w:rPr>
                <w:sz w:val="20"/>
              </w:rPr>
              <w:t>124832</w:t>
            </w:r>
          </w:p>
        </w:tc>
        <w:tc>
          <w:tcPr>
            <w:tcW w:w="1080" w:type="dxa"/>
          </w:tcPr>
          <w:p w:rsidR="008E475C" w:rsidRDefault="00562C10">
            <w:pPr>
              <w:pStyle w:val="ListParagraph"/>
              <w:ind w:left="0"/>
              <w:jc w:val="right"/>
              <w:rPr>
                <w:sz w:val="20"/>
              </w:rPr>
            </w:pPr>
            <w:r>
              <w:rPr>
                <w:sz w:val="20"/>
              </w:rPr>
              <w:t>2216</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0</w:t>
            </w:r>
          </w:p>
        </w:tc>
        <w:tc>
          <w:tcPr>
            <w:tcW w:w="1368" w:type="dxa"/>
          </w:tcPr>
          <w:p w:rsidR="008E475C" w:rsidRDefault="00562C10">
            <w:pPr>
              <w:pStyle w:val="ListParagraph"/>
              <w:ind w:left="0"/>
              <w:jc w:val="right"/>
              <w:rPr>
                <w:sz w:val="20"/>
              </w:rPr>
            </w:pPr>
            <w:r>
              <w:rPr>
                <w:sz w:val="20"/>
              </w:rPr>
              <w:t>117976</w:t>
            </w:r>
          </w:p>
        </w:tc>
      </w:tr>
      <w:tr w:rsidR="00562C10" w:rsidRPr="00562C10">
        <w:tc>
          <w:tcPr>
            <w:tcW w:w="1188" w:type="dxa"/>
          </w:tcPr>
          <w:p w:rsidR="008E475C" w:rsidRDefault="00EB6CC2">
            <w:pPr>
              <w:pStyle w:val="ListParagraph"/>
              <w:ind w:left="0"/>
              <w:jc w:val="center"/>
              <w:rPr>
                <w:sz w:val="20"/>
              </w:rPr>
            </w:pPr>
            <w:r w:rsidRPr="00EB6CC2">
              <w:rPr>
                <w:sz w:val="20"/>
              </w:rPr>
              <w:t>E / 1</w:t>
            </w:r>
          </w:p>
        </w:tc>
        <w:tc>
          <w:tcPr>
            <w:tcW w:w="1350" w:type="dxa"/>
          </w:tcPr>
          <w:p w:rsidR="008E475C" w:rsidRDefault="00EB6CC2">
            <w:pPr>
              <w:pStyle w:val="ListParagraph"/>
              <w:ind w:left="0"/>
              <w:jc w:val="center"/>
              <w:rPr>
                <w:sz w:val="20"/>
              </w:rPr>
            </w:pPr>
            <w:r w:rsidRPr="00EB6CC2">
              <w:rPr>
                <w:sz w:val="20"/>
              </w:rPr>
              <w:t>AGGR_VFD</w:t>
            </w:r>
          </w:p>
        </w:tc>
        <w:tc>
          <w:tcPr>
            <w:tcW w:w="1620" w:type="dxa"/>
          </w:tcPr>
          <w:p w:rsidR="008E475C" w:rsidRDefault="00EB6CC2">
            <w:pPr>
              <w:pStyle w:val="ListParagraph"/>
              <w:ind w:left="0"/>
              <w:jc w:val="right"/>
              <w:rPr>
                <w:sz w:val="20"/>
              </w:rPr>
            </w:pPr>
            <w:r w:rsidRPr="00EB6CC2">
              <w:rPr>
                <w:sz w:val="20"/>
              </w:rPr>
              <w:t>aggrvfd</w:t>
            </w:r>
            <w:r w:rsidR="00A90738">
              <w:rPr>
                <w:sz w:val="20"/>
              </w:rPr>
              <w:t>_E</w:t>
            </w:r>
            <w:r w:rsidRPr="00EB6CC2">
              <w:rPr>
                <w:sz w:val="20"/>
              </w:rPr>
              <w:t>.h5</w:t>
            </w:r>
          </w:p>
        </w:tc>
        <w:tc>
          <w:tcPr>
            <w:tcW w:w="900" w:type="dxa"/>
          </w:tcPr>
          <w:p w:rsidR="008E475C" w:rsidRDefault="00562C10">
            <w:pPr>
              <w:pStyle w:val="ListParagraph"/>
              <w:ind w:left="0"/>
              <w:jc w:val="right"/>
              <w:rPr>
                <w:sz w:val="20"/>
              </w:rPr>
            </w:pPr>
            <w:r>
              <w:rPr>
                <w:sz w:val="20"/>
              </w:rPr>
              <w:t>128784</w:t>
            </w:r>
          </w:p>
        </w:tc>
        <w:tc>
          <w:tcPr>
            <w:tcW w:w="1080" w:type="dxa"/>
          </w:tcPr>
          <w:p w:rsidR="008E475C" w:rsidRDefault="00562C10">
            <w:pPr>
              <w:pStyle w:val="ListParagraph"/>
              <w:ind w:left="0"/>
              <w:jc w:val="right"/>
              <w:rPr>
                <w:sz w:val="20"/>
              </w:rPr>
            </w:pPr>
            <w:r>
              <w:rPr>
                <w:sz w:val="20"/>
              </w:rPr>
              <w:t>2208</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0</w:t>
            </w:r>
          </w:p>
        </w:tc>
        <w:tc>
          <w:tcPr>
            <w:tcW w:w="1368" w:type="dxa"/>
          </w:tcPr>
          <w:p w:rsidR="008E475C" w:rsidRDefault="00562C10">
            <w:pPr>
              <w:pStyle w:val="ListParagraph"/>
              <w:ind w:left="0"/>
              <w:jc w:val="right"/>
              <w:rPr>
                <w:sz w:val="20"/>
              </w:rPr>
            </w:pPr>
            <w:r>
              <w:rPr>
                <w:sz w:val="20"/>
              </w:rPr>
              <w:t>121936</w:t>
            </w:r>
          </w:p>
        </w:tc>
      </w:tr>
      <w:tr w:rsidR="00562C10" w:rsidRPr="00562C10">
        <w:tc>
          <w:tcPr>
            <w:tcW w:w="1188" w:type="dxa"/>
          </w:tcPr>
          <w:p w:rsidR="008E475C" w:rsidRDefault="00EB6CC2">
            <w:pPr>
              <w:pStyle w:val="ListParagraph"/>
              <w:ind w:left="0"/>
              <w:jc w:val="center"/>
              <w:rPr>
                <w:sz w:val="20"/>
              </w:rPr>
            </w:pPr>
            <w:r w:rsidRPr="00EB6CC2">
              <w:rPr>
                <w:sz w:val="20"/>
              </w:rPr>
              <w:t>F / 1</w:t>
            </w:r>
          </w:p>
        </w:tc>
        <w:tc>
          <w:tcPr>
            <w:tcW w:w="1350" w:type="dxa"/>
          </w:tcPr>
          <w:p w:rsidR="008E475C" w:rsidRDefault="00EB6CC2">
            <w:pPr>
              <w:pStyle w:val="ListParagraph"/>
              <w:ind w:left="0"/>
              <w:jc w:val="center"/>
              <w:rPr>
                <w:sz w:val="20"/>
              </w:rPr>
            </w:pPr>
            <w:r w:rsidRPr="00EB6CC2">
              <w:rPr>
                <w:sz w:val="20"/>
              </w:rPr>
              <w:t>VFD</w:t>
            </w:r>
          </w:p>
        </w:tc>
        <w:tc>
          <w:tcPr>
            <w:tcW w:w="1620" w:type="dxa"/>
          </w:tcPr>
          <w:p w:rsidR="008E475C" w:rsidRDefault="00EB6CC2">
            <w:pPr>
              <w:pStyle w:val="ListParagraph"/>
              <w:ind w:left="0"/>
              <w:jc w:val="right"/>
              <w:rPr>
                <w:sz w:val="20"/>
              </w:rPr>
            </w:pPr>
            <w:r w:rsidRPr="00EB6CC2">
              <w:rPr>
                <w:sz w:val="20"/>
              </w:rPr>
              <w:t>vfd</w:t>
            </w:r>
            <w:r w:rsidR="00A90738">
              <w:rPr>
                <w:sz w:val="20"/>
              </w:rPr>
              <w:t>_F</w:t>
            </w:r>
            <w:r w:rsidRPr="00EB6CC2">
              <w:rPr>
                <w:sz w:val="20"/>
              </w:rPr>
              <w:t>.h5</w:t>
            </w:r>
          </w:p>
        </w:tc>
        <w:tc>
          <w:tcPr>
            <w:tcW w:w="900" w:type="dxa"/>
          </w:tcPr>
          <w:p w:rsidR="008E475C" w:rsidRDefault="00562C10">
            <w:pPr>
              <w:pStyle w:val="ListParagraph"/>
              <w:ind w:left="0"/>
              <w:jc w:val="right"/>
              <w:rPr>
                <w:sz w:val="20"/>
              </w:rPr>
            </w:pPr>
            <w:r>
              <w:rPr>
                <w:sz w:val="20"/>
              </w:rPr>
              <w:t>127120</w:t>
            </w:r>
          </w:p>
        </w:tc>
        <w:tc>
          <w:tcPr>
            <w:tcW w:w="1080" w:type="dxa"/>
          </w:tcPr>
          <w:p w:rsidR="008E475C" w:rsidRDefault="00562C10">
            <w:pPr>
              <w:pStyle w:val="ListParagraph"/>
              <w:ind w:left="0"/>
              <w:jc w:val="right"/>
              <w:rPr>
                <w:sz w:val="20"/>
              </w:rPr>
            </w:pPr>
            <w:r>
              <w:rPr>
                <w:sz w:val="20"/>
              </w:rPr>
              <w:t>2208</w:t>
            </w:r>
          </w:p>
        </w:tc>
        <w:tc>
          <w:tcPr>
            <w:tcW w:w="900" w:type="dxa"/>
          </w:tcPr>
          <w:p w:rsidR="008E475C" w:rsidRDefault="00562C10">
            <w:pPr>
              <w:pStyle w:val="ListParagraph"/>
              <w:ind w:left="0"/>
              <w:jc w:val="right"/>
              <w:rPr>
                <w:sz w:val="20"/>
              </w:rPr>
            </w:pPr>
            <w:r>
              <w:rPr>
                <w:sz w:val="20"/>
              </w:rPr>
              <w:t>4640</w:t>
            </w:r>
          </w:p>
        </w:tc>
        <w:tc>
          <w:tcPr>
            <w:tcW w:w="1170" w:type="dxa"/>
          </w:tcPr>
          <w:p w:rsidR="008E475C" w:rsidRDefault="00562C10">
            <w:pPr>
              <w:pStyle w:val="ListParagraph"/>
              <w:ind w:left="0"/>
              <w:jc w:val="right"/>
              <w:rPr>
                <w:sz w:val="20"/>
              </w:rPr>
            </w:pPr>
            <w:r>
              <w:rPr>
                <w:sz w:val="20"/>
              </w:rPr>
              <w:t>0</w:t>
            </w:r>
          </w:p>
        </w:tc>
        <w:tc>
          <w:tcPr>
            <w:tcW w:w="1368" w:type="dxa"/>
          </w:tcPr>
          <w:p w:rsidR="008E475C" w:rsidRDefault="00562C10">
            <w:pPr>
              <w:pStyle w:val="ListParagraph"/>
              <w:ind w:left="0"/>
              <w:jc w:val="right"/>
              <w:rPr>
                <w:sz w:val="20"/>
              </w:rPr>
            </w:pPr>
            <w:r>
              <w:rPr>
                <w:sz w:val="20"/>
              </w:rPr>
              <w:t>120272</w:t>
            </w:r>
          </w:p>
        </w:tc>
      </w:tr>
    </w:tbl>
    <w:p w:rsidR="00DB58DF" w:rsidRPr="00562C10" w:rsidRDefault="00DB58DF" w:rsidP="00723650">
      <w:pPr>
        <w:pStyle w:val="ListParagraph"/>
        <w:rPr>
          <w:sz w:val="20"/>
        </w:rPr>
      </w:pPr>
    </w:p>
    <w:p w:rsidR="00027ECE" w:rsidRDefault="00027ECE" w:rsidP="00027ECE">
      <w:pPr>
        <w:pStyle w:val="NoSpacing"/>
        <w:rPr>
          <w:i/>
          <w:sz w:val="24"/>
          <w:szCs w:val="24"/>
        </w:rPr>
      </w:pPr>
      <w:r>
        <w:rPr>
          <w:sz w:val="24"/>
          <w:szCs w:val="24"/>
        </w:rPr>
        <w:t xml:space="preserve">Files </w:t>
      </w:r>
      <w:r>
        <w:rPr>
          <w:i/>
          <w:sz w:val="24"/>
          <w:szCs w:val="24"/>
        </w:rPr>
        <w:t>no_persist</w:t>
      </w:r>
      <w:r w:rsidR="00AE5873">
        <w:rPr>
          <w:i/>
          <w:sz w:val="24"/>
          <w:szCs w:val="24"/>
        </w:rPr>
        <w:t>_A</w:t>
      </w:r>
      <w:r>
        <w:rPr>
          <w:i/>
          <w:sz w:val="24"/>
          <w:szCs w:val="24"/>
        </w:rPr>
        <w:t xml:space="preserve">.h5 </w:t>
      </w:r>
      <w:r w:rsidRPr="00E45EE1">
        <w:rPr>
          <w:sz w:val="24"/>
          <w:szCs w:val="24"/>
        </w:rPr>
        <w:t>and</w:t>
      </w:r>
      <w:r>
        <w:rPr>
          <w:i/>
          <w:sz w:val="24"/>
          <w:szCs w:val="24"/>
        </w:rPr>
        <w:t xml:space="preserve"> persist</w:t>
      </w:r>
      <w:r w:rsidR="00AE5873">
        <w:rPr>
          <w:i/>
          <w:sz w:val="24"/>
          <w:szCs w:val="24"/>
        </w:rPr>
        <w:t>_B</w:t>
      </w:r>
      <w:r>
        <w:rPr>
          <w:i/>
          <w:sz w:val="24"/>
          <w:szCs w:val="24"/>
        </w:rPr>
        <w:t xml:space="preserve">.h5, </w:t>
      </w:r>
      <w:r>
        <w:rPr>
          <w:sz w:val="24"/>
          <w:szCs w:val="24"/>
        </w:rPr>
        <w:t xml:space="preserve">which were written over three sessions, have the largest file sizes.   Since the unused space in </w:t>
      </w:r>
      <w:r>
        <w:rPr>
          <w:i/>
          <w:sz w:val="24"/>
          <w:szCs w:val="24"/>
        </w:rPr>
        <w:t>persist</w:t>
      </w:r>
      <w:r w:rsidR="00AE5873">
        <w:rPr>
          <w:i/>
          <w:sz w:val="24"/>
          <w:szCs w:val="24"/>
        </w:rPr>
        <w:t>_B</w:t>
      </w:r>
      <w:r>
        <w:rPr>
          <w:i/>
          <w:sz w:val="24"/>
          <w:szCs w:val="24"/>
        </w:rPr>
        <w:t>.h5</w:t>
      </w:r>
      <w:r>
        <w:rPr>
          <w:sz w:val="24"/>
          <w:szCs w:val="24"/>
        </w:rPr>
        <w:t xml:space="preserve"> is tracked free space, it may be reused </w:t>
      </w:r>
      <w:r w:rsidR="00AE5873">
        <w:rPr>
          <w:sz w:val="24"/>
          <w:szCs w:val="24"/>
        </w:rPr>
        <w:t xml:space="preserve">in </w:t>
      </w:r>
      <w:r>
        <w:rPr>
          <w:sz w:val="24"/>
          <w:szCs w:val="24"/>
        </w:rPr>
        <w:t xml:space="preserve">later </w:t>
      </w:r>
      <w:r w:rsidR="00AE5873">
        <w:rPr>
          <w:sz w:val="24"/>
          <w:szCs w:val="24"/>
        </w:rPr>
        <w:t xml:space="preserve">sessions </w:t>
      </w:r>
      <w:r>
        <w:rPr>
          <w:sz w:val="24"/>
          <w:szCs w:val="24"/>
        </w:rPr>
        <w:t xml:space="preserve">if more HDF5 objects are added to the file, or if </w:t>
      </w:r>
      <w:commentRangeStart w:id="241"/>
      <w:r>
        <w:rPr>
          <w:sz w:val="24"/>
          <w:szCs w:val="24"/>
        </w:rPr>
        <w:t>new data values are added to</w:t>
      </w:r>
      <w:ins w:id="242" w:author="Frank Baker" w:date="2009-10-26T15:34:00Z">
        <w:r w:rsidR="0076269D">
          <w:rPr>
            <w:sz w:val="24"/>
            <w:szCs w:val="24"/>
          </w:rPr>
          <w:t xml:space="preserve"> existing</w:t>
        </w:r>
      </w:ins>
      <w:r>
        <w:rPr>
          <w:sz w:val="24"/>
          <w:szCs w:val="24"/>
        </w:rPr>
        <w:t xml:space="preserve"> dataset objects.</w:t>
      </w:r>
      <w:r>
        <w:rPr>
          <w:i/>
          <w:sz w:val="24"/>
          <w:szCs w:val="24"/>
        </w:rPr>
        <w:t xml:space="preserve"> </w:t>
      </w:r>
      <w:commentRangeEnd w:id="241"/>
      <w:r w:rsidR="00633069">
        <w:rPr>
          <w:rStyle w:val="CommentReference"/>
          <w:vanish/>
        </w:rPr>
        <w:commentReference w:id="241"/>
      </w:r>
    </w:p>
    <w:p w:rsidR="00027ECE" w:rsidRDefault="00027ECE" w:rsidP="00413771">
      <w:pPr>
        <w:pStyle w:val="NoSpacing"/>
        <w:rPr>
          <w:sz w:val="24"/>
          <w:szCs w:val="24"/>
        </w:rPr>
      </w:pPr>
    </w:p>
    <w:p w:rsidR="00E45EE1" w:rsidRPr="00E45EE1" w:rsidRDefault="00413771" w:rsidP="00413771">
      <w:pPr>
        <w:pStyle w:val="NoSpacing"/>
        <w:rPr>
          <w:sz w:val="24"/>
          <w:szCs w:val="24"/>
        </w:rPr>
      </w:pPr>
      <w:r>
        <w:rPr>
          <w:sz w:val="24"/>
          <w:szCs w:val="24"/>
        </w:rPr>
        <w:t>The file size</w:t>
      </w:r>
      <w:r w:rsidR="00562C10">
        <w:rPr>
          <w:sz w:val="24"/>
          <w:szCs w:val="24"/>
        </w:rPr>
        <w:t>s</w:t>
      </w:r>
      <w:r>
        <w:rPr>
          <w:sz w:val="24"/>
          <w:szCs w:val="24"/>
        </w:rPr>
        <w:t xml:space="preserve"> of </w:t>
      </w:r>
      <w:r>
        <w:rPr>
          <w:i/>
          <w:sz w:val="24"/>
          <w:szCs w:val="24"/>
        </w:rPr>
        <w:t>aggrvfd</w:t>
      </w:r>
      <w:r w:rsidR="00AE5873">
        <w:rPr>
          <w:i/>
          <w:sz w:val="24"/>
          <w:szCs w:val="24"/>
        </w:rPr>
        <w:t>_E</w:t>
      </w:r>
      <w:r>
        <w:rPr>
          <w:i/>
          <w:sz w:val="24"/>
          <w:szCs w:val="24"/>
        </w:rPr>
        <w:t>.h5</w:t>
      </w:r>
      <w:r>
        <w:rPr>
          <w:sz w:val="24"/>
          <w:szCs w:val="24"/>
        </w:rPr>
        <w:t xml:space="preserve"> </w:t>
      </w:r>
      <w:r w:rsidR="00562C10">
        <w:rPr>
          <w:sz w:val="24"/>
          <w:szCs w:val="24"/>
        </w:rPr>
        <w:t xml:space="preserve">and </w:t>
      </w:r>
      <w:r w:rsidR="00562C10">
        <w:rPr>
          <w:i/>
          <w:sz w:val="24"/>
          <w:szCs w:val="24"/>
        </w:rPr>
        <w:t>vfd</w:t>
      </w:r>
      <w:r w:rsidR="00AE5873">
        <w:rPr>
          <w:i/>
          <w:sz w:val="24"/>
          <w:szCs w:val="24"/>
        </w:rPr>
        <w:t>_F</w:t>
      </w:r>
      <w:r w:rsidR="00562C10">
        <w:rPr>
          <w:i/>
          <w:sz w:val="24"/>
          <w:szCs w:val="24"/>
        </w:rPr>
        <w:t xml:space="preserve">.h5 </w:t>
      </w:r>
      <w:r w:rsidR="00562C10">
        <w:rPr>
          <w:sz w:val="24"/>
          <w:szCs w:val="24"/>
        </w:rPr>
        <w:t>are</w:t>
      </w:r>
      <w:r>
        <w:rPr>
          <w:sz w:val="24"/>
          <w:szCs w:val="24"/>
        </w:rPr>
        <w:t xml:space="preserve"> larger than </w:t>
      </w:r>
      <w:r w:rsidR="00E45EE1">
        <w:rPr>
          <w:i/>
          <w:sz w:val="24"/>
          <w:szCs w:val="24"/>
        </w:rPr>
        <w:t>persist</w:t>
      </w:r>
      <w:r w:rsidR="00AE5873">
        <w:rPr>
          <w:i/>
          <w:sz w:val="24"/>
          <w:szCs w:val="24"/>
        </w:rPr>
        <w:t>_C</w:t>
      </w:r>
      <w:r w:rsidR="00E45EE1">
        <w:rPr>
          <w:i/>
          <w:sz w:val="24"/>
          <w:szCs w:val="24"/>
        </w:rPr>
        <w:t xml:space="preserve">.h5 </w:t>
      </w:r>
      <w:r w:rsidR="00E45EE1">
        <w:rPr>
          <w:sz w:val="24"/>
          <w:szCs w:val="24"/>
        </w:rPr>
        <w:t xml:space="preserve">and </w:t>
      </w:r>
      <w:r w:rsidR="00E45EE1">
        <w:rPr>
          <w:i/>
          <w:sz w:val="24"/>
          <w:szCs w:val="24"/>
        </w:rPr>
        <w:t>no_persist</w:t>
      </w:r>
      <w:r w:rsidR="00AE5873">
        <w:rPr>
          <w:i/>
          <w:sz w:val="24"/>
          <w:szCs w:val="24"/>
        </w:rPr>
        <w:t>_D</w:t>
      </w:r>
      <w:r w:rsidR="00E45EE1">
        <w:rPr>
          <w:i/>
          <w:sz w:val="24"/>
          <w:szCs w:val="24"/>
        </w:rPr>
        <w:t>.h5</w:t>
      </w:r>
      <w:r w:rsidR="00E45EE1">
        <w:rPr>
          <w:sz w:val="24"/>
          <w:szCs w:val="24"/>
        </w:rPr>
        <w:t xml:space="preserve"> – files that were also created in a single session.  This is because strategies AGGR_VFD and VFD do not track free space, even within a single session</w:t>
      </w:r>
      <w:ins w:id="243" w:author="Ruth Aydt" w:date="2009-10-02T10:32:00Z">
        <w:r w:rsidR="00633069">
          <w:rPr>
            <w:sz w:val="24"/>
            <w:szCs w:val="24"/>
          </w:rPr>
          <w:t>,</w:t>
        </w:r>
      </w:ins>
      <w:r w:rsidR="00E45EE1">
        <w:rPr>
          <w:sz w:val="24"/>
          <w:szCs w:val="24"/>
        </w:rPr>
        <w:t xml:space="preserve"> and therefore do not reuse any space that is released as HDF5 objects are manipulated.  </w:t>
      </w:r>
      <w:r w:rsidR="00E45EE1">
        <w:rPr>
          <w:i/>
          <w:sz w:val="24"/>
          <w:szCs w:val="24"/>
        </w:rPr>
        <w:t>aggrvfd</w:t>
      </w:r>
      <w:r w:rsidR="00AE5873">
        <w:rPr>
          <w:i/>
          <w:sz w:val="24"/>
          <w:szCs w:val="24"/>
        </w:rPr>
        <w:t>_E</w:t>
      </w:r>
      <w:r w:rsidR="00E45EE1">
        <w:rPr>
          <w:i/>
          <w:sz w:val="24"/>
          <w:szCs w:val="24"/>
        </w:rPr>
        <w:t xml:space="preserve">.h5 </w:t>
      </w:r>
      <w:r w:rsidR="00E45EE1">
        <w:rPr>
          <w:sz w:val="24"/>
          <w:szCs w:val="24"/>
        </w:rPr>
        <w:t xml:space="preserve">is larger than </w:t>
      </w:r>
      <w:r w:rsidR="00E45EE1">
        <w:rPr>
          <w:i/>
          <w:sz w:val="24"/>
          <w:szCs w:val="24"/>
        </w:rPr>
        <w:t>vfd</w:t>
      </w:r>
      <w:r w:rsidR="00AE5873">
        <w:rPr>
          <w:i/>
          <w:sz w:val="24"/>
          <w:szCs w:val="24"/>
        </w:rPr>
        <w:t>_F</w:t>
      </w:r>
      <w:r w:rsidR="00E45EE1">
        <w:rPr>
          <w:i/>
          <w:sz w:val="24"/>
          <w:szCs w:val="24"/>
        </w:rPr>
        <w:t>.h5</w:t>
      </w:r>
      <w:r w:rsidR="00E45EE1">
        <w:rPr>
          <w:sz w:val="24"/>
          <w:szCs w:val="24"/>
        </w:rPr>
        <w:t xml:space="preserve"> because bytes in the aggregators’ blocks have become unaccounted in the process of managing space.   The VFD strategy does not use the aggregators, but allocates </w:t>
      </w:r>
      <w:r w:rsidR="00AE5873">
        <w:rPr>
          <w:sz w:val="24"/>
          <w:szCs w:val="24"/>
        </w:rPr>
        <w:t xml:space="preserve">space </w:t>
      </w:r>
      <w:r w:rsidR="00E45EE1">
        <w:rPr>
          <w:sz w:val="24"/>
          <w:szCs w:val="24"/>
        </w:rPr>
        <w:t>directly from the file driver.</w:t>
      </w:r>
    </w:p>
    <w:p w:rsidR="00E45EE1" w:rsidRDefault="00E45EE1" w:rsidP="00413771">
      <w:pPr>
        <w:pStyle w:val="NoSpacing"/>
        <w:rPr>
          <w:sz w:val="24"/>
          <w:szCs w:val="24"/>
        </w:rPr>
      </w:pPr>
    </w:p>
    <w:p w:rsidR="002B20C3" w:rsidRDefault="004E6008" w:rsidP="00400B65">
      <w:pPr>
        <w:pStyle w:val="NoSpacing"/>
        <w:rPr>
          <w:sz w:val="24"/>
          <w:szCs w:val="24"/>
        </w:rPr>
      </w:pPr>
      <w:ins w:id="244" w:author="Frank Baker" w:date="2009-10-27T16:31:00Z">
        <w:r>
          <w:rPr>
            <w:sz w:val="24"/>
            <w:szCs w:val="24"/>
          </w:rPr>
          <w:t>The final Scenarios G and H illustrate that</w:t>
        </w:r>
      </w:ins>
      <w:ins w:id="245" w:author="Frank Baker" w:date="2009-10-27T16:32:00Z">
        <w:r>
          <w:rPr>
            <w:sz w:val="24"/>
            <w:szCs w:val="24"/>
          </w:rPr>
          <w:t xml:space="preserve"> the</w:t>
        </w:r>
      </w:ins>
      <w:ins w:id="246" w:author="Frank Baker" w:date="2009-10-27T16:31:00Z">
        <w:r>
          <w:rPr>
            <w:sz w:val="24"/>
            <w:szCs w:val="24"/>
          </w:rPr>
          <w:t xml:space="preserve"> s</w:t>
        </w:r>
      </w:ins>
      <w:del w:id="247" w:author="Frank Baker" w:date="2009-10-27T16:31:00Z">
        <w:r w:rsidR="00027ECE" w:rsidDel="004E6008">
          <w:rPr>
            <w:sz w:val="24"/>
            <w:szCs w:val="24"/>
          </w:rPr>
          <w:delText>S</w:delText>
        </w:r>
      </w:del>
      <w:r w:rsidR="00027ECE">
        <w:rPr>
          <w:sz w:val="24"/>
          <w:szCs w:val="24"/>
        </w:rPr>
        <w:t>trateg</w:t>
      </w:r>
      <w:r w:rsidR="002B20C3">
        <w:rPr>
          <w:sz w:val="24"/>
          <w:szCs w:val="24"/>
        </w:rPr>
        <w:t xml:space="preserve">ies AGGR_VFD and VFD have the </w:t>
      </w:r>
      <w:r w:rsidR="00F53F14">
        <w:rPr>
          <w:sz w:val="24"/>
          <w:szCs w:val="24"/>
        </w:rPr>
        <w:t>benefit of saving file space</w:t>
      </w:r>
      <w:r w:rsidR="001554EB">
        <w:rPr>
          <w:sz w:val="24"/>
          <w:szCs w:val="24"/>
        </w:rPr>
        <w:t xml:space="preserve"> when </w:t>
      </w:r>
      <w:r w:rsidR="00DC5E46">
        <w:rPr>
          <w:sz w:val="24"/>
          <w:szCs w:val="24"/>
        </w:rPr>
        <w:t>the usage pattern is adding</w:t>
      </w:r>
      <w:r w:rsidR="001554EB">
        <w:rPr>
          <w:sz w:val="24"/>
          <w:szCs w:val="24"/>
        </w:rPr>
        <w:t xml:space="preserve"> HDF5 objects without deletion. </w:t>
      </w:r>
      <w:commentRangeStart w:id="248"/>
      <w:r w:rsidR="001554EB">
        <w:rPr>
          <w:sz w:val="24"/>
          <w:szCs w:val="24"/>
        </w:rPr>
        <w:t xml:space="preserve"> </w:t>
      </w:r>
      <w:r w:rsidR="002B20C3">
        <w:rPr>
          <w:sz w:val="24"/>
          <w:szCs w:val="24"/>
        </w:rPr>
        <w:t>They may also be faster, because no time is spent tracking free space in the file.</w:t>
      </w:r>
      <w:commentRangeEnd w:id="248"/>
      <w:r w:rsidR="002B20C3">
        <w:rPr>
          <w:rStyle w:val="CommentReference"/>
          <w:vanish/>
        </w:rPr>
        <w:commentReference w:id="248"/>
      </w:r>
    </w:p>
    <w:p w:rsidR="002B20C3" w:rsidRDefault="002B20C3" w:rsidP="00400B65">
      <w:pPr>
        <w:pStyle w:val="NoSpacing"/>
        <w:rPr>
          <w:sz w:val="24"/>
          <w:szCs w:val="24"/>
        </w:rPr>
      </w:pPr>
    </w:p>
    <w:p w:rsidR="00A90738" w:rsidRDefault="00AE5873" w:rsidP="00A90738">
      <w:pPr>
        <w:pStyle w:val="NoSpacing"/>
        <w:spacing w:after="240"/>
        <w:rPr>
          <w:rStyle w:val="Heading2Char"/>
        </w:rPr>
      </w:pPr>
      <w:r>
        <w:rPr>
          <w:rStyle w:val="Heading2Char"/>
        </w:rPr>
        <w:t>Scenario G</w:t>
      </w:r>
      <w:r w:rsidR="00A90738">
        <w:rPr>
          <w:rStyle w:val="Heading2Char"/>
        </w:rPr>
        <w:t>: AGGR_VFD Strategy in Single Session, no Objects Deleted</w:t>
      </w:r>
    </w:p>
    <w:p w:rsidR="00A90738" w:rsidRPr="00C8661B" w:rsidRDefault="00A90738" w:rsidP="00A90738">
      <w:pPr>
        <w:pStyle w:val="Heading3"/>
      </w:pPr>
      <w:r>
        <w:t>Session 1: Create file, add objects</w:t>
      </w:r>
    </w:p>
    <w:p w:rsidR="00A90738" w:rsidRDefault="00A90738" w:rsidP="00A90738">
      <w:pPr>
        <w:pStyle w:val="Normal12"/>
      </w:pPr>
      <w:r>
        <w:t>In the only session of this scenario, a user creates an HDF5 file named aggrvfd</w:t>
      </w:r>
      <w:r w:rsidR="00DA4FA3">
        <w:t>_G</w:t>
      </w:r>
      <w:r>
        <w:rPr>
          <w:i/>
        </w:rPr>
        <w:t>.h5</w:t>
      </w:r>
      <w:r>
        <w:t xml:space="preserve"> using the H5F_FILE_SPACE_AGGR_VFD strategy. The user then adds four datasets (</w:t>
      </w:r>
      <w:r w:rsidRPr="00733DBA">
        <w:rPr>
          <w:i/>
        </w:rPr>
        <w:t>dset1, dset2, dset3</w:t>
      </w:r>
      <w:ins w:id="249" w:author="Ruth Aydt" w:date="2009-10-02T10:29:00Z">
        <w:r w:rsidR="00633069">
          <w:rPr>
            <w:i/>
          </w:rPr>
          <w:t>,</w:t>
        </w:r>
      </w:ins>
      <w:r w:rsidRPr="00733DBA">
        <w:rPr>
          <w:i/>
        </w:rPr>
        <w:t xml:space="preserve"> </w:t>
      </w:r>
      <w:r w:rsidRPr="00733DBA">
        <w:t>and</w:t>
      </w:r>
      <w:r>
        <w:rPr>
          <w:i/>
        </w:rPr>
        <w:t xml:space="preserve"> </w:t>
      </w:r>
      <w:r w:rsidRPr="00733DBA">
        <w:rPr>
          <w:i/>
        </w:rPr>
        <w:t>dset4</w:t>
      </w:r>
      <w:r>
        <w:t xml:space="preserve">) and closes the file. </w:t>
      </w:r>
    </w:p>
    <w:p w:rsidR="00A90738" w:rsidRPr="00A90738" w:rsidRDefault="00A90738" w:rsidP="00A90738">
      <w:pPr>
        <w:pStyle w:val="Normal12"/>
      </w:pPr>
      <w:r>
        <w:rPr>
          <w:i/>
        </w:rPr>
        <w:t xml:space="preserve">h5stat –S </w:t>
      </w:r>
      <w:r>
        <w:t>shows:</w:t>
      </w:r>
    </w:p>
    <w:p w:rsidR="0041171C" w:rsidRDefault="00733DBA">
      <w:pPr>
        <w:pStyle w:val="ListParagraph"/>
      </w:pPr>
      <w:r w:rsidRPr="00733DBA">
        <w:t>Filename: ./aggrvfd</w:t>
      </w:r>
      <w:r w:rsidR="00DA4FA3">
        <w:t>_G</w:t>
      </w:r>
      <w:r w:rsidRPr="00733DBA">
        <w:t>.h5</w:t>
      </w:r>
    </w:p>
    <w:p w:rsidR="0041171C" w:rsidRDefault="00733DBA">
      <w:pPr>
        <w:pStyle w:val="ListParagraph"/>
      </w:pPr>
      <w:r w:rsidRPr="00733DBA">
        <w:t xml:space="preserve">Summary of </w:t>
      </w:r>
      <w:r w:rsidR="00A90738">
        <w:t xml:space="preserve">file space </w:t>
      </w:r>
      <w:r w:rsidRPr="00733DBA">
        <w:t>information:</w:t>
      </w:r>
    </w:p>
    <w:p w:rsidR="0041171C" w:rsidRDefault="00733DBA">
      <w:pPr>
        <w:pStyle w:val="ListParagraph"/>
      </w:pPr>
      <w:r w:rsidRPr="00733DBA">
        <w:t xml:space="preserve">  File metadata: 2208 bytes</w:t>
      </w:r>
    </w:p>
    <w:p w:rsidR="0041171C" w:rsidRDefault="00733DBA">
      <w:pPr>
        <w:pStyle w:val="ListParagraph"/>
      </w:pPr>
      <w:r w:rsidRPr="00733DBA">
        <w:t xml:space="preserve">  Raw data: 120640 bytes</w:t>
      </w:r>
    </w:p>
    <w:p w:rsidR="0041171C" w:rsidRDefault="00733DBA">
      <w:pPr>
        <w:pStyle w:val="ListParagraph"/>
      </w:pPr>
      <w:r w:rsidRPr="00733DBA">
        <w:t xml:space="preserve">  Amount/Percent of tracked free space: 0 bytes/0.0%</w:t>
      </w:r>
    </w:p>
    <w:p w:rsidR="0041171C" w:rsidRDefault="00733DBA">
      <w:pPr>
        <w:pStyle w:val="ListParagraph"/>
      </w:pPr>
      <w:r w:rsidRPr="00733DBA">
        <w:t xml:space="preserve">  Unaccounted space: 1936 bytes</w:t>
      </w:r>
    </w:p>
    <w:p w:rsidR="0041171C" w:rsidRDefault="00733DBA">
      <w:pPr>
        <w:pStyle w:val="ListParagraph"/>
      </w:pPr>
      <w:r w:rsidRPr="00733DBA">
        <w:t>Total space: 124784 bytes</w:t>
      </w:r>
    </w:p>
    <w:p w:rsidR="00DA4FA3" w:rsidRDefault="00DA4FA3" w:rsidP="00DA4FA3">
      <w:pPr>
        <w:pStyle w:val="NoSpacing"/>
        <w:spacing w:after="240"/>
        <w:rPr>
          <w:rStyle w:val="Heading2Char"/>
        </w:rPr>
      </w:pPr>
      <w:r>
        <w:rPr>
          <w:rStyle w:val="Heading2Char"/>
        </w:rPr>
        <w:t>Scenario H: VFD Strategy in Single Session, no Objects Deleted</w:t>
      </w:r>
    </w:p>
    <w:p w:rsidR="00DA4FA3" w:rsidRPr="00C8661B" w:rsidRDefault="00DA4FA3" w:rsidP="00DA4FA3">
      <w:pPr>
        <w:pStyle w:val="Heading3"/>
      </w:pPr>
      <w:r>
        <w:t>Session 1: Create file, add objects</w:t>
      </w:r>
    </w:p>
    <w:p w:rsidR="00DA4FA3" w:rsidRDefault="00DA4FA3" w:rsidP="00DA4FA3">
      <w:pPr>
        <w:pStyle w:val="Normal12"/>
      </w:pPr>
      <w:r>
        <w:t>In the only session of this scenario, a user creates an HDF5 file named vfd_H</w:t>
      </w:r>
      <w:r>
        <w:rPr>
          <w:i/>
        </w:rPr>
        <w:t>.h5</w:t>
      </w:r>
      <w:r>
        <w:t xml:space="preserve"> using the H5F_FILE_SPACE_VFD strategy. The user then adds four datasets (</w:t>
      </w:r>
      <w:r w:rsidRPr="00733DBA">
        <w:rPr>
          <w:i/>
        </w:rPr>
        <w:t>dset1, dset2, dset3</w:t>
      </w:r>
      <w:ins w:id="250" w:author="Ruth Aydt" w:date="2009-10-02T10:29:00Z">
        <w:r w:rsidR="00633069">
          <w:rPr>
            <w:i/>
          </w:rPr>
          <w:t>,</w:t>
        </w:r>
      </w:ins>
      <w:r w:rsidRPr="00733DBA">
        <w:rPr>
          <w:i/>
        </w:rPr>
        <w:t xml:space="preserve"> </w:t>
      </w:r>
      <w:r w:rsidRPr="00733DBA">
        <w:t>and</w:t>
      </w:r>
      <w:r>
        <w:rPr>
          <w:i/>
        </w:rPr>
        <w:t xml:space="preserve"> </w:t>
      </w:r>
      <w:r w:rsidRPr="00733DBA">
        <w:rPr>
          <w:i/>
        </w:rPr>
        <w:t>dset4</w:t>
      </w:r>
      <w:r>
        <w:t xml:space="preserve">) and closes the file. </w:t>
      </w:r>
    </w:p>
    <w:p w:rsidR="008E475C" w:rsidRDefault="00DA4FA3">
      <w:pPr>
        <w:pStyle w:val="Normal12"/>
      </w:pPr>
      <w:r>
        <w:rPr>
          <w:i/>
        </w:rPr>
        <w:t xml:space="preserve">h5stat –S </w:t>
      </w:r>
      <w:r>
        <w:t>shows:</w:t>
      </w:r>
    </w:p>
    <w:p w:rsidR="0041171C" w:rsidRDefault="00733DBA">
      <w:pPr>
        <w:pStyle w:val="ListParagraph"/>
      </w:pPr>
      <w:r w:rsidRPr="00733DBA">
        <w:t>Filename: ./vfd</w:t>
      </w:r>
      <w:r w:rsidR="00DA4FA3">
        <w:t>_H</w:t>
      </w:r>
      <w:r w:rsidRPr="00733DBA">
        <w:t>.h5</w:t>
      </w:r>
    </w:p>
    <w:p w:rsidR="0041171C" w:rsidRDefault="00733DBA">
      <w:pPr>
        <w:pStyle w:val="ListParagraph"/>
      </w:pPr>
      <w:r w:rsidRPr="00733DBA">
        <w:t xml:space="preserve">Summary of </w:t>
      </w:r>
      <w:r w:rsidR="00DA4FA3">
        <w:t>file space</w:t>
      </w:r>
      <w:r w:rsidR="00DA4FA3" w:rsidRPr="00733DBA">
        <w:t xml:space="preserve"> </w:t>
      </w:r>
      <w:r w:rsidRPr="00733DBA">
        <w:t>information:</w:t>
      </w:r>
    </w:p>
    <w:p w:rsidR="0041171C" w:rsidRDefault="00733DBA">
      <w:pPr>
        <w:pStyle w:val="ListParagraph"/>
      </w:pPr>
      <w:r w:rsidRPr="00733DBA">
        <w:t xml:space="preserve">  File metadata: 2208 bytes</w:t>
      </w:r>
    </w:p>
    <w:p w:rsidR="0041171C" w:rsidRDefault="00733DBA">
      <w:pPr>
        <w:pStyle w:val="ListParagraph"/>
      </w:pPr>
      <w:r w:rsidRPr="00733DBA">
        <w:t xml:space="preserve">  Raw data: 120640 bytes</w:t>
      </w:r>
    </w:p>
    <w:p w:rsidR="0041171C" w:rsidRDefault="00733DBA">
      <w:pPr>
        <w:pStyle w:val="ListParagraph"/>
      </w:pPr>
      <w:r w:rsidRPr="00733DBA">
        <w:t xml:space="preserve">  Amount/Percent of tracked free space: 0 bytes/0.0%</w:t>
      </w:r>
    </w:p>
    <w:p w:rsidR="0041171C" w:rsidRDefault="00733DBA">
      <w:pPr>
        <w:pStyle w:val="ListParagraph"/>
      </w:pPr>
      <w:r w:rsidRPr="00733DBA">
        <w:t xml:space="preserve">  Unaccounted space: 0 bytes</w:t>
      </w:r>
    </w:p>
    <w:p w:rsidR="0041171C" w:rsidRDefault="00733DBA">
      <w:pPr>
        <w:pStyle w:val="ListParagraph"/>
      </w:pPr>
      <w:r w:rsidRPr="00733DBA">
        <w:t>Total space: 122848 bytes</w:t>
      </w:r>
    </w:p>
    <w:p w:rsidR="00DA4FA3" w:rsidRDefault="00DA4FA3">
      <w:pPr>
        <w:pStyle w:val="ListParagraph"/>
      </w:pPr>
    </w:p>
    <w:p w:rsidR="00DA4FA3" w:rsidRDefault="00DA4FA3" w:rsidP="00DA4FA3">
      <w:pPr>
        <w:pStyle w:val="NoSpacing"/>
        <w:spacing w:after="240"/>
        <w:rPr>
          <w:rStyle w:val="Heading2Char"/>
        </w:rPr>
      </w:pPr>
      <w:r>
        <w:rPr>
          <w:rStyle w:val="Heading2Char"/>
        </w:rPr>
        <w:t xml:space="preserve">Comparison of HDF5 Files from Scenarios A, B, G, H after HDF5 Objects Added </w:t>
      </w:r>
    </w:p>
    <w:tbl>
      <w:tblPr>
        <w:tblStyle w:val="TableGrid"/>
        <w:tblW w:w="0" w:type="auto"/>
        <w:tblLayout w:type="fixed"/>
        <w:tblLook w:val="00BF"/>
      </w:tblPr>
      <w:tblGrid>
        <w:gridCol w:w="1188"/>
        <w:gridCol w:w="1350"/>
        <w:gridCol w:w="1620"/>
        <w:gridCol w:w="900"/>
        <w:gridCol w:w="1080"/>
        <w:gridCol w:w="900"/>
        <w:gridCol w:w="1170"/>
        <w:gridCol w:w="1368"/>
      </w:tblGrid>
      <w:tr w:rsidR="00DA4FA3" w:rsidRPr="00562C10">
        <w:tc>
          <w:tcPr>
            <w:tcW w:w="1188" w:type="dxa"/>
          </w:tcPr>
          <w:p w:rsidR="00DA4FA3" w:rsidRPr="00562C10" w:rsidRDefault="00DA4FA3" w:rsidP="00DB58DF">
            <w:pPr>
              <w:pStyle w:val="ListParagraph"/>
              <w:ind w:left="0"/>
              <w:jc w:val="center"/>
              <w:rPr>
                <w:sz w:val="20"/>
              </w:rPr>
            </w:pPr>
            <w:r w:rsidRPr="00562C10">
              <w:rPr>
                <w:sz w:val="20"/>
              </w:rPr>
              <w:t>Scenario /</w:t>
            </w:r>
          </w:p>
          <w:p w:rsidR="00DA4FA3" w:rsidRPr="00562C10" w:rsidRDefault="00DA4FA3" w:rsidP="00DB58DF">
            <w:pPr>
              <w:pStyle w:val="ListParagraph"/>
              <w:ind w:left="0"/>
              <w:jc w:val="center"/>
              <w:rPr>
                <w:sz w:val="20"/>
              </w:rPr>
            </w:pPr>
            <w:r w:rsidRPr="00562C10">
              <w:rPr>
                <w:sz w:val="20"/>
              </w:rPr>
              <w:t xml:space="preserve"> # Sessions</w:t>
            </w:r>
          </w:p>
        </w:tc>
        <w:tc>
          <w:tcPr>
            <w:tcW w:w="1350" w:type="dxa"/>
          </w:tcPr>
          <w:p w:rsidR="00DA4FA3" w:rsidRPr="00562C10" w:rsidRDefault="00DA4FA3" w:rsidP="00DB58DF">
            <w:pPr>
              <w:pStyle w:val="ListParagraph"/>
              <w:ind w:left="0"/>
              <w:jc w:val="center"/>
              <w:rPr>
                <w:sz w:val="20"/>
              </w:rPr>
            </w:pPr>
            <w:r w:rsidRPr="00562C10">
              <w:rPr>
                <w:sz w:val="20"/>
              </w:rPr>
              <w:t>Strategy</w:t>
            </w:r>
          </w:p>
        </w:tc>
        <w:tc>
          <w:tcPr>
            <w:tcW w:w="1620" w:type="dxa"/>
          </w:tcPr>
          <w:p w:rsidR="00DA4FA3" w:rsidRPr="00562C10" w:rsidRDefault="00DA4FA3" w:rsidP="00562C10">
            <w:pPr>
              <w:pStyle w:val="ListParagraph"/>
              <w:ind w:left="0"/>
              <w:jc w:val="center"/>
              <w:rPr>
                <w:sz w:val="20"/>
              </w:rPr>
            </w:pPr>
            <w:r w:rsidRPr="00562C10">
              <w:rPr>
                <w:sz w:val="20"/>
              </w:rPr>
              <w:t>File Name</w:t>
            </w:r>
          </w:p>
        </w:tc>
        <w:tc>
          <w:tcPr>
            <w:tcW w:w="900" w:type="dxa"/>
          </w:tcPr>
          <w:p w:rsidR="00DA4FA3" w:rsidRPr="00562C10" w:rsidRDefault="00DA4FA3" w:rsidP="00562C10">
            <w:pPr>
              <w:pStyle w:val="ListParagraph"/>
              <w:ind w:left="0"/>
              <w:jc w:val="center"/>
              <w:rPr>
                <w:sz w:val="20"/>
              </w:rPr>
            </w:pPr>
            <w:r w:rsidRPr="00562C10">
              <w:rPr>
                <w:sz w:val="20"/>
              </w:rPr>
              <w:t>File Size</w:t>
            </w:r>
          </w:p>
          <w:p w:rsidR="00DA4FA3" w:rsidRPr="00562C10" w:rsidRDefault="00DA4FA3" w:rsidP="00562C10">
            <w:pPr>
              <w:pStyle w:val="ListParagraph"/>
              <w:ind w:left="0"/>
              <w:jc w:val="center"/>
              <w:rPr>
                <w:sz w:val="20"/>
              </w:rPr>
            </w:pPr>
            <w:r w:rsidRPr="00562C10">
              <w:rPr>
                <w:sz w:val="20"/>
              </w:rPr>
              <w:t>(bytes)</w:t>
            </w:r>
          </w:p>
        </w:tc>
        <w:tc>
          <w:tcPr>
            <w:tcW w:w="1080" w:type="dxa"/>
          </w:tcPr>
          <w:p w:rsidR="00DA4FA3" w:rsidRPr="00562C10" w:rsidRDefault="00DA4FA3" w:rsidP="00562C10">
            <w:pPr>
              <w:pStyle w:val="ListParagraph"/>
              <w:ind w:left="0"/>
              <w:jc w:val="center"/>
              <w:rPr>
                <w:sz w:val="20"/>
              </w:rPr>
            </w:pPr>
            <w:r w:rsidRPr="00562C10">
              <w:rPr>
                <w:sz w:val="20"/>
              </w:rPr>
              <w:t>File Metadata</w:t>
            </w:r>
          </w:p>
          <w:p w:rsidR="00DA4FA3" w:rsidRPr="00562C10" w:rsidRDefault="00DA4FA3" w:rsidP="00562C10">
            <w:pPr>
              <w:pStyle w:val="ListParagraph"/>
              <w:ind w:left="0"/>
              <w:jc w:val="center"/>
              <w:rPr>
                <w:sz w:val="20"/>
              </w:rPr>
            </w:pPr>
            <w:r w:rsidRPr="00562C10">
              <w:rPr>
                <w:sz w:val="20"/>
              </w:rPr>
              <w:t>(bytes)</w:t>
            </w:r>
          </w:p>
        </w:tc>
        <w:tc>
          <w:tcPr>
            <w:tcW w:w="900" w:type="dxa"/>
          </w:tcPr>
          <w:p w:rsidR="00DA4FA3" w:rsidRPr="00562C10" w:rsidRDefault="00DA4FA3" w:rsidP="00562C10">
            <w:pPr>
              <w:pStyle w:val="ListParagraph"/>
              <w:ind w:left="0"/>
              <w:jc w:val="center"/>
              <w:rPr>
                <w:sz w:val="20"/>
              </w:rPr>
            </w:pPr>
            <w:r w:rsidRPr="00562C10">
              <w:rPr>
                <w:sz w:val="20"/>
              </w:rPr>
              <w:t>Raw Data (bytes)</w:t>
            </w:r>
          </w:p>
          <w:p w:rsidR="00DA4FA3" w:rsidRPr="00562C10" w:rsidRDefault="00DA4FA3" w:rsidP="00562C10">
            <w:pPr>
              <w:pStyle w:val="ListParagraph"/>
              <w:ind w:left="0"/>
              <w:jc w:val="center"/>
              <w:rPr>
                <w:sz w:val="20"/>
              </w:rPr>
            </w:pPr>
          </w:p>
        </w:tc>
        <w:tc>
          <w:tcPr>
            <w:tcW w:w="1170" w:type="dxa"/>
          </w:tcPr>
          <w:p w:rsidR="00DA4FA3" w:rsidRPr="00562C10" w:rsidRDefault="00DA4FA3" w:rsidP="00562C10">
            <w:pPr>
              <w:pStyle w:val="ListParagraph"/>
              <w:ind w:left="0"/>
              <w:jc w:val="center"/>
              <w:rPr>
                <w:sz w:val="20"/>
              </w:rPr>
            </w:pPr>
            <w:r w:rsidRPr="00562C10">
              <w:rPr>
                <w:sz w:val="20"/>
              </w:rPr>
              <w:t>Tracked Free Space (bytes)</w:t>
            </w:r>
          </w:p>
        </w:tc>
        <w:tc>
          <w:tcPr>
            <w:tcW w:w="1368" w:type="dxa"/>
          </w:tcPr>
          <w:p w:rsidR="00DA4FA3" w:rsidRPr="00562C10" w:rsidRDefault="00DA4FA3" w:rsidP="00562C10">
            <w:pPr>
              <w:pStyle w:val="ListParagraph"/>
              <w:ind w:left="0"/>
              <w:jc w:val="center"/>
              <w:rPr>
                <w:sz w:val="20"/>
              </w:rPr>
            </w:pPr>
            <w:r w:rsidRPr="00562C10">
              <w:rPr>
                <w:sz w:val="20"/>
              </w:rPr>
              <w:t>Unaccounted Space (bytes)</w:t>
            </w:r>
          </w:p>
        </w:tc>
      </w:tr>
      <w:tr w:rsidR="00DA4FA3" w:rsidRPr="00562C10">
        <w:tc>
          <w:tcPr>
            <w:tcW w:w="1188" w:type="dxa"/>
          </w:tcPr>
          <w:p w:rsidR="00DA4FA3" w:rsidRPr="00562C10" w:rsidRDefault="00DA4FA3" w:rsidP="00DB58DF">
            <w:pPr>
              <w:pStyle w:val="ListParagraph"/>
              <w:ind w:left="0"/>
              <w:jc w:val="center"/>
              <w:rPr>
                <w:sz w:val="20"/>
              </w:rPr>
            </w:pPr>
            <w:r w:rsidRPr="00562C10">
              <w:rPr>
                <w:sz w:val="20"/>
              </w:rPr>
              <w:t xml:space="preserve">A / </w:t>
            </w:r>
            <w:r w:rsidR="00896460">
              <w:rPr>
                <w:sz w:val="20"/>
              </w:rPr>
              <w:t>2</w:t>
            </w:r>
          </w:p>
        </w:tc>
        <w:tc>
          <w:tcPr>
            <w:tcW w:w="1350" w:type="dxa"/>
          </w:tcPr>
          <w:p w:rsidR="00DA4FA3" w:rsidRPr="00562C10" w:rsidRDefault="00DA4FA3" w:rsidP="00DB58DF">
            <w:pPr>
              <w:pStyle w:val="ListParagraph"/>
              <w:ind w:left="0"/>
              <w:jc w:val="center"/>
              <w:rPr>
                <w:sz w:val="20"/>
              </w:rPr>
            </w:pPr>
            <w:r w:rsidRPr="00562C10">
              <w:rPr>
                <w:sz w:val="20"/>
              </w:rPr>
              <w:t>ALL</w:t>
            </w:r>
          </w:p>
        </w:tc>
        <w:tc>
          <w:tcPr>
            <w:tcW w:w="1620" w:type="dxa"/>
          </w:tcPr>
          <w:p w:rsidR="00DA4FA3" w:rsidRPr="00562C10" w:rsidRDefault="00DA4FA3" w:rsidP="00562C10">
            <w:pPr>
              <w:pStyle w:val="ListParagraph"/>
              <w:ind w:left="0"/>
              <w:jc w:val="right"/>
              <w:rPr>
                <w:sz w:val="20"/>
              </w:rPr>
            </w:pPr>
            <w:r w:rsidRPr="00562C10">
              <w:rPr>
                <w:sz w:val="20"/>
              </w:rPr>
              <w:t>no_persist</w:t>
            </w:r>
            <w:r>
              <w:rPr>
                <w:sz w:val="20"/>
              </w:rPr>
              <w:t>_A</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124832</w:t>
            </w:r>
          </w:p>
        </w:tc>
        <w:tc>
          <w:tcPr>
            <w:tcW w:w="1080" w:type="dxa"/>
          </w:tcPr>
          <w:p w:rsidR="00DA4FA3" w:rsidRPr="00562C10" w:rsidRDefault="00DA4FA3" w:rsidP="00562C10">
            <w:pPr>
              <w:pStyle w:val="ListParagraph"/>
              <w:ind w:left="0"/>
              <w:jc w:val="right"/>
              <w:rPr>
                <w:sz w:val="20"/>
              </w:rPr>
            </w:pPr>
            <w:r>
              <w:rPr>
                <w:sz w:val="20"/>
              </w:rPr>
              <w:t>2216</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DA4FA3" w:rsidP="00562C10">
            <w:pPr>
              <w:pStyle w:val="ListParagraph"/>
              <w:ind w:left="0"/>
              <w:jc w:val="right"/>
              <w:rPr>
                <w:sz w:val="20"/>
              </w:rPr>
            </w:pPr>
            <w:r>
              <w:rPr>
                <w:sz w:val="20"/>
              </w:rPr>
              <w:t>0</w:t>
            </w:r>
          </w:p>
        </w:tc>
        <w:tc>
          <w:tcPr>
            <w:tcW w:w="1368" w:type="dxa"/>
          </w:tcPr>
          <w:p w:rsidR="00DA4FA3" w:rsidRPr="00562C10" w:rsidRDefault="00896460" w:rsidP="00562C10">
            <w:pPr>
              <w:pStyle w:val="ListParagraph"/>
              <w:ind w:left="0"/>
              <w:jc w:val="right"/>
              <w:rPr>
                <w:sz w:val="20"/>
              </w:rPr>
            </w:pPr>
            <w:r>
              <w:rPr>
                <w:sz w:val="20"/>
              </w:rPr>
              <w:t>1976</w:t>
            </w:r>
          </w:p>
        </w:tc>
      </w:tr>
      <w:tr w:rsidR="00DA4FA3" w:rsidRPr="00562C10">
        <w:tc>
          <w:tcPr>
            <w:tcW w:w="1188" w:type="dxa"/>
          </w:tcPr>
          <w:p w:rsidR="00DA4FA3" w:rsidRPr="00562C10" w:rsidRDefault="00DA4FA3" w:rsidP="00DB58DF">
            <w:pPr>
              <w:pStyle w:val="ListParagraph"/>
              <w:ind w:left="0"/>
              <w:jc w:val="center"/>
              <w:rPr>
                <w:sz w:val="20"/>
              </w:rPr>
            </w:pPr>
            <w:r w:rsidRPr="00562C10">
              <w:rPr>
                <w:sz w:val="20"/>
              </w:rPr>
              <w:t xml:space="preserve">B / </w:t>
            </w:r>
            <w:r w:rsidR="00896460">
              <w:rPr>
                <w:sz w:val="20"/>
              </w:rPr>
              <w:t>2</w:t>
            </w:r>
          </w:p>
        </w:tc>
        <w:tc>
          <w:tcPr>
            <w:tcW w:w="1350" w:type="dxa"/>
          </w:tcPr>
          <w:p w:rsidR="00DA4FA3" w:rsidRPr="00562C10" w:rsidRDefault="00DA4FA3" w:rsidP="00DB58DF">
            <w:pPr>
              <w:pStyle w:val="ListParagraph"/>
              <w:ind w:left="0"/>
              <w:jc w:val="center"/>
              <w:rPr>
                <w:sz w:val="20"/>
              </w:rPr>
            </w:pPr>
            <w:r w:rsidRPr="00562C10">
              <w:rPr>
                <w:sz w:val="20"/>
              </w:rPr>
              <w:t>ALL_PERSIST</w:t>
            </w:r>
          </w:p>
        </w:tc>
        <w:tc>
          <w:tcPr>
            <w:tcW w:w="1620" w:type="dxa"/>
          </w:tcPr>
          <w:p w:rsidR="00DA4FA3" w:rsidRPr="00562C10" w:rsidRDefault="00DA4FA3" w:rsidP="00562C10">
            <w:pPr>
              <w:pStyle w:val="ListParagraph"/>
              <w:ind w:left="0"/>
              <w:jc w:val="right"/>
              <w:rPr>
                <w:sz w:val="20"/>
              </w:rPr>
            </w:pPr>
            <w:r w:rsidRPr="00562C10">
              <w:rPr>
                <w:sz w:val="20"/>
              </w:rPr>
              <w:t>persist</w:t>
            </w:r>
            <w:r>
              <w:rPr>
                <w:sz w:val="20"/>
              </w:rPr>
              <w:t>_B</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124885</w:t>
            </w:r>
          </w:p>
        </w:tc>
        <w:tc>
          <w:tcPr>
            <w:tcW w:w="1080" w:type="dxa"/>
          </w:tcPr>
          <w:p w:rsidR="00DA4FA3" w:rsidRPr="00562C10" w:rsidRDefault="00896460" w:rsidP="00562C10">
            <w:pPr>
              <w:pStyle w:val="ListParagraph"/>
              <w:ind w:left="0"/>
              <w:jc w:val="right"/>
              <w:rPr>
                <w:sz w:val="20"/>
              </w:rPr>
            </w:pPr>
            <w:r>
              <w:rPr>
                <w:sz w:val="20"/>
              </w:rPr>
              <w:t>2319</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896460" w:rsidP="00562C10">
            <w:pPr>
              <w:pStyle w:val="ListParagraph"/>
              <w:ind w:left="0"/>
              <w:jc w:val="right"/>
              <w:rPr>
                <w:sz w:val="20"/>
              </w:rPr>
            </w:pPr>
            <w:r>
              <w:rPr>
                <w:sz w:val="20"/>
              </w:rPr>
              <w:t>1854</w:t>
            </w:r>
          </w:p>
        </w:tc>
        <w:tc>
          <w:tcPr>
            <w:tcW w:w="1368" w:type="dxa"/>
          </w:tcPr>
          <w:p w:rsidR="00DA4FA3" w:rsidRPr="00562C10" w:rsidRDefault="00DA4FA3" w:rsidP="00562C10">
            <w:pPr>
              <w:pStyle w:val="ListParagraph"/>
              <w:ind w:left="0"/>
              <w:jc w:val="right"/>
              <w:rPr>
                <w:sz w:val="20"/>
              </w:rPr>
            </w:pPr>
            <w:r>
              <w:rPr>
                <w:sz w:val="20"/>
              </w:rPr>
              <w:t>0</w:t>
            </w:r>
          </w:p>
        </w:tc>
      </w:tr>
      <w:tr w:rsidR="00DA4FA3" w:rsidRPr="00562C10">
        <w:tc>
          <w:tcPr>
            <w:tcW w:w="1188" w:type="dxa"/>
          </w:tcPr>
          <w:p w:rsidR="00DA4FA3" w:rsidRPr="00562C10" w:rsidRDefault="00896460" w:rsidP="00DB58DF">
            <w:pPr>
              <w:pStyle w:val="ListParagraph"/>
              <w:ind w:left="0"/>
              <w:jc w:val="center"/>
              <w:rPr>
                <w:sz w:val="20"/>
              </w:rPr>
            </w:pPr>
            <w:r>
              <w:rPr>
                <w:sz w:val="20"/>
              </w:rPr>
              <w:t xml:space="preserve">G </w:t>
            </w:r>
            <w:r w:rsidR="00DA4FA3" w:rsidRPr="00562C10">
              <w:rPr>
                <w:sz w:val="20"/>
              </w:rPr>
              <w:t>/ 1</w:t>
            </w:r>
          </w:p>
        </w:tc>
        <w:tc>
          <w:tcPr>
            <w:tcW w:w="1350" w:type="dxa"/>
          </w:tcPr>
          <w:p w:rsidR="00DA4FA3" w:rsidRPr="00562C10" w:rsidRDefault="00DA4FA3" w:rsidP="00DB58DF">
            <w:pPr>
              <w:pStyle w:val="ListParagraph"/>
              <w:ind w:left="0"/>
              <w:jc w:val="center"/>
              <w:rPr>
                <w:sz w:val="20"/>
              </w:rPr>
            </w:pPr>
            <w:r w:rsidRPr="00562C10">
              <w:rPr>
                <w:sz w:val="20"/>
              </w:rPr>
              <w:t>AGGR_VFD</w:t>
            </w:r>
          </w:p>
        </w:tc>
        <w:tc>
          <w:tcPr>
            <w:tcW w:w="1620" w:type="dxa"/>
          </w:tcPr>
          <w:p w:rsidR="00DA4FA3" w:rsidRPr="00562C10" w:rsidRDefault="00DA4FA3" w:rsidP="00562C10">
            <w:pPr>
              <w:pStyle w:val="ListParagraph"/>
              <w:ind w:left="0"/>
              <w:jc w:val="right"/>
              <w:rPr>
                <w:sz w:val="20"/>
              </w:rPr>
            </w:pPr>
            <w:r w:rsidRPr="00562C10">
              <w:rPr>
                <w:sz w:val="20"/>
              </w:rPr>
              <w:t>aggrvfd</w:t>
            </w:r>
            <w:r>
              <w:rPr>
                <w:sz w:val="20"/>
              </w:rPr>
              <w:t>_</w:t>
            </w:r>
            <w:r w:rsidR="00896460">
              <w:rPr>
                <w:sz w:val="20"/>
              </w:rPr>
              <w:t>G</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124784</w:t>
            </w:r>
          </w:p>
        </w:tc>
        <w:tc>
          <w:tcPr>
            <w:tcW w:w="1080" w:type="dxa"/>
          </w:tcPr>
          <w:p w:rsidR="00DA4FA3" w:rsidRPr="00562C10" w:rsidRDefault="00896460" w:rsidP="00562C10">
            <w:pPr>
              <w:pStyle w:val="ListParagraph"/>
              <w:ind w:left="0"/>
              <w:jc w:val="right"/>
              <w:rPr>
                <w:sz w:val="20"/>
              </w:rPr>
            </w:pPr>
            <w:r>
              <w:rPr>
                <w:sz w:val="20"/>
              </w:rPr>
              <w:t>1936</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DA4FA3" w:rsidP="00562C10">
            <w:pPr>
              <w:pStyle w:val="ListParagraph"/>
              <w:ind w:left="0"/>
              <w:jc w:val="right"/>
              <w:rPr>
                <w:sz w:val="20"/>
              </w:rPr>
            </w:pPr>
            <w:r>
              <w:rPr>
                <w:sz w:val="20"/>
              </w:rPr>
              <w:t>0</w:t>
            </w:r>
          </w:p>
        </w:tc>
        <w:tc>
          <w:tcPr>
            <w:tcW w:w="1368" w:type="dxa"/>
          </w:tcPr>
          <w:p w:rsidR="00DA4FA3" w:rsidRPr="00562C10" w:rsidRDefault="00896460" w:rsidP="00562C10">
            <w:pPr>
              <w:pStyle w:val="ListParagraph"/>
              <w:ind w:left="0"/>
              <w:jc w:val="right"/>
              <w:rPr>
                <w:sz w:val="20"/>
              </w:rPr>
            </w:pPr>
            <w:r>
              <w:rPr>
                <w:sz w:val="20"/>
              </w:rPr>
              <w:t>1936</w:t>
            </w:r>
          </w:p>
        </w:tc>
      </w:tr>
      <w:tr w:rsidR="00DA4FA3" w:rsidRPr="00562C10">
        <w:tc>
          <w:tcPr>
            <w:tcW w:w="1188" w:type="dxa"/>
          </w:tcPr>
          <w:p w:rsidR="00DA4FA3" w:rsidRPr="00562C10" w:rsidRDefault="00896460" w:rsidP="00DB58DF">
            <w:pPr>
              <w:pStyle w:val="ListParagraph"/>
              <w:ind w:left="0"/>
              <w:jc w:val="center"/>
              <w:rPr>
                <w:sz w:val="20"/>
              </w:rPr>
            </w:pPr>
            <w:r>
              <w:rPr>
                <w:sz w:val="20"/>
              </w:rPr>
              <w:t>H</w:t>
            </w:r>
            <w:r w:rsidR="00DA4FA3" w:rsidRPr="00562C10">
              <w:rPr>
                <w:sz w:val="20"/>
              </w:rPr>
              <w:t xml:space="preserve"> / 1</w:t>
            </w:r>
          </w:p>
        </w:tc>
        <w:tc>
          <w:tcPr>
            <w:tcW w:w="1350" w:type="dxa"/>
          </w:tcPr>
          <w:p w:rsidR="00DA4FA3" w:rsidRPr="00562C10" w:rsidRDefault="00DA4FA3" w:rsidP="00DB58DF">
            <w:pPr>
              <w:pStyle w:val="ListParagraph"/>
              <w:ind w:left="0"/>
              <w:jc w:val="center"/>
              <w:rPr>
                <w:sz w:val="20"/>
              </w:rPr>
            </w:pPr>
            <w:r w:rsidRPr="00562C10">
              <w:rPr>
                <w:sz w:val="20"/>
              </w:rPr>
              <w:t>VFD</w:t>
            </w:r>
          </w:p>
        </w:tc>
        <w:tc>
          <w:tcPr>
            <w:tcW w:w="1620" w:type="dxa"/>
          </w:tcPr>
          <w:p w:rsidR="00DA4FA3" w:rsidRPr="00562C10" w:rsidRDefault="00DA4FA3" w:rsidP="00562C10">
            <w:pPr>
              <w:pStyle w:val="ListParagraph"/>
              <w:ind w:left="0"/>
              <w:jc w:val="right"/>
              <w:rPr>
                <w:sz w:val="20"/>
              </w:rPr>
            </w:pPr>
            <w:r w:rsidRPr="00562C10">
              <w:rPr>
                <w:sz w:val="20"/>
              </w:rPr>
              <w:t>vfd</w:t>
            </w:r>
            <w:r>
              <w:rPr>
                <w:sz w:val="20"/>
              </w:rPr>
              <w:t>_</w:t>
            </w:r>
            <w:r w:rsidR="00896460">
              <w:rPr>
                <w:sz w:val="20"/>
              </w:rPr>
              <w:t>H</w:t>
            </w:r>
            <w:r w:rsidRPr="00562C10">
              <w:rPr>
                <w:sz w:val="20"/>
              </w:rPr>
              <w:t>.h5</w:t>
            </w:r>
          </w:p>
        </w:tc>
        <w:tc>
          <w:tcPr>
            <w:tcW w:w="900" w:type="dxa"/>
          </w:tcPr>
          <w:p w:rsidR="00DA4FA3" w:rsidRPr="00562C10" w:rsidRDefault="00896460" w:rsidP="00562C10">
            <w:pPr>
              <w:pStyle w:val="ListParagraph"/>
              <w:ind w:left="0"/>
              <w:jc w:val="right"/>
              <w:rPr>
                <w:sz w:val="20"/>
              </w:rPr>
            </w:pPr>
            <w:r>
              <w:rPr>
                <w:sz w:val="20"/>
              </w:rPr>
              <w:t>122848</w:t>
            </w:r>
          </w:p>
        </w:tc>
        <w:tc>
          <w:tcPr>
            <w:tcW w:w="1080" w:type="dxa"/>
          </w:tcPr>
          <w:p w:rsidR="00DA4FA3" w:rsidRPr="00562C10" w:rsidRDefault="00DA4FA3" w:rsidP="00562C10">
            <w:pPr>
              <w:pStyle w:val="ListParagraph"/>
              <w:ind w:left="0"/>
              <w:jc w:val="right"/>
              <w:rPr>
                <w:sz w:val="20"/>
              </w:rPr>
            </w:pPr>
            <w:r>
              <w:rPr>
                <w:sz w:val="20"/>
              </w:rPr>
              <w:t>2208</w:t>
            </w:r>
          </w:p>
        </w:tc>
        <w:tc>
          <w:tcPr>
            <w:tcW w:w="900" w:type="dxa"/>
          </w:tcPr>
          <w:p w:rsidR="00DA4FA3" w:rsidRPr="00562C10" w:rsidRDefault="00896460" w:rsidP="00562C10">
            <w:pPr>
              <w:pStyle w:val="ListParagraph"/>
              <w:ind w:left="0"/>
              <w:jc w:val="right"/>
              <w:rPr>
                <w:sz w:val="20"/>
              </w:rPr>
            </w:pPr>
            <w:r>
              <w:rPr>
                <w:sz w:val="20"/>
              </w:rPr>
              <w:t>120640</w:t>
            </w:r>
          </w:p>
        </w:tc>
        <w:tc>
          <w:tcPr>
            <w:tcW w:w="1170" w:type="dxa"/>
          </w:tcPr>
          <w:p w:rsidR="00DA4FA3" w:rsidRPr="00562C10" w:rsidRDefault="00DA4FA3" w:rsidP="00562C10">
            <w:pPr>
              <w:pStyle w:val="ListParagraph"/>
              <w:ind w:left="0"/>
              <w:jc w:val="right"/>
              <w:rPr>
                <w:sz w:val="20"/>
              </w:rPr>
            </w:pPr>
            <w:r>
              <w:rPr>
                <w:sz w:val="20"/>
              </w:rPr>
              <w:t>0</w:t>
            </w:r>
          </w:p>
        </w:tc>
        <w:tc>
          <w:tcPr>
            <w:tcW w:w="1368" w:type="dxa"/>
          </w:tcPr>
          <w:p w:rsidR="00DA4FA3" w:rsidRPr="00562C10" w:rsidRDefault="00896460" w:rsidP="00562C10">
            <w:pPr>
              <w:pStyle w:val="ListParagraph"/>
              <w:ind w:left="0"/>
              <w:jc w:val="right"/>
              <w:rPr>
                <w:sz w:val="20"/>
              </w:rPr>
            </w:pPr>
            <w:r>
              <w:rPr>
                <w:sz w:val="20"/>
              </w:rPr>
              <w:t>0</w:t>
            </w:r>
          </w:p>
        </w:tc>
      </w:tr>
    </w:tbl>
    <w:p w:rsidR="00DA4FA3" w:rsidRDefault="00DA4FA3">
      <w:pPr>
        <w:pStyle w:val="ListParagraph"/>
      </w:pPr>
    </w:p>
    <w:p w:rsidR="008E475C" w:rsidRDefault="00455507">
      <w:pPr>
        <w:pStyle w:val="Normal12"/>
      </w:pPr>
      <w:r>
        <w:t xml:space="preserve">The table above shows the file space information for HDF5 files after four datasets have been added. </w:t>
      </w:r>
      <w:del w:id="251" w:author="Frank Baker" w:date="2009-10-27T16:33:00Z">
        <w:r w:rsidDel="00703AEE">
          <w:delText xml:space="preserve"> </w:delText>
        </w:r>
      </w:del>
      <w:ins w:id="252" w:author="Frank Baker" w:date="2009-10-27T16:33:00Z">
        <w:r w:rsidR="00703AEE">
          <w:t>T</w:t>
        </w:r>
      </w:ins>
      <w:del w:id="253" w:author="Frank Baker" w:date="2009-10-27T16:33:00Z">
        <w:r w:rsidDel="00703AEE">
          <w:delText>For Scenarios A and B, t</w:delText>
        </w:r>
      </w:del>
      <w:r>
        <w:t>his corresponds to the state of the files after Session 2</w:t>
      </w:r>
      <w:ins w:id="254" w:author="Frank Baker" w:date="2009-10-27T16:32:00Z">
        <w:r w:rsidR="004E6008">
          <w:t xml:space="preserve"> in Scenarios A and B</w:t>
        </w:r>
      </w:ins>
      <w:r>
        <w:t>.</w:t>
      </w:r>
    </w:p>
    <w:p w:rsidR="00455507" w:rsidRPr="00703AEE" w:rsidRDefault="006F45B7" w:rsidP="00455507">
      <w:pPr>
        <w:pStyle w:val="Normal12"/>
      </w:pPr>
      <w:r>
        <w:t xml:space="preserve">The </w:t>
      </w:r>
      <w:r w:rsidR="00733DBA" w:rsidRPr="00733DBA">
        <w:rPr>
          <w:i/>
        </w:rPr>
        <w:t>aggrvfd</w:t>
      </w:r>
      <w:r w:rsidR="00455507">
        <w:rPr>
          <w:i/>
        </w:rPr>
        <w:t>_G</w:t>
      </w:r>
      <w:r w:rsidR="00733DBA" w:rsidRPr="00733DBA">
        <w:rPr>
          <w:i/>
        </w:rPr>
        <w:t>.h5</w:t>
      </w:r>
      <w:r>
        <w:t xml:space="preserve"> and </w:t>
      </w:r>
      <w:r w:rsidR="00733DBA" w:rsidRPr="00733DBA">
        <w:rPr>
          <w:i/>
        </w:rPr>
        <w:t>vfd</w:t>
      </w:r>
      <w:r w:rsidR="00455507">
        <w:rPr>
          <w:i/>
        </w:rPr>
        <w:t>_H</w:t>
      </w:r>
      <w:r w:rsidR="00733DBA" w:rsidRPr="00733DBA">
        <w:rPr>
          <w:i/>
        </w:rPr>
        <w:t>.h5</w:t>
      </w:r>
      <w:r>
        <w:t xml:space="preserve"> </w:t>
      </w:r>
      <w:r w:rsidR="00455507">
        <w:t xml:space="preserve">files </w:t>
      </w:r>
      <w:r>
        <w:t xml:space="preserve">are smaller than </w:t>
      </w:r>
      <w:r w:rsidR="00455507">
        <w:rPr>
          <w:i/>
        </w:rPr>
        <w:t>no_</w:t>
      </w:r>
      <w:r w:rsidR="00733DBA" w:rsidRPr="00733DBA">
        <w:rPr>
          <w:i/>
        </w:rPr>
        <w:t>persist</w:t>
      </w:r>
      <w:r w:rsidR="00455507">
        <w:rPr>
          <w:i/>
        </w:rPr>
        <w:t>_A</w:t>
      </w:r>
      <w:r w:rsidR="00733DBA" w:rsidRPr="00733DBA">
        <w:rPr>
          <w:i/>
        </w:rPr>
        <w:t>.h5</w:t>
      </w:r>
      <w:r>
        <w:t xml:space="preserve"> and </w:t>
      </w:r>
      <w:r w:rsidR="00733DBA" w:rsidRPr="00733DBA">
        <w:rPr>
          <w:i/>
        </w:rPr>
        <w:t>persist</w:t>
      </w:r>
      <w:r w:rsidR="00455507">
        <w:rPr>
          <w:i/>
        </w:rPr>
        <w:t>_B</w:t>
      </w:r>
      <w:r w:rsidR="00733DBA" w:rsidRPr="00733DBA">
        <w:rPr>
          <w:i/>
        </w:rPr>
        <w:t>.h5</w:t>
      </w:r>
      <w:r>
        <w:t xml:space="preserve">. </w:t>
      </w:r>
      <w:r w:rsidR="00455507">
        <w:t xml:space="preserve">The HDF file </w:t>
      </w:r>
      <w:r w:rsidR="00455507">
        <w:rPr>
          <w:i/>
        </w:rPr>
        <w:t>v</w:t>
      </w:r>
      <w:r w:rsidR="00733DBA" w:rsidRPr="00733DBA">
        <w:rPr>
          <w:i/>
        </w:rPr>
        <w:t>fd</w:t>
      </w:r>
      <w:r w:rsidR="00455507">
        <w:rPr>
          <w:i/>
        </w:rPr>
        <w:t>_H</w:t>
      </w:r>
      <w:r w:rsidR="00733DBA" w:rsidRPr="00733DBA">
        <w:rPr>
          <w:i/>
        </w:rPr>
        <w:t>.h5</w:t>
      </w:r>
      <w:r w:rsidR="00455507">
        <w:rPr>
          <w:i/>
        </w:rPr>
        <w:t xml:space="preserve">, </w:t>
      </w:r>
      <w:r w:rsidR="00455507">
        <w:t xml:space="preserve">managed with the VFD strategy, has the smallest size with no tracked free space or unaccounted space. </w:t>
      </w:r>
      <w:r w:rsidR="00016FCB">
        <w:t>Even</w:t>
      </w:r>
      <w:r w:rsidR="00556BB3">
        <w:t xml:space="preserve"> though </w:t>
      </w:r>
      <w:r w:rsidR="00BF1583">
        <w:t xml:space="preserve">the file </w:t>
      </w:r>
      <w:r w:rsidR="00733DBA" w:rsidRPr="00733DBA">
        <w:rPr>
          <w:i/>
        </w:rPr>
        <w:t>aggrvfd</w:t>
      </w:r>
      <w:r w:rsidR="00455507">
        <w:rPr>
          <w:i/>
        </w:rPr>
        <w:t>_G</w:t>
      </w:r>
      <w:r w:rsidR="00733DBA" w:rsidRPr="00733DBA">
        <w:rPr>
          <w:i/>
        </w:rPr>
        <w:t>.h5</w:t>
      </w:r>
      <w:r w:rsidR="00BF1583">
        <w:t xml:space="preserve"> </w:t>
      </w:r>
      <w:r w:rsidR="00556BB3">
        <w:t xml:space="preserve">has less saving in file space than </w:t>
      </w:r>
      <w:r w:rsidR="00733DBA" w:rsidRPr="00733DBA">
        <w:rPr>
          <w:i/>
        </w:rPr>
        <w:t>vfd</w:t>
      </w:r>
      <w:r w:rsidR="00455507">
        <w:rPr>
          <w:i/>
        </w:rPr>
        <w:t>_H</w:t>
      </w:r>
      <w:r w:rsidR="00733DBA" w:rsidRPr="00733DBA">
        <w:rPr>
          <w:i/>
        </w:rPr>
        <w:t>.h5</w:t>
      </w:r>
      <w:r w:rsidR="00556BB3">
        <w:t xml:space="preserve">, </w:t>
      </w:r>
      <w:r w:rsidR="004A6FCD">
        <w:t>it</w:t>
      </w:r>
      <w:r w:rsidR="00646AF4">
        <w:t xml:space="preserve"> </w:t>
      </w:r>
      <w:r w:rsidR="004A6FCD">
        <w:t xml:space="preserve">will have </w:t>
      </w:r>
      <w:r w:rsidR="00C14806">
        <w:t xml:space="preserve">the benefit of </w:t>
      </w:r>
      <w:r w:rsidR="00723650">
        <w:t xml:space="preserve">better </w:t>
      </w:r>
      <w:r w:rsidR="00C14806">
        <w:t>I/O performance due to the use of aggregator</w:t>
      </w:r>
      <w:r w:rsidR="00455507">
        <w:t>s</w:t>
      </w:r>
      <w:r w:rsidR="00C14806">
        <w:t xml:space="preserve"> </w:t>
      </w:r>
      <w:r w:rsidR="00782726">
        <w:t xml:space="preserve">for </w:t>
      </w:r>
      <w:r w:rsidR="00455507">
        <w:t xml:space="preserve">servicing </w:t>
      </w:r>
      <w:r w:rsidR="00782726">
        <w:t xml:space="preserve">space </w:t>
      </w:r>
      <w:r w:rsidR="00455507">
        <w:t xml:space="preserve">allocation </w:t>
      </w:r>
      <w:r w:rsidR="00782726">
        <w:t>request</w:t>
      </w:r>
      <w:r w:rsidR="00455507">
        <w:t>s</w:t>
      </w:r>
      <w:r w:rsidR="00C14806">
        <w:t xml:space="preserve">. </w:t>
      </w:r>
      <w:commentRangeStart w:id="255"/>
      <w:ins w:id="256" w:author="Frank Baker" w:date="2009-10-27T16:34:00Z">
        <w:r w:rsidR="00703AEE">
          <w:t xml:space="preserve">Metadata in </w:t>
        </w:r>
        <w:r w:rsidR="00703AEE" w:rsidRPr="00733DBA">
          <w:rPr>
            <w:i/>
          </w:rPr>
          <w:t>aggrvfd</w:t>
        </w:r>
        <w:r w:rsidR="00703AEE">
          <w:rPr>
            <w:i/>
          </w:rPr>
          <w:t>_G</w:t>
        </w:r>
        <w:r w:rsidR="00703AEE" w:rsidRPr="00733DBA">
          <w:rPr>
            <w:i/>
          </w:rPr>
          <w:t>.h5</w:t>
        </w:r>
        <w:r w:rsidR="00703AEE">
          <w:t xml:space="preserve"> will also tend to be more concentrated in contiguous blocks</w:t>
        </w:r>
      </w:ins>
      <w:ins w:id="257" w:author="Frank Baker" w:date="2009-10-27T16:35:00Z">
        <w:r w:rsidR="00703AEE">
          <w:t xml:space="preserve"> than in </w:t>
        </w:r>
        <w:r w:rsidR="00703AEE" w:rsidRPr="00733DBA">
          <w:rPr>
            <w:i/>
          </w:rPr>
          <w:t>vfd</w:t>
        </w:r>
        <w:r w:rsidR="00703AEE">
          <w:rPr>
            <w:i/>
          </w:rPr>
          <w:t>_H</w:t>
        </w:r>
        <w:r w:rsidR="00703AEE" w:rsidRPr="00733DBA">
          <w:rPr>
            <w:i/>
          </w:rPr>
          <w:t>.h5</w:t>
        </w:r>
        <w:r w:rsidR="00703AEE">
          <w:t>.</w:t>
        </w:r>
      </w:ins>
      <w:commentRangeEnd w:id="255"/>
      <w:r w:rsidR="00703AEE">
        <w:rPr>
          <w:rStyle w:val="CommentReference"/>
          <w:vanish/>
        </w:rPr>
        <w:commentReference w:id="255"/>
      </w:r>
    </w:p>
    <w:p w:rsidR="008E475C" w:rsidRDefault="00C14806">
      <w:pPr>
        <w:pStyle w:val="Normal12"/>
      </w:pPr>
      <w:r>
        <w:t xml:space="preserve">The section </w:t>
      </w:r>
      <w:commentRangeStart w:id="258"/>
      <w:r w:rsidRPr="006B5A52">
        <w:rPr>
          <w:i/>
        </w:rPr>
        <w:t xml:space="preserve">Performance Report for </w:t>
      </w:r>
      <w:r w:rsidR="00016FCB">
        <w:rPr>
          <w:i/>
        </w:rPr>
        <w:t>F</w:t>
      </w:r>
      <w:r w:rsidR="00C752E4">
        <w:rPr>
          <w:i/>
        </w:rPr>
        <w:t xml:space="preserve">ile </w:t>
      </w:r>
      <w:r w:rsidR="00016FCB">
        <w:rPr>
          <w:i/>
        </w:rPr>
        <w:t>S</w:t>
      </w:r>
      <w:r w:rsidR="00C752E4">
        <w:rPr>
          <w:i/>
        </w:rPr>
        <w:t xml:space="preserve">pace </w:t>
      </w:r>
      <w:r w:rsidR="00016FCB">
        <w:rPr>
          <w:i/>
        </w:rPr>
        <w:t>M</w:t>
      </w:r>
      <w:r w:rsidR="00C752E4">
        <w:rPr>
          <w:i/>
        </w:rPr>
        <w:t>anagement</w:t>
      </w:r>
      <w:commentRangeEnd w:id="258"/>
      <w:r w:rsidR="0076269D">
        <w:rPr>
          <w:rStyle w:val="CommentReference"/>
          <w:vanish/>
        </w:rPr>
        <w:commentReference w:id="258"/>
      </w:r>
      <w:r>
        <w:rPr>
          <w:i/>
        </w:rPr>
        <w:t xml:space="preserve"> </w:t>
      </w:r>
      <w:r w:rsidR="00455507">
        <w:t>provides</w:t>
      </w:r>
      <w:r w:rsidR="00733DBA" w:rsidRPr="00733DBA">
        <w:t xml:space="preserve"> more</w:t>
      </w:r>
      <w:r>
        <w:t xml:space="preserve"> information about </w:t>
      </w:r>
      <w:r w:rsidR="00455507">
        <w:t xml:space="preserve">selecting file space management strategies to optimize access performance. </w:t>
      </w:r>
    </w:p>
    <w:p w:rsidR="00C14806" w:rsidRDefault="00C14806" w:rsidP="0066595D">
      <w:pPr>
        <w:pStyle w:val="NoSpacing"/>
        <w:rPr>
          <w:sz w:val="24"/>
          <w:szCs w:val="24"/>
        </w:rPr>
      </w:pPr>
    </w:p>
    <w:p w:rsidR="00C14806" w:rsidRDefault="00C14806" w:rsidP="0066595D">
      <w:pPr>
        <w:pStyle w:val="NoSpacing"/>
        <w:rPr>
          <w:sz w:val="24"/>
          <w:szCs w:val="24"/>
        </w:rPr>
      </w:pPr>
    </w:p>
    <w:p w:rsidR="00C14806" w:rsidRDefault="00C14806" w:rsidP="0066595D">
      <w:pPr>
        <w:pStyle w:val="NoSpacing"/>
        <w:rPr>
          <w:sz w:val="24"/>
          <w:szCs w:val="24"/>
        </w:rPr>
      </w:pPr>
    </w:p>
    <w:p w:rsidR="00723650" w:rsidRDefault="00723650"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4A6FCD" w:rsidRDefault="004A6FCD" w:rsidP="0066595D">
      <w:pPr>
        <w:pStyle w:val="NoSpacing"/>
        <w:rPr>
          <w:sz w:val="24"/>
          <w:szCs w:val="24"/>
        </w:rPr>
      </w:pPr>
    </w:p>
    <w:p w:rsidR="003402CA" w:rsidRDefault="00A87B09" w:rsidP="0066595D">
      <w:pPr>
        <w:pStyle w:val="NoSpacing"/>
        <w:rPr>
          <w:sz w:val="24"/>
          <w:szCs w:val="24"/>
        </w:rPr>
      </w:pPr>
      <w:commentRangeStart w:id="259"/>
      <w:r>
        <w:rPr>
          <w:sz w:val="24"/>
          <w:szCs w:val="24"/>
        </w:rPr>
        <w:t>Particularly aggravated when all within one sett</w:t>
      </w:r>
      <w:r w:rsidR="00D72FB7">
        <w:rPr>
          <w:sz w:val="24"/>
          <w:szCs w:val="24"/>
        </w:rPr>
        <w:t>ing</w:t>
      </w:r>
      <w:r>
        <w:rPr>
          <w:sz w:val="24"/>
          <w:szCs w:val="24"/>
        </w:rPr>
        <w:t xml:space="preserve"> </w:t>
      </w:r>
      <w:r w:rsidR="003402CA">
        <w:rPr>
          <w:sz w:val="24"/>
          <w:szCs w:val="24"/>
        </w:rPr>
        <w:t xml:space="preserve">all_one_setting () </w:t>
      </w:r>
      <w:r w:rsidR="005019DE">
        <w:rPr>
          <w:sz w:val="24"/>
          <w:szCs w:val="24"/>
        </w:rPr>
        <w:t xml:space="preserve">(~4k,  2k) </w:t>
      </w:r>
      <w:r w:rsidR="00D72FB7">
        <w:rPr>
          <w:sz w:val="24"/>
          <w:szCs w:val="24"/>
        </w:rPr>
        <w:t xml:space="preserve">or </w:t>
      </w:r>
    </w:p>
    <w:p w:rsidR="00A87B09" w:rsidRDefault="00D72FB7" w:rsidP="0066595D">
      <w:pPr>
        <w:pStyle w:val="NoSpacing"/>
        <w:rPr>
          <w:sz w:val="24"/>
          <w:szCs w:val="24"/>
        </w:rPr>
      </w:pPr>
      <w:r>
        <w:rPr>
          <w:sz w:val="24"/>
          <w:szCs w:val="24"/>
        </w:rPr>
        <w:t>add_close_adddelete() (this one is worser?</w:t>
      </w:r>
      <w:r w:rsidR="005019DE">
        <w:rPr>
          <w:sz w:val="24"/>
          <w:szCs w:val="24"/>
        </w:rPr>
        <w:t>hm…</w:t>
      </w:r>
      <w:r w:rsidR="00FD4D47">
        <w:rPr>
          <w:sz w:val="24"/>
          <w:szCs w:val="24"/>
        </w:rPr>
        <w:t xml:space="preserve">not really </w:t>
      </w:r>
      <w:r w:rsidR="005019DE">
        <w:rPr>
          <w:sz w:val="24"/>
          <w:szCs w:val="24"/>
        </w:rPr>
        <w:t xml:space="preserve">diff 2k </w:t>
      </w:r>
      <w:r>
        <w:rPr>
          <w:sz w:val="24"/>
          <w:szCs w:val="24"/>
        </w:rPr>
        <w:t xml:space="preserve">but I have the bug in this one for VFD) : </w:t>
      </w:r>
      <w:r w:rsidR="00A87B09">
        <w:rPr>
          <w:sz w:val="24"/>
          <w:szCs w:val="24"/>
        </w:rPr>
        <w:t>for #3, then #4</w:t>
      </w:r>
    </w:p>
    <w:p w:rsidR="00D72FB7" w:rsidRDefault="00D72FB7" w:rsidP="0066595D">
      <w:pPr>
        <w:pStyle w:val="NoSpacing"/>
        <w:rPr>
          <w:sz w:val="24"/>
          <w:szCs w:val="24"/>
        </w:rPr>
      </w:pPr>
      <w:r>
        <w:rPr>
          <w:sz w:val="24"/>
          <w:szCs w:val="24"/>
        </w:rPr>
        <w:t xml:space="preserve">Bug in </w:t>
      </w:r>
      <w:r w:rsidRPr="00D72FB7">
        <w:rPr>
          <w:sz w:val="24"/>
          <w:szCs w:val="24"/>
        </w:rPr>
        <w:t>add_close_adddelete</w:t>
      </w:r>
      <w:r>
        <w:rPr>
          <w:sz w:val="24"/>
          <w:szCs w:val="24"/>
        </w:rPr>
        <w:t>() for VFD</w:t>
      </w:r>
    </w:p>
    <w:commentRangeEnd w:id="259"/>
    <w:p w:rsidR="00D72FB7" w:rsidRDefault="007C799A" w:rsidP="0066595D">
      <w:pPr>
        <w:pStyle w:val="NoSpacing"/>
        <w:rPr>
          <w:sz w:val="24"/>
          <w:szCs w:val="24"/>
        </w:rPr>
      </w:pPr>
      <w:r>
        <w:rPr>
          <w:rStyle w:val="CommentReference"/>
          <w:vanish/>
        </w:rPr>
        <w:commentReference w:id="259"/>
      </w:r>
    </w:p>
    <w:p w:rsidR="0066595D" w:rsidRDefault="0066595D" w:rsidP="00871658">
      <w:pPr>
        <w:pStyle w:val="NoSpacing"/>
        <w:rPr>
          <w:sz w:val="24"/>
          <w:szCs w:val="24"/>
        </w:rPr>
      </w:pPr>
    </w:p>
    <w:p w:rsidR="001A3B93" w:rsidRDefault="001A3B93" w:rsidP="00871658">
      <w:pPr>
        <w:pStyle w:val="NoSpacing"/>
        <w:rPr>
          <w:sz w:val="24"/>
          <w:szCs w:val="24"/>
        </w:rPr>
      </w:pPr>
    </w:p>
    <w:p w:rsidR="001A3B93" w:rsidRDefault="001A3B93" w:rsidP="00871658">
      <w:pPr>
        <w:pStyle w:val="NoSpacing"/>
        <w:rPr>
          <w:sz w:val="24"/>
          <w:szCs w:val="24"/>
        </w:rPr>
      </w:pPr>
    </w:p>
    <w:p w:rsidR="001A3B93" w:rsidRDefault="001A3B93" w:rsidP="00871658">
      <w:pPr>
        <w:pStyle w:val="NoSpacing"/>
        <w:rPr>
          <w:sz w:val="24"/>
          <w:szCs w:val="24"/>
        </w:rPr>
      </w:pPr>
    </w:p>
    <w:p w:rsidR="00916780" w:rsidRDefault="00916780" w:rsidP="0066595D">
      <w:pPr>
        <w:pStyle w:val="NoSpacing"/>
        <w:rPr>
          <w:sz w:val="24"/>
          <w:szCs w:val="24"/>
        </w:rPr>
      </w:pPr>
    </w:p>
    <w:p w:rsidR="00916780" w:rsidRDefault="00916780" w:rsidP="00871658">
      <w:pPr>
        <w:pStyle w:val="NoSpacing"/>
        <w:rPr>
          <w:sz w:val="24"/>
          <w:szCs w:val="24"/>
        </w:rPr>
      </w:pPr>
    </w:p>
    <w:p w:rsidR="000C65D2" w:rsidRDefault="000C65D2" w:rsidP="00871658">
      <w:pPr>
        <w:pStyle w:val="NoSpacing"/>
        <w:rPr>
          <w:sz w:val="24"/>
          <w:szCs w:val="24"/>
        </w:rPr>
      </w:pPr>
    </w:p>
    <w:p w:rsidR="00954D85" w:rsidRDefault="00954D85" w:rsidP="00871658">
      <w:pPr>
        <w:pStyle w:val="NoSpacing"/>
        <w:rPr>
          <w:sz w:val="24"/>
          <w:szCs w:val="24"/>
        </w:rPr>
      </w:pPr>
    </w:p>
    <w:p w:rsidR="00954D85" w:rsidRDefault="00954D85" w:rsidP="00871658">
      <w:pPr>
        <w:pStyle w:val="NoSpacing"/>
        <w:rPr>
          <w:sz w:val="24"/>
          <w:szCs w:val="24"/>
        </w:rPr>
      </w:pPr>
    </w:p>
    <w:p w:rsidR="00954D85" w:rsidRDefault="00954D85" w:rsidP="00871658">
      <w:pPr>
        <w:pStyle w:val="NoSpacing"/>
        <w:rPr>
          <w:sz w:val="24"/>
          <w:szCs w:val="24"/>
        </w:rPr>
      </w:pPr>
    </w:p>
    <w:p w:rsidR="00954D85" w:rsidRDefault="00954D85" w:rsidP="00871658">
      <w:pPr>
        <w:pStyle w:val="NoSpacing"/>
        <w:rPr>
          <w:sz w:val="24"/>
          <w:szCs w:val="24"/>
        </w:rPr>
      </w:pPr>
    </w:p>
    <w:p w:rsidR="0041171C" w:rsidRDefault="0041171C">
      <w:pPr>
        <w:pStyle w:val="NoSpacing"/>
        <w:rPr>
          <w:sz w:val="24"/>
          <w:szCs w:val="24"/>
        </w:rPr>
      </w:pPr>
    </w:p>
    <w:sectPr w:rsidR="0041171C" w:rsidSect="00DF0DBF">
      <w:footerReference w:type="default" r:id="rId9"/>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Ruth Aydt" w:date="2009-10-27T16:36:00Z" w:initials="RA">
    <w:p w:rsidR="004E6008" w:rsidRDefault="004E6008">
      <w:pPr>
        <w:pStyle w:val="CommentText"/>
      </w:pPr>
      <w:r>
        <w:rPr>
          <w:rStyle w:val="CommentReference"/>
        </w:rPr>
        <w:annotationRef/>
      </w:r>
      <w:r>
        <w:t>Trying to consistently talk about ‘allocating file space’, because sometimes the space is allocated from bytes that are already in the file (free space for example).</w:t>
      </w:r>
    </w:p>
  </w:comment>
  <w:comment w:id="8" w:author="Ruth Aydt" w:date="2009-10-27T16:36:00Z" w:initials="RA">
    <w:p w:rsidR="004E6008" w:rsidRDefault="004E6008">
      <w:pPr>
        <w:pStyle w:val="CommentText"/>
      </w:pPr>
      <w:r>
        <w:rPr>
          <w:rStyle w:val="CommentReference"/>
        </w:rPr>
        <w:annotationRef/>
      </w:r>
      <w:r>
        <w:t>Decided to say managers here, since there are multiple.  Think we can say this without going into detail.</w:t>
      </w:r>
    </w:p>
  </w:comment>
  <w:comment w:id="10" w:author="Ruth Aydt" w:date="2009-10-27T16:36:00Z" w:initials="RA">
    <w:p w:rsidR="004E6008" w:rsidRDefault="004E6008">
      <w:pPr>
        <w:pStyle w:val="CommentText"/>
      </w:pPr>
      <w:r>
        <w:rPr>
          <w:rStyle w:val="CommentReference"/>
        </w:rPr>
        <w:annotationRef/>
      </w:r>
      <w:r>
        <w:t>went into this a bit more based on conversation w/ vailin.  Think it will be important later to know there are 2, and the controls related to them will affect the access patterns a strategy may be appropriate for.  Hopefully this isn’t too much detail for this section of the doc.</w:t>
      </w:r>
    </w:p>
  </w:comment>
  <w:comment w:id="14" w:author="Ruth Aydt" w:date="2009-10-27T16:36:00Z" w:initials="RA">
    <w:p w:rsidR="004E6008" w:rsidRDefault="004E6008">
      <w:pPr>
        <w:pStyle w:val="CommentText"/>
      </w:pPr>
      <w:r>
        <w:rPr>
          <w:rStyle w:val="CommentReference"/>
        </w:rPr>
        <w:annotationRef/>
      </w:r>
      <w:r>
        <w:t>added this because it is relevant to understanding what can be lost if free space not tracked.</w:t>
      </w:r>
    </w:p>
  </w:comment>
  <w:comment w:id="122" w:author="Frank Baker" w:date="2009-10-27T16:36:00Z" w:initials="FMB">
    <w:p w:rsidR="004E6008" w:rsidRDefault="004E6008">
      <w:pPr>
        <w:pStyle w:val="CommentText"/>
      </w:pPr>
      <w:r>
        <w:rPr>
          <w:rStyle w:val="CommentReference"/>
        </w:rPr>
        <w:annotationRef/>
      </w:r>
      <w:r>
        <w:t>Prior to Release 1.8.4 or Snap 1.9.x?</w:t>
      </w:r>
    </w:p>
  </w:comment>
  <w:comment w:id="121" w:author="Ruth Aydt" w:date="2009-10-27T16:36:00Z" w:initials="RA">
    <w:p w:rsidR="004E6008" w:rsidRDefault="004E6008">
      <w:pPr>
        <w:pStyle w:val="CommentText"/>
      </w:pPr>
      <w:r>
        <w:rPr>
          <w:rStyle w:val="CommentReference"/>
        </w:rPr>
        <w:annotationRef/>
      </w:r>
      <w:r>
        <w:t>Confirm</w:t>
      </w:r>
    </w:p>
  </w:comment>
  <w:comment w:id="129" w:author="Ruth Aydt" w:date="2009-10-27T16:36:00Z" w:initials="RA">
    <w:p w:rsidR="004E6008" w:rsidRDefault="004E6008">
      <w:pPr>
        <w:pStyle w:val="CommentText"/>
      </w:pPr>
      <w:r>
        <w:rPr>
          <w:rStyle w:val="CommentReference"/>
        </w:rPr>
        <w:annotationRef/>
      </w:r>
      <w:r>
        <w:t>Confirm</w:t>
      </w:r>
    </w:p>
  </w:comment>
  <w:comment w:id="132" w:author="Ruth Aydt" w:date="2009-10-27T16:36:00Z" w:initials="RA">
    <w:p w:rsidR="004E6008" w:rsidRDefault="004E6008">
      <w:pPr>
        <w:pStyle w:val="CommentText"/>
      </w:pPr>
      <w:r>
        <w:rPr>
          <w:rStyle w:val="CommentReference"/>
        </w:rPr>
        <w:annotationRef/>
      </w:r>
      <w:r>
        <w:t>confirm</w:t>
      </w:r>
    </w:p>
  </w:comment>
  <w:comment w:id="133" w:author="Ruth Aydt" w:date="2009-10-27T16:36:00Z" w:initials="RA">
    <w:p w:rsidR="004E6008" w:rsidRDefault="004E6008">
      <w:pPr>
        <w:pStyle w:val="CommentText"/>
      </w:pPr>
      <w:r>
        <w:rPr>
          <w:rStyle w:val="CommentReference"/>
        </w:rPr>
        <w:annotationRef/>
      </w:r>
      <w:r>
        <w:t>confirm</w:t>
      </w:r>
    </w:p>
  </w:comment>
  <w:comment w:id="152" w:author="Ruth Aydt" w:date="2009-10-27T16:36:00Z" w:initials="RA">
    <w:p w:rsidR="004E6008" w:rsidRDefault="004E6008">
      <w:pPr>
        <w:pStyle w:val="CommentText"/>
      </w:pPr>
      <w:r>
        <w:rPr>
          <w:rStyle w:val="CommentReference"/>
        </w:rPr>
        <w:annotationRef/>
      </w:r>
      <w:r>
        <w:t>I don’t really like this phrasing but can’t think of anything better at this point.   Do we have a standard way of talking about creation property lists &amp; how they are set up then used later, and maybe reused?</w:t>
      </w:r>
    </w:p>
  </w:comment>
  <w:comment w:id="161" w:author="Frank Baker" w:date="2009-10-27T16:36:00Z" w:initials="FMB">
    <w:p w:rsidR="004E6008" w:rsidRDefault="004E6008">
      <w:pPr>
        <w:pStyle w:val="CommentText"/>
      </w:pPr>
      <w:r>
        <w:rPr>
          <w:rStyle w:val="CommentReference"/>
        </w:rPr>
        <w:annotationRef/>
      </w:r>
      <w:r>
        <w:t>This will be a link in the online version of the document.</w:t>
      </w:r>
    </w:p>
  </w:comment>
  <w:comment w:id="173" w:author="Frank Baker" w:date="2009-10-27T16:36:00Z" w:initials="FMB">
    <w:p w:rsidR="004E6008" w:rsidRDefault="004E6008">
      <w:pPr>
        <w:pStyle w:val="CommentText"/>
      </w:pPr>
      <w:r>
        <w:rPr>
          <w:rStyle w:val="CommentReference"/>
        </w:rPr>
        <w:annotationRef/>
      </w:r>
      <w:r>
        <w:t>Does this discussion exist yet?</w:t>
      </w:r>
    </w:p>
  </w:comment>
  <w:comment w:id="174" w:author="Ruth Aydt" w:date="2009-10-27T16:36:00Z" w:initials="RA">
    <w:p w:rsidR="004E6008" w:rsidRDefault="004E6008">
      <w:pPr>
        <w:pStyle w:val="CommentText"/>
      </w:pPr>
      <w:r>
        <w:rPr>
          <w:rStyle w:val="CommentReference"/>
        </w:rPr>
        <w:annotationRef/>
      </w:r>
      <w:r>
        <w:t xml:space="preserve">Not thrilled w/ my phasing here either.  </w:t>
      </w:r>
    </w:p>
  </w:comment>
  <w:comment w:id="185" w:author="Frank Baker" w:date="2009-10-27T16:36:00Z" w:initials="FMB">
    <w:p w:rsidR="004E6008" w:rsidRDefault="004E6008">
      <w:pPr>
        <w:pStyle w:val="CommentText"/>
      </w:pPr>
      <w:r>
        <w:rPr>
          <w:rStyle w:val="CommentReference"/>
        </w:rPr>
        <w:annotationRef/>
      </w:r>
      <w:r>
        <w:t>This will be a link in the online version of the document.</w:t>
      </w:r>
    </w:p>
  </w:comment>
  <w:comment w:id="188" w:author="Ruth Aydt" w:date="2009-10-27T16:36:00Z" w:initials="RA">
    <w:p w:rsidR="004E6008" w:rsidRDefault="004E6008">
      <w:pPr>
        <w:pStyle w:val="CommentText"/>
      </w:pPr>
      <w:r>
        <w:rPr>
          <w:rStyle w:val="CommentReference"/>
        </w:rPr>
        <w:annotationRef/>
      </w:r>
      <w:r>
        <w:t xml:space="preserve">this is confusing to me.  if it’s a file creation property list, then it doesn’t make sense to me (because I’m not great at PLs) how it would get associated w/ a file I might open later and want to get this info about.  I think it’s only in terms of FCPL that might already be around and that I want to know how it’s set – but, that’s not yet associated w/ a file.  </w:t>
      </w:r>
    </w:p>
  </w:comment>
  <w:comment w:id="192" w:author="Ruth Aydt" w:date="2009-10-27T16:36:00Z" w:initials="RA">
    <w:p w:rsidR="004E6008" w:rsidRDefault="004E6008">
      <w:pPr>
        <w:pStyle w:val="CommentText"/>
      </w:pPr>
      <w:r>
        <w:rPr>
          <w:rStyle w:val="CommentReference"/>
        </w:rPr>
        <w:annotationRef/>
      </w:r>
      <w:r>
        <w:t>only the set is used to create the file… I think get should be taken out of the example, and dicussion in prev paragrapn moved after the example... not really relevant to the creation side and breaks the flow.</w:t>
      </w:r>
    </w:p>
  </w:comment>
  <w:comment w:id="199" w:author="Ruth Aydt" w:date="2009-10-27T16:36:00Z" w:initials="RA">
    <w:p w:rsidR="004E6008" w:rsidRDefault="004E6008">
      <w:pPr>
        <w:pStyle w:val="CommentText"/>
      </w:pPr>
      <w:r>
        <w:rPr>
          <w:rStyle w:val="CommentReference"/>
        </w:rPr>
        <w:annotationRef/>
      </w:r>
      <w:r>
        <w:t>This doesn’t seem very useful to me.  Since I just created the file why would I need to find out info about the strategy used?  Seems more relevant if I’m opening a file (but then I can’t change the strategy anyway… can I change the threshold?).  Maybe we don’t need to talk about get_file_space here at all, only mention that a companion get_ exists to go with the set_.</w:t>
      </w:r>
    </w:p>
  </w:comment>
  <w:comment w:id="201" w:author="Ruth Aydt" w:date="2009-10-27T16:36:00Z" w:initials="RA">
    <w:p w:rsidR="004E6008" w:rsidRDefault="004E6008">
      <w:pPr>
        <w:pStyle w:val="CommentText"/>
      </w:pPr>
      <w:r>
        <w:rPr>
          <w:rStyle w:val="CommentReference"/>
        </w:rPr>
        <w:annotationRef/>
      </w:r>
      <w:r>
        <w:t>I wonder if this should be moved into the primer section.   Especially if this info isn’t provided in an updated output of h5stat.  I think for sure strategy would be good there.  Maybe free space threshold with –s (not –S) but I don’t know enough about what thresholds do to judge at this point.</w:t>
      </w:r>
    </w:p>
  </w:comment>
  <w:comment w:id="207" w:author="Ruth Aydt" w:date="2009-10-27T16:36:00Z" w:initials="RA">
    <w:p w:rsidR="004E6008" w:rsidRDefault="004E6008">
      <w:pPr>
        <w:pStyle w:val="CommentText"/>
      </w:pPr>
      <w:r>
        <w:rPr>
          <w:rStyle w:val="CommentReference"/>
        </w:rPr>
        <w:annotationRef/>
      </w:r>
      <w:r>
        <w:t>not that I’ve read this all more carefully, and updated previous sections, I’m wondering if this should just be part of User Guide A.  I’m not sure there is much here that really relates to library internals.  Seems more like we’re just giving more examples after having showed the user how to set the STrategy.   May need shuffling later – amazing how perspective changes as you see more!</w:t>
      </w:r>
    </w:p>
  </w:comment>
  <w:comment w:id="211" w:author="Frank Baker" w:date="2009-10-27T16:36:00Z" w:initials="FMB">
    <w:p w:rsidR="004E6008" w:rsidRDefault="004E6008">
      <w:pPr>
        <w:pStyle w:val="CommentText"/>
      </w:pPr>
      <w:r>
        <w:rPr>
          <w:rStyle w:val="CommentReference"/>
        </w:rPr>
        <w:annotationRef/>
      </w:r>
      <w:r>
        <w:t>I think I agree that this is further detail rather than a separate piece.  Suggestion: Replace the section title and audience statement with a heading such as “Tuning File Space Management.”</w:t>
      </w:r>
    </w:p>
  </w:comment>
  <w:comment w:id="214" w:author="Ruth Aydt" w:date="2009-10-27T16:36:00Z" w:initials="RA">
    <w:p w:rsidR="004E6008" w:rsidRDefault="004E6008">
      <w:pPr>
        <w:pStyle w:val="CommentText"/>
      </w:pPr>
      <w:r>
        <w:rPr>
          <w:rStyle w:val="CommentReference"/>
        </w:rPr>
        <w:annotationRef/>
      </w:r>
      <w:r>
        <w:t>Ah… I’m realizing that I put a lot of what Vailin had in this section into the previous sections as I edited.   Keeping it here too, as I didn’t cover it all.  Will need to decide what audience it’s appropriate for.  I think maybe okay sooner, and more detail here, but not a resolved question.  Will see as more of the doc gets done.</w:t>
      </w:r>
    </w:p>
  </w:comment>
  <w:comment w:id="218" w:author="Frank Baker" w:date="2009-10-27T16:36:00Z" w:initials="FMB">
    <w:p w:rsidR="004E6008" w:rsidRDefault="004E6008">
      <w:pPr>
        <w:pStyle w:val="CommentText"/>
      </w:pPr>
      <w:r>
        <w:rPr>
          <w:rStyle w:val="CommentReference"/>
        </w:rPr>
        <w:annotationRef/>
      </w:r>
      <w:r>
        <w:t>Unless, of course, the original author meant ‘or’.</w:t>
      </w:r>
    </w:p>
  </w:comment>
  <w:comment w:id="221" w:author="Ruth Aydt" w:date="2009-10-27T16:36:00Z" w:initials="RA">
    <w:p w:rsidR="004E6008" w:rsidRDefault="004E6008">
      <w:pPr>
        <w:pStyle w:val="CommentText"/>
      </w:pPr>
      <w:r>
        <w:rPr>
          <w:rStyle w:val="CommentReference"/>
        </w:rPr>
        <w:annotationRef/>
      </w:r>
      <w:r>
        <w:t>Confirm.  I think with AGGR there may be a little effect if blocks are not fully used and can’t be freed.  Are there any alignment issues in VFD that would cause a (small) effect there?</w:t>
      </w:r>
    </w:p>
  </w:comment>
  <w:comment w:id="226" w:author="Ruth Aydt" w:date="2009-10-27T16:36:00Z" w:initials="RA">
    <w:p w:rsidR="004E6008" w:rsidRDefault="004E6008">
      <w:pPr>
        <w:pStyle w:val="CommentText"/>
      </w:pPr>
      <w:r>
        <w:rPr>
          <w:rStyle w:val="CommentReference"/>
        </w:rPr>
        <w:annotationRef/>
      </w:r>
      <w:r>
        <w:t>Okay, decided I needed to carry the Scenario in the name.  Started using persist2 here, but later things just got too hard to track.</w:t>
      </w:r>
    </w:p>
  </w:comment>
  <w:comment w:id="229" w:author="Ruth Aydt" w:date="2009-10-27T16:36:00Z" w:initials="RA">
    <w:p w:rsidR="004E6008" w:rsidRDefault="004E6008">
      <w:pPr>
        <w:pStyle w:val="CommentText"/>
      </w:pPr>
      <w:r>
        <w:rPr>
          <w:rStyle w:val="CommentReference"/>
        </w:rPr>
        <w:annotationRef/>
      </w:r>
      <w:r>
        <w:t>confirm</w:t>
      </w:r>
    </w:p>
  </w:comment>
  <w:comment w:id="233" w:author="Ruth Aydt" w:date="2009-10-27T16:36:00Z" w:initials="RA">
    <w:p w:rsidR="004E6008" w:rsidRDefault="004E6008">
      <w:pPr>
        <w:pStyle w:val="CommentText"/>
      </w:pPr>
      <w:r>
        <w:rPr>
          <w:rStyle w:val="CommentReference"/>
        </w:rPr>
        <w:annotationRef/>
      </w:r>
      <w:r>
        <w:t>Hmm. this makes me wonder if we should report Amount/Percent of unaccounted space like you do for free space.</w:t>
      </w:r>
    </w:p>
  </w:comment>
  <w:comment w:id="237" w:author="Frank Baker" w:date="2009-10-27T16:36:00Z" w:initials="FMB">
    <w:p w:rsidR="004E6008" w:rsidRDefault="004E6008">
      <w:pPr>
        <w:pStyle w:val="CommentText"/>
      </w:pPr>
      <w:r>
        <w:rPr>
          <w:rStyle w:val="CommentReference"/>
        </w:rPr>
        <w:annotationRef/>
      </w:r>
      <w:r>
        <w:t>Besides strategy and threshold, what other relevant advanced tuning parameters are there?  Or am I just not seeing something?</w:t>
      </w:r>
    </w:p>
  </w:comment>
  <w:comment w:id="236" w:author="Ruth Aydt" w:date="2009-10-27T16:36:00Z" w:initials="RA">
    <w:p w:rsidR="004E6008" w:rsidRDefault="004E6008">
      <w:pPr>
        <w:pStyle w:val="CommentText"/>
      </w:pPr>
      <w:r>
        <w:rPr>
          <w:rStyle w:val="CommentReference"/>
        </w:rPr>
        <w:annotationRef/>
      </w:r>
      <w:r>
        <w:t>confirm.</w:t>
      </w:r>
    </w:p>
  </w:comment>
  <w:comment w:id="240" w:author="Frank Baker" w:date="2009-10-27T16:36:00Z" w:initials="FMB">
    <w:p w:rsidR="004E6008" w:rsidRDefault="004E6008">
      <w:pPr>
        <w:pStyle w:val="CommentText"/>
      </w:pPr>
      <w:r>
        <w:rPr>
          <w:rStyle w:val="CommentReference"/>
        </w:rPr>
        <w:annotationRef/>
      </w:r>
      <w:r>
        <w:t>The numbers in this column and in the last two columns might have more impact with the aforementioned “Session 4.”   At least, I would expect the file size and tracked space numbers to be more dramatically different for persist_B.h5.</w:t>
      </w:r>
    </w:p>
  </w:comment>
  <w:comment w:id="241" w:author="Ruth Aydt" w:date="2009-10-27T16:36:00Z" w:initials="RA">
    <w:p w:rsidR="004E6008" w:rsidRDefault="004E6008">
      <w:pPr>
        <w:pStyle w:val="CommentText"/>
      </w:pPr>
      <w:r>
        <w:rPr>
          <w:rStyle w:val="CommentReference"/>
        </w:rPr>
        <w:annotationRef/>
      </w:r>
      <w:r>
        <w:t>don’t think this is possible here because not extensible objects.   Maybe a new (as yet not discussed) dset object would be extensible and then this could happen… hmm…</w:t>
      </w:r>
    </w:p>
  </w:comment>
  <w:comment w:id="248" w:author="Ruth Aydt" w:date="2009-10-27T16:36:00Z" w:initials="RA">
    <w:p w:rsidR="004E6008" w:rsidRDefault="004E6008">
      <w:pPr>
        <w:pStyle w:val="CommentText"/>
      </w:pPr>
      <w:r>
        <w:rPr>
          <w:rStyle w:val="CommentReference"/>
        </w:rPr>
        <w:annotationRef/>
      </w:r>
      <w:r>
        <w:t>I suspect there needs to be more discussion on this (which I added).  Maybe faster for large writes.  Or maybe for small if AGGR.  Can we say more?</w:t>
      </w:r>
    </w:p>
  </w:comment>
  <w:comment w:id="255" w:author="Frank Baker" w:date="2009-10-27T16:36:00Z" w:initials="FMB">
    <w:p w:rsidR="00703AEE" w:rsidRDefault="00703AEE">
      <w:pPr>
        <w:pStyle w:val="CommentText"/>
      </w:pPr>
      <w:r>
        <w:rPr>
          <w:rStyle w:val="CommentReference"/>
        </w:rPr>
        <w:annotationRef/>
      </w:r>
      <w:r>
        <w:t>Correct?</w:t>
      </w:r>
    </w:p>
  </w:comment>
  <w:comment w:id="258" w:author="Frank Baker" w:date="2009-10-27T16:36:00Z" w:initials="FMB">
    <w:p w:rsidR="004E6008" w:rsidRDefault="004E6008">
      <w:pPr>
        <w:pStyle w:val="CommentText"/>
      </w:pPr>
      <w:r>
        <w:rPr>
          <w:rStyle w:val="CommentReference"/>
        </w:rPr>
        <w:annotationRef/>
      </w:r>
      <w:r>
        <w:t>Still in development</w:t>
      </w:r>
    </w:p>
  </w:comment>
  <w:comment w:id="259" w:author="Ruth Aydt" w:date="2009-10-27T16:36:00Z" w:initials="RA">
    <w:p w:rsidR="004E6008" w:rsidRDefault="004E6008">
      <w:pPr>
        <w:pStyle w:val="CommentText"/>
      </w:pPr>
      <w:r>
        <w:rPr>
          <w:rStyle w:val="CommentReference"/>
        </w:rPr>
        <w:annotationRef/>
      </w:r>
      <w:r>
        <w:t>Suspect this is either Note to Self or cut/paste error.</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6008" w:rsidRDefault="004E6008" w:rsidP="0025732C">
      <w:pPr>
        <w:spacing w:after="0" w:line="240" w:lineRule="auto"/>
      </w:pPr>
      <w:r>
        <w:separator/>
      </w:r>
    </w:p>
  </w:endnote>
  <w:endnote w:type="continuationSeparator" w:id="0">
    <w:p w:rsidR="004E6008" w:rsidRDefault="004E6008" w:rsidP="002573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6277188"/>
      <w:docPartObj>
        <w:docPartGallery w:val="Page Numbers (Bottom of Page)"/>
        <w:docPartUnique/>
      </w:docPartObj>
    </w:sdtPr>
    <w:sdtContent>
      <w:p w:rsidR="004E6008" w:rsidRDefault="004E6008">
        <w:pPr>
          <w:pStyle w:val="Footer"/>
          <w:jc w:val="center"/>
        </w:pPr>
        <w:fldSimple w:instr=" PAGE   \* MERGEFORMAT ">
          <w:r w:rsidR="00703AEE">
            <w:rPr>
              <w:noProof/>
            </w:rPr>
            <w:t>12</w:t>
          </w:r>
        </w:fldSimple>
      </w:p>
    </w:sdtContent>
  </w:sdt>
  <w:p w:rsidR="004E6008" w:rsidRDefault="004E6008">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6008" w:rsidRDefault="004E6008" w:rsidP="0025732C">
      <w:pPr>
        <w:spacing w:after="0" w:line="240" w:lineRule="auto"/>
      </w:pPr>
      <w:r>
        <w:separator/>
      </w:r>
    </w:p>
  </w:footnote>
  <w:footnote w:type="continuationSeparator" w:id="0">
    <w:p w:rsidR="004E6008" w:rsidRDefault="004E6008" w:rsidP="0025732C">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330D"/>
    <w:multiLevelType w:val="hybridMultilevel"/>
    <w:tmpl w:val="89FE78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32E08"/>
    <w:multiLevelType w:val="hybridMultilevel"/>
    <w:tmpl w:val="4A0E932A"/>
    <w:lvl w:ilvl="0" w:tplc="30883CC2">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AE7EC8"/>
    <w:multiLevelType w:val="hybridMultilevel"/>
    <w:tmpl w:val="44CC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E029CD"/>
    <w:multiLevelType w:val="hybridMultilevel"/>
    <w:tmpl w:val="A20066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Arial"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Arial"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trackRevisions/>
  <w:doNotTrackMoves/>
  <w:defaultTabStop w:val="720"/>
  <w:characterSpacingControl w:val="doNotCompress"/>
  <w:footnotePr>
    <w:footnote w:id="-1"/>
    <w:footnote w:id="0"/>
  </w:footnotePr>
  <w:endnotePr>
    <w:endnote w:id="-1"/>
    <w:endnote w:id="0"/>
  </w:endnotePr>
  <w:compat/>
  <w:rsids>
    <w:rsidRoot w:val="00BF39CD"/>
    <w:rsid w:val="000020A6"/>
    <w:rsid w:val="0000682A"/>
    <w:rsid w:val="00016FCB"/>
    <w:rsid w:val="000200A3"/>
    <w:rsid w:val="00027ECE"/>
    <w:rsid w:val="00052BFC"/>
    <w:rsid w:val="00060CEC"/>
    <w:rsid w:val="000C56AD"/>
    <w:rsid w:val="000C65D2"/>
    <w:rsid w:val="000E6F06"/>
    <w:rsid w:val="000F7FE3"/>
    <w:rsid w:val="00122BE6"/>
    <w:rsid w:val="00123412"/>
    <w:rsid w:val="0013659C"/>
    <w:rsid w:val="0014100C"/>
    <w:rsid w:val="00144F5F"/>
    <w:rsid w:val="00152D8B"/>
    <w:rsid w:val="001554EB"/>
    <w:rsid w:val="001609BE"/>
    <w:rsid w:val="00163F4A"/>
    <w:rsid w:val="00191E4B"/>
    <w:rsid w:val="00193D29"/>
    <w:rsid w:val="001A3B93"/>
    <w:rsid w:val="001A63CF"/>
    <w:rsid w:val="001C2EC8"/>
    <w:rsid w:val="001C38F1"/>
    <w:rsid w:val="001D3092"/>
    <w:rsid w:val="001F4F95"/>
    <w:rsid w:val="001F4FA9"/>
    <w:rsid w:val="002010E9"/>
    <w:rsid w:val="002253F4"/>
    <w:rsid w:val="0022622C"/>
    <w:rsid w:val="00233C4C"/>
    <w:rsid w:val="0025732C"/>
    <w:rsid w:val="00267B2E"/>
    <w:rsid w:val="002712FE"/>
    <w:rsid w:val="00276E99"/>
    <w:rsid w:val="002845EC"/>
    <w:rsid w:val="00284BF3"/>
    <w:rsid w:val="0028730E"/>
    <w:rsid w:val="00293936"/>
    <w:rsid w:val="002B20C3"/>
    <w:rsid w:val="002B6B07"/>
    <w:rsid w:val="002C4801"/>
    <w:rsid w:val="002E1A9D"/>
    <w:rsid w:val="0030780F"/>
    <w:rsid w:val="0031517E"/>
    <w:rsid w:val="0031584F"/>
    <w:rsid w:val="0031601F"/>
    <w:rsid w:val="003217ED"/>
    <w:rsid w:val="003248AB"/>
    <w:rsid w:val="003278C5"/>
    <w:rsid w:val="0033001D"/>
    <w:rsid w:val="00330391"/>
    <w:rsid w:val="0033637D"/>
    <w:rsid w:val="003402CA"/>
    <w:rsid w:val="0034167D"/>
    <w:rsid w:val="003426E6"/>
    <w:rsid w:val="00342CBC"/>
    <w:rsid w:val="00350FD1"/>
    <w:rsid w:val="00351803"/>
    <w:rsid w:val="0036210E"/>
    <w:rsid w:val="003713B6"/>
    <w:rsid w:val="0039712A"/>
    <w:rsid w:val="003A0407"/>
    <w:rsid w:val="003B4E08"/>
    <w:rsid w:val="003B6D72"/>
    <w:rsid w:val="00400B65"/>
    <w:rsid w:val="00400FE7"/>
    <w:rsid w:val="0041171C"/>
    <w:rsid w:val="00413771"/>
    <w:rsid w:val="00414C1F"/>
    <w:rsid w:val="00416991"/>
    <w:rsid w:val="0042557A"/>
    <w:rsid w:val="004308CA"/>
    <w:rsid w:val="00431953"/>
    <w:rsid w:val="0043649D"/>
    <w:rsid w:val="00443597"/>
    <w:rsid w:val="00455507"/>
    <w:rsid w:val="00455565"/>
    <w:rsid w:val="00460912"/>
    <w:rsid w:val="00465741"/>
    <w:rsid w:val="00486A81"/>
    <w:rsid w:val="004978B6"/>
    <w:rsid w:val="004A18BB"/>
    <w:rsid w:val="004A2493"/>
    <w:rsid w:val="004A6FCD"/>
    <w:rsid w:val="004B007D"/>
    <w:rsid w:val="004B4135"/>
    <w:rsid w:val="004B50FD"/>
    <w:rsid w:val="004C4053"/>
    <w:rsid w:val="004E6008"/>
    <w:rsid w:val="004F2503"/>
    <w:rsid w:val="005019DE"/>
    <w:rsid w:val="005026B9"/>
    <w:rsid w:val="00502748"/>
    <w:rsid w:val="0051141E"/>
    <w:rsid w:val="005121CD"/>
    <w:rsid w:val="005175AD"/>
    <w:rsid w:val="00532383"/>
    <w:rsid w:val="0053302F"/>
    <w:rsid w:val="0053577D"/>
    <w:rsid w:val="00542BD6"/>
    <w:rsid w:val="005449E9"/>
    <w:rsid w:val="0055213D"/>
    <w:rsid w:val="00556BB3"/>
    <w:rsid w:val="00562C10"/>
    <w:rsid w:val="005637AB"/>
    <w:rsid w:val="00584D24"/>
    <w:rsid w:val="00586435"/>
    <w:rsid w:val="005A25AC"/>
    <w:rsid w:val="005A28AF"/>
    <w:rsid w:val="005A3463"/>
    <w:rsid w:val="005A36C9"/>
    <w:rsid w:val="005A60AC"/>
    <w:rsid w:val="005B571D"/>
    <w:rsid w:val="005C019E"/>
    <w:rsid w:val="005C48AA"/>
    <w:rsid w:val="005D448C"/>
    <w:rsid w:val="005D61D9"/>
    <w:rsid w:val="005E1223"/>
    <w:rsid w:val="005E4508"/>
    <w:rsid w:val="0060312C"/>
    <w:rsid w:val="00613FBF"/>
    <w:rsid w:val="0063114A"/>
    <w:rsid w:val="00633069"/>
    <w:rsid w:val="00646AF4"/>
    <w:rsid w:val="0066093A"/>
    <w:rsid w:val="00660982"/>
    <w:rsid w:val="00661A8A"/>
    <w:rsid w:val="0066365F"/>
    <w:rsid w:val="0066595D"/>
    <w:rsid w:val="00674369"/>
    <w:rsid w:val="006B5A52"/>
    <w:rsid w:val="006C6939"/>
    <w:rsid w:val="006D071C"/>
    <w:rsid w:val="006D41DF"/>
    <w:rsid w:val="006D6A11"/>
    <w:rsid w:val="006D71D0"/>
    <w:rsid w:val="006E14B6"/>
    <w:rsid w:val="006E56F6"/>
    <w:rsid w:val="006E65B2"/>
    <w:rsid w:val="006E6E73"/>
    <w:rsid w:val="006F45B7"/>
    <w:rsid w:val="006F643A"/>
    <w:rsid w:val="006F7843"/>
    <w:rsid w:val="0070073C"/>
    <w:rsid w:val="0070133A"/>
    <w:rsid w:val="00703AEE"/>
    <w:rsid w:val="007074AF"/>
    <w:rsid w:val="00722912"/>
    <w:rsid w:val="00723650"/>
    <w:rsid w:val="00733DBA"/>
    <w:rsid w:val="00736C7E"/>
    <w:rsid w:val="00741DF2"/>
    <w:rsid w:val="0076269D"/>
    <w:rsid w:val="00766160"/>
    <w:rsid w:val="0077353F"/>
    <w:rsid w:val="00782509"/>
    <w:rsid w:val="00782726"/>
    <w:rsid w:val="007A0143"/>
    <w:rsid w:val="007C3CEA"/>
    <w:rsid w:val="007C6FC9"/>
    <w:rsid w:val="007C799A"/>
    <w:rsid w:val="007D7C48"/>
    <w:rsid w:val="007E3C91"/>
    <w:rsid w:val="00802DD1"/>
    <w:rsid w:val="00803E9F"/>
    <w:rsid w:val="00812982"/>
    <w:rsid w:val="008145C4"/>
    <w:rsid w:val="00825E19"/>
    <w:rsid w:val="00834F50"/>
    <w:rsid w:val="00842153"/>
    <w:rsid w:val="00844A58"/>
    <w:rsid w:val="0084561E"/>
    <w:rsid w:val="008551AE"/>
    <w:rsid w:val="00866ADF"/>
    <w:rsid w:val="00871658"/>
    <w:rsid w:val="0087478C"/>
    <w:rsid w:val="00875F0E"/>
    <w:rsid w:val="008850ED"/>
    <w:rsid w:val="00886895"/>
    <w:rsid w:val="00896460"/>
    <w:rsid w:val="008A326C"/>
    <w:rsid w:val="008A494F"/>
    <w:rsid w:val="008A541A"/>
    <w:rsid w:val="008B3917"/>
    <w:rsid w:val="008C0859"/>
    <w:rsid w:val="008C0B25"/>
    <w:rsid w:val="008E475C"/>
    <w:rsid w:val="008E7019"/>
    <w:rsid w:val="008F50BD"/>
    <w:rsid w:val="008F53D1"/>
    <w:rsid w:val="008F7B3F"/>
    <w:rsid w:val="00902C6C"/>
    <w:rsid w:val="00904D12"/>
    <w:rsid w:val="0090547A"/>
    <w:rsid w:val="00914ACF"/>
    <w:rsid w:val="00916780"/>
    <w:rsid w:val="00920743"/>
    <w:rsid w:val="009250EE"/>
    <w:rsid w:val="009300AB"/>
    <w:rsid w:val="00936E66"/>
    <w:rsid w:val="009440E5"/>
    <w:rsid w:val="00945711"/>
    <w:rsid w:val="00954D85"/>
    <w:rsid w:val="00971BCC"/>
    <w:rsid w:val="0098120F"/>
    <w:rsid w:val="00987479"/>
    <w:rsid w:val="009928FF"/>
    <w:rsid w:val="009970AB"/>
    <w:rsid w:val="00997BB1"/>
    <w:rsid w:val="009B0160"/>
    <w:rsid w:val="009B6054"/>
    <w:rsid w:val="009C0F16"/>
    <w:rsid w:val="009D2439"/>
    <w:rsid w:val="009E1EBB"/>
    <w:rsid w:val="00A04A13"/>
    <w:rsid w:val="00A1126B"/>
    <w:rsid w:val="00A11E1E"/>
    <w:rsid w:val="00A14EAF"/>
    <w:rsid w:val="00A1574D"/>
    <w:rsid w:val="00A15AC6"/>
    <w:rsid w:val="00A6796C"/>
    <w:rsid w:val="00A76564"/>
    <w:rsid w:val="00A82712"/>
    <w:rsid w:val="00A87B09"/>
    <w:rsid w:val="00A90738"/>
    <w:rsid w:val="00A912B6"/>
    <w:rsid w:val="00A96AD4"/>
    <w:rsid w:val="00AA4E6F"/>
    <w:rsid w:val="00AA55D6"/>
    <w:rsid w:val="00AC742B"/>
    <w:rsid w:val="00AC77BE"/>
    <w:rsid w:val="00AD27B2"/>
    <w:rsid w:val="00AD4189"/>
    <w:rsid w:val="00AE4BBA"/>
    <w:rsid w:val="00AE5873"/>
    <w:rsid w:val="00B02C85"/>
    <w:rsid w:val="00B05C2C"/>
    <w:rsid w:val="00B14FEF"/>
    <w:rsid w:val="00B16C42"/>
    <w:rsid w:val="00B22AE8"/>
    <w:rsid w:val="00B40182"/>
    <w:rsid w:val="00B4107D"/>
    <w:rsid w:val="00B413B3"/>
    <w:rsid w:val="00B50333"/>
    <w:rsid w:val="00B62A41"/>
    <w:rsid w:val="00B76F11"/>
    <w:rsid w:val="00B83FBC"/>
    <w:rsid w:val="00B87A36"/>
    <w:rsid w:val="00B957A7"/>
    <w:rsid w:val="00BA0A3D"/>
    <w:rsid w:val="00BA26B0"/>
    <w:rsid w:val="00BA4FB1"/>
    <w:rsid w:val="00BA726D"/>
    <w:rsid w:val="00BE77AB"/>
    <w:rsid w:val="00BF1583"/>
    <w:rsid w:val="00BF39CD"/>
    <w:rsid w:val="00C0589D"/>
    <w:rsid w:val="00C10113"/>
    <w:rsid w:val="00C14806"/>
    <w:rsid w:val="00C17D0A"/>
    <w:rsid w:val="00C17E18"/>
    <w:rsid w:val="00C21270"/>
    <w:rsid w:val="00C22DC2"/>
    <w:rsid w:val="00C31C88"/>
    <w:rsid w:val="00C32EC6"/>
    <w:rsid w:val="00C34468"/>
    <w:rsid w:val="00C35240"/>
    <w:rsid w:val="00C42772"/>
    <w:rsid w:val="00C57EF3"/>
    <w:rsid w:val="00C752E4"/>
    <w:rsid w:val="00C84293"/>
    <w:rsid w:val="00C8661B"/>
    <w:rsid w:val="00C95410"/>
    <w:rsid w:val="00C96D3F"/>
    <w:rsid w:val="00CB6701"/>
    <w:rsid w:val="00CC74D5"/>
    <w:rsid w:val="00CE100E"/>
    <w:rsid w:val="00CE4453"/>
    <w:rsid w:val="00CE664D"/>
    <w:rsid w:val="00D014A5"/>
    <w:rsid w:val="00D15531"/>
    <w:rsid w:val="00D2482F"/>
    <w:rsid w:val="00D25F30"/>
    <w:rsid w:val="00D72DEC"/>
    <w:rsid w:val="00D72FB7"/>
    <w:rsid w:val="00D7333D"/>
    <w:rsid w:val="00D762BA"/>
    <w:rsid w:val="00DA02CB"/>
    <w:rsid w:val="00DA4FA3"/>
    <w:rsid w:val="00DB58DF"/>
    <w:rsid w:val="00DB6F52"/>
    <w:rsid w:val="00DC5E46"/>
    <w:rsid w:val="00DD0E58"/>
    <w:rsid w:val="00DF0DBF"/>
    <w:rsid w:val="00E00BBF"/>
    <w:rsid w:val="00E068DC"/>
    <w:rsid w:val="00E06EF4"/>
    <w:rsid w:val="00E10207"/>
    <w:rsid w:val="00E20B68"/>
    <w:rsid w:val="00E22855"/>
    <w:rsid w:val="00E254D5"/>
    <w:rsid w:val="00E27288"/>
    <w:rsid w:val="00E3142A"/>
    <w:rsid w:val="00E42FA4"/>
    <w:rsid w:val="00E43EC2"/>
    <w:rsid w:val="00E448DC"/>
    <w:rsid w:val="00E45EE1"/>
    <w:rsid w:val="00E56BE4"/>
    <w:rsid w:val="00E6230B"/>
    <w:rsid w:val="00E627A0"/>
    <w:rsid w:val="00E7037F"/>
    <w:rsid w:val="00E83AA0"/>
    <w:rsid w:val="00E90C6F"/>
    <w:rsid w:val="00E90E92"/>
    <w:rsid w:val="00E958D4"/>
    <w:rsid w:val="00E9766F"/>
    <w:rsid w:val="00EB65FB"/>
    <w:rsid w:val="00EB6976"/>
    <w:rsid w:val="00EB6CC2"/>
    <w:rsid w:val="00EC1EBD"/>
    <w:rsid w:val="00EC25B9"/>
    <w:rsid w:val="00EC2BB2"/>
    <w:rsid w:val="00EC460D"/>
    <w:rsid w:val="00EE4DA3"/>
    <w:rsid w:val="00EE604B"/>
    <w:rsid w:val="00EE697E"/>
    <w:rsid w:val="00EE7A01"/>
    <w:rsid w:val="00EE7C0D"/>
    <w:rsid w:val="00EF0751"/>
    <w:rsid w:val="00EF6F48"/>
    <w:rsid w:val="00F04E85"/>
    <w:rsid w:val="00F12E24"/>
    <w:rsid w:val="00F32605"/>
    <w:rsid w:val="00F41BC9"/>
    <w:rsid w:val="00F45C29"/>
    <w:rsid w:val="00F468F7"/>
    <w:rsid w:val="00F5085A"/>
    <w:rsid w:val="00F53F14"/>
    <w:rsid w:val="00F60283"/>
    <w:rsid w:val="00F70DEE"/>
    <w:rsid w:val="00F823E9"/>
    <w:rsid w:val="00F83D42"/>
    <w:rsid w:val="00FC0BB9"/>
    <w:rsid w:val="00FC69FA"/>
    <w:rsid w:val="00FD2D29"/>
    <w:rsid w:val="00FD4D47"/>
    <w:rsid w:val="00FE3CC3"/>
    <w:rsid w:val="00FF519F"/>
    <w:rsid w:val="00FF6C0F"/>
    <w:rsid w:val="00FF7A66"/>
  </w:rsids>
  <m:mathPr>
    <m:mathFont m:val="@ヒラギノ角ゴ Pro W3"/>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DF0DBF"/>
  </w:style>
  <w:style w:type="paragraph" w:styleId="Heading2">
    <w:name w:val="heading 2"/>
    <w:basedOn w:val="Normal"/>
    <w:next w:val="Normal"/>
    <w:link w:val="Heading2Char"/>
    <w:uiPriority w:val="9"/>
    <w:unhideWhenUsed/>
    <w:qFormat/>
    <w:rsid w:val="00F60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66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BF39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9C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39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39CD"/>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32EC6"/>
    <w:pPr>
      <w:spacing w:after="0" w:line="240" w:lineRule="auto"/>
    </w:pPr>
  </w:style>
  <w:style w:type="paragraph" w:styleId="List">
    <w:name w:val="List"/>
    <w:basedOn w:val="Normal"/>
    <w:uiPriority w:val="5"/>
    <w:qFormat/>
    <w:rsid w:val="00C32EC6"/>
    <w:pPr>
      <w:spacing w:after="120" w:line="240" w:lineRule="auto"/>
      <w:ind w:left="360" w:hanging="360"/>
      <w:contextualSpacing/>
      <w:jc w:val="both"/>
    </w:pPr>
    <w:rPr>
      <w:sz w:val="24"/>
    </w:rPr>
  </w:style>
  <w:style w:type="paragraph" w:customStyle="1" w:styleId="ListAlpha3">
    <w:name w:val="List Alpha 3"/>
    <w:basedOn w:val="ListNumber2"/>
    <w:uiPriority w:val="6"/>
    <w:qFormat/>
    <w:rsid w:val="00C32EC6"/>
    <w:pPr>
      <w:spacing w:after="40" w:line="240" w:lineRule="auto"/>
      <w:contextualSpacing w:val="0"/>
    </w:pPr>
    <w:rPr>
      <w:sz w:val="24"/>
      <w:szCs w:val="24"/>
    </w:rPr>
  </w:style>
  <w:style w:type="paragraph" w:styleId="ListNumber2">
    <w:name w:val="List Number 2"/>
    <w:basedOn w:val="Normal"/>
    <w:uiPriority w:val="99"/>
    <w:semiHidden/>
    <w:unhideWhenUsed/>
    <w:rsid w:val="00C32EC6"/>
    <w:pPr>
      <w:ind w:left="1080" w:hanging="360"/>
      <w:contextualSpacing/>
    </w:pPr>
  </w:style>
  <w:style w:type="paragraph" w:styleId="PlainText">
    <w:name w:val="Plain Text"/>
    <w:basedOn w:val="Normal"/>
    <w:link w:val="PlainTextChar"/>
    <w:uiPriority w:val="7"/>
    <w:qFormat/>
    <w:rsid w:val="00D762BA"/>
    <w:pPr>
      <w:spacing w:after="0" w:line="240" w:lineRule="auto"/>
      <w:jc w:val="both"/>
    </w:pPr>
    <w:rPr>
      <w:rFonts w:ascii="Consolas" w:hAnsi="Consolas"/>
      <w:sz w:val="21"/>
      <w:szCs w:val="21"/>
    </w:rPr>
  </w:style>
  <w:style w:type="character" w:customStyle="1" w:styleId="PlainTextChar">
    <w:name w:val="Plain Text Char"/>
    <w:basedOn w:val="DefaultParagraphFont"/>
    <w:link w:val="PlainText"/>
    <w:uiPriority w:val="7"/>
    <w:rsid w:val="00D762BA"/>
    <w:rPr>
      <w:rFonts w:ascii="Consolas" w:hAnsi="Consolas"/>
      <w:sz w:val="21"/>
      <w:szCs w:val="21"/>
    </w:rPr>
  </w:style>
  <w:style w:type="paragraph" w:styleId="ListParagraph">
    <w:name w:val="List Paragraph"/>
    <w:basedOn w:val="Normal"/>
    <w:uiPriority w:val="34"/>
    <w:qFormat/>
    <w:rsid w:val="0031601F"/>
    <w:pPr>
      <w:ind w:left="720"/>
      <w:contextualSpacing/>
    </w:pPr>
  </w:style>
  <w:style w:type="character" w:styleId="CommentReference">
    <w:name w:val="annotation reference"/>
    <w:basedOn w:val="DefaultParagraphFont"/>
    <w:uiPriority w:val="99"/>
    <w:semiHidden/>
    <w:unhideWhenUsed/>
    <w:rsid w:val="00A6796C"/>
    <w:rPr>
      <w:sz w:val="18"/>
      <w:szCs w:val="18"/>
    </w:rPr>
  </w:style>
  <w:style w:type="paragraph" w:styleId="CommentText">
    <w:name w:val="annotation text"/>
    <w:basedOn w:val="Normal"/>
    <w:link w:val="CommentTextChar"/>
    <w:uiPriority w:val="99"/>
    <w:semiHidden/>
    <w:unhideWhenUsed/>
    <w:rsid w:val="00A6796C"/>
    <w:pPr>
      <w:spacing w:line="240" w:lineRule="auto"/>
    </w:pPr>
    <w:rPr>
      <w:sz w:val="24"/>
      <w:szCs w:val="24"/>
    </w:rPr>
  </w:style>
  <w:style w:type="character" w:customStyle="1" w:styleId="CommentTextChar">
    <w:name w:val="Comment Text Char"/>
    <w:basedOn w:val="DefaultParagraphFont"/>
    <w:link w:val="CommentText"/>
    <w:uiPriority w:val="99"/>
    <w:semiHidden/>
    <w:rsid w:val="00A6796C"/>
    <w:rPr>
      <w:sz w:val="24"/>
      <w:szCs w:val="24"/>
    </w:rPr>
  </w:style>
  <w:style w:type="paragraph" w:styleId="CommentSubject">
    <w:name w:val="annotation subject"/>
    <w:basedOn w:val="CommentText"/>
    <w:next w:val="CommentText"/>
    <w:link w:val="CommentSubjectChar"/>
    <w:uiPriority w:val="99"/>
    <w:semiHidden/>
    <w:unhideWhenUsed/>
    <w:rsid w:val="00A6796C"/>
    <w:rPr>
      <w:b/>
      <w:bCs/>
      <w:sz w:val="20"/>
      <w:szCs w:val="20"/>
    </w:rPr>
  </w:style>
  <w:style w:type="character" w:customStyle="1" w:styleId="CommentSubjectChar">
    <w:name w:val="Comment Subject Char"/>
    <w:basedOn w:val="CommentTextChar"/>
    <w:link w:val="CommentSubject"/>
    <w:uiPriority w:val="99"/>
    <w:semiHidden/>
    <w:rsid w:val="00A6796C"/>
    <w:rPr>
      <w:b/>
      <w:bCs/>
      <w:sz w:val="20"/>
      <w:szCs w:val="20"/>
    </w:rPr>
  </w:style>
  <w:style w:type="paragraph" w:styleId="BalloonText">
    <w:name w:val="Balloon Text"/>
    <w:basedOn w:val="Normal"/>
    <w:link w:val="BalloonTextChar"/>
    <w:uiPriority w:val="99"/>
    <w:semiHidden/>
    <w:unhideWhenUsed/>
    <w:rsid w:val="00A679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796C"/>
    <w:rPr>
      <w:rFonts w:ascii="Lucida Grande" w:hAnsi="Lucida Grande"/>
      <w:sz w:val="18"/>
      <w:szCs w:val="18"/>
    </w:rPr>
  </w:style>
  <w:style w:type="table" w:styleId="TableGrid">
    <w:name w:val="Table Grid"/>
    <w:basedOn w:val="TableNormal"/>
    <w:uiPriority w:val="59"/>
    <w:rsid w:val="00844A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573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732C"/>
  </w:style>
  <w:style w:type="paragraph" w:styleId="Footer">
    <w:name w:val="footer"/>
    <w:basedOn w:val="Normal"/>
    <w:link w:val="FooterChar"/>
    <w:uiPriority w:val="99"/>
    <w:unhideWhenUsed/>
    <w:rsid w:val="00257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32C"/>
  </w:style>
  <w:style w:type="character" w:customStyle="1" w:styleId="Heading2Char">
    <w:name w:val="Heading 2 Char"/>
    <w:basedOn w:val="DefaultParagraphFont"/>
    <w:link w:val="Heading2"/>
    <w:uiPriority w:val="9"/>
    <w:rsid w:val="00F60283"/>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rsid w:val="00BA0A3D"/>
    <w:rPr>
      <w:rFonts w:ascii="Courier" w:eastAsiaTheme="minorHAnsi" w:hAnsi="Courier" w:cs="Courier"/>
      <w:sz w:val="20"/>
    </w:rPr>
  </w:style>
  <w:style w:type="paragraph" w:customStyle="1" w:styleId="Normal12">
    <w:name w:val="Normal12"/>
    <w:basedOn w:val="Normal"/>
    <w:qFormat/>
    <w:rsid w:val="00E56BE4"/>
    <w:rPr>
      <w:sz w:val="24"/>
    </w:rPr>
  </w:style>
  <w:style w:type="character" w:customStyle="1" w:styleId="Heading3Char">
    <w:name w:val="Heading 3 Char"/>
    <w:basedOn w:val="DefaultParagraphFont"/>
    <w:link w:val="Heading3"/>
    <w:rsid w:val="00C8661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1705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4" Type="http://schemas.openxmlformats.org/officeDocument/2006/relationships/settings" Target="settings.xml"/><Relationship Id="rId10" Type="http://schemas.openxmlformats.org/officeDocument/2006/relationships/fontTable" Target="fontTable.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23294-402A-4F44-B5FA-210BE32E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8002</TotalTime>
  <Pages>13</Pages>
  <Words>3291</Words>
  <Characters>18761</Characters>
  <Application>Microsoft Macintosh Word</Application>
  <DocSecurity>0</DocSecurity>
  <Lines>156</Lines>
  <Paragraphs>37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vchoi</dc:creator>
  <cp:keywords/>
  <dc:description/>
  <cp:lastModifiedBy>Frank Baker</cp:lastModifiedBy>
  <cp:revision>94</cp:revision>
  <cp:lastPrinted>2009-09-24T20:15:00Z</cp:lastPrinted>
  <dcterms:created xsi:type="dcterms:W3CDTF">2009-07-29T16:34:00Z</dcterms:created>
  <dcterms:modified xsi:type="dcterms:W3CDTF">2009-10-27T21:36:00Z</dcterms:modified>
</cp:coreProperties>
</file>