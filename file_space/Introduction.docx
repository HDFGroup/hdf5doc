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BD" w:rsidRDefault="0092323F" w:rsidP="0092323F">
      <w:pPr>
        <w:pStyle w:val="Title"/>
      </w:pPr>
      <w:r>
        <w:t>Introduction</w:t>
      </w:r>
    </w:p>
    <w:p w:rsidR="00580C5D" w:rsidRDefault="00056265" w:rsidP="0092323F">
      <w:ins w:id="0" w:author="vchoi" w:date="2009-07-31T14:13:00Z">
        <w:r>
          <w:t xml:space="preserve">The </w:t>
        </w:r>
      </w:ins>
      <w:ins w:id="1" w:author="vchoi" w:date="2009-07-31T14:24:00Z">
        <w:r w:rsidR="001D532F">
          <w:t>space</w:t>
        </w:r>
      </w:ins>
      <w:ins w:id="2" w:author="vchoi" w:date="2009-07-31T14:13:00Z">
        <w:r>
          <w:t xml:space="preserve"> taken up by an HDF5 file is</w:t>
        </w:r>
      </w:ins>
      <w:ins w:id="3" w:author="vchoi" w:date="2009-07-31T14:16:00Z">
        <w:r>
          <w:t xml:space="preserve"> </w:t>
        </w:r>
      </w:ins>
      <w:ins w:id="4" w:author="vchoi" w:date="2009-07-31T14:13:00Z">
        <w:r>
          <w:t xml:space="preserve">called its file space.  </w:t>
        </w:r>
      </w:ins>
      <w:r w:rsidR="0092323F">
        <w:t xml:space="preserve">When a user creates an HDF5 file, the HDF5 library </w:t>
      </w:r>
      <w:del w:id="5" w:author="vchoi" w:date="2009-07-31T14:14:00Z">
        <w:r w:rsidR="0092323F" w:rsidDel="00056265">
          <w:delText xml:space="preserve">requests </w:delText>
        </w:r>
      </w:del>
      <w:ins w:id="6" w:author="vchoi" w:date="2009-07-31T14:14:00Z">
        <w:r>
          <w:t xml:space="preserve">allocates </w:t>
        </w:r>
      </w:ins>
      <w:r w:rsidR="0092323F">
        <w:t>file space to store information</w:t>
      </w:r>
      <w:r w:rsidR="009150F2">
        <w:t xml:space="preserve"> </w:t>
      </w:r>
      <w:r w:rsidR="008E3A3C">
        <w:t xml:space="preserve">called </w:t>
      </w:r>
      <w:ins w:id="7" w:author="vchoi" w:date="2009-07-31T14:14:00Z">
        <w:r>
          <w:t xml:space="preserve">file </w:t>
        </w:r>
      </w:ins>
      <w:r w:rsidR="008E3A3C">
        <w:t xml:space="preserve">metadata. </w:t>
      </w:r>
      <w:del w:id="8" w:author="vchoi" w:date="2009-07-31T14:14:00Z">
        <w:r w:rsidR="008E3A3C" w:rsidDel="00056265">
          <w:delText xml:space="preserve">Metadata </w:delText>
        </w:r>
      </w:del>
      <w:ins w:id="9" w:author="vchoi" w:date="2009-07-31T14:14:00Z">
        <w:r>
          <w:t xml:space="preserve">File metadata </w:t>
        </w:r>
      </w:ins>
      <w:r w:rsidR="008E3A3C">
        <w:t xml:space="preserve">is information that the library uses to </w:t>
      </w:r>
      <w:r w:rsidR="009150F2">
        <w:t>describ</w:t>
      </w:r>
      <w:r w:rsidR="008E3A3C">
        <w:t>e</w:t>
      </w:r>
      <w:r w:rsidR="009150F2">
        <w:t xml:space="preserve"> </w:t>
      </w:r>
      <w:del w:id="10" w:author="vchoi" w:date="2009-07-31T14:15:00Z">
        <w:r w:rsidR="009150F2" w:rsidDel="00056265">
          <w:delText xml:space="preserve">itself </w:delText>
        </w:r>
      </w:del>
      <w:ins w:id="11" w:author="vchoi" w:date="2009-07-31T14:15:00Z">
        <w:r>
          <w:t xml:space="preserve">the HDF5 file </w:t>
        </w:r>
      </w:ins>
      <w:r w:rsidR="009150F2">
        <w:t xml:space="preserve">and </w:t>
      </w:r>
      <w:r w:rsidR="008E3A3C">
        <w:t>to identify</w:t>
      </w:r>
      <w:r w:rsidR="009150F2">
        <w:t xml:space="preserve"> its associated objects. </w:t>
      </w:r>
      <w:r w:rsidR="0092323F">
        <w:t xml:space="preserve">When the user </w:t>
      </w:r>
      <w:r w:rsidR="00360FFE">
        <w:t>writes</w:t>
      </w:r>
      <w:r w:rsidR="0092323F">
        <w:t xml:space="preserve"> data to HDF5 objects, the </w:t>
      </w:r>
      <w:r w:rsidR="000307EF">
        <w:t xml:space="preserve">HDF5 </w:t>
      </w:r>
      <w:r w:rsidR="0092323F">
        <w:t xml:space="preserve">library </w:t>
      </w:r>
      <w:del w:id="12" w:author="vchoi" w:date="2009-07-31T14:15:00Z">
        <w:r w:rsidR="0092323F" w:rsidDel="00056265">
          <w:delText>requests</w:delText>
        </w:r>
        <w:r w:rsidR="00FA1968" w:rsidDel="00056265">
          <w:delText xml:space="preserve"> </w:delText>
        </w:r>
      </w:del>
      <w:ins w:id="13" w:author="vchoi" w:date="2009-07-31T14:15:00Z">
        <w:r>
          <w:t xml:space="preserve">allocates </w:t>
        </w:r>
      </w:ins>
      <w:r w:rsidR="00FA1968">
        <w:t xml:space="preserve">file </w:t>
      </w:r>
      <w:r w:rsidR="0092323F">
        <w:t xml:space="preserve">space to store the </w:t>
      </w:r>
      <w:r w:rsidR="00D43840">
        <w:t xml:space="preserve">user’s </w:t>
      </w:r>
      <w:del w:id="14" w:author="vchoi" w:date="2009-07-31T14:15:00Z">
        <w:r w:rsidR="0092323F" w:rsidDel="00056265">
          <w:delText xml:space="preserve">raw </w:delText>
        </w:r>
      </w:del>
      <w:r w:rsidR="008E3A3C">
        <w:t xml:space="preserve">data as well as the necessary </w:t>
      </w:r>
      <w:ins w:id="15" w:author="vchoi" w:date="2009-07-31T14:15:00Z">
        <w:r>
          <w:t xml:space="preserve">file </w:t>
        </w:r>
      </w:ins>
      <w:r w:rsidR="008E3A3C">
        <w:t>metadata</w:t>
      </w:r>
      <w:r w:rsidR="0092323F">
        <w:t xml:space="preserve">. </w:t>
      </w:r>
      <w:del w:id="16" w:author="vchoi" w:date="2009-07-31T14:15:00Z">
        <w:r w:rsidR="000307EF" w:rsidDel="00056265">
          <w:delText xml:space="preserve">However, </w:delText>
        </w:r>
        <w:r w:rsidR="009150F2" w:rsidDel="00056265">
          <w:delText>w</w:delText>
        </w:r>
        <w:r w:rsidR="0092323F" w:rsidDel="00056265">
          <w:delText>hen</w:delText>
        </w:r>
      </w:del>
      <w:ins w:id="17" w:author="vchoi" w:date="2009-07-31T14:15:00Z">
        <w:r>
          <w:t>When</w:t>
        </w:r>
      </w:ins>
      <w:r w:rsidR="0092323F">
        <w:t xml:space="preserve"> the user </w:t>
      </w:r>
      <w:r w:rsidR="00125A5F" w:rsidRPr="00125A5F">
        <w:rPr>
          <w:rPrChange w:id="18" w:author="vchoi" w:date="2009-07-31T14:16:00Z">
            <w:rPr>
              <w:i/>
            </w:rPr>
          </w:rPrChange>
        </w:rPr>
        <w:t>removes</w:t>
      </w:r>
      <w:r w:rsidR="0092323F">
        <w:t xml:space="preserve"> HDF5 objects</w:t>
      </w:r>
      <w:r w:rsidR="009150F2">
        <w:t xml:space="preserve"> from the file</w:t>
      </w:r>
      <w:r w:rsidR="000307EF">
        <w:t>,</w:t>
      </w:r>
      <w:r w:rsidR="000307EF" w:rsidRPr="000307EF">
        <w:t xml:space="preserve"> </w:t>
      </w:r>
      <w:del w:id="19" w:author="vchoi" w:date="2009-07-31T14:15:00Z">
        <w:r w:rsidR="000307EF" w:rsidDel="00056265">
          <w:delText xml:space="preserve">the reverse happens: </w:delText>
        </w:r>
      </w:del>
      <w:r w:rsidR="00B57E39">
        <w:t>t</w:t>
      </w:r>
      <w:r w:rsidR="0092323F">
        <w:t xml:space="preserve">he </w:t>
      </w:r>
      <w:del w:id="20" w:author="vchoi" w:date="2009-07-31T14:17:00Z">
        <w:r w:rsidR="0092323F" w:rsidDel="00056265">
          <w:delText xml:space="preserve">library </w:delText>
        </w:r>
      </w:del>
      <w:del w:id="21" w:author="vchoi" w:date="2009-07-31T14:15:00Z">
        <w:r w:rsidR="0092323F" w:rsidDel="00056265">
          <w:delText xml:space="preserve">releases the corresponding file space.  </w:delText>
        </w:r>
      </w:del>
      <w:ins w:id="22" w:author="vchoi" w:date="2009-07-31T14:17:00Z">
        <w:r>
          <w:t>file space associated with those objects becomes free space.  The HDF5 library manages this free space.</w:t>
        </w:r>
      </w:ins>
    </w:p>
    <w:p w:rsidR="00E04E3A" w:rsidRDefault="00834BFC">
      <w:r>
        <w:t>The HDF5</w:t>
      </w:r>
      <w:r w:rsidR="008E3A3C">
        <w:t xml:space="preserve"> </w:t>
      </w:r>
      <w:r w:rsidR="00FA1968">
        <w:t>library employs</w:t>
      </w:r>
      <w:r>
        <w:t xml:space="preserve"> several </w:t>
      </w:r>
      <w:del w:id="23" w:author="vchoi" w:date="2009-08-04T09:21:00Z">
        <w:r w:rsidDel="00117947">
          <w:delText xml:space="preserve">methods </w:delText>
        </w:r>
      </w:del>
      <w:ins w:id="24" w:author="vchoi" w:date="2009-08-04T09:21:00Z">
        <w:r w:rsidR="00117947">
          <w:t>strategie</w:t>
        </w:r>
        <w:r w:rsidR="00117947">
          <w:t xml:space="preserve">s </w:t>
        </w:r>
      </w:ins>
      <w:r>
        <w:t>when</w:t>
      </w:r>
      <w:r w:rsidR="00FA1968">
        <w:t xml:space="preserve"> allocating file space and </w:t>
      </w:r>
      <w:del w:id="25" w:author="vchoi" w:date="2009-07-31T14:17:00Z">
        <w:r w:rsidR="00FA1968" w:rsidDel="00056265">
          <w:delText xml:space="preserve">tracking </w:delText>
        </w:r>
      </w:del>
      <w:ins w:id="26" w:author="vchoi" w:date="2009-07-31T14:17:00Z">
        <w:r w:rsidR="00056265">
          <w:t>manag</w:t>
        </w:r>
      </w:ins>
      <w:ins w:id="27" w:author="vchoi" w:date="2009-07-31T14:21:00Z">
        <w:r w:rsidR="00056265">
          <w:t>ing</w:t>
        </w:r>
      </w:ins>
      <w:ins w:id="28" w:author="vchoi" w:date="2009-07-31T14:17:00Z">
        <w:r w:rsidR="00056265">
          <w:t xml:space="preserve"> </w:t>
        </w:r>
      </w:ins>
      <w:del w:id="29" w:author="vchoi" w:date="2009-07-31T14:21:00Z">
        <w:r w:rsidR="00FA1968" w:rsidDel="00056265">
          <w:delText xml:space="preserve">the </w:delText>
        </w:r>
      </w:del>
      <w:del w:id="30" w:author="vchoi" w:date="2009-07-31T14:17:00Z">
        <w:r w:rsidR="009150F2" w:rsidDel="00056265">
          <w:delText xml:space="preserve">released </w:delText>
        </w:r>
      </w:del>
      <w:r w:rsidR="00FA1968">
        <w:t xml:space="preserve">free </w:t>
      </w:r>
      <w:r w:rsidR="009150F2">
        <w:t>space</w:t>
      </w:r>
      <w:r w:rsidR="00FA1968">
        <w:t xml:space="preserve">. </w:t>
      </w:r>
      <w:ins w:id="31" w:author="vchoi" w:date="2009-07-31T14:18:00Z">
        <w:r w:rsidR="00056265">
          <w:t>Depending on the user’s usage patterns</w:t>
        </w:r>
      </w:ins>
      <w:ins w:id="32" w:author="vchoi" w:date="2009-07-31T14:23:00Z">
        <w:r w:rsidR="00056265">
          <w:t xml:space="preserve"> of the HDF5 file</w:t>
        </w:r>
      </w:ins>
      <w:ins w:id="33" w:author="vchoi" w:date="2009-07-31T14:18:00Z">
        <w:r w:rsidR="00056265">
          <w:t xml:space="preserve">, one </w:t>
        </w:r>
      </w:ins>
      <w:ins w:id="34" w:author="vchoi" w:date="2009-08-04T09:21:00Z">
        <w:r w:rsidR="00117947">
          <w:t>strategy</w:t>
        </w:r>
      </w:ins>
      <w:ins w:id="35" w:author="vchoi" w:date="2009-07-31T14:18:00Z">
        <w:r w:rsidR="00056265">
          <w:t xml:space="preserve"> may be better than the other method.  Inappropriate </w:t>
        </w:r>
      </w:ins>
      <w:ins w:id="36" w:author="vchoi" w:date="2009-07-31T14:21:00Z">
        <w:r w:rsidR="00056265">
          <w:t>selection</w:t>
        </w:r>
      </w:ins>
      <w:ins w:id="37" w:author="vchoi" w:date="2009-07-31T14:18:00Z">
        <w:r w:rsidR="00056265">
          <w:t xml:space="preserve"> may </w:t>
        </w:r>
      </w:ins>
      <w:ins w:id="38" w:author="vchoi" w:date="2009-07-31T14:19:00Z">
        <w:r w:rsidR="00056265">
          <w:t xml:space="preserve">lead to storage and performance issues.  This document describes the </w:t>
        </w:r>
      </w:ins>
      <w:ins w:id="39" w:author="vchoi" w:date="2009-07-31T14:20:00Z">
        <w:r w:rsidR="00056265">
          <w:t xml:space="preserve">tools and public routines </w:t>
        </w:r>
      </w:ins>
      <w:ins w:id="40" w:author="vchoi" w:date="2009-07-31T14:19:00Z">
        <w:r w:rsidR="00056265">
          <w:t>that the HDF5 library provide</w:t>
        </w:r>
      </w:ins>
      <w:ins w:id="41" w:author="vchoi" w:date="2009-07-31T14:22:00Z">
        <w:r w:rsidR="00056265">
          <w:t>s</w:t>
        </w:r>
      </w:ins>
      <w:ins w:id="42" w:author="vchoi" w:date="2009-07-31T14:19:00Z">
        <w:r w:rsidR="00056265">
          <w:t xml:space="preserve"> in managing </w:t>
        </w:r>
      </w:ins>
      <w:ins w:id="43" w:author="vchoi" w:date="2009-07-31T14:23:00Z">
        <w:r w:rsidR="000C4AF8">
          <w:t xml:space="preserve">the HDF5 </w:t>
        </w:r>
      </w:ins>
      <w:ins w:id="44" w:author="vchoi" w:date="2009-07-31T14:20:00Z">
        <w:r w:rsidR="00056265">
          <w:t xml:space="preserve">file space to meet </w:t>
        </w:r>
      </w:ins>
      <w:ins w:id="45" w:author="vchoi" w:date="2009-07-31T14:23:00Z">
        <w:r w:rsidR="000C4AF8">
          <w:t>the user</w:t>
        </w:r>
      </w:ins>
      <w:ins w:id="46" w:author="vchoi" w:date="2009-07-31T14:24:00Z">
        <w:r w:rsidR="000C4AF8">
          <w:t xml:space="preserve">’s </w:t>
        </w:r>
      </w:ins>
      <w:ins w:id="47" w:author="vchoi" w:date="2009-07-31T14:20:00Z">
        <w:r w:rsidR="00056265">
          <w:t>specific needs.</w:t>
        </w:r>
      </w:ins>
      <w:del w:id="48" w:author="vchoi" w:date="2009-07-31T14:18:00Z">
        <w:r w:rsidR="00FA1968" w:rsidDel="00056265">
          <w:delText xml:space="preserve">As the user manipulates objects in an HDF5 file, free space released at different points may cause holes of </w:delText>
        </w:r>
        <w:r w:rsidR="00DB187A" w:rsidDel="00056265">
          <w:delText>varied</w:delText>
        </w:r>
        <w:r w:rsidR="00FA1968" w:rsidDel="00056265">
          <w:delText xml:space="preserve"> sizes </w:delText>
        </w:r>
        <w:r w:rsidR="00DB187A" w:rsidDel="00056265">
          <w:delText>in the file</w:delText>
        </w:r>
        <w:r w:rsidR="009150F2" w:rsidDel="00056265">
          <w:delText xml:space="preserve">. </w:delText>
        </w:r>
        <w:r w:rsidR="00864D07" w:rsidDel="00056265">
          <w:delText xml:space="preserve">These holes </w:delText>
        </w:r>
        <w:r w:rsidR="00636734" w:rsidDel="00056265">
          <w:delText xml:space="preserve">may </w:delText>
        </w:r>
      </w:del>
      <w:del w:id="49" w:author="vchoi" w:date="2009-07-31T14:19:00Z">
        <w:r w:rsidR="00636734" w:rsidDel="00056265">
          <w:delText xml:space="preserve">lead to storage and performance issues. </w:delText>
        </w:r>
      </w:del>
      <w:del w:id="50" w:author="vchoi" w:date="2009-07-31T14:21:00Z">
        <w:r w:rsidR="00DB187A" w:rsidDel="00056265">
          <w:delText xml:space="preserve">The HDF5 library provides </w:delText>
        </w:r>
        <w:r w:rsidR="009150F2" w:rsidDel="00056265">
          <w:delText xml:space="preserve">several </w:delText>
        </w:r>
        <w:r w:rsidR="00DB187A" w:rsidDel="00056265">
          <w:delText xml:space="preserve">means for users to </w:delText>
        </w:r>
        <w:r w:rsidR="00201519" w:rsidDel="00056265">
          <w:delText>manage</w:delText>
        </w:r>
        <w:r w:rsidR="00DB187A" w:rsidDel="00056265">
          <w:delText xml:space="preserve"> HDF5 file space to meet their specific needs.</w:delText>
        </w:r>
      </w:del>
    </w:p>
    <w:sectPr w:rsidR="00E04E3A" w:rsidSect="0002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oNotTrackMoves/>
  <w:defaultTabStop w:val="720"/>
  <w:characterSpacingControl w:val="doNotCompress"/>
  <w:compat/>
  <w:rsids>
    <w:rsidRoot w:val="0092323F"/>
    <w:rsid w:val="0001074B"/>
    <w:rsid w:val="00026DBD"/>
    <w:rsid w:val="000307EF"/>
    <w:rsid w:val="00056265"/>
    <w:rsid w:val="000C4AF8"/>
    <w:rsid w:val="00107461"/>
    <w:rsid w:val="00117947"/>
    <w:rsid w:val="00125A5F"/>
    <w:rsid w:val="00145FAC"/>
    <w:rsid w:val="001D532F"/>
    <w:rsid w:val="00201519"/>
    <w:rsid w:val="002E1A9D"/>
    <w:rsid w:val="00360FFE"/>
    <w:rsid w:val="00445F11"/>
    <w:rsid w:val="004B7DCD"/>
    <w:rsid w:val="00580C5D"/>
    <w:rsid w:val="005D61D9"/>
    <w:rsid w:val="005E5761"/>
    <w:rsid w:val="00636734"/>
    <w:rsid w:val="00692F31"/>
    <w:rsid w:val="007043EC"/>
    <w:rsid w:val="00740291"/>
    <w:rsid w:val="007A7D95"/>
    <w:rsid w:val="00834BFC"/>
    <w:rsid w:val="00864D07"/>
    <w:rsid w:val="008E3A3C"/>
    <w:rsid w:val="009150F2"/>
    <w:rsid w:val="0092323F"/>
    <w:rsid w:val="00975101"/>
    <w:rsid w:val="00B12274"/>
    <w:rsid w:val="00B57E39"/>
    <w:rsid w:val="00B7783A"/>
    <w:rsid w:val="00C67C48"/>
    <w:rsid w:val="00D43840"/>
    <w:rsid w:val="00DB187A"/>
    <w:rsid w:val="00E04E3A"/>
    <w:rsid w:val="00E30BF3"/>
    <w:rsid w:val="00E97869"/>
    <w:rsid w:val="00F43C61"/>
    <w:rsid w:val="00FA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BD"/>
  </w:style>
  <w:style w:type="paragraph" w:styleId="Heading1">
    <w:name w:val="heading 1"/>
    <w:basedOn w:val="Normal"/>
    <w:next w:val="Normal"/>
    <w:link w:val="Heading1Char"/>
    <w:uiPriority w:val="9"/>
    <w:qFormat/>
    <w:rsid w:val="009232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2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2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2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5</cp:revision>
  <cp:lastPrinted>2009-06-29T14:52:00Z</cp:lastPrinted>
  <dcterms:created xsi:type="dcterms:W3CDTF">2009-07-31T19:03:00Z</dcterms:created>
  <dcterms:modified xsi:type="dcterms:W3CDTF">2009-08-04T14:21:00Z</dcterms:modified>
</cp:coreProperties>
</file>