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960EEE" w:rsidRDefault="006001B0" w:rsidP="00960EEE">
      <w:pPr>
        <w:pStyle w:val="Title"/>
      </w:pPr>
      <w:r>
        <w:t>Maintaining the HDF5 Reference Manual</w:t>
      </w:r>
    </w:p>
    <w:p w:rsidR="006000D5" w:rsidRDefault="006001B0" w:rsidP="006000D5">
      <w:pPr>
        <w:pStyle w:val="Author"/>
      </w:pPr>
      <w:r>
        <w:t>Ruth Aydt (aydt@hdfgroup.org)</w:t>
      </w:r>
    </w:p>
    <w:p w:rsidR="006000D5" w:rsidRPr="006000D5" w:rsidRDefault="006001B0" w:rsidP="006000D5">
      <w:pPr>
        <w:pStyle w:val="Author"/>
      </w:pPr>
      <w:r>
        <w:t>Frank Baker (fbaker@hdfgroup.org)</w:t>
      </w:r>
    </w:p>
    <w:p w:rsidR="00913E2A" w:rsidRDefault="006001B0" w:rsidP="00913E2A">
      <w:pPr>
        <w:pStyle w:val="Abstract"/>
      </w:pPr>
      <w:r>
        <w:t xml:space="preserve">The </w:t>
      </w:r>
      <w:proofErr w:type="gramStart"/>
      <w:r>
        <w:t>responsibility for writing and maintaining the entries in the HDF5 Reference Manual is shared by the development and documentation teams in The HDF Group</w:t>
      </w:r>
      <w:proofErr w:type="gramEnd"/>
      <w:r>
        <w:t>.</w:t>
      </w:r>
      <w:r w:rsidR="00733687">
        <w:t xml:space="preserve"> </w:t>
      </w:r>
      <w:r>
        <w:t>The process for keeping the Reference Manual entries up-to-date is outlined in this document.</w:t>
      </w:r>
    </w:p>
    <w:p w:rsidR="00913E2A" w:rsidRPr="00913E2A" w:rsidRDefault="00913E2A" w:rsidP="00913E2A">
      <w:pPr>
        <w:pStyle w:val="Divider"/>
      </w:pPr>
    </w:p>
    <w:p w:rsidR="000E4D80" w:rsidRDefault="00FF55FB" w:rsidP="00040858">
      <w:pPr>
        <w:pStyle w:val="Heading1"/>
        <w:numPr>
          <w:numberingChange w:id="0" w:author="Frank Baker" w:date="2009-04-28T13:54:00Z" w:original="%1:1:0:"/>
        </w:numPr>
      </w:pPr>
      <w:r>
        <w:t>Introduction</w:t>
      </w:r>
      <w:r w:rsidR="000E4D80">
        <w:t xml:space="preserve"> </w:t>
      </w:r>
    </w:p>
    <w:p w:rsidR="000E4D80" w:rsidRDefault="006001B0" w:rsidP="000E4D80">
      <w:r>
        <w:t xml:space="preserve">The HDF5 Reference Manual is of utmost importance to both the HDF5 user community and to The HDF Group technical staff. The responsibility for keeping </w:t>
      </w:r>
      <w:r w:rsidR="00C971F6">
        <w:t>t</w:t>
      </w:r>
      <w:r>
        <w:t>he Reference Manual contents current, complete, and correct is shared between HDF5 developers and the documentation team (currently Frank and Ruth).</w:t>
      </w:r>
    </w:p>
    <w:p w:rsidR="001372F8" w:rsidRDefault="001372F8" w:rsidP="000E4D80">
      <w:r>
        <w:t>The process for supporting this shared responsibility has historically been undocumented.</w:t>
      </w:r>
      <w:r w:rsidR="00733687">
        <w:t xml:space="preserve"> </w:t>
      </w:r>
      <w:r>
        <w:t xml:space="preserve">Moving forward, we are 1) taking steps to clearly define and explain the process, and 2) providing instructions, templates, and examples to help authors write </w:t>
      </w:r>
      <w:r w:rsidR="00FF55FB">
        <w:t>high-quality Reference Manual entries.</w:t>
      </w:r>
    </w:p>
    <w:p w:rsidR="001372F8" w:rsidRPr="00FF55FB" w:rsidRDefault="00FF55FB" w:rsidP="000E4D80">
      <w:pPr>
        <w:rPr>
          <w:i/>
        </w:rPr>
      </w:pPr>
      <w:r w:rsidRPr="00FF55FB">
        <w:rPr>
          <w:i/>
        </w:rPr>
        <w:t xml:space="preserve">Our goal is to make </w:t>
      </w:r>
      <w:r w:rsidR="001372F8" w:rsidRPr="00FF55FB">
        <w:rPr>
          <w:i/>
        </w:rPr>
        <w:t>everyone</w:t>
      </w:r>
      <w:r w:rsidRPr="00FF55FB">
        <w:rPr>
          <w:i/>
        </w:rPr>
        <w:t xml:space="preserve"> aware of their </w:t>
      </w:r>
      <w:r w:rsidR="001372F8" w:rsidRPr="00FF55FB">
        <w:rPr>
          <w:i/>
        </w:rPr>
        <w:t xml:space="preserve">roles and responsibilities, and to </w:t>
      </w:r>
      <w:r w:rsidRPr="00FF55FB">
        <w:rPr>
          <w:i/>
        </w:rPr>
        <w:t xml:space="preserve">provide them with the information and tools they need to </w:t>
      </w:r>
      <w:r w:rsidR="001372F8" w:rsidRPr="00FF55FB">
        <w:rPr>
          <w:i/>
        </w:rPr>
        <w:t>contribute effectively and efficiently to the final product.</w:t>
      </w:r>
    </w:p>
    <w:p w:rsidR="00FF55FB" w:rsidRDefault="00FF55FB" w:rsidP="000E4D80">
      <w:r>
        <w:t>We are on a journey toward this goal, and seek input from all involved on how we can work together to provide the best possible Reference Manual</w:t>
      </w:r>
      <w:r w:rsidR="00D52BA9">
        <w:t xml:space="preserve"> for our users and ourselves. </w:t>
      </w:r>
      <w:r>
        <w:t>Comments on this document, as well as on the supporting instructions, templ</w:t>
      </w:r>
      <w:r w:rsidR="00D52BA9">
        <w:t>ates</w:t>
      </w:r>
      <w:r w:rsidR="00216815">
        <w:t>,</w:t>
      </w:r>
      <w:r w:rsidR="00D52BA9">
        <w:t xml:space="preserve"> and examples are welcome. Undoubtedly there are things we have left out that will need to be addressed.</w:t>
      </w:r>
      <w:r w:rsidR="00733687">
        <w:t xml:space="preserve"> </w:t>
      </w:r>
      <w:r>
        <w:t>The process and the particulars will continue to evolve, and</w:t>
      </w:r>
      <w:r w:rsidR="00D52BA9">
        <w:t xml:space="preserve"> we</w:t>
      </w:r>
      <w:r>
        <w:t xml:space="preserve"> will very likely embrace new technologies along the way.</w:t>
      </w:r>
      <w:r w:rsidR="00733687">
        <w:t xml:space="preserve"> </w:t>
      </w:r>
      <w:r>
        <w:t>For now, take the first step in that direction with us.</w:t>
      </w:r>
    </w:p>
    <w:p w:rsidR="001F2383" w:rsidRDefault="00FF55FB" w:rsidP="00040858">
      <w:pPr>
        <w:pStyle w:val="Heading1"/>
        <w:numPr>
          <w:numberingChange w:id="1" w:author="Frank Baker" w:date="2009-04-28T13:54:00Z" w:original="%1:2:0:"/>
        </w:numPr>
      </w:pPr>
      <w:r>
        <w:t>Background</w:t>
      </w:r>
    </w:p>
    <w:p w:rsidR="000E4D80" w:rsidRDefault="00FF55FB" w:rsidP="000E4D80">
      <w:r>
        <w:t xml:space="preserve">The HDF5 Reference Manual is currently coded in </w:t>
      </w:r>
      <w:r w:rsidR="009326EA">
        <w:t>HTML</w:t>
      </w:r>
      <w:r>
        <w:t xml:space="preserve">, with each section of the manual kept in a separate </w:t>
      </w:r>
      <w:r w:rsidR="009326EA">
        <w:t>HTML</w:t>
      </w:r>
      <w:r>
        <w:t xml:space="preserve"> file.</w:t>
      </w:r>
      <w:r w:rsidR="00733687">
        <w:t xml:space="preserve"> </w:t>
      </w:r>
      <w:r>
        <w:t>These files are kept in an SVN repository, maintained primarily by Frank.</w:t>
      </w:r>
      <w:r w:rsidR="00733687">
        <w:t xml:space="preserve"> </w:t>
      </w:r>
      <w:r>
        <w:t xml:space="preserve">The </w:t>
      </w:r>
      <w:r w:rsidR="009326EA">
        <w:t>HTML</w:t>
      </w:r>
      <w:r>
        <w:t xml:space="preserve"> source files are uploaded to the website periodically, and </w:t>
      </w:r>
      <w:r w:rsidR="00216815">
        <w:t xml:space="preserve">are </w:t>
      </w:r>
      <w:r>
        <w:t xml:space="preserve">also used to generate a </w:t>
      </w:r>
      <w:r w:rsidR="009326EA">
        <w:t>PDF</w:t>
      </w:r>
      <w:r>
        <w:t xml:space="preserve"> </w:t>
      </w:r>
      <w:proofErr w:type="gramStart"/>
      <w:r>
        <w:t>version</w:t>
      </w:r>
      <w:proofErr w:type="gramEnd"/>
      <w:r>
        <w:t xml:space="preserve"> of the manual.</w:t>
      </w:r>
      <w:r w:rsidR="00733687">
        <w:t xml:space="preserve"> </w:t>
      </w:r>
      <w:proofErr w:type="gramStart"/>
      <w:r w:rsidR="008C0EB1">
        <w:t>These tasks are also carried out by Frank</w:t>
      </w:r>
      <w:proofErr w:type="gramEnd"/>
      <w:r w:rsidR="008C0EB1">
        <w:t>.</w:t>
      </w:r>
    </w:p>
    <w:p w:rsidR="00FF55FB" w:rsidRDefault="00FF55FB" w:rsidP="000E4D80">
      <w:r>
        <w:t xml:space="preserve">The current organization makes it somewhat intimidating for </w:t>
      </w:r>
      <w:r w:rsidR="008C0EB1">
        <w:t xml:space="preserve">developers to work on a single entry, as they must edit an entire section of the manual, and </w:t>
      </w:r>
      <w:r w:rsidR="00733687">
        <w:t xml:space="preserve">may </w:t>
      </w:r>
      <w:r w:rsidR="008C0EB1">
        <w:t xml:space="preserve">potentially </w:t>
      </w:r>
      <w:r w:rsidR="004A2B69">
        <w:t>cause problems in other areas of</w:t>
      </w:r>
      <w:r w:rsidR="008C0EB1">
        <w:t xml:space="preserve"> the document</w:t>
      </w:r>
      <w:r w:rsidR="004A2B69">
        <w:t xml:space="preserve"> without even realizing it</w:t>
      </w:r>
      <w:r w:rsidR="008C0EB1">
        <w:t>.</w:t>
      </w:r>
      <w:r w:rsidR="00733687">
        <w:t xml:space="preserve"> </w:t>
      </w:r>
      <w:r w:rsidR="008C0EB1">
        <w:t xml:space="preserve">While “raw” </w:t>
      </w:r>
      <w:r w:rsidR="009326EA">
        <w:t>HTML</w:t>
      </w:r>
      <w:r w:rsidR="008C0EB1">
        <w:t xml:space="preserve"> is good from the perspective that it can be edited directly using any editor, it is bad from the perspective that it can be difficult to add and update content when you are not familiar with the various </w:t>
      </w:r>
      <w:r w:rsidR="009326EA">
        <w:t>HTML</w:t>
      </w:r>
      <w:r w:rsidR="008C0EB1">
        <w:t xml:space="preserve"> tags.</w:t>
      </w:r>
    </w:p>
    <w:p w:rsidR="008C0EB1" w:rsidRDefault="008C0EB1" w:rsidP="000E4D80">
      <w:r>
        <w:t xml:space="preserve">We anticipate moving to something other than </w:t>
      </w:r>
      <w:r w:rsidR="009326EA">
        <w:t>HTML</w:t>
      </w:r>
      <w:r>
        <w:t xml:space="preserve"> in the future, but that transition is unlikely to happen for qui</w:t>
      </w:r>
      <w:r w:rsidR="00D52BA9">
        <w:t xml:space="preserve">te some time. </w:t>
      </w:r>
      <w:r>
        <w:t xml:space="preserve">In the shorter-term, we </w:t>
      </w:r>
      <w:r w:rsidR="00A56578">
        <w:t xml:space="preserve">have broken </w:t>
      </w:r>
      <w:r>
        <w:t>the section-per-file organization into a more manageable</w:t>
      </w:r>
      <w:r w:rsidR="00D52BA9">
        <w:t xml:space="preserve"> function-per-file structure. This should allow for easier updating without risk to unrelated manual entries.</w:t>
      </w:r>
      <w:r w:rsidR="00733687">
        <w:t xml:space="preserve"> </w:t>
      </w:r>
    </w:p>
    <w:p w:rsidR="00FF45A7" w:rsidRPr="000E4D80" w:rsidRDefault="00FF45A7" w:rsidP="000E4D80">
      <w:r>
        <w:t>Additional features, such as improved links and navigation, are also anticipated at a future date.</w:t>
      </w:r>
      <w:r w:rsidR="00733687">
        <w:t xml:space="preserve"> </w:t>
      </w:r>
      <w:r>
        <w:t xml:space="preserve">An overarching long-term goal is </w:t>
      </w:r>
      <w:r w:rsidR="00216815">
        <w:t xml:space="preserve">not to duplicate </w:t>
      </w:r>
      <w:r>
        <w:t xml:space="preserve">content </w:t>
      </w:r>
      <w:r w:rsidR="00216815">
        <w:t>in multiple places</w:t>
      </w:r>
      <w:r>
        <w:t xml:space="preserve">, but to </w:t>
      </w:r>
      <w:r w:rsidR="00216815">
        <w:t>make it</w:t>
      </w:r>
      <w:r>
        <w:t xml:space="preserve"> easily accessible from all relevant parts of th</w:t>
      </w:r>
      <w:r w:rsidR="00216815">
        <w:t>e documentation set through links, navigation bars, and other technologies.</w:t>
      </w:r>
      <w:r w:rsidR="004A2B69">
        <w:t xml:space="preserve"> We expect to have the Reference Manual entry documentation embedded in the source code at some point, and to use a documentation generator</w:t>
      </w:r>
      <w:r w:rsidR="00733687">
        <w:t>—</w:t>
      </w:r>
      <w:r w:rsidR="004A2B69">
        <w:t xml:space="preserve">such as </w:t>
      </w:r>
      <w:r w:rsidR="004A2B69" w:rsidRPr="00733687">
        <w:rPr>
          <w:i/>
        </w:rPr>
        <w:t>doxygen</w:t>
      </w:r>
      <w:r w:rsidR="00733687">
        <w:t>—</w:t>
      </w:r>
      <w:r w:rsidR="004A2B69">
        <w:t>to extract the documentation and perform formatting.</w:t>
      </w:r>
    </w:p>
    <w:p w:rsidR="00D63D5A" w:rsidRDefault="00FF45A7" w:rsidP="00040858">
      <w:pPr>
        <w:pStyle w:val="Heading1"/>
        <w:numPr>
          <w:numberingChange w:id="2" w:author="Frank Baker" w:date="2009-04-28T13:54:00Z" w:original="%1:3:0:"/>
        </w:numPr>
      </w:pPr>
      <w:r>
        <w:t>Responsibilities</w:t>
      </w:r>
    </w:p>
    <w:p w:rsidR="00FF45A7" w:rsidRDefault="00FF45A7" w:rsidP="00FF45A7">
      <w:pPr>
        <w:pStyle w:val="Heading2"/>
        <w:numPr>
          <w:numberingChange w:id="3" w:author="Frank Baker" w:date="2009-04-28T13:54:00Z" w:original="%1:3:0:.%2:1:0:"/>
        </w:numPr>
      </w:pPr>
      <w:r>
        <w:t>Developer Responsibilities</w:t>
      </w:r>
    </w:p>
    <w:p w:rsidR="008C203B" w:rsidRDefault="00D52BA9" w:rsidP="004300F1">
      <w:r>
        <w:t xml:space="preserve">Developers write the functions and tools that are documented in the Reference Manual, and therefore are the experts on what the functions and tools do. Furthermore, the primary audiences for the Reference Manual are developers or technical users, so the development staff </w:t>
      </w:r>
      <w:r w:rsidR="00D30E81">
        <w:t xml:space="preserve">often </w:t>
      </w:r>
      <w:r>
        <w:t>has the best understanding of what the audience needs from a manual entry to use the function or tool.</w:t>
      </w:r>
      <w:r w:rsidR="00733687">
        <w:t xml:space="preserve"> </w:t>
      </w:r>
      <w:r>
        <w:t>That said, the developers suffer from the “curse of knowledge”—their intimate knowledge of the function or tool</w:t>
      </w:r>
      <w:r w:rsidR="00A56578">
        <w:t>, or of HDF5 as a whole,</w:t>
      </w:r>
      <w:r>
        <w:t xml:space="preserve"> can make them blind to the aspects that are not obvious to someone without their background.</w:t>
      </w:r>
      <w:r w:rsidR="00733687">
        <w:t xml:space="preserve"> </w:t>
      </w:r>
    </w:p>
    <w:p w:rsidR="00FF45A7" w:rsidRDefault="00FF45A7" w:rsidP="004300F1">
      <w:r>
        <w:t>Each time a developer writes or updates an HDF5 function or tool, it is their responsibility to write or update the corresponding Reference Manual entry so that it is current, complete, and correct.</w:t>
      </w:r>
      <w:r w:rsidR="00733687">
        <w:t xml:space="preserve"> </w:t>
      </w:r>
      <w:r>
        <w:t xml:space="preserve">In addition to making changes directly related to the work they have done on the function or tool, it is </w:t>
      </w:r>
      <w:r w:rsidR="00216815">
        <w:t xml:space="preserve">also </w:t>
      </w:r>
      <w:r>
        <w:t>their responsibility to bring the entry up to the latest standards and to correct any errors or deficiencies that may exist.</w:t>
      </w:r>
      <w:r w:rsidR="0055529B">
        <w:t xml:space="preserve"> The phrase “c</w:t>
      </w:r>
      <w:r w:rsidR="004A2B69">
        <w:t xml:space="preserve">urrent, complete, and correct” corresponds not only to the </w:t>
      </w:r>
      <w:r w:rsidR="0055529B">
        <w:t>format of the Reference Manual entry, but to the content as well.</w:t>
      </w:r>
      <w:r w:rsidR="00733687">
        <w:t xml:space="preserve"> </w:t>
      </w:r>
      <w:r w:rsidR="0055529B">
        <w:t>Terms should be used consistently, and “similar” entries should have “similar” phrasing.</w:t>
      </w:r>
      <w:r w:rsidR="00733687">
        <w:t xml:space="preserve"> </w:t>
      </w:r>
    </w:p>
    <w:p w:rsidR="00FF45A7" w:rsidRDefault="00FF45A7" w:rsidP="004300F1">
      <w:r>
        <w:t>The developer</w:t>
      </w:r>
      <w:r w:rsidR="00F146BB">
        <w:t>s</w:t>
      </w:r>
      <w:r>
        <w:t xml:space="preserve"> should keep the read</w:t>
      </w:r>
      <w:r w:rsidR="00172699">
        <w:t>er in mind and ask themselves “I</w:t>
      </w:r>
      <w:r>
        <w:t>f I didn’t kno</w:t>
      </w:r>
      <w:r w:rsidR="00172699">
        <w:t>w anything about this function/</w:t>
      </w:r>
      <w:r>
        <w:t>tool</w:t>
      </w:r>
      <w:r w:rsidR="00172699">
        <w:t xml:space="preserve"> would this Reference Manual entry provide me with the information I need to use it correctly?”</w:t>
      </w:r>
      <w:r w:rsidR="00733687">
        <w:t xml:space="preserve"> </w:t>
      </w:r>
      <w:r w:rsidR="00216815">
        <w:t>A</w:t>
      </w:r>
      <w:r w:rsidR="00172699">
        <w:t xml:space="preserve"> reader </w:t>
      </w:r>
      <w:r w:rsidR="00172699">
        <w:rPr>
          <w:u w:val="single"/>
        </w:rPr>
        <w:t>should not</w:t>
      </w:r>
      <w:r w:rsidR="00172699">
        <w:t xml:space="preserve"> have to go to the source code or tests to figure out how to call the function, how to use the tool, what errors may occur, or what parameters really mean.</w:t>
      </w:r>
      <w:r w:rsidR="00733687">
        <w:t xml:space="preserve"> </w:t>
      </w:r>
      <w:r w:rsidR="00172699">
        <w:t>There should be no surprises.</w:t>
      </w:r>
      <w:r w:rsidR="00733687">
        <w:t xml:space="preserve"> </w:t>
      </w:r>
    </w:p>
    <w:p w:rsidR="0055529B" w:rsidRDefault="00172699" w:rsidP="004300F1">
      <w:r>
        <w:t xml:space="preserve">The developers are responsible for using the resources provided by the documentation team to perform their tasks, and for </w:t>
      </w:r>
      <w:r w:rsidR="0055529B">
        <w:t xml:space="preserve">letting the documentation team know when </w:t>
      </w:r>
      <w:r>
        <w:t>the resources are unclear or insufficient.</w:t>
      </w:r>
      <w:r w:rsidR="0055529B">
        <w:t xml:space="preserve"> The documentation team can work with </w:t>
      </w:r>
      <w:r w:rsidR="00F146BB">
        <w:t xml:space="preserve">the developer on the specific entry, and improve the resources for the future. </w:t>
      </w:r>
      <w:r>
        <w:t>The developers should also ask other staff for help when they are not certain that a manual entry is clear and correct.</w:t>
      </w:r>
      <w:r w:rsidR="00733687">
        <w:t xml:space="preserve"> </w:t>
      </w:r>
      <w:r>
        <w:t>Think of this as a “documentation review” – akin to a “code review.</w:t>
      </w:r>
      <w:r w:rsidR="00D30E81">
        <w:t>”</w:t>
      </w:r>
      <w:r w:rsidR="00733687">
        <w:t xml:space="preserve"> </w:t>
      </w:r>
    </w:p>
    <w:p w:rsidR="00C971F6" w:rsidRDefault="009326EA" w:rsidP="004300F1">
      <w:r>
        <w:t>A</w:t>
      </w:r>
      <w:r w:rsidR="00C971F6">
        <w:t xml:space="preserve"> complete reference manual entry for </w:t>
      </w:r>
      <w:r>
        <w:t>a</w:t>
      </w:r>
      <w:r w:rsidR="00C971F6">
        <w:t xml:space="preserve"> function </w:t>
      </w:r>
      <w:r>
        <w:t>may</w:t>
      </w:r>
      <w:r w:rsidR="00C971F6">
        <w:t xml:space="preserve"> be written during the design phase, before coding begins.</w:t>
      </w:r>
      <w:r>
        <w:t xml:space="preserve">  This practice, somewhat in the spirit of test-driven-design, can expose</w:t>
      </w:r>
      <w:r w:rsidR="00C971F6">
        <w:t xml:space="preserve"> problems or ambiguities </w:t>
      </w:r>
      <w:r w:rsidR="00E83E3F">
        <w:t xml:space="preserve">earlier in the development cycle when they are more easily addressed. </w:t>
      </w:r>
    </w:p>
    <w:p w:rsidR="00172699" w:rsidRDefault="00172699" w:rsidP="00172699">
      <w:pPr>
        <w:pStyle w:val="Heading2"/>
        <w:numPr>
          <w:numberingChange w:id="4" w:author="Frank Baker" w:date="2009-04-28T13:54:00Z" w:original="%1:3:0:.%2:2:0:"/>
        </w:numPr>
      </w:pPr>
      <w:r>
        <w:t>Documentation Team Responsibilities</w:t>
      </w:r>
    </w:p>
    <w:p w:rsidR="00172699" w:rsidRDefault="00172699" w:rsidP="00172699">
      <w:r>
        <w:t>The documentation team is responsible for providing the developers with the information they need to be successful in their task.</w:t>
      </w:r>
      <w:r w:rsidR="00733687">
        <w:t xml:space="preserve"> </w:t>
      </w:r>
      <w:r>
        <w:t>This information can be written or “hands-on</w:t>
      </w:r>
      <w:r w:rsidR="00D30E81">
        <w:t>.</w:t>
      </w:r>
      <w:r>
        <w:t>”</w:t>
      </w:r>
      <w:r w:rsidR="00733687">
        <w:t xml:space="preserve"> </w:t>
      </w:r>
      <w:r>
        <w:t>The documentation team has the responsi</w:t>
      </w:r>
      <w:r w:rsidR="0088615C">
        <w:t xml:space="preserve">bility to improve its templates, guidelines, and </w:t>
      </w:r>
      <w:r>
        <w:t>processes, based on feedback from the developers.</w:t>
      </w:r>
      <w:r w:rsidR="00CE79E4">
        <w:t xml:space="preserve"> </w:t>
      </w:r>
      <w:r w:rsidR="00F146BB">
        <w:t>The information provided should cover not only the formatting of the Reference Manual entries, but also details about consistent phrasing and consistent use o</w:t>
      </w:r>
      <w:r w:rsidR="00CE79E4">
        <w:t xml:space="preserve">f terms. </w:t>
      </w:r>
      <w:r w:rsidR="00F146BB">
        <w:t>This information will evolve and become more extensive over time.</w:t>
      </w:r>
    </w:p>
    <w:p w:rsidR="00733687" w:rsidRDefault="00733687" w:rsidP="00172699">
      <w:r>
        <w:t>The written information provided by the documentation team can be found under this subversion directory:</w:t>
      </w:r>
    </w:p>
    <w:p w:rsidR="00733687" w:rsidRPr="001C0329" w:rsidRDefault="00733687" w:rsidP="00172699">
      <w:pPr>
        <w:rPr>
          <w:rStyle w:val="code"/>
        </w:rPr>
      </w:pPr>
      <w:r>
        <w:tab/>
      </w:r>
      <w:r w:rsidRPr="001C0329">
        <w:rPr>
          <w:rStyle w:val="code"/>
        </w:rPr>
        <w:t>http://svn.hdfgroup.uiuc.edu/hdf5doc/trunk/hdf5doc_support</w:t>
      </w:r>
    </w:p>
    <w:p w:rsidR="00F146BB" w:rsidRDefault="00172699" w:rsidP="00172699">
      <w:r>
        <w:t>The documentation team is responsible for final formatting and integration of the conte</w:t>
      </w:r>
      <w:r w:rsidR="00E404A9">
        <w:t>nt into the Reference Manual, and may make final edits.</w:t>
      </w:r>
      <w:r w:rsidR="00CE79E4">
        <w:t xml:space="preserve"> </w:t>
      </w:r>
      <w:r w:rsidR="00F146BB">
        <w:t>In addition, they will work with the developers to ensure content across entries has the same style, is clear and consistent, and uses terms uniformly.</w:t>
      </w:r>
    </w:p>
    <w:p w:rsidR="00172699" w:rsidRDefault="00E404A9" w:rsidP="00172699">
      <w:r>
        <w:t>The documentation team is not responsible for consulting source code or running commands to clarify what a function or tool does in order to document it sufficiently</w:t>
      </w:r>
      <w:r w:rsidR="00F146BB">
        <w:t>, and may return a Reference Manual entry to the developer for further revision if it is not current, complete, and correct.</w:t>
      </w:r>
    </w:p>
    <w:p w:rsidR="00E404A9" w:rsidRPr="00172699" w:rsidRDefault="00E404A9" w:rsidP="00172699">
      <w:r>
        <w:t xml:space="preserve">The documentation team is responsible for investigating and adopting technologies that will make the job easier for the developers, and </w:t>
      </w:r>
      <w:r w:rsidR="00216815">
        <w:t xml:space="preserve">that </w:t>
      </w:r>
      <w:r>
        <w:t xml:space="preserve">will produce high-quality and </w:t>
      </w:r>
      <w:proofErr w:type="gramStart"/>
      <w:r>
        <w:t>easily-used</w:t>
      </w:r>
      <w:proofErr w:type="gramEnd"/>
      <w:r>
        <w:t xml:space="preserve"> documentation for the community.</w:t>
      </w:r>
      <w:r w:rsidR="00733687">
        <w:t xml:space="preserve"> </w:t>
      </w:r>
    </w:p>
    <w:p w:rsidR="00E404A9" w:rsidRDefault="00E404A9" w:rsidP="00040858">
      <w:pPr>
        <w:pStyle w:val="Heading1"/>
        <w:numPr>
          <w:numberingChange w:id="5" w:author="Frank Baker" w:date="2009-04-28T13:54:00Z" w:original="%1:4:0:"/>
        </w:numPr>
      </w:pPr>
      <w:r>
        <w:t xml:space="preserve">Process: </w:t>
      </w:r>
      <w:r w:rsidR="005721C2">
        <w:t xml:space="preserve">Adding a </w:t>
      </w:r>
      <w:r>
        <w:t>New Reference Manual Entry</w:t>
      </w:r>
    </w:p>
    <w:p w:rsidR="00666C87" w:rsidRDefault="00E404A9" w:rsidP="00E404A9">
      <w:r>
        <w:t>When a new function or tool is created, the developer is responsible for creating a corresponding Reference Manual entry.</w:t>
      </w:r>
      <w:r w:rsidR="00733687">
        <w:t xml:space="preserve"> </w:t>
      </w:r>
      <w:r>
        <w:t>The process for doing this is outlined here.</w:t>
      </w:r>
      <w:r w:rsidR="00733687">
        <w:t xml:space="preserve"> </w:t>
      </w:r>
      <w:r>
        <w:t>Ask for help from Frank if you have any questions along the way.</w:t>
      </w:r>
      <w:r w:rsidR="00733687">
        <w:t xml:space="preserve"> </w:t>
      </w:r>
    </w:p>
    <w:p w:rsidR="00E404A9" w:rsidRDefault="00F146BB" w:rsidP="00E404A9">
      <w:r>
        <w:t xml:space="preserve">At any point in time, </w:t>
      </w:r>
      <w:r w:rsidR="00666C87">
        <w:t xml:space="preserve">either during or after this process is </w:t>
      </w:r>
      <w:proofErr w:type="gramStart"/>
      <w:r w:rsidR="00666C87">
        <w:t>complete,</w:t>
      </w:r>
      <w:proofErr w:type="gramEnd"/>
      <w:r w:rsidR="00666C87">
        <w:t xml:space="preserve"> </w:t>
      </w:r>
      <w:r>
        <w:t xml:space="preserve">the entry may be “returned for revision” if it does not meet documentation standards. </w:t>
      </w:r>
      <w:proofErr w:type="gramStart"/>
      <w:r>
        <w:t>The return may be initiated by any member of the documentation</w:t>
      </w:r>
      <w:proofErr w:type="gramEnd"/>
      <w:r>
        <w:t xml:space="preserve"> or development staff who feels the entry is not current, complete, and correct.</w:t>
      </w:r>
      <w:r w:rsidR="00733687">
        <w:t xml:space="preserve"> </w:t>
      </w:r>
      <w:r w:rsidR="00666C87">
        <w:t>It may also be initiated by a report from a user who does not understand the entry or finds problems with it.</w:t>
      </w:r>
    </w:p>
    <w:p w:rsidR="00C971F6" w:rsidRPr="00C971F6" w:rsidRDefault="00B42133" w:rsidP="00E404A9">
      <w:pPr>
        <w:rPr>
          <w:b/>
        </w:rPr>
      </w:pPr>
      <w:r>
        <w:rPr>
          <w:b/>
        </w:rPr>
        <w:t xml:space="preserve">To create </w:t>
      </w:r>
      <w:r w:rsidR="00E83E3F">
        <w:rPr>
          <w:b/>
        </w:rPr>
        <w:t xml:space="preserve">a </w:t>
      </w:r>
      <w:r>
        <w:rPr>
          <w:b/>
        </w:rPr>
        <w:t>new entry</w:t>
      </w:r>
    </w:p>
    <w:p w:rsidR="00E404A9" w:rsidRPr="004E732E" w:rsidRDefault="00E404A9" w:rsidP="00E83E3F">
      <w:pPr>
        <w:pStyle w:val="ListParagraph"/>
        <w:numPr>
          <w:ilvl w:val="0"/>
          <w:numId w:val="33"/>
          <w:numberingChange w:id="6" w:author="Frank Baker" w:date="2009-04-28T13:54:00Z" w:original="%1:1:0:."/>
        </w:numPr>
        <w:rPr>
          <w:rStyle w:val="normaltext"/>
        </w:rPr>
      </w:pPr>
      <w:r>
        <w:t xml:space="preserve">Check out the Reference Manual </w:t>
      </w:r>
      <w:r w:rsidR="00C971F6">
        <w:t xml:space="preserve">resources (guidelines, </w:t>
      </w:r>
      <w:r>
        <w:t>template</w:t>
      </w:r>
      <w:r w:rsidR="00C971F6">
        <w:t>s</w:t>
      </w:r>
      <w:r w:rsidR="00E83E3F">
        <w:t>,</w:t>
      </w:r>
      <w:r w:rsidR="00C971F6">
        <w:t xml:space="preserve"> and examples)</w:t>
      </w:r>
      <w:r>
        <w:t xml:space="preserve"> from the SVN repository.</w:t>
      </w:r>
      <w:r w:rsidR="00733687">
        <w:t xml:space="preserve"> </w:t>
      </w:r>
      <w:r w:rsidR="00F817B7">
        <w:t xml:space="preserve">Always do </w:t>
      </w:r>
      <w:r w:rsidR="00A56578">
        <w:t xml:space="preserve">an update or </w:t>
      </w:r>
      <w:r w:rsidR="00F817B7">
        <w:t>a fres</w:t>
      </w:r>
      <w:r w:rsidR="00216815">
        <w:t>h checkout to make sure you have the latest versio</w:t>
      </w:r>
      <w:r w:rsidR="00E83E3F">
        <w:t>n:</w:t>
      </w:r>
      <w:r w:rsidR="00E83E3F">
        <w:br/>
      </w:r>
      <w:proofErr w:type="gramStart"/>
      <w:r w:rsidR="00E83E3F">
        <w:t xml:space="preserve">    </w:t>
      </w:r>
      <w:r w:rsidR="00E038DE" w:rsidRPr="00E038DE">
        <w:rPr>
          <w:rStyle w:val="code"/>
        </w:rPr>
        <w:t>svn</w:t>
      </w:r>
      <w:proofErr w:type="gramEnd"/>
      <w:r w:rsidR="00E038DE" w:rsidRPr="00E038DE">
        <w:rPr>
          <w:rStyle w:val="code"/>
        </w:rPr>
        <w:t xml:space="preserve"> checkout </w:t>
      </w:r>
      <w:r w:rsidR="00F817B7" w:rsidRPr="00F817B7">
        <w:rPr>
          <w:rStyle w:val="code"/>
        </w:rPr>
        <w:t>http://svn.hdfgroup.uiuc.edu/hdf5doc/trunk/hdf5doc_</w:t>
      </w:r>
      <w:r w:rsidR="005721C2">
        <w:rPr>
          <w:rStyle w:val="code"/>
        </w:rPr>
        <w:t>support</w:t>
      </w:r>
    </w:p>
    <w:p w:rsidR="00F817B7" w:rsidRDefault="00F817B7" w:rsidP="00E83E3F">
      <w:pPr>
        <w:pStyle w:val="ListParagraph"/>
        <w:rPr>
          <w:rStyle w:val="code"/>
        </w:rPr>
      </w:pPr>
      <w:r>
        <w:t xml:space="preserve">The function </w:t>
      </w:r>
      <w:r w:rsidR="00A56578">
        <w:t xml:space="preserve">entry </w:t>
      </w:r>
      <w:r>
        <w:t>template will be this file:</w:t>
      </w:r>
      <w:r w:rsidR="00E83E3F">
        <w:br/>
      </w:r>
      <w:proofErr w:type="gramStart"/>
      <w:r w:rsidR="00E83E3F">
        <w:t xml:space="preserve">    </w:t>
      </w:r>
      <w:r w:rsidRPr="00E038DE">
        <w:rPr>
          <w:rStyle w:val="code"/>
        </w:rPr>
        <w:t>hdf5doc</w:t>
      </w:r>
      <w:proofErr w:type="gramEnd"/>
      <w:r w:rsidRPr="00E038DE">
        <w:rPr>
          <w:rStyle w:val="code"/>
        </w:rPr>
        <w:t>_</w:t>
      </w:r>
      <w:r w:rsidR="005721C2">
        <w:rPr>
          <w:rStyle w:val="code"/>
        </w:rPr>
        <w:t>support/</w:t>
      </w:r>
      <w:r>
        <w:rPr>
          <w:rStyle w:val="code"/>
        </w:rPr>
        <w:t>templates/</w:t>
      </w:r>
      <w:r w:rsidR="00432231">
        <w:rPr>
          <w:rStyle w:val="code"/>
        </w:rPr>
        <w:t>H</w:t>
      </w:r>
      <w:r>
        <w:rPr>
          <w:rStyle w:val="code"/>
        </w:rPr>
        <w:t>5function_</w:t>
      </w:r>
      <w:r w:rsidR="00A56578">
        <w:rPr>
          <w:rStyle w:val="code"/>
        </w:rPr>
        <w:t>entry</w:t>
      </w:r>
      <w:r>
        <w:rPr>
          <w:rStyle w:val="code"/>
        </w:rPr>
        <w:t>.htm</w:t>
      </w:r>
    </w:p>
    <w:p w:rsidR="00F817B7" w:rsidRDefault="00F817B7" w:rsidP="00F817B7">
      <w:pPr>
        <w:pStyle w:val="ListParagraph"/>
        <w:spacing w:before="120"/>
      </w:pPr>
      <w:r>
        <w:t>The tool</w:t>
      </w:r>
      <w:r w:rsidR="00A56578">
        <w:t xml:space="preserve"> entry</w:t>
      </w:r>
      <w:r>
        <w:t xml:space="preserve"> template will be this file:</w:t>
      </w:r>
      <w:r w:rsidR="00733687">
        <w:t xml:space="preserve"> </w:t>
      </w:r>
      <w:r w:rsidRPr="0088615C">
        <w:rPr>
          <w:b/>
          <w:sz w:val="22"/>
        </w:rPr>
        <w:t>(Note: The tool template is not yet ready.)</w:t>
      </w:r>
      <w:r>
        <w:br/>
      </w:r>
      <w:r w:rsidR="005721C2">
        <w:t xml:space="preserve">   </w:t>
      </w:r>
      <w:r w:rsidR="00E83E3F">
        <w:t xml:space="preserve"> </w:t>
      </w:r>
      <w:proofErr w:type="gramStart"/>
      <w:r w:rsidRPr="00E038DE">
        <w:rPr>
          <w:rStyle w:val="code"/>
        </w:rPr>
        <w:t>hdf5doc</w:t>
      </w:r>
      <w:proofErr w:type="gramEnd"/>
      <w:r w:rsidRPr="00E038DE">
        <w:rPr>
          <w:rStyle w:val="code"/>
        </w:rPr>
        <w:t>_</w:t>
      </w:r>
      <w:r w:rsidR="005721C2">
        <w:rPr>
          <w:rStyle w:val="code"/>
        </w:rPr>
        <w:t>support/</w:t>
      </w:r>
      <w:r>
        <w:rPr>
          <w:rStyle w:val="code"/>
        </w:rPr>
        <w:t>templates/h5tool_</w:t>
      </w:r>
      <w:r w:rsidR="00A56578">
        <w:rPr>
          <w:rStyle w:val="code"/>
        </w:rPr>
        <w:t>entry</w:t>
      </w:r>
      <w:r>
        <w:rPr>
          <w:rStyle w:val="code"/>
        </w:rPr>
        <w:t>.htm</w:t>
      </w:r>
    </w:p>
    <w:p w:rsidR="00E404A9" w:rsidRDefault="00E404A9" w:rsidP="00E404A9">
      <w:pPr>
        <w:pStyle w:val="ListParagraph"/>
        <w:numPr>
          <w:ilvl w:val="0"/>
          <w:numId w:val="33"/>
          <w:numberingChange w:id="7" w:author="Frank Baker" w:date="2009-04-28T13:54:00Z" w:original="%1:2:0:."/>
        </w:numPr>
      </w:pPr>
      <w:r>
        <w:t>Make a copy of the template and rename it to match your new function or tool.</w:t>
      </w:r>
      <w:r w:rsidR="00733687">
        <w:t xml:space="preserve"> </w:t>
      </w:r>
      <w:r>
        <w:t>For example:</w:t>
      </w:r>
      <w:r>
        <w:br/>
      </w:r>
      <w:proofErr w:type="gramStart"/>
      <w:r w:rsidR="005721C2">
        <w:t xml:space="preserve">   </w:t>
      </w:r>
      <w:r>
        <w:t>H5Onew</w:t>
      </w:r>
      <w:proofErr w:type="gramEnd"/>
      <w:r>
        <w:t>_function.htm</w:t>
      </w:r>
    </w:p>
    <w:p w:rsidR="00E404A9" w:rsidRDefault="00E404A9" w:rsidP="00E404A9">
      <w:pPr>
        <w:pStyle w:val="ListParagraph"/>
        <w:numPr>
          <w:ilvl w:val="0"/>
          <w:numId w:val="33"/>
          <w:numberingChange w:id="8" w:author="Frank Baker" w:date="2009-04-28T13:54:00Z" w:original="%1:3:0:."/>
        </w:numPr>
      </w:pPr>
      <w:r>
        <w:t>Edit the file using your favorite text edito</w:t>
      </w:r>
      <w:r w:rsidR="00F817B7">
        <w:t>r.</w:t>
      </w:r>
      <w:r w:rsidR="00733687">
        <w:t xml:space="preserve"> </w:t>
      </w:r>
      <w:r w:rsidR="00F817B7">
        <w:t>*Do n</w:t>
      </w:r>
      <w:r>
        <w:t>ot* edit it as a</w:t>
      </w:r>
      <w:r w:rsidR="00F817B7">
        <w:t xml:space="preserve">n </w:t>
      </w:r>
      <w:r w:rsidR="009326EA">
        <w:t>HTML</w:t>
      </w:r>
      <w:r>
        <w:t xml:space="preserve"> document, or the formatting will get all messed up. (</w:t>
      </w:r>
      <w:r w:rsidR="00C971F6">
        <w:t>Sorry</w:t>
      </w:r>
      <w:r w:rsidR="00D45CC9">
        <w:t>.</w:t>
      </w:r>
      <w:r>
        <w:t>)</w:t>
      </w:r>
      <w:r w:rsidR="00733687">
        <w:t xml:space="preserve"> </w:t>
      </w:r>
    </w:p>
    <w:p w:rsidR="00E404A9" w:rsidRDefault="00E404A9" w:rsidP="00E404A9">
      <w:pPr>
        <w:pStyle w:val="ListParagraph"/>
        <w:numPr>
          <w:ilvl w:val="0"/>
          <w:numId w:val="33"/>
          <w:numberingChange w:id="9" w:author="Frank Baker" w:date="2009-04-28T13:54:00Z" w:original="%1:4:0:."/>
        </w:numPr>
      </w:pPr>
      <w:r>
        <w:t>Follow the instructions</w:t>
      </w:r>
      <w:r w:rsidR="00D45CC9" w:rsidRPr="00D45CC9">
        <w:t xml:space="preserve"> </w:t>
      </w:r>
      <w:r w:rsidR="00D45CC9">
        <w:t>in this document and</w:t>
      </w:r>
      <w:r>
        <w:t xml:space="preserve"> in the .htm file</w:t>
      </w:r>
      <w:r w:rsidR="00F817B7">
        <w:t xml:space="preserve"> that was created from the template</w:t>
      </w:r>
      <w:r>
        <w:t xml:space="preserve"> to update the individual sections</w:t>
      </w:r>
      <w:r w:rsidR="00F817B7">
        <w:t>.</w:t>
      </w:r>
      <w:r w:rsidR="00733687">
        <w:t xml:space="preserve"> </w:t>
      </w:r>
      <w:r w:rsidR="00F817B7">
        <w:t xml:space="preserve">Remove </w:t>
      </w:r>
      <w:r w:rsidR="00D45CC9">
        <w:t xml:space="preserve">material </w:t>
      </w:r>
      <w:r>
        <w:t xml:space="preserve">that </w:t>
      </w:r>
      <w:r w:rsidR="00D45CC9">
        <w:t xml:space="preserve">is </w:t>
      </w:r>
      <w:r>
        <w:t>not relevant for your function or tool.</w:t>
      </w:r>
      <w:r w:rsidR="00733687">
        <w:t xml:space="preserve"> </w:t>
      </w:r>
    </w:p>
    <w:p w:rsidR="00E404A9" w:rsidRDefault="00E404A9" w:rsidP="00E404A9">
      <w:pPr>
        <w:pStyle w:val="ListParagraph"/>
        <w:numPr>
          <w:ilvl w:val="0"/>
          <w:numId w:val="33"/>
          <w:numberingChange w:id="10" w:author="Frank Baker" w:date="2009-04-28T13:54:00Z" w:original="%1:5:0:."/>
        </w:numPr>
      </w:pPr>
      <w:r>
        <w:t>Open the document in a browser to see if it has the expected content and format</w:t>
      </w:r>
      <w:r w:rsidR="0088615C">
        <w:t>;</w:t>
      </w:r>
      <w:r>
        <w:t xml:space="preserve"> correct any errors</w:t>
      </w:r>
      <w:r w:rsidR="00D30E81">
        <w:t>.</w:t>
      </w:r>
    </w:p>
    <w:p w:rsidR="00E404A9" w:rsidRDefault="00E404A9" w:rsidP="00E404A9">
      <w:pPr>
        <w:pStyle w:val="ListParagraph"/>
        <w:numPr>
          <w:ilvl w:val="0"/>
          <w:numId w:val="33"/>
          <w:numberingChange w:id="11" w:author="Frank Baker" w:date="2009-04-28T13:54:00Z" w:original="%1:6:0:."/>
        </w:numPr>
      </w:pPr>
      <w:r>
        <w:t>If you have an</w:t>
      </w:r>
      <w:r w:rsidR="0088615C">
        <w:t xml:space="preserve">y doubt about the correctness, completeness, or </w:t>
      </w:r>
      <w:r>
        <w:t>clarity of the document, ask a colleague to review it for you.</w:t>
      </w:r>
    </w:p>
    <w:p w:rsidR="00E404A9" w:rsidRDefault="00E404A9" w:rsidP="00E404A9">
      <w:pPr>
        <w:pStyle w:val="ListParagraph"/>
        <w:numPr>
          <w:ilvl w:val="0"/>
          <w:numId w:val="33"/>
          <w:numberingChange w:id="12" w:author="Frank Baker" w:date="2009-04-28T13:54:00Z" w:original="%1:7:0:."/>
        </w:numPr>
      </w:pPr>
      <w:r>
        <w:t>If you have any doubt about word choice or grammar, ask Frank or Ruth to review it for you.</w:t>
      </w:r>
    </w:p>
    <w:p w:rsidR="00793088" w:rsidRDefault="00E404A9" w:rsidP="00793088">
      <w:pPr>
        <w:pStyle w:val="ListParagraph"/>
        <w:numPr>
          <w:ilvl w:val="0"/>
          <w:numId w:val="33"/>
          <w:numberingChange w:id="13" w:author="Frank Baker" w:date="2009-04-28T13:54:00Z" w:original="%1:8:0:."/>
        </w:numPr>
      </w:pPr>
      <w:r>
        <w:t xml:space="preserve">When you are satisfied, </w:t>
      </w:r>
      <w:r w:rsidR="008575E3">
        <w:t xml:space="preserve">add </w:t>
      </w:r>
      <w:r>
        <w:t xml:space="preserve">the </w:t>
      </w:r>
      <w:r w:rsidR="009326EA">
        <w:t>HTML</w:t>
      </w:r>
      <w:r>
        <w:t xml:space="preserve"> file </w:t>
      </w:r>
      <w:r w:rsidR="00F817B7">
        <w:t xml:space="preserve">for the manual entry </w:t>
      </w:r>
      <w:r>
        <w:t xml:space="preserve">to </w:t>
      </w:r>
      <w:r w:rsidR="008575E3">
        <w:t xml:space="preserve">the hdf5doc repository trunk (see below) and commit it.  </w:t>
      </w:r>
      <w:r>
        <w:t>Frank will integrate it into the document set.</w:t>
      </w:r>
      <w:r w:rsidR="00733687">
        <w:t xml:space="preserve"> </w:t>
      </w:r>
      <w:r w:rsidR="00793088">
        <w:t>Make sure to tell him what branch or branches it pertains to.</w:t>
      </w:r>
    </w:p>
    <w:p w:rsidR="00793088" w:rsidRDefault="00793088" w:rsidP="00793088">
      <w:pPr>
        <w:pStyle w:val="ListParagraph"/>
        <w:numPr>
          <w:ilvl w:val="0"/>
          <w:numId w:val="33"/>
          <w:numberingChange w:id="14" w:author="Frank Baker" w:date="2009-04-28T13:54:00Z" w:original="%1:9:0:."/>
        </w:numPr>
      </w:pPr>
      <w:r>
        <w:t>Also let Frank know if other documents such as the User’s Guide need to be updated.</w:t>
      </w:r>
      <w:r w:rsidR="00733687">
        <w:t xml:space="preserve"> </w:t>
      </w:r>
      <w:r>
        <w:t>He will work with you to make those changes.</w:t>
      </w:r>
    </w:p>
    <w:p w:rsidR="00793088" w:rsidRDefault="00793088" w:rsidP="00040858">
      <w:pPr>
        <w:pStyle w:val="Heading1"/>
        <w:numPr>
          <w:numberingChange w:id="15" w:author="Frank Baker" w:date="2009-04-28T13:54:00Z" w:original="%1:5:0:"/>
        </w:numPr>
      </w:pPr>
      <w:r>
        <w:t>Process: Updating an Existing Reference Manual Entry</w:t>
      </w:r>
    </w:p>
    <w:p w:rsidR="00793088" w:rsidRDefault="00793088" w:rsidP="00793088">
      <w:r>
        <w:t>When an existing function or tool is updated, the developer is responsible for updating the corresponding Reference Manual entry.</w:t>
      </w:r>
      <w:r w:rsidR="00733687">
        <w:t xml:space="preserve"> </w:t>
      </w:r>
      <w:r>
        <w:t xml:space="preserve">The updates </w:t>
      </w:r>
      <w:r w:rsidR="00666C87">
        <w:t xml:space="preserve">should </w:t>
      </w:r>
      <w:r>
        <w:t>include not only changes that are directly related to the changes the</w:t>
      </w:r>
      <w:r w:rsidR="00666C87">
        <w:t xml:space="preserve"> developer</w:t>
      </w:r>
      <w:r>
        <w:t xml:space="preserve"> made in the function or tool, but also any changes that are needed to bring the manual entry up to the latest documentation standards.</w:t>
      </w:r>
      <w:r w:rsidR="00733687">
        <w:t xml:space="preserve"> </w:t>
      </w:r>
      <w:r>
        <w:t>The process for updating an entry is outlined here. Ask for help from Frank if you have any questions along the way.</w:t>
      </w:r>
    </w:p>
    <w:p w:rsidR="00666C87" w:rsidRDefault="00666C87" w:rsidP="00666C87">
      <w:r>
        <w:t xml:space="preserve">At any point in time, either during or after this process is </w:t>
      </w:r>
      <w:proofErr w:type="gramStart"/>
      <w:r>
        <w:t>complete,</w:t>
      </w:r>
      <w:proofErr w:type="gramEnd"/>
      <w:r>
        <w:t xml:space="preserve"> the entry may be “returned for revision” if it does not meet documentation standards. </w:t>
      </w:r>
      <w:proofErr w:type="gramStart"/>
      <w:r>
        <w:t>The return may be initiated by any member of the documentation</w:t>
      </w:r>
      <w:proofErr w:type="gramEnd"/>
      <w:r>
        <w:t xml:space="preserve"> or development staff who feels the entry is not current, complete, and correct.</w:t>
      </w:r>
      <w:r w:rsidR="00733687">
        <w:t xml:space="preserve"> </w:t>
      </w:r>
      <w:r>
        <w:t>It may also be initiated by a report from a user who does not understand the entry or finds problems with it.</w:t>
      </w:r>
    </w:p>
    <w:p w:rsidR="00C971F6" w:rsidRPr="00C971F6" w:rsidRDefault="00B42133" w:rsidP="00666C87">
      <w:pPr>
        <w:rPr>
          <w:b/>
        </w:rPr>
      </w:pPr>
      <w:r>
        <w:rPr>
          <w:b/>
        </w:rPr>
        <w:t>To update an existing entry</w:t>
      </w:r>
    </w:p>
    <w:p w:rsidR="00F817B7" w:rsidRPr="004E732E" w:rsidRDefault="00F817B7" w:rsidP="00F817B7">
      <w:pPr>
        <w:pStyle w:val="ListParagraph"/>
        <w:numPr>
          <w:ilvl w:val="0"/>
          <w:numId w:val="34"/>
          <w:numberingChange w:id="16" w:author="Frank Baker" w:date="2009-04-28T13:54:00Z" w:original="%1:1:0:."/>
        </w:numPr>
        <w:rPr>
          <w:rStyle w:val="normaltext"/>
        </w:rPr>
      </w:pPr>
      <w:r>
        <w:t xml:space="preserve">Check out the Reference Manual </w:t>
      </w:r>
      <w:r w:rsidR="00D45CC9">
        <w:t xml:space="preserve">resources (guidelines, </w:t>
      </w:r>
      <w:r>
        <w:t>template</w:t>
      </w:r>
      <w:r w:rsidR="0088615C">
        <w:t>s,</w:t>
      </w:r>
      <w:r w:rsidR="00D45CC9">
        <w:t xml:space="preserve"> and examples)</w:t>
      </w:r>
      <w:r>
        <w:t xml:space="preserve"> from the SVN repository.</w:t>
      </w:r>
      <w:r w:rsidR="00733687">
        <w:t xml:space="preserve"> </w:t>
      </w:r>
      <w:r>
        <w:t xml:space="preserve">Always do </w:t>
      </w:r>
      <w:r w:rsidR="002B3FA7">
        <w:t xml:space="preserve">an update or </w:t>
      </w:r>
      <w:r>
        <w:t>a fresh checkout to make sure you have the latest version:</w:t>
      </w:r>
      <w:r>
        <w:br/>
      </w:r>
      <w:proofErr w:type="gramStart"/>
      <w:r w:rsidR="008C48C0" w:rsidRPr="008C48C0">
        <w:rPr>
          <w:rStyle w:val="code"/>
        </w:rPr>
        <w:t xml:space="preserve">   </w:t>
      </w:r>
      <w:r w:rsidRPr="00B52C52">
        <w:rPr>
          <w:rStyle w:val="code"/>
        </w:rPr>
        <w:t>svn</w:t>
      </w:r>
      <w:proofErr w:type="gramEnd"/>
      <w:r w:rsidRPr="00B52C52">
        <w:rPr>
          <w:rStyle w:val="code"/>
        </w:rPr>
        <w:t xml:space="preserve"> checkout</w:t>
      </w:r>
      <w:r w:rsidRPr="00E038DE">
        <w:rPr>
          <w:rStyle w:val="code"/>
        </w:rPr>
        <w:t xml:space="preserve"> </w:t>
      </w:r>
      <w:r w:rsidRPr="00F817B7">
        <w:rPr>
          <w:rStyle w:val="code"/>
        </w:rPr>
        <w:t>http://svn.hdfgroup.uiuc.edu/hdf5doc/trunk/</w:t>
      </w:r>
    </w:p>
    <w:p w:rsidR="00F817B7" w:rsidRDefault="00F817B7" w:rsidP="00F817B7">
      <w:pPr>
        <w:pStyle w:val="ListParagraph"/>
        <w:spacing w:before="120"/>
        <w:rPr>
          <w:rStyle w:val="code"/>
        </w:rPr>
      </w:pPr>
      <w:r>
        <w:t xml:space="preserve">The function </w:t>
      </w:r>
      <w:r w:rsidR="002B3FA7">
        <w:t xml:space="preserve">entry </w:t>
      </w:r>
      <w:r>
        <w:t>template will be this file:</w:t>
      </w:r>
      <w:r>
        <w:br/>
      </w:r>
      <w:proofErr w:type="gramStart"/>
      <w:r w:rsidR="008C48C0" w:rsidRPr="008C48C0">
        <w:rPr>
          <w:rStyle w:val="code"/>
        </w:rPr>
        <w:t xml:space="preserve">   </w:t>
      </w:r>
      <w:r w:rsidR="008C48C0" w:rsidRPr="008C48C0">
        <w:rPr>
          <w:rStyle w:val="code"/>
        </w:rPr>
        <w:t>trunk</w:t>
      </w:r>
      <w:proofErr w:type="gramEnd"/>
      <w:r w:rsidR="008C48C0" w:rsidRPr="008C48C0">
        <w:rPr>
          <w:rStyle w:val="code"/>
        </w:rPr>
        <w:t>/</w:t>
      </w:r>
      <w:r w:rsidRPr="00B52C52">
        <w:rPr>
          <w:rStyle w:val="code"/>
        </w:rPr>
        <w:t>hdf5doc</w:t>
      </w:r>
      <w:r w:rsidRPr="00E038DE">
        <w:rPr>
          <w:rStyle w:val="code"/>
        </w:rPr>
        <w:t>_</w:t>
      </w:r>
      <w:r w:rsidR="005721C2">
        <w:rPr>
          <w:rStyle w:val="code"/>
        </w:rPr>
        <w:t>support/</w:t>
      </w:r>
      <w:r>
        <w:rPr>
          <w:rStyle w:val="code"/>
        </w:rPr>
        <w:t>templates/</w:t>
      </w:r>
      <w:r w:rsidR="00432231">
        <w:rPr>
          <w:rStyle w:val="code"/>
        </w:rPr>
        <w:t>H</w:t>
      </w:r>
      <w:r>
        <w:rPr>
          <w:rStyle w:val="code"/>
        </w:rPr>
        <w:t>5function_</w:t>
      </w:r>
      <w:r w:rsidR="002B3FA7">
        <w:rPr>
          <w:rStyle w:val="code"/>
        </w:rPr>
        <w:t>entry</w:t>
      </w:r>
      <w:r>
        <w:rPr>
          <w:rStyle w:val="code"/>
        </w:rPr>
        <w:t>.htm</w:t>
      </w:r>
    </w:p>
    <w:p w:rsidR="00F817B7" w:rsidRDefault="00F817B7" w:rsidP="00F817B7">
      <w:pPr>
        <w:pStyle w:val="ListParagraph"/>
        <w:spacing w:before="120"/>
      </w:pPr>
      <w:r>
        <w:t>The tool</w:t>
      </w:r>
      <w:r w:rsidR="002B3FA7">
        <w:t xml:space="preserve"> entry</w:t>
      </w:r>
      <w:r>
        <w:t xml:space="preserve"> template will be this file:</w:t>
      </w:r>
      <w:r w:rsidR="00733687">
        <w:t xml:space="preserve"> </w:t>
      </w:r>
      <w:r w:rsidRPr="0088615C">
        <w:rPr>
          <w:b/>
          <w:sz w:val="22"/>
        </w:rPr>
        <w:t>(Note: The tool template is not yet ready.)</w:t>
      </w:r>
      <w:r>
        <w:br/>
      </w:r>
      <w:r w:rsidR="008C48C0" w:rsidRPr="008C48C0">
        <w:rPr>
          <w:rStyle w:val="code"/>
        </w:rPr>
        <w:t xml:space="preserve">   </w:t>
      </w:r>
      <w:proofErr w:type="gramStart"/>
      <w:r w:rsidR="00B52C52">
        <w:rPr>
          <w:rStyle w:val="code"/>
        </w:rPr>
        <w:t>trunk</w:t>
      </w:r>
      <w:proofErr w:type="gramEnd"/>
      <w:r w:rsidR="00B52C52">
        <w:rPr>
          <w:rStyle w:val="code"/>
        </w:rPr>
        <w:t>/</w:t>
      </w:r>
      <w:r w:rsidRPr="00B52C52">
        <w:rPr>
          <w:rStyle w:val="code"/>
        </w:rPr>
        <w:t>hdf5doc</w:t>
      </w:r>
      <w:r w:rsidRPr="00E038DE">
        <w:rPr>
          <w:rStyle w:val="code"/>
        </w:rPr>
        <w:t>_</w:t>
      </w:r>
      <w:r w:rsidR="005721C2">
        <w:rPr>
          <w:rStyle w:val="code"/>
        </w:rPr>
        <w:t>support/</w:t>
      </w:r>
      <w:r>
        <w:rPr>
          <w:rStyle w:val="code"/>
        </w:rPr>
        <w:t>templates/h5tool_</w:t>
      </w:r>
      <w:r w:rsidR="002B3FA7">
        <w:rPr>
          <w:rStyle w:val="code"/>
        </w:rPr>
        <w:t>entry</w:t>
      </w:r>
      <w:r>
        <w:rPr>
          <w:rStyle w:val="code"/>
        </w:rPr>
        <w:t>.htm</w:t>
      </w:r>
    </w:p>
    <w:p w:rsidR="00B52C52" w:rsidRDefault="00B52C52" w:rsidP="00B52C52">
      <w:pPr>
        <w:pStyle w:val="ListParagraph"/>
        <w:numPr>
          <w:ilvl w:val="0"/>
          <w:numId w:val="34"/>
          <w:numberingChange w:id="17" w:author="Frank Baker" w:date="2009-04-28T13:54:00Z" w:original="%1:2:0:."/>
        </w:numPr>
      </w:pPr>
      <w:r>
        <w:t>Find the function entry file that you will revise here</w:t>
      </w:r>
      <w:proofErr w:type="gramStart"/>
      <w:r>
        <w:t xml:space="preserve">:  </w:t>
      </w:r>
      <w:proofErr w:type="gramEnd"/>
      <w:r>
        <w:br/>
      </w:r>
      <w:r>
        <w:rPr>
          <w:rStyle w:val="code"/>
        </w:rPr>
        <w:t xml:space="preserve">   </w:t>
      </w:r>
      <w:r w:rsidR="008C48C0" w:rsidRPr="008C48C0">
        <w:rPr>
          <w:rStyle w:val="code"/>
        </w:rPr>
        <w:t>trunk/html/RM/H5*/</w:t>
      </w:r>
      <w:r>
        <w:rPr>
          <w:rStyle w:val="code"/>
        </w:rPr>
        <w:br/>
      </w:r>
      <w:r>
        <w:t>For example, if you are updating H5Screate, you will be editing this file:</w:t>
      </w:r>
    </w:p>
    <w:p w:rsidR="008C48C0" w:rsidRDefault="008C48C0" w:rsidP="008C48C0">
      <w:pPr>
        <w:pStyle w:val="ListParagraph"/>
      </w:pPr>
      <w:r w:rsidRPr="008C48C0">
        <w:rPr>
          <w:rStyle w:val="code"/>
        </w:rPr>
        <w:t xml:space="preserve">   </w:t>
      </w:r>
      <w:proofErr w:type="gramStart"/>
      <w:r w:rsidR="00B52C52" w:rsidRPr="00B52C52">
        <w:rPr>
          <w:rStyle w:val="code"/>
        </w:rPr>
        <w:t>trunk</w:t>
      </w:r>
      <w:proofErr w:type="gramEnd"/>
      <w:r w:rsidR="00B52C52" w:rsidRPr="00B52C52">
        <w:rPr>
          <w:rStyle w:val="code"/>
        </w:rPr>
        <w:t>/html/RM/H5S/H5Screate.htm</w:t>
      </w:r>
    </w:p>
    <w:p w:rsidR="00F817B7" w:rsidRDefault="00F817B7" w:rsidP="00F817B7">
      <w:pPr>
        <w:pStyle w:val="ListParagraph"/>
        <w:numPr>
          <w:ilvl w:val="0"/>
          <w:numId w:val="34"/>
          <w:numberingChange w:id="18" w:author="Frank Baker" w:date="2009-04-28T13:54:00Z" w:original="%1:3:0:."/>
        </w:numPr>
      </w:pPr>
      <w:r>
        <w:t>Edit the file using your favorite text editor.</w:t>
      </w:r>
      <w:r w:rsidR="00733687">
        <w:t xml:space="preserve"> </w:t>
      </w:r>
      <w:r>
        <w:t xml:space="preserve">*Do not* edit it as an </w:t>
      </w:r>
      <w:r w:rsidR="009326EA">
        <w:t>HTML</w:t>
      </w:r>
      <w:r>
        <w:t xml:space="preserve"> document, or the formatting will get all messed up. (</w:t>
      </w:r>
      <w:r w:rsidR="00D45CC9">
        <w:t>S</w:t>
      </w:r>
      <w:r>
        <w:t>orry</w:t>
      </w:r>
      <w:r w:rsidR="00D45CC9">
        <w:t>.</w:t>
      </w:r>
      <w:r>
        <w:t>)</w:t>
      </w:r>
      <w:r w:rsidR="00733687">
        <w:t xml:space="preserve"> </w:t>
      </w:r>
    </w:p>
    <w:p w:rsidR="00CD3D54" w:rsidRDefault="00CD3D54" w:rsidP="00F817B7">
      <w:pPr>
        <w:pStyle w:val="ListParagraph"/>
        <w:numPr>
          <w:ilvl w:val="0"/>
          <w:numId w:val="34"/>
          <w:numberingChange w:id="19" w:author="Frank Baker" w:date="2009-04-28T13:54:00Z" w:original="%1:4:0:."/>
        </w:numPr>
      </w:pPr>
      <w:r>
        <w:t xml:space="preserve">Follow the instructions </w:t>
      </w:r>
      <w:r w:rsidR="00D45CC9">
        <w:t xml:space="preserve">in this document and </w:t>
      </w:r>
      <w:r>
        <w:t>in the template file checked out in step 1 to update the individual sections.</w:t>
      </w:r>
      <w:r w:rsidR="00733687">
        <w:t xml:space="preserve"> </w:t>
      </w:r>
      <w:r>
        <w:t>Remember that you will be making updates relevant to your coding changes, and also to bring the manual entry into compliance with the latest documentation standards.</w:t>
      </w:r>
      <w:r w:rsidR="00733687">
        <w:t xml:space="preserve"> </w:t>
      </w:r>
    </w:p>
    <w:p w:rsidR="00F817B7" w:rsidRDefault="00F817B7" w:rsidP="00F817B7">
      <w:pPr>
        <w:pStyle w:val="ListParagraph"/>
        <w:numPr>
          <w:ilvl w:val="0"/>
          <w:numId w:val="34"/>
          <w:numberingChange w:id="20" w:author="Frank Baker" w:date="2009-04-28T13:54:00Z" w:original="%1:5:0:."/>
        </w:numPr>
      </w:pPr>
      <w:r>
        <w:t>Open the document in a browser to see if it has the expected content and format – correct any errors.</w:t>
      </w:r>
    </w:p>
    <w:p w:rsidR="00F817B7" w:rsidRDefault="00F817B7" w:rsidP="00F817B7">
      <w:pPr>
        <w:pStyle w:val="ListParagraph"/>
        <w:numPr>
          <w:ilvl w:val="0"/>
          <w:numId w:val="34"/>
          <w:numberingChange w:id="21" w:author="Frank Baker" w:date="2009-04-28T13:54:00Z" w:original="%1:6:0:."/>
        </w:numPr>
      </w:pPr>
      <w:r>
        <w:t>If you have an</w:t>
      </w:r>
      <w:r w:rsidR="0088615C">
        <w:t xml:space="preserve">y doubt about the correctness, completeness, or </w:t>
      </w:r>
      <w:r>
        <w:t>clarity of the document, ask a colleague to review it for you.</w:t>
      </w:r>
    </w:p>
    <w:p w:rsidR="00F817B7" w:rsidRDefault="00F817B7" w:rsidP="00F817B7">
      <w:pPr>
        <w:pStyle w:val="ListParagraph"/>
        <w:numPr>
          <w:ilvl w:val="0"/>
          <w:numId w:val="34"/>
          <w:numberingChange w:id="22" w:author="Frank Baker" w:date="2009-04-28T13:54:00Z" w:original="%1:7:0:."/>
        </w:numPr>
      </w:pPr>
      <w:r>
        <w:t>If you have any doubt about word choice or grammar, ask Frank or Ruth to review it for you.</w:t>
      </w:r>
    </w:p>
    <w:p w:rsidR="00E90175" w:rsidRDefault="00F817B7" w:rsidP="00F817B7">
      <w:pPr>
        <w:pStyle w:val="ListParagraph"/>
        <w:numPr>
          <w:ilvl w:val="0"/>
          <w:numId w:val="34"/>
          <w:numberingChange w:id="23" w:author="Frank Baker" w:date="2009-04-28T13:54:00Z" w:original="%1:8:0:."/>
        </w:numPr>
      </w:pPr>
      <w:r>
        <w:t xml:space="preserve">When you are satisfied, </w:t>
      </w:r>
      <w:r w:rsidR="00310FE2">
        <w:t xml:space="preserve">commit </w:t>
      </w:r>
      <w:r>
        <w:t xml:space="preserve">the </w:t>
      </w:r>
      <w:r w:rsidR="009326EA">
        <w:t>HTML</w:t>
      </w:r>
      <w:r>
        <w:t xml:space="preserve"> file for the manual entry to </w:t>
      </w:r>
      <w:r w:rsidR="00310FE2">
        <w:t xml:space="preserve">the hdf5doc repository. </w:t>
      </w:r>
      <w:r w:rsidR="00E90175">
        <w:t>All commits must include a meaningful log message that will help a later developer determine where a change took place.</w:t>
      </w:r>
    </w:p>
    <w:p w:rsidR="00F817B7" w:rsidRDefault="00310FE2" w:rsidP="00F817B7">
      <w:pPr>
        <w:pStyle w:val="ListParagraph"/>
        <w:numPr>
          <w:ilvl w:val="0"/>
          <w:numId w:val="34"/>
          <w:numberingChange w:id="24" w:author="Frank Baker" w:date="2009-04-28T13:54:00Z" w:original="%1:9:0:."/>
        </w:numPr>
      </w:pPr>
      <w:r>
        <w:t>Then merge and commit the changes to all relevant branches</w:t>
      </w:r>
      <w:r w:rsidR="00F817B7">
        <w:t>.</w:t>
      </w:r>
      <w:r>
        <w:t xml:space="preserve">  (See </w:t>
      </w:r>
      <w:r w:rsidR="00E90175">
        <w:t xml:space="preserve">below.) </w:t>
      </w:r>
    </w:p>
    <w:p w:rsidR="00F817B7" w:rsidRDefault="00F817B7" w:rsidP="00F817B7">
      <w:pPr>
        <w:pStyle w:val="ListParagraph"/>
        <w:numPr>
          <w:ilvl w:val="0"/>
          <w:numId w:val="34"/>
          <w:numberingChange w:id="25" w:author="Frank Baker" w:date="2009-04-28T13:54:00Z" w:original="%1:10:0:."/>
        </w:numPr>
      </w:pPr>
      <w:r>
        <w:t>Also let Frank know if other documents such as the User’s Guide need to be updated.</w:t>
      </w:r>
      <w:r w:rsidR="00733687">
        <w:t xml:space="preserve"> </w:t>
      </w:r>
      <w:r>
        <w:t>He will work with you to make those changes.</w:t>
      </w:r>
    </w:p>
    <w:p w:rsidR="00CD3D54" w:rsidRDefault="00CD3D54" w:rsidP="00040858">
      <w:pPr>
        <w:pStyle w:val="Heading1"/>
        <w:numPr>
          <w:numberingChange w:id="26" w:author="Frank Baker" w:date="2009-04-28T13:54:00Z" w:original="%1:6:0:"/>
        </w:numPr>
      </w:pPr>
      <w:r>
        <w:t>Process: Correcting an Existing Reference Manual Entry</w:t>
      </w:r>
    </w:p>
    <w:p w:rsidR="00CD3D54" w:rsidRDefault="00CD3D54" w:rsidP="00CD3D54">
      <w:r>
        <w:t>The current reference manual entries do not conform to the latest guidelines.</w:t>
      </w:r>
      <w:r w:rsidR="00733687">
        <w:t xml:space="preserve"> </w:t>
      </w:r>
      <w:r>
        <w:t>Moving forward we will need to update those entries, but the process for doing that has not yet been defined.</w:t>
      </w:r>
    </w:p>
    <w:p w:rsidR="00666C87" w:rsidRDefault="00CD3D54" w:rsidP="00CD3D54">
      <w:r>
        <w:t>If a developer notices an error in an existing manual entry that makes the entry incorrect or difficult to understand, they should file a bug report and include the correction that needs to be made</w:t>
      </w:r>
      <w:r w:rsidR="003D4334">
        <w:t xml:space="preserve">, being as specific as possible about what needs to be changed, and hopefully supplying the correct text (in </w:t>
      </w:r>
      <w:r w:rsidR="00310FE2">
        <w:t xml:space="preserve">plain </w:t>
      </w:r>
      <w:r w:rsidR="003D4334">
        <w:t>words, not formatted)</w:t>
      </w:r>
      <w:r>
        <w:t>.</w:t>
      </w:r>
      <w:r w:rsidR="00733687">
        <w:t xml:space="preserve"> </w:t>
      </w:r>
    </w:p>
    <w:p w:rsidR="00CD3D54" w:rsidRDefault="00CD3D54" w:rsidP="00CD3D54">
      <w:r>
        <w:t xml:space="preserve">The documentation team will be responsible for making the correction, but will not necessarily bring the entry into full compliance with the new standards immediately. </w:t>
      </w:r>
      <w:r w:rsidR="00666C87">
        <w:t>They will, however, correct inconsistent terminology and add IN/OUT designations for all parameters as they work on the specific problem reported.</w:t>
      </w:r>
    </w:p>
    <w:p w:rsidR="00B67323" w:rsidRDefault="00B67323" w:rsidP="00B67323">
      <w:pPr>
        <w:pStyle w:val="Heading1"/>
        <w:numPr>
          <w:numberingChange w:id="27" w:author="Frank Baker" w:date="2009-04-28T13:54:00Z" w:original="%1:7:0:"/>
        </w:numPr>
      </w:pPr>
      <w:r>
        <w:t xml:space="preserve">Merging work </w:t>
      </w:r>
      <w:r w:rsidR="00E90175">
        <w:t>from the trunk to a branch or across</w:t>
      </w:r>
      <w:r>
        <w:t xml:space="preserve"> branches</w:t>
      </w:r>
    </w:p>
    <w:p w:rsidR="00EF4DAD" w:rsidRDefault="00B67323" w:rsidP="00B67323">
      <w:r>
        <w:t xml:space="preserve">In general, any particular task should first be completed in the trunk then </w:t>
      </w:r>
      <w:r w:rsidR="00EF4DAD">
        <w:t>prorted</w:t>
      </w:r>
      <w:r>
        <w:t xml:space="preserve"> to the relevant branches.</w:t>
      </w:r>
      <w:r w:rsidR="00EF4DAD">
        <w:t xml:space="preserve"> </w:t>
      </w:r>
      <w:r>
        <w:t xml:space="preserve"> </w:t>
      </w:r>
      <w:r w:rsidR="00EF4DAD">
        <w:t>With reasonable caution, Subversion’s merge command is quite adequate to this task.</w:t>
      </w:r>
    </w:p>
    <w:p w:rsidR="00EF4DAD" w:rsidRDefault="00EF4DAD" w:rsidP="00B67323">
      <w:r>
        <w:t>The following is a general outline of the requirements and steps; if you need additional information, feel free to speak with Frank.</w:t>
      </w:r>
    </w:p>
    <w:p w:rsidR="00EF4DAD" w:rsidRDefault="00EF4DAD" w:rsidP="00EF4DAD">
      <w:pPr>
        <w:pStyle w:val="Bullet3"/>
        <w:numPr>
          <w:numberingChange w:id="28" w:author="Frank Baker" w:date="2009-04-28T13:54:00Z" w:original="o"/>
        </w:numPr>
      </w:pPr>
      <w:r>
        <w:t>The hdf5doc/ documentation repository generally maintains the same branch and tag structure as the hdf5/ code repository; documentation is be added to the same hdf5doc/ branches as the hdf5/ branches your code is ported to.</w:t>
      </w:r>
    </w:p>
    <w:p w:rsidR="00EF4DAD" w:rsidRDefault="00B67323" w:rsidP="00EF4DAD">
      <w:pPr>
        <w:pStyle w:val="Bullet3"/>
        <w:numPr>
          <w:ilvl w:val="1"/>
          <w:numId w:val="36"/>
          <w:numberingChange w:id="29" w:author="Frank Baker" w:date="2009-04-28T13:54:00Z" w:original="o"/>
        </w:numPr>
      </w:pPr>
      <w:r>
        <w:t xml:space="preserve">Work that is strictly in development and not </w:t>
      </w:r>
      <w:r w:rsidR="007B05F3">
        <w:t>targeted to</w:t>
      </w:r>
      <w:r>
        <w:t xml:space="preserve"> a current release series</w:t>
      </w:r>
      <w:r w:rsidR="007B05F3">
        <w:t xml:space="preserve"> is generally limited to the trunk.  </w:t>
      </w:r>
    </w:p>
    <w:p w:rsidR="00B67323" w:rsidRDefault="00EF4DAD" w:rsidP="00EF4DAD">
      <w:pPr>
        <w:pStyle w:val="Bullet3"/>
        <w:numPr>
          <w:ilvl w:val="1"/>
          <w:numId w:val="36"/>
          <w:numberingChange w:id="30" w:author="Frank Baker" w:date="2009-04-28T13:54:00Z" w:original="o"/>
        </w:numPr>
      </w:pPr>
      <w:r>
        <w:t>If w</w:t>
      </w:r>
      <w:r w:rsidR="007B05F3">
        <w:t>ork is targeted to one or more current release series</w:t>
      </w:r>
      <w:r>
        <w:t>, both the code and the documentation</w:t>
      </w:r>
      <w:r w:rsidR="007B05F3">
        <w:t xml:space="preserve"> must be merged to those release branches.  </w:t>
      </w:r>
    </w:p>
    <w:p w:rsidR="00EF4DAD" w:rsidRDefault="00EF4DAD" w:rsidP="00EF4DAD">
      <w:pPr>
        <w:pStyle w:val="Bullet3"/>
        <w:numPr>
          <w:numberingChange w:id="31" w:author="Frank Baker" w:date="2009-04-28T13:54:00Z" w:original="o"/>
        </w:numPr>
      </w:pPr>
      <w:r>
        <w:t>Subversion’s merge command is quite adequate to this task, but a few precautions are necessary.</w:t>
      </w:r>
    </w:p>
    <w:p w:rsidR="00E90175" w:rsidRDefault="00E90175" w:rsidP="00EF4DAD">
      <w:pPr>
        <w:pStyle w:val="Bullet3"/>
        <w:numPr>
          <w:ilvl w:val="1"/>
          <w:numId w:val="36"/>
          <w:numberingChange w:id="32" w:author="Frank Baker" w:date="2009-04-28T13:54:00Z" w:original="o"/>
        </w:numPr>
      </w:pPr>
      <w:r>
        <w:t>Subversion provides several approaches to merging.  This discussion assumes that merges are done in a working copy, reviewed, and committed.</w:t>
      </w:r>
    </w:p>
    <w:p w:rsidR="00EF4DAD" w:rsidRDefault="00EF4DAD" w:rsidP="00EF4DAD">
      <w:pPr>
        <w:pStyle w:val="Bullet3"/>
        <w:numPr>
          <w:ilvl w:val="1"/>
          <w:numId w:val="36"/>
          <w:numberingChange w:id="33" w:author="Frank Baker" w:date="2009-04-28T13:54:00Z" w:original="o"/>
        </w:numPr>
      </w:pPr>
      <w:r>
        <w:t>The branch you are merging to must be up to date.</w:t>
      </w:r>
    </w:p>
    <w:p w:rsidR="00EF4DAD" w:rsidRDefault="00EF4DAD" w:rsidP="00EF4DAD">
      <w:pPr>
        <w:pStyle w:val="Bullet3"/>
        <w:numPr>
          <w:ilvl w:val="1"/>
          <w:numId w:val="36"/>
          <w:numberingChange w:id="34" w:author="Frank Baker" w:date="2009-04-28T13:54:00Z" w:original="o"/>
        </w:numPr>
      </w:pPr>
      <w:r>
        <w:t xml:space="preserve">Always check for conflicts before merging; try to avoid them.  Conflicts are occasionally unavoidable; </w:t>
      </w:r>
      <w:r w:rsidR="00E90175">
        <w:t xml:space="preserve">just </w:t>
      </w:r>
      <w:r>
        <w:t>fix them before committing the merged change.</w:t>
      </w:r>
    </w:p>
    <w:p w:rsidR="00E90175" w:rsidRDefault="00E90175" w:rsidP="00EF4DAD">
      <w:pPr>
        <w:pStyle w:val="Bullet3"/>
        <w:numPr>
          <w:ilvl w:val="1"/>
          <w:numId w:val="36"/>
          <w:numberingChange w:id="35" w:author="Frank Baker" w:date="2009-04-28T13:54:00Z" w:original="o"/>
        </w:numPr>
      </w:pPr>
      <w:r>
        <w:t>Make sure the log message from the trunk commit accompanies the relevant commit in a branch.</w:t>
      </w:r>
    </w:p>
    <w:p w:rsidR="00E90175" w:rsidRDefault="00E90175" w:rsidP="00EF4DAD">
      <w:pPr>
        <w:pStyle w:val="Bullet3"/>
        <w:numPr>
          <w:ilvl w:val="1"/>
          <w:numId w:val="36"/>
          <w:numberingChange w:id="36" w:author="Frank Baker" w:date="2009-04-28T13:54:00Z" w:original="o"/>
        </w:numPr>
      </w:pPr>
      <w:r>
        <w:t>See Frank if you are unfamiliar with the details of Subversion’s merge function.</w:t>
      </w:r>
    </w:p>
    <w:p w:rsidR="008C48C0" w:rsidRDefault="00EF4DAD" w:rsidP="008C48C0">
      <w:pPr>
        <w:pStyle w:val="Bullet3"/>
        <w:numPr>
          <w:numberingChange w:id="37" w:author="Frank Baker" w:date="2009-04-28T13:54:00Z" w:original="o"/>
        </w:numPr>
      </w:pPr>
      <w:proofErr w:type="gramStart"/>
      <w:r>
        <w:t>dd</w:t>
      </w:r>
      <w:proofErr w:type="gramEnd"/>
    </w:p>
    <w:p w:rsidR="00EF4DAD" w:rsidRDefault="00EF4DAD" w:rsidP="00B67323"/>
    <w:p w:rsidR="00B67323" w:rsidRPr="00B67323" w:rsidRDefault="008C48C0" w:rsidP="00B67323">
      <w:r w:rsidRPr="008C48C0">
        <w:rPr>
          <w:b/>
        </w:rPr>
        <w:t>NOTE:</w:t>
      </w:r>
      <w:r w:rsidR="00B67323">
        <w:t xml:space="preserve"> This discussion does not treat the use of </w:t>
      </w:r>
      <w:r w:rsidR="00B67323">
        <w:rPr>
          <w:i/>
        </w:rPr>
        <w:t>feature branches</w:t>
      </w:r>
      <w:r w:rsidR="00B67323">
        <w:t xml:space="preserve">, special branches, usually based on the trunk, used in developing features that are kept isolated from other code </w:t>
      </w:r>
      <w:r w:rsidR="007B05F3">
        <w:t>until they are sufficiently developed to minimize disrupting the rest of the product.  Feature branches introduce additional merging requirements.</w:t>
      </w:r>
    </w:p>
    <w:p w:rsidR="001C0329" w:rsidRDefault="001C0329" w:rsidP="001C0329">
      <w:pPr>
        <w:pStyle w:val="Heading1"/>
        <w:numPr>
          <w:numberingChange w:id="38" w:author="Frank Baker" w:date="2009-04-28T13:54:00Z" w:original="%1:8:0:"/>
        </w:numPr>
      </w:pPr>
      <w:r>
        <w:t>Conclusion</w:t>
      </w:r>
    </w:p>
    <w:p w:rsidR="00D45CC9" w:rsidRDefault="001C0329" w:rsidP="001C0329">
      <w:r>
        <w:t>Current, complete, and correct HDF5 Reference Manual entries are important to both the HDF5 user community and to The H</w:t>
      </w:r>
      <w:r w:rsidR="0070650C">
        <w:t>DF Group technical staff.   High-quality Reference Manual entries can only be achieved through the collaborative efforts of the development and documentation staff.  We will continue to evolve the process outlined in this document, as well as the supporting instructions, templates, and examples</w:t>
      </w:r>
      <w:r w:rsidR="00D45CC9">
        <w:t>.</w:t>
      </w:r>
    </w:p>
    <w:p w:rsidR="001C0329" w:rsidRPr="001C0329" w:rsidRDefault="00D45CC9" w:rsidP="001C0329">
      <w:r>
        <w:t xml:space="preserve">If </w:t>
      </w:r>
      <w:r w:rsidR="0070650C">
        <w:t xml:space="preserve">everyone </w:t>
      </w:r>
      <w:r>
        <w:t>does</w:t>
      </w:r>
      <w:r w:rsidR="0070650C">
        <w:t xml:space="preserve"> their part</w:t>
      </w:r>
      <w:r>
        <w:t>, The HDF Group will deliver</w:t>
      </w:r>
      <w:r w:rsidR="0070650C">
        <w:t xml:space="preserve"> </w:t>
      </w:r>
      <w:r w:rsidR="00CE6204">
        <w:t xml:space="preserve">documentation </w:t>
      </w:r>
      <w:r w:rsidR="004A67BD">
        <w:t xml:space="preserve">that </w:t>
      </w:r>
      <w:r>
        <w:t>we</w:t>
      </w:r>
      <w:r w:rsidR="00CE6204">
        <w:t xml:space="preserve"> can be proud of.   </w:t>
      </w:r>
    </w:p>
    <w:p w:rsidR="004A49F5" w:rsidRDefault="004A49F5" w:rsidP="00040858">
      <w:pPr>
        <w:pStyle w:val="Heading"/>
      </w:pPr>
      <w:r>
        <w:t>Revision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2175"/>
        <w:gridCol w:w="7962"/>
      </w:tblGrid>
      <w:tr w:rsidR="00666C87">
        <w:trPr>
          <w:trHeight w:val="383"/>
        </w:trPr>
        <w:tc>
          <w:tcPr>
            <w:tcW w:w="2175" w:type="dxa"/>
          </w:tcPr>
          <w:p w:rsidR="00DF389A" w:rsidRDefault="00666C87">
            <w:pPr>
              <w:jc w:val="left"/>
            </w:pPr>
            <w:r>
              <w:rPr>
                <w:rStyle w:val="Emphasis"/>
              </w:rPr>
              <w:t>October 1, 2008:</w:t>
            </w:r>
          </w:p>
        </w:tc>
        <w:tc>
          <w:tcPr>
            <w:tcW w:w="7962" w:type="dxa"/>
          </w:tcPr>
          <w:p w:rsidR="00DF389A" w:rsidRDefault="00666C87">
            <w:pPr>
              <w:jc w:val="left"/>
            </w:pPr>
            <w:r>
              <w:rPr>
                <w:rStyle w:val="Emphasis"/>
                <w:i w:val="0"/>
              </w:rPr>
              <w:t>Version 1 circulated for comment within a subset of The HDF Group.</w:t>
            </w:r>
          </w:p>
        </w:tc>
      </w:tr>
      <w:tr w:rsidR="00666C87">
        <w:trPr>
          <w:cantSplit/>
        </w:trPr>
        <w:tc>
          <w:tcPr>
            <w:tcW w:w="2175" w:type="dxa"/>
          </w:tcPr>
          <w:p w:rsidR="00DF389A" w:rsidRDefault="00666C87" w:rsidP="004A67BD">
            <w:pPr>
              <w:jc w:val="left"/>
            </w:pPr>
            <w:r>
              <w:rPr>
                <w:rStyle w:val="Emphasis"/>
              </w:rPr>
              <w:t xml:space="preserve">October </w:t>
            </w:r>
            <w:r w:rsidR="004A67BD">
              <w:rPr>
                <w:rStyle w:val="Emphasis"/>
              </w:rPr>
              <w:t>8</w:t>
            </w:r>
            <w:r>
              <w:rPr>
                <w:rStyle w:val="Emphasis"/>
              </w:rPr>
              <w:t>, 2008:</w:t>
            </w:r>
          </w:p>
        </w:tc>
        <w:tc>
          <w:tcPr>
            <w:tcW w:w="7962" w:type="dxa"/>
          </w:tcPr>
          <w:p w:rsidR="00DF389A" w:rsidRPr="00D26BEF" w:rsidRDefault="00666C87" w:rsidP="00D26BEF">
            <w:pPr>
              <w:widowControl w:val="0"/>
              <w:spacing w:after="0"/>
              <w:jc w:val="left"/>
              <w:rPr>
                <w:iCs/>
              </w:rPr>
            </w:pPr>
            <w:r>
              <w:rPr>
                <w:rStyle w:val="Emphasis"/>
                <w:i w:val="0"/>
              </w:rPr>
              <w:t>Version 2 incorporates feedback received on Version 1. Circulated to technical</w:t>
            </w:r>
            <w:r w:rsidR="00D26BEF">
              <w:rPr>
                <w:rStyle w:val="Emphasis"/>
                <w:i w:val="0"/>
              </w:rPr>
              <w:t xml:space="preserve"> staff of The HDF Group</w:t>
            </w:r>
            <w:r>
              <w:rPr>
                <w:rStyle w:val="Emphasis"/>
                <w:i w:val="0"/>
              </w:rPr>
              <w:t>.</w:t>
            </w:r>
          </w:p>
        </w:tc>
      </w:tr>
      <w:tr w:rsidR="00DA31F9">
        <w:trPr>
          <w:cantSplit/>
        </w:trPr>
        <w:tc>
          <w:tcPr>
            <w:tcW w:w="2175" w:type="dxa"/>
          </w:tcPr>
          <w:p w:rsidR="00DA31F9" w:rsidRDefault="00DA31F9" w:rsidP="004A67BD">
            <w:pPr>
              <w:jc w:val="left"/>
              <w:rPr>
                <w:rStyle w:val="Emphasis"/>
              </w:rPr>
            </w:pPr>
            <w:r>
              <w:rPr>
                <w:rStyle w:val="Emphasis"/>
              </w:rPr>
              <w:t xml:space="preserve">April </w:t>
            </w:r>
            <w:r w:rsidR="00E90175">
              <w:rPr>
                <w:rStyle w:val="Emphasis"/>
              </w:rPr>
              <w:t>21</w:t>
            </w:r>
            <w:r>
              <w:rPr>
                <w:rStyle w:val="Emphasis"/>
              </w:rPr>
              <w:t>, 2009:</w:t>
            </w:r>
          </w:p>
        </w:tc>
        <w:tc>
          <w:tcPr>
            <w:tcW w:w="7962" w:type="dxa"/>
          </w:tcPr>
          <w:p w:rsidR="00DA31F9" w:rsidRDefault="00DA31F9" w:rsidP="00DA31F9">
            <w:pPr>
              <w:widowControl w:val="0"/>
              <w:spacing w:after="0"/>
              <w:jc w:val="left"/>
              <w:rPr>
                <w:rStyle w:val="Emphasis"/>
              </w:rPr>
            </w:pPr>
            <w:r>
              <w:rPr>
                <w:rStyle w:val="Emphasis"/>
                <w:i w:val="0"/>
              </w:rPr>
              <w:t>Version 3 reflects revised underlying file structure of Reference Manual (individual files per function entry)</w:t>
            </w:r>
            <w:r w:rsidR="00E90175">
              <w:rPr>
                <w:rStyle w:val="Emphasis"/>
                <w:i w:val="0"/>
              </w:rPr>
              <w:t xml:space="preserve"> and includes a discussion of merging.</w:t>
            </w:r>
          </w:p>
        </w:tc>
      </w:tr>
    </w:tbl>
    <w:p w:rsidR="00666C87" w:rsidRPr="00666C87" w:rsidRDefault="00666C87" w:rsidP="00D26BEF">
      <w:pPr>
        <w:rPr>
          <w:rStyle w:val="Emphasis"/>
        </w:rPr>
      </w:pPr>
    </w:p>
    <w:sectPr w:rsidR="00666C87" w:rsidRPr="00666C87" w:rsidSect="00903C35">
      <w:headerReference w:type="default" r:id="rId8"/>
      <w:footerReference w:type="default" r:id="rId9"/>
      <w:headerReference w:type="first" r:id="rId10"/>
      <w:footerReference w:type="first" r:id="rId11"/>
      <w:pgSz w:w="12240" w:h="15840" w:code="1"/>
      <w:pgMar w:top="1152" w:right="1152" w:bottom="1440" w:left="1152" w:header="432"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F4DAD" w:rsidRDefault="00EF4DAD" w:rsidP="000A25CE">
      <w:r>
        <w:separator/>
      </w:r>
    </w:p>
  </w:endnote>
  <w:endnote w:type="continuationSeparator" w:id="1">
    <w:p w:rsidR="00EF4DAD" w:rsidRDefault="00EF4DAD" w:rsidP="000A25CE">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478425"/>
      <w:docPartObj>
        <w:docPartGallery w:val="Page Numbers (Bottom of Page)"/>
        <w:docPartUnique/>
      </w:docPartObj>
    </w:sdtPr>
    <w:sdtContent>
      <w:sdt>
        <w:sdtPr>
          <w:id w:val="1478426"/>
          <w:docPartObj>
            <w:docPartGallery w:val="Page Numbers (Top of Page)"/>
            <w:docPartUnique/>
          </w:docPartObj>
        </w:sdtPr>
        <w:sdtContent>
          <w:p w:rsidR="00EF4DAD" w:rsidRDefault="00EF4DAD" w:rsidP="008832DF">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E27959">
                <w:rPr>
                  <w:noProof/>
                </w:rPr>
                <w:t>6</w:t>
              </w:r>
            </w:fldSimple>
            <w:r>
              <w:t xml:space="preserve"> of </w:t>
            </w:r>
            <w:fldSimple w:instr=" NUMPAGES  ">
              <w:r w:rsidR="00E27959">
                <w:rPr>
                  <w:noProof/>
                </w:rPr>
                <w:t>6</w:t>
              </w:r>
            </w:fldSimple>
          </w:p>
        </w:sdtContent>
      </w:sdt>
    </w:sdtContent>
  </w:sdt>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478483"/>
      <w:docPartObj>
        <w:docPartGallery w:val="Page Numbers (Bottom of Page)"/>
        <w:docPartUnique/>
      </w:docPartObj>
    </w:sdtPr>
    <w:sdtContent>
      <w:sdt>
        <w:sdtPr>
          <w:id w:val="1478484"/>
          <w:docPartObj>
            <w:docPartGallery w:val="Page Numbers (Top of Page)"/>
            <w:docPartUnique/>
          </w:docPartObj>
        </w:sdtPr>
        <w:sdtContent>
          <w:p w:rsidR="00EF4DAD" w:rsidRDefault="00EF4DAD" w:rsidP="008832DF">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E27959">
                <w:rPr>
                  <w:noProof/>
                </w:rPr>
                <w:t>1</w:t>
              </w:r>
            </w:fldSimple>
            <w:r>
              <w:t xml:space="preserve"> of </w:t>
            </w:r>
            <w:fldSimple w:instr=" NUMPAGES  ">
              <w:r w:rsidR="00E27959">
                <w:rPr>
                  <w:noProof/>
                </w:rPr>
                <w:t>6</w:t>
              </w:r>
            </w:fldSimple>
          </w:p>
        </w:sdtContent>
      </w:sdt>
    </w:sdtContent>
  </w:sdt>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F4DAD" w:rsidRDefault="00EF4DAD" w:rsidP="000A25CE">
      <w:r>
        <w:separator/>
      </w:r>
    </w:p>
  </w:footnote>
  <w:footnote w:type="continuationSeparator" w:id="1">
    <w:p w:rsidR="00EF4DAD" w:rsidRDefault="00EF4DAD" w:rsidP="000A25CE">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F4DAD" w:rsidRDefault="00EF4DAD" w:rsidP="001706A5">
    <w:pPr>
      <w:pStyle w:val="THGHeader2"/>
    </w:pPr>
    <w:r>
      <w:t>October 8, 2008</w:t>
    </w:r>
    <w:r>
      <w:ptab w:relativeTo="margin" w:alignment="center" w:leader="none"/>
    </w:r>
    <w:r>
      <w:ptab w:relativeTo="margin" w:alignment="right" w:leader="none"/>
    </w:r>
    <w:r>
      <w:t>Version 2</w: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F4DAD" w:rsidRDefault="00EF4DAD" w:rsidP="001706A5">
    <w:pPr>
      <w:pStyle w:val="THGHeader"/>
    </w:pPr>
    <w:r>
      <w:t xml:space="preserve">April </w:t>
    </w:r>
    <w:r w:rsidR="00D76621">
      <w:t>2</w:t>
    </w:r>
    <w:r w:rsidR="00626BA1">
      <w:t>7</w:t>
    </w:r>
    <w:r>
      <w:t>, 2009</w:t>
    </w:r>
    <w:r>
      <w:tab/>
    </w:r>
    <w:r>
      <w:ptab w:relativeTo="margin" w:alignment="center" w:leader="none"/>
    </w:r>
    <w:r>
      <w:ptab w:relativeTo="margin" w:alignment="right" w:leader="none"/>
    </w:r>
    <w:r>
      <w:t>Version 3</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395E57FE"/>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5853D5"/>
    <w:multiLevelType w:val="hybridMultilevel"/>
    <w:tmpl w:val="24369E92"/>
    <w:lvl w:ilvl="0" w:tplc="B98EFD9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F40E89"/>
    <w:multiLevelType w:val="hybridMultilevel"/>
    <w:tmpl w:val="92F68DD6"/>
    <w:lvl w:ilvl="0" w:tplc="AA66A360">
      <w:start w:val="1"/>
      <w:numFmt w:val="bullet"/>
      <w:pStyle w:val="Bullet3"/>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6B0DDD"/>
    <w:multiLevelType w:val="hybridMultilevel"/>
    <w:tmpl w:val="4F865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A17030"/>
    <w:multiLevelType w:val="hybridMultilevel"/>
    <w:tmpl w:val="52C6D9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7"/>
  </w:num>
  <w:num w:numId="4">
    <w:abstractNumId w:val="2"/>
  </w:num>
  <w:num w:numId="5">
    <w:abstractNumId w:val="1"/>
  </w:num>
  <w:num w:numId="6">
    <w:abstractNumId w:val="0"/>
  </w:num>
  <w:num w:numId="7">
    <w:abstractNumId w:val="16"/>
    <w:lvlOverride w:ilvl="0">
      <w:startOverride w:val="1"/>
    </w:lvlOverride>
  </w:num>
  <w:num w:numId="8">
    <w:abstractNumId w:val="16"/>
    <w:lvlOverride w:ilvl="0">
      <w:startOverride w:val="1"/>
    </w:lvlOverride>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16"/>
    <w:lvlOverride w:ilvl="0">
      <w:startOverride w:val="1"/>
    </w:lvlOverride>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3"/>
  </w:num>
  <w:num w:numId="20">
    <w:abstractNumId w:val="10"/>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1"/>
  </w:num>
  <w:num w:numId="34">
    <w:abstractNumId w:val="14"/>
  </w:num>
  <w:num w:numId="35">
    <w:abstractNumId w:val="15"/>
  </w:num>
  <w:num w:numId="36">
    <w:abstractNumId w:val="1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grammar="clean"/>
  <w:trackRevisions/>
  <w:doNotTrackMoves/>
  <w:defaultTabStop w:val="720"/>
  <w:drawingGridHorizontalSpacing w:val="12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401CE2"/>
    <w:rsid w:val="000169A8"/>
    <w:rsid w:val="00040858"/>
    <w:rsid w:val="00053DC7"/>
    <w:rsid w:val="000557A5"/>
    <w:rsid w:val="0006263A"/>
    <w:rsid w:val="00064F4D"/>
    <w:rsid w:val="000A25CE"/>
    <w:rsid w:val="000B1639"/>
    <w:rsid w:val="000C48E1"/>
    <w:rsid w:val="000E4D80"/>
    <w:rsid w:val="000F1A50"/>
    <w:rsid w:val="000F6EC9"/>
    <w:rsid w:val="00117CDD"/>
    <w:rsid w:val="001372F8"/>
    <w:rsid w:val="00146B02"/>
    <w:rsid w:val="00146B2E"/>
    <w:rsid w:val="00162D22"/>
    <w:rsid w:val="001706A5"/>
    <w:rsid w:val="00172699"/>
    <w:rsid w:val="00184572"/>
    <w:rsid w:val="001936F8"/>
    <w:rsid w:val="001B5341"/>
    <w:rsid w:val="001C0329"/>
    <w:rsid w:val="001E74AA"/>
    <w:rsid w:val="001F2383"/>
    <w:rsid w:val="001F2A67"/>
    <w:rsid w:val="00216815"/>
    <w:rsid w:val="002230C2"/>
    <w:rsid w:val="00225B8C"/>
    <w:rsid w:val="002339AA"/>
    <w:rsid w:val="00263A7F"/>
    <w:rsid w:val="00281130"/>
    <w:rsid w:val="00283A03"/>
    <w:rsid w:val="00285B4A"/>
    <w:rsid w:val="002B3FA7"/>
    <w:rsid w:val="002F3D3A"/>
    <w:rsid w:val="003035FB"/>
    <w:rsid w:val="00310FE2"/>
    <w:rsid w:val="00334BD8"/>
    <w:rsid w:val="0033609C"/>
    <w:rsid w:val="0035000C"/>
    <w:rsid w:val="003513A2"/>
    <w:rsid w:val="00372A75"/>
    <w:rsid w:val="00372F96"/>
    <w:rsid w:val="00373D31"/>
    <w:rsid w:val="0039115F"/>
    <w:rsid w:val="003A338C"/>
    <w:rsid w:val="003A4B01"/>
    <w:rsid w:val="003B563E"/>
    <w:rsid w:val="003D4334"/>
    <w:rsid w:val="003D4386"/>
    <w:rsid w:val="003E0C6B"/>
    <w:rsid w:val="003F1638"/>
    <w:rsid w:val="00401CE2"/>
    <w:rsid w:val="004062A4"/>
    <w:rsid w:val="0042656F"/>
    <w:rsid w:val="004300F1"/>
    <w:rsid w:val="00430A08"/>
    <w:rsid w:val="00432231"/>
    <w:rsid w:val="00433634"/>
    <w:rsid w:val="00433DA0"/>
    <w:rsid w:val="00467C97"/>
    <w:rsid w:val="00471ADF"/>
    <w:rsid w:val="004760DD"/>
    <w:rsid w:val="004A2B69"/>
    <w:rsid w:val="004A49F5"/>
    <w:rsid w:val="004A67BD"/>
    <w:rsid w:val="004B4BF0"/>
    <w:rsid w:val="004C7C6D"/>
    <w:rsid w:val="004E732E"/>
    <w:rsid w:val="00515420"/>
    <w:rsid w:val="00524BB3"/>
    <w:rsid w:val="005270F2"/>
    <w:rsid w:val="005339A2"/>
    <w:rsid w:val="00551CAF"/>
    <w:rsid w:val="0055529B"/>
    <w:rsid w:val="005721C2"/>
    <w:rsid w:val="005759E8"/>
    <w:rsid w:val="00586587"/>
    <w:rsid w:val="005876D0"/>
    <w:rsid w:val="005C5010"/>
    <w:rsid w:val="005D2EDF"/>
    <w:rsid w:val="005E4C6A"/>
    <w:rsid w:val="006000D5"/>
    <w:rsid w:val="006001B0"/>
    <w:rsid w:val="00604A35"/>
    <w:rsid w:val="00607E43"/>
    <w:rsid w:val="00626BA1"/>
    <w:rsid w:val="00633649"/>
    <w:rsid w:val="00636D67"/>
    <w:rsid w:val="00666C87"/>
    <w:rsid w:val="006925D0"/>
    <w:rsid w:val="006A402E"/>
    <w:rsid w:val="006A46E6"/>
    <w:rsid w:val="006F615F"/>
    <w:rsid w:val="006F6B6E"/>
    <w:rsid w:val="00705A10"/>
    <w:rsid w:val="0070650C"/>
    <w:rsid w:val="0071229E"/>
    <w:rsid w:val="00716E06"/>
    <w:rsid w:val="00720A34"/>
    <w:rsid w:val="00733687"/>
    <w:rsid w:val="007363A7"/>
    <w:rsid w:val="007525A4"/>
    <w:rsid w:val="007606F0"/>
    <w:rsid w:val="00784760"/>
    <w:rsid w:val="00793088"/>
    <w:rsid w:val="007B05F3"/>
    <w:rsid w:val="007B664D"/>
    <w:rsid w:val="007C0E12"/>
    <w:rsid w:val="007C4964"/>
    <w:rsid w:val="007F1B1B"/>
    <w:rsid w:val="007F60B7"/>
    <w:rsid w:val="00824989"/>
    <w:rsid w:val="00833AA4"/>
    <w:rsid w:val="0083460B"/>
    <w:rsid w:val="008536EF"/>
    <w:rsid w:val="008575E3"/>
    <w:rsid w:val="00876EC4"/>
    <w:rsid w:val="008832DF"/>
    <w:rsid w:val="0088615C"/>
    <w:rsid w:val="0089336B"/>
    <w:rsid w:val="008B3ED9"/>
    <w:rsid w:val="008C0EB1"/>
    <w:rsid w:val="008C203B"/>
    <w:rsid w:val="008C48C0"/>
    <w:rsid w:val="008C4DD7"/>
    <w:rsid w:val="008D1D45"/>
    <w:rsid w:val="008F0454"/>
    <w:rsid w:val="00903C35"/>
    <w:rsid w:val="00911B70"/>
    <w:rsid w:val="00913E2A"/>
    <w:rsid w:val="009256C7"/>
    <w:rsid w:val="009326EA"/>
    <w:rsid w:val="0093561B"/>
    <w:rsid w:val="00944550"/>
    <w:rsid w:val="00945E34"/>
    <w:rsid w:val="00945E9B"/>
    <w:rsid w:val="00954D56"/>
    <w:rsid w:val="00960EEE"/>
    <w:rsid w:val="009760B8"/>
    <w:rsid w:val="00985AAE"/>
    <w:rsid w:val="00986804"/>
    <w:rsid w:val="00992613"/>
    <w:rsid w:val="009A69CF"/>
    <w:rsid w:val="009F45EB"/>
    <w:rsid w:val="00A31B69"/>
    <w:rsid w:val="00A37E08"/>
    <w:rsid w:val="00A40359"/>
    <w:rsid w:val="00A5547C"/>
    <w:rsid w:val="00A56578"/>
    <w:rsid w:val="00A6130A"/>
    <w:rsid w:val="00A6196C"/>
    <w:rsid w:val="00A64F2E"/>
    <w:rsid w:val="00A75A8F"/>
    <w:rsid w:val="00A808E2"/>
    <w:rsid w:val="00A83E79"/>
    <w:rsid w:val="00AA2501"/>
    <w:rsid w:val="00AA6C14"/>
    <w:rsid w:val="00AB4974"/>
    <w:rsid w:val="00AD2C2A"/>
    <w:rsid w:val="00AF3115"/>
    <w:rsid w:val="00B1779E"/>
    <w:rsid w:val="00B36CB5"/>
    <w:rsid w:val="00B42133"/>
    <w:rsid w:val="00B51CFD"/>
    <w:rsid w:val="00B52C52"/>
    <w:rsid w:val="00B67323"/>
    <w:rsid w:val="00B82999"/>
    <w:rsid w:val="00B8488A"/>
    <w:rsid w:val="00BD3A46"/>
    <w:rsid w:val="00BD6FE2"/>
    <w:rsid w:val="00BE3B33"/>
    <w:rsid w:val="00BE47DE"/>
    <w:rsid w:val="00BE5627"/>
    <w:rsid w:val="00BE7C39"/>
    <w:rsid w:val="00C05E2C"/>
    <w:rsid w:val="00C50301"/>
    <w:rsid w:val="00C60088"/>
    <w:rsid w:val="00C62B71"/>
    <w:rsid w:val="00C67CB0"/>
    <w:rsid w:val="00C87ED2"/>
    <w:rsid w:val="00C971F6"/>
    <w:rsid w:val="00CB42AB"/>
    <w:rsid w:val="00CD3D54"/>
    <w:rsid w:val="00CD6E6D"/>
    <w:rsid w:val="00CE6204"/>
    <w:rsid w:val="00CE79E4"/>
    <w:rsid w:val="00CF7DEC"/>
    <w:rsid w:val="00D26BEF"/>
    <w:rsid w:val="00D30E81"/>
    <w:rsid w:val="00D37243"/>
    <w:rsid w:val="00D433FB"/>
    <w:rsid w:val="00D44A9D"/>
    <w:rsid w:val="00D45CC9"/>
    <w:rsid w:val="00D52BA9"/>
    <w:rsid w:val="00D63D5A"/>
    <w:rsid w:val="00D76621"/>
    <w:rsid w:val="00D821D4"/>
    <w:rsid w:val="00D84748"/>
    <w:rsid w:val="00D95412"/>
    <w:rsid w:val="00DA31F9"/>
    <w:rsid w:val="00DC4581"/>
    <w:rsid w:val="00DC7BF9"/>
    <w:rsid w:val="00DF035D"/>
    <w:rsid w:val="00DF119F"/>
    <w:rsid w:val="00DF389A"/>
    <w:rsid w:val="00E038DE"/>
    <w:rsid w:val="00E12A88"/>
    <w:rsid w:val="00E27959"/>
    <w:rsid w:val="00E374DB"/>
    <w:rsid w:val="00E404A9"/>
    <w:rsid w:val="00E52188"/>
    <w:rsid w:val="00E56920"/>
    <w:rsid w:val="00E631E4"/>
    <w:rsid w:val="00E64206"/>
    <w:rsid w:val="00E83E3F"/>
    <w:rsid w:val="00E86546"/>
    <w:rsid w:val="00E90175"/>
    <w:rsid w:val="00EA3689"/>
    <w:rsid w:val="00EB3675"/>
    <w:rsid w:val="00EB5B3B"/>
    <w:rsid w:val="00ED4545"/>
    <w:rsid w:val="00EF4DAD"/>
    <w:rsid w:val="00EF5F02"/>
    <w:rsid w:val="00F03502"/>
    <w:rsid w:val="00F146BB"/>
    <w:rsid w:val="00F35520"/>
    <w:rsid w:val="00F52FCF"/>
    <w:rsid w:val="00F53F32"/>
    <w:rsid w:val="00F80FD0"/>
    <w:rsid w:val="00F817B7"/>
    <w:rsid w:val="00F95AF8"/>
    <w:rsid w:val="00FB7FD4"/>
    <w:rsid w:val="00FC10C8"/>
    <w:rsid w:val="00FD7155"/>
    <w:rsid w:val="00FE47A6"/>
    <w:rsid w:val="00FF45A7"/>
    <w:rsid w:val="00FF55FB"/>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1C0329"/>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040858"/>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040858"/>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character" w:customStyle="1" w:styleId="code">
    <w:name w:val="code"/>
    <w:basedOn w:val="DefaultParagraphFont"/>
    <w:uiPriority w:val="7"/>
    <w:rsid w:val="00D30E81"/>
    <w:rPr>
      <w:rFonts w:ascii="Courier New" w:hAnsi="Courier New"/>
      <w:sz w:val="20"/>
    </w:rPr>
  </w:style>
  <w:style w:type="character" w:customStyle="1" w:styleId="normaltext">
    <w:name w:val="normal text"/>
    <w:basedOn w:val="DefaultParagraphFont"/>
    <w:rsid w:val="001B5341"/>
  </w:style>
  <w:style w:type="table" w:styleId="TableGrid">
    <w:name w:val="Table Grid"/>
    <w:basedOn w:val="TableNormal"/>
    <w:uiPriority w:val="59"/>
    <w:rsid w:val="00666C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ullet3">
    <w:name w:val="Bullet3"/>
    <w:basedOn w:val="Normal"/>
    <w:rsid w:val="00EF4DAD"/>
    <w:pPr>
      <w:numPr>
        <w:numId w:val="36"/>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8" Type="http://schemas.openxmlformats.org/officeDocument/2006/relationships/header" Target="header1.xml"/><Relationship Id="rId13" Type="http://schemas.openxmlformats.org/officeDocument/2006/relationships/theme" Target="theme/theme1.xml"/><Relationship Id="rId10" Type="http://schemas.openxmlformats.org/officeDocument/2006/relationships/header" Target="header2.xml"/><Relationship Id="rId5"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E0444-01A5-4CA8-9835-88545DC8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2412</Words>
  <Characters>13750</Characters>
  <Application>Microsoft Macintosh Word</Application>
  <DocSecurity>0</DocSecurity>
  <Lines>114</Lines>
  <Paragraphs>27</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Ruth Aydt</dc:creator>
  <cp:lastModifiedBy>Frank Baker</cp:lastModifiedBy>
  <cp:revision>16</cp:revision>
  <cp:lastPrinted>2009-04-28T18:55:00Z</cp:lastPrinted>
  <dcterms:created xsi:type="dcterms:W3CDTF">2008-10-08T23:23:00Z</dcterms:created>
  <dcterms:modified xsi:type="dcterms:W3CDTF">2009-04-28T18:55:00Z</dcterms:modified>
</cp:coreProperties>
</file>