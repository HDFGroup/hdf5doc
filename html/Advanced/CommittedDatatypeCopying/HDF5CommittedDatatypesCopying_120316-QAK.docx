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793836" w:rsidP="00A13E79">
      <w:pPr>
        <w:pStyle w:val="Title"/>
      </w:pPr>
      <w:r>
        <w:t>Committed Datatypes Copying</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23490" cy="17202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rsidR="00122D9D" w:rsidRDefault="00122D9D"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122D9D" w:rsidRDefault="002A0AAB" w:rsidP="002E2C16">
                            <w:pPr>
                              <w:jc w:val="center"/>
                            </w:pPr>
                            <w:hyperlink r:id="rId10" w:history="1">
                              <w:r w:rsidR="00122D9D" w:rsidRPr="003575B2">
                                <w:rPr>
                                  <w:rStyle w:val="Hyperlink"/>
                                </w:rPr>
                                <w:t>http://www.HDFGroup.org</w:t>
                              </w:r>
                            </w:hyperlink>
                            <w:r w:rsidR="00122D9D">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E22EA" w:rsidP="002E2C16">
                      <w:pPr>
                        <w:jc w:val="center"/>
                      </w:pPr>
                      <w:hyperlink r:id="rId12"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w:t>
      </w:r>
      <w:bookmarkStart w:id="0" w:name="_GoBack"/>
      <w:bookmarkEnd w:id="0"/>
      <w:r>
        <w:t xml:space="preserv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793836" w:rsidRDefault="00793836"/>
    <w:p w:rsidR="00793836" w:rsidRDefault="0079383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75347D"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75347D">
        <w:t>1. Committed Datatypes Copying</w:t>
      </w:r>
      <w:r w:rsidR="0075347D">
        <w:tab/>
      </w:r>
      <w:r w:rsidR="0075347D">
        <w:fldChar w:fldCharType="begin"/>
      </w:r>
      <w:r w:rsidR="0075347D">
        <w:instrText xml:space="preserve"> PAGEREF _Toc319931152 \h </w:instrText>
      </w:r>
      <w:r w:rsidR="0075347D">
        <w:fldChar w:fldCharType="separate"/>
      </w:r>
      <w:r w:rsidR="0075347D">
        <w:t>5</w:t>
      </w:r>
      <w:r w:rsidR="0075347D">
        <w:fldChar w:fldCharType="end"/>
      </w:r>
    </w:p>
    <w:p w:rsidR="0075347D" w:rsidRDefault="0075347D">
      <w:pPr>
        <w:pStyle w:val="TOC2"/>
        <w:rPr>
          <w:lang w:bidi="ar-SA"/>
        </w:rPr>
      </w:pPr>
      <w:r>
        <w:t>1.1. Function Summary</w:t>
      </w:r>
      <w:r>
        <w:tab/>
      </w:r>
      <w:r>
        <w:fldChar w:fldCharType="begin"/>
      </w:r>
      <w:r>
        <w:instrText xml:space="preserve"> PAGEREF _Toc319931153 \h </w:instrText>
      </w:r>
      <w:r>
        <w:fldChar w:fldCharType="separate"/>
      </w:r>
      <w:r>
        <w:t>6</w:t>
      </w:r>
      <w:r>
        <w:fldChar w:fldCharType="end"/>
      </w:r>
    </w:p>
    <w:p w:rsidR="0075347D" w:rsidRDefault="0075347D">
      <w:pPr>
        <w:pStyle w:val="TOC2"/>
        <w:rPr>
          <w:lang w:bidi="ar-SA"/>
        </w:rPr>
      </w:pPr>
      <w:r>
        <w:t>1.2. Resources</w:t>
      </w:r>
      <w:r>
        <w:tab/>
      </w:r>
      <w:r>
        <w:fldChar w:fldCharType="begin"/>
      </w:r>
      <w:r>
        <w:instrText xml:space="preserve"> PAGEREF _Toc319931154 \h </w:instrText>
      </w:r>
      <w:r>
        <w:fldChar w:fldCharType="separate"/>
      </w:r>
      <w:r>
        <w:t>7</w:t>
      </w:r>
      <w: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8"/>
          <w:type w:val="continuous"/>
          <w:pgSz w:w="12240" w:h="15840" w:code="1"/>
          <w:pgMar w:top="1152" w:right="1152" w:bottom="1440" w:left="1152" w:header="432" w:footer="720" w:gutter="0"/>
          <w:cols w:space="720"/>
          <w:titlePg/>
          <w:docGrid w:linePitch="360"/>
        </w:sectPr>
      </w:pPr>
    </w:p>
    <w:p w:rsidR="00DD7D61" w:rsidRPr="00A21BA4" w:rsidRDefault="00336005" w:rsidP="00420406">
      <w:pPr>
        <w:pStyle w:val="Heading1"/>
      </w:pPr>
      <w:bookmarkStart w:id="1" w:name="_Toc319931152"/>
      <w:r>
        <w:lastRenderedPageBreak/>
        <w:t>Committed Datatype</w:t>
      </w:r>
      <w:r w:rsidR="00F724D8">
        <w:t>s</w:t>
      </w:r>
      <w:r>
        <w:t xml:space="preserve"> Copying</w:t>
      </w:r>
      <w:bookmarkEnd w:id="1"/>
      <w:r w:rsidR="00F960DD" w:rsidRPr="00A21BA4">
        <w:t xml:space="preserve"> </w:t>
      </w:r>
    </w:p>
    <w:p w:rsidR="00F724D8" w:rsidRDefault="00F724D8" w:rsidP="00F724D8">
      <w:r>
        <w:t>Committed datatypes can be a powerful feature in HDF5. They can be used to share a single datatype description among multiple datasets, saving space, and to assign a name to that datatype within the HDF5 group structure. However, problems can occur when a committed datatype or a dataset using a committed datatype is copied to another file using the object copy</w:t>
      </w:r>
      <w:r w:rsidRPr="004135E5">
        <w:t xml:space="preserve"> </w:t>
      </w:r>
      <w:r>
        <w:t>API</w:t>
      </w:r>
      <w:r w:rsidRPr="004135E5">
        <w:t xml:space="preserve"> (</w:t>
      </w:r>
      <w:r w:rsidRPr="004201BD">
        <w:rPr>
          <w:rFonts w:ascii="Courier New" w:hAnsi="Courier New" w:cs="Courier New"/>
          <w:sz w:val="18"/>
        </w:rPr>
        <w:t>H5Ocopy</w:t>
      </w:r>
      <w:r w:rsidRPr="004135E5">
        <w:t>)</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between files, </w:t>
      </w:r>
      <w:ins w:id="2" w:author="Quincey Koziol" w:date="2012-03-20T10:34:00Z">
        <w:r w:rsidR="000911F5">
          <w:t xml:space="preserve">by default </w:t>
        </w:r>
      </w:ins>
      <w:r>
        <w:t xml:space="preserve">the library does not look for a matching committed datatype in the destination file. The library simply creates a new committed datatype in the destination file without any links to it (an anonymous committed datatype). This means that, when copying multiple datasets in separate calls to </w:t>
      </w:r>
      <w:r w:rsidRPr="004135E5">
        <w:rPr>
          <w:rFonts w:ascii="Courier New" w:hAnsi="Courier New" w:cs="Courier New"/>
          <w:sz w:val="18"/>
        </w:rPr>
        <w:t>H5Ocopy</w:t>
      </w:r>
      <w:r w:rsidRPr="004135E5">
        <w:t>,</w:t>
      </w:r>
      <w:r>
        <w:t xml:space="preserve"> a new committed datatype is created for each </w:t>
      </w:r>
      <w:r w:rsidRPr="004135E5">
        <w:rPr>
          <w:rFonts w:ascii="Courier New" w:hAnsi="Courier New" w:cs="Courier New"/>
          <w:sz w:val="18"/>
        </w:rPr>
        <w:t>H5Ocopy</w:t>
      </w:r>
      <w:r>
        <w:t xml:space="preserve"> call. While it is possible to have </w:t>
      </w:r>
      <w:proofErr w:type="gramStart"/>
      <w:r>
        <w:t>all of the</w:t>
      </w:r>
      <w:proofErr w:type="gramEnd"/>
      <w:r>
        <w:t xml:space="preserve"> copied datasets share the same committed datatype by copying them in a single call to </w:t>
      </w:r>
      <w:r w:rsidRPr="004135E5">
        <w:rPr>
          <w:rFonts w:ascii="Courier New" w:hAnsi="Courier New" w:cs="Courier New"/>
          <w:sz w:val="18"/>
        </w:rPr>
        <w:t>H5Ocopy</w:t>
      </w:r>
      <w:r>
        <w:t>, this is not always attainable.</w:t>
      </w:r>
    </w:p>
    <w:p w:rsidR="00F724D8" w:rsidRDefault="00F724D8" w:rsidP="00F724D8"/>
    <w:p w:rsidR="00F724D8" w:rsidRDefault="00F724D8" w:rsidP="00F724D8">
      <w:r>
        <w:t>For example, imagine that a user has an application that automatically creates many data files, each with many datasets that all use a single committed datatype. At the end of a project, the user wants to merge all of these files into a single file. There is currently no way to have all of the datasets in the combined file use the same committed datatype short of manually recreating each dataset in the combined file.</w:t>
      </w:r>
    </w:p>
    <w:p w:rsidR="00F724D8" w:rsidRDefault="00F724D8" w:rsidP="00F724D8"/>
    <w:p w:rsidR="00F724D8" w:rsidRDefault="00F724D8" w:rsidP="00F724D8">
      <w:r>
        <w:t xml:space="preserve">The </w:t>
      </w:r>
      <w:del w:id="3" w:author="Quincey Koziol" w:date="2012-03-20T10:34:00Z">
        <w:r w:rsidDel="000911F5">
          <w:delText>way around</w:delText>
        </w:r>
      </w:del>
      <w:ins w:id="4" w:author="Quincey Koziol" w:date="2012-03-20T10:34:00Z">
        <w:r w:rsidR="000911F5">
          <w:t>solution to</w:t>
        </w:r>
      </w:ins>
      <w:r>
        <w:t xml:space="preserve"> this problem is to </w:t>
      </w:r>
      <w:del w:id="5" w:author="Quincey Koziol" w:date="2012-03-20T10:47:00Z">
        <w:r w:rsidDel="00122D9D">
          <w:delText xml:space="preserve">use </w:delText>
        </w:r>
      </w:del>
      <w:ins w:id="6" w:author="Quincey Koziol" w:date="2012-03-20T10:47:00Z">
        <w:r w:rsidR="00122D9D">
          <w:t xml:space="preserve">set </w:t>
        </w:r>
      </w:ins>
      <w:r>
        <w:t xml:space="preserve">the </w:t>
      </w:r>
      <w:r w:rsidRPr="000556BC">
        <w:rPr>
          <w:rFonts w:ascii="Courier New" w:hAnsi="Courier New" w:cs="Courier New"/>
          <w:sz w:val="18"/>
        </w:rPr>
        <w:t xml:space="preserve">H5O_COPY_MERGE_COMMITTED_DTYPE_FLAG </w:t>
      </w:r>
      <w:r w:rsidRPr="00891DD5">
        <w:t>flag</w:t>
      </w:r>
      <w:del w:id="7" w:author="Quincey Koziol" w:date="2012-03-20T10:47:00Z">
        <w:r w:rsidRPr="00891DD5" w:rsidDel="00122D9D">
          <w:delText xml:space="preserve">. </w:delText>
        </w:r>
        <w:r w:rsidDel="00122D9D">
          <w:delText>This flag can be set</w:delText>
        </w:r>
      </w:del>
      <w:r>
        <w:t xml:space="preserve"> with the </w:t>
      </w:r>
      <w:r w:rsidRPr="000556BC">
        <w:rPr>
          <w:rFonts w:ascii="Courier New" w:hAnsi="Courier New" w:cs="Courier New"/>
          <w:sz w:val="18"/>
        </w:rPr>
        <w:t>H5Pset_copy_object</w:t>
      </w:r>
      <w:r>
        <w:t xml:space="preserve"> </w:t>
      </w:r>
      <w:r w:rsidRPr="000556BC">
        <w:t>property list</w:t>
      </w:r>
      <w:r>
        <w:t xml:space="preserve"> API</w:t>
      </w:r>
      <w:ins w:id="8" w:author="Quincey Koziol" w:date="2012-03-20T10:47:00Z">
        <w:r w:rsidR="00122D9D">
          <w:t xml:space="preserve"> routine</w:t>
        </w:r>
      </w:ins>
      <w:r>
        <w:t xml:space="preserve">. When the flag is set, it causes </w:t>
      </w:r>
      <w:r w:rsidRPr="00891DD5">
        <w:rPr>
          <w:rFonts w:ascii="Courier New" w:hAnsi="Courier New" w:cs="Courier New"/>
          <w:sz w:val="18"/>
        </w:rPr>
        <w:t>H5Ocopy</w:t>
      </w:r>
      <w:r>
        <w:t xml:space="preserve"> to first search for a matching committed datatype in the destination file</w:t>
      </w:r>
      <w:ins w:id="9" w:author="Quincey Koziol" w:date="2012-03-20T10:51:00Z">
        <w:r w:rsidR="00122D9D">
          <w:t xml:space="preserve"> before creating a new anonymous committed datatype</w:t>
        </w:r>
      </w:ins>
      <w:r>
        <w:t>. If a matching committed datatype is found, then it will be used by the copied dataset. The next few paragraphs describe in more detail the process that H5Ocopy goes through.</w:t>
      </w:r>
    </w:p>
    <w:p w:rsidR="00F724D8" w:rsidRDefault="00F724D8" w:rsidP="00F724D8"/>
    <w:p w:rsidR="00F724D8" w:rsidRDefault="00F724D8" w:rsidP="00F724D8">
      <w:r>
        <w:t xml:space="preserve">When the </w:t>
      </w:r>
      <w:r w:rsidRPr="000556BC">
        <w:rPr>
          <w:rFonts w:ascii="Courier New" w:hAnsi="Courier New" w:cs="Courier New"/>
          <w:sz w:val="18"/>
        </w:rPr>
        <w:t xml:space="preserve">H5O_COPY_MERGE_COMMITTED_DTYPE_FLAG </w:t>
      </w:r>
      <w:r w:rsidRPr="00891DD5">
        <w:t>flag</w:t>
      </w:r>
      <w:r>
        <w:t xml:space="preserve"> is set,</w:t>
      </w:r>
      <w:r w:rsidRPr="000658F3">
        <w:t xml:space="preserve"> </w:t>
      </w:r>
      <w:r w:rsidRPr="000658F3">
        <w:rPr>
          <w:rFonts w:ascii="Courier New" w:hAnsi="Courier New" w:cs="Courier New"/>
          <w:sz w:val="18"/>
        </w:rPr>
        <w:t>H5Ocopy</w:t>
      </w:r>
      <w:r>
        <w:t xml:space="preserve"> will search the destination file for committed datatypes and build a temporary list in memory of all the committed datatypes it found. It will then check that list to see if it contains a datatype equal to the datatype of the source object. If it finds an equal datatype, it will modify the copied object so that it uses the found committed datatype as its datatype. When later datasets and attributes using committed datatypes are encountered, the library will again check to see if the list contains a matching datatype. It will also update the list if a new committed datatype is created in the destination file as a result of the copy.</w:t>
      </w:r>
    </w:p>
    <w:p w:rsidR="00F724D8" w:rsidRDefault="00F724D8" w:rsidP="00F724D8"/>
    <w:p w:rsidR="00F724D8" w:rsidRDefault="00F724D8" w:rsidP="00F724D8">
      <w:r>
        <w:t xml:space="preserve">To determine if two committed datatypes are equal, the library will compare their descriptions in a manner similar to </w:t>
      </w:r>
      <w:r w:rsidRPr="00003C18">
        <w:rPr>
          <w:rFonts w:ascii="Courier New" w:hAnsi="Courier New" w:cs="Courier New"/>
          <w:sz w:val="18"/>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When the library encounters a committed datatype in the source file, it will similarly search for a matching committed datatype in the destination file. If a match is found, the library will simply create a hard link in 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75347D">
        <w:rPr>
          <w:rFonts w:ascii="Courier New" w:hAnsi="Courier New" w:cs="Courier New"/>
          <w:sz w:val="18"/>
        </w:rPr>
        <w:t>H5Ocopy</w:t>
      </w:r>
      <w:r>
        <w:t xml:space="preserve"> will search the entire destination file for a matching committed datatype. It is possible to focus where H5Ocopy will search. This focusing should result in a faster search. If there are locations in the destination file where a matching committed datatype might be found, then those locations can be specified with the </w:t>
      </w:r>
      <w:r w:rsidR="006267FD" w:rsidRPr="006267FD">
        <w:rPr>
          <w:rFonts w:ascii="Courier New" w:hAnsi="Courier New" w:cs="Courier New"/>
          <w:sz w:val="18"/>
        </w:rPr>
        <w:t>H5Padd_merge_committed_dtype_path</w:t>
      </w:r>
      <w:r w:rsidRPr="0075347D">
        <w:t xml:space="preserve"> property</w:t>
      </w:r>
      <w:r w:rsidR="006267FD" w:rsidRPr="0075347D">
        <w:t>.</w:t>
      </w:r>
    </w:p>
    <w:p w:rsidR="00F724D8" w:rsidRDefault="00F724D8" w:rsidP="00F724D8">
      <w:r>
        <w:lastRenderedPageBreak/>
        <w:t>The example below shows how to enable th</w:t>
      </w:r>
      <w:r w:rsidR="0075347D">
        <w:t>e</w:t>
      </w:r>
      <w:r>
        <w:t xml:space="preserve"> feature </w:t>
      </w:r>
      <w:r w:rsidR="0075347D">
        <w:t xml:space="preserve">described above </w:t>
      </w:r>
      <w:r>
        <w:t xml:space="preserve">for use with </w:t>
      </w:r>
      <w:r w:rsidRPr="00B07508">
        <w:rPr>
          <w:rFonts w:ascii="Courier New" w:hAnsi="Courier New" w:cs="Courier New"/>
          <w:sz w:val="18"/>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724D8" w:rsidRPr="00137C51" w:rsidTr="003A7AF0">
        <w:trPr>
          <w:jc w:val="center"/>
        </w:trPr>
        <w:tc>
          <w:tcPr>
            <w:tcW w:w="8874" w:type="dxa"/>
          </w:tcPr>
          <w:p w:rsidR="00F724D8" w:rsidRDefault="00F724D8" w:rsidP="003A7AF0">
            <w:pPr>
              <w:pStyle w:val="PlainText"/>
            </w:pPr>
          </w:p>
          <w:p w:rsidR="00F724D8" w:rsidRDefault="00F724D8" w:rsidP="003A7AF0">
            <w:pPr>
              <w:pStyle w:val="PlainText"/>
            </w:pPr>
            <w:r>
              <w:t xml:space="preserve">hid_t </w:t>
            </w:r>
            <w:proofErr w:type="spellStart"/>
            <w:r>
              <w:t>ocpypl_id</w:t>
            </w:r>
            <w:proofErr w:type="spellEnd"/>
            <w:r>
              <w:t>;</w:t>
            </w:r>
          </w:p>
          <w:p w:rsidR="00F724D8" w:rsidRDefault="00F724D8" w:rsidP="003A7AF0">
            <w:pPr>
              <w:pStyle w:val="PlainText"/>
            </w:pPr>
          </w:p>
          <w:p w:rsidR="00F724D8" w:rsidRDefault="00F724D8" w:rsidP="003A7AF0">
            <w:pPr>
              <w:pStyle w:val="PlainText"/>
            </w:pPr>
            <w:proofErr w:type="spellStart"/>
            <w:r>
              <w:t>ocpypl_id</w:t>
            </w:r>
            <w:proofErr w:type="spellEnd"/>
            <w:r>
              <w:t xml:space="preserve"> = H5Pcreate(H5P_OBJECT_COPY);</w:t>
            </w:r>
          </w:p>
          <w:p w:rsidR="00F724D8" w:rsidRDefault="00F724D8" w:rsidP="003A7AF0">
            <w:pPr>
              <w:pStyle w:val="PlainText"/>
            </w:pPr>
            <w:r>
              <w:t>status = H5Pset_copy_object(</w:t>
            </w:r>
            <w:proofErr w:type="spellStart"/>
            <w:r>
              <w:t>ocpypl_id</w:t>
            </w:r>
            <w:proofErr w:type="spellEnd"/>
            <w:r>
              <w:t>, H5O_COPY_MERGE_COMMITTED_DT_FLAG);</w:t>
            </w:r>
          </w:p>
          <w:p w:rsidR="00F724D8" w:rsidRDefault="00F724D8" w:rsidP="003A7AF0">
            <w:pPr>
              <w:pStyle w:val="PlainText"/>
            </w:pPr>
            <w:r>
              <w:t xml:space="preserve">status = H5Ocopy(file1_id, </w:t>
            </w:r>
            <w:proofErr w:type="spellStart"/>
            <w:r>
              <w:t>src_name</w:t>
            </w:r>
            <w:proofErr w:type="spellEnd"/>
            <w:r>
              <w:t xml:space="preserve">, file2_id, </w:t>
            </w:r>
            <w:proofErr w:type="spellStart"/>
            <w:r>
              <w:t>dst_name</w:t>
            </w:r>
            <w:proofErr w:type="spellEnd"/>
            <w:r>
              <w:t xml:space="preserve">, </w:t>
            </w:r>
            <w:proofErr w:type="spellStart"/>
            <w:r>
              <w:t>ocpypl_id</w:t>
            </w:r>
            <w:proofErr w:type="spellEnd"/>
            <w:r>
              <w:t>, H5P_DEFAULT);</w:t>
            </w:r>
          </w:p>
          <w:p w:rsidR="00F724D8" w:rsidRPr="00186743" w:rsidRDefault="00F724D8" w:rsidP="003A7AF0">
            <w:pPr>
              <w:pStyle w:val="PlainText"/>
            </w:pPr>
          </w:p>
        </w:tc>
      </w:tr>
      <w:tr w:rsidR="00F724D8" w:rsidRPr="00137C51" w:rsidTr="003A7AF0">
        <w:trPr>
          <w:jc w:val="center"/>
        </w:trPr>
        <w:tc>
          <w:tcPr>
            <w:tcW w:w="8874" w:type="dxa"/>
          </w:tcPr>
          <w:p w:rsidR="00F724D8" w:rsidRPr="00186743" w:rsidRDefault="00F724D8" w:rsidP="003A7AF0">
            <w:pPr>
              <w:pStyle w:val="NormalTable"/>
            </w:pPr>
            <w:r w:rsidRPr="00186743">
              <w:t xml:space="preserve">Example </w:t>
            </w:r>
            <w:r>
              <w:t>1</w:t>
            </w:r>
            <w:r w:rsidRPr="00186743">
              <w:t xml:space="preserve">. </w:t>
            </w:r>
            <w:r>
              <w:t>Setting the object copy property list</w:t>
            </w:r>
          </w:p>
        </w:tc>
      </w:tr>
    </w:tbl>
    <w:p w:rsidR="00F724D8" w:rsidRDefault="00F724D8" w:rsidP="00F724D8"/>
    <w:p w:rsidR="00F724D8" w:rsidRDefault="00F724D8" w:rsidP="00F724D8"/>
    <w:p w:rsidR="006267FD" w:rsidRDefault="006267FD" w:rsidP="00F724D8"/>
    <w:p w:rsidR="00870C93" w:rsidRDefault="00870C93" w:rsidP="00870C93">
      <w:pPr>
        <w:pStyle w:val="Heading2"/>
      </w:pPr>
      <w:bookmarkStart w:id="10" w:name="_Toc319931153"/>
      <w:r>
        <w:t>Function Summary</w:t>
      </w:r>
      <w:bookmarkEnd w:id="10"/>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97"/>
        <w:gridCol w:w="5033"/>
      </w:tblGrid>
      <w:tr w:rsidR="00870C93" w:rsidRPr="00326919" w:rsidTr="00DC6193">
        <w:trPr>
          <w:tblHeader/>
          <w:jc w:val="center"/>
        </w:trPr>
        <w:tc>
          <w:tcPr>
            <w:tcW w:w="903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DC6193">
        <w:trPr>
          <w:tblHeader/>
          <w:jc w:val="center"/>
        </w:trPr>
        <w:tc>
          <w:tcPr>
            <w:tcW w:w="3997" w:type="dxa"/>
          </w:tcPr>
          <w:p w:rsidR="00870C93" w:rsidRDefault="00870C93" w:rsidP="00870C93">
            <w:pPr>
              <w:pStyle w:val="NormalTable"/>
            </w:pPr>
            <w:r>
              <w:t>C Function</w:t>
            </w:r>
          </w:p>
          <w:p w:rsidR="00EF5B68" w:rsidRPr="00326919" w:rsidRDefault="00EF5B68" w:rsidP="00870C93">
            <w:pPr>
              <w:pStyle w:val="NormalTable"/>
            </w:pPr>
            <w:r>
              <w:t>Fortran</w:t>
            </w:r>
          </w:p>
        </w:tc>
        <w:tc>
          <w:tcPr>
            <w:tcW w:w="5033" w:type="dxa"/>
          </w:tcPr>
          <w:p w:rsidR="00870C93" w:rsidRPr="00326919" w:rsidRDefault="00870C93" w:rsidP="0047588B">
            <w:pPr>
              <w:pStyle w:val="NormalTable"/>
            </w:pPr>
            <w:r>
              <w:t>Purpose</w:t>
            </w:r>
          </w:p>
        </w:tc>
      </w:tr>
      <w:tr w:rsidR="00EF5B68" w:rsidTr="003A7AF0">
        <w:trPr>
          <w:jc w:val="center"/>
        </w:trPr>
        <w:tc>
          <w:tcPr>
            <w:tcW w:w="3997" w:type="dxa"/>
          </w:tcPr>
          <w:p w:rsidR="00EF5B68" w:rsidRDefault="00EF5B68" w:rsidP="003A7AF0">
            <w:pPr>
              <w:pStyle w:val="PlainText"/>
            </w:pPr>
            <w:r>
              <w:t>H5Ocopy</w:t>
            </w:r>
          </w:p>
          <w:p w:rsidR="00EF5B68" w:rsidRPr="00BB7A10" w:rsidRDefault="00EF5B68" w:rsidP="003A7AF0">
            <w:pPr>
              <w:pStyle w:val="PlainText"/>
            </w:pPr>
            <w:r>
              <w:t>(none)</w:t>
            </w:r>
          </w:p>
        </w:tc>
        <w:tc>
          <w:tcPr>
            <w:tcW w:w="5033" w:type="dxa"/>
          </w:tcPr>
          <w:p w:rsidR="00EF5B68" w:rsidRDefault="00EF5B68" w:rsidP="003A7AF0">
            <w:r>
              <w:t xml:space="preserve">Allows an application to copy </w:t>
            </w:r>
            <w:r w:rsidR="006267FD">
              <w:t>an object within an HDF5 file or to another HDF5 file.</w:t>
            </w:r>
          </w:p>
        </w:tc>
      </w:tr>
      <w:tr w:rsidR="00CF3474" w:rsidTr="00DC6193">
        <w:trPr>
          <w:jc w:val="center"/>
        </w:trPr>
        <w:tc>
          <w:tcPr>
            <w:tcW w:w="3997"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5033" w:type="dxa"/>
          </w:tcPr>
          <w:p w:rsidR="00CF3474" w:rsidRPr="00EF1275" w:rsidRDefault="00006478" w:rsidP="004B5162">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DC6193">
        <w:trPr>
          <w:jc w:val="center"/>
        </w:trPr>
        <w:tc>
          <w:tcPr>
            <w:tcW w:w="3997"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5033" w:type="dxa"/>
          </w:tcPr>
          <w:p w:rsidR="00B338CB" w:rsidRPr="00EF1275" w:rsidRDefault="00DC6193" w:rsidP="004B5162">
            <w:pPr>
              <w:rPr>
                <w:b/>
              </w:rPr>
            </w:pPr>
            <w:r>
              <w:t>Allows an application to</w:t>
            </w:r>
            <w:r w:rsidR="004B5162">
              <w:t xml:space="preserve"> add a path to the list of paths that will be searched in the destination file for a matching committed datatype.</w:t>
            </w:r>
            <w:r>
              <w:t xml:space="preserve"> </w:t>
            </w:r>
          </w:p>
        </w:tc>
      </w:tr>
      <w:tr w:rsidR="00DC6193" w:rsidTr="00DC6193">
        <w:trPr>
          <w:jc w:val="center"/>
        </w:trPr>
        <w:tc>
          <w:tcPr>
            <w:tcW w:w="3997"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t xml:space="preserve">clear the list of paths stored in the object copy property list </w:t>
            </w:r>
            <w:proofErr w:type="spellStart"/>
            <w:r w:rsidR="004B5162" w:rsidRPr="004201BD">
              <w:rPr>
                <w:rFonts w:ascii="Courier New" w:hAnsi="Courier New" w:cs="Courier New"/>
                <w:sz w:val="18"/>
              </w:rPr>
              <w:t>ocpypl_id</w:t>
            </w:r>
            <w:proofErr w:type="spellEnd"/>
            <w:r w:rsidR="004B5162">
              <w:t xml:space="preserve">. </w:t>
            </w:r>
          </w:p>
        </w:tc>
      </w:tr>
      <w:tr w:rsidR="00DC6193" w:rsidTr="00DC6193">
        <w:trPr>
          <w:jc w:val="center"/>
        </w:trPr>
        <w:tc>
          <w:tcPr>
            <w:tcW w:w="3997" w:type="dxa"/>
          </w:tcPr>
          <w:p w:rsidR="00DC6193" w:rsidRDefault="00DC6193" w:rsidP="00DC6193">
            <w:pPr>
              <w:pStyle w:val="PlainText"/>
            </w:pPr>
            <w:r w:rsidRPr="00BB7A10">
              <w:t>H5Pset_mcdt_search_cb</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rsidRPr="004B5162">
              <w:t xml:space="preserve">set the callback function that </w:t>
            </w:r>
            <w:r w:rsidR="004B5162" w:rsidRPr="006267FD">
              <w:rPr>
                <w:rFonts w:ascii="Courier New" w:hAnsi="Courier New" w:cs="Courier New"/>
                <w:sz w:val="18"/>
              </w:rPr>
              <w:t>H5Ocopy</w:t>
            </w:r>
            <w:r w:rsidR="004B5162" w:rsidRPr="004B5162">
              <w:t xml:space="preserve"> will invoke before searching the entire destination file for</w:t>
            </w:r>
            <w:r w:rsidR="004B5162">
              <w:t xml:space="preserve"> a matching committed datatype.</w:t>
            </w:r>
            <w:r>
              <w:t xml:space="preserve"> </w:t>
            </w:r>
          </w:p>
        </w:tc>
      </w:tr>
      <w:tr w:rsidR="00CF3474" w:rsidTr="00DC6193">
        <w:trPr>
          <w:jc w:val="center"/>
        </w:trPr>
        <w:tc>
          <w:tcPr>
            <w:tcW w:w="3997"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5033"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DC6193">
        <w:trPr>
          <w:jc w:val="center"/>
        </w:trPr>
        <w:tc>
          <w:tcPr>
            <w:tcW w:w="3997" w:type="dxa"/>
          </w:tcPr>
          <w:p w:rsidR="00B338CB" w:rsidRDefault="00DC6193" w:rsidP="0047588B">
            <w:pPr>
              <w:pStyle w:val="PlainText"/>
            </w:pPr>
            <w:r w:rsidRPr="00BB7A10">
              <w:t>H5O_mcdt_search_cb_t</w:t>
            </w:r>
          </w:p>
          <w:p w:rsidR="00EF5B68" w:rsidRDefault="00EF5B68" w:rsidP="0047588B">
            <w:pPr>
              <w:pStyle w:val="PlainText"/>
            </w:pPr>
            <w:r>
              <w:t>(none)</w:t>
            </w:r>
          </w:p>
        </w:tc>
        <w:tc>
          <w:tcPr>
            <w:tcW w:w="5033" w:type="dxa"/>
          </w:tcPr>
          <w:p w:rsidR="00B338CB" w:rsidRPr="008D1E44" w:rsidRDefault="004B5162" w:rsidP="004B5162">
            <w:pPr>
              <w:rPr>
                <w:b/>
              </w:rPr>
            </w:pPr>
            <w:r>
              <w:t xml:space="preserve">Provides the mechanism by which a user application may set an action for </w:t>
            </w:r>
            <w:r w:rsidRPr="006267FD">
              <w:rPr>
                <w:rFonts w:ascii="Courier New" w:hAnsi="Courier New" w:cs="Courier New"/>
                <w:sz w:val="18"/>
              </w:rPr>
              <w:t>H5Ocopy</w:t>
            </w:r>
            <w:r>
              <w:t xml:space="preserve"> to take after checking all suggested paths for a matching committed datatype but before starting the global search of the destination file. </w:t>
            </w:r>
          </w:p>
        </w:tc>
      </w:tr>
    </w:tbl>
    <w:p w:rsidR="00870C93" w:rsidRDefault="00870C93" w:rsidP="00870C93"/>
    <w:p w:rsidR="004201BD" w:rsidRDefault="004201BD" w:rsidP="008169A5"/>
    <w:p w:rsidR="004201BD" w:rsidRDefault="004201BD" w:rsidP="008169A5"/>
    <w:p w:rsidR="00F724D8" w:rsidRDefault="00F724D8">
      <w:pPr>
        <w:rPr>
          <w:rFonts w:asciiTheme="majorHAnsi" w:eastAsiaTheme="majorEastAsia" w:hAnsiTheme="majorHAnsi" w:cstheme="majorBidi"/>
          <w:b/>
          <w:bCs/>
          <w:color w:val="000000" w:themeColor="text1"/>
          <w:sz w:val="26"/>
          <w:szCs w:val="26"/>
        </w:rPr>
      </w:pPr>
      <w:r>
        <w:br w:type="page"/>
      </w:r>
    </w:p>
    <w:p w:rsidR="00332A96" w:rsidRDefault="00332A96" w:rsidP="00332A96">
      <w:pPr>
        <w:pStyle w:val="Heading2"/>
      </w:pPr>
      <w:bookmarkStart w:id="11" w:name="_Toc319931154"/>
      <w:r>
        <w:lastRenderedPageBreak/>
        <w:t>Resources</w:t>
      </w:r>
      <w:bookmarkEnd w:id="11"/>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9"/>
      <w:pgSz w:w="12240" w:h="15840" w:code="1"/>
      <w:pgMar w:top="1152" w:right="1170"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AAB" w:rsidRDefault="002A0AAB" w:rsidP="00621809">
      <w:r>
        <w:separator/>
      </w:r>
    </w:p>
  </w:endnote>
  <w:endnote w:type="continuationSeparator" w:id="0">
    <w:p w:rsidR="002A0AAB" w:rsidRDefault="002A0AAB"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122D9D" w:rsidRDefault="00122D9D" w:rsidP="00621809">
            <w:pPr>
              <w:pStyle w:val="HDFFooter"/>
            </w:pPr>
            <w:r>
              <w:rPr>
                <w:noProof/>
              </w:rPr>
              <w:drawing>
                <wp:anchor distT="0" distB="0" distL="0" distR="0" simplePos="0" relativeHeight="251658240" behindDoc="0" locked="0" layoutInCell="1" allowOverlap="1" wp14:anchorId="581CB136" wp14:editId="5FC737F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06234">
              <w:rPr>
                <w:noProof/>
              </w:rPr>
              <w:t>6</w:t>
            </w:r>
            <w:r>
              <w:rPr>
                <w:noProof/>
              </w:rPr>
              <w:fldChar w:fldCharType="end"/>
            </w:r>
            <w:r>
              <w:t xml:space="preserve"> of </w:t>
            </w:r>
            <w:r w:rsidR="002A0AAB">
              <w:fldChar w:fldCharType="begin"/>
            </w:r>
            <w:r w:rsidR="002A0AAB">
              <w:instrText xml:space="preserve"> NUMPAGES  </w:instrText>
            </w:r>
            <w:r w:rsidR="002A0AAB">
              <w:fldChar w:fldCharType="separate"/>
            </w:r>
            <w:r w:rsidR="00506234">
              <w:rPr>
                <w:noProof/>
              </w:rPr>
              <w:t>7</w:t>
            </w:r>
            <w:r w:rsidR="002A0AAB">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122D9D" w:rsidRDefault="00122D9D" w:rsidP="00621809">
            <w:pPr>
              <w:pStyle w:val="HDFFooter"/>
            </w:pPr>
            <w:r>
              <w:rPr>
                <w:noProof/>
              </w:rPr>
              <w:drawing>
                <wp:anchor distT="0" distB="0" distL="0" distR="0" simplePos="0" relativeHeight="251662336" behindDoc="0" locked="0" layoutInCell="1" allowOverlap="1" wp14:anchorId="2BA9B84B" wp14:editId="290FD6A9">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06234">
              <w:rPr>
                <w:noProof/>
              </w:rPr>
              <w:t>5</w:t>
            </w:r>
            <w:r>
              <w:rPr>
                <w:noProof/>
              </w:rPr>
              <w:fldChar w:fldCharType="end"/>
            </w:r>
            <w:r>
              <w:t xml:space="preserve"> of </w:t>
            </w:r>
            <w:r w:rsidR="002A0AAB">
              <w:fldChar w:fldCharType="begin"/>
            </w:r>
            <w:r w:rsidR="002A0AAB">
              <w:instrText xml:space="preserve"> NUMPAGES  </w:instrText>
            </w:r>
            <w:r w:rsidR="002A0AAB">
              <w:fldChar w:fldCharType="separate"/>
            </w:r>
            <w:r w:rsidR="00506234">
              <w:rPr>
                <w:noProof/>
              </w:rPr>
              <w:t>7</w:t>
            </w:r>
            <w:r w:rsidR="002A0AA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AAB" w:rsidRDefault="002A0AAB" w:rsidP="00621809">
      <w:r>
        <w:separator/>
      </w:r>
    </w:p>
  </w:footnote>
  <w:footnote w:type="continuationSeparator" w:id="0">
    <w:p w:rsidR="002A0AAB" w:rsidRDefault="002A0AAB"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Default="002A0AAB" w:rsidP="00801D68">
    <w:pPr>
      <w:pStyle w:val="THGHeader2"/>
      <w:jc w:val="right"/>
    </w:pPr>
    <w:r>
      <w:fldChar w:fldCharType="begin"/>
    </w:r>
    <w:r>
      <w:instrText xml:space="preserve"> STYLEREF  "Heading 1"  \* MERGEFORMAT </w:instrText>
    </w:r>
    <w:r>
      <w:fldChar w:fldCharType="separate"/>
    </w:r>
    <w:r w:rsidR="00506234">
      <w:rPr>
        <w:noProof/>
      </w:rPr>
      <w:t>Committed Datatypes Copying</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122D9D"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122D9D"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122D9D"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2A0AAB" w:rsidP="00326919">
    <w:pPr>
      <w:pStyle w:val="THGHeader2"/>
      <w:jc w:val="right"/>
    </w:pPr>
    <w:r>
      <w:fldChar w:fldCharType="begin"/>
    </w:r>
    <w:r>
      <w:instrText xml:space="preserve"> STYLEREF  "Heading 1"  \* MERGEFORMAT </w:instrText>
    </w:r>
    <w:r>
      <w:fldChar w:fldCharType="separate"/>
    </w:r>
    <w:r w:rsidR="00506234">
      <w:rPr>
        <w:noProof/>
      </w:rPr>
      <w:t>Committed Datatypes Copying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30"/>
  </w:num>
  <w:num w:numId="11">
    <w:abstractNumId w:val="25"/>
  </w:num>
  <w:num w:numId="12">
    <w:abstractNumId w:val="22"/>
  </w:num>
  <w:num w:numId="13">
    <w:abstractNumId w:val="18"/>
  </w:num>
  <w:num w:numId="14">
    <w:abstractNumId w:val="10"/>
  </w:num>
  <w:num w:numId="15">
    <w:abstractNumId w:val="23"/>
  </w:num>
  <w:num w:numId="16">
    <w:abstractNumId w:val="11"/>
  </w:num>
  <w:num w:numId="17">
    <w:abstractNumId w:val="26"/>
  </w:num>
  <w:num w:numId="18">
    <w:abstractNumId w:val="14"/>
  </w:num>
  <w:num w:numId="19">
    <w:abstractNumId w:val="24"/>
  </w:num>
  <w:num w:numId="20">
    <w:abstractNumId w:val="12"/>
  </w:num>
  <w:num w:numId="21">
    <w:abstractNumId w:val="4"/>
  </w:num>
  <w:num w:numId="22">
    <w:abstractNumId w:val="15"/>
  </w:num>
  <w:num w:numId="23">
    <w:abstractNumId w:val="7"/>
  </w:num>
  <w:num w:numId="24">
    <w:abstractNumId w:val="21"/>
  </w:num>
  <w:num w:numId="25">
    <w:abstractNumId w:val="13"/>
  </w:num>
  <w:num w:numId="26">
    <w:abstractNumId w:val="28"/>
  </w:num>
  <w:num w:numId="27">
    <w:abstractNumId w:val="16"/>
  </w:num>
  <w:num w:numId="28">
    <w:abstractNumId w:val="9"/>
  </w:num>
  <w:num w:numId="29">
    <w:abstractNumId w:val="5"/>
  </w:num>
  <w:num w:numId="30">
    <w:abstractNumId w:val="27"/>
  </w:num>
  <w:num w:numId="3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11F5"/>
    <w:rsid w:val="00094E01"/>
    <w:rsid w:val="0009599F"/>
    <w:rsid w:val="000A140E"/>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2D9D"/>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0AAB"/>
    <w:rsid w:val="002A25F1"/>
    <w:rsid w:val="002B61D9"/>
    <w:rsid w:val="002C13CE"/>
    <w:rsid w:val="002C2935"/>
    <w:rsid w:val="002C43B2"/>
    <w:rsid w:val="002D0633"/>
    <w:rsid w:val="002D670B"/>
    <w:rsid w:val="002E22EA"/>
    <w:rsid w:val="002E2C16"/>
    <w:rsid w:val="002E7774"/>
    <w:rsid w:val="002F0AD3"/>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A7AF0"/>
    <w:rsid w:val="003B02EE"/>
    <w:rsid w:val="003B47E3"/>
    <w:rsid w:val="003B52DF"/>
    <w:rsid w:val="003C244D"/>
    <w:rsid w:val="003C3CEE"/>
    <w:rsid w:val="003C4144"/>
    <w:rsid w:val="003C53F3"/>
    <w:rsid w:val="003C5B19"/>
    <w:rsid w:val="003D0937"/>
    <w:rsid w:val="003D3492"/>
    <w:rsid w:val="003D72B0"/>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E05D6"/>
    <w:rsid w:val="004E413A"/>
    <w:rsid w:val="00501CEC"/>
    <w:rsid w:val="00506234"/>
    <w:rsid w:val="00506DD8"/>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22DA"/>
    <w:rsid w:val="005E40EB"/>
    <w:rsid w:val="005F0180"/>
    <w:rsid w:val="005F4CCB"/>
    <w:rsid w:val="005F6D01"/>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91DD5"/>
    <w:rsid w:val="008A4EF3"/>
    <w:rsid w:val="008B0893"/>
    <w:rsid w:val="008B27D0"/>
    <w:rsid w:val="008B74BD"/>
    <w:rsid w:val="008C1AFC"/>
    <w:rsid w:val="008C2127"/>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59F6"/>
    <w:rsid w:val="00977255"/>
    <w:rsid w:val="009834DC"/>
    <w:rsid w:val="00984711"/>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F0833"/>
    <w:rsid w:val="00DF720F"/>
    <w:rsid w:val="00E03820"/>
    <w:rsid w:val="00E0407C"/>
    <w:rsid w:val="00E061BC"/>
    <w:rsid w:val="00E13586"/>
    <w:rsid w:val="00E14F9C"/>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2656"/>
    <w:rsid w:val="00F537DC"/>
    <w:rsid w:val="00F564BC"/>
    <w:rsid w:val="00F56AA6"/>
    <w:rsid w:val="00F6447F"/>
    <w:rsid w:val="00F71A22"/>
    <w:rsid w:val="00F724D8"/>
    <w:rsid w:val="00F73133"/>
    <w:rsid w:val="00F81DC4"/>
    <w:rsid w:val="00F90E4E"/>
    <w:rsid w:val="00F960DD"/>
    <w:rsid w:val="00F96AAA"/>
    <w:rsid w:val="00FA3F06"/>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DFGroup.org"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BE527-6308-4DD7-BC81-8BBDF975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TotalTime>
  <Pages>7</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10263</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cp:revision>
  <cp:lastPrinted>2012-03-19T19:08:00Z</cp:lastPrinted>
  <dcterms:created xsi:type="dcterms:W3CDTF">2012-03-20T16:05:00Z</dcterms:created>
  <dcterms:modified xsi:type="dcterms:W3CDTF">2012-03-20T16:05:00Z</dcterms:modified>
</cp:coreProperties>
</file>