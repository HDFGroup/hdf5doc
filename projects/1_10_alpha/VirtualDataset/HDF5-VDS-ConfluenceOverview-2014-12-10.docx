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494946" w:rsidP="00450A37">
      <w:pPr>
        <w:pStyle w:val="Title"/>
      </w:pPr>
      <w:r>
        <w:t>Confluence Overview of a Virtual Dataset</w:t>
      </w:r>
    </w:p>
    <w:p w:rsidR="00DA0043" w:rsidRDefault="00DA0043" w:rsidP="00F70422"/>
    <w:p w:rsidR="00CF1493" w:rsidRDefault="00494946" w:rsidP="00611674">
      <w:pPr>
        <w:pStyle w:val="Abstract"/>
      </w:pPr>
      <w:r>
        <w:t>The purpose of this file is to hold a working copy of the overview of the Virtual Dataset feature of HDF5. This overview will appear on an external Confluence page to introduce users to the feature.</w:t>
      </w:r>
    </w:p>
    <w:p w:rsidR="00296618" w:rsidRDefault="00296618" w:rsidP="00296618"/>
    <w:p w:rsidR="00494946" w:rsidRDefault="00494946" w:rsidP="00296618"/>
    <w:p w:rsidR="00494946" w:rsidRDefault="00494946" w:rsidP="00296618"/>
    <w:p w:rsidR="00494946" w:rsidRDefault="00494946" w:rsidP="00296618"/>
    <w:p w:rsidR="00494946" w:rsidRDefault="00494946" w:rsidP="00296618"/>
    <w:p w:rsidR="00494946" w:rsidRDefault="00494946" w:rsidP="00296618"/>
    <w:p w:rsidR="00494946" w:rsidRDefault="00494946" w:rsidP="00296618"/>
    <w:p w:rsidR="00494946" w:rsidRDefault="00494946" w:rsidP="00296618"/>
    <w:p w:rsidR="00494946" w:rsidRDefault="00494946" w:rsidP="00296618"/>
    <w:p w:rsidR="00494946" w:rsidRDefault="00494946" w:rsidP="00296618"/>
    <w:p w:rsidR="00494946" w:rsidRDefault="00494946" w:rsidP="00296618"/>
    <w:p w:rsidR="00494946" w:rsidRDefault="00494946" w:rsidP="00296618"/>
    <w:p w:rsidR="00494946" w:rsidRDefault="00494946" w:rsidP="00296618"/>
    <w:p w:rsidR="00494946" w:rsidRDefault="00494946" w:rsidP="00296618"/>
    <w:p w:rsidR="00494946" w:rsidRDefault="00494946" w:rsidP="00296618"/>
    <w:p w:rsidR="00C55253" w:rsidRDefault="00C55253" w:rsidP="00F70422"/>
    <w:p w:rsidR="00494946" w:rsidRDefault="00494946"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8962DE">
        <w:t>4</w:t>
      </w:r>
      <w:r>
        <w:t xml:space="preserve"> by The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690D2A" w:rsidRDefault="00690D2A" w:rsidP="00C55253"/>
    <w:p w:rsidR="00104ABF" w:rsidRDefault="00104ABF" w:rsidP="00C55253"/>
    <w:p w:rsidR="00104ABF" w:rsidRDefault="00104ABF" w:rsidP="00C55253">
      <w:r>
        <w:t xml:space="preserve">For more information about The HDF Group, see </w:t>
      </w:r>
      <w:hyperlink r:id="rId10" w:history="1">
        <w:r w:rsidRPr="002E30AA">
          <w:rPr>
            <w:rStyle w:val="Hyperlink"/>
          </w:rPr>
          <w:t>www.hdfgroup.org</w:t>
        </w:r>
      </w:hyperlink>
      <w:r>
        <w:t xml:space="preserve">. </w:t>
      </w:r>
    </w:p>
    <w:p w:rsidR="00104ABF" w:rsidRDefault="00104ABF" w:rsidP="00C55253"/>
    <w:p w:rsidR="00104ABF" w:rsidRDefault="00104ABF" w:rsidP="00C55253"/>
    <w:p w:rsidR="00104ABF" w:rsidRDefault="00104ABF" w:rsidP="00C55253"/>
    <w:p w:rsidR="00104ABF" w:rsidRDefault="00104ABF" w:rsidP="00C55253"/>
    <w:p w:rsidR="00690D2A" w:rsidRDefault="00690D2A" w:rsidP="00C55253"/>
    <w:p w:rsidR="00F70422" w:rsidRPr="00913E2A" w:rsidRDefault="00F70422" w:rsidP="00F70422"/>
    <w:p w:rsidR="008866B7" w:rsidRDefault="008866B7" w:rsidP="00450A37">
      <w:pPr>
        <w:pStyle w:val="Contents"/>
        <w:sectPr w:rsidR="008866B7" w:rsidSect="00FB3BE6">
          <w:headerReference w:type="default" r:id="rId11"/>
          <w:footerReference w:type="default" r:id="rId12"/>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494946"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494946">
        <w:t>1. HDF5 Virtual Dataset</w:t>
      </w:r>
      <w:r w:rsidR="00494946">
        <w:tab/>
      </w:r>
      <w:r w:rsidR="00494946">
        <w:fldChar w:fldCharType="begin"/>
      </w:r>
      <w:r w:rsidR="00494946">
        <w:instrText xml:space="preserve"> PAGEREF _Toc405964668 \h </w:instrText>
      </w:r>
      <w:r w:rsidR="00494946">
        <w:fldChar w:fldCharType="separate"/>
      </w:r>
      <w:r w:rsidR="00494946">
        <w:t>4</w:t>
      </w:r>
      <w:r w:rsidR="00494946">
        <w:fldChar w:fldCharType="end"/>
      </w:r>
    </w:p>
    <w:p w:rsidR="00494946" w:rsidRDefault="00494946">
      <w:pPr>
        <w:pStyle w:val="TOC1"/>
        <w:rPr>
          <w:lang w:bidi="ar-SA"/>
        </w:rPr>
      </w:pPr>
      <w:r>
        <w:t>2. Revision History</w:t>
      </w:r>
      <w:r>
        <w:tab/>
      </w:r>
      <w:r>
        <w:fldChar w:fldCharType="begin"/>
      </w:r>
      <w:r>
        <w:instrText xml:space="preserve"> PAGEREF _Toc405964669 \h </w:instrText>
      </w:r>
      <w:r>
        <w:fldChar w:fldCharType="separate"/>
      </w:r>
      <w:r>
        <w:t>5</w:t>
      </w:r>
      <w:r>
        <w:fldChar w:fldCharType="end"/>
      </w:r>
    </w:p>
    <w:p w:rsidR="001B3F62" w:rsidRDefault="00C55253" w:rsidP="002E6F33">
      <w:pPr>
        <w:rPr>
          <w:noProof/>
          <w:lang w:bidi="en-US"/>
        </w:rPr>
      </w:pPr>
      <w:r>
        <w:rPr>
          <w:noProof/>
          <w:lang w:bidi="en-US"/>
        </w:rPr>
        <w:fldChar w:fldCharType="end"/>
      </w:r>
    </w:p>
    <w:p w:rsidR="001B3F62" w:rsidRDefault="001B3F62" w:rsidP="002E6F33">
      <w:pPr>
        <w:rPr>
          <w:noProof/>
          <w:lang w:bidi="en-US"/>
        </w:rPr>
      </w:pPr>
    </w:p>
    <w:p w:rsidR="002E6F33" w:rsidRPr="00C55253" w:rsidRDefault="002E6F33" w:rsidP="00C55253"/>
    <w:p w:rsidR="009634CF" w:rsidRDefault="009634CF" w:rsidP="00611674">
      <w:pPr>
        <w:pStyle w:val="Heading1"/>
        <w:sectPr w:rsidR="009634CF" w:rsidSect="00FB3BE6">
          <w:headerReference w:type="default" r:id="rId13"/>
          <w:headerReference w:type="first" r:id="rId14"/>
          <w:type w:val="continuous"/>
          <w:pgSz w:w="12240" w:h="15840" w:code="1"/>
          <w:pgMar w:top="1440" w:right="1440" w:bottom="1440" w:left="1440" w:header="432" w:footer="720" w:gutter="0"/>
          <w:cols w:space="720"/>
          <w:docGrid w:linePitch="360"/>
        </w:sectPr>
      </w:pPr>
    </w:p>
    <w:p w:rsidR="00494946" w:rsidRDefault="00494946" w:rsidP="00494946">
      <w:pPr>
        <w:pStyle w:val="Heading1"/>
      </w:pPr>
      <w:bookmarkStart w:id="0" w:name="_Toc405964668"/>
      <w:r>
        <w:lastRenderedPageBreak/>
        <w:t>HDF5 Virtual Dataset</w:t>
      </w:r>
      <w:bookmarkEnd w:id="0"/>
    </w:p>
    <w:p w:rsidR="00494946" w:rsidRDefault="00494946" w:rsidP="00494946">
      <w:r>
        <w:t>With a growing amount of data in HDF5</w:t>
      </w:r>
      <w:ins w:id="1" w:author="Evans, Mark" w:date="2014-12-10T10:54:00Z">
        <w:r w:rsidR="00146DFE">
          <w:t>,</w:t>
        </w:r>
      </w:ins>
      <w:r>
        <w:t xml:space="preserve"> a new need has emerged to access data stored across HDF5 files using </w:t>
      </w:r>
      <w:del w:id="2" w:author="Evans, Mark" w:date="2014-12-15T16:25:00Z">
        <w:r w:rsidDel="00CE0A75">
          <w:delText xml:space="preserve">the </w:delText>
        </w:r>
      </w:del>
      <w:r>
        <w:t xml:space="preserve">standard HDF5 objects such as groups and datasets without rewriting and rearranging the data. </w:t>
      </w:r>
    </w:p>
    <w:p w:rsidR="00494946" w:rsidRDefault="00494946" w:rsidP="00494946"/>
    <w:p w:rsidR="00494946" w:rsidRDefault="00494946" w:rsidP="00494946">
      <w:r>
        <w:t xml:space="preserve">While the ability to build hierarchical structures across </w:t>
      </w:r>
      <w:del w:id="3" w:author="Evans, Mark" w:date="2014-12-10T09:05:00Z">
        <w:r w:rsidDel="00E92198">
          <w:delText xml:space="preserve">the </w:delText>
        </w:r>
      </w:del>
      <w:r>
        <w:t xml:space="preserve">existing HDF5 files has been available in HDF5 for quite some time </w:t>
      </w:r>
      <w:ins w:id="4" w:author="Evans, Mark" w:date="2014-12-10T09:06:00Z">
        <w:r w:rsidR="00E92198">
          <w:t xml:space="preserve">through the </w:t>
        </w:r>
      </w:ins>
      <w:del w:id="5" w:author="Evans, Mark" w:date="2014-12-10T09:06:00Z">
        <w:r w:rsidDel="00E92198">
          <w:delText xml:space="preserve">(i.e., </w:delText>
        </w:r>
      </w:del>
      <w:r>
        <w:t>mounting and external link</w:t>
      </w:r>
      <w:del w:id="6" w:author="Evans, Mark" w:date="2014-12-10T09:57:00Z">
        <w:r w:rsidDel="004351EB">
          <w:delText>s</w:delText>
        </w:r>
      </w:del>
      <w:r>
        <w:t xml:space="preserve"> features</w:t>
      </w:r>
      <w:del w:id="7" w:author="Evans, Mark" w:date="2014-12-10T09:06:00Z">
        <w:r w:rsidDel="00E92198">
          <w:delText>)</w:delText>
        </w:r>
      </w:del>
      <w:r>
        <w:t xml:space="preserve">, </w:t>
      </w:r>
      <w:ins w:id="8" w:author="Evans, Mark" w:date="2014-12-10T09:06:00Z">
        <w:r w:rsidR="00E92198">
          <w:t xml:space="preserve">the </w:t>
        </w:r>
      </w:ins>
      <w:r>
        <w:t xml:space="preserve">ability to present data stored in </w:t>
      </w:r>
      <w:del w:id="9" w:author="Evans, Mark" w:date="2014-12-10T09:07:00Z">
        <w:r w:rsidDel="00E92198">
          <w:delText xml:space="preserve">the </w:delText>
        </w:r>
      </w:del>
      <w:r>
        <w:t xml:space="preserve">several HDF5 datasets </w:t>
      </w:r>
      <w:ins w:id="10" w:author="Evans, Mark" w:date="2014-12-10T09:09:00Z">
        <w:r w:rsidR="00E92198">
          <w:t xml:space="preserve">and files </w:t>
        </w:r>
      </w:ins>
      <w:r>
        <w:t>as a</w:t>
      </w:r>
      <w:ins w:id="11" w:author="Evans, Mark" w:date="2014-12-10T09:07:00Z">
        <w:r w:rsidR="00E92198">
          <w:t xml:space="preserve"> single</w:t>
        </w:r>
      </w:ins>
      <w:del w:id="12" w:author="Evans, Mark" w:date="2014-12-10T09:07:00Z">
        <w:r w:rsidDel="00E92198">
          <w:delText>n</w:delText>
        </w:r>
      </w:del>
      <w:r>
        <w:t xml:space="preserve"> HDF5 dataset and to access </w:t>
      </w:r>
      <w:ins w:id="13" w:author="Evans, Mark" w:date="2014-12-10T09:07:00Z">
        <w:r w:rsidR="00E92198">
          <w:t xml:space="preserve">the </w:t>
        </w:r>
      </w:ins>
      <w:ins w:id="14" w:author="Evans, Mark" w:date="2014-12-10T09:08:00Z">
        <w:r w:rsidR="00E92198">
          <w:t xml:space="preserve">data </w:t>
        </w:r>
      </w:ins>
      <w:del w:id="15" w:author="Evans, Mark" w:date="2014-12-10T09:07:00Z">
        <w:r w:rsidDel="00E92198">
          <w:delText xml:space="preserve">it </w:delText>
        </w:r>
      </w:del>
      <w:r>
        <w:t>via HDF5 APIs without rewriting and rearranging the data does</w:t>
      </w:r>
      <w:ins w:id="16" w:author="Evans, Mark" w:date="2014-12-10T09:07:00Z">
        <w:r w:rsidR="00E92198">
          <w:t xml:space="preserve"> </w:t>
        </w:r>
      </w:ins>
      <w:r>
        <w:t>n</w:t>
      </w:r>
      <w:ins w:id="17" w:author="Evans, Mark" w:date="2014-12-10T09:07:00Z">
        <w:r w:rsidR="00E92198">
          <w:t>o</w:t>
        </w:r>
      </w:ins>
      <w:del w:id="18" w:author="Evans, Mark" w:date="2014-12-10T09:07:00Z">
        <w:r w:rsidDel="00E92198">
          <w:delText>’</w:delText>
        </w:r>
      </w:del>
      <w:r>
        <w:t>t exist</w:t>
      </w:r>
      <w:del w:id="19" w:author="Evans, Mark" w:date="2014-12-10T09:07:00Z">
        <w:r w:rsidDel="00E92198">
          <w:delText>s</w:delText>
        </w:r>
      </w:del>
      <w:r>
        <w:t>.</w:t>
      </w:r>
    </w:p>
    <w:p w:rsidR="00494946" w:rsidRDefault="00494946" w:rsidP="00494946"/>
    <w:p w:rsidR="004351EB" w:rsidRDefault="004351EB" w:rsidP="004351EB">
      <w:ins w:id="20" w:author="Evans, Mark" w:date="2014-12-10T09:58:00Z">
        <w:r>
          <w:t>To address this, w</w:t>
        </w:r>
      </w:ins>
      <w:moveToRangeStart w:id="21" w:author="Evans, Mark" w:date="2014-12-10T09:58:00Z" w:name="move405968811"/>
      <w:moveTo w:id="22" w:author="Evans, Mark" w:date="2014-12-10T09:58:00Z">
        <w:del w:id="23" w:author="Evans, Mark" w:date="2014-12-10T09:58:00Z">
          <w:r w:rsidDel="004351EB">
            <w:delText>W</w:delText>
          </w:r>
        </w:del>
        <w:r>
          <w:t xml:space="preserve">e </w:t>
        </w:r>
        <w:proofErr w:type="gramStart"/>
        <w:r>
          <w:t>are</w:t>
        </w:r>
        <w:proofErr w:type="gramEnd"/>
        <w:r>
          <w:t xml:space="preserve"> proposing to implement </w:t>
        </w:r>
      </w:moveTo>
      <w:ins w:id="24" w:author="Evans, Mark" w:date="2014-12-10T09:58:00Z">
        <w:r>
          <w:t>a</w:t>
        </w:r>
      </w:ins>
      <w:moveTo w:id="25" w:author="Evans, Mark" w:date="2014-12-10T09:58:00Z">
        <w:del w:id="26" w:author="Evans, Mark" w:date="2014-12-10T09:58:00Z">
          <w:r w:rsidDel="004351EB">
            <w:delText>the</w:delText>
          </w:r>
        </w:del>
        <w:r>
          <w:t xml:space="preserve"> new feature called </w:t>
        </w:r>
      </w:moveTo>
      <w:ins w:id="27" w:author="Evans, Mark" w:date="2014-12-10T09:58:00Z">
        <w:r>
          <w:t xml:space="preserve">the </w:t>
        </w:r>
      </w:ins>
      <w:moveTo w:id="28" w:author="Evans, Mark" w:date="2014-12-10T09:58:00Z">
        <w:r>
          <w:t>HDF5 Virtual Dataset</w:t>
        </w:r>
      </w:moveTo>
      <w:ins w:id="29" w:author="Evans, Mark" w:date="2014-12-10T11:18:00Z">
        <w:r w:rsidR="00146DFE">
          <w:t xml:space="preserve"> (VDS)</w:t>
        </w:r>
      </w:ins>
      <w:moveTo w:id="30" w:author="Evans, Mark" w:date="2014-12-10T09:58:00Z">
        <w:del w:id="31" w:author="Evans, Mark" w:date="2014-12-10T09:58:00Z">
          <w:r w:rsidDel="004351EB">
            <w:delText xml:space="preserve"> to address the problem</w:delText>
          </w:r>
        </w:del>
        <w:r>
          <w:t>.</w:t>
        </w:r>
      </w:moveTo>
    </w:p>
    <w:p w:rsidR="004351EB" w:rsidRDefault="004351EB" w:rsidP="004351EB"/>
    <w:moveToRangeEnd w:id="21"/>
    <w:p w:rsidR="00146DFE" w:rsidRDefault="00146DFE" w:rsidP="00146DFE">
      <w:pPr>
        <w:rPr>
          <w:ins w:id="32" w:author="Evans, Mark" w:date="2014-12-10T11:49:00Z"/>
        </w:rPr>
      </w:pPr>
      <w:ins w:id="33" w:author="Evans, Mark" w:date="2014-12-10T11:13:00Z">
        <w:r>
          <w:t xml:space="preserve">The feature is a logical next step </w:t>
        </w:r>
      </w:ins>
      <w:ins w:id="34" w:author="Evans, Mark" w:date="2014-12-15T16:26:00Z">
        <w:r w:rsidR="00CE0A75">
          <w:t xml:space="preserve">in the development of HDF5 </w:t>
        </w:r>
      </w:ins>
      <w:ins w:id="35" w:author="Evans, Mark" w:date="2014-12-10T11:13:00Z">
        <w:r>
          <w:t xml:space="preserve">that will enable HDF5 users to access and work with data stored in a collection of HDF5 files using </w:t>
        </w:r>
      </w:ins>
      <w:ins w:id="36" w:author="Evans, Mark" w:date="2014-12-10T11:14:00Z">
        <w:r>
          <w:t xml:space="preserve">well-known </w:t>
        </w:r>
      </w:ins>
      <w:ins w:id="37" w:author="Evans, Mark" w:date="2014-12-10T11:13:00Z">
        <w:r>
          <w:t xml:space="preserve">tools and existing HDF5 applications </w:t>
        </w:r>
      </w:ins>
      <w:ins w:id="38" w:author="Evans, Mark" w:date="2014-12-10T11:38:00Z">
        <w:r w:rsidR="00D74675">
          <w:t xml:space="preserve">such as h5py, MATLAB, and IDL </w:t>
        </w:r>
      </w:ins>
      <w:ins w:id="39" w:author="Evans, Mark" w:date="2014-12-10T11:13:00Z">
        <w:r>
          <w:t>without changing the way the data is collected and stored.</w:t>
        </w:r>
      </w:ins>
    </w:p>
    <w:p w:rsidR="00D74675" w:rsidRDefault="00D74675" w:rsidP="00146DFE">
      <w:pPr>
        <w:rPr>
          <w:ins w:id="40" w:author="Evans, Mark" w:date="2014-12-10T11:49:00Z"/>
        </w:rPr>
      </w:pPr>
    </w:p>
    <w:p w:rsidR="00D74675" w:rsidRDefault="00D74675" w:rsidP="00146DFE">
      <w:pPr>
        <w:rPr>
          <w:ins w:id="41" w:author="Evans, Mark" w:date="2014-12-10T11:13:00Z"/>
        </w:rPr>
      </w:pPr>
      <w:ins w:id="42" w:author="Evans, Mark" w:date="2014-12-10T11:49:00Z">
        <w:r>
          <w:t>In what kinds of situations might a virtual dataset be useful?</w:t>
        </w:r>
      </w:ins>
    </w:p>
    <w:p w:rsidR="00146DFE" w:rsidRDefault="00146DFE" w:rsidP="00146DFE">
      <w:pPr>
        <w:rPr>
          <w:ins w:id="43" w:author="Evans, Mark" w:date="2014-12-10T11:13:00Z"/>
        </w:rPr>
      </w:pPr>
    </w:p>
    <w:p w:rsidR="00494946" w:rsidRDefault="00494946" w:rsidP="000403E7">
      <w:pPr>
        <w:pStyle w:val="ListParagraph"/>
        <w:numPr>
          <w:ilvl w:val="0"/>
          <w:numId w:val="36"/>
        </w:numPr>
      </w:pPr>
      <w:r>
        <w:t xml:space="preserve">Synchrotron centers </w:t>
      </w:r>
      <w:ins w:id="44" w:author="Evans, Mark" w:date="2014-12-10T11:46:00Z">
        <w:r w:rsidR="00D74675">
          <w:t xml:space="preserve">such as </w:t>
        </w:r>
      </w:ins>
      <w:del w:id="45" w:author="Evans, Mark" w:date="2014-12-10T11:46:00Z">
        <w:r w:rsidDel="00D74675">
          <w:delText xml:space="preserve">(for example, </w:delText>
        </w:r>
      </w:del>
      <w:commentRangeStart w:id="46"/>
      <w:r>
        <w:t>DLS and DESY</w:t>
      </w:r>
      <w:commentRangeEnd w:id="46"/>
      <w:r w:rsidR="00D74675">
        <w:rPr>
          <w:rStyle w:val="CommentReference"/>
        </w:rPr>
        <w:commentReference w:id="46"/>
      </w:r>
      <w:del w:id="47" w:author="Evans, Mark" w:date="2014-12-10T11:46:00Z">
        <w:r w:rsidDel="00D74675">
          <w:delText>)</w:delText>
        </w:r>
      </w:del>
      <w:r>
        <w:t xml:space="preserve"> will be generating and storing </w:t>
      </w:r>
      <w:ins w:id="48" w:author="Evans, Mark" w:date="2014-12-10T09:10:00Z">
        <w:r w:rsidR="00E92198">
          <w:t>terab</w:t>
        </w:r>
      </w:ins>
      <w:del w:id="49" w:author="Evans, Mark" w:date="2014-12-10T09:10:00Z">
        <w:r w:rsidDel="00E92198">
          <w:delText>TB</w:delText>
        </w:r>
      </w:del>
      <w:r>
        <w:t xml:space="preserve">ytes of experimental data per day in HDF5 files. </w:t>
      </w:r>
      <w:del w:id="50" w:author="Evans, Mark" w:date="2014-12-10T11:56:00Z">
        <w:r w:rsidRPr="00D74675" w:rsidDel="00D74675">
          <w:delText>One of the examples how the feature will be used at the centers is following.</w:delText>
        </w:r>
        <w:r w:rsidDel="00D74675">
          <w:delText xml:space="preserve"> </w:delText>
        </w:r>
      </w:del>
      <w:r>
        <w:t>B</w:t>
      </w:r>
      <w:ins w:id="51" w:author="Evans, Mark" w:date="2014-12-10T11:41:00Z">
        <w:r w:rsidR="00D74675">
          <w:t>ecause</w:t>
        </w:r>
      </w:ins>
      <w:del w:id="52" w:author="Evans, Mark" w:date="2014-12-10T11:41:00Z">
        <w:r w:rsidDel="00D74675">
          <w:delText>y</w:delText>
        </w:r>
      </w:del>
      <w:r>
        <w:t xml:space="preserve"> </w:t>
      </w:r>
      <w:ins w:id="53" w:author="Evans, Mark" w:date="2014-12-10T11:41:00Z">
        <w:r w:rsidR="00D74675">
          <w:t xml:space="preserve">of </w:t>
        </w:r>
      </w:ins>
      <w:r>
        <w:t>the nature of the experiments and hardware constraints, the data representing, for example, an X-</w:t>
      </w:r>
      <w:r w:rsidR="00D74675">
        <w:t xml:space="preserve">ray </w:t>
      </w:r>
      <w:r>
        <w:t xml:space="preserve">image will be stored across different HDF5 datasets in multiple HDF5 files. The whole image </w:t>
      </w:r>
      <w:ins w:id="54" w:author="Evans, Mark" w:date="2014-12-15T16:49:00Z">
        <w:r w:rsidR="000403E7">
          <w:t>could be</w:t>
        </w:r>
      </w:ins>
      <w:ins w:id="55" w:author="Evans, Mark" w:date="2014-12-10T13:07:00Z">
        <w:r w:rsidR="00555E65">
          <w:t xml:space="preserve"> </w:t>
        </w:r>
      </w:ins>
      <w:del w:id="56" w:author="Evans, Mark" w:date="2014-12-10T13:07:00Z">
        <w:r w:rsidDel="00555E65">
          <w:delText xml:space="preserve">has to </w:delText>
        </w:r>
      </w:del>
      <w:proofErr w:type="spellStart"/>
      <w:r>
        <w:t>be</w:t>
      </w:r>
      <w:proofErr w:type="spellEnd"/>
      <w:r>
        <w:t xml:space="preserve"> accessed by an </w:t>
      </w:r>
      <w:del w:id="57" w:author="Evans, Mark" w:date="2014-12-10T11:47:00Z">
        <w:r w:rsidDel="00D74675">
          <w:delText xml:space="preserve">HDF5 </w:delText>
        </w:r>
      </w:del>
      <w:r>
        <w:t>application without a</w:t>
      </w:r>
      <w:ins w:id="58" w:author="Evans, Mark" w:date="2014-12-10T11:47:00Z">
        <w:r w:rsidR="00D74675">
          <w:t>ny</w:t>
        </w:r>
      </w:ins>
      <w:r>
        <w:t xml:space="preserve"> specific knowledge </w:t>
      </w:r>
      <w:ins w:id="59" w:author="Evans, Mark" w:date="2014-12-10T11:47:00Z">
        <w:r w:rsidR="00D74675">
          <w:t xml:space="preserve">of </w:t>
        </w:r>
      </w:ins>
      <w:r>
        <w:t>where data for each part of the image is stored.</w:t>
      </w:r>
    </w:p>
    <w:p w:rsidR="00494946" w:rsidDel="00D74675" w:rsidRDefault="00494946" w:rsidP="00494946">
      <w:pPr>
        <w:rPr>
          <w:del w:id="60" w:author="Evans, Mark" w:date="2014-12-10T11:58:00Z"/>
        </w:rPr>
      </w:pPr>
    </w:p>
    <w:p w:rsidR="00494946" w:rsidDel="004351EB" w:rsidRDefault="00494946" w:rsidP="00494946">
      <w:moveFromRangeStart w:id="61" w:author="Evans, Mark" w:date="2014-12-10T09:58:00Z" w:name="move405968811"/>
      <w:moveFrom w:id="62" w:author="Evans, Mark" w:date="2014-12-10T09:58:00Z">
        <w:r w:rsidDel="004351EB">
          <w:t>We are proposing to implement the new feature called HDF5 Virtual Dataset to address the problem.</w:t>
        </w:r>
      </w:moveFrom>
    </w:p>
    <w:p w:rsidR="00494946" w:rsidDel="004351EB" w:rsidRDefault="00494946" w:rsidP="00494946"/>
    <w:moveFromRangeEnd w:id="61"/>
    <w:p w:rsidR="00494946" w:rsidRDefault="00494946" w:rsidP="000403E7">
      <w:pPr>
        <w:pStyle w:val="ListParagraph"/>
        <w:numPr>
          <w:ilvl w:val="0"/>
          <w:numId w:val="36"/>
        </w:numPr>
      </w:pPr>
      <w:del w:id="63" w:author="Evans, Mark" w:date="2014-12-10T11:39:00Z">
        <w:r w:rsidDel="00D74675">
          <w:delText xml:space="preserve">The feature </w:delText>
        </w:r>
      </w:del>
      <w:del w:id="64" w:author="Evans, Mark" w:date="2014-12-10T11:16:00Z">
        <w:r w:rsidDel="00146DFE">
          <w:delText xml:space="preserve">is </w:delText>
        </w:r>
      </w:del>
      <w:del w:id="65" w:author="Evans, Mark" w:date="2014-12-10T11:39:00Z">
        <w:r w:rsidDel="00D74675">
          <w:delText xml:space="preserve">of interest to any HDF5 user who has to work with </w:delText>
        </w:r>
      </w:del>
      <w:del w:id="66" w:author="Evans, Mark" w:date="2014-12-10T11:16:00Z">
        <w:r w:rsidDel="00146DFE">
          <w:delText xml:space="preserve">the </w:delText>
        </w:r>
      </w:del>
      <w:del w:id="67" w:author="Evans, Mark" w:date="2014-12-10T11:39:00Z">
        <w:r w:rsidDel="00D74675">
          <w:delText xml:space="preserve">existing HDF5 files, to discover and to describe the data of interest, and to provide an efficient and standard access to the data via applications such as h5py, MATLAB and IDL. </w:delText>
        </w:r>
      </w:del>
      <w:del w:id="68" w:author="Evans, Mark" w:date="2014-12-10T11:57:00Z">
        <w:r w:rsidDel="00D74675">
          <w:delText xml:space="preserve">For example, a </w:delText>
        </w:r>
      </w:del>
      <w:r w:rsidR="00D74675">
        <w:t>Climatologist</w:t>
      </w:r>
      <w:ins w:id="69" w:author="Evans, Mark" w:date="2014-12-10T11:57:00Z">
        <w:r w:rsidR="00D74675">
          <w:t>s</w:t>
        </w:r>
      </w:ins>
      <w:del w:id="70" w:author="Evans, Mark" w:date="2014-12-10T11:17:00Z">
        <w:r w:rsidDel="00146DFE">
          <w:delText>,</w:delText>
        </w:r>
      </w:del>
      <w:r>
        <w:t xml:space="preserve"> who stud</w:t>
      </w:r>
      <w:ins w:id="71" w:author="Evans, Mark" w:date="2014-12-10T11:57:00Z">
        <w:r w:rsidR="00D74675">
          <w:t>y</w:t>
        </w:r>
      </w:ins>
      <w:del w:id="72" w:author="Evans, Mark" w:date="2014-12-10T11:57:00Z">
        <w:r w:rsidDel="00D74675">
          <w:delText>ies</w:delText>
        </w:r>
      </w:del>
      <w:r>
        <w:t xml:space="preserve"> and analy</w:t>
      </w:r>
      <w:ins w:id="73" w:author="Evans, Mark" w:date="2014-12-10T11:17:00Z">
        <w:r w:rsidR="00146DFE">
          <w:t>ze</w:t>
        </w:r>
      </w:ins>
      <w:del w:id="74" w:author="Evans, Mark" w:date="2014-12-10T11:17:00Z">
        <w:r w:rsidDel="00146DFE">
          <w:delText>sis</w:delText>
        </w:r>
      </w:del>
      <w:r>
        <w:t xml:space="preserve"> climate variations (temporal changes at a given location)</w:t>
      </w:r>
      <w:del w:id="75" w:author="Evans, Mark" w:date="2014-12-10T11:18:00Z">
        <w:r w:rsidDel="00146DFE">
          <w:delText>,</w:delText>
        </w:r>
      </w:del>
      <w:r>
        <w:t xml:space="preserve"> will be able to use the VDS feature to describe and access a “data </w:t>
      </w:r>
      <w:commentRangeStart w:id="76"/>
      <w:r>
        <w:t>rode</w:t>
      </w:r>
      <w:commentRangeEnd w:id="76"/>
      <w:r w:rsidR="00146DFE">
        <w:rPr>
          <w:rStyle w:val="CommentReference"/>
        </w:rPr>
        <w:commentReference w:id="76"/>
      </w:r>
      <w:r>
        <w:t xml:space="preserve">” - data of interest stored in </w:t>
      </w:r>
      <w:ins w:id="77" w:author="Evans, Mark" w:date="2014-12-10T13:14:00Z">
        <w:r w:rsidR="00555E65">
          <w:t>a</w:t>
        </w:r>
      </w:ins>
      <w:del w:id="78" w:author="Evans, Mark" w:date="2014-12-10T13:14:00Z">
        <w:r w:rsidDel="00555E65">
          <w:delText>the</w:delText>
        </w:r>
      </w:del>
      <w:r>
        <w:t xml:space="preserve"> series of </w:t>
      </w:r>
      <w:del w:id="79" w:author="Evans, Mark" w:date="2014-12-10T13:14:00Z">
        <w:r w:rsidDel="00555E65">
          <w:delText xml:space="preserve">the </w:delText>
        </w:r>
      </w:del>
      <w:r>
        <w:t>HDF5 files organized by time stamps without rewriting the data into new HDF5 file. The ”data rode” will be accessible as a regular HDF5 dataset via the</w:t>
      </w:r>
      <w:ins w:id="80" w:author="Evans, Mark" w:date="2014-12-15T16:50:00Z">
        <w:r w:rsidR="000403E7">
          <w:t>ir</w:t>
        </w:r>
      </w:ins>
      <w:r>
        <w:t xml:space="preserve"> </w:t>
      </w:r>
      <w:del w:id="81" w:author="Evans, Mark" w:date="2014-12-15T16:50:00Z">
        <w:r w:rsidDel="000403E7">
          <w:delText xml:space="preserve">HDF5 </w:delText>
        </w:r>
      </w:del>
      <w:bookmarkStart w:id="82" w:name="_GoBack"/>
      <w:bookmarkEnd w:id="82"/>
      <w:r>
        <w:t>applications without any special knowledge “coded” into the applications.</w:t>
      </w:r>
    </w:p>
    <w:p w:rsidR="00494946" w:rsidRDefault="00494946" w:rsidP="00494946"/>
    <w:p w:rsidR="00494946" w:rsidDel="00146DFE" w:rsidRDefault="00494946" w:rsidP="00494946">
      <w:pPr>
        <w:rPr>
          <w:del w:id="83" w:author="Evans, Mark" w:date="2014-12-10T11:12:00Z"/>
        </w:rPr>
      </w:pPr>
      <w:del w:id="84" w:author="Evans, Mark" w:date="2014-12-10T11:12:00Z">
        <w:r w:rsidDel="00146DFE">
          <w:delText>The feature is a logical next step to enable the HDF5 users to access and work with the data stored in the collection of the HDF5 files using the standard tools and existing HDF5 applications without changing the way the data is collected and stored.</w:delText>
        </w:r>
      </w:del>
    </w:p>
    <w:p w:rsidR="00494946" w:rsidDel="00146DFE" w:rsidRDefault="00494946" w:rsidP="00494946">
      <w:pPr>
        <w:rPr>
          <w:del w:id="85" w:author="Evans, Mark" w:date="2014-12-10T11:12:00Z"/>
        </w:rPr>
      </w:pPr>
    </w:p>
    <w:p w:rsidR="00494946" w:rsidRDefault="00555E65" w:rsidP="00494946">
      <w:ins w:id="86" w:author="Evans, Mark" w:date="2014-12-10T13:15:00Z">
        <w:r>
          <w:t xml:space="preserve">For more information about the proposed HDF5 Virtual Dataset feature, </w:t>
        </w:r>
      </w:ins>
      <w:del w:id="87" w:author="Evans, Mark" w:date="2014-12-10T13:15:00Z">
        <w:r w:rsidR="00494946" w:rsidDel="00555E65">
          <w:delText xml:space="preserve">Please </w:delText>
        </w:r>
      </w:del>
      <w:r w:rsidR="00494946">
        <w:t>see "RFC: HDF5 Virtual Dataset</w:t>
      </w:r>
      <w:ins w:id="88" w:author="Evans, Mark" w:date="2014-12-10T13:16:00Z">
        <w:r>
          <w:t>.</w:t>
        </w:r>
      </w:ins>
      <w:r w:rsidR="00494946">
        <w:t>"</w:t>
      </w:r>
      <w:del w:id="89" w:author="Evans, Mark" w:date="2014-12-10T13:16:00Z">
        <w:r w:rsidR="00494946" w:rsidDel="00555E65">
          <w:delText xml:space="preserve"> for the proposed solution.</w:delText>
        </w:r>
      </w:del>
      <w:r w:rsidR="00494946">
        <w:t xml:space="preserve"> </w:t>
      </w:r>
      <w:del w:id="90" w:author="Evans, Mark" w:date="2014-12-10T13:17:00Z">
        <w:r w:rsidR="00494946" w:rsidDel="00555E65">
          <w:delText>The document introduces Virtual Datasets (VDS) for HDF5 and summarizes the use cases, requirements, and programming model for them. The document also outlines VDS implementation and other changes to the HDF5 software.</w:delText>
        </w:r>
      </w:del>
    </w:p>
    <w:p w:rsidR="00D844D0" w:rsidRDefault="00D844D0" w:rsidP="00CD7C10"/>
    <w:p w:rsidR="00296618" w:rsidRDefault="00296618" w:rsidP="00296618"/>
    <w:p w:rsidR="001161DE" w:rsidRDefault="001161DE" w:rsidP="001161DE">
      <w:pPr>
        <w:pStyle w:val="Heading1"/>
      </w:pPr>
      <w:bookmarkStart w:id="91" w:name="_Toc405964669"/>
      <w:r>
        <w:lastRenderedPageBreak/>
        <w:t>Revision His</w:t>
      </w:r>
      <w:bookmarkStart w:id="92" w:name="RevisionHistory"/>
      <w:bookmarkEnd w:id="92"/>
      <w:r>
        <w:t>tory</w:t>
      </w:r>
      <w:bookmarkEnd w:id="91"/>
    </w:p>
    <w:p w:rsidR="001161DE" w:rsidRDefault="00460A3D" w:rsidP="001161DE">
      <w:r>
        <w:t>Use the table below to hold revision history information.</w:t>
      </w:r>
    </w:p>
    <w:p w:rsidR="00460A3D" w:rsidRDefault="00460A3D" w:rsidP="001161DE"/>
    <w:tbl>
      <w:tblPr>
        <w:tblStyle w:val="TableGrid"/>
        <w:tblW w:w="936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1161DE" w:rsidRPr="009D6CFF" w:rsidTr="001161DE">
        <w:trPr>
          <w:jc w:val="center"/>
        </w:trPr>
        <w:tc>
          <w:tcPr>
            <w:tcW w:w="2340" w:type="dxa"/>
          </w:tcPr>
          <w:p w:rsidR="001161DE" w:rsidRPr="009D6CFF" w:rsidRDefault="00494946" w:rsidP="00F22198">
            <w:pPr>
              <w:rPr>
                <w:rStyle w:val="Emphasis"/>
              </w:rPr>
            </w:pPr>
            <w:r>
              <w:rPr>
                <w:rStyle w:val="Emphasis"/>
              </w:rPr>
              <w:t>December 10, 2014</w:t>
            </w:r>
          </w:p>
        </w:tc>
        <w:tc>
          <w:tcPr>
            <w:tcW w:w="7020" w:type="dxa"/>
          </w:tcPr>
          <w:p w:rsidR="001161DE" w:rsidRPr="00381A76" w:rsidRDefault="00494946" w:rsidP="00381A76">
            <w:pPr>
              <w:rPr>
                <w:rStyle w:val="Emphasis"/>
                <w:i w:val="0"/>
              </w:rPr>
            </w:pPr>
            <w:r>
              <w:rPr>
                <w:rStyle w:val="Emphasis"/>
                <w:i w:val="0"/>
              </w:rPr>
              <w:t>Editing version 1.</w:t>
            </w: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bl>
    <w:p w:rsidR="00460A3D" w:rsidRDefault="00460A3D" w:rsidP="00713687"/>
    <w:p w:rsidR="00460A3D" w:rsidRDefault="00460A3D" w:rsidP="00713687"/>
    <w:p w:rsidR="007D304C" w:rsidRDefault="007D304C" w:rsidP="00713687"/>
    <w:sectPr w:rsidR="007D304C" w:rsidSect="00D844D0">
      <w:headerReference w:type="default" r:id="rId16"/>
      <w:type w:val="continuous"/>
      <w:pgSz w:w="12240" w:h="15840" w:code="1"/>
      <w:pgMar w:top="1440" w:right="1440" w:bottom="1440" w:left="1440" w:header="432"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6" w:author="Evans, Mark" w:date="2014-12-10T13:05:00Z" w:initials="MEE">
    <w:p w:rsidR="00D74675" w:rsidRDefault="00D74675">
      <w:pPr>
        <w:pStyle w:val="CommentText"/>
      </w:pPr>
      <w:r>
        <w:rPr>
          <w:rStyle w:val="CommentReference"/>
        </w:rPr>
        <w:annotationRef/>
      </w:r>
      <w:r>
        <w:t>Link to their sites.</w:t>
      </w:r>
      <w:r w:rsidR="00555E65">
        <w:t xml:space="preserve"> </w:t>
      </w:r>
      <w:hyperlink r:id="rId1" w:history="1">
        <w:r w:rsidR="00555E65" w:rsidRPr="00F63161">
          <w:rPr>
            <w:rStyle w:val="Hyperlink"/>
          </w:rPr>
          <w:t>http://www.diamond.ac.uk/</w:t>
        </w:r>
      </w:hyperlink>
      <w:r w:rsidR="00555E65">
        <w:t xml:space="preserve">. </w:t>
      </w:r>
      <w:hyperlink r:id="rId2" w:history="1">
        <w:r w:rsidR="00555E65" w:rsidRPr="00F63161">
          <w:rPr>
            <w:rStyle w:val="Hyperlink"/>
          </w:rPr>
          <w:t>www.desy.de/</w:t>
        </w:r>
      </w:hyperlink>
      <w:r w:rsidR="00555E65">
        <w:t xml:space="preserve">. </w:t>
      </w:r>
    </w:p>
  </w:comment>
  <w:comment w:id="76" w:author="Evans, Mark" w:date="2014-12-10T11:21:00Z" w:initials="MEE">
    <w:p w:rsidR="00146DFE" w:rsidRDefault="00146DFE">
      <w:pPr>
        <w:pStyle w:val="CommentText"/>
      </w:pPr>
      <w:r>
        <w:rPr>
          <w:rStyle w:val="CommentReference"/>
        </w:rPr>
        <w:annotationRef/>
      </w:r>
      <w:r>
        <w:t>Why is this term being used?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8E0" w:rsidRDefault="002E08E0" w:rsidP="00611674">
      <w:r>
        <w:separator/>
      </w:r>
    </w:p>
  </w:endnote>
  <w:endnote w:type="continuationSeparator" w:id="0">
    <w:p w:rsidR="002E08E0" w:rsidRDefault="002E08E0"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3AB65F2A" wp14:editId="016D95D2">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0403E7">
              <w:rPr>
                <w:noProof/>
              </w:rPr>
              <w:t>4</w:t>
            </w:r>
            <w:r w:rsidR="0021719B">
              <w:rPr>
                <w:noProof/>
              </w:rPr>
              <w:fldChar w:fldCharType="end"/>
            </w:r>
            <w:r>
              <w:t xml:space="preserve"> of </w:t>
            </w:r>
            <w:fldSimple w:instr=" NUMPAGES  ">
              <w:r w:rsidR="000403E7">
                <w:rPr>
                  <w:noProof/>
                </w:rPr>
                <w:t>6</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8E0" w:rsidRDefault="002E08E0" w:rsidP="00611674">
      <w:r>
        <w:separator/>
      </w:r>
    </w:p>
  </w:footnote>
  <w:footnote w:type="continuationSeparator" w:id="0">
    <w:p w:rsidR="002E08E0" w:rsidRDefault="002E08E0"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2E08E0" w:rsidP="008866B7">
    <w:pPr>
      <w:pStyle w:val="Header"/>
    </w:pPr>
    <w:r>
      <w:fldChar w:fldCharType="begin"/>
    </w:r>
    <w:r>
      <w:instrText xml:space="preserve"> STYLEREF  Title  \* MERGEFORMAT </w:instrText>
    </w:r>
    <w:r>
      <w:fldChar w:fldCharType="separate"/>
    </w:r>
    <w:r w:rsidR="000403E7">
      <w:rPr>
        <w:noProof/>
      </w:rPr>
      <w:t>Confluence Overview of a Virtual Dataset</w:t>
    </w:r>
    <w:r>
      <w:rPr>
        <w:noProof/>
      </w:rPr>
      <w:fldChar w:fldCharType="end"/>
    </w:r>
    <w:r w:rsidR="008866B7">
      <w:tab/>
    </w:r>
    <w:r w:rsidR="008C7F74">
      <w:tab/>
    </w:r>
    <w:r>
      <w:fldChar w:fldCharType="begin"/>
    </w:r>
    <w:r>
      <w:instrText xml:space="preserve"> STYLEREF  Contents  \* MERGEFORMAT </w:instrText>
    </w:r>
    <w:r>
      <w:fldChar w:fldCharType="separate"/>
    </w:r>
    <w:r w:rsidR="000403E7">
      <w:rPr>
        <w:noProof/>
      </w:rPr>
      <w:t>Contents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2E08E0" w:rsidP="008C7F74">
    <w:pPr>
      <w:pStyle w:val="Header"/>
      <w:tabs>
        <w:tab w:val="clear" w:pos="4680"/>
        <w:tab w:val="clear" w:pos="9360"/>
        <w:tab w:val="left" w:pos="6760"/>
      </w:tabs>
    </w:pPr>
    <w:r>
      <w:fldChar w:fldCharType="begin"/>
    </w:r>
    <w:r>
      <w:instrText xml:space="preserve"> STYLEREF  Title  \* MERGEFORMAT </w:instrText>
    </w:r>
    <w:r>
      <w:fldChar w:fldCharType="separate"/>
    </w:r>
    <w:r w:rsidR="0062679E">
      <w:rPr>
        <w:noProof/>
      </w:rPr>
      <w:t>Type: Title</w:t>
    </w:r>
    <w:r>
      <w:rPr>
        <w:noProof/>
      </w:rPr>
      <w:fldChar w:fldCharType="end"/>
    </w:r>
    <w:r w:rsidR="008C7F74">
      <w:rPr>
        <w:noProof/>
      </w:rPr>
      <w:t xml:space="preserve"> - </w:t>
    </w:r>
    <w:r>
      <w:fldChar w:fldCharType="begin"/>
    </w:r>
    <w:r>
      <w:instrText xml:space="preserve"> STYLEREF  Identifier  \* MERGEFORMAT </w:instrText>
    </w:r>
    <w:r>
      <w:fldChar w:fldCharType="separate"/>
    </w:r>
    <w:r w:rsidR="0062679E">
      <w:rPr>
        <w:noProof/>
      </w:rPr>
      <w:t>Identifier</w:t>
    </w:r>
    <w:r>
      <w:rPr>
        <w:noProof/>
      </w:rPr>
      <w:fldChar w:fldCharType="end"/>
    </w:r>
    <w:r w:rsidR="008C7F74">
      <w:t xml:space="preserve"> - </w:t>
    </w:r>
    <w:r>
      <w:fldChar w:fldCharType="begin"/>
    </w:r>
    <w:r>
      <w:instrText xml:space="preserve"> STYLEREF  Version  \* MERGEFORMAT </w:instrText>
    </w:r>
    <w:r>
      <w:fldChar w:fldCharType="separate"/>
    </w:r>
    <w:r w:rsidR="0062679E">
      <w:rPr>
        <w:noProof/>
      </w:rPr>
      <w:t>Document Version 1.x</w:t>
    </w:r>
    <w:r>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985711" w:rsidP="00F700E9">
    <w:pPr>
      <w:pStyle w:val="Header"/>
    </w:pPr>
    <w:fldSimple w:instr=" STYLEREF  Title  \* MERGEFORMAT ">
      <w:r w:rsidR="000403E7">
        <w:rPr>
          <w:noProof/>
        </w:rPr>
        <w:t>Confluence Overview of a Virtual Dataset</w:t>
      </w:r>
    </w:fldSimple>
    <w:r w:rsidR="008866B7">
      <w:tab/>
    </w:r>
    <w:r w:rsidR="00E17DC3">
      <w:tab/>
    </w:r>
    <w:fldSimple w:instr=" STYLEREF  &quot;Heading 1&quot;  \* MERGEFORMAT ">
      <w:r w:rsidR="000403E7">
        <w:rPr>
          <w:noProof/>
        </w:rPr>
        <w:t>HDF5 Virtual Dataset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F2CA4D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F462BD"/>
    <w:multiLevelType w:val="hybridMultilevel"/>
    <w:tmpl w:val="74FC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29"/>
  </w:num>
  <w:num w:numId="3">
    <w:abstractNumId w:val="11"/>
  </w:num>
  <w:num w:numId="4">
    <w:abstractNumId w:val="3"/>
  </w:num>
  <w:num w:numId="5">
    <w:abstractNumId w:val="2"/>
  </w:num>
  <w:num w:numId="6">
    <w:abstractNumId w:val="1"/>
  </w:num>
  <w:num w:numId="7">
    <w:abstractNumId w:val="0"/>
  </w:num>
  <w:num w:numId="8">
    <w:abstractNumId w:val="5"/>
  </w:num>
  <w:num w:numId="9">
    <w:abstractNumId w:val="34"/>
  </w:num>
  <w:num w:numId="10">
    <w:abstractNumId w:val="4"/>
  </w:num>
  <w:num w:numId="11">
    <w:abstractNumId w:val="6"/>
  </w:num>
  <w:num w:numId="12">
    <w:abstractNumId w:val="17"/>
  </w:num>
  <w:num w:numId="13">
    <w:abstractNumId w:val="16"/>
  </w:num>
  <w:num w:numId="14">
    <w:abstractNumId w:val="8"/>
  </w:num>
  <w:num w:numId="15">
    <w:abstractNumId w:val="32"/>
  </w:num>
  <w:num w:numId="16">
    <w:abstractNumId w:val="18"/>
  </w:num>
  <w:num w:numId="17">
    <w:abstractNumId w:val="15"/>
  </w:num>
  <w:num w:numId="18">
    <w:abstractNumId w:val="30"/>
  </w:num>
  <w:num w:numId="19">
    <w:abstractNumId w:val="9"/>
  </w:num>
  <w:num w:numId="20">
    <w:abstractNumId w:val="7"/>
  </w:num>
  <w:num w:numId="21">
    <w:abstractNumId w:val="28"/>
  </w:num>
  <w:num w:numId="22">
    <w:abstractNumId w:val="12"/>
  </w:num>
  <w:num w:numId="23">
    <w:abstractNumId w:val="13"/>
  </w:num>
  <w:num w:numId="24">
    <w:abstractNumId w:val="25"/>
  </w:num>
  <w:num w:numId="25">
    <w:abstractNumId w:val="21"/>
  </w:num>
  <w:num w:numId="26">
    <w:abstractNumId w:val="23"/>
  </w:num>
  <w:num w:numId="27">
    <w:abstractNumId w:val="22"/>
  </w:num>
  <w:num w:numId="28">
    <w:abstractNumId w:val="14"/>
  </w:num>
  <w:num w:numId="29">
    <w:abstractNumId w:val="10"/>
  </w:num>
  <w:num w:numId="30">
    <w:abstractNumId w:val="33"/>
  </w:num>
  <w:num w:numId="31">
    <w:abstractNumId w:val="20"/>
  </w:num>
  <w:num w:numId="32">
    <w:abstractNumId w:val="19"/>
  </w:num>
  <w:num w:numId="33">
    <w:abstractNumId w:val="31"/>
  </w:num>
  <w:num w:numId="34">
    <w:abstractNumId w:val="26"/>
  </w:num>
  <w:num w:numId="35">
    <w:abstractNumId w:val="27"/>
  </w:num>
  <w:num w:numId="36">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79E"/>
    <w:rsid w:val="000064FA"/>
    <w:rsid w:val="000123D6"/>
    <w:rsid w:val="000206B7"/>
    <w:rsid w:val="00021AC4"/>
    <w:rsid w:val="000224B8"/>
    <w:rsid w:val="000315F0"/>
    <w:rsid w:val="000403E7"/>
    <w:rsid w:val="000564F4"/>
    <w:rsid w:val="0006586E"/>
    <w:rsid w:val="00067A59"/>
    <w:rsid w:val="0009479C"/>
    <w:rsid w:val="00096B31"/>
    <w:rsid w:val="000A2824"/>
    <w:rsid w:val="000A298B"/>
    <w:rsid w:val="000A3415"/>
    <w:rsid w:val="000A6D39"/>
    <w:rsid w:val="000D5E20"/>
    <w:rsid w:val="000F4B50"/>
    <w:rsid w:val="000F5292"/>
    <w:rsid w:val="00104705"/>
    <w:rsid w:val="00104ABF"/>
    <w:rsid w:val="00104D0F"/>
    <w:rsid w:val="00106F04"/>
    <w:rsid w:val="001161DE"/>
    <w:rsid w:val="00141737"/>
    <w:rsid w:val="00142138"/>
    <w:rsid w:val="001445BC"/>
    <w:rsid w:val="0014688B"/>
    <w:rsid w:val="00146DFE"/>
    <w:rsid w:val="00155856"/>
    <w:rsid w:val="00182858"/>
    <w:rsid w:val="00186499"/>
    <w:rsid w:val="00196662"/>
    <w:rsid w:val="001A1BC6"/>
    <w:rsid w:val="001A6661"/>
    <w:rsid w:val="001A762A"/>
    <w:rsid w:val="001B1DD2"/>
    <w:rsid w:val="001B2BB8"/>
    <w:rsid w:val="001B3F62"/>
    <w:rsid w:val="001E3171"/>
    <w:rsid w:val="001E5918"/>
    <w:rsid w:val="001F2820"/>
    <w:rsid w:val="002011F0"/>
    <w:rsid w:val="00206BBB"/>
    <w:rsid w:val="002074CC"/>
    <w:rsid w:val="0021719B"/>
    <w:rsid w:val="00221654"/>
    <w:rsid w:val="00234EBB"/>
    <w:rsid w:val="0025327B"/>
    <w:rsid w:val="00262D10"/>
    <w:rsid w:val="0026368B"/>
    <w:rsid w:val="00273EAB"/>
    <w:rsid w:val="002830D0"/>
    <w:rsid w:val="00293970"/>
    <w:rsid w:val="00295DC7"/>
    <w:rsid w:val="00296618"/>
    <w:rsid w:val="002B74CB"/>
    <w:rsid w:val="002E08E0"/>
    <w:rsid w:val="002E6F33"/>
    <w:rsid w:val="00303CB5"/>
    <w:rsid w:val="0031779F"/>
    <w:rsid w:val="00324C67"/>
    <w:rsid w:val="00331A1A"/>
    <w:rsid w:val="00381A76"/>
    <w:rsid w:val="003855EA"/>
    <w:rsid w:val="00386B2E"/>
    <w:rsid w:val="003A4B85"/>
    <w:rsid w:val="003A7CBD"/>
    <w:rsid w:val="003B6796"/>
    <w:rsid w:val="003B6C77"/>
    <w:rsid w:val="003C1CCC"/>
    <w:rsid w:val="003C5E5D"/>
    <w:rsid w:val="003D1377"/>
    <w:rsid w:val="003D17DC"/>
    <w:rsid w:val="003D6533"/>
    <w:rsid w:val="003E5831"/>
    <w:rsid w:val="003E65EE"/>
    <w:rsid w:val="003F2E0F"/>
    <w:rsid w:val="003F4B0F"/>
    <w:rsid w:val="00400321"/>
    <w:rsid w:val="0042186E"/>
    <w:rsid w:val="004351EB"/>
    <w:rsid w:val="00450A37"/>
    <w:rsid w:val="00457EB3"/>
    <w:rsid w:val="00460A3D"/>
    <w:rsid w:val="00460A7C"/>
    <w:rsid w:val="0048044B"/>
    <w:rsid w:val="004811A8"/>
    <w:rsid w:val="00486F65"/>
    <w:rsid w:val="004931FD"/>
    <w:rsid w:val="00494946"/>
    <w:rsid w:val="004A272D"/>
    <w:rsid w:val="004B1ED8"/>
    <w:rsid w:val="004B4AC3"/>
    <w:rsid w:val="004E6CDB"/>
    <w:rsid w:val="004E74BC"/>
    <w:rsid w:val="005059CD"/>
    <w:rsid w:val="00532B31"/>
    <w:rsid w:val="00534273"/>
    <w:rsid w:val="0054310F"/>
    <w:rsid w:val="005536EC"/>
    <w:rsid w:val="00555E65"/>
    <w:rsid w:val="0056137E"/>
    <w:rsid w:val="00566905"/>
    <w:rsid w:val="00577337"/>
    <w:rsid w:val="00577919"/>
    <w:rsid w:val="005857E1"/>
    <w:rsid w:val="00585E91"/>
    <w:rsid w:val="005878A5"/>
    <w:rsid w:val="00587B8E"/>
    <w:rsid w:val="005938BB"/>
    <w:rsid w:val="005A25FA"/>
    <w:rsid w:val="005A51A7"/>
    <w:rsid w:val="005B1653"/>
    <w:rsid w:val="005B4944"/>
    <w:rsid w:val="005C0D2A"/>
    <w:rsid w:val="005C2F17"/>
    <w:rsid w:val="005D139A"/>
    <w:rsid w:val="005F60A3"/>
    <w:rsid w:val="00600344"/>
    <w:rsid w:val="00605B26"/>
    <w:rsid w:val="00611674"/>
    <w:rsid w:val="0062679E"/>
    <w:rsid w:val="00646F90"/>
    <w:rsid w:val="00663255"/>
    <w:rsid w:val="00677755"/>
    <w:rsid w:val="006855F4"/>
    <w:rsid w:val="00690D2A"/>
    <w:rsid w:val="006A2081"/>
    <w:rsid w:val="006B57FF"/>
    <w:rsid w:val="006D03B1"/>
    <w:rsid w:val="006D1536"/>
    <w:rsid w:val="006E26E5"/>
    <w:rsid w:val="006F15D5"/>
    <w:rsid w:val="00713687"/>
    <w:rsid w:val="007155A8"/>
    <w:rsid w:val="0072414E"/>
    <w:rsid w:val="0072793B"/>
    <w:rsid w:val="00746B6A"/>
    <w:rsid w:val="00755B90"/>
    <w:rsid w:val="00755D9E"/>
    <w:rsid w:val="0076311E"/>
    <w:rsid w:val="00770589"/>
    <w:rsid w:val="00783BF9"/>
    <w:rsid w:val="0079482A"/>
    <w:rsid w:val="007A053A"/>
    <w:rsid w:val="007A7002"/>
    <w:rsid w:val="007B133F"/>
    <w:rsid w:val="007B7399"/>
    <w:rsid w:val="007C1AE8"/>
    <w:rsid w:val="007D304C"/>
    <w:rsid w:val="007D5434"/>
    <w:rsid w:val="007E48D7"/>
    <w:rsid w:val="008003DD"/>
    <w:rsid w:val="00831F3E"/>
    <w:rsid w:val="00844D69"/>
    <w:rsid w:val="008538F0"/>
    <w:rsid w:val="008563C9"/>
    <w:rsid w:val="00871837"/>
    <w:rsid w:val="008848F4"/>
    <w:rsid w:val="008866B7"/>
    <w:rsid w:val="00886AB5"/>
    <w:rsid w:val="008962DE"/>
    <w:rsid w:val="008B1C57"/>
    <w:rsid w:val="008C5041"/>
    <w:rsid w:val="008C7F74"/>
    <w:rsid w:val="008D09AF"/>
    <w:rsid w:val="008E417A"/>
    <w:rsid w:val="008F45FA"/>
    <w:rsid w:val="008F5857"/>
    <w:rsid w:val="008F6B39"/>
    <w:rsid w:val="00924831"/>
    <w:rsid w:val="009333DF"/>
    <w:rsid w:val="009424DA"/>
    <w:rsid w:val="00942F51"/>
    <w:rsid w:val="009634CF"/>
    <w:rsid w:val="009711D7"/>
    <w:rsid w:val="009719A1"/>
    <w:rsid w:val="00973E17"/>
    <w:rsid w:val="009746A3"/>
    <w:rsid w:val="009754DF"/>
    <w:rsid w:val="00975B2D"/>
    <w:rsid w:val="00975BCD"/>
    <w:rsid w:val="009822ED"/>
    <w:rsid w:val="00985711"/>
    <w:rsid w:val="00994ABD"/>
    <w:rsid w:val="009A0629"/>
    <w:rsid w:val="009B1B24"/>
    <w:rsid w:val="009C1700"/>
    <w:rsid w:val="009E4095"/>
    <w:rsid w:val="009F10C6"/>
    <w:rsid w:val="00A12A5A"/>
    <w:rsid w:val="00A22DCE"/>
    <w:rsid w:val="00A2457D"/>
    <w:rsid w:val="00A34DD6"/>
    <w:rsid w:val="00A404F2"/>
    <w:rsid w:val="00A42960"/>
    <w:rsid w:val="00A466DD"/>
    <w:rsid w:val="00A87604"/>
    <w:rsid w:val="00AA699D"/>
    <w:rsid w:val="00AB0F4C"/>
    <w:rsid w:val="00AC541B"/>
    <w:rsid w:val="00AD72C9"/>
    <w:rsid w:val="00AE35EA"/>
    <w:rsid w:val="00AF2464"/>
    <w:rsid w:val="00AF26C9"/>
    <w:rsid w:val="00AF66A0"/>
    <w:rsid w:val="00B02B31"/>
    <w:rsid w:val="00B11034"/>
    <w:rsid w:val="00B155C3"/>
    <w:rsid w:val="00B2114D"/>
    <w:rsid w:val="00B2460B"/>
    <w:rsid w:val="00B30113"/>
    <w:rsid w:val="00B30F5E"/>
    <w:rsid w:val="00B35FB2"/>
    <w:rsid w:val="00B518F5"/>
    <w:rsid w:val="00B53A7D"/>
    <w:rsid w:val="00B5663E"/>
    <w:rsid w:val="00B636F5"/>
    <w:rsid w:val="00BA6951"/>
    <w:rsid w:val="00BB0C54"/>
    <w:rsid w:val="00BB7D5D"/>
    <w:rsid w:val="00BE5A46"/>
    <w:rsid w:val="00BF3FFA"/>
    <w:rsid w:val="00C0798C"/>
    <w:rsid w:val="00C24A97"/>
    <w:rsid w:val="00C35C91"/>
    <w:rsid w:val="00C46F96"/>
    <w:rsid w:val="00C5194A"/>
    <w:rsid w:val="00C55253"/>
    <w:rsid w:val="00C63A48"/>
    <w:rsid w:val="00C740C9"/>
    <w:rsid w:val="00C7737A"/>
    <w:rsid w:val="00C869E9"/>
    <w:rsid w:val="00CA2F18"/>
    <w:rsid w:val="00CA3AA1"/>
    <w:rsid w:val="00CA6EC1"/>
    <w:rsid w:val="00CC0A7E"/>
    <w:rsid w:val="00CD06F4"/>
    <w:rsid w:val="00CD4B9A"/>
    <w:rsid w:val="00CD5D2E"/>
    <w:rsid w:val="00CD7C10"/>
    <w:rsid w:val="00CE0A75"/>
    <w:rsid w:val="00CE281C"/>
    <w:rsid w:val="00CE5301"/>
    <w:rsid w:val="00CF1493"/>
    <w:rsid w:val="00D05FC5"/>
    <w:rsid w:val="00D33A36"/>
    <w:rsid w:val="00D4121D"/>
    <w:rsid w:val="00D418FA"/>
    <w:rsid w:val="00D41CD5"/>
    <w:rsid w:val="00D43EB4"/>
    <w:rsid w:val="00D44BCF"/>
    <w:rsid w:val="00D45BC8"/>
    <w:rsid w:val="00D45F12"/>
    <w:rsid w:val="00D74675"/>
    <w:rsid w:val="00D777BC"/>
    <w:rsid w:val="00D812E7"/>
    <w:rsid w:val="00D844D0"/>
    <w:rsid w:val="00D91D6F"/>
    <w:rsid w:val="00DA0043"/>
    <w:rsid w:val="00DB01EB"/>
    <w:rsid w:val="00DB4F08"/>
    <w:rsid w:val="00DC4810"/>
    <w:rsid w:val="00DE7AA7"/>
    <w:rsid w:val="00DF0D06"/>
    <w:rsid w:val="00DF44DA"/>
    <w:rsid w:val="00DF5560"/>
    <w:rsid w:val="00E00602"/>
    <w:rsid w:val="00E0743A"/>
    <w:rsid w:val="00E113B8"/>
    <w:rsid w:val="00E17DC3"/>
    <w:rsid w:val="00E23C92"/>
    <w:rsid w:val="00E26A1F"/>
    <w:rsid w:val="00E4140A"/>
    <w:rsid w:val="00E72899"/>
    <w:rsid w:val="00E84A0F"/>
    <w:rsid w:val="00E91263"/>
    <w:rsid w:val="00E92198"/>
    <w:rsid w:val="00EA1DE5"/>
    <w:rsid w:val="00EA6E56"/>
    <w:rsid w:val="00EB4949"/>
    <w:rsid w:val="00EE0F05"/>
    <w:rsid w:val="00EE19CE"/>
    <w:rsid w:val="00EF6E8F"/>
    <w:rsid w:val="00F050F3"/>
    <w:rsid w:val="00F07424"/>
    <w:rsid w:val="00F107B2"/>
    <w:rsid w:val="00F11A2D"/>
    <w:rsid w:val="00F36D51"/>
    <w:rsid w:val="00F41107"/>
    <w:rsid w:val="00F62D1A"/>
    <w:rsid w:val="00F700E9"/>
    <w:rsid w:val="00F70422"/>
    <w:rsid w:val="00F7647F"/>
    <w:rsid w:val="00F8388E"/>
    <w:rsid w:val="00F87EE3"/>
    <w:rsid w:val="00F977CD"/>
    <w:rsid w:val="00FA75C5"/>
    <w:rsid w:val="00FB1BD5"/>
    <w:rsid w:val="00FB3BE6"/>
    <w:rsid w:val="00FB3FDC"/>
    <w:rsid w:val="00FB6DFD"/>
    <w:rsid w:val="00FC0E3C"/>
    <w:rsid w:val="00FD768A"/>
    <w:rsid w:val="00FE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 w:id="20608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desy.de/" TargetMode="External"/><Relationship Id="rId1" Type="http://schemas.openxmlformats.org/officeDocument/2006/relationships/hyperlink" Target="http://www.diamond.ac.uk/"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yperlink" Target="http://www.hdfgroup.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196C2-2888-415F-BE30-CECE7559A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306</TotalTime>
  <Pages>1</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THG Document Template</dc:title>
  <dc:creator>Evans, Mark</dc:creator>
  <cp:lastModifiedBy>Evans, Mark</cp:lastModifiedBy>
  <cp:revision>12</cp:revision>
  <cp:lastPrinted>2008-08-22T21:45:00Z</cp:lastPrinted>
  <dcterms:created xsi:type="dcterms:W3CDTF">2014-12-10T14:39:00Z</dcterms:created>
  <dcterms:modified xsi:type="dcterms:W3CDTF">2014-12-15T22:51:00Z</dcterms:modified>
</cp:coreProperties>
</file>