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D77CC" w14:textId="6BBDA5DB" w:rsidR="00E65D4D" w:rsidRDefault="00636E21" w:rsidP="0060700A">
      <w:pPr>
        <w:pStyle w:val="Title"/>
      </w:pPr>
      <w:r>
        <w:t xml:space="preserve">RFC: </w:t>
      </w:r>
      <w:r w:rsidR="002420D2">
        <w:t>Reference Manual Entries for VDS functions</w:t>
      </w:r>
    </w:p>
    <w:p w14:paraId="0709B39D" w14:textId="77777777" w:rsidR="00E65D4D" w:rsidRPr="006000D5" w:rsidRDefault="002420D2" w:rsidP="0060700A">
      <w:pPr>
        <w:pStyle w:val="Author"/>
      </w:pPr>
      <w:r>
        <w:t xml:space="preserve">Neil Fortner, </w:t>
      </w:r>
      <w:proofErr w:type="spellStart"/>
      <w:r>
        <w:t>Quincey</w:t>
      </w:r>
      <w:proofErr w:type="spellEnd"/>
      <w:r>
        <w:t xml:space="preserve"> </w:t>
      </w:r>
      <w:proofErr w:type="spellStart"/>
      <w:r>
        <w:t>Koziol</w:t>
      </w:r>
      <w:proofErr w:type="spellEnd"/>
      <w:r>
        <w:t xml:space="preserve">, Elena Pourmal </w:t>
      </w:r>
    </w:p>
    <w:p w14:paraId="1A3C5419" w14:textId="7AFA4246" w:rsidR="00E65D4D" w:rsidRDefault="009128DF" w:rsidP="00E65D4D">
      <w:pPr>
        <w:pStyle w:val="Abstract"/>
      </w:pPr>
      <w:r>
        <w:t xml:space="preserve">This document proposes </w:t>
      </w:r>
      <w:r w:rsidR="007B5995" w:rsidRPr="007B5995">
        <w:rPr>
          <w:i/>
        </w:rPr>
        <w:t xml:space="preserve">HDF5 </w:t>
      </w:r>
      <w:r w:rsidRPr="007B5995">
        <w:rPr>
          <w:i/>
        </w:rPr>
        <w:t>Reference Manual</w:t>
      </w:r>
      <w:r>
        <w:t xml:space="preserve"> (RM)</w:t>
      </w:r>
      <w:r w:rsidR="002420D2">
        <w:t xml:space="preserve"> entries for the </w:t>
      </w:r>
      <w:r w:rsidR="007B5995">
        <w:t xml:space="preserve">creation </w:t>
      </w:r>
      <w:r w:rsidR="002420D2">
        <w:t xml:space="preserve">functions </w:t>
      </w:r>
      <w:r w:rsidR="007B5995">
        <w:t>that</w:t>
      </w:r>
      <w:r w:rsidR="002420D2">
        <w:t xml:space="preserve"> support </w:t>
      </w:r>
      <w:r w:rsidR="007B5995">
        <w:t xml:space="preserve">the </w:t>
      </w:r>
      <w:r w:rsidR="002420D2">
        <w:t>Virtual Data</w:t>
      </w:r>
      <w:r w:rsidR="007B5995">
        <w:t>s</w:t>
      </w:r>
      <w:r w:rsidR="002420D2">
        <w:t xml:space="preserve">et </w:t>
      </w:r>
      <w:r w:rsidR="00050E68">
        <w:t>(VDS)</w:t>
      </w:r>
      <w:r w:rsidR="002420D2">
        <w:t xml:space="preserve"> </w:t>
      </w:r>
      <w:r w:rsidR="007B5995">
        <w:t xml:space="preserve">feature </w:t>
      </w:r>
      <w:r w:rsidR="002420D2">
        <w:t>in HDF5.</w:t>
      </w:r>
    </w:p>
    <w:p w14:paraId="1772F031" w14:textId="77777777" w:rsidR="00E65D4D" w:rsidRPr="00913E2A" w:rsidRDefault="00E65D4D" w:rsidP="0060700A">
      <w:pPr>
        <w:pStyle w:val="Divider"/>
      </w:pPr>
    </w:p>
    <w:sdt>
      <w:sdtPr>
        <w:rPr>
          <w:rFonts w:asciiTheme="minorHAnsi" w:eastAsiaTheme="minorHAnsi" w:hAnsiTheme="minorHAnsi" w:cstheme="minorBidi"/>
          <w:b w:val="0"/>
          <w:bCs w:val="0"/>
          <w:color w:val="auto"/>
          <w:sz w:val="24"/>
          <w:szCs w:val="22"/>
        </w:rPr>
        <w:id w:val="-1565721964"/>
        <w:docPartObj>
          <w:docPartGallery w:val="Table of Contents"/>
          <w:docPartUnique/>
        </w:docPartObj>
      </w:sdtPr>
      <w:sdtEndPr>
        <w:rPr>
          <w:noProof/>
        </w:rPr>
      </w:sdtEndPr>
      <w:sdtContent>
        <w:p w14:paraId="6B186514" w14:textId="4CB831AC" w:rsidR="006A0C28" w:rsidRDefault="006A0C28">
          <w:pPr>
            <w:pStyle w:val="TOCHeading"/>
          </w:pPr>
          <w:r>
            <w:t>Table of Contents</w:t>
          </w:r>
        </w:p>
        <w:p w14:paraId="2B40ADB3" w14:textId="77777777" w:rsidR="00C83A32" w:rsidRDefault="006A0C28">
          <w:pPr>
            <w:pStyle w:val="TOC1"/>
            <w:rPr>
              <w:ins w:id="0" w:author="Elena Pourmal" w:date="2015-07-10T11:35:00Z"/>
              <w:rFonts w:eastAsiaTheme="minorEastAsia"/>
              <w:b w:val="0"/>
              <w:noProof/>
              <w:lang w:eastAsia="ja-JP"/>
            </w:rPr>
          </w:pPr>
          <w:r>
            <w:fldChar w:fldCharType="begin"/>
          </w:r>
          <w:r>
            <w:instrText xml:space="preserve"> TOC \o "1-3" \h \z \u </w:instrText>
          </w:r>
          <w:r>
            <w:fldChar w:fldCharType="separate"/>
          </w:r>
          <w:ins w:id="1" w:author="Elena Pourmal" w:date="2015-07-10T11:35:00Z">
            <w:r w:rsidR="00C83A32">
              <w:rPr>
                <w:noProof/>
              </w:rPr>
              <w:t>1</w:t>
            </w:r>
            <w:r w:rsidR="00C83A32">
              <w:rPr>
                <w:rFonts w:eastAsiaTheme="minorEastAsia"/>
                <w:b w:val="0"/>
                <w:noProof/>
                <w:lang w:eastAsia="ja-JP"/>
              </w:rPr>
              <w:tab/>
            </w:r>
            <w:r w:rsidR="00C83A32">
              <w:rPr>
                <w:noProof/>
              </w:rPr>
              <w:t>Introduction</w:t>
            </w:r>
            <w:r w:rsidR="00C83A32">
              <w:rPr>
                <w:noProof/>
              </w:rPr>
              <w:tab/>
            </w:r>
            <w:r w:rsidR="00C83A32">
              <w:rPr>
                <w:noProof/>
              </w:rPr>
              <w:fldChar w:fldCharType="begin"/>
            </w:r>
            <w:r w:rsidR="00C83A32">
              <w:rPr>
                <w:noProof/>
              </w:rPr>
              <w:instrText xml:space="preserve"> PAGEREF _Toc298147455 \h </w:instrText>
            </w:r>
            <w:r w:rsidR="00C83A32">
              <w:rPr>
                <w:noProof/>
              </w:rPr>
            </w:r>
          </w:ins>
          <w:r w:rsidR="00C83A32">
            <w:rPr>
              <w:noProof/>
            </w:rPr>
            <w:fldChar w:fldCharType="separate"/>
          </w:r>
          <w:ins w:id="2" w:author="Elena Pourmal" w:date="2015-07-10T11:35:00Z">
            <w:r w:rsidR="00C83A32">
              <w:rPr>
                <w:noProof/>
              </w:rPr>
              <w:t>2</w:t>
            </w:r>
            <w:r w:rsidR="00C83A32">
              <w:rPr>
                <w:noProof/>
              </w:rPr>
              <w:fldChar w:fldCharType="end"/>
            </w:r>
          </w:ins>
        </w:p>
        <w:p w14:paraId="6B5487BD" w14:textId="77777777" w:rsidR="00C83A32" w:rsidRDefault="00C83A32">
          <w:pPr>
            <w:pStyle w:val="TOC1"/>
            <w:rPr>
              <w:ins w:id="3" w:author="Elena Pourmal" w:date="2015-07-10T11:35:00Z"/>
              <w:rFonts w:eastAsiaTheme="minorEastAsia"/>
              <w:b w:val="0"/>
              <w:noProof/>
              <w:lang w:eastAsia="ja-JP"/>
            </w:rPr>
          </w:pPr>
          <w:ins w:id="4" w:author="Elena Pourmal" w:date="2015-07-10T11:35:00Z">
            <w:r>
              <w:rPr>
                <w:noProof/>
              </w:rPr>
              <w:t>2</w:t>
            </w:r>
            <w:r>
              <w:rPr>
                <w:rFonts w:eastAsiaTheme="minorEastAsia"/>
                <w:b w:val="0"/>
                <w:noProof/>
                <w:lang w:eastAsia="ja-JP"/>
              </w:rPr>
              <w:tab/>
            </w:r>
            <w:r>
              <w:rPr>
                <w:noProof/>
              </w:rPr>
              <w:t>VDS APIs</w:t>
            </w:r>
            <w:r>
              <w:rPr>
                <w:noProof/>
              </w:rPr>
              <w:tab/>
            </w:r>
            <w:r>
              <w:rPr>
                <w:noProof/>
              </w:rPr>
              <w:fldChar w:fldCharType="begin"/>
            </w:r>
            <w:r>
              <w:rPr>
                <w:noProof/>
              </w:rPr>
              <w:instrText xml:space="preserve"> PAGEREF _Toc298147456 \h </w:instrText>
            </w:r>
            <w:r>
              <w:rPr>
                <w:noProof/>
              </w:rPr>
            </w:r>
          </w:ins>
          <w:r>
            <w:rPr>
              <w:noProof/>
            </w:rPr>
            <w:fldChar w:fldCharType="separate"/>
          </w:r>
          <w:ins w:id="5" w:author="Elena Pourmal" w:date="2015-07-10T11:35:00Z">
            <w:r>
              <w:rPr>
                <w:noProof/>
              </w:rPr>
              <w:t>3</w:t>
            </w:r>
            <w:r>
              <w:rPr>
                <w:noProof/>
              </w:rPr>
              <w:fldChar w:fldCharType="end"/>
            </w:r>
          </w:ins>
        </w:p>
        <w:p w14:paraId="24E84417" w14:textId="77777777" w:rsidR="00C83A32" w:rsidRDefault="00C83A32">
          <w:pPr>
            <w:pStyle w:val="TOC2"/>
            <w:tabs>
              <w:tab w:val="left" w:pos="792"/>
              <w:tab w:val="right" w:leader="dot" w:pos="9926"/>
            </w:tabs>
            <w:rPr>
              <w:ins w:id="6" w:author="Elena Pourmal" w:date="2015-07-10T11:35:00Z"/>
              <w:rFonts w:eastAsiaTheme="minorEastAsia"/>
              <w:b w:val="0"/>
              <w:noProof/>
              <w:sz w:val="24"/>
              <w:szCs w:val="24"/>
              <w:lang w:eastAsia="ja-JP"/>
            </w:rPr>
          </w:pPr>
          <w:ins w:id="7" w:author="Elena Pourmal" w:date="2015-07-10T11:35:00Z">
            <w:r>
              <w:rPr>
                <w:noProof/>
              </w:rPr>
              <w:t>2.1</w:t>
            </w:r>
            <w:r>
              <w:rPr>
                <w:rFonts w:eastAsiaTheme="minorEastAsia"/>
                <w:b w:val="0"/>
                <w:noProof/>
                <w:sz w:val="24"/>
                <w:szCs w:val="24"/>
                <w:lang w:eastAsia="ja-JP"/>
              </w:rPr>
              <w:tab/>
            </w:r>
            <w:r>
              <w:rPr>
                <w:noProof/>
              </w:rPr>
              <w:t>VDS Creation</w:t>
            </w:r>
            <w:r>
              <w:rPr>
                <w:noProof/>
              </w:rPr>
              <w:tab/>
            </w:r>
            <w:r>
              <w:rPr>
                <w:noProof/>
              </w:rPr>
              <w:fldChar w:fldCharType="begin"/>
            </w:r>
            <w:r>
              <w:rPr>
                <w:noProof/>
              </w:rPr>
              <w:instrText xml:space="preserve"> PAGEREF _Toc298147457 \h </w:instrText>
            </w:r>
            <w:r>
              <w:rPr>
                <w:noProof/>
              </w:rPr>
            </w:r>
          </w:ins>
          <w:r>
            <w:rPr>
              <w:noProof/>
            </w:rPr>
            <w:fldChar w:fldCharType="separate"/>
          </w:r>
          <w:ins w:id="8" w:author="Elena Pourmal" w:date="2015-07-10T11:35:00Z">
            <w:r>
              <w:rPr>
                <w:noProof/>
              </w:rPr>
              <w:t>3</w:t>
            </w:r>
            <w:r>
              <w:rPr>
                <w:noProof/>
              </w:rPr>
              <w:fldChar w:fldCharType="end"/>
            </w:r>
          </w:ins>
        </w:p>
        <w:p w14:paraId="7D88E584" w14:textId="77777777" w:rsidR="00C83A32" w:rsidRDefault="00C83A32">
          <w:pPr>
            <w:pStyle w:val="TOC3"/>
            <w:tabs>
              <w:tab w:val="left" w:pos="1176"/>
              <w:tab w:val="right" w:leader="dot" w:pos="9926"/>
            </w:tabs>
            <w:rPr>
              <w:ins w:id="9" w:author="Elena Pourmal" w:date="2015-07-10T11:35:00Z"/>
              <w:rFonts w:eastAsiaTheme="minorEastAsia"/>
              <w:noProof/>
              <w:sz w:val="24"/>
              <w:szCs w:val="24"/>
              <w:lang w:eastAsia="ja-JP"/>
            </w:rPr>
          </w:pPr>
          <w:ins w:id="10" w:author="Elena Pourmal" w:date="2015-07-10T11:35:00Z">
            <w:r>
              <w:rPr>
                <w:noProof/>
              </w:rPr>
              <w:t>2.1.1</w:t>
            </w:r>
            <w:r>
              <w:rPr>
                <w:rFonts w:eastAsiaTheme="minorEastAsia"/>
                <w:noProof/>
                <w:sz w:val="24"/>
                <w:szCs w:val="24"/>
                <w:lang w:eastAsia="ja-JP"/>
              </w:rPr>
              <w:tab/>
            </w:r>
            <w:r>
              <w:rPr>
                <w:noProof/>
              </w:rPr>
              <w:t>Modifications to H5Pset_layout and H5Pget_layout</w:t>
            </w:r>
            <w:r>
              <w:rPr>
                <w:noProof/>
              </w:rPr>
              <w:tab/>
            </w:r>
            <w:r>
              <w:rPr>
                <w:noProof/>
              </w:rPr>
              <w:fldChar w:fldCharType="begin"/>
            </w:r>
            <w:r>
              <w:rPr>
                <w:noProof/>
              </w:rPr>
              <w:instrText xml:space="preserve"> PAGEREF _Toc298147458 \h </w:instrText>
            </w:r>
            <w:r>
              <w:rPr>
                <w:noProof/>
              </w:rPr>
            </w:r>
          </w:ins>
          <w:r>
            <w:rPr>
              <w:noProof/>
            </w:rPr>
            <w:fldChar w:fldCharType="separate"/>
          </w:r>
          <w:ins w:id="11" w:author="Elena Pourmal" w:date="2015-07-10T11:35:00Z">
            <w:r>
              <w:rPr>
                <w:noProof/>
              </w:rPr>
              <w:t>3</w:t>
            </w:r>
            <w:r>
              <w:rPr>
                <w:noProof/>
              </w:rPr>
              <w:fldChar w:fldCharType="end"/>
            </w:r>
          </w:ins>
        </w:p>
        <w:p w14:paraId="07D9FDE1" w14:textId="77777777" w:rsidR="00C83A32" w:rsidRDefault="00C83A32">
          <w:pPr>
            <w:pStyle w:val="TOC3"/>
            <w:tabs>
              <w:tab w:val="left" w:pos="1176"/>
              <w:tab w:val="right" w:leader="dot" w:pos="9926"/>
            </w:tabs>
            <w:rPr>
              <w:ins w:id="12" w:author="Elena Pourmal" w:date="2015-07-10T11:35:00Z"/>
              <w:rFonts w:eastAsiaTheme="minorEastAsia"/>
              <w:noProof/>
              <w:sz w:val="24"/>
              <w:szCs w:val="24"/>
              <w:lang w:eastAsia="ja-JP"/>
            </w:rPr>
          </w:pPr>
          <w:ins w:id="13" w:author="Elena Pourmal" w:date="2015-07-10T11:35:00Z">
            <w:r>
              <w:rPr>
                <w:noProof/>
              </w:rPr>
              <w:t>2.1.2</w:t>
            </w:r>
            <w:r>
              <w:rPr>
                <w:rFonts w:eastAsiaTheme="minorEastAsia"/>
                <w:noProof/>
                <w:sz w:val="24"/>
                <w:szCs w:val="24"/>
                <w:lang w:eastAsia="ja-JP"/>
              </w:rPr>
              <w:tab/>
            </w:r>
            <w:r>
              <w:rPr>
                <w:noProof/>
              </w:rPr>
              <w:t>H5Pset_virtual</w:t>
            </w:r>
            <w:r>
              <w:rPr>
                <w:noProof/>
              </w:rPr>
              <w:tab/>
            </w:r>
            <w:r>
              <w:rPr>
                <w:noProof/>
              </w:rPr>
              <w:fldChar w:fldCharType="begin"/>
            </w:r>
            <w:r>
              <w:rPr>
                <w:noProof/>
              </w:rPr>
              <w:instrText xml:space="preserve"> PAGEREF _Toc298147459 \h </w:instrText>
            </w:r>
            <w:r>
              <w:rPr>
                <w:noProof/>
              </w:rPr>
            </w:r>
          </w:ins>
          <w:r>
            <w:rPr>
              <w:noProof/>
            </w:rPr>
            <w:fldChar w:fldCharType="separate"/>
          </w:r>
          <w:ins w:id="14" w:author="Elena Pourmal" w:date="2015-07-10T11:35:00Z">
            <w:r>
              <w:rPr>
                <w:noProof/>
              </w:rPr>
              <w:t>4</w:t>
            </w:r>
            <w:r>
              <w:rPr>
                <w:noProof/>
              </w:rPr>
              <w:fldChar w:fldCharType="end"/>
            </w:r>
          </w:ins>
        </w:p>
        <w:p w14:paraId="50ED5D34" w14:textId="77777777" w:rsidR="00C83A32" w:rsidRDefault="00C83A32">
          <w:pPr>
            <w:pStyle w:val="TOC2"/>
            <w:tabs>
              <w:tab w:val="left" w:pos="792"/>
              <w:tab w:val="right" w:leader="dot" w:pos="9926"/>
            </w:tabs>
            <w:rPr>
              <w:ins w:id="15" w:author="Elena Pourmal" w:date="2015-07-10T11:35:00Z"/>
              <w:rFonts w:eastAsiaTheme="minorEastAsia"/>
              <w:b w:val="0"/>
              <w:noProof/>
              <w:sz w:val="24"/>
              <w:szCs w:val="24"/>
              <w:lang w:eastAsia="ja-JP"/>
            </w:rPr>
          </w:pPr>
          <w:ins w:id="16" w:author="Elena Pourmal" w:date="2015-07-10T11:35:00Z">
            <w:r>
              <w:rPr>
                <w:noProof/>
              </w:rPr>
              <w:t>2.2</w:t>
            </w:r>
            <w:r>
              <w:rPr>
                <w:rFonts w:eastAsiaTheme="minorEastAsia"/>
                <w:b w:val="0"/>
                <w:noProof/>
                <w:sz w:val="24"/>
                <w:szCs w:val="24"/>
                <w:lang w:eastAsia="ja-JP"/>
              </w:rPr>
              <w:tab/>
            </w:r>
            <w:r>
              <w:rPr>
                <w:noProof/>
              </w:rPr>
              <w:t>VDS Queries</w:t>
            </w:r>
            <w:r>
              <w:rPr>
                <w:noProof/>
              </w:rPr>
              <w:tab/>
            </w:r>
            <w:r>
              <w:rPr>
                <w:noProof/>
              </w:rPr>
              <w:fldChar w:fldCharType="begin"/>
            </w:r>
            <w:r>
              <w:rPr>
                <w:noProof/>
              </w:rPr>
              <w:instrText xml:space="preserve"> PAGEREF _Toc298147460 \h </w:instrText>
            </w:r>
            <w:r>
              <w:rPr>
                <w:noProof/>
              </w:rPr>
            </w:r>
          </w:ins>
          <w:r>
            <w:rPr>
              <w:noProof/>
            </w:rPr>
            <w:fldChar w:fldCharType="separate"/>
          </w:r>
          <w:ins w:id="17" w:author="Elena Pourmal" w:date="2015-07-10T11:35:00Z">
            <w:r>
              <w:rPr>
                <w:noProof/>
              </w:rPr>
              <w:t>6</w:t>
            </w:r>
            <w:r>
              <w:rPr>
                <w:noProof/>
              </w:rPr>
              <w:fldChar w:fldCharType="end"/>
            </w:r>
          </w:ins>
        </w:p>
        <w:p w14:paraId="3D1D8422" w14:textId="77777777" w:rsidR="00C83A32" w:rsidRDefault="00C83A32">
          <w:pPr>
            <w:pStyle w:val="TOC3"/>
            <w:tabs>
              <w:tab w:val="left" w:pos="1176"/>
              <w:tab w:val="right" w:leader="dot" w:pos="9926"/>
            </w:tabs>
            <w:rPr>
              <w:ins w:id="18" w:author="Elena Pourmal" w:date="2015-07-10T11:35:00Z"/>
              <w:rFonts w:eastAsiaTheme="minorEastAsia"/>
              <w:noProof/>
              <w:sz w:val="24"/>
              <w:szCs w:val="24"/>
              <w:lang w:eastAsia="ja-JP"/>
            </w:rPr>
          </w:pPr>
          <w:ins w:id="19" w:author="Elena Pourmal" w:date="2015-07-10T11:35:00Z">
            <w:r>
              <w:rPr>
                <w:noProof/>
              </w:rPr>
              <w:t>2.2.1</w:t>
            </w:r>
            <w:r>
              <w:rPr>
                <w:rFonts w:eastAsiaTheme="minorEastAsia"/>
                <w:noProof/>
                <w:sz w:val="24"/>
                <w:szCs w:val="24"/>
                <w:lang w:eastAsia="ja-JP"/>
              </w:rPr>
              <w:tab/>
            </w:r>
            <w:r>
              <w:rPr>
                <w:noProof/>
              </w:rPr>
              <w:t>H5Pget_virtual_count</w:t>
            </w:r>
            <w:r>
              <w:rPr>
                <w:noProof/>
              </w:rPr>
              <w:tab/>
            </w:r>
            <w:r>
              <w:rPr>
                <w:noProof/>
              </w:rPr>
              <w:fldChar w:fldCharType="begin"/>
            </w:r>
            <w:r>
              <w:rPr>
                <w:noProof/>
              </w:rPr>
              <w:instrText xml:space="preserve"> PAGEREF _Toc298147461 \h </w:instrText>
            </w:r>
            <w:r>
              <w:rPr>
                <w:noProof/>
              </w:rPr>
            </w:r>
          </w:ins>
          <w:r>
            <w:rPr>
              <w:noProof/>
            </w:rPr>
            <w:fldChar w:fldCharType="separate"/>
          </w:r>
          <w:ins w:id="20" w:author="Elena Pourmal" w:date="2015-07-10T11:35:00Z">
            <w:r>
              <w:rPr>
                <w:noProof/>
              </w:rPr>
              <w:t>6</w:t>
            </w:r>
            <w:r>
              <w:rPr>
                <w:noProof/>
              </w:rPr>
              <w:fldChar w:fldCharType="end"/>
            </w:r>
          </w:ins>
        </w:p>
        <w:p w14:paraId="3062E9F0" w14:textId="77777777" w:rsidR="00C83A32" w:rsidRDefault="00C83A32">
          <w:pPr>
            <w:pStyle w:val="TOC3"/>
            <w:tabs>
              <w:tab w:val="left" w:pos="1176"/>
              <w:tab w:val="right" w:leader="dot" w:pos="9926"/>
            </w:tabs>
            <w:rPr>
              <w:ins w:id="21" w:author="Elena Pourmal" w:date="2015-07-10T11:35:00Z"/>
              <w:rFonts w:eastAsiaTheme="minorEastAsia"/>
              <w:noProof/>
              <w:sz w:val="24"/>
              <w:szCs w:val="24"/>
              <w:lang w:eastAsia="ja-JP"/>
            </w:rPr>
          </w:pPr>
          <w:ins w:id="22" w:author="Elena Pourmal" w:date="2015-07-10T11:35:00Z">
            <w:r>
              <w:rPr>
                <w:noProof/>
              </w:rPr>
              <w:t>2.2.2</w:t>
            </w:r>
            <w:r>
              <w:rPr>
                <w:rFonts w:eastAsiaTheme="minorEastAsia"/>
                <w:noProof/>
                <w:sz w:val="24"/>
                <w:szCs w:val="24"/>
                <w:lang w:eastAsia="ja-JP"/>
              </w:rPr>
              <w:tab/>
            </w:r>
            <w:r>
              <w:rPr>
                <w:noProof/>
              </w:rPr>
              <w:t>H5Pget_virtual_vspace</w:t>
            </w:r>
            <w:r>
              <w:rPr>
                <w:noProof/>
              </w:rPr>
              <w:tab/>
            </w:r>
            <w:r>
              <w:rPr>
                <w:noProof/>
              </w:rPr>
              <w:fldChar w:fldCharType="begin"/>
            </w:r>
            <w:r>
              <w:rPr>
                <w:noProof/>
              </w:rPr>
              <w:instrText xml:space="preserve"> PAGEREF _Toc298147462 \h </w:instrText>
            </w:r>
            <w:r>
              <w:rPr>
                <w:noProof/>
              </w:rPr>
            </w:r>
          </w:ins>
          <w:r>
            <w:rPr>
              <w:noProof/>
            </w:rPr>
            <w:fldChar w:fldCharType="separate"/>
          </w:r>
          <w:ins w:id="23" w:author="Elena Pourmal" w:date="2015-07-10T11:35:00Z">
            <w:r>
              <w:rPr>
                <w:noProof/>
              </w:rPr>
              <w:t>7</w:t>
            </w:r>
            <w:r>
              <w:rPr>
                <w:noProof/>
              </w:rPr>
              <w:fldChar w:fldCharType="end"/>
            </w:r>
          </w:ins>
        </w:p>
        <w:p w14:paraId="5DB57101" w14:textId="77777777" w:rsidR="00C83A32" w:rsidRDefault="00C83A32">
          <w:pPr>
            <w:pStyle w:val="TOC3"/>
            <w:tabs>
              <w:tab w:val="left" w:pos="1176"/>
              <w:tab w:val="right" w:leader="dot" w:pos="9926"/>
            </w:tabs>
            <w:rPr>
              <w:ins w:id="24" w:author="Elena Pourmal" w:date="2015-07-10T11:35:00Z"/>
              <w:rFonts w:eastAsiaTheme="minorEastAsia"/>
              <w:noProof/>
              <w:sz w:val="24"/>
              <w:szCs w:val="24"/>
              <w:lang w:eastAsia="ja-JP"/>
            </w:rPr>
          </w:pPr>
          <w:ins w:id="25" w:author="Elena Pourmal" w:date="2015-07-10T11:35:00Z">
            <w:r>
              <w:rPr>
                <w:noProof/>
              </w:rPr>
              <w:t>2.2.3</w:t>
            </w:r>
            <w:r>
              <w:rPr>
                <w:rFonts w:eastAsiaTheme="minorEastAsia"/>
                <w:noProof/>
                <w:sz w:val="24"/>
                <w:szCs w:val="24"/>
                <w:lang w:eastAsia="ja-JP"/>
              </w:rPr>
              <w:tab/>
            </w:r>
            <w:r>
              <w:rPr>
                <w:noProof/>
              </w:rPr>
              <w:t>H5Pget_virtual_srcspace</w:t>
            </w:r>
            <w:r>
              <w:rPr>
                <w:noProof/>
              </w:rPr>
              <w:tab/>
            </w:r>
            <w:r>
              <w:rPr>
                <w:noProof/>
              </w:rPr>
              <w:fldChar w:fldCharType="begin"/>
            </w:r>
            <w:r>
              <w:rPr>
                <w:noProof/>
              </w:rPr>
              <w:instrText xml:space="preserve"> PAGEREF _Toc298147463 \h </w:instrText>
            </w:r>
            <w:r>
              <w:rPr>
                <w:noProof/>
              </w:rPr>
            </w:r>
          </w:ins>
          <w:r>
            <w:rPr>
              <w:noProof/>
            </w:rPr>
            <w:fldChar w:fldCharType="separate"/>
          </w:r>
          <w:ins w:id="26" w:author="Elena Pourmal" w:date="2015-07-10T11:35:00Z">
            <w:r>
              <w:rPr>
                <w:noProof/>
              </w:rPr>
              <w:t>8</w:t>
            </w:r>
            <w:r>
              <w:rPr>
                <w:noProof/>
              </w:rPr>
              <w:fldChar w:fldCharType="end"/>
            </w:r>
          </w:ins>
        </w:p>
        <w:p w14:paraId="14BD24E2" w14:textId="77777777" w:rsidR="00C83A32" w:rsidRDefault="00C83A32">
          <w:pPr>
            <w:pStyle w:val="TOC3"/>
            <w:tabs>
              <w:tab w:val="left" w:pos="1176"/>
              <w:tab w:val="right" w:leader="dot" w:pos="9926"/>
            </w:tabs>
            <w:rPr>
              <w:ins w:id="27" w:author="Elena Pourmal" w:date="2015-07-10T11:35:00Z"/>
              <w:rFonts w:eastAsiaTheme="minorEastAsia"/>
              <w:noProof/>
              <w:sz w:val="24"/>
              <w:szCs w:val="24"/>
              <w:lang w:eastAsia="ja-JP"/>
            </w:rPr>
          </w:pPr>
          <w:ins w:id="28" w:author="Elena Pourmal" w:date="2015-07-10T11:35:00Z">
            <w:r>
              <w:rPr>
                <w:noProof/>
              </w:rPr>
              <w:t>2.2.4</w:t>
            </w:r>
            <w:r>
              <w:rPr>
                <w:rFonts w:eastAsiaTheme="minorEastAsia"/>
                <w:noProof/>
                <w:sz w:val="24"/>
                <w:szCs w:val="24"/>
                <w:lang w:eastAsia="ja-JP"/>
              </w:rPr>
              <w:tab/>
            </w:r>
            <w:r>
              <w:rPr>
                <w:noProof/>
              </w:rPr>
              <w:t>H5Pget_virtual_filename</w:t>
            </w:r>
            <w:r>
              <w:rPr>
                <w:noProof/>
              </w:rPr>
              <w:tab/>
            </w:r>
            <w:r>
              <w:rPr>
                <w:noProof/>
              </w:rPr>
              <w:fldChar w:fldCharType="begin"/>
            </w:r>
            <w:r>
              <w:rPr>
                <w:noProof/>
              </w:rPr>
              <w:instrText xml:space="preserve"> PAGEREF _Toc298147464 \h </w:instrText>
            </w:r>
            <w:r>
              <w:rPr>
                <w:noProof/>
              </w:rPr>
            </w:r>
          </w:ins>
          <w:r>
            <w:rPr>
              <w:noProof/>
            </w:rPr>
            <w:fldChar w:fldCharType="separate"/>
          </w:r>
          <w:ins w:id="29" w:author="Elena Pourmal" w:date="2015-07-10T11:35:00Z">
            <w:r>
              <w:rPr>
                <w:noProof/>
              </w:rPr>
              <w:t>9</w:t>
            </w:r>
            <w:r>
              <w:rPr>
                <w:noProof/>
              </w:rPr>
              <w:fldChar w:fldCharType="end"/>
            </w:r>
          </w:ins>
        </w:p>
        <w:p w14:paraId="373CACB2" w14:textId="77777777" w:rsidR="00C83A32" w:rsidRDefault="00C83A32">
          <w:pPr>
            <w:pStyle w:val="TOC3"/>
            <w:tabs>
              <w:tab w:val="left" w:pos="1176"/>
              <w:tab w:val="right" w:leader="dot" w:pos="9926"/>
            </w:tabs>
            <w:rPr>
              <w:ins w:id="30" w:author="Elena Pourmal" w:date="2015-07-10T11:35:00Z"/>
              <w:rFonts w:eastAsiaTheme="minorEastAsia"/>
              <w:noProof/>
              <w:sz w:val="24"/>
              <w:szCs w:val="24"/>
              <w:lang w:eastAsia="ja-JP"/>
            </w:rPr>
          </w:pPr>
          <w:ins w:id="31" w:author="Elena Pourmal" w:date="2015-07-10T11:35:00Z">
            <w:r>
              <w:rPr>
                <w:noProof/>
              </w:rPr>
              <w:t>2.2.5</w:t>
            </w:r>
            <w:r>
              <w:rPr>
                <w:rFonts w:eastAsiaTheme="minorEastAsia"/>
                <w:noProof/>
                <w:sz w:val="24"/>
                <w:szCs w:val="24"/>
                <w:lang w:eastAsia="ja-JP"/>
              </w:rPr>
              <w:tab/>
            </w:r>
            <w:r>
              <w:rPr>
                <w:noProof/>
              </w:rPr>
              <w:t>H5Pget_virtual_dsetname</w:t>
            </w:r>
            <w:r>
              <w:rPr>
                <w:noProof/>
              </w:rPr>
              <w:tab/>
            </w:r>
            <w:r>
              <w:rPr>
                <w:noProof/>
              </w:rPr>
              <w:fldChar w:fldCharType="begin"/>
            </w:r>
            <w:r>
              <w:rPr>
                <w:noProof/>
              </w:rPr>
              <w:instrText xml:space="preserve"> PAGEREF _Toc298147465 \h </w:instrText>
            </w:r>
            <w:r>
              <w:rPr>
                <w:noProof/>
              </w:rPr>
            </w:r>
          </w:ins>
          <w:r>
            <w:rPr>
              <w:noProof/>
            </w:rPr>
            <w:fldChar w:fldCharType="separate"/>
          </w:r>
          <w:ins w:id="32" w:author="Elena Pourmal" w:date="2015-07-10T11:35:00Z">
            <w:r>
              <w:rPr>
                <w:noProof/>
              </w:rPr>
              <w:t>10</w:t>
            </w:r>
            <w:r>
              <w:rPr>
                <w:noProof/>
              </w:rPr>
              <w:fldChar w:fldCharType="end"/>
            </w:r>
          </w:ins>
        </w:p>
        <w:p w14:paraId="2DBA0427" w14:textId="77777777" w:rsidR="00C83A32" w:rsidRDefault="00C83A32">
          <w:pPr>
            <w:pStyle w:val="TOC2"/>
            <w:tabs>
              <w:tab w:val="left" w:pos="792"/>
              <w:tab w:val="right" w:leader="dot" w:pos="9926"/>
            </w:tabs>
            <w:rPr>
              <w:ins w:id="33" w:author="Elena Pourmal" w:date="2015-07-10T11:35:00Z"/>
              <w:rFonts w:eastAsiaTheme="minorEastAsia"/>
              <w:b w:val="0"/>
              <w:noProof/>
              <w:sz w:val="24"/>
              <w:szCs w:val="24"/>
              <w:lang w:eastAsia="ja-JP"/>
            </w:rPr>
          </w:pPr>
          <w:ins w:id="34" w:author="Elena Pourmal" w:date="2015-07-10T11:35:00Z">
            <w:r>
              <w:rPr>
                <w:noProof/>
              </w:rPr>
              <w:t>2.3</w:t>
            </w:r>
            <w:r>
              <w:rPr>
                <w:rFonts w:eastAsiaTheme="minorEastAsia"/>
                <w:b w:val="0"/>
                <w:noProof/>
                <w:sz w:val="24"/>
                <w:szCs w:val="24"/>
                <w:lang w:eastAsia="ja-JP"/>
              </w:rPr>
              <w:tab/>
            </w:r>
            <w:r>
              <w:rPr>
                <w:noProof/>
              </w:rPr>
              <w:t>VDS Access Properties</w:t>
            </w:r>
            <w:r>
              <w:rPr>
                <w:noProof/>
              </w:rPr>
              <w:tab/>
            </w:r>
            <w:r>
              <w:rPr>
                <w:noProof/>
              </w:rPr>
              <w:fldChar w:fldCharType="begin"/>
            </w:r>
            <w:r>
              <w:rPr>
                <w:noProof/>
              </w:rPr>
              <w:instrText xml:space="preserve"> PAGEREF _Toc298147466 \h </w:instrText>
            </w:r>
            <w:r>
              <w:rPr>
                <w:noProof/>
              </w:rPr>
            </w:r>
          </w:ins>
          <w:r>
            <w:rPr>
              <w:noProof/>
            </w:rPr>
            <w:fldChar w:fldCharType="separate"/>
          </w:r>
          <w:ins w:id="35" w:author="Elena Pourmal" w:date="2015-07-10T11:35:00Z">
            <w:r>
              <w:rPr>
                <w:noProof/>
              </w:rPr>
              <w:t>11</w:t>
            </w:r>
            <w:r>
              <w:rPr>
                <w:noProof/>
              </w:rPr>
              <w:fldChar w:fldCharType="end"/>
            </w:r>
          </w:ins>
        </w:p>
        <w:p w14:paraId="543E1DB0" w14:textId="77777777" w:rsidR="00C83A32" w:rsidRDefault="00C83A32">
          <w:pPr>
            <w:pStyle w:val="TOC3"/>
            <w:tabs>
              <w:tab w:val="left" w:pos="1176"/>
              <w:tab w:val="right" w:leader="dot" w:pos="9926"/>
            </w:tabs>
            <w:rPr>
              <w:ins w:id="36" w:author="Elena Pourmal" w:date="2015-07-10T11:35:00Z"/>
              <w:rFonts w:eastAsiaTheme="minorEastAsia"/>
              <w:noProof/>
              <w:sz w:val="24"/>
              <w:szCs w:val="24"/>
              <w:lang w:eastAsia="ja-JP"/>
            </w:rPr>
          </w:pPr>
          <w:ins w:id="37" w:author="Elena Pourmal" w:date="2015-07-10T11:35:00Z">
            <w:r>
              <w:rPr>
                <w:noProof/>
              </w:rPr>
              <w:t>2.3.1</w:t>
            </w:r>
            <w:r>
              <w:rPr>
                <w:rFonts w:eastAsiaTheme="minorEastAsia"/>
                <w:noProof/>
                <w:sz w:val="24"/>
                <w:szCs w:val="24"/>
                <w:lang w:eastAsia="ja-JP"/>
              </w:rPr>
              <w:tab/>
            </w:r>
            <w:r>
              <w:rPr>
                <w:noProof/>
              </w:rPr>
              <w:t>H5Pset_virtual_view</w:t>
            </w:r>
            <w:r>
              <w:rPr>
                <w:noProof/>
              </w:rPr>
              <w:tab/>
            </w:r>
            <w:r>
              <w:rPr>
                <w:noProof/>
              </w:rPr>
              <w:fldChar w:fldCharType="begin"/>
            </w:r>
            <w:r>
              <w:rPr>
                <w:noProof/>
              </w:rPr>
              <w:instrText xml:space="preserve"> PAGEREF _Toc298147467 \h </w:instrText>
            </w:r>
            <w:r>
              <w:rPr>
                <w:noProof/>
              </w:rPr>
            </w:r>
          </w:ins>
          <w:r>
            <w:rPr>
              <w:noProof/>
            </w:rPr>
            <w:fldChar w:fldCharType="separate"/>
          </w:r>
          <w:ins w:id="38" w:author="Elena Pourmal" w:date="2015-07-10T11:35:00Z">
            <w:r>
              <w:rPr>
                <w:noProof/>
              </w:rPr>
              <w:t>11</w:t>
            </w:r>
            <w:r>
              <w:rPr>
                <w:noProof/>
              </w:rPr>
              <w:fldChar w:fldCharType="end"/>
            </w:r>
          </w:ins>
        </w:p>
        <w:p w14:paraId="6E05DAC0" w14:textId="77777777" w:rsidR="00C83A32" w:rsidRDefault="00C83A32">
          <w:pPr>
            <w:pStyle w:val="TOC3"/>
            <w:tabs>
              <w:tab w:val="left" w:pos="1176"/>
              <w:tab w:val="right" w:leader="dot" w:pos="9926"/>
            </w:tabs>
            <w:rPr>
              <w:ins w:id="39" w:author="Elena Pourmal" w:date="2015-07-10T11:35:00Z"/>
              <w:rFonts w:eastAsiaTheme="minorEastAsia"/>
              <w:noProof/>
              <w:sz w:val="24"/>
              <w:szCs w:val="24"/>
              <w:lang w:eastAsia="ja-JP"/>
            </w:rPr>
          </w:pPr>
          <w:ins w:id="40" w:author="Elena Pourmal" w:date="2015-07-10T11:35:00Z">
            <w:r>
              <w:rPr>
                <w:noProof/>
              </w:rPr>
              <w:t>2.3.2</w:t>
            </w:r>
            <w:r>
              <w:rPr>
                <w:rFonts w:eastAsiaTheme="minorEastAsia"/>
                <w:noProof/>
                <w:sz w:val="24"/>
                <w:szCs w:val="24"/>
                <w:lang w:eastAsia="ja-JP"/>
              </w:rPr>
              <w:tab/>
            </w:r>
            <w:r>
              <w:rPr>
                <w:noProof/>
              </w:rPr>
              <w:t>H5Pget_virtual_view</w:t>
            </w:r>
            <w:r>
              <w:rPr>
                <w:noProof/>
              </w:rPr>
              <w:tab/>
            </w:r>
            <w:r>
              <w:rPr>
                <w:noProof/>
              </w:rPr>
              <w:fldChar w:fldCharType="begin"/>
            </w:r>
            <w:r>
              <w:rPr>
                <w:noProof/>
              </w:rPr>
              <w:instrText xml:space="preserve"> PAGEREF _Toc298147468 \h </w:instrText>
            </w:r>
            <w:r>
              <w:rPr>
                <w:noProof/>
              </w:rPr>
            </w:r>
          </w:ins>
          <w:r>
            <w:rPr>
              <w:noProof/>
            </w:rPr>
            <w:fldChar w:fldCharType="separate"/>
          </w:r>
          <w:ins w:id="41" w:author="Elena Pourmal" w:date="2015-07-10T11:35:00Z">
            <w:r>
              <w:rPr>
                <w:noProof/>
              </w:rPr>
              <w:t>12</w:t>
            </w:r>
            <w:r>
              <w:rPr>
                <w:noProof/>
              </w:rPr>
              <w:fldChar w:fldCharType="end"/>
            </w:r>
          </w:ins>
        </w:p>
        <w:p w14:paraId="71A5F494" w14:textId="77777777" w:rsidR="00C83A32" w:rsidRDefault="00C83A32">
          <w:pPr>
            <w:pStyle w:val="TOC3"/>
            <w:tabs>
              <w:tab w:val="left" w:pos="1176"/>
              <w:tab w:val="right" w:leader="dot" w:pos="9926"/>
            </w:tabs>
            <w:rPr>
              <w:ins w:id="42" w:author="Elena Pourmal" w:date="2015-07-10T11:35:00Z"/>
              <w:rFonts w:eastAsiaTheme="minorEastAsia"/>
              <w:noProof/>
              <w:sz w:val="24"/>
              <w:szCs w:val="24"/>
              <w:lang w:eastAsia="ja-JP"/>
            </w:rPr>
          </w:pPr>
          <w:ins w:id="43" w:author="Elena Pourmal" w:date="2015-07-10T11:35:00Z">
            <w:r>
              <w:rPr>
                <w:noProof/>
              </w:rPr>
              <w:t>2.3.3</w:t>
            </w:r>
            <w:r>
              <w:rPr>
                <w:rFonts w:eastAsiaTheme="minorEastAsia"/>
                <w:noProof/>
                <w:sz w:val="24"/>
                <w:szCs w:val="24"/>
                <w:lang w:eastAsia="ja-JP"/>
              </w:rPr>
              <w:tab/>
            </w:r>
            <w:r>
              <w:rPr>
                <w:noProof/>
              </w:rPr>
              <w:t>H5Pset_virtual_printf_gap</w:t>
            </w:r>
            <w:r>
              <w:rPr>
                <w:noProof/>
              </w:rPr>
              <w:tab/>
            </w:r>
            <w:r>
              <w:rPr>
                <w:noProof/>
              </w:rPr>
              <w:fldChar w:fldCharType="begin"/>
            </w:r>
            <w:r>
              <w:rPr>
                <w:noProof/>
              </w:rPr>
              <w:instrText xml:space="preserve"> PAGEREF _Toc298147469 \h </w:instrText>
            </w:r>
            <w:r>
              <w:rPr>
                <w:noProof/>
              </w:rPr>
            </w:r>
          </w:ins>
          <w:r>
            <w:rPr>
              <w:noProof/>
            </w:rPr>
            <w:fldChar w:fldCharType="separate"/>
          </w:r>
          <w:ins w:id="44" w:author="Elena Pourmal" w:date="2015-07-10T11:35:00Z">
            <w:r>
              <w:rPr>
                <w:noProof/>
              </w:rPr>
              <w:t>13</w:t>
            </w:r>
            <w:r>
              <w:rPr>
                <w:noProof/>
              </w:rPr>
              <w:fldChar w:fldCharType="end"/>
            </w:r>
          </w:ins>
        </w:p>
        <w:p w14:paraId="06A4C349" w14:textId="77777777" w:rsidR="00C83A32" w:rsidRDefault="00C83A32">
          <w:pPr>
            <w:pStyle w:val="TOC3"/>
            <w:tabs>
              <w:tab w:val="left" w:pos="1176"/>
              <w:tab w:val="right" w:leader="dot" w:pos="9926"/>
            </w:tabs>
            <w:rPr>
              <w:ins w:id="45" w:author="Elena Pourmal" w:date="2015-07-10T11:35:00Z"/>
              <w:rFonts w:eastAsiaTheme="minorEastAsia"/>
              <w:noProof/>
              <w:sz w:val="24"/>
              <w:szCs w:val="24"/>
              <w:lang w:eastAsia="ja-JP"/>
            </w:rPr>
          </w:pPr>
          <w:ins w:id="46" w:author="Elena Pourmal" w:date="2015-07-10T11:35:00Z">
            <w:r>
              <w:rPr>
                <w:noProof/>
              </w:rPr>
              <w:t>2.3.4</w:t>
            </w:r>
            <w:r>
              <w:rPr>
                <w:rFonts w:eastAsiaTheme="minorEastAsia"/>
                <w:noProof/>
                <w:sz w:val="24"/>
                <w:szCs w:val="24"/>
                <w:lang w:eastAsia="ja-JP"/>
              </w:rPr>
              <w:tab/>
            </w:r>
            <w:r>
              <w:rPr>
                <w:noProof/>
              </w:rPr>
              <w:t>H5Pget_virtual_printf_gap</w:t>
            </w:r>
            <w:r>
              <w:rPr>
                <w:noProof/>
              </w:rPr>
              <w:tab/>
            </w:r>
            <w:r>
              <w:rPr>
                <w:noProof/>
              </w:rPr>
              <w:fldChar w:fldCharType="begin"/>
            </w:r>
            <w:r>
              <w:rPr>
                <w:noProof/>
              </w:rPr>
              <w:instrText xml:space="preserve"> PAGEREF _Toc298147470 \h </w:instrText>
            </w:r>
            <w:r>
              <w:rPr>
                <w:noProof/>
              </w:rPr>
            </w:r>
          </w:ins>
          <w:r>
            <w:rPr>
              <w:noProof/>
            </w:rPr>
            <w:fldChar w:fldCharType="separate"/>
          </w:r>
          <w:ins w:id="47" w:author="Elena Pourmal" w:date="2015-07-10T11:35:00Z">
            <w:r>
              <w:rPr>
                <w:noProof/>
              </w:rPr>
              <w:t>14</w:t>
            </w:r>
            <w:r>
              <w:rPr>
                <w:noProof/>
              </w:rPr>
              <w:fldChar w:fldCharType="end"/>
            </w:r>
          </w:ins>
        </w:p>
        <w:p w14:paraId="79E4822F" w14:textId="77777777" w:rsidR="00C83A32" w:rsidRDefault="00C83A32">
          <w:pPr>
            <w:pStyle w:val="TOC2"/>
            <w:tabs>
              <w:tab w:val="left" w:pos="792"/>
              <w:tab w:val="right" w:leader="dot" w:pos="9926"/>
            </w:tabs>
            <w:rPr>
              <w:ins w:id="48" w:author="Elena Pourmal" w:date="2015-07-10T11:35:00Z"/>
              <w:rFonts w:eastAsiaTheme="minorEastAsia"/>
              <w:b w:val="0"/>
              <w:noProof/>
              <w:sz w:val="24"/>
              <w:szCs w:val="24"/>
              <w:lang w:eastAsia="ja-JP"/>
            </w:rPr>
          </w:pPr>
          <w:ins w:id="49" w:author="Elena Pourmal" w:date="2015-07-10T11:35:00Z">
            <w:r>
              <w:rPr>
                <w:noProof/>
              </w:rPr>
              <w:t>2.4</w:t>
            </w:r>
            <w:r>
              <w:rPr>
                <w:rFonts w:eastAsiaTheme="minorEastAsia"/>
                <w:b w:val="0"/>
                <w:noProof/>
                <w:sz w:val="24"/>
                <w:szCs w:val="24"/>
                <w:lang w:eastAsia="ja-JP"/>
              </w:rPr>
              <w:tab/>
            </w:r>
            <w:r>
              <w:rPr>
                <w:noProof/>
              </w:rPr>
              <w:t>Example 1: VDS creation</w:t>
            </w:r>
            <w:r>
              <w:rPr>
                <w:noProof/>
              </w:rPr>
              <w:tab/>
            </w:r>
            <w:r>
              <w:rPr>
                <w:noProof/>
              </w:rPr>
              <w:fldChar w:fldCharType="begin"/>
            </w:r>
            <w:r>
              <w:rPr>
                <w:noProof/>
              </w:rPr>
              <w:instrText xml:space="preserve"> PAGEREF _Toc298147471 \h </w:instrText>
            </w:r>
            <w:r>
              <w:rPr>
                <w:noProof/>
              </w:rPr>
            </w:r>
          </w:ins>
          <w:r>
            <w:rPr>
              <w:noProof/>
            </w:rPr>
            <w:fldChar w:fldCharType="separate"/>
          </w:r>
          <w:ins w:id="50" w:author="Elena Pourmal" w:date="2015-07-10T11:35:00Z">
            <w:r>
              <w:rPr>
                <w:noProof/>
              </w:rPr>
              <w:t>15</w:t>
            </w:r>
            <w:r>
              <w:rPr>
                <w:noProof/>
              </w:rPr>
              <w:fldChar w:fldCharType="end"/>
            </w:r>
          </w:ins>
        </w:p>
        <w:p w14:paraId="4E634DE5" w14:textId="77777777" w:rsidR="00C83A32" w:rsidRDefault="00C83A32">
          <w:pPr>
            <w:pStyle w:val="TOC1"/>
            <w:rPr>
              <w:ins w:id="51" w:author="Elena Pourmal" w:date="2015-07-10T11:35:00Z"/>
              <w:rFonts w:eastAsiaTheme="minorEastAsia"/>
              <w:b w:val="0"/>
              <w:noProof/>
              <w:lang w:eastAsia="ja-JP"/>
            </w:rPr>
          </w:pPr>
          <w:ins w:id="52" w:author="Elena Pourmal" w:date="2015-07-10T11:35:00Z">
            <w:r>
              <w:rPr>
                <w:noProof/>
              </w:rPr>
              <w:t>3</w:t>
            </w:r>
            <w:r>
              <w:rPr>
                <w:rFonts w:eastAsiaTheme="minorEastAsia"/>
                <w:b w:val="0"/>
                <w:noProof/>
                <w:lang w:eastAsia="ja-JP"/>
              </w:rPr>
              <w:tab/>
            </w:r>
            <w:r>
              <w:rPr>
                <w:noProof/>
              </w:rPr>
              <w:t>New APIs in support of VDS feature</w:t>
            </w:r>
            <w:r>
              <w:rPr>
                <w:noProof/>
              </w:rPr>
              <w:tab/>
            </w:r>
            <w:r>
              <w:rPr>
                <w:noProof/>
              </w:rPr>
              <w:fldChar w:fldCharType="begin"/>
            </w:r>
            <w:r>
              <w:rPr>
                <w:noProof/>
              </w:rPr>
              <w:instrText xml:space="preserve"> PAGEREF _Toc298147472 \h </w:instrText>
            </w:r>
            <w:r>
              <w:rPr>
                <w:noProof/>
              </w:rPr>
            </w:r>
          </w:ins>
          <w:r>
            <w:rPr>
              <w:noProof/>
            </w:rPr>
            <w:fldChar w:fldCharType="separate"/>
          </w:r>
          <w:ins w:id="53" w:author="Elena Pourmal" w:date="2015-07-10T11:35:00Z">
            <w:r>
              <w:rPr>
                <w:noProof/>
              </w:rPr>
              <w:t>21</w:t>
            </w:r>
            <w:r>
              <w:rPr>
                <w:noProof/>
              </w:rPr>
              <w:fldChar w:fldCharType="end"/>
            </w:r>
          </w:ins>
        </w:p>
        <w:p w14:paraId="52B017BE" w14:textId="77777777" w:rsidR="00C83A32" w:rsidRDefault="00C83A32">
          <w:pPr>
            <w:pStyle w:val="TOC2"/>
            <w:tabs>
              <w:tab w:val="left" w:pos="792"/>
              <w:tab w:val="right" w:leader="dot" w:pos="9926"/>
            </w:tabs>
            <w:rPr>
              <w:ins w:id="54" w:author="Elena Pourmal" w:date="2015-07-10T11:35:00Z"/>
              <w:rFonts w:eastAsiaTheme="minorEastAsia"/>
              <w:b w:val="0"/>
              <w:noProof/>
              <w:sz w:val="24"/>
              <w:szCs w:val="24"/>
              <w:lang w:eastAsia="ja-JP"/>
            </w:rPr>
          </w:pPr>
          <w:ins w:id="55" w:author="Elena Pourmal" w:date="2015-07-10T11:35:00Z">
            <w:r>
              <w:rPr>
                <w:noProof/>
              </w:rPr>
              <w:t>3.1</w:t>
            </w:r>
            <w:r>
              <w:rPr>
                <w:rFonts w:eastAsiaTheme="minorEastAsia"/>
                <w:b w:val="0"/>
                <w:noProof/>
                <w:sz w:val="24"/>
                <w:szCs w:val="24"/>
                <w:lang w:eastAsia="ja-JP"/>
              </w:rPr>
              <w:tab/>
            </w:r>
            <w:r>
              <w:rPr>
                <w:noProof/>
              </w:rPr>
              <w:t>H5S APIs</w:t>
            </w:r>
            <w:r>
              <w:rPr>
                <w:noProof/>
              </w:rPr>
              <w:tab/>
            </w:r>
            <w:r>
              <w:rPr>
                <w:noProof/>
              </w:rPr>
              <w:fldChar w:fldCharType="begin"/>
            </w:r>
            <w:r>
              <w:rPr>
                <w:noProof/>
              </w:rPr>
              <w:instrText xml:space="preserve"> PAGEREF _Toc298147473 \h </w:instrText>
            </w:r>
            <w:r>
              <w:rPr>
                <w:noProof/>
              </w:rPr>
            </w:r>
          </w:ins>
          <w:r>
            <w:rPr>
              <w:noProof/>
            </w:rPr>
            <w:fldChar w:fldCharType="separate"/>
          </w:r>
          <w:ins w:id="56" w:author="Elena Pourmal" w:date="2015-07-10T11:35:00Z">
            <w:r>
              <w:rPr>
                <w:noProof/>
              </w:rPr>
              <w:t>21</w:t>
            </w:r>
            <w:r>
              <w:rPr>
                <w:noProof/>
              </w:rPr>
              <w:fldChar w:fldCharType="end"/>
            </w:r>
          </w:ins>
        </w:p>
        <w:p w14:paraId="488BADCA" w14:textId="77777777" w:rsidR="00C83A32" w:rsidRDefault="00C83A32">
          <w:pPr>
            <w:pStyle w:val="TOC3"/>
            <w:tabs>
              <w:tab w:val="left" w:pos="1176"/>
              <w:tab w:val="right" w:leader="dot" w:pos="9926"/>
            </w:tabs>
            <w:rPr>
              <w:ins w:id="57" w:author="Elena Pourmal" w:date="2015-07-10T11:35:00Z"/>
              <w:rFonts w:eastAsiaTheme="minorEastAsia"/>
              <w:noProof/>
              <w:sz w:val="24"/>
              <w:szCs w:val="24"/>
              <w:lang w:eastAsia="ja-JP"/>
            </w:rPr>
          </w:pPr>
          <w:ins w:id="58" w:author="Elena Pourmal" w:date="2015-07-10T11:35:00Z">
            <w:r>
              <w:rPr>
                <w:noProof/>
              </w:rPr>
              <w:t>3.1.1</w:t>
            </w:r>
            <w:r>
              <w:rPr>
                <w:rFonts w:eastAsiaTheme="minorEastAsia"/>
                <w:noProof/>
                <w:sz w:val="24"/>
                <w:szCs w:val="24"/>
                <w:lang w:eastAsia="ja-JP"/>
              </w:rPr>
              <w:tab/>
            </w:r>
            <w:r>
              <w:rPr>
                <w:noProof/>
              </w:rPr>
              <w:t>H5Sis_regular_hyperslab</w:t>
            </w:r>
            <w:r>
              <w:rPr>
                <w:noProof/>
              </w:rPr>
              <w:tab/>
            </w:r>
            <w:r>
              <w:rPr>
                <w:noProof/>
              </w:rPr>
              <w:fldChar w:fldCharType="begin"/>
            </w:r>
            <w:r>
              <w:rPr>
                <w:noProof/>
              </w:rPr>
              <w:instrText xml:space="preserve"> PAGEREF _Toc298147474 \h </w:instrText>
            </w:r>
            <w:r>
              <w:rPr>
                <w:noProof/>
              </w:rPr>
            </w:r>
          </w:ins>
          <w:r>
            <w:rPr>
              <w:noProof/>
            </w:rPr>
            <w:fldChar w:fldCharType="separate"/>
          </w:r>
          <w:ins w:id="59" w:author="Elena Pourmal" w:date="2015-07-10T11:35:00Z">
            <w:r>
              <w:rPr>
                <w:noProof/>
              </w:rPr>
              <w:t>21</w:t>
            </w:r>
            <w:r>
              <w:rPr>
                <w:noProof/>
              </w:rPr>
              <w:fldChar w:fldCharType="end"/>
            </w:r>
          </w:ins>
        </w:p>
        <w:p w14:paraId="3196E916" w14:textId="77777777" w:rsidR="00C83A32" w:rsidRDefault="00C83A32">
          <w:pPr>
            <w:pStyle w:val="TOC3"/>
            <w:tabs>
              <w:tab w:val="left" w:pos="1176"/>
              <w:tab w:val="right" w:leader="dot" w:pos="9926"/>
            </w:tabs>
            <w:rPr>
              <w:ins w:id="60" w:author="Elena Pourmal" w:date="2015-07-10T11:35:00Z"/>
              <w:rFonts w:eastAsiaTheme="minorEastAsia"/>
              <w:noProof/>
              <w:sz w:val="24"/>
              <w:szCs w:val="24"/>
              <w:lang w:eastAsia="ja-JP"/>
            </w:rPr>
          </w:pPr>
          <w:ins w:id="61" w:author="Elena Pourmal" w:date="2015-07-10T11:35:00Z">
            <w:r>
              <w:rPr>
                <w:noProof/>
              </w:rPr>
              <w:t>3.1.2</w:t>
            </w:r>
            <w:r>
              <w:rPr>
                <w:rFonts w:eastAsiaTheme="minorEastAsia"/>
                <w:noProof/>
                <w:sz w:val="24"/>
                <w:szCs w:val="24"/>
                <w:lang w:eastAsia="ja-JP"/>
              </w:rPr>
              <w:tab/>
            </w:r>
            <w:r>
              <w:rPr>
                <w:noProof/>
              </w:rPr>
              <w:t>H5Sget_regular_hyperslab</w:t>
            </w:r>
            <w:r>
              <w:rPr>
                <w:noProof/>
              </w:rPr>
              <w:tab/>
            </w:r>
            <w:r>
              <w:rPr>
                <w:noProof/>
              </w:rPr>
              <w:fldChar w:fldCharType="begin"/>
            </w:r>
            <w:r>
              <w:rPr>
                <w:noProof/>
              </w:rPr>
              <w:instrText xml:space="preserve"> PAGEREF _Toc298147475 \h </w:instrText>
            </w:r>
            <w:r>
              <w:rPr>
                <w:noProof/>
              </w:rPr>
            </w:r>
          </w:ins>
          <w:r>
            <w:rPr>
              <w:noProof/>
            </w:rPr>
            <w:fldChar w:fldCharType="separate"/>
          </w:r>
          <w:ins w:id="62" w:author="Elena Pourmal" w:date="2015-07-10T11:35:00Z">
            <w:r>
              <w:rPr>
                <w:noProof/>
              </w:rPr>
              <w:t>22</w:t>
            </w:r>
            <w:r>
              <w:rPr>
                <w:noProof/>
              </w:rPr>
              <w:fldChar w:fldCharType="end"/>
            </w:r>
          </w:ins>
        </w:p>
        <w:p w14:paraId="0578CE82" w14:textId="77777777" w:rsidR="00C83A32" w:rsidRDefault="00C83A32">
          <w:pPr>
            <w:pStyle w:val="TOC1"/>
            <w:rPr>
              <w:ins w:id="63" w:author="Elena Pourmal" w:date="2015-07-10T11:35:00Z"/>
              <w:rFonts w:eastAsiaTheme="minorEastAsia"/>
              <w:b w:val="0"/>
              <w:noProof/>
              <w:lang w:eastAsia="ja-JP"/>
            </w:rPr>
          </w:pPr>
          <w:ins w:id="64" w:author="Elena Pourmal" w:date="2015-07-10T11:35:00Z">
            <w:r>
              <w:rPr>
                <w:noProof/>
              </w:rPr>
              <w:t>References:</w:t>
            </w:r>
            <w:r>
              <w:rPr>
                <w:noProof/>
              </w:rPr>
              <w:tab/>
            </w:r>
            <w:r>
              <w:rPr>
                <w:noProof/>
              </w:rPr>
              <w:fldChar w:fldCharType="begin"/>
            </w:r>
            <w:r>
              <w:rPr>
                <w:noProof/>
              </w:rPr>
              <w:instrText xml:space="preserve"> PAGEREF _Toc298147476 \h </w:instrText>
            </w:r>
            <w:r>
              <w:rPr>
                <w:noProof/>
              </w:rPr>
            </w:r>
          </w:ins>
          <w:r>
            <w:rPr>
              <w:noProof/>
            </w:rPr>
            <w:fldChar w:fldCharType="separate"/>
          </w:r>
          <w:ins w:id="65" w:author="Elena Pourmal" w:date="2015-07-10T11:35:00Z">
            <w:r>
              <w:rPr>
                <w:noProof/>
              </w:rPr>
              <w:t>23</w:t>
            </w:r>
            <w:r>
              <w:rPr>
                <w:noProof/>
              </w:rPr>
              <w:fldChar w:fldCharType="end"/>
            </w:r>
          </w:ins>
        </w:p>
        <w:p w14:paraId="0696F8B8" w14:textId="77777777" w:rsidR="00C83A32" w:rsidRDefault="00C83A32">
          <w:pPr>
            <w:pStyle w:val="TOC1"/>
            <w:rPr>
              <w:ins w:id="66" w:author="Elena Pourmal" w:date="2015-07-10T11:35:00Z"/>
              <w:rFonts w:eastAsiaTheme="minorEastAsia"/>
              <w:b w:val="0"/>
              <w:noProof/>
              <w:lang w:eastAsia="ja-JP"/>
            </w:rPr>
          </w:pPr>
          <w:ins w:id="67" w:author="Elena Pourmal" w:date="2015-07-10T11:35:00Z">
            <w:r>
              <w:rPr>
                <w:noProof/>
              </w:rPr>
              <w:t>Revision History</w:t>
            </w:r>
            <w:r>
              <w:rPr>
                <w:noProof/>
              </w:rPr>
              <w:tab/>
            </w:r>
            <w:r>
              <w:rPr>
                <w:noProof/>
              </w:rPr>
              <w:fldChar w:fldCharType="begin"/>
            </w:r>
            <w:r>
              <w:rPr>
                <w:noProof/>
              </w:rPr>
              <w:instrText xml:space="preserve"> PAGEREF _Toc298147477 \h </w:instrText>
            </w:r>
            <w:r>
              <w:rPr>
                <w:noProof/>
              </w:rPr>
            </w:r>
          </w:ins>
          <w:r>
            <w:rPr>
              <w:noProof/>
            </w:rPr>
            <w:fldChar w:fldCharType="separate"/>
          </w:r>
          <w:ins w:id="68" w:author="Elena Pourmal" w:date="2015-07-10T11:35:00Z">
            <w:r>
              <w:rPr>
                <w:noProof/>
              </w:rPr>
              <w:t>23</w:t>
            </w:r>
            <w:r>
              <w:rPr>
                <w:noProof/>
              </w:rPr>
              <w:fldChar w:fldCharType="end"/>
            </w:r>
          </w:ins>
        </w:p>
        <w:p w14:paraId="21EA975F" w14:textId="75760C06" w:rsidR="006A0C28" w:rsidRDefault="006A0C28">
          <w:r>
            <w:rPr>
              <w:b/>
              <w:bCs/>
              <w:noProof/>
            </w:rPr>
            <w:fldChar w:fldCharType="end"/>
          </w:r>
        </w:p>
      </w:sdtContent>
    </w:sdt>
    <w:p w14:paraId="02B8155E" w14:textId="77777777" w:rsidR="006A0C28" w:rsidRDefault="006A0C28">
      <w:pPr>
        <w:spacing w:after="0"/>
        <w:jc w:val="left"/>
        <w:rPr>
          <w:rFonts w:asciiTheme="majorHAnsi" w:eastAsiaTheme="majorEastAsia" w:hAnsiTheme="majorHAnsi" w:cstheme="majorBidi"/>
          <w:b/>
          <w:bCs/>
          <w:color w:val="000000" w:themeColor="text1"/>
          <w:sz w:val="28"/>
          <w:szCs w:val="28"/>
        </w:rPr>
      </w:pPr>
      <w:r>
        <w:br w:type="page"/>
      </w:r>
    </w:p>
    <w:p w14:paraId="6F922328" w14:textId="779AA4FA" w:rsidR="00E65D4D" w:rsidRDefault="004523A1" w:rsidP="00E65D4D">
      <w:pPr>
        <w:pStyle w:val="Heading1"/>
      </w:pPr>
      <w:bookmarkStart w:id="69" w:name="_Toc298147455"/>
      <w:r>
        <w:lastRenderedPageBreak/>
        <w:t>Introduction</w:t>
      </w:r>
      <w:bookmarkEnd w:id="69"/>
    </w:p>
    <w:p w14:paraId="70141049" w14:textId="647D7D9E" w:rsidR="00771036" w:rsidRDefault="004523A1" w:rsidP="00E65D4D">
      <w:r>
        <w:t xml:space="preserve">As we </w:t>
      </w:r>
      <w:r w:rsidR="00050E68">
        <w:t>develop the VDS feature</w:t>
      </w:r>
      <w:r>
        <w:t xml:space="preserve">, we will be adding </w:t>
      </w:r>
      <w:r w:rsidR="00771036">
        <w:t>new public functions</w:t>
      </w:r>
      <w:r>
        <w:t xml:space="preserve"> to the library. </w:t>
      </w:r>
      <w:r w:rsidR="00050E68">
        <w:t xml:space="preserve">This document summarizes RM entries for the new functions. </w:t>
      </w:r>
      <w:r>
        <w:t>Each s</w:t>
      </w:r>
      <w:r w:rsidR="00771036">
        <w:t xml:space="preserve">ection </w:t>
      </w:r>
      <w:r w:rsidR="002A3D29">
        <w:t xml:space="preserve">of the document </w:t>
      </w:r>
      <w:r w:rsidR="00771036">
        <w:t xml:space="preserve">corresponds to </w:t>
      </w:r>
      <w:r w:rsidR="002A3D29">
        <w:t>a specific VDS function.</w:t>
      </w:r>
    </w:p>
    <w:p w14:paraId="70A63607" w14:textId="47628E27" w:rsidR="007D365B" w:rsidRDefault="007D365B" w:rsidP="00E65D4D">
      <w:r>
        <w:t>We use</w:t>
      </w:r>
      <w:r w:rsidR="007B5995">
        <w:t>d</w:t>
      </w:r>
      <w:r>
        <w:t xml:space="preserve"> the same style for API names, parameters</w:t>
      </w:r>
      <w:r w:rsidR="007B5995">
        <w:t>,</w:t>
      </w:r>
      <w:r>
        <w:t xml:space="preserve"> and return values as for the existing functions with similar functionality such as </w:t>
      </w:r>
      <w:r w:rsidRPr="007D365B">
        <w:rPr>
          <w:rFonts w:ascii="Consolas" w:hAnsi="Consolas"/>
          <w:sz w:val="22"/>
        </w:rPr>
        <w:t>H5Pset_external</w:t>
      </w:r>
      <w:r>
        <w:t xml:space="preserve">, </w:t>
      </w:r>
      <w:r w:rsidRPr="007D365B">
        <w:rPr>
          <w:rFonts w:ascii="Consolas" w:hAnsi="Consolas"/>
          <w:sz w:val="22"/>
        </w:rPr>
        <w:t>H5Pset_external_count</w:t>
      </w:r>
      <w:r>
        <w:t xml:space="preserve">, and </w:t>
      </w:r>
      <w:r w:rsidRPr="007D365B">
        <w:rPr>
          <w:rFonts w:ascii="Consolas" w:hAnsi="Consolas"/>
          <w:sz w:val="22"/>
        </w:rPr>
        <w:t>H5Iget_name</w:t>
      </w:r>
      <w:r>
        <w:t>.</w:t>
      </w:r>
    </w:p>
    <w:p w14:paraId="545BA014" w14:textId="2AF44097" w:rsidR="00A2223D" w:rsidRDefault="00771036" w:rsidP="00DD343B">
      <w:pPr>
        <w:jc w:val="left"/>
      </w:pPr>
      <w:r>
        <w:t>The document will evolve during the lifespan of the project. It will be updated each time the team starts working on new VDS functionality. The document will be shared with the members of the VDS development team and major stakeholders to get feedback on the APIs as early as possible. The d</w:t>
      </w:r>
      <w:r w:rsidR="00DD343B">
        <w:t xml:space="preserve">ocument is under SVN control </w:t>
      </w:r>
      <w:hyperlink r:id="rId9" w:history="1">
        <w:r w:rsidR="00DD343B" w:rsidRPr="00A80AEF">
          <w:rPr>
            <w:rStyle w:val="Hyperlink"/>
          </w:rPr>
          <w:t>http://svn.hdfgroup.uiuc.edu/hdf5doc/trunk/RFCs/HDF5_Library/VirtualDataset/</w:t>
        </w:r>
      </w:hyperlink>
      <w:r w:rsidR="00DD343B">
        <w:t>.</w:t>
      </w:r>
    </w:p>
    <w:p w14:paraId="66F7B424" w14:textId="0433A8A0" w:rsidR="00C7477C" w:rsidRDefault="00C7477C" w:rsidP="00DD343B">
      <w:pPr>
        <w:jc w:val="left"/>
      </w:pPr>
      <w:r>
        <w:t xml:space="preserve">When checking the new version, update the name of the document and change page headers to reflect new version number and new date. </w:t>
      </w:r>
    </w:p>
    <w:p w14:paraId="11870C04" w14:textId="77777777" w:rsidR="00A8671E" w:rsidRDefault="00A8671E">
      <w:pPr>
        <w:spacing w:after="0"/>
        <w:jc w:val="left"/>
        <w:rPr>
          <w:rFonts w:asciiTheme="majorHAnsi" w:eastAsiaTheme="majorEastAsia" w:hAnsiTheme="majorHAnsi" w:cstheme="majorBidi"/>
          <w:b/>
          <w:bCs/>
          <w:color w:val="000000" w:themeColor="text1"/>
          <w:sz w:val="28"/>
          <w:szCs w:val="28"/>
        </w:rPr>
      </w:pPr>
      <w:r>
        <w:br w:type="page"/>
      </w:r>
    </w:p>
    <w:p w14:paraId="5A19047E" w14:textId="25F70BA9" w:rsidR="0073788E" w:rsidRDefault="004523A1" w:rsidP="00A2223D">
      <w:pPr>
        <w:pStyle w:val="Heading1"/>
      </w:pPr>
      <w:bookmarkStart w:id="70" w:name="_Toc298147456"/>
      <w:r>
        <w:lastRenderedPageBreak/>
        <w:t xml:space="preserve">VDS </w:t>
      </w:r>
      <w:r w:rsidR="002420D2">
        <w:t>APIs</w:t>
      </w:r>
      <w:bookmarkEnd w:id="70"/>
    </w:p>
    <w:p w14:paraId="0CCE3ED4" w14:textId="79594F6A" w:rsidR="00C72519" w:rsidRDefault="00771036" w:rsidP="008A2D18">
      <w:pPr>
        <w:pStyle w:val="Heading2"/>
      </w:pPr>
      <w:bookmarkStart w:id="71" w:name="_Toc298147457"/>
      <w:r>
        <w:t xml:space="preserve">VDS </w:t>
      </w:r>
      <w:r w:rsidR="007B5995">
        <w:t>Creation</w:t>
      </w:r>
      <w:bookmarkEnd w:id="71"/>
      <w:r w:rsidR="007B5995">
        <w:t xml:space="preserve"> </w:t>
      </w:r>
    </w:p>
    <w:p w14:paraId="5F4CF174" w14:textId="0D26136C" w:rsidR="00C72519" w:rsidRPr="0054222D" w:rsidRDefault="002E65B5" w:rsidP="000268A6">
      <w:pPr>
        <w:pStyle w:val="Heading3"/>
      </w:pPr>
      <w:bookmarkStart w:id="72" w:name="_Toc298147458"/>
      <w:r>
        <w:t xml:space="preserve">Modifications to </w:t>
      </w:r>
      <w:r w:rsidR="00771036" w:rsidRPr="0054222D">
        <w:t>H5P</w:t>
      </w:r>
      <w:r w:rsidR="002420D2" w:rsidRPr="0054222D">
        <w:t>set_</w:t>
      </w:r>
      <w:r w:rsidR="00754382" w:rsidRPr="0054222D">
        <w:t>layout</w:t>
      </w:r>
      <w:r w:rsidR="0054222D">
        <w:t xml:space="preserve"> and H5Pget_layout</w:t>
      </w:r>
      <w:bookmarkEnd w:id="72"/>
    </w:p>
    <w:p w14:paraId="765D565E" w14:textId="1BCE5C8B" w:rsidR="00C72519" w:rsidRPr="00C42B71" w:rsidRDefault="00C42B71" w:rsidP="00460DB3">
      <w:pPr>
        <w:spacing w:after="0"/>
        <w:ind w:left="720"/>
        <w:jc w:val="left"/>
      </w:pPr>
      <w:r>
        <w:t xml:space="preserve">We should update </w:t>
      </w:r>
      <w:r w:rsidR="007B5995">
        <w:t xml:space="preserve">the </w:t>
      </w:r>
      <w:r>
        <w:t xml:space="preserve">documentation for </w:t>
      </w:r>
      <w:proofErr w:type="gramStart"/>
      <w:r w:rsidRPr="0039645B">
        <w:rPr>
          <w:rFonts w:ascii="Consolas" w:hAnsi="Consolas" w:cs="Courier New"/>
          <w:sz w:val="22"/>
        </w:rPr>
        <w:t>H5Pset(</w:t>
      </w:r>
      <w:proofErr w:type="gramEnd"/>
      <w:r w:rsidRPr="0039645B">
        <w:rPr>
          <w:rFonts w:ascii="Consolas" w:hAnsi="Consolas" w:cs="Courier New"/>
          <w:sz w:val="22"/>
        </w:rPr>
        <w:t>get)_layout</w:t>
      </w:r>
      <w:r>
        <w:rPr>
          <w:rFonts w:ascii="Courier New" w:hAnsi="Courier New" w:cs="Courier New"/>
        </w:rPr>
        <w:t xml:space="preserve"> </w:t>
      </w:r>
      <w:r w:rsidRPr="00C42B71">
        <w:t>to</w:t>
      </w:r>
      <w:r>
        <w:t xml:space="preserve"> </w:t>
      </w:r>
      <w:r w:rsidR="007B5995">
        <w:t xml:space="preserve">add the </w:t>
      </w:r>
      <w:r>
        <w:t xml:space="preserve">new </w:t>
      </w:r>
      <w:r w:rsidRPr="0039645B">
        <w:rPr>
          <w:rFonts w:ascii="Consolas" w:hAnsi="Consolas" w:cs="Courier New"/>
          <w:sz w:val="22"/>
        </w:rPr>
        <w:t>H5D_VIRTUAL</w:t>
      </w:r>
      <w:r w:rsidR="007B5995">
        <w:rPr>
          <w:rFonts w:ascii="Consolas" w:hAnsi="Consolas" w:cs="Courier New"/>
          <w:sz w:val="22"/>
        </w:rPr>
        <w:t xml:space="preserve"> layout</w:t>
      </w:r>
      <w:r w:rsidRPr="00F3751C">
        <w:rPr>
          <w:rFonts w:ascii="Consolas" w:hAnsi="Consolas" w:cs="Courier New"/>
        </w:rPr>
        <w:t>.</w:t>
      </w:r>
    </w:p>
    <w:p w14:paraId="75C74D61" w14:textId="77777777" w:rsidR="00064737" w:rsidRDefault="00064737" w:rsidP="00C72519">
      <w:pPr>
        <w:spacing w:after="0"/>
        <w:ind w:left="720"/>
        <w:rPr>
          <w:rFonts w:ascii="Times New Roman" w:hAnsi="Times New Roman"/>
        </w:rPr>
      </w:pPr>
    </w:p>
    <w:p w14:paraId="52CFA2F0"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0FC5440F" w14:textId="281F4610" w:rsidR="000268A6" w:rsidRDefault="000268A6" w:rsidP="000268A6">
      <w:pPr>
        <w:pStyle w:val="Heading3"/>
      </w:pPr>
      <w:bookmarkStart w:id="73" w:name="_Toc298147459"/>
      <w:r>
        <w:lastRenderedPageBreak/>
        <w:t>H5</w:t>
      </w:r>
      <w:r w:rsidR="00C42B71">
        <w:t>Pset_</w:t>
      </w:r>
      <w:r w:rsidR="00754382">
        <w:t>virtual</w:t>
      </w:r>
      <w:bookmarkEnd w:id="73"/>
    </w:p>
    <w:p w14:paraId="1DD0A787" w14:textId="13215EE0" w:rsidR="007E2FCA" w:rsidRPr="00C42B71" w:rsidRDefault="007E2FCA" w:rsidP="000268A6">
      <w:pPr>
        <w:spacing w:after="0"/>
        <w:rPr>
          <w:i/>
        </w:rPr>
      </w:pPr>
      <w:r w:rsidRPr="00C42B71">
        <w:rPr>
          <w:b/>
        </w:rPr>
        <w:t xml:space="preserve">Name: </w:t>
      </w:r>
      <w:r w:rsidR="00C42B71" w:rsidRPr="0054222D">
        <w:rPr>
          <w:rFonts w:ascii="Consolas" w:hAnsi="Consolas"/>
          <w:sz w:val="22"/>
        </w:rPr>
        <w:t>H5Pset_</w:t>
      </w:r>
      <w:r w:rsidR="00754382" w:rsidRPr="0054222D">
        <w:rPr>
          <w:rFonts w:ascii="Consolas" w:hAnsi="Consolas"/>
          <w:sz w:val="22"/>
        </w:rPr>
        <w:t>virtual</w:t>
      </w:r>
    </w:p>
    <w:p w14:paraId="68B7A2BC" w14:textId="77777777" w:rsidR="007E2FCA" w:rsidRPr="00C42B71" w:rsidRDefault="007E2FCA" w:rsidP="007E2FCA">
      <w:pPr>
        <w:spacing w:after="0"/>
        <w:rPr>
          <w:b/>
        </w:rPr>
      </w:pPr>
      <w:r w:rsidRPr="00C42B71">
        <w:rPr>
          <w:b/>
        </w:rPr>
        <w:t>Signature:</w:t>
      </w:r>
    </w:p>
    <w:p w14:paraId="67EAE514" w14:textId="6D7E1479" w:rsidR="007E2FCA" w:rsidRPr="0039645B" w:rsidRDefault="007E2FCA" w:rsidP="0048245F">
      <w:pPr>
        <w:spacing w:after="0"/>
        <w:jc w:val="left"/>
        <w:rPr>
          <w:rFonts w:ascii="Consolas" w:hAnsi="Consolas"/>
          <w:sz w:val="22"/>
        </w:rPr>
      </w:pPr>
      <w:r w:rsidRPr="00957ACC">
        <w:rPr>
          <w:rFonts w:ascii="Times New Roman" w:hAnsi="Times New Roman"/>
        </w:rPr>
        <w:tab/>
      </w:r>
      <w:proofErr w:type="spellStart"/>
      <w:proofErr w:type="gramStart"/>
      <w:r w:rsidRPr="0048245F">
        <w:rPr>
          <w:rFonts w:ascii="Times New Roman" w:hAnsi="Times New Roman" w:cs="Times New Roman"/>
          <w:i/>
          <w:szCs w:val="24"/>
        </w:rPr>
        <w:t>herr</w:t>
      </w:r>
      <w:proofErr w:type="gramEnd"/>
      <w:r w:rsidRPr="0048245F">
        <w:rPr>
          <w:rFonts w:ascii="Times New Roman" w:hAnsi="Times New Roman" w:cs="Times New Roman"/>
          <w:i/>
          <w:szCs w:val="24"/>
        </w:rPr>
        <w:t>_t</w:t>
      </w:r>
      <w:proofErr w:type="spellEnd"/>
      <w:r w:rsidRPr="0039645B">
        <w:rPr>
          <w:rFonts w:ascii="Consolas" w:hAnsi="Consolas"/>
          <w:sz w:val="22"/>
        </w:rPr>
        <w:t xml:space="preserve"> </w:t>
      </w:r>
      <w:r w:rsidR="00C42B71" w:rsidRPr="0039645B">
        <w:rPr>
          <w:rFonts w:ascii="Consolas" w:hAnsi="Consolas"/>
          <w:sz w:val="22"/>
        </w:rPr>
        <w:t>H5Pset_</w:t>
      </w:r>
      <w:r w:rsidR="00BF1ABA">
        <w:rPr>
          <w:rFonts w:ascii="Consolas" w:hAnsi="Consolas"/>
          <w:sz w:val="22"/>
        </w:rPr>
        <w:t>virtual</w:t>
      </w:r>
      <w:r w:rsidR="00BF1ABA" w:rsidRPr="0039645B">
        <w:rPr>
          <w:rFonts w:ascii="Consolas" w:hAnsi="Consolas"/>
          <w:sz w:val="22"/>
        </w:rPr>
        <w:t xml:space="preserve"> </w:t>
      </w:r>
      <w:r w:rsidRPr="0039645B">
        <w:rPr>
          <w:rFonts w:ascii="Consolas" w:hAnsi="Consolas"/>
          <w:sz w:val="22"/>
        </w:rPr>
        <w:t>(</w:t>
      </w:r>
      <w:proofErr w:type="spellStart"/>
      <w:r w:rsidRPr="0048245F">
        <w:rPr>
          <w:rFonts w:ascii="Times New Roman" w:hAnsi="Times New Roman" w:cs="Times New Roman"/>
          <w:i/>
          <w:szCs w:val="24"/>
        </w:rPr>
        <w:t>hid_t</w:t>
      </w:r>
      <w:proofErr w:type="spellEnd"/>
      <w:r w:rsidRPr="0039645B">
        <w:rPr>
          <w:rFonts w:ascii="Consolas" w:hAnsi="Consolas"/>
          <w:sz w:val="22"/>
        </w:rPr>
        <w:t xml:space="preserve"> </w:t>
      </w:r>
      <w:proofErr w:type="spellStart"/>
      <w:r w:rsidR="00C42B71" w:rsidRPr="0039645B">
        <w:rPr>
          <w:rFonts w:ascii="Consolas" w:hAnsi="Consolas"/>
          <w:sz w:val="22"/>
        </w:rPr>
        <w:t>dcpl_id</w:t>
      </w:r>
      <w:proofErr w:type="spellEnd"/>
      <w:r w:rsidR="00C42B71" w:rsidRPr="0039645B">
        <w:rPr>
          <w:rFonts w:ascii="Consolas" w:hAnsi="Consolas"/>
          <w:sz w:val="22"/>
        </w:rPr>
        <w:t>,</w:t>
      </w:r>
      <w:r w:rsidR="00C42B71" w:rsidRPr="0039645B">
        <w:rPr>
          <w:rFonts w:ascii="Consolas" w:hAnsi="Consolas"/>
          <w:i/>
          <w:sz w:val="22"/>
        </w:rPr>
        <w:t xml:space="preserve"> </w:t>
      </w:r>
      <w:proofErr w:type="spellStart"/>
      <w:r w:rsidR="00C42B71" w:rsidRPr="0048245F">
        <w:rPr>
          <w:rFonts w:ascii="Times New Roman" w:hAnsi="Times New Roman" w:cs="Times New Roman"/>
          <w:i/>
          <w:szCs w:val="24"/>
        </w:rPr>
        <w:t>hid_t</w:t>
      </w:r>
      <w:proofErr w:type="spellEnd"/>
      <w:r w:rsidR="00C42B71" w:rsidRPr="0039645B">
        <w:rPr>
          <w:rFonts w:ascii="Consolas" w:hAnsi="Consolas"/>
          <w:sz w:val="22"/>
        </w:rPr>
        <w:t xml:space="preserve"> </w:t>
      </w:r>
      <w:proofErr w:type="spellStart"/>
      <w:r w:rsidR="000B48D6" w:rsidRPr="0039645B">
        <w:rPr>
          <w:rFonts w:ascii="Consolas" w:hAnsi="Consolas"/>
          <w:sz w:val="22"/>
        </w:rPr>
        <w:t>vspace_id</w:t>
      </w:r>
      <w:proofErr w:type="spellEnd"/>
      <w:r w:rsidR="00C42B71" w:rsidRPr="0039645B">
        <w:rPr>
          <w:rFonts w:ascii="Consolas" w:hAnsi="Consolas"/>
          <w:sz w:val="22"/>
        </w:rPr>
        <w:t xml:space="preserve">, </w:t>
      </w:r>
      <w:proofErr w:type="spellStart"/>
      <w:r w:rsidR="00C42B71" w:rsidRPr="0048245F">
        <w:rPr>
          <w:rFonts w:ascii="Times New Roman" w:hAnsi="Times New Roman" w:cs="Times New Roman"/>
          <w:i/>
          <w:szCs w:val="24"/>
        </w:rPr>
        <w:t>const</w:t>
      </w:r>
      <w:proofErr w:type="spellEnd"/>
      <w:r w:rsidR="00C42B71" w:rsidRPr="0048245F">
        <w:rPr>
          <w:rFonts w:ascii="Times New Roman" w:hAnsi="Times New Roman" w:cs="Times New Roman"/>
          <w:i/>
          <w:szCs w:val="24"/>
        </w:rPr>
        <w:t xml:space="preserve"> char *</w:t>
      </w:r>
      <w:r w:rsidR="00C42B71" w:rsidRPr="0039645B">
        <w:rPr>
          <w:rFonts w:ascii="Consolas" w:hAnsi="Consolas"/>
          <w:sz w:val="22"/>
        </w:rPr>
        <w:t xml:space="preserve"> </w:t>
      </w:r>
      <w:proofErr w:type="spellStart"/>
      <w:r w:rsidR="00C42B71" w:rsidRPr="0039645B">
        <w:rPr>
          <w:rFonts w:ascii="Consolas" w:hAnsi="Consolas"/>
          <w:sz w:val="22"/>
        </w:rPr>
        <w:t>src_file_name</w:t>
      </w:r>
      <w:proofErr w:type="spellEnd"/>
      <w:r w:rsidR="00C42B71" w:rsidRPr="0039645B">
        <w:rPr>
          <w:rFonts w:ascii="Consolas" w:hAnsi="Consolas"/>
          <w:sz w:val="22"/>
        </w:rPr>
        <w:t>,</w:t>
      </w:r>
      <w:r w:rsidR="00C42B71" w:rsidRPr="0039645B">
        <w:rPr>
          <w:rFonts w:ascii="Consolas" w:hAnsi="Consolas"/>
          <w:i/>
          <w:sz w:val="22"/>
        </w:rPr>
        <w:t xml:space="preserve"> </w:t>
      </w:r>
      <w:proofErr w:type="spellStart"/>
      <w:r w:rsidR="00C42B71" w:rsidRPr="0048245F">
        <w:rPr>
          <w:rFonts w:ascii="Times New Roman" w:hAnsi="Times New Roman" w:cs="Times New Roman"/>
          <w:i/>
          <w:szCs w:val="24"/>
        </w:rPr>
        <w:t>const</w:t>
      </w:r>
      <w:proofErr w:type="spellEnd"/>
      <w:r w:rsidR="00C42B71" w:rsidRPr="0048245F">
        <w:rPr>
          <w:rFonts w:ascii="Times New Roman" w:hAnsi="Times New Roman" w:cs="Times New Roman"/>
          <w:i/>
          <w:szCs w:val="24"/>
        </w:rPr>
        <w:t xml:space="preserve"> char *</w:t>
      </w:r>
      <w:r w:rsidR="006C7EE5">
        <w:rPr>
          <w:rFonts w:ascii="Consolas" w:hAnsi="Consolas"/>
          <w:sz w:val="22"/>
        </w:rPr>
        <w:t xml:space="preserve"> </w:t>
      </w:r>
      <w:proofErr w:type="spellStart"/>
      <w:r w:rsidR="006C7EE5">
        <w:rPr>
          <w:rFonts w:ascii="Consolas" w:hAnsi="Consolas"/>
          <w:sz w:val="22"/>
        </w:rPr>
        <w:t>src</w:t>
      </w:r>
      <w:r w:rsidR="00C42B71" w:rsidRPr="0039645B">
        <w:rPr>
          <w:rFonts w:ascii="Consolas" w:hAnsi="Consolas"/>
          <w:sz w:val="22"/>
        </w:rPr>
        <w:t>_dset_name</w:t>
      </w:r>
      <w:proofErr w:type="spellEnd"/>
      <w:r w:rsidR="00C42B71" w:rsidRPr="0048245F">
        <w:rPr>
          <w:rFonts w:ascii="Times New Roman" w:hAnsi="Times New Roman" w:cs="Times New Roman"/>
          <w:szCs w:val="24"/>
        </w:rPr>
        <w:t>,</w:t>
      </w:r>
      <w:r w:rsidR="00C42B71" w:rsidRPr="0048245F">
        <w:rPr>
          <w:rFonts w:ascii="Times New Roman" w:hAnsi="Times New Roman" w:cs="Times New Roman"/>
          <w:i/>
          <w:szCs w:val="24"/>
        </w:rPr>
        <w:t xml:space="preserve"> </w:t>
      </w:r>
      <w:r w:rsidR="0048245F">
        <w:rPr>
          <w:rFonts w:ascii="Times New Roman" w:hAnsi="Times New Roman" w:cs="Times New Roman"/>
          <w:i/>
          <w:szCs w:val="24"/>
        </w:rPr>
        <w:t xml:space="preserve"> </w:t>
      </w:r>
      <w:proofErr w:type="spellStart"/>
      <w:r w:rsidR="00C42B71" w:rsidRPr="0048245F">
        <w:rPr>
          <w:rFonts w:ascii="Times New Roman" w:hAnsi="Times New Roman" w:cs="Times New Roman"/>
          <w:i/>
          <w:szCs w:val="24"/>
        </w:rPr>
        <w:t>hid_t</w:t>
      </w:r>
      <w:proofErr w:type="spellEnd"/>
      <w:r w:rsidR="00C42B71" w:rsidRPr="0039645B">
        <w:rPr>
          <w:rFonts w:ascii="Consolas" w:hAnsi="Consolas"/>
          <w:sz w:val="22"/>
        </w:rPr>
        <w:t xml:space="preserve"> </w:t>
      </w:r>
      <w:proofErr w:type="spellStart"/>
      <w:r w:rsidR="00C42B71" w:rsidRPr="0039645B">
        <w:rPr>
          <w:rFonts w:ascii="Consolas" w:hAnsi="Consolas"/>
          <w:sz w:val="22"/>
        </w:rPr>
        <w:t>src_space_id</w:t>
      </w:r>
      <w:proofErr w:type="spellEnd"/>
      <w:r w:rsidR="00C42B71" w:rsidRPr="0039645B">
        <w:rPr>
          <w:rFonts w:ascii="Consolas" w:hAnsi="Consolas"/>
          <w:sz w:val="22"/>
        </w:rPr>
        <w:t xml:space="preserve"> </w:t>
      </w:r>
      <w:r w:rsidRPr="0039645B">
        <w:rPr>
          <w:rFonts w:ascii="Consolas" w:hAnsi="Consolas"/>
          <w:sz w:val="22"/>
        </w:rPr>
        <w:t>)</w:t>
      </w:r>
    </w:p>
    <w:p w14:paraId="396327DA" w14:textId="77777777" w:rsidR="007E2FCA" w:rsidRPr="00957ACC" w:rsidRDefault="007E2FCA" w:rsidP="007E2FCA">
      <w:pPr>
        <w:spacing w:after="0"/>
        <w:rPr>
          <w:rFonts w:ascii="Times New Roman" w:hAnsi="Times New Roman"/>
        </w:rPr>
      </w:pPr>
    </w:p>
    <w:p w14:paraId="2BFCAC24" w14:textId="77777777" w:rsidR="007E2FCA" w:rsidRPr="000B48D6" w:rsidRDefault="007E2FCA" w:rsidP="007E2FCA">
      <w:pPr>
        <w:spacing w:after="0"/>
        <w:rPr>
          <w:b/>
        </w:rPr>
      </w:pPr>
      <w:r w:rsidRPr="000B48D6">
        <w:rPr>
          <w:b/>
        </w:rPr>
        <w:t>Purpose:</w:t>
      </w:r>
    </w:p>
    <w:p w14:paraId="1764A1AB" w14:textId="44ADFBF2" w:rsidR="007E2FCA" w:rsidRPr="000B48D6" w:rsidRDefault="007E2FCA" w:rsidP="007E2FCA">
      <w:pPr>
        <w:spacing w:after="0"/>
      </w:pPr>
      <w:r>
        <w:rPr>
          <w:rFonts w:ascii="Times New Roman" w:hAnsi="Times New Roman"/>
          <w:b/>
        </w:rPr>
        <w:tab/>
      </w:r>
      <w:r w:rsidR="00C42B71" w:rsidRPr="000B48D6">
        <w:t xml:space="preserve">Sets the mapping between </w:t>
      </w:r>
      <w:r w:rsidR="000B48D6" w:rsidRPr="000B48D6">
        <w:t xml:space="preserve">the </w:t>
      </w:r>
      <w:r w:rsidR="00C42B71" w:rsidRPr="000B48D6">
        <w:t xml:space="preserve">virtual </w:t>
      </w:r>
      <w:r w:rsidR="000B48D6" w:rsidRPr="000B48D6">
        <w:t>and source datasets</w:t>
      </w:r>
      <w:r w:rsidR="00C42B71" w:rsidRPr="000B48D6">
        <w:t>.</w:t>
      </w:r>
    </w:p>
    <w:p w14:paraId="0A9AE6A1" w14:textId="77777777" w:rsidR="007E2FCA" w:rsidRPr="00957ACC" w:rsidRDefault="007E2FCA" w:rsidP="007E2FCA">
      <w:pPr>
        <w:spacing w:after="0"/>
        <w:rPr>
          <w:rFonts w:ascii="Times New Roman" w:hAnsi="Times New Roman"/>
        </w:rPr>
      </w:pPr>
    </w:p>
    <w:p w14:paraId="738E693B" w14:textId="77777777" w:rsidR="007E2FCA" w:rsidRPr="000B48D6" w:rsidRDefault="007E2FCA" w:rsidP="007E2FCA">
      <w:pPr>
        <w:spacing w:after="0"/>
        <w:rPr>
          <w:b/>
        </w:rPr>
      </w:pPr>
      <w:r w:rsidRPr="000B48D6">
        <w:rPr>
          <w:b/>
        </w:rPr>
        <w:t>Description:</w:t>
      </w:r>
    </w:p>
    <w:p w14:paraId="3967E5DC" w14:textId="546CC9AE" w:rsidR="007E2FCA" w:rsidRDefault="000B48D6" w:rsidP="007E2FCA">
      <w:pPr>
        <w:spacing w:after="0"/>
        <w:ind w:left="720"/>
        <w:rPr>
          <w:rFonts w:ascii="Times New Roman" w:hAnsi="Times New Roman"/>
        </w:rPr>
      </w:pPr>
      <w:r w:rsidRPr="0039645B">
        <w:rPr>
          <w:rFonts w:ascii="Consolas" w:hAnsi="Consolas"/>
          <w:sz w:val="22"/>
        </w:rPr>
        <w:t>H5Pset_</w:t>
      </w:r>
      <w:r w:rsidR="00D04700">
        <w:rPr>
          <w:rFonts w:ascii="Consolas" w:hAnsi="Consolas"/>
          <w:sz w:val="22"/>
        </w:rPr>
        <w:t>virtual</w:t>
      </w:r>
      <w:r w:rsidR="00D04700" w:rsidRPr="00957ACC">
        <w:rPr>
          <w:rFonts w:ascii="Times New Roman" w:hAnsi="Times New Roman"/>
        </w:rPr>
        <w:t xml:space="preserve"> </w:t>
      </w:r>
      <w:r w:rsidRPr="000B48D6">
        <w:t xml:space="preserve">maps elements of the virtual dataset described by the virtual </w:t>
      </w:r>
      <w:proofErr w:type="spellStart"/>
      <w:r w:rsidRPr="000B48D6">
        <w:t>dataspace</w:t>
      </w:r>
      <w:proofErr w:type="spellEnd"/>
      <w:r>
        <w:rPr>
          <w:rFonts w:ascii="Times New Roman" w:hAnsi="Times New Roman"/>
        </w:rPr>
        <w:t xml:space="preserve"> </w:t>
      </w:r>
      <w:r w:rsidRPr="000B48D6">
        <w:t>identifier</w:t>
      </w:r>
      <w:r>
        <w:rPr>
          <w:rFonts w:ascii="Times New Roman" w:hAnsi="Times New Roman"/>
        </w:rPr>
        <w:t xml:space="preserve"> </w:t>
      </w:r>
      <w:proofErr w:type="spellStart"/>
      <w:r w:rsidRPr="0039645B">
        <w:rPr>
          <w:rFonts w:ascii="Consolas" w:hAnsi="Consolas"/>
          <w:sz w:val="22"/>
        </w:rPr>
        <w:t>vspace_id</w:t>
      </w:r>
      <w:proofErr w:type="spellEnd"/>
      <w:r>
        <w:rPr>
          <w:rFonts w:ascii="Times New Roman" w:hAnsi="Times New Roman"/>
        </w:rPr>
        <w:t xml:space="preserve"> </w:t>
      </w:r>
      <w:r w:rsidRPr="000B48D6">
        <w:t>to the elements of the source dataset described by the source dataset</w:t>
      </w:r>
      <w:r>
        <w:rPr>
          <w:rFonts w:ascii="Times New Roman" w:hAnsi="Times New Roman"/>
        </w:rPr>
        <w:t xml:space="preserve"> </w:t>
      </w:r>
      <w:proofErr w:type="spellStart"/>
      <w:r w:rsidRPr="000B48D6">
        <w:t>dataspace</w:t>
      </w:r>
      <w:proofErr w:type="spellEnd"/>
      <w:r w:rsidRPr="000B48D6">
        <w:t xml:space="preserve"> identifier</w:t>
      </w:r>
      <w:r>
        <w:rPr>
          <w:rFonts w:ascii="Times New Roman" w:hAnsi="Times New Roman"/>
        </w:rPr>
        <w:t xml:space="preserve"> </w:t>
      </w:r>
      <w:proofErr w:type="spellStart"/>
      <w:r w:rsidRPr="0039645B">
        <w:rPr>
          <w:rFonts w:ascii="Consolas" w:hAnsi="Consolas"/>
          <w:sz w:val="22"/>
        </w:rPr>
        <w:t>src_space_id</w:t>
      </w:r>
      <w:proofErr w:type="spellEnd"/>
      <w:r>
        <w:rPr>
          <w:rFonts w:ascii="Courier New" w:hAnsi="Courier New"/>
        </w:rPr>
        <w:t>.</w:t>
      </w:r>
      <w:r w:rsidR="0036273D">
        <w:rPr>
          <w:rFonts w:ascii="Courier New" w:hAnsi="Courier New"/>
        </w:rPr>
        <w:t xml:space="preserve"> </w:t>
      </w:r>
      <w:r w:rsidR="0036273D">
        <w:t>T</w:t>
      </w:r>
      <w:r w:rsidR="0036273D" w:rsidRPr="000B48D6">
        <w:t>he source dataset</w:t>
      </w:r>
      <w:r w:rsidR="0036273D">
        <w:t xml:space="preserve"> is identified by the name of the file where it is located, </w:t>
      </w:r>
      <w:proofErr w:type="spellStart"/>
      <w:r w:rsidR="0036273D" w:rsidRPr="0039645B">
        <w:rPr>
          <w:rFonts w:ascii="Consolas" w:hAnsi="Consolas"/>
          <w:sz w:val="22"/>
        </w:rPr>
        <w:t>src_file_name</w:t>
      </w:r>
      <w:proofErr w:type="spellEnd"/>
      <w:r w:rsidR="0036273D">
        <w:t xml:space="preserve">, and the name of the dataset, </w:t>
      </w:r>
      <w:proofErr w:type="spellStart"/>
      <w:r w:rsidR="006C7EE5">
        <w:rPr>
          <w:rFonts w:ascii="Consolas" w:hAnsi="Consolas"/>
          <w:sz w:val="22"/>
        </w:rPr>
        <w:t>src</w:t>
      </w:r>
      <w:r w:rsidR="0036273D" w:rsidRPr="0039645B">
        <w:rPr>
          <w:rFonts w:ascii="Consolas" w:hAnsi="Consolas"/>
          <w:sz w:val="22"/>
        </w:rPr>
        <w:t>_dset_name</w:t>
      </w:r>
      <w:proofErr w:type="spellEnd"/>
      <w:r w:rsidR="0036273D">
        <w:rPr>
          <w:rFonts w:ascii="Consolas" w:hAnsi="Consolas"/>
          <w:sz w:val="22"/>
        </w:rPr>
        <w:t>.</w:t>
      </w:r>
    </w:p>
    <w:p w14:paraId="270BB4CD" w14:textId="77777777" w:rsidR="007E2FCA" w:rsidRPr="00705286" w:rsidRDefault="007E2FCA" w:rsidP="007E2FCA">
      <w:pPr>
        <w:spacing w:after="0"/>
        <w:ind w:left="720"/>
      </w:pPr>
    </w:p>
    <w:p w14:paraId="0723EFB9" w14:textId="77777777" w:rsidR="007E2FCA" w:rsidRPr="00705286" w:rsidRDefault="007E2FCA" w:rsidP="007E2FCA">
      <w:pPr>
        <w:spacing w:after="0"/>
        <w:rPr>
          <w:b/>
        </w:rPr>
      </w:pPr>
      <w:r w:rsidRPr="00705286">
        <w:rPr>
          <w:b/>
        </w:rPr>
        <w:t>Parameters:</w:t>
      </w:r>
    </w:p>
    <w:p w14:paraId="08B0381E" w14:textId="7F1A83DB" w:rsidR="007E2FCA" w:rsidRPr="00705286" w:rsidRDefault="007E2FCA" w:rsidP="007E2FCA">
      <w:pPr>
        <w:spacing w:after="0"/>
        <w:ind w:firstLine="72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F3751C" w14:paraId="0BC3E0F0" w14:textId="77777777" w:rsidTr="00F3751C">
        <w:tc>
          <w:tcPr>
            <w:tcW w:w="2088" w:type="dxa"/>
          </w:tcPr>
          <w:p w14:paraId="44A44E4C" w14:textId="6348E8DE" w:rsidR="00F3751C" w:rsidRDefault="00F3751C" w:rsidP="00F3751C">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6E5C8343" w14:textId="77777777" w:rsidR="00F3751C" w:rsidRDefault="00F3751C" w:rsidP="00F3751C">
            <w:pPr>
              <w:jc w:val="left"/>
              <w:rPr>
                <w:i/>
                <w:szCs w:val="24"/>
              </w:rPr>
            </w:pPr>
            <w:r>
              <w:rPr>
                <w:i/>
                <w:szCs w:val="24"/>
              </w:rPr>
              <w:t>-</w:t>
            </w:r>
          </w:p>
        </w:tc>
        <w:tc>
          <w:tcPr>
            <w:tcW w:w="6894" w:type="dxa"/>
          </w:tcPr>
          <w:p w14:paraId="6E249062" w14:textId="634E734E" w:rsidR="00F3751C" w:rsidRDefault="00F3751C" w:rsidP="00F3751C">
            <w:pPr>
              <w:jc w:val="left"/>
              <w:rPr>
                <w:i/>
                <w:szCs w:val="24"/>
              </w:rPr>
            </w:pPr>
            <w:r>
              <w:rPr>
                <w:szCs w:val="24"/>
              </w:rPr>
              <w:t xml:space="preserve">IN: </w:t>
            </w:r>
            <w:r w:rsidRPr="00A32A0B">
              <w:rPr>
                <w:szCs w:val="24"/>
              </w:rPr>
              <w:t xml:space="preserve">The </w:t>
            </w:r>
            <w:r>
              <w:rPr>
                <w:szCs w:val="24"/>
              </w:rPr>
              <w:t xml:space="preserve">identifier of the </w:t>
            </w:r>
            <w:r w:rsidRPr="00EA0967">
              <w:rPr>
                <w:szCs w:val="24"/>
              </w:rPr>
              <w:t xml:space="preserve">dataset creation property </w:t>
            </w:r>
            <w:r>
              <w:rPr>
                <w:szCs w:val="24"/>
              </w:rPr>
              <w:t>list that will be used when</w:t>
            </w:r>
            <w:r w:rsidRPr="00EA0967">
              <w:rPr>
                <w:szCs w:val="24"/>
              </w:rPr>
              <w:t xml:space="preserve"> </w:t>
            </w:r>
            <w:r>
              <w:rPr>
                <w:szCs w:val="24"/>
              </w:rPr>
              <w:t>creating the virtual dataset.</w:t>
            </w:r>
          </w:p>
        </w:tc>
      </w:tr>
      <w:tr w:rsidR="00F3751C" w:rsidRPr="00A32A0B" w14:paraId="207B7BCC" w14:textId="77777777" w:rsidTr="00F3751C">
        <w:tc>
          <w:tcPr>
            <w:tcW w:w="2088" w:type="dxa"/>
          </w:tcPr>
          <w:p w14:paraId="749908DD" w14:textId="37416863" w:rsidR="00F3751C" w:rsidRDefault="00F3751C" w:rsidP="00F3751C">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Pr>
                <w:rFonts w:ascii="Consolas" w:hAnsi="Consolas"/>
                <w:sz w:val="22"/>
              </w:rPr>
              <w:t>v</w:t>
            </w:r>
            <w:r w:rsidRPr="002C4D15">
              <w:rPr>
                <w:rFonts w:ascii="Consolas" w:hAnsi="Consolas"/>
                <w:sz w:val="22"/>
              </w:rPr>
              <w:t>space_id</w:t>
            </w:r>
            <w:proofErr w:type="spellEnd"/>
          </w:p>
        </w:tc>
        <w:tc>
          <w:tcPr>
            <w:tcW w:w="450" w:type="dxa"/>
          </w:tcPr>
          <w:p w14:paraId="2DF5F089" w14:textId="77777777" w:rsidR="00F3751C" w:rsidRDefault="00F3751C" w:rsidP="00F3751C">
            <w:pPr>
              <w:jc w:val="left"/>
              <w:rPr>
                <w:i/>
                <w:szCs w:val="24"/>
              </w:rPr>
            </w:pPr>
            <w:r>
              <w:rPr>
                <w:i/>
                <w:szCs w:val="24"/>
              </w:rPr>
              <w:t>-</w:t>
            </w:r>
          </w:p>
        </w:tc>
        <w:tc>
          <w:tcPr>
            <w:tcW w:w="6894" w:type="dxa"/>
          </w:tcPr>
          <w:p w14:paraId="4F198120" w14:textId="53AA7344" w:rsidR="00F3751C" w:rsidRPr="00A32A0B" w:rsidRDefault="00F3751C" w:rsidP="00F3751C">
            <w:pPr>
              <w:jc w:val="left"/>
              <w:rPr>
                <w:szCs w:val="24"/>
              </w:rPr>
            </w:pPr>
            <w:r>
              <w:rPr>
                <w:szCs w:val="24"/>
              </w:rPr>
              <w:t xml:space="preserve">IN: The </w:t>
            </w:r>
            <w:proofErr w:type="spellStart"/>
            <w:r>
              <w:rPr>
                <w:szCs w:val="24"/>
              </w:rPr>
              <w:t>dataspace</w:t>
            </w:r>
            <w:proofErr w:type="spellEnd"/>
            <w:r>
              <w:rPr>
                <w:szCs w:val="24"/>
              </w:rPr>
              <w:t xml:space="preserve"> identifier with the selection within the virtual dataset applied, possibly an unlimited selection.</w:t>
            </w:r>
          </w:p>
        </w:tc>
      </w:tr>
      <w:tr w:rsidR="00F3751C" w14:paraId="3B1CD303" w14:textId="77777777" w:rsidTr="00F3751C">
        <w:tc>
          <w:tcPr>
            <w:tcW w:w="2088" w:type="dxa"/>
          </w:tcPr>
          <w:p w14:paraId="3C490C6A" w14:textId="396737BD" w:rsidR="00F3751C" w:rsidRDefault="00F3751C" w:rsidP="00F3751C">
            <w:pPr>
              <w:jc w:val="left"/>
              <w:rPr>
                <w:i/>
                <w:szCs w:val="24"/>
              </w:rPr>
            </w:pPr>
            <w:proofErr w:type="spellStart"/>
            <w:proofErr w:type="gramStart"/>
            <w:r>
              <w:rPr>
                <w:rFonts w:ascii="Times New Roman" w:hAnsi="Times New Roman"/>
                <w:i/>
              </w:rPr>
              <w:t>const</w:t>
            </w:r>
            <w:proofErr w:type="spellEnd"/>
            <w:proofErr w:type="gramEnd"/>
            <w:r>
              <w:rPr>
                <w:rFonts w:ascii="Times New Roman" w:hAnsi="Times New Roman"/>
                <w:i/>
              </w:rPr>
              <w:t xml:space="preserve"> char *</w:t>
            </w:r>
            <w:r w:rsidRPr="00957ACC">
              <w:rPr>
                <w:rFonts w:ascii="Times New Roman" w:hAnsi="Times New Roman"/>
              </w:rPr>
              <w:t xml:space="preserve"> </w:t>
            </w:r>
            <w:proofErr w:type="spellStart"/>
            <w:r w:rsidRPr="002C4D15">
              <w:rPr>
                <w:rFonts w:ascii="Consolas" w:hAnsi="Consolas"/>
                <w:sz w:val="22"/>
              </w:rPr>
              <w:t>src_file_name</w:t>
            </w:r>
            <w:proofErr w:type="spellEnd"/>
          </w:p>
        </w:tc>
        <w:tc>
          <w:tcPr>
            <w:tcW w:w="450" w:type="dxa"/>
          </w:tcPr>
          <w:p w14:paraId="596E070A" w14:textId="77777777" w:rsidR="00F3751C" w:rsidRDefault="00F3751C" w:rsidP="00F3751C">
            <w:pPr>
              <w:jc w:val="left"/>
              <w:rPr>
                <w:i/>
                <w:szCs w:val="24"/>
              </w:rPr>
            </w:pPr>
            <w:r>
              <w:rPr>
                <w:i/>
                <w:szCs w:val="24"/>
              </w:rPr>
              <w:t>-</w:t>
            </w:r>
          </w:p>
        </w:tc>
        <w:tc>
          <w:tcPr>
            <w:tcW w:w="6894" w:type="dxa"/>
          </w:tcPr>
          <w:p w14:paraId="6D10DDE0" w14:textId="56C10AE6" w:rsidR="00F3751C" w:rsidRDefault="00F3751C" w:rsidP="007B5995">
            <w:pPr>
              <w:jc w:val="left"/>
              <w:rPr>
                <w:i/>
                <w:szCs w:val="24"/>
              </w:rPr>
            </w:pPr>
            <w:r>
              <w:rPr>
                <w:szCs w:val="24"/>
              </w:rPr>
              <w:t>IN: The name of the H</w:t>
            </w:r>
            <w:r w:rsidRPr="00EA0967">
              <w:rPr>
                <w:szCs w:val="24"/>
              </w:rPr>
              <w:t xml:space="preserve">DF5 file where the source dataset is </w:t>
            </w:r>
            <w:r>
              <w:rPr>
                <w:szCs w:val="24"/>
              </w:rPr>
              <w:t xml:space="preserve">located. The file might not exist yet. The name can be specified using a C-style </w:t>
            </w:r>
            <w:proofErr w:type="spellStart"/>
            <w:r w:rsidRPr="00091C0B">
              <w:rPr>
                <w:rFonts w:ascii="Consolas" w:hAnsi="Consolas"/>
                <w:sz w:val="22"/>
              </w:rPr>
              <w:t>printf</w:t>
            </w:r>
            <w:proofErr w:type="spellEnd"/>
            <w:r>
              <w:rPr>
                <w:szCs w:val="24"/>
              </w:rPr>
              <w:t xml:space="preserve"> statement</w:t>
            </w:r>
            <w:r w:rsidR="00D04700">
              <w:rPr>
                <w:szCs w:val="24"/>
              </w:rPr>
              <w:t xml:space="preserve"> as described below.</w:t>
            </w:r>
          </w:p>
        </w:tc>
      </w:tr>
      <w:tr w:rsidR="00F3751C" w14:paraId="6477F5A9" w14:textId="77777777" w:rsidTr="00F3751C">
        <w:tc>
          <w:tcPr>
            <w:tcW w:w="2088" w:type="dxa"/>
          </w:tcPr>
          <w:p w14:paraId="5BD7DEA6" w14:textId="47D21C1C" w:rsidR="00F3751C" w:rsidRDefault="00F3751C" w:rsidP="00F3751C">
            <w:pPr>
              <w:jc w:val="left"/>
              <w:rPr>
                <w:i/>
                <w:szCs w:val="24"/>
              </w:rPr>
            </w:pPr>
            <w:proofErr w:type="spellStart"/>
            <w:proofErr w:type="gramStart"/>
            <w:r>
              <w:rPr>
                <w:rFonts w:ascii="Times New Roman" w:hAnsi="Times New Roman"/>
                <w:i/>
              </w:rPr>
              <w:t>const</w:t>
            </w:r>
            <w:proofErr w:type="spellEnd"/>
            <w:proofErr w:type="gramEnd"/>
            <w:r>
              <w:rPr>
                <w:rFonts w:ascii="Times New Roman" w:hAnsi="Times New Roman"/>
                <w:i/>
              </w:rPr>
              <w:t xml:space="preserve"> char *</w:t>
            </w:r>
            <w:r w:rsidRPr="00957ACC">
              <w:rPr>
                <w:rFonts w:ascii="Times New Roman" w:hAnsi="Times New Roman"/>
              </w:rPr>
              <w:t xml:space="preserve"> </w:t>
            </w:r>
            <w:proofErr w:type="spellStart"/>
            <w:r w:rsidRPr="002C4D15">
              <w:rPr>
                <w:rFonts w:ascii="Consolas" w:hAnsi="Consolas"/>
                <w:sz w:val="22"/>
              </w:rPr>
              <w:t>src_</w:t>
            </w:r>
            <w:r>
              <w:rPr>
                <w:rFonts w:ascii="Consolas" w:hAnsi="Consolas"/>
                <w:sz w:val="22"/>
              </w:rPr>
              <w:t>dset</w:t>
            </w:r>
            <w:r w:rsidRPr="002C4D15">
              <w:rPr>
                <w:rFonts w:ascii="Consolas" w:hAnsi="Consolas"/>
                <w:sz w:val="22"/>
              </w:rPr>
              <w:t>_name</w:t>
            </w:r>
            <w:proofErr w:type="spellEnd"/>
          </w:p>
        </w:tc>
        <w:tc>
          <w:tcPr>
            <w:tcW w:w="450" w:type="dxa"/>
          </w:tcPr>
          <w:p w14:paraId="038567DE" w14:textId="77777777" w:rsidR="00F3751C" w:rsidRDefault="00F3751C" w:rsidP="00F3751C">
            <w:pPr>
              <w:jc w:val="left"/>
              <w:rPr>
                <w:i/>
                <w:szCs w:val="24"/>
              </w:rPr>
            </w:pPr>
            <w:r>
              <w:rPr>
                <w:i/>
                <w:szCs w:val="24"/>
              </w:rPr>
              <w:t>-</w:t>
            </w:r>
          </w:p>
        </w:tc>
        <w:tc>
          <w:tcPr>
            <w:tcW w:w="6894" w:type="dxa"/>
          </w:tcPr>
          <w:p w14:paraId="2FEE4FCB" w14:textId="46CC018E" w:rsidR="00F3751C" w:rsidRDefault="00F3751C" w:rsidP="007B5995">
            <w:pPr>
              <w:jc w:val="left"/>
              <w:rPr>
                <w:i/>
                <w:szCs w:val="24"/>
              </w:rPr>
            </w:pPr>
            <w:r>
              <w:rPr>
                <w:szCs w:val="24"/>
              </w:rPr>
              <w:t>IN: The path to the H</w:t>
            </w:r>
            <w:r w:rsidRPr="00EA0967">
              <w:rPr>
                <w:szCs w:val="24"/>
              </w:rPr>
              <w:t xml:space="preserve">DF5 </w:t>
            </w:r>
            <w:r>
              <w:rPr>
                <w:szCs w:val="24"/>
              </w:rPr>
              <w:t xml:space="preserve">dataset in the file specified by </w:t>
            </w:r>
            <w:proofErr w:type="spellStart"/>
            <w:r w:rsidRPr="002C4D15">
              <w:rPr>
                <w:rFonts w:ascii="Consolas" w:hAnsi="Consolas"/>
                <w:sz w:val="22"/>
              </w:rPr>
              <w:t>src_file_name</w:t>
            </w:r>
            <w:proofErr w:type="spellEnd"/>
            <w:r>
              <w:rPr>
                <w:szCs w:val="24"/>
              </w:rPr>
              <w:t xml:space="preserve">. The dataset might not exist yet. The dataset name can be specified using a C-style </w:t>
            </w:r>
            <w:proofErr w:type="spellStart"/>
            <w:r w:rsidRPr="00091C0B">
              <w:rPr>
                <w:rFonts w:ascii="Consolas" w:hAnsi="Consolas"/>
                <w:sz w:val="22"/>
              </w:rPr>
              <w:t>printf</w:t>
            </w:r>
            <w:proofErr w:type="spellEnd"/>
            <w:r>
              <w:rPr>
                <w:szCs w:val="24"/>
              </w:rPr>
              <w:t xml:space="preserve"> statement as described below. </w:t>
            </w:r>
          </w:p>
        </w:tc>
      </w:tr>
      <w:tr w:rsidR="00F3751C" w14:paraId="5689CBC4" w14:textId="77777777" w:rsidTr="00F3751C">
        <w:tc>
          <w:tcPr>
            <w:tcW w:w="2088" w:type="dxa"/>
          </w:tcPr>
          <w:p w14:paraId="69184935" w14:textId="2EE12AA8" w:rsidR="00F3751C" w:rsidRDefault="00F3751C" w:rsidP="00F3751C">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Pr>
                <w:rFonts w:ascii="Consolas" w:hAnsi="Consolas"/>
                <w:sz w:val="22"/>
              </w:rPr>
              <w:t>src</w:t>
            </w:r>
            <w:r w:rsidRPr="002C4D15">
              <w:rPr>
                <w:rFonts w:ascii="Consolas" w:hAnsi="Consolas"/>
                <w:sz w:val="22"/>
              </w:rPr>
              <w:t>_space_id</w:t>
            </w:r>
            <w:proofErr w:type="spellEnd"/>
          </w:p>
        </w:tc>
        <w:tc>
          <w:tcPr>
            <w:tcW w:w="450" w:type="dxa"/>
          </w:tcPr>
          <w:p w14:paraId="63BD56E9" w14:textId="77777777" w:rsidR="00F3751C" w:rsidRDefault="00F3751C" w:rsidP="00F3751C">
            <w:pPr>
              <w:jc w:val="left"/>
              <w:rPr>
                <w:i/>
                <w:szCs w:val="24"/>
              </w:rPr>
            </w:pPr>
            <w:r>
              <w:rPr>
                <w:i/>
                <w:szCs w:val="24"/>
              </w:rPr>
              <w:t>-</w:t>
            </w:r>
          </w:p>
        </w:tc>
        <w:tc>
          <w:tcPr>
            <w:tcW w:w="6894" w:type="dxa"/>
          </w:tcPr>
          <w:p w14:paraId="71BC0E9F" w14:textId="2CFD1219" w:rsidR="00F3751C" w:rsidRDefault="00F3751C" w:rsidP="00F3751C">
            <w:pPr>
              <w:jc w:val="left"/>
              <w:rPr>
                <w:i/>
                <w:szCs w:val="24"/>
              </w:rPr>
            </w:pPr>
            <w:r>
              <w:rPr>
                <w:szCs w:val="24"/>
              </w:rPr>
              <w:t xml:space="preserve">IN: The source dataset’s </w:t>
            </w:r>
            <w:proofErr w:type="spellStart"/>
            <w:r>
              <w:rPr>
                <w:szCs w:val="24"/>
              </w:rPr>
              <w:t>dataspace</w:t>
            </w:r>
            <w:proofErr w:type="spellEnd"/>
            <w:r>
              <w:rPr>
                <w:szCs w:val="24"/>
              </w:rPr>
              <w:t xml:space="preserve"> identifier with a selection applied, possibly an unlimited selection.</w:t>
            </w:r>
          </w:p>
        </w:tc>
      </w:tr>
    </w:tbl>
    <w:p w14:paraId="6B5E82F1" w14:textId="77777777" w:rsidR="000B18CC" w:rsidRDefault="000B18CC" w:rsidP="000B18CC"/>
    <w:p w14:paraId="23D2453F" w14:textId="77777777" w:rsidR="000B18CC" w:rsidRPr="000B18CC" w:rsidRDefault="000B18CC" w:rsidP="000B18CC">
      <w:pPr>
        <w:ind w:left="720"/>
      </w:pPr>
      <w:r w:rsidRPr="000B18CC">
        <w:t xml:space="preserve">When a selection with unlimited dimensions is used for the source dataset, the selection in the virtual dataset must also be an unlimited selection with the same number of unlimited dimensions. If fixed-size selections are used, the number of elements in the source dataset selection must be the same as the number of elements in the virtual dataset selection. </w:t>
      </w:r>
    </w:p>
    <w:p w14:paraId="54B758BA" w14:textId="77777777" w:rsidR="000B18CC" w:rsidRPr="000B18CC" w:rsidRDefault="000B18CC" w:rsidP="000B18CC">
      <w:pPr>
        <w:ind w:left="720"/>
      </w:pPr>
    </w:p>
    <w:p w14:paraId="18D3C56B" w14:textId="77777777" w:rsidR="000B18CC" w:rsidRPr="00D04700" w:rsidRDefault="000B18CC" w:rsidP="000B18CC">
      <w:pPr>
        <w:pStyle w:val="Subsection"/>
        <w:ind w:left="720"/>
        <w:rPr>
          <w:b/>
        </w:rPr>
      </w:pPr>
      <w:r w:rsidRPr="00D04700">
        <w:rPr>
          <w:b/>
        </w:rPr>
        <w:t xml:space="preserve">C-style </w:t>
      </w:r>
      <w:proofErr w:type="spellStart"/>
      <w:r w:rsidRPr="00D04700">
        <w:rPr>
          <w:b/>
        </w:rPr>
        <w:t>printf</w:t>
      </w:r>
      <w:proofErr w:type="spellEnd"/>
      <w:r w:rsidRPr="00D04700">
        <w:rPr>
          <w:b/>
        </w:rPr>
        <w:t xml:space="preserve"> Formatting No</w:t>
      </w:r>
      <w:bookmarkStart w:id="74" w:name="CstylePrintfFormattingNotes"/>
      <w:bookmarkEnd w:id="74"/>
      <w:r w:rsidRPr="00D04700">
        <w:rPr>
          <w:b/>
        </w:rPr>
        <w:t>tes</w:t>
      </w:r>
    </w:p>
    <w:p w14:paraId="0F49584A" w14:textId="1B6482EC" w:rsidR="000B18CC" w:rsidRPr="000B18CC" w:rsidRDefault="000B18CC" w:rsidP="000B18CC">
      <w:pPr>
        <w:ind w:left="720"/>
      </w:pPr>
      <w:r w:rsidRPr="000B18CC">
        <w:t xml:space="preserve">C-style </w:t>
      </w:r>
      <w:proofErr w:type="spellStart"/>
      <w:r w:rsidRPr="00D04700">
        <w:rPr>
          <w:rFonts w:ascii="Consolas" w:hAnsi="Consolas"/>
          <w:sz w:val="22"/>
        </w:rPr>
        <w:t>printf</w:t>
      </w:r>
      <w:proofErr w:type="spellEnd"/>
      <w:r w:rsidRPr="00D04700">
        <w:rPr>
          <w:szCs w:val="24"/>
        </w:rPr>
        <w:t xml:space="preserve"> </w:t>
      </w:r>
      <w:r w:rsidRPr="000B18CC">
        <w:t>formatting allows a pattern to be specified in the name of a source file or dataset.  Strings for the file and dataset names are treated as literals except for the following substitutions:</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40"/>
        <w:gridCol w:w="6804"/>
      </w:tblGrid>
      <w:tr w:rsidR="000B18CC" w14:paraId="10A6173C" w14:textId="77777777" w:rsidTr="00050E68">
        <w:tc>
          <w:tcPr>
            <w:tcW w:w="1890" w:type="dxa"/>
          </w:tcPr>
          <w:p w14:paraId="0BCCCE20" w14:textId="77777777" w:rsidR="000B18CC" w:rsidRDefault="000B18CC" w:rsidP="00050E68">
            <w:r>
              <w:lastRenderedPageBreak/>
              <w:t>“%%”</w:t>
            </w:r>
          </w:p>
        </w:tc>
        <w:tc>
          <w:tcPr>
            <w:tcW w:w="540" w:type="dxa"/>
          </w:tcPr>
          <w:p w14:paraId="4B0C60CA" w14:textId="77777777" w:rsidR="000B18CC" w:rsidRDefault="000B18CC" w:rsidP="00050E68">
            <w:r>
              <w:t>-</w:t>
            </w:r>
          </w:p>
        </w:tc>
        <w:tc>
          <w:tcPr>
            <w:tcW w:w="6804" w:type="dxa"/>
          </w:tcPr>
          <w:p w14:paraId="34EA03F1" w14:textId="77777777" w:rsidR="000B18CC" w:rsidRDefault="000B18CC" w:rsidP="00050E68">
            <w:r>
              <w:t>Replaced with a single ‘%’ character.</w:t>
            </w:r>
          </w:p>
        </w:tc>
      </w:tr>
      <w:tr w:rsidR="000B18CC" w14:paraId="74538FE1" w14:textId="77777777" w:rsidTr="00050E68">
        <w:tc>
          <w:tcPr>
            <w:tcW w:w="1890" w:type="dxa"/>
          </w:tcPr>
          <w:p w14:paraId="4ED614BD" w14:textId="77777777" w:rsidR="000B18CC" w:rsidRDefault="000B18CC" w:rsidP="00050E68">
            <w:r>
              <w:t>“%</w:t>
            </w:r>
            <w:del w:id="75" w:author="Elena Pourmal" w:date="2015-07-10T11:32:00Z">
              <w:r w:rsidDel="00086DAF">
                <w:delText>&lt;</w:delText>
              </w:r>
              <w:r w:rsidRPr="00F11F7D" w:rsidDel="00086DAF">
                <w:rPr>
                  <w:i/>
                </w:rPr>
                <w:delText>d</w:delText>
              </w:r>
            </w:del>
            <w:del w:id="76" w:author="Elena Pourmal" w:date="2015-07-10T11:31:00Z">
              <w:r w:rsidDel="00086DAF">
                <w:rPr>
                  <w:i/>
                </w:rPr>
                <w:delText>&gt;</w:delText>
              </w:r>
            </w:del>
            <w:proofErr w:type="gramStart"/>
            <w:r>
              <w:rPr>
                <w:i/>
              </w:rPr>
              <w:t>b</w:t>
            </w:r>
            <w:proofErr w:type="gramEnd"/>
            <w:r>
              <w:t>”</w:t>
            </w:r>
          </w:p>
        </w:tc>
        <w:tc>
          <w:tcPr>
            <w:tcW w:w="540" w:type="dxa"/>
          </w:tcPr>
          <w:p w14:paraId="05E67C7E" w14:textId="77777777" w:rsidR="000B18CC" w:rsidRDefault="000B18CC" w:rsidP="00050E68">
            <w:r>
              <w:t>-</w:t>
            </w:r>
          </w:p>
        </w:tc>
        <w:tc>
          <w:tcPr>
            <w:tcW w:w="6804" w:type="dxa"/>
          </w:tcPr>
          <w:p w14:paraId="76429B7A" w14:textId="14A3914E" w:rsidR="000B18CC" w:rsidRDefault="000B18CC" w:rsidP="00086DAF">
            <w:r>
              <w:t xml:space="preserve">Where </w:t>
            </w:r>
            <w:del w:id="77" w:author="Elena Pourmal" w:date="2015-07-10T11:32:00Z">
              <w:r w:rsidDel="00086DAF">
                <w:delText xml:space="preserve">&lt;d&gt; is the virtual dataset dimension axis (0-based) and </w:delText>
              </w:r>
            </w:del>
            <w:r>
              <w:t>‘b’ indicates that the block count of the selection in th</w:t>
            </w:r>
            <w:ins w:id="78" w:author="Elena Pourmal" w:date="2015-07-10T11:32:00Z">
              <w:r w:rsidR="00086DAF">
                <w:t>e unlimited</w:t>
              </w:r>
            </w:ins>
            <w:del w:id="79" w:author="Elena Pourmal" w:date="2015-07-10T11:32:00Z">
              <w:r w:rsidDel="00086DAF">
                <w:delText>at</w:delText>
              </w:r>
            </w:del>
            <w:r>
              <w:t xml:space="preserve"> dimension </w:t>
            </w:r>
            <w:del w:id="80" w:author="Elena Pourmal" w:date="2015-07-10T11:32:00Z">
              <w:r w:rsidDel="00086DAF">
                <w:delText xml:space="preserve">should be </w:delText>
              </w:r>
            </w:del>
            <w:r>
              <w:t>used. The full expression (for example, “%</w:t>
            </w:r>
            <w:del w:id="81" w:author="Elena Pourmal" w:date="2015-07-10T11:32:00Z">
              <w:r w:rsidDel="00086DAF">
                <w:delText>0</w:delText>
              </w:r>
            </w:del>
            <w:r>
              <w:t xml:space="preserve">b”) is replaced with a single numeric value when the mapping is evaluated at VDS access time. Example code </w:t>
            </w:r>
            <w:del w:id="82" w:author="Elena Pourmal" w:date="2015-07-10T11:33:00Z">
              <w:r w:rsidDel="00086DAF">
                <w:delText>for many source and virtual dataset mappings is available in the “</w:delText>
              </w:r>
              <w:r w:rsidRPr="001D4BDE" w:rsidDel="00086DAF">
                <w:delText>Examples of Source to Virtual Dataset Mapping</w:delText>
              </w:r>
              <w:r w:rsidDel="00086DAF">
                <w:delText>”</w:delText>
              </w:r>
              <w:r w:rsidRPr="001D4BDE" w:rsidDel="00086DAF">
                <w:delText xml:space="preserve"> </w:delText>
              </w:r>
              <w:r w:rsidDel="00086DAF">
                <w:delText>chapter</w:delText>
              </w:r>
              <w:r w:rsidR="007B5995" w:rsidDel="00086DAF">
                <w:delText xml:space="preserve"> in “RFC: HDF5 Virtual Dataset” (see [</w:delText>
              </w:r>
              <w:r w:rsidR="007B5995" w:rsidDel="00086DAF">
                <w:fldChar w:fldCharType="begin"/>
              </w:r>
              <w:r w:rsidR="007B5995" w:rsidDel="00086DAF">
                <w:delInstrText xml:space="preserve"> REF _Ref285288535 \r \h </w:delInstrText>
              </w:r>
              <w:r w:rsidR="007B5995" w:rsidDel="00086DAF">
                <w:fldChar w:fldCharType="separate"/>
              </w:r>
              <w:r w:rsidR="000D533D" w:rsidDel="00086DAF">
                <w:delText>1</w:delText>
              </w:r>
              <w:r w:rsidR="007B5995" w:rsidDel="00086DAF">
                <w:fldChar w:fldCharType="end"/>
              </w:r>
              <w:r w:rsidR="007B5995" w:rsidDel="00086DAF">
                <w:delText>])</w:delText>
              </w:r>
              <w:r w:rsidDel="00086DAF">
                <w:delText>.</w:delText>
              </w:r>
            </w:del>
            <w:ins w:id="83" w:author="Elena Pourmal" w:date="2015-07-10T11:33:00Z">
              <w:r w:rsidR="00086DAF">
                <w:t>is available in the examples directory of the HDF5 distribution.</w:t>
              </w:r>
            </w:ins>
          </w:p>
        </w:tc>
      </w:tr>
    </w:tbl>
    <w:p w14:paraId="44C38E9E" w14:textId="02DE48EE" w:rsidR="000B18CC" w:rsidRDefault="000B18CC" w:rsidP="000B18CC">
      <w:r>
        <w:t xml:space="preserve">If the </w:t>
      </w:r>
      <w:proofErr w:type="spellStart"/>
      <w:r>
        <w:rPr>
          <w:rFonts w:ascii="Consolas" w:hAnsi="Consolas"/>
          <w:sz w:val="22"/>
        </w:rPr>
        <w:t>p</w:t>
      </w:r>
      <w:r w:rsidRPr="00B350A3">
        <w:rPr>
          <w:rFonts w:ascii="Consolas" w:hAnsi="Consolas"/>
          <w:sz w:val="22"/>
        </w:rPr>
        <w:t>rintf</w:t>
      </w:r>
      <w:proofErr w:type="spellEnd"/>
      <w:r>
        <w:t xml:space="preserve"> form is used for the source file or dataset names, the selection in the source dataset’s </w:t>
      </w:r>
      <w:proofErr w:type="spellStart"/>
      <w:r>
        <w:t>dataspace</w:t>
      </w:r>
      <w:proofErr w:type="spellEnd"/>
      <w:r>
        <w:t xml:space="preserve"> must </w:t>
      </w:r>
      <w:r w:rsidR="009240D0">
        <w:t>be fixed-size; f</w:t>
      </w:r>
      <w:r w:rsidR="00AA2DA4">
        <w:t>or more information see [</w:t>
      </w:r>
      <w:r w:rsidR="00AA2DA4">
        <w:fldChar w:fldCharType="begin"/>
      </w:r>
      <w:r w:rsidR="00AA2DA4">
        <w:instrText xml:space="preserve"> REF _Ref285288535 \r \h </w:instrText>
      </w:r>
      <w:r w:rsidR="00AA2DA4">
        <w:fldChar w:fldCharType="separate"/>
      </w:r>
      <w:r w:rsidR="000D533D">
        <w:t>1</w:t>
      </w:r>
      <w:r w:rsidR="00AA2DA4">
        <w:fldChar w:fldCharType="end"/>
      </w:r>
      <w:r w:rsidR="00AA2DA4">
        <w:t>].</w:t>
      </w:r>
    </w:p>
    <w:p w14:paraId="4A424504" w14:textId="77777777" w:rsidR="000B18CC" w:rsidRDefault="000B18CC" w:rsidP="007E2FCA">
      <w:pPr>
        <w:spacing w:after="0"/>
        <w:ind w:firstLine="720"/>
        <w:rPr>
          <w:rFonts w:ascii="Times New Roman" w:hAnsi="Times New Roman"/>
        </w:rPr>
      </w:pPr>
    </w:p>
    <w:p w14:paraId="3403F952" w14:textId="77777777" w:rsidR="007E2FCA" w:rsidRPr="00F3751C" w:rsidRDefault="007E2FCA" w:rsidP="007E2FCA">
      <w:pPr>
        <w:spacing w:after="0"/>
        <w:rPr>
          <w:b/>
        </w:rPr>
      </w:pPr>
      <w:r w:rsidRPr="00F3751C">
        <w:rPr>
          <w:b/>
        </w:rPr>
        <w:t>Returns:</w:t>
      </w:r>
    </w:p>
    <w:p w14:paraId="17808D8B" w14:textId="77777777" w:rsidR="00205AF2" w:rsidRPr="00F3751C" w:rsidRDefault="007E2FCA" w:rsidP="000268A6">
      <w:pPr>
        <w:spacing w:after="0"/>
        <w:ind w:firstLine="720"/>
      </w:pPr>
      <w:r w:rsidRPr="00F3751C">
        <w:t>Returns a non-negative value if successful; otherwise returns a negative value.</w:t>
      </w:r>
    </w:p>
    <w:p w14:paraId="675C09A1"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5B15B537" w14:textId="6AD5D8AB" w:rsidR="008A2D18" w:rsidRDefault="008A2D18" w:rsidP="008A2D18">
      <w:pPr>
        <w:pStyle w:val="Heading2"/>
      </w:pPr>
      <w:bookmarkStart w:id="84" w:name="_Toc298147460"/>
      <w:r>
        <w:lastRenderedPageBreak/>
        <w:t>VDS Queries</w:t>
      </w:r>
      <w:bookmarkEnd w:id="84"/>
    </w:p>
    <w:p w14:paraId="39C2BD4D" w14:textId="02AAA3D6" w:rsidR="00205AF2" w:rsidRDefault="00F3751C" w:rsidP="00205AF2">
      <w:pPr>
        <w:pStyle w:val="Heading3"/>
      </w:pPr>
      <w:bookmarkStart w:id="85" w:name="_Toc298147461"/>
      <w:r>
        <w:t>H5Pget_</w:t>
      </w:r>
      <w:r w:rsidR="00D04700">
        <w:t>virtual_count</w:t>
      </w:r>
      <w:bookmarkEnd w:id="85"/>
    </w:p>
    <w:p w14:paraId="7EE50876" w14:textId="26CA0B2C" w:rsidR="00205AF2" w:rsidRPr="00C511C6" w:rsidRDefault="00205AF2" w:rsidP="00205AF2">
      <w:pPr>
        <w:spacing w:after="0"/>
        <w:rPr>
          <w:b/>
          <w:i/>
        </w:rPr>
      </w:pPr>
      <w:r w:rsidRPr="00F3751C">
        <w:rPr>
          <w:b/>
        </w:rPr>
        <w:t>Name:</w:t>
      </w:r>
      <w:r w:rsidRPr="00957ACC">
        <w:rPr>
          <w:rFonts w:ascii="Times New Roman" w:hAnsi="Times New Roman"/>
          <w:b/>
        </w:rPr>
        <w:t xml:space="preserve"> </w:t>
      </w:r>
      <w:r w:rsidR="00F3751C" w:rsidRPr="0054222D">
        <w:rPr>
          <w:rFonts w:ascii="Consolas" w:hAnsi="Consolas"/>
          <w:sz w:val="22"/>
        </w:rPr>
        <w:t>H5Pget</w:t>
      </w:r>
      <w:r w:rsidR="00C511C6" w:rsidRPr="0054222D">
        <w:rPr>
          <w:rFonts w:ascii="Consolas" w:hAnsi="Consolas"/>
          <w:sz w:val="22"/>
        </w:rPr>
        <w:t>_</w:t>
      </w:r>
      <w:r w:rsidR="00BF1ABA" w:rsidRPr="0054222D">
        <w:rPr>
          <w:rFonts w:ascii="Consolas" w:hAnsi="Consolas"/>
          <w:sz w:val="22"/>
        </w:rPr>
        <w:t>virtual_coun</w:t>
      </w:r>
      <w:r w:rsidR="00107918" w:rsidRPr="0054222D">
        <w:rPr>
          <w:rFonts w:ascii="Consolas" w:hAnsi="Consolas"/>
          <w:sz w:val="22"/>
        </w:rPr>
        <w:t>t</w:t>
      </w:r>
    </w:p>
    <w:p w14:paraId="3382A0BC" w14:textId="77777777" w:rsidR="00205AF2" w:rsidRPr="00F3751C" w:rsidRDefault="00205AF2" w:rsidP="00205AF2">
      <w:pPr>
        <w:spacing w:after="0"/>
        <w:rPr>
          <w:b/>
        </w:rPr>
      </w:pPr>
      <w:r w:rsidRPr="00F3751C">
        <w:rPr>
          <w:b/>
        </w:rPr>
        <w:t>Signature:</w:t>
      </w:r>
    </w:p>
    <w:p w14:paraId="73436D57" w14:textId="0F5B8BD2" w:rsidR="00F3751C" w:rsidRPr="0039645B" w:rsidRDefault="00205AF2" w:rsidP="00F3751C">
      <w:pPr>
        <w:spacing w:after="0"/>
        <w:rPr>
          <w:rFonts w:ascii="Consolas" w:hAnsi="Consolas"/>
          <w:sz w:val="22"/>
        </w:rPr>
      </w:pPr>
      <w:r w:rsidRPr="00957ACC">
        <w:rPr>
          <w:rFonts w:ascii="Times New Roman" w:hAnsi="Times New Roman"/>
        </w:rPr>
        <w:tab/>
      </w:r>
      <w:proofErr w:type="spellStart"/>
      <w:proofErr w:type="gramStart"/>
      <w:r w:rsidR="00D04700">
        <w:rPr>
          <w:rFonts w:ascii="Times New Roman" w:hAnsi="Times New Roman" w:cs="Times New Roman"/>
          <w:i/>
          <w:szCs w:val="24"/>
        </w:rPr>
        <w:t>herr</w:t>
      </w:r>
      <w:proofErr w:type="gramEnd"/>
      <w:r w:rsidR="00F3751C" w:rsidRPr="002E7C67">
        <w:rPr>
          <w:rFonts w:ascii="Times New Roman" w:hAnsi="Times New Roman" w:cs="Times New Roman"/>
          <w:i/>
          <w:szCs w:val="24"/>
        </w:rPr>
        <w:t>_t</w:t>
      </w:r>
      <w:proofErr w:type="spellEnd"/>
      <w:r w:rsidR="00F3751C" w:rsidRPr="0039645B">
        <w:rPr>
          <w:rFonts w:ascii="Consolas" w:hAnsi="Consolas"/>
          <w:sz w:val="22"/>
        </w:rPr>
        <w:t xml:space="preserve"> H5Pget_</w:t>
      </w:r>
      <w:r w:rsidR="00D04700">
        <w:rPr>
          <w:rFonts w:ascii="Consolas" w:hAnsi="Consolas"/>
          <w:sz w:val="22"/>
        </w:rPr>
        <w:t>virtual_count</w:t>
      </w:r>
      <w:r w:rsidR="00F3751C" w:rsidRPr="0039645B">
        <w:rPr>
          <w:rFonts w:ascii="Consolas" w:hAnsi="Consolas"/>
          <w:sz w:val="22"/>
        </w:rPr>
        <w:t xml:space="preserve"> (</w:t>
      </w:r>
      <w:proofErr w:type="spellStart"/>
      <w:r w:rsidR="00F3751C" w:rsidRPr="002E7C67">
        <w:rPr>
          <w:rFonts w:ascii="Times New Roman" w:hAnsi="Times New Roman" w:cs="Times New Roman"/>
          <w:i/>
          <w:szCs w:val="24"/>
        </w:rPr>
        <w:t>hid_t</w:t>
      </w:r>
      <w:proofErr w:type="spellEnd"/>
      <w:r w:rsidR="00F3751C" w:rsidRPr="0039645B">
        <w:rPr>
          <w:rFonts w:ascii="Consolas" w:hAnsi="Consolas"/>
          <w:sz w:val="22"/>
        </w:rPr>
        <w:t xml:space="preserve"> </w:t>
      </w:r>
      <w:proofErr w:type="spellStart"/>
      <w:r w:rsidR="00B03170" w:rsidRPr="0039645B">
        <w:rPr>
          <w:rFonts w:ascii="Consolas" w:hAnsi="Consolas"/>
          <w:sz w:val="22"/>
        </w:rPr>
        <w:t>dcpl_id</w:t>
      </w:r>
      <w:proofErr w:type="spellEnd"/>
      <w:r w:rsidR="00BF1ABA">
        <w:rPr>
          <w:rFonts w:ascii="Consolas" w:hAnsi="Consolas"/>
          <w:sz w:val="22"/>
        </w:rPr>
        <w:t xml:space="preserve">, </w:t>
      </w:r>
      <w:proofErr w:type="spellStart"/>
      <w:r w:rsidR="00D04700" w:rsidRPr="002E7C67">
        <w:rPr>
          <w:rFonts w:ascii="Times New Roman" w:hAnsi="Times New Roman" w:cs="Times New Roman"/>
          <w:i/>
          <w:szCs w:val="24"/>
        </w:rPr>
        <w:t>size_t</w:t>
      </w:r>
      <w:proofErr w:type="spellEnd"/>
      <w:r w:rsidR="0040325B">
        <w:rPr>
          <w:rFonts w:ascii="Times New Roman" w:hAnsi="Times New Roman" w:cs="Times New Roman"/>
          <w:i/>
          <w:szCs w:val="24"/>
        </w:rPr>
        <w:t xml:space="preserve"> *</w:t>
      </w:r>
      <w:r w:rsidR="00D04700">
        <w:rPr>
          <w:rFonts w:ascii="Consolas" w:hAnsi="Consolas"/>
          <w:sz w:val="22"/>
        </w:rPr>
        <w:t>count</w:t>
      </w:r>
      <w:r w:rsidR="00BF1ABA">
        <w:rPr>
          <w:rFonts w:ascii="Consolas" w:hAnsi="Consolas"/>
          <w:sz w:val="22"/>
        </w:rPr>
        <w:t>)</w:t>
      </w:r>
    </w:p>
    <w:p w14:paraId="52CECFE7" w14:textId="36A501D1" w:rsidR="00205AF2" w:rsidRPr="00957ACC" w:rsidRDefault="00205AF2" w:rsidP="00205AF2">
      <w:pPr>
        <w:spacing w:after="0"/>
        <w:rPr>
          <w:rFonts w:ascii="Times New Roman" w:hAnsi="Times New Roman"/>
        </w:rPr>
      </w:pPr>
    </w:p>
    <w:p w14:paraId="630AA91B" w14:textId="77777777" w:rsidR="00205AF2" w:rsidRPr="00F3751C" w:rsidRDefault="00205AF2" w:rsidP="00205AF2">
      <w:pPr>
        <w:spacing w:after="0"/>
        <w:rPr>
          <w:b/>
        </w:rPr>
      </w:pPr>
      <w:r w:rsidRPr="00F3751C">
        <w:rPr>
          <w:b/>
        </w:rPr>
        <w:t>Purpose:</w:t>
      </w:r>
    </w:p>
    <w:p w14:paraId="2B0668FF" w14:textId="79FF6582" w:rsidR="00205AF2" w:rsidRPr="00F3751C" w:rsidRDefault="00205AF2" w:rsidP="00205AF2">
      <w:pPr>
        <w:spacing w:after="0"/>
      </w:pPr>
      <w:r>
        <w:rPr>
          <w:rFonts w:ascii="Times New Roman" w:hAnsi="Times New Roman"/>
          <w:b/>
        </w:rPr>
        <w:tab/>
      </w:r>
      <w:r w:rsidR="00F3751C" w:rsidRPr="00F3751C">
        <w:t xml:space="preserve">Gets </w:t>
      </w:r>
      <w:r w:rsidR="007B5995">
        <w:t>the</w:t>
      </w:r>
      <w:r w:rsidR="006E74EB">
        <w:t xml:space="preserve"> </w:t>
      </w:r>
      <w:r w:rsidR="00B03170">
        <w:t xml:space="preserve">number of </w:t>
      </w:r>
      <w:r w:rsidR="002E7C67">
        <w:t xml:space="preserve">mappings </w:t>
      </w:r>
      <w:r w:rsidR="00D04700">
        <w:t xml:space="preserve">for </w:t>
      </w:r>
      <w:r w:rsidR="006E74EB">
        <w:t>the virtual dataset.</w:t>
      </w:r>
    </w:p>
    <w:p w14:paraId="2FF6BF9A" w14:textId="77777777" w:rsidR="00205AF2" w:rsidRPr="00957ACC" w:rsidRDefault="00205AF2" w:rsidP="00205AF2">
      <w:pPr>
        <w:spacing w:after="0"/>
        <w:rPr>
          <w:rFonts w:ascii="Times New Roman" w:hAnsi="Times New Roman"/>
        </w:rPr>
      </w:pPr>
    </w:p>
    <w:p w14:paraId="28213CEE" w14:textId="77777777" w:rsidR="00205AF2" w:rsidRPr="00CA362F" w:rsidRDefault="00205AF2" w:rsidP="00205AF2">
      <w:pPr>
        <w:spacing w:after="0"/>
        <w:rPr>
          <w:b/>
        </w:rPr>
      </w:pPr>
      <w:r w:rsidRPr="00CA362F">
        <w:rPr>
          <w:b/>
        </w:rPr>
        <w:t>Description:</w:t>
      </w:r>
    </w:p>
    <w:p w14:paraId="1E2B42F7" w14:textId="55E61AE5" w:rsidR="00205AF2" w:rsidRPr="006E74EB" w:rsidRDefault="006E74EB" w:rsidP="00205AF2">
      <w:pPr>
        <w:spacing w:after="0"/>
        <w:ind w:left="720"/>
      </w:pPr>
      <w:r w:rsidRPr="0039645B">
        <w:rPr>
          <w:rFonts w:ascii="Consolas" w:hAnsi="Consolas"/>
          <w:sz w:val="22"/>
        </w:rPr>
        <w:t>H5Pget_</w:t>
      </w:r>
      <w:r w:rsidR="00D04700">
        <w:rPr>
          <w:rFonts w:ascii="Consolas" w:hAnsi="Consolas"/>
          <w:sz w:val="22"/>
        </w:rPr>
        <w:t>virtual_count</w:t>
      </w:r>
      <w:r w:rsidR="00205AF2" w:rsidRPr="00957ACC">
        <w:rPr>
          <w:rFonts w:ascii="Times New Roman" w:hAnsi="Times New Roman"/>
        </w:rPr>
        <w:t xml:space="preserve"> </w:t>
      </w:r>
      <w:r>
        <w:t xml:space="preserve">gets </w:t>
      </w:r>
      <w:r w:rsidR="007B5995">
        <w:t>the</w:t>
      </w:r>
      <w:r>
        <w:t xml:space="preserve"> </w:t>
      </w:r>
      <w:r w:rsidR="00B03170">
        <w:t>number of</w:t>
      </w:r>
      <w:r>
        <w:t xml:space="preserve"> mapping</w:t>
      </w:r>
      <w:r w:rsidR="00C511C6">
        <w:t>s f</w:t>
      </w:r>
      <w:r w:rsidR="00B03170">
        <w:t>o</w:t>
      </w:r>
      <w:r w:rsidR="00C511C6">
        <w:t>r</w:t>
      </w:r>
      <w:r w:rsidR="00B03170">
        <w:t xml:space="preserve"> the virtual dataset </w:t>
      </w:r>
      <w:r w:rsidR="002E7C67">
        <w:t xml:space="preserve">that has a </w:t>
      </w:r>
      <w:r w:rsidR="00B03170">
        <w:t xml:space="preserve">creation property </w:t>
      </w:r>
      <w:r w:rsidR="002E7C67">
        <w:t xml:space="preserve">list </w:t>
      </w:r>
      <w:r w:rsidR="00B03170">
        <w:t>specified by the</w:t>
      </w:r>
      <w:r w:rsidR="00C511C6">
        <w:t xml:space="preserve"> </w:t>
      </w:r>
      <w:proofErr w:type="spellStart"/>
      <w:r w:rsidR="00C511C6" w:rsidRPr="0039645B">
        <w:rPr>
          <w:rFonts w:ascii="Consolas" w:hAnsi="Consolas"/>
          <w:sz w:val="22"/>
        </w:rPr>
        <w:t>dcpl_id</w:t>
      </w:r>
      <w:proofErr w:type="spellEnd"/>
      <w:r w:rsidR="00B03170">
        <w:t xml:space="preserve"> parameter</w:t>
      </w:r>
      <w:r>
        <w:t>.</w:t>
      </w:r>
    </w:p>
    <w:p w14:paraId="1EE8FDBF" w14:textId="77777777" w:rsidR="0040325B" w:rsidRDefault="0040325B" w:rsidP="00205AF2">
      <w:pPr>
        <w:spacing w:after="0"/>
        <w:rPr>
          <w:b/>
        </w:rPr>
      </w:pPr>
    </w:p>
    <w:p w14:paraId="52EFBCD5" w14:textId="77777777" w:rsidR="00205AF2" w:rsidRPr="00CA362F" w:rsidRDefault="00205AF2" w:rsidP="00205AF2">
      <w:pPr>
        <w:spacing w:after="0"/>
        <w:rPr>
          <w:b/>
        </w:rPr>
      </w:pPr>
      <w:r w:rsidRPr="00CA362F">
        <w:rPr>
          <w:b/>
        </w:rPr>
        <w:t>Parameters:</w:t>
      </w:r>
    </w:p>
    <w:p w14:paraId="522C248C" w14:textId="542F6E37" w:rsidR="00205AF2" w:rsidRDefault="00205AF2" w:rsidP="00205AF2">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6E74EB" w14:paraId="48B1484C" w14:textId="77777777" w:rsidTr="006E74EB">
        <w:tc>
          <w:tcPr>
            <w:tcW w:w="2088" w:type="dxa"/>
          </w:tcPr>
          <w:p w14:paraId="075DA047" w14:textId="77777777" w:rsidR="006E74EB" w:rsidRDefault="006E74EB" w:rsidP="006E74EB">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DDA73AC" w14:textId="77777777" w:rsidR="006E74EB" w:rsidRDefault="006E74EB" w:rsidP="006E74EB">
            <w:pPr>
              <w:jc w:val="left"/>
              <w:rPr>
                <w:i/>
                <w:szCs w:val="24"/>
              </w:rPr>
            </w:pPr>
            <w:r>
              <w:rPr>
                <w:i/>
                <w:szCs w:val="24"/>
              </w:rPr>
              <w:t>-</w:t>
            </w:r>
          </w:p>
        </w:tc>
        <w:tc>
          <w:tcPr>
            <w:tcW w:w="6894" w:type="dxa"/>
          </w:tcPr>
          <w:p w14:paraId="309469F2" w14:textId="2B85016C" w:rsidR="006E74EB" w:rsidRDefault="006E74EB" w:rsidP="0054222D">
            <w:pPr>
              <w:jc w:val="left"/>
              <w:rPr>
                <w:i/>
                <w:szCs w:val="24"/>
              </w:rPr>
            </w:pPr>
            <w:r>
              <w:rPr>
                <w:szCs w:val="24"/>
              </w:rPr>
              <w:t xml:space="preserve">IN: </w:t>
            </w:r>
            <w:r w:rsidRPr="00A32A0B">
              <w:rPr>
                <w:szCs w:val="24"/>
              </w:rPr>
              <w:t xml:space="preserve">The </w:t>
            </w:r>
            <w:r>
              <w:rPr>
                <w:szCs w:val="24"/>
              </w:rPr>
              <w:t xml:space="preserve">identifier of the </w:t>
            </w:r>
            <w:r w:rsidR="0054222D">
              <w:rPr>
                <w:szCs w:val="24"/>
              </w:rPr>
              <w:t>virtual dataset</w:t>
            </w:r>
            <w:r w:rsidRPr="00EA0967">
              <w:rPr>
                <w:szCs w:val="24"/>
              </w:rPr>
              <w:t xml:space="preserve"> creation property </w:t>
            </w:r>
            <w:r>
              <w:rPr>
                <w:szCs w:val="24"/>
              </w:rPr>
              <w:t>list</w:t>
            </w:r>
            <w:r w:rsidR="000B119E">
              <w:rPr>
                <w:szCs w:val="24"/>
              </w:rPr>
              <w:t>.</w:t>
            </w:r>
            <w:r>
              <w:rPr>
                <w:szCs w:val="24"/>
              </w:rPr>
              <w:t xml:space="preserve"> </w:t>
            </w:r>
          </w:p>
        </w:tc>
      </w:tr>
      <w:tr w:rsidR="00D04700" w14:paraId="45FF61F2" w14:textId="77777777" w:rsidTr="006E74EB">
        <w:tc>
          <w:tcPr>
            <w:tcW w:w="2088" w:type="dxa"/>
          </w:tcPr>
          <w:p w14:paraId="714D691B" w14:textId="1B3773F0" w:rsidR="00D04700" w:rsidRPr="00957ACC" w:rsidRDefault="00D04700" w:rsidP="00D04700">
            <w:pPr>
              <w:jc w:val="left"/>
              <w:rPr>
                <w:rFonts w:ascii="Times New Roman" w:hAnsi="Times New Roman"/>
                <w:i/>
              </w:rPr>
            </w:pPr>
            <w:proofErr w:type="spellStart"/>
            <w:proofErr w:type="gramStart"/>
            <w:r>
              <w:rPr>
                <w:rFonts w:ascii="Times New Roman" w:hAnsi="Times New Roman"/>
                <w:i/>
              </w:rPr>
              <w:t>size</w:t>
            </w:r>
            <w:proofErr w:type="gramEnd"/>
            <w:r w:rsidRPr="00957ACC">
              <w:rPr>
                <w:rFonts w:ascii="Times New Roman" w:hAnsi="Times New Roman"/>
                <w:i/>
              </w:rPr>
              <w:t>_t</w:t>
            </w:r>
            <w:proofErr w:type="spellEnd"/>
            <w:r w:rsidRPr="00957ACC">
              <w:rPr>
                <w:rFonts w:ascii="Times New Roman" w:hAnsi="Times New Roman"/>
              </w:rPr>
              <w:t xml:space="preserve"> </w:t>
            </w:r>
            <w:r w:rsidR="0040325B">
              <w:rPr>
                <w:rFonts w:ascii="Times New Roman" w:hAnsi="Times New Roman"/>
              </w:rPr>
              <w:t xml:space="preserve"> *</w:t>
            </w:r>
            <w:r>
              <w:rPr>
                <w:rFonts w:ascii="Consolas" w:hAnsi="Consolas"/>
                <w:sz w:val="22"/>
              </w:rPr>
              <w:t>count</w:t>
            </w:r>
          </w:p>
        </w:tc>
        <w:tc>
          <w:tcPr>
            <w:tcW w:w="450" w:type="dxa"/>
          </w:tcPr>
          <w:p w14:paraId="41C61D28" w14:textId="2335363C" w:rsidR="00D04700" w:rsidRPr="00BF0CF6" w:rsidRDefault="00BF0CF6" w:rsidP="006E74EB">
            <w:pPr>
              <w:jc w:val="left"/>
              <w:rPr>
                <w:szCs w:val="24"/>
              </w:rPr>
            </w:pPr>
            <w:r>
              <w:rPr>
                <w:szCs w:val="24"/>
              </w:rPr>
              <w:t>-</w:t>
            </w:r>
          </w:p>
        </w:tc>
        <w:tc>
          <w:tcPr>
            <w:tcW w:w="6894" w:type="dxa"/>
          </w:tcPr>
          <w:p w14:paraId="6859542E" w14:textId="75DC75FE" w:rsidR="00D04700" w:rsidRDefault="0040325B" w:rsidP="0040325B">
            <w:pPr>
              <w:jc w:val="left"/>
              <w:rPr>
                <w:szCs w:val="24"/>
              </w:rPr>
            </w:pPr>
            <w:r>
              <w:rPr>
                <w:szCs w:val="24"/>
              </w:rPr>
              <w:t xml:space="preserve">IN: </w:t>
            </w:r>
            <w:r w:rsidR="00CF4689">
              <w:rPr>
                <w:szCs w:val="24"/>
              </w:rPr>
              <w:t xml:space="preserve">The number </w:t>
            </w:r>
            <w:r>
              <w:rPr>
                <w:szCs w:val="24"/>
              </w:rPr>
              <w:t>of mappings</w:t>
            </w:r>
            <w:r w:rsidR="000B119E">
              <w:rPr>
                <w:szCs w:val="24"/>
              </w:rPr>
              <w:t>.</w:t>
            </w:r>
          </w:p>
        </w:tc>
      </w:tr>
    </w:tbl>
    <w:p w14:paraId="028301A7" w14:textId="77777777" w:rsidR="00205AF2" w:rsidRDefault="00205AF2" w:rsidP="00205AF2">
      <w:pPr>
        <w:spacing w:after="0"/>
        <w:rPr>
          <w:rFonts w:ascii="Times New Roman" w:hAnsi="Times New Roman"/>
        </w:rPr>
      </w:pPr>
    </w:p>
    <w:p w14:paraId="76E321A1" w14:textId="77777777" w:rsidR="00205AF2" w:rsidRPr="00B03170" w:rsidRDefault="00205AF2" w:rsidP="00205AF2">
      <w:pPr>
        <w:spacing w:after="0"/>
        <w:rPr>
          <w:b/>
        </w:rPr>
      </w:pPr>
      <w:r w:rsidRPr="00B03170">
        <w:rPr>
          <w:b/>
        </w:rPr>
        <w:t>Returns:</w:t>
      </w:r>
    </w:p>
    <w:p w14:paraId="5E571391" w14:textId="77777777" w:rsidR="0040325B" w:rsidRPr="00F3751C" w:rsidRDefault="0040325B" w:rsidP="0040325B">
      <w:pPr>
        <w:spacing w:after="0"/>
        <w:ind w:firstLine="720"/>
      </w:pPr>
      <w:r w:rsidRPr="00F3751C">
        <w:t>Returns a non-negative value if successful; otherwise returns a negative value.</w:t>
      </w:r>
    </w:p>
    <w:p w14:paraId="47470E46"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249CC351" w14:textId="50EA4ADE" w:rsidR="00B03170" w:rsidRDefault="00B03170" w:rsidP="00B03170">
      <w:pPr>
        <w:pStyle w:val="Heading3"/>
      </w:pPr>
      <w:bookmarkStart w:id="86" w:name="_Toc298147462"/>
      <w:r>
        <w:lastRenderedPageBreak/>
        <w:t>H5Pget_v</w:t>
      </w:r>
      <w:r w:rsidR="0040325B">
        <w:t>irtual_vspace</w:t>
      </w:r>
      <w:bookmarkEnd w:id="86"/>
    </w:p>
    <w:p w14:paraId="2CFDB027" w14:textId="5FAB70F7" w:rsidR="00B03170" w:rsidRPr="00F3751C" w:rsidRDefault="00B03170" w:rsidP="00B03170">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H5Pget_v</w:t>
      </w:r>
      <w:r w:rsidR="00BF1ABA" w:rsidRPr="0054222D">
        <w:rPr>
          <w:rFonts w:ascii="Consolas" w:hAnsi="Consolas"/>
          <w:sz w:val="22"/>
        </w:rPr>
        <w:t>irtual_v</w:t>
      </w:r>
      <w:r w:rsidRPr="0054222D">
        <w:rPr>
          <w:rFonts w:ascii="Consolas" w:hAnsi="Consolas"/>
          <w:sz w:val="22"/>
        </w:rPr>
        <w:t>space</w:t>
      </w:r>
    </w:p>
    <w:p w14:paraId="1B5B84B6" w14:textId="77777777" w:rsidR="00B03170" w:rsidRPr="00F3751C" w:rsidRDefault="00B03170" w:rsidP="00B03170">
      <w:pPr>
        <w:spacing w:after="0"/>
        <w:rPr>
          <w:b/>
        </w:rPr>
      </w:pPr>
      <w:r w:rsidRPr="00F3751C">
        <w:rPr>
          <w:b/>
        </w:rPr>
        <w:t>Signature:</w:t>
      </w:r>
    </w:p>
    <w:p w14:paraId="20FF0AF8" w14:textId="21EC6115" w:rsidR="00B03170" w:rsidRPr="0039645B" w:rsidRDefault="00B03170" w:rsidP="00B03170">
      <w:pPr>
        <w:spacing w:after="0"/>
        <w:rPr>
          <w:rFonts w:ascii="Consolas" w:hAnsi="Consolas"/>
          <w:sz w:val="22"/>
        </w:rPr>
      </w:pPr>
      <w:r w:rsidRPr="00957ACC">
        <w:rPr>
          <w:rFonts w:ascii="Times New Roman" w:hAnsi="Times New Roman"/>
        </w:rPr>
        <w:tab/>
      </w:r>
      <w:proofErr w:type="spellStart"/>
      <w:proofErr w:type="gramStart"/>
      <w:r w:rsidRPr="002E7C67">
        <w:rPr>
          <w:rFonts w:ascii="Times New Roman" w:hAnsi="Times New Roman" w:cs="Times New Roman"/>
          <w:i/>
          <w:szCs w:val="24"/>
        </w:rPr>
        <w:t>hid</w:t>
      </w:r>
      <w:proofErr w:type="gramEnd"/>
      <w:r w:rsidRPr="002E7C67">
        <w:rPr>
          <w:rFonts w:ascii="Times New Roman" w:hAnsi="Times New Roman" w:cs="Times New Roman"/>
          <w:i/>
          <w:szCs w:val="24"/>
        </w:rPr>
        <w:t>_t</w:t>
      </w:r>
      <w:proofErr w:type="spellEnd"/>
      <w:r w:rsidRPr="0039645B">
        <w:rPr>
          <w:rFonts w:ascii="Consolas" w:hAnsi="Consolas"/>
          <w:sz w:val="22"/>
        </w:rPr>
        <w:t xml:space="preserve"> H5Pget_</w:t>
      </w:r>
      <w:r w:rsidR="0076401B">
        <w:rPr>
          <w:rFonts w:ascii="Consolas" w:hAnsi="Consolas"/>
          <w:sz w:val="22"/>
        </w:rPr>
        <w:t>virtu</w:t>
      </w:r>
      <w:r w:rsidR="0040325B">
        <w:rPr>
          <w:rFonts w:ascii="Consolas" w:hAnsi="Consolas"/>
          <w:sz w:val="22"/>
        </w:rPr>
        <w:t>al_</w:t>
      </w:r>
      <w:r w:rsidRPr="0039645B">
        <w:rPr>
          <w:rFonts w:ascii="Consolas" w:hAnsi="Consolas"/>
          <w:sz w:val="22"/>
        </w:rPr>
        <w:t>vspace (</w:t>
      </w:r>
      <w:proofErr w:type="spellStart"/>
      <w:r w:rsidRPr="002E7C67">
        <w:rPr>
          <w:rFonts w:ascii="Times New Roman" w:hAnsi="Times New Roman" w:cs="Times New Roman"/>
          <w:i/>
          <w:szCs w:val="24"/>
        </w:rPr>
        <w:t>hid_t</w:t>
      </w:r>
      <w:proofErr w:type="spellEnd"/>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 xml:space="preserve">, </w:t>
      </w:r>
      <w:proofErr w:type="spellStart"/>
      <w:r w:rsidRPr="002E7C67">
        <w:rPr>
          <w:rFonts w:ascii="Times New Roman" w:hAnsi="Times New Roman" w:cs="Times New Roman"/>
          <w:i/>
          <w:szCs w:val="24"/>
        </w:rPr>
        <w:t>size_t</w:t>
      </w:r>
      <w:proofErr w:type="spellEnd"/>
      <w:r w:rsidRPr="0039645B">
        <w:rPr>
          <w:rFonts w:ascii="Consolas" w:hAnsi="Consolas"/>
          <w:sz w:val="22"/>
        </w:rPr>
        <w:t xml:space="preserve"> index)</w:t>
      </w:r>
    </w:p>
    <w:p w14:paraId="73547F31" w14:textId="77777777" w:rsidR="00B03170" w:rsidRPr="00957ACC" w:rsidRDefault="00B03170" w:rsidP="00B03170">
      <w:pPr>
        <w:spacing w:after="0"/>
        <w:rPr>
          <w:rFonts w:ascii="Times New Roman" w:hAnsi="Times New Roman"/>
        </w:rPr>
      </w:pPr>
    </w:p>
    <w:p w14:paraId="0BA0765C" w14:textId="77777777" w:rsidR="00B03170" w:rsidRPr="00F3751C" w:rsidRDefault="00B03170" w:rsidP="00B03170">
      <w:pPr>
        <w:spacing w:after="0"/>
        <w:rPr>
          <w:b/>
        </w:rPr>
      </w:pPr>
      <w:r w:rsidRPr="00F3751C">
        <w:rPr>
          <w:b/>
        </w:rPr>
        <w:t>Purpose:</w:t>
      </w:r>
    </w:p>
    <w:p w14:paraId="25E96F21" w14:textId="77A2A7F8" w:rsidR="00B03170" w:rsidRPr="00F3751C" w:rsidRDefault="00B03170" w:rsidP="0040325B">
      <w:pPr>
        <w:spacing w:after="0"/>
        <w:ind w:left="720"/>
        <w:jc w:val="left"/>
      </w:pPr>
      <w:r w:rsidRPr="00F3751C">
        <w:t xml:space="preserve">Gets </w:t>
      </w:r>
      <w:r w:rsidR="002E7C67">
        <w:t xml:space="preserve">a </w:t>
      </w:r>
      <w:proofErr w:type="spellStart"/>
      <w:r w:rsidR="0040325B">
        <w:rPr>
          <w:szCs w:val="24"/>
        </w:rPr>
        <w:t>dataspace</w:t>
      </w:r>
      <w:proofErr w:type="spellEnd"/>
      <w:r w:rsidR="0040325B">
        <w:rPr>
          <w:szCs w:val="24"/>
        </w:rPr>
        <w:t xml:space="preserve"> identifier </w:t>
      </w:r>
      <w:r w:rsidR="00CF4689">
        <w:rPr>
          <w:szCs w:val="24"/>
        </w:rPr>
        <w:t xml:space="preserve">for </w:t>
      </w:r>
      <w:r w:rsidR="0040325B">
        <w:rPr>
          <w:szCs w:val="24"/>
        </w:rPr>
        <w:t xml:space="preserve">the selection within the virtual dataset </w:t>
      </w:r>
      <w:r w:rsidR="003625F7">
        <w:rPr>
          <w:szCs w:val="24"/>
        </w:rPr>
        <w:t>used</w:t>
      </w:r>
      <w:r w:rsidR="003625F7">
        <w:t xml:space="preserve"> in</w:t>
      </w:r>
      <w:r w:rsidR="0040325B">
        <w:t xml:space="preserve"> the mapp</w:t>
      </w:r>
      <w:r w:rsidR="003625F7">
        <w:t>ing</w:t>
      </w:r>
      <w:r w:rsidR="0040325B">
        <w:rPr>
          <w:rFonts w:ascii="Consolas" w:hAnsi="Consolas"/>
          <w:sz w:val="22"/>
        </w:rPr>
        <w:t>.</w:t>
      </w:r>
    </w:p>
    <w:p w14:paraId="07591850" w14:textId="77777777" w:rsidR="00B03170" w:rsidRPr="00957ACC" w:rsidRDefault="00B03170" w:rsidP="00B03170">
      <w:pPr>
        <w:spacing w:after="0"/>
        <w:rPr>
          <w:rFonts w:ascii="Times New Roman" w:hAnsi="Times New Roman"/>
        </w:rPr>
      </w:pPr>
    </w:p>
    <w:p w14:paraId="000667F1" w14:textId="77777777" w:rsidR="00B03170" w:rsidRPr="00CA362F" w:rsidRDefault="00B03170" w:rsidP="00B03170">
      <w:pPr>
        <w:spacing w:after="0"/>
        <w:rPr>
          <w:b/>
        </w:rPr>
      </w:pPr>
      <w:r w:rsidRPr="00CA362F">
        <w:rPr>
          <w:b/>
        </w:rPr>
        <w:t>Description:</w:t>
      </w:r>
    </w:p>
    <w:p w14:paraId="54CD341A" w14:textId="3612BAB3" w:rsidR="00B03170" w:rsidRDefault="00B03170" w:rsidP="00B03170">
      <w:pPr>
        <w:spacing w:after="0"/>
        <w:ind w:left="720"/>
      </w:pPr>
      <w:r w:rsidRPr="0039645B">
        <w:rPr>
          <w:rFonts w:ascii="Consolas" w:hAnsi="Consolas"/>
          <w:sz w:val="22"/>
        </w:rPr>
        <w:t>H5Pget_</w:t>
      </w:r>
      <w:r w:rsidR="0040325B">
        <w:rPr>
          <w:rFonts w:ascii="Consolas" w:hAnsi="Consolas"/>
          <w:sz w:val="22"/>
        </w:rPr>
        <w:t>virtual_vspace</w:t>
      </w:r>
      <w:r w:rsidRPr="00957ACC">
        <w:rPr>
          <w:rFonts w:ascii="Times New Roman" w:hAnsi="Times New Roman"/>
        </w:rPr>
        <w:t xml:space="preserve"> </w:t>
      </w:r>
      <w:r w:rsidR="0040325B">
        <w:t xml:space="preserve">takes </w:t>
      </w:r>
      <w:r w:rsidR="00CF4689">
        <w:t xml:space="preserve">the </w:t>
      </w:r>
      <w:r w:rsidR="0040325B">
        <w:t xml:space="preserve">dataset creation property </w:t>
      </w:r>
      <w:r w:rsidR="00CF4689">
        <w:t xml:space="preserve">list </w:t>
      </w:r>
      <w:r w:rsidR="0040325B">
        <w:t xml:space="preserve">for the virtual dataset, </w:t>
      </w:r>
      <w:proofErr w:type="spellStart"/>
      <w:r w:rsidR="0040325B" w:rsidRPr="0039645B">
        <w:rPr>
          <w:rFonts w:ascii="Consolas" w:hAnsi="Consolas"/>
          <w:sz w:val="22"/>
        </w:rPr>
        <w:t>dcpl_id</w:t>
      </w:r>
      <w:proofErr w:type="spellEnd"/>
      <w:r w:rsidR="0040325B">
        <w:rPr>
          <w:rFonts w:ascii="Consolas" w:hAnsi="Consolas"/>
          <w:sz w:val="22"/>
        </w:rPr>
        <w:t xml:space="preserve">, </w:t>
      </w:r>
      <w:r w:rsidR="0040325B">
        <w:rPr>
          <w:szCs w:val="24"/>
        </w:rPr>
        <w:t xml:space="preserve">and </w:t>
      </w:r>
      <w:r w:rsidR="00CF4689">
        <w:rPr>
          <w:szCs w:val="24"/>
        </w:rPr>
        <w:t xml:space="preserve">the </w:t>
      </w:r>
      <w:r w:rsidR="0040325B" w:rsidRPr="0040325B">
        <w:rPr>
          <w:szCs w:val="24"/>
        </w:rPr>
        <w:t>mapping</w:t>
      </w:r>
      <w:r w:rsidR="0040325B">
        <w:rPr>
          <w:szCs w:val="24"/>
        </w:rPr>
        <w:t xml:space="preserve"> index</w:t>
      </w:r>
      <w:r w:rsidR="0054222D">
        <w:rPr>
          <w:rFonts w:ascii="Consolas" w:hAnsi="Consolas"/>
          <w:sz w:val="22"/>
        </w:rPr>
        <w:t xml:space="preserve">, </w:t>
      </w:r>
      <w:r w:rsidR="0040325B" w:rsidRPr="0039645B">
        <w:rPr>
          <w:rFonts w:ascii="Consolas" w:hAnsi="Consolas"/>
          <w:sz w:val="22"/>
        </w:rPr>
        <w:t>index</w:t>
      </w:r>
      <w:r w:rsidR="0040325B">
        <w:t xml:space="preserve">, and returns a </w:t>
      </w:r>
      <w:proofErr w:type="spellStart"/>
      <w:r w:rsidR="0040325B">
        <w:rPr>
          <w:szCs w:val="24"/>
        </w:rPr>
        <w:t>dataspace</w:t>
      </w:r>
      <w:proofErr w:type="spellEnd"/>
      <w:r w:rsidR="0040325B">
        <w:rPr>
          <w:szCs w:val="24"/>
        </w:rPr>
        <w:t xml:space="preserve"> identifier </w:t>
      </w:r>
      <w:r w:rsidR="00CF4689">
        <w:rPr>
          <w:szCs w:val="24"/>
        </w:rPr>
        <w:t>for</w:t>
      </w:r>
      <w:r w:rsidR="0040325B">
        <w:rPr>
          <w:szCs w:val="24"/>
        </w:rPr>
        <w:t xml:space="preserve"> the selection within the virtual dataset </w:t>
      </w:r>
      <w:r w:rsidR="003C5D60">
        <w:rPr>
          <w:szCs w:val="24"/>
        </w:rPr>
        <w:t>used in</w:t>
      </w:r>
      <w:r w:rsidR="003625F7">
        <w:t xml:space="preserve"> the </w:t>
      </w:r>
      <w:r w:rsidR="0040325B">
        <w:t xml:space="preserve">mapping. </w:t>
      </w:r>
    </w:p>
    <w:p w14:paraId="01C3B4F6" w14:textId="77777777" w:rsidR="0054222D" w:rsidRDefault="0054222D" w:rsidP="00B03170">
      <w:pPr>
        <w:spacing w:after="0"/>
        <w:ind w:left="720"/>
        <w:rPr>
          <w:i/>
        </w:rPr>
      </w:pPr>
    </w:p>
    <w:p w14:paraId="2DF1DAF8" w14:textId="77777777" w:rsidR="00B03170" w:rsidRPr="00CA362F" w:rsidRDefault="00B03170" w:rsidP="00B03170">
      <w:pPr>
        <w:spacing w:after="0"/>
        <w:rPr>
          <w:b/>
        </w:rPr>
      </w:pPr>
      <w:r w:rsidRPr="00CA362F">
        <w:rPr>
          <w:b/>
        </w:rPr>
        <w:t>Parameters:</w:t>
      </w:r>
    </w:p>
    <w:p w14:paraId="326A2E71" w14:textId="77777777" w:rsidR="00B03170" w:rsidRDefault="00B03170" w:rsidP="00B03170">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B03170" w14:paraId="0B495EEC" w14:textId="77777777" w:rsidTr="00B03170">
        <w:tc>
          <w:tcPr>
            <w:tcW w:w="2088" w:type="dxa"/>
          </w:tcPr>
          <w:p w14:paraId="2E84706E" w14:textId="77777777" w:rsidR="00B03170" w:rsidRDefault="00B03170" w:rsidP="00B03170">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9D9FB76" w14:textId="77777777" w:rsidR="00B03170" w:rsidRDefault="00B03170" w:rsidP="00B03170">
            <w:pPr>
              <w:jc w:val="left"/>
              <w:rPr>
                <w:i/>
                <w:szCs w:val="24"/>
              </w:rPr>
            </w:pPr>
            <w:r>
              <w:rPr>
                <w:i/>
                <w:szCs w:val="24"/>
              </w:rPr>
              <w:t>-</w:t>
            </w:r>
          </w:p>
        </w:tc>
        <w:tc>
          <w:tcPr>
            <w:tcW w:w="6894" w:type="dxa"/>
          </w:tcPr>
          <w:p w14:paraId="2A90ACFE" w14:textId="3454BE83" w:rsidR="00B03170" w:rsidRDefault="00B03170" w:rsidP="003625F7">
            <w:pPr>
              <w:jc w:val="left"/>
              <w:rPr>
                <w:i/>
                <w:szCs w:val="24"/>
              </w:rPr>
            </w:pPr>
            <w:r>
              <w:rPr>
                <w:szCs w:val="24"/>
              </w:rPr>
              <w:t xml:space="preserve">IN: </w:t>
            </w:r>
            <w:r w:rsidRPr="00A32A0B">
              <w:rPr>
                <w:szCs w:val="24"/>
              </w:rPr>
              <w:t xml:space="preserve">The </w:t>
            </w:r>
            <w:r>
              <w:rPr>
                <w:szCs w:val="24"/>
              </w:rPr>
              <w:t xml:space="preserve">identifier of the </w:t>
            </w:r>
            <w:r w:rsidR="003625F7">
              <w:rPr>
                <w:szCs w:val="24"/>
              </w:rPr>
              <w:t>virtual dataset</w:t>
            </w:r>
            <w:r w:rsidR="003625F7" w:rsidRPr="00EA0967">
              <w:rPr>
                <w:szCs w:val="24"/>
              </w:rPr>
              <w:t xml:space="preserve"> </w:t>
            </w:r>
            <w:r w:rsidRPr="00EA0967">
              <w:rPr>
                <w:szCs w:val="24"/>
              </w:rPr>
              <w:t xml:space="preserve">creation property </w:t>
            </w:r>
            <w:r>
              <w:rPr>
                <w:szCs w:val="24"/>
              </w:rPr>
              <w:t>list.</w:t>
            </w:r>
          </w:p>
        </w:tc>
      </w:tr>
      <w:tr w:rsidR="00B03170" w14:paraId="6D2593F3" w14:textId="77777777" w:rsidTr="00B03170">
        <w:tc>
          <w:tcPr>
            <w:tcW w:w="2088" w:type="dxa"/>
          </w:tcPr>
          <w:p w14:paraId="18CB44A0" w14:textId="77777777" w:rsidR="00B03170" w:rsidRPr="00957ACC" w:rsidRDefault="00B03170" w:rsidP="00B03170">
            <w:pPr>
              <w:jc w:val="left"/>
              <w:rPr>
                <w:rFonts w:ascii="Times New Roman" w:hAnsi="Times New Roman"/>
                <w:i/>
              </w:rPr>
            </w:pPr>
            <w:proofErr w:type="spellStart"/>
            <w:proofErr w:type="gramStart"/>
            <w:r>
              <w:rPr>
                <w:rFonts w:ascii="Times New Roman" w:hAnsi="Times New Roman"/>
                <w:i/>
              </w:rPr>
              <w:t>size</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nsolas" w:hAnsi="Consolas"/>
                <w:sz w:val="22"/>
              </w:rPr>
              <w:t>index</w:t>
            </w:r>
          </w:p>
        </w:tc>
        <w:tc>
          <w:tcPr>
            <w:tcW w:w="450" w:type="dxa"/>
          </w:tcPr>
          <w:p w14:paraId="49146D24" w14:textId="22EE18AC" w:rsidR="00B03170" w:rsidRPr="00BF0CF6" w:rsidRDefault="00BF0CF6" w:rsidP="00B03170">
            <w:pPr>
              <w:jc w:val="left"/>
              <w:rPr>
                <w:szCs w:val="24"/>
              </w:rPr>
            </w:pPr>
            <w:r>
              <w:rPr>
                <w:szCs w:val="24"/>
              </w:rPr>
              <w:t>-</w:t>
            </w:r>
          </w:p>
        </w:tc>
        <w:tc>
          <w:tcPr>
            <w:tcW w:w="6894" w:type="dxa"/>
          </w:tcPr>
          <w:p w14:paraId="2FABCEB4" w14:textId="61449235" w:rsidR="00B03170" w:rsidRDefault="00B03170" w:rsidP="0040325B">
            <w:pPr>
              <w:jc w:val="left"/>
              <w:rPr>
                <w:szCs w:val="24"/>
              </w:rPr>
            </w:pPr>
            <w:r>
              <w:rPr>
                <w:szCs w:val="24"/>
              </w:rPr>
              <w:t xml:space="preserve">IN: </w:t>
            </w:r>
            <w:r w:rsidR="00CF4689">
              <w:rPr>
                <w:szCs w:val="24"/>
              </w:rPr>
              <w:t xml:space="preserve">The mapping </w:t>
            </w:r>
            <w:r>
              <w:rPr>
                <w:szCs w:val="24"/>
              </w:rPr>
              <w:t xml:space="preserve">index. The index value </w:t>
            </w:r>
            <w:proofErr w:type="spellStart"/>
            <w:r>
              <w:rPr>
                <w:szCs w:val="24"/>
              </w:rPr>
              <w:t>i</w:t>
            </w:r>
            <w:proofErr w:type="spellEnd"/>
            <w:r>
              <w:rPr>
                <w:szCs w:val="24"/>
              </w:rPr>
              <w:t xml:space="preserve">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Pr="0040325B">
              <w:rPr>
                <w:rFonts w:ascii="Consolas" w:hAnsi="Consolas"/>
                <w:sz w:val="22"/>
              </w:rPr>
              <w:t>H5Pget_</w:t>
            </w:r>
            <w:r w:rsidR="0040325B" w:rsidRPr="0040325B">
              <w:rPr>
                <w:rFonts w:ascii="Consolas" w:hAnsi="Consolas"/>
                <w:sz w:val="22"/>
              </w:rPr>
              <w:t>virtual_count</w:t>
            </w:r>
            <w:r>
              <w:rPr>
                <w:rFonts w:ascii="Consolas" w:hAnsi="Consolas"/>
              </w:rPr>
              <w:t xml:space="preserve"> </w:t>
            </w:r>
            <w:r w:rsidRPr="00CA362F">
              <w:t>function</w:t>
            </w:r>
            <w:r w:rsidR="00C71611">
              <w:t>.</w:t>
            </w:r>
          </w:p>
        </w:tc>
      </w:tr>
    </w:tbl>
    <w:p w14:paraId="55A9B2D5" w14:textId="77777777" w:rsidR="00B03170" w:rsidRDefault="00B03170" w:rsidP="00B03170">
      <w:pPr>
        <w:spacing w:after="0"/>
        <w:rPr>
          <w:rFonts w:ascii="Times New Roman" w:hAnsi="Times New Roman"/>
        </w:rPr>
      </w:pPr>
    </w:p>
    <w:p w14:paraId="6A3E8266" w14:textId="77777777" w:rsidR="00B03170" w:rsidRPr="00B03170" w:rsidRDefault="00B03170" w:rsidP="00B03170">
      <w:pPr>
        <w:spacing w:after="0"/>
        <w:rPr>
          <w:b/>
        </w:rPr>
      </w:pPr>
      <w:r w:rsidRPr="00B03170">
        <w:rPr>
          <w:b/>
        </w:rPr>
        <w:t>Returns:</w:t>
      </w:r>
    </w:p>
    <w:p w14:paraId="7B1D67E8" w14:textId="77777777" w:rsidR="00B03170" w:rsidRPr="00B03170" w:rsidRDefault="00B03170" w:rsidP="00B03170">
      <w:pPr>
        <w:spacing w:after="0"/>
        <w:ind w:firstLine="720"/>
      </w:pPr>
      <w:r w:rsidRPr="00B03170">
        <w:t xml:space="preserve">Returns a </w:t>
      </w:r>
      <w:proofErr w:type="spellStart"/>
      <w:r w:rsidRPr="00B03170">
        <w:t>dataspace</w:t>
      </w:r>
      <w:proofErr w:type="spellEnd"/>
      <w:r w:rsidRPr="00B03170">
        <w:t xml:space="preserve"> identifier; otherwise returns a negative value.</w:t>
      </w:r>
    </w:p>
    <w:p w14:paraId="48CF53E6"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4411D6C6" w14:textId="0BFB754A" w:rsidR="00C511C6" w:rsidRDefault="00C511C6" w:rsidP="00C511C6">
      <w:pPr>
        <w:pStyle w:val="Heading3"/>
      </w:pPr>
      <w:bookmarkStart w:id="87" w:name="_Toc298147463"/>
      <w:r>
        <w:lastRenderedPageBreak/>
        <w:t>H5Pget_</w:t>
      </w:r>
      <w:r w:rsidR="003C5D60">
        <w:t>virtual_srcspace</w:t>
      </w:r>
      <w:bookmarkEnd w:id="87"/>
    </w:p>
    <w:p w14:paraId="7B6941D1" w14:textId="029492A6" w:rsidR="00C511C6" w:rsidRPr="00F3751C" w:rsidRDefault="00C511C6" w:rsidP="00C511C6">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w:t>
      </w:r>
      <w:r w:rsidR="00BF1ABA" w:rsidRPr="0054222D">
        <w:rPr>
          <w:rFonts w:ascii="Consolas" w:hAnsi="Consolas"/>
          <w:sz w:val="22"/>
        </w:rPr>
        <w:t>virtual_</w:t>
      </w:r>
      <w:r w:rsidRPr="0054222D">
        <w:rPr>
          <w:rFonts w:ascii="Consolas" w:hAnsi="Consolas"/>
          <w:sz w:val="22"/>
        </w:rPr>
        <w:t>srcspace</w:t>
      </w:r>
    </w:p>
    <w:p w14:paraId="100EF19B" w14:textId="77777777" w:rsidR="00C511C6" w:rsidRPr="00F3751C" w:rsidRDefault="00C511C6" w:rsidP="00C511C6">
      <w:pPr>
        <w:spacing w:after="0"/>
        <w:rPr>
          <w:b/>
        </w:rPr>
      </w:pPr>
      <w:r w:rsidRPr="00F3751C">
        <w:rPr>
          <w:b/>
        </w:rPr>
        <w:t>Signature:</w:t>
      </w:r>
    </w:p>
    <w:p w14:paraId="28577265" w14:textId="2EF18065" w:rsidR="00C511C6" w:rsidRPr="0039645B" w:rsidRDefault="00C511C6" w:rsidP="00C511C6">
      <w:pPr>
        <w:spacing w:after="0"/>
        <w:rPr>
          <w:rFonts w:ascii="Consolas" w:hAnsi="Consolas"/>
          <w:sz w:val="22"/>
        </w:rPr>
      </w:pPr>
      <w:r w:rsidRPr="00957ACC">
        <w:rPr>
          <w:rFonts w:ascii="Times New Roman" w:hAnsi="Times New Roman"/>
        </w:rPr>
        <w:tab/>
      </w:r>
      <w:proofErr w:type="spellStart"/>
      <w:proofErr w:type="gramStart"/>
      <w:r w:rsidRPr="002E7C67">
        <w:rPr>
          <w:rFonts w:ascii="Times New Roman" w:hAnsi="Times New Roman" w:cs="Times New Roman"/>
          <w:i/>
          <w:szCs w:val="24"/>
        </w:rPr>
        <w:t>hid</w:t>
      </w:r>
      <w:proofErr w:type="gramEnd"/>
      <w:r w:rsidRPr="002E7C67">
        <w:rPr>
          <w:rFonts w:ascii="Times New Roman" w:hAnsi="Times New Roman" w:cs="Times New Roman"/>
          <w:i/>
          <w:szCs w:val="24"/>
        </w:rPr>
        <w:t>_t</w:t>
      </w:r>
      <w:proofErr w:type="spellEnd"/>
      <w:r w:rsidRPr="0039645B">
        <w:rPr>
          <w:rFonts w:ascii="Consolas" w:hAnsi="Consolas"/>
          <w:sz w:val="22"/>
        </w:rPr>
        <w:t xml:space="preserve"> H5Pget_</w:t>
      </w:r>
      <w:r w:rsidR="003C5D60">
        <w:rPr>
          <w:rFonts w:ascii="Consolas" w:hAnsi="Consolas"/>
          <w:sz w:val="22"/>
        </w:rPr>
        <w:t>virtual_srcspace</w:t>
      </w:r>
      <w:r w:rsidRPr="0039645B">
        <w:rPr>
          <w:rFonts w:ascii="Consolas" w:hAnsi="Consolas"/>
          <w:sz w:val="22"/>
        </w:rPr>
        <w:t xml:space="preserve"> (</w:t>
      </w:r>
      <w:proofErr w:type="spellStart"/>
      <w:r w:rsidRPr="002E7C67">
        <w:rPr>
          <w:rFonts w:ascii="Times New Roman" w:hAnsi="Times New Roman" w:cs="Times New Roman"/>
          <w:i/>
          <w:szCs w:val="24"/>
        </w:rPr>
        <w:t>hid_t</w:t>
      </w:r>
      <w:proofErr w:type="spellEnd"/>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 xml:space="preserve">, </w:t>
      </w:r>
      <w:proofErr w:type="spellStart"/>
      <w:r w:rsidRPr="002E7C67">
        <w:rPr>
          <w:rFonts w:ascii="Times New Roman" w:hAnsi="Times New Roman" w:cs="Times New Roman"/>
          <w:i/>
          <w:szCs w:val="24"/>
        </w:rPr>
        <w:t>size_t</w:t>
      </w:r>
      <w:proofErr w:type="spellEnd"/>
      <w:r w:rsidRPr="0039645B">
        <w:rPr>
          <w:rFonts w:ascii="Consolas" w:hAnsi="Consolas"/>
          <w:sz w:val="22"/>
        </w:rPr>
        <w:t xml:space="preserve"> index)</w:t>
      </w:r>
    </w:p>
    <w:p w14:paraId="3DCC512D" w14:textId="77777777" w:rsidR="00C511C6" w:rsidRPr="00957ACC" w:rsidRDefault="00C511C6" w:rsidP="00C511C6">
      <w:pPr>
        <w:spacing w:after="0"/>
        <w:rPr>
          <w:rFonts w:ascii="Times New Roman" w:hAnsi="Times New Roman"/>
        </w:rPr>
      </w:pPr>
    </w:p>
    <w:p w14:paraId="625305EF" w14:textId="77777777" w:rsidR="00C511C6" w:rsidRPr="00F3751C" w:rsidRDefault="00C511C6" w:rsidP="00C511C6">
      <w:pPr>
        <w:spacing w:after="0"/>
        <w:rPr>
          <w:b/>
        </w:rPr>
      </w:pPr>
      <w:r w:rsidRPr="00F3751C">
        <w:rPr>
          <w:b/>
        </w:rPr>
        <w:t>Purpose:</w:t>
      </w:r>
    </w:p>
    <w:p w14:paraId="42A38B9D" w14:textId="07912432" w:rsidR="003C5D60" w:rsidRPr="00F3751C" w:rsidRDefault="003C5D60" w:rsidP="003C5D60">
      <w:pPr>
        <w:spacing w:after="0"/>
        <w:ind w:left="720"/>
        <w:jc w:val="left"/>
      </w:pPr>
      <w:r w:rsidRPr="00F3751C">
        <w:t xml:space="preserve">Gets </w:t>
      </w:r>
      <w:r>
        <w:t xml:space="preserve">a </w:t>
      </w:r>
      <w:proofErr w:type="spellStart"/>
      <w:r>
        <w:rPr>
          <w:szCs w:val="24"/>
        </w:rPr>
        <w:t>dataspace</w:t>
      </w:r>
      <w:proofErr w:type="spellEnd"/>
      <w:r>
        <w:rPr>
          <w:szCs w:val="24"/>
        </w:rPr>
        <w:t xml:space="preserve"> identifier </w:t>
      </w:r>
      <w:r w:rsidR="00CF4689">
        <w:rPr>
          <w:szCs w:val="24"/>
        </w:rPr>
        <w:t xml:space="preserve">for </w:t>
      </w:r>
      <w:r>
        <w:rPr>
          <w:szCs w:val="24"/>
        </w:rPr>
        <w:t xml:space="preserve">the selection within the source dataset </w:t>
      </w:r>
      <w:r w:rsidR="003625F7">
        <w:rPr>
          <w:szCs w:val="24"/>
        </w:rPr>
        <w:t>used</w:t>
      </w:r>
      <w:r>
        <w:t xml:space="preserve"> </w:t>
      </w:r>
      <w:r w:rsidR="003625F7">
        <w:t>in</w:t>
      </w:r>
      <w:r>
        <w:t xml:space="preserve"> the mapp</w:t>
      </w:r>
      <w:r w:rsidR="003625F7">
        <w:t>ing</w:t>
      </w:r>
      <w:r>
        <w:t>.</w:t>
      </w:r>
    </w:p>
    <w:p w14:paraId="71683277" w14:textId="77777777" w:rsidR="00C511C6" w:rsidRPr="00957ACC" w:rsidRDefault="00C511C6" w:rsidP="00C511C6">
      <w:pPr>
        <w:spacing w:after="0"/>
        <w:rPr>
          <w:rFonts w:ascii="Times New Roman" w:hAnsi="Times New Roman"/>
        </w:rPr>
      </w:pPr>
    </w:p>
    <w:p w14:paraId="4564F791" w14:textId="77777777" w:rsidR="00C511C6" w:rsidRPr="00CA362F" w:rsidRDefault="00C511C6" w:rsidP="00C511C6">
      <w:pPr>
        <w:spacing w:after="0"/>
        <w:rPr>
          <w:b/>
        </w:rPr>
      </w:pPr>
      <w:r w:rsidRPr="00CA362F">
        <w:rPr>
          <w:b/>
        </w:rPr>
        <w:t>Description:</w:t>
      </w:r>
    </w:p>
    <w:p w14:paraId="24B5E751" w14:textId="66264A5C" w:rsidR="003C5D60" w:rsidRDefault="003C5D60" w:rsidP="003C5D60">
      <w:pPr>
        <w:spacing w:after="0"/>
        <w:ind w:left="720"/>
        <w:rPr>
          <w:i/>
        </w:rPr>
      </w:pPr>
      <w:r w:rsidRPr="0039645B">
        <w:rPr>
          <w:rFonts w:ascii="Consolas" w:hAnsi="Consolas"/>
          <w:sz w:val="22"/>
        </w:rPr>
        <w:t>H5Pget_</w:t>
      </w:r>
      <w:r>
        <w:rPr>
          <w:rFonts w:ascii="Consolas" w:hAnsi="Consolas"/>
          <w:sz w:val="22"/>
        </w:rPr>
        <w:t>virtual_srcspace</w:t>
      </w:r>
      <w:r w:rsidRPr="00957ACC">
        <w:rPr>
          <w:rFonts w:ascii="Times New Roman" w:hAnsi="Times New Roman"/>
        </w:rPr>
        <w:t xml:space="preserve"> </w:t>
      </w:r>
      <w:r>
        <w:t xml:space="preserve">takes </w:t>
      </w:r>
      <w:r w:rsidR="00CF4689">
        <w:t xml:space="preserve">the </w:t>
      </w:r>
      <w:r>
        <w:t xml:space="preserve">dataset creation property </w:t>
      </w:r>
      <w:r w:rsidR="00CF4689">
        <w:t xml:space="preserve">list </w:t>
      </w:r>
      <w:r>
        <w:t xml:space="preserve">for the virtual dataset, </w:t>
      </w:r>
      <w:proofErr w:type="spellStart"/>
      <w:r w:rsidRPr="0039645B">
        <w:rPr>
          <w:rFonts w:ascii="Consolas" w:hAnsi="Consolas"/>
          <w:sz w:val="22"/>
        </w:rPr>
        <w:t>dcpl_id</w:t>
      </w:r>
      <w:proofErr w:type="spellEnd"/>
      <w:r>
        <w:rPr>
          <w:rFonts w:ascii="Consolas" w:hAnsi="Consolas"/>
          <w:sz w:val="22"/>
        </w:rPr>
        <w:t xml:space="preserve">, </w:t>
      </w:r>
      <w:r>
        <w:rPr>
          <w:szCs w:val="24"/>
        </w:rPr>
        <w:t xml:space="preserve">and </w:t>
      </w:r>
      <w:r w:rsidR="00CF4689">
        <w:rPr>
          <w:szCs w:val="24"/>
        </w:rPr>
        <w:t xml:space="preserve">the </w:t>
      </w:r>
      <w:r w:rsidRPr="0040325B">
        <w:rPr>
          <w:szCs w:val="24"/>
        </w:rPr>
        <w:t>mapping</w:t>
      </w:r>
      <w:r>
        <w:rPr>
          <w:szCs w:val="24"/>
        </w:rPr>
        <w:t xml:space="preserve"> index</w:t>
      </w:r>
      <w:r>
        <w:rPr>
          <w:rFonts w:ascii="Consolas" w:hAnsi="Consolas"/>
          <w:sz w:val="22"/>
        </w:rPr>
        <w:t xml:space="preserve">, </w:t>
      </w:r>
      <w:r w:rsidRPr="0039645B">
        <w:rPr>
          <w:rFonts w:ascii="Consolas" w:hAnsi="Consolas"/>
          <w:sz w:val="22"/>
        </w:rPr>
        <w:t>index</w:t>
      </w:r>
      <w:r>
        <w:t xml:space="preserve">, and returns a </w:t>
      </w:r>
      <w:proofErr w:type="spellStart"/>
      <w:r>
        <w:rPr>
          <w:szCs w:val="24"/>
        </w:rPr>
        <w:t>dataspace</w:t>
      </w:r>
      <w:proofErr w:type="spellEnd"/>
      <w:r>
        <w:rPr>
          <w:szCs w:val="24"/>
        </w:rPr>
        <w:t xml:space="preserve"> identifier </w:t>
      </w:r>
      <w:r w:rsidR="00CF4689">
        <w:rPr>
          <w:szCs w:val="24"/>
        </w:rPr>
        <w:t xml:space="preserve">for </w:t>
      </w:r>
      <w:r>
        <w:rPr>
          <w:szCs w:val="24"/>
        </w:rPr>
        <w:t xml:space="preserve">the selection within the source dataset </w:t>
      </w:r>
      <w:r w:rsidR="003625F7">
        <w:rPr>
          <w:szCs w:val="24"/>
        </w:rPr>
        <w:t>used in the</w:t>
      </w:r>
      <w:r>
        <w:t xml:space="preserve"> mapping. </w:t>
      </w:r>
    </w:p>
    <w:p w14:paraId="6F343053" w14:textId="77777777" w:rsidR="00C511C6" w:rsidRDefault="00C511C6" w:rsidP="0054222D">
      <w:pPr>
        <w:spacing w:after="0"/>
        <w:rPr>
          <w:rFonts w:ascii="Times New Roman" w:hAnsi="Times New Roman"/>
        </w:rPr>
      </w:pPr>
    </w:p>
    <w:p w14:paraId="402EDFAE" w14:textId="77777777" w:rsidR="00C511C6" w:rsidRPr="00CA362F" w:rsidRDefault="00C511C6" w:rsidP="00C511C6">
      <w:pPr>
        <w:spacing w:after="0"/>
        <w:rPr>
          <w:b/>
        </w:rPr>
      </w:pPr>
      <w:r w:rsidRPr="00CA362F">
        <w:rPr>
          <w:b/>
        </w:rPr>
        <w:t>Parameters:</w:t>
      </w:r>
    </w:p>
    <w:p w14:paraId="6147F60B" w14:textId="77777777" w:rsidR="00C511C6" w:rsidRDefault="00C511C6" w:rsidP="00C511C6">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C511C6" w14:paraId="5007D1D5" w14:textId="77777777" w:rsidTr="00C511C6">
        <w:tc>
          <w:tcPr>
            <w:tcW w:w="2088" w:type="dxa"/>
          </w:tcPr>
          <w:p w14:paraId="20B6EA0D" w14:textId="77777777" w:rsidR="00C511C6" w:rsidRDefault="00C511C6" w:rsidP="00C511C6">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43DB756" w14:textId="77777777" w:rsidR="00C511C6" w:rsidRDefault="00C511C6" w:rsidP="00C511C6">
            <w:pPr>
              <w:jc w:val="left"/>
              <w:rPr>
                <w:i/>
                <w:szCs w:val="24"/>
              </w:rPr>
            </w:pPr>
            <w:r>
              <w:rPr>
                <w:i/>
                <w:szCs w:val="24"/>
              </w:rPr>
              <w:t>-</w:t>
            </w:r>
          </w:p>
        </w:tc>
        <w:tc>
          <w:tcPr>
            <w:tcW w:w="6894" w:type="dxa"/>
          </w:tcPr>
          <w:p w14:paraId="6EAF2413" w14:textId="7DAF1C7D" w:rsidR="00C511C6" w:rsidRDefault="00C511C6" w:rsidP="00C71611">
            <w:pPr>
              <w:jc w:val="left"/>
              <w:rPr>
                <w:i/>
                <w:szCs w:val="24"/>
              </w:rPr>
            </w:pPr>
            <w:r>
              <w:rPr>
                <w:szCs w:val="24"/>
              </w:rPr>
              <w:t xml:space="preserve">IN: </w:t>
            </w:r>
            <w:r w:rsidR="00C71611" w:rsidRPr="00A32A0B">
              <w:rPr>
                <w:szCs w:val="24"/>
              </w:rPr>
              <w:t xml:space="preserve">The </w:t>
            </w:r>
            <w:r w:rsidR="00C71611">
              <w:rPr>
                <w:szCs w:val="24"/>
              </w:rPr>
              <w:t xml:space="preserve">identifier of the </w:t>
            </w:r>
            <w:r w:rsidR="003625F7">
              <w:rPr>
                <w:szCs w:val="24"/>
              </w:rPr>
              <w:t>virtual dataset</w:t>
            </w:r>
            <w:r w:rsidR="00C71611" w:rsidRPr="00EA0967">
              <w:rPr>
                <w:szCs w:val="24"/>
              </w:rPr>
              <w:t xml:space="preserve"> creation property </w:t>
            </w:r>
            <w:r w:rsidR="00C71611">
              <w:rPr>
                <w:szCs w:val="24"/>
              </w:rPr>
              <w:t>list.</w:t>
            </w:r>
          </w:p>
        </w:tc>
      </w:tr>
      <w:tr w:rsidR="00C511C6" w14:paraId="76ACD4A0" w14:textId="77777777" w:rsidTr="00C511C6">
        <w:tc>
          <w:tcPr>
            <w:tcW w:w="2088" w:type="dxa"/>
          </w:tcPr>
          <w:p w14:paraId="5709A5A1" w14:textId="77777777" w:rsidR="00C511C6" w:rsidRPr="00957ACC" w:rsidRDefault="00C511C6" w:rsidP="00C511C6">
            <w:pPr>
              <w:jc w:val="left"/>
              <w:rPr>
                <w:rFonts w:ascii="Times New Roman" w:hAnsi="Times New Roman"/>
                <w:i/>
              </w:rPr>
            </w:pPr>
            <w:proofErr w:type="spellStart"/>
            <w:proofErr w:type="gramStart"/>
            <w:r>
              <w:rPr>
                <w:rFonts w:ascii="Times New Roman" w:hAnsi="Times New Roman"/>
                <w:i/>
              </w:rPr>
              <w:t>size</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nsolas" w:hAnsi="Consolas"/>
                <w:sz w:val="22"/>
              </w:rPr>
              <w:t>index</w:t>
            </w:r>
          </w:p>
        </w:tc>
        <w:tc>
          <w:tcPr>
            <w:tcW w:w="450" w:type="dxa"/>
          </w:tcPr>
          <w:p w14:paraId="2823F5BE" w14:textId="3F545FDB" w:rsidR="00C511C6" w:rsidRPr="00BF0CF6" w:rsidRDefault="00BF0CF6" w:rsidP="00C511C6">
            <w:pPr>
              <w:jc w:val="left"/>
              <w:rPr>
                <w:szCs w:val="24"/>
              </w:rPr>
            </w:pPr>
            <w:r>
              <w:rPr>
                <w:szCs w:val="24"/>
              </w:rPr>
              <w:t>-</w:t>
            </w:r>
          </w:p>
        </w:tc>
        <w:tc>
          <w:tcPr>
            <w:tcW w:w="6894" w:type="dxa"/>
          </w:tcPr>
          <w:p w14:paraId="06975537" w14:textId="2D6C978C" w:rsidR="00C511C6" w:rsidRDefault="00C511C6" w:rsidP="00C511C6">
            <w:pPr>
              <w:jc w:val="left"/>
              <w:rPr>
                <w:szCs w:val="24"/>
              </w:rPr>
            </w:pPr>
            <w:r>
              <w:rPr>
                <w:szCs w:val="24"/>
              </w:rPr>
              <w:t xml:space="preserve">IN: </w:t>
            </w:r>
            <w:r w:rsidR="00CF4689">
              <w:rPr>
                <w:szCs w:val="24"/>
              </w:rPr>
              <w:t xml:space="preserve">The mapping </w:t>
            </w:r>
            <w:r>
              <w:rPr>
                <w:szCs w:val="24"/>
              </w:rPr>
              <w:t xml:space="preserve">index. The index value </w:t>
            </w:r>
            <w:proofErr w:type="spellStart"/>
            <w:r>
              <w:rPr>
                <w:szCs w:val="24"/>
              </w:rPr>
              <w:t>i</w:t>
            </w:r>
            <w:proofErr w:type="spellEnd"/>
            <w:r>
              <w:rPr>
                <w:szCs w:val="24"/>
              </w:rPr>
              <w:t xml:space="preserve">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003625F7" w:rsidRPr="0040325B">
              <w:rPr>
                <w:rFonts w:ascii="Consolas" w:hAnsi="Consolas"/>
                <w:sz w:val="22"/>
              </w:rPr>
              <w:t>H5Pget_virtual_count</w:t>
            </w:r>
            <w:r w:rsidR="003625F7">
              <w:rPr>
                <w:rFonts w:ascii="Consolas" w:hAnsi="Consolas"/>
              </w:rPr>
              <w:t xml:space="preserve"> </w:t>
            </w:r>
            <w:r w:rsidRPr="00CA362F">
              <w:t>function</w:t>
            </w:r>
            <w:r w:rsidR="000B119E">
              <w:t>.</w:t>
            </w:r>
          </w:p>
        </w:tc>
      </w:tr>
    </w:tbl>
    <w:p w14:paraId="5F66006C" w14:textId="77777777" w:rsidR="00C511C6" w:rsidRDefault="00C511C6" w:rsidP="00C511C6">
      <w:pPr>
        <w:spacing w:after="0"/>
        <w:rPr>
          <w:rFonts w:ascii="Times New Roman" w:hAnsi="Times New Roman"/>
        </w:rPr>
      </w:pPr>
    </w:p>
    <w:p w14:paraId="672B2AA4" w14:textId="77777777" w:rsidR="00C511C6" w:rsidRPr="00B03170" w:rsidRDefault="00C511C6" w:rsidP="00C511C6">
      <w:pPr>
        <w:spacing w:after="0"/>
        <w:rPr>
          <w:b/>
        </w:rPr>
      </w:pPr>
      <w:r w:rsidRPr="00B03170">
        <w:rPr>
          <w:b/>
        </w:rPr>
        <w:t>Returns:</w:t>
      </w:r>
    </w:p>
    <w:p w14:paraId="7E0FB5A2" w14:textId="77777777" w:rsidR="00C511C6" w:rsidRPr="00B03170" w:rsidRDefault="00C511C6" w:rsidP="00C511C6">
      <w:pPr>
        <w:spacing w:after="0"/>
        <w:ind w:firstLine="720"/>
      </w:pPr>
      <w:r w:rsidRPr="00B03170">
        <w:t xml:space="preserve">Returns a </w:t>
      </w:r>
      <w:proofErr w:type="spellStart"/>
      <w:r w:rsidRPr="00B03170">
        <w:t>dataspace</w:t>
      </w:r>
      <w:proofErr w:type="spellEnd"/>
      <w:r w:rsidRPr="00B03170">
        <w:t xml:space="preserve"> identifier; otherwise returns a negative value.</w:t>
      </w:r>
    </w:p>
    <w:p w14:paraId="628E2238" w14:textId="77777777" w:rsidR="0054222D" w:rsidRDefault="0054222D">
      <w:pPr>
        <w:spacing w:after="0"/>
        <w:jc w:val="left"/>
        <w:rPr>
          <w:rFonts w:asciiTheme="majorHAnsi" w:eastAsiaTheme="majorEastAsia" w:hAnsiTheme="majorHAnsi" w:cstheme="majorBidi"/>
          <w:b/>
          <w:bCs/>
          <w:color w:val="000000" w:themeColor="text1"/>
        </w:rPr>
      </w:pPr>
      <w:r>
        <w:br w:type="page"/>
      </w:r>
    </w:p>
    <w:p w14:paraId="5CF70A77" w14:textId="523BFE0D" w:rsidR="00C511C6" w:rsidRDefault="00C511C6" w:rsidP="00C511C6">
      <w:pPr>
        <w:pStyle w:val="Heading3"/>
      </w:pPr>
      <w:bookmarkStart w:id="88" w:name="_Toc298147464"/>
      <w:r>
        <w:lastRenderedPageBreak/>
        <w:t>H5Pget_</w:t>
      </w:r>
      <w:r w:rsidR="00F771AE">
        <w:t>virtual_filename</w:t>
      </w:r>
      <w:bookmarkEnd w:id="88"/>
    </w:p>
    <w:p w14:paraId="0C59569E" w14:textId="168E5CD7" w:rsidR="00C511C6" w:rsidRPr="00F3751C" w:rsidRDefault="00C511C6" w:rsidP="00C511C6">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w:t>
      </w:r>
      <w:r w:rsidR="00F771AE" w:rsidRPr="0054222D">
        <w:rPr>
          <w:rFonts w:ascii="Consolas" w:hAnsi="Consolas"/>
          <w:sz w:val="22"/>
        </w:rPr>
        <w:t>virtual_filename</w:t>
      </w:r>
    </w:p>
    <w:p w14:paraId="5A5CB31B" w14:textId="77777777" w:rsidR="00C511C6" w:rsidRPr="00F3751C" w:rsidRDefault="00C511C6" w:rsidP="00C511C6">
      <w:pPr>
        <w:spacing w:after="0"/>
        <w:rPr>
          <w:b/>
        </w:rPr>
      </w:pPr>
      <w:r w:rsidRPr="00F3751C">
        <w:rPr>
          <w:b/>
        </w:rPr>
        <w:t>Signature:</w:t>
      </w:r>
    </w:p>
    <w:p w14:paraId="314FE621" w14:textId="02A08A08" w:rsidR="00C511C6" w:rsidRPr="0039645B" w:rsidRDefault="00C511C6" w:rsidP="00C511C6">
      <w:pPr>
        <w:spacing w:after="0"/>
        <w:rPr>
          <w:rFonts w:ascii="Consolas" w:hAnsi="Consolas"/>
          <w:sz w:val="22"/>
        </w:rPr>
      </w:pPr>
      <w:r w:rsidRPr="00957ACC">
        <w:rPr>
          <w:rFonts w:ascii="Times New Roman" w:hAnsi="Times New Roman"/>
        </w:rPr>
        <w:tab/>
      </w:r>
      <w:proofErr w:type="spellStart"/>
      <w:proofErr w:type="gramStart"/>
      <w:r w:rsidR="00DD539B" w:rsidRPr="003854D8">
        <w:rPr>
          <w:rFonts w:ascii="Times New Roman" w:hAnsi="Times New Roman" w:cs="Times New Roman"/>
          <w:i/>
          <w:szCs w:val="24"/>
        </w:rPr>
        <w:t>ssize</w:t>
      </w:r>
      <w:proofErr w:type="gramEnd"/>
      <w:r w:rsidRPr="003854D8">
        <w:rPr>
          <w:rFonts w:ascii="Times New Roman" w:hAnsi="Times New Roman" w:cs="Times New Roman"/>
          <w:i/>
          <w:szCs w:val="24"/>
        </w:rPr>
        <w:t>_t</w:t>
      </w:r>
      <w:proofErr w:type="spellEnd"/>
      <w:r w:rsidRPr="0039645B">
        <w:rPr>
          <w:rFonts w:ascii="Consolas" w:hAnsi="Consolas"/>
          <w:sz w:val="22"/>
        </w:rPr>
        <w:t xml:space="preserve"> H5Pget_</w:t>
      </w:r>
      <w:r w:rsidR="00F771AE">
        <w:rPr>
          <w:rFonts w:ascii="Consolas" w:hAnsi="Consolas"/>
          <w:sz w:val="22"/>
        </w:rPr>
        <w:t>virt</w:t>
      </w:r>
      <w:r w:rsidR="00BF1ABA">
        <w:rPr>
          <w:rFonts w:ascii="Consolas" w:hAnsi="Consolas"/>
          <w:sz w:val="22"/>
        </w:rPr>
        <w:t>u</w:t>
      </w:r>
      <w:r w:rsidR="00F771AE">
        <w:rPr>
          <w:rFonts w:ascii="Consolas" w:hAnsi="Consolas"/>
          <w:sz w:val="22"/>
        </w:rPr>
        <w:t>a</w:t>
      </w:r>
      <w:r w:rsidR="00BF1ABA">
        <w:rPr>
          <w:rFonts w:ascii="Consolas" w:hAnsi="Consolas"/>
          <w:sz w:val="22"/>
        </w:rPr>
        <w:t>l_</w:t>
      </w:r>
      <w:r w:rsidRPr="0039645B">
        <w:rPr>
          <w:rFonts w:ascii="Consolas" w:hAnsi="Consolas"/>
          <w:sz w:val="22"/>
        </w:rPr>
        <w:t>filename (</w:t>
      </w:r>
      <w:proofErr w:type="spellStart"/>
      <w:r w:rsidRPr="003854D8">
        <w:rPr>
          <w:rFonts w:ascii="Times New Roman" w:hAnsi="Times New Roman" w:cs="Times New Roman"/>
          <w:i/>
          <w:szCs w:val="24"/>
        </w:rPr>
        <w:t>hid_t</w:t>
      </w:r>
      <w:proofErr w:type="spellEnd"/>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w:t>
      </w:r>
      <w:r w:rsidR="00DD539B" w:rsidRPr="0039645B">
        <w:rPr>
          <w:rFonts w:ascii="Consolas" w:hAnsi="Consolas"/>
          <w:sz w:val="22"/>
        </w:rPr>
        <w:t xml:space="preserve"> </w:t>
      </w:r>
      <w:proofErr w:type="spellStart"/>
      <w:r w:rsidR="00BF1ABA" w:rsidRPr="0054222D">
        <w:rPr>
          <w:rFonts w:ascii="Times New Roman" w:hAnsi="Times New Roman" w:cs="Times New Roman"/>
          <w:i/>
          <w:szCs w:val="24"/>
        </w:rPr>
        <w:t>size_t</w:t>
      </w:r>
      <w:proofErr w:type="spellEnd"/>
      <w:r w:rsidR="00BF1ABA" w:rsidRPr="0039645B">
        <w:rPr>
          <w:rFonts w:ascii="Consolas" w:hAnsi="Consolas"/>
          <w:sz w:val="22"/>
        </w:rPr>
        <w:t xml:space="preserve"> index</w:t>
      </w:r>
      <w:r w:rsidR="00BF1ABA">
        <w:rPr>
          <w:rFonts w:ascii="Consolas" w:hAnsi="Consolas"/>
          <w:sz w:val="22"/>
        </w:rPr>
        <w:t>,</w:t>
      </w:r>
      <w:r w:rsidR="00BF1ABA" w:rsidRPr="003854D8">
        <w:rPr>
          <w:rFonts w:ascii="Times New Roman" w:hAnsi="Times New Roman" w:cs="Times New Roman"/>
          <w:i/>
          <w:szCs w:val="24"/>
        </w:rPr>
        <w:t xml:space="preserve"> </w:t>
      </w:r>
      <w:r w:rsidR="00DD539B" w:rsidRPr="003854D8">
        <w:rPr>
          <w:rFonts w:ascii="Times New Roman" w:hAnsi="Times New Roman" w:cs="Times New Roman"/>
          <w:i/>
          <w:szCs w:val="24"/>
        </w:rPr>
        <w:t>char *</w:t>
      </w:r>
      <w:r w:rsidR="00DD539B" w:rsidRPr="0039645B">
        <w:rPr>
          <w:rFonts w:ascii="Consolas" w:hAnsi="Consolas"/>
          <w:sz w:val="22"/>
        </w:rPr>
        <w:t xml:space="preserve">name, </w:t>
      </w:r>
      <w:proofErr w:type="spellStart"/>
      <w:r w:rsidR="00DD539B" w:rsidRPr="003854D8">
        <w:rPr>
          <w:rFonts w:ascii="Times New Roman" w:hAnsi="Times New Roman" w:cs="Times New Roman"/>
          <w:i/>
          <w:szCs w:val="24"/>
        </w:rPr>
        <w:t>size_t</w:t>
      </w:r>
      <w:proofErr w:type="spellEnd"/>
      <w:r w:rsidR="00DD539B" w:rsidRPr="0039645B">
        <w:rPr>
          <w:rFonts w:ascii="Consolas" w:hAnsi="Consolas"/>
          <w:sz w:val="22"/>
        </w:rPr>
        <w:t xml:space="preserve"> size</w:t>
      </w:r>
      <w:r w:rsidRPr="0039645B">
        <w:rPr>
          <w:rFonts w:ascii="Consolas" w:hAnsi="Consolas"/>
          <w:sz w:val="22"/>
        </w:rPr>
        <w:t>)</w:t>
      </w:r>
    </w:p>
    <w:p w14:paraId="613C593A" w14:textId="77777777" w:rsidR="00C511C6" w:rsidRPr="00957ACC" w:rsidRDefault="00C511C6" w:rsidP="00C511C6">
      <w:pPr>
        <w:spacing w:after="0"/>
        <w:rPr>
          <w:rFonts w:ascii="Times New Roman" w:hAnsi="Times New Roman"/>
        </w:rPr>
      </w:pPr>
    </w:p>
    <w:p w14:paraId="6337ECB8" w14:textId="77777777" w:rsidR="00C511C6" w:rsidRPr="00F3751C" w:rsidRDefault="00C511C6" w:rsidP="00C511C6">
      <w:pPr>
        <w:spacing w:after="0"/>
        <w:rPr>
          <w:b/>
        </w:rPr>
      </w:pPr>
      <w:r w:rsidRPr="00F3751C">
        <w:rPr>
          <w:b/>
        </w:rPr>
        <w:t>Purpose:</w:t>
      </w:r>
    </w:p>
    <w:p w14:paraId="73814933" w14:textId="17FB5DC1" w:rsidR="00C511C6" w:rsidRPr="00F3751C" w:rsidRDefault="00C511C6" w:rsidP="00C511C6">
      <w:pPr>
        <w:spacing w:after="0"/>
      </w:pPr>
      <w:r>
        <w:rPr>
          <w:rFonts w:ascii="Times New Roman" w:hAnsi="Times New Roman"/>
          <w:b/>
        </w:rPr>
        <w:tab/>
      </w:r>
      <w:r w:rsidRPr="00F3751C">
        <w:t xml:space="preserve">Gets </w:t>
      </w:r>
      <w:r w:rsidR="001858C7">
        <w:t>the</w:t>
      </w:r>
      <w:r>
        <w:t xml:space="preserve"> filename of </w:t>
      </w:r>
      <w:r w:rsidR="001858C7">
        <w:t>a</w:t>
      </w:r>
      <w:r w:rsidR="003854D8">
        <w:t xml:space="preserve"> source dataset used </w:t>
      </w:r>
      <w:r w:rsidR="00F771AE">
        <w:t xml:space="preserve">in the </w:t>
      </w:r>
      <w:proofErr w:type="gramStart"/>
      <w:r>
        <w:t>mapping.</w:t>
      </w:r>
      <w:proofErr w:type="gramEnd"/>
    </w:p>
    <w:p w14:paraId="41E21B1E" w14:textId="77777777" w:rsidR="00C511C6" w:rsidRPr="00957ACC" w:rsidRDefault="00C511C6" w:rsidP="00C511C6">
      <w:pPr>
        <w:spacing w:after="0"/>
        <w:rPr>
          <w:rFonts w:ascii="Times New Roman" w:hAnsi="Times New Roman"/>
        </w:rPr>
      </w:pPr>
    </w:p>
    <w:p w14:paraId="1A3735D4" w14:textId="77777777" w:rsidR="00C511C6" w:rsidRPr="00CA362F" w:rsidRDefault="00C511C6" w:rsidP="00C511C6">
      <w:pPr>
        <w:spacing w:after="0"/>
        <w:rPr>
          <w:b/>
        </w:rPr>
      </w:pPr>
      <w:r w:rsidRPr="00CA362F">
        <w:rPr>
          <w:b/>
        </w:rPr>
        <w:t>Description:</w:t>
      </w:r>
    </w:p>
    <w:p w14:paraId="5318B705" w14:textId="549154F0" w:rsidR="00C511C6" w:rsidRDefault="0001429A" w:rsidP="00C511C6">
      <w:pPr>
        <w:spacing w:after="0"/>
        <w:ind w:left="720"/>
      </w:pPr>
      <w:r w:rsidRPr="0039645B">
        <w:rPr>
          <w:rFonts w:ascii="Consolas" w:hAnsi="Consolas"/>
          <w:sz w:val="22"/>
        </w:rPr>
        <w:t>H5Pget_</w:t>
      </w:r>
      <w:r>
        <w:rPr>
          <w:rFonts w:ascii="Consolas" w:hAnsi="Consolas"/>
          <w:sz w:val="22"/>
        </w:rPr>
        <w:t>virtual_filename</w:t>
      </w:r>
      <w:r w:rsidRPr="00957ACC">
        <w:rPr>
          <w:rFonts w:ascii="Times New Roman" w:hAnsi="Times New Roman"/>
        </w:rPr>
        <w:t xml:space="preserve"> </w:t>
      </w:r>
      <w:r>
        <w:t xml:space="preserve">takes </w:t>
      </w:r>
      <w:r w:rsidR="001858C7">
        <w:t xml:space="preserve">the </w:t>
      </w:r>
      <w:r>
        <w:t xml:space="preserve">dataset creation property </w:t>
      </w:r>
      <w:r w:rsidR="001858C7">
        <w:t xml:space="preserve">list </w:t>
      </w:r>
      <w:r>
        <w:t xml:space="preserve">for the virtual dataset, </w:t>
      </w:r>
      <w:proofErr w:type="spellStart"/>
      <w:r w:rsidRPr="0039645B">
        <w:rPr>
          <w:rFonts w:ascii="Consolas" w:hAnsi="Consolas"/>
          <w:sz w:val="22"/>
        </w:rPr>
        <w:t>dcpl_id</w:t>
      </w:r>
      <w:proofErr w:type="spellEnd"/>
      <w:r>
        <w:rPr>
          <w:rFonts w:ascii="Consolas" w:hAnsi="Consolas"/>
          <w:sz w:val="22"/>
        </w:rPr>
        <w:t xml:space="preserve">, </w:t>
      </w:r>
      <w:r>
        <w:rPr>
          <w:szCs w:val="24"/>
        </w:rPr>
        <w:t xml:space="preserve">and </w:t>
      </w:r>
      <w:r w:rsidR="001858C7">
        <w:rPr>
          <w:szCs w:val="24"/>
        </w:rPr>
        <w:t xml:space="preserve">the </w:t>
      </w:r>
      <w:r w:rsidRPr="0040325B">
        <w:rPr>
          <w:szCs w:val="24"/>
        </w:rPr>
        <w:t>mapping</w:t>
      </w:r>
      <w:r>
        <w:rPr>
          <w:szCs w:val="24"/>
        </w:rPr>
        <w:t xml:space="preserve"> index</w:t>
      </w:r>
      <w:r>
        <w:rPr>
          <w:rFonts w:ascii="Consolas" w:hAnsi="Consolas"/>
          <w:sz w:val="22"/>
        </w:rPr>
        <w:t>,</w:t>
      </w:r>
      <w:r w:rsidR="0054222D">
        <w:rPr>
          <w:rFonts w:ascii="Consolas" w:hAnsi="Consolas"/>
          <w:sz w:val="22"/>
        </w:rPr>
        <w:t xml:space="preserve"> </w:t>
      </w:r>
      <w:r w:rsidRPr="0039645B">
        <w:rPr>
          <w:rFonts w:ascii="Consolas" w:hAnsi="Consolas"/>
          <w:sz w:val="22"/>
        </w:rPr>
        <w:t>index</w:t>
      </w:r>
      <w:r>
        <w:t xml:space="preserve">, </w:t>
      </w:r>
      <w:r>
        <w:rPr>
          <w:rFonts w:ascii="Consolas" w:hAnsi="Consolas"/>
          <w:sz w:val="22"/>
        </w:rPr>
        <w:t>and</w:t>
      </w:r>
      <w:r w:rsidR="00C511C6" w:rsidRPr="00957ACC">
        <w:rPr>
          <w:rFonts w:ascii="Times New Roman" w:hAnsi="Times New Roman"/>
        </w:rPr>
        <w:t xml:space="preserve"> </w:t>
      </w:r>
      <w:r w:rsidR="00DD539B">
        <w:t>retrieves a name</w:t>
      </w:r>
      <w:r w:rsidR="00C511C6">
        <w:t xml:space="preserve"> </w:t>
      </w:r>
      <w:r w:rsidR="00DD539B">
        <w:t xml:space="preserve">of </w:t>
      </w:r>
      <w:r w:rsidR="001858C7">
        <w:t>a</w:t>
      </w:r>
      <w:r w:rsidR="00DD539B">
        <w:t xml:space="preserve"> </w:t>
      </w:r>
      <w:r w:rsidR="006F298F">
        <w:t>file</w:t>
      </w:r>
      <w:r w:rsidR="00C511C6">
        <w:t xml:space="preserve"> </w:t>
      </w:r>
      <w:r w:rsidR="001858C7">
        <w:t>for</w:t>
      </w:r>
      <w:r w:rsidR="006F298F">
        <w:t xml:space="preserve"> </w:t>
      </w:r>
      <w:r w:rsidR="001858C7">
        <w:t>a</w:t>
      </w:r>
      <w:r w:rsidR="006F298F">
        <w:t xml:space="preserve"> source dataset </w:t>
      </w:r>
      <w:r w:rsidR="00C511C6">
        <w:t xml:space="preserve">used </w:t>
      </w:r>
      <w:r>
        <w:t xml:space="preserve">in </w:t>
      </w:r>
      <w:r w:rsidR="005273DC">
        <w:t>the mapping</w:t>
      </w:r>
      <w:r w:rsidR="00C511C6">
        <w:t>.</w:t>
      </w:r>
    </w:p>
    <w:p w14:paraId="4627C852" w14:textId="291D68BE" w:rsidR="00DD539B" w:rsidRPr="00DD539B" w:rsidRDefault="00DD539B" w:rsidP="00DD539B">
      <w:pPr>
        <w:pStyle w:val="NormalWeb"/>
        <w:ind w:left="720"/>
        <w:rPr>
          <w:rFonts w:asciiTheme="minorHAnsi" w:hAnsiTheme="minorHAnsi"/>
          <w:sz w:val="24"/>
          <w:szCs w:val="24"/>
        </w:rPr>
      </w:pPr>
      <w:r w:rsidRPr="00DD539B">
        <w:rPr>
          <w:rFonts w:asciiTheme="minorHAnsi" w:hAnsiTheme="minorHAnsi"/>
          <w:sz w:val="24"/>
          <w:szCs w:val="24"/>
        </w:rPr>
        <w:t xml:space="preserve">Up to </w:t>
      </w:r>
      <w:r w:rsidRPr="002F05EE">
        <w:rPr>
          <w:rStyle w:val="HTMLCode"/>
          <w:rFonts w:ascii="Consolas" w:hAnsi="Consolas"/>
          <w:sz w:val="22"/>
          <w:szCs w:val="22"/>
        </w:rPr>
        <w:t>size</w:t>
      </w:r>
      <w:r w:rsidRPr="002F05EE">
        <w:rPr>
          <w:rFonts w:asciiTheme="minorHAnsi" w:hAnsiTheme="minorHAnsi"/>
          <w:sz w:val="22"/>
          <w:szCs w:val="22"/>
        </w:rPr>
        <w:t xml:space="preserve"> </w:t>
      </w:r>
      <w:r w:rsidRPr="00DD539B">
        <w:rPr>
          <w:rFonts w:asciiTheme="minorHAnsi" w:hAnsiTheme="minorHAnsi"/>
          <w:sz w:val="24"/>
          <w:szCs w:val="24"/>
        </w:rPr>
        <w:t xml:space="preserve">characters of the </w:t>
      </w:r>
      <w:r w:rsidR="0001429A">
        <w:rPr>
          <w:rFonts w:asciiTheme="minorHAnsi" w:hAnsiTheme="minorHAnsi"/>
          <w:sz w:val="24"/>
          <w:szCs w:val="24"/>
        </w:rPr>
        <w:t>file</w:t>
      </w:r>
      <w:r w:rsidRPr="00DD539B">
        <w:rPr>
          <w:rFonts w:asciiTheme="minorHAnsi" w:hAnsiTheme="minorHAnsi"/>
          <w:sz w:val="24"/>
          <w:szCs w:val="24"/>
        </w:rPr>
        <w:t xml:space="preserve">name are returned in </w:t>
      </w:r>
      <w:r w:rsidRPr="0001429A">
        <w:rPr>
          <w:rStyle w:val="HTMLCode"/>
          <w:rFonts w:ascii="Consolas" w:hAnsi="Consolas"/>
          <w:sz w:val="22"/>
          <w:szCs w:val="22"/>
        </w:rPr>
        <w:t>name</w:t>
      </w:r>
      <w:r w:rsidRPr="00DD539B">
        <w:rPr>
          <w:rFonts w:asciiTheme="minorHAnsi" w:hAnsiTheme="minorHAnsi"/>
          <w:sz w:val="24"/>
          <w:szCs w:val="24"/>
        </w:rPr>
        <w:t xml:space="preserve">; additional characters, if any, are not returned to the user application. </w:t>
      </w:r>
    </w:p>
    <w:p w14:paraId="6ED2BE77" w14:textId="196FEDE3" w:rsidR="0001429A" w:rsidRPr="0054222D" w:rsidRDefault="00DD539B" w:rsidP="0054222D">
      <w:pPr>
        <w:pStyle w:val="NormalWeb"/>
        <w:ind w:left="720"/>
        <w:rPr>
          <w:rFonts w:asciiTheme="minorHAnsi" w:hAnsiTheme="minorHAnsi"/>
          <w:sz w:val="24"/>
          <w:szCs w:val="24"/>
        </w:rPr>
      </w:pPr>
      <w:r w:rsidRPr="00DD539B">
        <w:rPr>
          <w:rFonts w:asciiTheme="minorHAnsi" w:hAnsiTheme="minorHAnsi"/>
          <w:sz w:val="24"/>
          <w:szCs w:val="24"/>
        </w:rPr>
        <w:t xml:space="preserve">If the length of the </w:t>
      </w:r>
      <w:r>
        <w:rPr>
          <w:rFonts w:asciiTheme="minorHAnsi" w:hAnsiTheme="minorHAnsi"/>
          <w:sz w:val="24"/>
          <w:szCs w:val="24"/>
        </w:rPr>
        <w:t>file</w:t>
      </w:r>
      <w:r w:rsidRPr="00DD539B">
        <w:rPr>
          <w:rFonts w:asciiTheme="minorHAnsi" w:hAnsiTheme="minorHAnsi"/>
          <w:sz w:val="24"/>
          <w:szCs w:val="24"/>
        </w:rPr>
        <w:t xml:space="preserve">name, which determines the required value of </w:t>
      </w:r>
      <w:r w:rsidRPr="00DD539B">
        <w:rPr>
          <w:rStyle w:val="HTMLCode"/>
          <w:rFonts w:asciiTheme="minorHAnsi" w:hAnsiTheme="minorHAnsi"/>
          <w:sz w:val="24"/>
          <w:szCs w:val="24"/>
        </w:rPr>
        <w:t>size</w:t>
      </w:r>
      <w:r w:rsidRPr="00DD539B">
        <w:rPr>
          <w:rFonts w:asciiTheme="minorHAnsi" w:hAnsiTheme="minorHAnsi"/>
          <w:sz w:val="24"/>
          <w:szCs w:val="24"/>
        </w:rPr>
        <w:t xml:space="preserve">, is unknown, a preliminary </w:t>
      </w:r>
      <w:r w:rsidR="00DE0868">
        <w:rPr>
          <w:rFonts w:asciiTheme="minorHAnsi" w:hAnsiTheme="minorHAnsi"/>
          <w:sz w:val="24"/>
          <w:szCs w:val="24"/>
        </w:rPr>
        <w:t xml:space="preserve">call to </w:t>
      </w:r>
      <w:r w:rsidRPr="0039645B">
        <w:rPr>
          <w:rFonts w:ascii="Consolas" w:hAnsi="Consolas"/>
          <w:sz w:val="22"/>
          <w:szCs w:val="22"/>
        </w:rPr>
        <w:t>H5Pget_</w:t>
      </w:r>
      <w:r w:rsidR="0001429A">
        <w:rPr>
          <w:rFonts w:ascii="Consolas" w:hAnsi="Consolas"/>
          <w:sz w:val="22"/>
          <w:szCs w:val="22"/>
        </w:rPr>
        <w:t>virtual_filename</w:t>
      </w:r>
      <w:r w:rsidRPr="00957ACC">
        <w:rPr>
          <w:rFonts w:ascii="Times New Roman" w:hAnsi="Times New Roman"/>
        </w:rPr>
        <w:t xml:space="preserve"> </w:t>
      </w:r>
      <w:r w:rsidR="00DE0868">
        <w:rPr>
          <w:rFonts w:asciiTheme="minorHAnsi" w:hAnsiTheme="minorHAnsi"/>
          <w:sz w:val="24"/>
          <w:szCs w:val="24"/>
        </w:rPr>
        <w:t xml:space="preserve">with the </w:t>
      </w:r>
      <w:r w:rsidR="0054222D">
        <w:rPr>
          <w:rFonts w:asciiTheme="minorHAnsi" w:hAnsiTheme="minorHAnsi"/>
          <w:sz w:val="24"/>
          <w:szCs w:val="24"/>
        </w:rPr>
        <w:t xml:space="preserve">last </w:t>
      </w:r>
      <w:r w:rsidR="00DE0868">
        <w:rPr>
          <w:rFonts w:asciiTheme="minorHAnsi" w:hAnsiTheme="minorHAnsi"/>
          <w:sz w:val="24"/>
          <w:szCs w:val="24"/>
        </w:rPr>
        <w:t xml:space="preserve">two parameters set to </w:t>
      </w:r>
      <w:r w:rsidR="00DE0868" w:rsidRPr="0039645B">
        <w:rPr>
          <w:rFonts w:ascii="Consolas" w:hAnsi="Consolas"/>
          <w:sz w:val="22"/>
          <w:szCs w:val="22"/>
        </w:rPr>
        <w:t xml:space="preserve">NULL </w:t>
      </w:r>
      <w:r w:rsidRPr="00DD539B">
        <w:rPr>
          <w:rFonts w:asciiTheme="minorHAnsi" w:hAnsiTheme="minorHAnsi"/>
          <w:sz w:val="24"/>
          <w:szCs w:val="24"/>
        </w:rPr>
        <w:t xml:space="preserve">can be made. The return value of this call will be the size in bytes of the </w:t>
      </w:r>
      <w:r w:rsidR="00DE0868">
        <w:rPr>
          <w:rFonts w:asciiTheme="minorHAnsi" w:hAnsiTheme="minorHAnsi"/>
          <w:sz w:val="24"/>
          <w:szCs w:val="24"/>
        </w:rPr>
        <w:t>file</w:t>
      </w:r>
      <w:r w:rsidRPr="00DD539B">
        <w:rPr>
          <w:rFonts w:asciiTheme="minorHAnsi" w:hAnsiTheme="minorHAnsi"/>
          <w:sz w:val="24"/>
          <w:szCs w:val="24"/>
        </w:rPr>
        <w:t xml:space="preserve">name. That value, plus 1 for a </w:t>
      </w:r>
      <w:r w:rsidRPr="0039645B">
        <w:rPr>
          <w:rFonts w:ascii="Consolas" w:hAnsi="Consolas"/>
          <w:sz w:val="22"/>
          <w:szCs w:val="22"/>
        </w:rPr>
        <w:t>NULL</w:t>
      </w:r>
      <w:r w:rsidRPr="00DD539B">
        <w:rPr>
          <w:rFonts w:asciiTheme="minorHAnsi" w:hAnsiTheme="minorHAnsi"/>
          <w:sz w:val="24"/>
          <w:szCs w:val="24"/>
        </w:rPr>
        <w:t xml:space="preserve"> terminator, is then assigned to </w:t>
      </w:r>
      <w:r w:rsidRPr="0001429A">
        <w:rPr>
          <w:rStyle w:val="HTMLCode"/>
          <w:rFonts w:ascii="Consolas" w:hAnsi="Consolas"/>
          <w:sz w:val="22"/>
          <w:szCs w:val="22"/>
        </w:rPr>
        <w:t>size</w:t>
      </w:r>
      <w:r w:rsidRPr="00DD539B">
        <w:rPr>
          <w:rFonts w:asciiTheme="minorHAnsi" w:hAnsiTheme="minorHAnsi"/>
          <w:sz w:val="24"/>
          <w:szCs w:val="24"/>
        </w:rPr>
        <w:t xml:space="preserve"> for a second </w:t>
      </w:r>
      <w:r w:rsidRPr="0039645B">
        <w:rPr>
          <w:rFonts w:ascii="Consolas" w:hAnsi="Consolas"/>
          <w:sz w:val="22"/>
          <w:szCs w:val="22"/>
        </w:rPr>
        <w:t>H5Pget_</w:t>
      </w:r>
      <w:r w:rsidR="0001429A">
        <w:rPr>
          <w:rFonts w:ascii="Consolas" w:hAnsi="Consolas"/>
          <w:sz w:val="22"/>
          <w:szCs w:val="22"/>
        </w:rPr>
        <w:t>virtual_filename</w:t>
      </w:r>
      <w:r w:rsidRPr="00957ACC">
        <w:rPr>
          <w:rFonts w:ascii="Times New Roman" w:hAnsi="Times New Roman"/>
        </w:rPr>
        <w:t xml:space="preserve"> </w:t>
      </w:r>
      <w:r w:rsidRPr="00DD539B">
        <w:rPr>
          <w:rFonts w:asciiTheme="minorHAnsi" w:hAnsiTheme="minorHAnsi"/>
          <w:sz w:val="24"/>
          <w:szCs w:val="24"/>
        </w:rPr>
        <w:t xml:space="preserve">call, which will retrieve the actual </w:t>
      </w:r>
      <w:r w:rsidR="00DE0868">
        <w:rPr>
          <w:rFonts w:asciiTheme="minorHAnsi" w:hAnsiTheme="minorHAnsi"/>
          <w:sz w:val="24"/>
          <w:szCs w:val="24"/>
        </w:rPr>
        <w:t>file</w:t>
      </w:r>
      <w:r w:rsidRPr="00DD539B">
        <w:rPr>
          <w:rFonts w:asciiTheme="minorHAnsi" w:hAnsiTheme="minorHAnsi"/>
          <w:sz w:val="24"/>
          <w:szCs w:val="24"/>
        </w:rPr>
        <w:t xml:space="preserve">name. </w:t>
      </w:r>
    </w:p>
    <w:p w14:paraId="2FF0769D" w14:textId="77777777" w:rsidR="00C511C6" w:rsidRPr="00CA362F" w:rsidRDefault="00C511C6" w:rsidP="00C511C6">
      <w:pPr>
        <w:spacing w:after="0"/>
        <w:rPr>
          <w:b/>
        </w:rPr>
      </w:pPr>
      <w:r w:rsidRPr="00CA362F">
        <w:rPr>
          <w:b/>
        </w:rPr>
        <w:t>Parameters:</w:t>
      </w:r>
    </w:p>
    <w:p w14:paraId="37032A58" w14:textId="77777777" w:rsidR="00C511C6" w:rsidRDefault="00C511C6" w:rsidP="00C511C6">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C511C6" w14:paraId="0C204079" w14:textId="77777777" w:rsidTr="00C511C6">
        <w:tc>
          <w:tcPr>
            <w:tcW w:w="2088" w:type="dxa"/>
          </w:tcPr>
          <w:p w14:paraId="0F7C4C7C" w14:textId="77777777" w:rsidR="00C511C6" w:rsidRDefault="00C511C6" w:rsidP="00C511C6">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E8EF4B5" w14:textId="77777777" w:rsidR="00C511C6" w:rsidRDefault="00C511C6" w:rsidP="00C511C6">
            <w:pPr>
              <w:jc w:val="left"/>
              <w:rPr>
                <w:i/>
                <w:szCs w:val="24"/>
              </w:rPr>
            </w:pPr>
            <w:r>
              <w:rPr>
                <w:i/>
                <w:szCs w:val="24"/>
              </w:rPr>
              <w:t>-</w:t>
            </w:r>
          </w:p>
        </w:tc>
        <w:tc>
          <w:tcPr>
            <w:tcW w:w="6894" w:type="dxa"/>
          </w:tcPr>
          <w:p w14:paraId="3D4E9E6B" w14:textId="1A4B3E12" w:rsidR="00C511C6" w:rsidRDefault="00C511C6" w:rsidP="0054222D">
            <w:pPr>
              <w:jc w:val="left"/>
              <w:rPr>
                <w:i/>
                <w:szCs w:val="24"/>
              </w:rPr>
            </w:pPr>
            <w:r>
              <w:rPr>
                <w:szCs w:val="24"/>
              </w:rPr>
              <w:t xml:space="preserve">IN: </w:t>
            </w:r>
            <w:r w:rsidR="00A10689" w:rsidRPr="00A32A0B">
              <w:rPr>
                <w:szCs w:val="24"/>
              </w:rPr>
              <w:t xml:space="preserve">The </w:t>
            </w:r>
            <w:r w:rsidR="00A10689">
              <w:rPr>
                <w:szCs w:val="24"/>
              </w:rPr>
              <w:t xml:space="preserve">identifier of the </w:t>
            </w:r>
            <w:r w:rsidR="0054222D">
              <w:rPr>
                <w:szCs w:val="24"/>
              </w:rPr>
              <w:t>virtual dataset</w:t>
            </w:r>
            <w:r w:rsidR="00A10689" w:rsidRPr="00EA0967">
              <w:rPr>
                <w:szCs w:val="24"/>
              </w:rPr>
              <w:t xml:space="preserve"> creation property </w:t>
            </w:r>
            <w:r w:rsidR="00A10689">
              <w:rPr>
                <w:szCs w:val="24"/>
              </w:rPr>
              <w:t>list.</w:t>
            </w:r>
          </w:p>
        </w:tc>
      </w:tr>
      <w:tr w:rsidR="0001429A" w14:paraId="2C375C04" w14:textId="77777777" w:rsidTr="00C511C6">
        <w:tc>
          <w:tcPr>
            <w:tcW w:w="2088" w:type="dxa"/>
          </w:tcPr>
          <w:p w14:paraId="03DC6F4C" w14:textId="7A2E58F1" w:rsidR="0001429A" w:rsidRDefault="0001429A" w:rsidP="00C511C6">
            <w:pPr>
              <w:jc w:val="left"/>
              <w:rPr>
                <w:rFonts w:ascii="Times New Roman" w:hAnsi="Times New Roman"/>
                <w:i/>
              </w:rPr>
            </w:pPr>
            <w:proofErr w:type="spellStart"/>
            <w:proofErr w:type="gramStart"/>
            <w:r>
              <w:rPr>
                <w:rFonts w:ascii="Times New Roman" w:hAnsi="Times New Roman"/>
                <w:i/>
              </w:rPr>
              <w:t>size</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nsolas" w:hAnsi="Consolas"/>
                <w:sz w:val="22"/>
              </w:rPr>
              <w:t>index</w:t>
            </w:r>
          </w:p>
        </w:tc>
        <w:tc>
          <w:tcPr>
            <w:tcW w:w="450" w:type="dxa"/>
          </w:tcPr>
          <w:p w14:paraId="3AA65B1A" w14:textId="6C8FC0E8" w:rsidR="0001429A" w:rsidRPr="00BF0CF6" w:rsidRDefault="00BF0CF6" w:rsidP="00C511C6">
            <w:pPr>
              <w:jc w:val="left"/>
              <w:rPr>
                <w:szCs w:val="24"/>
              </w:rPr>
            </w:pPr>
            <w:r>
              <w:rPr>
                <w:szCs w:val="24"/>
              </w:rPr>
              <w:t>-</w:t>
            </w:r>
          </w:p>
        </w:tc>
        <w:tc>
          <w:tcPr>
            <w:tcW w:w="6894" w:type="dxa"/>
          </w:tcPr>
          <w:p w14:paraId="1B01B988" w14:textId="707C532C" w:rsidR="0001429A" w:rsidRDefault="0001429A" w:rsidP="0001429A">
            <w:pPr>
              <w:jc w:val="left"/>
              <w:rPr>
                <w:szCs w:val="24"/>
              </w:rPr>
            </w:pPr>
            <w:r>
              <w:rPr>
                <w:szCs w:val="24"/>
              </w:rPr>
              <w:t xml:space="preserve">IN: </w:t>
            </w:r>
            <w:r w:rsidR="001858C7">
              <w:rPr>
                <w:szCs w:val="24"/>
              </w:rPr>
              <w:t xml:space="preserve">The mapping </w:t>
            </w:r>
            <w:r>
              <w:rPr>
                <w:szCs w:val="24"/>
              </w:rPr>
              <w:t xml:space="preserve">index. The index value </w:t>
            </w:r>
            <w:proofErr w:type="spellStart"/>
            <w:r>
              <w:rPr>
                <w:szCs w:val="24"/>
              </w:rPr>
              <w:t>i</w:t>
            </w:r>
            <w:proofErr w:type="spellEnd"/>
            <w:r>
              <w:rPr>
                <w:szCs w:val="24"/>
              </w:rPr>
              <w:t xml:space="preserve">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Pr="0039645B">
              <w:rPr>
                <w:rFonts w:ascii="Consolas" w:hAnsi="Consolas"/>
                <w:sz w:val="22"/>
              </w:rPr>
              <w:t>H5Pget_</w:t>
            </w:r>
            <w:r>
              <w:rPr>
                <w:rFonts w:ascii="Consolas" w:hAnsi="Consolas"/>
                <w:sz w:val="22"/>
              </w:rPr>
              <w:t>virtual_count</w:t>
            </w:r>
            <w:r>
              <w:rPr>
                <w:rFonts w:ascii="Consolas" w:hAnsi="Consolas"/>
              </w:rPr>
              <w:t xml:space="preserve"> </w:t>
            </w:r>
            <w:r w:rsidRPr="00CA362F">
              <w:t>function</w:t>
            </w:r>
            <w:r>
              <w:t>.</w:t>
            </w:r>
          </w:p>
        </w:tc>
      </w:tr>
      <w:tr w:rsidR="0001429A" w14:paraId="2C945AB2" w14:textId="77777777" w:rsidTr="00C511C6">
        <w:tc>
          <w:tcPr>
            <w:tcW w:w="2088" w:type="dxa"/>
          </w:tcPr>
          <w:p w14:paraId="4C560E04" w14:textId="44FD4A15" w:rsidR="0001429A" w:rsidRPr="00957ACC" w:rsidRDefault="0001429A" w:rsidP="00C511C6">
            <w:pPr>
              <w:jc w:val="left"/>
              <w:rPr>
                <w:rFonts w:ascii="Times New Roman" w:hAnsi="Times New Roman"/>
                <w:i/>
              </w:rPr>
            </w:pPr>
            <w:proofErr w:type="gramStart"/>
            <w:r>
              <w:rPr>
                <w:rFonts w:ascii="Times New Roman" w:hAnsi="Times New Roman"/>
                <w:i/>
              </w:rPr>
              <w:t>char</w:t>
            </w:r>
            <w:proofErr w:type="gramEnd"/>
            <w:r>
              <w:rPr>
                <w:rFonts w:ascii="Times New Roman" w:hAnsi="Times New Roman"/>
                <w:i/>
              </w:rPr>
              <w:t xml:space="preserve"> *</w:t>
            </w:r>
            <w:r w:rsidRPr="00957ACC">
              <w:rPr>
                <w:rFonts w:ascii="Times New Roman" w:hAnsi="Times New Roman"/>
              </w:rPr>
              <w:t xml:space="preserve"> </w:t>
            </w:r>
            <w:r w:rsidRPr="002C4D15">
              <w:rPr>
                <w:rFonts w:ascii="Consolas" w:hAnsi="Consolas"/>
                <w:sz w:val="22"/>
              </w:rPr>
              <w:t>name</w:t>
            </w:r>
          </w:p>
        </w:tc>
        <w:tc>
          <w:tcPr>
            <w:tcW w:w="450" w:type="dxa"/>
          </w:tcPr>
          <w:p w14:paraId="1C6481CD" w14:textId="61E88348" w:rsidR="0001429A" w:rsidRPr="00BF0CF6" w:rsidRDefault="00BF0CF6" w:rsidP="00C511C6">
            <w:pPr>
              <w:jc w:val="left"/>
              <w:rPr>
                <w:szCs w:val="24"/>
              </w:rPr>
            </w:pPr>
            <w:r>
              <w:rPr>
                <w:szCs w:val="24"/>
              </w:rPr>
              <w:t>-</w:t>
            </w:r>
          </w:p>
        </w:tc>
        <w:tc>
          <w:tcPr>
            <w:tcW w:w="6894" w:type="dxa"/>
          </w:tcPr>
          <w:p w14:paraId="56D460D9" w14:textId="725D1D17" w:rsidR="0001429A" w:rsidRDefault="0001429A" w:rsidP="006F298F">
            <w:pPr>
              <w:jc w:val="left"/>
              <w:rPr>
                <w:szCs w:val="24"/>
              </w:rPr>
            </w:pPr>
            <w:r>
              <w:rPr>
                <w:szCs w:val="24"/>
              </w:rPr>
              <w:t xml:space="preserve">OUT: </w:t>
            </w:r>
            <w:r w:rsidR="001858C7">
              <w:rPr>
                <w:szCs w:val="24"/>
              </w:rPr>
              <w:t xml:space="preserve">A buffer </w:t>
            </w:r>
            <w:r>
              <w:rPr>
                <w:szCs w:val="24"/>
              </w:rPr>
              <w:t>containing the name of the file with the source dataset.</w:t>
            </w:r>
          </w:p>
        </w:tc>
      </w:tr>
      <w:tr w:rsidR="0001429A" w14:paraId="5D8433BE" w14:textId="77777777" w:rsidTr="00C511C6">
        <w:tc>
          <w:tcPr>
            <w:tcW w:w="2088" w:type="dxa"/>
          </w:tcPr>
          <w:p w14:paraId="537F3EF1" w14:textId="26AD4C77" w:rsidR="0001429A" w:rsidRDefault="0001429A" w:rsidP="00DD539B">
            <w:pPr>
              <w:jc w:val="left"/>
              <w:rPr>
                <w:rFonts w:ascii="Times New Roman" w:hAnsi="Times New Roman"/>
                <w:i/>
              </w:rPr>
            </w:pPr>
            <w:proofErr w:type="spellStart"/>
            <w:proofErr w:type="gramStart"/>
            <w:r>
              <w:rPr>
                <w:rFonts w:ascii="Times New Roman" w:hAnsi="Times New Roman"/>
                <w:i/>
              </w:rPr>
              <w:t>size</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nsolas" w:hAnsi="Consolas"/>
                <w:sz w:val="22"/>
              </w:rPr>
              <w:t>size</w:t>
            </w:r>
          </w:p>
        </w:tc>
        <w:tc>
          <w:tcPr>
            <w:tcW w:w="450" w:type="dxa"/>
          </w:tcPr>
          <w:p w14:paraId="539E9105" w14:textId="30015CDD" w:rsidR="0001429A" w:rsidRPr="00BF0CF6" w:rsidRDefault="00BF0CF6" w:rsidP="00C511C6">
            <w:pPr>
              <w:jc w:val="left"/>
              <w:rPr>
                <w:szCs w:val="24"/>
              </w:rPr>
            </w:pPr>
            <w:r>
              <w:rPr>
                <w:szCs w:val="24"/>
              </w:rPr>
              <w:t>-</w:t>
            </w:r>
          </w:p>
        </w:tc>
        <w:tc>
          <w:tcPr>
            <w:tcW w:w="6894" w:type="dxa"/>
          </w:tcPr>
          <w:p w14:paraId="052E551F" w14:textId="43730759" w:rsidR="0001429A" w:rsidRDefault="0001429A" w:rsidP="00DD539B">
            <w:pPr>
              <w:jc w:val="left"/>
              <w:rPr>
                <w:szCs w:val="24"/>
              </w:rPr>
            </w:pPr>
            <w:r>
              <w:rPr>
                <w:szCs w:val="24"/>
              </w:rPr>
              <w:t xml:space="preserve">IN: </w:t>
            </w:r>
            <w:r>
              <w:rPr>
                <w:rFonts w:eastAsia="Times New Roman" w:cs="Times New Roman"/>
              </w:rPr>
              <w:t xml:space="preserve">The size of the </w:t>
            </w:r>
            <w:r w:rsidRPr="002C4D15">
              <w:rPr>
                <w:rFonts w:ascii="Consolas" w:hAnsi="Consolas"/>
                <w:sz w:val="22"/>
              </w:rPr>
              <w:t>name</w:t>
            </w:r>
            <w:r>
              <w:rPr>
                <w:rFonts w:eastAsia="Times New Roman" w:cs="Times New Roman"/>
              </w:rPr>
              <w:t xml:space="preserve"> buffer; must be the size of the file name in bytes plus 1 for a </w:t>
            </w:r>
            <w:r w:rsidRPr="0039645B">
              <w:rPr>
                <w:rFonts w:eastAsia="Times New Roman" w:cs="Times New Roman"/>
                <w:sz w:val="22"/>
              </w:rPr>
              <w:t>NULL</w:t>
            </w:r>
            <w:r w:rsidRPr="00DD539B">
              <w:rPr>
                <w:rFonts w:eastAsia="Times New Roman" w:cs="Times New Roman"/>
              </w:rPr>
              <w:t xml:space="preserve"> </w:t>
            </w:r>
            <w:r>
              <w:rPr>
                <w:rFonts w:eastAsia="Times New Roman" w:cs="Times New Roman"/>
              </w:rPr>
              <w:t>terminator.</w:t>
            </w:r>
          </w:p>
        </w:tc>
      </w:tr>
    </w:tbl>
    <w:p w14:paraId="52682DCA" w14:textId="77777777" w:rsidR="00C511C6" w:rsidRDefault="00C511C6" w:rsidP="00C511C6">
      <w:pPr>
        <w:spacing w:after="0"/>
        <w:rPr>
          <w:rFonts w:ascii="Times New Roman" w:hAnsi="Times New Roman"/>
        </w:rPr>
      </w:pPr>
    </w:p>
    <w:p w14:paraId="01B17108" w14:textId="77777777" w:rsidR="00C511C6" w:rsidRPr="00B03170" w:rsidRDefault="00C511C6" w:rsidP="00C511C6">
      <w:pPr>
        <w:spacing w:after="0"/>
        <w:rPr>
          <w:b/>
        </w:rPr>
      </w:pPr>
      <w:r w:rsidRPr="00B03170">
        <w:rPr>
          <w:b/>
        </w:rPr>
        <w:t>Returns:</w:t>
      </w:r>
    </w:p>
    <w:p w14:paraId="138374B1" w14:textId="77777777" w:rsidR="0079075B" w:rsidRPr="00B03170" w:rsidRDefault="0079075B" w:rsidP="0079075B">
      <w:pPr>
        <w:spacing w:after="0"/>
        <w:ind w:firstLine="720"/>
      </w:pPr>
      <w:r>
        <w:rPr>
          <w:rFonts w:eastAsia="Times New Roman" w:cs="Times New Roman"/>
        </w:rPr>
        <w:t>Returns the length of the name if successful, otherwise returns a negative value.</w:t>
      </w:r>
    </w:p>
    <w:p w14:paraId="19E94B84"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351C2080" w14:textId="2C38CBA5" w:rsidR="006F298F" w:rsidRDefault="006F298F" w:rsidP="006F298F">
      <w:pPr>
        <w:pStyle w:val="Heading3"/>
      </w:pPr>
      <w:bookmarkStart w:id="89" w:name="_Toc298147465"/>
      <w:r>
        <w:lastRenderedPageBreak/>
        <w:t>H5Pget_</w:t>
      </w:r>
      <w:r w:rsidR="0079075B">
        <w:t>virtual</w:t>
      </w:r>
      <w:r>
        <w:t>_</w:t>
      </w:r>
      <w:r w:rsidR="0079075B">
        <w:t>dsetname</w:t>
      </w:r>
      <w:bookmarkEnd w:id="89"/>
    </w:p>
    <w:p w14:paraId="13178BCB" w14:textId="5E129A17" w:rsidR="006F298F" w:rsidRPr="00F3751C" w:rsidRDefault="006F298F" w:rsidP="006F298F">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w:t>
      </w:r>
      <w:r w:rsidR="0079075B" w:rsidRPr="0054222D">
        <w:rPr>
          <w:rFonts w:ascii="Consolas" w:hAnsi="Consolas"/>
          <w:sz w:val="22"/>
        </w:rPr>
        <w:t>virtual_dsetname</w:t>
      </w:r>
    </w:p>
    <w:p w14:paraId="095AB48E" w14:textId="77777777" w:rsidR="006F298F" w:rsidRPr="00F3751C" w:rsidRDefault="006F298F" w:rsidP="006F298F">
      <w:pPr>
        <w:spacing w:after="0"/>
        <w:rPr>
          <w:b/>
        </w:rPr>
      </w:pPr>
      <w:r w:rsidRPr="00F3751C">
        <w:rPr>
          <w:b/>
        </w:rPr>
        <w:t>Signature:</w:t>
      </w:r>
    </w:p>
    <w:p w14:paraId="77CD5BD6" w14:textId="5A8802A2" w:rsidR="006F298F" w:rsidRPr="0039645B" w:rsidRDefault="006F298F" w:rsidP="006F298F">
      <w:pPr>
        <w:spacing w:after="0"/>
        <w:rPr>
          <w:rFonts w:ascii="Consolas" w:hAnsi="Consolas"/>
          <w:sz w:val="22"/>
        </w:rPr>
      </w:pPr>
      <w:r w:rsidRPr="00957ACC">
        <w:rPr>
          <w:rFonts w:ascii="Times New Roman" w:hAnsi="Times New Roman"/>
        </w:rPr>
        <w:tab/>
      </w:r>
      <w:proofErr w:type="spellStart"/>
      <w:proofErr w:type="gramStart"/>
      <w:r w:rsidRPr="0079075B">
        <w:rPr>
          <w:rFonts w:ascii="Times New Roman" w:hAnsi="Times New Roman" w:cs="Times New Roman"/>
          <w:i/>
          <w:szCs w:val="24"/>
        </w:rPr>
        <w:t>ssize</w:t>
      </w:r>
      <w:proofErr w:type="gramEnd"/>
      <w:r w:rsidRPr="0079075B">
        <w:rPr>
          <w:rFonts w:ascii="Times New Roman" w:hAnsi="Times New Roman" w:cs="Times New Roman"/>
          <w:i/>
          <w:szCs w:val="24"/>
        </w:rPr>
        <w:t>_t</w:t>
      </w:r>
      <w:proofErr w:type="spellEnd"/>
      <w:r w:rsidRPr="0039645B">
        <w:rPr>
          <w:rFonts w:ascii="Consolas" w:hAnsi="Consolas"/>
          <w:sz w:val="22"/>
        </w:rPr>
        <w:t xml:space="preserve"> H5Pget_</w:t>
      </w:r>
      <w:r w:rsidR="00BF1ABA">
        <w:rPr>
          <w:rFonts w:ascii="Consolas" w:hAnsi="Consolas"/>
          <w:sz w:val="22"/>
        </w:rPr>
        <w:t>virtual_</w:t>
      </w:r>
      <w:r w:rsidRPr="0039645B">
        <w:rPr>
          <w:rFonts w:ascii="Consolas" w:hAnsi="Consolas"/>
          <w:sz w:val="22"/>
        </w:rPr>
        <w:t>dsetname (</w:t>
      </w:r>
      <w:proofErr w:type="spellStart"/>
      <w:r w:rsidRPr="00B9633C">
        <w:rPr>
          <w:rFonts w:ascii="Times New Roman" w:hAnsi="Times New Roman" w:cs="Times New Roman"/>
          <w:i/>
          <w:szCs w:val="24"/>
        </w:rPr>
        <w:t>hid_t</w:t>
      </w:r>
      <w:proofErr w:type="spellEnd"/>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 xml:space="preserve">, </w:t>
      </w:r>
      <w:proofErr w:type="spellStart"/>
      <w:r w:rsidR="0079075B" w:rsidRPr="00B9633C">
        <w:rPr>
          <w:rFonts w:ascii="Times New Roman" w:hAnsi="Times New Roman" w:cs="Times New Roman"/>
          <w:i/>
          <w:szCs w:val="24"/>
        </w:rPr>
        <w:t>size_t</w:t>
      </w:r>
      <w:proofErr w:type="spellEnd"/>
      <w:r w:rsidR="0079075B" w:rsidRPr="0039645B">
        <w:rPr>
          <w:rFonts w:ascii="Consolas" w:hAnsi="Consolas"/>
          <w:sz w:val="22"/>
        </w:rPr>
        <w:t xml:space="preserve"> index</w:t>
      </w:r>
      <w:r w:rsidR="0079075B">
        <w:rPr>
          <w:rFonts w:ascii="Consolas" w:hAnsi="Consolas"/>
          <w:sz w:val="22"/>
        </w:rPr>
        <w:t>,</w:t>
      </w:r>
      <w:r w:rsidR="00BF1ABA">
        <w:rPr>
          <w:rFonts w:ascii="Consolas" w:hAnsi="Consolas"/>
          <w:sz w:val="22"/>
        </w:rPr>
        <w:t xml:space="preserve"> </w:t>
      </w:r>
      <w:r w:rsidRPr="00B9633C">
        <w:rPr>
          <w:rFonts w:ascii="Times New Roman" w:hAnsi="Times New Roman" w:cs="Times New Roman"/>
          <w:i/>
          <w:szCs w:val="24"/>
        </w:rPr>
        <w:t>char *</w:t>
      </w:r>
      <w:r w:rsidRPr="0039645B">
        <w:rPr>
          <w:rFonts w:ascii="Consolas" w:hAnsi="Consolas"/>
          <w:sz w:val="22"/>
        </w:rPr>
        <w:t xml:space="preserve">name, </w:t>
      </w:r>
      <w:proofErr w:type="spellStart"/>
      <w:r w:rsidRPr="00B9633C">
        <w:rPr>
          <w:rFonts w:ascii="Times New Roman" w:hAnsi="Times New Roman" w:cs="Times New Roman"/>
          <w:i/>
          <w:szCs w:val="24"/>
        </w:rPr>
        <w:t>size_t</w:t>
      </w:r>
      <w:proofErr w:type="spellEnd"/>
      <w:r w:rsidRPr="0039645B">
        <w:rPr>
          <w:rFonts w:ascii="Consolas" w:hAnsi="Consolas"/>
          <w:sz w:val="22"/>
        </w:rPr>
        <w:t xml:space="preserve"> size)</w:t>
      </w:r>
    </w:p>
    <w:p w14:paraId="1C49200C" w14:textId="77777777" w:rsidR="006F298F" w:rsidRPr="00957ACC" w:rsidRDefault="006F298F" w:rsidP="006F298F">
      <w:pPr>
        <w:spacing w:after="0"/>
        <w:rPr>
          <w:rFonts w:ascii="Times New Roman" w:hAnsi="Times New Roman"/>
        </w:rPr>
      </w:pPr>
    </w:p>
    <w:p w14:paraId="3C5F3737" w14:textId="77777777" w:rsidR="006F298F" w:rsidRPr="00F3751C" w:rsidRDefault="006F298F" w:rsidP="006F298F">
      <w:pPr>
        <w:spacing w:after="0"/>
        <w:rPr>
          <w:b/>
        </w:rPr>
      </w:pPr>
      <w:r w:rsidRPr="00F3751C">
        <w:rPr>
          <w:b/>
        </w:rPr>
        <w:t>Purpose:</w:t>
      </w:r>
    </w:p>
    <w:p w14:paraId="2BD5FE11" w14:textId="5B9757E8" w:rsidR="006F298F" w:rsidRPr="00F3751C" w:rsidRDefault="006F298F" w:rsidP="006F298F">
      <w:pPr>
        <w:spacing w:after="0"/>
      </w:pPr>
      <w:r>
        <w:rPr>
          <w:rFonts w:ascii="Times New Roman" w:hAnsi="Times New Roman"/>
          <w:b/>
        </w:rPr>
        <w:tab/>
      </w:r>
      <w:r w:rsidRPr="00F3751C">
        <w:t xml:space="preserve">Gets </w:t>
      </w:r>
      <w:r w:rsidR="00937FBD">
        <w:t>the</w:t>
      </w:r>
      <w:r>
        <w:t xml:space="preserve"> name of </w:t>
      </w:r>
      <w:r w:rsidR="00937FBD">
        <w:t>a</w:t>
      </w:r>
      <w:r w:rsidR="005273DC">
        <w:t xml:space="preserve"> source dataset used </w:t>
      </w:r>
      <w:r w:rsidR="0079075B">
        <w:t xml:space="preserve">in the </w:t>
      </w:r>
      <w:proofErr w:type="gramStart"/>
      <w:r>
        <w:t>mapping.</w:t>
      </w:r>
      <w:proofErr w:type="gramEnd"/>
    </w:p>
    <w:p w14:paraId="4B8097C9" w14:textId="77777777" w:rsidR="006F298F" w:rsidRPr="00957ACC" w:rsidRDefault="006F298F" w:rsidP="006F298F">
      <w:pPr>
        <w:spacing w:after="0"/>
        <w:rPr>
          <w:rFonts w:ascii="Times New Roman" w:hAnsi="Times New Roman"/>
        </w:rPr>
      </w:pPr>
    </w:p>
    <w:p w14:paraId="1F4BCA0C" w14:textId="77777777" w:rsidR="006F298F" w:rsidRPr="00CA362F" w:rsidRDefault="006F298F" w:rsidP="006F298F">
      <w:pPr>
        <w:spacing w:after="0"/>
        <w:rPr>
          <w:b/>
        </w:rPr>
      </w:pPr>
      <w:r w:rsidRPr="00CA362F">
        <w:rPr>
          <w:b/>
        </w:rPr>
        <w:t>Description:</w:t>
      </w:r>
    </w:p>
    <w:p w14:paraId="542FFBBC" w14:textId="1CCE95B1" w:rsidR="0079075B" w:rsidRDefault="0079075B" w:rsidP="0079075B">
      <w:pPr>
        <w:spacing w:after="0"/>
        <w:ind w:left="720"/>
      </w:pPr>
      <w:r w:rsidRPr="0039645B">
        <w:rPr>
          <w:rFonts w:ascii="Consolas" w:hAnsi="Consolas"/>
          <w:sz w:val="22"/>
        </w:rPr>
        <w:t>H5Pget_</w:t>
      </w:r>
      <w:r>
        <w:rPr>
          <w:rFonts w:ascii="Consolas" w:hAnsi="Consolas"/>
          <w:sz w:val="22"/>
        </w:rPr>
        <w:t>virtual_dsetname</w:t>
      </w:r>
      <w:r w:rsidRPr="00957ACC">
        <w:rPr>
          <w:rFonts w:ascii="Times New Roman" w:hAnsi="Times New Roman"/>
        </w:rPr>
        <w:t xml:space="preserve"> </w:t>
      </w:r>
      <w:r>
        <w:t xml:space="preserve">takes </w:t>
      </w:r>
      <w:r w:rsidR="00937FBD">
        <w:t xml:space="preserve">the </w:t>
      </w:r>
      <w:r>
        <w:t xml:space="preserve">dataset creation property </w:t>
      </w:r>
      <w:r w:rsidR="00937FBD">
        <w:t xml:space="preserve">list </w:t>
      </w:r>
      <w:r>
        <w:t xml:space="preserve">for the virtual dataset, </w:t>
      </w:r>
      <w:proofErr w:type="spellStart"/>
      <w:r w:rsidRPr="0039645B">
        <w:rPr>
          <w:rFonts w:ascii="Consolas" w:hAnsi="Consolas"/>
          <w:sz w:val="22"/>
        </w:rPr>
        <w:t>dcpl_id</w:t>
      </w:r>
      <w:proofErr w:type="spellEnd"/>
      <w:r>
        <w:rPr>
          <w:rFonts w:ascii="Consolas" w:hAnsi="Consolas"/>
          <w:sz w:val="22"/>
        </w:rPr>
        <w:t xml:space="preserve">, </w:t>
      </w:r>
      <w:r>
        <w:rPr>
          <w:szCs w:val="24"/>
        </w:rPr>
        <w:t xml:space="preserve">and </w:t>
      </w:r>
      <w:r w:rsidR="00937FBD">
        <w:rPr>
          <w:szCs w:val="24"/>
        </w:rPr>
        <w:t xml:space="preserve">the </w:t>
      </w:r>
      <w:r w:rsidRPr="0040325B">
        <w:rPr>
          <w:szCs w:val="24"/>
        </w:rPr>
        <w:t>mapping</w:t>
      </w:r>
      <w:r>
        <w:rPr>
          <w:szCs w:val="24"/>
        </w:rPr>
        <w:t xml:space="preserve"> index</w:t>
      </w:r>
      <w:r>
        <w:rPr>
          <w:rFonts w:ascii="Consolas" w:hAnsi="Consolas"/>
          <w:sz w:val="22"/>
        </w:rPr>
        <w:t>,</w:t>
      </w:r>
      <w:r w:rsidR="0054222D">
        <w:rPr>
          <w:rFonts w:ascii="Consolas" w:hAnsi="Consolas"/>
          <w:sz w:val="22"/>
        </w:rPr>
        <w:t xml:space="preserve"> </w:t>
      </w:r>
      <w:r w:rsidRPr="0039645B">
        <w:rPr>
          <w:rFonts w:ascii="Consolas" w:hAnsi="Consolas"/>
          <w:sz w:val="22"/>
        </w:rPr>
        <w:t>index</w:t>
      </w:r>
      <w:r>
        <w:t xml:space="preserve">, </w:t>
      </w:r>
      <w:r>
        <w:rPr>
          <w:rFonts w:ascii="Consolas" w:hAnsi="Consolas"/>
          <w:sz w:val="22"/>
        </w:rPr>
        <w:t>and</w:t>
      </w:r>
      <w:r w:rsidRPr="00957ACC">
        <w:rPr>
          <w:rFonts w:ascii="Times New Roman" w:hAnsi="Times New Roman"/>
        </w:rPr>
        <w:t xml:space="preserve"> </w:t>
      </w:r>
      <w:r w:rsidR="0054222D">
        <w:t xml:space="preserve">retrieves </w:t>
      </w:r>
      <w:r w:rsidR="00937FBD">
        <w:t>the</w:t>
      </w:r>
      <w:r w:rsidR="0054222D">
        <w:t xml:space="preserve"> name of </w:t>
      </w:r>
      <w:r w:rsidR="00937FBD">
        <w:t>a</w:t>
      </w:r>
      <w:r w:rsidR="0054222D">
        <w:t xml:space="preserve"> </w:t>
      </w:r>
      <w:r>
        <w:t>so</w:t>
      </w:r>
      <w:r w:rsidR="0054222D">
        <w:t xml:space="preserve">urce dataset used in the </w:t>
      </w:r>
      <w:r>
        <w:t>mapping.</w:t>
      </w:r>
    </w:p>
    <w:p w14:paraId="52E320EE" w14:textId="0F6F5BCC" w:rsidR="006F298F" w:rsidRPr="00DD539B" w:rsidRDefault="006F298F" w:rsidP="006F298F">
      <w:pPr>
        <w:pStyle w:val="NormalWeb"/>
        <w:ind w:left="720"/>
        <w:rPr>
          <w:rFonts w:asciiTheme="minorHAnsi" w:hAnsiTheme="minorHAnsi"/>
          <w:sz w:val="24"/>
          <w:szCs w:val="24"/>
        </w:rPr>
      </w:pPr>
      <w:r w:rsidRPr="00DD539B">
        <w:rPr>
          <w:rFonts w:asciiTheme="minorHAnsi" w:hAnsiTheme="minorHAnsi"/>
          <w:sz w:val="24"/>
          <w:szCs w:val="24"/>
        </w:rPr>
        <w:t xml:space="preserve">Up to </w:t>
      </w:r>
      <w:r w:rsidRPr="0039645B">
        <w:rPr>
          <w:rStyle w:val="HTMLCode"/>
          <w:rFonts w:ascii="Consolas" w:hAnsi="Consolas"/>
          <w:sz w:val="22"/>
          <w:szCs w:val="22"/>
        </w:rPr>
        <w:t>size</w:t>
      </w:r>
      <w:r w:rsidRPr="00DD539B">
        <w:rPr>
          <w:rFonts w:asciiTheme="minorHAnsi" w:hAnsiTheme="minorHAnsi"/>
          <w:sz w:val="24"/>
          <w:szCs w:val="24"/>
        </w:rPr>
        <w:t xml:space="preserve"> characters of the name are returned in </w:t>
      </w:r>
      <w:r w:rsidRPr="00DD539B">
        <w:rPr>
          <w:rStyle w:val="HTMLCode"/>
          <w:rFonts w:ascii="Consolas" w:hAnsi="Consolas"/>
          <w:sz w:val="24"/>
          <w:szCs w:val="24"/>
        </w:rPr>
        <w:t>name</w:t>
      </w:r>
      <w:r w:rsidRPr="00DD539B">
        <w:rPr>
          <w:rFonts w:asciiTheme="minorHAnsi" w:hAnsiTheme="minorHAnsi"/>
          <w:sz w:val="24"/>
          <w:szCs w:val="24"/>
        </w:rPr>
        <w:t xml:space="preserve">; additional characters, if any, are not returned to the user application. </w:t>
      </w:r>
    </w:p>
    <w:p w14:paraId="1283F587" w14:textId="1B057416" w:rsidR="006F298F" w:rsidRPr="0054222D" w:rsidRDefault="006F298F" w:rsidP="0054222D">
      <w:pPr>
        <w:pStyle w:val="NormalWeb"/>
        <w:ind w:left="720"/>
        <w:rPr>
          <w:rFonts w:asciiTheme="minorHAnsi" w:hAnsiTheme="minorHAnsi"/>
          <w:sz w:val="24"/>
          <w:szCs w:val="24"/>
        </w:rPr>
      </w:pPr>
      <w:r w:rsidRPr="00DD539B">
        <w:rPr>
          <w:rFonts w:asciiTheme="minorHAnsi" w:hAnsiTheme="minorHAnsi"/>
          <w:sz w:val="24"/>
          <w:szCs w:val="24"/>
        </w:rPr>
        <w:t xml:space="preserve">If the length of the </w:t>
      </w:r>
      <w:r>
        <w:rPr>
          <w:rFonts w:asciiTheme="minorHAnsi" w:hAnsiTheme="minorHAnsi"/>
          <w:sz w:val="24"/>
          <w:szCs w:val="24"/>
        </w:rPr>
        <w:t>file</w:t>
      </w:r>
      <w:r w:rsidRPr="00DD539B">
        <w:rPr>
          <w:rFonts w:asciiTheme="minorHAnsi" w:hAnsiTheme="minorHAnsi"/>
          <w:sz w:val="24"/>
          <w:szCs w:val="24"/>
        </w:rPr>
        <w:t xml:space="preserve">name, which determines the required value of </w:t>
      </w:r>
      <w:r w:rsidRPr="00DD539B">
        <w:rPr>
          <w:rStyle w:val="HTMLCode"/>
          <w:rFonts w:asciiTheme="minorHAnsi" w:hAnsiTheme="minorHAnsi"/>
          <w:sz w:val="24"/>
          <w:szCs w:val="24"/>
        </w:rPr>
        <w:t>size</w:t>
      </w:r>
      <w:r w:rsidRPr="00DD539B">
        <w:rPr>
          <w:rFonts w:asciiTheme="minorHAnsi" w:hAnsiTheme="minorHAnsi"/>
          <w:sz w:val="24"/>
          <w:szCs w:val="24"/>
        </w:rPr>
        <w:t xml:space="preserve">, is unknown, a preliminary </w:t>
      </w:r>
      <w:r>
        <w:rPr>
          <w:rFonts w:asciiTheme="minorHAnsi" w:hAnsiTheme="minorHAnsi"/>
          <w:sz w:val="24"/>
          <w:szCs w:val="24"/>
        </w:rPr>
        <w:t xml:space="preserve">call to </w:t>
      </w:r>
      <w:r w:rsidRPr="0039645B">
        <w:rPr>
          <w:rFonts w:ascii="Consolas" w:hAnsi="Consolas"/>
          <w:sz w:val="22"/>
          <w:szCs w:val="22"/>
        </w:rPr>
        <w:t>H5Pget_</w:t>
      </w:r>
      <w:r w:rsidR="0079075B">
        <w:rPr>
          <w:rFonts w:ascii="Consolas" w:hAnsi="Consolas"/>
          <w:sz w:val="22"/>
          <w:szCs w:val="22"/>
        </w:rPr>
        <w:t>virtual_dsetname</w:t>
      </w:r>
      <w:r w:rsidRPr="00957ACC">
        <w:rPr>
          <w:rFonts w:ascii="Times New Roman" w:hAnsi="Times New Roman"/>
        </w:rPr>
        <w:t xml:space="preserve"> </w:t>
      </w:r>
      <w:r>
        <w:rPr>
          <w:rFonts w:asciiTheme="minorHAnsi" w:hAnsiTheme="minorHAnsi"/>
          <w:sz w:val="24"/>
          <w:szCs w:val="24"/>
        </w:rPr>
        <w:t xml:space="preserve">with the </w:t>
      </w:r>
      <w:r w:rsidR="0054222D">
        <w:rPr>
          <w:rFonts w:asciiTheme="minorHAnsi" w:hAnsiTheme="minorHAnsi"/>
          <w:sz w:val="24"/>
          <w:szCs w:val="24"/>
        </w:rPr>
        <w:t xml:space="preserve">last two </w:t>
      </w:r>
      <w:r>
        <w:rPr>
          <w:rFonts w:asciiTheme="minorHAnsi" w:hAnsiTheme="minorHAnsi"/>
          <w:sz w:val="24"/>
          <w:szCs w:val="24"/>
        </w:rPr>
        <w:t xml:space="preserve">parameters set to NULL </w:t>
      </w:r>
      <w:r w:rsidRPr="00DD539B">
        <w:rPr>
          <w:rFonts w:asciiTheme="minorHAnsi" w:hAnsiTheme="minorHAnsi"/>
          <w:sz w:val="24"/>
          <w:szCs w:val="24"/>
        </w:rPr>
        <w:t xml:space="preserve">can be made. The return value of this call will be the size in bytes of the </w:t>
      </w:r>
      <w:r>
        <w:rPr>
          <w:rFonts w:asciiTheme="minorHAnsi" w:hAnsiTheme="minorHAnsi"/>
          <w:sz w:val="24"/>
          <w:szCs w:val="24"/>
        </w:rPr>
        <w:t>file</w:t>
      </w:r>
      <w:r w:rsidRPr="00DD539B">
        <w:rPr>
          <w:rFonts w:asciiTheme="minorHAnsi" w:hAnsiTheme="minorHAnsi"/>
          <w:sz w:val="24"/>
          <w:szCs w:val="24"/>
        </w:rPr>
        <w:t xml:space="preserve">name. That value, plus 1 for a NULL terminator, is then assigned to </w:t>
      </w:r>
      <w:r w:rsidRPr="00DD539B">
        <w:rPr>
          <w:rStyle w:val="HTMLCode"/>
          <w:rFonts w:ascii="Consolas" w:hAnsi="Consolas"/>
          <w:sz w:val="24"/>
          <w:szCs w:val="24"/>
        </w:rPr>
        <w:t>size</w:t>
      </w:r>
      <w:r w:rsidRPr="00DD539B">
        <w:rPr>
          <w:rFonts w:asciiTheme="minorHAnsi" w:hAnsiTheme="minorHAnsi"/>
          <w:sz w:val="24"/>
          <w:szCs w:val="24"/>
        </w:rPr>
        <w:t xml:space="preserve"> for a second </w:t>
      </w:r>
      <w:r w:rsidRPr="0039645B">
        <w:rPr>
          <w:rFonts w:ascii="Consolas" w:hAnsi="Consolas"/>
          <w:sz w:val="22"/>
          <w:szCs w:val="22"/>
        </w:rPr>
        <w:t>H5Pget_</w:t>
      </w:r>
      <w:r w:rsidR="0076401B">
        <w:rPr>
          <w:rFonts w:ascii="Consolas" w:hAnsi="Consolas"/>
          <w:sz w:val="22"/>
        </w:rPr>
        <w:t>virtual_dsetname</w:t>
      </w:r>
      <w:r w:rsidRPr="00957ACC">
        <w:rPr>
          <w:rFonts w:ascii="Times New Roman" w:hAnsi="Times New Roman"/>
        </w:rPr>
        <w:t xml:space="preserve"> </w:t>
      </w:r>
      <w:r w:rsidRPr="00DD539B">
        <w:rPr>
          <w:rFonts w:asciiTheme="minorHAnsi" w:hAnsiTheme="minorHAnsi"/>
          <w:sz w:val="24"/>
          <w:szCs w:val="24"/>
        </w:rPr>
        <w:t xml:space="preserve">call, which will retrieve the actual </w:t>
      </w:r>
      <w:r>
        <w:rPr>
          <w:rFonts w:asciiTheme="minorHAnsi" w:hAnsiTheme="minorHAnsi"/>
          <w:sz w:val="24"/>
          <w:szCs w:val="24"/>
        </w:rPr>
        <w:t>file</w:t>
      </w:r>
      <w:r w:rsidRPr="00DD539B">
        <w:rPr>
          <w:rFonts w:asciiTheme="minorHAnsi" w:hAnsiTheme="minorHAnsi"/>
          <w:sz w:val="24"/>
          <w:szCs w:val="24"/>
        </w:rPr>
        <w:t xml:space="preserve">name. </w:t>
      </w:r>
    </w:p>
    <w:p w14:paraId="6B6F0A44" w14:textId="77777777" w:rsidR="006F298F" w:rsidRPr="00CA362F" w:rsidRDefault="006F298F" w:rsidP="006F298F">
      <w:pPr>
        <w:spacing w:after="0"/>
        <w:rPr>
          <w:b/>
        </w:rPr>
      </w:pPr>
      <w:r w:rsidRPr="00CA362F">
        <w:rPr>
          <w:b/>
        </w:rPr>
        <w:t>Parameters:</w:t>
      </w:r>
    </w:p>
    <w:p w14:paraId="1DE9C4D2" w14:textId="77777777" w:rsidR="006F298F" w:rsidRDefault="006F298F" w:rsidP="006F298F">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6F298F" w14:paraId="5642FCEF" w14:textId="77777777" w:rsidTr="004E208D">
        <w:tc>
          <w:tcPr>
            <w:tcW w:w="2088" w:type="dxa"/>
          </w:tcPr>
          <w:p w14:paraId="2C307858" w14:textId="77777777" w:rsidR="006F298F" w:rsidRDefault="006F298F" w:rsidP="004E208D">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5A858974" w14:textId="77777777" w:rsidR="006F298F" w:rsidRDefault="006F298F" w:rsidP="004E208D">
            <w:pPr>
              <w:jc w:val="left"/>
              <w:rPr>
                <w:i/>
                <w:szCs w:val="24"/>
              </w:rPr>
            </w:pPr>
            <w:r>
              <w:rPr>
                <w:i/>
                <w:szCs w:val="24"/>
              </w:rPr>
              <w:t>-</w:t>
            </w:r>
          </w:p>
        </w:tc>
        <w:tc>
          <w:tcPr>
            <w:tcW w:w="6894" w:type="dxa"/>
          </w:tcPr>
          <w:p w14:paraId="4FF71DE7" w14:textId="7F62BC14" w:rsidR="006F298F" w:rsidRDefault="006F298F" w:rsidP="004E208D">
            <w:pPr>
              <w:jc w:val="left"/>
              <w:rPr>
                <w:i/>
                <w:szCs w:val="24"/>
              </w:rPr>
            </w:pPr>
            <w:r>
              <w:rPr>
                <w:szCs w:val="24"/>
              </w:rPr>
              <w:t xml:space="preserve">IN: </w:t>
            </w:r>
            <w:r w:rsidR="00A10689" w:rsidRPr="00A32A0B">
              <w:rPr>
                <w:szCs w:val="24"/>
              </w:rPr>
              <w:t xml:space="preserve">The </w:t>
            </w:r>
            <w:r w:rsidR="0054222D">
              <w:rPr>
                <w:szCs w:val="24"/>
              </w:rPr>
              <w:t>identifier of the virtual dataset</w:t>
            </w:r>
            <w:r w:rsidR="00A10689" w:rsidRPr="00EA0967">
              <w:rPr>
                <w:szCs w:val="24"/>
              </w:rPr>
              <w:t xml:space="preserve"> creation property </w:t>
            </w:r>
            <w:r w:rsidR="00A10689">
              <w:rPr>
                <w:szCs w:val="24"/>
              </w:rPr>
              <w:t>list.</w:t>
            </w:r>
          </w:p>
        </w:tc>
      </w:tr>
      <w:tr w:rsidR="0079075B" w14:paraId="6953B4D5" w14:textId="77777777" w:rsidTr="004E208D">
        <w:tc>
          <w:tcPr>
            <w:tcW w:w="2088" w:type="dxa"/>
          </w:tcPr>
          <w:p w14:paraId="118C51AF" w14:textId="6B277005" w:rsidR="0079075B" w:rsidRDefault="0079075B" w:rsidP="004E208D">
            <w:pPr>
              <w:jc w:val="left"/>
              <w:rPr>
                <w:rFonts w:ascii="Times New Roman" w:hAnsi="Times New Roman"/>
                <w:i/>
              </w:rPr>
            </w:pPr>
            <w:proofErr w:type="spellStart"/>
            <w:proofErr w:type="gramStart"/>
            <w:r>
              <w:rPr>
                <w:rFonts w:ascii="Times New Roman" w:hAnsi="Times New Roman"/>
                <w:i/>
              </w:rPr>
              <w:t>size</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nsolas" w:hAnsi="Consolas"/>
                <w:sz w:val="22"/>
              </w:rPr>
              <w:t>index</w:t>
            </w:r>
          </w:p>
        </w:tc>
        <w:tc>
          <w:tcPr>
            <w:tcW w:w="450" w:type="dxa"/>
          </w:tcPr>
          <w:p w14:paraId="4F265DA5" w14:textId="01AFF910" w:rsidR="0079075B" w:rsidRPr="00BF0CF6" w:rsidRDefault="00BF0CF6" w:rsidP="004E208D">
            <w:pPr>
              <w:jc w:val="left"/>
              <w:rPr>
                <w:szCs w:val="24"/>
              </w:rPr>
            </w:pPr>
            <w:r>
              <w:rPr>
                <w:szCs w:val="24"/>
              </w:rPr>
              <w:t>-</w:t>
            </w:r>
          </w:p>
        </w:tc>
        <w:tc>
          <w:tcPr>
            <w:tcW w:w="6894" w:type="dxa"/>
          </w:tcPr>
          <w:p w14:paraId="0DE37031" w14:textId="5B26FC75" w:rsidR="0079075B" w:rsidRDefault="0079075B" w:rsidP="004E208D">
            <w:pPr>
              <w:jc w:val="left"/>
              <w:rPr>
                <w:szCs w:val="24"/>
              </w:rPr>
            </w:pPr>
            <w:r>
              <w:rPr>
                <w:szCs w:val="24"/>
              </w:rPr>
              <w:t xml:space="preserve">IN: </w:t>
            </w:r>
            <w:r w:rsidR="00937FBD">
              <w:rPr>
                <w:szCs w:val="24"/>
              </w:rPr>
              <w:t xml:space="preserve">The mapping </w:t>
            </w:r>
            <w:r>
              <w:rPr>
                <w:szCs w:val="24"/>
              </w:rPr>
              <w:t xml:space="preserve">index. The index value </w:t>
            </w:r>
            <w:proofErr w:type="spellStart"/>
            <w:r>
              <w:rPr>
                <w:szCs w:val="24"/>
              </w:rPr>
              <w:t>i</w:t>
            </w:r>
            <w:proofErr w:type="spellEnd"/>
            <w:r>
              <w:rPr>
                <w:szCs w:val="24"/>
              </w:rPr>
              <w:t xml:space="preserve">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Pr="0039645B">
              <w:rPr>
                <w:rFonts w:ascii="Consolas" w:hAnsi="Consolas"/>
                <w:sz w:val="22"/>
              </w:rPr>
              <w:t>H5Pget_</w:t>
            </w:r>
            <w:r>
              <w:rPr>
                <w:rFonts w:ascii="Consolas" w:hAnsi="Consolas"/>
                <w:sz w:val="22"/>
              </w:rPr>
              <w:t>virtual_count</w:t>
            </w:r>
            <w:r>
              <w:rPr>
                <w:rFonts w:ascii="Consolas" w:hAnsi="Consolas"/>
              </w:rPr>
              <w:t xml:space="preserve"> </w:t>
            </w:r>
            <w:r w:rsidRPr="00CA362F">
              <w:t>function</w:t>
            </w:r>
            <w:r>
              <w:t>.</w:t>
            </w:r>
          </w:p>
        </w:tc>
      </w:tr>
      <w:tr w:rsidR="006F298F" w14:paraId="598B1343" w14:textId="77777777" w:rsidTr="004E208D">
        <w:tc>
          <w:tcPr>
            <w:tcW w:w="2088" w:type="dxa"/>
          </w:tcPr>
          <w:p w14:paraId="62EE4ABE" w14:textId="0B776F3B" w:rsidR="006F298F" w:rsidRPr="00957ACC" w:rsidRDefault="006F298F" w:rsidP="004E208D">
            <w:pPr>
              <w:jc w:val="left"/>
              <w:rPr>
                <w:rFonts w:ascii="Times New Roman" w:hAnsi="Times New Roman"/>
                <w:i/>
              </w:rPr>
            </w:pPr>
            <w:proofErr w:type="gramStart"/>
            <w:r>
              <w:rPr>
                <w:rFonts w:ascii="Times New Roman" w:hAnsi="Times New Roman"/>
                <w:i/>
              </w:rPr>
              <w:t>char</w:t>
            </w:r>
            <w:proofErr w:type="gramEnd"/>
            <w:r>
              <w:rPr>
                <w:rFonts w:ascii="Times New Roman" w:hAnsi="Times New Roman"/>
                <w:i/>
              </w:rPr>
              <w:t xml:space="preserve"> *</w:t>
            </w:r>
            <w:r w:rsidRPr="00957ACC">
              <w:rPr>
                <w:rFonts w:ascii="Times New Roman" w:hAnsi="Times New Roman"/>
              </w:rPr>
              <w:t xml:space="preserve"> </w:t>
            </w:r>
            <w:r w:rsidRPr="002C4D15">
              <w:rPr>
                <w:rFonts w:ascii="Consolas" w:hAnsi="Consolas"/>
                <w:sz w:val="22"/>
              </w:rPr>
              <w:t>name</w:t>
            </w:r>
          </w:p>
        </w:tc>
        <w:tc>
          <w:tcPr>
            <w:tcW w:w="450" w:type="dxa"/>
          </w:tcPr>
          <w:p w14:paraId="6AB646C5" w14:textId="56F28525" w:rsidR="006F298F" w:rsidRPr="00BF0CF6" w:rsidRDefault="00BF0CF6" w:rsidP="004E208D">
            <w:pPr>
              <w:jc w:val="left"/>
              <w:rPr>
                <w:szCs w:val="24"/>
              </w:rPr>
            </w:pPr>
            <w:r>
              <w:rPr>
                <w:szCs w:val="24"/>
              </w:rPr>
              <w:t>-</w:t>
            </w:r>
          </w:p>
        </w:tc>
        <w:tc>
          <w:tcPr>
            <w:tcW w:w="6894" w:type="dxa"/>
          </w:tcPr>
          <w:p w14:paraId="6DC5D50C" w14:textId="18CE8E9D" w:rsidR="006F298F" w:rsidRDefault="006F298F" w:rsidP="00937FBD">
            <w:pPr>
              <w:jc w:val="left"/>
              <w:rPr>
                <w:szCs w:val="24"/>
              </w:rPr>
            </w:pPr>
            <w:r>
              <w:rPr>
                <w:szCs w:val="24"/>
              </w:rPr>
              <w:t xml:space="preserve">OUT: </w:t>
            </w:r>
            <w:r w:rsidR="00937FBD">
              <w:rPr>
                <w:szCs w:val="24"/>
              </w:rPr>
              <w:t xml:space="preserve">A buffer </w:t>
            </w:r>
            <w:r>
              <w:rPr>
                <w:szCs w:val="24"/>
              </w:rPr>
              <w:t xml:space="preserve">containing </w:t>
            </w:r>
            <w:r w:rsidR="00937FBD">
              <w:rPr>
                <w:szCs w:val="24"/>
              </w:rPr>
              <w:t>the</w:t>
            </w:r>
            <w:r>
              <w:rPr>
                <w:szCs w:val="24"/>
              </w:rPr>
              <w:t xml:space="preserve"> name of </w:t>
            </w:r>
            <w:r w:rsidR="00937FBD">
              <w:rPr>
                <w:szCs w:val="24"/>
              </w:rPr>
              <w:t>a</w:t>
            </w:r>
            <w:r>
              <w:rPr>
                <w:szCs w:val="24"/>
              </w:rPr>
              <w:t xml:space="preserve"> source dataset.</w:t>
            </w:r>
          </w:p>
        </w:tc>
      </w:tr>
      <w:tr w:rsidR="006F298F" w14:paraId="1DC226BF" w14:textId="77777777" w:rsidTr="004E208D">
        <w:tc>
          <w:tcPr>
            <w:tcW w:w="2088" w:type="dxa"/>
          </w:tcPr>
          <w:p w14:paraId="476ECC61" w14:textId="77777777" w:rsidR="006F298F" w:rsidRDefault="006F298F" w:rsidP="004E208D">
            <w:pPr>
              <w:jc w:val="left"/>
              <w:rPr>
                <w:rFonts w:ascii="Times New Roman" w:hAnsi="Times New Roman"/>
                <w:i/>
              </w:rPr>
            </w:pPr>
            <w:proofErr w:type="spellStart"/>
            <w:proofErr w:type="gramStart"/>
            <w:r>
              <w:rPr>
                <w:rFonts w:ascii="Times New Roman" w:hAnsi="Times New Roman"/>
                <w:i/>
              </w:rPr>
              <w:t>size</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nsolas" w:hAnsi="Consolas"/>
                <w:sz w:val="22"/>
              </w:rPr>
              <w:t>size</w:t>
            </w:r>
          </w:p>
        </w:tc>
        <w:tc>
          <w:tcPr>
            <w:tcW w:w="450" w:type="dxa"/>
          </w:tcPr>
          <w:p w14:paraId="00A37351" w14:textId="30EACE56" w:rsidR="006F298F" w:rsidRPr="00BF0CF6" w:rsidRDefault="00BF0CF6" w:rsidP="004E208D">
            <w:pPr>
              <w:jc w:val="left"/>
              <w:rPr>
                <w:szCs w:val="24"/>
              </w:rPr>
            </w:pPr>
            <w:r>
              <w:rPr>
                <w:szCs w:val="24"/>
              </w:rPr>
              <w:t>-</w:t>
            </w:r>
          </w:p>
        </w:tc>
        <w:tc>
          <w:tcPr>
            <w:tcW w:w="6894" w:type="dxa"/>
          </w:tcPr>
          <w:p w14:paraId="198BA83F" w14:textId="37B61510" w:rsidR="006F298F" w:rsidRDefault="006F298F" w:rsidP="004E208D">
            <w:pPr>
              <w:jc w:val="left"/>
              <w:rPr>
                <w:szCs w:val="24"/>
              </w:rPr>
            </w:pPr>
            <w:r>
              <w:rPr>
                <w:szCs w:val="24"/>
              </w:rPr>
              <w:t xml:space="preserve">IN: </w:t>
            </w:r>
            <w:r>
              <w:rPr>
                <w:rFonts w:eastAsia="Times New Roman" w:cs="Times New Roman"/>
              </w:rPr>
              <w:t xml:space="preserve">The size of the </w:t>
            </w:r>
            <w:r w:rsidRPr="002C4D15">
              <w:rPr>
                <w:rFonts w:ascii="Consolas" w:hAnsi="Consolas"/>
                <w:sz w:val="22"/>
              </w:rPr>
              <w:t>name</w:t>
            </w:r>
            <w:r>
              <w:rPr>
                <w:rFonts w:eastAsia="Times New Roman" w:cs="Times New Roman"/>
              </w:rPr>
              <w:t xml:space="preserve"> buffer; must be the size of the name in bytes plus 1 for a </w:t>
            </w:r>
            <w:r w:rsidRPr="00DD539B">
              <w:rPr>
                <w:rFonts w:eastAsia="Times New Roman" w:cs="Times New Roman"/>
                <w:szCs w:val="24"/>
              </w:rPr>
              <w:t>NUL</w:t>
            </w:r>
            <w:r>
              <w:rPr>
                <w:rFonts w:eastAsia="Times New Roman" w:cs="Times New Roman"/>
                <w:szCs w:val="24"/>
              </w:rPr>
              <w:t>L</w:t>
            </w:r>
            <w:r w:rsidRPr="00DD539B">
              <w:rPr>
                <w:rFonts w:eastAsia="Times New Roman" w:cs="Times New Roman"/>
              </w:rPr>
              <w:t xml:space="preserve"> </w:t>
            </w:r>
            <w:r>
              <w:rPr>
                <w:rFonts w:eastAsia="Times New Roman" w:cs="Times New Roman"/>
              </w:rPr>
              <w:t>terminator.</w:t>
            </w:r>
          </w:p>
        </w:tc>
      </w:tr>
    </w:tbl>
    <w:p w14:paraId="3C5532A9" w14:textId="77777777" w:rsidR="006F298F" w:rsidRDefault="006F298F" w:rsidP="006F298F">
      <w:pPr>
        <w:spacing w:after="0"/>
        <w:rPr>
          <w:rFonts w:ascii="Times New Roman" w:hAnsi="Times New Roman"/>
        </w:rPr>
      </w:pPr>
    </w:p>
    <w:p w14:paraId="2B85413E" w14:textId="77777777" w:rsidR="006F298F" w:rsidRPr="00B03170" w:rsidRDefault="006F298F" w:rsidP="006F298F">
      <w:pPr>
        <w:spacing w:after="0"/>
        <w:rPr>
          <w:b/>
        </w:rPr>
      </w:pPr>
      <w:r w:rsidRPr="00B03170">
        <w:rPr>
          <w:b/>
        </w:rPr>
        <w:t>Returns:</w:t>
      </w:r>
    </w:p>
    <w:p w14:paraId="3224C064" w14:textId="5647F0B7" w:rsidR="006F298F" w:rsidRDefault="006F298F" w:rsidP="006F298F">
      <w:pPr>
        <w:spacing w:after="0"/>
        <w:ind w:firstLine="720"/>
        <w:rPr>
          <w:rFonts w:eastAsia="Times New Roman" w:cs="Times New Roman"/>
        </w:rPr>
      </w:pPr>
      <w:r>
        <w:rPr>
          <w:rFonts w:eastAsia="Times New Roman" w:cs="Times New Roman"/>
        </w:rPr>
        <w:t xml:space="preserve">Returns the length of the name if successful, </w:t>
      </w:r>
      <w:r w:rsidR="0079075B">
        <w:rPr>
          <w:rFonts w:eastAsia="Times New Roman" w:cs="Times New Roman"/>
        </w:rPr>
        <w:t>o</w:t>
      </w:r>
      <w:r>
        <w:rPr>
          <w:rFonts w:eastAsia="Times New Roman" w:cs="Times New Roman"/>
        </w:rPr>
        <w:t>therwise returns a negative value.</w:t>
      </w:r>
    </w:p>
    <w:p w14:paraId="3F0A1A9F" w14:textId="77777777" w:rsidR="00CF4689" w:rsidRDefault="00CF4689" w:rsidP="006F298F">
      <w:pPr>
        <w:spacing w:after="0"/>
        <w:ind w:firstLine="720"/>
        <w:rPr>
          <w:rFonts w:eastAsia="Times New Roman" w:cs="Times New Roman"/>
        </w:rPr>
      </w:pPr>
    </w:p>
    <w:p w14:paraId="52AE1483" w14:textId="668E7607" w:rsidR="00B03170" w:rsidRDefault="00B03170" w:rsidP="00CF4689">
      <w:pPr>
        <w:spacing w:after="0"/>
        <w:jc w:val="left"/>
      </w:pPr>
    </w:p>
    <w:p w14:paraId="026D5FA3" w14:textId="77777777" w:rsidR="00454995" w:rsidRDefault="00454995">
      <w:pPr>
        <w:spacing w:after="0"/>
        <w:jc w:val="left"/>
        <w:rPr>
          <w:rFonts w:asciiTheme="majorHAnsi" w:eastAsiaTheme="majorEastAsia" w:hAnsiTheme="majorHAnsi" w:cstheme="majorBidi"/>
          <w:b/>
          <w:bCs/>
          <w:color w:val="000000" w:themeColor="text1"/>
        </w:rPr>
      </w:pPr>
      <w:r>
        <w:br w:type="page"/>
      </w:r>
    </w:p>
    <w:p w14:paraId="2CD75470" w14:textId="1D00D578" w:rsidR="008A2D18" w:rsidRDefault="008A2D18" w:rsidP="00B16B08">
      <w:pPr>
        <w:pStyle w:val="Heading2"/>
      </w:pPr>
      <w:bookmarkStart w:id="90" w:name="_Toc298147466"/>
      <w:r>
        <w:lastRenderedPageBreak/>
        <w:t>VDS Access Properties</w:t>
      </w:r>
      <w:bookmarkStart w:id="91" w:name="_GoBack"/>
      <w:bookmarkEnd w:id="90"/>
      <w:bookmarkEnd w:id="91"/>
    </w:p>
    <w:p w14:paraId="707937E2" w14:textId="55CF4B1F" w:rsidR="008A2D18" w:rsidRDefault="008A2D18" w:rsidP="008A2D18">
      <w:pPr>
        <w:pStyle w:val="Heading3"/>
      </w:pPr>
      <w:bookmarkStart w:id="92" w:name="_Toc298147467"/>
      <w:r>
        <w:t>H5Pset_virtual_view</w:t>
      </w:r>
      <w:bookmarkEnd w:id="92"/>
    </w:p>
    <w:p w14:paraId="7561C9DE" w14:textId="12A9C59C" w:rsidR="008A2D18" w:rsidRPr="00F3751C" w:rsidRDefault="008A2D18" w:rsidP="008A2D18">
      <w:pPr>
        <w:spacing w:after="0"/>
        <w:rPr>
          <w:i/>
        </w:rPr>
      </w:pPr>
      <w:r w:rsidRPr="00F3751C">
        <w:rPr>
          <w:b/>
        </w:rPr>
        <w:t>Name:</w:t>
      </w:r>
      <w:r w:rsidRPr="00957ACC">
        <w:rPr>
          <w:rFonts w:ascii="Times New Roman" w:hAnsi="Times New Roman"/>
          <w:b/>
        </w:rPr>
        <w:t xml:space="preserve"> </w:t>
      </w:r>
      <w:r w:rsidR="00E3451B">
        <w:rPr>
          <w:rFonts w:ascii="Consolas" w:hAnsi="Consolas"/>
          <w:sz w:val="22"/>
        </w:rPr>
        <w:t>H5Ps</w:t>
      </w:r>
      <w:r w:rsidRPr="0054222D">
        <w:rPr>
          <w:rFonts w:ascii="Consolas" w:hAnsi="Consolas"/>
          <w:sz w:val="22"/>
        </w:rPr>
        <w:t>et_virtual_</w:t>
      </w:r>
      <w:r w:rsidR="00AD75DA">
        <w:rPr>
          <w:rFonts w:ascii="Consolas" w:hAnsi="Consolas"/>
          <w:sz w:val="22"/>
        </w:rPr>
        <w:t>view</w:t>
      </w:r>
    </w:p>
    <w:p w14:paraId="438A31B9" w14:textId="77777777" w:rsidR="008A2D18" w:rsidRPr="00F3751C" w:rsidRDefault="008A2D18" w:rsidP="008A2D18">
      <w:pPr>
        <w:spacing w:after="0"/>
        <w:rPr>
          <w:b/>
        </w:rPr>
      </w:pPr>
      <w:r w:rsidRPr="00F3751C">
        <w:rPr>
          <w:b/>
        </w:rPr>
        <w:t>Signature:</w:t>
      </w:r>
    </w:p>
    <w:p w14:paraId="27A26B96" w14:textId="134CE081" w:rsidR="008A2D18" w:rsidRPr="0039645B" w:rsidRDefault="008A2D18" w:rsidP="008A2D18">
      <w:pPr>
        <w:spacing w:after="0"/>
        <w:rPr>
          <w:rFonts w:ascii="Consolas" w:hAnsi="Consolas"/>
          <w:sz w:val="22"/>
        </w:rPr>
      </w:pPr>
      <w:r w:rsidRPr="00957ACC">
        <w:rPr>
          <w:rFonts w:ascii="Times New Roman" w:hAnsi="Times New Roman"/>
        </w:rPr>
        <w:tab/>
      </w:r>
      <w:proofErr w:type="spellStart"/>
      <w:proofErr w:type="gramStart"/>
      <w:r w:rsidR="00AD75DA">
        <w:rPr>
          <w:rFonts w:ascii="Times New Roman" w:hAnsi="Times New Roman" w:cs="Times New Roman"/>
          <w:i/>
          <w:szCs w:val="24"/>
        </w:rPr>
        <w:t>herr</w:t>
      </w:r>
      <w:proofErr w:type="gramEnd"/>
      <w:r w:rsidRPr="0079075B">
        <w:rPr>
          <w:rFonts w:ascii="Times New Roman" w:hAnsi="Times New Roman" w:cs="Times New Roman"/>
          <w:i/>
          <w:szCs w:val="24"/>
        </w:rPr>
        <w:t>_t</w:t>
      </w:r>
      <w:proofErr w:type="spellEnd"/>
      <w:r w:rsidRPr="0039645B">
        <w:rPr>
          <w:rFonts w:ascii="Consolas" w:hAnsi="Consolas"/>
          <w:sz w:val="22"/>
        </w:rPr>
        <w:t xml:space="preserve"> H5P</w:t>
      </w:r>
      <w:r w:rsidR="00AD75DA">
        <w:rPr>
          <w:rFonts w:ascii="Consolas" w:hAnsi="Consolas"/>
          <w:sz w:val="22"/>
        </w:rPr>
        <w:t>set</w:t>
      </w:r>
      <w:r w:rsidRPr="0039645B">
        <w:rPr>
          <w:rFonts w:ascii="Consolas" w:hAnsi="Consolas"/>
          <w:sz w:val="22"/>
        </w:rPr>
        <w:t>_</w:t>
      </w:r>
      <w:r>
        <w:rPr>
          <w:rFonts w:ascii="Consolas" w:hAnsi="Consolas"/>
          <w:sz w:val="22"/>
        </w:rPr>
        <w:t>virtual_</w:t>
      </w:r>
      <w:r w:rsidR="00AD75DA">
        <w:rPr>
          <w:rFonts w:ascii="Consolas" w:hAnsi="Consolas"/>
          <w:sz w:val="22"/>
        </w:rPr>
        <w:t>view</w:t>
      </w:r>
      <w:r w:rsidRPr="0039645B">
        <w:rPr>
          <w:rFonts w:ascii="Consolas" w:hAnsi="Consolas"/>
          <w:sz w:val="22"/>
        </w:rPr>
        <w:t xml:space="preserve"> (</w:t>
      </w:r>
      <w:proofErr w:type="spellStart"/>
      <w:r w:rsidRPr="00B9633C">
        <w:rPr>
          <w:rFonts w:ascii="Times New Roman" w:hAnsi="Times New Roman" w:cs="Times New Roman"/>
          <w:i/>
          <w:szCs w:val="24"/>
        </w:rPr>
        <w:t>hid_t</w:t>
      </w:r>
      <w:proofErr w:type="spellEnd"/>
      <w:r>
        <w:rPr>
          <w:rFonts w:ascii="Consolas" w:hAnsi="Consolas"/>
          <w:sz w:val="22"/>
        </w:rPr>
        <w:t xml:space="preserve"> </w:t>
      </w:r>
      <w:proofErr w:type="spellStart"/>
      <w:r>
        <w:rPr>
          <w:rFonts w:ascii="Consolas" w:hAnsi="Consolas"/>
          <w:sz w:val="22"/>
        </w:rPr>
        <w:t>da</w:t>
      </w:r>
      <w:r w:rsidRPr="0039645B">
        <w:rPr>
          <w:rFonts w:ascii="Consolas" w:hAnsi="Consolas"/>
          <w:sz w:val="22"/>
        </w:rPr>
        <w:t>pl_id</w:t>
      </w:r>
      <w:proofErr w:type="spellEnd"/>
      <w:r w:rsidRPr="0039645B">
        <w:rPr>
          <w:rFonts w:ascii="Consolas" w:hAnsi="Consolas"/>
          <w:sz w:val="22"/>
        </w:rPr>
        <w:t xml:space="preserve">, </w:t>
      </w:r>
      <w:r w:rsidRPr="008A2D18">
        <w:rPr>
          <w:rFonts w:ascii="Times New Roman" w:hAnsi="Times New Roman" w:cs="Times New Roman"/>
          <w:i/>
          <w:color w:val="000000"/>
          <w:szCs w:val="24"/>
        </w:rPr>
        <w:t>H5D_vds_view_t</w:t>
      </w:r>
      <w:r>
        <w:rPr>
          <w:rFonts w:ascii="Menlo Regular" w:hAnsi="Menlo Regular" w:cs="Menlo Regular"/>
          <w:color w:val="000000"/>
          <w:sz w:val="22"/>
        </w:rPr>
        <w:t xml:space="preserve"> </w:t>
      </w:r>
      <w:r w:rsidRPr="00AD75DA">
        <w:rPr>
          <w:rFonts w:ascii="Consolas" w:hAnsi="Consolas" w:cs="Menlo Regular"/>
          <w:color w:val="000000"/>
          <w:sz w:val="22"/>
        </w:rPr>
        <w:t>view</w:t>
      </w:r>
      <w:r w:rsidRPr="0039645B">
        <w:rPr>
          <w:rFonts w:ascii="Consolas" w:hAnsi="Consolas"/>
          <w:sz w:val="22"/>
        </w:rPr>
        <w:t>)</w:t>
      </w:r>
    </w:p>
    <w:p w14:paraId="1D062A1E" w14:textId="77777777" w:rsidR="008A2D18" w:rsidRPr="00957ACC" w:rsidRDefault="008A2D18" w:rsidP="008A2D18">
      <w:pPr>
        <w:spacing w:after="0"/>
        <w:rPr>
          <w:rFonts w:ascii="Times New Roman" w:hAnsi="Times New Roman"/>
        </w:rPr>
      </w:pPr>
    </w:p>
    <w:p w14:paraId="108A8576" w14:textId="77777777" w:rsidR="008A2D18" w:rsidRPr="00F3751C" w:rsidRDefault="008A2D18" w:rsidP="008A2D18">
      <w:pPr>
        <w:spacing w:after="0"/>
        <w:rPr>
          <w:b/>
        </w:rPr>
      </w:pPr>
      <w:r w:rsidRPr="00F3751C">
        <w:rPr>
          <w:b/>
        </w:rPr>
        <w:t>Purpose:</w:t>
      </w:r>
    </w:p>
    <w:p w14:paraId="2D2EBB10" w14:textId="334E3709" w:rsidR="008A2D18" w:rsidRPr="00F3751C" w:rsidRDefault="008A2D18" w:rsidP="008A2D18">
      <w:pPr>
        <w:spacing w:after="0"/>
      </w:pPr>
      <w:r>
        <w:rPr>
          <w:rFonts w:ascii="Times New Roman" w:hAnsi="Times New Roman"/>
          <w:b/>
        </w:rPr>
        <w:tab/>
      </w:r>
      <w:r w:rsidR="00F93608">
        <w:t>Sets the view of</w:t>
      </w:r>
      <w:r w:rsidR="00134513">
        <w:t xml:space="preserve"> VDS to include or exclude missing mapped elements.</w:t>
      </w:r>
    </w:p>
    <w:p w14:paraId="74CB1B51" w14:textId="77777777" w:rsidR="008A2D18" w:rsidRPr="00957ACC" w:rsidRDefault="008A2D18" w:rsidP="008A2D18">
      <w:pPr>
        <w:spacing w:after="0"/>
        <w:rPr>
          <w:rFonts w:ascii="Times New Roman" w:hAnsi="Times New Roman"/>
        </w:rPr>
      </w:pPr>
    </w:p>
    <w:p w14:paraId="2EE3EFB5" w14:textId="77777777" w:rsidR="008A2D18" w:rsidRPr="00CA362F" w:rsidRDefault="008A2D18" w:rsidP="008A2D18">
      <w:pPr>
        <w:spacing w:after="0"/>
        <w:rPr>
          <w:b/>
        </w:rPr>
      </w:pPr>
      <w:r w:rsidRPr="00CA362F">
        <w:rPr>
          <w:b/>
        </w:rPr>
        <w:t>Description:</w:t>
      </w:r>
    </w:p>
    <w:p w14:paraId="796FC133" w14:textId="0F43DADE" w:rsidR="008A2D18" w:rsidRDefault="008A2D18" w:rsidP="008A2D18">
      <w:pPr>
        <w:spacing w:after="0"/>
        <w:ind w:left="720"/>
      </w:pPr>
      <w:r w:rsidRPr="0039645B">
        <w:rPr>
          <w:rFonts w:ascii="Consolas" w:hAnsi="Consolas"/>
          <w:sz w:val="22"/>
        </w:rPr>
        <w:t>H5P</w:t>
      </w:r>
      <w:r w:rsidR="00AD75DA">
        <w:rPr>
          <w:rFonts w:ascii="Consolas" w:hAnsi="Consolas"/>
          <w:sz w:val="22"/>
        </w:rPr>
        <w:t>set</w:t>
      </w:r>
      <w:r w:rsidRPr="0039645B">
        <w:rPr>
          <w:rFonts w:ascii="Consolas" w:hAnsi="Consolas"/>
          <w:sz w:val="22"/>
        </w:rPr>
        <w:t>_</w:t>
      </w:r>
      <w:r>
        <w:rPr>
          <w:rFonts w:ascii="Consolas" w:hAnsi="Consolas"/>
          <w:sz w:val="22"/>
        </w:rPr>
        <w:t>virtual_</w:t>
      </w:r>
      <w:r w:rsidR="00AD75DA">
        <w:rPr>
          <w:rFonts w:ascii="Consolas" w:hAnsi="Consolas"/>
          <w:sz w:val="22"/>
        </w:rPr>
        <w:t>view</w:t>
      </w:r>
      <w:r w:rsidRPr="00957ACC">
        <w:rPr>
          <w:rFonts w:ascii="Times New Roman" w:hAnsi="Times New Roman"/>
        </w:rPr>
        <w:t xml:space="preserve"> </w:t>
      </w:r>
      <w:r>
        <w:t xml:space="preserve">takes the </w:t>
      </w:r>
      <w:r w:rsidR="00AD75DA">
        <w:t>access</w:t>
      </w:r>
      <w:r>
        <w:t xml:space="preserve"> property list for the virtual dataset, </w:t>
      </w:r>
      <w:proofErr w:type="spellStart"/>
      <w:r w:rsidR="00AD75DA">
        <w:rPr>
          <w:rFonts w:ascii="Consolas" w:hAnsi="Consolas"/>
          <w:sz w:val="22"/>
        </w:rPr>
        <w:t>da</w:t>
      </w:r>
      <w:r w:rsidRPr="0039645B">
        <w:rPr>
          <w:rFonts w:ascii="Consolas" w:hAnsi="Consolas"/>
          <w:sz w:val="22"/>
        </w:rPr>
        <w:t>pl_id</w:t>
      </w:r>
      <w:proofErr w:type="spellEnd"/>
      <w:r>
        <w:rPr>
          <w:rFonts w:ascii="Consolas" w:hAnsi="Consolas"/>
          <w:sz w:val="22"/>
        </w:rPr>
        <w:t xml:space="preserve">, </w:t>
      </w:r>
      <w:r>
        <w:rPr>
          <w:szCs w:val="24"/>
        </w:rPr>
        <w:t xml:space="preserve">and </w:t>
      </w:r>
      <w:r w:rsidR="00AD75DA">
        <w:rPr>
          <w:szCs w:val="24"/>
        </w:rPr>
        <w:t>the flag</w:t>
      </w:r>
      <w:r w:rsidR="00E3451B">
        <w:rPr>
          <w:rFonts w:ascii="Consolas" w:hAnsi="Consolas"/>
          <w:sz w:val="22"/>
        </w:rPr>
        <w:t xml:space="preserve">, </w:t>
      </w:r>
      <w:r w:rsidR="00AD75DA">
        <w:rPr>
          <w:rFonts w:ascii="Consolas" w:hAnsi="Consolas"/>
          <w:sz w:val="22"/>
        </w:rPr>
        <w:t>view</w:t>
      </w:r>
      <w:r>
        <w:t xml:space="preserve">, </w:t>
      </w:r>
      <w:r>
        <w:rPr>
          <w:rFonts w:ascii="Consolas" w:hAnsi="Consolas"/>
          <w:sz w:val="22"/>
        </w:rPr>
        <w:t>and</w:t>
      </w:r>
      <w:r w:rsidRPr="00957ACC">
        <w:rPr>
          <w:rFonts w:ascii="Times New Roman" w:hAnsi="Times New Roman"/>
        </w:rPr>
        <w:t xml:space="preserve"> </w:t>
      </w:r>
      <w:r w:rsidR="00AD75DA">
        <w:t>sets</w:t>
      </w:r>
      <w:r>
        <w:t xml:space="preserve"> the </w:t>
      </w:r>
      <w:r w:rsidR="00AD75DA">
        <w:t xml:space="preserve">VDS </w:t>
      </w:r>
      <w:r w:rsidR="00F93608">
        <w:t xml:space="preserve">view </w:t>
      </w:r>
      <w:r w:rsidR="00777C6B">
        <w:t>ac</w:t>
      </w:r>
      <w:r w:rsidR="00F93608">
        <w:t xml:space="preserve">cording to the flag value. The view </w:t>
      </w:r>
      <w:r w:rsidR="00777C6B">
        <w:t xml:space="preserve">will </w:t>
      </w:r>
      <w:r w:rsidR="00AD75DA">
        <w:t xml:space="preserve">include all data before the first missing </w:t>
      </w:r>
      <w:r w:rsidR="00E3451B">
        <w:t xml:space="preserve">mapped </w:t>
      </w:r>
      <w:r w:rsidR="00AD75DA">
        <w:t xml:space="preserve">data found </w:t>
      </w:r>
      <w:r w:rsidR="00777C6B">
        <w:t xml:space="preserve">if the flag is set to </w:t>
      </w:r>
      <w:r w:rsidR="00777C6B" w:rsidRPr="00AD75DA">
        <w:rPr>
          <w:rFonts w:ascii="Consolas" w:hAnsi="Consolas" w:cs="Menlo Regular"/>
          <w:color w:val="000000"/>
          <w:sz w:val="22"/>
        </w:rPr>
        <w:t>H5D_VDS_FIRST_MISSING</w:t>
      </w:r>
      <w:r w:rsidR="00777C6B">
        <w:t xml:space="preserve"> </w:t>
      </w:r>
      <w:r w:rsidR="00AD75DA">
        <w:t xml:space="preserve">or to include </w:t>
      </w:r>
      <w:r w:rsidR="00777C6B">
        <w:t>all</w:t>
      </w:r>
      <w:r w:rsidR="00AD75DA">
        <w:t xml:space="preserve"> available </w:t>
      </w:r>
      <w:r w:rsidR="00E3451B">
        <w:t xml:space="preserve">mapped </w:t>
      </w:r>
      <w:r w:rsidR="00AD75DA">
        <w:t xml:space="preserve">data </w:t>
      </w:r>
      <w:r w:rsidR="00777C6B">
        <w:t xml:space="preserve">if the flag is set to </w:t>
      </w:r>
      <w:r w:rsidR="00777C6B" w:rsidRPr="00AD75DA">
        <w:rPr>
          <w:rFonts w:ascii="Consolas" w:hAnsi="Consolas" w:cs="Menlo Regular"/>
          <w:color w:val="000000"/>
          <w:sz w:val="22"/>
        </w:rPr>
        <w:t>H5D_VDS_</w:t>
      </w:r>
      <w:r w:rsidR="00777C6B">
        <w:rPr>
          <w:rFonts w:ascii="Consolas" w:hAnsi="Consolas" w:cs="Menlo Regular"/>
          <w:color w:val="000000"/>
          <w:sz w:val="22"/>
        </w:rPr>
        <w:t>LAST</w:t>
      </w:r>
      <w:r w:rsidR="00777C6B" w:rsidRPr="00AD75DA">
        <w:rPr>
          <w:rFonts w:ascii="Consolas" w:hAnsi="Consolas" w:cs="Menlo Regular"/>
          <w:color w:val="000000"/>
          <w:sz w:val="22"/>
        </w:rPr>
        <w:t>_</w:t>
      </w:r>
      <w:r w:rsidR="00777C6B">
        <w:rPr>
          <w:rFonts w:ascii="Consolas" w:hAnsi="Consolas" w:cs="Menlo Regular"/>
          <w:color w:val="000000"/>
          <w:sz w:val="22"/>
        </w:rPr>
        <w:t xml:space="preserve">AVAIALBLE. </w:t>
      </w:r>
      <w:r w:rsidR="00777C6B" w:rsidRPr="00777C6B">
        <w:rPr>
          <w:rFonts w:cs="Menlo Regular"/>
          <w:color w:val="000000"/>
          <w:szCs w:val="24"/>
        </w:rPr>
        <w:t xml:space="preserve">Missing </w:t>
      </w:r>
      <w:r w:rsidR="00E3451B">
        <w:rPr>
          <w:rFonts w:cs="Menlo Regular"/>
          <w:color w:val="000000"/>
          <w:szCs w:val="24"/>
        </w:rPr>
        <w:t xml:space="preserve">mapped </w:t>
      </w:r>
      <w:r w:rsidR="00777C6B" w:rsidRPr="00777C6B">
        <w:rPr>
          <w:rFonts w:cs="Menlo Regular"/>
          <w:color w:val="000000"/>
          <w:szCs w:val="24"/>
        </w:rPr>
        <w:t>data will be</w:t>
      </w:r>
      <w:r w:rsidR="00E3451B">
        <w:rPr>
          <w:rFonts w:ascii="Consolas" w:hAnsi="Consolas" w:cs="Menlo Regular"/>
          <w:color w:val="000000"/>
          <w:sz w:val="22"/>
        </w:rPr>
        <w:t xml:space="preserve"> </w:t>
      </w:r>
      <w:r w:rsidR="00777C6B">
        <w:t>filled</w:t>
      </w:r>
      <w:r w:rsidR="00AD75DA">
        <w:t xml:space="preserve"> with the </w:t>
      </w:r>
      <w:r w:rsidR="00777C6B">
        <w:t>fill value</w:t>
      </w:r>
      <w:r w:rsidR="00134513">
        <w:t xml:space="preserve"> </w:t>
      </w:r>
      <w:r w:rsidR="00E3451B">
        <w:t>according to the VDS creation property settings.</w:t>
      </w:r>
      <w:r w:rsidR="00AD75DA">
        <w:t xml:space="preserve"> </w:t>
      </w:r>
      <w:r w:rsidR="00F93608">
        <w:t xml:space="preserve"> For VDS with unlimited mappings, the view defines the extent.</w:t>
      </w:r>
    </w:p>
    <w:p w14:paraId="5A74A613" w14:textId="77777777" w:rsidR="00937EBD" w:rsidRDefault="00937EBD" w:rsidP="008A2D18">
      <w:pPr>
        <w:spacing w:after="0"/>
        <w:ind w:left="720"/>
      </w:pPr>
    </w:p>
    <w:p w14:paraId="59311B7D" w14:textId="77777777" w:rsidR="008A2D18" w:rsidRPr="00CA362F" w:rsidRDefault="008A2D18" w:rsidP="008A2D18">
      <w:pPr>
        <w:spacing w:after="0"/>
        <w:rPr>
          <w:b/>
        </w:rPr>
      </w:pPr>
      <w:r w:rsidRPr="00CA362F">
        <w:rPr>
          <w:b/>
        </w:rPr>
        <w:t>Parameters:</w:t>
      </w:r>
    </w:p>
    <w:p w14:paraId="4BF8727C" w14:textId="77777777" w:rsidR="008A2D18" w:rsidRDefault="008A2D18" w:rsidP="008A2D18">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8A2D18" w14:paraId="29D3BF0F" w14:textId="77777777" w:rsidTr="008A2D18">
        <w:tc>
          <w:tcPr>
            <w:tcW w:w="2088" w:type="dxa"/>
          </w:tcPr>
          <w:p w14:paraId="154CE45A" w14:textId="657A7053" w:rsidR="008A2D18" w:rsidRDefault="008A2D18" w:rsidP="008A2D18">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sidR="00D2295F">
              <w:rPr>
                <w:rFonts w:ascii="Consolas" w:hAnsi="Consolas"/>
                <w:sz w:val="22"/>
              </w:rPr>
              <w:t>da</w:t>
            </w:r>
            <w:r w:rsidRPr="002C4D15">
              <w:rPr>
                <w:rFonts w:ascii="Consolas" w:hAnsi="Consolas"/>
                <w:sz w:val="22"/>
              </w:rPr>
              <w:t>pl_id</w:t>
            </w:r>
            <w:proofErr w:type="spellEnd"/>
          </w:p>
        </w:tc>
        <w:tc>
          <w:tcPr>
            <w:tcW w:w="450" w:type="dxa"/>
          </w:tcPr>
          <w:p w14:paraId="41E11A5A" w14:textId="77777777" w:rsidR="008A2D18" w:rsidRDefault="008A2D18" w:rsidP="008A2D18">
            <w:pPr>
              <w:jc w:val="left"/>
              <w:rPr>
                <w:i/>
                <w:szCs w:val="24"/>
              </w:rPr>
            </w:pPr>
            <w:r>
              <w:rPr>
                <w:i/>
                <w:szCs w:val="24"/>
              </w:rPr>
              <w:t>-</w:t>
            </w:r>
          </w:p>
        </w:tc>
        <w:tc>
          <w:tcPr>
            <w:tcW w:w="6894" w:type="dxa"/>
          </w:tcPr>
          <w:p w14:paraId="73BCB75F" w14:textId="5785C5E0" w:rsidR="008A2D18" w:rsidRDefault="008A2D18" w:rsidP="00D2295F">
            <w:pPr>
              <w:jc w:val="left"/>
              <w:rPr>
                <w:i/>
                <w:szCs w:val="24"/>
              </w:rPr>
            </w:pPr>
            <w:r>
              <w:rPr>
                <w:szCs w:val="24"/>
              </w:rPr>
              <w:t xml:space="preserve">IN: </w:t>
            </w:r>
            <w:r w:rsidRPr="00A32A0B">
              <w:rPr>
                <w:szCs w:val="24"/>
              </w:rPr>
              <w:t xml:space="preserve">The </w:t>
            </w:r>
            <w:r>
              <w:rPr>
                <w:szCs w:val="24"/>
              </w:rPr>
              <w:t>identifier of the virtual dataset</w:t>
            </w:r>
            <w:r w:rsidRPr="00EA0967">
              <w:rPr>
                <w:szCs w:val="24"/>
              </w:rPr>
              <w:t xml:space="preserve"> </w:t>
            </w:r>
            <w:r w:rsidR="00D2295F">
              <w:rPr>
                <w:szCs w:val="24"/>
              </w:rPr>
              <w:t>access</w:t>
            </w:r>
            <w:r w:rsidRPr="00EA0967">
              <w:rPr>
                <w:szCs w:val="24"/>
              </w:rPr>
              <w:t xml:space="preserve"> property </w:t>
            </w:r>
            <w:r>
              <w:rPr>
                <w:szCs w:val="24"/>
              </w:rPr>
              <w:t>list.</w:t>
            </w:r>
          </w:p>
        </w:tc>
      </w:tr>
      <w:tr w:rsidR="008A2D18" w14:paraId="7C56AE76" w14:textId="77777777" w:rsidTr="008A2D18">
        <w:tc>
          <w:tcPr>
            <w:tcW w:w="2088" w:type="dxa"/>
          </w:tcPr>
          <w:p w14:paraId="3B556C8E" w14:textId="376F6CCE" w:rsidR="008A2D18" w:rsidRDefault="00D2295F" w:rsidP="00D2295F">
            <w:pPr>
              <w:jc w:val="left"/>
              <w:rPr>
                <w:rFonts w:ascii="Times New Roman" w:hAnsi="Times New Roman"/>
                <w:i/>
              </w:rPr>
            </w:pPr>
            <w:r>
              <w:rPr>
                <w:rFonts w:ascii="Times New Roman" w:hAnsi="Times New Roman"/>
                <w:i/>
              </w:rPr>
              <w:t>H5D_vds_view_</w:t>
            </w:r>
            <w:r w:rsidR="008A2D18" w:rsidRPr="00957ACC">
              <w:rPr>
                <w:rFonts w:ascii="Times New Roman" w:hAnsi="Times New Roman"/>
                <w:i/>
              </w:rPr>
              <w:t>t</w:t>
            </w:r>
            <w:r w:rsidR="008A2D18" w:rsidRPr="00957ACC">
              <w:rPr>
                <w:rFonts w:ascii="Times New Roman" w:hAnsi="Times New Roman"/>
              </w:rPr>
              <w:t xml:space="preserve"> </w:t>
            </w:r>
            <w:r>
              <w:rPr>
                <w:rFonts w:ascii="Consolas" w:hAnsi="Consolas"/>
                <w:sz w:val="22"/>
              </w:rPr>
              <w:t>view</w:t>
            </w:r>
          </w:p>
        </w:tc>
        <w:tc>
          <w:tcPr>
            <w:tcW w:w="450" w:type="dxa"/>
          </w:tcPr>
          <w:p w14:paraId="57324FB6" w14:textId="77777777" w:rsidR="008A2D18" w:rsidRPr="00BF0CF6" w:rsidRDefault="008A2D18" w:rsidP="008A2D18">
            <w:pPr>
              <w:jc w:val="left"/>
              <w:rPr>
                <w:szCs w:val="24"/>
              </w:rPr>
            </w:pPr>
            <w:r>
              <w:rPr>
                <w:szCs w:val="24"/>
              </w:rPr>
              <w:t>-</w:t>
            </w:r>
          </w:p>
        </w:tc>
        <w:tc>
          <w:tcPr>
            <w:tcW w:w="6894" w:type="dxa"/>
          </w:tcPr>
          <w:p w14:paraId="4028E7F0" w14:textId="65E6B95F" w:rsidR="008A2D18" w:rsidRDefault="008A2D18" w:rsidP="00D2295F">
            <w:pPr>
              <w:jc w:val="left"/>
              <w:rPr>
                <w:szCs w:val="24"/>
              </w:rPr>
            </w:pPr>
            <w:r>
              <w:rPr>
                <w:szCs w:val="24"/>
              </w:rPr>
              <w:t xml:space="preserve">IN: The </w:t>
            </w:r>
            <w:r w:rsidR="00D2295F">
              <w:rPr>
                <w:szCs w:val="24"/>
              </w:rPr>
              <w:t>flag</w:t>
            </w:r>
            <w:r>
              <w:rPr>
                <w:szCs w:val="24"/>
              </w:rPr>
              <w:t xml:space="preserve">. </w:t>
            </w:r>
            <w:r w:rsidR="00D2295F">
              <w:rPr>
                <w:szCs w:val="24"/>
              </w:rPr>
              <w:t xml:space="preserve">Possible values are </w:t>
            </w:r>
            <w:r w:rsidR="00D2295F" w:rsidRPr="00AD75DA">
              <w:rPr>
                <w:rFonts w:ascii="Consolas" w:hAnsi="Consolas" w:cs="Menlo Regular"/>
                <w:color w:val="000000"/>
                <w:sz w:val="22"/>
              </w:rPr>
              <w:t>H5D_VDS_FIRST_MISSING</w:t>
            </w:r>
            <w:r w:rsidR="00D2295F">
              <w:rPr>
                <w:rFonts w:ascii="Consolas" w:hAnsi="Consolas" w:cs="Menlo Regular"/>
                <w:color w:val="000000"/>
                <w:sz w:val="22"/>
              </w:rPr>
              <w:t xml:space="preserve"> </w:t>
            </w:r>
            <w:r w:rsidR="00D2295F" w:rsidRPr="00E3451B">
              <w:rPr>
                <w:rFonts w:cs="Menlo Regular"/>
                <w:color w:val="000000"/>
                <w:szCs w:val="24"/>
              </w:rPr>
              <w:t>or</w:t>
            </w:r>
            <w:r w:rsidR="00D2295F">
              <w:rPr>
                <w:rFonts w:ascii="Consolas" w:hAnsi="Consolas" w:cs="Menlo Regular"/>
                <w:color w:val="000000"/>
                <w:sz w:val="22"/>
              </w:rPr>
              <w:t xml:space="preserve"> </w:t>
            </w:r>
            <w:r w:rsidR="00D2295F" w:rsidRPr="00AD75DA">
              <w:rPr>
                <w:rFonts w:ascii="Consolas" w:hAnsi="Consolas" w:cs="Menlo Regular"/>
                <w:color w:val="000000"/>
                <w:sz w:val="22"/>
              </w:rPr>
              <w:t>H5D_VDS_</w:t>
            </w:r>
            <w:r w:rsidR="00D2295F">
              <w:rPr>
                <w:rFonts w:ascii="Consolas" w:hAnsi="Consolas" w:cs="Menlo Regular"/>
                <w:color w:val="000000"/>
                <w:sz w:val="22"/>
              </w:rPr>
              <w:t>LAST</w:t>
            </w:r>
            <w:r w:rsidR="00D2295F" w:rsidRPr="00AD75DA">
              <w:rPr>
                <w:rFonts w:ascii="Consolas" w:hAnsi="Consolas" w:cs="Menlo Regular"/>
                <w:color w:val="000000"/>
                <w:sz w:val="22"/>
              </w:rPr>
              <w:t>_</w:t>
            </w:r>
            <w:r w:rsidR="00D2295F">
              <w:rPr>
                <w:rFonts w:ascii="Consolas" w:hAnsi="Consolas" w:cs="Menlo Regular"/>
                <w:color w:val="000000"/>
                <w:sz w:val="22"/>
              </w:rPr>
              <w:t>AVAIALBLE</w:t>
            </w:r>
            <w:r w:rsidR="00E3451B">
              <w:rPr>
                <w:rFonts w:ascii="Consolas" w:hAnsi="Consolas" w:cs="Menlo Regular"/>
                <w:color w:val="000000"/>
                <w:sz w:val="22"/>
              </w:rPr>
              <w:t>.</w:t>
            </w:r>
          </w:p>
        </w:tc>
      </w:tr>
    </w:tbl>
    <w:p w14:paraId="073E8E8B" w14:textId="77777777" w:rsidR="008A2D18" w:rsidRDefault="008A2D18" w:rsidP="008A2D18">
      <w:pPr>
        <w:spacing w:after="0"/>
        <w:rPr>
          <w:rFonts w:ascii="Times New Roman" w:hAnsi="Times New Roman"/>
        </w:rPr>
      </w:pPr>
    </w:p>
    <w:p w14:paraId="05EF20AC" w14:textId="77777777" w:rsidR="008A2D18" w:rsidRPr="00B03170" w:rsidRDefault="008A2D18" w:rsidP="008A2D18">
      <w:pPr>
        <w:spacing w:after="0"/>
        <w:rPr>
          <w:b/>
        </w:rPr>
      </w:pPr>
      <w:r w:rsidRPr="00B03170">
        <w:rPr>
          <w:b/>
        </w:rPr>
        <w:t>Returns:</w:t>
      </w:r>
    </w:p>
    <w:p w14:paraId="0BF4D256" w14:textId="77777777" w:rsidR="00E3451B" w:rsidRPr="00F3751C" w:rsidRDefault="00E3451B" w:rsidP="00E3451B">
      <w:pPr>
        <w:spacing w:after="0"/>
        <w:ind w:firstLine="720"/>
      </w:pPr>
      <w:r w:rsidRPr="00F3751C">
        <w:t>Returns a non-negative value if successful; otherwise returns a negative value.</w:t>
      </w:r>
    </w:p>
    <w:p w14:paraId="17F4C68F" w14:textId="77777777" w:rsidR="00C836C5" w:rsidRDefault="00C836C5">
      <w:pPr>
        <w:spacing w:after="0"/>
        <w:jc w:val="left"/>
      </w:pPr>
    </w:p>
    <w:p w14:paraId="24720C21" w14:textId="77777777" w:rsidR="00C836C5" w:rsidRDefault="00C836C5">
      <w:pPr>
        <w:spacing w:after="0"/>
        <w:jc w:val="left"/>
      </w:pPr>
    </w:p>
    <w:p w14:paraId="1AB16C82" w14:textId="77777777" w:rsidR="00C836C5" w:rsidRDefault="00C836C5">
      <w:pPr>
        <w:spacing w:after="0"/>
        <w:jc w:val="left"/>
        <w:rPr>
          <w:rFonts w:asciiTheme="majorHAnsi" w:eastAsiaTheme="majorEastAsia" w:hAnsiTheme="majorHAnsi" w:cstheme="majorBidi"/>
          <w:b/>
          <w:bCs/>
          <w:color w:val="000000" w:themeColor="text1"/>
        </w:rPr>
      </w:pPr>
      <w:r>
        <w:br w:type="page"/>
      </w:r>
    </w:p>
    <w:p w14:paraId="46481FF6" w14:textId="46BB5EC4" w:rsidR="00C836C5" w:rsidRDefault="00C836C5" w:rsidP="00C836C5">
      <w:pPr>
        <w:pStyle w:val="Heading3"/>
      </w:pPr>
      <w:bookmarkStart w:id="93" w:name="_Toc298147468"/>
      <w:r>
        <w:lastRenderedPageBreak/>
        <w:t>H5Pget_virtual_view</w:t>
      </w:r>
      <w:bookmarkEnd w:id="93"/>
    </w:p>
    <w:p w14:paraId="57FEEF44" w14:textId="3AAC19B5" w:rsidR="00C836C5" w:rsidRPr="00F3751C" w:rsidRDefault="00C836C5" w:rsidP="00C836C5">
      <w:pPr>
        <w:spacing w:after="0"/>
        <w:rPr>
          <w:i/>
        </w:rPr>
      </w:pPr>
      <w:r w:rsidRPr="00F3751C">
        <w:rPr>
          <w:b/>
        </w:rPr>
        <w:t>Name:</w:t>
      </w:r>
      <w:r w:rsidRPr="00957ACC">
        <w:rPr>
          <w:rFonts w:ascii="Times New Roman" w:hAnsi="Times New Roman"/>
          <w:b/>
        </w:rPr>
        <w:t xml:space="preserve"> </w:t>
      </w:r>
      <w:r>
        <w:rPr>
          <w:rFonts w:ascii="Consolas" w:hAnsi="Consolas"/>
          <w:sz w:val="22"/>
        </w:rPr>
        <w:t>H5Pg</w:t>
      </w:r>
      <w:r w:rsidRPr="0054222D">
        <w:rPr>
          <w:rFonts w:ascii="Consolas" w:hAnsi="Consolas"/>
          <w:sz w:val="22"/>
        </w:rPr>
        <w:t>et_virtual_</w:t>
      </w:r>
      <w:r>
        <w:rPr>
          <w:rFonts w:ascii="Consolas" w:hAnsi="Consolas"/>
          <w:sz w:val="22"/>
        </w:rPr>
        <w:t>view</w:t>
      </w:r>
    </w:p>
    <w:p w14:paraId="6A2DE7CE" w14:textId="77777777" w:rsidR="00C836C5" w:rsidRPr="00F3751C" w:rsidRDefault="00C836C5" w:rsidP="00C836C5">
      <w:pPr>
        <w:spacing w:after="0"/>
        <w:rPr>
          <w:b/>
        </w:rPr>
      </w:pPr>
      <w:r w:rsidRPr="00F3751C">
        <w:rPr>
          <w:b/>
        </w:rPr>
        <w:t>Signature:</w:t>
      </w:r>
    </w:p>
    <w:p w14:paraId="7E22BD72" w14:textId="3B546B1F" w:rsidR="00C836C5" w:rsidRPr="0039645B" w:rsidRDefault="00C836C5" w:rsidP="00C836C5">
      <w:pPr>
        <w:spacing w:after="0"/>
        <w:rPr>
          <w:rFonts w:ascii="Consolas" w:hAnsi="Consolas"/>
          <w:sz w:val="22"/>
        </w:rPr>
      </w:pPr>
      <w:r w:rsidRPr="00957ACC">
        <w:rPr>
          <w:rFonts w:ascii="Times New Roman" w:hAnsi="Times New Roman"/>
        </w:rPr>
        <w:tab/>
      </w:r>
      <w:proofErr w:type="spellStart"/>
      <w:proofErr w:type="gramStart"/>
      <w:r>
        <w:rPr>
          <w:rFonts w:ascii="Times New Roman" w:hAnsi="Times New Roman" w:cs="Times New Roman"/>
          <w:i/>
          <w:szCs w:val="24"/>
        </w:rPr>
        <w:t>herr</w:t>
      </w:r>
      <w:proofErr w:type="gramEnd"/>
      <w:r w:rsidRPr="0079075B">
        <w:rPr>
          <w:rFonts w:ascii="Times New Roman" w:hAnsi="Times New Roman" w:cs="Times New Roman"/>
          <w:i/>
          <w:szCs w:val="24"/>
        </w:rPr>
        <w:t>_t</w:t>
      </w:r>
      <w:proofErr w:type="spellEnd"/>
      <w:r w:rsidRPr="0039645B">
        <w:rPr>
          <w:rFonts w:ascii="Consolas" w:hAnsi="Consolas"/>
          <w:sz w:val="22"/>
        </w:rPr>
        <w:t xml:space="preserve"> H5P</w:t>
      </w:r>
      <w:r>
        <w:rPr>
          <w:rFonts w:ascii="Consolas" w:hAnsi="Consolas"/>
          <w:sz w:val="22"/>
        </w:rPr>
        <w:t>get</w:t>
      </w:r>
      <w:r w:rsidRPr="0039645B">
        <w:rPr>
          <w:rFonts w:ascii="Consolas" w:hAnsi="Consolas"/>
          <w:sz w:val="22"/>
        </w:rPr>
        <w:t>_</w:t>
      </w:r>
      <w:r>
        <w:rPr>
          <w:rFonts w:ascii="Consolas" w:hAnsi="Consolas"/>
          <w:sz w:val="22"/>
        </w:rPr>
        <w:t>virtual_view</w:t>
      </w:r>
      <w:r w:rsidRPr="0039645B">
        <w:rPr>
          <w:rFonts w:ascii="Consolas" w:hAnsi="Consolas"/>
          <w:sz w:val="22"/>
        </w:rPr>
        <w:t xml:space="preserve"> (</w:t>
      </w:r>
      <w:proofErr w:type="spellStart"/>
      <w:r w:rsidRPr="00B9633C">
        <w:rPr>
          <w:rFonts w:ascii="Times New Roman" w:hAnsi="Times New Roman" w:cs="Times New Roman"/>
          <w:i/>
          <w:szCs w:val="24"/>
        </w:rPr>
        <w:t>hid_t</w:t>
      </w:r>
      <w:proofErr w:type="spellEnd"/>
      <w:r>
        <w:rPr>
          <w:rFonts w:ascii="Consolas" w:hAnsi="Consolas"/>
          <w:sz w:val="22"/>
        </w:rPr>
        <w:t xml:space="preserve"> </w:t>
      </w:r>
      <w:proofErr w:type="spellStart"/>
      <w:r>
        <w:rPr>
          <w:rFonts w:ascii="Consolas" w:hAnsi="Consolas"/>
          <w:sz w:val="22"/>
        </w:rPr>
        <w:t>da</w:t>
      </w:r>
      <w:r w:rsidRPr="0039645B">
        <w:rPr>
          <w:rFonts w:ascii="Consolas" w:hAnsi="Consolas"/>
          <w:sz w:val="22"/>
        </w:rPr>
        <w:t>pl_id</w:t>
      </w:r>
      <w:proofErr w:type="spellEnd"/>
      <w:r w:rsidRPr="0039645B">
        <w:rPr>
          <w:rFonts w:ascii="Consolas" w:hAnsi="Consolas"/>
          <w:sz w:val="22"/>
        </w:rPr>
        <w:t xml:space="preserve">, </w:t>
      </w:r>
      <w:r w:rsidRPr="008A2D18">
        <w:rPr>
          <w:rFonts w:ascii="Times New Roman" w:hAnsi="Times New Roman" w:cs="Times New Roman"/>
          <w:i/>
          <w:color w:val="000000"/>
          <w:szCs w:val="24"/>
        </w:rPr>
        <w:t>H5D_vds_view_t</w:t>
      </w:r>
      <w:r>
        <w:rPr>
          <w:rFonts w:ascii="Menlo Regular" w:hAnsi="Menlo Regular" w:cs="Menlo Regular"/>
          <w:color w:val="000000"/>
          <w:sz w:val="22"/>
        </w:rPr>
        <w:t xml:space="preserve"> *</w:t>
      </w:r>
      <w:r w:rsidRPr="00AD75DA">
        <w:rPr>
          <w:rFonts w:ascii="Consolas" w:hAnsi="Consolas" w:cs="Menlo Regular"/>
          <w:color w:val="000000"/>
          <w:sz w:val="22"/>
        </w:rPr>
        <w:t>view</w:t>
      </w:r>
      <w:r w:rsidRPr="0039645B">
        <w:rPr>
          <w:rFonts w:ascii="Consolas" w:hAnsi="Consolas"/>
          <w:sz w:val="22"/>
        </w:rPr>
        <w:t>)</w:t>
      </w:r>
    </w:p>
    <w:p w14:paraId="15CAC909" w14:textId="77777777" w:rsidR="00C836C5" w:rsidRPr="00957ACC" w:rsidRDefault="00C836C5" w:rsidP="00C836C5">
      <w:pPr>
        <w:spacing w:after="0"/>
        <w:rPr>
          <w:rFonts w:ascii="Times New Roman" w:hAnsi="Times New Roman"/>
        </w:rPr>
      </w:pPr>
    </w:p>
    <w:p w14:paraId="1F8F133F" w14:textId="77777777" w:rsidR="00C836C5" w:rsidRPr="00F3751C" w:rsidRDefault="00C836C5" w:rsidP="00C836C5">
      <w:pPr>
        <w:spacing w:after="0"/>
        <w:rPr>
          <w:b/>
        </w:rPr>
      </w:pPr>
      <w:r w:rsidRPr="00F3751C">
        <w:rPr>
          <w:b/>
        </w:rPr>
        <w:t>Purpose:</w:t>
      </w:r>
    </w:p>
    <w:p w14:paraId="4EE21B79" w14:textId="57AD45E0" w:rsidR="00C836C5" w:rsidRPr="00F3751C" w:rsidRDefault="00C836C5" w:rsidP="00C836C5">
      <w:pPr>
        <w:spacing w:after="0"/>
      </w:pPr>
      <w:r>
        <w:rPr>
          <w:rFonts w:ascii="Times New Roman" w:hAnsi="Times New Roman"/>
          <w:b/>
        </w:rPr>
        <w:tab/>
      </w:r>
      <w:r>
        <w:t>Gets the view of VDS set for dataset access property list.</w:t>
      </w:r>
    </w:p>
    <w:p w14:paraId="5344C4A7" w14:textId="77777777" w:rsidR="00C836C5" w:rsidRPr="00957ACC" w:rsidRDefault="00C836C5" w:rsidP="00C836C5">
      <w:pPr>
        <w:spacing w:after="0"/>
        <w:rPr>
          <w:rFonts w:ascii="Times New Roman" w:hAnsi="Times New Roman"/>
        </w:rPr>
      </w:pPr>
    </w:p>
    <w:p w14:paraId="10391064" w14:textId="77777777" w:rsidR="00C836C5" w:rsidRPr="00CA362F" w:rsidRDefault="00C836C5" w:rsidP="00C836C5">
      <w:pPr>
        <w:spacing w:after="0"/>
        <w:rPr>
          <w:b/>
        </w:rPr>
      </w:pPr>
      <w:r w:rsidRPr="00CA362F">
        <w:rPr>
          <w:b/>
        </w:rPr>
        <w:t>Description:</w:t>
      </w:r>
    </w:p>
    <w:p w14:paraId="78367802" w14:textId="6672BE40" w:rsidR="00C836C5" w:rsidRDefault="00C836C5" w:rsidP="00C836C5">
      <w:pPr>
        <w:spacing w:after="0"/>
        <w:ind w:left="720"/>
      </w:pPr>
      <w:r w:rsidRPr="0039645B">
        <w:rPr>
          <w:rFonts w:ascii="Consolas" w:hAnsi="Consolas"/>
          <w:sz w:val="22"/>
        </w:rPr>
        <w:t>H5P</w:t>
      </w:r>
      <w:r>
        <w:rPr>
          <w:rFonts w:ascii="Consolas" w:hAnsi="Consolas"/>
          <w:sz w:val="22"/>
        </w:rPr>
        <w:t>get</w:t>
      </w:r>
      <w:r w:rsidRPr="0039645B">
        <w:rPr>
          <w:rFonts w:ascii="Consolas" w:hAnsi="Consolas"/>
          <w:sz w:val="22"/>
        </w:rPr>
        <w:t>_</w:t>
      </w:r>
      <w:r>
        <w:rPr>
          <w:rFonts w:ascii="Consolas" w:hAnsi="Consolas"/>
          <w:sz w:val="22"/>
        </w:rPr>
        <w:t>virtual_view</w:t>
      </w:r>
      <w:r w:rsidRPr="00957ACC">
        <w:rPr>
          <w:rFonts w:ascii="Times New Roman" w:hAnsi="Times New Roman"/>
        </w:rPr>
        <w:t xml:space="preserve"> </w:t>
      </w:r>
      <w:r>
        <w:t xml:space="preserve">takes the access property list for the virtual dataset, </w:t>
      </w:r>
      <w:proofErr w:type="spellStart"/>
      <w:r>
        <w:rPr>
          <w:rFonts w:ascii="Consolas" w:hAnsi="Consolas"/>
          <w:sz w:val="22"/>
        </w:rPr>
        <w:t>da</w:t>
      </w:r>
      <w:r w:rsidRPr="0039645B">
        <w:rPr>
          <w:rFonts w:ascii="Consolas" w:hAnsi="Consolas"/>
          <w:sz w:val="22"/>
        </w:rPr>
        <w:t>pl_id</w:t>
      </w:r>
      <w:proofErr w:type="spellEnd"/>
      <w:r>
        <w:rPr>
          <w:rFonts w:ascii="Consolas" w:hAnsi="Consolas"/>
          <w:sz w:val="22"/>
        </w:rPr>
        <w:t xml:space="preserve">, </w:t>
      </w:r>
      <w:r>
        <w:rPr>
          <w:szCs w:val="24"/>
        </w:rPr>
        <w:t>and gets the flag</w:t>
      </w:r>
      <w:r>
        <w:rPr>
          <w:rFonts w:ascii="Consolas" w:hAnsi="Consolas"/>
          <w:sz w:val="22"/>
        </w:rPr>
        <w:t xml:space="preserve">, view, </w:t>
      </w:r>
      <w:r>
        <w:t xml:space="preserve">set by the </w:t>
      </w:r>
      <w:r w:rsidRPr="0039645B">
        <w:rPr>
          <w:rFonts w:ascii="Consolas" w:hAnsi="Consolas"/>
          <w:sz w:val="22"/>
        </w:rPr>
        <w:t>H5P</w:t>
      </w:r>
      <w:r>
        <w:rPr>
          <w:rFonts w:ascii="Consolas" w:hAnsi="Consolas"/>
          <w:sz w:val="22"/>
        </w:rPr>
        <w:t>set</w:t>
      </w:r>
      <w:r w:rsidRPr="0039645B">
        <w:rPr>
          <w:rFonts w:ascii="Consolas" w:hAnsi="Consolas"/>
          <w:sz w:val="22"/>
        </w:rPr>
        <w:t>_</w:t>
      </w:r>
      <w:r>
        <w:rPr>
          <w:rFonts w:ascii="Consolas" w:hAnsi="Consolas"/>
          <w:sz w:val="22"/>
        </w:rPr>
        <w:t>virtual_view</w:t>
      </w:r>
      <w:r>
        <w:t xml:space="preserve"> call. The possible values of </w:t>
      </w:r>
      <w:r>
        <w:rPr>
          <w:rFonts w:ascii="Consolas" w:hAnsi="Consolas"/>
          <w:sz w:val="22"/>
        </w:rPr>
        <w:t>view</w:t>
      </w:r>
      <w:r>
        <w:t xml:space="preserve"> are </w:t>
      </w:r>
      <w:r w:rsidRPr="00AD75DA">
        <w:rPr>
          <w:rFonts w:ascii="Consolas" w:hAnsi="Consolas" w:cs="Menlo Regular"/>
          <w:color w:val="000000"/>
          <w:sz w:val="22"/>
        </w:rPr>
        <w:t>H5D_VDS_FIRST_MISSING</w:t>
      </w:r>
      <w:r>
        <w:t xml:space="preserve"> or </w:t>
      </w:r>
      <w:r w:rsidRPr="00AD75DA">
        <w:rPr>
          <w:rFonts w:ascii="Consolas" w:hAnsi="Consolas" w:cs="Menlo Regular"/>
          <w:color w:val="000000"/>
          <w:sz w:val="22"/>
        </w:rPr>
        <w:t>H5D_VDS_</w:t>
      </w:r>
      <w:r>
        <w:rPr>
          <w:rFonts w:ascii="Consolas" w:hAnsi="Consolas" w:cs="Menlo Regular"/>
          <w:color w:val="000000"/>
          <w:sz w:val="22"/>
        </w:rPr>
        <w:t>LAST</w:t>
      </w:r>
      <w:r w:rsidRPr="00AD75DA">
        <w:rPr>
          <w:rFonts w:ascii="Consolas" w:hAnsi="Consolas" w:cs="Menlo Regular"/>
          <w:color w:val="000000"/>
          <w:sz w:val="22"/>
        </w:rPr>
        <w:t>_</w:t>
      </w:r>
      <w:r>
        <w:rPr>
          <w:rFonts w:ascii="Consolas" w:hAnsi="Consolas" w:cs="Menlo Regular"/>
          <w:color w:val="000000"/>
          <w:sz w:val="22"/>
        </w:rPr>
        <w:t xml:space="preserve">AVAIALBLE. </w:t>
      </w:r>
    </w:p>
    <w:p w14:paraId="5CA6E0F5" w14:textId="77777777" w:rsidR="00C836C5" w:rsidRDefault="00C836C5" w:rsidP="00C836C5">
      <w:pPr>
        <w:spacing w:after="0"/>
        <w:ind w:left="720"/>
      </w:pPr>
    </w:p>
    <w:p w14:paraId="0910F724" w14:textId="77777777" w:rsidR="00C836C5" w:rsidRPr="00CA362F" w:rsidRDefault="00C836C5" w:rsidP="00C836C5">
      <w:pPr>
        <w:spacing w:after="0"/>
        <w:rPr>
          <w:b/>
        </w:rPr>
      </w:pPr>
      <w:r w:rsidRPr="00CA362F">
        <w:rPr>
          <w:b/>
        </w:rPr>
        <w:t>Parameters:</w:t>
      </w:r>
    </w:p>
    <w:p w14:paraId="6AE5D546" w14:textId="77777777" w:rsidR="00C836C5" w:rsidRDefault="00C836C5" w:rsidP="00C836C5">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C836C5" w14:paraId="6D8DEB01" w14:textId="77777777" w:rsidTr="00C836C5">
        <w:tc>
          <w:tcPr>
            <w:tcW w:w="2088" w:type="dxa"/>
          </w:tcPr>
          <w:p w14:paraId="0E33DD49" w14:textId="77777777" w:rsidR="00C836C5" w:rsidRDefault="00C836C5" w:rsidP="00C836C5">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Pr>
                <w:rFonts w:ascii="Consolas" w:hAnsi="Consolas"/>
                <w:sz w:val="22"/>
              </w:rPr>
              <w:t>da</w:t>
            </w:r>
            <w:r w:rsidRPr="002C4D15">
              <w:rPr>
                <w:rFonts w:ascii="Consolas" w:hAnsi="Consolas"/>
                <w:sz w:val="22"/>
              </w:rPr>
              <w:t>pl_id</w:t>
            </w:r>
            <w:proofErr w:type="spellEnd"/>
          </w:p>
        </w:tc>
        <w:tc>
          <w:tcPr>
            <w:tcW w:w="450" w:type="dxa"/>
          </w:tcPr>
          <w:p w14:paraId="76BD00EC" w14:textId="77777777" w:rsidR="00C836C5" w:rsidRDefault="00C836C5" w:rsidP="00C836C5">
            <w:pPr>
              <w:jc w:val="left"/>
              <w:rPr>
                <w:i/>
                <w:szCs w:val="24"/>
              </w:rPr>
            </w:pPr>
            <w:r>
              <w:rPr>
                <w:i/>
                <w:szCs w:val="24"/>
              </w:rPr>
              <w:t>-</w:t>
            </w:r>
          </w:p>
        </w:tc>
        <w:tc>
          <w:tcPr>
            <w:tcW w:w="6894" w:type="dxa"/>
          </w:tcPr>
          <w:p w14:paraId="4BD961E8" w14:textId="77777777" w:rsidR="00C836C5" w:rsidRDefault="00C836C5" w:rsidP="00C836C5">
            <w:pPr>
              <w:jc w:val="left"/>
              <w:rPr>
                <w:i/>
                <w:szCs w:val="24"/>
              </w:rPr>
            </w:pPr>
            <w:r>
              <w:rPr>
                <w:szCs w:val="24"/>
              </w:rPr>
              <w:t xml:space="preserve">IN: </w:t>
            </w:r>
            <w:r w:rsidRPr="00A32A0B">
              <w:rPr>
                <w:szCs w:val="24"/>
              </w:rPr>
              <w:t xml:space="preserve">The </w:t>
            </w:r>
            <w:r>
              <w:rPr>
                <w:szCs w:val="24"/>
              </w:rPr>
              <w:t>identifier of the virtual dataset</w:t>
            </w:r>
            <w:r w:rsidRPr="00EA0967">
              <w:rPr>
                <w:szCs w:val="24"/>
              </w:rPr>
              <w:t xml:space="preserve"> </w:t>
            </w:r>
            <w:r>
              <w:rPr>
                <w:szCs w:val="24"/>
              </w:rPr>
              <w:t>access</w:t>
            </w:r>
            <w:r w:rsidRPr="00EA0967">
              <w:rPr>
                <w:szCs w:val="24"/>
              </w:rPr>
              <w:t xml:space="preserve"> property </w:t>
            </w:r>
            <w:r>
              <w:rPr>
                <w:szCs w:val="24"/>
              </w:rPr>
              <w:t>list.</w:t>
            </w:r>
          </w:p>
        </w:tc>
      </w:tr>
      <w:tr w:rsidR="00C836C5" w14:paraId="596FB9F6" w14:textId="77777777" w:rsidTr="00C836C5">
        <w:tc>
          <w:tcPr>
            <w:tcW w:w="2088" w:type="dxa"/>
          </w:tcPr>
          <w:p w14:paraId="787D6A83" w14:textId="123CD809" w:rsidR="00C836C5" w:rsidRDefault="00C836C5" w:rsidP="00C836C5">
            <w:pPr>
              <w:jc w:val="left"/>
              <w:rPr>
                <w:rFonts w:ascii="Times New Roman" w:hAnsi="Times New Roman"/>
                <w:i/>
              </w:rPr>
            </w:pPr>
            <w:r>
              <w:rPr>
                <w:rFonts w:ascii="Times New Roman" w:hAnsi="Times New Roman"/>
                <w:i/>
              </w:rPr>
              <w:t>H5D_vds_view_</w:t>
            </w:r>
            <w:r w:rsidRPr="00957ACC">
              <w:rPr>
                <w:rFonts w:ascii="Times New Roman" w:hAnsi="Times New Roman"/>
                <w:i/>
              </w:rPr>
              <w:t>t</w:t>
            </w:r>
            <w:r w:rsidRPr="00957ACC">
              <w:rPr>
                <w:rFonts w:ascii="Times New Roman" w:hAnsi="Times New Roman"/>
              </w:rPr>
              <w:t xml:space="preserve"> </w:t>
            </w:r>
            <w:r w:rsidR="00F830AD">
              <w:rPr>
                <w:rFonts w:ascii="Times New Roman" w:hAnsi="Times New Roman"/>
              </w:rPr>
              <w:t>*</w:t>
            </w:r>
            <w:r>
              <w:rPr>
                <w:rFonts w:ascii="Consolas" w:hAnsi="Consolas"/>
                <w:sz w:val="22"/>
              </w:rPr>
              <w:t>view</w:t>
            </w:r>
          </w:p>
        </w:tc>
        <w:tc>
          <w:tcPr>
            <w:tcW w:w="450" w:type="dxa"/>
          </w:tcPr>
          <w:p w14:paraId="7E6C2C2E" w14:textId="77777777" w:rsidR="00C836C5" w:rsidRPr="00BF0CF6" w:rsidRDefault="00C836C5" w:rsidP="00C836C5">
            <w:pPr>
              <w:jc w:val="left"/>
              <w:rPr>
                <w:szCs w:val="24"/>
              </w:rPr>
            </w:pPr>
            <w:r>
              <w:rPr>
                <w:szCs w:val="24"/>
              </w:rPr>
              <w:t>-</w:t>
            </w:r>
          </w:p>
        </w:tc>
        <w:tc>
          <w:tcPr>
            <w:tcW w:w="6894" w:type="dxa"/>
          </w:tcPr>
          <w:p w14:paraId="16E7E603" w14:textId="696C0F04" w:rsidR="00C836C5" w:rsidRDefault="00F830AD" w:rsidP="00C836C5">
            <w:pPr>
              <w:jc w:val="left"/>
              <w:rPr>
                <w:szCs w:val="24"/>
              </w:rPr>
            </w:pPr>
            <w:r>
              <w:rPr>
                <w:szCs w:val="24"/>
              </w:rPr>
              <w:t>OUT</w:t>
            </w:r>
            <w:r w:rsidR="00C836C5">
              <w:rPr>
                <w:szCs w:val="24"/>
              </w:rPr>
              <w:t xml:space="preserve">: The flag. Possible values are </w:t>
            </w:r>
            <w:r w:rsidR="00C836C5" w:rsidRPr="00AD75DA">
              <w:rPr>
                <w:rFonts w:ascii="Consolas" w:hAnsi="Consolas" w:cs="Menlo Regular"/>
                <w:color w:val="000000"/>
                <w:sz w:val="22"/>
              </w:rPr>
              <w:t>H5D_VDS_FIRST_MISSING</w:t>
            </w:r>
            <w:r w:rsidR="00C836C5">
              <w:rPr>
                <w:rFonts w:ascii="Consolas" w:hAnsi="Consolas" w:cs="Menlo Regular"/>
                <w:color w:val="000000"/>
                <w:sz w:val="22"/>
              </w:rPr>
              <w:t xml:space="preserve"> </w:t>
            </w:r>
            <w:r w:rsidR="00C836C5" w:rsidRPr="00E3451B">
              <w:rPr>
                <w:rFonts w:cs="Menlo Regular"/>
                <w:color w:val="000000"/>
                <w:szCs w:val="24"/>
              </w:rPr>
              <w:t>or</w:t>
            </w:r>
            <w:r w:rsidR="00C836C5">
              <w:rPr>
                <w:rFonts w:ascii="Consolas" w:hAnsi="Consolas" w:cs="Menlo Regular"/>
                <w:color w:val="000000"/>
                <w:sz w:val="22"/>
              </w:rPr>
              <w:t xml:space="preserve"> </w:t>
            </w:r>
            <w:r w:rsidR="00C836C5" w:rsidRPr="00AD75DA">
              <w:rPr>
                <w:rFonts w:ascii="Consolas" w:hAnsi="Consolas" w:cs="Menlo Regular"/>
                <w:color w:val="000000"/>
                <w:sz w:val="22"/>
              </w:rPr>
              <w:t>H5D_VDS_</w:t>
            </w:r>
            <w:r w:rsidR="00C836C5">
              <w:rPr>
                <w:rFonts w:ascii="Consolas" w:hAnsi="Consolas" w:cs="Menlo Regular"/>
                <w:color w:val="000000"/>
                <w:sz w:val="22"/>
              </w:rPr>
              <w:t>LAST</w:t>
            </w:r>
            <w:r w:rsidR="00C836C5" w:rsidRPr="00AD75DA">
              <w:rPr>
                <w:rFonts w:ascii="Consolas" w:hAnsi="Consolas" w:cs="Menlo Regular"/>
                <w:color w:val="000000"/>
                <w:sz w:val="22"/>
              </w:rPr>
              <w:t>_</w:t>
            </w:r>
            <w:r w:rsidR="00C836C5">
              <w:rPr>
                <w:rFonts w:ascii="Consolas" w:hAnsi="Consolas" w:cs="Menlo Regular"/>
                <w:color w:val="000000"/>
                <w:sz w:val="22"/>
              </w:rPr>
              <w:t>AVAIALBLE.</w:t>
            </w:r>
          </w:p>
        </w:tc>
      </w:tr>
    </w:tbl>
    <w:p w14:paraId="2E3DE70A" w14:textId="77777777" w:rsidR="00C836C5" w:rsidRDefault="00C836C5" w:rsidP="00C836C5">
      <w:pPr>
        <w:spacing w:after="0"/>
        <w:rPr>
          <w:rFonts w:ascii="Times New Roman" w:hAnsi="Times New Roman"/>
        </w:rPr>
      </w:pPr>
    </w:p>
    <w:p w14:paraId="17D527DA" w14:textId="77777777" w:rsidR="00C836C5" w:rsidRPr="00B03170" w:rsidRDefault="00C836C5" w:rsidP="00C836C5">
      <w:pPr>
        <w:spacing w:after="0"/>
        <w:rPr>
          <w:b/>
        </w:rPr>
      </w:pPr>
      <w:r w:rsidRPr="00B03170">
        <w:rPr>
          <w:b/>
        </w:rPr>
        <w:t>Returns:</w:t>
      </w:r>
    </w:p>
    <w:p w14:paraId="67669907" w14:textId="77777777" w:rsidR="00C836C5" w:rsidRPr="00F3751C" w:rsidRDefault="00C836C5" w:rsidP="00C836C5">
      <w:pPr>
        <w:spacing w:after="0"/>
        <w:ind w:firstLine="720"/>
      </w:pPr>
      <w:r w:rsidRPr="00F3751C">
        <w:t>Returns a non-negative value if successful; otherwise returns a negative value.</w:t>
      </w:r>
    </w:p>
    <w:p w14:paraId="36503A6E" w14:textId="77777777" w:rsidR="00E00C3D" w:rsidRDefault="00E00C3D">
      <w:pPr>
        <w:spacing w:after="0"/>
        <w:jc w:val="left"/>
      </w:pPr>
    </w:p>
    <w:p w14:paraId="09F19DA1" w14:textId="77777777" w:rsidR="00E00C3D" w:rsidRDefault="00E00C3D">
      <w:pPr>
        <w:spacing w:after="0"/>
        <w:jc w:val="left"/>
        <w:rPr>
          <w:rFonts w:asciiTheme="majorHAnsi" w:eastAsiaTheme="majorEastAsia" w:hAnsiTheme="majorHAnsi" w:cstheme="majorBidi"/>
          <w:b/>
          <w:bCs/>
          <w:color w:val="000000" w:themeColor="text1"/>
        </w:rPr>
      </w:pPr>
      <w:r>
        <w:br w:type="page"/>
      </w:r>
    </w:p>
    <w:p w14:paraId="3EDE6D32" w14:textId="05A49493" w:rsidR="00E00C3D" w:rsidRDefault="00E00C3D" w:rsidP="00E00C3D">
      <w:pPr>
        <w:pStyle w:val="Heading3"/>
      </w:pPr>
      <w:bookmarkStart w:id="94" w:name="_Toc298147469"/>
      <w:r>
        <w:lastRenderedPageBreak/>
        <w:t>H5Pset_virtual_printf_gap</w:t>
      </w:r>
      <w:bookmarkEnd w:id="94"/>
    </w:p>
    <w:p w14:paraId="760FEBD4" w14:textId="6ACECD5F" w:rsidR="00E00C3D" w:rsidRPr="00F3751C" w:rsidRDefault="00E00C3D" w:rsidP="00E00C3D">
      <w:pPr>
        <w:spacing w:after="0"/>
        <w:rPr>
          <w:i/>
        </w:rPr>
      </w:pPr>
      <w:r w:rsidRPr="00F3751C">
        <w:rPr>
          <w:b/>
        </w:rPr>
        <w:t>Name:</w:t>
      </w:r>
      <w:r w:rsidRPr="00957ACC">
        <w:rPr>
          <w:rFonts w:ascii="Times New Roman" w:hAnsi="Times New Roman"/>
          <w:b/>
        </w:rPr>
        <w:t xml:space="preserve"> </w:t>
      </w:r>
      <w:r>
        <w:rPr>
          <w:rFonts w:ascii="Consolas" w:hAnsi="Consolas"/>
          <w:sz w:val="22"/>
        </w:rPr>
        <w:t>H5Ps</w:t>
      </w:r>
      <w:r w:rsidRPr="0054222D">
        <w:rPr>
          <w:rFonts w:ascii="Consolas" w:hAnsi="Consolas"/>
          <w:sz w:val="22"/>
        </w:rPr>
        <w:t>et_virtual_</w:t>
      </w:r>
      <w:r>
        <w:rPr>
          <w:rFonts w:ascii="Consolas" w:hAnsi="Consolas"/>
          <w:sz w:val="22"/>
        </w:rPr>
        <w:t>printf_gap</w:t>
      </w:r>
    </w:p>
    <w:p w14:paraId="5BD72DF5" w14:textId="77777777" w:rsidR="00E00C3D" w:rsidRPr="00F3751C" w:rsidRDefault="00E00C3D" w:rsidP="00E00C3D">
      <w:pPr>
        <w:spacing w:after="0"/>
        <w:rPr>
          <w:b/>
        </w:rPr>
      </w:pPr>
      <w:r w:rsidRPr="00F3751C">
        <w:rPr>
          <w:b/>
        </w:rPr>
        <w:t>Signature:</w:t>
      </w:r>
    </w:p>
    <w:p w14:paraId="690AF947" w14:textId="7CD7E548" w:rsidR="00E00C3D" w:rsidRPr="0039645B" w:rsidRDefault="00E00C3D" w:rsidP="00E00C3D">
      <w:pPr>
        <w:spacing w:after="0"/>
        <w:rPr>
          <w:rFonts w:ascii="Consolas" w:hAnsi="Consolas"/>
          <w:sz w:val="22"/>
        </w:rPr>
      </w:pPr>
      <w:r w:rsidRPr="00957ACC">
        <w:rPr>
          <w:rFonts w:ascii="Times New Roman" w:hAnsi="Times New Roman"/>
        </w:rPr>
        <w:tab/>
      </w:r>
      <w:proofErr w:type="spellStart"/>
      <w:proofErr w:type="gramStart"/>
      <w:r>
        <w:rPr>
          <w:rFonts w:ascii="Times New Roman" w:hAnsi="Times New Roman" w:cs="Times New Roman"/>
          <w:i/>
          <w:szCs w:val="24"/>
        </w:rPr>
        <w:t>herr</w:t>
      </w:r>
      <w:proofErr w:type="gramEnd"/>
      <w:r w:rsidRPr="0079075B">
        <w:rPr>
          <w:rFonts w:ascii="Times New Roman" w:hAnsi="Times New Roman" w:cs="Times New Roman"/>
          <w:i/>
          <w:szCs w:val="24"/>
        </w:rPr>
        <w:t>_t</w:t>
      </w:r>
      <w:proofErr w:type="spellEnd"/>
      <w:r w:rsidRPr="0039645B">
        <w:rPr>
          <w:rFonts w:ascii="Consolas" w:hAnsi="Consolas"/>
          <w:sz w:val="22"/>
        </w:rPr>
        <w:t xml:space="preserve"> H5P</w:t>
      </w:r>
      <w:r>
        <w:rPr>
          <w:rFonts w:ascii="Consolas" w:hAnsi="Consolas"/>
          <w:sz w:val="22"/>
        </w:rPr>
        <w:t>set</w:t>
      </w:r>
      <w:r w:rsidRPr="0039645B">
        <w:rPr>
          <w:rFonts w:ascii="Consolas" w:hAnsi="Consolas"/>
          <w:sz w:val="22"/>
        </w:rPr>
        <w:t>_</w:t>
      </w:r>
      <w:r>
        <w:rPr>
          <w:rFonts w:ascii="Consolas" w:hAnsi="Consolas"/>
          <w:sz w:val="22"/>
        </w:rPr>
        <w:t>virtual_printf_gap</w:t>
      </w:r>
      <w:r w:rsidRPr="0039645B">
        <w:rPr>
          <w:rFonts w:ascii="Consolas" w:hAnsi="Consolas"/>
          <w:sz w:val="22"/>
        </w:rPr>
        <w:t xml:space="preserve"> (</w:t>
      </w:r>
      <w:proofErr w:type="spellStart"/>
      <w:r w:rsidRPr="00B9633C">
        <w:rPr>
          <w:rFonts w:ascii="Times New Roman" w:hAnsi="Times New Roman" w:cs="Times New Roman"/>
          <w:i/>
          <w:szCs w:val="24"/>
        </w:rPr>
        <w:t>hid_t</w:t>
      </w:r>
      <w:proofErr w:type="spellEnd"/>
      <w:r>
        <w:rPr>
          <w:rFonts w:ascii="Consolas" w:hAnsi="Consolas"/>
          <w:sz w:val="22"/>
        </w:rPr>
        <w:t xml:space="preserve"> </w:t>
      </w:r>
      <w:proofErr w:type="spellStart"/>
      <w:r>
        <w:rPr>
          <w:rFonts w:ascii="Consolas" w:hAnsi="Consolas"/>
          <w:sz w:val="22"/>
        </w:rPr>
        <w:t>da</w:t>
      </w:r>
      <w:r w:rsidRPr="0039645B">
        <w:rPr>
          <w:rFonts w:ascii="Consolas" w:hAnsi="Consolas"/>
          <w:sz w:val="22"/>
        </w:rPr>
        <w:t>pl_id</w:t>
      </w:r>
      <w:proofErr w:type="spellEnd"/>
      <w:r w:rsidRPr="0039645B">
        <w:rPr>
          <w:rFonts w:ascii="Consolas" w:hAnsi="Consolas"/>
          <w:sz w:val="22"/>
        </w:rPr>
        <w:t xml:space="preserve">, </w:t>
      </w:r>
      <w:proofErr w:type="spellStart"/>
      <w:r>
        <w:rPr>
          <w:rFonts w:ascii="Times New Roman" w:hAnsi="Times New Roman" w:cs="Times New Roman"/>
          <w:i/>
          <w:color w:val="000000"/>
          <w:szCs w:val="24"/>
        </w:rPr>
        <w:t>hsize</w:t>
      </w:r>
      <w:r w:rsidRPr="008A2D18">
        <w:rPr>
          <w:rFonts w:ascii="Times New Roman" w:hAnsi="Times New Roman" w:cs="Times New Roman"/>
          <w:i/>
          <w:color w:val="000000"/>
          <w:szCs w:val="24"/>
        </w:rPr>
        <w:t>_t</w:t>
      </w:r>
      <w:proofErr w:type="spellEnd"/>
      <w:r>
        <w:rPr>
          <w:rFonts w:ascii="Menlo Regular" w:hAnsi="Menlo Regular" w:cs="Menlo Regular"/>
          <w:color w:val="000000"/>
          <w:sz w:val="22"/>
        </w:rPr>
        <w:t xml:space="preserve"> </w:t>
      </w:r>
      <w:proofErr w:type="spellStart"/>
      <w:r>
        <w:rPr>
          <w:rFonts w:ascii="Consolas" w:hAnsi="Consolas" w:cs="Menlo Regular"/>
          <w:color w:val="000000"/>
          <w:sz w:val="22"/>
        </w:rPr>
        <w:t>gap_size</w:t>
      </w:r>
      <w:proofErr w:type="spellEnd"/>
      <w:r w:rsidRPr="0039645B">
        <w:rPr>
          <w:rFonts w:ascii="Consolas" w:hAnsi="Consolas"/>
          <w:sz w:val="22"/>
        </w:rPr>
        <w:t>)</w:t>
      </w:r>
    </w:p>
    <w:p w14:paraId="6509FA7F" w14:textId="77777777" w:rsidR="00E00C3D" w:rsidRPr="00957ACC" w:rsidRDefault="00E00C3D" w:rsidP="00E00C3D">
      <w:pPr>
        <w:spacing w:after="0"/>
        <w:rPr>
          <w:rFonts w:ascii="Times New Roman" w:hAnsi="Times New Roman"/>
        </w:rPr>
      </w:pPr>
    </w:p>
    <w:p w14:paraId="4ADBD4F2" w14:textId="77777777" w:rsidR="00E00C3D" w:rsidRPr="00F3751C" w:rsidRDefault="00E00C3D" w:rsidP="00E00C3D">
      <w:pPr>
        <w:spacing w:after="0"/>
        <w:rPr>
          <w:b/>
        </w:rPr>
      </w:pPr>
      <w:r w:rsidRPr="00F3751C">
        <w:rPr>
          <w:b/>
        </w:rPr>
        <w:t>Purpose:</w:t>
      </w:r>
    </w:p>
    <w:p w14:paraId="6E851696" w14:textId="61395EED" w:rsidR="00E00C3D" w:rsidRPr="00F3751C" w:rsidRDefault="00E00C3D" w:rsidP="00E00C3D">
      <w:pPr>
        <w:spacing w:after="0"/>
      </w:pPr>
      <w:r>
        <w:rPr>
          <w:rFonts w:ascii="Times New Roman" w:hAnsi="Times New Roman"/>
          <w:b/>
        </w:rPr>
        <w:tab/>
      </w:r>
      <w:r>
        <w:t xml:space="preserve">Sets the maximum </w:t>
      </w:r>
      <w:r w:rsidR="00FB027B">
        <w:t xml:space="preserve">number of </w:t>
      </w:r>
      <w:r>
        <w:t xml:space="preserve">missing </w:t>
      </w:r>
      <w:r w:rsidR="00FB027B">
        <w:t xml:space="preserve">source </w:t>
      </w:r>
      <w:r>
        <w:t xml:space="preserve">files </w:t>
      </w:r>
      <w:r w:rsidR="00707F8A">
        <w:t>and/</w:t>
      </w:r>
      <w:r>
        <w:t xml:space="preserve">or datasets </w:t>
      </w:r>
      <w:r w:rsidR="00FB027B">
        <w:t xml:space="preserve">with the </w:t>
      </w:r>
      <w:proofErr w:type="spellStart"/>
      <w:r w:rsidR="00FB027B">
        <w:t>printf</w:t>
      </w:r>
      <w:proofErr w:type="spellEnd"/>
      <w:r w:rsidR="00FB027B">
        <w:t>-style names when g</w:t>
      </w:r>
      <w:r>
        <w:t xml:space="preserve">etting </w:t>
      </w:r>
      <w:r w:rsidR="00FB027B">
        <w:t>the extent for unlimited VDS</w:t>
      </w:r>
      <w:r>
        <w:t>.</w:t>
      </w:r>
    </w:p>
    <w:p w14:paraId="02C06E0F" w14:textId="77777777" w:rsidR="00E00C3D" w:rsidRPr="00957ACC" w:rsidRDefault="00E00C3D" w:rsidP="00E00C3D">
      <w:pPr>
        <w:spacing w:after="0"/>
        <w:rPr>
          <w:rFonts w:ascii="Times New Roman" w:hAnsi="Times New Roman"/>
        </w:rPr>
      </w:pPr>
    </w:p>
    <w:p w14:paraId="2B4AE8C7" w14:textId="77777777" w:rsidR="00E00C3D" w:rsidRPr="00CA362F" w:rsidRDefault="00E00C3D" w:rsidP="00E00C3D">
      <w:pPr>
        <w:spacing w:after="0"/>
        <w:rPr>
          <w:b/>
        </w:rPr>
      </w:pPr>
      <w:r w:rsidRPr="00CA362F">
        <w:rPr>
          <w:b/>
        </w:rPr>
        <w:t>Description:</w:t>
      </w:r>
    </w:p>
    <w:p w14:paraId="4E3E5319" w14:textId="659FBB6B" w:rsidR="00FB027B" w:rsidRDefault="00FB027B" w:rsidP="00E00C3D">
      <w:pPr>
        <w:spacing w:after="0"/>
        <w:ind w:left="720"/>
        <w:rPr>
          <w:szCs w:val="24"/>
        </w:rPr>
      </w:pPr>
      <w:r w:rsidRPr="0039645B">
        <w:rPr>
          <w:rFonts w:ascii="Consolas" w:hAnsi="Consolas"/>
          <w:sz w:val="22"/>
        </w:rPr>
        <w:t>H5P</w:t>
      </w:r>
      <w:r>
        <w:rPr>
          <w:rFonts w:ascii="Consolas" w:hAnsi="Consolas"/>
          <w:sz w:val="22"/>
        </w:rPr>
        <w:t>set</w:t>
      </w:r>
      <w:r w:rsidRPr="0039645B">
        <w:rPr>
          <w:rFonts w:ascii="Consolas" w:hAnsi="Consolas"/>
          <w:sz w:val="22"/>
        </w:rPr>
        <w:t>_</w:t>
      </w:r>
      <w:r>
        <w:rPr>
          <w:rFonts w:ascii="Consolas" w:hAnsi="Consolas"/>
          <w:sz w:val="22"/>
        </w:rPr>
        <w:t>virtual_printf_gap</w:t>
      </w:r>
      <w:r w:rsidRPr="00957ACC">
        <w:rPr>
          <w:rFonts w:ascii="Times New Roman" w:hAnsi="Times New Roman"/>
        </w:rPr>
        <w:t xml:space="preserve"> </w:t>
      </w:r>
      <w:r>
        <w:t xml:space="preserve">sets the access property list for the virtual dataset, </w:t>
      </w:r>
      <w:proofErr w:type="spellStart"/>
      <w:r>
        <w:rPr>
          <w:rFonts w:ascii="Consolas" w:hAnsi="Consolas"/>
          <w:sz w:val="22"/>
        </w:rPr>
        <w:t>da</w:t>
      </w:r>
      <w:r w:rsidRPr="0039645B">
        <w:rPr>
          <w:rFonts w:ascii="Consolas" w:hAnsi="Consolas"/>
          <w:sz w:val="22"/>
        </w:rPr>
        <w:t>pl_id</w:t>
      </w:r>
      <w:proofErr w:type="spellEnd"/>
      <w:r>
        <w:rPr>
          <w:rFonts w:ascii="Consolas" w:hAnsi="Consolas"/>
          <w:sz w:val="22"/>
        </w:rPr>
        <w:t xml:space="preserve">, </w:t>
      </w:r>
      <w:r w:rsidRPr="00FB027B">
        <w:rPr>
          <w:szCs w:val="24"/>
        </w:rPr>
        <w:t>to i</w:t>
      </w:r>
      <w:r>
        <w:rPr>
          <w:szCs w:val="24"/>
        </w:rPr>
        <w:t xml:space="preserve">nstruct the library to stop looking for the mapped data stored in the files </w:t>
      </w:r>
      <w:r w:rsidR="00FA011D">
        <w:rPr>
          <w:szCs w:val="24"/>
        </w:rPr>
        <w:t>and/</w:t>
      </w:r>
      <w:r>
        <w:rPr>
          <w:szCs w:val="24"/>
        </w:rPr>
        <w:t xml:space="preserve">or datasets with the </w:t>
      </w:r>
      <w:proofErr w:type="spellStart"/>
      <w:r>
        <w:rPr>
          <w:szCs w:val="24"/>
        </w:rPr>
        <w:t>printf</w:t>
      </w:r>
      <w:proofErr w:type="spellEnd"/>
      <w:r>
        <w:rPr>
          <w:szCs w:val="24"/>
        </w:rPr>
        <w:t xml:space="preserve">-style names after not finding </w:t>
      </w:r>
      <w:proofErr w:type="spellStart"/>
      <w:r>
        <w:rPr>
          <w:rFonts w:ascii="Consolas" w:hAnsi="Consolas"/>
          <w:sz w:val="22"/>
        </w:rPr>
        <w:t>gap_size</w:t>
      </w:r>
      <w:proofErr w:type="spellEnd"/>
      <w:r>
        <w:rPr>
          <w:rFonts w:ascii="Consolas" w:hAnsi="Consolas"/>
          <w:sz w:val="22"/>
        </w:rPr>
        <w:t xml:space="preserve"> </w:t>
      </w:r>
      <w:r w:rsidRPr="00FB027B">
        <w:rPr>
          <w:szCs w:val="24"/>
        </w:rPr>
        <w:t xml:space="preserve">files </w:t>
      </w:r>
      <w:r w:rsidR="00FA011D">
        <w:rPr>
          <w:szCs w:val="24"/>
        </w:rPr>
        <w:t>and/</w:t>
      </w:r>
      <w:r w:rsidRPr="00FB027B">
        <w:rPr>
          <w:szCs w:val="24"/>
        </w:rPr>
        <w:t>or datasets.</w:t>
      </w:r>
      <w:r w:rsidR="00707F8A">
        <w:rPr>
          <w:szCs w:val="24"/>
        </w:rPr>
        <w:t xml:space="preserve"> The found source files and datasets will determine the extent of the unlimited VDS with the </w:t>
      </w:r>
      <w:proofErr w:type="spellStart"/>
      <w:r w:rsidR="00707F8A">
        <w:rPr>
          <w:szCs w:val="24"/>
        </w:rPr>
        <w:t>printf</w:t>
      </w:r>
      <w:proofErr w:type="spellEnd"/>
      <w:r w:rsidR="00707F8A">
        <w:rPr>
          <w:szCs w:val="24"/>
        </w:rPr>
        <w:t>-style mappings.</w:t>
      </w:r>
    </w:p>
    <w:p w14:paraId="1C9685CF" w14:textId="77777777" w:rsidR="00707F8A" w:rsidRDefault="00707F8A" w:rsidP="00E00C3D">
      <w:pPr>
        <w:spacing w:after="0"/>
        <w:ind w:left="720"/>
        <w:rPr>
          <w:rFonts w:ascii="Consolas" w:hAnsi="Consolas"/>
          <w:sz w:val="22"/>
        </w:rPr>
      </w:pPr>
    </w:p>
    <w:p w14:paraId="73D0DE07" w14:textId="3328C7E8" w:rsidR="00E00C3D" w:rsidRPr="008B2651" w:rsidRDefault="008B2651" w:rsidP="00E00C3D">
      <w:pPr>
        <w:spacing w:after="0"/>
        <w:ind w:left="720"/>
        <w:rPr>
          <w:szCs w:val="24"/>
        </w:rPr>
      </w:pPr>
      <w:r w:rsidRPr="008B2651">
        <w:rPr>
          <w:szCs w:val="24"/>
        </w:rPr>
        <w:t>For example,</w:t>
      </w:r>
      <w:r>
        <w:rPr>
          <w:szCs w:val="24"/>
        </w:rPr>
        <w:t xml:space="preserve"> if regularly spaced blocks of VDS are mappe</w:t>
      </w:r>
      <w:r w:rsidR="00B113CA">
        <w:rPr>
          <w:szCs w:val="24"/>
        </w:rPr>
        <w:t xml:space="preserve">d to datasets with the names </w:t>
      </w:r>
      <w:r w:rsidR="00B113CA">
        <w:rPr>
          <w:rFonts w:ascii="Consolas" w:hAnsi="Consolas"/>
          <w:sz w:val="22"/>
        </w:rPr>
        <w:t>d-1, d-2,</w:t>
      </w:r>
      <w:r w:rsidR="00707F8A">
        <w:rPr>
          <w:rFonts w:ascii="Consolas" w:hAnsi="Consolas"/>
          <w:sz w:val="22"/>
        </w:rPr>
        <w:t xml:space="preserve"> </w:t>
      </w:r>
      <w:r w:rsidR="00B113CA">
        <w:rPr>
          <w:rFonts w:ascii="Consolas" w:hAnsi="Consolas"/>
          <w:sz w:val="22"/>
        </w:rPr>
        <w:t>d-3</w:t>
      </w:r>
      <w:proofErr w:type="gramStart"/>
      <w:r w:rsidR="00B113CA">
        <w:rPr>
          <w:rFonts w:ascii="Consolas" w:hAnsi="Consolas"/>
          <w:sz w:val="22"/>
        </w:rPr>
        <w:t>,</w:t>
      </w:r>
      <w:r w:rsidR="00FA011D">
        <w:rPr>
          <w:rFonts w:ascii="Consolas" w:hAnsi="Consolas"/>
          <w:sz w:val="22"/>
        </w:rPr>
        <w:t xml:space="preserve"> </w:t>
      </w:r>
      <w:r w:rsidR="00B113CA" w:rsidRPr="00B113CA">
        <w:rPr>
          <w:rFonts w:ascii="Consolas" w:hAnsi="Consolas"/>
          <w:sz w:val="22"/>
        </w:rPr>
        <w:t>…</w:t>
      </w:r>
      <w:r w:rsidR="00B113CA">
        <w:rPr>
          <w:rFonts w:ascii="Consolas" w:hAnsi="Consolas"/>
          <w:sz w:val="22"/>
        </w:rPr>
        <w:t>,</w:t>
      </w:r>
      <w:proofErr w:type="gramEnd"/>
      <w:r w:rsidR="00FA011D">
        <w:rPr>
          <w:rFonts w:ascii="Consolas" w:hAnsi="Consolas"/>
          <w:sz w:val="22"/>
        </w:rPr>
        <w:t xml:space="preserve"> </w:t>
      </w:r>
      <w:r w:rsidR="00B113CA" w:rsidRPr="00B113CA">
        <w:rPr>
          <w:rFonts w:ascii="Consolas" w:hAnsi="Consolas"/>
          <w:sz w:val="22"/>
        </w:rPr>
        <w:t>d-N</w:t>
      </w:r>
      <w:r w:rsidR="00B113CA">
        <w:rPr>
          <w:szCs w:val="24"/>
        </w:rPr>
        <w:t>,</w:t>
      </w:r>
      <w:r w:rsidR="00FA011D">
        <w:rPr>
          <w:szCs w:val="24"/>
        </w:rPr>
        <w:t xml:space="preserve"> </w:t>
      </w:r>
      <w:r w:rsidR="00B113CA">
        <w:rPr>
          <w:szCs w:val="24"/>
        </w:rPr>
        <w:t>…</w:t>
      </w:r>
      <w:r w:rsidR="00FA011D">
        <w:rPr>
          <w:szCs w:val="24"/>
        </w:rPr>
        <w:t>,</w:t>
      </w:r>
      <w:r w:rsidR="00B113CA">
        <w:rPr>
          <w:szCs w:val="24"/>
        </w:rPr>
        <w:t xml:space="preserve"> and </w:t>
      </w:r>
      <w:r w:rsidR="00B113CA" w:rsidRPr="00B113CA">
        <w:rPr>
          <w:rFonts w:ascii="Consolas" w:hAnsi="Consolas"/>
          <w:sz w:val="22"/>
        </w:rPr>
        <w:t>d-2</w:t>
      </w:r>
      <w:r w:rsidR="00B113CA">
        <w:rPr>
          <w:szCs w:val="24"/>
        </w:rPr>
        <w:t xml:space="preserve"> dataset is missing and </w:t>
      </w:r>
      <w:proofErr w:type="spellStart"/>
      <w:r w:rsidR="00B113CA" w:rsidRPr="00B113CA">
        <w:rPr>
          <w:rFonts w:ascii="Consolas" w:hAnsi="Consolas"/>
          <w:sz w:val="22"/>
        </w:rPr>
        <w:t>gap_size</w:t>
      </w:r>
      <w:proofErr w:type="spellEnd"/>
      <w:r w:rsidR="00B113CA">
        <w:rPr>
          <w:szCs w:val="24"/>
        </w:rPr>
        <w:t xml:space="preserve"> is set to 0, then VDS will contain only data found in </w:t>
      </w:r>
      <w:r w:rsidR="00B113CA" w:rsidRPr="00B113CA">
        <w:rPr>
          <w:rFonts w:ascii="Consolas" w:hAnsi="Consolas"/>
          <w:sz w:val="22"/>
        </w:rPr>
        <w:t>d-1</w:t>
      </w:r>
      <w:r w:rsidR="00B113CA">
        <w:rPr>
          <w:szCs w:val="24"/>
        </w:rPr>
        <w:t xml:space="preserve">. If </w:t>
      </w:r>
      <w:r w:rsidR="00B113CA" w:rsidRPr="00B113CA">
        <w:rPr>
          <w:rFonts w:ascii="Consolas" w:hAnsi="Consolas"/>
          <w:sz w:val="22"/>
        </w:rPr>
        <w:t>d-2</w:t>
      </w:r>
      <w:r w:rsidR="00B113CA">
        <w:rPr>
          <w:szCs w:val="24"/>
        </w:rPr>
        <w:t xml:space="preserve"> and </w:t>
      </w:r>
      <w:r w:rsidR="00B113CA" w:rsidRPr="00B113CA">
        <w:rPr>
          <w:rFonts w:ascii="Consolas" w:hAnsi="Consolas"/>
          <w:sz w:val="22"/>
        </w:rPr>
        <w:t>d-3</w:t>
      </w:r>
      <w:r w:rsidR="00B113CA">
        <w:rPr>
          <w:szCs w:val="24"/>
        </w:rPr>
        <w:t xml:space="preserve"> are missing and </w:t>
      </w:r>
      <w:proofErr w:type="spellStart"/>
      <w:r w:rsidR="00B113CA" w:rsidRPr="00B113CA">
        <w:rPr>
          <w:rFonts w:ascii="Consolas" w:hAnsi="Consolas"/>
          <w:sz w:val="22"/>
        </w:rPr>
        <w:t>gap_size</w:t>
      </w:r>
      <w:proofErr w:type="spellEnd"/>
      <w:r w:rsidR="00B113CA">
        <w:rPr>
          <w:szCs w:val="24"/>
        </w:rPr>
        <w:t xml:space="preserve"> is set to 2, then VDS will contain the data from </w:t>
      </w:r>
      <w:r w:rsidR="00B113CA" w:rsidRPr="00B113CA">
        <w:rPr>
          <w:rFonts w:ascii="Consolas" w:hAnsi="Consolas"/>
          <w:sz w:val="22"/>
        </w:rPr>
        <w:t>d-1, d-3</w:t>
      </w:r>
      <w:proofErr w:type="gramStart"/>
      <w:r w:rsidR="00B113CA" w:rsidRPr="00B113CA">
        <w:rPr>
          <w:rFonts w:ascii="Consolas" w:hAnsi="Consolas"/>
          <w:sz w:val="22"/>
        </w:rPr>
        <w:t>, …,</w:t>
      </w:r>
      <w:proofErr w:type="gramEnd"/>
      <w:r w:rsidR="00B113CA" w:rsidRPr="00B113CA">
        <w:rPr>
          <w:rFonts w:ascii="Consolas" w:hAnsi="Consolas"/>
          <w:sz w:val="22"/>
        </w:rPr>
        <w:t xml:space="preserve"> d-N</w:t>
      </w:r>
      <w:r w:rsidR="00707F8A">
        <w:rPr>
          <w:rFonts w:ascii="Consolas" w:hAnsi="Consolas"/>
          <w:sz w:val="22"/>
        </w:rPr>
        <w:t>,…</w:t>
      </w:r>
      <w:r w:rsidR="00B113CA">
        <w:rPr>
          <w:szCs w:val="24"/>
        </w:rPr>
        <w:t xml:space="preserve">. </w:t>
      </w:r>
      <w:r w:rsidR="00FA011D">
        <w:rPr>
          <w:szCs w:val="24"/>
        </w:rPr>
        <w:t>The b</w:t>
      </w:r>
      <w:r w:rsidR="00B113CA">
        <w:rPr>
          <w:szCs w:val="24"/>
        </w:rPr>
        <w:t xml:space="preserve">locks that are mapped to </w:t>
      </w:r>
      <w:r w:rsidR="00B113CA" w:rsidRPr="00707F8A">
        <w:rPr>
          <w:rFonts w:ascii="Consolas" w:hAnsi="Consolas"/>
          <w:sz w:val="22"/>
        </w:rPr>
        <w:t>d-2</w:t>
      </w:r>
      <w:r w:rsidR="00B113CA">
        <w:rPr>
          <w:szCs w:val="24"/>
        </w:rPr>
        <w:t xml:space="preserve"> and </w:t>
      </w:r>
      <w:r w:rsidR="00B113CA" w:rsidRPr="00F47E4F">
        <w:rPr>
          <w:rFonts w:ascii="Consolas" w:hAnsi="Consolas"/>
          <w:sz w:val="22"/>
        </w:rPr>
        <w:t>d-3</w:t>
      </w:r>
      <w:r w:rsidR="00B113CA">
        <w:rPr>
          <w:szCs w:val="24"/>
        </w:rPr>
        <w:t xml:space="preserve"> will be filled according to the </w:t>
      </w:r>
      <w:r w:rsidR="00F47E4F">
        <w:rPr>
          <w:szCs w:val="24"/>
        </w:rPr>
        <w:t xml:space="preserve">VDS </w:t>
      </w:r>
      <w:r w:rsidR="00B113CA">
        <w:rPr>
          <w:szCs w:val="24"/>
        </w:rPr>
        <w:t>fill value setting.</w:t>
      </w:r>
    </w:p>
    <w:p w14:paraId="2EE2AB2E" w14:textId="77777777" w:rsidR="00E00C3D" w:rsidRDefault="00E00C3D" w:rsidP="00E00C3D">
      <w:pPr>
        <w:spacing w:after="0"/>
        <w:ind w:left="720"/>
      </w:pPr>
    </w:p>
    <w:p w14:paraId="48CDC845" w14:textId="77777777" w:rsidR="00E00C3D" w:rsidRPr="00CA362F" w:rsidRDefault="00E00C3D" w:rsidP="00E00C3D">
      <w:pPr>
        <w:spacing w:after="0"/>
        <w:rPr>
          <w:b/>
        </w:rPr>
      </w:pPr>
      <w:r w:rsidRPr="00CA362F">
        <w:rPr>
          <w:b/>
        </w:rPr>
        <w:t>Parameters:</w:t>
      </w:r>
    </w:p>
    <w:p w14:paraId="1988E0A0" w14:textId="77777777" w:rsidR="00E00C3D" w:rsidRDefault="00E00C3D" w:rsidP="00E00C3D">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E00C3D" w14:paraId="0409631D" w14:textId="77777777" w:rsidTr="00E00C3D">
        <w:tc>
          <w:tcPr>
            <w:tcW w:w="2088" w:type="dxa"/>
          </w:tcPr>
          <w:p w14:paraId="331E20A2" w14:textId="77777777" w:rsidR="00E00C3D" w:rsidRDefault="00E00C3D" w:rsidP="00E00C3D">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Pr>
                <w:rFonts w:ascii="Consolas" w:hAnsi="Consolas"/>
                <w:sz w:val="22"/>
              </w:rPr>
              <w:t>da</w:t>
            </w:r>
            <w:r w:rsidRPr="002C4D15">
              <w:rPr>
                <w:rFonts w:ascii="Consolas" w:hAnsi="Consolas"/>
                <w:sz w:val="22"/>
              </w:rPr>
              <w:t>pl_id</w:t>
            </w:r>
            <w:proofErr w:type="spellEnd"/>
          </w:p>
        </w:tc>
        <w:tc>
          <w:tcPr>
            <w:tcW w:w="450" w:type="dxa"/>
          </w:tcPr>
          <w:p w14:paraId="25D6BDC5" w14:textId="77777777" w:rsidR="00E00C3D" w:rsidRDefault="00E00C3D" w:rsidP="00E00C3D">
            <w:pPr>
              <w:jc w:val="left"/>
              <w:rPr>
                <w:i/>
                <w:szCs w:val="24"/>
              </w:rPr>
            </w:pPr>
            <w:r>
              <w:rPr>
                <w:i/>
                <w:szCs w:val="24"/>
              </w:rPr>
              <w:t>-</w:t>
            </w:r>
          </w:p>
        </w:tc>
        <w:tc>
          <w:tcPr>
            <w:tcW w:w="6894" w:type="dxa"/>
          </w:tcPr>
          <w:p w14:paraId="3A3AFD04" w14:textId="77777777" w:rsidR="00E00C3D" w:rsidRDefault="00E00C3D" w:rsidP="00E00C3D">
            <w:pPr>
              <w:jc w:val="left"/>
              <w:rPr>
                <w:i/>
                <w:szCs w:val="24"/>
              </w:rPr>
            </w:pPr>
            <w:r>
              <w:rPr>
                <w:szCs w:val="24"/>
              </w:rPr>
              <w:t xml:space="preserve">IN: </w:t>
            </w:r>
            <w:r w:rsidRPr="00A32A0B">
              <w:rPr>
                <w:szCs w:val="24"/>
              </w:rPr>
              <w:t xml:space="preserve">The </w:t>
            </w:r>
            <w:r>
              <w:rPr>
                <w:szCs w:val="24"/>
              </w:rPr>
              <w:t>identifier of the virtual dataset</w:t>
            </w:r>
            <w:r w:rsidRPr="00EA0967">
              <w:rPr>
                <w:szCs w:val="24"/>
              </w:rPr>
              <w:t xml:space="preserve"> </w:t>
            </w:r>
            <w:r>
              <w:rPr>
                <w:szCs w:val="24"/>
              </w:rPr>
              <w:t>access</w:t>
            </w:r>
            <w:r w:rsidRPr="00EA0967">
              <w:rPr>
                <w:szCs w:val="24"/>
              </w:rPr>
              <w:t xml:space="preserve"> property </w:t>
            </w:r>
            <w:r>
              <w:rPr>
                <w:szCs w:val="24"/>
              </w:rPr>
              <w:t>list.</w:t>
            </w:r>
          </w:p>
        </w:tc>
      </w:tr>
      <w:tr w:rsidR="00E00C3D" w14:paraId="42276395" w14:textId="77777777" w:rsidTr="00E00C3D">
        <w:tc>
          <w:tcPr>
            <w:tcW w:w="2088" w:type="dxa"/>
          </w:tcPr>
          <w:p w14:paraId="772C0F25" w14:textId="5D3DCEC5" w:rsidR="00E00C3D" w:rsidRDefault="00707F8A" w:rsidP="00707F8A">
            <w:pPr>
              <w:jc w:val="left"/>
              <w:rPr>
                <w:rFonts w:ascii="Times New Roman" w:hAnsi="Times New Roman"/>
                <w:i/>
              </w:rPr>
            </w:pPr>
            <w:proofErr w:type="spellStart"/>
            <w:proofErr w:type="gramStart"/>
            <w:r>
              <w:rPr>
                <w:rFonts w:ascii="Times New Roman" w:hAnsi="Times New Roman"/>
                <w:i/>
              </w:rPr>
              <w:t>hsize</w:t>
            </w:r>
            <w:proofErr w:type="gramEnd"/>
            <w:r w:rsidR="00E00C3D">
              <w:rPr>
                <w:rFonts w:ascii="Times New Roman" w:hAnsi="Times New Roman"/>
                <w:i/>
              </w:rPr>
              <w:t>_</w:t>
            </w:r>
            <w:r w:rsidR="00E00C3D" w:rsidRPr="00957ACC">
              <w:rPr>
                <w:rFonts w:ascii="Times New Roman" w:hAnsi="Times New Roman"/>
                <w:i/>
              </w:rPr>
              <w:t>t</w:t>
            </w:r>
            <w:proofErr w:type="spellEnd"/>
            <w:r w:rsidR="00E00C3D" w:rsidRPr="00957ACC">
              <w:rPr>
                <w:rFonts w:ascii="Times New Roman" w:hAnsi="Times New Roman"/>
              </w:rPr>
              <w:t xml:space="preserve"> </w:t>
            </w:r>
            <w:proofErr w:type="spellStart"/>
            <w:r>
              <w:rPr>
                <w:rFonts w:ascii="Consolas" w:hAnsi="Consolas"/>
                <w:sz w:val="22"/>
              </w:rPr>
              <w:t>gap_size</w:t>
            </w:r>
            <w:proofErr w:type="spellEnd"/>
          </w:p>
        </w:tc>
        <w:tc>
          <w:tcPr>
            <w:tcW w:w="450" w:type="dxa"/>
          </w:tcPr>
          <w:p w14:paraId="704E06CF" w14:textId="77777777" w:rsidR="00E00C3D" w:rsidRPr="00BF0CF6" w:rsidRDefault="00E00C3D" w:rsidP="00E00C3D">
            <w:pPr>
              <w:jc w:val="left"/>
              <w:rPr>
                <w:szCs w:val="24"/>
              </w:rPr>
            </w:pPr>
            <w:r>
              <w:rPr>
                <w:szCs w:val="24"/>
              </w:rPr>
              <w:t>-</w:t>
            </w:r>
          </w:p>
        </w:tc>
        <w:tc>
          <w:tcPr>
            <w:tcW w:w="6894" w:type="dxa"/>
          </w:tcPr>
          <w:p w14:paraId="7C682383" w14:textId="5A81B738" w:rsidR="00E00C3D" w:rsidRDefault="00E00C3D" w:rsidP="00707F8A">
            <w:pPr>
              <w:jc w:val="left"/>
              <w:rPr>
                <w:szCs w:val="24"/>
              </w:rPr>
            </w:pPr>
            <w:r>
              <w:rPr>
                <w:szCs w:val="24"/>
              </w:rPr>
              <w:t xml:space="preserve">IN: </w:t>
            </w:r>
            <w:r w:rsidR="00707F8A">
              <w:rPr>
                <w:szCs w:val="24"/>
              </w:rPr>
              <w:t xml:space="preserve">The maximum number of the files </w:t>
            </w:r>
            <w:r w:rsidR="003B22D0">
              <w:rPr>
                <w:szCs w:val="24"/>
              </w:rPr>
              <w:t>and/</w:t>
            </w:r>
            <w:r w:rsidR="00707F8A">
              <w:rPr>
                <w:szCs w:val="24"/>
              </w:rPr>
              <w:t xml:space="preserve">or datasets allowed to be missing for determining the extent of the unlimited VDS with the </w:t>
            </w:r>
            <w:proofErr w:type="spellStart"/>
            <w:r w:rsidR="00707F8A">
              <w:rPr>
                <w:szCs w:val="24"/>
              </w:rPr>
              <w:t>printf</w:t>
            </w:r>
            <w:proofErr w:type="spellEnd"/>
            <w:r w:rsidR="00707F8A">
              <w:rPr>
                <w:szCs w:val="24"/>
              </w:rPr>
              <w:t xml:space="preserve"> style mappings.</w:t>
            </w:r>
          </w:p>
        </w:tc>
      </w:tr>
    </w:tbl>
    <w:p w14:paraId="7C2422DE" w14:textId="77777777" w:rsidR="00E00C3D" w:rsidRDefault="00E00C3D" w:rsidP="00E00C3D">
      <w:pPr>
        <w:spacing w:after="0"/>
        <w:rPr>
          <w:rFonts w:ascii="Times New Roman" w:hAnsi="Times New Roman"/>
        </w:rPr>
      </w:pPr>
    </w:p>
    <w:p w14:paraId="115A9364" w14:textId="77777777" w:rsidR="00E00C3D" w:rsidRPr="00B03170" w:rsidRDefault="00E00C3D" w:rsidP="00E00C3D">
      <w:pPr>
        <w:spacing w:after="0"/>
        <w:rPr>
          <w:b/>
        </w:rPr>
      </w:pPr>
      <w:r w:rsidRPr="00B03170">
        <w:rPr>
          <w:b/>
        </w:rPr>
        <w:t>Returns:</w:t>
      </w:r>
    </w:p>
    <w:p w14:paraId="5AD516CD" w14:textId="77777777" w:rsidR="00E00C3D" w:rsidRPr="00F3751C" w:rsidRDefault="00E00C3D" w:rsidP="00E00C3D">
      <w:pPr>
        <w:spacing w:after="0"/>
        <w:ind w:firstLine="720"/>
      </w:pPr>
      <w:r w:rsidRPr="00F3751C">
        <w:t>Returns a non-negative value if successful; otherwise returns a negative value.</w:t>
      </w:r>
    </w:p>
    <w:p w14:paraId="3BD8AE82" w14:textId="77777777" w:rsidR="00E00C3D" w:rsidRDefault="00E00C3D" w:rsidP="00E00C3D">
      <w:pPr>
        <w:spacing w:after="0"/>
        <w:jc w:val="left"/>
      </w:pPr>
    </w:p>
    <w:p w14:paraId="09352663" w14:textId="77777777" w:rsidR="003B38F6" w:rsidRDefault="003B38F6">
      <w:pPr>
        <w:spacing w:after="0"/>
        <w:jc w:val="left"/>
        <w:rPr>
          <w:rFonts w:asciiTheme="majorHAnsi" w:eastAsiaTheme="majorEastAsia" w:hAnsiTheme="majorHAnsi" w:cstheme="majorBidi"/>
          <w:b/>
          <w:bCs/>
          <w:color w:val="000000" w:themeColor="text1"/>
        </w:rPr>
      </w:pPr>
      <w:r>
        <w:br w:type="page"/>
      </w:r>
    </w:p>
    <w:p w14:paraId="5F2B2F18" w14:textId="5E990090" w:rsidR="003B38F6" w:rsidRDefault="003B38F6" w:rsidP="003B38F6">
      <w:pPr>
        <w:pStyle w:val="Heading3"/>
      </w:pPr>
      <w:bookmarkStart w:id="95" w:name="_Toc298147470"/>
      <w:r>
        <w:lastRenderedPageBreak/>
        <w:t>H5Pget_virtual_printf_gap</w:t>
      </w:r>
      <w:bookmarkEnd w:id="95"/>
    </w:p>
    <w:p w14:paraId="16BA9033" w14:textId="50820363" w:rsidR="003B38F6" w:rsidRPr="00F3751C" w:rsidRDefault="003B38F6" w:rsidP="003B38F6">
      <w:pPr>
        <w:spacing w:after="0"/>
        <w:rPr>
          <w:i/>
        </w:rPr>
      </w:pPr>
      <w:r w:rsidRPr="00F3751C">
        <w:rPr>
          <w:b/>
        </w:rPr>
        <w:t>Name:</w:t>
      </w:r>
      <w:r w:rsidRPr="00957ACC">
        <w:rPr>
          <w:rFonts w:ascii="Times New Roman" w:hAnsi="Times New Roman"/>
          <w:b/>
        </w:rPr>
        <w:t xml:space="preserve"> </w:t>
      </w:r>
      <w:r>
        <w:rPr>
          <w:rFonts w:ascii="Consolas" w:hAnsi="Consolas"/>
          <w:sz w:val="22"/>
        </w:rPr>
        <w:t>H5Pg</w:t>
      </w:r>
      <w:r w:rsidRPr="0054222D">
        <w:rPr>
          <w:rFonts w:ascii="Consolas" w:hAnsi="Consolas"/>
          <w:sz w:val="22"/>
        </w:rPr>
        <w:t>et_virtual_</w:t>
      </w:r>
      <w:r>
        <w:rPr>
          <w:rFonts w:ascii="Consolas" w:hAnsi="Consolas"/>
          <w:sz w:val="22"/>
        </w:rPr>
        <w:t>printf_gap</w:t>
      </w:r>
    </w:p>
    <w:p w14:paraId="0E3ABE43" w14:textId="77777777" w:rsidR="003B38F6" w:rsidRPr="00F3751C" w:rsidRDefault="003B38F6" w:rsidP="003B38F6">
      <w:pPr>
        <w:spacing w:after="0"/>
        <w:rPr>
          <w:b/>
        </w:rPr>
      </w:pPr>
      <w:r w:rsidRPr="00F3751C">
        <w:rPr>
          <w:b/>
        </w:rPr>
        <w:t>Signature:</w:t>
      </w:r>
    </w:p>
    <w:p w14:paraId="7EA1B99F" w14:textId="440002B7" w:rsidR="003B38F6" w:rsidRPr="0039645B" w:rsidRDefault="003B38F6" w:rsidP="003B38F6">
      <w:pPr>
        <w:spacing w:after="0"/>
        <w:rPr>
          <w:rFonts w:ascii="Consolas" w:hAnsi="Consolas"/>
          <w:sz w:val="22"/>
        </w:rPr>
      </w:pPr>
      <w:r w:rsidRPr="00957ACC">
        <w:rPr>
          <w:rFonts w:ascii="Times New Roman" w:hAnsi="Times New Roman"/>
        </w:rPr>
        <w:tab/>
      </w:r>
      <w:proofErr w:type="spellStart"/>
      <w:proofErr w:type="gramStart"/>
      <w:r>
        <w:rPr>
          <w:rFonts w:ascii="Times New Roman" w:hAnsi="Times New Roman" w:cs="Times New Roman"/>
          <w:i/>
          <w:szCs w:val="24"/>
        </w:rPr>
        <w:t>herr</w:t>
      </w:r>
      <w:proofErr w:type="gramEnd"/>
      <w:r w:rsidRPr="0079075B">
        <w:rPr>
          <w:rFonts w:ascii="Times New Roman" w:hAnsi="Times New Roman" w:cs="Times New Roman"/>
          <w:i/>
          <w:szCs w:val="24"/>
        </w:rPr>
        <w:t>_t</w:t>
      </w:r>
      <w:proofErr w:type="spellEnd"/>
      <w:r w:rsidRPr="0039645B">
        <w:rPr>
          <w:rFonts w:ascii="Consolas" w:hAnsi="Consolas"/>
          <w:sz w:val="22"/>
        </w:rPr>
        <w:t xml:space="preserve"> H5P</w:t>
      </w:r>
      <w:r>
        <w:rPr>
          <w:rFonts w:ascii="Consolas" w:hAnsi="Consolas"/>
          <w:sz w:val="22"/>
        </w:rPr>
        <w:t>get</w:t>
      </w:r>
      <w:r w:rsidRPr="0039645B">
        <w:rPr>
          <w:rFonts w:ascii="Consolas" w:hAnsi="Consolas"/>
          <w:sz w:val="22"/>
        </w:rPr>
        <w:t>_</w:t>
      </w:r>
      <w:r>
        <w:rPr>
          <w:rFonts w:ascii="Consolas" w:hAnsi="Consolas"/>
          <w:sz w:val="22"/>
        </w:rPr>
        <w:t>virtual_printf_gap</w:t>
      </w:r>
      <w:r w:rsidRPr="0039645B">
        <w:rPr>
          <w:rFonts w:ascii="Consolas" w:hAnsi="Consolas"/>
          <w:sz w:val="22"/>
        </w:rPr>
        <w:t xml:space="preserve"> (</w:t>
      </w:r>
      <w:proofErr w:type="spellStart"/>
      <w:r w:rsidRPr="00B9633C">
        <w:rPr>
          <w:rFonts w:ascii="Times New Roman" w:hAnsi="Times New Roman" w:cs="Times New Roman"/>
          <w:i/>
          <w:szCs w:val="24"/>
        </w:rPr>
        <w:t>hid_t</w:t>
      </w:r>
      <w:proofErr w:type="spellEnd"/>
      <w:r>
        <w:rPr>
          <w:rFonts w:ascii="Consolas" w:hAnsi="Consolas"/>
          <w:sz w:val="22"/>
        </w:rPr>
        <w:t xml:space="preserve"> </w:t>
      </w:r>
      <w:proofErr w:type="spellStart"/>
      <w:r>
        <w:rPr>
          <w:rFonts w:ascii="Consolas" w:hAnsi="Consolas"/>
          <w:sz w:val="22"/>
        </w:rPr>
        <w:t>da</w:t>
      </w:r>
      <w:r w:rsidRPr="0039645B">
        <w:rPr>
          <w:rFonts w:ascii="Consolas" w:hAnsi="Consolas"/>
          <w:sz w:val="22"/>
        </w:rPr>
        <w:t>pl_id</w:t>
      </w:r>
      <w:proofErr w:type="spellEnd"/>
      <w:r w:rsidRPr="0039645B">
        <w:rPr>
          <w:rFonts w:ascii="Consolas" w:hAnsi="Consolas"/>
          <w:sz w:val="22"/>
        </w:rPr>
        <w:t xml:space="preserve">, </w:t>
      </w:r>
      <w:proofErr w:type="spellStart"/>
      <w:r>
        <w:rPr>
          <w:rFonts w:ascii="Times New Roman" w:hAnsi="Times New Roman" w:cs="Times New Roman"/>
          <w:i/>
          <w:color w:val="000000"/>
          <w:szCs w:val="24"/>
        </w:rPr>
        <w:t>hsize</w:t>
      </w:r>
      <w:r w:rsidRPr="008A2D18">
        <w:rPr>
          <w:rFonts w:ascii="Times New Roman" w:hAnsi="Times New Roman" w:cs="Times New Roman"/>
          <w:i/>
          <w:color w:val="000000"/>
          <w:szCs w:val="24"/>
        </w:rPr>
        <w:t>_t</w:t>
      </w:r>
      <w:proofErr w:type="spellEnd"/>
      <w:r>
        <w:rPr>
          <w:rFonts w:ascii="Menlo Regular" w:hAnsi="Menlo Regular" w:cs="Menlo Regular"/>
          <w:color w:val="000000"/>
          <w:sz w:val="22"/>
        </w:rPr>
        <w:t xml:space="preserve"> *</w:t>
      </w:r>
      <w:proofErr w:type="spellStart"/>
      <w:r>
        <w:rPr>
          <w:rFonts w:ascii="Consolas" w:hAnsi="Consolas" w:cs="Menlo Regular"/>
          <w:color w:val="000000"/>
          <w:sz w:val="22"/>
        </w:rPr>
        <w:t>gap_size</w:t>
      </w:r>
      <w:proofErr w:type="spellEnd"/>
      <w:r w:rsidRPr="0039645B">
        <w:rPr>
          <w:rFonts w:ascii="Consolas" w:hAnsi="Consolas"/>
          <w:sz w:val="22"/>
        </w:rPr>
        <w:t>)</w:t>
      </w:r>
    </w:p>
    <w:p w14:paraId="1D5B0C30" w14:textId="77777777" w:rsidR="003B38F6" w:rsidRPr="00957ACC" w:rsidRDefault="003B38F6" w:rsidP="003B38F6">
      <w:pPr>
        <w:spacing w:after="0"/>
        <w:rPr>
          <w:rFonts w:ascii="Times New Roman" w:hAnsi="Times New Roman"/>
        </w:rPr>
      </w:pPr>
    </w:p>
    <w:p w14:paraId="48EF57FE" w14:textId="77777777" w:rsidR="003B38F6" w:rsidRPr="00F3751C" w:rsidRDefault="003B38F6" w:rsidP="003B38F6">
      <w:pPr>
        <w:spacing w:after="0"/>
        <w:rPr>
          <w:b/>
        </w:rPr>
      </w:pPr>
      <w:r w:rsidRPr="00F3751C">
        <w:rPr>
          <w:b/>
        </w:rPr>
        <w:t>Purpose:</w:t>
      </w:r>
    </w:p>
    <w:p w14:paraId="210F7AD9" w14:textId="5954A77F" w:rsidR="003B38F6" w:rsidRPr="00F3751C" w:rsidRDefault="003B38F6" w:rsidP="003B38F6">
      <w:pPr>
        <w:spacing w:after="0"/>
      </w:pPr>
      <w:r>
        <w:rPr>
          <w:rFonts w:ascii="Times New Roman" w:hAnsi="Times New Roman"/>
          <w:b/>
        </w:rPr>
        <w:tab/>
      </w:r>
      <w:r>
        <w:t xml:space="preserve">Gets the maximum number of missing source files and/or datasets with the </w:t>
      </w:r>
      <w:proofErr w:type="spellStart"/>
      <w:r>
        <w:t>printf</w:t>
      </w:r>
      <w:proofErr w:type="spellEnd"/>
      <w:r>
        <w:t>-style names when getting the extent for unlimited VDS.</w:t>
      </w:r>
    </w:p>
    <w:p w14:paraId="69E8ACEC" w14:textId="77777777" w:rsidR="003B38F6" w:rsidRPr="00957ACC" w:rsidRDefault="003B38F6" w:rsidP="003B38F6">
      <w:pPr>
        <w:spacing w:after="0"/>
        <w:rPr>
          <w:rFonts w:ascii="Times New Roman" w:hAnsi="Times New Roman"/>
        </w:rPr>
      </w:pPr>
    </w:p>
    <w:p w14:paraId="1E3ECEA0" w14:textId="77777777" w:rsidR="003B38F6" w:rsidRPr="00CA362F" w:rsidRDefault="003B38F6" w:rsidP="003B38F6">
      <w:pPr>
        <w:spacing w:after="0"/>
        <w:rPr>
          <w:b/>
        </w:rPr>
      </w:pPr>
      <w:r w:rsidRPr="00CA362F">
        <w:rPr>
          <w:b/>
        </w:rPr>
        <w:t>Description:</w:t>
      </w:r>
    </w:p>
    <w:p w14:paraId="7677AEAB" w14:textId="180F4074" w:rsidR="003B38F6" w:rsidRPr="008B2651" w:rsidRDefault="003B38F6" w:rsidP="003B38F6">
      <w:pPr>
        <w:spacing w:after="0"/>
        <w:ind w:left="720"/>
        <w:rPr>
          <w:szCs w:val="24"/>
        </w:rPr>
      </w:pPr>
      <w:r w:rsidRPr="0039645B">
        <w:rPr>
          <w:rFonts w:ascii="Consolas" w:hAnsi="Consolas"/>
          <w:sz w:val="22"/>
        </w:rPr>
        <w:t>H5P</w:t>
      </w:r>
      <w:r>
        <w:rPr>
          <w:rFonts w:ascii="Consolas" w:hAnsi="Consolas"/>
          <w:sz w:val="22"/>
        </w:rPr>
        <w:t>get</w:t>
      </w:r>
      <w:r w:rsidRPr="0039645B">
        <w:rPr>
          <w:rFonts w:ascii="Consolas" w:hAnsi="Consolas"/>
          <w:sz w:val="22"/>
        </w:rPr>
        <w:t>_</w:t>
      </w:r>
      <w:r>
        <w:rPr>
          <w:rFonts w:ascii="Consolas" w:hAnsi="Consolas"/>
          <w:sz w:val="22"/>
        </w:rPr>
        <w:t>virtual_printf_gap</w:t>
      </w:r>
      <w:r w:rsidRPr="00957ACC">
        <w:rPr>
          <w:rFonts w:ascii="Times New Roman" w:hAnsi="Times New Roman"/>
        </w:rPr>
        <w:t xml:space="preserve"> </w:t>
      </w:r>
      <w:r>
        <w:t>gets</w:t>
      </w:r>
      <w:r w:rsidR="008D0626">
        <w:t xml:space="preserve"> </w:t>
      </w:r>
      <w:r>
        <w:rPr>
          <w:rFonts w:ascii="Consolas" w:hAnsi="Consolas"/>
          <w:sz w:val="22"/>
        </w:rPr>
        <w:t>the</w:t>
      </w:r>
      <w:r>
        <w:t xml:space="preserve"> maximum number of missing </w:t>
      </w:r>
      <w:proofErr w:type="spellStart"/>
      <w:r>
        <w:t>printf</w:t>
      </w:r>
      <w:proofErr w:type="spellEnd"/>
      <w:r>
        <w:t>-style files and/or datasets</w:t>
      </w:r>
      <w:r w:rsidR="008D0626">
        <w:rPr>
          <w:rFonts w:ascii="Consolas" w:hAnsi="Consolas"/>
          <w:sz w:val="22"/>
        </w:rPr>
        <w:t xml:space="preserve"> </w:t>
      </w:r>
      <w:r>
        <w:t>for determining the extent of the unlimited VDS</w:t>
      </w:r>
      <w:r w:rsidR="008D0626">
        <w:t xml:space="preserve">, </w:t>
      </w:r>
      <w:proofErr w:type="spellStart"/>
      <w:r w:rsidR="008D0626">
        <w:rPr>
          <w:rFonts w:ascii="Consolas" w:hAnsi="Consolas"/>
          <w:sz w:val="22"/>
        </w:rPr>
        <w:t>gap_size</w:t>
      </w:r>
      <w:proofErr w:type="spellEnd"/>
      <w:r w:rsidR="008D0626">
        <w:rPr>
          <w:rFonts w:ascii="Consolas" w:hAnsi="Consolas"/>
          <w:sz w:val="22"/>
        </w:rPr>
        <w:t>,</w:t>
      </w:r>
      <w:r>
        <w:t xml:space="preserve"> using the access property list for the virtual dataset, </w:t>
      </w:r>
      <w:proofErr w:type="spellStart"/>
      <w:r>
        <w:rPr>
          <w:rFonts w:ascii="Consolas" w:hAnsi="Consolas"/>
          <w:sz w:val="22"/>
        </w:rPr>
        <w:t>da</w:t>
      </w:r>
      <w:r w:rsidRPr="0039645B">
        <w:rPr>
          <w:rFonts w:ascii="Consolas" w:hAnsi="Consolas"/>
          <w:sz w:val="22"/>
        </w:rPr>
        <w:t>pl_id</w:t>
      </w:r>
      <w:proofErr w:type="spellEnd"/>
      <w:r>
        <w:rPr>
          <w:rFonts w:ascii="Consolas" w:hAnsi="Consolas"/>
          <w:sz w:val="22"/>
        </w:rPr>
        <w:t xml:space="preserve">. </w:t>
      </w:r>
      <w:r w:rsidRPr="003B38F6">
        <w:rPr>
          <w:szCs w:val="24"/>
        </w:rPr>
        <w:t>The default library value for</w:t>
      </w:r>
      <w:r>
        <w:rPr>
          <w:rFonts w:ascii="Consolas" w:hAnsi="Consolas"/>
          <w:sz w:val="22"/>
        </w:rPr>
        <w:t xml:space="preserve"> </w:t>
      </w:r>
      <w:proofErr w:type="spellStart"/>
      <w:r>
        <w:rPr>
          <w:rFonts w:ascii="Consolas" w:hAnsi="Consolas"/>
          <w:sz w:val="22"/>
        </w:rPr>
        <w:t>gap_size</w:t>
      </w:r>
      <w:proofErr w:type="spellEnd"/>
      <w:r>
        <w:rPr>
          <w:rFonts w:ascii="Consolas" w:hAnsi="Consolas"/>
          <w:sz w:val="22"/>
        </w:rPr>
        <w:t xml:space="preserve"> </w:t>
      </w:r>
      <w:r w:rsidRPr="003B38F6">
        <w:rPr>
          <w:szCs w:val="24"/>
        </w:rPr>
        <w:t>is</w:t>
      </w:r>
      <w:r>
        <w:rPr>
          <w:rFonts w:ascii="Consolas" w:hAnsi="Consolas"/>
          <w:sz w:val="22"/>
        </w:rPr>
        <w:t xml:space="preserve"> 0.</w:t>
      </w:r>
    </w:p>
    <w:p w14:paraId="6874C2EA" w14:textId="77777777" w:rsidR="003B38F6" w:rsidRDefault="003B38F6" w:rsidP="003B38F6">
      <w:pPr>
        <w:spacing w:after="0"/>
        <w:ind w:left="720"/>
      </w:pPr>
    </w:p>
    <w:p w14:paraId="62668151" w14:textId="77777777" w:rsidR="003B38F6" w:rsidRPr="00CA362F" w:rsidRDefault="003B38F6" w:rsidP="003B38F6">
      <w:pPr>
        <w:spacing w:after="0"/>
        <w:rPr>
          <w:b/>
        </w:rPr>
      </w:pPr>
      <w:r w:rsidRPr="00CA362F">
        <w:rPr>
          <w:b/>
        </w:rPr>
        <w:t>Parameters:</w:t>
      </w:r>
    </w:p>
    <w:p w14:paraId="117BF95D" w14:textId="77777777" w:rsidR="003B38F6" w:rsidRDefault="003B38F6" w:rsidP="003B38F6">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3B38F6" w14:paraId="447FFE6C" w14:textId="77777777" w:rsidTr="008D0626">
        <w:tc>
          <w:tcPr>
            <w:tcW w:w="2088" w:type="dxa"/>
          </w:tcPr>
          <w:p w14:paraId="5C1A1EB4" w14:textId="77777777" w:rsidR="003B38F6" w:rsidRDefault="003B38F6" w:rsidP="008D0626">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Pr>
                <w:rFonts w:ascii="Consolas" w:hAnsi="Consolas"/>
                <w:sz w:val="22"/>
              </w:rPr>
              <w:t>da</w:t>
            </w:r>
            <w:r w:rsidRPr="002C4D15">
              <w:rPr>
                <w:rFonts w:ascii="Consolas" w:hAnsi="Consolas"/>
                <w:sz w:val="22"/>
              </w:rPr>
              <w:t>pl_id</w:t>
            </w:r>
            <w:proofErr w:type="spellEnd"/>
          </w:p>
        </w:tc>
        <w:tc>
          <w:tcPr>
            <w:tcW w:w="450" w:type="dxa"/>
          </w:tcPr>
          <w:p w14:paraId="7118C8E3" w14:textId="77777777" w:rsidR="003B38F6" w:rsidRDefault="003B38F6" w:rsidP="008D0626">
            <w:pPr>
              <w:jc w:val="left"/>
              <w:rPr>
                <w:i/>
                <w:szCs w:val="24"/>
              </w:rPr>
            </w:pPr>
            <w:r>
              <w:rPr>
                <w:i/>
                <w:szCs w:val="24"/>
              </w:rPr>
              <w:t>-</w:t>
            </w:r>
          </w:p>
        </w:tc>
        <w:tc>
          <w:tcPr>
            <w:tcW w:w="6894" w:type="dxa"/>
          </w:tcPr>
          <w:p w14:paraId="5EDFA313" w14:textId="77777777" w:rsidR="003B38F6" w:rsidRDefault="003B38F6" w:rsidP="008D0626">
            <w:pPr>
              <w:jc w:val="left"/>
              <w:rPr>
                <w:i/>
                <w:szCs w:val="24"/>
              </w:rPr>
            </w:pPr>
            <w:r>
              <w:rPr>
                <w:szCs w:val="24"/>
              </w:rPr>
              <w:t xml:space="preserve">IN: </w:t>
            </w:r>
            <w:r w:rsidRPr="00A32A0B">
              <w:rPr>
                <w:szCs w:val="24"/>
              </w:rPr>
              <w:t xml:space="preserve">The </w:t>
            </w:r>
            <w:r>
              <w:rPr>
                <w:szCs w:val="24"/>
              </w:rPr>
              <w:t>identifier of the virtual dataset</w:t>
            </w:r>
            <w:r w:rsidRPr="00EA0967">
              <w:rPr>
                <w:szCs w:val="24"/>
              </w:rPr>
              <w:t xml:space="preserve"> </w:t>
            </w:r>
            <w:r>
              <w:rPr>
                <w:szCs w:val="24"/>
              </w:rPr>
              <w:t>access</w:t>
            </w:r>
            <w:r w:rsidRPr="00EA0967">
              <w:rPr>
                <w:szCs w:val="24"/>
              </w:rPr>
              <w:t xml:space="preserve"> property </w:t>
            </w:r>
            <w:r>
              <w:rPr>
                <w:szCs w:val="24"/>
              </w:rPr>
              <w:t>list.</w:t>
            </w:r>
          </w:p>
        </w:tc>
      </w:tr>
      <w:tr w:rsidR="003B38F6" w14:paraId="0FF8A688" w14:textId="77777777" w:rsidTr="008D0626">
        <w:tc>
          <w:tcPr>
            <w:tcW w:w="2088" w:type="dxa"/>
          </w:tcPr>
          <w:p w14:paraId="7D504BFF" w14:textId="50E69AD1" w:rsidR="003B38F6" w:rsidRDefault="003B38F6" w:rsidP="008D0626">
            <w:pPr>
              <w:jc w:val="left"/>
              <w:rPr>
                <w:rFonts w:ascii="Times New Roman" w:hAnsi="Times New Roman"/>
                <w:i/>
              </w:rPr>
            </w:pPr>
            <w:proofErr w:type="spellStart"/>
            <w:proofErr w:type="gramStart"/>
            <w:r>
              <w:rPr>
                <w:rFonts w:ascii="Times New Roman" w:hAnsi="Times New Roman"/>
                <w:i/>
              </w:rPr>
              <w:t>hsize</w:t>
            </w:r>
            <w:proofErr w:type="gramEnd"/>
            <w:r>
              <w:rPr>
                <w:rFonts w:ascii="Times New Roman" w:hAnsi="Times New Roman"/>
                <w:i/>
              </w:rPr>
              <w:t>_</w:t>
            </w:r>
            <w:r w:rsidRPr="00957ACC">
              <w:rPr>
                <w:rFonts w:ascii="Times New Roman" w:hAnsi="Times New Roman"/>
                <w:i/>
              </w:rPr>
              <w:t>t</w:t>
            </w:r>
            <w:proofErr w:type="spellEnd"/>
            <w:r w:rsidRPr="00957ACC">
              <w:rPr>
                <w:rFonts w:ascii="Times New Roman" w:hAnsi="Times New Roman"/>
              </w:rPr>
              <w:t xml:space="preserve"> </w:t>
            </w:r>
            <w:r>
              <w:rPr>
                <w:rFonts w:ascii="Times New Roman" w:hAnsi="Times New Roman"/>
              </w:rPr>
              <w:t>*</w:t>
            </w:r>
            <w:proofErr w:type="spellStart"/>
            <w:r>
              <w:rPr>
                <w:rFonts w:ascii="Consolas" w:hAnsi="Consolas"/>
                <w:sz w:val="22"/>
              </w:rPr>
              <w:t>gap_size</w:t>
            </w:r>
            <w:proofErr w:type="spellEnd"/>
          </w:p>
        </w:tc>
        <w:tc>
          <w:tcPr>
            <w:tcW w:w="450" w:type="dxa"/>
          </w:tcPr>
          <w:p w14:paraId="0C8082E1" w14:textId="77777777" w:rsidR="003B38F6" w:rsidRPr="00BF0CF6" w:rsidRDefault="003B38F6" w:rsidP="008D0626">
            <w:pPr>
              <w:jc w:val="left"/>
              <w:rPr>
                <w:szCs w:val="24"/>
              </w:rPr>
            </w:pPr>
            <w:r>
              <w:rPr>
                <w:szCs w:val="24"/>
              </w:rPr>
              <w:t>-</w:t>
            </w:r>
          </w:p>
        </w:tc>
        <w:tc>
          <w:tcPr>
            <w:tcW w:w="6894" w:type="dxa"/>
          </w:tcPr>
          <w:p w14:paraId="3929B45A" w14:textId="4BB42F27" w:rsidR="003B38F6" w:rsidRDefault="003B38F6" w:rsidP="008D0626">
            <w:pPr>
              <w:jc w:val="left"/>
              <w:rPr>
                <w:szCs w:val="24"/>
              </w:rPr>
            </w:pPr>
            <w:r>
              <w:rPr>
                <w:szCs w:val="24"/>
              </w:rPr>
              <w:t xml:space="preserve">OUT: The maximum number of the files </w:t>
            </w:r>
            <w:r w:rsidR="003B22D0">
              <w:rPr>
                <w:szCs w:val="24"/>
              </w:rPr>
              <w:t>and/</w:t>
            </w:r>
            <w:r>
              <w:rPr>
                <w:szCs w:val="24"/>
              </w:rPr>
              <w:t xml:space="preserve">or datasets allowed to be missing for determining the extent of the unlimited VDS with the </w:t>
            </w:r>
            <w:proofErr w:type="spellStart"/>
            <w:r>
              <w:rPr>
                <w:szCs w:val="24"/>
              </w:rPr>
              <w:t>printf</w:t>
            </w:r>
            <w:proofErr w:type="spellEnd"/>
            <w:r>
              <w:rPr>
                <w:szCs w:val="24"/>
              </w:rPr>
              <w:t xml:space="preserve"> style mappings.</w:t>
            </w:r>
          </w:p>
        </w:tc>
      </w:tr>
    </w:tbl>
    <w:p w14:paraId="51196DF8" w14:textId="77777777" w:rsidR="003B38F6" w:rsidRDefault="003B38F6" w:rsidP="003B38F6">
      <w:pPr>
        <w:spacing w:after="0"/>
        <w:rPr>
          <w:rFonts w:ascii="Times New Roman" w:hAnsi="Times New Roman"/>
        </w:rPr>
      </w:pPr>
    </w:p>
    <w:p w14:paraId="579CB6A2" w14:textId="77777777" w:rsidR="003B38F6" w:rsidRPr="00B03170" w:rsidRDefault="003B38F6" w:rsidP="003B38F6">
      <w:pPr>
        <w:spacing w:after="0"/>
        <w:rPr>
          <w:b/>
        </w:rPr>
      </w:pPr>
      <w:r w:rsidRPr="00B03170">
        <w:rPr>
          <w:b/>
        </w:rPr>
        <w:t>Returns:</w:t>
      </w:r>
    </w:p>
    <w:p w14:paraId="32174223" w14:textId="77777777" w:rsidR="003B38F6" w:rsidRPr="00F3751C" w:rsidRDefault="003B38F6" w:rsidP="003B38F6">
      <w:pPr>
        <w:spacing w:after="0"/>
        <w:ind w:firstLine="720"/>
      </w:pPr>
      <w:r w:rsidRPr="00F3751C">
        <w:t>Returns a non-negative value if successful; otherwise returns a negative value.</w:t>
      </w:r>
    </w:p>
    <w:p w14:paraId="41511806" w14:textId="77777777" w:rsidR="003B38F6" w:rsidRDefault="003B38F6" w:rsidP="003B38F6">
      <w:pPr>
        <w:spacing w:after="0"/>
        <w:jc w:val="left"/>
      </w:pPr>
    </w:p>
    <w:p w14:paraId="5AECB4F5" w14:textId="77777777" w:rsidR="008A2D18" w:rsidRDefault="008A2D18">
      <w:pPr>
        <w:spacing w:after="0"/>
        <w:jc w:val="left"/>
        <w:rPr>
          <w:rFonts w:asciiTheme="majorHAnsi" w:eastAsiaTheme="majorEastAsia" w:hAnsiTheme="majorHAnsi" w:cstheme="majorBidi"/>
          <w:b/>
          <w:bCs/>
          <w:color w:val="000000" w:themeColor="text1"/>
          <w:sz w:val="26"/>
          <w:szCs w:val="26"/>
        </w:rPr>
      </w:pPr>
      <w:r>
        <w:br w:type="page"/>
      </w:r>
    </w:p>
    <w:p w14:paraId="65B9787E" w14:textId="282CD4CE" w:rsidR="00454995" w:rsidRDefault="00454995" w:rsidP="008A2D18">
      <w:pPr>
        <w:pStyle w:val="Heading2"/>
      </w:pPr>
      <w:bookmarkStart w:id="96" w:name="_Toc298147471"/>
      <w:r>
        <w:lastRenderedPageBreak/>
        <w:t>Example 1</w:t>
      </w:r>
      <w:r w:rsidR="00023935">
        <w:t>: VDS creation</w:t>
      </w:r>
      <w:bookmarkEnd w:id="96"/>
    </w:p>
    <w:p w14:paraId="49360773" w14:textId="77777777" w:rsidR="00454995" w:rsidRDefault="00454995">
      <w:pPr>
        <w:spacing w:after="0"/>
        <w:jc w:val="left"/>
      </w:pPr>
      <w:r>
        <w:t xml:space="preserve">This example shows how the H5Pget_virtual_* APIS above are used.  The source code of this example is available form </w:t>
      </w:r>
      <w:hyperlink r:id="rId10" w:history="1">
        <w:r w:rsidRPr="009F40D7">
          <w:rPr>
            <w:rStyle w:val="Hyperlink"/>
          </w:rPr>
          <w:t>http://svn.hdfgroup.uiuc.edu/hdf5/features/vds/examples/h5_vds.c</w:t>
        </w:r>
      </w:hyperlink>
      <w:r>
        <w:t xml:space="preserve"> </w:t>
      </w:r>
    </w:p>
    <w:p w14:paraId="0A250ED6" w14:textId="38C89D3F" w:rsidR="00454995" w:rsidRDefault="00454995">
      <w:pPr>
        <w:spacing w:after="0"/>
        <w:jc w:val="left"/>
      </w:pPr>
      <w:r>
        <w:t xml:space="preserve"> </w:t>
      </w:r>
    </w:p>
    <w:p w14:paraId="0E9F45A4" w14:textId="33CB5959" w:rsidR="00454995" w:rsidRDefault="00454995">
      <w:pPr>
        <w:spacing w:after="0"/>
        <w:jc w:val="left"/>
      </w:pPr>
      <w:r>
        <w:t>The program creates a virtual dataset that is displayed by h5dump as shown below:</w:t>
      </w:r>
    </w:p>
    <w:p w14:paraId="18A31E81" w14:textId="77777777" w:rsidR="00454995" w:rsidRDefault="00454995">
      <w:pPr>
        <w:spacing w:after="0"/>
        <w:jc w:val="left"/>
      </w:pPr>
    </w:p>
    <w:p w14:paraId="6E8E95FA" w14:textId="12C44532"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Pr>
          <w:rFonts w:ascii="Consolas" w:hAnsi="Consolas" w:cs="Menlo Regular"/>
          <w:color w:val="000000"/>
          <w:sz w:val="20"/>
          <w:szCs w:val="20"/>
        </w:rPr>
        <w:t>$</w:t>
      </w:r>
      <w:proofErr w:type="gramStart"/>
      <w:r w:rsidRPr="00454995">
        <w:rPr>
          <w:rFonts w:ascii="Consolas" w:hAnsi="Consolas" w:cs="Menlo Regular"/>
          <w:color w:val="000000"/>
          <w:sz w:val="20"/>
          <w:szCs w:val="20"/>
        </w:rPr>
        <w:t>h5dump</w:t>
      </w:r>
      <w:proofErr w:type="gramEnd"/>
      <w:r w:rsidRPr="00454995">
        <w:rPr>
          <w:rFonts w:ascii="Consolas" w:hAnsi="Consolas" w:cs="Menlo Regular"/>
          <w:color w:val="000000"/>
          <w:sz w:val="20"/>
          <w:szCs w:val="20"/>
        </w:rPr>
        <w:t xml:space="preserve"> -pH vds.h5</w:t>
      </w:r>
    </w:p>
    <w:p w14:paraId="6F1C77B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HDF5 "vds.h5" {</w:t>
      </w:r>
    </w:p>
    <w:p w14:paraId="322A079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GROUP "/" {</w:t>
      </w:r>
    </w:p>
    <w:p w14:paraId="117210C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DATASET "VDS" {</w:t>
      </w:r>
    </w:p>
    <w:p w14:paraId="5FFABC3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DATATYPE  H5T</w:t>
      </w:r>
      <w:proofErr w:type="gramEnd"/>
      <w:r w:rsidRPr="00454995">
        <w:rPr>
          <w:rFonts w:ascii="Consolas" w:hAnsi="Consolas" w:cs="Menlo Regular"/>
          <w:color w:val="000000"/>
          <w:sz w:val="20"/>
          <w:szCs w:val="20"/>
        </w:rPr>
        <w:t>_STD_I32LE</w:t>
      </w:r>
    </w:p>
    <w:p w14:paraId="3112A77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DATASPACE  SIMPLE</w:t>
      </w:r>
      <w:proofErr w:type="gramEnd"/>
      <w:r w:rsidRPr="00454995">
        <w:rPr>
          <w:rFonts w:ascii="Consolas" w:hAnsi="Consolas" w:cs="Menlo Regular"/>
          <w:color w:val="000000"/>
          <w:sz w:val="20"/>
          <w:szCs w:val="20"/>
        </w:rPr>
        <w:t xml:space="preserve"> { ( 4, 6 ) / ( 4, 6 ) }</w:t>
      </w:r>
    </w:p>
    <w:p w14:paraId="33AEC61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STORAGE_LAYOUT {</w:t>
      </w:r>
    </w:p>
    <w:p w14:paraId="52F215A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VIRTUAL {</w:t>
      </w:r>
    </w:p>
    <w:p w14:paraId="2C34A0F3" w14:textId="2634BF2F"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r w:rsidR="00AF16D0">
        <w:rPr>
          <w:rFonts w:ascii="Consolas" w:hAnsi="Consolas" w:cs="Menlo Regular"/>
          <w:color w:val="000000"/>
          <w:sz w:val="20"/>
          <w:szCs w:val="20"/>
        </w:rPr>
        <w:t xml:space="preserve">      HYPERSLAB </w:t>
      </w:r>
      <w:proofErr w:type="gramStart"/>
      <w:r w:rsidR="00AF16D0">
        <w:rPr>
          <w:rFonts w:ascii="Consolas" w:hAnsi="Consolas" w:cs="Menlo Regular"/>
          <w:color w:val="000000"/>
          <w:sz w:val="20"/>
          <w:szCs w:val="20"/>
        </w:rPr>
        <w:t>{ (</w:t>
      </w:r>
      <w:proofErr w:type="gramEnd"/>
      <w:r w:rsidR="00AF16D0">
        <w:rPr>
          <w:rFonts w:ascii="Consolas" w:hAnsi="Consolas" w:cs="Menlo Regular"/>
          <w:color w:val="000000"/>
          <w:sz w:val="20"/>
          <w:szCs w:val="20"/>
        </w:rPr>
        <w:t>0,0)-(0,5) }</w:t>
      </w:r>
      <w:r w:rsidRPr="00454995">
        <w:rPr>
          <w:rFonts w:ascii="Consolas" w:hAnsi="Consolas" w:cs="Menlo Regular"/>
          <w:color w:val="000000"/>
          <w:sz w:val="20"/>
          <w:szCs w:val="20"/>
        </w:rPr>
        <w:t>;</w:t>
      </w:r>
    </w:p>
    <w:p w14:paraId="7A0F4D7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a</w:t>
      </w:r>
      <w:proofErr w:type="gramEnd"/>
      <w:r w:rsidRPr="00454995">
        <w:rPr>
          <w:rFonts w:ascii="Consolas" w:hAnsi="Consolas" w:cs="Menlo Regular"/>
          <w:color w:val="000000"/>
          <w:sz w:val="20"/>
          <w:szCs w:val="20"/>
        </w:rPr>
        <w:t>.h5;</w:t>
      </w:r>
    </w:p>
    <w:p w14:paraId="381C8BA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A;</w:t>
      </w:r>
    </w:p>
    <w:p w14:paraId="3A25637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ALL ;</w:t>
      </w:r>
      <w:proofErr w:type="gramEnd"/>
    </w:p>
    <w:p w14:paraId="476502F3" w14:textId="52985CC1"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r w:rsidR="00AF16D0">
        <w:rPr>
          <w:rFonts w:ascii="Consolas" w:hAnsi="Consolas" w:cs="Menlo Regular"/>
          <w:color w:val="000000"/>
          <w:sz w:val="20"/>
          <w:szCs w:val="20"/>
        </w:rPr>
        <w:t xml:space="preserve">      HYPERSLAB </w:t>
      </w:r>
      <w:proofErr w:type="gramStart"/>
      <w:r w:rsidR="00AF16D0">
        <w:rPr>
          <w:rFonts w:ascii="Consolas" w:hAnsi="Consolas" w:cs="Menlo Regular"/>
          <w:color w:val="000000"/>
          <w:sz w:val="20"/>
          <w:szCs w:val="20"/>
        </w:rPr>
        <w:t>{ (</w:t>
      </w:r>
      <w:proofErr w:type="gramEnd"/>
      <w:r w:rsidR="00AF16D0">
        <w:rPr>
          <w:rFonts w:ascii="Consolas" w:hAnsi="Consolas" w:cs="Menlo Regular"/>
          <w:color w:val="000000"/>
          <w:sz w:val="20"/>
          <w:szCs w:val="20"/>
        </w:rPr>
        <w:t>1,0)-(1,5) }</w:t>
      </w:r>
      <w:r w:rsidRPr="00454995">
        <w:rPr>
          <w:rFonts w:ascii="Consolas" w:hAnsi="Consolas" w:cs="Menlo Regular"/>
          <w:color w:val="000000"/>
          <w:sz w:val="20"/>
          <w:szCs w:val="20"/>
        </w:rPr>
        <w:t>;</w:t>
      </w:r>
    </w:p>
    <w:p w14:paraId="092F0BC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b</w:t>
      </w:r>
      <w:proofErr w:type="gramEnd"/>
      <w:r w:rsidRPr="00454995">
        <w:rPr>
          <w:rFonts w:ascii="Consolas" w:hAnsi="Consolas" w:cs="Menlo Regular"/>
          <w:color w:val="000000"/>
          <w:sz w:val="20"/>
          <w:szCs w:val="20"/>
        </w:rPr>
        <w:t>.h5;</w:t>
      </w:r>
    </w:p>
    <w:p w14:paraId="6CE2BF0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B;</w:t>
      </w:r>
    </w:p>
    <w:p w14:paraId="51C7808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ALL ;</w:t>
      </w:r>
      <w:proofErr w:type="gramEnd"/>
    </w:p>
    <w:p w14:paraId="6D9AA729" w14:textId="26AC695E"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r w:rsidR="00AF16D0">
        <w:rPr>
          <w:rFonts w:ascii="Consolas" w:hAnsi="Consolas" w:cs="Menlo Regular"/>
          <w:color w:val="000000"/>
          <w:sz w:val="20"/>
          <w:szCs w:val="20"/>
        </w:rPr>
        <w:t xml:space="preserve">      HYPERSLAB </w:t>
      </w:r>
      <w:proofErr w:type="gramStart"/>
      <w:r w:rsidR="00AF16D0">
        <w:rPr>
          <w:rFonts w:ascii="Consolas" w:hAnsi="Consolas" w:cs="Menlo Regular"/>
          <w:color w:val="000000"/>
          <w:sz w:val="20"/>
          <w:szCs w:val="20"/>
        </w:rPr>
        <w:t>{ (</w:t>
      </w:r>
      <w:proofErr w:type="gramEnd"/>
      <w:r w:rsidR="00AF16D0">
        <w:rPr>
          <w:rFonts w:ascii="Consolas" w:hAnsi="Consolas" w:cs="Menlo Regular"/>
          <w:color w:val="000000"/>
          <w:sz w:val="20"/>
          <w:szCs w:val="20"/>
        </w:rPr>
        <w:t>2,0)-(2,5) }</w:t>
      </w:r>
      <w:r w:rsidRPr="00454995">
        <w:rPr>
          <w:rFonts w:ascii="Consolas" w:hAnsi="Consolas" w:cs="Menlo Regular"/>
          <w:color w:val="000000"/>
          <w:sz w:val="20"/>
          <w:szCs w:val="20"/>
        </w:rPr>
        <w:t>;</w:t>
      </w:r>
    </w:p>
    <w:p w14:paraId="610BD43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w:t>
      </w:r>
      <w:proofErr w:type="gramEnd"/>
      <w:r w:rsidRPr="00454995">
        <w:rPr>
          <w:rFonts w:ascii="Consolas" w:hAnsi="Consolas" w:cs="Menlo Regular"/>
          <w:color w:val="000000"/>
          <w:sz w:val="20"/>
          <w:szCs w:val="20"/>
        </w:rPr>
        <w:t>.h5;</w:t>
      </w:r>
    </w:p>
    <w:p w14:paraId="1DD939C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C;</w:t>
      </w:r>
    </w:p>
    <w:p w14:paraId="318AE53B" w14:textId="6BDE3EB1" w:rsidR="00454995" w:rsidRPr="00454995" w:rsidRDefault="00AF16D0"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Pr>
          <w:rFonts w:ascii="Consolas" w:hAnsi="Consolas" w:cs="Menlo Regular"/>
          <w:color w:val="000000"/>
          <w:sz w:val="20"/>
          <w:szCs w:val="20"/>
        </w:rPr>
        <w:t xml:space="preserve">             ALL</w:t>
      </w:r>
      <w:r w:rsidR="00454995" w:rsidRPr="00454995">
        <w:rPr>
          <w:rFonts w:ascii="Consolas" w:hAnsi="Consolas" w:cs="Menlo Regular"/>
          <w:color w:val="000000"/>
          <w:sz w:val="20"/>
          <w:szCs w:val="20"/>
        </w:rPr>
        <w:t>;</w:t>
      </w:r>
    </w:p>
    <w:p w14:paraId="3888E30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767A27C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75606B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A4D791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FILTERS {</w:t>
      </w:r>
    </w:p>
    <w:p w14:paraId="192A7D6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NONE</w:t>
      </w:r>
    </w:p>
    <w:p w14:paraId="0E19DEC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183D2D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FILLVALUE {</w:t>
      </w:r>
    </w:p>
    <w:p w14:paraId="093BEFC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FILL_TIME H5D_FILL_TIME_IFSET</w:t>
      </w:r>
    </w:p>
    <w:p w14:paraId="5B695F5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VALUE  -1</w:t>
      </w:r>
    </w:p>
    <w:p w14:paraId="747B1DC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3231B28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ALLOCATION_TIME {</w:t>
      </w:r>
    </w:p>
    <w:p w14:paraId="379AEC7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H5D_ALLOC_TIME_INCR</w:t>
      </w:r>
    </w:p>
    <w:p w14:paraId="4D6D672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791AC3D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2D8014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
    <w:p w14:paraId="44D5EAE4" w14:textId="03B6938F" w:rsidR="00454995" w:rsidRPr="00454995" w:rsidRDefault="00454995" w:rsidP="00454995">
      <w:pPr>
        <w:spacing w:after="0"/>
        <w:jc w:val="left"/>
        <w:rPr>
          <w:rFonts w:ascii="Consolas" w:hAnsi="Consolas"/>
          <w:sz w:val="20"/>
          <w:szCs w:val="20"/>
        </w:rPr>
      </w:pPr>
      <w:r w:rsidRPr="00454995">
        <w:rPr>
          <w:rFonts w:ascii="Consolas" w:hAnsi="Consolas" w:cs="Menlo Regular"/>
          <w:color w:val="000000"/>
          <w:sz w:val="20"/>
          <w:szCs w:val="20"/>
        </w:rPr>
        <w:t>}</w:t>
      </w:r>
    </w:p>
    <w:p w14:paraId="62109B84" w14:textId="77777777" w:rsidR="00454995" w:rsidRPr="00454995" w:rsidRDefault="00454995">
      <w:pPr>
        <w:spacing w:after="0"/>
        <w:jc w:val="left"/>
        <w:rPr>
          <w:rFonts w:ascii="Consolas" w:hAnsi="Consolas"/>
          <w:sz w:val="20"/>
          <w:szCs w:val="20"/>
        </w:rPr>
      </w:pPr>
    </w:p>
    <w:p w14:paraId="1370B1DA" w14:textId="77777777" w:rsidR="00454995" w:rsidRDefault="00454995">
      <w:pPr>
        <w:spacing w:after="0"/>
        <w:jc w:val="left"/>
        <w:rPr>
          <w:rFonts w:ascii="Consolas" w:hAnsi="Consolas" w:cs="Menlo Regular"/>
          <w:color w:val="000000"/>
          <w:sz w:val="20"/>
          <w:szCs w:val="20"/>
        </w:rPr>
      </w:pPr>
      <w:r>
        <w:rPr>
          <w:rFonts w:ascii="Consolas" w:hAnsi="Consolas" w:cs="Menlo Regular"/>
          <w:color w:val="000000"/>
          <w:sz w:val="20"/>
          <w:szCs w:val="20"/>
        </w:rPr>
        <w:br w:type="page"/>
      </w:r>
    </w:p>
    <w:p w14:paraId="441F253C" w14:textId="034544E5"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lastRenderedPageBreak/>
        <w:t>/************************************************************</w:t>
      </w:r>
    </w:p>
    <w:p w14:paraId="79E44CA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465EAD8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This example illustrates the concept of virtual dataset.</w:t>
      </w:r>
    </w:p>
    <w:p w14:paraId="39346A90" w14:textId="34F0E58D"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The program creates three 1-dim source datasets and writes</w:t>
      </w:r>
    </w:p>
    <w:p w14:paraId="2AE8F19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data</w:t>
      </w:r>
      <w:proofErr w:type="gramEnd"/>
      <w:r w:rsidRPr="00454995">
        <w:rPr>
          <w:rFonts w:ascii="Consolas" w:hAnsi="Consolas" w:cs="Menlo Regular"/>
          <w:color w:val="000000"/>
          <w:sz w:val="20"/>
          <w:szCs w:val="20"/>
        </w:rPr>
        <w:t xml:space="preserve"> to them. Then it creates a 2-dim virtual dataset and</w:t>
      </w:r>
    </w:p>
    <w:p w14:paraId="4588776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maps</w:t>
      </w:r>
      <w:proofErr w:type="gramEnd"/>
      <w:r w:rsidRPr="00454995">
        <w:rPr>
          <w:rFonts w:ascii="Consolas" w:hAnsi="Consolas" w:cs="Menlo Regular"/>
          <w:color w:val="000000"/>
          <w:sz w:val="20"/>
          <w:szCs w:val="20"/>
        </w:rPr>
        <w:t xml:space="preserve"> the first three rows of the virtual dataset to the data </w:t>
      </w:r>
    </w:p>
    <w:p w14:paraId="1F58C26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in</w:t>
      </w:r>
      <w:proofErr w:type="gramEnd"/>
      <w:r w:rsidRPr="00454995">
        <w:rPr>
          <w:rFonts w:ascii="Consolas" w:hAnsi="Consolas" w:cs="Menlo Regular"/>
          <w:color w:val="000000"/>
          <w:sz w:val="20"/>
          <w:szCs w:val="20"/>
        </w:rPr>
        <w:t xml:space="preserve"> the source datasets. Elements of a row are mapped to all </w:t>
      </w:r>
    </w:p>
    <w:p w14:paraId="2B27583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elements</w:t>
      </w:r>
      <w:proofErr w:type="gramEnd"/>
      <w:r w:rsidRPr="00454995">
        <w:rPr>
          <w:rFonts w:ascii="Consolas" w:hAnsi="Consolas" w:cs="Menlo Regular"/>
          <w:color w:val="000000"/>
          <w:sz w:val="20"/>
          <w:szCs w:val="20"/>
        </w:rPr>
        <w:t xml:space="preserve"> of the corresponding source dataset.</w:t>
      </w:r>
    </w:p>
    <w:p w14:paraId="1F700B8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The fourth row is not mapped and will be filled with the fill </w:t>
      </w:r>
    </w:p>
    <w:p w14:paraId="2877E45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values</w:t>
      </w:r>
      <w:proofErr w:type="gramEnd"/>
      <w:r w:rsidRPr="00454995">
        <w:rPr>
          <w:rFonts w:ascii="Consolas" w:hAnsi="Consolas" w:cs="Menlo Regular"/>
          <w:color w:val="000000"/>
          <w:sz w:val="20"/>
          <w:szCs w:val="20"/>
        </w:rPr>
        <w:t xml:space="preserve"> when virtual dataset is read back. </w:t>
      </w:r>
    </w:p>
    <w:p w14:paraId="1A7F6EF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25D1BF2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The program closes all datasets, and then reopens the virtual</w:t>
      </w:r>
    </w:p>
    <w:p w14:paraId="7A9EC31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dataset</w:t>
      </w:r>
      <w:proofErr w:type="gramEnd"/>
      <w:r w:rsidRPr="00454995">
        <w:rPr>
          <w:rFonts w:ascii="Consolas" w:hAnsi="Consolas" w:cs="Menlo Regular"/>
          <w:color w:val="000000"/>
          <w:sz w:val="20"/>
          <w:szCs w:val="20"/>
        </w:rPr>
        <w:t>, and finds and prints its creation properties.</w:t>
      </w:r>
    </w:p>
    <w:p w14:paraId="37AFECC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Then it reads the values. </w:t>
      </w:r>
    </w:p>
    <w:p w14:paraId="731A6B0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5788A6E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This file is intended for use with HDF5 Library version 1.10</w:t>
      </w:r>
    </w:p>
    <w:p w14:paraId="307726E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661C875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6F8023F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21F17A8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include</w:t>
      </w:r>
      <w:proofErr w:type="gramEnd"/>
      <w:r w:rsidRPr="00454995">
        <w:rPr>
          <w:rFonts w:ascii="Consolas" w:hAnsi="Consolas" w:cs="Menlo Regular"/>
          <w:color w:val="000000"/>
          <w:sz w:val="20"/>
          <w:szCs w:val="20"/>
        </w:rPr>
        <w:t xml:space="preserve"> "hdf5.h"</w:t>
      </w:r>
    </w:p>
    <w:p w14:paraId="47F649C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include</w:t>
      </w:r>
      <w:proofErr w:type="gramEnd"/>
      <w:r w:rsidRPr="00454995">
        <w:rPr>
          <w:rFonts w:ascii="Consolas" w:hAnsi="Consolas" w:cs="Menlo Regular"/>
          <w:color w:val="000000"/>
          <w:sz w:val="20"/>
          <w:szCs w:val="20"/>
        </w:rPr>
        <w:t xml:space="preserve"> &lt;</w:t>
      </w:r>
      <w:proofErr w:type="spellStart"/>
      <w:r w:rsidRPr="00454995">
        <w:rPr>
          <w:rFonts w:ascii="Consolas" w:hAnsi="Consolas" w:cs="Menlo Regular"/>
          <w:color w:val="000000"/>
          <w:sz w:val="20"/>
          <w:szCs w:val="20"/>
        </w:rPr>
        <w:t>stdio.h</w:t>
      </w:r>
      <w:proofErr w:type="spellEnd"/>
      <w:r w:rsidRPr="00454995">
        <w:rPr>
          <w:rFonts w:ascii="Consolas" w:hAnsi="Consolas" w:cs="Menlo Regular"/>
          <w:color w:val="000000"/>
          <w:sz w:val="20"/>
          <w:szCs w:val="20"/>
        </w:rPr>
        <w:t>&gt;</w:t>
      </w:r>
    </w:p>
    <w:p w14:paraId="4E7A6FF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include</w:t>
      </w:r>
      <w:proofErr w:type="gramEnd"/>
      <w:r w:rsidRPr="00454995">
        <w:rPr>
          <w:rFonts w:ascii="Consolas" w:hAnsi="Consolas" w:cs="Menlo Regular"/>
          <w:color w:val="000000"/>
          <w:sz w:val="20"/>
          <w:szCs w:val="20"/>
        </w:rPr>
        <w:t xml:space="preserve"> &lt;</w:t>
      </w:r>
      <w:proofErr w:type="spellStart"/>
      <w:r w:rsidRPr="00454995">
        <w:rPr>
          <w:rFonts w:ascii="Consolas" w:hAnsi="Consolas" w:cs="Menlo Regular"/>
          <w:color w:val="000000"/>
          <w:sz w:val="20"/>
          <w:szCs w:val="20"/>
        </w:rPr>
        <w:t>stdlib.h</w:t>
      </w:r>
      <w:proofErr w:type="spellEnd"/>
      <w:r w:rsidRPr="00454995">
        <w:rPr>
          <w:rFonts w:ascii="Consolas" w:hAnsi="Consolas" w:cs="Menlo Regular"/>
          <w:color w:val="000000"/>
          <w:sz w:val="20"/>
          <w:szCs w:val="20"/>
        </w:rPr>
        <w:t>&gt;</w:t>
      </w:r>
    </w:p>
    <w:p w14:paraId="4A25B0B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22FA3F5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FILE         "vds.h5"</w:t>
      </w:r>
    </w:p>
    <w:p w14:paraId="755CD00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DATASET      "VDS"</w:t>
      </w:r>
    </w:p>
    <w:p w14:paraId="04A5C48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VDSDIM1         6 </w:t>
      </w:r>
    </w:p>
    <w:p w14:paraId="6671788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VDSDIM0         4 </w:t>
      </w:r>
    </w:p>
    <w:p w14:paraId="2A2A058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DIM0            6 </w:t>
      </w:r>
    </w:p>
    <w:p w14:paraId="2922B2C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RANK1           1</w:t>
      </w:r>
    </w:p>
    <w:p w14:paraId="333178F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RANK2           2</w:t>
      </w:r>
    </w:p>
    <w:p w14:paraId="0BFACBE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2F6C9EB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roofErr w:type="spellStart"/>
      <w:proofErr w:type="gramStart"/>
      <w:r w:rsidRPr="00454995">
        <w:rPr>
          <w:rFonts w:ascii="Consolas" w:hAnsi="Consolas" w:cs="Menlo Regular"/>
          <w:color w:val="000000"/>
          <w:sz w:val="20"/>
          <w:szCs w:val="20"/>
        </w:rPr>
        <w:t>const</w:t>
      </w:r>
      <w:proofErr w:type="spellEnd"/>
      <w:proofErr w:type="gramEnd"/>
      <w:r w:rsidRPr="00454995">
        <w:rPr>
          <w:rFonts w:ascii="Consolas" w:hAnsi="Consolas" w:cs="Menlo Regular"/>
          <w:color w:val="000000"/>
          <w:sz w:val="20"/>
          <w:szCs w:val="20"/>
        </w:rPr>
        <w:t xml:space="preserve"> char *SRC_FILE[] = {</w:t>
      </w:r>
    </w:p>
    <w:p w14:paraId="7512288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a</w:t>
      </w:r>
      <w:proofErr w:type="gramEnd"/>
      <w:r w:rsidRPr="00454995">
        <w:rPr>
          <w:rFonts w:ascii="Consolas" w:hAnsi="Consolas" w:cs="Menlo Regular"/>
          <w:color w:val="000000"/>
          <w:sz w:val="20"/>
          <w:szCs w:val="20"/>
        </w:rPr>
        <w:t>.h5",</w:t>
      </w:r>
    </w:p>
    <w:p w14:paraId="54AA810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b</w:t>
      </w:r>
      <w:proofErr w:type="gramEnd"/>
      <w:r w:rsidRPr="00454995">
        <w:rPr>
          <w:rFonts w:ascii="Consolas" w:hAnsi="Consolas" w:cs="Menlo Regular"/>
          <w:color w:val="000000"/>
          <w:sz w:val="20"/>
          <w:szCs w:val="20"/>
        </w:rPr>
        <w:t>.h5",</w:t>
      </w:r>
    </w:p>
    <w:p w14:paraId="2C2531F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w:t>
      </w:r>
      <w:proofErr w:type="gramEnd"/>
      <w:r w:rsidRPr="00454995">
        <w:rPr>
          <w:rFonts w:ascii="Consolas" w:hAnsi="Consolas" w:cs="Menlo Regular"/>
          <w:color w:val="000000"/>
          <w:sz w:val="20"/>
          <w:szCs w:val="20"/>
        </w:rPr>
        <w:t>.h5"</w:t>
      </w:r>
    </w:p>
    <w:p w14:paraId="29FB196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
    <w:p w14:paraId="2109D57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114E07C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roofErr w:type="spellStart"/>
      <w:proofErr w:type="gramStart"/>
      <w:r w:rsidRPr="00454995">
        <w:rPr>
          <w:rFonts w:ascii="Consolas" w:hAnsi="Consolas" w:cs="Menlo Regular"/>
          <w:color w:val="000000"/>
          <w:sz w:val="20"/>
          <w:szCs w:val="20"/>
        </w:rPr>
        <w:t>const</w:t>
      </w:r>
      <w:proofErr w:type="spellEnd"/>
      <w:proofErr w:type="gramEnd"/>
      <w:r w:rsidRPr="00454995">
        <w:rPr>
          <w:rFonts w:ascii="Consolas" w:hAnsi="Consolas" w:cs="Menlo Regular"/>
          <w:color w:val="000000"/>
          <w:sz w:val="20"/>
          <w:szCs w:val="20"/>
        </w:rPr>
        <w:t xml:space="preserve"> char *SRC_DATASET[] = {</w:t>
      </w:r>
    </w:p>
    <w:p w14:paraId="798DFC5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"A",</w:t>
      </w:r>
    </w:p>
    <w:p w14:paraId="571690A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"B",</w:t>
      </w:r>
    </w:p>
    <w:p w14:paraId="17B7A0F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"C"</w:t>
      </w:r>
    </w:p>
    <w:p w14:paraId="7AA634A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
    <w:p w14:paraId="5540166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16A979B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roofErr w:type="spellStart"/>
      <w:proofErr w:type="gramStart"/>
      <w:r w:rsidRPr="00454995">
        <w:rPr>
          <w:rFonts w:ascii="Consolas" w:hAnsi="Consolas" w:cs="Menlo Regular"/>
          <w:color w:val="000000"/>
          <w:sz w:val="20"/>
          <w:szCs w:val="20"/>
        </w:rPr>
        <w:t>int</w:t>
      </w:r>
      <w:proofErr w:type="spellEnd"/>
      <w:proofErr w:type="gramEnd"/>
    </w:p>
    <w:p w14:paraId="7EAF2FB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roofErr w:type="gramStart"/>
      <w:r w:rsidRPr="00454995">
        <w:rPr>
          <w:rFonts w:ascii="Consolas" w:hAnsi="Consolas" w:cs="Menlo Regular"/>
          <w:color w:val="000000"/>
          <w:sz w:val="20"/>
          <w:szCs w:val="20"/>
        </w:rPr>
        <w:t>main</w:t>
      </w:r>
      <w:proofErr w:type="gramEnd"/>
      <w:r w:rsidRPr="00454995">
        <w:rPr>
          <w:rFonts w:ascii="Consolas" w:hAnsi="Consolas" w:cs="Menlo Regular"/>
          <w:color w:val="000000"/>
          <w:sz w:val="20"/>
          <w:szCs w:val="20"/>
        </w:rPr>
        <w:t xml:space="preserve"> (void)</w:t>
      </w:r>
    </w:p>
    <w:p w14:paraId="21C5FE8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
    <w:p w14:paraId="43C18D4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hid</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file, space, </w:t>
      </w:r>
      <w:proofErr w:type="spellStart"/>
      <w:r w:rsidRPr="00454995">
        <w:rPr>
          <w:rFonts w:ascii="Consolas" w:hAnsi="Consolas" w:cs="Menlo Regular"/>
          <w:color w:val="000000"/>
          <w:sz w:val="20"/>
          <w:szCs w:val="20"/>
        </w:rPr>
        <w:t>src_space</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vspace</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 xml:space="preserve">; /* Handles */ </w:t>
      </w:r>
    </w:p>
    <w:p w14:paraId="7355C4A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hid</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w:t>
      </w:r>
    </w:p>
    <w:p w14:paraId="3C65BE5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herr</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status;</w:t>
      </w:r>
    </w:p>
    <w:p w14:paraId="2643E5B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hsize</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vdsdims</w:t>
      </w:r>
      <w:proofErr w:type="spellEnd"/>
      <w:r w:rsidRPr="00454995">
        <w:rPr>
          <w:rFonts w:ascii="Consolas" w:hAnsi="Consolas" w:cs="Menlo Regular"/>
          <w:color w:val="000000"/>
          <w:sz w:val="20"/>
          <w:szCs w:val="20"/>
        </w:rPr>
        <w:t xml:space="preserve">[2] = {VDSDIM0, VDSDIM1},      /* Virtual </w:t>
      </w:r>
      <w:proofErr w:type="spellStart"/>
      <w:r w:rsidRPr="00454995">
        <w:rPr>
          <w:rFonts w:ascii="Consolas" w:hAnsi="Consolas" w:cs="Menlo Regular"/>
          <w:color w:val="000000"/>
          <w:sz w:val="20"/>
          <w:szCs w:val="20"/>
        </w:rPr>
        <w:t>satasets</w:t>
      </w:r>
      <w:proofErr w:type="spellEnd"/>
      <w:r w:rsidRPr="00454995">
        <w:rPr>
          <w:rFonts w:ascii="Consolas" w:hAnsi="Consolas" w:cs="Menlo Regular"/>
          <w:color w:val="000000"/>
          <w:sz w:val="20"/>
          <w:szCs w:val="20"/>
        </w:rPr>
        <w:t xml:space="preserve"> dimension */</w:t>
      </w:r>
    </w:p>
    <w:p w14:paraId="15CFD28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dims</w:t>
      </w:r>
      <w:proofErr w:type="gramEnd"/>
      <w:r w:rsidRPr="00454995">
        <w:rPr>
          <w:rFonts w:ascii="Consolas" w:hAnsi="Consolas" w:cs="Menlo Regular"/>
          <w:color w:val="000000"/>
          <w:sz w:val="20"/>
          <w:szCs w:val="20"/>
        </w:rPr>
        <w:t>[1] = {DIM0},           /* Source datasets dimensions */</w:t>
      </w:r>
    </w:p>
    <w:p w14:paraId="60CD52D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start</w:t>
      </w:r>
      <w:proofErr w:type="gramEnd"/>
      <w:r w:rsidRPr="00454995">
        <w:rPr>
          <w:rFonts w:ascii="Consolas" w:hAnsi="Consolas" w:cs="Menlo Regular"/>
          <w:color w:val="000000"/>
          <w:sz w:val="20"/>
          <w:szCs w:val="20"/>
        </w:rPr>
        <w:t xml:space="preserve">[2],                   /* </w:t>
      </w:r>
      <w:proofErr w:type="spellStart"/>
      <w:r w:rsidRPr="00454995">
        <w:rPr>
          <w:rFonts w:ascii="Consolas" w:hAnsi="Consolas" w:cs="Menlo Regular"/>
          <w:color w:val="000000"/>
          <w:sz w:val="20"/>
          <w:szCs w:val="20"/>
        </w:rPr>
        <w:t>Hyperslab</w:t>
      </w:r>
      <w:proofErr w:type="spellEnd"/>
      <w:r w:rsidRPr="00454995">
        <w:rPr>
          <w:rFonts w:ascii="Consolas" w:hAnsi="Consolas" w:cs="Menlo Regular"/>
          <w:color w:val="000000"/>
          <w:sz w:val="20"/>
          <w:szCs w:val="20"/>
        </w:rPr>
        <w:t xml:space="preserve"> parameters */</w:t>
      </w:r>
    </w:p>
    <w:p w14:paraId="3FF030B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stride</w:t>
      </w:r>
      <w:proofErr w:type="gramEnd"/>
      <w:r w:rsidRPr="00454995">
        <w:rPr>
          <w:rFonts w:ascii="Consolas" w:hAnsi="Consolas" w:cs="Menlo Regular"/>
          <w:color w:val="000000"/>
          <w:sz w:val="20"/>
          <w:szCs w:val="20"/>
        </w:rPr>
        <w:t>[2],</w:t>
      </w:r>
    </w:p>
    <w:p w14:paraId="7C88B25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count</w:t>
      </w:r>
      <w:proofErr w:type="gramEnd"/>
      <w:r w:rsidRPr="00454995">
        <w:rPr>
          <w:rFonts w:ascii="Consolas" w:hAnsi="Consolas" w:cs="Menlo Regular"/>
          <w:color w:val="000000"/>
          <w:sz w:val="20"/>
          <w:szCs w:val="20"/>
        </w:rPr>
        <w:t>[2],</w:t>
      </w:r>
    </w:p>
    <w:p w14:paraId="232DBA3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block</w:t>
      </w:r>
      <w:proofErr w:type="gramEnd"/>
      <w:r w:rsidRPr="00454995">
        <w:rPr>
          <w:rFonts w:ascii="Consolas" w:hAnsi="Consolas" w:cs="Menlo Regular"/>
          <w:color w:val="000000"/>
          <w:sz w:val="20"/>
          <w:szCs w:val="20"/>
        </w:rPr>
        <w:t>[2];</w:t>
      </w:r>
    </w:p>
    <w:p w14:paraId="2C4DECA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int</w:t>
      </w:r>
      <w:proofErr w:type="spellEnd"/>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wdata</w:t>
      </w:r>
      <w:proofErr w:type="spellEnd"/>
      <w:r w:rsidRPr="00454995">
        <w:rPr>
          <w:rFonts w:ascii="Consolas" w:hAnsi="Consolas" w:cs="Menlo Regular"/>
          <w:color w:val="000000"/>
          <w:sz w:val="20"/>
          <w:szCs w:val="20"/>
        </w:rPr>
        <w:t>[DIM0],                /* Write buffer for source dataset */</w:t>
      </w:r>
    </w:p>
    <w:p w14:paraId="447CBB9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lastRenderedPageBreak/>
        <w:t xml:space="preserve">                 </w:t>
      </w:r>
      <w:proofErr w:type="spellStart"/>
      <w:proofErr w:type="gramStart"/>
      <w:r w:rsidRPr="00454995">
        <w:rPr>
          <w:rFonts w:ascii="Consolas" w:hAnsi="Consolas" w:cs="Menlo Regular"/>
          <w:color w:val="000000"/>
          <w:sz w:val="20"/>
          <w:szCs w:val="20"/>
        </w:rPr>
        <w:t>rdata</w:t>
      </w:r>
      <w:proofErr w:type="spellEnd"/>
      <w:proofErr w:type="gramEnd"/>
      <w:r w:rsidRPr="00454995">
        <w:rPr>
          <w:rFonts w:ascii="Consolas" w:hAnsi="Consolas" w:cs="Menlo Regular"/>
          <w:color w:val="000000"/>
          <w:sz w:val="20"/>
          <w:szCs w:val="20"/>
        </w:rPr>
        <w:t>[VDSDIM0][VDSDIM1],    /* Read buffer for virtual dataset */</w:t>
      </w:r>
    </w:p>
    <w:p w14:paraId="0035E33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i</w:t>
      </w:r>
      <w:proofErr w:type="spellEnd"/>
      <w:proofErr w:type="gramEnd"/>
      <w:r w:rsidRPr="00454995">
        <w:rPr>
          <w:rFonts w:ascii="Consolas" w:hAnsi="Consolas" w:cs="Menlo Regular"/>
          <w:color w:val="000000"/>
          <w:sz w:val="20"/>
          <w:szCs w:val="20"/>
        </w:rPr>
        <w:t xml:space="preserve">, j, k, l;  </w:t>
      </w:r>
    </w:p>
    <w:p w14:paraId="2E5B119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int</w:t>
      </w:r>
      <w:proofErr w:type="spellEnd"/>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fill_value</w:t>
      </w:r>
      <w:proofErr w:type="spellEnd"/>
      <w:r w:rsidRPr="00454995">
        <w:rPr>
          <w:rFonts w:ascii="Consolas" w:hAnsi="Consolas" w:cs="Menlo Regular"/>
          <w:color w:val="000000"/>
          <w:sz w:val="20"/>
          <w:szCs w:val="20"/>
        </w:rPr>
        <w:t xml:space="preserve"> = -1;            /* Fill value for VDS */</w:t>
      </w:r>
    </w:p>
    <w:p w14:paraId="76BDDE4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H5D_layout_t layout;                     /* Storage layout */</w:t>
      </w:r>
    </w:p>
    <w:p w14:paraId="6D05935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size</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num_map</w:t>
      </w:r>
      <w:proofErr w:type="spellEnd"/>
      <w:r w:rsidRPr="00454995">
        <w:rPr>
          <w:rFonts w:ascii="Consolas" w:hAnsi="Consolas" w:cs="Menlo Regular"/>
          <w:color w:val="000000"/>
          <w:sz w:val="20"/>
          <w:szCs w:val="20"/>
        </w:rPr>
        <w:t>;                    /* Number of mappings */</w:t>
      </w:r>
    </w:p>
    <w:p w14:paraId="09F2AED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ssize</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len</w:t>
      </w:r>
      <w:proofErr w:type="spellEnd"/>
      <w:r w:rsidRPr="00454995">
        <w:rPr>
          <w:rFonts w:ascii="Consolas" w:hAnsi="Consolas" w:cs="Menlo Regular"/>
          <w:color w:val="000000"/>
          <w:sz w:val="20"/>
          <w:szCs w:val="20"/>
        </w:rPr>
        <w:t>;                        /* Length of the string; also a return value */</w:t>
      </w:r>
    </w:p>
    <w:p w14:paraId="3E2A9BD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char</w:t>
      </w:r>
      <w:proofErr w:type="gramEnd"/>
      <w:r w:rsidRPr="00454995">
        <w:rPr>
          <w:rFonts w:ascii="Consolas" w:hAnsi="Consolas" w:cs="Menlo Regular"/>
          <w:color w:val="000000"/>
          <w:sz w:val="20"/>
          <w:szCs w:val="20"/>
        </w:rPr>
        <w:t xml:space="preserve">         *filename;                  </w:t>
      </w:r>
    </w:p>
    <w:p w14:paraId="03AA4FB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char</w:t>
      </w:r>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dsetname</w:t>
      </w:r>
      <w:proofErr w:type="spellEnd"/>
      <w:r w:rsidRPr="00454995">
        <w:rPr>
          <w:rFonts w:ascii="Consolas" w:hAnsi="Consolas" w:cs="Menlo Regular"/>
          <w:color w:val="000000"/>
          <w:sz w:val="20"/>
          <w:szCs w:val="20"/>
        </w:rPr>
        <w:t>;</w:t>
      </w:r>
    </w:p>
    <w:p w14:paraId="37C1F96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hsize</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nblocks</w:t>
      </w:r>
      <w:proofErr w:type="spellEnd"/>
      <w:r w:rsidRPr="00454995">
        <w:rPr>
          <w:rFonts w:ascii="Consolas" w:hAnsi="Consolas" w:cs="Menlo Regular"/>
          <w:color w:val="000000"/>
          <w:sz w:val="20"/>
          <w:szCs w:val="20"/>
        </w:rPr>
        <w:t>;</w:t>
      </w:r>
    </w:p>
    <w:p w14:paraId="278A966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hsize</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 xml:space="preserve">;                       /* Buffer to hold </w:t>
      </w:r>
      <w:proofErr w:type="spellStart"/>
      <w:r w:rsidRPr="00454995">
        <w:rPr>
          <w:rFonts w:ascii="Consolas" w:hAnsi="Consolas" w:cs="Menlo Regular"/>
          <w:color w:val="000000"/>
          <w:sz w:val="20"/>
          <w:szCs w:val="20"/>
        </w:rPr>
        <w:t>hyperslab</w:t>
      </w:r>
      <w:proofErr w:type="spellEnd"/>
      <w:r w:rsidRPr="00454995">
        <w:rPr>
          <w:rFonts w:ascii="Consolas" w:hAnsi="Consolas" w:cs="Menlo Regular"/>
          <w:color w:val="000000"/>
          <w:sz w:val="20"/>
          <w:szCs w:val="20"/>
        </w:rPr>
        <w:t xml:space="preserve"> coordinates */</w:t>
      </w:r>
    </w:p>
    <w:p w14:paraId="0AB9A68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0F36FF4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BEB5BD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Create source files and datasets. This step is optional.</w:t>
      </w:r>
    </w:p>
    <w:p w14:paraId="1F304C2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AE5913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=0;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&lt; 3;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w:t>
      </w:r>
    </w:p>
    <w:p w14:paraId="73FFBA4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349AE9F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Initialize data for </w:t>
      </w:r>
      <w:proofErr w:type="spellStart"/>
      <w:r w:rsidRPr="00454995">
        <w:rPr>
          <w:rFonts w:ascii="Consolas" w:hAnsi="Consolas" w:cs="Menlo Regular"/>
          <w:color w:val="000000"/>
          <w:sz w:val="20"/>
          <w:szCs w:val="20"/>
        </w:rPr>
        <w:t>i-th</w:t>
      </w:r>
      <w:proofErr w:type="spellEnd"/>
      <w:r w:rsidRPr="00454995">
        <w:rPr>
          <w:rFonts w:ascii="Consolas" w:hAnsi="Consolas" w:cs="Menlo Regular"/>
          <w:color w:val="000000"/>
          <w:sz w:val="20"/>
          <w:szCs w:val="20"/>
        </w:rPr>
        <w:t xml:space="preserve"> source dataset.</w:t>
      </w:r>
    </w:p>
    <w:p w14:paraId="360ED2B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71B7A25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(j = 0; j &lt; DIM0; j++) </w:t>
      </w:r>
      <w:proofErr w:type="spellStart"/>
      <w:r w:rsidRPr="00454995">
        <w:rPr>
          <w:rFonts w:ascii="Consolas" w:hAnsi="Consolas" w:cs="Menlo Regular"/>
          <w:color w:val="000000"/>
          <w:sz w:val="20"/>
          <w:szCs w:val="20"/>
        </w:rPr>
        <w:t>wdata</w:t>
      </w:r>
      <w:proofErr w:type="spellEnd"/>
      <w:r w:rsidRPr="00454995">
        <w:rPr>
          <w:rFonts w:ascii="Consolas" w:hAnsi="Consolas" w:cs="Menlo Regular"/>
          <w:color w:val="000000"/>
          <w:sz w:val="20"/>
          <w:szCs w:val="20"/>
        </w:rPr>
        <w:t>[j] = i+1;</w:t>
      </w:r>
    </w:p>
    <w:p w14:paraId="2CDB728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79C5117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83CB29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Create the source files </w:t>
      </w:r>
      <w:proofErr w:type="gramStart"/>
      <w:r w:rsidRPr="00454995">
        <w:rPr>
          <w:rFonts w:ascii="Consolas" w:hAnsi="Consolas" w:cs="Menlo Regular"/>
          <w:color w:val="000000"/>
          <w:sz w:val="20"/>
          <w:szCs w:val="20"/>
        </w:rPr>
        <w:t>and  datasets</w:t>
      </w:r>
      <w:proofErr w:type="gramEnd"/>
      <w:r w:rsidRPr="00454995">
        <w:rPr>
          <w:rFonts w:ascii="Consolas" w:hAnsi="Consolas" w:cs="Menlo Regular"/>
          <w:color w:val="000000"/>
          <w:sz w:val="20"/>
          <w:szCs w:val="20"/>
        </w:rPr>
        <w:t xml:space="preserve">. Write data to each dataset and </w:t>
      </w:r>
    </w:p>
    <w:p w14:paraId="6B9C1E1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w:t>
      </w:r>
      <w:proofErr w:type="gramStart"/>
      <w:r w:rsidRPr="00454995">
        <w:rPr>
          <w:rFonts w:ascii="Consolas" w:hAnsi="Consolas" w:cs="Menlo Regular"/>
          <w:color w:val="000000"/>
          <w:sz w:val="20"/>
          <w:szCs w:val="20"/>
        </w:rPr>
        <w:t>close</w:t>
      </w:r>
      <w:proofErr w:type="gramEnd"/>
      <w:r w:rsidRPr="00454995">
        <w:rPr>
          <w:rFonts w:ascii="Consolas" w:hAnsi="Consolas" w:cs="Menlo Regular"/>
          <w:color w:val="000000"/>
          <w:sz w:val="20"/>
          <w:szCs w:val="20"/>
        </w:rPr>
        <w:t xml:space="preserve"> all resources.</w:t>
      </w:r>
    </w:p>
    <w:p w14:paraId="5F3B9DB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0D1E606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616530F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file</w:t>
      </w:r>
      <w:proofErr w:type="gramEnd"/>
      <w:r w:rsidRPr="00454995">
        <w:rPr>
          <w:rFonts w:ascii="Consolas" w:hAnsi="Consolas" w:cs="Menlo Regular"/>
          <w:color w:val="000000"/>
          <w:sz w:val="20"/>
          <w:szCs w:val="20"/>
        </w:rPr>
        <w:t xml:space="preserve"> = H5Fcreate (SRC_FILE[</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H5F_ACC_TRUNC, H5P_DEFAULT, H5P_DEFAULT);</w:t>
      </w:r>
    </w:p>
    <w:p w14:paraId="0214AD5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space</w:t>
      </w:r>
      <w:proofErr w:type="gramEnd"/>
      <w:r w:rsidRPr="00454995">
        <w:rPr>
          <w:rFonts w:ascii="Consolas" w:hAnsi="Consolas" w:cs="Menlo Regular"/>
          <w:color w:val="000000"/>
          <w:sz w:val="20"/>
          <w:szCs w:val="20"/>
        </w:rPr>
        <w:t xml:space="preserve"> = H5Screate_simple (RANK1, dims, NULL);</w:t>
      </w:r>
    </w:p>
    <w:p w14:paraId="6E4A466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dset</w:t>
      </w:r>
      <w:proofErr w:type="spellEnd"/>
      <w:proofErr w:type="gramEnd"/>
      <w:r w:rsidRPr="00454995">
        <w:rPr>
          <w:rFonts w:ascii="Consolas" w:hAnsi="Consolas" w:cs="Menlo Regular"/>
          <w:color w:val="000000"/>
          <w:sz w:val="20"/>
          <w:szCs w:val="20"/>
        </w:rPr>
        <w:t xml:space="preserve"> = H5Dcreate (file, SRC_DATASET[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H5T_NATIVE_INT, space, H5P_DEFAULT,</w:t>
      </w:r>
    </w:p>
    <w:p w14:paraId="327CDEC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H5P_DEFAULT, H5P_DEFAULT);</w:t>
      </w:r>
    </w:p>
    <w:p w14:paraId="7B7B499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H5Dwrite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 H5T_NATIVE_INT, H5S_ALL, H5S_ALL, H5P_DEFAULT,</w:t>
      </w:r>
    </w:p>
    <w:p w14:paraId="43C302C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wdata</w:t>
      </w:r>
      <w:proofErr w:type="spellEnd"/>
      <w:proofErr w:type="gramEnd"/>
      <w:r w:rsidRPr="00454995">
        <w:rPr>
          <w:rFonts w:ascii="Consolas" w:hAnsi="Consolas" w:cs="Menlo Regular"/>
          <w:color w:val="000000"/>
          <w:sz w:val="20"/>
          <w:szCs w:val="20"/>
        </w:rPr>
        <w:t>);</w:t>
      </w:r>
    </w:p>
    <w:p w14:paraId="2B4DFC0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H5Sclose (space);</w:t>
      </w:r>
    </w:p>
    <w:p w14:paraId="69CAAF2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H5Dclose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w:t>
      </w:r>
    </w:p>
    <w:p w14:paraId="1FAE226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H5Fclose (file);</w:t>
      </w:r>
    </w:p>
    <w:p w14:paraId="766A2B2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62061BF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1F6B670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Create file in which virtual dataset will be stored. */</w:t>
      </w:r>
    </w:p>
    <w:p w14:paraId="765CA6B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file</w:t>
      </w:r>
      <w:proofErr w:type="gramEnd"/>
      <w:r w:rsidRPr="00454995">
        <w:rPr>
          <w:rFonts w:ascii="Consolas" w:hAnsi="Consolas" w:cs="Menlo Regular"/>
          <w:color w:val="000000"/>
          <w:sz w:val="20"/>
          <w:szCs w:val="20"/>
        </w:rPr>
        <w:t xml:space="preserve"> = H5Fcreate (FILE, H5F_ACC_TRUNC, H5P_DEFAULT, H5P_DEFAULT);</w:t>
      </w:r>
    </w:p>
    <w:p w14:paraId="5B74FAF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31CCEE5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Create VDS </w:t>
      </w:r>
      <w:proofErr w:type="spellStart"/>
      <w:r w:rsidRPr="00454995">
        <w:rPr>
          <w:rFonts w:ascii="Consolas" w:hAnsi="Consolas" w:cs="Menlo Regular"/>
          <w:color w:val="000000"/>
          <w:sz w:val="20"/>
          <w:szCs w:val="20"/>
        </w:rPr>
        <w:t>dataspace</w:t>
      </w:r>
      <w:proofErr w:type="spellEnd"/>
      <w:r w:rsidRPr="00454995">
        <w:rPr>
          <w:rFonts w:ascii="Consolas" w:hAnsi="Consolas" w:cs="Menlo Regular"/>
          <w:color w:val="000000"/>
          <w:sz w:val="20"/>
          <w:szCs w:val="20"/>
        </w:rPr>
        <w:t>.  */</w:t>
      </w:r>
    </w:p>
    <w:p w14:paraId="1DE1195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space</w:t>
      </w:r>
      <w:proofErr w:type="gramEnd"/>
      <w:r w:rsidRPr="00454995">
        <w:rPr>
          <w:rFonts w:ascii="Consolas" w:hAnsi="Consolas" w:cs="Menlo Regular"/>
          <w:color w:val="000000"/>
          <w:sz w:val="20"/>
          <w:szCs w:val="20"/>
        </w:rPr>
        <w:t xml:space="preserve"> = H5Screate_simple (RANK2, </w:t>
      </w:r>
      <w:proofErr w:type="spellStart"/>
      <w:r w:rsidRPr="00454995">
        <w:rPr>
          <w:rFonts w:ascii="Consolas" w:hAnsi="Consolas" w:cs="Menlo Regular"/>
          <w:color w:val="000000"/>
          <w:sz w:val="20"/>
          <w:szCs w:val="20"/>
        </w:rPr>
        <w:t>vdsdims</w:t>
      </w:r>
      <w:proofErr w:type="spellEnd"/>
      <w:r w:rsidRPr="00454995">
        <w:rPr>
          <w:rFonts w:ascii="Consolas" w:hAnsi="Consolas" w:cs="Menlo Regular"/>
          <w:color w:val="000000"/>
          <w:sz w:val="20"/>
          <w:szCs w:val="20"/>
        </w:rPr>
        <w:t>, NULL);</w:t>
      </w:r>
    </w:p>
    <w:p w14:paraId="5F95D0E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117B436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 Set VDS creation property.</w:t>
      </w:r>
      <w:proofErr w:type="gramEnd"/>
      <w:r w:rsidRPr="00454995">
        <w:rPr>
          <w:rFonts w:ascii="Consolas" w:hAnsi="Consolas" w:cs="Menlo Regular"/>
          <w:color w:val="000000"/>
          <w:sz w:val="20"/>
          <w:szCs w:val="20"/>
        </w:rPr>
        <w:t xml:space="preserve"> */</w:t>
      </w:r>
    </w:p>
    <w:p w14:paraId="40D4621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dcpl</w:t>
      </w:r>
      <w:proofErr w:type="spellEnd"/>
      <w:proofErr w:type="gramEnd"/>
      <w:r w:rsidRPr="00454995">
        <w:rPr>
          <w:rFonts w:ascii="Consolas" w:hAnsi="Consolas" w:cs="Menlo Regular"/>
          <w:color w:val="000000"/>
          <w:sz w:val="20"/>
          <w:szCs w:val="20"/>
        </w:rPr>
        <w:t xml:space="preserve"> = H5Pcreate (H5P_DATASET_CREATE);</w:t>
      </w:r>
    </w:p>
    <w:p w14:paraId="2EC4BAC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H5Pset_fill_value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H5T_NATIVE_INT, &amp;</w:t>
      </w:r>
      <w:proofErr w:type="spellStart"/>
      <w:r w:rsidRPr="00454995">
        <w:rPr>
          <w:rFonts w:ascii="Consolas" w:hAnsi="Consolas" w:cs="Menlo Regular"/>
          <w:color w:val="000000"/>
          <w:sz w:val="20"/>
          <w:szCs w:val="20"/>
        </w:rPr>
        <w:t>fill_value</w:t>
      </w:r>
      <w:proofErr w:type="spellEnd"/>
      <w:r w:rsidRPr="00454995">
        <w:rPr>
          <w:rFonts w:ascii="Consolas" w:hAnsi="Consolas" w:cs="Menlo Regular"/>
          <w:color w:val="000000"/>
          <w:sz w:val="20"/>
          <w:szCs w:val="20"/>
        </w:rPr>
        <w:t>);</w:t>
      </w:r>
    </w:p>
    <w:p w14:paraId="4C3DCEF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7A38AFF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 xml:space="preserve">/* Initialize </w:t>
      </w:r>
      <w:proofErr w:type="spellStart"/>
      <w:r w:rsidRPr="00454995">
        <w:rPr>
          <w:rFonts w:ascii="Consolas" w:hAnsi="Consolas" w:cs="Menlo Regular"/>
          <w:color w:val="000000"/>
          <w:sz w:val="20"/>
          <w:szCs w:val="20"/>
        </w:rPr>
        <w:t>hyperslab</w:t>
      </w:r>
      <w:proofErr w:type="spellEnd"/>
      <w:r w:rsidRPr="00454995">
        <w:rPr>
          <w:rFonts w:ascii="Consolas" w:hAnsi="Consolas" w:cs="Menlo Regular"/>
          <w:color w:val="000000"/>
          <w:sz w:val="20"/>
          <w:szCs w:val="20"/>
        </w:rPr>
        <w:t xml:space="preserve"> values.</w:t>
      </w:r>
      <w:proofErr w:type="gramEnd"/>
      <w:r w:rsidRPr="00454995">
        <w:rPr>
          <w:rFonts w:ascii="Consolas" w:hAnsi="Consolas" w:cs="Menlo Regular"/>
          <w:color w:val="000000"/>
          <w:sz w:val="20"/>
          <w:szCs w:val="20"/>
        </w:rPr>
        <w:t xml:space="preserve"> */</w:t>
      </w:r>
    </w:p>
    <w:p w14:paraId="6BC299D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start</w:t>
      </w:r>
      <w:proofErr w:type="gramEnd"/>
      <w:r w:rsidRPr="00454995">
        <w:rPr>
          <w:rFonts w:ascii="Consolas" w:hAnsi="Consolas" w:cs="Menlo Regular"/>
          <w:color w:val="000000"/>
          <w:sz w:val="20"/>
          <w:szCs w:val="20"/>
        </w:rPr>
        <w:t>[0] = 0;</w:t>
      </w:r>
    </w:p>
    <w:p w14:paraId="2394157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start</w:t>
      </w:r>
      <w:proofErr w:type="gramEnd"/>
      <w:r w:rsidRPr="00454995">
        <w:rPr>
          <w:rFonts w:ascii="Consolas" w:hAnsi="Consolas" w:cs="Menlo Regular"/>
          <w:color w:val="000000"/>
          <w:sz w:val="20"/>
          <w:szCs w:val="20"/>
        </w:rPr>
        <w:t>[1] = 0;</w:t>
      </w:r>
    </w:p>
    <w:p w14:paraId="03071ED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count</w:t>
      </w:r>
      <w:proofErr w:type="gramEnd"/>
      <w:r w:rsidRPr="00454995">
        <w:rPr>
          <w:rFonts w:ascii="Consolas" w:hAnsi="Consolas" w:cs="Menlo Regular"/>
          <w:color w:val="000000"/>
          <w:sz w:val="20"/>
          <w:szCs w:val="20"/>
        </w:rPr>
        <w:t>[0] = 1;</w:t>
      </w:r>
    </w:p>
    <w:p w14:paraId="4335E31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count</w:t>
      </w:r>
      <w:proofErr w:type="gramEnd"/>
      <w:r w:rsidRPr="00454995">
        <w:rPr>
          <w:rFonts w:ascii="Consolas" w:hAnsi="Consolas" w:cs="Menlo Regular"/>
          <w:color w:val="000000"/>
          <w:sz w:val="20"/>
          <w:szCs w:val="20"/>
        </w:rPr>
        <w:t>[1] = 1;</w:t>
      </w:r>
    </w:p>
    <w:p w14:paraId="05558E7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block</w:t>
      </w:r>
      <w:proofErr w:type="gramEnd"/>
      <w:r w:rsidRPr="00454995">
        <w:rPr>
          <w:rFonts w:ascii="Consolas" w:hAnsi="Consolas" w:cs="Menlo Regular"/>
          <w:color w:val="000000"/>
          <w:sz w:val="20"/>
          <w:szCs w:val="20"/>
        </w:rPr>
        <w:t>[0] = 1;</w:t>
      </w:r>
    </w:p>
    <w:p w14:paraId="3E4698E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block</w:t>
      </w:r>
      <w:proofErr w:type="gramEnd"/>
      <w:r w:rsidRPr="00454995">
        <w:rPr>
          <w:rFonts w:ascii="Consolas" w:hAnsi="Consolas" w:cs="Menlo Regular"/>
          <w:color w:val="000000"/>
          <w:sz w:val="20"/>
          <w:szCs w:val="20"/>
        </w:rPr>
        <w:t>[1] = VDSDIM1;</w:t>
      </w:r>
    </w:p>
    <w:p w14:paraId="3563FE6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5823894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w:t>
      </w:r>
    </w:p>
    <w:p w14:paraId="6655B2F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lastRenderedPageBreak/>
        <w:t xml:space="preserve">     * Build the mappings.</w:t>
      </w:r>
    </w:p>
    <w:p w14:paraId="00C0AA7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Selections in the source datasets are H5S_ALL.</w:t>
      </w:r>
    </w:p>
    <w:p w14:paraId="7A5787A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In the virtual dataset we select the first, the second and the third rows </w:t>
      </w:r>
    </w:p>
    <w:p w14:paraId="0AFC841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w:t>
      </w:r>
      <w:proofErr w:type="gramStart"/>
      <w:r w:rsidRPr="00454995">
        <w:rPr>
          <w:rFonts w:ascii="Consolas" w:hAnsi="Consolas" w:cs="Menlo Regular"/>
          <w:color w:val="000000"/>
          <w:sz w:val="20"/>
          <w:szCs w:val="20"/>
        </w:rPr>
        <w:t>and</w:t>
      </w:r>
      <w:proofErr w:type="gramEnd"/>
      <w:r w:rsidRPr="00454995">
        <w:rPr>
          <w:rFonts w:ascii="Consolas" w:hAnsi="Consolas" w:cs="Menlo Regular"/>
          <w:color w:val="000000"/>
          <w:sz w:val="20"/>
          <w:szCs w:val="20"/>
        </w:rPr>
        <w:t xml:space="preserve"> map each row to the data in the corresponding source dataset. </w:t>
      </w:r>
    </w:p>
    <w:p w14:paraId="1463303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3C3D254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src</w:t>
      </w:r>
      <w:proofErr w:type="gramEnd"/>
      <w:r w:rsidRPr="00454995">
        <w:rPr>
          <w:rFonts w:ascii="Consolas" w:hAnsi="Consolas" w:cs="Menlo Regular"/>
          <w:color w:val="000000"/>
          <w:sz w:val="20"/>
          <w:szCs w:val="20"/>
        </w:rPr>
        <w:t>_space</w:t>
      </w:r>
      <w:proofErr w:type="spellEnd"/>
      <w:r w:rsidRPr="00454995">
        <w:rPr>
          <w:rFonts w:ascii="Consolas" w:hAnsi="Consolas" w:cs="Menlo Regular"/>
          <w:color w:val="000000"/>
          <w:sz w:val="20"/>
          <w:szCs w:val="20"/>
        </w:rPr>
        <w:t xml:space="preserve"> = H5Screate_simple (RANK1, dims, NULL);</w:t>
      </w:r>
    </w:p>
    <w:p w14:paraId="10CC5F0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 0;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&lt; 3;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w:t>
      </w:r>
    </w:p>
    <w:p w14:paraId="0B664C8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start</w:t>
      </w:r>
      <w:proofErr w:type="gramEnd"/>
      <w:r w:rsidRPr="00454995">
        <w:rPr>
          <w:rFonts w:ascii="Consolas" w:hAnsi="Consolas" w:cs="Menlo Regular"/>
          <w:color w:val="000000"/>
          <w:sz w:val="20"/>
          <w:szCs w:val="20"/>
        </w:rPr>
        <w:t>[0] = (</w:t>
      </w:r>
      <w:proofErr w:type="spellStart"/>
      <w:r w:rsidRPr="00454995">
        <w:rPr>
          <w:rFonts w:ascii="Consolas" w:hAnsi="Consolas" w:cs="Menlo Regular"/>
          <w:color w:val="000000"/>
          <w:sz w:val="20"/>
          <w:szCs w:val="20"/>
        </w:rPr>
        <w:t>hsize_t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w:t>
      </w:r>
    </w:p>
    <w:p w14:paraId="6E92F81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Select </w:t>
      </w:r>
      <w:proofErr w:type="spellStart"/>
      <w:r w:rsidRPr="00454995">
        <w:rPr>
          <w:rFonts w:ascii="Consolas" w:hAnsi="Consolas" w:cs="Menlo Regular"/>
          <w:color w:val="000000"/>
          <w:sz w:val="20"/>
          <w:szCs w:val="20"/>
        </w:rPr>
        <w:t>i-th</w:t>
      </w:r>
      <w:proofErr w:type="spellEnd"/>
      <w:r w:rsidRPr="00454995">
        <w:rPr>
          <w:rFonts w:ascii="Consolas" w:hAnsi="Consolas" w:cs="Menlo Regular"/>
          <w:color w:val="000000"/>
          <w:sz w:val="20"/>
          <w:szCs w:val="20"/>
        </w:rPr>
        <w:t xml:space="preserve"> row in the virtual dataset; selection in the source datasets is the same. */</w:t>
      </w:r>
    </w:p>
    <w:p w14:paraId="174364E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H5Sselect_hyperslab (space, H5S_SELECT_SET, start, NULL, count, block);</w:t>
      </w:r>
    </w:p>
    <w:p w14:paraId="0F833C7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H5Pset_virtual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space, SRC_FILE[</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SRC_DATASET[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src_space</w:t>
      </w:r>
      <w:proofErr w:type="spellEnd"/>
      <w:r w:rsidRPr="00454995">
        <w:rPr>
          <w:rFonts w:ascii="Consolas" w:hAnsi="Consolas" w:cs="Menlo Regular"/>
          <w:color w:val="000000"/>
          <w:sz w:val="20"/>
          <w:szCs w:val="20"/>
        </w:rPr>
        <w:t>);</w:t>
      </w:r>
    </w:p>
    <w:p w14:paraId="38B2E0A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160DDC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3C27F75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Create a virtual dataset. */</w:t>
      </w:r>
    </w:p>
    <w:p w14:paraId="6449010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dset</w:t>
      </w:r>
      <w:proofErr w:type="spellEnd"/>
      <w:proofErr w:type="gramEnd"/>
      <w:r w:rsidRPr="00454995">
        <w:rPr>
          <w:rFonts w:ascii="Consolas" w:hAnsi="Consolas" w:cs="Menlo Regular"/>
          <w:color w:val="000000"/>
          <w:sz w:val="20"/>
          <w:szCs w:val="20"/>
        </w:rPr>
        <w:t xml:space="preserve"> = H5Dcreate (file, DATASET, H5T_NATIVE_INT, space, H5P_DEFAULT,</w:t>
      </w:r>
    </w:p>
    <w:p w14:paraId="5FBA22E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dcpl</w:t>
      </w:r>
      <w:proofErr w:type="spellEnd"/>
      <w:proofErr w:type="gramEnd"/>
      <w:r w:rsidRPr="00454995">
        <w:rPr>
          <w:rFonts w:ascii="Consolas" w:hAnsi="Consolas" w:cs="Menlo Regular"/>
          <w:color w:val="000000"/>
          <w:sz w:val="20"/>
          <w:szCs w:val="20"/>
        </w:rPr>
        <w:t>, H5P_DEFAULT);</w:t>
      </w:r>
    </w:p>
    <w:p w14:paraId="02D9768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H5Sclose (space);</w:t>
      </w:r>
    </w:p>
    <w:p w14:paraId="6BA3AEA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H5Sclose (</w:t>
      </w:r>
      <w:proofErr w:type="spellStart"/>
      <w:r w:rsidRPr="00454995">
        <w:rPr>
          <w:rFonts w:ascii="Consolas" w:hAnsi="Consolas" w:cs="Menlo Regular"/>
          <w:color w:val="000000"/>
          <w:sz w:val="20"/>
          <w:szCs w:val="20"/>
        </w:rPr>
        <w:t>src_space</w:t>
      </w:r>
      <w:proofErr w:type="spellEnd"/>
      <w:r w:rsidRPr="00454995">
        <w:rPr>
          <w:rFonts w:ascii="Consolas" w:hAnsi="Consolas" w:cs="Menlo Regular"/>
          <w:color w:val="000000"/>
          <w:sz w:val="20"/>
          <w:szCs w:val="20"/>
        </w:rPr>
        <w:t>);</w:t>
      </w:r>
    </w:p>
    <w:p w14:paraId="0170A95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H5Dclose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w:t>
      </w:r>
    </w:p>
    <w:p w14:paraId="5A1E646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H5Fclose (file);    </w:t>
      </w:r>
    </w:p>
    <w:p w14:paraId="5AFF64F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2D0517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5CD1E28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Now we begin the read section of this example.</w:t>
      </w:r>
    </w:p>
    <w:p w14:paraId="7AEC138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DB634F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621B3C4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9E53BE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Open the file and virtual dataset.</w:t>
      </w:r>
    </w:p>
    <w:p w14:paraId="7A36DB6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258C3F9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file</w:t>
      </w:r>
      <w:proofErr w:type="gramEnd"/>
      <w:r w:rsidRPr="00454995">
        <w:rPr>
          <w:rFonts w:ascii="Consolas" w:hAnsi="Consolas" w:cs="Menlo Regular"/>
          <w:color w:val="000000"/>
          <w:sz w:val="20"/>
          <w:szCs w:val="20"/>
        </w:rPr>
        <w:t xml:space="preserve"> = H5Fopen (FILE, H5F_ACC_RDONLY, H5P_DEFAULT);</w:t>
      </w:r>
    </w:p>
    <w:p w14:paraId="10701B7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dset</w:t>
      </w:r>
      <w:proofErr w:type="spellEnd"/>
      <w:proofErr w:type="gramEnd"/>
      <w:r w:rsidRPr="00454995">
        <w:rPr>
          <w:rFonts w:ascii="Consolas" w:hAnsi="Consolas" w:cs="Menlo Regular"/>
          <w:color w:val="000000"/>
          <w:sz w:val="20"/>
          <w:szCs w:val="20"/>
        </w:rPr>
        <w:t xml:space="preserve"> = H5Dopen (file, DATASET, H5P_DEFAULT);</w:t>
      </w:r>
    </w:p>
    <w:p w14:paraId="37DA39A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49E2E04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FC32CD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Get creation property list and mapping properties.</w:t>
      </w:r>
    </w:p>
    <w:p w14:paraId="1D9BB8D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7A0E617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dcpl</w:t>
      </w:r>
      <w:proofErr w:type="spellEnd"/>
      <w:proofErr w:type="gramEnd"/>
      <w:r w:rsidRPr="00454995">
        <w:rPr>
          <w:rFonts w:ascii="Consolas" w:hAnsi="Consolas" w:cs="Menlo Regular"/>
          <w:color w:val="000000"/>
          <w:sz w:val="20"/>
          <w:szCs w:val="20"/>
        </w:rPr>
        <w:t xml:space="preserve"> = H5Dget_create_plist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w:t>
      </w:r>
    </w:p>
    <w:p w14:paraId="14BF461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08F0AB1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3DF3BF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Get storage layout.</w:t>
      </w:r>
    </w:p>
    <w:p w14:paraId="760C1A3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956A59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layout</w:t>
      </w:r>
      <w:proofErr w:type="gramEnd"/>
      <w:r w:rsidRPr="00454995">
        <w:rPr>
          <w:rFonts w:ascii="Consolas" w:hAnsi="Consolas" w:cs="Menlo Regular"/>
          <w:color w:val="000000"/>
          <w:sz w:val="20"/>
          <w:szCs w:val="20"/>
        </w:rPr>
        <w:t xml:space="preserve"> = H5Pget_layout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w:t>
      </w:r>
    </w:p>
    <w:p w14:paraId="1C1C7F2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if</w:t>
      </w:r>
      <w:proofErr w:type="gramEnd"/>
      <w:r w:rsidRPr="00454995">
        <w:rPr>
          <w:rFonts w:ascii="Consolas" w:hAnsi="Consolas" w:cs="Menlo Regular"/>
          <w:color w:val="000000"/>
          <w:sz w:val="20"/>
          <w:szCs w:val="20"/>
        </w:rPr>
        <w:t xml:space="preserve"> (H5D_VIRTUAL == layout) </w:t>
      </w:r>
    </w:p>
    <w:p w14:paraId="0C4601F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Dataset has a virtual layout \n");</w:t>
      </w:r>
    </w:p>
    <w:p w14:paraId="74C50BB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else</w:t>
      </w:r>
      <w:proofErr w:type="gramEnd"/>
    </w:p>
    <w:p w14:paraId="465F0F7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("Wrong layout found \n");</w:t>
      </w:r>
    </w:p>
    <w:p w14:paraId="47E0697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073A1CE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5B72646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Find the number of mappings.</w:t>
      </w:r>
    </w:p>
    <w:p w14:paraId="4E83025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2FD703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H5Pget_virtual_count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&amp;</w:t>
      </w:r>
      <w:proofErr w:type="spellStart"/>
      <w:r w:rsidRPr="00454995">
        <w:rPr>
          <w:rFonts w:ascii="Consolas" w:hAnsi="Consolas" w:cs="Menlo Regular"/>
          <w:color w:val="000000"/>
          <w:sz w:val="20"/>
          <w:szCs w:val="20"/>
        </w:rPr>
        <w:t>num_map</w:t>
      </w:r>
      <w:proofErr w:type="spellEnd"/>
      <w:r w:rsidRPr="00454995">
        <w:rPr>
          <w:rFonts w:ascii="Consolas" w:hAnsi="Consolas" w:cs="Menlo Regular"/>
          <w:color w:val="000000"/>
          <w:sz w:val="20"/>
          <w:szCs w:val="20"/>
        </w:rPr>
        <w:t>);</w:t>
      </w:r>
    </w:p>
    <w:p w14:paraId="1FC5BE3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("Number of mappings is %d\n", </w:t>
      </w:r>
      <w:proofErr w:type="spellStart"/>
      <w:r w:rsidRPr="00454995">
        <w:rPr>
          <w:rFonts w:ascii="Consolas" w:hAnsi="Consolas" w:cs="Menlo Regular"/>
          <w:color w:val="000000"/>
          <w:sz w:val="20"/>
          <w:szCs w:val="20"/>
        </w:rPr>
        <w:t>num_map</w:t>
      </w:r>
      <w:proofErr w:type="spellEnd"/>
      <w:r w:rsidRPr="00454995">
        <w:rPr>
          <w:rFonts w:ascii="Consolas" w:hAnsi="Consolas" w:cs="Menlo Regular"/>
          <w:color w:val="000000"/>
          <w:sz w:val="20"/>
          <w:szCs w:val="20"/>
        </w:rPr>
        <w:t>);</w:t>
      </w:r>
    </w:p>
    <w:p w14:paraId="001E7F6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2D0B245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w:t>
      </w:r>
    </w:p>
    <w:p w14:paraId="1F7E93E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Get mapping parameters for each mapping.</w:t>
      </w:r>
    </w:p>
    <w:p w14:paraId="55FCA27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57F0924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 0;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&lt; (</w:t>
      </w:r>
      <w:proofErr w:type="spellStart"/>
      <w:r w:rsidRPr="00454995">
        <w:rPr>
          <w:rFonts w:ascii="Consolas" w:hAnsi="Consolas" w:cs="Menlo Regular"/>
          <w:color w:val="000000"/>
          <w:sz w:val="20"/>
          <w:szCs w:val="20"/>
        </w:rPr>
        <w:t>int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num_map</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   </w:t>
      </w:r>
    </w:p>
    <w:p w14:paraId="4327B33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lastRenderedPageBreak/>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("Mapping %d \n",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w:t>
      </w:r>
    </w:p>
    <w:p w14:paraId="6512F22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Selection in the virtual dataset ");</w:t>
      </w:r>
    </w:p>
    <w:p w14:paraId="22E0FD0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Get selection in the </w:t>
      </w:r>
      <w:proofErr w:type="spellStart"/>
      <w:proofErr w:type="gramStart"/>
      <w:r w:rsidRPr="00454995">
        <w:rPr>
          <w:rFonts w:ascii="Consolas" w:hAnsi="Consolas" w:cs="Menlo Regular"/>
          <w:color w:val="000000"/>
          <w:sz w:val="20"/>
          <w:szCs w:val="20"/>
        </w:rPr>
        <w:t>virttual</w:t>
      </w:r>
      <w:proofErr w:type="spellEnd"/>
      <w:r w:rsidRPr="00454995">
        <w:rPr>
          <w:rFonts w:ascii="Consolas" w:hAnsi="Consolas" w:cs="Menlo Regular"/>
          <w:color w:val="000000"/>
          <w:sz w:val="20"/>
          <w:szCs w:val="20"/>
        </w:rPr>
        <w:t xml:space="preserve">  dataset</w:t>
      </w:r>
      <w:proofErr w:type="gramEnd"/>
      <w:r w:rsidRPr="00454995">
        <w:rPr>
          <w:rFonts w:ascii="Consolas" w:hAnsi="Consolas" w:cs="Menlo Regular"/>
          <w:color w:val="000000"/>
          <w:sz w:val="20"/>
          <w:szCs w:val="20"/>
        </w:rPr>
        <w:t xml:space="preserve"> */</w:t>
      </w:r>
    </w:p>
    <w:p w14:paraId="2C5842E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vspace</w:t>
      </w:r>
      <w:proofErr w:type="spellEnd"/>
      <w:proofErr w:type="gramEnd"/>
      <w:r w:rsidRPr="00454995">
        <w:rPr>
          <w:rFonts w:ascii="Consolas" w:hAnsi="Consolas" w:cs="Menlo Regular"/>
          <w:color w:val="000000"/>
          <w:sz w:val="20"/>
          <w:szCs w:val="20"/>
        </w:rPr>
        <w:t xml:space="preserve"> = H5Pget_virtual_vspace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w:t>
      </w:r>
    </w:p>
    <w:p w14:paraId="510C2CD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5B218E3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Make sure that this is a </w:t>
      </w:r>
      <w:proofErr w:type="spellStart"/>
      <w:r w:rsidRPr="00454995">
        <w:rPr>
          <w:rFonts w:ascii="Consolas" w:hAnsi="Consolas" w:cs="Menlo Regular"/>
          <w:color w:val="000000"/>
          <w:sz w:val="20"/>
          <w:szCs w:val="20"/>
        </w:rPr>
        <w:t>hyperslab</w:t>
      </w:r>
      <w:proofErr w:type="spellEnd"/>
      <w:r w:rsidRPr="00454995">
        <w:rPr>
          <w:rFonts w:ascii="Consolas" w:hAnsi="Consolas" w:cs="Menlo Regular"/>
          <w:color w:val="000000"/>
          <w:sz w:val="20"/>
          <w:szCs w:val="20"/>
        </w:rPr>
        <w:t xml:space="preserve"> selection and then print information. */</w:t>
      </w:r>
    </w:p>
    <w:p w14:paraId="3159F12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if</w:t>
      </w:r>
      <w:proofErr w:type="gramEnd"/>
      <w:r w:rsidRPr="00454995">
        <w:rPr>
          <w:rFonts w:ascii="Consolas" w:hAnsi="Consolas" w:cs="Menlo Regular"/>
          <w:color w:val="000000"/>
          <w:sz w:val="20"/>
          <w:szCs w:val="20"/>
        </w:rPr>
        <w:t xml:space="preserve"> (H5Sget_select_type(</w:t>
      </w:r>
      <w:proofErr w:type="spellStart"/>
      <w:r w:rsidRPr="00454995">
        <w:rPr>
          <w:rFonts w:ascii="Consolas" w:hAnsi="Consolas" w:cs="Menlo Regular"/>
          <w:color w:val="000000"/>
          <w:sz w:val="20"/>
          <w:szCs w:val="20"/>
        </w:rPr>
        <w:t>vspace</w:t>
      </w:r>
      <w:proofErr w:type="spellEnd"/>
      <w:r w:rsidRPr="00454995">
        <w:rPr>
          <w:rFonts w:ascii="Consolas" w:hAnsi="Consolas" w:cs="Menlo Regular"/>
          <w:color w:val="000000"/>
          <w:sz w:val="20"/>
          <w:szCs w:val="20"/>
        </w:rPr>
        <w:t xml:space="preserve">) == H5S_SEL_HYPERSLABS) { </w:t>
      </w:r>
    </w:p>
    <w:p w14:paraId="62864EB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nblocks</w:t>
      </w:r>
      <w:proofErr w:type="spellEnd"/>
      <w:proofErr w:type="gramEnd"/>
      <w:r w:rsidRPr="00454995">
        <w:rPr>
          <w:rFonts w:ascii="Consolas" w:hAnsi="Consolas" w:cs="Menlo Regular"/>
          <w:color w:val="000000"/>
          <w:sz w:val="20"/>
          <w:szCs w:val="20"/>
        </w:rPr>
        <w:t xml:space="preserve"> = H5Sget_select_hyper_nblocks (</w:t>
      </w:r>
      <w:proofErr w:type="spellStart"/>
      <w:r w:rsidRPr="00454995">
        <w:rPr>
          <w:rFonts w:ascii="Consolas" w:hAnsi="Consolas" w:cs="Menlo Regular"/>
          <w:color w:val="000000"/>
          <w:sz w:val="20"/>
          <w:szCs w:val="20"/>
        </w:rPr>
        <w:t>vspace</w:t>
      </w:r>
      <w:proofErr w:type="spellEnd"/>
      <w:r w:rsidRPr="00454995">
        <w:rPr>
          <w:rFonts w:ascii="Consolas" w:hAnsi="Consolas" w:cs="Menlo Regular"/>
          <w:color w:val="000000"/>
          <w:sz w:val="20"/>
          <w:szCs w:val="20"/>
        </w:rPr>
        <w:t>);</w:t>
      </w:r>
    </w:p>
    <w:p w14:paraId="5585EC7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buf</w:t>
      </w:r>
      <w:proofErr w:type="spellEnd"/>
      <w:proofErr w:type="gramEnd"/>
      <w:r w:rsidRPr="00454995">
        <w:rPr>
          <w:rFonts w:ascii="Consolas" w:hAnsi="Consolas" w:cs="Menlo Regular"/>
          <w:color w:val="000000"/>
          <w:sz w:val="20"/>
          <w:szCs w:val="20"/>
        </w:rPr>
        <w:t xml:space="preserve"> = (</w:t>
      </w:r>
      <w:proofErr w:type="spellStart"/>
      <w:r w:rsidRPr="00454995">
        <w:rPr>
          <w:rFonts w:ascii="Consolas" w:hAnsi="Consolas" w:cs="Menlo Regular"/>
          <w:color w:val="000000"/>
          <w:sz w:val="20"/>
          <w:szCs w:val="20"/>
        </w:rPr>
        <w:t>hsize_t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malloc</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sizeof</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hsize_t</w:t>
      </w:r>
      <w:proofErr w:type="spellEnd"/>
      <w:r w:rsidRPr="00454995">
        <w:rPr>
          <w:rFonts w:ascii="Consolas" w:hAnsi="Consolas" w:cs="Menlo Regular"/>
          <w:color w:val="000000"/>
          <w:sz w:val="20"/>
          <w:szCs w:val="20"/>
        </w:rPr>
        <w:t>)*2*RANK2*</w:t>
      </w:r>
      <w:proofErr w:type="spellStart"/>
      <w:r w:rsidRPr="00454995">
        <w:rPr>
          <w:rFonts w:ascii="Consolas" w:hAnsi="Consolas" w:cs="Menlo Regular"/>
          <w:color w:val="000000"/>
          <w:sz w:val="20"/>
          <w:szCs w:val="20"/>
        </w:rPr>
        <w:t>nblocks</w:t>
      </w:r>
      <w:proofErr w:type="spellEnd"/>
      <w:r w:rsidRPr="00454995">
        <w:rPr>
          <w:rFonts w:ascii="Consolas" w:hAnsi="Consolas" w:cs="Menlo Regular"/>
          <w:color w:val="000000"/>
          <w:sz w:val="20"/>
          <w:szCs w:val="20"/>
        </w:rPr>
        <w:t>);</w:t>
      </w:r>
    </w:p>
    <w:p w14:paraId="0DCD56F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H5Sget_select_hyper_blocklist (</w:t>
      </w:r>
      <w:proofErr w:type="spellStart"/>
      <w:r w:rsidRPr="00454995">
        <w:rPr>
          <w:rFonts w:ascii="Consolas" w:hAnsi="Consolas" w:cs="Menlo Regular"/>
          <w:color w:val="000000"/>
          <w:sz w:val="20"/>
          <w:szCs w:val="20"/>
        </w:rPr>
        <w:t>vspace</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hsize_t</w:t>
      </w:r>
      <w:proofErr w:type="spellEnd"/>
      <w:r w:rsidRPr="00454995">
        <w:rPr>
          <w:rFonts w:ascii="Consolas" w:hAnsi="Consolas" w:cs="Menlo Regular"/>
          <w:color w:val="000000"/>
          <w:sz w:val="20"/>
          <w:szCs w:val="20"/>
        </w:rPr>
        <w:t xml:space="preserve">)0, </w:t>
      </w:r>
      <w:proofErr w:type="spellStart"/>
      <w:r w:rsidRPr="00454995">
        <w:rPr>
          <w:rFonts w:ascii="Consolas" w:hAnsi="Consolas" w:cs="Menlo Regular"/>
          <w:color w:val="000000"/>
          <w:sz w:val="20"/>
          <w:szCs w:val="20"/>
        </w:rPr>
        <w:t>nblocks</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w:t>
      </w:r>
    </w:p>
    <w:p w14:paraId="198F05D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(l=0; l&lt;</w:t>
      </w:r>
      <w:proofErr w:type="spellStart"/>
      <w:r w:rsidRPr="00454995">
        <w:rPr>
          <w:rFonts w:ascii="Consolas" w:hAnsi="Consolas" w:cs="Menlo Regular"/>
          <w:color w:val="000000"/>
          <w:sz w:val="20"/>
          <w:szCs w:val="20"/>
        </w:rPr>
        <w:t>nblocks</w:t>
      </w:r>
      <w:proofErr w:type="spellEnd"/>
      <w:r w:rsidRPr="00454995">
        <w:rPr>
          <w:rFonts w:ascii="Consolas" w:hAnsi="Consolas" w:cs="Menlo Regular"/>
          <w:color w:val="000000"/>
          <w:sz w:val="20"/>
          <w:szCs w:val="20"/>
        </w:rPr>
        <w:t>; l++) {</w:t>
      </w:r>
    </w:p>
    <w:p w14:paraId="1EE10D5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w:t>
      </w:r>
    </w:p>
    <w:p w14:paraId="3AC86C9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(k=0; k&lt;RANK2-1; k++) </w:t>
      </w:r>
    </w:p>
    <w:p w14:paraId="35FB7F8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("%d,", (</w:t>
      </w:r>
      <w:proofErr w:type="spellStart"/>
      <w:r w:rsidRPr="00454995">
        <w:rPr>
          <w:rFonts w:ascii="Consolas" w:hAnsi="Consolas" w:cs="Menlo Regular"/>
          <w:color w:val="000000"/>
          <w:sz w:val="20"/>
          <w:szCs w:val="20"/>
        </w:rPr>
        <w:t>int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[k]);</w:t>
      </w:r>
    </w:p>
    <w:p w14:paraId="0C5741B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("%d ) - (", (</w:t>
      </w:r>
      <w:proofErr w:type="spellStart"/>
      <w:r w:rsidRPr="00454995">
        <w:rPr>
          <w:rFonts w:ascii="Consolas" w:hAnsi="Consolas" w:cs="Menlo Regular"/>
          <w:color w:val="000000"/>
          <w:sz w:val="20"/>
          <w:szCs w:val="20"/>
        </w:rPr>
        <w:t>int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[k]);</w:t>
      </w:r>
    </w:p>
    <w:p w14:paraId="0A81F39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(k=0; k&lt;RANK2-1; k++) </w:t>
      </w:r>
    </w:p>
    <w:p w14:paraId="366B7C7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("%d,", (</w:t>
      </w:r>
      <w:proofErr w:type="spellStart"/>
      <w:r w:rsidRPr="00454995">
        <w:rPr>
          <w:rFonts w:ascii="Consolas" w:hAnsi="Consolas" w:cs="Menlo Regular"/>
          <w:color w:val="000000"/>
          <w:sz w:val="20"/>
          <w:szCs w:val="20"/>
        </w:rPr>
        <w:t>int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[RANK2+k]);</w:t>
      </w:r>
    </w:p>
    <w:p w14:paraId="5493B8E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("%d)\n", (</w:t>
      </w:r>
      <w:proofErr w:type="spellStart"/>
      <w:r w:rsidRPr="00454995">
        <w:rPr>
          <w:rFonts w:ascii="Consolas" w:hAnsi="Consolas" w:cs="Menlo Regular"/>
          <w:color w:val="000000"/>
          <w:sz w:val="20"/>
          <w:szCs w:val="20"/>
        </w:rPr>
        <w:t>int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[RANK2+k]);</w:t>
      </w:r>
    </w:p>
    <w:p w14:paraId="422A3D0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69751D9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CFC61E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 Get source file name.</w:t>
      </w:r>
      <w:proofErr w:type="gramEnd"/>
      <w:r w:rsidRPr="00454995">
        <w:rPr>
          <w:rFonts w:ascii="Consolas" w:hAnsi="Consolas" w:cs="Menlo Regular"/>
          <w:color w:val="000000"/>
          <w:sz w:val="20"/>
          <w:szCs w:val="20"/>
        </w:rPr>
        <w:t xml:space="preserve"> */</w:t>
      </w:r>
    </w:p>
    <w:p w14:paraId="09458C8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len</w:t>
      </w:r>
      <w:proofErr w:type="spellEnd"/>
      <w:proofErr w:type="gramEnd"/>
      <w:r w:rsidRPr="00454995">
        <w:rPr>
          <w:rFonts w:ascii="Consolas" w:hAnsi="Consolas" w:cs="Menlo Regular"/>
          <w:color w:val="000000"/>
          <w:sz w:val="20"/>
          <w:szCs w:val="20"/>
        </w:rPr>
        <w:t xml:space="preserve"> = H5Pget_virtual_filename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NULL, 0);</w:t>
      </w:r>
    </w:p>
    <w:p w14:paraId="4C2DD3B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filename</w:t>
      </w:r>
      <w:proofErr w:type="gramEnd"/>
      <w:r w:rsidRPr="00454995">
        <w:rPr>
          <w:rFonts w:ascii="Consolas" w:hAnsi="Consolas" w:cs="Menlo Regular"/>
          <w:color w:val="000000"/>
          <w:sz w:val="20"/>
          <w:szCs w:val="20"/>
        </w:rPr>
        <w:t xml:space="preserve"> = (char *)</w:t>
      </w:r>
      <w:proofErr w:type="spellStart"/>
      <w:r w:rsidRPr="00454995">
        <w:rPr>
          <w:rFonts w:ascii="Consolas" w:hAnsi="Consolas" w:cs="Menlo Regular"/>
          <w:color w:val="000000"/>
          <w:sz w:val="20"/>
          <w:szCs w:val="20"/>
        </w:rPr>
        <w:t>malloc</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len</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sizeof</w:t>
      </w:r>
      <w:proofErr w:type="spellEnd"/>
      <w:r w:rsidRPr="00454995">
        <w:rPr>
          <w:rFonts w:ascii="Consolas" w:hAnsi="Consolas" w:cs="Menlo Regular"/>
          <w:color w:val="000000"/>
          <w:sz w:val="20"/>
          <w:szCs w:val="20"/>
        </w:rPr>
        <w:t>(char)+1);</w:t>
      </w:r>
    </w:p>
    <w:p w14:paraId="151EF84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H5Pget_virtual_filename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size_</w:t>
      </w:r>
      <w:proofErr w:type="gramStart"/>
      <w:r w:rsidRPr="00454995">
        <w:rPr>
          <w:rFonts w:ascii="Consolas" w:hAnsi="Consolas" w:cs="Menlo Regular"/>
          <w:color w:val="000000"/>
          <w:sz w:val="20"/>
          <w:szCs w:val="20"/>
        </w:rPr>
        <w:t>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proofErr w:type="gramEnd"/>
      <w:r w:rsidRPr="00454995">
        <w:rPr>
          <w:rFonts w:ascii="Consolas" w:hAnsi="Consolas" w:cs="Menlo Regular"/>
          <w:color w:val="000000"/>
          <w:sz w:val="20"/>
          <w:szCs w:val="20"/>
        </w:rPr>
        <w:t>, filename, len+1);</w:t>
      </w:r>
    </w:p>
    <w:p w14:paraId="60289B5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Source filename %s\n", filename);</w:t>
      </w:r>
    </w:p>
    <w:p w14:paraId="10DCD5C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0302772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 Get source dataset name.</w:t>
      </w:r>
      <w:proofErr w:type="gramEnd"/>
      <w:r w:rsidRPr="00454995">
        <w:rPr>
          <w:rFonts w:ascii="Consolas" w:hAnsi="Consolas" w:cs="Menlo Regular"/>
          <w:color w:val="000000"/>
          <w:sz w:val="20"/>
          <w:szCs w:val="20"/>
        </w:rPr>
        <w:t xml:space="preserve"> */</w:t>
      </w:r>
    </w:p>
    <w:p w14:paraId="10A20C0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len</w:t>
      </w:r>
      <w:proofErr w:type="spellEnd"/>
      <w:proofErr w:type="gramEnd"/>
      <w:r w:rsidRPr="00454995">
        <w:rPr>
          <w:rFonts w:ascii="Consolas" w:hAnsi="Consolas" w:cs="Menlo Regular"/>
          <w:color w:val="000000"/>
          <w:sz w:val="20"/>
          <w:szCs w:val="20"/>
        </w:rPr>
        <w:t xml:space="preserve"> = H5Pget_virtual_dsetname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NULL, 0);</w:t>
      </w:r>
    </w:p>
    <w:p w14:paraId="33B441D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dsetname</w:t>
      </w:r>
      <w:proofErr w:type="spellEnd"/>
      <w:proofErr w:type="gramEnd"/>
      <w:r w:rsidRPr="00454995">
        <w:rPr>
          <w:rFonts w:ascii="Consolas" w:hAnsi="Consolas" w:cs="Menlo Regular"/>
          <w:color w:val="000000"/>
          <w:sz w:val="20"/>
          <w:szCs w:val="20"/>
        </w:rPr>
        <w:t xml:space="preserve"> = (char *)</w:t>
      </w:r>
      <w:proofErr w:type="spellStart"/>
      <w:r w:rsidRPr="00454995">
        <w:rPr>
          <w:rFonts w:ascii="Consolas" w:hAnsi="Consolas" w:cs="Menlo Regular"/>
          <w:color w:val="000000"/>
          <w:sz w:val="20"/>
          <w:szCs w:val="20"/>
        </w:rPr>
        <w:t>malloc</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len</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sizeof</w:t>
      </w:r>
      <w:proofErr w:type="spellEnd"/>
      <w:r w:rsidRPr="00454995">
        <w:rPr>
          <w:rFonts w:ascii="Consolas" w:hAnsi="Consolas" w:cs="Menlo Regular"/>
          <w:color w:val="000000"/>
          <w:sz w:val="20"/>
          <w:szCs w:val="20"/>
        </w:rPr>
        <w:t>(char)+1);</w:t>
      </w:r>
    </w:p>
    <w:p w14:paraId="254F732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H5Pget_virtual_dsetname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size_</w:t>
      </w:r>
      <w:proofErr w:type="gramStart"/>
      <w:r w:rsidRPr="00454995">
        <w:rPr>
          <w:rFonts w:ascii="Consolas" w:hAnsi="Consolas" w:cs="Menlo Regular"/>
          <w:color w:val="000000"/>
          <w:sz w:val="20"/>
          <w:szCs w:val="20"/>
        </w:rPr>
        <w:t>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dsetname</w:t>
      </w:r>
      <w:proofErr w:type="spellEnd"/>
      <w:r w:rsidRPr="00454995">
        <w:rPr>
          <w:rFonts w:ascii="Consolas" w:hAnsi="Consolas" w:cs="Menlo Regular"/>
          <w:color w:val="000000"/>
          <w:sz w:val="20"/>
          <w:szCs w:val="20"/>
        </w:rPr>
        <w:t>, len+1);</w:t>
      </w:r>
    </w:p>
    <w:p w14:paraId="740298E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         Source dataset name %s\n", </w:t>
      </w:r>
      <w:proofErr w:type="spellStart"/>
      <w:r w:rsidRPr="00454995">
        <w:rPr>
          <w:rFonts w:ascii="Consolas" w:hAnsi="Consolas" w:cs="Menlo Regular"/>
          <w:color w:val="000000"/>
          <w:sz w:val="20"/>
          <w:szCs w:val="20"/>
        </w:rPr>
        <w:t>dsetname</w:t>
      </w:r>
      <w:proofErr w:type="spellEnd"/>
      <w:r w:rsidRPr="00454995">
        <w:rPr>
          <w:rFonts w:ascii="Consolas" w:hAnsi="Consolas" w:cs="Menlo Regular"/>
          <w:color w:val="000000"/>
          <w:sz w:val="20"/>
          <w:szCs w:val="20"/>
        </w:rPr>
        <w:t>);</w:t>
      </w:r>
    </w:p>
    <w:p w14:paraId="22AFE28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5092395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 Get selection in the source dataset.</w:t>
      </w:r>
      <w:proofErr w:type="gramEnd"/>
      <w:r w:rsidRPr="00454995">
        <w:rPr>
          <w:rFonts w:ascii="Consolas" w:hAnsi="Consolas" w:cs="Menlo Regular"/>
          <w:color w:val="000000"/>
          <w:sz w:val="20"/>
          <w:szCs w:val="20"/>
        </w:rPr>
        <w:t xml:space="preserve"> */</w:t>
      </w:r>
    </w:p>
    <w:p w14:paraId="14AFD3A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Selection in the source dataset ");</w:t>
      </w:r>
    </w:p>
    <w:p w14:paraId="38581F0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src</w:t>
      </w:r>
      <w:proofErr w:type="gramEnd"/>
      <w:r w:rsidRPr="00454995">
        <w:rPr>
          <w:rFonts w:ascii="Consolas" w:hAnsi="Consolas" w:cs="Menlo Regular"/>
          <w:color w:val="000000"/>
          <w:sz w:val="20"/>
          <w:szCs w:val="20"/>
        </w:rPr>
        <w:t>_space</w:t>
      </w:r>
      <w:proofErr w:type="spellEnd"/>
      <w:r w:rsidRPr="00454995">
        <w:rPr>
          <w:rFonts w:ascii="Consolas" w:hAnsi="Consolas" w:cs="Menlo Regular"/>
          <w:color w:val="000000"/>
          <w:sz w:val="20"/>
          <w:szCs w:val="20"/>
        </w:rPr>
        <w:t xml:space="preserve"> = H5Pget_virtual_srcspace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w:t>
      </w:r>
    </w:p>
    <w:p w14:paraId="27AA926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55BF4AD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Make sure it is ALL selection and then print the coordinates. */</w:t>
      </w:r>
    </w:p>
    <w:p w14:paraId="26A7EB2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if</w:t>
      </w:r>
      <w:proofErr w:type="gramEnd"/>
      <w:r w:rsidRPr="00454995">
        <w:rPr>
          <w:rFonts w:ascii="Consolas" w:hAnsi="Consolas" w:cs="Menlo Regular"/>
          <w:color w:val="000000"/>
          <w:sz w:val="20"/>
          <w:szCs w:val="20"/>
        </w:rPr>
        <w:t>(H5Sget_select_type(</w:t>
      </w:r>
      <w:proofErr w:type="spellStart"/>
      <w:r w:rsidRPr="00454995">
        <w:rPr>
          <w:rFonts w:ascii="Consolas" w:hAnsi="Consolas" w:cs="Menlo Regular"/>
          <w:color w:val="000000"/>
          <w:sz w:val="20"/>
          <w:szCs w:val="20"/>
        </w:rPr>
        <w:t>src_space</w:t>
      </w:r>
      <w:proofErr w:type="spellEnd"/>
      <w:r w:rsidRPr="00454995">
        <w:rPr>
          <w:rFonts w:ascii="Consolas" w:hAnsi="Consolas" w:cs="Menlo Regular"/>
          <w:color w:val="000000"/>
          <w:sz w:val="20"/>
          <w:szCs w:val="20"/>
        </w:rPr>
        <w:t>) == H5S_SEL_ALL) {</w:t>
      </w:r>
    </w:p>
    <w:p w14:paraId="12F451F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("(0) - (%d) \n", DIM0-1);</w:t>
      </w:r>
    </w:p>
    <w:p w14:paraId="41F8552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6EE89C4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H5Sclose(</w:t>
      </w:r>
      <w:proofErr w:type="spellStart"/>
      <w:proofErr w:type="gramEnd"/>
      <w:r w:rsidRPr="00454995">
        <w:rPr>
          <w:rFonts w:ascii="Consolas" w:hAnsi="Consolas" w:cs="Menlo Regular"/>
          <w:color w:val="000000"/>
          <w:sz w:val="20"/>
          <w:szCs w:val="20"/>
        </w:rPr>
        <w:t>vspace</w:t>
      </w:r>
      <w:proofErr w:type="spellEnd"/>
      <w:r w:rsidRPr="00454995">
        <w:rPr>
          <w:rFonts w:ascii="Consolas" w:hAnsi="Consolas" w:cs="Menlo Regular"/>
          <w:color w:val="000000"/>
          <w:sz w:val="20"/>
          <w:szCs w:val="20"/>
        </w:rPr>
        <w:t>);</w:t>
      </w:r>
    </w:p>
    <w:p w14:paraId="6CBF3B9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H5Sclose(</w:t>
      </w:r>
      <w:proofErr w:type="spellStart"/>
      <w:proofErr w:type="gramEnd"/>
      <w:r w:rsidRPr="00454995">
        <w:rPr>
          <w:rFonts w:ascii="Consolas" w:hAnsi="Consolas" w:cs="Menlo Regular"/>
          <w:color w:val="000000"/>
          <w:sz w:val="20"/>
          <w:szCs w:val="20"/>
        </w:rPr>
        <w:t>src_space</w:t>
      </w:r>
      <w:proofErr w:type="spellEnd"/>
      <w:r w:rsidRPr="00454995">
        <w:rPr>
          <w:rFonts w:ascii="Consolas" w:hAnsi="Consolas" w:cs="Menlo Regular"/>
          <w:color w:val="000000"/>
          <w:sz w:val="20"/>
          <w:szCs w:val="20"/>
        </w:rPr>
        <w:t>);</w:t>
      </w:r>
    </w:p>
    <w:p w14:paraId="7F5DB88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free</w:t>
      </w:r>
      <w:proofErr w:type="gramEnd"/>
      <w:r w:rsidRPr="00454995">
        <w:rPr>
          <w:rFonts w:ascii="Consolas" w:hAnsi="Consolas" w:cs="Menlo Regular"/>
          <w:color w:val="000000"/>
          <w:sz w:val="20"/>
          <w:szCs w:val="20"/>
        </w:rPr>
        <w:t>(filename);</w:t>
      </w:r>
    </w:p>
    <w:p w14:paraId="497D784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free</w:t>
      </w:r>
      <w:proofErr w:type="gram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dsetname</w:t>
      </w:r>
      <w:proofErr w:type="spellEnd"/>
      <w:r w:rsidRPr="00454995">
        <w:rPr>
          <w:rFonts w:ascii="Consolas" w:hAnsi="Consolas" w:cs="Menlo Regular"/>
          <w:color w:val="000000"/>
          <w:sz w:val="20"/>
          <w:szCs w:val="20"/>
        </w:rPr>
        <w:t>);</w:t>
      </w:r>
    </w:p>
    <w:p w14:paraId="6D7AFB4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free</w:t>
      </w:r>
      <w:proofErr w:type="gram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w:t>
      </w:r>
    </w:p>
    <w:p w14:paraId="2207A0D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9B18F3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4BCF7B7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spellStart"/>
      <w:proofErr w:type="gramStart"/>
      <w:r w:rsidRPr="00454995">
        <w:rPr>
          <w:rFonts w:ascii="Consolas" w:hAnsi="Consolas" w:cs="Menlo Regular"/>
          <w:color w:val="000000"/>
          <w:sz w:val="20"/>
          <w:szCs w:val="20"/>
        </w:rPr>
        <w:t>ifdef</w:t>
      </w:r>
      <w:proofErr w:type="spellEnd"/>
      <w:proofErr w:type="gramEnd"/>
      <w:r w:rsidRPr="00454995">
        <w:rPr>
          <w:rFonts w:ascii="Consolas" w:hAnsi="Consolas" w:cs="Menlo Regular"/>
          <w:color w:val="000000"/>
          <w:sz w:val="20"/>
          <w:szCs w:val="20"/>
        </w:rPr>
        <w:t xml:space="preserve"> LATER</w:t>
      </w:r>
    </w:p>
    <w:p w14:paraId="71C1035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4AACCE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Read the data using the default properties.</w:t>
      </w:r>
    </w:p>
    <w:p w14:paraId="77842DC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24DE414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H5Dread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 H5T_NATIVE_INT, H5S_ALL, H5S_ALL, H5P_DEFAULT,</w:t>
      </w:r>
    </w:p>
    <w:p w14:paraId="7D7A398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rdata</w:t>
      </w:r>
      <w:proofErr w:type="spellEnd"/>
      <w:proofErr w:type="gramEnd"/>
      <w:r w:rsidRPr="00454995">
        <w:rPr>
          <w:rFonts w:ascii="Consolas" w:hAnsi="Consolas" w:cs="Menlo Regular"/>
          <w:color w:val="000000"/>
          <w:sz w:val="20"/>
          <w:szCs w:val="20"/>
        </w:rPr>
        <w:t>[0]);</w:t>
      </w:r>
    </w:p>
    <w:p w14:paraId="54FE8F0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44C180A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E71EF6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Output the data to the screen.</w:t>
      </w:r>
    </w:p>
    <w:p w14:paraId="03F9D64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lastRenderedPageBreak/>
        <w:t xml:space="preserve">     */</w:t>
      </w:r>
    </w:p>
    <w:p w14:paraId="229E1A7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 (" VDS Data:\n");</w:t>
      </w:r>
    </w:p>
    <w:p w14:paraId="266920D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=0;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&lt;VDSDIM0;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w:t>
      </w:r>
    </w:p>
    <w:p w14:paraId="2A1CBB8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 (" [");</w:t>
      </w:r>
    </w:p>
    <w:p w14:paraId="2B522BF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(j=0; j&lt;VDSDIM1; j++)</w:t>
      </w:r>
    </w:p>
    <w:p w14:paraId="0A6C7B7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 (" %3d", </w:t>
      </w:r>
      <w:proofErr w:type="spellStart"/>
      <w:r w:rsidRPr="00454995">
        <w:rPr>
          <w:rFonts w:ascii="Consolas" w:hAnsi="Consolas" w:cs="Menlo Regular"/>
          <w:color w:val="000000"/>
          <w:sz w:val="20"/>
          <w:szCs w:val="20"/>
        </w:rPr>
        <w:t>rdata</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][j]);</w:t>
      </w:r>
    </w:p>
    <w:p w14:paraId="7ECA5A6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 ("]\n");</w:t>
      </w:r>
    </w:p>
    <w:p w14:paraId="33FBF6A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6431D2E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spellStart"/>
      <w:proofErr w:type="gramStart"/>
      <w:r w:rsidRPr="00454995">
        <w:rPr>
          <w:rFonts w:ascii="Consolas" w:hAnsi="Consolas" w:cs="Menlo Regular"/>
          <w:color w:val="000000"/>
          <w:sz w:val="20"/>
          <w:szCs w:val="20"/>
        </w:rPr>
        <w:t>endif</w:t>
      </w:r>
      <w:proofErr w:type="spellEnd"/>
      <w:proofErr w:type="gramEnd"/>
      <w:r w:rsidRPr="00454995">
        <w:rPr>
          <w:rFonts w:ascii="Consolas" w:hAnsi="Consolas" w:cs="Menlo Regular"/>
          <w:color w:val="000000"/>
          <w:sz w:val="20"/>
          <w:szCs w:val="20"/>
        </w:rPr>
        <w:t xml:space="preserve"> </w:t>
      </w:r>
    </w:p>
    <w:p w14:paraId="66750C9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33719FF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Close and release resources.</w:t>
      </w:r>
    </w:p>
    <w:p w14:paraId="291220F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37878EF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H5Pclose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w:t>
      </w:r>
    </w:p>
    <w:p w14:paraId="6683FDB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H5Dclose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w:t>
      </w:r>
    </w:p>
    <w:p w14:paraId="70A8E52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H5Fclose (file);</w:t>
      </w:r>
    </w:p>
    <w:p w14:paraId="1A6B6E7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267ABE8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return</w:t>
      </w:r>
      <w:proofErr w:type="gramEnd"/>
      <w:r w:rsidRPr="00454995">
        <w:rPr>
          <w:rFonts w:ascii="Consolas" w:hAnsi="Consolas" w:cs="Menlo Regular"/>
          <w:color w:val="000000"/>
          <w:sz w:val="20"/>
          <w:szCs w:val="20"/>
        </w:rPr>
        <w:t xml:space="preserve"> 0;</w:t>
      </w:r>
    </w:p>
    <w:p w14:paraId="4DEB0F7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
    <w:p w14:paraId="18BDB50C" w14:textId="77777777" w:rsidR="00012334" w:rsidRDefault="00012334">
      <w:pPr>
        <w:spacing w:after="0"/>
        <w:jc w:val="left"/>
        <w:rPr>
          <w:rFonts w:asciiTheme="majorHAnsi" w:eastAsiaTheme="majorEastAsia" w:hAnsiTheme="majorHAnsi" w:cstheme="majorBidi"/>
          <w:b/>
          <w:bCs/>
          <w:color w:val="000000" w:themeColor="text1"/>
          <w:sz w:val="28"/>
          <w:szCs w:val="28"/>
          <w:highlight w:val="lightGray"/>
        </w:rPr>
      </w:pPr>
      <w:r>
        <w:rPr>
          <w:highlight w:val="lightGray"/>
        </w:rPr>
        <w:br w:type="page"/>
      </w:r>
    </w:p>
    <w:p w14:paraId="2042538D" w14:textId="2CE999CA" w:rsidR="00DB2CE3" w:rsidRDefault="00DB2CE3" w:rsidP="00FF096B">
      <w:pPr>
        <w:pStyle w:val="Heading1"/>
      </w:pPr>
      <w:bookmarkStart w:id="97" w:name="_Toc298147472"/>
      <w:r>
        <w:lastRenderedPageBreak/>
        <w:t>New APIs in support of VDS feature</w:t>
      </w:r>
      <w:bookmarkEnd w:id="97"/>
    </w:p>
    <w:p w14:paraId="32B61A80" w14:textId="630D822C" w:rsidR="00DB2CE3" w:rsidRDefault="00DB2CE3" w:rsidP="008A2D18">
      <w:pPr>
        <w:pStyle w:val="Heading2"/>
      </w:pPr>
      <w:bookmarkStart w:id="98" w:name="_Toc298147473"/>
      <w:r>
        <w:t>H5S APIs</w:t>
      </w:r>
      <w:bookmarkEnd w:id="98"/>
    </w:p>
    <w:p w14:paraId="40D75EF5" w14:textId="0C7006AA" w:rsidR="00012334" w:rsidRPr="00012334" w:rsidRDefault="00012334" w:rsidP="00012334">
      <w:r>
        <w:t xml:space="preserve">This section contains new APIs for the H5S </w:t>
      </w:r>
      <w:r w:rsidR="0087570A">
        <w:t xml:space="preserve">interface </w:t>
      </w:r>
      <w:r>
        <w:t xml:space="preserve">needed to query properties of the </w:t>
      </w:r>
      <w:r w:rsidR="0087570A">
        <w:t xml:space="preserve">regular </w:t>
      </w:r>
      <w:proofErr w:type="spellStart"/>
      <w:r>
        <w:t>hyperslab</w:t>
      </w:r>
      <w:proofErr w:type="spellEnd"/>
      <w:r>
        <w:t xml:space="preserve"> selections.</w:t>
      </w:r>
    </w:p>
    <w:p w14:paraId="4224F4D9" w14:textId="7ADFEF58" w:rsidR="00DB2CE3" w:rsidRDefault="00DB2CE3" w:rsidP="00DB2CE3">
      <w:pPr>
        <w:pStyle w:val="Heading3"/>
      </w:pPr>
      <w:bookmarkStart w:id="99" w:name="_Toc298147474"/>
      <w:r>
        <w:t>H5Sis_regular_hyperslab</w:t>
      </w:r>
      <w:bookmarkEnd w:id="99"/>
    </w:p>
    <w:p w14:paraId="1ED1FD0E" w14:textId="1B949B05" w:rsidR="00DB2CE3" w:rsidRPr="00F3751C" w:rsidRDefault="00DB2CE3" w:rsidP="00DB2CE3">
      <w:pPr>
        <w:spacing w:after="0"/>
        <w:rPr>
          <w:i/>
        </w:rPr>
      </w:pPr>
      <w:r w:rsidRPr="00F3751C">
        <w:rPr>
          <w:b/>
        </w:rPr>
        <w:t>Name:</w:t>
      </w:r>
      <w:r w:rsidRPr="00957ACC">
        <w:rPr>
          <w:rFonts w:ascii="Times New Roman" w:hAnsi="Times New Roman"/>
          <w:b/>
        </w:rPr>
        <w:t xml:space="preserve"> </w:t>
      </w:r>
      <w:r>
        <w:rPr>
          <w:rFonts w:ascii="Consolas" w:hAnsi="Consolas"/>
          <w:sz w:val="22"/>
        </w:rPr>
        <w:t>H5Sis</w:t>
      </w:r>
      <w:r w:rsidRPr="0054222D">
        <w:rPr>
          <w:rFonts w:ascii="Consolas" w:hAnsi="Consolas"/>
          <w:sz w:val="22"/>
        </w:rPr>
        <w:t>_</w:t>
      </w:r>
      <w:r>
        <w:rPr>
          <w:rFonts w:ascii="Consolas" w:hAnsi="Consolas"/>
          <w:sz w:val="22"/>
        </w:rPr>
        <w:t>regular_hyperslab</w:t>
      </w:r>
    </w:p>
    <w:p w14:paraId="78E5BBDA" w14:textId="77777777" w:rsidR="00DB2CE3" w:rsidRPr="00F3751C" w:rsidRDefault="00DB2CE3" w:rsidP="00DB2CE3">
      <w:pPr>
        <w:spacing w:after="0"/>
        <w:rPr>
          <w:b/>
        </w:rPr>
      </w:pPr>
      <w:r w:rsidRPr="00F3751C">
        <w:rPr>
          <w:b/>
        </w:rPr>
        <w:t>Signature:</w:t>
      </w:r>
    </w:p>
    <w:p w14:paraId="20649C20" w14:textId="5AC613B1" w:rsidR="00DB2CE3" w:rsidRPr="0039645B" w:rsidRDefault="00DB2CE3" w:rsidP="00DB2CE3">
      <w:pPr>
        <w:spacing w:after="0"/>
        <w:rPr>
          <w:rFonts w:ascii="Consolas" w:hAnsi="Consolas"/>
          <w:sz w:val="22"/>
        </w:rPr>
      </w:pPr>
      <w:r w:rsidRPr="00957ACC">
        <w:rPr>
          <w:rFonts w:ascii="Times New Roman" w:hAnsi="Times New Roman"/>
        </w:rPr>
        <w:tab/>
      </w:r>
      <w:proofErr w:type="spellStart"/>
      <w:proofErr w:type="gramStart"/>
      <w:r>
        <w:rPr>
          <w:rFonts w:ascii="Times New Roman" w:hAnsi="Times New Roman" w:cs="Times New Roman"/>
          <w:i/>
          <w:szCs w:val="24"/>
        </w:rPr>
        <w:t>htri</w:t>
      </w:r>
      <w:proofErr w:type="gramEnd"/>
      <w:r w:rsidRPr="0079075B">
        <w:rPr>
          <w:rFonts w:ascii="Times New Roman" w:hAnsi="Times New Roman" w:cs="Times New Roman"/>
          <w:i/>
          <w:szCs w:val="24"/>
        </w:rPr>
        <w:t>_t</w:t>
      </w:r>
      <w:proofErr w:type="spellEnd"/>
      <w:r>
        <w:rPr>
          <w:rFonts w:ascii="Consolas" w:hAnsi="Consolas"/>
          <w:sz w:val="22"/>
        </w:rPr>
        <w:t xml:space="preserve"> H5Sis</w:t>
      </w:r>
      <w:r w:rsidRPr="0039645B">
        <w:rPr>
          <w:rFonts w:ascii="Consolas" w:hAnsi="Consolas"/>
          <w:sz w:val="22"/>
        </w:rPr>
        <w:t>_</w:t>
      </w:r>
      <w:r>
        <w:rPr>
          <w:rFonts w:ascii="Consolas" w:hAnsi="Consolas"/>
          <w:sz w:val="22"/>
        </w:rPr>
        <w:t>regular_hyperslab</w:t>
      </w:r>
      <w:r w:rsidRPr="0039645B">
        <w:rPr>
          <w:rFonts w:ascii="Consolas" w:hAnsi="Consolas"/>
          <w:sz w:val="22"/>
        </w:rPr>
        <w:t xml:space="preserve"> (</w:t>
      </w:r>
      <w:proofErr w:type="spellStart"/>
      <w:r w:rsidRPr="00B9633C">
        <w:rPr>
          <w:rFonts w:ascii="Times New Roman" w:hAnsi="Times New Roman" w:cs="Times New Roman"/>
          <w:i/>
          <w:szCs w:val="24"/>
        </w:rPr>
        <w:t>hid_t</w:t>
      </w:r>
      <w:proofErr w:type="spellEnd"/>
      <w:r>
        <w:rPr>
          <w:rFonts w:ascii="Consolas" w:hAnsi="Consolas"/>
          <w:sz w:val="22"/>
        </w:rPr>
        <w:t xml:space="preserve"> </w:t>
      </w:r>
      <w:proofErr w:type="spellStart"/>
      <w:r>
        <w:rPr>
          <w:rFonts w:ascii="Consolas" w:hAnsi="Consolas"/>
          <w:sz w:val="22"/>
        </w:rPr>
        <w:t>space_id</w:t>
      </w:r>
      <w:proofErr w:type="spellEnd"/>
      <w:r w:rsidRPr="0039645B">
        <w:rPr>
          <w:rFonts w:ascii="Consolas" w:hAnsi="Consolas"/>
          <w:sz w:val="22"/>
        </w:rPr>
        <w:t>)</w:t>
      </w:r>
    </w:p>
    <w:p w14:paraId="4EC629E7" w14:textId="77777777" w:rsidR="00DB2CE3" w:rsidRPr="00957ACC" w:rsidRDefault="00DB2CE3" w:rsidP="00DB2CE3">
      <w:pPr>
        <w:spacing w:after="0"/>
        <w:rPr>
          <w:rFonts w:ascii="Times New Roman" w:hAnsi="Times New Roman"/>
        </w:rPr>
      </w:pPr>
    </w:p>
    <w:p w14:paraId="23425830" w14:textId="77777777" w:rsidR="00DB2CE3" w:rsidRPr="00F3751C" w:rsidRDefault="00DB2CE3" w:rsidP="00DB2CE3">
      <w:pPr>
        <w:spacing w:after="0"/>
        <w:rPr>
          <w:b/>
        </w:rPr>
      </w:pPr>
      <w:r w:rsidRPr="00F3751C">
        <w:rPr>
          <w:b/>
        </w:rPr>
        <w:t>Purpose:</w:t>
      </w:r>
    </w:p>
    <w:p w14:paraId="433DF80A" w14:textId="5E654248" w:rsidR="00DB2CE3" w:rsidRPr="00F3751C" w:rsidRDefault="00DB2CE3" w:rsidP="00DB2CE3">
      <w:pPr>
        <w:spacing w:after="0"/>
      </w:pPr>
      <w:r>
        <w:rPr>
          <w:rFonts w:ascii="Times New Roman" w:hAnsi="Times New Roman"/>
          <w:b/>
        </w:rPr>
        <w:tab/>
      </w:r>
      <w:r>
        <w:t xml:space="preserve">Determines if a </w:t>
      </w:r>
      <w:proofErr w:type="spellStart"/>
      <w:r>
        <w:t>hyperslab</w:t>
      </w:r>
      <w:proofErr w:type="spellEnd"/>
      <w:r>
        <w:t xml:space="preserve"> selection is regular.</w:t>
      </w:r>
    </w:p>
    <w:p w14:paraId="3B615FDD" w14:textId="77777777" w:rsidR="00DB2CE3" w:rsidRPr="00957ACC" w:rsidRDefault="00DB2CE3" w:rsidP="00DB2CE3">
      <w:pPr>
        <w:spacing w:after="0"/>
        <w:rPr>
          <w:rFonts w:ascii="Times New Roman" w:hAnsi="Times New Roman"/>
        </w:rPr>
      </w:pPr>
    </w:p>
    <w:p w14:paraId="21A77F06" w14:textId="77777777" w:rsidR="00DB2CE3" w:rsidRPr="00CA362F" w:rsidRDefault="00DB2CE3" w:rsidP="00DB2CE3">
      <w:pPr>
        <w:spacing w:after="0"/>
        <w:rPr>
          <w:b/>
        </w:rPr>
      </w:pPr>
      <w:r w:rsidRPr="00CA362F">
        <w:rPr>
          <w:b/>
        </w:rPr>
        <w:t>Description:</w:t>
      </w:r>
    </w:p>
    <w:p w14:paraId="511BA6BE" w14:textId="059B229C" w:rsidR="0006587A" w:rsidRDefault="00DB2CE3" w:rsidP="009B5249">
      <w:pPr>
        <w:spacing w:after="0"/>
        <w:ind w:left="720"/>
        <w:jc w:val="left"/>
        <w:rPr>
          <w:rFonts w:ascii="Consolas" w:hAnsi="Consolas"/>
          <w:sz w:val="22"/>
        </w:rPr>
      </w:pPr>
      <w:r>
        <w:rPr>
          <w:szCs w:val="24"/>
        </w:rPr>
        <w:t xml:space="preserve">Regular </w:t>
      </w:r>
      <w:proofErr w:type="spellStart"/>
      <w:r>
        <w:rPr>
          <w:szCs w:val="24"/>
        </w:rPr>
        <w:t>hyperslab</w:t>
      </w:r>
      <w:proofErr w:type="spellEnd"/>
      <w:r>
        <w:rPr>
          <w:szCs w:val="24"/>
        </w:rPr>
        <w:t xml:space="preserve"> </w:t>
      </w:r>
      <w:r w:rsidR="009B5249">
        <w:rPr>
          <w:szCs w:val="24"/>
        </w:rPr>
        <w:t xml:space="preserve">selection </w:t>
      </w:r>
      <w:r w:rsidR="0006587A">
        <w:rPr>
          <w:szCs w:val="24"/>
        </w:rPr>
        <w:t xml:space="preserve">is </w:t>
      </w:r>
      <w:proofErr w:type="gramStart"/>
      <w:r w:rsidR="0006587A">
        <w:rPr>
          <w:szCs w:val="24"/>
        </w:rPr>
        <w:t xml:space="preserve">a </w:t>
      </w:r>
      <w:proofErr w:type="spellStart"/>
      <w:r w:rsidR="0006587A">
        <w:rPr>
          <w:szCs w:val="24"/>
        </w:rPr>
        <w:t>hyperslab</w:t>
      </w:r>
      <w:proofErr w:type="spellEnd"/>
      <w:r>
        <w:rPr>
          <w:szCs w:val="24"/>
        </w:rPr>
        <w:t xml:space="preserve"> </w:t>
      </w:r>
      <w:r w:rsidR="009B5249">
        <w:rPr>
          <w:szCs w:val="24"/>
        </w:rPr>
        <w:t xml:space="preserve">selection </w:t>
      </w:r>
      <w:r>
        <w:rPr>
          <w:szCs w:val="24"/>
        </w:rPr>
        <w:t xml:space="preserve">described by setting the </w:t>
      </w:r>
      <w:r w:rsidRPr="00DB2CE3">
        <w:rPr>
          <w:rFonts w:ascii="Consolas" w:hAnsi="Consolas"/>
          <w:sz w:val="22"/>
        </w:rPr>
        <w:t>offset</w:t>
      </w:r>
      <w:r>
        <w:rPr>
          <w:szCs w:val="24"/>
        </w:rPr>
        <w:t xml:space="preserve">, </w:t>
      </w:r>
      <w:r w:rsidRPr="00DB2CE3">
        <w:rPr>
          <w:rFonts w:ascii="Consolas" w:hAnsi="Consolas"/>
          <w:sz w:val="22"/>
        </w:rPr>
        <w:t>stride</w:t>
      </w:r>
      <w:r w:rsidR="009B5249">
        <w:rPr>
          <w:szCs w:val="24"/>
        </w:rPr>
        <w:t xml:space="preserve">, </w:t>
      </w:r>
      <w:r w:rsidRPr="00DB2CE3">
        <w:rPr>
          <w:rFonts w:ascii="Consolas" w:hAnsi="Consolas"/>
          <w:sz w:val="22"/>
        </w:rPr>
        <w:t>count</w:t>
      </w:r>
      <w:proofErr w:type="gramEnd"/>
      <w:r>
        <w:rPr>
          <w:szCs w:val="24"/>
        </w:rPr>
        <w:t xml:space="preserve"> and </w:t>
      </w:r>
      <w:r w:rsidRPr="00DB2CE3">
        <w:rPr>
          <w:rFonts w:ascii="Consolas" w:hAnsi="Consolas"/>
          <w:sz w:val="22"/>
        </w:rPr>
        <w:t xml:space="preserve">block </w:t>
      </w:r>
      <w:r>
        <w:rPr>
          <w:szCs w:val="24"/>
        </w:rPr>
        <w:t>parameters to</w:t>
      </w:r>
      <w:r w:rsidR="00EB0CB0">
        <w:rPr>
          <w:szCs w:val="24"/>
        </w:rPr>
        <w:t xml:space="preserve"> the</w:t>
      </w:r>
      <w:r w:rsidR="00C56670">
        <w:rPr>
          <w:szCs w:val="24"/>
        </w:rPr>
        <w:t xml:space="preserve"> </w:t>
      </w:r>
      <w:r w:rsidRPr="00DB2CE3">
        <w:rPr>
          <w:rFonts w:ascii="Consolas" w:hAnsi="Consolas"/>
          <w:sz w:val="22"/>
        </w:rPr>
        <w:t>H5</w:t>
      </w:r>
      <w:r w:rsidR="00EB0CB0">
        <w:rPr>
          <w:rFonts w:ascii="Consolas" w:hAnsi="Consolas"/>
          <w:sz w:val="22"/>
        </w:rPr>
        <w:t>S</w:t>
      </w:r>
      <w:r w:rsidRPr="00DB2CE3">
        <w:rPr>
          <w:rFonts w:ascii="Consolas" w:hAnsi="Consolas"/>
          <w:sz w:val="22"/>
        </w:rPr>
        <w:t>select_hyperslab</w:t>
      </w:r>
      <w:r w:rsidR="00EB0CB0">
        <w:rPr>
          <w:rFonts w:ascii="Consolas" w:hAnsi="Consolas"/>
          <w:sz w:val="22"/>
        </w:rPr>
        <w:t xml:space="preserve"> </w:t>
      </w:r>
      <w:r w:rsidR="00EB0CB0" w:rsidRPr="00EB0CB0">
        <w:rPr>
          <w:szCs w:val="24"/>
        </w:rPr>
        <w:t>call</w:t>
      </w:r>
      <w:r>
        <w:rPr>
          <w:szCs w:val="24"/>
        </w:rPr>
        <w:t>.</w:t>
      </w:r>
      <w:r w:rsidR="0006587A">
        <w:rPr>
          <w:szCs w:val="24"/>
        </w:rPr>
        <w:t xml:space="preserve"> If several calls to </w:t>
      </w:r>
      <w:r w:rsidR="0006587A" w:rsidRPr="00DB2CE3">
        <w:rPr>
          <w:rFonts w:ascii="Consolas" w:hAnsi="Consolas"/>
          <w:sz w:val="22"/>
        </w:rPr>
        <w:t>H5</w:t>
      </w:r>
      <w:r w:rsidR="00EB0CB0">
        <w:rPr>
          <w:rFonts w:ascii="Consolas" w:hAnsi="Consolas"/>
          <w:sz w:val="22"/>
        </w:rPr>
        <w:t>S</w:t>
      </w:r>
      <w:r w:rsidR="0006587A" w:rsidRPr="00DB2CE3">
        <w:rPr>
          <w:rFonts w:ascii="Consolas" w:hAnsi="Consolas"/>
          <w:sz w:val="22"/>
        </w:rPr>
        <w:t>select_hyperslab</w:t>
      </w:r>
      <w:r w:rsidR="0006587A">
        <w:rPr>
          <w:szCs w:val="24"/>
        </w:rPr>
        <w:t xml:space="preserve"> are needed, then the </w:t>
      </w:r>
      <w:proofErr w:type="spellStart"/>
      <w:r w:rsidR="0006587A">
        <w:rPr>
          <w:szCs w:val="24"/>
        </w:rPr>
        <w:t>hyperslab</w:t>
      </w:r>
      <w:proofErr w:type="spellEnd"/>
      <w:r w:rsidR="0006587A">
        <w:rPr>
          <w:szCs w:val="24"/>
        </w:rPr>
        <w:t xml:space="preserve"> </w:t>
      </w:r>
      <w:r w:rsidR="009B5249">
        <w:rPr>
          <w:szCs w:val="24"/>
        </w:rPr>
        <w:t xml:space="preserve">selection </w:t>
      </w:r>
      <w:r w:rsidR="0006587A">
        <w:rPr>
          <w:szCs w:val="24"/>
        </w:rPr>
        <w:t>is irregular.</w:t>
      </w:r>
      <w:r>
        <w:rPr>
          <w:rFonts w:ascii="Consolas" w:hAnsi="Consolas"/>
          <w:sz w:val="22"/>
        </w:rPr>
        <w:t xml:space="preserve"> </w:t>
      </w:r>
    </w:p>
    <w:p w14:paraId="117FC358" w14:textId="77777777" w:rsidR="0006587A" w:rsidRDefault="0006587A" w:rsidP="00DB2CE3">
      <w:pPr>
        <w:spacing w:after="0"/>
        <w:ind w:left="720"/>
        <w:rPr>
          <w:rFonts w:ascii="Consolas" w:hAnsi="Consolas"/>
          <w:sz w:val="22"/>
        </w:rPr>
      </w:pPr>
    </w:p>
    <w:p w14:paraId="31C0C593" w14:textId="58141DDF" w:rsidR="00DB2CE3" w:rsidRDefault="00DB2CE3" w:rsidP="00DB2CE3">
      <w:pPr>
        <w:spacing w:after="0"/>
        <w:ind w:left="720"/>
      </w:pPr>
      <w:r>
        <w:rPr>
          <w:rFonts w:ascii="Consolas" w:hAnsi="Consolas"/>
          <w:sz w:val="22"/>
        </w:rPr>
        <w:t>H5Sis_regular</w:t>
      </w:r>
      <w:r w:rsidRPr="0039645B">
        <w:rPr>
          <w:rFonts w:ascii="Consolas" w:hAnsi="Consolas"/>
          <w:sz w:val="22"/>
        </w:rPr>
        <w:t>_</w:t>
      </w:r>
      <w:r>
        <w:rPr>
          <w:rFonts w:ascii="Consolas" w:hAnsi="Consolas"/>
          <w:sz w:val="22"/>
        </w:rPr>
        <w:t>hyperslab</w:t>
      </w:r>
      <w:r w:rsidRPr="00957ACC">
        <w:rPr>
          <w:rFonts w:ascii="Times New Roman" w:hAnsi="Times New Roman"/>
        </w:rPr>
        <w:t xml:space="preserve"> </w:t>
      </w:r>
      <w:r>
        <w:t xml:space="preserve">takes the </w:t>
      </w:r>
      <w:proofErr w:type="spellStart"/>
      <w:r>
        <w:t>dataspace</w:t>
      </w:r>
      <w:proofErr w:type="spellEnd"/>
      <w:r>
        <w:t xml:space="preserve"> identifier, </w:t>
      </w:r>
      <w:proofErr w:type="spellStart"/>
      <w:r>
        <w:rPr>
          <w:rFonts w:ascii="Consolas" w:hAnsi="Consolas"/>
          <w:sz w:val="22"/>
        </w:rPr>
        <w:t>space</w:t>
      </w:r>
      <w:r w:rsidRPr="0039645B">
        <w:rPr>
          <w:rFonts w:ascii="Consolas" w:hAnsi="Consolas"/>
          <w:sz w:val="22"/>
        </w:rPr>
        <w:t>_id</w:t>
      </w:r>
      <w:proofErr w:type="spellEnd"/>
      <w:r>
        <w:rPr>
          <w:rFonts w:ascii="Consolas" w:hAnsi="Consolas"/>
          <w:sz w:val="22"/>
        </w:rPr>
        <w:t>,</w:t>
      </w:r>
      <w:r>
        <w:t xml:space="preserve"> </w:t>
      </w:r>
      <w:r>
        <w:rPr>
          <w:rFonts w:ascii="Consolas" w:hAnsi="Consolas"/>
          <w:sz w:val="22"/>
        </w:rPr>
        <w:t>and</w:t>
      </w:r>
      <w:r w:rsidRPr="00957ACC">
        <w:rPr>
          <w:rFonts w:ascii="Times New Roman" w:hAnsi="Times New Roman"/>
        </w:rPr>
        <w:t xml:space="preserve"> </w:t>
      </w:r>
      <w:r w:rsidR="0006587A">
        <w:t xml:space="preserve">queries the type of the </w:t>
      </w:r>
      <w:proofErr w:type="spellStart"/>
      <w:r w:rsidR="0006587A">
        <w:t>hyperslab</w:t>
      </w:r>
      <w:proofErr w:type="spellEnd"/>
      <w:r w:rsidR="0006587A">
        <w:t xml:space="preserve"> selection</w:t>
      </w:r>
      <w:r>
        <w:t>.</w:t>
      </w:r>
    </w:p>
    <w:p w14:paraId="49457303" w14:textId="77777777" w:rsidR="00DB2CE3" w:rsidRPr="00CA362F" w:rsidRDefault="00DB2CE3" w:rsidP="00DB2CE3">
      <w:pPr>
        <w:spacing w:after="0"/>
        <w:rPr>
          <w:b/>
        </w:rPr>
      </w:pPr>
      <w:r w:rsidRPr="00CA362F">
        <w:rPr>
          <w:b/>
        </w:rPr>
        <w:t>Parameters:</w:t>
      </w:r>
    </w:p>
    <w:p w14:paraId="085A08D8" w14:textId="77777777" w:rsidR="00DB2CE3" w:rsidRDefault="00DB2CE3" w:rsidP="00DB2CE3">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DB2CE3" w14:paraId="1FA6DEE5" w14:textId="77777777" w:rsidTr="00DB2CE3">
        <w:tc>
          <w:tcPr>
            <w:tcW w:w="2088" w:type="dxa"/>
          </w:tcPr>
          <w:p w14:paraId="0111F647" w14:textId="7D143831" w:rsidR="00DB2CE3" w:rsidRDefault="00DB2CE3" w:rsidP="0006587A">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sidR="0006587A">
              <w:rPr>
                <w:rFonts w:ascii="Consolas" w:hAnsi="Consolas"/>
                <w:sz w:val="22"/>
              </w:rPr>
              <w:t>space</w:t>
            </w:r>
            <w:r w:rsidRPr="002C4D15">
              <w:rPr>
                <w:rFonts w:ascii="Consolas" w:hAnsi="Consolas"/>
                <w:sz w:val="22"/>
              </w:rPr>
              <w:t>_id</w:t>
            </w:r>
            <w:proofErr w:type="spellEnd"/>
          </w:p>
        </w:tc>
        <w:tc>
          <w:tcPr>
            <w:tcW w:w="450" w:type="dxa"/>
          </w:tcPr>
          <w:p w14:paraId="2921B0ED" w14:textId="77777777" w:rsidR="00DB2CE3" w:rsidRDefault="00DB2CE3" w:rsidP="00DB2CE3">
            <w:pPr>
              <w:jc w:val="left"/>
              <w:rPr>
                <w:i/>
                <w:szCs w:val="24"/>
              </w:rPr>
            </w:pPr>
            <w:r>
              <w:rPr>
                <w:i/>
                <w:szCs w:val="24"/>
              </w:rPr>
              <w:t>-</w:t>
            </w:r>
          </w:p>
        </w:tc>
        <w:tc>
          <w:tcPr>
            <w:tcW w:w="6894" w:type="dxa"/>
          </w:tcPr>
          <w:p w14:paraId="0C8D313E" w14:textId="6045ED48" w:rsidR="00DB2CE3" w:rsidRDefault="00DB2CE3" w:rsidP="0006587A">
            <w:pPr>
              <w:jc w:val="left"/>
              <w:rPr>
                <w:i/>
                <w:szCs w:val="24"/>
              </w:rPr>
            </w:pPr>
            <w:r>
              <w:rPr>
                <w:szCs w:val="24"/>
              </w:rPr>
              <w:t xml:space="preserve">IN: </w:t>
            </w:r>
            <w:r w:rsidRPr="00A32A0B">
              <w:rPr>
                <w:szCs w:val="24"/>
              </w:rPr>
              <w:t xml:space="preserve">The </w:t>
            </w:r>
            <w:r>
              <w:rPr>
                <w:szCs w:val="24"/>
              </w:rPr>
              <w:t xml:space="preserve">identifier of the </w:t>
            </w:r>
            <w:proofErr w:type="spellStart"/>
            <w:r w:rsidR="0006587A">
              <w:rPr>
                <w:szCs w:val="24"/>
              </w:rPr>
              <w:t>dataspace</w:t>
            </w:r>
            <w:proofErr w:type="spellEnd"/>
            <w:r>
              <w:rPr>
                <w:szCs w:val="24"/>
              </w:rPr>
              <w:t>.</w:t>
            </w:r>
          </w:p>
        </w:tc>
      </w:tr>
    </w:tbl>
    <w:p w14:paraId="7B2BD34E" w14:textId="77777777" w:rsidR="00DB2CE3" w:rsidRDefault="00DB2CE3" w:rsidP="00DB2CE3">
      <w:pPr>
        <w:spacing w:after="0"/>
        <w:rPr>
          <w:rFonts w:ascii="Times New Roman" w:hAnsi="Times New Roman"/>
        </w:rPr>
      </w:pPr>
    </w:p>
    <w:p w14:paraId="5B56560A" w14:textId="77777777" w:rsidR="00DB2CE3" w:rsidRPr="00B03170" w:rsidRDefault="00DB2CE3" w:rsidP="00DB2CE3">
      <w:pPr>
        <w:spacing w:after="0"/>
        <w:rPr>
          <w:b/>
        </w:rPr>
      </w:pPr>
      <w:r w:rsidRPr="00B03170">
        <w:rPr>
          <w:b/>
        </w:rPr>
        <w:t>Returns:</w:t>
      </w:r>
    </w:p>
    <w:p w14:paraId="1A2F9D78" w14:textId="5E527865" w:rsidR="00DB2CE3" w:rsidRDefault="0006587A" w:rsidP="00DB2CE3">
      <w:pPr>
        <w:spacing w:after="0"/>
        <w:ind w:firstLine="720"/>
        <w:rPr>
          <w:rFonts w:eastAsia="Times New Roman" w:cs="Times New Roman"/>
        </w:rPr>
      </w:pPr>
      <w:r>
        <w:rPr>
          <w:rFonts w:eastAsia="Times New Roman" w:cs="Times New Roman"/>
        </w:rPr>
        <w:t xml:space="preserve">Returns </w:t>
      </w:r>
      <w:r w:rsidRPr="0006587A">
        <w:rPr>
          <w:rFonts w:ascii="Consolas" w:eastAsia="Times New Roman" w:hAnsi="Consolas" w:cs="Times New Roman"/>
          <w:sz w:val="22"/>
        </w:rPr>
        <w:t>TRUE/FALSE</w:t>
      </w:r>
      <w:r>
        <w:rPr>
          <w:rFonts w:eastAsia="Times New Roman" w:cs="Times New Roman"/>
        </w:rPr>
        <w:t xml:space="preserve"> for </w:t>
      </w:r>
      <w:proofErr w:type="spellStart"/>
      <w:r>
        <w:rPr>
          <w:rFonts w:eastAsia="Times New Roman" w:cs="Times New Roman"/>
        </w:rPr>
        <w:t>hyperslab</w:t>
      </w:r>
      <w:proofErr w:type="spellEnd"/>
      <w:r>
        <w:rPr>
          <w:rFonts w:eastAsia="Times New Roman" w:cs="Times New Roman"/>
        </w:rPr>
        <w:t xml:space="preserve"> se</w:t>
      </w:r>
      <w:r w:rsidR="003808AC">
        <w:rPr>
          <w:rFonts w:eastAsia="Times New Roman" w:cs="Times New Roman"/>
        </w:rPr>
        <w:t xml:space="preserve">lection; </w:t>
      </w:r>
      <w:r w:rsidRPr="0006587A">
        <w:rPr>
          <w:rFonts w:ascii="Consolas" w:eastAsia="Times New Roman" w:hAnsi="Consolas" w:cs="Times New Roman"/>
          <w:sz w:val="22"/>
        </w:rPr>
        <w:t>FAIL</w:t>
      </w:r>
      <w:r>
        <w:rPr>
          <w:rFonts w:eastAsia="Times New Roman" w:cs="Times New Roman"/>
        </w:rPr>
        <w:t xml:space="preserve"> on error or when</w:t>
      </w:r>
      <w:r w:rsidR="009B5249">
        <w:rPr>
          <w:rFonts w:eastAsia="Times New Roman" w:cs="Times New Roman"/>
        </w:rPr>
        <w:t xml:space="preserve"> querying other selection types such as point selection.</w:t>
      </w:r>
      <w:r w:rsidR="00DB2CE3">
        <w:rPr>
          <w:rFonts w:eastAsia="Times New Roman" w:cs="Times New Roman"/>
        </w:rPr>
        <w:t xml:space="preserve"> </w:t>
      </w:r>
    </w:p>
    <w:p w14:paraId="2FB8C449" w14:textId="77777777" w:rsidR="00DB2CE3" w:rsidRDefault="00DB2CE3" w:rsidP="00DB2CE3">
      <w:pPr>
        <w:spacing w:after="0"/>
        <w:ind w:firstLine="720"/>
        <w:rPr>
          <w:rFonts w:eastAsia="Times New Roman" w:cs="Times New Roman"/>
        </w:rPr>
      </w:pPr>
    </w:p>
    <w:p w14:paraId="0435A639" w14:textId="77777777" w:rsidR="00E12010" w:rsidRDefault="00E12010">
      <w:pPr>
        <w:spacing w:after="0"/>
        <w:jc w:val="left"/>
        <w:rPr>
          <w:rFonts w:asciiTheme="majorHAnsi" w:eastAsiaTheme="majorEastAsia" w:hAnsiTheme="majorHAnsi" w:cstheme="majorBidi"/>
          <w:b/>
          <w:bCs/>
          <w:color w:val="000000" w:themeColor="text1"/>
        </w:rPr>
      </w:pPr>
      <w:r>
        <w:br w:type="page"/>
      </w:r>
    </w:p>
    <w:p w14:paraId="1F5C9D1D" w14:textId="2D6D9448" w:rsidR="00E12010" w:rsidRDefault="00E12010" w:rsidP="00E12010">
      <w:pPr>
        <w:pStyle w:val="Heading3"/>
      </w:pPr>
      <w:bookmarkStart w:id="100" w:name="_Toc298147475"/>
      <w:r>
        <w:lastRenderedPageBreak/>
        <w:t>H5Sget_regular_hyperslab</w:t>
      </w:r>
      <w:bookmarkEnd w:id="100"/>
    </w:p>
    <w:p w14:paraId="3F043681" w14:textId="1A651CAD" w:rsidR="00E12010" w:rsidRPr="00F3751C" w:rsidRDefault="00E12010" w:rsidP="00E12010">
      <w:pPr>
        <w:spacing w:after="0"/>
        <w:rPr>
          <w:i/>
        </w:rPr>
      </w:pPr>
      <w:r w:rsidRPr="00F3751C">
        <w:rPr>
          <w:b/>
        </w:rPr>
        <w:t>Name:</w:t>
      </w:r>
      <w:r w:rsidRPr="00957ACC">
        <w:rPr>
          <w:rFonts w:ascii="Times New Roman" w:hAnsi="Times New Roman"/>
          <w:b/>
        </w:rPr>
        <w:t xml:space="preserve"> </w:t>
      </w:r>
      <w:r>
        <w:rPr>
          <w:rFonts w:ascii="Consolas" w:hAnsi="Consolas"/>
          <w:sz w:val="22"/>
        </w:rPr>
        <w:t>H5S</w:t>
      </w:r>
      <w:r w:rsidRPr="0054222D">
        <w:rPr>
          <w:rFonts w:ascii="Consolas" w:hAnsi="Consolas"/>
          <w:sz w:val="22"/>
        </w:rPr>
        <w:t>get_</w:t>
      </w:r>
      <w:r>
        <w:rPr>
          <w:rFonts w:ascii="Consolas" w:hAnsi="Consolas"/>
          <w:sz w:val="22"/>
        </w:rPr>
        <w:t>regular</w:t>
      </w:r>
      <w:r w:rsidRPr="0054222D">
        <w:rPr>
          <w:rFonts w:ascii="Consolas" w:hAnsi="Consolas"/>
          <w:sz w:val="22"/>
        </w:rPr>
        <w:t>_</w:t>
      </w:r>
      <w:r>
        <w:rPr>
          <w:rFonts w:ascii="Consolas" w:hAnsi="Consolas"/>
          <w:sz w:val="22"/>
        </w:rPr>
        <w:t>hyperslab</w:t>
      </w:r>
    </w:p>
    <w:p w14:paraId="1FABCBF5" w14:textId="77777777" w:rsidR="00E12010" w:rsidRPr="00F3751C" w:rsidRDefault="00E12010" w:rsidP="00E12010">
      <w:pPr>
        <w:spacing w:after="0"/>
        <w:rPr>
          <w:b/>
        </w:rPr>
      </w:pPr>
      <w:r w:rsidRPr="00F3751C">
        <w:rPr>
          <w:b/>
        </w:rPr>
        <w:t>Signature:</w:t>
      </w:r>
    </w:p>
    <w:p w14:paraId="1CBC285C" w14:textId="5F1C8B84" w:rsidR="00E12010" w:rsidRPr="0039645B" w:rsidRDefault="00E12010" w:rsidP="00E12010">
      <w:pPr>
        <w:spacing w:after="0"/>
        <w:rPr>
          <w:rFonts w:ascii="Consolas" w:hAnsi="Consolas"/>
          <w:sz w:val="22"/>
        </w:rPr>
      </w:pPr>
      <w:r w:rsidRPr="00957ACC">
        <w:rPr>
          <w:rFonts w:ascii="Times New Roman" w:hAnsi="Times New Roman"/>
        </w:rPr>
        <w:tab/>
      </w:r>
      <w:proofErr w:type="spellStart"/>
      <w:proofErr w:type="gramStart"/>
      <w:r w:rsidR="00F35F33">
        <w:rPr>
          <w:rFonts w:ascii="Times New Roman" w:hAnsi="Times New Roman" w:cs="Times New Roman"/>
          <w:i/>
          <w:szCs w:val="24"/>
        </w:rPr>
        <w:t>herr</w:t>
      </w:r>
      <w:proofErr w:type="gramEnd"/>
      <w:r w:rsidRPr="0079075B">
        <w:rPr>
          <w:rFonts w:ascii="Times New Roman" w:hAnsi="Times New Roman" w:cs="Times New Roman"/>
          <w:i/>
          <w:szCs w:val="24"/>
        </w:rPr>
        <w:t>_t</w:t>
      </w:r>
      <w:proofErr w:type="spellEnd"/>
      <w:r w:rsidR="00EB0CB0">
        <w:rPr>
          <w:rFonts w:ascii="Consolas" w:hAnsi="Consolas"/>
          <w:sz w:val="22"/>
        </w:rPr>
        <w:t xml:space="preserve"> H5S</w:t>
      </w:r>
      <w:r w:rsidRPr="0039645B">
        <w:rPr>
          <w:rFonts w:ascii="Consolas" w:hAnsi="Consolas"/>
          <w:sz w:val="22"/>
        </w:rPr>
        <w:t>get_</w:t>
      </w:r>
      <w:r>
        <w:rPr>
          <w:rFonts w:ascii="Consolas" w:hAnsi="Consolas"/>
          <w:sz w:val="22"/>
        </w:rPr>
        <w:t>regular_hyperslab</w:t>
      </w:r>
      <w:r w:rsidRPr="0039645B">
        <w:rPr>
          <w:rFonts w:ascii="Consolas" w:hAnsi="Consolas"/>
          <w:sz w:val="22"/>
        </w:rPr>
        <w:t xml:space="preserve"> (</w:t>
      </w:r>
      <w:proofErr w:type="spellStart"/>
      <w:r w:rsidRPr="00B9633C">
        <w:rPr>
          <w:rFonts w:ascii="Times New Roman" w:hAnsi="Times New Roman" w:cs="Times New Roman"/>
          <w:i/>
          <w:szCs w:val="24"/>
        </w:rPr>
        <w:t>hid_t</w:t>
      </w:r>
      <w:proofErr w:type="spellEnd"/>
      <w:r>
        <w:rPr>
          <w:rFonts w:ascii="Consolas" w:hAnsi="Consolas"/>
          <w:sz w:val="22"/>
        </w:rPr>
        <w:t xml:space="preserve"> </w:t>
      </w:r>
      <w:proofErr w:type="spellStart"/>
      <w:r>
        <w:rPr>
          <w:rFonts w:ascii="Consolas" w:hAnsi="Consolas"/>
          <w:sz w:val="22"/>
        </w:rPr>
        <w:t>space</w:t>
      </w:r>
      <w:r w:rsidRPr="0039645B">
        <w:rPr>
          <w:rFonts w:ascii="Consolas" w:hAnsi="Consolas"/>
          <w:sz w:val="22"/>
        </w:rPr>
        <w:t>_id</w:t>
      </w:r>
      <w:proofErr w:type="spellEnd"/>
      <w:r w:rsidRPr="0039645B">
        <w:rPr>
          <w:rFonts w:ascii="Consolas" w:hAnsi="Consolas"/>
          <w:sz w:val="22"/>
        </w:rPr>
        <w:t xml:space="preserve">, </w:t>
      </w:r>
      <w:proofErr w:type="spellStart"/>
      <w:r w:rsidRPr="00E12010">
        <w:rPr>
          <w:rFonts w:ascii="Consolas" w:hAnsi="Consolas"/>
          <w:i/>
          <w:sz w:val="22"/>
        </w:rPr>
        <w:t>h</w:t>
      </w:r>
      <w:r w:rsidRPr="00E12010">
        <w:rPr>
          <w:rFonts w:ascii="Times New Roman" w:hAnsi="Times New Roman" w:cs="Times New Roman"/>
          <w:i/>
          <w:szCs w:val="24"/>
        </w:rPr>
        <w:t>size</w:t>
      </w:r>
      <w:r w:rsidRPr="00B9633C">
        <w:rPr>
          <w:rFonts w:ascii="Times New Roman" w:hAnsi="Times New Roman" w:cs="Times New Roman"/>
          <w:i/>
          <w:szCs w:val="24"/>
        </w:rPr>
        <w:t>_t</w:t>
      </w:r>
      <w:proofErr w:type="spellEnd"/>
      <w:r>
        <w:rPr>
          <w:rFonts w:ascii="Consolas" w:hAnsi="Consolas"/>
          <w:sz w:val="22"/>
        </w:rPr>
        <w:t xml:space="preserve"> start[], </w:t>
      </w:r>
      <w:proofErr w:type="spellStart"/>
      <w:r w:rsidRPr="00E12010">
        <w:rPr>
          <w:rFonts w:ascii="Consolas" w:hAnsi="Consolas"/>
          <w:i/>
          <w:sz w:val="22"/>
        </w:rPr>
        <w:t>h</w:t>
      </w:r>
      <w:r w:rsidRPr="00E12010">
        <w:rPr>
          <w:rFonts w:ascii="Times New Roman" w:hAnsi="Times New Roman" w:cs="Times New Roman"/>
          <w:i/>
          <w:szCs w:val="24"/>
        </w:rPr>
        <w:t>size</w:t>
      </w:r>
      <w:r w:rsidRPr="00B9633C">
        <w:rPr>
          <w:rFonts w:ascii="Times New Roman" w:hAnsi="Times New Roman" w:cs="Times New Roman"/>
          <w:i/>
          <w:szCs w:val="24"/>
        </w:rPr>
        <w:t>_t</w:t>
      </w:r>
      <w:proofErr w:type="spellEnd"/>
      <w:r w:rsidR="00F35F33">
        <w:rPr>
          <w:rFonts w:ascii="Consolas" w:hAnsi="Consolas"/>
          <w:sz w:val="22"/>
        </w:rPr>
        <w:t xml:space="preserve"> strid</w:t>
      </w:r>
      <w:r>
        <w:rPr>
          <w:rFonts w:ascii="Consolas" w:hAnsi="Consolas"/>
          <w:sz w:val="22"/>
        </w:rPr>
        <w:t xml:space="preserve">e[], </w:t>
      </w:r>
      <w:proofErr w:type="spellStart"/>
      <w:r w:rsidRPr="00E12010">
        <w:rPr>
          <w:rFonts w:ascii="Consolas" w:hAnsi="Consolas"/>
          <w:i/>
          <w:sz w:val="22"/>
        </w:rPr>
        <w:t>h</w:t>
      </w:r>
      <w:r w:rsidRPr="00E12010">
        <w:rPr>
          <w:rFonts w:ascii="Times New Roman" w:hAnsi="Times New Roman" w:cs="Times New Roman"/>
          <w:i/>
          <w:szCs w:val="24"/>
        </w:rPr>
        <w:t>size</w:t>
      </w:r>
      <w:r w:rsidRPr="00B9633C">
        <w:rPr>
          <w:rFonts w:ascii="Times New Roman" w:hAnsi="Times New Roman" w:cs="Times New Roman"/>
          <w:i/>
          <w:szCs w:val="24"/>
        </w:rPr>
        <w:t>_t</w:t>
      </w:r>
      <w:proofErr w:type="spellEnd"/>
      <w:r>
        <w:rPr>
          <w:rFonts w:ascii="Consolas" w:hAnsi="Consolas"/>
          <w:sz w:val="22"/>
        </w:rPr>
        <w:t xml:space="preserve"> count[], </w:t>
      </w:r>
      <w:proofErr w:type="spellStart"/>
      <w:r w:rsidRPr="00E12010">
        <w:rPr>
          <w:rFonts w:ascii="Consolas" w:hAnsi="Consolas"/>
          <w:i/>
          <w:sz w:val="22"/>
        </w:rPr>
        <w:t>h</w:t>
      </w:r>
      <w:r w:rsidRPr="00E12010">
        <w:rPr>
          <w:rFonts w:ascii="Times New Roman" w:hAnsi="Times New Roman" w:cs="Times New Roman"/>
          <w:i/>
          <w:szCs w:val="24"/>
        </w:rPr>
        <w:t>size</w:t>
      </w:r>
      <w:r w:rsidRPr="00B9633C">
        <w:rPr>
          <w:rFonts w:ascii="Times New Roman" w:hAnsi="Times New Roman" w:cs="Times New Roman"/>
          <w:i/>
          <w:szCs w:val="24"/>
        </w:rPr>
        <w:t>_t</w:t>
      </w:r>
      <w:proofErr w:type="spellEnd"/>
      <w:r>
        <w:rPr>
          <w:rFonts w:ascii="Consolas" w:hAnsi="Consolas"/>
          <w:sz w:val="22"/>
        </w:rPr>
        <w:t xml:space="preserve"> block[]</w:t>
      </w:r>
      <w:r w:rsidRPr="0039645B">
        <w:rPr>
          <w:rFonts w:ascii="Consolas" w:hAnsi="Consolas"/>
          <w:sz w:val="22"/>
        </w:rPr>
        <w:t>)</w:t>
      </w:r>
    </w:p>
    <w:p w14:paraId="7965074B" w14:textId="77777777" w:rsidR="00E12010" w:rsidRPr="00957ACC" w:rsidRDefault="00E12010" w:rsidP="00E12010">
      <w:pPr>
        <w:spacing w:after="0"/>
        <w:rPr>
          <w:rFonts w:ascii="Times New Roman" w:hAnsi="Times New Roman"/>
        </w:rPr>
      </w:pPr>
    </w:p>
    <w:p w14:paraId="33D5B917" w14:textId="77777777" w:rsidR="00E12010" w:rsidRPr="00F3751C" w:rsidRDefault="00E12010" w:rsidP="00E12010">
      <w:pPr>
        <w:spacing w:after="0"/>
        <w:rPr>
          <w:b/>
        </w:rPr>
      </w:pPr>
      <w:r w:rsidRPr="00F3751C">
        <w:rPr>
          <w:b/>
        </w:rPr>
        <w:t>Purpose:</w:t>
      </w:r>
    </w:p>
    <w:p w14:paraId="292A701D" w14:textId="0DFE3682" w:rsidR="00E12010" w:rsidRPr="00F3751C" w:rsidRDefault="00E12010" w:rsidP="00E12010">
      <w:pPr>
        <w:spacing w:after="0"/>
      </w:pPr>
      <w:r>
        <w:rPr>
          <w:rFonts w:ascii="Times New Roman" w:hAnsi="Times New Roman"/>
          <w:b/>
        </w:rPr>
        <w:tab/>
      </w:r>
      <w:r w:rsidR="00F35F33">
        <w:t xml:space="preserve">Retrieves a regular </w:t>
      </w:r>
      <w:proofErr w:type="spellStart"/>
      <w:r w:rsidR="00F35F33">
        <w:t>hyperslab</w:t>
      </w:r>
      <w:proofErr w:type="spellEnd"/>
      <w:r w:rsidR="00F35F33">
        <w:t xml:space="preserve"> selection.</w:t>
      </w:r>
    </w:p>
    <w:p w14:paraId="5C1BCA52" w14:textId="77777777" w:rsidR="00E12010" w:rsidRPr="00957ACC" w:rsidRDefault="00E12010" w:rsidP="00E12010">
      <w:pPr>
        <w:spacing w:after="0"/>
        <w:rPr>
          <w:rFonts w:ascii="Times New Roman" w:hAnsi="Times New Roman"/>
        </w:rPr>
      </w:pPr>
    </w:p>
    <w:p w14:paraId="312D9810" w14:textId="77777777" w:rsidR="00E12010" w:rsidRPr="00CA362F" w:rsidRDefault="00E12010" w:rsidP="00E12010">
      <w:pPr>
        <w:spacing w:after="0"/>
        <w:rPr>
          <w:b/>
        </w:rPr>
      </w:pPr>
      <w:r w:rsidRPr="00CA362F">
        <w:rPr>
          <w:b/>
        </w:rPr>
        <w:t>Description:</w:t>
      </w:r>
    </w:p>
    <w:p w14:paraId="54E80916" w14:textId="47FE835A" w:rsidR="00F35F33" w:rsidRDefault="00F35F33" w:rsidP="00FD04D6">
      <w:pPr>
        <w:spacing w:after="0"/>
        <w:ind w:left="720"/>
        <w:jc w:val="left"/>
        <w:rPr>
          <w:rFonts w:ascii="Consolas" w:hAnsi="Consolas"/>
          <w:sz w:val="22"/>
        </w:rPr>
      </w:pPr>
      <w:r>
        <w:rPr>
          <w:szCs w:val="24"/>
        </w:rPr>
        <w:t xml:space="preserve">Regular </w:t>
      </w:r>
      <w:proofErr w:type="spellStart"/>
      <w:r>
        <w:rPr>
          <w:szCs w:val="24"/>
        </w:rPr>
        <w:t>hyperslab</w:t>
      </w:r>
      <w:proofErr w:type="spellEnd"/>
      <w:r>
        <w:rPr>
          <w:szCs w:val="24"/>
        </w:rPr>
        <w:t xml:space="preserve"> </w:t>
      </w:r>
      <w:r w:rsidR="009B5249">
        <w:rPr>
          <w:szCs w:val="24"/>
        </w:rPr>
        <w:t xml:space="preserve">selection </w:t>
      </w:r>
      <w:r>
        <w:rPr>
          <w:szCs w:val="24"/>
        </w:rPr>
        <w:t xml:space="preserve">is </w:t>
      </w:r>
      <w:proofErr w:type="gramStart"/>
      <w:r>
        <w:rPr>
          <w:szCs w:val="24"/>
        </w:rPr>
        <w:t xml:space="preserve">a </w:t>
      </w:r>
      <w:proofErr w:type="spellStart"/>
      <w:r>
        <w:rPr>
          <w:szCs w:val="24"/>
        </w:rPr>
        <w:t>hyperslab</w:t>
      </w:r>
      <w:proofErr w:type="spellEnd"/>
      <w:r>
        <w:rPr>
          <w:szCs w:val="24"/>
        </w:rPr>
        <w:t xml:space="preserve"> </w:t>
      </w:r>
      <w:r w:rsidR="009B5249">
        <w:rPr>
          <w:szCs w:val="24"/>
        </w:rPr>
        <w:t xml:space="preserve">selection </w:t>
      </w:r>
      <w:r>
        <w:rPr>
          <w:szCs w:val="24"/>
        </w:rPr>
        <w:t xml:space="preserve">described by setting the </w:t>
      </w:r>
      <w:r w:rsidRPr="00DB2CE3">
        <w:rPr>
          <w:rFonts w:ascii="Consolas" w:hAnsi="Consolas"/>
          <w:sz w:val="22"/>
        </w:rPr>
        <w:t>offset</w:t>
      </w:r>
      <w:r>
        <w:rPr>
          <w:szCs w:val="24"/>
        </w:rPr>
        <w:t xml:space="preserve">, </w:t>
      </w:r>
      <w:r w:rsidRPr="00DB2CE3">
        <w:rPr>
          <w:rFonts w:ascii="Consolas" w:hAnsi="Consolas"/>
          <w:sz w:val="22"/>
        </w:rPr>
        <w:t>stride</w:t>
      </w:r>
      <w:r>
        <w:rPr>
          <w:szCs w:val="24"/>
        </w:rPr>
        <w:t xml:space="preserve">, </w:t>
      </w:r>
      <w:r w:rsidRPr="00DB2CE3">
        <w:rPr>
          <w:rFonts w:ascii="Consolas" w:hAnsi="Consolas"/>
          <w:sz w:val="22"/>
        </w:rPr>
        <w:t>count</w:t>
      </w:r>
      <w:proofErr w:type="gramEnd"/>
      <w:r>
        <w:rPr>
          <w:szCs w:val="24"/>
        </w:rPr>
        <w:t xml:space="preserve"> and </w:t>
      </w:r>
      <w:r w:rsidRPr="00DB2CE3">
        <w:rPr>
          <w:rFonts w:ascii="Consolas" w:hAnsi="Consolas"/>
          <w:sz w:val="22"/>
        </w:rPr>
        <w:t xml:space="preserve">block </w:t>
      </w:r>
      <w:r>
        <w:rPr>
          <w:szCs w:val="24"/>
        </w:rPr>
        <w:t xml:space="preserve">parameters to </w:t>
      </w:r>
      <w:r w:rsidR="00EB0CB0">
        <w:rPr>
          <w:szCs w:val="24"/>
        </w:rPr>
        <w:t xml:space="preserve">the </w:t>
      </w:r>
      <w:r w:rsidRPr="00DB2CE3">
        <w:rPr>
          <w:rFonts w:ascii="Consolas" w:hAnsi="Consolas"/>
          <w:sz w:val="22"/>
        </w:rPr>
        <w:t>H5</w:t>
      </w:r>
      <w:r w:rsidR="00EB0CB0">
        <w:rPr>
          <w:rFonts w:ascii="Consolas" w:hAnsi="Consolas"/>
          <w:sz w:val="22"/>
        </w:rPr>
        <w:t>S</w:t>
      </w:r>
      <w:r w:rsidRPr="00DB2CE3">
        <w:rPr>
          <w:rFonts w:ascii="Consolas" w:hAnsi="Consolas"/>
          <w:sz w:val="22"/>
        </w:rPr>
        <w:t>select_hyperslab</w:t>
      </w:r>
      <w:r w:rsidR="00EB0CB0">
        <w:rPr>
          <w:rFonts w:ascii="Consolas" w:hAnsi="Consolas"/>
          <w:sz w:val="22"/>
        </w:rPr>
        <w:t xml:space="preserve"> </w:t>
      </w:r>
      <w:r w:rsidR="00EB0CB0" w:rsidRPr="00EB0CB0">
        <w:rPr>
          <w:szCs w:val="24"/>
        </w:rPr>
        <w:t>call</w:t>
      </w:r>
      <w:r>
        <w:rPr>
          <w:szCs w:val="24"/>
        </w:rPr>
        <w:t xml:space="preserve">. If several calls to </w:t>
      </w:r>
      <w:r w:rsidRPr="00DB2CE3">
        <w:rPr>
          <w:rFonts w:ascii="Consolas" w:hAnsi="Consolas"/>
          <w:sz w:val="22"/>
        </w:rPr>
        <w:t>H5</w:t>
      </w:r>
      <w:r w:rsidR="00EB0CB0">
        <w:rPr>
          <w:rFonts w:ascii="Consolas" w:hAnsi="Consolas"/>
          <w:sz w:val="22"/>
        </w:rPr>
        <w:t>S</w:t>
      </w:r>
      <w:r w:rsidRPr="00DB2CE3">
        <w:rPr>
          <w:rFonts w:ascii="Consolas" w:hAnsi="Consolas"/>
          <w:sz w:val="22"/>
        </w:rPr>
        <w:t>select_hyperslab</w:t>
      </w:r>
      <w:r>
        <w:rPr>
          <w:szCs w:val="24"/>
        </w:rPr>
        <w:t xml:space="preserve"> are needed, then the </w:t>
      </w:r>
      <w:proofErr w:type="spellStart"/>
      <w:r>
        <w:rPr>
          <w:szCs w:val="24"/>
        </w:rPr>
        <w:t>hyperslab</w:t>
      </w:r>
      <w:proofErr w:type="spellEnd"/>
      <w:r>
        <w:rPr>
          <w:szCs w:val="24"/>
        </w:rPr>
        <w:t xml:space="preserve"> </w:t>
      </w:r>
      <w:r w:rsidR="009B5249">
        <w:rPr>
          <w:szCs w:val="24"/>
        </w:rPr>
        <w:t xml:space="preserve">selection </w:t>
      </w:r>
      <w:r>
        <w:rPr>
          <w:szCs w:val="24"/>
        </w:rPr>
        <w:t>is irregular.</w:t>
      </w:r>
      <w:r>
        <w:rPr>
          <w:rFonts w:ascii="Consolas" w:hAnsi="Consolas"/>
          <w:sz w:val="22"/>
        </w:rPr>
        <w:t xml:space="preserve"> </w:t>
      </w:r>
    </w:p>
    <w:p w14:paraId="59BD796C" w14:textId="77777777" w:rsidR="00F35F33" w:rsidRDefault="00F35F33" w:rsidP="00E12010">
      <w:pPr>
        <w:spacing w:after="0"/>
        <w:ind w:left="720"/>
        <w:rPr>
          <w:rFonts w:ascii="Consolas" w:hAnsi="Consolas"/>
          <w:sz w:val="22"/>
        </w:rPr>
      </w:pPr>
    </w:p>
    <w:p w14:paraId="3D2F6359" w14:textId="3BF78BE3" w:rsidR="00E12010" w:rsidRDefault="00E12010" w:rsidP="00E12010">
      <w:pPr>
        <w:spacing w:after="0"/>
        <w:ind w:left="720"/>
        <w:rPr>
          <w:rFonts w:ascii="Consolas" w:hAnsi="Consolas"/>
          <w:sz w:val="22"/>
        </w:rPr>
      </w:pPr>
      <w:r w:rsidRPr="0039645B">
        <w:rPr>
          <w:rFonts w:ascii="Consolas" w:hAnsi="Consolas"/>
          <w:sz w:val="22"/>
        </w:rPr>
        <w:t>H5Pget_</w:t>
      </w:r>
      <w:r w:rsidR="00F35F33">
        <w:rPr>
          <w:rFonts w:ascii="Consolas" w:hAnsi="Consolas"/>
          <w:sz w:val="22"/>
        </w:rPr>
        <w:t>regular_hypers</w:t>
      </w:r>
      <w:r w:rsidR="00C5749B">
        <w:rPr>
          <w:rFonts w:ascii="Consolas" w:hAnsi="Consolas"/>
          <w:sz w:val="22"/>
        </w:rPr>
        <w:t>lab</w:t>
      </w:r>
      <w:r w:rsidRPr="00957ACC">
        <w:rPr>
          <w:rFonts w:ascii="Times New Roman" w:hAnsi="Times New Roman"/>
        </w:rPr>
        <w:t xml:space="preserve"> </w:t>
      </w:r>
      <w:r>
        <w:t xml:space="preserve">takes the </w:t>
      </w:r>
      <w:proofErr w:type="spellStart"/>
      <w:r w:rsidR="00F35F33">
        <w:t>dataspace</w:t>
      </w:r>
      <w:proofErr w:type="spellEnd"/>
      <w:r w:rsidR="00F35F33">
        <w:t xml:space="preserve"> identifier</w:t>
      </w:r>
      <w:r>
        <w:t xml:space="preserve">, </w:t>
      </w:r>
      <w:proofErr w:type="spellStart"/>
      <w:r w:rsidR="00F35F33">
        <w:rPr>
          <w:rFonts w:ascii="Consolas" w:hAnsi="Consolas"/>
          <w:sz w:val="22"/>
        </w:rPr>
        <w:t>space</w:t>
      </w:r>
      <w:r w:rsidRPr="0039645B">
        <w:rPr>
          <w:rFonts w:ascii="Consolas" w:hAnsi="Consolas"/>
          <w:sz w:val="22"/>
        </w:rPr>
        <w:t>_id</w:t>
      </w:r>
      <w:proofErr w:type="spellEnd"/>
      <w:r>
        <w:rPr>
          <w:rFonts w:ascii="Consolas" w:hAnsi="Consolas"/>
          <w:sz w:val="22"/>
        </w:rPr>
        <w:t xml:space="preserve">, </w:t>
      </w:r>
      <w:r w:rsidR="00F35F33">
        <w:rPr>
          <w:szCs w:val="24"/>
        </w:rPr>
        <w:t xml:space="preserve">and </w:t>
      </w:r>
      <w:r>
        <w:t xml:space="preserve">retrieves the </w:t>
      </w:r>
      <w:r w:rsidR="00F35F33">
        <w:t xml:space="preserve">values of </w:t>
      </w:r>
      <w:r w:rsidR="00F35F33">
        <w:rPr>
          <w:rFonts w:ascii="Consolas" w:hAnsi="Consolas"/>
          <w:sz w:val="22"/>
        </w:rPr>
        <w:t xml:space="preserve">start, stride, count, </w:t>
      </w:r>
      <w:r w:rsidR="00F35F33">
        <w:rPr>
          <w:szCs w:val="24"/>
        </w:rPr>
        <w:t>and</w:t>
      </w:r>
      <w:r w:rsidR="00F35F33">
        <w:rPr>
          <w:rFonts w:ascii="Consolas" w:hAnsi="Consolas"/>
          <w:sz w:val="22"/>
        </w:rPr>
        <w:t xml:space="preserve"> block</w:t>
      </w:r>
      <w:r w:rsidR="00C5749B">
        <w:rPr>
          <w:rFonts w:ascii="Consolas" w:hAnsi="Consolas"/>
          <w:sz w:val="22"/>
        </w:rPr>
        <w:t xml:space="preserve"> for </w:t>
      </w:r>
      <w:r w:rsidR="00C5749B">
        <w:rPr>
          <w:rFonts w:cs="Menlo Regular"/>
          <w:szCs w:val="24"/>
        </w:rPr>
        <w:t xml:space="preserve">the </w:t>
      </w:r>
      <w:r w:rsidR="00C5749B" w:rsidRPr="00F35F33">
        <w:rPr>
          <w:rFonts w:cs="Menlo Regular"/>
          <w:szCs w:val="24"/>
        </w:rPr>
        <w:t xml:space="preserve">regular </w:t>
      </w:r>
      <w:proofErr w:type="spellStart"/>
      <w:r w:rsidR="00C5749B">
        <w:rPr>
          <w:rFonts w:cs="Menlo Regular"/>
          <w:szCs w:val="24"/>
        </w:rPr>
        <w:t>hyperslab</w:t>
      </w:r>
      <w:proofErr w:type="spellEnd"/>
      <w:r w:rsidR="00C5749B">
        <w:rPr>
          <w:rFonts w:cs="Menlo Regular"/>
          <w:szCs w:val="24"/>
        </w:rPr>
        <w:t xml:space="preserve"> </w:t>
      </w:r>
      <w:r w:rsidR="00C5749B" w:rsidRPr="00F35F33">
        <w:rPr>
          <w:rFonts w:cs="Menlo Regular"/>
          <w:szCs w:val="24"/>
        </w:rPr>
        <w:t>selection</w:t>
      </w:r>
      <w:r w:rsidR="00F35F33">
        <w:rPr>
          <w:rFonts w:ascii="Consolas" w:hAnsi="Consolas"/>
          <w:sz w:val="22"/>
        </w:rPr>
        <w:t>.</w:t>
      </w:r>
    </w:p>
    <w:p w14:paraId="3C7405EA" w14:textId="77777777" w:rsidR="00F35F33" w:rsidRDefault="00F35F33" w:rsidP="00E12010">
      <w:pPr>
        <w:spacing w:after="0"/>
        <w:ind w:left="720"/>
        <w:rPr>
          <w:rFonts w:ascii="Consolas" w:hAnsi="Consolas"/>
          <w:sz w:val="22"/>
        </w:rPr>
      </w:pPr>
    </w:p>
    <w:p w14:paraId="7856FEA5" w14:textId="70CCD481" w:rsidR="00F35F33" w:rsidRPr="00CA362F" w:rsidRDefault="00F35F33" w:rsidP="00F35F33">
      <w:pPr>
        <w:spacing w:after="0"/>
        <w:rPr>
          <w:b/>
        </w:rPr>
      </w:pPr>
      <w:r>
        <w:rPr>
          <w:b/>
        </w:rPr>
        <w:t>Note</w:t>
      </w:r>
      <w:r w:rsidRPr="00CA362F">
        <w:rPr>
          <w:b/>
        </w:rPr>
        <w:t>:</w:t>
      </w:r>
    </w:p>
    <w:p w14:paraId="42A2EEEB" w14:textId="5EA4C2CB" w:rsidR="00F35F33" w:rsidRPr="00F35F33" w:rsidRDefault="00F35F33" w:rsidP="00F35F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cs="Menlo Regular"/>
          <w:szCs w:val="24"/>
        </w:rPr>
      </w:pPr>
      <w:r w:rsidRPr="00F35F33">
        <w:rPr>
          <w:rFonts w:cs="Menlo Regular"/>
          <w:szCs w:val="24"/>
        </w:rPr>
        <w:t xml:space="preserve">Note that if a </w:t>
      </w:r>
      <w:proofErr w:type="spellStart"/>
      <w:r w:rsidRPr="00F35F33">
        <w:rPr>
          <w:rFonts w:cs="Menlo Regular"/>
          <w:szCs w:val="24"/>
        </w:rPr>
        <w:t>hyperslab</w:t>
      </w:r>
      <w:proofErr w:type="spellEnd"/>
      <w:r w:rsidRPr="00F35F33">
        <w:rPr>
          <w:rFonts w:cs="Menlo Regular"/>
          <w:szCs w:val="24"/>
        </w:rPr>
        <w:t xml:space="preserve"> </w:t>
      </w:r>
      <w:r w:rsidR="009B5249">
        <w:rPr>
          <w:rFonts w:cs="Menlo Regular"/>
          <w:szCs w:val="24"/>
        </w:rPr>
        <w:t xml:space="preserve">selection </w:t>
      </w:r>
      <w:r w:rsidRPr="00F35F33">
        <w:rPr>
          <w:rFonts w:cs="Menlo Regular"/>
          <w:szCs w:val="24"/>
        </w:rPr>
        <w:t>is originally regular, then becomes irregular</w:t>
      </w:r>
      <w:r>
        <w:rPr>
          <w:rFonts w:cs="Menlo Regular"/>
          <w:szCs w:val="24"/>
        </w:rPr>
        <w:t xml:space="preserve"> </w:t>
      </w:r>
      <w:r w:rsidRPr="00F35F33">
        <w:rPr>
          <w:rFonts w:cs="Menlo Regular"/>
          <w:szCs w:val="24"/>
        </w:rPr>
        <w:t>through selection operations, and then becomes regular again, the new</w:t>
      </w:r>
      <w:r>
        <w:rPr>
          <w:rFonts w:cs="Menlo Regular"/>
          <w:szCs w:val="24"/>
        </w:rPr>
        <w:t xml:space="preserve"> </w:t>
      </w:r>
      <w:r w:rsidRPr="00F35F33">
        <w:rPr>
          <w:rFonts w:cs="Menlo Regular"/>
          <w:szCs w:val="24"/>
        </w:rPr>
        <w:t>final regular selection may be equ</w:t>
      </w:r>
      <w:r>
        <w:rPr>
          <w:rFonts w:cs="Menlo Regular"/>
          <w:szCs w:val="24"/>
        </w:rPr>
        <w:t xml:space="preserve">ivalent but not identical to the </w:t>
      </w:r>
      <w:r w:rsidRPr="00F35F33">
        <w:rPr>
          <w:rFonts w:cs="Menlo Regular"/>
          <w:szCs w:val="24"/>
        </w:rPr>
        <w:t>original regular selection.</w:t>
      </w:r>
    </w:p>
    <w:p w14:paraId="7FB490CD" w14:textId="77777777" w:rsidR="00F35F33" w:rsidRPr="00F35F33" w:rsidRDefault="00F35F33" w:rsidP="00F35F33">
      <w:pPr>
        <w:spacing w:after="0"/>
        <w:ind w:left="560"/>
        <w:rPr>
          <w:szCs w:val="24"/>
        </w:rPr>
      </w:pPr>
    </w:p>
    <w:p w14:paraId="127122EA" w14:textId="77777777" w:rsidR="00E12010" w:rsidRPr="00CA362F" w:rsidRDefault="00E12010" w:rsidP="00E12010">
      <w:pPr>
        <w:spacing w:after="0"/>
        <w:rPr>
          <w:b/>
        </w:rPr>
      </w:pPr>
      <w:r w:rsidRPr="00CA362F">
        <w:rPr>
          <w:b/>
        </w:rPr>
        <w:t>Parameters:</w:t>
      </w:r>
    </w:p>
    <w:p w14:paraId="1955320B" w14:textId="77777777" w:rsidR="00E12010" w:rsidRDefault="00E12010" w:rsidP="00E12010">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E12010" w14:paraId="7D9768FA" w14:textId="77777777" w:rsidTr="00E12010">
        <w:tc>
          <w:tcPr>
            <w:tcW w:w="2088" w:type="dxa"/>
          </w:tcPr>
          <w:p w14:paraId="746D8AF6" w14:textId="09D75FCA" w:rsidR="00E12010" w:rsidRDefault="00E12010" w:rsidP="00F35F33">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sidR="00F35F33">
              <w:rPr>
                <w:rFonts w:ascii="Consolas" w:hAnsi="Consolas"/>
                <w:sz w:val="22"/>
              </w:rPr>
              <w:t>space</w:t>
            </w:r>
            <w:r w:rsidRPr="002C4D15">
              <w:rPr>
                <w:rFonts w:ascii="Consolas" w:hAnsi="Consolas"/>
                <w:sz w:val="22"/>
              </w:rPr>
              <w:t>_id</w:t>
            </w:r>
            <w:proofErr w:type="spellEnd"/>
          </w:p>
        </w:tc>
        <w:tc>
          <w:tcPr>
            <w:tcW w:w="450" w:type="dxa"/>
          </w:tcPr>
          <w:p w14:paraId="2978FDB3" w14:textId="77777777" w:rsidR="00E12010" w:rsidRDefault="00E12010" w:rsidP="00E12010">
            <w:pPr>
              <w:jc w:val="left"/>
              <w:rPr>
                <w:i/>
                <w:szCs w:val="24"/>
              </w:rPr>
            </w:pPr>
            <w:r>
              <w:rPr>
                <w:i/>
                <w:szCs w:val="24"/>
              </w:rPr>
              <w:t>-</w:t>
            </w:r>
          </w:p>
        </w:tc>
        <w:tc>
          <w:tcPr>
            <w:tcW w:w="6894" w:type="dxa"/>
          </w:tcPr>
          <w:p w14:paraId="21A97919" w14:textId="5137EC39" w:rsidR="00E12010" w:rsidRDefault="00E12010" w:rsidP="00E12010">
            <w:pPr>
              <w:jc w:val="left"/>
              <w:rPr>
                <w:i/>
                <w:szCs w:val="24"/>
              </w:rPr>
            </w:pPr>
            <w:r>
              <w:rPr>
                <w:szCs w:val="24"/>
              </w:rPr>
              <w:t xml:space="preserve">IN: </w:t>
            </w:r>
            <w:r w:rsidR="00F35F33" w:rsidRPr="00A32A0B">
              <w:rPr>
                <w:szCs w:val="24"/>
              </w:rPr>
              <w:t xml:space="preserve">The </w:t>
            </w:r>
            <w:r w:rsidR="00F35F33">
              <w:rPr>
                <w:szCs w:val="24"/>
              </w:rPr>
              <w:t xml:space="preserve">identifier of the </w:t>
            </w:r>
            <w:proofErr w:type="spellStart"/>
            <w:r w:rsidR="00F35F33">
              <w:rPr>
                <w:szCs w:val="24"/>
              </w:rPr>
              <w:t>dataspace</w:t>
            </w:r>
            <w:proofErr w:type="spellEnd"/>
            <w:r w:rsidR="00F35F33">
              <w:rPr>
                <w:szCs w:val="24"/>
              </w:rPr>
              <w:t>.</w:t>
            </w:r>
          </w:p>
        </w:tc>
      </w:tr>
      <w:tr w:rsidR="00E12010" w14:paraId="2130C959" w14:textId="77777777" w:rsidTr="00E12010">
        <w:tc>
          <w:tcPr>
            <w:tcW w:w="2088" w:type="dxa"/>
          </w:tcPr>
          <w:p w14:paraId="34A3482A" w14:textId="0ED1495B" w:rsidR="00E12010" w:rsidRDefault="00F35F33" w:rsidP="00F35F33">
            <w:pPr>
              <w:jc w:val="left"/>
              <w:rPr>
                <w:rFonts w:ascii="Times New Roman" w:hAnsi="Times New Roman"/>
                <w:i/>
              </w:rPr>
            </w:pPr>
            <w:proofErr w:type="spellStart"/>
            <w:proofErr w:type="gramStart"/>
            <w:r>
              <w:rPr>
                <w:rFonts w:ascii="Times New Roman" w:hAnsi="Times New Roman"/>
                <w:i/>
              </w:rPr>
              <w:t>h</w:t>
            </w:r>
            <w:r w:rsidR="00E12010">
              <w:rPr>
                <w:rFonts w:ascii="Times New Roman" w:hAnsi="Times New Roman"/>
                <w:i/>
              </w:rPr>
              <w:t>size</w:t>
            </w:r>
            <w:proofErr w:type="gramEnd"/>
            <w:r w:rsidR="00E12010" w:rsidRPr="00957ACC">
              <w:rPr>
                <w:rFonts w:ascii="Times New Roman" w:hAnsi="Times New Roman"/>
                <w:i/>
              </w:rPr>
              <w:t>_t</w:t>
            </w:r>
            <w:proofErr w:type="spellEnd"/>
            <w:r w:rsidR="00E12010" w:rsidRPr="00957ACC">
              <w:rPr>
                <w:rFonts w:ascii="Times New Roman" w:hAnsi="Times New Roman"/>
              </w:rPr>
              <w:t xml:space="preserve"> </w:t>
            </w:r>
            <w:r>
              <w:rPr>
                <w:rFonts w:ascii="Consolas" w:hAnsi="Consolas"/>
                <w:sz w:val="22"/>
              </w:rPr>
              <w:t>start[]</w:t>
            </w:r>
          </w:p>
        </w:tc>
        <w:tc>
          <w:tcPr>
            <w:tcW w:w="450" w:type="dxa"/>
          </w:tcPr>
          <w:p w14:paraId="77144B25" w14:textId="61649A0C" w:rsidR="00E12010" w:rsidRPr="00BF0CF6" w:rsidRDefault="00BF0CF6" w:rsidP="00E12010">
            <w:pPr>
              <w:jc w:val="left"/>
              <w:rPr>
                <w:szCs w:val="24"/>
              </w:rPr>
            </w:pPr>
            <w:r>
              <w:rPr>
                <w:szCs w:val="24"/>
              </w:rPr>
              <w:t>-</w:t>
            </w:r>
          </w:p>
        </w:tc>
        <w:tc>
          <w:tcPr>
            <w:tcW w:w="6894" w:type="dxa"/>
          </w:tcPr>
          <w:p w14:paraId="6093CD1D" w14:textId="21920890" w:rsidR="00E12010" w:rsidRDefault="00F35F33" w:rsidP="00F35F33">
            <w:pPr>
              <w:jc w:val="left"/>
              <w:rPr>
                <w:szCs w:val="24"/>
              </w:rPr>
            </w:pPr>
            <w:r>
              <w:rPr>
                <w:szCs w:val="24"/>
              </w:rPr>
              <w:t>OUT</w:t>
            </w:r>
            <w:r w:rsidR="00E12010">
              <w:rPr>
                <w:szCs w:val="24"/>
              </w:rPr>
              <w:t xml:space="preserve">: </w:t>
            </w:r>
            <w:r>
              <w:rPr>
                <w:szCs w:val="24"/>
              </w:rPr>
              <w:t xml:space="preserve">Offset of start of a regular </w:t>
            </w:r>
            <w:proofErr w:type="spellStart"/>
            <w:r>
              <w:rPr>
                <w:szCs w:val="24"/>
              </w:rPr>
              <w:t>hyperslab</w:t>
            </w:r>
            <w:proofErr w:type="spellEnd"/>
            <w:r>
              <w:rPr>
                <w:szCs w:val="24"/>
              </w:rPr>
              <w:t>.</w:t>
            </w:r>
          </w:p>
        </w:tc>
      </w:tr>
      <w:tr w:rsidR="00F35F33" w14:paraId="45545BAC" w14:textId="77777777" w:rsidTr="00E12010">
        <w:tc>
          <w:tcPr>
            <w:tcW w:w="2088" w:type="dxa"/>
          </w:tcPr>
          <w:p w14:paraId="67A91FD0" w14:textId="57C5E8F9" w:rsidR="00F35F33" w:rsidRPr="00957ACC" w:rsidRDefault="00F35F33" w:rsidP="00E12010">
            <w:pPr>
              <w:jc w:val="left"/>
              <w:rPr>
                <w:rFonts w:ascii="Times New Roman" w:hAnsi="Times New Roman"/>
                <w:i/>
              </w:rPr>
            </w:pPr>
            <w:proofErr w:type="spellStart"/>
            <w:proofErr w:type="gramStart"/>
            <w:r>
              <w:rPr>
                <w:rFonts w:ascii="Times New Roman" w:hAnsi="Times New Roman"/>
                <w:i/>
              </w:rPr>
              <w:t>hsize</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nsolas" w:hAnsi="Consolas"/>
                <w:sz w:val="22"/>
              </w:rPr>
              <w:t>stride[]</w:t>
            </w:r>
          </w:p>
        </w:tc>
        <w:tc>
          <w:tcPr>
            <w:tcW w:w="450" w:type="dxa"/>
          </w:tcPr>
          <w:p w14:paraId="5E366F83" w14:textId="6B76AB3A" w:rsidR="00F35F33" w:rsidRPr="00BF0CF6" w:rsidRDefault="00BF0CF6" w:rsidP="00E12010">
            <w:pPr>
              <w:jc w:val="left"/>
              <w:rPr>
                <w:szCs w:val="24"/>
              </w:rPr>
            </w:pPr>
            <w:r>
              <w:rPr>
                <w:szCs w:val="24"/>
              </w:rPr>
              <w:t>-</w:t>
            </w:r>
          </w:p>
        </w:tc>
        <w:tc>
          <w:tcPr>
            <w:tcW w:w="6894" w:type="dxa"/>
          </w:tcPr>
          <w:p w14:paraId="6960E594" w14:textId="7A5F4271" w:rsidR="00F35F33" w:rsidRDefault="00F35F33" w:rsidP="00F35F33">
            <w:pPr>
              <w:jc w:val="left"/>
              <w:rPr>
                <w:szCs w:val="24"/>
              </w:rPr>
            </w:pPr>
            <w:r>
              <w:rPr>
                <w:szCs w:val="24"/>
              </w:rPr>
              <w:t xml:space="preserve">OUT: Stride of the regular </w:t>
            </w:r>
            <w:proofErr w:type="spellStart"/>
            <w:r>
              <w:rPr>
                <w:szCs w:val="24"/>
              </w:rPr>
              <w:t>hyperslab</w:t>
            </w:r>
            <w:proofErr w:type="spellEnd"/>
            <w:r>
              <w:rPr>
                <w:szCs w:val="24"/>
              </w:rPr>
              <w:t>.</w:t>
            </w:r>
          </w:p>
        </w:tc>
      </w:tr>
      <w:tr w:rsidR="00F35F33" w14:paraId="23C69AEF" w14:textId="77777777" w:rsidTr="00E12010">
        <w:tc>
          <w:tcPr>
            <w:tcW w:w="2088" w:type="dxa"/>
          </w:tcPr>
          <w:p w14:paraId="504DA775" w14:textId="0FB3E2B4" w:rsidR="00F35F33" w:rsidRDefault="00F35F33" w:rsidP="00E12010">
            <w:pPr>
              <w:jc w:val="left"/>
              <w:rPr>
                <w:rFonts w:ascii="Times New Roman" w:hAnsi="Times New Roman"/>
                <w:i/>
              </w:rPr>
            </w:pPr>
            <w:proofErr w:type="spellStart"/>
            <w:proofErr w:type="gramStart"/>
            <w:r>
              <w:rPr>
                <w:rFonts w:ascii="Times New Roman" w:hAnsi="Times New Roman"/>
                <w:i/>
              </w:rPr>
              <w:t>hsize</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nsolas" w:hAnsi="Consolas"/>
                <w:sz w:val="22"/>
              </w:rPr>
              <w:t>count[]</w:t>
            </w:r>
          </w:p>
        </w:tc>
        <w:tc>
          <w:tcPr>
            <w:tcW w:w="450" w:type="dxa"/>
          </w:tcPr>
          <w:p w14:paraId="4E1E0267" w14:textId="4293CD5A" w:rsidR="00F35F33" w:rsidRPr="00BF0CF6" w:rsidRDefault="00BF0CF6" w:rsidP="00E12010">
            <w:pPr>
              <w:jc w:val="left"/>
              <w:rPr>
                <w:szCs w:val="24"/>
              </w:rPr>
            </w:pPr>
            <w:r>
              <w:rPr>
                <w:szCs w:val="24"/>
              </w:rPr>
              <w:t>-</w:t>
            </w:r>
          </w:p>
        </w:tc>
        <w:tc>
          <w:tcPr>
            <w:tcW w:w="6894" w:type="dxa"/>
          </w:tcPr>
          <w:p w14:paraId="704F0D85" w14:textId="3384E9DB" w:rsidR="00F35F33" w:rsidRDefault="00F35F33" w:rsidP="00F35F33">
            <w:pPr>
              <w:jc w:val="left"/>
              <w:rPr>
                <w:szCs w:val="24"/>
              </w:rPr>
            </w:pPr>
            <w:r>
              <w:rPr>
                <w:szCs w:val="24"/>
              </w:rPr>
              <w:t xml:space="preserve">OUT: Number of blocks in the regular </w:t>
            </w:r>
            <w:proofErr w:type="spellStart"/>
            <w:r>
              <w:rPr>
                <w:szCs w:val="24"/>
              </w:rPr>
              <w:t>hyperslab</w:t>
            </w:r>
            <w:proofErr w:type="spellEnd"/>
            <w:r>
              <w:rPr>
                <w:szCs w:val="24"/>
              </w:rPr>
              <w:t>.</w:t>
            </w:r>
          </w:p>
        </w:tc>
      </w:tr>
      <w:tr w:rsidR="00F35F33" w14:paraId="1E0D2775" w14:textId="77777777" w:rsidTr="00E12010">
        <w:tc>
          <w:tcPr>
            <w:tcW w:w="2088" w:type="dxa"/>
          </w:tcPr>
          <w:p w14:paraId="5AB21D09" w14:textId="1DA313E6" w:rsidR="00F35F33" w:rsidRDefault="00F35F33" w:rsidP="00E12010">
            <w:pPr>
              <w:jc w:val="left"/>
              <w:rPr>
                <w:rFonts w:ascii="Times New Roman" w:hAnsi="Times New Roman"/>
                <w:i/>
              </w:rPr>
            </w:pPr>
            <w:proofErr w:type="spellStart"/>
            <w:proofErr w:type="gramStart"/>
            <w:r>
              <w:rPr>
                <w:rFonts w:ascii="Times New Roman" w:hAnsi="Times New Roman"/>
                <w:i/>
              </w:rPr>
              <w:t>hsize</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nsolas" w:hAnsi="Consolas"/>
                <w:sz w:val="22"/>
              </w:rPr>
              <w:t>block[]</w:t>
            </w:r>
          </w:p>
        </w:tc>
        <w:tc>
          <w:tcPr>
            <w:tcW w:w="450" w:type="dxa"/>
          </w:tcPr>
          <w:p w14:paraId="7E10CEFD" w14:textId="3B39C425" w:rsidR="00F35F33" w:rsidRPr="00BF0CF6" w:rsidRDefault="00BF0CF6" w:rsidP="00E12010">
            <w:pPr>
              <w:jc w:val="left"/>
              <w:rPr>
                <w:szCs w:val="24"/>
              </w:rPr>
            </w:pPr>
            <w:r>
              <w:rPr>
                <w:szCs w:val="24"/>
              </w:rPr>
              <w:t>-</w:t>
            </w:r>
          </w:p>
        </w:tc>
        <w:tc>
          <w:tcPr>
            <w:tcW w:w="6894" w:type="dxa"/>
          </w:tcPr>
          <w:p w14:paraId="65E1AF40" w14:textId="0D0C3354" w:rsidR="00F35F33" w:rsidRDefault="00F35F33" w:rsidP="00F35F33">
            <w:pPr>
              <w:jc w:val="left"/>
              <w:rPr>
                <w:szCs w:val="24"/>
              </w:rPr>
            </w:pPr>
            <w:r>
              <w:rPr>
                <w:szCs w:val="24"/>
              </w:rPr>
              <w:t xml:space="preserve">OUT: Size of block in the regular </w:t>
            </w:r>
            <w:proofErr w:type="spellStart"/>
            <w:r>
              <w:rPr>
                <w:szCs w:val="24"/>
              </w:rPr>
              <w:t>hyperslab</w:t>
            </w:r>
            <w:proofErr w:type="spellEnd"/>
            <w:r>
              <w:rPr>
                <w:szCs w:val="24"/>
              </w:rPr>
              <w:t>.</w:t>
            </w:r>
          </w:p>
        </w:tc>
      </w:tr>
    </w:tbl>
    <w:p w14:paraId="153280CB" w14:textId="77777777" w:rsidR="00E12010" w:rsidRDefault="00E12010" w:rsidP="00E12010">
      <w:pPr>
        <w:spacing w:after="0"/>
        <w:rPr>
          <w:rFonts w:ascii="Times New Roman" w:hAnsi="Times New Roman"/>
        </w:rPr>
      </w:pPr>
    </w:p>
    <w:p w14:paraId="4D83A78A" w14:textId="77777777" w:rsidR="00E12010" w:rsidRPr="00B03170" w:rsidRDefault="00E12010" w:rsidP="00E12010">
      <w:pPr>
        <w:spacing w:after="0"/>
        <w:rPr>
          <w:b/>
        </w:rPr>
      </w:pPr>
      <w:r w:rsidRPr="00B03170">
        <w:rPr>
          <w:b/>
        </w:rPr>
        <w:t>Returns:</w:t>
      </w:r>
    </w:p>
    <w:p w14:paraId="4EBF3106" w14:textId="033C7D63" w:rsidR="00E12010" w:rsidRDefault="00E12010" w:rsidP="00E12010">
      <w:pPr>
        <w:spacing w:after="0"/>
        <w:ind w:firstLine="720"/>
        <w:rPr>
          <w:rFonts w:eastAsia="Times New Roman" w:cs="Times New Roman"/>
        </w:rPr>
      </w:pPr>
      <w:r>
        <w:rPr>
          <w:rFonts w:eastAsia="Times New Roman" w:cs="Times New Roman"/>
        </w:rPr>
        <w:t xml:space="preserve">Returns the </w:t>
      </w:r>
      <w:r w:rsidR="00F35F33">
        <w:rPr>
          <w:rFonts w:eastAsia="Times New Roman" w:cs="Times New Roman"/>
        </w:rPr>
        <w:t>non-negative value</w:t>
      </w:r>
      <w:r>
        <w:rPr>
          <w:rFonts w:eastAsia="Times New Roman" w:cs="Times New Roman"/>
        </w:rPr>
        <w:t xml:space="preserve"> if successful, otherwise returns a negative value.</w:t>
      </w:r>
    </w:p>
    <w:p w14:paraId="79A53D47" w14:textId="77777777" w:rsidR="00DB2CE3" w:rsidRPr="00DB2CE3" w:rsidRDefault="00DB2CE3" w:rsidP="00DB2CE3"/>
    <w:p w14:paraId="76A311A8" w14:textId="4AB6CE2E" w:rsidR="006F298F" w:rsidRPr="00454995" w:rsidRDefault="006F298F">
      <w:pPr>
        <w:spacing w:after="0"/>
        <w:jc w:val="left"/>
        <w:rPr>
          <w:rFonts w:ascii="Consolas" w:eastAsiaTheme="majorEastAsia" w:hAnsi="Consolas" w:cstheme="majorBidi"/>
          <w:b/>
          <w:bCs/>
          <w:color w:val="000000" w:themeColor="text1"/>
          <w:sz w:val="20"/>
          <w:szCs w:val="20"/>
        </w:rPr>
      </w:pPr>
      <w:r w:rsidRPr="00454995">
        <w:rPr>
          <w:rFonts w:ascii="Consolas" w:hAnsi="Consolas"/>
          <w:sz w:val="20"/>
          <w:szCs w:val="20"/>
        </w:rPr>
        <w:br w:type="page"/>
      </w:r>
    </w:p>
    <w:p w14:paraId="5A568422" w14:textId="6608DEE6" w:rsidR="00D04700" w:rsidRDefault="00D04700" w:rsidP="001E1402">
      <w:pPr>
        <w:pStyle w:val="Heading"/>
      </w:pPr>
      <w:bookmarkStart w:id="101" w:name="_Toc298147476"/>
      <w:r>
        <w:lastRenderedPageBreak/>
        <w:t>References:</w:t>
      </w:r>
      <w:bookmarkEnd w:id="101"/>
    </w:p>
    <w:p w14:paraId="4417F46D" w14:textId="4741E6D7" w:rsidR="00D04700" w:rsidRDefault="00D04700" w:rsidP="00D04700">
      <w:pPr>
        <w:pStyle w:val="ListParagraph"/>
        <w:numPr>
          <w:ilvl w:val="0"/>
          <w:numId w:val="34"/>
        </w:numPr>
      </w:pPr>
      <w:bookmarkStart w:id="102" w:name="_Ref285288535"/>
      <w:r>
        <w:t xml:space="preserve">“RFC: </w:t>
      </w:r>
      <w:r w:rsidR="007B5995">
        <w:t>H</w:t>
      </w:r>
      <w:r>
        <w:t xml:space="preserve">DF5 Virtual Dataset”, The HDF Group, </w:t>
      </w:r>
      <w:hyperlink r:id="rId11" w:history="1">
        <w:r w:rsidRPr="00A80AEF">
          <w:rPr>
            <w:rStyle w:val="Hyperlink"/>
          </w:rPr>
          <w:t>https://confluence.hdfgroup.uiuc.edu/display/HDFExternal/HDF5+Virtual+Dataset</w:t>
        </w:r>
      </w:hyperlink>
      <w:bookmarkEnd w:id="102"/>
      <w:r>
        <w:t xml:space="preserve"> </w:t>
      </w:r>
    </w:p>
    <w:p w14:paraId="420F49AC" w14:textId="77777777" w:rsidR="00D04700" w:rsidRDefault="00D04700" w:rsidP="001E1402">
      <w:pPr>
        <w:pStyle w:val="Heading"/>
      </w:pPr>
    </w:p>
    <w:p w14:paraId="69BE62B9" w14:textId="77777777" w:rsidR="004C26DC" w:rsidRDefault="00E65D4D" w:rsidP="001E1402">
      <w:pPr>
        <w:pStyle w:val="Heading"/>
      </w:pPr>
      <w:bookmarkStart w:id="103" w:name="_Toc298147477"/>
      <w:r>
        <w:t>Revision History</w:t>
      </w:r>
      <w:bookmarkEnd w:id="103"/>
      <w:r>
        <w:t xml:space="preserve"> </w:t>
      </w:r>
    </w:p>
    <w:tbl>
      <w:tblPr>
        <w:tblStyle w:val="TableGrid"/>
        <w:tblW w:w="0" w:type="auto"/>
        <w:tblLook w:val="04A0" w:firstRow="1" w:lastRow="0" w:firstColumn="1" w:lastColumn="0" w:noHBand="0" w:noVBand="1"/>
      </w:tblPr>
      <w:tblGrid>
        <w:gridCol w:w="1988"/>
        <w:gridCol w:w="7956"/>
      </w:tblGrid>
      <w:tr w:rsidR="0079075B" w:rsidRPr="00C62B71" w14:paraId="6B6B1012" w14:textId="77777777" w:rsidTr="0079075B">
        <w:tc>
          <w:tcPr>
            <w:tcW w:w="0" w:type="auto"/>
          </w:tcPr>
          <w:p w14:paraId="68A2ED81" w14:textId="41C92FCB" w:rsidR="0079075B" w:rsidRPr="006E4D9A" w:rsidRDefault="0079075B" w:rsidP="00945795">
            <w:r>
              <w:t>February 10</w:t>
            </w:r>
            <w:r w:rsidRPr="006E4D9A">
              <w:t>, 2015</w:t>
            </w:r>
          </w:p>
        </w:tc>
        <w:tc>
          <w:tcPr>
            <w:tcW w:w="7956" w:type="dxa"/>
          </w:tcPr>
          <w:p w14:paraId="05500F64" w14:textId="77777777" w:rsidR="0079075B" w:rsidRPr="00C62B71" w:rsidRDefault="0079075B" w:rsidP="00945795">
            <w:r w:rsidRPr="006E4D9A">
              <w:t>Version 1 circulated for comment within The HDF Group.</w:t>
            </w:r>
          </w:p>
        </w:tc>
      </w:tr>
      <w:tr w:rsidR="0079075B" w:rsidRPr="00C62B71" w14:paraId="7A302806" w14:textId="77777777" w:rsidTr="0079075B">
        <w:tc>
          <w:tcPr>
            <w:tcW w:w="0" w:type="auto"/>
          </w:tcPr>
          <w:p w14:paraId="2E91A1F2" w14:textId="247C5CDA" w:rsidR="0079075B" w:rsidRDefault="0079075B" w:rsidP="00945795">
            <w:r>
              <w:t>February 11, 2015</w:t>
            </w:r>
          </w:p>
        </w:tc>
        <w:tc>
          <w:tcPr>
            <w:tcW w:w="7956" w:type="dxa"/>
          </w:tcPr>
          <w:p w14:paraId="23FE9F40" w14:textId="46419CB9" w:rsidR="0079075B" w:rsidRPr="006E4D9A" w:rsidRDefault="007B5995" w:rsidP="007B5995">
            <w:r>
              <w:t xml:space="preserve">Version 2. </w:t>
            </w:r>
            <w:r w:rsidR="0079075B">
              <w:t xml:space="preserve">Names of the APIs were updated according to suggestions </w:t>
            </w:r>
            <w:r>
              <w:t xml:space="preserve">made </w:t>
            </w:r>
            <w:r w:rsidR="0079075B">
              <w:t xml:space="preserve">during the code review session on 2/10/2015. </w:t>
            </w:r>
            <w:r>
              <w:t>Document</w:t>
            </w:r>
            <w:r w:rsidR="0079075B">
              <w:t xml:space="preserve"> cir</w:t>
            </w:r>
            <w:r w:rsidR="000B119E">
              <w:t>culated for comment within The H</w:t>
            </w:r>
            <w:r w:rsidR="0079075B">
              <w:t>DF Group.</w:t>
            </w:r>
          </w:p>
        </w:tc>
      </w:tr>
      <w:tr w:rsidR="00454995" w:rsidRPr="00C62B71" w14:paraId="4BB8E513" w14:textId="77777777" w:rsidTr="0079075B">
        <w:tc>
          <w:tcPr>
            <w:tcW w:w="0" w:type="auto"/>
          </w:tcPr>
          <w:p w14:paraId="57E964C9" w14:textId="0F38F92D" w:rsidR="00454995" w:rsidRDefault="00454995" w:rsidP="00945795">
            <w:r>
              <w:t>February 24, 2015</w:t>
            </w:r>
          </w:p>
        </w:tc>
        <w:tc>
          <w:tcPr>
            <w:tcW w:w="7956" w:type="dxa"/>
          </w:tcPr>
          <w:p w14:paraId="2FCC4D29" w14:textId="27A91326" w:rsidR="00454995" w:rsidRDefault="00454995" w:rsidP="007B5995">
            <w:r>
              <w:t>Version 3. Added an example for the H5Pget_virtual_* functions.</w:t>
            </w:r>
          </w:p>
        </w:tc>
      </w:tr>
      <w:tr w:rsidR="002E222B" w:rsidRPr="00C62B71" w14:paraId="73CDF400" w14:textId="77777777" w:rsidTr="0079075B">
        <w:tc>
          <w:tcPr>
            <w:tcW w:w="0" w:type="auto"/>
          </w:tcPr>
          <w:p w14:paraId="41C0392F" w14:textId="3F16918C" w:rsidR="002E222B" w:rsidRDefault="002E222B" w:rsidP="00945795">
            <w:r>
              <w:t>March 2, 2015</w:t>
            </w:r>
          </w:p>
        </w:tc>
        <w:tc>
          <w:tcPr>
            <w:tcW w:w="7956" w:type="dxa"/>
          </w:tcPr>
          <w:p w14:paraId="065E8982" w14:textId="5FDA70EA" w:rsidR="002E222B" w:rsidRDefault="002E222B" w:rsidP="007B5995">
            <w:r>
              <w:t>Version 4. Added section for the H5S* functions.</w:t>
            </w:r>
          </w:p>
        </w:tc>
      </w:tr>
    </w:tbl>
    <w:p w14:paraId="47DE3D3B" w14:textId="5128BB87" w:rsidR="00E65D4D" w:rsidRPr="00C62B71" w:rsidRDefault="00E65D4D" w:rsidP="0079075B"/>
    <w:sectPr w:rsidR="00E65D4D" w:rsidRPr="00C62B71" w:rsidSect="00E65D4D">
      <w:headerReference w:type="default" r:id="rId12"/>
      <w:footerReference w:type="default" r:id="rId13"/>
      <w:headerReference w:type="first" r:id="rId14"/>
      <w:footerReference w:type="first" r:id="rId15"/>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F7161" w14:textId="77777777" w:rsidR="008D0626" w:rsidRDefault="008D0626" w:rsidP="00E65D4D">
      <w:r>
        <w:separator/>
      </w:r>
    </w:p>
  </w:endnote>
  <w:endnote w:type="continuationSeparator" w:id="0">
    <w:p w14:paraId="54DF1F58" w14:textId="77777777" w:rsidR="008D0626" w:rsidRDefault="008D0626" w:rsidP="00E65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Content>
      <w:sdt>
        <w:sdtPr>
          <w:id w:val="1478426"/>
          <w:docPartObj>
            <w:docPartGallery w:val="Page Numbers (Top of Page)"/>
            <w:docPartUnique/>
          </w:docPartObj>
        </w:sdtPr>
        <w:sdtContent>
          <w:p w14:paraId="44956FF5" w14:textId="77777777" w:rsidR="008D0626" w:rsidRDefault="008D0626" w:rsidP="00E65D4D">
            <w:pPr>
              <w:pStyle w:val="HDFFooter"/>
            </w:pPr>
            <w:r>
              <w:rPr>
                <w:noProof/>
              </w:rPr>
              <w:drawing>
                <wp:anchor distT="0" distB="0" distL="0" distR="0" simplePos="0" relativeHeight="251658240" behindDoc="0" locked="0" layoutInCell="1" allowOverlap="1" wp14:anchorId="3785B859" wp14:editId="1FFE0FF7">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B16B08">
              <w:rPr>
                <w:noProof/>
              </w:rPr>
              <w:t>11</w:t>
            </w:r>
            <w:r>
              <w:rPr>
                <w:noProof/>
              </w:rPr>
              <w:fldChar w:fldCharType="end"/>
            </w:r>
            <w:r>
              <w:t xml:space="preserve"> of </w:t>
            </w:r>
            <w:fldSimple w:instr=" NUMPAGES  ">
              <w:r w:rsidR="00B16B08">
                <w:rPr>
                  <w:noProof/>
                </w:rPr>
                <w:t>23</w:t>
              </w:r>
            </w:fldSimple>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Content>
      <w:sdt>
        <w:sdtPr>
          <w:id w:val="1478484"/>
          <w:docPartObj>
            <w:docPartGallery w:val="Page Numbers (Top of Page)"/>
            <w:docPartUnique/>
          </w:docPartObj>
        </w:sdtPr>
        <w:sdtContent>
          <w:p w14:paraId="6DFF03E7" w14:textId="77777777" w:rsidR="008D0626" w:rsidRDefault="008D0626" w:rsidP="00E65D4D">
            <w:pPr>
              <w:pStyle w:val="HDFFooter"/>
            </w:pPr>
            <w:r>
              <w:rPr>
                <w:noProof/>
              </w:rPr>
              <w:drawing>
                <wp:anchor distT="0" distB="0" distL="0" distR="0" simplePos="0" relativeHeight="251660288" behindDoc="0" locked="0" layoutInCell="1" allowOverlap="1" wp14:anchorId="70B74434" wp14:editId="41C0780D">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C83A32">
              <w:rPr>
                <w:noProof/>
              </w:rPr>
              <w:t>1</w:t>
            </w:r>
            <w:r>
              <w:rPr>
                <w:noProof/>
              </w:rPr>
              <w:fldChar w:fldCharType="end"/>
            </w:r>
            <w:r>
              <w:t xml:space="preserve"> of </w:t>
            </w:r>
            <w:fldSimple w:instr=" NUMPAGES  ">
              <w:r w:rsidR="00C83A32">
                <w:rPr>
                  <w:noProof/>
                </w:rPr>
                <w:t>23</w:t>
              </w:r>
            </w:fldSimple>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E636C9" w14:textId="77777777" w:rsidR="008D0626" w:rsidRDefault="008D0626" w:rsidP="00E65D4D">
      <w:r>
        <w:separator/>
      </w:r>
    </w:p>
  </w:footnote>
  <w:footnote w:type="continuationSeparator" w:id="0">
    <w:p w14:paraId="0A68A2F2" w14:textId="77777777" w:rsidR="008D0626" w:rsidRDefault="008D0626" w:rsidP="00E65D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1FA39" w14:textId="6C9995D3" w:rsidR="008D0626" w:rsidRPr="006D4EA4" w:rsidRDefault="008D0626" w:rsidP="00636E21">
    <w:pPr>
      <w:pStyle w:val="THGHeader"/>
    </w:pPr>
    <w:r>
      <w:t>July 9, 2015</w:t>
    </w:r>
    <w:r>
      <w:ptab w:relativeTo="margin" w:alignment="center" w:leader="none"/>
    </w:r>
    <w:r>
      <w:ptab w:relativeTo="margin" w:alignment="right" w:leader="none"/>
    </w:r>
    <w:r>
      <w:t>RFC THG 2015-02-10.v5</w:t>
    </w:r>
  </w:p>
  <w:p w14:paraId="21F94216" w14:textId="77777777" w:rsidR="008D0626" w:rsidRPr="00636E21" w:rsidRDefault="008D0626" w:rsidP="00636E2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099B1" w14:textId="6C669747" w:rsidR="008D0626" w:rsidRPr="006D4EA4" w:rsidRDefault="008D0626" w:rsidP="00E65D4D">
    <w:pPr>
      <w:pStyle w:val="THGHeader"/>
    </w:pPr>
    <w:r>
      <w:t>July 9, 2015</w:t>
    </w:r>
    <w:r>
      <w:ptab w:relativeTo="margin" w:alignment="center" w:leader="none"/>
    </w:r>
    <w:r>
      <w:ptab w:relativeTo="margin" w:alignment="right" w:leader="none"/>
    </w:r>
    <w:r>
      <w:t>RFC THG 2015-02-10.v5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8BCC917C"/>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A7E7C96"/>
    <w:multiLevelType w:val="multilevel"/>
    <w:tmpl w:val="AADC334A"/>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5B4F80"/>
    <w:multiLevelType w:val="hybridMultilevel"/>
    <w:tmpl w:val="6EE82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7"/>
  </w:num>
  <w:num w:numId="4">
    <w:abstractNumId w:val="2"/>
  </w:num>
  <w:num w:numId="5">
    <w:abstractNumId w:val="1"/>
  </w:num>
  <w:num w:numId="6">
    <w:abstractNumId w:val="0"/>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1"/>
  </w:num>
  <w:num w:numId="20">
    <w:abstractNumId w:val="10"/>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2"/>
  </w:num>
  <w:num w:numId="34">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50C"/>
    <w:rsid w:val="00012334"/>
    <w:rsid w:val="0001429A"/>
    <w:rsid w:val="00023935"/>
    <w:rsid w:val="000268A6"/>
    <w:rsid w:val="0004246C"/>
    <w:rsid w:val="00043CCE"/>
    <w:rsid w:val="000463B7"/>
    <w:rsid w:val="00050E68"/>
    <w:rsid w:val="00064737"/>
    <w:rsid w:val="0006587A"/>
    <w:rsid w:val="00083C23"/>
    <w:rsid w:val="00086DAF"/>
    <w:rsid w:val="000B119E"/>
    <w:rsid w:val="000B18CC"/>
    <w:rsid w:val="000B4313"/>
    <w:rsid w:val="000B48D6"/>
    <w:rsid w:val="000D533D"/>
    <w:rsid w:val="00107918"/>
    <w:rsid w:val="00134513"/>
    <w:rsid w:val="00170293"/>
    <w:rsid w:val="0017275B"/>
    <w:rsid w:val="001858C7"/>
    <w:rsid w:val="001E0C23"/>
    <w:rsid w:val="001E1402"/>
    <w:rsid w:val="001E7211"/>
    <w:rsid w:val="001F2891"/>
    <w:rsid w:val="001F6A76"/>
    <w:rsid w:val="00201C17"/>
    <w:rsid w:val="00205AF2"/>
    <w:rsid w:val="00216CFC"/>
    <w:rsid w:val="0022069A"/>
    <w:rsid w:val="002215CC"/>
    <w:rsid w:val="002420D2"/>
    <w:rsid w:val="00243F4E"/>
    <w:rsid w:val="00274C4A"/>
    <w:rsid w:val="0028557F"/>
    <w:rsid w:val="00290127"/>
    <w:rsid w:val="00292442"/>
    <w:rsid w:val="002A3D29"/>
    <w:rsid w:val="002B1334"/>
    <w:rsid w:val="002B18DE"/>
    <w:rsid w:val="002C14B2"/>
    <w:rsid w:val="002C6052"/>
    <w:rsid w:val="002C78C5"/>
    <w:rsid w:val="002E222B"/>
    <w:rsid w:val="002E65B5"/>
    <w:rsid w:val="002E7C67"/>
    <w:rsid w:val="002F05EE"/>
    <w:rsid w:val="003625F7"/>
    <w:rsid w:val="0036273D"/>
    <w:rsid w:val="00364736"/>
    <w:rsid w:val="00372FDE"/>
    <w:rsid w:val="00373790"/>
    <w:rsid w:val="003740DF"/>
    <w:rsid w:val="003808AC"/>
    <w:rsid w:val="00383266"/>
    <w:rsid w:val="003854D8"/>
    <w:rsid w:val="0039645B"/>
    <w:rsid w:val="003B0778"/>
    <w:rsid w:val="003B22D0"/>
    <w:rsid w:val="003B38F6"/>
    <w:rsid w:val="003C5D60"/>
    <w:rsid w:val="003F11A0"/>
    <w:rsid w:val="0040325B"/>
    <w:rsid w:val="00424077"/>
    <w:rsid w:val="00424E69"/>
    <w:rsid w:val="00435FD3"/>
    <w:rsid w:val="004523A1"/>
    <w:rsid w:val="00454995"/>
    <w:rsid w:val="00460DB3"/>
    <w:rsid w:val="00466CD6"/>
    <w:rsid w:val="0048245F"/>
    <w:rsid w:val="004B3D22"/>
    <w:rsid w:val="004C26DC"/>
    <w:rsid w:val="004E208D"/>
    <w:rsid w:val="00501E7A"/>
    <w:rsid w:val="005200EF"/>
    <w:rsid w:val="005273DC"/>
    <w:rsid w:val="005371EC"/>
    <w:rsid w:val="0054222D"/>
    <w:rsid w:val="005523A4"/>
    <w:rsid w:val="00562C79"/>
    <w:rsid w:val="00567152"/>
    <w:rsid w:val="00581787"/>
    <w:rsid w:val="005C3425"/>
    <w:rsid w:val="005C490E"/>
    <w:rsid w:val="005D1857"/>
    <w:rsid w:val="0060700A"/>
    <w:rsid w:val="00636E21"/>
    <w:rsid w:val="00644B75"/>
    <w:rsid w:val="00664426"/>
    <w:rsid w:val="006A0C28"/>
    <w:rsid w:val="006B482E"/>
    <w:rsid w:val="006C6C3F"/>
    <w:rsid w:val="006C7EE5"/>
    <w:rsid w:val="006D1C06"/>
    <w:rsid w:val="006D1D0B"/>
    <w:rsid w:val="006E74EB"/>
    <w:rsid w:val="006F26D0"/>
    <w:rsid w:val="006F298F"/>
    <w:rsid w:val="00705286"/>
    <w:rsid w:val="00707F8A"/>
    <w:rsid w:val="00715AAC"/>
    <w:rsid w:val="0072408B"/>
    <w:rsid w:val="00733DDC"/>
    <w:rsid w:val="0073788E"/>
    <w:rsid w:val="00754382"/>
    <w:rsid w:val="0076401B"/>
    <w:rsid w:val="00771036"/>
    <w:rsid w:val="00777C6B"/>
    <w:rsid w:val="0079075B"/>
    <w:rsid w:val="007A2DDF"/>
    <w:rsid w:val="007A4E41"/>
    <w:rsid w:val="007B5995"/>
    <w:rsid w:val="007C4079"/>
    <w:rsid w:val="007C6DAD"/>
    <w:rsid w:val="007D365B"/>
    <w:rsid w:val="007D662D"/>
    <w:rsid w:val="007E2FCA"/>
    <w:rsid w:val="00841911"/>
    <w:rsid w:val="0087570A"/>
    <w:rsid w:val="00891737"/>
    <w:rsid w:val="008A2D18"/>
    <w:rsid w:val="008B2651"/>
    <w:rsid w:val="008B6417"/>
    <w:rsid w:val="008C2B08"/>
    <w:rsid w:val="008D0626"/>
    <w:rsid w:val="008E1D34"/>
    <w:rsid w:val="008F6DC3"/>
    <w:rsid w:val="009128DF"/>
    <w:rsid w:val="0091731E"/>
    <w:rsid w:val="009235BC"/>
    <w:rsid w:val="009240D0"/>
    <w:rsid w:val="0093309A"/>
    <w:rsid w:val="00937EBD"/>
    <w:rsid w:val="00937FBD"/>
    <w:rsid w:val="00945795"/>
    <w:rsid w:val="00957ACC"/>
    <w:rsid w:val="00982C14"/>
    <w:rsid w:val="00986617"/>
    <w:rsid w:val="00990146"/>
    <w:rsid w:val="009B5249"/>
    <w:rsid w:val="009C1509"/>
    <w:rsid w:val="00A10689"/>
    <w:rsid w:val="00A17CC2"/>
    <w:rsid w:val="00A2223D"/>
    <w:rsid w:val="00A35FE3"/>
    <w:rsid w:val="00A400CF"/>
    <w:rsid w:val="00A43771"/>
    <w:rsid w:val="00A8671E"/>
    <w:rsid w:val="00AA2DA4"/>
    <w:rsid w:val="00AD75DA"/>
    <w:rsid w:val="00AF16D0"/>
    <w:rsid w:val="00B01728"/>
    <w:rsid w:val="00B02673"/>
    <w:rsid w:val="00B03170"/>
    <w:rsid w:val="00B113CA"/>
    <w:rsid w:val="00B16B08"/>
    <w:rsid w:val="00B44938"/>
    <w:rsid w:val="00B5143E"/>
    <w:rsid w:val="00B9633C"/>
    <w:rsid w:val="00BB38B4"/>
    <w:rsid w:val="00BD0D56"/>
    <w:rsid w:val="00BD37DD"/>
    <w:rsid w:val="00BE32C7"/>
    <w:rsid w:val="00BE3D54"/>
    <w:rsid w:val="00BE732E"/>
    <w:rsid w:val="00BF0CF6"/>
    <w:rsid w:val="00BF1ABA"/>
    <w:rsid w:val="00C0166B"/>
    <w:rsid w:val="00C15A71"/>
    <w:rsid w:val="00C25F74"/>
    <w:rsid w:val="00C42909"/>
    <w:rsid w:val="00C42B71"/>
    <w:rsid w:val="00C50A86"/>
    <w:rsid w:val="00C511C6"/>
    <w:rsid w:val="00C56670"/>
    <w:rsid w:val="00C5749B"/>
    <w:rsid w:val="00C65F54"/>
    <w:rsid w:val="00C71611"/>
    <w:rsid w:val="00C72519"/>
    <w:rsid w:val="00C7477C"/>
    <w:rsid w:val="00C836C5"/>
    <w:rsid w:val="00C83A32"/>
    <w:rsid w:val="00C9172C"/>
    <w:rsid w:val="00CA362F"/>
    <w:rsid w:val="00CF4689"/>
    <w:rsid w:val="00D034A2"/>
    <w:rsid w:val="00D04700"/>
    <w:rsid w:val="00D22211"/>
    <w:rsid w:val="00D2295F"/>
    <w:rsid w:val="00D97772"/>
    <w:rsid w:val="00D97ED1"/>
    <w:rsid w:val="00DB2165"/>
    <w:rsid w:val="00DB2CE3"/>
    <w:rsid w:val="00DB5216"/>
    <w:rsid w:val="00DD343B"/>
    <w:rsid w:val="00DD539B"/>
    <w:rsid w:val="00DE0868"/>
    <w:rsid w:val="00E00C3D"/>
    <w:rsid w:val="00E12010"/>
    <w:rsid w:val="00E3451B"/>
    <w:rsid w:val="00E34FA1"/>
    <w:rsid w:val="00E51A43"/>
    <w:rsid w:val="00E63921"/>
    <w:rsid w:val="00E65D4D"/>
    <w:rsid w:val="00E90760"/>
    <w:rsid w:val="00EA2D0B"/>
    <w:rsid w:val="00EB0CB0"/>
    <w:rsid w:val="00EB6B89"/>
    <w:rsid w:val="00EC2C07"/>
    <w:rsid w:val="00F13DB3"/>
    <w:rsid w:val="00F35F33"/>
    <w:rsid w:val="00F3751C"/>
    <w:rsid w:val="00F45D90"/>
    <w:rsid w:val="00F47E4F"/>
    <w:rsid w:val="00F6403E"/>
    <w:rsid w:val="00F771AE"/>
    <w:rsid w:val="00F830AD"/>
    <w:rsid w:val="00F93608"/>
    <w:rsid w:val="00FA011D"/>
    <w:rsid w:val="00FA0D34"/>
    <w:rsid w:val="00FB027B"/>
    <w:rsid w:val="00FC39EC"/>
    <w:rsid w:val="00FD04D6"/>
    <w:rsid w:val="00FE0CA9"/>
    <w:rsid w:val="00FE650C"/>
    <w:rsid w:val="00FF0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DD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Hyperlink" w:uiPriority="99"/>
    <w:lsdException w:name="Normal (Web)" w:uiPriority="99"/>
    <w:lsdException w:name="HTML Code" w:uiPriority="99"/>
    <w:lsdException w:name="Table Grid" w:uiPriority="59"/>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8A2D18"/>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60700A"/>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60700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8A2D1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rsid w:val="00CA362F"/>
    <w:rPr>
      <w:color w:val="808080"/>
    </w:rPr>
  </w:style>
  <w:style w:type="paragraph" w:styleId="NormalWeb">
    <w:name w:val="Normal (Web)"/>
    <w:basedOn w:val="Normal"/>
    <w:uiPriority w:val="99"/>
    <w:unhideWhenUsed/>
    <w:rsid w:val="00DD539B"/>
    <w:pPr>
      <w:spacing w:before="100" w:beforeAutospacing="1" w:after="100" w:afterAutospacing="1"/>
      <w:jc w:val="left"/>
    </w:pPr>
    <w:rPr>
      <w:rFonts w:ascii="Times" w:hAnsi="Times" w:cs="Times New Roman"/>
      <w:sz w:val="20"/>
      <w:szCs w:val="20"/>
    </w:rPr>
  </w:style>
  <w:style w:type="character" w:styleId="HTMLCode">
    <w:name w:val="HTML Code"/>
    <w:basedOn w:val="DefaultParagraphFont"/>
    <w:uiPriority w:val="99"/>
    <w:unhideWhenUsed/>
    <w:rsid w:val="00DD539B"/>
    <w:rPr>
      <w:rFonts w:ascii="Courier" w:eastAsiaTheme="minorHAnsi" w:hAnsi="Courier" w:cs="Courier"/>
      <w:sz w:val="20"/>
      <w:szCs w:val="20"/>
    </w:rPr>
  </w:style>
  <w:style w:type="paragraph" w:customStyle="1" w:styleId="Subsection">
    <w:name w:val="Subsection"/>
    <w:basedOn w:val="Normal"/>
    <w:next w:val="Normal"/>
    <w:qFormat/>
    <w:rsid w:val="000B18CC"/>
    <w:pPr>
      <w:keepNext/>
    </w:pPr>
  </w:style>
  <w:style w:type="paragraph" w:styleId="TOCHeading">
    <w:name w:val="TOC Heading"/>
    <w:basedOn w:val="Heading1"/>
    <w:next w:val="Normal"/>
    <w:uiPriority w:val="39"/>
    <w:unhideWhenUsed/>
    <w:qFormat/>
    <w:rsid w:val="006A0C28"/>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460DB3"/>
    <w:pPr>
      <w:tabs>
        <w:tab w:val="left" w:pos="382"/>
        <w:tab w:val="right" w:leader="dot" w:pos="9926"/>
      </w:tabs>
      <w:spacing w:before="120" w:after="0"/>
      <w:jc w:val="left"/>
    </w:pPr>
    <w:rPr>
      <w:b/>
      <w:szCs w:val="24"/>
    </w:rPr>
  </w:style>
  <w:style w:type="paragraph" w:styleId="TOC2">
    <w:name w:val="toc 2"/>
    <w:basedOn w:val="Normal"/>
    <w:next w:val="Normal"/>
    <w:autoRedefine/>
    <w:uiPriority w:val="39"/>
    <w:rsid w:val="006A0C28"/>
    <w:pPr>
      <w:spacing w:after="0"/>
      <w:ind w:left="240"/>
      <w:jc w:val="left"/>
    </w:pPr>
    <w:rPr>
      <w:b/>
      <w:sz w:val="22"/>
    </w:rPr>
  </w:style>
  <w:style w:type="paragraph" w:styleId="TOC3">
    <w:name w:val="toc 3"/>
    <w:basedOn w:val="Normal"/>
    <w:next w:val="Normal"/>
    <w:autoRedefine/>
    <w:uiPriority w:val="39"/>
    <w:rsid w:val="006A0C28"/>
    <w:pPr>
      <w:spacing w:after="0"/>
      <w:ind w:left="480"/>
      <w:jc w:val="left"/>
    </w:pPr>
    <w:rPr>
      <w:sz w:val="22"/>
    </w:rPr>
  </w:style>
  <w:style w:type="paragraph" w:styleId="TOC4">
    <w:name w:val="toc 4"/>
    <w:basedOn w:val="Normal"/>
    <w:next w:val="Normal"/>
    <w:autoRedefine/>
    <w:rsid w:val="006A0C28"/>
    <w:pPr>
      <w:spacing w:after="0"/>
      <w:ind w:left="720"/>
      <w:jc w:val="left"/>
    </w:pPr>
    <w:rPr>
      <w:sz w:val="20"/>
      <w:szCs w:val="20"/>
    </w:rPr>
  </w:style>
  <w:style w:type="paragraph" w:styleId="TOC5">
    <w:name w:val="toc 5"/>
    <w:basedOn w:val="Normal"/>
    <w:next w:val="Normal"/>
    <w:autoRedefine/>
    <w:rsid w:val="006A0C28"/>
    <w:pPr>
      <w:spacing w:after="0"/>
      <w:ind w:left="960"/>
      <w:jc w:val="left"/>
    </w:pPr>
    <w:rPr>
      <w:sz w:val="20"/>
      <w:szCs w:val="20"/>
    </w:rPr>
  </w:style>
  <w:style w:type="paragraph" w:styleId="TOC6">
    <w:name w:val="toc 6"/>
    <w:basedOn w:val="Normal"/>
    <w:next w:val="Normal"/>
    <w:autoRedefine/>
    <w:rsid w:val="006A0C28"/>
    <w:pPr>
      <w:spacing w:after="0"/>
      <w:ind w:left="1200"/>
      <w:jc w:val="left"/>
    </w:pPr>
    <w:rPr>
      <w:sz w:val="20"/>
      <w:szCs w:val="20"/>
    </w:rPr>
  </w:style>
  <w:style w:type="paragraph" w:styleId="TOC7">
    <w:name w:val="toc 7"/>
    <w:basedOn w:val="Normal"/>
    <w:next w:val="Normal"/>
    <w:autoRedefine/>
    <w:rsid w:val="006A0C28"/>
    <w:pPr>
      <w:spacing w:after="0"/>
      <w:ind w:left="1440"/>
      <w:jc w:val="left"/>
    </w:pPr>
    <w:rPr>
      <w:sz w:val="20"/>
      <w:szCs w:val="20"/>
    </w:rPr>
  </w:style>
  <w:style w:type="paragraph" w:styleId="TOC8">
    <w:name w:val="toc 8"/>
    <w:basedOn w:val="Normal"/>
    <w:next w:val="Normal"/>
    <w:autoRedefine/>
    <w:rsid w:val="006A0C28"/>
    <w:pPr>
      <w:spacing w:after="0"/>
      <w:ind w:left="1680"/>
      <w:jc w:val="left"/>
    </w:pPr>
    <w:rPr>
      <w:sz w:val="20"/>
      <w:szCs w:val="20"/>
    </w:rPr>
  </w:style>
  <w:style w:type="paragraph" w:styleId="TOC9">
    <w:name w:val="toc 9"/>
    <w:basedOn w:val="Normal"/>
    <w:next w:val="Normal"/>
    <w:autoRedefine/>
    <w:rsid w:val="006A0C28"/>
    <w:pPr>
      <w:spacing w:after="0"/>
      <w:ind w:left="1920"/>
      <w:jc w:val="left"/>
    </w:pPr>
    <w:rPr>
      <w:sz w:val="20"/>
      <w:szCs w:val="20"/>
    </w:rPr>
  </w:style>
  <w:style w:type="character" w:styleId="FollowedHyperlink">
    <w:name w:val="FollowedHyperlink"/>
    <w:basedOn w:val="DefaultParagraphFont"/>
    <w:rsid w:val="007B599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Hyperlink" w:uiPriority="99"/>
    <w:lsdException w:name="Normal (Web)" w:uiPriority="99"/>
    <w:lsdException w:name="HTML Code" w:uiPriority="99"/>
    <w:lsdException w:name="Table Grid" w:uiPriority="59"/>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8A2D18"/>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60700A"/>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60700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8A2D1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rsid w:val="00CA362F"/>
    <w:rPr>
      <w:color w:val="808080"/>
    </w:rPr>
  </w:style>
  <w:style w:type="paragraph" w:styleId="NormalWeb">
    <w:name w:val="Normal (Web)"/>
    <w:basedOn w:val="Normal"/>
    <w:uiPriority w:val="99"/>
    <w:unhideWhenUsed/>
    <w:rsid w:val="00DD539B"/>
    <w:pPr>
      <w:spacing w:before="100" w:beforeAutospacing="1" w:after="100" w:afterAutospacing="1"/>
      <w:jc w:val="left"/>
    </w:pPr>
    <w:rPr>
      <w:rFonts w:ascii="Times" w:hAnsi="Times" w:cs="Times New Roman"/>
      <w:sz w:val="20"/>
      <w:szCs w:val="20"/>
    </w:rPr>
  </w:style>
  <w:style w:type="character" w:styleId="HTMLCode">
    <w:name w:val="HTML Code"/>
    <w:basedOn w:val="DefaultParagraphFont"/>
    <w:uiPriority w:val="99"/>
    <w:unhideWhenUsed/>
    <w:rsid w:val="00DD539B"/>
    <w:rPr>
      <w:rFonts w:ascii="Courier" w:eastAsiaTheme="minorHAnsi" w:hAnsi="Courier" w:cs="Courier"/>
      <w:sz w:val="20"/>
      <w:szCs w:val="20"/>
    </w:rPr>
  </w:style>
  <w:style w:type="paragraph" w:customStyle="1" w:styleId="Subsection">
    <w:name w:val="Subsection"/>
    <w:basedOn w:val="Normal"/>
    <w:next w:val="Normal"/>
    <w:qFormat/>
    <w:rsid w:val="000B18CC"/>
    <w:pPr>
      <w:keepNext/>
    </w:pPr>
  </w:style>
  <w:style w:type="paragraph" w:styleId="TOCHeading">
    <w:name w:val="TOC Heading"/>
    <w:basedOn w:val="Heading1"/>
    <w:next w:val="Normal"/>
    <w:uiPriority w:val="39"/>
    <w:unhideWhenUsed/>
    <w:qFormat/>
    <w:rsid w:val="006A0C28"/>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460DB3"/>
    <w:pPr>
      <w:tabs>
        <w:tab w:val="left" w:pos="382"/>
        <w:tab w:val="right" w:leader="dot" w:pos="9926"/>
      </w:tabs>
      <w:spacing w:before="120" w:after="0"/>
      <w:jc w:val="left"/>
    </w:pPr>
    <w:rPr>
      <w:b/>
      <w:szCs w:val="24"/>
    </w:rPr>
  </w:style>
  <w:style w:type="paragraph" w:styleId="TOC2">
    <w:name w:val="toc 2"/>
    <w:basedOn w:val="Normal"/>
    <w:next w:val="Normal"/>
    <w:autoRedefine/>
    <w:uiPriority w:val="39"/>
    <w:rsid w:val="006A0C28"/>
    <w:pPr>
      <w:spacing w:after="0"/>
      <w:ind w:left="240"/>
      <w:jc w:val="left"/>
    </w:pPr>
    <w:rPr>
      <w:b/>
      <w:sz w:val="22"/>
    </w:rPr>
  </w:style>
  <w:style w:type="paragraph" w:styleId="TOC3">
    <w:name w:val="toc 3"/>
    <w:basedOn w:val="Normal"/>
    <w:next w:val="Normal"/>
    <w:autoRedefine/>
    <w:uiPriority w:val="39"/>
    <w:rsid w:val="006A0C28"/>
    <w:pPr>
      <w:spacing w:after="0"/>
      <w:ind w:left="480"/>
      <w:jc w:val="left"/>
    </w:pPr>
    <w:rPr>
      <w:sz w:val="22"/>
    </w:rPr>
  </w:style>
  <w:style w:type="paragraph" w:styleId="TOC4">
    <w:name w:val="toc 4"/>
    <w:basedOn w:val="Normal"/>
    <w:next w:val="Normal"/>
    <w:autoRedefine/>
    <w:rsid w:val="006A0C28"/>
    <w:pPr>
      <w:spacing w:after="0"/>
      <w:ind w:left="720"/>
      <w:jc w:val="left"/>
    </w:pPr>
    <w:rPr>
      <w:sz w:val="20"/>
      <w:szCs w:val="20"/>
    </w:rPr>
  </w:style>
  <w:style w:type="paragraph" w:styleId="TOC5">
    <w:name w:val="toc 5"/>
    <w:basedOn w:val="Normal"/>
    <w:next w:val="Normal"/>
    <w:autoRedefine/>
    <w:rsid w:val="006A0C28"/>
    <w:pPr>
      <w:spacing w:after="0"/>
      <w:ind w:left="960"/>
      <w:jc w:val="left"/>
    </w:pPr>
    <w:rPr>
      <w:sz w:val="20"/>
      <w:szCs w:val="20"/>
    </w:rPr>
  </w:style>
  <w:style w:type="paragraph" w:styleId="TOC6">
    <w:name w:val="toc 6"/>
    <w:basedOn w:val="Normal"/>
    <w:next w:val="Normal"/>
    <w:autoRedefine/>
    <w:rsid w:val="006A0C28"/>
    <w:pPr>
      <w:spacing w:after="0"/>
      <w:ind w:left="1200"/>
      <w:jc w:val="left"/>
    </w:pPr>
    <w:rPr>
      <w:sz w:val="20"/>
      <w:szCs w:val="20"/>
    </w:rPr>
  </w:style>
  <w:style w:type="paragraph" w:styleId="TOC7">
    <w:name w:val="toc 7"/>
    <w:basedOn w:val="Normal"/>
    <w:next w:val="Normal"/>
    <w:autoRedefine/>
    <w:rsid w:val="006A0C28"/>
    <w:pPr>
      <w:spacing w:after="0"/>
      <w:ind w:left="1440"/>
      <w:jc w:val="left"/>
    </w:pPr>
    <w:rPr>
      <w:sz w:val="20"/>
      <w:szCs w:val="20"/>
    </w:rPr>
  </w:style>
  <w:style w:type="paragraph" w:styleId="TOC8">
    <w:name w:val="toc 8"/>
    <w:basedOn w:val="Normal"/>
    <w:next w:val="Normal"/>
    <w:autoRedefine/>
    <w:rsid w:val="006A0C28"/>
    <w:pPr>
      <w:spacing w:after="0"/>
      <w:ind w:left="1680"/>
      <w:jc w:val="left"/>
    </w:pPr>
    <w:rPr>
      <w:sz w:val="20"/>
      <w:szCs w:val="20"/>
    </w:rPr>
  </w:style>
  <w:style w:type="paragraph" w:styleId="TOC9">
    <w:name w:val="toc 9"/>
    <w:basedOn w:val="Normal"/>
    <w:next w:val="Normal"/>
    <w:autoRedefine/>
    <w:rsid w:val="006A0C28"/>
    <w:pPr>
      <w:spacing w:after="0"/>
      <w:ind w:left="1920"/>
      <w:jc w:val="left"/>
    </w:pPr>
    <w:rPr>
      <w:sz w:val="20"/>
      <w:szCs w:val="20"/>
    </w:rPr>
  </w:style>
  <w:style w:type="character" w:styleId="FollowedHyperlink">
    <w:name w:val="FollowedHyperlink"/>
    <w:basedOn w:val="DefaultParagraphFont"/>
    <w:rsid w:val="007B59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26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nfluence.hdfgroup.uiuc.edu/display/HDFExternal/HDF5+Virtual+Dataset"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vn.hdfgroup.uiuc.edu/hdf5doc/trunk/RFCs/HDF5_Library/VirtualDataset/" TargetMode="External"/><Relationship Id="rId10" Type="http://schemas.openxmlformats.org/officeDocument/2006/relationships/hyperlink" Target="http://svn.hdfgroup.uiuc.edu/hdf5/features/vds/examples/h5_vds.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56B9D-9625-DC48-AD45-94E404F55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23</Pages>
  <Words>4067</Words>
  <Characters>23185</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27198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Mike McGreevy</dc:creator>
  <cp:lastModifiedBy>Elena Pourmal</cp:lastModifiedBy>
  <cp:revision>16</cp:revision>
  <cp:lastPrinted>2015-03-04T17:52:00Z</cp:lastPrinted>
  <dcterms:created xsi:type="dcterms:W3CDTF">2015-07-09T12:42:00Z</dcterms:created>
  <dcterms:modified xsi:type="dcterms:W3CDTF">2015-07-10T08:36:00Z</dcterms:modified>
</cp:coreProperties>
</file>