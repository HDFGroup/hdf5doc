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FAD92" w14:textId="77777777" w:rsidR="00611674" w:rsidRDefault="00611674" w:rsidP="00611674">
      <w:pPr>
        <w:pStyle w:val="Title"/>
      </w:pPr>
      <w:r>
        <w:t>RFC:</w:t>
      </w:r>
      <w:r w:rsidR="00A0206D">
        <w:t xml:space="preserve"> Dropping Support for Non-Fortran 2003 Standard Compliant Compilers </w:t>
      </w:r>
    </w:p>
    <w:p w14:paraId="66F28BC9" w14:textId="77777777" w:rsidR="00611674" w:rsidRDefault="00A0206D" w:rsidP="00611674">
      <w:pPr>
        <w:pStyle w:val="Author"/>
      </w:pPr>
      <w:r>
        <w:t>M. Scot Breitenfeld</w:t>
      </w:r>
      <w:r w:rsidR="00965C3C">
        <w:t xml:space="preserve"> and Elena </w:t>
      </w:r>
      <w:proofErr w:type="spellStart"/>
      <w:r w:rsidR="00965C3C">
        <w:t>Pourmal</w:t>
      </w:r>
      <w:proofErr w:type="spellEnd"/>
      <w:r w:rsidR="00965C3C">
        <w:t xml:space="preserve"> </w:t>
      </w:r>
    </w:p>
    <w:p w14:paraId="01E97E62" w14:textId="2421C6DD" w:rsidR="002B738E" w:rsidRDefault="0087678D" w:rsidP="00A0206D">
      <w:pPr>
        <w:pStyle w:val="Abstract"/>
      </w:pPr>
      <w:r>
        <w:t xml:space="preserve">The HDF5 Fortran library is a thin layer of Fortran and C wrapper functions on top of the HDF5 C library. </w:t>
      </w:r>
      <w:r w:rsidR="00B879C7">
        <w:t xml:space="preserve">When </w:t>
      </w:r>
      <w:r>
        <w:t xml:space="preserve">the </w:t>
      </w:r>
      <w:r w:rsidR="00B879C7">
        <w:t>HDF5 F</w:t>
      </w:r>
      <w:r>
        <w:t>ortran library was first released in 2001</w:t>
      </w:r>
      <w:r w:rsidR="00B879C7">
        <w:t>, the Fortran</w:t>
      </w:r>
      <w:r w:rsidR="00002784">
        <w:t xml:space="preserve"> </w:t>
      </w:r>
      <w:r w:rsidR="002B738E">
        <w:t>90</w:t>
      </w:r>
      <w:r w:rsidR="00B879C7">
        <w:t xml:space="preserve"> compilers didn’t provide </w:t>
      </w:r>
      <w:r w:rsidR="00065B8A">
        <w:t xml:space="preserve">a </w:t>
      </w:r>
      <w:r w:rsidR="002B738E">
        <w:t>standard</w:t>
      </w:r>
      <w:r w:rsidR="00065B8A">
        <w:t xml:space="preserve"> for handling </w:t>
      </w:r>
      <w:r w:rsidR="00B879C7">
        <w:t>interoperability with the C language</w:t>
      </w:r>
      <w:r w:rsidR="000D612A">
        <w:t xml:space="preserve">. </w:t>
      </w:r>
      <w:r w:rsidR="00065B8A">
        <w:t>Therefore, s</w:t>
      </w:r>
      <w:r w:rsidR="002B738E">
        <w:t xml:space="preserve">pecial code had to be maintained to make the HDF5 Fortran library portable between UNIX and Windows platforms. </w:t>
      </w:r>
    </w:p>
    <w:p w14:paraId="75A21957" w14:textId="0201F4AF" w:rsidR="0087678D" w:rsidRDefault="00956FAF" w:rsidP="00A0206D">
      <w:pPr>
        <w:pStyle w:val="Abstract"/>
      </w:pPr>
      <w:del w:id="0" w:author="Quincey Koziol" w:date="2015-04-10T20:37:00Z">
        <w:r w:rsidDel="00C2521B">
          <w:delText>Furthermore, t</w:delText>
        </w:r>
      </w:del>
      <w:ins w:id="1" w:author="Quincey Koziol" w:date="2015-04-10T20:37:00Z">
        <w:r w:rsidR="00C2521B">
          <w:t>T</w:t>
        </w:r>
      </w:ins>
      <w:r>
        <w:t>he i</w:t>
      </w:r>
      <w:r w:rsidR="002B738E">
        <w:t>ntroduction of the new Fortran</w:t>
      </w:r>
      <w:r w:rsidR="00002784">
        <w:t xml:space="preserve"> </w:t>
      </w:r>
      <w:r w:rsidR="002B738E">
        <w:t xml:space="preserve">2003 standard </w:t>
      </w:r>
      <w:r w:rsidR="009E0588">
        <w:t xml:space="preserve">enabled </w:t>
      </w:r>
      <w:r w:rsidR="00F8204D">
        <w:t>The HDF Group dev</w:t>
      </w:r>
      <w:r w:rsidR="007378D6">
        <w:t>elopers</w:t>
      </w:r>
      <w:r w:rsidR="009E0588">
        <w:t xml:space="preserve"> to extend Fortran support for</w:t>
      </w:r>
      <w:r w:rsidR="002B738E">
        <w:t xml:space="preserve"> advan</w:t>
      </w:r>
      <w:r w:rsidR="009E0588">
        <w:t>ced HDF5 library</w:t>
      </w:r>
      <w:del w:id="2" w:author="Quincey Koziol" w:date="2015-04-10T20:33:00Z">
        <w:r w:rsidR="009E0588" w:rsidDel="00C2521B">
          <w:delText>’s</w:delText>
        </w:r>
      </w:del>
      <w:r w:rsidR="009E0588">
        <w:t xml:space="preserve"> features requiring, for example,</w:t>
      </w:r>
      <w:r w:rsidR="002B738E">
        <w:t xml:space="preserve"> usage of callback functions, iterations, and complex HDF5 datatypes. </w:t>
      </w:r>
      <w:r>
        <w:t xml:space="preserve">Additionally, </w:t>
      </w:r>
      <w:r w:rsidR="002B738E">
        <w:t>Fortran</w:t>
      </w:r>
      <w:r w:rsidR="00002784">
        <w:t xml:space="preserve"> </w:t>
      </w:r>
      <w:r w:rsidR="002B738E">
        <w:t xml:space="preserve">2003 also introduced a standard for C interoperability. </w:t>
      </w:r>
    </w:p>
    <w:p w14:paraId="66B31119" w14:textId="4FEDD2D2" w:rsidR="00C142BF" w:rsidRDefault="006F09AC" w:rsidP="00A0206D">
      <w:pPr>
        <w:pStyle w:val="Abstract"/>
      </w:pPr>
      <w:r>
        <w:t>Most</w:t>
      </w:r>
      <w:ins w:id="3" w:author="Quincey Koziol" w:date="2015-04-10T20:38:00Z">
        <w:r w:rsidR="00C2521B">
          <w:t xml:space="preserve">, </w:t>
        </w:r>
      </w:ins>
      <w:del w:id="4" w:author="Quincey Koziol" w:date="2015-04-10T20:38:00Z">
        <w:r w:rsidR="009E0588" w:rsidDel="00C2521B">
          <w:delText xml:space="preserve"> –</w:delText>
        </w:r>
      </w:del>
      <w:r w:rsidR="009E0588">
        <w:t>if not all</w:t>
      </w:r>
      <w:ins w:id="5" w:author="Quincey Koziol" w:date="2015-04-10T20:38:00Z">
        <w:r w:rsidR="00C2521B">
          <w:t>,</w:t>
        </w:r>
      </w:ins>
      <w:del w:id="6" w:author="Quincey Koziol" w:date="2015-04-10T20:38:00Z">
        <w:r w:rsidR="009B3491" w:rsidDel="00C2521B">
          <w:delText>–</w:delText>
        </w:r>
      </w:del>
      <w:r w:rsidR="009B3491">
        <w:t xml:space="preserve"> of</w:t>
      </w:r>
      <w:r>
        <w:t xml:space="preserve"> the Fortran compilers available today are </w:t>
      </w:r>
      <w:proofErr w:type="gramStart"/>
      <w:r>
        <w:t>Fortran</w:t>
      </w:r>
      <w:proofErr w:type="gramEnd"/>
      <w:r w:rsidR="00002784">
        <w:t xml:space="preserve"> </w:t>
      </w:r>
      <w:r>
        <w:t xml:space="preserve">2003 compliant. </w:t>
      </w:r>
      <w:r w:rsidR="009E0588">
        <w:t>Hence, t</w:t>
      </w:r>
      <w:r w:rsidR="007378D6">
        <w:t>he HDF Group</w:t>
      </w:r>
      <w:r w:rsidR="00C142BF">
        <w:t xml:space="preserve"> </w:t>
      </w:r>
      <w:r w:rsidR="007378D6">
        <w:t xml:space="preserve">developers </w:t>
      </w:r>
      <w:r w:rsidR="00C142BF">
        <w:t>would like to take advantage of</w:t>
      </w:r>
      <w:r>
        <w:t xml:space="preserve"> </w:t>
      </w:r>
      <w:r w:rsidR="00C142BF">
        <w:t xml:space="preserve">the </w:t>
      </w:r>
      <w:proofErr w:type="gramStart"/>
      <w:r w:rsidR="00956FAF">
        <w:t>Fortran</w:t>
      </w:r>
      <w:proofErr w:type="gramEnd"/>
      <w:r w:rsidR="00002784">
        <w:t xml:space="preserve"> </w:t>
      </w:r>
      <w:r w:rsidR="00956FAF">
        <w:t>2003 standard in order to</w:t>
      </w:r>
      <w:r w:rsidR="00C142BF">
        <w:t xml:space="preserve"> greatly simplify the HDF5 Fortran library code. The change</w:t>
      </w:r>
      <w:r w:rsidR="009B3491">
        <w:t xml:space="preserve">s </w:t>
      </w:r>
      <w:r w:rsidR="00C142BF">
        <w:t>proposed</w:t>
      </w:r>
      <w:r w:rsidR="009B3491">
        <w:t xml:space="preserve"> in this document are slated </w:t>
      </w:r>
      <w:r w:rsidR="00C142BF">
        <w:t>for the HDF5 1.10.0 release</w:t>
      </w:r>
      <w:r w:rsidR="009B3491">
        <w:t xml:space="preserve"> in </w:t>
      </w:r>
      <w:r w:rsidR="00C142BF">
        <w:t xml:space="preserve">March 2016. </w:t>
      </w:r>
    </w:p>
    <w:p w14:paraId="7EA3CB9D" w14:textId="24C75F1A" w:rsidR="00F8204D" w:rsidRDefault="007D5FE4" w:rsidP="00A0206D">
      <w:pPr>
        <w:pStyle w:val="Abstract"/>
      </w:pPr>
      <w:r>
        <w:t>As a result of these</w:t>
      </w:r>
      <w:r w:rsidR="006F09AC">
        <w:t xml:space="preserve"> change</w:t>
      </w:r>
      <w:r>
        <w:t>s</w:t>
      </w:r>
      <w:r w:rsidR="00F8204D">
        <w:t>,</w:t>
      </w:r>
      <w:r w:rsidR="006F09AC">
        <w:t xml:space="preserve"> </w:t>
      </w:r>
      <w:commentRangeStart w:id="7"/>
      <w:r w:rsidR="00F8204D">
        <w:t xml:space="preserve">the HDF5 Fortran library </w:t>
      </w:r>
      <w:r w:rsidR="00F8204D" w:rsidRPr="009B3491">
        <w:rPr>
          <w:b/>
          <w:color w:val="800000"/>
        </w:rPr>
        <w:t>will require</w:t>
      </w:r>
      <w:r w:rsidR="00F8204D">
        <w:t xml:space="preserve"> a </w:t>
      </w:r>
      <w:r w:rsidR="00A0206D">
        <w:t>Fortran</w:t>
      </w:r>
      <w:r w:rsidR="00F8204D">
        <w:t xml:space="preserve"> compiler that has a specified subset of the </w:t>
      </w:r>
      <w:proofErr w:type="gramStart"/>
      <w:r w:rsidR="00F8204D">
        <w:t>Fortran</w:t>
      </w:r>
      <w:proofErr w:type="gramEnd"/>
      <w:r w:rsidR="00002784">
        <w:t xml:space="preserve"> </w:t>
      </w:r>
      <w:r w:rsidR="00F8204D">
        <w:t>2003 features</w:t>
      </w:r>
      <w:r>
        <w:t xml:space="preserve"> implemented</w:t>
      </w:r>
      <w:commentRangeEnd w:id="7"/>
      <w:r w:rsidR="00BC10C8">
        <w:rPr>
          <w:rStyle w:val="CommentReference"/>
        </w:rPr>
        <w:commentReference w:id="7"/>
      </w:r>
      <w:r w:rsidR="00F8204D">
        <w:t xml:space="preserve">. </w:t>
      </w:r>
      <w:r>
        <w:t>However, t</w:t>
      </w:r>
      <w:r w:rsidR="00F8204D">
        <w:t xml:space="preserve">he </w:t>
      </w:r>
      <w:r>
        <w:t xml:space="preserve">proposed </w:t>
      </w:r>
      <w:r w:rsidR="00F8204D">
        <w:t>change</w:t>
      </w:r>
      <w:r>
        <w:t>s</w:t>
      </w:r>
      <w:r w:rsidR="00F8204D">
        <w:t xml:space="preserve"> will be transparent to the existing HDF5 Fortran applications.</w:t>
      </w:r>
    </w:p>
    <w:p w14:paraId="6CC73693" w14:textId="77777777" w:rsidR="00F619C7" w:rsidRDefault="00F619C7" w:rsidP="00A0206D">
      <w:pPr>
        <w:pStyle w:val="Abstract"/>
      </w:pPr>
      <w:r>
        <w:t>Thi</w:t>
      </w:r>
      <w:r w:rsidR="00A0206D">
        <w:t xml:space="preserve">s document describes the reasoning </w:t>
      </w:r>
      <w:r w:rsidR="00F8204D">
        <w:t xml:space="preserve">for </w:t>
      </w:r>
      <w:r w:rsidR="00A0206D">
        <w:t>and implications of th</w:t>
      </w:r>
      <w:r w:rsidR="00F8204D">
        <w:t xml:space="preserve">e </w:t>
      </w:r>
      <w:r w:rsidR="00965C3C">
        <w:t>proposed</w:t>
      </w:r>
      <w:r w:rsidR="00A0206D">
        <w:t xml:space="preserve"> change</w:t>
      </w:r>
      <w:r w:rsidR="00C142BF">
        <w:t xml:space="preserve"> </w:t>
      </w:r>
      <w:r w:rsidR="00F8204D">
        <w:t xml:space="preserve">on the HDF5 Fortran library source code. </w:t>
      </w:r>
    </w:p>
    <w:p w14:paraId="31859F03" w14:textId="77777777" w:rsidR="00611674" w:rsidRPr="00913E2A" w:rsidRDefault="00611674" w:rsidP="00611674">
      <w:pPr>
        <w:pStyle w:val="Divider"/>
      </w:pPr>
    </w:p>
    <w:p w14:paraId="6E32086F" w14:textId="77777777" w:rsidR="00026780" w:rsidRDefault="00611674" w:rsidP="00DD2F4F">
      <w:pPr>
        <w:pStyle w:val="Heading1"/>
      </w:pPr>
      <w:r>
        <w:t>Introduction</w:t>
      </w:r>
    </w:p>
    <w:p w14:paraId="107A7C12" w14:textId="09075B91" w:rsidR="00611674" w:rsidRDefault="00FC442A" w:rsidP="00026780">
      <w:r>
        <w:t>The F</w:t>
      </w:r>
      <w:r w:rsidR="00002784">
        <w:t>ortran 2003 (F2003)</w:t>
      </w:r>
      <w:r>
        <w:t xml:space="preserve"> standard greatly simplifies the interoperability</w:t>
      </w:r>
      <w:r w:rsidR="00A75820">
        <w:t xml:space="preserve"> with C</w:t>
      </w:r>
      <w:r>
        <w:t xml:space="preserve"> and</w:t>
      </w:r>
      <w:r w:rsidR="002C5131">
        <w:t xml:space="preserve"> it:</w:t>
      </w:r>
      <w:r>
        <w:t xml:space="preserve"> </w:t>
      </w:r>
      <w:r w:rsidR="002C5131">
        <w:t xml:space="preserve">(1) improves </w:t>
      </w:r>
      <w:r>
        <w:t>the portability of</w:t>
      </w:r>
      <w:r w:rsidR="004F2EC8">
        <w:t xml:space="preserve"> the Fortran wrappers with the main C HDF5 library</w:t>
      </w:r>
      <w:r w:rsidR="002C5131">
        <w:t xml:space="preserve">, (2) reduces the time invested in Fortran development and (3) reduces the effort in maintaining the Fortran wrappers. </w:t>
      </w:r>
      <w:r w:rsidR="004F2EC8">
        <w:t xml:space="preserve"> </w:t>
      </w:r>
      <w:r w:rsidR="00026780">
        <w:t xml:space="preserve">The HDF Group plans to make use of these improvements in the </w:t>
      </w:r>
      <w:r w:rsidR="00CF4D01">
        <w:t>v</w:t>
      </w:r>
      <w:r w:rsidR="00026780">
        <w:t>1.10 release of HDF5. The majority</w:t>
      </w:r>
      <w:r>
        <w:t>, if not all,</w:t>
      </w:r>
      <w:r w:rsidR="00026780">
        <w:t xml:space="preserve"> of the </w:t>
      </w:r>
      <w:r>
        <w:t xml:space="preserve">current </w:t>
      </w:r>
      <w:r w:rsidR="00026780">
        <w:t>compilers</w:t>
      </w:r>
      <w:r>
        <w:t xml:space="preserve"> now have, and have had for some time, the </w:t>
      </w:r>
      <w:r w:rsidR="00CF4D01">
        <w:t xml:space="preserve">C </w:t>
      </w:r>
      <w:r>
        <w:t xml:space="preserve">interoperability features implemented. Therefore, </w:t>
      </w:r>
      <w:r w:rsidRPr="00DD2C44">
        <w:rPr>
          <w:color w:val="800000"/>
        </w:rPr>
        <w:t>The</w:t>
      </w:r>
      <w:r w:rsidR="00A75820" w:rsidRPr="00DD2C44">
        <w:rPr>
          <w:color w:val="800000"/>
        </w:rPr>
        <w:t xml:space="preserve"> HDF G</w:t>
      </w:r>
      <w:r w:rsidRPr="00DD2C44">
        <w:rPr>
          <w:color w:val="800000"/>
        </w:rPr>
        <w:t>roup plans on requiring a minimum implementation of F2003 interoperability features in order to compile HDF5 v1.10</w:t>
      </w:r>
      <w:r>
        <w:t xml:space="preserve">. </w:t>
      </w:r>
    </w:p>
    <w:p w14:paraId="45F667D3" w14:textId="77777777" w:rsidR="001C1F20" w:rsidRDefault="00CF4D01" w:rsidP="001C1F20">
      <w:pPr>
        <w:pStyle w:val="Heading2"/>
      </w:pPr>
      <w:bookmarkStart w:id="8" w:name="_Ref284755003"/>
      <w:r>
        <w:t xml:space="preserve">Current </w:t>
      </w:r>
      <w:r w:rsidR="00771456">
        <w:t xml:space="preserve">Fortran </w:t>
      </w:r>
      <w:r>
        <w:t>practices</w:t>
      </w:r>
      <w:r w:rsidR="00771456">
        <w:t xml:space="preserve"> in HDF5</w:t>
      </w:r>
      <w:bookmarkEnd w:id="8"/>
    </w:p>
    <w:p w14:paraId="18F9E6B7" w14:textId="016864C1" w:rsidR="00CF4D01" w:rsidRDefault="00CF4D01" w:rsidP="00611674">
      <w:r>
        <w:t xml:space="preserve">Currently, HDF5 v1.8 handles non-F2003 compilation using configure option </w:t>
      </w:r>
      <w:r w:rsidRPr="00CF4D01">
        <w:rPr>
          <w:i/>
        </w:rPr>
        <w:t>–enable-</w:t>
      </w:r>
      <w:proofErr w:type="spellStart"/>
      <w:r w:rsidRPr="00CF4D01">
        <w:rPr>
          <w:i/>
        </w:rPr>
        <w:t>fortran</w:t>
      </w:r>
      <w:proofErr w:type="spellEnd"/>
      <w:r>
        <w:t xml:space="preserve">. The F2003 features are enabled if both the configure options </w:t>
      </w:r>
      <w:r w:rsidRPr="00CF4D01">
        <w:rPr>
          <w:i/>
        </w:rPr>
        <w:t>–enable-</w:t>
      </w:r>
      <w:proofErr w:type="spellStart"/>
      <w:r w:rsidRPr="00CF4D01">
        <w:rPr>
          <w:i/>
        </w:rPr>
        <w:t>fortran</w:t>
      </w:r>
      <w:proofErr w:type="spellEnd"/>
      <w:r>
        <w:t xml:space="preserve"> and </w:t>
      </w:r>
      <w:r w:rsidRPr="00CF4D01">
        <w:rPr>
          <w:i/>
        </w:rPr>
        <w:t>–enable-fortan2003</w:t>
      </w:r>
      <w:r>
        <w:t xml:space="preserve"> are used. The Fortran files are organized </w:t>
      </w:r>
      <w:r w:rsidR="00771456">
        <w:t xml:space="preserve">in the </w:t>
      </w:r>
      <w:proofErr w:type="spellStart"/>
      <w:r w:rsidR="002853E6">
        <w:rPr>
          <w:i/>
        </w:rPr>
        <w:t>fortran</w:t>
      </w:r>
      <w:proofErr w:type="spellEnd"/>
      <w:r w:rsidR="002853E6">
        <w:rPr>
          <w:i/>
        </w:rPr>
        <w:t>/</w:t>
      </w:r>
      <w:proofErr w:type="spellStart"/>
      <w:r w:rsidR="002853E6">
        <w:rPr>
          <w:i/>
        </w:rPr>
        <w:t>s</w:t>
      </w:r>
      <w:r w:rsidR="00771456" w:rsidRPr="00A75820">
        <w:rPr>
          <w:i/>
        </w:rPr>
        <w:t>rc</w:t>
      </w:r>
      <w:proofErr w:type="spellEnd"/>
      <w:r w:rsidR="00771456">
        <w:t xml:space="preserve"> directory </w:t>
      </w:r>
      <w:r>
        <w:t xml:space="preserve">as follows: </w:t>
      </w:r>
    </w:p>
    <w:p w14:paraId="4614C4E2" w14:textId="77777777" w:rsidR="001C1F20" w:rsidRDefault="00CF4D01" w:rsidP="00CF4D01">
      <w:pPr>
        <w:pStyle w:val="ListParagraph"/>
        <w:numPr>
          <w:ilvl w:val="0"/>
          <w:numId w:val="42"/>
        </w:numPr>
      </w:pPr>
      <w:r>
        <w:lastRenderedPageBreak/>
        <w:t xml:space="preserve">Source files ending in </w:t>
      </w:r>
      <w:r w:rsidRPr="00771456">
        <w:rPr>
          <w:i/>
        </w:rPr>
        <w:t>.f90</w:t>
      </w:r>
      <w:r>
        <w:t xml:space="preserve"> contain API</w:t>
      </w:r>
      <w:r w:rsidR="00CD3C4D">
        <w:t>s which</w:t>
      </w:r>
      <w:r>
        <w:t xml:space="preserve"> are both F90 and F2003 compatible</w:t>
      </w:r>
      <w:r w:rsidR="00771456">
        <w:t>,</w:t>
      </w:r>
    </w:p>
    <w:p w14:paraId="25D1FA1B" w14:textId="77777777" w:rsidR="00CF4D01" w:rsidRDefault="00CF4D01" w:rsidP="00CF4D01">
      <w:pPr>
        <w:pStyle w:val="ListParagraph"/>
        <w:numPr>
          <w:ilvl w:val="0"/>
          <w:numId w:val="42"/>
        </w:numPr>
      </w:pPr>
      <w:r>
        <w:t xml:space="preserve">Source files ending in </w:t>
      </w:r>
      <w:r w:rsidRPr="00771456">
        <w:rPr>
          <w:i/>
        </w:rPr>
        <w:t>_F90.f90</w:t>
      </w:r>
      <w:r w:rsidR="00771456">
        <w:t xml:space="preserve"> contain F90 APIs which</w:t>
      </w:r>
      <w:r>
        <w:t xml:space="preserve"> </w:t>
      </w:r>
      <w:r w:rsidR="00771456">
        <w:t xml:space="preserve">also have a F2003 equivalent </w:t>
      </w:r>
      <w:r w:rsidR="00B10DD8">
        <w:t xml:space="preserve"> (if available) </w:t>
      </w:r>
      <w:r w:rsidR="00771456">
        <w:t>API,</w:t>
      </w:r>
    </w:p>
    <w:p w14:paraId="037495C9" w14:textId="77777777" w:rsidR="00771456" w:rsidRDefault="00771456" w:rsidP="00CF4D01">
      <w:pPr>
        <w:pStyle w:val="ListParagraph"/>
        <w:numPr>
          <w:ilvl w:val="0"/>
          <w:numId w:val="42"/>
        </w:numPr>
      </w:pPr>
      <w:r>
        <w:t xml:space="preserve">Source files ending in </w:t>
      </w:r>
      <w:r w:rsidRPr="00771456">
        <w:rPr>
          <w:i/>
        </w:rPr>
        <w:t>_F03.f90</w:t>
      </w:r>
      <w:r>
        <w:t xml:space="preserve"> contain F2003 </w:t>
      </w:r>
      <w:r w:rsidR="00A467E8">
        <w:t>APIs that</w:t>
      </w:r>
      <w:r>
        <w:t xml:space="preserve"> require a F2003 compiler.</w:t>
      </w:r>
    </w:p>
    <w:p w14:paraId="2AA2E76F" w14:textId="788B1697" w:rsidR="00771456" w:rsidRDefault="00771456" w:rsidP="00771456">
      <w:r>
        <w:t xml:space="preserve">The appropriate set of files to compile are chosen </w:t>
      </w:r>
      <w:r w:rsidR="00B10DD8">
        <w:t xml:space="preserve">at build time </w:t>
      </w:r>
      <w:r>
        <w:t xml:space="preserve">depending on which set of configure flags were set.  If, during configure of a F2003 build, the build process detects that the compiler does not meet the F2003 standard requirements then the build process is </w:t>
      </w:r>
      <w:r w:rsidR="001075C4">
        <w:t xml:space="preserve">terminated </w:t>
      </w:r>
      <w:r>
        <w:t xml:space="preserve">with an error. </w:t>
      </w:r>
      <w:r w:rsidR="00B10DD8">
        <w:t xml:space="preserve">The user then </w:t>
      </w:r>
      <w:del w:id="9" w:author="Quincey Koziol" w:date="2015-04-10T21:12:00Z">
        <w:r w:rsidR="00B10DD8" w:rsidDel="006D08DE">
          <w:delText>has to</w:delText>
        </w:r>
      </w:del>
      <w:ins w:id="10" w:author="Quincey Koziol" w:date="2015-04-10T21:12:00Z">
        <w:r w:rsidR="006D08DE">
          <w:t>must</w:t>
        </w:r>
      </w:ins>
      <w:r w:rsidR="00B10DD8">
        <w:t xml:space="preserve"> specify only </w:t>
      </w:r>
      <w:r w:rsidR="00B10DD8" w:rsidRPr="002853E6">
        <w:rPr>
          <w:i/>
        </w:rPr>
        <w:t>–enable-</w:t>
      </w:r>
      <w:proofErr w:type="spellStart"/>
      <w:r w:rsidR="00B10DD8" w:rsidRPr="002853E6">
        <w:rPr>
          <w:i/>
        </w:rPr>
        <w:t>fortran</w:t>
      </w:r>
      <w:proofErr w:type="spellEnd"/>
      <w:r w:rsidR="00B10DD8">
        <w:t xml:space="preserve"> and rebuild.</w:t>
      </w:r>
    </w:p>
    <w:p w14:paraId="469555A1" w14:textId="77777777" w:rsidR="00611674" w:rsidRDefault="00771456" w:rsidP="001C1F20">
      <w:pPr>
        <w:pStyle w:val="Heading2"/>
      </w:pPr>
      <w:r>
        <w:t>Continued support practices in HDF5</w:t>
      </w:r>
    </w:p>
    <w:p w14:paraId="6A02E631" w14:textId="77777777" w:rsidR="001D5B04" w:rsidRDefault="001D5B04" w:rsidP="001D5B04">
      <w:r>
        <w:t>It is important to note that</w:t>
      </w:r>
      <w:r w:rsidR="00A0206D">
        <w:t xml:space="preserve"> HDF5 is not dropping support for F90</w:t>
      </w:r>
      <w:r w:rsidR="00D133A5">
        <w:t>/F95</w:t>
      </w:r>
      <w:r w:rsidR="00A0206D">
        <w:t xml:space="preserve"> </w:t>
      </w:r>
      <w:r w:rsidR="00B10DD8">
        <w:t xml:space="preserve">standard compliant </w:t>
      </w:r>
      <w:r w:rsidR="00A0206D">
        <w:t>codes</w:t>
      </w:r>
      <w:r>
        <w:t xml:space="preserve"> calling HDF5</w:t>
      </w:r>
      <w:r w:rsidR="00A0206D">
        <w:t>. Except for the</w:t>
      </w:r>
      <w:r>
        <w:t xml:space="preserve"> current</w:t>
      </w:r>
      <w:r w:rsidR="00CD3C4D">
        <w:t>ly</w:t>
      </w:r>
      <w:r>
        <w:t xml:space="preserve"> </w:t>
      </w:r>
      <w:r w:rsidR="00B10DD8">
        <w:t xml:space="preserve">required </w:t>
      </w:r>
      <w:r>
        <w:t xml:space="preserve">use of a Fortran 90 module (i.e. USE HDF5), all </w:t>
      </w:r>
      <w:r w:rsidR="00A0206D">
        <w:t>F</w:t>
      </w:r>
      <w:r w:rsidR="005B27A8">
        <w:t xml:space="preserve">90/F95 </w:t>
      </w:r>
      <w:r>
        <w:t xml:space="preserve">standard </w:t>
      </w:r>
      <w:r w:rsidR="00D133A5">
        <w:t xml:space="preserve">compliant </w:t>
      </w:r>
      <w:r>
        <w:t xml:space="preserve">code will remain compatible with the HDF5 library. </w:t>
      </w:r>
      <w:r w:rsidR="00B10DD8">
        <w:t>However,</w:t>
      </w:r>
      <w:r w:rsidR="00CD3C4D">
        <w:t xml:space="preserve"> some newer </w:t>
      </w:r>
      <w:r w:rsidR="005B27A8">
        <w:t xml:space="preserve">HDF5 </w:t>
      </w:r>
      <w:r w:rsidR="00CD3C4D">
        <w:t xml:space="preserve">APIs will require </w:t>
      </w:r>
      <w:r w:rsidR="00B10DD8">
        <w:t xml:space="preserve">F2003 </w:t>
      </w:r>
      <w:r w:rsidR="00CD3C4D">
        <w:t xml:space="preserve">standard features </w:t>
      </w:r>
      <w:r w:rsidR="001075C4">
        <w:t xml:space="preserve">in order to be used. </w:t>
      </w:r>
      <w:r w:rsidR="00A467E8">
        <w:t xml:space="preserve">All Fortran codes using HDF5 will not have to change any API currently supported. The adoption of F2003 in HDF5 should be transparent in terms of the impact on user’s </w:t>
      </w:r>
      <w:r w:rsidR="002B64F7">
        <w:t xml:space="preserve">HDF5 </w:t>
      </w:r>
      <w:r w:rsidR="00A467E8">
        <w:t>Fortran codes.</w:t>
      </w:r>
    </w:p>
    <w:p w14:paraId="0C45C470" w14:textId="77777777" w:rsidR="00DD2F4F" w:rsidRDefault="00DD2F4F" w:rsidP="00DD2F4F">
      <w:pPr>
        <w:pStyle w:val="Heading1"/>
      </w:pPr>
      <w:r>
        <w:t>Moving to the F2003 standard</w:t>
      </w:r>
    </w:p>
    <w:p w14:paraId="6B8DBFF9" w14:textId="77777777" w:rsidR="00611674" w:rsidRDefault="00A0206D" w:rsidP="00DD2F4F">
      <w:pPr>
        <w:pStyle w:val="Heading2"/>
      </w:pPr>
      <w:r>
        <w:t xml:space="preserve">Required F2003 features </w:t>
      </w:r>
    </w:p>
    <w:p w14:paraId="380A91A5" w14:textId="08F17D38" w:rsidR="00A0206D" w:rsidRDefault="00A0206D" w:rsidP="00A0206D">
      <w:r>
        <w:t xml:space="preserve">The Fortran compiler </w:t>
      </w:r>
      <w:ins w:id="11" w:author="Quincey Koziol" w:date="2015-04-10T21:15:00Z">
        <w:r w:rsidR="00EE7D0D">
          <w:t xml:space="preserve">does not </w:t>
        </w:r>
      </w:ins>
      <w:r w:rsidR="00ED6E94">
        <w:t>need</w:t>
      </w:r>
      <w:del w:id="12" w:author="Quincey Koziol" w:date="2015-04-10T21:15:00Z">
        <w:r w:rsidR="00ED6E94" w:rsidDel="00EE7D0D">
          <w:delText>s</w:delText>
        </w:r>
      </w:del>
      <w:r w:rsidR="00ED6E94">
        <w:t xml:space="preserve"> </w:t>
      </w:r>
      <w:del w:id="13" w:author="Quincey Koziol" w:date="2015-04-10T21:15:00Z">
        <w:r w:rsidDel="00EE7D0D">
          <w:delText xml:space="preserve">not </w:delText>
        </w:r>
      </w:del>
      <w:r w:rsidR="00ED6E94">
        <w:t xml:space="preserve">to </w:t>
      </w:r>
      <w:r>
        <w:t xml:space="preserve">have </w:t>
      </w:r>
      <w:r w:rsidR="00A467E8">
        <w:t>the entire</w:t>
      </w:r>
      <w:r>
        <w:t xml:space="preserve"> F2003 standard implemented</w:t>
      </w:r>
      <w:r w:rsidR="00D133A5">
        <w:t xml:space="preserve"> in order to compile HDF5</w:t>
      </w:r>
      <w:r w:rsidR="002E2D55">
        <w:t xml:space="preserve"> v1.10</w:t>
      </w:r>
      <w:r>
        <w:t>. The list of required</w:t>
      </w:r>
      <w:ins w:id="14" w:author="Quincey Koziol" w:date="2015-04-10T21:15:00Z">
        <w:r w:rsidR="00EE7D0D">
          <w:t xml:space="preserve"> F2003</w:t>
        </w:r>
      </w:ins>
      <w:r>
        <w:t xml:space="preserve"> features </w:t>
      </w:r>
      <w:del w:id="15" w:author="Quincey Koziol" w:date="2015-04-10T21:15:00Z">
        <w:r w:rsidDel="00EE7D0D">
          <w:delText>need</w:delText>
        </w:r>
        <w:r w:rsidR="002E2D55" w:rsidDel="00EE7D0D">
          <w:delText>ing</w:delText>
        </w:r>
        <w:r w:rsidDel="00EE7D0D">
          <w:delText xml:space="preserve"> to be implemented are</w:delText>
        </w:r>
      </w:del>
      <w:ins w:id="16" w:author="Quincey Koziol" w:date="2015-04-10T21:15:00Z">
        <w:r w:rsidR="00EE7D0D">
          <w:t>is</w:t>
        </w:r>
      </w:ins>
      <w:r>
        <w:t>:</w:t>
      </w:r>
    </w:p>
    <w:p w14:paraId="088226DC" w14:textId="77777777" w:rsidR="00DA038A" w:rsidRDefault="00B86242" w:rsidP="00A0206D">
      <w:pPr>
        <w:pStyle w:val="ListParagraph"/>
        <w:numPr>
          <w:ilvl w:val="0"/>
          <w:numId w:val="40"/>
        </w:numPr>
      </w:pPr>
      <w:r w:rsidRPr="00B86242">
        <w:t>The</w:t>
      </w:r>
      <w:r>
        <w:rPr>
          <w:color w:val="800000"/>
        </w:rPr>
        <w:t xml:space="preserve"> </w:t>
      </w:r>
      <w:r w:rsidR="00A0206D" w:rsidRPr="00A0206D">
        <w:rPr>
          <w:color w:val="800000"/>
        </w:rPr>
        <w:t>ISO_C_BINDING</w:t>
      </w:r>
      <w:r w:rsidR="002E2D55">
        <w:t xml:space="preserve"> module must be available,</w:t>
      </w:r>
    </w:p>
    <w:p w14:paraId="04197714" w14:textId="77777777" w:rsidR="00A0206D" w:rsidRDefault="00B86242" w:rsidP="00CC49AA">
      <w:pPr>
        <w:pStyle w:val="ListParagraph"/>
        <w:numPr>
          <w:ilvl w:val="0"/>
          <w:numId w:val="40"/>
        </w:numPr>
      </w:pPr>
      <w:r w:rsidRPr="00B86242">
        <w:rPr>
          <w:color w:val="800000"/>
        </w:rPr>
        <w:t>C_PTR</w:t>
      </w:r>
      <w:r>
        <w:t xml:space="preserve">, </w:t>
      </w:r>
      <w:r w:rsidRPr="00B86242">
        <w:rPr>
          <w:color w:val="800000"/>
        </w:rPr>
        <w:t>C_FUNPTR</w:t>
      </w:r>
      <w:r w:rsidR="002E2D55">
        <w:t xml:space="preserve"> must be implemented,</w:t>
      </w:r>
    </w:p>
    <w:p w14:paraId="5FF9F3BC" w14:textId="77777777" w:rsidR="00B86242" w:rsidRDefault="00B86242" w:rsidP="00CC49AA">
      <w:pPr>
        <w:pStyle w:val="ListParagraph"/>
        <w:numPr>
          <w:ilvl w:val="0"/>
          <w:numId w:val="40"/>
        </w:numPr>
      </w:pPr>
      <w:r>
        <w:rPr>
          <w:color w:val="800000"/>
        </w:rPr>
        <w:t xml:space="preserve">BIND(C) </w:t>
      </w:r>
      <w:r w:rsidRPr="00B86242">
        <w:t>must be implemented.</w:t>
      </w:r>
    </w:p>
    <w:p w14:paraId="1308595A" w14:textId="77777777" w:rsidR="00B86242" w:rsidRDefault="00B86242" w:rsidP="00B86242">
      <w:pPr>
        <w:pStyle w:val="Heading2"/>
      </w:pPr>
      <w:r>
        <w:t>K</w:t>
      </w:r>
      <w:r w:rsidR="00DD2F4F">
        <w:t>nown compilers not meeting F2003</w:t>
      </w:r>
      <w:r>
        <w:t xml:space="preserve"> requirements</w:t>
      </w:r>
    </w:p>
    <w:p w14:paraId="4258944F" w14:textId="0FA786B2" w:rsidR="00B86242" w:rsidRDefault="00D133A5" w:rsidP="00B86242">
      <w:r>
        <w:t xml:space="preserve">Known </w:t>
      </w:r>
      <w:r w:rsidR="009759D2">
        <w:t xml:space="preserve">compilers not meeting the F2003 </w:t>
      </w:r>
      <w:r w:rsidR="00B86242">
        <w:t xml:space="preserve">requirements </w:t>
      </w:r>
      <w:r w:rsidR="00F46A27">
        <w:t xml:space="preserve">as described in 2.1 </w:t>
      </w:r>
      <w:r w:rsidR="00B86242">
        <w:t>are:</w:t>
      </w:r>
    </w:p>
    <w:p w14:paraId="5B3E6088" w14:textId="77777777" w:rsidR="001075C4" w:rsidRDefault="00B86242" w:rsidP="001075C4">
      <w:pPr>
        <w:pStyle w:val="ListParagraph"/>
        <w:numPr>
          <w:ilvl w:val="0"/>
          <w:numId w:val="41"/>
        </w:numPr>
      </w:pPr>
      <w:proofErr w:type="spellStart"/>
      <w:proofErr w:type="gramStart"/>
      <w:r>
        <w:t>gfortran</w:t>
      </w:r>
      <w:proofErr w:type="spellEnd"/>
      <w:proofErr w:type="gramEnd"/>
      <w:r>
        <w:t xml:space="preserve"> version 4.1 and earlier.</w:t>
      </w:r>
    </w:p>
    <w:p w14:paraId="030A2657" w14:textId="335D88EA" w:rsidR="002B64F7" w:rsidRDefault="005B27A8" w:rsidP="00FB2D6E">
      <w:pPr>
        <w:pStyle w:val="ListParagraph"/>
        <w:ind w:left="0"/>
      </w:pPr>
      <w:r>
        <w:t>Note</w:t>
      </w:r>
      <w:proofErr w:type="gramStart"/>
      <w:r>
        <w:t>,</w:t>
      </w:r>
      <w:proofErr w:type="gramEnd"/>
      <w:r>
        <w:t xml:space="preserve"> t</w:t>
      </w:r>
      <w:r w:rsidR="002B64F7">
        <w:t>he HDF Group will</w:t>
      </w:r>
      <w:r w:rsidR="00F46A27">
        <w:t xml:space="preserve"> drop support f</w:t>
      </w:r>
      <w:r w:rsidR="002B64F7">
        <w:t>o</w:t>
      </w:r>
      <w:r w:rsidR="00F46A27">
        <w:t>r</w:t>
      </w:r>
      <w:r w:rsidR="002B64F7">
        <w:t xml:space="preserve"> those compilers</w:t>
      </w:r>
      <w:r w:rsidR="00F46A27">
        <w:t xml:space="preserve"> as of May 15, 2015 after the HDF5 1.8.15 release</w:t>
      </w:r>
      <w:ins w:id="17" w:author="Quincey Koziol" w:date="2015-04-10T21:16:00Z">
        <w:r w:rsidR="00EE7D0D">
          <w:t>, so this should not be an issue for the future 1.10 release</w:t>
        </w:r>
      </w:ins>
      <w:r w:rsidR="00F46A27">
        <w:t>.</w:t>
      </w:r>
    </w:p>
    <w:p w14:paraId="376D7E6B" w14:textId="77777777" w:rsidR="00DD2F4F" w:rsidRDefault="00DD2F4F" w:rsidP="00DD2F4F">
      <w:pPr>
        <w:pStyle w:val="Heading2"/>
      </w:pPr>
      <w:r>
        <w:t>Proposed build behavior in v1.10</w:t>
      </w:r>
    </w:p>
    <w:p w14:paraId="7E97AC28" w14:textId="77777777" w:rsidR="00DD2F4F" w:rsidRPr="00DD2F4F" w:rsidRDefault="00DD2F4F" w:rsidP="00DD2F4F">
      <w:r>
        <w:t xml:space="preserve">Specifying the compiler option </w:t>
      </w:r>
      <w:r w:rsidRPr="00ED6E94">
        <w:rPr>
          <w:i/>
        </w:rPr>
        <w:t>–enable-</w:t>
      </w:r>
      <w:proofErr w:type="spellStart"/>
      <w:r w:rsidRPr="00ED6E94">
        <w:rPr>
          <w:i/>
        </w:rPr>
        <w:t>fortran</w:t>
      </w:r>
      <w:proofErr w:type="spellEnd"/>
      <w:r>
        <w:t xml:space="preserve"> will compile</w:t>
      </w:r>
      <w:r w:rsidR="00754328">
        <w:t xml:space="preserve"> all the F</w:t>
      </w:r>
      <w:r>
        <w:t xml:space="preserve">ortran wrappers. The option </w:t>
      </w:r>
      <w:r w:rsidRPr="00ED6E94">
        <w:rPr>
          <w:i/>
        </w:rPr>
        <w:t>–enable-fortran2003</w:t>
      </w:r>
      <w:r>
        <w:t xml:space="preserve"> will be discontinued.</w:t>
      </w:r>
    </w:p>
    <w:p w14:paraId="1BB470D8" w14:textId="77777777" w:rsidR="00B45858" w:rsidRDefault="00D133A5" w:rsidP="00B45858">
      <w:pPr>
        <w:pStyle w:val="Heading2"/>
      </w:pPr>
      <w:r>
        <w:t>Benefits of adopting F2003 standards</w:t>
      </w:r>
    </w:p>
    <w:p w14:paraId="7459E11D" w14:textId="7C89ED66" w:rsidR="00DD2F4F" w:rsidRDefault="00D133A5" w:rsidP="00D133A5">
      <w:del w:id="18" w:author="Quincey Koziol" w:date="2015-04-10T21:20:00Z">
        <w:r w:rsidDel="00EE7D0D">
          <w:delText>The maintainability of t</w:delText>
        </w:r>
        <w:r w:rsidR="00DD2F4F" w:rsidDel="00EE7D0D">
          <w:delText>he</w:delText>
        </w:r>
      </w:del>
      <w:ins w:id="19" w:author="Quincey Koziol" w:date="2015-04-10T21:20:00Z">
        <w:r w:rsidR="00EE7D0D">
          <w:t>Dropping support for non-F2003 compilers when</w:t>
        </w:r>
      </w:ins>
      <w:ins w:id="20" w:author="Quincey Koziol" w:date="2015-04-10T21:22:00Z">
        <w:r w:rsidR="00EE7D0D">
          <w:t xml:space="preserve"> building the HDF5</w:t>
        </w:r>
      </w:ins>
      <w:r w:rsidR="00DD2F4F">
        <w:t xml:space="preserve"> Fortran wrappers will improve</w:t>
      </w:r>
      <w:r>
        <w:t>: (1) the development of new wrappers and (2) reduce the complexity of the current implementation.</w:t>
      </w:r>
    </w:p>
    <w:p w14:paraId="371DFCCA" w14:textId="77777777" w:rsidR="00DD2F4F" w:rsidRDefault="00DD2F4F" w:rsidP="00DD2F4F">
      <w:pPr>
        <w:pStyle w:val="Heading3"/>
      </w:pPr>
      <w:commentRangeStart w:id="21"/>
      <w:r>
        <w:lastRenderedPageBreak/>
        <w:t>Use of BIND(C)</w:t>
      </w:r>
      <w:commentRangeEnd w:id="21"/>
      <w:r w:rsidR="0064181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1477908D" w14:textId="0C7B79CC" w:rsidR="00CA7AA3" w:rsidRDefault="00754328" w:rsidP="00754328">
      <w:r>
        <w:t>Currently the Fortran wrappers</w:t>
      </w:r>
      <w:ins w:id="22" w:author="Quincey Koziol" w:date="2015-04-10T21:24:00Z">
        <w:r w:rsidR="00641815">
          <w:t>’</w:t>
        </w:r>
      </w:ins>
      <w:r>
        <w:t xml:space="preserve"> naming convention with the C library </w:t>
      </w:r>
      <w:del w:id="23" w:author="Quincey Koziol" w:date="2015-04-10T21:25:00Z">
        <w:r w:rsidDel="00641815">
          <w:delText xml:space="preserve">are </w:delText>
        </w:r>
      </w:del>
      <w:ins w:id="24" w:author="Quincey Koziol" w:date="2015-04-10T21:25:00Z">
        <w:r w:rsidR="00641815">
          <w:t xml:space="preserve">is </w:t>
        </w:r>
      </w:ins>
      <w:r>
        <w:t xml:space="preserve">handled </w:t>
      </w:r>
      <w:del w:id="25" w:author="Quincey Koziol" w:date="2015-04-10T21:26:00Z">
        <w:r w:rsidDel="00641815">
          <w:delText xml:space="preserve">internally </w:delText>
        </w:r>
      </w:del>
      <w:r>
        <w:t xml:space="preserve">by </w:t>
      </w:r>
      <w:ins w:id="26" w:author="Quincey Koziol" w:date="2015-04-10T21:26:00Z">
        <w:r w:rsidR="00641815">
          <w:t xml:space="preserve">the </w:t>
        </w:r>
      </w:ins>
      <w:r>
        <w:t xml:space="preserve">configure </w:t>
      </w:r>
      <w:ins w:id="27" w:author="Quincey Koziol" w:date="2015-04-10T21:26:00Z">
        <w:r w:rsidR="00641815">
          <w:t xml:space="preserve">script </w:t>
        </w:r>
      </w:ins>
      <w:r>
        <w:t xml:space="preserve">and an internal HDF5 convention. </w:t>
      </w:r>
      <w:r w:rsidR="005B6DCF">
        <w:t>F</w:t>
      </w:r>
      <w:r>
        <w:t xml:space="preserve">or example, the Fortran API </w:t>
      </w:r>
      <w:r w:rsidR="0036267A">
        <w:t xml:space="preserve">interface for </w:t>
      </w:r>
      <w:r w:rsidR="002B64F7" w:rsidRPr="002B64F7">
        <w:t>h5a</w:t>
      </w:r>
      <w:r w:rsidR="0036267A">
        <w:t>write_f_c is:</w:t>
      </w:r>
    </w:p>
    <w:p w14:paraId="49F1296B" w14:textId="77777777" w:rsidR="00CA7AA3" w:rsidRPr="00CA7AA3" w:rsidRDefault="00CA7AA3" w:rsidP="00CA7AA3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INTERFACE</w:t>
      </w:r>
    </w:p>
    <w:p w14:paraId="43CED08D" w14:textId="77777777" w:rsidR="00CA7AA3" w:rsidRPr="00CA7AA3" w:rsidRDefault="00CA7AA3" w:rsidP="000C0A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INTEGER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</w:t>
      </w:r>
      <w:proofErr w:type="gramStart"/>
      <w:r w:rsidRPr="00CA7AA3">
        <w:rPr>
          <w:color w:val="000000"/>
          <w:sz w:val="18"/>
          <w:szCs w:val="18"/>
        </w:rPr>
        <w:t>c(</w:t>
      </w:r>
      <w:proofErr w:type="spellStart"/>
      <w:proofErr w:type="gramEnd"/>
      <w:r w:rsidRPr="00CA7AA3">
        <w:rPr>
          <w:color w:val="000000"/>
          <w:sz w:val="18"/>
          <w:szCs w:val="18"/>
        </w:rPr>
        <w:t>attr_id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mem_type_id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buf</w:t>
      </w:r>
      <w:proofErr w:type="spellEnd"/>
      <w:r w:rsidRPr="00CA7AA3">
        <w:rPr>
          <w:color w:val="000000"/>
          <w:sz w:val="18"/>
          <w:szCs w:val="18"/>
        </w:rPr>
        <w:t>)</w:t>
      </w:r>
    </w:p>
    <w:p w14:paraId="70239387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Pr="00CA7AA3">
        <w:rPr>
          <w:b/>
          <w:bCs/>
          <w:color w:val="7F0055"/>
          <w:sz w:val="18"/>
          <w:szCs w:val="18"/>
        </w:rPr>
        <w:t>USE</w:t>
      </w:r>
      <w:r w:rsidRPr="00CA7AA3">
        <w:rPr>
          <w:color w:val="000000"/>
          <w:sz w:val="18"/>
          <w:szCs w:val="18"/>
        </w:rPr>
        <w:t xml:space="preserve">, </w:t>
      </w:r>
      <w:proofErr w:type="gramStart"/>
      <w:r w:rsidRPr="00CA7AA3">
        <w:rPr>
          <w:b/>
          <w:bCs/>
          <w:color w:val="7F0055"/>
          <w:sz w:val="18"/>
          <w:szCs w:val="18"/>
        </w:rPr>
        <w:t>INTRINSIC</w:t>
      </w:r>
      <w:r w:rsidRPr="00CA7AA3">
        <w:rPr>
          <w:color w:val="000000"/>
          <w:sz w:val="18"/>
          <w:szCs w:val="18"/>
        </w:rPr>
        <w:t xml:space="preserve"> :</w:t>
      </w:r>
      <w:proofErr w:type="gramEnd"/>
      <w:r w:rsidRPr="00CA7AA3">
        <w:rPr>
          <w:color w:val="000000"/>
          <w:sz w:val="18"/>
          <w:szCs w:val="18"/>
        </w:rPr>
        <w:t>: ISO_C_BINDING</w:t>
      </w:r>
      <w:r w:rsidR="000C0A9C" w:rsidRPr="00CA7AA3">
        <w:rPr>
          <w:color w:val="000000"/>
          <w:sz w:val="18"/>
          <w:szCs w:val="18"/>
        </w:rPr>
        <w:t xml:space="preserve">, ONLY : </w:t>
      </w:r>
      <w:proofErr w:type="spellStart"/>
      <w:r w:rsidR="000C0A9C" w:rsidRPr="00CA7AA3">
        <w:rPr>
          <w:color w:val="000000"/>
          <w:sz w:val="18"/>
          <w:szCs w:val="18"/>
        </w:rPr>
        <w:t>c_ptr</w:t>
      </w:r>
      <w:proofErr w:type="spellEnd"/>
    </w:p>
    <w:p w14:paraId="1FDF87DF" w14:textId="77777777" w:rsidR="00CA7AA3" w:rsidRPr="00CA7AA3" w:rsidRDefault="00CA7AA3" w:rsidP="00CA7AA3">
      <w:pPr>
        <w:pStyle w:val="HTMLPreformatted"/>
        <w:shd w:val="clear" w:color="auto" w:fill="FFFFFF"/>
        <w:rPr>
          <w:color w:val="3F7F59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$IF DEFINED(HDF5F90_WINDOWS)</w:t>
      </w:r>
    </w:p>
    <w:p w14:paraId="5D6C4A28" w14:textId="77777777" w:rsidR="00CA7AA3" w:rsidRPr="00CA7AA3" w:rsidRDefault="00CA7AA3" w:rsidP="00CA7AA3">
      <w:pPr>
        <w:pStyle w:val="HTMLPreformatted"/>
        <w:shd w:val="clear" w:color="auto" w:fill="FFFFFF"/>
        <w:rPr>
          <w:color w:val="3F7F59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$ATTRIBUTES C,reference,decorate,alias:'H5AWRITE_F_C'::h5awrite_f_c</w:t>
      </w:r>
    </w:p>
    <w:p w14:paraId="1E65B9B3" w14:textId="77777777" w:rsidR="00CA7AA3" w:rsidRDefault="00CA7AA3" w:rsidP="005B6DC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proofErr w:type="gramStart"/>
      <w:r w:rsidRPr="00CA7AA3">
        <w:rPr>
          <w:color w:val="3F7F59"/>
          <w:sz w:val="18"/>
          <w:szCs w:val="18"/>
        </w:rPr>
        <w:t>!DEC</w:t>
      </w:r>
      <w:proofErr w:type="gramEnd"/>
      <w:r w:rsidRPr="00CA7AA3">
        <w:rPr>
          <w:color w:val="3F7F59"/>
          <w:sz w:val="18"/>
          <w:szCs w:val="18"/>
        </w:rPr>
        <w:t>$ENDIF</w:t>
      </w:r>
      <w:r w:rsidR="005B6DCF">
        <w:rPr>
          <w:color w:val="3F7F59"/>
          <w:sz w:val="18"/>
          <w:szCs w:val="18"/>
        </w:rPr>
        <w:tab/>
      </w:r>
    </w:p>
    <w:p w14:paraId="3F91C159" w14:textId="77777777" w:rsidR="005B6DCF" w:rsidRPr="00CA7AA3" w:rsidRDefault="005B6DCF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7F0055"/>
          <w:sz w:val="18"/>
          <w:szCs w:val="18"/>
        </w:rPr>
        <w:t xml:space="preserve"> ...</w:t>
      </w:r>
    </w:p>
    <w:p w14:paraId="55B34B72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h5awrite_f_c</w:t>
      </w:r>
    </w:p>
    <w:p w14:paraId="5A6245A1" w14:textId="77777777" w:rsidR="0036267A" w:rsidRDefault="00CA7AA3" w:rsidP="005B6DC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INTERFACE</w:t>
      </w:r>
    </w:p>
    <w:p w14:paraId="07161CF0" w14:textId="77777777" w:rsidR="005B6DCF" w:rsidRPr="005B6DCF" w:rsidRDefault="005B6DCF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60E8CB" w14:textId="31CBE2A2" w:rsidR="00CA7AA3" w:rsidRDefault="002B64F7" w:rsidP="00754328">
      <w:r>
        <w:t xml:space="preserve">The </w:t>
      </w:r>
      <w:del w:id="28" w:author="Quincey Koziol" w:date="2015-04-10T21:28:00Z">
        <w:r w:rsidDel="00641815">
          <w:delText>code was</w:delText>
        </w:r>
      </w:del>
      <w:proofErr w:type="gramStart"/>
      <w:ins w:id="29" w:author="Quincey Koziol" w:date="2015-04-10T21:28:00Z">
        <w:r w:rsidR="00641815">
          <w:t>!DEC</w:t>
        </w:r>
        <w:proofErr w:type="gramEnd"/>
        <w:r w:rsidR="00641815">
          <w:t>$ declarations are</w:t>
        </w:r>
      </w:ins>
      <w:r>
        <w:t xml:space="preserve"> required to provided portability between UNIX and Windows platforms </w:t>
      </w:r>
      <w:r w:rsidR="00F46A27">
        <w:t>with Intel Fortran compile</w:t>
      </w:r>
      <w:ins w:id="30" w:author="Quincey Koziol" w:date="2015-04-10T21:27:00Z">
        <w:r w:rsidR="00641815">
          <w:t>r</w:t>
        </w:r>
      </w:ins>
      <w:r>
        <w:t xml:space="preserve">. </w:t>
      </w:r>
      <w:r w:rsidR="00CA7AA3">
        <w:t xml:space="preserve">With the use of BIND(C), the new interface does not require </w:t>
      </w:r>
      <w:proofErr w:type="gramStart"/>
      <w:r w:rsidR="00CA7AA3">
        <w:t xml:space="preserve">the </w:t>
      </w:r>
      <w:r w:rsidR="00CA7AA3" w:rsidRPr="000C0A9C">
        <w:rPr>
          <w:color w:val="008000"/>
        </w:rPr>
        <w:t>!DEC</w:t>
      </w:r>
      <w:proofErr w:type="gramEnd"/>
      <w:r w:rsidR="00CA7AA3" w:rsidRPr="000C0A9C">
        <w:rPr>
          <w:color w:val="008000"/>
        </w:rPr>
        <w:t>$</w:t>
      </w:r>
      <w:r w:rsidR="00CA7AA3">
        <w:t xml:space="preserve"> declarations</w:t>
      </w:r>
      <w:r w:rsidR="007378D6">
        <w:t>.</w:t>
      </w:r>
    </w:p>
    <w:p w14:paraId="7ECFAA21" w14:textId="77777777" w:rsidR="00CA7AA3" w:rsidRPr="00CA7AA3" w:rsidRDefault="00CA7AA3" w:rsidP="00CA7AA3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INTERFACE</w:t>
      </w:r>
    </w:p>
    <w:p w14:paraId="7FBEB3E3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INTEGER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</w:t>
      </w:r>
      <w:proofErr w:type="gramStart"/>
      <w:r w:rsidRPr="00CA7AA3">
        <w:rPr>
          <w:color w:val="000000"/>
          <w:sz w:val="18"/>
          <w:szCs w:val="18"/>
        </w:rPr>
        <w:t>c(</w:t>
      </w:r>
      <w:proofErr w:type="spellStart"/>
      <w:proofErr w:type="gramEnd"/>
      <w:r w:rsidRPr="00CA7AA3">
        <w:rPr>
          <w:color w:val="000000"/>
          <w:sz w:val="18"/>
          <w:szCs w:val="18"/>
        </w:rPr>
        <w:t>attr_id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mem_type_id</w:t>
      </w:r>
      <w:proofErr w:type="spellEnd"/>
      <w:r w:rsidRPr="00CA7AA3">
        <w:rPr>
          <w:color w:val="000000"/>
          <w:sz w:val="18"/>
          <w:szCs w:val="18"/>
        </w:rPr>
        <w:t xml:space="preserve">, </w:t>
      </w:r>
      <w:proofErr w:type="spellStart"/>
      <w:r w:rsidRPr="00CA7AA3">
        <w:rPr>
          <w:color w:val="000000"/>
          <w:sz w:val="18"/>
          <w:szCs w:val="18"/>
        </w:rPr>
        <w:t>buf</w:t>
      </w:r>
      <w:proofErr w:type="spellEnd"/>
      <w:r w:rsidRPr="00CA7AA3">
        <w:rPr>
          <w:color w:val="000000"/>
          <w:sz w:val="18"/>
          <w:szCs w:val="18"/>
        </w:rPr>
        <w:t>) BIND(C, NAME=</w:t>
      </w:r>
      <w:r w:rsidRPr="00CA7AA3">
        <w:rPr>
          <w:color w:val="2A00FF"/>
          <w:sz w:val="18"/>
          <w:szCs w:val="18"/>
        </w:rPr>
        <w:t>'h5awrite_f_c'</w:t>
      </w:r>
      <w:r w:rsidRPr="00CA7AA3">
        <w:rPr>
          <w:color w:val="000000"/>
          <w:sz w:val="18"/>
          <w:szCs w:val="18"/>
        </w:rPr>
        <w:t>)</w:t>
      </w:r>
    </w:p>
    <w:p w14:paraId="52080E10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Pr="00CA7AA3">
        <w:rPr>
          <w:b/>
          <w:bCs/>
          <w:color w:val="7F0055"/>
          <w:sz w:val="18"/>
          <w:szCs w:val="18"/>
        </w:rPr>
        <w:t>USE</w:t>
      </w:r>
      <w:r w:rsidRPr="00CA7AA3">
        <w:rPr>
          <w:color w:val="000000"/>
          <w:sz w:val="18"/>
          <w:szCs w:val="18"/>
        </w:rPr>
        <w:t xml:space="preserve">, </w:t>
      </w:r>
      <w:proofErr w:type="gramStart"/>
      <w:r w:rsidRPr="00CA7AA3">
        <w:rPr>
          <w:b/>
          <w:bCs/>
          <w:color w:val="7F0055"/>
          <w:sz w:val="18"/>
          <w:szCs w:val="18"/>
        </w:rPr>
        <w:t>INTRINSIC</w:t>
      </w:r>
      <w:r w:rsidRPr="00CA7AA3">
        <w:rPr>
          <w:color w:val="000000"/>
          <w:sz w:val="18"/>
          <w:szCs w:val="18"/>
        </w:rPr>
        <w:t xml:space="preserve"> :</w:t>
      </w:r>
      <w:proofErr w:type="gramEnd"/>
      <w:r w:rsidRPr="00CA7AA3">
        <w:rPr>
          <w:color w:val="000000"/>
          <w:sz w:val="18"/>
          <w:szCs w:val="18"/>
        </w:rPr>
        <w:t xml:space="preserve">: ISO_C_BINDING, ONLY : </w:t>
      </w:r>
      <w:proofErr w:type="spellStart"/>
      <w:r w:rsidRPr="00CA7AA3">
        <w:rPr>
          <w:color w:val="000000"/>
          <w:sz w:val="18"/>
          <w:szCs w:val="18"/>
        </w:rPr>
        <w:t>c_ptr</w:t>
      </w:r>
      <w:proofErr w:type="spellEnd"/>
    </w:p>
    <w:p w14:paraId="1A106CBB" w14:textId="77777777" w:rsidR="00CA7AA3" w:rsidRPr="00CA7AA3" w:rsidRDefault="00CA7AA3" w:rsidP="005B6D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  </w:t>
      </w:r>
      <w:r w:rsidR="005B6DCF">
        <w:rPr>
          <w:b/>
          <w:bCs/>
          <w:color w:val="7F0055"/>
          <w:sz w:val="18"/>
          <w:szCs w:val="18"/>
        </w:rPr>
        <w:t xml:space="preserve"> ...</w:t>
      </w:r>
    </w:p>
    <w:p w14:paraId="03281183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color w:val="000000"/>
          <w:sz w:val="18"/>
          <w:szCs w:val="18"/>
        </w:rPr>
        <w:t xml:space="preserve">      </w:t>
      </w: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FUNCTION</w:t>
      </w:r>
      <w:r w:rsidRPr="00CA7AA3">
        <w:rPr>
          <w:color w:val="000000"/>
          <w:sz w:val="18"/>
          <w:szCs w:val="18"/>
        </w:rPr>
        <w:t xml:space="preserve"> h5awrite_f_c</w:t>
      </w:r>
    </w:p>
    <w:p w14:paraId="33347E52" w14:textId="77777777" w:rsidR="00CA7AA3" w:rsidRPr="00CA7AA3" w:rsidRDefault="00CA7AA3" w:rsidP="00CA7A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A7AA3">
        <w:rPr>
          <w:b/>
          <w:bCs/>
          <w:color w:val="7F0055"/>
          <w:sz w:val="18"/>
          <w:szCs w:val="18"/>
        </w:rPr>
        <w:t>END</w:t>
      </w:r>
      <w:r w:rsidRPr="00CA7AA3">
        <w:rPr>
          <w:color w:val="000000"/>
          <w:sz w:val="18"/>
          <w:szCs w:val="18"/>
        </w:rPr>
        <w:t xml:space="preserve"> </w:t>
      </w:r>
      <w:r w:rsidRPr="00CA7AA3">
        <w:rPr>
          <w:b/>
          <w:bCs/>
          <w:color w:val="7F0055"/>
          <w:sz w:val="18"/>
          <w:szCs w:val="18"/>
        </w:rPr>
        <w:t>INTERFACE</w:t>
      </w:r>
    </w:p>
    <w:p w14:paraId="7FDEDE50" w14:textId="77777777" w:rsidR="00CA7AA3" w:rsidRDefault="00CA7AA3" w:rsidP="00754328">
      <w:pPr>
        <w:rPr>
          <w:sz w:val="18"/>
          <w:szCs w:val="18"/>
        </w:rPr>
      </w:pPr>
    </w:p>
    <w:p w14:paraId="2403A1B1" w14:textId="77777777" w:rsidR="005B6DCF" w:rsidRDefault="005B6DCF" w:rsidP="00754328">
      <w:pPr>
        <w:rPr>
          <w:szCs w:val="24"/>
        </w:rPr>
      </w:pPr>
      <w:r>
        <w:rPr>
          <w:szCs w:val="24"/>
        </w:rPr>
        <w:t>Besides now being standard compliant</w:t>
      </w:r>
      <w:r w:rsidR="002E2D55">
        <w:rPr>
          <w:rStyle w:val="FootnoteReference"/>
          <w:szCs w:val="24"/>
        </w:rPr>
        <w:footnoteReference w:id="1"/>
      </w:r>
      <w:r>
        <w:rPr>
          <w:szCs w:val="24"/>
        </w:rPr>
        <w:t>, the name of the C API is also specified directly. Therefore, the curr</w:t>
      </w:r>
      <w:r w:rsidR="00886BCD">
        <w:rPr>
          <w:szCs w:val="24"/>
        </w:rPr>
        <w:t>ent</w:t>
      </w:r>
      <w:r w:rsidR="00FB581D">
        <w:rPr>
          <w:szCs w:val="24"/>
        </w:rPr>
        <w:t xml:space="preserve"> convention of defining a </w:t>
      </w:r>
      <w:r>
        <w:rPr>
          <w:szCs w:val="24"/>
        </w:rPr>
        <w:t>name space alias in H5f90proto.h,</w:t>
      </w:r>
    </w:p>
    <w:p w14:paraId="3A5EDC3E" w14:textId="77777777" w:rsidR="000C0A9C" w:rsidRDefault="00D67507" w:rsidP="00D67507">
      <w:pPr>
        <w:pStyle w:val="HTMLPreformatted"/>
        <w:shd w:val="clear" w:color="auto" w:fill="FFFFFF"/>
        <w:rPr>
          <w:color w:val="7F0055"/>
        </w:rPr>
      </w:pPr>
      <w:r>
        <w:rPr>
          <w:color w:val="7F0055"/>
        </w:rPr>
        <w:t>#</w:t>
      </w:r>
      <w:proofErr w:type="gramStart"/>
      <w:r>
        <w:rPr>
          <w:color w:val="7F0055"/>
        </w:rPr>
        <w:t>define</w:t>
      </w:r>
      <w:proofErr w:type="gramEnd"/>
      <w:r>
        <w:rPr>
          <w:color w:val="7F0055"/>
        </w:rPr>
        <w:t xml:space="preserve"> nh5awrite_f_c       H5_FC_FUNC_(h5awrite_f_c, H5AWRITE_F_C)</w:t>
      </w:r>
    </w:p>
    <w:p w14:paraId="6434014D" w14:textId="77777777" w:rsidR="00D67507" w:rsidRDefault="00D67507" w:rsidP="00D67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H5_FCDLL </w:t>
      </w:r>
      <w:proofErr w:type="spellStart"/>
      <w:r>
        <w:rPr>
          <w:color w:val="000000"/>
        </w:rPr>
        <w:t>int_f</w:t>
      </w:r>
      <w:proofErr w:type="spellEnd"/>
      <w:r>
        <w:rPr>
          <w:color w:val="000000"/>
        </w:rPr>
        <w:t xml:space="preserve"> nh5awrite_f_c (</w:t>
      </w:r>
      <w:proofErr w:type="spellStart"/>
      <w:r>
        <w:rPr>
          <w:color w:val="000000"/>
        </w:rPr>
        <w:t>hid_t_f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attr_id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hid_t_f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mem_type_id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);</w:t>
      </w:r>
    </w:p>
    <w:p w14:paraId="3A22CB74" w14:textId="75C2281B" w:rsidR="005B6DCF" w:rsidRDefault="002B64F7" w:rsidP="002B64F7">
      <w:pPr>
        <w:pStyle w:val="HTMLPreformatted"/>
        <w:shd w:val="clear" w:color="auto" w:fill="FFFFFF"/>
        <w:rPr>
          <w:color w:val="000000"/>
        </w:rPr>
      </w:pPr>
      <w:ins w:id="31" w:author="Elena Pourmal" w:date="2015-02-05T22:16:00Z">
        <w:del w:id="32" w:author="Quincey Koziol" w:date="2015-04-10T21:29:00Z">
          <w:r w:rsidDel="00641815">
            <w:rPr>
              <w:color w:val="000000"/>
            </w:rPr>
            <w:tab/>
          </w:r>
        </w:del>
      </w:ins>
    </w:p>
    <w:p w14:paraId="63E3EADE" w14:textId="28E713FC" w:rsidR="005B6DCF" w:rsidRDefault="00D67507" w:rsidP="00754328">
      <w:pPr>
        <w:rPr>
          <w:szCs w:val="24"/>
        </w:rPr>
      </w:pP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simplified by removing the need to use </w:t>
      </w:r>
      <w:r>
        <w:rPr>
          <w:color w:val="7F0055"/>
        </w:rPr>
        <w:t xml:space="preserve">#define </w:t>
      </w:r>
      <w:r>
        <w:rPr>
          <w:szCs w:val="24"/>
        </w:rPr>
        <w:t xml:space="preserve">and </w:t>
      </w:r>
      <w:r w:rsidR="00886BCD">
        <w:rPr>
          <w:szCs w:val="24"/>
        </w:rPr>
        <w:t xml:space="preserve">by </w:t>
      </w:r>
      <w:r>
        <w:rPr>
          <w:szCs w:val="24"/>
        </w:rPr>
        <w:t>using the name of the C API</w:t>
      </w:r>
      <w:r w:rsidR="009759D2">
        <w:rPr>
          <w:szCs w:val="24"/>
        </w:rPr>
        <w:t xml:space="preserve"> wrappers</w:t>
      </w:r>
      <w:r>
        <w:rPr>
          <w:szCs w:val="24"/>
        </w:rPr>
        <w:t xml:space="preserve"> directly,</w:t>
      </w:r>
    </w:p>
    <w:p w14:paraId="39B63CA9" w14:textId="77777777" w:rsidR="00D67507" w:rsidRPr="00FB2D6E" w:rsidDel="00641815" w:rsidRDefault="002B64F7" w:rsidP="00754328">
      <w:pPr>
        <w:rPr>
          <w:del w:id="33" w:author="Quincey Koziol" w:date="2015-04-10T21:29:00Z"/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H5_FCDLL </w:t>
      </w:r>
      <w:r w:rsidR="00D67507" w:rsidRPr="00FB2D6E">
        <w:rPr>
          <w:rFonts w:ascii="Courier" w:hAnsi="Courier"/>
          <w:color w:val="000000"/>
          <w:sz w:val="20"/>
          <w:szCs w:val="20"/>
        </w:rPr>
        <w:t>h5awrite_f_c (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hid_t_f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attr_id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, 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hid_t_f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mem_type_id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 xml:space="preserve">, </w:t>
      </w:r>
      <w:r w:rsidR="00D67507" w:rsidRPr="00FB2D6E">
        <w:rPr>
          <w:rFonts w:ascii="Courier" w:hAnsi="Courier"/>
          <w:b/>
          <w:bCs/>
          <w:color w:val="7F0055"/>
          <w:sz w:val="20"/>
          <w:szCs w:val="20"/>
        </w:rPr>
        <w:t>void</w:t>
      </w:r>
      <w:r w:rsidR="00D67507" w:rsidRPr="00FB2D6E">
        <w:rPr>
          <w:rFonts w:ascii="Courier" w:hAnsi="Courier"/>
          <w:color w:val="000000"/>
          <w:sz w:val="20"/>
          <w:szCs w:val="20"/>
        </w:rPr>
        <w:t xml:space="preserve"> *</w:t>
      </w:r>
      <w:proofErr w:type="spellStart"/>
      <w:r w:rsidR="00D67507" w:rsidRPr="00FB2D6E">
        <w:rPr>
          <w:rFonts w:ascii="Courier" w:hAnsi="Courier"/>
          <w:color w:val="000000"/>
          <w:sz w:val="20"/>
          <w:szCs w:val="20"/>
        </w:rPr>
        <w:t>buf</w:t>
      </w:r>
      <w:proofErr w:type="spellEnd"/>
      <w:r w:rsidR="00D67507" w:rsidRPr="00FB2D6E">
        <w:rPr>
          <w:rFonts w:ascii="Courier" w:hAnsi="Courier"/>
          <w:color w:val="000000"/>
          <w:sz w:val="20"/>
          <w:szCs w:val="20"/>
        </w:rPr>
        <w:t>);</w:t>
      </w:r>
    </w:p>
    <w:p w14:paraId="1F41FC75" w14:textId="77777777" w:rsidR="00375001" w:rsidRDefault="00375001" w:rsidP="00754328">
      <w:pPr>
        <w:rPr>
          <w:color w:val="000000"/>
        </w:rPr>
      </w:pPr>
    </w:p>
    <w:p w14:paraId="417EDEE8" w14:textId="77777777" w:rsidR="00375001" w:rsidDel="00641815" w:rsidRDefault="00375001" w:rsidP="00754328">
      <w:pPr>
        <w:rPr>
          <w:del w:id="34" w:author="Quincey Koziol" w:date="2015-04-10T21:29:00Z"/>
          <w:szCs w:val="24"/>
        </w:rPr>
      </w:pPr>
      <w:r>
        <w:rPr>
          <w:color w:val="000000"/>
        </w:rPr>
        <w:t xml:space="preserve">Additionally, as discussed in Section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_Ref284755003 \r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04418F">
        <w:rPr>
          <w:color w:val="000000"/>
        </w:rPr>
        <w:t>1.1</w:t>
      </w:r>
      <w:r>
        <w:rPr>
          <w:color w:val="000000"/>
        </w:rPr>
        <w:fldChar w:fldCharType="end"/>
      </w:r>
      <w:r>
        <w:rPr>
          <w:color w:val="000000"/>
        </w:rPr>
        <w:t>, the need to maintain</w:t>
      </w:r>
      <w:r w:rsidR="00886BCD">
        <w:rPr>
          <w:color w:val="000000"/>
        </w:rPr>
        <w:t xml:space="preserve"> and </w:t>
      </w:r>
      <w:r w:rsidR="0091509E">
        <w:rPr>
          <w:color w:val="000000"/>
        </w:rPr>
        <w:t>develop</w:t>
      </w:r>
      <w:r>
        <w:rPr>
          <w:color w:val="000000"/>
        </w:rPr>
        <w:t xml:space="preserve"> both F90 and F2003 compliant wrappers is eliminated.</w:t>
      </w:r>
    </w:p>
    <w:p w14:paraId="3B3A5248" w14:textId="77777777" w:rsidR="00D67507" w:rsidRDefault="00D67507" w:rsidP="00754328">
      <w:pPr>
        <w:rPr>
          <w:szCs w:val="24"/>
        </w:rPr>
      </w:pPr>
    </w:p>
    <w:p w14:paraId="4773727E" w14:textId="77777777" w:rsidR="001075C4" w:rsidRDefault="005B27A8" w:rsidP="001075C4">
      <w:pPr>
        <w:pStyle w:val="Heading2"/>
      </w:pPr>
      <w:r>
        <w:t xml:space="preserve">Daily Testing Requirements for the Proposed </w:t>
      </w:r>
      <w:commentRangeStart w:id="35"/>
      <w:r>
        <w:t>Changes</w:t>
      </w:r>
      <w:commentRangeEnd w:id="35"/>
      <w:r w:rsidR="00ED6E9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5"/>
      </w:r>
      <w:r>
        <w:t xml:space="preserve"> </w:t>
      </w:r>
    </w:p>
    <w:p w14:paraId="32FC198D" w14:textId="6A1E9066" w:rsidR="001075C4" w:rsidRPr="001075C4" w:rsidRDefault="00886BCD" w:rsidP="001075C4">
      <w:r>
        <w:t>With the exception of two</w:t>
      </w:r>
      <w:r w:rsidR="001D6563">
        <w:t xml:space="preserve"> test </w:t>
      </w:r>
      <w:del w:id="36" w:author="Quincey Koziol" w:date="2015-04-10T21:30:00Z">
        <w:r w:rsidR="001D6563" w:rsidDel="00641815">
          <w:delText>configurations</w:delText>
        </w:r>
        <w:r w:rsidR="002B64F7" w:rsidDel="00641815">
          <w:delText xml:space="preserve"> </w:delText>
        </w:r>
      </w:del>
      <w:ins w:id="37" w:author="Quincey Koziol" w:date="2015-04-10T21:30:00Z">
        <w:r w:rsidR="00641815">
          <w:t xml:space="preserve">systems </w:t>
        </w:r>
      </w:ins>
      <w:r w:rsidR="002B64F7">
        <w:t>(</w:t>
      </w:r>
      <w:ins w:id="38" w:author="Quincey Koziol" w:date="2015-04-10T21:30:00Z">
        <w:r w:rsidR="00641815">
          <w:t xml:space="preserve">which use </w:t>
        </w:r>
      </w:ins>
      <w:proofErr w:type="spellStart"/>
      <w:r w:rsidR="002B64F7">
        <w:t>CentOS</w:t>
      </w:r>
      <w:proofErr w:type="spellEnd"/>
      <w:r w:rsidR="002B64F7">
        <w:t xml:space="preserve"> 5 with </w:t>
      </w:r>
      <w:proofErr w:type="spellStart"/>
      <w:r w:rsidR="002B64F7">
        <w:t>gfortran</w:t>
      </w:r>
      <w:proofErr w:type="spellEnd"/>
      <w:r w:rsidR="002B64F7">
        <w:t xml:space="preserve"> 4.1.2</w:t>
      </w:r>
      <w:del w:id="39" w:author="Quincey Koziol" w:date="2015-04-10T21:30:00Z">
        <w:r w:rsidR="002B64F7" w:rsidDel="00641815">
          <w:delText>.</w:delText>
        </w:r>
      </w:del>
      <w:r w:rsidR="002B64F7">
        <w:t>)</w:t>
      </w:r>
      <w:r w:rsidR="001D6563">
        <w:t xml:space="preserve">, all the </w:t>
      </w:r>
      <w:ins w:id="40" w:author="Quincey Koziol" w:date="2015-04-10T21:31:00Z">
        <w:r w:rsidR="00641815">
          <w:t xml:space="preserve">HDF Group </w:t>
        </w:r>
      </w:ins>
      <w:r w:rsidR="001D6563">
        <w:t xml:space="preserve">daily </w:t>
      </w:r>
      <w:r w:rsidR="001075C4">
        <w:t>test</w:t>
      </w:r>
      <w:r w:rsidR="001D6563">
        <w:t>ing</w:t>
      </w:r>
      <w:r w:rsidR="001075C4">
        <w:t xml:space="preserve"> machines</w:t>
      </w:r>
      <w:r w:rsidR="001D6563">
        <w:t xml:space="preserve"> have</w:t>
      </w:r>
      <w:r w:rsidR="007B64B8">
        <w:t xml:space="preserve"> default</w:t>
      </w:r>
      <w:r w:rsidR="001D6563">
        <w:t xml:space="preserve"> compilers meeting the required F2003 features. </w:t>
      </w:r>
      <w:r w:rsidR="007B64B8">
        <w:t xml:space="preserve">When the final two machines are updated to a newer OS, no inherently F90 compilers will </w:t>
      </w:r>
      <w:r>
        <w:t>be available. Thus,</w:t>
      </w:r>
      <w:r w:rsidR="005B27A8">
        <w:t xml:space="preserve"> if we were to still</w:t>
      </w:r>
      <w:r w:rsidR="001753FE">
        <w:t xml:space="preserve"> support </w:t>
      </w:r>
      <w:r w:rsidR="0091509E">
        <w:t>non-F2003 compilers,</w:t>
      </w:r>
      <w:r>
        <w:t xml:space="preserve"> </w:t>
      </w:r>
      <w:r w:rsidR="001753FE">
        <w:t xml:space="preserve">then </w:t>
      </w:r>
      <w:r>
        <w:t>either the system a</w:t>
      </w:r>
      <w:r w:rsidR="007B64B8">
        <w:t xml:space="preserve">dministration has to maintain </w:t>
      </w:r>
      <w:r>
        <w:t>older</w:t>
      </w:r>
      <w:r w:rsidR="007B64B8">
        <w:t xml:space="preserve"> virtual machines</w:t>
      </w:r>
      <w:r w:rsidR="0091509E">
        <w:t xml:space="preserve"> </w:t>
      </w:r>
      <w:r w:rsidR="007B64B8">
        <w:t xml:space="preserve">or the older </w:t>
      </w:r>
      <w:r>
        <w:t xml:space="preserve">Fortran </w:t>
      </w:r>
      <w:r w:rsidR="007B64B8">
        <w:t>compilers will have to be installed an</w:t>
      </w:r>
      <w:r>
        <w:t>d</w:t>
      </w:r>
      <w:r w:rsidR="007B64B8">
        <w:t xml:space="preserve"> maintained</w:t>
      </w:r>
      <w:r w:rsidR="00383B2E">
        <w:t xml:space="preserve"> on current OSs</w:t>
      </w:r>
      <w:r w:rsidR="007B64B8">
        <w:t>.</w:t>
      </w:r>
    </w:p>
    <w:p w14:paraId="0C6CFE88" w14:textId="77777777" w:rsidR="00103477" w:rsidRDefault="00375001" w:rsidP="00DD2F4F">
      <w:pPr>
        <w:pStyle w:val="Heading1"/>
      </w:pPr>
      <w:r>
        <w:lastRenderedPageBreak/>
        <w:t xml:space="preserve">Proposed Implementation Changes to </w:t>
      </w:r>
      <w:r w:rsidR="0091509E">
        <w:t xml:space="preserve">the </w:t>
      </w:r>
      <w:r>
        <w:t>Fortran Structure</w:t>
      </w:r>
    </w:p>
    <w:p w14:paraId="4C6D65BF" w14:textId="77777777" w:rsidR="00103477" w:rsidRDefault="00375001" w:rsidP="00103477">
      <w:pPr>
        <w:pStyle w:val="Heading2"/>
      </w:pPr>
      <w:r>
        <w:t>Use of BIND(C)</w:t>
      </w:r>
    </w:p>
    <w:p w14:paraId="1BE52F06" w14:textId="77777777" w:rsidR="00375001" w:rsidRDefault="00375001" w:rsidP="00B90476">
      <w:r>
        <w:t>Switching to using BIND(C) requires:</w:t>
      </w:r>
    </w:p>
    <w:p w14:paraId="4249BC77" w14:textId="77777777" w:rsidR="00375001" w:rsidRDefault="00375001" w:rsidP="00B90476">
      <w:pPr>
        <w:pStyle w:val="ListParagraph"/>
        <w:numPr>
          <w:ilvl w:val="0"/>
          <w:numId w:val="41"/>
        </w:numPr>
      </w:pPr>
      <w:r>
        <w:t xml:space="preserve">All current Fortran APIs </w:t>
      </w:r>
      <w:r w:rsidR="00383B2E">
        <w:t xml:space="preserve">to </w:t>
      </w:r>
      <w:r w:rsidR="00B90476">
        <w:t xml:space="preserve">use </w:t>
      </w:r>
      <w:r>
        <w:t>the BIND(C, name=) convention,</w:t>
      </w:r>
    </w:p>
    <w:p w14:paraId="21CFFF6B" w14:textId="77777777" w:rsidR="00375001" w:rsidRDefault="00375001" w:rsidP="00375001">
      <w:pPr>
        <w:pStyle w:val="ListParagraph"/>
        <w:numPr>
          <w:ilvl w:val="0"/>
          <w:numId w:val="41"/>
        </w:numPr>
      </w:pPr>
      <w:proofErr w:type="gramStart"/>
      <w:r>
        <w:t xml:space="preserve">All </w:t>
      </w:r>
      <w:r w:rsidRPr="00375001">
        <w:rPr>
          <w:color w:val="3F7F59"/>
          <w:szCs w:val="24"/>
        </w:rPr>
        <w:t>!DEC</w:t>
      </w:r>
      <w:proofErr w:type="gramEnd"/>
      <w:r w:rsidRPr="00375001">
        <w:rPr>
          <w:color w:val="3F7F59"/>
          <w:szCs w:val="24"/>
        </w:rPr>
        <w:t>$</w:t>
      </w:r>
      <w:r>
        <w:t xml:space="preserve"> lines will be eliminated,</w:t>
      </w:r>
    </w:p>
    <w:p w14:paraId="43866BB6" w14:textId="77777777" w:rsidR="00DA038A" w:rsidRDefault="00375001" w:rsidP="00375001">
      <w:pPr>
        <w:pStyle w:val="ListParagraph"/>
        <w:numPr>
          <w:ilvl w:val="0"/>
          <w:numId w:val="41"/>
        </w:numPr>
      </w:pPr>
      <w:r>
        <w:t xml:space="preserve">The use of </w:t>
      </w:r>
      <w:r w:rsidRPr="00375001">
        <w:rPr>
          <w:color w:val="7F0055"/>
        </w:rPr>
        <w:t xml:space="preserve">#define </w:t>
      </w:r>
      <w:r w:rsidRPr="00375001">
        <w:t>will be eliminated</w:t>
      </w:r>
      <w:r>
        <w:t>,</w:t>
      </w:r>
    </w:p>
    <w:p w14:paraId="16DEF5AB" w14:textId="77777777" w:rsidR="00375001" w:rsidRPr="00237129" w:rsidRDefault="00B90476" w:rsidP="00375001">
      <w:pPr>
        <w:pStyle w:val="ListParagraph"/>
        <w:numPr>
          <w:ilvl w:val="0"/>
          <w:numId w:val="41"/>
        </w:numPr>
      </w:pPr>
      <w:r>
        <w:t>The C API will match the name given in the BIND(C, name=) specification.</w:t>
      </w:r>
    </w:p>
    <w:p w14:paraId="02835EB7" w14:textId="77777777" w:rsidR="00DA038A" w:rsidRDefault="00B90476" w:rsidP="00B90476">
      <w:pPr>
        <w:pStyle w:val="Heading2"/>
      </w:pPr>
      <w:r>
        <w:t>Removal of Dual Functioning Fortran Files</w:t>
      </w:r>
    </w:p>
    <w:p w14:paraId="04D551CC" w14:textId="22A82F7D" w:rsidR="00B90476" w:rsidDel="00641815" w:rsidRDefault="00B90476" w:rsidP="00B90476">
      <w:pPr>
        <w:rPr>
          <w:ins w:id="41" w:author="Scot Breitenfeld" w:date="2015-02-17T14:30:00Z"/>
          <w:del w:id="42" w:author="Quincey Koziol" w:date="2015-04-10T21:31:00Z"/>
        </w:rPr>
      </w:pPr>
      <w:r>
        <w:t xml:space="preserve">All duplicate Fortran 90 </w:t>
      </w:r>
      <w:r w:rsidR="002648E3">
        <w:t xml:space="preserve">APIs, which have an equivalent </w:t>
      </w:r>
      <w:proofErr w:type="gramStart"/>
      <w:r w:rsidR="002648E3">
        <w:t>Fortran</w:t>
      </w:r>
      <w:proofErr w:type="gramEnd"/>
      <w:r w:rsidR="00002784">
        <w:t xml:space="preserve"> </w:t>
      </w:r>
      <w:r w:rsidR="002648E3">
        <w:t>2003,</w:t>
      </w:r>
      <w:r>
        <w:t xml:space="preserve"> will be eliminated. The _F03.f90 APIs will be combined with the .f90 files and the _F90.f90 files will be eliminated. All the </w:t>
      </w:r>
      <w:proofErr w:type="spellStart"/>
      <w:r>
        <w:t>aut</w:t>
      </w:r>
      <w:r w:rsidR="00383B2E">
        <w:t>ot</w:t>
      </w:r>
      <w:r>
        <w:t>ools</w:t>
      </w:r>
      <w:proofErr w:type="spellEnd"/>
      <w:r>
        <w:t xml:space="preserve"> and </w:t>
      </w:r>
      <w:proofErr w:type="spellStart"/>
      <w:r w:rsidR="001753FE">
        <w:t>CMake</w:t>
      </w:r>
      <w:proofErr w:type="spellEnd"/>
      <w:r w:rsidR="001753FE">
        <w:t xml:space="preserve"> </w:t>
      </w:r>
      <w:r>
        <w:t xml:space="preserve">related files </w:t>
      </w:r>
      <w:del w:id="43" w:author="Quincey Koziol" w:date="2015-04-10T21:32:00Z">
        <w:r w:rsidDel="00641815">
          <w:delText xml:space="preserve">would </w:delText>
        </w:r>
      </w:del>
      <w:proofErr w:type="gramStart"/>
      <w:ins w:id="44" w:author="Quincey Koziol" w:date="2015-04-10T21:32:00Z">
        <w:r w:rsidR="00641815">
          <w:t>will</w:t>
        </w:r>
        <w:proofErr w:type="gramEnd"/>
        <w:r w:rsidR="00641815">
          <w:t xml:space="preserve"> </w:t>
        </w:r>
      </w:ins>
      <w:r>
        <w:t>be updated to reflect these changes.</w:t>
      </w:r>
    </w:p>
    <w:p w14:paraId="06AFC540" w14:textId="77777777" w:rsidR="00FB2D6E" w:rsidRDefault="00FB2D6E" w:rsidP="00B90476">
      <w:pPr>
        <w:rPr>
          <w:ins w:id="45" w:author="Scot Breitenfeld" w:date="2015-02-17T14:30:00Z"/>
        </w:rPr>
      </w:pPr>
    </w:p>
    <w:p w14:paraId="202ECCF5" w14:textId="77777777" w:rsidR="00FB2D6E" w:rsidRDefault="00FB2D6E" w:rsidP="00FB2D6E">
      <w:pPr>
        <w:pStyle w:val="Heading2"/>
      </w:pPr>
      <w:r>
        <w:t>Fortran File Preprocessing</w:t>
      </w:r>
    </w:p>
    <w:p w14:paraId="3E799DBC" w14:textId="43F682AA" w:rsidR="00FB2D6E" w:rsidRPr="00B475AA" w:rsidRDefault="00FB2D6E" w:rsidP="00FB2D6E">
      <w:commentRangeStart w:id="46"/>
      <w:r>
        <w:t xml:space="preserve">Fortran files will be renamed from </w:t>
      </w:r>
      <w:r w:rsidRPr="00733808">
        <w:rPr>
          <w:i/>
        </w:rPr>
        <w:t>.f90</w:t>
      </w:r>
      <w:r>
        <w:t xml:space="preserve"> to</w:t>
      </w:r>
      <w:r w:rsidR="00065B8A">
        <w:t xml:space="preserve"> </w:t>
      </w:r>
      <w:r w:rsidRPr="00733808">
        <w:rPr>
          <w:i/>
        </w:rPr>
        <w:t>.F90</w:t>
      </w:r>
      <w:r>
        <w:t xml:space="preserve"> in order to indicate that the files should be pre-processed. Currently, no Fortran source code allows for preprocessing directives. Allowing for preprocessor directives will allow for the inclusion of Fortran standard dependent intrinsic functions and features in a common source file. This is opposed to the current practice of including separate source files, chosen at build time, depending on the</w:t>
      </w:r>
      <w:r w:rsidR="004864F7">
        <w:t xml:space="preserve"> availability of, or lack there</w:t>
      </w:r>
      <w:r>
        <w:t>of, the intrinsic function</w:t>
      </w:r>
      <w:r w:rsidR="00065B8A">
        <w:t xml:space="preserve"> or feature</w:t>
      </w:r>
      <w:r>
        <w:t>.</w:t>
      </w:r>
      <w:commentRangeEnd w:id="46"/>
      <w:r w:rsidR="003213CF">
        <w:rPr>
          <w:rStyle w:val="CommentReference"/>
        </w:rPr>
        <w:commentReference w:id="46"/>
      </w:r>
    </w:p>
    <w:p w14:paraId="5AA51A39" w14:textId="77777777" w:rsidR="00FB2D6E" w:rsidRPr="00B90476" w:rsidRDefault="00FB2D6E" w:rsidP="00B90476"/>
    <w:p w14:paraId="0AEBF040" w14:textId="77777777" w:rsidR="00611674" w:rsidRPr="000557A5" w:rsidRDefault="00611674" w:rsidP="00DD2F4F">
      <w:pPr>
        <w:pStyle w:val="Heading"/>
      </w:pPr>
      <w:r>
        <w:t>Acknowledgements</w:t>
      </w:r>
    </w:p>
    <w:p w14:paraId="186C7E2D" w14:textId="77777777" w:rsidR="00611674" w:rsidRDefault="00B90476" w:rsidP="00611674">
      <w:r>
        <w:t>The HDF Group internally funded this work</w:t>
      </w:r>
      <w:r w:rsidR="00611674">
        <w:t>.</w:t>
      </w:r>
    </w:p>
    <w:p w14:paraId="15313D4C" w14:textId="77777777" w:rsidR="00611674" w:rsidRDefault="00611674" w:rsidP="00DD2F4F">
      <w:pPr>
        <w:pStyle w:val="Heading"/>
      </w:pPr>
      <w:r>
        <w:t xml:space="preserve">Revision History 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B6C0987" w14:textId="77777777">
        <w:trPr>
          <w:jc w:val="center"/>
        </w:trPr>
        <w:tc>
          <w:tcPr>
            <w:tcW w:w="2337" w:type="dxa"/>
          </w:tcPr>
          <w:p w14:paraId="1D0941E3" w14:textId="77777777" w:rsidR="00611674" w:rsidRPr="009D6CFF" w:rsidRDefault="00B90476" w:rsidP="00611674">
            <w:pPr>
              <w:jc w:val="left"/>
              <w:rPr>
                <w:i/>
              </w:rPr>
            </w:pPr>
            <w:r>
              <w:rPr>
                <w:i/>
              </w:rPr>
              <w:t>February 5</w:t>
            </w:r>
            <w:r w:rsidR="00F619C7">
              <w:rPr>
                <w:i/>
              </w:rPr>
              <w:t>, 2015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07315A90" w14:textId="416B1DF9" w:rsidR="00B41101" w:rsidRPr="009D6CFF" w:rsidRDefault="00611674" w:rsidP="007378D6">
            <w:pPr>
              <w:jc w:val="left"/>
            </w:pPr>
            <w:r w:rsidRPr="009D6CFF">
              <w:t>Version 1 circulated within The HDF Group</w:t>
            </w:r>
            <w:r w:rsidR="007378D6">
              <w:t xml:space="preserve"> Fortran developers.</w:t>
            </w:r>
            <w:r w:rsidRPr="009D6CFF">
              <w:t xml:space="preserve"> </w:t>
            </w:r>
          </w:p>
        </w:tc>
      </w:tr>
      <w:tr w:rsidR="00B41101" w:rsidRPr="009D6CFF" w14:paraId="30F16F71" w14:textId="77777777">
        <w:trPr>
          <w:jc w:val="center"/>
        </w:trPr>
        <w:tc>
          <w:tcPr>
            <w:tcW w:w="2337" w:type="dxa"/>
          </w:tcPr>
          <w:p w14:paraId="4AB630E5" w14:textId="77777777" w:rsidR="00B41101" w:rsidRDefault="00B41101" w:rsidP="00611674">
            <w:pPr>
              <w:jc w:val="left"/>
              <w:rPr>
                <w:i/>
              </w:rPr>
            </w:pPr>
            <w:r>
              <w:rPr>
                <w:i/>
              </w:rPr>
              <w:t>April 3, 2015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632C2E19" w14:textId="3F759498" w:rsidR="00B41101" w:rsidRPr="009D6CFF" w:rsidRDefault="00B41101" w:rsidP="00652671">
            <w:pPr>
              <w:jc w:val="left"/>
            </w:pPr>
            <w:r>
              <w:t>Version 2</w:t>
            </w:r>
            <w:r w:rsidRPr="009D6CFF">
              <w:t xml:space="preserve"> circulated within The HDF Group</w:t>
            </w:r>
            <w:r w:rsidR="007378D6">
              <w:t xml:space="preserve"> Fortran developers.</w:t>
            </w:r>
          </w:p>
        </w:tc>
      </w:tr>
      <w:tr w:rsidR="007378D6" w:rsidRPr="009D6CFF" w14:paraId="04701E37" w14:textId="77777777">
        <w:trPr>
          <w:jc w:val="center"/>
        </w:trPr>
        <w:tc>
          <w:tcPr>
            <w:tcW w:w="2337" w:type="dxa"/>
          </w:tcPr>
          <w:p w14:paraId="394D0D48" w14:textId="5F61FD22" w:rsidR="007378D6" w:rsidRDefault="00ED6E94" w:rsidP="00611674">
            <w:pPr>
              <w:jc w:val="left"/>
              <w:rPr>
                <w:i/>
              </w:rPr>
            </w:pPr>
            <w:r>
              <w:rPr>
                <w:i/>
              </w:rPr>
              <w:t>April 9, 2015</w:t>
            </w:r>
          </w:p>
        </w:tc>
        <w:tc>
          <w:tcPr>
            <w:tcW w:w="7743" w:type="dxa"/>
          </w:tcPr>
          <w:p w14:paraId="5C0344B8" w14:textId="77777777" w:rsidR="007378D6" w:rsidRDefault="007378D6" w:rsidP="006C6660">
            <w:pPr>
              <w:jc w:val="left"/>
            </w:pPr>
            <w:r>
              <w:t>Version 3 sent to The HDF Group HDF5 developers.</w:t>
            </w:r>
          </w:p>
        </w:tc>
      </w:tr>
    </w:tbl>
    <w:p w14:paraId="5C43CF83" w14:textId="77777777" w:rsidR="00611674" w:rsidRDefault="00611674" w:rsidP="007B18BC">
      <w:pPr>
        <w:pStyle w:val="ListNumberReference"/>
        <w:numPr>
          <w:ilvl w:val="0"/>
          <w:numId w:val="0"/>
        </w:numPr>
        <w:spacing w:before="240" w:line="264" w:lineRule="auto"/>
        <w:rPr>
          <w:noProof/>
        </w:rPr>
      </w:pPr>
    </w:p>
    <w:sectPr w:rsidR="00611674" w:rsidSect="0061167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Quincey Koziol" w:date="2015-04-10T20:47:00Z" w:initials="QK">
    <w:p w14:paraId="6D22B0AF" w14:textId="66E11851" w:rsidR="00641815" w:rsidRDefault="00641815">
      <w:pPr>
        <w:pStyle w:val="CommentText"/>
      </w:pPr>
      <w:r>
        <w:rPr>
          <w:rStyle w:val="CommentReference"/>
        </w:rPr>
        <w:annotationRef/>
      </w:r>
      <w:r>
        <w:t>Is this only for building the HDF5 Fortran library, or will applications require these features from the compiler they use also?</w:t>
      </w:r>
    </w:p>
  </w:comment>
  <w:comment w:id="21" w:author="Quincey Koziol" w:date="2015-04-10T21:23:00Z" w:initials="QK">
    <w:p w14:paraId="01D5DCD3" w14:textId="7D21CF1B" w:rsidR="00641815" w:rsidRDefault="00641815">
      <w:pPr>
        <w:pStyle w:val="CommentText"/>
      </w:pPr>
      <w:r>
        <w:rPr>
          <w:rStyle w:val="CommentReference"/>
        </w:rPr>
        <w:annotationRef/>
      </w:r>
      <w:r>
        <w:t>This header doesn’t seem to fit/flow with previous text.</w:t>
      </w:r>
    </w:p>
  </w:comment>
  <w:comment w:id="35" w:author="Scot Breitenfeld" w:date="2015-04-09T11:45:00Z" w:initials="SB">
    <w:p w14:paraId="63C524AD" w14:textId="5FA9F8E7" w:rsidR="00641815" w:rsidRDefault="00641815">
      <w:pPr>
        <w:pStyle w:val="CommentText"/>
      </w:pPr>
      <w:r>
        <w:rPr>
          <w:rStyle w:val="CommentReference"/>
        </w:rPr>
        <w:annotationRef/>
      </w:r>
      <w:r>
        <w:t>Remove paragraph before sending to Forum.</w:t>
      </w:r>
    </w:p>
  </w:comment>
  <w:comment w:id="46" w:author="Quincey Koziol" w:date="2015-04-10T21:33:00Z" w:initials="QK">
    <w:p w14:paraId="2800B655" w14:textId="76128621" w:rsidR="003213CF" w:rsidRDefault="003213CF">
      <w:pPr>
        <w:pStyle w:val="CommentText"/>
      </w:pPr>
      <w:r>
        <w:rPr>
          <w:rStyle w:val="CommentReference"/>
        </w:rPr>
        <w:annotationRef/>
      </w:r>
      <w:r>
        <w:t xml:space="preserve">Does this depend on using a F2003 </w:t>
      </w:r>
      <w:r>
        <w:t>compiler?</w:t>
      </w:r>
      <w:bookmarkStart w:id="47" w:name="_GoBack"/>
      <w:bookmarkEnd w:id="4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05B28" w14:textId="77777777" w:rsidR="00641815" w:rsidRDefault="00641815" w:rsidP="00611674">
      <w:r>
        <w:separator/>
      </w:r>
    </w:p>
  </w:endnote>
  <w:endnote w:type="continuationSeparator" w:id="0">
    <w:p w14:paraId="10F06D6B" w14:textId="77777777" w:rsidR="00641815" w:rsidRDefault="00641815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1BDD0141" w14:textId="77777777" w:rsidR="00641815" w:rsidRDefault="00641815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875C41A" wp14:editId="48F0EE7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213C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213CF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14:paraId="75690975" w14:textId="77777777" w:rsidR="00641815" w:rsidRDefault="00641815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DFA1177" wp14:editId="5D7CFD30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4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213C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213CF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9A364" w14:textId="77777777" w:rsidR="00641815" w:rsidRDefault="00641815" w:rsidP="00611674">
      <w:r>
        <w:separator/>
      </w:r>
    </w:p>
  </w:footnote>
  <w:footnote w:type="continuationSeparator" w:id="0">
    <w:p w14:paraId="4692A43D" w14:textId="77777777" w:rsidR="00641815" w:rsidRDefault="00641815" w:rsidP="00611674">
      <w:r>
        <w:continuationSeparator/>
      </w:r>
    </w:p>
  </w:footnote>
  <w:footnote w:id="1">
    <w:p w14:paraId="1F09F70D" w14:textId="77777777" w:rsidR="00641815" w:rsidRDefault="00641815">
      <w:pPr>
        <w:pStyle w:val="FootnoteText"/>
      </w:pPr>
      <w:r>
        <w:rPr>
          <w:rStyle w:val="FootnoteReference"/>
        </w:rPr>
        <w:footnoteRef/>
      </w:r>
      <w:r>
        <w:t xml:space="preserve"> To be standard compliant when calling a C function from Fortran an interface needs to use BIND(C).</w:t>
      </w:r>
      <w:r w:rsidRPr="002E2D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The Fortran standard doesn’t guarantee interoperability with C code if BIND(C) is not used.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C2710" w14:textId="4408FDAD" w:rsidR="00641815" w:rsidRDefault="00641815" w:rsidP="00611674">
    <w:pPr>
      <w:pStyle w:val="THGHeader2"/>
    </w:pPr>
    <w:r>
      <w:t>April 9, 2015</w:t>
    </w:r>
    <w:r>
      <w:ptab w:relativeTo="margin" w:alignment="center" w:leader="none"/>
    </w:r>
    <w:r>
      <w:ptab w:relativeTo="margin" w:alignment="right" w:leader="none"/>
    </w:r>
    <w:r>
      <w:t>RFC THG 2015-02-04.v3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A9034" w14:textId="77777777" w:rsidR="00641815" w:rsidRPr="006D4EA4" w:rsidRDefault="00641815" w:rsidP="00611674">
    <w:pPr>
      <w:pStyle w:val="THGHeader"/>
    </w:pPr>
    <w:r>
      <w:t>April 9, 2015</w:t>
    </w:r>
    <w:r>
      <w:ptab w:relativeTo="margin" w:alignment="center" w:leader="none"/>
    </w:r>
    <w:r>
      <w:ptab w:relativeTo="margin" w:alignment="right" w:leader="none"/>
    </w:r>
    <w:r>
      <w:t>RFC THG 2015-02-05.v3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2B6C1E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B8D3F82"/>
    <w:multiLevelType w:val="hybridMultilevel"/>
    <w:tmpl w:val="31EE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430846"/>
    <w:multiLevelType w:val="hybridMultilevel"/>
    <w:tmpl w:val="2F34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0C48"/>
    <w:multiLevelType w:val="hybridMultilevel"/>
    <w:tmpl w:val="F14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6146E"/>
    <w:multiLevelType w:val="hybridMultilevel"/>
    <w:tmpl w:val="EDFED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3370E"/>
    <w:multiLevelType w:val="hybridMultilevel"/>
    <w:tmpl w:val="7FC8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D7047"/>
    <w:multiLevelType w:val="hybridMultilevel"/>
    <w:tmpl w:val="480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83A40"/>
    <w:multiLevelType w:val="hybridMultilevel"/>
    <w:tmpl w:val="E32C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5"/>
  </w:num>
  <w:num w:numId="20">
    <w:abstractNumId w:val="12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20"/>
  </w:num>
  <w:num w:numId="37">
    <w:abstractNumId w:val="18"/>
  </w:num>
  <w:num w:numId="38">
    <w:abstractNumId w:val="16"/>
  </w:num>
  <w:num w:numId="39">
    <w:abstractNumId w:val="19"/>
  </w:num>
  <w:num w:numId="40">
    <w:abstractNumId w:val="14"/>
  </w:num>
  <w:num w:numId="41">
    <w:abstractNumId w:val="10"/>
  </w:num>
  <w:num w:numId="4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11"/>
    <w:rsid w:val="00002784"/>
    <w:rsid w:val="00026780"/>
    <w:rsid w:val="0004418F"/>
    <w:rsid w:val="00065B8A"/>
    <w:rsid w:val="000C0A9C"/>
    <w:rsid w:val="000D612A"/>
    <w:rsid w:val="00103477"/>
    <w:rsid w:val="001075C4"/>
    <w:rsid w:val="001753FE"/>
    <w:rsid w:val="001C1F20"/>
    <w:rsid w:val="001D5B04"/>
    <w:rsid w:val="001D6563"/>
    <w:rsid w:val="001F5911"/>
    <w:rsid w:val="00237129"/>
    <w:rsid w:val="002648E3"/>
    <w:rsid w:val="002853E6"/>
    <w:rsid w:val="002B64F7"/>
    <w:rsid w:val="002B738E"/>
    <w:rsid w:val="002C5131"/>
    <w:rsid w:val="002E2D55"/>
    <w:rsid w:val="003213CF"/>
    <w:rsid w:val="003622A3"/>
    <w:rsid w:val="0036267A"/>
    <w:rsid w:val="00375001"/>
    <w:rsid w:val="00383B2E"/>
    <w:rsid w:val="00386B2E"/>
    <w:rsid w:val="003C1CCC"/>
    <w:rsid w:val="004864F7"/>
    <w:rsid w:val="004F2EC8"/>
    <w:rsid w:val="005B00F6"/>
    <w:rsid w:val="005B27A8"/>
    <w:rsid w:val="005B6DCF"/>
    <w:rsid w:val="005C4149"/>
    <w:rsid w:val="006016FE"/>
    <w:rsid w:val="00611674"/>
    <w:rsid w:val="00641815"/>
    <w:rsid w:val="00652671"/>
    <w:rsid w:val="006C6660"/>
    <w:rsid w:val="006D08DE"/>
    <w:rsid w:val="006F09AC"/>
    <w:rsid w:val="00733808"/>
    <w:rsid w:val="007378D6"/>
    <w:rsid w:val="00754328"/>
    <w:rsid w:val="00771456"/>
    <w:rsid w:val="007B18BC"/>
    <w:rsid w:val="007B64B8"/>
    <w:rsid w:val="007C1AE8"/>
    <w:rsid w:val="007D5FE4"/>
    <w:rsid w:val="00810D79"/>
    <w:rsid w:val="00851FE3"/>
    <w:rsid w:val="00854BDB"/>
    <w:rsid w:val="0087678D"/>
    <w:rsid w:val="00886BCD"/>
    <w:rsid w:val="008D7404"/>
    <w:rsid w:val="0091509E"/>
    <w:rsid w:val="00956FAF"/>
    <w:rsid w:val="00965C3C"/>
    <w:rsid w:val="009759D2"/>
    <w:rsid w:val="009B034A"/>
    <w:rsid w:val="009B3491"/>
    <w:rsid w:val="009E0588"/>
    <w:rsid w:val="00A0206D"/>
    <w:rsid w:val="00A10B1D"/>
    <w:rsid w:val="00A2613E"/>
    <w:rsid w:val="00A467E8"/>
    <w:rsid w:val="00A75820"/>
    <w:rsid w:val="00B00C60"/>
    <w:rsid w:val="00B10DD8"/>
    <w:rsid w:val="00B41101"/>
    <w:rsid w:val="00B45858"/>
    <w:rsid w:val="00B86242"/>
    <w:rsid w:val="00B879C7"/>
    <w:rsid w:val="00B90476"/>
    <w:rsid w:val="00BC10C8"/>
    <w:rsid w:val="00C142BF"/>
    <w:rsid w:val="00C2521B"/>
    <w:rsid w:val="00CA7AA3"/>
    <w:rsid w:val="00CC49AA"/>
    <w:rsid w:val="00CD3C4D"/>
    <w:rsid w:val="00CF4D01"/>
    <w:rsid w:val="00D133A5"/>
    <w:rsid w:val="00D42A44"/>
    <w:rsid w:val="00D67507"/>
    <w:rsid w:val="00DA038A"/>
    <w:rsid w:val="00DD2C44"/>
    <w:rsid w:val="00DD2F4F"/>
    <w:rsid w:val="00ED6E94"/>
    <w:rsid w:val="00EE0F05"/>
    <w:rsid w:val="00EE7D0D"/>
    <w:rsid w:val="00F46A27"/>
    <w:rsid w:val="00F619C7"/>
    <w:rsid w:val="00F8204D"/>
    <w:rsid w:val="00FB2D6E"/>
    <w:rsid w:val="00FB581D"/>
    <w:rsid w:val="00F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C31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16" w:unhideWhenUsed="0" w:qFormat="1"/>
    <w:lsdException w:name="heading 5" w:semiHidden="0" w:uiPriority="16" w:unhideWhenUsed="0" w:qFormat="1"/>
    <w:lsdException w:name="heading 6" w:semiHidden="0" w:uiPriority="16" w:unhideWhenUsed="0" w:qFormat="1"/>
    <w:lsdException w:name="heading 7" w:uiPriority="16" w:qFormat="1"/>
    <w:lsdException w:name="heading 8" w:uiPriority="16" w:qFormat="1"/>
    <w:lsdException w:name="heading 9" w:uiPriority="1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D2F4F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DD2F4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13E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2E2D55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E2D5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nhideWhenUsed/>
    <w:rsid w:val="002E2D5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16" w:unhideWhenUsed="0" w:qFormat="1"/>
    <w:lsdException w:name="heading 5" w:semiHidden="0" w:uiPriority="16" w:unhideWhenUsed="0" w:qFormat="1"/>
    <w:lsdException w:name="heading 6" w:semiHidden="0" w:uiPriority="16" w:unhideWhenUsed="0" w:qFormat="1"/>
    <w:lsdException w:name="heading 7" w:uiPriority="16" w:qFormat="1"/>
    <w:lsdException w:name="heading 8" w:uiPriority="16" w:qFormat="1"/>
    <w:lsdException w:name="heading 9" w:uiPriority="1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D2F4F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DD2F4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6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13E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2E2D55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2E2D5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nhideWhenUsed/>
    <w:rsid w:val="002E2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%20Robinson\Dropbox\HDF_Group_NEW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2A53-B2C8-9142-91A4-5B2BB7D0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\Users\Dana Robinson\Dropbox\HDF_Group_NEW\RFC_Template.dotx</Template>
  <TotalTime>0</TotalTime>
  <Pages>4</Pages>
  <Words>1275</Words>
  <Characters>7268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Dana Robinson</dc:creator>
  <cp:lastModifiedBy>Quincey Koziol</cp:lastModifiedBy>
  <cp:revision>2</cp:revision>
  <cp:lastPrinted>2015-04-09T13:58:00Z</cp:lastPrinted>
  <dcterms:created xsi:type="dcterms:W3CDTF">2015-04-11T02:33:00Z</dcterms:created>
  <dcterms:modified xsi:type="dcterms:W3CDTF">2015-04-11T02:33:00Z</dcterms:modified>
</cp:coreProperties>
</file>