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611674" w:rsidP="00611674">
      <w:pPr>
        <w:pStyle w:val="Title"/>
      </w:pPr>
      <w:r>
        <w:t xml:space="preserve">RFC: </w:t>
      </w:r>
      <w:r w:rsidR="00686137">
        <w:t xml:space="preserve">File Format Changes </w:t>
      </w:r>
      <w:r w:rsidR="00471213">
        <w:t xml:space="preserve">in </w:t>
      </w:r>
      <w:r w:rsidR="00686137">
        <w:t>HDF5 1.10.0</w:t>
      </w:r>
      <w:r w:rsidR="00CA723E">
        <w:t xml:space="preserve"> and Recommendations for the File Format Changes in the Future Releases</w:t>
      </w:r>
    </w:p>
    <w:p w:rsidR="00DF7369" w:rsidRPr="006000D5" w:rsidRDefault="003948FF" w:rsidP="00611674">
      <w:pPr>
        <w:pStyle w:val="Author"/>
      </w:pPr>
      <w:r>
        <w:t>The HDF Group</w:t>
      </w:r>
    </w:p>
    <w:p w:rsidR="004447C1" w:rsidRDefault="00686137" w:rsidP="00611674">
      <w:pPr>
        <w:pStyle w:val="Abstract"/>
      </w:pPr>
      <w:r>
        <w:t xml:space="preserve">This document gives an overview of the </w:t>
      </w:r>
      <w:r w:rsidR="000D36DC">
        <w:t xml:space="preserve">proposed </w:t>
      </w:r>
      <w:r>
        <w:t xml:space="preserve">file format changes </w:t>
      </w:r>
      <w:r w:rsidR="004447C1">
        <w:t>in</w:t>
      </w:r>
      <w:r>
        <w:t xml:space="preserve"> HDF5 1.10.0</w:t>
      </w:r>
      <w:r w:rsidR="00CA723E">
        <w:t xml:space="preserve"> and gives recommendations on the file format changes that should be done to integrate HPC features in the 1.10.1 release. It also discuss</w:t>
      </w:r>
      <w:r w:rsidR="000D36DC">
        <w:t>es</w:t>
      </w:r>
      <w:r w:rsidR="00CA723E">
        <w:t xml:space="preserve"> </w:t>
      </w:r>
      <w:r w:rsidR="000D36DC">
        <w:t>future enhancements to the file</w:t>
      </w:r>
      <w:r w:rsidR="00CA723E">
        <w:t xml:space="preserve"> format </w:t>
      </w:r>
      <w:r w:rsidR="000D36DC">
        <w:t>for</w:t>
      </w:r>
      <w:r w:rsidR="00CA723E">
        <w:t xml:space="preserve"> the next major release of HDF5 (aka 1.12.0)</w:t>
      </w:r>
    </w:p>
    <w:p w:rsidR="00611674" w:rsidRPr="00913E2A" w:rsidRDefault="00611674" w:rsidP="00611674">
      <w:pPr>
        <w:pStyle w:val="Divider"/>
      </w:pPr>
    </w:p>
    <w:p w:rsidR="003C1CCE" w:rsidRDefault="003948FF">
      <w:pPr>
        <w:pStyle w:val="TOC1"/>
        <w:tabs>
          <w:tab w:val="left" w:pos="480"/>
          <w:tab w:val="right" w:leader="dot" w:pos="9926"/>
        </w:tabs>
        <w:rPr>
          <w:ins w:id="0" w:author="Evans, Mark" w:date="2016-02-19T16:02:00Z"/>
          <w:rFonts w:eastAsiaTheme="minorEastAsia"/>
          <w:noProof/>
        </w:rPr>
      </w:pPr>
      <w:r>
        <w:fldChar w:fldCharType="begin"/>
      </w:r>
      <w:r>
        <w:instrText xml:space="preserve"> TOC \o "1-3" </w:instrText>
      </w:r>
      <w:r>
        <w:fldChar w:fldCharType="separate"/>
      </w:r>
      <w:ins w:id="1" w:author="Evans, Mark" w:date="2016-02-19T16:02:00Z">
        <w:r w:rsidR="003C1CCE">
          <w:rPr>
            <w:noProof/>
          </w:rPr>
          <w:t>1</w:t>
        </w:r>
        <w:r w:rsidR="003C1CCE">
          <w:rPr>
            <w:rFonts w:eastAsiaTheme="minorEastAsia"/>
            <w:noProof/>
          </w:rPr>
          <w:tab/>
        </w:r>
        <w:r w:rsidR="003C1CCE">
          <w:rPr>
            <w:noProof/>
          </w:rPr>
          <w:t>Introduction</w:t>
        </w:r>
        <w:r w:rsidR="003C1CCE">
          <w:rPr>
            <w:noProof/>
          </w:rPr>
          <w:tab/>
        </w:r>
        <w:r w:rsidR="003C1CCE">
          <w:rPr>
            <w:noProof/>
          </w:rPr>
          <w:fldChar w:fldCharType="begin"/>
        </w:r>
        <w:r w:rsidR="003C1CCE">
          <w:rPr>
            <w:noProof/>
          </w:rPr>
          <w:instrText xml:space="preserve"> PAGEREF _Toc443661067 \h </w:instrText>
        </w:r>
        <w:r w:rsidR="003C1CCE">
          <w:rPr>
            <w:noProof/>
          </w:rPr>
        </w:r>
      </w:ins>
      <w:r w:rsidR="003C1CCE">
        <w:rPr>
          <w:noProof/>
        </w:rPr>
        <w:fldChar w:fldCharType="separate"/>
      </w:r>
      <w:ins w:id="2" w:author="Evans, Mark" w:date="2016-02-19T16:02:00Z">
        <w:r w:rsidR="003C1CCE">
          <w:rPr>
            <w:noProof/>
          </w:rPr>
          <w:t>4</w:t>
        </w:r>
        <w:r w:rsidR="003C1CCE">
          <w:rPr>
            <w:noProof/>
          </w:rPr>
          <w:fldChar w:fldCharType="end"/>
        </w:r>
      </w:ins>
    </w:p>
    <w:p w:rsidR="003C1CCE" w:rsidRDefault="003C1CCE">
      <w:pPr>
        <w:pStyle w:val="TOC1"/>
        <w:tabs>
          <w:tab w:val="left" w:pos="480"/>
          <w:tab w:val="right" w:leader="dot" w:pos="9926"/>
        </w:tabs>
        <w:rPr>
          <w:ins w:id="3" w:author="Evans, Mark" w:date="2016-02-19T16:02:00Z"/>
          <w:rFonts w:eastAsiaTheme="minorEastAsia"/>
          <w:noProof/>
        </w:rPr>
      </w:pPr>
      <w:ins w:id="4" w:author="Evans, Mark" w:date="2016-02-19T16:02:00Z">
        <w:r>
          <w:rPr>
            <w:noProof/>
          </w:rPr>
          <w:t>2</w:t>
        </w:r>
        <w:r>
          <w:rPr>
            <w:rFonts w:eastAsiaTheme="minorEastAsia"/>
            <w:noProof/>
          </w:rPr>
          <w:tab/>
        </w:r>
        <w:r>
          <w:rPr>
            <w:noProof/>
          </w:rPr>
          <w:t>HDF5 File Format Changes to the Superblock</w:t>
        </w:r>
        <w:r>
          <w:rPr>
            <w:noProof/>
          </w:rPr>
          <w:tab/>
        </w:r>
        <w:r>
          <w:rPr>
            <w:noProof/>
          </w:rPr>
          <w:fldChar w:fldCharType="begin"/>
        </w:r>
        <w:r>
          <w:rPr>
            <w:noProof/>
          </w:rPr>
          <w:instrText xml:space="preserve"> PAGEREF _Toc443661068 \h </w:instrText>
        </w:r>
        <w:r>
          <w:rPr>
            <w:noProof/>
          </w:rPr>
        </w:r>
      </w:ins>
      <w:r>
        <w:rPr>
          <w:noProof/>
        </w:rPr>
        <w:fldChar w:fldCharType="separate"/>
      </w:r>
      <w:ins w:id="5" w:author="Evans, Mark" w:date="2016-02-19T16:02:00Z">
        <w:r>
          <w:rPr>
            <w:noProof/>
          </w:rPr>
          <w:t>5</w:t>
        </w:r>
        <w:r>
          <w:rPr>
            <w:noProof/>
          </w:rPr>
          <w:fldChar w:fldCharType="end"/>
        </w:r>
      </w:ins>
    </w:p>
    <w:p w:rsidR="003C1CCE" w:rsidRDefault="003C1CCE">
      <w:pPr>
        <w:pStyle w:val="TOC2"/>
        <w:tabs>
          <w:tab w:val="left" w:pos="960"/>
          <w:tab w:val="right" w:leader="dot" w:pos="9926"/>
        </w:tabs>
        <w:rPr>
          <w:ins w:id="6" w:author="Evans, Mark" w:date="2016-02-19T16:02:00Z"/>
          <w:rFonts w:eastAsiaTheme="minorEastAsia"/>
          <w:noProof/>
        </w:rPr>
      </w:pPr>
      <w:ins w:id="7" w:author="Evans, Mark" w:date="2016-02-19T16:02:00Z">
        <w:r>
          <w:rPr>
            <w:noProof/>
          </w:rPr>
          <w:t>2.1</w:t>
        </w:r>
        <w:r>
          <w:rPr>
            <w:rFonts w:eastAsiaTheme="minorEastAsia"/>
            <w:noProof/>
          </w:rPr>
          <w:tab/>
        </w:r>
        <w:r>
          <w:rPr>
            <w:noProof/>
          </w:rPr>
          <w:t>File Locking</w:t>
        </w:r>
        <w:r>
          <w:rPr>
            <w:noProof/>
          </w:rPr>
          <w:tab/>
        </w:r>
        <w:r>
          <w:rPr>
            <w:noProof/>
          </w:rPr>
          <w:fldChar w:fldCharType="begin"/>
        </w:r>
        <w:r>
          <w:rPr>
            <w:noProof/>
          </w:rPr>
          <w:instrText xml:space="preserve"> PAGEREF _Toc443661069 \h </w:instrText>
        </w:r>
        <w:r>
          <w:rPr>
            <w:noProof/>
          </w:rPr>
        </w:r>
      </w:ins>
      <w:r>
        <w:rPr>
          <w:noProof/>
        </w:rPr>
        <w:fldChar w:fldCharType="separate"/>
      </w:r>
      <w:ins w:id="8" w:author="Evans, Mark" w:date="2016-02-19T16:02:00Z">
        <w:r>
          <w:rPr>
            <w:noProof/>
          </w:rPr>
          <w:t>5</w:t>
        </w:r>
        <w:r>
          <w:rPr>
            <w:noProof/>
          </w:rPr>
          <w:fldChar w:fldCharType="end"/>
        </w:r>
      </w:ins>
    </w:p>
    <w:p w:rsidR="003C1CCE" w:rsidRDefault="003C1CCE">
      <w:pPr>
        <w:pStyle w:val="TOC2"/>
        <w:tabs>
          <w:tab w:val="left" w:pos="960"/>
          <w:tab w:val="right" w:leader="dot" w:pos="9926"/>
        </w:tabs>
        <w:rPr>
          <w:ins w:id="9" w:author="Evans, Mark" w:date="2016-02-19T16:02:00Z"/>
          <w:rFonts w:eastAsiaTheme="minorEastAsia"/>
          <w:noProof/>
        </w:rPr>
      </w:pPr>
      <w:ins w:id="10" w:author="Evans, Mark" w:date="2016-02-19T16:02:00Z">
        <w:r>
          <w:rPr>
            <w:noProof/>
          </w:rPr>
          <w:t>2.2</w:t>
        </w:r>
        <w:r>
          <w:rPr>
            <w:rFonts w:eastAsiaTheme="minorEastAsia"/>
            <w:noProof/>
          </w:rPr>
          <w:tab/>
        </w:r>
        <w:r>
          <w:rPr>
            <w:noProof/>
          </w:rPr>
          <w:t>SWMR Backward Compatibility Issue</w:t>
        </w:r>
        <w:r>
          <w:rPr>
            <w:noProof/>
          </w:rPr>
          <w:tab/>
        </w:r>
        <w:r>
          <w:rPr>
            <w:noProof/>
          </w:rPr>
          <w:fldChar w:fldCharType="begin"/>
        </w:r>
        <w:r>
          <w:rPr>
            <w:noProof/>
          </w:rPr>
          <w:instrText xml:space="preserve"> PAGEREF _Toc443661070 \h </w:instrText>
        </w:r>
        <w:r>
          <w:rPr>
            <w:noProof/>
          </w:rPr>
        </w:r>
      </w:ins>
      <w:r>
        <w:rPr>
          <w:noProof/>
        </w:rPr>
        <w:fldChar w:fldCharType="separate"/>
      </w:r>
      <w:ins w:id="11" w:author="Evans, Mark" w:date="2016-02-19T16:02:00Z">
        <w:r>
          <w:rPr>
            <w:noProof/>
          </w:rPr>
          <w:t>5</w:t>
        </w:r>
        <w:r>
          <w:rPr>
            <w:noProof/>
          </w:rPr>
          <w:fldChar w:fldCharType="end"/>
        </w:r>
      </w:ins>
    </w:p>
    <w:p w:rsidR="003C1CCE" w:rsidRDefault="003C1CCE">
      <w:pPr>
        <w:pStyle w:val="TOC3"/>
        <w:tabs>
          <w:tab w:val="left" w:pos="1200"/>
          <w:tab w:val="right" w:leader="dot" w:pos="9926"/>
        </w:tabs>
        <w:rPr>
          <w:ins w:id="12" w:author="Evans, Mark" w:date="2016-02-19T16:02:00Z"/>
          <w:rFonts w:eastAsiaTheme="minorEastAsia"/>
          <w:noProof/>
        </w:rPr>
      </w:pPr>
      <w:ins w:id="13" w:author="Evans, Mark" w:date="2016-02-19T16:02:00Z">
        <w:r>
          <w:rPr>
            <w:noProof/>
          </w:rPr>
          <w:t>2.2.1</w:t>
        </w:r>
        <w:r>
          <w:rPr>
            <w:rFonts w:eastAsiaTheme="minorEastAsia"/>
            <w:noProof/>
          </w:rPr>
          <w:tab/>
        </w:r>
        <w:r>
          <w:rPr>
            <w:noProof/>
          </w:rPr>
          <w:t>Proposed Change to Address SWMR-79</w:t>
        </w:r>
        <w:r>
          <w:rPr>
            <w:noProof/>
          </w:rPr>
          <w:tab/>
        </w:r>
        <w:r>
          <w:rPr>
            <w:noProof/>
          </w:rPr>
          <w:fldChar w:fldCharType="begin"/>
        </w:r>
        <w:r>
          <w:rPr>
            <w:noProof/>
          </w:rPr>
          <w:instrText xml:space="preserve"> PAGEREF _Toc443661071 \h </w:instrText>
        </w:r>
        <w:r>
          <w:rPr>
            <w:noProof/>
          </w:rPr>
        </w:r>
      </w:ins>
      <w:r>
        <w:rPr>
          <w:noProof/>
        </w:rPr>
        <w:fldChar w:fldCharType="separate"/>
      </w:r>
      <w:ins w:id="14" w:author="Evans, Mark" w:date="2016-02-19T16:02:00Z">
        <w:r>
          <w:rPr>
            <w:noProof/>
          </w:rPr>
          <w:t>5</w:t>
        </w:r>
        <w:r>
          <w:rPr>
            <w:noProof/>
          </w:rPr>
          <w:fldChar w:fldCharType="end"/>
        </w:r>
      </w:ins>
    </w:p>
    <w:p w:rsidR="003C1CCE" w:rsidRDefault="003C1CCE">
      <w:pPr>
        <w:pStyle w:val="TOC3"/>
        <w:tabs>
          <w:tab w:val="left" w:pos="1200"/>
          <w:tab w:val="right" w:leader="dot" w:pos="9926"/>
        </w:tabs>
        <w:rPr>
          <w:ins w:id="15" w:author="Evans, Mark" w:date="2016-02-19T16:02:00Z"/>
          <w:rFonts w:eastAsiaTheme="minorEastAsia"/>
          <w:noProof/>
        </w:rPr>
      </w:pPr>
      <w:ins w:id="16" w:author="Evans, Mark" w:date="2016-02-19T16:02:00Z">
        <w:r>
          <w:rPr>
            <w:noProof/>
          </w:rPr>
          <w:t>2.2.2</w:t>
        </w:r>
        <w:r>
          <w:rPr>
            <w:rFonts w:eastAsiaTheme="minorEastAsia"/>
            <w:noProof/>
          </w:rPr>
          <w:tab/>
        </w:r>
        <w:r>
          <w:rPr>
            <w:noProof/>
          </w:rPr>
          <w:t>Alternative Change to Address SWMR-79</w:t>
        </w:r>
        <w:r>
          <w:rPr>
            <w:noProof/>
          </w:rPr>
          <w:tab/>
        </w:r>
        <w:r>
          <w:rPr>
            <w:noProof/>
          </w:rPr>
          <w:fldChar w:fldCharType="begin"/>
        </w:r>
        <w:r>
          <w:rPr>
            <w:noProof/>
          </w:rPr>
          <w:instrText xml:space="preserve"> PAGEREF _Toc443661072 \h </w:instrText>
        </w:r>
        <w:r>
          <w:rPr>
            <w:noProof/>
          </w:rPr>
        </w:r>
      </w:ins>
      <w:r>
        <w:rPr>
          <w:noProof/>
        </w:rPr>
        <w:fldChar w:fldCharType="separate"/>
      </w:r>
      <w:ins w:id="17" w:author="Evans, Mark" w:date="2016-02-19T16:02:00Z">
        <w:r>
          <w:rPr>
            <w:noProof/>
          </w:rPr>
          <w:t>7</w:t>
        </w:r>
        <w:r>
          <w:rPr>
            <w:noProof/>
          </w:rPr>
          <w:fldChar w:fldCharType="end"/>
        </w:r>
      </w:ins>
    </w:p>
    <w:p w:rsidR="003C1CCE" w:rsidRDefault="003C1CCE">
      <w:pPr>
        <w:pStyle w:val="TOC3"/>
        <w:tabs>
          <w:tab w:val="left" w:pos="1200"/>
          <w:tab w:val="right" w:leader="dot" w:pos="9926"/>
        </w:tabs>
        <w:rPr>
          <w:ins w:id="18" w:author="Evans, Mark" w:date="2016-02-19T16:02:00Z"/>
          <w:rFonts w:eastAsiaTheme="minorEastAsia"/>
          <w:noProof/>
        </w:rPr>
      </w:pPr>
      <w:ins w:id="19" w:author="Evans, Mark" w:date="2016-02-19T16:02:00Z">
        <w:r>
          <w:rPr>
            <w:noProof/>
          </w:rPr>
          <w:t>2.2.3</w:t>
        </w:r>
        <w:r>
          <w:rPr>
            <w:rFonts w:eastAsiaTheme="minorEastAsia"/>
            <w:noProof/>
          </w:rPr>
          <w:tab/>
        </w:r>
        <w:r>
          <w:rPr>
            <w:noProof/>
          </w:rPr>
          <w:t>Final Recommendation</w:t>
        </w:r>
        <w:r>
          <w:rPr>
            <w:noProof/>
          </w:rPr>
          <w:tab/>
        </w:r>
        <w:r>
          <w:rPr>
            <w:noProof/>
          </w:rPr>
          <w:fldChar w:fldCharType="begin"/>
        </w:r>
        <w:r>
          <w:rPr>
            <w:noProof/>
          </w:rPr>
          <w:instrText xml:space="preserve"> PAGEREF _Toc443661073 \h </w:instrText>
        </w:r>
        <w:r>
          <w:rPr>
            <w:noProof/>
          </w:rPr>
        </w:r>
      </w:ins>
      <w:r>
        <w:rPr>
          <w:noProof/>
        </w:rPr>
        <w:fldChar w:fldCharType="separate"/>
      </w:r>
      <w:ins w:id="20" w:author="Evans, Mark" w:date="2016-02-19T16:02:00Z">
        <w:r>
          <w:rPr>
            <w:noProof/>
          </w:rPr>
          <w:t>7</w:t>
        </w:r>
        <w:r>
          <w:rPr>
            <w:noProof/>
          </w:rPr>
          <w:fldChar w:fldCharType="end"/>
        </w:r>
      </w:ins>
    </w:p>
    <w:p w:rsidR="003C1CCE" w:rsidRDefault="003C1CCE">
      <w:pPr>
        <w:pStyle w:val="TOC2"/>
        <w:tabs>
          <w:tab w:val="left" w:pos="960"/>
          <w:tab w:val="right" w:leader="dot" w:pos="9926"/>
        </w:tabs>
        <w:rPr>
          <w:ins w:id="21" w:author="Evans, Mark" w:date="2016-02-19T16:02:00Z"/>
          <w:rFonts w:eastAsiaTheme="minorEastAsia"/>
          <w:noProof/>
        </w:rPr>
      </w:pPr>
      <w:ins w:id="22" w:author="Evans, Mark" w:date="2016-02-19T16:02:00Z">
        <w:r>
          <w:rPr>
            <w:noProof/>
          </w:rPr>
          <w:t>2.3</w:t>
        </w:r>
        <w:r>
          <w:rPr>
            <w:rFonts w:eastAsiaTheme="minorEastAsia"/>
            <w:noProof/>
          </w:rPr>
          <w:tab/>
        </w:r>
        <w:r>
          <w:rPr>
            <w:noProof/>
          </w:rPr>
          <w:t>File Space Management</w:t>
        </w:r>
        <w:r>
          <w:rPr>
            <w:noProof/>
          </w:rPr>
          <w:tab/>
        </w:r>
        <w:r>
          <w:rPr>
            <w:noProof/>
          </w:rPr>
          <w:fldChar w:fldCharType="begin"/>
        </w:r>
        <w:r>
          <w:rPr>
            <w:noProof/>
          </w:rPr>
          <w:instrText xml:space="preserve"> PAGEREF _Toc443661074 \h </w:instrText>
        </w:r>
        <w:r>
          <w:rPr>
            <w:noProof/>
          </w:rPr>
        </w:r>
      </w:ins>
      <w:r>
        <w:rPr>
          <w:noProof/>
        </w:rPr>
        <w:fldChar w:fldCharType="separate"/>
      </w:r>
      <w:ins w:id="23" w:author="Evans, Mark" w:date="2016-02-19T16:02:00Z">
        <w:r>
          <w:rPr>
            <w:noProof/>
          </w:rPr>
          <w:t>8</w:t>
        </w:r>
        <w:r>
          <w:rPr>
            <w:noProof/>
          </w:rPr>
          <w:fldChar w:fldCharType="end"/>
        </w:r>
      </w:ins>
    </w:p>
    <w:p w:rsidR="003C1CCE" w:rsidRDefault="003C1CCE">
      <w:pPr>
        <w:pStyle w:val="TOC3"/>
        <w:tabs>
          <w:tab w:val="left" w:pos="1200"/>
          <w:tab w:val="right" w:leader="dot" w:pos="9926"/>
        </w:tabs>
        <w:rPr>
          <w:ins w:id="24" w:author="Evans, Mark" w:date="2016-02-19T16:02:00Z"/>
          <w:rFonts w:eastAsiaTheme="minorEastAsia"/>
          <w:noProof/>
        </w:rPr>
      </w:pPr>
      <w:ins w:id="25" w:author="Evans, Mark" w:date="2016-02-19T16:02:00Z">
        <w:r>
          <w:rPr>
            <w:noProof/>
          </w:rPr>
          <w:t>2.3.1</w:t>
        </w:r>
        <w:r>
          <w:rPr>
            <w:rFonts w:eastAsiaTheme="minorEastAsia"/>
            <w:noProof/>
          </w:rPr>
          <w:tab/>
        </w:r>
        <w:r>
          <w:rPr>
            <w:noProof/>
          </w:rPr>
          <w:t>Proposed Format Change for File Space Management</w:t>
        </w:r>
        <w:r>
          <w:rPr>
            <w:noProof/>
          </w:rPr>
          <w:tab/>
        </w:r>
        <w:r>
          <w:rPr>
            <w:noProof/>
          </w:rPr>
          <w:fldChar w:fldCharType="begin"/>
        </w:r>
        <w:r>
          <w:rPr>
            <w:noProof/>
          </w:rPr>
          <w:instrText xml:space="preserve"> PAGEREF _Toc443661075 \h </w:instrText>
        </w:r>
        <w:r>
          <w:rPr>
            <w:noProof/>
          </w:rPr>
        </w:r>
      </w:ins>
      <w:r>
        <w:rPr>
          <w:noProof/>
        </w:rPr>
        <w:fldChar w:fldCharType="separate"/>
      </w:r>
      <w:ins w:id="26" w:author="Evans, Mark" w:date="2016-02-19T16:02:00Z">
        <w:r>
          <w:rPr>
            <w:noProof/>
          </w:rPr>
          <w:t>8</w:t>
        </w:r>
        <w:r>
          <w:rPr>
            <w:noProof/>
          </w:rPr>
          <w:fldChar w:fldCharType="end"/>
        </w:r>
      </w:ins>
    </w:p>
    <w:p w:rsidR="003C1CCE" w:rsidRDefault="003C1CCE">
      <w:pPr>
        <w:pStyle w:val="TOC3"/>
        <w:tabs>
          <w:tab w:val="left" w:pos="1200"/>
          <w:tab w:val="right" w:leader="dot" w:pos="9926"/>
        </w:tabs>
        <w:rPr>
          <w:ins w:id="27" w:author="Evans, Mark" w:date="2016-02-19T16:02:00Z"/>
          <w:rFonts w:eastAsiaTheme="minorEastAsia"/>
          <w:noProof/>
        </w:rPr>
      </w:pPr>
      <w:ins w:id="28" w:author="Evans, Mark" w:date="2016-02-19T16:02:00Z">
        <w:r>
          <w:rPr>
            <w:noProof/>
          </w:rPr>
          <w:t>2.3.2</w:t>
        </w:r>
        <w:r>
          <w:rPr>
            <w:rFonts w:eastAsiaTheme="minorEastAsia"/>
            <w:noProof/>
          </w:rPr>
          <w:tab/>
        </w:r>
        <w:r>
          <w:rPr>
            <w:noProof/>
          </w:rPr>
          <w:t>Alternative Change for File Space Management</w:t>
        </w:r>
        <w:r>
          <w:rPr>
            <w:noProof/>
          </w:rPr>
          <w:tab/>
        </w:r>
        <w:r>
          <w:rPr>
            <w:noProof/>
          </w:rPr>
          <w:fldChar w:fldCharType="begin"/>
        </w:r>
        <w:r>
          <w:rPr>
            <w:noProof/>
          </w:rPr>
          <w:instrText xml:space="preserve"> PAGEREF _Toc443661076 \h </w:instrText>
        </w:r>
        <w:r>
          <w:rPr>
            <w:noProof/>
          </w:rPr>
        </w:r>
      </w:ins>
      <w:r>
        <w:rPr>
          <w:noProof/>
        </w:rPr>
        <w:fldChar w:fldCharType="separate"/>
      </w:r>
      <w:ins w:id="29" w:author="Evans, Mark" w:date="2016-02-19T16:02:00Z">
        <w:r>
          <w:rPr>
            <w:noProof/>
          </w:rPr>
          <w:t>9</w:t>
        </w:r>
        <w:r>
          <w:rPr>
            <w:noProof/>
          </w:rPr>
          <w:fldChar w:fldCharType="end"/>
        </w:r>
      </w:ins>
    </w:p>
    <w:p w:rsidR="003C1CCE" w:rsidRDefault="003C1CCE">
      <w:pPr>
        <w:pStyle w:val="TOC3"/>
        <w:tabs>
          <w:tab w:val="left" w:pos="1200"/>
          <w:tab w:val="right" w:leader="dot" w:pos="9926"/>
        </w:tabs>
        <w:rPr>
          <w:ins w:id="30" w:author="Evans, Mark" w:date="2016-02-19T16:02:00Z"/>
          <w:rFonts w:eastAsiaTheme="minorEastAsia"/>
          <w:noProof/>
        </w:rPr>
      </w:pPr>
      <w:ins w:id="31" w:author="Evans, Mark" w:date="2016-02-19T16:02:00Z">
        <w:r>
          <w:rPr>
            <w:noProof/>
          </w:rPr>
          <w:t>2.3.3</w:t>
        </w:r>
        <w:r>
          <w:rPr>
            <w:rFonts w:eastAsiaTheme="minorEastAsia"/>
            <w:noProof/>
          </w:rPr>
          <w:tab/>
        </w:r>
        <w:r>
          <w:rPr>
            <w:noProof/>
          </w:rPr>
          <w:t>Final Recommendation</w:t>
        </w:r>
        <w:r>
          <w:rPr>
            <w:noProof/>
          </w:rPr>
          <w:tab/>
        </w:r>
        <w:r>
          <w:rPr>
            <w:noProof/>
          </w:rPr>
          <w:fldChar w:fldCharType="begin"/>
        </w:r>
        <w:r>
          <w:rPr>
            <w:noProof/>
          </w:rPr>
          <w:instrText xml:space="preserve"> PAGEREF _Toc443661077 \h </w:instrText>
        </w:r>
        <w:r>
          <w:rPr>
            <w:noProof/>
          </w:rPr>
        </w:r>
      </w:ins>
      <w:r>
        <w:rPr>
          <w:noProof/>
        </w:rPr>
        <w:fldChar w:fldCharType="separate"/>
      </w:r>
      <w:ins w:id="32" w:author="Evans, Mark" w:date="2016-02-19T16:02:00Z">
        <w:r>
          <w:rPr>
            <w:noProof/>
          </w:rPr>
          <w:t>9</w:t>
        </w:r>
        <w:r>
          <w:rPr>
            <w:noProof/>
          </w:rPr>
          <w:fldChar w:fldCharType="end"/>
        </w:r>
      </w:ins>
    </w:p>
    <w:p w:rsidR="003C1CCE" w:rsidRDefault="003C1CCE">
      <w:pPr>
        <w:pStyle w:val="TOC2"/>
        <w:tabs>
          <w:tab w:val="left" w:pos="960"/>
          <w:tab w:val="right" w:leader="dot" w:pos="9926"/>
        </w:tabs>
        <w:rPr>
          <w:ins w:id="33" w:author="Evans, Mark" w:date="2016-02-19T16:02:00Z"/>
          <w:rFonts w:eastAsiaTheme="minorEastAsia"/>
          <w:noProof/>
        </w:rPr>
      </w:pPr>
      <w:ins w:id="34" w:author="Evans, Mark" w:date="2016-02-19T16:02:00Z">
        <w:r>
          <w:rPr>
            <w:noProof/>
          </w:rPr>
          <w:t>2.4</w:t>
        </w:r>
        <w:r>
          <w:rPr>
            <w:rFonts w:eastAsiaTheme="minorEastAsia"/>
            <w:noProof/>
          </w:rPr>
          <w:tab/>
        </w:r>
        <w:r>
          <w:rPr>
            <w:noProof/>
          </w:rPr>
          <w:t>Avoid Truncate</w:t>
        </w:r>
        <w:r>
          <w:rPr>
            <w:noProof/>
          </w:rPr>
          <w:tab/>
        </w:r>
        <w:r>
          <w:rPr>
            <w:noProof/>
          </w:rPr>
          <w:fldChar w:fldCharType="begin"/>
        </w:r>
        <w:r>
          <w:rPr>
            <w:noProof/>
          </w:rPr>
          <w:instrText xml:space="preserve"> PAGEREF _Toc443661078 \h </w:instrText>
        </w:r>
        <w:r>
          <w:rPr>
            <w:noProof/>
          </w:rPr>
        </w:r>
      </w:ins>
      <w:r>
        <w:rPr>
          <w:noProof/>
        </w:rPr>
        <w:fldChar w:fldCharType="separate"/>
      </w:r>
      <w:ins w:id="35" w:author="Evans, Mark" w:date="2016-02-19T16:02:00Z">
        <w:r>
          <w:rPr>
            <w:noProof/>
          </w:rPr>
          <w:t>10</w:t>
        </w:r>
        <w:r>
          <w:rPr>
            <w:noProof/>
          </w:rPr>
          <w:fldChar w:fldCharType="end"/>
        </w:r>
      </w:ins>
    </w:p>
    <w:p w:rsidR="003C1CCE" w:rsidRDefault="003C1CCE">
      <w:pPr>
        <w:pStyle w:val="TOC3"/>
        <w:tabs>
          <w:tab w:val="left" w:pos="1200"/>
          <w:tab w:val="right" w:leader="dot" w:pos="9926"/>
        </w:tabs>
        <w:rPr>
          <w:ins w:id="36" w:author="Evans, Mark" w:date="2016-02-19T16:02:00Z"/>
          <w:rFonts w:eastAsiaTheme="minorEastAsia"/>
          <w:noProof/>
        </w:rPr>
      </w:pPr>
      <w:ins w:id="37" w:author="Evans, Mark" w:date="2016-02-19T16:02:00Z">
        <w:r>
          <w:rPr>
            <w:noProof/>
          </w:rPr>
          <w:t>2.4.1</w:t>
        </w:r>
        <w:r>
          <w:rPr>
            <w:rFonts w:eastAsiaTheme="minorEastAsia"/>
            <w:noProof/>
          </w:rPr>
          <w:tab/>
        </w:r>
        <w:r>
          <w:rPr>
            <w:noProof/>
          </w:rPr>
          <w:t>Proposed Format Change for Avoid Truncate</w:t>
        </w:r>
        <w:r>
          <w:rPr>
            <w:noProof/>
          </w:rPr>
          <w:tab/>
        </w:r>
        <w:r>
          <w:rPr>
            <w:noProof/>
          </w:rPr>
          <w:fldChar w:fldCharType="begin"/>
        </w:r>
        <w:r>
          <w:rPr>
            <w:noProof/>
          </w:rPr>
          <w:instrText xml:space="preserve"> PAGEREF _Toc443661079 \h </w:instrText>
        </w:r>
        <w:r>
          <w:rPr>
            <w:noProof/>
          </w:rPr>
        </w:r>
      </w:ins>
      <w:r>
        <w:rPr>
          <w:noProof/>
        </w:rPr>
        <w:fldChar w:fldCharType="separate"/>
      </w:r>
      <w:ins w:id="38" w:author="Evans, Mark" w:date="2016-02-19T16:02:00Z">
        <w:r>
          <w:rPr>
            <w:noProof/>
          </w:rPr>
          <w:t>10</w:t>
        </w:r>
        <w:r>
          <w:rPr>
            <w:noProof/>
          </w:rPr>
          <w:fldChar w:fldCharType="end"/>
        </w:r>
      </w:ins>
    </w:p>
    <w:p w:rsidR="003C1CCE" w:rsidRDefault="003C1CCE">
      <w:pPr>
        <w:pStyle w:val="TOC3"/>
        <w:tabs>
          <w:tab w:val="left" w:pos="1200"/>
          <w:tab w:val="right" w:leader="dot" w:pos="9926"/>
        </w:tabs>
        <w:rPr>
          <w:ins w:id="39" w:author="Evans, Mark" w:date="2016-02-19T16:02:00Z"/>
          <w:rFonts w:eastAsiaTheme="minorEastAsia"/>
          <w:noProof/>
        </w:rPr>
      </w:pPr>
      <w:ins w:id="40" w:author="Evans, Mark" w:date="2016-02-19T16:02:00Z">
        <w:r>
          <w:rPr>
            <w:noProof/>
          </w:rPr>
          <w:t>2.4.2</w:t>
        </w:r>
        <w:r>
          <w:rPr>
            <w:rFonts w:eastAsiaTheme="minorEastAsia"/>
            <w:noProof/>
          </w:rPr>
          <w:tab/>
        </w:r>
        <w:r>
          <w:rPr>
            <w:noProof/>
          </w:rPr>
          <w:t>Alternate Change for Avoid Truncate</w:t>
        </w:r>
        <w:r>
          <w:rPr>
            <w:noProof/>
          </w:rPr>
          <w:tab/>
        </w:r>
        <w:r>
          <w:rPr>
            <w:noProof/>
          </w:rPr>
          <w:fldChar w:fldCharType="begin"/>
        </w:r>
        <w:r>
          <w:rPr>
            <w:noProof/>
          </w:rPr>
          <w:instrText xml:space="preserve"> PAGEREF _Toc443661080 \h </w:instrText>
        </w:r>
        <w:r>
          <w:rPr>
            <w:noProof/>
          </w:rPr>
        </w:r>
      </w:ins>
      <w:r>
        <w:rPr>
          <w:noProof/>
        </w:rPr>
        <w:fldChar w:fldCharType="separate"/>
      </w:r>
      <w:ins w:id="41" w:author="Evans, Mark" w:date="2016-02-19T16:02:00Z">
        <w:r>
          <w:rPr>
            <w:noProof/>
          </w:rPr>
          <w:t>10</w:t>
        </w:r>
        <w:r>
          <w:rPr>
            <w:noProof/>
          </w:rPr>
          <w:fldChar w:fldCharType="end"/>
        </w:r>
      </w:ins>
    </w:p>
    <w:p w:rsidR="003C1CCE" w:rsidRDefault="003C1CCE">
      <w:pPr>
        <w:pStyle w:val="TOC3"/>
        <w:tabs>
          <w:tab w:val="left" w:pos="1200"/>
          <w:tab w:val="right" w:leader="dot" w:pos="9926"/>
        </w:tabs>
        <w:rPr>
          <w:ins w:id="42" w:author="Evans, Mark" w:date="2016-02-19T16:02:00Z"/>
          <w:rFonts w:eastAsiaTheme="minorEastAsia"/>
          <w:noProof/>
        </w:rPr>
      </w:pPr>
      <w:ins w:id="43" w:author="Evans, Mark" w:date="2016-02-19T16:02:00Z">
        <w:r>
          <w:rPr>
            <w:noProof/>
          </w:rPr>
          <w:t>2.4.3</w:t>
        </w:r>
        <w:r>
          <w:rPr>
            <w:rFonts w:eastAsiaTheme="minorEastAsia"/>
            <w:noProof/>
          </w:rPr>
          <w:tab/>
        </w:r>
        <w:r>
          <w:rPr>
            <w:noProof/>
          </w:rPr>
          <w:t>Final Recommendation</w:t>
        </w:r>
        <w:r>
          <w:rPr>
            <w:noProof/>
          </w:rPr>
          <w:tab/>
        </w:r>
        <w:r>
          <w:rPr>
            <w:noProof/>
          </w:rPr>
          <w:fldChar w:fldCharType="begin"/>
        </w:r>
        <w:r>
          <w:rPr>
            <w:noProof/>
          </w:rPr>
          <w:instrText xml:space="preserve"> PAGEREF _Toc443661081 \h </w:instrText>
        </w:r>
        <w:r>
          <w:rPr>
            <w:noProof/>
          </w:rPr>
        </w:r>
      </w:ins>
      <w:r>
        <w:rPr>
          <w:noProof/>
        </w:rPr>
        <w:fldChar w:fldCharType="separate"/>
      </w:r>
      <w:ins w:id="44" w:author="Evans, Mark" w:date="2016-02-19T16:02:00Z">
        <w:r>
          <w:rPr>
            <w:noProof/>
          </w:rPr>
          <w:t>11</w:t>
        </w:r>
        <w:r>
          <w:rPr>
            <w:noProof/>
          </w:rPr>
          <w:fldChar w:fldCharType="end"/>
        </w:r>
      </w:ins>
    </w:p>
    <w:p w:rsidR="003C1CCE" w:rsidRDefault="003C1CCE">
      <w:pPr>
        <w:pStyle w:val="TOC2"/>
        <w:tabs>
          <w:tab w:val="left" w:pos="960"/>
          <w:tab w:val="right" w:leader="dot" w:pos="9926"/>
        </w:tabs>
        <w:rPr>
          <w:ins w:id="45" w:author="Evans, Mark" w:date="2016-02-19T16:02:00Z"/>
          <w:rFonts w:eastAsiaTheme="minorEastAsia"/>
          <w:noProof/>
        </w:rPr>
      </w:pPr>
      <w:ins w:id="46" w:author="Evans, Mark" w:date="2016-02-19T16:02:00Z">
        <w:r>
          <w:rPr>
            <w:noProof/>
          </w:rPr>
          <w:t>2.5</w:t>
        </w:r>
        <w:r>
          <w:rPr>
            <w:rFonts w:eastAsiaTheme="minorEastAsia"/>
            <w:noProof/>
          </w:rPr>
          <w:tab/>
        </w:r>
        <w:r>
          <w:rPr>
            <w:noProof/>
          </w:rPr>
          <w:t>Cache Image</w:t>
        </w:r>
        <w:r>
          <w:rPr>
            <w:noProof/>
          </w:rPr>
          <w:tab/>
        </w:r>
        <w:r>
          <w:rPr>
            <w:noProof/>
          </w:rPr>
          <w:fldChar w:fldCharType="begin"/>
        </w:r>
        <w:r>
          <w:rPr>
            <w:noProof/>
          </w:rPr>
          <w:instrText xml:space="preserve"> PAGEREF _Toc443661082 \h </w:instrText>
        </w:r>
        <w:r>
          <w:rPr>
            <w:noProof/>
          </w:rPr>
        </w:r>
      </w:ins>
      <w:r>
        <w:rPr>
          <w:noProof/>
        </w:rPr>
        <w:fldChar w:fldCharType="separate"/>
      </w:r>
      <w:ins w:id="47" w:author="Evans, Mark" w:date="2016-02-19T16:02:00Z">
        <w:r>
          <w:rPr>
            <w:noProof/>
          </w:rPr>
          <w:t>12</w:t>
        </w:r>
        <w:r>
          <w:rPr>
            <w:noProof/>
          </w:rPr>
          <w:fldChar w:fldCharType="end"/>
        </w:r>
      </w:ins>
    </w:p>
    <w:p w:rsidR="003C1CCE" w:rsidRDefault="003C1CCE">
      <w:pPr>
        <w:pStyle w:val="TOC3"/>
        <w:tabs>
          <w:tab w:val="left" w:pos="1200"/>
          <w:tab w:val="right" w:leader="dot" w:pos="9926"/>
        </w:tabs>
        <w:rPr>
          <w:ins w:id="48" w:author="Evans, Mark" w:date="2016-02-19T16:02:00Z"/>
          <w:rFonts w:eastAsiaTheme="minorEastAsia"/>
          <w:noProof/>
        </w:rPr>
      </w:pPr>
      <w:ins w:id="49" w:author="Evans, Mark" w:date="2016-02-19T16:02:00Z">
        <w:r>
          <w:rPr>
            <w:noProof/>
          </w:rPr>
          <w:t>2.5.1</w:t>
        </w:r>
        <w:r>
          <w:rPr>
            <w:rFonts w:eastAsiaTheme="minorEastAsia"/>
            <w:noProof/>
          </w:rPr>
          <w:tab/>
        </w:r>
        <w:r>
          <w:rPr>
            <w:noProof/>
          </w:rPr>
          <w:t>Proposed Format Change for Cache Image</w:t>
        </w:r>
        <w:r>
          <w:rPr>
            <w:noProof/>
          </w:rPr>
          <w:tab/>
        </w:r>
        <w:r>
          <w:rPr>
            <w:noProof/>
          </w:rPr>
          <w:fldChar w:fldCharType="begin"/>
        </w:r>
        <w:r>
          <w:rPr>
            <w:noProof/>
          </w:rPr>
          <w:instrText xml:space="preserve"> PAGEREF _Toc443661083 \h </w:instrText>
        </w:r>
        <w:r>
          <w:rPr>
            <w:noProof/>
          </w:rPr>
        </w:r>
      </w:ins>
      <w:r>
        <w:rPr>
          <w:noProof/>
        </w:rPr>
        <w:fldChar w:fldCharType="separate"/>
      </w:r>
      <w:ins w:id="50" w:author="Evans, Mark" w:date="2016-02-19T16:02:00Z">
        <w:r>
          <w:rPr>
            <w:noProof/>
          </w:rPr>
          <w:t>12</w:t>
        </w:r>
        <w:r>
          <w:rPr>
            <w:noProof/>
          </w:rPr>
          <w:fldChar w:fldCharType="end"/>
        </w:r>
      </w:ins>
    </w:p>
    <w:p w:rsidR="003C1CCE" w:rsidRDefault="003C1CCE">
      <w:pPr>
        <w:pStyle w:val="TOC3"/>
        <w:tabs>
          <w:tab w:val="left" w:pos="1200"/>
          <w:tab w:val="right" w:leader="dot" w:pos="9926"/>
        </w:tabs>
        <w:rPr>
          <w:ins w:id="51" w:author="Evans, Mark" w:date="2016-02-19T16:02:00Z"/>
          <w:rFonts w:eastAsiaTheme="minorEastAsia"/>
          <w:noProof/>
        </w:rPr>
      </w:pPr>
      <w:ins w:id="52" w:author="Evans, Mark" w:date="2016-02-19T16:02:00Z">
        <w:r>
          <w:rPr>
            <w:noProof/>
          </w:rPr>
          <w:t>2.5.2</w:t>
        </w:r>
        <w:r>
          <w:rPr>
            <w:rFonts w:eastAsiaTheme="minorEastAsia"/>
            <w:noProof/>
          </w:rPr>
          <w:tab/>
        </w:r>
        <w:r>
          <w:rPr>
            <w:noProof/>
          </w:rPr>
          <w:t>Alternative Change for Cache Image</w:t>
        </w:r>
        <w:r>
          <w:rPr>
            <w:noProof/>
          </w:rPr>
          <w:tab/>
        </w:r>
        <w:r>
          <w:rPr>
            <w:noProof/>
          </w:rPr>
          <w:fldChar w:fldCharType="begin"/>
        </w:r>
        <w:r>
          <w:rPr>
            <w:noProof/>
          </w:rPr>
          <w:instrText xml:space="preserve"> PAGEREF _Toc443661084 \h </w:instrText>
        </w:r>
        <w:r>
          <w:rPr>
            <w:noProof/>
          </w:rPr>
        </w:r>
      </w:ins>
      <w:r>
        <w:rPr>
          <w:noProof/>
        </w:rPr>
        <w:fldChar w:fldCharType="separate"/>
      </w:r>
      <w:ins w:id="53" w:author="Evans, Mark" w:date="2016-02-19T16:02:00Z">
        <w:r>
          <w:rPr>
            <w:noProof/>
          </w:rPr>
          <w:t>12</w:t>
        </w:r>
        <w:r>
          <w:rPr>
            <w:noProof/>
          </w:rPr>
          <w:fldChar w:fldCharType="end"/>
        </w:r>
      </w:ins>
    </w:p>
    <w:p w:rsidR="003C1CCE" w:rsidRDefault="003C1CCE">
      <w:pPr>
        <w:pStyle w:val="TOC3"/>
        <w:tabs>
          <w:tab w:val="left" w:pos="1200"/>
          <w:tab w:val="right" w:leader="dot" w:pos="9926"/>
        </w:tabs>
        <w:rPr>
          <w:ins w:id="54" w:author="Evans, Mark" w:date="2016-02-19T16:02:00Z"/>
          <w:rFonts w:eastAsiaTheme="minorEastAsia"/>
          <w:noProof/>
        </w:rPr>
      </w:pPr>
      <w:ins w:id="55" w:author="Evans, Mark" w:date="2016-02-19T16:02:00Z">
        <w:r>
          <w:rPr>
            <w:noProof/>
          </w:rPr>
          <w:t>2.5.3</w:t>
        </w:r>
        <w:r>
          <w:rPr>
            <w:rFonts w:eastAsiaTheme="minorEastAsia"/>
            <w:noProof/>
          </w:rPr>
          <w:tab/>
        </w:r>
        <w:r>
          <w:rPr>
            <w:noProof/>
          </w:rPr>
          <w:t>Final Recommendation</w:t>
        </w:r>
        <w:r>
          <w:rPr>
            <w:noProof/>
          </w:rPr>
          <w:tab/>
        </w:r>
        <w:r>
          <w:rPr>
            <w:noProof/>
          </w:rPr>
          <w:fldChar w:fldCharType="begin"/>
        </w:r>
        <w:r>
          <w:rPr>
            <w:noProof/>
          </w:rPr>
          <w:instrText xml:space="preserve"> PAGEREF _Toc443661085 \h </w:instrText>
        </w:r>
        <w:r>
          <w:rPr>
            <w:noProof/>
          </w:rPr>
        </w:r>
      </w:ins>
      <w:r>
        <w:rPr>
          <w:noProof/>
        </w:rPr>
        <w:fldChar w:fldCharType="separate"/>
      </w:r>
      <w:ins w:id="56" w:author="Evans, Mark" w:date="2016-02-19T16:02:00Z">
        <w:r>
          <w:rPr>
            <w:noProof/>
          </w:rPr>
          <w:t>12</w:t>
        </w:r>
        <w:r>
          <w:rPr>
            <w:noProof/>
          </w:rPr>
          <w:fldChar w:fldCharType="end"/>
        </w:r>
      </w:ins>
    </w:p>
    <w:p w:rsidR="003C1CCE" w:rsidRDefault="003C1CCE">
      <w:pPr>
        <w:pStyle w:val="TOC1"/>
        <w:tabs>
          <w:tab w:val="left" w:pos="480"/>
          <w:tab w:val="right" w:leader="dot" w:pos="9926"/>
        </w:tabs>
        <w:rPr>
          <w:ins w:id="57" w:author="Evans, Mark" w:date="2016-02-19T16:02:00Z"/>
          <w:rFonts w:eastAsiaTheme="minorEastAsia"/>
          <w:noProof/>
        </w:rPr>
      </w:pPr>
      <w:ins w:id="58" w:author="Evans, Mark" w:date="2016-02-19T16:02:00Z">
        <w:r>
          <w:rPr>
            <w:noProof/>
          </w:rPr>
          <w:t>3</w:t>
        </w:r>
        <w:r>
          <w:rPr>
            <w:rFonts w:eastAsiaTheme="minorEastAsia"/>
            <w:noProof/>
          </w:rPr>
          <w:tab/>
        </w:r>
        <w:r>
          <w:rPr>
            <w:noProof/>
          </w:rPr>
          <w:t>HDF5 File Format Changes to Support New Chunk Indexing</w:t>
        </w:r>
        <w:r>
          <w:rPr>
            <w:noProof/>
          </w:rPr>
          <w:tab/>
        </w:r>
        <w:r>
          <w:rPr>
            <w:noProof/>
          </w:rPr>
          <w:fldChar w:fldCharType="begin"/>
        </w:r>
        <w:r>
          <w:rPr>
            <w:noProof/>
          </w:rPr>
          <w:instrText xml:space="preserve"> PAGEREF _Toc443661086 \h </w:instrText>
        </w:r>
        <w:r>
          <w:rPr>
            <w:noProof/>
          </w:rPr>
        </w:r>
      </w:ins>
      <w:r>
        <w:rPr>
          <w:noProof/>
        </w:rPr>
        <w:fldChar w:fldCharType="separate"/>
      </w:r>
      <w:ins w:id="59" w:author="Evans, Mark" w:date="2016-02-19T16:02:00Z">
        <w:r>
          <w:rPr>
            <w:noProof/>
          </w:rPr>
          <w:t>13</w:t>
        </w:r>
        <w:r>
          <w:rPr>
            <w:noProof/>
          </w:rPr>
          <w:fldChar w:fldCharType="end"/>
        </w:r>
      </w:ins>
    </w:p>
    <w:p w:rsidR="003C1CCE" w:rsidRDefault="003C1CCE">
      <w:pPr>
        <w:pStyle w:val="TOC2"/>
        <w:tabs>
          <w:tab w:val="left" w:pos="960"/>
          <w:tab w:val="right" w:leader="dot" w:pos="9926"/>
        </w:tabs>
        <w:rPr>
          <w:ins w:id="60" w:author="Evans, Mark" w:date="2016-02-19T16:02:00Z"/>
          <w:rFonts w:eastAsiaTheme="minorEastAsia"/>
          <w:noProof/>
        </w:rPr>
      </w:pPr>
      <w:ins w:id="61" w:author="Evans, Mark" w:date="2016-02-19T16:02:00Z">
        <w:r>
          <w:rPr>
            <w:noProof/>
          </w:rPr>
          <w:t>3.1</w:t>
        </w:r>
        <w:r>
          <w:rPr>
            <w:rFonts w:eastAsiaTheme="minorEastAsia"/>
            <w:noProof/>
          </w:rPr>
          <w:tab/>
        </w:r>
        <w:r>
          <w:rPr>
            <w:noProof/>
          </w:rPr>
          <w:t>Proposed Format Change for the Data Layout Message</w:t>
        </w:r>
        <w:r>
          <w:rPr>
            <w:noProof/>
          </w:rPr>
          <w:tab/>
        </w:r>
        <w:r>
          <w:rPr>
            <w:noProof/>
          </w:rPr>
          <w:fldChar w:fldCharType="begin"/>
        </w:r>
        <w:r>
          <w:rPr>
            <w:noProof/>
          </w:rPr>
          <w:instrText xml:space="preserve"> PAGEREF _Toc443661087 \h </w:instrText>
        </w:r>
        <w:r>
          <w:rPr>
            <w:noProof/>
          </w:rPr>
        </w:r>
      </w:ins>
      <w:r>
        <w:rPr>
          <w:noProof/>
        </w:rPr>
        <w:fldChar w:fldCharType="separate"/>
      </w:r>
      <w:ins w:id="62" w:author="Evans, Mark" w:date="2016-02-19T16:02:00Z">
        <w:r>
          <w:rPr>
            <w:noProof/>
          </w:rPr>
          <w:t>13</w:t>
        </w:r>
        <w:r>
          <w:rPr>
            <w:noProof/>
          </w:rPr>
          <w:fldChar w:fldCharType="end"/>
        </w:r>
      </w:ins>
    </w:p>
    <w:p w:rsidR="003C1CCE" w:rsidRDefault="003C1CCE">
      <w:pPr>
        <w:pStyle w:val="TOC2"/>
        <w:tabs>
          <w:tab w:val="left" w:pos="960"/>
          <w:tab w:val="right" w:leader="dot" w:pos="9926"/>
        </w:tabs>
        <w:rPr>
          <w:ins w:id="63" w:author="Evans, Mark" w:date="2016-02-19T16:02:00Z"/>
          <w:rFonts w:eastAsiaTheme="minorEastAsia"/>
          <w:noProof/>
        </w:rPr>
      </w:pPr>
      <w:ins w:id="64" w:author="Evans, Mark" w:date="2016-02-19T16:02:00Z">
        <w:r>
          <w:rPr>
            <w:noProof/>
          </w:rPr>
          <w:t>3.2</w:t>
        </w:r>
        <w:r>
          <w:rPr>
            <w:rFonts w:eastAsiaTheme="minorEastAsia"/>
            <w:noProof/>
          </w:rPr>
          <w:tab/>
        </w:r>
        <w:r>
          <w:rPr>
            <w:noProof/>
          </w:rPr>
          <w:t>Alternative Change for the Data Layout Message</w:t>
        </w:r>
        <w:r>
          <w:rPr>
            <w:noProof/>
          </w:rPr>
          <w:tab/>
        </w:r>
        <w:r>
          <w:rPr>
            <w:noProof/>
          </w:rPr>
          <w:fldChar w:fldCharType="begin"/>
        </w:r>
        <w:r>
          <w:rPr>
            <w:noProof/>
          </w:rPr>
          <w:instrText xml:space="preserve"> PAGEREF _Toc443661088 \h </w:instrText>
        </w:r>
        <w:r>
          <w:rPr>
            <w:noProof/>
          </w:rPr>
        </w:r>
      </w:ins>
      <w:r>
        <w:rPr>
          <w:noProof/>
        </w:rPr>
        <w:fldChar w:fldCharType="separate"/>
      </w:r>
      <w:ins w:id="65" w:author="Evans, Mark" w:date="2016-02-19T16:02:00Z">
        <w:r>
          <w:rPr>
            <w:noProof/>
          </w:rPr>
          <w:t>14</w:t>
        </w:r>
        <w:r>
          <w:rPr>
            <w:noProof/>
          </w:rPr>
          <w:fldChar w:fldCharType="end"/>
        </w:r>
      </w:ins>
    </w:p>
    <w:p w:rsidR="003C1CCE" w:rsidRDefault="003C1CCE">
      <w:pPr>
        <w:pStyle w:val="TOC2"/>
        <w:tabs>
          <w:tab w:val="left" w:pos="960"/>
          <w:tab w:val="right" w:leader="dot" w:pos="9926"/>
        </w:tabs>
        <w:rPr>
          <w:ins w:id="66" w:author="Evans, Mark" w:date="2016-02-19T16:02:00Z"/>
          <w:rFonts w:eastAsiaTheme="minorEastAsia"/>
          <w:noProof/>
        </w:rPr>
      </w:pPr>
      <w:ins w:id="67" w:author="Evans, Mark" w:date="2016-02-19T16:02:00Z">
        <w:r>
          <w:rPr>
            <w:noProof/>
          </w:rPr>
          <w:t>3.3</w:t>
        </w:r>
        <w:r>
          <w:rPr>
            <w:rFonts w:eastAsiaTheme="minorEastAsia"/>
            <w:noProof/>
          </w:rPr>
          <w:tab/>
        </w:r>
        <w:r>
          <w:rPr>
            <w:noProof/>
          </w:rPr>
          <w:t>Final Recommendation</w:t>
        </w:r>
        <w:r>
          <w:rPr>
            <w:noProof/>
          </w:rPr>
          <w:tab/>
        </w:r>
        <w:r>
          <w:rPr>
            <w:noProof/>
          </w:rPr>
          <w:fldChar w:fldCharType="begin"/>
        </w:r>
        <w:r>
          <w:rPr>
            <w:noProof/>
          </w:rPr>
          <w:instrText xml:space="preserve"> PAGEREF _Toc443661089 \h </w:instrText>
        </w:r>
        <w:r>
          <w:rPr>
            <w:noProof/>
          </w:rPr>
        </w:r>
      </w:ins>
      <w:r>
        <w:rPr>
          <w:noProof/>
        </w:rPr>
        <w:fldChar w:fldCharType="separate"/>
      </w:r>
      <w:ins w:id="68" w:author="Evans, Mark" w:date="2016-02-19T16:02:00Z">
        <w:r>
          <w:rPr>
            <w:noProof/>
          </w:rPr>
          <w:t>15</w:t>
        </w:r>
        <w:r>
          <w:rPr>
            <w:noProof/>
          </w:rPr>
          <w:fldChar w:fldCharType="end"/>
        </w:r>
      </w:ins>
    </w:p>
    <w:p w:rsidR="003C1CCE" w:rsidRDefault="003C1CCE">
      <w:pPr>
        <w:pStyle w:val="TOC1"/>
        <w:tabs>
          <w:tab w:val="left" w:pos="480"/>
          <w:tab w:val="right" w:leader="dot" w:pos="9926"/>
        </w:tabs>
        <w:rPr>
          <w:ins w:id="69" w:author="Evans, Mark" w:date="2016-02-19T16:02:00Z"/>
          <w:rFonts w:eastAsiaTheme="minorEastAsia"/>
          <w:noProof/>
        </w:rPr>
      </w:pPr>
      <w:ins w:id="70" w:author="Evans, Mark" w:date="2016-02-19T16:02:00Z">
        <w:r>
          <w:rPr>
            <w:noProof/>
          </w:rPr>
          <w:lastRenderedPageBreak/>
          <w:t>4</w:t>
        </w:r>
        <w:r>
          <w:rPr>
            <w:rFonts w:eastAsiaTheme="minorEastAsia"/>
            <w:noProof/>
          </w:rPr>
          <w:tab/>
        </w:r>
        <w:r>
          <w:rPr>
            <w:noProof/>
          </w:rPr>
          <w:t>HDF5 File Format Changes to Support VDS</w:t>
        </w:r>
        <w:r>
          <w:rPr>
            <w:noProof/>
          </w:rPr>
          <w:tab/>
        </w:r>
        <w:r>
          <w:rPr>
            <w:noProof/>
          </w:rPr>
          <w:fldChar w:fldCharType="begin"/>
        </w:r>
        <w:r>
          <w:rPr>
            <w:noProof/>
          </w:rPr>
          <w:instrText xml:space="preserve"> PAGEREF _Toc443661090 \h </w:instrText>
        </w:r>
        <w:r>
          <w:rPr>
            <w:noProof/>
          </w:rPr>
        </w:r>
      </w:ins>
      <w:r>
        <w:rPr>
          <w:noProof/>
        </w:rPr>
        <w:fldChar w:fldCharType="separate"/>
      </w:r>
      <w:ins w:id="71" w:author="Evans, Mark" w:date="2016-02-19T16:02:00Z">
        <w:r>
          <w:rPr>
            <w:noProof/>
          </w:rPr>
          <w:t>16</w:t>
        </w:r>
        <w:r>
          <w:rPr>
            <w:noProof/>
          </w:rPr>
          <w:fldChar w:fldCharType="end"/>
        </w:r>
      </w:ins>
    </w:p>
    <w:p w:rsidR="003C1CCE" w:rsidRDefault="003C1CCE">
      <w:pPr>
        <w:pStyle w:val="TOC2"/>
        <w:tabs>
          <w:tab w:val="left" w:pos="960"/>
          <w:tab w:val="right" w:leader="dot" w:pos="9926"/>
        </w:tabs>
        <w:rPr>
          <w:ins w:id="72" w:author="Evans, Mark" w:date="2016-02-19T16:02:00Z"/>
          <w:rFonts w:eastAsiaTheme="minorEastAsia"/>
          <w:noProof/>
        </w:rPr>
      </w:pPr>
      <w:ins w:id="73" w:author="Evans, Mark" w:date="2016-02-19T16:02:00Z">
        <w:r>
          <w:rPr>
            <w:noProof/>
          </w:rPr>
          <w:t>4.1</w:t>
        </w:r>
        <w:r>
          <w:rPr>
            <w:rFonts w:eastAsiaTheme="minorEastAsia"/>
            <w:noProof/>
          </w:rPr>
          <w:tab/>
        </w:r>
        <w:r>
          <w:rPr>
            <w:noProof/>
          </w:rPr>
          <w:t>Proposed Format Change for the Data Layout Message</w:t>
        </w:r>
        <w:r>
          <w:rPr>
            <w:noProof/>
          </w:rPr>
          <w:tab/>
        </w:r>
        <w:r>
          <w:rPr>
            <w:noProof/>
          </w:rPr>
          <w:fldChar w:fldCharType="begin"/>
        </w:r>
        <w:r>
          <w:rPr>
            <w:noProof/>
          </w:rPr>
          <w:instrText xml:space="preserve"> PAGEREF _Toc443661091 \h </w:instrText>
        </w:r>
        <w:r>
          <w:rPr>
            <w:noProof/>
          </w:rPr>
        </w:r>
      </w:ins>
      <w:r>
        <w:rPr>
          <w:noProof/>
        </w:rPr>
        <w:fldChar w:fldCharType="separate"/>
      </w:r>
      <w:ins w:id="74" w:author="Evans, Mark" w:date="2016-02-19T16:02:00Z">
        <w:r>
          <w:rPr>
            <w:noProof/>
          </w:rPr>
          <w:t>16</w:t>
        </w:r>
        <w:r>
          <w:rPr>
            <w:noProof/>
          </w:rPr>
          <w:fldChar w:fldCharType="end"/>
        </w:r>
      </w:ins>
    </w:p>
    <w:p w:rsidR="003C1CCE" w:rsidRDefault="003C1CCE">
      <w:pPr>
        <w:pStyle w:val="TOC2"/>
        <w:tabs>
          <w:tab w:val="left" w:pos="960"/>
          <w:tab w:val="right" w:leader="dot" w:pos="9926"/>
        </w:tabs>
        <w:rPr>
          <w:ins w:id="75" w:author="Evans, Mark" w:date="2016-02-19T16:02:00Z"/>
          <w:rFonts w:eastAsiaTheme="minorEastAsia"/>
          <w:noProof/>
        </w:rPr>
      </w:pPr>
      <w:ins w:id="76" w:author="Evans, Mark" w:date="2016-02-19T16:02:00Z">
        <w:r>
          <w:rPr>
            <w:noProof/>
          </w:rPr>
          <w:t>4.2</w:t>
        </w:r>
        <w:r>
          <w:rPr>
            <w:rFonts w:eastAsiaTheme="minorEastAsia"/>
            <w:noProof/>
          </w:rPr>
          <w:tab/>
        </w:r>
        <w:r>
          <w:rPr>
            <w:noProof/>
          </w:rPr>
          <w:t>Alternative Change for Data Layout Message</w:t>
        </w:r>
        <w:r>
          <w:rPr>
            <w:noProof/>
          </w:rPr>
          <w:tab/>
        </w:r>
        <w:r>
          <w:rPr>
            <w:noProof/>
          </w:rPr>
          <w:fldChar w:fldCharType="begin"/>
        </w:r>
        <w:r>
          <w:rPr>
            <w:noProof/>
          </w:rPr>
          <w:instrText xml:space="preserve"> PAGEREF _Toc443661092 \h </w:instrText>
        </w:r>
        <w:r>
          <w:rPr>
            <w:noProof/>
          </w:rPr>
        </w:r>
      </w:ins>
      <w:r>
        <w:rPr>
          <w:noProof/>
        </w:rPr>
        <w:fldChar w:fldCharType="separate"/>
      </w:r>
      <w:ins w:id="77" w:author="Evans, Mark" w:date="2016-02-19T16:02:00Z">
        <w:r>
          <w:rPr>
            <w:noProof/>
          </w:rPr>
          <w:t>16</w:t>
        </w:r>
        <w:r>
          <w:rPr>
            <w:noProof/>
          </w:rPr>
          <w:fldChar w:fldCharType="end"/>
        </w:r>
      </w:ins>
    </w:p>
    <w:p w:rsidR="003C1CCE" w:rsidRDefault="003C1CCE">
      <w:pPr>
        <w:pStyle w:val="TOC2"/>
        <w:tabs>
          <w:tab w:val="left" w:pos="960"/>
          <w:tab w:val="right" w:leader="dot" w:pos="9926"/>
        </w:tabs>
        <w:rPr>
          <w:ins w:id="78" w:author="Evans, Mark" w:date="2016-02-19T16:02:00Z"/>
          <w:rFonts w:eastAsiaTheme="minorEastAsia"/>
          <w:noProof/>
        </w:rPr>
      </w:pPr>
      <w:ins w:id="79" w:author="Evans, Mark" w:date="2016-02-19T16:02:00Z">
        <w:r>
          <w:rPr>
            <w:noProof/>
          </w:rPr>
          <w:t>4.3</w:t>
        </w:r>
        <w:r>
          <w:rPr>
            <w:rFonts w:eastAsiaTheme="minorEastAsia"/>
            <w:noProof/>
          </w:rPr>
          <w:tab/>
        </w:r>
        <w:r>
          <w:rPr>
            <w:noProof/>
          </w:rPr>
          <w:t>Final Recommendation</w:t>
        </w:r>
        <w:r>
          <w:rPr>
            <w:noProof/>
          </w:rPr>
          <w:tab/>
        </w:r>
        <w:r>
          <w:rPr>
            <w:noProof/>
          </w:rPr>
          <w:fldChar w:fldCharType="begin"/>
        </w:r>
        <w:r>
          <w:rPr>
            <w:noProof/>
          </w:rPr>
          <w:instrText xml:space="preserve"> PAGEREF _Toc443661093 \h </w:instrText>
        </w:r>
        <w:r>
          <w:rPr>
            <w:noProof/>
          </w:rPr>
        </w:r>
      </w:ins>
      <w:r>
        <w:rPr>
          <w:noProof/>
        </w:rPr>
        <w:fldChar w:fldCharType="separate"/>
      </w:r>
      <w:ins w:id="80" w:author="Evans, Mark" w:date="2016-02-19T16:02:00Z">
        <w:r>
          <w:rPr>
            <w:noProof/>
          </w:rPr>
          <w:t>16</w:t>
        </w:r>
        <w:r>
          <w:rPr>
            <w:noProof/>
          </w:rPr>
          <w:fldChar w:fldCharType="end"/>
        </w:r>
      </w:ins>
    </w:p>
    <w:p w:rsidR="003C1CCE" w:rsidRDefault="003C1CCE">
      <w:pPr>
        <w:pStyle w:val="TOC1"/>
        <w:tabs>
          <w:tab w:val="right" w:leader="dot" w:pos="9926"/>
        </w:tabs>
        <w:rPr>
          <w:ins w:id="81" w:author="Evans, Mark" w:date="2016-02-19T16:02:00Z"/>
          <w:rFonts w:eastAsiaTheme="minorEastAsia"/>
          <w:noProof/>
        </w:rPr>
      </w:pPr>
      <w:ins w:id="82" w:author="Evans, Mark" w:date="2016-02-19T16:02:00Z">
        <w:r>
          <w:rPr>
            <w:noProof/>
          </w:rPr>
          <w:t>Revision History</w:t>
        </w:r>
        <w:r>
          <w:rPr>
            <w:noProof/>
          </w:rPr>
          <w:tab/>
        </w:r>
        <w:r>
          <w:rPr>
            <w:noProof/>
          </w:rPr>
          <w:fldChar w:fldCharType="begin"/>
        </w:r>
        <w:r>
          <w:rPr>
            <w:noProof/>
          </w:rPr>
          <w:instrText xml:space="preserve"> PAGEREF _Toc443661094 \h </w:instrText>
        </w:r>
        <w:r>
          <w:rPr>
            <w:noProof/>
          </w:rPr>
        </w:r>
      </w:ins>
      <w:r>
        <w:rPr>
          <w:noProof/>
        </w:rPr>
        <w:fldChar w:fldCharType="separate"/>
      </w:r>
      <w:ins w:id="83" w:author="Evans, Mark" w:date="2016-02-19T16:02:00Z">
        <w:r>
          <w:rPr>
            <w:noProof/>
          </w:rPr>
          <w:t>17</w:t>
        </w:r>
        <w:r>
          <w:rPr>
            <w:noProof/>
          </w:rPr>
          <w:fldChar w:fldCharType="end"/>
        </w:r>
      </w:ins>
    </w:p>
    <w:p w:rsidR="003C1CCE" w:rsidRDefault="003C1CCE">
      <w:pPr>
        <w:pStyle w:val="TOC1"/>
        <w:tabs>
          <w:tab w:val="right" w:leader="dot" w:pos="9926"/>
        </w:tabs>
        <w:rPr>
          <w:ins w:id="84" w:author="Evans, Mark" w:date="2016-02-19T16:02:00Z"/>
          <w:rFonts w:eastAsiaTheme="minorEastAsia"/>
          <w:noProof/>
        </w:rPr>
      </w:pPr>
      <w:ins w:id="85" w:author="Evans, Mark" w:date="2016-02-19T16:02:00Z">
        <w:r>
          <w:rPr>
            <w:noProof/>
          </w:rPr>
          <w:t>References</w:t>
        </w:r>
        <w:r>
          <w:rPr>
            <w:noProof/>
          </w:rPr>
          <w:tab/>
        </w:r>
        <w:r>
          <w:rPr>
            <w:noProof/>
          </w:rPr>
          <w:fldChar w:fldCharType="begin"/>
        </w:r>
        <w:r>
          <w:rPr>
            <w:noProof/>
          </w:rPr>
          <w:instrText xml:space="preserve"> PAGEREF _Toc443661095 \h </w:instrText>
        </w:r>
        <w:r>
          <w:rPr>
            <w:noProof/>
          </w:rPr>
        </w:r>
      </w:ins>
      <w:r>
        <w:rPr>
          <w:noProof/>
        </w:rPr>
        <w:fldChar w:fldCharType="separate"/>
      </w:r>
      <w:ins w:id="86" w:author="Evans, Mark" w:date="2016-02-19T16:02:00Z">
        <w:r>
          <w:rPr>
            <w:noProof/>
          </w:rPr>
          <w:t>18</w:t>
        </w:r>
        <w:r>
          <w:rPr>
            <w:noProof/>
          </w:rPr>
          <w:fldChar w:fldCharType="end"/>
        </w:r>
      </w:ins>
    </w:p>
    <w:p w:rsidR="00BB363F" w:rsidDel="003C1CCE" w:rsidRDefault="00BB363F">
      <w:pPr>
        <w:pStyle w:val="TOC1"/>
        <w:tabs>
          <w:tab w:val="left" w:pos="480"/>
          <w:tab w:val="right" w:leader="dot" w:pos="9926"/>
        </w:tabs>
        <w:rPr>
          <w:del w:id="87" w:author="Evans, Mark" w:date="2016-02-19T16:02:00Z"/>
          <w:rFonts w:eastAsiaTheme="minorEastAsia"/>
          <w:noProof/>
        </w:rPr>
      </w:pPr>
      <w:del w:id="88" w:author="Evans, Mark" w:date="2016-02-19T16:02:00Z">
        <w:r w:rsidDel="003C1CCE">
          <w:rPr>
            <w:noProof/>
          </w:rPr>
          <w:delText>1</w:delText>
        </w:r>
        <w:r w:rsidDel="003C1CCE">
          <w:rPr>
            <w:rFonts w:eastAsiaTheme="minorEastAsia"/>
            <w:noProof/>
          </w:rPr>
          <w:tab/>
        </w:r>
        <w:r w:rsidDel="003C1CCE">
          <w:rPr>
            <w:noProof/>
          </w:rPr>
          <w:delText>Introduction</w:delText>
        </w:r>
        <w:r w:rsidDel="003C1CCE">
          <w:rPr>
            <w:noProof/>
          </w:rPr>
          <w:tab/>
        </w:r>
      </w:del>
      <w:del w:id="89" w:author="Evans, Mark" w:date="2016-02-19T16:01:00Z">
        <w:r w:rsidDel="003C1CCE">
          <w:rPr>
            <w:noProof/>
          </w:rPr>
          <w:delText>4</w:delText>
        </w:r>
      </w:del>
    </w:p>
    <w:p w:rsidR="00BB363F" w:rsidDel="003C1CCE" w:rsidRDefault="00BB363F">
      <w:pPr>
        <w:pStyle w:val="TOC1"/>
        <w:tabs>
          <w:tab w:val="left" w:pos="480"/>
          <w:tab w:val="right" w:leader="dot" w:pos="9926"/>
        </w:tabs>
        <w:rPr>
          <w:del w:id="90" w:author="Evans, Mark" w:date="2016-02-19T16:02:00Z"/>
          <w:rFonts w:eastAsiaTheme="minorEastAsia"/>
          <w:noProof/>
        </w:rPr>
      </w:pPr>
      <w:del w:id="91" w:author="Evans, Mark" w:date="2016-02-19T16:02:00Z">
        <w:r w:rsidDel="003C1CCE">
          <w:rPr>
            <w:noProof/>
          </w:rPr>
          <w:delText>2</w:delText>
        </w:r>
        <w:r w:rsidDel="003C1CCE">
          <w:rPr>
            <w:rFonts w:eastAsiaTheme="minorEastAsia"/>
            <w:noProof/>
          </w:rPr>
          <w:tab/>
        </w:r>
        <w:r w:rsidDel="003C1CCE">
          <w:rPr>
            <w:noProof/>
          </w:rPr>
          <w:delText>HDF5 File Format Changes to the Superblock</w:delText>
        </w:r>
        <w:r w:rsidDel="003C1CCE">
          <w:rPr>
            <w:noProof/>
          </w:rPr>
          <w:tab/>
        </w:r>
      </w:del>
      <w:del w:id="92" w:author="Evans, Mark" w:date="2016-02-19T16:01:00Z">
        <w:r w:rsidDel="003C1CCE">
          <w:rPr>
            <w:noProof/>
          </w:rPr>
          <w:delText>5</w:delText>
        </w:r>
      </w:del>
    </w:p>
    <w:p w:rsidR="00BB363F" w:rsidDel="003C1CCE" w:rsidRDefault="00BB363F">
      <w:pPr>
        <w:pStyle w:val="TOC2"/>
        <w:tabs>
          <w:tab w:val="left" w:pos="960"/>
          <w:tab w:val="right" w:leader="dot" w:pos="9926"/>
        </w:tabs>
        <w:rPr>
          <w:del w:id="93" w:author="Evans, Mark" w:date="2016-02-19T16:02:00Z"/>
          <w:rFonts w:eastAsiaTheme="minorEastAsia"/>
          <w:noProof/>
        </w:rPr>
      </w:pPr>
      <w:del w:id="94" w:author="Evans, Mark" w:date="2016-02-19T16:02:00Z">
        <w:r w:rsidDel="003C1CCE">
          <w:rPr>
            <w:noProof/>
          </w:rPr>
          <w:delText>2.1</w:delText>
        </w:r>
        <w:r w:rsidDel="003C1CCE">
          <w:rPr>
            <w:rFonts w:eastAsiaTheme="minorEastAsia"/>
            <w:noProof/>
          </w:rPr>
          <w:tab/>
        </w:r>
        <w:r w:rsidDel="003C1CCE">
          <w:rPr>
            <w:noProof/>
          </w:rPr>
          <w:delText>File Locking</w:delText>
        </w:r>
        <w:r w:rsidDel="003C1CCE">
          <w:rPr>
            <w:noProof/>
          </w:rPr>
          <w:tab/>
        </w:r>
      </w:del>
      <w:del w:id="95" w:author="Evans, Mark" w:date="2016-02-19T16:01:00Z">
        <w:r w:rsidDel="003C1CCE">
          <w:rPr>
            <w:noProof/>
          </w:rPr>
          <w:delText>5</w:delText>
        </w:r>
      </w:del>
    </w:p>
    <w:p w:rsidR="00BB363F" w:rsidDel="003C1CCE" w:rsidRDefault="00BB363F">
      <w:pPr>
        <w:pStyle w:val="TOC2"/>
        <w:tabs>
          <w:tab w:val="left" w:pos="960"/>
          <w:tab w:val="right" w:leader="dot" w:pos="9926"/>
        </w:tabs>
        <w:rPr>
          <w:del w:id="96" w:author="Evans, Mark" w:date="2016-02-19T16:02:00Z"/>
          <w:rFonts w:eastAsiaTheme="minorEastAsia"/>
          <w:noProof/>
        </w:rPr>
      </w:pPr>
      <w:del w:id="97" w:author="Evans, Mark" w:date="2016-02-19T16:02:00Z">
        <w:r w:rsidDel="003C1CCE">
          <w:rPr>
            <w:noProof/>
          </w:rPr>
          <w:delText>2.2</w:delText>
        </w:r>
        <w:r w:rsidDel="003C1CCE">
          <w:rPr>
            <w:rFonts w:eastAsiaTheme="minorEastAsia"/>
            <w:noProof/>
          </w:rPr>
          <w:tab/>
        </w:r>
        <w:r w:rsidDel="003C1CCE">
          <w:rPr>
            <w:noProof/>
          </w:rPr>
          <w:delText>SWMR Backward Compatibility Issue</w:delText>
        </w:r>
        <w:r w:rsidDel="003C1CCE">
          <w:rPr>
            <w:noProof/>
          </w:rPr>
          <w:tab/>
        </w:r>
      </w:del>
      <w:del w:id="98" w:author="Evans, Mark" w:date="2016-02-19T16:01:00Z">
        <w:r w:rsidDel="003C1CCE">
          <w:rPr>
            <w:noProof/>
          </w:rPr>
          <w:delText>5</w:delText>
        </w:r>
      </w:del>
    </w:p>
    <w:p w:rsidR="00BB363F" w:rsidDel="003C1CCE" w:rsidRDefault="00BB363F">
      <w:pPr>
        <w:pStyle w:val="TOC3"/>
        <w:tabs>
          <w:tab w:val="left" w:pos="1200"/>
          <w:tab w:val="right" w:leader="dot" w:pos="9926"/>
        </w:tabs>
        <w:rPr>
          <w:del w:id="99" w:author="Evans, Mark" w:date="2016-02-19T16:02:00Z"/>
          <w:rFonts w:eastAsiaTheme="minorEastAsia"/>
          <w:noProof/>
        </w:rPr>
      </w:pPr>
      <w:del w:id="100" w:author="Evans, Mark" w:date="2016-02-19T16:02:00Z">
        <w:r w:rsidDel="003C1CCE">
          <w:rPr>
            <w:noProof/>
          </w:rPr>
          <w:delText>2.2.1</w:delText>
        </w:r>
        <w:r w:rsidDel="003C1CCE">
          <w:rPr>
            <w:rFonts w:eastAsiaTheme="minorEastAsia"/>
            <w:noProof/>
          </w:rPr>
          <w:tab/>
        </w:r>
        <w:r w:rsidDel="003C1CCE">
          <w:rPr>
            <w:noProof/>
          </w:rPr>
          <w:delText>Proposed Change to Address SWMR-79</w:delText>
        </w:r>
        <w:r w:rsidDel="003C1CCE">
          <w:rPr>
            <w:noProof/>
          </w:rPr>
          <w:tab/>
        </w:r>
      </w:del>
      <w:del w:id="101" w:author="Evans, Mark" w:date="2016-02-19T16:01:00Z">
        <w:r w:rsidDel="003C1CCE">
          <w:rPr>
            <w:noProof/>
          </w:rPr>
          <w:delText>5</w:delText>
        </w:r>
      </w:del>
    </w:p>
    <w:p w:rsidR="00BB363F" w:rsidDel="003C1CCE" w:rsidRDefault="00BB363F">
      <w:pPr>
        <w:pStyle w:val="TOC3"/>
        <w:tabs>
          <w:tab w:val="left" w:pos="1200"/>
          <w:tab w:val="right" w:leader="dot" w:pos="9926"/>
        </w:tabs>
        <w:rPr>
          <w:del w:id="102" w:author="Evans, Mark" w:date="2016-02-19T16:02:00Z"/>
          <w:rFonts w:eastAsiaTheme="minorEastAsia"/>
          <w:noProof/>
        </w:rPr>
      </w:pPr>
      <w:del w:id="103" w:author="Evans, Mark" w:date="2016-02-19T16:02:00Z">
        <w:r w:rsidDel="003C1CCE">
          <w:rPr>
            <w:noProof/>
          </w:rPr>
          <w:delText>2.2.2</w:delText>
        </w:r>
        <w:r w:rsidDel="003C1CCE">
          <w:rPr>
            <w:rFonts w:eastAsiaTheme="minorEastAsia"/>
            <w:noProof/>
          </w:rPr>
          <w:tab/>
        </w:r>
        <w:r w:rsidDel="003C1CCE">
          <w:rPr>
            <w:noProof/>
          </w:rPr>
          <w:delText>Alternative Change to Address SWMR-79</w:delText>
        </w:r>
        <w:r w:rsidDel="003C1CCE">
          <w:rPr>
            <w:noProof/>
          </w:rPr>
          <w:tab/>
        </w:r>
      </w:del>
      <w:del w:id="104" w:author="Evans, Mark" w:date="2016-02-19T16:01:00Z">
        <w:r w:rsidDel="003C1CCE">
          <w:rPr>
            <w:noProof/>
          </w:rPr>
          <w:delText>7</w:delText>
        </w:r>
      </w:del>
    </w:p>
    <w:p w:rsidR="00BB363F" w:rsidDel="003C1CCE" w:rsidRDefault="00BB363F">
      <w:pPr>
        <w:pStyle w:val="TOC3"/>
        <w:tabs>
          <w:tab w:val="left" w:pos="1200"/>
          <w:tab w:val="right" w:leader="dot" w:pos="9926"/>
        </w:tabs>
        <w:rPr>
          <w:del w:id="105" w:author="Evans, Mark" w:date="2016-02-19T16:02:00Z"/>
          <w:rFonts w:eastAsiaTheme="minorEastAsia"/>
          <w:noProof/>
        </w:rPr>
      </w:pPr>
      <w:del w:id="106" w:author="Evans, Mark" w:date="2016-02-19T16:02:00Z">
        <w:r w:rsidDel="003C1CCE">
          <w:rPr>
            <w:noProof/>
          </w:rPr>
          <w:delText>2.2.3</w:delText>
        </w:r>
        <w:r w:rsidDel="003C1CCE">
          <w:rPr>
            <w:rFonts w:eastAsiaTheme="minorEastAsia"/>
            <w:noProof/>
          </w:rPr>
          <w:tab/>
        </w:r>
        <w:r w:rsidDel="003C1CCE">
          <w:rPr>
            <w:noProof/>
          </w:rPr>
          <w:delText>Final Recommendation</w:delText>
        </w:r>
        <w:r w:rsidDel="003C1CCE">
          <w:rPr>
            <w:noProof/>
          </w:rPr>
          <w:tab/>
        </w:r>
      </w:del>
      <w:del w:id="107" w:author="Evans, Mark" w:date="2016-02-19T16:01:00Z">
        <w:r w:rsidDel="003C1CCE">
          <w:rPr>
            <w:noProof/>
          </w:rPr>
          <w:delText>7</w:delText>
        </w:r>
      </w:del>
    </w:p>
    <w:p w:rsidR="00BB363F" w:rsidDel="003C1CCE" w:rsidRDefault="00BB363F">
      <w:pPr>
        <w:pStyle w:val="TOC2"/>
        <w:tabs>
          <w:tab w:val="left" w:pos="960"/>
          <w:tab w:val="right" w:leader="dot" w:pos="9926"/>
        </w:tabs>
        <w:rPr>
          <w:del w:id="108" w:author="Evans, Mark" w:date="2016-02-19T16:02:00Z"/>
          <w:rFonts w:eastAsiaTheme="minorEastAsia"/>
          <w:noProof/>
        </w:rPr>
      </w:pPr>
      <w:del w:id="109" w:author="Evans, Mark" w:date="2016-02-19T16:02:00Z">
        <w:r w:rsidDel="003C1CCE">
          <w:rPr>
            <w:noProof/>
          </w:rPr>
          <w:delText>2.3</w:delText>
        </w:r>
        <w:r w:rsidDel="003C1CCE">
          <w:rPr>
            <w:rFonts w:eastAsiaTheme="minorEastAsia"/>
            <w:noProof/>
          </w:rPr>
          <w:tab/>
        </w:r>
        <w:r w:rsidDel="003C1CCE">
          <w:rPr>
            <w:noProof/>
          </w:rPr>
          <w:delText>File Space Management</w:delText>
        </w:r>
        <w:r w:rsidDel="003C1CCE">
          <w:rPr>
            <w:noProof/>
          </w:rPr>
          <w:tab/>
        </w:r>
      </w:del>
      <w:del w:id="110" w:author="Evans, Mark" w:date="2016-02-19T16:01:00Z">
        <w:r w:rsidDel="003C1CCE">
          <w:rPr>
            <w:noProof/>
          </w:rPr>
          <w:delText>8</w:delText>
        </w:r>
      </w:del>
    </w:p>
    <w:p w:rsidR="00BB363F" w:rsidDel="003C1CCE" w:rsidRDefault="00BB363F">
      <w:pPr>
        <w:pStyle w:val="TOC3"/>
        <w:tabs>
          <w:tab w:val="left" w:pos="1200"/>
          <w:tab w:val="right" w:leader="dot" w:pos="9926"/>
        </w:tabs>
        <w:rPr>
          <w:del w:id="111" w:author="Evans, Mark" w:date="2016-02-19T16:02:00Z"/>
          <w:rFonts w:eastAsiaTheme="minorEastAsia"/>
          <w:noProof/>
        </w:rPr>
      </w:pPr>
      <w:del w:id="112" w:author="Evans, Mark" w:date="2016-02-19T16:02:00Z">
        <w:r w:rsidDel="003C1CCE">
          <w:rPr>
            <w:noProof/>
          </w:rPr>
          <w:delText>2.3.1</w:delText>
        </w:r>
        <w:r w:rsidDel="003C1CCE">
          <w:rPr>
            <w:rFonts w:eastAsiaTheme="minorEastAsia"/>
            <w:noProof/>
          </w:rPr>
          <w:tab/>
        </w:r>
        <w:r w:rsidDel="003C1CCE">
          <w:rPr>
            <w:noProof/>
          </w:rPr>
          <w:delText>Proposed Format Change for File Space Management</w:delText>
        </w:r>
        <w:r w:rsidDel="003C1CCE">
          <w:rPr>
            <w:noProof/>
          </w:rPr>
          <w:tab/>
        </w:r>
      </w:del>
      <w:del w:id="113" w:author="Evans, Mark" w:date="2016-02-19T16:01:00Z">
        <w:r w:rsidDel="003C1CCE">
          <w:rPr>
            <w:noProof/>
          </w:rPr>
          <w:delText>8</w:delText>
        </w:r>
      </w:del>
    </w:p>
    <w:p w:rsidR="00BB363F" w:rsidDel="003C1CCE" w:rsidRDefault="00BB363F">
      <w:pPr>
        <w:pStyle w:val="TOC3"/>
        <w:tabs>
          <w:tab w:val="left" w:pos="1200"/>
          <w:tab w:val="right" w:leader="dot" w:pos="9926"/>
        </w:tabs>
        <w:rPr>
          <w:del w:id="114" w:author="Evans, Mark" w:date="2016-02-19T16:02:00Z"/>
          <w:rFonts w:eastAsiaTheme="minorEastAsia"/>
          <w:noProof/>
        </w:rPr>
      </w:pPr>
      <w:del w:id="115" w:author="Evans, Mark" w:date="2016-02-19T16:02:00Z">
        <w:r w:rsidDel="003C1CCE">
          <w:rPr>
            <w:noProof/>
          </w:rPr>
          <w:delText>2.3.2</w:delText>
        </w:r>
        <w:r w:rsidDel="003C1CCE">
          <w:rPr>
            <w:rFonts w:eastAsiaTheme="minorEastAsia"/>
            <w:noProof/>
          </w:rPr>
          <w:tab/>
        </w:r>
        <w:r w:rsidDel="003C1CCE">
          <w:rPr>
            <w:noProof/>
          </w:rPr>
          <w:delText>Alternative Change for File Space Management</w:delText>
        </w:r>
        <w:r w:rsidDel="003C1CCE">
          <w:rPr>
            <w:noProof/>
          </w:rPr>
          <w:tab/>
        </w:r>
      </w:del>
      <w:del w:id="116" w:author="Evans, Mark" w:date="2016-02-19T16:01:00Z">
        <w:r w:rsidDel="003C1CCE">
          <w:rPr>
            <w:noProof/>
          </w:rPr>
          <w:delText>9</w:delText>
        </w:r>
      </w:del>
    </w:p>
    <w:p w:rsidR="00BB363F" w:rsidDel="003C1CCE" w:rsidRDefault="00BB363F">
      <w:pPr>
        <w:pStyle w:val="TOC3"/>
        <w:tabs>
          <w:tab w:val="left" w:pos="1200"/>
          <w:tab w:val="right" w:leader="dot" w:pos="9926"/>
        </w:tabs>
        <w:rPr>
          <w:del w:id="117" w:author="Evans, Mark" w:date="2016-02-19T16:02:00Z"/>
          <w:rFonts w:eastAsiaTheme="minorEastAsia"/>
          <w:noProof/>
        </w:rPr>
      </w:pPr>
      <w:del w:id="118" w:author="Evans, Mark" w:date="2016-02-19T16:02:00Z">
        <w:r w:rsidDel="003C1CCE">
          <w:rPr>
            <w:noProof/>
          </w:rPr>
          <w:delText>2.3.3</w:delText>
        </w:r>
        <w:r w:rsidDel="003C1CCE">
          <w:rPr>
            <w:rFonts w:eastAsiaTheme="minorEastAsia"/>
            <w:noProof/>
          </w:rPr>
          <w:tab/>
        </w:r>
        <w:r w:rsidDel="003C1CCE">
          <w:rPr>
            <w:noProof/>
          </w:rPr>
          <w:delText>Final Recommendation</w:delText>
        </w:r>
        <w:r w:rsidDel="003C1CCE">
          <w:rPr>
            <w:noProof/>
          </w:rPr>
          <w:tab/>
        </w:r>
      </w:del>
      <w:del w:id="119" w:author="Evans, Mark" w:date="2016-02-19T16:01:00Z">
        <w:r w:rsidDel="003C1CCE">
          <w:rPr>
            <w:noProof/>
          </w:rPr>
          <w:delText>9</w:delText>
        </w:r>
      </w:del>
    </w:p>
    <w:p w:rsidR="00BB363F" w:rsidDel="003C1CCE" w:rsidRDefault="00BB363F">
      <w:pPr>
        <w:pStyle w:val="TOC2"/>
        <w:tabs>
          <w:tab w:val="left" w:pos="960"/>
          <w:tab w:val="right" w:leader="dot" w:pos="9926"/>
        </w:tabs>
        <w:rPr>
          <w:del w:id="120" w:author="Evans, Mark" w:date="2016-02-19T16:02:00Z"/>
          <w:rFonts w:eastAsiaTheme="minorEastAsia"/>
          <w:noProof/>
        </w:rPr>
      </w:pPr>
      <w:del w:id="121" w:author="Evans, Mark" w:date="2016-02-19T16:02:00Z">
        <w:r w:rsidDel="003C1CCE">
          <w:rPr>
            <w:noProof/>
          </w:rPr>
          <w:delText>2.4</w:delText>
        </w:r>
        <w:r w:rsidDel="003C1CCE">
          <w:rPr>
            <w:rFonts w:eastAsiaTheme="minorEastAsia"/>
            <w:noProof/>
          </w:rPr>
          <w:tab/>
        </w:r>
        <w:r w:rsidDel="003C1CCE">
          <w:rPr>
            <w:noProof/>
          </w:rPr>
          <w:delText xml:space="preserve">Avoid Truncate </w:delText>
        </w:r>
        <w:r w:rsidDel="003C1CCE">
          <w:rPr>
            <w:noProof/>
          </w:rPr>
          <w:tab/>
        </w:r>
      </w:del>
      <w:del w:id="122" w:author="Evans, Mark" w:date="2016-02-19T16:01:00Z">
        <w:r w:rsidDel="003C1CCE">
          <w:rPr>
            <w:noProof/>
          </w:rPr>
          <w:delText>10</w:delText>
        </w:r>
      </w:del>
    </w:p>
    <w:p w:rsidR="00BB363F" w:rsidDel="003C1CCE" w:rsidRDefault="00BB363F">
      <w:pPr>
        <w:pStyle w:val="TOC3"/>
        <w:tabs>
          <w:tab w:val="left" w:pos="1200"/>
          <w:tab w:val="right" w:leader="dot" w:pos="9926"/>
        </w:tabs>
        <w:rPr>
          <w:del w:id="123" w:author="Evans, Mark" w:date="2016-02-19T16:02:00Z"/>
          <w:rFonts w:eastAsiaTheme="minorEastAsia"/>
          <w:noProof/>
        </w:rPr>
      </w:pPr>
      <w:del w:id="124" w:author="Evans, Mark" w:date="2016-02-19T16:02:00Z">
        <w:r w:rsidDel="003C1CCE">
          <w:rPr>
            <w:noProof/>
          </w:rPr>
          <w:delText>2.4.1</w:delText>
        </w:r>
        <w:r w:rsidDel="003C1CCE">
          <w:rPr>
            <w:rFonts w:eastAsiaTheme="minorEastAsia"/>
            <w:noProof/>
          </w:rPr>
          <w:tab/>
        </w:r>
        <w:r w:rsidDel="003C1CCE">
          <w:rPr>
            <w:noProof/>
          </w:rPr>
          <w:delText>Proposed Format Change for Avoid Truncate</w:delText>
        </w:r>
        <w:r w:rsidDel="003C1CCE">
          <w:rPr>
            <w:noProof/>
          </w:rPr>
          <w:tab/>
        </w:r>
      </w:del>
      <w:del w:id="125" w:author="Evans, Mark" w:date="2016-02-19T16:01:00Z">
        <w:r w:rsidDel="003C1CCE">
          <w:rPr>
            <w:noProof/>
          </w:rPr>
          <w:delText>10</w:delText>
        </w:r>
      </w:del>
    </w:p>
    <w:p w:rsidR="00BB363F" w:rsidDel="003C1CCE" w:rsidRDefault="00BB363F">
      <w:pPr>
        <w:pStyle w:val="TOC3"/>
        <w:tabs>
          <w:tab w:val="left" w:pos="1200"/>
          <w:tab w:val="right" w:leader="dot" w:pos="9926"/>
        </w:tabs>
        <w:rPr>
          <w:del w:id="126" w:author="Evans, Mark" w:date="2016-02-19T16:02:00Z"/>
          <w:rFonts w:eastAsiaTheme="minorEastAsia"/>
          <w:noProof/>
        </w:rPr>
      </w:pPr>
      <w:del w:id="127" w:author="Evans, Mark" w:date="2016-02-19T16:02:00Z">
        <w:r w:rsidDel="003C1CCE">
          <w:rPr>
            <w:noProof/>
          </w:rPr>
          <w:delText>2.4.2</w:delText>
        </w:r>
        <w:r w:rsidDel="003C1CCE">
          <w:rPr>
            <w:rFonts w:eastAsiaTheme="minorEastAsia"/>
            <w:noProof/>
          </w:rPr>
          <w:tab/>
        </w:r>
        <w:r w:rsidDel="003C1CCE">
          <w:rPr>
            <w:noProof/>
          </w:rPr>
          <w:delText>Alternate Change for Avoid Truncate</w:delText>
        </w:r>
        <w:r w:rsidDel="003C1CCE">
          <w:rPr>
            <w:noProof/>
          </w:rPr>
          <w:tab/>
        </w:r>
      </w:del>
      <w:del w:id="128" w:author="Evans, Mark" w:date="2016-02-19T16:01:00Z">
        <w:r w:rsidDel="003C1CCE">
          <w:rPr>
            <w:noProof/>
          </w:rPr>
          <w:delText>10</w:delText>
        </w:r>
      </w:del>
    </w:p>
    <w:p w:rsidR="00BB363F" w:rsidDel="003C1CCE" w:rsidRDefault="00BB363F">
      <w:pPr>
        <w:pStyle w:val="TOC3"/>
        <w:tabs>
          <w:tab w:val="left" w:pos="1200"/>
          <w:tab w:val="right" w:leader="dot" w:pos="9926"/>
        </w:tabs>
        <w:rPr>
          <w:del w:id="129" w:author="Evans, Mark" w:date="2016-02-19T16:02:00Z"/>
          <w:rFonts w:eastAsiaTheme="minorEastAsia"/>
          <w:noProof/>
        </w:rPr>
      </w:pPr>
      <w:del w:id="130" w:author="Evans, Mark" w:date="2016-02-19T16:02:00Z">
        <w:r w:rsidDel="003C1CCE">
          <w:rPr>
            <w:noProof/>
          </w:rPr>
          <w:delText>2.4.3</w:delText>
        </w:r>
        <w:r w:rsidDel="003C1CCE">
          <w:rPr>
            <w:rFonts w:eastAsiaTheme="minorEastAsia"/>
            <w:noProof/>
          </w:rPr>
          <w:tab/>
        </w:r>
        <w:r w:rsidDel="003C1CCE">
          <w:rPr>
            <w:noProof/>
          </w:rPr>
          <w:delText>Final Recommendation</w:delText>
        </w:r>
        <w:r w:rsidDel="003C1CCE">
          <w:rPr>
            <w:noProof/>
          </w:rPr>
          <w:tab/>
        </w:r>
      </w:del>
      <w:del w:id="131" w:author="Evans, Mark" w:date="2016-02-19T16:01:00Z">
        <w:r w:rsidDel="003C1CCE">
          <w:rPr>
            <w:noProof/>
          </w:rPr>
          <w:delText>11</w:delText>
        </w:r>
      </w:del>
    </w:p>
    <w:p w:rsidR="00BB363F" w:rsidDel="003C1CCE" w:rsidRDefault="00BB363F">
      <w:pPr>
        <w:pStyle w:val="TOC2"/>
        <w:tabs>
          <w:tab w:val="left" w:pos="960"/>
          <w:tab w:val="right" w:leader="dot" w:pos="9926"/>
        </w:tabs>
        <w:rPr>
          <w:del w:id="132" w:author="Evans, Mark" w:date="2016-02-19T16:02:00Z"/>
          <w:rFonts w:eastAsiaTheme="minorEastAsia"/>
          <w:noProof/>
        </w:rPr>
      </w:pPr>
      <w:del w:id="133" w:author="Evans, Mark" w:date="2016-02-19T16:02:00Z">
        <w:r w:rsidDel="003C1CCE">
          <w:rPr>
            <w:noProof/>
          </w:rPr>
          <w:delText>2.5</w:delText>
        </w:r>
        <w:r w:rsidDel="003C1CCE">
          <w:rPr>
            <w:rFonts w:eastAsiaTheme="minorEastAsia"/>
            <w:noProof/>
          </w:rPr>
          <w:tab/>
        </w:r>
        <w:r w:rsidDel="003C1CCE">
          <w:rPr>
            <w:noProof/>
          </w:rPr>
          <w:delText xml:space="preserve">Cache Image </w:delText>
        </w:r>
        <w:r w:rsidDel="003C1CCE">
          <w:rPr>
            <w:noProof/>
          </w:rPr>
          <w:tab/>
        </w:r>
      </w:del>
      <w:del w:id="134" w:author="Evans, Mark" w:date="2016-02-19T16:01:00Z">
        <w:r w:rsidDel="003C1CCE">
          <w:rPr>
            <w:noProof/>
          </w:rPr>
          <w:delText>12</w:delText>
        </w:r>
      </w:del>
    </w:p>
    <w:p w:rsidR="00BB363F" w:rsidDel="003C1CCE" w:rsidRDefault="00BB363F">
      <w:pPr>
        <w:pStyle w:val="TOC3"/>
        <w:tabs>
          <w:tab w:val="left" w:pos="1200"/>
          <w:tab w:val="right" w:leader="dot" w:pos="9926"/>
        </w:tabs>
        <w:rPr>
          <w:del w:id="135" w:author="Evans, Mark" w:date="2016-02-19T16:02:00Z"/>
          <w:rFonts w:eastAsiaTheme="minorEastAsia"/>
          <w:noProof/>
        </w:rPr>
      </w:pPr>
      <w:del w:id="136" w:author="Evans, Mark" w:date="2016-02-19T16:02:00Z">
        <w:r w:rsidDel="003C1CCE">
          <w:rPr>
            <w:noProof/>
          </w:rPr>
          <w:delText>2.5.1</w:delText>
        </w:r>
        <w:r w:rsidDel="003C1CCE">
          <w:rPr>
            <w:rFonts w:eastAsiaTheme="minorEastAsia"/>
            <w:noProof/>
          </w:rPr>
          <w:tab/>
        </w:r>
        <w:r w:rsidDel="003C1CCE">
          <w:rPr>
            <w:noProof/>
          </w:rPr>
          <w:delText>Proposed Format Change for Cache Image</w:delText>
        </w:r>
        <w:r w:rsidDel="003C1CCE">
          <w:rPr>
            <w:noProof/>
          </w:rPr>
          <w:tab/>
        </w:r>
      </w:del>
      <w:del w:id="137" w:author="Evans, Mark" w:date="2016-02-19T16:01:00Z">
        <w:r w:rsidDel="003C1CCE">
          <w:rPr>
            <w:noProof/>
          </w:rPr>
          <w:delText>12</w:delText>
        </w:r>
      </w:del>
    </w:p>
    <w:p w:rsidR="00BB363F" w:rsidDel="003C1CCE" w:rsidRDefault="00BB363F">
      <w:pPr>
        <w:pStyle w:val="TOC3"/>
        <w:tabs>
          <w:tab w:val="left" w:pos="1200"/>
          <w:tab w:val="right" w:leader="dot" w:pos="9926"/>
        </w:tabs>
        <w:rPr>
          <w:del w:id="138" w:author="Evans, Mark" w:date="2016-02-19T16:02:00Z"/>
          <w:rFonts w:eastAsiaTheme="minorEastAsia"/>
          <w:noProof/>
        </w:rPr>
      </w:pPr>
      <w:del w:id="139" w:author="Evans, Mark" w:date="2016-02-19T16:02:00Z">
        <w:r w:rsidDel="003C1CCE">
          <w:rPr>
            <w:noProof/>
          </w:rPr>
          <w:delText>2.5.2</w:delText>
        </w:r>
        <w:r w:rsidDel="003C1CCE">
          <w:rPr>
            <w:rFonts w:eastAsiaTheme="minorEastAsia"/>
            <w:noProof/>
          </w:rPr>
          <w:tab/>
        </w:r>
        <w:r w:rsidDel="003C1CCE">
          <w:rPr>
            <w:noProof/>
          </w:rPr>
          <w:delText>Alternative change for Cache Image</w:delText>
        </w:r>
        <w:r w:rsidDel="003C1CCE">
          <w:rPr>
            <w:noProof/>
          </w:rPr>
          <w:tab/>
        </w:r>
      </w:del>
      <w:del w:id="140" w:author="Evans, Mark" w:date="2016-02-19T16:01:00Z">
        <w:r w:rsidDel="003C1CCE">
          <w:rPr>
            <w:noProof/>
          </w:rPr>
          <w:delText>12</w:delText>
        </w:r>
      </w:del>
    </w:p>
    <w:p w:rsidR="00BB363F" w:rsidDel="003C1CCE" w:rsidRDefault="00BB363F">
      <w:pPr>
        <w:pStyle w:val="TOC3"/>
        <w:tabs>
          <w:tab w:val="left" w:pos="1200"/>
          <w:tab w:val="right" w:leader="dot" w:pos="9926"/>
        </w:tabs>
        <w:rPr>
          <w:del w:id="141" w:author="Evans, Mark" w:date="2016-02-19T16:02:00Z"/>
          <w:rFonts w:eastAsiaTheme="minorEastAsia"/>
          <w:noProof/>
        </w:rPr>
      </w:pPr>
      <w:del w:id="142" w:author="Evans, Mark" w:date="2016-02-19T16:02:00Z">
        <w:r w:rsidDel="003C1CCE">
          <w:rPr>
            <w:noProof/>
          </w:rPr>
          <w:delText>2.5.3</w:delText>
        </w:r>
        <w:r w:rsidDel="003C1CCE">
          <w:rPr>
            <w:rFonts w:eastAsiaTheme="minorEastAsia"/>
            <w:noProof/>
          </w:rPr>
          <w:tab/>
        </w:r>
        <w:r w:rsidDel="003C1CCE">
          <w:rPr>
            <w:noProof/>
          </w:rPr>
          <w:delText>Final recommendation</w:delText>
        </w:r>
        <w:r w:rsidDel="003C1CCE">
          <w:rPr>
            <w:noProof/>
          </w:rPr>
          <w:tab/>
        </w:r>
      </w:del>
      <w:del w:id="143" w:author="Evans, Mark" w:date="2016-02-19T16:01:00Z">
        <w:r w:rsidDel="003C1CCE">
          <w:rPr>
            <w:noProof/>
          </w:rPr>
          <w:delText>12</w:delText>
        </w:r>
      </w:del>
    </w:p>
    <w:p w:rsidR="00BB363F" w:rsidDel="003C1CCE" w:rsidRDefault="00BB363F">
      <w:pPr>
        <w:pStyle w:val="TOC1"/>
        <w:tabs>
          <w:tab w:val="left" w:pos="480"/>
          <w:tab w:val="right" w:leader="dot" w:pos="9926"/>
        </w:tabs>
        <w:rPr>
          <w:del w:id="144" w:author="Evans, Mark" w:date="2016-02-19T16:02:00Z"/>
          <w:rFonts w:eastAsiaTheme="minorEastAsia"/>
          <w:noProof/>
        </w:rPr>
      </w:pPr>
      <w:del w:id="145" w:author="Evans, Mark" w:date="2016-02-19T16:02:00Z">
        <w:r w:rsidDel="003C1CCE">
          <w:rPr>
            <w:noProof/>
          </w:rPr>
          <w:delText>3</w:delText>
        </w:r>
        <w:r w:rsidDel="003C1CCE">
          <w:rPr>
            <w:rFonts w:eastAsiaTheme="minorEastAsia"/>
            <w:noProof/>
          </w:rPr>
          <w:tab/>
        </w:r>
        <w:r w:rsidDel="003C1CCE">
          <w:rPr>
            <w:noProof/>
          </w:rPr>
          <w:delText>HDF5 File Format Changes to Support New Chunk Indexing</w:delText>
        </w:r>
        <w:r w:rsidDel="003C1CCE">
          <w:rPr>
            <w:noProof/>
          </w:rPr>
          <w:tab/>
        </w:r>
      </w:del>
      <w:del w:id="146" w:author="Evans, Mark" w:date="2016-02-19T16:01:00Z">
        <w:r w:rsidDel="003C1CCE">
          <w:rPr>
            <w:noProof/>
          </w:rPr>
          <w:delText>13</w:delText>
        </w:r>
      </w:del>
    </w:p>
    <w:p w:rsidR="00BB363F" w:rsidDel="003C1CCE" w:rsidRDefault="00BB363F">
      <w:pPr>
        <w:pStyle w:val="TOC2"/>
        <w:tabs>
          <w:tab w:val="left" w:pos="960"/>
          <w:tab w:val="right" w:leader="dot" w:pos="9926"/>
        </w:tabs>
        <w:rPr>
          <w:del w:id="147" w:author="Evans, Mark" w:date="2016-02-19T16:02:00Z"/>
          <w:rFonts w:eastAsiaTheme="minorEastAsia"/>
          <w:noProof/>
        </w:rPr>
      </w:pPr>
      <w:del w:id="148" w:author="Evans, Mark" w:date="2016-02-19T16:02:00Z">
        <w:r w:rsidDel="003C1CCE">
          <w:rPr>
            <w:noProof/>
          </w:rPr>
          <w:delText>3.1</w:delText>
        </w:r>
        <w:r w:rsidDel="003C1CCE">
          <w:rPr>
            <w:rFonts w:eastAsiaTheme="minorEastAsia"/>
            <w:noProof/>
          </w:rPr>
          <w:tab/>
        </w:r>
        <w:r w:rsidDel="003C1CCE">
          <w:rPr>
            <w:noProof/>
          </w:rPr>
          <w:delText>Proposed Format Change for the Data Layout Message</w:delText>
        </w:r>
        <w:r w:rsidDel="003C1CCE">
          <w:rPr>
            <w:noProof/>
          </w:rPr>
          <w:tab/>
        </w:r>
      </w:del>
      <w:del w:id="149" w:author="Evans, Mark" w:date="2016-02-19T16:01:00Z">
        <w:r w:rsidDel="003C1CCE">
          <w:rPr>
            <w:noProof/>
          </w:rPr>
          <w:delText>13</w:delText>
        </w:r>
      </w:del>
    </w:p>
    <w:p w:rsidR="00BB363F" w:rsidDel="003C1CCE" w:rsidRDefault="00BB363F">
      <w:pPr>
        <w:pStyle w:val="TOC2"/>
        <w:tabs>
          <w:tab w:val="left" w:pos="960"/>
          <w:tab w:val="right" w:leader="dot" w:pos="9926"/>
        </w:tabs>
        <w:rPr>
          <w:del w:id="150" w:author="Evans, Mark" w:date="2016-02-19T16:02:00Z"/>
          <w:rFonts w:eastAsiaTheme="minorEastAsia"/>
          <w:noProof/>
        </w:rPr>
      </w:pPr>
      <w:del w:id="151" w:author="Evans, Mark" w:date="2016-02-19T16:02:00Z">
        <w:r w:rsidDel="003C1CCE">
          <w:rPr>
            <w:noProof/>
          </w:rPr>
          <w:delText>3.2</w:delText>
        </w:r>
        <w:r w:rsidDel="003C1CCE">
          <w:rPr>
            <w:rFonts w:eastAsiaTheme="minorEastAsia"/>
            <w:noProof/>
          </w:rPr>
          <w:tab/>
        </w:r>
        <w:r w:rsidDel="003C1CCE">
          <w:rPr>
            <w:noProof/>
          </w:rPr>
          <w:delText>Alternative Change for the Data Layout Message</w:delText>
        </w:r>
        <w:r w:rsidDel="003C1CCE">
          <w:rPr>
            <w:noProof/>
          </w:rPr>
          <w:tab/>
        </w:r>
      </w:del>
      <w:del w:id="152" w:author="Evans, Mark" w:date="2016-02-19T16:01:00Z">
        <w:r w:rsidDel="003C1CCE">
          <w:rPr>
            <w:noProof/>
          </w:rPr>
          <w:delText>14</w:delText>
        </w:r>
      </w:del>
    </w:p>
    <w:p w:rsidR="00BB363F" w:rsidDel="003C1CCE" w:rsidRDefault="00BB363F">
      <w:pPr>
        <w:pStyle w:val="TOC2"/>
        <w:tabs>
          <w:tab w:val="left" w:pos="960"/>
          <w:tab w:val="right" w:leader="dot" w:pos="9926"/>
        </w:tabs>
        <w:rPr>
          <w:del w:id="153" w:author="Evans, Mark" w:date="2016-02-19T16:02:00Z"/>
          <w:rFonts w:eastAsiaTheme="minorEastAsia"/>
          <w:noProof/>
        </w:rPr>
      </w:pPr>
      <w:del w:id="154" w:author="Evans, Mark" w:date="2016-02-19T16:02:00Z">
        <w:r w:rsidDel="003C1CCE">
          <w:rPr>
            <w:noProof/>
          </w:rPr>
          <w:delText>3.3</w:delText>
        </w:r>
        <w:r w:rsidDel="003C1CCE">
          <w:rPr>
            <w:rFonts w:eastAsiaTheme="minorEastAsia"/>
            <w:noProof/>
          </w:rPr>
          <w:tab/>
        </w:r>
        <w:r w:rsidDel="003C1CCE">
          <w:rPr>
            <w:noProof/>
          </w:rPr>
          <w:delText>Final Recommendation</w:delText>
        </w:r>
        <w:r w:rsidDel="003C1CCE">
          <w:rPr>
            <w:noProof/>
          </w:rPr>
          <w:tab/>
        </w:r>
      </w:del>
      <w:del w:id="155" w:author="Evans, Mark" w:date="2016-02-19T16:01:00Z">
        <w:r w:rsidDel="003C1CCE">
          <w:rPr>
            <w:noProof/>
          </w:rPr>
          <w:delText>15</w:delText>
        </w:r>
      </w:del>
    </w:p>
    <w:p w:rsidR="00BB363F" w:rsidDel="003C1CCE" w:rsidRDefault="00BB363F">
      <w:pPr>
        <w:pStyle w:val="TOC1"/>
        <w:tabs>
          <w:tab w:val="left" w:pos="480"/>
          <w:tab w:val="right" w:leader="dot" w:pos="9926"/>
        </w:tabs>
        <w:rPr>
          <w:del w:id="156" w:author="Evans, Mark" w:date="2016-02-19T16:02:00Z"/>
          <w:rFonts w:eastAsiaTheme="minorEastAsia"/>
          <w:noProof/>
        </w:rPr>
      </w:pPr>
      <w:del w:id="157" w:author="Evans, Mark" w:date="2016-02-19T16:02:00Z">
        <w:r w:rsidDel="003C1CCE">
          <w:rPr>
            <w:noProof/>
          </w:rPr>
          <w:delText>4</w:delText>
        </w:r>
        <w:r w:rsidDel="003C1CCE">
          <w:rPr>
            <w:rFonts w:eastAsiaTheme="minorEastAsia"/>
            <w:noProof/>
          </w:rPr>
          <w:tab/>
        </w:r>
        <w:r w:rsidDel="003C1CCE">
          <w:rPr>
            <w:noProof/>
          </w:rPr>
          <w:delText>HDF5 File Format Changes to Support VDS</w:delText>
        </w:r>
        <w:r w:rsidDel="003C1CCE">
          <w:rPr>
            <w:noProof/>
          </w:rPr>
          <w:tab/>
        </w:r>
      </w:del>
      <w:del w:id="158" w:author="Evans, Mark" w:date="2016-02-19T16:01:00Z">
        <w:r w:rsidDel="003C1CCE">
          <w:rPr>
            <w:noProof/>
          </w:rPr>
          <w:delText>16</w:delText>
        </w:r>
      </w:del>
    </w:p>
    <w:p w:rsidR="00BB363F" w:rsidDel="003C1CCE" w:rsidRDefault="00BB363F">
      <w:pPr>
        <w:pStyle w:val="TOC2"/>
        <w:tabs>
          <w:tab w:val="left" w:pos="960"/>
          <w:tab w:val="right" w:leader="dot" w:pos="9926"/>
        </w:tabs>
        <w:rPr>
          <w:del w:id="159" w:author="Evans, Mark" w:date="2016-02-19T16:02:00Z"/>
          <w:rFonts w:eastAsiaTheme="minorEastAsia"/>
          <w:noProof/>
        </w:rPr>
      </w:pPr>
      <w:del w:id="160" w:author="Evans, Mark" w:date="2016-02-19T16:02:00Z">
        <w:r w:rsidDel="003C1CCE">
          <w:rPr>
            <w:noProof/>
          </w:rPr>
          <w:delText>4.1</w:delText>
        </w:r>
        <w:r w:rsidDel="003C1CCE">
          <w:rPr>
            <w:rFonts w:eastAsiaTheme="minorEastAsia"/>
            <w:noProof/>
          </w:rPr>
          <w:tab/>
        </w:r>
        <w:r w:rsidDel="003C1CCE">
          <w:rPr>
            <w:noProof/>
          </w:rPr>
          <w:delText>Proposed Format Change for the Data Layout Message</w:delText>
        </w:r>
        <w:r w:rsidDel="003C1CCE">
          <w:rPr>
            <w:noProof/>
          </w:rPr>
          <w:tab/>
        </w:r>
      </w:del>
      <w:del w:id="161" w:author="Evans, Mark" w:date="2016-02-19T16:01:00Z">
        <w:r w:rsidDel="003C1CCE">
          <w:rPr>
            <w:noProof/>
          </w:rPr>
          <w:delText>16</w:delText>
        </w:r>
      </w:del>
    </w:p>
    <w:p w:rsidR="00BB363F" w:rsidDel="003C1CCE" w:rsidRDefault="00BB363F">
      <w:pPr>
        <w:pStyle w:val="TOC2"/>
        <w:tabs>
          <w:tab w:val="left" w:pos="960"/>
          <w:tab w:val="right" w:leader="dot" w:pos="9926"/>
        </w:tabs>
        <w:rPr>
          <w:del w:id="162" w:author="Evans, Mark" w:date="2016-02-19T16:02:00Z"/>
          <w:rFonts w:eastAsiaTheme="minorEastAsia"/>
          <w:noProof/>
        </w:rPr>
      </w:pPr>
      <w:del w:id="163" w:author="Evans, Mark" w:date="2016-02-19T16:02:00Z">
        <w:r w:rsidDel="003C1CCE">
          <w:rPr>
            <w:noProof/>
          </w:rPr>
          <w:delText>4.2</w:delText>
        </w:r>
        <w:r w:rsidDel="003C1CCE">
          <w:rPr>
            <w:rFonts w:eastAsiaTheme="minorEastAsia"/>
            <w:noProof/>
          </w:rPr>
          <w:tab/>
        </w:r>
        <w:r w:rsidDel="003C1CCE">
          <w:rPr>
            <w:noProof/>
          </w:rPr>
          <w:delText>Alternative Change for Data Layout Message</w:delText>
        </w:r>
        <w:r w:rsidDel="003C1CCE">
          <w:rPr>
            <w:noProof/>
          </w:rPr>
          <w:tab/>
        </w:r>
      </w:del>
      <w:del w:id="164" w:author="Evans, Mark" w:date="2016-02-19T16:01:00Z">
        <w:r w:rsidDel="003C1CCE">
          <w:rPr>
            <w:noProof/>
          </w:rPr>
          <w:delText>16</w:delText>
        </w:r>
      </w:del>
    </w:p>
    <w:p w:rsidR="00BB363F" w:rsidDel="003C1CCE" w:rsidRDefault="00BB363F">
      <w:pPr>
        <w:pStyle w:val="TOC2"/>
        <w:tabs>
          <w:tab w:val="left" w:pos="960"/>
          <w:tab w:val="right" w:leader="dot" w:pos="9926"/>
        </w:tabs>
        <w:rPr>
          <w:del w:id="165" w:author="Evans, Mark" w:date="2016-02-19T16:02:00Z"/>
          <w:rFonts w:eastAsiaTheme="minorEastAsia"/>
          <w:noProof/>
        </w:rPr>
      </w:pPr>
      <w:del w:id="166" w:author="Evans, Mark" w:date="2016-02-19T16:02:00Z">
        <w:r w:rsidDel="003C1CCE">
          <w:rPr>
            <w:noProof/>
          </w:rPr>
          <w:delText>4.3</w:delText>
        </w:r>
        <w:r w:rsidDel="003C1CCE">
          <w:rPr>
            <w:rFonts w:eastAsiaTheme="minorEastAsia"/>
            <w:noProof/>
          </w:rPr>
          <w:tab/>
        </w:r>
        <w:r w:rsidDel="003C1CCE">
          <w:rPr>
            <w:noProof/>
          </w:rPr>
          <w:delText>Final Recommendation</w:delText>
        </w:r>
        <w:r w:rsidDel="003C1CCE">
          <w:rPr>
            <w:noProof/>
          </w:rPr>
          <w:tab/>
        </w:r>
      </w:del>
      <w:del w:id="167" w:author="Evans, Mark" w:date="2016-02-19T16:01:00Z">
        <w:r w:rsidDel="003C1CCE">
          <w:rPr>
            <w:noProof/>
          </w:rPr>
          <w:delText>16</w:delText>
        </w:r>
      </w:del>
    </w:p>
    <w:p w:rsidR="00BB363F" w:rsidDel="003C1CCE" w:rsidRDefault="00BB363F">
      <w:pPr>
        <w:pStyle w:val="TOC1"/>
        <w:tabs>
          <w:tab w:val="right" w:leader="dot" w:pos="9926"/>
        </w:tabs>
        <w:rPr>
          <w:del w:id="168" w:author="Evans, Mark" w:date="2016-02-19T16:02:00Z"/>
          <w:rFonts w:eastAsiaTheme="minorEastAsia"/>
          <w:noProof/>
        </w:rPr>
      </w:pPr>
      <w:del w:id="169" w:author="Evans, Mark" w:date="2016-02-19T16:02:00Z">
        <w:r w:rsidDel="003C1CCE">
          <w:rPr>
            <w:noProof/>
          </w:rPr>
          <w:delText>Revision History</w:delText>
        </w:r>
        <w:r w:rsidDel="003C1CCE">
          <w:rPr>
            <w:noProof/>
          </w:rPr>
          <w:tab/>
        </w:r>
      </w:del>
      <w:del w:id="170" w:author="Evans, Mark" w:date="2016-02-19T16:01:00Z">
        <w:r w:rsidDel="003C1CCE">
          <w:rPr>
            <w:noProof/>
          </w:rPr>
          <w:delText>17</w:delText>
        </w:r>
      </w:del>
    </w:p>
    <w:p w:rsidR="00BB363F" w:rsidDel="003C1CCE" w:rsidRDefault="00BB363F">
      <w:pPr>
        <w:pStyle w:val="TOC1"/>
        <w:tabs>
          <w:tab w:val="right" w:leader="dot" w:pos="9926"/>
        </w:tabs>
        <w:rPr>
          <w:del w:id="171" w:author="Evans, Mark" w:date="2016-02-19T16:02:00Z"/>
          <w:rFonts w:eastAsiaTheme="minorEastAsia"/>
          <w:noProof/>
        </w:rPr>
      </w:pPr>
      <w:del w:id="172" w:author="Evans, Mark" w:date="2016-02-19T16:02:00Z">
        <w:r w:rsidDel="003C1CCE">
          <w:rPr>
            <w:noProof/>
          </w:rPr>
          <w:delText>References</w:delText>
        </w:r>
        <w:r w:rsidDel="003C1CCE">
          <w:rPr>
            <w:noProof/>
          </w:rPr>
          <w:tab/>
        </w:r>
      </w:del>
      <w:del w:id="173" w:author="Evans, Mark" w:date="2016-02-19T16:01:00Z">
        <w:r w:rsidDel="003C1CCE">
          <w:rPr>
            <w:noProof/>
          </w:rPr>
          <w:delText>18</w:delText>
        </w:r>
      </w:del>
    </w:p>
    <w:p w:rsidR="00BB363F" w:rsidDel="003C1CCE" w:rsidRDefault="00BB363F">
      <w:pPr>
        <w:pStyle w:val="TOC1"/>
        <w:tabs>
          <w:tab w:val="left" w:pos="480"/>
          <w:tab w:val="right" w:leader="dot" w:pos="9926"/>
        </w:tabs>
        <w:rPr>
          <w:del w:id="174" w:author="Evans, Mark" w:date="2016-02-19T16:02:00Z"/>
          <w:noProof/>
        </w:rPr>
      </w:pPr>
    </w:p>
    <w:p w:rsidR="003948FF" w:rsidRDefault="003948FF">
      <w:pPr>
        <w:spacing w:after="0"/>
        <w:jc w:val="left"/>
        <w:rPr>
          <w:rFonts w:asciiTheme="majorHAnsi" w:eastAsiaTheme="majorEastAsia" w:hAnsiTheme="majorHAnsi" w:cstheme="majorBidi"/>
          <w:b/>
          <w:bCs/>
          <w:color w:val="000000" w:themeColor="text1"/>
          <w:sz w:val="28"/>
          <w:szCs w:val="28"/>
        </w:rPr>
      </w:pPr>
      <w:r>
        <w:fldChar w:fldCharType="end"/>
      </w:r>
      <w:bookmarkStart w:id="175" w:name="_GoBack"/>
      <w:bookmarkEnd w:id="175"/>
      <w:r>
        <w:br w:type="page"/>
      </w:r>
    </w:p>
    <w:p w:rsidR="00611674" w:rsidRDefault="00611674" w:rsidP="00611674">
      <w:pPr>
        <w:pStyle w:val="Heading1"/>
      </w:pPr>
      <w:bookmarkStart w:id="176" w:name="_Toc443661067"/>
      <w:r>
        <w:lastRenderedPageBreak/>
        <w:t>Introduction</w:t>
      </w:r>
      <w:bookmarkEnd w:id="176"/>
      <w:r>
        <w:t xml:space="preserve">    </w:t>
      </w:r>
    </w:p>
    <w:p w:rsidR="00202353" w:rsidRDefault="00686137" w:rsidP="00611674">
      <w:r>
        <w:t xml:space="preserve">The HDF5 version 1.10.0 will introduce several new features and bug fixes that require extensions or modifications to the HDF5 </w:t>
      </w:r>
      <w:r w:rsidR="000D2FB6">
        <w:t xml:space="preserve">file format </w:t>
      </w:r>
      <w:r>
        <w:t xml:space="preserve">implemented by the </w:t>
      </w:r>
      <w:ins w:id="177" w:author="Evans, Mark" w:date="2016-02-19T11:04:00Z">
        <w:r w:rsidR="000D2FB6">
          <w:t xml:space="preserve">1.8 version of the </w:t>
        </w:r>
      </w:ins>
      <w:r>
        <w:t xml:space="preserve">HDF5 </w:t>
      </w:r>
      <w:proofErr w:type="gramStart"/>
      <w:r w:rsidR="000D2FB6">
        <w:t>Librar</w:t>
      </w:r>
      <w:ins w:id="178" w:author="Evans, Mark" w:date="2016-02-19T11:01:00Z">
        <w:r w:rsidR="000D2FB6">
          <w:t>y</w:t>
        </w:r>
      </w:ins>
      <w:proofErr w:type="gramEnd"/>
      <w:del w:id="179" w:author="Evans, Mark" w:date="2016-02-19T11:01:00Z">
        <w:r w:rsidR="000D2FB6" w:rsidDel="000D2FB6">
          <w:delText>ies</w:delText>
        </w:r>
      </w:del>
      <w:del w:id="180" w:author="Evans, Mark" w:date="2016-02-19T11:05:00Z">
        <w:r w:rsidR="000D2FB6" w:rsidDel="000D2FB6">
          <w:delText xml:space="preserve"> </w:delText>
        </w:r>
      </w:del>
      <w:del w:id="181" w:author="Evans, Mark" w:date="2016-02-19T11:04:00Z">
        <w:r w:rsidDel="000D2FB6">
          <w:delText>version 1.8</w:delText>
        </w:r>
        <w:r w:rsidR="00765212" w:rsidDel="000D2FB6">
          <w:delText xml:space="preserve"> </w:delText>
        </w:r>
      </w:del>
      <w:r w:rsidR="00765212">
        <w:t>[</w:t>
      </w:r>
      <w:r w:rsidR="00765212">
        <w:fldChar w:fldCharType="begin"/>
      </w:r>
      <w:r w:rsidR="00765212">
        <w:instrText xml:space="preserve"> REF _Ref303934506 \r \h </w:instrText>
      </w:r>
      <w:r w:rsidR="00765212">
        <w:fldChar w:fldCharType="separate"/>
      </w:r>
      <w:r w:rsidR="009A7882">
        <w:t>1</w:t>
      </w:r>
      <w:r w:rsidR="00765212">
        <w:fldChar w:fldCharType="end"/>
      </w:r>
      <w:r w:rsidR="00765212">
        <w:t>]</w:t>
      </w:r>
      <w:r>
        <w:t xml:space="preserve">. </w:t>
      </w:r>
      <w:r w:rsidR="00C76E28">
        <w:t xml:space="preserve"> </w:t>
      </w:r>
    </w:p>
    <w:p w:rsidR="00C76E28" w:rsidRDefault="00C76E28" w:rsidP="00611674">
      <w:r>
        <w:t>Every new feature that required a file format change</w:t>
      </w:r>
      <w:del w:id="182" w:author="Evans, Mark" w:date="2016-02-19T11:02:00Z">
        <w:r w:rsidDel="000D2FB6">
          <w:delText>,</w:delText>
        </w:r>
      </w:del>
      <w:r>
        <w:t xml:space="preserve"> implemented the change independently of the changes done for other features. The intent of this document is to summarize all proposed changes and to finalize the HDF5 file format that will be implemented by </w:t>
      </w:r>
      <w:r w:rsidR="007A2D45">
        <w:t xml:space="preserve">the </w:t>
      </w:r>
      <w:ins w:id="183" w:author="Evans, Mark" w:date="2016-02-19T11:02:00Z">
        <w:r w:rsidR="000D2FB6">
          <w:t xml:space="preserve">1.10 version of the </w:t>
        </w:r>
      </w:ins>
      <w:r>
        <w:t xml:space="preserve">HDF5 </w:t>
      </w:r>
      <w:r w:rsidR="000D2FB6">
        <w:t>Library</w:t>
      </w:r>
      <w:del w:id="184" w:author="Evans, Mark" w:date="2016-02-19T11:03:00Z">
        <w:r w:rsidR="000D2FB6" w:rsidDel="000D2FB6">
          <w:delText xml:space="preserve"> </w:delText>
        </w:r>
        <w:r w:rsidDel="000D2FB6">
          <w:delText>versions 1.10</w:delText>
        </w:r>
      </w:del>
      <w:r>
        <w:t>.</w:t>
      </w:r>
    </w:p>
    <w:p w:rsidR="00C76E28" w:rsidRDefault="00202353" w:rsidP="00611674">
      <w:r>
        <w:t xml:space="preserve">The document is organized as follows. </w:t>
      </w:r>
      <w:r w:rsidR="00C76E28">
        <w:t>Section 2 of t</w:t>
      </w:r>
      <w:r>
        <w:t>he document gives an overview of</w:t>
      </w:r>
      <w:r w:rsidR="00C76E28">
        <w:t xml:space="preserve"> the changes proposed to </w:t>
      </w:r>
      <w:r>
        <w:t xml:space="preserve">the </w:t>
      </w:r>
      <w:r w:rsidR="00C76E28">
        <w:t xml:space="preserve">superblock and its extensions, </w:t>
      </w:r>
      <w:r w:rsidR="000D2FB6">
        <w:t>file space management, avoid truncate, and cache image features</w:t>
      </w:r>
      <w:r w:rsidR="00C76E28">
        <w:t xml:space="preserve">. Section 3 documents the changes </w:t>
      </w:r>
      <w:r>
        <w:t>needed to introduce new chunk indexing structures.</w:t>
      </w:r>
      <w:r w:rsidR="007A2D45">
        <w:t xml:space="preserve"> Section 4 describes the file format changes required for </w:t>
      </w:r>
      <w:ins w:id="185" w:author="Evans, Mark" w:date="2016-02-19T11:03:00Z">
        <w:r w:rsidR="000D2FB6">
          <w:t>the virtual dataset (</w:t>
        </w:r>
      </w:ins>
      <w:r w:rsidR="007A2D45">
        <w:t>VDS</w:t>
      </w:r>
      <w:ins w:id="186" w:author="Evans, Mark" w:date="2016-02-19T11:03:00Z">
        <w:r w:rsidR="000D2FB6">
          <w:t>) feature</w:t>
        </w:r>
      </w:ins>
      <w:r w:rsidR="007A2D45">
        <w:t>.</w:t>
      </w:r>
    </w:p>
    <w:p w:rsidR="00202353" w:rsidRDefault="007A2D45" w:rsidP="00611674">
      <w:r>
        <w:t xml:space="preserve">Recommended final changes are documented in Section 5 and </w:t>
      </w:r>
      <w:r w:rsidR="00202353">
        <w:t xml:space="preserve">will be </w:t>
      </w:r>
      <w:r w:rsidR="000669DF">
        <w:t>added</w:t>
      </w:r>
      <w:r w:rsidR="00202353">
        <w:t xml:space="preserve"> </w:t>
      </w:r>
      <w:r w:rsidR="000669DF">
        <w:t>to</w:t>
      </w:r>
      <w:r w:rsidR="00202353">
        <w:t xml:space="preserve"> the </w:t>
      </w:r>
      <w:r w:rsidR="00202353" w:rsidRPr="00BB363F">
        <w:rPr>
          <w:i/>
        </w:rPr>
        <w:t>HDF5 File Format Specification</w:t>
      </w:r>
      <w:r w:rsidR="00202353">
        <w:t xml:space="preserve"> version 1.10.0 </w:t>
      </w:r>
      <w:r>
        <w:t>when approved.</w:t>
      </w:r>
      <w:r w:rsidR="000669DF">
        <w:t xml:space="preserve"> The </w:t>
      </w:r>
      <w:r w:rsidR="000669DF" w:rsidRPr="00BB363F">
        <w:rPr>
          <w:i/>
        </w:rPr>
        <w:t>HDF5 File Format Specification</w:t>
      </w:r>
      <w:r w:rsidR="000669DF">
        <w:t xml:space="preserve"> document is published on </w:t>
      </w:r>
      <w:ins w:id="187" w:author="Evans, Mark" w:date="2016-02-19T11:06:00Z">
        <w:r w:rsidR="000D2FB6">
          <w:fldChar w:fldCharType="begin"/>
        </w:r>
        <w:r w:rsidR="000D2FB6">
          <w:instrText xml:space="preserve"> HYPERLINK "https://www.hdfgroup.org/" </w:instrText>
        </w:r>
        <w:r w:rsidR="000D2FB6">
          <w:fldChar w:fldCharType="separate"/>
        </w:r>
        <w:r w:rsidR="000669DF" w:rsidRPr="000D2FB6">
          <w:rPr>
            <w:rStyle w:val="Hyperlink"/>
          </w:rPr>
          <w:t>The HDF Group</w:t>
        </w:r>
        <w:r w:rsidR="000D2FB6">
          <w:fldChar w:fldCharType="end"/>
        </w:r>
      </w:ins>
      <w:r w:rsidR="000669DF">
        <w:t xml:space="preserve"> </w:t>
      </w:r>
      <w:r w:rsidR="000D2FB6">
        <w:t xml:space="preserve">website </w:t>
      </w:r>
      <w:r w:rsidR="000669DF">
        <w:t>at the time of each release.</w:t>
      </w:r>
    </w:p>
    <w:p w:rsidR="00765212" w:rsidRDefault="00765212">
      <w:pPr>
        <w:spacing w:after="0"/>
        <w:jc w:val="left"/>
        <w:rPr>
          <w:rFonts w:asciiTheme="majorHAnsi" w:eastAsiaTheme="majorEastAsia" w:hAnsiTheme="majorHAnsi" w:cstheme="majorBidi"/>
          <w:b/>
          <w:bCs/>
          <w:color w:val="000000" w:themeColor="text1"/>
          <w:sz w:val="28"/>
          <w:szCs w:val="28"/>
        </w:rPr>
      </w:pPr>
      <w:r>
        <w:br w:type="page"/>
      </w:r>
    </w:p>
    <w:p w:rsidR="00611674" w:rsidRPr="00633649" w:rsidRDefault="00202353" w:rsidP="00611674">
      <w:pPr>
        <w:pStyle w:val="Heading1"/>
      </w:pPr>
      <w:bookmarkStart w:id="188" w:name="_Toc443661068"/>
      <w:r>
        <w:lastRenderedPageBreak/>
        <w:t xml:space="preserve">HDF5 File Format </w:t>
      </w:r>
      <w:r w:rsidR="000D2FB6">
        <w:t xml:space="preserve">Changes </w:t>
      </w:r>
      <w:r>
        <w:t xml:space="preserve">to </w:t>
      </w:r>
      <w:ins w:id="189" w:author="Evans, Mark" w:date="2016-02-19T11:07:00Z">
        <w:r w:rsidR="000D2FB6">
          <w:t xml:space="preserve">the </w:t>
        </w:r>
      </w:ins>
      <w:r>
        <w:t>Superblock</w:t>
      </w:r>
      <w:bookmarkEnd w:id="188"/>
    </w:p>
    <w:p w:rsidR="00611674" w:rsidRDefault="00202353" w:rsidP="00611674">
      <w:pPr>
        <w:rPr>
          <w:ins w:id="190" w:author="Evans, Mark" w:date="2016-02-19T11:08:00Z"/>
        </w:rPr>
      </w:pPr>
      <w:r>
        <w:t xml:space="preserve">This section discusses proposed or currently implemented changes to </w:t>
      </w:r>
      <w:ins w:id="191" w:author="Evans, Mark" w:date="2016-02-19T11:07:00Z">
        <w:r w:rsidR="000D2FB6">
          <w:t xml:space="preserve">the </w:t>
        </w:r>
      </w:ins>
      <w:r>
        <w:t xml:space="preserve">superblock for </w:t>
      </w:r>
      <w:r w:rsidR="000D2FB6">
        <w:t xml:space="preserve">file locking </w:t>
      </w:r>
      <w:r w:rsidR="00CA414E">
        <w:t>with</w:t>
      </w:r>
      <w:ins w:id="192" w:author="Evans, Mark" w:date="2016-02-19T11:07:00Z">
        <w:r w:rsidR="000D2FB6">
          <w:t xml:space="preserve"> or </w:t>
        </w:r>
      </w:ins>
      <w:del w:id="193" w:author="Evans, Mark" w:date="2016-02-19T11:07:00Z">
        <w:r w:rsidR="00CA414E" w:rsidDel="000D2FB6">
          <w:delText>/</w:delText>
        </w:r>
      </w:del>
      <w:r w:rsidR="00CA414E">
        <w:t xml:space="preserve">without </w:t>
      </w:r>
      <w:ins w:id="194" w:author="Evans, Mark" w:date="2016-02-19T11:08:00Z">
        <w:r w:rsidR="000D2FB6">
          <w:t xml:space="preserve">the </w:t>
        </w:r>
      </w:ins>
      <w:ins w:id="195" w:author="Evans, Mark" w:date="2016-02-19T11:07:00Z">
        <w:r w:rsidR="000D2FB6">
          <w:t>single-writer multiple-reader (</w:t>
        </w:r>
      </w:ins>
      <w:r>
        <w:t>SWMR</w:t>
      </w:r>
      <w:ins w:id="196" w:author="Evans, Mark" w:date="2016-02-19T11:07:00Z">
        <w:r w:rsidR="000D2FB6">
          <w:t>)</w:t>
        </w:r>
      </w:ins>
      <w:r>
        <w:t xml:space="preserve">, </w:t>
      </w:r>
      <w:r w:rsidR="000D2FB6">
        <w:t>file free space management, avoid truncate</w:t>
      </w:r>
      <w:ins w:id="197" w:author="Evans, Mark" w:date="2016-02-19T11:08:00Z">
        <w:r w:rsidR="000D2FB6">
          <w:t>,</w:t>
        </w:r>
      </w:ins>
      <w:r w:rsidR="000D2FB6">
        <w:t xml:space="preserve"> and cache image features.</w:t>
      </w:r>
    </w:p>
    <w:p w:rsidR="000D2FB6" w:rsidRDefault="000D2FB6" w:rsidP="00611674"/>
    <w:p w:rsidR="003948FF" w:rsidRDefault="00032CF4">
      <w:pPr>
        <w:pStyle w:val="Heading2"/>
      </w:pPr>
      <w:bookmarkStart w:id="198" w:name="_Toc443661069"/>
      <w:r>
        <w:t>File Locking</w:t>
      </w:r>
      <w:bookmarkEnd w:id="198"/>
    </w:p>
    <w:p w:rsidR="00032CF4" w:rsidRDefault="003E5BAF" w:rsidP="003948FF">
      <w:r>
        <w:t xml:space="preserve">The </w:t>
      </w:r>
      <w:r w:rsidR="009A7882">
        <w:t>1.</w:t>
      </w:r>
      <w:r w:rsidR="002104B2">
        <w:t xml:space="preserve">10 </w:t>
      </w:r>
      <w:r>
        <w:t>library implements file locking ensur</w:t>
      </w:r>
      <w:r w:rsidR="00403ADA">
        <w:t>ing</w:t>
      </w:r>
      <w:r>
        <w:t xml:space="preserve"> file consistency. It uses the </w:t>
      </w:r>
      <w:ins w:id="199" w:author="Evans, Mark" w:date="2016-02-19T13:40:00Z">
        <w:r w:rsidR="003276A2" w:rsidRPr="00F83B20">
          <w:rPr>
            <w:rFonts w:ascii="Courier New" w:hAnsi="Courier New" w:cs="Courier New"/>
            <w:sz w:val="20"/>
            <w:szCs w:val="20"/>
          </w:rPr>
          <w:t xml:space="preserve">File Consistency Flags </w:t>
        </w:r>
      </w:ins>
      <w:del w:id="200" w:author="Evans, Mark" w:date="2016-02-19T13:40:00Z">
        <w:r w:rsidR="00032CF4" w:rsidRPr="00BF6AF4" w:rsidDel="003276A2">
          <w:rPr>
            <w:i/>
          </w:rPr>
          <w:delText>file consistency flags</w:delText>
        </w:r>
        <w:r w:rsidR="00032CF4" w:rsidDel="003276A2">
          <w:delText xml:space="preserve"> </w:delText>
        </w:r>
      </w:del>
      <w:r w:rsidR="00DB6EA2">
        <w:t xml:space="preserve">field </w:t>
      </w:r>
      <w:r w:rsidR="00032CF4">
        <w:t>in the superblock (</w:t>
      </w:r>
      <w:r w:rsidR="00032CF4" w:rsidRPr="000D2FB6">
        <w:rPr>
          <w:rFonts w:ascii="Courier New" w:hAnsi="Courier New" w:cs="Courier New"/>
          <w:sz w:val="20"/>
          <w:szCs w:val="20"/>
          <w:rPrChange w:id="201" w:author="Evans, Mark" w:date="2016-02-19T11:09:00Z">
            <w:rPr>
              <w:i/>
            </w:rPr>
          </w:rPrChange>
        </w:rPr>
        <w:t xml:space="preserve">status_flags </w:t>
      </w:r>
      <w:r w:rsidR="00032CF4">
        <w:t xml:space="preserve">in </w:t>
      </w:r>
      <w:r w:rsidR="00DB6EA2" w:rsidRPr="000D2FB6">
        <w:rPr>
          <w:rFonts w:ascii="Courier New" w:hAnsi="Courier New" w:cs="Courier New"/>
          <w:sz w:val="20"/>
          <w:szCs w:val="20"/>
          <w:rPrChange w:id="202" w:author="Evans, Mark" w:date="2016-02-19T11:09:00Z">
            <w:rPr>
              <w:i/>
            </w:rPr>
          </w:rPrChange>
        </w:rPr>
        <w:t xml:space="preserve">H5F_super_t </w:t>
      </w:r>
      <w:r w:rsidR="00DB6EA2">
        <w:t>structure</w:t>
      </w:r>
      <w:r w:rsidR="00032CF4">
        <w:t>)</w:t>
      </w:r>
      <w:r>
        <w:t xml:space="preserve"> as part of the mechanism to lock the file, which </w:t>
      </w:r>
      <w:r w:rsidR="00B34ACD">
        <w:t>can be</w:t>
      </w:r>
      <w:r>
        <w:t xml:space="preserve"> open</w:t>
      </w:r>
      <w:r w:rsidRPr="003E5BAF">
        <w:t xml:space="preserve"> </w:t>
      </w:r>
      <w:r>
        <w:t>with or without SWMR access.</w:t>
      </w:r>
      <w:r w:rsidRPr="003E5BAF">
        <w:t xml:space="preserve"> </w:t>
      </w:r>
      <w:r>
        <w:t xml:space="preserve">Please see </w:t>
      </w:r>
      <w:r w:rsidR="002E5C66" w:rsidRPr="00BF6AF4">
        <w:rPr>
          <w:i/>
        </w:rPr>
        <w:t xml:space="preserve">RFC: File Locking </w:t>
      </w:r>
      <w:r w:rsidR="000D2FB6" w:rsidRPr="00BF6AF4">
        <w:rPr>
          <w:i/>
        </w:rPr>
        <w:t xml:space="preserve">under </w:t>
      </w:r>
      <w:r w:rsidR="002E5C66" w:rsidRPr="00BF6AF4">
        <w:rPr>
          <w:i/>
        </w:rPr>
        <w:t>SWMR – Semantics, Programming Model, and Implementation</w:t>
      </w:r>
      <w:r>
        <w:t xml:space="preserve"> for details.  </w:t>
      </w:r>
    </w:p>
    <w:p w:rsidR="003E5BAF" w:rsidRDefault="003E5BAF" w:rsidP="003948FF">
      <w:r>
        <w:t xml:space="preserve">The </w:t>
      </w:r>
      <w:ins w:id="203" w:author="Evans, Mark" w:date="2016-02-19T13:40:00Z">
        <w:r w:rsidR="003276A2" w:rsidRPr="00F83B20">
          <w:rPr>
            <w:rFonts w:ascii="Courier New" w:hAnsi="Courier New" w:cs="Courier New"/>
            <w:sz w:val="20"/>
            <w:szCs w:val="20"/>
          </w:rPr>
          <w:t xml:space="preserve">File Consistency Flags </w:t>
        </w:r>
      </w:ins>
      <w:del w:id="204" w:author="Evans, Mark" w:date="2016-02-19T13:40:00Z">
        <w:r w:rsidRPr="00BF6AF4" w:rsidDel="003276A2">
          <w:rPr>
            <w:i/>
          </w:rPr>
          <w:delText>file consistency flags</w:delText>
        </w:r>
        <w:r w:rsidDel="003276A2">
          <w:delText xml:space="preserve"> </w:delText>
        </w:r>
      </w:del>
      <w:r>
        <w:t>field in the superblock is:</w:t>
      </w:r>
    </w:p>
    <w:p w:rsidR="00032CF4" w:rsidRDefault="003E5BAF" w:rsidP="00AC619A">
      <w:pPr>
        <w:pStyle w:val="ListParagraph"/>
        <w:numPr>
          <w:ilvl w:val="0"/>
          <w:numId w:val="8"/>
        </w:numPr>
        <w:pPrChange w:id="205" w:author="Evans, Mark" w:date="2016-02-19T16:03:00Z">
          <w:pPr>
            <w:pStyle w:val="ListParagraph"/>
            <w:numPr>
              <w:numId w:val="36"/>
            </w:numPr>
            <w:tabs>
              <w:tab w:val="num" w:pos="360"/>
            </w:tabs>
          </w:pPr>
        </w:pPrChange>
      </w:pPr>
      <w:r>
        <w:t xml:space="preserve">For superblock version 0 </w:t>
      </w:r>
      <w:r w:rsidR="00862085">
        <w:t>and</w:t>
      </w:r>
      <w:r>
        <w:t xml:space="preserve"> 1: a</w:t>
      </w:r>
      <w:r w:rsidR="00032CF4">
        <w:t xml:space="preserve"> 4-byte field</w:t>
      </w:r>
      <w:r>
        <w:t xml:space="preserve"> </w:t>
      </w:r>
      <w:r w:rsidR="00032CF4">
        <w:t xml:space="preserve">starting </w:t>
      </w:r>
      <w:r>
        <w:t>at</w:t>
      </w:r>
      <w:r w:rsidR="00032CF4">
        <w:t xml:space="preserve"> </w:t>
      </w:r>
      <w:r w:rsidR="00CA414E">
        <w:t xml:space="preserve">byte </w:t>
      </w:r>
      <w:r w:rsidR="00032CF4">
        <w:t>20</w:t>
      </w:r>
      <w:r w:rsidR="00032CF4" w:rsidRPr="00BF6AF4">
        <w:rPr>
          <w:vertAlign w:val="superscript"/>
        </w:rPr>
        <w:t>th</w:t>
      </w:r>
      <w:r w:rsidR="00032CF4">
        <w:t xml:space="preserve"> </w:t>
      </w:r>
    </w:p>
    <w:p w:rsidR="00DB6EA2" w:rsidRDefault="003E5BAF" w:rsidP="00AC619A">
      <w:pPr>
        <w:pStyle w:val="ListParagraph"/>
        <w:numPr>
          <w:ilvl w:val="0"/>
          <w:numId w:val="8"/>
        </w:numPr>
        <w:rPr>
          <w:ins w:id="206" w:author="Evans, Mark" w:date="2016-02-19T11:10:00Z"/>
        </w:rPr>
        <w:pPrChange w:id="207" w:author="Evans, Mark" w:date="2016-02-19T16:03:00Z">
          <w:pPr>
            <w:pStyle w:val="ListParagraph"/>
            <w:numPr>
              <w:numId w:val="36"/>
            </w:numPr>
            <w:tabs>
              <w:tab w:val="num" w:pos="360"/>
            </w:tabs>
          </w:pPr>
        </w:pPrChange>
      </w:pPr>
      <w:r>
        <w:t>For superblock version 2: a</w:t>
      </w:r>
      <w:r w:rsidR="00032CF4">
        <w:t xml:space="preserve"> 1-byte field</w:t>
      </w:r>
      <w:r>
        <w:t xml:space="preserve"> at </w:t>
      </w:r>
      <w:r w:rsidR="00CA414E">
        <w:t>byte</w:t>
      </w:r>
      <w:r w:rsidR="00032CF4">
        <w:t xml:space="preserve"> 11</w:t>
      </w:r>
      <w:r w:rsidR="00032CF4" w:rsidRPr="00BF6AF4">
        <w:rPr>
          <w:vertAlign w:val="superscript"/>
        </w:rPr>
        <w:t>th</w:t>
      </w:r>
      <w:r w:rsidR="00032CF4">
        <w:t xml:space="preserve"> </w:t>
      </w:r>
    </w:p>
    <w:p w:rsidR="000D2FB6" w:rsidRPr="003948FF" w:rsidRDefault="000D2FB6" w:rsidP="000D2FB6"/>
    <w:p w:rsidR="00611674" w:rsidRDefault="00202353">
      <w:pPr>
        <w:pStyle w:val="Heading2"/>
      </w:pPr>
      <w:bookmarkStart w:id="208" w:name="_Toc443661070"/>
      <w:r>
        <w:t>SWMR</w:t>
      </w:r>
      <w:r w:rsidR="003948FF">
        <w:t xml:space="preserve"> </w:t>
      </w:r>
      <w:r w:rsidR="000D2FB6">
        <w:t>Backward Compatibility Issue</w:t>
      </w:r>
      <w:bookmarkEnd w:id="208"/>
    </w:p>
    <w:p w:rsidR="00611674" w:rsidRDefault="00202353" w:rsidP="00611674">
      <w:r>
        <w:t xml:space="preserve">It was brought to The HDF Group developers’ attention that </w:t>
      </w:r>
      <w:r w:rsidR="00D63B8F">
        <w:t xml:space="preserve">the </w:t>
      </w:r>
      <w:r>
        <w:t>SWMR</w:t>
      </w:r>
      <w:ins w:id="209" w:author="Evans, Mark" w:date="2016-02-19T11:11:00Z">
        <w:r w:rsidR="009727A1">
          <w:t>-</w:t>
        </w:r>
      </w:ins>
      <w:del w:id="210" w:author="Evans, Mark" w:date="2016-02-19T11:11:00Z">
        <w:r w:rsidDel="009727A1">
          <w:delText xml:space="preserve"> </w:delText>
        </w:r>
      </w:del>
      <w:r>
        <w:t xml:space="preserve">enabled HDF5 </w:t>
      </w:r>
      <w:r w:rsidR="009727A1">
        <w:t xml:space="preserve">Library </w:t>
      </w:r>
      <w:r>
        <w:t xml:space="preserve">cannot open </w:t>
      </w:r>
      <w:r w:rsidR="00750D74">
        <w:t xml:space="preserve">some </w:t>
      </w:r>
      <w:r>
        <w:t>HDF5 files created b</w:t>
      </w:r>
      <w:r w:rsidR="00750D74">
        <w:t>y HDF5 1.8</w:t>
      </w:r>
      <w:r>
        <w:t>. The issue was reported and documented in JIRA SWMR-79.</w:t>
      </w:r>
      <w:r w:rsidR="00024AF9">
        <w:t xml:space="preserve"> </w:t>
      </w:r>
      <w:ins w:id="211" w:author="Evans, Mark" w:date="2016-02-19T11:12:00Z">
        <w:r w:rsidR="009727A1">
          <w:t xml:space="preserve">This </w:t>
        </w:r>
      </w:ins>
      <w:r w:rsidR="009727A1">
        <w:t xml:space="preserve">behavior </w:t>
      </w:r>
      <w:r w:rsidR="00D63B8F">
        <w:t xml:space="preserve">of the </w:t>
      </w:r>
      <w:r w:rsidR="00024AF9">
        <w:t xml:space="preserve">library violates </w:t>
      </w:r>
      <w:r w:rsidR="00D63B8F">
        <w:t>The HDF Group</w:t>
      </w:r>
      <w:r w:rsidR="00024AF9">
        <w:t xml:space="preserve"> backward compatibility policy that requires </w:t>
      </w:r>
      <w:r w:rsidR="00D63B8F">
        <w:t>any new version</w:t>
      </w:r>
      <w:r w:rsidR="00024AF9">
        <w:t xml:space="preserve"> of the HDF5 library to read </w:t>
      </w:r>
      <w:del w:id="212" w:author="Evans, Mark" w:date="2016-02-19T11:12:00Z">
        <w:r w:rsidR="00024AF9" w:rsidDel="009727A1">
          <w:delText xml:space="preserve">the </w:delText>
        </w:r>
      </w:del>
      <w:r w:rsidR="00024AF9">
        <w:t xml:space="preserve">files created by </w:t>
      </w:r>
      <w:del w:id="213" w:author="Evans, Mark" w:date="2016-02-19T11:12:00Z">
        <w:r w:rsidR="00024AF9" w:rsidDel="009727A1">
          <w:delText xml:space="preserve">the </w:delText>
        </w:r>
      </w:del>
      <w:r w:rsidR="00024AF9">
        <w:t>previous versions of HDF5.</w:t>
      </w:r>
    </w:p>
    <w:p w:rsidR="001712E0" w:rsidRDefault="009727A1" w:rsidP="00611674">
      <w:pPr>
        <w:rPr>
          <w:ins w:id="214" w:author="Evans, Mark" w:date="2016-02-19T11:18:00Z"/>
        </w:rPr>
      </w:pPr>
      <w:ins w:id="215" w:author="Evans, Mark" w:date="2016-02-19T11:12:00Z">
        <w:r>
          <w:t xml:space="preserve">The </w:t>
        </w:r>
      </w:ins>
      <w:del w:id="216" w:author="Evans, Mark" w:date="2016-02-19T11:12:00Z">
        <w:r w:rsidR="00202353" w:rsidDel="009727A1">
          <w:delText xml:space="preserve">Performed </w:delText>
        </w:r>
      </w:del>
      <w:r w:rsidR="00202353">
        <w:t xml:space="preserve">investigation showed that </w:t>
      </w:r>
      <w:r w:rsidR="00024AF9">
        <w:t xml:space="preserve">the </w:t>
      </w:r>
      <w:r w:rsidR="0053560A">
        <w:t>earlier versions of HDF5 1.8 may accidently write</w:t>
      </w:r>
      <w:r w:rsidR="00024AF9">
        <w:t xml:space="preserve"> garbage to th</w:t>
      </w:r>
      <w:r w:rsidR="0053560A">
        <w:t xml:space="preserve">e </w:t>
      </w:r>
      <w:r w:rsidR="00A74F95" w:rsidRPr="009727A1">
        <w:rPr>
          <w:rFonts w:ascii="Courier New" w:hAnsi="Courier New" w:cs="Courier New"/>
          <w:sz w:val="20"/>
          <w:szCs w:val="20"/>
          <w:rPrChange w:id="217" w:author="Evans, Mark" w:date="2016-02-19T11:13:00Z">
            <w:rPr>
              <w:i/>
            </w:rPr>
          </w:rPrChange>
        </w:rPr>
        <w:t xml:space="preserve">status_flags </w:t>
      </w:r>
      <w:r w:rsidR="00A74F95">
        <w:t xml:space="preserve">field </w:t>
      </w:r>
      <w:r w:rsidR="0053560A">
        <w:t>in the superblock</w:t>
      </w:r>
      <w:r w:rsidR="001712E0">
        <w:t xml:space="preserve">. The </w:t>
      </w:r>
      <w:r w:rsidR="00403ADA">
        <w:t xml:space="preserve">HDF5 1.10 </w:t>
      </w:r>
      <w:r>
        <w:t xml:space="preserve">Library </w:t>
      </w:r>
      <w:r w:rsidR="00403ADA">
        <w:t xml:space="preserve">uses </w:t>
      </w:r>
      <w:r w:rsidR="001712E0">
        <w:t xml:space="preserve">values stored </w:t>
      </w:r>
      <w:r w:rsidR="00A74F95">
        <w:t xml:space="preserve">in </w:t>
      </w:r>
      <w:r w:rsidR="00A74F95" w:rsidRPr="009727A1">
        <w:rPr>
          <w:rFonts w:ascii="Courier New" w:hAnsi="Courier New" w:cs="Courier New"/>
          <w:sz w:val="20"/>
          <w:szCs w:val="20"/>
          <w:rPrChange w:id="218" w:author="Evans, Mark" w:date="2016-02-19T11:13:00Z">
            <w:rPr>
              <w:i/>
            </w:rPr>
          </w:rPrChange>
        </w:rPr>
        <w:t>status_flags</w:t>
      </w:r>
      <w:r w:rsidR="00D63B8F" w:rsidRPr="009727A1">
        <w:rPr>
          <w:rFonts w:ascii="Courier New" w:hAnsi="Courier New" w:cs="Courier New"/>
          <w:sz w:val="20"/>
          <w:szCs w:val="20"/>
          <w:rPrChange w:id="219" w:author="Evans, Mark" w:date="2016-02-19T11:13:00Z">
            <w:rPr/>
          </w:rPrChange>
        </w:rPr>
        <w:t xml:space="preserve"> </w:t>
      </w:r>
      <w:r w:rsidR="00D63B8F">
        <w:t xml:space="preserve">to verify that a file can be opened for </w:t>
      </w:r>
      <w:r w:rsidR="00A74F95">
        <w:t>a specified access</w:t>
      </w:r>
      <w:r w:rsidR="00D63B8F">
        <w:t xml:space="preserve">. </w:t>
      </w:r>
      <w:r w:rsidR="00750D74">
        <w:t xml:space="preserve">The </w:t>
      </w:r>
      <w:r w:rsidR="001712E0">
        <w:t>issue was fixed in the later versions of</w:t>
      </w:r>
      <w:r w:rsidR="00750D74">
        <w:t xml:space="preserve"> HDF5 1.8</w:t>
      </w:r>
      <w:r w:rsidR="00750D74">
        <w:rPr>
          <w:rStyle w:val="FootnoteReference"/>
        </w:rPr>
        <w:footnoteReference w:id="1"/>
      </w:r>
      <w:ins w:id="220" w:author="Evans, Mark" w:date="2016-02-19T11:16:00Z">
        <w:r w:rsidR="008B6275">
          <w:t>,</w:t>
        </w:r>
      </w:ins>
      <w:r w:rsidR="00750D74">
        <w:t xml:space="preserve"> and The HDF Group </w:t>
      </w:r>
      <w:ins w:id="221" w:author="Evans, Mark" w:date="2016-02-19T11:17:00Z">
        <w:r w:rsidR="008B6275">
          <w:t xml:space="preserve">now </w:t>
        </w:r>
      </w:ins>
      <w:r w:rsidR="00750D74">
        <w:t xml:space="preserve">provides the </w:t>
      </w:r>
      <w:r w:rsidR="00750D74" w:rsidRPr="008B6275">
        <w:rPr>
          <w:rFonts w:ascii="Courier New" w:hAnsi="Courier New" w:cs="Courier New"/>
          <w:sz w:val="20"/>
          <w:szCs w:val="20"/>
          <w:rPrChange w:id="222" w:author="Evans, Mark" w:date="2016-02-19T11:14:00Z">
            <w:rPr>
              <w:i/>
            </w:rPr>
          </w:rPrChange>
        </w:rPr>
        <w:t>h5clear</w:t>
      </w:r>
      <w:r w:rsidR="00750D74">
        <w:t xml:space="preserve"> tool to </w:t>
      </w:r>
      <w:r w:rsidR="001712E0">
        <w:t>fix</w:t>
      </w:r>
      <w:r w:rsidR="00750D74">
        <w:t xml:space="preserve"> the </w:t>
      </w:r>
      <w:r w:rsidR="00905AEC">
        <w:t xml:space="preserve">values </w:t>
      </w:r>
      <w:r w:rsidR="00750D74">
        <w:t>stored in the garbled field</w:t>
      </w:r>
      <w:ins w:id="223" w:author="Evans, Mark" w:date="2016-02-19T11:17:00Z">
        <w:r w:rsidR="008B6275">
          <w:t>. Since</w:t>
        </w:r>
      </w:ins>
      <w:del w:id="224" w:author="Evans, Mark" w:date="2016-02-19T11:17:00Z">
        <w:r w:rsidR="00750D74" w:rsidDel="008B6275">
          <w:delText xml:space="preserve">, but </w:delText>
        </w:r>
      </w:del>
      <w:ins w:id="225" w:author="Evans, Mark" w:date="2016-02-19T11:17:00Z">
        <w:r w:rsidR="008B6275">
          <w:t xml:space="preserve"> </w:t>
        </w:r>
      </w:ins>
      <w:r w:rsidR="00750D74">
        <w:t xml:space="preserve">this solution requires </w:t>
      </w:r>
      <w:ins w:id="226" w:author="Evans, Mark" w:date="2016-02-19T11:17:00Z">
        <w:r w:rsidR="008B6275">
          <w:t xml:space="preserve">action by the </w:t>
        </w:r>
      </w:ins>
      <w:r w:rsidR="00750D74">
        <w:t>user</w:t>
      </w:r>
      <w:del w:id="227" w:author="Evans, Mark" w:date="2016-02-19T11:18:00Z">
        <w:r w:rsidR="00750D74" w:rsidDel="008B6275">
          <w:delText>’s interference</w:delText>
        </w:r>
      </w:del>
      <w:r w:rsidR="00750D74">
        <w:t xml:space="preserve"> that is not always possible</w:t>
      </w:r>
      <w:ins w:id="228" w:author="Evans, Mark" w:date="2016-02-19T11:18:00Z">
        <w:r w:rsidR="008B6275">
          <w:t>,</w:t>
        </w:r>
      </w:ins>
      <w:del w:id="229" w:author="Evans, Mark" w:date="2016-02-19T11:18:00Z">
        <w:r w:rsidR="00750D74" w:rsidDel="008B6275">
          <w:delText>.</w:delText>
        </w:r>
      </w:del>
      <w:r w:rsidR="00750D74">
        <w:t xml:space="preserve"> The HDF Group was asked to </w:t>
      </w:r>
      <w:r w:rsidR="001712E0">
        <w:t>provide</w:t>
      </w:r>
      <w:r w:rsidR="00750D74">
        <w:t xml:space="preserve"> a solution that would be transparent to </w:t>
      </w:r>
      <w:del w:id="230" w:author="Evans, Mark" w:date="2016-02-19T11:18:00Z">
        <w:r w:rsidR="00750D74" w:rsidDel="008B6275">
          <w:delText xml:space="preserve">the </w:delText>
        </w:r>
      </w:del>
      <w:r w:rsidR="00750D74">
        <w:t xml:space="preserve">applications.  </w:t>
      </w:r>
    </w:p>
    <w:p w:rsidR="008B6275" w:rsidRPr="00D63B8F" w:rsidRDefault="008B6275" w:rsidP="00611674">
      <w:pPr>
        <w:rPr>
          <w:rStyle w:val="Strong"/>
          <w:b w:val="0"/>
          <w:bCs w:val="0"/>
        </w:rPr>
      </w:pPr>
    </w:p>
    <w:p w:rsidR="00611674" w:rsidRDefault="001712E0" w:rsidP="00611674">
      <w:pPr>
        <w:pStyle w:val="Heading3"/>
      </w:pPr>
      <w:bookmarkStart w:id="231" w:name="_Toc443661071"/>
      <w:r>
        <w:t xml:space="preserve">Proposed </w:t>
      </w:r>
      <w:r w:rsidR="008B6275">
        <w:t xml:space="preserve">Change </w:t>
      </w:r>
      <w:r>
        <w:t xml:space="preserve">to </w:t>
      </w:r>
      <w:r w:rsidR="008B6275">
        <w:t xml:space="preserve">Address </w:t>
      </w:r>
      <w:r>
        <w:t>SWMR-79</w:t>
      </w:r>
      <w:bookmarkEnd w:id="231"/>
    </w:p>
    <w:p w:rsidR="002756CA" w:rsidRDefault="001712E0">
      <w:pPr>
        <w:rPr>
          <w:ins w:id="232" w:author="Evans, Mark" w:date="2016-02-19T11:18:00Z"/>
        </w:rPr>
      </w:pPr>
      <w:r>
        <w:t xml:space="preserve">We propose to bump the version of the superblock to 3 when </w:t>
      </w:r>
      <w:r w:rsidR="003948FF">
        <w:t xml:space="preserve">the </w:t>
      </w:r>
      <w:r>
        <w:t xml:space="preserve">HDF5 library version 1.10 </w:t>
      </w:r>
      <w:r w:rsidR="0032429F">
        <w:t>creates a</w:t>
      </w:r>
      <w:r>
        <w:t xml:space="preserve"> file with </w:t>
      </w:r>
      <w:r w:rsidR="000D67A9">
        <w:t xml:space="preserve">the latest format. </w:t>
      </w:r>
      <w:r>
        <w:t xml:space="preserve">Any other </w:t>
      </w:r>
      <w:r w:rsidR="0032429F">
        <w:t xml:space="preserve">HDF5-based </w:t>
      </w:r>
      <w:r>
        <w:t xml:space="preserve">process that opens the file will behave according to semantics described in </w:t>
      </w:r>
      <w:r w:rsidR="0032429F">
        <w:t xml:space="preserve">the </w:t>
      </w:r>
      <w:r w:rsidR="008F6DDA" w:rsidRPr="005C349C">
        <w:rPr>
          <w:i/>
        </w:rPr>
        <w:t xml:space="preserve">RFC: File Locking </w:t>
      </w:r>
      <w:r w:rsidR="006D328E" w:rsidRPr="005C349C">
        <w:rPr>
          <w:i/>
        </w:rPr>
        <w:t xml:space="preserve">under </w:t>
      </w:r>
      <w:r w:rsidR="008F6DDA" w:rsidRPr="005C349C">
        <w:rPr>
          <w:i/>
        </w:rPr>
        <w:t>SWMR – Semantics, Programming Model, and Implementation</w:t>
      </w:r>
      <w:r>
        <w:t>.</w:t>
      </w:r>
      <w:r w:rsidR="0032429F">
        <w:t xml:space="preserve"> The library will ignore </w:t>
      </w:r>
      <w:r w:rsidR="00A74F95">
        <w:t xml:space="preserve">values in </w:t>
      </w:r>
      <w:r w:rsidR="00A74F95" w:rsidRPr="006D328E">
        <w:rPr>
          <w:rFonts w:ascii="Courier New" w:hAnsi="Courier New" w:cs="Courier New"/>
          <w:sz w:val="20"/>
          <w:szCs w:val="20"/>
          <w:rPrChange w:id="233" w:author="Evans, Mark" w:date="2016-02-19T11:33:00Z">
            <w:rPr>
              <w:i/>
            </w:rPr>
          </w:rPrChange>
        </w:rPr>
        <w:t xml:space="preserve">status_flags </w:t>
      </w:r>
      <w:r w:rsidR="0032429F">
        <w:t>when the version of the superblock is less than 3.</w:t>
      </w:r>
    </w:p>
    <w:p w:rsidR="008B6275" w:rsidRDefault="008B6275"/>
    <w:p w:rsidR="002756CA" w:rsidRDefault="001309EE" w:rsidP="00BF6AF4">
      <w:pPr>
        <w:pStyle w:val="Heading4"/>
      </w:pPr>
      <w:r>
        <w:lastRenderedPageBreak/>
        <w:t xml:space="preserve">The Current Implementation of </w:t>
      </w:r>
      <w:ins w:id="234" w:author="Evans, Mark" w:date="2016-02-19T11:37:00Z">
        <w:r>
          <w:t xml:space="preserve">the </w:t>
        </w:r>
      </w:ins>
      <w:r>
        <w:t>Superblock Version</w:t>
      </w:r>
    </w:p>
    <w:p w:rsidR="001F1B15" w:rsidRDefault="00407A51" w:rsidP="00611674">
      <w:r>
        <w:t xml:space="preserve">The library determines the superblock version </w:t>
      </w:r>
      <w:r w:rsidR="000D36DC">
        <w:t>number</w:t>
      </w:r>
      <w:r>
        <w:t xml:space="preserve"> to use based </w:t>
      </w:r>
      <w:r w:rsidR="00582129">
        <w:t>on whether the file is created with or without the latest format</w:t>
      </w:r>
      <w:r w:rsidR="000D36DC">
        <w:rPr>
          <w:rStyle w:val="FootnoteReference"/>
        </w:rPr>
        <w:footnoteReference w:id="2"/>
      </w:r>
      <w:r w:rsidR="00582129">
        <w:t>.</w:t>
      </w:r>
    </w:p>
    <w:p w:rsidR="0031453D" w:rsidRDefault="00407A51" w:rsidP="00AC619A">
      <w:pPr>
        <w:pStyle w:val="ListParagraph"/>
        <w:numPr>
          <w:ilvl w:val="0"/>
          <w:numId w:val="11"/>
        </w:numPr>
        <w:pPrChange w:id="238" w:author="Evans, Mark" w:date="2016-02-19T16:03:00Z">
          <w:pPr>
            <w:pStyle w:val="ListParagraph"/>
            <w:numPr>
              <w:numId w:val="51"/>
            </w:numPr>
            <w:tabs>
              <w:tab w:val="num" w:pos="360"/>
            </w:tabs>
          </w:pPr>
        </w:pPrChange>
      </w:pPr>
      <w:r>
        <w:t xml:space="preserve">When a file is created </w:t>
      </w:r>
      <w:r w:rsidRPr="002104B2">
        <w:rPr>
          <w:b/>
        </w:rPr>
        <w:t>without the latest format</w:t>
      </w:r>
      <w:r w:rsidR="00EA7611">
        <w:t xml:space="preserve">, </w:t>
      </w:r>
      <w:r w:rsidR="009254E1">
        <w:t xml:space="preserve">the library will </w:t>
      </w:r>
      <w:r w:rsidR="001D493E">
        <w:t xml:space="preserve">determine the superblock version </w:t>
      </w:r>
      <w:r w:rsidR="000D36DC">
        <w:t>number</w:t>
      </w:r>
      <w:r w:rsidR="001D493E">
        <w:t xml:space="preserve"> based on the </w:t>
      </w:r>
      <w:r w:rsidR="009254E1">
        <w:t>file acces</w:t>
      </w:r>
      <w:r w:rsidR="001D493E">
        <w:t>s</w:t>
      </w:r>
      <w:r w:rsidR="009254E1">
        <w:t xml:space="preserve"> </w:t>
      </w:r>
      <w:r w:rsidR="001D493E">
        <w:t>flags:</w:t>
      </w:r>
    </w:p>
    <w:p w:rsidR="00146EB7" w:rsidRDefault="000D36DC" w:rsidP="00AC619A">
      <w:pPr>
        <w:pStyle w:val="ListParagraph"/>
        <w:numPr>
          <w:ilvl w:val="1"/>
          <w:numId w:val="9"/>
        </w:numPr>
        <w:ind w:left="1080"/>
        <w:pPrChange w:id="239" w:author="Evans, Mark" w:date="2016-02-19T16:03:00Z">
          <w:pPr>
            <w:pStyle w:val="ListParagraph"/>
            <w:numPr>
              <w:ilvl w:val="1"/>
              <w:numId w:val="45"/>
            </w:numPr>
            <w:tabs>
              <w:tab w:val="num" w:pos="360"/>
            </w:tabs>
            <w:ind w:left="1080"/>
          </w:pPr>
        </w:pPrChange>
      </w:pPr>
      <w:r>
        <w:t>W</w:t>
      </w:r>
      <w:r w:rsidR="009B5A79">
        <w:t>rite</w:t>
      </w:r>
      <w:r w:rsidR="00FC46DE">
        <w:t xml:space="preserve"> access</w:t>
      </w:r>
      <w:r w:rsidR="00146EB7">
        <w:t>:</w:t>
      </w:r>
    </w:p>
    <w:p w:rsidR="00146EB7" w:rsidRDefault="00146EB7" w:rsidP="00BF6AF4">
      <w:pPr>
        <w:ind w:left="1080"/>
      </w:pPr>
      <w:r>
        <w:t>The library uses version 0 by default</w:t>
      </w:r>
      <w:ins w:id="240" w:author="Evans, Mark" w:date="2016-02-19T13:02:00Z">
        <w:r w:rsidR="007D0458">
          <w:t>,</w:t>
        </w:r>
      </w:ins>
      <w:del w:id="241" w:author="Evans, Mark" w:date="2016-02-19T13:02:00Z">
        <w:r w:rsidDel="007D0458">
          <w:delText xml:space="preserve">. </w:delText>
        </w:r>
      </w:del>
      <w:r>
        <w:t xml:space="preserve"> </w:t>
      </w:r>
      <w:r w:rsidR="007D0458">
        <w:t xml:space="preserve">but </w:t>
      </w:r>
      <w:r>
        <w:t xml:space="preserve">it will bump the version </w:t>
      </w:r>
      <w:r w:rsidR="000D36DC">
        <w:t xml:space="preserve">number </w:t>
      </w:r>
      <w:r w:rsidR="009133A8">
        <w:t>based</w:t>
      </w:r>
      <w:r>
        <w:t xml:space="preserve"> on the existence of the following file creation properties:</w:t>
      </w:r>
    </w:p>
    <w:p w:rsidR="00146EB7" w:rsidRDefault="00F33909" w:rsidP="00AC619A">
      <w:pPr>
        <w:pStyle w:val="ListParagraph"/>
        <w:numPr>
          <w:ilvl w:val="0"/>
          <w:numId w:val="10"/>
        </w:numPr>
        <w:ind w:left="1440"/>
        <w:pPrChange w:id="242" w:author="Evans, Mark" w:date="2016-02-19T16:03:00Z">
          <w:pPr>
            <w:pStyle w:val="ListParagraph"/>
            <w:numPr>
              <w:numId w:val="46"/>
            </w:numPr>
            <w:tabs>
              <w:tab w:val="num" w:pos="360"/>
            </w:tabs>
            <w:ind w:left="1440"/>
          </w:pPr>
        </w:pPrChange>
      </w:pPr>
      <w:r>
        <w:t xml:space="preserve">If </w:t>
      </w:r>
      <w:ins w:id="243" w:author="Evans, Mark" w:date="2016-02-19T11:38:00Z">
        <w:r w:rsidR="001309EE">
          <w:t xml:space="preserve">a </w:t>
        </w:r>
      </w:ins>
      <w:r w:rsidR="00146EB7">
        <w:t xml:space="preserve">non-default </w:t>
      </w:r>
      <w:r w:rsidR="00FC613C">
        <w:t xml:space="preserve">v1 B-tree K value </w:t>
      </w:r>
      <w:r w:rsidR="00146EB7">
        <w:t>is set, the version is set to 1.</w:t>
      </w:r>
    </w:p>
    <w:p w:rsidR="00146EB7" w:rsidRDefault="00F33909" w:rsidP="00AC619A">
      <w:pPr>
        <w:pStyle w:val="ListParagraph"/>
        <w:numPr>
          <w:ilvl w:val="0"/>
          <w:numId w:val="10"/>
        </w:numPr>
        <w:ind w:left="1440"/>
        <w:pPrChange w:id="244" w:author="Evans, Mark" w:date="2016-02-19T16:03:00Z">
          <w:pPr>
            <w:pStyle w:val="ListParagraph"/>
            <w:numPr>
              <w:numId w:val="46"/>
            </w:numPr>
            <w:tabs>
              <w:tab w:val="num" w:pos="360"/>
            </w:tabs>
            <w:ind w:left="1440"/>
          </w:pPr>
        </w:pPrChange>
      </w:pPr>
      <w:r>
        <w:t xml:space="preserve">If </w:t>
      </w:r>
      <w:ins w:id="245" w:author="Evans, Mark" w:date="2016-02-19T11:39:00Z">
        <w:r w:rsidR="001309EE">
          <w:t xml:space="preserve">the </w:t>
        </w:r>
      </w:ins>
      <w:r w:rsidR="00146EB7">
        <w:t xml:space="preserve">shared </w:t>
      </w:r>
      <w:r w:rsidR="00FC613C">
        <w:t xml:space="preserve">object header </w:t>
      </w:r>
      <w:r w:rsidR="00146EB7">
        <w:t xml:space="preserve">message </w:t>
      </w:r>
      <w:r w:rsidR="00FC613C">
        <w:t>index (SOHM) is</w:t>
      </w:r>
      <w:r w:rsidR="00146EB7">
        <w:t xml:space="preserve"> </w:t>
      </w:r>
      <w:r w:rsidR="00FC613C">
        <w:t>enabled</w:t>
      </w:r>
      <w:r w:rsidR="00146EB7">
        <w:t xml:space="preserve">, the version is set to 2.  </w:t>
      </w:r>
    </w:p>
    <w:p w:rsidR="00146EB7" w:rsidRDefault="00146EB7" w:rsidP="00AC619A">
      <w:pPr>
        <w:pStyle w:val="ListParagraph"/>
        <w:numPr>
          <w:ilvl w:val="0"/>
          <w:numId w:val="10"/>
        </w:numPr>
        <w:ind w:left="1440"/>
        <w:pPrChange w:id="246" w:author="Evans, Mark" w:date="2016-02-19T16:03:00Z">
          <w:pPr>
            <w:pStyle w:val="ListParagraph"/>
            <w:numPr>
              <w:numId w:val="46"/>
            </w:numPr>
            <w:tabs>
              <w:tab w:val="num" w:pos="360"/>
            </w:tabs>
            <w:ind w:left="1440"/>
          </w:pPr>
        </w:pPrChange>
      </w:pPr>
      <w:r>
        <w:t xml:space="preserve">If </w:t>
      </w:r>
      <w:ins w:id="247" w:author="Evans, Mark" w:date="2016-02-19T11:39:00Z">
        <w:r w:rsidR="001309EE">
          <w:t xml:space="preserve">a </w:t>
        </w:r>
      </w:ins>
      <w:r>
        <w:t xml:space="preserve">non-default file space </w:t>
      </w:r>
      <w:r w:rsidR="000D67A9">
        <w:t>info</w:t>
      </w:r>
      <w:r>
        <w:t xml:space="preserve"> </w:t>
      </w:r>
      <w:ins w:id="248" w:author="Evans, Mark" w:date="2016-02-19T11:39:00Z">
        <w:r w:rsidR="001309EE">
          <w:t xml:space="preserve">value </w:t>
        </w:r>
      </w:ins>
      <w:r>
        <w:t xml:space="preserve">is set, the version is set to 2.  </w:t>
      </w:r>
    </w:p>
    <w:p w:rsidR="001F1B15" w:rsidRDefault="001F1B15" w:rsidP="00AC619A">
      <w:pPr>
        <w:pStyle w:val="ListParagraph"/>
        <w:numPr>
          <w:ilvl w:val="1"/>
          <w:numId w:val="9"/>
        </w:numPr>
        <w:ind w:left="1080"/>
        <w:pPrChange w:id="249" w:author="Evans, Mark" w:date="2016-02-19T16:03:00Z">
          <w:pPr>
            <w:pStyle w:val="ListParagraph"/>
            <w:numPr>
              <w:ilvl w:val="1"/>
              <w:numId w:val="45"/>
            </w:numPr>
            <w:tabs>
              <w:tab w:val="num" w:pos="360"/>
            </w:tabs>
            <w:ind w:left="1080"/>
          </w:pPr>
        </w:pPrChange>
      </w:pPr>
      <w:r>
        <w:t>SWMR</w:t>
      </w:r>
      <w:r w:rsidR="00FC46DE">
        <w:t xml:space="preserve"> </w:t>
      </w:r>
      <w:r w:rsidR="009B5A79">
        <w:t>write</w:t>
      </w:r>
      <w:r w:rsidR="00FC46DE">
        <w:t xml:space="preserve"> access</w:t>
      </w:r>
      <w:r>
        <w:t>: file creation will fail</w:t>
      </w:r>
    </w:p>
    <w:p w:rsidR="00582129" w:rsidRPr="00BF6AF4" w:rsidRDefault="00142E7E" w:rsidP="00BF6AF4">
      <w:pPr>
        <w:pStyle w:val="TableHeading"/>
        <w:rPr>
          <w:b/>
          <w:bCs/>
          <w:i/>
          <w:iCs/>
        </w:rPr>
      </w:pPr>
      <w:r w:rsidRPr="00BF6AF4">
        <w:rPr>
          <w:rStyle w:val="IntenseEmphasis"/>
        </w:rPr>
        <w:t>File without latest format</w:t>
      </w:r>
    </w:p>
    <w:tbl>
      <w:tblPr>
        <w:tblStyle w:val="TableGrid"/>
        <w:tblW w:w="10188" w:type="dxa"/>
        <w:tblLook w:val="04A0" w:firstRow="1" w:lastRow="0" w:firstColumn="1" w:lastColumn="0" w:noHBand="0" w:noVBand="1"/>
      </w:tblPr>
      <w:tblGrid>
        <w:gridCol w:w="918"/>
        <w:gridCol w:w="3150"/>
        <w:gridCol w:w="1260"/>
        <w:gridCol w:w="2880"/>
        <w:gridCol w:w="1980"/>
      </w:tblGrid>
      <w:tr w:rsidR="00200239" w:rsidRPr="005C349C" w:rsidTr="00200239">
        <w:tc>
          <w:tcPr>
            <w:tcW w:w="8208" w:type="dxa"/>
            <w:gridSpan w:val="4"/>
            <w:shd w:val="clear" w:color="auto" w:fill="E0E0E0"/>
            <w:vAlign w:val="center"/>
          </w:tcPr>
          <w:p w:rsidR="00200239" w:rsidRPr="005C349C" w:rsidRDefault="000D36DC">
            <w:pPr>
              <w:keepNext/>
              <w:keepLines/>
              <w:spacing w:before="200"/>
              <w:jc w:val="center"/>
              <w:outlineLvl w:val="3"/>
              <w:rPr>
                <w:rFonts w:eastAsiaTheme="majorEastAsia" w:cstheme="majorBidi"/>
                <w:i/>
                <w:iCs/>
                <w:color w:val="000000" w:themeColor="text1"/>
                <w:szCs w:val="20"/>
              </w:rPr>
            </w:pPr>
            <w:r>
              <w:rPr>
                <w:i/>
              </w:rPr>
              <w:t>W</w:t>
            </w:r>
            <w:r w:rsidR="00FC46DE">
              <w:rPr>
                <w:i/>
              </w:rPr>
              <w:t xml:space="preserve">rite </w:t>
            </w:r>
            <w:r w:rsidR="003276A2">
              <w:rPr>
                <w:i/>
              </w:rPr>
              <w:t>Access</w:t>
            </w:r>
          </w:p>
        </w:tc>
        <w:tc>
          <w:tcPr>
            <w:tcW w:w="1980" w:type="dxa"/>
            <w:vMerge w:val="restart"/>
            <w:shd w:val="clear" w:color="auto" w:fill="E0E0E0"/>
          </w:tcPr>
          <w:p w:rsidR="00200239" w:rsidRDefault="00200239" w:rsidP="00200239">
            <w:pPr>
              <w:keepNext/>
              <w:keepLines/>
              <w:spacing w:before="200"/>
              <w:jc w:val="center"/>
              <w:outlineLvl w:val="3"/>
              <w:rPr>
                <w:i/>
              </w:rPr>
            </w:pPr>
            <w:r>
              <w:rPr>
                <w:i/>
              </w:rPr>
              <w:t>SWMR</w:t>
            </w:r>
            <w:r w:rsidR="00FC46DE">
              <w:rPr>
                <w:i/>
              </w:rPr>
              <w:t xml:space="preserve"> </w:t>
            </w:r>
            <w:r w:rsidR="003276A2">
              <w:rPr>
                <w:i/>
              </w:rPr>
              <w:t>Write Access</w:t>
            </w:r>
          </w:p>
        </w:tc>
      </w:tr>
      <w:tr w:rsidR="00200239" w:rsidRPr="005C349C" w:rsidTr="00200239">
        <w:tc>
          <w:tcPr>
            <w:tcW w:w="918" w:type="dxa"/>
            <w:tcBorders>
              <w:bottom w:val="single" w:sz="4" w:space="0" w:color="000000" w:themeColor="text1"/>
            </w:tcBorders>
            <w:shd w:val="clear" w:color="auto" w:fill="E0E0E0"/>
            <w:vAlign w:val="center"/>
          </w:tcPr>
          <w:p w:rsidR="00200239" w:rsidRPr="005C349C" w:rsidRDefault="00200239" w:rsidP="00200239">
            <w:pPr>
              <w:jc w:val="center"/>
              <w:rPr>
                <w:i/>
              </w:rPr>
            </w:pPr>
            <w:r>
              <w:rPr>
                <w:i/>
              </w:rPr>
              <w:t>--</w:t>
            </w:r>
          </w:p>
        </w:tc>
        <w:tc>
          <w:tcPr>
            <w:tcW w:w="3150" w:type="dxa"/>
            <w:tcBorders>
              <w:bottom w:val="single" w:sz="4" w:space="0" w:color="000000" w:themeColor="text1"/>
            </w:tcBorders>
            <w:shd w:val="clear" w:color="auto" w:fill="E0E0E0"/>
            <w:vAlign w:val="center"/>
          </w:tcPr>
          <w:p w:rsidR="00200239" w:rsidRPr="005C349C" w:rsidRDefault="007D0458" w:rsidP="00200239">
            <w:pPr>
              <w:jc w:val="center"/>
              <w:rPr>
                <w:i/>
              </w:rPr>
            </w:pPr>
            <w:r>
              <w:rPr>
                <w:i/>
              </w:rPr>
              <w:t>N</w:t>
            </w:r>
            <w:r w:rsidRPr="005C349C">
              <w:rPr>
                <w:i/>
              </w:rPr>
              <w:t>on</w:t>
            </w:r>
            <w:r w:rsidR="00200239" w:rsidRPr="005C349C">
              <w:rPr>
                <w:i/>
              </w:rPr>
              <w:t xml:space="preserve">-default </w:t>
            </w:r>
            <w:r w:rsidR="00200239">
              <w:rPr>
                <w:i/>
              </w:rPr>
              <w:t>v1 B-tree</w:t>
            </w:r>
            <w:r w:rsidR="00200239" w:rsidRPr="005C349C">
              <w:rPr>
                <w:i/>
              </w:rPr>
              <w:t xml:space="preserve"> K</w:t>
            </w:r>
            <w:r w:rsidR="00200239">
              <w:rPr>
                <w:i/>
              </w:rPr>
              <w:t xml:space="preserve"> value</w:t>
            </w:r>
          </w:p>
        </w:tc>
        <w:tc>
          <w:tcPr>
            <w:tcW w:w="1260" w:type="dxa"/>
            <w:tcBorders>
              <w:bottom w:val="single" w:sz="4" w:space="0" w:color="000000" w:themeColor="text1"/>
            </w:tcBorders>
            <w:shd w:val="clear" w:color="auto" w:fill="E0E0E0"/>
            <w:vAlign w:val="center"/>
          </w:tcPr>
          <w:p w:rsidR="00200239" w:rsidRPr="005C349C" w:rsidRDefault="00200239" w:rsidP="00200239">
            <w:pPr>
              <w:jc w:val="center"/>
              <w:rPr>
                <w:i/>
              </w:rPr>
            </w:pPr>
            <w:r w:rsidRPr="005C349C">
              <w:rPr>
                <w:i/>
              </w:rPr>
              <w:t xml:space="preserve">SOHM </w:t>
            </w:r>
          </w:p>
        </w:tc>
        <w:tc>
          <w:tcPr>
            <w:tcW w:w="2880" w:type="dxa"/>
            <w:tcBorders>
              <w:bottom w:val="single" w:sz="4" w:space="0" w:color="000000" w:themeColor="text1"/>
            </w:tcBorders>
            <w:shd w:val="clear" w:color="auto" w:fill="E0E0E0"/>
            <w:vAlign w:val="center"/>
          </w:tcPr>
          <w:p w:rsidR="00200239" w:rsidRPr="005C349C" w:rsidRDefault="007D0458" w:rsidP="00200239">
            <w:pPr>
              <w:jc w:val="center"/>
              <w:rPr>
                <w:i/>
              </w:rPr>
            </w:pPr>
            <w:r>
              <w:rPr>
                <w:i/>
              </w:rPr>
              <w:t>N</w:t>
            </w:r>
            <w:r w:rsidRPr="005C349C">
              <w:rPr>
                <w:i/>
              </w:rPr>
              <w:t>on</w:t>
            </w:r>
            <w:r w:rsidR="00200239" w:rsidRPr="005C349C">
              <w:rPr>
                <w:i/>
              </w:rPr>
              <w:t xml:space="preserve">-default </w:t>
            </w:r>
            <w:r w:rsidR="00200239">
              <w:rPr>
                <w:i/>
              </w:rPr>
              <w:t xml:space="preserve">file </w:t>
            </w:r>
            <w:r w:rsidR="00200239" w:rsidRPr="005C349C">
              <w:rPr>
                <w:i/>
              </w:rPr>
              <w:t>space</w:t>
            </w:r>
            <w:r w:rsidR="00200239">
              <w:rPr>
                <w:i/>
              </w:rPr>
              <w:t xml:space="preserve"> info</w:t>
            </w:r>
          </w:p>
        </w:tc>
        <w:tc>
          <w:tcPr>
            <w:tcW w:w="1980" w:type="dxa"/>
            <w:vMerge/>
            <w:tcBorders>
              <w:bottom w:val="single" w:sz="4" w:space="0" w:color="000000" w:themeColor="text1"/>
            </w:tcBorders>
            <w:shd w:val="clear" w:color="auto" w:fill="E0E0E0"/>
          </w:tcPr>
          <w:p w:rsidR="00200239" w:rsidRDefault="00200239" w:rsidP="00200239">
            <w:pPr>
              <w:jc w:val="center"/>
              <w:rPr>
                <w:i/>
              </w:rPr>
            </w:pPr>
          </w:p>
        </w:tc>
      </w:tr>
      <w:tr w:rsidR="00200239" w:rsidTr="00BF6AF4">
        <w:tc>
          <w:tcPr>
            <w:tcW w:w="918" w:type="dxa"/>
            <w:shd w:val="clear" w:color="auto" w:fill="auto"/>
            <w:vAlign w:val="center"/>
          </w:tcPr>
          <w:p w:rsidR="00200239" w:rsidRDefault="00200239">
            <w:pPr>
              <w:jc w:val="center"/>
              <w:rPr>
                <w:rFonts w:eastAsiaTheme="majorEastAsia" w:cstheme="majorBidi"/>
                <w:b/>
                <w:bCs/>
                <w:i/>
                <w:iCs/>
                <w:color w:val="000000" w:themeColor="text1"/>
              </w:rPr>
            </w:pPr>
            <w:r>
              <w:t>v. 0</w:t>
            </w:r>
          </w:p>
        </w:tc>
        <w:tc>
          <w:tcPr>
            <w:tcW w:w="3150" w:type="dxa"/>
            <w:shd w:val="clear" w:color="auto" w:fill="auto"/>
            <w:vAlign w:val="center"/>
          </w:tcPr>
          <w:p w:rsidR="00200239" w:rsidRDefault="00200239">
            <w:pPr>
              <w:jc w:val="center"/>
            </w:pPr>
            <w:r>
              <w:t>v. 1</w:t>
            </w:r>
            <w:r w:rsidR="002D50B2">
              <w:rPr>
                <w:vertAlign w:val="superscript"/>
              </w:rPr>
              <w:t>+</w:t>
            </w:r>
          </w:p>
        </w:tc>
        <w:tc>
          <w:tcPr>
            <w:tcW w:w="1260" w:type="dxa"/>
            <w:shd w:val="clear" w:color="auto" w:fill="auto"/>
            <w:vAlign w:val="center"/>
          </w:tcPr>
          <w:p w:rsidR="00200239" w:rsidRDefault="00200239">
            <w:pPr>
              <w:jc w:val="center"/>
            </w:pPr>
            <w:r>
              <w:t>v. 2*</w:t>
            </w:r>
          </w:p>
        </w:tc>
        <w:tc>
          <w:tcPr>
            <w:tcW w:w="2880" w:type="dxa"/>
            <w:shd w:val="clear" w:color="auto" w:fill="auto"/>
            <w:vAlign w:val="center"/>
          </w:tcPr>
          <w:p w:rsidR="00200239" w:rsidRDefault="00200239" w:rsidP="00200239">
            <w:pPr>
              <w:jc w:val="center"/>
            </w:pPr>
            <w:r>
              <w:t>v. 2*</w:t>
            </w:r>
          </w:p>
        </w:tc>
        <w:tc>
          <w:tcPr>
            <w:tcW w:w="1980" w:type="dxa"/>
          </w:tcPr>
          <w:p w:rsidR="00200239" w:rsidRDefault="00200239" w:rsidP="00200239">
            <w:pPr>
              <w:jc w:val="center"/>
            </w:pPr>
            <w:r>
              <w:t>fail</w:t>
            </w:r>
          </w:p>
        </w:tc>
      </w:tr>
    </w:tbl>
    <w:p w:rsidR="00582129" w:rsidRDefault="00582129"/>
    <w:p w:rsidR="00001076" w:rsidRDefault="00001076" w:rsidP="00AC619A">
      <w:pPr>
        <w:pStyle w:val="ListParagraph"/>
        <w:numPr>
          <w:ilvl w:val="0"/>
          <w:numId w:val="11"/>
        </w:numPr>
        <w:pPrChange w:id="250" w:author="Evans, Mark" w:date="2016-02-19T16:03:00Z">
          <w:pPr>
            <w:pStyle w:val="ListParagraph"/>
            <w:numPr>
              <w:numId w:val="51"/>
            </w:numPr>
            <w:tabs>
              <w:tab w:val="num" w:pos="360"/>
            </w:tabs>
          </w:pPr>
        </w:pPrChange>
      </w:pPr>
      <w:r>
        <w:t xml:space="preserve">When a file is created </w:t>
      </w:r>
      <w:r w:rsidRPr="002104B2">
        <w:rPr>
          <w:b/>
        </w:rPr>
        <w:t>with the latest format</w:t>
      </w:r>
      <w:r>
        <w:t xml:space="preserve">, </w:t>
      </w:r>
      <w:r w:rsidR="00905AEC">
        <w:t xml:space="preserve">the library sets superblock </w:t>
      </w:r>
      <w:r>
        <w:t xml:space="preserve">version </w:t>
      </w:r>
      <w:r w:rsidR="00905AEC">
        <w:t xml:space="preserve">to </w:t>
      </w:r>
      <w:r>
        <w:t>2</w:t>
      </w:r>
      <w:r w:rsidR="003A7058">
        <w:t xml:space="preserve"> and activate</w:t>
      </w:r>
      <w:ins w:id="251" w:author="Evans, Mark" w:date="2016-02-19T13:03:00Z">
        <w:r w:rsidR="007D0458">
          <w:t>s</w:t>
        </w:r>
      </w:ins>
      <w:r w:rsidR="003A7058">
        <w:t xml:space="preserve"> </w:t>
      </w:r>
      <w:del w:id="252" w:author="Evans, Mark" w:date="2016-02-19T13:27:00Z">
        <w:r w:rsidR="003A7058" w:rsidDel="003276A2">
          <w:delText xml:space="preserve">all </w:delText>
        </w:r>
      </w:del>
      <w:ins w:id="253" w:author="Evans, Mark" w:date="2016-02-19T13:04:00Z">
        <w:r w:rsidR="007D0458">
          <w:t xml:space="preserve">the </w:t>
        </w:r>
      </w:ins>
      <w:r w:rsidR="003A7058">
        <w:t>latest version support</w:t>
      </w:r>
      <w:r>
        <w:t>.</w:t>
      </w:r>
      <w:r w:rsidR="00582129">
        <w:t xml:space="preserve">  </w:t>
      </w:r>
    </w:p>
    <w:p w:rsidR="008233CE" w:rsidRPr="00BF6AF4" w:rsidRDefault="00142E7E" w:rsidP="00BF6AF4">
      <w:pPr>
        <w:pStyle w:val="TableHeading"/>
        <w:rPr>
          <w:rStyle w:val="IntenseEmphasis"/>
        </w:rPr>
      </w:pPr>
      <w:r w:rsidRPr="00BF6AF4">
        <w:rPr>
          <w:rStyle w:val="IntenseEmphasis"/>
        </w:rPr>
        <w:t xml:space="preserve">File with </w:t>
      </w:r>
      <w:r w:rsidR="00D72CBF" w:rsidRPr="00BF6AF4">
        <w:rPr>
          <w:rStyle w:val="IntenseEmphasis"/>
        </w:rPr>
        <w:t>latest format</w:t>
      </w:r>
    </w:p>
    <w:tbl>
      <w:tblPr>
        <w:tblStyle w:val="TableGrid"/>
        <w:tblW w:w="10188" w:type="dxa"/>
        <w:tblLook w:val="04A0" w:firstRow="1" w:lastRow="0" w:firstColumn="1" w:lastColumn="0" w:noHBand="0" w:noVBand="1"/>
      </w:tblPr>
      <w:tblGrid>
        <w:gridCol w:w="1638"/>
        <w:gridCol w:w="3420"/>
        <w:gridCol w:w="1980"/>
        <w:gridCol w:w="3150"/>
      </w:tblGrid>
      <w:tr w:rsidR="00422AA4" w:rsidTr="00BF6AF4">
        <w:tc>
          <w:tcPr>
            <w:tcW w:w="10188" w:type="dxa"/>
            <w:gridSpan w:val="4"/>
            <w:shd w:val="clear" w:color="auto" w:fill="E0E0E0"/>
            <w:vAlign w:val="center"/>
          </w:tcPr>
          <w:p w:rsidR="00422AA4" w:rsidRPr="00BF6AF4" w:rsidRDefault="000D36DC" w:rsidP="00BF6AF4">
            <w:pPr>
              <w:keepNext/>
              <w:keepLines/>
              <w:spacing w:before="200"/>
              <w:jc w:val="center"/>
              <w:outlineLvl w:val="3"/>
            </w:pPr>
            <w:r>
              <w:rPr>
                <w:i/>
              </w:rPr>
              <w:t>W</w:t>
            </w:r>
            <w:r w:rsidR="00FC46DE">
              <w:rPr>
                <w:i/>
              </w:rPr>
              <w:t xml:space="preserve">rite </w:t>
            </w:r>
            <w:r w:rsidR="003276A2">
              <w:rPr>
                <w:i/>
              </w:rPr>
              <w:t>Access</w:t>
            </w:r>
            <w:r w:rsidR="00422AA4">
              <w:rPr>
                <w:i/>
              </w:rPr>
              <w:t>/SWMR</w:t>
            </w:r>
            <w:r w:rsidR="00FC46DE">
              <w:rPr>
                <w:i/>
              </w:rPr>
              <w:t xml:space="preserve"> </w:t>
            </w:r>
            <w:r w:rsidR="003276A2">
              <w:rPr>
                <w:i/>
              </w:rPr>
              <w:t>Write Access</w:t>
            </w:r>
          </w:p>
        </w:tc>
      </w:tr>
      <w:tr w:rsidR="00422AA4" w:rsidTr="00BF6AF4">
        <w:tc>
          <w:tcPr>
            <w:tcW w:w="1638" w:type="dxa"/>
            <w:tcBorders>
              <w:bottom w:val="single" w:sz="4" w:space="0" w:color="000000" w:themeColor="text1"/>
            </w:tcBorders>
            <w:shd w:val="clear" w:color="auto" w:fill="E0E0E0"/>
            <w:vAlign w:val="center"/>
          </w:tcPr>
          <w:p w:rsidR="00422AA4" w:rsidRPr="00BF6AF4" w:rsidRDefault="00422AA4" w:rsidP="008233CE">
            <w:pPr>
              <w:jc w:val="center"/>
              <w:rPr>
                <w:i/>
              </w:rPr>
            </w:pPr>
            <w:r>
              <w:rPr>
                <w:i/>
              </w:rPr>
              <w:t>--</w:t>
            </w:r>
          </w:p>
        </w:tc>
        <w:tc>
          <w:tcPr>
            <w:tcW w:w="3420" w:type="dxa"/>
            <w:tcBorders>
              <w:bottom w:val="single" w:sz="4" w:space="0" w:color="000000" w:themeColor="text1"/>
            </w:tcBorders>
            <w:shd w:val="clear" w:color="auto" w:fill="E0E0E0"/>
            <w:vAlign w:val="center"/>
          </w:tcPr>
          <w:p w:rsidR="00422AA4" w:rsidRPr="00BF6AF4" w:rsidRDefault="007D0458">
            <w:pPr>
              <w:jc w:val="center"/>
              <w:rPr>
                <w:i/>
              </w:rPr>
            </w:pPr>
            <w:r>
              <w:rPr>
                <w:i/>
              </w:rPr>
              <w:t>N</w:t>
            </w:r>
            <w:r w:rsidRPr="00BF6AF4">
              <w:rPr>
                <w:i/>
              </w:rPr>
              <w:t>on</w:t>
            </w:r>
            <w:r w:rsidR="00422AA4" w:rsidRPr="00BF6AF4">
              <w:rPr>
                <w:i/>
              </w:rPr>
              <w:t xml:space="preserve">-default </w:t>
            </w:r>
            <w:r w:rsidR="00FC613C">
              <w:rPr>
                <w:i/>
              </w:rPr>
              <w:t>v1 B-tree</w:t>
            </w:r>
            <w:r w:rsidR="00422AA4" w:rsidRPr="00BF6AF4">
              <w:rPr>
                <w:i/>
              </w:rPr>
              <w:t xml:space="preserve"> K</w:t>
            </w:r>
            <w:r w:rsidR="00FC613C">
              <w:rPr>
                <w:i/>
              </w:rPr>
              <w:t xml:space="preserve"> value</w:t>
            </w:r>
          </w:p>
        </w:tc>
        <w:tc>
          <w:tcPr>
            <w:tcW w:w="1980" w:type="dxa"/>
            <w:tcBorders>
              <w:bottom w:val="single" w:sz="4" w:space="0" w:color="000000" w:themeColor="text1"/>
            </w:tcBorders>
            <w:shd w:val="clear" w:color="auto" w:fill="E0E0E0"/>
            <w:vAlign w:val="center"/>
          </w:tcPr>
          <w:p w:rsidR="00422AA4" w:rsidRPr="00BF6AF4" w:rsidRDefault="00422AA4">
            <w:pPr>
              <w:jc w:val="center"/>
              <w:rPr>
                <w:i/>
              </w:rPr>
            </w:pPr>
            <w:r w:rsidRPr="00BF6AF4">
              <w:rPr>
                <w:i/>
              </w:rPr>
              <w:t xml:space="preserve">SOHM </w:t>
            </w:r>
          </w:p>
        </w:tc>
        <w:tc>
          <w:tcPr>
            <w:tcW w:w="3150" w:type="dxa"/>
            <w:tcBorders>
              <w:bottom w:val="single" w:sz="4" w:space="0" w:color="000000" w:themeColor="text1"/>
            </w:tcBorders>
            <w:shd w:val="clear" w:color="auto" w:fill="E0E0E0"/>
            <w:vAlign w:val="center"/>
          </w:tcPr>
          <w:p w:rsidR="00422AA4" w:rsidRPr="00BF6AF4" w:rsidRDefault="007D0458">
            <w:pPr>
              <w:jc w:val="center"/>
              <w:rPr>
                <w:i/>
              </w:rPr>
            </w:pPr>
            <w:r>
              <w:rPr>
                <w:i/>
              </w:rPr>
              <w:t>N</w:t>
            </w:r>
            <w:r w:rsidRPr="00BF6AF4">
              <w:rPr>
                <w:i/>
              </w:rPr>
              <w:t>on</w:t>
            </w:r>
            <w:r w:rsidR="00422AA4" w:rsidRPr="00BF6AF4">
              <w:rPr>
                <w:i/>
              </w:rPr>
              <w:t xml:space="preserve">-default </w:t>
            </w:r>
            <w:r w:rsidR="000D67A9">
              <w:rPr>
                <w:i/>
              </w:rPr>
              <w:t xml:space="preserve">file </w:t>
            </w:r>
            <w:r w:rsidR="00422AA4" w:rsidRPr="00BF6AF4">
              <w:rPr>
                <w:i/>
              </w:rPr>
              <w:t>space</w:t>
            </w:r>
            <w:r w:rsidR="00F33909">
              <w:rPr>
                <w:i/>
              </w:rPr>
              <w:t xml:space="preserve"> info</w:t>
            </w:r>
          </w:p>
        </w:tc>
      </w:tr>
      <w:tr w:rsidR="00422AA4" w:rsidTr="00BF6AF4">
        <w:tc>
          <w:tcPr>
            <w:tcW w:w="1638" w:type="dxa"/>
            <w:shd w:val="clear" w:color="auto" w:fill="auto"/>
            <w:vAlign w:val="center"/>
          </w:tcPr>
          <w:p w:rsidR="00422AA4" w:rsidRDefault="00422AA4" w:rsidP="00BF6AF4">
            <w:pPr>
              <w:jc w:val="center"/>
              <w:rPr>
                <w:rFonts w:eastAsiaTheme="majorEastAsia" w:cstheme="majorBidi"/>
                <w:b/>
                <w:bCs/>
                <w:i/>
                <w:iCs/>
                <w:color w:val="000000" w:themeColor="text1"/>
                <w:szCs w:val="20"/>
              </w:rPr>
            </w:pPr>
            <w:r>
              <w:t>v. 2</w:t>
            </w:r>
          </w:p>
        </w:tc>
        <w:tc>
          <w:tcPr>
            <w:tcW w:w="3420" w:type="dxa"/>
            <w:shd w:val="clear" w:color="auto" w:fill="auto"/>
            <w:vAlign w:val="center"/>
          </w:tcPr>
          <w:p w:rsidR="00422AA4" w:rsidRPr="00CA723E" w:rsidRDefault="00422AA4" w:rsidP="00CA723E">
            <w:pPr>
              <w:jc w:val="center"/>
              <w:rPr>
                <w:vertAlign w:val="superscript"/>
              </w:rPr>
            </w:pPr>
            <w:r>
              <w:t>v. 2</w:t>
            </w:r>
            <w:r w:rsidR="002D50B2">
              <w:rPr>
                <w:vertAlign w:val="superscript"/>
              </w:rPr>
              <w:t>+</w:t>
            </w:r>
          </w:p>
        </w:tc>
        <w:tc>
          <w:tcPr>
            <w:tcW w:w="1980" w:type="dxa"/>
            <w:shd w:val="clear" w:color="auto" w:fill="auto"/>
            <w:vAlign w:val="center"/>
          </w:tcPr>
          <w:p w:rsidR="00422AA4" w:rsidRDefault="00422AA4" w:rsidP="008233CE">
            <w:pPr>
              <w:jc w:val="center"/>
            </w:pPr>
            <w:r>
              <w:t>v. 2*</w:t>
            </w:r>
          </w:p>
        </w:tc>
        <w:tc>
          <w:tcPr>
            <w:tcW w:w="3150" w:type="dxa"/>
            <w:shd w:val="clear" w:color="auto" w:fill="auto"/>
            <w:vAlign w:val="center"/>
          </w:tcPr>
          <w:p w:rsidR="00422AA4" w:rsidRDefault="00422AA4" w:rsidP="008233CE">
            <w:pPr>
              <w:jc w:val="center"/>
            </w:pPr>
            <w:r>
              <w:t>v. 2*</w:t>
            </w:r>
          </w:p>
        </w:tc>
      </w:tr>
    </w:tbl>
    <w:p w:rsidR="000D67A9" w:rsidRDefault="000D67A9" w:rsidP="00582129"/>
    <w:p w:rsidR="00B31F5D" w:rsidRDefault="00582129" w:rsidP="00611674">
      <w:r>
        <w:t>*</w:t>
      </w:r>
      <w:r w:rsidR="00764533">
        <w:t xml:space="preserve">The message will be stored in the </w:t>
      </w:r>
      <w:r>
        <w:t>superblock extension</w:t>
      </w:r>
      <w:ins w:id="254" w:author="Evans, Mark" w:date="2016-02-19T13:05:00Z">
        <w:r w:rsidR="007D0458">
          <w:t>.</w:t>
        </w:r>
      </w:ins>
    </w:p>
    <w:p w:rsidR="002D50B2" w:rsidRDefault="002D50B2" w:rsidP="00611674">
      <w:pPr>
        <w:rPr>
          <w:ins w:id="255" w:author="Evans, Mark" w:date="2016-02-19T13:05:00Z"/>
        </w:rPr>
      </w:pPr>
      <w:r>
        <w:rPr>
          <w:vertAlign w:val="superscript"/>
        </w:rPr>
        <w:t>+</w:t>
      </w:r>
      <w:r w:rsidR="00764533">
        <w:t>The message will either be stored in the superblock or superblock extension</w:t>
      </w:r>
      <w:ins w:id="256" w:author="Evans, Mark" w:date="2016-02-19T13:05:00Z">
        <w:r w:rsidR="007D0458">
          <w:t>.</w:t>
        </w:r>
      </w:ins>
    </w:p>
    <w:p w:rsidR="007D0458" w:rsidRPr="002D50B2" w:rsidRDefault="007D0458" w:rsidP="00611674"/>
    <w:p w:rsidR="008233CE" w:rsidRDefault="007D0458" w:rsidP="00BF6AF4">
      <w:pPr>
        <w:pStyle w:val="Heading4"/>
      </w:pPr>
      <w:r>
        <w:t xml:space="preserve">The Proposed Format Change of </w:t>
      </w:r>
      <w:ins w:id="257" w:author="Evans, Mark" w:date="2016-02-19T13:05:00Z">
        <w:r>
          <w:t xml:space="preserve">the </w:t>
        </w:r>
      </w:ins>
      <w:r>
        <w:t>Superblock Version</w:t>
      </w:r>
    </w:p>
    <w:p w:rsidR="00EA7611" w:rsidRDefault="00EA7611" w:rsidP="00EA7611">
      <w:r>
        <w:t xml:space="preserve">The library determines the superblock version </w:t>
      </w:r>
      <w:r w:rsidR="000D36DC">
        <w:t xml:space="preserve">number </w:t>
      </w:r>
      <w:r>
        <w:t>to use based on whether the file is created with or without the latest format.</w:t>
      </w:r>
    </w:p>
    <w:p w:rsidR="003276A2" w:rsidRDefault="005621B7" w:rsidP="00AC619A">
      <w:pPr>
        <w:pStyle w:val="ListParagraph"/>
        <w:numPr>
          <w:ilvl w:val="0"/>
          <w:numId w:val="12"/>
        </w:numPr>
        <w:rPr>
          <w:ins w:id="258" w:author="Evans, Mark" w:date="2016-02-19T13:33:00Z"/>
        </w:rPr>
        <w:pPrChange w:id="259" w:author="Evans, Mark" w:date="2016-02-19T16:03:00Z">
          <w:pPr>
            <w:pStyle w:val="ListParagraph"/>
            <w:numPr>
              <w:numId w:val="52"/>
            </w:numPr>
            <w:tabs>
              <w:tab w:val="num" w:pos="360"/>
            </w:tabs>
          </w:pPr>
        </w:pPrChange>
      </w:pPr>
      <w:r>
        <w:t xml:space="preserve">When a file is created </w:t>
      </w:r>
      <w:r w:rsidRPr="00403ADA">
        <w:rPr>
          <w:b/>
        </w:rPr>
        <w:t>without the latest format</w:t>
      </w:r>
      <w:r>
        <w:t xml:space="preserve">, the </w:t>
      </w:r>
      <w:r w:rsidR="000D67A9">
        <w:t xml:space="preserve">implementation will be </w:t>
      </w:r>
      <w:r w:rsidR="009B5A79">
        <w:t xml:space="preserve">similar </w:t>
      </w:r>
      <w:ins w:id="260" w:author="Evans, Mark" w:date="2016-02-19T13:25:00Z">
        <w:r w:rsidR="003276A2">
          <w:t>to</w:t>
        </w:r>
      </w:ins>
      <w:del w:id="261" w:author="Evans, Mark" w:date="2016-02-19T13:25:00Z">
        <w:r w:rsidR="000D67A9" w:rsidDel="003276A2">
          <w:delText>as</w:delText>
        </w:r>
      </w:del>
      <w:r w:rsidR="000D67A9">
        <w:t xml:space="preserve"> </w:t>
      </w:r>
      <w:r w:rsidR="00103EB7">
        <w:t xml:space="preserve">case </w:t>
      </w:r>
      <w:proofErr w:type="gramStart"/>
      <w:r w:rsidR="00971D17">
        <w:t>A</w:t>
      </w:r>
      <w:proofErr w:type="gramEnd"/>
      <w:r w:rsidR="00971D17">
        <w:t xml:space="preserve"> described in the previous section</w:t>
      </w:r>
      <w:r w:rsidR="008D0B53">
        <w:t>.</w:t>
      </w:r>
      <w:r w:rsidR="009B5A79">
        <w:t xml:space="preserve">  The difference is when the file is created with SWMR</w:t>
      </w:r>
      <w:r w:rsidR="00FC46DE">
        <w:t xml:space="preserve"> </w:t>
      </w:r>
      <w:r w:rsidR="009B5A79">
        <w:t>write</w:t>
      </w:r>
      <w:r w:rsidR="00FC46DE">
        <w:t xml:space="preserve"> access</w:t>
      </w:r>
      <w:ins w:id="262" w:author="Evans, Mark" w:date="2016-02-19T13:26:00Z">
        <w:r w:rsidR="003276A2">
          <w:t>:</w:t>
        </w:r>
      </w:ins>
      <w:del w:id="263" w:author="Evans, Mark" w:date="2016-02-19T13:26:00Z">
        <w:r w:rsidR="009B5A79" w:rsidDel="003276A2">
          <w:delText>,</w:delText>
        </w:r>
      </w:del>
      <w:r w:rsidR="009B5A79">
        <w:t xml:space="preserve"> </w:t>
      </w:r>
      <w:r w:rsidR="00FC46DE">
        <w:lastRenderedPageBreak/>
        <w:t>file creation succeeds</w:t>
      </w:r>
      <w:ins w:id="264" w:author="Evans, Mark" w:date="2016-02-19T13:26:00Z">
        <w:r w:rsidR="003276A2">
          <w:t>,</w:t>
        </w:r>
      </w:ins>
      <w:r w:rsidR="00FC46DE">
        <w:t xml:space="preserve"> and </w:t>
      </w:r>
      <w:r w:rsidR="009B5A79">
        <w:t xml:space="preserve">the library will set </w:t>
      </w:r>
      <w:ins w:id="265" w:author="Evans, Mark" w:date="2016-02-19T13:26:00Z">
        <w:r w:rsidR="003276A2">
          <w:t xml:space="preserve">the </w:t>
        </w:r>
      </w:ins>
      <w:r w:rsidR="009B5A79">
        <w:t>superblock version to 3</w:t>
      </w:r>
      <w:r w:rsidR="003A7058">
        <w:t xml:space="preserve"> and </w:t>
      </w:r>
      <w:ins w:id="266" w:author="Evans, Mark" w:date="2016-02-19T13:28:00Z">
        <w:r w:rsidR="003276A2">
          <w:t xml:space="preserve">will </w:t>
        </w:r>
      </w:ins>
      <w:r w:rsidR="003A7058">
        <w:t xml:space="preserve">activate </w:t>
      </w:r>
      <w:del w:id="267" w:author="Evans, Mark" w:date="2016-02-19T13:27:00Z">
        <w:r w:rsidR="003A7058" w:rsidDel="003276A2">
          <w:delText xml:space="preserve">all </w:delText>
        </w:r>
      </w:del>
      <w:ins w:id="268" w:author="Evans, Mark" w:date="2016-02-19T13:27:00Z">
        <w:r w:rsidR="003276A2">
          <w:t xml:space="preserve">the </w:t>
        </w:r>
      </w:ins>
      <w:r w:rsidR="003A7058">
        <w:t>latest version support</w:t>
      </w:r>
      <w:r w:rsidR="009B5A79">
        <w:t xml:space="preserve">. </w:t>
      </w:r>
    </w:p>
    <w:p w:rsidR="003276A2" w:rsidRPr="00BF6AF4" w:rsidRDefault="003276A2" w:rsidP="003276A2">
      <w:pPr>
        <w:jc w:val="center"/>
        <w:rPr>
          <w:ins w:id="269" w:author="Evans, Mark" w:date="2016-02-19T13:33:00Z"/>
        </w:rPr>
      </w:pPr>
      <w:ins w:id="270" w:author="Evans, Mark" w:date="2016-02-19T13:33:00Z">
        <w:r w:rsidRPr="00BF6AF4">
          <w:rPr>
            <w:rStyle w:val="IntenseEmphasis"/>
          </w:rPr>
          <w:t xml:space="preserve">File </w:t>
        </w:r>
        <w:r w:rsidRPr="003276A2">
          <w:rPr>
            <w:rStyle w:val="IntenseEmphasis"/>
          </w:rPr>
          <w:t>without</w:t>
        </w:r>
        <w:r w:rsidRPr="00BF6AF4">
          <w:rPr>
            <w:rStyle w:val="IntenseEmphasis"/>
          </w:rPr>
          <w:t xml:space="preserve"> latest format</w:t>
        </w:r>
      </w:ins>
    </w:p>
    <w:tbl>
      <w:tblPr>
        <w:tblStyle w:val="TableGrid"/>
        <w:tblW w:w="10188" w:type="dxa"/>
        <w:tblLook w:val="04A0" w:firstRow="1" w:lastRow="0" w:firstColumn="1" w:lastColumn="0" w:noHBand="0" w:noVBand="1"/>
      </w:tblPr>
      <w:tblGrid>
        <w:gridCol w:w="918"/>
        <w:gridCol w:w="3150"/>
        <w:gridCol w:w="1260"/>
        <w:gridCol w:w="2880"/>
        <w:gridCol w:w="1980"/>
      </w:tblGrid>
      <w:tr w:rsidR="009B5A79" w:rsidRPr="005C349C" w:rsidTr="009B5A79">
        <w:tc>
          <w:tcPr>
            <w:tcW w:w="8208" w:type="dxa"/>
            <w:gridSpan w:val="4"/>
            <w:shd w:val="clear" w:color="auto" w:fill="E0E0E0"/>
            <w:vAlign w:val="center"/>
          </w:tcPr>
          <w:p w:rsidR="009B5A79" w:rsidRPr="005C349C" w:rsidRDefault="003276A2">
            <w:pPr>
              <w:keepNext/>
              <w:keepLines/>
              <w:spacing w:before="200"/>
              <w:jc w:val="center"/>
              <w:outlineLvl w:val="3"/>
              <w:rPr>
                <w:rFonts w:eastAsiaTheme="majorEastAsia" w:cstheme="majorBidi"/>
                <w:i/>
                <w:iCs/>
                <w:color w:val="000000" w:themeColor="text1"/>
                <w:szCs w:val="20"/>
              </w:rPr>
            </w:pPr>
            <w:r>
              <w:rPr>
                <w:i/>
              </w:rPr>
              <w:t>Write Access</w:t>
            </w:r>
          </w:p>
        </w:tc>
        <w:tc>
          <w:tcPr>
            <w:tcW w:w="1980" w:type="dxa"/>
            <w:vMerge w:val="restart"/>
            <w:shd w:val="clear" w:color="auto" w:fill="E0E0E0"/>
          </w:tcPr>
          <w:p w:rsidR="009B5A79" w:rsidRDefault="009B5A79">
            <w:pPr>
              <w:keepNext/>
              <w:keepLines/>
              <w:spacing w:before="200"/>
              <w:jc w:val="center"/>
              <w:outlineLvl w:val="3"/>
              <w:rPr>
                <w:i/>
              </w:rPr>
            </w:pPr>
            <w:r>
              <w:rPr>
                <w:i/>
              </w:rPr>
              <w:t>SWMR</w:t>
            </w:r>
            <w:r w:rsidR="00FC46DE">
              <w:rPr>
                <w:i/>
              </w:rPr>
              <w:t xml:space="preserve"> </w:t>
            </w:r>
            <w:r w:rsidR="003276A2">
              <w:rPr>
                <w:i/>
              </w:rPr>
              <w:t>Write Access</w:t>
            </w:r>
          </w:p>
        </w:tc>
      </w:tr>
      <w:tr w:rsidR="009B5A79" w:rsidRPr="005C349C" w:rsidTr="009B5A79">
        <w:tc>
          <w:tcPr>
            <w:tcW w:w="918" w:type="dxa"/>
            <w:tcBorders>
              <w:bottom w:val="single" w:sz="4" w:space="0" w:color="000000" w:themeColor="text1"/>
            </w:tcBorders>
            <w:shd w:val="clear" w:color="auto" w:fill="E0E0E0"/>
            <w:vAlign w:val="center"/>
          </w:tcPr>
          <w:p w:rsidR="009B5A79" w:rsidRPr="005C349C" w:rsidRDefault="009B5A79" w:rsidP="009B5A79">
            <w:pPr>
              <w:jc w:val="center"/>
              <w:rPr>
                <w:i/>
              </w:rPr>
            </w:pPr>
            <w:r>
              <w:rPr>
                <w:i/>
              </w:rPr>
              <w:t>--</w:t>
            </w:r>
          </w:p>
        </w:tc>
        <w:tc>
          <w:tcPr>
            <w:tcW w:w="3150" w:type="dxa"/>
            <w:tcBorders>
              <w:bottom w:val="single" w:sz="4" w:space="0" w:color="000000" w:themeColor="text1"/>
            </w:tcBorders>
            <w:shd w:val="clear" w:color="auto" w:fill="E0E0E0"/>
            <w:vAlign w:val="center"/>
          </w:tcPr>
          <w:p w:rsidR="009B5A79" w:rsidRPr="005C349C" w:rsidRDefault="003276A2" w:rsidP="009B5A79">
            <w:pPr>
              <w:jc w:val="center"/>
              <w:rPr>
                <w:i/>
              </w:rPr>
            </w:pPr>
            <w:r>
              <w:rPr>
                <w:i/>
              </w:rPr>
              <w:t>N</w:t>
            </w:r>
            <w:r w:rsidRPr="005C349C">
              <w:rPr>
                <w:i/>
              </w:rPr>
              <w:t>on</w:t>
            </w:r>
            <w:r w:rsidR="009B5A79" w:rsidRPr="005C349C">
              <w:rPr>
                <w:i/>
              </w:rPr>
              <w:t xml:space="preserve">-default </w:t>
            </w:r>
            <w:r w:rsidR="009B5A79">
              <w:rPr>
                <w:i/>
              </w:rPr>
              <w:t>v1 B-tree</w:t>
            </w:r>
            <w:r w:rsidR="009B5A79" w:rsidRPr="005C349C">
              <w:rPr>
                <w:i/>
              </w:rPr>
              <w:t xml:space="preserve"> K</w:t>
            </w:r>
            <w:r w:rsidR="009B5A79">
              <w:rPr>
                <w:i/>
              </w:rPr>
              <w:t xml:space="preserve"> value</w:t>
            </w:r>
          </w:p>
        </w:tc>
        <w:tc>
          <w:tcPr>
            <w:tcW w:w="1260" w:type="dxa"/>
            <w:tcBorders>
              <w:bottom w:val="single" w:sz="4" w:space="0" w:color="000000" w:themeColor="text1"/>
            </w:tcBorders>
            <w:shd w:val="clear" w:color="auto" w:fill="E0E0E0"/>
            <w:vAlign w:val="center"/>
          </w:tcPr>
          <w:p w:rsidR="009B5A79" w:rsidRPr="005C349C" w:rsidRDefault="009B5A79" w:rsidP="009B5A79">
            <w:pPr>
              <w:jc w:val="center"/>
              <w:rPr>
                <w:i/>
              </w:rPr>
            </w:pPr>
            <w:r w:rsidRPr="005C349C">
              <w:rPr>
                <w:i/>
              </w:rPr>
              <w:t xml:space="preserve">SOHM </w:t>
            </w:r>
          </w:p>
        </w:tc>
        <w:tc>
          <w:tcPr>
            <w:tcW w:w="2880" w:type="dxa"/>
            <w:tcBorders>
              <w:bottom w:val="single" w:sz="4" w:space="0" w:color="000000" w:themeColor="text1"/>
            </w:tcBorders>
            <w:shd w:val="clear" w:color="auto" w:fill="E0E0E0"/>
            <w:vAlign w:val="center"/>
          </w:tcPr>
          <w:p w:rsidR="009B5A79" w:rsidRPr="005C349C" w:rsidRDefault="003276A2" w:rsidP="009B5A79">
            <w:pPr>
              <w:jc w:val="center"/>
              <w:rPr>
                <w:i/>
              </w:rPr>
            </w:pPr>
            <w:r>
              <w:rPr>
                <w:i/>
              </w:rPr>
              <w:t>N</w:t>
            </w:r>
            <w:r w:rsidRPr="005C349C">
              <w:rPr>
                <w:i/>
              </w:rPr>
              <w:t>on</w:t>
            </w:r>
            <w:r w:rsidR="009B5A79" w:rsidRPr="005C349C">
              <w:rPr>
                <w:i/>
              </w:rPr>
              <w:t xml:space="preserve">-default </w:t>
            </w:r>
            <w:r w:rsidR="009B5A79">
              <w:rPr>
                <w:i/>
              </w:rPr>
              <w:t xml:space="preserve">file </w:t>
            </w:r>
            <w:r w:rsidR="009B5A79" w:rsidRPr="005C349C">
              <w:rPr>
                <w:i/>
              </w:rPr>
              <w:t>space</w:t>
            </w:r>
            <w:r w:rsidR="009B5A79">
              <w:rPr>
                <w:i/>
              </w:rPr>
              <w:t xml:space="preserve"> info</w:t>
            </w:r>
          </w:p>
        </w:tc>
        <w:tc>
          <w:tcPr>
            <w:tcW w:w="1980" w:type="dxa"/>
            <w:vMerge/>
            <w:tcBorders>
              <w:bottom w:val="single" w:sz="4" w:space="0" w:color="000000" w:themeColor="text1"/>
            </w:tcBorders>
            <w:shd w:val="clear" w:color="auto" w:fill="E0E0E0"/>
          </w:tcPr>
          <w:p w:rsidR="009B5A79" w:rsidRDefault="009B5A79" w:rsidP="009B5A79">
            <w:pPr>
              <w:jc w:val="center"/>
              <w:rPr>
                <w:i/>
              </w:rPr>
            </w:pPr>
          </w:p>
        </w:tc>
      </w:tr>
      <w:tr w:rsidR="009B5A79" w:rsidTr="009B5A79">
        <w:tc>
          <w:tcPr>
            <w:tcW w:w="918" w:type="dxa"/>
            <w:shd w:val="clear" w:color="auto" w:fill="auto"/>
            <w:vAlign w:val="center"/>
          </w:tcPr>
          <w:p w:rsidR="009B5A79" w:rsidRDefault="009B5A79" w:rsidP="009B5A79">
            <w:pPr>
              <w:jc w:val="center"/>
              <w:rPr>
                <w:rFonts w:eastAsiaTheme="majorEastAsia" w:cstheme="majorBidi"/>
                <w:b/>
                <w:bCs/>
                <w:i/>
                <w:iCs/>
                <w:color w:val="000000" w:themeColor="text1"/>
              </w:rPr>
            </w:pPr>
            <w:r>
              <w:t>v. 0</w:t>
            </w:r>
          </w:p>
        </w:tc>
        <w:tc>
          <w:tcPr>
            <w:tcW w:w="3150" w:type="dxa"/>
            <w:shd w:val="clear" w:color="auto" w:fill="auto"/>
            <w:vAlign w:val="center"/>
          </w:tcPr>
          <w:p w:rsidR="009B5A79" w:rsidRPr="00CA723E" w:rsidRDefault="009B5A79">
            <w:pPr>
              <w:jc w:val="center"/>
              <w:rPr>
                <w:vertAlign w:val="superscript"/>
              </w:rPr>
            </w:pPr>
            <w:r>
              <w:t>v. 1</w:t>
            </w:r>
            <w:r w:rsidR="00764533">
              <w:rPr>
                <w:vertAlign w:val="superscript"/>
              </w:rPr>
              <w:t>+</w:t>
            </w:r>
          </w:p>
        </w:tc>
        <w:tc>
          <w:tcPr>
            <w:tcW w:w="1260" w:type="dxa"/>
            <w:shd w:val="clear" w:color="auto" w:fill="auto"/>
            <w:vAlign w:val="center"/>
          </w:tcPr>
          <w:p w:rsidR="009B5A79" w:rsidRDefault="009B5A79" w:rsidP="009B5A79">
            <w:pPr>
              <w:jc w:val="center"/>
            </w:pPr>
            <w:r>
              <w:t>v. 2*</w:t>
            </w:r>
          </w:p>
        </w:tc>
        <w:tc>
          <w:tcPr>
            <w:tcW w:w="2880" w:type="dxa"/>
            <w:shd w:val="clear" w:color="auto" w:fill="auto"/>
            <w:vAlign w:val="center"/>
          </w:tcPr>
          <w:p w:rsidR="009B5A79" w:rsidRDefault="009B5A79" w:rsidP="009B5A79">
            <w:pPr>
              <w:jc w:val="center"/>
            </w:pPr>
            <w:r>
              <w:t>v. 2*</w:t>
            </w:r>
          </w:p>
        </w:tc>
        <w:tc>
          <w:tcPr>
            <w:tcW w:w="1980" w:type="dxa"/>
          </w:tcPr>
          <w:p w:rsidR="009B5A79" w:rsidRDefault="009B5A79" w:rsidP="009B5A79">
            <w:pPr>
              <w:jc w:val="center"/>
            </w:pPr>
            <w:r>
              <w:t>v. 3*</w:t>
            </w:r>
          </w:p>
        </w:tc>
      </w:tr>
    </w:tbl>
    <w:p w:rsidR="009B5A79" w:rsidRDefault="009B5A79" w:rsidP="00CA723E">
      <w:pPr>
        <w:pStyle w:val="ListParagraph"/>
      </w:pPr>
    </w:p>
    <w:p w:rsidR="00494171" w:rsidRDefault="00966307" w:rsidP="00AC619A">
      <w:pPr>
        <w:pStyle w:val="ListParagraph"/>
        <w:numPr>
          <w:ilvl w:val="0"/>
          <w:numId w:val="12"/>
        </w:numPr>
        <w:pPrChange w:id="271" w:author="Evans, Mark" w:date="2016-02-19T16:03:00Z">
          <w:pPr>
            <w:pStyle w:val="ListParagraph"/>
            <w:numPr>
              <w:numId w:val="52"/>
            </w:numPr>
            <w:tabs>
              <w:tab w:val="num" w:pos="360"/>
            </w:tabs>
          </w:pPr>
        </w:pPrChange>
      </w:pPr>
      <w:r>
        <w:t xml:space="preserve">When a file is created </w:t>
      </w:r>
      <w:r w:rsidRPr="00403ADA">
        <w:rPr>
          <w:b/>
        </w:rPr>
        <w:t>with the latest format</w:t>
      </w:r>
      <w:r>
        <w:t xml:space="preserve">, </w:t>
      </w:r>
      <w:r w:rsidR="00494171">
        <w:t xml:space="preserve">the library will </w:t>
      </w:r>
      <w:r w:rsidR="00905AEC">
        <w:t xml:space="preserve">set </w:t>
      </w:r>
      <w:ins w:id="272" w:author="Evans, Mark" w:date="2016-02-19T13:28:00Z">
        <w:r w:rsidR="003276A2">
          <w:t xml:space="preserve">the </w:t>
        </w:r>
      </w:ins>
      <w:r w:rsidR="00905AEC">
        <w:t>superblock</w:t>
      </w:r>
      <w:r w:rsidR="00494171">
        <w:t xml:space="preserve"> version </w:t>
      </w:r>
      <w:r w:rsidR="00905AEC">
        <w:t xml:space="preserve">to </w:t>
      </w:r>
      <w:r w:rsidR="00494171">
        <w:t>3</w:t>
      </w:r>
      <w:r w:rsidR="003A7058">
        <w:t xml:space="preserve"> and </w:t>
      </w:r>
      <w:ins w:id="273" w:author="Evans, Mark" w:date="2016-02-19T13:28:00Z">
        <w:r w:rsidR="003276A2">
          <w:t xml:space="preserve">will </w:t>
        </w:r>
      </w:ins>
      <w:r w:rsidR="003A7058">
        <w:t xml:space="preserve">activate </w:t>
      </w:r>
      <w:ins w:id="274" w:author="Evans, Mark" w:date="2016-02-19T13:29:00Z">
        <w:r w:rsidR="003276A2">
          <w:t>the</w:t>
        </w:r>
      </w:ins>
      <w:del w:id="275" w:author="Evans, Mark" w:date="2016-02-19T13:29:00Z">
        <w:r w:rsidR="003A7058" w:rsidDel="003276A2">
          <w:delText>all</w:delText>
        </w:r>
      </w:del>
      <w:r w:rsidR="003A7058">
        <w:t xml:space="preserve"> latest version support</w:t>
      </w:r>
      <w:r w:rsidR="00494171">
        <w:t>.</w:t>
      </w:r>
    </w:p>
    <w:p w:rsidR="00494171" w:rsidRPr="00BF6AF4" w:rsidRDefault="00B31F5D" w:rsidP="00BF6AF4">
      <w:pPr>
        <w:jc w:val="center"/>
        <w:rPr>
          <w:rStyle w:val="IntenseEmphasis"/>
        </w:rPr>
      </w:pPr>
      <w:r>
        <w:rPr>
          <w:rStyle w:val="IntenseEmphasis"/>
        </w:rPr>
        <w:t>File with latest format</w:t>
      </w:r>
    </w:p>
    <w:tbl>
      <w:tblPr>
        <w:tblStyle w:val="TableGrid"/>
        <w:tblW w:w="10188" w:type="dxa"/>
        <w:tblLook w:val="04A0" w:firstRow="1" w:lastRow="0" w:firstColumn="1" w:lastColumn="0" w:noHBand="0" w:noVBand="1"/>
      </w:tblPr>
      <w:tblGrid>
        <w:gridCol w:w="1638"/>
        <w:gridCol w:w="3420"/>
        <w:gridCol w:w="1800"/>
        <w:gridCol w:w="3330"/>
      </w:tblGrid>
      <w:tr w:rsidR="00494171" w:rsidTr="00BF6AF4">
        <w:tc>
          <w:tcPr>
            <w:tcW w:w="10188" w:type="dxa"/>
            <w:gridSpan w:val="4"/>
            <w:shd w:val="clear" w:color="auto" w:fill="E0E0E0"/>
            <w:vAlign w:val="center"/>
          </w:tcPr>
          <w:p w:rsidR="00494171" w:rsidRPr="005C349C" w:rsidRDefault="003276A2">
            <w:pPr>
              <w:jc w:val="center"/>
              <w:rPr>
                <w:i/>
              </w:rPr>
            </w:pPr>
            <w:r>
              <w:rPr>
                <w:i/>
              </w:rPr>
              <w:t>Write Access</w:t>
            </w:r>
            <w:r w:rsidR="00494171">
              <w:rPr>
                <w:i/>
              </w:rPr>
              <w:t>/SWMR</w:t>
            </w:r>
            <w:r w:rsidR="00FC46DE">
              <w:rPr>
                <w:i/>
              </w:rPr>
              <w:t xml:space="preserve"> </w:t>
            </w:r>
            <w:r>
              <w:rPr>
                <w:i/>
              </w:rPr>
              <w:t>Write Access</w:t>
            </w:r>
          </w:p>
        </w:tc>
      </w:tr>
      <w:tr w:rsidR="00494171" w:rsidTr="00BF6AF4">
        <w:tc>
          <w:tcPr>
            <w:tcW w:w="1638" w:type="dxa"/>
            <w:shd w:val="clear" w:color="auto" w:fill="E0E0E0"/>
            <w:vAlign w:val="center"/>
          </w:tcPr>
          <w:p w:rsidR="00494171" w:rsidRPr="005C349C" w:rsidRDefault="00494171" w:rsidP="000375FA">
            <w:pPr>
              <w:jc w:val="center"/>
              <w:rPr>
                <w:i/>
              </w:rPr>
            </w:pPr>
            <w:r>
              <w:rPr>
                <w:i/>
              </w:rPr>
              <w:t>--</w:t>
            </w:r>
          </w:p>
        </w:tc>
        <w:tc>
          <w:tcPr>
            <w:tcW w:w="3420" w:type="dxa"/>
            <w:shd w:val="clear" w:color="auto" w:fill="E0E0E0"/>
            <w:vAlign w:val="center"/>
          </w:tcPr>
          <w:p w:rsidR="00494171" w:rsidRPr="005C349C" w:rsidRDefault="003276A2">
            <w:pPr>
              <w:jc w:val="center"/>
              <w:rPr>
                <w:i/>
              </w:rPr>
            </w:pPr>
            <w:r w:rsidRPr="005C349C">
              <w:rPr>
                <w:i/>
              </w:rPr>
              <w:t>Non</w:t>
            </w:r>
            <w:r w:rsidR="00494171" w:rsidRPr="005C349C">
              <w:rPr>
                <w:i/>
              </w:rPr>
              <w:t xml:space="preserve">-default </w:t>
            </w:r>
            <w:r w:rsidR="00FC613C">
              <w:rPr>
                <w:i/>
              </w:rPr>
              <w:t>v1 B-tree</w:t>
            </w:r>
            <w:r w:rsidR="00494171" w:rsidRPr="005C349C">
              <w:rPr>
                <w:i/>
              </w:rPr>
              <w:t xml:space="preserve"> K</w:t>
            </w:r>
            <w:r w:rsidR="00FC613C">
              <w:rPr>
                <w:i/>
              </w:rPr>
              <w:t xml:space="preserve"> value</w:t>
            </w:r>
          </w:p>
        </w:tc>
        <w:tc>
          <w:tcPr>
            <w:tcW w:w="1800" w:type="dxa"/>
            <w:shd w:val="clear" w:color="auto" w:fill="E0E0E0"/>
            <w:vAlign w:val="center"/>
          </w:tcPr>
          <w:p w:rsidR="00494171" w:rsidRPr="005C349C" w:rsidRDefault="00494171">
            <w:pPr>
              <w:jc w:val="center"/>
              <w:rPr>
                <w:i/>
              </w:rPr>
            </w:pPr>
            <w:r w:rsidRPr="005C349C">
              <w:rPr>
                <w:i/>
              </w:rPr>
              <w:t xml:space="preserve">SOHM </w:t>
            </w:r>
          </w:p>
        </w:tc>
        <w:tc>
          <w:tcPr>
            <w:tcW w:w="3330" w:type="dxa"/>
            <w:shd w:val="clear" w:color="auto" w:fill="E0E0E0"/>
            <w:vAlign w:val="center"/>
          </w:tcPr>
          <w:p w:rsidR="00494171" w:rsidRPr="005C349C" w:rsidRDefault="003276A2">
            <w:pPr>
              <w:jc w:val="center"/>
              <w:rPr>
                <w:i/>
              </w:rPr>
            </w:pPr>
            <w:r w:rsidRPr="005C349C">
              <w:rPr>
                <w:i/>
              </w:rPr>
              <w:t>Non</w:t>
            </w:r>
            <w:r w:rsidR="00494171" w:rsidRPr="005C349C">
              <w:rPr>
                <w:i/>
              </w:rPr>
              <w:t xml:space="preserve">-default </w:t>
            </w:r>
            <w:r w:rsidR="000D67A9">
              <w:rPr>
                <w:i/>
              </w:rPr>
              <w:t xml:space="preserve"> file </w:t>
            </w:r>
            <w:r w:rsidR="00494171" w:rsidRPr="005C349C">
              <w:rPr>
                <w:i/>
              </w:rPr>
              <w:t>space</w:t>
            </w:r>
            <w:r w:rsidR="00F33909">
              <w:rPr>
                <w:i/>
              </w:rPr>
              <w:t xml:space="preserve"> info</w:t>
            </w:r>
          </w:p>
        </w:tc>
      </w:tr>
      <w:tr w:rsidR="00494171" w:rsidTr="00BF6AF4">
        <w:tc>
          <w:tcPr>
            <w:tcW w:w="1638" w:type="dxa"/>
            <w:vAlign w:val="center"/>
          </w:tcPr>
          <w:p w:rsidR="00494171" w:rsidRDefault="00494171">
            <w:pPr>
              <w:jc w:val="center"/>
            </w:pPr>
            <w:r>
              <w:t>v. 3</w:t>
            </w:r>
          </w:p>
        </w:tc>
        <w:tc>
          <w:tcPr>
            <w:tcW w:w="3420" w:type="dxa"/>
            <w:vAlign w:val="center"/>
          </w:tcPr>
          <w:p w:rsidR="00494171" w:rsidRDefault="00494171" w:rsidP="00CA723E">
            <w:pPr>
              <w:jc w:val="center"/>
              <w:rPr>
                <w:rFonts w:eastAsiaTheme="majorEastAsia" w:cstheme="majorBidi"/>
                <w:i/>
                <w:iCs/>
                <w:color w:val="262626" w:themeColor="text1" w:themeTint="D9"/>
              </w:rPr>
            </w:pPr>
            <w:r>
              <w:t>v. 3</w:t>
            </w:r>
            <w:r w:rsidR="003A7058">
              <w:rPr>
                <w:vertAlign w:val="superscript"/>
              </w:rPr>
              <w:t>+</w:t>
            </w:r>
          </w:p>
        </w:tc>
        <w:tc>
          <w:tcPr>
            <w:tcW w:w="1800" w:type="dxa"/>
            <w:vAlign w:val="center"/>
          </w:tcPr>
          <w:p w:rsidR="00494171" w:rsidRDefault="00494171">
            <w:pPr>
              <w:jc w:val="center"/>
            </w:pPr>
            <w:r>
              <w:t>v. 3*</w:t>
            </w:r>
          </w:p>
        </w:tc>
        <w:tc>
          <w:tcPr>
            <w:tcW w:w="3330" w:type="dxa"/>
            <w:vAlign w:val="center"/>
          </w:tcPr>
          <w:p w:rsidR="00494171" w:rsidRDefault="00494171">
            <w:pPr>
              <w:jc w:val="center"/>
            </w:pPr>
            <w:r>
              <w:t>v. 3*</w:t>
            </w:r>
          </w:p>
        </w:tc>
      </w:tr>
    </w:tbl>
    <w:p w:rsidR="007977C3" w:rsidRDefault="007977C3" w:rsidP="007977C3"/>
    <w:p w:rsidR="007977C3" w:rsidRDefault="007977C3" w:rsidP="007977C3">
      <w:r>
        <w:t xml:space="preserve">The </w:t>
      </w:r>
      <w:r w:rsidR="003276A2" w:rsidRPr="003276A2">
        <w:rPr>
          <w:rFonts w:ascii="Courier New" w:hAnsi="Courier New" w:cs="Courier New"/>
          <w:sz w:val="20"/>
          <w:szCs w:val="20"/>
        </w:rPr>
        <w:t>File Consistency Flags</w:t>
      </w:r>
      <w:r w:rsidRPr="003276A2">
        <w:rPr>
          <w:rFonts w:ascii="Courier New" w:hAnsi="Courier New" w:cs="Courier New"/>
          <w:sz w:val="20"/>
          <w:szCs w:val="20"/>
        </w:rPr>
        <w:t xml:space="preserve"> </w:t>
      </w:r>
      <w:r>
        <w:t>field in the superblock is:</w:t>
      </w:r>
    </w:p>
    <w:p w:rsidR="007977C3" w:rsidRDefault="007977C3" w:rsidP="00AC619A">
      <w:pPr>
        <w:pStyle w:val="ListParagraph"/>
        <w:numPr>
          <w:ilvl w:val="0"/>
          <w:numId w:val="8"/>
        </w:numPr>
        <w:pPrChange w:id="276" w:author="Evans, Mark" w:date="2016-02-19T16:03:00Z">
          <w:pPr>
            <w:pStyle w:val="ListParagraph"/>
            <w:numPr>
              <w:numId w:val="36"/>
            </w:numPr>
            <w:tabs>
              <w:tab w:val="num" w:pos="360"/>
            </w:tabs>
          </w:pPr>
        </w:pPrChange>
      </w:pPr>
      <w:r>
        <w:t>For superblock version 0 and 1: a 4-byte field starting at byte 20</w:t>
      </w:r>
      <w:r w:rsidRPr="00BF6AF4">
        <w:rPr>
          <w:vertAlign w:val="superscript"/>
        </w:rPr>
        <w:t>th</w:t>
      </w:r>
      <w:r>
        <w:t xml:space="preserve"> </w:t>
      </w:r>
    </w:p>
    <w:p w:rsidR="00BA68BE" w:rsidRPr="00403ADA" w:rsidRDefault="007977C3" w:rsidP="00AC619A">
      <w:pPr>
        <w:pStyle w:val="ListParagraph"/>
        <w:numPr>
          <w:ilvl w:val="0"/>
          <w:numId w:val="8"/>
        </w:numPr>
        <w:pPrChange w:id="277" w:author="Evans, Mark" w:date="2016-02-19T16:03:00Z">
          <w:pPr>
            <w:pStyle w:val="ListParagraph"/>
            <w:numPr>
              <w:numId w:val="36"/>
            </w:numPr>
            <w:tabs>
              <w:tab w:val="num" w:pos="360"/>
            </w:tabs>
          </w:pPr>
        </w:pPrChange>
      </w:pPr>
      <w:r>
        <w:t>For superblock version 2-3: a 1-byte field at byte 11</w:t>
      </w:r>
      <w:r w:rsidRPr="007977C3">
        <w:rPr>
          <w:vertAlign w:val="superscript"/>
        </w:rPr>
        <w:t>th</w:t>
      </w:r>
    </w:p>
    <w:p w:rsidR="007977C3" w:rsidRDefault="007977C3" w:rsidP="00403ADA">
      <w:pPr>
        <w:pStyle w:val="ListParagraph"/>
        <w:ind w:left="773"/>
      </w:pPr>
    </w:p>
    <w:p w:rsidR="00BA68BE" w:rsidRDefault="00BA68BE" w:rsidP="00BA68BE">
      <w:r>
        <w:t>*The message will be stored in the superblock extension</w:t>
      </w:r>
      <w:ins w:id="278" w:author="Evans, Mark" w:date="2016-02-19T13:28:00Z">
        <w:r w:rsidR="003276A2">
          <w:t>.</w:t>
        </w:r>
      </w:ins>
    </w:p>
    <w:p w:rsidR="00BA68BE" w:rsidRPr="002D50B2" w:rsidRDefault="00BA68BE" w:rsidP="00BA68BE">
      <w:r>
        <w:rPr>
          <w:vertAlign w:val="superscript"/>
        </w:rPr>
        <w:t>+</w:t>
      </w:r>
      <w:r>
        <w:t>The message will either be stored in the superblock or superblock extension</w:t>
      </w:r>
      <w:ins w:id="279" w:author="Evans, Mark" w:date="2016-02-19T13:28:00Z">
        <w:r w:rsidR="003276A2">
          <w:t>.</w:t>
        </w:r>
      </w:ins>
    </w:p>
    <w:p w:rsidR="00BA68BE" w:rsidRDefault="00BA68BE" w:rsidP="007977C3">
      <w:pPr>
        <w:pStyle w:val="Heading3"/>
        <w:numPr>
          <w:ilvl w:val="0"/>
          <w:numId w:val="0"/>
        </w:numPr>
        <w:ind w:left="720"/>
      </w:pPr>
    </w:p>
    <w:p w:rsidR="001920F4" w:rsidRDefault="001920F4" w:rsidP="001920F4">
      <w:pPr>
        <w:pStyle w:val="Heading3"/>
      </w:pPr>
      <w:bookmarkStart w:id="280" w:name="_Toc443661072"/>
      <w:r>
        <w:t xml:space="preserve">Alternative </w:t>
      </w:r>
      <w:r w:rsidR="003276A2">
        <w:t xml:space="preserve">Change </w:t>
      </w:r>
      <w:r>
        <w:t xml:space="preserve">to </w:t>
      </w:r>
      <w:r w:rsidR="003276A2">
        <w:t xml:space="preserve">Address </w:t>
      </w:r>
      <w:r>
        <w:t>SWMR-79</w:t>
      </w:r>
      <w:bookmarkEnd w:id="280"/>
    </w:p>
    <w:p w:rsidR="001920F4" w:rsidRDefault="001920F4" w:rsidP="00611674">
      <w:pPr>
        <w:rPr>
          <w:ins w:id="281" w:author="Evans, Mark" w:date="2016-02-19T13:31:00Z"/>
        </w:rPr>
      </w:pPr>
      <w:r>
        <w:t>No alternative solutions were pr</w:t>
      </w:r>
      <w:r w:rsidR="00DF7369">
        <w:t>o</w:t>
      </w:r>
      <w:r>
        <w:t>p</w:t>
      </w:r>
      <w:r w:rsidR="00DF7369">
        <w:t>o</w:t>
      </w:r>
      <w:r>
        <w:t>sed.</w:t>
      </w:r>
      <w:r w:rsidR="00BA68BE">
        <w:t xml:space="preserve"> </w:t>
      </w:r>
    </w:p>
    <w:p w:rsidR="003276A2" w:rsidRPr="00053DC7" w:rsidRDefault="003276A2" w:rsidP="00611674"/>
    <w:p w:rsidR="00BA68BE" w:rsidRDefault="00BA68BE" w:rsidP="00BA68BE">
      <w:pPr>
        <w:pStyle w:val="Heading3"/>
      </w:pPr>
      <w:bookmarkStart w:id="282" w:name="_Toc443661073"/>
      <w:r>
        <w:t xml:space="preserve">Final </w:t>
      </w:r>
      <w:r w:rsidR="003276A2">
        <w:t>Recommendation</w:t>
      </w:r>
      <w:bookmarkEnd w:id="282"/>
    </w:p>
    <w:p w:rsidR="00BA68BE" w:rsidRPr="00BA68BE" w:rsidRDefault="00BA68BE" w:rsidP="002104B2">
      <w:r>
        <w:t xml:space="preserve">The solution proposed above was implemented in the </w:t>
      </w:r>
      <w:r w:rsidRPr="00403ADA">
        <w:rPr>
          <w:i/>
        </w:rPr>
        <w:t>revise_chunks</w:t>
      </w:r>
      <w:r>
        <w:t xml:space="preserve"> branch and released in HDF5 1.10.0-alpha0 on December 30, 2015.</w:t>
      </w:r>
    </w:p>
    <w:p w:rsidR="0062274C" w:rsidRDefault="004069CF" w:rsidP="00403ADA">
      <w:pPr>
        <w:rPr>
          <w:ins w:id="283" w:author="Evans, Mark" w:date="2016-02-19T13:31:00Z"/>
        </w:rPr>
      </w:pPr>
      <w:r>
        <w:t>The HDF5 format specification will be updated for the proposed format change.</w:t>
      </w:r>
    </w:p>
    <w:p w:rsidR="003276A2" w:rsidRPr="003948FF" w:rsidRDefault="003276A2" w:rsidP="00403ADA"/>
    <w:p w:rsidR="001920F4" w:rsidRPr="00BF6AF4" w:rsidRDefault="001920F4" w:rsidP="00A759A6">
      <w:pPr>
        <w:spacing w:after="0"/>
        <w:jc w:val="left"/>
      </w:pPr>
      <w:r>
        <w:br w:type="page"/>
      </w:r>
    </w:p>
    <w:p w:rsidR="00611674" w:rsidRDefault="0032429F">
      <w:pPr>
        <w:pStyle w:val="Heading2"/>
      </w:pPr>
      <w:bookmarkStart w:id="284" w:name="_Toc443661074"/>
      <w:r>
        <w:lastRenderedPageBreak/>
        <w:t>File Space Management</w:t>
      </w:r>
      <w:bookmarkEnd w:id="284"/>
    </w:p>
    <w:p w:rsidR="004D6FE9" w:rsidRDefault="000375FA" w:rsidP="00403ADA">
      <w:pPr>
        <w:jc w:val="left"/>
      </w:pPr>
      <w:r>
        <w:t xml:space="preserve">The </w:t>
      </w:r>
      <w:r w:rsidR="00EE583B">
        <w:t xml:space="preserve">HDF5 </w:t>
      </w:r>
      <w:r w:rsidR="00DE4BAF">
        <w:t xml:space="preserve">Library </w:t>
      </w:r>
      <w:r w:rsidR="00EE583B">
        <w:t>performs file space management activities such as tracking free space and allocating space to store file metadata and raw</w:t>
      </w:r>
      <w:r w:rsidR="00EE6DBF">
        <w:t xml:space="preserve"> data</w:t>
      </w:r>
      <w:r w:rsidR="00EE583B">
        <w:t xml:space="preserve">. </w:t>
      </w:r>
      <w:del w:id="285" w:author="Evans, Mark" w:date="2016-02-19T14:04:00Z">
        <w:r w:rsidR="00EE583B" w:rsidDel="00DE4BAF">
          <w:delText xml:space="preserve"> </w:delText>
        </w:r>
      </w:del>
      <w:r w:rsidR="00EE6DBF">
        <w:t>The library</w:t>
      </w:r>
      <w:r w:rsidR="00EE583B">
        <w:t xml:space="preserve"> </w:t>
      </w:r>
      <w:r w:rsidR="00784D33">
        <w:t xml:space="preserve">proposes </w:t>
      </w:r>
      <w:ins w:id="286" w:author="Evans, Mark" w:date="2016-02-19T13:56:00Z">
        <w:r w:rsidR="00DE4BAF">
          <w:t>three</w:t>
        </w:r>
      </w:ins>
      <w:del w:id="287" w:author="Evans, Mark" w:date="2016-02-19T13:56:00Z">
        <w:r w:rsidR="00780EC0" w:rsidDel="00DE4BAF">
          <w:delText>3</w:delText>
        </w:r>
      </w:del>
      <w:r w:rsidR="00EE6DBF">
        <w:t xml:space="preserve"> file space management strategies based on </w:t>
      </w:r>
      <w:ins w:id="288" w:author="Evans, Mark" w:date="2016-02-19T13:56:00Z">
        <w:r w:rsidR="00DE4BAF">
          <w:t>four</w:t>
        </w:r>
      </w:ins>
      <w:del w:id="289" w:author="Evans, Mark" w:date="2016-02-19T13:56:00Z">
        <w:r w:rsidR="00D97D09" w:rsidDel="00DE4BAF">
          <w:delText>4</w:delText>
        </w:r>
      </w:del>
      <w:r w:rsidR="00EE583B">
        <w:t xml:space="preserve"> </w:t>
      </w:r>
      <w:r w:rsidR="00900BD4">
        <w:t>mechanisms</w:t>
      </w:r>
      <w:r w:rsidR="00EE583B">
        <w:t xml:space="preserve"> </w:t>
      </w:r>
      <w:r w:rsidR="00EE6DBF">
        <w:t>used</w:t>
      </w:r>
      <w:r w:rsidR="00900BD4">
        <w:t xml:space="preserve"> to allocate space</w:t>
      </w:r>
      <w:r w:rsidR="00780EC0">
        <w:t>.</w:t>
      </w:r>
      <w:r w:rsidR="00EE6DBF">
        <w:t xml:space="preserve"> </w:t>
      </w:r>
      <w:del w:id="290" w:author="Evans, Mark" w:date="2016-02-19T14:04:00Z">
        <w:r w:rsidR="00AD243F" w:rsidDel="00DE4BAF">
          <w:delText xml:space="preserve">  </w:delText>
        </w:r>
      </w:del>
      <w:ins w:id="291" w:author="Evans, Mark" w:date="2016-02-19T14:07:00Z">
        <w:r w:rsidR="00DE4BAF">
          <w:t>See</w:t>
        </w:r>
      </w:ins>
      <w:del w:id="292" w:author="Evans, Mark" w:date="2016-02-19T14:07:00Z">
        <w:r w:rsidR="00AD243F" w:rsidDel="00DE4BAF">
          <w:delText xml:space="preserve">Please refer to </w:delText>
        </w:r>
      </w:del>
      <w:ins w:id="293" w:author="Evans, Mark" w:date="2016-02-19T14:07:00Z">
        <w:r w:rsidR="00DE4BAF">
          <w:t xml:space="preserve"> </w:t>
        </w:r>
      </w:ins>
      <w:r w:rsidR="00AD243F">
        <w:t xml:space="preserve">the </w:t>
      </w:r>
      <w:ins w:id="294" w:author="Evans, Mark" w:date="2016-02-19T14:07:00Z">
        <w:r w:rsidR="00DE4BAF">
          <w:t xml:space="preserve">not yet completed </w:t>
        </w:r>
      </w:ins>
      <w:del w:id="295" w:author="Evans, Mark" w:date="2016-02-19T14:07:00Z">
        <w:r w:rsidR="00AD243F" w:rsidDel="00DE4BAF">
          <w:delText>&lt;</w:delText>
        </w:r>
      </w:del>
      <w:r w:rsidR="00AD243F" w:rsidRPr="005C349C">
        <w:rPr>
          <w:i/>
        </w:rPr>
        <w:t>File Space Management User Guide</w:t>
      </w:r>
      <w:ins w:id="296" w:author="Evans, Mark" w:date="2016-02-19T14:07:00Z">
        <w:r w:rsidR="00DE4BAF" w:rsidRPr="00DE4BAF">
          <w:t xml:space="preserve"> at</w:t>
        </w:r>
      </w:ins>
      <w:del w:id="297" w:author="Evans, Mark" w:date="2016-02-19T14:07:00Z">
        <w:r w:rsidR="00AD243F" w:rsidDel="00DE4BAF">
          <w:delText>—TO BE UPDATED</w:delText>
        </w:r>
        <w:r w:rsidR="00403ADA" w:rsidDel="00DE4BAF">
          <w:delText xml:space="preserve"> </w:delText>
        </w:r>
      </w:del>
      <w:ins w:id="298" w:author="Evans, Mark" w:date="2016-02-19T14:07:00Z">
        <w:r w:rsidR="00DE4BAF">
          <w:t xml:space="preserve"> </w:t>
        </w:r>
        <w:r w:rsidR="00DE4BAF" w:rsidRPr="00DE4BAF">
          <w:t>https://svn.hdfgroup.org/hdf5doc/trunk/projects/1_10_alpha/FileSpaceManagement</w:t>
        </w:r>
      </w:ins>
      <w:del w:id="299" w:author="Evans, Mark" w:date="2016-02-19T14:07:00Z">
        <w:r w:rsidR="00AC619A" w:rsidDel="00DE4BAF">
          <w:fldChar w:fldCharType="begin"/>
        </w:r>
        <w:r w:rsidR="00AC619A" w:rsidDel="00DE4BAF">
          <w:delInstrText xml:space="preserve"> HYPERLINK "https://svn.hdfgroup.uiuc.edu/hdf5doc/trunk/projects/1_10_alpha/FileSpaceManagement/" </w:delInstrText>
        </w:r>
        <w:r w:rsidR="00AC619A" w:rsidDel="00DE4BAF">
          <w:fldChar w:fldCharType="separate"/>
        </w:r>
        <w:r w:rsidR="00403ADA" w:rsidRPr="00E967E1" w:rsidDel="00DE4BAF">
          <w:rPr>
            <w:rStyle w:val="Hyperlink"/>
          </w:rPr>
          <w:delText>https://svn.hdfgroup.uiuc.edu/hdf5doc/trunk/projects/1_10_alpha/FileSpaceManagement/</w:delText>
        </w:r>
        <w:r w:rsidR="00AC619A" w:rsidDel="00DE4BAF">
          <w:rPr>
            <w:rStyle w:val="Hyperlink"/>
          </w:rPr>
          <w:fldChar w:fldCharType="end"/>
        </w:r>
      </w:del>
      <w:r w:rsidR="00403ADA">
        <w:t xml:space="preserve">. </w:t>
      </w:r>
      <w:r w:rsidR="00AD243F">
        <w:t xml:space="preserve">&gt; </w:t>
      </w:r>
      <w:proofErr w:type="gramStart"/>
      <w:r w:rsidR="00AD243F">
        <w:t>for</w:t>
      </w:r>
      <w:proofErr w:type="gramEnd"/>
      <w:r w:rsidR="00AD243F">
        <w:t xml:space="preserve"> </w:t>
      </w:r>
      <w:del w:id="300" w:author="Evans, Mark" w:date="2016-02-19T14:08:00Z">
        <w:r w:rsidR="00AD243F" w:rsidDel="00DE4BAF">
          <w:delText>detailed description</w:delText>
        </w:r>
      </w:del>
      <w:ins w:id="301" w:author="Evans, Mark" w:date="2016-02-19T14:08:00Z">
        <w:r w:rsidR="00DE4BAF">
          <w:t>more information</w:t>
        </w:r>
      </w:ins>
      <w:r w:rsidR="00AD243F">
        <w:t>.</w:t>
      </w:r>
    </w:p>
    <w:p w:rsidR="00D54046" w:rsidRDefault="00D54046" w:rsidP="00611674">
      <w:r>
        <w:t>The mechanisms are:</w:t>
      </w:r>
    </w:p>
    <w:p w:rsidR="00A96D84" w:rsidRDefault="00A96D84" w:rsidP="00AC619A">
      <w:pPr>
        <w:pStyle w:val="ListParagraph"/>
        <w:numPr>
          <w:ilvl w:val="0"/>
          <w:numId w:val="15"/>
        </w:numPr>
        <w:pPrChange w:id="302" w:author="Evans, Mark" w:date="2016-02-19T16:03:00Z">
          <w:pPr>
            <w:pStyle w:val="ListParagraph"/>
            <w:numPr>
              <w:numId w:val="55"/>
            </w:numPr>
            <w:tabs>
              <w:tab w:val="num" w:pos="360"/>
            </w:tabs>
          </w:pPr>
        </w:pPrChange>
      </w:pPr>
      <w:r>
        <w:t>Free-space managers</w:t>
      </w:r>
    </w:p>
    <w:p w:rsidR="00A96D84" w:rsidRDefault="00A96D84" w:rsidP="00AC619A">
      <w:pPr>
        <w:pStyle w:val="ListParagraph"/>
        <w:numPr>
          <w:ilvl w:val="0"/>
          <w:numId w:val="15"/>
        </w:numPr>
        <w:pPrChange w:id="303" w:author="Evans, Mark" w:date="2016-02-19T16:03:00Z">
          <w:pPr>
            <w:pStyle w:val="ListParagraph"/>
            <w:numPr>
              <w:numId w:val="55"/>
            </w:numPr>
            <w:tabs>
              <w:tab w:val="num" w:pos="360"/>
            </w:tabs>
          </w:pPr>
        </w:pPrChange>
      </w:pPr>
      <w:r>
        <w:t>Free-space managers with embedded paged aggregation</w:t>
      </w:r>
    </w:p>
    <w:p w:rsidR="00A96D84" w:rsidRDefault="00A96D84" w:rsidP="00AC619A">
      <w:pPr>
        <w:pStyle w:val="ListParagraph"/>
        <w:numPr>
          <w:ilvl w:val="0"/>
          <w:numId w:val="15"/>
        </w:numPr>
        <w:pPrChange w:id="304" w:author="Evans, Mark" w:date="2016-02-19T16:03:00Z">
          <w:pPr>
            <w:pStyle w:val="ListParagraph"/>
            <w:numPr>
              <w:numId w:val="55"/>
            </w:numPr>
            <w:tabs>
              <w:tab w:val="num" w:pos="360"/>
            </w:tabs>
          </w:pPr>
        </w:pPrChange>
      </w:pPr>
      <w:r>
        <w:t>Aggregators</w:t>
      </w:r>
    </w:p>
    <w:p w:rsidR="00A96D84" w:rsidRDefault="00A96D84" w:rsidP="00AC619A">
      <w:pPr>
        <w:pStyle w:val="ListParagraph"/>
        <w:numPr>
          <w:ilvl w:val="0"/>
          <w:numId w:val="15"/>
        </w:numPr>
        <w:pPrChange w:id="305" w:author="Evans, Mark" w:date="2016-02-19T16:03:00Z">
          <w:pPr>
            <w:pStyle w:val="ListParagraph"/>
            <w:numPr>
              <w:numId w:val="55"/>
            </w:numPr>
            <w:tabs>
              <w:tab w:val="num" w:pos="360"/>
            </w:tabs>
          </w:pPr>
        </w:pPrChange>
      </w:pPr>
      <w:r>
        <w:t>Virtual file driver</w:t>
      </w:r>
    </w:p>
    <w:p w:rsidR="004D6FE9" w:rsidRDefault="00B761AE" w:rsidP="00611674">
      <w:r>
        <w:t>The strategies are:</w:t>
      </w:r>
    </w:p>
    <w:p w:rsidR="004D6FE9" w:rsidRDefault="004D6FE9" w:rsidP="00AC619A">
      <w:pPr>
        <w:pStyle w:val="ListParagraph"/>
        <w:numPr>
          <w:ilvl w:val="0"/>
          <w:numId w:val="14"/>
        </w:numPr>
        <w:pPrChange w:id="306" w:author="Evans, Mark" w:date="2016-02-19T16:03:00Z">
          <w:pPr>
            <w:pStyle w:val="ListParagraph"/>
            <w:numPr>
              <w:numId w:val="54"/>
            </w:numPr>
            <w:tabs>
              <w:tab w:val="num" w:pos="360"/>
            </w:tabs>
          </w:pPr>
        </w:pPrChange>
      </w:pPr>
      <w:r>
        <w:t>H5F_FSPACE_STRATEGY_AGGR</w:t>
      </w:r>
    </w:p>
    <w:p w:rsidR="004D6FE9" w:rsidRDefault="004D6FE9" w:rsidP="00AC619A">
      <w:pPr>
        <w:pStyle w:val="ListParagraph"/>
        <w:numPr>
          <w:ilvl w:val="1"/>
          <w:numId w:val="14"/>
        </w:numPr>
        <w:pPrChange w:id="307" w:author="Evans, Mark" w:date="2016-02-19T16:03:00Z">
          <w:pPr>
            <w:pStyle w:val="ListParagraph"/>
            <w:numPr>
              <w:ilvl w:val="1"/>
              <w:numId w:val="54"/>
            </w:numPr>
            <w:tabs>
              <w:tab w:val="num" w:pos="360"/>
            </w:tabs>
          </w:pPr>
        </w:pPrChange>
      </w:pPr>
      <w:r>
        <w:t>The mechanisms used are free-space managers, aggregators</w:t>
      </w:r>
      <w:ins w:id="308" w:author="Evans, Mark" w:date="2016-02-19T14:08:00Z">
        <w:r w:rsidR="00DE4BAF">
          <w:t>,</w:t>
        </w:r>
      </w:ins>
      <w:r>
        <w:t xml:space="preserve"> and virtual file driver</w:t>
      </w:r>
    </w:p>
    <w:p w:rsidR="004D6FE9" w:rsidRDefault="004D6FE9" w:rsidP="00AC619A">
      <w:pPr>
        <w:pStyle w:val="ListParagraph"/>
        <w:numPr>
          <w:ilvl w:val="1"/>
          <w:numId w:val="14"/>
        </w:numPr>
        <w:pPrChange w:id="309" w:author="Evans, Mark" w:date="2016-02-19T16:03:00Z">
          <w:pPr>
            <w:pStyle w:val="ListParagraph"/>
            <w:numPr>
              <w:ilvl w:val="1"/>
              <w:numId w:val="54"/>
            </w:numPr>
            <w:tabs>
              <w:tab w:val="num" w:pos="360"/>
            </w:tabs>
          </w:pPr>
        </w:pPrChange>
      </w:pPr>
      <w:r>
        <w:t>This is the library default</w:t>
      </w:r>
    </w:p>
    <w:p w:rsidR="004D6FE9" w:rsidRDefault="004D6FE9" w:rsidP="00AC619A">
      <w:pPr>
        <w:pStyle w:val="ListParagraph"/>
        <w:numPr>
          <w:ilvl w:val="0"/>
          <w:numId w:val="14"/>
        </w:numPr>
        <w:pPrChange w:id="310" w:author="Evans, Mark" w:date="2016-02-19T16:03:00Z">
          <w:pPr>
            <w:pStyle w:val="ListParagraph"/>
            <w:numPr>
              <w:numId w:val="54"/>
            </w:numPr>
            <w:tabs>
              <w:tab w:val="num" w:pos="360"/>
            </w:tabs>
          </w:pPr>
        </w:pPrChange>
      </w:pPr>
      <w:r>
        <w:t>H5F_FSPACE_STRATEGY_PAGE</w:t>
      </w:r>
    </w:p>
    <w:p w:rsidR="004D6FE9" w:rsidRDefault="004D6FE9" w:rsidP="00AC619A">
      <w:pPr>
        <w:pStyle w:val="ListParagraph"/>
        <w:numPr>
          <w:ilvl w:val="1"/>
          <w:numId w:val="14"/>
        </w:numPr>
        <w:pPrChange w:id="311" w:author="Evans, Mark" w:date="2016-02-19T16:03:00Z">
          <w:pPr>
            <w:pStyle w:val="ListParagraph"/>
            <w:numPr>
              <w:ilvl w:val="1"/>
              <w:numId w:val="54"/>
            </w:numPr>
            <w:tabs>
              <w:tab w:val="num" w:pos="360"/>
            </w:tabs>
          </w:pPr>
        </w:pPrChange>
      </w:pPr>
      <w:r>
        <w:t>The mechanisms used are free-space managers with embedded paged aggregation and virtual file driver</w:t>
      </w:r>
    </w:p>
    <w:p w:rsidR="004D6FE9" w:rsidRDefault="004D6FE9" w:rsidP="00AC619A">
      <w:pPr>
        <w:pStyle w:val="ListParagraph"/>
        <w:numPr>
          <w:ilvl w:val="0"/>
          <w:numId w:val="14"/>
        </w:numPr>
        <w:pPrChange w:id="312" w:author="Evans, Mark" w:date="2016-02-19T16:03:00Z">
          <w:pPr>
            <w:pStyle w:val="ListParagraph"/>
            <w:numPr>
              <w:numId w:val="54"/>
            </w:numPr>
            <w:tabs>
              <w:tab w:val="num" w:pos="360"/>
            </w:tabs>
          </w:pPr>
        </w:pPrChange>
      </w:pPr>
      <w:r>
        <w:t>H5F_FSPACE_STRATEGY_NONE</w:t>
      </w:r>
    </w:p>
    <w:p w:rsidR="005704CD" w:rsidRDefault="000D2A5A" w:rsidP="00AC619A">
      <w:pPr>
        <w:pStyle w:val="ListParagraph"/>
        <w:numPr>
          <w:ilvl w:val="1"/>
          <w:numId w:val="14"/>
        </w:numPr>
        <w:pPrChange w:id="313" w:author="Evans, Mark" w:date="2016-02-19T16:03:00Z">
          <w:pPr>
            <w:pStyle w:val="ListParagraph"/>
            <w:numPr>
              <w:ilvl w:val="1"/>
              <w:numId w:val="54"/>
            </w:numPr>
            <w:tabs>
              <w:tab w:val="num" w:pos="360"/>
            </w:tabs>
          </w:pPr>
        </w:pPrChange>
      </w:pPr>
      <w:r>
        <w:t xml:space="preserve">The </w:t>
      </w:r>
      <w:r w:rsidR="005704CD">
        <w:t xml:space="preserve">mechanisms </w:t>
      </w:r>
      <w:r w:rsidR="00BF6AF4">
        <w:t xml:space="preserve">used </w:t>
      </w:r>
      <w:r w:rsidR="005704CD">
        <w:t>are free-space managers and virtual file driver</w:t>
      </w:r>
    </w:p>
    <w:p w:rsidR="00D97D09" w:rsidRDefault="003E6027" w:rsidP="00D97D09">
      <w:pPr>
        <w:rPr>
          <w:ins w:id="314" w:author="Evans, Mark" w:date="2016-02-19T14:09:00Z"/>
        </w:rPr>
      </w:pPr>
      <w:r>
        <w:t xml:space="preserve">To support this feature, the library </w:t>
      </w:r>
      <w:r w:rsidR="00784D33">
        <w:t xml:space="preserve">will </w:t>
      </w:r>
      <w:r>
        <w:t>store the file space handling information in the</w:t>
      </w:r>
      <w:r w:rsidR="00B761AE">
        <w:t xml:space="preserve"> </w:t>
      </w:r>
      <w:r w:rsidR="00B761AE" w:rsidRPr="00BF6AF4">
        <w:rPr>
          <w:i/>
        </w:rPr>
        <w:t>File Space Info</w:t>
      </w:r>
      <w:r w:rsidR="00B761AE">
        <w:t xml:space="preserve"> message</w:t>
      </w:r>
      <w:r w:rsidR="001145FF">
        <w:t>,</w:t>
      </w:r>
      <w:r w:rsidR="00B761AE">
        <w:t xml:space="preserve"> </w:t>
      </w:r>
      <w:r w:rsidR="00D97D09">
        <w:t xml:space="preserve">which </w:t>
      </w:r>
      <w:r w:rsidR="00B761AE">
        <w:t>is</w:t>
      </w:r>
      <w:r w:rsidR="0082593A">
        <w:t xml:space="preserve"> located in the</w:t>
      </w:r>
      <w:r w:rsidR="00EE6DBF">
        <w:t xml:space="preserve"> superblock extension.</w:t>
      </w:r>
    </w:p>
    <w:p w:rsidR="00DE4BAF" w:rsidRDefault="00DE4BAF" w:rsidP="00D97D09"/>
    <w:p w:rsidR="001920F4" w:rsidRDefault="00784D33" w:rsidP="001920F4">
      <w:pPr>
        <w:pStyle w:val="Heading3"/>
      </w:pPr>
      <w:bookmarkStart w:id="315" w:name="_Toc443661075"/>
      <w:r>
        <w:t xml:space="preserve">Proposed </w:t>
      </w:r>
      <w:r w:rsidR="007127CB">
        <w:t xml:space="preserve">Format Change </w:t>
      </w:r>
      <w:r w:rsidR="001920F4">
        <w:t>for File Space Management</w:t>
      </w:r>
      <w:bookmarkEnd w:id="315"/>
    </w:p>
    <w:p w:rsidR="0093356D" w:rsidRDefault="00B761AE" w:rsidP="001920F4">
      <w:r>
        <w:t>The information stored in the</w:t>
      </w:r>
      <w:r w:rsidR="0093356D" w:rsidRPr="00BF6AF4">
        <w:rPr>
          <w:i/>
        </w:rPr>
        <w:t xml:space="preserve"> File Space Info</w:t>
      </w:r>
      <w:r w:rsidR="0093356D">
        <w:t xml:space="preserve"> message </w:t>
      </w:r>
      <w:r>
        <w:t>is</w:t>
      </w:r>
      <w:r w:rsidR="0093356D">
        <w:t xml:space="preserve"> </w:t>
      </w:r>
      <w:r w:rsidR="00E9578E">
        <w:t>listed</w:t>
      </w:r>
      <w:r>
        <w:t xml:space="preserve"> below:</w:t>
      </w:r>
    </w:p>
    <w:p w:rsidR="006B6262" w:rsidRDefault="00E9578E" w:rsidP="00AC619A">
      <w:pPr>
        <w:pStyle w:val="ListParagraph"/>
        <w:numPr>
          <w:ilvl w:val="0"/>
          <w:numId w:val="18"/>
        </w:numPr>
        <w:pPrChange w:id="316" w:author="Evans, Mark" w:date="2016-02-19T16:03:00Z">
          <w:pPr>
            <w:pStyle w:val="ListParagraph"/>
            <w:numPr>
              <w:numId w:val="60"/>
            </w:numPr>
            <w:tabs>
              <w:tab w:val="num" w:pos="360"/>
            </w:tabs>
          </w:pPr>
        </w:pPrChange>
      </w:pPr>
      <w:r>
        <w:t>Message version</w:t>
      </w:r>
      <w:r w:rsidR="00A35EEB">
        <w:t xml:space="preserve"> </w:t>
      </w:r>
      <w:r w:rsidR="00CE6305">
        <w:t>(1 byte)</w:t>
      </w:r>
    </w:p>
    <w:p w:rsidR="006B6262" w:rsidRDefault="006B6262" w:rsidP="00AC619A">
      <w:pPr>
        <w:pStyle w:val="ListParagraph"/>
        <w:numPr>
          <w:ilvl w:val="1"/>
          <w:numId w:val="18"/>
        </w:numPr>
        <w:pPrChange w:id="317" w:author="Evans, Mark" w:date="2016-02-19T16:03:00Z">
          <w:pPr>
            <w:pStyle w:val="ListParagraph"/>
            <w:numPr>
              <w:ilvl w:val="1"/>
              <w:numId w:val="60"/>
            </w:numPr>
            <w:tabs>
              <w:tab w:val="num" w:pos="360"/>
            </w:tabs>
          </w:pPr>
        </w:pPrChange>
      </w:pPr>
      <w:r>
        <w:t xml:space="preserve">Version </w:t>
      </w:r>
      <w:r w:rsidR="00963946">
        <w:t xml:space="preserve">is </w:t>
      </w:r>
      <w:r>
        <w:t>0</w:t>
      </w:r>
    </w:p>
    <w:p w:rsidR="00E9578E" w:rsidRDefault="00E9578E" w:rsidP="00AC619A">
      <w:pPr>
        <w:pStyle w:val="ListParagraph"/>
        <w:numPr>
          <w:ilvl w:val="0"/>
          <w:numId w:val="18"/>
        </w:numPr>
        <w:pPrChange w:id="318" w:author="Evans, Mark" w:date="2016-02-19T16:03:00Z">
          <w:pPr>
            <w:pStyle w:val="ListParagraph"/>
            <w:numPr>
              <w:numId w:val="60"/>
            </w:numPr>
            <w:tabs>
              <w:tab w:val="num" w:pos="360"/>
            </w:tabs>
          </w:pPr>
        </w:pPrChange>
      </w:pPr>
      <w:r>
        <w:t>File space strategy</w:t>
      </w:r>
      <w:r w:rsidR="00CE6305">
        <w:t xml:space="preserve"> (1 byte)</w:t>
      </w:r>
    </w:p>
    <w:p w:rsidR="007A45D9" w:rsidRDefault="005426F5" w:rsidP="00AC619A">
      <w:pPr>
        <w:pStyle w:val="ListParagraph"/>
        <w:numPr>
          <w:ilvl w:val="1"/>
          <w:numId w:val="18"/>
        </w:numPr>
        <w:pPrChange w:id="319" w:author="Evans, Mark" w:date="2016-02-19T16:03:00Z">
          <w:pPr>
            <w:pStyle w:val="ListParagraph"/>
            <w:numPr>
              <w:ilvl w:val="1"/>
              <w:numId w:val="60"/>
            </w:numPr>
            <w:tabs>
              <w:tab w:val="num" w:pos="360"/>
            </w:tabs>
          </w:pPr>
        </w:pPrChange>
      </w:pPr>
      <w:r>
        <w:t xml:space="preserve">The strategies </w:t>
      </w:r>
      <w:r w:rsidR="000564D8">
        <w:t>are:</w:t>
      </w:r>
    </w:p>
    <w:p w:rsidR="000564D8" w:rsidRDefault="000564D8" w:rsidP="00AC619A">
      <w:pPr>
        <w:pStyle w:val="ListParagraph"/>
        <w:numPr>
          <w:ilvl w:val="2"/>
          <w:numId w:val="18"/>
        </w:numPr>
        <w:pPrChange w:id="320" w:author="Evans, Mark" w:date="2016-02-19T16:03:00Z">
          <w:pPr>
            <w:pStyle w:val="ListParagraph"/>
            <w:numPr>
              <w:ilvl w:val="2"/>
              <w:numId w:val="60"/>
            </w:numPr>
            <w:tabs>
              <w:tab w:val="num" w:pos="360"/>
            </w:tabs>
          </w:pPr>
        </w:pPrChange>
      </w:pPr>
      <w:r>
        <w:t>H5F_FSPACE_STRATEGY_AGGR</w:t>
      </w:r>
    </w:p>
    <w:p w:rsidR="000564D8" w:rsidRDefault="000564D8" w:rsidP="00AC619A">
      <w:pPr>
        <w:pStyle w:val="ListParagraph"/>
        <w:numPr>
          <w:ilvl w:val="2"/>
          <w:numId w:val="18"/>
        </w:numPr>
        <w:pPrChange w:id="321" w:author="Evans, Mark" w:date="2016-02-19T16:03:00Z">
          <w:pPr>
            <w:pStyle w:val="ListParagraph"/>
            <w:numPr>
              <w:ilvl w:val="2"/>
              <w:numId w:val="60"/>
            </w:numPr>
            <w:tabs>
              <w:tab w:val="num" w:pos="360"/>
            </w:tabs>
          </w:pPr>
        </w:pPrChange>
      </w:pPr>
      <w:r>
        <w:t>H5F_FSPACE_STRATEGY_PAGE</w:t>
      </w:r>
    </w:p>
    <w:p w:rsidR="000564D8" w:rsidRDefault="000564D8" w:rsidP="00AC619A">
      <w:pPr>
        <w:pStyle w:val="ListParagraph"/>
        <w:numPr>
          <w:ilvl w:val="2"/>
          <w:numId w:val="18"/>
        </w:numPr>
        <w:pPrChange w:id="322" w:author="Evans, Mark" w:date="2016-02-19T16:03:00Z">
          <w:pPr>
            <w:pStyle w:val="ListParagraph"/>
            <w:numPr>
              <w:ilvl w:val="2"/>
              <w:numId w:val="60"/>
            </w:numPr>
            <w:tabs>
              <w:tab w:val="num" w:pos="360"/>
            </w:tabs>
          </w:pPr>
        </w:pPrChange>
      </w:pPr>
      <w:r>
        <w:t>H5F_FSPACE_STRATEGY_NONE</w:t>
      </w:r>
    </w:p>
    <w:p w:rsidR="00E9578E" w:rsidRDefault="00E9578E" w:rsidP="00AC619A">
      <w:pPr>
        <w:pStyle w:val="ListParagraph"/>
        <w:numPr>
          <w:ilvl w:val="0"/>
          <w:numId w:val="18"/>
        </w:numPr>
        <w:pPrChange w:id="323" w:author="Evans, Mark" w:date="2016-02-19T16:03:00Z">
          <w:pPr>
            <w:pStyle w:val="ListParagraph"/>
            <w:numPr>
              <w:numId w:val="60"/>
            </w:numPr>
            <w:tabs>
              <w:tab w:val="num" w:pos="360"/>
            </w:tabs>
          </w:pPr>
        </w:pPrChange>
      </w:pPr>
      <w:r>
        <w:t>Persist</w:t>
      </w:r>
      <w:r w:rsidR="00E167B5">
        <w:t>ing free-space</w:t>
      </w:r>
      <w:r w:rsidR="00CE6305">
        <w:t xml:space="preserve"> (1 byte)</w:t>
      </w:r>
    </w:p>
    <w:p w:rsidR="002270A3" w:rsidRDefault="00E9578E" w:rsidP="00AC619A">
      <w:pPr>
        <w:pStyle w:val="ListParagraph"/>
        <w:numPr>
          <w:ilvl w:val="0"/>
          <w:numId w:val="18"/>
        </w:numPr>
        <w:pPrChange w:id="324" w:author="Evans, Mark" w:date="2016-02-19T16:03:00Z">
          <w:pPr>
            <w:pStyle w:val="ListParagraph"/>
            <w:numPr>
              <w:numId w:val="60"/>
            </w:numPr>
            <w:tabs>
              <w:tab w:val="num" w:pos="360"/>
            </w:tabs>
          </w:pPr>
        </w:pPrChange>
      </w:pPr>
      <w:r>
        <w:t>Free</w:t>
      </w:r>
      <w:r w:rsidR="00E167B5">
        <w:t>-</w:t>
      </w:r>
      <w:r>
        <w:t>space section threshold</w:t>
      </w:r>
      <w:r w:rsidR="006F6375">
        <w:t xml:space="preserve"> </w:t>
      </w:r>
      <w:r w:rsidR="00CE6305">
        <w:t>(</w:t>
      </w:r>
      <w:r w:rsidR="00CE6305" w:rsidRPr="00742F9B">
        <w:rPr>
          <w:i/>
        </w:rPr>
        <w:t>size of leng</w:t>
      </w:r>
      <w:r w:rsidR="00CE6305">
        <w:rPr>
          <w:i/>
        </w:rPr>
        <w:t>ths</w:t>
      </w:r>
      <w:r w:rsidR="00CE6305">
        <w:t>)</w:t>
      </w:r>
    </w:p>
    <w:p w:rsidR="002270A3" w:rsidRDefault="00E9578E" w:rsidP="00AC619A">
      <w:pPr>
        <w:pStyle w:val="ListParagraph"/>
        <w:numPr>
          <w:ilvl w:val="0"/>
          <w:numId w:val="18"/>
        </w:numPr>
        <w:pPrChange w:id="325" w:author="Evans, Mark" w:date="2016-02-19T16:03:00Z">
          <w:pPr>
            <w:pStyle w:val="ListParagraph"/>
            <w:numPr>
              <w:numId w:val="60"/>
            </w:numPr>
            <w:tabs>
              <w:tab w:val="num" w:pos="360"/>
            </w:tabs>
          </w:pPr>
        </w:pPrChange>
      </w:pPr>
      <w:r>
        <w:t>F</w:t>
      </w:r>
      <w:r w:rsidR="00E167B5">
        <w:t>or paged aggregation: f</w:t>
      </w:r>
      <w:r>
        <w:t>ile space page size</w:t>
      </w:r>
      <w:r w:rsidR="006F6375">
        <w:t xml:space="preserve"> </w:t>
      </w:r>
      <w:r w:rsidR="00CE6305">
        <w:t>(</w:t>
      </w:r>
      <w:r w:rsidR="00CE6305" w:rsidRPr="0077661B">
        <w:rPr>
          <w:i/>
        </w:rPr>
        <w:t>size of lengths</w:t>
      </w:r>
      <w:r w:rsidR="00CE6305">
        <w:t>)</w:t>
      </w:r>
    </w:p>
    <w:p w:rsidR="00E9578E" w:rsidRDefault="00E167B5" w:rsidP="00AC619A">
      <w:pPr>
        <w:pStyle w:val="ListParagraph"/>
        <w:numPr>
          <w:ilvl w:val="0"/>
          <w:numId w:val="18"/>
        </w:numPr>
        <w:pPrChange w:id="326" w:author="Evans, Mark" w:date="2016-02-19T16:03:00Z">
          <w:pPr>
            <w:pStyle w:val="ListParagraph"/>
            <w:numPr>
              <w:numId w:val="60"/>
            </w:numPr>
            <w:tabs>
              <w:tab w:val="num" w:pos="360"/>
            </w:tabs>
          </w:pPr>
        </w:pPrChange>
      </w:pPr>
      <w:r>
        <w:t>For paged aggregation: p</w:t>
      </w:r>
      <w:r w:rsidR="00E9578E">
        <w:t>age end metadata threshold</w:t>
      </w:r>
      <w:r w:rsidR="006F6375">
        <w:t xml:space="preserve"> </w:t>
      </w:r>
      <w:r w:rsidR="00CE6305">
        <w:t>(2 bytes)</w:t>
      </w:r>
    </w:p>
    <w:p w:rsidR="006B6262" w:rsidRDefault="00E167B5" w:rsidP="00AC619A">
      <w:pPr>
        <w:pStyle w:val="ListParagraph"/>
        <w:numPr>
          <w:ilvl w:val="0"/>
          <w:numId w:val="18"/>
        </w:numPr>
        <w:pPrChange w:id="327" w:author="Evans, Mark" w:date="2016-02-19T16:03:00Z">
          <w:pPr>
            <w:pStyle w:val="ListParagraph"/>
            <w:numPr>
              <w:numId w:val="60"/>
            </w:numPr>
            <w:tabs>
              <w:tab w:val="num" w:pos="360"/>
            </w:tabs>
          </w:pPr>
        </w:pPrChange>
      </w:pPr>
      <w:r>
        <w:lastRenderedPageBreak/>
        <w:t xml:space="preserve">For paged aggregation: </w:t>
      </w:r>
      <w:r w:rsidR="00E9578E">
        <w:t>EOF file space section type</w:t>
      </w:r>
      <w:r>
        <w:t xml:space="preserve"> </w:t>
      </w:r>
      <w:r w:rsidR="00BD148D">
        <w:t>(1 byte)</w:t>
      </w:r>
    </w:p>
    <w:p w:rsidR="00CE7DC4" w:rsidRDefault="00CE7DC4" w:rsidP="00AC619A">
      <w:pPr>
        <w:pStyle w:val="ListParagraph"/>
        <w:numPr>
          <w:ilvl w:val="0"/>
          <w:numId w:val="18"/>
        </w:numPr>
        <w:pPrChange w:id="328" w:author="Evans, Mark" w:date="2016-02-19T16:03:00Z">
          <w:pPr>
            <w:pStyle w:val="ListParagraph"/>
            <w:numPr>
              <w:numId w:val="60"/>
            </w:numPr>
            <w:tabs>
              <w:tab w:val="num" w:pos="360"/>
            </w:tabs>
          </w:pPr>
        </w:pPrChange>
      </w:pPr>
      <w:r>
        <w:t>A</w:t>
      </w:r>
      <w:r w:rsidR="001145FF">
        <w:t>ddresses of</w:t>
      </w:r>
      <w:r w:rsidR="00E167B5">
        <w:t xml:space="preserve"> 6 free-space managers </w:t>
      </w:r>
      <w:r w:rsidR="00CE6305">
        <w:t>(</w:t>
      </w:r>
      <w:r w:rsidR="00CE6305" w:rsidRPr="0081518B">
        <w:rPr>
          <w:i/>
        </w:rPr>
        <w:t>size of offsets</w:t>
      </w:r>
      <w:r w:rsidR="00CE6305">
        <w:t>)</w:t>
      </w:r>
    </w:p>
    <w:p w:rsidR="00CE7DC4" w:rsidRDefault="00CE7DC4" w:rsidP="00AC619A">
      <w:pPr>
        <w:pStyle w:val="ListParagraph"/>
        <w:numPr>
          <w:ilvl w:val="1"/>
          <w:numId w:val="13"/>
        </w:numPr>
        <w:pPrChange w:id="329" w:author="Evans, Mark" w:date="2016-02-19T16:03:00Z">
          <w:pPr>
            <w:pStyle w:val="ListParagraph"/>
            <w:numPr>
              <w:ilvl w:val="1"/>
              <w:numId w:val="53"/>
            </w:numPr>
            <w:tabs>
              <w:tab w:val="num" w:pos="360"/>
            </w:tabs>
          </w:pPr>
        </w:pPrChange>
      </w:pPr>
      <w:r>
        <w:t>Exist only when persisting free-space</w:t>
      </w:r>
    </w:p>
    <w:p w:rsidR="00CE7DC4" w:rsidRDefault="00CE7DC4" w:rsidP="00AC619A">
      <w:pPr>
        <w:pStyle w:val="ListParagraph"/>
        <w:numPr>
          <w:ilvl w:val="1"/>
          <w:numId w:val="13"/>
        </w:numPr>
        <w:rPr>
          <w:ins w:id="330" w:author="Evans, Mark" w:date="2016-02-19T14:32:00Z"/>
        </w:rPr>
        <w:pPrChange w:id="331" w:author="Evans, Mark" w:date="2016-02-19T16:03:00Z">
          <w:pPr>
            <w:pStyle w:val="ListParagraph"/>
            <w:numPr>
              <w:ilvl w:val="1"/>
              <w:numId w:val="53"/>
            </w:numPr>
            <w:tabs>
              <w:tab w:val="num" w:pos="360"/>
            </w:tabs>
          </w:pPr>
        </w:pPrChange>
      </w:pPr>
      <w:r>
        <w:t xml:space="preserve">For paged aggregation: </w:t>
      </w:r>
      <w:r w:rsidR="00A34C01">
        <w:t>only 3 managers will be defined</w:t>
      </w:r>
    </w:p>
    <w:p w:rsidR="0044494C" w:rsidRDefault="0044494C" w:rsidP="0044494C"/>
    <w:p w:rsidR="001920F4" w:rsidRDefault="001920F4" w:rsidP="0044494C">
      <w:pPr>
        <w:pStyle w:val="Heading3"/>
      </w:pPr>
      <w:bookmarkStart w:id="332" w:name="_Toc443661076"/>
      <w:r>
        <w:t xml:space="preserve">Alternative </w:t>
      </w:r>
      <w:r w:rsidR="0044494C">
        <w:t xml:space="preserve">Change </w:t>
      </w:r>
      <w:r>
        <w:t>for File Space Management</w:t>
      </w:r>
      <w:bookmarkEnd w:id="332"/>
    </w:p>
    <w:p w:rsidR="00EF1E82" w:rsidRDefault="00EF1E82">
      <w:pPr>
        <w:spacing w:after="0"/>
        <w:jc w:val="left"/>
      </w:pPr>
      <w:r>
        <w:t>The following will be</w:t>
      </w:r>
      <w:r w:rsidR="00656D66">
        <w:t xml:space="preserve"> </w:t>
      </w:r>
      <w:r w:rsidR="004D4A27">
        <w:t>re-</w:t>
      </w:r>
      <w:r w:rsidR="00656D66">
        <w:t>e</w:t>
      </w:r>
      <w:r w:rsidR="00841A53">
        <w:t>valuated later for release 1.12:</w:t>
      </w:r>
      <w:r>
        <w:t xml:space="preserve"> </w:t>
      </w:r>
    </w:p>
    <w:p w:rsidR="00656D66" w:rsidRDefault="00EF1E82" w:rsidP="00403ADA">
      <w:pPr>
        <w:spacing w:after="0"/>
        <w:ind w:left="720"/>
        <w:jc w:val="left"/>
      </w:pPr>
      <w:r>
        <w:rPr>
          <w:b/>
          <w:i/>
        </w:rPr>
        <w:t xml:space="preserve">PENDING: </w:t>
      </w:r>
      <w:r w:rsidR="003E6027">
        <w:t>T</w:t>
      </w:r>
      <w:r w:rsidR="004D6FE9">
        <w:t xml:space="preserve">he </w:t>
      </w:r>
      <w:r w:rsidR="00AD243F">
        <w:t xml:space="preserve">library’s </w:t>
      </w:r>
      <w:r w:rsidR="004D6FE9">
        <w:t xml:space="preserve">default file space strategy might be changed </w:t>
      </w:r>
      <w:r w:rsidR="00425CF9">
        <w:t>to</w:t>
      </w:r>
      <w:r w:rsidR="004D6FE9">
        <w:t xml:space="preserve"> </w:t>
      </w:r>
      <w:r w:rsidR="00425CF9">
        <w:t>H5F_FSPACE_STRATEGY_PAGE</w:t>
      </w:r>
      <w:r w:rsidR="000C4E5C">
        <w:t xml:space="preserve"> depending on the performance result for paged aggregation/page buffering.  If that is the case, there might be </w:t>
      </w:r>
      <w:r w:rsidR="00425CF9">
        <w:t xml:space="preserve">changes </w:t>
      </w:r>
      <w:r w:rsidR="004D6FE9">
        <w:t xml:space="preserve">to </w:t>
      </w:r>
      <w:r w:rsidR="00656D66">
        <w:t xml:space="preserve">the </w:t>
      </w:r>
      <w:r w:rsidR="004D6FE9">
        <w:t>superblock</w:t>
      </w:r>
      <w:r w:rsidR="000C4E5C">
        <w:t xml:space="preserve"> to store the needed information for paged aggregation.</w:t>
      </w:r>
      <w:r w:rsidR="00656D66">
        <w:t xml:space="preserve">  </w:t>
      </w:r>
    </w:p>
    <w:p w:rsidR="0062274C" w:rsidRDefault="0062274C">
      <w:pPr>
        <w:spacing w:after="0"/>
        <w:jc w:val="left"/>
      </w:pPr>
    </w:p>
    <w:p w:rsidR="002104B2" w:rsidRPr="00403ADA" w:rsidRDefault="002104B2" w:rsidP="0044494C">
      <w:pPr>
        <w:pStyle w:val="Heading3"/>
        <w:rPr>
          <w:sz w:val="26"/>
          <w:szCs w:val="26"/>
        </w:rPr>
      </w:pPr>
      <w:bookmarkStart w:id="333" w:name="_Toc443661077"/>
      <w:r>
        <w:t xml:space="preserve">Final </w:t>
      </w:r>
      <w:r w:rsidR="0044494C">
        <w:t>Recommendation</w:t>
      </w:r>
      <w:bookmarkEnd w:id="333"/>
    </w:p>
    <w:p w:rsidR="002104B2" w:rsidRDefault="002104B2" w:rsidP="0044494C">
      <w:r>
        <w:t xml:space="preserve">This will be implemented for library release 1.10.1. </w:t>
      </w:r>
    </w:p>
    <w:p w:rsidR="002104B2" w:rsidRDefault="002104B2" w:rsidP="0044494C">
      <w:r>
        <w:t xml:space="preserve">Library release 1.10.0 has already implemented a </w:t>
      </w:r>
      <w:r w:rsidRPr="0044494C">
        <w:rPr>
          <w:i/>
        </w:rPr>
        <w:t>File Space Info</w:t>
      </w:r>
      <w:r>
        <w:t xml:space="preserve"> message but with different file space information.  The following needs to be done:</w:t>
      </w:r>
    </w:p>
    <w:p w:rsidR="002104B2" w:rsidRDefault="002104B2" w:rsidP="00AC619A">
      <w:pPr>
        <w:pStyle w:val="ListParagraph"/>
        <w:numPr>
          <w:ilvl w:val="0"/>
          <w:numId w:val="26"/>
        </w:numPr>
        <w:pPrChange w:id="334" w:author="Evans, Mark" w:date="2016-02-19T16:03:00Z">
          <w:pPr>
            <w:pStyle w:val="ListParagraph"/>
            <w:numPr>
              <w:numId w:val="87"/>
            </w:numPr>
            <w:tabs>
              <w:tab w:val="num" w:pos="360"/>
            </w:tabs>
          </w:pPr>
        </w:pPrChange>
      </w:pPr>
      <w:r>
        <w:t>Make the necessary modifications in library release 1.10.0 to ignore unknown messages.</w:t>
      </w:r>
    </w:p>
    <w:p w:rsidR="002104B2" w:rsidRDefault="002104B2" w:rsidP="00AC619A">
      <w:pPr>
        <w:pStyle w:val="ListParagraph"/>
        <w:numPr>
          <w:ilvl w:val="0"/>
          <w:numId w:val="26"/>
        </w:numPr>
        <w:pPrChange w:id="335" w:author="Evans, Mark" w:date="2016-02-19T16:03:00Z">
          <w:pPr>
            <w:pStyle w:val="ListParagraph"/>
            <w:numPr>
              <w:numId w:val="87"/>
            </w:numPr>
            <w:tabs>
              <w:tab w:val="num" w:pos="360"/>
            </w:tabs>
          </w:pPr>
        </w:pPrChange>
      </w:pPr>
      <w:r>
        <w:t>Do not publish documentation for file space management.</w:t>
      </w:r>
    </w:p>
    <w:p w:rsidR="002104B2" w:rsidRDefault="002104B2" w:rsidP="0044494C"/>
    <w:p w:rsidR="001920F4" w:rsidRDefault="001920F4" w:rsidP="00403ADA">
      <w:pPr>
        <w:pStyle w:val="Heading3"/>
        <w:numPr>
          <w:ilvl w:val="0"/>
          <w:numId w:val="0"/>
        </w:numPr>
        <w:rPr>
          <w:sz w:val="26"/>
          <w:szCs w:val="26"/>
        </w:rPr>
      </w:pPr>
      <w:r>
        <w:br w:type="page"/>
      </w:r>
    </w:p>
    <w:p w:rsidR="00611674" w:rsidRDefault="0032429F">
      <w:pPr>
        <w:pStyle w:val="Heading2"/>
      </w:pPr>
      <w:bookmarkStart w:id="336" w:name="_Toc443661078"/>
      <w:r>
        <w:lastRenderedPageBreak/>
        <w:t>Avoid Truncate</w:t>
      </w:r>
      <w:bookmarkEnd w:id="336"/>
      <w:r>
        <w:t xml:space="preserve"> </w:t>
      </w:r>
      <w:del w:id="337" w:author="Evans, Mark" w:date="2016-02-19T14:45:00Z">
        <w:r w:rsidDel="0044494C">
          <w:delText>Feature</w:delText>
        </w:r>
      </w:del>
    </w:p>
    <w:p w:rsidR="006F4F46" w:rsidRDefault="006F4F46" w:rsidP="006F4F46">
      <w:r>
        <w:t xml:space="preserve">The HDF5 </w:t>
      </w:r>
      <w:r w:rsidR="0044494C">
        <w:t xml:space="preserve">Library </w:t>
      </w:r>
      <w:r>
        <w:t xml:space="preserve">tracks two pieces of information about the size of an HDF5 file in memory. </w:t>
      </w:r>
      <w:del w:id="338" w:author="Evans, Mark" w:date="2016-02-19T14:45:00Z">
        <w:r w:rsidDel="0044494C">
          <w:delText xml:space="preserve"> </w:delText>
        </w:r>
      </w:del>
      <w:r>
        <w:t>The “end of allocation” (EOA) value indicates how much of the file has been allocated for use by some piece of the HDF5 file format.</w:t>
      </w:r>
      <w:del w:id="339" w:author="Evans, Mark" w:date="2016-02-19T14:46:00Z">
        <w:r w:rsidDel="0044494C">
          <w:delText xml:space="preserve"> </w:delText>
        </w:r>
      </w:del>
      <w:r>
        <w:t xml:space="preserve"> The “end of file” (EOF) value indicates the location of the highest byte actually written in the file by the HDF5 </w:t>
      </w:r>
      <w:r w:rsidR="0044494C">
        <w:t>Library</w:t>
      </w:r>
      <w:r>
        <w:t>.</w:t>
      </w:r>
      <w:del w:id="340" w:author="Evans, Mark" w:date="2016-02-19T14:46:00Z">
        <w:r w:rsidDel="0044494C">
          <w:delText xml:space="preserve"> </w:delText>
        </w:r>
      </w:del>
      <w:r>
        <w:t xml:space="preserve"> These two values are frequently not the same during </w:t>
      </w:r>
      <w:ins w:id="341" w:author="Evans, Mark" w:date="2016-02-19T14:46:00Z">
        <w:r w:rsidR="0044494C">
          <w:t xml:space="preserve">the </w:t>
        </w:r>
      </w:ins>
      <w:r>
        <w:t xml:space="preserve">normal operation of the library. </w:t>
      </w:r>
      <w:del w:id="342" w:author="Evans, Mark" w:date="2016-02-19T14:46:00Z">
        <w:r w:rsidDel="0044494C">
          <w:delText xml:space="preserve"> </w:delText>
        </w:r>
      </w:del>
      <w:r>
        <w:t xml:space="preserve">Currently, the library changes the file’s size from its current size </w:t>
      </w:r>
      <w:r w:rsidR="00836A58">
        <w:t>(EOF)</w:t>
      </w:r>
      <w:r>
        <w:t xml:space="preserve"> to the EOA value before setting the EOF value to the EOA value and stor</w:t>
      </w:r>
      <w:r w:rsidR="00C61745">
        <w:t>es</w:t>
      </w:r>
      <w:r>
        <w:t xml:space="preserve"> the [modified] EOF value in the file</w:t>
      </w:r>
      <w:r w:rsidR="00836A58">
        <w:t>’s superblock</w:t>
      </w:r>
      <w:r>
        <w:t xml:space="preserve">. </w:t>
      </w:r>
    </w:p>
    <w:p w:rsidR="006F4F46" w:rsidRDefault="00C61745" w:rsidP="006F4F46">
      <w:r>
        <w:t>As setting the file</w:t>
      </w:r>
      <w:r w:rsidR="003C2D3A">
        <w:t>’s</w:t>
      </w:r>
      <w:r>
        <w:t xml:space="preserve"> size is fairly expensive, </w:t>
      </w:r>
      <w:r w:rsidR="005F4E2A">
        <w:t>t</w:t>
      </w:r>
      <w:r w:rsidR="006F4F46">
        <w:t>his feature</w:t>
      </w:r>
      <w:r w:rsidR="00836A58">
        <w:t xml:space="preserve"> allows </w:t>
      </w:r>
      <w:r w:rsidR="006F4F46">
        <w:t xml:space="preserve">the library </w:t>
      </w:r>
      <w:r w:rsidR="00836A58">
        <w:t>to not</w:t>
      </w:r>
      <w:r w:rsidR="005F4E2A">
        <w:t xml:space="preserve"> </w:t>
      </w:r>
      <w:r w:rsidR="00836A58">
        <w:t>change</w:t>
      </w:r>
      <w:r w:rsidR="006F4F46">
        <w:t xml:space="preserve"> the file’s size by storing the EOA value along with </w:t>
      </w:r>
      <w:r w:rsidR="005F4E2A">
        <w:t>the</w:t>
      </w:r>
      <w:r w:rsidR="006F4F46">
        <w:t xml:space="preserve"> unmodified EOF value</w:t>
      </w:r>
      <w:r w:rsidR="00836A58">
        <w:t xml:space="preserve"> in the superblock</w:t>
      </w:r>
      <w:r w:rsidR="006F4F46">
        <w:t xml:space="preserve">. </w:t>
      </w:r>
      <w:del w:id="343" w:author="Evans, Mark" w:date="2016-02-19T14:48:00Z">
        <w:r w:rsidR="006F4F46" w:rsidDel="0044494C">
          <w:delText xml:space="preserve">  </w:delText>
        </w:r>
      </w:del>
      <w:r w:rsidR="005F4E2A">
        <w:t xml:space="preserve">To support this feature, the library </w:t>
      </w:r>
      <w:r w:rsidR="00784D33">
        <w:t xml:space="preserve">will </w:t>
      </w:r>
      <w:r w:rsidR="005F4E2A">
        <w:t xml:space="preserve">store the file’s EOA </w:t>
      </w:r>
      <w:r w:rsidR="006F4F46">
        <w:t xml:space="preserve">information in an </w:t>
      </w:r>
      <w:r w:rsidR="006F4F46" w:rsidRPr="00BF6AF4">
        <w:rPr>
          <w:i/>
        </w:rPr>
        <w:t>EOA</w:t>
      </w:r>
      <w:r w:rsidR="006F4F46">
        <w:t xml:space="preserve"> message, which is located in the superblock extension.</w:t>
      </w:r>
    </w:p>
    <w:p w:rsidR="006F4F46" w:rsidRDefault="0044494C" w:rsidP="00EB282A">
      <w:pPr>
        <w:rPr>
          <w:ins w:id="344" w:author="Evans, Mark" w:date="2016-02-19T14:49:00Z"/>
        </w:rPr>
      </w:pPr>
      <w:ins w:id="345" w:author="Evans, Mark" w:date="2016-02-19T14:49:00Z">
        <w:r>
          <w:t xml:space="preserve">See the </w:t>
        </w:r>
      </w:ins>
      <w:del w:id="346" w:author="Evans, Mark" w:date="2016-02-19T14:49:00Z">
        <w:r w:rsidR="006F4F46" w:rsidDel="0044494C">
          <w:delText xml:space="preserve">Please refer to </w:delText>
        </w:r>
      </w:del>
      <w:ins w:id="347" w:author="Evans, Mark" w:date="2016-02-19T14:48:00Z">
        <w:r>
          <w:t xml:space="preserve">as yet unwritten </w:t>
        </w:r>
      </w:ins>
      <w:r w:rsidR="006F4F46">
        <w:t>&lt;&lt;</w:t>
      </w:r>
      <w:r w:rsidR="006F4F46" w:rsidRPr="00BF6AF4">
        <w:rPr>
          <w:i/>
        </w:rPr>
        <w:t>Avoid Truncate documentation</w:t>
      </w:r>
      <w:r w:rsidR="006F4F46">
        <w:t xml:space="preserve">&gt;&gt; for </w:t>
      </w:r>
      <w:del w:id="348" w:author="Evans, Mark" w:date="2016-02-19T14:49:00Z">
        <w:r w:rsidR="006F4F46" w:rsidDel="0044494C">
          <w:delText>detailed description</w:delText>
        </w:r>
      </w:del>
      <w:ins w:id="349" w:author="Evans, Mark" w:date="2016-02-19T14:49:00Z">
        <w:r>
          <w:t>more information</w:t>
        </w:r>
      </w:ins>
      <w:r w:rsidR="006F4F46">
        <w:t>.</w:t>
      </w:r>
    </w:p>
    <w:p w:rsidR="0044494C" w:rsidRDefault="0044494C" w:rsidP="00EB282A"/>
    <w:p w:rsidR="00BC3F51" w:rsidRDefault="00BC3F51" w:rsidP="00CA723E">
      <w:pPr>
        <w:pStyle w:val="Heading3"/>
      </w:pPr>
      <w:bookmarkStart w:id="350" w:name="_Toc443661079"/>
      <w:r>
        <w:t xml:space="preserve">Proposed </w:t>
      </w:r>
      <w:r w:rsidR="0044494C">
        <w:t xml:space="preserve">Format Change </w:t>
      </w:r>
      <w:r>
        <w:t>for Avoid Truncate</w:t>
      </w:r>
      <w:bookmarkEnd w:id="350"/>
      <w:ins w:id="351" w:author="Evans, Mark" w:date="2016-02-19T14:50:00Z">
        <w:r w:rsidR="0044494C">
          <w:t xml:space="preserve"> </w:t>
        </w:r>
      </w:ins>
    </w:p>
    <w:p w:rsidR="000A1747" w:rsidRDefault="000A1747" w:rsidP="000A1747">
      <w:r>
        <w:t xml:space="preserve">The information stored in the </w:t>
      </w:r>
      <w:r w:rsidRPr="00BF6AF4">
        <w:rPr>
          <w:i/>
        </w:rPr>
        <w:t>EOA</w:t>
      </w:r>
      <w:r>
        <w:t xml:space="preserve"> message is listed below:</w:t>
      </w:r>
    </w:p>
    <w:p w:rsidR="000A1747" w:rsidRDefault="000A1747" w:rsidP="00AC619A">
      <w:pPr>
        <w:pStyle w:val="ListParagraph"/>
        <w:numPr>
          <w:ilvl w:val="0"/>
          <w:numId w:val="17"/>
        </w:numPr>
        <w:pPrChange w:id="352" w:author="Evans, Mark" w:date="2016-02-19T16:03:00Z">
          <w:pPr>
            <w:pStyle w:val="ListParagraph"/>
            <w:numPr>
              <w:numId w:val="59"/>
            </w:numPr>
            <w:tabs>
              <w:tab w:val="num" w:pos="360"/>
            </w:tabs>
          </w:pPr>
        </w:pPrChange>
      </w:pPr>
      <w:r>
        <w:t>Message version (1 byte)</w:t>
      </w:r>
    </w:p>
    <w:p w:rsidR="000A1747" w:rsidRDefault="000A1747" w:rsidP="00AC619A">
      <w:pPr>
        <w:pStyle w:val="ListParagraph"/>
        <w:numPr>
          <w:ilvl w:val="1"/>
          <w:numId w:val="17"/>
        </w:numPr>
        <w:pPrChange w:id="353" w:author="Evans, Mark" w:date="2016-02-19T16:03:00Z">
          <w:pPr>
            <w:pStyle w:val="ListParagraph"/>
            <w:numPr>
              <w:ilvl w:val="1"/>
              <w:numId w:val="59"/>
            </w:numPr>
            <w:tabs>
              <w:tab w:val="num" w:pos="360"/>
            </w:tabs>
          </w:pPr>
        </w:pPrChange>
      </w:pPr>
      <w:r>
        <w:t>Version is 0</w:t>
      </w:r>
    </w:p>
    <w:p w:rsidR="000A1747" w:rsidRDefault="000A1747" w:rsidP="00AC619A">
      <w:pPr>
        <w:pStyle w:val="ListParagraph"/>
        <w:numPr>
          <w:ilvl w:val="0"/>
          <w:numId w:val="17"/>
        </w:numPr>
        <w:pPrChange w:id="354" w:author="Evans, Mark" w:date="2016-02-19T16:03:00Z">
          <w:pPr>
            <w:pStyle w:val="ListParagraph"/>
            <w:numPr>
              <w:numId w:val="59"/>
            </w:numPr>
            <w:tabs>
              <w:tab w:val="num" w:pos="360"/>
            </w:tabs>
          </w:pPr>
        </w:pPrChange>
      </w:pPr>
      <w:r>
        <w:t>Avoid truncate setting (1 byte)</w:t>
      </w:r>
    </w:p>
    <w:p w:rsidR="000A1747" w:rsidRDefault="000A1747" w:rsidP="00AC619A">
      <w:pPr>
        <w:pStyle w:val="ListParagraph"/>
        <w:numPr>
          <w:ilvl w:val="1"/>
          <w:numId w:val="17"/>
        </w:numPr>
        <w:pPrChange w:id="355" w:author="Evans, Mark" w:date="2016-02-19T16:03:00Z">
          <w:pPr>
            <w:pStyle w:val="ListParagraph"/>
            <w:numPr>
              <w:ilvl w:val="1"/>
              <w:numId w:val="59"/>
            </w:numPr>
            <w:tabs>
              <w:tab w:val="num" w:pos="360"/>
            </w:tabs>
          </w:pPr>
        </w:pPrChange>
      </w:pPr>
      <w:r>
        <w:t>The settings are:</w:t>
      </w:r>
    </w:p>
    <w:p w:rsidR="000A1747" w:rsidRPr="003A10AA" w:rsidRDefault="000A1747" w:rsidP="00AC619A">
      <w:pPr>
        <w:pStyle w:val="ListParagraph"/>
        <w:numPr>
          <w:ilvl w:val="2"/>
          <w:numId w:val="17"/>
        </w:numPr>
        <w:rPr>
          <w:rFonts w:ascii="Calibri" w:hAnsi="Calibri"/>
        </w:rPr>
        <w:pPrChange w:id="356" w:author="Evans, Mark" w:date="2016-02-19T16:03:00Z">
          <w:pPr>
            <w:pStyle w:val="ListParagraph"/>
            <w:numPr>
              <w:ilvl w:val="2"/>
              <w:numId w:val="59"/>
            </w:numPr>
            <w:tabs>
              <w:tab w:val="num" w:pos="360"/>
            </w:tabs>
          </w:pPr>
        </w:pPrChange>
      </w:pPr>
      <w:r w:rsidRPr="00BF6AF4">
        <w:rPr>
          <w:rFonts w:ascii="Calibri" w:hAnsi="Calibri"/>
        </w:rPr>
        <w:t>H5F_AVOID_TRUNCATE_OFF</w:t>
      </w:r>
    </w:p>
    <w:p w:rsidR="000A1747" w:rsidRPr="003A10AA" w:rsidRDefault="000A1747" w:rsidP="00AC619A">
      <w:pPr>
        <w:pStyle w:val="ListParagraph"/>
        <w:numPr>
          <w:ilvl w:val="2"/>
          <w:numId w:val="17"/>
        </w:numPr>
        <w:rPr>
          <w:rFonts w:ascii="Calibri" w:hAnsi="Calibri"/>
        </w:rPr>
        <w:pPrChange w:id="357" w:author="Evans, Mark" w:date="2016-02-19T16:03:00Z">
          <w:pPr>
            <w:pStyle w:val="ListParagraph"/>
            <w:numPr>
              <w:ilvl w:val="2"/>
              <w:numId w:val="59"/>
            </w:numPr>
            <w:tabs>
              <w:tab w:val="num" w:pos="360"/>
            </w:tabs>
          </w:pPr>
        </w:pPrChange>
      </w:pPr>
      <w:r w:rsidRPr="00BF6AF4">
        <w:rPr>
          <w:rFonts w:ascii="Calibri" w:hAnsi="Calibri"/>
        </w:rPr>
        <w:t>H5F_AVOID_TRUNCATE_EXTEND</w:t>
      </w:r>
    </w:p>
    <w:p w:rsidR="000A1747" w:rsidRPr="00BF6AF4" w:rsidRDefault="000A1747" w:rsidP="00AC619A">
      <w:pPr>
        <w:pStyle w:val="ListParagraph"/>
        <w:numPr>
          <w:ilvl w:val="2"/>
          <w:numId w:val="17"/>
        </w:numPr>
        <w:rPr>
          <w:rFonts w:ascii="Calibri" w:hAnsi="Calibri"/>
        </w:rPr>
        <w:pPrChange w:id="358" w:author="Evans, Mark" w:date="2016-02-19T16:03:00Z">
          <w:pPr>
            <w:pStyle w:val="ListParagraph"/>
            <w:numPr>
              <w:ilvl w:val="2"/>
              <w:numId w:val="59"/>
            </w:numPr>
            <w:tabs>
              <w:tab w:val="num" w:pos="360"/>
            </w:tabs>
          </w:pPr>
        </w:pPrChange>
      </w:pPr>
      <w:r w:rsidRPr="00BF6AF4">
        <w:rPr>
          <w:rFonts w:ascii="Calibri" w:hAnsi="Calibri"/>
        </w:rPr>
        <w:t>H5F_AVOID_TRUNCATE_ALL</w:t>
      </w:r>
    </w:p>
    <w:p w:rsidR="000A1747" w:rsidRDefault="000A1747" w:rsidP="00AC619A">
      <w:pPr>
        <w:pStyle w:val="ListParagraph"/>
        <w:numPr>
          <w:ilvl w:val="0"/>
          <w:numId w:val="17"/>
        </w:numPr>
        <w:pPrChange w:id="359" w:author="Evans, Mark" w:date="2016-02-19T16:03:00Z">
          <w:pPr>
            <w:pStyle w:val="ListParagraph"/>
            <w:numPr>
              <w:numId w:val="59"/>
            </w:numPr>
            <w:tabs>
              <w:tab w:val="num" w:pos="360"/>
            </w:tabs>
          </w:pPr>
        </w:pPrChange>
      </w:pPr>
      <w:r>
        <w:t>EOA value (</w:t>
      </w:r>
      <w:r w:rsidRPr="00C847EE">
        <w:rPr>
          <w:i/>
        </w:rPr>
        <w:t>size of offsets</w:t>
      </w:r>
      <w:r>
        <w:t>)</w:t>
      </w:r>
    </w:p>
    <w:p w:rsidR="000A1747" w:rsidRDefault="000A1747" w:rsidP="00AC619A">
      <w:pPr>
        <w:pStyle w:val="ListParagraph"/>
        <w:numPr>
          <w:ilvl w:val="1"/>
          <w:numId w:val="16"/>
        </w:numPr>
        <w:pPrChange w:id="360" w:author="Evans, Mark" w:date="2016-02-19T16:03:00Z">
          <w:pPr>
            <w:pStyle w:val="ListParagraph"/>
            <w:numPr>
              <w:ilvl w:val="1"/>
              <w:numId w:val="58"/>
            </w:numPr>
            <w:tabs>
              <w:tab w:val="num" w:pos="360"/>
            </w:tabs>
          </w:pPr>
        </w:pPrChange>
      </w:pPr>
      <w:r>
        <w:t>End of file addresses for up to 6 basic allocation types:</w:t>
      </w:r>
    </w:p>
    <w:p w:rsidR="000A1747" w:rsidRDefault="000A1747" w:rsidP="00AC619A">
      <w:pPr>
        <w:pStyle w:val="ListParagraph"/>
        <w:numPr>
          <w:ilvl w:val="2"/>
          <w:numId w:val="23"/>
        </w:numPr>
        <w:pPrChange w:id="361" w:author="Evans, Mark" w:date="2016-02-19T16:03:00Z">
          <w:pPr>
            <w:pStyle w:val="ListParagraph"/>
            <w:numPr>
              <w:ilvl w:val="2"/>
              <w:numId w:val="77"/>
            </w:numPr>
            <w:tabs>
              <w:tab w:val="num" w:pos="360"/>
            </w:tabs>
          </w:pPr>
        </w:pPrChange>
      </w:pPr>
      <w:r>
        <w:t>H5FD_MEM_SUPER  (superblock data)</w:t>
      </w:r>
    </w:p>
    <w:p w:rsidR="000A1747" w:rsidRDefault="000A1747" w:rsidP="00AC619A">
      <w:pPr>
        <w:pStyle w:val="ListParagraph"/>
        <w:numPr>
          <w:ilvl w:val="2"/>
          <w:numId w:val="23"/>
        </w:numPr>
        <w:pPrChange w:id="362" w:author="Evans, Mark" w:date="2016-02-19T16:03:00Z">
          <w:pPr>
            <w:pStyle w:val="ListParagraph"/>
            <w:numPr>
              <w:ilvl w:val="2"/>
              <w:numId w:val="77"/>
            </w:numPr>
            <w:tabs>
              <w:tab w:val="num" w:pos="360"/>
            </w:tabs>
          </w:pPr>
        </w:pPrChange>
      </w:pPr>
      <w:r>
        <w:t>H5FD_MEM_BTREE (B-tree data)</w:t>
      </w:r>
    </w:p>
    <w:p w:rsidR="000A1747" w:rsidRDefault="000A1747" w:rsidP="00AC619A">
      <w:pPr>
        <w:pStyle w:val="ListParagraph"/>
        <w:numPr>
          <w:ilvl w:val="2"/>
          <w:numId w:val="23"/>
        </w:numPr>
        <w:pPrChange w:id="363" w:author="Evans, Mark" w:date="2016-02-19T16:03:00Z">
          <w:pPr>
            <w:pStyle w:val="ListParagraph"/>
            <w:numPr>
              <w:ilvl w:val="2"/>
              <w:numId w:val="77"/>
            </w:numPr>
            <w:tabs>
              <w:tab w:val="num" w:pos="360"/>
            </w:tabs>
          </w:pPr>
        </w:pPrChange>
      </w:pPr>
      <w:r>
        <w:t>H5FD_MEM_DRAW (raw data)</w:t>
      </w:r>
    </w:p>
    <w:p w:rsidR="000A1747" w:rsidRDefault="000A1747" w:rsidP="00AC619A">
      <w:pPr>
        <w:pStyle w:val="ListParagraph"/>
        <w:numPr>
          <w:ilvl w:val="2"/>
          <w:numId w:val="23"/>
        </w:numPr>
        <w:pPrChange w:id="364" w:author="Evans, Mark" w:date="2016-02-19T16:03:00Z">
          <w:pPr>
            <w:pStyle w:val="ListParagraph"/>
            <w:numPr>
              <w:ilvl w:val="2"/>
              <w:numId w:val="77"/>
            </w:numPr>
            <w:tabs>
              <w:tab w:val="num" w:pos="360"/>
            </w:tabs>
          </w:pPr>
        </w:pPrChange>
      </w:pPr>
      <w:r>
        <w:t>H5FD_MEM_GHEAP (global heap data)</w:t>
      </w:r>
    </w:p>
    <w:p w:rsidR="000A1747" w:rsidRDefault="000A1747" w:rsidP="00AC619A">
      <w:pPr>
        <w:pStyle w:val="ListParagraph"/>
        <w:numPr>
          <w:ilvl w:val="2"/>
          <w:numId w:val="23"/>
        </w:numPr>
        <w:pPrChange w:id="365" w:author="Evans, Mark" w:date="2016-02-19T16:03:00Z">
          <w:pPr>
            <w:pStyle w:val="ListParagraph"/>
            <w:numPr>
              <w:ilvl w:val="2"/>
              <w:numId w:val="77"/>
            </w:numPr>
            <w:tabs>
              <w:tab w:val="num" w:pos="360"/>
            </w:tabs>
          </w:pPr>
        </w:pPrChange>
      </w:pPr>
      <w:r>
        <w:t>H5FD_MEM_LHEAP (local heap data)</w:t>
      </w:r>
    </w:p>
    <w:p w:rsidR="000A1747" w:rsidRDefault="000A1747" w:rsidP="00AC619A">
      <w:pPr>
        <w:pStyle w:val="ListParagraph"/>
        <w:numPr>
          <w:ilvl w:val="2"/>
          <w:numId w:val="23"/>
        </w:numPr>
        <w:pPrChange w:id="366" w:author="Evans, Mark" w:date="2016-02-19T16:03:00Z">
          <w:pPr>
            <w:pStyle w:val="ListParagraph"/>
            <w:numPr>
              <w:ilvl w:val="2"/>
              <w:numId w:val="77"/>
            </w:numPr>
            <w:tabs>
              <w:tab w:val="num" w:pos="360"/>
            </w:tabs>
          </w:pPr>
        </w:pPrChange>
      </w:pPr>
      <w:r>
        <w:t>H5FD_MEM_OHDR (object header data)</w:t>
      </w:r>
    </w:p>
    <w:p w:rsidR="0044494C" w:rsidRDefault="0044494C" w:rsidP="0044494C"/>
    <w:p w:rsidR="000A1747" w:rsidRDefault="000A1747" w:rsidP="00CA723E">
      <w:pPr>
        <w:pStyle w:val="Heading3"/>
      </w:pPr>
      <w:bookmarkStart w:id="367" w:name="_Toc443661080"/>
      <w:r>
        <w:t xml:space="preserve">Alternate </w:t>
      </w:r>
      <w:r w:rsidR="0044494C">
        <w:t xml:space="preserve">Change </w:t>
      </w:r>
      <w:r>
        <w:t>for Avoid Truncate</w:t>
      </w:r>
      <w:bookmarkEnd w:id="367"/>
    </w:p>
    <w:p w:rsidR="00C25C7A" w:rsidRDefault="00EF1E82" w:rsidP="00EF1E82">
      <w:pPr>
        <w:spacing w:after="0"/>
        <w:jc w:val="left"/>
      </w:pPr>
      <w:r>
        <w:t xml:space="preserve">The following will be re-evaluated later for release 1.12: </w:t>
      </w:r>
    </w:p>
    <w:p w:rsidR="002104B2" w:rsidRDefault="00EF1E82" w:rsidP="00403ADA">
      <w:pPr>
        <w:ind w:left="720"/>
      </w:pPr>
      <w:r w:rsidRPr="00CA723E">
        <w:rPr>
          <w:b/>
          <w:i/>
        </w:rPr>
        <w:t>PENDING</w:t>
      </w:r>
      <w:r>
        <w:t xml:space="preserve">: </w:t>
      </w:r>
      <w:r w:rsidR="00DB6E95">
        <w:t>We</w:t>
      </w:r>
      <w:r>
        <w:t xml:space="preserve"> might consider storing </w:t>
      </w:r>
      <w:r w:rsidR="000A1747">
        <w:t xml:space="preserve">the EOA value (sec2) in the superblock. For file drivers with multiple file backend, we might </w:t>
      </w:r>
      <w:r>
        <w:t>put</w:t>
      </w:r>
      <w:r w:rsidR="000A1747">
        <w:t xml:space="preserve"> the EOA values in the </w:t>
      </w:r>
      <w:r w:rsidR="000A1747" w:rsidRPr="00BF6AF4">
        <w:rPr>
          <w:i/>
        </w:rPr>
        <w:t>Driver Info</w:t>
      </w:r>
      <w:r w:rsidR="000A1747">
        <w:t xml:space="preserve"> message in the superblock extension.</w:t>
      </w:r>
    </w:p>
    <w:p w:rsidR="002104B2" w:rsidRDefault="002104B2" w:rsidP="00403ADA">
      <w:pPr>
        <w:pStyle w:val="Heading3"/>
      </w:pPr>
      <w:bookmarkStart w:id="368" w:name="_Toc443661081"/>
      <w:r>
        <w:lastRenderedPageBreak/>
        <w:t xml:space="preserve">Final </w:t>
      </w:r>
      <w:r w:rsidR="0044494C">
        <w:t>Recommendation</w:t>
      </w:r>
      <w:bookmarkEnd w:id="368"/>
    </w:p>
    <w:p w:rsidR="002104B2" w:rsidRDefault="002104B2" w:rsidP="0044494C">
      <w:r>
        <w:t>This will be implemented for library release 1.10.1.</w:t>
      </w:r>
    </w:p>
    <w:p w:rsidR="0044494C" w:rsidRDefault="0044494C" w:rsidP="0044494C"/>
    <w:p w:rsidR="00DB6E95" w:rsidRDefault="00DB6E95" w:rsidP="00403ADA">
      <w:pPr>
        <w:pStyle w:val="Heading3"/>
      </w:pPr>
      <w:r>
        <w:br w:type="page"/>
      </w:r>
    </w:p>
    <w:p w:rsidR="00F57B09" w:rsidRDefault="00F57B09"/>
    <w:p w:rsidR="00F57B09" w:rsidRPr="00801514" w:rsidRDefault="004E3F15" w:rsidP="00CA723E">
      <w:pPr>
        <w:pStyle w:val="Heading2"/>
      </w:pPr>
      <w:bookmarkStart w:id="369" w:name="_Toc443661082"/>
      <w:r>
        <w:t>C</w:t>
      </w:r>
      <w:r w:rsidR="0012742A">
        <w:t>ache Image</w:t>
      </w:r>
      <w:bookmarkEnd w:id="369"/>
      <w:r w:rsidR="0012742A">
        <w:t xml:space="preserve"> </w:t>
      </w:r>
      <w:del w:id="370" w:author="Evans, Mark" w:date="2016-02-19T14:53:00Z">
        <w:r w:rsidR="0012742A" w:rsidDel="0044494C">
          <w:delText>Feature</w:delText>
        </w:r>
      </w:del>
    </w:p>
    <w:p w:rsidR="00BE156E" w:rsidRDefault="009D7F1E" w:rsidP="00CE2F7C">
      <w:r>
        <w:t>Th</w:t>
      </w:r>
      <w:del w:id="371" w:author="Evans, Mark" w:date="2016-02-19T14:57:00Z">
        <w:r w:rsidDel="0044494C">
          <w:delText>is</w:delText>
        </w:r>
      </w:del>
      <w:ins w:id="372" w:author="Evans, Mark" w:date="2016-02-19T14:57:00Z">
        <w:r w:rsidR="0044494C">
          <w:t>e Cache Image</w:t>
        </w:r>
      </w:ins>
      <w:r>
        <w:t xml:space="preserve"> </w:t>
      </w:r>
      <w:r w:rsidR="009850BB">
        <w:t xml:space="preserve">feature </w:t>
      </w:r>
      <w:r>
        <w:t>allows</w:t>
      </w:r>
      <w:r w:rsidR="00CE2F7C">
        <w:t xml:space="preserve"> the library </w:t>
      </w:r>
      <w:r>
        <w:t xml:space="preserve">to </w:t>
      </w:r>
      <w:r w:rsidR="00CE2F7C">
        <w:t>save</w:t>
      </w:r>
      <w:r w:rsidR="00E2756A">
        <w:t xml:space="preserve"> </w:t>
      </w:r>
      <w:r w:rsidR="00CE2F7C">
        <w:t>the image</w:t>
      </w:r>
      <w:r w:rsidR="00E2756A">
        <w:t xml:space="preserve"> of the metadata cache at file closin</w:t>
      </w:r>
      <w:r w:rsidR="00CE2F7C">
        <w:t>g</w:t>
      </w:r>
      <w:r w:rsidR="00DE6631">
        <w:t xml:space="preserve">. </w:t>
      </w:r>
      <w:del w:id="373" w:author="Evans, Mark" w:date="2016-02-19T14:59:00Z">
        <w:r w:rsidR="00DE6631" w:rsidDel="003A2F86">
          <w:delText xml:space="preserve"> </w:delText>
        </w:r>
      </w:del>
      <w:r w:rsidR="00DE6631">
        <w:t>When the file is re-opened, the library</w:t>
      </w:r>
      <w:r w:rsidR="00E2756A">
        <w:t xml:space="preserve"> </w:t>
      </w:r>
      <w:r w:rsidR="00DE6631">
        <w:t>reads</w:t>
      </w:r>
      <w:r w:rsidR="00E2756A" w:rsidRPr="00E2756A">
        <w:t xml:space="preserve"> </w:t>
      </w:r>
      <w:r w:rsidR="00CE2F7C">
        <w:t xml:space="preserve">the </w:t>
      </w:r>
      <w:r w:rsidR="00DE6631">
        <w:t xml:space="preserve">saved </w:t>
      </w:r>
      <w:r w:rsidR="00140325">
        <w:t xml:space="preserve">cache </w:t>
      </w:r>
      <w:r w:rsidR="00DE6631">
        <w:t>image, decodes</w:t>
      </w:r>
      <w:ins w:id="374" w:author="Evans, Mark" w:date="2016-02-19T14:59:00Z">
        <w:r w:rsidR="003A2F86">
          <w:t xml:space="preserve"> the image</w:t>
        </w:r>
      </w:ins>
      <w:ins w:id="375" w:author="Evans, Mark" w:date="2016-02-19T14:58:00Z">
        <w:r w:rsidR="0044494C">
          <w:t>,</w:t>
        </w:r>
      </w:ins>
      <w:r w:rsidR="00DE6631">
        <w:t xml:space="preserve"> and </w:t>
      </w:r>
      <w:ins w:id="376" w:author="Evans, Mark" w:date="2016-02-19T14:59:00Z">
        <w:r w:rsidR="003A2F86">
          <w:t xml:space="preserve">then </w:t>
        </w:r>
      </w:ins>
      <w:r w:rsidR="00DE6631">
        <w:t xml:space="preserve">loads </w:t>
      </w:r>
      <w:ins w:id="377" w:author="Evans, Mark" w:date="2016-02-19T15:00:00Z">
        <w:r w:rsidR="003A2F86">
          <w:t>the</w:t>
        </w:r>
      </w:ins>
      <w:del w:id="378" w:author="Evans, Mark" w:date="2016-02-19T15:00:00Z">
        <w:r w:rsidR="00DE6631" w:rsidDel="003A2F86">
          <w:delText>its</w:delText>
        </w:r>
      </w:del>
      <w:r w:rsidR="00DE6631">
        <w:t xml:space="preserve"> contents into the metadata cache. </w:t>
      </w:r>
      <w:del w:id="379" w:author="Evans, Mark" w:date="2016-02-19T15:00:00Z">
        <w:r w:rsidR="00140325" w:rsidDel="003A2F86">
          <w:delText xml:space="preserve"> Please refer to </w:delText>
        </w:r>
      </w:del>
      <w:ins w:id="380" w:author="Evans, Mark" w:date="2016-02-19T15:00:00Z">
        <w:r w:rsidR="003A2F86">
          <w:t xml:space="preserve">See </w:t>
        </w:r>
      </w:ins>
      <w:r w:rsidR="00140325">
        <w:t xml:space="preserve">the </w:t>
      </w:r>
      <w:ins w:id="381" w:author="Evans, Mark" w:date="2016-02-19T15:00:00Z">
        <w:r w:rsidR="003A2F86">
          <w:t xml:space="preserve">as yet unwritten </w:t>
        </w:r>
      </w:ins>
      <w:r w:rsidR="00140325">
        <w:t>&lt;</w:t>
      </w:r>
      <w:r w:rsidR="00140325">
        <w:rPr>
          <w:i/>
        </w:rPr>
        <w:t>Cache Image document</w:t>
      </w:r>
      <w:r w:rsidR="000E6D88">
        <w:rPr>
          <w:i/>
        </w:rPr>
        <w:t>ation</w:t>
      </w:r>
      <w:r w:rsidR="00140325">
        <w:t xml:space="preserve">&gt; for </w:t>
      </w:r>
      <w:ins w:id="382" w:author="Evans, Mark" w:date="2016-02-19T15:00:00Z">
        <w:r w:rsidR="003A2F86">
          <w:t>more information</w:t>
        </w:r>
      </w:ins>
      <w:del w:id="383" w:author="Evans, Mark" w:date="2016-02-19T15:00:00Z">
        <w:r w:rsidR="00140325" w:rsidDel="003A2F86">
          <w:delText>detailed description</w:delText>
        </w:r>
      </w:del>
      <w:r w:rsidR="00CE6305">
        <w:t>.</w:t>
      </w:r>
    </w:p>
    <w:p w:rsidR="00CE2F7C" w:rsidRDefault="00CE2F7C" w:rsidP="00CE2F7C">
      <w:r>
        <w:t xml:space="preserve">To </w:t>
      </w:r>
      <w:r w:rsidR="00DE6631">
        <w:t xml:space="preserve">support this feature, the library </w:t>
      </w:r>
      <w:r w:rsidR="00784D33">
        <w:t xml:space="preserve">will </w:t>
      </w:r>
      <w:r w:rsidR="00DE6631">
        <w:t xml:space="preserve">store the information about the saved </w:t>
      </w:r>
      <w:r>
        <w:t xml:space="preserve">image in a </w:t>
      </w:r>
      <w:r w:rsidRPr="00AD488B">
        <w:rPr>
          <w:i/>
        </w:rPr>
        <w:t>Metadata Cache Image</w:t>
      </w:r>
      <w:r>
        <w:t xml:space="preserve"> m</w:t>
      </w:r>
      <w:r w:rsidRPr="00C62DE4">
        <w:t>essage</w:t>
      </w:r>
      <w:r>
        <w:t>, which is located in the superblock extension.</w:t>
      </w:r>
    </w:p>
    <w:p w:rsidR="003A2F86" w:rsidRDefault="003A2F86" w:rsidP="00CE2F7C"/>
    <w:p w:rsidR="001920F4" w:rsidRDefault="00784D33" w:rsidP="001920F4">
      <w:pPr>
        <w:pStyle w:val="Heading3"/>
      </w:pPr>
      <w:bookmarkStart w:id="384" w:name="_Toc443661083"/>
      <w:r>
        <w:t xml:space="preserve">Proposed </w:t>
      </w:r>
      <w:r w:rsidR="003A2F86">
        <w:t xml:space="preserve">Format Change </w:t>
      </w:r>
      <w:r w:rsidR="001920F4">
        <w:t>for Cache Image</w:t>
      </w:r>
      <w:bookmarkEnd w:id="384"/>
    </w:p>
    <w:p w:rsidR="00C62DE4" w:rsidRDefault="00C62DE4" w:rsidP="00C62DE4">
      <w:r>
        <w:t>The information stored in the</w:t>
      </w:r>
      <w:r w:rsidRPr="005C349C">
        <w:rPr>
          <w:i/>
        </w:rPr>
        <w:t xml:space="preserve"> </w:t>
      </w:r>
      <w:r>
        <w:rPr>
          <w:i/>
        </w:rPr>
        <w:t>Metadata Cache Image</w:t>
      </w:r>
      <w:r>
        <w:t xml:space="preserve"> message is listed below:</w:t>
      </w:r>
    </w:p>
    <w:p w:rsidR="00504BA3" w:rsidRDefault="00504BA3" w:rsidP="00AC619A">
      <w:pPr>
        <w:pStyle w:val="ListParagraph"/>
        <w:numPr>
          <w:ilvl w:val="0"/>
          <w:numId w:val="13"/>
        </w:numPr>
        <w:pPrChange w:id="385" w:author="Evans, Mark" w:date="2016-02-19T16:03:00Z">
          <w:pPr>
            <w:pStyle w:val="ListParagraph"/>
            <w:numPr>
              <w:numId w:val="53"/>
            </w:numPr>
            <w:tabs>
              <w:tab w:val="num" w:pos="360"/>
            </w:tabs>
          </w:pPr>
        </w:pPrChange>
      </w:pPr>
      <w:r>
        <w:t xml:space="preserve">Message version </w:t>
      </w:r>
      <w:r w:rsidR="00FD7AB7">
        <w:t>(1 byte)</w:t>
      </w:r>
    </w:p>
    <w:p w:rsidR="00504BA3" w:rsidRDefault="00504BA3" w:rsidP="00AC619A">
      <w:pPr>
        <w:pStyle w:val="ListParagraph"/>
        <w:numPr>
          <w:ilvl w:val="1"/>
          <w:numId w:val="13"/>
        </w:numPr>
        <w:pPrChange w:id="386" w:author="Evans, Mark" w:date="2016-02-19T16:03:00Z">
          <w:pPr>
            <w:pStyle w:val="ListParagraph"/>
            <w:numPr>
              <w:ilvl w:val="1"/>
              <w:numId w:val="53"/>
            </w:numPr>
            <w:tabs>
              <w:tab w:val="num" w:pos="360"/>
            </w:tabs>
          </w:pPr>
        </w:pPrChange>
      </w:pPr>
      <w:r>
        <w:t xml:space="preserve">Version </w:t>
      </w:r>
      <w:r w:rsidR="00963946">
        <w:t xml:space="preserve">is </w:t>
      </w:r>
      <w:r>
        <w:t>0</w:t>
      </w:r>
    </w:p>
    <w:p w:rsidR="00504BA3" w:rsidRDefault="00504BA3" w:rsidP="00AC619A">
      <w:pPr>
        <w:pStyle w:val="ListParagraph"/>
        <w:numPr>
          <w:ilvl w:val="0"/>
          <w:numId w:val="13"/>
        </w:numPr>
        <w:pPrChange w:id="387" w:author="Evans, Mark" w:date="2016-02-19T16:03:00Z">
          <w:pPr>
            <w:pStyle w:val="ListParagraph"/>
            <w:numPr>
              <w:numId w:val="53"/>
            </w:numPr>
            <w:tabs>
              <w:tab w:val="num" w:pos="360"/>
            </w:tabs>
          </w:pPr>
        </w:pPrChange>
      </w:pPr>
      <w:r>
        <w:t>Address of the cache image block</w:t>
      </w:r>
      <w:r w:rsidR="00FD7AB7">
        <w:t xml:space="preserve"> (</w:t>
      </w:r>
      <w:r w:rsidR="00FD7AB7" w:rsidRPr="00BF6AF4">
        <w:rPr>
          <w:i/>
        </w:rPr>
        <w:t>size of offsets</w:t>
      </w:r>
      <w:r w:rsidR="00FD7AB7">
        <w:t>)</w:t>
      </w:r>
    </w:p>
    <w:p w:rsidR="00504BA3" w:rsidRDefault="00E2756A" w:rsidP="00AC619A">
      <w:pPr>
        <w:pStyle w:val="ListParagraph"/>
        <w:numPr>
          <w:ilvl w:val="0"/>
          <w:numId w:val="13"/>
        </w:numPr>
        <w:pPrChange w:id="388" w:author="Evans, Mark" w:date="2016-02-19T16:03:00Z">
          <w:pPr>
            <w:pStyle w:val="ListParagraph"/>
            <w:numPr>
              <w:numId w:val="53"/>
            </w:numPr>
            <w:tabs>
              <w:tab w:val="num" w:pos="360"/>
            </w:tabs>
          </w:pPr>
        </w:pPrChange>
      </w:pPr>
      <w:r>
        <w:t>Length</w:t>
      </w:r>
      <w:r w:rsidR="00504BA3">
        <w:t xml:space="preserve"> of the cache image block</w:t>
      </w:r>
      <w:r w:rsidR="00CE6305" w:rsidRPr="00CE6305">
        <w:rPr>
          <w:i/>
        </w:rPr>
        <w:t xml:space="preserve"> </w:t>
      </w:r>
      <w:r w:rsidR="00CE6305">
        <w:t>(</w:t>
      </w:r>
      <w:r w:rsidR="00CE6305" w:rsidRPr="00C576EA">
        <w:rPr>
          <w:i/>
        </w:rPr>
        <w:t>size of length</w:t>
      </w:r>
      <w:r w:rsidR="00CE6305">
        <w:rPr>
          <w:i/>
        </w:rPr>
        <w:t>s</w:t>
      </w:r>
      <w:r w:rsidR="00CE6305">
        <w:t>)</w:t>
      </w:r>
    </w:p>
    <w:p w:rsidR="003A2F86" w:rsidRDefault="003A2F86" w:rsidP="003A2F86"/>
    <w:p w:rsidR="001920F4" w:rsidRDefault="001920F4" w:rsidP="003C1CCE">
      <w:pPr>
        <w:pStyle w:val="Heading3"/>
      </w:pPr>
      <w:bookmarkStart w:id="389" w:name="_Toc443661084"/>
      <w:r>
        <w:t xml:space="preserve">Alternative </w:t>
      </w:r>
      <w:r w:rsidR="003C1CCE">
        <w:t xml:space="preserve">Change </w:t>
      </w:r>
      <w:r>
        <w:t>for Cache Image</w:t>
      </w:r>
      <w:bookmarkEnd w:id="389"/>
    </w:p>
    <w:p w:rsidR="00EF1E82" w:rsidRDefault="00EF1E82">
      <w:pPr>
        <w:spacing w:after="0"/>
        <w:jc w:val="left"/>
      </w:pPr>
      <w:r>
        <w:t xml:space="preserve">The following will be evaluated for release 1.12: </w:t>
      </w:r>
    </w:p>
    <w:p w:rsidR="007977C3" w:rsidRDefault="00EF1E82" w:rsidP="00403ADA">
      <w:pPr>
        <w:spacing w:after="0"/>
        <w:ind w:left="432"/>
        <w:jc w:val="left"/>
      </w:pPr>
      <w:r>
        <w:rPr>
          <w:b/>
          <w:i/>
        </w:rPr>
        <w:t>PENDING</w:t>
      </w:r>
      <w:r>
        <w:t xml:space="preserve">: </w:t>
      </w:r>
      <w:r w:rsidR="00DB6E95">
        <w:t xml:space="preserve">We will consider </w:t>
      </w:r>
      <w:del w:id="390" w:author="Evans, Mark" w:date="2016-02-19T15:02:00Z">
        <w:r w:rsidR="00DB6E95" w:rsidDel="003A2F86">
          <w:delText>t</w:delText>
        </w:r>
        <w:r w:rsidDel="003A2F86">
          <w:delText>o</w:delText>
        </w:r>
        <w:r w:rsidR="00F04BD7" w:rsidDel="003A2F86">
          <w:delText xml:space="preserve"> </w:delText>
        </w:r>
      </w:del>
      <w:r w:rsidR="00F04BD7">
        <w:t>includ</w:t>
      </w:r>
      <w:ins w:id="391" w:author="Evans, Mark" w:date="2016-02-19T15:02:00Z">
        <w:r w:rsidR="003A2F86">
          <w:t>ing</w:t>
        </w:r>
      </w:ins>
      <w:del w:id="392" w:author="Evans, Mark" w:date="2016-02-19T15:02:00Z">
        <w:r w:rsidR="00F04BD7" w:rsidDel="003A2F86">
          <w:delText>e</w:delText>
        </w:r>
      </w:del>
      <w:r w:rsidR="00F04BD7">
        <w:t xml:space="preserve"> this feature or not</w:t>
      </w:r>
      <w:r w:rsidR="00DB6E95">
        <w:t xml:space="preserve">.  </w:t>
      </w:r>
      <w:r w:rsidR="00C25C7A">
        <w:t>If so</w:t>
      </w:r>
      <w:r w:rsidR="00DB6E95">
        <w:t>, there might be changes to the superblock on EOA/EOF.</w:t>
      </w:r>
    </w:p>
    <w:p w:rsidR="003A2F86" w:rsidRDefault="003A2F86" w:rsidP="003A2F86"/>
    <w:p w:rsidR="007977C3" w:rsidRPr="00403ADA" w:rsidRDefault="007977C3" w:rsidP="003C1CCE">
      <w:pPr>
        <w:pStyle w:val="Heading3"/>
      </w:pPr>
      <w:bookmarkStart w:id="393" w:name="_Toc443661085"/>
      <w:r>
        <w:t xml:space="preserve">Final </w:t>
      </w:r>
      <w:r w:rsidR="003C1CCE">
        <w:t>Recommendation</w:t>
      </w:r>
      <w:bookmarkEnd w:id="393"/>
    </w:p>
    <w:p w:rsidR="0044494C" w:rsidRDefault="007977C3" w:rsidP="00403ADA">
      <w:r>
        <w:t>This will be evaluated for library release 1.12.</w:t>
      </w:r>
    </w:p>
    <w:p w:rsidR="003A2F86" w:rsidRDefault="003A2F86" w:rsidP="00403ADA"/>
    <w:p w:rsidR="001920F4" w:rsidRDefault="001920F4" w:rsidP="00403ADA">
      <w:pPr>
        <w:rPr>
          <w:b/>
          <w:bCs/>
          <w:sz w:val="28"/>
          <w:szCs w:val="28"/>
        </w:rPr>
      </w:pPr>
      <w:r>
        <w:br w:type="page"/>
      </w:r>
    </w:p>
    <w:p w:rsidR="0032429F" w:rsidRPr="00633649" w:rsidRDefault="0032429F" w:rsidP="0032429F">
      <w:pPr>
        <w:pStyle w:val="Heading1"/>
      </w:pPr>
      <w:bookmarkStart w:id="394" w:name="_Toc443661086"/>
      <w:r>
        <w:lastRenderedPageBreak/>
        <w:t xml:space="preserve">HDF5 File Format </w:t>
      </w:r>
      <w:r w:rsidR="003A2F86">
        <w:t xml:space="preserve">Changes </w:t>
      </w:r>
      <w:r>
        <w:t xml:space="preserve">to </w:t>
      </w:r>
      <w:r w:rsidR="003A2F86">
        <w:t>Support New Chunk Indexing</w:t>
      </w:r>
      <w:bookmarkEnd w:id="394"/>
    </w:p>
    <w:p w:rsidR="00395FD1" w:rsidRDefault="007478F7" w:rsidP="00EB282A">
      <w:r>
        <w:t>Currently</w:t>
      </w:r>
      <w:r w:rsidR="00395FD1">
        <w:t xml:space="preserve">, </w:t>
      </w:r>
      <w:r>
        <w:t>the library uses version 1 B-tree</w:t>
      </w:r>
      <w:ins w:id="395" w:author="Evans, Mark" w:date="2016-02-19T15:04:00Z">
        <w:r w:rsidR="00FA7EEA">
          <w:t>s</w:t>
        </w:r>
      </w:ins>
      <w:r>
        <w:t xml:space="preserve"> to index </w:t>
      </w:r>
      <w:r w:rsidR="00395FD1">
        <w:t>chunked datasets in an HDF5 file</w:t>
      </w:r>
      <w:r w:rsidR="00D61107">
        <w:t xml:space="preserve"> with or without the latest format.</w:t>
      </w:r>
    </w:p>
    <w:p w:rsidR="00B12EDC" w:rsidRDefault="00B12EDC" w:rsidP="00EB282A">
      <w:r>
        <w:t>For chunked datasets in an HDF5 file with the latest format, the 1.10 library will use one of the following indexing types depending on a chunked dataset’s dimension specification and the way it is extended:</w:t>
      </w:r>
    </w:p>
    <w:p w:rsidR="00AD7BEB" w:rsidRDefault="00F0547D" w:rsidP="00AC619A">
      <w:pPr>
        <w:pStyle w:val="ListParagraph"/>
        <w:numPr>
          <w:ilvl w:val="0"/>
          <w:numId w:val="19"/>
        </w:numPr>
        <w:pPrChange w:id="396" w:author="Evans, Mark" w:date="2016-02-19T16:03:00Z">
          <w:pPr>
            <w:pStyle w:val="ListParagraph"/>
            <w:numPr>
              <w:numId w:val="61"/>
            </w:numPr>
            <w:tabs>
              <w:tab w:val="num" w:pos="360"/>
            </w:tabs>
          </w:pPr>
        </w:pPrChange>
      </w:pPr>
      <w:r>
        <w:rPr>
          <w:i/>
        </w:rPr>
        <w:t>Extensible A</w:t>
      </w:r>
      <w:r w:rsidR="00AD7BEB" w:rsidRPr="00BF6AF4">
        <w:rPr>
          <w:i/>
        </w:rPr>
        <w:t>rray</w:t>
      </w:r>
      <w:r w:rsidR="00AD7BEB">
        <w:t xml:space="preserve"> indexing for appending along a specified dimension </w:t>
      </w:r>
    </w:p>
    <w:p w:rsidR="00AD7BEB" w:rsidRDefault="00AD7BEB" w:rsidP="00AC619A">
      <w:pPr>
        <w:pStyle w:val="ListParagraph"/>
        <w:numPr>
          <w:ilvl w:val="0"/>
          <w:numId w:val="19"/>
        </w:numPr>
        <w:pPrChange w:id="397" w:author="Evans, Mark" w:date="2016-02-19T16:03:00Z">
          <w:pPr>
            <w:pStyle w:val="ListParagraph"/>
            <w:numPr>
              <w:numId w:val="61"/>
            </w:numPr>
            <w:tabs>
              <w:tab w:val="num" w:pos="360"/>
            </w:tabs>
          </w:pPr>
        </w:pPrChange>
      </w:pPr>
      <w:r w:rsidRPr="00BF6AF4">
        <w:rPr>
          <w:i/>
        </w:rPr>
        <w:t>Version 2 B-tree</w:t>
      </w:r>
      <w:r>
        <w:t xml:space="preserve"> indexing for appending along multiple dimensions</w:t>
      </w:r>
    </w:p>
    <w:p w:rsidR="00AD7BEB" w:rsidRDefault="00F0547D" w:rsidP="00AC619A">
      <w:pPr>
        <w:pStyle w:val="ListParagraph"/>
        <w:numPr>
          <w:ilvl w:val="0"/>
          <w:numId w:val="19"/>
        </w:numPr>
        <w:pPrChange w:id="398" w:author="Evans, Mark" w:date="2016-02-19T16:03:00Z">
          <w:pPr>
            <w:pStyle w:val="ListParagraph"/>
            <w:numPr>
              <w:numId w:val="61"/>
            </w:numPr>
            <w:tabs>
              <w:tab w:val="num" w:pos="360"/>
            </w:tabs>
          </w:pPr>
        </w:pPrChange>
      </w:pPr>
      <w:r>
        <w:rPr>
          <w:i/>
        </w:rPr>
        <w:t>Fixed A</w:t>
      </w:r>
      <w:r w:rsidR="00AD7BEB" w:rsidRPr="00BF6AF4">
        <w:rPr>
          <w:i/>
        </w:rPr>
        <w:t>rray</w:t>
      </w:r>
      <w:r w:rsidR="00AD7BEB">
        <w:t xml:space="preserve"> indexing for fixed-size datasets</w:t>
      </w:r>
    </w:p>
    <w:p w:rsidR="00AD7BEB" w:rsidRDefault="00AD7BEB" w:rsidP="00AC619A">
      <w:pPr>
        <w:pStyle w:val="ListParagraph"/>
        <w:numPr>
          <w:ilvl w:val="0"/>
          <w:numId w:val="19"/>
        </w:numPr>
        <w:pPrChange w:id="399" w:author="Evans, Mark" w:date="2016-02-19T16:03:00Z">
          <w:pPr>
            <w:pStyle w:val="ListParagraph"/>
            <w:numPr>
              <w:numId w:val="61"/>
            </w:numPr>
            <w:tabs>
              <w:tab w:val="num" w:pos="360"/>
            </w:tabs>
          </w:pPr>
        </w:pPrChange>
      </w:pPr>
      <w:r w:rsidRPr="00BF6AF4">
        <w:rPr>
          <w:i/>
        </w:rPr>
        <w:t>Implicit</w:t>
      </w:r>
      <w:r>
        <w:t xml:space="preserve"> indexing for fixed-size datasets with early space allocation and without filters</w:t>
      </w:r>
    </w:p>
    <w:p w:rsidR="009B596C" w:rsidRDefault="009B596C" w:rsidP="00AC619A">
      <w:pPr>
        <w:pStyle w:val="ListParagraph"/>
        <w:numPr>
          <w:ilvl w:val="0"/>
          <w:numId w:val="19"/>
        </w:numPr>
        <w:pPrChange w:id="400" w:author="Evans, Mark" w:date="2016-02-19T16:03:00Z">
          <w:pPr>
            <w:pStyle w:val="ListParagraph"/>
            <w:numPr>
              <w:numId w:val="61"/>
            </w:numPr>
            <w:tabs>
              <w:tab w:val="num" w:pos="360"/>
            </w:tabs>
          </w:pPr>
        </w:pPrChange>
      </w:pPr>
      <w:r>
        <w:rPr>
          <w:i/>
        </w:rPr>
        <w:t xml:space="preserve">Single </w:t>
      </w:r>
      <w:r w:rsidR="007B0980">
        <w:rPr>
          <w:i/>
        </w:rPr>
        <w:t xml:space="preserve">Chunk </w:t>
      </w:r>
      <w:r>
        <w:t>indexing for dataset</w:t>
      </w:r>
      <w:r w:rsidR="00A00E89">
        <w:t>s</w:t>
      </w:r>
      <w:r w:rsidR="00EF5DF5">
        <w:t xml:space="preserve"> with only 1 chunk </w:t>
      </w:r>
      <w:ins w:id="401" w:author="Evans, Mark" w:date="2016-02-19T15:26:00Z">
        <w:r w:rsidR="00FA7EEA">
          <w:t>(in other words,</w:t>
        </w:r>
      </w:ins>
      <w:del w:id="402" w:author="Evans, Mark" w:date="2016-02-19T15:26:00Z">
        <w:r w:rsidR="00EF5DF5" w:rsidDel="00FA7EEA">
          <w:delText>i.e.</w:delText>
        </w:r>
      </w:del>
      <w:r w:rsidR="00EF5DF5">
        <w:t xml:space="preserve"> the current, maximum</w:t>
      </w:r>
      <w:ins w:id="403" w:author="Evans, Mark" w:date="2016-02-19T15:27:00Z">
        <w:r w:rsidR="00FA7EEA">
          <w:t>,</w:t>
        </w:r>
      </w:ins>
      <w:r w:rsidR="00EF5DF5">
        <w:t xml:space="preserve"> and chunk dimension sizes are the same</w:t>
      </w:r>
      <w:ins w:id="404" w:author="Evans, Mark" w:date="2016-02-19T15:27:00Z">
        <w:r w:rsidR="00FA7EEA">
          <w:t>)</w:t>
        </w:r>
      </w:ins>
    </w:p>
    <w:p w:rsidR="00395FD1" w:rsidRDefault="00802A09" w:rsidP="00EB282A">
      <w:r>
        <w:t xml:space="preserve">To support these </w:t>
      </w:r>
      <w:r w:rsidR="009D7F1E">
        <w:t xml:space="preserve">new </w:t>
      </w:r>
      <w:r w:rsidR="00B40D45">
        <w:t>chunk indexing</w:t>
      </w:r>
      <w:r>
        <w:t xml:space="preserve"> types, </w:t>
      </w:r>
      <w:r w:rsidR="00295274">
        <w:t xml:space="preserve">the library </w:t>
      </w:r>
      <w:r w:rsidR="00784D33">
        <w:t xml:space="preserve">will </w:t>
      </w:r>
      <w:r w:rsidR="00295274">
        <w:t xml:space="preserve">use </w:t>
      </w:r>
      <w:r w:rsidR="00EF5DF5">
        <w:t xml:space="preserve">the version 4 </w:t>
      </w:r>
      <w:r w:rsidR="00EF5DF5" w:rsidRPr="00CA723E">
        <w:rPr>
          <w:i/>
        </w:rPr>
        <w:t>Data Layout</w:t>
      </w:r>
      <w:r w:rsidR="00EF5DF5">
        <w:t xml:space="preserve"> message</w:t>
      </w:r>
      <w:r w:rsidR="00295274">
        <w:t xml:space="preserve"> to describe </w:t>
      </w:r>
      <w:r>
        <w:t>the dataset layout information in the object heade</w:t>
      </w:r>
      <w:r w:rsidR="00395FD1">
        <w:t>r</w:t>
      </w:r>
      <w:r w:rsidR="00EF5DF5">
        <w:t>.</w:t>
      </w:r>
    </w:p>
    <w:p w:rsidR="00FA7EEA" w:rsidRDefault="00FA7EEA" w:rsidP="00EB282A"/>
    <w:p w:rsidR="00904CDE" w:rsidRDefault="00232474" w:rsidP="00BF6AF4">
      <w:pPr>
        <w:pStyle w:val="Heading2"/>
      </w:pPr>
      <w:bookmarkStart w:id="405" w:name="_Toc443661087"/>
      <w:r>
        <w:t xml:space="preserve">Proposed </w:t>
      </w:r>
      <w:r w:rsidR="00FA7EEA">
        <w:t xml:space="preserve">Format Change </w:t>
      </w:r>
      <w:r w:rsidR="00812949">
        <w:t xml:space="preserve">for </w:t>
      </w:r>
      <w:ins w:id="406" w:author="Evans, Mark" w:date="2016-02-19T15:27:00Z">
        <w:r w:rsidR="00FA7EEA">
          <w:t xml:space="preserve">the </w:t>
        </w:r>
      </w:ins>
      <w:r w:rsidR="00904CDE">
        <w:t>Data Layo</w:t>
      </w:r>
      <w:bookmarkStart w:id="407" w:name="ProposedFormatChangeForTheDataLayoutMsg"/>
      <w:bookmarkEnd w:id="407"/>
      <w:r w:rsidR="00904CDE">
        <w:t xml:space="preserve">ut </w:t>
      </w:r>
      <w:r w:rsidR="00FA7EEA">
        <w:t>Message</w:t>
      </w:r>
      <w:bookmarkEnd w:id="405"/>
    </w:p>
    <w:p w:rsidR="00904CDE" w:rsidRDefault="00904CDE" w:rsidP="00904CDE">
      <w:r>
        <w:t xml:space="preserve">The information stored in the version 4 </w:t>
      </w:r>
      <w:r w:rsidRPr="00BF6AF4">
        <w:rPr>
          <w:i/>
        </w:rPr>
        <w:t>Data</w:t>
      </w:r>
      <w:r w:rsidRPr="005C349C">
        <w:rPr>
          <w:i/>
        </w:rPr>
        <w:t xml:space="preserve"> </w:t>
      </w:r>
      <w:r>
        <w:rPr>
          <w:i/>
        </w:rPr>
        <w:t>Layout</w:t>
      </w:r>
      <w:r>
        <w:t xml:space="preserve"> message is listed below:</w:t>
      </w:r>
    </w:p>
    <w:p w:rsidR="00904CDE" w:rsidRDefault="00904CDE" w:rsidP="00AC619A">
      <w:pPr>
        <w:pStyle w:val="ListParagraph"/>
        <w:numPr>
          <w:ilvl w:val="0"/>
          <w:numId w:val="20"/>
        </w:numPr>
        <w:pPrChange w:id="408" w:author="Evans, Mark" w:date="2016-02-19T16:03:00Z">
          <w:pPr>
            <w:pStyle w:val="ListParagraph"/>
            <w:numPr>
              <w:numId w:val="64"/>
            </w:numPr>
            <w:tabs>
              <w:tab w:val="num" w:pos="360"/>
            </w:tabs>
          </w:pPr>
        </w:pPrChange>
      </w:pPr>
      <w:r>
        <w:t xml:space="preserve">Message version </w:t>
      </w:r>
      <w:r w:rsidR="00F0547D">
        <w:t>(1 byte)</w:t>
      </w:r>
    </w:p>
    <w:p w:rsidR="00904CDE" w:rsidRDefault="00904CDE" w:rsidP="00AC619A">
      <w:pPr>
        <w:pStyle w:val="ListParagraph"/>
        <w:numPr>
          <w:ilvl w:val="1"/>
          <w:numId w:val="20"/>
        </w:numPr>
        <w:pPrChange w:id="409" w:author="Evans, Mark" w:date="2016-02-19T16:03:00Z">
          <w:pPr>
            <w:pStyle w:val="ListParagraph"/>
            <w:numPr>
              <w:ilvl w:val="1"/>
              <w:numId w:val="64"/>
            </w:numPr>
            <w:tabs>
              <w:tab w:val="num" w:pos="360"/>
            </w:tabs>
          </w:pPr>
        </w:pPrChange>
      </w:pPr>
      <w:r>
        <w:t xml:space="preserve">Version </w:t>
      </w:r>
      <w:r w:rsidR="0079577D">
        <w:t xml:space="preserve">is </w:t>
      </w:r>
      <w:r>
        <w:t>4</w:t>
      </w:r>
    </w:p>
    <w:p w:rsidR="00904CDE" w:rsidRDefault="00904CDE" w:rsidP="00AC619A">
      <w:pPr>
        <w:pStyle w:val="ListParagraph"/>
        <w:numPr>
          <w:ilvl w:val="0"/>
          <w:numId w:val="20"/>
        </w:numPr>
        <w:pPrChange w:id="410" w:author="Evans, Mark" w:date="2016-02-19T16:03:00Z">
          <w:pPr>
            <w:pStyle w:val="ListParagraph"/>
            <w:numPr>
              <w:numId w:val="64"/>
            </w:numPr>
            <w:tabs>
              <w:tab w:val="num" w:pos="360"/>
            </w:tabs>
          </w:pPr>
        </w:pPrChange>
      </w:pPr>
      <w:r>
        <w:t>Layout class</w:t>
      </w:r>
      <w:r w:rsidR="00F0547D">
        <w:t xml:space="preserve"> (1 byte)</w:t>
      </w:r>
    </w:p>
    <w:p w:rsidR="00904CDE" w:rsidRDefault="00904CDE" w:rsidP="00AC619A">
      <w:pPr>
        <w:pStyle w:val="ListParagraph"/>
        <w:numPr>
          <w:ilvl w:val="1"/>
          <w:numId w:val="20"/>
        </w:numPr>
        <w:pPrChange w:id="411" w:author="Evans, Mark" w:date="2016-02-19T16:03:00Z">
          <w:pPr>
            <w:pStyle w:val="ListParagraph"/>
            <w:numPr>
              <w:ilvl w:val="1"/>
              <w:numId w:val="64"/>
            </w:numPr>
            <w:tabs>
              <w:tab w:val="num" w:pos="360"/>
            </w:tabs>
          </w:pPr>
        </w:pPrChange>
      </w:pPr>
      <w:r>
        <w:t xml:space="preserve">The classes are: </w:t>
      </w:r>
      <w:r w:rsidRPr="00BF6AF4">
        <w:rPr>
          <w:i/>
        </w:rPr>
        <w:t>compact, contiguous</w:t>
      </w:r>
      <w:r>
        <w:t xml:space="preserve">, </w:t>
      </w:r>
      <w:r w:rsidRPr="00BF6AF4">
        <w:rPr>
          <w:i/>
        </w:rPr>
        <w:t>chunked</w:t>
      </w:r>
      <w:ins w:id="412" w:author="Evans, Mark" w:date="2016-02-19T15:35:00Z">
        <w:r w:rsidR="00BB363F">
          <w:rPr>
            <w:i/>
          </w:rPr>
          <w:t>, virtual</w:t>
        </w:r>
      </w:ins>
    </w:p>
    <w:p w:rsidR="00904CDE" w:rsidRDefault="00812A24" w:rsidP="00AC619A">
      <w:pPr>
        <w:pStyle w:val="ListParagraph"/>
        <w:numPr>
          <w:ilvl w:val="0"/>
          <w:numId w:val="20"/>
        </w:numPr>
        <w:pPrChange w:id="413" w:author="Evans, Mark" w:date="2016-02-19T16:03:00Z">
          <w:pPr>
            <w:pStyle w:val="ListParagraph"/>
            <w:numPr>
              <w:numId w:val="64"/>
            </w:numPr>
            <w:tabs>
              <w:tab w:val="num" w:pos="360"/>
            </w:tabs>
          </w:pPr>
        </w:pPrChange>
      </w:pPr>
      <w:r>
        <w:t xml:space="preserve">Properties </w:t>
      </w:r>
      <w:r w:rsidR="000E6D88">
        <w:t xml:space="preserve">specific to each layout class </w:t>
      </w:r>
      <w:r w:rsidR="00F0547D">
        <w:t>(variable size)</w:t>
      </w:r>
    </w:p>
    <w:p w:rsidR="000E6D88" w:rsidRDefault="000E6D88" w:rsidP="00AC619A">
      <w:pPr>
        <w:pStyle w:val="ListParagraph"/>
        <w:numPr>
          <w:ilvl w:val="1"/>
          <w:numId w:val="21"/>
        </w:numPr>
        <w:pPrChange w:id="414" w:author="Evans, Mark" w:date="2016-02-19T16:03:00Z">
          <w:pPr>
            <w:pStyle w:val="ListParagraph"/>
            <w:numPr>
              <w:ilvl w:val="1"/>
              <w:numId w:val="65"/>
            </w:numPr>
            <w:tabs>
              <w:tab w:val="num" w:pos="360"/>
            </w:tabs>
          </w:pPr>
        </w:pPrChange>
      </w:pPr>
      <w:r>
        <w:t>Contains the following fields:</w:t>
      </w:r>
    </w:p>
    <w:p w:rsidR="00EF5DF5" w:rsidRDefault="000E6D88" w:rsidP="00AC619A">
      <w:pPr>
        <w:pStyle w:val="ListParagraph"/>
        <w:numPr>
          <w:ilvl w:val="1"/>
          <w:numId w:val="21"/>
        </w:numPr>
        <w:ind w:left="1800"/>
        <w:pPrChange w:id="415" w:author="Evans, Mark" w:date="2016-02-19T16:03:00Z">
          <w:pPr>
            <w:pStyle w:val="ListParagraph"/>
            <w:numPr>
              <w:ilvl w:val="1"/>
              <w:numId w:val="65"/>
            </w:numPr>
            <w:tabs>
              <w:tab w:val="num" w:pos="360"/>
            </w:tabs>
            <w:ind w:left="1800"/>
          </w:pPr>
        </w:pPrChange>
      </w:pPr>
      <w:r w:rsidRPr="005C349C">
        <w:rPr>
          <w:i/>
        </w:rPr>
        <w:t>Compact</w:t>
      </w:r>
      <w:r>
        <w:t xml:space="preserve">: </w:t>
      </w:r>
    </w:p>
    <w:p w:rsidR="00EF5DF5" w:rsidRDefault="00EF5DF5" w:rsidP="00AC619A">
      <w:pPr>
        <w:pStyle w:val="ListParagraph"/>
        <w:numPr>
          <w:ilvl w:val="2"/>
          <w:numId w:val="21"/>
        </w:numPr>
        <w:pPrChange w:id="416" w:author="Evans, Mark" w:date="2016-02-19T16:03:00Z">
          <w:pPr>
            <w:pStyle w:val="ListParagraph"/>
            <w:numPr>
              <w:ilvl w:val="2"/>
              <w:numId w:val="65"/>
            </w:numPr>
            <w:tabs>
              <w:tab w:val="num" w:pos="360"/>
            </w:tabs>
          </w:pPr>
        </w:pPrChange>
      </w:pPr>
      <w:r>
        <w:t>Size of the raw data (2 bytes)</w:t>
      </w:r>
    </w:p>
    <w:p w:rsidR="00EF5DF5" w:rsidRDefault="00EF5DF5" w:rsidP="00AC619A">
      <w:pPr>
        <w:pStyle w:val="ListParagraph"/>
        <w:numPr>
          <w:ilvl w:val="2"/>
          <w:numId w:val="21"/>
        </w:numPr>
        <w:pPrChange w:id="417" w:author="Evans, Mark" w:date="2016-02-19T16:03:00Z">
          <w:pPr>
            <w:pStyle w:val="ListParagraph"/>
            <w:numPr>
              <w:ilvl w:val="2"/>
              <w:numId w:val="65"/>
            </w:numPr>
            <w:tabs>
              <w:tab w:val="num" w:pos="360"/>
            </w:tabs>
          </w:pPr>
        </w:pPrChange>
      </w:pPr>
      <w:r>
        <w:t>The raw data (variable size)</w:t>
      </w:r>
    </w:p>
    <w:p w:rsidR="00EF5DF5" w:rsidRPr="00CA723E" w:rsidRDefault="000E6D88" w:rsidP="00AC619A">
      <w:pPr>
        <w:pStyle w:val="ListParagraph"/>
        <w:numPr>
          <w:ilvl w:val="0"/>
          <w:numId w:val="22"/>
        </w:numPr>
        <w:ind w:left="1800"/>
        <w:rPr>
          <w:i/>
        </w:rPr>
        <w:pPrChange w:id="418" w:author="Evans, Mark" w:date="2016-02-19T16:03:00Z">
          <w:pPr>
            <w:pStyle w:val="ListParagraph"/>
            <w:numPr>
              <w:numId w:val="70"/>
            </w:numPr>
            <w:tabs>
              <w:tab w:val="num" w:pos="360"/>
            </w:tabs>
            <w:ind w:left="1800"/>
          </w:pPr>
        </w:pPrChange>
      </w:pPr>
      <w:r w:rsidRPr="005C349C">
        <w:rPr>
          <w:i/>
        </w:rPr>
        <w:t>Contiguous</w:t>
      </w:r>
      <w:r>
        <w:rPr>
          <w:i/>
        </w:rPr>
        <w:t xml:space="preserve">: </w:t>
      </w:r>
    </w:p>
    <w:p w:rsidR="00EF5DF5" w:rsidRDefault="00EF5DF5" w:rsidP="00AC619A">
      <w:pPr>
        <w:pStyle w:val="ListParagraph"/>
        <w:numPr>
          <w:ilvl w:val="0"/>
          <w:numId w:val="24"/>
        </w:numPr>
        <w:pPrChange w:id="419" w:author="Evans, Mark" w:date="2016-02-19T16:03:00Z">
          <w:pPr>
            <w:pStyle w:val="ListParagraph"/>
            <w:numPr>
              <w:numId w:val="78"/>
            </w:numPr>
            <w:tabs>
              <w:tab w:val="num" w:pos="360"/>
            </w:tabs>
          </w:pPr>
        </w:pPrChange>
      </w:pPr>
      <w:r>
        <w:t>Address where the raw data is located (</w:t>
      </w:r>
      <w:r w:rsidRPr="00BF6AF4">
        <w:rPr>
          <w:i/>
        </w:rPr>
        <w:t>size of offset</w:t>
      </w:r>
      <w:r>
        <w:rPr>
          <w:i/>
        </w:rPr>
        <w:t>s</w:t>
      </w:r>
      <w:r>
        <w:t>)</w:t>
      </w:r>
    </w:p>
    <w:p w:rsidR="00EF5DF5" w:rsidRPr="00EF5DF5" w:rsidRDefault="00EF5DF5" w:rsidP="00AC619A">
      <w:pPr>
        <w:pStyle w:val="ListParagraph"/>
        <w:numPr>
          <w:ilvl w:val="0"/>
          <w:numId w:val="24"/>
        </w:numPr>
        <w:pPrChange w:id="420" w:author="Evans, Mark" w:date="2016-02-19T16:03:00Z">
          <w:pPr>
            <w:pStyle w:val="ListParagraph"/>
            <w:numPr>
              <w:numId w:val="78"/>
            </w:numPr>
            <w:tabs>
              <w:tab w:val="num" w:pos="360"/>
            </w:tabs>
          </w:pPr>
        </w:pPrChange>
      </w:pPr>
      <w:r>
        <w:t>Size of the raw data (</w:t>
      </w:r>
      <w:r w:rsidRPr="00BF6AF4">
        <w:rPr>
          <w:i/>
        </w:rPr>
        <w:t>size of lengths</w:t>
      </w:r>
      <w:r>
        <w:t>)</w:t>
      </w:r>
    </w:p>
    <w:p w:rsidR="00812A24" w:rsidRDefault="000E6D88" w:rsidP="00AC619A">
      <w:pPr>
        <w:pStyle w:val="ListParagraph"/>
        <w:numPr>
          <w:ilvl w:val="0"/>
          <w:numId w:val="22"/>
        </w:numPr>
        <w:ind w:left="1800"/>
        <w:pPrChange w:id="421" w:author="Evans, Mark" w:date="2016-02-19T16:03:00Z">
          <w:pPr>
            <w:pStyle w:val="ListParagraph"/>
            <w:numPr>
              <w:numId w:val="70"/>
            </w:numPr>
            <w:tabs>
              <w:tab w:val="num" w:pos="360"/>
            </w:tabs>
            <w:ind w:left="1800"/>
          </w:pPr>
        </w:pPrChange>
      </w:pPr>
      <w:r w:rsidRPr="005C349C">
        <w:rPr>
          <w:i/>
        </w:rPr>
        <w:t>Chunked</w:t>
      </w:r>
      <w:r>
        <w:t>:</w:t>
      </w:r>
    </w:p>
    <w:p w:rsidR="00F364DB" w:rsidRDefault="00F364DB" w:rsidP="00AC619A">
      <w:pPr>
        <w:pStyle w:val="ListParagraph"/>
        <w:numPr>
          <w:ilvl w:val="1"/>
          <w:numId w:val="22"/>
        </w:numPr>
        <w:pPrChange w:id="422" w:author="Evans, Mark" w:date="2016-02-19T16:03:00Z">
          <w:pPr>
            <w:pStyle w:val="ListParagraph"/>
            <w:numPr>
              <w:ilvl w:val="1"/>
              <w:numId w:val="70"/>
            </w:numPr>
            <w:tabs>
              <w:tab w:val="num" w:pos="360"/>
            </w:tabs>
          </w:pPr>
        </w:pPrChange>
      </w:pPr>
      <w:r>
        <w:t>Chunked layout feature flag (1 byte)</w:t>
      </w:r>
    </w:p>
    <w:p w:rsidR="00DB67E1" w:rsidRDefault="00DB67E1" w:rsidP="00AC619A">
      <w:pPr>
        <w:pStyle w:val="ListParagraph"/>
        <w:numPr>
          <w:ilvl w:val="2"/>
          <w:numId w:val="22"/>
        </w:numPr>
        <w:pPrChange w:id="423" w:author="Evans, Mark" w:date="2016-02-19T16:03:00Z">
          <w:pPr>
            <w:pStyle w:val="ListParagraph"/>
            <w:numPr>
              <w:ilvl w:val="2"/>
              <w:numId w:val="70"/>
            </w:numPr>
            <w:tabs>
              <w:tab w:val="num" w:pos="360"/>
            </w:tabs>
          </w:pPr>
        </w:pPrChange>
      </w:pPr>
      <w:r w:rsidRPr="00DB67E1">
        <w:t>H5O_LAYOUT_CHUNK_DONT_FILTER_PARTIAL_BOUND_CHUNKS</w:t>
      </w:r>
    </w:p>
    <w:p w:rsidR="00DB67E1" w:rsidRDefault="009E622A" w:rsidP="00AC619A">
      <w:pPr>
        <w:pStyle w:val="ListParagraph"/>
        <w:numPr>
          <w:ilvl w:val="3"/>
          <w:numId w:val="22"/>
        </w:numPr>
        <w:pPrChange w:id="424" w:author="Evans, Mark" w:date="2016-02-19T16:03:00Z">
          <w:pPr>
            <w:pStyle w:val="ListParagraph"/>
            <w:numPr>
              <w:ilvl w:val="3"/>
              <w:numId w:val="70"/>
            </w:numPr>
            <w:tabs>
              <w:tab w:val="num" w:pos="360"/>
            </w:tabs>
          </w:pPr>
        </w:pPrChange>
      </w:pPr>
      <w:r>
        <w:t>Do not apply</w:t>
      </w:r>
      <w:r w:rsidR="00DB67E1">
        <w:t xml:space="preserve"> filter to a partial edge chunk </w:t>
      </w:r>
    </w:p>
    <w:p w:rsidR="00DB67E1" w:rsidRDefault="00DB67E1" w:rsidP="00AC619A">
      <w:pPr>
        <w:pStyle w:val="ListParagraph"/>
        <w:numPr>
          <w:ilvl w:val="2"/>
          <w:numId w:val="22"/>
        </w:numPr>
        <w:pPrChange w:id="425" w:author="Evans, Mark" w:date="2016-02-19T16:03:00Z">
          <w:pPr>
            <w:pStyle w:val="ListParagraph"/>
            <w:numPr>
              <w:ilvl w:val="2"/>
              <w:numId w:val="70"/>
            </w:numPr>
            <w:tabs>
              <w:tab w:val="num" w:pos="360"/>
            </w:tabs>
          </w:pPr>
        </w:pPrChange>
      </w:pPr>
      <w:r w:rsidRPr="00DB67E1">
        <w:t>H5O_LAYOUT_CHUNK_SINGLE_INDEX_WITH_FILTER</w:t>
      </w:r>
    </w:p>
    <w:p w:rsidR="00DB67E1" w:rsidRDefault="009E622A" w:rsidP="00AC619A">
      <w:pPr>
        <w:pStyle w:val="ListParagraph"/>
        <w:numPr>
          <w:ilvl w:val="3"/>
          <w:numId w:val="22"/>
        </w:numPr>
        <w:pPrChange w:id="426" w:author="Evans, Mark" w:date="2016-02-19T16:03:00Z">
          <w:pPr>
            <w:pStyle w:val="ListParagraph"/>
            <w:numPr>
              <w:ilvl w:val="3"/>
              <w:numId w:val="70"/>
            </w:numPr>
            <w:tabs>
              <w:tab w:val="num" w:pos="360"/>
            </w:tabs>
          </w:pPr>
        </w:pPrChange>
      </w:pPr>
      <w:r>
        <w:t>A</w:t>
      </w:r>
      <w:r w:rsidR="00DB67E1">
        <w:t xml:space="preserve"> filtered chunk for Single Chunk indexing</w:t>
      </w:r>
    </w:p>
    <w:p w:rsidR="00F364DB" w:rsidRDefault="00F364DB" w:rsidP="00AC619A">
      <w:pPr>
        <w:pStyle w:val="ListParagraph"/>
        <w:numPr>
          <w:ilvl w:val="1"/>
          <w:numId w:val="22"/>
        </w:numPr>
        <w:pPrChange w:id="427" w:author="Evans, Mark" w:date="2016-02-19T16:03:00Z">
          <w:pPr>
            <w:pStyle w:val="ListParagraph"/>
            <w:numPr>
              <w:ilvl w:val="1"/>
              <w:numId w:val="70"/>
            </w:numPr>
            <w:tabs>
              <w:tab w:val="num" w:pos="360"/>
            </w:tabs>
          </w:pPr>
        </w:pPrChange>
      </w:pPr>
      <w:r>
        <w:lastRenderedPageBreak/>
        <w:t>Dimensionality (1 byte)</w:t>
      </w:r>
    </w:p>
    <w:p w:rsidR="00F364DB" w:rsidRDefault="00F364DB" w:rsidP="00AC619A">
      <w:pPr>
        <w:pStyle w:val="ListParagraph"/>
        <w:numPr>
          <w:ilvl w:val="1"/>
          <w:numId w:val="22"/>
        </w:numPr>
        <w:pPrChange w:id="428" w:author="Evans, Mark" w:date="2016-02-19T16:03:00Z">
          <w:pPr>
            <w:pStyle w:val="ListParagraph"/>
            <w:numPr>
              <w:ilvl w:val="1"/>
              <w:numId w:val="70"/>
            </w:numPr>
            <w:tabs>
              <w:tab w:val="num" w:pos="360"/>
            </w:tabs>
          </w:pPr>
        </w:pPrChange>
      </w:pPr>
      <w:r>
        <w:t xml:space="preserve">Encoded </w:t>
      </w:r>
      <w:ins w:id="429" w:author="Evans, Mark" w:date="2016-02-19T15:36:00Z">
        <w:r w:rsidR="00BB363F">
          <w:t>number</w:t>
        </w:r>
      </w:ins>
      <w:del w:id="430" w:author="Evans, Mark" w:date="2016-02-19T15:36:00Z">
        <w:r w:rsidDel="00BB363F">
          <w:delText>#</w:delText>
        </w:r>
      </w:del>
      <w:r>
        <w:t xml:space="preserve"> of bytes for chunk dimensions (1 byte)</w:t>
      </w:r>
    </w:p>
    <w:p w:rsidR="00F364DB" w:rsidRDefault="00F364DB" w:rsidP="00AC619A">
      <w:pPr>
        <w:pStyle w:val="ListParagraph"/>
        <w:numPr>
          <w:ilvl w:val="1"/>
          <w:numId w:val="22"/>
        </w:numPr>
        <w:pPrChange w:id="431" w:author="Evans, Mark" w:date="2016-02-19T16:03:00Z">
          <w:pPr>
            <w:pStyle w:val="ListParagraph"/>
            <w:numPr>
              <w:ilvl w:val="1"/>
              <w:numId w:val="70"/>
            </w:numPr>
            <w:tabs>
              <w:tab w:val="num" w:pos="360"/>
            </w:tabs>
          </w:pPr>
        </w:pPrChange>
      </w:pPr>
      <w:r>
        <w:t>N dimension sizes (variable size)</w:t>
      </w:r>
    </w:p>
    <w:p w:rsidR="00F364DB" w:rsidRDefault="00F364DB" w:rsidP="00AC619A">
      <w:pPr>
        <w:pStyle w:val="ListParagraph"/>
        <w:numPr>
          <w:ilvl w:val="1"/>
          <w:numId w:val="22"/>
        </w:numPr>
        <w:pPrChange w:id="432" w:author="Evans, Mark" w:date="2016-02-19T16:03:00Z">
          <w:pPr>
            <w:pStyle w:val="ListParagraph"/>
            <w:numPr>
              <w:ilvl w:val="1"/>
              <w:numId w:val="70"/>
            </w:numPr>
            <w:tabs>
              <w:tab w:val="num" w:pos="360"/>
            </w:tabs>
          </w:pPr>
        </w:pPrChange>
      </w:pPr>
      <w:r>
        <w:t>Chunk indexing type (1 byte):</w:t>
      </w:r>
    </w:p>
    <w:p w:rsidR="00F364DB" w:rsidRDefault="00F364DB" w:rsidP="00AC619A">
      <w:pPr>
        <w:pStyle w:val="ListParagraph"/>
        <w:numPr>
          <w:ilvl w:val="2"/>
          <w:numId w:val="22"/>
        </w:numPr>
        <w:pPrChange w:id="433" w:author="Evans, Mark" w:date="2016-02-19T16:03:00Z">
          <w:pPr>
            <w:pStyle w:val="ListParagraph"/>
            <w:numPr>
              <w:ilvl w:val="2"/>
              <w:numId w:val="70"/>
            </w:numPr>
            <w:tabs>
              <w:tab w:val="num" w:pos="360"/>
            </w:tabs>
          </w:pPr>
        </w:pPrChange>
      </w:pPr>
      <w:r>
        <w:t>0—</w:t>
      </w:r>
      <w:r w:rsidRPr="00BF6AF4">
        <w:rPr>
          <w:i/>
        </w:rPr>
        <w:t>Version 1 B-tree indexing</w:t>
      </w:r>
      <w:r>
        <w:rPr>
          <w:i/>
        </w:rPr>
        <w:t>: should not be in version 4 layout</w:t>
      </w:r>
    </w:p>
    <w:p w:rsidR="00F364DB" w:rsidRDefault="00F364DB" w:rsidP="00AC619A">
      <w:pPr>
        <w:pStyle w:val="ListParagraph"/>
        <w:numPr>
          <w:ilvl w:val="2"/>
          <w:numId w:val="22"/>
        </w:numPr>
        <w:pPrChange w:id="434" w:author="Evans, Mark" w:date="2016-02-19T16:03:00Z">
          <w:pPr>
            <w:pStyle w:val="ListParagraph"/>
            <w:numPr>
              <w:ilvl w:val="2"/>
              <w:numId w:val="70"/>
            </w:numPr>
            <w:tabs>
              <w:tab w:val="num" w:pos="360"/>
            </w:tabs>
          </w:pPr>
        </w:pPrChange>
      </w:pPr>
      <w:r>
        <w:t>1—</w:t>
      </w:r>
      <w:r w:rsidRPr="007B0980">
        <w:rPr>
          <w:i/>
        </w:rPr>
        <w:t xml:space="preserve"> </w:t>
      </w:r>
      <w:r>
        <w:rPr>
          <w:i/>
        </w:rPr>
        <w:t>Single Chunk indexing</w:t>
      </w:r>
    </w:p>
    <w:p w:rsidR="00F364DB" w:rsidRDefault="00F364DB" w:rsidP="00AC619A">
      <w:pPr>
        <w:pStyle w:val="ListParagraph"/>
        <w:numPr>
          <w:ilvl w:val="2"/>
          <w:numId w:val="22"/>
        </w:numPr>
        <w:pPrChange w:id="435" w:author="Evans, Mark" w:date="2016-02-19T16:03:00Z">
          <w:pPr>
            <w:pStyle w:val="ListParagraph"/>
            <w:numPr>
              <w:ilvl w:val="2"/>
              <w:numId w:val="70"/>
            </w:numPr>
            <w:tabs>
              <w:tab w:val="num" w:pos="360"/>
            </w:tabs>
          </w:pPr>
        </w:pPrChange>
      </w:pPr>
      <w:r>
        <w:t>2</w:t>
      </w:r>
      <w:r>
        <w:rPr>
          <w:i/>
        </w:rPr>
        <w:t>—</w:t>
      </w:r>
      <w:r w:rsidRPr="00BF6AF4">
        <w:rPr>
          <w:i/>
        </w:rPr>
        <w:t>Implicit indexing</w:t>
      </w:r>
    </w:p>
    <w:p w:rsidR="00F364DB" w:rsidRDefault="00F364DB" w:rsidP="00AC619A">
      <w:pPr>
        <w:pStyle w:val="ListParagraph"/>
        <w:numPr>
          <w:ilvl w:val="2"/>
          <w:numId w:val="22"/>
        </w:numPr>
        <w:pPrChange w:id="436" w:author="Evans, Mark" w:date="2016-02-19T16:03:00Z">
          <w:pPr>
            <w:pStyle w:val="ListParagraph"/>
            <w:numPr>
              <w:ilvl w:val="2"/>
              <w:numId w:val="70"/>
            </w:numPr>
            <w:tabs>
              <w:tab w:val="num" w:pos="360"/>
            </w:tabs>
          </w:pPr>
        </w:pPrChange>
      </w:pPr>
      <w:r>
        <w:t>3—</w:t>
      </w:r>
      <w:r w:rsidRPr="00BF6AF4">
        <w:rPr>
          <w:i/>
        </w:rPr>
        <w:t>Fixed Array indexing</w:t>
      </w:r>
    </w:p>
    <w:p w:rsidR="00F364DB" w:rsidRDefault="00F364DB" w:rsidP="00AC619A">
      <w:pPr>
        <w:pStyle w:val="ListParagraph"/>
        <w:numPr>
          <w:ilvl w:val="2"/>
          <w:numId w:val="22"/>
        </w:numPr>
        <w:pPrChange w:id="437" w:author="Evans, Mark" w:date="2016-02-19T16:03:00Z">
          <w:pPr>
            <w:pStyle w:val="ListParagraph"/>
            <w:numPr>
              <w:ilvl w:val="2"/>
              <w:numId w:val="70"/>
            </w:numPr>
            <w:tabs>
              <w:tab w:val="num" w:pos="360"/>
            </w:tabs>
          </w:pPr>
        </w:pPrChange>
      </w:pPr>
      <w:r>
        <w:t>4—</w:t>
      </w:r>
      <w:r w:rsidRPr="00BF6AF4">
        <w:rPr>
          <w:i/>
        </w:rPr>
        <w:t>Extensible Array indexing</w:t>
      </w:r>
    </w:p>
    <w:p w:rsidR="00F364DB" w:rsidRDefault="00F364DB" w:rsidP="00AC619A">
      <w:pPr>
        <w:pStyle w:val="ListParagraph"/>
        <w:numPr>
          <w:ilvl w:val="2"/>
          <w:numId w:val="22"/>
        </w:numPr>
        <w:pPrChange w:id="438" w:author="Evans, Mark" w:date="2016-02-19T16:03:00Z">
          <w:pPr>
            <w:pStyle w:val="ListParagraph"/>
            <w:numPr>
              <w:ilvl w:val="2"/>
              <w:numId w:val="70"/>
            </w:numPr>
            <w:tabs>
              <w:tab w:val="num" w:pos="360"/>
            </w:tabs>
          </w:pPr>
        </w:pPrChange>
      </w:pPr>
      <w:r>
        <w:t>5—</w:t>
      </w:r>
      <w:r w:rsidRPr="00BF6AF4">
        <w:rPr>
          <w:i/>
        </w:rPr>
        <w:t>Version 2 B-tree indexing</w:t>
      </w:r>
    </w:p>
    <w:p w:rsidR="00F364DB" w:rsidRDefault="00F364DB" w:rsidP="00AC619A">
      <w:pPr>
        <w:pStyle w:val="ListParagraph"/>
        <w:numPr>
          <w:ilvl w:val="1"/>
          <w:numId w:val="22"/>
        </w:numPr>
        <w:pPrChange w:id="439" w:author="Evans, Mark" w:date="2016-02-19T16:03:00Z">
          <w:pPr>
            <w:pStyle w:val="ListParagraph"/>
            <w:numPr>
              <w:ilvl w:val="1"/>
              <w:numId w:val="70"/>
            </w:numPr>
            <w:tabs>
              <w:tab w:val="num" w:pos="360"/>
            </w:tabs>
          </w:pPr>
        </w:pPrChange>
      </w:pPr>
      <w:r>
        <w:t>Creation parameters information specific to an indexing type (variable size):</w:t>
      </w:r>
    </w:p>
    <w:p w:rsidR="00F364DB" w:rsidRDefault="00F364DB" w:rsidP="00AC619A">
      <w:pPr>
        <w:pStyle w:val="ListParagraph"/>
        <w:numPr>
          <w:ilvl w:val="2"/>
          <w:numId w:val="22"/>
        </w:numPr>
        <w:rPr>
          <w:i/>
        </w:rPr>
        <w:pPrChange w:id="440" w:author="Evans, Mark" w:date="2016-02-19T16:03:00Z">
          <w:pPr>
            <w:pStyle w:val="ListParagraph"/>
            <w:numPr>
              <w:ilvl w:val="2"/>
              <w:numId w:val="70"/>
            </w:numPr>
            <w:tabs>
              <w:tab w:val="num" w:pos="360"/>
            </w:tabs>
          </w:pPr>
        </w:pPrChange>
      </w:pPr>
      <w:r>
        <w:rPr>
          <w:i/>
        </w:rPr>
        <w:t xml:space="preserve">Single </w:t>
      </w:r>
      <w:r w:rsidR="00BB363F">
        <w:rPr>
          <w:i/>
        </w:rPr>
        <w:t xml:space="preserve">Chunk </w:t>
      </w:r>
      <w:r>
        <w:rPr>
          <w:i/>
        </w:rPr>
        <w:t>indexing:</w:t>
      </w:r>
    </w:p>
    <w:p w:rsidR="00F364DB" w:rsidRPr="00C3694C" w:rsidRDefault="00F364DB" w:rsidP="00AC619A">
      <w:pPr>
        <w:pStyle w:val="ListParagraph"/>
        <w:numPr>
          <w:ilvl w:val="3"/>
          <w:numId w:val="22"/>
        </w:numPr>
        <w:rPr>
          <w:i/>
        </w:rPr>
        <w:pPrChange w:id="441" w:author="Evans, Mark" w:date="2016-02-19T16:03:00Z">
          <w:pPr>
            <w:pStyle w:val="ListParagraph"/>
            <w:numPr>
              <w:ilvl w:val="3"/>
              <w:numId w:val="70"/>
            </w:numPr>
            <w:tabs>
              <w:tab w:val="num" w:pos="360"/>
            </w:tabs>
          </w:pPr>
        </w:pPrChange>
      </w:pPr>
      <w:r w:rsidRPr="00CA723E">
        <w:t>Filtered info if it is a filtered chunk</w:t>
      </w:r>
      <w:r>
        <w:rPr>
          <w:i/>
        </w:rPr>
        <w:t xml:space="preserve">: size of lengths </w:t>
      </w:r>
      <w:r w:rsidRPr="00CA723E">
        <w:t>+ 4 bytes</w:t>
      </w:r>
    </w:p>
    <w:p w:rsidR="00F364DB" w:rsidRDefault="00F364DB" w:rsidP="00AC619A">
      <w:pPr>
        <w:pStyle w:val="ListParagraph"/>
        <w:numPr>
          <w:ilvl w:val="2"/>
          <w:numId w:val="22"/>
        </w:numPr>
        <w:pPrChange w:id="442" w:author="Evans, Mark" w:date="2016-02-19T16:03:00Z">
          <w:pPr>
            <w:pStyle w:val="ListParagraph"/>
            <w:numPr>
              <w:ilvl w:val="2"/>
              <w:numId w:val="70"/>
            </w:numPr>
            <w:tabs>
              <w:tab w:val="num" w:pos="360"/>
            </w:tabs>
          </w:pPr>
        </w:pPrChange>
      </w:pPr>
      <w:r w:rsidRPr="00BF6AF4">
        <w:rPr>
          <w:i/>
        </w:rPr>
        <w:t>Implicit indexing</w:t>
      </w:r>
      <w:r>
        <w:t>: none</w:t>
      </w:r>
    </w:p>
    <w:p w:rsidR="00F364DB" w:rsidRDefault="00F364DB" w:rsidP="00AC619A">
      <w:pPr>
        <w:pStyle w:val="ListParagraph"/>
        <w:numPr>
          <w:ilvl w:val="2"/>
          <w:numId w:val="22"/>
        </w:numPr>
        <w:pPrChange w:id="443" w:author="Evans, Mark" w:date="2016-02-19T16:03:00Z">
          <w:pPr>
            <w:pStyle w:val="ListParagraph"/>
            <w:numPr>
              <w:ilvl w:val="2"/>
              <w:numId w:val="70"/>
            </w:numPr>
            <w:tabs>
              <w:tab w:val="num" w:pos="360"/>
            </w:tabs>
          </w:pPr>
        </w:pPrChange>
      </w:pPr>
      <w:r w:rsidRPr="00BF6AF4">
        <w:rPr>
          <w:i/>
        </w:rPr>
        <w:t>Fixed Array indexing</w:t>
      </w:r>
      <w:r>
        <w:t xml:space="preserve">: 1 byte </w:t>
      </w:r>
    </w:p>
    <w:p w:rsidR="00F364DB" w:rsidRDefault="00F364DB" w:rsidP="00AC619A">
      <w:pPr>
        <w:pStyle w:val="ListParagraph"/>
        <w:numPr>
          <w:ilvl w:val="2"/>
          <w:numId w:val="22"/>
        </w:numPr>
        <w:pPrChange w:id="444" w:author="Evans, Mark" w:date="2016-02-19T16:03:00Z">
          <w:pPr>
            <w:pStyle w:val="ListParagraph"/>
            <w:numPr>
              <w:ilvl w:val="2"/>
              <w:numId w:val="70"/>
            </w:numPr>
            <w:tabs>
              <w:tab w:val="num" w:pos="360"/>
            </w:tabs>
          </w:pPr>
        </w:pPrChange>
      </w:pPr>
      <w:r w:rsidRPr="00BF6AF4">
        <w:rPr>
          <w:i/>
        </w:rPr>
        <w:t>Extensible Array indexing</w:t>
      </w:r>
      <w:r>
        <w:t xml:space="preserve">: 5 bytes </w:t>
      </w:r>
    </w:p>
    <w:p w:rsidR="00F364DB" w:rsidRPr="00C3694C" w:rsidRDefault="00F364DB" w:rsidP="00AC619A">
      <w:pPr>
        <w:pStyle w:val="ListParagraph"/>
        <w:numPr>
          <w:ilvl w:val="2"/>
          <w:numId w:val="22"/>
        </w:numPr>
        <w:rPr>
          <w:i/>
        </w:rPr>
        <w:pPrChange w:id="445" w:author="Evans, Mark" w:date="2016-02-19T16:03:00Z">
          <w:pPr>
            <w:pStyle w:val="ListParagraph"/>
            <w:numPr>
              <w:ilvl w:val="2"/>
              <w:numId w:val="70"/>
            </w:numPr>
            <w:tabs>
              <w:tab w:val="num" w:pos="360"/>
            </w:tabs>
          </w:pPr>
        </w:pPrChange>
      </w:pPr>
      <w:r w:rsidRPr="00BF6AF4">
        <w:rPr>
          <w:i/>
        </w:rPr>
        <w:t>Version 2 B-tree indexing</w:t>
      </w:r>
      <w:r>
        <w:t xml:space="preserve">: 6 bytes </w:t>
      </w:r>
    </w:p>
    <w:p w:rsidR="00F364DB" w:rsidRDefault="00F364DB" w:rsidP="00AC619A">
      <w:pPr>
        <w:pStyle w:val="ListParagraph"/>
        <w:numPr>
          <w:ilvl w:val="1"/>
          <w:numId w:val="22"/>
        </w:numPr>
        <w:pPrChange w:id="446" w:author="Evans, Mark" w:date="2016-02-19T16:03:00Z">
          <w:pPr>
            <w:pStyle w:val="ListParagraph"/>
            <w:numPr>
              <w:ilvl w:val="1"/>
              <w:numId w:val="70"/>
            </w:numPr>
            <w:tabs>
              <w:tab w:val="num" w:pos="360"/>
            </w:tabs>
          </w:pPr>
        </w:pPrChange>
      </w:pPr>
      <w:r>
        <w:t>Address (</w:t>
      </w:r>
      <w:r w:rsidRPr="00BF6AF4">
        <w:rPr>
          <w:i/>
        </w:rPr>
        <w:t>size of offsets</w:t>
      </w:r>
      <w:r>
        <w:t xml:space="preserve">) specific to </w:t>
      </w:r>
      <w:r w:rsidRPr="00ED19F1">
        <w:t>an</w:t>
      </w:r>
      <w:r w:rsidRPr="00BF6AF4">
        <w:t xml:space="preserve"> indexing type</w:t>
      </w:r>
      <w:r>
        <w:t>:</w:t>
      </w:r>
    </w:p>
    <w:p w:rsidR="00F364DB" w:rsidRPr="00C3694C" w:rsidRDefault="00F364DB" w:rsidP="00AC619A">
      <w:pPr>
        <w:pStyle w:val="ListParagraph"/>
        <w:numPr>
          <w:ilvl w:val="2"/>
          <w:numId w:val="22"/>
        </w:numPr>
        <w:pPrChange w:id="447" w:author="Evans, Mark" w:date="2016-02-19T16:03:00Z">
          <w:pPr>
            <w:pStyle w:val="ListParagraph"/>
            <w:numPr>
              <w:ilvl w:val="2"/>
              <w:numId w:val="70"/>
            </w:numPr>
            <w:tabs>
              <w:tab w:val="num" w:pos="360"/>
            </w:tabs>
          </w:pPr>
        </w:pPrChange>
      </w:pPr>
      <w:r w:rsidRPr="00C3694C">
        <w:rPr>
          <w:i/>
        </w:rPr>
        <w:t>Single Chunk</w:t>
      </w:r>
      <w:r>
        <w:t xml:space="preserve"> indexing: address of the single chunk</w:t>
      </w:r>
      <w:r w:rsidR="00774330">
        <w:t>; address may be undefined if the chunk is not allocated yet</w:t>
      </w:r>
    </w:p>
    <w:p w:rsidR="00F364DB" w:rsidRDefault="00F364DB" w:rsidP="00AC619A">
      <w:pPr>
        <w:pStyle w:val="ListParagraph"/>
        <w:numPr>
          <w:ilvl w:val="2"/>
          <w:numId w:val="22"/>
        </w:numPr>
        <w:pPrChange w:id="448" w:author="Evans, Mark" w:date="2016-02-19T16:03:00Z">
          <w:pPr>
            <w:pStyle w:val="ListParagraph"/>
            <w:numPr>
              <w:ilvl w:val="2"/>
              <w:numId w:val="70"/>
            </w:numPr>
            <w:tabs>
              <w:tab w:val="num" w:pos="360"/>
            </w:tabs>
          </w:pPr>
        </w:pPrChange>
      </w:pPr>
      <w:r w:rsidRPr="00D83AED">
        <w:rPr>
          <w:i/>
        </w:rPr>
        <w:t>Implicit</w:t>
      </w:r>
      <w:r>
        <w:t xml:space="preserve"> indexing: address of the dataset chunks </w:t>
      </w:r>
    </w:p>
    <w:p w:rsidR="00F364DB" w:rsidRDefault="00F364DB" w:rsidP="00AC619A">
      <w:pPr>
        <w:pStyle w:val="ListParagraph"/>
        <w:numPr>
          <w:ilvl w:val="2"/>
          <w:numId w:val="22"/>
        </w:numPr>
        <w:pPrChange w:id="449" w:author="Evans, Mark" w:date="2016-02-19T16:03:00Z">
          <w:pPr>
            <w:pStyle w:val="ListParagraph"/>
            <w:numPr>
              <w:ilvl w:val="2"/>
              <w:numId w:val="70"/>
            </w:numPr>
            <w:tabs>
              <w:tab w:val="num" w:pos="360"/>
            </w:tabs>
          </w:pPr>
        </w:pPrChange>
      </w:pPr>
      <w:r w:rsidRPr="007169C9">
        <w:rPr>
          <w:i/>
        </w:rPr>
        <w:t>Fixed Array</w:t>
      </w:r>
      <w:r>
        <w:rPr>
          <w:i/>
        </w:rPr>
        <w:t>/</w:t>
      </w:r>
      <w:r w:rsidRPr="002D42EE">
        <w:rPr>
          <w:i/>
        </w:rPr>
        <w:t>Extensible Array</w:t>
      </w:r>
      <w:r>
        <w:rPr>
          <w:i/>
        </w:rPr>
        <w:t>/</w:t>
      </w:r>
      <w:r w:rsidRPr="00D66FCA">
        <w:rPr>
          <w:i/>
        </w:rPr>
        <w:t>Version 2 B-tree</w:t>
      </w:r>
      <w:r>
        <w:rPr>
          <w:i/>
        </w:rPr>
        <w:t xml:space="preserve"> </w:t>
      </w:r>
      <w:r>
        <w:t>indexing: address where the indexing information is located; address may be undefined if storage information for the indexing type is not allocated yet</w:t>
      </w:r>
    </w:p>
    <w:p w:rsidR="00F364DB" w:rsidRDefault="00F364DB" w:rsidP="00AC619A">
      <w:pPr>
        <w:pStyle w:val="ListParagraph"/>
        <w:numPr>
          <w:ilvl w:val="0"/>
          <w:numId w:val="22"/>
        </w:numPr>
        <w:ind w:left="1800"/>
        <w:pPrChange w:id="450" w:author="Evans, Mark" w:date="2016-02-19T16:03:00Z">
          <w:pPr>
            <w:pStyle w:val="ListParagraph"/>
            <w:numPr>
              <w:numId w:val="70"/>
            </w:numPr>
            <w:tabs>
              <w:tab w:val="num" w:pos="360"/>
            </w:tabs>
            <w:ind w:left="1800"/>
          </w:pPr>
        </w:pPrChange>
      </w:pPr>
      <w:r>
        <w:rPr>
          <w:i/>
        </w:rPr>
        <w:t>Virtual</w:t>
      </w:r>
      <w:r>
        <w:t>:</w:t>
      </w:r>
    </w:p>
    <w:p w:rsidR="00F364DB" w:rsidRDefault="00F364DB" w:rsidP="00AC619A">
      <w:pPr>
        <w:pStyle w:val="ListParagraph"/>
        <w:numPr>
          <w:ilvl w:val="2"/>
          <w:numId w:val="13"/>
        </w:numPr>
        <w:pPrChange w:id="451" w:author="Evans, Mark" w:date="2016-02-19T16:03:00Z">
          <w:pPr>
            <w:pStyle w:val="ListParagraph"/>
            <w:numPr>
              <w:ilvl w:val="2"/>
              <w:numId w:val="53"/>
            </w:numPr>
            <w:tabs>
              <w:tab w:val="num" w:pos="360"/>
            </w:tabs>
          </w:pPr>
        </w:pPrChange>
      </w:pPr>
      <w:r>
        <w:t>Address of the global heap collection where the VDS mapping entries are stored (</w:t>
      </w:r>
      <w:r w:rsidRPr="00BF6AF4">
        <w:rPr>
          <w:i/>
        </w:rPr>
        <w:t>size of offsets</w:t>
      </w:r>
      <w:r>
        <w:t>)</w:t>
      </w:r>
    </w:p>
    <w:p w:rsidR="00F364DB" w:rsidRDefault="00F364DB" w:rsidP="00AC619A">
      <w:pPr>
        <w:pStyle w:val="ListParagraph"/>
        <w:numPr>
          <w:ilvl w:val="2"/>
          <w:numId w:val="13"/>
        </w:numPr>
        <w:pPrChange w:id="452" w:author="Evans, Mark" w:date="2016-02-19T16:03:00Z">
          <w:pPr>
            <w:pStyle w:val="ListParagraph"/>
            <w:numPr>
              <w:ilvl w:val="2"/>
              <w:numId w:val="53"/>
            </w:numPr>
            <w:tabs>
              <w:tab w:val="num" w:pos="360"/>
            </w:tabs>
          </w:pPr>
        </w:pPrChange>
      </w:pPr>
      <w:r>
        <w:t>Index of the data object within the global heap collection (4 bytes)</w:t>
      </w:r>
    </w:p>
    <w:p w:rsidR="007B0980" w:rsidRPr="00CA723E" w:rsidRDefault="007B0980" w:rsidP="00BB363F"/>
    <w:p w:rsidR="00530404" w:rsidRPr="003A10AA" w:rsidRDefault="006F2F3A" w:rsidP="00BF6AF4">
      <w:pPr>
        <w:pStyle w:val="Heading2"/>
      </w:pPr>
      <w:bookmarkStart w:id="453" w:name="_Toc443661088"/>
      <w:r>
        <w:t xml:space="preserve">Alternative </w:t>
      </w:r>
      <w:r w:rsidR="00BB363F">
        <w:t xml:space="preserve">Change </w:t>
      </w:r>
      <w:r>
        <w:t xml:space="preserve">for </w:t>
      </w:r>
      <w:ins w:id="454" w:author="Evans, Mark" w:date="2016-02-19T15:44:00Z">
        <w:r w:rsidR="00BB363F">
          <w:t xml:space="preserve">the </w:t>
        </w:r>
      </w:ins>
      <w:r>
        <w:t xml:space="preserve">Data Layout </w:t>
      </w:r>
      <w:r w:rsidR="00BB363F">
        <w:t>Message</w:t>
      </w:r>
      <w:bookmarkEnd w:id="453"/>
    </w:p>
    <w:p w:rsidR="007977C3" w:rsidRDefault="003B66EB" w:rsidP="00BF6AF4">
      <w:r>
        <w:t>No alternative solutions were proposed.</w:t>
      </w:r>
      <w:r w:rsidR="00351AE8">
        <w:t xml:space="preserve"> </w:t>
      </w:r>
    </w:p>
    <w:p w:rsidR="00BB363F" w:rsidRDefault="00BB363F" w:rsidP="00BF6AF4"/>
    <w:p w:rsidR="007977C3" w:rsidRDefault="007977C3" w:rsidP="00403ADA">
      <w:pPr>
        <w:pStyle w:val="Heading2"/>
      </w:pPr>
      <w:bookmarkStart w:id="455" w:name="_Toc443661089"/>
      <w:r>
        <w:lastRenderedPageBreak/>
        <w:t xml:space="preserve">Final </w:t>
      </w:r>
      <w:r w:rsidR="00BB363F">
        <w:t>Recommendation</w:t>
      </w:r>
      <w:bookmarkEnd w:id="455"/>
    </w:p>
    <w:p w:rsidR="007977C3" w:rsidRPr="00BA68BE" w:rsidRDefault="007977C3" w:rsidP="007977C3">
      <w:r>
        <w:t xml:space="preserve">The solution proposed above was implemented in the </w:t>
      </w:r>
      <w:r w:rsidRPr="00403ADA">
        <w:rPr>
          <w:i/>
        </w:rPr>
        <w:t>revise_chunks</w:t>
      </w:r>
      <w:r>
        <w:t xml:space="preserve"> branch and released in HDF5 1.10.0-alpha0 on December 30, 2015.</w:t>
      </w:r>
    </w:p>
    <w:p w:rsidR="007977C3" w:rsidRPr="00BA68BE" w:rsidRDefault="007977C3" w:rsidP="007977C3">
      <w:r>
        <w:t>The HDF5 format specification will be updated for the proposed format change.</w:t>
      </w:r>
    </w:p>
    <w:p w:rsidR="00765212" w:rsidRPr="00BF6AF4" w:rsidRDefault="00765212" w:rsidP="00BF6AF4">
      <w:r>
        <w:br w:type="page"/>
      </w:r>
    </w:p>
    <w:p w:rsidR="00663C79" w:rsidRDefault="0010301B" w:rsidP="00BF6AF4">
      <w:pPr>
        <w:pStyle w:val="Heading1"/>
      </w:pPr>
      <w:bookmarkStart w:id="456" w:name="_Toc443661090"/>
      <w:r>
        <w:lastRenderedPageBreak/>
        <w:t xml:space="preserve">HDF5 File Format </w:t>
      </w:r>
      <w:r w:rsidR="00BB363F">
        <w:t xml:space="preserve">Changes </w:t>
      </w:r>
      <w:r>
        <w:t xml:space="preserve">to </w:t>
      </w:r>
      <w:r w:rsidR="00BB363F">
        <w:t xml:space="preserve">Support </w:t>
      </w:r>
      <w:r>
        <w:t>VDS</w:t>
      </w:r>
      <w:bookmarkEnd w:id="456"/>
    </w:p>
    <w:p w:rsidR="00027298" w:rsidRDefault="006C5E17" w:rsidP="00EB282A">
      <w:r>
        <w:t xml:space="preserve">The VDS feature (Virtual Dataset) allows users to manage data stored across a collection of </w:t>
      </w:r>
      <w:del w:id="457" w:author="Evans, Mark" w:date="2016-02-19T15:45:00Z">
        <w:r w:rsidDel="00BB363F">
          <w:delText xml:space="preserve">the </w:delText>
        </w:r>
      </w:del>
      <w:r>
        <w:t xml:space="preserve">HDF5 files in a similar way as if </w:t>
      </w:r>
      <w:ins w:id="458" w:author="Evans, Mark" w:date="2016-02-19T15:45:00Z">
        <w:r w:rsidR="00BB363F">
          <w:t xml:space="preserve">the </w:t>
        </w:r>
      </w:ins>
      <w:r>
        <w:t xml:space="preserve">data was stored in a dataset in an HDF5 file. </w:t>
      </w:r>
      <w:del w:id="459" w:author="Evans, Mark" w:date="2016-02-19T15:45:00Z">
        <w:r w:rsidDel="00BB363F">
          <w:delText xml:space="preserve"> </w:delText>
        </w:r>
      </w:del>
      <w:r>
        <w:t xml:space="preserve">It provides a mapping </w:t>
      </w:r>
      <w:r w:rsidR="00A54B83">
        <w:t>from source</w:t>
      </w:r>
      <w:r>
        <w:t xml:space="preserve"> dataset elements </w:t>
      </w:r>
      <w:r w:rsidR="00A54B83">
        <w:t xml:space="preserve">in some source HDF5 files to a set of </w:t>
      </w:r>
      <w:r>
        <w:t>elements</w:t>
      </w:r>
      <w:r w:rsidR="00A54B83">
        <w:t xml:space="preserve"> in the VDS</w:t>
      </w:r>
      <w:r>
        <w:t>.</w:t>
      </w:r>
      <w:r w:rsidR="00A54B83">
        <w:t xml:space="preserve"> </w:t>
      </w:r>
      <w:del w:id="460" w:author="Evans, Mark" w:date="2016-02-19T15:46:00Z">
        <w:r w:rsidR="00A54B83" w:rsidDel="00BB363F">
          <w:delText xml:space="preserve"> </w:delText>
        </w:r>
      </w:del>
      <w:r w:rsidR="00857183">
        <w:t xml:space="preserve">The </w:t>
      </w:r>
      <w:r w:rsidR="00013E7E">
        <w:t xml:space="preserve">library stores the </w:t>
      </w:r>
      <w:r w:rsidR="00857183">
        <w:t xml:space="preserve">mapping information in the file’s global heap. </w:t>
      </w:r>
      <w:ins w:id="461" w:author="Evans, Mark" w:date="2016-02-19T15:46:00Z">
        <w:r w:rsidR="00BB363F">
          <w:t>See</w:t>
        </w:r>
      </w:ins>
      <w:r w:rsidR="00857183">
        <w:t xml:space="preserve"> </w:t>
      </w:r>
      <w:r w:rsidR="00BB363F">
        <w:t xml:space="preserve">the </w:t>
      </w:r>
      <w:del w:id="462" w:author="Evans, Mark" w:date="2016-02-19T15:46:00Z">
        <w:r w:rsidR="00027298" w:rsidDel="00BB363F">
          <w:delText xml:space="preserve">Please refer to the </w:delText>
        </w:r>
      </w:del>
      <w:ins w:id="463" w:author="Evans, Mark" w:date="2016-02-19T15:46:00Z">
        <w:r w:rsidR="00BB363F">
          <w:t xml:space="preserve">as yet unwritten </w:t>
        </w:r>
      </w:ins>
      <w:r w:rsidR="00027298">
        <w:t>&lt;</w:t>
      </w:r>
      <w:r w:rsidR="00351AE8">
        <w:rPr>
          <w:i/>
        </w:rPr>
        <w:t>VDS document</w:t>
      </w:r>
      <w:r w:rsidR="00013E7E">
        <w:rPr>
          <w:i/>
        </w:rPr>
        <w:t>ation</w:t>
      </w:r>
      <w:r w:rsidR="00027298">
        <w:t xml:space="preserve">&gt; for </w:t>
      </w:r>
      <w:del w:id="464" w:author="Evans, Mark" w:date="2016-02-19T15:46:00Z">
        <w:r w:rsidR="00027298" w:rsidDel="00BB363F">
          <w:delText>detailed description</w:delText>
        </w:r>
      </w:del>
      <w:proofErr w:type="spellStart"/>
      <w:ins w:id="465" w:author="Evans, Mark" w:date="2016-02-19T15:46:00Z">
        <w:r w:rsidR="00BB363F">
          <w:t>for</w:t>
        </w:r>
        <w:proofErr w:type="spellEnd"/>
        <w:r w:rsidR="00BB363F">
          <w:t xml:space="preserve"> information</w:t>
        </w:r>
      </w:ins>
      <w:r w:rsidR="00027298">
        <w:t>.</w:t>
      </w:r>
    </w:p>
    <w:p w:rsidR="00A54B83" w:rsidRDefault="00A54B83" w:rsidP="00EB282A">
      <w:pPr>
        <w:rPr>
          <w:ins w:id="466" w:author="Evans, Mark" w:date="2016-02-19T15:46:00Z"/>
        </w:rPr>
      </w:pPr>
      <w:r>
        <w:t xml:space="preserve">To support this feature, the library </w:t>
      </w:r>
      <w:r w:rsidR="00784D33">
        <w:t xml:space="preserve">will </w:t>
      </w:r>
      <w:r>
        <w:t>modif</w:t>
      </w:r>
      <w:r w:rsidR="00784D33">
        <w:t xml:space="preserve">y </w:t>
      </w:r>
      <w:r>
        <w:t xml:space="preserve">the version 4 </w:t>
      </w:r>
      <w:r w:rsidRPr="00BF6AF4">
        <w:rPr>
          <w:i/>
        </w:rPr>
        <w:t>Data Layout</w:t>
      </w:r>
      <w:r>
        <w:t xml:space="preserve"> message to store the global heap ID</w:t>
      </w:r>
      <w:r w:rsidR="003F5920">
        <w:t>,</w:t>
      </w:r>
      <w:r>
        <w:t xml:space="preserve"> which is used to locate the </w:t>
      </w:r>
      <w:r w:rsidR="00857183">
        <w:t xml:space="preserve">global heap collection containing the </w:t>
      </w:r>
      <w:r>
        <w:t>VDS mapping information.</w:t>
      </w:r>
    </w:p>
    <w:p w:rsidR="00BB363F" w:rsidRDefault="00BB363F" w:rsidP="00EB282A"/>
    <w:p w:rsidR="00FB3864" w:rsidRDefault="00784D33" w:rsidP="00FB3864">
      <w:pPr>
        <w:pStyle w:val="Heading2"/>
      </w:pPr>
      <w:bookmarkStart w:id="467" w:name="_Toc443661091"/>
      <w:r>
        <w:t xml:space="preserve">Proposed </w:t>
      </w:r>
      <w:r w:rsidR="00BB363F">
        <w:t xml:space="preserve">Format </w:t>
      </w:r>
      <w:r w:rsidR="00FB3864">
        <w:t xml:space="preserve">Change for </w:t>
      </w:r>
      <w:ins w:id="468" w:author="Evans, Mark" w:date="2016-02-19T15:47:00Z">
        <w:r w:rsidR="00BB363F">
          <w:t xml:space="preserve">the </w:t>
        </w:r>
      </w:ins>
      <w:r w:rsidR="00FB3864">
        <w:t>Data Layout Message</w:t>
      </w:r>
      <w:bookmarkEnd w:id="467"/>
    </w:p>
    <w:p w:rsidR="00FB3864" w:rsidRDefault="00F364DB" w:rsidP="00BF6AF4">
      <w:pPr>
        <w:rPr>
          <w:ins w:id="469" w:author="Evans, Mark" w:date="2016-02-19T15:48:00Z"/>
        </w:rPr>
      </w:pPr>
      <w:del w:id="470" w:author="Evans, Mark" w:date="2016-02-19T15:48:00Z">
        <w:r w:rsidDel="00BB363F">
          <w:delText xml:space="preserve">Please </w:delText>
        </w:r>
      </w:del>
      <w:r w:rsidR="00BB363F">
        <w:t xml:space="preserve">See </w:t>
      </w:r>
      <w:r>
        <w:t>the description of the</w:t>
      </w:r>
      <w:r w:rsidR="00A00E89">
        <w:t xml:space="preserve"> version 4</w:t>
      </w:r>
      <w:r>
        <w:t xml:space="preserve"> </w:t>
      </w:r>
      <w:r w:rsidRPr="00CA723E">
        <w:rPr>
          <w:i/>
        </w:rPr>
        <w:t>Data Layout</w:t>
      </w:r>
      <w:r>
        <w:t xml:space="preserve"> message in </w:t>
      </w:r>
      <w:ins w:id="471" w:author="Evans, Mark" w:date="2016-02-19T15:48:00Z">
        <w:r w:rsidR="00BB363F">
          <w:t>the “Proposed Format Change for the Data Layout Message</w:t>
        </w:r>
      </w:ins>
      <w:ins w:id="472" w:author="Evans, Mark" w:date="2016-02-19T15:49:00Z">
        <w:r w:rsidR="00BB363F">
          <w:t xml:space="preserve">” </w:t>
        </w:r>
      </w:ins>
      <w:r>
        <w:t xml:space="preserve">section </w:t>
      </w:r>
      <w:ins w:id="473" w:author="Evans, Mark" w:date="2016-02-19T15:49:00Z">
        <w:r w:rsidR="00BB363F">
          <w:t xml:space="preserve">on page </w:t>
        </w:r>
        <w:r w:rsidR="00BB363F">
          <w:fldChar w:fldCharType="begin"/>
        </w:r>
        <w:r w:rsidR="00BB363F">
          <w:instrText xml:space="preserve"> PAGEREF ProposedFormatChangeForTheDataLayoutMsg \h </w:instrText>
        </w:r>
      </w:ins>
      <w:r w:rsidR="00BB363F">
        <w:fldChar w:fldCharType="separate"/>
      </w:r>
      <w:ins w:id="474" w:author="Evans, Mark" w:date="2016-02-19T15:49:00Z">
        <w:r w:rsidR="00BB363F">
          <w:rPr>
            <w:noProof/>
          </w:rPr>
          <w:t>12</w:t>
        </w:r>
        <w:r w:rsidR="00BB363F">
          <w:fldChar w:fldCharType="end"/>
        </w:r>
      </w:ins>
      <w:del w:id="475" w:author="Evans, Mark" w:date="2016-02-19T15:49:00Z">
        <w:r w:rsidDel="00BB363F">
          <w:delText>3.1</w:delText>
        </w:r>
      </w:del>
      <w:r>
        <w:t>.</w:t>
      </w:r>
    </w:p>
    <w:p w:rsidR="00BB363F" w:rsidRPr="003A10AA" w:rsidRDefault="00BB363F" w:rsidP="00BF6AF4"/>
    <w:p w:rsidR="00530404" w:rsidRDefault="00FB3864" w:rsidP="00BF6AF4">
      <w:pPr>
        <w:pStyle w:val="Heading2"/>
      </w:pPr>
      <w:bookmarkStart w:id="476" w:name="_Toc443661092"/>
      <w:r>
        <w:t>Alternative Change for Data Layout Message</w:t>
      </w:r>
      <w:bookmarkEnd w:id="476"/>
    </w:p>
    <w:p w:rsidR="007977C3" w:rsidRDefault="003B66EB" w:rsidP="00BF6AF4">
      <w:pPr>
        <w:rPr>
          <w:ins w:id="477" w:author="Evans, Mark" w:date="2016-02-19T15:49:00Z"/>
        </w:rPr>
      </w:pPr>
      <w:r>
        <w:t>No alternative solutions were proposed.</w:t>
      </w:r>
    </w:p>
    <w:p w:rsidR="00BB363F" w:rsidRDefault="00BB363F" w:rsidP="00BF6AF4"/>
    <w:p w:rsidR="007977C3" w:rsidRDefault="007977C3" w:rsidP="007977C3">
      <w:pPr>
        <w:pStyle w:val="Heading2"/>
      </w:pPr>
      <w:bookmarkStart w:id="478" w:name="_Toc443661093"/>
      <w:r>
        <w:t xml:space="preserve">Final </w:t>
      </w:r>
      <w:r w:rsidR="00BB363F">
        <w:t>Recommendation</w:t>
      </w:r>
      <w:bookmarkEnd w:id="478"/>
    </w:p>
    <w:p w:rsidR="007977C3" w:rsidRDefault="007977C3" w:rsidP="007977C3">
      <w:r>
        <w:t xml:space="preserve">The solution proposed above was implemented in the </w:t>
      </w:r>
      <w:r w:rsidRPr="00403ADA">
        <w:rPr>
          <w:i/>
        </w:rPr>
        <w:t>revise_chunks</w:t>
      </w:r>
      <w:r>
        <w:t xml:space="preserve"> branch and released in HDF5 1.10.0-alpha0 on December 30, 2015.</w:t>
      </w:r>
    </w:p>
    <w:p w:rsidR="007977C3" w:rsidRPr="00BA68BE" w:rsidRDefault="007977C3" w:rsidP="007977C3">
      <w:r>
        <w:t>The HDF5 format specification will be updated for the proposed format change.</w:t>
      </w:r>
    </w:p>
    <w:p w:rsidR="006022C2" w:rsidRPr="00BF6AF4" w:rsidRDefault="006022C2" w:rsidP="00BF6AF4">
      <w:pPr>
        <w:rPr>
          <w:rFonts w:asciiTheme="majorHAnsi" w:eastAsiaTheme="majorEastAsia" w:hAnsiTheme="majorHAnsi" w:cstheme="majorBidi"/>
          <w:color w:val="000000" w:themeColor="text1"/>
          <w:sz w:val="26"/>
          <w:szCs w:val="26"/>
        </w:rPr>
      </w:pPr>
      <w:r>
        <w:br w:type="page"/>
      </w:r>
    </w:p>
    <w:p w:rsidR="00611674" w:rsidRDefault="00611674" w:rsidP="00611674">
      <w:pPr>
        <w:pStyle w:val="Heading"/>
      </w:pPr>
      <w:bookmarkStart w:id="479" w:name="_Toc443661094"/>
      <w:r>
        <w:lastRenderedPageBreak/>
        <w:t>Revision History</w:t>
      </w:r>
      <w:bookmarkEnd w:id="479"/>
    </w:p>
    <w:p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trPr>
          <w:jc w:val="center"/>
        </w:trPr>
        <w:tc>
          <w:tcPr>
            <w:tcW w:w="2337" w:type="dxa"/>
          </w:tcPr>
          <w:p w:rsidR="00611674" w:rsidRPr="009D6CFF" w:rsidRDefault="0032429F" w:rsidP="00611674">
            <w:pPr>
              <w:jc w:val="left"/>
              <w:rPr>
                <w:i/>
              </w:rPr>
            </w:pPr>
            <w:r>
              <w:rPr>
                <w:i/>
              </w:rPr>
              <w:t>September 15</w:t>
            </w:r>
            <w:r w:rsidR="00611674" w:rsidRPr="009D6CFF">
              <w:rPr>
                <w:i/>
              </w:rPr>
              <w:t>, 20</w:t>
            </w:r>
            <w:r>
              <w:rPr>
                <w:i/>
              </w:rPr>
              <w:t>15</w:t>
            </w:r>
            <w:r w:rsidR="00611674" w:rsidRPr="009D6CFF">
              <w:rPr>
                <w:i/>
              </w:rPr>
              <w:t>:</w:t>
            </w:r>
          </w:p>
        </w:tc>
        <w:tc>
          <w:tcPr>
            <w:tcW w:w="7743" w:type="dxa"/>
          </w:tcPr>
          <w:p w:rsidR="00611674" w:rsidRPr="009D6CFF" w:rsidRDefault="00611674" w:rsidP="00BB363F">
            <w:r w:rsidRPr="009D6CFF">
              <w:t xml:space="preserve">Version 1 </w:t>
            </w:r>
            <w:r w:rsidR="0032429F">
              <w:t xml:space="preserve">sent to </w:t>
            </w:r>
            <w:r w:rsidR="00EB282A">
              <w:t>authors</w:t>
            </w:r>
            <w:r w:rsidRPr="009D6CFF">
              <w:t xml:space="preserve"> </w:t>
            </w:r>
            <w:r w:rsidR="0032429F">
              <w:t xml:space="preserve">to fill their sections for </w:t>
            </w:r>
            <w:r w:rsidR="00EB282A">
              <w:t xml:space="preserve">file format </w:t>
            </w:r>
            <w:r w:rsidR="0032429F">
              <w:t>changes and extensions.</w:t>
            </w:r>
          </w:p>
        </w:tc>
      </w:tr>
      <w:tr w:rsidR="00611674" w:rsidRPr="009D6CFF">
        <w:trPr>
          <w:jc w:val="center"/>
        </w:trPr>
        <w:tc>
          <w:tcPr>
            <w:tcW w:w="2337" w:type="dxa"/>
          </w:tcPr>
          <w:p w:rsidR="00D96277" w:rsidRPr="009D6CFF" w:rsidRDefault="00093AAC" w:rsidP="00403ADA">
            <w:pPr>
              <w:jc w:val="left"/>
              <w:rPr>
                <w:rStyle w:val="Emphasis"/>
              </w:rPr>
            </w:pPr>
            <w:r>
              <w:rPr>
                <w:rStyle w:val="Emphasis"/>
              </w:rPr>
              <w:t>September 28, 2015:</w:t>
            </w:r>
          </w:p>
        </w:tc>
        <w:tc>
          <w:tcPr>
            <w:tcW w:w="7743" w:type="dxa"/>
          </w:tcPr>
          <w:p w:rsidR="00D96277" w:rsidRPr="009D6CFF" w:rsidRDefault="00093AAC" w:rsidP="00BB363F">
            <w:pPr>
              <w:rPr>
                <w:rStyle w:val="Emphasis"/>
              </w:rPr>
            </w:pPr>
            <w:r w:rsidRPr="00BF6AF4">
              <w:rPr>
                <w:rStyle w:val="Emphasis"/>
                <w:i w:val="0"/>
              </w:rPr>
              <w:t xml:space="preserve">Version 2 sent </w:t>
            </w:r>
            <w:r w:rsidR="001B28B9">
              <w:rPr>
                <w:rStyle w:val="Emphasis"/>
                <w:i w:val="0"/>
              </w:rPr>
              <w:t>for internal review</w:t>
            </w:r>
            <w:r>
              <w:rPr>
                <w:rStyle w:val="Emphasis"/>
              </w:rPr>
              <w:t>.</w:t>
            </w:r>
            <w:r w:rsidR="00BB363F" w:rsidRPr="00BB363F" w:rsidDel="00BB363F">
              <w:t xml:space="preserve"> </w:t>
            </w:r>
          </w:p>
        </w:tc>
      </w:tr>
      <w:tr w:rsidR="00BB363F" w:rsidRPr="009D6CFF" w:rsidTr="00F83B20">
        <w:trPr>
          <w:jc w:val="center"/>
        </w:trPr>
        <w:tc>
          <w:tcPr>
            <w:tcW w:w="2337" w:type="dxa"/>
          </w:tcPr>
          <w:p w:rsidR="00BB363F" w:rsidRPr="009D6CFF" w:rsidRDefault="00BB363F" w:rsidP="00F83B20">
            <w:pPr>
              <w:jc w:val="left"/>
              <w:rPr>
                <w:rStyle w:val="Emphasis"/>
              </w:rPr>
            </w:pPr>
            <w:r>
              <w:rPr>
                <w:rStyle w:val="Emphasis"/>
              </w:rPr>
              <w:t>February 12, 2016:</w:t>
            </w:r>
          </w:p>
        </w:tc>
        <w:tc>
          <w:tcPr>
            <w:tcW w:w="7743" w:type="dxa"/>
          </w:tcPr>
          <w:p w:rsidR="00BB363F" w:rsidRPr="009D6CFF" w:rsidRDefault="00BB363F" w:rsidP="00BB363F">
            <w:pPr>
              <w:rPr>
                <w:rStyle w:val="Emphasis"/>
              </w:rPr>
            </w:pPr>
            <w:r w:rsidRPr="00CA723E">
              <w:rPr>
                <w:rStyle w:val="Emphasis"/>
                <w:i w:val="0"/>
              </w:rPr>
              <w:t>Version 3 sent for internal review.</w:t>
            </w: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r w:rsidR="00611674" w:rsidRPr="009D6CFF">
        <w:trPr>
          <w:jc w:val="center"/>
        </w:trPr>
        <w:tc>
          <w:tcPr>
            <w:tcW w:w="2337" w:type="dxa"/>
          </w:tcPr>
          <w:p w:rsidR="00611674" w:rsidRPr="009D6CFF" w:rsidRDefault="00611674" w:rsidP="00611674">
            <w:pPr>
              <w:jc w:val="left"/>
              <w:rPr>
                <w:rStyle w:val="Emphasis"/>
              </w:rPr>
            </w:pPr>
          </w:p>
        </w:tc>
        <w:tc>
          <w:tcPr>
            <w:tcW w:w="7743" w:type="dxa"/>
          </w:tcPr>
          <w:p w:rsidR="00611674" w:rsidRPr="009D6CFF" w:rsidRDefault="00611674" w:rsidP="00611674">
            <w:pPr>
              <w:jc w:val="left"/>
              <w:rPr>
                <w:rStyle w:val="Emphasis"/>
              </w:rPr>
            </w:pPr>
          </w:p>
        </w:tc>
      </w:tr>
    </w:tbl>
    <w:p w:rsidR="0032429F" w:rsidRDefault="0032429F" w:rsidP="00BB363F"/>
    <w:p w:rsidR="0032429F" w:rsidRDefault="0032429F">
      <w:pPr>
        <w:spacing w:after="0"/>
        <w:jc w:val="left"/>
        <w:rPr>
          <w:rFonts w:asciiTheme="majorHAnsi" w:eastAsiaTheme="majorEastAsia" w:hAnsiTheme="majorHAnsi" w:cstheme="majorBidi"/>
          <w:b/>
          <w:bCs/>
          <w:sz w:val="28"/>
          <w:szCs w:val="28"/>
        </w:rPr>
      </w:pPr>
      <w:r>
        <w:br w:type="page"/>
      </w:r>
    </w:p>
    <w:p w:rsidR="00611674" w:rsidRDefault="00611674" w:rsidP="00611674">
      <w:pPr>
        <w:pStyle w:val="Heading"/>
      </w:pPr>
      <w:bookmarkStart w:id="480" w:name="_Toc443661095"/>
      <w:r w:rsidRPr="00430A08">
        <w:lastRenderedPageBreak/>
        <w:t>References</w:t>
      </w:r>
      <w:bookmarkEnd w:id="480"/>
    </w:p>
    <w:p w:rsidR="00611674" w:rsidRDefault="00611674" w:rsidP="00AC619A">
      <w:pPr>
        <w:pStyle w:val="ListNumberReference"/>
        <w:numPr>
          <w:ilvl w:val="0"/>
          <w:numId w:val="7"/>
        </w:numPr>
        <w:jc w:val="left"/>
        <w:pPrChange w:id="481" w:author="Evans, Mark" w:date="2016-02-19T16:03:00Z">
          <w:pPr>
            <w:pStyle w:val="ListNumberReference"/>
            <w:numPr>
              <w:numId w:val="34"/>
            </w:numPr>
            <w:tabs>
              <w:tab w:val="num" w:pos="360"/>
            </w:tabs>
            <w:jc w:val="left"/>
          </w:pPr>
        </w:pPrChange>
      </w:pPr>
      <w:bookmarkStart w:id="482" w:name="_Ref303934506"/>
      <w:r>
        <w:t>The HDF Group</w:t>
      </w:r>
      <w:r w:rsidR="00765212">
        <w:t>,</w:t>
      </w:r>
      <w:r>
        <w:t xml:space="preserve"> </w:t>
      </w:r>
      <w:bookmarkEnd w:id="482"/>
      <w:r w:rsidR="00765212">
        <w:t xml:space="preserve">“HDF5 File Format Specification” </w:t>
      </w:r>
      <w:r w:rsidR="00AC619A">
        <w:fldChar w:fldCharType="begin"/>
      </w:r>
      <w:r w:rsidR="00AC619A">
        <w:instrText xml:space="preserve"> HYPERLINK "https://www.hdfgroup.org/HDF5/doc/H5.format.html" </w:instrText>
      </w:r>
      <w:r w:rsidR="00AC619A">
        <w:fldChar w:fldCharType="separate"/>
      </w:r>
      <w:r w:rsidR="00471213" w:rsidRPr="00674F55">
        <w:rPr>
          <w:rStyle w:val="Hyperlink"/>
        </w:rPr>
        <w:t>https://www.hdfgroup.org/HDF5/doc/H5.format.html</w:t>
      </w:r>
      <w:r w:rsidR="00AC619A">
        <w:rPr>
          <w:rStyle w:val="Hyperlink"/>
        </w:rPr>
        <w:fldChar w:fldCharType="end"/>
      </w:r>
      <w:r w:rsidR="00471213">
        <w:t xml:space="preserve"> </w:t>
      </w:r>
    </w:p>
    <w:p w:rsidR="008F6DDA" w:rsidRPr="00BF6AF4" w:rsidRDefault="008F6DDA" w:rsidP="00AC619A">
      <w:pPr>
        <w:pStyle w:val="ListNumberReference"/>
        <w:numPr>
          <w:ilvl w:val="0"/>
          <w:numId w:val="7"/>
        </w:numPr>
        <w:pPrChange w:id="483" w:author="Evans, Mark" w:date="2016-02-19T16:03:00Z">
          <w:pPr>
            <w:pStyle w:val="ListNumberReference"/>
            <w:numPr>
              <w:numId w:val="34"/>
            </w:numPr>
            <w:tabs>
              <w:tab w:val="num" w:pos="360"/>
            </w:tabs>
          </w:pPr>
        </w:pPrChange>
      </w:pPr>
      <w:r w:rsidRPr="00BF6AF4">
        <w:rPr>
          <w:i/>
        </w:rPr>
        <w:t>RFC: File Locking Under SWMR—Semantics, Programming Model, and Implementation</w:t>
      </w:r>
    </w:p>
    <w:p w:rsidR="00AD236E" w:rsidRDefault="008F6DDA" w:rsidP="00AC619A">
      <w:pPr>
        <w:pStyle w:val="ListNumberReference"/>
        <w:numPr>
          <w:ilvl w:val="0"/>
          <w:numId w:val="7"/>
        </w:numPr>
        <w:pPrChange w:id="484" w:author="Evans, Mark" w:date="2016-02-19T16:03:00Z">
          <w:pPr>
            <w:pStyle w:val="ListNumberReference"/>
            <w:numPr>
              <w:numId w:val="34"/>
            </w:numPr>
            <w:tabs>
              <w:tab w:val="num" w:pos="360"/>
            </w:tabs>
          </w:pPr>
        </w:pPrChange>
      </w:pPr>
      <w:r>
        <w:t>&lt;</w:t>
      </w:r>
      <w:r w:rsidRPr="005C349C">
        <w:rPr>
          <w:i/>
        </w:rPr>
        <w:t>File Space Management User Guide</w:t>
      </w:r>
      <w:r>
        <w:t xml:space="preserve">&gt; </w:t>
      </w:r>
    </w:p>
    <w:p w:rsidR="00AD236E" w:rsidRDefault="00AD236E" w:rsidP="00AC619A">
      <w:pPr>
        <w:pStyle w:val="ListNumberReference"/>
        <w:numPr>
          <w:ilvl w:val="0"/>
          <w:numId w:val="7"/>
        </w:numPr>
        <w:pPrChange w:id="485" w:author="Evans, Mark" w:date="2016-02-19T16:03:00Z">
          <w:pPr>
            <w:pStyle w:val="ListNumberReference"/>
            <w:numPr>
              <w:numId w:val="34"/>
            </w:numPr>
            <w:tabs>
              <w:tab w:val="num" w:pos="360"/>
            </w:tabs>
          </w:pPr>
        </w:pPrChange>
      </w:pPr>
      <w:r>
        <w:t>&lt;</w:t>
      </w:r>
      <w:r>
        <w:rPr>
          <w:i/>
        </w:rPr>
        <w:t>Avoid Truncate document</w:t>
      </w:r>
      <w:r w:rsidR="000658D4">
        <w:rPr>
          <w:i/>
        </w:rPr>
        <w:t>ation</w:t>
      </w:r>
      <w:r>
        <w:t>&gt;</w:t>
      </w:r>
    </w:p>
    <w:p w:rsidR="00351AE8" w:rsidRDefault="00AD236E" w:rsidP="00AC619A">
      <w:pPr>
        <w:pStyle w:val="ListNumberReference"/>
        <w:numPr>
          <w:ilvl w:val="0"/>
          <w:numId w:val="7"/>
        </w:numPr>
        <w:pPrChange w:id="486" w:author="Evans, Mark" w:date="2016-02-19T16:03:00Z">
          <w:pPr>
            <w:pStyle w:val="ListNumberReference"/>
            <w:numPr>
              <w:numId w:val="34"/>
            </w:numPr>
            <w:tabs>
              <w:tab w:val="num" w:pos="360"/>
            </w:tabs>
          </w:pPr>
        </w:pPrChange>
      </w:pPr>
      <w:r>
        <w:t>&lt;</w:t>
      </w:r>
      <w:r>
        <w:rPr>
          <w:i/>
        </w:rPr>
        <w:t>Cache Image document</w:t>
      </w:r>
      <w:r w:rsidR="000658D4">
        <w:rPr>
          <w:i/>
        </w:rPr>
        <w:t>ation</w:t>
      </w:r>
      <w:r>
        <w:t>&gt;</w:t>
      </w:r>
    </w:p>
    <w:p w:rsidR="00765212" w:rsidRDefault="00351AE8" w:rsidP="00AC619A">
      <w:pPr>
        <w:pStyle w:val="ListNumberReference"/>
        <w:numPr>
          <w:ilvl w:val="0"/>
          <w:numId w:val="7"/>
        </w:numPr>
        <w:pPrChange w:id="487" w:author="Evans, Mark" w:date="2016-02-19T16:03:00Z">
          <w:pPr>
            <w:pStyle w:val="ListNumberReference"/>
            <w:numPr>
              <w:numId w:val="34"/>
            </w:numPr>
            <w:tabs>
              <w:tab w:val="num" w:pos="360"/>
            </w:tabs>
          </w:pPr>
        </w:pPrChange>
      </w:pPr>
      <w:r>
        <w:t>&lt;</w:t>
      </w:r>
      <w:r>
        <w:rPr>
          <w:i/>
        </w:rPr>
        <w:t>VDS</w:t>
      </w:r>
      <w:r w:rsidRPr="00BF6AF4">
        <w:rPr>
          <w:i/>
        </w:rPr>
        <w:t xml:space="preserve"> document</w:t>
      </w:r>
      <w:r w:rsidR="000658D4">
        <w:rPr>
          <w:i/>
        </w:rPr>
        <w:t>ation</w:t>
      </w:r>
      <w:r>
        <w:t>&gt;</w:t>
      </w:r>
    </w:p>
    <w:p w:rsidR="00611674" w:rsidRDefault="00611674" w:rsidP="00611674"/>
    <w:sectPr w:rsidR="00611674" w:rsidSect="00200239">
      <w:headerReference w:type="default" r:id="rId9"/>
      <w:footerReference w:type="default" r:id="rId10"/>
      <w:headerReference w:type="first" r:id="rId11"/>
      <w:footerReference w:type="first" r:id="rId12"/>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19A" w:rsidRDefault="00AC619A" w:rsidP="00611674">
      <w:r>
        <w:separator/>
      </w:r>
    </w:p>
  </w:endnote>
  <w:endnote w:type="continuationSeparator" w:id="0">
    <w:p w:rsidR="00AC619A" w:rsidRDefault="00AC619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9846425"/>
      <w:docPartObj>
        <w:docPartGallery w:val="Page Numbers (Bottom of Page)"/>
        <w:docPartUnique/>
      </w:docPartObj>
    </w:sdtPr>
    <w:sdtEndPr/>
    <w:sdtContent>
      <w:sdt>
        <w:sdtPr>
          <w:id w:val="1633517802"/>
          <w:docPartObj>
            <w:docPartGallery w:val="Page Numbers (Top of Page)"/>
            <w:docPartUnique/>
          </w:docPartObj>
        </w:sdtPr>
        <w:sdtEndPr/>
        <w:sdtContent>
          <w:p w:rsidR="009A7882" w:rsidRDefault="009A7882" w:rsidP="00611674">
            <w:pPr>
              <w:pStyle w:val="HDFFooter"/>
            </w:pPr>
            <w:r>
              <w:rPr>
                <w:noProof/>
              </w:rPr>
              <w:drawing>
                <wp:anchor distT="0" distB="0" distL="0" distR="0" simplePos="0" relativeHeight="251658240" behindDoc="0" locked="0" layoutInCell="1" allowOverlap="1" wp14:anchorId="465A5C53" wp14:editId="1394A3C9">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C1CCE">
              <w:rPr>
                <w:noProof/>
              </w:rPr>
              <w:t>2</w:t>
            </w:r>
            <w:r>
              <w:rPr>
                <w:noProof/>
              </w:rPr>
              <w:fldChar w:fldCharType="end"/>
            </w:r>
            <w:r>
              <w:t xml:space="preserve"> of </w:t>
            </w:r>
            <w:fldSimple w:instr=" NUMPAGES  ">
              <w:r w:rsidR="003C1CCE">
                <w:rPr>
                  <w:noProof/>
                </w:rPr>
                <w:t>17</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10681"/>
      <w:docPartObj>
        <w:docPartGallery w:val="Page Numbers (Bottom of Page)"/>
        <w:docPartUnique/>
      </w:docPartObj>
    </w:sdtPr>
    <w:sdtEndPr/>
    <w:sdtContent>
      <w:sdt>
        <w:sdtPr>
          <w:id w:val="-2050452160"/>
          <w:docPartObj>
            <w:docPartGallery w:val="Page Numbers (Top of Page)"/>
            <w:docPartUnique/>
          </w:docPartObj>
        </w:sdtPr>
        <w:sdtEndPr/>
        <w:sdtContent>
          <w:p w:rsidR="009A7882" w:rsidRDefault="009A7882" w:rsidP="00611674">
            <w:pPr>
              <w:pStyle w:val="HDFFooter"/>
            </w:pPr>
            <w:r>
              <w:rPr>
                <w:noProof/>
              </w:rPr>
              <w:drawing>
                <wp:anchor distT="0" distB="0" distL="0" distR="0" simplePos="0" relativeHeight="251660288" behindDoc="0" locked="0" layoutInCell="1" allowOverlap="1" wp14:anchorId="485C225F" wp14:editId="119F73E0">
                  <wp:simplePos x="0" y="0"/>
                  <wp:positionH relativeFrom="leftMargin">
                    <wp:posOffset>822960</wp:posOffset>
                  </wp:positionH>
                  <wp:positionV relativeFrom="bottomMargin">
                    <wp:posOffset>288290</wp:posOffset>
                  </wp:positionV>
                  <wp:extent cx="594360" cy="360680"/>
                  <wp:effectExtent l="19050" t="0" r="0" b="0"/>
                  <wp:wrapSquare wrapText="right"/>
                  <wp:docPr id="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3C1CCE">
              <w:rPr>
                <w:noProof/>
              </w:rPr>
              <w:t>1</w:t>
            </w:r>
            <w:r>
              <w:rPr>
                <w:noProof/>
              </w:rPr>
              <w:fldChar w:fldCharType="end"/>
            </w:r>
            <w:r>
              <w:t xml:space="preserve"> of </w:t>
            </w:r>
            <w:fldSimple w:instr=" NUMPAGES  ">
              <w:r w:rsidR="003C1CCE">
                <w:rPr>
                  <w:noProof/>
                </w:rPr>
                <w:t>18</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19A" w:rsidRDefault="00AC619A" w:rsidP="00611674">
      <w:r>
        <w:separator/>
      </w:r>
    </w:p>
  </w:footnote>
  <w:footnote w:type="continuationSeparator" w:id="0">
    <w:p w:rsidR="00AC619A" w:rsidRDefault="00AC619A" w:rsidP="00611674">
      <w:r>
        <w:continuationSeparator/>
      </w:r>
    </w:p>
  </w:footnote>
  <w:footnote w:id="1">
    <w:p w:rsidR="009A7882" w:rsidRDefault="009A7882">
      <w:pPr>
        <w:pStyle w:val="FootnoteText"/>
      </w:pPr>
      <w:r>
        <w:rPr>
          <w:rStyle w:val="FootnoteReference"/>
        </w:rPr>
        <w:footnoteRef/>
      </w:r>
      <w:r>
        <w:t xml:space="preserve"> The exact version that fixed garbled superblock fields has to be found yet.</w:t>
      </w:r>
    </w:p>
  </w:footnote>
  <w:footnote w:id="2">
    <w:p w:rsidR="009A7882" w:rsidRDefault="009A7882">
      <w:pPr>
        <w:pStyle w:val="FootnoteText"/>
      </w:pPr>
      <w:r>
        <w:rPr>
          <w:rStyle w:val="FootnoteReference"/>
        </w:rPr>
        <w:footnoteRef/>
      </w:r>
      <w:r>
        <w:t xml:space="preserve"> </w:t>
      </w:r>
      <w:r w:rsidRPr="002104B2">
        <w:rPr>
          <w:i/>
        </w:rPr>
        <w:t>Under “latest format” we mean 1.10.0 format</w:t>
      </w:r>
      <w:r>
        <w:rPr>
          <w:i/>
        </w:rPr>
        <w:t>.</w:t>
      </w:r>
      <w:r>
        <w:t xml:space="preserve"> We need to implement library versioning to distinguish “1.8 latest</w:t>
      </w:r>
      <w:ins w:id="235" w:author="Evans, Mark" w:date="2016-02-19T11:14:00Z">
        <w:r w:rsidR="009727A1">
          <w:t>”</w:t>
        </w:r>
      </w:ins>
      <w:r>
        <w:t xml:space="preserve"> format</w:t>
      </w:r>
      <w:del w:id="236" w:author="Evans, Mark" w:date="2016-02-19T11:14:00Z">
        <w:r w:rsidDel="009727A1">
          <w:delText>”</w:delText>
        </w:r>
      </w:del>
      <w:r>
        <w:t xml:space="preserve"> from “1.10 latest” format. This task was pushed to </w:t>
      </w:r>
      <w:ins w:id="237" w:author="Evans, Mark" w:date="2016-02-19T15:56:00Z">
        <w:r w:rsidR="00DA4C2B">
          <w:t xml:space="preserve">the </w:t>
        </w:r>
      </w:ins>
      <w:r>
        <w:t>1.10.1 release.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882" w:rsidRDefault="009A7882" w:rsidP="00611674">
    <w:pPr>
      <w:pStyle w:val="THGHeader2"/>
    </w:pPr>
    <w:r>
      <w:t>February 1</w:t>
    </w:r>
    <w:r w:rsidR="00403ADA">
      <w:t>9</w:t>
    </w:r>
    <w:r>
      <w:t>, 2016</w:t>
    </w:r>
    <w:r>
      <w:ptab w:relativeTo="margin" w:alignment="center" w:leader="none"/>
    </w:r>
    <w:r>
      <w:ptab w:relativeTo="margin" w:alignment="right" w:leader="none"/>
    </w:r>
    <w:r>
      <w:t>RFC THG 2015-09-15.v</w:t>
    </w:r>
    <w:r w:rsidR="00403ADA">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882" w:rsidRPr="006D4EA4" w:rsidRDefault="009A7882" w:rsidP="00611674">
    <w:pPr>
      <w:pStyle w:val="THGHeader"/>
    </w:pPr>
    <w:r>
      <w:t>February 1</w:t>
    </w:r>
    <w:r w:rsidR="00403ADA">
      <w:t>9</w:t>
    </w:r>
    <w:r>
      <w:t>, 2016</w:t>
    </w:r>
    <w:r>
      <w:ptab w:relativeTo="margin" w:alignment="center" w:leader="none"/>
    </w:r>
    <w:r>
      <w:ptab w:relativeTo="margin" w:alignment="right" w:leader="none"/>
    </w:r>
    <w:r>
      <w:t>RFC THG 2015-09-15.v</w:t>
    </w:r>
    <w:r w:rsidR="00403ADA">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1FD04E9"/>
    <w:multiLevelType w:val="hybridMultilevel"/>
    <w:tmpl w:val="2EC4A53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3E2343E"/>
    <w:multiLevelType w:val="hybridMultilevel"/>
    <w:tmpl w:val="B6160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424A2"/>
    <w:multiLevelType w:val="hybridMultilevel"/>
    <w:tmpl w:val="3EF0FEAA"/>
    <w:lvl w:ilvl="0" w:tplc="04090003">
      <w:start w:val="1"/>
      <w:numFmt w:val="bullet"/>
      <w:lvlText w:val="o"/>
      <w:lvlJc w:val="left"/>
      <w:pPr>
        <w:ind w:left="144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3">
      <w:start w:val="1"/>
      <w:numFmt w:val="bullet"/>
      <w:lvlText w:val="o"/>
      <w:lvlJc w:val="left"/>
      <w:pPr>
        <w:ind w:left="3600" w:hanging="360"/>
      </w:pPr>
      <w:rPr>
        <w:rFonts w:ascii="Courier New" w:hAnsi="Courier New" w:cs="Courier New"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10350C"/>
    <w:multiLevelType w:val="hybridMultilevel"/>
    <w:tmpl w:val="38EE7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AD06A3"/>
    <w:multiLevelType w:val="hybridMultilevel"/>
    <w:tmpl w:val="7CCC1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BE0DA1"/>
    <w:multiLevelType w:val="hybridMultilevel"/>
    <w:tmpl w:val="0B7CF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6E7EA8"/>
    <w:multiLevelType w:val="hybridMultilevel"/>
    <w:tmpl w:val="8BA0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015918"/>
    <w:multiLevelType w:val="hybridMultilevel"/>
    <w:tmpl w:val="8534A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61396"/>
    <w:multiLevelType w:val="hybridMultilevel"/>
    <w:tmpl w:val="4E0A5634"/>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8782136"/>
    <w:multiLevelType w:val="hybridMultilevel"/>
    <w:tmpl w:val="8FAE9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8E168B"/>
    <w:multiLevelType w:val="hybridMultilevel"/>
    <w:tmpl w:val="88B03C24"/>
    <w:lvl w:ilvl="0" w:tplc="04090005">
      <w:start w:val="1"/>
      <w:numFmt w:val="bullet"/>
      <w:lvlText w:val=""/>
      <w:lvlJc w:val="left"/>
      <w:pPr>
        <w:ind w:left="720" w:hanging="360"/>
      </w:pPr>
      <w:rPr>
        <w:rFonts w:ascii="Wingdings" w:hAnsi="Wingding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3F30FA"/>
    <w:multiLevelType w:val="hybridMultilevel"/>
    <w:tmpl w:val="288A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2C0D71"/>
    <w:multiLevelType w:val="hybridMultilevel"/>
    <w:tmpl w:val="1EDAF4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F595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10B4F38"/>
    <w:multiLevelType w:val="hybridMultilevel"/>
    <w:tmpl w:val="9C0A9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4D0B62"/>
    <w:multiLevelType w:val="hybridMultilevel"/>
    <w:tmpl w:val="75C81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25D06"/>
    <w:multiLevelType w:val="hybridMultilevel"/>
    <w:tmpl w:val="B7466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A1615E"/>
    <w:multiLevelType w:val="hybridMultilevel"/>
    <w:tmpl w:val="B38EE24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4">
    <w:nsid w:val="7FD44739"/>
    <w:multiLevelType w:val="hybridMultilevel"/>
    <w:tmpl w:val="369EB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
  </w:num>
  <w:num w:numId="4">
    <w:abstractNumId w:val="0"/>
  </w:num>
  <w:num w:numId="5">
    <w:abstractNumId w:val="11"/>
  </w:num>
  <w:num w:numId="6">
    <w:abstractNumId w:val="3"/>
  </w:num>
  <w:num w:numId="7">
    <w:abstractNumId w:val="3"/>
    <w:lvlOverride w:ilvl="0">
      <w:startOverride w:val="1"/>
    </w:lvlOverride>
  </w:num>
  <w:num w:numId="8">
    <w:abstractNumId w:val="23"/>
  </w:num>
  <w:num w:numId="9">
    <w:abstractNumId w:val="15"/>
  </w:num>
  <w:num w:numId="10">
    <w:abstractNumId w:val="13"/>
  </w:num>
  <w:num w:numId="11">
    <w:abstractNumId w:val="21"/>
  </w:num>
  <w:num w:numId="12">
    <w:abstractNumId w:val="17"/>
  </w:num>
  <w:num w:numId="13">
    <w:abstractNumId w:val="20"/>
  </w:num>
  <w:num w:numId="14">
    <w:abstractNumId w:val="8"/>
  </w:num>
  <w:num w:numId="15">
    <w:abstractNumId w:val="12"/>
  </w:num>
  <w:num w:numId="16">
    <w:abstractNumId w:val="9"/>
  </w:num>
  <w:num w:numId="17">
    <w:abstractNumId w:val="10"/>
  </w:num>
  <w:num w:numId="18">
    <w:abstractNumId w:val="24"/>
  </w:num>
  <w:num w:numId="19">
    <w:abstractNumId w:val="19"/>
  </w:num>
  <w:num w:numId="20">
    <w:abstractNumId w:val="16"/>
  </w:num>
  <w:num w:numId="21">
    <w:abstractNumId w:val="5"/>
  </w:num>
  <w:num w:numId="22">
    <w:abstractNumId w:val="6"/>
  </w:num>
  <w:num w:numId="23">
    <w:abstractNumId w:val="7"/>
  </w:num>
  <w:num w:numId="24">
    <w:abstractNumId w:val="4"/>
  </w:num>
  <w:num w:numId="25">
    <w:abstractNumId w:val="18"/>
  </w:num>
  <w:num w:numId="26">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1076"/>
    <w:rsid w:val="00013E7E"/>
    <w:rsid w:val="00024AF9"/>
    <w:rsid w:val="00027298"/>
    <w:rsid w:val="000317D5"/>
    <w:rsid w:val="00032CF4"/>
    <w:rsid w:val="000375FA"/>
    <w:rsid w:val="000564D8"/>
    <w:rsid w:val="00063A52"/>
    <w:rsid w:val="000658D4"/>
    <w:rsid w:val="000669DF"/>
    <w:rsid w:val="00093AAC"/>
    <w:rsid w:val="000A1747"/>
    <w:rsid w:val="000C4E5C"/>
    <w:rsid w:val="000D2A5A"/>
    <w:rsid w:val="000D2FB6"/>
    <w:rsid w:val="000D36DC"/>
    <w:rsid w:val="000D67A9"/>
    <w:rsid w:val="000E2A81"/>
    <w:rsid w:val="000E3DC2"/>
    <w:rsid w:val="000E6D88"/>
    <w:rsid w:val="0010301B"/>
    <w:rsid w:val="00103EB7"/>
    <w:rsid w:val="00113203"/>
    <w:rsid w:val="001145FF"/>
    <w:rsid w:val="0011647F"/>
    <w:rsid w:val="0012742A"/>
    <w:rsid w:val="001309EE"/>
    <w:rsid w:val="00140325"/>
    <w:rsid w:val="00142E7E"/>
    <w:rsid w:val="00146EB7"/>
    <w:rsid w:val="001712E0"/>
    <w:rsid w:val="00185BD6"/>
    <w:rsid w:val="00186E53"/>
    <w:rsid w:val="00187EB9"/>
    <w:rsid w:val="001920F4"/>
    <w:rsid w:val="001B28B9"/>
    <w:rsid w:val="001B5E55"/>
    <w:rsid w:val="001B7FBE"/>
    <w:rsid w:val="001C2503"/>
    <w:rsid w:val="001C793A"/>
    <w:rsid w:val="001D493E"/>
    <w:rsid w:val="001E13D4"/>
    <w:rsid w:val="001E2518"/>
    <w:rsid w:val="001E7028"/>
    <w:rsid w:val="001E77BD"/>
    <w:rsid w:val="001F1B15"/>
    <w:rsid w:val="001F5BD0"/>
    <w:rsid w:val="00200239"/>
    <w:rsid w:val="00202353"/>
    <w:rsid w:val="00202B22"/>
    <w:rsid w:val="002104B2"/>
    <w:rsid w:val="002270A3"/>
    <w:rsid w:val="00232474"/>
    <w:rsid w:val="0024024B"/>
    <w:rsid w:val="0025010C"/>
    <w:rsid w:val="002636BE"/>
    <w:rsid w:val="002756CA"/>
    <w:rsid w:val="00295274"/>
    <w:rsid w:val="002A7F4D"/>
    <w:rsid w:val="002B6507"/>
    <w:rsid w:val="002B6C40"/>
    <w:rsid w:val="002D50B2"/>
    <w:rsid w:val="002D7C38"/>
    <w:rsid w:val="002E1BBF"/>
    <w:rsid w:val="002E5C66"/>
    <w:rsid w:val="002E6597"/>
    <w:rsid w:val="002F3B06"/>
    <w:rsid w:val="0030497C"/>
    <w:rsid w:val="00312477"/>
    <w:rsid w:val="0031453D"/>
    <w:rsid w:val="00323BE0"/>
    <w:rsid w:val="0032429F"/>
    <w:rsid w:val="0032693C"/>
    <w:rsid w:val="003276A2"/>
    <w:rsid w:val="00332246"/>
    <w:rsid w:val="00333AAE"/>
    <w:rsid w:val="00351AE8"/>
    <w:rsid w:val="00357549"/>
    <w:rsid w:val="00361F65"/>
    <w:rsid w:val="003719FF"/>
    <w:rsid w:val="00386B2E"/>
    <w:rsid w:val="00391F57"/>
    <w:rsid w:val="003948FF"/>
    <w:rsid w:val="00395FD1"/>
    <w:rsid w:val="003A10AA"/>
    <w:rsid w:val="003A2F86"/>
    <w:rsid w:val="003A7058"/>
    <w:rsid w:val="003B66EB"/>
    <w:rsid w:val="003C1CCC"/>
    <w:rsid w:val="003C1CCE"/>
    <w:rsid w:val="003C2D3A"/>
    <w:rsid w:val="003E5BAF"/>
    <w:rsid w:val="003E6027"/>
    <w:rsid w:val="003F4EC8"/>
    <w:rsid w:val="003F5920"/>
    <w:rsid w:val="00403ADA"/>
    <w:rsid w:val="0040503F"/>
    <w:rsid w:val="004069CF"/>
    <w:rsid w:val="00407A51"/>
    <w:rsid w:val="00417ED5"/>
    <w:rsid w:val="00422AA4"/>
    <w:rsid w:val="00424A7B"/>
    <w:rsid w:val="00425CF9"/>
    <w:rsid w:val="004447C1"/>
    <w:rsid w:val="0044494C"/>
    <w:rsid w:val="00471213"/>
    <w:rsid w:val="00491A9B"/>
    <w:rsid w:val="00494171"/>
    <w:rsid w:val="004B6752"/>
    <w:rsid w:val="004C12DC"/>
    <w:rsid w:val="004D4A27"/>
    <w:rsid w:val="004D6FE9"/>
    <w:rsid w:val="004E3F15"/>
    <w:rsid w:val="005048B3"/>
    <w:rsid w:val="00504BA3"/>
    <w:rsid w:val="00513B9F"/>
    <w:rsid w:val="0052096B"/>
    <w:rsid w:val="00530404"/>
    <w:rsid w:val="0053560A"/>
    <w:rsid w:val="005426F5"/>
    <w:rsid w:val="0056164F"/>
    <w:rsid w:val="00561F28"/>
    <w:rsid w:val="005621B7"/>
    <w:rsid w:val="005704CD"/>
    <w:rsid w:val="00572FA3"/>
    <w:rsid w:val="00577365"/>
    <w:rsid w:val="00582129"/>
    <w:rsid w:val="0058686F"/>
    <w:rsid w:val="00593E49"/>
    <w:rsid w:val="005A7098"/>
    <w:rsid w:val="005C1B4E"/>
    <w:rsid w:val="005F02ED"/>
    <w:rsid w:val="005F4E2A"/>
    <w:rsid w:val="006022C2"/>
    <w:rsid w:val="0060553E"/>
    <w:rsid w:val="00611674"/>
    <w:rsid w:val="0062274C"/>
    <w:rsid w:val="006368E0"/>
    <w:rsid w:val="0064347D"/>
    <w:rsid w:val="00645B55"/>
    <w:rsid w:val="006522EE"/>
    <w:rsid w:val="00656D66"/>
    <w:rsid w:val="00662E00"/>
    <w:rsid w:val="00663C79"/>
    <w:rsid w:val="00686137"/>
    <w:rsid w:val="00693A95"/>
    <w:rsid w:val="006B4C6E"/>
    <w:rsid w:val="006B6262"/>
    <w:rsid w:val="006C591F"/>
    <w:rsid w:val="006C5E17"/>
    <w:rsid w:val="006C6187"/>
    <w:rsid w:val="006D328E"/>
    <w:rsid w:val="006F0823"/>
    <w:rsid w:val="006F2F3A"/>
    <w:rsid w:val="006F4F46"/>
    <w:rsid w:val="006F5763"/>
    <w:rsid w:val="006F6375"/>
    <w:rsid w:val="007021E9"/>
    <w:rsid w:val="007127CB"/>
    <w:rsid w:val="00732A65"/>
    <w:rsid w:val="007423ED"/>
    <w:rsid w:val="007478F7"/>
    <w:rsid w:val="00750D74"/>
    <w:rsid w:val="00764533"/>
    <w:rsid w:val="00765212"/>
    <w:rsid w:val="00770DA7"/>
    <w:rsid w:val="00774330"/>
    <w:rsid w:val="00780EC0"/>
    <w:rsid w:val="0078366E"/>
    <w:rsid w:val="00784D33"/>
    <w:rsid w:val="0079577D"/>
    <w:rsid w:val="007977C3"/>
    <w:rsid w:val="007A033E"/>
    <w:rsid w:val="007A2D45"/>
    <w:rsid w:val="007A45D9"/>
    <w:rsid w:val="007A7E3E"/>
    <w:rsid w:val="007B0980"/>
    <w:rsid w:val="007B34E0"/>
    <w:rsid w:val="007C1AE8"/>
    <w:rsid w:val="007D0458"/>
    <w:rsid w:val="007D4834"/>
    <w:rsid w:val="007F2974"/>
    <w:rsid w:val="007F5029"/>
    <w:rsid w:val="00801514"/>
    <w:rsid w:val="00802A09"/>
    <w:rsid w:val="00812949"/>
    <w:rsid w:val="00812A24"/>
    <w:rsid w:val="008233CE"/>
    <w:rsid w:val="0082593A"/>
    <w:rsid w:val="00836A58"/>
    <w:rsid w:val="00841A53"/>
    <w:rsid w:val="00857183"/>
    <w:rsid w:val="00862085"/>
    <w:rsid w:val="0086402E"/>
    <w:rsid w:val="008733E2"/>
    <w:rsid w:val="008B6275"/>
    <w:rsid w:val="008C6F56"/>
    <w:rsid w:val="008D0B53"/>
    <w:rsid w:val="008E3167"/>
    <w:rsid w:val="008F6DDA"/>
    <w:rsid w:val="008F7EB8"/>
    <w:rsid w:val="00900BD4"/>
    <w:rsid w:val="0090170F"/>
    <w:rsid w:val="00901C34"/>
    <w:rsid w:val="00904CDE"/>
    <w:rsid w:val="00905AEC"/>
    <w:rsid w:val="009133A8"/>
    <w:rsid w:val="009230A7"/>
    <w:rsid w:val="009254E1"/>
    <w:rsid w:val="0093356D"/>
    <w:rsid w:val="009364B2"/>
    <w:rsid w:val="00963946"/>
    <w:rsid w:val="00966307"/>
    <w:rsid w:val="00971D17"/>
    <w:rsid w:val="009727A1"/>
    <w:rsid w:val="009850BB"/>
    <w:rsid w:val="00987A60"/>
    <w:rsid w:val="009A7882"/>
    <w:rsid w:val="009B596C"/>
    <w:rsid w:val="009B5A79"/>
    <w:rsid w:val="009B703D"/>
    <w:rsid w:val="009D5D32"/>
    <w:rsid w:val="009D7F1E"/>
    <w:rsid w:val="009E54C3"/>
    <w:rsid w:val="009E622A"/>
    <w:rsid w:val="009E6B96"/>
    <w:rsid w:val="009F0B5F"/>
    <w:rsid w:val="00A00E89"/>
    <w:rsid w:val="00A074D0"/>
    <w:rsid w:val="00A34C01"/>
    <w:rsid w:val="00A35EEB"/>
    <w:rsid w:val="00A54B83"/>
    <w:rsid w:val="00A6148B"/>
    <w:rsid w:val="00A74F95"/>
    <w:rsid w:val="00A759A6"/>
    <w:rsid w:val="00A96D84"/>
    <w:rsid w:val="00AA110E"/>
    <w:rsid w:val="00AB1294"/>
    <w:rsid w:val="00AB68C5"/>
    <w:rsid w:val="00AC619A"/>
    <w:rsid w:val="00AD236E"/>
    <w:rsid w:val="00AD243F"/>
    <w:rsid w:val="00AD7BEB"/>
    <w:rsid w:val="00AE5BF0"/>
    <w:rsid w:val="00B0590A"/>
    <w:rsid w:val="00B12AC8"/>
    <w:rsid w:val="00B12EDC"/>
    <w:rsid w:val="00B17EA4"/>
    <w:rsid w:val="00B254C5"/>
    <w:rsid w:val="00B31F5D"/>
    <w:rsid w:val="00B34ACD"/>
    <w:rsid w:val="00B40D45"/>
    <w:rsid w:val="00B445CF"/>
    <w:rsid w:val="00B47076"/>
    <w:rsid w:val="00B67C77"/>
    <w:rsid w:val="00B73262"/>
    <w:rsid w:val="00B761AE"/>
    <w:rsid w:val="00BA68BE"/>
    <w:rsid w:val="00BB363F"/>
    <w:rsid w:val="00BB4E37"/>
    <w:rsid w:val="00BC3F51"/>
    <w:rsid w:val="00BD148D"/>
    <w:rsid w:val="00BE0AD6"/>
    <w:rsid w:val="00BE156E"/>
    <w:rsid w:val="00BE40BB"/>
    <w:rsid w:val="00BF6AF4"/>
    <w:rsid w:val="00C25C7A"/>
    <w:rsid w:val="00C47DD8"/>
    <w:rsid w:val="00C53EEA"/>
    <w:rsid w:val="00C56EE9"/>
    <w:rsid w:val="00C61745"/>
    <w:rsid w:val="00C62DE4"/>
    <w:rsid w:val="00C673B0"/>
    <w:rsid w:val="00C76E28"/>
    <w:rsid w:val="00CA414E"/>
    <w:rsid w:val="00CA723E"/>
    <w:rsid w:val="00CB60A5"/>
    <w:rsid w:val="00CD0B8E"/>
    <w:rsid w:val="00CD1FA9"/>
    <w:rsid w:val="00CD325F"/>
    <w:rsid w:val="00CD544F"/>
    <w:rsid w:val="00CD6316"/>
    <w:rsid w:val="00CE2F7C"/>
    <w:rsid w:val="00CE6305"/>
    <w:rsid w:val="00CE7DC4"/>
    <w:rsid w:val="00CF38AC"/>
    <w:rsid w:val="00D13949"/>
    <w:rsid w:val="00D54046"/>
    <w:rsid w:val="00D61107"/>
    <w:rsid w:val="00D63766"/>
    <w:rsid w:val="00D63B8F"/>
    <w:rsid w:val="00D72CBF"/>
    <w:rsid w:val="00D8301A"/>
    <w:rsid w:val="00D875B6"/>
    <w:rsid w:val="00D96277"/>
    <w:rsid w:val="00D97D09"/>
    <w:rsid w:val="00DA4C2B"/>
    <w:rsid w:val="00DB1367"/>
    <w:rsid w:val="00DB67E1"/>
    <w:rsid w:val="00DB6E95"/>
    <w:rsid w:val="00DB6EA2"/>
    <w:rsid w:val="00DD5C64"/>
    <w:rsid w:val="00DE1A9F"/>
    <w:rsid w:val="00DE4BAF"/>
    <w:rsid w:val="00DE6631"/>
    <w:rsid w:val="00DF7369"/>
    <w:rsid w:val="00E003DA"/>
    <w:rsid w:val="00E109E6"/>
    <w:rsid w:val="00E118C0"/>
    <w:rsid w:val="00E167B5"/>
    <w:rsid w:val="00E17C50"/>
    <w:rsid w:val="00E2756A"/>
    <w:rsid w:val="00E276AB"/>
    <w:rsid w:val="00E467DA"/>
    <w:rsid w:val="00E51889"/>
    <w:rsid w:val="00E711B6"/>
    <w:rsid w:val="00E9578E"/>
    <w:rsid w:val="00EA7611"/>
    <w:rsid w:val="00EB282A"/>
    <w:rsid w:val="00EB654D"/>
    <w:rsid w:val="00ED19F1"/>
    <w:rsid w:val="00ED2B8E"/>
    <w:rsid w:val="00ED5E48"/>
    <w:rsid w:val="00EE0F05"/>
    <w:rsid w:val="00EE583B"/>
    <w:rsid w:val="00EE6DBF"/>
    <w:rsid w:val="00EE79E4"/>
    <w:rsid w:val="00EF1E82"/>
    <w:rsid w:val="00EF54B3"/>
    <w:rsid w:val="00EF5DF5"/>
    <w:rsid w:val="00F04BD7"/>
    <w:rsid w:val="00F0547D"/>
    <w:rsid w:val="00F1272B"/>
    <w:rsid w:val="00F33909"/>
    <w:rsid w:val="00F364DB"/>
    <w:rsid w:val="00F5761D"/>
    <w:rsid w:val="00F57B09"/>
    <w:rsid w:val="00F62904"/>
    <w:rsid w:val="00FA7EEA"/>
    <w:rsid w:val="00FB3864"/>
    <w:rsid w:val="00FC46DE"/>
    <w:rsid w:val="00FC613C"/>
    <w:rsid w:val="00FD757F"/>
    <w:rsid w:val="00FD7AB7"/>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0D2FB6"/>
    <w:pPr>
      <w:spacing w:after="120"/>
      <w:jc w:val="both"/>
    </w:pPr>
    <w:rPr>
      <w:rFonts w:asciiTheme="minorHAnsi" w:hAnsiTheme="minorHAnsi"/>
    </w:rPr>
  </w:style>
  <w:style w:type="paragraph" w:styleId="Heading1">
    <w:name w:val="heading 1"/>
    <w:basedOn w:val="Normal"/>
    <w:next w:val="Normal"/>
    <w:link w:val="Heading1Char"/>
    <w:autoRedefine/>
    <w:uiPriority w:val="2"/>
    <w:qFormat/>
    <w:rsid w:val="00D95412"/>
    <w:pPr>
      <w:keepNext/>
      <w:keepLines/>
      <w:numPr>
        <w:numId w:val="25"/>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F57B09"/>
    <w:pPr>
      <w:keepNext/>
      <w:keepLines/>
      <w:numPr>
        <w:ilvl w:val="1"/>
        <w:numId w:val="25"/>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25"/>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25"/>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25"/>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25"/>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F57B0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rPr>
  </w:style>
  <w:style w:type="character" w:customStyle="1" w:styleId="Heading4Char">
    <w:name w:val="Heading 4 Char"/>
    <w:basedOn w:val="DefaultParagraphFont"/>
    <w:link w:val="Heading4"/>
    <w:uiPriority w:val="16"/>
    <w:rsid w:val="00985AAE"/>
    <w:rPr>
      <w:rFonts w:eastAsiaTheme="majorEastAsia" w:cstheme="majorBidi"/>
      <w:b/>
      <w:bCs/>
      <w:i/>
      <w:iCs/>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able Grid" w:uiPriority="59"/>
    <w:lsdException w:name="List Paragraph" w:uiPriority="5" w:qFormat="1"/>
  </w:latentStyles>
  <w:style w:type="paragraph" w:default="1" w:styleId="Normal">
    <w:name w:val="Normal"/>
    <w:qFormat/>
    <w:rsid w:val="000D2FB6"/>
    <w:pPr>
      <w:spacing w:after="120"/>
      <w:jc w:val="both"/>
    </w:pPr>
    <w:rPr>
      <w:rFonts w:asciiTheme="minorHAnsi" w:hAnsiTheme="minorHAnsi"/>
    </w:rPr>
  </w:style>
  <w:style w:type="paragraph" w:styleId="Heading1">
    <w:name w:val="heading 1"/>
    <w:basedOn w:val="Normal"/>
    <w:next w:val="Normal"/>
    <w:link w:val="Heading1Char"/>
    <w:autoRedefine/>
    <w:uiPriority w:val="2"/>
    <w:qFormat/>
    <w:rsid w:val="00D95412"/>
    <w:pPr>
      <w:keepNext/>
      <w:keepLines/>
      <w:numPr>
        <w:numId w:val="25"/>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F57B09"/>
    <w:pPr>
      <w:keepNext/>
      <w:keepLines/>
      <w:numPr>
        <w:ilvl w:val="1"/>
        <w:numId w:val="25"/>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25"/>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25"/>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25"/>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25"/>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F57B0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rPr>
  </w:style>
  <w:style w:type="character" w:customStyle="1" w:styleId="Heading4Char">
    <w:name w:val="Heading 4 Char"/>
    <w:basedOn w:val="DefaultParagraphFont"/>
    <w:link w:val="Heading4"/>
    <w:uiPriority w:val="16"/>
    <w:rsid w:val="00985AAE"/>
    <w:rPr>
      <w:rFonts w:eastAsiaTheme="majorEastAsia" w:cstheme="majorBidi"/>
      <w:b/>
      <w:bCs/>
      <w:i/>
      <w:iCs/>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1"/>
      </w:numPr>
      <w:spacing w:after="40"/>
      <w:jc w:val="left"/>
    </w:pPr>
    <w:rPr>
      <w:szCs w:val="24"/>
    </w:rPr>
  </w:style>
  <w:style w:type="paragraph" w:styleId="ListNumber3">
    <w:name w:val="List Number 3"/>
    <w:basedOn w:val="Normal"/>
    <w:autoRedefine/>
    <w:uiPriority w:val="99"/>
    <w:semiHidden/>
    <w:unhideWhenUsed/>
    <w:rsid w:val="00515420"/>
    <w:pPr>
      <w:numPr>
        <w:numId w:val="2"/>
      </w:numPr>
      <w:contextualSpacing/>
    </w:pPr>
  </w:style>
  <w:style w:type="paragraph" w:styleId="ListNumber4">
    <w:name w:val="List Number 4"/>
    <w:basedOn w:val="Normal"/>
    <w:autoRedefine/>
    <w:uiPriority w:val="99"/>
    <w:semiHidden/>
    <w:unhideWhenUsed/>
    <w:rsid w:val="00515420"/>
    <w:pPr>
      <w:numPr>
        <w:numId w:val="3"/>
      </w:numPr>
      <w:contextualSpacing/>
    </w:pPr>
  </w:style>
  <w:style w:type="paragraph" w:styleId="ListNumber5">
    <w:name w:val="List Number 5"/>
    <w:basedOn w:val="Normal"/>
    <w:autoRedefine/>
    <w:uiPriority w:val="99"/>
    <w:unhideWhenUsed/>
    <w:rsid w:val="00515420"/>
    <w:pPr>
      <w:numPr>
        <w:numId w:val="4"/>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D3FD9-8362-4626-9519-8B6149EA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17</Pages>
  <Words>3153</Words>
  <Characters>17975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21086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Evans, Mark</cp:lastModifiedBy>
  <cp:revision>21</cp:revision>
  <cp:lastPrinted>2016-02-11T22:45:00Z</cp:lastPrinted>
  <dcterms:created xsi:type="dcterms:W3CDTF">2016-02-19T16:01:00Z</dcterms:created>
  <dcterms:modified xsi:type="dcterms:W3CDTF">2016-02-19T22:03:00Z</dcterms:modified>
</cp:coreProperties>
</file>