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3A425" w14:textId="678E4E8E" w:rsidR="00611674" w:rsidRDefault="00611674" w:rsidP="00611674">
      <w:pPr>
        <w:pStyle w:val="Title"/>
      </w:pPr>
      <w:r>
        <w:t xml:space="preserve">RFC: </w:t>
      </w:r>
      <w:r w:rsidR="0080024D">
        <w:t>Metadata Cache Logging</w:t>
      </w:r>
    </w:p>
    <w:p w14:paraId="2F9D148E" w14:textId="78FE79CD" w:rsidR="00611674" w:rsidRDefault="0020684F" w:rsidP="00611674">
      <w:pPr>
        <w:pStyle w:val="Author"/>
      </w:pPr>
      <w:r>
        <w:t>Dana Robinson</w:t>
      </w:r>
    </w:p>
    <w:p w14:paraId="4CF4FE9B" w14:textId="4EA9CED6" w:rsidR="00611674" w:rsidRDefault="00C84FFF" w:rsidP="00611674">
      <w:pPr>
        <w:pStyle w:val="Abstract"/>
      </w:pPr>
      <w:r>
        <w:t xml:space="preserve">As an aid for debugging, </w:t>
      </w:r>
      <w:del w:id="0" w:author="Dana Robinson" w:date="2014-03-15T19:16:00Z">
        <w:r w:rsidDel="001E1C22">
          <w:delText>a mechanism for logging metadata cache operations</w:delText>
        </w:r>
        <w:r w:rsidR="0080024D" w:rsidDel="001E1C22">
          <w:delText xml:space="preserve"> will be added to the library</w:delText>
        </w:r>
        <w:r w:rsidR="00611674" w:rsidDel="001E1C22">
          <w:delText>.</w:delText>
        </w:r>
        <w:r w:rsidR="00DD1E65" w:rsidDel="001E1C22">
          <w:delText xml:space="preserve"> </w:delText>
        </w:r>
      </w:del>
      <w:ins w:id="1" w:author="Dana Robinson" w:date="2014-03-15T19:16:00Z">
        <w:r w:rsidR="001E1C22">
          <w:t>the existing ad-hoc metadata cache logging functionality will be made more robust. The imp</w:t>
        </w:r>
      </w:ins>
      <w:ins w:id="2" w:author="Dana Robinson" w:date="2014-03-15T19:17:00Z">
        <w:r w:rsidR="001E1C22">
          <w:t>r</w:t>
        </w:r>
      </w:ins>
      <w:ins w:id="3" w:author="Dana Robinson" w:date="2014-03-15T19:16:00Z">
        <w:r w:rsidR="001E1C22">
          <w:t xml:space="preserve">ovements will </w:t>
        </w:r>
      </w:ins>
      <w:ins w:id="4" w:author="Dana Robinson" w:date="2014-03-15T19:17:00Z">
        <w:r w:rsidR="001E1C22">
          <w:t xml:space="preserve">include changes to the log format, </w:t>
        </w:r>
      </w:ins>
      <w:ins w:id="5" w:author="Dana Robinson" w:date="2014-03-15T19:19:00Z">
        <w:r w:rsidR="001E1C22">
          <w:t>code changes and new API functions</w:t>
        </w:r>
      </w:ins>
      <w:ins w:id="6" w:author="Dana Robinson" w:date="2014-03-15T19:17:00Z">
        <w:r w:rsidR="001E1C22">
          <w:t xml:space="preserve"> to make it easier for users to control cache logging, and testing.</w:t>
        </w:r>
      </w:ins>
      <w:ins w:id="7" w:author="Dana Robinson" w:date="2014-03-15T19:16:00Z">
        <w:r w:rsidR="001E1C22">
          <w:t xml:space="preserve"> </w:t>
        </w:r>
      </w:ins>
      <w:r>
        <w:t>This functionality is motivated by the new single-writer/multiple-reader (SWMR) feature, which is likely to be difficult to debug due to the asynchronous nature of the feature</w:t>
      </w:r>
      <w:r w:rsidR="0080024D">
        <w:t xml:space="preserve"> and the addition of metadata flush dependencies</w:t>
      </w:r>
      <w:r>
        <w:t>.</w:t>
      </w:r>
      <w:r w:rsidR="0080024D">
        <w:t xml:space="preserve"> This document describes the new functionality as well as the log format, which is based on JSON.</w:t>
      </w:r>
    </w:p>
    <w:p w14:paraId="58436161" w14:textId="30C36A0D" w:rsidR="00C84FFF" w:rsidRDefault="00C84FFF" w:rsidP="00611674">
      <w:pPr>
        <w:pStyle w:val="Abstract"/>
      </w:pPr>
      <w:r>
        <w:t xml:space="preserve">This </w:t>
      </w:r>
      <w:r w:rsidR="0080024D">
        <w:t>RFC</w:t>
      </w:r>
      <w:r>
        <w:t xml:space="preserve"> is intended for advanced users, particularly users of the SWMR feature, and</w:t>
      </w:r>
      <w:r w:rsidR="00DD1E65">
        <w:t xml:space="preserve"> HDF Group library developers. </w:t>
      </w:r>
      <w:r>
        <w:t xml:space="preserve">The </w:t>
      </w:r>
      <w:r w:rsidR="003A12F5">
        <w:t>logging</w:t>
      </w:r>
      <w:r>
        <w:t xml:space="preserve"> feature will appear in the future HDF5 1.10.0 release</w:t>
      </w:r>
      <w:r w:rsidR="0080024D">
        <w:t>, but could also be added to the 1.8 branch, if desired</w:t>
      </w:r>
      <w:r>
        <w:t>.</w:t>
      </w:r>
    </w:p>
    <w:p w14:paraId="6DD863D0" w14:textId="77777777" w:rsidR="00611674" w:rsidRPr="00913E2A" w:rsidRDefault="00611674" w:rsidP="00611674">
      <w:pPr>
        <w:pStyle w:val="Divider"/>
      </w:pPr>
    </w:p>
    <w:p w14:paraId="217A04CC" w14:textId="77777777" w:rsidR="00611674" w:rsidRDefault="00611674" w:rsidP="00611674">
      <w:pPr>
        <w:pStyle w:val="Heading1"/>
      </w:pPr>
      <w:r>
        <w:t xml:space="preserve">Introduction    </w:t>
      </w:r>
    </w:p>
    <w:p w14:paraId="328A690B" w14:textId="4EED7E44" w:rsidR="00825946" w:rsidRDefault="00825946" w:rsidP="00611674">
      <w:r>
        <w:t xml:space="preserve">The metadata cache is a central feature of the HDF5 library, though which all </w:t>
      </w:r>
      <w:r w:rsidRPr="00825946">
        <w:rPr>
          <w:i/>
        </w:rPr>
        <w:t>file metadata</w:t>
      </w:r>
      <w:r>
        <w:t xml:space="preserve"> read and write operations take place. The metadata stored in this cache is for internal use only and is not exposed to the user. It is used by the HDF5 library to locate and characterize HDF5 objects and data. </w:t>
      </w:r>
      <w:r w:rsidR="00A6020F">
        <w:t xml:space="preserve">Each open file has its own metadata cache and caches are not shared among processes. </w:t>
      </w:r>
      <w:r>
        <w:t xml:space="preserve">File metadata should not be confused with </w:t>
      </w:r>
      <w:r w:rsidRPr="00825946">
        <w:rPr>
          <w:i/>
        </w:rPr>
        <w:t>user metadata</w:t>
      </w:r>
      <w:r>
        <w:t xml:space="preserve">, which is stored by the user as attributes attached to HDF5 objects, primarily via </w:t>
      </w:r>
      <w:r w:rsidRPr="00825946">
        <w:rPr>
          <w:rFonts w:ascii="Consolas" w:hAnsi="Consolas" w:cs="Consolas"/>
        </w:rPr>
        <w:t>H5A*</w:t>
      </w:r>
      <w:r>
        <w:t xml:space="preserve"> API calls.</w:t>
      </w:r>
    </w:p>
    <w:p w14:paraId="74436F7B" w14:textId="0811D591" w:rsidR="00825946" w:rsidRDefault="00825946" w:rsidP="00611674">
      <w:r>
        <w:t>HDF5 1.10 will support the single-writer/multiple-readers</w:t>
      </w:r>
      <w:r w:rsidR="00BE597B">
        <w:t xml:space="preserve"> (SWMR)</w:t>
      </w:r>
      <w:r>
        <w:t xml:space="preserve"> data access pattern, which will allow multiple reader processes to access an HDF5 file that is being written to by a single writer process</w:t>
      </w:r>
      <w:r w:rsidR="00BE597B">
        <w:t xml:space="preserve"> with no inter-process communication (IPC) required</w:t>
      </w:r>
      <w:r>
        <w:t>. Support for this feature requires the writer process to order metadata writes</w:t>
      </w:r>
      <w:r w:rsidR="003E65BA">
        <w:t xml:space="preserve"> to storage so that reader processes will not encounter an invalid HDF5</w:t>
      </w:r>
      <w:r w:rsidR="00BE597B">
        <w:t xml:space="preserve"> file</w:t>
      </w:r>
      <w:r w:rsidR="003E65BA">
        <w:t xml:space="preserve">. This could happen, for example, if the </w:t>
      </w:r>
      <w:r w:rsidR="00BE597B">
        <w:t>writer wrote a piece of metadata to storage that targets a piece of metadata that only exists in the writer's cache (i.e., has not been propagated to storage yet). When the reader attempted to load the targeted metadata, it would find garbage, causing an error.</w:t>
      </w:r>
    </w:p>
    <w:p w14:paraId="1F9B906E" w14:textId="1A8F7930" w:rsidR="00BE597B" w:rsidRDefault="00BE597B" w:rsidP="00611674">
      <w:r>
        <w:t xml:space="preserve">Due to the lack of communication between the processes, the SWMR data access pattern is inherently asynchronous and bugs </w:t>
      </w:r>
      <w:r w:rsidR="007C1A6F">
        <w:t>are expected to</w:t>
      </w:r>
      <w:r>
        <w:t xml:space="preserve"> be difficult to troubleshoot due to the lack of deterministic reproducibility.</w:t>
      </w:r>
      <w:r w:rsidR="007C1A6F">
        <w:t xml:space="preserve"> Since SWMR bugs will most likely involve the metadata cache</w:t>
      </w:r>
      <w:r w:rsidR="00A6020F">
        <w:t xml:space="preserve"> at some level, </w:t>
      </w:r>
      <w:del w:id="8" w:author="Dana Robinson" w:date="2014-03-15T19:20:00Z">
        <w:r w:rsidR="00A6020F" w:rsidDel="001E1C22">
          <w:delText>a log of the</w:delText>
        </w:r>
      </w:del>
      <w:ins w:id="9" w:author="Dana Robinson" w:date="2014-03-15T19:20:00Z">
        <w:r w:rsidR="001E1C22">
          <w:t>logging of</w:t>
        </w:r>
      </w:ins>
      <w:r w:rsidR="00A6020F">
        <w:t xml:space="preserve"> cache operations would be very useful in debugging the feature, especially when the error conditions are uncommon or only occur on particular hardware.</w:t>
      </w:r>
    </w:p>
    <w:p w14:paraId="15435DD6" w14:textId="0ADD0B55" w:rsidR="007C1A6F" w:rsidRDefault="007C1A6F" w:rsidP="00611674">
      <w:r>
        <w:t>In addition its use as a diagno</w:t>
      </w:r>
      <w:r w:rsidR="00A6020F">
        <w:t>stic aid for the SWMR feature, this feature would also be useful for troubleshooting general metadata cache problems or performance issues.</w:t>
      </w:r>
    </w:p>
    <w:p w14:paraId="7DEA9FAE" w14:textId="77777777" w:rsidR="00A6020F" w:rsidRPr="00A6020F" w:rsidRDefault="00A6020F" w:rsidP="00A6020F"/>
    <w:p w14:paraId="281AA18A" w14:textId="4FD68919" w:rsidR="003A12F5" w:rsidRDefault="003A12F5" w:rsidP="003A12F5">
      <w:pPr>
        <w:pStyle w:val="Heading1"/>
      </w:pPr>
      <w:r>
        <w:lastRenderedPageBreak/>
        <w:t>Use Cases</w:t>
      </w:r>
    </w:p>
    <w:p w14:paraId="277CA15D" w14:textId="70F08181" w:rsidR="00C03AF6" w:rsidRPr="00C03AF6" w:rsidRDefault="00C03AF6" w:rsidP="00C03AF6">
      <w:r>
        <w:t>The primary use case</w:t>
      </w:r>
      <w:r w:rsidR="00931EBE">
        <w:t xml:space="preserve"> for this feature is diagnosing metadata cache bugs reported by SWMR users. The most important of these is expected to be </w:t>
      </w:r>
      <w:r>
        <w:t>broken flush dependencies. A secondary use case is tracking cache activity over time</w:t>
      </w:r>
      <w:r w:rsidR="00931EBE">
        <w:t>, which may be useful for diagnosing metadata cache bugs and performance issues</w:t>
      </w:r>
      <w:r>
        <w:t>.</w:t>
      </w:r>
    </w:p>
    <w:p w14:paraId="7B858B8B" w14:textId="7D643665" w:rsidR="003A12F5" w:rsidRDefault="003A12F5" w:rsidP="003A12F5">
      <w:pPr>
        <w:pStyle w:val="Heading2"/>
      </w:pPr>
      <w:r>
        <w:t>Detecting Broken Flush Dependencies</w:t>
      </w:r>
    </w:p>
    <w:p w14:paraId="7DAAA745" w14:textId="7618E95C" w:rsidR="003A12F5" w:rsidRPr="003A12F5" w:rsidRDefault="003A12F5" w:rsidP="003A12F5">
      <w:r>
        <w:t>The logging functionality could be used to de</w:t>
      </w:r>
      <w:r w:rsidR="00DD1E65">
        <w:t>tect broken flush dependencies.</w:t>
      </w:r>
      <w:r>
        <w:t xml:space="preserve"> A Python program could be used to inspect the output of each flush to ensure that no parents were flushed before </w:t>
      </w:r>
      <w:r w:rsidR="00DD1E65">
        <w:t xml:space="preserve">their </w:t>
      </w:r>
      <w:r>
        <w:t>children.</w:t>
      </w:r>
    </w:p>
    <w:p w14:paraId="51D06725" w14:textId="3A8D69CE" w:rsidR="003A12F5" w:rsidRDefault="003A12F5" w:rsidP="003A12F5">
      <w:pPr>
        <w:pStyle w:val="Heading2"/>
      </w:pPr>
      <w:r>
        <w:t xml:space="preserve">Monitoring Cache </w:t>
      </w:r>
      <w:r w:rsidR="00931EBE">
        <w:t>Activity</w:t>
      </w:r>
    </w:p>
    <w:p w14:paraId="09D201A4" w14:textId="456AF649" w:rsidR="003A12F5" w:rsidRDefault="003A12F5" w:rsidP="003A12F5">
      <w:r>
        <w:t>The logging functionality could also be used to m</w:t>
      </w:r>
      <w:r w:rsidR="00DD1E65">
        <w:t xml:space="preserve">onitor cache usage parameters. </w:t>
      </w:r>
      <w:r>
        <w:t xml:space="preserve">This would be especially useful when making use of the cache/object </w:t>
      </w:r>
      <w:r w:rsidR="005F12A6">
        <w:t>flush control</w:t>
      </w:r>
      <w:r>
        <w:t xml:space="preserve"> routines.</w:t>
      </w:r>
    </w:p>
    <w:p w14:paraId="5B835951" w14:textId="0D223034" w:rsidR="00611674" w:rsidRPr="00633649" w:rsidRDefault="00B123F0" w:rsidP="00611674">
      <w:pPr>
        <w:pStyle w:val="Heading1"/>
      </w:pPr>
      <w:r>
        <w:t xml:space="preserve">Enabling </w:t>
      </w:r>
      <w:r w:rsidR="003A12F5">
        <w:t xml:space="preserve">and Controlling </w:t>
      </w:r>
      <w:r>
        <w:t>the Feature</w:t>
      </w:r>
    </w:p>
    <w:p w14:paraId="552CF805" w14:textId="2A5ECEB4" w:rsidR="003A12F5" w:rsidRDefault="003A12F5" w:rsidP="00611674">
      <w:r>
        <w:t xml:space="preserve">The feature will be turned off by default.  It </w:t>
      </w:r>
      <w:r w:rsidR="004A3971">
        <w:t>will</w:t>
      </w:r>
      <w:r>
        <w:t xml:space="preserve"> be enabled by using the new </w:t>
      </w:r>
      <w:r w:rsidRPr="003A12F5">
        <w:rPr>
          <w:rFonts w:ascii="Consolas" w:hAnsi="Consolas" w:cs="Consolas"/>
        </w:rPr>
        <w:t>H5Pset_mdc_logging</w:t>
      </w:r>
      <w:r>
        <w:t xml:space="preserve"> function</w:t>
      </w:r>
      <w:r w:rsidR="00931EBE">
        <w:t>s</w:t>
      </w:r>
      <w:r>
        <w:t xml:space="preserve"> to modify the file access property list used to open or</w:t>
      </w:r>
      <w:r w:rsidR="00DD1E65">
        <w:t xml:space="preserve"> create a file. </w:t>
      </w:r>
      <w:r>
        <w:t>A Boolean flag parameter of this function will determine if loggi</w:t>
      </w:r>
      <w:r w:rsidR="00DD1E65">
        <w:t xml:space="preserve">ng begins at file open/create. </w:t>
      </w:r>
      <w:r>
        <w:t xml:space="preserve">Additionally, two other new functions – </w:t>
      </w:r>
      <w:r w:rsidRPr="003A12F5">
        <w:rPr>
          <w:rFonts w:ascii="Consolas" w:hAnsi="Consolas" w:cs="Consolas"/>
        </w:rPr>
        <w:t>H5</w:t>
      </w:r>
      <w:ins w:id="10" w:author="Dana Robinson" w:date="2014-03-15T20:16:00Z">
        <w:r w:rsidR="00EA617F">
          <w:rPr>
            <w:rFonts w:ascii="Consolas" w:hAnsi="Consolas" w:cs="Consolas"/>
          </w:rPr>
          <w:t>F</w:t>
        </w:r>
      </w:ins>
      <w:ins w:id="11" w:author="Dana Robinson" w:date="2014-03-15T19:35:00Z">
        <w:r w:rsidR="000E3AD8">
          <w:rPr>
            <w:rFonts w:ascii="Consolas" w:hAnsi="Consolas" w:cs="Consolas"/>
          </w:rPr>
          <w:t>start</w:t>
        </w:r>
      </w:ins>
      <w:del w:id="12" w:author="Dana Robinson" w:date="2014-03-15T19:35:00Z">
        <w:r w:rsidRPr="003A12F5" w:rsidDel="000E3AD8">
          <w:rPr>
            <w:rFonts w:ascii="Consolas" w:hAnsi="Consolas" w:cs="Consolas"/>
          </w:rPr>
          <w:delText>begin</w:delText>
        </w:r>
      </w:del>
      <w:r w:rsidRPr="003A12F5">
        <w:rPr>
          <w:rFonts w:ascii="Consolas" w:hAnsi="Consolas" w:cs="Consolas"/>
        </w:rPr>
        <w:t>/</w:t>
      </w:r>
      <w:ins w:id="13" w:author="Dana Robinson" w:date="2014-03-15T19:35:00Z">
        <w:r w:rsidR="000E3AD8">
          <w:rPr>
            <w:rFonts w:ascii="Consolas" w:hAnsi="Consolas" w:cs="Consolas"/>
          </w:rPr>
          <w:t>stop</w:t>
        </w:r>
      </w:ins>
      <w:del w:id="14" w:author="Dana Robinson" w:date="2014-03-15T19:35:00Z">
        <w:r w:rsidRPr="003A12F5" w:rsidDel="000E3AD8">
          <w:rPr>
            <w:rFonts w:ascii="Consolas" w:hAnsi="Consolas" w:cs="Consolas"/>
          </w:rPr>
          <w:delText>end</w:delText>
        </w:r>
      </w:del>
      <w:r w:rsidRPr="003A12F5">
        <w:rPr>
          <w:rFonts w:ascii="Consolas" w:hAnsi="Consolas" w:cs="Consolas"/>
        </w:rPr>
        <w:t>_mdc_logging</w:t>
      </w:r>
      <w:r>
        <w:t xml:space="preserve"> – will enable logging to be switched on and off as needed.</w:t>
      </w:r>
      <w:r w:rsidR="00124EA7">
        <w:t xml:space="preserve"> Each call to </w:t>
      </w:r>
      <w:ins w:id="15" w:author="Dana Robinson" w:date="2014-03-15T20:16:00Z">
        <w:r w:rsidR="00EA617F">
          <w:t xml:space="preserve"> the start function </w:t>
        </w:r>
      </w:ins>
      <w:r w:rsidR="00124EA7">
        <w:t>will begin by dumping the current cache contents and status.</w:t>
      </w:r>
      <w:ins w:id="16" w:author="Dana Robinson" w:date="2014-03-15T19:35:00Z">
        <w:r w:rsidR="000E3AD8">
          <w:t xml:space="preserve"> Functions have also been added that allow querying the </w:t>
        </w:r>
      </w:ins>
      <w:ins w:id="17" w:author="Dana Robinson" w:date="2014-03-15T19:38:00Z">
        <w:r w:rsidR="000E3AD8">
          <w:t xml:space="preserve">logging properties from the file access </w:t>
        </w:r>
      </w:ins>
      <w:ins w:id="18" w:author="Dana Robinson" w:date="2014-03-15T19:35:00Z">
        <w:r w:rsidR="000E3AD8">
          <w:t xml:space="preserve">property list and </w:t>
        </w:r>
      </w:ins>
      <w:ins w:id="19" w:author="Dana Robinson" w:date="2014-03-15T19:38:00Z">
        <w:r w:rsidR="000E3AD8">
          <w:t xml:space="preserve">logging status via the </w:t>
        </w:r>
      </w:ins>
      <w:ins w:id="20" w:author="Dana Robinson" w:date="2014-03-15T19:35:00Z">
        <w:r w:rsidR="000E3AD8">
          <w:t>HDF5 file identifier.</w:t>
        </w:r>
      </w:ins>
    </w:p>
    <w:p w14:paraId="59066140" w14:textId="20A6EB1B" w:rsidR="00611674" w:rsidRDefault="003A12F5" w:rsidP="003A12F5">
      <w:pPr>
        <w:rPr>
          <w:ins w:id="21" w:author="Dana Robinson" w:date="2014-03-15T19:21:00Z"/>
        </w:rPr>
      </w:pPr>
      <w:r>
        <w:t>It is assumed that the logging framework overhead will be minimal</w:t>
      </w:r>
      <w:r w:rsidR="00931EBE">
        <w:rPr>
          <w:rStyle w:val="FootnoteReference"/>
        </w:rPr>
        <w:footnoteReference w:id="1"/>
      </w:r>
      <w:r>
        <w:t xml:space="preserve"> when logging is switched off and thus the feature</w:t>
      </w:r>
      <w:r w:rsidR="00635223">
        <w:t xml:space="preserve"> does not warrant a compile-time build option.</w:t>
      </w:r>
    </w:p>
    <w:p w14:paraId="358508F0" w14:textId="0EB8DC2C" w:rsidR="001E1C22" w:rsidRPr="00633649" w:rsidRDefault="001E1C22" w:rsidP="001E1C22">
      <w:pPr>
        <w:pStyle w:val="Heading1"/>
        <w:rPr>
          <w:ins w:id="22" w:author="Dana Robinson" w:date="2014-03-15T19:21:00Z"/>
        </w:rPr>
      </w:pPr>
      <w:ins w:id="23" w:author="Dana Robinson" w:date="2014-03-15T19:21:00Z">
        <w:r>
          <w:t>Existing Cache Log Functionality</w:t>
        </w:r>
      </w:ins>
    </w:p>
    <w:p w14:paraId="649CC093" w14:textId="77777777" w:rsidR="00832E82" w:rsidRDefault="000E3AD8" w:rsidP="003A12F5">
      <w:pPr>
        <w:rPr>
          <w:ins w:id="24" w:author="Dana Robinson" w:date="2014-03-15T19:52:00Z"/>
        </w:rPr>
      </w:pPr>
      <w:ins w:id="25" w:author="Dana Robinson" w:date="2014-03-15T19:32:00Z">
        <w:r>
          <w:t xml:space="preserve">The </w:t>
        </w:r>
      </w:ins>
      <w:ins w:id="26" w:author="Dana Robinson" w:date="2014-03-15T19:44:00Z">
        <w:r w:rsidR="00FB43BF">
          <w:t xml:space="preserve">current (HDF5 1.8.x/1.10.x) </w:t>
        </w:r>
      </w:ins>
      <w:ins w:id="27" w:author="Dana Robinson" w:date="2014-03-15T19:32:00Z">
        <w:r>
          <w:t>HDF5 library has some existing cache logging functionality, however it was added ad-hoc, is not documented, is a compile-time feature, and is controlled via an awkward interface.</w:t>
        </w:r>
      </w:ins>
      <w:ins w:id="28" w:author="Dana Robinson" w:date="2014-03-15T19:44:00Z">
        <w:r w:rsidR="00FB43BF">
          <w:t xml:space="preserve"> </w:t>
        </w:r>
      </w:ins>
    </w:p>
    <w:p w14:paraId="203C33B1" w14:textId="3CD01F67" w:rsidR="00832E82" w:rsidRDefault="00832E82" w:rsidP="003A12F5">
      <w:pPr>
        <w:rPr>
          <w:ins w:id="29" w:author="Dana Robinson" w:date="2014-03-15T20:06:00Z"/>
        </w:rPr>
      </w:pPr>
      <w:ins w:id="30" w:author="Dana Robinson" w:date="2014-03-15T19:53:00Z">
        <w:r>
          <w:t>The compile-time nature of</w:t>
        </w:r>
        <w:r w:rsidR="0095358F">
          <w:t xml:space="preserve"> the feature is a problem since the log should reflect the library build of interest and a re-compile can change this. It's also inconvenient for the user, especially those who use pre-compiled binaries and may be unfamiliar with building the library</w:t>
        </w:r>
      </w:ins>
      <w:ins w:id="31" w:author="Dana Robinson" w:date="2014-03-15T20:06:00Z">
        <w:r w:rsidR="0095358F">
          <w:t>, or need the library deployed to a location over which they have little control</w:t>
        </w:r>
      </w:ins>
      <w:ins w:id="32" w:author="Dana Robinson" w:date="2014-03-15T19:53:00Z">
        <w:r w:rsidR="0095358F">
          <w:t>.</w:t>
        </w:r>
      </w:ins>
    </w:p>
    <w:p w14:paraId="175197A6" w14:textId="6C5EEEB0" w:rsidR="0095358F" w:rsidRDefault="0095358F" w:rsidP="003A12F5">
      <w:pPr>
        <w:rPr>
          <w:ins w:id="33" w:author="Dana Robinson" w:date="2014-03-15T20:08:00Z"/>
        </w:rPr>
      </w:pPr>
      <w:ins w:id="34" w:author="Dana Robinson" w:date="2014-03-15T20:06:00Z">
        <w:r>
          <w:t>The lack of a documented, easily-consumed format is a problem since investigative tools will have a difficult time working with the generated log files.</w:t>
        </w:r>
      </w:ins>
    </w:p>
    <w:p w14:paraId="10F7C390" w14:textId="365541E9" w:rsidR="0095358F" w:rsidRDefault="0095358F" w:rsidP="003A12F5">
      <w:pPr>
        <w:rPr>
          <w:ins w:id="35" w:author="Dana Robinson" w:date="2014-03-15T19:52:00Z"/>
        </w:rPr>
      </w:pPr>
      <w:ins w:id="36" w:author="Dana Robinson" w:date="2014-03-15T20:08:00Z">
        <w:r>
          <w:lastRenderedPageBreak/>
          <w:t xml:space="preserve">The lack of testing is also clearly an issue if metadata cache logging is to be a </w:t>
        </w:r>
      </w:ins>
      <w:ins w:id="37" w:author="Dana Robinson" w:date="2014-03-15T20:09:00Z">
        <w:r>
          <w:t xml:space="preserve">robust, </w:t>
        </w:r>
      </w:ins>
      <w:ins w:id="38" w:author="Dana Robinson" w:date="2014-03-15T20:08:00Z">
        <w:r>
          <w:t>supported</w:t>
        </w:r>
      </w:ins>
      <w:ins w:id="39" w:author="Dana Robinson" w:date="2014-03-15T20:09:00Z">
        <w:r>
          <w:t xml:space="preserve"> feature of the HDF5 library.</w:t>
        </w:r>
      </w:ins>
    </w:p>
    <w:p w14:paraId="3A6F887D" w14:textId="63D3FF7F" w:rsidR="00EA617F" w:rsidRDefault="00FB43BF" w:rsidP="003A12F5">
      <w:pPr>
        <w:rPr>
          <w:ins w:id="40" w:author="Dana Robinson" w:date="2014-03-15T19:32:00Z"/>
        </w:rPr>
      </w:pPr>
      <w:ins w:id="41" w:author="Dana Robinson" w:date="2014-03-15T19:44:00Z">
        <w:r>
          <w:t xml:space="preserve">The logging feature is enabled via the </w:t>
        </w:r>
      </w:ins>
      <w:ins w:id="42" w:author="Dana Robinson" w:date="2014-03-15T19:49:00Z">
        <w:r w:rsidR="00DC27BC">
          <w:t>H5Pset_mdc_config() function, which takes a large struct of cache configuration values as a parameter. Flags for opening and closing the log file (</w:t>
        </w:r>
        <w:r w:rsidR="00DC27BC" w:rsidRPr="00DC27BC">
          <w:rPr>
            <w:rFonts w:ascii="Consolas" w:hAnsi="Consolas" w:cs="Consolas"/>
            <w:rPrChange w:id="43" w:author="Dana Robinson" w:date="2014-03-15T19:51:00Z">
              <w:rPr/>
            </w:rPrChange>
          </w:rPr>
          <w:t>open_trace_file</w:t>
        </w:r>
        <w:r w:rsidR="00DC27BC">
          <w:t xml:space="preserve"> and </w:t>
        </w:r>
        <w:r w:rsidR="00DC27BC" w:rsidRPr="00DC27BC">
          <w:rPr>
            <w:rFonts w:ascii="Consolas" w:hAnsi="Consolas" w:cs="Consolas"/>
            <w:rPrChange w:id="44" w:author="Dana Robinson" w:date="2014-03-15T19:51:00Z">
              <w:rPr/>
            </w:rPrChange>
          </w:rPr>
          <w:t>close_t</w:t>
        </w:r>
      </w:ins>
      <w:ins w:id="45" w:author="Dana Robinson" w:date="2014-03-15T19:50:00Z">
        <w:r w:rsidR="00DC27BC" w:rsidRPr="00DC27BC">
          <w:rPr>
            <w:rFonts w:ascii="Consolas" w:hAnsi="Consolas" w:cs="Consolas"/>
            <w:rPrChange w:id="46" w:author="Dana Robinson" w:date="2014-03-15T19:51:00Z">
              <w:rPr/>
            </w:rPrChange>
          </w:rPr>
          <w:t>race_file</w:t>
        </w:r>
        <w:r w:rsidR="00DC27BC">
          <w:t>) as well as the log file name (</w:t>
        </w:r>
        <w:r w:rsidR="00DC27BC" w:rsidRPr="00DC27BC">
          <w:rPr>
            <w:rFonts w:ascii="Consolas" w:hAnsi="Consolas" w:cs="Consolas"/>
            <w:rPrChange w:id="47" w:author="Dana Robinson" w:date="2014-03-15T19:51:00Z">
              <w:rPr/>
            </w:rPrChange>
          </w:rPr>
          <w:t>trace_file_name</w:t>
        </w:r>
        <w:r w:rsidR="00DC27BC">
          <w:t>) can be passed via this function, which acts on the file access property list.</w:t>
        </w:r>
      </w:ins>
      <w:ins w:id="48" w:author="Dana Robinson" w:date="2014-03-15T20:09:00Z">
        <w:r w:rsidR="0095358F">
          <w:t xml:space="preserve"> The problem with this scheme is that it exposes the user to a large number of </w:t>
        </w:r>
      </w:ins>
      <w:ins w:id="49" w:author="Dana Robinson" w:date="2014-03-15T20:10:00Z">
        <w:r w:rsidR="0095358F">
          <w:t xml:space="preserve">unfamiliar cache </w:t>
        </w:r>
      </w:ins>
      <w:ins w:id="50" w:author="Dana Robinson" w:date="2014-03-15T20:09:00Z">
        <w:r w:rsidR="0095358F">
          <w:t xml:space="preserve">parameters in the struct that must be </w:t>
        </w:r>
      </w:ins>
      <w:ins w:id="51" w:author="Dana Robinson" w:date="2014-03-15T20:10:00Z">
        <w:r w:rsidR="0095358F">
          <w:t>set. It also requires an awkward file reopen to set the values. The new special-purpose functions avoid all of these issues</w:t>
        </w:r>
      </w:ins>
      <w:ins w:id="52" w:author="Dana Robinson" w:date="2014-03-15T20:14:00Z">
        <w:r w:rsidR="00EA617F">
          <w:t xml:space="preserve"> and make enabling/disabling the feature much more natural</w:t>
        </w:r>
      </w:ins>
      <w:ins w:id="53" w:author="Dana Robinson" w:date="2014-03-15T20:10:00Z">
        <w:r w:rsidR="0095358F">
          <w:t>.</w:t>
        </w:r>
      </w:ins>
    </w:p>
    <w:p w14:paraId="209B75C4" w14:textId="5341F574" w:rsidR="001E1C22" w:rsidRDefault="000E3AD8" w:rsidP="003A12F5">
      <w:ins w:id="54" w:author="Dana Robinson" w:date="2014-03-15T19:39:00Z">
        <w:r>
          <w:t>Since this functionality was not really a part of the external-facing HDF5 API, it has been removed</w:t>
        </w:r>
      </w:ins>
      <w:ins w:id="55" w:author="Dana Robinson" w:date="2014-03-15T20:12:00Z">
        <w:r w:rsidR="0095358F">
          <w:rPr>
            <w:rStyle w:val="FootnoteReference"/>
          </w:rPr>
          <w:footnoteReference w:id="2"/>
        </w:r>
      </w:ins>
      <w:ins w:id="57" w:author="Dana Robinson" w:date="2014-03-15T19:39:00Z">
        <w:r>
          <w:t xml:space="preserve">. </w:t>
        </w:r>
      </w:ins>
      <w:ins w:id="58" w:author="Dana Robinson" w:date="2014-03-15T19:40:00Z">
        <w:r>
          <w:t xml:space="preserve">At this point, the </w:t>
        </w:r>
        <w:r w:rsidRPr="000E3AD8">
          <w:rPr>
            <w:rFonts w:ascii="Consolas" w:hAnsi="Consolas" w:cs="Consolas"/>
            <w:rPrChange w:id="59" w:author="Dana Robinson" w:date="2014-03-15T19:41:00Z">
              <w:rPr/>
            </w:rPrChange>
          </w:rPr>
          <w:t>H5AC_cache_config_t</w:t>
        </w:r>
        <w:r>
          <w:t xml:space="preserve"> struct has not been modified</w:t>
        </w:r>
        <w:r w:rsidR="00FB43BF">
          <w:t>. Instead, t</w:t>
        </w:r>
        <w:r>
          <w:t xml:space="preserve">he </w:t>
        </w:r>
        <w:r w:rsidRPr="000E3AD8">
          <w:rPr>
            <w:rFonts w:ascii="Consolas" w:hAnsi="Consolas" w:cs="Consolas"/>
            <w:rPrChange w:id="60" w:author="Dana Robinson" w:date="2014-03-15T19:41:00Z">
              <w:rPr/>
            </w:rPrChange>
          </w:rPr>
          <w:t>open_trace_file</w:t>
        </w:r>
        <w:r>
          <w:t xml:space="preserve">, </w:t>
        </w:r>
        <w:r w:rsidRPr="000E3AD8">
          <w:rPr>
            <w:rFonts w:ascii="Consolas" w:hAnsi="Consolas" w:cs="Consolas"/>
            <w:rPrChange w:id="61" w:author="Dana Robinson" w:date="2014-03-15T19:41:00Z">
              <w:rPr/>
            </w:rPrChange>
          </w:rPr>
          <w:t>close_trace_file</w:t>
        </w:r>
        <w:r>
          <w:t xml:space="preserve">, and </w:t>
        </w:r>
        <w:r w:rsidRPr="000E3AD8">
          <w:rPr>
            <w:rFonts w:ascii="Consolas" w:hAnsi="Consolas" w:cs="Consolas"/>
            <w:rPrChange w:id="62" w:author="Dana Robinson" w:date="2014-03-15T19:42:00Z">
              <w:rPr/>
            </w:rPrChange>
          </w:rPr>
          <w:t>trace_file_name</w:t>
        </w:r>
        <w:r>
          <w:t xml:space="preserve"> members are </w:t>
        </w:r>
      </w:ins>
      <w:ins w:id="63" w:author="Dana Robinson" w:date="2014-03-15T19:43:00Z">
        <w:r w:rsidR="00FB43BF">
          <w:t xml:space="preserve">simply </w:t>
        </w:r>
      </w:ins>
      <w:ins w:id="64" w:author="Dana Robinson" w:date="2014-03-15T19:40:00Z">
        <w:r>
          <w:t>ignored.</w:t>
        </w:r>
      </w:ins>
    </w:p>
    <w:p w14:paraId="5B16B3C7" w14:textId="6483B2EA" w:rsidR="00611674" w:rsidRDefault="00635223" w:rsidP="00611674">
      <w:pPr>
        <w:pStyle w:val="Heading1"/>
      </w:pPr>
      <w:r>
        <w:t>New HDF5 API Functions</w:t>
      </w:r>
    </w:p>
    <w:p w14:paraId="6757FAEC" w14:textId="6A4C9165" w:rsidR="00635223" w:rsidRDefault="00251CF3" w:rsidP="00635223">
      <w:pPr>
        <w:pStyle w:val="Heading2"/>
      </w:pPr>
      <w:r>
        <w:t>H5Pset_mdc_log_options</w:t>
      </w:r>
    </w:p>
    <w:p w14:paraId="7B1BA672" w14:textId="11CDAF24" w:rsidR="00635223" w:rsidRDefault="003A12F5" w:rsidP="003A12F5">
      <w:pPr>
        <w:ind w:left="720" w:hanging="720"/>
        <w:rPr>
          <w:rFonts w:ascii="Consolas" w:hAnsi="Consolas" w:cs="Consolas"/>
        </w:rPr>
      </w:pPr>
      <w:r w:rsidRPr="003A12F5">
        <w:rPr>
          <w:rFonts w:ascii="Consolas" w:hAnsi="Consolas" w:cs="Consolas"/>
          <w:i/>
        </w:rPr>
        <w:t>herr_t</w:t>
      </w:r>
      <w:r>
        <w:rPr>
          <w:rFonts w:ascii="Consolas" w:hAnsi="Consolas" w:cs="Consolas"/>
        </w:rPr>
        <w:t xml:space="preserve"> </w:t>
      </w:r>
      <w:r w:rsidR="00251CF3">
        <w:rPr>
          <w:rFonts w:ascii="Consolas" w:hAnsi="Consolas" w:cs="Consolas"/>
        </w:rPr>
        <w:t>H5Pset_mdc_log_options</w:t>
      </w:r>
      <w:r w:rsidR="00626886" w:rsidRPr="003A12F5">
        <w:rPr>
          <w:rFonts w:ascii="Consolas" w:hAnsi="Consolas" w:cs="Consolas"/>
        </w:rPr>
        <w:t xml:space="preserve">(hid_t fapl_id, </w:t>
      </w:r>
      <w:r w:rsidR="009D7A16" w:rsidRPr="003A12F5">
        <w:rPr>
          <w:rFonts w:ascii="Consolas" w:hAnsi="Consolas" w:cs="Consolas"/>
          <w:i/>
        </w:rPr>
        <w:t>hbool_t</w:t>
      </w:r>
      <w:r w:rsidR="009D7A16" w:rsidRPr="003A12F5">
        <w:rPr>
          <w:rFonts w:ascii="Consolas" w:hAnsi="Consolas" w:cs="Consolas"/>
        </w:rPr>
        <w:t xml:space="preserve"> </w:t>
      </w:r>
      <w:r w:rsidR="009D7A16">
        <w:rPr>
          <w:rFonts w:ascii="Consolas" w:hAnsi="Consolas" w:cs="Consolas"/>
        </w:rPr>
        <w:t>is_enabled,</w:t>
      </w:r>
      <w:r w:rsidR="009D7A16" w:rsidRPr="003A12F5">
        <w:rPr>
          <w:rFonts w:ascii="Consolas" w:hAnsi="Consolas" w:cs="Consolas"/>
          <w:i/>
        </w:rPr>
        <w:t xml:space="preserve"> </w:t>
      </w:r>
      <w:r w:rsidR="00626886" w:rsidRPr="003A12F5">
        <w:rPr>
          <w:rFonts w:ascii="Consolas" w:hAnsi="Consolas" w:cs="Consolas"/>
          <w:i/>
        </w:rPr>
        <w:t>char</w:t>
      </w:r>
      <w:r w:rsidR="00251CF3">
        <w:rPr>
          <w:rFonts w:ascii="Consolas" w:hAnsi="Consolas" w:cs="Consolas"/>
        </w:rPr>
        <w:t xml:space="preserve"> </w:t>
      </w:r>
      <w:r w:rsidR="009D7A16">
        <w:rPr>
          <w:rFonts w:ascii="Consolas" w:hAnsi="Consolas" w:cs="Consolas"/>
        </w:rPr>
        <w:t>*</w:t>
      </w:r>
      <w:r w:rsidR="00626886" w:rsidRPr="003A12F5">
        <w:rPr>
          <w:rFonts w:ascii="Consolas" w:hAnsi="Consolas" w:cs="Consolas"/>
        </w:rPr>
        <w:t xml:space="preserve">location, </w:t>
      </w:r>
      <w:r w:rsidR="00626886" w:rsidRPr="003A12F5">
        <w:rPr>
          <w:rFonts w:ascii="Consolas" w:hAnsi="Consolas" w:cs="Consolas"/>
          <w:i/>
        </w:rPr>
        <w:t>hbool_t</w:t>
      </w:r>
      <w:r w:rsidR="00626886" w:rsidRPr="003A12F5">
        <w:rPr>
          <w:rFonts w:ascii="Consolas" w:hAnsi="Consolas" w:cs="Consolas"/>
        </w:rPr>
        <w:t xml:space="preserve"> start</w:t>
      </w:r>
      <w:del w:id="65" w:author="Dana Robinson" w:date="2014-03-11T18:30:00Z">
        <w:r w:rsidR="00626886" w:rsidRPr="003A12F5" w:rsidDel="00EF0BCE">
          <w:rPr>
            <w:rFonts w:ascii="Consolas" w:hAnsi="Consolas" w:cs="Consolas"/>
          </w:rPr>
          <w:delText>_log</w:delText>
        </w:r>
      </w:del>
      <w:r w:rsidR="00626886" w:rsidRPr="003A12F5">
        <w:rPr>
          <w:rFonts w:ascii="Consolas" w:hAnsi="Consolas" w:cs="Consolas"/>
        </w:rPr>
        <w:t>_on_</w:t>
      </w:r>
      <w:del w:id="66" w:author="Dana Robinson" w:date="2014-03-11T18:30:00Z">
        <w:r w:rsidR="00626886" w:rsidRPr="003A12F5" w:rsidDel="00EF0BCE">
          <w:rPr>
            <w:rFonts w:ascii="Consolas" w:hAnsi="Consolas" w:cs="Consolas"/>
          </w:rPr>
          <w:delText>open</w:delText>
        </w:r>
      </w:del>
      <w:ins w:id="67" w:author="Dana Robinson" w:date="2014-03-11T18:30:00Z">
        <w:r w:rsidR="00EF0BCE">
          <w:rPr>
            <w:rFonts w:ascii="Consolas" w:hAnsi="Consolas" w:cs="Consolas"/>
          </w:rPr>
          <w:t>access</w:t>
        </w:r>
      </w:ins>
      <w:r w:rsidR="00626886" w:rsidRPr="003A12F5">
        <w:rPr>
          <w:rFonts w:ascii="Consolas" w:hAnsi="Consolas" w:cs="Consolas"/>
        </w:rPr>
        <w:t>)</w:t>
      </w:r>
    </w:p>
    <w:p w14:paraId="13389A5A" w14:textId="77777777" w:rsidR="003A12F5" w:rsidRPr="003A12F5" w:rsidRDefault="003A12F5" w:rsidP="003A12F5">
      <w:pPr>
        <w:ind w:left="720" w:hanging="720"/>
        <w:rPr>
          <w:rFonts w:ascii="Consolas" w:hAnsi="Consolas" w:cs="Consolas"/>
        </w:rPr>
      </w:pPr>
    </w:p>
    <w:p w14:paraId="6ECD6556" w14:textId="3ECBB504" w:rsidR="00635223" w:rsidRDefault="003A12F5" w:rsidP="00CE15D1">
      <w:pPr>
        <w:ind w:left="720"/>
      </w:pPr>
      <w:r w:rsidRPr="003A12F5">
        <w:rPr>
          <w:rFonts w:ascii="Consolas" w:hAnsi="Consolas" w:cs="Consolas"/>
          <w:i/>
        </w:rPr>
        <w:t>hid_t</w:t>
      </w:r>
      <w:r w:rsidRPr="003A12F5">
        <w:rPr>
          <w:rFonts w:ascii="Consolas" w:hAnsi="Consolas" w:cs="Consolas"/>
        </w:rPr>
        <w:tab/>
        <w:t>fapl_id</w:t>
      </w:r>
      <w:r w:rsidR="00635223" w:rsidRPr="003A12F5">
        <w:rPr>
          <w:rFonts w:ascii="Consolas" w:hAnsi="Consolas" w:cs="Consolas"/>
        </w:rPr>
        <w:tab/>
      </w:r>
      <w:r w:rsidR="00635223">
        <w:tab/>
      </w:r>
      <w:r>
        <w:tab/>
      </w:r>
      <w:r w:rsidR="00635223">
        <w:t>IN: file access property list ID</w:t>
      </w:r>
    </w:p>
    <w:p w14:paraId="388F1138" w14:textId="0FF491CC" w:rsidR="009D7A16" w:rsidRDefault="009D7A16" w:rsidP="009D7A16">
      <w:pPr>
        <w:ind w:left="4320" w:hanging="3600"/>
      </w:pPr>
      <w:r w:rsidRPr="003A12F5">
        <w:rPr>
          <w:rFonts w:ascii="Consolas" w:hAnsi="Consolas" w:cs="Consolas"/>
          <w:i/>
        </w:rPr>
        <w:t>hbool_t</w:t>
      </w:r>
      <w:r w:rsidRPr="003A12F5">
        <w:rPr>
          <w:rFonts w:ascii="Consolas" w:hAnsi="Consolas" w:cs="Consolas"/>
        </w:rPr>
        <w:t xml:space="preserve"> </w:t>
      </w:r>
      <w:r>
        <w:rPr>
          <w:rFonts w:ascii="Consolas" w:hAnsi="Consolas" w:cs="Consolas"/>
        </w:rPr>
        <w:t>is_enabled</w:t>
      </w:r>
      <w:r>
        <w:tab/>
        <w:t>IN: whether logging is enabled</w:t>
      </w:r>
    </w:p>
    <w:p w14:paraId="59299879" w14:textId="7331F647" w:rsidR="00635223" w:rsidRDefault="003A12F5" w:rsidP="00CE15D1">
      <w:pPr>
        <w:ind w:left="720"/>
      </w:pPr>
      <w:r w:rsidRPr="003A12F5">
        <w:rPr>
          <w:rFonts w:ascii="Consolas" w:hAnsi="Consolas" w:cs="Consolas"/>
          <w:i/>
        </w:rPr>
        <w:t>char</w:t>
      </w:r>
      <w:r w:rsidR="00251CF3">
        <w:rPr>
          <w:rFonts w:ascii="Consolas" w:hAnsi="Consolas" w:cs="Consolas"/>
        </w:rPr>
        <w:t xml:space="preserve"> </w:t>
      </w:r>
      <w:r w:rsidR="009D7A16">
        <w:rPr>
          <w:rFonts w:ascii="Consolas" w:hAnsi="Consolas" w:cs="Consolas"/>
        </w:rPr>
        <w:t>*</w:t>
      </w:r>
      <w:r w:rsidRPr="003A12F5">
        <w:rPr>
          <w:rFonts w:ascii="Consolas" w:hAnsi="Consolas" w:cs="Consolas"/>
        </w:rPr>
        <w:t>location</w:t>
      </w:r>
      <w:r>
        <w:tab/>
      </w:r>
      <w:r>
        <w:tab/>
      </w:r>
      <w:r>
        <w:tab/>
      </w:r>
      <w:r w:rsidR="00635223">
        <w:t xml:space="preserve">IN: </w:t>
      </w:r>
      <w:r w:rsidR="00767CAF">
        <w:t>location of log</w:t>
      </w:r>
      <w:r w:rsidR="00083C8D">
        <w:t xml:space="preserve"> in ASCII or UTF-8</w:t>
      </w:r>
      <w:r w:rsidR="00767CAF">
        <w:t xml:space="preserve"> (</w:t>
      </w:r>
      <w:r w:rsidR="00CD7018">
        <w:t xml:space="preserve">file </w:t>
      </w:r>
      <w:r w:rsidR="00CD56D6">
        <w:t>path/</w:t>
      </w:r>
      <w:r w:rsidR="00767CAF">
        <w:t>name</w:t>
      </w:r>
      <w:r w:rsidR="00CD7018">
        <w:t>)</w:t>
      </w:r>
    </w:p>
    <w:p w14:paraId="2BCB3812" w14:textId="1DE54717" w:rsidR="00635223" w:rsidRDefault="00D3482F" w:rsidP="003A12F5">
      <w:pPr>
        <w:ind w:left="4320" w:hanging="3600"/>
      </w:pPr>
      <w:r w:rsidRPr="003A12F5">
        <w:rPr>
          <w:rFonts w:ascii="Consolas" w:hAnsi="Consolas" w:cs="Consolas"/>
          <w:i/>
        </w:rPr>
        <w:t>hbool_t</w:t>
      </w:r>
      <w:r w:rsidR="003A12F5" w:rsidRPr="003A12F5">
        <w:rPr>
          <w:rFonts w:ascii="Consolas" w:hAnsi="Consolas" w:cs="Consolas"/>
        </w:rPr>
        <w:t xml:space="preserve"> start</w:t>
      </w:r>
      <w:del w:id="68" w:author="Dana Robinson" w:date="2014-03-11T18:30:00Z">
        <w:r w:rsidR="003A12F5" w:rsidRPr="003A12F5" w:rsidDel="00EF0BCE">
          <w:rPr>
            <w:rFonts w:ascii="Consolas" w:hAnsi="Consolas" w:cs="Consolas"/>
          </w:rPr>
          <w:delText>_log</w:delText>
        </w:r>
      </w:del>
      <w:r w:rsidR="003A12F5" w:rsidRPr="003A12F5">
        <w:rPr>
          <w:rFonts w:ascii="Consolas" w:hAnsi="Consolas" w:cs="Consolas"/>
        </w:rPr>
        <w:t>_on_</w:t>
      </w:r>
      <w:del w:id="69" w:author="Dana Robinson" w:date="2014-03-11T18:30:00Z">
        <w:r w:rsidR="003A12F5" w:rsidRPr="003A12F5" w:rsidDel="00EF0BCE">
          <w:rPr>
            <w:rFonts w:ascii="Consolas" w:hAnsi="Consolas" w:cs="Consolas"/>
          </w:rPr>
          <w:delText>open</w:delText>
        </w:r>
      </w:del>
      <w:ins w:id="70" w:author="Dana Robinson" w:date="2014-03-11T18:30:00Z">
        <w:r w:rsidR="00EF0BCE">
          <w:rPr>
            <w:rFonts w:ascii="Consolas" w:hAnsi="Consolas" w:cs="Consolas"/>
          </w:rPr>
          <w:t>access</w:t>
        </w:r>
      </w:ins>
      <w:r>
        <w:tab/>
        <w:t xml:space="preserve">IN: whether the logging </w:t>
      </w:r>
      <w:r w:rsidR="00C74E96">
        <w:t>will begin</w:t>
      </w:r>
      <w:r w:rsidR="003A12F5">
        <w:t xml:space="preserve"> as soon as the file is opened or created</w:t>
      </w:r>
    </w:p>
    <w:p w14:paraId="5D709BF5" w14:textId="77777777" w:rsidR="00626886" w:rsidRDefault="00626886" w:rsidP="00635223"/>
    <w:p w14:paraId="42876DB1" w14:textId="090DEA05" w:rsidR="00C74E96" w:rsidRDefault="00626886" w:rsidP="00635223">
      <w:r>
        <w:t xml:space="preserve">This function will </w:t>
      </w:r>
      <w:r w:rsidR="00C74E96">
        <w:t>set the logging parameters in a file access property list</w:t>
      </w:r>
      <w:r>
        <w:t>.</w:t>
      </w:r>
    </w:p>
    <w:p w14:paraId="34EC30B1" w14:textId="51CA995B" w:rsidR="00C74E96" w:rsidRDefault="00C74E96" w:rsidP="00635223">
      <w:r>
        <w:t xml:space="preserve">The location parameter will be a simple file path/name but may be expanded to include URLs in the future. </w:t>
      </w:r>
      <w:r w:rsidR="00D40814">
        <w:t>There will be no default file name, so the location parameter must specify a file name and not a directory</w:t>
      </w:r>
      <w:r w:rsidR="0080024D">
        <w:t>.</w:t>
      </w:r>
      <w:r w:rsidR="00D40814">
        <w:t xml:space="preserve"> </w:t>
      </w:r>
      <w:r>
        <w:t>The default location for the log will be the current working directory.</w:t>
      </w:r>
    </w:p>
    <w:p w14:paraId="3032B262" w14:textId="0714B64B" w:rsidR="00083C8D" w:rsidRDefault="00083C8D" w:rsidP="00635223">
      <w:r>
        <w:t xml:space="preserve">NOTE: </w:t>
      </w:r>
      <w:ins w:id="71" w:author="Dana Robinson" w:date="2014-03-15T20:15:00Z">
        <w:r w:rsidR="00EA617F">
          <w:t>The log file is currently manipulated using the C standard library's buffered I/O calls (fprintf, etc.) regardless of the virtual file driver (VFD) used. Log events are flushed immediately after the write call. On Windows, the location parameter must be an ASCII string since the Windows standard C library's I/O functions cannot handle UTF-8 file names.</w:t>
        </w:r>
      </w:ins>
      <w:del w:id="72" w:author="Dana Robinson" w:date="2014-03-15T20:15:00Z">
        <w:r w:rsidDel="00EA617F">
          <w:delText>The log file is currently manipulated using POSIX I/O calls (open, write, etc.) on all platforms. This means that Windows will not be able to handle non-ASCII characters in the path.</w:delText>
        </w:r>
      </w:del>
    </w:p>
    <w:p w14:paraId="441BE264" w14:textId="6903F44B" w:rsidR="00626886" w:rsidRDefault="00626886" w:rsidP="00635223">
      <w:r>
        <w:t xml:space="preserve">The </w:t>
      </w:r>
      <w:r w:rsidR="00C74E96" w:rsidRPr="003A12F5">
        <w:rPr>
          <w:rFonts w:ascii="Consolas" w:hAnsi="Consolas" w:cs="Consolas"/>
        </w:rPr>
        <w:t>start_log_on_</w:t>
      </w:r>
      <w:ins w:id="73" w:author="Dana Robinson" w:date="2014-03-15T20:15:00Z">
        <w:r w:rsidR="00EA617F">
          <w:rPr>
            <w:rFonts w:ascii="Consolas" w:hAnsi="Consolas" w:cs="Consolas"/>
          </w:rPr>
          <w:t>access</w:t>
        </w:r>
      </w:ins>
      <w:del w:id="74" w:author="Dana Robinson" w:date="2014-03-15T20:15:00Z">
        <w:r w:rsidR="00C74E96" w:rsidRPr="003A12F5" w:rsidDel="00EA617F">
          <w:rPr>
            <w:rFonts w:ascii="Consolas" w:hAnsi="Consolas" w:cs="Consolas"/>
          </w:rPr>
          <w:delText>open</w:delText>
        </w:r>
      </w:del>
      <w:r w:rsidR="00C74E96">
        <w:t xml:space="preserve"> flag will</w:t>
      </w:r>
      <w:r>
        <w:t xml:space="preserve"> determine whether or not lo</w:t>
      </w:r>
      <w:r w:rsidR="00DD1E65">
        <w:t>gging will begin on file open</w:t>
      </w:r>
      <w:r w:rsidR="00C74E96">
        <w:t>/create</w:t>
      </w:r>
      <w:r w:rsidR="00DD1E65">
        <w:t xml:space="preserve">. </w:t>
      </w:r>
      <w:r>
        <w:t>This</w:t>
      </w:r>
      <w:r w:rsidR="00CD7018">
        <w:t>, combined with the begin/end functions,</w:t>
      </w:r>
      <w:r>
        <w:t xml:space="preserve"> would allow people to selectively log </w:t>
      </w:r>
      <w:r>
        <w:lastRenderedPageBreak/>
        <w:t xml:space="preserve">troublesome areas of their code, potentially </w:t>
      </w:r>
      <w:ins w:id="75" w:author="Dana Robinson" w:date="2014-03-15T20:17:00Z">
        <w:r w:rsidR="00EA617F">
          <w:t xml:space="preserve">drastically </w:t>
        </w:r>
      </w:ins>
      <w:r>
        <w:t>decreasing running time and keeping log files smaller and more manageable.</w:t>
      </w:r>
    </w:p>
    <w:p w14:paraId="567D500D" w14:textId="57BFD60F" w:rsidR="00CE15D1" w:rsidRDefault="00CD56D6" w:rsidP="00635223">
      <w:r>
        <w:t>There is currently no plan to add</w:t>
      </w:r>
      <w:r w:rsidR="00CE15D1">
        <w:t xml:space="preserve"> a file</w:t>
      </w:r>
      <w:ins w:id="76" w:author="Dana Robinson" w:date="2014-03-15T20:17:00Z">
        <w:r w:rsidR="00EA617F">
          <w:t xml:space="preserve"> or source</w:t>
        </w:r>
      </w:ins>
      <w:r w:rsidR="00CE15D1">
        <w:t xml:space="preserve"> identifier to the log messages, so it normally won't be possible to send log messages from more than one cache to the same log </w:t>
      </w:r>
      <w:r w:rsidR="00CD7018">
        <w:t>location</w:t>
      </w:r>
      <w:r w:rsidR="00CE15D1">
        <w:t>.</w:t>
      </w:r>
    </w:p>
    <w:p w14:paraId="5247D2D4" w14:textId="09F46330" w:rsidR="00C74E96" w:rsidRDefault="00C74E96" w:rsidP="00C74E96">
      <w:r>
        <w:t>An option for the future would be to add a bitwise flag parameter that would be used to determine which types of messages are of interest (e.g., flush dependencies). If this proved to be of use, it could be added while the SWMR feature is being developed (before the official HDF5 1.10 release).</w:t>
      </w:r>
    </w:p>
    <w:p w14:paraId="6D1C5AA7" w14:textId="7DF2EBEE" w:rsidR="00C74E96" w:rsidRDefault="00C74E96" w:rsidP="00C74E96">
      <w:r>
        <w:t>Another option for the future would be to add a parameter that would control how often cache statistics were emitted.</w:t>
      </w:r>
    </w:p>
    <w:p w14:paraId="7BE92515" w14:textId="3A4099AE" w:rsidR="00C74E96" w:rsidRDefault="00C74E96" w:rsidP="00635223"/>
    <w:p w14:paraId="65597259" w14:textId="549B835C" w:rsidR="00124EA7" w:rsidRDefault="00251CF3" w:rsidP="00124EA7">
      <w:pPr>
        <w:pStyle w:val="Heading2"/>
      </w:pPr>
      <w:r>
        <w:t>H5Pget_mdc_log_options</w:t>
      </w:r>
    </w:p>
    <w:p w14:paraId="3384B525" w14:textId="1AADE082" w:rsidR="00124EA7" w:rsidRDefault="00124EA7" w:rsidP="00124EA7">
      <w:pPr>
        <w:ind w:left="720" w:hanging="720"/>
        <w:rPr>
          <w:rFonts w:ascii="Consolas" w:hAnsi="Consolas" w:cs="Consolas"/>
        </w:rPr>
      </w:pPr>
      <w:r w:rsidRPr="003A12F5">
        <w:rPr>
          <w:rFonts w:ascii="Consolas" w:hAnsi="Consolas" w:cs="Consolas"/>
          <w:i/>
        </w:rPr>
        <w:t>herr_t</w:t>
      </w:r>
      <w:r>
        <w:rPr>
          <w:rFonts w:ascii="Consolas" w:hAnsi="Consolas" w:cs="Consolas"/>
        </w:rPr>
        <w:t xml:space="preserve"> H5Pg</w:t>
      </w:r>
      <w:r w:rsidR="00251CF3">
        <w:rPr>
          <w:rFonts w:ascii="Consolas" w:hAnsi="Consolas" w:cs="Consolas"/>
        </w:rPr>
        <w:t>et_mdc_log_options</w:t>
      </w:r>
      <w:r w:rsidRPr="003A12F5">
        <w:rPr>
          <w:rFonts w:ascii="Consolas" w:hAnsi="Consolas" w:cs="Consolas"/>
        </w:rPr>
        <w:t>(hid_t fapl_id,</w:t>
      </w:r>
      <w:r w:rsidRPr="00124EA7">
        <w:rPr>
          <w:rFonts w:ascii="Consolas" w:hAnsi="Consolas" w:cs="Consolas"/>
          <w:i/>
        </w:rPr>
        <w:t xml:space="preserve"> </w:t>
      </w:r>
      <w:r>
        <w:rPr>
          <w:rFonts w:ascii="Consolas" w:hAnsi="Consolas" w:cs="Consolas"/>
          <w:i/>
        </w:rPr>
        <w:t>hbool_t</w:t>
      </w:r>
      <w:r>
        <w:rPr>
          <w:rFonts w:ascii="Consolas" w:hAnsi="Consolas" w:cs="Consolas"/>
        </w:rPr>
        <w:t xml:space="preserve"> *is_enabled, </w:t>
      </w:r>
      <w:r w:rsidRPr="003A12F5">
        <w:rPr>
          <w:rFonts w:ascii="Consolas" w:hAnsi="Consolas" w:cs="Consolas"/>
        </w:rPr>
        <w:t xml:space="preserve"> </w:t>
      </w:r>
      <w:r w:rsidRPr="003A12F5">
        <w:rPr>
          <w:rFonts w:ascii="Consolas" w:hAnsi="Consolas" w:cs="Consolas"/>
          <w:i/>
        </w:rPr>
        <w:t>char</w:t>
      </w:r>
      <w:r w:rsidR="00251CF3">
        <w:rPr>
          <w:rFonts w:ascii="Consolas" w:hAnsi="Consolas" w:cs="Consolas"/>
        </w:rPr>
        <w:t xml:space="preserve"> </w:t>
      </w:r>
      <w:ins w:id="77" w:author="Dana Robinson" w:date="2014-03-11T16:48:00Z">
        <w:r w:rsidR="009D7A16">
          <w:rPr>
            <w:rFonts w:ascii="Consolas" w:hAnsi="Consolas" w:cs="Consolas"/>
          </w:rPr>
          <w:t>*</w:t>
        </w:r>
      </w:ins>
      <w:r w:rsidRPr="003A12F5">
        <w:rPr>
          <w:rFonts w:ascii="Consolas" w:hAnsi="Consolas" w:cs="Consolas"/>
        </w:rPr>
        <w:t>location</w:t>
      </w:r>
      <w:del w:id="78" w:author="Dana Robinson" w:date="2014-03-11T16:48:00Z">
        <w:r w:rsidR="00251CF3" w:rsidDel="009D7A16">
          <w:rPr>
            <w:rFonts w:ascii="Consolas" w:hAnsi="Consolas" w:cs="Consolas"/>
          </w:rPr>
          <w:delText>[]</w:delText>
        </w:r>
      </w:del>
      <w:r>
        <w:rPr>
          <w:rFonts w:ascii="Consolas" w:hAnsi="Consolas" w:cs="Consolas"/>
        </w:rPr>
        <w:t xml:space="preserve">, </w:t>
      </w:r>
      <w:del w:id="79" w:author="Dana Robinson" w:date="2014-03-11T16:48:00Z">
        <w:r w:rsidR="00251CF3" w:rsidRPr="00251CF3" w:rsidDel="009D7A16">
          <w:rPr>
            <w:rFonts w:ascii="Consolas" w:hAnsi="Consolas" w:cs="Consolas"/>
            <w:i/>
          </w:rPr>
          <w:delText>unsigned</w:delText>
        </w:r>
        <w:r w:rsidR="00251CF3" w:rsidDel="009D7A16">
          <w:rPr>
            <w:rFonts w:ascii="Consolas" w:hAnsi="Consolas" w:cs="Consolas"/>
          </w:rPr>
          <w:delText xml:space="preserve"> </w:delText>
        </w:r>
      </w:del>
      <w:ins w:id="80" w:author="Dana Robinson" w:date="2014-03-11T16:48:00Z">
        <w:r w:rsidR="009D7A16">
          <w:rPr>
            <w:rFonts w:ascii="Consolas" w:hAnsi="Consolas" w:cs="Consolas"/>
            <w:i/>
          </w:rPr>
          <w:t>size_t</w:t>
        </w:r>
        <w:r w:rsidR="009D7A16">
          <w:rPr>
            <w:rFonts w:ascii="Consolas" w:hAnsi="Consolas" w:cs="Consolas"/>
          </w:rPr>
          <w:t xml:space="preserve"> </w:t>
        </w:r>
      </w:ins>
      <w:r w:rsidR="00251CF3">
        <w:rPr>
          <w:rFonts w:ascii="Consolas" w:hAnsi="Consolas" w:cs="Consolas"/>
        </w:rPr>
        <w:t xml:space="preserve">*location_size, </w:t>
      </w:r>
      <w:r w:rsidRPr="003A12F5">
        <w:rPr>
          <w:rFonts w:ascii="Consolas" w:hAnsi="Consolas" w:cs="Consolas"/>
          <w:i/>
        </w:rPr>
        <w:t>hbool_t</w:t>
      </w:r>
      <w:r w:rsidRPr="003A12F5">
        <w:rPr>
          <w:rFonts w:ascii="Consolas" w:hAnsi="Consolas" w:cs="Consolas"/>
        </w:rPr>
        <w:t xml:space="preserve"> </w:t>
      </w:r>
      <w:r>
        <w:rPr>
          <w:rFonts w:ascii="Consolas" w:hAnsi="Consolas" w:cs="Consolas"/>
        </w:rPr>
        <w:t>*</w:t>
      </w:r>
      <w:r w:rsidR="00251CF3">
        <w:rPr>
          <w:rFonts w:ascii="Consolas" w:hAnsi="Consolas" w:cs="Consolas"/>
        </w:rPr>
        <w:t>start</w:t>
      </w:r>
      <w:r w:rsidRPr="003A12F5">
        <w:rPr>
          <w:rFonts w:ascii="Consolas" w:hAnsi="Consolas" w:cs="Consolas"/>
        </w:rPr>
        <w:t>_on_</w:t>
      </w:r>
      <w:del w:id="81" w:author="Dana Robinson" w:date="2014-03-11T18:30:00Z">
        <w:r w:rsidRPr="003A12F5" w:rsidDel="00EF0BCE">
          <w:rPr>
            <w:rFonts w:ascii="Consolas" w:hAnsi="Consolas" w:cs="Consolas"/>
          </w:rPr>
          <w:delText>open</w:delText>
        </w:r>
      </w:del>
      <w:ins w:id="82" w:author="Dana Robinson" w:date="2014-03-11T18:30:00Z">
        <w:r w:rsidR="00EF0BCE">
          <w:rPr>
            <w:rFonts w:ascii="Consolas" w:hAnsi="Consolas" w:cs="Consolas"/>
          </w:rPr>
          <w:t>access</w:t>
        </w:r>
      </w:ins>
      <w:r w:rsidRPr="003A12F5">
        <w:rPr>
          <w:rFonts w:ascii="Consolas" w:hAnsi="Consolas" w:cs="Consolas"/>
        </w:rPr>
        <w:t>)</w:t>
      </w:r>
    </w:p>
    <w:p w14:paraId="05262D1A" w14:textId="77777777" w:rsidR="00124EA7" w:rsidRPr="003A12F5" w:rsidRDefault="00124EA7" w:rsidP="00124EA7">
      <w:pPr>
        <w:ind w:left="720" w:hanging="720"/>
        <w:rPr>
          <w:rFonts w:ascii="Consolas" w:hAnsi="Consolas" w:cs="Consolas"/>
        </w:rPr>
      </w:pPr>
    </w:p>
    <w:p w14:paraId="249CFE10" w14:textId="77777777" w:rsidR="00124EA7" w:rsidRDefault="00124EA7" w:rsidP="00124EA7">
      <w:pPr>
        <w:ind w:left="720"/>
      </w:pPr>
      <w:r w:rsidRPr="003A12F5">
        <w:rPr>
          <w:rFonts w:ascii="Consolas" w:hAnsi="Consolas" w:cs="Consolas"/>
          <w:i/>
        </w:rPr>
        <w:t>hid_t</w:t>
      </w:r>
      <w:r w:rsidRPr="003A12F5">
        <w:rPr>
          <w:rFonts w:ascii="Consolas" w:hAnsi="Consolas" w:cs="Consolas"/>
        </w:rPr>
        <w:tab/>
        <w:t>fapl_id</w:t>
      </w:r>
      <w:r w:rsidRPr="003A12F5">
        <w:rPr>
          <w:rFonts w:ascii="Consolas" w:hAnsi="Consolas" w:cs="Consolas"/>
        </w:rPr>
        <w:tab/>
      </w:r>
      <w:r>
        <w:tab/>
      </w:r>
      <w:r>
        <w:tab/>
        <w:t>IN: file access property list ID</w:t>
      </w:r>
    </w:p>
    <w:p w14:paraId="1CFB9AB4" w14:textId="2D0AEADD" w:rsidR="00124EA7" w:rsidRDefault="00124EA7" w:rsidP="00124EA7">
      <w:pPr>
        <w:ind w:left="4320" w:hanging="3600"/>
      </w:pPr>
      <w:r w:rsidRPr="003A12F5">
        <w:rPr>
          <w:rFonts w:ascii="Consolas" w:hAnsi="Consolas" w:cs="Consolas"/>
          <w:i/>
        </w:rPr>
        <w:t>hbool_t</w:t>
      </w:r>
      <w:r w:rsidRPr="003A12F5">
        <w:rPr>
          <w:rFonts w:ascii="Consolas" w:hAnsi="Consolas" w:cs="Consolas"/>
        </w:rPr>
        <w:t xml:space="preserve"> </w:t>
      </w:r>
      <w:r>
        <w:rPr>
          <w:rFonts w:ascii="Consolas" w:hAnsi="Consolas" w:cs="Consolas"/>
        </w:rPr>
        <w:t>*is_enabled</w:t>
      </w:r>
      <w:r w:rsidR="00CD56D6">
        <w:tab/>
        <w:t>OUT</w:t>
      </w:r>
      <w:r w:rsidR="009D7A16">
        <w:t>: whether</w:t>
      </w:r>
      <w:r>
        <w:t xml:space="preserve"> logging is enabled</w:t>
      </w:r>
    </w:p>
    <w:p w14:paraId="083AD948" w14:textId="5EC1FDF3" w:rsidR="00083C8D" w:rsidRDefault="00124EA7" w:rsidP="00124EA7">
      <w:pPr>
        <w:ind w:left="720"/>
      </w:pPr>
      <w:r w:rsidRPr="003A12F5">
        <w:rPr>
          <w:rFonts w:ascii="Consolas" w:hAnsi="Consolas" w:cs="Consolas"/>
          <w:i/>
        </w:rPr>
        <w:t>char</w:t>
      </w:r>
      <w:r w:rsidR="00251CF3">
        <w:rPr>
          <w:rFonts w:ascii="Consolas" w:hAnsi="Consolas" w:cs="Consolas"/>
        </w:rPr>
        <w:t xml:space="preserve"> </w:t>
      </w:r>
      <w:r w:rsidR="009D7A16">
        <w:rPr>
          <w:rFonts w:ascii="Consolas" w:hAnsi="Consolas" w:cs="Consolas"/>
        </w:rPr>
        <w:t>*</w:t>
      </w:r>
      <w:r w:rsidRPr="003A12F5">
        <w:rPr>
          <w:rFonts w:ascii="Consolas" w:hAnsi="Consolas" w:cs="Consolas"/>
        </w:rPr>
        <w:t>location</w:t>
      </w:r>
      <w:del w:id="83" w:author="Dana Robinson" w:date="2014-03-11T16:48:00Z">
        <w:r w:rsidR="00251CF3" w:rsidDel="009D7A16">
          <w:rPr>
            <w:rFonts w:ascii="Consolas" w:hAnsi="Consolas" w:cs="Consolas"/>
          </w:rPr>
          <w:delText>[]</w:delText>
        </w:r>
      </w:del>
      <w:r>
        <w:tab/>
      </w:r>
      <w:r>
        <w:tab/>
      </w:r>
      <w:r>
        <w:tab/>
      </w:r>
      <w:r w:rsidR="00CD56D6">
        <w:t>OUT</w:t>
      </w:r>
      <w:r>
        <w:t>: location of log</w:t>
      </w:r>
      <w:r w:rsidR="00083C8D">
        <w:t xml:space="preserve"> in ASCII or UTF-8</w:t>
      </w:r>
      <w:r>
        <w:t xml:space="preserve"> </w:t>
      </w:r>
    </w:p>
    <w:p w14:paraId="35CB6775" w14:textId="54AE55B4" w:rsidR="00124EA7" w:rsidRDefault="00124EA7" w:rsidP="00083C8D">
      <w:pPr>
        <w:ind w:left="4320"/>
      </w:pPr>
      <w:r>
        <w:t xml:space="preserve">(just a file </w:t>
      </w:r>
      <w:r w:rsidR="00CD56D6">
        <w:t>path/</w:t>
      </w:r>
      <w:r>
        <w:t>name for now)</w:t>
      </w:r>
    </w:p>
    <w:p w14:paraId="13E1EAA5" w14:textId="4E4CE14F" w:rsidR="00251CF3" w:rsidRDefault="00251CF3" w:rsidP="00251CF3">
      <w:pPr>
        <w:ind w:left="720"/>
      </w:pPr>
      <w:del w:id="84" w:author="Dana Robinson" w:date="2014-03-11T16:48:00Z">
        <w:r w:rsidDel="009D7A16">
          <w:rPr>
            <w:rFonts w:ascii="Consolas" w:hAnsi="Consolas" w:cs="Consolas"/>
            <w:i/>
          </w:rPr>
          <w:delText>unsigned</w:delText>
        </w:r>
        <w:r w:rsidRPr="003A12F5" w:rsidDel="009D7A16">
          <w:rPr>
            <w:rFonts w:ascii="Consolas" w:hAnsi="Consolas" w:cs="Consolas"/>
          </w:rPr>
          <w:delText xml:space="preserve"> </w:delText>
        </w:r>
      </w:del>
      <w:ins w:id="85" w:author="Dana Robinson" w:date="2014-03-11T16:48:00Z">
        <w:r w:rsidR="009D7A16">
          <w:rPr>
            <w:rFonts w:ascii="Consolas" w:hAnsi="Consolas" w:cs="Consolas"/>
            <w:i/>
          </w:rPr>
          <w:t>size_t</w:t>
        </w:r>
        <w:r w:rsidR="009D7A16" w:rsidRPr="003A12F5">
          <w:rPr>
            <w:rFonts w:ascii="Consolas" w:hAnsi="Consolas" w:cs="Consolas"/>
          </w:rPr>
          <w:t xml:space="preserve"> </w:t>
        </w:r>
      </w:ins>
      <w:r w:rsidRPr="003A12F5">
        <w:rPr>
          <w:rFonts w:ascii="Consolas" w:hAnsi="Consolas" w:cs="Consolas"/>
        </w:rPr>
        <w:t>*location</w:t>
      </w:r>
      <w:r>
        <w:rPr>
          <w:rFonts w:ascii="Consolas" w:hAnsi="Consolas" w:cs="Consolas"/>
        </w:rPr>
        <w:t>_size</w:t>
      </w:r>
      <w:r>
        <w:tab/>
      </w:r>
      <w:ins w:id="86" w:author="Dana Robinson" w:date="2014-03-11T16:48:00Z">
        <w:r w:rsidR="009D7A16">
          <w:tab/>
        </w:r>
      </w:ins>
      <w:r>
        <w:t>OUT: size in bytes of the location string</w:t>
      </w:r>
    </w:p>
    <w:p w14:paraId="360D160F" w14:textId="10853639" w:rsidR="00124EA7" w:rsidRDefault="00124EA7" w:rsidP="00124EA7">
      <w:pPr>
        <w:ind w:left="4320" w:hanging="3600"/>
      </w:pPr>
      <w:r w:rsidRPr="003A12F5">
        <w:rPr>
          <w:rFonts w:ascii="Consolas" w:hAnsi="Consolas" w:cs="Consolas"/>
          <w:i/>
        </w:rPr>
        <w:t>hbool_t</w:t>
      </w:r>
      <w:r w:rsidRPr="003A12F5">
        <w:rPr>
          <w:rFonts w:ascii="Consolas" w:hAnsi="Consolas" w:cs="Consolas"/>
        </w:rPr>
        <w:t xml:space="preserve"> </w:t>
      </w:r>
      <w:r w:rsidR="00CD56D6">
        <w:rPr>
          <w:rFonts w:ascii="Consolas" w:hAnsi="Consolas" w:cs="Consolas"/>
        </w:rPr>
        <w:t>*</w:t>
      </w:r>
      <w:r w:rsidR="00251CF3">
        <w:rPr>
          <w:rFonts w:ascii="Consolas" w:hAnsi="Consolas" w:cs="Consolas"/>
        </w:rPr>
        <w:t>start</w:t>
      </w:r>
      <w:r w:rsidRPr="003A12F5">
        <w:rPr>
          <w:rFonts w:ascii="Consolas" w:hAnsi="Consolas" w:cs="Consolas"/>
        </w:rPr>
        <w:t>_on_</w:t>
      </w:r>
      <w:del w:id="87" w:author="Dana Robinson" w:date="2014-03-11T18:30:00Z">
        <w:r w:rsidRPr="003A12F5" w:rsidDel="00EF0BCE">
          <w:rPr>
            <w:rFonts w:ascii="Consolas" w:hAnsi="Consolas" w:cs="Consolas"/>
          </w:rPr>
          <w:delText>open</w:delText>
        </w:r>
      </w:del>
      <w:ins w:id="88" w:author="Dana Robinson" w:date="2014-03-11T18:30:00Z">
        <w:r w:rsidR="00EF0BCE">
          <w:rPr>
            <w:rFonts w:ascii="Consolas" w:hAnsi="Consolas" w:cs="Consolas"/>
          </w:rPr>
          <w:t>access</w:t>
        </w:r>
      </w:ins>
      <w:r w:rsidR="00CD56D6">
        <w:tab/>
        <w:t>OUT</w:t>
      </w:r>
      <w:r>
        <w:t xml:space="preserve">: whether the logging </w:t>
      </w:r>
      <w:r w:rsidR="00CD56D6">
        <w:t>begins</w:t>
      </w:r>
      <w:r>
        <w:t xml:space="preserve"> as soon as the file is opened or created</w:t>
      </w:r>
    </w:p>
    <w:p w14:paraId="2F140E26" w14:textId="77777777" w:rsidR="00124EA7" w:rsidRDefault="00124EA7" w:rsidP="00124EA7"/>
    <w:p w14:paraId="2F6F9355" w14:textId="79AC0A29" w:rsidR="00124EA7" w:rsidRDefault="00767CAF" w:rsidP="00124EA7">
      <w:r>
        <w:t>This function gets the current status of the logging (enabled/disabled), whether the logging begins at fi</w:t>
      </w:r>
      <w:r w:rsidR="00C0261C">
        <w:t>le open/create, and the location (file/path name)</w:t>
      </w:r>
      <w:r>
        <w:t xml:space="preserve"> of the log</w:t>
      </w:r>
      <w:r w:rsidR="00C0261C">
        <w:t xml:space="preserve"> file</w:t>
      </w:r>
      <w:r w:rsidR="00124EA7">
        <w:t>.</w:t>
      </w:r>
    </w:p>
    <w:p w14:paraId="44A13216" w14:textId="182A7762" w:rsidR="00251CF3" w:rsidRDefault="00251CF3" w:rsidP="00124EA7">
      <w:r>
        <w:t xml:space="preserve">The </w:t>
      </w:r>
      <w:r w:rsidRPr="00251CF3">
        <w:rPr>
          <w:rFonts w:ascii="Consolas" w:hAnsi="Consolas" w:cs="Consolas"/>
        </w:rPr>
        <w:t>location</w:t>
      </w:r>
      <w:r>
        <w:t xml:space="preserve"> string must be allocated by the caller. A suitable size for the </w:t>
      </w:r>
      <w:r w:rsidR="00083C8D">
        <w:t>string</w:t>
      </w:r>
      <w:r>
        <w:t xml:space="preserve"> can be determined by calling the function with a </w:t>
      </w:r>
      <w:r w:rsidRPr="00251CF3">
        <w:rPr>
          <w:rFonts w:ascii="Consolas" w:hAnsi="Consolas" w:cs="Consolas"/>
        </w:rPr>
        <w:t>NULL</w:t>
      </w:r>
      <w:r>
        <w:t xml:space="preserve"> location pointer, which will cause the function to emit the size via the </w:t>
      </w:r>
      <w:r w:rsidRPr="00251CF3">
        <w:rPr>
          <w:rFonts w:ascii="Consolas" w:hAnsi="Consolas" w:cs="Consolas"/>
        </w:rPr>
        <w:t>location_size</w:t>
      </w:r>
      <w:r>
        <w:t xml:space="preserve"> parameter.</w:t>
      </w:r>
    </w:p>
    <w:p w14:paraId="570E943B" w14:textId="77777777" w:rsidR="00124EA7" w:rsidRPr="00635223" w:rsidRDefault="00124EA7" w:rsidP="00635223"/>
    <w:p w14:paraId="3542187C" w14:textId="111F1D83" w:rsidR="00635223" w:rsidRDefault="00635223" w:rsidP="00635223">
      <w:pPr>
        <w:pStyle w:val="Heading2"/>
      </w:pPr>
      <w:r>
        <w:t>H5</w:t>
      </w:r>
      <w:r w:rsidR="000B36E5">
        <w:t>F</w:t>
      </w:r>
      <w:r w:rsidR="006464B9">
        <w:t>start</w:t>
      </w:r>
      <w:r>
        <w:t>_mdc_logging</w:t>
      </w:r>
    </w:p>
    <w:p w14:paraId="35AC11A9" w14:textId="4E8B0C20" w:rsidR="00CE15D1" w:rsidRPr="003A12F5" w:rsidRDefault="003A12F5" w:rsidP="00CE15D1">
      <w:pPr>
        <w:rPr>
          <w:rFonts w:ascii="Consolas" w:hAnsi="Consolas" w:cs="Consolas"/>
        </w:rPr>
      </w:pPr>
      <w:r w:rsidRPr="003A12F5">
        <w:rPr>
          <w:rFonts w:ascii="Consolas" w:hAnsi="Consolas" w:cs="Consolas"/>
          <w:i/>
        </w:rPr>
        <w:t>herr_t</w:t>
      </w:r>
      <w:r>
        <w:rPr>
          <w:rFonts w:ascii="Consolas" w:hAnsi="Consolas" w:cs="Consolas"/>
        </w:rPr>
        <w:t xml:space="preserve"> </w:t>
      </w:r>
      <w:r w:rsidR="00CD7018" w:rsidRPr="003A12F5">
        <w:rPr>
          <w:rFonts w:ascii="Consolas" w:hAnsi="Consolas" w:cs="Consolas"/>
        </w:rPr>
        <w:t>H5</w:t>
      </w:r>
      <w:r w:rsidR="000B36E5">
        <w:rPr>
          <w:rFonts w:ascii="Consolas" w:hAnsi="Consolas" w:cs="Consolas"/>
        </w:rPr>
        <w:t>F</w:t>
      </w:r>
      <w:r w:rsidR="006464B9">
        <w:rPr>
          <w:rFonts w:ascii="Consolas" w:hAnsi="Consolas" w:cs="Consolas"/>
        </w:rPr>
        <w:t>start</w:t>
      </w:r>
      <w:r w:rsidR="00CE15D1" w:rsidRPr="003A12F5">
        <w:rPr>
          <w:rFonts w:ascii="Consolas" w:hAnsi="Consolas" w:cs="Consolas"/>
        </w:rPr>
        <w:t>_mdc_logging(</w:t>
      </w:r>
      <w:r w:rsidR="00CE15D1" w:rsidRPr="003A12F5">
        <w:rPr>
          <w:rFonts w:ascii="Consolas" w:hAnsi="Consolas" w:cs="Consolas"/>
          <w:i/>
        </w:rPr>
        <w:t>hid_t</w:t>
      </w:r>
      <w:r w:rsidR="00CE15D1" w:rsidRPr="003A12F5">
        <w:rPr>
          <w:rFonts w:ascii="Consolas" w:hAnsi="Consolas" w:cs="Consolas"/>
        </w:rPr>
        <w:t xml:space="preserve"> file_id)</w:t>
      </w:r>
    </w:p>
    <w:p w14:paraId="7D8FD2F4" w14:textId="554A8CB2" w:rsidR="00D3482F" w:rsidRDefault="00D3482F" w:rsidP="003A12F5">
      <w:pPr>
        <w:ind w:left="3600" w:hanging="2880"/>
      </w:pPr>
      <w:r w:rsidRPr="003A12F5">
        <w:rPr>
          <w:rFonts w:ascii="Consolas" w:hAnsi="Consolas" w:cs="Consolas"/>
          <w:i/>
        </w:rPr>
        <w:t>hid_t</w:t>
      </w:r>
      <w:r w:rsidR="003A12F5" w:rsidRPr="003A12F5">
        <w:rPr>
          <w:rFonts w:ascii="Consolas" w:hAnsi="Consolas" w:cs="Consolas"/>
        </w:rPr>
        <w:t xml:space="preserve"> file_id</w:t>
      </w:r>
      <w:r w:rsidR="003A12F5">
        <w:tab/>
      </w:r>
      <w:r>
        <w:t xml:space="preserve">IN: </w:t>
      </w:r>
      <w:r w:rsidR="003A12F5">
        <w:t xml:space="preserve">HDF5 file identifier on which to </w:t>
      </w:r>
      <w:r w:rsidR="006464B9">
        <w:t>start</w:t>
      </w:r>
      <w:r w:rsidR="003A12F5">
        <w:t xml:space="preserve"> logging metadata operations.</w:t>
      </w:r>
    </w:p>
    <w:p w14:paraId="7F4E15B2" w14:textId="77777777" w:rsidR="00CE15D1" w:rsidRDefault="00CE15D1" w:rsidP="00D3482F"/>
    <w:p w14:paraId="71A35608" w14:textId="2984B2E1" w:rsidR="00CE15D1" w:rsidRPr="00D3482F" w:rsidRDefault="003A12F5" w:rsidP="00D3482F">
      <w:r>
        <w:t>Opens the log file and s</w:t>
      </w:r>
      <w:r w:rsidR="00CE15D1">
        <w:t>tarts logging metadata cache operations for a particular file.</w:t>
      </w:r>
      <w:r w:rsidR="00DD1E65">
        <w:t xml:space="preserve"> </w:t>
      </w:r>
      <w:bookmarkStart w:id="89" w:name="_GoBack"/>
      <w:bookmarkEnd w:id="89"/>
      <w:del w:id="90" w:author="Dana Robinson" w:date="2014-03-16T22:22:00Z">
        <w:r w:rsidDel="00F07953">
          <w:delText xml:space="preserve">It will dump the current contents of the cache </w:delText>
        </w:r>
        <w:r w:rsidR="00931EBE" w:rsidDel="00F07953">
          <w:delText xml:space="preserve">(including flush dependencies, if any) </w:delText>
        </w:r>
        <w:r w:rsidDel="00F07953">
          <w:delText>to the log when it is called so the state will be known.</w:delText>
        </w:r>
        <w:r w:rsidR="00C0261C" w:rsidDel="00F07953">
          <w:delText xml:space="preserve"> </w:delText>
        </w:r>
      </w:del>
      <w:r w:rsidR="00C0261C">
        <w:t>Calling this function when logging has already been enabled will be considered an error.</w:t>
      </w:r>
    </w:p>
    <w:p w14:paraId="2428E889" w14:textId="2E07CFD9" w:rsidR="00635223" w:rsidRDefault="00635223" w:rsidP="00635223">
      <w:pPr>
        <w:pStyle w:val="Heading2"/>
      </w:pPr>
      <w:r>
        <w:lastRenderedPageBreak/>
        <w:t>H5</w:t>
      </w:r>
      <w:r w:rsidR="000B36E5">
        <w:t>F</w:t>
      </w:r>
      <w:r w:rsidR="006464B9">
        <w:t>stop</w:t>
      </w:r>
      <w:r>
        <w:t>_mdc_logging</w:t>
      </w:r>
    </w:p>
    <w:p w14:paraId="55A27268" w14:textId="6DDF790D" w:rsidR="00CE15D1" w:rsidRPr="003A12F5" w:rsidRDefault="003A12F5" w:rsidP="00D3482F">
      <w:pPr>
        <w:rPr>
          <w:rFonts w:ascii="Consolas" w:hAnsi="Consolas" w:cs="Consolas"/>
        </w:rPr>
      </w:pPr>
      <w:r w:rsidRPr="003A12F5">
        <w:rPr>
          <w:rFonts w:ascii="Consolas" w:hAnsi="Consolas" w:cs="Consolas"/>
          <w:i/>
        </w:rPr>
        <w:t>herr_t</w:t>
      </w:r>
      <w:r w:rsidRPr="003A12F5">
        <w:rPr>
          <w:rFonts w:ascii="Consolas" w:hAnsi="Consolas" w:cs="Consolas"/>
        </w:rPr>
        <w:t xml:space="preserve"> </w:t>
      </w:r>
      <w:r w:rsidR="00CE15D1" w:rsidRPr="003A12F5">
        <w:rPr>
          <w:rFonts w:ascii="Consolas" w:hAnsi="Consolas" w:cs="Consolas"/>
        </w:rPr>
        <w:t>H5</w:t>
      </w:r>
      <w:r w:rsidR="000B36E5">
        <w:rPr>
          <w:rFonts w:ascii="Consolas" w:hAnsi="Consolas" w:cs="Consolas"/>
        </w:rPr>
        <w:t>F</w:t>
      </w:r>
      <w:r w:rsidR="006464B9">
        <w:rPr>
          <w:rFonts w:ascii="Consolas" w:hAnsi="Consolas" w:cs="Consolas"/>
        </w:rPr>
        <w:t>stop</w:t>
      </w:r>
      <w:r w:rsidR="00CE15D1" w:rsidRPr="003A12F5">
        <w:rPr>
          <w:rFonts w:ascii="Consolas" w:hAnsi="Consolas" w:cs="Consolas"/>
        </w:rPr>
        <w:t>_mdc_logging(</w:t>
      </w:r>
      <w:r w:rsidR="00CE15D1" w:rsidRPr="003A12F5">
        <w:rPr>
          <w:rFonts w:ascii="Consolas" w:hAnsi="Consolas" w:cs="Consolas"/>
          <w:i/>
        </w:rPr>
        <w:t>hid_t</w:t>
      </w:r>
      <w:r w:rsidR="00CE15D1" w:rsidRPr="003A12F5">
        <w:rPr>
          <w:rFonts w:ascii="Consolas" w:hAnsi="Consolas" w:cs="Consolas"/>
        </w:rPr>
        <w:t xml:space="preserve"> file_id)</w:t>
      </w:r>
    </w:p>
    <w:p w14:paraId="499B612E" w14:textId="0D6AFD9A" w:rsidR="00D3482F" w:rsidRDefault="00D3482F" w:rsidP="003A12F5">
      <w:pPr>
        <w:ind w:left="3600" w:hanging="2880"/>
      </w:pPr>
      <w:r w:rsidRPr="003A12F5">
        <w:rPr>
          <w:rFonts w:ascii="Consolas" w:hAnsi="Consolas" w:cs="Consolas"/>
          <w:i/>
        </w:rPr>
        <w:t>hid_t</w:t>
      </w:r>
      <w:r w:rsidR="003A12F5" w:rsidRPr="003A12F5">
        <w:rPr>
          <w:rFonts w:ascii="Consolas" w:hAnsi="Consolas" w:cs="Consolas"/>
        </w:rPr>
        <w:t xml:space="preserve"> file_id</w:t>
      </w:r>
      <w:r w:rsidRPr="003A12F5">
        <w:rPr>
          <w:rFonts w:ascii="Consolas" w:hAnsi="Consolas" w:cs="Consolas"/>
        </w:rPr>
        <w:tab/>
      </w:r>
      <w:r w:rsidR="003A12F5">
        <w:t xml:space="preserve">IN: HDF5 file identifier on which to </w:t>
      </w:r>
      <w:r w:rsidR="006464B9">
        <w:t>stop</w:t>
      </w:r>
      <w:r w:rsidR="003A12F5">
        <w:t xml:space="preserve"> logging metadata operations.</w:t>
      </w:r>
    </w:p>
    <w:p w14:paraId="6B224CBB" w14:textId="77777777" w:rsidR="00CE15D1" w:rsidRDefault="00CE15D1" w:rsidP="00CE15D1"/>
    <w:p w14:paraId="1DE6995F" w14:textId="49550EAA" w:rsidR="00CE15D1" w:rsidRDefault="00CE15D1" w:rsidP="00CE15D1">
      <w:pPr>
        <w:rPr>
          <w:ins w:id="91" w:author="Dana Robinson" w:date="2014-03-11T16:49:00Z"/>
        </w:rPr>
      </w:pPr>
      <w:r>
        <w:t>Stops logging metadata cache operations for a partic</w:t>
      </w:r>
      <w:r w:rsidR="003A12F5">
        <w:t>ular file and closes the log file.</w:t>
      </w:r>
      <w:r w:rsidR="00C0261C">
        <w:t xml:space="preserve"> Calling this function when logging is not enabled will be considered an error.</w:t>
      </w:r>
    </w:p>
    <w:p w14:paraId="7129E6DC" w14:textId="1CCEA66F" w:rsidR="009D7A16" w:rsidRDefault="009D7A16" w:rsidP="009D7A16">
      <w:pPr>
        <w:pStyle w:val="Heading2"/>
        <w:rPr>
          <w:ins w:id="92" w:author="Dana Robinson" w:date="2014-03-11T16:49:00Z"/>
        </w:rPr>
      </w:pPr>
      <w:ins w:id="93" w:author="Dana Robinson" w:date="2014-03-11T16:49:00Z">
        <w:r>
          <w:t>H5Fget_mdc_logging_status</w:t>
        </w:r>
      </w:ins>
    </w:p>
    <w:p w14:paraId="6F8A8CCA" w14:textId="00B55364" w:rsidR="009D7A16" w:rsidRPr="003A12F5" w:rsidRDefault="009D7A16" w:rsidP="00EF0BCE">
      <w:pPr>
        <w:ind w:left="720" w:hanging="720"/>
        <w:rPr>
          <w:ins w:id="94" w:author="Dana Robinson" w:date="2014-03-11T16:49:00Z"/>
          <w:rFonts w:ascii="Consolas" w:hAnsi="Consolas" w:cs="Consolas"/>
        </w:rPr>
      </w:pPr>
      <w:ins w:id="95" w:author="Dana Robinson" w:date="2014-03-11T16:49:00Z">
        <w:r w:rsidRPr="003A12F5">
          <w:rPr>
            <w:rFonts w:ascii="Consolas" w:hAnsi="Consolas" w:cs="Consolas"/>
            <w:i/>
          </w:rPr>
          <w:t>herr_t</w:t>
        </w:r>
        <w:r w:rsidRPr="003A12F5">
          <w:rPr>
            <w:rFonts w:ascii="Consolas" w:hAnsi="Consolas" w:cs="Consolas"/>
          </w:rPr>
          <w:t xml:space="preserve"> H5</w:t>
        </w:r>
        <w:r>
          <w:rPr>
            <w:rFonts w:ascii="Consolas" w:hAnsi="Consolas" w:cs="Consolas"/>
          </w:rPr>
          <w:t>Fstop</w:t>
        </w:r>
        <w:r w:rsidRPr="003A12F5">
          <w:rPr>
            <w:rFonts w:ascii="Consolas" w:hAnsi="Consolas" w:cs="Consolas"/>
          </w:rPr>
          <w:t>_mdc_logging(</w:t>
        </w:r>
        <w:r w:rsidRPr="003A12F5">
          <w:rPr>
            <w:rFonts w:ascii="Consolas" w:hAnsi="Consolas" w:cs="Consolas"/>
            <w:i/>
          </w:rPr>
          <w:t>hid_t</w:t>
        </w:r>
        <w:r w:rsidRPr="003A12F5">
          <w:rPr>
            <w:rFonts w:ascii="Consolas" w:hAnsi="Consolas" w:cs="Consolas"/>
          </w:rPr>
          <w:t xml:space="preserve"> file_id</w:t>
        </w:r>
      </w:ins>
      <w:ins w:id="96" w:author="Dana Robinson" w:date="2014-03-11T18:34:00Z">
        <w:r w:rsidR="00EF0BCE">
          <w:rPr>
            <w:rFonts w:ascii="Consolas" w:hAnsi="Consolas" w:cs="Consolas"/>
          </w:rPr>
          <w:t xml:space="preserve">, </w:t>
        </w:r>
        <w:r w:rsidR="00EF0BCE">
          <w:rPr>
            <w:rFonts w:ascii="Consolas" w:hAnsi="Consolas" w:cs="Consolas"/>
            <w:i/>
          </w:rPr>
          <w:t>hbool</w:t>
        </w:r>
        <w:r w:rsidR="00EF0BCE" w:rsidRPr="003A12F5">
          <w:rPr>
            <w:rFonts w:ascii="Consolas" w:hAnsi="Consolas" w:cs="Consolas"/>
            <w:i/>
          </w:rPr>
          <w:t>_t</w:t>
        </w:r>
        <w:r w:rsidR="00EF0BCE" w:rsidRPr="003A12F5">
          <w:rPr>
            <w:rFonts w:ascii="Consolas" w:hAnsi="Consolas" w:cs="Consolas"/>
          </w:rPr>
          <w:t xml:space="preserve"> </w:t>
        </w:r>
        <w:r w:rsidR="00EF0BCE">
          <w:rPr>
            <w:rFonts w:ascii="Consolas" w:hAnsi="Consolas" w:cs="Consolas"/>
          </w:rPr>
          <w:t xml:space="preserve">*is_enabled, </w:t>
        </w:r>
        <w:r w:rsidR="00EF0BCE">
          <w:rPr>
            <w:rFonts w:ascii="Consolas" w:hAnsi="Consolas" w:cs="Consolas"/>
            <w:i/>
          </w:rPr>
          <w:t>hbool</w:t>
        </w:r>
        <w:r w:rsidR="00EF0BCE" w:rsidRPr="003A12F5">
          <w:rPr>
            <w:rFonts w:ascii="Consolas" w:hAnsi="Consolas" w:cs="Consolas"/>
            <w:i/>
          </w:rPr>
          <w:t>_t</w:t>
        </w:r>
        <w:r w:rsidR="00EF0BCE" w:rsidRPr="003A12F5">
          <w:rPr>
            <w:rFonts w:ascii="Consolas" w:hAnsi="Consolas" w:cs="Consolas"/>
          </w:rPr>
          <w:t xml:space="preserve"> </w:t>
        </w:r>
        <w:r w:rsidR="00EF0BCE">
          <w:rPr>
            <w:rFonts w:ascii="Consolas" w:hAnsi="Consolas" w:cs="Consolas"/>
          </w:rPr>
          <w:t>*</w:t>
        </w:r>
      </w:ins>
      <w:ins w:id="97" w:author="Dana Robinson" w:date="2014-03-11T18:35:00Z">
        <w:r w:rsidR="00EF0BCE">
          <w:rPr>
            <w:rFonts w:ascii="Consolas" w:hAnsi="Consolas" w:cs="Consolas"/>
          </w:rPr>
          <w:t>is_currently_logging</w:t>
        </w:r>
      </w:ins>
      <w:ins w:id="98" w:author="Dana Robinson" w:date="2014-03-11T16:49:00Z">
        <w:r w:rsidRPr="003A12F5">
          <w:rPr>
            <w:rFonts w:ascii="Consolas" w:hAnsi="Consolas" w:cs="Consolas"/>
          </w:rPr>
          <w:t>)</w:t>
        </w:r>
      </w:ins>
    </w:p>
    <w:p w14:paraId="31481FCA" w14:textId="7A8E2513" w:rsidR="009D7A16" w:rsidRDefault="009D7A16" w:rsidP="009D7A16">
      <w:pPr>
        <w:ind w:left="3600" w:hanging="2880"/>
        <w:rPr>
          <w:ins w:id="99" w:author="Dana Robinson" w:date="2014-03-11T17:12:00Z"/>
        </w:rPr>
      </w:pPr>
      <w:ins w:id="100" w:author="Dana Robinson" w:date="2014-03-11T16:49:00Z">
        <w:r w:rsidRPr="003A12F5">
          <w:rPr>
            <w:rFonts w:ascii="Consolas" w:hAnsi="Consolas" w:cs="Consolas"/>
            <w:i/>
          </w:rPr>
          <w:t>hid_t</w:t>
        </w:r>
        <w:r w:rsidRPr="003A12F5">
          <w:rPr>
            <w:rFonts w:ascii="Consolas" w:hAnsi="Consolas" w:cs="Consolas"/>
          </w:rPr>
          <w:t xml:space="preserve"> file_id</w:t>
        </w:r>
        <w:r w:rsidRPr="003A12F5">
          <w:rPr>
            <w:rFonts w:ascii="Consolas" w:hAnsi="Consolas" w:cs="Consolas"/>
          </w:rPr>
          <w:tab/>
        </w:r>
      </w:ins>
      <w:ins w:id="101" w:author="Dana Robinson" w:date="2014-03-11T19:44:00Z">
        <w:r w:rsidR="00BD6C33">
          <w:rPr>
            <w:rFonts w:ascii="Consolas" w:hAnsi="Consolas" w:cs="Consolas"/>
          </w:rPr>
          <w:tab/>
        </w:r>
        <w:r w:rsidR="00BD6C33">
          <w:rPr>
            <w:rFonts w:ascii="Consolas" w:hAnsi="Consolas" w:cs="Consolas"/>
          </w:rPr>
          <w:tab/>
        </w:r>
      </w:ins>
      <w:ins w:id="102" w:author="Dana Robinson" w:date="2014-03-11T16:49:00Z">
        <w:r>
          <w:t>IN: HDF5 file identifier</w:t>
        </w:r>
      </w:ins>
    </w:p>
    <w:p w14:paraId="537DC377" w14:textId="0F622614" w:rsidR="003B0A74" w:rsidRDefault="003B0A74" w:rsidP="003B0A74">
      <w:pPr>
        <w:ind w:left="4320" w:hanging="3600"/>
        <w:rPr>
          <w:ins w:id="103" w:author="Dana Robinson" w:date="2014-03-11T17:12:00Z"/>
        </w:rPr>
      </w:pPr>
      <w:ins w:id="104" w:author="Dana Robinson" w:date="2014-03-11T17:12:00Z">
        <w:r w:rsidRPr="003A12F5">
          <w:rPr>
            <w:rFonts w:ascii="Consolas" w:hAnsi="Consolas" w:cs="Consolas"/>
            <w:i/>
          </w:rPr>
          <w:t>hbool_t</w:t>
        </w:r>
        <w:r w:rsidRPr="003A12F5">
          <w:rPr>
            <w:rFonts w:ascii="Consolas" w:hAnsi="Consolas" w:cs="Consolas"/>
          </w:rPr>
          <w:t xml:space="preserve"> </w:t>
        </w:r>
        <w:r>
          <w:rPr>
            <w:rFonts w:ascii="Consolas" w:hAnsi="Consolas" w:cs="Consolas"/>
          </w:rPr>
          <w:t>*is_enabled</w:t>
        </w:r>
        <w:r>
          <w:t xml:space="preserve">       </w:t>
        </w:r>
      </w:ins>
      <w:ins w:id="105" w:author="Dana Robinson" w:date="2014-03-11T19:44:00Z">
        <w:r w:rsidR="00BD6C33">
          <w:tab/>
        </w:r>
        <w:r w:rsidR="00BD6C33">
          <w:tab/>
        </w:r>
      </w:ins>
      <w:ins w:id="106" w:author="Dana Robinson" w:date="2014-03-11T17:12:00Z">
        <w:r>
          <w:t>OUT: whether logging is enabled</w:t>
        </w:r>
      </w:ins>
    </w:p>
    <w:p w14:paraId="1AC07C42" w14:textId="3ACA2CD1" w:rsidR="003B0A74" w:rsidRDefault="003B0A74" w:rsidP="003B0A74">
      <w:pPr>
        <w:ind w:left="720"/>
        <w:rPr>
          <w:ins w:id="107" w:author="Dana Robinson" w:date="2014-03-11T17:12:00Z"/>
        </w:rPr>
      </w:pPr>
      <w:ins w:id="108" w:author="Dana Robinson" w:date="2014-03-11T17:18:00Z">
        <w:r w:rsidRPr="003A12F5">
          <w:rPr>
            <w:rFonts w:ascii="Consolas" w:hAnsi="Consolas" w:cs="Consolas"/>
            <w:i/>
          </w:rPr>
          <w:t>hbool_t</w:t>
        </w:r>
        <w:r w:rsidRPr="003A12F5">
          <w:rPr>
            <w:rFonts w:ascii="Consolas" w:hAnsi="Consolas" w:cs="Consolas"/>
          </w:rPr>
          <w:t xml:space="preserve"> </w:t>
        </w:r>
        <w:r>
          <w:rPr>
            <w:rFonts w:ascii="Consolas" w:hAnsi="Consolas" w:cs="Consolas"/>
          </w:rPr>
          <w:t>*is_currently_logging</w:t>
        </w:r>
      </w:ins>
      <w:ins w:id="109" w:author="Dana Robinson" w:date="2014-03-11T17:19:00Z">
        <w:r>
          <w:tab/>
        </w:r>
      </w:ins>
      <w:ins w:id="110" w:author="Dana Robinson" w:date="2014-03-11T17:12:00Z">
        <w:r>
          <w:t xml:space="preserve">OUT: </w:t>
        </w:r>
      </w:ins>
      <w:ins w:id="111" w:author="Dana Robinson" w:date="2014-03-11T17:19:00Z">
        <w:r>
          <w:t>whether events are currently being logged</w:t>
        </w:r>
      </w:ins>
      <w:ins w:id="112" w:author="Dana Robinson" w:date="2014-03-11T17:12:00Z">
        <w:r>
          <w:t xml:space="preserve"> </w:t>
        </w:r>
      </w:ins>
    </w:p>
    <w:p w14:paraId="36F84C58" w14:textId="77777777" w:rsidR="009D7A16" w:rsidRDefault="009D7A16" w:rsidP="009D7A16">
      <w:pPr>
        <w:rPr>
          <w:ins w:id="113" w:author="Dana Robinson" w:date="2014-03-11T16:49:00Z"/>
        </w:rPr>
      </w:pPr>
    </w:p>
    <w:p w14:paraId="14C1FD95" w14:textId="1331BFFF" w:rsidR="009D7A16" w:rsidRDefault="003B0A74" w:rsidP="00CE15D1">
      <w:ins w:id="114" w:author="Dana Robinson" w:date="2014-03-11T17:12:00Z">
        <w:r>
          <w:t>Gets metadata cache status information.</w:t>
        </w:r>
      </w:ins>
      <w:ins w:id="115" w:author="Dana Robinson" w:date="2014-03-11T17:19:00Z">
        <w:r>
          <w:t xml:space="preserve"> Logging </w:t>
        </w:r>
      </w:ins>
      <w:ins w:id="116" w:author="Dana Robinson" w:date="2014-03-15T20:19:00Z">
        <w:r w:rsidR="00EA617F">
          <w:t xml:space="preserve">status </w:t>
        </w:r>
      </w:ins>
      <w:ins w:id="117" w:author="Dana Robinson" w:date="2014-03-11T17:19:00Z">
        <w:r>
          <w:t xml:space="preserve">can be enabled </w:t>
        </w:r>
      </w:ins>
      <w:ins w:id="118" w:author="Dana Robinson" w:date="2014-03-15T20:19:00Z">
        <w:r w:rsidR="00EA617F">
          <w:t xml:space="preserve">(TRUE) </w:t>
        </w:r>
      </w:ins>
      <w:ins w:id="119" w:author="Dana Robinson" w:date="2014-03-11T17:19:00Z">
        <w:r>
          <w:t xml:space="preserve">or disabled </w:t>
        </w:r>
      </w:ins>
      <w:ins w:id="120" w:author="Dana Robinson" w:date="2014-03-15T20:19:00Z">
        <w:r w:rsidR="00EA617F">
          <w:t xml:space="preserve">(FALSE) </w:t>
        </w:r>
      </w:ins>
      <w:ins w:id="121" w:author="Dana Robinson" w:date="2014-03-11T17:19:00Z">
        <w:r>
          <w:t xml:space="preserve">and, if enabled, </w:t>
        </w:r>
      </w:ins>
      <w:ins w:id="122" w:author="Dana Robinson" w:date="2014-03-15T20:19:00Z">
        <w:r w:rsidR="00EA617F">
          <w:t xml:space="preserve">the current </w:t>
        </w:r>
      </w:ins>
      <w:ins w:id="123" w:author="Dana Robinson" w:date="2014-03-11T17:19:00Z">
        <w:r>
          <w:t>logging</w:t>
        </w:r>
      </w:ins>
      <w:ins w:id="124" w:author="Dana Robinson" w:date="2014-03-15T20:19:00Z">
        <w:r w:rsidR="00EA617F">
          <w:t xml:space="preserve"> status</w:t>
        </w:r>
      </w:ins>
      <w:ins w:id="125" w:author="Dana Robinson" w:date="2014-03-11T17:19:00Z">
        <w:r>
          <w:t xml:space="preserve"> can be ongoing</w:t>
        </w:r>
      </w:ins>
      <w:ins w:id="126" w:author="Dana Robinson" w:date="2014-03-15T20:19:00Z">
        <w:r w:rsidR="00EA617F">
          <w:t xml:space="preserve"> (TRUE)</w:t>
        </w:r>
      </w:ins>
      <w:ins w:id="127" w:author="Dana Robinson" w:date="2014-03-11T17:19:00Z">
        <w:r>
          <w:t xml:space="preserve"> or paused</w:t>
        </w:r>
      </w:ins>
      <w:ins w:id="128" w:author="Dana Robinson" w:date="2014-03-15T20:19:00Z">
        <w:r w:rsidR="00EA617F">
          <w:t xml:space="preserve"> (FALSE)</w:t>
        </w:r>
      </w:ins>
      <w:ins w:id="129" w:author="Dana Robinson" w:date="2014-03-11T17:19:00Z">
        <w:r>
          <w:t>.</w:t>
        </w:r>
      </w:ins>
    </w:p>
    <w:p w14:paraId="38D8B58D" w14:textId="6C70BD00" w:rsidR="00374A3F" w:rsidRDefault="00010E03" w:rsidP="00CD7018">
      <w:pPr>
        <w:pStyle w:val="Heading1"/>
      </w:pPr>
      <w:r>
        <w:t>Log Messages</w:t>
      </w:r>
    </w:p>
    <w:p w14:paraId="0B95BAD1" w14:textId="6221FF73" w:rsidR="00543A6F" w:rsidRDefault="00374A3F" w:rsidP="00CD7018">
      <w:pPr>
        <w:pStyle w:val="Heading2"/>
      </w:pPr>
      <w:r>
        <w:t>Log Format</w:t>
      </w:r>
    </w:p>
    <w:p w14:paraId="0F67C68A" w14:textId="423219F8" w:rsidR="00CD7018" w:rsidRDefault="00E016F8" w:rsidP="00CD7018">
      <w:r>
        <w:t xml:space="preserve">The log is emitted using JSON notation (a schema can be found in the appendices of this document). </w:t>
      </w:r>
      <w:r w:rsidR="00DD1E65">
        <w:t xml:space="preserve">The </w:t>
      </w:r>
      <w:r w:rsidR="00374A3F">
        <w:t xml:space="preserve">entire </w:t>
      </w:r>
      <w:r w:rsidR="00DD1E65">
        <w:t xml:space="preserve">log is a valid JSON object consisting of </w:t>
      </w:r>
      <w:r w:rsidR="00374A3F">
        <w:t xml:space="preserve">the file name and </w:t>
      </w:r>
      <w:r w:rsidR="00DD1E65">
        <w:t>an array of JSON-formatted log messages.</w:t>
      </w:r>
    </w:p>
    <w:p w14:paraId="626E3449" w14:textId="77777777" w:rsidR="00374A3F" w:rsidRDefault="00374A3F" w:rsidP="00CD7018"/>
    <w:p w14:paraId="4F139773" w14:textId="5B7A7C5F" w:rsidR="00DD1E65" w:rsidRPr="00DD1E65" w:rsidRDefault="00DD1E65" w:rsidP="00CD7018">
      <w:pPr>
        <w:rPr>
          <w:rFonts w:ascii="Consolas" w:hAnsi="Consolas" w:cs="Consolas"/>
        </w:rPr>
      </w:pPr>
      <w:r w:rsidRPr="00DD1E65">
        <w:rPr>
          <w:rFonts w:ascii="Consolas" w:hAnsi="Consolas" w:cs="Consolas"/>
        </w:rPr>
        <w:t>{</w:t>
      </w:r>
    </w:p>
    <w:p w14:paraId="3B9BDDE0" w14:textId="3EEFA53B" w:rsidR="00DC5110" w:rsidRDefault="00280D07" w:rsidP="00CD7018">
      <w:pPr>
        <w:rPr>
          <w:ins w:id="130" w:author="Dana Robinson" w:date="2014-03-16T14:25:00Z"/>
          <w:rFonts w:ascii="Consolas" w:hAnsi="Consolas" w:cs="Consolas"/>
        </w:rPr>
      </w:pPr>
      <w:ins w:id="131" w:author="Dana Robinson" w:date="2014-03-16T14:25:00Z">
        <w:r>
          <w:rPr>
            <w:rFonts w:ascii="Consolas" w:hAnsi="Consolas" w:cs="Consolas"/>
          </w:rPr>
          <w:tab/>
          <w:t>"create_time</w:t>
        </w:r>
        <w:r w:rsidR="00DC5110">
          <w:rPr>
            <w:rFonts w:ascii="Consolas" w:hAnsi="Consolas" w:cs="Consolas"/>
          </w:rPr>
          <w:t>":</w:t>
        </w:r>
        <w:r w:rsidR="00DC5110">
          <w:rPr>
            <w:rFonts w:ascii="Consolas" w:hAnsi="Consolas" w:cs="Consolas"/>
          </w:rPr>
          <w:tab/>
        </w:r>
        <w:r w:rsidR="00DC5110">
          <w:rPr>
            <w:rFonts w:ascii="Consolas" w:hAnsi="Consolas" w:cs="Consolas"/>
          </w:rPr>
          <w:tab/>
        </w:r>
      </w:ins>
      <w:ins w:id="132" w:author="Dana Robinson" w:date="2014-03-16T14:26:00Z">
        <w:r w:rsidR="00DC5110" w:rsidRPr="00DD1E65">
          <w:rPr>
            <w:rFonts w:ascii="Consolas" w:hAnsi="Consolas" w:cs="Consolas"/>
          </w:rPr>
          <w:t>&lt;</w:t>
        </w:r>
        <w:r w:rsidR="00DC5110">
          <w:rPr>
            <w:rFonts w:ascii="Consolas" w:hAnsi="Consolas" w:cs="Consolas"/>
          </w:rPr>
          <w:t>POSIX/Unix timestamp (int)</w:t>
        </w:r>
        <w:r w:rsidR="006642A8">
          <w:rPr>
            <w:rFonts w:ascii="Consolas" w:hAnsi="Consolas" w:cs="Consolas"/>
          </w:rPr>
          <w:t>&gt;</w:t>
        </w:r>
        <w:r w:rsidR="00DC5110" w:rsidRPr="00DD1E65">
          <w:rPr>
            <w:rFonts w:ascii="Consolas" w:hAnsi="Consolas" w:cs="Consolas"/>
          </w:rPr>
          <w:t>,</w:t>
        </w:r>
      </w:ins>
    </w:p>
    <w:p w14:paraId="3FFAB0B3" w14:textId="621ADCF7" w:rsidR="00DD1E65" w:rsidDel="00DC5110" w:rsidRDefault="00DD1E65" w:rsidP="00CD7018">
      <w:pPr>
        <w:rPr>
          <w:del w:id="133" w:author="Dana Robinson" w:date="2014-03-16T14:23:00Z"/>
          <w:rFonts w:ascii="Consolas" w:hAnsi="Consolas" w:cs="Consolas"/>
        </w:rPr>
      </w:pPr>
      <w:del w:id="134" w:author="Dana Robinson" w:date="2014-03-16T14:23:00Z">
        <w:r w:rsidRPr="00DD1E65" w:rsidDel="00DC5110">
          <w:rPr>
            <w:rFonts w:ascii="Consolas" w:hAnsi="Consolas" w:cs="Consolas"/>
          </w:rPr>
          <w:tab/>
          <w:delText xml:space="preserve">"file": </w:delText>
        </w:r>
        <w:r w:rsidRPr="00DD1E65" w:rsidDel="00DC5110">
          <w:rPr>
            <w:rFonts w:ascii="Consolas" w:hAnsi="Consolas" w:cs="Consolas"/>
          </w:rPr>
          <w:tab/>
        </w:r>
        <w:r w:rsidRPr="00DD1E65" w:rsidDel="00DC5110">
          <w:rPr>
            <w:rFonts w:ascii="Consolas" w:hAnsi="Consolas" w:cs="Consolas"/>
          </w:rPr>
          <w:tab/>
          <w:delText>"&lt;</w:delText>
        </w:r>
        <w:r w:rsidR="00374A3F" w:rsidDel="00DC5110">
          <w:rPr>
            <w:rFonts w:ascii="Consolas" w:hAnsi="Consolas" w:cs="Consolas"/>
          </w:rPr>
          <w:delText>file path (string)</w:delText>
        </w:r>
        <w:r w:rsidRPr="00DD1E65" w:rsidDel="00DC5110">
          <w:rPr>
            <w:rFonts w:ascii="Consolas" w:hAnsi="Consolas" w:cs="Consolas"/>
          </w:rPr>
          <w:delText>&gt;",</w:delText>
        </w:r>
      </w:del>
    </w:p>
    <w:p w14:paraId="0F30FF3B" w14:textId="77777777" w:rsidR="00374A3F" w:rsidRDefault="00DD1E65" w:rsidP="00CD7018">
      <w:pPr>
        <w:rPr>
          <w:rFonts w:ascii="Consolas" w:hAnsi="Consolas" w:cs="Consolas"/>
        </w:rPr>
      </w:pPr>
      <w:r w:rsidRPr="00DD1E65">
        <w:rPr>
          <w:rFonts w:ascii="Consolas" w:hAnsi="Consolas" w:cs="Consolas"/>
        </w:rPr>
        <w:tab/>
      </w:r>
      <w:r w:rsidR="00374A3F">
        <w:rPr>
          <w:rFonts w:ascii="Consolas" w:hAnsi="Consolas" w:cs="Consolas"/>
        </w:rPr>
        <w:t>"messages":</w:t>
      </w:r>
    </w:p>
    <w:p w14:paraId="2C1E470E" w14:textId="65BC3C98" w:rsidR="00374A3F" w:rsidRDefault="00DD1E65" w:rsidP="00374A3F">
      <w:pPr>
        <w:ind w:firstLine="720"/>
        <w:rPr>
          <w:rFonts w:ascii="Consolas" w:hAnsi="Consolas" w:cs="Consolas"/>
        </w:rPr>
      </w:pPr>
      <w:r>
        <w:rPr>
          <w:rFonts w:ascii="Consolas" w:hAnsi="Consolas" w:cs="Consolas"/>
        </w:rPr>
        <w:t>[</w:t>
      </w:r>
    </w:p>
    <w:p w14:paraId="0787539A" w14:textId="04B90381" w:rsidR="00374A3F" w:rsidRDefault="00DD1E65" w:rsidP="00374A3F">
      <w:pPr>
        <w:ind w:left="720" w:firstLine="720"/>
        <w:rPr>
          <w:rFonts w:ascii="Consolas" w:hAnsi="Consolas" w:cs="Consolas"/>
        </w:rPr>
      </w:pPr>
      <w:r>
        <w:rPr>
          <w:rFonts w:ascii="Consolas" w:hAnsi="Consolas" w:cs="Consolas"/>
        </w:rPr>
        <w:t>&lt;</w:t>
      </w:r>
      <w:r w:rsidR="00543A6F">
        <w:rPr>
          <w:rFonts w:ascii="Consolas" w:hAnsi="Consolas" w:cs="Consolas"/>
        </w:rPr>
        <w:t>log message 1 (</w:t>
      </w:r>
      <w:r w:rsidR="00374A3F">
        <w:rPr>
          <w:rFonts w:ascii="Consolas" w:hAnsi="Consolas" w:cs="Consolas"/>
        </w:rPr>
        <w:t xml:space="preserve">as described </w:t>
      </w:r>
      <w:r w:rsidR="00543A6F">
        <w:rPr>
          <w:rFonts w:ascii="Consolas" w:hAnsi="Consolas" w:cs="Consolas"/>
        </w:rPr>
        <w:t>below)</w:t>
      </w:r>
      <w:r w:rsidR="00374A3F">
        <w:rPr>
          <w:rFonts w:ascii="Consolas" w:hAnsi="Consolas" w:cs="Consolas"/>
        </w:rPr>
        <w:t xml:space="preserve"> (object)&gt;,</w:t>
      </w:r>
    </w:p>
    <w:p w14:paraId="04899E48" w14:textId="2B9F025A" w:rsidR="00374A3F" w:rsidRDefault="00DD1E65" w:rsidP="00374A3F">
      <w:pPr>
        <w:ind w:left="720" w:firstLine="720"/>
        <w:rPr>
          <w:rFonts w:ascii="Consolas" w:hAnsi="Consolas" w:cs="Consolas"/>
        </w:rPr>
      </w:pPr>
      <w:r>
        <w:rPr>
          <w:rFonts w:ascii="Consolas" w:hAnsi="Consolas" w:cs="Consolas"/>
        </w:rPr>
        <w:t>&lt;</w:t>
      </w:r>
      <w:r w:rsidR="00374A3F">
        <w:rPr>
          <w:rFonts w:ascii="Consolas" w:hAnsi="Consolas" w:cs="Consolas"/>
        </w:rPr>
        <w:t xml:space="preserve">log message </w:t>
      </w:r>
      <w:r>
        <w:rPr>
          <w:rFonts w:ascii="Consolas" w:hAnsi="Consolas" w:cs="Consolas"/>
        </w:rPr>
        <w:t>2</w:t>
      </w:r>
      <w:r w:rsidR="00374A3F">
        <w:rPr>
          <w:rFonts w:ascii="Consolas" w:hAnsi="Consolas" w:cs="Consolas"/>
        </w:rPr>
        <w:t xml:space="preserve"> (object)</w:t>
      </w:r>
      <w:r>
        <w:rPr>
          <w:rFonts w:ascii="Consolas" w:hAnsi="Consolas" w:cs="Consolas"/>
        </w:rPr>
        <w:t xml:space="preserve">&gt;, </w:t>
      </w:r>
    </w:p>
    <w:p w14:paraId="7B954805" w14:textId="77777777" w:rsidR="00374A3F" w:rsidRDefault="00DD1E65" w:rsidP="00374A3F">
      <w:pPr>
        <w:ind w:left="720" w:firstLine="720"/>
        <w:rPr>
          <w:rFonts w:ascii="Consolas" w:hAnsi="Consolas" w:cs="Consolas"/>
        </w:rPr>
      </w:pPr>
      <w:r>
        <w:rPr>
          <w:rFonts w:ascii="Consolas" w:hAnsi="Consolas" w:cs="Consolas"/>
        </w:rPr>
        <w:t xml:space="preserve">… </w:t>
      </w:r>
    </w:p>
    <w:p w14:paraId="016D7BF9" w14:textId="33D8DF84" w:rsidR="00374A3F" w:rsidRDefault="00DD1E65" w:rsidP="00374A3F">
      <w:pPr>
        <w:ind w:left="720" w:firstLine="720"/>
        <w:rPr>
          <w:rFonts w:ascii="Consolas" w:hAnsi="Consolas" w:cs="Consolas"/>
        </w:rPr>
      </w:pPr>
      <w:r>
        <w:rPr>
          <w:rFonts w:ascii="Consolas" w:hAnsi="Consolas" w:cs="Consolas"/>
        </w:rPr>
        <w:t>&lt;</w:t>
      </w:r>
      <w:r w:rsidR="00374A3F">
        <w:rPr>
          <w:rFonts w:ascii="Consolas" w:hAnsi="Consolas" w:cs="Consolas"/>
        </w:rPr>
        <w:t xml:space="preserve">log message </w:t>
      </w:r>
      <w:r>
        <w:rPr>
          <w:rFonts w:ascii="Consolas" w:hAnsi="Consolas" w:cs="Consolas"/>
        </w:rPr>
        <w:t>n</w:t>
      </w:r>
      <w:r w:rsidR="00374A3F">
        <w:rPr>
          <w:rFonts w:ascii="Consolas" w:hAnsi="Consolas" w:cs="Consolas"/>
        </w:rPr>
        <w:t xml:space="preserve"> (object)</w:t>
      </w:r>
      <w:r>
        <w:rPr>
          <w:rFonts w:ascii="Consolas" w:hAnsi="Consolas" w:cs="Consolas"/>
        </w:rPr>
        <w:t>&gt;</w:t>
      </w:r>
    </w:p>
    <w:p w14:paraId="5B50443B" w14:textId="44E8FDA0" w:rsidR="00DD1E65" w:rsidRDefault="00DD1E65" w:rsidP="00374A3F">
      <w:pPr>
        <w:ind w:firstLine="720"/>
        <w:rPr>
          <w:ins w:id="135" w:author="Dana Robinson" w:date="2014-03-16T14:39:00Z"/>
          <w:rFonts w:ascii="Consolas" w:hAnsi="Consolas" w:cs="Consolas"/>
        </w:rPr>
      </w:pPr>
      <w:r>
        <w:rPr>
          <w:rFonts w:ascii="Consolas" w:hAnsi="Consolas" w:cs="Consolas"/>
        </w:rPr>
        <w:t>]</w:t>
      </w:r>
      <w:ins w:id="136" w:author="Dana Robinson" w:date="2014-03-16T14:47:00Z">
        <w:r w:rsidR="00530C37">
          <w:rPr>
            <w:rFonts w:ascii="Consolas" w:hAnsi="Consolas" w:cs="Consolas"/>
          </w:rPr>
          <w:t>,</w:t>
        </w:r>
      </w:ins>
    </w:p>
    <w:p w14:paraId="6F1C8A2D" w14:textId="7171F1C6" w:rsidR="00DC5110" w:rsidRDefault="00280D07" w:rsidP="00DC5110">
      <w:pPr>
        <w:rPr>
          <w:ins w:id="137" w:author="Dana Robinson" w:date="2014-03-16T14:39:00Z"/>
          <w:rFonts w:ascii="Consolas" w:hAnsi="Consolas" w:cs="Consolas"/>
        </w:rPr>
      </w:pPr>
      <w:ins w:id="138" w:author="Dana Robinson" w:date="2014-03-16T14:39:00Z">
        <w:r>
          <w:rPr>
            <w:rFonts w:ascii="Consolas" w:hAnsi="Consolas" w:cs="Consolas"/>
          </w:rPr>
          <w:tab/>
          <w:t>"close_time</w:t>
        </w:r>
        <w:r w:rsidR="00DC5110">
          <w:rPr>
            <w:rFonts w:ascii="Consolas" w:hAnsi="Consolas" w:cs="Consolas"/>
          </w:rPr>
          <w:t>":</w:t>
        </w:r>
        <w:r w:rsidR="00DC5110">
          <w:rPr>
            <w:rFonts w:ascii="Consolas" w:hAnsi="Consolas" w:cs="Consolas"/>
          </w:rPr>
          <w:tab/>
        </w:r>
        <w:r w:rsidR="00DC5110">
          <w:rPr>
            <w:rFonts w:ascii="Consolas" w:hAnsi="Consolas" w:cs="Consolas"/>
          </w:rPr>
          <w:tab/>
        </w:r>
        <w:r w:rsidR="00DC5110" w:rsidRPr="00DD1E65">
          <w:rPr>
            <w:rFonts w:ascii="Consolas" w:hAnsi="Consolas" w:cs="Consolas"/>
          </w:rPr>
          <w:t>&lt;</w:t>
        </w:r>
        <w:r w:rsidR="00DC5110">
          <w:rPr>
            <w:rFonts w:ascii="Consolas" w:hAnsi="Consolas" w:cs="Consolas"/>
          </w:rPr>
          <w:t>POSIX/Unix timestamp (int)</w:t>
        </w:r>
        <w:r w:rsidR="006642A8">
          <w:rPr>
            <w:rFonts w:ascii="Consolas" w:hAnsi="Consolas" w:cs="Consolas"/>
          </w:rPr>
          <w:t>&gt;</w:t>
        </w:r>
        <w:r w:rsidR="00DC5110" w:rsidRPr="00DD1E65">
          <w:rPr>
            <w:rFonts w:ascii="Consolas" w:hAnsi="Consolas" w:cs="Consolas"/>
          </w:rPr>
          <w:t>,</w:t>
        </w:r>
      </w:ins>
    </w:p>
    <w:p w14:paraId="7CFF7446" w14:textId="77777777" w:rsidR="00DC5110" w:rsidRPr="00DD1E65" w:rsidRDefault="00DC5110" w:rsidP="00374A3F">
      <w:pPr>
        <w:ind w:firstLine="720"/>
        <w:rPr>
          <w:rFonts w:ascii="Consolas" w:hAnsi="Consolas" w:cs="Consolas"/>
        </w:rPr>
      </w:pPr>
    </w:p>
    <w:p w14:paraId="238DDDBE" w14:textId="377D0EB5" w:rsidR="00DD1E65" w:rsidRPr="00DD1E65" w:rsidRDefault="00DD1E65" w:rsidP="00CD7018">
      <w:pPr>
        <w:rPr>
          <w:rFonts w:ascii="Consolas" w:hAnsi="Consolas" w:cs="Consolas"/>
        </w:rPr>
      </w:pPr>
      <w:r w:rsidRPr="00DD1E65">
        <w:rPr>
          <w:rFonts w:ascii="Consolas" w:hAnsi="Consolas" w:cs="Consolas"/>
        </w:rPr>
        <w:lastRenderedPageBreak/>
        <w:t>}</w:t>
      </w:r>
    </w:p>
    <w:p w14:paraId="3F06A0A8" w14:textId="6E33FF6D" w:rsidR="00C57CEC" w:rsidRDefault="00C57CEC" w:rsidP="00CD7018">
      <w:r>
        <w:t>JSON was selected due to its ability to handle rich data and ubiquity, especially with dynamic analysis languages (e.g., Python) and display libraries. Simple event-based log formats might be easier for humans to read, but would be less able to present rich data for more in-depth analysis.</w:t>
      </w:r>
    </w:p>
    <w:p w14:paraId="2A788FDE" w14:textId="14A052CD" w:rsidR="00C57CEC" w:rsidRDefault="00C57CEC" w:rsidP="00CD7018">
      <w:r>
        <w:t>Other log formats and/or libraries were considered, but none met our needs for a simple, yet expressive format combined with a well-supported, platform-independent, appropriately licensed library</w:t>
      </w:r>
      <w:r w:rsidR="000A123E">
        <w:t xml:space="preserve"> with a C API</w:t>
      </w:r>
      <w:r>
        <w:t>. Two libraries deserve mention, however:</w:t>
      </w:r>
    </w:p>
    <w:p w14:paraId="57BFA819" w14:textId="70DE85D6" w:rsidR="00C57CEC" w:rsidRDefault="00C57CEC" w:rsidP="00CD7018">
      <w:r>
        <w:t>SLOG (</w:t>
      </w:r>
      <w:hyperlink r:id="rId8" w:history="1">
        <w:r w:rsidRPr="00390728">
          <w:rPr>
            <w:rStyle w:val="Hyperlink"/>
          </w:rPr>
          <w:t>http://www.mcs.anl.gov/research/projects/perfvis/software/log_format/</w:t>
        </w:r>
      </w:hyperlink>
      <w:r>
        <w:t>) is a part of MPE</w:t>
      </w:r>
      <w:r w:rsidR="000A123E">
        <w:t xml:space="preserve"> and might be interesting for viewing process activity as a function of time. It's not clear if the library is suitable for this purpose (SWMR does not pass messages, for example) and the problem of time skew between separate machines might be troublesome.</w:t>
      </w:r>
    </w:p>
    <w:p w14:paraId="48C8276E" w14:textId="205E36CB" w:rsidR="00543A6F" w:rsidRDefault="00543A6F" w:rsidP="00CD7018">
      <w:r>
        <w:t>Pantheios</w:t>
      </w:r>
      <w:r w:rsidR="000A123E">
        <w:t xml:space="preserve"> (</w:t>
      </w:r>
      <w:hyperlink r:id="rId9" w:history="1">
        <w:r w:rsidR="00765D72" w:rsidRPr="00390728">
          <w:rPr>
            <w:rStyle w:val="Hyperlink"/>
          </w:rPr>
          <w:t>http://www.pantheios.org/</w:t>
        </w:r>
      </w:hyperlink>
      <w:r w:rsidR="000A123E">
        <w:t>) is a platform-independent logging library that might be considered for the future, however it was decided to not add this dependency into the library code.</w:t>
      </w:r>
    </w:p>
    <w:p w14:paraId="2289EB3E" w14:textId="77777777" w:rsidR="00543A6F" w:rsidRDefault="00543A6F" w:rsidP="00CD7018">
      <w:pPr>
        <w:rPr>
          <w:ins w:id="139" w:author="Dana Robinson" w:date="2014-03-16T18:08:00Z"/>
        </w:rPr>
      </w:pPr>
    </w:p>
    <w:p w14:paraId="59B0EE4B" w14:textId="73B28703" w:rsidR="006642A8" w:rsidRPr="006642A8" w:rsidRDefault="006642A8" w:rsidP="00CD7018">
      <w:pPr>
        <w:rPr>
          <w:ins w:id="140" w:author="Dana Robinson" w:date="2014-03-16T18:08:00Z"/>
          <w:b/>
          <w:color w:val="FF0000"/>
          <w:rPrChange w:id="141" w:author="Dana Robinson" w:date="2014-03-16T18:09:00Z">
            <w:rPr>
              <w:ins w:id="142" w:author="Dana Robinson" w:date="2014-03-16T18:08:00Z"/>
            </w:rPr>
          </w:rPrChange>
        </w:rPr>
      </w:pPr>
      <w:ins w:id="143" w:author="Dana Robinson" w:date="2014-03-16T18:08:00Z">
        <w:r w:rsidRPr="006642A8">
          <w:rPr>
            <w:b/>
            <w:color w:val="FF0000"/>
            <w:rPrChange w:id="144" w:author="Dana Robinson" w:date="2014-03-16T18:09:00Z">
              <w:rPr/>
            </w:rPrChange>
          </w:rPr>
          <w:t>NOTE: This log format may evolve as the HDF5 1.10 release moves forward.</w:t>
        </w:r>
      </w:ins>
    </w:p>
    <w:p w14:paraId="073A1128" w14:textId="77777777" w:rsidR="006642A8" w:rsidRDefault="006642A8" w:rsidP="00CD7018"/>
    <w:p w14:paraId="10427EE8" w14:textId="620B459F" w:rsidR="00374A3F" w:rsidRDefault="00374A3F" w:rsidP="00374A3F">
      <w:pPr>
        <w:pStyle w:val="Heading2"/>
      </w:pPr>
      <w:r>
        <w:t>Log Messages</w:t>
      </w:r>
    </w:p>
    <w:p w14:paraId="005E82A0" w14:textId="42CE0982" w:rsidR="00374A3F" w:rsidRDefault="00374A3F" w:rsidP="00374A3F">
      <w:r>
        <w:t xml:space="preserve">Each JSON message consists of a timestamp, a string describing the action being recorded, and </w:t>
      </w:r>
      <w:del w:id="145" w:author="Dana Robinson" w:date="2014-03-16T15:42:00Z">
        <w:r w:rsidDel="005B02DA">
          <w:delText xml:space="preserve">a JSON object that contains </w:delText>
        </w:r>
      </w:del>
      <w:r>
        <w:t xml:space="preserve">any auxiliary data required (offsets in the file, state transitions, etc.). </w:t>
      </w:r>
      <w:ins w:id="146" w:author="Dana Robinson" w:date="2014-03-16T18:04:00Z">
        <w:r w:rsidR="006642A8">
          <w:t xml:space="preserve">The return values from </w:t>
        </w:r>
      </w:ins>
      <w:ins w:id="147" w:author="Dana Robinson" w:date="2014-03-16T18:05:00Z">
        <w:r w:rsidR="006642A8">
          <w:t xml:space="preserve">internal cache API </w:t>
        </w:r>
      </w:ins>
      <w:ins w:id="148" w:author="Dana Robinson" w:date="2014-03-16T18:04:00Z">
        <w:r w:rsidR="006642A8">
          <w:t>functions are included</w:t>
        </w:r>
      </w:ins>
      <w:ins w:id="149" w:author="Dana Robinson" w:date="2014-03-16T18:05:00Z">
        <w:r w:rsidR="006642A8">
          <w:t xml:space="preserve"> to help with debugging.</w:t>
        </w:r>
      </w:ins>
      <w:ins w:id="150" w:author="Dana Robinson" w:date="2014-03-16T18:04:00Z">
        <w:r w:rsidR="006642A8">
          <w:t xml:space="preserve"> </w:t>
        </w:r>
      </w:ins>
      <w:r>
        <w:t>Times in the log file are always recorded in POSIX time (i.e., # of seconds since epoch).</w:t>
      </w:r>
      <w:del w:id="151" w:author="Dana Robinson" w:date="2014-03-16T18:05:00Z">
        <w:r w:rsidDel="006642A8">
          <w:delText xml:space="preserve"> The</w:delText>
        </w:r>
      </w:del>
      <w:del w:id="152" w:author="Dana Robinson" w:date="2014-03-16T18:03:00Z">
        <w:r w:rsidDel="006642A8">
          <w:delText xml:space="preserve"> action strings for each log entry type are described below, along with a description of the value object.</w:delText>
        </w:r>
      </w:del>
    </w:p>
    <w:p w14:paraId="2735C5E8" w14:textId="60431E41" w:rsidR="00CD7018" w:rsidDel="006642A8" w:rsidRDefault="00CD7018" w:rsidP="00CD7018">
      <w:pPr>
        <w:rPr>
          <w:del w:id="153" w:author="Dana Robinson" w:date="2014-03-16T18:03:00Z"/>
        </w:rPr>
      </w:pPr>
    </w:p>
    <w:p w14:paraId="18BEA4FC" w14:textId="50CC3A5B" w:rsidR="00DD1E65" w:rsidDel="006642A8" w:rsidRDefault="00DD1E65" w:rsidP="00CD7018">
      <w:pPr>
        <w:rPr>
          <w:del w:id="154" w:author="Dana Robinson" w:date="2014-03-16T18:03:00Z"/>
          <w:rFonts w:ascii="Consolas" w:hAnsi="Consolas" w:cs="Consolas"/>
        </w:rPr>
      </w:pPr>
      <w:del w:id="155" w:author="Dana Robinson" w:date="2014-03-16T18:03:00Z">
        <w:r w:rsidRPr="00DD1E65" w:rsidDel="006642A8">
          <w:rPr>
            <w:rFonts w:ascii="Consolas" w:hAnsi="Consolas" w:cs="Consolas"/>
          </w:rPr>
          <w:delText>{</w:delText>
        </w:r>
      </w:del>
    </w:p>
    <w:p w14:paraId="00E37BE5" w14:textId="51DC409E" w:rsidR="00DD1E65" w:rsidRPr="00DD1E65" w:rsidDel="006642A8" w:rsidRDefault="00DD1E65" w:rsidP="00CD7018">
      <w:pPr>
        <w:rPr>
          <w:del w:id="156" w:author="Dana Robinson" w:date="2014-03-16T18:03:00Z"/>
          <w:rFonts w:ascii="Consolas" w:hAnsi="Consolas" w:cs="Consolas"/>
        </w:rPr>
      </w:pPr>
      <w:del w:id="157" w:author="Dana Robinson" w:date="2014-03-16T18:03:00Z">
        <w:r w:rsidDel="006642A8">
          <w:rPr>
            <w:rFonts w:ascii="Consolas" w:hAnsi="Consolas" w:cs="Consolas"/>
          </w:rPr>
          <w:tab/>
          <w:delText>"time":</w:delText>
        </w:r>
        <w:r w:rsidDel="006642A8">
          <w:rPr>
            <w:rFonts w:ascii="Consolas" w:hAnsi="Consolas" w:cs="Consolas"/>
          </w:rPr>
          <w:tab/>
        </w:r>
        <w:r w:rsidDel="006642A8">
          <w:rPr>
            <w:rFonts w:ascii="Consolas" w:hAnsi="Consolas" w:cs="Consolas"/>
          </w:rPr>
          <w:tab/>
        </w:r>
        <w:r w:rsidRPr="00DD1E65" w:rsidDel="006642A8">
          <w:rPr>
            <w:rFonts w:ascii="Consolas" w:hAnsi="Consolas" w:cs="Consolas"/>
          </w:rPr>
          <w:delText>"&lt;</w:delText>
        </w:r>
        <w:r w:rsidR="00374A3F" w:rsidDel="006642A8">
          <w:rPr>
            <w:rFonts w:ascii="Consolas" w:hAnsi="Consolas" w:cs="Consolas"/>
          </w:rPr>
          <w:delText>POSIX/Unix timestamp (int)</w:delText>
        </w:r>
        <w:r w:rsidRPr="00DD1E65" w:rsidDel="006642A8">
          <w:rPr>
            <w:rFonts w:ascii="Consolas" w:hAnsi="Consolas" w:cs="Consolas"/>
          </w:rPr>
          <w:delText>&gt;",</w:delText>
        </w:r>
      </w:del>
    </w:p>
    <w:p w14:paraId="1EAD8FAC" w14:textId="7566D601" w:rsidR="00DD1E65" w:rsidRPr="00DD1E65" w:rsidDel="006642A8" w:rsidRDefault="00DD1E65" w:rsidP="00CD7018">
      <w:pPr>
        <w:rPr>
          <w:del w:id="158" w:author="Dana Robinson" w:date="2014-03-16T18:03:00Z"/>
          <w:rFonts w:ascii="Consolas" w:hAnsi="Consolas" w:cs="Consolas"/>
        </w:rPr>
      </w:pPr>
      <w:del w:id="159" w:author="Dana Robinson" w:date="2014-03-16T18:03:00Z">
        <w:r w:rsidRPr="00DD1E65" w:rsidDel="006642A8">
          <w:rPr>
            <w:rFonts w:ascii="Consolas" w:hAnsi="Consolas" w:cs="Consolas"/>
          </w:rPr>
          <w:tab/>
          <w:delText>"</w:delText>
        </w:r>
        <w:r w:rsidR="00374A3F" w:rsidDel="006642A8">
          <w:rPr>
            <w:rFonts w:ascii="Consolas" w:hAnsi="Consolas" w:cs="Consolas"/>
          </w:rPr>
          <w:delText>action</w:delText>
        </w:r>
        <w:r w:rsidRPr="00DD1E65" w:rsidDel="006642A8">
          <w:rPr>
            <w:rFonts w:ascii="Consolas" w:hAnsi="Consolas" w:cs="Consolas"/>
          </w:rPr>
          <w:delText>":</w:delText>
        </w:r>
        <w:r w:rsidRPr="00DD1E65" w:rsidDel="006642A8">
          <w:rPr>
            <w:rFonts w:ascii="Consolas" w:hAnsi="Consolas" w:cs="Consolas"/>
          </w:rPr>
          <w:tab/>
        </w:r>
        <w:r w:rsidRPr="00DD1E65" w:rsidDel="006642A8">
          <w:rPr>
            <w:rFonts w:ascii="Consolas" w:hAnsi="Consolas" w:cs="Consolas"/>
          </w:rPr>
          <w:tab/>
          <w:delText>"&lt;</w:delText>
        </w:r>
        <w:r w:rsidR="00374A3F" w:rsidDel="006642A8">
          <w:rPr>
            <w:rFonts w:ascii="Consolas" w:hAnsi="Consolas" w:cs="Consolas"/>
          </w:rPr>
          <w:delText>e.g. 'pin' or 'flush' (</w:delText>
        </w:r>
        <w:r w:rsidR="000E1F10" w:rsidDel="006642A8">
          <w:rPr>
            <w:rFonts w:ascii="Consolas" w:hAnsi="Consolas" w:cs="Consolas"/>
          </w:rPr>
          <w:delText>string</w:delText>
        </w:r>
        <w:r w:rsidR="00374A3F" w:rsidDel="006642A8">
          <w:rPr>
            <w:rFonts w:ascii="Consolas" w:hAnsi="Consolas" w:cs="Consolas"/>
          </w:rPr>
          <w:delText>)</w:delText>
        </w:r>
        <w:r w:rsidRPr="00DD1E65" w:rsidDel="006642A8">
          <w:rPr>
            <w:rFonts w:ascii="Consolas" w:hAnsi="Consolas" w:cs="Consolas"/>
          </w:rPr>
          <w:delText>&gt;",</w:delText>
        </w:r>
      </w:del>
    </w:p>
    <w:p w14:paraId="20A3A3BB" w14:textId="11A93C6F" w:rsidR="00DD1E65" w:rsidRPr="00DD1E65" w:rsidDel="006642A8" w:rsidRDefault="00DD1E65" w:rsidP="00CD7018">
      <w:pPr>
        <w:rPr>
          <w:del w:id="160" w:author="Dana Robinson" w:date="2014-03-16T18:03:00Z"/>
          <w:rFonts w:ascii="Consolas" w:hAnsi="Consolas" w:cs="Consolas"/>
        </w:rPr>
      </w:pPr>
      <w:del w:id="161" w:author="Dana Robinson" w:date="2014-03-16T18:03:00Z">
        <w:r w:rsidRPr="00DD1E65" w:rsidDel="006642A8">
          <w:rPr>
            <w:rFonts w:ascii="Consolas" w:hAnsi="Consolas" w:cs="Consolas"/>
          </w:rPr>
          <w:tab/>
        </w:r>
      </w:del>
      <w:del w:id="162" w:author="Dana Robinson" w:date="2014-03-16T15:41:00Z">
        <w:r w:rsidRPr="00DD1E65" w:rsidDel="005B02DA">
          <w:rPr>
            <w:rFonts w:ascii="Consolas" w:hAnsi="Consolas" w:cs="Consolas"/>
          </w:rPr>
          <w:delText>"</w:delText>
        </w:r>
        <w:r w:rsidDel="005B02DA">
          <w:rPr>
            <w:rFonts w:ascii="Consolas" w:hAnsi="Consolas" w:cs="Consolas"/>
          </w:rPr>
          <w:delText>value":</w:delText>
        </w:r>
        <w:r w:rsidDel="005B02DA">
          <w:rPr>
            <w:rFonts w:ascii="Consolas" w:hAnsi="Consolas" w:cs="Consolas"/>
          </w:rPr>
          <w:tab/>
        </w:r>
        <w:r w:rsidDel="005B02DA">
          <w:rPr>
            <w:rFonts w:ascii="Consolas" w:hAnsi="Consolas" w:cs="Consolas"/>
          </w:rPr>
          <w:tab/>
          <w:delText>"&lt;</w:delText>
        </w:r>
        <w:r w:rsidR="00374A3F" w:rsidDel="005B02DA">
          <w:rPr>
            <w:rFonts w:ascii="Consolas" w:hAnsi="Consolas" w:cs="Consolas"/>
          </w:rPr>
          <w:delText>additional data as described below (</w:delText>
        </w:r>
        <w:r w:rsidR="000E1F10" w:rsidDel="005B02DA">
          <w:rPr>
            <w:rFonts w:ascii="Consolas" w:hAnsi="Consolas" w:cs="Consolas"/>
          </w:rPr>
          <w:delText>object</w:delText>
        </w:r>
        <w:r w:rsidR="00374A3F" w:rsidDel="005B02DA">
          <w:rPr>
            <w:rFonts w:ascii="Consolas" w:hAnsi="Consolas" w:cs="Consolas"/>
          </w:rPr>
          <w:delText>)</w:delText>
        </w:r>
        <w:r w:rsidDel="005B02DA">
          <w:rPr>
            <w:rFonts w:ascii="Consolas" w:hAnsi="Consolas" w:cs="Consolas"/>
          </w:rPr>
          <w:delText>&gt;"</w:delText>
        </w:r>
      </w:del>
    </w:p>
    <w:p w14:paraId="64CC0B2C" w14:textId="24802519" w:rsidR="00DD1E65" w:rsidRPr="00DD1E65" w:rsidDel="006642A8" w:rsidRDefault="00DD1E65" w:rsidP="00CD7018">
      <w:pPr>
        <w:rPr>
          <w:del w:id="163" w:author="Dana Robinson" w:date="2014-03-16T18:03:00Z"/>
          <w:rFonts w:ascii="Consolas" w:hAnsi="Consolas" w:cs="Consolas"/>
        </w:rPr>
      </w:pPr>
      <w:del w:id="164" w:author="Dana Robinson" w:date="2014-03-16T18:03:00Z">
        <w:r w:rsidRPr="00DD1E65" w:rsidDel="006642A8">
          <w:rPr>
            <w:rFonts w:ascii="Consolas" w:hAnsi="Consolas" w:cs="Consolas"/>
          </w:rPr>
          <w:delText>}</w:delText>
        </w:r>
      </w:del>
    </w:p>
    <w:p w14:paraId="54F62082" w14:textId="0EB71A81" w:rsidR="00CD7018" w:rsidDel="00DC5D8F" w:rsidRDefault="00CD7018" w:rsidP="00CD7018">
      <w:pPr>
        <w:rPr>
          <w:del w:id="165" w:author="Dana Robinson" w:date="2014-03-16T15:34:00Z"/>
        </w:rPr>
      </w:pPr>
    </w:p>
    <w:p w14:paraId="5195E46F" w14:textId="3E728C77" w:rsidR="000E1F10" w:rsidDel="00DC5D8F" w:rsidRDefault="00374A3F" w:rsidP="00374A3F">
      <w:pPr>
        <w:pStyle w:val="Heading2"/>
        <w:rPr>
          <w:del w:id="166" w:author="Dana Robinson" w:date="2014-03-16T15:34:00Z"/>
        </w:rPr>
      </w:pPr>
      <w:del w:id="167" w:author="Dana Robinson" w:date="2014-03-16T15:34:00Z">
        <w:r w:rsidDel="00DC5D8F">
          <w:delText>Cache Entries</w:delText>
        </w:r>
      </w:del>
    </w:p>
    <w:p w14:paraId="277A80D9" w14:textId="4E8F7569" w:rsidR="000E1F10" w:rsidDel="00DC5D8F" w:rsidRDefault="000E1F10" w:rsidP="000E1F10">
      <w:pPr>
        <w:rPr>
          <w:del w:id="168" w:author="Dana Robinson" w:date="2014-03-16T15:34:00Z"/>
        </w:rPr>
      </w:pPr>
      <w:del w:id="169" w:author="Dana Robinson" w:date="2014-03-16T15:34:00Z">
        <w:r w:rsidDel="00DC5D8F">
          <w:delText>The generic format for a metadata cache entry</w:delText>
        </w:r>
        <w:r w:rsidR="00374A3F" w:rsidDel="00DC5D8F">
          <w:delText xml:space="preserve"> includes the offset of the entry in the file, the size of the entry in bytes, the type of the entry (e.g., B-tree node, file superblock), and the entry's tag.</w:delText>
        </w:r>
      </w:del>
    </w:p>
    <w:p w14:paraId="21ADCCB1" w14:textId="14E4BCAA" w:rsidR="000E1F10" w:rsidDel="00DC5D8F" w:rsidRDefault="000E1F10" w:rsidP="000E1F10">
      <w:pPr>
        <w:rPr>
          <w:del w:id="170" w:author="Dana Robinson" w:date="2014-03-16T15:34:00Z"/>
          <w:rFonts w:ascii="Consolas" w:hAnsi="Consolas" w:cs="Consolas"/>
        </w:rPr>
      </w:pPr>
      <w:del w:id="171" w:author="Dana Robinson" w:date="2014-03-16T15:34:00Z">
        <w:r w:rsidRPr="00DD1E65" w:rsidDel="00DC5D8F">
          <w:rPr>
            <w:rFonts w:ascii="Consolas" w:hAnsi="Consolas" w:cs="Consolas"/>
          </w:rPr>
          <w:delText>{</w:delText>
        </w:r>
      </w:del>
    </w:p>
    <w:p w14:paraId="23925D32" w14:textId="406FC799" w:rsidR="000E1F10" w:rsidRPr="00DD1E65" w:rsidDel="00DC5D8F" w:rsidRDefault="000E1F10" w:rsidP="000E1F10">
      <w:pPr>
        <w:rPr>
          <w:del w:id="172" w:author="Dana Robinson" w:date="2014-03-16T15:34:00Z"/>
          <w:rFonts w:ascii="Consolas" w:hAnsi="Consolas" w:cs="Consolas"/>
        </w:rPr>
      </w:pPr>
      <w:del w:id="173" w:author="Dana Robinson" w:date="2014-03-16T15:34:00Z">
        <w:r w:rsidDel="00DC5D8F">
          <w:rPr>
            <w:rFonts w:ascii="Consolas" w:hAnsi="Consolas" w:cs="Consolas"/>
          </w:rPr>
          <w:tab/>
          <w:delText>"</w:delText>
        </w:r>
        <w:r w:rsidR="00374A3F" w:rsidDel="00DC5D8F">
          <w:rPr>
            <w:rFonts w:ascii="Consolas" w:hAnsi="Consolas" w:cs="Consolas"/>
          </w:rPr>
          <w:delText>offset</w:delText>
        </w:r>
        <w:r w:rsidDel="00DC5D8F">
          <w:rPr>
            <w:rFonts w:ascii="Consolas" w:hAnsi="Consolas" w:cs="Consolas"/>
          </w:rPr>
          <w:delText>":</w:delText>
        </w:r>
        <w:r w:rsidDel="00DC5D8F">
          <w:rPr>
            <w:rFonts w:ascii="Consolas" w:hAnsi="Consolas" w:cs="Consolas"/>
          </w:rPr>
          <w:tab/>
        </w:r>
        <w:r w:rsidDel="00DC5D8F">
          <w:rPr>
            <w:rFonts w:ascii="Consolas" w:hAnsi="Consolas" w:cs="Consolas"/>
          </w:rPr>
          <w:tab/>
        </w:r>
        <w:r w:rsidRPr="00DD1E65" w:rsidDel="00DC5D8F">
          <w:rPr>
            <w:rFonts w:ascii="Consolas" w:hAnsi="Consolas" w:cs="Consolas"/>
          </w:rPr>
          <w:delText>"&lt;</w:delText>
        </w:r>
        <w:r w:rsidDel="00DC5D8F">
          <w:rPr>
            <w:rFonts w:ascii="Consolas" w:hAnsi="Consolas" w:cs="Consolas"/>
          </w:rPr>
          <w:delText>int</w:delText>
        </w:r>
        <w:r w:rsidRPr="00DD1E65" w:rsidDel="00DC5D8F">
          <w:rPr>
            <w:rFonts w:ascii="Consolas" w:hAnsi="Consolas" w:cs="Consolas"/>
          </w:rPr>
          <w:delText>&gt;",</w:delText>
        </w:r>
      </w:del>
    </w:p>
    <w:p w14:paraId="410E1829" w14:textId="3BDF11EB" w:rsidR="000E1F10" w:rsidRPr="00DD1E65" w:rsidDel="00DC5D8F" w:rsidRDefault="000E1F10" w:rsidP="000E1F10">
      <w:pPr>
        <w:rPr>
          <w:del w:id="174" w:author="Dana Robinson" w:date="2014-03-16T15:34:00Z"/>
          <w:rFonts w:ascii="Consolas" w:hAnsi="Consolas" w:cs="Consolas"/>
        </w:rPr>
      </w:pPr>
      <w:del w:id="175" w:author="Dana Robinson" w:date="2014-03-16T15:34:00Z">
        <w:r w:rsidRPr="00DD1E65" w:rsidDel="00DC5D8F">
          <w:rPr>
            <w:rFonts w:ascii="Consolas" w:hAnsi="Consolas" w:cs="Consolas"/>
          </w:rPr>
          <w:tab/>
          <w:delText>"</w:delText>
        </w:r>
        <w:r w:rsidR="00374A3F" w:rsidDel="00DC5D8F">
          <w:rPr>
            <w:rFonts w:ascii="Consolas" w:hAnsi="Consolas" w:cs="Consolas"/>
          </w:rPr>
          <w:delText>size</w:delText>
        </w:r>
        <w:r w:rsidRPr="00DD1E65" w:rsidDel="00DC5D8F">
          <w:rPr>
            <w:rFonts w:ascii="Consolas" w:hAnsi="Consolas" w:cs="Consolas"/>
          </w:rPr>
          <w:delText>":</w:delText>
        </w:r>
        <w:r w:rsidRPr="00DD1E65" w:rsidDel="00DC5D8F">
          <w:rPr>
            <w:rFonts w:ascii="Consolas" w:hAnsi="Consolas" w:cs="Consolas"/>
          </w:rPr>
          <w:tab/>
        </w:r>
        <w:r w:rsidRPr="00DD1E65" w:rsidDel="00DC5D8F">
          <w:rPr>
            <w:rFonts w:ascii="Consolas" w:hAnsi="Consolas" w:cs="Consolas"/>
          </w:rPr>
          <w:tab/>
          <w:delText>"&lt;</w:delText>
        </w:r>
        <w:r w:rsidR="00374A3F" w:rsidDel="00DC5D8F">
          <w:rPr>
            <w:rFonts w:ascii="Consolas" w:hAnsi="Consolas" w:cs="Consolas"/>
          </w:rPr>
          <w:delText>int</w:delText>
        </w:r>
        <w:r w:rsidRPr="00DD1E65" w:rsidDel="00DC5D8F">
          <w:rPr>
            <w:rFonts w:ascii="Consolas" w:hAnsi="Consolas" w:cs="Consolas"/>
          </w:rPr>
          <w:delText>&gt;",</w:delText>
        </w:r>
      </w:del>
    </w:p>
    <w:p w14:paraId="54C1C44B" w14:textId="13D4C1A7" w:rsidR="000E1F10" w:rsidDel="00DC5D8F" w:rsidRDefault="000E1F10" w:rsidP="000E1F10">
      <w:pPr>
        <w:rPr>
          <w:del w:id="176" w:author="Dana Robinson" w:date="2014-03-16T15:34:00Z"/>
          <w:rFonts w:ascii="Consolas" w:hAnsi="Consolas" w:cs="Consolas"/>
        </w:rPr>
      </w:pPr>
      <w:del w:id="177" w:author="Dana Robinson" w:date="2014-03-16T15:34:00Z">
        <w:r w:rsidRPr="00DD1E65" w:rsidDel="00DC5D8F">
          <w:rPr>
            <w:rFonts w:ascii="Consolas" w:hAnsi="Consolas" w:cs="Consolas"/>
          </w:rPr>
          <w:tab/>
          <w:delText>"</w:delText>
        </w:r>
        <w:r w:rsidR="00374A3F" w:rsidDel="00DC5D8F">
          <w:rPr>
            <w:rFonts w:ascii="Consolas" w:hAnsi="Consolas" w:cs="Consolas"/>
          </w:rPr>
          <w:delText>type</w:delText>
        </w:r>
        <w:r w:rsidDel="00DC5D8F">
          <w:rPr>
            <w:rFonts w:ascii="Consolas" w:hAnsi="Consolas" w:cs="Consolas"/>
          </w:rPr>
          <w:delText>":</w:delText>
        </w:r>
        <w:r w:rsidDel="00DC5D8F">
          <w:rPr>
            <w:rFonts w:ascii="Consolas" w:hAnsi="Consolas" w:cs="Consolas"/>
          </w:rPr>
          <w:tab/>
        </w:r>
        <w:r w:rsidDel="00DC5D8F">
          <w:rPr>
            <w:rFonts w:ascii="Consolas" w:hAnsi="Consolas" w:cs="Consolas"/>
          </w:rPr>
          <w:tab/>
          <w:delText>"&lt;</w:delText>
        </w:r>
        <w:r w:rsidR="00374A3F" w:rsidDel="00DC5D8F">
          <w:rPr>
            <w:rFonts w:ascii="Consolas" w:hAnsi="Consolas" w:cs="Consolas"/>
          </w:rPr>
          <w:delText>string</w:delText>
        </w:r>
        <w:r w:rsidDel="00DC5D8F">
          <w:rPr>
            <w:rFonts w:ascii="Consolas" w:hAnsi="Consolas" w:cs="Consolas"/>
          </w:rPr>
          <w:delText>&gt;"</w:delText>
        </w:r>
        <w:r w:rsidR="00374A3F" w:rsidDel="00DC5D8F">
          <w:rPr>
            <w:rFonts w:ascii="Consolas" w:hAnsi="Consolas" w:cs="Consolas"/>
          </w:rPr>
          <w:delText>,</w:delText>
        </w:r>
      </w:del>
    </w:p>
    <w:p w14:paraId="67FE8BC9" w14:textId="3510D66F" w:rsidR="00374A3F" w:rsidRPr="00DD1E65" w:rsidDel="00DC5D8F" w:rsidRDefault="00374A3F" w:rsidP="000E1F10">
      <w:pPr>
        <w:rPr>
          <w:del w:id="178" w:author="Dana Robinson" w:date="2014-03-16T15:34:00Z"/>
          <w:rFonts w:ascii="Consolas" w:hAnsi="Consolas" w:cs="Consolas"/>
        </w:rPr>
      </w:pPr>
      <w:del w:id="179" w:author="Dana Robinson" w:date="2014-03-16T15:34:00Z">
        <w:r w:rsidDel="00DC5D8F">
          <w:rPr>
            <w:rFonts w:ascii="Consolas" w:hAnsi="Consolas" w:cs="Consolas"/>
          </w:rPr>
          <w:tab/>
          <w:delText>"tag":</w:delText>
        </w:r>
        <w:r w:rsidDel="00DC5D8F">
          <w:rPr>
            <w:rFonts w:ascii="Consolas" w:hAnsi="Consolas" w:cs="Consolas"/>
          </w:rPr>
          <w:tab/>
        </w:r>
        <w:r w:rsidDel="00DC5D8F">
          <w:rPr>
            <w:rFonts w:ascii="Consolas" w:hAnsi="Consolas" w:cs="Consolas"/>
          </w:rPr>
          <w:tab/>
          <w:delText>"&lt;int&gt;"</w:delText>
        </w:r>
      </w:del>
    </w:p>
    <w:p w14:paraId="28946490" w14:textId="61FF2A80" w:rsidR="000E1F10" w:rsidRPr="00DD1E65" w:rsidDel="00DC5D8F" w:rsidRDefault="000E1F10" w:rsidP="000E1F10">
      <w:pPr>
        <w:rPr>
          <w:del w:id="180" w:author="Dana Robinson" w:date="2014-03-16T15:34:00Z"/>
          <w:rFonts w:ascii="Consolas" w:hAnsi="Consolas" w:cs="Consolas"/>
        </w:rPr>
      </w:pPr>
      <w:del w:id="181" w:author="Dana Robinson" w:date="2014-03-16T15:34:00Z">
        <w:r w:rsidRPr="00DD1E65" w:rsidDel="00DC5D8F">
          <w:rPr>
            <w:rFonts w:ascii="Consolas" w:hAnsi="Consolas" w:cs="Consolas"/>
          </w:rPr>
          <w:delText>}</w:delText>
        </w:r>
      </w:del>
    </w:p>
    <w:p w14:paraId="59223E8D" w14:textId="1135EB1E" w:rsidR="00CD7018" w:rsidRPr="00CD7018" w:rsidDel="00DC5D8F" w:rsidRDefault="00CD7018" w:rsidP="00CD7018">
      <w:pPr>
        <w:rPr>
          <w:del w:id="182" w:author="Dana Robinson" w:date="2014-03-16T15:34:00Z"/>
        </w:rPr>
      </w:pPr>
    </w:p>
    <w:p w14:paraId="279AD8EB" w14:textId="15A635A4" w:rsidR="00611674" w:rsidDel="00DC5D8F" w:rsidRDefault="00D3482F" w:rsidP="00CD7018">
      <w:pPr>
        <w:pStyle w:val="Heading2"/>
        <w:rPr>
          <w:del w:id="183" w:author="Dana Robinson" w:date="2014-03-16T15:34:00Z"/>
        </w:rPr>
      </w:pPr>
      <w:del w:id="184" w:author="Dana Robinson" w:date="2014-03-16T15:34:00Z">
        <w:r w:rsidDel="00DC5D8F">
          <w:delText>Log Begin</w:delText>
        </w:r>
        <w:r w:rsidR="003A12F5" w:rsidDel="00DC5D8F">
          <w:delText>/End</w:delText>
        </w:r>
      </w:del>
    </w:p>
    <w:p w14:paraId="247440B1" w14:textId="24649A1D" w:rsidR="00374A3F" w:rsidDel="00DC5D8F" w:rsidRDefault="00374A3F" w:rsidP="00374A3F">
      <w:pPr>
        <w:rPr>
          <w:del w:id="185" w:author="Dana Robinson" w:date="2014-03-16T15:34:00Z"/>
        </w:rPr>
      </w:pPr>
      <w:del w:id="186" w:author="Dana Robinson" w:date="2014-03-16T15:34:00Z">
        <w:r w:rsidDel="00DC5D8F">
          <w:delText>This message is emitted whenever logging is started or stopped.</w:delText>
        </w:r>
      </w:del>
    </w:p>
    <w:p w14:paraId="2E2521A6" w14:textId="42791397" w:rsidR="004C293A" w:rsidRPr="00C418BD" w:rsidDel="00DC5D8F" w:rsidRDefault="004C293A" w:rsidP="004C293A">
      <w:pPr>
        <w:rPr>
          <w:del w:id="187" w:author="Dana Robinson" w:date="2014-03-16T15:34:00Z"/>
          <w:rFonts w:ascii="Consolas" w:hAnsi="Consolas" w:cs="Consolas"/>
        </w:rPr>
      </w:pPr>
      <w:del w:id="188" w:author="Dana Robinson" w:date="2014-03-16T15:34:00Z">
        <w:r w:rsidRPr="00C418BD" w:rsidDel="00DC5D8F">
          <w:rPr>
            <w:rFonts w:ascii="Consolas" w:hAnsi="Consolas" w:cs="Consolas"/>
          </w:rPr>
          <w:delText>{</w:delText>
        </w:r>
      </w:del>
    </w:p>
    <w:p w14:paraId="1AE29B46" w14:textId="7CD054BD" w:rsidR="00374A3F" w:rsidRPr="004C293A" w:rsidDel="00DC5D8F" w:rsidRDefault="004C293A" w:rsidP="004C293A">
      <w:pPr>
        <w:ind w:firstLine="576"/>
        <w:rPr>
          <w:del w:id="189" w:author="Dana Robinson" w:date="2014-03-16T15:34:00Z"/>
          <w:rFonts w:ascii="Consolas" w:hAnsi="Consolas" w:cs="Consolas"/>
        </w:rPr>
      </w:pPr>
      <w:del w:id="190" w:author="Dana Robinson" w:date="2014-03-16T15:34:00Z">
        <w:r w:rsidRPr="00C418BD" w:rsidDel="00DC5D8F">
          <w:rPr>
            <w:rFonts w:ascii="Consolas" w:hAnsi="Consolas" w:cs="Consolas"/>
          </w:rPr>
          <w:delText>"time" = &lt;int&gt;</w:delText>
        </w:r>
      </w:del>
    </w:p>
    <w:p w14:paraId="11E725D2" w14:textId="68AB2D0F" w:rsidR="000E1F10" w:rsidRPr="000E1F10" w:rsidDel="00DC5D8F" w:rsidRDefault="000E1F10" w:rsidP="000E1F10">
      <w:pPr>
        <w:ind w:left="576"/>
        <w:rPr>
          <w:del w:id="191" w:author="Dana Robinson" w:date="2014-03-16T15:34:00Z"/>
          <w:rFonts w:ascii="Consolas" w:hAnsi="Consolas" w:cs="Consolas"/>
        </w:rPr>
      </w:pPr>
      <w:del w:id="192" w:author="Dana Robinson" w:date="2014-03-16T15:34:00Z">
        <w:r w:rsidRPr="000E1F10" w:rsidDel="00DC5D8F">
          <w:rPr>
            <w:rFonts w:ascii="Consolas" w:hAnsi="Consolas" w:cs="Consolas"/>
          </w:rPr>
          <w:delText>"</w:delText>
        </w:r>
        <w:r w:rsidR="00374A3F" w:rsidDel="00DC5D8F">
          <w:rPr>
            <w:rFonts w:ascii="Consolas" w:hAnsi="Consolas" w:cs="Consolas"/>
          </w:rPr>
          <w:delText>action</w:delText>
        </w:r>
        <w:r w:rsidRPr="000E1F10" w:rsidDel="00DC5D8F">
          <w:rPr>
            <w:rFonts w:ascii="Consolas" w:hAnsi="Consolas" w:cs="Consolas"/>
          </w:rPr>
          <w:delText>"</w:delText>
        </w:r>
        <w:r w:rsidR="00C418BD" w:rsidDel="00DC5D8F">
          <w:rPr>
            <w:rFonts w:ascii="Consolas" w:hAnsi="Consolas" w:cs="Consolas"/>
          </w:rPr>
          <w:delText>:</w:delText>
        </w:r>
        <w:r w:rsidRPr="000E1F10" w:rsidDel="00DC5D8F">
          <w:rPr>
            <w:rFonts w:ascii="Consolas" w:hAnsi="Consolas" w:cs="Consolas"/>
          </w:rPr>
          <w:delText xml:space="preserve"> "</w:delText>
        </w:r>
        <w:r w:rsidDel="00DC5D8F">
          <w:rPr>
            <w:rFonts w:ascii="Consolas" w:hAnsi="Consolas" w:cs="Consolas"/>
          </w:rPr>
          <w:delText>logging</w:delText>
        </w:r>
        <w:r w:rsidRPr="000E1F10" w:rsidDel="00DC5D8F">
          <w:rPr>
            <w:rFonts w:ascii="Consolas" w:hAnsi="Consolas" w:cs="Consolas"/>
          </w:rPr>
          <w:delText>"</w:delText>
        </w:r>
      </w:del>
    </w:p>
    <w:p w14:paraId="6BA29CB0" w14:textId="0D6AFB43" w:rsidR="000E1F10" w:rsidRPr="000E1F10" w:rsidDel="00DC5D8F" w:rsidRDefault="000E1F10" w:rsidP="000E1F10">
      <w:pPr>
        <w:ind w:left="576"/>
        <w:rPr>
          <w:del w:id="193" w:author="Dana Robinson" w:date="2014-03-16T15:34:00Z"/>
          <w:rFonts w:ascii="Consolas" w:hAnsi="Consolas" w:cs="Consolas"/>
        </w:rPr>
      </w:pPr>
      <w:del w:id="194" w:author="Dana Robinson" w:date="2014-03-16T15:34:00Z">
        <w:r w:rsidRPr="000E1F10" w:rsidDel="00DC5D8F">
          <w:rPr>
            <w:rFonts w:ascii="Consolas" w:hAnsi="Consolas" w:cs="Consolas"/>
          </w:rPr>
          <w:delText>"value"</w:delText>
        </w:r>
        <w:r w:rsidR="00C418BD" w:rsidDel="00DC5D8F">
          <w:rPr>
            <w:rFonts w:ascii="Consolas" w:hAnsi="Consolas" w:cs="Consolas"/>
          </w:rPr>
          <w:delText>:</w:delText>
        </w:r>
        <w:r w:rsidRPr="000E1F10" w:rsidDel="00DC5D8F">
          <w:rPr>
            <w:rFonts w:ascii="Consolas" w:hAnsi="Consolas" w:cs="Consolas"/>
          </w:rPr>
          <w:delText xml:space="preserve"> </w:delText>
        </w:r>
      </w:del>
    </w:p>
    <w:p w14:paraId="5861FD01" w14:textId="5C35EDF0" w:rsidR="000E1F10" w:rsidRPr="000E1F10" w:rsidDel="00DC5D8F" w:rsidRDefault="000E1F10" w:rsidP="000E1F10">
      <w:pPr>
        <w:ind w:left="576" w:firstLine="144"/>
        <w:rPr>
          <w:del w:id="195" w:author="Dana Robinson" w:date="2014-03-16T15:34:00Z"/>
          <w:rFonts w:ascii="Consolas" w:hAnsi="Consolas" w:cs="Consolas"/>
        </w:rPr>
      </w:pPr>
      <w:del w:id="196" w:author="Dana Robinson" w:date="2014-03-16T15:34:00Z">
        <w:r w:rsidRPr="000E1F10" w:rsidDel="00DC5D8F">
          <w:rPr>
            <w:rFonts w:ascii="Consolas" w:hAnsi="Consolas" w:cs="Consolas"/>
          </w:rPr>
          <w:delText>{</w:delText>
        </w:r>
      </w:del>
    </w:p>
    <w:p w14:paraId="4233ECF3" w14:textId="71F9D6B9" w:rsidR="000E1F10" w:rsidRPr="000E1F10" w:rsidDel="00DC5D8F" w:rsidRDefault="000E1F10" w:rsidP="000E1F10">
      <w:pPr>
        <w:ind w:left="1296" w:firstLine="144"/>
        <w:rPr>
          <w:del w:id="197" w:author="Dana Robinson" w:date="2014-03-16T15:34:00Z"/>
          <w:rFonts w:ascii="Consolas" w:hAnsi="Consolas" w:cs="Consolas"/>
        </w:rPr>
      </w:pPr>
      <w:del w:id="198" w:author="Dana Robinson" w:date="2014-03-16T15:34:00Z">
        <w:r w:rsidRPr="000E1F10" w:rsidDel="00DC5D8F">
          <w:rPr>
            <w:rFonts w:ascii="Consolas" w:hAnsi="Consolas" w:cs="Consolas"/>
          </w:rPr>
          <w:delText>"state":</w:delText>
        </w:r>
        <w:r w:rsidRPr="000E1F10" w:rsidDel="00DC5D8F">
          <w:rPr>
            <w:rFonts w:ascii="Consolas" w:hAnsi="Consolas" w:cs="Consolas"/>
          </w:rPr>
          <w:tab/>
        </w:r>
        <w:r w:rsidDel="00DC5D8F">
          <w:rPr>
            <w:rFonts w:ascii="Consolas" w:hAnsi="Consolas" w:cs="Consolas"/>
          </w:rPr>
          <w:tab/>
          <w:delText>&lt;boolean&gt;</w:delText>
        </w:r>
      </w:del>
    </w:p>
    <w:p w14:paraId="5D15FB18" w14:textId="1A3D9A3E" w:rsidR="000E1F10" w:rsidDel="00DC5D8F" w:rsidRDefault="000E1F10" w:rsidP="000E1F10">
      <w:pPr>
        <w:rPr>
          <w:del w:id="199" w:author="Dana Robinson" w:date="2014-03-16T15:34:00Z"/>
          <w:rFonts w:ascii="Consolas" w:hAnsi="Consolas" w:cs="Consolas"/>
        </w:rPr>
      </w:pPr>
      <w:del w:id="200" w:author="Dana Robinson" w:date="2014-03-16T15:34:00Z">
        <w:r w:rsidRPr="000E1F10" w:rsidDel="00DC5D8F">
          <w:rPr>
            <w:rFonts w:ascii="Consolas" w:hAnsi="Consolas" w:cs="Consolas"/>
          </w:rPr>
          <w:tab/>
          <w:delText>}</w:delText>
        </w:r>
      </w:del>
    </w:p>
    <w:p w14:paraId="3037D3D5" w14:textId="32690F2E" w:rsidR="0087099B" w:rsidRDefault="004C293A" w:rsidP="000E1F10">
      <w:pPr>
        <w:rPr>
          <w:ins w:id="201" w:author="Dana Robinson" w:date="2014-03-16T15:11:00Z"/>
          <w:rFonts w:ascii="Consolas" w:hAnsi="Consolas" w:cs="Consolas"/>
        </w:rPr>
      </w:pPr>
      <w:del w:id="202" w:author="Dana Robinson" w:date="2014-03-16T15:34:00Z">
        <w:r w:rsidDel="00DC5D8F">
          <w:rPr>
            <w:rFonts w:ascii="Consolas" w:hAnsi="Consolas" w:cs="Consolas"/>
          </w:rPr>
          <w:delText>}</w:delText>
        </w:r>
      </w:del>
    </w:p>
    <w:p w14:paraId="0891C567" w14:textId="77777777" w:rsidR="0087099B" w:rsidRDefault="0087099B" w:rsidP="006642A8">
      <w:pPr>
        <w:pStyle w:val="Heading3"/>
        <w:rPr>
          <w:ins w:id="203" w:author="Dana Robinson" w:date="2014-03-16T15:11:00Z"/>
        </w:rPr>
        <w:pPrChange w:id="204" w:author="Dana Robinson" w:date="2014-03-16T18:05:00Z">
          <w:pPr>
            <w:pStyle w:val="Heading2"/>
          </w:pPr>
        </w:pPrChange>
      </w:pPr>
      <w:ins w:id="205" w:author="Dana Robinson" w:date="2014-03-16T15:11:00Z">
        <w:r>
          <w:t>Eviction Pass</w:t>
        </w:r>
      </w:ins>
    </w:p>
    <w:p w14:paraId="5B4EA954" w14:textId="77777777" w:rsidR="0087099B" w:rsidRDefault="0087099B" w:rsidP="0087099B">
      <w:pPr>
        <w:rPr>
          <w:ins w:id="206" w:author="Dana Robinson" w:date="2014-03-16T15:11:00Z"/>
        </w:rPr>
      </w:pPr>
      <w:ins w:id="207" w:author="Dana Robinson" w:date="2014-03-16T15:11:00Z">
        <w:r>
          <w:t>This message is emitted when the cache runs the eviction algorithm.</w:t>
        </w:r>
      </w:ins>
    </w:p>
    <w:p w14:paraId="73C2DC18" w14:textId="77777777" w:rsidR="0087099B" w:rsidRPr="00C418BD" w:rsidRDefault="0087099B" w:rsidP="0087099B">
      <w:pPr>
        <w:rPr>
          <w:ins w:id="208" w:author="Dana Robinson" w:date="2014-03-16T15:11:00Z"/>
          <w:rFonts w:ascii="Consolas" w:hAnsi="Consolas" w:cs="Consolas"/>
        </w:rPr>
      </w:pPr>
      <w:ins w:id="209" w:author="Dana Robinson" w:date="2014-03-16T15:11:00Z">
        <w:r w:rsidRPr="00C418BD">
          <w:rPr>
            <w:rFonts w:ascii="Consolas" w:hAnsi="Consolas" w:cs="Consolas"/>
          </w:rPr>
          <w:t>{</w:t>
        </w:r>
      </w:ins>
    </w:p>
    <w:p w14:paraId="15828A18" w14:textId="36F1B480" w:rsidR="0087099B" w:rsidRDefault="0087099B" w:rsidP="0087099B">
      <w:pPr>
        <w:ind w:left="576"/>
        <w:rPr>
          <w:ins w:id="210" w:author="Dana Robinson" w:date="2014-03-16T15:11:00Z"/>
          <w:rFonts w:ascii="Consolas" w:hAnsi="Consolas" w:cs="Consolas"/>
        </w:rPr>
      </w:pPr>
      <w:ins w:id="211" w:author="Dana Robinson" w:date="2014-03-16T15:11:00Z">
        <w:r>
          <w:rPr>
            <w:rFonts w:ascii="Consolas" w:hAnsi="Consolas" w:cs="Consolas"/>
          </w:rPr>
          <w:t>"time</w:t>
        </w:r>
      </w:ins>
      <w:ins w:id="212" w:author="Dana Robinson" w:date="2014-03-16T18:03:00Z">
        <w:r w:rsidR="006642A8">
          <w:rPr>
            <w:rFonts w:ascii="Consolas" w:hAnsi="Consolas" w:cs="Consolas"/>
          </w:rPr>
          <w:t>stamp</w:t>
        </w:r>
      </w:ins>
      <w:ins w:id="213" w:author="Dana Robinson" w:date="2014-03-16T15:11:00Z">
        <w:r>
          <w:rPr>
            <w:rFonts w:ascii="Consolas" w:hAnsi="Consolas" w:cs="Consolas"/>
          </w:rPr>
          <w:t>":</w:t>
        </w:r>
        <w:r>
          <w:rPr>
            <w:rFonts w:ascii="Consolas" w:hAnsi="Consolas" w:cs="Consolas"/>
          </w:rPr>
          <w:tab/>
        </w:r>
        <w:r>
          <w:rPr>
            <w:rFonts w:ascii="Consolas" w:hAnsi="Consolas" w:cs="Consolas"/>
          </w:rPr>
          <w:tab/>
        </w:r>
        <w:r w:rsidRPr="00DD1E65">
          <w:rPr>
            <w:rFonts w:ascii="Consolas" w:hAnsi="Consolas" w:cs="Consolas"/>
          </w:rPr>
          <w:t>&lt;</w:t>
        </w:r>
        <w:r>
          <w:rPr>
            <w:rFonts w:ascii="Consolas" w:hAnsi="Consolas" w:cs="Consolas"/>
          </w:rPr>
          <w:t>POSIX/Unix timestamp (int)</w:t>
        </w:r>
        <w:r w:rsidR="006642A8">
          <w:rPr>
            <w:rFonts w:ascii="Consolas" w:hAnsi="Consolas" w:cs="Consolas"/>
          </w:rPr>
          <w:t>&gt;</w:t>
        </w:r>
        <w:r w:rsidRPr="00DD1E65">
          <w:rPr>
            <w:rFonts w:ascii="Consolas" w:hAnsi="Consolas" w:cs="Consolas"/>
          </w:rPr>
          <w:t>,</w:t>
        </w:r>
      </w:ins>
    </w:p>
    <w:p w14:paraId="4BF87A7B" w14:textId="6E77F0F6" w:rsidR="0087099B" w:rsidRDefault="0087099B" w:rsidP="0087099B">
      <w:pPr>
        <w:ind w:left="576"/>
        <w:rPr>
          <w:ins w:id="214" w:author="Dana Robinson" w:date="2014-03-16T15:33:00Z"/>
          <w:rFonts w:ascii="Consolas" w:hAnsi="Consolas" w:cs="Consolas"/>
        </w:rPr>
      </w:pPr>
      <w:ins w:id="215" w:author="Dana Robinson" w:date="2014-03-16T15:11:00Z">
        <w:r w:rsidRPr="000E1F10">
          <w:rPr>
            <w:rFonts w:ascii="Consolas" w:hAnsi="Consolas" w:cs="Consolas"/>
          </w:rPr>
          <w:t>"</w:t>
        </w:r>
        <w:r>
          <w:rPr>
            <w:rFonts w:ascii="Consolas" w:hAnsi="Consolas" w:cs="Consolas"/>
          </w:rPr>
          <w:t>action</w:t>
        </w:r>
        <w:r w:rsidRPr="000E1F10">
          <w:rPr>
            <w:rFonts w:ascii="Consolas" w:hAnsi="Consolas" w:cs="Consolas"/>
          </w:rPr>
          <w:t>"</w:t>
        </w:r>
        <w:r>
          <w:rPr>
            <w:rFonts w:ascii="Consolas" w:hAnsi="Consolas" w:cs="Consolas"/>
          </w:rPr>
          <w:t>:</w:t>
        </w:r>
        <w:r>
          <w:rPr>
            <w:rFonts w:ascii="Consolas" w:hAnsi="Consolas" w:cs="Consolas"/>
          </w:rPr>
          <w:tab/>
        </w:r>
        <w:r>
          <w:rPr>
            <w:rFonts w:ascii="Consolas" w:hAnsi="Consolas" w:cs="Consolas"/>
          </w:rPr>
          <w:tab/>
        </w:r>
        <w:r w:rsidRPr="000E1F10">
          <w:rPr>
            <w:rFonts w:ascii="Consolas" w:hAnsi="Consolas" w:cs="Consolas"/>
          </w:rPr>
          <w:t>"</w:t>
        </w:r>
        <w:r>
          <w:rPr>
            <w:rFonts w:ascii="Consolas" w:hAnsi="Consolas" w:cs="Consolas"/>
          </w:rPr>
          <w:t>evict</w:t>
        </w:r>
        <w:r w:rsidR="006642A8">
          <w:rPr>
            <w:rFonts w:ascii="Consolas" w:hAnsi="Consolas" w:cs="Consolas"/>
          </w:rPr>
          <w:t>",</w:t>
        </w:r>
      </w:ins>
    </w:p>
    <w:p w14:paraId="0F8C38AC" w14:textId="0E8E1CAD" w:rsidR="00DC5D8F" w:rsidRPr="000E1F10" w:rsidRDefault="006642A8" w:rsidP="00DC5D8F">
      <w:pPr>
        <w:ind w:left="576"/>
        <w:rPr>
          <w:ins w:id="216" w:author="Dana Robinson" w:date="2014-03-16T15:11:00Z"/>
          <w:rFonts w:ascii="Consolas" w:hAnsi="Consolas" w:cs="Consolas"/>
        </w:rPr>
        <w:pPrChange w:id="217" w:author="Dana Robinson" w:date="2014-03-16T15:33:00Z">
          <w:pPr>
            <w:ind w:left="576"/>
          </w:pPr>
        </w:pPrChange>
      </w:pPr>
      <w:ins w:id="218" w:author="Dana Robinson" w:date="2014-03-16T15:33:00Z">
        <w:r>
          <w:rPr>
            <w:rFonts w:ascii="Consolas" w:hAnsi="Consolas" w:cs="Consolas"/>
          </w:rPr>
          <w:t>"returned":</w:t>
        </w:r>
        <w:r>
          <w:rPr>
            <w:rFonts w:ascii="Consolas" w:hAnsi="Consolas" w:cs="Consolas"/>
          </w:rPr>
          <w:tab/>
        </w:r>
        <w:r>
          <w:rPr>
            <w:rFonts w:ascii="Consolas" w:hAnsi="Consolas" w:cs="Consolas"/>
          </w:rPr>
          <w:tab/>
          <w:t>&lt;int&gt;</w:t>
        </w:r>
      </w:ins>
    </w:p>
    <w:p w14:paraId="1000C4FD" w14:textId="3BA7D233" w:rsidR="0087099B" w:rsidRDefault="0087099B" w:rsidP="000E1F10">
      <w:pPr>
        <w:rPr>
          <w:ins w:id="219" w:author="Dana Robinson" w:date="2014-03-16T15:16:00Z"/>
          <w:rFonts w:ascii="Consolas" w:hAnsi="Consolas" w:cs="Consolas"/>
        </w:rPr>
      </w:pPr>
      <w:ins w:id="220" w:author="Dana Robinson" w:date="2014-03-16T15:11:00Z">
        <w:r>
          <w:rPr>
            <w:rFonts w:ascii="Consolas" w:hAnsi="Consolas" w:cs="Consolas"/>
          </w:rPr>
          <w:t>}</w:t>
        </w:r>
      </w:ins>
    </w:p>
    <w:p w14:paraId="67DDC993" w14:textId="77777777" w:rsidR="0087099B" w:rsidRDefault="0087099B" w:rsidP="000E1F10">
      <w:pPr>
        <w:rPr>
          <w:ins w:id="221" w:author="Dana Robinson" w:date="2014-03-16T15:16:00Z"/>
          <w:rFonts w:ascii="Consolas" w:hAnsi="Consolas" w:cs="Consolas"/>
        </w:rPr>
      </w:pPr>
    </w:p>
    <w:p w14:paraId="5AA8D880" w14:textId="22726D41" w:rsidR="0087099B" w:rsidRDefault="0087099B" w:rsidP="006642A8">
      <w:pPr>
        <w:pStyle w:val="Heading3"/>
        <w:rPr>
          <w:ins w:id="222" w:author="Dana Robinson" w:date="2014-03-16T15:16:00Z"/>
        </w:rPr>
        <w:pPrChange w:id="223" w:author="Dana Robinson" w:date="2014-03-16T18:05:00Z">
          <w:pPr>
            <w:pStyle w:val="Heading2"/>
          </w:pPr>
        </w:pPrChange>
      </w:pPr>
      <w:ins w:id="224" w:author="Dana Robinson" w:date="2014-03-16T15:16:00Z">
        <w:r>
          <w:t>Expunge entry</w:t>
        </w:r>
      </w:ins>
    </w:p>
    <w:p w14:paraId="1A867F84" w14:textId="425584F8" w:rsidR="0087099B" w:rsidRDefault="0087099B" w:rsidP="0087099B">
      <w:pPr>
        <w:rPr>
          <w:ins w:id="225" w:author="Dana Robinson" w:date="2014-03-16T15:16:00Z"/>
        </w:rPr>
      </w:pPr>
      <w:ins w:id="226" w:author="Dana Robinson" w:date="2014-03-16T15:16:00Z">
        <w:r>
          <w:t xml:space="preserve">This message is emitted when an entry is expunged </w:t>
        </w:r>
      </w:ins>
      <w:ins w:id="227" w:author="Dana Robinson" w:date="2014-03-16T15:32:00Z">
        <w:r w:rsidR="00DC5D8F">
          <w:t xml:space="preserve">(removed and not written, even if dirty) </w:t>
        </w:r>
      </w:ins>
      <w:ins w:id="228" w:author="Dana Robinson" w:date="2014-03-16T15:16:00Z">
        <w:r>
          <w:t>from the cache.</w:t>
        </w:r>
      </w:ins>
    </w:p>
    <w:p w14:paraId="34D6BCB3" w14:textId="77777777" w:rsidR="0087099B" w:rsidRPr="00C418BD" w:rsidRDefault="0087099B" w:rsidP="0087099B">
      <w:pPr>
        <w:rPr>
          <w:ins w:id="229" w:author="Dana Robinson" w:date="2014-03-16T15:16:00Z"/>
          <w:rFonts w:ascii="Consolas" w:hAnsi="Consolas" w:cs="Consolas"/>
        </w:rPr>
      </w:pPr>
      <w:ins w:id="230" w:author="Dana Robinson" w:date="2014-03-16T15:16:00Z">
        <w:r w:rsidRPr="00C418BD">
          <w:rPr>
            <w:rFonts w:ascii="Consolas" w:hAnsi="Consolas" w:cs="Consolas"/>
          </w:rPr>
          <w:t>{</w:t>
        </w:r>
      </w:ins>
    </w:p>
    <w:p w14:paraId="2D11FF63" w14:textId="0839715F" w:rsidR="0087099B" w:rsidRDefault="0087099B" w:rsidP="0087099B">
      <w:pPr>
        <w:ind w:left="576"/>
        <w:rPr>
          <w:ins w:id="231" w:author="Dana Robinson" w:date="2014-03-16T15:16:00Z"/>
          <w:rFonts w:ascii="Consolas" w:hAnsi="Consolas" w:cs="Consolas"/>
        </w:rPr>
      </w:pPr>
      <w:ins w:id="232" w:author="Dana Robinson" w:date="2014-03-16T15:16:00Z">
        <w:r>
          <w:rPr>
            <w:rFonts w:ascii="Consolas" w:hAnsi="Consolas" w:cs="Consolas"/>
          </w:rPr>
          <w:t>"time</w:t>
        </w:r>
      </w:ins>
      <w:ins w:id="233" w:author="Dana Robinson" w:date="2014-03-16T18:03:00Z">
        <w:r w:rsidR="006642A8">
          <w:rPr>
            <w:rFonts w:ascii="Consolas" w:hAnsi="Consolas" w:cs="Consolas"/>
          </w:rPr>
          <w:t>stamp</w:t>
        </w:r>
      </w:ins>
      <w:ins w:id="234" w:author="Dana Robinson" w:date="2014-03-16T15:16:00Z">
        <w:r>
          <w:rPr>
            <w:rFonts w:ascii="Consolas" w:hAnsi="Consolas" w:cs="Consolas"/>
          </w:rPr>
          <w:t>":</w:t>
        </w:r>
        <w:r>
          <w:rPr>
            <w:rFonts w:ascii="Consolas" w:hAnsi="Consolas" w:cs="Consolas"/>
          </w:rPr>
          <w:tab/>
        </w:r>
        <w:r>
          <w:rPr>
            <w:rFonts w:ascii="Consolas" w:hAnsi="Consolas" w:cs="Consolas"/>
          </w:rPr>
          <w:tab/>
        </w:r>
        <w:r w:rsidRPr="00DD1E65">
          <w:rPr>
            <w:rFonts w:ascii="Consolas" w:hAnsi="Consolas" w:cs="Consolas"/>
          </w:rPr>
          <w:t>&lt;</w:t>
        </w:r>
        <w:r>
          <w:rPr>
            <w:rFonts w:ascii="Consolas" w:hAnsi="Consolas" w:cs="Consolas"/>
          </w:rPr>
          <w:t>POSIX/Unix timestamp (int)</w:t>
        </w:r>
        <w:r w:rsidR="006642A8">
          <w:rPr>
            <w:rFonts w:ascii="Consolas" w:hAnsi="Consolas" w:cs="Consolas"/>
          </w:rPr>
          <w:t>&gt;</w:t>
        </w:r>
        <w:r w:rsidRPr="00DD1E65">
          <w:rPr>
            <w:rFonts w:ascii="Consolas" w:hAnsi="Consolas" w:cs="Consolas"/>
          </w:rPr>
          <w:t>,</w:t>
        </w:r>
      </w:ins>
    </w:p>
    <w:p w14:paraId="267F4312" w14:textId="1FB1E64C" w:rsidR="0087099B" w:rsidRDefault="0087099B" w:rsidP="0087099B">
      <w:pPr>
        <w:ind w:left="576"/>
        <w:rPr>
          <w:ins w:id="235" w:author="Dana Robinson" w:date="2014-03-16T15:32:00Z"/>
          <w:rFonts w:ascii="Consolas" w:hAnsi="Consolas" w:cs="Consolas"/>
        </w:rPr>
      </w:pPr>
      <w:ins w:id="236" w:author="Dana Robinson" w:date="2014-03-16T15:16:00Z">
        <w:r w:rsidRPr="000E1F10">
          <w:rPr>
            <w:rFonts w:ascii="Consolas" w:hAnsi="Consolas" w:cs="Consolas"/>
          </w:rPr>
          <w:lastRenderedPageBreak/>
          <w:t>"</w:t>
        </w:r>
        <w:r>
          <w:rPr>
            <w:rFonts w:ascii="Consolas" w:hAnsi="Consolas" w:cs="Consolas"/>
          </w:rPr>
          <w:t>action</w:t>
        </w:r>
        <w:r w:rsidRPr="000E1F10">
          <w:rPr>
            <w:rFonts w:ascii="Consolas" w:hAnsi="Consolas" w:cs="Consolas"/>
          </w:rPr>
          <w:t>"</w:t>
        </w:r>
        <w:r>
          <w:rPr>
            <w:rFonts w:ascii="Consolas" w:hAnsi="Consolas" w:cs="Consolas"/>
          </w:rPr>
          <w:t>:</w:t>
        </w:r>
        <w:r>
          <w:rPr>
            <w:rFonts w:ascii="Consolas" w:hAnsi="Consolas" w:cs="Consolas"/>
          </w:rPr>
          <w:tab/>
        </w:r>
        <w:r>
          <w:rPr>
            <w:rFonts w:ascii="Consolas" w:hAnsi="Consolas" w:cs="Consolas"/>
          </w:rPr>
          <w:tab/>
        </w:r>
        <w:r w:rsidRPr="000E1F10">
          <w:rPr>
            <w:rFonts w:ascii="Consolas" w:hAnsi="Consolas" w:cs="Consolas"/>
          </w:rPr>
          <w:t>"</w:t>
        </w:r>
        <w:r>
          <w:rPr>
            <w:rFonts w:ascii="Consolas" w:hAnsi="Consolas" w:cs="Consolas"/>
          </w:rPr>
          <w:t>expunge</w:t>
        </w:r>
        <w:r w:rsidRPr="000E1F10">
          <w:rPr>
            <w:rFonts w:ascii="Consolas" w:hAnsi="Consolas" w:cs="Consolas"/>
          </w:rPr>
          <w:t>"</w:t>
        </w:r>
      </w:ins>
      <w:ins w:id="237" w:author="Dana Robinson" w:date="2014-03-16T15:17:00Z">
        <w:r>
          <w:rPr>
            <w:rFonts w:ascii="Consolas" w:hAnsi="Consolas" w:cs="Consolas"/>
          </w:rPr>
          <w:t>,</w:t>
        </w:r>
      </w:ins>
    </w:p>
    <w:p w14:paraId="4FF82886" w14:textId="2DBBB672" w:rsidR="00DC5D8F" w:rsidRDefault="00DC5D8F" w:rsidP="00DC5D8F">
      <w:pPr>
        <w:ind w:left="576"/>
        <w:rPr>
          <w:ins w:id="238" w:author="Dana Robinson" w:date="2014-03-16T15:33:00Z"/>
          <w:rFonts w:ascii="Consolas" w:hAnsi="Consolas" w:cs="Consolas"/>
        </w:rPr>
        <w:pPrChange w:id="239" w:author="Dana Robinson" w:date="2014-03-16T15:32:00Z">
          <w:pPr>
            <w:ind w:left="576"/>
          </w:pPr>
        </w:pPrChange>
      </w:pPr>
      <w:ins w:id="240" w:author="Dana Robinson" w:date="2014-03-16T15:32:00Z">
        <w:r w:rsidRPr="000E1F10">
          <w:rPr>
            <w:rFonts w:ascii="Consolas" w:hAnsi="Consolas" w:cs="Consolas"/>
          </w:rPr>
          <w:t>"</w:t>
        </w:r>
        <w:r>
          <w:rPr>
            <w:rFonts w:ascii="Consolas" w:hAnsi="Consolas" w:cs="Consolas"/>
          </w:rPr>
          <w:t>address</w:t>
        </w:r>
        <w:r w:rsidRPr="000E1F10">
          <w:rPr>
            <w:rFonts w:ascii="Consolas" w:hAnsi="Consolas" w:cs="Consolas"/>
          </w:rPr>
          <w:t>"</w:t>
        </w:r>
        <w:r>
          <w:rPr>
            <w:rFonts w:ascii="Consolas" w:hAnsi="Consolas" w:cs="Consolas"/>
          </w:rPr>
          <w:t>:</w:t>
        </w:r>
        <w:r>
          <w:rPr>
            <w:rFonts w:ascii="Consolas" w:hAnsi="Consolas" w:cs="Consolas"/>
          </w:rPr>
          <w:tab/>
        </w:r>
        <w:r>
          <w:rPr>
            <w:rFonts w:ascii="Consolas" w:hAnsi="Consolas" w:cs="Consolas"/>
          </w:rPr>
          <w:tab/>
        </w:r>
      </w:ins>
      <w:ins w:id="241" w:author="Dana Robinson" w:date="2014-03-16T15:33:00Z">
        <w:r>
          <w:rPr>
            <w:rFonts w:ascii="Consolas" w:hAnsi="Consolas" w:cs="Consolas"/>
          </w:rPr>
          <w:t>&lt;</w:t>
        </w:r>
      </w:ins>
      <w:ins w:id="242" w:author="Dana Robinson" w:date="2014-03-16T17:51:00Z">
        <w:r w:rsidR="00280D07">
          <w:rPr>
            <w:rFonts w:ascii="Consolas" w:hAnsi="Consolas" w:cs="Consolas"/>
          </w:rPr>
          <w:t>int</w:t>
        </w:r>
      </w:ins>
      <w:ins w:id="243" w:author="Dana Robinson" w:date="2014-03-16T15:33:00Z">
        <w:r>
          <w:rPr>
            <w:rFonts w:ascii="Consolas" w:hAnsi="Consolas" w:cs="Consolas"/>
          </w:rPr>
          <w:t>&gt;</w:t>
        </w:r>
      </w:ins>
      <w:ins w:id="244" w:author="Dana Robinson" w:date="2014-03-16T15:32:00Z">
        <w:r>
          <w:rPr>
            <w:rFonts w:ascii="Consolas" w:hAnsi="Consolas" w:cs="Consolas"/>
          </w:rPr>
          <w:t>,</w:t>
        </w:r>
      </w:ins>
    </w:p>
    <w:p w14:paraId="576B5F77" w14:textId="2C30AACF" w:rsidR="00DC5D8F" w:rsidRDefault="006642A8" w:rsidP="00DC5D8F">
      <w:pPr>
        <w:ind w:left="576"/>
        <w:rPr>
          <w:ins w:id="245" w:author="Dana Robinson" w:date="2014-03-16T15:33:00Z"/>
          <w:rFonts w:ascii="Consolas" w:hAnsi="Consolas" w:cs="Consolas"/>
        </w:rPr>
        <w:pPrChange w:id="246" w:author="Dana Robinson" w:date="2014-03-16T15:32:00Z">
          <w:pPr>
            <w:ind w:left="576"/>
          </w:pPr>
        </w:pPrChange>
      </w:pPr>
      <w:ins w:id="247" w:author="Dana Robinson" w:date="2014-03-16T15:33:00Z">
        <w:r>
          <w:rPr>
            <w:rFonts w:ascii="Consolas" w:hAnsi="Consolas" w:cs="Consolas"/>
          </w:rPr>
          <w:t>"type_id":</w:t>
        </w:r>
        <w:r>
          <w:rPr>
            <w:rFonts w:ascii="Consolas" w:hAnsi="Consolas" w:cs="Consolas"/>
          </w:rPr>
          <w:tab/>
        </w:r>
        <w:r>
          <w:rPr>
            <w:rFonts w:ascii="Consolas" w:hAnsi="Consolas" w:cs="Consolas"/>
          </w:rPr>
          <w:tab/>
          <w:t>&lt;int&gt;</w:t>
        </w:r>
        <w:r w:rsidR="00DC5D8F">
          <w:rPr>
            <w:rFonts w:ascii="Consolas" w:hAnsi="Consolas" w:cs="Consolas"/>
          </w:rPr>
          <w:t>,</w:t>
        </w:r>
      </w:ins>
    </w:p>
    <w:p w14:paraId="4D3A3EE2" w14:textId="6FE2FFFE" w:rsidR="00DC5D8F" w:rsidRPr="000E1F10" w:rsidRDefault="006642A8" w:rsidP="00DC5D8F">
      <w:pPr>
        <w:ind w:left="576"/>
        <w:rPr>
          <w:ins w:id="248" w:author="Dana Robinson" w:date="2014-03-16T15:16:00Z"/>
          <w:rFonts w:ascii="Consolas" w:hAnsi="Consolas" w:cs="Consolas"/>
        </w:rPr>
        <w:pPrChange w:id="249" w:author="Dana Robinson" w:date="2014-03-16T15:32:00Z">
          <w:pPr>
            <w:ind w:left="576"/>
          </w:pPr>
        </w:pPrChange>
      </w:pPr>
      <w:ins w:id="250" w:author="Dana Robinson" w:date="2014-03-16T15:33:00Z">
        <w:r>
          <w:rPr>
            <w:rFonts w:ascii="Consolas" w:hAnsi="Consolas" w:cs="Consolas"/>
          </w:rPr>
          <w:t>"returned":</w:t>
        </w:r>
        <w:r>
          <w:rPr>
            <w:rFonts w:ascii="Consolas" w:hAnsi="Consolas" w:cs="Consolas"/>
          </w:rPr>
          <w:tab/>
        </w:r>
        <w:r>
          <w:rPr>
            <w:rFonts w:ascii="Consolas" w:hAnsi="Consolas" w:cs="Consolas"/>
          </w:rPr>
          <w:tab/>
          <w:t>&lt;int&gt;</w:t>
        </w:r>
      </w:ins>
    </w:p>
    <w:p w14:paraId="7B3CD5AA" w14:textId="77777777" w:rsidR="0087099B" w:rsidRDefault="0087099B" w:rsidP="0087099B">
      <w:pPr>
        <w:rPr>
          <w:ins w:id="251" w:author="Dana Robinson" w:date="2014-03-16T15:30:00Z"/>
          <w:rFonts w:ascii="Consolas" w:hAnsi="Consolas" w:cs="Consolas"/>
        </w:rPr>
      </w:pPr>
      <w:ins w:id="252" w:author="Dana Robinson" w:date="2014-03-16T15:16:00Z">
        <w:r>
          <w:rPr>
            <w:rFonts w:ascii="Consolas" w:hAnsi="Consolas" w:cs="Consolas"/>
          </w:rPr>
          <w:t>}</w:t>
        </w:r>
      </w:ins>
    </w:p>
    <w:p w14:paraId="5BE4B8E0" w14:textId="77777777" w:rsidR="00DC5D8F" w:rsidRDefault="00DC5D8F" w:rsidP="0087099B">
      <w:pPr>
        <w:rPr>
          <w:ins w:id="253" w:author="Dana Robinson" w:date="2014-03-16T15:16:00Z"/>
          <w:rFonts w:ascii="Consolas" w:hAnsi="Consolas" w:cs="Consolas"/>
        </w:rPr>
      </w:pPr>
    </w:p>
    <w:p w14:paraId="23D7E349" w14:textId="5F2D0429" w:rsidR="00DC5D8F" w:rsidRDefault="00DC5D8F" w:rsidP="006642A8">
      <w:pPr>
        <w:pStyle w:val="Heading3"/>
        <w:rPr>
          <w:ins w:id="254" w:author="Dana Robinson" w:date="2014-03-16T15:30:00Z"/>
        </w:rPr>
        <w:pPrChange w:id="255" w:author="Dana Robinson" w:date="2014-03-16T18:05:00Z">
          <w:pPr>
            <w:pStyle w:val="Heading2"/>
          </w:pPr>
        </w:pPrChange>
      </w:pPr>
      <w:ins w:id="256" w:author="Dana Robinson" w:date="2014-03-16T15:30:00Z">
        <w:r>
          <w:t>Flush</w:t>
        </w:r>
        <w:r>
          <w:t xml:space="preserve"> Pass</w:t>
        </w:r>
      </w:ins>
    </w:p>
    <w:p w14:paraId="2C373A64" w14:textId="70955BDD" w:rsidR="00DC5D8F" w:rsidRDefault="00DC5D8F" w:rsidP="00DC5D8F">
      <w:pPr>
        <w:tabs>
          <w:tab w:val="left" w:pos="7470"/>
        </w:tabs>
        <w:rPr>
          <w:ins w:id="257" w:author="Dana Robinson" w:date="2014-03-16T15:30:00Z"/>
        </w:rPr>
        <w:pPrChange w:id="258" w:author="Dana Robinson" w:date="2014-03-16T15:30:00Z">
          <w:pPr/>
        </w:pPrChange>
      </w:pPr>
      <w:ins w:id="259" w:author="Dana Robinson" w:date="2014-03-16T15:30:00Z">
        <w:r>
          <w:t>This message is emitted when the cache runs the eviction algorithm.</w:t>
        </w:r>
        <w:r>
          <w:tab/>
        </w:r>
      </w:ins>
    </w:p>
    <w:p w14:paraId="5DC7E41F" w14:textId="77777777" w:rsidR="00DC5D8F" w:rsidRPr="00C418BD" w:rsidRDefault="00DC5D8F" w:rsidP="00DC5D8F">
      <w:pPr>
        <w:rPr>
          <w:ins w:id="260" w:author="Dana Robinson" w:date="2014-03-16T15:30:00Z"/>
          <w:rFonts w:ascii="Consolas" w:hAnsi="Consolas" w:cs="Consolas"/>
        </w:rPr>
      </w:pPr>
      <w:ins w:id="261" w:author="Dana Robinson" w:date="2014-03-16T15:30:00Z">
        <w:r w:rsidRPr="00C418BD">
          <w:rPr>
            <w:rFonts w:ascii="Consolas" w:hAnsi="Consolas" w:cs="Consolas"/>
          </w:rPr>
          <w:t>{</w:t>
        </w:r>
      </w:ins>
    </w:p>
    <w:p w14:paraId="58875246" w14:textId="074446E1" w:rsidR="00DC5D8F" w:rsidRDefault="00DC5D8F" w:rsidP="00DC5D8F">
      <w:pPr>
        <w:ind w:left="576"/>
        <w:rPr>
          <w:ins w:id="262" w:author="Dana Robinson" w:date="2014-03-16T15:30:00Z"/>
          <w:rFonts w:ascii="Consolas" w:hAnsi="Consolas" w:cs="Consolas"/>
        </w:rPr>
      </w:pPr>
      <w:ins w:id="263" w:author="Dana Robinson" w:date="2014-03-16T15:30:00Z">
        <w:r>
          <w:rPr>
            <w:rFonts w:ascii="Consolas" w:hAnsi="Consolas" w:cs="Consolas"/>
          </w:rPr>
          <w:t>"time</w:t>
        </w:r>
      </w:ins>
      <w:ins w:id="264" w:author="Dana Robinson" w:date="2014-03-16T15:31:00Z">
        <w:r>
          <w:rPr>
            <w:rFonts w:ascii="Consolas" w:hAnsi="Consolas" w:cs="Consolas"/>
          </w:rPr>
          <w:t>stamp</w:t>
        </w:r>
      </w:ins>
      <w:ins w:id="265" w:author="Dana Robinson" w:date="2014-03-16T15:30:00Z">
        <w:r>
          <w:rPr>
            <w:rFonts w:ascii="Consolas" w:hAnsi="Consolas" w:cs="Consolas"/>
          </w:rPr>
          <w:t>":</w:t>
        </w:r>
        <w:r>
          <w:rPr>
            <w:rFonts w:ascii="Consolas" w:hAnsi="Consolas" w:cs="Consolas"/>
          </w:rPr>
          <w:tab/>
        </w:r>
        <w:r>
          <w:rPr>
            <w:rFonts w:ascii="Consolas" w:hAnsi="Consolas" w:cs="Consolas"/>
          </w:rPr>
          <w:tab/>
        </w:r>
        <w:r w:rsidRPr="00DD1E65">
          <w:rPr>
            <w:rFonts w:ascii="Consolas" w:hAnsi="Consolas" w:cs="Consolas"/>
          </w:rPr>
          <w:t>&lt;</w:t>
        </w:r>
        <w:r>
          <w:rPr>
            <w:rFonts w:ascii="Consolas" w:hAnsi="Consolas" w:cs="Consolas"/>
          </w:rPr>
          <w:t>POSIX/Unix timestamp (int)</w:t>
        </w:r>
        <w:r w:rsidR="006642A8">
          <w:rPr>
            <w:rFonts w:ascii="Consolas" w:hAnsi="Consolas" w:cs="Consolas"/>
          </w:rPr>
          <w:t>&gt;</w:t>
        </w:r>
        <w:r w:rsidRPr="00DD1E65">
          <w:rPr>
            <w:rFonts w:ascii="Consolas" w:hAnsi="Consolas" w:cs="Consolas"/>
          </w:rPr>
          <w:t>,</w:t>
        </w:r>
      </w:ins>
    </w:p>
    <w:p w14:paraId="5A6C3F8A" w14:textId="5CEAB40A" w:rsidR="00DC5D8F" w:rsidRDefault="00DC5D8F" w:rsidP="00DC5D8F">
      <w:pPr>
        <w:ind w:left="576"/>
        <w:rPr>
          <w:ins w:id="266" w:author="Dana Robinson" w:date="2014-03-16T15:34:00Z"/>
          <w:rFonts w:ascii="Consolas" w:hAnsi="Consolas" w:cs="Consolas"/>
        </w:rPr>
      </w:pPr>
      <w:ins w:id="267" w:author="Dana Robinson" w:date="2014-03-16T15:30:00Z">
        <w:r w:rsidRPr="000E1F10">
          <w:rPr>
            <w:rFonts w:ascii="Consolas" w:hAnsi="Consolas" w:cs="Consolas"/>
          </w:rPr>
          <w:t>"</w:t>
        </w:r>
        <w:r>
          <w:rPr>
            <w:rFonts w:ascii="Consolas" w:hAnsi="Consolas" w:cs="Consolas"/>
          </w:rPr>
          <w:t>action</w:t>
        </w:r>
        <w:r w:rsidRPr="000E1F10">
          <w:rPr>
            <w:rFonts w:ascii="Consolas" w:hAnsi="Consolas" w:cs="Consolas"/>
          </w:rPr>
          <w:t>"</w:t>
        </w:r>
        <w:r>
          <w:rPr>
            <w:rFonts w:ascii="Consolas" w:hAnsi="Consolas" w:cs="Consolas"/>
          </w:rPr>
          <w:t>:</w:t>
        </w:r>
        <w:r>
          <w:rPr>
            <w:rFonts w:ascii="Consolas" w:hAnsi="Consolas" w:cs="Consolas"/>
          </w:rPr>
          <w:tab/>
        </w:r>
        <w:r>
          <w:rPr>
            <w:rFonts w:ascii="Consolas" w:hAnsi="Consolas" w:cs="Consolas"/>
          </w:rPr>
          <w:tab/>
        </w:r>
        <w:r w:rsidRPr="000E1F10">
          <w:rPr>
            <w:rFonts w:ascii="Consolas" w:hAnsi="Consolas" w:cs="Consolas"/>
          </w:rPr>
          <w:t>"</w:t>
        </w:r>
        <w:r>
          <w:rPr>
            <w:rFonts w:ascii="Consolas" w:hAnsi="Consolas" w:cs="Consolas"/>
          </w:rPr>
          <w:t>flush</w:t>
        </w:r>
        <w:r w:rsidRPr="000E1F10">
          <w:rPr>
            <w:rFonts w:ascii="Consolas" w:hAnsi="Consolas" w:cs="Consolas"/>
          </w:rPr>
          <w:t>"</w:t>
        </w:r>
      </w:ins>
      <w:ins w:id="268" w:author="Dana Robinson" w:date="2014-03-16T15:34:00Z">
        <w:r>
          <w:rPr>
            <w:rFonts w:ascii="Consolas" w:hAnsi="Consolas" w:cs="Consolas"/>
          </w:rPr>
          <w:t>,</w:t>
        </w:r>
      </w:ins>
    </w:p>
    <w:p w14:paraId="6503C6B3" w14:textId="0BEA285F" w:rsidR="00DC5D8F" w:rsidRPr="000E1F10" w:rsidRDefault="006642A8" w:rsidP="00DC5D8F">
      <w:pPr>
        <w:ind w:left="576"/>
        <w:rPr>
          <w:ins w:id="269" w:author="Dana Robinson" w:date="2014-03-16T15:30:00Z"/>
          <w:rFonts w:ascii="Consolas" w:hAnsi="Consolas" w:cs="Consolas"/>
        </w:rPr>
        <w:pPrChange w:id="270" w:author="Dana Robinson" w:date="2014-03-16T15:34:00Z">
          <w:pPr>
            <w:ind w:left="576"/>
          </w:pPr>
        </w:pPrChange>
      </w:pPr>
      <w:ins w:id="271" w:author="Dana Robinson" w:date="2014-03-16T15:34:00Z">
        <w:r>
          <w:rPr>
            <w:rFonts w:ascii="Consolas" w:hAnsi="Consolas" w:cs="Consolas"/>
          </w:rPr>
          <w:t>"returned":</w:t>
        </w:r>
        <w:r>
          <w:rPr>
            <w:rFonts w:ascii="Consolas" w:hAnsi="Consolas" w:cs="Consolas"/>
          </w:rPr>
          <w:tab/>
        </w:r>
        <w:r>
          <w:rPr>
            <w:rFonts w:ascii="Consolas" w:hAnsi="Consolas" w:cs="Consolas"/>
          </w:rPr>
          <w:tab/>
          <w:t>&lt;int&gt;</w:t>
        </w:r>
      </w:ins>
    </w:p>
    <w:p w14:paraId="1EB9D83A" w14:textId="0505776C" w:rsidR="0087099B" w:rsidDel="00DC5D8F" w:rsidRDefault="00DC5D8F" w:rsidP="000E1F10">
      <w:pPr>
        <w:rPr>
          <w:del w:id="272" w:author="Dana Robinson" w:date="2014-03-16T15:35:00Z"/>
          <w:rFonts w:ascii="Consolas" w:hAnsi="Consolas" w:cs="Consolas"/>
        </w:rPr>
      </w:pPr>
      <w:ins w:id="273" w:author="Dana Robinson" w:date="2014-03-16T15:30:00Z">
        <w:r>
          <w:rPr>
            <w:rFonts w:ascii="Consolas" w:hAnsi="Consolas" w:cs="Consolas"/>
          </w:rPr>
          <w:t>}</w:t>
        </w:r>
      </w:ins>
    </w:p>
    <w:p w14:paraId="37A8A05F" w14:textId="77777777" w:rsidR="00DC5D8F" w:rsidRDefault="00DC5D8F" w:rsidP="000E1F10">
      <w:pPr>
        <w:rPr>
          <w:ins w:id="274" w:author="Dana Robinson" w:date="2014-03-16T15:38:00Z"/>
          <w:rFonts w:ascii="Consolas" w:hAnsi="Consolas" w:cs="Consolas"/>
        </w:rPr>
      </w:pPr>
    </w:p>
    <w:p w14:paraId="53EF29F4" w14:textId="77777777" w:rsidR="00374A3F" w:rsidRPr="000E1F10" w:rsidRDefault="00374A3F" w:rsidP="000E1F10">
      <w:pPr>
        <w:rPr>
          <w:rFonts w:ascii="Consolas" w:hAnsi="Consolas" w:cs="Consolas"/>
        </w:rPr>
      </w:pPr>
    </w:p>
    <w:p w14:paraId="4720A975" w14:textId="06D29960" w:rsidR="00DC5D8F" w:rsidRDefault="00DC5D8F" w:rsidP="006642A8">
      <w:pPr>
        <w:pStyle w:val="Heading3"/>
        <w:rPr>
          <w:ins w:id="275" w:author="Dana Robinson" w:date="2014-03-16T15:38:00Z"/>
        </w:rPr>
        <w:pPrChange w:id="276" w:author="Dana Robinson" w:date="2014-03-16T18:05:00Z">
          <w:pPr>
            <w:pStyle w:val="Heading2"/>
          </w:pPr>
        </w:pPrChange>
      </w:pPr>
      <w:ins w:id="277" w:author="Dana Robinson" w:date="2014-03-16T15:38:00Z">
        <w:r>
          <w:t>Insert</w:t>
        </w:r>
        <w:r>
          <w:t xml:space="preserve"> Entry</w:t>
        </w:r>
      </w:ins>
    </w:p>
    <w:p w14:paraId="4B11CA7D" w14:textId="359C3D2E" w:rsidR="00DC5D8F" w:rsidRDefault="005B02DA" w:rsidP="00DC5D8F">
      <w:pPr>
        <w:rPr>
          <w:ins w:id="278" w:author="Dana Robinson" w:date="2014-03-16T15:38:00Z"/>
        </w:rPr>
      </w:pPr>
      <w:ins w:id="279" w:author="Dana Robinson" w:date="2014-03-16T15:38:00Z">
        <w:r>
          <w:t xml:space="preserve">This message is emitted when an </w:t>
        </w:r>
        <w:r w:rsidR="00DC5D8F">
          <w:t xml:space="preserve">entry is </w:t>
        </w:r>
      </w:ins>
      <w:ins w:id="280" w:author="Dana Robinson" w:date="2014-03-16T15:45:00Z">
        <w:r>
          <w:t>inserted into the cache</w:t>
        </w:r>
      </w:ins>
      <w:ins w:id="281" w:author="Dana Robinson" w:date="2014-03-16T15:38:00Z">
        <w:r w:rsidR="00DC5D8F">
          <w:t>.</w:t>
        </w:r>
      </w:ins>
    </w:p>
    <w:p w14:paraId="04920736" w14:textId="77777777" w:rsidR="00DC5D8F" w:rsidRPr="00C418BD" w:rsidRDefault="00DC5D8F" w:rsidP="00DC5D8F">
      <w:pPr>
        <w:rPr>
          <w:ins w:id="282" w:author="Dana Robinson" w:date="2014-03-16T15:38:00Z"/>
          <w:rFonts w:ascii="Consolas" w:hAnsi="Consolas" w:cs="Consolas"/>
        </w:rPr>
      </w:pPr>
      <w:ins w:id="283" w:author="Dana Robinson" w:date="2014-03-16T15:38:00Z">
        <w:r w:rsidRPr="00C418BD">
          <w:rPr>
            <w:rFonts w:ascii="Consolas" w:hAnsi="Consolas" w:cs="Consolas"/>
          </w:rPr>
          <w:t>{</w:t>
        </w:r>
      </w:ins>
    </w:p>
    <w:p w14:paraId="5312C170" w14:textId="22580B46" w:rsidR="00DC5D8F" w:rsidRDefault="00DC5D8F" w:rsidP="00DC5D8F">
      <w:pPr>
        <w:ind w:left="576"/>
        <w:rPr>
          <w:ins w:id="284" w:author="Dana Robinson" w:date="2014-03-16T15:38:00Z"/>
          <w:rFonts w:ascii="Consolas" w:hAnsi="Consolas" w:cs="Consolas"/>
        </w:rPr>
      </w:pPr>
      <w:ins w:id="285" w:author="Dana Robinson" w:date="2014-03-16T15:38:00Z">
        <w:r>
          <w:rPr>
            <w:rFonts w:ascii="Consolas" w:hAnsi="Consolas" w:cs="Consolas"/>
          </w:rPr>
          <w:t>"timestamp":</w:t>
        </w:r>
        <w:r>
          <w:rPr>
            <w:rFonts w:ascii="Consolas" w:hAnsi="Consolas" w:cs="Consolas"/>
          </w:rPr>
          <w:tab/>
        </w:r>
        <w:r>
          <w:rPr>
            <w:rFonts w:ascii="Consolas" w:hAnsi="Consolas" w:cs="Consolas"/>
          </w:rPr>
          <w:tab/>
        </w:r>
        <w:r w:rsidRPr="00DD1E65">
          <w:rPr>
            <w:rFonts w:ascii="Consolas" w:hAnsi="Consolas" w:cs="Consolas"/>
          </w:rPr>
          <w:t>&lt;</w:t>
        </w:r>
        <w:r>
          <w:rPr>
            <w:rFonts w:ascii="Consolas" w:hAnsi="Consolas" w:cs="Consolas"/>
          </w:rPr>
          <w:t>POSIX/Unix timestamp (int)</w:t>
        </w:r>
        <w:r w:rsidR="006642A8">
          <w:rPr>
            <w:rFonts w:ascii="Consolas" w:hAnsi="Consolas" w:cs="Consolas"/>
          </w:rPr>
          <w:t>&gt;</w:t>
        </w:r>
        <w:r w:rsidRPr="00DD1E65">
          <w:rPr>
            <w:rFonts w:ascii="Consolas" w:hAnsi="Consolas" w:cs="Consolas"/>
          </w:rPr>
          <w:t>,</w:t>
        </w:r>
      </w:ins>
    </w:p>
    <w:p w14:paraId="295008D6" w14:textId="3EA3495E" w:rsidR="00DC5D8F" w:rsidRPr="00C418BD" w:rsidRDefault="00DC5D8F" w:rsidP="00DC5D8F">
      <w:pPr>
        <w:ind w:left="576"/>
        <w:rPr>
          <w:ins w:id="286" w:author="Dana Robinson" w:date="2014-03-16T15:38:00Z"/>
          <w:rFonts w:ascii="Consolas" w:hAnsi="Consolas" w:cs="Consolas"/>
        </w:rPr>
      </w:pPr>
      <w:ins w:id="287" w:author="Dana Robinson" w:date="2014-03-16T15:38:00Z">
        <w:r w:rsidRPr="00C418BD">
          <w:rPr>
            <w:rFonts w:ascii="Consolas" w:hAnsi="Consolas" w:cs="Consolas"/>
          </w:rPr>
          <w:t>"action"</w:t>
        </w:r>
        <w:r>
          <w:rPr>
            <w:rFonts w:ascii="Consolas" w:hAnsi="Consolas" w:cs="Consolas"/>
          </w:rPr>
          <w:t>:</w:t>
        </w:r>
        <w:r>
          <w:rPr>
            <w:rFonts w:ascii="Consolas" w:hAnsi="Consolas" w:cs="Consolas"/>
          </w:rPr>
          <w:tab/>
        </w:r>
        <w:r>
          <w:rPr>
            <w:rFonts w:ascii="Consolas" w:hAnsi="Consolas" w:cs="Consolas"/>
          </w:rPr>
          <w:tab/>
        </w:r>
        <w:r w:rsidRPr="00C418BD">
          <w:rPr>
            <w:rFonts w:ascii="Consolas" w:hAnsi="Consolas" w:cs="Consolas"/>
          </w:rPr>
          <w:t>"</w:t>
        </w:r>
        <w:r>
          <w:rPr>
            <w:rFonts w:ascii="Consolas" w:hAnsi="Consolas" w:cs="Consolas"/>
          </w:rPr>
          <w:t>insert</w:t>
        </w:r>
        <w:r w:rsidR="006642A8">
          <w:rPr>
            <w:rFonts w:ascii="Consolas" w:hAnsi="Consolas" w:cs="Consolas"/>
          </w:rPr>
          <w:t>",</w:t>
        </w:r>
      </w:ins>
    </w:p>
    <w:p w14:paraId="1C1D5B35" w14:textId="5DD3A64B" w:rsidR="00DC5D8F" w:rsidRDefault="00DC5D8F" w:rsidP="00DC5D8F">
      <w:pPr>
        <w:ind w:left="576"/>
        <w:rPr>
          <w:ins w:id="288" w:author="Dana Robinson" w:date="2014-03-16T15:42:00Z"/>
          <w:rFonts w:ascii="Consolas" w:hAnsi="Consolas" w:cs="Consolas"/>
        </w:rPr>
      </w:pPr>
      <w:ins w:id="289" w:author="Dana Robinson" w:date="2014-03-16T15:38:00Z">
        <w:r w:rsidRPr="000E1F10">
          <w:rPr>
            <w:rFonts w:ascii="Consolas" w:hAnsi="Consolas" w:cs="Consolas"/>
          </w:rPr>
          <w:t>"</w:t>
        </w:r>
        <w:r>
          <w:rPr>
            <w:rFonts w:ascii="Consolas" w:hAnsi="Consolas" w:cs="Consolas"/>
          </w:rPr>
          <w:t>address</w:t>
        </w:r>
        <w:r w:rsidRPr="000E1F10">
          <w:rPr>
            <w:rFonts w:ascii="Consolas" w:hAnsi="Consolas" w:cs="Consolas"/>
          </w:rPr>
          <w:t>"</w:t>
        </w:r>
        <w:r>
          <w:rPr>
            <w:rFonts w:ascii="Consolas" w:hAnsi="Consolas" w:cs="Consolas"/>
          </w:rPr>
          <w:t>:</w:t>
        </w:r>
        <w:r>
          <w:rPr>
            <w:rFonts w:ascii="Consolas" w:hAnsi="Consolas" w:cs="Consolas"/>
          </w:rPr>
          <w:tab/>
        </w:r>
        <w:r>
          <w:rPr>
            <w:rFonts w:ascii="Consolas" w:hAnsi="Consolas" w:cs="Consolas"/>
          </w:rPr>
          <w:tab/>
          <w:t>&lt;</w:t>
        </w:r>
      </w:ins>
      <w:ins w:id="290" w:author="Dana Robinson" w:date="2014-03-16T17:51:00Z">
        <w:r w:rsidR="00280D07">
          <w:rPr>
            <w:rFonts w:ascii="Consolas" w:hAnsi="Consolas" w:cs="Consolas"/>
          </w:rPr>
          <w:t>int</w:t>
        </w:r>
      </w:ins>
      <w:ins w:id="291" w:author="Dana Robinson" w:date="2014-03-16T15:38:00Z">
        <w:r>
          <w:rPr>
            <w:rFonts w:ascii="Consolas" w:hAnsi="Consolas" w:cs="Consolas"/>
          </w:rPr>
          <w:t>&gt;,</w:t>
        </w:r>
      </w:ins>
    </w:p>
    <w:p w14:paraId="29473EF9" w14:textId="61EE9ABC" w:rsidR="005B02DA" w:rsidRDefault="006642A8" w:rsidP="00DC5D8F">
      <w:pPr>
        <w:ind w:left="576"/>
        <w:rPr>
          <w:ins w:id="292" w:author="Dana Robinson" w:date="2014-03-16T15:38:00Z"/>
          <w:rFonts w:ascii="Consolas" w:hAnsi="Consolas" w:cs="Consolas"/>
        </w:rPr>
      </w:pPr>
      <w:ins w:id="293" w:author="Dana Robinson" w:date="2014-03-16T15:42:00Z">
        <w:r>
          <w:rPr>
            <w:rFonts w:ascii="Consolas" w:hAnsi="Consolas" w:cs="Consolas"/>
          </w:rPr>
          <w:t>"flags":</w:t>
        </w:r>
        <w:r>
          <w:rPr>
            <w:rFonts w:ascii="Consolas" w:hAnsi="Consolas" w:cs="Consolas"/>
          </w:rPr>
          <w:tab/>
        </w:r>
        <w:r>
          <w:rPr>
            <w:rFonts w:ascii="Consolas" w:hAnsi="Consolas" w:cs="Consolas"/>
          </w:rPr>
          <w:tab/>
        </w:r>
        <w:r w:rsidR="005B02DA">
          <w:rPr>
            <w:rFonts w:ascii="Consolas" w:hAnsi="Consolas" w:cs="Consolas"/>
          </w:rPr>
          <w:t>&lt;</w:t>
        </w:r>
      </w:ins>
      <w:ins w:id="294" w:author="Dana Robinson" w:date="2014-03-16T17:51:00Z">
        <w:r w:rsidR="00280D07">
          <w:rPr>
            <w:rFonts w:ascii="Consolas" w:hAnsi="Consolas" w:cs="Consolas"/>
          </w:rPr>
          <w:t>int</w:t>
        </w:r>
      </w:ins>
      <w:ins w:id="295" w:author="Dana Robinson" w:date="2014-03-16T15:42:00Z">
        <w:r w:rsidR="005B02DA">
          <w:rPr>
            <w:rFonts w:ascii="Consolas" w:hAnsi="Consolas" w:cs="Consolas"/>
          </w:rPr>
          <w:t>&gt;,</w:t>
        </w:r>
      </w:ins>
    </w:p>
    <w:p w14:paraId="2D40B9BA" w14:textId="41E73471" w:rsidR="00DC5D8F" w:rsidRDefault="006642A8" w:rsidP="00DC5D8F">
      <w:pPr>
        <w:ind w:left="576"/>
        <w:rPr>
          <w:ins w:id="296" w:author="Dana Robinson" w:date="2014-03-16T15:43:00Z"/>
          <w:rFonts w:ascii="Consolas" w:hAnsi="Consolas" w:cs="Consolas"/>
        </w:rPr>
      </w:pPr>
      <w:ins w:id="297" w:author="Dana Robinson" w:date="2014-03-16T15:38:00Z">
        <w:r>
          <w:rPr>
            <w:rFonts w:ascii="Consolas" w:hAnsi="Consolas" w:cs="Consolas"/>
          </w:rPr>
          <w:t>"type_id":</w:t>
        </w:r>
        <w:r>
          <w:rPr>
            <w:rFonts w:ascii="Consolas" w:hAnsi="Consolas" w:cs="Consolas"/>
          </w:rPr>
          <w:tab/>
        </w:r>
        <w:r>
          <w:rPr>
            <w:rFonts w:ascii="Consolas" w:hAnsi="Consolas" w:cs="Consolas"/>
          </w:rPr>
          <w:tab/>
          <w:t>&lt;int&gt;</w:t>
        </w:r>
        <w:r w:rsidR="00DC5D8F">
          <w:rPr>
            <w:rFonts w:ascii="Consolas" w:hAnsi="Consolas" w:cs="Consolas"/>
          </w:rPr>
          <w:t>,</w:t>
        </w:r>
      </w:ins>
    </w:p>
    <w:p w14:paraId="31998CEA" w14:textId="4CAF5804" w:rsidR="005B02DA" w:rsidRDefault="006642A8" w:rsidP="00DC5D8F">
      <w:pPr>
        <w:ind w:left="576"/>
        <w:rPr>
          <w:ins w:id="298" w:author="Dana Robinson" w:date="2014-03-16T15:38:00Z"/>
          <w:rFonts w:ascii="Consolas" w:hAnsi="Consolas" w:cs="Consolas"/>
        </w:rPr>
      </w:pPr>
      <w:ins w:id="299" w:author="Dana Robinson" w:date="2014-03-16T15:43:00Z">
        <w:r>
          <w:rPr>
            <w:rFonts w:ascii="Consolas" w:hAnsi="Consolas" w:cs="Consolas"/>
          </w:rPr>
          <w:t>"size":</w:t>
        </w:r>
        <w:r>
          <w:rPr>
            <w:rFonts w:ascii="Consolas" w:hAnsi="Consolas" w:cs="Consolas"/>
          </w:rPr>
          <w:tab/>
        </w:r>
        <w:r>
          <w:rPr>
            <w:rFonts w:ascii="Consolas" w:hAnsi="Consolas" w:cs="Consolas"/>
          </w:rPr>
          <w:tab/>
        </w:r>
        <w:r w:rsidR="005B02DA">
          <w:rPr>
            <w:rFonts w:ascii="Consolas" w:hAnsi="Consolas" w:cs="Consolas"/>
          </w:rPr>
          <w:t>&lt;</w:t>
        </w:r>
      </w:ins>
      <w:ins w:id="300" w:author="Dana Robinson" w:date="2014-03-16T16:05:00Z">
        <w:r w:rsidR="00CB20B2">
          <w:rPr>
            <w:rFonts w:ascii="Consolas" w:hAnsi="Consolas" w:cs="Consolas"/>
          </w:rPr>
          <w:t>int</w:t>
        </w:r>
      </w:ins>
      <w:ins w:id="301" w:author="Dana Robinson" w:date="2014-03-16T15:43:00Z">
        <w:r>
          <w:rPr>
            <w:rFonts w:ascii="Consolas" w:hAnsi="Consolas" w:cs="Consolas"/>
          </w:rPr>
          <w:t>&gt;</w:t>
        </w:r>
        <w:r w:rsidR="005B02DA">
          <w:rPr>
            <w:rFonts w:ascii="Consolas" w:hAnsi="Consolas" w:cs="Consolas"/>
          </w:rPr>
          <w:t>,</w:t>
        </w:r>
      </w:ins>
    </w:p>
    <w:p w14:paraId="2721D443" w14:textId="0739B698" w:rsidR="00DC5D8F" w:rsidRPr="000E1F10" w:rsidRDefault="006642A8" w:rsidP="00DC5D8F">
      <w:pPr>
        <w:ind w:left="576"/>
        <w:rPr>
          <w:ins w:id="302" w:author="Dana Robinson" w:date="2014-03-16T15:38:00Z"/>
          <w:rFonts w:ascii="Consolas" w:hAnsi="Consolas" w:cs="Consolas"/>
        </w:rPr>
      </w:pPr>
      <w:ins w:id="303" w:author="Dana Robinson" w:date="2014-03-16T15:38:00Z">
        <w:r>
          <w:rPr>
            <w:rFonts w:ascii="Consolas" w:hAnsi="Consolas" w:cs="Consolas"/>
          </w:rPr>
          <w:t>"returned":</w:t>
        </w:r>
        <w:r>
          <w:rPr>
            <w:rFonts w:ascii="Consolas" w:hAnsi="Consolas" w:cs="Consolas"/>
          </w:rPr>
          <w:tab/>
        </w:r>
        <w:r>
          <w:rPr>
            <w:rFonts w:ascii="Consolas" w:hAnsi="Consolas" w:cs="Consolas"/>
          </w:rPr>
          <w:tab/>
          <w:t>&lt;int&gt;</w:t>
        </w:r>
      </w:ins>
    </w:p>
    <w:p w14:paraId="1CD8790D" w14:textId="77777777" w:rsidR="00DC5D8F" w:rsidRPr="00C418BD" w:rsidRDefault="00DC5D8F" w:rsidP="00DC5D8F">
      <w:pPr>
        <w:rPr>
          <w:ins w:id="304" w:author="Dana Robinson" w:date="2014-03-16T15:38:00Z"/>
          <w:rFonts w:ascii="Consolas" w:hAnsi="Consolas" w:cs="Consolas"/>
        </w:rPr>
      </w:pPr>
      <w:ins w:id="305" w:author="Dana Robinson" w:date="2014-03-16T15:38:00Z">
        <w:r w:rsidRPr="00C418BD">
          <w:rPr>
            <w:rFonts w:ascii="Consolas" w:hAnsi="Consolas" w:cs="Consolas"/>
          </w:rPr>
          <w:t>}</w:t>
        </w:r>
      </w:ins>
    </w:p>
    <w:p w14:paraId="6D808FAB" w14:textId="50E2F611" w:rsidR="00374A3F" w:rsidDel="00DC5D8F" w:rsidRDefault="00374A3F" w:rsidP="00DC5D8F">
      <w:pPr>
        <w:rPr>
          <w:del w:id="306" w:author="Dana Robinson" w:date="2014-03-16T15:35:00Z"/>
        </w:rPr>
        <w:pPrChange w:id="307" w:author="Dana Robinson" w:date="2014-03-16T15:35:00Z">
          <w:pPr>
            <w:pStyle w:val="Heading2"/>
          </w:pPr>
        </w:pPrChange>
      </w:pPr>
      <w:del w:id="308" w:author="Dana Robinson" w:date="2014-03-16T15:35:00Z">
        <w:r w:rsidDel="00DC5D8F">
          <w:delText>SWMR Begin/End</w:delText>
        </w:r>
      </w:del>
    </w:p>
    <w:p w14:paraId="3F9AD1FE" w14:textId="252622D0" w:rsidR="00374A3F" w:rsidDel="00DC5D8F" w:rsidRDefault="00374A3F" w:rsidP="00DC5D8F">
      <w:pPr>
        <w:rPr>
          <w:del w:id="309" w:author="Dana Robinson" w:date="2014-03-16T15:35:00Z"/>
        </w:rPr>
        <w:pPrChange w:id="310" w:author="Dana Robinson" w:date="2014-03-16T15:35:00Z">
          <w:pPr/>
        </w:pPrChange>
      </w:pPr>
      <w:del w:id="311" w:author="Dana Robinson" w:date="2014-03-16T15:35:00Z">
        <w:r w:rsidDel="00DC5D8F">
          <w:delText xml:space="preserve">This message is emitted whenever </w:delText>
        </w:r>
        <w:r w:rsidR="004C293A" w:rsidDel="00DC5D8F">
          <w:delText xml:space="preserve">the </w:delText>
        </w:r>
        <w:r w:rsidDel="00DC5D8F">
          <w:delText>SWMR</w:delText>
        </w:r>
        <w:r w:rsidR="004C293A" w:rsidDel="00DC5D8F">
          <w:delText xml:space="preserve"> feature</w:delText>
        </w:r>
        <w:r w:rsidDel="00DC5D8F">
          <w:delText xml:space="preserve"> is enabled or disabled.</w:delText>
        </w:r>
      </w:del>
    </w:p>
    <w:p w14:paraId="11BD011F" w14:textId="43125BF4" w:rsidR="00C418BD" w:rsidRPr="00C418BD" w:rsidDel="00DC5D8F" w:rsidRDefault="00C418BD" w:rsidP="00DC5D8F">
      <w:pPr>
        <w:rPr>
          <w:del w:id="312" w:author="Dana Robinson" w:date="2014-03-16T15:35:00Z"/>
          <w:rFonts w:ascii="Consolas" w:hAnsi="Consolas" w:cs="Consolas"/>
        </w:rPr>
        <w:pPrChange w:id="313" w:author="Dana Robinson" w:date="2014-03-16T15:35:00Z">
          <w:pPr/>
        </w:pPrChange>
      </w:pPr>
      <w:del w:id="314" w:author="Dana Robinson" w:date="2014-03-16T15:35:00Z">
        <w:r w:rsidRPr="00C418BD" w:rsidDel="00DC5D8F">
          <w:rPr>
            <w:rFonts w:ascii="Consolas" w:hAnsi="Consolas" w:cs="Consolas"/>
          </w:rPr>
          <w:delText>{</w:delText>
        </w:r>
      </w:del>
    </w:p>
    <w:p w14:paraId="09BD560C" w14:textId="5E402748" w:rsidR="00374A3F" w:rsidRPr="00C418BD" w:rsidDel="00DC5D8F" w:rsidRDefault="00C418BD" w:rsidP="00DC5D8F">
      <w:pPr>
        <w:rPr>
          <w:del w:id="315" w:author="Dana Robinson" w:date="2014-03-16T15:35:00Z"/>
          <w:rFonts w:ascii="Consolas" w:hAnsi="Consolas" w:cs="Consolas"/>
        </w:rPr>
        <w:pPrChange w:id="316" w:author="Dana Robinson" w:date="2014-03-16T15:35:00Z">
          <w:pPr>
            <w:ind w:firstLine="576"/>
          </w:pPr>
        </w:pPrChange>
      </w:pPr>
      <w:del w:id="317" w:author="Dana Robinson" w:date="2014-03-16T15:35:00Z">
        <w:r w:rsidDel="00DC5D8F">
          <w:rPr>
            <w:rFonts w:ascii="Consolas" w:hAnsi="Consolas" w:cs="Consolas"/>
          </w:rPr>
          <w:delText>"time":</w:delText>
        </w:r>
        <w:r w:rsidRPr="00C418BD" w:rsidDel="00DC5D8F">
          <w:rPr>
            <w:rFonts w:ascii="Consolas" w:hAnsi="Consolas" w:cs="Consolas"/>
          </w:rPr>
          <w:delText xml:space="preserve"> &lt;int&gt;</w:delText>
        </w:r>
      </w:del>
    </w:p>
    <w:p w14:paraId="7814980A" w14:textId="6D79F01C" w:rsidR="00374A3F" w:rsidRPr="000E1F10" w:rsidDel="00DC5D8F" w:rsidRDefault="00374A3F" w:rsidP="00DC5D8F">
      <w:pPr>
        <w:rPr>
          <w:del w:id="318" w:author="Dana Robinson" w:date="2014-03-16T15:35:00Z"/>
          <w:rFonts w:ascii="Consolas" w:hAnsi="Consolas" w:cs="Consolas"/>
        </w:rPr>
        <w:pPrChange w:id="319" w:author="Dana Robinson" w:date="2014-03-16T15:35:00Z">
          <w:pPr>
            <w:ind w:left="576"/>
          </w:pPr>
        </w:pPrChange>
      </w:pPr>
      <w:del w:id="320" w:author="Dana Robinson" w:date="2014-03-16T15:35:00Z">
        <w:r w:rsidRPr="000E1F10" w:rsidDel="00DC5D8F">
          <w:rPr>
            <w:rFonts w:ascii="Consolas" w:hAnsi="Consolas" w:cs="Consolas"/>
          </w:rPr>
          <w:delText>"</w:delText>
        </w:r>
        <w:r w:rsidDel="00DC5D8F">
          <w:rPr>
            <w:rFonts w:ascii="Consolas" w:hAnsi="Consolas" w:cs="Consolas"/>
          </w:rPr>
          <w:delText>action</w:delText>
        </w:r>
        <w:r w:rsidRPr="000E1F10" w:rsidDel="00DC5D8F">
          <w:rPr>
            <w:rFonts w:ascii="Consolas" w:hAnsi="Consolas" w:cs="Consolas"/>
          </w:rPr>
          <w:delText>"</w:delText>
        </w:r>
      </w:del>
      <w:del w:id="321" w:author="Dana Robinson" w:date="2014-03-16T15:04:00Z">
        <w:r w:rsidRPr="000E1F10" w:rsidDel="00217222">
          <w:rPr>
            <w:rFonts w:ascii="Consolas" w:hAnsi="Consolas" w:cs="Consolas"/>
          </w:rPr>
          <w:delText xml:space="preserve"> =</w:delText>
        </w:r>
      </w:del>
      <w:del w:id="322" w:author="Dana Robinson" w:date="2014-03-16T15:35:00Z">
        <w:r w:rsidRPr="000E1F10" w:rsidDel="00DC5D8F">
          <w:rPr>
            <w:rFonts w:ascii="Consolas" w:hAnsi="Consolas" w:cs="Consolas"/>
          </w:rPr>
          <w:delText xml:space="preserve"> "swmr"</w:delText>
        </w:r>
      </w:del>
    </w:p>
    <w:p w14:paraId="4919C0D4" w14:textId="34D1C6CE" w:rsidR="00374A3F" w:rsidRPr="000E1F10" w:rsidDel="00DC5D8F" w:rsidRDefault="00374A3F" w:rsidP="00DC5D8F">
      <w:pPr>
        <w:rPr>
          <w:del w:id="323" w:author="Dana Robinson" w:date="2014-03-16T15:35:00Z"/>
          <w:rFonts w:ascii="Consolas" w:hAnsi="Consolas" w:cs="Consolas"/>
        </w:rPr>
        <w:pPrChange w:id="324" w:author="Dana Robinson" w:date="2014-03-16T15:35:00Z">
          <w:pPr>
            <w:ind w:left="576"/>
          </w:pPr>
        </w:pPrChange>
      </w:pPr>
      <w:del w:id="325" w:author="Dana Robinson" w:date="2014-03-16T15:35:00Z">
        <w:r w:rsidRPr="000E1F10" w:rsidDel="00DC5D8F">
          <w:rPr>
            <w:rFonts w:ascii="Consolas" w:hAnsi="Consolas" w:cs="Consolas"/>
          </w:rPr>
          <w:delText>"value"</w:delText>
        </w:r>
      </w:del>
      <w:del w:id="326" w:author="Dana Robinson" w:date="2014-03-16T15:04:00Z">
        <w:r w:rsidRPr="000E1F10" w:rsidDel="00217222">
          <w:rPr>
            <w:rFonts w:ascii="Consolas" w:hAnsi="Consolas" w:cs="Consolas"/>
          </w:rPr>
          <w:delText xml:space="preserve"> =</w:delText>
        </w:r>
      </w:del>
      <w:del w:id="327" w:author="Dana Robinson" w:date="2014-03-16T15:35:00Z">
        <w:r w:rsidRPr="000E1F10" w:rsidDel="00DC5D8F">
          <w:rPr>
            <w:rFonts w:ascii="Consolas" w:hAnsi="Consolas" w:cs="Consolas"/>
          </w:rPr>
          <w:delText xml:space="preserve"> </w:delText>
        </w:r>
      </w:del>
    </w:p>
    <w:p w14:paraId="7C074EF7" w14:textId="6EC49E81" w:rsidR="00374A3F" w:rsidRPr="000E1F10" w:rsidDel="00DC5D8F" w:rsidRDefault="00374A3F" w:rsidP="00DC5D8F">
      <w:pPr>
        <w:rPr>
          <w:del w:id="328" w:author="Dana Robinson" w:date="2014-03-16T15:35:00Z"/>
          <w:rFonts w:ascii="Consolas" w:hAnsi="Consolas" w:cs="Consolas"/>
        </w:rPr>
        <w:pPrChange w:id="329" w:author="Dana Robinson" w:date="2014-03-16T15:35:00Z">
          <w:pPr>
            <w:ind w:left="576" w:firstLine="144"/>
          </w:pPr>
        </w:pPrChange>
      </w:pPr>
      <w:del w:id="330" w:author="Dana Robinson" w:date="2014-03-16T15:35:00Z">
        <w:r w:rsidRPr="000E1F10" w:rsidDel="00DC5D8F">
          <w:rPr>
            <w:rFonts w:ascii="Consolas" w:hAnsi="Consolas" w:cs="Consolas"/>
          </w:rPr>
          <w:delText>{</w:delText>
        </w:r>
      </w:del>
    </w:p>
    <w:p w14:paraId="3F6D64A6" w14:textId="37575EC0" w:rsidR="00374A3F" w:rsidRPr="000E1F10" w:rsidDel="00DC5D8F" w:rsidRDefault="00374A3F" w:rsidP="00DC5D8F">
      <w:pPr>
        <w:rPr>
          <w:del w:id="331" w:author="Dana Robinson" w:date="2014-03-16T15:35:00Z"/>
          <w:rFonts w:ascii="Consolas" w:hAnsi="Consolas" w:cs="Consolas"/>
        </w:rPr>
        <w:pPrChange w:id="332" w:author="Dana Robinson" w:date="2014-03-16T15:35:00Z">
          <w:pPr>
            <w:ind w:left="1296" w:firstLine="144"/>
          </w:pPr>
        </w:pPrChange>
      </w:pPr>
      <w:del w:id="333" w:author="Dana Robinson" w:date="2014-03-16T15:35:00Z">
        <w:r w:rsidRPr="000E1F10" w:rsidDel="00DC5D8F">
          <w:rPr>
            <w:rFonts w:ascii="Consolas" w:hAnsi="Consolas" w:cs="Consolas"/>
          </w:rPr>
          <w:delText>"state":</w:delText>
        </w:r>
        <w:r w:rsidRPr="000E1F10" w:rsidDel="00DC5D8F">
          <w:rPr>
            <w:rFonts w:ascii="Consolas" w:hAnsi="Consolas" w:cs="Consolas"/>
          </w:rPr>
          <w:tab/>
        </w:r>
        <w:r w:rsidDel="00DC5D8F">
          <w:rPr>
            <w:rFonts w:ascii="Consolas" w:hAnsi="Consolas" w:cs="Consolas"/>
          </w:rPr>
          <w:tab/>
          <w:delText>&lt;boolean&gt;</w:delText>
        </w:r>
      </w:del>
    </w:p>
    <w:p w14:paraId="62BB0527" w14:textId="3A292291" w:rsidR="00374A3F" w:rsidDel="00DC5D8F" w:rsidRDefault="00374A3F" w:rsidP="00DC5D8F">
      <w:pPr>
        <w:rPr>
          <w:del w:id="334" w:author="Dana Robinson" w:date="2014-03-16T15:35:00Z"/>
          <w:rFonts w:ascii="Consolas" w:hAnsi="Consolas" w:cs="Consolas"/>
        </w:rPr>
        <w:pPrChange w:id="335" w:author="Dana Robinson" w:date="2014-03-16T15:35:00Z">
          <w:pPr/>
        </w:pPrChange>
      </w:pPr>
      <w:del w:id="336" w:author="Dana Robinson" w:date="2014-03-16T15:35:00Z">
        <w:r w:rsidRPr="000E1F10" w:rsidDel="00DC5D8F">
          <w:rPr>
            <w:rFonts w:ascii="Consolas" w:hAnsi="Consolas" w:cs="Consolas"/>
          </w:rPr>
          <w:tab/>
          <w:delText>}</w:delText>
        </w:r>
      </w:del>
    </w:p>
    <w:p w14:paraId="7A84F908" w14:textId="7DBADEE2" w:rsidR="004C293A" w:rsidRPr="000E1F10" w:rsidDel="00DC5D8F" w:rsidRDefault="004C293A" w:rsidP="00DC5D8F">
      <w:pPr>
        <w:rPr>
          <w:del w:id="337" w:author="Dana Robinson" w:date="2014-03-16T15:35:00Z"/>
          <w:rFonts w:ascii="Consolas" w:hAnsi="Consolas" w:cs="Consolas"/>
        </w:rPr>
        <w:pPrChange w:id="338" w:author="Dana Robinson" w:date="2014-03-16T15:35:00Z">
          <w:pPr/>
        </w:pPrChange>
      </w:pPr>
      <w:del w:id="339" w:author="Dana Robinson" w:date="2014-03-16T15:35:00Z">
        <w:r w:rsidDel="00DC5D8F">
          <w:rPr>
            <w:rFonts w:ascii="Consolas" w:hAnsi="Consolas" w:cs="Consolas"/>
          </w:rPr>
          <w:delText>}</w:delText>
        </w:r>
      </w:del>
    </w:p>
    <w:p w14:paraId="4C18C669" w14:textId="77777777" w:rsidR="00374A3F" w:rsidRDefault="00374A3F" w:rsidP="00DC5D8F">
      <w:pPr>
        <w:pPrChange w:id="340" w:author="Dana Robinson" w:date="2014-03-16T15:35:00Z">
          <w:pPr>
            <w:pStyle w:val="Heading2"/>
            <w:numPr>
              <w:ilvl w:val="0"/>
              <w:numId w:val="0"/>
            </w:numPr>
          </w:pPr>
        </w:pPrChange>
      </w:pPr>
    </w:p>
    <w:p w14:paraId="642A4920" w14:textId="7EBC4608" w:rsidR="00D3482F" w:rsidRDefault="00D3482F" w:rsidP="006642A8">
      <w:pPr>
        <w:pStyle w:val="Heading3"/>
        <w:pPrChange w:id="341" w:author="Dana Robinson" w:date="2014-03-16T18:05:00Z">
          <w:pPr>
            <w:pStyle w:val="Heading2"/>
          </w:pPr>
        </w:pPrChange>
      </w:pPr>
      <w:del w:id="342" w:author="Dana Robinson" w:date="2014-03-16T16:04:00Z">
        <w:r w:rsidDel="00CB20B2">
          <w:delText>Load</w:delText>
        </w:r>
        <w:r w:rsidR="003A12F5" w:rsidDel="00CB20B2">
          <w:delText xml:space="preserve"> </w:delText>
        </w:r>
      </w:del>
      <w:ins w:id="343" w:author="Dana Robinson" w:date="2014-03-16T16:04:00Z">
        <w:r w:rsidR="00CB20B2">
          <w:t>Mark Dirty</w:t>
        </w:r>
        <w:r w:rsidR="00CB20B2">
          <w:t xml:space="preserve"> </w:t>
        </w:r>
      </w:ins>
      <w:r w:rsidR="003A12F5">
        <w:t>Entry</w:t>
      </w:r>
    </w:p>
    <w:p w14:paraId="4CB821B6" w14:textId="08251D62" w:rsidR="00374A3F" w:rsidRDefault="00374A3F" w:rsidP="00374A3F">
      <w:r>
        <w:t>This message is emitted when a cache entry is</w:t>
      </w:r>
      <w:del w:id="344" w:author="Dana Robinson" w:date="2014-03-16T18:01:00Z">
        <w:r w:rsidDel="006642A8">
          <w:delText xml:space="preserve"> loaded from the file</w:delText>
        </w:r>
      </w:del>
      <w:ins w:id="345" w:author="Dana Robinson" w:date="2014-03-16T18:01:00Z">
        <w:r w:rsidR="006642A8">
          <w:t xml:space="preserve"> marked dirty</w:t>
        </w:r>
      </w:ins>
      <w:r>
        <w:t>.</w:t>
      </w:r>
    </w:p>
    <w:p w14:paraId="4B0D94E2" w14:textId="77777777" w:rsidR="00C418BD" w:rsidRPr="00C418BD" w:rsidRDefault="00C418BD" w:rsidP="00C418BD">
      <w:pPr>
        <w:rPr>
          <w:rFonts w:ascii="Consolas" w:hAnsi="Consolas" w:cs="Consolas"/>
        </w:rPr>
      </w:pPr>
      <w:r w:rsidRPr="00C418BD">
        <w:rPr>
          <w:rFonts w:ascii="Consolas" w:hAnsi="Consolas" w:cs="Consolas"/>
        </w:rPr>
        <w:t>{</w:t>
      </w:r>
    </w:p>
    <w:p w14:paraId="38A08DB5" w14:textId="428C591A" w:rsidR="006642A8" w:rsidRDefault="006642A8" w:rsidP="006642A8">
      <w:pPr>
        <w:ind w:left="576"/>
        <w:rPr>
          <w:ins w:id="346" w:author="Dana Robinson" w:date="2014-03-16T18:03:00Z"/>
          <w:rFonts w:ascii="Consolas" w:hAnsi="Consolas" w:cs="Consolas"/>
        </w:rPr>
      </w:pPr>
      <w:ins w:id="347" w:author="Dana Robinson" w:date="2014-03-16T18:03:00Z">
        <w:r>
          <w:rPr>
            <w:rFonts w:ascii="Consolas" w:hAnsi="Consolas" w:cs="Consolas"/>
          </w:rPr>
          <w:t>"timestamp":</w:t>
        </w:r>
        <w:r>
          <w:rPr>
            <w:rFonts w:ascii="Consolas" w:hAnsi="Consolas" w:cs="Consolas"/>
          </w:rPr>
          <w:tab/>
        </w:r>
        <w:r>
          <w:rPr>
            <w:rFonts w:ascii="Consolas" w:hAnsi="Consolas" w:cs="Consolas"/>
          </w:rPr>
          <w:tab/>
        </w:r>
        <w:r w:rsidRPr="00DD1E65">
          <w:rPr>
            <w:rFonts w:ascii="Consolas" w:hAnsi="Consolas" w:cs="Consolas"/>
          </w:rPr>
          <w:t>&lt;</w:t>
        </w:r>
        <w:r>
          <w:rPr>
            <w:rFonts w:ascii="Consolas" w:hAnsi="Consolas" w:cs="Consolas"/>
          </w:rPr>
          <w:t>POSIX/Unix timestamp (int)</w:t>
        </w:r>
        <w:r>
          <w:rPr>
            <w:rFonts w:ascii="Consolas" w:hAnsi="Consolas" w:cs="Consolas"/>
          </w:rPr>
          <w:t>&gt;</w:t>
        </w:r>
        <w:r w:rsidRPr="00DD1E65">
          <w:rPr>
            <w:rFonts w:ascii="Consolas" w:hAnsi="Consolas" w:cs="Consolas"/>
          </w:rPr>
          <w:t>,</w:t>
        </w:r>
      </w:ins>
    </w:p>
    <w:p w14:paraId="6315829B" w14:textId="37B512D7" w:rsidR="00C418BD" w:rsidRPr="00C418BD" w:rsidDel="006642A8" w:rsidRDefault="00C418BD" w:rsidP="00C418BD">
      <w:pPr>
        <w:ind w:firstLine="576"/>
        <w:rPr>
          <w:del w:id="348" w:author="Dana Robinson" w:date="2014-03-16T18:03:00Z"/>
          <w:rFonts w:ascii="Consolas" w:hAnsi="Consolas" w:cs="Consolas"/>
        </w:rPr>
      </w:pPr>
      <w:del w:id="349" w:author="Dana Robinson" w:date="2014-03-16T18:03:00Z">
        <w:r w:rsidRPr="00C418BD" w:rsidDel="006642A8">
          <w:rPr>
            <w:rFonts w:ascii="Consolas" w:hAnsi="Consolas" w:cs="Consolas"/>
          </w:rPr>
          <w:delText>"time"</w:delText>
        </w:r>
      </w:del>
      <w:del w:id="350" w:author="Dana Robinson" w:date="2014-03-16T15:04:00Z">
        <w:r w:rsidRPr="00C418BD" w:rsidDel="00217222">
          <w:rPr>
            <w:rFonts w:ascii="Consolas" w:hAnsi="Consolas" w:cs="Consolas"/>
          </w:rPr>
          <w:delText xml:space="preserve"> =</w:delText>
        </w:r>
      </w:del>
      <w:del w:id="351" w:author="Dana Robinson" w:date="2014-03-16T18:03:00Z">
        <w:r w:rsidRPr="00C418BD" w:rsidDel="006642A8">
          <w:rPr>
            <w:rFonts w:ascii="Consolas" w:hAnsi="Consolas" w:cs="Consolas"/>
          </w:rPr>
          <w:delText xml:space="preserve"> &lt;int&gt;</w:delText>
        </w:r>
      </w:del>
    </w:p>
    <w:p w14:paraId="4B4072B6" w14:textId="0D386C51" w:rsidR="00C418BD" w:rsidRDefault="00C418BD" w:rsidP="00C418BD">
      <w:pPr>
        <w:ind w:left="576"/>
        <w:rPr>
          <w:ins w:id="352" w:author="Dana Robinson" w:date="2014-03-16T16:04:00Z"/>
          <w:rFonts w:ascii="Consolas" w:hAnsi="Consolas" w:cs="Consolas"/>
        </w:rPr>
      </w:pPr>
      <w:r w:rsidRPr="00C418BD">
        <w:rPr>
          <w:rFonts w:ascii="Consolas" w:hAnsi="Consolas" w:cs="Consolas"/>
        </w:rPr>
        <w:t>"action"</w:t>
      </w:r>
      <w:ins w:id="353" w:author="Dana Robinson" w:date="2014-03-16T15:04:00Z">
        <w:r w:rsidR="00217222">
          <w:rPr>
            <w:rFonts w:ascii="Consolas" w:hAnsi="Consolas" w:cs="Consolas"/>
          </w:rPr>
          <w:t>:</w:t>
        </w:r>
        <w:r w:rsidR="00217222">
          <w:rPr>
            <w:rFonts w:ascii="Consolas" w:hAnsi="Consolas" w:cs="Consolas"/>
          </w:rPr>
          <w:tab/>
        </w:r>
      </w:ins>
      <w:ins w:id="354" w:author="Dana Robinson" w:date="2014-03-16T16:04:00Z">
        <w:r w:rsidR="00CB20B2">
          <w:rPr>
            <w:rFonts w:ascii="Consolas" w:hAnsi="Consolas" w:cs="Consolas"/>
          </w:rPr>
          <w:tab/>
        </w:r>
      </w:ins>
      <w:del w:id="355" w:author="Dana Robinson" w:date="2014-03-16T15:04:00Z">
        <w:r w:rsidRPr="00C418BD" w:rsidDel="00217222">
          <w:rPr>
            <w:rFonts w:ascii="Consolas" w:hAnsi="Consolas" w:cs="Consolas"/>
          </w:rPr>
          <w:delText xml:space="preserve"> = </w:delText>
        </w:r>
      </w:del>
      <w:r w:rsidRPr="00C418BD">
        <w:rPr>
          <w:rFonts w:ascii="Consolas" w:hAnsi="Consolas" w:cs="Consolas"/>
        </w:rPr>
        <w:t>"</w:t>
      </w:r>
      <w:del w:id="356" w:author="Dana Robinson" w:date="2014-03-16T16:05:00Z">
        <w:r w:rsidDel="00CB20B2">
          <w:rPr>
            <w:rFonts w:ascii="Consolas" w:hAnsi="Consolas" w:cs="Consolas"/>
          </w:rPr>
          <w:delText>load</w:delText>
        </w:r>
      </w:del>
      <w:ins w:id="357" w:author="Dana Robinson" w:date="2014-03-16T16:05:00Z">
        <w:r w:rsidR="00CB20B2">
          <w:rPr>
            <w:rFonts w:ascii="Consolas" w:hAnsi="Consolas" w:cs="Consolas"/>
          </w:rPr>
          <w:t>dirty</w:t>
        </w:r>
      </w:ins>
      <w:r w:rsidRPr="00C418BD">
        <w:rPr>
          <w:rFonts w:ascii="Consolas" w:hAnsi="Consolas" w:cs="Consolas"/>
        </w:rPr>
        <w:t>"</w:t>
      </w:r>
      <w:ins w:id="358" w:author="Dana Robinson" w:date="2014-03-16T18:07:00Z">
        <w:r w:rsidR="006642A8">
          <w:rPr>
            <w:rFonts w:ascii="Consolas" w:hAnsi="Consolas" w:cs="Consolas"/>
          </w:rPr>
          <w:t>,</w:t>
        </w:r>
      </w:ins>
    </w:p>
    <w:p w14:paraId="4B864C84" w14:textId="69BB5773" w:rsidR="00CB20B2" w:rsidRDefault="00CB20B2" w:rsidP="00CB20B2">
      <w:pPr>
        <w:ind w:left="576"/>
        <w:rPr>
          <w:ins w:id="359" w:author="Dana Robinson" w:date="2014-03-16T16:04:00Z"/>
          <w:rFonts w:ascii="Consolas" w:hAnsi="Consolas" w:cs="Consolas"/>
        </w:rPr>
      </w:pPr>
      <w:ins w:id="360" w:author="Dana Robinson" w:date="2014-03-16T16:04:00Z">
        <w:r w:rsidRPr="000E1F10">
          <w:rPr>
            <w:rFonts w:ascii="Consolas" w:hAnsi="Consolas" w:cs="Consolas"/>
          </w:rPr>
          <w:t>"</w:t>
        </w:r>
        <w:r>
          <w:rPr>
            <w:rFonts w:ascii="Consolas" w:hAnsi="Consolas" w:cs="Consolas"/>
          </w:rPr>
          <w:t>address</w:t>
        </w:r>
        <w:r w:rsidRPr="000E1F10">
          <w:rPr>
            <w:rFonts w:ascii="Consolas" w:hAnsi="Consolas" w:cs="Consolas"/>
          </w:rPr>
          <w:t>"</w:t>
        </w:r>
        <w:r>
          <w:rPr>
            <w:rFonts w:ascii="Consolas" w:hAnsi="Consolas" w:cs="Consolas"/>
          </w:rPr>
          <w:t>:</w:t>
        </w:r>
        <w:r>
          <w:rPr>
            <w:rFonts w:ascii="Consolas" w:hAnsi="Consolas" w:cs="Consolas"/>
          </w:rPr>
          <w:tab/>
        </w:r>
        <w:r>
          <w:rPr>
            <w:rFonts w:ascii="Consolas" w:hAnsi="Consolas" w:cs="Consolas"/>
          </w:rPr>
          <w:tab/>
          <w:t>&lt;</w:t>
        </w:r>
      </w:ins>
      <w:ins w:id="361" w:author="Dana Robinson" w:date="2014-03-16T17:51:00Z">
        <w:r w:rsidR="00280D07">
          <w:rPr>
            <w:rFonts w:ascii="Consolas" w:hAnsi="Consolas" w:cs="Consolas"/>
          </w:rPr>
          <w:t>int</w:t>
        </w:r>
      </w:ins>
      <w:ins w:id="362" w:author="Dana Robinson" w:date="2014-03-16T16:04:00Z">
        <w:r>
          <w:rPr>
            <w:rFonts w:ascii="Consolas" w:hAnsi="Consolas" w:cs="Consolas"/>
          </w:rPr>
          <w:t>&gt;,</w:t>
        </w:r>
      </w:ins>
    </w:p>
    <w:p w14:paraId="03E0360D" w14:textId="797C504C" w:rsidR="00CB20B2" w:rsidRPr="00C418BD" w:rsidRDefault="006642A8" w:rsidP="00CB20B2">
      <w:pPr>
        <w:ind w:left="576"/>
        <w:rPr>
          <w:rFonts w:ascii="Consolas" w:hAnsi="Consolas" w:cs="Consolas"/>
        </w:rPr>
        <w:pPrChange w:id="363" w:author="Dana Robinson" w:date="2014-03-16T16:04:00Z">
          <w:pPr>
            <w:ind w:left="576"/>
          </w:pPr>
        </w:pPrChange>
      </w:pPr>
      <w:ins w:id="364" w:author="Dana Robinson" w:date="2014-03-16T16:04:00Z">
        <w:r>
          <w:rPr>
            <w:rFonts w:ascii="Consolas" w:hAnsi="Consolas" w:cs="Consolas"/>
          </w:rPr>
          <w:lastRenderedPageBreak/>
          <w:t>"returned":</w:t>
        </w:r>
        <w:r>
          <w:rPr>
            <w:rFonts w:ascii="Consolas" w:hAnsi="Consolas" w:cs="Consolas"/>
          </w:rPr>
          <w:tab/>
        </w:r>
        <w:r>
          <w:rPr>
            <w:rFonts w:ascii="Consolas" w:hAnsi="Consolas" w:cs="Consolas"/>
          </w:rPr>
          <w:tab/>
        </w:r>
        <w:r w:rsidR="00CB20B2">
          <w:rPr>
            <w:rFonts w:ascii="Consolas" w:hAnsi="Consolas" w:cs="Consolas"/>
          </w:rPr>
          <w:t>&lt;int&gt;</w:t>
        </w:r>
      </w:ins>
    </w:p>
    <w:p w14:paraId="7882F70B" w14:textId="57B7B4B2" w:rsidR="00374A3F" w:rsidRPr="000E1F10" w:rsidDel="00CB20B2" w:rsidRDefault="00374A3F" w:rsidP="00374A3F">
      <w:pPr>
        <w:ind w:left="576"/>
        <w:rPr>
          <w:del w:id="365" w:author="Dana Robinson" w:date="2014-03-16T16:04:00Z"/>
          <w:rFonts w:ascii="Consolas" w:hAnsi="Consolas" w:cs="Consolas"/>
        </w:rPr>
      </w:pPr>
      <w:del w:id="366" w:author="Dana Robinson" w:date="2014-03-16T16:04:00Z">
        <w:r w:rsidRPr="000E1F10" w:rsidDel="00CB20B2">
          <w:rPr>
            <w:rFonts w:ascii="Consolas" w:hAnsi="Consolas" w:cs="Consolas"/>
          </w:rPr>
          <w:delText>"value"</w:delText>
        </w:r>
      </w:del>
      <w:del w:id="367" w:author="Dana Robinson" w:date="2014-03-16T15:04:00Z">
        <w:r w:rsidRPr="000E1F10" w:rsidDel="00217222">
          <w:rPr>
            <w:rFonts w:ascii="Consolas" w:hAnsi="Consolas" w:cs="Consolas"/>
          </w:rPr>
          <w:delText xml:space="preserve"> =</w:delText>
        </w:r>
      </w:del>
      <w:del w:id="368" w:author="Dana Robinson" w:date="2014-03-16T16:04:00Z">
        <w:r w:rsidRPr="000E1F10" w:rsidDel="00CB20B2">
          <w:rPr>
            <w:rFonts w:ascii="Consolas" w:hAnsi="Consolas" w:cs="Consolas"/>
          </w:rPr>
          <w:delText xml:space="preserve"> </w:delText>
        </w:r>
      </w:del>
    </w:p>
    <w:p w14:paraId="682FBC93" w14:textId="22E7785F" w:rsidR="004C293A" w:rsidDel="00CB20B2" w:rsidRDefault="004C293A" w:rsidP="004C293A">
      <w:pPr>
        <w:ind w:left="576"/>
        <w:rPr>
          <w:del w:id="369" w:author="Dana Robinson" w:date="2014-03-16T16:04:00Z"/>
          <w:rFonts w:ascii="Consolas" w:hAnsi="Consolas" w:cs="Consolas"/>
        </w:rPr>
      </w:pPr>
      <w:del w:id="370" w:author="Dana Robinson" w:date="2014-03-16T16:04:00Z">
        <w:r w:rsidRPr="00DD1E65" w:rsidDel="00CB20B2">
          <w:rPr>
            <w:rFonts w:ascii="Consolas" w:hAnsi="Consolas" w:cs="Consolas"/>
          </w:rPr>
          <w:delText>{</w:delText>
        </w:r>
      </w:del>
    </w:p>
    <w:p w14:paraId="0A62314B" w14:textId="658775BC" w:rsidR="004C293A" w:rsidRPr="00DD1E65" w:rsidDel="00CB20B2" w:rsidRDefault="004C293A" w:rsidP="004C293A">
      <w:pPr>
        <w:ind w:left="720"/>
        <w:rPr>
          <w:del w:id="371" w:author="Dana Robinson" w:date="2014-03-16T16:04:00Z"/>
          <w:rFonts w:ascii="Consolas" w:hAnsi="Consolas" w:cs="Consolas"/>
        </w:rPr>
      </w:pPr>
      <w:del w:id="372" w:author="Dana Robinson" w:date="2014-03-16T16:04:00Z">
        <w:r w:rsidDel="00CB20B2">
          <w:rPr>
            <w:rFonts w:ascii="Consolas" w:hAnsi="Consolas" w:cs="Consolas"/>
          </w:rPr>
          <w:tab/>
          <w:delText>"offset":</w:delText>
        </w:r>
        <w:r w:rsidDel="00CB20B2">
          <w:rPr>
            <w:rFonts w:ascii="Consolas" w:hAnsi="Consolas" w:cs="Consolas"/>
          </w:rPr>
          <w:tab/>
        </w:r>
        <w:r w:rsidDel="00CB20B2">
          <w:rPr>
            <w:rFonts w:ascii="Consolas" w:hAnsi="Consolas" w:cs="Consolas"/>
          </w:rPr>
          <w:tab/>
        </w:r>
        <w:r w:rsidRPr="00DD1E65" w:rsidDel="00CB20B2">
          <w:rPr>
            <w:rFonts w:ascii="Consolas" w:hAnsi="Consolas" w:cs="Consolas"/>
          </w:rPr>
          <w:delText>"&lt;</w:delText>
        </w:r>
        <w:r w:rsidDel="00CB20B2">
          <w:rPr>
            <w:rFonts w:ascii="Consolas" w:hAnsi="Consolas" w:cs="Consolas"/>
          </w:rPr>
          <w:delText>int</w:delText>
        </w:r>
        <w:r w:rsidRPr="00DD1E65" w:rsidDel="00CB20B2">
          <w:rPr>
            <w:rFonts w:ascii="Consolas" w:hAnsi="Consolas" w:cs="Consolas"/>
          </w:rPr>
          <w:delText>&gt;",</w:delText>
        </w:r>
      </w:del>
    </w:p>
    <w:p w14:paraId="7409AE35" w14:textId="38D96284" w:rsidR="004C293A" w:rsidRPr="00DD1E65" w:rsidDel="00CB20B2" w:rsidRDefault="004C293A" w:rsidP="004C293A">
      <w:pPr>
        <w:ind w:left="720"/>
        <w:rPr>
          <w:del w:id="373" w:author="Dana Robinson" w:date="2014-03-16T16:04:00Z"/>
          <w:rFonts w:ascii="Consolas" w:hAnsi="Consolas" w:cs="Consolas"/>
        </w:rPr>
      </w:pPr>
      <w:del w:id="374" w:author="Dana Robinson" w:date="2014-03-16T16:04:00Z">
        <w:r w:rsidRPr="00DD1E65" w:rsidDel="00CB20B2">
          <w:rPr>
            <w:rFonts w:ascii="Consolas" w:hAnsi="Consolas" w:cs="Consolas"/>
          </w:rPr>
          <w:tab/>
          <w:delText>"</w:delText>
        </w:r>
        <w:r w:rsidDel="00CB20B2">
          <w:rPr>
            <w:rFonts w:ascii="Consolas" w:hAnsi="Consolas" w:cs="Consolas"/>
          </w:rPr>
          <w:delText>size</w:delText>
        </w:r>
        <w:r w:rsidRPr="00DD1E65" w:rsidDel="00CB20B2">
          <w:rPr>
            <w:rFonts w:ascii="Consolas" w:hAnsi="Consolas" w:cs="Consolas"/>
          </w:rPr>
          <w:delText>":</w:delText>
        </w:r>
        <w:r w:rsidRPr="00DD1E65" w:rsidDel="00CB20B2">
          <w:rPr>
            <w:rFonts w:ascii="Consolas" w:hAnsi="Consolas" w:cs="Consolas"/>
          </w:rPr>
          <w:tab/>
        </w:r>
        <w:r w:rsidRPr="00DD1E65" w:rsidDel="00CB20B2">
          <w:rPr>
            <w:rFonts w:ascii="Consolas" w:hAnsi="Consolas" w:cs="Consolas"/>
          </w:rPr>
          <w:tab/>
          <w:delText>"&lt;</w:delText>
        </w:r>
        <w:r w:rsidDel="00CB20B2">
          <w:rPr>
            <w:rFonts w:ascii="Consolas" w:hAnsi="Consolas" w:cs="Consolas"/>
          </w:rPr>
          <w:delText>int</w:delText>
        </w:r>
        <w:r w:rsidRPr="00DD1E65" w:rsidDel="00CB20B2">
          <w:rPr>
            <w:rFonts w:ascii="Consolas" w:hAnsi="Consolas" w:cs="Consolas"/>
          </w:rPr>
          <w:delText>&gt;",</w:delText>
        </w:r>
      </w:del>
    </w:p>
    <w:p w14:paraId="326D2EA7" w14:textId="0A22015F" w:rsidR="004C293A" w:rsidDel="00CB20B2" w:rsidRDefault="004C293A" w:rsidP="004C293A">
      <w:pPr>
        <w:ind w:left="720"/>
        <w:rPr>
          <w:del w:id="375" w:author="Dana Robinson" w:date="2014-03-16T16:04:00Z"/>
          <w:rFonts w:ascii="Consolas" w:hAnsi="Consolas" w:cs="Consolas"/>
        </w:rPr>
      </w:pPr>
      <w:del w:id="376" w:author="Dana Robinson" w:date="2014-03-16T16:04:00Z">
        <w:r w:rsidRPr="00DD1E65" w:rsidDel="00CB20B2">
          <w:rPr>
            <w:rFonts w:ascii="Consolas" w:hAnsi="Consolas" w:cs="Consolas"/>
          </w:rPr>
          <w:tab/>
          <w:delText>"</w:delText>
        </w:r>
        <w:r w:rsidDel="00CB20B2">
          <w:rPr>
            <w:rFonts w:ascii="Consolas" w:hAnsi="Consolas" w:cs="Consolas"/>
          </w:rPr>
          <w:delText>type":</w:delText>
        </w:r>
        <w:r w:rsidDel="00CB20B2">
          <w:rPr>
            <w:rFonts w:ascii="Consolas" w:hAnsi="Consolas" w:cs="Consolas"/>
          </w:rPr>
          <w:tab/>
        </w:r>
        <w:r w:rsidDel="00CB20B2">
          <w:rPr>
            <w:rFonts w:ascii="Consolas" w:hAnsi="Consolas" w:cs="Consolas"/>
          </w:rPr>
          <w:tab/>
          <w:delText>"&lt;string&gt;",</w:delText>
        </w:r>
      </w:del>
    </w:p>
    <w:p w14:paraId="21A378D6" w14:textId="44243DB8" w:rsidR="004C293A" w:rsidRPr="00DD1E65" w:rsidDel="00CB20B2" w:rsidRDefault="004C293A" w:rsidP="004C293A">
      <w:pPr>
        <w:ind w:left="720"/>
        <w:rPr>
          <w:del w:id="377" w:author="Dana Robinson" w:date="2014-03-16T16:04:00Z"/>
          <w:rFonts w:ascii="Consolas" w:hAnsi="Consolas" w:cs="Consolas"/>
        </w:rPr>
      </w:pPr>
      <w:del w:id="378" w:author="Dana Robinson" w:date="2014-03-16T16:04:00Z">
        <w:r w:rsidDel="00CB20B2">
          <w:rPr>
            <w:rFonts w:ascii="Consolas" w:hAnsi="Consolas" w:cs="Consolas"/>
          </w:rPr>
          <w:tab/>
          <w:delText>"tag":</w:delText>
        </w:r>
        <w:r w:rsidDel="00CB20B2">
          <w:rPr>
            <w:rFonts w:ascii="Consolas" w:hAnsi="Consolas" w:cs="Consolas"/>
          </w:rPr>
          <w:tab/>
        </w:r>
        <w:r w:rsidDel="00CB20B2">
          <w:rPr>
            <w:rFonts w:ascii="Consolas" w:hAnsi="Consolas" w:cs="Consolas"/>
          </w:rPr>
          <w:tab/>
          <w:delText>"&lt;int&gt;"</w:delText>
        </w:r>
      </w:del>
    </w:p>
    <w:p w14:paraId="175F7E1D" w14:textId="3D6082A7" w:rsidR="004C293A" w:rsidRPr="00DD1E65" w:rsidDel="00CB20B2" w:rsidRDefault="004C293A" w:rsidP="004C293A">
      <w:pPr>
        <w:ind w:left="576"/>
        <w:rPr>
          <w:del w:id="379" w:author="Dana Robinson" w:date="2014-03-16T16:04:00Z"/>
          <w:rFonts w:ascii="Consolas" w:hAnsi="Consolas" w:cs="Consolas"/>
        </w:rPr>
      </w:pPr>
      <w:del w:id="380" w:author="Dana Robinson" w:date="2014-03-16T16:04:00Z">
        <w:r w:rsidRPr="00DD1E65" w:rsidDel="00CB20B2">
          <w:rPr>
            <w:rFonts w:ascii="Consolas" w:hAnsi="Consolas" w:cs="Consolas"/>
          </w:rPr>
          <w:delText>}</w:delText>
        </w:r>
      </w:del>
    </w:p>
    <w:p w14:paraId="79A008CA" w14:textId="77777777" w:rsidR="00C418BD" w:rsidRDefault="00C418BD" w:rsidP="00C418BD">
      <w:pPr>
        <w:rPr>
          <w:ins w:id="381" w:author="Dana Robinson" w:date="2014-03-16T18:01:00Z"/>
          <w:rFonts w:ascii="Consolas" w:hAnsi="Consolas" w:cs="Consolas"/>
        </w:rPr>
      </w:pPr>
      <w:r w:rsidRPr="00C418BD">
        <w:rPr>
          <w:rFonts w:ascii="Consolas" w:hAnsi="Consolas" w:cs="Consolas"/>
        </w:rPr>
        <w:t>}</w:t>
      </w:r>
    </w:p>
    <w:p w14:paraId="75AD1697" w14:textId="77777777" w:rsidR="006642A8" w:rsidRDefault="006642A8" w:rsidP="00C418BD">
      <w:pPr>
        <w:rPr>
          <w:ins w:id="382" w:author="Dana Robinson" w:date="2014-03-16T18:01:00Z"/>
          <w:rFonts w:ascii="Consolas" w:hAnsi="Consolas" w:cs="Consolas"/>
        </w:rPr>
      </w:pPr>
    </w:p>
    <w:p w14:paraId="2A2FDAB8" w14:textId="59B5DC8A" w:rsidR="006642A8" w:rsidRDefault="006642A8" w:rsidP="006642A8">
      <w:pPr>
        <w:pStyle w:val="Heading3"/>
        <w:rPr>
          <w:ins w:id="383" w:author="Dana Robinson" w:date="2014-03-16T18:01:00Z"/>
        </w:rPr>
        <w:pPrChange w:id="384" w:author="Dana Robinson" w:date="2014-03-16T18:05:00Z">
          <w:pPr>
            <w:pStyle w:val="Heading2"/>
          </w:pPr>
        </w:pPrChange>
      </w:pPr>
      <w:ins w:id="385" w:author="Dana Robinson" w:date="2014-03-16T18:01:00Z">
        <w:r>
          <w:t>Move</w:t>
        </w:r>
        <w:r>
          <w:t xml:space="preserve"> </w:t>
        </w:r>
        <w:r>
          <w:t>Entry</w:t>
        </w:r>
      </w:ins>
    </w:p>
    <w:p w14:paraId="08E6898F" w14:textId="0051B9B5" w:rsidR="006642A8" w:rsidRDefault="006642A8" w:rsidP="006642A8">
      <w:pPr>
        <w:rPr>
          <w:ins w:id="386" w:author="Dana Robinson" w:date="2014-03-16T18:01:00Z"/>
        </w:rPr>
      </w:pPr>
      <w:ins w:id="387" w:author="Dana Robinson" w:date="2014-03-16T18:01:00Z">
        <w:r>
          <w:t xml:space="preserve">This message is emitted when a cache entry is </w:t>
        </w:r>
        <w:r>
          <w:t>moved</w:t>
        </w:r>
      </w:ins>
      <w:ins w:id="388" w:author="Dana Robinson" w:date="2014-03-16T18:02:00Z">
        <w:r>
          <w:t xml:space="preserve"> in the file, changing its address</w:t>
        </w:r>
      </w:ins>
      <w:ins w:id="389" w:author="Dana Robinson" w:date="2014-03-16T18:01:00Z">
        <w:r>
          <w:t>.</w:t>
        </w:r>
      </w:ins>
    </w:p>
    <w:p w14:paraId="0F37D5B8" w14:textId="77777777" w:rsidR="006642A8" w:rsidRPr="00C418BD" w:rsidRDefault="006642A8" w:rsidP="006642A8">
      <w:pPr>
        <w:rPr>
          <w:ins w:id="390" w:author="Dana Robinson" w:date="2014-03-16T18:01:00Z"/>
          <w:rFonts w:ascii="Consolas" w:hAnsi="Consolas" w:cs="Consolas"/>
        </w:rPr>
      </w:pPr>
      <w:ins w:id="391" w:author="Dana Robinson" w:date="2014-03-16T18:01:00Z">
        <w:r w:rsidRPr="00C418BD">
          <w:rPr>
            <w:rFonts w:ascii="Consolas" w:hAnsi="Consolas" w:cs="Consolas"/>
          </w:rPr>
          <w:t>{</w:t>
        </w:r>
      </w:ins>
    </w:p>
    <w:p w14:paraId="091E7D45" w14:textId="0270A502" w:rsidR="006642A8" w:rsidRDefault="006642A8" w:rsidP="006642A8">
      <w:pPr>
        <w:ind w:left="576"/>
        <w:rPr>
          <w:ins w:id="392" w:author="Dana Robinson" w:date="2014-03-16T18:04:00Z"/>
          <w:rFonts w:ascii="Consolas" w:hAnsi="Consolas" w:cs="Consolas"/>
        </w:rPr>
      </w:pPr>
      <w:ins w:id="393" w:author="Dana Robinson" w:date="2014-03-16T18:04:00Z">
        <w:r>
          <w:rPr>
            <w:rFonts w:ascii="Consolas" w:hAnsi="Consolas" w:cs="Consolas"/>
          </w:rPr>
          <w:t>"timestamp":</w:t>
        </w:r>
        <w:r>
          <w:rPr>
            <w:rFonts w:ascii="Consolas" w:hAnsi="Consolas" w:cs="Consolas"/>
          </w:rPr>
          <w:tab/>
        </w:r>
        <w:r>
          <w:rPr>
            <w:rFonts w:ascii="Consolas" w:hAnsi="Consolas" w:cs="Consolas"/>
          </w:rPr>
          <w:tab/>
        </w:r>
        <w:r w:rsidRPr="00DD1E65">
          <w:rPr>
            <w:rFonts w:ascii="Consolas" w:hAnsi="Consolas" w:cs="Consolas"/>
          </w:rPr>
          <w:t>&lt;</w:t>
        </w:r>
        <w:r>
          <w:rPr>
            <w:rFonts w:ascii="Consolas" w:hAnsi="Consolas" w:cs="Consolas"/>
          </w:rPr>
          <w:t>POSIX/Unix timestamp (int)</w:t>
        </w:r>
        <w:r>
          <w:rPr>
            <w:rFonts w:ascii="Consolas" w:hAnsi="Consolas" w:cs="Consolas"/>
          </w:rPr>
          <w:t>&gt;</w:t>
        </w:r>
        <w:r w:rsidRPr="00DD1E65">
          <w:rPr>
            <w:rFonts w:ascii="Consolas" w:hAnsi="Consolas" w:cs="Consolas"/>
          </w:rPr>
          <w:t>,</w:t>
        </w:r>
      </w:ins>
    </w:p>
    <w:p w14:paraId="0AD3B3D7" w14:textId="0F5D66AB" w:rsidR="006642A8" w:rsidRDefault="006642A8" w:rsidP="006642A8">
      <w:pPr>
        <w:ind w:left="576"/>
        <w:rPr>
          <w:ins w:id="394" w:author="Dana Robinson" w:date="2014-03-16T18:06:00Z"/>
          <w:rFonts w:ascii="Consolas" w:hAnsi="Consolas" w:cs="Consolas"/>
        </w:rPr>
      </w:pPr>
      <w:ins w:id="395" w:author="Dana Robinson" w:date="2014-03-16T18:01:00Z">
        <w:r w:rsidRPr="00C418BD">
          <w:rPr>
            <w:rFonts w:ascii="Consolas" w:hAnsi="Consolas" w:cs="Consolas"/>
          </w:rPr>
          <w:t>"action"</w:t>
        </w:r>
        <w:r>
          <w:rPr>
            <w:rFonts w:ascii="Consolas" w:hAnsi="Consolas" w:cs="Consolas"/>
          </w:rPr>
          <w:t>:</w:t>
        </w:r>
        <w:r>
          <w:rPr>
            <w:rFonts w:ascii="Consolas" w:hAnsi="Consolas" w:cs="Consolas"/>
          </w:rPr>
          <w:tab/>
        </w:r>
        <w:r>
          <w:rPr>
            <w:rFonts w:ascii="Consolas" w:hAnsi="Consolas" w:cs="Consolas"/>
          </w:rPr>
          <w:tab/>
        </w:r>
        <w:r w:rsidRPr="00C418BD">
          <w:rPr>
            <w:rFonts w:ascii="Consolas" w:hAnsi="Consolas" w:cs="Consolas"/>
          </w:rPr>
          <w:t>"</w:t>
        </w:r>
      </w:ins>
      <w:ins w:id="396" w:author="Dana Robinson" w:date="2014-03-16T18:02:00Z">
        <w:r>
          <w:rPr>
            <w:rFonts w:ascii="Consolas" w:hAnsi="Consolas" w:cs="Consolas"/>
          </w:rPr>
          <w:t>move</w:t>
        </w:r>
      </w:ins>
      <w:ins w:id="397" w:author="Dana Robinson" w:date="2014-03-16T18:01:00Z">
        <w:r w:rsidRPr="00C418BD">
          <w:rPr>
            <w:rFonts w:ascii="Consolas" w:hAnsi="Consolas" w:cs="Consolas"/>
          </w:rPr>
          <w:t>"</w:t>
        </w:r>
      </w:ins>
      <w:ins w:id="398" w:author="Dana Robinson" w:date="2014-03-16T18:07:00Z">
        <w:r>
          <w:rPr>
            <w:rFonts w:ascii="Consolas" w:hAnsi="Consolas" w:cs="Consolas"/>
          </w:rPr>
          <w:t>,</w:t>
        </w:r>
      </w:ins>
    </w:p>
    <w:p w14:paraId="552F2A6D" w14:textId="0FB0FAB2" w:rsidR="006642A8" w:rsidRDefault="006642A8" w:rsidP="006642A8">
      <w:pPr>
        <w:ind w:left="576"/>
        <w:rPr>
          <w:ins w:id="399" w:author="Dana Robinson" w:date="2014-03-16T18:01:00Z"/>
          <w:rFonts w:ascii="Consolas" w:hAnsi="Consolas" w:cs="Consolas"/>
        </w:rPr>
        <w:pPrChange w:id="400" w:author="Dana Robinson" w:date="2014-03-16T18:06:00Z">
          <w:pPr>
            <w:ind w:left="576"/>
          </w:pPr>
        </w:pPrChange>
      </w:pPr>
      <w:ins w:id="401" w:author="Dana Robinson" w:date="2014-03-16T18:06:00Z">
        <w:r w:rsidRPr="000E1F10">
          <w:rPr>
            <w:rFonts w:ascii="Consolas" w:hAnsi="Consolas" w:cs="Consolas"/>
          </w:rPr>
          <w:t>"</w:t>
        </w:r>
        <w:r>
          <w:rPr>
            <w:rFonts w:ascii="Consolas" w:hAnsi="Consolas" w:cs="Consolas"/>
          </w:rPr>
          <w:t>old_</w:t>
        </w:r>
        <w:r>
          <w:rPr>
            <w:rFonts w:ascii="Consolas" w:hAnsi="Consolas" w:cs="Consolas"/>
          </w:rPr>
          <w:t>address</w:t>
        </w:r>
        <w:r w:rsidRPr="000E1F10">
          <w:rPr>
            <w:rFonts w:ascii="Consolas" w:hAnsi="Consolas" w:cs="Consolas"/>
          </w:rPr>
          <w:t>"</w:t>
        </w:r>
        <w:r>
          <w:rPr>
            <w:rFonts w:ascii="Consolas" w:hAnsi="Consolas" w:cs="Consolas"/>
          </w:rPr>
          <w:t>:</w:t>
        </w:r>
        <w:r>
          <w:rPr>
            <w:rFonts w:ascii="Consolas" w:hAnsi="Consolas" w:cs="Consolas"/>
          </w:rPr>
          <w:tab/>
        </w:r>
        <w:r>
          <w:rPr>
            <w:rFonts w:ascii="Consolas" w:hAnsi="Consolas" w:cs="Consolas"/>
          </w:rPr>
          <w:t>&lt;int&gt;,</w:t>
        </w:r>
      </w:ins>
    </w:p>
    <w:p w14:paraId="76A706A9" w14:textId="50F862D2" w:rsidR="006642A8" w:rsidRDefault="006642A8" w:rsidP="006642A8">
      <w:pPr>
        <w:ind w:left="576"/>
        <w:rPr>
          <w:ins w:id="402" w:author="Dana Robinson" w:date="2014-03-16T18:01:00Z"/>
          <w:rFonts w:ascii="Consolas" w:hAnsi="Consolas" w:cs="Consolas"/>
        </w:rPr>
      </w:pPr>
      <w:ins w:id="403" w:author="Dana Robinson" w:date="2014-03-16T18:01:00Z">
        <w:r w:rsidRPr="000E1F10">
          <w:rPr>
            <w:rFonts w:ascii="Consolas" w:hAnsi="Consolas" w:cs="Consolas"/>
          </w:rPr>
          <w:t>"</w:t>
        </w:r>
      </w:ins>
      <w:ins w:id="404" w:author="Dana Robinson" w:date="2014-03-16T18:06:00Z">
        <w:r>
          <w:rPr>
            <w:rFonts w:ascii="Consolas" w:hAnsi="Consolas" w:cs="Consolas"/>
          </w:rPr>
          <w:t>new_</w:t>
        </w:r>
      </w:ins>
      <w:ins w:id="405" w:author="Dana Robinson" w:date="2014-03-16T18:01:00Z">
        <w:r>
          <w:rPr>
            <w:rFonts w:ascii="Consolas" w:hAnsi="Consolas" w:cs="Consolas"/>
          </w:rPr>
          <w:t>address</w:t>
        </w:r>
        <w:r w:rsidRPr="000E1F10">
          <w:rPr>
            <w:rFonts w:ascii="Consolas" w:hAnsi="Consolas" w:cs="Consolas"/>
          </w:rPr>
          <w:t>"</w:t>
        </w:r>
        <w:r>
          <w:rPr>
            <w:rFonts w:ascii="Consolas" w:hAnsi="Consolas" w:cs="Consolas"/>
          </w:rPr>
          <w:t>:</w:t>
        </w:r>
        <w:r>
          <w:rPr>
            <w:rFonts w:ascii="Consolas" w:hAnsi="Consolas" w:cs="Consolas"/>
          </w:rPr>
          <w:tab/>
        </w:r>
        <w:r>
          <w:rPr>
            <w:rFonts w:ascii="Consolas" w:hAnsi="Consolas" w:cs="Consolas"/>
          </w:rPr>
          <w:t>&lt;int&gt;,</w:t>
        </w:r>
      </w:ins>
    </w:p>
    <w:p w14:paraId="00B76D25" w14:textId="16E6A1D5" w:rsidR="006642A8" w:rsidRPr="00C418BD" w:rsidRDefault="006642A8" w:rsidP="006642A8">
      <w:pPr>
        <w:ind w:left="576"/>
        <w:rPr>
          <w:ins w:id="406" w:author="Dana Robinson" w:date="2014-03-16T18:01:00Z"/>
          <w:rFonts w:ascii="Consolas" w:hAnsi="Consolas" w:cs="Consolas"/>
        </w:rPr>
      </w:pPr>
      <w:ins w:id="407" w:author="Dana Robinson" w:date="2014-03-16T18:01:00Z">
        <w:r>
          <w:rPr>
            <w:rFonts w:ascii="Consolas" w:hAnsi="Consolas" w:cs="Consolas"/>
          </w:rPr>
          <w:t>"returned":</w:t>
        </w:r>
        <w:r>
          <w:rPr>
            <w:rFonts w:ascii="Consolas" w:hAnsi="Consolas" w:cs="Consolas"/>
          </w:rPr>
          <w:tab/>
        </w:r>
        <w:r>
          <w:rPr>
            <w:rFonts w:ascii="Consolas" w:hAnsi="Consolas" w:cs="Consolas"/>
          </w:rPr>
          <w:tab/>
          <w:t>&lt;int&gt;</w:t>
        </w:r>
      </w:ins>
    </w:p>
    <w:p w14:paraId="17E2DFB6" w14:textId="77777777" w:rsidR="006642A8" w:rsidRDefault="006642A8" w:rsidP="006642A8">
      <w:pPr>
        <w:rPr>
          <w:ins w:id="408" w:author="Dana Robinson" w:date="2014-03-16T18:01:00Z"/>
          <w:rFonts w:ascii="Consolas" w:hAnsi="Consolas" w:cs="Consolas"/>
        </w:rPr>
      </w:pPr>
      <w:ins w:id="409" w:author="Dana Robinson" w:date="2014-03-16T18:01:00Z">
        <w:r w:rsidRPr="00C418BD">
          <w:rPr>
            <w:rFonts w:ascii="Consolas" w:hAnsi="Consolas" w:cs="Consolas"/>
          </w:rPr>
          <w:t>}</w:t>
        </w:r>
      </w:ins>
    </w:p>
    <w:p w14:paraId="75E4224E" w14:textId="77777777" w:rsidR="006642A8" w:rsidRPr="00C418BD" w:rsidDel="00C26B59" w:rsidRDefault="006642A8" w:rsidP="00C418BD">
      <w:pPr>
        <w:rPr>
          <w:del w:id="410" w:author="Dana Robinson" w:date="2014-03-16T18:24:00Z"/>
          <w:rFonts w:ascii="Consolas" w:hAnsi="Consolas" w:cs="Consolas"/>
        </w:rPr>
      </w:pPr>
    </w:p>
    <w:p w14:paraId="7873A2D1" w14:textId="77777777" w:rsidR="006642A8" w:rsidRPr="00C418BD" w:rsidRDefault="006642A8" w:rsidP="006642A8">
      <w:pPr>
        <w:rPr>
          <w:ins w:id="411" w:author="Dana Robinson" w:date="2014-03-16T18:01:00Z"/>
          <w:rFonts w:ascii="Consolas" w:hAnsi="Consolas" w:cs="Consolas"/>
        </w:rPr>
      </w:pPr>
    </w:p>
    <w:p w14:paraId="539281DF" w14:textId="77777777" w:rsidR="006642A8" w:rsidRDefault="006642A8" w:rsidP="006642A8">
      <w:pPr>
        <w:pStyle w:val="Heading3"/>
        <w:rPr>
          <w:ins w:id="412" w:author="Dana Robinson" w:date="2014-03-16T18:08:00Z"/>
        </w:rPr>
      </w:pPr>
      <w:ins w:id="413" w:author="Dana Robinson" w:date="2014-03-16T18:08:00Z">
        <w:r>
          <w:t>Pin</w:t>
        </w:r>
        <w:r>
          <w:t xml:space="preserve"> </w:t>
        </w:r>
        <w:r>
          <w:t>Entry</w:t>
        </w:r>
      </w:ins>
    </w:p>
    <w:p w14:paraId="368D1D35" w14:textId="04721593" w:rsidR="006642A8" w:rsidRDefault="006642A8" w:rsidP="006642A8">
      <w:pPr>
        <w:rPr>
          <w:ins w:id="414" w:author="Dana Robinson" w:date="2014-03-16T18:08:00Z"/>
        </w:rPr>
      </w:pPr>
      <w:ins w:id="415" w:author="Dana Robinson" w:date="2014-03-16T18:08:00Z">
        <w:r>
          <w:t xml:space="preserve">This message is emitted when a cache entry is </w:t>
        </w:r>
      </w:ins>
      <w:ins w:id="416" w:author="Dana Robinson" w:date="2014-03-16T18:23:00Z">
        <w:r w:rsidR="00C26B59">
          <w:t>pinned</w:t>
        </w:r>
      </w:ins>
      <w:ins w:id="417" w:author="Dana Robinson" w:date="2014-03-16T18:08:00Z">
        <w:r>
          <w:t>.</w:t>
        </w:r>
      </w:ins>
    </w:p>
    <w:p w14:paraId="5EA641E2" w14:textId="77777777" w:rsidR="006642A8" w:rsidRPr="00C418BD" w:rsidRDefault="006642A8" w:rsidP="006642A8">
      <w:pPr>
        <w:rPr>
          <w:ins w:id="418" w:author="Dana Robinson" w:date="2014-03-16T18:08:00Z"/>
          <w:rFonts w:ascii="Consolas" w:hAnsi="Consolas" w:cs="Consolas"/>
        </w:rPr>
      </w:pPr>
      <w:ins w:id="419" w:author="Dana Robinson" w:date="2014-03-16T18:08:00Z">
        <w:r w:rsidRPr="00C418BD">
          <w:rPr>
            <w:rFonts w:ascii="Consolas" w:hAnsi="Consolas" w:cs="Consolas"/>
          </w:rPr>
          <w:t>{</w:t>
        </w:r>
      </w:ins>
    </w:p>
    <w:p w14:paraId="48D2A5F8" w14:textId="77777777" w:rsidR="00C26B59" w:rsidRDefault="00C26B59" w:rsidP="00C26B59">
      <w:pPr>
        <w:ind w:left="576"/>
        <w:rPr>
          <w:ins w:id="420" w:author="Dana Robinson" w:date="2014-03-16T18:24:00Z"/>
          <w:rFonts w:ascii="Consolas" w:hAnsi="Consolas" w:cs="Consolas"/>
        </w:rPr>
      </w:pPr>
      <w:ins w:id="421" w:author="Dana Robinson" w:date="2014-03-16T18:24:00Z">
        <w:r>
          <w:rPr>
            <w:rFonts w:ascii="Consolas" w:hAnsi="Consolas" w:cs="Consolas"/>
          </w:rPr>
          <w:t>"timestamp":</w:t>
        </w:r>
        <w:r>
          <w:rPr>
            <w:rFonts w:ascii="Consolas" w:hAnsi="Consolas" w:cs="Consolas"/>
          </w:rPr>
          <w:tab/>
        </w:r>
        <w:r>
          <w:rPr>
            <w:rFonts w:ascii="Consolas" w:hAnsi="Consolas" w:cs="Consolas"/>
          </w:rPr>
          <w:tab/>
        </w:r>
        <w:r w:rsidRPr="00DD1E65">
          <w:rPr>
            <w:rFonts w:ascii="Consolas" w:hAnsi="Consolas" w:cs="Consolas"/>
          </w:rPr>
          <w:t>&lt;</w:t>
        </w:r>
        <w:r>
          <w:rPr>
            <w:rFonts w:ascii="Consolas" w:hAnsi="Consolas" w:cs="Consolas"/>
          </w:rPr>
          <w:t>POSIX/Unix timestamp (int)&gt;</w:t>
        </w:r>
        <w:r w:rsidRPr="00DD1E65">
          <w:rPr>
            <w:rFonts w:ascii="Consolas" w:hAnsi="Consolas" w:cs="Consolas"/>
          </w:rPr>
          <w:t>,</w:t>
        </w:r>
      </w:ins>
    </w:p>
    <w:p w14:paraId="7B93C848" w14:textId="77777777" w:rsidR="006642A8" w:rsidRDefault="006642A8" w:rsidP="006642A8">
      <w:pPr>
        <w:ind w:left="576"/>
        <w:rPr>
          <w:ins w:id="422" w:author="Dana Robinson" w:date="2014-03-16T18:08:00Z"/>
          <w:rFonts w:ascii="Consolas" w:hAnsi="Consolas" w:cs="Consolas"/>
        </w:rPr>
      </w:pPr>
      <w:ins w:id="423" w:author="Dana Robinson" w:date="2014-03-16T18:08:00Z">
        <w:r w:rsidRPr="00C418BD">
          <w:rPr>
            <w:rFonts w:ascii="Consolas" w:hAnsi="Consolas" w:cs="Consolas"/>
          </w:rPr>
          <w:t>"action"</w:t>
        </w:r>
        <w:r>
          <w:rPr>
            <w:rFonts w:ascii="Consolas" w:hAnsi="Consolas" w:cs="Consolas"/>
          </w:rPr>
          <w:t>:</w:t>
        </w:r>
        <w:r>
          <w:rPr>
            <w:rFonts w:ascii="Consolas" w:hAnsi="Consolas" w:cs="Consolas"/>
          </w:rPr>
          <w:tab/>
        </w:r>
        <w:r>
          <w:rPr>
            <w:rFonts w:ascii="Consolas" w:hAnsi="Consolas" w:cs="Consolas"/>
          </w:rPr>
          <w:tab/>
        </w:r>
        <w:r w:rsidRPr="00C418BD">
          <w:rPr>
            <w:rFonts w:ascii="Consolas" w:hAnsi="Consolas" w:cs="Consolas"/>
          </w:rPr>
          <w:t>"</w:t>
        </w:r>
        <w:r>
          <w:rPr>
            <w:rFonts w:ascii="Consolas" w:hAnsi="Consolas" w:cs="Consolas"/>
          </w:rPr>
          <w:t>pin</w:t>
        </w:r>
        <w:r w:rsidRPr="00C418BD">
          <w:rPr>
            <w:rFonts w:ascii="Consolas" w:hAnsi="Consolas" w:cs="Consolas"/>
          </w:rPr>
          <w:t>"</w:t>
        </w:r>
        <w:r>
          <w:rPr>
            <w:rFonts w:ascii="Consolas" w:hAnsi="Consolas" w:cs="Consolas"/>
          </w:rPr>
          <w:t>,</w:t>
        </w:r>
      </w:ins>
    </w:p>
    <w:p w14:paraId="6F777ECB" w14:textId="77777777" w:rsidR="006642A8" w:rsidRDefault="006642A8" w:rsidP="006642A8">
      <w:pPr>
        <w:ind w:left="576"/>
        <w:rPr>
          <w:ins w:id="424" w:author="Dana Robinson" w:date="2014-03-16T18:08:00Z"/>
          <w:rFonts w:ascii="Consolas" w:hAnsi="Consolas" w:cs="Consolas"/>
        </w:rPr>
      </w:pPr>
      <w:ins w:id="425" w:author="Dana Robinson" w:date="2014-03-16T18:08:00Z">
        <w:r w:rsidRPr="000E1F10">
          <w:rPr>
            <w:rFonts w:ascii="Consolas" w:hAnsi="Consolas" w:cs="Consolas"/>
          </w:rPr>
          <w:t>"</w:t>
        </w:r>
        <w:r>
          <w:rPr>
            <w:rFonts w:ascii="Consolas" w:hAnsi="Consolas" w:cs="Consolas"/>
          </w:rPr>
          <w:t>address</w:t>
        </w:r>
        <w:r w:rsidRPr="000E1F10">
          <w:rPr>
            <w:rFonts w:ascii="Consolas" w:hAnsi="Consolas" w:cs="Consolas"/>
          </w:rPr>
          <w:t>"</w:t>
        </w:r>
        <w:r>
          <w:rPr>
            <w:rFonts w:ascii="Consolas" w:hAnsi="Consolas" w:cs="Consolas"/>
          </w:rPr>
          <w:t>:</w:t>
        </w:r>
        <w:r>
          <w:rPr>
            <w:rFonts w:ascii="Consolas" w:hAnsi="Consolas" w:cs="Consolas"/>
          </w:rPr>
          <w:tab/>
        </w:r>
        <w:r>
          <w:rPr>
            <w:rFonts w:ascii="Consolas" w:hAnsi="Consolas" w:cs="Consolas"/>
          </w:rPr>
          <w:tab/>
          <w:t>&lt;int&gt;,</w:t>
        </w:r>
      </w:ins>
    </w:p>
    <w:p w14:paraId="56482FB3" w14:textId="77777777" w:rsidR="006642A8" w:rsidRPr="00C418BD" w:rsidRDefault="006642A8" w:rsidP="006642A8">
      <w:pPr>
        <w:ind w:left="576"/>
        <w:rPr>
          <w:ins w:id="426" w:author="Dana Robinson" w:date="2014-03-16T18:08:00Z"/>
          <w:rFonts w:ascii="Consolas" w:hAnsi="Consolas" w:cs="Consolas"/>
        </w:rPr>
      </w:pPr>
      <w:ins w:id="427" w:author="Dana Robinson" w:date="2014-03-16T18:08:00Z">
        <w:r>
          <w:rPr>
            <w:rFonts w:ascii="Consolas" w:hAnsi="Consolas" w:cs="Consolas"/>
          </w:rPr>
          <w:t>"returned":</w:t>
        </w:r>
        <w:r>
          <w:rPr>
            <w:rFonts w:ascii="Consolas" w:hAnsi="Consolas" w:cs="Consolas"/>
          </w:rPr>
          <w:tab/>
        </w:r>
        <w:r>
          <w:rPr>
            <w:rFonts w:ascii="Consolas" w:hAnsi="Consolas" w:cs="Consolas"/>
          </w:rPr>
          <w:tab/>
          <w:t>&lt;int&gt;</w:t>
        </w:r>
      </w:ins>
    </w:p>
    <w:p w14:paraId="2A5ACCE8" w14:textId="77777777" w:rsidR="006642A8" w:rsidRDefault="006642A8" w:rsidP="006642A8">
      <w:pPr>
        <w:rPr>
          <w:ins w:id="428" w:author="Dana Robinson" w:date="2014-03-16T18:18:00Z"/>
          <w:rFonts w:ascii="Consolas" w:hAnsi="Consolas" w:cs="Consolas"/>
        </w:rPr>
      </w:pPr>
      <w:ins w:id="429" w:author="Dana Robinson" w:date="2014-03-16T18:08:00Z">
        <w:r w:rsidRPr="00C418BD">
          <w:rPr>
            <w:rFonts w:ascii="Consolas" w:hAnsi="Consolas" w:cs="Consolas"/>
          </w:rPr>
          <w:t>}</w:t>
        </w:r>
      </w:ins>
    </w:p>
    <w:p w14:paraId="2535BD67" w14:textId="7EB1AA58" w:rsidR="00B1025F" w:rsidRDefault="00B1025F" w:rsidP="00B1025F">
      <w:pPr>
        <w:pStyle w:val="Heading3"/>
        <w:rPr>
          <w:ins w:id="430" w:author="Dana Robinson" w:date="2014-03-16T18:18:00Z"/>
        </w:rPr>
      </w:pPr>
      <w:ins w:id="431" w:author="Dana Robinson" w:date="2014-03-16T18:18:00Z">
        <w:r>
          <w:t>Create Flush Dependency</w:t>
        </w:r>
      </w:ins>
    </w:p>
    <w:p w14:paraId="19AFEB71" w14:textId="02B84ED6" w:rsidR="00B1025F" w:rsidRDefault="00B1025F" w:rsidP="00B1025F">
      <w:pPr>
        <w:rPr>
          <w:ins w:id="432" w:author="Dana Robinson" w:date="2014-03-16T18:18:00Z"/>
        </w:rPr>
      </w:pPr>
      <w:ins w:id="433" w:author="Dana Robinson" w:date="2014-03-16T18:18:00Z">
        <w:r>
          <w:t xml:space="preserve">This message is emitted when a </w:t>
        </w:r>
      </w:ins>
      <w:ins w:id="434" w:author="Dana Robinson" w:date="2014-03-16T18:23:00Z">
        <w:r w:rsidR="00C26B59">
          <w:t>flush dependency is being created between two pieces of metadata in the cache</w:t>
        </w:r>
      </w:ins>
      <w:ins w:id="435" w:author="Dana Robinson" w:date="2014-03-16T18:18:00Z">
        <w:r>
          <w:t>.</w:t>
        </w:r>
      </w:ins>
    </w:p>
    <w:p w14:paraId="0CE80B6C" w14:textId="77777777" w:rsidR="00B1025F" w:rsidRPr="00C418BD" w:rsidRDefault="00B1025F" w:rsidP="00B1025F">
      <w:pPr>
        <w:rPr>
          <w:ins w:id="436" w:author="Dana Robinson" w:date="2014-03-16T18:18:00Z"/>
          <w:rFonts w:ascii="Consolas" w:hAnsi="Consolas" w:cs="Consolas"/>
        </w:rPr>
      </w:pPr>
      <w:ins w:id="437" w:author="Dana Robinson" w:date="2014-03-16T18:18:00Z">
        <w:r w:rsidRPr="00C418BD">
          <w:rPr>
            <w:rFonts w:ascii="Consolas" w:hAnsi="Consolas" w:cs="Consolas"/>
          </w:rPr>
          <w:t>{</w:t>
        </w:r>
      </w:ins>
    </w:p>
    <w:p w14:paraId="610AE1B5" w14:textId="77777777" w:rsidR="00C26B59" w:rsidRDefault="00C26B59" w:rsidP="00C26B59">
      <w:pPr>
        <w:ind w:left="576"/>
        <w:rPr>
          <w:ins w:id="438" w:author="Dana Robinson" w:date="2014-03-16T18:24:00Z"/>
          <w:rFonts w:ascii="Consolas" w:hAnsi="Consolas" w:cs="Consolas"/>
        </w:rPr>
      </w:pPr>
      <w:ins w:id="439" w:author="Dana Robinson" w:date="2014-03-16T18:24:00Z">
        <w:r>
          <w:rPr>
            <w:rFonts w:ascii="Consolas" w:hAnsi="Consolas" w:cs="Consolas"/>
          </w:rPr>
          <w:t>"timestamp":</w:t>
        </w:r>
        <w:r>
          <w:rPr>
            <w:rFonts w:ascii="Consolas" w:hAnsi="Consolas" w:cs="Consolas"/>
          </w:rPr>
          <w:tab/>
        </w:r>
        <w:r>
          <w:rPr>
            <w:rFonts w:ascii="Consolas" w:hAnsi="Consolas" w:cs="Consolas"/>
          </w:rPr>
          <w:tab/>
        </w:r>
        <w:r w:rsidRPr="00DD1E65">
          <w:rPr>
            <w:rFonts w:ascii="Consolas" w:hAnsi="Consolas" w:cs="Consolas"/>
          </w:rPr>
          <w:t>&lt;</w:t>
        </w:r>
        <w:r>
          <w:rPr>
            <w:rFonts w:ascii="Consolas" w:hAnsi="Consolas" w:cs="Consolas"/>
          </w:rPr>
          <w:t>POSIX/Unix timestamp (int)&gt;</w:t>
        </w:r>
        <w:r w:rsidRPr="00DD1E65">
          <w:rPr>
            <w:rFonts w:ascii="Consolas" w:hAnsi="Consolas" w:cs="Consolas"/>
          </w:rPr>
          <w:t>,</w:t>
        </w:r>
      </w:ins>
    </w:p>
    <w:p w14:paraId="64260470" w14:textId="1E9DAEC4" w:rsidR="00B1025F" w:rsidRDefault="00B1025F" w:rsidP="00B1025F">
      <w:pPr>
        <w:ind w:left="576"/>
        <w:rPr>
          <w:ins w:id="440" w:author="Dana Robinson" w:date="2014-03-16T18:18:00Z"/>
          <w:rFonts w:ascii="Consolas" w:hAnsi="Consolas" w:cs="Consolas"/>
        </w:rPr>
      </w:pPr>
      <w:ins w:id="441" w:author="Dana Robinson" w:date="2014-03-16T18:18:00Z">
        <w:r w:rsidRPr="00C418BD">
          <w:rPr>
            <w:rFonts w:ascii="Consolas" w:hAnsi="Consolas" w:cs="Consolas"/>
          </w:rPr>
          <w:t>"action"</w:t>
        </w:r>
        <w:r>
          <w:rPr>
            <w:rFonts w:ascii="Consolas" w:hAnsi="Consolas" w:cs="Consolas"/>
          </w:rPr>
          <w:t>:</w:t>
        </w:r>
        <w:r>
          <w:rPr>
            <w:rFonts w:ascii="Consolas" w:hAnsi="Consolas" w:cs="Consolas"/>
          </w:rPr>
          <w:tab/>
        </w:r>
        <w:r>
          <w:rPr>
            <w:rFonts w:ascii="Consolas" w:hAnsi="Consolas" w:cs="Consolas"/>
          </w:rPr>
          <w:tab/>
        </w:r>
        <w:r w:rsidRPr="00C418BD">
          <w:rPr>
            <w:rFonts w:ascii="Consolas" w:hAnsi="Consolas" w:cs="Consolas"/>
          </w:rPr>
          <w:t>"</w:t>
        </w:r>
      </w:ins>
      <w:ins w:id="442" w:author="Dana Robinson" w:date="2014-03-16T18:21:00Z">
        <w:r w:rsidR="004C3130">
          <w:rPr>
            <w:rFonts w:ascii="Consolas" w:hAnsi="Consolas" w:cs="Consolas"/>
          </w:rPr>
          <w:t>create_fd</w:t>
        </w:r>
      </w:ins>
      <w:ins w:id="443" w:author="Dana Robinson" w:date="2014-03-16T18:18:00Z">
        <w:r w:rsidRPr="00C418BD">
          <w:rPr>
            <w:rFonts w:ascii="Consolas" w:hAnsi="Consolas" w:cs="Consolas"/>
          </w:rPr>
          <w:t>"</w:t>
        </w:r>
        <w:r>
          <w:rPr>
            <w:rFonts w:ascii="Consolas" w:hAnsi="Consolas" w:cs="Consolas"/>
          </w:rPr>
          <w:t>,</w:t>
        </w:r>
      </w:ins>
    </w:p>
    <w:p w14:paraId="21851601" w14:textId="7FB21D9C" w:rsidR="00B1025F" w:rsidRDefault="00B1025F" w:rsidP="00B1025F">
      <w:pPr>
        <w:ind w:left="576"/>
        <w:rPr>
          <w:ins w:id="444" w:author="Dana Robinson" w:date="2014-03-16T18:21:00Z"/>
          <w:rFonts w:ascii="Consolas" w:hAnsi="Consolas" w:cs="Consolas"/>
        </w:rPr>
      </w:pPr>
      <w:ins w:id="445" w:author="Dana Robinson" w:date="2014-03-16T18:18:00Z">
        <w:r w:rsidRPr="000E1F10">
          <w:rPr>
            <w:rFonts w:ascii="Consolas" w:hAnsi="Consolas" w:cs="Consolas"/>
          </w:rPr>
          <w:t>"</w:t>
        </w:r>
      </w:ins>
      <w:ins w:id="446" w:author="Dana Robinson" w:date="2014-03-16T18:20:00Z">
        <w:r w:rsidR="004C3130">
          <w:rPr>
            <w:rFonts w:ascii="Consolas" w:hAnsi="Consolas" w:cs="Consolas"/>
          </w:rPr>
          <w:t>parent_</w:t>
        </w:r>
      </w:ins>
      <w:ins w:id="447" w:author="Dana Robinson" w:date="2014-03-16T18:18:00Z">
        <w:r w:rsidR="004C3130">
          <w:rPr>
            <w:rFonts w:ascii="Consolas" w:hAnsi="Consolas" w:cs="Consolas"/>
          </w:rPr>
          <w:t>addr</w:t>
        </w:r>
        <w:r w:rsidRPr="000E1F10">
          <w:rPr>
            <w:rFonts w:ascii="Consolas" w:hAnsi="Consolas" w:cs="Consolas"/>
          </w:rPr>
          <w:t>"</w:t>
        </w:r>
        <w:r w:rsidR="004C3130">
          <w:rPr>
            <w:rFonts w:ascii="Consolas" w:hAnsi="Consolas" w:cs="Consolas"/>
          </w:rPr>
          <w:t>:</w:t>
        </w:r>
        <w:r w:rsidR="004C3130">
          <w:rPr>
            <w:rFonts w:ascii="Consolas" w:hAnsi="Consolas" w:cs="Consolas"/>
          </w:rPr>
          <w:tab/>
        </w:r>
        <w:r>
          <w:rPr>
            <w:rFonts w:ascii="Consolas" w:hAnsi="Consolas" w:cs="Consolas"/>
          </w:rPr>
          <w:t>&lt;int&gt;,</w:t>
        </w:r>
      </w:ins>
    </w:p>
    <w:p w14:paraId="43ABEF3A" w14:textId="145C9C5C" w:rsidR="004C3130" w:rsidRDefault="004C3130" w:rsidP="004C3130">
      <w:pPr>
        <w:ind w:left="576"/>
        <w:rPr>
          <w:ins w:id="448" w:author="Dana Robinson" w:date="2014-03-16T18:18:00Z"/>
          <w:rFonts w:ascii="Consolas" w:hAnsi="Consolas" w:cs="Consolas"/>
        </w:rPr>
        <w:pPrChange w:id="449" w:author="Dana Robinson" w:date="2014-03-16T18:21:00Z">
          <w:pPr>
            <w:ind w:left="576"/>
          </w:pPr>
        </w:pPrChange>
      </w:pPr>
      <w:ins w:id="450" w:author="Dana Robinson" w:date="2014-03-16T18:21:00Z">
        <w:r w:rsidRPr="000E1F10">
          <w:rPr>
            <w:rFonts w:ascii="Consolas" w:hAnsi="Consolas" w:cs="Consolas"/>
          </w:rPr>
          <w:t>"</w:t>
        </w:r>
        <w:r>
          <w:rPr>
            <w:rFonts w:ascii="Consolas" w:hAnsi="Consolas" w:cs="Consolas"/>
          </w:rPr>
          <w:t>child</w:t>
        </w:r>
        <w:r>
          <w:rPr>
            <w:rFonts w:ascii="Consolas" w:hAnsi="Consolas" w:cs="Consolas"/>
          </w:rPr>
          <w:t>_addr</w:t>
        </w:r>
        <w:r w:rsidRPr="000E1F10">
          <w:rPr>
            <w:rFonts w:ascii="Consolas" w:hAnsi="Consolas" w:cs="Consolas"/>
          </w:rPr>
          <w:t>"</w:t>
        </w:r>
        <w:r>
          <w:rPr>
            <w:rFonts w:ascii="Consolas" w:hAnsi="Consolas" w:cs="Consolas"/>
          </w:rPr>
          <w:t>:</w:t>
        </w:r>
        <w:r>
          <w:rPr>
            <w:rFonts w:ascii="Consolas" w:hAnsi="Consolas" w:cs="Consolas"/>
          </w:rPr>
          <w:tab/>
          <w:t>&lt;int&gt;,</w:t>
        </w:r>
      </w:ins>
    </w:p>
    <w:p w14:paraId="09A9EBA0" w14:textId="77777777" w:rsidR="00B1025F" w:rsidRPr="00C418BD" w:rsidRDefault="00B1025F" w:rsidP="00B1025F">
      <w:pPr>
        <w:ind w:left="576"/>
        <w:rPr>
          <w:ins w:id="451" w:author="Dana Robinson" w:date="2014-03-16T18:18:00Z"/>
          <w:rFonts w:ascii="Consolas" w:hAnsi="Consolas" w:cs="Consolas"/>
        </w:rPr>
      </w:pPr>
      <w:ins w:id="452" w:author="Dana Robinson" w:date="2014-03-16T18:18:00Z">
        <w:r>
          <w:rPr>
            <w:rFonts w:ascii="Consolas" w:hAnsi="Consolas" w:cs="Consolas"/>
          </w:rPr>
          <w:t>"returned":</w:t>
        </w:r>
        <w:r>
          <w:rPr>
            <w:rFonts w:ascii="Consolas" w:hAnsi="Consolas" w:cs="Consolas"/>
          </w:rPr>
          <w:tab/>
        </w:r>
        <w:r>
          <w:rPr>
            <w:rFonts w:ascii="Consolas" w:hAnsi="Consolas" w:cs="Consolas"/>
          </w:rPr>
          <w:tab/>
          <w:t>&lt;int&gt;</w:t>
        </w:r>
      </w:ins>
    </w:p>
    <w:p w14:paraId="56C102A2" w14:textId="77777777" w:rsidR="00B1025F" w:rsidRPr="00C418BD" w:rsidRDefault="00B1025F" w:rsidP="00B1025F">
      <w:pPr>
        <w:rPr>
          <w:ins w:id="453" w:author="Dana Robinson" w:date="2014-03-16T18:18:00Z"/>
          <w:rFonts w:ascii="Consolas" w:hAnsi="Consolas" w:cs="Consolas"/>
        </w:rPr>
      </w:pPr>
      <w:ins w:id="454" w:author="Dana Robinson" w:date="2014-03-16T18:18:00Z">
        <w:r w:rsidRPr="00C418BD">
          <w:rPr>
            <w:rFonts w:ascii="Consolas" w:hAnsi="Consolas" w:cs="Consolas"/>
          </w:rPr>
          <w:t>}</w:t>
        </w:r>
      </w:ins>
    </w:p>
    <w:p w14:paraId="3018099E" w14:textId="77777777" w:rsidR="00B1025F" w:rsidRDefault="00B1025F" w:rsidP="006642A8">
      <w:pPr>
        <w:rPr>
          <w:ins w:id="455" w:author="Dana Robinson" w:date="2014-03-16T18:23:00Z"/>
          <w:rFonts w:ascii="Consolas" w:hAnsi="Consolas" w:cs="Consolas"/>
        </w:rPr>
      </w:pPr>
    </w:p>
    <w:p w14:paraId="0C4AFBD3" w14:textId="47D683D0" w:rsidR="00C26B59" w:rsidRDefault="00C26B59" w:rsidP="00C26B59">
      <w:pPr>
        <w:pStyle w:val="Heading3"/>
        <w:rPr>
          <w:ins w:id="456" w:author="Dana Robinson" w:date="2014-03-16T18:23:00Z"/>
        </w:rPr>
      </w:pPr>
      <w:ins w:id="457" w:author="Dana Robinson" w:date="2014-03-16T18:23:00Z">
        <w:r>
          <w:lastRenderedPageBreak/>
          <w:t>Protect Entry</w:t>
        </w:r>
      </w:ins>
    </w:p>
    <w:p w14:paraId="33AB77EA" w14:textId="02937CB7" w:rsidR="00C26B59" w:rsidRDefault="00C26B59" w:rsidP="00C26B59">
      <w:pPr>
        <w:rPr>
          <w:ins w:id="458" w:author="Dana Robinson" w:date="2014-03-16T18:23:00Z"/>
        </w:rPr>
      </w:pPr>
      <w:ins w:id="459" w:author="Dana Robinson" w:date="2014-03-16T18:23:00Z">
        <w:r>
          <w:t xml:space="preserve">This message is emitted when a cache entry is </w:t>
        </w:r>
      </w:ins>
      <w:ins w:id="460" w:author="Dana Robinson" w:date="2014-03-16T18:24:00Z">
        <w:r>
          <w:t>protected</w:t>
        </w:r>
      </w:ins>
      <w:ins w:id="461" w:author="Dana Robinson" w:date="2014-03-16T18:23:00Z">
        <w:r>
          <w:t>.</w:t>
        </w:r>
      </w:ins>
    </w:p>
    <w:p w14:paraId="54241091" w14:textId="77777777" w:rsidR="00C26B59" w:rsidRPr="00C418BD" w:rsidRDefault="00C26B59" w:rsidP="00C26B59">
      <w:pPr>
        <w:rPr>
          <w:ins w:id="462" w:author="Dana Robinson" w:date="2014-03-16T18:23:00Z"/>
          <w:rFonts w:ascii="Consolas" w:hAnsi="Consolas" w:cs="Consolas"/>
        </w:rPr>
      </w:pPr>
      <w:ins w:id="463" w:author="Dana Robinson" w:date="2014-03-16T18:23:00Z">
        <w:r w:rsidRPr="00C418BD">
          <w:rPr>
            <w:rFonts w:ascii="Consolas" w:hAnsi="Consolas" w:cs="Consolas"/>
          </w:rPr>
          <w:t>{</w:t>
        </w:r>
      </w:ins>
    </w:p>
    <w:p w14:paraId="69F726B8" w14:textId="77777777" w:rsidR="00C26B59" w:rsidRDefault="00C26B59" w:rsidP="00C26B59">
      <w:pPr>
        <w:ind w:left="576"/>
        <w:rPr>
          <w:ins w:id="464" w:author="Dana Robinson" w:date="2014-03-16T18:24:00Z"/>
          <w:rFonts w:ascii="Consolas" w:hAnsi="Consolas" w:cs="Consolas"/>
        </w:rPr>
      </w:pPr>
      <w:ins w:id="465" w:author="Dana Robinson" w:date="2014-03-16T18:24:00Z">
        <w:r>
          <w:rPr>
            <w:rFonts w:ascii="Consolas" w:hAnsi="Consolas" w:cs="Consolas"/>
          </w:rPr>
          <w:t>"timestamp":</w:t>
        </w:r>
        <w:r>
          <w:rPr>
            <w:rFonts w:ascii="Consolas" w:hAnsi="Consolas" w:cs="Consolas"/>
          </w:rPr>
          <w:tab/>
        </w:r>
        <w:r>
          <w:rPr>
            <w:rFonts w:ascii="Consolas" w:hAnsi="Consolas" w:cs="Consolas"/>
          </w:rPr>
          <w:tab/>
        </w:r>
        <w:r w:rsidRPr="00DD1E65">
          <w:rPr>
            <w:rFonts w:ascii="Consolas" w:hAnsi="Consolas" w:cs="Consolas"/>
          </w:rPr>
          <w:t>&lt;</w:t>
        </w:r>
        <w:r>
          <w:rPr>
            <w:rFonts w:ascii="Consolas" w:hAnsi="Consolas" w:cs="Consolas"/>
          </w:rPr>
          <w:t>POSIX/Unix timestamp (int)&gt;</w:t>
        </w:r>
        <w:r w:rsidRPr="00DD1E65">
          <w:rPr>
            <w:rFonts w:ascii="Consolas" w:hAnsi="Consolas" w:cs="Consolas"/>
          </w:rPr>
          <w:t>,</w:t>
        </w:r>
      </w:ins>
    </w:p>
    <w:p w14:paraId="39F1004E" w14:textId="5BED6E33" w:rsidR="00C26B59" w:rsidRDefault="00C26B59" w:rsidP="00C26B59">
      <w:pPr>
        <w:ind w:left="576"/>
        <w:rPr>
          <w:ins w:id="466" w:author="Dana Robinson" w:date="2014-03-16T18:23:00Z"/>
          <w:rFonts w:ascii="Consolas" w:hAnsi="Consolas" w:cs="Consolas"/>
        </w:rPr>
      </w:pPr>
      <w:ins w:id="467" w:author="Dana Robinson" w:date="2014-03-16T18:23:00Z">
        <w:r w:rsidRPr="00C418BD">
          <w:rPr>
            <w:rFonts w:ascii="Consolas" w:hAnsi="Consolas" w:cs="Consolas"/>
          </w:rPr>
          <w:t>"action"</w:t>
        </w:r>
        <w:r>
          <w:rPr>
            <w:rFonts w:ascii="Consolas" w:hAnsi="Consolas" w:cs="Consolas"/>
          </w:rPr>
          <w:t>:</w:t>
        </w:r>
        <w:r>
          <w:rPr>
            <w:rFonts w:ascii="Consolas" w:hAnsi="Consolas" w:cs="Consolas"/>
          </w:rPr>
          <w:tab/>
        </w:r>
        <w:r>
          <w:rPr>
            <w:rFonts w:ascii="Consolas" w:hAnsi="Consolas" w:cs="Consolas"/>
          </w:rPr>
          <w:tab/>
        </w:r>
        <w:r w:rsidRPr="00C418BD">
          <w:rPr>
            <w:rFonts w:ascii="Consolas" w:hAnsi="Consolas" w:cs="Consolas"/>
          </w:rPr>
          <w:t>"</w:t>
        </w:r>
        <w:r>
          <w:rPr>
            <w:rFonts w:ascii="Consolas" w:hAnsi="Consolas" w:cs="Consolas"/>
          </w:rPr>
          <w:t>protect</w:t>
        </w:r>
        <w:r w:rsidRPr="00C418BD">
          <w:rPr>
            <w:rFonts w:ascii="Consolas" w:hAnsi="Consolas" w:cs="Consolas"/>
          </w:rPr>
          <w:t>"</w:t>
        </w:r>
        <w:r>
          <w:rPr>
            <w:rFonts w:ascii="Consolas" w:hAnsi="Consolas" w:cs="Consolas"/>
          </w:rPr>
          <w:t>,</w:t>
        </w:r>
      </w:ins>
    </w:p>
    <w:p w14:paraId="6DA58740" w14:textId="7CA79606" w:rsidR="00C26B59" w:rsidRDefault="00C26B59" w:rsidP="00C26B59">
      <w:pPr>
        <w:ind w:left="576"/>
        <w:rPr>
          <w:ins w:id="468" w:author="Dana Robinson" w:date="2014-03-16T18:46:00Z"/>
          <w:rFonts w:ascii="Consolas" w:hAnsi="Consolas" w:cs="Consolas"/>
        </w:rPr>
      </w:pPr>
      <w:ins w:id="469" w:author="Dana Robinson" w:date="2014-03-16T18:23:00Z">
        <w:r w:rsidRPr="000E1F10">
          <w:rPr>
            <w:rFonts w:ascii="Consolas" w:hAnsi="Consolas" w:cs="Consolas"/>
          </w:rPr>
          <w:t>"</w:t>
        </w:r>
        <w:r w:rsidR="00007E0F">
          <w:rPr>
            <w:rFonts w:ascii="Consolas" w:hAnsi="Consolas" w:cs="Consolas"/>
          </w:rPr>
          <w:t>address</w:t>
        </w:r>
        <w:r w:rsidRPr="000E1F10">
          <w:rPr>
            <w:rFonts w:ascii="Consolas" w:hAnsi="Consolas" w:cs="Consolas"/>
          </w:rPr>
          <w:t>"</w:t>
        </w:r>
        <w:r>
          <w:rPr>
            <w:rFonts w:ascii="Consolas" w:hAnsi="Consolas" w:cs="Consolas"/>
          </w:rPr>
          <w:t>:</w:t>
        </w:r>
        <w:r>
          <w:rPr>
            <w:rFonts w:ascii="Consolas" w:hAnsi="Consolas" w:cs="Consolas"/>
          </w:rPr>
          <w:tab/>
        </w:r>
      </w:ins>
      <w:ins w:id="470" w:author="Dana Robinson" w:date="2014-03-16T18:47:00Z">
        <w:r w:rsidR="00007E0F">
          <w:rPr>
            <w:rFonts w:ascii="Consolas" w:hAnsi="Consolas" w:cs="Consolas"/>
          </w:rPr>
          <w:tab/>
        </w:r>
      </w:ins>
      <w:ins w:id="471" w:author="Dana Robinson" w:date="2014-03-16T18:23:00Z">
        <w:r>
          <w:rPr>
            <w:rFonts w:ascii="Consolas" w:hAnsi="Consolas" w:cs="Consolas"/>
          </w:rPr>
          <w:t>&lt;int&gt;,</w:t>
        </w:r>
      </w:ins>
    </w:p>
    <w:p w14:paraId="4446158C" w14:textId="46E232F7" w:rsidR="00007E0F" w:rsidRDefault="00007E0F" w:rsidP="00007E0F">
      <w:pPr>
        <w:ind w:left="576"/>
        <w:rPr>
          <w:ins w:id="472" w:author="Dana Robinson" w:date="2014-03-16T18:23:00Z"/>
          <w:rFonts w:ascii="Consolas" w:hAnsi="Consolas" w:cs="Consolas"/>
        </w:rPr>
        <w:pPrChange w:id="473" w:author="Dana Robinson" w:date="2014-03-16T18:46:00Z">
          <w:pPr>
            <w:ind w:left="576"/>
          </w:pPr>
        </w:pPrChange>
      </w:pPr>
      <w:ins w:id="474" w:author="Dana Robinson" w:date="2014-03-16T18:46:00Z">
        <w:r w:rsidRPr="000E1F10">
          <w:rPr>
            <w:rFonts w:ascii="Consolas" w:hAnsi="Consolas" w:cs="Consolas"/>
          </w:rPr>
          <w:t>"</w:t>
        </w:r>
        <w:r>
          <w:rPr>
            <w:rFonts w:ascii="Consolas" w:hAnsi="Consolas" w:cs="Consolas"/>
          </w:rPr>
          <w:t>readwrite</w:t>
        </w:r>
        <w:r w:rsidRPr="000E1F10">
          <w:rPr>
            <w:rFonts w:ascii="Consolas" w:hAnsi="Consolas" w:cs="Consolas"/>
          </w:rPr>
          <w:t>"</w:t>
        </w:r>
        <w:r>
          <w:rPr>
            <w:rFonts w:ascii="Consolas" w:hAnsi="Consolas" w:cs="Consolas"/>
          </w:rPr>
          <w:t>:</w:t>
        </w:r>
      </w:ins>
      <w:ins w:id="475" w:author="Dana Robinson" w:date="2014-03-16T18:47:00Z">
        <w:r>
          <w:rPr>
            <w:rFonts w:ascii="Consolas" w:hAnsi="Consolas" w:cs="Consolas"/>
          </w:rPr>
          <w:tab/>
        </w:r>
      </w:ins>
      <w:ins w:id="476" w:author="Dana Robinson" w:date="2014-03-16T18:46:00Z">
        <w:r>
          <w:rPr>
            <w:rFonts w:ascii="Consolas" w:hAnsi="Consolas" w:cs="Consolas"/>
          </w:rPr>
          <w:tab/>
          <w:t>&lt;</w:t>
        </w:r>
        <w:r>
          <w:rPr>
            <w:rFonts w:ascii="Consolas" w:hAnsi="Consolas" w:cs="Consolas"/>
          </w:rPr>
          <w:t>string "READ" | "WRITE" | "UNKNOWN"&gt;</w:t>
        </w:r>
        <w:r>
          <w:rPr>
            <w:rFonts w:ascii="Consolas" w:hAnsi="Consolas" w:cs="Consolas"/>
          </w:rPr>
          <w:t>,</w:t>
        </w:r>
      </w:ins>
    </w:p>
    <w:p w14:paraId="02429711" w14:textId="0AD94BF7" w:rsidR="00C26B59" w:rsidRDefault="00C26B59" w:rsidP="00C26B59">
      <w:pPr>
        <w:ind w:left="576"/>
        <w:rPr>
          <w:ins w:id="477" w:author="Dana Robinson" w:date="2014-03-16T18:23:00Z"/>
          <w:rFonts w:ascii="Consolas" w:hAnsi="Consolas" w:cs="Consolas"/>
        </w:rPr>
      </w:pPr>
      <w:ins w:id="478" w:author="Dana Robinson" w:date="2014-03-16T18:23:00Z">
        <w:r w:rsidRPr="000E1F10">
          <w:rPr>
            <w:rFonts w:ascii="Consolas" w:hAnsi="Consolas" w:cs="Consolas"/>
          </w:rPr>
          <w:t>"</w:t>
        </w:r>
      </w:ins>
      <w:ins w:id="479" w:author="Dana Robinson" w:date="2014-03-16T18:46:00Z">
        <w:r w:rsidR="00007E0F">
          <w:rPr>
            <w:rFonts w:ascii="Consolas" w:hAnsi="Consolas" w:cs="Consolas"/>
          </w:rPr>
          <w:t>size</w:t>
        </w:r>
      </w:ins>
      <w:ins w:id="480" w:author="Dana Robinson" w:date="2014-03-16T18:23:00Z">
        <w:r w:rsidRPr="000E1F10">
          <w:rPr>
            <w:rFonts w:ascii="Consolas" w:hAnsi="Consolas" w:cs="Consolas"/>
          </w:rPr>
          <w:t>"</w:t>
        </w:r>
        <w:r>
          <w:rPr>
            <w:rFonts w:ascii="Consolas" w:hAnsi="Consolas" w:cs="Consolas"/>
          </w:rPr>
          <w:t>:</w:t>
        </w:r>
        <w:r>
          <w:rPr>
            <w:rFonts w:ascii="Consolas" w:hAnsi="Consolas" w:cs="Consolas"/>
          </w:rPr>
          <w:tab/>
        </w:r>
      </w:ins>
      <w:ins w:id="481" w:author="Dana Robinson" w:date="2014-03-16T18:46:00Z">
        <w:r w:rsidR="00007E0F">
          <w:rPr>
            <w:rFonts w:ascii="Consolas" w:hAnsi="Consolas" w:cs="Consolas"/>
          </w:rPr>
          <w:tab/>
        </w:r>
      </w:ins>
      <w:ins w:id="482" w:author="Dana Robinson" w:date="2014-03-16T18:23:00Z">
        <w:r>
          <w:rPr>
            <w:rFonts w:ascii="Consolas" w:hAnsi="Consolas" w:cs="Consolas"/>
          </w:rPr>
          <w:t>&lt;int&gt;,</w:t>
        </w:r>
      </w:ins>
    </w:p>
    <w:p w14:paraId="4FAA218B" w14:textId="77777777" w:rsidR="00C26B59" w:rsidRPr="00C418BD" w:rsidRDefault="00C26B59" w:rsidP="00C26B59">
      <w:pPr>
        <w:ind w:left="576"/>
        <w:rPr>
          <w:ins w:id="483" w:author="Dana Robinson" w:date="2014-03-16T18:23:00Z"/>
          <w:rFonts w:ascii="Consolas" w:hAnsi="Consolas" w:cs="Consolas"/>
        </w:rPr>
      </w:pPr>
      <w:ins w:id="484" w:author="Dana Robinson" w:date="2014-03-16T18:23:00Z">
        <w:r>
          <w:rPr>
            <w:rFonts w:ascii="Consolas" w:hAnsi="Consolas" w:cs="Consolas"/>
          </w:rPr>
          <w:t>"returned":</w:t>
        </w:r>
        <w:r>
          <w:rPr>
            <w:rFonts w:ascii="Consolas" w:hAnsi="Consolas" w:cs="Consolas"/>
          </w:rPr>
          <w:tab/>
        </w:r>
        <w:r>
          <w:rPr>
            <w:rFonts w:ascii="Consolas" w:hAnsi="Consolas" w:cs="Consolas"/>
          </w:rPr>
          <w:tab/>
          <w:t>&lt;int&gt;</w:t>
        </w:r>
      </w:ins>
    </w:p>
    <w:p w14:paraId="4CD5BE72" w14:textId="77777777" w:rsidR="00C26B59" w:rsidRPr="00C418BD" w:rsidRDefault="00C26B59" w:rsidP="00C26B59">
      <w:pPr>
        <w:rPr>
          <w:ins w:id="485" w:author="Dana Robinson" w:date="2014-03-16T18:23:00Z"/>
          <w:rFonts w:ascii="Consolas" w:hAnsi="Consolas" w:cs="Consolas"/>
        </w:rPr>
      </w:pPr>
      <w:ins w:id="486" w:author="Dana Robinson" w:date="2014-03-16T18:23:00Z">
        <w:r w:rsidRPr="00C418BD">
          <w:rPr>
            <w:rFonts w:ascii="Consolas" w:hAnsi="Consolas" w:cs="Consolas"/>
          </w:rPr>
          <w:t>}</w:t>
        </w:r>
      </w:ins>
    </w:p>
    <w:p w14:paraId="561C0725" w14:textId="77777777" w:rsidR="00C26B59" w:rsidRDefault="00C26B59" w:rsidP="006642A8">
      <w:pPr>
        <w:rPr>
          <w:ins w:id="487" w:author="Dana Robinson" w:date="2014-03-16T18:49:00Z"/>
          <w:rFonts w:ascii="Consolas" w:hAnsi="Consolas" w:cs="Consolas"/>
        </w:rPr>
      </w:pPr>
    </w:p>
    <w:p w14:paraId="349C2439" w14:textId="2667C7C2" w:rsidR="00007E0F" w:rsidRDefault="00007E0F" w:rsidP="00007E0F">
      <w:pPr>
        <w:pStyle w:val="Heading3"/>
        <w:rPr>
          <w:ins w:id="488" w:author="Dana Robinson" w:date="2014-03-16T18:49:00Z"/>
        </w:rPr>
      </w:pPr>
      <w:ins w:id="489" w:author="Dana Robinson" w:date="2014-03-16T18:49:00Z">
        <w:r>
          <w:t>Resize</w:t>
        </w:r>
        <w:r>
          <w:t xml:space="preserve"> Entry</w:t>
        </w:r>
      </w:ins>
    </w:p>
    <w:p w14:paraId="65267F37" w14:textId="6E1E6E7D" w:rsidR="00007E0F" w:rsidRDefault="00007E0F" w:rsidP="00007E0F">
      <w:pPr>
        <w:rPr>
          <w:ins w:id="490" w:author="Dana Robinson" w:date="2014-03-16T18:49:00Z"/>
        </w:rPr>
      </w:pPr>
      <w:ins w:id="491" w:author="Dana Robinson" w:date="2014-03-16T18:49:00Z">
        <w:r>
          <w:t xml:space="preserve">This message is emitted when a cache entry is </w:t>
        </w:r>
        <w:r>
          <w:t>resized</w:t>
        </w:r>
        <w:r>
          <w:t>.</w:t>
        </w:r>
      </w:ins>
    </w:p>
    <w:p w14:paraId="10EB5007" w14:textId="77777777" w:rsidR="00007E0F" w:rsidRPr="00C418BD" w:rsidRDefault="00007E0F" w:rsidP="00007E0F">
      <w:pPr>
        <w:rPr>
          <w:ins w:id="492" w:author="Dana Robinson" w:date="2014-03-16T18:49:00Z"/>
          <w:rFonts w:ascii="Consolas" w:hAnsi="Consolas" w:cs="Consolas"/>
        </w:rPr>
      </w:pPr>
      <w:ins w:id="493" w:author="Dana Robinson" w:date="2014-03-16T18:49:00Z">
        <w:r w:rsidRPr="00C418BD">
          <w:rPr>
            <w:rFonts w:ascii="Consolas" w:hAnsi="Consolas" w:cs="Consolas"/>
          </w:rPr>
          <w:t>{</w:t>
        </w:r>
      </w:ins>
    </w:p>
    <w:p w14:paraId="2E69D75D" w14:textId="77777777" w:rsidR="00007E0F" w:rsidRDefault="00007E0F" w:rsidP="00007E0F">
      <w:pPr>
        <w:ind w:left="576"/>
        <w:rPr>
          <w:ins w:id="494" w:author="Dana Robinson" w:date="2014-03-16T18:49:00Z"/>
          <w:rFonts w:ascii="Consolas" w:hAnsi="Consolas" w:cs="Consolas"/>
        </w:rPr>
      </w:pPr>
      <w:ins w:id="495" w:author="Dana Robinson" w:date="2014-03-16T18:49:00Z">
        <w:r>
          <w:rPr>
            <w:rFonts w:ascii="Consolas" w:hAnsi="Consolas" w:cs="Consolas"/>
          </w:rPr>
          <w:t>"timestamp":</w:t>
        </w:r>
        <w:r>
          <w:rPr>
            <w:rFonts w:ascii="Consolas" w:hAnsi="Consolas" w:cs="Consolas"/>
          </w:rPr>
          <w:tab/>
        </w:r>
        <w:r>
          <w:rPr>
            <w:rFonts w:ascii="Consolas" w:hAnsi="Consolas" w:cs="Consolas"/>
          </w:rPr>
          <w:tab/>
        </w:r>
        <w:r w:rsidRPr="00DD1E65">
          <w:rPr>
            <w:rFonts w:ascii="Consolas" w:hAnsi="Consolas" w:cs="Consolas"/>
          </w:rPr>
          <w:t>&lt;</w:t>
        </w:r>
        <w:r>
          <w:rPr>
            <w:rFonts w:ascii="Consolas" w:hAnsi="Consolas" w:cs="Consolas"/>
          </w:rPr>
          <w:t>POSIX/Unix timestamp (int)&gt;</w:t>
        </w:r>
        <w:r w:rsidRPr="00DD1E65">
          <w:rPr>
            <w:rFonts w:ascii="Consolas" w:hAnsi="Consolas" w:cs="Consolas"/>
          </w:rPr>
          <w:t>,</w:t>
        </w:r>
      </w:ins>
    </w:p>
    <w:p w14:paraId="2D77D4D1" w14:textId="2620D87B" w:rsidR="00007E0F" w:rsidRDefault="00007E0F" w:rsidP="00007E0F">
      <w:pPr>
        <w:ind w:left="576"/>
        <w:rPr>
          <w:ins w:id="496" w:author="Dana Robinson" w:date="2014-03-16T18:49:00Z"/>
          <w:rFonts w:ascii="Consolas" w:hAnsi="Consolas" w:cs="Consolas"/>
        </w:rPr>
      </w:pPr>
      <w:ins w:id="497" w:author="Dana Robinson" w:date="2014-03-16T18:49:00Z">
        <w:r w:rsidRPr="00C418BD">
          <w:rPr>
            <w:rFonts w:ascii="Consolas" w:hAnsi="Consolas" w:cs="Consolas"/>
          </w:rPr>
          <w:t>"action"</w:t>
        </w:r>
        <w:r>
          <w:rPr>
            <w:rFonts w:ascii="Consolas" w:hAnsi="Consolas" w:cs="Consolas"/>
          </w:rPr>
          <w:t>:</w:t>
        </w:r>
        <w:r>
          <w:rPr>
            <w:rFonts w:ascii="Consolas" w:hAnsi="Consolas" w:cs="Consolas"/>
          </w:rPr>
          <w:tab/>
        </w:r>
        <w:r>
          <w:rPr>
            <w:rFonts w:ascii="Consolas" w:hAnsi="Consolas" w:cs="Consolas"/>
          </w:rPr>
          <w:tab/>
        </w:r>
        <w:r w:rsidRPr="00C418BD">
          <w:rPr>
            <w:rFonts w:ascii="Consolas" w:hAnsi="Consolas" w:cs="Consolas"/>
          </w:rPr>
          <w:t>"</w:t>
        </w:r>
        <w:r>
          <w:rPr>
            <w:rFonts w:ascii="Consolas" w:hAnsi="Consolas" w:cs="Consolas"/>
          </w:rPr>
          <w:t>resize</w:t>
        </w:r>
        <w:r w:rsidRPr="00C418BD">
          <w:rPr>
            <w:rFonts w:ascii="Consolas" w:hAnsi="Consolas" w:cs="Consolas"/>
          </w:rPr>
          <w:t>"</w:t>
        </w:r>
        <w:r>
          <w:rPr>
            <w:rFonts w:ascii="Consolas" w:hAnsi="Consolas" w:cs="Consolas"/>
          </w:rPr>
          <w:t>,</w:t>
        </w:r>
      </w:ins>
    </w:p>
    <w:p w14:paraId="692C1B15" w14:textId="77777777" w:rsidR="00007E0F" w:rsidRDefault="00007E0F" w:rsidP="00007E0F">
      <w:pPr>
        <w:ind w:left="576"/>
        <w:rPr>
          <w:ins w:id="498" w:author="Dana Robinson" w:date="2014-03-16T18:49:00Z"/>
          <w:rFonts w:ascii="Consolas" w:hAnsi="Consolas" w:cs="Consolas"/>
        </w:rPr>
      </w:pPr>
      <w:ins w:id="499" w:author="Dana Robinson" w:date="2014-03-16T18:49:00Z">
        <w:r w:rsidRPr="000E1F10">
          <w:rPr>
            <w:rFonts w:ascii="Consolas" w:hAnsi="Consolas" w:cs="Consolas"/>
          </w:rPr>
          <w:t>"</w:t>
        </w:r>
        <w:r>
          <w:rPr>
            <w:rFonts w:ascii="Consolas" w:hAnsi="Consolas" w:cs="Consolas"/>
          </w:rPr>
          <w:t>address</w:t>
        </w:r>
        <w:r w:rsidRPr="000E1F10">
          <w:rPr>
            <w:rFonts w:ascii="Consolas" w:hAnsi="Consolas" w:cs="Consolas"/>
          </w:rPr>
          <w:t>"</w:t>
        </w:r>
        <w:r>
          <w:rPr>
            <w:rFonts w:ascii="Consolas" w:hAnsi="Consolas" w:cs="Consolas"/>
          </w:rPr>
          <w:t>:</w:t>
        </w:r>
        <w:r>
          <w:rPr>
            <w:rFonts w:ascii="Consolas" w:hAnsi="Consolas" w:cs="Consolas"/>
          </w:rPr>
          <w:tab/>
        </w:r>
        <w:r>
          <w:rPr>
            <w:rFonts w:ascii="Consolas" w:hAnsi="Consolas" w:cs="Consolas"/>
          </w:rPr>
          <w:tab/>
          <w:t>&lt;int&gt;,</w:t>
        </w:r>
      </w:ins>
    </w:p>
    <w:p w14:paraId="1C1B97F2" w14:textId="0ABE54FA" w:rsidR="00007E0F" w:rsidRDefault="00007E0F" w:rsidP="00007E0F">
      <w:pPr>
        <w:ind w:left="576"/>
        <w:rPr>
          <w:ins w:id="500" w:author="Dana Robinson" w:date="2014-03-16T18:49:00Z"/>
          <w:rFonts w:ascii="Consolas" w:hAnsi="Consolas" w:cs="Consolas"/>
        </w:rPr>
      </w:pPr>
      <w:ins w:id="501" w:author="Dana Robinson" w:date="2014-03-16T18:49:00Z">
        <w:r w:rsidRPr="000E1F10">
          <w:rPr>
            <w:rFonts w:ascii="Consolas" w:hAnsi="Consolas" w:cs="Consolas"/>
          </w:rPr>
          <w:t>"</w:t>
        </w:r>
      </w:ins>
      <w:ins w:id="502" w:author="Dana Robinson" w:date="2014-03-16T18:52:00Z">
        <w:r>
          <w:rPr>
            <w:rFonts w:ascii="Consolas" w:hAnsi="Consolas" w:cs="Consolas"/>
          </w:rPr>
          <w:t>new_</w:t>
        </w:r>
      </w:ins>
      <w:ins w:id="503" w:author="Dana Robinson" w:date="2014-03-16T18:49:00Z">
        <w:r>
          <w:rPr>
            <w:rFonts w:ascii="Consolas" w:hAnsi="Consolas" w:cs="Consolas"/>
          </w:rPr>
          <w:t>size</w:t>
        </w:r>
        <w:r w:rsidRPr="000E1F10">
          <w:rPr>
            <w:rFonts w:ascii="Consolas" w:hAnsi="Consolas" w:cs="Consolas"/>
          </w:rPr>
          <w:t>"</w:t>
        </w:r>
        <w:r>
          <w:rPr>
            <w:rFonts w:ascii="Consolas" w:hAnsi="Consolas" w:cs="Consolas"/>
          </w:rPr>
          <w:t>:</w:t>
        </w:r>
        <w:r>
          <w:rPr>
            <w:rFonts w:ascii="Consolas" w:hAnsi="Consolas" w:cs="Consolas"/>
          </w:rPr>
          <w:tab/>
        </w:r>
        <w:r>
          <w:rPr>
            <w:rFonts w:ascii="Consolas" w:hAnsi="Consolas" w:cs="Consolas"/>
          </w:rPr>
          <w:tab/>
          <w:t>&lt;int&gt;,</w:t>
        </w:r>
      </w:ins>
    </w:p>
    <w:p w14:paraId="69A0D276" w14:textId="77777777" w:rsidR="00007E0F" w:rsidRPr="00C418BD" w:rsidRDefault="00007E0F" w:rsidP="00007E0F">
      <w:pPr>
        <w:ind w:left="576"/>
        <w:rPr>
          <w:ins w:id="504" w:author="Dana Robinson" w:date="2014-03-16T18:49:00Z"/>
          <w:rFonts w:ascii="Consolas" w:hAnsi="Consolas" w:cs="Consolas"/>
        </w:rPr>
      </w:pPr>
      <w:ins w:id="505" w:author="Dana Robinson" w:date="2014-03-16T18:49:00Z">
        <w:r>
          <w:rPr>
            <w:rFonts w:ascii="Consolas" w:hAnsi="Consolas" w:cs="Consolas"/>
          </w:rPr>
          <w:t>"returned":</w:t>
        </w:r>
        <w:r>
          <w:rPr>
            <w:rFonts w:ascii="Consolas" w:hAnsi="Consolas" w:cs="Consolas"/>
          </w:rPr>
          <w:tab/>
        </w:r>
        <w:r>
          <w:rPr>
            <w:rFonts w:ascii="Consolas" w:hAnsi="Consolas" w:cs="Consolas"/>
          </w:rPr>
          <w:tab/>
          <w:t>&lt;int&gt;</w:t>
        </w:r>
      </w:ins>
    </w:p>
    <w:p w14:paraId="59B6F7DF" w14:textId="77777777" w:rsidR="00007E0F" w:rsidRPr="00C418BD" w:rsidRDefault="00007E0F" w:rsidP="00007E0F">
      <w:pPr>
        <w:rPr>
          <w:ins w:id="506" w:author="Dana Robinson" w:date="2014-03-16T18:49:00Z"/>
          <w:rFonts w:ascii="Consolas" w:hAnsi="Consolas" w:cs="Consolas"/>
        </w:rPr>
      </w:pPr>
      <w:ins w:id="507" w:author="Dana Robinson" w:date="2014-03-16T18:49:00Z">
        <w:r w:rsidRPr="00C418BD">
          <w:rPr>
            <w:rFonts w:ascii="Consolas" w:hAnsi="Consolas" w:cs="Consolas"/>
          </w:rPr>
          <w:t>}</w:t>
        </w:r>
      </w:ins>
    </w:p>
    <w:p w14:paraId="01EB22A1" w14:textId="77777777" w:rsidR="00007E0F" w:rsidRDefault="00007E0F" w:rsidP="006642A8">
      <w:pPr>
        <w:rPr>
          <w:ins w:id="508" w:author="Dana Robinson" w:date="2014-03-16T18:53:00Z"/>
          <w:rFonts w:ascii="Consolas" w:hAnsi="Consolas" w:cs="Consolas"/>
        </w:rPr>
      </w:pPr>
    </w:p>
    <w:p w14:paraId="331838B5" w14:textId="30B54DA3" w:rsidR="00007E0F" w:rsidRDefault="00007E0F" w:rsidP="00007E0F">
      <w:pPr>
        <w:pStyle w:val="Heading3"/>
        <w:rPr>
          <w:ins w:id="509" w:author="Dana Robinson" w:date="2014-03-16T18:53:00Z"/>
        </w:rPr>
      </w:pPr>
      <w:ins w:id="510" w:author="Dana Robinson" w:date="2014-03-16T18:53:00Z">
        <w:r>
          <w:t>Unp</w:t>
        </w:r>
        <w:r>
          <w:t>in</w:t>
        </w:r>
        <w:r>
          <w:t xml:space="preserve"> </w:t>
        </w:r>
        <w:r>
          <w:t>Entry</w:t>
        </w:r>
      </w:ins>
    </w:p>
    <w:p w14:paraId="4344436E" w14:textId="073FD9D6" w:rsidR="00007E0F" w:rsidRDefault="00007E0F" w:rsidP="00007E0F">
      <w:pPr>
        <w:rPr>
          <w:ins w:id="511" w:author="Dana Robinson" w:date="2014-03-16T18:53:00Z"/>
        </w:rPr>
      </w:pPr>
      <w:ins w:id="512" w:author="Dana Robinson" w:date="2014-03-16T18:53:00Z">
        <w:r>
          <w:t xml:space="preserve">This message is emitted when a cache entry is </w:t>
        </w:r>
      </w:ins>
      <w:ins w:id="513" w:author="Dana Robinson" w:date="2014-03-16T18:54:00Z">
        <w:r>
          <w:t>un</w:t>
        </w:r>
      </w:ins>
      <w:ins w:id="514" w:author="Dana Robinson" w:date="2014-03-16T18:53:00Z">
        <w:r>
          <w:t>pinned.</w:t>
        </w:r>
      </w:ins>
    </w:p>
    <w:p w14:paraId="2CDBBE56" w14:textId="77777777" w:rsidR="00007E0F" w:rsidRPr="00C418BD" w:rsidRDefault="00007E0F" w:rsidP="00007E0F">
      <w:pPr>
        <w:rPr>
          <w:ins w:id="515" w:author="Dana Robinson" w:date="2014-03-16T18:53:00Z"/>
          <w:rFonts w:ascii="Consolas" w:hAnsi="Consolas" w:cs="Consolas"/>
        </w:rPr>
      </w:pPr>
      <w:ins w:id="516" w:author="Dana Robinson" w:date="2014-03-16T18:53:00Z">
        <w:r w:rsidRPr="00C418BD">
          <w:rPr>
            <w:rFonts w:ascii="Consolas" w:hAnsi="Consolas" w:cs="Consolas"/>
          </w:rPr>
          <w:t>{</w:t>
        </w:r>
      </w:ins>
    </w:p>
    <w:p w14:paraId="0521A7E3" w14:textId="77777777" w:rsidR="00007E0F" w:rsidRDefault="00007E0F" w:rsidP="00007E0F">
      <w:pPr>
        <w:ind w:left="576"/>
        <w:rPr>
          <w:ins w:id="517" w:author="Dana Robinson" w:date="2014-03-16T18:53:00Z"/>
          <w:rFonts w:ascii="Consolas" w:hAnsi="Consolas" w:cs="Consolas"/>
        </w:rPr>
      </w:pPr>
      <w:ins w:id="518" w:author="Dana Robinson" w:date="2014-03-16T18:53:00Z">
        <w:r>
          <w:rPr>
            <w:rFonts w:ascii="Consolas" w:hAnsi="Consolas" w:cs="Consolas"/>
          </w:rPr>
          <w:t>"timestamp":</w:t>
        </w:r>
        <w:r>
          <w:rPr>
            <w:rFonts w:ascii="Consolas" w:hAnsi="Consolas" w:cs="Consolas"/>
          </w:rPr>
          <w:tab/>
        </w:r>
        <w:r>
          <w:rPr>
            <w:rFonts w:ascii="Consolas" w:hAnsi="Consolas" w:cs="Consolas"/>
          </w:rPr>
          <w:tab/>
        </w:r>
        <w:r w:rsidRPr="00DD1E65">
          <w:rPr>
            <w:rFonts w:ascii="Consolas" w:hAnsi="Consolas" w:cs="Consolas"/>
          </w:rPr>
          <w:t>&lt;</w:t>
        </w:r>
        <w:r>
          <w:rPr>
            <w:rFonts w:ascii="Consolas" w:hAnsi="Consolas" w:cs="Consolas"/>
          </w:rPr>
          <w:t>POSIX/Unix timestamp (int)&gt;</w:t>
        </w:r>
        <w:r w:rsidRPr="00DD1E65">
          <w:rPr>
            <w:rFonts w:ascii="Consolas" w:hAnsi="Consolas" w:cs="Consolas"/>
          </w:rPr>
          <w:t>,</w:t>
        </w:r>
      </w:ins>
    </w:p>
    <w:p w14:paraId="77325D3E" w14:textId="367024C8" w:rsidR="00007E0F" w:rsidRDefault="00007E0F" w:rsidP="00007E0F">
      <w:pPr>
        <w:ind w:left="576"/>
        <w:rPr>
          <w:ins w:id="519" w:author="Dana Robinson" w:date="2014-03-16T18:53:00Z"/>
          <w:rFonts w:ascii="Consolas" w:hAnsi="Consolas" w:cs="Consolas"/>
        </w:rPr>
      </w:pPr>
      <w:ins w:id="520" w:author="Dana Robinson" w:date="2014-03-16T18:53:00Z">
        <w:r w:rsidRPr="00C418BD">
          <w:rPr>
            <w:rFonts w:ascii="Consolas" w:hAnsi="Consolas" w:cs="Consolas"/>
          </w:rPr>
          <w:t>"action"</w:t>
        </w:r>
        <w:r>
          <w:rPr>
            <w:rFonts w:ascii="Consolas" w:hAnsi="Consolas" w:cs="Consolas"/>
          </w:rPr>
          <w:t>:</w:t>
        </w:r>
        <w:r>
          <w:rPr>
            <w:rFonts w:ascii="Consolas" w:hAnsi="Consolas" w:cs="Consolas"/>
          </w:rPr>
          <w:tab/>
        </w:r>
        <w:r>
          <w:rPr>
            <w:rFonts w:ascii="Consolas" w:hAnsi="Consolas" w:cs="Consolas"/>
          </w:rPr>
          <w:tab/>
        </w:r>
        <w:r w:rsidRPr="00C418BD">
          <w:rPr>
            <w:rFonts w:ascii="Consolas" w:hAnsi="Consolas" w:cs="Consolas"/>
          </w:rPr>
          <w:t>"</w:t>
        </w:r>
      </w:ins>
      <w:ins w:id="521" w:author="Dana Robinson" w:date="2014-03-16T18:54:00Z">
        <w:r>
          <w:rPr>
            <w:rFonts w:ascii="Consolas" w:hAnsi="Consolas" w:cs="Consolas"/>
          </w:rPr>
          <w:t>un</w:t>
        </w:r>
      </w:ins>
      <w:ins w:id="522" w:author="Dana Robinson" w:date="2014-03-16T18:53:00Z">
        <w:r>
          <w:rPr>
            <w:rFonts w:ascii="Consolas" w:hAnsi="Consolas" w:cs="Consolas"/>
          </w:rPr>
          <w:t>pin</w:t>
        </w:r>
        <w:r w:rsidRPr="00C418BD">
          <w:rPr>
            <w:rFonts w:ascii="Consolas" w:hAnsi="Consolas" w:cs="Consolas"/>
          </w:rPr>
          <w:t>"</w:t>
        </w:r>
        <w:r>
          <w:rPr>
            <w:rFonts w:ascii="Consolas" w:hAnsi="Consolas" w:cs="Consolas"/>
          </w:rPr>
          <w:t>,</w:t>
        </w:r>
      </w:ins>
    </w:p>
    <w:p w14:paraId="6230130D" w14:textId="77777777" w:rsidR="00007E0F" w:rsidRDefault="00007E0F" w:rsidP="00007E0F">
      <w:pPr>
        <w:ind w:left="576"/>
        <w:rPr>
          <w:ins w:id="523" w:author="Dana Robinson" w:date="2014-03-16T18:53:00Z"/>
          <w:rFonts w:ascii="Consolas" w:hAnsi="Consolas" w:cs="Consolas"/>
        </w:rPr>
      </w:pPr>
      <w:ins w:id="524" w:author="Dana Robinson" w:date="2014-03-16T18:53:00Z">
        <w:r w:rsidRPr="000E1F10">
          <w:rPr>
            <w:rFonts w:ascii="Consolas" w:hAnsi="Consolas" w:cs="Consolas"/>
          </w:rPr>
          <w:t>"</w:t>
        </w:r>
        <w:r>
          <w:rPr>
            <w:rFonts w:ascii="Consolas" w:hAnsi="Consolas" w:cs="Consolas"/>
          </w:rPr>
          <w:t>address</w:t>
        </w:r>
        <w:r w:rsidRPr="000E1F10">
          <w:rPr>
            <w:rFonts w:ascii="Consolas" w:hAnsi="Consolas" w:cs="Consolas"/>
          </w:rPr>
          <w:t>"</w:t>
        </w:r>
        <w:r>
          <w:rPr>
            <w:rFonts w:ascii="Consolas" w:hAnsi="Consolas" w:cs="Consolas"/>
          </w:rPr>
          <w:t>:</w:t>
        </w:r>
        <w:r>
          <w:rPr>
            <w:rFonts w:ascii="Consolas" w:hAnsi="Consolas" w:cs="Consolas"/>
          </w:rPr>
          <w:tab/>
        </w:r>
        <w:r>
          <w:rPr>
            <w:rFonts w:ascii="Consolas" w:hAnsi="Consolas" w:cs="Consolas"/>
          </w:rPr>
          <w:tab/>
          <w:t>&lt;int&gt;,</w:t>
        </w:r>
      </w:ins>
    </w:p>
    <w:p w14:paraId="6957B98E" w14:textId="77777777" w:rsidR="00007E0F" w:rsidRPr="00C418BD" w:rsidRDefault="00007E0F" w:rsidP="00007E0F">
      <w:pPr>
        <w:ind w:left="576"/>
        <w:rPr>
          <w:ins w:id="525" w:author="Dana Robinson" w:date="2014-03-16T18:53:00Z"/>
          <w:rFonts w:ascii="Consolas" w:hAnsi="Consolas" w:cs="Consolas"/>
        </w:rPr>
      </w:pPr>
      <w:ins w:id="526" w:author="Dana Robinson" w:date="2014-03-16T18:53:00Z">
        <w:r>
          <w:rPr>
            <w:rFonts w:ascii="Consolas" w:hAnsi="Consolas" w:cs="Consolas"/>
          </w:rPr>
          <w:t>"returned":</w:t>
        </w:r>
        <w:r>
          <w:rPr>
            <w:rFonts w:ascii="Consolas" w:hAnsi="Consolas" w:cs="Consolas"/>
          </w:rPr>
          <w:tab/>
        </w:r>
        <w:r>
          <w:rPr>
            <w:rFonts w:ascii="Consolas" w:hAnsi="Consolas" w:cs="Consolas"/>
          </w:rPr>
          <w:tab/>
          <w:t>&lt;int&gt;</w:t>
        </w:r>
      </w:ins>
    </w:p>
    <w:p w14:paraId="657662A3" w14:textId="77777777" w:rsidR="00007E0F" w:rsidRDefault="00007E0F" w:rsidP="00007E0F">
      <w:pPr>
        <w:rPr>
          <w:ins w:id="527" w:author="Dana Robinson" w:date="2014-03-16T18:55:00Z"/>
          <w:rFonts w:ascii="Consolas" w:hAnsi="Consolas" w:cs="Consolas"/>
        </w:rPr>
      </w:pPr>
      <w:ins w:id="528" w:author="Dana Robinson" w:date="2014-03-16T18:53:00Z">
        <w:r w:rsidRPr="00C418BD">
          <w:rPr>
            <w:rFonts w:ascii="Consolas" w:hAnsi="Consolas" w:cs="Consolas"/>
          </w:rPr>
          <w:t>}</w:t>
        </w:r>
      </w:ins>
    </w:p>
    <w:p w14:paraId="257C8F54" w14:textId="4BCA311B" w:rsidR="00B858B6" w:rsidRDefault="000B41A8" w:rsidP="00B858B6">
      <w:pPr>
        <w:pStyle w:val="Heading3"/>
        <w:rPr>
          <w:ins w:id="529" w:author="Dana Robinson" w:date="2014-03-16T18:55:00Z"/>
        </w:rPr>
      </w:pPr>
      <w:ins w:id="530" w:author="Dana Robinson" w:date="2014-03-16T18:55:00Z">
        <w:r>
          <w:t>Destro</w:t>
        </w:r>
        <w:r w:rsidR="00B858B6">
          <w:t>y</w:t>
        </w:r>
        <w:r w:rsidR="00B858B6">
          <w:t xml:space="preserve"> Flush Dependency</w:t>
        </w:r>
      </w:ins>
    </w:p>
    <w:p w14:paraId="36935352" w14:textId="3ACEDD03" w:rsidR="00B858B6" w:rsidRDefault="00B858B6" w:rsidP="00B858B6">
      <w:pPr>
        <w:rPr>
          <w:ins w:id="531" w:author="Dana Robinson" w:date="2014-03-16T18:55:00Z"/>
        </w:rPr>
      </w:pPr>
      <w:ins w:id="532" w:author="Dana Robinson" w:date="2014-03-16T18:55:00Z">
        <w:r>
          <w:t>This message is emitted when a flush dependency</w:t>
        </w:r>
        <w:r w:rsidRPr="00B858B6">
          <w:t xml:space="preserve"> </w:t>
        </w:r>
        <w:r>
          <w:t>between two pieces of metadata in the cache</w:t>
        </w:r>
        <w:r>
          <w:t xml:space="preserve"> </w:t>
        </w:r>
        <w:r>
          <w:t>is being destroyed.</w:t>
        </w:r>
      </w:ins>
    </w:p>
    <w:p w14:paraId="4CF04768" w14:textId="77777777" w:rsidR="00B858B6" w:rsidRPr="00C418BD" w:rsidRDefault="00B858B6" w:rsidP="00B858B6">
      <w:pPr>
        <w:rPr>
          <w:ins w:id="533" w:author="Dana Robinson" w:date="2014-03-16T18:55:00Z"/>
          <w:rFonts w:ascii="Consolas" w:hAnsi="Consolas" w:cs="Consolas"/>
        </w:rPr>
      </w:pPr>
      <w:ins w:id="534" w:author="Dana Robinson" w:date="2014-03-16T18:55:00Z">
        <w:r w:rsidRPr="00C418BD">
          <w:rPr>
            <w:rFonts w:ascii="Consolas" w:hAnsi="Consolas" w:cs="Consolas"/>
          </w:rPr>
          <w:lastRenderedPageBreak/>
          <w:t>{</w:t>
        </w:r>
      </w:ins>
    </w:p>
    <w:p w14:paraId="38F039B9" w14:textId="77777777" w:rsidR="00B858B6" w:rsidRDefault="00B858B6" w:rsidP="00B858B6">
      <w:pPr>
        <w:ind w:left="576"/>
        <w:rPr>
          <w:ins w:id="535" w:author="Dana Robinson" w:date="2014-03-16T18:55:00Z"/>
          <w:rFonts w:ascii="Consolas" w:hAnsi="Consolas" w:cs="Consolas"/>
        </w:rPr>
      </w:pPr>
      <w:ins w:id="536" w:author="Dana Robinson" w:date="2014-03-16T18:55:00Z">
        <w:r>
          <w:rPr>
            <w:rFonts w:ascii="Consolas" w:hAnsi="Consolas" w:cs="Consolas"/>
          </w:rPr>
          <w:t>"timestamp":</w:t>
        </w:r>
        <w:r>
          <w:rPr>
            <w:rFonts w:ascii="Consolas" w:hAnsi="Consolas" w:cs="Consolas"/>
          </w:rPr>
          <w:tab/>
        </w:r>
        <w:r>
          <w:rPr>
            <w:rFonts w:ascii="Consolas" w:hAnsi="Consolas" w:cs="Consolas"/>
          </w:rPr>
          <w:tab/>
        </w:r>
        <w:r w:rsidRPr="00DD1E65">
          <w:rPr>
            <w:rFonts w:ascii="Consolas" w:hAnsi="Consolas" w:cs="Consolas"/>
          </w:rPr>
          <w:t>&lt;</w:t>
        </w:r>
        <w:r>
          <w:rPr>
            <w:rFonts w:ascii="Consolas" w:hAnsi="Consolas" w:cs="Consolas"/>
          </w:rPr>
          <w:t>POSIX/Unix timestamp (int)&gt;</w:t>
        </w:r>
        <w:r w:rsidRPr="00DD1E65">
          <w:rPr>
            <w:rFonts w:ascii="Consolas" w:hAnsi="Consolas" w:cs="Consolas"/>
          </w:rPr>
          <w:t>,</w:t>
        </w:r>
      </w:ins>
    </w:p>
    <w:p w14:paraId="72E338FC" w14:textId="315A57B4" w:rsidR="00B858B6" w:rsidRDefault="00B858B6" w:rsidP="00B858B6">
      <w:pPr>
        <w:ind w:left="576"/>
        <w:rPr>
          <w:ins w:id="537" w:author="Dana Robinson" w:date="2014-03-16T18:55:00Z"/>
          <w:rFonts w:ascii="Consolas" w:hAnsi="Consolas" w:cs="Consolas"/>
        </w:rPr>
      </w:pPr>
      <w:ins w:id="538" w:author="Dana Robinson" w:date="2014-03-16T18:55:00Z">
        <w:r w:rsidRPr="00C418BD">
          <w:rPr>
            <w:rFonts w:ascii="Consolas" w:hAnsi="Consolas" w:cs="Consolas"/>
          </w:rPr>
          <w:t>"action"</w:t>
        </w:r>
        <w:r>
          <w:rPr>
            <w:rFonts w:ascii="Consolas" w:hAnsi="Consolas" w:cs="Consolas"/>
          </w:rPr>
          <w:t>:</w:t>
        </w:r>
        <w:r>
          <w:rPr>
            <w:rFonts w:ascii="Consolas" w:hAnsi="Consolas" w:cs="Consolas"/>
          </w:rPr>
          <w:tab/>
        </w:r>
        <w:r>
          <w:rPr>
            <w:rFonts w:ascii="Consolas" w:hAnsi="Consolas" w:cs="Consolas"/>
          </w:rPr>
          <w:tab/>
        </w:r>
        <w:r w:rsidRPr="00C418BD">
          <w:rPr>
            <w:rFonts w:ascii="Consolas" w:hAnsi="Consolas" w:cs="Consolas"/>
          </w:rPr>
          <w:t>"</w:t>
        </w:r>
        <w:r>
          <w:rPr>
            <w:rFonts w:ascii="Consolas" w:hAnsi="Consolas" w:cs="Consolas"/>
          </w:rPr>
          <w:t>destroy</w:t>
        </w:r>
        <w:r>
          <w:rPr>
            <w:rFonts w:ascii="Consolas" w:hAnsi="Consolas" w:cs="Consolas"/>
          </w:rPr>
          <w:t>_fd</w:t>
        </w:r>
        <w:r w:rsidRPr="00C418BD">
          <w:rPr>
            <w:rFonts w:ascii="Consolas" w:hAnsi="Consolas" w:cs="Consolas"/>
          </w:rPr>
          <w:t>"</w:t>
        </w:r>
        <w:r>
          <w:rPr>
            <w:rFonts w:ascii="Consolas" w:hAnsi="Consolas" w:cs="Consolas"/>
          </w:rPr>
          <w:t>,</w:t>
        </w:r>
      </w:ins>
    </w:p>
    <w:p w14:paraId="120E0007" w14:textId="77777777" w:rsidR="00B858B6" w:rsidRDefault="00B858B6" w:rsidP="00B858B6">
      <w:pPr>
        <w:ind w:left="576"/>
        <w:rPr>
          <w:ins w:id="539" w:author="Dana Robinson" w:date="2014-03-16T18:55:00Z"/>
          <w:rFonts w:ascii="Consolas" w:hAnsi="Consolas" w:cs="Consolas"/>
        </w:rPr>
      </w:pPr>
      <w:ins w:id="540" w:author="Dana Robinson" w:date="2014-03-16T18:55:00Z">
        <w:r w:rsidRPr="000E1F10">
          <w:rPr>
            <w:rFonts w:ascii="Consolas" w:hAnsi="Consolas" w:cs="Consolas"/>
          </w:rPr>
          <w:t>"</w:t>
        </w:r>
        <w:r>
          <w:rPr>
            <w:rFonts w:ascii="Consolas" w:hAnsi="Consolas" w:cs="Consolas"/>
          </w:rPr>
          <w:t>parent_addr</w:t>
        </w:r>
        <w:r w:rsidRPr="000E1F10">
          <w:rPr>
            <w:rFonts w:ascii="Consolas" w:hAnsi="Consolas" w:cs="Consolas"/>
          </w:rPr>
          <w:t>"</w:t>
        </w:r>
        <w:r>
          <w:rPr>
            <w:rFonts w:ascii="Consolas" w:hAnsi="Consolas" w:cs="Consolas"/>
          </w:rPr>
          <w:t>:</w:t>
        </w:r>
        <w:r>
          <w:rPr>
            <w:rFonts w:ascii="Consolas" w:hAnsi="Consolas" w:cs="Consolas"/>
          </w:rPr>
          <w:tab/>
          <w:t>&lt;int&gt;,</w:t>
        </w:r>
      </w:ins>
    </w:p>
    <w:p w14:paraId="3E23D659" w14:textId="77777777" w:rsidR="00B858B6" w:rsidRDefault="00B858B6" w:rsidP="00B858B6">
      <w:pPr>
        <w:ind w:left="576"/>
        <w:rPr>
          <w:ins w:id="541" w:author="Dana Robinson" w:date="2014-03-16T18:55:00Z"/>
          <w:rFonts w:ascii="Consolas" w:hAnsi="Consolas" w:cs="Consolas"/>
        </w:rPr>
      </w:pPr>
      <w:ins w:id="542" w:author="Dana Robinson" w:date="2014-03-16T18:55:00Z">
        <w:r w:rsidRPr="000E1F10">
          <w:rPr>
            <w:rFonts w:ascii="Consolas" w:hAnsi="Consolas" w:cs="Consolas"/>
          </w:rPr>
          <w:t>"</w:t>
        </w:r>
        <w:r>
          <w:rPr>
            <w:rFonts w:ascii="Consolas" w:hAnsi="Consolas" w:cs="Consolas"/>
          </w:rPr>
          <w:t>child_addr</w:t>
        </w:r>
        <w:r w:rsidRPr="000E1F10">
          <w:rPr>
            <w:rFonts w:ascii="Consolas" w:hAnsi="Consolas" w:cs="Consolas"/>
          </w:rPr>
          <w:t>"</w:t>
        </w:r>
        <w:r>
          <w:rPr>
            <w:rFonts w:ascii="Consolas" w:hAnsi="Consolas" w:cs="Consolas"/>
          </w:rPr>
          <w:t>:</w:t>
        </w:r>
        <w:r>
          <w:rPr>
            <w:rFonts w:ascii="Consolas" w:hAnsi="Consolas" w:cs="Consolas"/>
          </w:rPr>
          <w:tab/>
          <w:t>&lt;int&gt;,</w:t>
        </w:r>
      </w:ins>
    </w:p>
    <w:p w14:paraId="7FE2EAF2" w14:textId="77777777" w:rsidR="00B858B6" w:rsidRPr="00C418BD" w:rsidRDefault="00B858B6" w:rsidP="00B858B6">
      <w:pPr>
        <w:ind w:left="576"/>
        <w:rPr>
          <w:ins w:id="543" w:author="Dana Robinson" w:date="2014-03-16T18:55:00Z"/>
          <w:rFonts w:ascii="Consolas" w:hAnsi="Consolas" w:cs="Consolas"/>
        </w:rPr>
      </w:pPr>
      <w:ins w:id="544" w:author="Dana Robinson" w:date="2014-03-16T18:55:00Z">
        <w:r>
          <w:rPr>
            <w:rFonts w:ascii="Consolas" w:hAnsi="Consolas" w:cs="Consolas"/>
          </w:rPr>
          <w:t>"returned":</w:t>
        </w:r>
        <w:r>
          <w:rPr>
            <w:rFonts w:ascii="Consolas" w:hAnsi="Consolas" w:cs="Consolas"/>
          </w:rPr>
          <w:tab/>
        </w:r>
        <w:r>
          <w:rPr>
            <w:rFonts w:ascii="Consolas" w:hAnsi="Consolas" w:cs="Consolas"/>
          </w:rPr>
          <w:tab/>
          <w:t>&lt;int&gt;</w:t>
        </w:r>
      </w:ins>
    </w:p>
    <w:p w14:paraId="3F5C4538" w14:textId="77777777" w:rsidR="00B858B6" w:rsidRPr="00C418BD" w:rsidRDefault="00B858B6" w:rsidP="00B858B6">
      <w:pPr>
        <w:rPr>
          <w:ins w:id="545" w:author="Dana Robinson" w:date="2014-03-16T18:55:00Z"/>
          <w:rFonts w:ascii="Consolas" w:hAnsi="Consolas" w:cs="Consolas"/>
        </w:rPr>
      </w:pPr>
      <w:ins w:id="546" w:author="Dana Robinson" w:date="2014-03-16T18:55:00Z">
        <w:r w:rsidRPr="00C418BD">
          <w:rPr>
            <w:rFonts w:ascii="Consolas" w:hAnsi="Consolas" w:cs="Consolas"/>
          </w:rPr>
          <w:t>}</w:t>
        </w:r>
      </w:ins>
    </w:p>
    <w:p w14:paraId="0A3EC79D" w14:textId="77777777" w:rsidR="00B858B6" w:rsidRDefault="00B858B6" w:rsidP="00007E0F">
      <w:pPr>
        <w:rPr>
          <w:ins w:id="547" w:author="Dana Robinson" w:date="2014-03-16T18:53:00Z"/>
          <w:rFonts w:ascii="Consolas" w:hAnsi="Consolas" w:cs="Consolas"/>
        </w:rPr>
      </w:pPr>
    </w:p>
    <w:p w14:paraId="6C511D07" w14:textId="6637CBF3" w:rsidR="00F07953" w:rsidRDefault="00F07953" w:rsidP="00F07953">
      <w:pPr>
        <w:pStyle w:val="Heading3"/>
        <w:rPr>
          <w:ins w:id="548" w:author="Dana Robinson" w:date="2014-03-16T22:20:00Z"/>
        </w:rPr>
      </w:pPr>
      <w:ins w:id="549" w:author="Dana Robinson" w:date="2014-03-16T22:20:00Z">
        <w:r>
          <w:t>Unprotect Entry</w:t>
        </w:r>
      </w:ins>
    </w:p>
    <w:p w14:paraId="7ED39837" w14:textId="3911CA24" w:rsidR="00F07953" w:rsidRDefault="00F07953" w:rsidP="00F07953">
      <w:pPr>
        <w:rPr>
          <w:ins w:id="550" w:author="Dana Robinson" w:date="2014-03-16T22:20:00Z"/>
        </w:rPr>
      </w:pPr>
      <w:ins w:id="551" w:author="Dana Robinson" w:date="2014-03-16T22:20:00Z">
        <w:r>
          <w:t>This message is emitted when a</w:t>
        </w:r>
        <w:r>
          <w:t>n entry in the cache is unprotected</w:t>
        </w:r>
        <w:r>
          <w:t>.</w:t>
        </w:r>
      </w:ins>
    </w:p>
    <w:p w14:paraId="16836DCB" w14:textId="77777777" w:rsidR="00F07953" w:rsidRPr="00C418BD" w:rsidRDefault="00F07953" w:rsidP="00F07953">
      <w:pPr>
        <w:rPr>
          <w:ins w:id="552" w:author="Dana Robinson" w:date="2014-03-16T22:20:00Z"/>
          <w:rFonts w:ascii="Consolas" w:hAnsi="Consolas" w:cs="Consolas"/>
        </w:rPr>
      </w:pPr>
      <w:ins w:id="553" w:author="Dana Robinson" w:date="2014-03-16T22:20:00Z">
        <w:r w:rsidRPr="00C418BD">
          <w:rPr>
            <w:rFonts w:ascii="Consolas" w:hAnsi="Consolas" w:cs="Consolas"/>
          </w:rPr>
          <w:t>{</w:t>
        </w:r>
      </w:ins>
    </w:p>
    <w:p w14:paraId="4B17C94E" w14:textId="77777777" w:rsidR="00F07953" w:rsidRDefault="00F07953" w:rsidP="00F07953">
      <w:pPr>
        <w:ind w:left="576"/>
        <w:rPr>
          <w:ins w:id="554" w:author="Dana Robinson" w:date="2014-03-16T22:20:00Z"/>
          <w:rFonts w:ascii="Consolas" w:hAnsi="Consolas" w:cs="Consolas"/>
        </w:rPr>
      </w:pPr>
      <w:ins w:id="555" w:author="Dana Robinson" w:date="2014-03-16T22:20:00Z">
        <w:r>
          <w:rPr>
            <w:rFonts w:ascii="Consolas" w:hAnsi="Consolas" w:cs="Consolas"/>
          </w:rPr>
          <w:t>"timestamp":</w:t>
        </w:r>
        <w:r>
          <w:rPr>
            <w:rFonts w:ascii="Consolas" w:hAnsi="Consolas" w:cs="Consolas"/>
          </w:rPr>
          <w:tab/>
        </w:r>
        <w:r>
          <w:rPr>
            <w:rFonts w:ascii="Consolas" w:hAnsi="Consolas" w:cs="Consolas"/>
          </w:rPr>
          <w:tab/>
        </w:r>
        <w:r w:rsidRPr="00DD1E65">
          <w:rPr>
            <w:rFonts w:ascii="Consolas" w:hAnsi="Consolas" w:cs="Consolas"/>
          </w:rPr>
          <w:t>&lt;</w:t>
        </w:r>
        <w:r>
          <w:rPr>
            <w:rFonts w:ascii="Consolas" w:hAnsi="Consolas" w:cs="Consolas"/>
          </w:rPr>
          <w:t>POSIX/Unix timestamp (int)&gt;</w:t>
        </w:r>
        <w:r w:rsidRPr="00DD1E65">
          <w:rPr>
            <w:rFonts w:ascii="Consolas" w:hAnsi="Consolas" w:cs="Consolas"/>
          </w:rPr>
          <w:t>,</w:t>
        </w:r>
      </w:ins>
    </w:p>
    <w:p w14:paraId="6A9296E4" w14:textId="69DF8889" w:rsidR="00F07953" w:rsidRDefault="00F07953" w:rsidP="00F07953">
      <w:pPr>
        <w:ind w:left="576"/>
        <w:rPr>
          <w:ins w:id="556" w:author="Dana Robinson" w:date="2014-03-16T22:20:00Z"/>
          <w:rFonts w:ascii="Consolas" w:hAnsi="Consolas" w:cs="Consolas"/>
        </w:rPr>
      </w:pPr>
      <w:ins w:id="557" w:author="Dana Robinson" w:date="2014-03-16T22:20:00Z">
        <w:r w:rsidRPr="00C418BD">
          <w:rPr>
            <w:rFonts w:ascii="Consolas" w:hAnsi="Consolas" w:cs="Consolas"/>
          </w:rPr>
          <w:t>"action"</w:t>
        </w:r>
        <w:r>
          <w:rPr>
            <w:rFonts w:ascii="Consolas" w:hAnsi="Consolas" w:cs="Consolas"/>
          </w:rPr>
          <w:t>:</w:t>
        </w:r>
        <w:r>
          <w:rPr>
            <w:rFonts w:ascii="Consolas" w:hAnsi="Consolas" w:cs="Consolas"/>
          </w:rPr>
          <w:tab/>
        </w:r>
        <w:r>
          <w:rPr>
            <w:rFonts w:ascii="Consolas" w:hAnsi="Consolas" w:cs="Consolas"/>
          </w:rPr>
          <w:tab/>
        </w:r>
        <w:r w:rsidRPr="00C418BD">
          <w:rPr>
            <w:rFonts w:ascii="Consolas" w:hAnsi="Consolas" w:cs="Consolas"/>
          </w:rPr>
          <w:t>"</w:t>
        </w:r>
        <w:r>
          <w:rPr>
            <w:rFonts w:ascii="Consolas" w:hAnsi="Consolas" w:cs="Consolas"/>
          </w:rPr>
          <w:t>unprotect</w:t>
        </w:r>
        <w:r w:rsidRPr="00C418BD">
          <w:rPr>
            <w:rFonts w:ascii="Consolas" w:hAnsi="Consolas" w:cs="Consolas"/>
          </w:rPr>
          <w:t>"</w:t>
        </w:r>
        <w:r>
          <w:rPr>
            <w:rFonts w:ascii="Consolas" w:hAnsi="Consolas" w:cs="Consolas"/>
          </w:rPr>
          <w:t>,</w:t>
        </w:r>
      </w:ins>
    </w:p>
    <w:p w14:paraId="14B395B4" w14:textId="27B343A2" w:rsidR="00F07953" w:rsidRDefault="00F07953" w:rsidP="00F07953">
      <w:pPr>
        <w:ind w:left="576"/>
        <w:rPr>
          <w:ins w:id="558" w:author="Dana Robinson" w:date="2014-03-16T22:20:00Z"/>
          <w:rFonts w:ascii="Consolas" w:hAnsi="Consolas" w:cs="Consolas"/>
        </w:rPr>
      </w:pPr>
      <w:ins w:id="559" w:author="Dana Robinson" w:date="2014-03-16T22:20:00Z">
        <w:r w:rsidRPr="000E1F10">
          <w:rPr>
            <w:rFonts w:ascii="Consolas" w:hAnsi="Consolas" w:cs="Consolas"/>
          </w:rPr>
          <w:t>"</w:t>
        </w:r>
        <w:r>
          <w:rPr>
            <w:rFonts w:ascii="Consolas" w:hAnsi="Consolas" w:cs="Consolas"/>
          </w:rPr>
          <w:t>address</w:t>
        </w:r>
        <w:r w:rsidRPr="000E1F10">
          <w:rPr>
            <w:rFonts w:ascii="Consolas" w:hAnsi="Consolas" w:cs="Consolas"/>
          </w:rPr>
          <w:t>"</w:t>
        </w:r>
        <w:r>
          <w:rPr>
            <w:rFonts w:ascii="Consolas" w:hAnsi="Consolas" w:cs="Consolas"/>
          </w:rPr>
          <w:t>:</w:t>
        </w:r>
        <w:r>
          <w:rPr>
            <w:rFonts w:ascii="Consolas" w:hAnsi="Consolas" w:cs="Consolas"/>
          </w:rPr>
          <w:tab/>
        </w:r>
        <w:r>
          <w:rPr>
            <w:rFonts w:ascii="Consolas" w:hAnsi="Consolas" w:cs="Consolas"/>
          </w:rPr>
          <w:tab/>
          <w:t>&lt;int&gt;,</w:t>
        </w:r>
      </w:ins>
    </w:p>
    <w:p w14:paraId="4882CAF2" w14:textId="76A6F29E" w:rsidR="00F07953" w:rsidRDefault="00F07953" w:rsidP="00F07953">
      <w:pPr>
        <w:ind w:left="576"/>
        <w:rPr>
          <w:ins w:id="560" w:author="Dana Robinson" w:date="2014-03-16T22:21:00Z"/>
          <w:rFonts w:ascii="Consolas" w:hAnsi="Consolas" w:cs="Consolas"/>
        </w:rPr>
      </w:pPr>
      <w:ins w:id="561" w:author="Dana Robinson" w:date="2014-03-16T22:20:00Z">
        <w:r w:rsidRPr="000E1F10">
          <w:rPr>
            <w:rFonts w:ascii="Consolas" w:hAnsi="Consolas" w:cs="Consolas"/>
          </w:rPr>
          <w:t>"</w:t>
        </w:r>
      </w:ins>
      <w:ins w:id="562" w:author="Dana Robinson" w:date="2014-03-16T22:21:00Z">
        <w:r>
          <w:rPr>
            <w:rFonts w:ascii="Consolas" w:hAnsi="Consolas" w:cs="Consolas"/>
          </w:rPr>
          <w:t>type_</w:t>
        </w:r>
      </w:ins>
      <w:ins w:id="563" w:author="Dana Robinson" w:date="2014-03-16T22:20:00Z">
        <w:r>
          <w:rPr>
            <w:rFonts w:ascii="Consolas" w:hAnsi="Consolas" w:cs="Consolas"/>
          </w:rPr>
          <w:t>id</w:t>
        </w:r>
        <w:r w:rsidRPr="000E1F10">
          <w:rPr>
            <w:rFonts w:ascii="Consolas" w:hAnsi="Consolas" w:cs="Consolas"/>
          </w:rPr>
          <w:t>"</w:t>
        </w:r>
        <w:r>
          <w:rPr>
            <w:rFonts w:ascii="Consolas" w:hAnsi="Consolas" w:cs="Consolas"/>
          </w:rPr>
          <w:t>:</w:t>
        </w:r>
      </w:ins>
      <w:ins w:id="564" w:author="Dana Robinson" w:date="2014-03-16T22:21:00Z">
        <w:r>
          <w:rPr>
            <w:rFonts w:ascii="Consolas" w:hAnsi="Consolas" w:cs="Consolas"/>
          </w:rPr>
          <w:tab/>
        </w:r>
      </w:ins>
      <w:ins w:id="565" w:author="Dana Robinson" w:date="2014-03-16T22:20:00Z">
        <w:r>
          <w:rPr>
            <w:rFonts w:ascii="Consolas" w:hAnsi="Consolas" w:cs="Consolas"/>
          </w:rPr>
          <w:tab/>
          <w:t>&lt;int&gt;,</w:t>
        </w:r>
      </w:ins>
    </w:p>
    <w:p w14:paraId="5CE64E87" w14:textId="21B156D3" w:rsidR="00F07953" w:rsidRDefault="00F07953" w:rsidP="00F07953">
      <w:pPr>
        <w:ind w:left="576"/>
        <w:rPr>
          <w:ins w:id="566" w:author="Dana Robinson" w:date="2014-03-16T22:20:00Z"/>
          <w:rFonts w:ascii="Consolas" w:hAnsi="Consolas" w:cs="Consolas"/>
        </w:rPr>
        <w:pPrChange w:id="567" w:author="Dana Robinson" w:date="2014-03-16T22:21:00Z">
          <w:pPr>
            <w:ind w:left="576"/>
          </w:pPr>
        </w:pPrChange>
      </w:pPr>
      <w:ins w:id="568" w:author="Dana Robinson" w:date="2014-03-16T22:21:00Z">
        <w:r w:rsidRPr="000E1F10">
          <w:rPr>
            <w:rFonts w:ascii="Consolas" w:hAnsi="Consolas" w:cs="Consolas"/>
          </w:rPr>
          <w:t>"</w:t>
        </w:r>
        <w:r>
          <w:rPr>
            <w:rFonts w:ascii="Consolas" w:hAnsi="Consolas" w:cs="Consolas"/>
          </w:rPr>
          <w:t>flags</w:t>
        </w:r>
        <w:r w:rsidRPr="000E1F10">
          <w:rPr>
            <w:rFonts w:ascii="Consolas" w:hAnsi="Consolas" w:cs="Consolas"/>
          </w:rPr>
          <w:t>"</w:t>
        </w:r>
        <w:r>
          <w:rPr>
            <w:rFonts w:ascii="Consolas" w:hAnsi="Consolas" w:cs="Consolas"/>
          </w:rPr>
          <w:t>:</w:t>
        </w:r>
        <w:r>
          <w:rPr>
            <w:rFonts w:ascii="Consolas" w:hAnsi="Consolas" w:cs="Consolas"/>
          </w:rPr>
          <w:tab/>
        </w:r>
        <w:r>
          <w:rPr>
            <w:rFonts w:ascii="Consolas" w:hAnsi="Consolas" w:cs="Consolas"/>
          </w:rPr>
          <w:tab/>
          <w:t>&lt;int&gt;,</w:t>
        </w:r>
      </w:ins>
    </w:p>
    <w:p w14:paraId="5CB0745D" w14:textId="77777777" w:rsidR="00F07953" w:rsidRPr="00C418BD" w:rsidRDefault="00F07953" w:rsidP="00F07953">
      <w:pPr>
        <w:ind w:left="576"/>
        <w:rPr>
          <w:ins w:id="569" w:author="Dana Robinson" w:date="2014-03-16T22:20:00Z"/>
          <w:rFonts w:ascii="Consolas" w:hAnsi="Consolas" w:cs="Consolas"/>
        </w:rPr>
      </w:pPr>
      <w:ins w:id="570" w:author="Dana Robinson" w:date="2014-03-16T22:20:00Z">
        <w:r>
          <w:rPr>
            <w:rFonts w:ascii="Consolas" w:hAnsi="Consolas" w:cs="Consolas"/>
          </w:rPr>
          <w:t>"returned":</w:t>
        </w:r>
        <w:r>
          <w:rPr>
            <w:rFonts w:ascii="Consolas" w:hAnsi="Consolas" w:cs="Consolas"/>
          </w:rPr>
          <w:tab/>
        </w:r>
        <w:r>
          <w:rPr>
            <w:rFonts w:ascii="Consolas" w:hAnsi="Consolas" w:cs="Consolas"/>
          </w:rPr>
          <w:tab/>
          <w:t>&lt;int&gt;</w:t>
        </w:r>
      </w:ins>
    </w:p>
    <w:p w14:paraId="786CF471" w14:textId="77777777" w:rsidR="00F07953" w:rsidRPr="00C418BD" w:rsidRDefault="00F07953" w:rsidP="00F07953">
      <w:pPr>
        <w:rPr>
          <w:ins w:id="571" w:author="Dana Robinson" w:date="2014-03-16T22:20:00Z"/>
          <w:rFonts w:ascii="Consolas" w:hAnsi="Consolas" w:cs="Consolas"/>
        </w:rPr>
      </w:pPr>
      <w:ins w:id="572" w:author="Dana Robinson" w:date="2014-03-16T22:20:00Z">
        <w:r w:rsidRPr="00C418BD">
          <w:rPr>
            <w:rFonts w:ascii="Consolas" w:hAnsi="Consolas" w:cs="Consolas"/>
          </w:rPr>
          <w:t>}</w:t>
        </w:r>
      </w:ins>
    </w:p>
    <w:p w14:paraId="511D6B54" w14:textId="77777777" w:rsidR="00374A3F" w:rsidRPr="00374A3F" w:rsidDel="00CB20B2" w:rsidRDefault="00374A3F" w:rsidP="00374A3F">
      <w:pPr>
        <w:rPr>
          <w:del w:id="573" w:author="Dana Robinson" w:date="2014-03-16T16:07:00Z"/>
        </w:rPr>
      </w:pPr>
    </w:p>
    <w:p w14:paraId="155689C8" w14:textId="531924FB" w:rsidR="00D3482F" w:rsidDel="00CB20B2" w:rsidRDefault="00D3482F" w:rsidP="00CD7018">
      <w:pPr>
        <w:pStyle w:val="Heading2"/>
        <w:rPr>
          <w:del w:id="574" w:author="Dana Robinson" w:date="2014-03-16T16:07:00Z"/>
        </w:rPr>
      </w:pPr>
      <w:del w:id="575" w:author="Dana Robinson" w:date="2014-03-16T16:07:00Z">
        <w:r w:rsidDel="00CB20B2">
          <w:delText>Flush</w:delText>
        </w:r>
        <w:r w:rsidR="003A12F5" w:rsidDel="00CB20B2">
          <w:delText xml:space="preserve"> Entry</w:delText>
        </w:r>
      </w:del>
    </w:p>
    <w:p w14:paraId="551CA4F3" w14:textId="2308263E" w:rsidR="00374A3F" w:rsidDel="00CB20B2" w:rsidRDefault="00374A3F" w:rsidP="00374A3F">
      <w:pPr>
        <w:rPr>
          <w:del w:id="576" w:author="Dana Robinson" w:date="2014-03-16T16:07:00Z"/>
        </w:rPr>
      </w:pPr>
      <w:del w:id="577" w:author="Dana Robinson" w:date="2014-03-16T16:07:00Z">
        <w:r w:rsidDel="00CB20B2">
          <w:delText>This message is emitted when a dirty cache entry is flushed from the file.</w:delText>
        </w:r>
      </w:del>
    </w:p>
    <w:p w14:paraId="53328B73" w14:textId="19A15A97" w:rsidR="00374A3F" w:rsidRPr="00C418BD" w:rsidDel="00CB20B2" w:rsidRDefault="00C418BD" w:rsidP="00374A3F">
      <w:pPr>
        <w:rPr>
          <w:del w:id="578" w:author="Dana Robinson" w:date="2014-03-16T16:07:00Z"/>
          <w:rFonts w:ascii="Consolas" w:hAnsi="Consolas" w:cs="Consolas"/>
        </w:rPr>
      </w:pPr>
      <w:del w:id="579" w:author="Dana Robinson" w:date="2014-03-16T16:07:00Z">
        <w:r w:rsidRPr="00C418BD" w:rsidDel="00CB20B2">
          <w:rPr>
            <w:rFonts w:ascii="Consolas" w:hAnsi="Consolas" w:cs="Consolas"/>
          </w:rPr>
          <w:delText>{</w:delText>
        </w:r>
      </w:del>
    </w:p>
    <w:p w14:paraId="635522E6" w14:textId="5E1D1BAF" w:rsidR="00C418BD" w:rsidRPr="00C418BD" w:rsidDel="00CB20B2" w:rsidRDefault="00C418BD" w:rsidP="00C418BD">
      <w:pPr>
        <w:ind w:firstLine="576"/>
        <w:rPr>
          <w:del w:id="580" w:author="Dana Robinson" w:date="2014-03-16T16:07:00Z"/>
          <w:rFonts w:ascii="Consolas" w:hAnsi="Consolas" w:cs="Consolas"/>
        </w:rPr>
      </w:pPr>
      <w:del w:id="581" w:author="Dana Robinson" w:date="2014-03-16T16:07:00Z">
        <w:r w:rsidRPr="00C418BD" w:rsidDel="00CB20B2">
          <w:rPr>
            <w:rFonts w:ascii="Consolas" w:hAnsi="Consolas" w:cs="Consolas"/>
          </w:rPr>
          <w:delText>"time" = &lt;int&gt;</w:delText>
        </w:r>
      </w:del>
    </w:p>
    <w:p w14:paraId="5D1354E2" w14:textId="1DBBF7B2" w:rsidR="00374A3F" w:rsidRPr="00C418BD" w:rsidDel="00CB20B2" w:rsidRDefault="00374A3F" w:rsidP="00374A3F">
      <w:pPr>
        <w:ind w:left="576"/>
        <w:rPr>
          <w:del w:id="582" w:author="Dana Robinson" w:date="2014-03-16T16:07:00Z"/>
          <w:rFonts w:ascii="Consolas" w:hAnsi="Consolas" w:cs="Consolas"/>
        </w:rPr>
      </w:pPr>
      <w:del w:id="583" w:author="Dana Robinson" w:date="2014-03-16T16:07:00Z">
        <w:r w:rsidRPr="00C418BD" w:rsidDel="00CB20B2">
          <w:rPr>
            <w:rFonts w:ascii="Consolas" w:hAnsi="Consolas" w:cs="Consolas"/>
          </w:rPr>
          <w:delText>"action" = "flush"</w:delText>
        </w:r>
      </w:del>
    </w:p>
    <w:p w14:paraId="49AC3D5D" w14:textId="4F1A2973" w:rsidR="00374A3F" w:rsidRPr="00C418BD" w:rsidDel="00CB20B2" w:rsidRDefault="00374A3F" w:rsidP="00374A3F">
      <w:pPr>
        <w:ind w:left="576"/>
        <w:rPr>
          <w:del w:id="584" w:author="Dana Robinson" w:date="2014-03-16T16:07:00Z"/>
          <w:rFonts w:ascii="Consolas" w:hAnsi="Consolas" w:cs="Consolas"/>
        </w:rPr>
      </w:pPr>
      <w:del w:id="585" w:author="Dana Robinson" w:date="2014-03-16T16:07:00Z">
        <w:r w:rsidRPr="00C418BD" w:rsidDel="00CB20B2">
          <w:rPr>
            <w:rFonts w:ascii="Consolas" w:hAnsi="Consolas" w:cs="Consolas"/>
          </w:rPr>
          <w:delText xml:space="preserve">"value" = </w:delText>
        </w:r>
      </w:del>
    </w:p>
    <w:p w14:paraId="6FBAFBC3" w14:textId="39B50D0D" w:rsidR="00374A3F" w:rsidRPr="00C418BD" w:rsidDel="00CB20B2" w:rsidRDefault="00374A3F" w:rsidP="00374A3F">
      <w:pPr>
        <w:ind w:left="576" w:firstLine="144"/>
        <w:rPr>
          <w:del w:id="586" w:author="Dana Robinson" w:date="2014-03-16T16:07:00Z"/>
          <w:rFonts w:ascii="Consolas" w:hAnsi="Consolas" w:cs="Consolas"/>
        </w:rPr>
      </w:pPr>
      <w:del w:id="587" w:author="Dana Robinson" w:date="2014-03-16T16:07:00Z">
        <w:r w:rsidRPr="00C418BD" w:rsidDel="00CB20B2">
          <w:rPr>
            <w:rFonts w:ascii="Consolas" w:hAnsi="Consolas" w:cs="Consolas"/>
          </w:rPr>
          <w:delText>{</w:delText>
        </w:r>
      </w:del>
    </w:p>
    <w:p w14:paraId="73596604" w14:textId="71C27141" w:rsidR="00374A3F" w:rsidRPr="00C418BD" w:rsidDel="00CB20B2" w:rsidRDefault="00374A3F" w:rsidP="00374A3F">
      <w:pPr>
        <w:ind w:left="1296" w:firstLine="144"/>
        <w:rPr>
          <w:del w:id="588" w:author="Dana Robinson" w:date="2014-03-16T16:07:00Z"/>
          <w:rFonts w:ascii="Consolas" w:hAnsi="Consolas" w:cs="Consolas"/>
        </w:rPr>
      </w:pPr>
      <w:del w:id="589" w:author="Dana Robinson" w:date="2014-03-16T16:07:00Z">
        <w:r w:rsidRPr="00C418BD" w:rsidDel="00CB20B2">
          <w:rPr>
            <w:rFonts w:ascii="Consolas" w:hAnsi="Consolas" w:cs="Consolas"/>
          </w:rPr>
          <w:delText>"hygiene":</w:delText>
        </w:r>
      </w:del>
    </w:p>
    <w:p w14:paraId="47ABA329" w14:textId="4B7FBA08" w:rsidR="00374A3F" w:rsidRPr="00C418BD" w:rsidDel="00CB20B2" w:rsidRDefault="00374A3F" w:rsidP="00374A3F">
      <w:pPr>
        <w:rPr>
          <w:del w:id="590" w:author="Dana Robinson" w:date="2014-03-16T16:07:00Z"/>
          <w:rFonts w:ascii="Consolas" w:hAnsi="Consolas" w:cs="Consolas"/>
        </w:rPr>
      </w:pPr>
      <w:del w:id="591" w:author="Dana Robinson" w:date="2014-03-16T16:07:00Z">
        <w:r w:rsidRPr="00C418BD" w:rsidDel="00CB20B2">
          <w:rPr>
            <w:rFonts w:ascii="Consolas" w:hAnsi="Consolas" w:cs="Consolas"/>
          </w:rPr>
          <w:tab/>
          <w:delText>}</w:delText>
        </w:r>
      </w:del>
    </w:p>
    <w:p w14:paraId="1117F4C2" w14:textId="5F3C5055" w:rsidR="00374A3F" w:rsidRPr="00C418BD" w:rsidDel="00CB20B2" w:rsidRDefault="00C418BD" w:rsidP="00374A3F">
      <w:pPr>
        <w:rPr>
          <w:del w:id="592" w:author="Dana Robinson" w:date="2014-03-16T16:07:00Z"/>
          <w:rFonts w:ascii="Consolas" w:hAnsi="Consolas" w:cs="Consolas"/>
        </w:rPr>
      </w:pPr>
      <w:del w:id="593" w:author="Dana Robinson" w:date="2014-03-16T16:07:00Z">
        <w:r w:rsidRPr="00C418BD" w:rsidDel="00CB20B2">
          <w:rPr>
            <w:rFonts w:ascii="Consolas" w:hAnsi="Consolas" w:cs="Consolas"/>
          </w:rPr>
          <w:delText>}</w:delText>
        </w:r>
      </w:del>
    </w:p>
    <w:p w14:paraId="2D499409" w14:textId="1C82A73A" w:rsidR="00374A3F" w:rsidDel="0087099B" w:rsidRDefault="00374A3F" w:rsidP="00374A3F">
      <w:pPr>
        <w:pStyle w:val="Heading2"/>
        <w:rPr>
          <w:del w:id="594" w:author="Dana Robinson" w:date="2014-03-16T15:11:00Z"/>
        </w:rPr>
      </w:pPr>
      <w:del w:id="595" w:author="Dana Robinson" w:date="2014-03-16T15:11:00Z">
        <w:r w:rsidDel="0087099B">
          <w:delText>Evict Entry</w:delText>
        </w:r>
      </w:del>
    </w:p>
    <w:p w14:paraId="2F7E61AE" w14:textId="1155C5FD" w:rsidR="00374A3F" w:rsidDel="0087099B" w:rsidRDefault="00374A3F" w:rsidP="00374A3F">
      <w:pPr>
        <w:rPr>
          <w:del w:id="596" w:author="Dana Robinson" w:date="2014-03-16T15:11:00Z"/>
        </w:rPr>
      </w:pPr>
      <w:del w:id="597" w:author="Dana Robinson" w:date="2014-03-16T15:11:00Z">
        <w:r w:rsidDel="0087099B">
          <w:delText xml:space="preserve">This message is emitted when </w:delText>
        </w:r>
      </w:del>
      <w:del w:id="598" w:author="Dana Robinson" w:date="2014-03-16T15:05:00Z">
        <w:r w:rsidDel="00217222">
          <w:delText xml:space="preserve">a clean cache entry is evicted from the </w:delText>
        </w:r>
        <w:r w:rsidR="00C56427" w:rsidDel="00217222">
          <w:delText>cache</w:delText>
        </w:r>
      </w:del>
      <w:del w:id="599" w:author="Dana Robinson" w:date="2014-03-16T15:11:00Z">
        <w:r w:rsidDel="0087099B">
          <w:delText>.</w:delText>
        </w:r>
      </w:del>
    </w:p>
    <w:p w14:paraId="446FAAB8" w14:textId="69B4FC36" w:rsidR="004C293A" w:rsidRPr="00C418BD" w:rsidDel="0087099B" w:rsidRDefault="004C293A" w:rsidP="004C293A">
      <w:pPr>
        <w:rPr>
          <w:del w:id="600" w:author="Dana Robinson" w:date="2014-03-16T15:11:00Z"/>
          <w:rFonts w:ascii="Consolas" w:hAnsi="Consolas" w:cs="Consolas"/>
        </w:rPr>
      </w:pPr>
      <w:del w:id="601" w:author="Dana Robinson" w:date="2014-03-16T15:11:00Z">
        <w:r w:rsidRPr="00C418BD" w:rsidDel="0087099B">
          <w:rPr>
            <w:rFonts w:ascii="Consolas" w:hAnsi="Consolas" w:cs="Consolas"/>
          </w:rPr>
          <w:delText>{</w:delText>
        </w:r>
      </w:del>
    </w:p>
    <w:p w14:paraId="221F8D59" w14:textId="71E11023" w:rsidR="00374A3F" w:rsidRPr="004C293A" w:rsidDel="00217222" w:rsidRDefault="004C293A" w:rsidP="004C293A">
      <w:pPr>
        <w:ind w:firstLine="576"/>
        <w:rPr>
          <w:del w:id="602" w:author="Dana Robinson" w:date="2014-03-16T15:05:00Z"/>
          <w:rFonts w:ascii="Consolas" w:hAnsi="Consolas" w:cs="Consolas"/>
        </w:rPr>
      </w:pPr>
      <w:del w:id="603" w:author="Dana Robinson" w:date="2014-03-16T15:05:00Z">
        <w:r w:rsidRPr="00C418BD" w:rsidDel="00217222">
          <w:rPr>
            <w:rFonts w:ascii="Consolas" w:hAnsi="Consolas" w:cs="Consolas"/>
          </w:rPr>
          <w:delText>"time" = &lt;int&gt;</w:delText>
        </w:r>
      </w:del>
    </w:p>
    <w:p w14:paraId="7AC0EA98" w14:textId="2381A43E" w:rsidR="00374A3F" w:rsidRPr="000E1F10" w:rsidDel="0087099B" w:rsidRDefault="00374A3F" w:rsidP="00374A3F">
      <w:pPr>
        <w:ind w:left="576"/>
        <w:rPr>
          <w:del w:id="604" w:author="Dana Robinson" w:date="2014-03-16T15:11:00Z"/>
          <w:rFonts w:ascii="Consolas" w:hAnsi="Consolas" w:cs="Consolas"/>
        </w:rPr>
      </w:pPr>
      <w:del w:id="605" w:author="Dana Robinson" w:date="2014-03-16T15:11:00Z">
        <w:r w:rsidRPr="000E1F10" w:rsidDel="0087099B">
          <w:rPr>
            <w:rFonts w:ascii="Consolas" w:hAnsi="Consolas" w:cs="Consolas"/>
          </w:rPr>
          <w:delText>"</w:delText>
        </w:r>
        <w:r w:rsidDel="0087099B">
          <w:rPr>
            <w:rFonts w:ascii="Consolas" w:hAnsi="Consolas" w:cs="Consolas"/>
          </w:rPr>
          <w:delText>action</w:delText>
        </w:r>
        <w:r w:rsidRPr="000E1F10" w:rsidDel="0087099B">
          <w:rPr>
            <w:rFonts w:ascii="Consolas" w:hAnsi="Consolas" w:cs="Consolas"/>
          </w:rPr>
          <w:delText>"</w:delText>
        </w:r>
      </w:del>
      <w:del w:id="606" w:author="Dana Robinson" w:date="2014-03-16T15:05:00Z">
        <w:r w:rsidRPr="000E1F10" w:rsidDel="00217222">
          <w:rPr>
            <w:rFonts w:ascii="Consolas" w:hAnsi="Consolas" w:cs="Consolas"/>
          </w:rPr>
          <w:delText xml:space="preserve"> = </w:delText>
        </w:r>
      </w:del>
      <w:del w:id="607" w:author="Dana Robinson" w:date="2014-03-16T15:11:00Z">
        <w:r w:rsidRPr="000E1F10" w:rsidDel="0087099B">
          <w:rPr>
            <w:rFonts w:ascii="Consolas" w:hAnsi="Consolas" w:cs="Consolas"/>
          </w:rPr>
          <w:delText>"</w:delText>
        </w:r>
        <w:r w:rsidDel="0087099B">
          <w:rPr>
            <w:rFonts w:ascii="Consolas" w:hAnsi="Consolas" w:cs="Consolas"/>
          </w:rPr>
          <w:delText>evict</w:delText>
        </w:r>
        <w:r w:rsidRPr="000E1F10" w:rsidDel="0087099B">
          <w:rPr>
            <w:rFonts w:ascii="Consolas" w:hAnsi="Consolas" w:cs="Consolas"/>
          </w:rPr>
          <w:delText>"</w:delText>
        </w:r>
      </w:del>
    </w:p>
    <w:p w14:paraId="55F4B471" w14:textId="060EA5F9" w:rsidR="00374A3F" w:rsidRPr="000E1F10" w:rsidDel="00217222" w:rsidRDefault="00374A3F" w:rsidP="00374A3F">
      <w:pPr>
        <w:ind w:left="576"/>
        <w:rPr>
          <w:del w:id="608" w:author="Dana Robinson" w:date="2014-03-16T15:06:00Z"/>
          <w:rFonts w:ascii="Consolas" w:hAnsi="Consolas" w:cs="Consolas"/>
        </w:rPr>
      </w:pPr>
      <w:del w:id="609" w:author="Dana Robinson" w:date="2014-03-16T15:06:00Z">
        <w:r w:rsidRPr="000E1F10" w:rsidDel="00217222">
          <w:rPr>
            <w:rFonts w:ascii="Consolas" w:hAnsi="Consolas" w:cs="Consolas"/>
          </w:rPr>
          <w:delText>"value"</w:delText>
        </w:r>
      </w:del>
      <w:del w:id="610" w:author="Dana Robinson" w:date="2014-03-16T15:05:00Z">
        <w:r w:rsidRPr="000E1F10" w:rsidDel="00217222">
          <w:rPr>
            <w:rFonts w:ascii="Consolas" w:hAnsi="Consolas" w:cs="Consolas"/>
          </w:rPr>
          <w:delText xml:space="preserve"> = </w:delText>
        </w:r>
      </w:del>
    </w:p>
    <w:p w14:paraId="27BB2A32" w14:textId="168E35F2" w:rsidR="00374A3F" w:rsidRPr="000E1F10" w:rsidDel="00217222" w:rsidRDefault="00374A3F" w:rsidP="00374A3F">
      <w:pPr>
        <w:ind w:left="576" w:firstLine="144"/>
        <w:rPr>
          <w:del w:id="611" w:author="Dana Robinson" w:date="2014-03-16T15:06:00Z"/>
          <w:rFonts w:ascii="Consolas" w:hAnsi="Consolas" w:cs="Consolas"/>
        </w:rPr>
      </w:pPr>
      <w:del w:id="612" w:author="Dana Robinson" w:date="2014-03-16T15:06:00Z">
        <w:r w:rsidRPr="000E1F10" w:rsidDel="00217222">
          <w:rPr>
            <w:rFonts w:ascii="Consolas" w:hAnsi="Consolas" w:cs="Consolas"/>
          </w:rPr>
          <w:delText>{</w:delText>
        </w:r>
      </w:del>
    </w:p>
    <w:p w14:paraId="524E7D28" w14:textId="390EB344" w:rsidR="00374A3F" w:rsidRPr="000E1F10" w:rsidDel="00217222" w:rsidRDefault="00374A3F" w:rsidP="00374A3F">
      <w:pPr>
        <w:ind w:left="1296" w:firstLine="144"/>
        <w:rPr>
          <w:del w:id="613" w:author="Dana Robinson" w:date="2014-03-16T15:06:00Z"/>
          <w:rFonts w:ascii="Consolas" w:hAnsi="Consolas" w:cs="Consolas"/>
        </w:rPr>
      </w:pPr>
      <w:del w:id="614" w:author="Dana Robinson" w:date="2014-03-16T15:06:00Z">
        <w:r w:rsidRPr="000E1F10" w:rsidDel="00217222">
          <w:rPr>
            <w:rFonts w:ascii="Consolas" w:hAnsi="Consolas" w:cs="Consolas"/>
          </w:rPr>
          <w:delText>"</w:delText>
        </w:r>
        <w:r w:rsidDel="00217222">
          <w:rPr>
            <w:rFonts w:ascii="Consolas" w:hAnsi="Consolas" w:cs="Consolas"/>
          </w:rPr>
          <w:delText>hygiene</w:delText>
        </w:r>
        <w:r w:rsidRPr="000E1F10" w:rsidDel="00217222">
          <w:rPr>
            <w:rFonts w:ascii="Consolas" w:hAnsi="Consolas" w:cs="Consolas"/>
          </w:rPr>
          <w:delText>":</w:delText>
        </w:r>
        <w:r w:rsidR="00C56427" w:rsidRPr="000E1F10" w:rsidDel="00217222">
          <w:rPr>
            <w:rFonts w:ascii="Consolas" w:hAnsi="Consolas" w:cs="Consolas"/>
          </w:rPr>
          <w:tab/>
        </w:r>
        <w:r w:rsidR="00C56427" w:rsidDel="00217222">
          <w:rPr>
            <w:rFonts w:ascii="Consolas" w:hAnsi="Consolas" w:cs="Consolas"/>
          </w:rPr>
          <w:tab/>
          <w:delText>&lt;string&gt;,</w:delText>
        </w:r>
        <w:r w:rsidR="00C56427" w:rsidDel="00217222">
          <w:rPr>
            <w:rFonts w:ascii="Consolas" w:hAnsi="Consolas" w:cs="Consolas"/>
          </w:rPr>
          <w:tab/>
        </w:r>
        <w:r w:rsidR="00C56427" w:rsidDel="00217222">
          <w:rPr>
            <w:rFonts w:ascii="Consolas" w:hAnsi="Consolas" w:cs="Consolas"/>
          </w:rPr>
          <w:tab/>
          <w:delText>(</w:delText>
        </w:r>
        <w:r w:rsidR="00C56427" w:rsidRPr="000E1F10" w:rsidDel="00217222">
          <w:rPr>
            <w:rFonts w:ascii="Consolas" w:hAnsi="Consolas" w:cs="Consolas"/>
          </w:rPr>
          <w:delText>"</w:delText>
        </w:r>
        <w:r w:rsidR="00C56427" w:rsidDel="00217222">
          <w:rPr>
            <w:rFonts w:ascii="Consolas" w:hAnsi="Consolas" w:cs="Consolas"/>
          </w:rPr>
          <w:delText>clean</w:delText>
        </w:r>
        <w:r w:rsidR="00C56427" w:rsidRPr="000E1F10" w:rsidDel="00217222">
          <w:rPr>
            <w:rFonts w:ascii="Consolas" w:hAnsi="Consolas" w:cs="Consolas"/>
          </w:rPr>
          <w:delText>" | "</w:delText>
        </w:r>
        <w:r w:rsidR="00C56427" w:rsidDel="00217222">
          <w:rPr>
            <w:rFonts w:ascii="Consolas" w:hAnsi="Consolas" w:cs="Consolas"/>
          </w:rPr>
          <w:delText>dirty</w:delText>
        </w:r>
        <w:r w:rsidR="00C56427" w:rsidRPr="000E1F10" w:rsidDel="00217222">
          <w:rPr>
            <w:rFonts w:ascii="Consolas" w:hAnsi="Consolas" w:cs="Consolas"/>
          </w:rPr>
          <w:delText>"</w:delText>
        </w:r>
        <w:r w:rsidR="00C56427" w:rsidDel="00217222">
          <w:rPr>
            <w:rFonts w:ascii="Consolas" w:hAnsi="Consolas" w:cs="Consolas"/>
          </w:rPr>
          <w:delText>)</w:delText>
        </w:r>
      </w:del>
    </w:p>
    <w:p w14:paraId="28243BD4" w14:textId="1012C5AA" w:rsidR="00374A3F" w:rsidDel="00217222" w:rsidRDefault="00374A3F" w:rsidP="00374A3F">
      <w:pPr>
        <w:rPr>
          <w:del w:id="615" w:author="Dana Robinson" w:date="2014-03-16T15:06:00Z"/>
          <w:rFonts w:ascii="Consolas" w:hAnsi="Consolas" w:cs="Consolas"/>
        </w:rPr>
      </w:pPr>
      <w:del w:id="616" w:author="Dana Robinson" w:date="2014-03-16T15:06:00Z">
        <w:r w:rsidRPr="000E1F10" w:rsidDel="00217222">
          <w:rPr>
            <w:rFonts w:ascii="Consolas" w:hAnsi="Consolas" w:cs="Consolas"/>
          </w:rPr>
          <w:tab/>
          <w:delText>}</w:delText>
        </w:r>
      </w:del>
    </w:p>
    <w:p w14:paraId="454CC5B5" w14:textId="2898FBCE" w:rsidR="00374A3F" w:rsidRPr="000E1F10" w:rsidDel="0087099B" w:rsidRDefault="004C293A" w:rsidP="00374A3F">
      <w:pPr>
        <w:rPr>
          <w:del w:id="617" w:author="Dana Robinson" w:date="2014-03-16T15:11:00Z"/>
          <w:rFonts w:ascii="Consolas" w:hAnsi="Consolas" w:cs="Consolas"/>
        </w:rPr>
      </w:pPr>
      <w:del w:id="618" w:author="Dana Robinson" w:date="2014-03-16T15:11:00Z">
        <w:r w:rsidDel="0087099B">
          <w:rPr>
            <w:rFonts w:ascii="Consolas" w:hAnsi="Consolas" w:cs="Consolas"/>
          </w:rPr>
          <w:delText>}</w:delText>
        </w:r>
      </w:del>
    </w:p>
    <w:p w14:paraId="130FB805" w14:textId="77777777" w:rsidR="00374A3F" w:rsidRPr="00374A3F" w:rsidRDefault="00374A3F" w:rsidP="00374A3F"/>
    <w:p w14:paraId="03317296" w14:textId="6E5D47AE" w:rsidR="00D3482F" w:rsidDel="006642A8" w:rsidRDefault="00D3482F" w:rsidP="00CD7018">
      <w:pPr>
        <w:pStyle w:val="Heading2"/>
        <w:rPr>
          <w:del w:id="619" w:author="Dana Robinson" w:date="2014-03-16T18:01:00Z"/>
        </w:rPr>
      </w:pPr>
      <w:del w:id="620" w:author="Dana Robinson" w:date="2014-03-16T18:01:00Z">
        <w:r w:rsidDel="006642A8">
          <w:delText>Create</w:delText>
        </w:r>
        <w:r w:rsidR="003A12F5" w:rsidDel="006642A8">
          <w:delText>/Destroy</w:delText>
        </w:r>
        <w:r w:rsidDel="006642A8">
          <w:delText xml:space="preserve"> Flush Dependency</w:delText>
        </w:r>
      </w:del>
    </w:p>
    <w:p w14:paraId="02B86688" w14:textId="41610A7F" w:rsidR="0048511E" w:rsidDel="006642A8" w:rsidRDefault="0048511E" w:rsidP="0048511E">
      <w:pPr>
        <w:rPr>
          <w:del w:id="621" w:author="Dana Robinson" w:date="2014-03-16T18:01:00Z"/>
        </w:rPr>
      </w:pPr>
      <w:del w:id="622" w:author="Dana Robinson" w:date="2014-03-16T18:01:00Z">
        <w:r w:rsidDel="006642A8">
          <w:delText>This message is emitted when a flush dependency is created or destroyed.</w:delText>
        </w:r>
      </w:del>
    </w:p>
    <w:p w14:paraId="38D4D941" w14:textId="42DC7B82" w:rsidR="004C293A" w:rsidRPr="00C418BD" w:rsidDel="006642A8" w:rsidRDefault="004C293A" w:rsidP="004C293A">
      <w:pPr>
        <w:rPr>
          <w:del w:id="623" w:author="Dana Robinson" w:date="2014-03-16T18:01:00Z"/>
          <w:rFonts w:ascii="Consolas" w:hAnsi="Consolas" w:cs="Consolas"/>
        </w:rPr>
      </w:pPr>
      <w:del w:id="624" w:author="Dana Robinson" w:date="2014-03-16T18:01:00Z">
        <w:r w:rsidRPr="00C418BD" w:rsidDel="006642A8">
          <w:rPr>
            <w:rFonts w:ascii="Consolas" w:hAnsi="Consolas" w:cs="Consolas"/>
          </w:rPr>
          <w:delText>{</w:delText>
        </w:r>
      </w:del>
    </w:p>
    <w:p w14:paraId="34823858" w14:textId="4ED90084" w:rsidR="0048511E" w:rsidRPr="004C293A" w:rsidDel="006642A8" w:rsidRDefault="004C293A" w:rsidP="004C293A">
      <w:pPr>
        <w:ind w:firstLine="576"/>
        <w:rPr>
          <w:del w:id="625" w:author="Dana Robinson" w:date="2014-03-16T18:01:00Z"/>
          <w:rFonts w:ascii="Consolas" w:hAnsi="Consolas" w:cs="Consolas"/>
        </w:rPr>
      </w:pPr>
      <w:del w:id="626" w:author="Dana Robinson" w:date="2014-03-16T18:01:00Z">
        <w:r w:rsidRPr="00C418BD" w:rsidDel="006642A8">
          <w:rPr>
            <w:rFonts w:ascii="Consolas" w:hAnsi="Consolas" w:cs="Consolas"/>
          </w:rPr>
          <w:delText>"time" = &lt;int&gt;</w:delText>
        </w:r>
      </w:del>
    </w:p>
    <w:p w14:paraId="388C0D57" w14:textId="24658655" w:rsidR="000E1F10" w:rsidRPr="000E1F10" w:rsidDel="006642A8" w:rsidRDefault="000E1F10" w:rsidP="000E1F10">
      <w:pPr>
        <w:ind w:left="576"/>
        <w:rPr>
          <w:del w:id="627" w:author="Dana Robinson" w:date="2014-03-16T18:01:00Z"/>
          <w:rFonts w:ascii="Consolas" w:hAnsi="Consolas" w:cs="Consolas"/>
        </w:rPr>
      </w:pPr>
      <w:del w:id="628" w:author="Dana Robinson" w:date="2014-03-16T18:01:00Z">
        <w:r w:rsidRPr="000E1F10" w:rsidDel="006642A8">
          <w:rPr>
            <w:rFonts w:ascii="Consolas" w:hAnsi="Consolas" w:cs="Consolas"/>
          </w:rPr>
          <w:delText>"</w:delText>
        </w:r>
        <w:r w:rsidR="00374A3F" w:rsidDel="006642A8">
          <w:rPr>
            <w:rFonts w:ascii="Consolas" w:hAnsi="Consolas" w:cs="Consolas"/>
          </w:rPr>
          <w:delText>action</w:delText>
        </w:r>
        <w:r w:rsidRPr="000E1F10" w:rsidDel="006642A8">
          <w:rPr>
            <w:rFonts w:ascii="Consolas" w:hAnsi="Consolas" w:cs="Consolas"/>
          </w:rPr>
          <w:delText xml:space="preserve">" = </w:delText>
        </w:r>
        <w:r w:rsidDel="006642A8">
          <w:rPr>
            <w:rFonts w:ascii="Consolas" w:hAnsi="Consolas" w:cs="Consolas"/>
          </w:rPr>
          <w:delText>"depend"</w:delText>
        </w:r>
      </w:del>
    </w:p>
    <w:p w14:paraId="6FE8A343" w14:textId="65DF2FA9" w:rsidR="000E1F10" w:rsidRPr="000E1F10" w:rsidDel="006642A8" w:rsidRDefault="000E1F10" w:rsidP="000E1F10">
      <w:pPr>
        <w:ind w:left="576"/>
        <w:rPr>
          <w:del w:id="629" w:author="Dana Robinson" w:date="2014-03-16T18:01:00Z"/>
          <w:rFonts w:ascii="Consolas" w:hAnsi="Consolas" w:cs="Consolas"/>
        </w:rPr>
      </w:pPr>
      <w:del w:id="630" w:author="Dana Robinson" w:date="2014-03-16T18:01:00Z">
        <w:r w:rsidRPr="000E1F10" w:rsidDel="006642A8">
          <w:rPr>
            <w:rFonts w:ascii="Consolas" w:hAnsi="Consolas" w:cs="Consolas"/>
          </w:rPr>
          <w:delText xml:space="preserve">"value" = </w:delText>
        </w:r>
      </w:del>
    </w:p>
    <w:p w14:paraId="4ACC2751" w14:textId="79DB1E10" w:rsidR="000E1F10" w:rsidDel="006642A8" w:rsidRDefault="000E1F10" w:rsidP="000E1F10">
      <w:pPr>
        <w:ind w:left="576" w:firstLine="144"/>
        <w:rPr>
          <w:del w:id="631" w:author="Dana Robinson" w:date="2014-03-16T18:01:00Z"/>
          <w:rFonts w:ascii="Consolas" w:hAnsi="Consolas" w:cs="Consolas"/>
        </w:rPr>
      </w:pPr>
      <w:del w:id="632" w:author="Dana Robinson" w:date="2014-03-16T18:01:00Z">
        <w:r w:rsidRPr="000E1F10" w:rsidDel="006642A8">
          <w:rPr>
            <w:rFonts w:ascii="Consolas" w:hAnsi="Consolas" w:cs="Consolas"/>
          </w:rPr>
          <w:delText>{</w:delText>
        </w:r>
      </w:del>
    </w:p>
    <w:p w14:paraId="150D3083" w14:textId="2E8DBCB4" w:rsidR="000E1F10" w:rsidRPr="000E1F10" w:rsidDel="006642A8" w:rsidRDefault="000E1F10" w:rsidP="000E1F10">
      <w:pPr>
        <w:rPr>
          <w:del w:id="633" w:author="Dana Robinson" w:date="2014-03-16T18:01:00Z"/>
          <w:rFonts w:ascii="Consolas" w:hAnsi="Consolas" w:cs="Consolas"/>
        </w:rPr>
      </w:pPr>
      <w:del w:id="634" w:author="Dana Robinson" w:date="2014-03-16T18:01:00Z">
        <w:r w:rsidDel="006642A8">
          <w:rPr>
            <w:rFonts w:ascii="Consolas" w:hAnsi="Consolas" w:cs="Consolas"/>
          </w:rPr>
          <w:tab/>
        </w:r>
        <w:r w:rsidDel="006642A8">
          <w:rPr>
            <w:rFonts w:ascii="Consolas" w:hAnsi="Consolas" w:cs="Consolas"/>
          </w:rPr>
          <w:tab/>
        </w:r>
        <w:r w:rsidRPr="000E1F10" w:rsidDel="006642A8">
          <w:rPr>
            <w:rFonts w:ascii="Consolas" w:hAnsi="Consolas" w:cs="Consolas"/>
          </w:rPr>
          <w:delText>"state":</w:delText>
        </w:r>
        <w:r w:rsidRPr="000E1F10" w:rsidDel="006642A8">
          <w:rPr>
            <w:rFonts w:ascii="Consolas" w:hAnsi="Consolas" w:cs="Consolas"/>
          </w:rPr>
          <w:tab/>
        </w:r>
        <w:r w:rsidDel="006642A8">
          <w:rPr>
            <w:rFonts w:ascii="Consolas" w:hAnsi="Consolas" w:cs="Consolas"/>
          </w:rPr>
          <w:tab/>
          <w:delText>&lt;boolean&gt;,</w:delText>
        </w:r>
      </w:del>
    </w:p>
    <w:p w14:paraId="360ABC26" w14:textId="567C8D04" w:rsidR="000E1F10" w:rsidDel="006642A8" w:rsidRDefault="000E1F10" w:rsidP="000E1F10">
      <w:pPr>
        <w:ind w:left="1296" w:firstLine="144"/>
        <w:rPr>
          <w:del w:id="635" w:author="Dana Robinson" w:date="2014-03-16T18:01:00Z"/>
          <w:rFonts w:ascii="Consolas" w:hAnsi="Consolas" w:cs="Consolas"/>
        </w:rPr>
      </w:pPr>
      <w:del w:id="636" w:author="Dana Robinson" w:date="2014-03-16T18:01:00Z">
        <w:r w:rsidRPr="000E1F10" w:rsidDel="006642A8">
          <w:rPr>
            <w:rFonts w:ascii="Consolas" w:hAnsi="Consolas" w:cs="Consolas"/>
          </w:rPr>
          <w:delText>"</w:delText>
        </w:r>
        <w:r w:rsidDel="006642A8">
          <w:rPr>
            <w:rFonts w:ascii="Consolas" w:hAnsi="Consolas" w:cs="Consolas"/>
          </w:rPr>
          <w:delText>parent</w:delText>
        </w:r>
        <w:r w:rsidRPr="000E1F10" w:rsidDel="006642A8">
          <w:rPr>
            <w:rFonts w:ascii="Consolas" w:hAnsi="Consolas" w:cs="Consolas"/>
          </w:rPr>
          <w:delText>":</w:delText>
        </w:r>
        <w:r w:rsidRPr="000E1F10" w:rsidDel="006642A8">
          <w:rPr>
            <w:rFonts w:ascii="Consolas" w:hAnsi="Consolas" w:cs="Consolas"/>
          </w:rPr>
          <w:tab/>
        </w:r>
        <w:r w:rsidDel="006642A8">
          <w:rPr>
            <w:rFonts w:ascii="Consolas" w:hAnsi="Consolas" w:cs="Consolas"/>
          </w:rPr>
          <w:tab/>
          <w:delText>&lt;int&gt;,</w:delText>
        </w:r>
        <w:r w:rsidR="00374A3F" w:rsidDel="006642A8">
          <w:rPr>
            <w:rFonts w:ascii="Consolas" w:hAnsi="Consolas" w:cs="Consolas"/>
          </w:rPr>
          <w:tab/>
        </w:r>
        <w:r w:rsidR="00374A3F" w:rsidDel="006642A8">
          <w:rPr>
            <w:rFonts w:ascii="Consolas" w:hAnsi="Consolas" w:cs="Consolas"/>
          </w:rPr>
          <w:tab/>
          <w:delText>(offset)</w:delText>
        </w:r>
      </w:del>
    </w:p>
    <w:p w14:paraId="54E0DE3D" w14:textId="22FD4681" w:rsidR="000E1F10" w:rsidRPr="000E1F10" w:rsidDel="006642A8" w:rsidRDefault="000E1F10" w:rsidP="000E1F10">
      <w:pPr>
        <w:ind w:left="1296" w:firstLine="144"/>
        <w:rPr>
          <w:del w:id="637" w:author="Dana Robinson" w:date="2014-03-16T18:01:00Z"/>
          <w:rFonts w:ascii="Consolas" w:hAnsi="Consolas" w:cs="Consolas"/>
        </w:rPr>
      </w:pPr>
      <w:del w:id="638" w:author="Dana Robinson" w:date="2014-03-16T18:01:00Z">
        <w:r w:rsidDel="006642A8">
          <w:rPr>
            <w:rFonts w:ascii="Consolas" w:hAnsi="Consolas" w:cs="Consolas"/>
          </w:rPr>
          <w:delText>"child":</w:delText>
        </w:r>
        <w:r w:rsidDel="006642A8">
          <w:rPr>
            <w:rFonts w:ascii="Consolas" w:hAnsi="Consolas" w:cs="Consolas"/>
          </w:rPr>
          <w:tab/>
        </w:r>
        <w:r w:rsidDel="006642A8">
          <w:rPr>
            <w:rFonts w:ascii="Consolas" w:hAnsi="Consolas" w:cs="Consolas"/>
          </w:rPr>
          <w:tab/>
          <w:delText>&lt;int&gt;</w:delText>
        </w:r>
        <w:r w:rsidR="00374A3F" w:rsidDel="006642A8">
          <w:rPr>
            <w:rFonts w:ascii="Consolas" w:hAnsi="Consolas" w:cs="Consolas"/>
          </w:rPr>
          <w:tab/>
        </w:r>
        <w:r w:rsidR="00374A3F" w:rsidDel="006642A8">
          <w:rPr>
            <w:rFonts w:ascii="Consolas" w:hAnsi="Consolas" w:cs="Consolas"/>
          </w:rPr>
          <w:tab/>
        </w:r>
        <w:r w:rsidR="00374A3F" w:rsidDel="006642A8">
          <w:rPr>
            <w:rFonts w:ascii="Consolas" w:hAnsi="Consolas" w:cs="Consolas"/>
          </w:rPr>
          <w:tab/>
          <w:delText>(offset)</w:delText>
        </w:r>
      </w:del>
    </w:p>
    <w:p w14:paraId="51BA9B3B" w14:textId="6BCEFBB7" w:rsidR="000E1F10" w:rsidDel="006642A8" w:rsidRDefault="000E1F10" w:rsidP="000E1F10">
      <w:pPr>
        <w:ind w:firstLine="720"/>
        <w:rPr>
          <w:del w:id="639" w:author="Dana Robinson" w:date="2014-03-16T18:01:00Z"/>
          <w:rFonts w:ascii="Consolas" w:hAnsi="Consolas" w:cs="Consolas"/>
        </w:rPr>
      </w:pPr>
      <w:del w:id="640" w:author="Dana Robinson" w:date="2014-03-16T18:01:00Z">
        <w:r w:rsidRPr="000E1F10" w:rsidDel="006642A8">
          <w:rPr>
            <w:rFonts w:ascii="Consolas" w:hAnsi="Consolas" w:cs="Consolas"/>
          </w:rPr>
          <w:delText>}</w:delText>
        </w:r>
      </w:del>
    </w:p>
    <w:p w14:paraId="44871DC7" w14:textId="31DBA3E4" w:rsidR="0075570D" w:rsidRPr="000E1F10" w:rsidDel="006642A8" w:rsidRDefault="0075570D" w:rsidP="0075570D">
      <w:pPr>
        <w:rPr>
          <w:del w:id="641" w:author="Dana Robinson" w:date="2014-03-16T18:01:00Z"/>
          <w:rFonts w:ascii="Consolas" w:hAnsi="Consolas" w:cs="Consolas"/>
        </w:rPr>
      </w:pPr>
      <w:del w:id="642" w:author="Dana Robinson" w:date="2014-03-16T18:01:00Z">
        <w:r w:rsidDel="006642A8">
          <w:rPr>
            <w:rFonts w:ascii="Consolas" w:hAnsi="Consolas" w:cs="Consolas"/>
          </w:rPr>
          <w:delText>}</w:delText>
        </w:r>
      </w:del>
    </w:p>
    <w:p w14:paraId="46760434" w14:textId="522B4050" w:rsidR="000E1F10" w:rsidRPr="000E1F10" w:rsidDel="006642A8" w:rsidRDefault="000E1F10" w:rsidP="000E1F10">
      <w:pPr>
        <w:rPr>
          <w:del w:id="643" w:author="Dana Robinson" w:date="2014-03-16T18:01:00Z"/>
        </w:rPr>
      </w:pPr>
    </w:p>
    <w:p w14:paraId="31A6C3E0" w14:textId="0875FB2F" w:rsidR="00D3482F" w:rsidDel="006642A8" w:rsidRDefault="0048511E" w:rsidP="00CD7018">
      <w:pPr>
        <w:pStyle w:val="Heading2"/>
        <w:rPr>
          <w:del w:id="644" w:author="Dana Robinson" w:date="2014-03-16T18:01:00Z"/>
        </w:rPr>
      </w:pPr>
      <w:del w:id="645" w:author="Dana Robinson" w:date="2014-03-16T18:01:00Z">
        <w:r w:rsidDel="006642A8">
          <w:delText>Enable/Disable Flushes for a</w:delText>
        </w:r>
        <w:r w:rsidR="00D3482F" w:rsidDel="006642A8">
          <w:delText xml:space="preserve"> Cache</w:delText>
        </w:r>
        <w:r w:rsidR="003A12F5" w:rsidDel="006642A8">
          <w:delText>/Object</w:delText>
        </w:r>
      </w:del>
    </w:p>
    <w:p w14:paraId="51766312" w14:textId="7DFCA5BC" w:rsidR="0048511E" w:rsidDel="006642A8" w:rsidRDefault="00620A6C" w:rsidP="0048511E">
      <w:pPr>
        <w:rPr>
          <w:del w:id="646" w:author="Dana Robinson" w:date="2014-03-16T18:01:00Z"/>
        </w:rPr>
      </w:pPr>
      <w:del w:id="647" w:author="Dana Robinson" w:date="2014-03-16T18:01:00Z">
        <w:r w:rsidDel="006642A8">
          <w:delText>This message is emitted when</w:delText>
        </w:r>
        <w:r w:rsidR="0048511E" w:rsidDel="006642A8">
          <w:delText xml:space="preserve"> </w:delText>
        </w:r>
        <w:r w:rsidDel="006642A8">
          <w:delText xml:space="preserve">flushes for either the file's cache or particular objects in the cache are enabled or disabled (via the </w:delText>
        </w:r>
        <w:r w:rsidRPr="00620A6C" w:rsidDel="006642A8">
          <w:rPr>
            <w:rFonts w:ascii="Consolas" w:hAnsi="Consolas"/>
          </w:rPr>
          <w:delText>H5F/H5Oenable/disable_mdc_flushes</w:delText>
        </w:r>
        <w:r w:rsidDel="006642A8">
          <w:delText xml:space="preserve"> functions)</w:delText>
        </w:r>
        <w:r w:rsidR="0048511E" w:rsidDel="006642A8">
          <w:delText>.</w:delText>
        </w:r>
      </w:del>
    </w:p>
    <w:p w14:paraId="7E6B841C" w14:textId="606F08AB" w:rsidR="0075570D" w:rsidRPr="00C418BD" w:rsidDel="006642A8" w:rsidRDefault="0075570D" w:rsidP="0075570D">
      <w:pPr>
        <w:rPr>
          <w:del w:id="648" w:author="Dana Robinson" w:date="2014-03-16T18:01:00Z"/>
          <w:rFonts w:ascii="Consolas" w:hAnsi="Consolas" w:cs="Consolas"/>
        </w:rPr>
      </w:pPr>
      <w:del w:id="649" w:author="Dana Robinson" w:date="2014-03-16T18:01:00Z">
        <w:r w:rsidRPr="00C418BD" w:rsidDel="006642A8">
          <w:rPr>
            <w:rFonts w:ascii="Consolas" w:hAnsi="Consolas" w:cs="Consolas"/>
          </w:rPr>
          <w:delText>{</w:delText>
        </w:r>
      </w:del>
    </w:p>
    <w:p w14:paraId="36A0CA1C" w14:textId="57E618A4" w:rsidR="0048511E" w:rsidRPr="0075570D" w:rsidDel="006642A8" w:rsidRDefault="0075570D" w:rsidP="0075570D">
      <w:pPr>
        <w:ind w:firstLine="576"/>
        <w:rPr>
          <w:del w:id="650" w:author="Dana Robinson" w:date="2014-03-16T18:01:00Z"/>
          <w:rFonts w:ascii="Consolas" w:hAnsi="Consolas" w:cs="Consolas"/>
        </w:rPr>
      </w:pPr>
      <w:del w:id="651" w:author="Dana Robinson" w:date="2014-03-16T18:01:00Z">
        <w:r w:rsidRPr="00C418BD" w:rsidDel="006642A8">
          <w:rPr>
            <w:rFonts w:ascii="Consolas" w:hAnsi="Consolas" w:cs="Consolas"/>
          </w:rPr>
          <w:delText>"time" = &lt;int&gt;</w:delText>
        </w:r>
      </w:del>
    </w:p>
    <w:p w14:paraId="3EFE60F7" w14:textId="4A1095CF" w:rsidR="000E1F10" w:rsidRPr="000E1F10" w:rsidDel="006642A8" w:rsidRDefault="000E1F10" w:rsidP="000E1F10">
      <w:pPr>
        <w:ind w:left="576"/>
        <w:rPr>
          <w:del w:id="652" w:author="Dana Robinson" w:date="2014-03-16T18:01:00Z"/>
          <w:rFonts w:ascii="Consolas" w:hAnsi="Consolas" w:cs="Consolas"/>
        </w:rPr>
      </w:pPr>
      <w:del w:id="653" w:author="Dana Robinson" w:date="2014-03-16T18:01:00Z">
        <w:r w:rsidRPr="000E1F10" w:rsidDel="006642A8">
          <w:rPr>
            <w:rFonts w:ascii="Consolas" w:hAnsi="Consolas" w:cs="Consolas"/>
          </w:rPr>
          <w:delText>"</w:delText>
        </w:r>
        <w:r w:rsidR="00374A3F" w:rsidDel="006642A8">
          <w:rPr>
            <w:rFonts w:ascii="Consolas" w:hAnsi="Consolas" w:cs="Consolas"/>
          </w:rPr>
          <w:delText>action</w:delText>
        </w:r>
        <w:r w:rsidRPr="000E1F10" w:rsidDel="006642A8">
          <w:rPr>
            <w:rFonts w:ascii="Consolas" w:hAnsi="Consolas" w:cs="Consolas"/>
          </w:rPr>
          <w:delText xml:space="preserve">" = </w:delText>
        </w:r>
        <w:r w:rsidDel="006642A8">
          <w:rPr>
            <w:rFonts w:ascii="Consolas" w:hAnsi="Consolas" w:cs="Consolas"/>
          </w:rPr>
          <w:delText>"</w:delText>
        </w:r>
        <w:r w:rsidR="008357E2" w:rsidDel="006642A8">
          <w:rPr>
            <w:rFonts w:ascii="Consolas" w:hAnsi="Consolas" w:cs="Consolas"/>
          </w:rPr>
          <w:delText>flush_control</w:delText>
        </w:r>
        <w:r w:rsidDel="006642A8">
          <w:rPr>
            <w:rFonts w:ascii="Consolas" w:hAnsi="Consolas" w:cs="Consolas"/>
          </w:rPr>
          <w:delText>"</w:delText>
        </w:r>
      </w:del>
    </w:p>
    <w:p w14:paraId="62227D4C" w14:textId="7950092D" w:rsidR="000E1F10" w:rsidRPr="000E1F10" w:rsidDel="006642A8" w:rsidRDefault="000E1F10" w:rsidP="000E1F10">
      <w:pPr>
        <w:ind w:left="576"/>
        <w:rPr>
          <w:del w:id="654" w:author="Dana Robinson" w:date="2014-03-16T18:01:00Z"/>
          <w:rFonts w:ascii="Consolas" w:hAnsi="Consolas" w:cs="Consolas"/>
        </w:rPr>
      </w:pPr>
      <w:del w:id="655" w:author="Dana Robinson" w:date="2014-03-16T18:01:00Z">
        <w:r w:rsidRPr="000E1F10" w:rsidDel="006642A8">
          <w:rPr>
            <w:rFonts w:ascii="Consolas" w:hAnsi="Consolas" w:cs="Consolas"/>
          </w:rPr>
          <w:delText xml:space="preserve">"value" = </w:delText>
        </w:r>
      </w:del>
    </w:p>
    <w:p w14:paraId="53658F4B" w14:textId="6CB06D62" w:rsidR="000E1F10" w:rsidDel="006642A8" w:rsidRDefault="000E1F10" w:rsidP="000E1F10">
      <w:pPr>
        <w:ind w:left="576" w:firstLine="144"/>
        <w:rPr>
          <w:del w:id="656" w:author="Dana Robinson" w:date="2014-03-16T18:01:00Z"/>
          <w:rFonts w:ascii="Consolas" w:hAnsi="Consolas" w:cs="Consolas"/>
        </w:rPr>
      </w:pPr>
      <w:del w:id="657" w:author="Dana Robinson" w:date="2014-03-16T18:01:00Z">
        <w:r w:rsidRPr="000E1F10" w:rsidDel="006642A8">
          <w:rPr>
            <w:rFonts w:ascii="Consolas" w:hAnsi="Consolas" w:cs="Consolas"/>
          </w:rPr>
          <w:delText>{</w:delText>
        </w:r>
      </w:del>
    </w:p>
    <w:p w14:paraId="142EA3FA" w14:textId="064D9000" w:rsidR="000E1F10" w:rsidRPr="000E1F10" w:rsidDel="006642A8" w:rsidRDefault="000E1F10" w:rsidP="000E1F10">
      <w:pPr>
        <w:rPr>
          <w:del w:id="658" w:author="Dana Robinson" w:date="2014-03-16T18:01:00Z"/>
          <w:rFonts w:ascii="Consolas" w:hAnsi="Consolas" w:cs="Consolas"/>
        </w:rPr>
      </w:pPr>
      <w:del w:id="659" w:author="Dana Robinson" w:date="2014-03-16T18:01:00Z">
        <w:r w:rsidDel="006642A8">
          <w:rPr>
            <w:rFonts w:ascii="Consolas" w:hAnsi="Consolas" w:cs="Consolas"/>
          </w:rPr>
          <w:tab/>
        </w:r>
        <w:r w:rsidDel="006642A8">
          <w:rPr>
            <w:rFonts w:ascii="Consolas" w:hAnsi="Consolas" w:cs="Consolas"/>
          </w:rPr>
          <w:tab/>
        </w:r>
        <w:r w:rsidRPr="000E1F10" w:rsidDel="006642A8">
          <w:rPr>
            <w:rFonts w:ascii="Consolas" w:hAnsi="Consolas" w:cs="Consolas"/>
          </w:rPr>
          <w:delText>"state":</w:delText>
        </w:r>
        <w:r w:rsidRPr="000E1F10" w:rsidDel="006642A8">
          <w:rPr>
            <w:rFonts w:ascii="Consolas" w:hAnsi="Consolas" w:cs="Consolas"/>
          </w:rPr>
          <w:tab/>
        </w:r>
        <w:r w:rsidDel="006642A8">
          <w:rPr>
            <w:rFonts w:ascii="Consolas" w:hAnsi="Consolas" w:cs="Consolas"/>
          </w:rPr>
          <w:tab/>
          <w:delText>&lt;boolean&gt;,</w:delText>
        </w:r>
      </w:del>
    </w:p>
    <w:p w14:paraId="2BE9C6E8" w14:textId="4B1C69F1" w:rsidR="000E1F10" w:rsidDel="006642A8" w:rsidRDefault="000E1F10" w:rsidP="000E1F10">
      <w:pPr>
        <w:ind w:left="1296" w:firstLine="144"/>
        <w:rPr>
          <w:del w:id="660" w:author="Dana Robinson" w:date="2014-03-16T18:01:00Z"/>
          <w:rFonts w:ascii="Consolas" w:hAnsi="Consolas" w:cs="Consolas"/>
        </w:rPr>
      </w:pPr>
      <w:del w:id="661" w:author="Dana Robinson" w:date="2014-03-16T18:01:00Z">
        <w:r w:rsidRPr="000E1F10" w:rsidDel="006642A8">
          <w:rPr>
            <w:rFonts w:ascii="Consolas" w:hAnsi="Consolas" w:cs="Consolas"/>
          </w:rPr>
          <w:delText>"</w:delText>
        </w:r>
        <w:r w:rsidDel="006642A8">
          <w:rPr>
            <w:rFonts w:ascii="Consolas" w:hAnsi="Consolas" w:cs="Consolas"/>
          </w:rPr>
          <w:delText>scope</w:delText>
        </w:r>
        <w:r w:rsidRPr="000E1F10" w:rsidDel="006642A8">
          <w:rPr>
            <w:rFonts w:ascii="Consolas" w:hAnsi="Consolas" w:cs="Consolas"/>
          </w:rPr>
          <w:delText>":</w:delText>
        </w:r>
        <w:r w:rsidRPr="000E1F10" w:rsidDel="006642A8">
          <w:rPr>
            <w:rFonts w:ascii="Consolas" w:hAnsi="Consolas" w:cs="Consolas"/>
          </w:rPr>
          <w:tab/>
        </w:r>
        <w:r w:rsidDel="006642A8">
          <w:rPr>
            <w:rFonts w:ascii="Consolas" w:hAnsi="Consolas" w:cs="Consolas"/>
          </w:rPr>
          <w:tab/>
        </w:r>
        <w:r w:rsidR="00374A3F" w:rsidDel="006642A8">
          <w:rPr>
            <w:rFonts w:ascii="Consolas" w:hAnsi="Consolas" w:cs="Consolas"/>
          </w:rPr>
          <w:delText>&lt;string&gt;,</w:delText>
        </w:r>
        <w:r w:rsidR="00374A3F" w:rsidDel="006642A8">
          <w:rPr>
            <w:rFonts w:ascii="Consolas" w:hAnsi="Consolas" w:cs="Consolas"/>
          </w:rPr>
          <w:tab/>
        </w:r>
        <w:r w:rsidR="00374A3F" w:rsidDel="006642A8">
          <w:rPr>
            <w:rFonts w:ascii="Consolas" w:hAnsi="Consolas" w:cs="Consolas"/>
          </w:rPr>
          <w:tab/>
          <w:delText>(</w:delText>
        </w:r>
        <w:r w:rsidR="00374A3F" w:rsidRPr="000E1F10" w:rsidDel="006642A8">
          <w:rPr>
            <w:rFonts w:ascii="Consolas" w:hAnsi="Consolas" w:cs="Consolas"/>
          </w:rPr>
          <w:delText>"cache" | "object"</w:delText>
        </w:r>
        <w:r w:rsidR="00374A3F" w:rsidDel="006642A8">
          <w:rPr>
            <w:rFonts w:ascii="Consolas" w:hAnsi="Consolas" w:cs="Consolas"/>
          </w:rPr>
          <w:delText>)</w:delText>
        </w:r>
      </w:del>
    </w:p>
    <w:p w14:paraId="3FE9DC21" w14:textId="2047B396" w:rsidR="000E1F10" w:rsidRPr="000E1F10" w:rsidDel="006642A8" w:rsidRDefault="000E1F10" w:rsidP="000E1F10">
      <w:pPr>
        <w:ind w:left="1296" w:firstLine="144"/>
        <w:rPr>
          <w:del w:id="662" w:author="Dana Robinson" w:date="2014-03-16T18:01:00Z"/>
          <w:rFonts w:ascii="Consolas" w:hAnsi="Consolas" w:cs="Consolas"/>
        </w:rPr>
      </w:pPr>
      <w:del w:id="663" w:author="Dana Robinson" w:date="2014-03-16T18:01:00Z">
        <w:r w:rsidDel="006642A8">
          <w:rPr>
            <w:rFonts w:ascii="Consolas" w:hAnsi="Consolas" w:cs="Consolas"/>
          </w:rPr>
          <w:delText>"object_id":</w:delText>
        </w:r>
        <w:r w:rsidDel="006642A8">
          <w:rPr>
            <w:rFonts w:ascii="Consolas" w:hAnsi="Consolas" w:cs="Consolas"/>
          </w:rPr>
          <w:tab/>
          <w:delText>&lt;int&gt;</w:delText>
        </w:r>
      </w:del>
    </w:p>
    <w:p w14:paraId="14F61132" w14:textId="0835F070" w:rsidR="000E1F10" w:rsidDel="006642A8" w:rsidRDefault="000E1F10" w:rsidP="000E1F10">
      <w:pPr>
        <w:ind w:firstLine="720"/>
        <w:rPr>
          <w:del w:id="664" w:author="Dana Robinson" w:date="2014-03-16T18:01:00Z"/>
          <w:rFonts w:ascii="Consolas" w:hAnsi="Consolas" w:cs="Consolas"/>
        </w:rPr>
      </w:pPr>
      <w:del w:id="665" w:author="Dana Robinson" w:date="2014-03-16T18:01:00Z">
        <w:r w:rsidRPr="000E1F10" w:rsidDel="006642A8">
          <w:rPr>
            <w:rFonts w:ascii="Consolas" w:hAnsi="Consolas" w:cs="Consolas"/>
          </w:rPr>
          <w:delText>}</w:delText>
        </w:r>
      </w:del>
    </w:p>
    <w:p w14:paraId="192E07D2" w14:textId="27D7AEA8" w:rsidR="0075570D" w:rsidRPr="000E1F10" w:rsidDel="006642A8" w:rsidRDefault="0075570D" w:rsidP="0075570D">
      <w:pPr>
        <w:rPr>
          <w:del w:id="666" w:author="Dana Robinson" w:date="2014-03-16T18:01:00Z"/>
          <w:rFonts w:ascii="Consolas" w:hAnsi="Consolas" w:cs="Consolas"/>
        </w:rPr>
      </w:pPr>
      <w:del w:id="667" w:author="Dana Robinson" w:date="2014-03-16T18:01:00Z">
        <w:r w:rsidDel="006642A8">
          <w:rPr>
            <w:rFonts w:ascii="Consolas" w:hAnsi="Consolas" w:cs="Consolas"/>
          </w:rPr>
          <w:delText>}</w:delText>
        </w:r>
      </w:del>
    </w:p>
    <w:p w14:paraId="3449F607" w14:textId="18543E39" w:rsidR="00D3482F" w:rsidDel="006642A8" w:rsidRDefault="00D3482F" w:rsidP="00CD7018">
      <w:pPr>
        <w:pStyle w:val="Heading2"/>
        <w:rPr>
          <w:del w:id="668" w:author="Dana Robinson" w:date="2014-03-16T18:01:00Z"/>
        </w:rPr>
      </w:pPr>
      <w:del w:id="669" w:author="Dana Robinson" w:date="2014-03-16T18:01:00Z">
        <w:r w:rsidDel="006642A8">
          <w:delText>Resize Cache</w:delText>
        </w:r>
      </w:del>
    </w:p>
    <w:p w14:paraId="0352C1F7" w14:textId="72E3C65A" w:rsidR="0075570D" w:rsidDel="006642A8" w:rsidRDefault="0075570D" w:rsidP="0075570D">
      <w:pPr>
        <w:rPr>
          <w:del w:id="670" w:author="Dana Robinson" w:date="2014-03-16T18:01:00Z"/>
        </w:rPr>
      </w:pPr>
      <w:del w:id="671" w:author="Dana Robinson" w:date="2014-03-16T18:01:00Z">
        <w:r w:rsidDel="006642A8">
          <w:delText>This message is emitted when an object is resized in the cache.</w:delText>
        </w:r>
      </w:del>
    </w:p>
    <w:p w14:paraId="7DC75AE2" w14:textId="273D6CFF" w:rsidR="0075570D" w:rsidRPr="0075570D" w:rsidDel="006642A8" w:rsidRDefault="0075570D" w:rsidP="0075570D">
      <w:pPr>
        <w:rPr>
          <w:del w:id="672" w:author="Dana Robinson" w:date="2014-03-16T18:01:00Z"/>
        </w:rPr>
      </w:pPr>
    </w:p>
    <w:p w14:paraId="190C23B0" w14:textId="7A8B47AD" w:rsidR="0075570D" w:rsidRPr="00C418BD" w:rsidDel="006642A8" w:rsidRDefault="0075570D" w:rsidP="0075570D">
      <w:pPr>
        <w:rPr>
          <w:del w:id="673" w:author="Dana Robinson" w:date="2014-03-16T18:01:00Z"/>
          <w:rFonts w:ascii="Consolas" w:hAnsi="Consolas" w:cs="Consolas"/>
        </w:rPr>
      </w:pPr>
      <w:del w:id="674" w:author="Dana Robinson" w:date="2014-03-16T18:01:00Z">
        <w:r w:rsidRPr="00C418BD" w:rsidDel="006642A8">
          <w:rPr>
            <w:rFonts w:ascii="Consolas" w:hAnsi="Consolas" w:cs="Consolas"/>
          </w:rPr>
          <w:delText>{</w:delText>
        </w:r>
      </w:del>
    </w:p>
    <w:p w14:paraId="0164F4B3" w14:textId="441531CF" w:rsidR="0075570D" w:rsidRPr="0075570D" w:rsidDel="006642A8" w:rsidRDefault="0075570D" w:rsidP="0075570D">
      <w:pPr>
        <w:ind w:firstLine="576"/>
        <w:rPr>
          <w:del w:id="675" w:author="Dana Robinson" w:date="2014-03-16T18:01:00Z"/>
          <w:rFonts w:ascii="Consolas" w:hAnsi="Consolas" w:cs="Consolas"/>
        </w:rPr>
      </w:pPr>
      <w:del w:id="676" w:author="Dana Robinson" w:date="2014-03-16T18:01:00Z">
        <w:r w:rsidRPr="00C418BD" w:rsidDel="006642A8">
          <w:rPr>
            <w:rFonts w:ascii="Consolas" w:hAnsi="Consolas" w:cs="Consolas"/>
          </w:rPr>
          <w:delText>"time" = &lt;int&gt;</w:delText>
        </w:r>
      </w:del>
    </w:p>
    <w:p w14:paraId="35D9EE44" w14:textId="661ECE09" w:rsidR="00374A3F" w:rsidRPr="000E1F10" w:rsidDel="006642A8" w:rsidRDefault="00374A3F" w:rsidP="00374A3F">
      <w:pPr>
        <w:ind w:left="576"/>
        <w:rPr>
          <w:del w:id="677" w:author="Dana Robinson" w:date="2014-03-16T18:01:00Z"/>
          <w:rFonts w:ascii="Consolas" w:hAnsi="Consolas" w:cs="Consolas"/>
        </w:rPr>
      </w:pPr>
      <w:del w:id="678" w:author="Dana Robinson" w:date="2014-03-16T18:01:00Z">
        <w:r w:rsidRPr="000E1F10" w:rsidDel="006642A8">
          <w:rPr>
            <w:rFonts w:ascii="Consolas" w:hAnsi="Consolas" w:cs="Consolas"/>
          </w:rPr>
          <w:delText>"</w:delText>
        </w:r>
        <w:r w:rsidDel="006642A8">
          <w:rPr>
            <w:rFonts w:ascii="Consolas" w:hAnsi="Consolas" w:cs="Consolas"/>
          </w:rPr>
          <w:delText>action</w:delText>
        </w:r>
        <w:r w:rsidRPr="000E1F10" w:rsidDel="006642A8">
          <w:rPr>
            <w:rFonts w:ascii="Consolas" w:hAnsi="Consolas" w:cs="Consolas"/>
          </w:rPr>
          <w:delText xml:space="preserve">" = </w:delText>
        </w:r>
        <w:r w:rsidDel="006642A8">
          <w:rPr>
            <w:rFonts w:ascii="Consolas" w:hAnsi="Consolas" w:cs="Consolas"/>
          </w:rPr>
          <w:delText>"resize"</w:delText>
        </w:r>
      </w:del>
    </w:p>
    <w:p w14:paraId="04966A84" w14:textId="46D32A9A" w:rsidR="00374A3F" w:rsidRPr="000E1F10" w:rsidDel="006642A8" w:rsidRDefault="00374A3F" w:rsidP="00374A3F">
      <w:pPr>
        <w:ind w:left="576"/>
        <w:rPr>
          <w:del w:id="679" w:author="Dana Robinson" w:date="2014-03-16T18:01:00Z"/>
          <w:rFonts w:ascii="Consolas" w:hAnsi="Consolas" w:cs="Consolas"/>
        </w:rPr>
      </w:pPr>
      <w:del w:id="680" w:author="Dana Robinson" w:date="2014-03-16T18:01:00Z">
        <w:r w:rsidRPr="000E1F10" w:rsidDel="006642A8">
          <w:rPr>
            <w:rFonts w:ascii="Consolas" w:hAnsi="Consolas" w:cs="Consolas"/>
          </w:rPr>
          <w:delText xml:space="preserve">"value" = </w:delText>
        </w:r>
      </w:del>
    </w:p>
    <w:p w14:paraId="19810C31" w14:textId="241744FD" w:rsidR="00374A3F" w:rsidDel="006642A8" w:rsidRDefault="00374A3F" w:rsidP="00374A3F">
      <w:pPr>
        <w:ind w:left="576" w:firstLine="144"/>
        <w:rPr>
          <w:del w:id="681" w:author="Dana Robinson" w:date="2014-03-16T18:01:00Z"/>
          <w:rFonts w:ascii="Consolas" w:hAnsi="Consolas" w:cs="Consolas"/>
        </w:rPr>
      </w:pPr>
      <w:del w:id="682" w:author="Dana Robinson" w:date="2014-03-16T18:01:00Z">
        <w:r w:rsidRPr="000E1F10" w:rsidDel="006642A8">
          <w:rPr>
            <w:rFonts w:ascii="Consolas" w:hAnsi="Consolas" w:cs="Consolas"/>
          </w:rPr>
          <w:delText>{</w:delText>
        </w:r>
      </w:del>
    </w:p>
    <w:p w14:paraId="06BD7D29" w14:textId="21645EAB" w:rsidR="00374A3F" w:rsidRPr="000E1F10" w:rsidDel="006642A8" w:rsidRDefault="00374A3F" w:rsidP="00374A3F">
      <w:pPr>
        <w:rPr>
          <w:del w:id="683" w:author="Dana Robinson" w:date="2014-03-16T18:01:00Z"/>
          <w:rFonts w:ascii="Consolas" w:hAnsi="Consolas" w:cs="Consolas"/>
        </w:rPr>
      </w:pPr>
      <w:del w:id="684" w:author="Dana Robinson" w:date="2014-03-16T18:01:00Z">
        <w:r w:rsidDel="006642A8">
          <w:rPr>
            <w:rFonts w:ascii="Consolas" w:hAnsi="Consolas" w:cs="Consolas"/>
          </w:rPr>
          <w:tab/>
        </w:r>
        <w:r w:rsidDel="006642A8">
          <w:rPr>
            <w:rFonts w:ascii="Consolas" w:hAnsi="Consolas" w:cs="Consolas"/>
          </w:rPr>
          <w:tab/>
        </w:r>
        <w:r w:rsidRPr="000E1F10" w:rsidDel="006642A8">
          <w:rPr>
            <w:rFonts w:ascii="Consolas" w:hAnsi="Consolas" w:cs="Consolas"/>
          </w:rPr>
          <w:delText>"</w:delText>
        </w:r>
        <w:r w:rsidDel="006642A8">
          <w:rPr>
            <w:rFonts w:ascii="Consolas" w:hAnsi="Consolas" w:cs="Consolas"/>
          </w:rPr>
          <w:delText>old</w:delText>
        </w:r>
        <w:r w:rsidRPr="000E1F10" w:rsidDel="006642A8">
          <w:rPr>
            <w:rFonts w:ascii="Consolas" w:hAnsi="Consolas" w:cs="Consolas"/>
          </w:rPr>
          <w:delText>":</w:delText>
        </w:r>
        <w:r w:rsidRPr="000E1F10" w:rsidDel="006642A8">
          <w:rPr>
            <w:rFonts w:ascii="Consolas" w:hAnsi="Consolas" w:cs="Consolas"/>
          </w:rPr>
          <w:tab/>
        </w:r>
        <w:r w:rsidDel="006642A8">
          <w:rPr>
            <w:rFonts w:ascii="Consolas" w:hAnsi="Consolas" w:cs="Consolas"/>
          </w:rPr>
          <w:tab/>
          <w:delText>&lt;int&gt;,</w:delText>
        </w:r>
        <w:r w:rsidDel="006642A8">
          <w:rPr>
            <w:rFonts w:ascii="Consolas" w:hAnsi="Consolas" w:cs="Consolas"/>
          </w:rPr>
          <w:tab/>
        </w:r>
        <w:r w:rsidDel="006642A8">
          <w:rPr>
            <w:rFonts w:ascii="Consolas" w:hAnsi="Consolas" w:cs="Consolas"/>
          </w:rPr>
          <w:tab/>
          <w:delText>(size in kB)</w:delText>
        </w:r>
      </w:del>
    </w:p>
    <w:p w14:paraId="2E773AB4" w14:textId="0EDD977B" w:rsidR="00374A3F" w:rsidDel="006642A8" w:rsidRDefault="00374A3F" w:rsidP="00374A3F">
      <w:pPr>
        <w:ind w:left="1296" w:firstLine="144"/>
        <w:rPr>
          <w:del w:id="685" w:author="Dana Robinson" w:date="2014-03-16T18:01:00Z"/>
          <w:rFonts w:ascii="Consolas" w:hAnsi="Consolas" w:cs="Consolas"/>
        </w:rPr>
      </w:pPr>
      <w:del w:id="686" w:author="Dana Robinson" w:date="2014-03-16T18:01:00Z">
        <w:r w:rsidRPr="000E1F10" w:rsidDel="006642A8">
          <w:rPr>
            <w:rFonts w:ascii="Consolas" w:hAnsi="Consolas" w:cs="Consolas"/>
          </w:rPr>
          <w:delText>"</w:delText>
        </w:r>
        <w:r w:rsidDel="006642A8">
          <w:rPr>
            <w:rFonts w:ascii="Consolas" w:hAnsi="Consolas" w:cs="Consolas"/>
          </w:rPr>
          <w:delText>new</w:delText>
        </w:r>
        <w:r w:rsidRPr="000E1F10" w:rsidDel="006642A8">
          <w:rPr>
            <w:rFonts w:ascii="Consolas" w:hAnsi="Consolas" w:cs="Consolas"/>
          </w:rPr>
          <w:delText>":</w:delText>
        </w:r>
        <w:r w:rsidRPr="000E1F10" w:rsidDel="006642A8">
          <w:rPr>
            <w:rFonts w:ascii="Consolas" w:hAnsi="Consolas" w:cs="Consolas"/>
          </w:rPr>
          <w:tab/>
        </w:r>
        <w:r w:rsidDel="006642A8">
          <w:rPr>
            <w:rFonts w:ascii="Consolas" w:hAnsi="Consolas" w:cs="Consolas"/>
          </w:rPr>
          <w:tab/>
          <w:delText>&lt;int&gt;</w:delText>
        </w:r>
      </w:del>
    </w:p>
    <w:p w14:paraId="27203332" w14:textId="041B2618" w:rsidR="00374A3F" w:rsidDel="006642A8" w:rsidRDefault="00374A3F" w:rsidP="00374A3F">
      <w:pPr>
        <w:ind w:firstLine="720"/>
        <w:rPr>
          <w:del w:id="687" w:author="Dana Robinson" w:date="2014-03-16T18:01:00Z"/>
          <w:rFonts w:ascii="Consolas" w:hAnsi="Consolas" w:cs="Consolas"/>
        </w:rPr>
      </w:pPr>
      <w:del w:id="688" w:author="Dana Robinson" w:date="2014-03-16T18:01:00Z">
        <w:r w:rsidRPr="000E1F10" w:rsidDel="006642A8">
          <w:rPr>
            <w:rFonts w:ascii="Consolas" w:hAnsi="Consolas" w:cs="Consolas"/>
          </w:rPr>
          <w:delText>}</w:delText>
        </w:r>
      </w:del>
    </w:p>
    <w:p w14:paraId="3E8A91D2" w14:textId="78A6ED58" w:rsidR="0075570D" w:rsidRPr="000E1F10" w:rsidDel="006642A8" w:rsidRDefault="0075570D" w:rsidP="0075570D">
      <w:pPr>
        <w:rPr>
          <w:del w:id="689" w:author="Dana Robinson" w:date="2014-03-16T18:01:00Z"/>
          <w:rFonts w:ascii="Consolas" w:hAnsi="Consolas" w:cs="Consolas"/>
        </w:rPr>
      </w:pPr>
      <w:del w:id="690" w:author="Dana Robinson" w:date="2014-03-16T18:01:00Z">
        <w:r w:rsidDel="006642A8">
          <w:rPr>
            <w:rFonts w:ascii="Consolas" w:hAnsi="Consolas" w:cs="Consolas"/>
          </w:rPr>
          <w:delText>}</w:delText>
        </w:r>
      </w:del>
    </w:p>
    <w:p w14:paraId="6F3A97AE" w14:textId="36EC37DD" w:rsidR="00374A3F" w:rsidRPr="00374A3F" w:rsidDel="006642A8" w:rsidRDefault="00374A3F" w:rsidP="00374A3F">
      <w:pPr>
        <w:rPr>
          <w:del w:id="691" w:author="Dana Robinson" w:date="2014-03-16T18:01:00Z"/>
        </w:rPr>
      </w:pPr>
    </w:p>
    <w:p w14:paraId="3C1E80E0" w14:textId="1F27EC88" w:rsidR="00DD1E65" w:rsidDel="006642A8" w:rsidRDefault="00DD1E65" w:rsidP="00DD1E65">
      <w:pPr>
        <w:pStyle w:val="Heading2"/>
        <w:rPr>
          <w:del w:id="692" w:author="Dana Robinson" w:date="2014-03-16T18:01:00Z"/>
        </w:rPr>
      </w:pPr>
      <w:del w:id="693" w:author="Dana Robinson" w:date="2014-03-16T18:01:00Z">
        <w:r w:rsidDel="006642A8">
          <w:delText>Pin/Unpin</w:delText>
        </w:r>
      </w:del>
    </w:p>
    <w:p w14:paraId="3863A737" w14:textId="675CAA9E" w:rsidR="0075570D" w:rsidDel="006642A8" w:rsidRDefault="0075570D" w:rsidP="0075570D">
      <w:pPr>
        <w:rPr>
          <w:del w:id="694" w:author="Dana Robinson" w:date="2014-03-16T18:01:00Z"/>
        </w:rPr>
      </w:pPr>
      <w:del w:id="695" w:author="Dana Robinson" w:date="2014-03-16T18:01:00Z">
        <w:r w:rsidDel="006642A8">
          <w:delText>This message is emitted when an object is pinned or unpinned in the cache.</w:delText>
        </w:r>
      </w:del>
    </w:p>
    <w:p w14:paraId="1EF5023D" w14:textId="690A6961" w:rsidR="0075570D" w:rsidRPr="0075570D" w:rsidDel="006642A8" w:rsidRDefault="0075570D" w:rsidP="0075570D">
      <w:pPr>
        <w:rPr>
          <w:del w:id="696" w:author="Dana Robinson" w:date="2014-03-16T18:01:00Z"/>
        </w:rPr>
      </w:pPr>
    </w:p>
    <w:p w14:paraId="4B4A5F1C" w14:textId="4F79A35A" w:rsidR="0075570D" w:rsidRPr="00C418BD" w:rsidDel="006642A8" w:rsidRDefault="0075570D" w:rsidP="0075570D">
      <w:pPr>
        <w:rPr>
          <w:del w:id="697" w:author="Dana Robinson" w:date="2014-03-16T18:01:00Z"/>
          <w:rFonts w:ascii="Consolas" w:hAnsi="Consolas" w:cs="Consolas"/>
        </w:rPr>
      </w:pPr>
      <w:del w:id="698" w:author="Dana Robinson" w:date="2014-03-16T18:01:00Z">
        <w:r w:rsidRPr="00C418BD" w:rsidDel="006642A8">
          <w:rPr>
            <w:rFonts w:ascii="Consolas" w:hAnsi="Consolas" w:cs="Consolas"/>
          </w:rPr>
          <w:delText>{</w:delText>
        </w:r>
      </w:del>
    </w:p>
    <w:p w14:paraId="22DE7565" w14:textId="2CC1B8C8" w:rsidR="0075570D" w:rsidRPr="0075570D" w:rsidDel="006642A8" w:rsidRDefault="0075570D" w:rsidP="0075570D">
      <w:pPr>
        <w:ind w:firstLine="576"/>
        <w:rPr>
          <w:del w:id="699" w:author="Dana Robinson" w:date="2014-03-16T18:01:00Z"/>
          <w:rFonts w:ascii="Consolas" w:hAnsi="Consolas" w:cs="Consolas"/>
        </w:rPr>
      </w:pPr>
      <w:del w:id="700" w:author="Dana Robinson" w:date="2014-03-16T18:01:00Z">
        <w:r w:rsidRPr="00C418BD" w:rsidDel="006642A8">
          <w:rPr>
            <w:rFonts w:ascii="Consolas" w:hAnsi="Consolas" w:cs="Consolas"/>
          </w:rPr>
          <w:delText>"time" = &lt;int&gt;</w:delText>
        </w:r>
      </w:del>
    </w:p>
    <w:p w14:paraId="72C13879" w14:textId="5830630E" w:rsidR="00374A3F" w:rsidRPr="000E1F10" w:rsidDel="006642A8" w:rsidRDefault="00374A3F" w:rsidP="00374A3F">
      <w:pPr>
        <w:ind w:left="576"/>
        <w:rPr>
          <w:del w:id="701" w:author="Dana Robinson" w:date="2014-03-16T18:01:00Z"/>
          <w:rFonts w:ascii="Consolas" w:hAnsi="Consolas" w:cs="Consolas"/>
        </w:rPr>
      </w:pPr>
      <w:del w:id="702" w:author="Dana Robinson" w:date="2014-03-16T18:01:00Z">
        <w:r w:rsidRPr="000E1F10" w:rsidDel="006642A8">
          <w:rPr>
            <w:rFonts w:ascii="Consolas" w:hAnsi="Consolas" w:cs="Consolas"/>
          </w:rPr>
          <w:delText>"</w:delText>
        </w:r>
        <w:r w:rsidDel="006642A8">
          <w:rPr>
            <w:rFonts w:ascii="Consolas" w:hAnsi="Consolas" w:cs="Consolas"/>
          </w:rPr>
          <w:delText>action</w:delText>
        </w:r>
        <w:r w:rsidRPr="000E1F10" w:rsidDel="006642A8">
          <w:rPr>
            <w:rFonts w:ascii="Consolas" w:hAnsi="Consolas" w:cs="Consolas"/>
          </w:rPr>
          <w:delText xml:space="preserve">" = </w:delText>
        </w:r>
        <w:r w:rsidDel="006642A8">
          <w:rPr>
            <w:rFonts w:ascii="Consolas" w:hAnsi="Consolas" w:cs="Consolas"/>
          </w:rPr>
          <w:delText>"pin"</w:delText>
        </w:r>
      </w:del>
    </w:p>
    <w:p w14:paraId="79A0767C" w14:textId="5354F769" w:rsidR="00374A3F" w:rsidRPr="000E1F10" w:rsidDel="006642A8" w:rsidRDefault="00374A3F" w:rsidP="00374A3F">
      <w:pPr>
        <w:ind w:left="576"/>
        <w:rPr>
          <w:del w:id="703" w:author="Dana Robinson" w:date="2014-03-16T18:01:00Z"/>
          <w:rFonts w:ascii="Consolas" w:hAnsi="Consolas" w:cs="Consolas"/>
        </w:rPr>
      </w:pPr>
      <w:del w:id="704" w:author="Dana Robinson" w:date="2014-03-16T18:01:00Z">
        <w:r w:rsidRPr="000E1F10" w:rsidDel="006642A8">
          <w:rPr>
            <w:rFonts w:ascii="Consolas" w:hAnsi="Consolas" w:cs="Consolas"/>
          </w:rPr>
          <w:delText xml:space="preserve">"value" = </w:delText>
        </w:r>
      </w:del>
    </w:p>
    <w:p w14:paraId="1BEE6F0E" w14:textId="2689A547" w:rsidR="00374A3F" w:rsidDel="006642A8" w:rsidRDefault="00374A3F" w:rsidP="00374A3F">
      <w:pPr>
        <w:ind w:left="576" w:firstLine="144"/>
        <w:rPr>
          <w:del w:id="705" w:author="Dana Robinson" w:date="2014-03-16T18:01:00Z"/>
          <w:rFonts w:ascii="Consolas" w:hAnsi="Consolas" w:cs="Consolas"/>
        </w:rPr>
      </w:pPr>
      <w:del w:id="706" w:author="Dana Robinson" w:date="2014-03-16T18:01:00Z">
        <w:r w:rsidRPr="000E1F10" w:rsidDel="006642A8">
          <w:rPr>
            <w:rFonts w:ascii="Consolas" w:hAnsi="Consolas" w:cs="Consolas"/>
          </w:rPr>
          <w:delText>{</w:delText>
        </w:r>
      </w:del>
    </w:p>
    <w:p w14:paraId="628B645F" w14:textId="3F32DC65" w:rsidR="00374A3F" w:rsidRPr="000E1F10" w:rsidDel="006642A8" w:rsidRDefault="00374A3F" w:rsidP="00374A3F">
      <w:pPr>
        <w:rPr>
          <w:del w:id="707" w:author="Dana Robinson" w:date="2014-03-16T18:01:00Z"/>
          <w:rFonts w:ascii="Consolas" w:hAnsi="Consolas" w:cs="Consolas"/>
        </w:rPr>
      </w:pPr>
      <w:del w:id="708" w:author="Dana Robinson" w:date="2014-03-16T18:01:00Z">
        <w:r w:rsidDel="006642A8">
          <w:rPr>
            <w:rFonts w:ascii="Consolas" w:hAnsi="Consolas" w:cs="Consolas"/>
          </w:rPr>
          <w:tab/>
        </w:r>
        <w:r w:rsidDel="006642A8">
          <w:rPr>
            <w:rFonts w:ascii="Consolas" w:hAnsi="Consolas" w:cs="Consolas"/>
          </w:rPr>
          <w:tab/>
        </w:r>
        <w:r w:rsidRPr="000E1F10" w:rsidDel="006642A8">
          <w:rPr>
            <w:rFonts w:ascii="Consolas" w:hAnsi="Consolas" w:cs="Consolas"/>
          </w:rPr>
          <w:delText>"state":</w:delText>
        </w:r>
        <w:r w:rsidRPr="000E1F10" w:rsidDel="006642A8">
          <w:rPr>
            <w:rFonts w:ascii="Consolas" w:hAnsi="Consolas" w:cs="Consolas"/>
          </w:rPr>
          <w:tab/>
        </w:r>
        <w:r w:rsidDel="006642A8">
          <w:rPr>
            <w:rFonts w:ascii="Consolas" w:hAnsi="Consolas" w:cs="Consolas"/>
          </w:rPr>
          <w:tab/>
          <w:delText>&lt;boolean&gt;,</w:delText>
        </w:r>
      </w:del>
    </w:p>
    <w:p w14:paraId="5F7D5937" w14:textId="6BEEB0FD" w:rsidR="00374A3F" w:rsidRPr="000E1F10" w:rsidDel="006642A8" w:rsidRDefault="00374A3F" w:rsidP="00374A3F">
      <w:pPr>
        <w:ind w:left="1296" w:firstLine="144"/>
        <w:rPr>
          <w:del w:id="709" w:author="Dana Robinson" w:date="2014-03-16T18:01:00Z"/>
          <w:rFonts w:ascii="Consolas" w:hAnsi="Consolas" w:cs="Consolas"/>
        </w:rPr>
      </w:pPr>
      <w:del w:id="710" w:author="Dana Robinson" w:date="2014-03-16T18:01:00Z">
        <w:r w:rsidDel="006642A8">
          <w:rPr>
            <w:rFonts w:ascii="Consolas" w:hAnsi="Consolas" w:cs="Consolas"/>
          </w:rPr>
          <w:delText>"location":</w:delText>
        </w:r>
        <w:r w:rsidDel="006642A8">
          <w:rPr>
            <w:rFonts w:ascii="Consolas" w:hAnsi="Consolas" w:cs="Consolas"/>
          </w:rPr>
          <w:tab/>
          <w:delText>&lt;object&gt;</w:delText>
        </w:r>
      </w:del>
    </w:p>
    <w:p w14:paraId="5F345A62" w14:textId="4F657625" w:rsidR="00374A3F" w:rsidDel="006642A8" w:rsidRDefault="00374A3F" w:rsidP="00374A3F">
      <w:pPr>
        <w:ind w:firstLine="720"/>
        <w:rPr>
          <w:del w:id="711" w:author="Dana Robinson" w:date="2014-03-16T18:01:00Z"/>
          <w:rFonts w:ascii="Consolas" w:hAnsi="Consolas" w:cs="Consolas"/>
        </w:rPr>
      </w:pPr>
      <w:del w:id="712" w:author="Dana Robinson" w:date="2014-03-16T18:01:00Z">
        <w:r w:rsidRPr="000E1F10" w:rsidDel="006642A8">
          <w:rPr>
            <w:rFonts w:ascii="Consolas" w:hAnsi="Consolas" w:cs="Consolas"/>
          </w:rPr>
          <w:delText>}</w:delText>
        </w:r>
      </w:del>
    </w:p>
    <w:p w14:paraId="1CC4BD03" w14:textId="784EE780" w:rsidR="0075570D" w:rsidRPr="000E1F10" w:rsidDel="006642A8" w:rsidRDefault="0075570D" w:rsidP="0075570D">
      <w:pPr>
        <w:rPr>
          <w:del w:id="713" w:author="Dana Robinson" w:date="2014-03-16T18:01:00Z"/>
          <w:rFonts w:ascii="Consolas" w:hAnsi="Consolas" w:cs="Consolas"/>
        </w:rPr>
      </w:pPr>
      <w:del w:id="714" w:author="Dana Robinson" w:date="2014-03-16T18:01:00Z">
        <w:r w:rsidDel="006642A8">
          <w:rPr>
            <w:rFonts w:ascii="Consolas" w:hAnsi="Consolas" w:cs="Consolas"/>
          </w:rPr>
          <w:delText>}</w:delText>
        </w:r>
      </w:del>
    </w:p>
    <w:p w14:paraId="6968C101" w14:textId="061419C9" w:rsidR="00374A3F" w:rsidRPr="00374A3F" w:rsidDel="006642A8" w:rsidRDefault="00374A3F" w:rsidP="00374A3F">
      <w:pPr>
        <w:rPr>
          <w:del w:id="715" w:author="Dana Robinson" w:date="2014-03-16T18:01:00Z"/>
        </w:rPr>
      </w:pPr>
    </w:p>
    <w:p w14:paraId="7942D8C7" w14:textId="4C2DD703" w:rsidR="00DD1E65" w:rsidDel="006642A8" w:rsidRDefault="00DD1E65" w:rsidP="00DD1E65">
      <w:pPr>
        <w:pStyle w:val="Heading2"/>
        <w:rPr>
          <w:del w:id="716" w:author="Dana Robinson" w:date="2014-03-16T18:01:00Z"/>
        </w:rPr>
      </w:pPr>
      <w:del w:id="717" w:author="Dana Robinson" w:date="2014-03-16T18:01:00Z">
        <w:r w:rsidDel="006642A8">
          <w:delText>Protect/Unprotect</w:delText>
        </w:r>
      </w:del>
    </w:p>
    <w:p w14:paraId="329B46BB" w14:textId="159E6143" w:rsidR="0075570D" w:rsidDel="006642A8" w:rsidRDefault="0075570D" w:rsidP="0075570D">
      <w:pPr>
        <w:rPr>
          <w:del w:id="718" w:author="Dana Robinson" w:date="2014-03-16T18:01:00Z"/>
        </w:rPr>
      </w:pPr>
      <w:del w:id="719" w:author="Dana Robinson" w:date="2014-03-16T18:01:00Z">
        <w:r w:rsidDel="006642A8">
          <w:delText>This message is emitted when an object is protected or unprotected in the cache.</w:delText>
        </w:r>
      </w:del>
    </w:p>
    <w:p w14:paraId="09F53CB1" w14:textId="780612A4" w:rsidR="0075570D" w:rsidRPr="0075570D" w:rsidDel="006642A8" w:rsidRDefault="0075570D" w:rsidP="0075570D">
      <w:pPr>
        <w:rPr>
          <w:del w:id="720" w:author="Dana Robinson" w:date="2014-03-16T18:01:00Z"/>
        </w:rPr>
      </w:pPr>
    </w:p>
    <w:p w14:paraId="74235C04" w14:textId="1C060C79" w:rsidR="0075570D" w:rsidRPr="00C418BD" w:rsidDel="006642A8" w:rsidRDefault="0075570D" w:rsidP="0075570D">
      <w:pPr>
        <w:rPr>
          <w:del w:id="721" w:author="Dana Robinson" w:date="2014-03-16T18:01:00Z"/>
          <w:rFonts w:ascii="Consolas" w:hAnsi="Consolas" w:cs="Consolas"/>
        </w:rPr>
      </w:pPr>
      <w:del w:id="722" w:author="Dana Robinson" w:date="2014-03-16T18:01:00Z">
        <w:r w:rsidRPr="00C418BD" w:rsidDel="006642A8">
          <w:rPr>
            <w:rFonts w:ascii="Consolas" w:hAnsi="Consolas" w:cs="Consolas"/>
          </w:rPr>
          <w:delText>{</w:delText>
        </w:r>
      </w:del>
    </w:p>
    <w:p w14:paraId="3C0A59CA" w14:textId="794D0A29" w:rsidR="0075570D" w:rsidRPr="0075570D" w:rsidDel="006642A8" w:rsidRDefault="0075570D" w:rsidP="0075570D">
      <w:pPr>
        <w:ind w:firstLine="576"/>
        <w:rPr>
          <w:del w:id="723" w:author="Dana Robinson" w:date="2014-03-16T18:01:00Z"/>
          <w:rFonts w:ascii="Consolas" w:hAnsi="Consolas" w:cs="Consolas"/>
        </w:rPr>
      </w:pPr>
      <w:del w:id="724" w:author="Dana Robinson" w:date="2014-03-16T18:01:00Z">
        <w:r w:rsidRPr="00C418BD" w:rsidDel="006642A8">
          <w:rPr>
            <w:rFonts w:ascii="Consolas" w:hAnsi="Consolas" w:cs="Consolas"/>
          </w:rPr>
          <w:delText>"time" = &lt;int&gt;</w:delText>
        </w:r>
      </w:del>
    </w:p>
    <w:p w14:paraId="1AA81128" w14:textId="3DC89DDA" w:rsidR="0079270B" w:rsidRPr="000E1F10" w:rsidDel="006642A8" w:rsidRDefault="0079270B" w:rsidP="0079270B">
      <w:pPr>
        <w:ind w:left="576"/>
        <w:rPr>
          <w:del w:id="725" w:author="Dana Robinson" w:date="2014-03-16T18:01:00Z"/>
          <w:rFonts w:ascii="Consolas" w:hAnsi="Consolas" w:cs="Consolas"/>
        </w:rPr>
      </w:pPr>
      <w:del w:id="726" w:author="Dana Robinson" w:date="2014-03-16T18:01:00Z">
        <w:r w:rsidRPr="000E1F10" w:rsidDel="006642A8">
          <w:rPr>
            <w:rFonts w:ascii="Consolas" w:hAnsi="Consolas" w:cs="Consolas"/>
          </w:rPr>
          <w:delText>"</w:delText>
        </w:r>
        <w:r w:rsidDel="006642A8">
          <w:rPr>
            <w:rFonts w:ascii="Consolas" w:hAnsi="Consolas" w:cs="Consolas"/>
          </w:rPr>
          <w:delText>action</w:delText>
        </w:r>
        <w:r w:rsidRPr="000E1F10" w:rsidDel="006642A8">
          <w:rPr>
            <w:rFonts w:ascii="Consolas" w:hAnsi="Consolas" w:cs="Consolas"/>
          </w:rPr>
          <w:delText xml:space="preserve">" = </w:delText>
        </w:r>
        <w:r w:rsidDel="006642A8">
          <w:rPr>
            <w:rFonts w:ascii="Consolas" w:hAnsi="Consolas" w:cs="Consolas"/>
          </w:rPr>
          <w:delText>"protect"</w:delText>
        </w:r>
      </w:del>
    </w:p>
    <w:p w14:paraId="3CA6FC74" w14:textId="545C9B25" w:rsidR="0079270B" w:rsidRPr="000E1F10" w:rsidDel="006642A8" w:rsidRDefault="0079270B" w:rsidP="0079270B">
      <w:pPr>
        <w:ind w:left="576"/>
        <w:rPr>
          <w:del w:id="727" w:author="Dana Robinson" w:date="2014-03-16T18:01:00Z"/>
          <w:rFonts w:ascii="Consolas" w:hAnsi="Consolas" w:cs="Consolas"/>
        </w:rPr>
      </w:pPr>
      <w:del w:id="728" w:author="Dana Robinson" w:date="2014-03-16T18:01:00Z">
        <w:r w:rsidRPr="000E1F10" w:rsidDel="006642A8">
          <w:rPr>
            <w:rFonts w:ascii="Consolas" w:hAnsi="Consolas" w:cs="Consolas"/>
          </w:rPr>
          <w:delText xml:space="preserve">"value" = </w:delText>
        </w:r>
      </w:del>
    </w:p>
    <w:p w14:paraId="6D2FCE92" w14:textId="6F3619CE" w:rsidR="0079270B" w:rsidDel="006642A8" w:rsidRDefault="0079270B" w:rsidP="0079270B">
      <w:pPr>
        <w:ind w:left="576" w:firstLine="144"/>
        <w:rPr>
          <w:del w:id="729" w:author="Dana Robinson" w:date="2014-03-16T18:01:00Z"/>
          <w:rFonts w:ascii="Consolas" w:hAnsi="Consolas" w:cs="Consolas"/>
        </w:rPr>
      </w:pPr>
      <w:del w:id="730" w:author="Dana Robinson" w:date="2014-03-16T18:01:00Z">
        <w:r w:rsidRPr="000E1F10" w:rsidDel="006642A8">
          <w:rPr>
            <w:rFonts w:ascii="Consolas" w:hAnsi="Consolas" w:cs="Consolas"/>
          </w:rPr>
          <w:delText>{</w:delText>
        </w:r>
      </w:del>
    </w:p>
    <w:p w14:paraId="5E14AE79" w14:textId="2466FC0C" w:rsidR="0079270B" w:rsidRPr="000E1F10" w:rsidDel="006642A8" w:rsidRDefault="0079270B" w:rsidP="0079270B">
      <w:pPr>
        <w:rPr>
          <w:del w:id="731" w:author="Dana Robinson" w:date="2014-03-16T18:01:00Z"/>
          <w:rFonts w:ascii="Consolas" w:hAnsi="Consolas" w:cs="Consolas"/>
        </w:rPr>
      </w:pPr>
      <w:del w:id="732" w:author="Dana Robinson" w:date="2014-03-16T18:01:00Z">
        <w:r w:rsidDel="006642A8">
          <w:rPr>
            <w:rFonts w:ascii="Consolas" w:hAnsi="Consolas" w:cs="Consolas"/>
          </w:rPr>
          <w:tab/>
        </w:r>
        <w:r w:rsidDel="006642A8">
          <w:rPr>
            <w:rFonts w:ascii="Consolas" w:hAnsi="Consolas" w:cs="Consolas"/>
          </w:rPr>
          <w:tab/>
        </w:r>
        <w:r w:rsidRPr="000E1F10" w:rsidDel="006642A8">
          <w:rPr>
            <w:rFonts w:ascii="Consolas" w:hAnsi="Consolas" w:cs="Consolas"/>
          </w:rPr>
          <w:delText>"state":</w:delText>
        </w:r>
        <w:r w:rsidRPr="000E1F10" w:rsidDel="006642A8">
          <w:rPr>
            <w:rFonts w:ascii="Consolas" w:hAnsi="Consolas" w:cs="Consolas"/>
          </w:rPr>
          <w:tab/>
        </w:r>
        <w:r w:rsidDel="006642A8">
          <w:rPr>
            <w:rFonts w:ascii="Consolas" w:hAnsi="Consolas" w:cs="Consolas"/>
          </w:rPr>
          <w:tab/>
          <w:delText>&lt;boolean&gt;,</w:delText>
        </w:r>
      </w:del>
    </w:p>
    <w:p w14:paraId="5A76467A" w14:textId="3A5A9E13" w:rsidR="0079270B" w:rsidRPr="000E1F10" w:rsidDel="006642A8" w:rsidRDefault="0079270B" w:rsidP="0079270B">
      <w:pPr>
        <w:ind w:left="1296" w:firstLine="144"/>
        <w:rPr>
          <w:del w:id="733" w:author="Dana Robinson" w:date="2014-03-16T18:01:00Z"/>
          <w:rFonts w:ascii="Consolas" w:hAnsi="Consolas" w:cs="Consolas"/>
        </w:rPr>
      </w:pPr>
      <w:del w:id="734" w:author="Dana Robinson" w:date="2014-03-16T18:01:00Z">
        <w:r w:rsidDel="006642A8">
          <w:rPr>
            <w:rFonts w:ascii="Consolas" w:hAnsi="Consolas" w:cs="Consolas"/>
          </w:rPr>
          <w:delText>"location":</w:delText>
        </w:r>
        <w:r w:rsidDel="006642A8">
          <w:rPr>
            <w:rFonts w:ascii="Consolas" w:hAnsi="Consolas" w:cs="Consolas"/>
          </w:rPr>
          <w:tab/>
          <w:delText>&lt;object&gt;</w:delText>
        </w:r>
      </w:del>
    </w:p>
    <w:p w14:paraId="067A8D17" w14:textId="5CF2AFC1" w:rsidR="0079270B" w:rsidDel="006642A8" w:rsidRDefault="0079270B" w:rsidP="0079270B">
      <w:pPr>
        <w:ind w:firstLine="720"/>
        <w:rPr>
          <w:del w:id="735" w:author="Dana Robinson" w:date="2014-03-16T18:01:00Z"/>
          <w:rFonts w:ascii="Consolas" w:hAnsi="Consolas" w:cs="Consolas"/>
        </w:rPr>
      </w:pPr>
      <w:del w:id="736" w:author="Dana Robinson" w:date="2014-03-16T18:01:00Z">
        <w:r w:rsidRPr="000E1F10" w:rsidDel="006642A8">
          <w:rPr>
            <w:rFonts w:ascii="Consolas" w:hAnsi="Consolas" w:cs="Consolas"/>
          </w:rPr>
          <w:delText>}</w:delText>
        </w:r>
      </w:del>
    </w:p>
    <w:p w14:paraId="1B5FB718" w14:textId="682B82D4" w:rsidR="0075570D" w:rsidRPr="000E1F10" w:rsidDel="006642A8" w:rsidRDefault="0075570D" w:rsidP="0075570D">
      <w:pPr>
        <w:rPr>
          <w:del w:id="737" w:author="Dana Robinson" w:date="2014-03-16T18:01:00Z"/>
          <w:rFonts w:ascii="Consolas" w:hAnsi="Consolas" w:cs="Consolas"/>
        </w:rPr>
      </w:pPr>
      <w:del w:id="738" w:author="Dana Robinson" w:date="2014-03-16T18:01:00Z">
        <w:r w:rsidDel="006642A8">
          <w:rPr>
            <w:rFonts w:ascii="Consolas" w:hAnsi="Consolas" w:cs="Consolas"/>
          </w:rPr>
          <w:delText>}</w:delText>
        </w:r>
      </w:del>
    </w:p>
    <w:p w14:paraId="1FDA7430" w14:textId="6846FB8B" w:rsidR="0079270B" w:rsidRPr="0079270B" w:rsidDel="006642A8" w:rsidRDefault="0079270B" w:rsidP="0079270B">
      <w:pPr>
        <w:rPr>
          <w:del w:id="739" w:author="Dana Robinson" w:date="2014-03-16T18:01:00Z"/>
        </w:rPr>
      </w:pPr>
    </w:p>
    <w:p w14:paraId="0C6614F5" w14:textId="062CFF5B" w:rsidR="00DD1E65" w:rsidDel="006642A8" w:rsidRDefault="00DD1E65" w:rsidP="00DD1E65">
      <w:pPr>
        <w:pStyle w:val="Heading2"/>
        <w:rPr>
          <w:del w:id="740" w:author="Dana Robinson" w:date="2014-03-16T18:01:00Z"/>
        </w:rPr>
      </w:pPr>
      <w:del w:id="741" w:author="Dana Robinson" w:date="2014-03-16T18:01:00Z">
        <w:r w:rsidDel="006642A8">
          <w:delText>Delete</w:delText>
        </w:r>
      </w:del>
    </w:p>
    <w:p w14:paraId="6C49EF6A" w14:textId="074D0334" w:rsidR="0075570D" w:rsidDel="006642A8" w:rsidRDefault="0075570D" w:rsidP="0075570D">
      <w:pPr>
        <w:rPr>
          <w:del w:id="742" w:author="Dana Robinson" w:date="2014-03-16T18:01:00Z"/>
        </w:rPr>
      </w:pPr>
      <w:del w:id="743" w:author="Dana Robinson" w:date="2014-03-16T18:01:00Z">
        <w:r w:rsidDel="006642A8">
          <w:delText>This message is emitted when an object is deleted from the cache.</w:delText>
        </w:r>
      </w:del>
    </w:p>
    <w:p w14:paraId="47340B1E" w14:textId="30809DC2" w:rsidR="0075570D" w:rsidRPr="0075570D" w:rsidDel="006642A8" w:rsidRDefault="0075570D" w:rsidP="0075570D">
      <w:pPr>
        <w:rPr>
          <w:del w:id="744" w:author="Dana Robinson" w:date="2014-03-16T18:01:00Z"/>
        </w:rPr>
      </w:pPr>
    </w:p>
    <w:p w14:paraId="5AC7174A" w14:textId="5130FA56" w:rsidR="0075570D" w:rsidRPr="00C418BD" w:rsidDel="006642A8" w:rsidRDefault="0075570D" w:rsidP="0075570D">
      <w:pPr>
        <w:rPr>
          <w:del w:id="745" w:author="Dana Robinson" w:date="2014-03-16T18:01:00Z"/>
          <w:rFonts w:ascii="Consolas" w:hAnsi="Consolas" w:cs="Consolas"/>
        </w:rPr>
      </w:pPr>
      <w:del w:id="746" w:author="Dana Robinson" w:date="2014-03-16T18:01:00Z">
        <w:r w:rsidRPr="00C418BD" w:rsidDel="006642A8">
          <w:rPr>
            <w:rFonts w:ascii="Consolas" w:hAnsi="Consolas" w:cs="Consolas"/>
          </w:rPr>
          <w:delText>{</w:delText>
        </w:r>
      </w:del>
    </w:p>
    <w:p w14:paraId="0D8C4F33" w14:textId="333EAD26" w:rsidR="0075570D" w:rsidRPr="0075570D" w:rsidDel="006642A8" w:rsidRDefault="0075570D" w:rsidP="0075570D">
      <w:pPr>
        <w:ind w:firstLine="576"/>
        <w:rPr>
          <w:del w:id="747" w:author="Dana Robinson" w:date="2014-03-16T18:01:00Z"/>
          <w:rFonts w:ascii="Consolas" w:hAnsi="Consolas" w:cs="Consolas"/>
        </w:rPr>
      </w:pPr>
      <w:del w:id="748" w:author="Dana Robinson" w:date="2014-03-16T18:01:00Z">
        <w:r w:rsidRPr="00C418BD" w:rsidDel="006642A8">
          <w:rPr>
            <w:rFonts w:ascii="Consolas" w:hAnsi="Consolas" w:cs="Consolas"/>
          </w:rPr>
          <w:delText>"time" = &lt;int&gt;</w:delText>
        </w:r>
      </w:del>
    </w:p>
    <w:p w14:paraId="55CCF58B" w14:textId="65428DE5" w:rsidR="0079270B" w:rsidRPr="000E1F10" w:rsidDel="006642A8" w:rsidRDefault="0079270B" w:rsidP="0079270B">
      <w:pPr>
        <w:ind w:left="576"/>
        <w:rPr>
          <w:del w:id="749" w:author="Dana Robinson" w:date="2014-03-16T18:01:00Z"/>
          <w:rFonts w:ascii="Consolas" w:hAnsi="Consolas" w:cs="Consolas"/>
        </w:rPr>
      </w:pPr>
      <w:del w:id="750" w:author="Dana Robinson" w:date="2014-03-16T18:01:00Z">
        <w:r w:rsidRPr="000E1F10" w:rsidDel="006642A8">
          <w:rPr>
            <w:rFonts w:ascii="Consolas" w:hAnsi="Consolas" w:cs="Consolas"/>
          </w:rPr>
          <w:delText>"</w:delText>
        </w:r>
        <w:r w:rsidDel="006642A8">
          <w:rPr>
            <w:rFonts w:ascii="Consolas" w:hAnsi="Consolas" w:cs="Consolas"/>
          </w:rPr>
          <w:delText>action</w:delText>
        </w:r>
        <w:r w:rsidRPr="000E1F10" w:rsidDel="006642A8">
          <w:rPr>
            <w:rFonts w:ascii="Consolas" w:hAnsi="Consolas" w:cs="Consolas"/>
          </w:rPr>
          <w:delText xml:space="preserve">" = </w:delText>
        </w:r>
        <w:r w:rsidDel="006642A8">
          <w:rPr>
            <w:rFonts w:ascii="Consolas" w:hAnsi="Consolas" w:cs="Consolas"/>
          </w:rPr>
          <w:delText>"delete"</w:delText>
        </w:r>
      </w:del>
    </w:p>
    <w:p w14:paraId="32F4BD7F" w14:textId="454A88D2" w:rsidR="0079270B" w:rsidRPr="000E1F10" w:rsidDel="006642A8" w:rsidRDefault="0079270B" w:rsidP="0079270B">
      <w:pPr>
        <w:ind w:left="576"/>
        <w:rPr>
          <w:del w:id="751" w:author="Dana Robinson" w:date="2014-03-16T18:01:00Z"/>
          <w:rFonts w:ascii="Consolas" w:hAnsi="Consolas" w:cs="Consolas"/>
        </w:rPr>
      </w:pPr>
      <w:del w:id="752" w:author="Dana Robinson" w:date="2014-03-16T18:01:00Z">
        <w:r w:rsidRPr="000E1F10" w:rsidDel="006642A8">
          <w:rPr>
            <w:rFonts w:ascii="Consolas" w:hAnsi="Consolas" w:cs="Consolas"/>
          </w:rPr>
          <w:delText xml:space="preserve">"value" = </w:delText>
        </w:r>
      </w:del>
    </w:p>
    <w:p w14:paraId="72168F78" w14:textId="741C1778" w:rsidR="0079270B" w:rsidDel="006642A8" w:rsidRDefault="0079270B" w:rsidP="0079270B">
      <w:pPr>
        <w:ind w:left="576" w:firstLine="144"/>
        <w:rPr>
          <w:del w:id="753" w:author="Dana Robinson" w:date="2014-03-16T18:01:00Z"/>
          <w:rFonts w:ascii="Consolas" w:hAnsi="Consolas" w:cs="Consolas"/>
        </w:rPr>
      </w:pPr>
      <w:del w:id="754" w:author="Dana Robinson" w:date="2014-03-16T18:01:00Z">
        <w:r w:rsidRPr="000E1F10" w:rsidDel="006642A8">
          <w:rPr>
            <w:rFonts w:ascii="Consolas" w:hAnsi="Consolas" w:cs="Consolas"/>
          </w:rPr>
          <w:delText>{</w:delText>
        </w:r>
      </w:del>
    </w:p>
    <w:p w14:paraId="668AE2BB" w14:textId="389B22A1" w:rsidR="0079270B" w:rsidRPr="000E1F10" w:rsidDel="006642A8" w:rsidRDefault="0079270B" w:rsidP="0079270B">
      <w:pPr>
        <w:rPr>
          <w:del w:id="755" w:author="Dana Robinson" w:date="2014-03-16T18:01:00Z"/>
          <w:rFonts w:ascii="Consolas" w:hAnsi="Consolas" w:cs="Consolas"/>
        </w:rPr>
      </w:pPr>
      <w:del w:id="756" w:author="Dana Robinson" w:date="2014-03-16T18:01:00Z">
        <w:r w:rsidDel="006642A8">
          <w:rPr>
            <w:rFonts w:ascii="Consolas" w:hAnsi="Consolas" w:cs="Consolas"/>
          </w:rPr>
          <w:tab/>
        </w:r>
        <w:r w:rsidDel="006642A8">
          <w:rPr>
            <w:rFonts w:ascii="Consolas" w:hAnsi="Consolas" w:cs="Consolas"/>
          </w:rPr>
          <w:tab/>
        </w:r>
        <w:r w:rsidRPr="000E1F10" w:rsidDel="006642A8">
          <w:rPr>
            <w:rFonts w:ascii="Consolas" w:hAnsi="Consolas" w:cs="Consolas"/>
          </w:rPr>
          <w:delText>"state":</w:delText>
        </w:r>
        <w:r w:rsidRPr="000E1F10" w:rsidDel="006642A8">
          <w:rPr>
            <w:rFonts w:ascii="Consolas" w:hAnsi="Consolas" w:cs="Consolas"/>
          </w:rPr>
          <w:tab/>
        </w:r>
        <w:r w:rsidDel="006642A8">
          <w:rPr>
            <w:rFonts w:ascii="Consolas" w:hAnsi="Consolas" w:cs="Consolas"/>
          </w:rPr>
          <w:tab/>
          <w:delText>&lt;boolean&gt;,</w:delText>
        </w:r>
      </w:del>
    </w:p>
    <w:p w14:paraId="79290EC0" w14:textId="491C53C3" w:rsidR="0079270B" w:rsidRPr="000E1F10" w:rsidDel="006642A8" w:rsidRDefault="0079270B" w:rsidP="0079270B">
      <w:pPr>
        <w:ind w:left="1296" w:firstLine="144"/>
        <w:rPr>
          <w:del w:id="757" w:author="Dana Robinson" w:date="2014-03-16T18:01:00Z"/>
          <w:rFonts w:ascii="Consolas" w:hAnsi="Consolas" w:cs="Consolas"/>
        </w:rPr>
      </w:pPr>
      <w:del w:id="758" w:author="Dana Robinson" w:date="2014-03-16T18:01:00Z">
        <w:r w:rsidDel="006642A8">
          <w:rPr>
            <w:rFonts w:ascii="Consolas" w:hAnsi="Consolas" w:cs="Consolas"/>
          </w:rPr>
          <w:delText>"location":</w:delText>
        </w:r>
        <w:r w:rsidDel="006642A8">
          <w:rPr>
            <w:rFonts w:ascii="Consolas" w:hAnsi="Consolas" w:cs="Consolas"/>
          </w:rPr>
          <w:tab/>
          <w:delText>&lt;object&gt;</w:delText>
        </w:r>
      </w:del>
    </w:p>
    <w:p w14:paraId="3727CE64" w14:textId="74D0A331" w:rsidR="0079270B" w:rsidDel="006642A8" w:rsidRDefault="0079270B" w:rsidP="0079270B">
      <w:pPr>
        <w:ind w:firstLine="720"/>
        <w:rPr>
          <w:del w:id="759" w:author="Dana Robinson" w:date="2014-03-16T18:01:00Z"/>
          <w:rFonts w:ascii="Consolas" w:hAnsi="Consolas" w:cs="Consolas"/>
        </w:rPr>
      </w:pPr>
      <w:del w:id="760" w:author="Dana Robinson" w:date="2014-03-16T18:01:00Z">
        <w:r w:rsidRPr="000E1F10" w:rsidDel="006642A8">
          <w:rPr>
            <w:rFonts w:ascii="Consolas" w:hAnsi="Consolas" w:cs="Consolas"/>
          </w:rPr>
          <w:delText>}</w:delText>
        </w:r>
      </w:del>
    </w:p>
    <w:p w14:paraId="575F9BDF" w14:textId="520FBD79" w:rsidR="0075570D" w:rsidRPr="000E1F10" w:rsidDel="006642A8" w:rsidRDefault="0075570D" w:rsidP="0075570D">
      <w:pPr>
        <w:rPr>
          <w:del w:id="761" w:author="Dana Robinson" w:date="2014-03-16T18:01:00Z"/>
          <w:rFonts w:ascii="Consolas" w:hAnsi="Consolas" w:cs="Consolas"/>
        </w:rPr>
      </w:pPr>
      <w:del w:id="762" w:author="Dana Robinson" w:date="2014-03-16T18:01:00Z">
        <w:r w:rsidDel="006642A8">
          <w:rPr>
            <w:rFonts w:ascii="Consolas" w:hAnsi="Consolas" w:cs="Consolas"/>
          </w:rPr>
          <w:delText>}</w:delText>
        </w:r>
      </w:del>
    </w:p>
    <w:p w14:paraId="35CB5D74" w14:textId="40E4B50F" w:rsidR="0079270B" w:rsidRPr="0079270B" w:rsidDel="006642A8" w:rsidRDefault="0079270B" w:rsidP="0079270B">
      <w:pPr>
        <w:rPr>
          <w:del w:id="763" w:author="Dana Robinson" w:date="2014-03-16T18:01:00Z"/>
        </w:rPr>
      </w:pPr>
    </w:p>
    <w:p w14:paraId="586A82D3" w14:textId="2102D2B9" w:rsidR="00DD1E65" w:rsidDel="006642A8" w:rsidRDefault="00DD1E65" w:rsidP="00DD1E65">
      <w:pPr>
        <w:pStyle w:val="Heading2"/>
        <w:rPr>
          <w:del w:id="764" w:author="Dana Robinson" w:date="2014-03-16T18:01:00Z"/>
        </w:rPr>
      </w:pPr>
      <w:del w:id="765" w:author="Dana Robinson" w:date="2014-03-16T18:01:00Z">
        <w:r w:rsidDel="006642A8">
          <w:delText>Rename</w:delText>
        </w:r>
      </w:del>
    </w:p>
    <w:p w14:paraId="1F0404AD" w14:textId="045AC79F" w:rsidR="0075570D" w:rsidRPr="00C418BD" w:rsidDel="006642A8" w:rsidRDefault="0075570D" w:rsidP="0075570D">
      <w:pPr>
        <w:rPr>
          <w:del w:id="766" w:author="Dana Robinson" w:date="2014-03-16T18:01:00Z"/>
          <w:rFonts w:ascii="Consolas" w:hAnsi="Consolas" w:cs="Consolas"/>
        </w:rPr>
      </w:pPr>
      <w:del w:id="767" w:author="Dana Robinson" w:date="2014-03-16T18:01:00Z">
        <w:r w:rsidRPr="00C418BD" w:rsidDel="006642A8">
          <w:rPr>
            <w:rFonts w:ascii="Consolas" w:hAnsi="Consolas" w:cs="Consolas"/>
          </w:rPr>
          <w:delText>{</w:delText>
        </w:r>
      </w:del>
    </w:p>
    <w:p w14:paraId="30E6BD97" w14:textId="7A4752D7" w:rsidR="0075570D" w:rsidRPr="0075570D" w:rsidDel="006642A8" w:rsidRDefault="0075570D" w:rsidP="0075570D">
      <w:pPr>
        <w:ind w:firstLine="576"/>
        <w:rPr>
          <w:del w:id="768" w:author="Dana Robinson" w:date="2014-03-16T18:01:00Z"/>
          <w:rFonts w:ascii="Consolas" w:hAnsi="Consolas" w:cs="Consolas"/>
        </w:rPr>
      </w:pPr>
      <w:del w:id="769" w:author="Dana Robinson" w:date="2014-03-16T18:01:00Z">
        <w:r w:rsidRPr="00C418BD" w:rsidDel="006642A8">
          <w:rPr>
            <w:rFonts w:ascii="Consolas" w:hAnsi="Consolas" w:cs="Consolas"/>
          </w:rPr>
          <w:delText>"time" = &lt;int&gt;</w:delText>
        </w:r>
      </w:del>
    </w:p>
    <w:p w14:paraId="0CAA9B38" w14:textId="35E32BFC" w:rsidR="0079270B" w:rsidRPr="000E1F10" w:rsidDel="006642A8" w:rsidRDefault="0079270B" w:rsidP="0079270B">
      <w:pPr>
        <w:ind w:left="576"/>
        <w:rPr>
          <w:del w:id="770" w:author="Dana Robinson" w:date="2014-03-16T18:01:00Z"/>
          <w:rFonts w:ascii="Consolas" w:hAnsi="Consolas" w:cs="Consolas"/>
        </w:rPr>
      </w:pPr>
      <w:del w:id="771" w:author="Dana Robinson" w:date="2014-03-16T18:01:00Z">
        <w:r w:rsidRPr="000E1F10" w:rsidDel="006642A8">
          <w:rPr>
            <w:rFonts w:ascii="Consolas" w:hAnsi="Consolas" w:cs="Consolas"/>
          </w:rPr>
          <w:delText>"</w:delText>
        </w:r>
        <w:r w:rsidDel="006642A8">
          <w:rPr>
            <w:rFonts w:ascii="Consolas" w:hAnsi="Consolas" w:cs="Consolas"/>
          </w:rPr>
          <w:delText>action</w:delText>
        </w:r>
        <w:r w:rsidRPr="000E1F10" w:rsidDel="006642A8">
          <w:rPr>
            <w:rFonts w:ascii="Consolas" w:hAnsi="Consolas" w:cs="Consolas"/>
          </w:rPr>
          <w:delText xml:space="preserve">" = </w:delText>
        </w:r>
        <w:r w:rsidDel="006642A8">
          <w:rPr>
            <w:rFonts w:ascii="Consolas" w:hAnsi="Consolas" w:cs="Consolas"/>
          </w:rPr>
          <w:delText>"</w:delText>
        </w:r>
        <w:r w:rsidR="00982098" w:rsidDel="006642A8">
          <w:rPr>
            <w:rFonts w:ascii="Consolas" w:hAnsi="Consolas" w:cs="Consolas"/>
          </w:rPr>
          <w:delText>rename</w:delText>
        </w:r>
        <w:r w:rsidDel="006642A8">
          <w:rPr>
            <w:rFonts w:ascii="Consolas" w:hAnsi="Consolas" w:cs="Consolas"/>
          </w:rPr>
          <w:delText>"</w:delText>
        </w:r>
      </w:del>
    </w:p>
    <w:p w14:paraId="08115E95" w14:textId="671B315F" w:rsidR="0079270B" w:rsidRPr="000E1F10" w:rsidDel="006642A8" w:rsidRDefault="0079270B" w:rsidP="0079270B">
      <w:pPr>
        <w:ind w:left="576"/>
        <w:rPr>
          <w:del w:id="772" w:author="Dana Robinson" w:date="2014-03-16T18:01:00Z"/>
          <w:rFonts w:ascii="Consolas" w:hAnsi="Consolas" w:cs="Consolas"/>
        </w:rPr>
      </w:pPr>
      <w:del w:id="773" w:author="Dana Robinson" w:date="2014-03-16T18:01:00Z">
        <w:r w:rsidRPr="000E1F10" w:rsidDel="006642A8">
          <w:rPr>
            <w:rFonts w:ascii="Consolas" w:hAnsi="Consolas" w:cs="Consolas"/>
          </w:rPr>
          <w:delText xml:space="preserve">"value" = </w:delText>
        </w:r>
      </w:del>
    </w:p>
    <w:p w14:paraId="1D662630" w14:textId="103A3FAE" w:rsidR="0079270B" w:rsidDel="006642A8" w:rsidRDefault="0079270B" w:rsidP="0079270B">
      <w:pPr>
        <w:ind w:left="576" w:firstLine="144"/>
        <w:rPr>
          <w:del w:id="774" w:author="Dana Robinson" w:date="2014-03-16T18:01:00Z"/>
          <w:rFonts w:ascii="Consolas" w:hAnsi="Consolas" w:cs="Consolas"/>
        </w:rPr>
      </w:pPr>
      <w:del w:id="775" w:author="Dana Robinson" w:date="2014-03-16T18:01:00Z">
        <w:r w:rsidRPr="000E1F10" w:rsidDel="006642A8">
          <w:rPr>
            <w:rFonts w:ascii="Consolas" w:hAnsi="Consolas" w:cs="Consolas"/>
          </w:rPr>
          <w:delText>{</w:delText>
        </w:r>
      </w:del>
    </w:p>
    <w:p w14:paraId="72D3D1C8" w14:textId="75110748" w:rsidR="0079270B" w:rsidRPr="000E1F10" w:rsidDel="006642A8" w:rsidRDefault="0079270B" w:rsidP="0079270B">
      <w:pPr>
        <w:rPr>
          <w:del w:id="776" w:author="Dana Robinson" w:date="2014-03-16T18:01:00Z"/>
          <w:rFonts w:ascii="Consolas" w:hAnsi="Consolas" w:cs="Consolas"/>
        </w:rPr>
      </w:pPr>
      <w:del w:id="777" w:author="Dana Robinson" w:date="2014-03-16T18:01:00Z">
        <w:r w:rsidDel="006642A8">
          <w:rPr>
            <w:rFonts w:ascii="Consolas" w:hAnsi="Consolas" w:cs="Consolas"/>
          </w:rPr>
          <w:tab/>
        </w:r>
        <w:r w:rsidDel="006642A8">
          <w:rPr>
            <w:rFonts w:ascii="Consolas" w:hAnsi="Consolas" w:cs="Consolas"/>
          </w:rPr>
          <w:tab/>
        </w:r>
        <w:r w:rsidRPr="000E1F10" w:rsidDel="006642A8">
          <w:rPr>
            <w:rFonts w:ascii="Consolas" w:hAnsi="Consolas" w:cs="Consolas"/>
          </w:rPr>
          <w:delText>"state":</w:delText>
        </w:r>
        <w:r w:rsidRPr="000E1F10" w:rsidDel="006642A8">
          <w:rPr>
            <w:rFonts w:ascii="Consolas" w:hAnsi="Consolas" w:cs="Consolas"/>
          </w:rPr>
          <w:tab/>
        </w:r>
        <w:r w:rsidDel="006642A8">
          <w:rPr>
            <w:rFonts w:ascii="Consolas" w:hAnsi="Consolas" w:cs="Consolas"/>
          </w:rPr>
          <w:tab/>
          <w:delText>&lt;boolean&gt;,</w:delText>
        </w:r>
      </w:del>
    </w:p>
    <w:p w14:paraId="4323D766" w14:textId="2D7B9C3E" w:rsidR="0079270B" w:rsidRPr="000E1F10" w:rsidDel="006642A8" w:rsidRDefault="0079270B" w:rsidP="0079270B">
      <w:pPr>
        <w:ind w:left="1296" w:firstLine="144"/>
        <w:rPr>
          <w:del w:id="778" w:author="Dana Robinson" w:date="2014-03-16T18:01:00Z"/>
          <w:rFonts w:ascii="Consolas" w:hAnsi="Consolas" w:cs="Consolas"/>
        </w:rPr>
      </w:pPr>
      <w:del w:id="779" w:author="Dana Robinson" w:date="2014-03-16T18:01:00Z">
        <w:r w:rsidDel="006642A8">
          <w:rPr>
            <w:rFonts w:ascii="Consolas" w:hAnsi="Consolas" w:cs="Consolas"/>
          </w:rPr>
          <w:delText>"location":</w:delText>
        </w:r>
        <w:r w:rsidDel="006642A8">
          <w:rPr>
            <w:rFonts w:ascii="Consolas" w:hAnsi="Consolas" w:cs="Consolas"/>
          </w:rPr>
          <w:tab/>
          <w:delText>&lt;object&gt;</w:delText>
        </w:r>
      </w:del>
    </w:p>
    <w:p w14:paraId="510B33B4" w14:textId="16A07E01" w:rsidR="0079270B" w:rsidDel="006642A8" w:rsidRDefault="0079270B" w:rsidP="0079270B">
      <w:pPr>
        <w:ind w:firstLine="720"/>
        <w:rPr>
          <w:del w:id="780" w:author="Dana Robinson" w:date="2014-03-16T18:01:00Z"/>
          <w:rFonts w:ascii="Consolas" w:hAnsi="Consolas" w:cs="Consolas"/>
        </w:rPr>
      </w:pPr>
      <w:del w:id="781" w:author="Dana Robinson" w:date="2014-03-16T18:01:00Z">
        <w:r w:rsidRPr="000E1F10" w:rsidDel="006642A8">
          <w:rPr>
            <w:rFonts w:ascii="Consolas" w:hAnsi="Consolas" w:cs="Consolas"/>
          </w:rPr>
          <w:delText>}</w:delText>
        </w:r>
      </w:del>
    </w:p>
    <w:p w14:paraId="5244CDBD" w14:textId="1C72719F" w:rsidR="00F362BC" w:rsidRPr="00F446A1" w:rsidDel="006642A8" w:rsidRDefault="0075570D" w:rsidP="0079270B">
      <w:pPr>
        <w:rPr>
          <w:del w:id="782" w:author="Dana Robinson" w:date="2014-03-16T18:01:00Z"/>
          <w:rFonts w:ascii="Consolas" w:hAnsi="Consolas" w:cs="Consolas"/>
        </w:rPr>
      </w:pPr>
      <w:del w:id="783" w:author="Dana Robinson" w:date="2014-03-16T18:01:00Z">
        <w:r w:rsidDel="006642A8">
          <w:rPr>
            <w:rFonts w:ascii="Consolas" w:hAnsi="Consolas" w:cs="Consolas"/>
          </w:rPr>
          <w:delText>}</w:delText>
        </w:r>
      </w:del>
    </w:p>
    <w:p w14:paraId="7A8084B6" w14:textId="36BAD644" w:rsidR="00611674" w:rsidRDefault="00644716" w:rsidP="00611674">
      <w:pPr>
        <w:pStyle w:val="Heading1"/>
      </w:pPr>
      <w:r>
        <w:t>Testing the Feature</w:t>
      </w:r>
    </w:p>
    <w:p w14:paraId="3A2208AE" w14:textId="3FE74286" w:rsidR="00644716" w:rsidDel="004C3130" w:rsidRDefault="00644716" w:rsidP="00644716">
      <w:pPr>
        <w:pStyle w:val="Heading2"/>
        <w:rPr>
          <w:del w:id="784" w:author="Dana Robinson" w:date="2014-03-16T18:22:00Z"/>
        </w:rPr>
      </w:pPr>
      <w:del w:id="785" w:author="Dana Robinson" w:date="2014-03-16T18:22:00Z">
        <w:r w:rsidDel="004C3130">
          <w:delText>Unit Testing</w:delText>
        </w:r>
      </w:del>
    </w:p>
    <w:p w14:paraId="6651A013" w14:textId="5FE24FDC" w:rsidR="000F3A2C" w:rsidRPr="000F3A2C" w:rsidRDefault="000F3A2C" w:rsidP="000F3A2C">
      <w:r>
        <w:t>A new test program (cache_logging(.c)) will be added to the test/ directory. This will be a fairly simple test program that will ensure that the setup and control functions work and ensure that the cache generates appropriate log messages.</w:t>
      </w:r>
    </w:p>
    <w:p w14:paraId="70087589" w14:textId="25EFE500" w:rsidR="00644716" w:rsidDel="004C3130" w:rsidRDefault="00644716" w:rsidP="00644716">
      <w:pPr>
        <w:pStyle w:val="Heading2"/>
        <w:rPr>
          <w:del w:id="786" w:author="Dana Robinson" w:date="2014-03-16T18:22:00Z"/>
        </w:rPr>
      </w:pPr>
      <w:del w:id="787" w:author="Dana Robinson" w:date="2014-03-16T18:22:00Z">
        <w:r w:rsidDel="004C3130">
          <w:delText>Acceptance Testing</w:delText>
        </w:r>
      </w:del>
    </w:p>
    <w:p w14:paraId="7394D883" w14:textId="0597CB96" w:rsidR="00897B0C" w:rsidRPr="00897B0C" w:rsidDel="004C3130" w:rsidRDefault="00D40814" w:rsidP="00897B0C">
      <w:pPr>
        <w:rPr>
          <w:del w:id="788" w:author="Dana Robinson" w:date="2014-03-16T18:22:00Z"/>
        </w:rPr>
      </w:pPr>
      <w:del w:id="789" w:author="Dana Robinson" w:date="2014-03-16T18:22:00Z">
        <w:r w:rsidDel="004C3130">
          <w:delText xml:space="preserve">A new shell script (mdc_logging.sh) </w:delText>
        </w:r>
        <w:r w:rsidR="00897B0C" w:rsidDel="004C3130">
          <w:delText xml:space="preserve">will be added to the test/ directory. This will </w:delText>
        </w:r>
        <w:r w:rsidDel="004C3130">
          <w:delText xml:space="preserve">run a separate </w:delText>
        </w:r>
        <w:r w:rsidR="000F3A2C" w:rsidDel="004C3130">
          <w:delText xml:space="preserve">test </w:delText>
        </w:r>
        <w:r w:rsidDel="004C3130">
          <w:delText>program (mdc_logging(.c)) that will turn cache logging on and then perform a set of operations that will exercise the cache. Since the operation of the cache is deterministic, the output log(s) will simply be compared (using diff) with a canonical log file.</w:delText>
        </w:r>
        <w:r w:rsidR="000F3A2C" w:rsidDel="004C3130">
          <w:delText xml:space="preserve"> The mdc_logging program will exercise all data structures and will have </w:delText>
        </w:r>
      </w:del>
    </w:p>
    <w:p w14:paraId="008F9106" w14:textId="77777777" w:rsidR="00611674" w:rsidRPr="000557A5" w:rsidRDefault="00611674" w:rsidP="00611674">
      <w:pPr>
        <w:pStyle w:val="Heading"/>
      </w:pPr>
      <w:r>
        <w:t>Acknowledgements</w:t>
      </w:r>
    </w:p>
    <w:p w14:paraId="4A8368DE" w14:textId="77777777" w:rsidR="00611674" w:rsidRDefault="00611674" w:rsidP="00611674">
      <w:r>
        <w:t>This work was supported by a customer of The HDF Group.</w:t>
      </w:r>
    </w:p>
    <w:p w14:paraId="7F3E51F0" w14:textId="3CEC1D98" w:rsidR="00611674" w:rsidRDefault="00611674" w:rsidP="00D3482F">
      <w:pPr>
        <w:pStyle w:val="Heading"/>
      </w:pPr>
      <w:r>
        <w:t xml:space="preserve">Revision History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14:paraId="7531EBAB" w14:textId="77777777">
        <w:trPr>
          <w:jc w:val="center"/>
        </w:trPr>
        <w:tc>
          <w:tcPr>
            <w:tcW w:w="2337" w:type="dxa"/>
          </w:tcPr>
          <w:p w14:paraId="14DA6C56" w14:textId="2BB76C7E" w:rsidR="00611674" w:rsidRPr="009D6CFF" w:rsidRDefault="002F6E0A" w:rsidP="00611674">
            <w:pPr>
              <w:jc w:val="left"/>
              <w:rPr>
                <w:i/>
              </w:rPr>
            </w:pPr>
            <w:r>
              <w:rPr>
                <w:i/>
              </w:rPr>
              <w:t>February 24</w:t>
            </w:r>
            <w:r w:rsidR="00D3482F">
              <w:rPr>
                <w:i/>
              </w:rPr>
              <w:t>, 2014</w:t>
            </w:r>
            <w:r w:rsidR="00611674" w:rsidRPr="009D6CFF">
              <w:rPr>
                <w:i/>
              </w:rPr>
              <w:t>:</w:t>
            </w:r>
          </w:p>
        </w:tc>
        <w:tc>
          <w:tcPr>
            <w:tcW w:w="7743" w:type="dxa"/>
          </w:tcPr>
          <w:p w14:paraId="1A7AD45E" w14:textId="64D096A5" w:rsidR="00611674" w:rsidRPr="009D6CFF" w:rsidRDefault="00611674" w:rsidP="00611674">
            <w:pPr>
              <w:jc w:val="left"/>
            </w:pPr>
            <w:r w:rsidRPr="009D6CFF">
              <w:t>Version 1 circulated for comment within The HDF Group</w:t>
            </w:r>
            <w:r w:rsidR="00D3482F">
              <w:t xml:space="preserve"> SWMR team</w:t>
            </w:r>
            <w:r w:rsidRPr="009D6CFF">
              <w:t xml:space="preserve">. </w:t>
            </w:r>
          </w:p>
        </w:tc>
      </w:tr>
      <w:tr w:rsidR="00EA0DAC" w:rsidRPr="009D6CFF" w14:paraId="23234335" w14:textId="77777777">
        <w:trPr>
          <w:jc w:val="center"/>
        </w:trPr>
        <w:tc>
          <w:tcPr>
            <w:tcW w:w="2337" w:type="dxa"/>
          </w:tcPr>
          <w:p w14:paraId="66C2A166" w14:textId="769F5F8B" w:rsidR="00EA0DAC" w:rsidRDefault="00EA0DAC" w:rsidP="00EA0DAC">
            <w:pPr>
              <w:jc w:val="left"/>
              <w:rPr>
                <w:i/>
              </w:rPr>
            </w:pPr>
            <w:r>
              <w:rPr>
                <w:i/>
              </w:rPr>
              <w:t xml:space="preserve">March </w:t>
            </w:r>
            <w:ins w:id="790" w:author="Dana Robinson" w:date="2014-03-15T20:20:00Z">
              <w:r w:rsidR="00EA617F">
                <w:rPr>
                  <w:i/>
                </w:rPr>
                <w:t>15</w:t>
              </w:r>
            </w:ins>
            <w:del w:id="791" w:author="Dana Robinson" w:date="2014-03-15T20:20:00Z">
              <w:r w:rsidDel="00EA617F">
                <w:rPr>
                  <w:i/>
                </w:rPr>
                <w:delText>XX</w:delText>
              </w:r>
            </w:del>
            <w:r>
              <w:rPr>
                <w:i/>
              </w:rPr>
              <w:t>, 2014</w:t>
            </w:r>
            <w:r w:rsidRPr="009D6CFF">
              <w:rPr>
                <w:i/>
              </w:rPr>
              <w:t>:</w:t>
            </w:r>
          </w:p>
        </w:tc>
        <w:tc>
          <w:tcPr>
            <w:tcW w:w="7743" w:type="dxa"/>
          </w:tcPr>
          <w:p w14:paraId="53B6B3F9" w14:textId="5B214364" w:rsidR="00EA0DAC" w:rsidRPr="009D6CFF" w:rsidRDefault="00EA0DAC" w:rsidP="00EA0DAC">
            <w:pPr>
              <w:jc w:val="left"/>
            </w:pPr>
            <w:r>
              <w:t>Version 2</w:t>
            </w:r>
            <w:r w:rsidRPr="009D6CFF">
              <w:t xml:space="preserve"> </w:t>
            </w:r>
            <w:ins w:id="792" w:author="Dana Robinson" w:date="2014-03-15T20:20:00Z">
              <w:r w:rsidR="00EA617F">
                <w:t>includes many updates, circulated for comment with THG SWMR team.</w:t>
              </w:r>
            </w:ins>
          </w:p>
        </w:tc>
      </w:tr>
      <w:tr w:rsidR="00F07953" w:rsidRPr="009D6CFF" w14:paraId="69213BED" w14:textId="77777777">
        <w:trPr>
          <w:jc w:val="center"/>
          <w:ins w:id="793" w:author="Dana Robinson" w:date="2014-03-16T22:21:00Z"/>
        </w:trPr>
        <w:tc>
          <w:tcPr>
            <w:tcW w:w="2337" w:type="dxa"/>
          </w:tcPr>
          <w:p w14:paraId="60FDAD5B" w14:textId="553AC82D" w:rsidR="00F07953" w:rsidRDefault="00F07953" w:rsidP="00F07953">
            <w:pPr>
              <w:jc w:val="left"/>
              <w:rPr>
                <w:ins w:id="794" w:author="Dana Robinson" w:date="2014-03-16T22:21:00Z"/>
                <w:i/>
              </w:rPr>
            </w:pPr>
            <w:ins w:id="795" w:author="Dana Robinson" w:date="2014-03-16T22:21:00Z">
              <w:r>
                <w:rPr>
                  <w:i/>
                </w:rPr>
                <w:t xml:space="preserve">March </w:t>
              </w:r>
              <w:r>
                <w:rPr>
                  <w:i/>
                </w:rPr>
                <w:t>16</w:t>
              </w:r>
              <w:r>
                <w:rPr>
                  <w:i/>
                </w:rPr>
                <w:t>, 2014</w:t>
              </w:r>
              <w:r w:rsidRPr="009D6CFF">
                <w:rPr>
                  <w:i/>
                </w:rPr>
                <w:t>:</w:t>
              </w:r>
            </w:ins>
          </w:p>
        </w:tc>
        <w:tc>
          <w:tcPr>
            <w:tcW w:w="7743" w:type="dxa"/>
          </w:tcPr>
          <w:p w14:paraId="7EF070B8" w14:textId="558FBD96" w:rsidR="00F07953" w:rsidRDefault="00F07953" w:rsidP="00F07953">
            <w:pPr>
              <w:jc w:val="left"/>
              <w:rPr>
                <w:ins w:id="796" w:author="Dana Robinson" w:date="2014-03-16T22:21:00Z"/>
              </w:rPr>
              <w:pPrChange w:id="797" w:author="Dana Robinson" w:date="2014-03-16T22:21:00Z">
                <w:pPr>
                  <w:jc w:val="left"/>
                </w:pPr>
              </w:pPrChange>
            </w:pPr>
            <w:ins w:id="798" w:author="Dana Robinson" w:date="2014-03-16T22:21:00Z">
              <w:r>
                <w:t xml:space="preserve">Version </w:t>
              </w:r>
              <w:r>
                <w:t>3 updates the document in light of recent changes. Circulated within the SWMR team.</w:t>
              </w:r>
            </w:ins>
          </w:p>
        </w:tc>
      </w:tr>
    </w:tbl>
    <w:p w14:paraId="0854A652" w14:textId="77777777" w:rsidR="009B1B3A" w:rsidRDefault="009B1B3A" w:rsidP="009B1B3A">
      <w:pPr>
        <w:pStyle w:val="Heading"/>
        <w:rPr>
          <w:ins w:id="799" w:author="Dana Robinson" w:date="2014-03-11T18:44:00Z"/>
        </w:rPr>
      </w:pPr>
      <w:ins w:id="800" w:author="Dana Robinson" w:date="2014-03-11T18:44:00Z">
        <w:r>
          <w:lastRenderedPageBreak/>
          <w:t>Glossary, Terminology</w:t>
        </w:r>
      </w:ins>
    </w:p>
    <w:p w14:paraId="327D5468" w14:textId="77777777" w:rsidR="009B1B3A" w:rsidRDefault="009B1B3A" w:rsidP="009B1B3A">
      <w:pPr>
        <w:ind w:left="2160" w:hanging="2160"/>
        <w:rPr>
          <w:ins w:id="801" w:author="Dana Robinson" w:date="2014-03-11T18:44:00Z"/>
        </w:rPr>
      </w:pPr>
      <w:ins w:id="802" w:author="Dana Robinson" w:date="2014-03-11T18:44:00Z">
        <w:r>
          <w:rPr>
            <w:b/>
          </w:rPr>
          <w:t>cache entry</w:t>
        </w:r>
        <w:r>
          <w:rPr>
            <w:b/>
          </w:rPr>
          <w:tab/>
        </w:r>
        <w:r>
          <w:t>An item that is stored in the metadata cache.  An HDF5 object will often be represented by multiple cache entries.  As an example, each node in a B-tree index is represented as a separate cache entry.</w:t>
        </w:r>
      </w:ins>
    </w:p>
    <w:p w14:paraId="0D1BF19A" w14:textId="77777777" w:rsidR="009B1B3A" w:rsidRDefault="009B1B3A" w:rsidP="009B1B3A">
      <w:pPr>
        <w:ind w:left="2160" w:hanging="2160"/>
        <w:rPr>
          <w:ins w:id="803" w:author="Dana Robinson" w:date="2014-03-11T18:44:00Z"/>
        </w:rPr>
      </w:pPr>
      <w:ins w:id="804" w:author="Dana Robinson" w:date="2014-03-11T18:44:00Z">
        <w:r>
          <w:rPr>
            <w:b/>
          </w:rPr>
          <w:t>file metadata</w:t>
        </w:r>
        <w:r>
          <w:rPr>
            <w:b/>
          </w:rPr>
          <w:tab/>
        </w:r>
        <w:r>
          <w:t>Metadata that describes the internal structure of the file.  Created by the HDF5 library and largely invisible to users.</w:t>
        </w:r>
      </w:ins>
    </w:p>
    <w:p w14:paraId="04104FEE" w14:textId="77777777" w:rsidR="009B1B3A" w:rsidRDefault="009B1B3A" w:rsidP="009B1B3A">
      <w:pPr>
        <w:ind w:left="2160" w:hanging="2160"/>
        <w:rPr>
          <w:ins w:id="805" w:author="Dana Robinson" w:date="2014-03-11T18:44:00Z"/>
        </w:rPr>
      </w:pPr>
      <w:ins w:id="806" w:author="Dana Robinson" w:date="2014-03-11T18:44:00Z">
        <w:r>
          <w:rPr>
            <w:b/>
          </w:rPr>
          <w:t>HDF5 object</w:t>
        </w:r>
        <w:r>
          <w:rPr>
            <w:b/>
          </w:rPr>
          <w:tab/>
        </w:r>
        <w:r>
          <w:t>A "thing" stored in HDF5 storage.  Includes datasets, groups, and named datatypes.  Note that attributes are not considered HDF5 objects in their own right, but instead are considered a part of the object to which they are attached.</w:t>
        </w:r>
      </w:ins>
    </w:p>
    <w:p w14:paraId="00D70CAC" w14:textId="77777777" w:rsidR="009B1B3A" w:rsidRDefault="009B1B3A" w:rsidP="009B1B3A">
      <w:pPr>
        <w:ind w:left="2160" w:hanging="2160"/>
        <w:rPr>
          <w:ins w:id="807" w:author="Dana Robinson" w:date="2014-03-11T18:44:00Z"/>
        </w:rPr>
      </w:pPr>
      <w:ins w:id="808" w:author="Dana Robinson" w:date="2014-03-11T18:44:00Z">
        <w:r>
          <w:rPr>
            <w:b/>
          </w:rPr>
          <w:t>user metadata</w:t>
        </w:r>
        <w:r>
          <w:rPr>
            <w:b/>
          </w:rPr>
          <w:tab/>
        </w:r>
        <w:r>
          <w:t>Attributes created by the user that are attached to datasets, groups, or named datatypes.</w:t>
        </w:r>
      </w:ins>
    </w:p>
    <w:p w14:paraId="4C2A8327" w14:textId="77777777" w:rsidR="00524673" w:rsidRDefault="00524673" w:rsidP="00611674">
      <w:pPr>
        <w:pStyle w:val="Heading"/>
        <w:rPr>
          <w:ins w:id="809" w:author="Dana Robinson" w:date="2014-03-11T17:36:00Z"/>
        </w:rPr>
      </w:pPr>
    </w:p>
    <w:p w14:paraId="249520D0" w14:textId="77777777" w:rsidR="00524673" w:rsidRDefault="00524673">
      <w:pPr>
        <w:spacing w:after="0"/>
        <w:jc w:val="left"/>
        <w:rPr>
          <w:ins w:id="810" w:author="Dana Robinson" w:date="2014-03-11T17:36:00Z"/>
          <w:rFonts w:asciiTheme="majorHAnsi" w:eastAsiaTheme="majorEastAsia" w:hAnsiTheme="majorHAnsi" w:cstheme="majorBidi"/>
          <w:b/>
          <w:bCs/>
          <w:sz w:val="28"/>
          <w:szCs w:val="28"/>
        </w:rPr>
      </w:pPr>
      <w:ins w:id="811" w:author="Dana Robinson" w:date="2014-03-11T17:36:00Z">
        <w:r>
          <w:br w:type="page"/>
        </w:r>
      </w:ins>
    </w:p>
    <w:p w14:paraId="02CB4C12" w14:textId="15F64A82" w:rsidR="00611674" w:rsidRDefault="00EE0F05" w:rsidP="00611674">
      <w:pPr>
        <w:pStyle w:val="Heading"/>
      </w:pPr>
      <w:r>
        <w:lastRenderedPageBreak/>
        <w:t>A</w:t>
      </w:r>
      <w:r w:rsidR="00611674" w:rsidRPr="00EB5B3B">
        <w:t>ppendix</w:t>
      </w:r>
      <w:r w:rsidR="00611674">
        <w:t xml:space="preserve">:  </w:t>
      </w:r>
      <w:r w:rsidR="00D3482F">
        <w:t>H5Pset_mdc_log</w:t>
      </w:r>
      <w:ins w:id="812" w:author="Dana Robinson" w:date="2014-03-11T17:21:00Z">
        <w:r w:rsidR="003B0A74">
          <w:t>_options</w:t>
        </w:r>
      </w:ins>
      <w:del w:id="813" w:author="Dana Robinson" w:date="2014-03-11T17:21:00Z">
        <w:r w:rsidR="00D3482F" w:rsidDel="003B0A74">
          <w:delText>ging</w:delText>
        </w:r>
      </w:del>
      <w:r w:rsidR="00D3482F">
        <w:t xml:space="preserve"> RM Entry</w:t>
      </w:r>
    </w:p>
    <w:p w14:paraId="683D07CD" w14:textId="779C273C" w:rsidR="00524673" w:rsidRDefault="00524673" w:rsidP="00524673">
      <w:pPr>
        <w:rPr>
          <w:ins w:id="814" w:author="Dana Robinson" w:date="2014-03-11T17:35:00Z"/>
        </w:rPr>
      </w:pPr>
      <w:ins w:id="815" w:author="Dana Robinson" w:date="2014-03-11T17:35:00Z">
        <w:r w:rsidRPr="00572710">
          <w:rPr>
            <w:b/>
          </w:rPr>
          <w:t>Name:</w:t>
        </w:r>
        <w:r>
          <w:t xml:space="preserve"> H5Pset_mdc_log_options</w:t>
        </w:r>
      </w:ins>
    </w:p>
    <w:p w14:paraId="08612AF4" w14:textId="77777777" w:rsidR="00524673" w:rsidRPr="00572710" w:rsidRDefault="00524673" w:rsidP="00524673">
      <w:pPr>
        <w:rPr>
          <w:ins w:id="816" w:author="Dana Robinson" w:date="2014-03-11T17:35:00Z"/>
          <w:b/>
        </w:rPr>
      </w:pPr>
      <w:ins w:id="817" w:author="Dana Robinson" w:date="2014-03-11T17:35:00Z">
        <w:r w:rsidRPr="00572710">
          <w:rPr>
            <w:b/>
          </w:rPr>
          <w:t>Signature:</w:t>
        </w:r>
      </w:ins>
    </w:p>
    <w:p w14:paraId="61184CD8" w14:textId="77777777" w:rsidR="00EF0BCE" w:rsidRDefault="00524673" w:rsidP="00524673">
      <w:pPr>
        <w:rPr>
          <w:ins w:id="818" w:author="Dana Robinson" w:date="2014-03-11T18:28:00Z"/>
          <w:rFonts w:ascii="Consolas" w:hAnsi="Consolas" w:cs="Consolas"/>
          <w:i/>
        </w:rPr>
      </w:pPr>
      <w:ins w:id="819" w:author="Dana Robinson" w:date="2014-03-11T17:35:00Z">
        <w:r>
          <w:tab/>
        </w:r>
        <w:r w:rsidRPr="00572710">
          <w:rPr>
            <w:rFonts w:ascii="Consolas" w:hAnsi="Consolas" w:cs="Consolas"/>
            <w:i/>
          </w:rPr>
          <w:t>herr_t</w:t>
        </w:r>
        <w:r>
          <w:rPr>
            <w:rFonts w:ascii="Consolas" w:hAnsi="Consolas" w:cs="Consolas"/>
          </w:rPr>
          <w:t xml:space="preserve"> H5Pset_mdc_log_options</w:t>
        </w:r>
      </w:ins>
      <w:ins w:id="820" w:author="Dana Robinson" w:date="2014-03-11T18:28:00Z">
        <w:r w:rsidR="00EF0BCE" w:rsidRPr="003A12F5">
          <w:rPr>
            <w:rFonts w:ascii="Consolas" w:hAnsi="Consolas" w:cs="Consolas"/>
          </w:rPr>
          <w:t xml:space="preserve">(hid_t fapl_id, </w:t>
        </w:r>
        <w:r w:rsidR="00EF0BCE" w:rsidRPr="003A12F5">
          <w:rPr>
            <w:rFonts w:ascii="Consolas" w:hAnsi="Consolas" w:cs="Consolas"/>
            <w:i/>
          </w:rPr>
          <w:t>hbool_t</w:t>
        </w:r>
        <w:r w:rsidR="00EF0BCE" w:rsidRPr="003A12F5">
          <w:rPr>
            <w:rFonts w:ascii="Consolas" w:hAnsi="Consolas" w:cs="Consolas"/>
          </w:rPr>
          <w:t xml:space="preserve"> </w:t>
        </w:r>
        <w:r w:rsidR="00EF0BCE">
          <w:rPr>
            <w:rFonts w:ascii="Consolas" w:hAnsi="Consolas" w:cs="Consolas"/>
          </w:rPr>
          <w:t>is_enabled,</w:t>
        </w:r>
      </w:ins>
    </w:p>
    <w:p w14:paraId="12B98033" w14:textId="2911E162" w:rsidR="00524673" w:rsidRPr="00572710" w:rsidRDefault="00EF0BCE">
      <w:pPr>
        <w:ind w:left="720" w:firstLine="720"/>
        <w:rPr>
          <w:ins w:id="821" w:author="Dana Robinson" w:date="2014-03-11T17:35:00Z"/>
          <w:rFonts w:ascii="Consolas" w:hAnsi="Consolas" w:cs="Consolas"/>
        </w:rPr>
        <w:pPrChange w:id="822" w:author="Dana Robinson" w:date="2014-03-11T18:28:00Z">
          <w:pPr/>
        </w:pPrChange>
      </w:pPr>
      <w:ins w:id="823" w:author="Dana Robinson" w:date="2014-03-11T18:28:00Z">
        <w:r w:rsidRPr="003A12F5">
          <w:rPr>
            <w:rFonts w:ascii="Consolas" w:hAnsi="Consolas" w:cs="Consolas"/>
            <w:i/>
          </w:rPr>
          <w:t>char</w:t>
        </w:r>
        <w:r>
          <w:rPr>
            <w:rFonts w:ascii="Consolas" w:hAnsi="Consolas" w:cs="Consolas"/>
          </w:rPr>
          <w:t xml:space="preserve"> *</w:t>
        </w:r>
        <w:r w:rsidRPr="003A12F5">
          <w:rPr>
            <w:rFonts w:ascii="Consolas" w:hAnsi="Consolas" w:cs="Consolas"/>
          </w:rPr>
          <w:t xml:space="preserve">location, </w:t>
        </w:r>
        <w:r w:rsidRPr="003A12F5">
          <w:rPr>
            <w:rFonts w:ascii="Consolas" w:hAnsi="Consolas" w:cs="Consolas"/>
            <w:i/>
          </w:rPr>
          <w:t>hbool_t</w:t>
        </w:r>
        <w:r>
          <w:rPr>
            <w:rFonts w:ascii="Consolas" w:hAnsi="Consolas" w:cs="Consolas"/>
          </w:rPr>
          <w:t xml:space="preserve"> start</w:t>
        </w:r>
        <w:r w:rsidRPr="003A12F5">
          <w:rPr>
            <w:rFonts w:ascii="Consolas" w:hAnsi="Consolas" w:cs="Consolas"/>
          </w:rPr>
          <w:t>_on_</w:t>
        </w:r>
      </w:ins>
      <w:ins w:id="824" w:author="Dana Robinson" w:date="2014-03-11T18:29:00Z">
        <w:r>
          <w:rPr>
            <w:rFonts w:ascii="Consolas" w:hAnsi="Consolas" w:cs="Consolas"/>
          </w:rPr>
          <w:t>access</w:t>
        </w:r>
      </w:ins>
      <w:ins w:id="825" w:author="Dana Robinson" w:date="2014-03-11T18:28:00Z">
        <w:r w:rsidRPr="003A12F5">
          <w:rPr>
            <w:rFonts w:ascii="Consolas" w:hAnsi="Consolas" w:cs="Consolas"/>
          </w:rPr>
          <w:t>)</w:t>
        </w:r>
      </w:ins>
    </w:p>
    <w:p w14:paraId="7177E8C9" w14:textId="77777777" w:rsidR="00524673" w:rsidRPr="00572710" w:rsidRDefault="00524673" w:rsidP="00524673">
      <w:pPr>
        <w:rPr>
          <w:ins w:id="826" w:author="Dana Robinson" w:date="2014-03-11T17:35:00Z"/>
          <w:b/>
        </w:rPr>
      </w:pPr>
      <w:ins w:id="827" w:author="Dana Robinson" w:date="2014-03-11T17:35:00Z">
        <w:r w:rsidRPr="00572710">
          <w:rPr>
            <w:b/>
          </w:rPr>
          <w:t>Purpose:</w:t>
        </w:r>
      </w:ins>
    </w:p>
    <w:p w14:paraId="202A5312" w14:textId="1C674BA1" w:rsidR="00524673" w:rsidRDefault="00113134" w:rsidP="00524673">
      <w:pPr>
        <w:ind w:left="720"/>
        <w:rPr>
          <w:ins w:id="828" w:author="Dana Robinson" w:date="2014-03-11T17:35:00Z"/>
        </w:rPr>
      </w:pPr>
      <w:ins w:id="829" w:author="Dana Robinson" w:date="2014-03-11T17:52:00Z">
        <w:r>
          <w:t>Sets metadata cache logging options</w:t>
        </w:r>
      </w:ins>
      <w:ins w:id="830" w:author="Dana Robinson" w:date="2014-03-11T17:35:00Z">
        <w:r w:rsidR="00524673">
          <w:t>.</w:t>
        </w:r>
      </w:ins>
    </w:p>
    <w:p w14:paraId="12C18A52" w14:textId="77777777" w:rsidR="00524673" w:rsidRPr="00572710" w:rsidRDefault="00524673" w:rsidP="00524673">
      <w:pPr>
        <w:rPr>
          <w:ins w:id="831" w:author="Dana Robinson" w:date="2014-03-11T17:35:00Z"/>
          <w:b/>
        </w:rPr>
      </w:pPr>
      <w:ins w:id="832" w:author="Dana Robinson" w:date="2014-03-11T17:35:00Z">
        <w:r w:rsidRPr="00572710">
          <w:rPr>
            <w:b/>
          </w:rPr>
          <w:t>Description:</w:t>
        </w:r>
      </w:ins>
    </w:p>
    <w:p w14:paraId="25E428C8" w14:textId="6B16FDC5" w:rsidR="00524673" w:rsidRDefault="00F51BA4" w:rsidP="00524673">
      <w:pPr>
        <w:ind w:left="720"/>
        <w:rPr>
          <w:ins w:id="833" w:author="Dana Robinson" w:date="2014-03-11T18:10:00Z"/>
        </w:rPr>
      </w:pPr>
      <w:ins w:id="834" w:author="Dana Robinson" w:date="2014-03-11T18:05:00Z">
        <w:r>
          <w:t xml:space="preserve">The metadata cache is a central part of the HDF5 library, through which all </w:t>
        </w:r>
        <w:r w:rsidRPr="00F51BA4">
          <w:rPr>
            <w:i/>
            <w:rPrChange w:id="835" w:author="Dana Robinson" w:date="2014-03-11T18:07:00Z">
              <w:rPr/>
            </w:rPrChange>
          </w:rPr>
          <w:t>file metadata</w:t>
        </w:r>
        <w:r>
          <w:t xml:space="preserve"> reads and writes take place</w:t>
        </w:r>
      </w:ins>
      <w:ins w:id="836" w:author="Dana Robinson" w:date="2014-03-11T17:35:00Z">
        <w:r w:rsidR="00524673">
          <w:t>.</w:t>
        </w:r>
      </w:ins>
      <w:ins w:id="837" w:author="Dana Robinson" w:date="2014-03-11T18:07:00Z">
        <w:r>
          <w:t xml:space="preserve"> File metadata is normally invisible to the user and is used by the library</w:t>
        </w:r>
      </w:ins>
      <w:ins w:id="838" w:author="Dana Robinson" w:date="2014-03-11T18:08:00Z">
        <w:r>
          <w:t xml:space="preserve"> for purposes such as locating and indexing data. File metadata should not be confused with </w:t>
        </w:r>
        <w:r w:rsidRPr="00F51BA4">
          <w:rPr>
            <w:i/>
            <w:rPrChange w:id="839" w:author="Dana Robinson" w:date="2014-03-11T18:10:00Z">
              <w:rPr/>
            </w:rPrChange>
          </w:rPr>
          <w:t>user metadata</w:t>
        </w:r>
        <w:r>
          <w:t>, which consists of attributes created by users and attached to HDF5 objects such as datasets</w:t>
        </w:r>
      </w:ins>
      <w:ins w:id="840" w:author="Dana Robinson" w:date="2014-03-11T18:09:00Z">
        <w:r>
          <w:t xml:space="preserve"> via the </w:t>
        </w:r>
        <w:r w:rsidRPr="00F51BA4">
          <w:rPr>
            <w:rFonts w:ascii="Consolas" w:hAnsi="Consolas" w:cs="Consolas"/>
            <w:rPrChange w:id="841" w:author="Dana Robinson" w:date="2014-03-11T18:10:00Z">
              <w:rPr/>
            </w:rPrChange>
          </w:rPr>
          <w:t>H5A</w:t>
        </w:r>
        <w:r>
          <w:t xml:space="preserve"> API calls</w:t>
        </w:r>
      </w:ins>
      <w:ins w:id="842" w:author="Dana Robinson" w:date="2014-03-11T18:08:00Z">
        <w:r>
          <w:t>.</w:t>
        </w:r>
      </w:ins>
    </w:p>
    <w:p w14:paraId="0386F583" w14:textId="6E21434B" w:rsidR="00F51BA4" w:rsidRDefault="00F51BA4" w:rsidP="00524673">
      <w:pPr>
        <w:ind w:left="720"/>
        <w:rPr>
          <w:ins w:id="843" w:author="Dana Robinson" w:date="2014-03-11T18:16:00Z"/>
        </w:rPr>
      </w:pPr>
      <w:ins w:id="844" w:author="Dana Robinson" w:date="2014-03-11T18:10:00Z">
        <w:r>
          <w:t>Due to the complexity of the cache, a trace/logging feature has been created that can be used by HDF5 developers for debugging and performance analysis. The functions that control this functionality will normally be of use to a very limited number of developers outside of The HDF Group</w:t>
        </w:r>
      </w:ins>
      <w:ins w:id="845" w:author="Dana Robinson" w:date="2014-03-11T18:14:00Z">
        <w:r>
          <w:t>. They have been documented here to help users create logs that can be sent with bug reports.</w:t>
        </w:r>
      </w:ins>
    </w:p>
    <w:p w14:paraId="0EDE2147" w14:textId="2BA82950" w:rsidR="00DF08F0" w:rsidRDefault="00DF08F0" w:rsidP="00524673">
      <w:pPr>
        <w:ind w:left="720"/>
        <w:rPr>
          <w:ins w:id="846" w:author="Dana Robinson" w:date="2014-03-11T18:14:00Z"/>
        </w:rPr>
      </w:pPr>
      <w:ins w:id="847" w:author="Dana Robinson" w:date="2014-03-11T18:16:00Z">
        <w:r>
          <w:t xml:space="preserve">Control of the log functionality is straightforward: Logging is enabled via the </w:t>
        </w:r>
        <w:r w:rsidRPr="00DF08F0">
          <w:rPr>
            <w:rFonts w:ascii="Consolas" w:hAnsi="Consolas" w:cs="Consolas"/>
            <w:rPrChange w:id="848" w:author="Dana Robinson" w:date="2014-03-11T18:25:00Z">
              <w:rPr/>
            </w:rPrChange>
          </w:rPr>
          <w:t>H5Pset_mdc_log_options()</w:t>
        </w:r>
        <w:r>
          <w:t xml:space="preserve"> function, which will modify the file access property list used to open or create a file.</w:t>
        </w:r>
      </w:ins>
      <w:ins w:id="849" w:author="Dana Robinson" w:date="2014-03-11T18:22:00Z">
        <w:r>
          <w:t xml:space="preserve"> This function has a flag that determines whether logging begins at file open or starts in a paused state.</w:t>
        </w:r>
      </w:ins>
      <w:ins w:id="850" w:author="Dana Robinson" w:date="2014-03-11T18:23:00Z">
        <w:r>
          <w:t xml:space="preserve"> Log messages can then by controlled via the </w:t>
        </w:r>
        <w:r w:rsidRPr="00DF08F0">
          <w:rPr>
            <w:rFonts w:ascii="Consolas" w:hAnsi="Consolas" w:cs="Consolas"/>
            <w:rPrChange w:id="851" w:author="Dana Robinson" w:date="2014-03-11T18:25:00Z">
              <w:rPr/>
            </w:rPrChange>
          </w:rPr>
          <w:t>H5Fstart/stop_logging()</w:t>
        </w:r>
        <w:r>
          <w:t xml:space="preserve"> functions. </w:t>
        </w:r>
        <w:r w:rsidRPr="00DF08F0">
          <w:rPr>
            <w:rFonts w:ascii="Consolas" w:hAnsi="Consolas" w:cs="Consolas"/>
            <w:rPrChange w:id="852" w:author="Dana Robinson" w:date="2014-03-11T18:25:00Z">
              <w:rPr/>
            </w:rPrChange>
          </w:rPr>
          <w:t>H5Pget_mdc_log_options()</w:t>
        </w:r>
        <w:r>
          <w:t xml:space="preserve"> can be used to examine a </w:t>
        </w:r>
      </w:ins>
      <w:ins w:id="853" w:author="Dana Robinson" w:date="2014-03-11T18:24:00Z">
        <w:r>
          <w:t xml:space="preserve">file access property list and </w:t>
        </w:r>
        <w:r w:rsidRPr="00DF08F0">
          <w:rPr>
            <w:rFonts w:ascii="Consolas" w:hAnsi="Consolas" w:cs="Consolas"/>
            <w:rPrChange w:id="854" w:author="Dana Robinson" w:date="2014-03-11T18:25:00Z">
              <w:rPr/>
            </w:rPrChange>
          </w:rPr>
          <w:t>H5Fget_mdc_logging_status()</w:t>
        </w:r>
        <w:r>
          <w:t xml:space="preserve"> will return the current state of the logging flags.</w:t>
        </w:r>
      </w:ins>
    </w:p>
    <w:p w14:paraId="41AB9288" w14:textId="5226137F" w:rsidR="00F51BA4" w:rsidRDefault="00F51BA4" w:rsidP="00524673">
      <w:pPr>
        <w:ind w:left="720"/>
        <w:rPr>
          <w:ins w:id="855" w:author="Dana Robinson" w:date="2014-03-11T17:35:00Z"/>
        </w:rPr>
      </w:pPr>
      <w:ins w:id="856" w:author="Dana Robinson" w:date="2014-03-11T18:15:00Z">
        <w:r>
          <w:t>The log format is document</w:t>
        </w:r>
        <w:r w:rsidR="00DF08F0">
          <w:t>ed at &lt;TBA&gt;.</w:t>
        </w:r>
      </w:ins>
    </w:p>
    <w:p w14:paraId="3CFD54F3" w14:textId="77777777" w:rsidR="00524673" w:rsidRPr="003D3D25" w:rsidRDefault="00524673" w:rsidP="00524673">
      <w:pPr>
        <w:rPr>
          <w:ins w:id="857" w:author="Dana Robinson" w:date="2014-03-11T17:35:00Z"/>
          <w:b/>
        </w:rPr>
      </w:pPr>
      <w:ins w:id="858" w:author="Dana Robinson" w:date="2014-03-11T17:35:00Z">
        <w:r w:rsidRPr="0012252E">
          <w:rPr>
            <w:b/>
          </w:rPr>
          <w:t>Note:</w:t>
        </w:r>
      </w:ins>
    </w:p>
    <w:p w14:paraId="557EE539" w14:textId="4CB947C5" w:rsidR="00574321" w:rsidRDefault="00574321" w:rsidP="009B1B3A">
      <w:pPr>
        <w:ind w:left="720"/>
        <w:rPr>
          <w:ins w:id="859" w:author="Dana Robinson" w:date="2014-03-11T19:24:00Z"/>
        </w:rPr>
      </w:pPr>
      <w:ins w:id="860" w:author="Dana Robinson" w:date="2014-03-11T19:24:00Z">
        <w:r>
          <w:t>Logging is disabled by default.</w:t>
        </w:r>
      </w:ins>
    </w:p>
    <w:p w14:paraId="002CAB6E" w14:textId="5E0348E9" w:rsidR="00574321" w:rsidRDefault="00574321" w:rsidP="009B1B3A">
      <w:pPr>
        <w:ind w:left="720"/>
        <w:rPr>
          <w:ins w:id="861" w:author="Dana Robinson" w:date="2014-03-11T19:25:00Z"/>
        </w:rPr>
      </w:pPr>
      <w:ins w:id="862" w:author="Dana Robinson" w:date="2014-03-11T19:24:00Z">
        <w:r>
          <w:t xml:space="preserve">When enabled and currently logging, the overhead of the logging feature will </w:t>
        </w:r>
      </w:ins>
      <w:ins w:id="863" w:author="Dana Robinson" w:date="2014-03-11T19:25:00Z">
        <w:r>
          <w:t>almost certainly</w:t>
        </w:r>
      </w:ins>
      <w:ins w:id="864" w:author="Dana Robinson" w:date="2014-03-11T19:24:00Z">
        <w:r>
          <w:t xml:space="preserve"> be significant.</w:t>
        </w:r>
      </w:ins>
    </w:p>
    <w:p w14:paraId="3F10F34D" w14:textId="11CA669C" w:rsidR="00574321" w:rsidRDefault="00574321" w:rsidP="009B1B3A">
      <w:pPr>
        <w:ind w:left="720"/>
        <w:rPr>
          <w:ins w:id="865" w:author="Dana Robinson" w:date="2014-03-11T19:26:00Z"/>
        </w:rPr>
      </w:pPr>
      <w:ins w:id="866" w:author="Dana Robinson" w:date="2014-03-11T19:25:00Z">
        <w:r>
          <w:t xml:space="preserve">The log file is currently </w:t>
        </w:r>
      </w:ins>
      <w:ins w:id="867" w:author="Dana Robinson" w:date="2014-03-11T19:26:00Z">
        <w:r>
          <w:t>manipulated</w:t>
        </w:r>
      </w:ins>
      <w:ins w:id="868" w:author="Dana Robinson" w:date="2014-03-11T19:25:00Z">
        <w:r>
          <w:t xml:space="preserve"> using the C standard library's buffered I/O calls (fprintf, etc.)</w:t>
        </w:r>
      </w:ins>
      <w:ins w:id="869" w:author="Dana Robinson" w:date="2014-03-11T19:28:00Z">
        <w:r>
          <w:t xml:space="preserve"> regardless of the virtual file driver (VFD) used</w:t>
        </w:r>
      </w:ins>
      <w:ins w:id="870" w:author="Dana Robinson" w:date="2014-03-11T19:25:00Z">
        <w:r>
          <w:t>.</w:t>
        </w:r>
      </w:ins>
      <w:ins w:id="871" w:author="Dana Robinson" w:date="2014-03-11T19:28:00Z">
        <w:r>
          <w:t xml:space="preserve"> Log events are flushed immediately after the write call.</w:t>
        </w:r>
      </w:ins>
    </w:p>
    <w:p w14:paraId="3ECCE520" w14:textId="1C3EF9EC" w:rsidR="00574321" w:rsidRDefault="00574321">
      <w:pPr>
        <w:ind w:left="720"/>
        <w:rPr>
          <w:ins w:id="872" w:author="Dana Robinson" w:date="2014-03-13T02:11:00Z"/>
        </w:rPr>
      </w:pPr>
      <w:commentRangeStart w:id="873"/>
      <w:ins w:id="874" w:author="Dana Robinson" w:date="2014-03-11T19:26:00Z">
        <w:r>
          <w:t xml:space="preserve">On Windows, the location parameter must be an ASCII string since </w:t>
        </w:r>
      </w:ins>
      <w:ins w:id="875" w:author="Dana Robinson" w:date="2014-03-11T19:27:00Z">
        <w:r>
          <w:t>the</w:t>
        </w:r>
      </w:ins>
      <w:ins w:id="876" w:author="Dana Robinson" w:date="2014-03-11T19:26:00Z">
        <w:r>
          <w:t xml:space="preserve"> </w:t>
        </w:r>
      </w:ins>
      <w:ins w:id="877" w:author="Dana Robinson" w:date="2014-03-11T19:27:00Z">
        <w:r>
          <w:t>Windows standard C library's I/O functions cannot handle UTF-8 file names.</w:t>
        </w:r>
      </w:ins>
      <w:commentRangeEnd w:id="873"/>
      <w:ins w:id="878" w:author="Dana Robinson" w:date="2014-03-11T19:39:00Z">
        <w:r w:rsidR="0048431F">
          <w:rPr>
            <w:rStyle w:val="CommentReference"/>
          </w:rPr>
          <w:commentReference w:id="873"/>
        </w:r>
      </w:ins>
    </w:p>
    <w:p w14:paraId="222C9265" w14:textId="57286C5C" w:rsidR="00FD066A" w:rsidRDefault="00FD066A">
      <w:pPr>
        <w:ind w:left="720"/>
        <w:rPr>
          <w:ins w:id="879" w:author="Dana Robinson" w:date="2014-03-11T18:40:00Z"/>
        </w:rPr>
      </w:pPr>
      <w:ins w:id="880" w:author="Dana Robinson" w:date="2014-03-13T02:11:00Z">
        <w:r>
          <w:t>The log file will be created when the HDF5 file is opened</w:t>
        </w:r>
      </w:ins>
      <w:ins w:id="881" w:author="Dana Robinson" w:date="2014-03-13T02:14:00Z">
        <w:r>
          <w:t xml:space="preserve"> or created</w:t>
        </w:r>
      </w:ins>
      <w:ins w:id="882" w:author="Dana Robinson" w:date="2014-03-13T02:11:00Z">
        <w:r>
          <w:t xml:space="preserve">, regardless of the value of the </w:t>
        </w:r>
        <w:r>
          <w:rPr>
            <w:rFonts w:ascii="Consolas" w:hAnsi="Consolas" w:cs="Consolas"/>
          </w:rPr>
          <w:t>start</w:t>
        </w:r>
        <w:r w:rsidRPr="003A12F5">
          <w:rPr>
            <w:rFonts w:ascii="Consolas" w:hAnsi="Consolas" w:cs="Consolas"/>
          </w:rPr>
          <w:t>_on_</w:t>
        </w:r>
        <w:r>
          <w:rPr>
            <w:rFonts w:ascii="Consolas" w:hAnsi="Consolas" w:cs="Consolas"/>
          </w:rPr>
          <w:t>access</w:t>
        </w:r>
        <w:r>
          <w:t xml:space="preserve"> parameter.</w:t>
        </w:r>
      </w:ins>
      <w:ins w:id="883" w:author="Dana Robinson" w:date="2014-03-13T02:12:00Z">
        <w:r>
          <w:t xml:space="preserve"> The log file will stay open as long as the HDF5 file is open.</w:t>
        </w:r>
      </w:ins>
    </w:p>
    <w:p w14:paraId="0FBAD196" w14:textId="77777777" w:rsidR="00524673" w:rsidRPr="0012252E" w:rsidRDefault="00524673" w:rsidP="00524673">
      <w:pPr>
        <w:rPr>
          <w:ins w:id="884" w:author="Dana Robinson" w:date="2014-03-11T17:35:00Z"/>
          <w:b/>
        </w:rPr>
      </w:pPr>
      <w:ins w:id="885" w:author="Dana Robinson" w:date="2014-03-11T17:35:00Z">
        <w:r w:rsidRPr="0012252E">
          <w:rPr>
            <w:b/>
          </w:rPr>
          <w:lastRenderedPageBreak/>
          <w:t>Parameters:</w:t>
        </w:r>
      </w:ins>
    </w:p>
    <w:p w14:paraId="2FEF28BD" w14:textId="77777777" w:rsidR="00574321" w:rsidRDefault="00574321" w:rsidP="00574321">
      <w:pPr>
        <w:ind w:left="720"/>
        <w:rPr>
          <w:ins w:id="886" w:author="Dana Robinson" w:date="2014-03-11T19:23:00Z"/>
        </w:rPr>
      </w:pPr>
      <w:ins w:id="887" w:author="Dana Robinson" w:date="2014-03-11T19:23:00Z">
        <w:r w:rsidRPr="003A12F5">
          <w:rPr>
            <w:rFonts w:ascii="Consolas" w:hAnsi="Consolas" w:cs="Consolas"/>
            <w:i/>
          </w:rPr>
          <w:t>hid_t</w:t>
        </w:r>
        <w:r w:rsidRPr="003A12F5">
          <w:rPr>
            <w:rFonts w:ascii="Consolas" w:hAnsi="Consolas" w:cs="Consolas"/>
          </w:rPr>
          <w:tab/>
          <w:t>fapl_id</w:t>
        </w:r>
        <w:r w:rsidRPr="003A12F5">
          <w:rPr>
            <w:rFonts w:ascii="Consolas" w:hAnsi="Consolas" w:cs="Consolas"/>
          </w:rPr>
          <w:tab/>
        </w:r>
        <w:r>
          <w:tab/>
        </w:r>
        <w:r>
          <w:tab/>
          <w:t>IN: file access property list ID</w:t>
        </w:r>
      </w:ins>
    </w:p>
    <w:p w14:paraId="04FAA6F1" w14:textId="77777777" w:rsidR="00574321" w:rsidRDefault="00574321" w:rsidP="00574321">
      <w:pPr>
        <w:ind w:left="4320" w:hanging="3600"/>
        <w:rPr>
          <w:ins w:id="888" w:author="Dana Robinson" w:date="2014-03-11T19:23:00Z"/>
        </w:rPr>
      </w:pPr>
      <w:ins w:id="889" w:author="Dana Robinson" w:date="2014-03-11T19:23:00Z">
        <w:r w:rsidRPr="003A12F5">
          <w:rPr>
            <w:rFonts w:ascii="Consolas" w:hAnsi="Consolas" w:cs="Consolas"/>
            <w:i/>
          </w:rPr>
          <w:t>hbool_t</w:t>
        </w:r>
        <w:r w:rsidRPr="003A12F5">
          <w:rPr>
            <w:rFonts w:ascii="Consolas" w:hAnsi="Consolas" w:cs="Consolas"/>
          </w:rPr>
          <w:t xml:space="preserve"> </w:t>
        </w:r>
        <w:r>
          <w:rPr>
            <w:rFonts w:ascii="Consolas" w:hAnsi="Consolas" w:cs="Consolas"/>
          </w:rPr>
          <w:t>is_enabled</w:t>
        </w:r>
        <w:r>
          <w:tab/>
          <w:t>IN: whether logging is enabled</w:t>
        </w:r>
      </w:ins>
    </w:p>
    <w:p w14:paraId="1EE31B95" w14:textId="1FD78682" w:rsidR="00574321" w:rsidRDefault="00574321" w:rsidP="00574321">
      <w:pPr>
        <w:ind w:left="720"/>
        <w:rPr>
          <w:ins w:id="890" w:author="Dana Robinson" w:date="2014-03-11T19:41:00Z"/>
        </w:rPr>
      </w:pPr>
      <w:ins w:id="891" w:author="Dana Robinson" w:date="2014-03-11T19:23:00Z">
        <w:r w:rsidRPr="003A12F5">
          <w:rPr>
            <w:rFonts w:ascii="Consolas" w:hAnsi="Consolas" w:cs="Consolas"/>
            <w:i/>
          </w:rPr>
          <w:t>char</w:t>
        </w:r>
        <w:r>
          <w:rPr>
            <w:rFonts w:ascii="Consolas" w:hAnsi="Consolas" w:cs="Consolas"/>
          </w:rPr>
          <w:t xml:space="preserve"> *</w:t>
        </w:r>
        <w:r w:rsidRPr="003A12F5">
          <w:rPr>
            <w:rFonts w:ascii="Consolas" w:hAnsi="Consolas" w:cs="Consolas"/>
          </w:rPr>
          <w:t>location</w:t>
        </w:r>
        <w:r>
          <w:tab/>
        </w:r>
        <w:r>
          <w:tab/>
        </w:r>
        <w:r>
          <w:tab/>
          <w:t>IN: location of log in UTF-8</w:t>
        </w:r>
      </w:ins>
      <w:ins w:id="892" w:author="Dana Robinson" w:date="2014-03-11T19:42:00Z">
        <w:r w:rsidR="00BD6C33">
          <w:t>/ASCII</w:t>
        </w:r>
      </w:ins>
      <w:ins w:id="893" w:author="Dana Robinson" w:date="2014-03-11T19:23:00Z">
        <w:r>
          <w:t xml:space="preserve"> (file path/name)</w:t>
        </w:r>
      </w:ins>
    </w:p>
    <w:p w14:paraId="67CDDE79" w14:textId="032DD12D" w:rsidR="0048431F" w:rsidRPr="0048431F" w:rsidRDefault="0048431F" w:rsidP="00574321">
      <w:pPr>
        <w:ind w:left="720"/>
        <w:rPr>
          <w:ins w:id="894" w:author="Dana Robinson" w:date="2014-03-11T19:23:00Z"/>
        </w:rPr>
      </w:pPr>
      <w:ins w:id="895" w:author="Dana Robinson" w:date="2014-03-11T19:41:00Z">
        <w:r>
          <w:rPr>
            <w:rFonts w:ascii="Consolas" w:hAnsi="Consolas" w:cs="Consolas"/>
            <w:i/>
          </w:rPr>
          <w:tab/>
        </w:r>
        <w:r>
          <w:rPr>
            <w:rFonts w:ascii="Consolas" w:hAnsi="Consolas" w:cs="Consolas"/>
            <w:i/>
          </w:rPr>
          <w:tab/>
        </w:r>
        <w:r>
          <w:rPr>
            <w:rFonts w:ascii="Consolas" w:hAnsi="Consolas" w:cs="Consolas"/>
            <w:i/>
          </w:rPr>
          <w:tab/>
        </w:r>
        <w:r>
          <w:rPr>
            <w:rFonts w:ascii="Consolas" w:hAnsi="Consolas" w:cs="Consolas"/>
            <w:i/>
          </w:rPr>
          <w:tab/>
        </w:r>
        <w:r>
          <w:rPr>
            <w:rFonts w:ascii="Consolas" w:hAnsi="Consolas" w:cs="Consolas"/>
            <w:i/>
          </w:rPr>
          <w:tab/>
        </w:r>
        <w:r>
          <w:rPr>
            <w:rFonts w:ascii="Consolas" w:hAnsi="Consolas" w:cs="Consolas"/>
            <w:i/>
          </w:rPr>
          <w:tab/>
        </w:r>
        <w:r w:rsidRPr="0048431F">
          <w:rPr>
            <w:rFonts w:cs="Consolas"/>
            <w:rPrChange w:id="896" w:author="Dana Robinson" w:date="2014-03-11T19:41:00Z">
              <w:rPr>
                <w:rFonts w:ascii="Consolas" w:hAnsi="Consolas" w:cs="Consolas"/>
              </w:rPr>
            </w:rPrChange>
          </w:rPr>
          <w:t>(On Windows, this must be ASCII)</w:t>
        </w:r>
      </w:ins>
    </w:p>
    <w:p w14:paraId="09A5E72B" w14:textId="77777777" w:rsidR="00574321" w:rsidRDefault="00574321" w:rsidP="00574321">
      <w:pPr>
        <w:ind w:left="4320" w:hanging="3600"/>
        <w:rPr>
          <w:ins w:id="897" w:author="Dana Robinson" w:date="2014-03-11T19:23:00Z"/>
        </w:rPr>
      </w:pPr>
      <w:ins w:id="898" w:author="Dana Robinson" w:date="2014-03-11T19:23:00Z">
        <w:r w:rsidRPr="003A12F5">
          <w:rPr>
            <w:rFonts w:ascii="Consolas" w:hAnsi="Consolas" w:cs="Consolas"/>
            <w:i/>
          </w:rPr>
          <w:t>hbool_t</w:t>
        </w:r>
        <w:r w:rsidRPr="003A12F5">
          <w:rPr>
            <w:rFonts w:ascii="Consolas" w:hAnsi="Consolas" w:cs="Consolas"/>
          </w:rPr>
          <w:t xml:space="preserve"> start_on_</w:t>
        </w:r>
        <w:r>
          <w:rPr>
            <w:rFonts w:ascii="Consolas" w:hAnsi="Consolas" w:cs="Consolas"/>
          </w:rPr>
          <w:t>access</w:t>
        </w:r>
        <w:r>
          <w:tab/>
          <w:t>IN: whether the logging will begin as soon as the file is opened or created</w:t>
        </w:r>
      </w:ins>
    </w:p>
    <w:p w14:paraId="610C4CE7" w14:textId="77777777" w:rsidR="00574321" w:rsidRDefault="00574321">
      <w:pPr>
        <w:rPr>
          <w:ins w:id="899" w:author="Dana Robinson" w:date="2014-03-11T17:35:00Z"/>
        </w:rPr>
      </w:pPr>
    </w:p>
    <w:p w14:paraId="6DB9E30B" w14:textId="77777777" w:rsidR="00524673" w:rsidRPr="0012252E" w:rsidRDefault="00524673" w:rsidP="00524673">
      <w:pPr>
        <w:rPr>
          <w:ins w:id="900" w:author="Dana Robinson" w:date="2014-03-11T17:35:00Z"/>
          <w:b/>
        </w:rPr>
      </w:pPr>
      <w:ins w:id="901" w:author="Dana Robinson" w:date="2014-03-11T17:35:00Z">
        <w:r w:rsidRPr="0012252E">
          <w:rPr>
            <w:b/>
          </w:rPr>
          <w:t>Returns:</w:t>
        </w:r>
      </w:ins>
    </w:p>
    <w:p w14:paraId="0F481376" w14:textId="77777777" w:rsidR="00524673" w:rsidRDefault="00524673" w:rsidP="00524673">
      <w:pPr>
        <w:rPr>
          <w:ins w:id="902" w:author="Dana Robinson" w:date="2014-03-11T17:35:00Z"/>
        </w:rPr>
      </w:pPr>
      <w:ins w:id="903" w:author="Dana Robinson" w:date="2014-03-11T17:35:00Z">
        <w:r>
          <w:tab/>
          <w:t>Returns a non-negative value if successful.  Otherwise returns a negative value.</w:t>
        </w:r>
      </w:ins>
    </w:p>
    <w:p w14:paraId="33A27CB2" w14:textId="77777777" w:rsidR="00524673" w:rsidRDefault="00524673">
      <w:pPr>
        <w:spacing w:after="0"/>
        <w:jc w:val="left"/>
        <w:rPr>
          <w:ins w:id="904" w:author="Dana Robinson" w:date="2014-03-11T17:36:00Z"/>
          <w:rFonts w:asciiTheme="majorHAnsi" w:eastAsiaTheme="majorEastAsia" w:hAnsiTheme="majorHAnsi" w:cstheme="majorBidi"/>
          <w:b/>
          <w:bCs/>
          <w:sz w:val="28"/>
          <w:szCs w:val="28"/>
        </w:rPr>
      </w:pPr>
      <w:ins w:id="905" w:author="Dana Robinson" w:date="2014-03-11T17:36:00Z">
        <w:r>
          <w:br w:type="page"/>
        </w:r>
      </w:ins>
    </w:p>
    <w:p w14:paraId="2AD77B1B" w14:textId="08189F43" w:rsidR="0046342C" w:rsidDel="00524673" w:rsidRDefault="0046342C" w:rsidP="0046342C">
      <w:pPr>
        <w:rPr>
          <w:del w:id="906" w:author="Dana Robinson" w:date="2014-03-11T17:35:00Z"/>
        </w:rPr>
      </w:pPr>
      <w:del w:id="907" w:author="Dana Robinson" w:date="2014-03-11T17:35:00Z">
        <w:r w:rsidDel="00524673">
          <w:lastRenderedPageBreak/>
          <w:delText>Will be added in version 2.</w:delText>
        </w:r>
      </w:del>
    </w:p>
    <w:p w14:paraId="7E0DCEB0" w14:textId="25A29DCE" w:rsidR="0046342C" w:rsidRDefault="0046342C" w:rsidP="0046342C">
      <w:pPr>
        <w:pStyle w:val="Heading"/>
      </w:pPr>
      <w:r>
        <w:t>A</w:t>
      </w:r>
      <w:r w:rsidRPr="00EB5B3B">
        <w:t>ppendix</w:t>
      </w:r>
      <w:r>
        <w:t>:  H5Pget_mdc_log</w:t>
      </w:r>
      <w:ins w:id="908" w:author="Dana Robinson" w:date="2014-03-11T17:21:00Z">
        <w:r w:rsidR="003B0A74">
          <w:t>_options</w:t>
        </w:r>
      </w:ins>
      <w:del w:id="909" w:author="Dana Robinson" w:date="2014-03-11T17:21:00Z">
        <w:r w:rsidDel="003B0A74">
          <w:delText>ging</w:delText>
        </w:r>
      </w:del>
      <w:r>
        <w:t xml:space="preserve"> RM Entry</w:t>
      </w:r>
    </w:p>
    <w:p w14:paraId="2FF45521" w14:textId="058AB1C4" w:rsidR="00524673" w:rsidRDefault="00524673" w:rsidP="00524673">
      <w:pPr>
        <w:rPr>
          <w:ins w:id="910" w:author="Dana Robinson" w:date="2014-03-11T17:35:00Z"/>
        </w:rPr>
      </w:pPr>
      <w:ins w:id="911" w:author="Dana Robinson" w:date="2014-03-11T17:35:00Z">
        <w:r w:rsidRPr="00572710">
          <w:rPr>
            <w:b/>
          </w:rPr>
          <w:t>Name:</w:t>
        </w:r>
        <w:r>
          <w:t xml:space="preserve"> H5Pget_mdc_log_options</w:t>
        </w:r>
      </w:ins>
    </w:p>
    <w:p w14:paraId="4B729C91" w14:textId="77777777" w:rsidR="00524673" w:rsidRPr="00572710" w:rsidRDefault="00524673" w:rsidP="00524673">
      <w:pPr>
        <w:rPr>
          <w:ins w:id="912" w:author="Dana Robinson" w:date="2014-03-11T17:35:00Z"/>
          <w:b/>
        </w:rPr>
      </w:pPr>
      <w:ins w:id="913" w:author="Dana Robinson" w:date="2014-03-11T17:35:00Z">
        <w:r w:rsidRPr="00572710">
          <w:rPr>
            <w:b/>
          </w:rPr>
          <w:t>Signature:</w:t>
        </w:r>
      </w:ins>
    </w:p>
    <w:p w14:paraId="2899C277" w14:textId="77777777" w:rsidR="00EF0BCE" w:rsidRDefault="00524673" w:rsidP="00524673">
      <w:pPr>
        <w:rPr>
          <w:ins w:id="914" w:author="Dana Robinson" w:date="2014-03-11T18:29:00Z"/>
          <w:rFonts w:ascii="Consolas" w:hAnsi="Consolas" w:cs="Consolas"/>
        </w:rPr>
      </w:pPr>
      <w:ins w:id="915" w:author="Dana Robinson" w:date="2014-03-11T17:35:00Z">
        <w:r>
          <w:tab/>
        </w:r>
        <w:r w:rsidRPr="00572710">
          <w:rPr>
            <w:rFonts w:ascii="Consolas" w:hAnsi="Consolas" w:cs="Consolas"/>
            <w:i/>
          </w:rPr>
          <w:t>herr_t</w:t>
        </w:r>
        <w:r>
          <w:rPr>
            <w:rFonts w:ascii="Consolas" w:hAnsi="Consolas" w:cs="Consolas"/>
          </w:rPr>
          <w:t xml:space="preserve"> H5Pget_mdc_log_options</w:t>
        </w:r>
      </w:ins>
      <w:ins w:id="916" w:author="Dana Robinson" w:date="2014-03-11T18:29:00Z">
        <w:r w:rsidR="00EF0BCE" w:rsidRPr="003A12F5">
          <w:rPr>
            <w:rFonts w:ascii="Consolas" w:hAnsi="Consolas" w:cs="Consolas"/>
          </w:rPr>
          <w:t>(hid_t fapl_id,</w:t>
        </w:r>
        <w:r w:rsidR="00EF0BCE" w:rsidRPr="00124EA7">
          <w:rPr>
            <w:rFonts w:ascii="Consolas" w:hAnsi="Consolas" w:cs="Consolas"/>
            <w:i/>
          </w:rPr>
          <w:t xml:space="preserve"> </w:t>
        </w:r>
        <w:r w:rsidR="00EF0BCE">
          <w:rPr>
            <w:rFonts w:ascii="Consolas" w:hAnsi="Consolas" w:cs="Consolas"/>
            <w:i/>
          </w:rPr>
          <w:t>hbool_t</w:t>
        </w:r>
        <w:r w:rsidR="00EF0BCE">
          <w:rPr>
            <w:rFonts w:ascii="Consolas" w:hAnsi="Consolas" w:cs="Consolas"/>
          </w:rPr>
          <w:t xml:space="preserve"> *is_enabled, </w:t>
        </w:r>
      </w:ins>
    </w:p>
    <w:p w14:paraId="06ED4EC1" w14:textId="5C99E536" w:rsidR="00524673" w:rsidRPr="00572710" w:rsidRDefault="00EF0BCE">
      <w:pPr>
        <w:ind w:left="720" w:firstLine="720"/>
        <w:rPr>
          <w:ins w:id="917" w:author="Dana Robinson" w:date="2014-03-11T17:35:00Z"/>
          <w:rFonts w:ascii="Consolas" w:hAnsi="Consolas" w:cs="Consolas"/>
        </w:rPr>
        <w:pPrChange w:id="918" w:author="Dana Robinson" w:date="2014-03-11T18:29:00Z">
          <w:pPr/>
        </w:pPrChange>
      </w:pPr>
      <w:ins w:id="919" w:author="Dana Robinson" w:date="2014-03-11T18:29:00Z">
        <w:r w:rsidRPr="003A12F5">
          <w:rPr>
            <w:rFonts w:ascii="Consolas" w:hAnsi="Consolas" w:cs="Consolas"/>
            <w:i/>
          </w:rPr>
          <w:t>char</w:t>
        </w:r>
        <w:r>
          <w:rPr>
            <w:rFonts w:ascii="Consolas" w:hAnsi="Consolas" w:cs="Consolas"/>
          </w:rPr>
          <w:t xml:space="preserve"> *</w:t>
        </w:r>
        <w:r w:rsidRPr="003A12F5">
          <w:rPr>
            <w:rFonts w:ascii="Consolas" w:hAnsi="Consolas" w:cs="Consolas"/>
          </w:rPr>
          <w:t>location</w:t>
        </w:r>
        <w:r>
          <w:rPr>
            <w:rFonts w:ascii="Consolas" w:hAnsi="Consolas" w:cs="Consolas"/>
          </w:rPr>
          <w:t xml:space="preserve">, </w:t>
        </w:r>
        <w:r>
          <w:rPr>
            <w:rFonts w:ascii="Consolas" w:hAnsi="Consolas" w:cs="Consolas"/>
            <w:i/>
          </w:rPr>
          <w:t>size_t</w:t>
        </w:r>
        <w:r>
          <w:rPr>
            <w:rFonts w:ascii="Consolas" w:hAnsi="Consolas" w:cs="Consolas"/>
          </w:rPr>
          <w:t xml:space="preserve"> *location_size, </w:t>
        </w:r>
        <w:r w:rsidRPr="003A12F5">
          <w:rPr>
            <w:rFonts w:ascii="Consolas" w:hAnsi="Consolas" w:cs="Consolas"/>
            <w:i/>
          </w:rPr>
          <w:t>hbool_t</w:t>
        </w:r>
        <w:r w:rsidRPr="003A12F5">
          <w:rPr>
            <w:rFonts w:ascii="Consolas" w:hAnsi="Consolas" w:cs="Consolas"/>
          </w:rPr>
          <w:t xml:space="preserve"> </w:t>
        </w:r>
        <w:r>
          <w:rPr>
            <w:rFonts w:ascii="Consolas" w:hAnsi="Consolas" w:cs="Consolas"/>
          </w:rPr>
          <w:t>*start</w:t>
        </w:r>
        <w:r w:rsidRPr="003A12F5">
          <w:rPr>
            <w:rFonts w:ascii="Consolas" w:hAnsi="Consolas" w:cs="Consolas"/>
          </w:rPr>
          <w:t>_on_</w:t>
        </w:r>
        <w:r>
          <w:rPr>
            <w:rFonts w:ascii="Consolas" w:hAnsi="Consolas" w:cs="Consolas"/>
          </w:rPr>
          <w:t>access</w:t>
        </w:r>
        <w:r w:rsidRPr="003A12F5">
          <w:rPr>
            <w:rFonts w:ascii="Consolas" w:hAnsi="Consolas" w:cs="Consolas"/>
          </w:rPr>
          <w:t>)</w:t>
        </w:r>
      </w:ins>
    </w:p>
    <w:p w14:paraId="58F3010D" w14:textId="77777777" w:rsidR="00524673" w:rsidRPr="00572710" w:rsidRDefault="00524673" w:rsidP="00524673">
      <w:pPr>
        <w:rPr>
          <w:ins w:id="920" w:author="Dana Robinson" w:date="2014-03-11T17:35:00Z"/>
          <w:b/>
        </w:rPr>
      </w:pPr>
      <w:ins w:id="921" w:author="Dana Robinson" w:date="2014-03-11T17:35:00Z">
        <w:r w:rsidRPr="00572710">
          <w:rPr>
            <w:b/>
          </w:rPr>
          <w:t>Purpose:</w:t>
        </w:r>
      </w:ins>
    </w:p>
    <w:p w14:paraId="7D7C3FBD" w14:textId="72BC66A4" w:rsidR="00524673" w:rsidRDefault="00113134" w:rsidP="00524673">
      <w:pPr>
        <w:ind w:left="720"/>
        <w:rPr>
          <w:ins w:id="922" w:author="Dana Robinson" w:date="2014-03-11T17:35:00Z"/>
        </w:rPr>
      </w:pPr>
      <w:ins w:id="923" w:author="Dana Robinson" w:date="2014-03-11T17:52:00Z">
        <w:r>
          <w:t>Gets metadata cache logging options</w:t>
        </w:r>
      </w:ins>
      <w:ins w:id="924" w:author="Dana Robinson" w:date="2014-03-11T17:35:00Z">
        <w:r w:rsidR="00524673">
          <w:t>.</w:t>
        </w:r>
      </w:ins>
    </w:p>
    <w:p w14:paraId="22A624B5" w14:textId="77777777" w:rsidR="00524673" w:rsidRPr="00572710" w:rsidRDefault="00524673" w:rsidP="00524673">
      <w:pPr>
        <w:rPr>
          <w:ins w:id="925" w:author="Dana Robinson" w:date="2014-03-11T17:35:00Z"/>
          <w:b/>
        </w:rPr>
      </w:pPr>
      <w:ins w:id="926" w:author="Dana Robinson" w:date="2014-03-11T17:35:00Z">
        <w:r w:rsidRPr="00572710">
          <w:rPr>
            <w:b/>
          </w:rPr>
          <w:t>Description:</w:t>
        </w:r>
      </w:ins>
    </w:p>
    <w:p w14:paraId="12301DEB" w14:textId="77777777" w:rsidR="00DF08F0" w:rsidRDefault="00DF08F0" w:rsidP="00DF08F0">
      <w:pPr>
        <w:ind w:left="720"/>
        <w:rPr>
          <w:ins w:id="927" w:author="Dana Robinson" w:date="2014-03-11T18:16:00Z"/>
        </w:rPr>
      </w:pPr>
      <w:ins w:id="928" w:author="Dana Robinson" w:date="2014-03-11T18:16:00Z">
        <w:r>
          <w:t xml:space="preserve">The metadata cache is a central part of the HDF5 library, through which all </w:t>
        </w:r>
        <w:r w:rsidRPr="001B7DA1">
          <w:rPr>
            <w:i/>
          </w:rPr>
          <w:t>file metadata</w:t>
        </w:r>
        <w:r>
          <w:t xml:space="preserve"> reads and writes take place. File metadata is normally invisible to the user and is used by the library for purposes such as locating and indexing data. File metadata should not be confused with </w:t>
        </w:r>
        <w:r w:rsidRPr="001B7DA1">
          <w:rPr>
            <w:i/>
          </w:rPr>
          <w:t>user metadata</w:t>
        </w:r>
        <w:r>
          <w:t xml:space="preserve">, which consists of attributes created by users and attached to HDF5 objects such as datasets via the </w:t>
        </w:r>
        <w:r w:rsidRPr="001B7DA1">
          <w:rPr>
            <w:rFonts w:ascii="Consolas" w:hAnsi="Consolas" w:cs="Consolas"/>
          </w:rPr>
          <w:t>H5A</w:t>
        </w:r>
        <w:r>
          <w:t xml:space="preserve"> API calls.</w:t>
        </w:r>
      </w:ins>
    </w:p>
    <w:p w14:paraId="5AF86BFB" w14:textId="77777777" w:rsidR="00DF08F0" w:rsidRDefault="00DF08F0" w:rsidP="00DF08F0">
      <w:pPr>
        <w:ind w:left="720"/>
        <w:rPr>
          <w:ins w:id="929" w:author="Dana Robinson" w:date="2014-03-11T18:25:00Z"/>
        </w:rPr>
      </w:pPr>
      <w:ins w:id="930" w:author="Dana Robinson" w:date="2014-03-11T18:16:00Z">
        <w:r>
          <w:t>Due to the complexity of the cache, a trace/logging feature has been created that can be used by HDF5 developers for debugging and performance analysis. The functions that control this functionality will normally be of use to a very limited number of developers outside of The HDF Group. They have been documented here to help users create logs that can be sent with bug reports.</w:t>
        </w:r>
      </w:ins>
    </w:p>
    <w:p w14:paraId="277F7B6C" w14:textId="2640ABF6" w:rsidR="00DF08F0" w:rsidRDefault="00DF08F0">
      <w:pPr>
        <w:ind w:left="720"/>
        <w:rPr>
          <w:ins w:id="931" w:author="Dana Robinson" w:date="2014-03-11T18:16:00Z"/>
        </w:rPr>
      </w:pPr>
      <w:ins w:id="932" w:author="Dana Robinson" w:date="2014-03-11T18:25:00Z">
        <w:r>
          <w:t xml:space="preserve">Control of the log functionality is straightforward: Logging is enabled via the </w:t>
        </w:r>
        <w:r w:rsidRPr="001B7DA1">
          <w:rPr>
            <w:rFonts w:ascii="Consolas" w:hAnsi="Consolas" w:cs="Consolas"/>
          </w:rPr>
          <w:t>H5Pset_mdc_log_options()</w:t>
        </w:r>
        <w:r>
          <w:t xml:space="preserve"> function, which will modify the file access property list used to open or create a file. This function has a flag that determines whether logging begins at file open or starts in a paused state. Log messages can then by controlled via the </w:t>
        </w:r>
        <w:r w:rsidRPr="001B7DA1">
          <w:rPr>
            <w:rFonts w:ascii="Consolas" w:hAnsi="Consolas" w:cs="Consolas"/>
          </w:rPr>
          <w:t>H5Fstart/stop_logging()</w:t>
        </w:r>
        <w:r>
          <w:t xml:space="preserve"> functions. </w:t>
        </w:r>
        <w:r w:rsidRPr="001B7DA1">
          <w:rPr>
            <w:rFonts w:ascii="Consolas" w:hAnsi="Consolas" w:cs="Consolas"/>
          </w:rPr>
          <w:t>H5Pget_mdc_log_options()</w:t>
        </w:r>
        <w:r>
          <w:t xml:space="preserve"> can be used to examine a file access property list and </w:t>
        </w:r>
        <w:r w:rsidRPr="001B7DA1">
          <w:rPr>
            <w:rFonts w:ascii="Consolas" w:hAnsi="Consolas" w:cs="Consolas"/>
          </w:rPr>
          <w:t>H5Fget_mdc_logging_status()</w:t>
        </w:r>
        <w:r>
          <w:t xml:space="preserve"> will return the current state of the logging flags.</w:t>
        </w:r>
      </w:ins>
    </w:p>
    <w:p w14:paraId="07535697" w14:textId="77777777" w:rsidR="00DF08F0" w:rsidRDefault="00DF08F0" w:rsidP="00DF08F0">
      <w:pPr>
        <w:ind w:left="720"/>
        <w:rPr>
          <w:ins w:id="933" w:author="Dana Robinson" w:date="2014-03-11T18:16:00Z"/>
        </w:rPr>
      </w:pPr>
      <w:ins w:id="934" w:author="Dana Robinson" w:date="2014-03-11T18:16:00Z">
        <w:r>
          <w:t>The log format is documented at &lt;TBA&gt;.</w:t>
        </w:r>
      </w:ins>
    </w:p>
    <w:p w14:paraId="1C05072D" w14:textId="77777777" w:rsidR="00524673" w:rsidRPr="003D3D25" w:rsidRDefault="00524673" w:rsidP="00524673">
      <w:pPr>
        <w:rPr>
          <w:ins w:id="935" w:author="Dana Robinson" w:date="2014-03-11T17:35:00Z"/>
          <w:b/>
        </w:rPr>
      </w:pPr>
      <w:ins w:id="936" w:author="Dana Robinson" w:date="2014-03-11T17:35:00Z">
        <w:r w:rsidRPr="0012252E">
          <w:rPr>
            <w:b/>
          </w:rPr>
          <w:t>Note:</w:t>
        </w:r>
      </w:ins>
    </w:p>
    <w:p w14:paraId="3B051FAC" w14:textId="26C56585" w:rsidR="009B1B3A" w:rsidRDefault="009B1B3A">
      <w:pPr>
        <w:ind w:left="720"/>
        <w:rPr>
          <w:ins w:id="937" w:author="Dana Robinson" w:date="2014-03-11T18:41:00Z"/>
        </w:rPr>
      </w:pPr>
      <w:ins w:id="938" w:author="Dana Robinson" w:date="2014-03-11T18:41:00Z">
        <w:r>
          <w:t xml:space="preserve">The </w:t>
        </w:r>
        <w:r>
          <w:rPr>
            <w:rFonts w:ascii="Consolas" w:hAnsi="Consolas" w:cs="Consolas"/>
          </w:rPr>
          <w:t>location_size</w:t>
        </w:r>
        <w:r>
          <w:t xml:space="preserve"> </w:t>
        </w:r>
      </w:ins>
      <w:ins w:id="939" w:author="Dana Robinson" w:date="2014-03-11T18:42:00Z">
        <w:r>
          <w:t>string</w:t>
        </w:r>
      </w:ins>
      <w:ins w:id="940" w:author="Dana Robinson" w:date="2014-03-11T18:41:00Z">
        <w:r>
          <w:t xml:space="preserve"> must be allocated by the caller.  The appropriate size can be determined by calling the function with </w:t>
        </w:r>
      </w:ins>
      <w:ins w:id="941" w:author="Dana Robinson" w:date="2014-03-11T18:42:00Z">
        <w:r>
          <w:rPr>
            <w:rFonts w:ascii="Consolas" w:hAnsi="Consolas" w:cs="Consolas"/>
          </w:rPr>
          <w:t>location</w:t>
        </w:r>
      </w:ins>
      <w:ins w:id="942" w:author="Dana Robinson" w:date="2014-03-11T18:41:00Z">
        <w:r>
          <w:rPr>
            <w:rFonts w:ascii="Consolas" w:hAnsi="Consolas" w:cs="Consolas"/>
          </w:rPr>
          <w:t>_size</w:t>
        </w:r>
        <w:r>
          <w:t xml:space="preserve"> set to </w:t>
        </w:r>
        <w:r w:rsidRPr="009416E0">
          <w:rPr>
            <w:rFonts w:ascii="Consolas" w:hAnsi="Consolas" w:cs="Consolas"/>
          </w:rPr>
          <w:t>NULL</w:t>
        </w:r>
        <w:r>
          <w:t xml:space="preserve">, which will return the </w:t>
        </w:r>
      </w:ins>
      <w:ins w:id="943" w:author="Dana Robinson" w:date="2014-03-11T18:42:00Z">
        <w:r>
          <w:t>buffer size in bytes</w:t>
        </w:r>
      </w:ins>
      <w:ins w:id="944" w:author="Dana Robinson" w:date="2014-03-11T18:41:00Z">
        <w:r>
          <w:t xml:space="preserve"> via the </w:t>
        </w:r>
        <w:r>
          <w:rPr>
            <w:rFonts w:ascii="Consolas" w:hAnsi="Consolas" w:cs="Consolas"/>
          </w:rPr>
          <w:t>location</w:t>
        </w:r>
        <w:r w:rsidRPr="009416E0">
          <w:rPr>
            <w:rFonts w:ascii="Consolas" w:hAnsi="Consolas" w:cs="Consolas"/>
          </w:rPr>
          <w:t>_</w:t>
        </w:r>
      </w:ins>
      <w:ins w:id="945" w:author="Dana Robinson" w:date="2014-03-11T18:42:00Z">
        <w:r>
          <w:rPr>
            <w:rFonts w:ascii="Consolas" w:hAnsi="Consolas" w:cs="Consolas"/>
          </w:rPr>
          <w:t>size</w:t>
        </w:r>
      </w:ins>
      <w:ins w:id="946" w:author="Dana Robinson" w:date="2014-03-11T18:41:00Z">
        <w:r>
          <w:t xml:space="preserve"> pointer.</w:t>
        </w:r>
      </w:ins>
    </w:p>
    <w:p w14:paraId="31FFE7A7" w14:textId="77777777" w:rsidR="00524673" w:rsidRPr="0012252E" w:rsidRDefault="00524673" w:rsidP="00524673">
      <w:pPr>
        <w:rPr>
          <w:ins w:id="947" w:author="Dana Robinson" w:date="2014-03-11T17:35:00Z"/>
          <w:b/>
        </w:rPr>
      </w:pPr>
      <w:ins w:id="948" w:author="Dana Robinson" w:date="2014-03-11T17:35:00Z">
        <w:r w:rsidRPr="0012252E">
          <w:rPr>
            <w:b/>
          </w:rPr>
          <w:t>Parameters:</w:t>
        </w:r>
      </w:ins>
    </w:p>
    <w:p w14:paraId="2D6A4A9C" w14:textId="60FBB1A8" w:rsidR="0048431F" w:rsidRDefault="0048431F" w:rsidP="0048431F">
      <w:pPr>
        <w:ind w:left="720"/>
        <w:rPr>
          <w:ins w:id="949" w:author="Dana Robinson" w:date="2014-03-11T19:40:00Z"/>
        </w:rPr>
      </w:pPr>
      <w:ins w:id="950" w:author="Dana Robinson" w:date="2014-03-11T19:40:00Z">
        <w:r w:rsidRPr="003A12F5">
          <w:rPr>
            <w:rFonts w:ascii="Consolas" w:hAnsi="Consolas" w:cs="Consolas"/>
            <w:i/>
          </w:rPr>
          <w:t>hid_t</w:t>
        </w:r>
        <w:r w:rsidRPr="003A12F5">
          <w:rPr>
            <w:rFonts w:ascii="Consolas" w:hAnsi="Consolas" w:cs="Consolas"/>
          </w:rPr>
          <w:tab/>
          <w:t>fapl_id</w:t>
        </w:r>
        <w:r w:rsidRPr="003A12F5">
          <w:rPr>
            <w:rFonts w:ascii="Consolas" w:hAnsi="Consolas" w:cs="Consolas"/>
          </w:rPr>
          <w:tab/>
        </w:r>
        <w:r>
          <w:tab/>
        </w:r>
        <w:r>
          <w:tab/>
          <w:t>IN: file access property list ID</w:t>
        </w:r>
      </w:ins>
    </w:p>
    <w:p w14:paraId="61BD07FB" w14:textId="77777777" w:rsidR="0048431F" w:rsidRDefault="0048431F" w:rsidP="0048431F">
      <w:pPr>
        <w:ind w:left="4320" w:hanging="3600"/>
        <w:rPr>
          <w:ins w:id="951" w:author="Dana Robinson" w:date="2014-03-11T19:40:00Z"/>
        </w:rPr>
      </w:pPr>
      <w:ins w:id="952" w:author="Dana Robinson" w:date="2014-03-11T19:40:00Z">
        <w:r w:rsidRPr="003A12F5">
          <w:rPr>
            <w:rFonts w:ascii="Consolas" w:hAnsi="Consolas" w:cs="Consolas"/>
            <w:i/>
          </w:rPr>
          <w:t>hbool_t</w:t>
        </w:r>
        <w:r w:rsidRPr="003A12F5">
          <w:rPr>
            <w:rFonts w:ascii="Consolas" w:hAnsi="Consolas" w:cs="Consolas"/>
          </w:rPr>
          <w:t xml:space="preserve"> </w:t>
        </w:r>
        <w:r>
          <w:rPr>
            <w:rFonts w:ascii="Consolas" w:hAnsi="Consolas" w:cs="Consolas"/>
          </w:rPr>
          <w:t>*is_enabled</w:t>
        </w:r>
        <w:r>
          <w:tab/>
          <w:t>OUT: whether logging is enabled</w:t>
        </w:r>
      </w:ins>
    </w:p>
    <w:p w14:paraId="2BE802B3" w14:textId="2A4FF8CD" w:rsidR="0048431F" w:rsidRDefault="0048431F" w:rsidP="0048431F">
      <w:pPr>
        <w:ind w:left="720"/>
        <w:rPr>
          <w:ins w:id="953" w:author="Dana Robinson" w:date="2014-03-11T19:40:00Z"/>
        </w:rPr>
      </w:pPr>
      <w:ins w:id="954" w:author="Dana Robinson" w:date="2014-03-11T19:40:00Z">
        <w:r w:rsidRPr="003A12F5">
          <w:rPr>
            <w:rFonts w:ascii="Consolas" w:hAnsi="Consolas" w:cs="Consolas"/>
            <w:i/>
          </w:rPr>
          <w:t>char</w:t>
        </w:r>
        <w:r>
          <w:rPr>
            <w:rFonts w:ascii="Consolas" w:hAnsi="Consolas" w:cs="Consolas"/>
          </w:rPr>
          <w:t xml:space="preserve"> *</w:t>
        </w:r>
        <w:r w:rsidRPr="003A12F5">
          <w:rPr>
            <w:rFonts w:ascii="Consolas" w:hAnsi="Consolas" w:cs="Consolas"/>
          </w:rPr>
          <w:t>location</w:t>
        </w:r>
        <w:r>
          <w:tab/>
        </w:r>
        <w:r>
          <w:tab/>
        </w:r>
        <w:r>
          <w:tab/>
          <w:t>OUT: location of log in UTF-8</w:t>
        </w:r>
      </w:ins>
      <w:ins w:id="955" w:author="Dana Robinson" w:date="2014-03-11T19:43:00Z">
        <w:r w:rsidR="00BD6C33">
          <w:t>/ASCII</w:t>
        </w:r>
      </w:ins>
      <w:ins w:id="956" w:author="Dana Robinson" w:date="2014-03-11T19:40:00Z">
        <w:r>
          <w:t xml:space="preserve"> </w:t>
        </w:r>
      </w:ins>
      <w:ins w:id="957" w:author="Dana Robinson" w:date="2014-03-11T19:42:00Z">
        <w:r w:rsidR="00BD6C33">
          <w:t>(file name/path)</w:t>
        </w:r>
      </w:ins>
    </w:p>
    <w:p w14:paraId="7EBC50AF" w14:textId="72A96603" w:rsidR="0048431F" w:rsidRDefault="0048431F">
      <w:pPr>
        <w:ind w:left="4320" w:firstLine="720"/>
        <w:rPr>
          <w:ins w:id="958" w:author="Dana Robinson" w:date="2014-03-11T19:40:00Z"/>
        </w:rPr>
        <w:pPrChange w:id="959" w:author="Dana Robinson" w:date="2014-03-11T19:42:00Z">
          <w:pPr>
            <w:ind w:left="4320"/>
          </w:pPr>
        </w:pPrChange>
      </w:pPr>
      <w:ins w:id="960" w:author="Dana Robinson" w:date="2014-03-11T19:42:00Z">
        <w:r>
          <w:rPr>
            <w:rFonts w:cs="Consolas"/>
          </w:rPr>
          <w:t xml:space="preserve">(On Windows, this </w:t>
        </w:r>
        <w:r w:rsidR="00BD6C33">
          <w:rPr>
            <w:rFonts w:cs="Consolas"/>
          </w:rPr>
          <w:t>will</w:t>
        </w:r>
        <w:r>
          <w:rPr>
            <w:rFonts w:cs="Consolas"/>
          </w:rPr>
          <w:t xml:space="preserve"> be ASCII</w:t>
        </w:r>
      </w:ins>
      <w:ins w:id="961" w:author="Dana Robinson" w:date="2014-03-11T19:40:00Z">
        <w:r>
          <w:t>)</w:t>
        </w:r>
      </w:ins>
    </w:p>
    <w:p w14:paraId="19704A9A" w14:textId="77777777" w:rsidR="0048431F" w:rsidRDefault="0048431F" w:rsidP="0048431F">
      <w:pPr>
        <w:ind w:left="720"/>
        <w:rPr>
          <w:ins w:id="962" w:author="Dana Robinson" w:date="2014-03-11T19:40:00Z"/>
        </w:rPr>
      </w:pPr>
      <w:ins w:id="963" w:author="Dana Robinson" w:date="2014-03-11T19:40:00Z">
        <w:r>
          <w:rPr>
            <w:rFonts w:ascii="Consolas" w:hAnsi="Consolas" w:cs="Consolas"/>
            <w:i/>
          </w:rPr>
          <w:t>size_t</w:t>
        </w:r>
        <w:r w:rsidRPr="003A12F5">
          <w:rPr>
            <w:rFonts w:ascii="Consolas" w:hAnsi="Consolas" w:cs="Consolas"/>
          </w:rPr>
          <w:t xml:space="preserve"> *location</w:t>
        </w:r>
        <w:r>
          <w:rPr>
            <w:rFonts w:ascii="Consolas" w:hAnsi="Consolas" w:cs="Consolas"/>
          </w:rPr>
          <w:t>_size</w:t>
        </w:r>
        <w:r>
          <w:tab/>
        </w:r>
        <w:r>
          <w:tab/>
          <w:t>OUT: size in bytes of the location string</w:t>
        </w:r>
      </w:ins>
    </w:p>
    <w:p w14:paraId="03EAC7B2" w14:textId="77777777" w:rsidR="0048431F" w:rsidRDefault="0048431F" w:rsidP="0048431F">
      <w:pPr>
        <w:ind w:left="4320" w:hanging="3600"/>
        <w:rPr>
          <w:ins w:id="964" w:author="Dana Robinson" w:date="2014-03-11T19:40:00Z"/>
        </w:rPr>
      </w:pPr>
      <w:ins w:id="965" w:author="Dana Robinson" w:date="2014-03-11T19:40:00Z">
        <w:r w:rsidRPr="003A12F5">
          <w:rPr>
            <w:rFonts w:ascii="Consolas" w:hAnsi="Consolas" w:cs="Consolas"/>
            <w:i/>
          </w:rPr>
          <w:lastRenderedPageBreak/>
          <w:t>hbool_t</w:t>
        </w:r>
        <w:r w:rsidRPr="003A12F5">
          <w:rPr>
            <w:rFonts w:ascii="Consolas" w:hAnsi="Consolas" w:cs="Consolas"/>
          </w:rPr>
          <w:t xml:space="preserve"> </w:t>
        </w:r>
        <w:r>
          <w:rPr>
            <w:rFonts w:ascii="Consolas" w:hAnsi="Consolas" w:cs="Consolas"/>
          </w:rPr>
          <w:t>*start</w:t>
        </w:r>
        <w:r w:rsidRPr="003A12F5">
          <w:rPr>
            <w:rFonts w:ascii="Consolas" w:hAnsi="Consolas" w:cs="Consolas"/>
          </w:rPr>
          <w:t>_on_</w:t>
        </w:r>
        <w:r>
          <w:rPr>
            <w:rFonts w:ascii="Consolas" w:hAnsi="Consolas" w:cs="Consolas"/>
          </w:rPr>
          <w:t>access</w:t>
        </w:r>
        <w:r>
          <w:tab/>
          <w:t>OUT: whether the logging begins as soon as the file is opened or created</w:t>
        </w:r>
      </w:ins>
    </w:p>
    <w:p w14:paraId="1C051528" w14:textId="0FE3B382" w:rsidR="00524673" w:rsidRDefault="00524673">
      <w:pPr>
        <w:rPr>
          <w:ins w:id="966" w:author="Dana Robinson" w:date="2014-03-11T17:35:00Z"/>
        </w:rPr>
      </w:pPr>
    </w:p>
    <w:p w14:paraId="0A095CD4" w14:textId="77777777" w:rsidR="00524673" w:rsidRPr="0012252E" w:rsidRDefault="00524673" w:rsidP="00524673">
      <w:pPr>
        <w:rPr>
          <w:ins w:id="967" w:author="Dana Robinson" w:date="2014-03-11T17:35:00Z"/>
          <w:b/>
        </w:rPr>
      </w:pPr>
      <w:ins w:id="968" w:author="Dana Robinson" w:date="2014-03-11T17:35:00Z">
        <w:r w:rsidRPr="0012252E">
          <w:rPr>
            <w:b/>
          </w:rPr>
          <w:t>Returns:</w:t>
        </w:r>
      </w:ins>
    </w:p>
    <w:p w14:paraId="243AD475" w14:textId="77777777" w:rsidR="00524673" w:rsidRDefault="00524673" w:rsidP="00524673">
      <w:pPr>
        <w:rPr>
          <w:ins w:id="969" w:author="Dana Robinson" w:date="2014-03-11T17:35:00Z"/>
        </w:rPr>
      </w:pPr>
      <w:ins w:id="970" w:author="Dana Robinson" w:date="2014-03-11T17:35:00Z">
        <w:r>
          <w:tab/>
          <w:t>Returns a non-negative value if successful.  Otherwise returns a negative value.</w:t>
        </w:r>
      </w:ins>
    </w:p>
    <w:p w14:paraId="59543DFC" w14:textId="77777777" w:rsidR="00524673" w:rsidRDefault="00524673">
      <w:pPr>
        <w:spacing w:after="0"/>
        <w:jc w:val="left"/>
        <w:rPr>
          <w:ins w:id="971" w:author="Dana Robinson" w:date="2014-03-11T17:36:00Z"/>
          <w:rFonts w:asciiTheme="majorHAnsi" w:eastAsiaTheme="majorEastAsia" w:hAnsiTheme="majorHAnsi" w:cstheme="majorBidi"/>
          <w:b/>
          <w:bCs/>
          <w:sz w:val="28"/>
          <w:szCs w:val="28"/>
        </w:rPr>
      </w:pPr>
      <w:ins w:id="972" w:author="Dana Robinson" w:date="2014-03-11T17:36:00Z">
        <w:r>
          <w:br w:type="page"/>
        </w:r>
      </w:ins>
    </w:p>
    <w:p w14:paraId="2047D046" w14:textId="7B968AB5" w:rsidR="0046342C" w:rsidRPr="0046342C" w:rsidDel="00524673" w:rsidRDefault="0046342C" w:rsidP="0046342C">
      <w:pPr>
        <w:rPr>
          <w:del w:id="973" w:author="Dana Robinson" w:date="2014-03-11T17:35:00Z"/>
        </w:rPr>
      </w:pPr>
      <w:del w:id="974" w:author="Dana Robinson" w:date="2014-03-11T17:35:00Z">
        <w:r w:rsidDel="00524673">
          <w:lastRenderedPageBreak/>
          <w:delText>Will be added in version 2.</w:delText>
        </w:r>
      </w:del>
    </w:p>
    <w:p w14:paraId="6E9E1C6C" w14:textId="519EE4E3" w:rsidR="00D3482F" w:rsidRDefault="00D3482F" w:rsidP="00D3482F">
      <w:pPr>
        <w:pStyle w:val="Heading"/>
      </w:pPr>
      <w:r>
        <w:t>A</w:t>
      </w:r>
      <w:r w:rsidRPr="00EB5B3B">
        <w:t>ppendix</w:t>
      </w:r>
      <w:r w:rsidR="003A12F5">
        <w:t xml:space="preserve">:  </w:t>
      </w:r>
      <w:del w:id="975" w:author="Dana Robinson" w:date="2014-03-11T17:20:00Z">
        <w:r w:rsidR="003A12F5" w:rsidDel="003B0A74">
          <w:delText>H5begin</w:delText>
        </w:r>
      </w:del>
      <w:ins w:id="976" w:author="Dana Robinson" w:date="2014-03-11T17:20:00Z">
        <w:r w:rsidR="003B0A74">
          <w:t>H5</w:t>
        </w:r>
      </w:ins>
      <w:ins w:id="977" w:author="Dana Robinson" w:date="2014-03-11T17:36:00Z">
        <w:r w:rsidR="00524673">
          <w:t>F</w:t>
        </w:r>
      </w:ins>
      <w:ins w:id="978" w:author="Dana Robinson" w:date="2014-03-11T17:20:00Z">
        <w:r w:rsidR="003B0A74">
          <w:t>start</w:t>
        </w:r>
      </w:ins>
      <w:r>
        <w:t>_mdc_logging RM Entry</w:t>
      </w:r>
    </w:p>
    <w:p w14:paraId="07E516BF" w14:textId="4FCD4B23" w:rsidR="00524673" w:rsidRDefault="00524673" w:rsidP="00524673">
      <w:pPr>
        <w:rPr>
          <w:ins w:id="979" w:author="Dana Robinson" w:date="2014-03-11T17:35:00Z"/>
        </w:rPr>
      </w:pPr>
      <w:ins w:id="980" w:author="Dana Robinson" w:date="2014-03-11T17:35:00Z">
        <w:r w:rsidRPr="00572710">
          <w:rPr>
            <w:b/>
          </w:rPr>
          <w:t>Name:</w:t>
        </w:r>
        <w:r>
          <w:t xml:space="preserve"> H5Fstart_mdc</w:t>
        </w:r>
      </w:ins>
      <w:ins w:id="981" w:author="Dana Robinson" w:date="2014-03-11T17:42:00Z">
        <w:r>
          <w:t>_logging</w:t>
        </w:r>
      </w:ins>
    </w:p>
    <w:p w14:paraId="7AA66278" w14:textId="77777777" w:rsidR="00524673" w:rsidRPr="00572710" w:rsidRDefault="00524673" w:rsidP="00524673">
      <w:pPr>
        <w:rPr>
          <w:ins w:id="982" w:author="Dana Robinson" w:date="2014-03-11T17:35:00Z"/>
          <w:b/>
        </w:rPr>
      </w:pPr>
      <w:ins w:id="983" w:author="Dana Robinson" w:date="2014-03-11T17:35:00Z">
        <w:r w:rsidRPr="00572710">
          <w:rPr>
            <w:b/>
          </w:rPr>
          <w:t>Signature:</w:t>
        </w:r>
      </w:ins>
    </w:p>
    <w:p w14:paraId="5C1C8190" w14:textId="2DFF2311" w:rsidR="00524673" w:rsidRPr="00572710" w:rsidRDefault="00524673" w:rsidP="00524673">
      <w:pPr>
        <w:rPr>
          <w:ins w:id="984" w:author="Dana Robinson" w:date="2014-03-11T17:35:00Z"/>
          <w:rFonts w:ascii="Consolas" w:hAnsi="Consolas" w:cs="Consolas"/>
        </w:rPr>
      </w:pPr>
      <w:ins w:id="985" w:author="Dana Robinson" w:date="2014-03-11T17:35:00Z">
        <w:r>
          <w:tab/>
        </w:r>
        <w:r w:rsidRPr="00572710">
          <w:rPr>
            <w:rFonts w:ascii="Consolas" w:hAnsi="Consolas" w:cs="Consolas"/>
            <w:i/>
          </w:rPr>
          <w:t>herr_t</w:t>
        </w:r>
        <w:r>
          <w:rPr>
            <w:rFonts w:ascii="Consolas" w:hAnsi="Consolas" w:cs="Consolas"/>
          </w:rPr>
          <w:t xml:space="preserve"> H5Fstart_mdc_logging</w:t>
        </w:r>
        <w:r w:rsidRPr="00572710">
          <w:rPr>
            <w:rFonts w:ascii="Consolas" w:hAnsi="Consolas" w:cs="Consolas"/>
          </w:rPr>
          <w:t>(</w:t>
        </w:r>
        <w:r>
          <w:rPr>
            <w:rFonts w:ascii="Consolas" w:hAnsi="Consolas" w:cs="Consolas"/>
            <w:i/>
          </w:rPr>
          <w:t xml:space="preserve">hid_t </w:t>
        </w:r>
      </w:ins>
      <w:ins w:id="986" w:author="Dana Robinson" w:date="2014-03-11T18:38:00Z">
        <w:r w:rsidR="009B1B3A">
          <w:rPr>
            <w:rFonts w:ascii="Consolas" w:hAnsi="Consolas" w:cs="Consolas"/>
          </w:rPr>
          <w:t>file</w:t>
        </w:r>
      </w:ins>
      <w:ins w:id="987" w:author="Dana Robinson" w:date="2014-03-11T17:35:00Z">
        <w:r>
          <w:rPr>
            <w:rFonts w:ascii="Consolas" w:hAnsi="Consolas" w:cs="Consolas"/>
          </w:rPr>
          <w:t>_id</w:t>
        </w:r>
        <w:r w:rsidRPr="00572710">
          <w:rPr>
            <w:rFonts w:ascii="Consolas" w:hAnsi="Consolas" w:cs="Consolas"/>
          </w:rPr>
          <w:t>)</w:t>
        </w:r>
      </w:ins>
    </w:p>
    <w:p w14:paraId="4CA367C6" w14:textId="77777777" w:rsidR="00524673" w:rsidRPr="00572710" w:rsidRDefault="00524673" w:rsidP="00524673">
      <w:pPr>
        <w:rPr>
          <w:ins w:id="988" w:author="Dana Robinson" w:date="2014-03-11T17:35:00Z"/>
          <w:b/>
        </w:rPr>
      </w:pPr>
      <w:ins w:id="989" w:author="Dana Robinson" w:date="2014-03-11T17:35:00Z">
        <w:r w:rsidRPr="00572710">
          <w:rPr>
            <w:b/>
          </w:rPr>
          <w:t>Purpose:</w:t>
        </w:r>
      </w:ins>
    </w:p>
    <w:p w14:paraId="33D0F770" w14:textId="6BD8EB31" w:rsidR="00524673" w:rsidRDefault="00524673" w:rsidP="00524673">
      <w:pPr>
        <w:ind w:left="720"/>
        <w:rPr>
          <w:ins w:id="990" w:author="Dana Robinson" w:date="2014-03-11T17:35:00Z"/>
        </w:rPr>
      </w:pPr>
      <w:ins w:id="991" w:author="Dana Robinson" w:date="2014-03-11T17:42:00Z">
        <w:r>
          <w:t>Starts logging metadata cache events if logging was previously enabled.</w:t>
        </w:r>
      </w:ins>
    </w:p>
    <w:p w14:paraId="72B15BBA" w14:textId="77777777" w:rsidR="00524673" w:rsidRPr="00572710" w:rsidRDefault="00524673" w:rsidP="00524673">
      <w:pPr>
        <w:rPr>
          <w:ins w:id="992" w:author="Dana Robinson" w:date="2014-03-11T17:35:00Z"/>
          <w:b/>
        </w:rPr>
      </w:pPr>
      <w:ins w:id="993" w:author="Dana Robinson" w:date="2014-03-11T17:35:00Z">
        <w:r w:rsidRPr="00572710">
          <w:rPr>
            <w:b/>
          </w:rPr>
          <w:t>Description:</w:t>
        </w:r>
      </w:ins>
    </w:p>
    <w:p w14:paraId="1A0C6EBB" w14:textId="77777777" w:rsidR="00DF08F0" w:rsidRDefault="00DF08F0" w:rsidP="00DF08F0">
      <w:pPr>
        <w:ind w:left="720"/>
        <w:rPr>
          <w:ins w:id="994" w:author="Dana Robinson" w:date="2014-03-11T18:16:00Z"/>
        </w:rPr>
      </w:pPr>
      <w:ins w:id="995" w:author="Dana Robinson" w:date="2014-03-11T18:16:00Z">
        <w:r>
          <w:t xml:space="preserve">The metadata cache is a central part of the HDF5 library, through which all </w:t>
        </w:r>
        <w:r w:rsidRPr="001B7DA1">
          <w:rPr>
            <w:i/>
          </w:rPr>
          <w:t>file metadata</w:t>
        </w:r>
        <w:r>
          <w:t xml:space="preserve"> reads and writes take place. File metadata is normally invisible to the user and is used by the library for purposes such as locating and indexing data. File metadata should not be confused with </w:t>
        </w:r>
        <w:r w:rsidRPr="001B7DA1">
          <w:rPr>
            <w:i/>
          </w:rPr>
          <w:t>user metadata</w:t>
        </w:r>
        <w:r>
          <w:t xml:space="preserve">, which consists of attributes created by users and attached to HDF5 objects such as datasets via the </w:t>
        </w:r>
        <w:r w:rsidRPr="001B7DA1">
          <w:rPr>
            <w:rFonts w:ascii="Consolas" w:hAnsi="Consolas" w:cs="Consolas"/>
          </w:rPr>
          <w:t>H5A</w:t>
        </w:r>
        <w:r>
          <w:t xml:space="preserve"> API calls.</w:t>
        </w:r>
      </w:ins>
    </w:p>
    <w:p w14:paraId="6A00B793" w14:textId="77777777" w:rsidR="00DF08F0" w:rsidRDefault="00DF08F0" w:rsidP="00DF08F0">
      <w:pPr>
        <w:ind w:left="720"/>
        <w:rPr>
          <w:ins w:id="996" w:author="Dana Robinson" w:date="2014-03-11T18:25:00Z"/>
        </w:rPr>
      </w:pPr>
      <w:ins w:id="997" w:author="Dana Robinson" w:date="2014-03-11T18:16:00Z">
        <w:r>
          <w:t>Due to the complexity of the cache, a trace/logging feature has been created that can be used by HDF5 developers for debugging and performance analysis. The functions that control this functionality will normally be of use to a very limited number of developers outside of The HDF Group. They have been documented here to help users create logs that can be sent with bug reports.</w:t>
        </w:r>
      </w:ins>
    </w:p>
    <w:p w14:paraId="1A11BDC8" w14:textId="65DB0521" w:rsidR="00DF08F0" w:rsidRDefault="00DF08F0">
      <w:pPr>
        <w:ind w:left="720"/>
        <w:rPr>
          <w:ins w:id="998" w:author="Dana Robinson" w:date="2014-03-11T18:16:00Z"/>
        </w:rPr>
      </w:pPr>
      <w:ins w:id="999" w:author="Dana Robinson" w:date="2014-03-11T18:25:00Z">
        <w:r>
          <w:t xml:space="preserve">Control of the log functionality is straightforward: Logging is enabled via the </w:t>
        </w:r>
        <w:r w:rsidRPr="001B7DA1">
          <w:rPr>
            <w:rFonts w:ascii="Consolas" w:hAnsi="Consolas" w:cs="Consolas"/>
          </w:rPr>
          <w:t>H5Pset_mdc_log_options()</w:t>
        </w:r>
        <w:r>
          <w:t xml:space="preserve"> function, which will modify the file access property list used to open or create a file. This function has a flag that determines whether logging begins at file open or starts in a paused state. Log messages can then by controlled via the </w:t>
        </w:r>
        <w:r w:rsidRPr="001B7DA1">
          <w:rPr>
            <w:rFonts w:ascii="Consolas" w:hAnsi="Consolas" w:cs="Consolas"/>
          </w:rPr>
          <w:t>H5Fstart/stop_logging()</w:t>
        </w:r>
        <w:r>
          <w:t xml:space="preserve"> functions. </w:t>
        </w:r>
        <w:r w:rsidRPr="001B7DA1">
          <w:rPr>
            <w:rFonts w:ascii="Consolas" w:hAnsi="Consolas" w:cs="Consolas"/>
          </w:rPr>
          <w:t>H5Pget_mdc_log_options()</w:t>
        </w:r>
        <w:r>
          <w:t xml:space="preserve"> can be used to examine a file access property list and </w:t>
        </w:r>
        <w:r w:rsidRPr="001B7DA1">
          <w:rPr>
            <w:rFonts w:ascii="Consolas" w:hAnsi="Consolas" w:cs="Consolas"/>
          </w:rPr>
          <w:t>H5Fget_mdc_logging_status()</w:t>
        </w:r>
        <w:r>
          <w:t xml:space="preserve"> will return the current state of the logging flags.</w:t>
        </w:r>
      </w:ins>
    </w:p>
    <w:p w14:paraId="388F72B8" w14:textId="77777777" w:rsidR="00DF08F0" w:rsidRDefault="00DF08F0" w:rsidP="00DF08F0">
      <w:pPr>
        <w:ind w:left="720"/>
        <w:rPr>
          <w:ins w:id="1000" w:author="Dana Robinson" w:date="2014-03-11T18:16:00Z"/>
        </w:rPr>
      </w:pPr>
      <w:ins w:id="1001" w:author="Dana Robinson" w:date="2014-03-11T18:16:00Z">
        <w:r>
          <w:t>The log format is documented at &lt;TBA&gt;.</w:t>
        </w:r>
      </w:ins>
    </w:p>
    <w:p w14:paraId="6942B9A4" w14:textId="77777777" w:rsidR="00524673" w:rsidRPr="003D3D25" w:rsidRDefault="00524673" w:rsidP="00524673">
      <w:pPr>
        <w:rPr>
          <w:ins w:id="1002" w:author="Dana Robinson" w:date="2014-03-11T17:35:00Z"/>
          <w:b/>
        </w:rPr>
      </w:pPr>
      <w:ins w:id="1003" w:author="Dana Robinson" w:date="2014-03-11T17:35:00Z">
        <w:r w:rsidRPr="0012252E">
          <w:rPr>
            <w:b/>
          </w:rPr>
          <w:t>Note:</w:t>
        </w:r>
      </w:ins>
    </w:p>
    <w:p w14:paraId="45CCA4D9" w14:textId="6AD90A3E" w:rsidR="009B1B3A" w:rsidRDefault="001E43A1" w:rsidP="009B1B3A">
      <w:pPr>
        <w:ind w:left="720"/>
        <w:rPr>
          <w:ins w:id="1004" w:author="Dana Robinson" w:date="2014-03-11T18:38:00Z"/>
        </w:rPr>
      </w:pPr>
      <w:ins w:id="1005" w:author="Dana Robinson" w:date="2014-03-11T19:45:00Z">
        <w:r>
          <w:t xml:space="preserve">Logging can only be started or stopped if </w:t>
        </w:r>
      </w:ins>
      <w:ins w:id="1006" w:author="Dana Robinson" w:date="2014-03-11T19:46:00Z">
        <w:r>
          <w:t xml:space="preserve">metadata cache logging was enabled via </w:t>
        </w:r>
        <w:r w:rsidRPr="001E43A1">
          <w:rPr>
            <w:rFonts w:ascii="Consolas" w:hAnsi="Consolas" w:cs="Consolas"/>
            <w:rPrChange w:id="1007" w:author="Dana Robinson" w:date="2014-03-11T19:46:00Z">
              <w:rPr/>
            </w:rPrChange>
          </w:rPr>
          <w:t>H5Pset_mdc_log_options()</w:t>
        </w:r>
      </w:ins>
      <w:ins w:id="1008" w:author="Dana Robinson" w:date="2014-03-11T18:38:00Z">
        <w:r w:rsidR="009B1B3A">
          <w:t>.</w:t>
        </w:r>
      </w:ins>
    </w:p>
    <w:p w14:paraId="56DCE93B" w14:textId="2CD43243" w:rsidR="009B1B3A" w:rsidRDefault="001E43A1">
      <w:pPr>
        <w:ind w:left="720"/>
        <w:rPr>
          <w:ins w:id="1009" w:author="Dana Robinson" w:date="2014-03-13T02:12:00Z"/>
        </w:rPr>
      </w:pPr>
      <w:ins w:id="1010" w:author="Dana Robinson" w:date="2014-03-11T19:51:00Z">
        <w:r>
          <w:t>When enabled and currently logging, the overhead of the logging feature will almost certainly be significant.</w:t>
        </w:r>
      </w:ins>
    </w:p>
    <w:p w14:paraId="14A0CE32" w14:textId="3DED642A" w:rsidR="00FD066A" w:rsidRDefault="00FD066A">
      <w:pPr>
        <w:ind w:left="720"/>
        <w:rPr>
          <w:ins w:id="1011" w:author="Dana Robinson" w:date="2014-03-11T18:38:00Z"/>
        </w:rPr>
      </w:pPr>
      <w:ins w:id="1012" w:author="Dana Robinson" w:date="2014-03-13T02:12:00Z">
        <w:r>
          <w:t xml:space="preserve">The log file is opened when the HDF5 file is opened or created, not when this function is called for </w:t>
        </w:r>
      </w:ins>
      <w:ins w:id="1013" w:author="Dana Robinson" w:date="2014-03-13T02:13:00Z">
        <w:r>
          <w:t>the</w:t>
        </w:r>
      </w:ins>
      <w:ins w:id="1014" w:author="Dana Robinson" w:date="2014-03-13T02:12:00Z">
        <w:r>
          <w:t xml:space="preserve"> </w:t>
        </w:r>
      </w:ins>
      <w:ins w:id="1015" w:author="Dana Robinson" w:date="2014-03-13T02:13:00Z">
        <w:r>
          <w:t>first time.</w:t>
        </w:r>
      </w:ins>
    </w:p>
    <w:p w14:paraId="0C05E647" w14:textId="77777777" w:rsidR="00524673" w:rsidRPr="0012252E" w:rsidRDefault="00524673" w:rsidP="00524673">
      <w:pPr>
        <w:rPr>
          <w:ins w:id="1016" w:author="Dana Robinson" w:date="2014-03-11T17:35:00Z"/>
          <w:b/>
        </w:rPr>
      </w:pPr>
      <w:ins w:id="1017" w:author="Dana Robinson" w:date="2014-03-11T17:35:00Z">
        <w:r w:rsidRPr="0012252E">
          <w:rPr>
            <w:b/>
          </w:rPr>
          <w:t>Parameters:</w:t>
        </w:r>
      </w:ins>
    </w:p>
    <w:p w14:paraId="4F4FF536" w14:textId="38E87847" w:rsidR="00524673" w:rsidRDefault="00524673">
      <w:pPr>
        <w:rPr>
          <w:ins w:id="1018" w:author="Dana Robinson" w:date="2014-03-11T17:35:00Z"/>
        </w:rPr>
      </w:pPr>
      <w:ins w:id="1019" w:author="Dana Robinson" w:date="2014-03-11T17:35:00Z">
        <w:r>
          <w:tab/>
        </w:r>
        <w:r>
          <w:rPr>
            <w:rFonts w:ascii="Consolas" w:hAnsi="Consolas" w:cs="Consolas"/>
            <w:i/>
          </w:rPr>
          <w:t xml:space="preserve">hid_t </w:t>
        </w:r>
      </w:ins>
      <w:ins w:id="1020" w:author="Dana Robinson" w:date="2014-03-11T18:38:00Z">
        <w:r w:rsidR="009B1B3A">
          <w:rPr>
            <w:rFonts w:ascii="Consolas" w:hAnsi="Consolas" w:cs="Consolas"/>
          </w:rPr>
          <w:t>file</w:t>
        </w:r>
      </w:ins>
      <w:ins w:id="1021" w:author="Dana Robinson" w:date="2014-03-11T17:35:00Z">
        <w:r>
          <w:rPr>
            <w:rFonts w:ascii="Consolas" w:hAnsi="Consolas" w:cs="Consolas"/>
          </w:rPr>
          <w:t>_id</w:t>
        </w:r>
        <w:r w:rsidR="009B1B3A">
          <w:tab/>
        </w:r>
        <w:r w:rsidR="009B1B3A">
          <w:tab/>
        </w:r>
        <w:r w:rsidR="009B1B3A">
          <w:tab/>
          <w:t>IN: ID of an open HDF5 file.</w:t>
        </w:r>
      </w:ins>
    </w:p>
    <w:p w14:paraId="497EFB39" w14:textId="77777777" w:rsidR="00524673" w:rsidRPr="0012252E" w:rsidRDefault="00524673" w:rsidP="00524673">
      <w:pPr>
        <w:rPr>
          <w:ins w:id="1022" w:author="Dana Robinson" w:date="2014-03-11T17:35:00Z"/>
          <w:b/>
        </w:rPr>
      </w:pPr>
      <w:ins w:id="1023" w:author="Dana Robinson" w:date="2014-03-11T17:35:00Z">
        <w:r w:rsidRPr="0012252E">
          <w:rPr>
            <w:b/>
          </w:rPr>
          <w:t>Returns:</w:t>
        </w:r>
      </w:ins>
    </w:p>
    <w:p w14:paraId="2778950C" w14:textId="4FCF3F40" w:rsidR="00524673" w:rsidRDefault="00524673" w:rsidP="00524673">
      <w:pPr>
        <w:rPr>
          <w:ins w:id="1024" w:author="Dana Robinson" w:date="2014-03-11T17:35:00Z"/>
        </w:rPr>
      </w:pPr>
      <w:ins w:id="1025" w:author="Dana Robinson" w:date="2014-03-11T17:35:00Z">
        <w:r>
          <w:tab/>
          <w:t>Returns a non-negative value if successful.  Otherwise returns a negative value.</w:t>
        </w:r>
      </w:ins>
    </w:p>
    <w:p w14:paraId="57EB0AC6" w14:textId="77777777" w:rsidR="00524673" w:rsidRDefault="00524673">
      <w:pPr>
        <w:spacing w:after="0"/>
        <w:jc w:val="left"/>
        <w:rPr>
          <w:ins w:id="1026" w:author="Dana Robinson" w:date="2014-03-11T17:36:00Z"/>
          <w:rFonts w:asciiTheme="majorHAnsi" w:eastAsiaTheme="majorEastAsia" w:hAnsiTheme="majorHAnsi" w:cstheme="majorBidi"/>
          <w:b/>
          <w:bCs/>
          <w:sz w:val="28"/>
          <w:szCs w:val="28"/>
        </w:rPr>
      </w:pPr>
      <w:ins w:id="1027" w:author="Dana Robinson" w:date="2014-03-11T17:36:00Z">
        <w:r>
          <w:br w:type="page"/>
        </w:r>
      </w:ins>
    </w:p>
    <w:p w14:paraId="4F6866D9" w14:textId="0FDACCAF" w:rsidR="0046342C" w:rsidRPr="0046342C" w:rsidDel="00524673" w:rsidRDefault="0046342C" w:rsidP="0046342C">
      <w:pPr>
        <w:rPr>
          <w:del w:id="1028" w:author="Dana Robinson" w:date="2014-03-11T17:35:00Z"/>
        </w:rPr>
      </w:pPr>
      <w:del w:id="1029" w:author="Dana Robinson" w:date="2014-03-11T17:35:00Z">
        <w:r w:rsidDel="00524673">
          <w:lastRenderedPageBreak/>
          <w:delText>Will be added in version 2.</w:delText>
        </w:r>
      </w:del>
    </w:p>
    <w:p w14:paraId="42B54FE6" w14:textId="706E46CC" w:rsidR="00D3482F" w:rsidRDefault="00D3482F" w:rsidP="00D3482F">
      <w:pPr>
        <w:pStyle w:val="Heading"/>
      </w:pPr>
      <w:r>
        <w:t>A</w:t>
      </w:r>
      <w:r w:rsidRPr="00EB5B3B">
        <w:t>ppendix</w:t>
      </w:r>
      <w:r>
        <w:t xml:space="preserve">:  </w:t>
      </w:r>
      <w:del w:id="1030" w:author="Dana Robinson" w:date="2014-03-11T17:20:00Z">
        <w:r w:rsidDel="003B0A74">
          <w:delText>H5end</w:delText>
        </w:r>
      </w:del>
      <w:ins w:id="1031" w:author="Dana Robinson" w:date="2014-03-11T17:20:00Z">
        <w:r w:rsidR="003B0A74">
          <w:t>H5</w:t>
        </w:r>
      </w:ins>
      <w:ins w:id="1032" w:author="Dana Robinson" w:date="2014-03-11T17:36:00Z">
        <w:r w:rsidR="00524673">
          <w:t>F</w:t>
        </w:r>
      </w:ins>
      <w:ins w:id="1033" w:author="Dana Robinson" w:date="2014-03-11T17:20:00Z">
        <w:r w:rsidR="003B0A74">
          <w:t>stop</w:t>
        </w:r>
      </w:ins>
      <w:r>
        <w:t>_mdc_logging RM Entry</w:t>
      </w:r>
    </w:p>
    <w:p w14:paraId="3D27C164" w14:textId="4DEB0413" w:rsidR="00524673" w:rsidRDefault="00524673" w:rsidP="00524673">
      <w:pPr>
        <w:rPr>
          <w:ins w:id="1034" w:author="Dana Robinson" w:date="2014-03-11T17:35:00Z"/>
        </w:rPr>
      </w:pPr>
      <w:ins w:id="1035" w:author="Dana Robinson" w:date="2014-03-11T17:35:00Z">
        <w:r w:rsidRPr="00572710">
          <w:rPr>
            <w:b/>
          </w:rPr>
          <w:t>Name:</w:t>
        </w:r>
        <w:r>
          <w:t xml:space="preserve"> H5Fstop_mdc_logging</w:t>
        </w:r>
      </w:ins>
    </w:p>
    <w:p w14:paraId="3932EB60" w14:textId="77777777" w:rsidR="00524673" w:rsidRPr="00572710" w:rsidRDefault="00524673" w:rsidP="00524673">
      <w:pPr>
        <w:rPr>
          <w:ins w:id="1036" w:author="Dana Robinson" w:date="2014-03-11T17:35:00Z"/>
          <w:b/>
        </w:rPr>
      </w:pPr>
      <w:ins w:id="1037" w:author="Dana Robinson" w:date="2014-03-11T17:35:00Z">
        <w:r w:rsidRPr="00572710">
          <w:rPr>
            <w:b/>
          </w:rPr>
          <w:t>Signature:</w:t>
        </w:r>
      </w:ins>
    </w:p>
    <w:p w14:paraId="717C97BD" w14:textId="469C0AF3" w:rsidR="00524673" w:rsidRPr="00572710" w:rsidRDefault="00524673" w:rsidP="00524673">
      <w:pPr>
        <w:rPr>
          <w:ins w:id="1038" w:author="Dana Robinson" w:date="2014-03-11T17:35:00Z"/>
          <w:rFonts w:ascii="Consolas" w:hAnsi="Consolas" w:cs="Consolas"/>
        </w:rPr>
      </w:pPr>
      <w:ins w:id="1039" w:author="Dana Robinson" w:date="2014-03-11T17:35:00Z">
        <w:r>
          <w:tab/>
        </w:r>
        <w:r w:rsidRPr="00572710">
          <w:rPr>
            <w:rFonts w:ascii="Consolas" w:hAnsi="Consolas" w:cs="Consolas"/>
            <w:i/>
          </w:rPr>
          <w:t>herr_t</w:t>
        </w:r>
        <w:r>
          <w:rPr>
            <w:rFonts w:ascii="Consolas" w:hAnsi="Consolas" w:cs="Consolas"/>
          </w:rPr>
          <w:t xml:space="preserve"> H5Fstop_mdc_logging</w:t>
        </w:r>
        <w:r w:rsidRPr="00572710">
          <w:rPr>
            <w:rFonts w:ascii="Consolas" w:hAnsi="Consolas" w:cs="Consolas"/>
          </w:rPr>
          <w:t>(</w:t>
        </w:r>
        <w:r>
          <w:rPr>
            <w:rFonts w:ascii="Consolas" w:hAnsi="Consolas" w:cs="Consolas"/>
            <w:i/>
          </w:rPr>
          <w:t xml:space="preserve">hid_t </w:t>
        </w:r>
      </w:ins>
      <w:ins w:id="1040" w:author="Dana Robinson" w:date="2014-03-11T18:36:00Z">
        <w:r w:rsidR="009B1B3A">
          <w:rPr>
            <w:rFonts w:ascii="Consolas" w:hAnsi="Consolas" w:cs="Consolas"/>
          </w:rPr>
          <w:t>file</w:t>
        </w:r>
      </w:ins>
      <w:ins w:id="1041" w:author="Dana Robinson" w:date="2014-03-11T17:35:00Z">
        <w:r>
          <w:rPr>
            <w:rFonts w:ascii="Consolas" w:hAnsi="Consolas" w:cs="Consolas"/>
          </w:rPr>
          <w:t>_id</w:t>
        </w:r>
        <w:r w:rsidRPr="00572710">
          <w:rPr>
            <w:rFonts w:ascii="Consolas" w:hAnsi="Consolas" w:cs="Consolas"/>
          </w:rPr>
          <w:t>)</w:t>
        </w:r>
      </w:ins>
    </w:p>
    <w:p w14:paraId="53D63401" w14:textId="77777777" w:rsidR="00524673" w:rsidRPr="00572710" w:rsidRDefault="00524673" w:rsidP="00524673">
      <w:pPr>
        <w:rPr>
          <w:ins w:id="1042" w:author="Dana Robinson" w:date="2014-03-11T17:35:00Z"/>
          <w:b/>
        </w:rPr>
      </w:pPr>
      <w:ins w:id="1043" w:author="Dana Robinson" w:date="2014-03-11T17:35:00Z">
        <w:r w:rsidRPr="00572710">
          <w:rPr>
            <w:b/>
          </w:rPr>
          <w:t>Purpose:</w:t>
        </w:r>
      </w:ins>
    </w:p>
    <w:p w14:paraId="5B95FE6D" w14:textId="5231BC51" w:rsidR="00524673" w:rsidRDefault="00524673" w:rsidP="00524673">
      <w:pPr>
        <w:ind w:left="720"/>
        <w:rPr>
          <w:ins w:id="1044" w:author="Dana Robinson" w:date="2014-03-11T17:35:00Z"/>
        </w:rPr>
      </w:pPr>
      <w:ins w:id="1045" w:author="Dana Robinson" w:date="2014-03-11T17:43:00Z">
        <w:r>
          <w:t>Stops logging metadata cache events if logging was previously enabled</w:t>
        </w:r>
      </w:ins>
      <w:ins w:id="1046" w:author="Dana Robinson" w:date="2014-03-11T17:44:00Z">
        <w:r>
          <w:t xml:space="preserve"> and is currently ongoing</w:t>
        </w:r>
      </w:ins>
      <w:ins w:id="1047" w:author="Dana Robinson" w:date="2014-03-11T17:35:00Z">
        <w:r>
          <w:t>.</w:t>
        </w:r>
      </w:ins>
    </w:p>
    <w:p w14:paraId="244E834D" w14:textId="77777777" w:rsidR="00524673" w:rsidRPr="00572710" w:rsidRDefault="00524673" w:rsidP="00524673">
      <w:pPr>
        <w:rPr>
          <w:ins w:id="1048" w:author="Dana Robinson" w:date="2014-03-11T17:35:00Z"/>
          <w:b/>
        </w:rPr>
      </w:pPr>
      <w:ins w:id="1049" w:author="Dana Robinson" w:date="2014-03-11T17:35:00Z">
        <w:r w:rsidRPr="00572710">
          <w:rPr>
            <w:b/>
          </w:rPr>
          <w:t>Description:</w:t>
        </w:r>
      </w:ins>
    </w:p>
    <w:p w14:paraId="5DC2D69E" w14:textId="77777777" w:rsidR="00DF08F0" w:rsidRDefault="00DF08F0" w:rsidP="00DF08F0">
      <w:pPr>
        <w:ind w:left="720"/>
        <w:rPr>
          <w:ins w:id="1050" w:author="Dana Robinson" w:date="2014-03-11T18:16:00Z"/>
        </w:rPr>
      </w:pPr>
      <w:ins w:id="1051" w:author="Dana Robinson" w:date="2014-03-11T18:16:00Z">
        <w:r>
          <w:t xml:space="preserve">The metadata cache is a central part of the HDF5 library, through which all </w:t>
        </w:r>
        <w:r w:rsidRPr="001B7DA1">
          <w:rPr>
            <w:i/>
          </w:rPr>
          <w:t>file metadata</w:t>
        </w:r>
        <w:r>
          <w:t xml:space="preserve"> reads and writes take place. File metadata is normally invisible to the user and is used by the library for purposes such as locating and indexing data. File metadata should not be confused with </w:t>
        </w:r>
        <w:r w:rsidRPr="001B7DA1">
          <w:rPr>
            <w:i/>
          </w:rPr>
          <w:t>user metadata</w:t>
        </w:r>
        <w:r>
          <w:t xml:space="preserve">, which consists of attributes created by users and attached to HDF5 objects such as datasets via the </w:t>
        </w:r>
        <w:r w:rsidRPr="001B7DA1">
          <w:rPr>
            <w:rFonts w:ascii="Consolas" w:hAnsi="Consolas" w:cs="Consolas"/>
          </w:rPr>
          <w:t>H5A</w:t>
        </w:r>
        <w:r>
          <w:t xml:space="preserve"> API calls.</w:t>
        </w:r>
      </w:ins>
    </w:p>
    <w:p w14:paraId="16B0513B" w14:textId="77777777" w:rsidR="00DF08F0" w:rsidRDefault="00DF08F0" w:rsidP="00DF08F0">
      <w:pPr>
        <w:ind w:left="720"/>
        <w:rPr>
          <w:ins w:id="1052" w:author="Dana Robinson" w:date="2014-03-11T18:16:00Z"/>
        </w:rPr>
      </w:pPr>
      <w:ins w:id="1053" w:author="Dana Robinson" w:date="2014-03-11T18:16:00Z">
        <w:r>
          <w:t>Due to the complexity of the cache, a trace/logging feature has been created that can be used by HDF5 developers for debugging and performance analysis. The functions that control this functionality will normally be of use to a very limited number of developers outside of The HDF Group. They have been documented here to help users create logs that can be sent with bug reports.</w:t>
        </w:r>
      </w:ins>
    </w:p>
    <w:p w14:paraId="1E60B089" w14:textId="77777777" w:rsidR="00DF08F0" w:rsidRDefault="00DF08F0" w:rsidP="00DF08F0">
      <w:pPr>
        <w:ind w:left="720"/>
        <w:rPr>
          <w:ins w:id="1054" w:author="Dana Robinson" w:date="2014-03-11T18:25:00Z"/>
        </w:rPr>
      </w:pPr>
      <w:ins w:id="1055" w:author="Dana Robinson" w:date="2014-03-11T18:25:00Z">
        <w:r>
          <w:t xml:space="preserve">Control of the log functionality is straightforward: Logging is enabled via the </w:t>
        </w:r>
        <w:r w:rsidRPr="001B7DA1">
          <w:rPr>
            <w:rFonts w:ascii="Consolas" w:hAnsi="Consolas" w:cs="Consolas"/>
          </w:rPr>
          <w:t>H5Pset_mdc_log_options()</w:t>
        </w:r>
        <w:r>
          <w:t xml:space="preserve"> function, which will modify the file access property list used to open or create a file. This function has a flag that determines whether logging begins at file open or starts in a paused state. Log messages can then by controlled via the </w:t>
        </w:r>
        <w:r w:rsidRPr="001B7DA1">
          <w:rPr>
            <w:rFonts w:ascii="Consolas" w:hAnsi="Consolas" w:cs="Consolas"/>
          </w:rPr>
          <w:t>H5Fstart/stop_logging()</w:t>
        </w:r>
        <w:r>
          <w:t xml:space="preserve"> functions. </w:t>
        </w:r>
        <w:r w:rsidRPr="001B7DA1">
          <w:rPr>
            <w:rFonts w:ascii="Consolas" w:hAnsi="Consolas" w:cs="Consolas"/>
          </w:rPr>
          <w:t>H5Pget_mdc_log_options()</w:t>
        </w:r>
        <w:r>
          <w:t xml:space="preserve"> can be used to examine a file access property list and </w:t>
        </w:r>
        <w:r w:rsidRPr="001B7DA1">
          <w:rPr>
            <w:rFonts w:ascii="Consolas" w:hAnsi="Consolas" w:cs="Consolas"/>
          </w:rPr>
          <w:t>H5Fget_mdc_logging_status()</w:t>
        </w:r>
        <w:r>
          <w:t xml:space="preserve"> will return the current state of the logging flags.</w:t>
        </w:r>
      </w:ins>
    </w:p>
    <w:p w14:paraId="0528F225" w14:textId="77777777" w:rsidR="00DF08F0" w:rsidRDefault="00DF08F0" w:rsidP="00DF08F0">
      <w:pPr>
        <w:ind w:left="720"/>
        <w:rPr>
          <w:ins w:id="1056" w:author="Dana Robinson" w:date="2014-03-11T18:16:00Z"/>
        </w:rPr>
      </w:pPr>
      <w:ins w:id="1057" w:author="Dana Robinson" w:date="2014-03-11T18:16:00Z">
        <w:r>
          <w:t>The log format is documented at &lt;TBA&gt;.</w:t>
        </w:r>
      </w:ins>
    </w:p>
    <w:p w14:paraId="4394F796" w14:textId="77777777" w:rsidR="00524673" w:rsidRPr="003D3D25" w:rsidRDefault="00524673" w:rsidP="00524673">
      <w:pPr>
        <w:rPr>
          <w:ins w:id="1058" w:author="Dana Robinson" w:date="2014-03-11T17:35:00Z"/>
          <w:b/>
        </w:rPr>
      </w:pPr>
      <w:ins w:id="1059" w:author="Dana Robinson" w:date="2014-03-11T17:35:00Z">
        <w:r w:rsidRPr="0012252E">
          <w:rPr>
            <w:b/>
          </w:rPr>
          <w:t>Note:</w:t>
        </w:r>
      </w:ins>
    </w:p>
    <w:p w14:paraId="73EC5273" w14:textId="7C950D07" w:rsidR="009B1B3A" w:rsidRDefault="001E43A1">
      <w:pPr>
        <w:ind w:left="720"/>
        <w:rPr>
          <w:ins w:id="1060" w:author="Dana Robinson" w:date="2014-03-13T02:10:00Z"/>
        </w:rPr>
      </w:pPr>
      <w:ins w:id="1061" w:author="Dana Robinson" w:date="2014-03-11T19:47:00Z">
        <w:r>
          <w:t xml:space="preserve">Logging can only be started or stopped if metadata cache logging was enabled via </w:t>
        </w:r>
        <w:r w:rsidRPr="001B7DA1">
          <w:rPr>
            <w:rFonts w:ascii="Consolas" w:hAnsi="Consolas" w:cs="Consolas"/>
          </w:rPr>
          <w:t>H5Pset_mdc_log_options()</w:t>
        </w:r>
        <w:r>
          <w:t>.</w:t>
        </w:r>
      </w:ins>
    </w:p>
    <w:p w14:paraId="2A345748" w14:textId="35052A17" w:rsidR="00FD066A" w:rsidRDefault="00FD066A">
      <w:pPr>
        <w:ind w:left="720"/>
        <w:rPr>
          <w:ins w:id="1062" w:author="Dana Robinson" w:date="2014-03-11T17:35:00Z"/>
        </w:rPr>
      </w:pPr>
      <w:ins w:id="1063" w:author="Dana Robinson" w:date="2014-03-13T02:10:00Z">
        <w:r>
          <w:t>This function only pauses the logging operations. The log file will remain open and will not be closed until the HDF5 file is closed.</w:t>
        </w:r>
      </w:ins>
    </w:p>
    <w:p w14:paraId="1B76BFC3" w14:textId="77777777" w:rsidR="00524673" w:rsidRPr="0012252E" w:rsidRDefault="00524673" w:rsidP="00524673">
      <w:pPr>
        <w:rPr>
          <w:ins w:id="1064" w:author="Dana Robinson" w:date="2014-03-11T17:35:00Z"/>
          <w:b/>
        </w:rPr>
      </w:pPr>
      <w:ins w:id="1065" w:author="Dana Robinson" w:date="2014-03-11T17:35:00Z">
        <w:r w:rsidRPr="0012252E">
          <w:rPr>
            <w:b/>
          </w:rPr>
          <w:t>Parameters:</w:t>
        </w:r>
      </w:ins>
    </w:p>
    <w:p w14:paraId="35A76199" w14:textId="5A218689" w:rsidR="00524673" w:rsidRDefault="00524673" w:rsidP="00524673">
      <w:pPr>
        <w:rPr>
          <w:ins w:id="1066" w:author="Dana Robinson" w:date="2014-03-11T17:35:00Z"/>
        </w:rPr>
      </w:pPr>
      <w:ins w:id="1067" w:author="Dana Robinson" w:date="2014-03-11T17:35:00Z">
        <w:r>
          <w:tab/>
        </w:r>
        <w:r>
          <w:rPr>
            <w:rFonts w:ascii="Consolas" w:hAnsi="Consolas" w:cs="Consolas"/>
            <w:i/>
          </w:rPr>
          <w:t xml:space="preserve">hid_t </w:t>
        </w:r>
      </w:ins>
      <w:ins w:id="1068" w:author="Dana Robinson" w:date="2014-03-11T18:37:00Z">
        <w:r w:rsidR="009B1B3A">
          <w:rPr>
            <w:rFonts w:ascii="Consolas" w:hAnsi="Consolas" w:cs="Consolas"/>
          </w:rPr>
          <w:t>file</w:t>
        </w:r>
      </w:ins>
      <w:ins w:id="1069" w:author="Dana Robinson" w:date="2014-03-11T17:35:00Z">
        <w:r>
          <w:rPr>
            <w:rFonts w:ascii="Consolas" w:hAnsi="Consolas" w:cs="Consolas"/>
          </w:rPr>
          <w:t>_id</w:t>
        </w:r>
        <w:r>
          <w:tab/>
        </w:r>
        <w:r>
          <w:tab/>
        </w:r>
        <w:r>
          <w:tab/>
          <w:t xml:space="preserve">IN: ID of </w:t>
        </w:r>
      </w:ins>
      <w:ins w:id="1070" w:author="Dana Robinson" w:date="2014-03-11T18:37:00Z">
        <w:r w:rsidR="009B1B3A">
          <w:t>an open HDF5 file</w:t>
        </w:r>
      </w:ins>
      <w:ins w:id="1071" w:author="Dana Robinson" w:date="2014-03-11T17:35:00Z">
        <w:r>
          <w:t>.</w:t>
        </w:r>
      </w:ins>
    </w:p>
    <w:p w14:paraId="594C8DCB" w14:textId="77777777" w:rsidR="00524673" w:rsidRPr="0012252E" w:rsidRDefault="00524673" w:rsidP="00524673">
      <w:pPr>
        <w:rPr>
          <w:ins w:id="1072" w:author="Dana Robinson" w:date="2014-03-11T17:35:00Z"/>
          <w:b/>
        </w:rPr>
      </w:pPr>
      <w:ins w:id="1073" w:author="Dana Robinson" w:date="2014-03-11T17:35:00Z">
        <w:r w:rsidRPr="0012252E">
          <w:rPr>
            <w:b/>
          </w:rPr>
          <w:t>Returns:</w:t>
        </w:r>
      </w:ins>
    </w:p>
    <w:p w14:paraId="68E881BB" w14:textId="77777777" w:rsidR="00524673" w:rsidRDefault="00524673" w:rsidP="00524673">
      <w:pPr>
        <w:rPr>
          <w:ins w:id="1074" w:author="Dana Robinson" w:date="2014-03-11T17:35:00Z"/>
        </w:rPr>
      </w:pPr>
      <w:ins w:id="1075" w:author="Dana Robinson" w:date="2014-03-11T17:35:00Z">
        <w:r>
          <w:tab/>
          <w:t>Returns a non-negative value if successful.  Otherwise returns a negative value.</w:t>
        </w:r>
      </w:ins>
    </w:p>
    <w:p w14:paraId="4D13C491" w14:textId="77777777" w:rsidR="00524673" w:rsidRDefault="00524673">
      <w:pPr>
        <w:spacing w:after="0"/>
        <w:jc w:val="left"/>
        <w:rPr>
          <w:ins w:id="1076" w:author="Dana Robinson" w:date="2014-03-11T17:36:00Z"/>
          <w:rFonts w:asciiTheme="majorHAnsi" w:eastAsiaTheme="majorEastAsia" w:hAnsiTheme="majorHAnsi" w:cstheme="majorBidi"/>
          <w:b/>
          <w:bCs/>
          <w:sz w:val="28"/>
          <w:szCs w:val="28"/>
        </w:rPr>
      </w:pPr>
      <w:ins w:id="1077" w:author="Dana Robinson" w:date="2014-03-11T17:36:00Z">
        <w:r>
          <w:br w:type="page"/>
        </w:r>
      </w:ins>
    </w:p>
    <w:p w14:paraId="1B2214FD" w14:textId="6F09266B" w:rsidR="0046342C" w:rsidRPr="0046342C" w:rsidDel="00524673" w:rsidRDefault="0046342C" w:rsidP="0046342C">
      <w:pPr>
        <w:rPr>
          <w:del w:id="1078" w:author="Dana Robinson" w:date="2014-03-11T17:35:00Z"/>
        </w:rPr>
      </w:pPr>
      <w:del w:id="1079" w:author="Dana Robinson" w:date="2014-03-11T17:35:00Z">
        <w:r w:rsidDel="00524673">
          <w:lastRenderedPageBreak/>
          <w:delText>Will be added in version 2.</w:delText>
        </w:r>
      </w:del>
    </w:p>
    <w:p w14:paraId="1502F61F" w14:textId="0A68C585" w:rsidR="003B0A74" w:rsidRDefault="003B0A74" w:rsidP="003B0A74">
      <w:pPr>
        <w:pStyle w:val="Heading"/>
        <w:rPr>
          <w:ins w:id="1080" w:author="Dana Robinson" w:date="2014-03-11T17:20:00Z"/>
        </w:rPr>
      </w:pPr>
      <w:ins w:id="1081" w:author="Dana Robinson" w:date="2014-03-11T17:20:00Z">
        <w:r>
          <w:t>A</w:t>
        </w:r>
        <w:r w:rsidRPr="00EB5B3B">
          <w:t>ppendix</w:t>
        </w:r>
        <w:r>
          <w:t>:  H5</w:t>
        </w:r>
      </w:ins>
      <w:ins w:id="1082" w:author="Dana Robinson" w:date="2014-03-11T17:36:00Z">
        <w:r w:rsidR="00524673">
          <w:t>F</w:t>
        </w:r>
      </w:ins>
      <w:ins w:id="1083" w:author="Dana Robinson" w:date="2014-03-11T17:20:00Z">
        <w:r>
          <w:t>get_mdc_logging_status RM Entry</w:t>
        </w:r>
      </w:ins>
    </w:p>
    <w:p w14:paraId="514C0E0E" w14:textId="1DB186C4" w:rsidR="00524673" w:rsidRDefault="00524673" w:rsidP="00524673">
      <w:pPr>
        <w:rPr>
          <w:ins w:id="1084" w:author="Dana Robinson" w:date="2014-03-11T17:36:00Z"/>
        </w:rPr>
      </w:pPr>
      <w:ins w:id="1085" w:author="Dana Robinson" w:date="2014-03-11T17:36:00Z">
        <w:r w:rsidRPr="00572710">
          <w:rPr>
            <w:b/>
          </w:rPr>
          <w:t>Name:</w:t>
        </w:r>
        <w:r w:rsidR="0008402F">
          <w:t xml:space="preserve"> H5Fget_mdc_logging_status</w:t>
        </w:r>
      </w:ins>
    </w:p>
    <w:p w14:paraId="6DC40D0B" w14:textId="77777777" w:rsidR="00524673" w:rsidRPr="00572710" w:rsidRDefault="00524673" w:rsidP="00524673">
      <w:pPr>
        <w:rPr>
          <w:ins w:id="1086" w:author="Dana Robinson" w:date="2014-03-11T17:36:00Z"/>
          <w:b/>
        </w:rPr>
      </w:pPr>
      <w:ins w:id="1087" w:author="Dana Robinson" w:date="2014-03-11T17:36:00Z">
        <w:r w:rsidRPr="00572710">
          <w:rPr>
            <w:b/>
          </w:rPr>
          <w:t>Signature:</w:t>
        </w:r>
      </w:ins>
    </w:p>
    <w:p w14:paraId="647B4EBE" w14:textId="77777777" w:rsidR="00EF0BCE" w:rsidRDefault="00524673" w:rsidP="00524673">
      <w:pPr>
        <w:rPr>
          <w:ins w:id="1088" w:author="Dana Robinson" w:date="2014-03-11T18:35:00Z"/>
          <w:rFonts w:ascii="Consolas" w:hAnsi="Consolas" w:cs="Consolas"/>
        </w:rPr>
      </w:pPr>
      <w:ins w:id="1089" w:author="Dana Robinson" w:date="2014-03-11T17:36:00Z">
        <w:r>
          <w:tab/>
        </w:r>
        <w:r w:rsidRPr="00572710">
          <w:rPr>
            <w:rFonts w:ascii="Consolas" w:hAnsi="Consolas" w:cs="Consolas"/>
            <w:i/>
          </w:rPr>
          <w:t>herr_t</w:t>
        </w:r>
        <w:r w:rsidR="0008402F">
          <w:rPr>
            <w:rFonts w:ascii="Consolas" w:hAnsi="Consolas" w:cs="Consolas"/>
          </w:rPr>
          <w:t xml:space="preserve"> H5Fget_mdc_logging_status</w:t>
        </w:r>
      </w:ins>
      <w:ins w:id="1090" w:author="Dana Robinson" w:date="2014-03-11T18:35:00Z">
        <w:r w:rsidR="00EF0BCE" w:rsidRPr="003A12F5">
          <w:rPr>
            <w:rFonts w:ascii="Consolas" w:hAnsi="Consolas" w:cs="Consolas"/>
          </w:rPr>
          <w:t>(</w:t>
        </w:r>
        <w:r w:rsidR="00EF0BCE" w:rsidRPr="003A12F5">
          <w:rPr>
            <w:rFonts w:ascii="Consolas" w:hAnsi="Consolas" w:cs="Consolas"/>
            <w:i/>
          </w:rPr>
          <w:t>hid_t</w:t>
        </w:r>
        <w:r w:rsidR="00EF0BCE" w:rsidRPr="003A12F5">
          <w:rPr>
            <w:rFonts w:ascii="Consolas" w:hAnsi="Consolas" w:cs="Consolas"/>
          </w:rPr>
          <w:t xml:space="preserve"> file_id</w:t>
        </w:r>
        <w:r w:rsidR="00EF0BCE">
          <w:rPr>
            <w:rFonts w:ascii="Consolas" w:hAnsi="Consolas" w:cs="Consolas"/>
          </w:rPr>
          <w:t xml:space="preserve">, </w:t>
        </w:r>
        <w:r w:rsidR="00EF0BCE">
          <w:rPr>
            <w:rFonts w:ascii="Consolas" w:hAnsi="Consolas" w:cs="Consolas"/>
            <w:i/>
          </w:rPr>
          <w:t>hbool</w:t>
        </w:r>
        <w:r w:rsidR="00EF0BCE" w:rsidRPr="003A12F5">
          <w:rPr>
            <w:rFonts w:ascii="Consolas" w:hAnsi="Consolas" w:cs="Consolas"/>
            <w:i/>
          </w:rPr>
          <w:t>_t</w:t>
        </w:r>
        <w:r w:rsidR="00EF0BCE" w:rsidRPr="003A12F5">
          <w:rPr>
            <w:rFonts w:ascii="Consolas" w:hAnsi="Consolas" w:cs="Consolas"/>
          </w:rPr>
          <w:t xml:space="preserve"> </w:t>
        </w:r>
        <w:r w:rsidR="00EF0BCE">
          <w:rPr>
            <w:rFonts w:ascii="Consolas" w:hAnsi="Consolas" w:cs="Consolas"/>
          </w:rPr>
          <w:t>*is_enabled,</w:t>
        </w:r>
      </w:ins>
    </w:p>
    <w:p w14:paraId="153556A9" w14:textId="3DF3533B" w:rsidR="00524673" w:rsidRPr="00572710" w:rsidRDefault="00EF0BCE">
      <w:pPr>
        <w:ind w:left="720" w:firstLine="720"/>
        <w:rPr>
          <w:ins w:id="1091" w:author="Dana Robinson" w:date="2014-03-11T17:36:00Z"/>
          <w:rFonts w:ascii="Consolas" w:hAnsi="Consolas" w:cs="Consolas"/>
        </w:rPr>
        <w:pPrChange w:id="1092" w:author="Dana Robinson" w:date="2014-03-11T18:36:00Z">
          <w:pPr/>
        </w:pPrChange>
      </w:pPr>
      <w:ins w:id="1093" w:author="Dana Robinson" w:date="2014-03-11T18:35:00Z">
        <w:r>
          <w:rPr>
            <w:rFonts w:ascii="Consolas" w:hAnsi="Consolas" w:cs="Consolas"/>
            <w:i/>
          </w:rPr>
          <w:t>hbool</w:t>
        </w:r>
        <w:r w:rsidRPr="003A12F5">
          <w:rPr>
            <w:rFonts w:ascii="Consolas" w:hAnsi="Consolas" w:cs="Consolas"/>
            <w:i/>
          </w:rPr>
          <w:t>_t</w:t>
        </w:r>
        <w:r w:rsidRPr="003A12F5">
          <w:rPr>
            <w:rFonts w:ascii="Consolas" w:hAnsi="Consolas" w:cs="Consolas"/>
          </w:rPr>
          <w:t xml:space="preserve"> </w:t>
        </w:r>
        <w:r>
          <w:rPr>
            <w:rFonts w:ascii="Consolas" w:hAnsi="Consolas" w:cs="Consolas"/>
          </w:rPr>
          <w:t>*is_currently_logging</w:t>
        </w:r>
        <w:r w:rsidRPr="003A12F5">
          <w:rPr>
            <w:rFonts w:ascii="Consolas" w:hAnsi="Consolas" w:cs="Consolas"/>
          </w:rPr>
          <w:t>)</w:t>
        </w:r>
      </w:ins>
    </w:p>
    <w:p w14:paraId="3A4A4805" w14:textId="77777777" w:rsidR="00524673" w:rsidRPr="00572710" w:rsidRDefault="00524673" w:rsidP="00524673">
      <w:pPr>
        <w:rPr>
          <w:ins w:id="1094" w:author="Dana Robinson" w:date="2014-03-11T17:36:00Z"/>
          <w:b/>
        </w:rPr>
      </w:pPr>
      <w:ins w:id="1095" w:author="Dana Robinson" w:date="2014-03-11T17:36:00Z">
        <w:r w:rsidRPr="00572710">
          <w:rPr>
            <w:b/>
          </w:rPr>
          <w:t>Purpose:</w:t>
        </w:r>
      </w:ins>
    </w:p>
    <w:p w14:paraId="4EB9AB40" w14:textId="168AE545" w:rsidR="00524673" w:rsidRDefault="0008402F" w:rsidP="00524673">
      <w:pPr>
        <w:ind w:left="720"/>
        <w:rPr>
          <w:ins w:id="1096" w:author="Dana Robinson" w:date="2014-03-11T17:36:00Z"/>
        </w:rPr>
      </w:pPr>
      <w:ins w:id="1097" w:author="Dana Robinson" w:date="2014-03-11T17:53:00Z">
        <w:r>
          <w:t>Gets the current metadata cache logging status</w:t>
        </w:r>
      </w:ins>
      <w:ins w:id="1098" w:author="Dana Robinson" w:date="2014-03-11T17:36:00Z">
        <w:r w:rsidR="00524673">
          <w:t>.</w:t>
        </w:r>
      </w:ins>
    </w:p>
    <w:p w14:paraId="43EBA25F" w14:textId="77777777" w:rsidR="00524673" w:rsidRPr="00572710" w:rsidRDefault="00524673" w:rsidP="00524673">
      <w:pPr>
        <w:rPr>
          <w:ins w:id="1099" w:author="Dana Robinson" w:date="2014-03-11T17:36:00Z"/>
          <w:b/>
        </w:rPr>
      </w:pPr>
      <w:ins w:id="1100" w:author="Dana Robinson" w:date="2014-03-11T17:36:00Z">
        <w:r w:rsidRPr="00572710">
          <w:rPr>
            <w:b/>
          </w:rPr>
          <w:t>Description:</w:t>
        </w:r>
      </w:ins>
    </w:p>
    <w:p w14:paraId="7D8A082F" w14:textId="77777777" w:rsidR="00DF08F0" w:rsidRDefault="00DF08F0" w:rsidP="00DF08F0">
      <w:pPr>
        <w:ind w:left="720"/>
        <w:rPr>
          <w:ins w:id="1101" w:author="Dana Robinson" w:date="2014-03-11T18:26:00Z"/>
        </w:rPr>
      </w:pPr>
      <w:ins w:id="1102" w:author="Dana Robinson" w:date="2014-03-11T18:26:00Z">
        <w:r>
          <w:t xml:space="preserve">The metadata cache is a central part of the HDF5 library, through which all </w:t>
        </w:r>
        <w:r w:rsidRPr="001B7DA1">
          <w:rPr>
            <w:i/>
          </w:rPr>
          <w:t>file metadata</w:t>
        </w:r>
        <w:r>
          <w:t xml:space="preserve"> reads and writes take place. File metadata is normally invisible to the user and is used by the library for purposes such as locating and indexing data. File metadata should not be confused with </w:t>
        </w:r>
        <w:r w:rsidRPr="001B7DA1">
          <w:rPr>
            <w:i/>
          </w:rPr>
          <w:t>user metadata</w:t>
        </w:r>
        <w:r>
          <w:t xml:space="preserve">, which consists of attributes created by users and attached to HDF5 objects such as datasets via the </w:t>
        </w:r>
        <w:r w:rsidRPr="001B7DA1">
          <w:rPr>
            <w:rFonts w:ascii="Consolas" w:hAnsi="Consolas" w:cs="Consolas"/>
          </w:rPr>
          <w:t>H5A</w:t>
        </w:r>
        <w:r>
          <w:t xml:space="preserve"> API calls.</w:t>
        </w:r>
      </w:ins>
    </w:p>
    <w:p w14:paraId="3368F633" w14:textId="77777777" w:rsidR="00DF08F0" w:rsidRDefault="00DF08F0" w:rsidP="00DF08F0">
      <w:pPr>
        <w:ind w:left="720"/>
        <w:rPr>
          <w:ins w:id="1103" w:author="Dana Robinson" w:date="2014-03-11T18:26:00Z"/>
        </w:rPr>
      </w:pPr>
      <w:ins w:id="1104" w:author="Dana Robinson" w:date="2014-03-11T18:26:00Z">
        <w:r>
          <w:t>Due to the complexity of the cache, a trace/logging feature has been created that can be used by HDF5 developers for debugging and performance analysis. The functions that control this functionality will normally be of use to a very limited number of developers outside of The HDF Group. They have been documented here to help users create logs that can be sent with bug reports.</w:t>
        </w:r>
      </w:ins>
    </w:p>
    <w:p w14:paraId="5CB9D792" w14:textId="77777777" w:rsidR="00DF08F0" w:rsidRDefault="00DF08F0" w:rsidP="00DF08F0">
      <w:pPr>
        <w:ind w:left="720"/>
        <w:rPr>
          <w:ins w:id="1105" w:author="Dana Robinson" w:date="2014-03-11T18:26:00Z"/>
        </w:rPr>
      </w:pPr>
      <w:ins w:id="1106" w:author="Dana Robinson" w:date="2014-03-11T18:26:00Z">
        <w:r>
          <w:t xml:space="preserve">Control of the log functionality is straightforward: Logging is enabled via the </w:t>
        </w:r>
        <w:r w:rsidRPr="001B7DA1">
          <w:rPr>
            <w:rFonts w:ascii="Consolas" w:hAnsi="Consolas" w:cs="Consolas"/>
          </w:rPr>
          <w:t>H5Pset_mdc_log_options()</w:t>
        </w:r>
        <w:r>
          <w:t xml:space="preserve"> function, which will modify the file access property list used to open or create a file. This function has a flag that determines whether logging begins at file open or starts in a paused state. Log messages can then by controlled via the </w:t>
        </w:r>
        <w:r w:rsidRPr="001B7DA1">
          <w:rPr>
            <w:rFonts w:ascii="Consolas" w:hAnsi="Consolas" w:cs="Consolas"/>
          </w:rPr>
          <w:t>H5Fstart/stop_logging()</w:t>
        </w:r>
        <w:r>
          <w:t xml:space="preserve"> functions. </w:t>
        </w:r>
        <w:r w:rsidRPr="001B7DA1">
          <w:rPr>
            <w:rFonts w:ascii="Consolas" w:hAnsi="Consolas" w:cs="Consolas"/>
          </w:rPr>
          <w:t>H5Pget_mdc_log_options()</w:t>
        </w:r>
        <w:r>
          <w:t xml:space="preserve"> can be used to examine a file access property list and </w:t>
        </w:r>
        <w:r w:rsidRPr="001B7DA1">
          <w:rPr>
            <w:rFonts w:ascii="Consolas" w:hAnsi="Consolas" w:cs="Consolas"/>
          </w:rPr>
          <w:t>H5Fget_mdc_logging_status()</w:t>
        </w:r>
        <w:r>
          <w:t xml:space="preserve"> will return the current state of the logging flags.</w:t>
        </w:r>
      </w:ins>
    </w:p>
    <w:p w14:paraId="608FDC18" w14:textId="77777777" w:rsidR="00DF08F0" w:rsidRDefault="00DF08F0" w:rsidP="00DF08F0">
      <w:pPr>
        <w:ind w:left="720"/>
        <w:rPr>
          <w:ins w:id="1107" w:author="Dana Robinson" w:date="2014-03-11T18:26:00Z"/>
        </w:rPr>
      </w:pPr>
      <w:ins w:id="1108" w:author="Dana Robinson" w:date="2014-03-11T18:26:00Z">
        <w:r>
          <w:t>The log format is documented at &lt;TBA&gt;.</w:t>
        </w:r>
      </w:ins>
    </w:p>
    <w:p w14:paraId="226F9742" w14:textId="77777777" w:rsidR="00524673" w:rsidRPr="003D3D25" w:rsidRDefault="00524673" w:rsidP="00524673">
      <w:pPr>
        <w:rPr>
          <w:ins w:id="1109" w:author="Dana Robinson" w:date="2014-03-11T17:36:00Z"/>
          <w:b/>
        </w:rPr>
      </w:pPr>
      <w:ins w:id="1110" w:author="Dana Robinson" w:date="2014-03-11T17:36:00Z">
        <w:r w:rsidRPr="0012252E">
          <w:rPr>
            <w:b/>
          </w:rPr>
          <w:t>Note:</w:t>
        </w:r>
      </w:ins>
    </w:p>
    <w:p w14:paraId="53856647" w14:textId="1E25EA5C" w:rsidR="001E43A1" w:rsidRDefault="001E43A1" w:rsidP="001E43A1">
      <w:pPr>
        <w:ind w:left="720"/>
        <w:rPr>
          <w:ins w:id="1111" w:author="Dana Robinson" w:date="2014-03-11T19:47:00Z"/>
        </w:rPr>
      </w:pPr>
      <w:ins w:id="1112" w:author="Dana Robinson" w:date="2014-03-11T19:48:00Z">
        <w:r>
          <w:t xml:space="preserve">Unlike </w:t>
        </w:r>
        <w:r w:rsidRPr="001E43A1">
          <w:rPr>
            <w:rFonts w:ascii="Consolas" w:hAnsi="Consolas" w:cs="Consolas"/>
            <w:rPrChange w:id="1113" w:author="Dana Robinson" w:date="2014-03-11T19:49:00Z">
              <w:rPr/>
            </w:rPrChange>
          </w:rPr>
          <w:t>H5Fstart/stop_mdc_logging()</w:t>
        </w:r>
        <w:r>
          <w:t xml:space="preserve">, this function can be called on any </w:t>
        </w:r>
      </w:ins>
      <w:ins w:id="1114" w:author="Dana Robinson" w:date="2014-03-11T19:50:00Z">
        <w:r>
          <w:t xml:space="preserve">open </w:t>
        </w:r>
      </w:ins>
      <w:ins w:id="1115" w:author="Dana Robinson" w:date="2014-03-11T19:48:00Z">
        <w:r>
          <w:t>file identifier.</w:t>
        </w:r>
      </w:ins>
    </w:p>
    <w:p w14:paraId="70637B79" w14:textId="77777777" w:rsidR="00524673" w:rsidRPr="0012252E" w:rsidRDefault="00524673" w:rsidP="00524673">
      <w:pPr>
        <w:rPr>
          <w:ins w:id="1116" w:author="Dana Robinson" w:date="2014-03-11T17:36:00Z"/>
          <w:b/>
        </w:rPr>
      </w:pPr>
      <w:ins w:id="1117" w:author="Dana Robinson" w:date="2014-03-11T17:36:00Z">
        <w:r w:rsidRPr="0012252E">
          <w:rPr>
            <w:b/>
          </w:rPr>
          <w:t>Parameters:</w:t>
        </w:r>
      </w:ins>
    </w:p>
    <w:p w14:paraId="28FB0DF8" w14:textId="20F2D018" w:rsidR="00BD6C33" w:rsidRDefault="00BD6C33" w:rsidP="00BD6C33">
      <w:pPr>
        <w:ind w:left="3600" w:hanging="2880"/>
        <w:rPr>
          <w:ins w:id="1118" w:author="Dana Robinson" w:date="2014-03-11T19:43:00Z"/>
        </w:rPr>
      </w:pPr>
      <w:ins w:id="1119" w:author="Dana Robinson" w:date="2014-03-11T19:43:00Z">
        <w:r w:rsidRPr="003A12F5">
          <w:rPr>
            <w:rFonts w:ascii="Consolas" w:hAnsi="Consolas" w:cs="Consolas"/>
            <w:i/>
          </w:rPr>
          <w:t>hid_t</w:t>
        </w:r>
        <w:r w:rsidRPr="003A12F5">
          <w:rPr>
            <w:rFonts w:ascii="Consolas" w:hAnsi="Consolas" w:cs="Consolas"/>
          </w:rPr>
          <w:t xml:space="preserve"> file_id</w:t>
        </w:r>
        <w:r w:rsidRPr="003A12F5">
          <w:rPr>
            <w:rFonts w:ascii="Consolas" w:hAnsi="Consolas" w:cs="Consolas"/>
          </w:rPr>
          <w:tab/>
        </w:r>
        <w:r>
          <w:rPr>
            <w:rFonts w:ascii="Consolas" w:hAnsi="Consolas" w:cs="Consolas"/>
          </w:rPr>
          <w:tab/>
        </w:r>
        <w:r>
          <w:rPr>
            <w:rFonts w:ascii="Consolas" w:hAnsi="Consolas" w:cs="Consolas"/>
          </w:rPr>
          <w:tab/>
        </w:r>
        <w:r>
          <w:t xml:space="preserve">IN: </w:t>
        </w:r>
      </w:ins>
      <w:ins w:id="1120" w:author="Dana Robinson" w:date="2014-03-11T19:50:00Z">
        <w:r w:rsidR="001E43A1">
          <w:t>ID of an open HDF5 file.</w:t>
        </w:r>
      </w:ins>
    </w:p>
    <w:p w14:paraId="4253B358" w14:textId="58C5F7DA" w:rsidR="00BD6C33" w:rsidRDefault="00BD6C33" w:rsidP="00BD6C33">
      <w:pPr>
        <w:ind w:left="4320" w:hanging="3600"/>
        <w:rPr>
          <w:ins w:id="1121" w:author="Dana Robinson" w:date="2014-03-11T19:43:00Z"/>
        </w:rPr>
      </w:pPr>
      <w:ins w:id="1122" w:author="Dana Robinson" w:date="2014-03-11T19:43:00Z">
        <w:r w:rsidRPr="003A12F5">
          <w:rPr>
            <w:rFonts w:ascii="Consolas" w:hAnsi="Consolas" w:cs="Consolas"/>
            <w:i/>
          </w:rPr>
          <w:t>hbool_t</w:t>
        </w:r>
        <w:r w:rsidRPr="003A12F5">
          <w:rPr>
            <w:rFonts w:ascii="Consolas" w:hAnsi="Consolas" w:cs="Consolas"/>
          </w:rPr>
          <w:t xml:space="preserve"> </w:t>
        </w:r>
        <w:r>
          <w:rPr>
            <w:rFonts w:ascii="Consolas" w:hAnsi="Consolas" w:cs="Consolas"/>
          </w:rPr>
          <w:t>*is_enabled</w:t>
        </w:r>
        <w:r>
          <w:t xml:space="preserve">       </w:t>
        </w:r>
        <w:r>
          <w:tab/>
        </w:r>
        <w:r>
          <w:tab/>
          <w:t>OUT: whether logging is enabled</w:t>
        </w:r>
      </w:ins>
    </w:p>
    <w:p w14:paraId="067904C1" w14:textId="7CBA0651" w:rsidR="00524673" w:rsidRDefault="00BD6C33">
      <w:pPr>
        <w:ind w:left="720"/>
        <w:rPr>
          <w:ins w:id="1123" w:author="Dana Robinson" w:date="2014-03-11T17:36:00Z"/>
        </w:rPr>
        <w:pPrChange w:id="1124" w:author="Dana Robinson" w:date="2014-03-11T19:51:00Z">
          <w:pPr/>
        </w:pPrChange>
      </w:pPr>
      <w:ins w:id="1125" w:author="Dana Robinson" w:date="2014-03-11T19:43:00Z">
        <w:r w:rsidRPr="003A12F5">
          <w:rPr>
            <w:rFonts w:ascii="Consolas" w:hAnsi="Consolas" w:cs="Consolas"/>
            <w:i/>
          </w:rPr>
          <w:t>hbool_t</w:t>
        </w:r>
        <w:r w:rsidRPr="003A12F5">
          <w:rPr>
            <w:rFonts w:ascii="Consolas" w:hAnsi="Consolas" w:cs="Consolas"/>
          </w:rPr>
          <w:t xml:space="preserve"> </w:t>
        </w:r>
        <w:r>
          <w:rPr>
            <w:rFonts w:ascii="Consolas" w:hAnsi="Consolas" w:cs="Consolas"/>
          </w:rPr>
          <w:t>*is_currently_logging</w:t>
        </w:r>
        <w:r>
          <w:tab/>
          <w:t>OUT: whether events are currently being logged</w:t>
        </w:r>
        <w:r w:rsidR="001E43A1">
          <w:t xml:space="preserve"> </w:t>
        </w:r>
      </w:ins>
    </w:p>
    <w:p w14:paraId="6BB806EC" w14:textId="77777777" w:rsidR="00524673" w:rsidRPr="0012252E" w:rsidRDefault="00524673" w:rsidP="00524673">
      <w:pPr>
        <w:rPr>
          <w:ins w:id="1126" w:author="Dana Robinson" w:date="2014-03-11T17:36:00Z"/>
          <w:b/>
        </w:rPr>
      </w:pPr>
      <w:ins w:id="1127" w:author="Dana Robinson" w:date="2014-03-11T17:36:00Z">
        <w:r w:rsidRPr="0012252E">
          <w:rPr>
            <w:b/>
          </w:rPr>
          <w:t>Returns:</w:t>
        </w:r>
      </w:ins>
    </w:p>
    <w:p w14:paraId="0DEE8F63" w14:textId="77777777" w:rsidR="00524673" w:rsidRDefault="00524673" w:rsidP="00524673">
      <w:pPr>
        <w:rPr>
          <w:ins w:id="1128" w:author="Dana Robinson" w:date="2014-03-11T17:36:00Z"/>
        </w:rPr>
      </w:pPr>
      <w:ins w:id="1129" w:author="Dana Robinson" w:date="2014-03-11T17:36:00Z">
        <w:r>
          <w:tab/>
          <w:t>Returns a non-negative value if successful.  Otherwise returns a negative value.</w:t>
        </w:r>
      </w:ins>
    </w:p>
    <w:p w14:paraId="1CF5EE05" w14:textId="77777777" w:rsidR="00D3482F" w:rsidRPr="00C62B71" w:rsidDel="000A0E64" w:rsidRDefault="00D3482F" w:rsidP="00D3482F">
      <w:pPr>
        <w:rPr>
          <w:del w:id="1130" w:author="Dana Robinson" w:date="2014-03-11T19:52:00Z"/>
        </w:rPr>
      </w:pPr>
    </w:p>
    <w:p w14:paraId="7C5D5243" w14:textId="3CCE4547" w:rsidR="00EE0F05" w:rsidDel="009B1B3A" w:rsidRDefault="00EE0F05">
      <w:pPr>
        <w:pStyle w:val="Heading"/>
        <w:rPr>
          <w:del w:id="1131" w:author="Dana Robinson" w:date="2014-03-11T18:44:00Z"/>
        </w:rPr>
      </w:pPr>
      <w:del w:id="1132" w:author="Dana Robinson" w:date="2014-03-11T18:44:00Z">
        <w:r w:rsidDel="009B1B3A">
          <w:delText xml:space="preserve"> Glossary, Terminology</w:delText>
        </w:r>
      </w:del>
    </w:p>
    <w:p w14:paraId="68E71603" w14:textId="4912E9E9" w:rsidR="00830B66" w:rsidDel="009B1B3A" w:rsidRDefault="00830B66">
      <w:pPr>
        <w:keepNext/>
        <w:keepLines/>
        <w:spacing w:before="360"/>
        <w:outlineLvl w:val="0"/>
        <w:rPr>
          <w:del w:id="1133" w:author="Dana Robinson" w:date="2014-03-11T18:44:00Z"/>
        </w:rPr>
        <w:pPrChange w:id="1134" w:author="Dana Robinson" w:date="2014-03-11T18:44:00Z">
          <w:pPr>
            <w:ind w:left="2160" w:hanging="2160"/>
          </w:pPr>
        </w:pPrChange>
      </w:pPr>
      <w:del w:id="1135" w:author="Dana Robinson" w:date="2014-03-11T18:44:00Z">
        <w:r w:rsidDel="009B1B3A">
          <w:rPr>
            <w:b/>
          </w:rPr>
          <w:delText>cache entry</w:delText>
        </w:r>
        <w:r w:rsidDel="009B1B3A">
          <w:rPr>
            <w:b/>
          </w:rPr>
          <w:tab/>
        </w:r>
        <w:r w:rsidDel="009B1B3A">
          <w:delText>An item that is stored in the metadata cache.  An HDF5 object will often be represented by multiple cache entries.  As an example, each node in a B-tree index is represented as a separate cache entry.</w:delText>
        </w:r>
      </w:del>
    </w:p>
    <w:p w14:paraId="04445666" w14:textId="1401DD72" w:rsidR="00830B66" w:rsidDel="009B1B3A" w:rsidRDefault="00830B66">
      <w:pPr>
        <w:keepNext/>
        <w:keepLines/>
        <w:spacing w:before="360"/>
        <w:outlineLvl w:val="0"/>
        <w:rPr>
          <w:del w:id="1136" w:author="Dana Robinson" w:date="2014-03-11T18:44:00Z"/>
        </w:rPr>
        <w:pPrChange w:id="1137" w:author="Dana Robinson" w:date="2014-03-11T18:44:00Z">
          <w:pPr>
            <w:ind w:left="2160" w:hanging="2160"/>
          </w:pPr>
        </w:pPrChange>
      </w:pPr>
      <w:del w:id="1138" w:author="Dana Robinson" w:date="2014-03-11T18:44:00Z">
        <w:r w:rsidDel="009B1B3A">
          <w:rPr>
            <w:b/>
          </w:rPr>
          <w:delText>file metadata</w:delText>
        </w:r>
        <w:r w:rsidDel="009B1B3A">
          <w:rPr>
            <w:b/>
          </w:rPr>
          <w:tab/>
        </w:r>
        <w:r w:rsidDel="009B1B3A">
          <w:delText>Metadata that describes the internal structure of the file.  Created by the HDF5 library and largely invisible to users.</w:delText>
        </w:r>
      </w:del>
    </w:p>
    <w:p w14:paraId="4CB32A58" w14:textId="5A3EBEC4" w:rsidR="00830B66" w:rsidDel="009B1B3A" w:rsidRDefault="00830B66">
      <w:pPr>
        <w:keepNext/>
        <w:keepLines/>
        <w:spacing w:before="360"/>
        <w:outlineLvl w:val="0"/>
        <w:rPr>
          <w:del w:id="1139" w:author="Dana Robinson" w:date="2014-03-11T18:44:00Z"/>
        </w:rPr>
        <w:pPrChange w:id="1140" w:author="Dana Robinson" w:date="2014-03-11T18:44:00Z">
          <w:pPr>
            <w:ind w:left="2160" w:hanging="2160"/>
          </w:pPr>
        </w:pPrChange>
      </w:pPr>
      <w:del w:id="1141" w:author="Dana Robinson" w:date="2014-03-11T18:44:00Z">
        <w:r w:rsidDel="009B1B3A">
          <w:rPr>
            <w:b/>
          </w:rPr>
          <w:delText>HDF5 object</w:delText>
        </w:r>
        <w:r w:rsidDel="009B1B3A">
          <w:rPr>
            <w:b/>
          </w:rPr>
          <w:tab/>
        </w:r>
        <w:r w:rsidDel="009B1B3A">
          <w:delText>A "thing" stored in HDF5 storage.  Includes datasets, groups, and named datatypes.  Note that attributes are not considered HDF5 objects in their own right, but instead are considered a part of the object to which they are attached.</w:delText>
        </w:r>
      </w:del>
    </w:p>
    <w:p w14:paraId="3A71663E" w14:textId="6E247976" w:rsidR="00611674" w:rsidRDefault="00830B66">
      <w:pPr>
        <w:keepNext/>
        <w:keepLines/>
        <w:spacing w:before="360"/>
        <w:outlineLvl w:val="0"/>
        <w:pPrChange w:id="1142" w:author="Dana Robinson" w:date="2014-03-11T18:44:00Z">
          <w:pPr>
            <w:ind w:left="2160" w:hanging="2160"/>
          </w:pPr>
        </w:pPrChange>
      </w:pPr>
      <w:del w:id="1143" w:author="Dana Robinson" w:date="2014-03-11T18:44:00Z">
        <w:r w:rsidDel="009B1B3A">
          <w:rPr>
            <w:b/>
          </w:rPr>
          <w:delText>user metadata</w:delText>
        </w:r>
        <w:r w:rsidDel="009B1B3A">
          <w:rPr>
            <w:b/>
          </w:rPr>
          <w:tab/>
        </w:r>
        <w:r w:rsidDel="009B1B3A">
          <w:delText>Attributes created by the user that are attached to datasets, groups, or named datatypes.</w:delText>
        </w:r>
      </w:del>
    </w:p>
    <w:sectPr w:rsidR="00611674" w:rsidSect="00611674">
      <w:headerReference w:type="default" r:id="rId12"/>
      <w:footerReference w:type="default" r:id="rId13"/>
      <w:headerReference w:type="first" r:id="rId14"/>
      <w:footerReference w:type="first" r:id="rId15"/>
      <w:pgSz w:w="12240" w:h="15840" w:code="1"/>
      <w:pgMar w:top="1152" w:right="1152" w:bottom="1440" w:left="1152" w:header="432"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73" w:author="Dana Robinson" w:date="2014-03-11T19:39:00Z" w:initials="DR">
    <w:p w14:paraId="7F4AE8F5" w14:textId="339D2F0E" w:rsidR="0087099B" w:rsidRDefault="0087099B">
      <w:pPr>
        <w:pStyle w:val="CommentText"/>
      </w:pPr>
      <w:r>
        <w:rPr>
          <w:rStyle w:val="CommentReference"/>
        </w:rPr>
        <w:annotationRef/>
      </w:r>
      <w:r>
        <w:t>Need to confirm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4AE8F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89EB48" w14:textId="77777777" w:rsidR="007C27B3" w:rsidRDefault="007C27B3" w:rsidP="00611674">
      <w:r>
        <w:separator/>
      </w:r>
    </w:p>
  </w:endnote>
  <w:endnote w:type="continuationSeparator" w:id="0">
    <w:p w14:paraId="378D24C4" w14:textId="77777777" w:rsidR="007C27B3" w:rsidRDefault="007C27B3"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425"/>
      <w:docPartObj>
        <w:docPartGallery w:val="Page Numbers (Bottom of Page)"/>
        <w:docPartUnique/>
      </w:docPartObj>
    </w:sdtPr>
    <w:sdtContent>
      <w:sdt>
        <w:sdtPr>
          <w:id w:val="1478426"/>
          <w:docPartObj>
            <w:docPartGallery w:val="Page Numbers (Top of Page)"/>
            <w:docPartUnique/>
          </w:docPartObj>
        </w:sdtPr>
        <w:sdtContent>
          <w:p w14:paraId="4C2FCB8A" w14:textId="77777777" w:rsidR="0087099B" w:rsidRDefault="0087099B" w:rsidP="00611674">
            <w:pPr>
              <w:pStyle w:val="HDFFooter"/>
            </w:pPr>
            <w:r>
              <w:rPr>
                <w:noProof/>
              </w:rPr>
              <w:drawing>
                <wp:anchor distT="0" distB="0" distL="0" distR="0" simplePos="0" relativeHeight="251658240" behindDoc="0" locked="0" layoutInCell="1" allowOverlap="1" wp14:anchorId="57CFD206" wp14:editId="5AB9152F">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F07953">
              <w:rPr>
                <w:noProof/>
              </w:rPr>
              <w:t>8</w:t>
            </w:r>
            <w:r>
              <w:rPr>
                <w:noProof/>
              </w:rPr>
              <w:fldChar w:fldCharType="end"/>
            </w:r>
            <w:r>
              <w:t xml:space="preserve"> of </w:t>
            </w:r>
            <w:fldSimple w:instr=" NUMPAGES  ">
              <w:r w:rsidR="00F07953">
                <w:rPr>
                  <w:noProof/>
                </w:rPr>
                <w:t>18</w:t>
              </w:r>
            </w:fldSimple>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483"/>
      <w:docPartObj>
        <w:docPartGallery w:val="Page Numbers (Bottom of Page)"/>
        <w:docPartUnique/>
      </w:docPartObj>
    </w:sdtPr>
    <w:sdtContent>
      <w:sdt>
        <w:sdtPr>
          <w:id w:val="1478484"/>
          <w:docPartObj>
            <w:docPartGallery w:val="Page Numbers (Top of Page)"/>
            <w:docPartUnique/>
          </w:docPartObj>
        </w:sdtPr>
        <w:sdtContent>
          <w:p w14:paraId="12426E86" w14:textId="77777777" w:rsidR="0087099B" w:rsidRDefault="0087099B" w:rsidP="00611674">
            <w:pPr>
              <w:pStyle w:val="HDFFooter"/>
            </w:pPr>
            <w:r>
              <w:rPr>
                <w:noProof/>
              </w:rPr>
              <w:drawing>
                <wp:anchor distT="0" distB="0" distL="0" distR="0" simplePos="0" relativeHeight="251660288" behindDoc="0" locked="0" layoutInCell="1" allowOverlap="1" wp14:anchorId="096E8039" wp14:editId="6F39BD82">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F07953">
              <w:rPr>
                <w:noProof/>
              </w:rPr>
              <w:t>1</w:t>
            </w:r>
            <w:r>
              <w:rPr>
                <w:noProof/>
              </w:rPr>
              <w:fldChar w:fldCharType="end"/>
            </w:r>
            <w:r>
              <w:t xml:space="preserve"> of </w:t>
            </w:r>
            <w:fldSimple w:instr=" NUMPAGES  ">
              <w:r w:rsidR="00F07953">
                <w:rPr>
                  <w:noProof/>
                </w:rPr>
                <w:t>18</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E130D8" w14:textId="77777777" w:rsidR="007C27B3" w:rsidRDefault="007C27B3" w:rsidP="00611674">
      <w:r>
        <w:separator/>
      </w:r>
    </w:p>
  </w:footnote>
  <w:footnote w:type="continuationSeparator" w:id="0">
    <w:p w14:paraId="4534A5F8" w14:textId="77777777" w:rsidR="007C27B3" w:rsidRDefault="007C27B3" w:rsidP="00611674">
      <w:r>
        <w:continuationSeparator/>
      </w:r>
    </w:p>
  </w:footnote>
  <w:footnote w:id="1">
    <w:p w14:paraId="3E9628A0" w14:textId="4821004D" w:rsidR="0087099B" w:rsidRDefault="0087099B">
      <w:pPr>
        <w:pStyle w:val="FootnoteText"/>
      </w:pPr>
      <w:r>
        <w:rPr>
          <w:rStyle w:val="FootnoteReference"/>
        </w:rPr>
        <w:footnoteRef/>
      </w:r>
      <w:r>
        <w:t xml:space="preserve"> A single </w:t>
      </w:r>
      <w:r w:rsidRPr="00931EBE">
        <w:rPr>
          <w:rFonts w:ascii="Consolas" w:hAnsi="Consolas" w:cs="Consolas"/>
        </w:rPr>
        <w:t>if(logging){ }</w:t>
      </w:r>
      <w:r>
        <w:t xml:space="preserve"> statement would be executed in each file-oriented cache operation (loads, flushes, etc.). In the context of a largely I/O-bound library, this is trivial overhead.</w:t>
      </w:r>
    </w:p>
  </w:footnote>
  <w:footnote w:id="2">
    <w:p w14:paraId="24724A05" w14:textId="10CC07C9" w:rsidR="0087099B" w:rsidRDefault="0087099B">
      <w:pPr>
        <w:pStyle w:val="FootnoteText"/>
      </w:pPr>
      <w:ins w:id="56" w:author="Dana Robinson" w:date="2014-03-15T20:12:00Z">
        <w:r>
          <w:rPr>
            <w:rStyle w:val="FootnoteReference"/>
          </w:rPr>
          <w:footnoteRef/>
        </w:r>
        <w:r>
          <w:t xml:space="preserve"> In fact, the H5Pset_mdc_config() documentation explicitly states that users should not use this functionality unless directed by The HDF Group.</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A3004" w14:textId="7A8DC264" w:rsidR="0087099B" w:rsidRDefault="0087099B" w:rsidP="00611674">
    <w:pPr>
      <w:pStyle w:val="THGHeader2"/>
    </w:pPr>
    <w:r>
      <w:t xml:space="preserve">March </w:t>
    </w:r>
    <w:ins w:id="1144" w:author="Dana Robinson" w:date="2014-03-15T20:20:00Z">
      <w:r>
        <w:t>16</w:t>
      </w:r>
    </w:ins>
    <w:del w:id="1145" w:author="Dana Robinson" w:date="2014-03-15T20:20:00Z">
      <w:r w:rsidDel="00EA617F">
        <w:delText>XX</w:delText>
      </w:r>
    </w:del>
    <w:r>
      <w:t>, 2014</w:t>
    </w:r>
    <w:r>
      <w:ptab w:relativeTo="margin" w:alignment="center" w:leader="none"/>
    </w:r>
    <w:r>
      <w:ptab w:relativeTo="margin" w:alignment="right" w:leader="none"/>
    </w:r>
    <w:r>
      <w:t>RFC THG 2014-02-24.v</w:t>
    </w:r>
    <w:ins w:id="1146" w:author="Dana Robinson" w:date="2014-03-16T14:22:00Z">
      <w:r>
        <w:t>3</w:t>
      </w:r>
    </w:ins>
    <w:del w:id="1147" w:author="Dana Robinson" w:date="2014-03-16T14:22:00Z">
      <w:r w:rsidDel="00DC5110">
        <w:delText>2</w:delText>
      </w:r>
    </w:de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9499A" w14:textId="789A496C" w:rsidR="0087099B" w:rsidRPr="006D4EA4" w:rsidRDefault="0087099B" w:rsidP="00611674">
    <w:pPr>
      <w:pStyle w:val="THGHeader"/>
    </w:pPr>
    <w:r>
      <w:t xml:space="preserve">March </w:t>
    </w:r>
    <w:ins w:id="1148" w:author="Dana Robinson" w:date="2014-03-15T20:20:00Z">
      <w:r>
        <w:t>16</w:t>
      </w:r>
    </w:ins>
    <w:del w:id="1149" w:author="Dana Robinson" w:date="2014-03-15T20:20:00Z">
      <w:r w:rsidDel="00EA617F">
        <w:delText>XX</w:delText>
      </w:r>
    </w:del>
    <w:r>
      <w:t>, 2014</w:t>
    </w:r>
    <w:r>
      <w:ptab w:relativeTo="margin" w:alignment="center" w:leader="none"/>
    </w:r>
    <w:r>
      <w:ptab w:relativeTo="margin" w:alignment="right" w:leader="none"/>
    </w:r>
    <w:r>
      <w:t>RFC THG 2014-02-24.v</w:t>
    </w:r>
    <w:ins w:id="1150" w:author="Dana Robinson" w:date="2014-03-16T14:21:00Z">
      <w:r>
        <w:t>3</w:t>
      </w:r>
    </w:ins>
    <w:del w:id="1151" w:author="Dana Robinson" w:date="2014-03-16T14:21:00Z">
      <w:r w:rsidDel="00DC5110">
        <w:delText>2</w:delText>
      </w:r>
    </w:de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A7D08074"/>
    <w:lvl w:ilvl="0">
      <w:start w:val="1"/>
      <w:numFmt w:val="decimal"/>
      <w:pStyle w:val="ListNumberReference"/>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7"/>
  </w:num>
  <w:num w:numId="4">
    <w:abstractNumId w:val="2"/>
  </w:num>
  <w:num w:numId="5">
    <w:abstractNumId w:val="1"/>
  </w:num>
  <w:num w:numId="6">
    <w:abstractNumId w:val="0"/>
  </w:num>
  <w:num w:numId="7">
    <w:abstractNumId w:val="13"/>
    <w:lvlOverride w:ilvl="0">
      <w:startOverride w:val="1"/>
    </w:lvlOverride>
  </w:num>
  <w:num w:numId="8">
    <w:abstractNumId w:val="13"/>
    <w:lvlOverride w:ilvl="0">
      <w:startOverride w:val="1"/>
    </w:lvlOverride>
  </w:num>
  <w:num w:numId="9">
    <w:abstractNumId w:val="13"/>
    <w:lvlOverride w:ilvl="0">
      <w:startOverride w:val="1"/>
    </w:lvlOverride>
  </w:num>
  <w:num w:numId="10">
    <w:abstractNumId w:val="13"/>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13"/>
    <w:lvlOverride w:ilvl="0">
      <w:startOverride w:val="1"/>
    </w:lvlOverride>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3"/>
    <w:lvlOverride w:ilvl="0">
      <w:startOverride w:val="1"/>
    </w:lvlOverride>
  </w:num>
  <w:num w:numId="19">
    <w:abstractNumId w:val="12"/>
  </w:num>
  <w:num w:numId="20">
    <w:abstractNumId w:val="11"/>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13"/>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7"/>
  </w:num>
  <w:num w:numId="34">
    <w:abstractNumId w:val="7"/>
    <w:lvlOverride w:ilvl="0">
      <w:startOverride w:val="1"/>
    </w:lvlOverride>
  </w:num>
  <w:num w:numId="35">
    <w:abstractNumId w:val="10"/>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a Robinson">
    <w15:presenceInfo w15:providerId="None" w15:userId="Dana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2C1"/>
    <w:rsid w:val="00007E0F"/>
    <w:rsid w:val="00010E03"/>
    <w:rsid w:val="000551A7"/>
    <w:rsid w:val="00083C8D"/>
    <w:rsid w:val="0008402F"/>
    <w:rsid w:val="000A0E64"/>
    <w:rsid w:val="000A123E"/>
    <w:rsid w:val="000B36E5"/>
    <w:rsid w:val="000B41A8"/>
    <w:rsid w:val="000E1F10"/>
    <w:rsid w:val="000E3AD8"/>
    <w:rsid w:val="000F3A2C"/>
    <w:rsid w:val="00113134"/>
    <w:rsid w:val="00124EA7"/>
    <w:rsid w:val="001B187D"/>
    <w:rsid w:val="001E1C22"/>
    <w:rsid w:val="001E43A1"/>
    <w:rsid w:val="0020684F"/>
    <w:rsid w:val="00210B21"/>
    <w:rsid w:val="00217222"/>
    <w:rsid w:val="00251CF3"/>
    <w:rsid w:val="00280D07"/>
    <w:rsid w:val="002F6E0A"/>
    <w:rsid w:val="00360400"/>
    <w:rsid w:val="00374A3F"/>
    <w:rsid w:val="00386B2E"/>
    <w:rsid w:val="003A12F5"/>
    <w:rsid w:val="003B0A74"/>
    <w:rsid w:val="003C1CCC"/>
    <w:rsid w:val="003C6F40"/>
    <w:rsid w:val="003E65BA"/>
    <w:rsid w:val="0046342C"/>
    <w:rsid w:val="0047679A"/>
    <w:rsid w:val="0048431F"/>
    <w:rsid w:val="0048511E"/>
    <w:rsid w:val="004A3971"/>
    <w:rsid w:val="004C293A"/>
    <w:rsid w:val="004C3130"/>
    <w:rsid w:val="00524673"/>
    <w:rsid w:val="00530C37"/>
    <w:rsid w:val="00543A6F"/>
    <w:rsid w:val="00574321"/>
    <w:rsid w:val="005B02DA"/>
    <w:rsid w:val="005B42C1"/>
    <w:rsid w:val="005E5644"/>
    <w:rsid w:val="005F12A6"/>
    <w:rsid w:val="005F364B"/>
    <w:rsid w:val="00611674"/>
    <w:rsid w:val="00620A6C"/>
    <w:rsid w:val="00626886"/>
    <w:rsid w:val="00635223"/>
    <w:rsid w:val="00644716"/>
    <w:rsid w:val="006464B9"/>
    <w:rsid w:val="006642A8"/>
    <w:rsid w:val="00727356"/>
    <w:rsid w:val="0075570D"/>
    <w:rsid w:val="00764B69"/>
    <w:rsid w:val="00765D72"/>
    <w:rsid w:val="00767CAF"/>
    <w:rsid w:val="0079270B"/>
    <w:rsid w:val="007C1A6F"/>
    <w:rsid w:val="007C1AE8"/>
    <w:rsid w:val="007C27B3"/>
    <w:rsid w:val="0080024D"/>
    <w:rsid w:val="0080314B"/>
    <w:rsid w:val="00825946"/>
    <w:rsid w:val="00830B66"/>
    <w:rsid w:val="00832E82"/>
    <w:rsid w:val="008357E2"/>
    <w:rsid w:val="0087099B"/>
    <w:rsid w:val="00897B0C"/>
    <w:rsid w:val="00931EBE"/>
    <w:rsid w:val="0095358F"/>
    <w:rsid w:val="00982098"/>
    <w:rsid w:val="009B1B3A"/>
    <w:rsid w:val="009D7A16"/>
    <w:rsid w:val="00A6020F"/>
    <w:rsid w:val="00B1025F"/>
    <w:rsid w:val="00B123F0"/>
    <w:rsid w:val="00B23DF5"/>
    <w:rsid w:val="00B7468D"/>
    <w:rsid w:val="00B858B6"/>
    <w:rsid w:val="00BD6C33"/>
    <w:rsid w:val="00BE597B"/>
    <w:rsid w:val="00C0261C"/>
    <w:rsid w:val="00C03AF6"/>
    <w:rsid w:val="00C26B59"/>
    <w:rsid w:val="00C418BD"/>
    <w:rsid w:val="00C56427"/>
    <w:rsid w:val="00C57CEC"/>
    <w:rsid w:val="00C74E96"/>
    <w:rsid w:val="00C84FFF"/>
    <w:rsid w:val="00CA1B78"/>
    <w:rsid w:val="00CB20B2"/>
    <w:rsid w:val="00CD56D6"/>
    <w:rsid w:val="00CD7018"/>
    <w:rsid w:val="00CE15D1"/>
    <w:rsid w:val="00D3482F"/>
    <w:rsid w:val="00D40814"/>
    <w:rsid w:val="00D65F2A"/>
    <w:rsid w:val="00D72B63"/>
    <w:rsid w:val="00DC27BC"/>
    <w:rsid w:val="00DC5110"/>
    <w:rsid w:val="00DC5D8F"/>
    <w:rsid w:val="00DD1E65"/>
    <w:rsid w:val="00DF08F0"/>
    <w:rsid w:val="00E016F8"/>
    <w:rsid w:val="00E2390A"/>
    <w:rsid w:val="00E50099"/>
    <w:rsid w:val="00E86DD4"/>
    <w:rsid w:val="00EA0DAC"/>
    <w:rsid w:val="00EA617F"/>
    <w:rsid w:val="00EE0F05"/>
    <w:rsid w:val="00EF0BCE"/>
    <w:rsid w:val="00F07953"/>
    <w:rsid w:val="00F362BC"/>
    <w:rsid w:val="00F446A1"/>
    <w:rsid w:val="00F51BA4"/>
    <w:rsid w:val="00F656BB"/>
    <w:rsid w:val="00FB43BF"/>
    <w:rsid w:val="00FD06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2AD9D6"/>
  <w15:docId w15:val="{B7D2CC28-E2F9-47F9-8857-08A1FFD3B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paragraph" w:styleId="FootnoteText">
    <w:name w:val="footnote text"/>
    <w:basedOn w:val="Normal"/>
    <w:link w:val="FootnoteTextChar"/>
    <w:semiHidden/>
    <w:unhideWhenUsed/>
    <w:rsid w:val="003A12F5"/>
    <w:pPr>
      <w:spacing w:after="0"/>
    </w:pPr>
    <w:rPr>
      <w:sz w:val="20"/>
      <w:szCs w:val="20"/>
    </w:rPr>
  </w:style>
  <w:style w:type="character" w:customStyle="1" w:styleId="FootnoteTextChar">
    <w:name w:val="Footnote Text Char"/>
    <w:basedOn w:val="DefaultParagraphFont"/>
    <w:link w:val="FootnoteText"/>
    <w:semiHidden/>
    <w:rsid w:val="003A12F5"/>
    <w:rPr>
      <w:rFonts w:asciiTheme="minorHAnsi" w:hAnsiTheme="minorHAnsi"/>
      <w:sz w:val="20"/>
      <w:szCs w:val="20"/>
    </w:rPr>
  </w:style>
  <w:style w:type="character" w:styleId="FootnoteReference">
    <w:name w:val="footnote reference"/>
    <w:basedOn w:val="DefaultParagraphFont"/>
    <w:semiHidden/>
    <w:unhideWhenUsed/>
    <w:rsid w:val="003A12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cs.anl.gov/research/projects/perfvis/software/log_forma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www.pantheios.org/"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D84AE-110D-46DE-B54A-0ACEBADC3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33932</TotalTime>
  <Pages>18</Pages>
  <Words>4838</Words>
  <Characters>27583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32357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Dana Robinson</dc:creator>
  <cp:lastModifiedBy>Dana Robinson</cp:lastModifiedBy>
  <cp:revision>53</cp:revision>
  <cp:lastPrinted>2008-08-22T21:45:00Z</cp:lastPrinted>
  <dcterms:created xsi:type="dcterms:W3CDTF">2014-01-09T19:51:00Z</dcterms:created>
  <dcterms:modified xsi:type="dcterms:W3CDTF">2014-03-17T02:22:00Z</dcterms:modified>
</cp:coreProperties>
</file>