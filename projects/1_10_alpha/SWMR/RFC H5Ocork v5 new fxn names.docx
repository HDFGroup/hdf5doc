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00EDC1D" w14:textId="77777777" w:rsidR="00611674" w:rsidRDefault="00611674" w:rsidP="00611674">
      <w:pPr>
        <w:pStyle w:val="Title"/>
      </w:pPr>
      <w:r>
        <w:t xml:space="preserve">RFC: </w:t>
      </w:r>
      <w:r w:rsidR="00B70346">
        <w:t>Fine-Grained C</w:t>
      </w:r>
      <w:r w:rsidR="007F3B47">
        <w:t>ontrol of Metadata Cache Flushes</w:t>
      </w:r>
    </w:p>
    <w:p w14:paraId="551EE248" w14:textId="77777777" w:rsidR="00611674" w:rsidRDefault="004B741B" w:rsidP="00611674">
      <w:pPr>
        <w:pStyle w:val="Author"/>
      </w:pPr>
      <w:r>
        <w:t>Dana Robinson</w:t>
      </w:r>
    </w:p>
    <w:p w14:paraId="1CDBC245" w14:textId="2D841344" w:rsidR="00A32A2A" w:rsidRDefault="004B741B" w:rsidP="00611674">
      <w:pPr>
        <w:pStyle w:val="Abstract"/>
      </w:pPr>
      <w:r>
        <w:t xml:space="preserve">The </w:t>
      </w:r>
      <w:r w:rsidR="00A32A2A">
        <w:t xml:space="preserve">HDF5 library caches </w:t>
      </w:r>
      <w:r w:rsidR="00A60658">
        <w:t>recently accessed or created file metadata in an internal cache</w:t>
      </w:r>
      <w:r w:rsidR="00A32A2A">
        <w:t xml:space="preserve">.  </w:t>
      </w:r>
      <w:r w:rsidR="00A60658">
        <w:t xml:space="preserve">Flushing of </w:t>
      </w:r>
      <w:r w:rsidR="0033785C">
        <w:t xml:space="preserve">entries </w:t>
      </w:r>
      <w:r w:rsidR="00A60658">
        <w:t>from the cache is normally managed via a modified least-recently-used algorithm, though the user can manually override this</w:t>
      </w:r>
      <w:ins w:id="0" w:author="Dana Robinson" w:date="2014-02-24T03:27:00Z">
        <w:r w:rsidR="008D31C8">
          <w:t xml:space="preserve">, </w:t>
        </w:r>
      </w:ins>
      <w:del w:id="1" w:author="Dana Robinson" w:date="2014-02-24T03:27:00Z">
        <w:r w:rsidR="00A60658" w:rsidDel="008D31C8">
          <w:delText xml:space="preserve"> by "corking" the cache, which </w:delText>
        </w:r>
      </w:del>
      <w:r w:rsidR="00A60658">
        <w:t>preven</w:t>
      </w:r>
      <w:ins w:id="2" w:author="Dana Robinson" w:date="2014-02-24T03:27:00Z">
        <w:r w:rsidR="008D31C8">
          <w:t>ting</w:t>
        </w:r>
      </w:ins>
      <w:del w:id="3" w:author="Dana Robinson" w:date="2014-02-24T03:27:00Z">
        <w:r w:rsidR="00A60658" w:rsidDel="008D31C8">
          <w:delText>ts</w:delText>
        </w:r>
      </w:del>
      <w:r w:rsidR="00A60658">
        <w:t xml:space="preserve"> automatic flushes</w:t>
      </w:r>
      <w:r w:rsidR="004C3ECB">
        <w:t xml:space="preserve"> and evictions</w:t>
      </w:r>
      <w:r w:rsidR="00AC54F6">
        <w:t xml:space="preserve">, and manually flushing either the entire cache or individual HDF5 objects (datasets, groups, and named </w:t>
      </w:r>
      <w:proofErr w:type="spellStart"/>
      <w:r w:rsidR="00AC54F6">
        <w:t>datatypes</w:t>
      </w:r>
      <w:proofErr w:type="spellEnd"/>
      <w:r w:rsidR="00AC54F6">
        <w:t>)</w:t>
      </w:r>
      <w:r w:rsidR="00A60658">
        <w:t>.</w:t>
      </w:r>
    </w:p>
    <w:p w14:paraId="35B89793" w14:textId="3A811D3F" w:rsidR="00B70346" w:rsidRDefault="007940FE" w:rsidP="00611674">
      <w:pPr>
        <w:pStyle w:val="Abstract"/>
      </w:pPr>
      <w:r>
        <w:t xml:space="preserve">The current </w:t>
      </w:r>
      <w:del w:id="4" w:author="Dana Robinson" w:date="2014-02-24T03:27:00Z">
        <w:r w:rsidDel="008D31C8">
          <w:delText xml:space="preserve">corking </w:delText>
        </w:r>
      </w:del>
      <w:ins w:id="5" w:author="Dana Robinson" w:date="2014-02-24T03:27:00Z">
        <w:r w:rsidR="008D31C8">
          <w:t xml:space="preserve">flush prevention </w:t>
        </w:r>
      </w:ins>
      <w:r>
        <w:t>scheme in the HDF5 library is not very dynamic</w:t>
      </w:r>
      <w:r w:rsidR="005B2BDD">
        <w:t xml:space="preserve"> and is predominantly limited to</w:t>
      </w:r>
      <w:r>
        <w:t xml:space="preserve"> allowing the entire metadata cache to </w:t>
      </w:r>
      <w:ins w:id="6" w:author="Dana Robinson" w:date="2014-02-24T03:27:00Z">
        <w:r w:rsidR="008D31C8">
          <w:t xml:space="preserve">have flushes disabled </w:t>
        </w:r>
      </w:ins>
      <w:del w:id="7" w:author="Dana Robinson" w:date="2014-02-24T03:27:00Z">
        <w:r w:rsidDel="008D31C8">
          <w:delText>be corked</w:delText>
        </w:r>
        <w:r w:rsidR="00AC54F6" w:rsidDel="008D31C8">
          <w:delText xml:space="preserve"> </w:delText>
        </w:r>
      </w:del>
      <w:r w:rsidR="005B2BDD">
        <w:t>via somewhat awkward API calls</w:t>
      </w:r>
      <w:r>
        <w:t xml:space="preserve">.  </w:t>
      </w:r>
      <w:r w:rsidR="00A32A2A">
        <w:t xml:space="preserve">In </w:t>
      </w:r>
      <w:r>
        <w:t>some</w:t>
      </w:r>
      <w:r w:rsidR="006661F0">
        <w:t xml:space="preserve"> cases</w:t>
      </w:r>
      <w:r w:rsidR="00A32A2A">
        <w:t xml:space="preserve"> it would be useful to allow a</w:t>
      </w:r>
      <w:r>
        <w:t xml:space="preserve">n application </w:t>
      </w:r>
      <w:r w:rsidR="00A32A2A">
        <w:t xml:space="preserve">to have more </w:t>
      </w:r>
      <w:r>
        <w:t xml:space="preserve">dynamic, </w:t>
      </w:r>
      <w:r w:rsidR="00A32A2A">
        <w:t>fine-grained</w:t>
      </w:r>
      <w:r w:rsidR="005B2BDD">
        <w:t>, easier-to-use</w:t>
      </w:r>
      <w:r w:rsidR="00A32A2A">
        <w:t xml:space="preserve"> control over the </w:t>
      </w:r>
      <w:del w:id="8" w:author="Dana Robinson" w:date="2014-02-24T03:27:00Z">
        <w:r w:rsidDel="008D31C8">
          <w:delText xml:space="preserve">corking </w:delText>
        </w:r>
      </w:del>
      <w:ins w:id="9" w:author="Dana Robinson" w:date="2014-02-24T03:27:00Z">
        <w:r w:rsidR="008D31C8">
          <w:t xml:space="preserve">flushing </w:t>
        </w:r>
      </w:ins>
      <w:r w:rsidR="00A32A2A">
        <w:t>of</w:t>
      </w:r>
      <w:r>
        <w:t xml:space="preserve"> the metadata cache and </w:t>
      </w:r>
      <w:ins w:id="10" w:author="Dana Robinson" w:date="2014-02-24T03:28:00Z">
        <w:r w:rsidR="008D31C8">
          <w:t xml:space="preserve">metadata for </w:t>
        </w:r>
      </w:ins>
      <w:r>
        <w:t>individual HDF5 objects such as datasets</w:t>
      </w:r>
      <w:r w:rsidR="00B70346">
        <w:t>.</w:t>
      </w:r>
    </w:p>
    <w:p w14:paraId="059BB953" w14:textId="322D433F" w:rsidR="00A60658" w:rsidRDefault="00A60658">
      <w:pPr>
        <w:pStyle w:val="Abstract"/>
      </w:pPr>
      <w:r>
        <w:t xml:space="preserve">A </w:t>
      </w:r>
      <w:r w:rsidR="00B70346">
        <w:t>collection of new</w:t>
      </w:r>
      <w:r>
        <w:t xml:space="preserve"> functions will allow </w:t>
      </w:r>
      <w:r w:rsidR="007940FE">
        <w:t xml:space="preserve">this dynamic, fine-grained </w:t>
      </w:r>
      <w:ins w:id="11" w:author="Dana Robinson" w:date="2014-02-24T03:28:00Z">
        <w:r w:rsidR="008D31C8">
          <w:t xml:space="preserve">flush </w:t>
        </w:r>
      </w:ins>
      <w:del w:id="12" w:author="Dana Robinson" w:date="2014-02-24T03:28:00Z">
        <w:r w:rsidR="007940FE" w:rsidDel="008D31C8">
          <w:delText xml:space="preserve">corking </w:delText>
        </w:r>
      </w:del>
      <w:r w:rsidR="007940FE">
        <w:t xml:space="preserve">control of both the entire cache and individual HDF5 objects.  </w:t>
      </w:r>
      <w:r>
        <w:t>This RFC makes the case for the new function</w:t>
      </w:r>
      <w:r w:rsidR="007940FE">
        <w:t>s</w:t>
      </w:r>
      <w:r>
        <w:t xml:space="preserve"> and describes </w:t>
      </w:r>
      <w:r w:rsidR="007940FE">
        <w:t xml:space="preserve">their </w:t>
      </w:r>
      <w:r>
        <w:t>semantics.</w:t>
      </w:r>
      <w:r w:rsidR="003D1072">
        <w:t xml:space="preserve">  The intended audience is advanced HDF5 users who desire control over the </w:t>
      </w:r>
      <w:ins w:id="13" w:author="Dana Robinson" w:date="2014-02-24T03:28:00Z">
        <w:r w:rsidR="008D31C8">
          <w:t xml:space="preserve">flush behavior of the </w:t>
        </w:r>
      </w:ins>
      <w:r w:rsidR="003D1072">
        <w:t>metadata cache.  It is particularly intended for users of the future single-writer/multiple-readers (SWMR) feature.</w:t>
      </w:r>
    </w:p>
    <w:p w14:paraId="42214D3D" w14:textId="77777777" w:rsidR="00D26AFC" w:rsidRDefault="00D26AFC">
      <w:pPr>
        <w:pStyle w:val="Abstract"/>
      </w:pPr>
      <w:r>
        <w:t>This functionality will be a part of the future HDF5 1.10 release.</w:t>
      </w:r>
    </w:p>
    <w:p w14:paraId="129CFDD2" w14:textId="77777777" w:rsidR="00611674" w:rsidRPr="00913E2A" w:rsidRDefault="00611674" w:rsidP="00611674">
      <w:pPr>
        <w:pStyle w:val="Divider"/>
      </w:pPr>
    </w:p>
    <w:p w14:paraId="2BC220E8" w14:textId="77777777" w:rsidR="00611674" w:rsidRDefault="003116AE" w:rsidP="00611674">
      <w:pPr>
        <w:pStyle w:val="Heading1"/>
      </w:pPr>
      <w:r>
        <w:t>Introduction</w:t>
      </w:r>
    </w:p>
    <w:p w14:paraId="51751FEC" w14:textId="56255DB2" w:rsidR="00AC54F6" w:rsidRDefault="00A32A2A" w:rsidP="00A32A2A">
      <w:r>
        <w:t>The HDF5 library caches file metadata in an internal, per-file cache that is managed via a modified least-recently</w:t>
      </w:r>
      <w:r w:rsidR="00AC54F6">
        <w:t>-</w:t>
      </w:r>
      <w:r>
        <w:t xml:space="preserve">used (LRU) policy.  </w:t>
      </w:r>
      <w:r w:rsidR="00AC54F6">
        <w:t xml:space="preserve">Users can, in a limited fashion, manually control when entries are flushed or evicted from the cache.  The LRU algorithm can be disabled via the </w:t>
      </w:r>
      <w:r w:rsidR="00AC54F6" w:rsidRPr="00333672">
        <w:rPr>
          <w:rFonts w:ascii="Consolas" w:hAnsi="Consolas" w:cs="Consolas"/>
        </w:rPr>
        <w:t>H5P</w:t>
      </w:r>
      <w:r w:rsidR="00EB4A47">
        <w:rPr>
          <w:rFonts w:ascii="Consolas" w:hAnsi="Consolas" w:cs="Consolas"/>
        </w:rPr>
        <w:t>/H5F</w:t>
      </w:r>
      <w:r w:rsidR="00AC54F6" w:rsidRPr="00333672">
        <w:rPr>
          <w:rFonts w:ascii="Consolas" w:hAnsi="Consolas" w:cs="Consolas"/>
        </w:rPr>
        <w:t>set_mdc_</w:t>
      </w:r>
      <w:proofErr w:type="gramStart"/>
      <w:r w:rsidR="00AC54F6" w:rsidRPr="00333672">
        <w:rPr>
          <w:rFonts w:ascii="Consolas" w:hAnsi="Consolas" w:cs="Consolas"/>
        </w:rPr>
        <w:t>cache(</w:t>
      </w:r>
      <w:proofErr w:type="gramEnd"/>
      <w:r w:rsidR="00AC54F6" w:rsidRPr="00333672">
        <w:rPr>
          <w:rFonts w:ascii="Consolas" w:hAnsi="Consolas" w:cs="Consolas"/>
        </w:rPr>
        <w:t>)</w:t>
      </w:r>
      <w:r w:rsidR="00AC54F6">
        <w:t xml:space="preserve"> API call</w:t>
      </w:r>
      <w:r w:rsidR="00EB4A47">
        <w:t>s</w:t>
      </w:r>
      <w:r w:rsidR="00AC54F6">
        <w:t>, leaving flush control up to the programmer</w:t>
      </w:r>
      <w:del w:id="14" w:author="Dana Robinson" w:date="2014-02-24T03:29:00Z">
        <w:r w:rsidR="00AC54F6" w:rsidDel="00B44283">
          <w:delText xml:space="preserve"> ("corking" the cache)</w:delText>
        </w:r>
      </w:del>
      <w:r w:rsidR="00AC54F6">
        <w:t>.</w:t>
      </w:r>
      <w:r w:rsidR="00BE4CD8">
        <w:t xml:space="preserve">  The entire cache can be flushed via calls to </w:t>
      </w:r>
      <w:proofErr w:type="gramStart"/>
      <w:r w:rsidR="009416E0" w:rsidRPr="009416E0">
        <w:rPr>
          <w:rFonts w:ascii="Consolas" w:hAnsi="Consolas" w:cs="Consolas"/>
        </w:rPr>
        <w:t>H5Fflush(</w:t>
      </w:r>
      <w:proofErr w:type="gramEnd"/>
      <w:r w:rsidR="009416E0" w:rsidRPr="009416E0">
        <w:rPr>
          <w:rFonts w:ascii="Consolas" w:hAnsi="Consolas" w:cs="Consolas"/>
        </w:rPr>
        <w:t>)</w:t>
      </w:r>
      <w:r w:rsidR="00BE4CD8">
        <w:t xml:space="preserve"> and the cache entries that represent an HDF5 object (such as a dataset) can be flushed via calls to </w:t>
      </w:r>
      <w:ins w:id="15" w:author="Dana Robinson" w:date="2014-02-24T03:30:00Z">
        <w:r w:rsidR="00B44283" w:rsidRPr="00333672">
          <w:rPr>
            <w:rFonts w:ascii="Consolas" w:hAnsi="Consolas" w:cs="Consolas"/>
          </w:rPr>
          <w:t>H5F/</w:t>
        </w:r>
        <w:r w:rsidR="00B44283">
          <w:rPr>
            <w:rFonts w:ascii="Consolas" w:hAnsi="Consolas" w:cs="Consolas"/>
          </w:rPr>
          <w:t>H5D/H5G/H5T/</w:t>
        </w:r>
        <w:r w:rsidR="00B44283" w:rsidRPr="00333672">
          <w:rPr>
            <w:rFonts w:ascii="Consolas" w:hAnsi="Consolas" w:cs="Consolas"/>
          </w:rPr>
          <w:t>H5Oflush()</w:t>
        </w:r>
      </w:ins>
      <w:del w:id="16" w:author="Dana Robinson" w:date="2014-02-24T03:30:00Z">
        <w:r w:rsidR="009416E0" w:rsidRPr="009416E0" w:rsidDel="00B44283">
          <w:rPr>
            <w:rFonts w:ascii="Consolas" w:hAnsi="Consolas" w:cs="Consolas"/>
          </w:rPr>
          <w:delText>H5Oflush()</w:delText>
        </w:r>
      </w:del>
      <w:r w:rsidR="00BE4CD8">
        <w:t xml:space="preserve">.  This </w:t>
      </w:r>
      <w:del w:id="17" w:author="Dana Robinson" w:date="2014-02-24T03:30:00Z">
        <w:r w:rsidR="00BE4CD8" w:rsidDel="00B44283">
          <w:delText xml:space="preserve">corking </w:delText>
        </w:r>
      </w:del>
      <w:r w:rsidR="00BE4CD8">
        <w:t xml:space="preserve">control leaves much to be desired, however, as the </w:t>
      </w:r>
      <w:del w:id="18" w:author="Dana Robinson" w:date="2014-02-24T03:30:00Z">
        <w:r w:rsidR="00BE4CD8" w:rsidDel="00B44283">
          <w:delText xml:space="preserve">corked </w:delText>
        </w:r>
      </w:del>
      <w:ins w:id="19" w:author="Dana Robinson" w:date="2014-02-24T03:30:00Z">
        <w:r w:rsidR="00B44283">
          <w:t xml:space="preserve">flush control </w:t>
        </w:r>
      </w:ins>
      <w:r w:rsidR="00BE4CD8">
        <w:t xml:space="preserve">flag is </w:t>
      </w:r>
      <w:del w:id="20" w:author="Dana Robinson" w:date="2014-02-24T03:30:00Z">
        <w:r w:rsidR="00BE4CD8" w:rsidDel="00B44283">
          <w:delText xml:space="preserve">also </w:delText>
        </w:r>
      </w:del>
      <w:r w:rsidR="00BE4CD8">
        <w:t xml:space="preserve">a part of a large </w:t>
      </w:r>
      <w:proofErr w:type="spellStart"/>
      <w:r w:rsidR="00BE4CD8">
        <w:t>struct</w:t>
      </w:r>
      <w:proofErr w:type="spellEnd"/>
      <w:r w:rsidR="00BE4CD8">
        <w:t xml:space="preserve"> that is passed into the function, which is less convenient than a simple </w:t>
      </w:r>
      <w:del w:id="21" w:author="Dana Robinson" w:date="2014-02-24T03:30:00Z">
        <w:r w:rsidR="009416E0" w:rsidRPr="009416E0" w:rsidDel="00B44283">
          <w:rPr>
            <w:rFonts w:ascii="Consolas" w:hAnsi="Consolas" w:cs="Consolas"/>
          </w:rPr>
          <w:delText>H5Xcork()</w:delText>
        </w:r>
        <w:r w:rsidR="00BE4CD8" w:rsidDel="00B44283">
          <w:delText xml:space="preserve"> </w:delText>
        </w:r>
      </w:del>
      <w:ins w:id="22" w:author="Dana Robinson" w:date="2014-02-24T03:30:00Z">
        <w:r w:rsidR="00B44283">
          <w:t xml:space="preserve">dedicated </w:t>
        </w:r>
      </w:ins>
      <w:r w:rsidR="00BE4CD8">
        <w:t xml:space="preserve">function. </w:t>
      </w:r>
    </w:p>
    <w:p w14:paraId="1556910E" w14:textId="77777777" w:rsidR="008918C2" w:rsidRPr="00A32A2A" w:rsidRDefault="00641BF1" w:rsidP="00A32A2A">
      <w:r>
        <w:t xml:space="preserve">In some cases, users may </w:t>
      </w:r>
      <w:r w:rsidR="00194014">
        <w:t xml:space="preserve">also </w:t>
      </w:r>
      <w:r>
        <w:t>desire fine-grained control over when metadata</w:t>
      </w:r>
      <w:r w:rsidR="00194014">
        <w:t xml:space="preserve"> cache entries</w:t>
      </w:r>
      <w:r>
        <w:t xml:space="preserve"> for a</w:t>
      </w:r>
      <w:r w:rsidR="00194014">
        <w:t xml:space="preserve"> particular</w:t>
      </w:r>
      <w:r>
        <w:t xml:space="preserve"> object </w:t>
      </w:r>
      <w:r w:rsidR="00194014">
        <w:t>are</w:t>
      </w:r>
      <w:r>
        <w:t xml:space="preserve"> flushed from the cache.  In the case of the single-writer/multiple-readers (SWMR) access pattern, control over the flushing behavior would allow a client to defer writing out file metadata</w:t>
      </w:r>
      <w:r w:rsidR="004C3ECB">
        <w:t xml:space="preserve"> until, say, all chunks in a logical plane or volume had been filled with data.</w:t>
      </w:r>
      <w:r w:rsidR="00D26AFC">
        <w:t xml:space="preserve">  In effect, this allows for the control of when data appears in HDF5 storage since the primary data cannot be accessed until the metadata that refers to it has been flushed.</w:t>
      </w:r>
    </w:p>
    <w:p w14:paraId="35078447" w14:textId="77777777" w:rsidR="00973461" w:rsidRDefault="00CE26DD" w:rsidP="003730F0">
      <w:pPr>
        <w:pStyle w:val="Heading1"/>
      </w:pPr>
      <w:r>
        <w:lastRenderedPageBreak/>
        <w:t>Normal Cache Operation</w:t>
      </w:r>
    </w:p>
    <w:p w14:paraId="7C6A687D" w14:textId="77777777" w:rsidR="0049551A" w:rsidRDefault="0049551A" w:rsidP="0049551A">
      <w:pPr>
        <w:pStyle w:val="Heading2"/>
      </w:pPr>
      <w:r>
        <w:t>Metadata and Stored Objects</w:t>
      </w:r>
    </w:p>
    <w:p w14:paraId="1937754E" w14:textId="77777777" w:rsidR="0033785C" w:rsidRDefault="0049551A" w:rsidP="0049551A">
      <w:r>
        <w:t xml:space="preserve">In addition to the primary data stored by the user, an HDF5 file contains </w:t>
      </w:r>
      <w:r w:rsidRPr="00C0001C">
        <w:rPr>
          <w:i/>
        </w:rPr>
        <w:t>file metadata</w:t>
      </w:r>
      <w:r>
        <w:t xml:space="preserve"> that is used to organize, locate/index, and describe the contents of the file.  It serves many purposes, including chunk index structures, symbol tables representing groups and links, and object headers that describe the stored data (modification times, number of elements, etc.).  This file metadata is largely invisible to the user and should not be confused with </w:t>
      </w:r>
      <w:r w:rsidRPr="00C0001C">
        <w:rPr>
          <w:i/>
        </w:rPr>
        <w:t>user metadata</w:t>
      </w:r>
      <w:r>
        <w:t>, which is stored as attributes attached to HDF5 objects such as groups</w:t>
      </w:r>
      <w:r w:rsidR="0056404D">
        <w:t xml:space="preserve">, </w:t>
      </w:r>
      <w:r>
        <w:t>datasets</w:t>
      </w:r>
      <w:r w:rsidR="0056404D">
        <w:t xml:space="preserve">, and named </w:t>
      </w:r>
      <w:proofErr w:type="spellStart"/>
      <w:r w:rsidR="0056404D">
        <w:t>datatypes</w:t>
      </w:r>
      <w:proofErr w:type="spellEnd"/>
      <w:r>
        <w:t>.</w:t>
      </w:r>
    </w:p>
    <w:p w14:paraId="7F9BE868" w14:textId="77777777" w:rsidR="0049551A" w:rsidRDefault="0056404D" w:rsidP="0049551A">
      <w:r>
        <w:t xml:space="preserve">An </w:t>
      </w:r>
      <w:r w:rsidR="0033785C">
        <w:t>HDF5 object such as a dataset will normally be composed of multiple sub-parts that will exist as separate metadata cache entries.  For example, a chunked dataset with one unlimited dimension will be composed of an object header and an extendable array chunk index.  The chunk index will be itself composed of a header, index block, etc. which will exist as separate entries in the cache.</w:t>
      </w:r>
    </w:p>
    <w:p w14:paraId="1B2FCB07" w14:textId="77777777" w:rsidR="0049551A" w:rsidRPr="00F342ED" w:rsidRDefault="0049551A" w:rsidP="0049551A">
      <w:r>
        <w:t>The HDF5 file format document is available on the web</w:t>
      </w:r>
      <w:r>
        <w:rPr>
          <w:rStyle w:val="FootnoteReference"/>
        </w:rPr>
        <w:footnoteReference w:id="1"/>
      </w:r>
      <w:r w:rsidRPr="00C0001C">
        <w:rPr>
          <w:vertAlign w:val="superscript"/>
        </w:rPr>
        <w:t>,</w:t>
      </w:r>
      <w:r>
        <w:rPr>
          <w:rStyle w:val="FootnoteReference"/>
        </w:rPr>
        <w:footnoteReference w:id="2"/>
      </w:r>
      <w:r>
        <w:t xml:space="preserve"> and describes the metadata structures used in the file.  Although this is a very low-level document intended for developers, it does give a rough idea of what file metadata objects</w:t>
      </w:r>
      <w:r w:rsidR="0033785C">
        <w:t xml:space="preserve"> and cache entries</w:t>
      </w:r>
      <w:r>
        <w:t xml:space="preserve"> look like.</w:t>
      </w:r>
    </w:p>
    <w:p w14:paraId="138C9F17" w14:textId="77777777" w:rsidR="0049551A" w:rsidRDefault="0049551A" w:rsidP="0049551A">
      <w:pPr>
        <w:pStyle w:val="Heading2"/>
      </w:pPr>
      <w:r>
        <w:t>Normal Operations</w:t>
      </w:r>
    </w:p>
    <w:p w14:paraId="14BFFD24" w14:textId="77777777" w:rsidR="0049551A" w:rsidRDefault="0049551A" w:rsidP="0049551A">
      <w:r>
        <w:t xml:space="preserve">The metadata cache sits between the core object manipulation (logical) parts of the library and the I/O layer.  All </w:t>
      </w:r>
      <w:r w:rsidR="00E75F5A">
        <w:t>metadata</w:t>
      </w:r>
      <w:r>
        <w:t xml:space="preserve"> reads and writes occur via the cache.  The cache cannot be disabled; the logical library code never reads metadata directly from </w:t>
      </w:r>
      <w:r w:rsidR="0056404D">
        <w:t>storage</w:t>
      </w:r>
      <w:r>
        <w:t>.  The metadata cache is one of two key caches in the library, the other being the chunk cache which is independent and managed separately (though there are some associations under SWMR, via chunk proxies).</w:t>
      </w:r>
      <w:r w:rsidR="00193530">
        <w:rPr>
          <w:noProof/>
        </w:rPr>
        <w:pict w14:anchorId="500BB14A">
          <v:shapetype id="_x0000_t202" coordsize="21600,21600" o:spt="202" path="m0,0l0,21600,21600,21600,21600,0xe">
            <v:stroke joinstyle="miter"/>
            <v:path gradientshapeok="t" o:connecttype="rect"/>
          </v:shapetype>
          <v:shape id="Text Box 28" o:spid="_x0000_s1026" type="#_x0000_t202" style="position:absolute;left:0;text-align:left;margin-left:375.15pt;margin-top:201.3pt;width:120.8pt;height:42.95pt;z-index:251662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" stroked="f">
            <v:textbox style="mso-fit-shape-to-text:t" inset="0,0,0,0">
              <w:txbxContent>
                <w:p w14:paraId="421B5282" w14:textId="77777777" w:rsidR="00813D90" w:rsidRPr="001D35E3" w:rsidRDefault="00813D90" w:rsidP="0049551A">
                  <w:pPr>
                    <w:pStyle w:val="Caption"/>
                    <w:rPr>
                      <w:sz w:val="24"/>
                    </w:rPr>
                  </w:pPr>
                  <w:r>
                    <w:t>Figure 2</w:t>
                  </w:r>
                  <w:r>
                    <w:noBreakHyphen/>
                  </w:r>
                  <w:r w:rsidR="00193530">
                    <w:fldChar w:fldCharType="begin"/>
                  </w:r>
                  <w:r w:rsidR="00193530">
                    <w:instrText xml:space="preserve"> SEQ Figure \* ARABIC \s 1 </w:instrText>
                  </w:r>
                  <w:r w:rsidR="00193530">
                    <w:fldChar w:fldCharType="separate"/>
                  </w:r>
                  <w:r>
                    <w:rPr>
                      <w:noProof/>
                    </w:rPr>
                    <w:t>1</w:t>
                  </w:r>
                  <w:r w:rsidR="00193530">
                    <w:rPr>
                      <w:noProof/>
                    </w:rPr>
                    <w:fldChar w:fldCharType="end"/>
                  </w:r>
                  <w:r>
                    <w:t>: Position of the metadata cache in the HDF5 library.</w:t>
                  </w:r>
                </w:p>
              </w:txbxContent>
            </v:textbox>
            <w10:wrap type="square"/>
          </v:shape>
        </w:pict>
      </w:r>
      <w:r>
        <w:rPr>
          <w:noProof/>
        </w:rPr>
        <w:drawing>
          <wp:anchor distT="0" distB="0" distL="114300" distR="114300" simplePos="0" relativeHeight="251661824" behindDoc="0" locked="0" layoutInCell="1" allowOverlap="1" wp14:anchorId="6B9D4417" wp14:editId="0B4A1FE5">
            <wp:simplePos x="0" y="0"/>
            <wp:positionH relativeFrom="column">
              <wp:posOffset>4764405</wp:posOffset>
            </wp:positionH>
            <wp:positionV relativeFrom="paragraph">
              <wp:posOffset>3810</wp:posOffset>
            </wp:positionV>
            <wp:extent cx="1534397" cy="249555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4397" cy="2495550"/>
                    </a:xfrm>
                    <a:prstGeom prst="rect">
                      <a:avLst/>
                    </a:prstGeom>
                    <a:noFill/>
                  </pic:spPr>
                </pic:pic>
              </a:graphicData>
            </a:graphic>
          </wp:anchor>
        </w:drawing>
      </w:r>
    </w:p>
    <w:p w14:paraId="245F0201" w14:textId="77777777" w:rsidR="0049551A" w:rsidRDefault="0049551A" w:rsidP="0049551A">
      <w:r>
        <w:t xml:space="preserve">As an example, when a chunk index node is required by the library, a request for the node is sent to the cache, which either returns the node immediately if it is contained in the cache or reads it into the cache from </w:t>
      </w:r>
      <w:r w:rsidR="0056404D">
        <w:t xml:space="preserve">storage </w:t>
      </w:r>
      <w:r>
        <w:t xml:space="preserve">and then returns the node if it has not been previously cached.  Writing is handled similarly.  The metadata cache is aware of both the type of each metadata object and the higher-level object to which it belongs.  This is tracked via tags attached to each metadata object.  Cache </w:t>
      </w:r>
      <w:r w:rsidR="0033785C">
        <w:t xml:space="preserve">entries </w:t>
      </w:r>
      <w:r>
        <w:t>are evicted and, if dirty, flushed using a modified least recently used (LRU) algorithm.  It is important to understand that the HDF5 library and thus the cache are not asynchronous in any way</w:t>
      </w:r>
      <w:r w:rsidR="0056404D">
        <w:t xml:space="preserve"> so t</w:t>
      </w:r>
      <w:r>
        <w:t>he cache does not operate on a background thread.  Instead cache operations like flush passes are triggered by conditions such as the current free space in the cache on cache access.  These cache operations then run to completion before processing resumes.</w:t>
      </w:r>
    </w:p>
    <w:p w14:paraId="6BDCB57B" w14:textId="44FAD7EF" w:rsidR="0049551A" w:rsidRDefault="0049551A" w:rsidP="0049551A">
      <w:r>
        <w:lastRenderedPageBreak/>
        <w:t>Various metadata cache parameters can be adjusted via the public H5Pset_mdc_</w:t>
      </w:r>
      <w:proofErr w:type="gramStart"/>
      <w:r>
        <w:t>config(</w:t>
      </w:r>
      <w:proofErr w:type="gramEnd"/>
      <w:r>
        <w:t>) API call</w:t>
      </w:r>
      <w:r w:rsidR="0056404D">
        <w:rPr>
          <w:rStyle w:val="FootnoteReference"/>
        </w:rPr>
        <w:footnoteReference w:id="3"/>
      </w:r>
      <w:r>
        <w:t xml:space="preserve">.  This function takes an input H5AC_cache_config_t </w:t>
      </w:r>
      <w:proofErr w:type="spellStart"/>
      <w:r>
        <w:t>struct</w:t>
      </w:r>
      <w:proofErr w:type="spellEnd"/>
      <w:r>
        <w:t xml:space="preserve"> that contains many members.  Most of these parameters are relatively unimportant for SWMR aside from </w:t>
      </w:r>
      <w:r w:rsidR="0056404D">
        <w:t>flush/</w:t>
      </w:r>
      <w:r>
        <w:t xml:space="preserve">eviction control, discussed below in the </w:t>
      </w:r>
      <w:del w:id="23" w:author="Dana Robinson" w:date="2014-02-24T03:42:00Z">
        <w:r w:rsidDel="00700E70">
          <w:delText xml:space="preserve">corking </w:delText>
        </w:r>
      </w:del>
      <w:ins w:id="24" w:author="Dana Robinson" w:date="2014-02-24T03:42:00Z">
        <w:r w:rsidR="00700E70">
          <w:t xml:space="preserve">flush prevention </w:t>
        </w:r>
      </w:ins>
      <w:r>
        <w:t>section.</w:t>
      </w:r>
    </w:p>
    <w:p w14:paraId="0D2B16B7" w14:textId="60F2478E" w:rsidR="0049551A" w:rsidRDefault="0049551A" w:rsidP="0049551A">
      <w:pPr>
        <w:pStyle w:val="Heading2"/>
      </w:pPr>
      <w:del w:id="25" w:author="Dana Robinson" w:date="2014-02-24T03:26:00Z">
        <w:r w:rsidDel="000D6F96">
          <w:delText>Corking</w:delText>
        </w:r>
      </w:del>
      <w:ins w:id="26" w:author="Dana Robinson" w:date="2014-02-24T03:26:00Z">
        <w:r w:rsidR="000D6F96">
          <w:t>Flush Prevention</w:t>
        </w:r>
      </w:ins>
    </w:p>
    <w:p w14:paraId="491314AA" w14:textId="7CB5CE0A" w:rsidR="00981EBD" w:rsidRDefault="00EF6D4C" w:rsidP="0049551A">
      <w:ins w:id="27" w:author="Dana Robinson" w:date="2014-02-24T03:38:00Z">
        <w:r>
          <w:t xml:space="preserve">In the HDF5 library, the metadata </w:t>
        </w:r>
      </w:ins>
      <w:del w:id="28" w:author="Dana Robinson" w:date="2014-02-24T03:38:00Z">
        <w:r w:rsidR="0049551A" w:rsidDel="00EF6D4C">
          <w:delText xml:space="preserve">A </w:delText>
        </w:r>
      </w:del>
      <w:r w:rsidR="0049551A">
        <w:t xml:space="preserve">cache </w:t>
      </w:r>
      <w:r w:rsidR="008918C2">
        <w:t xml:space="preserve">or </w:t>
      </w:r>
      <w:r w:rsidR="00BC368C">
        <w:t>a particular HDF5 object</w:t>
      </w:r>
      <w:r w:rsidR="000372AA">
        <w:t xml:space="preserve"> </w:t>
      </w:r>
      <w:r w:rsidR="008918C2">
        <w:t>in the cache</w:t>
      </w:r>
      <w:r w:rsidR="00BC368C">
        <w:t xml:space="preserve"> (more correctly, the cache entries that are associated with an object)</w:t>
      </w:r>
      <w:r w:rsidR="008918C2">
        <w:t xml:space="preserve"> </w:t>
      </w:r>
      <w:del w:id="29" w:author="Dana Robinson" w:date="2014-02-24T03:37:00Z">
        <w:r w:rsidR="0049551A" w:rsidDel="00EF6D4C">
          <w:delText xml:space="preserve">is considered </w:delText>
        </w:r>
        <w:r w:rsidR="0049551A" w:rsidRPr="0049551A" w:rsidDel="00EF6D4C">
          <w:rPr>
            <w:i/>
          </w:rPr>
          <w:delText>corked</w:delText>
        </w:r>
      </w:del>
      <w:ins w:id="30" w:author="Dana Robinson" w:date="2014-02-24T03:37:00Z">
        <w:r>
          <w:t xml:space="preserve">can have </w:t>
        </w:r>
      </w:ins>
      <w:del w:id="31" w:author="Dana Robinson" w:date="2014-02-24T03:37:00Z">
        <w:r w:rsidR="0049551A" w:rsidDel="00EF6D4C">
          <w:delText xml:space="preserve"> when </w:delText>
        </w:r>
      </w:del>
      <w:r w:rsidR="008918C2">
        <w:t>flushes</w:t>
      </w:r>
      <w:r w:rsidR="00BC368C">
        <w:t xml:space="preserve"> to storage</w:t>
      </w:r>
      <w:r w:rsidR="0049551A">
        <w:t xml:space="preserve"> </w:t>
      </w:r>
      <w:ins w:id="32" w:author="Dana Robinson" w:date="2014-02-24T03:40:00Z">
        <w:r>
          <w:t>(</w:t>
        </w:r>
      </w:ins>
      <w:r w:rsidR="00BC368C">
        <w:t>via the usual eviction algorithm passes</w:t>
      </w:r>
      <w:ins w:id="33" w:author="Dana Robinson" w:date="2014-02-24T03:40:00Z">
        <w:r>
          <w:t>)</w:t>
        </w:r>
      </w:ins>
      <w:r w:rsidR="00BC368C">
        <w:t xml:space="preserve"> </w:t>
      </w:r>
      <w:del w:id="34" w:author="Dana Robinson" w:date="2014-02-24T03:38:00Z">
        <w:r w:rsidR="0049551A" w:rsidDel="00EF6D4C">
          <w:delText xml:space="preserve">are </w:delText>
        </w:r>
      </w:del>
      <w:ins w:id="35" w:author="Dana Robinson" w:date="2014-02-24T03:38:00Z">
        <w:r>
          <w:t>disabled</w:t>
        </w:r>
      </w:ins>
      <w:del w:id="36" w:author="Dana Robinson" w:date="2014-02-24T03:38:00Z">
        <w:r w:rsidR="0049551A" w:rsidDel="00EF6D4C">
          <w:delText>prevented from occurring</w:delText>
        </w:r>
      </w:del>
      <w:r w:rsidR="00BC368C">
        <w:t>.</w:t>
      </w:r>
      <w:r w:rsidR="0049551A">
        <w:t xml:space="preserve"> </w:t>
      </w:r>
      <w:r w:rsidR="008918C2">
        <w:t xml:space="preserve">Instead, the programmer must manually flush </w:t>
      </w:r>
      <w:r w:rsidR="0033785C">
        <w:t xml:space="preserve">entries </w:t>
      </w:r>
      <w:r w:rsidR="008918C2">
        <w:t xml:space="preserve">using the </w:t>
      </w:r>
      <w:ins w:id="37" w:author="Dana Robinson" w:date="2014-02-24T03:41:00Z">
        <w:r w:rsidRPr="00333672">
          <w:rPr>
            <w:rFonts w:ascii="Consolas" w:hAnsi="Consolas" w:cs="Consolas"/>
          </w:rPr>
          <w:t>H5F/</w:t>
        </w:r>
        <w:r>
          <w:rPr>
            <w:rFonts w:ascii="Consolas" w:hAnsi="Consolas" w:cs="Consolas"/>
          </w:rPr>
          <w:t>H5D/H5G/H5T/</w:t>
        </w:r>
        <w:proofErr w:type="gramStart"/>
        <w:r w:rsidRPr="00333672">
          <w:rPr>
            <w:rFonts w:ascii="Consolas" w:hAnsi="Consolas" w:cs="Consolas"/>
          </w:rPr>
          <w:t>H5Oflush(</w:t>
        </w:r>
        <w:proofErr w:type="gramEnd"/>
        <w:r w:rsidRPr="00333672">
          <w:rPr>
            <w:rFonts w:ascii="Consolas" w:hAnsi="Consolas" w:cs="Consolas"/>
          </w:rPr>
          <w:t>)</w:t>
        </w:r>
        <w:r>
          <w:t xml:space="preserve"> </w:t>
        </w:r>
      </w:ins>
      <w:del w:id="38" w:author="Dana Robinson" w:date="2014-02-24T03:41:00Z">
        <w:r w:rsidR="008918C2" w:rsidRPr="008918C2" w:rsidDel="00EF6D4C">
          <w:rPr>
            <w:rFonts w:ascii="Consolas" w:hAnsi="Consolas" w:cs="Consolas"/>
          </w:rPr>
          <w:delText>H5Fflush()</w:delText>
        </w:r>
        <w:r w:rsidR="008918C2" w:rsidDel="00EF6D4C">
          <w:delText xml:space="preserve"> or </w:delText>
        </w:r>
        <w:r w:rsidR="008918C2" w:rsidRPr="008918C2" w:rsidDel="00EF6D4C">
          <w:rPr>
            <w:rFonts w:ascii="Consolas" w:hAnsi="Consolas" w:cs="Consolas"/>
          </w:rPr>
          <w:delText>H5Oflush()</w:delText>
        </w:r>
        <w:r w:rsidR="008918C2" w:rsidDel="00EF6D4C">
          <w:delText xml:space="preserve"> </w:delText>
        </w:r>
      </w:del>
      <w:r w:rsidR="008918C2">
        <w:t xml:space="preserve">calls.  </w:t>
      </w:r>
      <w:r w:rsidR="00BC368C">
        <w:t>In the current HDF5 1.8.x and future 1.10.x releases, t</w:t>
      </w:r>
      <w:r w:rsidR="008918C2">
        <w:t xml:space="preserve">he metadata cache can </w:t>
      </w:r>
      <w:del w:id="39" w:author="Dana Robinson" w:date="2014-02-24T03:42:00Z">
        <w:r w:rsidR="008918C2" w:rsidDel="00700E70">
          <w:delText>be corked</w:delText>
        </w:r>
      </w:del>
      <w:ins w:id="40" w:author="Dana Robinson" w:date="2014-02-24T03:42:00Z">
        <w:r w:rsidR="00700E70">
          <w:t>have global flushes disabled</w:t>
        </w:r>
      </w:ins>
      <w:r w:rsidR="008918C2">
        <w:t xml:space="preserve"> by calling </w:t>
      </w:r>
      <w:r w:rsidR="008918C2" w:rsidRPr="008918C2">
        <w:rPr>
          <w:rFonts w:ascii="Consolas" w:hAnsi="Consolas" w:cs="Consolas"/>
        </w:rPr>
        <w:t>H5</w:t>
      </w:r>
      <w:ins w:id="41" w:author="Dana Robinson" w:date="2014-02-24T03:41:00Z">
        <w:r>
          <w:rPr>
            <w:rFonts w:ascii="Consolas" w:hAnsi="Consolas" w:cs="Consolas"/>
          </w:rPr>
          <w:t>F/H5</w:t>
        </w:r>
      </w:ins>
      <w:r w:rsidR="008918C2" w:rsidRPr="008918C2">
        <w:rPr>
          <w:rFonts w:ascii="Consolas" w:hAnsi="Consolas" w:cs="Consolas"/>
        </w:rPr>
        <w:t>Pset_mdc_</w:t>
      </w:r>
      <w:proofErr w:type="gramStart"/>
      <w:r w:rsidR="008918C2" w:rsidRPr="008918C2">
        <w:rPr>
          <w:rFonts w:ascii="Consolas" w:hAnsi="Consolas" w:cs="Consolas"/>
        </w:rPr>
        <w:t>config(</w:t>
      </w:r>
      <w:proofErr w:type="gramEnd"/>
      <w:r w:rsidR="008918C2" w:rsidRPr="008918C2">
        <w:rPr>
          <w:rFonts w:ascii="Consolas" w:hAnsi="Consolas" w:cs="Consolas"/>
        </w:rPr>
        <w:t>)</w:t>
      </w:r>
      <w:r w:rsidR="008918C2">
        <w:t xml:space="preserve"> on the file access property list with the appropriate flags set</w:t>
      </w:r>
      <w:r w:rsidR="00981EBD">
        <w:t>.</w:t>
      </w:r>
      <w:r w:rsidR="00EE5C98">
        <w:t xml:space="preserve">  In the future 1.0.x release, as noted in this document, additional functionality that </w:t>
      </w:r>
      <w:ins w:id="42" w:author="Dana Robinson" w:date="2014-02-24T03:41:00Z">
        <w:r>
          <w:t xml:space="preserve">will </w:t>
        </w:r>
      </w:ins>
      <w:r w:rsidR="00EE5C98">
        <w:t>allow</w:t>
      </w:r>
      <w:del w:id="43" w:author="Dana Robinson" w:date="2014-02-24T03:41:00Z">
        <w:r w:rsidR="00EE5C98" w:rsidDel="00EF6D4C">
          <w:delText>s</w:delText>
        </w:r>
      </w:del>
      <w:r w:rsidR="00EE5C98">
        <w:t xml:space="preserve"> fine-grained control of cache and object </w:t>
      </w:r>
      <w:del w:id="44" w:author="Dana Robinson" w:date="2014-02-24T03:41:00Z">
        <w:r w:rsidR="00EE5C98" w:rsidDel="00EF6D4C">
          <w:delText xml:space="preserve">corking </w:delText>
        </w:r>
      </w:del>
      <w:ins w:id="45" w:author="Dana Robinson" w:date="2014-02-24T03:41:00Z">
        <w:r>
          <w:t xml:space="preserve">flushes </w:t>
        </w:r>
      </w:ins>
      <w:r w:rsidR="00EE5C98">
        <w:t>will be introduced.</w:t>
      </w:r>
    </w:p>
    <w:p w14:paraId="7C0CA1B5" w14:textId="65AE4520" w:rsidR="00BC368C" w:rsidRDefault="00BC368C" w:rsidP="0049551A">
      <w:r>
        <w:t xml:space="preserve">Note that in our implementation of cache </w:t>
      </w:r>
      <w:del w:id="46" w:author="Dana Robinson" w:date="2014-02-24T03:41:00Z">
        <w:r w:rsidDel="00EF6D4C">
          <w:delText>corking</w:delText>
        </w:r>
      </w:del>
      <w:ins w:id="47" w:author="Dana Robinson" w:date="2014-02-24T03:41:00Z">
        <w:r w:rsidR="00EF6D4C">
          <w:t>flush control</w:t>
        </w:r>
      </w:ins>
      <w:r>
        <w:t xml:space="preserve">, only flushes of newly created or dirty metadata </w:t>
      </w:r>
      <w:r w:rsidR="00EE5C98">
        <w:t xml:space="preserve">are prevented </w:t>
      </w:r>
      <w:del w:id="48" w:author="Dana Robinson" w:date="2014-02-24T03:43:00Z">
        <w:r w:rsidR="00EE5C98" w:rsidDel="00700E70">
          <w:delText xml:space="preserve">by corking </w:delText>
        </w:r>
      </w:del>
      <w:r w:rsidR="00EE5C98">
        <w:t>since this results in potentially expensive I/O operations, which we assume the user would like to control</w:t>
      </w:r>
      <w:r>
        <w:t xml:space="preserve">.  Evictions </w:t>
      </w:r>
      <w:r w:rsidR="00EE5C98">
        <w:t>of clean metadata are still allowed since they do not result in I/O operations and reduce memory overhead</w:t>
      </w:r>
      <w:r w:rsidR="00EE5C98">
        <w:rPr>
          <w:rStyle w:val="FootnoteReference"/>
        </w:rPr>
        <w:footnoteReference w:id="4"/>
      </w:r>
      <w:r w:rsidR="00EE5C98">
        <w:t>.</w:t>
      </w:r>
    </w:p>
    <w:p w14:paraId="0BA4A8CC" w14:textId="77777777" w:rsidR="00B56CA3" w:rsidRDefault="00B56CA3" w:rsidP="00B56CA3">
      <w:pPr>
        <w:pStyle w:val="Heading1"/>
      </w:pPr>
      <w:r>
        <w:t>New Function</w:t>
      </w:r>
      <w:r w:rsidR="004E09AA">
        <w:t>s</w:t>
      </w:r>
    </w:p>
    <w:p w14:paraId="46EC6051" w14:textId="70072BC3" w:rsidR="00DE6250" w:rsidRDefault="00DE6250" w:rsidP="004E66EB">
      <w:r>
        <w:t xml:space="preserve">Several new functions </w:t>
      </w:r>
      <w:r w:rsidR="00F52643">
        <w:t>will be</w:t>
      </w:r>
      <w:r>
        <w:t xml:space="preserve"> introduced to allow more fine-grained control over </w:t>
      </w:r>
      <w:r w:rsidR="00F52643">
        <w:t xml:space="preserve">metadata </w:t>
      </w:r>
      <w:r>
        <w:t xml:space="preserve">cache </w:t>
      </w:r>
      <w:del w:id="49" w:author="Dana Robinson" w:date="2014-02-23T20:54:00Z">
        <w:r w:rsidDel="00FB00FC">
          <w:delText>corking</w:delText>
        </w:r>
      </w:del>
      <w:ins w:id="50" w:author="Dana Robinson" w:date="2014-02-23T20:54:00Z">
        <w:r w:rsidR="00FB00FC">
          <w:t>flush</w:t>
        </w:r>
        <w:r w:rsidR="00160780">
          <w:t>es</w:t>
        </w:r>
      </w:ins>
      <w:r>
        <w:t xml:space="preserve">.  They are introduced here with discussions of detailed semantics </w:t>
      </w:r>
      <w:r w:rsidR="003E0CBE">
        <w:t xml:space="preserve">following </w:t>
      </w:r>
      <w:r>
        <w:t xml:space="preserve">later in this </w:t>
      </w:r>
      <w:r w:rsidR="00F52643">
        <w:t>section</w:t>
      </w:r>
      <w:r>
        <w:t>.</w:t>
      </w:r>
    </w:p>
    <w:p w14:paraId="7537E4D4" w14:textId="37671135" w:rsidR="00DE6250" w:rsidRDefault="00DE6250" w:rsidP="004E66EB">
      <w:pPr>
        <w:rPr>
          <w:rFonts w:cs="Consolas"/>
        </w:rPr>
      </w:pPr>
      <w:r>
        <w:t xml:space="preserve">The first set of functions </w:t>
      </w:r>
      <w:del w:id="51" w:author="Dana Robinson" w:date="2014-02-23T20:48:00Z">
        <w:r w:rsidDel="00FB00FC">
          <w:rPr>
            <w:rFonts w:cs="Consolas"/>
          </w:rPr>
          <w:delText>allows corking and uncorking</w:delText>
        </w:r>
      </w:del>
      <w:ins w:id="52" w:author="Dana Robinson" w:date="2014-02-23T20:50:00Z">
        <w:r w:rsidR="00FB00FC">
          <w:rPr>
            <w:rFonts w:cs="Consolas"/>
          </w:rPr>
          <w:t>controls</w:t>
        </w:r>
      </w:ins>
      <w:ins w:id="53" w:author="Dana Robinson" w:date="2014-02-23T20:48:00Z">
        <w:r w:rsidR="00FB00FC">
          <w:rPr>
            <w:rFonts w:cs="Consolas"/>
          </w:rPr>
          <w:t xml:space="preserve"> flush</w:t>
        </w:r>
        <w:r w:rsidR="00160780">
          <w:rPr>
            <w:rFonts w:cs="Consolas"/>
          </w:rPr>
          <w:t>es</w:t>
        </w:r>
      </w:ins>
      <w:r>
        <w:rPr>
          <w:rFonts w:cs="Consolas"/>
        </w:rPr>
        <w:t xml:space="preserve"> of </w:t>
      </w:r>
      <w:r w:rsidR="003E0CBE">
        <w:rPr>
          <w:rFonts w:cs="Consolas"/>
        </w:rPr>
        <w:t>the cache entries for</w:t>
      </w:r>
      <w:del w:id="54" w:author="Dana Robinson" w:date="2014-02-23T20:55:00Z">
        <w:r w:rsidR="003E0CBE" w:rsidDel="00FB00FC">
          <w:rPr>
            <w:rFonts w:cs="Consolas"/>
          </w:rPr>
          <w:delText xml:space="preserve"> </w:delText>
        </w:r>
      </w:del>
      <w:del w:id="55" w:author="Dana Robinson" w:date="2014-02-23T20:54:00Z">
        <w:r w:rsidR="003E0CBE" w:rsidDel="00FB00FC">
          <w:rPr>
            <w:rFonts w:cs="Consolas"/>
          </w:rPr>
          <w:delText>an</w:delText>
        </w:r>
      </w:del>
      <w:r w:rsidR="003E0CBE">
        <w:rPr>
          <w:rFonts w:cs="Consolas"/>
        </w:rPr>
        <w:t xml:space="preserve"> </w:t>
      </w:r>
      <w:r>
        <w:rPr>
          <w:rFonts w:cs="Consolas"/>
        </w:rPr>
        <w:t>individual objects</w:t>
      </w:r>
      <w:del w:id="56" w:author="Dana Robinson" w:date="2014-02-23T20:51:00Z">
        <w:r w:rsidDel="00FB00FC">
          <w:rPr>
            <w:rFonts w:cs="Consolas"/>
          </w:rPr>
          <w:delText xml:space="preserve"> as well as checking to see if a particular object has been corked</w:delText>
        </w:r>
      </w:del>
      <w:r>
        <w:rPr>
          <w:rFonts w:cs="Consolas"/>
        </w:rPr>
        <w:t>.</w:t>
      </w:r>
    </w:p>
    <w:p w14:paraId="7C529E4F" w14:textId="77777777" w:rsidR="005C335C" w:rsidRDefault="005C335C"/>
    <w:p w14:paraId="0890424D" w14:textId="1E8D0FEF" w:rsidR="006F7DB3" w:rsidRPr="00283D26" w:rsidRDefault="006F7DB3" w:rsidP="00283D26">
      <w:pPr>
        <w:ind w:left="1440"/>
        <w:rPr>
          <w:rFonts w:ascii="Consolas" w:hAnsi="Consolas" w:cs="Consolas"/>
        </w:rPr>
      </w:pPr>
      <w:proofErr w:type="spellStart"/>
      <w:proofErr w:type="gramStart"/>
      <w:r w:rsidRPr="00283D26">
        <w:rPr>
          <w:rFonts w:ascii="Consolas" w:hAnsi="Consolas" w:cs="Consolas"/>
          <w:i/>
        </w:rPr>
        <w:t>herr</w:t>
      </w:r>
      <w:proofErr w:type="gramEnd"/>
      <w:r w:rsidRPr="00283D26">
        <w:rPr>
          <w:rFonts w:ascii="Consolas" w:hAnsi="Consolas" w:cs="Consolas"/>
          <w:i/>
        </w:rPr>
        <w:t>_t</w:t>
      </w:r>
      <w:proofErr w:type="spellEnd"/>
      <w:r w:rsidRPr="00283D26">
        <w:rPr>
          <w:rFonts w:ascii="Consolas" w:hAnsi="Consolas" w:cs="Consolas"/>
        </w:rPr>
        <w:tab/>
        <w:t>H5O</w:t>
      </w:r>
      <w:ins w:id="57" w:author="Dana Robinson" w:date="2014-02-23T20:47:00Z">
        <w:r w:rsidR="00FB00FC">
          <w:rPr>
            <w:rFonts w:ascii="Consolas" w:hAnsi="Consolas" w:cs="Consolas"/>
          </w:rPr>
          <w:t>disable_mdc_flush</w:t>
        </w:r>
      </w:ins>
      <w:ins w:id="58" w:author="Dana Robinson" w:date="2014-02-23T22:14:00Z">
        <w:r w:rsidR="00D413CF">
          <w:rPr>
            <w:rFonts w:ascii="Consolas" w:hAnsi="Consolas" w:cs="Consolas"/>
          </w:rPr>
          <w:t>es</w:t>
        </w:r>
      </w:ins>
      <w:del w:id="59" w:author="Dana Robinson" w:date="2014-02-23T20:47:00Z">
        <w:r w:rsidRPr="00283D26" w:rsidDel="00FB00FC">
          <w:rPr>
            <w:rFonts w:ascii="Consolas" w:hAnsi="Consolas" w:cs="Consolas"/>
          </w:rPr>
          <w:delText>cork</w:delText>
        </w:r>
      </w:del>
      <w:r w:rsidRPr="00283D26">
        <w:rPr>
          <w:rFonts w:ascii="Consolas" w:hAnsi="Consolas" w:cs="Consolas"/>
        </w:rPr>
        <w:t>(</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sidRPr="00283D26">
        <w:rPr>
          <w:rFonts w:ascii="Consolas" w:hAnsi="Consolas" w:cs="Consolas"/>
        </w:rPr>
        <w:t>object_id</w:t>
      </w:r>
      <w:proofErr w:type="spellEnd"/>
      <w:r w:rsidRPr="00283D26">
        <w:rPr>
          <w:rFonts w:ascii="Consolas" w:hAnsi="Consolas" w:cs="Consolas"/>
        </w:rPr>
        <w:t>)</w:t>
      </w:r>
    </w:p>
    <w:p w14:paraId="214C325B" w14:textId="24A91187" w:rsidR="006F7DB3" w:rsidRDefault="006F7DB3" w:rsidP="00283D26">
      <w:pPr>
        <w:ind w:left="1440"/>
        <w:rPr>
          <w:rFonts w:ascii="Consolas" w:hAnsi="Consolas" w:cs="Consolas"/>
        </w:rPr>
      </w:pPr>
      <w:proofErr w:type="spellStart"/>
      <w:proofErr w:type="gramStart"/>
      <w:r w:rsidRPr="00283D26">
        <w:rPr>
          <w:rFonts w:ascii="Consolas" w:hAnsi="Consolas" w:cs="Consolas"/>
          <w:i/>
        </w:rPr>
        <w:t>herr</w:t>
      </w:r>
      <w:proofErr w:type="gramEnd"/>
      <w:r w:rsidRPr="00283D26">
        <w:rPr>
          <w:rFonts w:ascii="Consolas" w:hAnsi="Consolas" w:cs="Consolas"/>
          <w:i/>
        </w:rPr>
        <w:t>_t</w:t>
      </w:r>
      <w:proofErr w:type="spellEnd"/>
      <w:r w:rsidRPr="00283D26">
        <w:rPr>
          <w:rFonts w:ascii="Consolas" w:hAnsi="Consolas" w:cs="Consolas"/>
        </w:rPr>
        <w:tab/>
        <w:t>H5O</w:t>
      </w:r>
      <w:ins w:id="60" w:author="Dana Robinson" w:date="2014-02-23T20:48:00Z">
        <w:r w:rsidR="00FB00FC">
          <w:rPr>
            <w:rFonts w:ascii="Consolas" w:hAnsi="Consolas" w:cs="Consolas"/>
          </w:rPr>
          <w:t>enable_mdc_flush</w:t>
        </w:r>
      </w:ins>
      <w:ins w:id="61" w:author="Dana Robinson" w:date="2014-02-23T22:14:00Z">
        <w:r w:rsidR="00D413CF">
          <w:rPr>
            <w:rFonts w:ascii="Consolas" w:hAnsi="Consolas" w:cs="Consolas"/>
          </w:rPr>
          <w:t>es</w:t>
        </w:r>
      </w:ins>
      <w:del w:id="62" w:author="Dana Robinson" w:date="2014-02-23T20:48:00Z">
        <w:r w:rsidRPr="00283D26" w:rsidDel="00FB00FC">
          <w:rPr>
            <w:rFonts w:ascii="Consolas" w:hAnsi="Consolas" w:cs="Consolas"/>
          </w:rPr>
          <w:delText>unco</w:delText>
        </w:r>
      </w:del>
      <w:del w:id="63" w:author="Dana Robinson" w:date="2014-02-23T20:47:00Z">
        <w:r w:rsidRPr="00283D26" w:rsidDel="00FB00FC">
          <w:rPr>
            <w:rFonts w:ascii="Consolas" w:hAnsi="Consolas" w:cs="Consolas"/>
          </w:rPr>
          <w:delText>rk</w:delText>
        </w:r>
      </w:del>
      <w:r w:rsidRPr="00283D26">
        <w:rPr>
          <w:rFonts w:ascii="Consolas" w:hAnsi="Consolas" w:cs="Consolas"/>
        </w:rPr>
        <w:t>(</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sidRPr="00283D26">
        <w:rPr>
          <w:rFonts w:ascii="Consolas" w:hAnsi="Consolas" w:cs="Consolas"/>
        </w:rPr>
        <w:t>object_id</w:t>
      </w:r>
      <w:proofErr w:type="spellEnd"/>
      <w:r w:rsidRPr="00283D26">
        <w:rPr>
          <w:rFonts w:ascii="Consolas" w:hAnsi="Consolas" w:cs="Consolas"/>
        </w:rPr>
        <w:t>)</w:t>
      </w:r>
    </w:p>
    <w:p w14:paraId="0334913F" w14:textId="24CA5711" w:rsidR="002A08F3" w:rsidRDefault="0029032C" w:rsidP="002A08F3">
      <w:pPr>
        <w:ind w:left="1440"/>
        <w:rPr>
          <w:rFonts w:ascii="Consolas" w:hAnsi="Consolas" w:cs="Consolas"/>
        </w:rPr>
      </w:pPr>
      <w:proofErr w:type="spellStart"/>
      <w:proofErr w:type="gramStart"/>
      <w:r>
        <w:rPr>
          <w:rFonts w:ascii="Consolas" w:hAnsi="Consolas" w:cs="Consolas"/>
          <w:i/>
        </w:rPr>
        <w:t>h</w:t>
      </w:r>
      <w:r w:rsidR="002A08F3">
        <w:rPr>
          <w:rFonts w:ascii="Consolas" w:hAnsi="Consolas" w:cs="Consolas"/>
          <w:i/>
        </w:rPr>
        <w:t>err</w:t>
      </w:r>
      <w:proofErr w:type="gramEnd"/>
      <w:r w:rsidR="00FB37FF" w:rsidRPr="00283D26">
        <w:rPr>
          <w:rFonts w:ascii="Consolas" w:hAnsi="Consolas" w:cs="Consolas"/>
          <w:i/>
        </w:rPr>
        <w:t>_t</w:t>
      </w:r>
      <w:proofErr w:type="spellEnd"/>
      <w:r w:rsidR="00FB37FF" w:rsidRPr="00283D26">
        <w:rPr>
          <w:rFonts w:ascii="Consolas" w:hAnsi="Consolas" w:cs="Consolas"/>
        </w:rPr>
        <w:tab/>
        <w:t>H5O</w:t>
      </w:r>
      <w:ins w:id="64" w:author="Dana Robinson" w:date="2014-02-23T22:14:00Z">
        <w:r w:rsidR="00D413CF">
          <w:rPr>
            <w:rFonts w:ascii="Consolas" w:hAnsi="Consolas" w:cs="Consolas"/>
          </w:rPr>
          <w:t>are</w:t>
        </w:r>
      </w:ins>
      <w:del w:id="65" w:author="Dana Robinson" w:date="2014-02-23T22:14:00Z">
        <w:r w:rsidR="00FB37FF" w:rsidDel="00D413CF">
          <w:rPr>
            <w:rFonts w:ascii="Consolas" w:hAnsi="Consolas" w:cs="Consolas"/>
          </w:rPr>
          <w:delText>is</w:delText>
        </w:r>
      </w:del>
      <w:r w:rsidR="00FB37FF">
        <w:rPr>
          <w:rFonts w:ascii="Consolas" w:hAnsi="Consolas" w:cs="Consolas"/>
        </w:rPr>
        <w:t>_</w:t>
      </w:r>
      <w:ins w:id="66" w:author="Dana Robinson" w:date="2014-02-23T20:48:00Z">
        <w:r w:rsidR="004554FA">
          <w:rPr>
            <w:rFonts w:ascii="Consolas" w:hAnsi="Consolas" w:cs="Consolas"/>
          </w:rPr>
          <w:t>mdc_flush</w:t>
        </w:r>
      </w:ins>
      <w:ins w:id="67" w:author="Dana Robinson" w:date="2014-02-23T22:14:00Z">
        <w:r w:rsidR="00D413CF">
          <w:rPr>
            <w:rFonts w:ascii="Consolas" w:hAnsi="Consolas" w:cs="Consolas"/>
          </w:rPr>
          <w:t>es</w:t>
        </w:r>
      </w:ins>
      <w:ins w:id="68" w:author="Dana Robinson" w:date="2014-02-23T20:48:00Z">
        <w:r w:rsidR="004554FA">
          <w:rPr>
            <w:rFonts w:ascii="Consolas" w:hAnsi="Consolas" w:cs="Consolas"/>
          </w:rPr>
          <w:t>_dis</w:t>
        </w:r>
        <w:r w:rsidR="00FB00FC">
          <w:rPr>
            <w:rFonts w:ascii="Consolas" w:hAnsi="Consolas" w:cs="Consolas"/>
          </w:rPr>
          <w:t>abled</w:t>
        </w:r>
      </w:ins>
      <w:del w:id="69" w:author="Dana Robinson" w:date="2014-02-23T20:48:00Z">
        <w:r w:rsidR="00FB37FF" w:rsidDel="00FB00FC">
          <w:rPr>
            <w:rFonts w:ascii="Consolas" w:hAnsi="Consolas" w:cs="Consolas"/>
          </w:rPr>
          <w:delText>corked</w:delText>
        </w:r>
      </w:del>
      <w:r w:rsidR="00FB37FF" w:rsidRPr="00283D26">
        <w:rPr>
          <w:rFonts w:ascii="Consolas" w:hAnsi="Consolas" w:cs="Consolas"/>
        </w:rPr>
        <w:t>(</w:t>
      </w:r>
      <w:proofErr w:type="spellStart"/>
      <w:r w:rsidR="00FB37FF" w:rsidRPr="00283D26">
        <w:rPr>
          <w:rFonts w:ascii="Consolas" w:hAnsi="Consolas" w:cs="Consolas"/>
          <w:i/>
        </w:rPr>
        <w:t>hid_t</w:t>
      </w:r>
      <w:proofErr w:type="spellEnd"/>
      <w:r w:rsidR="00FB37FF" w:rsidRPr="00283D26">
        <w:rPr>
          <w:rFonts w:ascii="Consolas" w:hAnsi="Consolas" w:cs="Consolas"/>
        </w:rPr>
        <w:t xml:space="preserve"> </w:t>
      </w:r>
      <w:proofErr w:type="spellStart"/>
      <w:r w:rsidR="00FB37FF" w:rsidRPr="00283D26">
        <w:rPr>
          <w:rFonts w:ascii="Consolas" w:hAnsi="Consolas" w:cs="Consolas"/>
        </w:rPr>
        <w:t>object_id</w:t>
      </w:r>
      <w:proofErr w:type="spellEnd"/>
      <w:r w:rsidR="002A08F3">
        <w:rPr>
          <w:rFonts w:ascii="Consolas" w:hAnsi="Consolas" w:cs="Consolas"/>
        </w:rPr>
        <w:t>,</w:t>
      </w:r>
    </w:p>
    <w:p w14:paraId="12B4DC9B" w14:textId="017ADF14" w:rsidR="003D26B4" w:rsidRDefault="002A08F3">
      <w:pPr>
        <w:ind w:left="2880" w:firstLine="720"/>
        <w:rPr>
          <w:rFonts w:ascii="Consolas" w:hAnsi="Consolas" w:cs="Consolas"/>
        </w:rPr>
      </w:pPr>
      <w:r>
        <w:rPr>
          <w:rFonts w:ascii="Consolas" w:hAnsi="Consolas" w:cs="Consolas"/>
        </w:rPr>
        <w:t xml:space="preserve">/*OUT*/ </w:t>
      </w:r>
      <w:proofErr w:type="spellStart"/>
      <w:r>
        <w:rPr>
          <w:rFonts w:ascii="Consolas" w:hAnsi="Consolas" w:cs="Consolas"/>
        </w:rPr>
        <w:t>hbool_t</w:t>
      </w:r>
      <w:proofErr w:type="spellEnd"/>
      <w:r>
        <w:rPr>
          <w:rFonts w:ascii="Consolas" w:hAnsi="Consolas" w:cs="Consolas"/>
        </w:rPr>
        <w:t xml:space="preserve"> *</w:t>
      </w:r>
      <w:proofErr w:type="spellStart"/>
      <w:ins w:id="70" w:author="Dana Robinson" w:date="2014-02-23T22:14:00Z">
        <w:r w:rsidR="00D413CF">
          <w:rPr>
            <w:rFonts w:ascii="Consolas" w:hAnsi="Consolas" w:cs="Consolas"/>
          </w:rPr>
          <w:t>are</w:t>
        </w:r>
      </w:ins>
      <w:del w:id="71" w:author="Dana Robinson" w:date="2014-02-23T22:14:00Z">
        <w:r w:rsidDel="00D413CF">
          <w:rPr>
            <w:rFonts w:ascii="Consolas" w:hAnsi="Consolas" w:cs="Consolas"/>
          </w:rPr>
          <w:delText>is</w:delText>
        </w:r>
      </w:del>
      <w:r>
        <w:rPr>
          <w:rFonts w:ascii="Consolas" w:hAnsi="Consolas" w:cs="Consolas"/>
        </w:rPr>
        <w:t>_</w:t>
      </w:r>
      <w:ins w:id="72" w:author="Dana Robinson" w:date="2014-02-23T20:53:00Z">
        <w:r w:rsidR="004554FA">
          <w:rPr>
            <w:rFonts w:ascii="Consolas" w:hAnsi="Consolas" w:cs="Consolas"/>
          </w:rPr>
          <w:t>dis</w:t>
        </w:r>
        <w:r w:rsidR="00FB00FC">
          <w:rPr>
            <w:rFonts w:ascii="Consolas" w:hAnsi="Consolas" w:cs="Consolas"/>
          </w:rPr>
          <w:t>abled</w:t>
        </w:r>
      </w:ins>
      <w:proofErr w:type="spellEnd"/>
      <w:del w:id="73" w:author="Dana Robinson" w:date="2014-02-23T20:53:00Z">
        <w:r w:rsidDel="00FB00FC">
          <w:rPr>
            <w:rFonts w:ascii="Consolas" w:hAnsi="Consolas" w:cs="Consolas"/>
          </w:rPr>
          <w:delText>corked</w:delText>
        </w:r>
      </w:del>
      <w:r w:rsidRPr="00283D26">
        <w:rPr>
          <w:rFonts w:ascii="Consolas" w:hAnsi="Consolas" w:cs="Consolas"/>
        </w:rPr>
        <w:t>)</w:t>
      </w:r>
    </w:p>
    <w:p w14:paraId="3F7FDB10" w14:textId="77777777" w:rsidR="00DE6250" w:rsidRDefault="00DE6250" w:rsidP="00D51271"/>
    <w:p w14:paraId="2703BA7F" w14:textId="77777777" w:rsidR="00DE6250" w:rsidRDefault="00DE6250" w:rsidP="00D51271">
      <w:proofErr w:type="gramStart"/>
      <w:r>
        <w:t>where</w:t>
      </w:r>
      <w:proofErr w:type="gramEnd"/>
      <w:r>
        <w:t xml:space="preserve"> </w:t>
      </w:r>
      <w:proofErr w:type="spellStart"/>
      <w:r w:rsidRPr="00283D26">
        <w:rPr>
          <w:rFonts w:ascii="Consolas" w:hAnsi="Consolas" w:cs="Consolas"/>
        </w:rPr>
        <w:t>object_id</w:t>
      </w:r>
      <w:proofErr w:type="spellEnd"/>
      <w:r>
        <w:t xml:space="preserve"> is </w:t>
      </w:r>
      <w:r w:rsidR="00194014">
        <w:t xml:space="preserve">an </w:t>
      </w:r>
      <w:r>
        <w:t xml:space="preserve">object identifier as </w:t>
      </w:r>
      <w:r w:rsidR="006E1609">
        <w:t>described</w:t>
      </w:r>
      <w:r>
        <w:t xml:space="preserve"> </w:t>
      </w:r>
      <w:r w:rsidR="006E1609">
        <w:t>in section 3.1</w:t>
      </w:r>
      <w:r>
        <w:t>.</w:t>
      </w:r>
    </w:p>
    <w:p w14:paraId="55167121" w14:textId="77777777" w:rsidR="00DE6250" w:rsidRDefault="00DE6250" w:rsidP="00D51271"/>
    <w:p w14:paraId="58FED468" w14:textId="00576235" w:rsidR="00DE6250" w:rsidRDefault="00DE6250" w:rsidP="00D51271">
      <w:r>
        <w:t xml:space="preserve">The second set of functions </w:t>
      </w:r>
      <w:del w:id="74" w:author="Dana Robinson" w:date="2014-02-23T20:51:00Z">
        <w:r w:rsidDel="00FB00FC">
          <w:delText>are used to cork or uncork</w:delText>
        </w:r>
      </w:del>
      <w:ins w:id="75" w:author="Dana Robinson" w:date="2014-02-23T20:51:00Z">
        <w:r w:rsidR="00160780">
          <w:t>controls flushes</w:t>
        </w:r>
        <w:r w:rsidR="00FB00FC">
          <w:t xml:space="preserve"> of</w:t>
        </w:r>
      </w:ins>
      <w:r>
        <w:t xml:space="preserve"> the </w:t>
      </w:r>
      <w:del w:id="76" w:author="Dana Robinson" w:date="2014-02-23T23:23:00Z">
        <w:r w:rsidDel="00160780">
          <w:delText xml:space="preserve">metadata </w:delText>
        </w:r>
      </w:del>
      <w:r>
        <w:t xml:space="preserve">cache </w:t>
      </w:r>
      <w:ins w:id="77" w:author="Dana Robinson" w:date="2014-02-23T23:23:00Z">
        <w:r w:rsidR="00160780">
          <w:t xml:space="preserve">entries </w:t>
        </w:r>
      </w:ins>
      <w:r>
        <w:t>for an entire file</w:t>
      </w:r>
      <w:ins w:id="78" w:author="Dana Robinson" w:date="2014-02-23T20:51:00Z">
        <w:r w:rsidR="00FB00FC">
          <w:t>.</w:t>
        </w:r>
      </w:ins>
      <w:del w:id="79" w:author="Dana Robinson" w:date="2014-02-23T20:51:00Z">
        <w:r w:rsidDel="00FB00FC">
          <w:delText xml:space="preserve"> as well as checking to see if the file's cache has been corked.</w:delText>
        </w:r>
      </w:del>
    </w:p>
    <w:p w14:paraId="43277651" w14:textId="77777777" w:rsidR="00DE6250" w:rsidRPr="00D51271" w:rsidRDefault="00DE6250" w:rsidP="00D51271"/>
    <w:p w14:paraId="5BF2E7C7" w14:textId="61CCA2B5" w:rsidR="005C335C" w:rsidRPr="00283D26" w:rsidRDefault="005C335C" w:rsidP="005C335C">
      <w:pPr>
        <w:ind w:left="1440"/>
        <w:rPr>
          <w:rFonts w:ascii="Consolas" w:hAnsi="Consolas" w:cs="Consolas"/>
        </w:rPr>
      </w:pPr>
      <w:proofErr w:type="spellStart"/>
      <w:proofErr w:type="gramStart"/>
      <w:r w:rsidRPr="00283D26">
        <w:rPr>
          <w:rFonts w:ascii="Consolas" w:hAnsi="Consolas" w:cs="Consolas"/>
          <w:i/>
        </w:rPr>
        <w:t>herr</w:t>
      </w:r>
      <w:proofErr w:type="gramEnd"/>
      <w:r w:rsidRPr="00283D26">
        <w:rPr>
          <w:rFonts w:ascii="Consolas" w:hAnsi="Consolas" w:cs="Consolas"/>
          <w:i/>
        </w:rPr>
        <w:t>_t</w:t>
      </w:r>
      <w:proofErr w:type="spellEnd"/>
      <w:r>
        <w:rPr>
          <w:rFonts w:ascii="Consolas" w:hAnsi="Consolas" w:cs="Consolas"/>
        </w:rPr>
        <w:tab/>
        <w:t>H5F</w:t>
      </w:r>
      <w:ins w:id="80" w:author="Dana Robinson" w:date="2014-02-23T20:52:00Z">
        <w:r w:rsidR="00FB00FC">
          <w:rPr>
            <w:rFonts w:ascii="Consolas" w:hAnsi="Consolas" w:cs="Consolas"/>
          </w:rPr>
          <w:t>disable_mdc_flush</w:t>
        </w:r>
      </w:ins>
      <w:ins w:id="81" w:author="Dana Robinson" w:date="2014-02-23T22:14:00Z">
        <w:r w:rsidR="00D413CF">
          <w:rPr>
            <w:rFonts w:ascii="Consolas" w:hAnsi="Consolas" w:cs="Consolas"/>
          </w:rPr>
          <w:t>es</w:t>
        </w:r>
      </w:ins>
      <w:del w:id="82" w:author="Dana Robinson" w:date="2014-02-23T20:52:00Z">
        <w:r w:rsidRPr="00283D26" w:rsidDel="00FB00FC">
          <w:rPr>
            <w:rFonts w:ascii="Consolas" w:hAnsi="Consolas" w:cs="Consolas"/>
          </w:rPr>
          <w:delText>cork</w:delText>
        </w:r>
      </w:del>
      <w:r w:rsidRPr="00283D26">
        <w:rPr>
          <w:rFonts w:ascii="Consolas" w:hAnsi="Consolas" w:cs="Consolas"/>
        </w:rPr>
        <w:t>(</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Pr>
          <w:rFonts w:ascii="Consolas" w:hAnsi="Consolas" w:cs="Consolas"/>
        </w:rPr>
        <w:t>file</w:t>
      </w:r>
      <w:r w:rsidRPr="00283D26">
        <w:rPr>
          <w:rFonts w:ascii="Consolas" w:hAnsi="Consolas" w:cs="Consolas"/>
        </w:rPr>
        <w:t>_id</w:t>
      </w:r>
      <w:proofErr w:type="spellEnd"/>
      <w:r w:rsidRPr="00283D26">
        <w:rPr>
          <w:rFonts w:ascii="Consolas" w:hAnsi="Consolas" w:cs="Consolas"/>
        </w:rPr>
        <w:t>)</w:t>
      </w:r>
    </w:p>
    <w:p w14:paraId="10B29BC8" w14:textId="028AEC8D" w:rsidR="005C335C" w:rsidRDefault="005C335C" w:rsidP="005C335C">
      <w:pPr>
        <w:ind w:left="1440"/>
        <w:rPr>
          <w:rFonts w:ascii="Consolas" w:hAnsi="Consolas" w:cs="Consolas"/>
        </w:rPr>
      </w:pPr>
      <w:proofErr w:type="spellStart"/>
      <w:proofErr w:type="gramStart"/>
      <w:r w:rsidRPr="00283D26">
        <w:rPr>
          <w:rFonts w:ascii="Consolas" w:hAnsi="Consolas" w:cs="Consolas"/>
          <w:i/>
        </w:rPr>
        <w:lastRenderedPageBreak/>
        <w:t>herr</w:t>
      </w:r>
      <w:proofErr w:type="gramEnd"/>
      <w:r w:rsidRPr="00283D26">
        <w:rPr>
          <w:rFonts w:ascii="Consolas" w:hAnsi="Consolas" w:cs="Consolas"/>
          <w:i/>
        </w:rPr>
        <w:t>_t</w:t>
      </w:r>
      <w:proofErr w:type="spellEnd"/>
      <w:r>
        <w:rPr>
          <w:rFonts w:ascii="Consolas" w:hAnsi="Consolas" w:cs="Consolas"/>
        </w:rPr>
        <w:tab/>
        <w:t>H5F</w:t>
      </w:r>
      <w:ins w:id="83" w:author="Dana Robinson" w:date="2014-02-23T20:52:00Z">
        <w:r w:rsidR="00FB00FC">
          <w:rPr>
            <w:rFonts w:ascii="Consolas" w:hAnsi="Consolas" w:cs="Consolas"/>
          </w:rPr>
          <w:t>enable_mdc_flush</w:t>
        </w:r>
      </w:ins>
      <w:ins w:id="84" w:author="Dana Robinson" w:date="2014-02-23T22:15:00Z">
        <w:r w:rsidR="00D413CF">
          <w:rPr>
            <w:rFonts w:ascii="Consolas" w:hAnsi="Consolas" w:cs="Consolas"/>
          </w:rPr>
          <w:t>es</w:t>
        </w:r>
      </w:ins>
      <w:del w:id="85" w:author="Dana Robinson" w:date="2014-02-23T20:52:00Z">
        <w:r w:rsidRPr="00283D26" w:rsidDel="00FB00FC">
          <w:rPr>
            <w:rFonts w:ascii="Consolas" w:hAnsi="Consolas" w:cs="Consolas"/>
          </w:rPr>
          <w:delText>uncork</w:delText>
        </w:r>
      </w:del>
      <w:r w:rsidRPr="00283D26">
        <w:rPr>
          <w:rFonts w:ascii="Consolas" w:hAnsi="Consolas" w:cs="Consolas"/>
        </w:rPr>
        <w:t>(</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Pr>
          <w:rFonts w:ascii="Consolas" w:hAnsi="Consolas" w:cs="Consolas"/>
        </w:rPr>
        <w:t>file</w:t>
      </w:r>
      <w:r w:rsidRPr="00283D26">
        <w:rPr>
          <w:rFonts w:ascii="Consolas" w:hAnsi="Consolas" w:cs="Consolas"/>
        </w:rPr>
        <w:t>_id</w:t>
      </w:r>
      <w:proofErr w:type="spellEnd"/>
      <w:r w:rsidRPr="00283D26">
        <w:rPr>
          <w:rFonts w:ascii="Consolas" w:hAnsi="Consolas" w:cs="Consolas"/>
        </w:rPr>
        <w:t>)</w:t>
      </w:r>
    </w:p>
    <w:p w14:paraId="2F0EFD02" w14:textId="1CC37107" w:rsidR="002A08F3" w:rsidRDefault="005C335C" w:rsidP="004E66EB">
      <w:pPr>
        <w:ind w:left="1440"/>
        <w:rPr>
          <w:rFonts w:ascii="Consolas" w:hAnsi="Consolas" w:cs="Consolas"/>
        </w:rPr>
      </w:pPr>
      <w:proofErr w:type="spellStart"/>
      <w:proofErr w:type="gramStart"/>
      <w:r w:rsidRPr="00283D26">
        <w:rPr>
          <w:rFonts w:ascii="Consolas" w:hAnsi="Consolas" w:cs="Consolas"/>
          <w:i/>
        </w:rPr>
        <w:t>h</w:t>
      </w:r>
      <w:r w:rsidR="002A08F3">
        <w:rPr>
          <w:rFonts w:ascii="Consolas" w:hAnsi="Consolas" w:cs="Consolas"/>
          <w:i/>
        </w:rPr>
        <w:t>err</w:t>
      </w:r>
      <w:proofErr w:type="gramEnd"/>
      <w:r w:rsidRPr="00283D26">
        <w:rPr>
          <w:rFonts w:ascii="Consolas" w:hAnsi="Consolas" w:cs="Consolas"/>
          <w:i/>
        </w:rPr>
        <w:t>_t</w:t>
      </w:r>
      <w:proofErr w:type="spellEnd"/>
      <w:r>
        <w:rPr>
          <w:rFonts w:ascii="Consolas" w:hAnsi="Consolas" w:cs="Consolas"/>
        </w:rPr>
        <w:tab/>
        <w:t>H5F</w:t>
      </w:r>
      <w:ins w:id="86" w:author="Dana Robinson" w:date="2014-02-23T22:15:00Z">
        <w:r w:rsidR="00D413CF">
          <w:rPr>
            <w:rFonts w:ascii="Consolas" w:hAnsi="Consolas" w:cs="Consolas"/>
          </w:rPr>
          <w:t>are</w:t>
        </w:r>
      </w:ins>
      <w:del w:id="87" w:author="Dana Robinson" w:date="2014-02-23T22:15:00Z">
        <w:r w:rsidDel="00D413CF">
          <w:rPr>
            <w:rFonts w:ascii="Consolas" w:hAnsi="Consolas" w:cs="Consolas"/>
          </w:rPr>
          <w:delText>is</w:delText>
        </w:r>
      </w:del>
      <w:r>
        <w:rPr>
          <w:rFonts w:ascii="Consolas" w:hAnsi="Consolas" w:cs="Consolas"/>
        </w:rPr>
        <w:t>_</w:t>
      </w:r>
      <w:ins w:id="88" w:author="Dana Robinson" w:date="2014-02-23T20:52:00Z">
        <w:r w:rsidR="004554FA">
          <w:rPr>
            <w:rFonts w:ascii="Consolas" w:hAnsi="Consolas" w:cs="Consolas"/>
          </w:rPr>
          <w:t>mdc_flush</w:t>
        </w:r>
      </w:ins>
      <w:ins w:id="89" w:author="Dana Robinson" w:date="2014-02-23T22:15:00Z">
        <w:r w:rsidR="00D413CF">
          <w:rPr>
            <w:rFonts w:ascii="Consolas" w:hAnsi="Consolas" w:cs="Consolas"/>
          </w:rPr>
          <w:t>es</w:t>
        </w:r>
      </w:ins>
      <w:ins w:id="90" w:author="Dana Robinson" w:date="2014-02-23T20:52:00Z">
        <w:r w:rsidR="004554FA">
          <w:rPr>
            <w:rFonts w:ascii="Consolas" w:hAnsi="Consolas" w:cs="Consolas"/>
          </w:rPr>
          <w:t>_disa</w:t>
        </w:r>
        <w:r w:rsidR="00FB00FC">
          <w:rPr>
            <w:rFonts w:ascii="Consolas" w:hAnsi="Consolas" w:cs="Consolas"/>
          </w:rPr>
          <w:t>bled</w:t>
        </w:r>
      </w:ins>
      <w:del w:id="91" w:author="Dana Robinson" w:date="2014-02-23T20:52:00Z">
        <w:r w:rsidDel="00FB00FC">
          <w:rPr>
            <w:rFonts w:ascii="Consolas" w:hAnsi="Consolas" w:cs="Consolas"/>
          </w:rPr>
          <w:delText>corked</w:delText>
        </w:r>
      </w:del>
      <w:r w:rsidRPr="00283D26">
        <w:rPr>
          <w:rFonts w:ascii="Consolas" w:hAnsi="Consolas" w:cs="Consolas"/>
        </w:rPr>
        <w:t>(</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Pr>
          <w:rFonts w:ascii="Consolas" w:hAnsi="Consolas" w:cs="Consolas"/>
        </w:rPr>
        <w:t>file</w:t>
      </w:r>
      <w:r w:rsidRPr="00283D26">
        <w:rPr>
          <w:rFonts w:ascii="Consolas" w:hAnsi="Consolas" w:cs="Consolas"/>
        </w:rPr>
        <w:t>_id</w:t>
      </w:r>
      <w:proofErr w:type="spellEnd"/>
      <w:r w:rsidR="002A08F3">
        <w:rPr>
          <w:rFonts w:ascii="Consolas" w:hAnsi="Consolas" w:cs="Consolas"/>
        </w:rPr>
        <w:t>,</w:t>
      </w:r>
    </w:p>
    <w:p w14:paraId="6D0CF5CA" w14:textId="10D3D15E" w:rsidR="003D26B4" w:rsidRDefault="002A08F3">
      <w:pPr>
        <w:ind w:left="2880" w:firstLine="720"/>
        <w:rPr>
          <w:rFonts w:ascii="Consolas" w:hAnsi="Consolas" w:cs="Consolas"/>
        </w:rPr>
      </w:pPr>
      <w:r>
        <w:rPr>
          <w:rFonts w:ascii="Consolas" w:hAnsi="Consolas" w:cs="Consolas"/>
        </w:rPr>
        <w:t xml:space="preserve">/*OUT*/ </w:t>
      </w:r>
      <w:proofErr w:type="spellStart"/>
      <w:r>
        <w:rPr>
          <w:rFonts w:ascii="Consolas" w:hAnsi="Consolas" w:cs="Consolas"/>
        </w:rPr>
        <w:t>hbool_t</w:t>
      </w:r>
      <w:proofErr w:type="spellEnd"/>
      <w:r>
        <w:rPr>
          <w:rFonts w:ascii="Consolas" w:hAnsi="Consolas" w:cs="Consolas"/>
        </w:rPr>
        <w:t xml:space="preserve"> *</w:t>
      </w:r>
      <w:proofErr w:type="spellStart"/>
      <w:ins w:id="92" w:author="Dana Robinson" w:date="2014-02-23T22:15:00Z">
        <w:r w:rsidR="00D413CF">
          <w:rPr>
            <w:rFonts w:ascii="Consolas" w:hAnsi="Consolas" w:cs="Consolas"/>
          </w:rPr>
          <w:t>are</w:t>
        </w:r>
      </w:ins>
      <w:del w:id="93" w:author="Dana Robinson" w:date="2014-02-23T22:15:00Z">
        <w:r w:rsidDel="00D413CF">
          <w:rPr>
            <w:rFonts w:ascii="Consolas" w:hAnsi="Consolas" w:cs="Consolas"/>
          </w:rPr>
          <w:delText>is</w:delText>
        </w:r>
      </w:del>
      <w:r>
        <w:rPr>
          <w:rFonts w:ascii="Consolas" w:hAnsi="Consolas" w:cs="Consolas"/>
        </w:rPr>
        <w:t>_</w:t>
      </w:r>
      <w:ins w:id="94" w:author="Dana Robinson" w:date="2014-02-23T20:53:00Z">
        <w:r w:rsidR="004554FA">
          <w:rPr>
            <w:rFonts w:ascii="Consolas" w:hAnsi="Consolas" w:cs="Consolas"/>
          </w:rPr>
          <w:t>dis</w:t>
        </w:r>
        <w:r w:rsidR="00FB00FC">
          <w:rPr>
            <w:rFonts w:ascii="Consolas" w:hAnsi="Consolas" w:cs="Consolas"/>
          </w:rPr>
          <w:t>abled</w:t>
        </w:r>
      </w:ins>
      <w:proofErr w:type="spellEnd"/>
      <w:del w:id="95" w:author="Dana Robinson" w:date="2014-02-23T20:53:00Z">
        <w:r w:rsidDel="00FB00FC">
          <w:rPr>
            <w:rFonts w:ascii="Consolas" w:hAnsi="Consolas" w:cs="Consolas"/>
          </w:rPr>
          <w:delText>corked</w:delText>
        </w:r>
      </w:del>
      <w:r w:rsidR="005C335C" w:rsidRPr="00283D26">
        <w:rPr>
          <w:rFonts w:ascii="Consolas" w:hAnsi="Consolas" w:cs="Consolas"/>
        </w:rPr>
        <w:t>)</w:t>
      </w:r>
    </w:p>
    <w:p w14:paraId="253E2BD6" w14:textId="77777777" w:rsidR="00DE6250" w:rsidRDefault="00DE6250" w:rsidP="00DE6250"/>
    <w:p w14:paraId="5D24887B" w14:textId="77777777" w:rsidR="00DE6250" w:rsidRDefault="00DE6250" w:rsidP="00DE6250">
      <w:proofErr w:type="gramStart"/>
      <w:r>
        <w:t>where</w:t>
      </w:r>
      <w:proofErr w:type="gramEnd"/>
      <w:r>
        <w:t xml:space="preserve"> </w:t>
      </w:r>
      <w:proofErr w:type="spellStart"/>
      <w:r>
        <w:rPr>
          <w:rFonts w:ascii="Consolas" w:hAnsi="Consolas" w:cs="Consolas"/>
        </w:rPr>
        <w:t>file</w:t>
      </w:r>
      <w:r w:rsidRPr="00283D26">
        <w:rPr>
          <w:rFonts w:ascii="Consolas" w:hAnsi="Consolas" w:cs="Consolas"/>
        </w:rPr>
        <w:t>_id</w:t>
      </w:r>
      <w:proofErr w:type="spellEnd"/>
      <w:r>
        <w:t xml:space="preserve"> is a file identifier returned from </w:t>
      </w:r>
      <w:r w:rsidRPr="00D51271">
        <w:rPr>
          <w:rFonts w:ascii="Consolas" w:hAnsi="Consolas" w:cs="Consolas"/>
        </w:rPr>
        <w:t>H5Fopen()</w:t>
      </w:r>
      <w:r>
        <w:t xml:space="preserve"> or </w:t>
      </w:r>
      <w:r w:rsidRPr="00D51271">
        <w:rPr>
          <w:rFonts w:ascii="Consolas" w:hAnsi="Consolas" w:cs="Consolas"/>
        </w:rPr>
        <w:t>H5Fcreate()</w:t>
      </w:r>
      <w:r>
        <w:t>.</w:t>
      </w:r>
    </w:p>
    <w:p w14:paraId="5D94CB6C" w14:textId="77777777" w:rsidR="005C335C" w:rsidRDefault="005C335C" w:rsidP="00D51271"/>
    <w:p w14:paraId="304CC7ED" w14:textId="335F36CA" w:rsidR="00DE6250" w:rsidRDefault="00DE6250" w:rsidP="00D51271">
      <w:proofErr w:type="gramStart"/>
      <w:r>
        <w:t xml:space="preserve">The last function returns a list of </w:t>
      </w:r>
      <w:del w:id="96" w:author="Dana Robinson" w:date="2014-02-23T20:56:00Z">
        <w:r w:rsidDel="00FB00FC">
          <w:delText xml:space="preserve">corked </w:delText>
        </w:r>
      </w:del>
      <w:r>
        <w:t>objects</w:t>
      </w:r>
      <w:ins w:id="97" w:author="Dana Robinson" w:date="2014-02-23T20:56:00Z">
        <w:r w:rsidR="00FB00FC">
          <w:t xml:space="preserve"> for which flushing has been disabled</w:t>
        </w:r>
      </w:ins>
      <w:ins w:id="98" w:author="Dana Robinson" w:date="2014-02-23T23:24:00Z">
        <w:r w:rsidR="00160780">
          <w:t xml:space="preserve"> in a particular file's metadata cache</w:t>
        </w:r>
      </w:ins>
      <w:r>
        <w:t>.</w:t>
      </w:r>
      <w:proofErr w:type="gramEnd"/>
    </w:p>
    <w:p w14:paraId="0C9E92D6" w14:textId="77777777" w:rsidR="006E1609" w:rsidRDefault="006E1609" w:rsidP="00D51271"/>
    <w:p w14:paraId="024CC585" w14:textId="77777777" w:rsidR="00FB00FC" w:rsidRDefault="005C335C" w:rsidP="00D51271">
      <w:pPr>
        <w:spacing w:after="0"/>
        <w:ind w:left="1440"/>
        <w:rPr>
          <w:ins w:id="99" w:author="Dana Robinson" w:date="2014-02-23T20:55:00Z"/>
          <w:rFonts w:ascii="Consolas" w:hAnsi="Consolas" w:cs="Consolas"/>
        </w:rPr>
      </w:pPr>
      <w:proofErr w:type="spellStart"/>
      <w:proofErr w:type="gramStart"/>
      <w:r w:rsidRPr="00283D26">
        <w:rPr>
          <w:rFonts w:ascii="Consolas" w:hAnsi="Consolas" w:cs="Consolas"/>
          <w:i/>
        </w:rPr>
        <w:t>herr</w:t>
      </w:r>
      <w:proofErr w:type="gramEnd"/>
      <w:r w:rsidRPr="00283D26">
        <w:rPr>
          <w:rFonts w:ascii="Consolas" w:hAnsi="Consolas" w:cs="Consolas"/>
          <w:i/>
        </w:rPr>
        <w:t>_t</w:t>
      </w:r>
      <w:proofErr w:type="spellEnd"/>
      <w:r>
        <w:rPr>
          <w:rFonts w:ascii="Consolas" w:hAnsi="Consolas" w:cs="Consolas"/>
        </w:rPr>
        <w:tab/>
        <w:t>H5</w:t>
      </w:r>
      <w:ins w:id="100" w:author="Dana Robinson" w:date="2014-02-23T20:55:00Z">
        <w:r w:rsidR="00FB00FC">
          <w:rPr>
            <w:rFonts w:ascii="Consolas" w:hAnsi="Consolas" w:cs="Consolas"/>
          </w:rPr>
          <w:t>F</w:t>
        </w:r>
      </w:ins>
      <w:del w:id="101" w:author="Dana Robinson" w:date="2014-02-23T20:55:00Z">
        <w:r w:rsidDel="00FB00FC">
          <w:rPr>
            <w:rFonts w:ascii="Consolas" w:hAnsi="Consolas" w:cs="Consolas"/>
          </w:rPr>
          <w:delText>O</w:delText>
        </w:r>
      </w:del>
      <w:r>
        <w:rPr>
          <w:rFonts w:ascii="Consolas" w:hAnsi="Consolas" w:cs="Consolas"/>
        </w:rPr>
        <w:t>get_</w:t>
      </w:r>
      <w:del w:id="102" w:author="Dana Robinson" w:date="2014-02-23T20:55:00Z">
        <w:r w:rsidDel="00FB00FC">
          <w:rPr>
            <w:rFonts w:ascii="Consolas" w:hAnsi="Consolas" w:cs="Consolas"/>
          </w:rPr>
          <w:delText>corked_object_list</w:delText>
        </w:r>
      </w:del>
      <w:ins w:id="103" w:author="Dana Robinson" w:date="2014-02-23T20:55:00Z">
        <w:r w:rsidR="00FB00FC">
          <w:rPr>
            <w:rFonts w:ascii="Consolas" w:hAnsi="Consolas" w:cs="Consolas"/>
          </w:rPr>
          <w:t>mdc_flush_disabled_obj_ids</w:t>
        </w:r>
      </w:ins>
      <w:r w:rsidRPr="00283D26">
        <w:rPr>
          <w:rFonts w:ascii="Consolas" w:hAnsi="Consolas" w:cs="Consolas"/>
        </w:rPr>
        <w:t>(</w:t>
      </w:r>
    </w:p>
    <w:p w14:paraId="3A73D703" w14:textId="5642350A" w:rsidR="005C335C" w:rsidRDefault="005C335C">
      <w:pPr>
        <w:spacing w:after="0"/>
        <w:ind w:left="2880" w:firstLine="720"/>
        <w:rPr>
          <w:rFonts w:ascii="Consolas" w:hAnsi="Consolas" w:cs="Consolas"/>
        </w:rPr>
        <w:pPrChange w:id="104" w:author="Dana Robinson" w:date="2014-02-23T20:55:00Z">
          <w:pPr>
            <w:spacing w:after="0"/>
            <w:ind w:left="1440"/>
          </w:pPr>
        </w:pPrChange>
      </w:pPr>
      <w:proofErr w:type="spellStart"/>
      <w:proofErr w:type="gramStart"/>
      <w:r w:rsidRPr="00283D26">
        <w:rPr>
          <w:rFonts w:ascii="Consolas" w:hAnsi="Consolas" w:cs="Consolas"/>
          <w:i/>
        </w:rPr>
        <w:t>hid</w:t>
      </w:r>
      <w:proofErr w:type="gramEnd"/>
      <w:r w:rsidRPr="00283D26">
        <w:rPr>
          <w:rFonts w:ascii="Consolas" w:hAnsi="Consolas" w:cs="Consolas"/>
          <w:i/>
        </w:rPr>
        <w:t>_t</w:t>
      </w:r>
      <w:proofErr w:type="spellEnd"/>
      <w:r w:rsidRPr="00283D26">
        <w:rPr>
          <w:rFonts w:ascii="Consolas" w:hAnsi="Consolas" w:cs="Consolas"/>
        </w:rPr>
        <w:t xml:space="preserve"> </w:t>
      </w:r>
      <w:proofErr w:type="spellStart"/>
      <w:r>
        <w:rPr>
          <w:rFonts w:ascii="Consolas" w:hAnsi="Consolas" w:cs="Consolas"/>
        </w:rPr>
        <w:t>file</w:t>
      </w:r>
      <w:r w:rsidRPr="00283D26">
        <w:rPr>
          <w:rFonts w:ascii="Consolas" w:hAnsi="Consolas" w:cs="Consolas"/>
        </w:rPr>
        <w:t>_id</w:t>
      </w:r>
      <w:proofErr w:type="spellEnd"/>
      <w:r>
        <w:rPr>
          <w:rFonts w:ascii="Consolas" w:hAnsi="Consolas" w:cs="Consolas"/>
        </w:rPr>
        <w:t>,</w:t>
      </w:r>
    </w:p>
    <w:p w14:paraId="090C5B92" w14:textId="77777777" w:rsidR="00A657DB" w:rsidRDefault="00A657DB" w:rsidP="00D51271">
      <w:pPr>
        <w:spacing w:after="0"/>
        <w:ind w:left="2880" w:firstLine="720"/>
        <w:rPr>
          <w:rFonts w:ascii="Consolas" w:hAnsi="Consolas" w:cs="Consolas"/>
        </w:rPr>
      </w:pPr>
      <w:r w:rsidRPr="00D51271">
        <w:rPr>
          <w:rFonts w:ascii="Consolas" w:hAnsi="Consolas" w:cs="Consolas"/>
        </w:rPr>
        <w:t>/*OUT*/</w:t>
      </w:r>
      <w:r>
        <w:rPr>
          <w:rFonts w:ascii="Consolas" w:hAnsi="Consolas" w:cs="Consolas"/>
          <w:i/>
        </w:rPr>
        <w:t xml:space="preserve"> </w:t>
      </w:r>
      <w:proofErr w:type="spellStart"/>
      <w:r w:rsidRPr="00D51271">
        <w:rPr>
          <w:rFonts w:ascii="Consolas" w:hAnsi="Consolas" w:cs="Consolas"/>
          <w:i/>
        </w:rPr>
        <w:t>int</w:t>
      </w:r>
      <w:proofErr w:type="spellEnd"/>
      <w:r>
        <w:rPr>
          <w:rFonts w:ascii="Consolas" w:hAnsi="Consolas" w:cs="Consolas"/>
        </w:rPr>
        <w:t xml:space="preserve"> *</w:t>
      </w:r>
      <w:proofErr w:type="spellStart"/>
      <w:r>
        <w:rPr>
          <w:rFonts w:ascii="Consolas" w:hAnsi="Consolas" w:cs="Consolas"/>
        </w:rPr>
        <w:t>n_objects</w:t>
      </w:r>
      <w:proofErr w:type="spellEnd"/>
      <w:r>
        <w:rPr>
          <w:rFonts w:ascii="Consolas" w:hAnsi="Consolas" w:cs="Consolas"/>
        </w:rPr>
        <w:t>,</w:t>
      </w:r>
    </w:p>
    <w:p w14:paraId="3A219C79" w14:textId="77777777" w:rsidR="005C335C" w:rsidRPr="006F7DB3" w:rsidRDefault="00A657DB" w:rsidP="00D51271">
      <w:pPr>
        <w:spacing w:after="0"/>
        <w:ind w:left="2880" w:firstLine="720"/>
      </w:pPr>
      <w:r w:rsidRPr="00E93586">
        <w:rPr>
          <w:rFonts w:ascii="Consolas" w:hAnsi="Consolas" w:cs="Consolas"/>
        </w:rPr>
        <w:t>/*OUT*/</w:t>
      </w:r>
      <w:r>
        <w:rPr>
          <w:rFonts w:ascii="Consolas" w:hAnsi="Consolas" w:cs="Consolas"/>
          <w:i/>
        </w:rPr>
        <w:t xml:space="preserve"> </w:t>
      </w:r>
      <w:proofErr w:type="spellStart"/>
      <w:r w:rsidR="005C335C" w:rsidRPr="00D51271">
        <w:rPr>
          <w:rFonts w:ascii="Consolas" w:hAnsi="Consolas" w:cs="Consolas"/>
          <w:i/>
        </w:rPr>
        <w:t>hid_t</w:t>
      </w:r>
      <w:proofErr w:type="spellEnd"/>
      <w:r w:rsidR="00F52643">
        <w:rPr>
          <w:rFonts w:ascii="Consolas" w:hAnsi="Consolas" w:cs="Consolas"/>
        </w:rPr>
        <w:t xml:space="preserve"> </w:t>
      </w:r>
      <w:proofErr w:type="spellStart"/>
      <w:r w:rsidR="005C335C">
        <w:rPr>
          <w:rFonts w:ascii="Consolas" w:hAnsi="Consolas" w:cs="Consolas"/>
        </w:rPr>
        <w:t>object_</w:t>
      </w:r>
      <w:proofErr w:type="gramStart"/>
      <w:r w:rsidR="005C335C">
        <w:rPr>
          <w:rFonts w:ascii="Consolas" w:hAnsi="Consolas" w:cs="Consolas"/>
        </w:rPr>
        <w:t>ids</w:t>
      </w:r>
      <w:proofErr w:type="spellEnd"/>
      <w:r w:rsidR="00FD170D">
        <w:rPr>
          <w:rFonts w:ascii="Consolas" w:hAnsi="Consolas" w:cs="Consolas"/>
        </w:rPr>
        <w:t>[</w:t>
      </w:r>
      <w:proofErr w:type="gramEnd"/>
      <w:r w:rsidR="00FD170D">
        <w:rPr>
          <w:rFonts w:ascii="Consolas" w:hAnsi="Consolas" w:cs="Consolas"/>
        </w:rPr>
        <w:t>]</w:t>
      </w:r>
      <w:r w:rsidR="005C335C" w:rsidRPr="00283D26">
        <w:rPr>
          <w:rFonts w:ascii="Consolas" w:hAnsi="Consolas" w:cs="Consolas"/>
        </w:rPr>
        <w:t>)</w:t>
      </w:r>
    </w:p>
    <w:p w14:paraId="367C9CC8" w14:textId="77777777" w:rsidR="00FB37FF" w:rsidRPr="006F7DB3" w:rsidRDefault="00FB37FF" w:rsidP="00283D26">
      <w:pPr>
        <w:ind w:left="1440"/>
      </w:pPr>
    </w:p>
    <w:p w14:paraId="659781CA" w14:textId="3666D5E3" w:rsidR="006E1609" w:rsidRPr="00D51271" w:rsidRDefault="006E1609" w:rsidP="004E66EB">
      <w:pPr>
        <w:rPr>
          <w:color w:val="FF0000"/>
        </w:rPr>
      </w:pPr>
      <w:proofErr w:type="gramStart"/>
      <w:r>
        <w:t>where</w:t>
      </w:r>
      <w:proofErr w:type="gramEnd"/>
      <w:r>
        <w:t xml:space="preserve"> </w:t>
      </w:r>
      <w:proofErr w:type="spellStart"/>
      <w:r>
        <w:rPr>
          <w:rFonts w:ascii="Consolas" w:hAnsi="Consolas" w:cs="Consolas"/>
        </w:rPr>
        <w:t>file</w:t>
      </w:r>
      <w:r w:rsidRPr="00283D26">
        <w:rPr>
          <w:rFonts w:ascii="Consolas" w:hAnsi="Consolas" w:cs="Consolas"/>
        </w:rPr>
        <w:t>_id</w:t>
      </w:r>
      <w:proofErr w:type="spellEnd"/>
      <w:r>
        <w:t xml:space="preserve"> is a file identifier returned from </w:t>
      </w:r>
      <w:r w:rsidRPr="00E93586">
        <w:rPr>
          <w:rFonts w:ascii="Consolas" w:hAnsi="Consolas" w:cs="Consolas"/>
        </w:rPr>
        <w:t>H5Fopen</w:t>
      </w:r>
      <w:r>
        <w:rPr>
          <w:rFonts w:ascii="Consolas" w:hAnsi="Consolas" w:cs="Consolas"/>
        </w:rPr>
        <w:t>()</w:t>
      </w:r>
      <w:r>
        <w:t xml:space="preserve"> or </w:t>
      </w:r>
      <w:r w:rsidRPr="00E93586">
        <w:rPr>
          <w:rFonts w:ascii="Consolas" w:hAnsi="Consolas" w:cs="Consolas"/>
        </w:rPr>
        <w:t>H5Fcreate</w:t>
      </w:r>
      <w:r>
        <w:rPr>
          <w:rFonts w:ascii="Consolas" w:hAnsi="Consolas" w:cs="Consolas"/>
        </w:rPr>
        <w:t>()</w:t>
      </w:r>
      <w:r w:rsidR="00A657DB" w:rsidRPr="00D51271">
        <w:rPr>
          <w:rFonts w:cs="Consolas"/>
        </w:rPr>
        <w:t>,</w:t>
      </w:r>
      <w:r w:rsidR="00A657DB">
        <w:rPr>
          <w:rFonts w:ascii="Consolas" w:hAnsi="Consolas" w:cs="Consolas"/>
        </w:rPr>
        <w:t xml:space="preserve"> </w:t>
      </w:r>
      <w:proofErr w:type="spellStart"/>
      <w:r w:rsidR="00A657DB">
        <w:rPr>
          <w:rFonts w:ascii="Consolas" w:hAnsi="Consolas" w:cs="Consolas"/>
        </w:rPr>
        <w:t>n_objects</w:t>
      </w:r>
      <w:proofErr w:type="spellEnd"/>
      <w:r w:rsidRPr="00D51271">
        <w:rPr>
          <w:rFonts w:cs="Consolas"/>
        </w:rPr>
        <w:t xml:space="preserve"> </w:t>
      </w:r>
      <w:r w:rsidR="00A657DB" w:rsidRPr="00D51271">
        <w:rPr>
          <w:rFonts w:cs="Consolas"/>
        </w:rPr>
        <w:t xml:space="preserve">is the number of </w:t>
      </w:r>
      <w:del w:id="105" w:author="Dana Robinson" w:date="2014-02-23T20:56:00Z">
        <w:r w:rsidR="00A657DB" w:rsidRPr="00D51271" w:rsidDel="00FB00FC">
          <w:rPr>
            <w:rFonts w:cs="Consolas"/>
          </w:rPr>
          <w:delText xml:space="preserve">corked </w:delText>
        </w:r>
      </w:del>
      <w:r w:rsidR="00A657DB" w:rsidRPr="00D51271">
        <w:rPr>
          <w:rFonts w:cs="Consolas"/>
        </w:rPr>
        <w:t>object identifiers</w:t>
      </w:r>
      <w:ins w:id="106" w:author="Dana Robinson" w:date="2014-02-23T20:56:00Z">
        <w:r w:rsidR="00FB00FC">
          <w:rPr>
            <w:rFonts w:cs="Consolas"/>
          </w:rPr>
          <w:t xml:space="preserve"> being returned</w:t>
        </w:r>
      </w:ins>
      <w:r w:rsidR="00A657DB" w:rsidRPr="00D51271">
        <w:rPr>
          <w:rFonts w:cs="Consolas"/>
        </w:rPr>
        <w:t xml:space="preserve">, </w:t>
      </w:r>
      <w:r w:rsidRPr="00D51271">
        <w:rPr>
          <w:rFonts w:cs="Consolas"/>
        </w:rPr>
        <w:t xml:space="preserve">and </w:t>
      </w:r>
      <w:proofErr w:type="spellStart"/>
      <w:r>
        <w:rPr>
          <w:rFonts w:ascii="Consolas" w:hAnsi="Consolas" w:cs="Consolas"/>
        </w:rPr>
        <w:t>object_ids</w:t>
      </w:r>
      <w:proofErr w:type="spellEnd"/>
      <w:r w:rsidR="00A657DB">
        <w:rPr>
          <w:rFonts w:cs="Consolas"/>
        </w:rPr>
        <w:t xml:space="preserve"> is </w:t>
      </w:r>
      <w:ins w:id="107" w:author="Dana Robinson" w:date="2014-02-23T20:57:00Z">
        <w:r w:rsidR="00FB00FC">
          <w:rPr>
            <w:rFonts w:cs="Consolas"/>
          </w:rPr>
          <w:t>the</w:t>
        </w:r>
      </w:ins>
      <w:del w:id="108" w:author="Dana Robinson" w:date="2014-02-23T20:57:00Z">
        <w:r w:rsidR="00A657DB" w:rsidDel="00FB00FC">
          <w:rPr>
            <w:rFonts w:cs="Consolas"/>
          </w:rPr>
          <w:delText>an</w:delText>
        </w:r>
      </w:del>
      <w:r w:rsidR="00A657DB">
        <w:rPr>
          <w:rFonts w:cs="Consolas"/>
        </w:rPr>
        <w:t xml:space="preserve"> array</w:t>
      </w:r>
      <w:r>
        <w:rPr>
          <w:rFonts w:cs="Consolas"/>
        </w:rPr>
        <w:t xml:space="preserve"> of </w:t>
      </w:r>
      <w:del w:id="109" w:author="Dana Robinson" w:date="2014-02-23T20:57:00Z">
        <w:r w:rsidR="00194014" w:rsidDel="00FB00FC">
          <w:rPr>
            <w:rFonts w:cs="Consolas"/>
          </w:rPr>
          <w:delText xml:space="preserve">corked </w:delText>
        </w:r>
      </w:del>
      <w:r>
        <w:rPr>
          <w:rFonts w:cs="Consolas"/>
        </w:rPr>
        <w:t>object identifiers</w:t>
      </w:r>
      <w:r w:rsidR="00F52643">
        <w:rPr>
          <w:rFonts w:cs="Consolas"/>
        </w:rPr>
        <w:t xml:space="preserve"> returned by the function</w:t>
      </w:r>
      <w:r>
        <w:t>.</w:t>
      </w:r>
      <w:r w:rsidR="003E0CBE">
        <w:t xml:space="preserve">  Like most HDF5 API calls, the </w:t>
      </w:r>
      <w:proofErr w:type="gramStart"/>
      <w:r w:rsidR="003E0CBE">
        <w:t xml:space="preserve">output array must be allocated by the caller using </w:t>
      </w:r>
      <w:ins w:id="110" w:author="Dana Robinson" w:date="2014-02-23T22:20:00Z">
        <w:r w:rsidR="00D413CF">
          <w:t xml:space="preserve">the </w:t>
        </w:r>
      </w:ins>
      <w:del w:id="111" w:author="Dana Robinson" w:date="2014-02-23T22:20:00Z">
        <w:r w:rsidR="003E0CBE" w:rsidDel="00D413CF">
          <w:delText xml:space="preserve">a </w:delText>
        </w:r>
      </w:del>
      <w:r w:rsidR="003E0CBE">
        <w:t>mechanism described below</w:t>
      </w:r>
      <w:proofErr w:type="gramEnd"/>
      <w:r w:rsidR="003E0CBE">
        <w:t>.</w:t>
      </w:r>
    </w:p>
    <w:p w14:paraId="005B1A1F" w14:textId="77777777" w:rsidR="009D6231" w:rsidRDefault="00C512C1" w:rsidP="009D6231">
      <w:r>
        <w:t xml:space="preserve">Tentative reference manual pages for </w:t>
      </w:r>
      <w:r w:rsidR="00DE6250">
        <w:t xml:space="preserve">all </w:t>
      </w:r>
      <w:r>
        <w:t>functions can be found in the appendices section of this document.</w:t>
      </w:r>
    </w:p>
    <w:p w14:paraId="4205D4C7" w14:textId="6856B90F" w:rsidR="00F477C6" w:rsidRPr="00BE5958" w:rsidRDefault="00F477C6" w:rsidP="009D6231">
      <w:pPr>
        <w:rPr>
          <w:color w:val="FF0000"/>
        </w:rPr>
      </w:pPr>
      <w:r w:rsidRPr="00BE5958">
        <w:rPr>
          <w:color w:val="FF0000"/>
        </w:rPr>
        <w:t>NOTE: As of February 2014, only the H5O</w:t>
      </w:r>
      <w:ins w:id="112" w:author="Dana Robinson" w:date="2014-02-23T20:57:00Z">
        <w:r w:rsidR="00FB00FC">
          <w:rPr>
            <w:color w:val="FF0000"/>
          </w:rPr>
          <w:t xml:space="preserve"> </w:t>
        </w:r>
      </w:ins>
      <w:del w:id="113" w:author="Dana Robinson" w:date="2014-02-23T20:57:00Z">
        <w:r w:rsidR="00646CA9" w:rsidDel="00FB00FC">
          <w:rPr>
            <w:color w:val="FF0000"/>
          </w:rPr>
          <w:delText>cork/uncork/is_corked()</w:delText>
        </w:r>
        <w:r w:rsidRPr="00BE5958" w:rsidDel="00FB00FC">
          <w:rPr>
            <w:color w:val="FF0000"/>
          </w:rPr>
          <w:delText xml:space="preserve"> </w:delText>
        </w:r>
      </w:del>
      <w:r w:rsidRPr="00BE5958">
        <w:rPr>
          <w:color w:val="FF0000"/>
        </w:rPr>
        <w:t xml:space="preserve">functions </w:t>
      </w:r>
      <w:r w:rsidR="003367DE" w:rsidRPr="00BE5958">
        <w:rPr>
          <w:color w:val="FF0000"/>
        </w:rPr>
        <w:t>are implemented.</w:t>
      </w:r>
    </w:p>
    <w:p w14:paraId="74C0B500" w14:textId="77777777" w:rsidR="00521ED0" w:rsidRDefault="00A60B58" w:rsidP="00521ED0">
      <w:pPr>
        <w:pStyle w:val="Heading2"/>
      </w:pPr>
      <w:r>
        <w:t xml:space="preserve">HDF5 </w:t>
      </w:r>
      <w:r w:rsidR="00521ED0">
        <w:t>Objects</w:t>
      </w:r>
    </w:p>
    <w:p w14:paraId="1FECC001" w14:textId="484A12AC" w:rsidR="00521ED0" w:rsidRPr="00521ED0" w:rsidRDefault="00C512C1" w:rsidP="00521ED0">
      <w:r>
        <w:t xml:space="preserve">As mentioned in the introduction, </w:t>
      </w:r>
      <w:del w:id="114" w:author="Dana Robinson" w:date="2014-02-23T20:57:00Z">
        <w:r w:rsidDel="00052926">
          <w:delText>t</w:delText>
        </w:r>
        <w:r w:rsidR="00521ED0" w:rsidDel="00052926">
          <w:delText xml:space="preserve">he </w:delText>
        </w:r>
        <w:r w:rsidR="00521ED0" w:rsidRPr="00C512C1" w:rsidDel="00052926">
          <w:rPr>
            <w:rFonts w:ascii="Consolas" w:hAnsi="Consolas" w:cs="Consolas"/>
          </w:rPr>
          <w:delText>H5Ocork/uncork</w:delText>
        </w:r>
        <w:r w:rsidR="006E1609" w:rsidDel="00052926">
          <w:rPr>
            <w:rFonts w:ascii="Consolas" w:hAnsi="Consolas" w:cs="Consolas"/>
          </w:rPr>
          <w:delText>/is_corked</w:delText>
        </w:r>
      </w:del>
      <w:ins w:id="115" w:author="Dana Robinson" w:date="2014-02-23T20:57:00Z">
        <w:r w:rsidR="00160780">
          <w:t>the object-level flush</w:t>
        </w:r>
        <w:r w:rsidR="00052926">
          <w:t xml:space="preserve"> control</w:t>
        </w:r>
      </w:ins>
      <w:r w:rsidR="00521ED0">
        <w:t xml:space="preserve"> functions </w:t>
      </w:r>
      <w:r w:rsidR="00A60B58">
        <w:t xml:space="preserve">work </w:t>
      </w:r>
      <w:r w:rsidR="00521ED0">
        <w:t>with HDF5 objects</w:t>
      </w:r>
      <w:r>
        <w:t xml:space="preserve">.  </w:t>
      </w:r>
      <w:r w:rsidR="00521ED0">
        <w:t xml:space="preserve">Hence, they will not work with </w:t>
      </w:r>
      <w:r>
        <w:t>all classes of</w:t>
      </w:r>
      <w:r w:rsidR="00521ED0">
        <w:t xml:space="preserve"> </w:t>
      </w:r>
      <w:proofErr w:type="spellStart"/>
      <w:r w:rsidR="00521ED0" w:rsidRPr="00C512C1">
        <w:rPr>
          <w:rFonts w:ascii="Consolas" w:hAnsi="Consolas" w:cs="Consolas"/>
        </w:rPr>
        <w:t>hid_t</w:t>
      </w:r>
      <w:proofErr w:type="spellEnd"/>
      <w:r w:rsidR="00521ED0">
        <w:t xml:space="preserve"> identifiers.</w:t>
      </w:r>
    </w:p>
    <w:p w14:paraId="588EBBB5" w14:textId="77777777" w:rsidR="00283D26" w:rsidRPr="00283D26" w:rsidRDefault="00521ED0" w:rsidP="00521ED0">
      <w:pPr>
        <w:pStyle w:val="Heading3"/>
      </w:pPr>
      <w:r>
        <w:t xml:space="preserve">Valid </w:t>
      </w:r>
      <w:r w:rsidR="00A60B58">
        <w:t xml:space="preserve">HDF5 </w:t>
      </w:r>
      <w:r>
        <w:t>object</w:t>
      </w:r>
      <w:r w:rsidR="00A60B58">
        <w:t xml:space="preserve"> identifiers</w:t>
      </w:r>
    </w:p>
    <w:p w14:paraId="76C3E452" w14:textId="77777777" w:rsidR="00283D26" w:rsidRDefault="00283D26" w:rsidP="00283D26">
      <w:pPr>
        <w:pStyle w:val="ListParagraph"/>
        <w:numPr>
          <w:ilvl w:val="0"/>
          <w:numId w:val="39"/>
        </w:numPr>
      </w:pPr>
      <w:r w:rsidRPr="00283D26">
        <w:rPr>
          <w:b/>
        </w:rPr>
        <w:t>Datasets</w:t>
      </w:r>
      <w:r>
        <w:t xml:space="preserve"> (</w:t>
      </w:r>
      <w:proofErr w:type="spellStart"/>
      <w:r w:rsidRPr="00283D26">
        <w:rPr>
          <w:rFonts w:ascii="Consolas" w:hAnsi="Consolas" w:cs="Consolas"/>
        </w:rPr>
        <w:t>hid_t</w:t>
      </w:r>
      <w:proofErr w:type="spellEnd"/>
      <w:r>
        <w:t xml:space="preserve"> returned from </w:t>
      </w:r>
      <w:r w:rsidRPr="00521ED0">
        <w:rPr>
          <w:rFonts w:ascii="Consolas" w:hAnsi="Consolas" w:cs="Consolas"/>
        </w:rPr>
        <w:t>H5Dopen/create</w:t>
      </w:r>
      <w:r>
        <w:t>)</w:t>
      </w:r>
    </w:p>
    <w:p w14:paraId="228D7B8B" w14:textId="77777777" w:rsidR="00052926" w:rsidRDefault="00283D26" w:rsidP="00C2371D">
      <w:pPr>
        <w:pStyle w:val="ListParagraph"/>
        <w:numPr>
          <w:ilvl w:val="0"/>
          <w:numId w:val="39"/>
        </w:numPr>
        <w:rPr>
          <w:ins w:id="116" w:author="Dana Robinson" w:date="2014-02-23T20:58:00Z"/>
        </w:rPr>
      </w:pPr>
      <w:r w:rsidRPr="00283D26">
        <w:rPr>
          <w:b/>
        </w:rPr>
        <w:t>Groups</w:t>
      </w:r>
      <w:r>
        <w:t xml:space="preserve"> (</w:t>
      </w:r>
      <w:proofErr w:type="spellStart"/>
      <w:r w:rsidRPr="00283D26">
        <w:rPr>
          <w:rFonts w:ascii="Consolas" w:hAnsi="Consolas" w:cs="Consolas"/>
        </w:rPr>
        <w:t>hid_t</w:t>
      </w:r>
      <w:proofErr w:type="spellEnd"/>
      <w:r>
        <w:t xml:space="preserve"> returned from </w:t>
      </w:r>
      <w:r w:rsidRPr="00521ED0">
        <w:rPr>
          <w:rFonts w:ascii="Consolas" w:hAnsi="Consolas" w:cs="Consolas"/>
        </w:rPr>
        <w:t>H5Gopen/create</w:t>
      </w:r>
      <w:r>
        <w:t>)</w:t>
      </w:r>
    </w:p>
    <w:p w14:paraId="541B0843" w14:textId="28C93F85" w:rsidR="00C2371D" w:rsidRDefault="00D51271" w:rsidP="00C2371D">
      <w:pPr>
        <w:pStyle w:val="ListParagraph"/>
        <w:numPr>
          <w:ilvl w:val="0"/>
          <w:numId w:val="39"/>
        </w:numPr>
      </w:pPr>
      <w:r>
        <w:rPr>
          <w:b/>
        </w:rPr>
        <w:t xml:space="preserve">Named </w:t>
      </w:r>
      <w:proofErr w:type="spellStart"/>
      <w:r w:rsidR="00C2371D">
        <w:rPr>
          <w:b/>
        </w:rPr>
        <w:t>Datatypes</w:t>
      </w:r>
      <w:proofErr w:type="spellEnd"/>
      <w:r w:rsidR="00C2371D">
        <w:t xml:space="preserve"> (</w:t>
      </w:r>
      <w:proofErr w:type="spellStart"/>
      <w:r w:rsidR="00C2371D" w:rsidRPr="00521ED0">
        <w:rPr>
          <w:rFonts w:ascii="Consolas" w:hAnsi="Consolas" w:cs="Consolas"/>
        </w:rPr>
        <w:t>hid_t</w:t>
      </w:r>
      <w:proofErr w:type="spellEnd"/>
      <w:r w:rsidR="00C2371D">
        <w:t xml:space="preserve"> obtained from </w:t>
      </w:r>
      <w:r w:rsidR="00C2371D" w:rsidRPr="00521ED0">
        <w:rPr>
          <w:rFonts w:ascii="Consolas" w:hAnsi="Consolas" w:cs="Consolas"/>
        </w:rPr>
        <w:t>H5T</w:t>
      </w:r>
      <w:r>
        <w:rPr>
          <w:rFonts w:ascii="Consolas" w:hAnsi="Consolas" w:cs="Consolas"/>
        </w:rPr>
        <w:t>open/commit</w:t>
      </w:r>
      <w:r w:rsidR="00C2371D">
        <w:t>)</w:t>
      </w:r>
    </w:p>
    <w:p w14:paraId="2C18D087" w14:textId="5CBB3EED" w:rsidR="003D26B4" w:rsidRDefault="009416E0">
      <w:pPr>
        <w:pStyle w:val="ListParagraph"/>
        <w:ind w:left="1800"/>
      </w:pPr>
      <w:r w:rsidRPr="009416E0">
        <w:t xml:space="preserve">Only identifiers for </w:t>
      </w:r>
      <w:r w:rsidRPr="009416E0">
        <w:rPr>
          <w:u w:val="single"/>
        </w:rPr>
        <w:t>named</w:t>
      </w:r>
      <w:r w:rsidRPr="009416E0">
        <w:t xml:space="preserve"> </w:t>
      </w:r>
      <w:proofErr w:type="spellStart"/>
      <w:r w:rsidRPr="009416E0">
        <w:t>datatypes</w:t>
      </w:r>
      <w:proofErr w:type="spellEnd"/>
      <w:r w:rsidRPr="009416E0">
        <w:t xml:space="preserve"> will work </w:t>
      </w:r>
      <w:r w:rsidRPr="00052926">
        <w:t xml:space="preserve">with </w:t>
      </w:r>
      <w:del w:id="117" w:author="Dana Robinson" w:date="2014-02-23T20:58:00Z">
        <w:r w:rsidRPr="00052926" w:rsidDel="00052926">
          <w:rPr>
            <w:rFonts w:cs="Consolas"/>
            <w:rPrChange w:id="118" w:author="Dana Robinson" w:date="2014-02-23T20:58:00Z">
              <w:rPr>
                <w:rFonts w:ascii="Consolas" w:hAnsi="Consolas" w:cs="Consolas"/>
              </w:rPr>
            </w:rPrChange>
          </w:rPr>
          <w:delText>H5Ocork/uncork</w:delText>
        </w:r>
      </w:del>
      <w:ins w:id="119" w:author="Dana Robinson" w:date="2014-02-23T20:58:00Z">
        <w:r w:rsidR="00052926" w:rsidRPr="00052926">
          <w:rPr>
            <w:rFonts w:cs="Consolas"/>
            <w:rPrChange w:id="120" w:author="Dana Robinson" w:date="2014-02-23T20:58:00Z">
              <w:rPr>
                <w:rFonts w:ascii="Consolas" w:hAnsi="Consolas" w:cs="Consolas"/>
              </w:rPr>
            </w:rPrChange>
          </w:rPr>
          <w:t>the</w:t>
        </w:r>
      </w:ins>
      <w:ins w:id="121" w:author="Dana Robinson" w:date="2014-02-23T23:25:00Z">
        <w:r w:rsidR="00160780">
          <w:rPr>
            <w:rFonts w:cs="Consolas"/>
          </w:rPr>
          <w:t>se</w:t>
        </w:r>
      </w:ins>
      <w:ins w:id="122" w:author="Dana Robinson" w:date="2014-02-23T20:58:00Z">
        <w:r w:rsidR="00052926" w:rsidRPr="00052926">
          <w:rPr>
            <w:rFonts w:cs="Consolas"/>
            <w:rPrChange w:id="123" w:author="Dana Robinson" w:date="2014-02-23T20:58:00Z">
              <w:rPr>
                <w:rFonts w:ascii="Consolas" w:hAnsi="Consolas" w:cs="Consolas"/>
              </w:rPr>
            </w:rPrChange>
          </w:rPr>
          <w:t xml:space="preserve"> functions</w:t>
        </w:r>
      </w:ins>
      <w:r w:rsidRPr="009416E0">
        <w:t>.</w:t>
      </w:r>
    </w:p>
    <w:p w14:paraId="4F048AE2" w14:textId="77777777" w:rsidR="00827870" w:rsidRDefault="00827870" w:rsidP="00827870">
      <w:pPr>
        <w:pStyle w:val="ListParagraph"/>
        <w:numPr>
          <w:ilvl w:val="0"/>
          <w:numId w:val="39"/>
        </w:numPr>
      </w:pPr>
      <w:r>
        <w:rPr>
          <w:b/>
        </w:rPr>
        <w:t>Objects</w:t>
      </w:r>
      <w:r>
        <w:t xml:space="preserve"> (</w:t>
      </w:r>
      <w:proofErr w:type="spellStart"/>
      <w:r>
        <w:t>hid_t</w:t>
      </w:r>
      <w:proofErr w:type="spellEnd"/>
      <w:r>
        <w:t xml:space="preserve"> returned from </w:t>
      </w:r>
      <w:r w:rsidRPr="00D51271">
        <w:rPr>
          <w:rFonts w:ascii="Consolas" w:hAnsi="Consolas" w:cs="Consolas"/>
        </w:rPr>
        <w:t>H5Oopen</w:t>
      </w:r>
      <w:r>
        <w:t>)</w:t>
      </w:r>
    </w:p>
    <w:p w14:paraId="7C50D0A5" w14:textId="77777777" w:rsidR="003D26B4" w:rsidRDefault="009416E0">
      <w:pPr>
        <w:pStyle w:val="ListParagraph"/>
        <w:ind w:left="1800"/>
      </w:pPr>
      <w:r w:rsidRPr="009416E0">
        <w:t xml:space="preserve">An identifier returned from </w:t>
      </w:r>
      <w:r w:rsidRPr="009416E0">
        <w:rPr>
          <w:rFonts w:ascii="Consolas" w:hAnsi="Consolas" w:cs="Consolas"/>
        </w:rPr>
        <w:t>H5Oopen</w:t>
      </w:r>
      <w:r w:rsidR="00E75F5A" w:rsidRPr="00E75F5A">
        <w:t xml:space="preserve"> </w:t>
      </w:r>
      <w:del w:id="124" w:author="Dana Robinson" w:date="2014-02-23T23:25:00Z">
        <w:r w:rsidR="00E75F5A" w:rsidRPr="00E75F5A" w:rsidDel="00160780">
          <w:delText xml:space="preserve">is </w:delText>
        </w:r>
      </w:del>
      <w:r w:rsidR="00E75F5A" w:rsidRPr="00E75F5A">
        <w:t xml:space="preserve">actually resolves to a dataset, group, or named datatype </w:t>
      </w:r>
      <w:r w:rsidRPr="009416E0">
        <w:t xml:space="preserve">and </w:t>
      </w:r>
      <w:r w:rsidR="00E75F5A">
        <w:t xml:space="preserve">is </w:t>
      </w:r>
      <w:r w:rsidRPr="009416E0">
        <w:t>not really a separate category.</w:t>
      </w:r>
    </w:p>
    <w:p w14:paraId="43615442" w14:textId="77777777" w:rsidR="00283D26" w:rsidRPr="00283D26" w:rsidRDefault="00521ED0" w:rsidP="00521ED0">
      <w:pPr>
        <w:pStyle w:val="Heading3"/>
      </w:pPr>
      <w:r>
        <w:t xml:space="preserve">INVALID </w:t>
      </w:r>
      <w:r w:rsidR="00A60B58">
        <w:t>identifiers</w:t>
      </w:r>
    </w:p>
    <w:p w14:paraId="07EA4DCF" w14:textId="77777777" w:rsidR="006E1609" w:rsidRDefault="006E1609" w:rsidP="006E1609">
      <w:pPr>
        <w:pStyle w:val="ListParagraph"/>
        <w:numPr>
          <w:ilvl w:val="0"/>
          <w:numId w:val="39"/>
        </w:numPr>
      </w:pPr>
      <w:r w:rsidRPr="00283D26">
        <w:rPr>
          <w:b/>
        </w:rPr>
        <w:t>Files</w:t>
      </w:r>
      <w:r>
        <w:t xml:space="preserve"> (</w:t>
      </w:r>
      <w:proofErr w:type="spellStart"/>
      <w:r w:rsidRPr="00283D26">
        <w:rPr>
          <w:rFonts w:ascii="Consolas" w:hAnsi="Consolas" w:cs="Consolas"/>
        </w:rPr>
        <w:t>hid_t</w:t>
      </w:r>
      <w:proofErr w:type="spellEnd"/>
      <w:r>
        <w:t xml:space="preserve"> returned from </w:t>
      </w:r>
      <w:r w:rsidRPr="00521ED0">
        <w:rPr>
          <w:rFonts w:ascii="Consolas" w:hAnsi="Consolas" w:cs="Consolas"/>
        </w:rPr>
        <w:t>H5Fopen/create</w:t>
      </w:r>
      <w:r>
        <w:t>)</w:t>
      </w:r>
    </w:p>
    <w:p w14:paraId="42B7ABE8" w14:textId="2EC8D75B" w:rsidR="003D26B4" w:rsidRDefault="00A60B58">
      <w:pPr>
        <w:pStyle w:val="ListParagraph"/>
        <w:ind w:left="1800"/>
      </w:pPr>
      <w:del w:id="125" w:author="Dana Robinson" w:date="2014-02-23T20:58:00Z">
        <w:r w:rsidRPr="00D51271" w:rsidDel="00052926">
          <w:rPr>
            <w:rFonts w:ascii="Consolas" w:hAnsi="Consolas" w:cs="Consolas"/>
          </w:rPr>
          <w:lastRenderedPageBreak/>
          <w:delText>H5Fcork/uncork/is_corked</w:delText>
        </w:r>
        <w:r w:rsidRPr="00D51271" w:rsidDel="00052926">
          <w:delText xml:space="preserve"> are</w:delText>
        </w:r>
      </w:del>
      <w:ins w:id="126" w:author="Dana Robinson" w:date="2014-02-23T20:59:00Z">
        <w:r w:rsidR="00052926">
          <w:rPr>
            <w:rFonts w:cs="Consolas"/>
          </w:rPr>
          <w:t>The H5F versions of the functions are</w:t>
        </w:r>
      </w:ins>
      <w:r w:rsidRPr="00D51271">
        <w:t xml:space="preserve"> used with file identifiers</w:t>
      </w:r>
      <w:del w:id="127" w:author="Dana Robinson" w:date="2014-02-23T20:59:00Z">
        <w:r w:rsidDel="00052926">
          <w:delText xml:space="preserve"> instead</w:delText>
        </w:r>
      </w:del>
      <w:r w:rsidRPr="00D51271">
        <w:t>.</w:t>
      </w:r>
    </w:p>
    <w:p w14:paraId="1B4AB57B" w14:textId="77777777" w:rsidR="00A60B58" w:rsidRDefault="00A60B58" w:rsidP="00A60B58">
      <w:pPr>
        <w:pStyle w:val="ListParagraph"/>
        <w:numPr>
          <w:ilvl w:val="0"/>
          <w:numId w:val="39"/>
        </w:numPr>
      </w:pPr>
      <w:r>
        <w:rPr>
          <w:b/>
        </w:rPr>
        <w:t xml:space="preserve">Attributes </w:t>
      </w:r>
      <w:r>
        <w:t>(</w:t>
      </w:r>
      <w:proofErr w:type="spellStart"/>
      <w:r w:rsidRPr="00283D26">
        <w:rPr>
          <w:rFonts w:ascii="Consolas" w:hAnsi="Consolas" w:cs="Consolas"/>
        </w:rPr>
        <w:t>hid_t</w:t>
      </w:r>
      <w:proofErr w:type="spellEnd"/>
      <w:r>
        <w:t xml:space="preserve"> returned from </w:t>
      </w:r>
      <w:r>
        <w:rPr>
          <w:rFonts w:ascii="Consolas" w:hAnsi="Consolas" w:cs="Consolas"/>
        </w:rPr>
        <w:t>H5A</w:t>
      </w:r>
      <w:r w:rsidRPr="00521ED0">
        <w:rPr>
          <w:rFonts w:ascii="Consolas" w:hAnsi="Consolas" w:cs="Consolas"/>
        </w:rPr>
        <w:t>open/create</w:t>
      </w:r>
      <w:r>
        <w:rPr>
          <w:rFonts w:cs="Consolas"/>
        </w:rPr>
        <w:t>, etc.</w:t>
      </w:r>
      <w:r>
        <w:t>)</w:t>
      </w:r>
    </w:p>
    <w:p w14:paraId="1C20ED21" w14:textId="77777777" w:rsidR="003D26B4" w:rsidRDefault="00A60B58">
      <w:pPr>
        <w:pStyle w:val="ListParagraph"/>
        <w:ind w:left="1800"/>
      </w:pPr>
      <w:r>
        <w:t>These are considered a part of the object to which they are attached.</w:t>
      </w:r>
    </w:p>
    <w:p w14:paraId="3635BC5E" w14:textId="77777777" w:rsidR="00521ED0" w:rsidRDefault="00283D26" w:rsidP="00283D26">
      <w:pPr>
        <w:pStyle w:val="ListParagraph"/>
        <w:numPr>
          <w:ilvl w:val="0"/>
          <w:numId w:val="39"/>
        </w:numPr>
      </w:pPr>
      <w:proofErr w:type="spellStart"/>
      <w:r w:rsidRPr="00283D26">
        <w:rPr>
          <w:b/>
        </w:rPr>
        <w:t>Dataspaces</w:t>
      </w:r>
      <w:proofErr w:type="spellEnd"/>
      <w:r>
        <w:t xml:space="preserve"> (</w:t>
      </w:r>
      <w:proofErr w:type="spellStart"/>
      <w:r w:rsidRPr="00521ED0">
        <w:rPr>
          <w:rFonts w:ascii="Consolas" w:hAnsi="Consolas" w:cs="Consolas"/>
        </w:rPr>
        <w:t>hid_t</w:t>
      </w:r>
      <w:proofErr w:type="spellEnd"/>
      <w:r>
        <w:t xml:space="preserve"> obtained from </w:t>
      </w:r>
      <w:r w:rsidRPr="00521ED0">
        <w:rPr>
          <w:rFonts w:ascii="Consolas" w:hAnsi="Consolas" w:cs="Consolas"/>
        </w:rPr>
        <w:t>H5S*</w:t>
      </w:r>
      <w:r>
        <w:t xml:space="preserve"> functions or </w:t>
      </w:r>
      <w:r w:rsidRPr="00D51271">
        <w:rPr>
          <w:rFonts w:ascii="Consolas" w:hAnsi="Consolas" w:cs="Consolas"/>
        </w:rPr>
        <w:t>H5Dget_space</w:t>
      </w:r>
      <w:r>
        <w:t>)</w:t>
      </w:r>
    </w:p>
    <w:p w14:paraId="46883086" w14:textId="77777777" w:rsidR="00283D26" w:rsidRDefault="00C2371D" w:rsidP="00D51271">
      <w:pPr>
        <w:pStyle w:val="ListParagraph"/>
        <w:ind w:left="1080" w:firstLine="720"/>
      </w:pPr>
      <w:r>
        <w:t xml:space="preserve">These are not stored </w:t>
      </w:r>
      <w:r w:rsidR="00194014">
        <w:t>in HDF5 files</w:t>
      </w:r>
      <w:r>
        <w:t>.</w:t>
      </w:r>
    </w:p>
    <w:p w14:paraId="71BA5E5E" w14:textId="77777777" w:rsidR="00521ED0" w:rsidRDefault="00283D26" w:rsidP="00283D26">
      <w:pPr>
        <w:pStyle w:val="ListParagraph"/>
        <w:numPr>
          <w:ilvl w:val="0"/>
          <w:numId w:val="39"/>
        </w:numPr>
      </w:pPr>
      <w:r w:rsidRPr="00283D26">
        <w:rPr>
          <w:b/>
        </w:rPr>
        <w:t>Property Lists</w:t>
      </w:r>
      <w:r>
        <w:t xml:space="preserve"> (</w:t>
      </w:r>
      <w:proofErr w:type="spellStart"/>
      <w:r w:rsidRPr="00521ED0">
        <w:rPr>
          <w:rFonts w:ascii="Consolas" w:hAnsi="Consolas" w:cs="Consolas"/>
        </w:rPr>
        <w:t>hid_t</w:t>
      </w:r>
      <w:proofErr w:type="spellEnd"/>
      <w:r>
        <w:t xml:space="preserve"> obtained via </w:t>
      </w:r>
      <w:r w:rsidRPr="00521ED0">
        <w:rPr>
          <w:rFonts w:ascii="Consolas" w:hAnsi="Consolas" w:cs="Consolas"/>
        </w:rPr>
        <w:t>H5P*</w:t>
      </w:r>
      <w:r>
        <w:t xml:space="preserve"> functions)</w:t>
      </w:r>
    </w:p>
    <w:p w14:paraId="15C32640" w14:textId="77777777" w:rsidR="00283D26" w:rsidRPr="009D6231" w:rsidRDefault="00283D26" w:rsidP="00D51271">
      <w:pPr>
        <w:pStyle w:val="ListParagraph"/>
        <w:ind w:left="1080" w:firstLine="720"/>
      </w:pPr>
      <w:r>
        <w:t xml:space="preserve">These are not stored </w:t>
      </w:r>
      <w:r w:rsidR="00194014">
        <w:t>in HDF5 files</w:t>
      </w:r>
      <w:r>
        <w:t xml:space="preserve">. </w:t>
      </w:r>
    </w:p>
    <w:p w14:paraId="7A9F2084" w14:textId="01B41413" w:rsidR="00B56CA3" w:rsidRDefault="009D6231" w:rsidP="00B56CA3">
      <w:pPr>
        <w:pStyle w:val="Heading2"/>
      </w:pPr>
      <w:r>
        <w:t>H5O</w:t>
      </w:r>
      <w:ins w:id="128" w:author="Dana Robinson" w:date="2014-02-23T22:04:00Z">
        <w:r w:rsidR="00277AE8">
          <w:t>dis</w:t>
        </w:r>
        <w:r w:rsidR="004554FA">
          <w:t>able_mdc_flush</w:t>
        </w:r>
      </w:ins>
      <w:ins w:id="129" w:author="Dana Robinson" w:date="2014-02-23T22:23:00Z">
        <w:r w:rsidR="00277AE8">
          <w:t>es</w:t>
        </w:r>
      </w:ins>
      <w:del w:id="130" w:author="Dana Robinson" w:date="2014-02-23T22:04:00Z">
        <w:r w:rsidDel="004554FA">
          <w:delText>cork</w:delText>
        </w:r>
      </w:del>
      <w:r>
        <w:t xml:space="preserve"> S</w:t>
      </w:r>
      <w:r w:rsidR="00B56CA3">
        <w:t>emantics</w:t>
      </w:r>
    </w:p>
    <w:p w14:paraId="45AF5BCB" w14:textId="01BB551C" w:rsidR="009D6231" w:rsidRDefault="003E4316" w:rsidP="004E09AA">
      <w:r w:rsidRPr="006F6C1E">
        <w:rPr>
          <w:rFonts w:ascii="Consolas" w:hAnsi="Consolas" w:cs="Consolas"/>
        </w:rPr>
        <w:t>H5O</w:t>
      </w:r>
      <w:ins w:id="131" w:author="Dana Robinson" w:date="2014-02-23T22:24:00Z">
        <w:r w:rsidR="00277AE8">
          <w:rPr>
            <w:rFonts w:ascii="Consolas" w:hAnsi="Consolas" w:cs="Consolas"/>
          </w:rPr>
          <w:t>disable_mdc_flushes</w:t>
        </w:r>
      </w:ins>
      <w:del w:id="132" w:author="Dana Robinson" w:date="2014-02-23T22:24:00Z">
        <w:r w:rsidRPr="006F6C1E" w:rsidDel="00277AE8">
          <w:rPr>
            <w:rFonts w:ascii="Consolas" w:hAnsi="Consolas" w:cs="Consolas"/>
          </w:rPr>
          <w:delText>cork</w:delText>
        </w:r>
      </w:del>
      <w:r w:rsidRPr="006F6C1E">
        <w:rPr>
          <w:rFonts w:ascii="Consolas" w:hAnsi="Consolas" w:cs="Consolas"/>
        </w:rPr>
        <w:t>(</w:t>
      </w:r>
      <w:proofErr w:type="spellStart"/>
      <w:r w:rsidRPr="006F6C1E">
        <w:rPr>
          <w:rFonts w:ascii="Consolas" w:hAnsi="Consolas" w:cs="Consolas"/>
        </w:rPr>
        <w:t>object_id</w:t>
      </w:r>
      <w:proofErr w:type="spellEnd"/>
      <w:r w:rsidRPr="006F6C1E">
        <w:rPr>
          <w:rFonts w:ascii="Consolas" w:hAnsi="Consolas" w:cs="Consolas"/>
        </w:rPr>
        <w:t>)</w:t>
      </w:r>
      <w:r>
        <w:t xml:space="preserve"> is used to </w:t>
      </w:r>
      <w:del w:id="133" w:author="Dana Robinson" w:date="2014-02-23T22:25:00Z">
        <w:r w:rsidDel="00277AE8">
          <w:delText xml:space="preserve">cork </w:delText>
        </w:r>
      </w:del>
      <w:ins w:id="134" w:author="Dana Robinson" w:date="2014-02-23T22:25:00Z">
        <w:r w:rsidR="00277AE8">
          <w:t xml:space="preserve">disable flushes for </w:t>
        </w:r>
      </w:ins>
      <w:r w:rsidR="00566FA8">
        <w:t xml:space="preserve">a </w:t>
      </w:r>
      <w:r>
        <w:t>specific object in the metadata cache</w:t>
      </w:r>
      <w:del w:id="135" w:author="Dana Robinson" w:date="2014-02-23T22:27:00Z">
        <w:r w:rsidDel="00277AE8">
          <w:delText xml:space="preserve">, preventing </w:delText>
        </w:r>
        <w:r w:rsidR="00566FA8" w:rsidDel="00277AE8">
          <w:delText>its metadata</w:delText>
        </w:r>
        <w:r w:rsidR="00080AD6" w:rsidDel="00277AE8">
          <w:delText xml:space="preserve"> entries</w:delText>
        </w:r>
        <w:r w:rsidR="00566FA8" w:rsidDel="00277AE8">
          <w:delText xml:space="preserve"> </w:delText>
        </w:r>
        <w:r w:rsidDel="00277AE8">
          <w:delText>from being flushed to storage</w:delText>
        </w:r>
      </w:del>
      <w:r>
        <w:t xml:space="preserve">.  </w:t>
      </w:r>
      <w:r w:rsidR="009D6231">
        <w:t xml:space="preserve">When </w:t>
      </w:r>
      <w:r>
        <w:t xml:space="preserve">it </w:t>
      </w:r>
      <w:r w:rsidR="006F7DB3">
        <w:t>is called on a</w:t>
      </w:r>
      <w:r w:rsidR="00080AD6">
        <w:t>n</w:t>
      </w:r>
      <w:r w:rsidR="006F7DB3">
        <w:t xml:space="preserve"> </w:t>
      </w:r>
      <w:r w:rsidR="009D6231">
        <w:t>object</w:t>
      </w:r>
      <w:r w:rsidR="0029032C">
        <w:t xml:space="preserve"> identifier</w:t>
      </w:r>
      <w:r w:rsidR="009D6231">
        <w:t>:</w:t>
      </w:r>
    </w:p>
    <w:p w14:paraId="73614DB0" w14:textId="77777777" w:rsidR="003E0CBE" w:rsidRDefault="003E0CBE" w:rsidP="009D6231">
      <w:pPr>
        <w:pStyle w:val="ListParagraph"/>
        <w:numPr>
          <w:ilvl w:val="0"/>
          <w:numId w:val="38"/>
        </w:numPr>
      </w:pPr>
      <w:r>
        <w:t xml:space="preserve">Only identifiers that refer to HDF5 objects (datasets, groups, named </w:t>
      </w:r>
      <w:proofErr w:type="spellStart"/>
      <w:r>
        <w:t>datatypes</w:t>
      </w:r>
      <w:proofErr w:type="spellEnd"/>
      <w:r>
        <w:t>) can be passed to the function.</w:t>
      </w:r>
    </w:p>
    <w:p w14:paraId="76EE5C0F" w14:textId="4BED4D00" w:rsidR="00BC368C" w:rsidRDefault="000372AA" w:rsidP="009D6231">
      <w:pPr>
        <w:pStyle w:val="ListParagraph"/>
        <w:numPr>
          <w:ilvl w:val="0"/>
          <w:numId w:val="38"/>
        </w:numPr>
      </w:pPr>
      <w:r>
        <w:t xml:space="preserve">All cache entries for the </w:t>
      </w:r>
      <w:r w:rsidR="00827870">
        <w:t>object</w:t>
      </w:r>
      <w:r w:rsidR="009D6231">
        <w:t xml:space="preserve"> will be marked as "</w:t>
      </w:r>
      <w:del w:id="136" w:author="Dana Robinson" w:date="2014-02-23T22:27:00Z">
        <w:r w:rsidR="009D6231" w:rsidDel="00277AE8">
          <w:delText>corked</w:delText>
        </w:r>
      </w:del>
      <w:ins w:id="137" w:author="Dana Robinson" w:date="2014-02-23T22:27:00Z">
        <w:r w:rsidR="00277AE8">
          <w:t>flushes disabled</w:t>
        </w:r>
      </w:ins>
      <w:r w:rsidR="009D6231">
        <w:t>" in the metadata cache.</w:t>
      </w:r>
      <w:r w:rsidR="00566FA8">
        <w:t xml:space="preserve"> </w:t>
      </w:r>
      <w:r w:rsidR="00BC368C">
        <w:t xml:space="preserve">Any newly created cache entries for the object will be marked </w:t>
      </w:r>
      <w:del w:id="138" w:author="Dana Robinson" w:date="2014-02-23T22:31:00Z">
        <w:r w:rsidR="00BC368C" w:rsidDel="00CC1D51">
          <w:delText>as "</w:delText>
        </w:r>
      </w:del>
      <w:del w:id="139" w:author="Dana Robinson" w:date="2014-02-23T22:27:00Z">
        <w:r w:rsidR="00BC368C" w:rsidDel="00277AE8">
          <w:delText>corked</w:delText>
        </w:r>
      </w:del>
      <w:del w:id="140" w:author="Dana Robinson" w:date="2014-02-23T22:30:00Z">
        <w:r w:rsidR="00BC368C" w:rsidDel="00CC1D51">
          <w:delText xml:space="preserve">" </w:delText>
        </w:r>
      </w:del>
      <w:r w:rsidR="00BC368C">
        <w:t>on creation.</w:t>
      </w:r>
    </w:p>
    <w:p w14:paraId="314EA6DB" w14:textId="77777777" w:rsidR="004E09AA" w:rsidRDefault="009D6231" w:rsidP="009D6231">
      <w:pPr>
        <w:pStyle w:val="ListParagraph"/>
        <w:numPr>
          <w:ilvl w:val="0"/>
          <w:numId w:val="38"/>
        </w:numPr>
      </w:pPr>
      <w:r>
        <w:t xml:space="preserve">No </w:t>
      </w:r>
      <w:r w:rsidR="000372AA">
        <w:t>cache entries for</w:t>
      </w:r>
      <w:r>
        <w:t xml:space="preserve"> </w:t>
      </w:r>
      <w:r w:rsidR="009C0A11">
        <w:t>the</w:t>
      </w:r>
      <w:r>
        <w:t xml:space="preserve"> object will be flushed to </w:t>
      </w:r>
      <w:r w:rsidR="0062433F">
        <w:t>stor</w:t>
      </w:r>
      <w:r w:rsidR="0094767B">
        <w:t xml:space="preserve">age </w:t>
      </w:r>
      <w:r>
        <w:t>by the cache's LRU policy.</w:t>
      </w:r>
    </w:p>
    <w:p w14:paraId="3163FFB1" w14:textId="4F84F656" w:rsidR="003D26B4" w:rsidRDefault="00080AD6">
      <w:pPr>
        <w:pStyle w:val="ListParagraph"/>
        <w:numPr>
          <w:ilvl w:val="0"/>
          <w:numId w:val="38"/>
        </w:numPr>
      </w:pPr>
      <w:r>
        <w:t xml:space="preserve">Clean entries for </w:t>
      </w:r>
      <w:del w:id="141" w:author="Dana Robinson" w:date="2014-02-23T22:27:00Z">
        <w:r w:rsidDel="00277AE8">
          <w:delText xml:space="preserve">corked </w:delText>
        </w:r>
      </w:del>
      <w:ins w:id="142" w:author="Dana Robinson" w:date="2014-02-23T22:27:00Z">
        <w:r w:rsidR="00277AE8">
          <w:t xml:space="preserve">flush disabled </w:t>
        </w:r>
      </w:ins>
      <w:r>
        <w:t>objects can still be evicted from the cache.</w:t>
      </w:r>
    </w:p>
    <w:p w14:paraId="645504DC" w14:textId="77777777" w:rsidR="009D6231" w:rsidRDefault="009D6231" w:rsidP="009D6231">
      <w:pPr>
        <w:pStyle w:val="ListParagraph"/>
        <w:numPr>
          <w:ilvl w:val="0"/>
          <w:numId w:val="38"/>
        </w:numPr>
      </w:pPr>
      <w:r>
        <w:t xml:space="preserve">Flushing </w:t>
      </w:r>
      <w:r w:rsidR="003E0CBE">
        <w:t xml:space="preserve">of the object's cache entries to storage </w:t>
      </w:r>
      <w:r>
        <w:t xml:space="preserve">must be performed manually by the user with the </w:t>
      </w:r>
      <w:proofErr w:type="gramStart"/>
      <w:r w:rsidRPr="006F6C1E">
        <w:rPr>
          <w:rFonts w:ascii="Consolas" w:hAnsi="Consolas" w:cs="Consolas"/>
        </w:rPr>
        <w:t>H5Oflush(</w:t>
      </w:r>
      <w:proofErr w:type="gramEnd"/>
      <w:r w:rsidRPr="006F6C1E">
        <w:rPr>
          <w:rFonts w:ascii="Consolas" w:hAnsi="Consolas" w:cs="Consolas"/>
        </w:rPr>
        <w:t>)</w:t>
      </w:r>
      <w:r>
        <w:rPr>
          <w:rStyle w:val="FootnoteReference"/>
        </w:rPr>
        <w:footnoteReference w:id="5"/>
      </w:r>
      <w:r w:rsidR="00EB4A47">
        <w:rPr>
          <w:rFonts w:ascii="Consolas" w:hAnsi="Consolas" w:cs="Consolas"/>
        </w:rPr>
        <w:t>,</w:t>
      </w:r>
      <w:r>
        <w:t xml:space="preserve"> </w:t>
      </w:r>
      <w:r w:rsidR="00EB4A47" w:rsidRPr="00BE5958">
        <w:rPr>
          <w:rFonts w:ascii="Consolas" w:hAnsi="Consolas" w:cs="Consolas"/>
        </w:rPr>
        <w:t>H5Dflush()</w:t>
      </w:r>
      <w:r w:rsidR="00EB4A47">
        <w:t xml:space="preserve">, </w:t>
      </w:r>
      <w:r w:rsidR="00EB4A47" w:rsidRPr="00BE5958">
        <w:rPr>
          <w:rFonts w:ascii="Consolas" w:hAnsi="Consolas" w:cs="Consolas"/>
        </w:rPr>
        <w:t>H5Gflush()</w:t>
      </w:r>
      <w:r w:rsidR="00EB4A47">
        <w:t xml:space="preserve">, </w:t>
      </w:r>
      <w:r w:rsidR="00EB4A47" w:rsidRPr="00BE5958">
        <w:rPr>
          <w:rFonts w:ascii="Consolas" w:hAnsi="Consolas" w:cs="Consolas"/>
        </w:rPr>
        <w:t>H5Tflush()</w:t>
      </w:r>
      <w:r w:rsidR="00EB4A47">
        <w:t xml:space="preserve">, </w:t>
      </w:r>
      <w:r>
        <w:t xml:space="preserve">or </w:t>
      </w:r>
      <w:r w:rsidRPr="00827870">
        <w:rPr>
          <w:rFonts w:ascii="Consolas" w:hAnsi="Consolas" w:cs="Consolas"/>
        </w:rPr>
        <w:t>H5Fflush()</w:t>
      </w:r>
      <w:r>
        <w:t xml:space="preserve"> call</w:t>
      </w:r>
      <w:r w:rsidR="00EB4A47">
        <w:t>s</w:t>
      </w:r>
      <w:r>
        <w:t>.</w:t>
      </w:r>
    </w:p>
    <w:p w14:paraId="2CA86AC7" w14:textId="69AFD815" w:rsidR="009D6231" w:rsidRDefault="009D6231" w:rsidP="009D6231">
      <w:pPr>
        <w:pStyle w:val="ListParagraph"/>
        <w:numPr>
          <w:ilvl w:val="0"/>
          <w:numId w:val="38"/>
        </w:numPr>
      </w:pPr>
      <w:del w:id="143" w:author="Dana Robinson" w:date="2014-02-23T22:28:00Z">
        <w:r w:rsidDel="00277AE8">
          <w:delText xml:space="preserve">An </w:delText>
        </w:r>
      </w:del>
      <w:ins w:id="144" w:author="Dana Robinson" w:date="2014-02-23T22:28:00Z">
        <w:r w:rsidR="00277AE8">
          <w:t xml:space="preserve">Flushes will be disabled for an </w:t>
        </w:r>
      </w:ins>
      <w:r>
        <w:t xml:space="preserve">object </w:t>
      </w:r>
      <w:del w:id="145" w:author="Dana Robinson" w:date="2014-02-23T22:28:00Z">
        <w:r w:rsidDel="00277AE8">
          <w:delText xml:space="preserve">will remain corked </w:delText>
        </w:r>
      </w:del>
      <w:r>
        <w:t xml:space="preserve">until explicitly </w:t>
      </w:r>
      <w:del w:id="146" w:author="Dana Robinson" w:date="2014-02-23T22:28:00Z">
        <w:r w:rsidDel="00277AE8">
          <w:delText xml:space="preserve">uncorked </w:delText>
        </w:r>
      </w:del>
      <w:ins w:id="147" w:author="Dana Robinson" w:date="2014-02-23T22:28:00Z">
        <w:r w:rsidR="00277AE8">
          <w:t xml:space="preserve">changed </w:t>
        </w:r>
      </w:ins>
      <w:r>
        <w:t xml:space="preserve">using the </w:t>
      </w:r>
      <w:r w:rsidRPr="006F6C1E">
        <w:rPr>
          <w:rFonts w:ascii="Consolas" w:hAnsi="Consolas" w:cs="Consolas"/>
        </w:rPr>
        <w:t>H5O</w:t>
      </w:r>
      <w:ins w:id="148" w:author="Dana Robinson" w:date="2014-02-23T22:31:00Z">
        <w:r w:rsidR="00CC1D51">
          <w:rPr>
            <w:rFonts w:ascii="Consolas" w:hAnsi="Consolas" w:cs="Consolas"/>
          </w:rPr>
          <w:t>enable_mdc_flushes</w:t>
        </w:r>
      </w:ins>
      <w:del w:id="149" w:author="Dana Robinson" w:date="2014-02-23T22:31:00Z">
        <w:r w:rsidRPr="006F6C1E" w:rsidDel="00CC1D51">
          <w:rPr>
            <w:rFonts w:ascii="Consolas" w:hAnsi="Consolas" w:cs="Consolas"/>
          </w:rPr>
          <w:delText>uncork</w:delText>
        </w:r>
      </w:del>
      <w:r w:rsidRPr="006F6C1E">
        <w:rPr>
          <w:rFonts w:ascii="Consolas" w:hAnsi="Consolas" w:cs="Consolas"/>
        </w:rPr>
        <w:t>()</w:t>
      </w:r>
      <w:r>
        <w:t xml:space="preserve"> function</w:t>
      </w:r>
      <w:r w:rsidR="009C0A11">
        <w:t>, except as described below</w:t>
      </w:r>
      <w:r>
        <w:t>.</w:t>
      </w:r>
    </w:p>
    <w:p w14:paraId="54151BA0" w14:textId="6DE43EFD" w:rsidR="009D6231" w:rsidRDefault="009D6231" w:rsidP="009D6231">
      <w:pPr>
        <w:pStyle w:val="ListParagraph"/>
        <w:numPr>
          <w:ilvl w:val="0"/>
          <w:numId w:val="38"/>
        </w:numPr>
      </w:pPr>
      <w:r>
        <w:t xml:space="preserve">When </w:t>
      </w:r>
      <w:proofErr w:type="gramStart"/>
      <w:r>
        <w:t>a</w:t>
      </w:r>
      <w:proofErr w:type="gramEnd"/>
      <w:del w:id="150" w:author="Dana Robinson" w:date="2014-02-23T22:31:00Z">
        <w:r w:rsidDel="00CC1D51">
          <w:delText xml:space="preserve"> corked</w:delText>
        </w:r>
      </w:del>
      <w:ins w:id="151" w:author="Dana Robinson" w:date="2014-02-23T22:31:00Z">
        <w:r w:rsidR="00CC1D51">
          <w:t>n</w:t>
        </w:r>
      </w:ins>
      <w:del w:id="152" w:author="Dana Robinson" w:date="2014-02-23T22:31:00Z">
        <w:r w:rsidDel="00CC1D51">
          <w:delText xml:space="preserve"> </w:delText>
        </w:r>
      </w:del>
      <w:ins w:id="153" w:author="Dana Robinson" w:date="2014-02-23T22:31:00Z">
        <w:r w:rsidR="00CC1D51">
          <w:t xml:space="preserve"> </w:t>
        </w:r>
      </w:ins>
      <w:r>
        <w:t xml:space="preserve">object </w:t>
      </w:r>
      <w:ins w:id="154" w:author="Dana Robinson" w:date="2014-02-23T22:31:00Z">
        <w:r w:rsidR="00CC1D51">
          <w:t xml:space="preserve">with disabled flushes </w:t>
        </w:r>
      </w:ins>
      <w:r>
        <w:t xml:space="preserve">is closed, </w:t>
      </w:r>
      <w:ins w:id="155" w:author="Dana Robinson" w:date="2014-02-23T23:41:00Z">
        <w:r w:rsidR="00487DCF">
          <w:t xml:space="preserve">the "flushes disabled" </w:t>
        </w:r>
      </w:ins>
      <w:ins w:id="156" w:author="Dana Robinson" w:date="2014-02-23T23:43:00Z">
        <w:r w:rsidR="00487DCF">
          <w:t>flag</w:t>
        </w:r>
      </w:ins>
      <w:ins w:id="157" w:author="Dana Robinson" w:date="2014-02-23T23:41:00Z">
        <w:r w:rsidR="00487DCF">
          <w:t xml:space="preserve"> will be removed from </w:t>
        </w:r>
      </w:ins>
      <w:r w:rsidR="009D00C3">
        <w:t xml:space="preserve">all its cache entries </w:t>
      </w:r>
      <w:ins w:id="158" w:author="Dana Robinson" w:date="2014-02-23T23:42:00Z">
        <w:r w:rsidR="00487DCF">
          <w:t xml:space="preserve">as a </w:t>
        </w:r>
      </w:ins>
      <w:del w:id="159" w:author="Dana Robinson" w:date="2014-02-23T23:42:00Z">
        <w:r w:rsidDel="00487DCF">
          <w:delText>will be</w:delText>
        </w:r>
        <w:r w:rsidR="006F7DB3" w:rsidDel="00487DCF">
          <w:delText xml:space="preserve"> </w:delText>
        </w:r>
        <w:r w:rsidR="003E0CBE" w:rsidDel="00487DCF">
          <w:delText>marked as "</w:delText>
        </w:r>
      </w:del>
      <w:del w:id="160" w:author="Dana Robinson" w:date="2014-02-23T22:32:00Z">
        <w:r w:rsidR="006F7DB3" w:rsidDel="00CC1D51">
          <w:delText>uncorked</w:delText>
        </w:r>
      </w:del>
      <w:del w:id="161" w:author="Dana Robinson" w:date="2014-02-23T23:42:00Z">
        <w:r w:rsidR="003E0CBE" w:rsidDel="00487DCF">
          <w:delText>"</w:delText>
        </w:r>
        <w:r w:rsidR="006F7DB3" w:rsidDel="00487DCF">
          <w:delText xml:space="preserve"> as </w:delText>
        </w:r>
      </w:del>
      <w:r w:rsidR="006F7DB3">
        <w:t>part of the closing process</w:t>
      </w:r>
      <w:r>
        <w:t>.</w:t>
      </w:r>
    </w:p>
    <w:p w14:paraId="48D19FF7" w14:textId="0D296E90" w:rsidR="006F7DB3" w:rsidRDefault="006F7DB3" w:rsidP="009D6231">
      <w:pPr>
        <w:pStyle w:val="ListParagraph"/>
        <w:numPr>
          <w:ilvl w:val="0"/>
          <w:numId w:val="38"/>
        </w:numPr>
      </w:pPr>
      <w:r>
        <w:t xml:space="preserve">Calling </w:t>
      </w:r>
      <w:del w:id="162" w:author="Dana Robinson" w:date="2014-02-23T23:44:00Z">
        <w:r w:rsidRPr="00487DCF" w:rsidDel="00487DCF">
          <w:rPr>
            <w:rFonts w:cs="Consolas"/>
            <w:rPrChange w:id="163" w:author="Dana Robinson" w:date="2014-02-23T23:44:00Z">
              <w:rPr>
                <w:rFonts w:ascii="Consolas" w:hAnsi="Consolas" w:cs="Consolas"/>
              </w:rPr>
            </w:rPrChange>
          </w:rPr>
          <w:delText>H5O</w:delText>
        </w:r>
      </w:del>
      <w:del w:id="164" w:author="Dana Robinson" w:date="2014-02-23T22:32:00Z">
        <w:r w:rsidRPr="00487DCF" w:rsidDel="00CC1D51">
          <w:rPr>
            <w:rFonts w:cs="Consolas"/>
            <w:rPrChange w:id="165" w:author="Dana Robinson" w:date="2014-02-23T23:44:00Z">
              <w:rPr>
                <w:rFonts w:ascii="Consolas" w:hAnsi="Consolas" w:cs="Consolas"/>
              </w:rPr>
            </w:rPrChange>
          </w:rPr>
          <w:delText>cork</w:delText>
        </w:r>
      </w:del>
      <w:del w:id="166" w:author="Dana Robinson" w:date="2014-02-23T23:44:00Z">
        <w:r w:rsidRPr="00487DCF" w:rsidDel="00487DCF">
          <w:rPr>
            <w:rFonts w:cs="Consolas"/>
            <w:rPrChange w:id="167" w:author="Dana Robinson" w:date="2014-02-23T23:44:00Z">
              <w:rPr>
                <w:rFonts w:ascii="Consolas" w:hAnsi="Consolas" w:cs="Consolas"/>
              </w:rPr>
            </w:rPrChange>
          </w:rPr>
          <w:delText>()</w:delText>
        </w:r>
      </w:del>
      <w:ins w:id="168" w:author="Dana Robinson" w:date="2014-02-23T23:44:00Z">
        <w:r w:rsidR="00487DCF" w:rsidRPr="00487DCF">
          <w:rPr>
            <w:rFonts w:cs="Consolas"/>
            <w:rPrChange w:id="169" w:author="Dana Robinson" w:date="2014-02-23T23:44:00Z">
              <w:rPr>
                <w:rFonts w:ascii="Consolas" w:hAnsi="Consolas" w:cs="Consolas"/>
              </w:rPr>
            </w:rPrChange>
          </w:rPr>
          <w:t>the function</w:t>
        </w:r>
      </w:ins>
      <w:r>
        <w:t xml:space="preserve"> on an identifier that does not refer to a</w:t>
      </w:r>
      <w:r w:rsidR="003E0CBE">
        <w:t xml:space="preserve">n </w:t>
      </w:r>
      <w:r>
        <w:t>object (e.g., a property list</w:t>
      </w:r>
      <w:r w:rsidR="0094767B">
        <w:t xml:space="preserve"> or file identifier</w:t>
      </w:r>
      <w:r>
        <w:t>) is considered an error.  Like any other HDF5 error, this will return a negative error code.</w:t>
      </w:r>
    </w:p>
    <w:p w14:paraId="2CF2B494" w14:textId="4096069D" w:rsidR="00A25182" w:rsidDel="00CC1D51" w:rsidRDefault="00A25182" w:rsidP="00A25182">
      <w:pPr>
        <w:pStyle w:val="ListParagraph"/>
        <w:numPr>
          <w:ilvl w:val="0"/>
          <w:numId w:val="38"/>
        </w:numPr>
        <w:rPr>
          <w:del w:id="170" w:author="Dana Robinson" w:date="2014-02-23T22:32:00Z"/>
        </w:rPr>
      </w:pPr>
      <w:r>
        <w:t xml:space="preserve">Calling </w:t>
      </w:r>
      <w:del w:id="171" w:author="Dana Robinson" w:date="2014-02-23T23:44:00Z">
        <w:r w:rsidRPr="00487DCF" w:rsidDel="00487DCF">
          <w:rPr>
            <w:rFonts w:cs="Consolas"/>
            <w:rPrChange w:id="172" w:author="Dana Robinson" w:date="2014-02-23T23:45:00Z">
              <w:rPr>
                <w:rFonts w:ascii="Consolas" w:hAnsi="Consolas" w:cs="Consolas"/>
              </w:rPr>
            </w:rPrChange>
          </w:rPr>
          <w:delText>H5O</w:delText>
        </w:r>
      </w:del>
      <w:del w:id="173" w:author="Dana Robinson" w:date="2014-02-23T22:37:00Z">
        <w:r w:rsidRPr="00487DCF" w:rsidDel="00CC1D51">
          <w:rPr>
            <w:rFonts w:cs="Consolas"/>
            <w:rPrChange w:id="174" w:author="Dana Robinson" w:date="2014-02-23T23:45:00Z">
              <w:rPr>
                <w:rFonts w:ascii="Consolas" w:hAnsi="Consolas" w:cs="Consolas"/>
              </w:rPr>
            </w:rPrChange>
          </w:rPr>
          <w:delText>cork</w:delText>
        </w:r>
      </w:del>
      <w:del w:id="175" w:author="Dana Robinson" w:date="2014-02-23T23:44:00Z">
        <w:r w:rsidRPr="00487DCF" w:rsidDel="00487DCF">
          <w:rPr>
            <w:rFonts w:cs="Consolas"/>
            <w:rPrChange w:id="176" w:author="Dana Robinson" w:date="2014-02-23T23:45:00Z">
              <w:rPr>
                <w:rFonts w:ascii="Consolas" w:hAnsi="Consolas" w:cs="Consolas"/>
              </w:rPr>
            </w:rPrChange>
          </w:rPr>
          <w:delText>()</w:delText>
        </w:r>
        <w:r w:rsidRPr="00487DCF" w:rsidDel="00487DCF">
          <w:delText xml:space="preserve"> on</w:delText>
        </w:r>
      </w:del>
      <w:ins w:id="177" w:author="Dana Robinson" w:date="2014-02-23T23:44:00Z">
        <w:r w:rsidR="00487DCF" w:rsidRPr="00487DCF">
          <w:rPr>
            <w:rFonts w:cs="Consolas"/>
            <w:rPrChange w:id="178" w:author="Dana Robinson" w:date="2014-02-23T23:45:00Z">
              <w:rPr>
                <w:rFonts w:ascii="Consolas" w:hAnsi="Consolas" w:cs="Consolas"/>
              </w:rPr>
            </w:rPrChange>
          </w:rPr>
          <w:t>the function on</w:t>
        </w:r>
      </w:ins>
      <w:r>
        <w:t xml:space="preserve"> an object that has </w:t>
      </w:r>
      <w:ins w:id="179" w:author="Dana Robinson" w:date="2014-02-23T22:37:00Z">
        <w:r w:rsidR="00CC1D51">
          <w:t xml:space="preserve">already </w:t>
        </w:r>
      </w:ins>
      <w:r>
        <w:t xml:space="preserve">been </w:t>
      </w:r>
      <w:del w:id="180" w:author="Dana Robinson" w:date="2014-02-23T22:37:00Z">
        <w:r w:rsidDel="00CC1D51">
          <w:delText xml:space="preserve">corked </w:delText>
        </w:r>
      </w:del>
      <w:ins w:id="181" w:author="Dana Robinson" w:date="2014-02-23T22:37:00Z">
        <w:r w:rsidR="00CC1D51">
          <w:t>marked as "flushes disabled</w:t>
        </w:r>
      </w:ins>
      <w:ins w:id="182" w:author="Dana Robinson" w:date="2014-02-23T22:50:00Z">
        <w:r w:rsidR="00A706B0">
          <w:t>"</w:t>
        </w:r>
      </w:ins>
      <w:ins w:id="183" w:author="Dana Robinson" w:date="2014-02-23T22:37:00Z">
        <w:r w:rsidR="00CC1D51">
          <w:t xml:space="preserve"> </w:t>
        </w:r>
      </w:ins>
      <w:r>
        <w:t>is considered an error.  This will return a negative error code.</w:t>
      </w:r>
    </w:p>
    <w:p w14:paraId="7606502E" w14:textId="77777777" w:rsidR="00A25182" w:rsidRDefault="00A25182">
      <w:pPr>
        <w:pStyle w:val="ListParagraph"/>
        <w:numPr>
          <w:ilvl w:val="0"/>
          <w:numId w:val="38"/>
        </w:numPr>
      </w:pPr>
    </w:p>
    <w:p w14:paraId="6B3EDA50" w14:textId="77777777" w:rsidR="009D6231" w:rsidRDefault="009D6231" w:rsidP="004E09AA">
      <w:r>
        <w:t>The call must be used carefully to avoid running out of memory.  Neglecting to flush large amounts of metadata could cause the cache to become large enough to consume all memory.</w:t>
      </w:r>
    </w:p>
    <w:p w14:paraId="654A1497" w14:textId="531DD1DB" w:rsidR="009D6231" w:rsidRDefault="009D6231" w:rsidP="009D6231">
      <w:pPr>
        <w:pStyle w:val="Heading2"/>
      </w:pPr>
      <w:r>
        <w:t>H5O</w:t>
      </w:r>
      <w:ins w:id="184" w:author="Dana Robinson" w:date="2014-02-23T22:05:00Z">
        <w:r w:rsidR="00CC1D51">
          <w:t>en</w:t>
        </w:r>
        <w:r w:rsidR="004554FA">
          <w:t>able_mdc_flush</w:t>
        </w:r>
      </w:ins>
      <w:ins w:id="185" w:author="Dana Robinson" w:date="2014-02-23T22:39:00Z">
        <w:r w:rsidR="00CC1D51">
          <w:t>es</w:t>
        </w:r>
      </w:ins>
      <w:del w:id="186" w:author="Dana Robinson" w:date="2014-02-23T22:04:00Z">
        <w:r w:rsidDel="004554FA">
          <w:delText>uncork</w:delText>
        </w:r>
      </w:del>
      <w:r>
        <w:t xml:space="preserve"> Semantics</w:t>
      </w:r>
    </w:p>
    <w:p w14:paraId="6604C37D" w14:textId="3FB247AE" w:rsidR="005E0065" w:rsidRDefault="005E0065" w:rsidP="005E0065">
      <w:r w:rsidRPr="006F6C1E">
        <w:rPr>
          <w:rFonts w:ascii="Consolas" w:hAnsi="Consolas" w:cs="Consolas"/>
        </w:rPr>
        <w:t>H5O</w:t>
      </w:r>
      <w:ins w:id="187" w:author="Dana Robinson" w:date="2014-02-23T22:39:00Z">
        <w:r w:rsidR="00CC1D51">
          <w:rPr>
            <w:rFonts w:ascii="Consolas" w:hAnsi="Consolas" w:cs="Consolas"/>
          </w:rPr>
          <w:t>enable_mdc_flushes</w:t>
        </w:r>
      </w:ins>
      <w:del w:id="188" w:author="Dana Robinson" w:date="2014-02-23T22:39:00Z">
        <w:r w:rsidDel="00CC1D51">
          <w:rPr>
            <w:rFonts w:ascii="Consolas" w:hAnsi="Consolas" w:cs="Consolas"/>
          </w:rPr>
          <w:delText>un</w:delText>
        </w:r>
        <w:r w:rsidRPr="006F6C1E" w:rsidDel="00CC1D51">
          <w:rPr>
            <w:rFonts w:ascii="Consolas" w:hAnsi="Consolas" w:cs="Consolas"/>
          </w:rPr>
          <w:delText>cork</w:delText>
        </w:r>
      </w:del>
      <w:r w:rsidRPr="006F6C1E">
        <w:rPr>
          <w:rFonts w:ascii="Consolas" w:hAnsi="Consolas" w:cs="Consolas"/>
        </w:rPr>
        <w:t>(</w:t>
      </w:r>
      <w:proofErr w:type="spellStart"/>
      <w:r w:rsidRPr="006F6C1E">
        <w:rPr>
          <w:rFonts w:ascii="Consolas" w:hAnsi="Consolas" w:cs="Consolas"/>
        </w:rPr>
        <w:t>object_id</w:t>
      </w:r>
      <w:proofErr w:type="spellEnd"/>
      <w:r w:rsidRPr="006F6C1E">
        <w:rPr>
          <w:rFonts w:ascii="Consolas" w:hAnsi="Consolas" w:cs="Consolas"/>
        </w:rPr>
        <w:t>)</w:t>
      </w:r>
      <w:r>
        <w:t xml:space="preserve"> is used to </w:t>
      </w:r>
      <w:ins w:id="189" w:author="Dana Robinson" w:date="2014-02-23T23:48:00Z">
        <w:r w:rsidR="00487DCF">
          <w:t>re-</w:t>
        </w:r>
      </w:ins>
      <w:del w:id="190" w:author="Dana Robinson" w:date="2014-02-23T22:40:00Z">
        <w:r w:rsidDel="00CC1D51">
          <w:delText xml:space="preserve">uncork </w:delText>
        </w:r>
      </w:del>
      <w:ins w:id="191" w:author="Dana Robinson" w:date="2014-02-23T22:40:00Z">
        <w:r w:rsidR="00CC1D51">
          <w:t>enable metadata flushes for</w:t>
        </w:r>
      </w:ins>
      <w:ins w:id="192" w:author="Dana Robinson" w:date="2014-02-23T22:41:00Z">
        <w:r w:rsidR="00F35480">
          <w:t xml:space="preserve"> a</w:t>
        </w:r>
      </w:ins>
      <w:ins w:id="193" w:author="Dana Robinson" w:date="2014-02-23T22:40:00Z">
        <w:r w:rsidR="00CC1D51">
          <w:t xml:space="preserve"> </w:t>
        </w:r>
      </w:ins>
      <w:r>
        <w:t xml:space="preserve">specific </w:t>
      </w:r>
      <w:r w:rsidR="002E1979">
        <w:t xml:space="preserve">HDF5 </w:t>
      </w:r>
      <w:r>
        <w:t>object</w:t>
      </w:r>
      <w:del w:id="194" w:author="Dana Robinson" w:date="2014-02-23T22:41:00Z">
        <w:r w:rsidDel="00F35480">
          <w:delText>s</w:delText>
        </w:r>
      </w:del>
      <w:r>
        <w:t xml:space="preserve"> in the metadata cache, allowing the cache's normal LRU algorithm to govern </w:t>
      </w:r>
      <w:r w:rsidR="000372AA">
        <w:t xml:space="preserve">the </w:t>
      </w:r>
      <w:r>
        <w:t xml:space="preserve">flushing </w:t>
      </w:r>
      <w:r w:rsidR="000372AA">
        <w:t xml:space="preserve">of its </w:t>
      </w:r>
      <w:r w:rsidR="000372AA">
        <w:lastRenderedPageBreak/>
        <w:t xml:space="preserve">cache entries </w:t>
      </w:r>
      <w:r>
        <w:t>from the cache to storage</w:t>
      </w:r>
      <w:ins w:id="195" w:author="Dana Robinson" w:date="2014-02-23T23:49:00Z">
        <w:r w:rsidR="00487DCF">
          <w:t xml:space="preserve"> (i.e., the default state)</w:t>
        </w:r>
      </w:ins>
      <w:r>
        <w:t>.  When it is called on a</w:t>
      </w:r>
      <w:r w:rsidR="002E1979">
        <w:t xml:space="preserve">n </w:t>
      </w:r>
      <w:r>
        <w:t>object identifier:</w:t>
      </w:r>
    </w:p>
    <w:p w14:paraId="3F77452A" w14:textId="546431AB" w:rsidR="00F35480" w:rsidRDefault="000372AA" w:rsidP="006F7DB3">
      <w:pPr>
        <w:pStyle w:val="ListParagraph"/>
        <w:numPr>
          <w:ilvl w:val="0"/>
          <w:numId w:val="38"/>
        </w:numPr>
        <w:rPr>
          <w:ins w:id="196" w:author="Dana Robinson" w:date="2014-02-23T22:42:00Z"/>
        </w:rPr>
      </w:pPr>
      <w:r>
        <w:t xml:space="preserve">All cache entries for the </w:t>
      </w:r>
      <w:r w:rsidR="00827870">
        <w:t>object</w:t>
      </w:r>
      <w:r w:rsidR="006F7DB3">
        <w:t xml:space="preserve"> will </w:t>
      </w:r>
      <w:del w:id="197" w:author="Dana Robinson" w:date="2014-02-23T23:49:00Z">
        <w:r w:rsidR="006F7DB3" w:rsidDel="00487DCF">
          <w:delText>be marked as "</w:delText>
        </w:r>
      </w:del>
      <w:del w:id="198" w:author="Dana Robinson" w:date="2014-02-23T22:42:00Z">
        <w:r w:rsidR="006F7DB3" w:rsidDel="00F35480">
          <w:delText>uncorked</w:delText>
        </w:r>
      </w:del>
      <w:del w:id="199" w:author="Dana Robinson" w:date="2014-02-23T23:49:00Z">
        <w:r w:rsidR="006F7DB3" w:rsidDel="00487DCF">
          <w:delText>" in the metadata cache</w:delText>
        </w:r>
      </w:del>
      <w:ins w:id="200" w:author="Dana Robinson" w:date="2014-02-23T23:49:00Z">
        <w:r w:rsidR="00487DCF">
          <w:t>have the "flushes disabled" flag removed</w:t>
        </w:r>
      </w:ins>
      <w:r w:rsidR="006F7DB3">
        <w:t>.</w:t>
      </w:r>
    </w:p>
    <w:p w14:paraId="5FCC7C0F" w14:textId="4EE22575" w:rsidR="006F7DB3" w:rsidDel="00F35480" w:rsidRDefault="004A52D1" w:rsidP="006F7DB3">
      <w:pPr>
        <w:pStyle w:val="ListParagraph"/>
        <w:numPr>
          <w:ilvl w:val="0"/>
          <w:numId w:val="38"/>
        </w:numPr>
        <w:rPr>
          <w:del w:id="201" w:author="Dana Robinson" w:date="2014-02-23T22:43:00Z"/>
        </w:rPr>
      </w:pPr>
      <w:del w:id="202" w:author="Dana Robinson" w:date="2014-02-23T22:42:00Z">
        <w:r w:rsidDel="00F35480">
          <w:delText xml:space="preserve"> </w:delText>
        </w:r>
      </w:del>
      <w:r w:rsidR="006F7DB3">
        <w:t>Automatic flushing will resume on the object</w:t>
      </w:r>
      <w:r w:rsidR="000372AA">
        <w:t>'s entries</w:t>
      </w:r>
      <w:r w:rsidR="006F7DB3">
        <w:t>.</w:t>
      </w:r>
      <w:ins w:id="203" w:author="Dana Robinson" w:date="2014-02-23T22:43:00Z">
        <w:r w:rsidR="00F35480">
          <w:t xml:space="preserve"> </w:t>
        </w:r>
      </w:ins>
    </w:p>
    <w:p w14:paraId="42C029A2" w14:textId="77777777" w:rsidR="006F7DB3" w:rsidRDefault="006F7DB3">
      <w:pPr>
        <w:pStyle w:val="ListParagraph"/>
        <w:numPr>
          <w:ilvl w:val="0"/>
          <w:numId w:val="38"/>
        </w:numPr>
      </w:pPr>
      <w:r>
        <w:t xml:space="preserve">It will </w:t>
      </w:r>
      <w:r w:rsidR="00080AD6">
        <w:t xml:space="preserve">not necessarily </w:t>
      </w:r>
      <w:r>
        <w:t>result in an immediate flush of the object</w:t>
      </w:r>
      <w:r w:rsidR="00080AD6">
        <w:t>'s entries</w:t>
      </w:r>
      <w:r>
        <w:t>.</w:t>
      </w:r>
    </w:p>
    <w:p w14:paraId="610A120D" w14:textId="0153499E" w:rsidR="006F7DB3" w:rsidRDefault="006F7DB3" w:rsidP="006F7DB3">
      <w:pPr>
        <w:pStyle w:val="ListParagraph"/>
        <w:numPr>
          <w:ilvl w:val="0"/>
          <w:numId w:val="38"/>
        </w:numPr>
      </w:pPr>
      <w:r>
        <w:t xml:space="preserve">Calling </w:t>
      </w:r>
      <w:del w:id="204" w:author="Dana Robinson" w:date="2014-02-23T23:49:00Z">
        <w:r w:rsidDel="00487DCF">
          <w:delText>H5O</w:delText>
        </w:r>
      </w:del>
      <w:del w:id="205" w:author="Dana Robinson" w:date="2014-02-23T22:43:00Z">
        <w:r w:rsidDel="00F35480">
          <w:delText>uncork</w:delText>
        </w:r>
      </w:del>
      <w:del w:id="206" w:author="Dana Robinson" w:date="2014-02-23T23:49:00Z">
        <w:r w:rsidDel="00487DCF">
          <w:delText>() on</w:delText>
        </w:r>
      </w:del>
      <w:ins w:id="207" w:author="Dana Robinson" w:date="2014-02-23T23:49:00Z">
        <w:r w:rsidR="00487DCF">
          <w:t>the function on</w:t>
        </w:r>
      </w:ins>
      <w:r>
        <w:t xml:space="preserve"> an identifier that does not refer to a</w:t>
      </w:r>
      <w:r w:rsidR="00080AD6">
        <w:t xml:space="preserve">n </w:t>
      </w:r>
      <w:r>
        <w:t>object (e.g., a property list</w:t>
      </w:r>
      <w:r w:rsidR="00F52643">
        <w:t xml:space="preserve"> identifier or file identifier</w:t>
      </w:r>
      <w:r>
        <w:t xml:space="preserve">) is considered an error.  </w:t>
      </w:r>
      <w:r w:rsidR="00F52643">
        <w:t>T</w:t>
      </w:r>
      <w:r>
        <w:t>his will return a negative error code.</w:t>
      </w:r>
    </w:p>
    <w:p w14:paraId="5A6373A2" w14:textId="018B095A" w:rsidR="006F7DB3" w:rsidRDefault="003B41B0" w:rsidP="004E09AA">
      <w:pPr>
        <w:pStyle w:val="ListParagraph"/>
        <w:numPr>
          <w:ilvl w:val="0"/>
          <w:numId w:val="38"/>
        </w:numPr>
      </w:pPr>
      <w:r w:rsidRPr="003B5C07">
        <w:t>Calling</w:t>
      </w:r>
      <w:del w:id="208" w:author="Dana Robinson" w:date="2014-02-23T23:52:00Z">
        <w:r w:rsidRPr="003B5C07" w:rsidDel="003B5C07">
          <w:delText xml:space="preserve"> </w:delText>
        </w:r>
        <w:r w:rsidRPr="003B5C07" w:rsidDel="003B5C07">
          <w:rPr>
            <w:rFonts w:cs="Consolas"/>
            <w:rPrChange w:id="209" w:author="Dana Robinson" w:date="2014-02-23T23:52:00Z">
              <w:rPr>
                <w:rFonts w:ascii="Consolas" w:hAnsi="Consolas" w:cs="Consolas"/>
              </w:rPr>
            </w:rPrChange>
          </w:rPr>
          <w:delText>H5O</w:delText>
        </w:r>
      </w:del>
      <w:del w:id="210" w:author="Dana Robinson" w:date="2014-02-23T22:43:00Z">
        <w:r w:rsidRPr="003B5C07" w:rsidDel="00F35480">
          <w:rPr>
            <w:rFonts w:cs="Consolas"/>
            <w:rPrChange w:id="211" w:author="Dana Robinson" w:date="2014-02-23T23:52:00Z">
              <w:rPr>
                <w:rFonts w:ascii="Consolas" w:hAnsi="Consolas" w:cs="Consolas"/>
              </w:rPr>
            </w:rPrChange>
          </w:rPr>
          <w:delText>uncork</w:delText>
        </w:r>
      </w:del>
      <w:del w:id="212" w:author="Dana Robinson" w:date="2014-02-23T23:52:00Z">
        <w:r w:rsidRPr="003B5C07" w:rsidDel="003B5C07">
          <w:rPr>
            <w:rFonts w:cs="Consolas"/>
            <w:rPrChange w:id="213" w:author="Dana Robinson" w:date="2014-02-23T23:52:00Z">
              <w:rPr>
                <w:rFonts w:ascii="Consolas" w:hAnsi="Consolas" w:cs="Consolas"/>
              </w:rPr>
            </w:rPrChange>
          </w:rPr>
          <w:delText>()</w:delText>
        </w:r>
        <w:r w:rsidRPr="003B5C07" w:rsidDel="003B5C07">
          <w:delText xml:space="preserve"> </w:delText>
        </w:r>
      </w:del>
      <w:ins w:id="214" w:author="Dana Robinson" w:date="2014-02-23T23:52:00Z">
        <w:r w:rsidR="003B5C07" w:rsidRPr="003B5C07">
          <w:rPr>
            <w:rFonts w:cs="Consolas"/>
            <w:rPrChange w:id="215" w:author="Dana Robinson" w:date="2014-02-23T23:52:00Z">
              <w:rPr>
                <w:rFonts w:ascii="Consolas" w:hAnsi="Consolas" w:cs="Consolas"/>
              </w:rPr>
            </w:rPrChange>
          </w:rPr>
          <w:t xml:space="preserve"> the function </w:t>
        </w:r>
      </w:ins>
      <w:r>
        <w:t>on a</w:t>
      </w:r>
      <w:r w:rsidR="00080AD6">
        <w:t xml:space="preserve">n </w:t>
      </w:r>
      <w:r>
        <w:t xml:space="preserve">object that has not been </w:t>
      </w:r>
      <w:del w:id="216" w:author="Dana Robinson" w:date="2014-02-23T22:43:00Z">
        <w:r w:rsidDel="00F35480">
          <w:delText xml:space="preserve">corked </w:delText>
        </w:r>
      </w:del>
      <w:ins w:id="217" w:author="Dana Robinson" w:date="2014-02-23T22:43:00Z">
        <w:r w:rsidR="00F35480">
          <w:t>marked as "flushes disabled</w:t>
        </w:r>
      </w:ins>
      <w:ins w:id="218" w:author="Dana Robinson" w:date="2014-02-23T22:48:00Z">
        <w:r w:rsidR="00A706B0">
          <w:t>"</w:t>
        </w:r>
      </w:ins>
      <w:ins w:id="219" w:author="Dana Robinson" w:date="2014-02-23T22:43:00Z">
        <w:r w:rsidR="00F35480">
          <w:t xml:space="preserve"> </w:t>
        </w:r>
      </w:ins>
      <w:r>
        <w:t>is considered an error.</w:t>
      </w:r>
      <w:r w:rsidR="0094767B">
        <w:t xml:space="preserve">  </w:t>
      </w:r>
      <w:r w:rsidR="00F52643">
        <w:t>T</w:t>
      </w:r>
      <w:r w:rsidR="0094767B">
        <w:t>his will return a negative error code.</w:t>
      </w:r>
    </w:p>
    <w:p w14:paraId="3457F1CF" w14:textId="547DEC0C" w:rsidR="003D26B4" w:rsidRDefault="005244E0">
      <w:pPr>
        <w:pStyle w:val="ListParagraph"/>
        <w:numPr>
          <w:ilvl w:val="0"/>
          <w:numId w:val="38"/>
        </w:numPr>
      </w:pPr>
      <w:r>
        <w:t xml:space="preserve">If the cache has been globally </w:t>
      </w:r>
      <w:del w:id="220" w:author="Dana Robinson" w:date="2014-02-23T22:51:00Z">
        <w:r w:rsidDel="005E5D5F">
          <w:delText xml:space="preserve">corked </w:delText>
        </w:r>
      </w:del>
      <w:ins w:id="221" w:author="Dana Robinson" w:date="2014-02-23T22:51:00Z">
        <w:r w:rsidR="005E5D5F">
          <w:t xml:space="preserve">marked as having flushes disabled </w:t>
        </w:r>
      </w:ins>
      <w:r>
        <w:t xml:space="preserve">(either via </w:t>
      </w:r>
      <w:r w:rsidR="009416E0" w:rsidRPr="009416E0">
        <w:rPr>
          <w:rFonts w:ascii="Consolas" w:hAnsi="Consolas" w:cs="Consolas"/>
        </w:rPr>
        <w:t>H5Pset_mdc_</w:t>
      </w:r>
      <w:proofErr w:type="gramStart"/>
      <w:r w:rsidR="009416E0" w:rsidRPr="009416E0">
        <w:rPr>
          <w:rFonts w:ascii="Consolas" w:hAnsi="Consolas" w:cs="Consolas"/>
        </w:rPr>
        <w:t>config(</w:t>
      </w:r>
      <w:proofErr w:type="gramEnd"/>
      <w:r w:rsidR="009416E0" w:rsidRPr="009416E0">
        <w:rPr>
          <w:rFonts w:ascii="Consolas" w:hAnsi="Consolas" w:cs="Consolas"/>
        </w:rPr>
        <w:t>)</w:t>
      </w:r>
      <w:r>
        <w:t xml:space="preserve"> or if </w:t>
      </w:r>
      <w:r w:rsidR="009416E0" w:rsidRPr="009416E0">
        <w:rPr>
          <w:rFonts w:ascii="Consolas" w:hAnsi="Consolas" w:cs="Consolas"/>
        </w:rPr>
        <w:t>H5F</w:t>
      </w:r>
      <w:ins w:id="222" w:author="Dana Robinson" w:date="2014-02-23T22:51:00Z">
        <w:r w:rsidR="005E5D5F">
          <w:rPr>
            <w:rFonts w:ascii="Consolas" w:hAnsi="Consolas" w:cs="Consolas"/>
          </w:rPr>
          <w:t>disable_mdc_flushes</w:t>
        </w:r>
      </w:ins>
      <w:del w:id="223" w:author="Dana Robinson" w:date="2014-02-23T22:51:00Z">
        <w:r w:rsidR="009416E0" w:rsidRPr="009416E0" w:rsidDel="005E5D5F">
          <w:rPr>
            <w:rFonts w:ascii="Consolas" w:hAnsi="Consolas" w:cs="Consolas"/>
          </w:rPr>
          <w:delText>cork</w:delText>
        </w:r>
      </w:del>
      <w:r w:rsidR="009416E0" w:rsidRPr="009416E0">
        <w:rPr>
          <w:rFonts w:ascii="Consolas" w:hAnsi="Consolas" w:cs="Consolas"/>
        </w:rPr>
        <w:t>()</w:t>
      </w:r>
      <w:r>
        <w:t>), then H5O</w:t>
      </w:r>
      <w:ins w:id="224" w:author="Dana Robinson" w:date="2014-02-23T22:52:00Z">
        <w:r w:rsidR="005E5D5F">
          <w:t>enable_mdc_flushes</w:t>
        </w:r>
      </w:ins>
      <w:del w:id="225" w:author="Dana Robinson" w:date="2014-02-23T22:52:00Z">
        <w:r w:rsidDel="005E5D5F">
          <w:delText>uncork</w:delText>
        </w:r>
      </w:del>
      <w:r w:rsidR="009416E0" w:rsidRPr="009416E0">
        <w:rPr>
          <w:rFonts w:ascii="Consolas" w:hAnsi="Consolas" w:cs="Consolas"/>
        </w:rPr>
        <w:t>()</w:t>
      </w:r>
      <w:r>
        <w:t xml:space="preserve"> can be used to selectively </w:t>
      </w:r>
      <w:del w:id="226" w:author="Dana Robinson" w:date="2014-02-23T22:52:00Z">
        <w:r w:rsidDel="005E5D5F">
          <w:delText>uncork item</w:delText>
        </w:r>
      </w:del>
      <w:ins w:id="227" w:author="Dana Robinson" w:date="2014-02-23T22:52:00Z">
        <w:r w:rsidR="005E5D5F">
          <w:t>enable flushes on a per-object basis</w:t>
        </w:r>
      </w:ins>
      <w:del w:id="228" w:author="Dana Robinson" w:date="2014-02-23T22:52:00Z">
        <w:r w:rsidDel="005E5D5F">
          <w:delText>s</w:delText>
        </w:r>
      </w:del>
      <w:r>
        <w:t>.</w:t>
      </w:r>
    </w:p>
    <w:p w14:paraId="2CE45184" w14:textId="65661B54" w:rsidR="006E1609" w:rsidRDefault="006E1609" w:rsidP="00D51271">
      <w:pPr>
        <w:pStyle w:val="Heading2"/>
      </w:pPr>
      <w:r>
        <w:t>H5O</w:t>
      </w:r>
      <w:ins w:id="229" w:author="Dana Robinson" w:date="2014-02-23T22:47:00Z">
        <w:r w:rsidR="00F35480">
          <w:t>are</w:t>
        </w:r>
      </w:ins>
      <w:del w:id="230" w:author="Dana Robinson" w:date="2014-02-23T22:47:00Z">
        <w:r w:rsidDel="00F35480">
          <w:delText>is</w:delText>
        </w:r>
      </w:del>
      <w:r>
        <w:t>_</w:t>
      </w:r>
      <w:ins w:id="231" w:author="Dana Robinson" w:date="2014-02-23T22:05:00Z">
        <w:r w:rsidR="004554FA">
          <w:t>mdc_flush</w:t>
        </w:r>
      </w:ins>
      <w:ins w:id="232" w:author="Dana Robinson" w:date="2014-02-23T22:52:00Z">
        <w:r w:rsidR="005E5D5F">
          <w:t>es</w:t>
        </w:r>
      </w:ins>
      <w:ins w:id="233" w:author="Dana Robinson" w:date="2014-02-23T22:05:00Z">
        <w:r w:rsidR="0007159E">
          <w:t>_dis</w:t>
        </w:r>
        <w:r w:rsidR="004554FA">
          <w:t>abl</w:t>
        </w:r>
      </w:ins>
      <w:del w:id="234" w:author="Dana Robinson" w:date="2014-02-23T22:05:00Z">
        <w:r w:rsidDel="004554FA">
          <w:delText>cork</w:delText>
        </w:r>
      </w:del>
      <w:proofErr w:type="gramStart"/>
      <w:r>
        <w:t>ed</w:t>
      </w:r>
      <w:proofErr w:type="gramEnd"/>
      <w:r>
        <w:t xml:space="preserve"> Semantics</w:t>
      </w:r>
    </w:p>
    <w:p w14:paraId="4E17FB16" w14:textId="087C9D2C" w:rsidR="0094767B" w:rsidRPr="004E66EB" w:rsidRDefault="0094767B" w:rsidP="00D51271">
      <w:r>
        <w:rPr>
          <w:rFonts w:ascii="Consolas" w:hAnsi="Consolas" w:cs="Consolas"/>
        </w:rPr>
        <w:t>H5O</w:t>
      </w:r>
      <w:ins w:id="235" w:author="Dana Robinson" w:date="2014-02-23T22:48:00Z">
        <w:r w:rsidR="00F35480">
          <w:rPr>
            <w:rFonts w:ascii="Consolas" w:hAnsi="Consolas" w:cs="Consolas"/>
          </w:rPr>
          <w:t>are</w:t>
        </w:r>
      </w:ins>
      <w:del w:id="236" w:author="Dana Robinson" w:date="2014-02-23T22:48:00Z">
        <w:r w:rsidDel="00F35480">
          <w:rPr>
            <w:rFonts w:ascii="Consolas" w:hAnsi="Consolas" w:cs="Consolas"/>
          </w:rPr>
          <w:delText>is</w:delText>
        </w:r>
      </w:del>
      <w:r>
        <w:rPr>
          <w:rFonts w:ascii="Consolas" w:hAnsi="Consolas" w:cs="Consolas"/>
        </w:rPr>
        <w:t>_</w:t>
      </w:r>
      <w:ins w:id="237" w:author="Dana Robinson" w:date="2014-02-23T22:07:00Z">
        <w:r w:rsidR="004554FA">
          <w:rPr>
            <w:rFonts w:ascii="Consolas" w:hAnsi="Consolas" w:cs="Consolas"/>
          </w:rPr>
          <w:t>mdc_flush</w:t>
        </w:r>
      </w:ins>
      <w:ins w:id="238" w:author="Dana Robinson" w:date="2014-02-23T22:54:00Z">
        <w:r w:rsidR="005E5D5F">
          <w:rPr>
            <w:rFonts w:ascii="Consolas" w:hAnsi="Consolas" w:cs="Consolas"/>
          </w:rPr>
          <w:t>es</w:t>
        </w:r>
      </w:ins>
      <w:ins w:id="239" w:author="Dana Robinson" w:date="2014-02-23T22:07:00Z">
        <w:r w:rsidR="0007159E">
          <w:rPr>
            <w:rFonts w:ascii="Consolas" w:hAnsi="Consolas" w:cs="Consolas"/>
          </w:rPr>
          <w:t>_dis</w:t>
        </w:r>
        <w:r w:rsidR="004554FA">
          <w:rPr>
            <w:rFonts w:ascii="Consolas" w:hAnsi="Consolas" w:cs="Consolas"/>
          </w:rPr>
          <w:t>abl</w:t>
        </w:r>
      </w:ins>
      <w:del w:id="240" w:author="Dana Robinson" w:date="2014-02-23T22:07:00Z">
        <w:r w:rsidRPr="006F6C1E" w:rsidDel="004554FA">
          <w:rPr>
            <w:rFonts w:ascii="Consolas" w:hAnsi="Consolas" w:cs="Consolas"/>
          </w:rPr>
          <w:delText>cork</w:delText>
        </w:r>
      </w:del>
      <w:proofErr w:type="gramStart"/>
      <w:r>
        <w:rPr>
          <w:rFonts w:ascii="Consolas" w:hAnsi="Consolas" w:cs="Consolas"/>
        </w:rPr>
        <w:t>ed</w:t>
      </w:r>
      <w:r w:rsidRPr="006F6C1E">
        <w:rPr>
          <w:rFonts w:ascii="Consolas" w:hAnsi="Consolas" w:cs="Consolas"/>
        </w:rPr>
        <w:t>(</w:t>
      </w:r>
      <w:proofErr w:type="spellStart"/>
      <w:proofErr w:type="gramEnd"/>
      <w:r w:rsidRPr="006F6C1E">
        <w:rPr>
          <w:rFonts w:ascii="Consolas" w:hAnsi="Consolas" w:cs="Consolas"/>
        </w:rPr>
        <w:t>object_id</w:t>
      </w:r>
      <w:proofErr w:type="spellEnd"/>
      <w:r w:rsidR="000372AA">
        <w:rPr>
          <w:rFonts w:ascii="Consolas" w:hAnsi="Consolas" w:cs="Consolas"/>
        </w:rPr>
        <w:t xml:space="preserve">, /*OUT*/ </w:t>
      </w:r>
      <w:proofErr w:type="spellStart"/>
      <w:r w:rsidR="000372AA">
        <w:rPr>
          <w:rFonts w:ascii="Consolas" w:hAnsi="Consolas" w:cs="Consolas"/>
        </w:rPr>
        <w:t>hbool_t</w:t>
      </w:r>
      <w:proofErr w:type="spellEnd"/>
      <w:r w:rsidR="000372AA">
        <w:rPr>
          <w:rFonts w:ascii="Consolas" w:hAnsi="Consolas" w:cs="Consolas"/>
        </w:rPr>
        <w:t xml:space="preserve"> *</w:t>
      </w:r>
      <w:proofErr w:type="spellStart"/>
      <w:ins w:id="241" w:author="Dana Robinson" w:date="2014-02-23T22:54:00Z">
        <w:r w:rsidR="005E5D5F">
          <w:rPr>
            <w:rFonts w:ascii="Consolas" w:hAnsi="Consolas" w:cs="Consolas"/>
          </w:rPr>
          <w:t>are</w:t>
        </w:r>
      </w:ins>
      <w:del w:id="242" w:author="Dana Robinson" w:date="2014-02-23T22:54:00Z">
        <w:r w:rsidR="000372AA" w:rsidDel="005E5D5F">
          <w:rPr>
            <w:rFonts w:ascii="Consolas" w:hAnsi="Consolas" w:cs="Consolas"/>
          </w:rPr>
          <w:delText>is</w:delText>
        </w:r>
      </w:del>
      <w:r w:rsidR="000372AA">
        <w:rPr>
          <w:rFonts w:ascii="Consolas" w:hAnsi="Consolas" w:cs="Consolas"/>
        </w:rPr>
        <w:t>_</w:t>
      </w:r>
      <w:ins w:id="243" w:author="Dana Robinson" w:date="2014-02-23T22:09:00Z">
        <w:r w:rsidR="004554FA">
          <w:rPr>
            <w:rFonts w:ascii="Consolas" w:hAnsi="Consolas" w:cs="Consolas"/>
          </w:rPr>
          <w:t>disabled</w:t>
        </w:r>
      </w:ins>
      <w:proofErr w:type="spellEnd"/>
      <w:del w:id="244" w:author="Dana Robinson" w:date="2014-02-23T22:09:00Z">
        <w:r w:rsidR="000372AA" w:rsidDel="004554FA">
          <w:rPr>
            <w:rFonts w:ascii="Consolas" w:hAnsi="Consolas" w:cs="Consolas"/>
          </w:rPr>
          <w:delText>corked</w:delText>
        </w:r>
      </w:del>
      <w:r w:rsidRPr="006F6C1E">
        <w:rPr>
          <w:rFonts w:ascii="Consolas" w:hAnsi="Consolas" w:cs="Consolas"/>
        </w:rPr>
        <w:t>)</w:t>
      </w:r>
      <w:r>
        <w:t xml:space="preserve"> will </w:t>
      </w:r>
      <w:r w:rsidR="000372AA">
        <w:t xml:space="preserve">emit </w:t>
      </w:r>
      <w:r w:rsidR="00A25182">
        <w:t xml:space="preserve">the </w:t>
      </w:r>
      <w:del w:id="245" w:author="Dana Robinson" w:date="2014-02-23T22:07:00Z">
        <w:r w:rsidR="00A25182" w:rsidDel="004554FA">
          <w:delText xml:space="preserve">cork </w:delText>
        </w:r>
      </w:del>
      <w:r w:rsidR="00A25182">
        <w:t xml:space="preserve">status of the object in the parameter </w:t>
      </w:r>
      <w:proofErr w:type="spellStart"/>
      <w:ins w:id="246" w:author="Dana Robinson" w:date="2014-02-23T22:55:00Z">
        <w:r w:rsidR="005E5D5F" w:rsidRPr="003B5C07">
          <w:rPr>
            <w:rFonts w:ascii="Consolas" w:hAnsi="Consolas"/>
            <w:rPrChange w:id="247" w:author="Dana Robinson" w:date="2014-02-23T23:53:00Z">
              <w:rPr/>
            </w:rPrChange>
          </w:rPr>
          <w:t>are</w:t>
        </w:r>
      </w:ins>
      <w:del w:id="248" w:author="Dana Robinson" w:date="2014-02-23T22:55:00Z">
        <w:r w:rsidR="00A25182" w:rsidRPr="003B5C07" w:rsidDel="005E5D5F">
          <w:rPr>
            <w:rFonts w:ascii="Consolas" w:hAnsi="Consolas"/>
            <w:rPrChange w:id="249" w:author="Dana Robinson" w:date="2014-02-23T23:53:00Z">
              <w:rPr/>
            </w:rPrChange>
          </w:rPr>
          <w:delText>is</w:delText>
        </w:r>
      </w:del>
      <w:r w:rsidR="00A25182" w:rsidRPr="003B5C07">
        <w:rPr>
          <w:rFonts w:ascii="Consolas" w:hAnsi="Consolas"/>
          <w:rPrChange w:id="250" w:author="Dana Robinson" w:date="2014-02-23T23:53:00Z">
            <w:rPr/>
          </w:rPrChange>
        </w:rPr>
        <w:t>_</w:t>
      </w:r>
      <w:ins w:id="251" w:author="Dana Robinson" w:date="2014-02-23T22:55:00Z">
        <w:r w:rsidR="005E5D5F" w:rsidRPr="003B5C07">
          <w:rPr>
            <w:rFonts w:ascii="Consolas" w:hAnsi="Consolas"/>
            <w:rPrChange w:id="252" w:author="Dana Robinson" w:date="2014-02-23T23:53:00Z">
              <w:rPr/>
            </w:rPrChange>
          </w:rPr>
          <w:t>disabled</w:t>
        </w:r>
      </w:ins>
      <w:proofErr w:type="spellEnd"/>
      <w:del w:id="253" w:author="Dana Robinson" w:date="2014-02-23T22:55:00Z">
        <w:r w:rsidR="00A25182" w:rsidDel="005E5D5F">
          <w:delText>corked</w:delText>
        </w:r>
      </w:del>
      <w:r w:rsidR="00A25182">
        <w:t xml:space="preserve">: </w:t>
      </w:r>
      <w:r w:rsidRPr="003B5C07">
        <w:rPr>
          <w:rFonts w:ascii="Consolas" w:hAnsi="Consolas"/>
          <w:rPrChange w:id="254" w:author="Dana Robinson" w:date="2014-02-23T23:53:00Z">
            <w:rPr/>
          </w:rPrChange>
        </w:rPr>
        <w:t>TRUE</w:t>
      </w:r>
      <w:r>
        <w:t xml:space="preserve"> when an object </w:t>
      </w:r>
      <w:ins w:id="255" w:author="Dana Robinson" w:date="2014-02-23T22:55:00Z">
        <w:r w:rsidR="005E5D5F">
          <w:t xml:space="preserve">has had flushes disabled </w:t>
        </w:r>
      </w:ins>
      <w:del w:id="256" w:author="Dana Robinson" w:date="2014-02-23T22:55:00Z">
        <w:r w:rsidDel="005E5D5F">
          <w:delText xml:space="preserve">is corked </w:delText>
        </w:r>
      </w:del>
      <w:r>
        <w:t xml:space="preserve">and </w:t>
      </w:r>
      <w:r w:rsidRPr="003B5C07">
        <w:rPr>
          <w:rFonts w:ascii="Consolas" w:hAnsi="Consolas"/>
          <w:rPrChange w:id="257" w:author="Dana Robinson" w:date="2014-02-23T23:53:00Z">
            <w:rPr/>
          </w:rPrChange>
        </w:rPr>
        <w:t>FALSE</w:t>
      </w:r>
      <w:r>
        <w:t xml:space="preserve"> when it </w:t>
      </w:r>
      <w:ins w:id="258" w:author="Dana Robinson" w:date="2014-02-23T23:53:00Z">
        <w:r w:rsidR="003B5C07">
          <w:t>ha</w:t>
        </w:r>
      </w:ins>
      <w:del w:id="259" w:author="Dana Robinson" w:date="2014-02-23T23:53:00Z">
        <w:r w:rsidDel="003B5C07">
          <w:delText>i</w:delText>
        </w:r>
      </w:del>
      <w:r>
        <w:t>s not.</w:t>
      </w:r>
      <w:r w:rsidR="0029032C">
        <w:t xml:space="preserve">  It will return a negative value </w:t>
      </w:r>
      <w:r w:rsidR="002E1979">
        <w:t xml:space="preserve">on errors </w:t>
      </w:r>
      <w:r w:rsidR="000372AA">
        <w:t>and a non-negative value on success</w:t>
      </w:r>
      <w:r w:rsidR="0029032C">
        <w:t>.</w:t>
      </w:r>
    </w:p>
    <w:p w14:paraId="0908556F" w14:textId="7ED30FA1" w:rsidR="006E1609" w:rsidRDefault="006E1609" w:rsidP="00D51271">
      <w:pPr>
        <w:pStyle w:val="Heading2"/>
      </w:pPr>
      <w:r>
        <w:t>H5F</w:t>
      </w:r>
      <w:ins w:id="260" w:author="Dana Robinson" w:date="2014-02-23T22:57:00Z">
        <w:r w:rsidR="005E5D5F">
          <w:t>disable_mdc_flushes</w:t>
        </w:r>
      </w:ins>
      <w:del w:id="261" w:author="Dana Robinson" w:date="2014-02-23T22:57:00Z">
        <w:r w:rsidDel="005E5D5F">
          <w:delText>cork</w:delText>
        </w:r>
      </w:del>
      <w:r>
        <w:t xml:space="preserve"> Semantics</w:t>
      </w:r>
    </w:p>
    <w:p w14:paraId="1FC24005" w14:textId="020BA108" w:rsidR="0029032C" w:rsidRDefault="0029032C" w:rsidP="0029032C">
      <w:r>
        <w:t xml:space="preserve">When </w:t>
      </w:r>
      <w:r>
        <w:rPr>
          <w:rFonts w:ascii="Consolas" w:hAnsi="Consolas" w:cs="Consolas"/>
        </w:rPr>
        <w:t>H5F</w:t>
      </w:r>
      <w:ins w:id="262" w:author="Dana Robinson" w:date="2014-02-23T22:59:00Z">
        <w:r w:rsidR="005E5D5F">
          <w:rPr>
            <w:rFonts w:ascii="Consolas" w:hAnsi="Consolas" w:cs="Consolas"/>
          </w:rPr>
          <w:t>disable_mdc_flushes</w:t>
        </w:r>
      </w:ins>
      <w:del w:id="263" w:author="Dana Robinson" w:date="2014-02-23T22:59:00Z">
        <w:r w:rsidRPr="006F6C1E" w:rsidDel="005E5D5F">
          <w:rPr>
            <w:rFonts w:ascii="Consolas" w:hAnsi="Consolas" w:cs="Consolas"/>
          </w:rPr>
          <w:delText>cork</w:delText>
        </w:r>
      </w:del>
      <w:r w:rsidRPr="006F6C1E">
        <w:rPr>
          <w:rFonts w:ascii="Consolas" w:hAnsi="Consolas" w:cs="Consolas"/>
        </w:rPr>
        <w:t>(</w:t>
      </w:r>
      <w:proofErr w:type="spellStart"/>
      <w:r>
        <w:rPr>
          <w:rFonts w:ascii="Consolas" w:hAnsi="Consolas" w:cs="Consolas"/>
        </w:rPr>
        <w:t>file</w:t>
      </w:r>
      <w:r w:rsidRPr="006F6C1E">
        <w:rPr>
          <w:rFonts w:ascii="Consolas" w:hAnsi="Consolas" w:cs="Consolas"/>
        </w:rPr>
        <w:t>_id</w:t>
      </w:r>
      <w:proofErr w:type="spellEnd"/>
      <w:r w:rsidRPr="006F6C1E">
        <w:rPr>
          <w:rFonts w:ascii="Consolas" w:hAnsi="Consolas" w:cs="Consolas"/>
        </w:rPr>
        <w:t>)</w:t>
      </w:r>
      <w:r>
        <w:t xml:space="preserve"> is called on a file identifier:</w:t>
      </w:r>
    </w:p>
    <w:p w14:paraId="7A1EB83C" w14:textId="34E50BF1" w:rsidR="0062433F" w:rsidRDefault="0062433F" w:rsidP="0029032C">
      <w:pPr>
        <w:pStyle w:val="ListParagraph"/>
        <w:numPr>
          <w:ilvl w:val="0"/>
          <w:numId w:val="38"/>
        </w:numPr>
      </w:pPr>
      <w:r>
        <w:t>A global "</w:t>
      </w:r>
      <w:del w:id="264" w:author="Dana Robinson" w:date="2014-02-23T23:00:00Z">
        <w:r w:rsidDel="005E5D5F">
          <w:delText>corked</w:delText>
        </w:r>
      </w:del>
      <w:ins w:id="265" w:author="Dana Robinson" w:date="2014-02-23T23:00:00Z">
        <w:r w:rsidR="005E5D5F">
          <w:t>flushes disabled</w:t>
        </w:r>
      </w:ins>
      <w:r>
        <w:t>" flag will be set in the file's metadata cache.</w:t>
      </w:r>
    </w:p>
    <w:p w14:paraId="078ECD63" w14:textId="131D7F3C" w:rsidR="0029032C" w:rsidRDefault="000372AA" w:rsidP="0029032C">
      <w:pPr>
        <w:pStyle w:val="ListParagraph"/>
        <w:numPr>
          <w:ilvl w:val="0"/>
          <w:numId w:val="38"/>
        </w:numPr>
      </w:pPr>
      <w:proofErr w:type="gramStart"/>
      <w:r>
        <w:t xml:space="preserve">Cache entries for all </w:t>
      </w:r>
      <w:r w:rsidR="002E1979">
        <w:t>entries</w:t>
      </w:r>
      <w:r>
        <w:t xml:space="preserve"> </w:t>
      </w:r>
      <w:r w:rsidR="0062433F">
        <w:t xml:space="preserve">in the metadata cache </w:t>
      </w:r>
      <w:r w:rsidR="0029032C">
        <w:t>will be marked as "</w:t>
      </w:r>
      <w:del w:id="266" w:author="Dana Robinson" w:date="2014-02-23T23:04:00Z">
        <w:r w:rsidR="0029032C" w:rsidDel="0007159E">
          <w:delText>corked</w:delText>
        </w:r>
      </w:del>
      <w:ins w:id="267" w:author="Dana Robinson" w:date="2014-02-23T23:04:00Z">
        <w:r w:rsidR="0007159E">
          <w:t>flushes</w:t>
        </w:r>
        <w:proofErr w:type="gramEnd"/>
        <w:r w:rsidR="0007159E">
          <w:t xml:space="preserve"> disabled</w:t>
        </w:r>
      </w:ins>
      <w:r w:rsidR="0029032C">
        <w:t>".</w:t>
      </w:r>
    </w:p>
    <w:p w14:paraId="0C69FE8C" w14:textId="16AEFC7D" w:rsidR="0029032C" w:rsidRDefault="0029032C" w:rsidP="0029032C">
      <w:pPr>
        <w:pStyle w:val="ListParagraph"/>
        <w:numPr>
          <w:ilvl w:val="0"/>
          <w:numId w:val="38"/>
        </w:numPr>
      </w:pPr>
      <w:r>
        <w:t xml:space="preserve">No </w:t>
      </w:r>
      <w:ins w:id="268" w:author="Dana Robinson" w:date="2014-02-23T23:06:00Z">
        <w:r w:rsidR="0007159E">
          <w:t xml:space="preserve">"flush disabled" </w:t>
        </w:r>
      </w:ins>
      <w:del w:id="269" w:author="Dana Robinson" w:date="2014-02-23T23:05:00Z">
        <w:r w:rsidR="002E1979" w:rsidDel="0007159E">
          <w:delText xml:space="preserve">dirty or new </w:delText>
        </w:r>
      </w:del>
      <w:r w:rsidR="000372AA">
        <w:t xml:space="preserve">entries </w:t>
      </w:r>
      <w:del w:id="270" w:author="Dana Robinson" w:date="2014-02-23T23:06:00Z">
        <w:r w:rsidR="000372AA" w:rsidDel="0007159E">
          <w:delText xml:space="preserve">for </w:delText>
        </w:r>
      </w:del>
      <w:del w:id="271" w:author="Dana Robinson" w:date="2014-02-23T23:05:00Z">
        <w:r w:rsidR="0062433F" w:rsidDel="0007159E">
          <w:delText xml:space="preserve">corked </w:delText>
        </w:r>
      </w:del>
      <w:ins w:id="272" w:author="Dana Robinson" w:date="2014-02-23T23:05:00Z">
        <w:r w:rsidR="0007159E">
          <w:t xml:space="preserve">in the cache </w:t>
        </w:r>
      </w:ins>
      <w:del w:id="273" w:author="Dana Robinson" w:date="2014-02-23T23:05:00Z">
        <w:r w:rsidR="002E1979" w:rsidDel="0007159E">
          <w:delText xml:space="preserve">objects </w:delText>
        </w:r>
      </w:del>
      <w:r>
        <w:t xml:space="preserve">will be flushed to </w:t>
      </w:r>
      <w:r w:rsidR="0062433F">
        <w:t>stor</w:t>
      </w:r>
      <w:r>
        <w:t>age by the cache's LRU policy.</w:t>
      </w:r>
      <w:r w:rsidR="0062433F">
        <w:t xml:space="preserve">  This does not turn off the LRU algorithm, which can still flush </w:t>
      </w:r>
      <w:r w:rsidR="000372AA">
        <w:t xml:space="preserve">entries for </w:t>
      </w:r>
      <w:r w:rsidR="0062433F">
        <w:t xml:space="preserve">objects that have </w:t>
      </w:r>
      <w:del w:id="274" w:author="Dana Robinson" w:date="2014-02-23T23:06:00Z">
        <w:r w:rsidR="0062433F" w:rsidDel="0007159E">
          <w:delText xml:space="preserve">been </w:delText>
        </w:r>
      </w:del>
      <w:r w:rsidR="0062433F">
        <w:t xml:space="preserve">selectively </w:t>
      </w:r>
      <w:del w:id="275" w:author="Dana Robinson" w:date="2014-02-23T23:06:00Z">
        <w:r w:rsidR="0062433F" w:rsidDel="0007159E">
          <w:delText xml:space="preserve">uncorked </w:delText>
        </w:r>
      </w:del>
      <w:ins w:id="276" w:author="Dana Robinson" w:date="2014-02-23T23:06:00Z">
        <w:r w:rsidR="0007159E">
          <w:t xml:space="preserve">had flushes enabled </w:t>
        </w:r>
      </w:ins>
      <w:del w:id="277" w:author="Dana Robinson" w:date="2014-02-23T23:55:00Z">
        <w:r w:rsidR="0062433F" w:rsidDel="003B5C07">
          <w:delText xml:space="preserve">with </w:delText>
        </w:r>
      </w:del>
      <w:ins w:id="278" w:author="Dana Robinson" w:date="2014-02-23T23:55:00Z">
        <w:r w:rsidR="003B5C07">
          <w:t xml:space="preserve">via </w:t>
        </w:r>
      </w:ins>
      <w:r w:rsidR="0062433F" w:rsidRPr="00D51271">
        <w:rPr>
          <w:rFonts w:ascii="Consolas" w:hAnsi="Consolas" w:cs="Consolas"/>
        </w:rPr>
        <w:t>H5O</w:t>
      </w:r>
      <w:ins w:id="279" w:author="Dana Robinson" w:date="2014-02-23T23:06:00Z">
        <w:r w:rsidR="0007159E">
          <w:rPr>
            <w:rFonts w:ascii="Consolas" w:hAnsi="Consolas" w:cs="Consolas"/>
          </w:rPr>
          <w:t>enable_mdc_flushes</w:t>
        </w:r>
      </w:ins>
      <w:del w:id="280" w:author="Dana Robinson" w:date="2014-02-23T23:06:00Z">
        <w:r w:rsidR="0062433F" w:rsidRPr="00D51271" w:rsidDel="0007159E">
          <w:rPr>
            <w:rFonts w:ascii="Consolas" w:hAnsi="Consolas" w:cs="Consolas"/>
          </w:rPr>
          <w:delText>uncork</w:delText>
        </w:r>
      </w:del>
      <w:r w:rsidR="0062433F">
        <w:rPr>
          <w:rFonts w:ascii="Consolas" w:hAnsi="Consolas" w:cs="Consolas"/>
        </w:rPr>
        <w:t>()</w:t>
      </w:r>
      <w:r w:rsidR="0062433F">
        <w:t>.</w:t>
      </w:r>
    </w:p>
    <w:p w14:paraId="59570172" w14:textId="77777777" w:rsidR="002E1979" w:rsidRDefault="002E1979" w:rsidP="0029032C">
      <w:pPr>
        <w:pStyle w:val="ListParagraph"/>
        <w:numPr>
          <w:ilvl w:val="0"/>
          <w:numId w:val="38"/>
        </w:numPr>
      </w:pPr>
      <w:r>
        <w:t xml:space="preserve">Clean entries </w:t>
      </w:r>
      <w:del w:id="281" w:author="Dana Robinson" w:date="2014-02-23T23:09:00Z">
        <w:r w:rsidDel="0007159E">
          <w:delText xml:space="preserve">for corked objects </w:delText>
        </w:r>
      </w:del>
      <w:r>
        <w:t>can still be evicted from the cache.</w:t>
      </w:r>
    </w:p>
    <w:p w14:paraId="79DF6247" w14:textId="01518477" w:rsidR="0029032C" w:rsidRDefault="0007159E" w:rsidP="0029032C">
      <w:pPr>
        <w:pStyle w:val="ListParagraph"/>
        <w:numPr>
          <w:ilvl w:val="0"/>
          <w:numId w:val="38"/>
        </w:numPr>
      </w:pPr>
      <w:ins w:id="282" w:author="Dana Robinson" w:date="2014-02-23T23:10:00Z">
        <w:r>
          <w:t>While flushes are disabled, f</w:t>
        </w:r>
      </w:ins>
      <w:del w:id="283" w:author="Dana Robinson" w:date="2014-02-23T23:10:00Z">
        <w:r w:rsidR="0029032C" w:rsidDel="0007159E">
          <w:delText>F</w:delText>
        </w:r>
      </w:del>
      <w:r w:rsidR="0029032C">
        <w:t xml:space="preserve">lushing </w:t>
      </w:r>
      <w:r w:rsidR="002E1979">
        <w:t xml:space="preserve">of dirty </w:t>
      </w:r>
      <w:del w:id="284" w:author="Dana Robinson" w:date="2014-02-23T23:11:00Z">
        <w:r w:rsidR="002E1979" w:rsidDel="00B60F29">
          <w:delText xml:space="preserve">or new entries for </w:delText>
        </w:r>
      </w:del>
      <w:del w:id="285" w:author="Dana Robinson" w:date="2014-02-23T23:10:00Z">
        <w:r w:rsidR="002E1979" w:rsidDel="0007159E">
          <w:delText xml:space="preserve">corked </w:delText>
        </w:r>
      </w:del>
      <w:del w:id="286" w:author="Dana Robinson" w:date="2014-02-23T23:11:00Z">
        <w:r w:rsidR="002E1979" w:rsidDel="00B60F29">
          <w:delText xml:space="preserve">objects </w:delText>
        </w:r>
      </w:del>
      <w:ins w:id="287" w:author="Dana Robinson" w:date="2014-02-23T23:11:00Z">
        <w:r w:rsidR="00B60F29">
          <w:t xml:space="preserve">objects </w:t>
        </w:r>
      </w:ins>
      <w:r w:rsidR="002E1979">
        <w:t xml:space="preserve">to storage </w:t>
      </w:r>
      <w:r w:rsidR="0029032C">
        <w:t xml:space="preserve">must be performed manually by the user with the </w:t>
      </w:r>
      <w:proofErr w:type="gramStart"/>
      <w:r w:rsidR="0029032C" w:rsidRPr="006F6C1E">
        <w:rPr>
          <w:rFonts w:ascii="Consolas" w:hAnsi="Consolas" w:cs="Consolas"/>
        </w:rPr>
        <w:t>H5Oflush(</w:t>
      </w:r>
      <w:proofErr w:type="gramEnd"/>
      <w:r w:rsidR="0029032C" w:rsidRPr="006F6C1E">
        <w:rPr>
          <w:rFonts w:ascii="Consolas" w:hAnsi="Consolas" w:cs="Consolas"/>
        </w:rPr>
        <w:t>)</w:t>
      </w:r>
      <w:r w:rsidR="0062433F">
        <w:t xml:space="preserve"> </w:t>
      </w:r>
      <w:r w:rsidR="0029032C">
        <w:t xml:space="preserve">or </w:t>
      </w:r>
      <w:r w:rsidR="0029032C" w:rsidRPr="00827870">
        <w:rPr>
          <w:rFonts w:ascii="Consolas" w:hAnsi="Consolas" w:cs="Consolas"/>
        </w:rPr>
        <w:t>H5Fflush()</w:t>
      </w:r>
      <w:r w:rsidR="0029032C">
        <w:t xml:space="preserve"> call.</w:t>
      </w:r>
    </w:p>
    <w:p w14:paraId="09CA4544" w14:textId="20EB7D08" w:rsidR="0029032C" w:rsidRDefault="00B60F29" w:rsidP="0029032C">
      <w:pPr>
        <w:pStyle w:val="ListParagraph"/>
        <w:numPr>
          <w:ilvl w:val="0"/>
          <w:numId w:val="38"/>
        </w:numPr>
      </w:pPr>
      <w:ins w:id="288" w:author="Dana Robinson" w:date="2014-02-23T23:11:00Z">
        <w:r>
          <w:t>Flushing for i</w:t>
        </w:r>
      </w:ins>
      <w:del w:id="289" w:author="Dana Robinson" w:date="2014-02-23T23:11:00Z">
        <w:r w:rsidR="0062433F" w:rsidDel="00B60F29">
          <w:delText>I</w:delText>
        </w:r>
      </w:del>
      <w:r w:rsidR="0062433F">
        <w:t>ndividual objects can be</w:t>
      </w:r>
      <w:r w:rsidR="0029032C">
        <w:t xml:space="preserve"> explicitly </w:t>
      </w:r>
      <w:del w:id="290" w:author="Dana Robinson" w:date="2014-02-23T23:11:00Z">
        <w:r w:rsidR="0029032C" w:rsidDel="00B60F29">
          <w:delText xml:space="preserve">uncorked </w:delText>
        </w:r>
      </w:del>
      <w:ins w:id="291" w:author="Dana Robinson" w:date="2014-02-23T23:11:00Z">
        <w:r>
          <w:t xml:space="preserve">enabled </w:t>
        </w:r>
      </w:ins>
      <w:r w:rsidR="0029032C">
        <w:t xml:space="preserve">using the </w:t>
      </w:r>
      <w:r w:rsidR="0029032C" w:rsidRPr="006F6C1E">
        <w:rPr>
          <w:rFonts w:ascii="Consolas" w:hAnsi="Consolas" w:cs="Consolas"/>
        </w:rPr>
        <w:t>H5O</w:t>
      </w:r>
      <w:ins w:id="292" w:author="Dana Robinson" w:date="2014-02-23T23:12:00Z">
        <w:r>
          <w:rPr>
            <w:rFonts w:ascii="Consolas" w:hAnsi="Consolas" w:cs="Consolas"/>
          </w:rPr>
          <w:t>enable_mdc_flushes</w:t>
        </w:r>
      </w:ins>
      <w:del w:id="293" w:author="Dana Robinson" w:date="2014-02-23T23:12:00Z">
        <w:r w:rsidR="0029032C" w:rsidRPr="006F6C1E" w:rsidDel="00B60F29">
          <w:rPr>
            <w:rFonts w:ascii="Consolas" w:hAnsi="Consolas" w:cs="Consolas"/>
          </w:rPr>
          <w:delText>uncork</w:delText>
        </w:r>
      </w:del>
      <w:r w:rsidR="0029032C" w:rsidRPr="006F6C1E">
        <w:rPr>
          <w:rFonts w:ascii="Consolas" w:hAnsi="Consolas" w:cs="Consolas"/>
        </w:rPr>
        <w:t>()</w:t>
      </w:r>
      <w:r w:rsidR="0029032C">
        <w:t xml:space="preserve"> function.</w:t>
      </w:r>
    </w:p>
    <w:p w14:paraId="2FD004C4" w14:textId="2A00F1FB" w:rsidR="0029032C" w:rsidRDefault="0029032C" w:rsidP="0029032C">
      <w:pPr>
        <w:pStyle w:val="ListParagraph"/>
        <w:numPr>
          <w:ilvl w:val="0"/>
          <w:numId w:val="38"/>
        </w:numPr>
      </w:pPr>
      <w:r>
        <w:t>When a</w:t>
      </w:r>
      <w:del w:id="294" w:author="Dana Robinson" w:date="2014-02-23T23:12:00Z">
        <w:r w:rsidDel="00B60F29">
          <w:delText xml:space="preserve"> corked</w:delText>
        </w:r>
      </w:del>
      <w:ins w:id="295" w:author="Dana Robinson" w:date="2014-02-23T23:12:00Z">
        <w:r w:rsidR="00B60F29">
          <w:t>n</w:t>
        </w:r>
      </w:ins>
      <w:del w:id="296" w:author="Dana Robinson" w:date="2014-02-23T23:12:00Z">
        <w:r w:rsidDel="00B60F29">
          <w:delText xml:space="preserve"> </w:delText>
        </w:r>
      </w:del>
      <w:ins w:id="297" w:author="Dana Robinson" w:date="2014-02-23T23:12:00Z">
        <w:r w:rsidR="00B60F29">
          <w:t xml:space="preserve"> </w:t>
        </w:r>
      </w:ins>
      <w:r>
        <w:t>object</w:t>
      </w:r>
      <w:ins w:id="298" w:author="Dana Robinson" w:date="2014-02-23T23:12:00Z">
        <w:r w:rsidR="00B60F29">
          <w:t xml:space="preserve"> that has flushes disabled</w:t>
        </w:r>
      </w:ins>
      <w:r>
        <w:t xml:space="preserve"> is closed, </w:t>
      </w:r>
      <w:r w:rsidR="009D00C3">
        <w:t>all its cache entries will</w:t>
      </w:r>
      <w:r w:rsidR="0062433F">
        <w:t xml:space="preserve"> </w:t>
      </w:r>
      <w:del w:id="299" w:author="Dana Robinson" w:date="2014-02-23T23:56:00Z">
        <w:r w:rsidDel="00D036B8">
          <w:delText xml:space="preserve">be </w:delText>
        </w:r>
      </w:del>
      <w:del w:id="300" w:author="Dana Robinson" w:date="2014-02-23T23:12:00Z">
        <w:r w:rsidDel="00B60F29">
          <w:delText xml:space="preserve">uncorked </w:delText>
        </w:r>
      </w:del>
      <w:ins w:id="301" w:author="Dana Robinson" w:date="2014-02-23T23:56:00Z">
        <w:r w:rsidR="00D036B8">
          <w:t xml:space="preserve">have the "flushes disabled" flag removed </w:t>
        </w:r>
      </w:ins>
      <w:r>
        <w:t xml:space="preserve">as </w:t>
      </w:r>
      <w:ins w:id="302" w:author="Dana Robinson" w:date="2014-02-23T23:57:00Z">
        <w:r w:rsidR="00D036B8">
          <w:t xml:space="preserve">a </w:t>
        </w:r>
      </w:ins>
      <w:r>
        <w:t>part of the closing process.</w:t>
      </w:r>
    </w:p>
    <w:p w14:paraId="5A539C7B" w14:textId="0B0BDDB8" w:rsidR="0062433F" w:rsidRDefault="0062433F" w:rsidP="004E66EB">
      <w:pPr>
        <w:pStyle w:val="ListParagraph"/>
        <w:numPr>
          <w:ilvl w:val="0"/>
          <w:numId w:val="38"/>
        </w:numPr>
      </w:pPr>
      <w:r>
        <w:t xml:space="preserve">When a file </w:t>
      </w:r>
      <w:del w:id="303" w:author="Dana Robinson" w:date="2014-02-24T00:07:00Z">
        <w:r w:rsidDel="00A846BC">
          <w:delText xml:space="preserve">using a </w:delText>
        </w:r>
      </w:del>
      <w:del w:id="304" w:author="Dana Robinson" w:date="2014-02-23T23:57:00Z">
        <w:r w:rsidDel="00D036B8">
          <w:delText xml:space="preserve">corked </w:delText>
        </w:r>
      </w:del>
      <w:ins w:id="305" w:author="Dana Robinson" w:date="2014-02-24T00:07:00Z">
        <w:r w:rsidR="00A846BC">
          <w:t>using a</w:t>
        </w:r>
      </w:ins>
      <w:ins w:id="306" w:author="Dana Robinson" w:date="2014-02-23T23:57:00Z">
        <w:r w:rsidR="00D036B8">
          <w:t xml:space="preserve"> </w:t>
        </w:r>
      </w:ins>
      <w:r>
        <w:t xml:space="preserve">cache </w:t>
      </w:r>
      <w:ins w:id="307" w:author="Dana Robinson" w:date="2014-02-24T00:07:00Z">
        <w:r w:rsidR="00A846BC">
          <w:t>bearing the "flushes disabled" flag i</w:t>
        </w:r>
      </w:ins>
      <w:del w:id="308" w:author="Dana Robinson" w:date="2014-02-24T00:07:00Z">
        <w:r w:rsidDel="00A846BC">
          <w:delText>i</w:delText>
        </w:r>
      </w:del>
      <w:r>
        <w:t xml:space="preserve">s closed, all objects in </w:t>
      </w:r>
      <w:r w:rsidR="002E1979">
        <w:t>the cache</w:t>
      </w:r>
      <w:r>
        <w:t xml:space="preserve"> </w:t>
      </w:r>
      <w:del w:id="309" w:author="Dana Robinson" w:date="2014-02-23T23:57:00Z">
        <w:r w:rsidDel="00D036B8">
          <w:delText xml:space="preserve">WILL </w:delText>
        </w:r>
      </w:del>
      <w:ins w:id="310" w:author="Dana Robinson" w:date="2014-02-23T23:57:00Z">
        <w:r w:rsidR="00D036B8">
          <w:t xml:space="preserve">will </w:t>
        </w:r>
      </w:ins>
      <w:del w:id="311" w:author="Dana Robinson" w:date="2014-02-24T00:07:00Z">
        <w:r w:rsidDel="00A846BC">
          <w:delText xml:space="preserve">be </w:delText>
        </w:r>
      </w:del>
      <w:ins w:id="312" w:author="Dana Robinson" w:date="2014-02-24T00:07:00Z">
        <w:r w:rsidR="00A846BC">
          <w:t xml:space="preserve">also </w:t>
        </w:r>
      </w:ins>
      <w:del w:id="313" w:author="Dana Robinson" w:date="2014-02-23T23:57:00Z">
        <w:r w:rsidDel="00D036B8">
          <w:delText xml:space="preserve">uncorked </w:delText>
        </w:r>
      </w:del>
      <w:ins w:id="314" w:author="Dana Robinson" w:date="2014-02-23T23:57:00Z">
        <w:r w:rsidR="00D036B8">
          <w:t xml:space="preserve">have the "flushes disabled" flag removed </w:t>
        </w:r>
      </w:ins>
      <w:r>
        <w:t>as part of the closing process</w:t>
      </w:r>
      <w:ins w:id="315" w:author="Dana Robinson" w:date="2014-02-23T23:58:00Z">
        <w:r w:rsidR="00D036B8">
          <w:t xml:space="preserve"> so they can be flushed</w:t>
        </w:r>
      </w:ins>
      <w:r>
        <w:t>.</w:t>
      </w:r>
    </w:p>
    <w:p w14:paraId="54A70D3F" w14:textId="445087EA" w:rsidR="0029032C" w:rsidRDefault="0029032C" w:rsidP="0029032C">
      <w:pPr>
        <w:pStyle w:val="ListParagraph"/>
        <w:numPr>
          <w:ilvl w:val="0"/>
          <w:numId w:val="38"/>
        </w:numPr>
      </w:pPr>
      <w:r w:rsidRPr="00D036B8">
        <w:t xml:space="preserve">Calling </w:t>
      </w:r>
      <w:del w:id="316" w:author="Dana Robinson" w:date="2014-02-23T23:58:00Z">
        <w:r w:rsidR="0062433F" w:rsidRPr="00D036B8" w:rsidDel="00D036B8">
          <w:rPr>
            <w:rFonts w:cs="Consolas"/>
            <w:rPrChange w:id="317" w:author="Dana Robinson" w:date="2014-02-23T23:58:00Z">
              <w:rPr>
                <w:rFonts w:ascii="Consolas" w:hAnsi="Consolas" w:cs="Consolas"/>
              </w:rPr>
            </w:rPrChange>
          </w:rPr>
          <w:delText>H5F</w:delText>
        </w:r>
        <w:r w:rsidRPr="00D036B8" w:rsidDel="00D036B8">
          <w:rPr>
            <w:rFonts w:cs="Consolas"/>
            <w:rPrChange w:id="318" w:author="Dana Robinson" w:date="2014-02-23T23:58:00Z">
              <w:rPr>
                <w:rFonts w:ascii="Consolas" w:hAnsi="Consolas" w:cs="Consolas"/>
              </w:rPr>
            </w:rPrChange>
          </w:rPr>
          <w:delText>cork()</w:delText>
        </w:r>
      </w:del>
      <w:ins w:id="319" w:author="Dana Robinson" w:date="2014-02-23T23:58:00Z">
        <w:r w:rsidR="00D036B8" w:rsidRPr="00D036B8">
          <w:rPr>
            <w:rFonts w:cs="Consolas"/>
            <w:rPrChange w:id="320" w:author="Dana Robinson" w:date="2014-02-23T23:58:00Z">
              <w:rPr>
                <w:rFonts w:ascii="Consolas" w:hAnsi="Consolas" w:cs="Consolas"/>
              </w:rPr>
            </w:rPrChange>
          </w:rPr>
          <w:t>the function</w:t>
        </w:r>
      </w:ins>
      <w:r w:rsidRPr="00D036B8">
        <w:t xml:space="preserve"> on</w:t>
      </w:r>
      <w:r>
        <w:t xml:space="preserve"> an iden</w:t>
      </w:r>
      <w:r w:rsidR="0062433F">
        <w:t xml:space="preserve">tifier that </w:t>
      </w:r>
      <w:r w:rsidR="002E1979">
        <w:t>is not an HDF5</w:t>
      </w:r>
      <w:r>
        <w:t xml:space="preserve"> file identifier is considered an erro</w:t>
      </w:r>
      <w:r w:rsidR="0062433F">
        <w:t>r.  T</w:t>
      </w:r>
      <w:r>
        <w:t>his will return a negative error code.</w:t>
      </w:r>
    </w:p>
    <w:p w14:paraId="27B41FAD" w14:textId="542463AD" w:rsidR="0029032C" w:rsidRDefault="0062433F" w:rsidP="0029032C">
      <w:r>
        <w:lastRenderedPageBreak/>
        <w:t xml:space="preserve">Like the </w:t>
      </w:r>
      <w:r w:rsidRPr="00D51271">
        <w:rPr>
          <w:rFonts w:ascii="Consolas" w:hAnsi="Consolas" w:cs="Consolas"/>
        </w:rPr>
        <w:t>H5O</w:t>
      </w:r>
      <w:ins w:id="321" w:author="Dana Robinson" w:date="2014-02-23T23:58:00Z">
        <w:r w:rsidR="00A846BC">
          <w:rPr>
            <w:rFonts w:ascii="Consolas" w:hAnsi="Consolas" w:cs="Consolas"/>
          </w:rPr>
          <w:t>disable_mdc_</w:t>
        </w:r>
        <w:r w:rsidR="00D036B8">
          <w:rPr>
            <w:rFonts w:ascii="Consolas" w:hAnsi="Consolas" w:cs="Consolas"/>
          </w:rPr>
          <w:t>flushes</w:t>
        </w:r>
      </w:ins>
      <w:del w:id="322" w:author="Dana Robinson" w:date="2014-02-23T23:58:00Z">
        <w:r w:rsidRPr="00D51271" w:rsidDel="00D036B8">
          <w:rPr>
            <w:rFonts w:ascii="Consolas" w:hAnsi="Consolas" w:cs="Consolas"/>
          </w:rPr>
          <w:delText>cork</w:delText>
        </w:r>
      </w:del>
      <w:r w:rsidRPr="00D51271">
        <w:rPr>
          <w:rFonts w:ascii="Consolas" w:hAnsi="Consolas" w:cs="Consolas"/>
        </w:rPr>
        <w:t>()</w:t>
      </w:r>
      <w:r>
        <w:t xml:space="preserve"> function, t</w:t>
      </w:r>
      <w:r w:rsidR="0029032C">
        <w:t>he call must be used carefully to avoid running out of memory.  Neglecting to flush large amounts of metadata could cause the cache to become large enough to consume all memory.</w:t>
      </w:r>
    </w:p>
    <w:p w14:paraId="442FF801" w14:textId="61459204" w:rsidR="006E1609" w:rsidRDefault="006E1609" w:rsidP="00D51271">
      <w:pPr>
        <w:pStyle w:val="Heading2"/>
      </w:pPr>
      <w:r>
        <w:t>H5F</w:t>
      </w:r>
      <w:ins w:id="323" w:author="Dana Robinson" w:date="2014-02-24T00:07:00Z">
        <w:r w:rsidR="00A846BC">
          <w:t>enable_mdc_flushes</w:t>
        </w:r>
      </w:ins>
      <w:del w:id="324" w:author="Dana Robinson" w:date="2014-02-24T00:07:00Z">
        <w:r w:rsidDel="00A846BC">
          <w:delText>uncork</w:delText>
        </w:r>
      </w:del>
      <w:r>
        <w:t xml:space="preserve"> Semantics</w:t>
      </w:r>
    </w:p>
    <w:p w14:paraId="7F4A1520" w14:textId="44FF89CE" w:rsidR="0062433F" w:rsidRDefault="0062433F" w:rsidP="0062433F">
      <w:r>
        <w:t xml:space="preserve">When </w:t>
      </w:r>
      <w:r>
        <w:rPr>
          <w:rFonts w:ascii="Consolas" w:hAnsi="Consolas" w:cs="Consolas"/>
        </w:rPr>
        <w:t>H5</w:t>
      </w:r>
      <w:ins w:id="325" w:author="Dana Robinson" w:date="2014-02-24T00:09:00Z">
        <w:r w:rsidR="00A846BC">
          <w:rPr>
            <w:rFonts w:ascii="Consolas" w:hAnsi="Consolas" w:cs="Consolas"/>
          </w:rPr>
          <w:t>enable_mdc_flushes</w:t>
        </w:r>
      </w:ins>
      <w:del w:id="326" w:author="Dana Robinson" w:date="2014-02-24T00:09:00Z">
        <w:r w:rsidDel="00A846BC">
          <w:rPr>
            <w:rFonts w:ascii="Consolas" w:hAnsi="Consolas" w:cs="Consolas"/>
          </w:rPr>
          <w:delText>Funcork</w:delText>
        </w:r>
      </w:del>
      <w:r>
        <w:rPr>
          <w:rFonts w:ascii="Consolas" w:hAnsi="Consolas" w:cs="Consolas"/>
        </w:rPr>
        <w:t>(</w:t>
      </w:r>
      <w:proofErr w:type="spellStart"/>
      <w:r>
        <w:rPr>
          <w:rFonts w:ascii="Consolas" w:hAnsi="Consolas" w:cs="Consolas"/>
        </w:rPr>
        <w:t>file</w:t>
      </w:r>
      <w:r w:rsidRPr="006F6C1E">
        <w:rPr>
          <w:rFonts w:ascii="Consolas" w:hAnsi="Consolas" w:cs="Consolas"/>
        </w:rPr>
        <w:t>_id</w:t>
      </w:r>
      <w:proofErr w:type="spellEnd"/>
      <w:r w:rsidRPr="006F6C1E">
        <w:rPr>
          <w:rFonts w:ascii="Consolas" w:hAnsi="Consolas" w:cs="Consolas"/>
        </w:rPr>
        <w:t>)</w:t>
      </w:r>
      <w:r>
        <w:t xml:space="preserve"> is called on a file identifier:</w:t>
      </w:r>
    </w:p>
    <w:p w14:paraId="581979DD" w14:textId="031E6DD8" w:rsidR="003E4316" w:rsidRDefault="003E4316" w:rsidP="0062433F">
      <w:pPr>
        <w:pStyle w:val="ListParagraph"/>
        <w:numPr>
          <w:ilvl w:val="0"/>
          <w:numId w:val="38"/>
        </w:numPr>
      </w:pPr>
      <w:r>
        <w:t>The global "</w:t>
      </w:r>
      <w:del w:id="327" w:author="Dana Robinson" w:date="2014-02-24T00:09:00Z">
        <w:r w:rsidDel="00A846BC">
          <w:delText>corked</w:delText>
        </w:r>
      </w:del>
      <w:ins w:id="328" w:author="Dana Robinson" w:date="2014-02-24T00:09:00Z">
        <w:r w:rsidR="00A846BC">
          <w:t>flushes disabled</w:t>
        </w:r>
      </w:ins>
      <w:r>
        <w:t>" flag in the metadata cache will be unset.</w:t>
      </w:r>
    </w:p>
    <w:p w14:paraId="6464FC42" w14:textId="3CEEE044" w:rsidR="0062433F" w:rsidRDefault="0062433F" w:rsidP="0062433F">
      <w:pPr>
        <w:pStyle w:val="ListParagraph"/>
        <w:numPr>
          <w:ilvl w:val="0"/>
          <w:numId w:val="38"/>
        </w:numPr>
      </w:pPr>
      <w:r>
        <w:t xml:space="preserve">All </w:t>
      </w:r>
      <w:r w:rsidR="001A77F2">
        <w:t xml:space="preserve">entries </w:t>
      </w:r>
      <w:r w:rsidR="003E4316">
        <w:t xml:space="preserve">in the metadata cache </w:t>
      </w:r>
      <w:r>
        <w:t>will</w:t>
      </w:r>
      <w:del w:id="329" w:author="Dana Robinson" w:date="2014-02-24T00:10:00Z">
        <w:r w:rsidDel="00A846BC">
          <w:delText xml:space="preserve"> </w:delText>
        </w:r>
      </w:del>
      <w:ins w:id="330" w:author="Dana Robinson" w:date="2014-02-24T00:09:00Z">
        <w:r w:rsidR="00A846BC">
          <w:t xml:space="preserve"> have the </w:t>
        </w:r>
      </w:ins>
      <w:del w:id="331" w:author="Dana Robinson" w:date="2014-02-24T00:09:00Z">
        <w:r w:rsidDel="00A846BC">
          <w:delText xml:space="preserve">be marked as </w:delText>
        </w:r>
      </w:del>
      <w:r w:rsidR="003E4316">
        <w:t>"</w:t>
      </w:r>
      <w:del w:id="332" w:author="Dana Robinson" w:date="2014-02-24T00:10:00Z">
        <w:r w:rsidR="003E4316" w:rsidDel="00A846BC">
          <w:delText>uncorked</w:delText>
        </w:r>
      </w:del>
      <w:ins w:id="333" w:author="Dana Robinson" w:date="2014-02-24T00:10:00Z">
        <w:r w:rsidR="00A846BC">
          <w:t>flushes disabled</w:t>
        </w:r>
      </w:ins>
      <w:r w:rsidR="003E4316">
        <w:t>"</w:t>
      </w:r>
      <w:ins w:id="334" w:author="Dana Robinson" w:date="2014-02-24T00:10:00Z">
        <w:r w:rsidR="00A846BC">
          <w:t xml:space="preserve"> flag removed</w:t>
        </w:r>
      </w:ins>
      <w:r>
        <w:t>.</w:t>
      </w:r>
    </w:p>
    <w:p w14:paraId="112E5C2D" w14:textId="08E78A54" w:rsidR="0062433F" w:rsidDel="00A846BC" w:rsidRDefault="0062433F" w:rsidP="0062433F">
      <w:pPr>
        <w:pStyle w:val="ListParagraph"/>
        <w:numPr>
          <w:ilvl w:val="0"/>
          <w:numId w:val="38"/>
        </w:numPr>
        <w:rPr>
          <w:del w:id="335" w:author="Dana Robinson" w:date="2014-02-24T00:10:00Z"/>
        </w:rPr>
      </w:pPr>
      <w:r>
        <w:t xml:space="preserve">Automatic flushing will resume on </w:t>
      </w:r>
      <w:r w:rsidR="003E4316">
        <w:t>all</w:t>
      </w:r>
      <w:r>
        <w:t xml:space="preserve"> </w:t>
      </w:r>
      <w:r w:rsidR="001A77F2">
        <w:t xml:space="preserve">entries </w:t>
      </w:r>
      <w:r w:rsidR="003E4316">
        <w:t>in the cache</w:t>
      </w:r>
      <w:r>
        <w:t>.</w:t>
      </w:r>
      <w:ins w:id="336" w:author="Dana Robinson" w:date="2014-02-24T00:10:00Z">
        <w:r w:rsidR="00A846BC">
          <w:t xml:space="preserve"> </w:t>
        </w:r>
      </w:ins>
    </w:p>
    <w:p w14:paraId="3A92E8EA" w14:textId="34BA5C58" w:rsidR="0062433F" w:rsidRDefault="00A846BC">
      <w:pPr>
        <w:pStyle w:val="ListParagraph"/>
        <w:numPr>
          <w:ilvl w:val="0"/>
          <w:numId w:val="38"/>
        </w:numPr>
      </w:pPr>
      <w:ins w:id="337" w:author="Dana Robinson" w:date="2014-02-24T00:10:00Z">
        <w:r>
          <w:t>This</w:t>
        </w:r>
      </w:ins>
      <w:del w:id="338" w:author="Dana Robinson" w:date="2014-02-24T00:10:00Z">
        <w:r w:rsidR="0062433F" w:rsidDel="00A846BC">
          <w:delText>It</w:delText>
        </w:r>
      </w:del>
      <w:r w:rsidR="0062433F">
        <w:t xml:space="preserve"> will </w:t>
      </w:r>
      <w:del w:id="339" w:author="Dana Robinson" w:date="2014-02-24T00:10:00Z">
        <w:r w:rsidR="0062433F" w:rsidDel="00A846BC">
          <w:delText xml:space="preserve">NOT </w:delText>
        </w:r>
      </w:del>
      <w:ins w:id="340" w:author="Dana Robinson" w:date="2014-02-24T00:10:00Z">
        <w:r>
          <w:t xml:space="preserve">not </w:t>
        </w:r>
      </w:ins>
      <w:r w:rsidR="001A77F2">
        <w:t xml:space="preserve">necessarily </w:t>
      </w:r>
      <w:r w:rsidR="0062433F">
        <w:t>res</w:t>
      </w:r>
      <w:r w:rsidR="003E4316">
        <w:t>ult in an immediate flush of any</w:t>
      </w:r>
      <w:r w:rsidR="0062433F">
        <w:t xml:space="preserve"> </w:t>
      </w:r>
      <w:r w:rsidR="001A77F2">
        <w:t xml:space="preserve">entries </w:t>
      </w:r>
      <w:r w:rsidR="003E4316">
        <w:t>in the cache</w:t>
      </w:r>
      <w:r w:rsidR="0062433F">
        <w:t>.</w:t>
      </w:r>
    </w:p>
    <w:p w14:paraId="30FE262F" w14:textId="30D51F8C" w:rsidR="0062433F" w:rsidRDefault="003E4316" w:rsidP="0062433F">
      <w:pPr>
        <w:pStyle w:val="ListParagraph"/>
        <w:numPr>
          <w:ilvl w:val="0"/>
          <w:numId w:val="38"/>
        </w:numPr>
      </w:pPr>
      <w:r>
        <w:t xml:space="preserve">Calling </w:t>
      </w:r>
      <w:del w:id="341" w:author="Dana Robinson" w:date="2014-02-24T00:10:00Z">
        <w:r w:rsidDel="00A846BC">
          <w:delText>H5F</w:delText>
        </w:r>
        <w:r w:rsidR="0062433F" w:rsidDel="00A846BC">
          <w:delText>uncork()</w:delText>
        </w:r>
      </w:del>
      <w:ins w:id="342" w:author="Dana Robinson" w:date="2014-02-24T00:10:00Z">
        <w:r w:rsidR="00A846BC">
          <w:t>the function</w:t>
        </w:r>
      </w:ins>
      <w:r w:rsidR="0062433F">
        <w:t xml:space="preserve"> on an identifier that </w:t>
      </w:r>
      <w:r w:rsidR="00651196">
        <w:t>is not</w:t>
      </w:r>
      <w:r w:rsidR="0062433F">
        <w:t xml:space="preserve"> a file identifier is considered an error.  This will return a negative error code.</w:t>
      </w:r>
    </w:p>
    <w:p w14:paraId="210BB65D" w14:textId="61DB5CFF" w:rsidR="003E4316" w:rsidRDefault="003E4316" w:rsidP="0062433F">
      <w:pPr>
        <w:pStyle w:val="ListParagraph"/>
        <w:numPr>
          <w:ilvl w:val="0"/>
          <w:numId w:val="38"/>
        </w:numPr>
      </w:pPr>
      <w:r w:rsidRPr="00A846BC">
        <w:t xml:space="preserve">Calling </w:t>
      </w:r>
      <w:del w:id="343" w:author="Dana Robinson" w:date="2014-02-24T00:10:00Z">
        <w:r w:rsidRPr="00A846BC" w:rsidDel="00A846BC">
          <w:rPr>
            <w:rFonts w:cs="Consolas"/>
            <w:rPrChange w:id="344" w:author="Dana Robinson" w:date="2014-02-24T00:11:00Z">
              <w:rPr>
                <w:rFonts w:ascii="Consolas" w:hAnsi="Consolas" w:cs="Consolas"/>
              </w:rPr>
            </w:rPrChange>
          </w:rPr>
          <w:delText>H5Funcork()</w:delText>
        </w:r>
        <w:r w:rsidRPr="00A846BC" w:rsidDel="00A846BC">
          <w:delText xml:space="preserve"> on</w:delText>
        </w:r>
      </w:del>
      <w:ins w:id="345" w:author="Dana Robinson" w:date="2014-02-24T00:10:00Z">
        <w:r w:rsidR="00A846BC" w:rsidRPr="00A846BC">
          <w:rPr>
            <w:rFonts w:cs="Consolas"/>
            <w:rPrChange w:id="346" w:author="Dana Robinson" w:date="2014-02-24T00:11:00Z">
              <w:rPr>
                <w:rFonts w:ascii="Consolas" w:hAnsi="Consolas" w:cs="Consolas"/>
              </w:rPr>
            </w:rPrChange>
          </w:rPr>
          <w:t>the function on</w:t>
        </w:r>
      </w:ins>
      <w:r w:rsidRPr="00A846BC">
        <w:t xml:space="preserve"> a</w:t>
      </w:r>
      <w:r>
        <w:t xml:space="preserve"> file identifier that </w:t>
      </w:r>
      <w:r w:rsidR="001A77F2">
        <w:t xml:space="preserve">does not have </w:t>
      </w:r>
      <w:del w:id="347" w:author="Dana Robinson" w:date="2014-02-24T00:13:00Z">
        <w:r w:rsidR="001A77F2" w:rsidDel="002A638F">
          <w:delText>a</w:delText>
        </w:r>
        <w:r w:rsidDel="002A638F">
          <w:delText xml:space="preserve"> corked</w:delText>
        </w:r>
      </w:del>
      <w:ins w:id="348" w:author="Dana Robinson" w:date="2014-02-24T00:13:00Z">
        <w:r w:rsidR="002A638F">
          <w:t xml:space="preserve">the cache's "flushes disabled" </w:t>
        </w:r>
        <w:proofErr w:type="gramStart"/>
        <w:r w:rsidR="002A638F">
          <w:t xml:space="preserve">flag </w:t>
        </w:r>
      </w:ins>
      <w:r>
        <w:t xml:space="preserve"> </w:t>
      </w:r>
      <w:proofErr w:type="gramEnd"/>
      <w:del w:id="349" w:author="Dana Robinson" w:date="2014-02-24T00:13:00Z">
        <w:r w:rsidR="001A77F2" w:rsidDel="002A638F">
          <w:delText xml:space="preserve">cache </w:delText>
        </w:r>
      </w:del>
      <w:ins w:id="350" w:author="Dana Robinson" w:date="2014-02-24T00:13:00Z">
        <w:r w:rsidR="002A638F">
          <w:t xml:space="preserve">set </w:t>
        </w:r>
      </w:ins>
      <w:r>
        <w:t>is considered an error.  This will return a negative error code.</w:t>
      </w:r>
    </w:p>
    <w:p w14:paraId="595FC6BB" w14:textId="378B81CD" w:rsidR="006E1609" w:rsidRDefault="006E1609" w:rsidP="00D51271">
      <w:pPr>
        <w:pStyle w:val="Heading2"/>
      </w:pPr>
      <w:r>
        <w:t>H5F</w:t>
      </w:r>
      <w:ins w:id="351" w:author="Dana Robinson" w:date="2014-02-24T00:13:00Z">
        <w:r w:rsidR="002A638F">
          <w:t>are_mdc_flushes_disabl</w:t>
        </w:r>
      </w:ins>
      <w:del w:id="352" w:author="Dana Robinson" w:date="2014-02-24T00:13:00Z">
        <w:r w:rsidDel="002A638F">
          <w:delText>is_cork</w:delText>
        </w:r>
      </w:del>
      <w:proofErr w:type="gramStart"/>
      <w:r>
        <w:t>ed</w:t>
      </w:r>
      <w:proofErr w:type="gramEnd"/>
      <w:r>
        <w:t xml:space="preserve"> Semantics</w:t>
      </w:r>
    </w:p>
    <w:p w14:paraId="4A57CF92" w14:textId="64579E50" w:rsidR="003E4316" w:rsidRDefault="003E4316" w:rsidP="00D51271">
      <w:r>
        <w:rPr>
          <w:rFonts w:ascii="Consolas" w:hAnsi="Consolas" w:cs="Consolas"/>
        </w:rPr>
        <w:t>H5F</w:t>
      </w:r>
      <w:ins w:id="353" w:author="Dana Robinson" w:date="2014-02-24T00:14:00Z">
        <w:r w:rsidR="002A638F">
          <w:rPr>
            <w:rFonts w:ascii="Consolas" w:hAnsi="Consolas" w:cs="Consolas"/>
          </w:rPr>
          <w:t>are_mdc_flushes_enabled</w:t>
        </w:r>
      </w:ins>
      <w:del w:id="354" w:author="Dana Robinson" w:date="2014-02-24T00:14:00Z">
        <w:r w:rsidDel="002A638F">
          <w:rPr>
            <w:rFonts w:ascii="Consolas" w:hAnsi="Consolas" w:cs="Consolas"/>
          </w:rPr>
          <w:delText>is_</w:delText>
        </w:r>
        <w:r w:rsidRPr="006F6C1E" w:rsidDel="002A638F">
          <w:rPr>
            <w:rFonts w:ascii="Consolas" w:hAnsi="Consolas" w:cs="Consolas"/>
          </w:rPr>
          <w:delText>cork</w:delText>
        </w:r>
        <w:r w:rsidDel="002A638F">
          <w:rPr>
            <w:rFonts w:ascii="Consolas" w:hAnsi="Consolas" w:cs="Consolas"/>
          </w:rPr>
          <w:delText>ed</w:delText>
        </w:r>
      </w:del>
      <w:r>
        <w:rPr>
          <w:rFonts w:ascii="Consolas" w:hAnsi="Consolas" w:cs="Consolas"/>
        </w:rPr>
        <w:t>(</w:t>
      </w:r>
      <w:proofErr w:type="spellStart"/>
      <w:r>
        <w:rPr>
          <w:rFonts w:ascii="Consolas" w:hAnsi="Consolas" w:cs="Consolas"/>
        </w:rPr>
        <w:t>file</w:t>
      </w:r>
      <w:r w:rsidRPr="006F6C1E">
        <w:rPr>
          <w:rFonts w:ascii="Consolas" w:hAnsi="Consolas" w:cs="Consolas"/>
        </w:rPr>
        <w:t>_id</w:t>
      </w:r>
      <w:proofErr w:type="spellEnd"/>
      <w:r w:rsidR="000372AA">
        <w:rPr>
          <w:rFonts w:ascii="Consolas" w:hAnsi="Consolas" w:cs="Consolas"/>
        </w:rPr>
        <w:t xml:space="preserve">, /*OUT*/ </w:t>
      </w:r>
      <w:proofErr w:type="spellStart"/>
      <w:r w:rsidR="000372AA">
        <w:rPr>
          <w:rFonts w:ascii="Consolas" w:hAnsi="Consolas" w:cs="Consolas"/>
        </w:rPr>
        <w:t>hbool_t</w:t>
      </w:r>
      <w:proofErr w:type="spellEnd"/>
      <w:r w:rsidR="000372AA">
        <w:rPr>
          <w:rFonts w:ascii="Consolas" w:hAnsi="Consolas" w:cs="Consolas"/>
        </w:rPr>
        <w:t xml:space="preserve"> *</w:t>
      </w:r>
      <w:proofErr w:type="spellStart"/>
      <w:ins w:id="355" w:author="Dana Robinson" w:date="2014-02-24T00:14:00Z">
        <w:r w:rsidR="002A638F">
          <w:rPr>
            <w:rFonts w:ascii="Consolas" w:hAnsi="Consolas" w:cs="Consolas"/>
          </w:rPr>
          <w:t>are_disabl</w:t>
        </w:r>
      </w:ins>
      <w:del w:id="356" w:author="Dana Robinson" w:date="2014-02-24T00:14:00Z">
        <w:r w:rsidR="000372AA" w:rsidDel="002A638F">
          <w:rPr>
            <w:rFonts w:ascii="Consolas" w:hAnsi="Consolas" w:cs="Consolas"/>
          </w:rPr>
          <w:delText>is_cork</w:delText>
        </w:r>
      </w:del>
      <w:r w:rsidR="000372AA">
        <w:rPr>
          <w:rFonts w:ascii="Consolas" w:hAnsi="Consolas" w:cs="Consolas"/>
        </w:rPr>
        <w:t>ed</w:t>
      </w:r>
      <w:proofErr w:type="spellEnd"/>
      <w:r w:rsidRPr="006F6C1E">
        <w:rPr>
          <w:rFonts w:ascii="Consolas" w:hAnsi="Consolas" w:cs="Consolas"/>
        </w:rPr>
        <w:t>)</w:t>
      </w:r>
      <w:r>
        <w:t xml:space="preserve"> will </w:t>
      </w:r>
      <w:r w:rsidR="000372AA">
        <w:t xml:space="preserve">emit </w:t>
      </w:r>
      <w:r w:rsidR="00A25182">
        <w:t xml:space="preserve">the </w:t>
      </w:r>
      <w:del w:id="357" w:author="Dana Robinson" w:date="2014-02-24T00:14:00Z">
        <w:r w:rsidR="00A25182" w:rsidDel="002A638F">
          <w:delText xml:space="preserve">cork </w:delText>
        </w:r>
      </w:del>
      <w:r w:rsidR="00A25182">
        <w:t xml:space="preserve">status of the </w:t>
      </w:r>
      <w:del w:id="358" w:author="Dana Robinson" w:date="2014-02-24T00:14:00Z">
        <w:r w:rsidR="00A25182" w:rsidDel="002A638F">
          <w:delText xml:space="preserve">file </w:delText>
        </w:r>
      </w:del>
      <w:ins w:id="359" w:author="Dana Robinson" w:date="2014-02-24T00:14:00Z">
        <w:r w:rsidR="002A638F">
          <w:t xml:space="preserve">cache </w:t>
        </w:r>
      </w:ins>
      <w:r w:rsidR="00A25182">
        <w:t xml:space="preserve">in the parameter </w:t>
      </w:r>
      <w:proofErr w:type="spellStart"/>
      <w:ins w:id="360" w:author="Dana Robinson" w:date="2014-02-24T00:14:00Z">
        <w:r w:rsidR="002A638F" w:rsidRPr="002A638F">
          <w:rPr>
            <w:rFonts w:ascii="Consolas" w:hAnsi="Consolas"/>
            <w:rPrChange w:id="361" w:author="Dana Robinson" w:date="2014-02-24T00:15:00Z">
              <w:rPr/>
            </w:rPrChange>
          </w:rPr>
          <w:t>are</w:t>
        </w:r>
      </w:ins>
      <w:del w:id="362" w:author="Dana Robinson" w:date="2014-02-24T00:14:00Z">
        <w:r w:rsidR="00A25182" w:rsidRPr="002A638F" w:rsidDel="002A638F">
          <w:rPr>
            <w:rFonts w:ascii="Consolas" w:hAnsi="Consolas"/>
            <w:rPrChange w:id="363" w:author="Dana Robinson" w:date="2014-02-24T00:15:00Z">
              <w:rPr/>
            </w:rPrChange>
          </w:rPr>
          <w:delText>is</w:delText>
        </w:r>
      </w:del>
      <w:r w:rsidR="00A25182" w:rsidRPr="002A638F">
        <w:rPr>
          <w:rFonts w:ascii="Consolas" w:hAnsi="Consolas"/>
          <w:rPrChange w:id="364" w:author="Dana Robinson" w:date="2014-02-24T00:15:00Z">
            <w:rPr/>
          </w:rPrChange>
        </w:rPr>
        <w:t>_</w:t>
      </w:r>
      <w:ins w:id="365" w:author="Dana Robinson" w:date="2014-02-24T00:14:00Z">
        <w:r w:rsidR="002A638F" w:rsidRPr="002A638F">
          <w:rPr>
            <w:rFonts w:ascii="Consolas" w:hAnsi="Consolas"/>
            <w:rPrChange w:id="366" w:author="Dana Robinson" w:date="2014-02-24T00:15:00Z">
              <w:rPr/>
            </w:rPrChange>
          </w:rPr>
          <w:t>disabl</w:t>
        </w:r>
      </w:ins>
      <w:del w:id="367" w:author="Dana Robinson" w:date="2014-02-24T00:14:00Z">
        <w:r w:rsidR="00A25182" w:rsidRPr="002A638F" w:rsidDel="002A638F">
          <w:rPr>
            <w:rFonts w:ascii="Consolas" w:hAnsi="Consolas"/>
            <w:rPrChange w:id="368" w:author="Dana Robinson" w:date="2014-02-24T00:15:00Z">
              <w:rPr/>
            </w:rPrChange>
          </w:rPr>
          <w:delText>cork</w:delText>
        </w:r>
      </w:del>
      <w:proofErr w:type="gramStart"/>
      <w:r w:rsidR="00A25182" w:rsidRPr="002A638F">
        <w:rPr>
          <w:rFonts w:ascii="Consolas" w:hAnsi="Consolas"/>
          <w:rPrChange w:id="369" w:author="Dana Robinson" w:date="2014-02-24T00:15:00Z">
            <w:rPr/>
          </w:rPrChange>
        </w:rPr>
        <w:t>ed</w:t>
      </w:r>
      <w:proofErr w:type="spellEnd"/>
      <w:proofErr w:type="gramEnd"/>
      <w:r w:rsidR="00A25182">
        <w:t xml:space="preserve">: </w:t>
      </w:r>
      <w:r w:rsidRPr="00D51271">
        <w:rPr>
          <w:rFonts w:ascii="Consolas" w:hAnsi="Consolas" w:cs="Consolas"/>
        </w:rPr>
        <w:t>TRUE</w:t>
      </w:r>
      <w:r>
        <w:t xml:space="preserve"> when the metadata cache for that file </w:t>
      </w:r>
      <w:ins w:id="370" w:author="Dana Robinson" w:date="2014-02-24T00:15:00Z">
        <w:r w:rsidR="002A638F">
          <w:t xml:space="preserve">has flushes globally disabled </w:t>
        </w:r>
      </w:ins>
      <w:del w:id="371" w:author="Dana Robinson" w:date="2014-02-24T00:15:00Z">
        <w:r w:rsidDel="002A638F">
          <w:delText xml:space="preserve">is corked </w:delText>
        </w:r>
      </w:del>
      <w:r>
        <w:t xml:space="preserve">and </w:t>
      </w:r>
      <w:r w:rsidRPr="00D51271">
        <w:rPr>
          <w:rFonts w:ascii="Consolas" w:hAnsi="Consolas" w:cs="Consolas"/>
        </w:rPr>
        <w:t>FALSE</w:t>
      </w:r>
      <w:r>
        <w:t xml:space="preserve"> when it </w:t>
      </w:r>
      <w:ins w:id="372" w:author="Dana Robinson" w:date="2014-02-24T00:15:00Z">
        <w:r w:rsidR="002A638F">
          <w:t>does</w:t>
        </w:r>
      </w:ins>
      <w:del w:id="373" w:author="Dana Robinson" w:date="2014-02-24T00:15:00Z">
        <w:r w:rsidDel="002A638F">
          <w:delText>is</w:delText>
        </w:r>
      </w:del>
      <w:r>
        <w:t xml:space="preserve"> not.  It will return a negative value </w:t>
      </w:r>
      <w:del w:id="374" w:author="Dana Robinson" w:date="2014-02-24T00:15:00Z">
        <w:r w:rsidDel="002A638F">
          <w:delText xml:space="preserve">if </w:delText>
        </w:r>
        <w:r w:rsidRPr="00E93586" w:rsidDel="002A638F">
          <w:rPr>
            <w:rFonts w:ascii="Consolas" w:hAnsi="Consolas" w:cs="Consolas"/>
          </w:rPr>
          <w:delText>object_id</w:delText>
        </w:r>
        <w:r w:rsidDel="002A638F">
          <w:delText xml:space="preserve"> is not a valid file identifier</w:delText>
        </w:r>
      </w:del>
      <w:ins w:id="375" w:author="Dana Robinson" w:date="2014-02-24T00:15:00Z">
        <w:r w:rsidR="002A638F">
          <w:t>on errors</w:t>
        </w:r>
      </w:ins>
      <w:r w:rsidR="000372AA">
        <w:t xml:space="preserve"> and a non-negative value on success</w:t>
      </w:r>
      <w:r>
        <w:t>.</w:t>
      </w:r>
    </w:p>
    <w:p w14:paraId="25C2F380" w14:textId="2BB2B83F" w:rsidR="003E4316" w:rsidRPr="004E66EB" w:rsidRDefault="003E4316" w:rsidP="00D51271">
      <w:r>
        <w:t xml:space="preserve">This function operates by inspecting the global cache flag set by </w:t>
      </w:r>
      <w:r w:rsidRPr="00D51271">
        <w:rPr>
          <w:rFonts w:ascii="Consolas" w:hAnsi="Consolas" w:cs="Consolas"/>
        </w:rPr>
        <w:t>H5F</w:t>
      </w:r>
      <w:ins w:id="376" w:author="Dana Robinson" w:date="2014-02-24T00:16:00Z">
        <w:r w:rsidR="002A638F">
          <w:rPr>
            <w:rFonts w:ascii="Consolas" w:hAnsi="Consolas" w:cs="Consolas"/>
          </w:rPr>
          <w:t>disable_mdc_flushes</w:t>
        </w:r>
      </w:ins>
      <w:del w:id="377" w:author="Dana Robinson" w:date="2014-02-24T00:16:00Z">
        <w:r w:rsidRPr="00D51271" w:rsidDel="002A638F">
          <w:rPr>
            <w:rFonts w:ascii="Consolas" w:hAnsi="Consolas" w:cs="Consolas"/>
          </w:rPr>
          <w:delText>cork</w:delText>
        </w:r>
      </w:del>
      <w:r w:rsidRPr="00D51271">
        <w:rPr>
          <w:rFonts w:ascii="Consolas" w:hAnsi="Consolas" w:cs="Consolas"/>
        </w:rPr>
        <w:t>()</w:t>
      </w:r>
      <w:r>
        <w:t xml:space="preserve">.  Manually </w:t>
      </w:r>
      <w:del w:id="378" w:author="Dana Robinson" w:date="2014-02-24T00:17:00Z">
        <w:r w:rsidDel="002A638F">
          <w:delText xml:space="preserve">corking </w:delText>
        </w:r>
      </w:del>
      <w:ins w:id="379" w:author="Dana Robinson" w:date="2014-02-24T00:17:00Z">
        <w:r w:rsidR="002A638F">
          <w:t xml:space="preserve">disabling flushes for </w:t>
        </w:r>
      </w:ins>
      <w:r>
        <w:t xml:space="preserve">all objects in the metadata cache with </w:t>
      </w:r>
      <w:r w:rsidRPr="00D51271">
        <w:rPr>
          <w:rFonts w:ascii="Consolas" w:hAnsi="Consolas" w:cs="Consolas"/>
        </w:rPr>
        <w:t>H5O</w:t>
      </w:r>
      <w:ins w:id="380" w:author="Dana Robinson" w:date="2014-02-24T00:17:00Z">
        <w:r w:rsidR="002A638F">
          <w:rPr>
            <w:rFonts w:ascii="Consolas" w:hAnsi="Consolas" w:cs="Consolas"/>
          </w:rPr>
          <w:t>disable_mdc_flushes</w:t>
        </w:r>
      </w:ins>
      <w:del w:id="381" w:author="Dana Robinson" w:date="2014-02-24T00:17:00Z">
        <w:r w:rsidRPr="00D51271" w:rsidDel="002A638F">
          <w:rPr>
            <w:rFonts w:ascii="Consolas" w:hAnsi="Consolas" w:cs="Consolas"/>
          </w:rPr>
          <w:delText>cork</w:delText>
        </w:r>
      </w:del>
      <w:r w:rsidRPr="00D51271">
        <w:rPr>
          <w:rFonts w:ascii="Consolas" w:hAnsi="Consolas" w:cs="Consolas"/>
        </w:rPr>
        <w:t>()</w:t>
      </w:r>
      <w:r>
        <w:t xml:space="preserve"> will NOT cause this function to return </w:t>
      </w:r>
      <w:r w:rsidRPr="00D51271">
        <w:rPr>
          <w:rFonts w:ascii="Consolas" w:hAnsi="Consolas" w:cs="Consolas"/>
        </w:rPr>
        <w:t>TRUE</w:t>
      </w:r>
      <w:r>
        <w:t>.</w:t>
      </w:r>
    </w:p>
    <w:p w14:paraId="430438B6" w14:textId="4A20BD57" w:rsidR="006E1609" w:rsidRDefault="006E1609" w:rsidP="00D51271">
      <w:pPr>
        <w:pStyle w:val="Heading2"/>
      </w:pPr>
      <w:r>
        <w:t>H5</w:t>
      </w:r>
      <w:r w:rsidR="007F1415">
        <w:t>F</w:t>
      </w:r>
      <w:ins w:id="382" w:author="Dana Robinson" w:date="2014-02-24T00:26:00Z">
        <w:r w:rsidR="00705E1A">
          <w:t>get_mdc_flush_disabled_obj_ids</w:t>
        </w:r>
      </w:ins>
      <w:del w:id="383" w:author="Dana Robinson" w:date="2014-02-24T00:26:00Z">
        <w:r w:rsidDel="00705E1A">
          <w:delText>_get_corked_object_list</w:delText>
        </w:r>
      </w:del>
      <w:r>
        <w:t xml:space="preserve"> Semantics</w:t>
      </w:r>
    </w:p>
    <w:p w14:paraId="14007556" w14:textId="4C87434B" w:rsidR="002A08F3" w:rsidRDefault="00FD170D" w:rsidP="00FD170D">
      <w:pPr>
        <w:rPr>
          <w:rFonts w:cs="Consolas"/>
        </w:rPr>
      </w:pPr>
      <w:r>
        <w:rPr>
          <w:rFonts w:ascii="Consolas" w:hAnsi="Consolas" w:cs="Consolas"/>
        </w:rPr>
        <w:t>H5</w:t>
      </w:r>
      <w:r w:rsidR="007F1415">
        <w:rPr>
          <w:rFonts w:ascii="Consolas" w:hAnsi="Consolas" w:cs="Consolas"/>
        </w:rPr>
        <w:t>F</w:t>
      </w:r>
      <w:r>
        <w:rPr>
          <w:rFonts w:ascii="Consolas" w:hAnsi="Consolas" w:cs="Consolas"/>
        </w:rPr>
        <w:t>get_</w:t>
      </w:r>
      <w:ins w:id="384" w:author="Dana Robinson" w:date="2014-02-24T00:27:00Z">
        <w:r w:rsidR="00705E1A">
          <w:rPr>
            <w:rFonts w:ascii="Consolas" w:hAnsi="Consolas" w:cs="Consolas"/>
          </w:rPr>
          <w:t>mdc_flush_disabled_obj_ids</w:t>
        </w:r>
      </w:ins>
      <w:del w:id="385" w:author="Dana Robinson" w:date="2014-02-24T00:27:00Z">
        <w:r w:rsidDel="00705E1A">
          <w:rPr>
            <w:rFonts w:ascii="Consolas" w:hAnsi="Consolas" w:cs="Consolas"/>
          </w:rPr>
          <w:delText>corked_object_list</w:delText>
        </w:r>
      </w:del>
      <w:r w:rsidRPr="00283D26">
        <w:rPr>
          <w:rFonts w:ascii="Consolas" w:hAnsi="Consolas" w:cs="Consolas"/>
        </w:rPr>
        <w:t>(</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Pr>
          <w:rFonts w:ascii="Consolas" w:hAnsi="Consolas" w:cs="Consolas"/>
        </w:rPr>
        <w:t>file</w:t>
      </w:r>
      <w:r w:rsidRPr="00283D26">
        <w:rPr>
          <w:rFonts w:ascii="Consolas" w:hAnsi="Consolas" w:cs="Consolas"/>
        </w:rPr>
        <w:t>_id</w:t>
      </w:r>
      <w:proofErr w:type="spellEnd"/>
      <w:r>
        <w:rPr>
          <w:rFonts w:ascii="Consolas" w:hAnsi="Consolas" w:cs="Consolas"/>
        </w:rPr>
        <w:t xml:space="preserve">, </w:t>
      </w:r>
      <w:r w:rsidRPr="00E93586">
        <w:rPr>
          <w:rFonts w:ascii="Consolas" w:hAnsi="Consolas" w:cs="Consolas"/>
        </w:rPr>
        <w:t>/*OUT*/</w:t>
      </w:r>
      <w:r>
        <w:rPr>
          <w:rFonts w:ascii="Consolas" w:hAnsi="Consolas" w:cs="Consolas"/>
          <w:i/>
        </w:rPr>
        <w:t xml:space="preserve"> </w:t>
      </w:r>
      <w:proofErr w:type="spellStart"/>
      <w:r w:rsidRPr="00E93586">
        <w:rPr>
          <w:rFonts w:ascii="Consolas" w:hAnsi="Consolas" w:cs="Consolas"/>
          <w:i/>
        </w:rPr>
        <w:t>int</w:t>
      </w:r>
      <w:proofErr w:type="spellEnd"/>
      <w:r>
        <w:rPr>
          <w:rFonts w:ascii="Consolas" w:hAnsi="Consolas" w:cs="Consolas"/>
        </w:rPr>
        <w:t xml:space="preserve"> *</w:t>
      </w:r>
      <w:proofErr w:type="spellStart"/>
      <w:r>
        <w:rPr>
          <w:rFonts w:ascii="Consolas" w:hAnsi="Consolas" w:cs="Consolas"/>
        </w:rPr>
        <w:t>n_objects</w:t>
      </w:r>
      <w:proofErr w:type="spellEnd"/>
      <w:r>
        <w:rPr>
          <w:rFonts w:ascii="Consolas" w:hAnsi="Consolas" w:cs="Consolas"/>
        </w:rPr>
        <w:t xml:space="preserve">, </w:t>
      </w:r>
      <w:r w:rsidRPr="00E93586">
        <w:rPr>
          <w:rFonts w:ascii="Consolas" w:hAnsi="Consolas" w:cs="Consolas"/>
        </w:rPr>
        <w:t>/*OUT*/</w:t>
      </w:r>
      <w:r>
        <w:rPr>
          <w:rFonts w:ascii="Consolas" w:hAnsi="Consolas" w:cs="Consolas"/>
          <w:i/>
        </w:rPr>
        <w:t xml:space="preserve"> </w:t>
      </w:r>
      <w:proofErr w:type="spellStart"/>
      <w:r w:rsidRPr="00E93586">
        <w:rPr>
          <w:rFonts w:ascii="Consolas" w:hAnsi="Consolas" w:cs="Consolas"/>
          <w:i/>
        </w:rPr>
        <w:t>hid_t</w:t>
      </w:r>
      <w:proofErr w:type="spellEnd"/>
      <w:r>
        <w:rPr>
          <w:rFonts w:ascii="Consolas" w:hAnsi="Consolas" w:cs="Consolas"/>
        </w:rPr>
        <w:t xml:space="preserve"> </w:t>
      </w:r>
      <w:proofErr w:type="spellStart"/>
      <w:r>
        <w:rPr>
          <w:rFonts w:ascii="Consolas" w:hAnsi="Consolas" w:cs="Consolas"/>
        </w:rPr>
        <w:t>object_</w:t>
      </w:r>
      <w:proofErr w:type="gramStart"/>
      <w:r>
        <w:rPr>
          <w:rFonts w:ascii="Consolas" w:hAnsi="Consolas" w:cs="Consolas"/>
        </w:rPr>
        <w:t>ids</w:t>
      </w:r>
      <w:proofErr w:type="spellEnd"/>
      <w:r>
        <w:rPr>
          <w:rFonts w:ascii="Consolas" w:hAnsi="Consolas" w:cs="Consolas"/>
        </w:rPr>
        <w:t>[</w:t>
      </w:r>
      <w:proofErr w:type="gramEnd"/>
      <w:r>
        <w:rPr>
          <w:rFonts w:ascii="Consolas" w:hAnsi="Consolas" w:cs="Consolas"/>
        </w:rPr>
        <w:t>]</w:t>
      </w:r>
      <w:r w:rsidRPr="00283D26">
        <w:rPr>
          <w:rFonts w:ascii="Consolas" w:hAnsi="Consolas" w:cs="Consolas"/>
        </w:rPr>
        <w:t>)</w:t>
      </w:r>
      <w:r>
        <w:rPr>
          <w:rFonts w:ascii="Consolas" w:hAnsi="Consolas" w:cs="Consolas"/>
        </w:rPr>
        <w:t xml:space="preserve"> </w:t>
      </w:r>
      <w:r>
        <w:rPr>
          <w:rFonts w:cs="Consolas"/>
        </w:rPr>
        <w:t xml:space="preserve">returns an array of object identifiers that are currently </w:t>
      </w:r>
      <w:del w:id="386" w:author="Dana Robinson" w:date="2014-02-24T00:27:00Z">
        <w:r w:rsidDel="00705E1A">
          <w:rPr>
            <w:rFonts w:cs="Consolas"/>
          </w:rPr>
          <w:delText xml:space="preserve">corked </w:delText>
        </w:r>
      </w:del>
      <w:ins w:id="387" w:author="Dana Robinson" w:date="2014-02-24T00:27:00Z">
        <w:r w:rsidR="00705E1A">
          <w:rPr>
            <w:rFonts w:cs="Consolas"/>
          </w:rPr>
          <w:t xml:space="preserve">marked as "flushes disabled" </w:t>
        </w:r>
      </w:ins>
      <w:r>
        <w:rPr>
          <w:rFonts w:cs="Consolas"/>
        </w:rPr>
        <w:t xml:space="preserve">as well as the number of </w:t>
      </w:r>
      <w:r w:rsidR="001A77F2">
        <w:rPr>
          <w:rFonts w:cs="Consolas"/>
        </w:rPr>
        <w:t xml:space="preserve">objects </w:t>
      </w:r>
      <w:r>
        <w:rPr>
          <w:rFonts w:cs="Consolas"/>
        </w:rPr>
        <w:t xml:space="preserve">in the </w:t>
      </w:r>
      <w:r w:rsidR="001A77F2">
        <w:rPr>
          <w:rFonts w:cs="Consolas"/>
        </w:rPr>
        <w:t xml:space="preserve">returned </w:t>
      </w:r>
      <w:r>
        <w:rPr>
          <w:rFonts w:cs="Consolas"/>
        </w:rPr>
        <w:t xml:space="preserve">array.  </w:t>
      </w:r>
      <w:r w:rsidR="002A08F3">
        <w:rPr>
          <w:rFonts w:cs="Consolas"/>
        </w:rPr>
        <w:t xml:space="preserve">This function works like other HDF5 API calls that return arrays of things: </w:t>
      </w:r>
      <w:r w:rsidR="00CB277F">
        <w:rPr>
          <w:rFonts w:cs="Consolas"/>
        </w:rPr>
        <w:t xml:space="preserve">The user must allocate the array that will be filled by the API call.  This can be done by calling the function with a </w:t>
      </w:r>
      <w:r w:rsidR="009416E0" w:rsidRPr="009416E0">
        <w:rPr>
          <w:rFonts w:ascii="Consolas" w:hAnsi="Consolas" w:cs="Consolas"/>
        </w:rPr>
        <w:t xml:space="preserve">NULL </w:t>
      </w:r>
      <w:proofErr w:type="spellStart"/>
      <w:r w:rsidR="009416E0" w:rsidRPr="009416E0">
        <w:rPr>
          <w:rFonts w:ascii="Consolas" w:hAnsi="Consolas" w:cs="Consolas"/>
        </w:rPr>
        <w:t>object_ids</w:t>
      </w:r>
      <w:proofErr w:type="spellEnd"/>
      <w:r w:rsidR="00CB277F">
        <w:rPr>
          <w:rFonts w:cs="Consolas"/>
        </w:rPr>
        <w:t xml:space="preserve"> array, which will return the number of IDs in the </w:t>
      </w:r>
      <w:proofErr w:type="spellStart"/>
      <w:r w:rsidR="009416E0" w:rsidRPr="009416E0">
        <w:rPr>
          <w:rFonts w:ascii="Consolas" w:hAnsi="Consolas" w:cs="Consolas"/>
        </w:rPr>
        <w:t>n_objects</w:t>
      </w:r>
      <w:proofErr w:type="spellEnd"/>
      <w:r w:rsidR="00CB277F">
        <w:rPr>
          <w:rFonts w:cs="Consolas"/>
        </w:rPr>
        <w:t xml:space="preserve"> pointer.  The correct size for the array will then be </w:t>
      </w:r>
      <w:r w:rsidR="009416E0" w:rsidRPr="009416E0">
        <w:rPr>
          <w:rFonts w:ascii="Consolas" w:hAnsi="Consolas" w:cs="Consolas"/>
        </w:rPr>
        <w:t>(*</w:t>
      </w:r>
      <w:proofErr w:type="spellStart"/>
      <w:r w:rsidR="009416E0" w:rsidRPr="009416E0">
        <w:rPr>
          <w:rFonts w:ascii="Consolas" w:hAnsi="Consolas" w:cs="Consolas"/>
        </w:rPr>
        <w:t>n_objects</w:t>
      </w:r>
      <w:proofErr w:type="spellEnd"/>
      <w:r w:rsidR="009416E0" w:rsidRPr="009416E0">
        <w:rPr>
          <w:rFonts w:ascii="Consolas" w:hAnsi="Consolas" w:cs="Consolas"/>
        </w:rPr>
        <w:t xml:space="preserve"> * </w:t>
      </w:r>
      <w:proofErr w:type="spellStart"/>
      <w:proofErr w:type="gramStart"/>
      <w:r w:rsidR="009416E0" w:rsidRPr="009416E0">
        <w:rPr>
          <w:rFonts w:ascii="Consolas" w:hAnsi="Consolas" w:cs="Consolas"/>
        </w:rPr>
        <w:t>sizeof</w:t>
      </w:r>
      <w:proofErr w:type="spellEnd"/>
      <w:r w:rsidR="009416E0" w:rsidRPr="009416E0">
        <w:rPr>
          <w:rFonts w:ascii="Consolas" w:hAnsi="Consolas" w:cs="Consolas"/>
        </w:rPr>
        <w:t>(</w:t>
      </w:r>
      <w:proofErr w:type="spellStart"/>
      <w:proofErr w:type="gramEnd"/>
      <w:r w:rsidR="009416E0" w:rsidRPr="009416E0">
        <w:rPr>
          <w:rFonts w:ascii="Consolas" w:hAnsi="Consolas" w:cs="Consolas"/>
        </w:rPr>
        <w:t>hid_t</w:t>
      </w:r>
      <w:proofErr w:type="spellEnd"/>
      <w:r w:rsidR="009416E0" w:rsidRPr="009416E0">
        <w:rPr>
          <w:rFonts w:ascii="Consolas" w:hAnsi="Consolas" w:cs="Consolas"/>
        </w:rPr>
        <w:t>))</w:t>
      </w:r>
      <w:r w:rsidR="00CB277F">
        <w:rPr>
          <w:rFonts w:cs="Consolas"/>
        </w:rPr>
        <w:t>.</w:t>
      </w:r>
    </w:p>
    <w:p w14:paraId="70A22833" w14:textId="77777777" w:rsidR="005E0065" w:rsidRDefault="005E0065" w:rsidP="00D51271">
      <w:pPr>
        <w:pStyle w:val="Heading2"/>
      </w:pPr>
      <w:r>
        <w:t>Interaction with H5Pset_mdc_config</w:t>
      </w:r>
    </w:p>
    <w:p w14:paraId="17ED2311" w14:textId="1621BA82" w:rsidR="005E0065" w:rsidRPr="004E66EB" w:rsidRDefault="005E0065" w:rsidP="00D51271">
      <w:r w:rsidRPr="00D51271">
        <w:rPr>
          <w:rFonts w:ascii="Consolas" w:hAnsi="Consolas" w:cs="Consolas"/>
        </w:rPr>
        <w:t>H5Pset_mdc_</w:t>
      </w:r>
      <w:proofErr w:type="gramStart"/>
      <w:r w:rsidRPr="00D51271">
        <w:rPr>
          <w:rFonts w:ascii="Consolas" w:hAnsi="Consolas" w:cs="Consolas"/>
        </w:rPr>
        <w:t>config(</w:t>
      </w:r>
      <w:proofErr w:type="gramEnd"/>
      <w:r w:rsidRPr="00D51271">
        <w:rPr>
          <w:rFonts w:ascii="Consolas" w:hAnsi="Consolas" w:cs="Consolas"/>
        </w:rPr>
        <w:t>)</w:t>
      </w:r>
      <w:r>
        <w:t xml:space="preserve"> can also be used to </w:t>
      </w:r>
      <w:del w:id="388" w:author="Dana Robinson" w:date="2014-02-24T00:27:00Z">
        <w:r w:rsidDel="00705E1A">
          <w:delText xml:space="preserve">cork </w:delText>
        </w:r>
      </w:del>
      <w:ins w:id="389" w:author="Dana Robinson" w:date="2014-02-24T00:27:00Z">
        <w:r w:rsidR="00705E1A">
          <w:t xml:space="preserve">globally set the "flushes disabled" flag in </w:t>
        </w:r>
      </w:ins>
      <w:r>
        <w:t xml:space="preserve">the metadata cache, only less dynamically via the file access property list used to open or create the file.  Setting </w:t>
      </w:r>
      <w:ins w:id="390" w:author="Dana Robinson" w:date="2014-02-24T00:30:00Z">
        <w:r w:rsidR="00705E1A">
          <w:t xml:space="preserve">the </w:t>
        </w:r>
      </w:ins>
      <w:proofErr w:type="spellStart"/>
      <w:r w:rsidRPr="00D51271">
        <w:rPr>
          <w:rFonts w:ascii="Consolas" w:hAnsi="Consolas" w:cs="Consolas"/>
        </w:rPr>
        <w:t>evictions_enabled</w:t>
      </w:r>
      <w:proofErr w:type="spellEnd"/>
      <w:r>
        <w:t xml:space="preserve"> </w:t>
      </w:r>
      <w:proofErr w:type="spellStart"/>
      <w:ins w:id="391" w:author="Dana Robinson" w:date="2014-02-24T00:30:00Z">
        <w:r w:rsidR="00705E1A">
          <w:t>struct</w:t>
        </w:r>
        <w:proofErr w:type="spellEnd"/>
        <w:r w:rsidR="00705E1A">
          <w:t xml:space="preserve"> member </w:t>
        </w:r>
      </w:ins>
      <w:r>
        <w:t xml:space="preserve">to </w:t>
      </w:r>
      <w:r w:rsidRPr="00D51271">
        <w:rPr>
          <w:rFonts w:ascii="Consolas" w:hAnsi="Consolas" w:cs="Consolas"/>
        </w:rPr>
        <w:t>TRUE</w:t>
      </w:r>
      <w:r>
        <w:t xml:space="preserve"> has the same effect as calling </w:t>
      </w:r>
      <w:r w:rsidRPr="00D51271">
        <w:rPr>
          <w:rFonts w:ascii="Consolas" w:hAnsi="Consolas" w:cs="Consolas"/>
        </w:rPr>
        <w:t>H5F</w:t>
      </w:r>
      <w:ins w:id="392" w:author="Dana Robinson" w:date="2014-02-24T00:30:00Z">
        <w:r w:rsidR="00705E1A">
          <w:rPr>
            <w:rFonts w:ascii="Consolas" w:hAnsi="Consolas" w:cs="Consolas"/>
          </w:rPr>
          <w:t>disable_mdc_flushes</w:t>
        </w:r>
      </w:ins>
      <w:del w:id="393" w:author="Dana Robinson" w:date="2014-02-24T00:30:00Z">
        <w:r w:rsidRPr="00D51271" w:rsidDel="00705E1A">
          <w:rPr>
            <w:rFonts w:ascii="Consolas" w:hAnsi="Consolas" w:cs="Consolas"/>
          </w:rPr>
          <w:delText>cork</w:delText>
        </w:r>
      </w:del>
      <w:r w:rsidRPr="00D51271">
        <w:rPr>
          <w:rFonts w:ascii="Consolas" w:hAnsi="Consolas" w:cs="Consolas"/>
        </w:rPr>
        <w:t>()</w:t>
      </w:r>
      <w:r>
        <w:t xml:space="preserve"> on the file.</w:t>
      </w:r>
    </w:p>
    <w:p w14:paraId="7F67046F" w14:textId="77777777" w:rsidR="00A32A2A" w:rsidRDefault="00A32A2A" w:rsidP="002407C9">
      <w:pPr>
        <w:pStyle w:val="Heading1"/>
      </w:pPr>
      <w:r>
        <w:t>Testing</w:t>
      </w:r>
    </w:p>
    <w:p w14:paraId="2E221E8C" w14:textId="77777777" w:rsidR="004E09AA" w:rsidRPr="004E09AA" w:rsidRDefault="004E09AA" w:rsidP="004E09AA">
      <w:r>
        <w:t>The new functionality will be tested at two levels:</w:t>
      </w:r>
    </w:p>
    <w:p w14:paraId="6DFA9D06" w14:textId="77777777" w:rsidR="00A32A2A" w:rsidRDefault="00A32A2A" w:rsidP="00A32A2A">
      <w:pPr>
        <w:pStyle w:val="Heading2"/>
      </w:pPr>
      <w:r>
        <w:lastRenderedPageBreak/>
        <w:t>Cache Operations (test/</w:t>
      </w:r>
      <w:proofErr w:type="spellStart"/>
      <w:r>
        <w:t>cache.c</w:t>
      </w:r>
      <w:proofErr w:type="spellEnd"/>
      <w:r>
        <w:t>)</w:t>
      </w:r>
    </w:p>
    <w:p w14:paraId="4266E9EA" w14:textId="071CC515" w:rsidR="003D26B4" w:rsidRDefault="00A60658">
      <w:r>
        <w:t xml:space="preserve">The low-level cache operations of </w:t>
      </w:r>
      <w:del w:id="394" w:author="Dana Robinson" w:date="2014-02-24T00:40:00Z">
        <w:r w:rsidDel="00FF5401">
          <w:delText>corking and uncor</w:delText>
        </w:r>
        <w:r w:rsidR="004E09AA" w:rsidDel="00FF5401">
          <w:delText>king</w:delText>
        </w:r>
      </w:del>
      <w:ins w:id="395" w:author="Dana Robinson" w:date="2014-02-24T00:40:00Z">
        <w:r w:rsidR="00FF5401">
          <w:t>enabling and disabling cache flushes for</w:t>
        </w:r>
      </w:ins>
      <w:r w:rsidR="004E09AA">
        <w:t xml:space="preserve"> objects will be tested in one or more</w:t>
      </w:r>
      <w:r>
        <w:t xml:space="preserve"> function</w:t>
      </w:r>
      <w:r w:rsidR="004E09AA">
        <w:t>s</w:t>
      </w:r>
      <w:r>
        <w:t xml:space="preserve"> added to the existing metadata cache tests in test/</w:t>
      </w:r>
      <w:proofErr w:type="spellStart"/>
      <w:r>
        <w:t>cache.c</w:t>
      </w:r>
      <w:proofErr w:type="spellEnd"/>
      <w:r>
        <w:t>.</w:t>
      </w:r>
      <w:r w:rsidR="004E09AA">
        <w:t xml:space="preserve">  These functions will use private HDF5 library functions to </w:t>
      </w:r>
      <w:r w:rsidR="00FB2A96">
        <w:t xml:space="preserve">ensure that the internal mechanics of the </w:t>
      </w:r>
      <w:del w:id="396" w:author="Dana Robinson" w:date="2014-02-24T00:40:00Z">
        <w:r w:rsidR="00FB2A96" w:rsidDel="00FF5401">
          <w:delText xml:space="preserve">corking </w:delText>
        </w:r>
      </w:del>
      <w:ins w:id="397" w:author="Dana Robinson" w:date="2014-02-24T00:40:00Z">
        <w:r w:rsidR="00FF5401">
          <w:t xml:space="preserve">flushing/eviction </w:t>
        </w:r>
      </w:ins>
      <w:r w:rsidR="00FB2A96">
        <w:t xml:space="preserve">system are functioning correctly.  An example might be ensuring that all cache entries for an object are listed as </w:t>
      </w:r>
      <w:del w:id="398" w:author="Dana Robinson" w:date="2014-02-24T00:41:00Z">
        <w:r w:rsidR="00FB2A96" w:rsidDel="00FF5401">
          <w:delText xml:space="preserve">corked </w:delText>
        </w:r>
      </w:del>
      <w:ins w:id="399" w:author="Dana Robinson" w:date="2014-02-24T00:41:00Z">
        <w:r w:rsidR="00FF5401">
          <w:t xml:space="preserve">having flushes disabled </w:t>
        </w:r>
      </w:ins>
      <w:r w:rsidR="00FB2A96">
        <w:t xml:space="preserve">when the internal </w:t>
      </w:r>
      <w:del w:id="400" w:author="Dana Robinson" w:date="2014-02-24T00:41:00Z">
        <w:r w:rsidR="00FB2A96" w:rsidDel="007522D1">
          <w:delText xml:space="preserve">metadata </w:delText>
        </w:r>
      </w:del>
      <w:ins w:id="401" w:author="Dana Robinson" w:date="2014-02-24T00:41:00Z">
        <w:r w:rsidR="007522D1">
          <w:t xml:space="preserve">object-level flush disable </w:t>
        </w:r>
      </w:ins>
      <w:del w:id="402" w:author="Dana Robinson" w:date="2014-02-24T00:41:00Z">
        <w:r w:rsidR="00FB2A96" w:rsidDel="007522D1">
          <w:delText xml:space="preserve">cache cork </w:delText>
        </w:r>
      </w:del>
      <w:r w:rsidR="00FB2A96">
        <w:t>function is called.</w:t>
      </w:r>
    </w:p>
    <w:p w14:paraId="01287DDE" w14:textId="24CF1B01" w:rsidR="00A32A2A" w:rsidRDefault="00A32A2A" w:rsidP="00A32A2A">
      <w:pPr>
        <w:pStyle w:val="Heading2"/>
      </w:pPr>
      <w:r>
        <w:t>API Calls (test/</w:t>
      </w:r>
      <w:proofErr w:type="spellStart"/>
      <w:ins w:id="403" w:author="Dana Robinson" w:date="2014-02-24T00:30:00Z">
        <w:r w:rsidR="00CE26EE">
          <w:t>flush_disable</w:t>
        </w:r>
      </w:ins>
      <w:del w:id="404" w:author="Dana Robinson" w:date="2014-02-24T00:30:00Z">
        <w:r w:rsidDel="00CE26EE">
          <w:delText>cork</w:delText>
        </w:r>
      </w:del>
      <w:proofErr w:type="gramStart"/>
      <w:r>
        <w:t>.c</w:t>
      </w:r>
      <w:proofErr w:type="spellEnd"/>
      <w:proofErr w:type="gramEnd"/>
      <w:r>
        <w:t xml:space="preserve"> – </w:t>
      </w:r>
      <w:commentRangeStart w:id="405"/>
      <w:r>
        <w:t>NEW</w:t>
      </w:r>
      <w:commentRangeEnd w:id="405"/>
      <w:r w:rsidR="00A25182">
        <w:rPr>
          <w:rStyle w:val="CommentReference"/>
          <w:rFonts w:asciiTheme="minorHAnsi" w:eastAsiaTheme="minorHAnsi" w:hAnsiTheme="minorHAnsi" w:cstheme="minorBidi"/>
          <w:b w:val="0"/>
          <w:bCs w:val="0"/>
          <w:color w:val="auto"/>
        </w:rPr>
        <w:commentReference w:id="405"/>
      </w:r>
      <w:r>
        <w:t>)</w:t>
      </w:r>
    </w:p>
    <w:p w14:paraId="0971688C" w14:textId="66BD88D3" w:rsidR="004E09AA" w:rsidRDefault="004E09AA" w:rsidP="004E09AA">
      <w:r>
        <w:t xml:space="preserve">Testing of the </w:t>
      </w:r>
      <w:del w:id="406" w:author="Dana Robinson" w:date="2014-02-24T00:42:00Z">
        <w:r w:rsidDel="007522D1">
          <w:delText>H5Ocork/uncork</w:delText>
        </w:r>
      </w:del>
      <w:ins w:id="407" w:author="Dana Robinson" w:date="2014-02-24T00:42:00Z">
        <w:r w:rsidR="007522D1">
          <w:t>new</w:t>
        </w:r>
      </w:ins>
      <w:r>
        <w:t xml:space="preserve"> API calls will take place in a new test in test/</w:t>
      </w:r>
      <w:proofErr w:type="spellStart"/>
      <w:del w:id="408" w:author="Dana Robinson" w:date="2014-02-24T00:42:00Z">
        <w:r w:rsidDel="007522D1">
          <w:delText>cork</w:delText>
        </w:r>
      </w:del>
      <w:ins w:id="409" w:author="Dana Robinson" w:date="2014-02-24T00:42:00Z">
        <w:r w:rsidR="007522D1">
          <w:t>flush_disable</w:t>
        </w:r>
      </w:ins>
      <w:r>
        <w:t>.c</w:t>
      </w:r>
      <w:proofErr w:type="spellEnd"/>
      <w:r>
        <w:t>.</w:t>
      </w:r>
      <w:r w:rsidR="00C2371D">
        <w:t xml:space="preserve">  Objects will be created or opened, </w:t>
      </w:r>
      <w:del w:id="410" w:author="Dana Robinson" w:date="2014-02-24T00:42:00Z">
        <w:r w:rsidR="00C2371D" w:rsidDel="007522D1">
          <w:delText>corked</w:delText>
        </w:r>
      </w:del>
      <w:ins w:id="411" w:author="Dana Robinson" w:date="2014-02-24T00:42:00Z">
        <w:r w:rsidR="007522D1">
          <w:t>have flushes disabled</w:t>
        </w:r>
      </w:ins>
      <w:r w:rsidR="00C2371D">
        <w:t xml:space="preserve">, </w:t>
      </w:r>
      <w:ins w:id="412" w:author="Dana Robinson" w:date="2014-02-24T00:42:00Z">
        <w:r w:rsidR="007522D1">
          <w:t xml:space="preserve">be </w:t>
        </w:r>
      </w:ins>
      <w:r w:rsidR="00C2371D">
        <w:t>manipulated</w:t>
      </w:r>
      <w:ins w:id="413" w:author="Dana Robinson" w:date="2014-02-24T00:42:00Z">
        <w:r w:rsidR="007522D1">
          <w:t xml:space="preserve"> (e.g. datasets might be extended),</w:t>
        </w:r>
      </w:ins>
      <w:r w:rsidR="00C2371D">
        <w:t xml:space="preserve"> and then </w:t>
      </w:r>
      <w:ins w:id="414" w:author="Dana Robinson" w:date="2014-02-24T00:42:00Z">
        <w:r w:rsidR="007522D1">
          <w:t xml:space="preserve">be </w:t>
        </w:r>
      </w:ins>
      <w:r w:rsidR="00C2371D">
        <w:t>tested (via private HDF5 API calls) to see</w:t>
      </w:r>
      <w:r w:rsidR="00494432">
        <w:t xml:space="preserve"> if they </w:t>
      </w:r>
      <w:del w:id="415" w:author="Dana Robinson" w:date="2014-02-24T00:43:00Z">
        <w:r w:rsidR="00494432" w:rsidDel="007522D1">
          <w:delText>remain corked</w:delText>
        </w:r>
      </w:del>
      <w:ins w:id="416" w:author="Dana Robinson" w:date="2014-02-24T00:43:00Z">
        <w:r w:rsidR="007522D1">
          <w:t>are correctly marked as having flushes disabled</w:t>
        </w:r>
      </w:ins>
      <w:r w:rsidR="00494432">
        <w:t xml:space="preserve"> and have not been written to </w:t>
      </w:r>
      <w:r w:rsidR="00FB2A96">
        <w:t>storage</w:t>
      </w:r>
      <w:r w:rsidR="00494432">
        <w:t>.</w:t>
      </w:r>
    </w:p>
    <w:p w14:paraId="5EC46D7E" w14:textId="77777777" w:rsidR="00494432" w:rsidRDefault="00494432" w:rsidP="004E09AA">
      <w:r>
        <w:t>Situations that will be tested:</w:t>
      </w:r>
    </w:p>
    <w:p w14:paraId="30A96DAD" w14:textId="77777777" w:rsidR="00494432" w:rsidRDefault="00494432" w:rsidP="00494432">
      <w:pPr>
        <w:pStyle w:val="ListParagraph"/>
        <w:numPr>
          <w:ilvl w:val="0"/>
          <w:numId w:val="41"/>
        </w:numPr>
      </w:pPr>
      <w:r>
        <w:t>File</w:t>
      </w:r>
    </w:p>
    <w:p w14:paraId="6EE16168" w14:textId="77777777" w:rsidR="00494432" w:rsidRDefault="00494432" w:rsidP="00494432">
      <w:pPr>
        <w:pStyle w:val="ListParagraph"/>
        <w:numPr>
          <w:ilvl w:val="0"/>
          <w:numId w:val="41"/>
        </w:numPr>
      </w:pPr>
      <w:r>
        <w:t>Dataset (</w:t>
      </w:r>
      <w:proofErr w:type="spellStart"/>
      <w:r>
        <w:t>unchunked</w:t>
      </w:r>
      <w:proofErr w:type="spellEnd"/>
      <w:r>
        <w:t>)</w:t>
      </w:r>
    </w:p>
    <w:p w14:paraId="5762D1A2" w14:textId="77777777" w:rsidR="00494432" w:rsidRDefault="00494432" w:rsidP="00494432">
      <w:pPr>
        <w:pStyle w:val="ListParagraph"/>
        <w:numPr>
          <w:ilvl w:val="0"/>
          <w:numId w:val="41"/>
        </w:numPr>
      </w:pPr>
      <w:r>
        <w:t>Dataset (version 1 B-tree chunk indexing)</w:t>
      </w:r>
    </w:p>
    <w:p w14:paraId="051121A0" w14:textId="77777777" w:rsidR="00494432" w:rsidRPr="004E09AA" w:rsidRDefault="00494432" w:rsidP="00494432">
      <w:pPr>
        <w:pStyle w:val="ListParagraph"/>
        <w:numPr>
          <w:ilvl w:val="0"/>
          <w:numId w:val="41"/>
        </w:numPr>
      </w:pPr>
      <w:r>
        <w:t>Dataset (fixed array chunk indexing)</w:t>
      </w:r>
    </w:p>
    <w:p w14:paraId="7D43AE92" w14:textId="77777777" w:rsidR="00494432" w:rsidRDefault="00494432" w:rsidP="00494432">
      <w:pPr>
        <w:pStyle w:val="ListParagraph"/>
        <w:numPr>
          <w:ilvl w:val="0"/>
          <w:numId w:val="41"/>
        </w:numPr>
      </w:pPr>
      <w:r>
        <w:t>Dataset (extensible array chunk indexing)</w:t>
      </w:r>
    </w:p>
    <w:p w14:paraId="288D00C4" w14:textId="77777777" w:rsidR="00494432" w:rsidRDefault="00494432" w:rsidP="00494432">
      <w:pPr>
        <w:pStyle w:val="ListParagraph"/>
        <w:numPr>
          <w:ilvl w:val="0"/>
          <w:numId w:val="41"/>
        </w:numPr>
      </w:pPr>
      <w:r>
        <w:t>Dataset (version 2 B-tree chunk indexing)</w:t>
      </w:r>
    </w:p>
    <w:p w14:paraId="44631E11" w14:textId="77777777" w:rsidR="00494432" w:rsidRDefault="00494432" w:rsidP="00494432">
      <w:pPr>
        <w:pStyle w:val="ListParagraph"/>
        <w:numPr>
          <w:ilvl w:val="0"/>
          <w:numId w:val="41"/>
        </w:numPr>
      </w:pPr>
      <w:r>
        <w:t>Group (old style)</w:t>
      </w:r>
    </w:p>
    <w:p w14:paraId="29855B3A" w14:textId="77777777" w:rsidR="00494432" w:rsidRDefault="00494432" w:rsidP="00494432">
      <w:pPr>
        <w:pStyle w:val="ListParagraph"/>
        <w:numPr>
          <w:ilvl w:val="0"/>
          <w:numId w:val="41"/>
        </w:numPr>
      </w:pPr>
      <w:r>
        <w:t>Group (</w:t>
      </w:r>
      <w:r w:rsidR="00CE0CE3">
        <w:t>new</w:t>
      </w:r>
      <w:r>
        <w:t xml:space="preserve"> style)</w:t>
      </w:r>
    </w:p>
    <w:p w14:paraId="7C098CDE" w14:textId="77777777" w:rsidR="00494432" w:rsidRDefault="00EE38F1" w:rsidP="00494432">
      <w:pPr>
        <w:pStyle w:val="ListParagraph"/>
        <w:numPr>
          <w:ilvl w:val="0"/>
          <w:numId w:val="41"/>
        </w:numPr>
      </w:pPr>
      <w:r>
        <w:t xml:space="preserve">Named </w:t>
      </w:r>
      <w:r w:rsidR="00494432">
        <w:t>Datatype</w:t>
      </w:r>
    </w:p>
    <w:p w14:paraId="156E27D2" w14:textId="77777777" w:rsidR="007345F0" w:rsidRPr="004E09AA" w:rsidRDefault="007345F0" w:rsidP="007345F0">
      <w:pPr>
        <w:pStyle w:val="ListParagraph"/>
        <w:numPr>
          <w:ilvl w:val="0"/>
          <w:numId w:val="41"/>
        </w:numPr>
      </w:pPr>
      <w:r>
        <w:t>Attributes (new style that uses the fractal heap; small-, medium-, and large-size entries)</w:t>
      </w:r>
    </w:p>
    <w:p w14:paraId="3DFA70D7" w14:textId="77777777" w:rsidR="007345F0" w:rsidRDefault="007345F0" w:rsidP="00494432">
      <w:pPr>
        <w:pStyle w:val="ListParagraph"/>
        <w:numPr>
          <w:ilvl w:val="0"/>
          <w:numId w:val="41"/>
        </w:numPr>
      </w:pPr>
      <w:r>
        <w:t xml:space="preserve">Variable-length </w:t>
      </w:r>
      <w:r w:rsidR="001A77F2">
        <w:t xml:space="preserve">dataset </w:t>
      </w:r>
      <w:r>
        <w:t>data</w:t>
      </w:r>
      <w:r w:rsidR="001A77F2">
        <w:t xml:space="preserve"> </w:t>
      </w:r>
      <w:r>
        <w:t>(due to interactions with the global heap)</w:t>
      </w:r>
    </w:p>
    <w:p w14:paraId="4BC7C1DF" w14:textId="77777777" w:rsidR="007345F0" w:rsidRDefault="007345F0" w:rsidP="00494432">
      <w:pPr>
        <w:pStyle w:val="ListParagraph"/>
        <w:numPr>
          <w:ilvl w:val="0"/>
          <w:numId w:val="41"/>
        </w:numPr>
      </w:pPr>
      <w:r>
        <w:t>Region references</w:t>
      </w:r>
      <w:r w:rsidR="001A77F2">
        <w:t xml:space="preserve"> as dataset data </w:t>
      </w:r>
      <w:r>
        <w:t>(due to interactions with the global heap)</w:t>
      </w:r>
    </w:p>
    <w:p w14:paraId="496552B7" w14:textId="77777777" w:rsidR="007345F0" w:rsidRDefault="00494432" w:rsidP="004E09AA">
      <w:r>
        <w:t>Each dataset configuration will be tested with both SWMR on and off.  All other tests will be performed with SWMR off since SWMR is only supported in the context of dataset extension at this time.</w:t>
      </w:r>
    </w:p>
    <w:p w14:paraId="4F2313FE" w14:textId="77777777" w:rsidR="002407C9" w:rsidRDefault="002407C9" w:rsidP="002407C9">
      <w:pPr>
        <w:pStyle w:val="Heading1"/>
      </w:pPr>
      <w:r>
        <w:t>Example Code</w:t>
      </w:r>
    </w:p>
    <w:p w14:paraId="0FC2C521" w14:textId="77777777" w:rsidR="001E035A" w:rsidRDefault="001E035A" w:rsidP="001E035A">
      <w:r>
        <w:t xml:space="preserve">The following example </w:t>
      </w:r>
      <w:r w:rsidR="009776A7">
        <w:t>shows a</w:t>
      </w:r>
      <w:r w:rsidR="00A5104B">
        <w:t>n</w:t>
      </w:r>
      <w:r w:rsidR="009776A7">
        <w:t xml:space="preserve"> example of how the feature can be used to control </w:t>
      </w:r>
      <w:r w:rsidR="00A5104B">
        <w:t>the flushing of a particular object</w:t>
      </w:r>
      <w:r w:rsidR="009776A7">
        <w:t>.</w:t>
      </w:r>
    </w:p>
    <w:p w14:paraId="3E112BE6" w14:textId="77777777" w:rsidR="00BD4230" w:rsidRDefault="00BD4230" w:rsidP="001E035A"/>
    <w:p w14:paraId="33CDF723" w14:textId="54C5479E" w:rsidR="00BD4230" w:rsidRPr="00BD4230" w:rsidRDefault="00BD4230" w:rsidP="00BD4230">
      <w:pPr>
        <w:shd w:val="clear" w:color="auto" w:fill="F2F2F2" w:themeFill="background1" w:themeFillShade="F2"/>
        <w:spacing w:after="0"/>
        <w:rPr>
          <w:rFonts w:ascii="Consolas" w:hAnsi="Consolas" w:cs="Consolas"/>
          <w:sz w:val="20"/>
          <w:szCs w:val="20"/>
        </w:rPr>
      </w:pPr>
      <w:proofErr w:type="gramStart"/>
      <w:r w:rsidRPr="00BD4230">
        <w:rPr>
          <w:rFonts w:ascii="Consolas" w:hAnsi="Consolas" w:cs="Consolas"/>
          <w:sz w:val="20"/>
          <w:szCs w:val="20"/>
        </w:rPr>
        <w:t xml:space="preserve">/* Simple example of </w:t>
      </w:r>
      <w:del w:id="417" w:author="Dana Robinson" w:date="2014-02-24T00:43:00Z">
        <w:r w:rsidRPr="00BD4230" w:rsidDel="00E544D7">
          <w:rPr>
            <w:rFonts w:ascii="Consolas" w:hAnsi="Consolas" w:cs="Consolas"/>
            <w:sz w:val="20"/>
            <w:szCs w:val="20"/>
          </w:rPr>
          <w:delText>H5Ocork and H5O</w:delText>
        </w:r>
      </w:del>
      <w:ins w:id="418" w:author="Dana Robinson" w:date="2014-02-24T00:43:00Z">
        <w:r w:rsidR="00E544D7">
          <w:rPr>
            <w:rFonts w:ascii="Consolas" w:hAnsi="Consolas" w:cs="Consolas"/>
            <w:sz w:val="20"/>
            <w:szCs w:val="20"/>
          </w:rPr>
          <w:t xml:space="preserve">object-level </w:t>
        </w:r>
      </w:ins>
      <w:ins w:id="419" w:author="Dana Robinson" w:date="2014-02-24T00:44:00Z">
        <w:r w:rsidR="00E544D7">
          <w:rPr>
            <w:rFonts w:ascii="Consolas" w:hAnsi="Consolas" w:cs="Consolas"/>
            <w:sz w:val="20"/>
            <w:szCs w:val="20"/>
          </w:rPr>
          <w:t xml:space="preserve">metadata </w:t>
        </w:r>
      </w:ins>
      <w:ins w:id="420" w:author="Dana Robinson" w:date="2014-02-24T00:43:00Z">
        <w:r w:rsidR="00E544D7">
          <w:rPr>
            <w:rFonts w:ascii="Consolas" w:hAnsi="Consolas" w:cs="Consolas"/>
            <w:sz w:val="20"/>
            <w:szCs w:val="20"/>
          </w:rPr>
          <w:t>flush control</w:t>
        </w:r>
      </w:ins>
      <w:del w:id="421" w:author="Dana Robinson" w:date="2014-02-24T00:43:00Z">
        <w:r w:rsidRPr="00BD4230" w:rsidDel="00E544D7">
          <w:rPr>
            <w:rFonts w:ascii="Consolas" w:hAnsi="Consolas" w:cs="Consolas"/>
            <w:sz w:val="20"/>
            <w:szCs w:val="20"/>
          </w:rPr>
          <w:delText>uncork</w:delText>
        </w:r>
      </w:del>
      <w:r w:rsidRPr="00BD4230">
        <w:rPr>
          <w:rFonts w:ascii="Consolas" w:hAnsi="Consolas" w:cs="Consolas"/>
          <w:sz w:val="20"/>
          <w:szCs w:val="20"/>
        </w:rPr>
        <w:t>.</w:t>
      </w:r>
      <w:proofErr w:type="gramEnd"/>
    </w:p>
    <w:p w14:paraId="7F8ED8B8"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261D1756" w14:textId="77777777" w:rsidR="00BD4230" w:rsidRPr="00BD4230" w:rsidRDefault="00BD4230" w:rsidP="009776A7">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In this example, a dataset is created </w:t>
      </w:r>
      <w:r w:rsidR="009776A7">
        <w:rPr>
          <w:rFonts w:ascii="Consolas" w:hAnsi="Consolas" w:cs="Consolas"/>
          <w:sz w:val="20"/>
          <w:szCs w:val="20"/>
        </w:rPr>
        <w:t>and filled with data</w:t>
      </w:r>
      <w:r w:rsidRPr="00BD4230">
        <w:rPr>
          <w:rFonts w:ascii="Consolas" w:hAnsi="Consolas" w:cs="Consolas"/>
          <w:sz w:val="20"/>
          <w:szCs w:val="20"/>
        </w:rPr>
        <w:t>.</w:t>
      </w:r>
    </w:p>
    <w:p w14:paraId="451507E6"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52DCCB3C"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lastRenderedPageBreak/>
        <w:t xml:space="preserve"> * The dataset</w:t>
      </w:r>
      <w:r w:rsidR="00F91A76">
        <w:rPr>
          <w:rFonts w:ascii="Consolas" w:hAnsi="Consolas" w:cs="Consolas"/>
          <w:sz w:val="20"/>
          <w:szCs w:val="20"/>
        </w:rPr>
        <w:t>’s metadata</w:t>
      </w:r>
      <w:r w:rsidRPr="00BD4230">
        <w:rPr>
          <w:rFonts w:ascii="Consolas" w:hAnsi="Consolas" w:cs="Consolas"/>
          <w:sz w:val="20"/>
          <w:szCs w:val="20"/>
        </w:rPr>
        <w:t xml:space="preserve"> will </w:t>
      </w:r>
      <w:r w:rsidR="009776A7">
        <w:rPr>
          <w:rFonts w:ascii="Consolas" w:hAnsi="Consolas" w:cs="Consolas"/>
          <w:sz w:val="20"/>
          <w:szCs w:val="20"/>
        </w:rPr>
        <w:t xml:space="preserve">only </w:t>
      </w:r>
      <w:r w:rsidR="00A5104B">
        <w:rPr>
          <w:rFonts w:ascii="Consolas" w:hAnsi="Consolas" w:cs="Consolas"/>
          <w:sz w:val="20"/>
          <w:szCs w:val="20"/>
        </w:rPr>
        <w:t xml:space="preserve">be </w:t>
      </w:r>
      <w:r w:rsidR="009776A7">
        <w:rPr>
          <w:rFonts w:ascii="Consolas" w:hAnsi="Consolas" w:cs="Consolas"/>
          <w:sz w:val="20"/>
          <w:szCs w:val="20"/>
        </w:rPr>
        <w:t>flushed after a chunk has been filled</w:t>
      </w:r>
      <w:r w:rsidRPr="00BD4230">
        <w:rPr>
          <w:rFonts w:ascii="Consolas" w:hAnsi="Consolas" w:cs="Consolas"/>
          <w:sz w:val="20"/>
          <w:szCs w:val="20"/>
        </w:rPr>
        <w:t>.</w:t>
      </w:r>
    </w:p>
    <w:p w14:paraId="7B6D9DFA"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37527037" w14:textId="77777777" w:rsidR="00BD4230" w:rsidRPr="00BD4230" w:rsidRDefault="00BD4230" w:rsidP="00BD4230">
      <w:pPr>
        <w:shd w:val="clear" w:color="auto" w:fill="F2F2F2" w:themeFill="background1" w:themeFillShade="F2"/>
        <w:spacing w:after="0"/>
        <w:rPr>
          <w:rFonts w:ascii="Consolas" w:hAnsi="Consolas" w:cs="Consolas"/>
          <w:sz w:val="20"/>
          <w:szCs w:val="20"/>
        </w:rPr>
      </w:pPr>
    </w:p>
    <w:p w14:paraId="70A7B323" w14:textId="50B7BCEF"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w:t>
      </w:r>
      <w:proofErr w:type="gramStart"/>
      <w:r w:rsidRPr="00BD4230">
        <w:rPr>
          <w:rFonts w:ascii="Consolas" w:hAnsi="Consolas" w:cs="Consolas"/>
          <w:sz w:val="20"/>
          <w:szCs w:val="20"/>
        </w:rPr>
        <w:t>define</w:t>
      </w:r>
      <w:proofErr w:type="gramEnd"/>
      <w:r w:rsidRPr="00BD4230">
        <w:rPr>
          <w:rFonts w:ascii="Consolas" w:hAnsi="Consolas" w:cs="Consolas"/>
          <w:sz w:val="20"/>
          <w:szCs w:val="20"/>
        </w:rPr>
        <w:t xml:space="preserve"> FILENAME "</w:t>
      </w:r>
      <w:ins w:id="422" w:author="Dana Robinson" w:date="2014-02-24T01:08:00Z">
        <w:r w:rsidR="00D12ABA">
          <w:rPr>
            <w:rFonts w:ascii="Consolas" w:hAnsi="Consolas" w:cs="Consolas"/>
            <w:sz w:val="20"/>
            <w:szCs w:val="20"/>
          </w:rPr>
          <w:t>flush_disable</w:t>
        </w:r>
      </w:ins>
      <w:del w:id="423" w:author="Dana Robinson" w:date="2014-02-24T01:08:00Z">
        <w:r w:rsidRPr="00BD4230" w:rsidDel="00D12ABA">
          <w:rPr>
            <w:rFonts w:ascii="Consolas" w:hAnsi="Consolas" w:cs="Consolas"/>
            <w:sz w:val="20"/>
            <w:szCs w:val="20"/>
          </w:rPr>
          <w:delText>cork</w:delText>
        </w:r>
      </w:del>
      <w:r w:rsidRPr="00BD4230">
        <w:rPr>
          <w:rFonts w:ascii="Consolas" w:hAnsi="Consolas" w:cs="Consolas"/>
          <w:sz w:val="20"/>
          <w:szCs w:val="20"/>
        </w:rPr>
        <w:t>_test.h5"</w:t>
      </w:r>
    </w:p>
    <w:p w14:paraId="6C9038A7"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#define DSETNAME "test"</w:t>
      </w:r>
    </w:p>
    <w:p w14:paraId="73DA5115"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#define NELEMENTS 1048576</w:t>
      </w:r>
    </w:p>
    <w:p w14:paraId="19657A8F"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#define CHUNKSIZE 128</w:t>
      </w:r>
    </w:p>
    <w:p w14:paraId="651B7106" w14:textId="77777777" w:rsidR="00BD4230" w:rsidRPr="00BD4230" w:rsidRDefault="00BD4230" w:rsidP="00BD4230">
      <w:pPr>
        <w:shd w:val="clear" w:color="auto" w:fill="F2F2F2" w:themeFill="background1" w:themeFillShade="F2"/>
        <w:spacing w:after="0"/>
        <w:rPr>
          <w:rFonts w:ascii="Consolas" w:hAnsi="Consolas" w:cs="Consolas"/>
          <w:sz w:val="20"/>
          <w:szCs w:val="20"/>
        </w:rPr>
      </w:pPr>
    </w:p>
    <w:p w14:paraId="68CBF268" w14:textId="77777777" w:rsidR="00BD4230" w:rsidRPr="00BD4230" w:rsidRDefault="00BD4230" w:rsidP="00BD4230">
      <w:pPr>
        <w:shd w:val="clear" w:color="auto" w:fill="F2F2F2" w:themeFill="background1" w:themeFillShade="F2"/>
        <w:spacing w:after="0"/>
        <w:rPr>
          <w:rFonts w:ascii="Consolas" w:hAnsi="Consolas" w:cs="Consolas"/>
          <w:sz w:val="20"/>
          <w:szCs w:val="20"/>
        </w:rPr>
      </w:pPr>
      <w:proofErr w:type="spellStart"/>
      <w:proofErr w:type="gramStart"/>
      <w:r w:rsidRPr="00BD4230">
        <w:rPr>
          <w:rFonts w:ascii="Consolas" w:hAnsi="Consolas" w:cs="Consolas"/>
          <w:sz w:val="20"/>
          <w:szCs w:val="20"/>
        </w:rPr>
        <w:t>int</w:t>
      </w:r>
      <w:proofErr w:type="spellEnd"/>
      <w:proofErr w:type="gramEnd"/>
      <w:r w:rsidRPr="00BD4230">
        <w:rPr>
          <w:rFonts w:ascii="Consolas" w:hAnsi="Consolas" w:cs="Consolas"/>
          <w:sz w:val="20"/>
          <w:szCs w:val="20"/>
        </w:rPr>
        <w:t xml:space="preserve"> main(</w:t>
      </w:r>
      <w:proofErr w:type="spellStart"/>
      <w:r w:rsidRPr="00BD4230">
        <w:rPr>
          <w:rFonts w:ascii="Consolas" w:hAnsi="Consolas" w:cs="Consolas"/>
          <w:sz w:val="20"/>
          <w:szCs w:val="20"/>
        </w:rPr>
        <w:t>int</w:t>
      </w:r>
      <w:proofErr w:type="spellEnd"/>
      <w:r w:rsidRPr="00BD4230">
        <w:rPr>
          <w:rFonts w:ascii="Consolas" w:hAnsi="Consolas" w:cs="Consolas"/>
          <w:sz w:val="20"/>
          <w:szCs w:val="20"/>
        </w:rPr>
        <w:t xml:space="preserve"> </w:t>
      </w:r>
      <w:proofErr w:type="spellStart"/>
      <w:r w:rsidRPr="00BD4230">
        <w:rPr>
          <w:rFonts w:ascii="Consolas" w:hAnsi="Consolas" w:cs="Consolas"/>
          <w:sz w:val="20"/>
          <w:szCs w:val="20"/>
        </w:rPr>
        <w:t>argc</w:t>
      </w:r>
      <w:proofErr w:type="spellEnd"/>
      <w:r w:rsidRPr="00BD4230">
        <w:rPr>
          <w:rFonts w:ascii="Consolas" w:hAnsi="Consolas" w:cs="Consolas"/>
          <w:sz w:val="20"/>
          <w:szCs w:val="20"/>
        </w:rPr>
        <w:t>, char *</w:t>
      </w:r>
      <w:proofErr w:type="spellStart"/>
      <w:r w:rsidRPr="00BD4230">
        <w:rPr>
          <w:rFonts w:ascii="Consolas" w:hAnsi="Consolas" w:cs="Consolas"/>
          <w:sz w:val="20"/>
          <w:szCs w:val="20"/>
        </w:rPr>
        <w:t>argv</w:t>
      </w:r>
      <w:proofErr w:type="spellEnd"/>
      <w:r w:rsidRPr="00BD4230">
        <w:rPr>
          <w:rFonts w:ascii="Consolas" w:hAnsi="Consolas" w:cs="Consolas"/>
          <w:sz w:val="20"/>
          <w:szCs w:val="20"/>
        </w:rPr>
        <w:t>[])</w:t>
      </w:r>
    </w:p>
    <w:p w14:paraId="731F69F4"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w:t>
      </w:r>
    </w:p>
    <w:p w14:paraId="17309E3E"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proofErr w:type="gramStart"/>
      <w:r w:rsidRPr="00BD4230">
        <w:rPr>
          <w:rFonts w:ascii="Consolas" w:hAnsi="Consolas" w:cs="Consolas"/>
          <w:sz w:val="20"/>
          <w:szCs w:val="20"/>
        </w:rPr>
        <w:t>hid</w:t>
      </w:r>
      <w:proofErr w:type="gramEnd"/>
      <w:r w:rsidRPr="00BD4230">
        <w:rPr>
          <w:rFonts w:ascii="Consolas" w:hAnsi="Consolas" w:cs="Consolas"/>
          <w:sz w:val="20"/>
          <w:szCs w:val="20"/>
        </w:rPr>
        <w:t>_</w:t>
      </w:r>
      <w:r w:rsidR="009776A7">
        <w:rPr>
          <w:rFonts w:ascii="Consolas" w:hAnsi="Consolas" w:cs="Consolas"/>
          <w:sz w:val="20"/>
          <w:szCs w:val="20"/>
        </w:rPr>
        <w:t>t</w:t>
      </w:r>
      <w:proofErr w:type="spellEnd"/>
      <w:r w:rsidR="009776A7">
        <w:rPr>
          <w:rFonts w:ascii="Consolas" w:hAnsi="Consolas" w:cs="Consolas"/>
          <w:sz w:val="20"/>
          <w:szCs w:val="20"/>
        </w:rPr>
        <w:t xml:space="preserve"> fid, </w:t>
      </w:r>
      <w:proofErr w:type="spellStart"/>
      <w:r w:rsidR="009776A7">
        <w:rPr>
          <w:rFonts w:ascii="Consolas" w:hAnsi="Consolas" w:cs="Consolas"/>
          <w:sz w:val="20"/>
          <w:szCs w:val="20"/>
        </w:rPr>
        <w:t>pid</w:t>
      </w:r>
      <w:proofErr w:type="spellEnd"/>
      <w:r w:rsidR="009776A7">
        <w:rPr>
          <w:rFonts w:ascii="Consolas" w:hAnsi="Consolas" w:cs="Consolas"/>
          <w:sz w:val="20"/>
          <w:szCs w:val="20"/>
        </w:rPr>
        <w:t xml:space="preserve">, </w:t>
      </w:r>
      <w:proofErr w:type="spellStart"/>
      <w:r w:rsidR="009776A7">
        <w:rPr>
          <w:rFonts w:ascii="Consolas" w:hAnsi="Consolas" w:cs="Consolas"/>
          <w:sz w:val="20"/>
          <w:szCs w:val="20"/>
        </w:rPr>
        <w:t>dsid</w:t>
      </w:r>
      <w:proofErr w:type="spellEnd"/>
      <w:r w:rsidR="009776A7">
        <w:rPr>
          <w:rFonts w:ascii="Consolas" w:hAnsi="Consolas" w:cs="Consolas"/>
          <w:sz w:val="20"/>
          <w:szCs w:val="20"/>
        </w:rPr>
        <w:t xml:space="preserve">, </w:t>
      </w:r>
      <w:proofErr w:type="spellStart"/>
      <w:r w:rsidR="00A5104B">
        <w:rPr>
          <w:rFonts w:ascii="Consolas" w:hAnsi="Consolas" w:cs="Consolas"/>
          <w:sz w:val="20"/>
          <w:szCs w:val="20"/>
        </w:rPr>
        <w:t>msid</w:t>
      </w:r>
      <w:proofErr w:type="spellEnd"/>
      <w:r w:rsidR="00A5104B">
        <w:rPr>
          <w:rFonts w:ascii="Consolas" w:hAnsi="Consolas" w:cs="Consolas"/>
          <w:sz w:val="20"/>
          <w:szCs w:val="20"/>
        </w:rPr>
        <w:t xml:space="preserve">, </w:t>
      </w:r>
      <w:proofErr w:type="spellStart"/>
      <w:r w:rsidR="00A5104B">
        <w:rPr>
          <w:rFonts w:ascii="Consolas" w:hAnsi="Consolas" w:cs="Consolas"/>
          <w:sz w:val="20"/>
          <w:szCs w:val="20"/>
        </w:rPr>
        <w:t>fsid</w:t>
      </w:r>
      <w:proofErr w:type="spellEnd"/>
      <w:r w:rsidR="00A5104B">
        <w:rPr>
          <w:rFonts w:ascii="Consolas" w:hAnsi="Consolas" w:cs="Consolas"/>
          <w:sz w:val="20"/>
          <w:szCs w:val="20"/>
        </w:rPr>
        <w:t xml:space="preserve">, </w:t>
      </w:r>
      <w:r w:rsidR="009776A7">
        <w:rPr>
          <w:rFonts w:ascii="Consolas" w:hAnsi="Consolas" w:cs="Consolas"/>
          <w:sz w:val="20"/>
          <w:szCs w:val="20"/>
        </w:rPr>
        <w:t>did</w:t>
      </w:r>
      <w:r w:rsidRPr="00BD4230">
        <w:rPr>
          <w:rFonts w:ascii="Consolas" w:hAnsi="Consolas" w:cs="Consolas"/>
          <w:sz w:val="20"/>
          <w:szCs w:val="20"/>
        </w:rPr>
        <w:t>;</w:t>
      </w:r>
    </w:p>
    <w:p w14:paraId="3F3379E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hsize_t</w:t>
      </w:r>
      <w:proofErr w:type="spellEnd"/>
      <w:r w:rsidRPr="00BD4230">
        <w:rPr>
          <w:rFonts w:ascii="Consolas" w:hAnsi="Consolas" w:cs="Consolas"/>
          <w:sz w:val="20"/>
          <w:szCs w:val="20"/>
        </w:rPr>
        <w:t xml:space="preserve"> </w:t>
      </w:r>
      <w:proofErr w:type="spellStart"/>
      <w:r w:rsidRPr="00BD4230">
        <w:rPr>
          <w:rFonts w:ascii="Consolas" w:hAnsi="Consolas" w:cs="Consolas"/>
          <w:sz w:val="20"/>
          <w:szCs w:val="20"/>
        </w:rPr>
        <w:t>chunk_dims</w:t>
      </w:r>
      <w:proofErr w:type="spellEnd"/>
      <w:r w:rsidRPr="00BD4230">
        <w:rPr>
          <w:rFonts w:ascii="Consolas" w:hAnsi="Consolas" w:cs="Consolas"/>
          <w:sz w:val="20"/>
          <w:szCs w:val="20"/>
        </w:rPr>
        <w:t>;</w:t>
      </w:r>
    </w:p>
    <w:p w14:paraId="34D77FE9"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hsize_t</w:t>
      </w:r>
      <w:proofErr w:type="spellEnd"/>
      <w:r w:rsidRPr="00BD4230">
        <w:rPr>
          <w:rFonts w:ascii="Consolas" w:hAnsi="Consolas" w:cs="Consolas"/>
          <w:sz w:val="20"/>
          <w:szCs w:val="20"/>
        </w:rPr>
        <w:t xml:space="preserve"> </w:t>
      </w:r>
      <w:proofErr w:type="spellStart"/>
      <w:r w:rsidRPr="00BD4230">
        <w:rPr>
          <w:rFonts w:ascii="Consolas" w:hAnsi="Consolas" w:cs="Consolas"/>
          <w:sz w:val="20"/>
          <w:szCs w:val="20"/>
        </w:rPr>
        <w:t>cur_dims</w:t>
      </w:r>
      <w:proofErr w:type="spellEnd"/>
      <w:r w:rsidRPr="00BD4230">
        <w:rPr>
          <w:rFonts w:ascii="Consolas" w:hAnsi="Consolas" w:cs="Consolas"/>
          <w:sz w:val="20"/>
          <w:szCs w:val="20"/>
        </w:rPr>
        <w:t xml:space="preserve">, </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w:t>
      </w:r>
    </w:p>
    <w:p w14:paraId="4A52D8F2"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proofErr w:type="gramStart"/>
      <w:r w:rsidRPr="00BD4230">
        <w:rPr>
          <w:rFonts w:ascii="Consolas" w:hAnsi="Consolas" w:cs="Consolas"/>
          <w:sz w:val="20"/>
          <w:szCs w:val="20"/>
        </w:rPr>
        <w:t>hsize</w:t>
      </w:r>
      <w:proofErr w:type="gramEnd"/>
      <w:r w:rsidRPr="00BD4230">
        <w:rPr>
          <w:rFonts w:ascii="Consolas" w:hAnsi="Consolas" w:cs="Consolas"/>
          <w:sz w:val="20"/>
          <w:szCs w:val="20"/>
        </w:rPr>
        <w:t>_t</w:t>
      </w:r>
      <w:proofErr w:type="spellEnd"/>
      <w:r w:rsidRPr="00BD4230">
        <w:rPr>
          <w:rFonts w:ascii="Consolas" w:hAnsi="Consolas" w:cs="Consolas"/>
          <w:sz w:val="20"/>
          <w:szCs w:val="20"/>
        </w:rPr>
        <w:t xml:space="preserve"> start, count;</w:t>
      </w:r>
    </w:p>
    <w:p w14:paraId="6759AACE" w14:textId="77777777" w:rsidR="00BD4230" w:rsidRPr="00BD4230" w:rsidRDefault="00A5104B" w:rsidP="00BD4230">
      <w:pPr>
        <w:shd w:val="clear" w:color="auto" w:fill="F2F2F2" w:themeFill="background1" w:themeFillShade="F2"/>
        <w:spacing w:after="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i</w:t>
      </w:r>
      <w:proofErr w:type="spellEnd"/>
      <w:r w:rsidR="00BD4230" w:rsidRPr="00BD4230">
        <w:rPr>
          <w:rFonts w:ascii="Consolas" w:hAnsi="Consolas" w:cs="Consolas"/>
          <w:sz w:val="20"/>
          <w:szCs w:val="20"/>
        </w:rPr>
        <w:t>;</w:t>
      </w:r>
    </w:p>
    <w:p w14:paraId="75FA9A7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2A03D9B0"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create the file */</w:t>
      </w:r>
    </w:p>
    <w:p w14:paraId="70C2F97F"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fid</w:t>
      </w:r>
      <w:proofErr w:type="gramEnd"/>
      <w:r w:rsidRPr="00BD4230">
        <w:rPr>
          <w:rFonts w:ascii="Consolas" w:hAnsi="Consolas" w:cs="Consolas"/>
          <w:sz w:val="20"/>
          <w:szCs w:val="20"/>
        </w:rPr>
        <w:t xml:space="preserve"> = H5Fcreate(FILENAME, H5F_ACC_TRUNC, H5P_DEFAULT, H5P_DEFAULT);</w:t>
      </w:r>
    </w:p>
    <w:p w14:paraId="02EA5EB3"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743F9952"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w:t>
      </w:r>
      <w:proofErr w:type="gramStart"/>
      <w:r w:rsidRPr="00BD4230">
        <w:rPr>
          <w:rFonts w:ascii="Consolas" w:hAnsi="Consolas" w:cs="Consolas"/>
          <w:sz w:val="20"/>
          <w:szCs w:val="20"/>
        </w:rPr>
        <w:t>create</w:t>
      </w:r>
      <w:proofErr w:type="gramEnd"/>
      <w:r w:rsidRPr="00BD4230">
        <w:rPr>
          <w:rFonts w:ascii="Consolas" w:hAnsi="Consolas" w:cs="Consolas"/>
          <w:sz w:val="20"/>
          <w:szCs w:val="20"/>
        </w:rPr>
        <w:t xml:space="preserve"> the  dataset</w:t>
      </w:r>
    </w:p>
    <w:p w14:paraId="46E9C3A5"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1D integer dataset, unlimited in size, chunk size = CHUNKSIZE</w:t>
      </w:r>
    </w:p>
    <w:p w14:paraId="11036E3B"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4BA8866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chunk_dims</w:t>
      </w:r>
      <w:proofErr w:type="spellEnd"/>
      <w:r w:rsidRPr="00BD4230">
        <w:rPr>
          <w:rFonts w:ascii="Consolas" w:hAnsi="Consolas" w:cs="Consolas"/>
          <w:sz w:val="20"/>
          <w:szCs w:val="20"/>
        </w:rPr>
        <w:t xml:space="preserve"> = CHUNKSIZE;</w:t>
      </w:r>
    </w:p>
    <w:p w14:paraId="1B3812E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proofErr w:type="gramStart"/>
      <w:r w:rsidRPr="00BD4230">
        <w:rPr>
          <w:rFonts w:ascii="Consolas" w:hAnsi="Consolas" w:cs="Consolas"/>
          <w:sz w:val="20"/>
          <w:szCs w:val="20"/>
        </w:rPr>
        <w:t>pid</w:t>
      </w:r>
      <w:proofErr w:type="spellEnd"/>
      <w:proofErr w:type="gramEnd"/>
      <w:r w:rsidRPr="00BD4230">
        <w:rPr>
          <w:rFonts w:ascii="Consolas" w:hAnsi="Consolas" w:cs="Consolas"/>
          <w:sz w:val="20"/>
          <w:szCs w:val="20"/>
        </w:rPr>
        <w:t xml:space="preserve"> = H5Pcreate(H5P_DATASET_CREATE)</w:t>
      </w:r>
    </w:p>
    <w:p w14:paraId="5138FAD5"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H5Pset_</w:t>
      </w:r>
      <w:proofErr w:type="gramStart"/>
      <w:r w:rsidRPr="00BD4230">
        <w:rPr>
          <w:rFonts w:ascii="Consolas" w:hAnsi="Consolas" w:cs="Consolas"/>
          <w:sz w:val="20"/>
          <w:szCs w:val="20"/>
        </w:rPr>
        <w:t>chunk(</w:t>
      </w:r>
      <w:proofErr w:type="spellStart"/>
      <w:proofErr w:type="gramEnd"/>
      <w:r w:rsidRPr="00BD4230">
        <w:rPr>
          <w:rFonts w:ascii="Consolas" w:hAnsi="Consolas" w:cs="Consolas"/>
          <w:sz w:val="20"/>
          <w:szCs w:val="20"/>
        </w:rPr>
        <w:t>pid</w:t>
      </w:r>
      <w:proofErr w:type="spellEnd"/>
      <w:r w:rsidRPr="00BD4230">
        <w:rPr>
          <w:rFonts w:ascii="Consolas" w:hAnsi="Consolas" w:cs="Consolas"/>
          <w:sz w:val="20"/>
          <w:szCs w:val="20"/>
        </w:rPr>
        <w:t>, 1, &amp;</w:t>
      </w:r>
      <w:proofErr w:type="spellStart"/>
      <w:r w:rsidRPr="00BD4230">
        <w:rPr>
          <w:rFonts w:ascii="Consolas" w:hAnsi="Consolas" w:cs="Consolas"/>
          <w:sz w:val="20"/>
          <w:szCs w:val="20"/>
        </w:rPr>
        <w:t>chunk_dims</w:t>
      </w:r>
      <w:proofErr w:type="spellEnd"/>
      <w:r w:rsidRPr="00BD4230">
        <w:rPr>
          <w:rFonts w:ascii="Consolas" w:hAnsi="Consolas" w:cs="Consolas"/>
          <w:sz w:val="20"/>
          <w:szCs w:val="20"/>
        </w:rPr>
        <w:t>);</w:t>
      </w:r>
    </w:p>
    <w:p w14:paraId="11FBA6F5"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7E40B5DB"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cur_dims</w:t>
      </w:r>
      <w:proofErr w:type="spellEnd"/>
      <w:r w:rsidRPr="00BD4230">
        <w:rPr>
          <w:rFonts w:ascii="Consolas" w:hAnsi="Consolas" w:cs="Consolas"/>
          <w:sz w:val="20"/>
          <w:szCs w:val="20"/>
        </w:rPr>
        <w:t xml:space="preserve"> = 0;</w:t>
      </w:r>
    </w:p>
    <w:p w14:paraId="138D7CE3"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 xml:space="preserve"> = H5S_UNLIMITED;</w:t>
      </w:r>
    </w:p>
    <w:p w14:paraId="35FCBA5A"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proofErr w:type="gramStart"/>
      <w:r w:rsidRPr="00BD4230">
        <w:rPr>
          <w:rFonts w:ascii="Consolas" w:hAnsi="Consolas" w:cs="Consolas"/>
          <w:sz w:val="20"/>
          <w:szCs w:val="20"/>
        </w:rPr>
        <w:t>dsid</w:t>
      </w:r>
      <w:proofErr w:type="spellEnd"/>
      <w:proofErr w:type="gramEnd"/>
      <w:r w:rsidRPr="00BD4230">
        <w:rPr>
          <w:rFonts w:ascii="Consolas" w:hAnsi="Consolas" w:cs="Consolas"/>
          <w:sz w:val="20"/>
          <w:szCs w:val="20"/>
        </w:rPr>
        <w:t xml:space="preserve"> = H5Screate_simple(1, &amp;</w:t>
      </w:r>
      <w:proofErr w:type="spellStart"/>
      <w:r w:rsidRPr="00BD4230">
        <w:rPr>
          <w:rFonts w:ascii="Consolas" w:hAnsi="Consolas" w:cs="Consolas"/>
          <w:sz w:val="20"/>
          <w:szCs w:val="20"/>
        </w:rPr>
        <w:t>cur_dims</w:t>
      </w:r>
      <w:proofErr w:type="spellEnd"/>
      <w:r w:rsidRPr="00BD4230">
        <w:rPr>
          <w:rFonts w:ascii="Consolas" w:hAnsi="Consolas" w:cs="Consolas"/>
          <w:sz w:val="20"/>
          <w:szCs w:val="20"/>
        </w:rPr>
        <w:t>, &amp;</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w:t>
      </w:r>
    </w:p>
    <w:p w14:paraId="3B85D6C7"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188D6018"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did</w:t>
      </w:r>
      <w:proofErr w:type="gramEnd"/>
      <w:r w:rsidRPr="00BD4230">
        <w:rPr>
          <w:rFonts w:ascii="Consolas" w:hAnsi="Consolas" w:cs="Consolas"/>
          <w:sz w:val="20"/>
          <w:szCs w:val="20"/>
        </w:rPr>
        <w:t xml:space="preserve"> = H5Dcreate2(fid, DSETNAME, H5T_NATIVE_INT, </w:t>
      </w:r>
      <w:proofErr w:type="spellStart"/>
      <w:r w:rsidRPr="00BD4230">
        <w:rPr>
          <w:rFonts w:ascii="Consolas" w:hAnsi="Consolas" w:cs="Consolas"/>
          <w:sz w:val="20"/>
          <w:szCs w:val="20"/>
        </w:rPr>
        <w:t>dsid</w:t>
      </w:r>
      <w:proofErr w:type="spellEnd"/>
      <w:r w:rsidRPr="00BD4230">
        <w:rPr>
          <w:rFonts w:ascii="Consolas" w:hAnsi="Consolas" w:cs="Consolas"/>
          <w:sz w:val="20"/>
          <w:szCs w:val="20"/>
        </w:rPr>
        <w:t xml:space="preserve">, H5P_DEFAULT, </w:t>
      </w:r>
      <w:proofErr w:type="spellStart"/>
      <w:r w:rsidRPr="00BD4230">
        <w:rPr>
          <w:rFonts w:ascii="Consolas" w:hAnsi="Consolas" w:cs="Consolas"/>
          <w:sz w:val="20"/>
          <w:szCs w:val="20"/>
        </w:rPr>
        <w:t>pid</w:t>
      </w:r>
      <w:proofErr w:type="spellEnd"/>
      <w:r w:rsidRPr="00BD4230">
        <w:rPr>
          <w:rFonts w:ascii="Consolas" w:hAnsi="Consolas" w:cs="Consolas"/>
          <w:sz w:val="20"/>
          <w:szCs w:val="20"/>
        </w:rPr>
        <w:t>, H5P_DEFAULT);</w:t>
      </w:r>
    </w:p>
    <w:p w14:paraId="02AC3D5B"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24BA8E39"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H5Pclose(</w:t>
      </w:r>
      <w:proofErr w:type="spellStart"/>
      <w:proofErr w:type="gramEnd"/>
      <w:r w:rsidRPr="00BD4230">
        <w:rPr>
          <w:rFonts w:ascii="Consolas" w:hAnsi="Consolas" w:cs="Consolas"/>
          <w:sz w:val="20"/>
          <w:szCs w:val="20"/>
        </w:rPr>
        <w:t>pid</w:t>
      </w:r>
      <w:proofErr w:type="spellEnd"/>
      <w:r w:rsidRPr="00BD4230">
        <w:rPr>
          <w:rFonts w:ascii="Consolas" w:hAnsi="Consolas" w:cs="Consolas"/>
          <w:sz w:val="20"/>
          <w:szCs w:val="20"/>
        </w:rPr>
        <w:t>);</w:t>
      </w:r>
    </w:p>
    <w:p w14:paraId="23EEE319"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H5Sclose(</w:t>
      </w:r>
      <w:proofErr w:type="spellStart"/>
      <w:proofErr w:type="gramEnd"/>
      <w:r w:rsidRPr="00BD4230">
        <w:rPr>
          <w:rFonts w:ascii="Consolas" w:hAnsi="Consolas" w:cs="Consolas"/>
          <w:sz w:val="20"/>
          <w:szCs w:val="20"/>
        </w:rPr>
        <w:t>dsid</w:t>
      </w:r>
      <w:proofErr w:type="spellEnd"/>
      <w:r w:rsidRPr="00BD4230">
        <w:rPr>
          <w:rFonts w:ascii="Consolas" w:hAnsi="Consolas" w:cs="Consolas"/>
          <w:sz w:val="20"/>
          <w:szCs w:val="20"/>
        </w:rPr>
        <w:t>);</w:t>
      </w:r>
    </w:p>
    <w:p w14:paraId="1E8AFE04" w14:textId="77777777" w:rsidR="00BD4230" w:rsidRPr="00BD4230" w:rsidRDefault="009776A7" w:rsidP="00BD4230">
      <w:pPr>
        <w:shd w:val="clear" w:color="auto" w:fill="F2F2F2" w:themeFill="background1" w:themeFillShade="F2"/>
        <w:spacing w:after="0"/>
        <w:rPr>
          <w:rFonts w:ascii="Consolas" w:hAnsi="Consolas" w:cs="Consolas"/>
          <w:sz w:val="20"/>
          <w:szCs w:val="20"/>
        </w:rPr>
      </w:pPr>
      <w:r>
        <w:rPr>
          <w:rFonts w:ascii="Consolas" w:hAnsi="Consolas" w:cs="Consolas"/>
          <w:sz w:val="20"/>
          <w:szCs w:val="20"/>
        </w:rPr>
        <w:t xml:space="preserve">    </w:t>
      </w:r>
      <w:r w:rsidR="00BD4230" w:rsidRPr="00BD4230">
        <w:rPr>
          <w:rFonts w:ascii="Consolas" w:hAnsi="Consolas" w:cs="Consolas"/>
          <w:sz w:val="20"/>
          <w:szCs w:val="20"/>
        </w:rPr>
        <w:t xml:space="preserve">    </w:t>
      </w:r>
    </w:p>
    <w:p w14:paraId="553FA150" w14:textId="1F21F9FF"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w:t>
      </w:r>
      <w:del w:id="424" w:author="Dana Robinson" w:date="2014-02-24T01:09:00Z">
        <w:r w:rsidRPr="00BD4230" w:rsidDel="00D12ABA">
          <w:rPr>
            <w:rFonts w:ascii="Consolas" w:hAnsi="Consolas" w:cs="Consolas"/>
            <w:sz w:val="20"/>
            <w:szCs w:val="20"/>
          </w:rPr>
          <w:delText xml:space="preserve">cork </w:delText>
        </w:r>
      </w:del>
      <w:proofErr w:type="gramStart"/>
      <w:ins w:id="425" w:author="Dana Robinson" w:date="2014-02-24T01:09:00Z">
        <w:r w:rsidR="00D12ABA">
          <w:rPr>
            <w:rFonts w:ascii="Consolas" w:hAnsi="Consolas" w:cs="Consolas"/>
            <w:sz w:val="20"/>
            <w:szCs w:val="20"/>
          </w:rPr>
          <w:t>disable</w:t>
        </w:r>
        <w:proofErr w:type="gramEnd"/>
        <w:r w:rsidR="00D12ABA">
          <w:rPr>
            <w:rFonts w:ascii="Consolas" w:hAnsi="Consolas" w:cs="Consolas"/>
            <w:sz w:val="20"/>
            <w:szCs w:val="20"/>
          </w:rPr>
          <w:t xml:space="preserve"> metadata flushes for</w:t>
        </w:r>
        <w:r w:rsidR="00D12ABA" w:rsidRPr="00BD4230">
          <w:rPr>
            <w:rFonts w:ascii="Consolas" w:hAnsi="Consolas" w:cs="Consolas"/>
            <w:sz w:val="20"/>
            <w:szCs w:val="20"/>
          </w:rPr>
          <w:t xml:space="preserve"> </w:t>
        </w:r>
      </w:ins>
      <w:r w:rsidRPr="00BD4230">
        <w:rPr>
          <w:rFonts w:ascii="Consolas" w:hAnsi="Consolas" w:cs="Consolas"/>
          <w:sz w:val="20"/>
          <w:szCs w:val="20"/>
        </w:rPr>
        <w:t>the dataset */</w:t>
      </w:r>
    </w:p>
    <w:p w14:paraId="051C6D4E" w14:textId="75806D32"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H5O</w:t>
      </w:r>
      <w:ins w:id="426" w:author="Dana Robinson" w:date="2014-02-24T01:10:00Z">
        <w:r w:rsidR="00D12ABA">
          <w:rPr>
            <w:rFonts w:ascii="Consolas" w:hAnsi="Consolas" w:cs="Consolas"/>
            <w:sz w:val="20"/>
            <w:szCs w:val="20"/>
          </w:rPr>
          <w:t>disable_mdc_flushes</w:t>
        </w:r>
      </w:ins>
      <w:del w:id="427" w:author="Dana Robinson" w:date="2014-02-24T01:09:00Z">
        <w:r w:rsidRPr="00BD4230" w:rsidDel="00D12ABA">
          <w:rPr>
            <w:rFonts w:ascii="Consolas" w:hAnsi="Consolas" w:cs="Consolas"/>
            <w:sz w:val="20"/>
            <w:szCs w:val="20"/>
          </w:rPr>
          <w:delText>cork</w:delText>
        </w:r>
      </w:del>
      <w:r w:rsidRPr="00BD4230">
        <w:rPr>
          <w:rFonts w:ascii="Consolas" w:hAnsi="Consolas" w:cs="Consolas"/>
          <w:sz w:val="20"/>
          <w:szCs w:val="20"/>
        </w:rPr>
        <w:t>(did);</w:t>
      </w:r>
    </w:p>
    <w:p w14:paraId="2E9A0AC0"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669B312D"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store </w:t>
      </w:r>
      <w:r w:rsidR="009776A7">
        <w:rPr>
          <w:rFonts w:ascii="Consolas" w:hAnsi="Consolas" w:cs="Consolas"/>
          <w:sz w:val="20"/>
          <w:szCs w:val="20"/>
        </w:rPr>
        <w:t xml:space="preserve">some </w:t>
      </w:r>
      <w:r w:rsidRPr="00BD4230">
        <w:rPr>
          <w:rFonts w:ascii="Consolas" w:hAnsi="Consolas" w:cs="Consolas"/>
          <w:sz w:val="20"/>
          <w:szCs w:val="20"/>
        </w:rPr>
        <w:t>data</w:t>
      </w:r>
      <w:r w:rsidR="009776A7">
        <w:rPr>
          <w:rFonts w:ascii="Consolas" w:hAnsi="Consolas" w:cs="Consolas"/>
          <w:sz w:val="20"/>
          <w:szCs w:val="20"/>
        </w:rPr>
        <w:t xml:space="preserve"> */</w:t>
      </w:r>
      <w:r w:rsidRPr="00BD4230">
        <w:rPr>
          <w:rFonts w:ascii="Consolas" w:hAnsi="Consolas" w:cs="Consolas"/>
          <w:sz w:val="20"/>
          <w:szCs w:val="20"/>
        </w:rPr>
        <w:t xml:space="preserve">    </w:t>
      </w:r>
    </w:p>
    <w:p w14:paraId="6ABA8BD9"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 xml:space="preserve"> = NELEMENTS;</w:t>
      </w:r>
    </w:p>
    <w:p w14:paraId="1193F16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H5Dset_</w:t>
      </w:r>
      <w:proofErr w:type="gramStart"/>
      <w:r w:rsidRPr="00BD4230">
        <w:rPr>
          <w:rFonts w:ascii="Consolas" w:hAnsi="Consolas" w:cs="Consolas"/>
          <w:sz w:val="20"/>
          <w:szCs w:val="20"/>
        </w:rPr>
        <w:t>extent(</w:t>
      </w:r>
      <w:proofErr w:type="gramEnd"/>
      <w:r w:rsidRPr="00BD4230">
        <w:rPr>
          <w:rFonts w:ascii="Consolas" w:hAnsi="Consolas" w:cs="Consolas"/>
          <w:sz w:val="20"/>
          <w:szCs w:val="20"/>
        </w:rPr>
        <w:t>did, &amp;</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w:t>
      </w:r>
    </w:p>
    <w:p w14:paraId="739FDF24"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57405E2A"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cur_dims</w:t>
      </w:r>
      <w:proofErr w:type="spellEnd"/>
      <w:r w:rsidRPr="00BD4230">
        <w:rPr>
          <w:rFonts w:ascii="Consolas" w:hAnsi="Consolas" w:cs="Consolas"/>
          <w:sz w:val="20"/>
          <w:szCs w:val="20"/>
        </w:rPr>
        <w:t xml:space="preserve"> = 1;</w:t>
      </w:r>
    </w:p>
    <w:p w14:paraId="5B695549"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 xml:space="preserve"> = 1;</w:t>
      </w:r>
    </w:p>
    <w:p w14:paraId="72F9BE2A"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proofErr w:type="gramStart"/>
      <w:r w:rsidRPr="00BD4230">
        <w:rPr>
          <w:rFonts w:ascii="Consolas" w:hAnsi="Consolas" w:cs="Consolas"/>
          <w:sz w:val="20"/>
          <w:szCs w:val="20"/>
        </w:rPr>
        <w:t>msid</w:t>
      </w:r>
      <w:proofErr w:type="spellEnd"/>
      <w:proofErr w:type="gramEnd"/>
      <w:r w:rsidRPr="00BD4230">
        <w:rPr>
          <w:rFonts w:ascii="Consolas" w:hAnsi="Consolas" w:cs="Consolas"/>
          <w:sz w:val="20"/>
          <w:szCs w:val="20"/>
        </w:rPr>
        <w:t xml:space="preserve"> = H5Screate_simple(1, &amp;</w:t>
      </w:r>
      <w:proofErr w:type="spellStart"/>
      <w:r w:rsidRPr="00BD4230">
        <w:rPr>
          <w:rFonts w:ascii="Consolas" w:hAnsi="Consolas" w:cs="Consolas"/>
          <w:sz w:val="20"/>
          <w:szCs w:val="20"/>
        </w:rPr>
        <w:t>cur_dims</w:t>
      </w:r>
      <w:proofErr w:type="spellEnd"/>
      <w:r w:rsidRPr="00BD4230">
        <w:rPr>
          <w:rFonts w:ascii="Consolas" w:hAnsi="Consolas" w:cs="Consolas"/>
          <w:sz w:val="20"/>
          <w:szCs w:val="20"/>
        </w:rPr>
        <w:t>, &amp;</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w:t>
      </w:r>
    </w:p>
    <w:p w14:paraId="720139A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340CD6BE"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for</w:t>
      </w:r>
      <w:proofErr w:type="gramEnd"/>
      <w:r w:rsidRPr="00BD4230">
        <w:rPr>
          <w:rFonts w:ascii="Consolas" w:hAnsi="Consolas" w:cs="Consolas"/>
          <w:sz w:val="20"/>
          <w:szCs w:val="20"/>
        </w:rPr>
        <w:t>(</w:t>
      </w:r>
      <w:proofErr w:type="spellStart"/>
      <w:r w:rsidRPr="00BD4230">
        <w:rPr>
          <w:rFonts w:ascii="Consolas" w:hAnsi="Consolas" w:cs="Consolas"/>
          <w:sz w:val="20"/>
          <w:szCs w:val="20"/>
        </w:rPr>
        <w:t>i</w:t>
      </w:r>
      <w:proofErr w:type="spellEnd"/>
      <w:r w:rsidRPr="00BD4230">
        <w:rPr>
          <w:rFonts w:ascii="Consolas" w:hAnsi="Consolas" w:cs="Consolas"/>
          <w:sz w:val="20"/>
          <w:szCs w:val="20"/>
        </w:rPr>
        <w:t xml:space="preserve"> = 0; </w:t>
      </w:r>
      <w:proofErr w:type="spellStart"/>
      <w:r w:rsidRPr="00BD4230">
        <w:rPr>
          <w:rFonts w:ascii="Consolas" w:hAnsi="Consolas" w:cs="Consolas"/>
          <w:sz w:val="20"/>
          <w:szCs w:val="20"/>
        </w:rPr>
        <w:t>i</w:t>
      </w:r>
      <w:proofErr w:type="spellEnd"/>
      <w:r w:rsidRPr="00BD4230">
        <w:rPr>
          <w:rFonts w:ascii="Consolas" w:hAnsi="Consolas" w:cs="Consolas"/>
          <w:sz w:val="20"/>
          <w:szCs w:val="20"/>
        </w:rPr>
        <w:t xml:space="preserve"> &lt; NELEMENTS; </w:t>
      </w:r>
      <w:proofErr w:type="spellStart"/>
      <w:r w:rsidRPr="00BD4230">
        <w:rPr>
          <w:rFonts w:ascii="Consolas" w:hAnsi="Consolas" w:cs="Consolas"/>
          <w:sz w:val="20"/>
          <w:szCs w:val="20"/>
        </w:rPr>
        <w:t>i</w:t>
      </w:r>
      <w:proofErr w:type="spellEnd"/>
      <w:r w:rsidRPr="00BD4230">
        <w:rPr>
          <w:rFonts w:ascii="Consolas" w:hAnsi="Consolas" w:cs="Consolas"/>
          <w:sz w:val="20"/>
          <w:szCs w:val="20"/>
        </w:rPr>
        <w:t>++) {</w:t>
      </w:r>
    </w:p>
    <w:p w14:paraId="6B96F73C" w14:textId="77777777" w:rsidR="009776A7" w:rsidRPr="00BD4230" w:rsidRDefault="00A5104B" w:rsidP="00BD4230">
      <w:pPr>
        <w:shd w:val="clear" w:color="auto" w:fill="F2F2F2" w:themeFill="background1" w:themeFillShade="F2"/>
        <w:spacing w:after="0"/>
        <w:rPr>
          <w:rFonts w:ascii="Consolas" w:hAnsi="Consolas" w:cs="Consolas"/>
          <w:sz w:val="20"/>
          <w:szCs w:val="20"/>
        </w:rPr>
      </w:pPr>
      <w:r>
        <w:rPr>
          <w:rFonts w:ascii="Consolas" w:hAnsi="Consolas" w:cs="Consolas"/>
          <w:sz w:val="20"/>
          <w:szCs w:val="20"/>
        </w:rPr>
        <w:t xml:space="preserve">    </w:t>
      </w:r>
    </w:p>
    <w:p w14:paraId="1997AC30"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write the data (in an inefficient manner) */</w:t>
      </w:r>
    </w:p>
    <w:p w14:paraId="6AB57CC9"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proofErr w:type="gramStart"/>
      <w:r w:rsidRPr="00BD4230">
        <w:rPr>
          <w:rFonts w:ascii="Consolas" w:hAnsi="Consolas" w:cs="Consolas"/>
          <w:sz w:val="20"/>
          <w:szCs w:val="20"/>
        </w:rPr>
        <w:t>fsid</w:t>
      </w:r>
      <w:proofErr w:type="spellEnd"/>
      <w:proofErr w:type="gramEnd"/>
      <w:r w:rsidRPr="00BD4230">
        <w:rPr>
          <w:rFonts w:ascii="Consolas" w:hAnsi="Consolas" w:cs="Consolas"/>
          <w:sz w:val="20"/>
          <w:szCs w:val="20"/>
        </w:rPr>
        <w:t xml:space="preserve"> = H5Dget_space(did);</w:t>
      </w:r>
    </w:p>
    <w:p w14:paraId="4F811292"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start</w:t>
      </w:r>
      <w:proofErr w:type="gramEnd"/>
      <w:r w:rsidRPr="00BD4230">
        <w:rPr>
          <w:rFonts w:ascii="Consolas" w:hAnsi="Consolas" w:cs="Consolas"/>
          <w:sz w:val="20"/>
          <w:szCs w:val="20"/>
        </w:rPr>
        <w:t xml:space="preserve"> = </w:t>
      </w:r>
      <w:proofErr w:type="spellStart"/>
      <w:r w:rsidRPr="00BD4230">
        <w:rPr>
          <w:rFonts w:ascii="Consolas" w:hAnsi="Consolas" w:cs="Consolas"/>
          <w:sz w:val="20"/>
          <w:szCs w:val="20"/>
        </w:rPr>
        <w:t>i</w:t>
      </w:r>
      <w:proofErr w:type="spellEnd"/>
      <w:r w:rsidRPr="00BD4230">
        <w:rPr>
          <w:rFonts w:ascii="Consolas" w:hAnsi="Consolas" w:cs="Consolas"/>
          <w:sz w:val="20"/>
          <w:szCs w:val="20"/>
        </w:rPr>
        <w:t>;</w:t>
      </w:r>
    </w:p>
    <w:p w14:paraId="25B245EE"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count</w:t>
      </w:r>
      <w:proofErr w:type="gramEnd"/>
      <w:r w:rsidRPr="00BD4230">
        <w:rPr>
          <w:rFonts w:ascii="Consolas" w:hAnsi="Consolas" w:cs="Consolas"/>
          <w:sz w:val="20"/>
          <w:szCs w:val="20"/>
        </w:rPr>
        <w:t xml:space="preserve"> = 1;</w:t>
      </w:r>
    </w:p>
    <w:p w14:paraId="43317B9A"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H5Sselect_</w:t>
      </w:r>
      <w:proofErr w:type="gramStart"/>
      <w:r w:rsidRPr="00BD4230">
        <w:rPr>
          <w:rFonts w:ascii="Consolas" w:hAnsi="Consolas" w:cs="Consolas"/>
          <w:sz w:val="20"/>
          <w:szCs w:val="20"/>
        </w:rPr>
        <w:t>hyperslab(</w:t>
      </w:r>
      <w:proofErr w:type="spellStart"/>
      <w:proofErr w:type="gramEnd"/>
      <w:r w:rsidRPr="00BD4230">
        <w:rPr>
          <w:rFonts w:ascii="Consolas" w:hAnsi="Consolas" w:cs="Consolas"/>
          <w:sz w:val="20"/>
          <w:szCs w:val="20"/>
        </w:rPr>
        <w:t>fsid</w:t>
      </w:r>
      <w:proofErr w:type="spellEnd"/>
      <w:r w:rsidRPr="00BD4230">
        <w:rPr>
          <w:rFonts w:ascii="Consolas" w:hAnsi="Consolas" w:cs="Consolas"/>
          <w:sz w:val="20"/>
          <w:szCs w:val="20"/>
        </w:rPr>
        <w:t>, H5S_SELECT_SET, &amp;start, NULL, &amp;count, NULL);</w:t>
      </w:r>
    </w:p>
    <w:p w14:paraId="5C5F8900"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H5Dwrite(</w:t>
      </w:r>
      <w:proofErr w:type="gramEnd"/>
      <w:r w:rsidRPr="00BD4230">
        <w:rPr>
          <w:rFonts w:ascii="Consolas" w:hAnsi="Consolas" w:cs="Consolas"/>
          <w:sz w:val="20"/>
          <w:szCs w:val="20"/>
        </w:rPr>
        <w:t xml:space="preserve">did, H5T_NATIVE_INT, </w:t>
      </w:r>
      <w:proofErr w:type="spellStart"/>
      <w:r w:rsidRPr="00BD4230">
        <w:rPr>
          <w:rFonts w:ascii="Consolas" w:hAnsi="Consolas" w:cs="Consolas"/>
          <w:sz w:val="20"/>
          <w:szCs w:val="20"/>
        </w:rPr>
        <w:t>msid</w:t>
      </w:r>
      <w:proofErr w:type="spellEnd"/>
      <w:r w:rsidRPr="00BD4230">
        <w:rPr>
          <w:rFonts w:ascii="Consolas" w:hAnsi="Consolas" w:cs="Consolas"/>
          <w:sz w:val="20"/>
          <w:szCs w:val="20"/>
        </w:rPr>
        <w:t xml:space="preserve">, </w:t>
      </w:r>
      <w:proofErr w:type="spellStart"/>
      <w:r w:rsidRPr="00BD4230">
        <w:rPr>
          <w:rFonts w:ascii="Consolas" w:hAnsi="Consolas" w:cs="Consolas"/>
          <w:sz w:val="20"/>
          <w:szCs w:val="20"/>
        </w:rPr>
        <w:t>fsid</w:t>
      </w:r>
      <w:proofErr w:type="spellEnd"/>
      <w:r w:rsidRPr="00BD4230">
        <w:rPr>
          <w:rFonts w:ascii="Consolas" w:hAnsi="Consolas" w:cs="Consolas"/>
          <w:sz w:val="20"/>
          <w:szCs w:val="20"/>
        </w:rPr>
        <w:t>, H5P_DEFAULT, &amp;</w:t>
      </w:r>
      <w:proofErr w:type="spellStart"/>
      <w:r w:rsidR="00A5104B">
        <w:rPr>
          <w:rFonts w:ascii="Consolas" w:hAnsi="Consolas" w:cs="Consolas"/>
          <w:sz w:val="20"/>
          <w:szCs w:val="20"/>
        </w:rPr>
        <w:t>i</w:t>
      </w:r>
      <w:proofErr w:type="spellEnd"/>
      <w:r w:rsidRPr="00BD4230">
        <w:rPr>
          <w:rFonts w:ascii="Consolas" w:hAnsi="Consolas" w:cs="Consolas"/>
          <w:sz w:val="20"/>
          <w:szCs w:val="20"/>
        </w:rPr>
        <w:t>);</w:t>
      </w:r>
    </w:p>
    <w:p w14:paraId="5817BED5"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H5Sclose(</w:t>
      </w:r>
      <w:proofErr w:type="spellStart"/>
      <w:proofErr w:type="gramEnd"/>
      <w:r w:rsidRPr="00BD4230">
        <w:rPr>
          <w:rFonts w:ascii="Consolas" w:hAnsi="Consolas" w:cs="Consolas"/>
          <w:sz w:val="20"/>
          <w:szCs w:val="20"/>
        </w:rPr>
        <w:t>fsid</w:t>
      </w:r>
      <w:proofErr w:type="spellEnd"/>
      <w:r w:rsidRPr="00BD4230">
        <w:rPr>
          <w:rFonts w:ascii="Consolas" w:hAnsi="Consolas" w:cs="Consolas"/>
          <w:sz w:val="20"/>
          <w:szCs w:val="20"/>
        </w:rPr>
        <w:t>);</w:t>
      </w:r>
    </w:p>
    <w:p w14:paraId="2200D88F"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15809E00"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lastRenderedPageBreak/>
        <w:t xml:space="preserve">        /* flush the dataset</w:t>
      </w:r>
      <w:r w:rsidR="009776A7">
        <w:rPr>
          <w:rFonts w:ascii="Consolas" w:hAnsi="Consolas" w:cs="Consolas"/>
          <w:sz w:val="20"/>
          <w:szCs w:val="20"/>
        </w:rPr>
        <w:t xml:space="preserve"> after a chunk has been filled</w:t>
      </w:r>
      <w:r w:rsidRPr="00BD4230">
        <w:rPr>
          <w:rFonts w:ascii="Consolas" w:hAnsi="Consolas" w:cs="Consolas"/>
          <w:sz w:val="20"/>
          <w:szCs w:val="20"/>
        </w:rPr>
        <w:t xml:space="preserve"> */</w:t>
      </w:r>
    </w:p>
    <w:p w14:paraId="023A1462"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if</w:t>
      </w:r>
      <w:proofErr w:type="gramEnd"/>
      <w:r w:rsidRPr="00BD4230">
        <w:rPr>
          <w:rFonts w:ascii="Consolas" w:hAnsi="Consolas" w:cs="Consolas"/>
          <w:sz w:val="20"/>
          <w:szCs w:val="20"/>
        </w:rPr>
        <w:t>(</w:t>
      </w:r>
      <w:proofErr w:type="spellStart"/>
      <w:r w:rsidR="00A5104B">
        <w:rPr>
          <w:rFonts w:ascii="Consolas" w:hAnsi="Consolas" w:cs="Consolas"/>
          <w:sz w:val="20"/>
          <w:szCs w:val="20"/>
        </w:rPr>
        <w:t>i</w:t>
      </w:r>
      <w:proofErr w:type="spellEnd"/>
      <w:r w:rsidR="00A5104B">
        <w:rPr>
          <w:rFonts w:ascii="Consolas" w:hAnsi="Consolas" w:cs="Consolas"/>
          <w:sz w:val="20"/>
          <w:szCs w:val="20"/>
        </w:rPr>
        <w:t xml:space="preserve"> % CHUNKSIZE</w:t>
      </w:r>
      <w:r w:rsidR="00A5104B" w:rsidRPr="00BD4230">
        <w:rPr>
          <w:rFonts w:ascii="Consolas" w:hAnsi="Consolas" w:cs="Consolas"/>
          <w:sz w:val="20"/>
          <w:szCs w:val="20"/>
        </w:rPr>
        <w:t xml:space="preserve"> </w:t>
      </w:r>
      <w:r w:rsidRPr="00BD4230">
        <w:rPr>
          <w:rFonts w:ascii="Consolas" w:hAnsi="Consolas" w:cs="Consolas"/>
          <w:sz w:val="20"/>
          <w:szCs w:val="20"/>
        </w:rPr>
        <w:t>== (CHUNKSIZE - 1)) {</w:t>
      </w:r>
    </w:p>
    <w:p w14:paraId="092CB7CA"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H5Oflush(</w:t>
      </w:r>
      <w:proofErr w:type="gramEnd"/>
      <w:r w:rsidRPr="00BD4230">
        <w:rPr>
          <w:rFonts w:ascii="Consolas" w:hAnsi="Consolas" w:cs="Consolas"/>
          <w:sz w:val="20"/>
          <w:szCs w:val="20"/>
        </w:rPr>
        <w:t>did);</w:t>
      </w:r>
    </w:p>
    <w:p w14:paraId="13937F1A"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1C7FD43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6EFC1887"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5845E87E"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H5Sclose(</w:t>
      </w:r>
      <w:proofErr w:type="spellStart"/>
      <w:proofErr w:type="gramEnd"/>
      <w:r w:rsidRPr="00BD4230">
        <w:rPr>
          <w:rFonts w:ascii="Consolas" w:hAnsi="Consolas" w:cs="Consolas"/>
          <w:sz w:val="20"/>
          <w:szCs w:val="20"/>
        </w:rPr>
        <w:t>msid</w:t>
      </w:r>
      <w:proofErr w:type="spellEnd"/>
      <w:r w:rsidRPr="00BD4230">
        <w:rPr>
          <w:rFonts w:ascii="Consolas" w:hAnsi="Consolas" w:cs="Consolas"/>
          <w:sz w:val="20"/>
          <w:szCs w:val="20"/>
        </w:rPr>
        <w:t>);</w:t>
      </w:r>
    </w:p>
    <w:p w14:paraId="0CF50C28"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2FE020F7" w14:textId="12CE8123"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w:t>
      </w:r>
      <w:del w:id="428" w:author="Dana Robinson" w:date="2014-02-24T01:10:00Z">
        <w:r w:rsidRPr="00BD4230" w:rsidDel="00D12ABA">
          <w:rPr>
            <w:rFonts w:ascii="Consolas" w:hAnsi="Consolas" w:cs="Consolas"/>
            <w:sz w:val="20"/>
            <w:szCs w:val="20"/>
          </w:rPr>
          <w:delText xml:space="preserve">uncork </w:delText>
        </w:r>
      </w:del>
      <w:proofErr w:type="gramStart"/>
      <w:ins w:id="429" w:author="Dana Robinson" w:date="2014-02-24T01:10:00Z">
        <w:r w:rsidR="00D12ABA">
          <w:rPr>
            <w:rFonts w:ascii="Consolas" w:hAnsi="Consolas" w:cs="Consolas"/>
            <w:sz w:val="20"/>
            <w:szCs w:val="20"/>
          </w:rPr>
          <w:t>re</w:t>
        </w:r>
        <w:proofErr w:type="gramEnd"/>
        <w:r w:rsidR="00D12ABA">
          <w:rPr>
            <w:rFonts w:ascii="Consolas" w:hAnsi="Consolas" w:cs="Consolas"/>
            <w:sz w:val="20"/>
            <w:szCs w:val="20"/>
          </w:rPr>
          <w:t>-enable metadata flushes for</w:t>
        </w:r>
        <w:r w:rsidR="00D12ABA" w:rsidRPr="00BD4230">
          <w:rPr>
            <w:rFonts w:ascii="Consolas" w:hAnsi="Consolas" w:cs="Consolas"/>
            <w:sz w:val="20"/>
            <w:szCs w:val="20"/>
          </w:rPr>
          <w:t xml:space="preserve"> </w:t>
        </w:r>
      </w:ins>
      <w:r w:rsidRPr="00BD4230">
        <w:rPr>
          <w:rFonts w:ascii="Consolas" w:hAnsi="Consolas" w:cs="Consolas"/>
          <w:sz w:val="20"/>
          <w:szCs w:val="20"/>
        </w:rPr>
        <w:t>the dataset */</w:t>
      </w:r>
    </w:p>
    <w:p w14:paraId="445D73AE"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H5Oflush(</w:t>
      </w:r>
      <w:proofErr w:type="gramEnd"/>
      <w:r w:rsidRPr="00BD4230">
        <w:rPr>
          <w:rFonts w:ascii="Consolas" w:hAnsi="Consolas" w:cs="Consolas"/>
          <w:sz w:val="20"/>
          <w:szCs w:val="20"/>
        </w:rPr>
        <w:t>did);</w:t>
      </w:r>
    </w:p>
    <w:p w14:paraId="502BACC8" w14:textId="4CF5C5E1"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H5O</w:t>
      </w:r>
      <w:ins w:id="430" w:author="Dana Robinson" w:date="2014-02-24T01:11:00Z">
        <w:r w:rsidR="00D12ABA">
          <w:rPr>
            <w:rFonts w:ascii="Consolas" w:hAnsi="Consolas" w:cs="Consolas"/>
            <w:sz w:val="20"/>
            <w:szCs w:val="20"/>
          </w:rPr>
          <w:t>enable_</w:t>
        </w:r>
        <w:r w:rsidR="00046E14">
          <w:rPr>
            <w:rFonts w:ascii="Consolas" w:hAnsi="Consolas" w:cs="Consolas"/>
            <w:sz w:val="20"/>
            <w:szCs w:val="20"/>
          </w:rPr>
          <w:t>mdc_flushes</w:t>
        </w:r>
      </w:ins>
      <w:del w:id="431" w:author="Dana Robinson" w:date="2014-02-24T01:11:00Z">
        <w:r w:rsidRPr="00BD4230" w:rsidDel="00D12ABA">
          <w:rPr>
            <w:rFonts w:ascii="Consolas" w:hAnsi="Consolas" w:cs="Consolas"/>
            <w:sz w:val="20"/>
            <w:szCs w:val="20"/>
          </w:rPr>
          <w:delText>uncork</w:delText>
        </w:r>
      </w:del>
      <w:r w:rsidRPr="00BD4230">
        <w:rPr>
          <w:rFonts w:ascii="Consolas" w:hAnsi="Consolas" w:cs="Consolas"/>
          <w:sz w:val="20"/>
          <w:szCs w:val="20"/>
        </w:rPr>
        <w:t>(did);</w:t>
      </w:r>
    </w:p>
    <w:p w14:paraId="369054F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5A1764AF"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close everything */</w:t>
      </w:r>
    </w:p>
    <w:p w14:paraId="4E7E842F"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H5Dclose(</w:t>
      </w:r>
      <w:proofErr w:type="gramEnd"/>
      <w:r w:rsidRPr="00BD4230">
        <w:rPr>
          <w:rFonts w:ascii="Consolas" w:hAnsi="Consolas" w:cs="Consolas"/>
          <w:sz w:val="20"/>
          <w:szCs w:val="20"/>
        </w:rPr>
        <w:t>did);</w:t>
      </w:r>
    </w:p>
    <w:p w14:paraId="66A1ED84"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H5Fclose(</w:t>
      </w:r>
      <w:proofErr w:type="gramEnd"/>
      <w:r w:rsidRPr="00BD4230">
        <w:rPr>
          <w:rFonts w:ascii="Consolas" w:hAnsi="Consolas" w:cs="Consolas"/>
          <w:sz w:val="20"/>
          <w:szCs w:val="20"/>
        </w:rPr>
        <w:t>fid);</w:t>
      </w:r>
    </w:p>
    <w:p w14:paraId="6D21D71D"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46465E88"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return</w:t>
      </w:r>
      <w:proofErr w:type="gramEnd"/>
      <w:r w:rsidRPr="00BD4230">
        <w:rPr>
          <w:rFonts w:ascii="Consolas" w:hAnsi="Consolas" w:cs="Consolas"/>
          <w:sz w:val="20"/>
          <w:szCs w:val="20"/>
        </w:rPr>
        <w:t xml:space="preserve"> 0;</w:t>
      </w:r>
    </w:p>
    <w:p w14:paraId="14A56FEF"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w:t>
      </w:r>
    </w:p>
    <w:p w14:paraId="29C3E636" w14:textId="77777777" w:rsidR="00611674" w:rsidRPr="000557A5" w:rsidRDefault="00611674" w:rsidP="00611674">
      <w:pPr>
        <w:pStyle w:val="Heading"/>
      </w:pPr>
      <w:r>
        <w:t>Acknowledgements</w:t>
      </w:r>
    </w:p>
    <w:p w14:paraId="5B637CE8" w14:textId="77777777" w:rsidR="00611674" w:rsidRDefault="00611674" w:rsidP="00611674">
      <w:r>
        <w:t xml:space="preserve">This work </w:t>
      </w:r>
      <w:r w:rsidR="002407C9">
        <w:t>is being</w:t>
      </w:r>
      <w:r>
        <w:t xml:space="preserve"> </w:t>
      </w:r>
      <w:r w:rsidR="00E922B9">
        <w:t xml:space="preserve">funded by </w:t>
      </w:r>
      <w:proofErr w:type="spellStart"/>
      <w:r w:rsidR="00A277AC">
        <w:t>Dectris</w:t>
      </w:r>
      <w:proofErr w:type="spellEnd"/>
      <w:r w:rsidR="00B745A3">
        <w:t>, a customer of The HDF Group</w:t>
      </w:r>
      <w:r>
        <w:t>.</w:t>
      </w:r>
    </w:p>
    <w:p w14:paraId="12BBC193" w14:textId="77777777" w:rsidR="00611674" w:rsidRDefault="00611674" w:rsidP="00533487">
      <w:pPr>
        <w:pStyle w:val="Heading"/>
      </w:pPr>
      <w:r>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049AD5AD" w14:textId="77777777">
        <w:trPr>
          <w:jc w:val="center"/>
        </w:trPr>
        <w:tc>
          <w:tcPr>
            <w:tcW w:w="2337" w:type="dxa"/>
          </w:tcPr>
          <w:p w14:paraId="47FDF074" w14:textId="77777777" w:rsidR="00611674" w:rsidRPr="009D6CFF" w:rsidRDefault="00E922B9" w:rsidP="00611674">
            <w:pPr>
              <w:jc w:val="left"/>
              <w:rPr>
                <w:i/>
              </w:rPr>
            </w:pPr>
            <w:r>
              <w:rPr>
                <w:i/>
              </w:rPr>
              <w:t>December 11</w:t>
            </w:r>
            <w:r w:rsidR="002407C9">
              <w:rPr>
                <w:i/>
              </w:rPr>
              <w:t>, 2013</w:t>
            </w:r>
            <w:r w:rsidR="00611674" w:rsidRPr="009D6CFF">
              <w:rPr>
                <w:i/>
              </w:rPr>
              <w:t>:</w:t>
            </w:r>
          </w:p>
        </w:tc>
        <w:tc>
          <w:tcPr>
            <w:tcW w:w="7743" w:type="dxa"/>
          </w:tcPr>
          <w:p w14:paraId="73FE79FD" w14:textId="77777777" w:rsidR="00611674" w:rsidRPr="009D6CFF" w:rsidRDefault="00611674" w:rsidP="00E922B9">
            <w:pPr>
              <w:jc w:val="left"/>
            </w:pPr>
            <w:r w:rsidRPr="009D6CFF">
              <w:t xml:space="preserve">Version 1 circulated for comment </w:t>
            </w:r>
            <w:r w:rsidR="00E922B9">
              <w:t>to HDF5 SWMR team</w:t>
            </w:r>
            <w:r w:rsidRPr="009D6CFF">
              <w:t xml:space="preserve">. </w:t>
            </w:r>
          </w:p>
        </w:tc>
      </w:tr>
      <w:tr w:rsidR="00023F70" w:rsidRPr="009D6CFF" w14:paraId="7B202F81" w14:textId="77777777">
        <w:trPr>
          <w:jc w:val="center"/>
        </w:trPr>
        <w:tc>
          <w:tcPr>
            <w:tcW w:w="2337" w:type="dxa"/>
          </w:tcPr>
          <w:p w14:paraId="4303FD94" w14:textId="77777777" w:rsidR="00023F70" w:rsidRDefault="006A10A4" w:rsidP="00611674">
            <w:pPr>
              <w:jc w:val="left"/>
              <w:rPr>
                <w:i/>
              </w:rPr>
            </w:pPr>
            <w:r>
              <w:rPr>
                <w:i/>
              </w:rPr>
              <w:t>January</w:t>
            </w:r>
            <w:r w:rsidR="00A95D2D">
              <w:rPr>
                <w:i/>
              </w:rPr>
              <w:t xml:space="preserve"> 7</w:t>
            </w:r>
            <w:r>
              <w:rPr>
                <w:i/>
              </w:rPr>
              <w:t>, 2014</w:t>
            </w:r>
            <w:r w:rsidR="00023F70">
              <w:rPr>
                <w:i/>
              </w:rPr>
              <w:t>:</w:t>
            </w:r>
          </w:p>
        </w:tc>
        <w:tc>
          <w:tcPr>
            <w:tcW w:w="7743" w:type="dxa"/>
          </w:tcPr>
          <w:p w14:paraId="0B23E54B" w14:textId="77777777" w:rsidR="002A08F3" w:rsidRPr="009D6CFF" w:rsidRDefault="00023F70" w:rsidP="00E922B9">
            <w:pPr>
              <w:jc w:val="left"/>
            </w:pPr>
            <w:r>
              <w:t xml:space="preserve">Version 2 </w:t>
            </w:r>
            <w:r w:rsidR="002A08F3">
              <w:t>incorporates changes suggested by Quincey and Elena.  C</w:t>
            </w:r>
            <w:r>
              <w:t>irculated for comment to HDF5 SWMR team.</w:t>
            </w:r>
          </w:p>
        </w:tc>
      </w:tr>
      <w:tr w:rsidR="002A08F3" w:rsidRPr="009D6CFF" w14:paraId="2E80D144" w14:textId="77777777">
        <w:trPr>
          <w:jc w:val="center"/>
        </w:trPr>
        <w:tc>
          <w:tcPr>
            <w:tcW w:w="2337" w:type="dxa"/>
          </w:tcPr>
          <w:p w14:paraId="1CCB7016" w14:textId="77777777" w:rsidR="002A08F3" w:rsidRDefault="005D3686" w:rsidP="002A08F3">
            <w:pPr>
              <w:jc w:val="left"/>
              <w:rPr>
                <w:i/>
              </w:rPr>
            </w:pPr>
            <w:r>
              <w:rPr>
                <w:i/>
              </w:rPr>
              <w:t>January 21</w:t>
            </w:r>
            <w:r w:rsidR="002A08F3">
              <w:rPr>
                <w:i/>
              </w:rPr>
              <w:t>, 2014:</w:t>
            </w:r>
          </w:p>
        </w:tc>
        <w:tc>
          <w:tcPr>
            <w:tcW w:w="7743" w:type="dxa"/>
          </w:tcPr>
          <w:p w14:paraId="4397B829" w14:textId="77777777" w:rsidR="002A08F3" w:rsidRDefault="002A08F3" w:rsidP="002A08F3">
            <w:pPr>
              <w:jc w:val="left"/>
            </w:pPr>
            <w:r>
              <w:t xml:space="preserve">Version 3 incorporates </w:t>
            </w:r>
            <w:proofErr w:type="spellStart"/>
            <w:r>
              <w:t>Quincey's</w:t>
            </w:r>
            <w:proofErr w:type="spellEnd"/>
            <w:r>
              <w:t xml:space="preserve"> comments</w:t>
            </w:r>
            <w:r w:rsidR="00A277AC">
              <w:t xml:space="preserve"> on version 2</w:t>
            </w:r>
            <w:r w:rsidR="005B2BDD">
              <w:t xml:space="preserve"> and suggestions from the meeting on Jan 13</w:t>
            </w:r>
            <w:r>
              <w:t>. Circulated for comment to HDF5 SWMR team.</w:t>
            </w:r>
          </w:p>
        </w:tc>
      </w:tr>
      <w:tr w:rsidR="00F477C6" w:rsidRPr="009D6CFF" w14:paraId="42A56E78" w14:textId="77777777">
        <w:trPr>
          <w:jc w:val="center"/>
        </w:trPr>
        <w:tc>
          <w:tcPr>
            <w:tcW w:w="2337" w:type="dxa"/>
          </w:tcPr>
          <w:p w14:paraId="1EE8E569" w14:textId="77777777" w:rsidR="00F477C6" w:rsidRDefault="00F477C6" w:rsidP="00F477C6">
            <w:pPr>
              <w:jc w:val="left"/>
              <w:rPr>
                <w:i/>
              </w:rPr>
            </w:pPr>
            <w:r>
              <w:rPr>
                <w:i/>
              </w:rPr>
              <w:t>February 2, 2014:</w:t>
            </w:r>
          </w:p>
        </w:tc>
        <w:tc>
          <w:tcPr>
            <w:tcW w:w="7743" w:type="dxa"/>
          </w:tcPr>
          <w:p w14:paraId="67B5C076" w14:textId="77777777" w:rsidR="00F477C6" w:rsidRDefault="00F477C6">
            <w:pPr>
              <w:jc w:val="left"/>
            </w:pPr>
            <w:r>
              <w:t>Version 4 incorporates some comments from Vailin after implementing H5Ocork. Circulated for comment to HDF5 SWMR team.</w:t>
            </w:r>
          </w:p>
        </w:tc>
      </w:tr>
      <w:tr w:rsidR="0027653B" w:rsidRPr="009D6CFF" w14:paraId="769171FB" w14:textId="77777777">
        <w:trPr>
          <w:jc w:val="center"/>
          <w:ins w:id="432" w:author="Dana Robinson" w:date="2014-02-24T01:12:00Z"/>
        </w:trPr>
        <w:tc>
          <w:tcPr>
            <w:tcW w:w="2337" w:type="dxa"/>
          </w:tcPr>
          <w:p w14:paraId="15553F41" w14:textId="62CFB5BD" w:rsidR="0027653B" w:rsidRDefault="0027653B" w:rsidP="00F477C6">
            <w:pPr>
              <w:jc w:val="left"/>
              <w:rPr>
                <w:ins w:id="433" w:author="Dana Robinson" w:date="2014-02-24T01:12:00Z"/>
                <w:i/>
              </w:rPr>
            </w:pPr>
            <w:ins w:id="434" w:author="Dana Robinson" w:date="2014-02-24T01:12:00Z">
              <w:r>
                <w:rPr>
                  <w:i/>
                </w:rPr>
                <w:t>February 2</w:t>
              </w:r>
            </w:ins>
            <w:ins w:id="435" w:author="Dana Robinson" w:date="2014-02-24T01:13:00Z">
              <w:r>
                <w:rPr>
                  <w:i/>
                </w:rPr>
                <w:t>4</w:t>
              </w:r>
            </w:ins>
            <w:ins w:id="436" w:author="Dana Robinson" w:date="2014-02-24T01:12:00Z">
              <w:r>
                <w:rPr>
                  <w:i/>
                </w:rPr>
                <w:t>, 2014:</w:t>
              </w:r>
            </w:ins>
          </w:p>
        </w:tc>
        <w:tc>
          <w:tcPr>
            <w:tcW w:w="7743" w:type="dxa"/>
          </w:tcPr>
          <w:p w14:paraId="02684E53" w14:textId="2CBBBC35" w:rsidR="0027653B" w:rsidRDefault="0027653B">
            <w:pPr>
              <w:jc w:val="left"/>
              <w:rPr>
                <w:ins w:id="437" w:author="Dana Robinson" w:date="2014-02-24T01:12:00Z"/>
              </w:rPr>
            </w:pPr>
            <w:ins w:id="438" w:author="Dana Robinson" w:date="2014-02-24T01:12:00Z">
              <w:r>
                <w:t xml:space="preserve">Version 5 </w:t>
              </w:r>
            </w:ins>
            <w:ins w:id="439" w:author="Dana Robinson" w:date="2014-02-24T01:13:00Z">
              <w:r>
                <w:t xml:space="preserve">changes the </w:t>
              </w:r>
            </w:ins>
            <w:ins w:id="440" w:author="Dana Robinson" w:date="2014-02-24T01:14:00Z">
              <w:r>
                <w:t xml:space="preserve">new </w:t>
              </w:r>
            </w:ins>
            <w:ins w:id="441" w:author="Dana Robinson" w:date="2014-02-24T01:13:00Z">
              <w:r>
                <w:t>function</w:t>
              </w:r>
            </w:ins>
            <w:ins w:id="442" w:author="Dana Robinson" w:date="2014-02-24T01:14:00Z">
              <w:r>
                <w:t xml:space="preserve"> names (e.g. H5Ocork =&gt; H5Odisable_</w:t>
              </w:r>
            </w:ins>
            <w:ins w:id="443" w:author="Dana Robinson" w:date="2014-02-24T01:13:00Z">
              <w:r>
                <w:t>mdc_flushes) after conversations with the customer.</w:t>
              </w:r>
            </w:ins>
            <w:ins w:id="444" w:author="Dana Robinson" w:date="2014-02-24T01:12:00Z">
              <w:r>
                <w:t xml:space="preserve"> Circulated for comment to HDF5 SWMR team.</w:t>
              </w:r>
            </w:ins>
          </w:p>
        </w:tc>
      </w:tr>
    </w:tbl>
    <w:p w14:paraId="5F8BD83E" w14:textId="77777777" w:rsidR="004E66EB" w:rsidRDefault="004E66EB" w:rsidP="00611674">
      <w:pPr>
        <w:pStyle w:val="Heading"/>
      </w:pPr>
    </w:p>
    <w:p w14:paraId="12F3BCE2" w14:textId="77777777" w:rsidR="004E66EB" w:rsidRDefault="004E66EB">
      <w:pPr>
        <w:spacing w:after="0"/>
        <w:jc w:val="left"/>
        <w:rPr>
          <w:rFonts w:asciiTheme="majorHAnsi" w:eastAsiaTheme="majorEastAsia" w:hAnsiTheme="majorHAnsi" w:cstheme="majorBidi"/>
          <w:b/>
          <w:bCs/>
          <w:sz w:val="28"/>
          <w:szCs w:val="28"/>
        </w:rPr>
      </w:pPr>
      <w:r>
        <w:br w:type="page"/>
      </w:r>
    </w:p>
    <w:p w14:paraId="2BA1F555" w14:textId="77777777" w:rsidR="006A10A4" w:rsidRDefault="006A10A4" w:rsidP="006A10A4">
      <w:pPr>
        <w:pStyle w:val="Heading"/>
      </w:pPr>
      <w:r>
        <w:lastRenderedPageBreak/>
        <w:t>[Glossary, Terminology]</w:t>
      </w:r>
    </w:p>
    <w:p w14:paraId="7F4D7F70" w14:textId="77777777" w:rsidR="006A10A4" w:rsidRDefault="00B745A3" w:rsidP="00C26650">
      <w:pPr>
        <w:ind w:left="2160" w:hanging="2160"/>
      </w:pPr>
      <w:proofErr w:type="gramStart"/>
      <w:r>
        <w:rPr>
          <w:b/>
        </w:rPr>
        <w:t>cache</w:t>
      </w:r>
      <w:proofErr w:type="gramEnd"/>
      <w:r>
        <w:rPr>
          <w:b/>
        </w:rPr>
        <w:t xml:space="preserve"> entry</w:t>
      </w:r>
      <w:r w:rsidR="00C26650">
        <w:rPr>
          <w:b/>
        </w:rPr>
        <w:tab/>
      </w:r>
      <w:r>
        <w:t>An item that is stored in the metadata cache.  An HDF5 object will often be represented by multiple cache entries.  As an example, each node in a B-tree index is represented as a separate cache entry.</w:t>
      </w:r>
    </w:p>
    <w:p w14:paraId="5B1EE96A" w14:textId="77777777" w:rsidR="003D26B4" w:rsidRDefault="00B745A3">
      <w:pPr>
        <w:ind w:left="2160" w:hanging="2160"/>
      </w:pPr>
      <w:proofErr w:type="gramStart"/>
      <w:r>
        <w:rPr>
          <w:b/>
        </w:rPr>
        <w:t>file</w:t>
      </w:r>
      <w:proofErr w:type="gramEnd"/>
      <w:r>
        <w:rPr>
          <w:b/>
        </w:rPr>
        <w:t xml:space="preserve"> metadata</w:t>
      </w:r>
      <w:r>
        <w:rPr>
          <w:b/>
        </w:rPr>
        <w:tab/>
      </w:r>
      <w:r>
        <w:t>Metadata that describes the internal structure of the file.  Created by the HDF5 library and largely invisible to users.</w:t>
      </w:r>
    </w:p>
    <w:p w14:paraId="4BED7FEB" w14:textId="77777777" w:rsidR="00C26650" w:rsidRDefault="003B77D6" w:rsidP="00C26650">
      <w:pPr>
        <w:ind w:left="2160" w:hanging="2160"/>
      </w:pPr>
      <w:r>
        <w:rPr>
          <w:b/>
        </w:rPr>
        <w:t xml:space="preserve">HDF5 </w:t>
      </w:r>
      <w:r w:rsidR="00C26650">
        <w:rPr>
          <w:b/>
        </w:rPr>
        <w:t>object</w:t>
      </w:r>
      <w:r w:rsidR="00C26650">
        <w:rPr>
          <w:b/>
        </w:rPr>
        <w:tab/>
      </w:r>
      <w:r>
        <w:t>A</w:t>
      </w:r>
      <w:r w:rsidR="00194014">
        <w:t xml:space="preserve"> "thing" stored in HDF5 storage</w:t>
      </w:r>
      <w:r>
        <w:t>.  Includes</w:t>
      </w:r>
      <w:r w:rsidR="00C26650">
        <w:t xml:space="preserve"> datasets, groups,</w:t>
      </w:r>
      <w:r>
        <w:t xml:space="preserve"> </w:t>
      </w:r>
      <w:r w:rsidR="00C26650">
        <w:t xml:space="preserve">and </w:t>
      </w:r>
      <w:r w:rsidR="00F91A76">
        <w:t xml:space="preserve">named </w:t>
      </w:r>
      <w:proofErr w:type="spellStart"/>
      <w:r w:rsidR="00C26650">
        <w:t>datatypes</w:t>
      </w:r>
      <w:proofErr w:type="spellEnd"/>
      <w:r w:rsidR="00C26650">
        <w:t>.</w:t>
      </w:r>
      <w:r>
        <w:t xml:space="preserve">  Note that attributes are not considered HDF5 objects in their own right, but instead are considered a part of the object to which they are attached.</w:t>
      </w:r>
    </w:p>
    <w:p w14:paraId="7151303C" w14:textId="77777777" w:rsidR="006A10A4" w:rsidRPr="006A46E6" w:rsidRDefault="006A10A4" w:rsidP="006A10A4">
      <w:pPr>
        <w:ind w:left="2160" w:hanging="2160"/>
      </w:pPr>
      <w:proofErr w:type="gramStart"/>
      <w:r>
        <w:rPr>
          <w:b/>
        </w:rPr>
        <w:t>user</w:t>
      </w:r>
      <w:proofErr w:type="gramEnd"/>
      <w:r>
        <w:rPr>
          <w:b/>
        </w:rPr>
        <w:t xml:space="preserve"> metadata</w:t>
      </w:r>
      <w:r>
        <w:rPr>
          <w:b/>
        </w:rPr>
        <w:tab/>
      </w:r>
      <w:r>
        <w:t xml:space="preserve">Attributes created by the user that are attached to datasets, groups, or </w:t>
      </w:r>
      <w:r w:rsidR="00F91A76">
        <w:t xml:space="preserve">named </w:t>
      </w:r>
      <w:proofErr w:type="spellStart"/>
      <w:r>
        <w:t>datatypes</w:t>
      </w:r>
      <w:proofErr w:type="spellEnd"/>
      <w:r>
        <w:t>.</w:t>
      </w:r>
    </w:p>
    <w:p w14:paraId="52B47424" w14:textId="77777777" w:rsidR="003A4A08" w:rsidRDefault="003A4A08">
      <w:pPr>
        <w:spacing w:after="0"/>
        <w:jc w:val="left"/>
        <w:rPr>
          <w:rFonts w:asciiTheme="majorHAnsi" w:eastAsiaTheme="majorEastAsia" w:hAnsiTheme="majorHAnsi" w:cstheme="majorBidi"/>
          <w:b/>
          <w:bCs/>
          <w:sz w:val="28"/>
          <w:szCs w:val="28"/>
        </w:rPr>
      </w:pPr>
      <w:r>
        <w:br w:type="page"/>
      </w:r>
    </w:p>
    <w:p w14:paraId="6FD87D24" w14:textId="534B7216" w:rsidR="00611674" w:rsidRDefault="00EE0F05" w:rsidP="00611674">
      <w:pPr>
        <w:pStyle w:val="Heading"/>
      </w:pPr>
      <w:r>
        <w:lastRenderedPageBreak/>
        <w:t>A</w:t>
      </w:r>
      <w:r w:rsidR="00611674" w:rsidRPr="00EB5B3B">
        <w:t>ppendix</w:t>
      </w:r>
      <w:r w:rsidR="00611674">
        <w:t xml:space="preserve">:  </w:t>
      </w:r>
      <w:r w:rsidR="00E922B9">
        <w:t>H5O</w:t>
      </w:r>
      <w:ins w:id="445" w:author="Dana Robinson" w:date="2014-02-24T01:31:00Z">
        <w:r w:rsidR="00247348">
          <w:t>disable_mdc_flushes</w:t>
        </w:r>
      </w:ins>
      <w:del w:id="446" w:author="Dana Robinson" w:date="2014-02-24T01:31:00Z">
        <w:r w:rsidR="00E922B9" w:rsidDel="00247348">
          <w:delText>cork</w:delText>
        </w:r>
      </w:del>
      <w:r w:rsidR="00E922B9">
        <w:t xml:space="preserve"> Reference Manual Page</w:t>
      </w:r>
    </w:p>
    <w:p w14:paraId="5F45B5C7" w14:textId="1064A903" w:rsidR="00A1481C" w:rsidRDefault="00A1481C" w:rsidP="00A1481C">
      <w:r w:rsidRPr="00572710">
        <w:rPr>
          <w:b/>
        </w:rPr>
        <w:t>Name:</w:t>
      </w:r>
      <w:r>
        <w:t xml:space="preserve"> H5O</w:t>
      </w:r>
      <w:ins w:id="447" w:author="Dana Robinson" w:date="2014-02-24T01:31:00Z">
        <w:r w:rsidR="00247348">
          <w:t>disable_mdc_flushes</w:t>
        </w:r>
      </w:ins>
      <w:del w:id="448" w:author="Dana Robinson" w:date="2014-02-24T01:31:00Z">
        <w:r w:rsidDel="00247348">
          <w:delText>cork</w:delText>
        </w:r>
      </w:del>
    </w:p>
    <w:p w14:paraId="105B7C1F" w14:textId="77777777" w:rsidR="00A1481C" w:rsidRPr="00572710" w:rsidRDefault="00A1481C" w:rsidP="00A1481C">
      <w:pPr>
        <w:rPr>
          <w:b/>
        </w:rPr>
      </w:pPr>
      <w:r w:rsidRPr="00572710">
        <w:rPr>
          <w:b/>
        </w:rPr>
        <w:t>Signature:</w:t>
      </w:r>
    </w:p>
    <w:p w14:paraId="20B56929" w14:textId="153AB6E5" w:rsidR="00A1481C" w:rsidRPr="00572710" w:rsidRDefault="00A1481C" w:rsidP="00A1481C">
      <w:pPr>
        <w:rPr>
          <w:rFonts w:ascii="Consolas" w:hAnsi="Consolas" w:cs="Consolas"/>
        </w:rPr>
      </w:pPr>
      <w:r>
        <w:tab/>
      </w:r>
      <w:proofErr w:type="spellStart"/>
      <w:proofErr w:type="gramStart"/>
      <w:r w:rsidRPr="00572710">
        <w:rPr>
          <w:rFonts w:ascii="Consolas" w:hAnsi="Consolas" w:cs="Consolas"/>
          <w:i/>
        </w:rPr>
        <w:t>herr</w:t>
      </w:r>
      <w:proofErr w:type="gramEnd"/>
      <w:r w:rsidRPr="00572710">
        <w:rPr>
          <w:rFonts w:ascii="Consolas" w:hAnsi="Consolas" w:cs="Consolas"/>
          <w:i/>
        </w:rPr>
        <w:t>_t</w:t>
      </w:r>
      <w:proofErr w:type="spellEnd"/>
      <w:r>
        <w:rPr>
          <w:rFonts w:ascii="Consolas" w:hAnsi="Consolas" w:cs="Consolas"/>
        </w:rPr>
        <w:t xml:space="preserve"> H5O</w:t>
      </w:r>
      <w:ins w:id="449" w:author="Dana Robinson" w:date="2014-02-24T01:32:00Z">
        <w:r w:rsidR="00B4284F">
          <w:rPr>
            <w:rFonts w:ascii="Consolas" w:hAnsi="Consolas" w:cs="Consolas"/>
          </w:rPr>
          <w:t>disable_mdc_flushes</w:t>
        </w:r>
      </w:ins>
      <w:del w:id="450" w:author="Dana Robinson" w:date="2014-02-24T01:32:00Z">
        <w:r w:rsidDel="00B4284F">
          <w:rPr>
            <w:rFonts w:ascii="Consolas" w:hAnsi="Consolas" w:cs="Consolas"/>
          </w:rPr>
          <w:delText>cork</w:delText>
        </w:r>
      </w:del>
      <w:r w:rsidRPr="00572710">
        <w:rPr>
          <w:rFonts w:ascii="Consolas" w:hAnsi="Consolas" w:cs="Consolas"/>
        </w:rPr>
        <w:t>(</w:t>
      </w:r>
      <w:proofErr w:type="spellStart"/>
      <w:r>
        <w:rPr>
          <w:rFonts w:ascii="Consolas" w:hAnsi="Consolas" w:cs="Consolas"/>
          <w:i/>
        </w:rPr>
        <w:t>hid_t</w:t>
      </w:r>
      <w:proofErr w:type="spellEnd"/>
      <w:r>
        <w:rPr>
          <w:rFonts w:ascii="Consolas" w:hAnsi="Consolas" w:cs="Consolas"/>
          <w:i/>
        </w:rPr>
        <w:t xml:space="preserve"> </w:t>
      </w:r>
      <w:proofErr w:type="spellStart"/>
      <w:r>
        <w:rPr>
          <w:rFonts w:ascii="Consolas" w:hAnsi="Consolas" w:cs="Consolas"/>
        </w:rPr>
        <w:t>object_id</w:t>
      </w:r>
      <w:proofErr w:type="spellEnd"/>
      <w:r w:rsidRPr="00572710">
        <w:rPr>
          <w:rFonts w:ascii="Consolas" w:hAnsi="Consolas" w:cs="Consolas"/>
        </w:rPr>
        <w:t>)</w:t>
      </w:r>
    </w:p>
    <w:p w14:paraId="6A9010B3" w14:textId="77777777" w:rsidR="00A1481C" w:rsidRPr="00572710" w:rsidRDefault="00A1481C" w:rsidP="00A1481C">
      <w:pPr>
        <w:rPr>
          <w:b/>
        </w:rPr>
      </w:pPr>
      <w:r w:rsidRPr="00572710">
        <w:rPr>
          <w:b/>
        </w:rPr>
        <w:t>Purpose:</w:t>
      </w:r>
    </w:p>
    <w:p w14:paraId="33DD95D2" w14:textId="77777777" w:rsidR="00A1481C" w:rsidRDefault="00A1481C" w:rsidP="003A4A08">
      <w:pPr>
        <w:ind w:left="720" w:hanging="720"/>
      </w:pPr>
      <w:r>
        <w:tab/>
        <w:t xml:space="preserve">Prevents </w:t>
      </w:r>
      <w:r w:rsidR="007C69A7">
        <w:t xml:space="preserve">metadata entries for an </w:t>
      </w:r>
      <w:r w:rsidR="007E7BF6">
        <w:t xml:space="preserve">HDF5 </w:t>
      </w:r>
      <w:r>
        <w:t>object from being flushed from the metadata cache to storage.</w:t>
      </w:r>
    </w:p>
    <w:p w14:paraId="56C95741" w14:textId="77777777" w:rsidR="00A1481C" w:rsidRPr="00572710" w:rsidRDefault="00A1481C" w:rsidP="00A1481C">
      <w:pPr>
        <w:rPr>
          <w:b/>
        </w:rPr>
      </w:pPr>
      <w:r w:rsidRPr="00572710">
        <w:rPr>
          <w:b/>
        </w:rPr>
        <w:t>Description:</w:t>
      </w:r>
    </w:p>
    <w:p w14:paraId="05253AC6" w14:textId="4F82D433" w:rsidR="00B745A3" w:rsidRDefault="00B745A3" w:rsidP="00B745A3">
      <w:pPr>
        <w:ind w:left="720"/>
      </w:pPr>
      <w:r>
        <w:t xml:space="preserve">The </w:t>
      </w:r>
      <w:r w:rsidRPr="00E93586">
        <w:rPr>
          <w:rFonts w:ascii="Consolas" w:hAnsi="Consolas" w:cs="Consolas"/>
        </w:rPr>
        <w:t>H5O</w:t>
      </w:r>
      <w:ins w:id="451" w:author="Dana Robinson" w:date="2014-02-24T02:52:00Z">
        <w:r w:rsidR="001E36C8">
          <w:rPr>
            <w:rFonts w:ascii="Consolas" w:hAnsi="Consolas" w:cs="Consolas"/>
          </w:rPr>
          <w:t>/H5F</w:t>
        </w:r>
      </w:ins>
      <w:ins w:id="452" w:author="Dana Robinson" w:date="2014-02-24T01:32:00Z">
        <w:r w:rsidR="00B4284F">
          <w:rPr>
            <w:rFonts w:ascii="Consolas" w:hAnsi="Consolas" w:cs="Consolas"/>
          </w:rPr>
          <w:t>enable</w:t>
        </w:r>
      </w:ins>
      <w:del w:id="453" w:author="Dana Robinson" w:date="2014-02-24T01:32:00Z">
        <w:r w:rsidRPr="00E93586" w:rsidDel="00B4284F">
          <w:rPr>
            <w:rFonts w:ascii="Consolas" w:hAnsi="Consolas" w:cs="Consolas"/>
          </w:rPr>
          <w:delText>c</w:delText>
        </w:r>
        <w:proofErr w:type="spellStart"/>
        <w:r w:rsidRPr="00E93586" w:rsidDel="00B4284F">
          <w:rPr>
            <w:rFonts w:ascii="Consolas" w:hAnsi="Consolas" w:cs="Consolas"/>
          </w:rPr>
          <w:delText>ork</w:delText>
        </w:r>
      </w:del>
      <w:r>
        <w:rPr>
          <w:rFonts w:ascii="Consolas" w:hAnsi="Consolas" w:cs="Consolas"/>
        </w:rPr>
        <w:t>/</w:t>
      </w:r>
      <w:del w:id="454" w:author="Dana Robinson" w:date="2014-02-24T01:32:00Z">
        <w:r w:rsidRPr="00E93586" w:rsidDel="00B4284F">
          <w:rPr>
            <w:rFonts w:ascii="Consolas" w:hAnsi="Consolas" w:cs="Consolas"/>
          </w:rPr>
          <w:delText>uncork</w:delText>
        </w:r>
        <w:r w:rsidDel="00B4284F">
          <w:rPr>
            <w:rFonts w:ascii="Consolas" w:hAnsi="Consolas" w:cs="Consolas"/>
          </w:rPr>
          <w:delText>/flush</w:delText>
        </w:r>
      </w:del>
      <w:ins w:id="455" w:author="Dana Robinson" w:date="2014-02-24T01:32:00Z">
        <w:r w:rsidR="00B4284F">
          <w:rPr>
            <w:rFonts w:ascii="Consolas" w:hAnsi="Consolas" w:cs="Consolas"/>
          </w:rPr>
          <w:t>disable_mdc_</w:t>
        </w:r>
        <w:proofErr w:type="gramStart"/>
        <w:r w:rsidR="00B4284F">
          <w:rPr>
            <w:rFonts w:ascii="Consolas" w:hAnsi="Consolas" w:cs="Consolas"/>
          </w:rPr>
          <w:t>flushe</w:t>
        </w:r>
        <w:proofErr w:type="spellEnd"/>
        <w:r w:rsidR="00B4284F">
          <w:rPr>
            <w:rFonts w:ascii="Consolas" w:hAnsi="Consolas" w:cs="Consolas"/>
          </w:rPr>
          <w:t>s</w:t>
        </w:r>
      </w:ins>
      <w:r w:rsidRPr="00E93586">
        <w:rPr>
          <w:rFonts w:ascii="Consolas" w:hAnsi="Consolas" w:cs="Consolas"/>
        </w:rPr>
        <w:t>(</w:t>
      </w:r>
      <w:proofErr w:type="gramEnd"/>
      <w:r w:rsidRPr="00E93586">
        <w:rPr>
          <w:rFonts w:ascii="Consolas" w:hAnsi="Consolas" w:cs="Consolas"/>
        </w:rPr>
        <w:t>)</w:t>
      </w:r>
      <w:del w:id="456" w:author="Dana Robinson" w:date="2014-02-24T01:33:00Z">
        <w:r w:rsidDel="00B4284F">
          <w:delText xml:space="preserve"> </w:delText>
        </w:r>
      </w:del>
      <w:ins w:id="457" w:author="Dana Robinson" w:date="2014-02-24T01:33:00Z">
        <w:r w:rsidR="00B4284F">
          <w:t xml:space="preserve"> and associated </w:t>
        </w:r>
        <w:r w:rsidR="00B4284F" w:rsidRPr="00B4284F">
          <w:rPr>
            <w:rFonts w:ascii="Consolas" w:hAnsi="Consolas"/>
            <w:rPrChange w:id="458" w:author="Dana Robinson" w:date="2014-02-24T01:33:00Z">
              <w:rPr/>
            </w:rPrChange>
          </w:rPr>
          <w:t>H5Xflush()</w:t>
        </w:r>
        <w:r w:rsidR="00B4284F">
          <w:t xml:space="preserve"> </w:t>
        </w:r>
      </w:ins>
      <w:del w:id="459" w:author="Dana Robinson" w:date="2014-02-24T01:33:00Z">
        <w:r w:rsidDel="00B4284F">
          <w:delText xml:space="preserve">and </w:delText>
        </w:r>
        <w:r w:rsidDel="00B4284F">
          <w:rPr>
            <w:rFonts w:ascii="Consolas" w:hAnsi="Consolas" w:cs="Consolas"/>
          </w:rPr>
          <w:delText>H5F</w:delText>
        </w:r>
      </w:del>
      <w:del w:id="460" w:author="Dana Robinson" w:date="2014-02-24T01:32:00Z">
        <w:r w:rsidDel="00B4284F">
          <w:rPr>
            <w:rFonts w:ascii="Consolas" w:hAnsi="Consolas" w:cs="Consolas"/>
          </w:rPr>
          <w:delText>cork/</w:delText>
        </w:r>
        <w:r w:rsidRPr="00E93586" w:rsidDel="00B4284F">
          <w:rPr>
            <w:rFonts w:ascii="Consolas" w:hAnsi="Consolas" w:cs="Consolas"/>
          </w:rPr>
          <w:delText>uncork</w:delText>
        </w:r>
        <w:r w:rsidDel="00B4284F">
          <w:rPr>
            <w:rFonts w:ascii="Consolas" w:hAnsi="Consolas" w:cs="Consolas"/>
          </w:rPr>
          <w:delText>/flush</w:delText>
        </w:r>
      </w:del>
      <w:del w:id="461" w:author="Dana Robinson" w:date="2014-02-24T01:33:00Z">
        <w:r w:rsidRPr="00E93586" w:rsidDel="00B4284F">
          <w:rPr>
            <w:rFonts w:ascii="Consolas" w:hAnsi="Consolas" w:cs="Consolas"/>
          </w:rPr>
          <w:delText>()</w:delText>
        </w:r>
        <w:r w:rsidDel="00B4284F">
          <w:delText xml:space="preserve"> </w:delText>
        </w:r>
      </w:del>
      <w:r>
        <w:t xml:space="preserve">functions can be used to control the flushing of entries from a file's metadata cache.  Metadata cache entries can be controlled at both the individual HDF5 object level (datasets, groups, named </w:t>
      </w:r>
      <w:proofErr w:type="spellStart"/>
      <w:r>
        <w:t>datatypes</w:t>
      </w:r>
      <w:proofErr w:type="spellEnd"/>
      <w:r>
        <w:t xml:space="preserve">) and the entire metadata cache level.  </w:t>
      </w:r>
      <w:del w:id="462" w:author="Dana Robinson" w:date="2014-02-24T01:34:00Z">
        <w:r w:rsidDel="00B4284F">
          <w:delText xml:space="preserve">Corking </w:delText>
        </w:r>
      </w:del>
      <w:ins w:id="463" w:author="Dana Robinson" w:date="2014-02-24T01:34:00Z">
        <w:r w:rsidR="00B4284F">
          <w:t xml:space="preserve">The function </w:t>
        </w:r>
      </w:ins>
      <w:r>
        <w:t xml:space="preserve">prevents an object or cache's dirty metadata entries from being flushed from the cache by the usual cache eviction/flush policy.  Instead, users must manually flush the cache or entries for individual objects via </w:t>
      </w:r>
      <w:r w:rsidRPr="00333672">
        <w:rPr>
          <w:rFonts w:ascii="Consolas" w:hAnsi="Consolas" w:cs="Consolas"/>
        </w:rPr>
        <w:t>H5F/</w:t>
      </w:r>
      <w:r w:rsidR="00F477C6">
        <w:rPr>
          <w:rFonts w:ascii="Consolas" w:hAnsi="Consolas" w:cs="Consolas"/>
        </w:rPr>
        <w:t>H5D/H5G/H5T/</w:t>
      </w:r>
      <w:proofErr w:type="gramStart"/>
      <w:r w:rsidRPr="00333672">
        <w:rPr>
          <w:rFonts w:ascii="Consolas" w:hAnsi="Consolas" w:cs="Consolas"/>
        </w:rPr>
        <w:t>H5Oflush(</w:t>
      </w:r>
      <w:proofErr w:type="gramEnd"/>
      <w:r w:rsidRPr="00333672">
        <w:rPr>
          <w:rFonts w:ascii="Consolas" w:hAnsi="Consolas" w:cs="Consolas"/>
        </w:rPr>
        <w:t>)</w:t>
      </w:r>
      <w:r>
        <w:t xml:space="preserve"> calls.</w:t>
      </w:r>
    </w:p>
    <w:p w14:paraId="004C6F76" w14:textId="77777777" w:rsidR="00A1481C" w:rsidRPr="003D3D25" w:rsidRDefault="00A1481C" w:rsidP="00A1481C">
      <w:pPr>
        <w:rPr>
          <w:b/>
        </w:rPr>
      </w:pPr>
      <w:r w:rsidRPr="0012252E">
        <w:rPr>
          <w:b/>
        </w:rPr>
        <w:t>Note:</w:t>
      </w:r>
    </w:p>
    <w:p w14:paraId="0F5CB7D2" w14:textId="77777777" w:rsidR="007C69A7" w:rsidRDefault="007C69A7" w:rsidP="007C69A7">
      <w:pPr>
        <w:ind w:left="720"/>
      </w:pPr>
      <w:r>
        <w:t xml:space="preserve">HDF5 objects include datasets, groups, and named </w:t>
      </w:r>
      <w:proofErr w:type="spellStart"/>
      <w:r>
        <w:t>datatypes</w:t>
      </w:r>
      <w:proofErr w:type="spellEnd"/>
      <w:r>
        <w:t xml:space="preserve">.  Only </w:t>
      </w:r>
      <w:proofErr w:type="spellStart"/>
      <w:r w:rsidRPr="003833A9">
        <w:rPr>
          <w:rFonts w:ascii="Consolas" w:hAnsi="Consolas" w:cs="Consolas"/>
          <w:i/>
        </w:rPr>
        <w:t>hid_t</w:t>
      </w:r>
      <w:proofErr w:type="spellEnd"/>
      <w:r>
        <w:t xml:space="preserve"> identifiers that represent these objects can be passed to the function.</w:t>
      </w:r>
    </w:p>
    <w:p w14:paraId="73049E5F" w14:textId="77777777" w:rsidR="007C69A7" w:rsidRDefault="007C69A7" w:rsidP="007C69A7">
      <w:pPr>
        <w:ind w:left="720"/>
      </w:pPr>
      <w:r>
        <w:t xml:space="preserve">Passing in a </w:t>
      </w:r>
      <w:proofErr w:type="spellStart"/>
      <w:r w:rsidRPr="004C3ECB">
        <w:rPr>
          <w:rFonts w:ascii="Consolas" w:hAnsi="Consolas" w:cs="Consolas"/>
        </w:rPr>
        <w:t>hid_t</w:t>
      </w:r>
      <w:proofErr w:type="spellEnd"/>
      <w:r>
        <w:t xml:space="preserve"> identifier that represents any other HDF5 entity is considered an error.</w:t>
      </w:r>
    </w:p>
    <w:p w14:paraId="133C9BBB" w14:textId="12937CE8" w:rsidR="007C69A7" w:rsidRDefault="007C69A7" w:rsidP="007C69A7">
      <w:pPr>
        <w:ind w:left="720"/>
      </w:pPr>
      <w:r>
        <w:t xml:space="preserve">It is an error to pass an HDF5 file identifier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xml:space="preserve">) to this function.  Use </w:t>
      </w:r>
      <w:r>
        <w:rPr>
          <w:rFonts w:ascii="Consolas" w:hAnsi="Consolas" w:cs="Consolas"/>
        </w:rPr>
        <w:t>H5F</w:t>
      </w:r>
      <w:del w:id="464" w:author="Dana Robinson" w:date="2014-02-24T01:35:00Z">
        <w:r w:rsidDel="00B4284F">
          <w:rPr>
            <w:rFonts w:ascii="Consolas" w:hAnsi="Consolas" w:cs="Consolas"/>
          </w:rPr>
          <w:delText>is_corked</w:delText>
        </w:r>
        <w:r w:rsidRPr="003833A9" w:rsidDel="00B4284F">
          <w:rPr>
            <w:rFonts w:ascii="Consolas" w:hAnsi="Consolas" w:cs="Consolas"/>
          </w:rPr>
          <w:delText>()</w:delText>
        </w:r>
      </w:del>
      <w:r>
        <w:t xml:space="preserve"> </w:t>
      </w:r>
      <w:ins w:id="465" w:author="Dana Robinson" w:date="2014-02-24T01:35:00Z">
        <w:r w:rsidR="00B4284F">
          <w:t xml:space="preserve">version </w:t>
        </w:r>
      </w:ins>
      <w:r>
        <w:t>instead.</w:t>
      </w:r>
    </w:p>
    <w:p w14:paraId="172F0C4F" w14:textId="77777777" w:rsidR="00A1481C" w:rsidRDefault="004C3ECB" w:rsidP="00A1481C">
      <w:pPr>
        <w:ind w:left="720"/>
      </w:pPr>
      <w:r>
        <w:t>Misuse of this function</w:t>
      </w:r>
      <w:r w:rsidR="00A1481C">
        <w:t xml:space="preserve"> </w:t>
      </w:r>
      <w:r>
        <w:t>can cause the cache to exhaust available memory</w:t>
      </w:r>
      <w:r w:rsidR="00A1481C">
        <w:t>.</w:t>
      </w:r>
    </w:p>
    <w:p w14:paraId="02F7EF18" w14:textId="542692BE" w:rsidR="007E7BF6" w:rsidRDefault="007E7BF6" w:rsidP="00A1481C">
      <w:pPr>
        <w:ind w:left="720"/>
      </w:pPr>
      <w:r>
        <w:t xml:space="preserve">Objects can be </w:t>
      </w:r>
      <w:del w:id="466" w:author="Dana Robinson" w:date="2014-02-24T01:35:00Z">
        <w:r w:rsidDel="00B4284F">
          <w:delText xml:space="preserve">uncorked </w:delText>
        </w:r>
      </w:del>
      <w:ins w:id="467" w:author="Dana Robinson" w:date="2014-02-24T01:35:00Z">
        <w:r w:rsidR="00B4284F">
          <w:t xml:space="preserve">returned to the default automatic flush behavior </w:t>
        </w:r>
      </w:ins>
      <w:r>
        <w:t xml:space="preserve">with </w:t>
      </w:r>
      <w:r w:rsidRPr="00D51271">
        <w:rPr>
          <w:rFonts w:ascii="Consolas" w:hAnsi="Consolas" w:cs="Consolas"/>
        </w:rPr>
        <w:t>H5O</w:t>
      </w:r>
      <w:ins w:id="468" w:author="Dana Robinson" w:date="2014-02-24T01:36:00Z">
        <w:r w:rsidR="00B4284F">
          <w:rPr>
            <w:rFonts w:ascii="Consolas" w:hAnsi="Consolas" w:cs="Consolas"/>
          </w:rPr>
          <w:t>enable_mdc_flushes</w:t>
        </w:r>
      </w:ins>
      <w:del w:id="469" w:author="Dana Robinson" w:date="2014-02-24T01:36:00Z">
        <w:r w:rsidRPr="00D51271" w:rsidDel="00B4284F">
          <w:rPr>
            <w:rFonts w:ascii="Consolas" w:hAnsi="Consolas" w:cs="Consolas"/>
          </w:rPr>
          <w:delText>uncork</w:delText>
        </w:r>
      </w:del>
      <w:r w:rsidRPr="00D51271">
        <w:rPr>
          <w:rFonts w:ascii="Consolas" w:hAnsi="Consolas" w:cs="Consolas"/>
        </w:rPr>
        <w:t>()</w:t>
      </w:r>
      <w:del w:id="470" w:author="Dana Robinson" w:date="2014-02-24T01:36:00Z">
        <w:r w:rsidDel="00B4284F">
          <w:delText xml:space="preserve"> or </w:delText>
        </w:r>
        <w:r w:rsidRPr="00D51271" w:rsidDel="00B4284F">
          <w:rPr>
            <w:rFonts w:ascii="Consolas" w:hAnsi="Consolas" w:cs="Consolas"/>
          </w:rPr>
          <w:delText>H5Funcork()</w:delText>
        </w:r>
      </w:del>
      <w:r>
        <w:t>.</w:t>
      </w:r>
    </w:p>
    <w:p w14:paraId="7C9C2EA0" w14:textId="7F050E6D" w:rsidR="007C69A7" w:rsidRDefault="007C69A7" w:rsidP="00A1481C">
      <w:pPr>
        <w:ind w:left="720"/>
      </w:pPr>
      <w:del w:id="471" w:author="Dana Robinson" w:date="2014-02-24T01:36:00Z">
        <w:r w:rsidDel="00B4284F">
          <w:delText xml:space="preserve">Corking </w:delText>
        </w:r>
      </w:del>
      <w:ins w:id="472" w:author="Dana Robinson" w:date="2014-02-24T01:36:00Z">
        <w:r w:rsidR="00B4284F">
          <w:t xml:space="preserve">Flush prevention </w:t>
        </w:r>
      </w:ins>
      <w:r>
        <w:t>only pertains to new or dirty metadata entries.  Clean entries can be evicted from the cache.</w:t>
      </w:r>
    </w:p>
    <w:p w14:paraId="0EB5B833" w14:textId="148F1AB0" w:rsidR="00A25182" w:rsidRDefault="00A25182" w:rsidP="00A1481C">
      <w:pPr>
        <w:ind w:left="720"/>
      </w:pPr>
      <w:del w:id="473" w:author="Dana Robinson" w:date="2014-02-24T01:37:00Z">
        <w:r w:rsidDel="00B4284F">
          <w:delText xml:space="preserve">Corking </w:delText>
        </w:r>
      </w:del>
      <w:ins w:id="474" w:author="Dana Robinson" w:date="2014-02-24T01:37:00Z">
        <w:r w:rsidR="00B4284F">
          <w:t xml:space="preserve">Calling this function on </w:t>
        </w:r>
      </w:ins>
      <w:r>
        <w:t xml:space="preserve">an object that </w:t>
      </w:r>
      <w:ins w:id="475" w:author="Dana Robinson" w:date="2014-02-24T01:38:00Z">
        <w:r w:rsidR="00B4284F">
          <w:t>ha</w:t>
        </w:r>
      </w:ins>
      <w:del w:id="476" w:author="Dana Robinson" w:date="2014-02-24T01:38:00Z">
        <w:r w:rsidDel="00B4284F">
          <w:delText>i</w:delText>
        </w:r>
      </w:del>
      <w:r>
        <w:t xml:space="preserve">s already </w:t>
      </w:r>
      <w:del w:id="477" w:author="Dana Robinson" w:date="2014-02-24T01:38:00Z">
        <w:r w:rsidDel="00B4284F">
          <w:delText xml:space="preserve">corked </w:delText>
        </w:r>
      </w:del>
      <w:ins w:id="478" w:author="Dana Robinson" w:date="2014-02-24T01:38:00Z">
        <w:r w:rsidR="00B4284F">
          <w:t xml:space="preserve">had flushes </w:t>
        </w:r>
      </w:ins>
      <w:ins w:id="479" w:author="Dana Robinson" w:date="2014-02-24T01:40:00Z">
        <w:r w:rsidR="00B4284F">
          <w:t>disabled</w:t>
        </w:r>
      </w:ins>
      <w:ins w:id="480" w:author="Dana Robinson" w:date="2014-02-24T01:38:00Z">
        <w:r w:rsidR="00B4284F">
          <w:t xml:space="preserve"> </w:t>
        </w:r>
      </w:ins>
      <w:r>
        <w:t>will return an error.</w:t>
      </w:r>
    </w:p>
    <w:p w14:paraId="6C6841AF" w14:textId="77777777" w:rsidR="00A1481C" w:rsidRPr="0012252E" w:rsidRDefault="00A1481C" w:rsidP="00A1481C">
      <w:pPr>
        <w:rPr>
          <w:b/>
        </w:rPr>
      </w:pPr>
      <w:r w:rsidRPr="0012252E">
        <w:rPr>
          <w:b/>
        </w:rPr>
        <w:t>Parameters:</w:t>
      </w:r>
    </w:p>
    <w:p w14:paraId="76ACC983" w14:textId="333C23D6" w:rsidR="00A1481C" w:rsidRDefault="00A1481C" w:rsidP="00A1481C">
      <w:r>
        <w:tab/>
      </w:r>
      <w:proofErr w:type="spellStart"/>
      <w:proofErr w:type="gramStart"/>
      <w:r>
        <w:rPr>
          <w:rFonts w:ascii="Consolas" w:hAnsi="Consolas" w:cs="Consolas"/>
          <w:i/>
        </w:rPr>
        <w:t>hid</w:t>
      </w:r>
      <w:proofErr w:type="gramEnd"/>
      <w:r>
        <w:rPr>
          <w:rFonts w:ascii="Consolas" w:hAnsi="Consolas" w:cs="Consolas"/>
          <w:i/>
        </w:rPr>
        <w:t>_t</w:t>
      </w:r>
      <w:proofErr w:type="spellEnd"/>
      <w:r>
        <w:rPr>
          <w:rFonts w:ascii="Consolas" w:hAnsi="Consolas" w:cs="Consolas"/>
          <w:i/>
        </w:rPr>
        <w:t xml:space="preserve"> </w:t>
      </w:r>
      <w:proofErr w:type="spellStart"/>
      <w:r>
        <w:rPr>
          <w:rFonts w:ascii="Consolas" w:hAnsi="Consolas" w:cs="Consolas"/>
        </w:rPr>
        <w:t>object_id</w:t>
      </w:r>
      <w:proofErr w:type="spellEnd"/>
      <w:r>
        <w:tab/>
      </w:r>
      <w:r>
        <w:tab/>
      </w:r>
      <w:r>
        <w:tab/>
        <w:t xml:space="preserve">IN: ID of object </w:t>
      </w:r>
      <w:del w:id="481" w:author="Dana Robinson" w:date="2014-02-24T01:41:00Z">
        <w:r w:rsidDel="00B4284F">
          <w:delText xml:space="preserve">to be corked </w:delText>
        </w:r>
      </w:del>
      <w:ins w:id="482" w:author="Dana Robinson" w:date="2014-02-24T01:41:00Z">
        <w:r w:rsidR="00B4284F">
          <w:t xml:space="preserve">that will have flushes </w:t>
        </w:r>
      </w:ins>
      <w:ins w:id="483" w:author="Dana Robinson" w:date="2014-02-24T02:19:00Z">
        <w:r w:rsidR="00414539">
          <w:t>disabled</w:t>
        </w:r>
      </w:ins>
      <w:del w:id="484" w:author="Dana Robinson" w:date="2014-02-24T01:41:00Z">
        <w:r w:rsidDel="00B4284F">
          <w:delText>in the cache</w:delText>
        </w:r>
      </w:del>
      <w:r>
        <w:t>.</w:t>
      </w:r>
    </w:p>
    <w:p w14:paraId="5DBB9901" w14:textId="77777777" w:rsidR="00A1481C" w:rsidRDefault="00A1481C" w:rsidP="00A1481C">
      <w:r>
        <w:tab/>
      </w:r>
      <w:r>
        <w:tab/>
      </w:r>
      <w:r>
        <w:tab/>
      </w:r>
      <w:r>
        <w:tab/>
      </w:r>
      <w:r>
        <w:tab/>
      </w:r>
      <w:r>
        <w:tab/>
        <w:t>(See the above notes for restrictions)</w:t>
      </w:r>
    </w:p>
    <w:p w14:paraId="00E9A34B" w14:textId="77777777" w:rsidR="00A1481C" w:rsidRPr="0012252E" w:rsidRDefault="00A1481C" w:rsidP="00A1481C">
      <w:pPr>
        <w:rPr>
          <w:b/>
        </w:rPr>
      </w:pPr>
      <w:r w:rsidRPr="0012252E">
        <w:rPr>
          <w:b/>
        </w:rPr>
        <w:t>Returns:</w:t>
      </w:r>
    </w:p>
    <w:p w14:paraId="1E2A2540" w14:textId="77777777" w:rsidR="00A1481C" w:rsidRDefault="00A1481C" w:rsidP="00A1481C">
      <w:r>
        <w:tab/>
        <w:t>Returns a non-negative value if successful.  Otherwise returns a negative value.</w:t>
      </w:r>
    </w:p>
    <w:p w14:paraId="51E3DA26" w14:textId="77777777" w:rsidR="003A4A08" w:rsidRDefault="003A4A08">
      <w:pPr>
        <w:spacing w:after="0"/>
        <w:jc w:val="left"/>
        <w:rPr>
          <w:rFonts w:asciiTheme="majorHAnsi" w:eastAsiaTheme="majorEastAsia" w:hAnsiTheme="majorHAnsi" w:cstheme="majorBidi"/>
          <w:b/>
          <w:bCs/>
          <w:sz w:val="28"/>
          <w:szCs w:val="28"/>
        </w:rPr>
      </w:pPr>
      <w:r>
        <w:br w:type="page"/>
      </w:r>
    </w:p>
    <w:p w14:paraId="2D34B73D" w14:textId="0EDBE00B" w:rsidR="00E922B9" w:rsidRDefault="00E922B9" w:rsidP="00E922B9">
      <w:pPr>
        <w:pStyle w:val="Heading"/>
      </w:pPr>
      <w:r>
        <w:lastRenderedPageBreak/>
        <w:t>A</w:t>
      </w:r>
      <w:r w:rsidRPr="00EB5B3B">
        <w:t>ppendix</w:t>
      </w:r>
      <w:r>
        <w:t>:  H5O</w:t>
      </w:r>
      <w:ins w:id="485" w:author="Dana Robinson" w:date="2014-02-24T01:50:00Z">
        <w:r w:rsidR="001D7580">
          <w:t>enable_mdc_flushes</w:t>
        </w:r>
      </w:ins>
      <w:del w:id="486" w:author="Dana Robinson" w:date="2014-02-24T01:50:00Z">
        <w:r w:rsidDel="001D7580">
          <w:delText>uncork</w:delText>
        </w:r>
      </w:del>
      <w:r>
        <w:t xml:space="preserve"> Reference Manual Page</w:t>
      </w:r>
    </w:p>
    <w:p w14:paraId="5A666FA2" w14:textId="2F82A926" w:rsidR="00A1481C" w:rsidRDefault="00A1481C" w:rsidP="00A1481C">
      <w:r w:rsidRPr="00572710">
        <w:rPr>
          <w:b/>
        </w:rPr>
        <w:t>Name:</w:t>
      </w:r>
      <w:r>
        <w:t xml:space="preserve"> H5O</w:t>
      </w:r>
      <w:ins w:id="487" w:author="Dana Robinson" w:date="2014-02-24T01:51:00Z">
        <w:r w:rsidR="001D7580">
          <w:t>enable_mdc_flushes</w:t>
        </w:r>
      </w:ins>
      <w:del w:id="488" w:author="Dana Robinson" w:date="2014-02-24T01:51:00Z">
        <w:r w:rsidDel="001D7580">
          <w:delText>uncork</w:delText>
        </w:r>
      </w:del>
    </w:p>
    <w:p w14:paraId="26D576D7" w14:textId="77777777" w:rsidR="00A1481C" w:rsidRPr="00572710" w:rsidRDefault="00A1481C" w:rsidP="00A1481C">
      <w:pPr>
        <w:rPr>
          <w:b/>
        </w:rPr>
      </w:pPr>
      <w:r w:rsidRPr="00572710">
        <w:rPr>
          <w:b/>
        </w:rPr>
        <w:t>Signature:</w:t>
      </w:r>
    </w:p>
    <w:p w14:paraId="663CD98A" w14:textId="429FDA51" w:rsidR="00A1481C" w:rsidRPr="00572710" w:rsidRDefault="00A1481C" w:rsidP="00A1481C">
      <w:pPr>
        <w:rPr>
          <w:rFonts w:ascii="Consolas" w:hAnsi="Consolas" w:cs="Consolas"/>
        </w:rPr>
      </w:pPr>
      <w:r>
        <w:tab/>
      </w:r>
      <w:proofErr w:type="spellStart"/>
      <w:proofErr w:type="gramStart"/>
      <w:r w:rsidRPr="00572710">
        <w:rPr>
          <w:rFonts w:ascii="Consolas" w:hAnsi="Consolas" w:cs="Consolas"/>
          <w:i/>
        </w:rPr>
        <w:t>herr</w:t>
      </w:r>
      <w:proofErr w:type="gramEnd"/>
      <w:r w:rsidRPr="00572710">
        <w:rPr>
          <w:rFonts w:ascii="Consolas" w:hAnsi="Consolas" w:cs="Consolas"/>
          <w:i/>
        </w:rPr>
        <w:t>_t</w:t>
      </w:r>
      <w:proofErr w:type="spellEnd"/>
      <w:r>
        <w:rPr>
          <w:rFonts w:ascii="Consolas" w:hAnsi="Consolas" w:cs="Consolas"/>
        </w:rPr>
        <w:t xml:space="preserve"> H5O</w:t>
      </w:r>
      <w:ins w:id="489" w:author="Dana Robinson" w:date="2014-02-24T01:51:00Z">
        <w:r w:rsidR="001D7580">
          <w:rPr>
            <w:rFonts w:ascii="Consolas" w:hAnsi="Consolas" w:cs="Consolas"/>
          </w:rPr>
          <w:t>enable_mdc_flushes</w:t>
        </w:r>
      </w:ins>
      <w:del w:id="490" w:author="Dana Robinson" w:date="2014-02-24T01:51:00Z">
        <w:r w:rsidDel="001D7580">
          <w:rPr>
            <w:rFonts w:ascii="Consolas" w:hAnsi="Consolas" w:cs="Consolas"/>
          </w:rPr>
          <w:delText>uncork</w:delText>
        </w:r>
      </w:del>
      <w:r w:rsidRPr="00572710">
        <w:rPr>
          <w:rFonts w:ascii="Consolas" w:hAnsi="Consolas" w:cs="Consolas"/>
        </w:rPr>
        <w:t>(</w:t>
      </w:r>
      <w:proofErr w:type="spellStart"/>
      <w:r>
        <w:rPr>
          <w:rFonts w:ascii="Consolas" w:hAnsi="Consolas" w:cs="Consolas"/>
          <w:i/>
        </w:rPr>
        <w:t>hid_t</w:t>
      </w:r>
      <w:proofErr w:type="spellEnd"/>
      <w:r>
        <w:rPr>
          <w:rFonts w:ascii="Consolas" w:hAnsi="Consolas" w:cs="Consolas"/>
          <w:i/>
        </w:rPr>
        <w:t xml:space="preserve"> </w:t>
      </w:r>
      <w:proofErr w:type="spellStart"/>
      <w:r>
        <w:rPr>
          <w:rFonts w:ascii="Consolas" w:hAnsi="Consolas" w:cs="Consolas"/>
        </w:rPr>
        <w:t>object_id</w:t>
      </w:r>
      <w:proofErr w:type="spellEnd"/>
      <w:r w:rsidRPr="00572710">
        <w:rPr>
          <w:rFonts w:ascii="Consolas" w:hAnsi="Consolas" w:cs="Consolas"/>
        </w:rPr>
        <w:t>)</w:t>
      </w:r>
    </w:p>
    <w:p w14:paraId="47726F41" w14:textId="77777777" w:rsidR="00A1481C" w:rsidRPr="00572710" w:rsidRDefault="00A1481C" w:rsidP="00A1481C">
      <w:pPr>
        <w:rPr>
          <w:b/>
        </w:rPr>
      </w:pPr>
      <w:r w:rsidRPr="00572710">
        <w:rPr>
          <w:b/>
        </w:rPr>
        <w:t>Purpose:</w:t>
      </w:r>
    </w:p>
    <w:p w14:paraId="0C22EE94" w14:textId="034E1055" w:rsidR="00A1481C" w:rsidRDefault="007E7BF6" w:rsidP="007C69A7">
      <w:pPr>
        <w:ind w:left="720"/>
      </w:pPr>
      <w:r>
        <w:t xml:space="preserve">Returns </w:t>
      </w:r>
      <w:r w:rsidR="007C69A7">
        <w:t xml:space="preserve">the cache entries </w:t>
      </w:r>
      <w:r w:rsidR="00A25182">
        <w:t>associated with</w:t>
      </w:r>
      <w:r w:rsidR="007C69A7">
        <w:t xml:space="preserve"> a</w:t>
      </w:r>
      <w:ins w:id="491" w:author="Dana Robinson" w:date="2014-02-24T01:55:00Z">
        <w:r w:rsidR="00872035">
          <w:t>n</w:t>
        </w:r>
      </w:ins>
      <w:r>
        <w:t xml:space="preserve"> </w:t>
      </w:r>
      <w:del w:id="492" w:author="Dana Robinson" w:date="2014-02-24T01:55:00Z">
        <w:r w:rsidDel="00872035">
          <w:delText>corked</w:delText>
        </w:r>
        <w:r w:rsidR="003A4A08" w:rsidDel="00872035">
          <w:delText xml:space="preserve"> </w:delText>
        </w:r>
      </w:del>
      <w:r>
        <w:t xml:space="preserve">HDF5 </w:t>
      </w:r>
      <w:r w:rsidR="003A4A08">
        <w:t>objec</w:t>
      </w:r>
      <w:r>
        <w:t xml:space="preserve">t to the default metadata flush and </w:t>
      </w:r>
      <w:r w:rsidR="003A4A08">
        <w:t>eviction algorithm</w:t>
      </w:r>
      <w:r w:rsidR="00A1481C">
        <w:t>.</w:t>
      </w:r>
    </w:p>
    <w:p w14:paraId="33274EB3" w14:textId="77777777" w:rsidR="00A1481C" w:rsidRPr="00572710" w:rsidRDefault="00A1481C" w:rsidP="00A1481C">
      <w:pPr>
        <w:rPr>
          <w:b/>
        </w:rPr>
      </w:pPr>
      <w:r w:rsidRPr="00572710">
        <w:rPr>
          <w:b/>
        </w:rPr>
        <w:t>Description:</w:t>
      </w:r>
    </w:p>
    <w:p w14:paraId="6EF12593" w14:textId="5A5D7C9F" w:rsidR="00872035" w:rsidRDefault="00872035" w:rsidP="00872035">
      <w:pPr>
        <w:ind w:left="720"/>
        <w:rPr>
          <w:ins w:id="493" w:author="Dana Robinson" w:date="2014-02-24T01:56:00Z"/>
        </w:rPr>
      </w:pPr>
      <w:ins w:id="494" w:author="Dana Robinson" w:date="2014-02-24T01:56:00Z">
        <w:r>
          <w:t xml:space="preserve">The </w:t>
        </w:r>
        <w:r w:rsidRPr="00E93586">
          <w:rPr>
            <w:rFonts w:ascii="Consolas" w:hAnsi="Consolas" w:cs="Consolas"/>
          </w:rPr>
          <w:t>H5O</w:t>
        </w:r>
      </w:ins>
      <w:ins w:id="495" w:author="Dana Robinson" w:date="2014-02-24T02:52:00Z">
        <w:r w:rsidR="001E36C8">
          <w:rPr>
            <w:rFonts w:ascii="Consolas" w:hAnsi="Consolas" w:cs="Consolas"/>
          </w:rPr>
          <w:t>/H5F</w:t>
        </w:r>
      </w:ins>
      <w:ins w:id="496" w:author="Dana Robinson" w:date="2014-02-24T01:56:00Z">
        <w:r>
          <w:rPr>
            <w:rFonts w:ascii="Consolas" w:hAnsi="Consolas" w:cs="Consolas"/>
          </w:rPr>
          <w:t>enable/</w:t>
        </w:r>
        <w:proofErr w:type="spellStart"/>
        <w:r>
          <w:rPr>
            <w:rFonts w:ascii="Consolas" w:hAnsi="Consolas" w:cs="Consolas"/>
          </w:rPr>
          <w:t>disable_mdc_</w:t>
        </w:r>
        <w:proofErr w:type="gramStart"/>
        <w:r>
          <w:rPr>
            <w:rFonts w:ascii="Consolas" w:hAnsi="Consolas" w:cs="Consolas"/>
          </w:rPr>
          <w:t>flushes</w:t>
        </w:r>
        <w:proofErr w:type="spellEnd"/>
        <w:r w:rsidRPr="00E93586">
          <w:rPr>
            <w:rFonts w:ascii="Consolas" w:hAnsi="Consolas" w:cs="Consolas"/>
          </w:rPr>
          <w:t>(</w:t>
        </w:r>
        <w:proofErr w:type="gramEnd"/>
        <w:r w:rsidRPr="00E93586">
          <w:rPr>
            <w:rFonts w:ascii="Consolas" w:hAnsi="Consolas" w:cs="Consolas"/>
          </w:rPr>
          <w:t>)</w:t>
        </w:r>
        <w:r>
          <w:t xml:space="preserve"> and associated </w:t>
        </w:r>
        <w:r w:rsidRPr="00887E87">
          <w:rPr>
            <w:rFonts w:ascii="Consolas" w:hAnsi="Consolas"/>
          </w:rPr>
          <w:t>H5Xflush()</w:t>
        </w:r>
        <w:r>
          <w:t xml:space="preserve"> functions can be used to control the flushing of entries from a file's metadata cache.  Metadata cache entries can be controlled at both the individual HDF5 object level (datasets, groups, named </w:t>
        </w:r>
        <w:proofErr w:type="spellStart"/>
        <w:r>
          <w:t>datatypes</w:t>
        </w:r>
        <w:proofErr w:type="spellEnd"/>
        <w:r>
          <w:t xml:space="preserve">) and the entire metadata cache level.  The function prevents an object or cache's dirty metadata entries from being flushed from the cache by the usual cache eviction/flush policy.  Instead, users must manually flush the cache or entries for individual objects via </w:t>
        </w:r>
        <w:r w:rsidRPr="00333672">
          <w:rPr>
            <w:rFonts w:ascii="Consolas" w:hAnsi="Consolas" w:cs="Consolas"/>
          </w:rPr>
          <w:t>H5F/</w:t>
        </w:r>
        <w:r>
          <w:rPr>
            <w:rFonts w:ascii="Consolas" w:hAnsi="Consolas" w:cs="Consolas"/>
          </w:rPr>
          <w:t>H5D/H5G/H5T/</w:t>
        </w:r>
        <w:proofErr w:type="gramStart"/>
        <w:r w:rsidRPr="00333672">
          <w:rPr>
            <w:rFonts w:ascii="Consolas" w:hAnsi="Consolas" w:cs="Consolas"/>
          </w:rPr>
          <w:t>H5Oflush(</w:t>
        </w:r>
        <w:proofErr w:type="gramEnd"/>
        <w:r w:rsidRPr="00333672">
          <w:rPr>
            <w:rFonts w:ascii="Consolas" w:hAnsi="Consolas" w:cs="Consolas"/>
          </w:rPr>
          <w:t>)</w:t>
        </w:r>
        <w:r>
          <w:t xml:space="preserve"> calls.</w:t>
        </w:r>
      </w:ins>
    </w:p>
    <w:p w14:paraId="060305F1" w14:textId="74E777F0" w:rsidR="00B745A3" w:rsidDel="00872035" w:rsidRDefault="00B745A3" w:rsidP="00B745A3">
      <w:pPr>
        <w:ind w:left="720"/>
        <w:rPr>
          <w:del w:id="497" w:author="Dana Robinson" w:date="2014-02-24T01:56:00Z"/>
        </w:rPr>
      </w:pPr>
      <w:del w:id="498" w:author="Dana Robinson" w:date="2014-02-24T01:56:00Z">
        <w:r w:rsidDel="00872035">
          <w:delText xml:space="preserve">The </w:delText>
        </w:r>
        <w:r w:rsidRPr="00E93586" w:rsidDel="00872035">
          <w:rPr>
            <w:rFonts w:ascii="Consolas" w:hAnsi="Consolas" w:cs="Consolas"/>
          </w:rPr>
          <w:delText>H5Ocork</w:delText>
        </w:r>
        <w:r w:rsidDel="00872035">
          <w:rPr>
            <w:rFonts w:ascii="Consolas" w:hAnsi="Consolas" w:cs="Consolas"/>
          </w:rPr>
          <w:delText>/</w:delText>
        </w:r>
        <w:r w:rsidRPr="00E93586" w:rsidDel="00872035">
          <w:rPr>
            <w:rFonts w:ascii="Consolas" w:hAnsi="Consolas" w:cs="Consolas"/>
          </w:rPr>
          <w:delText>uncork</w:delText>
        </w:r>
        <w:r w:rsidDel="00872035">
          <w:rPr>
            <w:rFonts w:ascii="Consolas" w:hAnsi="Consolas" w:cs="Consolas"/>
          </w:rPr>
          <w:delText>/flush</w:delText>
        </w:r>
        <w:r w:rsidRPr="00E93586" w:rsidDel="00872035">
          <w:rPr>
            <w:rFonts w:ascii="Consolas" w:hAnsi="Consolas" w:cs="Consolas"/>
          </w:rPr>
          <w:delText>()</w:delText>
        </w:r>
        <w:r w:rsidDel="00872035">
          <w:delText xml:space="preserve"> and </w:delText>
        </w:r>
        <w:r w:rsidDel="00872035">
          <w:rPr>
            <w:rFonts w:ascii="Consolas" w:hAnsi="Consolas" w:cs="Consolas"/>
          </w:rPr>
          <w:delText>H5Fcork/</w:delText>
        </w:r>
        <w:r w:rsidRPr="00E93586" w:rsidDel="00872035">
          <w:rPr>
            <w:rFonts w:ascii="Consolas" w:hAnsi="Consolas" w:cs="Consolas"/>
          </w:rPr>
          <w:delText>uncork</w:delText>
        </w:r>
        <w:r w:rsidDel="00872035">
          <w:rPr>
            <w:rFonts w:ascii="Consolas" w:hAnsi="Consolas" w:cs="Consolas"/>
          </w:rPr>
          <w:delText>/flush</w:delText>
        </w:r>
        <w:r w:rsidRPr="00E93586" w:rsidDel="00872035">
          <w:rPr>
            <w:rFonts w:ascii="Consolas" w:hAnsi="Consolas" w:cs="Consolas"/>
          </w:rPr>
          <w:delText>()</w:delText>
        </w:r>
        <w:r w:rsidDel="00872035">
          <w:delText xml:space="preserve"> functions can be used to control the flushing of entries from a file's metadata cache.  Metadata cache entries can be controlled at both the individual HDF5 object level (datasets, groups, named datatypes) and the entire metadata cache level.  Corking prevents an object or cache's dirty metadata entries from being flushed from the cache by the usual cache eviction/flush policy.  Instead, users must manually flush the cache or entries for individual objects via </w:delText>
        </w:r>
        <w:r w:rsidRPr="00333672" w:rsidDel="00872035">
          <w:rPr>
            <w:rFonts w:ascii="Consolas" w:hAnsi="Consolas" w:cs="Consolas"/>
          </w:rPr>
          <w:delText>H5F/H5Oflush()</w:delText>
        </w:r>
        <w:r w:rsidDel="00872035">
          <w:delText xml:space="preserve"> calls.</w:delText>
        </w:r>
      </w:del>
    </w:p>
    <w:p w14:paraId="3D07AB05" w14:textId="77777777" w:rsidR="00A1481C" w:rsidRPr="003D3D25" w:rsidRDefault="00A1481C" w:rsidP="00A1481C">
      <w:pPr>
        <w:rPr>
          <w:b/>
        </w:rPr>
      </w:pPr>
      <w:r w:rsidRPr="0012252E">
        <w:rPr>
          <w:b/>
        </w:rPr>
        <w:t>Note:</w:t>
      </w:r>
    </w:p>
    <w:p w14:paraId="6A38A8B2" w14:textId="77777777" w:rsidR="007C69A7" w:rsidRDefault="007C69A7" w:rsidP="007C69A7">
      <w:pPr>
        <w:ind w:left="720"/>
      </w:pPr>
      <w:r>
        <w:t xml:space="preserve">HDF5 objects include datasets, groups, and named </w:t>
      </w:r>
      <w:proofErr w:type="spellStart"/>
      <w:r>
        <w:t>datatypes</w:t>
      </w:r>
      <w:proofErr w:type="spellEnd"/>
      <w:r>
        <w:t xml:space="preserve">.  Only </w:t>
      </w:r>
      <w:proofErr w:type="spellStart"/>
      <w:r w:rsidRPr="003833A9">
        <w:rPr>
          <w:rFonts w:ascii="Consolas" w:hAnsi="Consolas" w:cs="Consolas"/>
          <w:i/>
        </w:rPr>
        <w:t>hid_t</w:t>
      </w:r>
      <w:proofErr w:type="spellEnd"/>
      <w:r>
        <w:t xml:space="preserve"> identifiers that represent these objects can be passed to the function.</w:t>
      </w:r>
    </w:p>
    <w:p w14:paraId="1AAC9241" w14:textId="77777777" w:rsidR="007C69A7" w:rsidRDefault="007C69A7" w:rsidP="007C69A7">
      <w:pPr>
        <w:ind w:left="720"/>
      </w:pPr>
      <w:r>
        <w:t xml:space="preserve">Passing in a </w:t>
      </w:r>
      <w:proofErr w:type="spellStart"/>
      <w:r w:rsidRPr="004C3ECB">
        <w:rPr>
          <w:rFonts w:ascii="Consolas" w:hAnsi="Consolas" w:cs="Consolas"/>
        </w:rPr>
        <w:t>hid_t</w:t>
      </w:r>
      <w:proofErr w:type="spellEnd"/>
      <w:r>
        <w:t xml:space="preserve"> identifier that represents any other HDF5 entity is considered an error.</w:t>
      </w:r>
    </w:p>
    <w:p w14:paraId="69737611" w14:textId="6DE88B3B" w:rsidR="007C69A7" w:rsidRDefault="007C69A7" w:rsidP="007C69A7">
      <w:pPr>
        <w:ind w:left="720"/>
      </w:pPr>
      <w:r>
        <w:t xml:space="preserve">It is an error to pass an HDF5 file identifier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to this function.  Use</w:t>
      </w:r>
      <w:ins w:id="499" w:author="Dana Robinson" w:date="2014-02-24T03:17:00Z">
        <w:r w:rsidR="00813D90">
          <w:t xml:space="preserve"> the</w:t>
        </w:r>
      </w:ins>
      <w:r>
        <w:t xml:space="preserve"> </w:t>
      </w:r>
      <w:r>
        <w:rPr>
          <w:rFonts w:ascii="Consolas" w:hAnsi="Consolas" w:cs="Consolas"/>
        </w:rPr>
        <w:t>H5F</w:t>
      </w:r>
      <w:del w:id="500" w:author="Dana Robinson" w:date="2014-02-24T03:17:00Z">
        <w:r w:rsidDel="00813D90">
          <w:rPr>
            <w:rFonts w:ascii="Consolas" w:hAnsi="Consolas" w:cs="Consolas"/>
          </w:rPr>
          <w:delText>is_corked</w:delText>
        </w:r>
        <w:r w:rsidRPr="003833A9" w:rsidDel="00813D90">
          <w:rPr>
            <w:rFonts w:ascii="Consolas" w:hAnsi="Consolas" w:cs="Consolas"/>
          </w:rPr>
          <w:delText>()</w:delText>
        </w:r>
      </w:del>
      <w:r>
        <w:t xml:space="preserve"> </w:t>
      </w:r>
      <w:ins w:id="501" w:author="Dana Robinson" w:date="2014-02-24T03:17:00Z">
        <w:r w:rsidR="00813D90">
          <w:t xml:space="preserve">version of the function </w:t>
        </w:r>
      </w:ins>
      <w:r>
        <w:t>instead.</w:t>
      </w:r>
    </w:p>
    <w:p w14:paraId="0D855BB2" w14:textId="0C6DCB39" w:rsidR="00542CF1" w:rsidRDefault="00826B10">
      <w:pPr>
        <w:ind w:left="720"/>
      </w:pPr>
      <w:del w:id="502" w:author="Dana Robinson" w:date="2014-02-24T03:21:00Z">
        <w:r w:rsidDel="00813D90">
          <w:delText xml:space="preserve">Uncorking </w:delText>
        </w:r>
      </w:del>
      <w:ins w:id="503" w:author="Dana Robinson" w:date="2014-02-24T03:21:00Z">
        <w:r w:rsidR="00813D90">
          <w:t xml:space="preserve">Using this function on </w:t>
        </w:r>
      </w:ins>
      <w:r>
        <w:t xml:space="preserve">an object that </w:t>
      </w:r>
      <w:del w:id="504" w:author="Dana Robinson" w:date="2014-02-24T03:22:00Z">
        <w:r w:rsidDel="00813D90">
          <w:delText>is not corked</w:delText>
        </w:r>
      </w:del>
      <w:ins w:id="505" w:author="Dana Robinson" w:date="2014-02-24T03:22:00Z">
        <w:r w:rsidR="00813D90">
          <w:t>has not had flushes disabled</w:t>
        </w:r>
      </w:ins>
      <w:r>
        <w:t xml:space="preserve"> is considered an error.  The </w:t>
      </w:r>
      <w:del w:id="506" w:author="Dana Robinson" w:date="2014-02-24T03:22:00Z">
        <w:r w:rsidDel="00813D90">
          <w:delText xml:space="preserve">corked/uncorked </w:delText>
        </w:r>
      </w:del>
      <w:r>
        <w:t>state of an object</w:t>
      </w:r>
      <w:del w:id="507" w:author="Dana Robinson" w:date="2014-02-24T03:22:00Z">
        <w:r w:rsidDel="00813D90">
          <w:delText>ed</w:delText>
        </w:r>
      </w:del>
      <w:r>
        <w:t xml:space="preserve"> can be determined with </w:t>
      </w:r>
      <w:r w:rsidRPr="00D51271">
        <w:rPr>
          <w:rFonts w:ascii="Consolas" w:hAnsi="Consolas" w:cs="Consolas"/>
        </w:rPr>
        <w:t>H5O</w:t>
      </w:r>
      <w:ins w:id="508" w:author="Dana Robinson" w:date="2014-02-24T03:22:00Z">
        <w:r w:rsidR="00645A4D">
          <w:rPr>
            <w:rFonts w:ascii="Consolas" w:hAnsi="Consolas" w:cs="Consolas"/>
          </w:rPr>
          <w:t>are_flushes_disabled</w:t>
        </w:r>
      </w:ins>
      <w:del w:id="509" w:author="Dana Robinson" w:date="2014-02-24T03:22:00Z">
        <w:r w:rsidRPr="00D51271" w:rsidDel="00645A4D">
          <w:rPr>
            <w:rFonts w:ascii="Consolas" w:hAnsi="Consolas" w:cs="Consolas"/>
          </w:rPr>
          <w:delText>is_corked</w:delText>
        </w:r>
      </w:del>
      <w:r w:rsidRPr="00D51271">
        <w:rPr>
          <w:rFonts w:ascii="Consolas" w:hAnsi="Consolas" w:cs="Consolas"/>
        </w:rPr>
        <w:t>()</w:t>
      </w:r>
      <w:r>
        <w:t>.</w:t>
      </w:r>
    </w:p>
    <w:p w14:paraId="501B7642" w14:textId="1C5AB6D6" w:rsidR="007E7BF6" w:rsidRDefault="007E7BF6">
      <w:pPr>
        <w:ind w:left="720"/>
      </w:pPr>
      <w:r>
        <w:t xml:space="preserve">Individual objects can be </w:t>
      </w:r>
      <w:del w:id="510" w:author="Dana Robinson" w:date="2014-02-24T03:22:00Z">
        <w:r w:rsidDel="00645A4D">
          <w:delText xml:space="preserve">uncorked </w:delText>
        </w:r>
      </w:del>
      <w:ins w:id="511" w:author="Dana Robinson" w:date="2014-02-24T03:22:00Z">
        <w:r w:rsidR="00645A4D">
          <w:t xml:space="preserve">returned to the default flush algorithm </w:t>
        </w:r>
      </w:ins>
      <w:r>
        <w:t xml:space="preserve">with this function after </w:t>
      </w:r>
      <w:r w:rsidR="009416E0" w:rsidRPr="009416E0">
        <w:rPr>
          <w:rFonts w:ascii="Consolas" w:hAnsi="Consolas" w:cs="Consolas"/>
        </w:rPr>
        <w:t>H5F</w:t>
      </w:r>
      <w:ins w:id="512" w:author="Dana Robinson" w:date="2014-02-24T03:22:00Z">
        <w:r w:rsidR="00645A4D">
          <w:rPr>
            <w:rFonts w:ascii="Consolas" w:hAnsi="Consolas" w:cs="Consolas"/>
          </w:rPr>
          <w:t>disable_mdc_flushes</w:t>
        </w:r>
      </w:ins>
      <w:del w:id="513" w:author="Dana Robinson" w:date="2014-02-24T03:22:00Z">
        <w:r w:rsidR="009416E0" w:rsidRPr="009416E0" w:rsidDel="00645A4D">
          <w:rPr>
            <w:rFonts w:ascii="Consolas" w:hAnsi="Consolas" w:cs="Consolas"/>
          </w:rPr>
          <w:delText>cork</w:delText>
        </w:r>
      </w:del>
      <w:r w:rsidR="009416E0" w:rsidRPr="009416E0">
        <w:rPr>
          <w:rFonts w:ascii="Consolas" w:hAnsi="Consolas" w:cs="Consolas"/>
        </w:rPr>
        <w:t>()</w:t>
      </w:r>
      <w:r w:rsidR="007C69A7">
        <w:t xml:space="preserve"> has been used to globally </w:t>
      </w:r>
      <w:del w:id="514" w:author="Dana Robinson" w:date="2014-02-24T03:23:00Z">
        <w:r w:rsidR="007C69A7" w:rsidDel="00645A4D">
          <w:delText xml:space="preserve">cork </w:delText>
        </w:r>
        <w:r w:rsidDel="00645A4D">
          <w:delText>the cache</w:delText>
        </w:r>
      </w:del>
      <w:ins w:id="515" w:author="Dana Robinson" w:date="2014-02-24T03:23:00Z">
        <w:r w:rsidR="00645A4D">
          <w:t>prevent flushes</w:t>
        </w:r>
      </w:ins>
      <w:r>
        <w:t>.</w:t>
      </w:r>
    </w:p>
    <w:p w14:paraId="48949D77" w14:textId="08D74FE0" w:rsidR="00C86289" w:rsidRDefault="00C86289" w:rsidP="00C86289">
      <w:pPr>
        <w:ind w:left="720"/>
      </w:pPr>
      <w:r>
        <w:t xml:space="preserve">An object will be </w:t>
      </w:r>
      <w:del w:id="516" w:author="Dana Robinson" w:date="2014-02-24T03:23:00Z">
        <w:r w:rsidDel="00645A4D">
          <w:delText xml:space="preserve">uncorked </w:delText>
        </w:r>
      </w:del>
      <w:ins w:id="517" w:author="Dana Robinson" w:date="2014-02-24T03:23:00Z">
        <w:r w:rsidR="00645A4D">
          <w:t xml:space="preserve">returned to the default flush algorithm </w:t>
        </w:r>
      </w:ins>
      <w:r>
        <w:t xml:space="preserve">when </w:t>
      </w:r>
      <w:r w:rsidR="007C69A7">
        <w:t xml:space="preserve">it is </w:t>
      </w:r>
      <w:r>
        <w:t>closed.</w:t>
      </w:r>
    </w:p>
    <w:p w14:paraId="0869AFC2" w14:textId="121F273E" w:rsidR="00542CF1" w:rsidRDefault="00542CF1" w:rsidP="00C86289">
      <w:pPr>
        <w:ind w:left="720"/>
      </w:pPr>
      <w:r>
        <w:t xml:space="preserve">All objects will be </w:t>
      </w:r>
      <w:del w:id="518" w:author="Dana Robinson" w:date="2014-02-24T03:23:00Z">
        <w:r w:rsidDel="00645A4D">
          <w:delText xml:space="preserve">uncorked </w:delText>
        </w:r>
      </w:del>
      <w:ins w:id="519" w:author="Dana Robinson" w:date="2014-02-24T03:23:00Z">
        <w:r w:rsidR="00645A4D">
          <w:t xml:space="preserve">returned to the default flush algorithm </w:t>
        </w:r>
      </w:ins>
      <w:r>
        <w:t>when the file is closed.</w:t>
      </w:r>
    </w:p>
    <w:p w14:paraId="59884A91" w14:textId="6030D52E" w:rsidR="00C86289" w:rsidRDefault="00C86289" w:rsidP="00C86289">
      <w:pPr>
        <w:ind w:left="720"/>
      </w:pPr>
      <w:r>
        <w:t>A</w:t>
      </w:r>
      <w:r w:rsidR="00542CF1">
        <w:t xml:space="preserve">n </w:t>
      </w:r>
      <w:r>
        <w:t>object</w:t>
      </w:r>
      <w:r w:rsidR="00080AD6">
        <w:t>'s entries</w:t>
      </w:r>
      <w:r>
        <w:t xml:space="preserve"> will not necessarily be flushed as a </w:t>
      </w:r>
      <w:del w:id="520" w:author="Dana Robinson" w:date="2014-02-24T03:23:00Z">
        <w:r w:rsidDel="00645A4D">
          <w:delText>part of the uncork process</w:delText>
        </w:r>
      </w:del>
      <w:ins w:id="521" w:author="Dana Robinson" w:date="2014-02-24T03:23:00Z">
        <w:r w:rsidR="00645A4D">
          <w:t xml:space="preserve">result of </w:t>
        </w:r>
      </w:ins>
      <w:ins w:id="522" w:author="Dana Robinson" w:date="2014-02-24T03:24:00Z">
        <w:r w:rsidR="00645A4D">
          <w:t xml:space="preserve">calling </w:t>
        </w:r>
      </w:ins>
      <w:ins w:id="523" w:author="Dana Robinson" w:date="2014-02-24T03:23:00Z">
        <w:r w:rsidR="00645A4D">
          <w:t>this function</w:t>
        </w:r>
      </w:ins>
      <w:r>
        <w:t>.</w:t>
      </w:r>
    </w:p>
    <w:p w14:paraId="5CA17324" w14:textId="77777777" w:rsidR="00A1481C" w:rsidRPr="0012252E" w:rsidRDefault="00A1481C" w:rsidP="00A1481C">
      <w:pPr>
        <w:rPr>
          <w:b/>
        </w:rPr>
      </w:pPr>
      <w:r w:rsidRPr="0012252E">
        <w:rPr>
          <w:b/>
        </w:rPr>
        <w:t>Parameters:</w:t>
      </w:r>
    </w:p>
    <w:p w14:paraId="38CB1D72" w14:textId="53E3C204" w:rsidR="00A1481C" w:rsidRDefault="00A1481C" w:rsidP="00A1481C">
      <w:r>
        <w:tab/>
      </w:r>
      <w:proofErr w:type="spellStart"/>
      <w:proofErr w:type="gramStart"/>
      <w:r>
        <w:rPr>
          <w:rFonts w:ascii="Consolas" w:hAnsi="Consolas" w:cs="Consolas"/>
          <w:i/>
        </w:rPr>
        <w:t>hid</w:t>
      </w:r>
      <w:proofErr w:type="gramEnd"/>
      <w:r>
        <w:rPr>
          <w:rFonts w:ascii="Consolas" w:hAnsi="Consolas" w:cs="Consolas"/>
          <w:i/>
        </w:rPr>
        <w:t>_t</w:t>
      </w:r>
      <w:proofErr w:type="spellEnd"/>
      <w:r>
        <w:rPr>
          <w:rFonts w:ascii="Consolas" w:hAnsi="Consolas" w:cs="Consolas"/>
          <w:i/>
        </w:rPr>
        <w:t xml:space="preserve"> </w:t>
      </w:r>
      <w:proofErr w:type="spellStart"/>
      <w:r>
        <w:rPr>
          <w:rFonts w:ascii="Consolas" w:hAnsi="Consolas" w:cs="Consolas"/>
        </w:rPr>
        <w:t>object_id</w:t>
      </w:r>
      <w:proofErr w:type="spellEnd"/>
      <w:r>
        <w:tab/>
      </w:r>
      <w:r>
        <w:tab/>
      </w:r>
      <w:r>
        <w:tab/>
        <w:t xml:space="preserve">IN: </w:t>
      </w:r>
      <w:ins w:id="524" w:author="Dana Robinson" w:date="2014-02-24T02:19:00Z">
        <w:r w:rsidR="00414539">
          <w:t>ID of object that will have flushes re-enabled.</w:t>
        </w:r>
      </w:ins>
      <w:del w:id="525" w:author="Dana Robinson" w:date="2014-02-24T02:19:00Z">
        <w:r w:rsidDel="00414539">
          <w:delText>ID of object to be uncorked in the cache.</w:delText>
        </w:r>
      </w:del>
    </w:p>
    <w:p w14:paraId="6335716F" w14:textId="77777777" w:rsidR="00542CF1" w:rsidRDefault="00542CF1" w:rsidP="00A1481C">
      <w:r>
        <w:tab/>
      </w:r>
      <w:r>
        <w:tab/>
      </w:r>
      <w:r>
        <w:tab/>
      </w:r>
      <w:r>
        <w:tab/>
      </w:r>
      <w:r>
        <w:tab/>
      </w:r>
      <w:r>
        <w:tab/>
        <w:t>(See the above notes for restrictions)</w:t>
      </w:r>
    </w:p>
    <w:p w14:paraId="144D930F" w14:textId="77777777" w:rsidR="00A1481C" w:rsidRPr="0012252E" w:rsidRDefault="00A1481C" w:rsidP="00A1481C">
      <w:pPr>
        <w:rPr>
          <w:b/>
        </w:rPr>
      </w:pPr>
      <w:r w:rsidRPr="0012252E">
        <w:rPr>
          <w:b/>
        </w:rPr>
        <w:t>Returns:</w:t>
      </w:r>
    </w:p>
    <w:p w14:paraId="7F0F50DB" w14:textId="77777777" w:rsidR="00E922B9" w:rsidRDefault="00A1481C" w:rsidP="00E922B9">
      <w:r>
        <w:tab/>
        <w:t>Returns a non-negative value if successful.  Otherwise returns a negative value.</w:t>
      </w:r>
    </w:p>
    <w:p w14:paraId="099DDA6C" w14:textId="77777777" w:rsidR="004E66EB" w:rsidRDefault="004E66EB">
      <w:pPr>
        <w:spacing w:after="0"/>
        <w:jc w:val="left"/>
        <w:rPr>
          <w:rFonts w:asciiTheme="majorHAnsi" w:eastAsiaTheme="majorEastAsia" w:hAnsiTheme="majorHAnsi" w:cstheme="majorBidi"/>
          <w:b/>
          <w:bCs/>
          <w:sz w:val="28"/>
          <w:szCs w:val="28"/>
        </w:rPr>
      </w:pPr>
      <w:r>
        <w:br w:type="page"/>
      </w:r>
    </w:p>
    <w:p w14:paraId="07D11444" w14:textId="2E4307A4" w:rsidR="002D17C0" w:rsidRDefault="002D17C0" w:rsidP="002D17C0">
      <w:pPr>
        <w:pStyle w:val="Heading"/>
      </w:pPr>
      <w:r>
        <w:lastRenderedPageBreak/>
        <w:t>A</w:t>
      </w:r>
      <w:r w:rsidRPr="00EB5B3B">
        <w:t>ppendix</w:t>
      </w:r>
      <w:r>
        <w:t>:  H5O</w:t>
      </w:r>
      <w:ins w:id="526" w:author="Dana Robinson" w:date="2014-02-24T01:51:00Z">
        <w:r w:rsidR="00872035">
          <w:t>are_mdc_flushes_dis</w:t>
        </w:r>
        <w:r w:rsidR="001D7580">
          <w:t>abled</w:t>
        </w:r>
      </w:ins>
      <w:del w:id="527" w:author="Dana Robinson" w:date="2014-02-24T01:51:00Z">
        <w:r w:rsidDel="001D7580">
          <w:delText>is_corked</w:delText>
        </w:r>
      </w:del>
      <w:r>
        <w:t xml:space="preserve"> Reference Manual Page</w:t>
      </w:r>
    </w:p>
    <w:p w14:paraId="7B031C90" w14:textId="54777A66" w:rsidR="002D17C0" w:rsidRDefault="002D17C0" w:rsidP="002D17C0">
      <w:r w:rsidRPr="00572710">
        <w:rPr>
          <w:b/>
        </w:rPr>
        <w:t>Name:</w:t>
      </w:r>
      <w:r>
        <w:t xml:space="preserve"> H5O</w:t>
      </w:r>
      <w:ins w:id="528" w:author="Dana Robinson" w:date="2014-02-24T01:52:00Z">
        <w:r w:rsidR="00872035">
          <w:t>are_mdc_flushes_disabled</w:t>
        </w:r>
      </w:ins>
      <w:del w:id="529" w:author="Dana Robinson" w:date="2014-02-24T01:52:00Z">
        <w:r w:rsidDel="00872035">
          <w:delText>is_corked</w:delText>
        </w:r>
      </w:del>
    </w:p>
    <w:p w14:paraId="416BB26E" w14:textId="77777777" w:rsidR="002D17C0" w:rsidRPr="00572710" w:rsidRDefault="002D17C0" w:rsidP="002D17C0">
      <w:pPr>
        <w:rPr>
          <w:b/>
        </w:rPr>
      </w:pPr>
      <w:r w:rsidRPr="00572710">
        <w:rPr>
          <w:b/>
        </w:rPr>
        <w:t>Signature:</w:t>
      </w:r>
    </w:p>
    <w:p w14:paraId="0B928ADC" w14:textId="77777777" w:rsidR="00872035" w:rsidRDefault="002D17C0" w:rsidP="002D17C0">
      <w:pPr>
        <w:rPr>
          <w:ins w:id="530" w:author="Dana Robinson" w:date="2014-02-24T01:52:00Z"/>
          <w:rFonts w:ascii="Consolas" w:hAnsi="Consolas" w:cs="Consolas"/>
        </w:rPr>
      </w:pPr>
      <w:r>
        <w:tab/>
      </w:r>
      <w:proofErr w:type="spellStart"/>
      <w:proofErr w:type="gramStart"/>
      <w:r>
        <w:rPr>
          <w:rFonts w:ascii="Consolas" w:hAnsi="Consolas" w:cs="Consolas"/>
          <w:i/>
        </w:rPr>
        <w:t>h</w:t>
      </w:r>
      <w:r w:rsidR="00A277AC">
        <w:rPr>
          <w:rFonts w:ascii="Consolas" w:hAnsi="Consolas" w:cs="Consolas"/>
          <w:i/>
        </w:rPr>
        <w:t>err</w:t>
      </w:r>
      <w:proofErr w:type="gramEnd"/>
      <w:r w:rsidRPr="00572710">
        <w:rPr>
          <w:rFonts w:ascii="Consolas" w:hAnsi="Consolas" w:cs="Consolas"/>
          <w:i/>
        </w:rPr>
        <w:t>_t</w:t>
      </w:r>
      <w:proofErr w:type="spellEnd"/>
      <w:r>
        <w:rPr>
          <w:rFonts w:ascii="Consolas" w:hAnsi="Consolas" w:cs="Consolas"/>
        </w:rPr>
        <w:t xml:space="preserve"> H5O</w:t>
      </w:r>
      <w:ins w:id="531" w:author="Dana Robinson" w:date="2014-02-24T01:52:00Z">
        <w:r w:rsidR="00872035">
          <w:rPr>
            <w:rFonts w:ascii="Consolas" w:hAnsi="Consolas" w:cs="Consolas"/>
          </w:rPr>
          <w:t>are_mdc_flushes_enabled</w:t>
        </w:r>
      </w:ins>
      <w:del w:id="532" w:author="Dana Robinson" w:date="2014-02-24T01:52:00Z">
        <w:r w:rsidDel="00872035">
          <w:rPr>
            <w:rFonts w:ascii="Consolas" w:hAnsi="Consolas" w:cs="Consolas"/>
          </w:rPr>
          <w:delText>is_corked</w:delText>
        </w:r>
      </w:del>
      <w:r w:rsidRPr="00572710">
        <w:rPr>
          <w:rFonts w:ascii="Consolas" w:hAnsi="Consolas" w:cs="Consolas"/>
        </w:rPr>
        <w:t>(</w:t>
      </w:r>
      <w:proofErr w:type="spellStart"/>
      <w:r>
        <w:rPr>
          <w:rFonts w:ascii="Consolas" w:hAnsi="Consolas" w:cs="Consolas"/>
          <w:i/>
        </w:rPr>
        <w:t>hid_t</w:t>
      </w:r>
      <w:proofErr w:type="spellEnd"/>
      <w:r>
        <w:rPr>
          <w:rFonts w:ascii="Consolas" w:hAnsi="Consolas" w:cs="Consolas"/>
          <w:i/>
        </w:rPr>
        <w:t xml:space="preserve"> </w:t>
      </w:r>
      <w:proofErr w:type="spellStart"/>
      <w:r>
        <w:rPr>
          <w:rFonts w:ascii="Consolas" w:hAnsi="Consolas" w:cs="Consolas"/>
        </w:rPr>
        <w:t>object_id</w:t>
      </w:r>
      <w:proofErr w:type="spellEnd"/>
      <w:r w:rsidR="00A277AC">
        <w:rPr>
          <w:rFonts w:ascii="Consolas" w:hAnsi="Consolas" w:cs="Consolas"/>
        </w:rPr>
        <w:t>,</w:t>
      </w:r>
    </w:p>
    <w:p w14:paraId="5BA8F203" w14:textId="34DC01AF" w:rsidR="002D17C0" w:rsidRPr="00572710" w:rsidRDefault="00A277AC">
      <w:pPr>
        <w:ind w:left="2160" w:firstLine="720"/>
        <w:rPr>
          <w:rFonts w:ascii="Consolas" w:hAnsi="Consolas" w:cs="Consolas"/>
        </w:rPr>
        <w:pPrChange w:id="533" w:author="Dana Robinson" w:date="2014-02-24T01:52:00Z">
          <w:pPr/>
        </w:pPrChange>
      </w:pPr>
      <w:del w:id="534" w:author="Dana Robinson" w:date="2014-02-24T01:52:00Z">
        <w:r w:rsidDel="00872035">
          <w:rPr>
            <w:rFonts w:ascii="Consolas" w:hAnsi="Consolas" w:cs="Consolas"/>
          </w:rPr>
          <w:delText xml:space="preserve"> </w:delText>
        </w:r>
      </w:del>
      <w:r>
        <w:rPr>
          <w:rFonts w:ascii="Consolas" w:hAnsi="Consolas" w:cs="Consolas"/>
        </w:rPr>
        <w:t xml:space="preserve">/*OUT*/ </w:t>
      </w:r>
      <w:proofErr w:type="spellStart"/>
      <w:r>
        <w:rPr>
          <w:rFonts w:ascii="Consolas" w:hAnsi="Consolas" w:cs="Consolas"/>
        </w:rPr>
        <w:t>hbool_t</w:t>
      </w:r>
      <w:proofErr w:type="spellEnd"/>
      <w:r>
        <w:rPr>
          <w:rFonts w:ascii="Consolas" w:hAnsi="Consolas" w:cs="Consolas"/>
        </w:rPr>
        <w:t xml:space="preserve"> *</w:t>
      </w:r>
      <w:del w:id="535" w:author="Dana Robinson" w:date="2014-02-24T01:52:00Z">
        <w:r w:rsidDel="00872035">
          <w:rPr>
            <w:rFonts w:ascii="Consolas" w:hAnsi="Consolas" w:cs="Consolas"/>
          </w:rPr>
          <w:delText>is_corked</w:delText>
        </w:r>
      </w:del>
      <w:proofErr w:type="spellStart"/>
      <w:ins w:id="536" w:author="Dana Robinson" w:date="2014-02-24T01:52:00Z">
        <w:r w:rsidR="00872035">
          <w:rPr>
            <w:rFonts w:ascii="Consolas" w:hAnsi="Consolas" w:cs="Consolas"/>
          </w:rPr>
          <w:t>are_disabled</w:t>
        </w:r>
      </w:ins>
      <w:proofErr w:type="spellEnd"/>
      <w:r w:rsidR="002D17C0" w:rsidRPr="00572710">
        <w:rPr>
          <w:rFonts w:ascii="Consolas" w:hAnsi="Consolas" w:cs="Consolas"/>
        </w:rPr>
        <w:t>)</w:t>
      </w:r>
    </w:p>
    <w:p w14:paraId="7B5944F0" w14:textId="77777777" w:rsidR="002D17C0" w:rsidRPr="00572710" w:rsidRDefault="002D17C0" w:rsidP="002D17C0">
      <w:pPr>
        <w:rPr>
          <w:b/>
        </w:rPr>
      </w:pPr>
      <w:r w:rsidRPr="00572710">
        <w:rPr>
          <w:b/>
        </w:rPr>
        <w:t>Purpose:</w:t>
      </w:r>
    </w:p>
    <w:p w14:paraId="2AB6A1F3" w14:textId="372B3BB6" w:rsidR="002D17C0" w:rsidRDefault="002D17C0" w:rsidP="00B05B86">
      <w:pPr>
        <w:ind w:left="720"/>
      </w:pPr>
      <w:r>
        <w:t xml:space="preserve">Determines if </w:t>
      </w:r>
      <w:del w:id="537" w:author="Dana Robinson" w:date="2014-02-24T01:54:00Z">
        <w:r w:rsidR="00B745A3" w:rsidDel="00872035">
          <w:delText>t</w:delText>
        </w:r>
      </w:del>
      <w:del w:id="538" w:author="Dana Robinson" w:date="2014-02-24T01:53:00Z">
        <w:r w:rsidR="00B745A3" w:rsidDel="00872035">
          <w:delText xml:space="preserve">he entries for </w:delText>
        </w:r>
      </w:del>
      <w:r w:rsidR="00B745A3">
        <w:t xml:space="preserve">an </w:t>
      </w:r>
      <w:r w:rsidR="00B05B86">
        <w:t xml:space="preserve">HDF5 </w:t>
      </w:r>
      <w:r>
        <w:t>object</w:t>
      </w:r>
      <w:r w:rsidR="00B05B86">
        <w:t xml:space="preserve"> (dataset, group, named datatype)</w:t>
      </w:r>
      <w:r>
        <w:t xml:space="preserve"> </w:t>
      </w:r>
      <w:del w:id="539" w:author="Dana Robinson" w:date="2014-02-24T01:54:00Z">
        <w:r w:rsidR="00B745A3" w:rsidDel="00872035">
          <w:delText xml:space="preserve">have </w:delText>
        </w:r>
      </w:del>
      <w:ins w:id="540" w:author="Dana Robinson" w:date="2014-02-24T01:54:00Z">
        <w:r w:rsidR="00872035">
          <w:t xml:space="preserve">has </w:t>
        </w:r>
      </w:ins>
      <w:del w:id="541" w:author="Dana Robinson" w:date="2014-02-24T01:53:00Z">
        <w:r w:rsidDel="00872035">
          <w:delText xml:space="preserve">been </w:delText>
        </w:r>
      </w:del>
      <w:ins w:id="542" w:author="Dana Robinson" w:date="2014-02-24T01:53:00Z">
        <w:r w:rsidR="00872035">
          <w:t xml:space="preserve">had </w:t>
        </w:r>
      </w:ins>
      <w:del w:id="543" w:author="Dana Robinson" w:date="2014-02-24T01:53:00Z">
        <w:r w:rsidDel="00872035">
          <w:delText xml:space="preserve">corked </w:delText>
        </w:r>
      </w:del>
      <w:ins w:id="544" w:author="Dana Robinson" w:date="2014-02-24T01:53:00Z">
        <w:r w:rsidR="00872035">
          <w:t xml:space="preserve">flushes </w:t>
        </w:r>
      </w:ins>
      <w:ins w:id="545" w:author="Dana Robinson" w:date="2014-02-24T01:54:00Z">
        <w:r w:rsidR="00872035">
          <w:t xml:space="preserve">of metadata entries </w:t>
        </w:r>
      </w:ins>
      <w:ins w:id="546" w:author="Dana Robinson" w:date="2014-02-24T01:53:00Z">
        <w:r w:rsidR="00872035">
          <w:t>disabled</w:t>
        </w:r>
      </w:ins>
      <w:del w:id="547" w:author="Dana Robinson" w:date="2014-02-24T01:54:00Z">
        <w:r w:rsidDel="00872035">
          <w:delText>in the metadata cache</w:delText>
        </w:r>
      </w:del>
      <w:r>
        <w:t>.</w:t>
      </w:r>
    </w:p>
    <w:p w14:paraId="3B6FBD5F" w14:textId="77777777" w:rsidR="002D17C0" w:rsidRPr="00572710" w:rsidRDefault="002D17C0" w:rsidP="002D17C0">
      <w:pPr>
        <w:rPr>
          <w:b/>
        </w:rPr>
      </w:pPr>
      <w:r w:rsidRPr="00572710">
        <w:rPr>
          <w:b/>
        </w:rPr>
        <w:t>Description:</w:t>
      </w:r>
    </w:p>
    <w:p w14:paraId="48C0B409" w14:textId="5A7F228E" w:rsidR="00B745A3" w:rsidRDefault="00B745A3">
      <w:pPr>
        <w:ind w:left="720"/>
      </w:pPr>
      <w:del w:id="548" w:author="Dana Robinson" w:date="2014-02-24T01:56:00Z">
        <w:r w:rsidDel="00872035">
          <w:delText>T</w:delText>
        </w:r>
      </w:del>
      <w:ins w:id="549" w:author="Dana Robinson" w:date="2014-02-24T01:56:00Z">
        <w:r w:rsidR="00872035">
          <w:t xml:space="preserve">The </w:t>
        </w:r>
        <w:r w:rsidR="00872035" w:rsidRPr="00E93586">
          <w:rPr>
            <w:rFonts w:ascii="Consolas" w:hAnsi="Consolas" w:cs="Consolas"/>
          </w:rPr>
          <w:t>H5O</w:t>
        </w:r>
      </w:ins>
      <w:ins w:id="550" w:author="Dana Robinson" w:date="2014-02-24T02:52:00Z">
        <w:r w:rsidR="003D53CB">
          <w:rPr>
            <w:rFonts w:ascii="Consolas" w:hAnsi="Consolas" w:cs="Consolas"/>
          </w:rPr>
          <w:t>/H5F</w:t>
        </w:r>
      </w:ins>
      <w:ins w:id="551" w:author="Dana Robinson" w:date="2014-02-24T01:56:00Z">
        <w:r w:rsidR="00872035">
          <w:rPr>
            <w:rFonts w:ascii="Consolas" w:hAnsi="Consolas" w:cs="Consolas"/>
          </w:rPr>
          <w:t>enable/</w:t>
        </w:r>
        <w:proofErr w:type="spellStart"/>
        <w:r w:rsidR="00872035">
          <w:rPr>
            <w:rFonts w:ascii="Consolas" w:hAnsi="Consolas" w:cs="Consolas"/>
          </w:rPr>
          <w:t>disable_mdc_</w:t>
        </w:r>
        <w:proofErr w:type="gramStart"/>
        <w:r w:rsidR="00872035">
          <w:rPr>
            <w:rFonts w:ascii="Consolas" w:hAnsi="Consolas" w:cs="Consolas"/>
          </w:rPr>
          <w:t>flushes</w:t>
        </w:r>
        <w:proofErr w:type="spellEnd"/>
        <w:r w:rsidR="00872035" w:rsidRPr="00E93586">
          <w:rPr>
            <w:rFonts w:ascii="Consolas" w:hAnsi="Consolas" w:cs="Consolas"/>
          </w:rPr>
          <w:t>(</w:t>
        </w:r>
        <w:proofErr w:type="gramEnd"/>
        <w:r w:rsidR="00872035" w:rsidRPr="00E93586">
          <w:rPr>
            <w:rFonts w:ascii="Consolas" w:hAnsi="Consolas" w:cs="Consolas"/>
          </w:rPr>
          <w:t>)</w:t>
        </w:r>
        <w:r w:rsidR="00872035">
          <w:t xml:space="preserve"> and associated </w:t>
        </w:r>
        <w:r w:rsidR="00872035" w:rsidRPr="00887E87">
          <w:rPr>
            <w:rFonts w:ascii="Consolas" w:hAnsi="Consolas"/>
          </w:rPr>
          <w:t>H5Xflush()</w:t>
        </w:r>
        <w:r w:rsidR="00872035">
          <w:t xml:space="preserve"> functions can be used to control the flushing of entries from a file's metadata cache.  Metadata cache entries can be controlled at both the individual HDF5 object level (datasets, groups, named </w:t>
        </w:r>
        <w:proofErr w:type="spellStart"/>
        <w:r w:rsidR="00872035">
          <w:t>datatypes</w:t>
        </w:r>
        <w:proofErr w:type="spellEnd"/>
        <w:r w:rsidR="00872035">
          <w:t xml:space="preserve">) and the entire metadata cache level.  The function prevents an object or cache's dirty metadata entries from being flushed from the cache by the usual cache eviction/flush policy.  Instead, users must manually flush the cache or entries for individual objects via </w:t>
        </w:r>
        <w:r w:rsidR="00872035" w:rsidRPr="00333672">
          <w:rPr>
            <w:rFonts w:ascii="Consolas" w:hAnsi="Consolas" w:cs="Consolas"/>
          </w:rPr>
          <w:t>H5F/</w:t>
        </w:r>
        <w:r w:rsidR="00872035">
          <w:rPr>
            <w:rFonts w:ascii="Consolas" w:hAnsi="Consolas" w:cs="Consolas"/>
          </w:rPr>
          <w:t>H5D/H5G/H5T/</w:t>
        </w:r>
        <w:proofErr w:type="gramStart"/>
        <w:r w:rsidR="00872035" w:rsidRPr="00333672">
          <w:rPr>
            <w:rFonts w:ascii="Consolas" w:hAnsi="Consolas" w:cs="Consolas"/>
          </w:rPr>
          <w:t>H5Oflush(</w:t>
        </w:r>
        <w:proofErr w:type="gramEnd"/>
        <w:r w:rsidR="00872035" w:rsidRPr="00333672">
          <w:rPr>
            <w:rFonts w:ascii="Consolas" w:hAnsi="Consolas" w:cs="Consolas"/>
          </w:rPr>
          <w:t>)</w:t>
        </w:r>
        <w:r w:rsidR="00872035">
          <w:t xml:space="preserve"> calls.</w:t>
        </w:r>
      </w:ins>
      <w:del w:id="552" w:author="Dana Robinson" w:date="2014-02-24T01:56:00Z">
        <w:r w:rsidDel="00872035">
          <w:delText xml:space="preserve">he </w:delText>
        </w:r>
        <w:r w:rsidRPr="00E93586" w:rsidDel="00872035">
          <w:rPr>
            <w:rFonts w:ascii="Consolas" w:hAnsi="Consolas" w:cs="Consolas"/>
          </w:rPr>
          <w:delText>H5Ocork</w:delText>
        </w:r>
        <w:r w:rsidDel="00872035">
          <w:rPr>
            <w:rFonts w:ascii="Consolas" w:hAnsi="Consolas" w:cs="Consolas"/>
          </w:rPr>
          <w:delText>/</w:delText>
        </w:r>
        <w:r w:rsidRPr="00E93586" w:rsidDel="00872035">
          <w:rPr>
            <w:rFonts w:ascii="Consolas" w:hAnsi="Consolas" w:cs="Consolas"/>
          </w:rPr>
          <w:delText>uncork</w:delText>
        </w:r>
        <w:r w:rsidDel="00872035">
          <w:rPr>
            <w:rFonts w:ascii="Consolas" w:hAnsi="Consolas" w:cs="Consolas"/>
          </w:rPr>
          <w:delText>/flush</w:delText>
        </w:r>
        <w:r w:rsidRPr="00E93586" w:rsidDel="00872035">
          <w:rPr>
            <w:rFonts w:ascii="Consolas" w:hAnsi="Consolas" w:cs="Consolas"/>
          </w:rPr>
          <w:delText>()</w:delText>
        </w:r>
        <w:r w:rsidDel="00872035">
          <w:delText xml:space="preserve"> and </w:delText>
        </w:r>
        <w:r w:rsidDel="00872035">
          <w:rPr>
            <w:rFonts w:ascii="Consolas" w:hAnsi="Consolas" w:cs="Consolas"/>
          </w:rPr>
          <w:delText>H5Fcork/</w:delText>
        </w:r>
        <w:r w:rsidRPr="00E93586" w:rsidDel="00872035">
          <w:rPr>
            <w:rFonts w:ascii="Consolas" w:hAnsi="Consolas" w:cs="Consolas"/>
          </w:rPr>
          <w:delText>uncork</w:delText>
        </w:r>
        <w:r w:rsidDel="00872035">
          <w:rPr>
            <w:rFonts w:ascii="Consolas" w:hAnsi="Consolas" w:cs="Consolas"/>
          </w:rPr>
          <w:delText>/flush</w:delText>
        </w:r>
        <w:r w:rsidRPr="00E93586" w:rsidDel="00872035">
          <w:rPr>
            <w:rFonts w:ascii="Consolas" w:hAnsi="Consolas" w:cs="Consolas"/>
          </w:rPr>
          <w:delText>()</w:delText>
        </w:r>
        <w:r w:rsidDel="00872035">
          <w:delText xml:space="preserve"> functions can be used to control the flushing of entries from a file's metadata cache.  Metadata cache entries can be controlled at both the individual HDF5 object level (datasets, groups, named datatypes) and the entire metadata cache level.  Corking prevents an object or cache's dirty metadata entries from being flushed from the cache by the usual cache eviction/flush policy.  Instead, users must manually flush the cache or entries for individual objects via </w:delText>
        </w:r>
        <w:r w:rsidRPr="00333672" w:rsidDel="00872035">
          <w:rPr>
            <w:rFonts w:ascii="Consolas" w:hAnsi="Consolas" w:cs="Consolas"/>
          </w:rPr>
          <w:delText>H5F/H5Oflush()</w:delText>
        </w:r>
        <w:r w:rsidDel="00872035">
          <w:delText xml:space="preserve"> calls.</w:delText>
        </w:r>
      </w:del>
    </w:p>
    <w:p w14:paraId="23C7A4E6" w14:textId="77777777" w:rsidR="002D17C0" w:rsidRPr="003D3D25" w:rsidRDefault="002D17C0" w:rsidP="002D17C0">
      <w:pPr>
        <w:rPr>
          <w:b/>
        </w:rPr>
      </w:pPr>
      <w:r w:rsidRPr="0012252E">
        <w:rPr>
          <w:b/>
        </w:rPr>
        <w:t>Note:</w:t>
      </w:r>
    </w:p>
    <w:p w14:paraId="3D0DC70C" w14:textId="77777777" w:rsidR="007E7BF6" w:rsidRDefault="007E7BF6" w:rsidP="007E7BF6">
      <w:pPr>
        <w:ind w:left="720"/>
      </w:pPr>
      <w:r>
        <w:t xml:space="preserve">HDF5 objects include datasets, </w:t>
      </w:r>
      <w:r w:rsidR="00B05B86">
        <w:t>groups, and</w:t>
      </w:r>
      <w:r>
        <w:t xml:space="preserve"> </w:t>
      </w:r>
      <w:r w:rsidR="00F91A76">
        <w:t xml:space="preserve">named </w:t>
      </w:r>
      <w:proofErr w:type="spellStart"/>
      <w:r>
        <w:t>datatypes</w:t>
      </w:r>
      <w:proofErr w:type="spellEnd"/>
      <w:r>
        <w:t xml:space="preserve">.  Only </w:t>
      </w:r>
      <w:proofErr w:type="spellStart"/>
      <w:r w:rsidRPr="003833A9">
        <w:rPr>
          <w:rFonts w:ascii="Consolas" w:hAnsi="Consolas" w:cs="Consolas"/>
          <w:i/>
        </w:rPr>
        <w:t>hid_t</w:t>
      </w:r>
      <w:proofErr w:type="spellEnd"/>
      <w:r>
        <w:t xml:space="preserve"> identifiers that represent these objects can be passed to the function.</w:t>
      </w:r>
    </w:p>
    <w:p w14:paraId="5499F9BD" w14:textId="77777777" w:rsidR="007C69A7" w:rsidRDefault="007C69A7" w:rsidP="007E7BF6">
      <w:pPr>
        <w:ind w:left="720"/>
      </w:pPr>
      <w:r>
        <w:t xml:space="preserve">Passing in a </w:t>
      </w:r>
      <w:proofErr w:type="spellStart"/>
      <w:r w:rsidRPr="004C3ECB">
        <w:rPr>
          <w:rFonts w:ascii="Consolas" w:hAnsi="Consolas" w:cs="Consolas"/>
        </w:rPr>
        <w:t>hid_t</w:t>
      </w:r>
      <w:proofErr w:type="spellEnd"/>
      <w:r>
        <w:t xml:space="preserve"> identifier that represents any other HDF5 entity is considered an error.</w:t>
      </w:r>
    </w:p>
    <w:p w14:paraId="320EB475" w14:textId="432B073D" w:rsidR="007E7BF6" w:rsidRDefault="007E7BF6" w:rsidP="007E7BF6">
      <w:pPr>
        <w:ind w:left="720"/>
      </w:pPr>
      <w:r>
        <w:t xml:space="preserve">It is an error to pass an HDF5 file identifier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to this function.  Use</w:t>
      </w:r>
      <w:ins w:id="553" w:author="Dana Robinson" w:date="2014-02-24T03:12:00Z">
        <w:r w:rsidR="00813D90">
          <w:t xml:space="preserve"> the</w:t>
        </w:r>
      </w:ins>
      <w:r>
        <w:t xml:space="preserve"> </w:t>
      </w:r>
      <w:r>
        <w:rPr>
          <w:rFonts w:ascii="Consolas" w:hAnsi="Consolas" w:cs="Consolas"/>
        </w:rPr>
        <w:t>H5F</w:t>
      </w:r>
      <w:del w:id="554" w:author="Dana Robinson" w:date="2014-02-24T03:12:00Z">
        <w:r w:rsidDel="00813D90">
          <w:rPr>
            <w:rFonts w:ascii="Consolas" w:hAnsi="Consolas" w:cs="Consolas"/>
          </w:rPr>
          <w:delText>is_corked</w:delText>
        </w:r>
        <w:r w:rsidRPr="003833A9" w:rsidDel="00813D90">
          <w:rPr>
            <w:rFonts w:ascii="Consolas" w:hAnsi="Consolas" w:cs="Consolas"/>
          </w:rPr>
          <w:delText>()</w:delText>
        </w:r>
      </w:del>
      <w:r>
        <w:t xml:space="preserve"> </w:t>
      </w:r>
      <w:ins w:id="555" w:author="Dana Robinson" w:date="2014-02-24T03:12:00Z">
        <w:r w:rsidR="00813D90">
          <w:t xml:space="preserve">version of the function </w:t>
        </w:r>
      </w:ins>
      <w:r>
        <w:t>instead.</w:t>
      </w:r>
    </w:p>
    <w:p w14:paraId="792DBC73" w14:textId="77777777" w:rsidR="002D17C0" w:rsidRPr="0012252E" w:rsidRDefault="002D17C0" w:rsidP="002D17C0">
      <w:pPr>
        <w:rPr>
          <w:b/>
        </w:rPr>
      </w:pPr>
      <w:r w:rsidRPr="0012252E">
        <w:rPr>
          <w:b/>
        </w:rPr>
        <w:t>Parameters:</w:t>
      </w:r>
    </w:p>
    <w:p w14:paraId="6AA380B6" w14:textId="77777777" w:rsidR="007E7BF6" w:rsidRDefault="002D17C0" w:rsidP="007E7BF6">
      <w:r>
        <w:tab/>
      </w:r>
      <w:proofErr w:type="spellStart"/>
      <w:r>
        <w:rPr>
          <w:rFonts w:ascii="Consolas" w:hAnsi="Consolas" w:cs="Consolas"/>
          <w:i/>
        </w:rPr>
        <w:t>hid_t</w:t>
      </w:r>
      <w:proofErr w:type="spellEnd"/>
      <w:r>
        <w:rPr>
          <w:rFonts w:ascii="Consolas" w:hAnsi="Consolas" w:cs="Consolas"/>
          <w:i/>
        </w:rPr>
        <w:t xml:space="preserve"> </w:t>
      </w:r>
      <w:proofErr w:type="spellStart"/>
      <w:r>
        <w:rPr>
          <w:rFonts w:ascii="Consolas" w:hAnsi="Consolas" w:cs="Consolas"/>
        </w:rPr>
        <w:t>object_id</w:t>
      </w:r>
      <w:proofErr w:type="spellEnd"/>
      <w:r>
        <w:tab/>
      </w:r>
      <w:r>
        <w:tab/>
      </w:r>
      <w:r>
        <w:tab/>
        <w:t xml:space="preserve">IN: </w:t>
      </w:r>
      <w:r w:rsidR="007E7BF6">
        <w:t>ID of an object in the cache.</w:t>
      </w:r>
    </w:p>
    <w:p w14:paraId="1D8DA68D" w14:textId="77777777" w:rsidR="002D17C0" w:rsidRDefault="007E7BF6" w:rsidP="002D17C0">
      <w:r>
        <w:tab/>
      </w:r>
      <w:r>
        <w:tab/>
      </w:r>
      <w:r>
        <w:tab/>
      </w:r>
      <w:r>
        <w:tab/>
      </w:r>
      <w:r>
        <w:tab/>
      </w:r>
      <w:r>
        <w:tab/>
        <w:t>(See the above notes for restrictions)</w:t>
      </w:r>
    </w:p>
    <w:p w14:paraId="5E3B404B" w14:textId="24121427" w:rsidR="00F9769A" w:rsidRDefault="00F9769A" w:rsidP="002D17C0">
      <w:r>
        <w:tab/>
      </w:r>
      <w:proofErr w:type="spellStart"/>
      <w:proofErr w:type="gramStart"/>
      <w:r>
        <w:rPr>
          <w:rFonts w:ascii="Consolas" w:hAnsi="Consolas" w:cs="Consolas"/>
          <w:i/>
        </w:rPr>
        <w:t>hbool</w:t>
      </w:r>
      <w:proofErr w:type="gramEnd"/>
      <w:r>
        <w:rPr>
          <w:rFonts w:ascii="Consolas" w:hAnsi="Consolas" w:cs="Consolas"/>
          <w:i/>
        </w:rPr>
        <w:t>_t</w:t>
      </w:r>
      <w:proofErr w:type="spellEnd"/>
      <w:r>
        <w:rPr>
          <w:rFonts w:ascii="Consolas" w:hAnsi="Consolas" w:cs="Consolas"/>
          <w:i/>
        </w:rPr>
        <w:t xml:space="preserve"> </w:t>
      </w:r>
      <w:r>
        <w:rPr>
          <w:rFonts w:ascii="Consolas" w:hAnsi="Consolas" w:cs="Consolas"/>
        </w:rPr>
        <w:t>*</w:t>
      </w:r>
      <w:del w:id="556" w:author="Dana Robinson" w:date="2014-02-24T02:20:00Z">
        <w:r w:rsidDel="002F21C5">
          <w:rPr>
            <w:rFonts w:ascii="Consolas" w:hAnsi="Consolas" w:cs="Consolas"/>
          </w:rPr>
          <w:delText>is_corked</w:delText>
        </w:r>
      </w:del>
      <w:proofErr w:type="spellStart"/>
      <w:ins w:id="557" w:author="Dana Robinson" w:date="2014-02-24T02:20:00Z">
        <w:r w:rsidR="002F21C5">
          <w:rPr>
            <w:rFonts w:ascii="Consolas" w:hAnsi="Consolas" w:cs="Consolas"/>
          </w:rPr>
          <w:t>are_disabled</w:t>
        </w:r>
      </w:ins>
      <w:proofErr w:type="spellEnd"/>
      <w:r>
        <w:tab/>
      </w:r>
      <w:r>
        <w:tab/>
        <w:t xml:space="preserve">OUT: </w:t>
      </w:r>
      <w:del w:id="558" w:author="Dana Robinson" w:date="2014-02-24T02:20:00Z">
        <w:r w:rsidDel="002F21C5">
          <w:delText xml:space="preserve">Corked </w:delText>
        </w:r>
      </w:del>
      <w:ins w:id="559" w:author="Dana Robinson" w:date="2014-02-24T02:20:00Z">
        <w:r w:rsidR="002F21C5">
          <w:t xml:space="preserve">Flushes </w:t>
        </w:r>
      </w:ins>
      <w:ins w:id="560" w:author="Dana Robinson" w:date="2014-02-24T02:35:00Z">
        <w:r w:rsidR="00C8652D">
          <w:t>enabled/disabled.</w:t>
        </w:r>
      </w:ins>
      <w:del w:id="561" w:author="Dana Robinson" w:date="2014-02-24T02:35:00Z">
        <w:r w:rsidDel="00C8652D">
          <w:delText>status.</w:delText>
        </w:r>
      </w:del>
    </w:p>
    <w:p w14:paraId="221E6B9E" w14:textId="77777777" w:rsidR="002D17C0" w:rsidRPr="0012252E" w:rsidRDefault="002D17C0" w:rsidP="002D17C0">
      <w:pPr>
        <w:rPr>
          <w:b/>
        </w:rPr>
      </w:pPr>
      <w:r w:rsidRPr="0012252E">
        <w:rPr>
          <w:b/>
        </w:rPr>
        <w:t>Returns:</w:t>
      </w:r>
    </w:p>
    <w:p w14:paraId="0413553C" w14:textId="16B0A049" w:rsidR="00F9769A" w:rsidRDefault="002D17C0" w:rsidP="007E7BF6">
      <w:pPr>
        <w:ind w:left="720" w:hanging="720"/>
      </w:pPr>
      <w:r>
        <w:tab/>
      </w:r>
      <w:proofErr w:type="spellStart"/>
      <w:proofErr w:type="gramStart"/>
      <w:ins w:id="562" w:author="Dana Robinson" w:date="2014-02-24T02:24:00Z">
        <w:r w:rsidR="00884E13">
          <w:rPr>
            <w:rFonts w:ascii="Consolas" w:hAnsi="Consolas" w:cs="Consolas"/>
          </w:rPr>
          <w:t>are</w:t>
        </w:r>
      </w:ins>
      <w:proofErr w:type="gramEnd"/>
      <w:del w:id="563" w:author="Dana Robinson" w:date="2014-02-24T02:24:00Z">
        <w:r w:rsidR="009416E0" w:rsidRPr="009416E0" w:rsidDel="00884E13">
          <w:rPr>
            <w:rFonts w:ascii="Consolas" w:hAnsi="Consolas" w:cs="Consolas"/>
          </w:rPr>
          <w:delText>is</w:delText>
        </w:r>
      </w:del>
      <w:r w:rsidR="009416E0" w:rsidRPr="009416E0">
        <w:rPr>
          <w:rFonts w:ascii="Consolas" w:hAnsi="Consolas" w:cs="Consolas"/>
        </w:rPr>
        <w:t>_</w:t>
      </w:r>
      <w:del w:id="564" w:author="Dana Robinson" w:date="2014-02-24T02:24:00Z">
        <w:r w:rsidR="009416E0" w:rsidRPr="009416E0" w:rsidDel="00884E13">
          <w:rPr>
            <w:rFonts w:ascii="Consolas" w:hAnsi="Consolas" w:cs="Consolas"/>
          </w:rPr>
          <w:delText>corked</w:delText>
        </w:r>
        <w:r w:rsidR="00F9769A" w:rsidDel="00884E13">
          <w:delText xml:space="preserve"> </w:delText>
        </w:r>
      </w:del>
      <w:ins w:id="565" w:author="Dana Robinson" w:date="2014-02-24T02:24:00Z">
        <w:r w:rsidR="00884E13">
          <w:rPr>
            <w:rFonts w:ascii="Consolas" w:hAnsi="Consolas" w:cs="Consolas"/>
          </w:rPr>
          <w:t>disabled</w:t>
        </w:r>
        <w:proofErr w:type="spellEnd"/>
        <w:r w:rsidR="00884E13">
          <w:t xml:space="preserve"> </w:t>
        </w:r>
      </w:ins>
      <w:r w:rsidR="00F9769A">
        <w:t xml:space="preserve">will be set to </w:t>
      </w:r>
      <w:r w:rsidR="007E7BF6" w:rsidRPr="00D51271">
        <w:rPr>
          <w:rFonts w:ascii="Consolas" w:hAnsi="Consolas" w:cs="Consolas"/>
        </w:rPr>
        <w:t>TRUE</w:t>
      </w:r>
      <w:r w:rsidR="007E7BF6">
        <w:t xml:space="preserve"> if an object is </w:t>
      </w:r>
      <w:del w:id="566" w:author="Dana Robinson" w:date="2014-02-24T02:24:00Z">
        <w:r w:rsidR="007E7BF6" w:rsidDel="00884E13">
          <w:delText>corked</w:delText>
        </w:r>
      </w:del>
      <w:ins w:id="567" w:author="Dana Robinson" w:date="2014-02-24T02:24:00Z">
        <w:r w:rsidR="00884E13">
          <w:t>has had flushes disabled</w:t>
        </w:r>
      </w:ins>
      <w:r w:rsidR="007E7BF6">
        <w:t xml:space="preserve">, </w:t>
      </w:r>
      <w:r w:rsidR="007E7BF6" w:rsidRPr="00D51271">
        <w:rPr>
          <w:rFonts w:ascii="Consolas" w:hAnsi="Consolas" w:cs="Consolas"/>
        </w:rPr>
        <w:t>FALSE</w:t>
      </w:r>
      <w:r w:rsidR="007E7BF6">
        <w:t xml:space="preserve"> if it </w:t>
      </w:r>
      <w:ins w:id="568" w:author="Dana Robinson" w:date="2014-02-24T02:24:00Z">
        <w:r w:rsidR="00884E13">
          <w:t>ha</w:t>
        </w:r>
      </w:ins>
      <w:del w:id="569" w:author="Dana Robinson" w:date="2014-02-24T02:24:00Z">
        <w:r w:rsidR="007E7BF6" w:rsidDel="00884E13">
          <w:delText>i</w:delText>
        </w:r>
      </w:del>
      <w:r w:rsidR="007E7BF6">
        <w:t>s not.</w:t>
      </w:r>
    </w:p>
    <w:p w14:paraId="74B98130" w14:textId="77777777" w:rsidR="003D26B4" w:rsidRDefault="00F9769A">
      <w:pPr>
        <w:ind w:left="720"/>
      </w:pPr>
      <w:r>
        <w:t xml:space="preserve">Returns a non-negative value if successful, </w:t>
      </w:r>
      <w:r w:rsidR="002D17C0">
        <w:t>a negative value</w:t>
      </w:r>
      <w:r w:rsidR="007E7BF6">
        <w:t xml:space="preserve"> on errors</w:t>
      </w:r>
      <w:r w:rsidR="002D17C0">
        <w:t>.</w:t>
      </w:r>
    </w:p>
    <w:p w14:paraId="0B9DF697" w14:textId="77777777" w:rsidR="004E66EB" w:rsidRDefault="004E66EB">
      <w:pPr>
        <w:spacing w:after="0"/>
        <w:jc w:val="left"/>
        <w:rPr>
          <w:rFonts w:asciiTheme="majorHAnsi" w:eastAsiaTheme="majorEastAsia" w:hAnsiTheme="majorHAnsi" w:cstheme="majorBidi"/>
          <w:b/>
          <w:bCs/>
          <w:sz w:val="28"/>
          <w:szCs w:val="28"/>
        </w:rPr>
      </w:pPr>
      <w:r>
        <w:br w:type="page"/>
      </w:r>
    </w:p>
    <w:p w14:paraId="4609C4EA" w14:textId="1101C62C" w:rsidR="004E66EB" w:rsidRDefault="004E66EB" w:rsidP="004E66EB">
      <w:pPr>
        <w:pStyle w:val="Heading"/>
      </w:pPr>
      <w:r>
        <w:lastRenderedPageBreak/>
        <w:t>A</w:t>
      </w:r>
      <w:r w:rsidRPr="00EB5B3B">
        <w:t>ppendix</w:t>
      </w:r>
      <w:r>
        <w:t>:  H5F</w:t>
      </w:r>
      <w:ins w:id="570" w:author="Dana Robinson" w:date="2014-02-24T02:24:00Z">
        <w:r w:rsidR="00884E13">
          <w:t>disable_mdc_flushes</w:t>
        </w:r>
      </w:ins>
      <w:del w:id="571" w:author="Dana Robinson" w:date="2014-02-24T02:24:00Z">
        <w:r w:rsidDel="00884E13">
          <w:delText>cork</w:delText>
        </w:r>
      </w:del>
      <w:r>
        <w:t xml:space="preserve"> Reference Manual Page</w:t>
      </w:r>
    </w:p>
    <w:p w14:paraId="7FD41879" w14:textId="0C1C3B90" w:rsidR="004E66EB" w:rsidRDefault="004E66EB" w:rsidP="004E66EB">
      <w:r w:rsidRPr="00572710">
        <w:rPr>
          <w:b/>
        </w:rPr>
        <w:t>Name:</w:t>
      </w:r>
      <w:r w:rsidR="00752A28">
        <w:t xml:space="preserve"> H5F</w:t>
      </w:r>
      <w:ins w:id="572" w:author="Dana Robinson" w:date="2014-02-24T02:24:00Z">
        <w:r w:rsidR="00884E13">
          <w:t>disable_mdc_flushes</w:t>
        </w:r>
      </w:ins>
      <w:del w:id="573" w:author="Dana Robinson" w:date="2014-02-24T02:24:00Z">
        <w:r w:rsidDel="00884E13">
          <w:delText>cork</w:delText>
        </w:r>
      </w:del>
    </w:p>
    <w:p w14:paraId="06BBE780" w14:textId="77777777" w:rsidR="004E66EB" w:rsidRPr="00572710" w:rsidRDefault="004E66EB" w:rsidP="004E66EB">
      <w:pPr>
        <w:rPr>
          <w:b/>
        </w:rPr>
      </w:pPr>
      <w:r w:rsidRPr="00572710">
        <w:rPr>
          <w:b/>
        </w:rPr>
        <w:t>Signature:</w:t>
      </w:r>
    </w:p>
    <w:p w14:paraId="71ACD19E" w14:textId="3225B1EB" w:rsidR="004E66EB" w:rsidRPr="00572710" w:rsidRDefault="004E66EB" w:rsidP="004E66EB">
      <w:pPr>
        <w:rPr>
          <w:rFonts w:ascii="Consolas" w:hAnsi="Consolas" w:cs="Consolas"/>
        </w:rPr>
      </w:pPr>
      <w:r>
        <w:tab/>
      </w:r>
      <w:proofErr w:type="spellStart"/>
      <w:proofErr w:type="gramStart"/>
      <w:r w:rsidRPr="00572710">
        <w:rPr>
          <w:rFonts w:ascii="Consolas" w:hAnsi="Consolas" w:cs="Consolas"/>
          <w:i/>
        </w:rPr>
        <w:t>herr</w:t>
      </w:r>
      <w:proofErr w:type="gramEnd"/>
      <w:r w:rsidRPr="00572710">
        <w:rPr>
          <w:rFonts w:ascii="Consolas" w:hAnsi="Consolas" w:cs="Consolas"/>
          <w:i/>
        </w:rPr>
        <w:t>_t</w:t>
      </w:r>
      <w:proofErr w:type="spellEnd"/>
      <w:r w:rsidR="00752A28">
        <w:rPr>
          <w:rFonts w:ascii="Consolas" w:hAnsi="Consolas" w:cs="Consolas"/>
        </w:rPr>
        <w:t xml:space="preserve"> H5F</w:t>
      </w:r>
      <w:ins w:id="574" w:author="Dana Robinson" w:date="2014-02-24T02:25:00Z">
        <w:r w:rsidR="00884E13">
          <w:rPr>
            <w:rFonts w:ascii="Consolas" w:hAnsi="Consolas" w:cs="Consolas"/>
          </w:rPr>
          <w:t>disable_mdc_flushes</w:t>
        </w:r>
      </w:ins>
      <w:del w:id="575" w:author="Dana Robinson" w:date="2014-02-24T02:24:00Z">
        <w:r w:rsidDel="00884E13">
          <w:rPr>
            <w:rFonts w:ascii="Consolas" w:hAnsi="Consolas" w:cs="Consolas"/>
          </w:rPr>
          <w:delText>cork</w:delText>
        </w:r>
      </w:del>
      <w:r w:rsidRPr="00572710">
        <w:rPr>
          <w:rFonts w:ascii="Consolas" w:hAnsi="Consolas" w:cs="Consolas"/>
        </w:rPr>
        <w:t>(</w:t>
      </w:r>
      <w:proofErr w:type="spellStart"/>
      <w:r>
        <w:rPr>
          <w:rFonts w:ascii="Consolas" w:hAnsi="Consolas" w:cs="Consolas"/>
          <w:i/>
        </w:rPr>
        <w:t>hid_t</w:t>
      </w:r>
      <w:proofErr w:type="spellEnd"/>
      <w:r>
        <w:rPr>
          <w:rFonts w:ascii="Consolas" w:hAnsi="Consolas" w:cs="Consolas"/>
          <w:i/>
        </w:rPr>
        <w:t xml:space="preserve"> </w:t>
      </w:r>
      <w:proofErr w:type="spellStart"/>
      <w:r w:rsidR="00752A28">
        <w:rPr>
          <w:rFonts w:ascii="Consolas" w:hAnsi="Consolas" w:cs="Consolas"/>
        </w:rPr>
        <w:t>file</w:t>
      </w:r>
      <w:r>
        <w:rPr>
          <w:rFonts w:ascii="Consolas" w:hAnsi="Consolas" w:cs="Consolas"/>
        </w:rPr>
        <w:t>_id</w:t>
      </w:r>
      <w:proofErr w:type="spellEnd"/>
      <w:r w:rsidRPr="00572710">
        <w:rPr>
          <w:rFonts w:ascii="Consolas" w:hAnsi="Consolas" w:cs="Consolas"/>
        </w:rPr>
        <w:t>)</w:t>
      </w:r>
    </w:p>
    <w:p w14:paraId="0DF29C7A" w14:textId="77777777" w:rsidR="004E66EB" w:rsidRPr="00572710" w:rsidRDefault="004E66EB" w:rsidP="004E66EB">
      <w:pPr>
        <w:rPr>
          <w:b/>
        </w:rPr>
      </w:pPr>
      <w:r w:rsidRPr="00572710">
        <w:rPr>
          <w:b/>
        </w:rPr>
        <w:t>Purpose:</w:t>
      </w:r>
    </w:p>
    <w:p w14:paraId="2F69B463" w14:textId="40161156" w:rsidR="004E66EB" w:rsidRDefault="004E66EB" w:rsidP="007629DE">
      <w:pPr>
        <w:ind w:left="720" w:hanging="720"/>
      </w:pPr>
      <w:r>
        <w:tab/>
      </w:r>
      <w:del w:id="576" w:author="Dana Robinson" w:date="2014-02-24T03:11:00Z">
        <w:r w:rsidR="007629DE" w:rsidDel="0007649D">
          <w:delText>Corks a file's metadata cache,</w:delText>
        </w:r>
      </w:del>
      <w:ins w:id="577" w:author="Dana Robinson" w:date="2014-02-24T03:11:00Z">
        <w:r w:rsidR="0007649D">
          <w:t>Globally</w:t>
        </w:r>
      </w:ins>
      <w:r w:rsidR="007629DE">
        <w:t xml:space="preserve"> prevent</w:t>
      </w:r>
      <w:ins w:id="578" w:author="Dana Robinson" w:date="2014-02-24T03:11:00Z">
        <w:r w:rsidR="0007649D">
          <w:t>s</w:t>
        </w:r>
      </w:ins>
      <w:del w:id="579" w:author="Dana Robinson" w:date="2014-02-24T03:11:00Z">
        <w:r w:rsidR="007629DE" w:rsidDel="0007649D">
          <w:delText>ing</w:delText>
        </w:r>
      </w:del>
      <w:r>
        <w:t xml:space="preserve"> </w:t>
      </w:r>
      <w:r w:rsidR="00B05B86">
        <w:t>dirty</w:t>
      </w:r>
      <w:r w:rsidR="007629DE">
        <w:t xml:space="preserve"> metadata</w:t>
      </w:r>
      <w:r w:rsidR="00B05B86">
        <w:t xml:space="preserve"> entries</w:t>
      </w:r>
      <w:r>
        <w:t xml:space="preserve"> from being flushed from the </w:t>
      </w:r>
      <w:ins w:id="580" w:author="Dana Robinson" w:date="2014-02-24T03:11:00Z">
        <w:r w:rsidR="0007649D">
          <w:t xml:space="preserve">metadata </w:t>
        </w:r>
      </w:ins>
      <w:r w:rsidR="00B05B86">
        <w:t xml:space="preserve">cache </w:t>
      </w:r>
      <w:r>
        <w:t>to storage.</w:t>
      </w:r>
    </w:p>
    <w:p w14:paraId="0539F90F" w14:textId="77777777" w:rsidR="004E66EB" w:rsidRPr="00572710" w:rsidRDefault="004E66EB" w:rsidP="004E66EB">
      <w:pPr>
        <w:rPr>
          <w:b/>
        </w:rPr>
      </w:pPr>
      <w:r w:rsidRPr="00572710">
        <w:rPr>
          <w:b/>
        </w:rPr>
        <w:t>Description:</w:t>
      </w:r>
    </w:p>
    <w:p w14:paraId="1C1465AE" w14:textId="367EC012" w:rsidR="00B745A3" w:rsidRDefault="00B745A3" w:rsidP="00B745A3">
      <w:pPr>
        <w:ind w:left="720"/>
      </w:pPr>
      <w:del w:id="581" w:author="Dana Robinson" w:date="2014-02-24T02:53:00Z">
        <w:r w:rsidDel="001E36C8">
          <w:delText xml:space="preserve">The </w:delText>
        </w:r>
      </w:del>
      <w:ins w:id="582" w:author="Dana Robinson" w:date="2014-02-24T02:53:00Z">
        <w:r w:rsidR="001E36C8">
          <w:t xml:space="preserve">The </w:t>
        </w:r>
        <w:r w:rsidR="001E36C8" w:rsidRPr="00E93586">
          <w:rPr>
            <w:rFonts w:ascii="Consolas" w:hAnsi="Consolas" w:cs="Consolas"/>
          </w:rPr>
          <w:t>H5O</w:t>
        </w:r>
        <w:r w:rsidR="001E36C8">
          <w:rPr>
            <w:rFonts w:ascii="Consolas" w:hAnsi="Consolas" w:cs="Consolas"/>
          </w:rPr>
          <w:t>/H5Fenable/</w:t>
        </w:r>
        <w:proofErr w:type="spellStart"/>
        <w:r w:rsidR="001E36C8">
          <w:rPr>
            <w:rFonts w:ascii="Consolas" w:hAnsi="Consolas" w:cs="Consolas"/>
          </w:rPr>
          <w:t>disable_mdc_</w:t>
        </w:r>
        <w:proofErr w:type="gramStart"/>
        <w:r w:rsidR="001E36C8">
          <w:rPr>
            <w:rFonts w:ascii="Consolas" w:hAnsi="Consolas" w:cs="Consolas"/>
          </w:rPr>
          <w:t>flushes</w:t>
        </w:r>
        <w:proofErr w:type="spellEnd"/>
        <w:r w:rsidR="001E36C8" w:rsidRPr="00E93586">
          <w:rPr>
            <w:rFonts w:ascii="Consolas" w:hAnsi="Consolas" w:cs="Consolas"/>
          </w:rPr>
          <w:t>(</w:t>
        </w:r>
        <w:proofErr w:type="gramEnd"/>
        <w:r w:rsidR="001E36C8" w:rsidRPr="00E93586">
          <w:rPr>
            <w:rFonts w:ascii="Consolas" w:hAnsi="Consolas" w:cs="Consolas"/>
          </w:rPr>
          <w:t>)</w:t>
        </w:r>
        <w:r w:rsidR="001E36C8">
          <w:t xml:space="preserve"> and associated </w:t>
        </w:r>
        <w:r w:rsidR="001E36C8" w:rsidRPr="00887E87">
          <w:rPr>
            <w:rFonts w:ascii="Consolas" w:hAnsi="Consolas"/>
          </w:rPr>
          <w:t>H5Xflush()</w:t>
        </w:r>
        <w:r w:rsidR="001E36C8">
          <w:t xml:space="preserve"> functions can be used to control the flushing of entries from a file's metadata cache.  Metadata cache entries can be controlled at both the individual HDF5 object level (datasets, groups, named </w:t>
        </w:r>
        <w:proofErr w:type="spellStart"/>
        <w:r w:rsidR="001E36C8">
          <w:t>datatypes</w:t>
        </w:r>
        <w:proofErr w:type="spellEnd"/>
        <w:r w:rsidR="001E36C8">
          <w:t xml:space="preserve">) and the entire metadata cache level.  The function prevents an object or cache's dirty metadata entries from being flushed from the cache by the usual cache eviction/flush policy.  Instead, users must manually flush the cache or entries for individual objects via </w:t>
        </w:r>
        <w:r w:rsidR="001E36C8" w:rsidRPr="00333672">
          <w:rPr>
            <w:rFonts w:ascii="Consolas" w:hAnsi="Consolas" w:cs="Consolas"/>
          </w:rPr>
          <w:t>H5F/</w:t>
        </w:r>
        <w:r w:rsidR="001E36C8">
          <w:rPr>
            <w:rFonts w:ascii="Consolas" w:hAnsi="Consolas" w:cs="Consolas"/>
          </w:rPr>
          <w:t>H5D/H5G/H5T/</w:t>
        </w:r>
        <w:proofErr w:type="gramStart"/>
        <w:r w:rsidR="001E36C8" w:rsidRPr="00333672">
          <w:rPr>
            <w:rFonts w:ascii="Consolas" w:hAnsi="Consolas" w:cs="Consolas"/>
          </w:rPr>
          <w:t>H5Oflush(</w:t>
        </w:r>
        <w:proofErr w:type="gramEnd"/>
        <w:r w:rsidR="001E36C8" w:rsidRPr="00333672">
          <w:rPr>
            <w:rFonts w:ascii="Consolas" w:hAnsi="Consolas" w:cs="Consolas"/>
          </w:rPr>
          <w:t>)</w:t>
        </w:r>
        <w:r w:rsidR="001E36C8">
          <w:t xml:space="preserve"> calls.</w:t>
        </w:r>
      </w:ins>
      <w:del w:id="583" w:author="Dana Robinson" w:date="2014-02-24T02:53:00Z">
        <w:r w:rsidRPr="00E93586" w:rsidDel="001E36C8">
          <w:rPr>
            <w:rFonts w:ascii="Consolas" w:hAnsi="Consolas" w:cs="Consolas"/>
          </w:rPr>
          <w:delText>H5Ocork</w:delText>
        </w:r>
        <w:r w:rsidDel="001E36C8">
          <w:rPr>
            <w:rFonts w:ascii="Consolas" w:hAnsi="Consolas" w:cs="Consolas"/>
          </w:rPr>
          <w:delText>/</w:delText>
        </w:r>
        <w:r w:rsidRPr="00E93586" w:rsidDel="001E36C8">
          <w:rPr>
            <w:rFonts w:ascii="Consolas" w:hAnsi="Consolas" w:cs="Consolas"/>
          </w:rPr>
          <w:delText>uncork</w:delText>
        </w:r>
        <w:r w:rsidDel="001E36C8">
          <w:rPr>
            <w:rFonts w:ascii="Consolas" w:hAnsi="Consolas" w:cs="Consolas"/>
          </w:rPr>
          <w:delText>/flush</w:delText>
        </w:r>
        <w:r w:rsidRPr="00E93586" w:rsidDel="001E36C8">
          <w:rPr>
            <w:rFonts w:ascii="Consolas" w:hAnsi="Consolas" w:cs="Consolas"/>
          </w:rPr>
          <w:delText>()</w:delText>
        </w:r>
        <w:r w:rsidDel="001E36C8">
          <w:delText xml:space="preserve"> and </w:delText>
        </w:r>
        <w:r w:rsidDel="001E36C8">
          <w:rPr>
            <w:rFonts w:ascii="Consolas" w:hAnsi="Consolas" w:cs="Consolas"/>
          </w:rPr>
          <w:delText>H5Fcork/</w:delText>
        </w:r>
        <w:r w:rsidRPr="00E93586" w:rsidDel="001E36C8">
          <w:rPr>
            <w:rFonts w:ascii="Consolas" w:hAnsi="Consolas" w:cs="Consolas"/>
          </w:rPr>
          <w:delText>uncork</w:delText>
        </w:r>
        <w:r w:rsidDel="001E36C8">
          <w:rPr>
            <w:rFonts w:ascii="Consolas" w:hAnsi="Consolas" w:cs="Consolas"/>
          </w:rPr>
          <w:delText>/flush</w:delText>
        </w:r>
        <w:r w:rsidRPr="00E93586" w:rsidDel="001E36C8">
          <w:rPr>
            <w:rFonts w:ascii="Consolas" w:hAnsi="Consolas" w:cs="Consolas"/>
          </w:rPr>
          <w:delText>()</w:delText>
        </w:r>
        <w:r w:rsidDel="001E36C8">
          <w:delText xml:space="preserve"> functions can be used to control the flushing of entries from a file's metadata cache.  Metadata cache entries can be controlled at both the individual HDF5 object level (datasets, groups, named datatypes) and the entire metadata cache level.  Corking prevents an object or cache's dirty metadata entries from being flushed from the cache by the usual cache eviction/flush policy.  Instead, users must manually flush the cache or entries for individual objects via </w:delText>
        </w:r>
        <w:r w:rsidRPr="00333672" w:rsidDel="001E36C8">
          <w:rPr>
            <w:rFonts w:ascii="Consolas" w:hAnsi="Consolas" w:cs="Consolas"/>
          </w:rPr>
          <w:delText>H5F/H5Oflush()</w:delText>
        </w:r>
        <w:r w:rsidDel="001E36C8">
          <w:delText xml:space="preserve"> calls.</w:delText>
        </w:r>
      </w:del>
    </w:p>
    <w:p w14:paraId="558D84A6" w14:textId="77777777" w:rsidR="004E66EB" w:rsidRPr="003D3D25" w:rsidRDefault="004E66EB" w:rsidP="004E66EB">
      <w:pPr>
        <w:rPr>
          <w:b/>
        </w:rPr>
      </w:pPr>
      <w:r w:rsidRPr="0012252E">
        <w:rPr>
          <w:b/>
        </w:rPr>
        <w:t>Note:</w:t>
      </w:r>
    </w:p>
    <w:p w14:paraId="3126B63D" w14:textId="4B157939" w:rsidR="007629DE" w:rsidRDefault="007629DE" w:rsidP="007629DE">
      <w:pPr>
        <w:ind w:left="720"/>
      </w:pPr>
      <w:r>
        <w:t xml:space="preserve">Only HDF5 file identifiers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xml:space="preserve">) may be passed to this function.  To </w:t>
      </w:r>
      <w:del w:id="584" w:author="Dana Robinson" w:date="2014-02-24T03:46:00Z">
        <w:r w:rsidDel="00E37563">
          <w:delText xml:space="preserve">cork </w:delText>
        </w:r>
      </w:del>
      <w:ins w:id="585" w:author="Dana Robinson" w:date="2014-02-24T03:46:00Z">
        <w:r w:rsidR="00E37563">
          <w:t>restore flushes on</w:t>
        </w:r>
        <w:r w:rsidR="00E37563">
          <w:t xml:space="preserve"> </w:t>
        </w:r>
      </w:ins>
      <w:r>
        <w:t xml:space="preserve">individual HDF5 objects, use </w:t>
      </w:r>
      <w:r>
        <w:rPr>
          <w:rFonts w:ascii="Consolas" w:hAnsi="Consolas" w:cs="Consolas"/>
        </w:rPr>
        <w:t>H5O</w:t>
      </w:r>
      <w:del w:id="586" w:author="Dana Robinson" w:date="2014-02-24T03:46:00Z">
        <w:r w:rsidDel="00E37563">
          <w:rPr>
            <w:rFonts w:ascii="Consolas" w:hAnsi="Consolas" w:cs="Consolas"/>
          </w:rPr>
          <w:delText>cork</w:delText>
        </w:r>
        <w:r w:rsidRPr="003833A9" w:rsidDel="00E37563">
          <w:rPr>
            <w:rFonts w:ascii="Consolas" w:hAnsi="Consolas" w:cs="Consolas"/>
          </w:rPr>
          <w:delText>()</w:delText>
        </w:r>
      </w:del>
      <w:r>
        <w:t xml:space="preserve"> </w:t>
      </w:r>
      <w:ins w:id="587" w:author="Dana Robinson" w:date="2014-02-24T03:46:00Z">
        <w:r w:rsidR="00E37563">
          <w:t xml:space="preserve">version of this function </w:t>
        </w:r>
      </w:ins>
      <w:r>
        <w:t>instead.</w:t>
      </w:r>
    </w:p>
    <w:p w14:paraId="352A0526" w14:textId="77777777" w:rsidR="007629DE" w:rsidRDefault="007629DE" w:rsidP="007629DE">
      <w:pPr>
        <w:ind w:left="720"/>
      </w:pPr>
      <w:r>
        <w:t xml:space="preserve">Passing in a </w:t>
      </w:r>
      <w:proofErr w:type="spellStart"/>
      <w:r w:rsidRPr="004C3ECB">
        <w:rPr>
          <w:rFonts w:ascii="Consolas" w:hAnsi="Consolas" w:cs="Consolas"/>
        </w:rPr>
        <w:t>hid_t</w:t>
      </w:r>
      <w:proofErr w:type="spellEnd"/>
      <w:r>
        <w:t xml:space="preserve"> identifier that represents any other HDF5 </w:t>
      </w:r>
      <w:r w:rsidR="00B05B86">
        <w:t xml:space="preserve">entity </w:t>
      </w:r>
      <w:r>
        <w:t>is considered an error.</w:t>
      </w:r>
    </w:p>
    <w:p w14:paraId="2814451E" w14:textId="77777777" w:rsidR="004E66EB" w:rsidRDefault="004E66EB" w:rsidP="004E66EB">
      <w:pPr>
        <w:ind w:left="720"/>
      </w:pPr>
      <w:r>
        <w:t>Misuse of this function can cause the cache to exhaust available memory.</w:t>
      </w:r>
    </w:p>
    <w:p w14:paraId="2CAC6039" w14:textId="54282789" w:rsidR="003D26B4" w:rsidRDefault="007C69A7">
      <w:pPr>
        <w:ind w:left="720"/>
      </w:pPr>
      <w:del w:id="588" w:author="Dana Robinson" w:date="2014-02-24T03:11:00Z">
        <w:r w:rsidDel="0007649D">
          <w:delText xml:space="preserve">Corking </w:delText>
        </w:r>
      </w:del>
      <w:ins w:id="589" w:author="Dana Robinson" w:date="2014-02-24T03:11:00Z">
        <w:r w:rsidR="0007649D">
          <w:t xml:space="preserve">Prevention </w:t>
        </w:r>
      </w:ins>
      <w:r>
        <w:t xml:space="preserve">only pertains to new or dirty metadata entries.  Clean entries can </w:t>
      </w:r>
      <w:ins w:id="590" w:author="Dana Robinson" w:date="2014-02-24T03:12:00Z">
        <w:r w:rsidR="0007649D">
          <w:t xml:space="preserve">still </w:t>
        </w:r>
      </w:ins>
      <w:r>
        <w:t>be evicted from the cache.</w:t>
      </w:r>
    </w:p>
    <w:p w14:paraId="6BF439C1" w14:textId="77777777" w:rsidR="004E66EB" w:rsidRPr="0012252E" w:rsidRDefault="004E66EB" w:rsidP="004E66EB">
      <w:pPr>
        <w:rPr>
          <w:b/>
        </w:rPr>
      </w:pPr>
      <w:r w:rsidRPr="0012252E">
        <w:rPr>
          <w:b/>
        </w:rPr>
        <w:t>Parameters:</w:t>
      </w:r>
    </w:p>
    <w:p w14:paraId="13589328" w14:textId="77777777" w:rsidR="004E66EB" w:rsidRDefault="004E66EB" w:rsidP="004E66EB">
      <w:r>
        <w:tab/>
      </w:r>
      <w:proofErr w:type="spellStart"/>
      <w:r>
        <w:rPr>
          <w:rFonts w:ascii="Consolas" w:hAnsi="Consolas" w:cs="Consolas"/>
          <w:i/>
        </w:rPr>
        <w:t>hid_t</w:t>
      </w:r>
      <w:proofErr w:type="spellEnd"/>
      <w:r>
        <w:rPr>
          <w:rFonts w:ascii="Consolas" w:hAnsi="Consolas" w:cs="Consolas"/>
          <w:i/>
        </w:rPr>
        <w:t xml:space="preserve"> </w:t>
      </w:r>
      <w:proofErr w:type="spellStart"/>
      <w:r w:rsidR="003E5EA8">
        <w:rPr>
          <w:rFonts w:ascii="Consolas" w:hAnsi="Consolas" w:cs="Consolas"/>
        </w:rPr>
        <w:t>file</w:t>
      </w:r>
      <w:r>
        <w:rPr>
          <w:rFonts w:ascii="Consolas" w:hAnsi="Consolas" w:cs="Consolas"/>
        </w:rPr>
        <w:t>_id</w:t>
      </w:r>
      <w:proofErr w:type="spellEnd"/>
      <w:r>
        <w:tab/>
      </w:r>
      <w:r>
        <w:tab/>
      </w:r>
      <w:r>
        <w:tab/>
        <w:t xml:space="preserve">IN: </w:t>
      </w:r>
      <w:r w:rsidR="003E5EA8">
        <w:t>An HDF5 file identifier.</w:t>
      </w:r>
    </w:p>
    <w:p w14:paraId="48122AB1" w14:textId="77777777" w:rsidR="004E66EB" w:rsidRPr="0012252E" w:rsidRDefault="004E66EB" w:rsidP="004E66EB">
      <w:pPr>
        <w:rPr>
          <w:b/>
        </w:rPr>
      </w:pPr>
      <w:r w:rsidRPr="0012252E">
        <w:rPr>
          <w:b/>
        </w:rPr>
        <w:t>Returns:</w:t>
      </w:r>
    </w:p>
    <w:p w14:paraId="7BFC94E0" w14:textId="77777777" w:rsidR="004E66EB" w:rsidRDefault="004E66EB" w:rsidP="004E66EB">
      <w:r>
        <w:tab/>
        <w:t>Returns a non-negative value if successful.  Otherwise returns a negative value.</w:t>
      </w:r>
    </w:p>
    <w:p w14:paraId="23E847A5" w14:textId="77777777" w:rsidR="004E66EB" w:rsidRDefault="004E66EB">
      <w:pPr>
        <w:spacing w:after="0"/>
        <w:jc w:val="left"/>
        <w:rPr>
          <w:rFonts w:asciiTheme="majorHAnsi" w:eastAsiaTheme="majorEastAsia" w:hAnsiTheme="majorHAnsi" w:cstheme="majorBidi"/>
          <w:b/>
          <w:bCs/>
          <w:sz w:val="28"/>
          <w:szCs w:val="28"/>
        </w:rPr>
      </w:pPr>
      <w:r>
        <w:br w:type="page"/>
      </w:r>
    </w:p>
    <w:p w14:paraId="21113892" w14:textId="21D78919" w:rsidR="004E66EB" w:rsidRDefault="004E66EB" w:rsidP="004E66EB">
      <w:pPr>
        <w:pStyle w:val="Heading"/>
      </w:pPr>
      <w:r>
        <w:lastRenderedPageBreak/>
        <w:t>A</w:t>
      </w:r>
      <w:r w:rsidRPr="00EB5B3B">
        <w:t>ppendix</w:t>
      </w:r>
      <w:r>
        <w:t>:  H5F</w:t>
      </w:r>
      <w:ins w:id="591" w:author="Dana Robinson" w:date="2014-02-24T02:25:00Z">
        <w:r w:rsidR="00D53D12">
          <w:t>enable_mdc_flushes</w:t>
        </w:r>
      </w:ins>
      <w:del w:id="592" w:author="Dana Robinson" w:date="2014-02-24T02:25:00Z">
        <w:r w:rsidDel="00D53D12">
          <w:delText>uncork</w:delText>
        </w:r>
      </w:del>
      <w:r>
        <w:t xml:space="preserve"> Reference Manual Page</w:t>
      </w:r>
    </w:p>
    <w:p w14:paraId="2CB3F249" w14:textId="64B337EE" w:rsidR="004E66EB" w:rsidRDefault="004E66EB" w:rsidP="004E66EB">
      <w:r w:rsidRPr="00572710">
        <w:rPr>
          <w:b/>
        </w:rPr>
        <w:t>Name:</w:t>
      </w:r>
      <w:r w:rsidR="003A4A08">
        <w:t xml:space="preserve"> H5F</w:t>
      </w:r>
      <w:ins w:id="593" w:author="Dana Robinson" w:date="2014-02-24T02:26:00Z">
        <w:r w:rsidR="00D53D12">
          <w:t>enable_mdc_flushes</w:t>
        </w:r>
      </w:ins>
      <w:del w:id="594" w:author="Dana Robinson" w:date="2014-02-24T02:26:00Z">
        <w:r w:rsidDel="00D53D12">
          <w:delText>uncork</w:delText>
        </w:r>
      </w:del>
    </w:p>
    <w:p w14:paraId="0E62ABAC" w14:textId="77777777" w:rsidR="004E66EB" w:rsidRPr="00572710" w:rsidRDefault="004E66EB" w:rsidP="004E66EB">
      <w:pPr>
        <w:rPr>
          <w:b/>
        </w:rPr>
      </w:pPr>
      <w:r w:rsidRPr="00572710">
        <w:rPr>
          <w:b/>
        </w:rPr>
        <w:t>Signature:</w:t>
      </w:r>
    </w:p>
    <w:p w14:paraId="7A608E18" w14:textId="4A7599F9" w:rsidR="004E66EB" w:rsidRPr="00572710" w:rsidRDefault="004E66EB" w:rsidP="004E66EB">
      <w:pPr>
        <w:rPr>
          <w:rFonts w:ascii="Consolas" w:hAnsi="Consolas" w:cs="Consolas"/>
        </w:rPr>
      </w:pPr>
      <w:r>
        <w:tab/>
      </w:r>
      <w:proofErr w:type="spellStart"/>
      <w:proofErr w:type="gramStart"/>
      <w:r w:rsidRPr="00572710">
        <w:rPr>
          <w:rFonts w:ascii="Consolas" w:hAnsi="Consolas" w:cs="Consolas"/>
          <w:i/>
        </w:rPr>
        <w:t>herr</w:t>
      </w:r>
      <w:proofErr w:type="gramEnd"/>
      <w:r w:rsidRPr="00572710">
        <w:rPr>
          <w:rFonts w:ascii="Consolas" w:hAnsi="Consolas" w:cs="Consolas"/>
          <w:i/>
        </w:rPr>
        <w:t>_t</w:t>
      </w:r>
      <w:proofErr w:type="spellEnd"/>
      <w:r w:rsidR="003A4A08">
        <w:rPr>
          <w:rFonts w:ascii="Consolas" w:hAnsi="Consolas" w:cs="Consolas"/>
        </w:rPr>
        <w:t xml:space="preserve"> H5F</w:t>
      </w:r>
      <w:ins w:id="595" w:author="Dana Robinson" w:date="2014-02-24T02:26:00Z">
        <w:r w:rsidR="00D53D12">
          <w:rPr>
            <w:rFonts w:ascii="Consolas" w:hAnsi="Consolas" w:cs="Consolas"/>
          </w:rPr>
          <w:t>enable_mdc_flushes</w:t>
        </w:r>
      </w:ins>
      <w:del w:id="596" w:author="Dana Robinson" w:date="2014-02-24T02:26:00Z">
        <w:r w:rsidDel="00D53D12">
          <w:rPr>
            <w:rFonts w:ascii="Consolas" w:hAnsi="Consolas" w:cs="Consolas"/>
          </w:rPr>
          <w:delText>uncork</w:delText>
        </w:r>
      </w:del>
      <w:r w:rsidRPr="00572710">
        <w:rPr>
          <w:rFonts w:ascii="Consolas" w:hAnsi="Consolas" w:cs="Consolas"/>
        </w:rPr>
        <w:t>(</w:t>
      </w:r>
      <w:proofErr w:type="spellStart"/>
      <w:r>
        <w:rPr>
          <w:rFonts w:ascii="Consolas" w:hAnsi="Consolas" w:cs="Consolas"/>
          <w:i/>
        </w:rPr>
        <w:t>hid_t</w:t>
      </w:r>
      <w:proofErr w:type="spellEnd"/>
      <w:r>
        <w:rPr>
          <w:rFonts w:ascii="Consolas" w:hAnsi="Consolas" w:cs="Consolas"/>
          <w:i/>
        </w:rPr>
        <w:t xml:space="preserve"> </w:t>
      </w:r>
      <w:proofErr w:type="spellStart"/>
      <w:r w:rsidR="003A4A08">
        <w:rPr>
          <w:rFonts w:ascii="Consolas" w:hAnsi="Consolas" w:cs="Consolas"/>
        </w:rPr>
        <w:t>file</w:t>
      </w:r>
      <w:r>
        <w:rPr>
          <w:rFonts w:ascii="Consolas" w:hAnsi="Consolas" w:cs="Consolas"/>
        </w:rPr>
        <w:t>_id</w:t>
      </w:r>
      <w:proofErr w:type="spellEnd"/>
      <w:r w:rsidRPr="00572710">
        <w:rPr>
          <w:rFonts w:ascii="Consolas" w:hAnsi="Consolas" w:cs="Consolas"/>
        </w:rPr>
        <w:t>)</w:t>
      </w:r>
    </w:p>
    <w:p w14:paraId="653819CA" w14:textId="77777777" w:rsidR="004E66EB" w:rsidRPr="00572710" w:rsidRDefault="004E66EB" w:rsidP="004E66EB">
      <w:pPr>
        <w:rPr>
          <w:b/>
        </w:rPr>
      </w:pPr>
      <w:r w:rsidRPr="00572710">
        <w:rPr>
          <w:b/>
        </w:rPr>
        <w:t>Purpose:</w:t>
      </w:r>
    </w:p>
    <w:p w14:paraId="344249F4" w14:textId="7593C7AF" w:rsidR="004E66EB" w:rsidRDefault="004E66EB" w:rsidP="004E66EB">
      <w:r>
        <w:tab/>
      </w:r>
      <w:del w:id="597" w:author="Dana Robinson" w:date="2014-02-24T03:08:00Z">
        <w:r w:rsidR="007629DE" w:rsidDel="0007649D">
          <w:delText>Uncorks a</w:delText>
        </w:r>
      </w:del>
      <w:ins w:id="598" w:author="Dana Robinson" w:date="2014-02-24T03:08:00Z">
        <w:r w:rsidR="0007649D">
          <w:t>Returns a</w:t>
        </w:r>
      </w:ins>
      <w:r w:rsidR="007629DE">
        <w:t xml:space="preserve"> file's metadata cache</w:t>
      </w:r>
      <w:ins w:id="599" w:author="Dana Robinson" w:date="2014-02-24T03:08:00Z">
        <w:r w:rsidR="0007649D">
          <w:t xml:space="preserve"> </w:t>
        </w:r>
      </w:ins>
      <w:del w:id="600" w:author="Dana Robinson" w:date="2014-02-24T03:08:00Z">
        <w:r w:rsidR="007629DE" w:rsidDel="0007649D">
          <w:delText xml:space="preserve">, returning it </w:delText>
        </w:r>
      </w:del>
      <w:r w:rsidR="007629DE">
        <w:t xml:space="preserve">to the standard eviction and flushing algorithm. </w:t>
      </w:r>
    </w:p>
    <w:p w14:paraId="6E1BDADF" w14:textId="77777777" w:rsidR="004E66EB" w:rsidRPr="00572710" w:rsidRDefault="004E66EB" w:rsidP="004E66EB">
      <w:pPr>
        <w:rPr>
          <w:b/>
        </w:rPr>
      </w:pPr>
      <w:r w:rsidRPr="00572710">
        <w:rPr>
          <w:b/>
        </w:rPr>
        <w:t>Description:</w:t>
      </w:r>
    </w:p>
    <w:p w14:paraId="3DA896EC" w14:textId="16F4D83B" w:rsidR="00B745A3" w:rsidRDefault="00B745A3" w:rsidP="00B745A3">
      <w:pPr>
        <w:ind w:left="720"/>
      </w:pPr>
      <w:del w:id="601" w:author="Dana Robinson" w:date="2014-02-24T02:53:00Z">
        <w:r w:rsidDel="001E36C8">
          <w:delText xml:space="preserve">The </w:delText>
        </w:r>
      </w:del>
      <w:ins w:id="602" w:author="Dana Robinson" w:date="2014-02-24T02:53:00Z">
        <w:r w:rsidR="001E36C8">
          <w:t xml:space="preserve">The </w:t>
        </w:r>
        <w:r w:rsidR="001E36C8" w:rsidRPr="00E93586">
          <w:rPr>
            <w:rFonts w:ascii="Consolas" w:hAnsi="Consolas" w:cs="Consolas"/>
          </w:rPr>
          <w:t>H5O</w:t>
        </w:r>
        <w:r w:rsidR="001E36C8">
          <w:rPr>
            <w:rFonts w:ascii="Consolas" w:hAnsi="Consolas" w:cs="Consolas"/>
          </w:rPr>
          <w:t>/H5Fenable/</w:t>
        </w:r>
        <w:proofErr w:type="spellStart"/>
        <w:r w:rsidR="001E36C8">
          <w:rPr>
            <w:rFonts w:ascii="Consolas" w:hAnsi="Consolas" w:cs="Consolas"/>
          </w:rPr>
          <w:t>disable_mdc_</w:t>
        </w:r>
        <w:proofErr w:type="gramStart"/>
        <w:r w:rsidR="001E36C8">
          <w:rPr>
            <w:rFonts w:ascii="Consolas" w:hAnsi="Consolas" w:cs="Consolas"/>
          </w:rPr>
          <w:t>flushes</w:t>
        </w:r>
        <w:proofErr w:type="spellEnd"/>
        <w:r w:rsidR="001E36C8" w:rsidRPr="00E93586">
          <w:rPr>
            <w:rFonts w:ascii="Consolas" w:hAnsi="Consolas" w:cs="Consolas"/>
          </w:rPr>
          <w:t>(</w:t>
        </w:r>
        <w:proofErr w:type="gramEnd"/>
        <w:r w:rsidR="001E36C8" w:rsidRPr="00E93586">
          <w:rPr>
            <w:rFonts w:ascii="Consolas" w:hAnsi="Consolas" w:cs="Consolas"/>
          </w:rPr>
          <w:t>)</w:t>
        </w:r>
        <w:r w:rsidR="001E36C8">
          <w:t xml:space="preserve"> and associated </w:t>
        </w:r>
        <w:r w:rsidR="001E36C8" w:rsidRPr="00887E87">
          <w:rPr>
            <w:rFonts w:ascii="Consolas" w:hAnsi="Consolas"/>
          </w:rPr>
          <w:t>H5Xflush()</w:t>
        </w:r>
        <w:r w:rsidR="001E36C8">
          <w:t xml:space="preserve"> functions can be used to control the flushing of entries from a file's metadata cache.  Metadata cache entries can be controlled at both the individual HDF5 object level (datasets, groups, named </w:t>
        </w:r>
        <w:proofErr w:type="spellStart"/>
        <w:r w:rsidR="001E36C8">
          <w:t>datatypes</w:t>
        </w:r>
        <w:proofErr w:type="spellEnd"/>
        <w:r w:rsidR="001E36C8">
          <w:t xml:space="preserve">) and the entire metadata cache level.  The function prevents an object or cache's dirty metadata entries from being flushed from the cache by the usual cache eviction/flush policy.  Instead, users must manually flush the cache or entries for individual objects via </w:t>
        </w:r>
        <w:r w:rsidR="001E36C8" w:rsidRPr="00333672">
          <w:rPr>
            <w:rFonts w:ascii="Consolas" w:hAnsi="Consolas" w:cs="Consolas"/>
          </w:rPr>
          <w:t>H5F/</w:t>
        </w:r>
        <w:r w:rsidR="001E36C8">
          <w:rPr>
            <w:rFonts w:ascii="Consolas" w:hAnsi="Consolas" w:cs="Consolas"/>
          </w:rPr>
          <w:t>H5D/H5G/H5T/</w:t>
        </w:r>
        <w:proofErr w:type="gramStart"/>
        <w:r w:rsidR="001E36C8" w:rsidRPr="00333672">
          <w:rPr>
            <w:rFonts w:ascii="Consolas" w:hAnsi="Consolas" w:cs="Consolas"/>
          </w:rPr>
          <w:t>H5Oflush(</w:t>
        </w:r>
        <w:proofErr w:type="gramEnd"/>
        <w:r w:rsidR="001E36C8" w:rsidRPr="00333672">
          <w:rPr>
            <w:rFonts w:ascii="Consolas" w:hAnsi="Consolas" w:cs="Consolas"/>
          </w:rPr>
          <w:t>)</w:t>
        </w:r>
        <w:r w:rsidR="001E36C8">
          <w:t xml:space="preserve"> calls.</w:t>
        </w:r>
      </w:ins>
      <w:del w:id="603" w:author="Dana Robinson" w:date="2014-02-24T02:53:00Z">
        <w:r w:rsidRPr="00E93586" w:rsidDel="001E36C8">
          <w:rPr>
            <w:rFonts w:ascii="Consolas" w:hAnsi="Consolas" w:cs="Consolas"/>
          </w:rPr>
          <w:delText>H5Ocork</w:delText>
        </w:r>
        <w:r w:rsidDel="001E36C8">
          <w:rPr>
            <w:rFonts w:ascii="Consolas" w:hAnsi="Consolas" w:cs="Consolas"/>
          </w:rPr>
          <w:delText>/</w:delText>
        </w:r>
        <w:r w:rsidRPr="00E93586" w:rsidDel="001E36C8">
          <w:rPr>
            <w:rFonts w:ascii="Consolas" w:hAnsi="Consolas" w:cs="Consolas"/>
          </w:rPr>
          <w:delText>uncork</w:delText>
        </w:r>
        <w:r w:rsidDel="001E36C8">
          <w:rPr>
            <w:rFonts w:ascii="Consolas" w:hAnsi="Consolas" w:cs="Consolas"/>
          </w:rPr>
          <w:delText>/flush</w:delText>
        </w:r>
        <w:r w:rsidRPr="00E93586" w:rsidDel="001E36C8">
          <w:rPr>
            <w:rFonts w:ascii="Consolas" w:hAnsi="Consolas" w:cs="Consolas"/>
          </w:rPr>
          <w:delText>()</w:delText>
        </w:r>
        <w:r w:rsidDel="001E36C8">
          <w:delText xml:space="preserve"> and </w:delText>
        </w:r>
        <w:r w:rsidDel="001E36C8">
          <w:rPr>
            <w:rFonts w:ascii="Consolas" w:hAnsi="Consolas" w:cs="Consolas"/>
          </w:rPr>
          <w:delText>H5Fcork/</w:delText>
        </w:r>
        <w:r w:rsidRPr="00E93586" w:rsidDel="001E36C8">
          <w:rPr>
            <w:rFonts w:ascii="Consolas" w:hAnsi="Consolas" w:cs="Consolas"/>
          </w:rPr>
          <w:delText>uncork</w:delText>
        </w:r>
        <w:r w:rsidDel="001E36C8">
          <w:rPr>
            <w:rFonts w:ascii="Consolas" w:hAnsi="Consolas" w:cs="Consolas"/>
          </w:rPr>
          <w:delText>/flush</w:delText>
        </w:r>
        <w:r w:rsidRPr="00E93586" w:rsidDel="001E36C8">
          <w:rPr>
            <w:rFonts w:ascii="Consolas" w:hAnsi="Consolas" w:cs="Consolas"/>
          </w:rPr>
          <w:delText>()</w:delText>
        </w:r>
        <w:r w:rsidDel="001E36C8">
          <w:delText xml:space="preserve"> functions can be used to control the flushing of entries from a file's metadata cache.  Metadata cache entries can be controlled at both the individual HDF5 object level (datasets, groups, named datatypes) and the entire metadata cache level.  Corking prevents an object or cache's dirty metadata entries from being flushed from the cache by the usual cache eviction/flush policy.  Instead, users must manually flush the cache or entries for individual objects via </w:delText>
        </w:r>
        <w:r w:rsidRPr="00333672" w:rsidDel="001E36C8">
          <w:rPr>
            <w:rFonts w:ascii="Consolas" w:hAnsi="Consolas" w:cs="Consolas"/>
          </w:rPr>
          <w:delText>H5F/H5Oflush()</w:delText>
        </w:r>
        <w:r w:rsidDel="001E36C8">
          <w:delText xml:space="preserve"> calls.</w:delText>
        </w:r>
      </w:del>
    </w:p>
    <w:p w14:paraId="07B2A398" w14:textId="77777777" w:rsidR="004E66EB" w:rsidRPr="003D3D25" w:rsidRDefault="004E66EB" w:rsidP="004E66EB">
      <w:pPr>
        <w:rPr>
          <w:b/>
        </w:rPr>
      </w:pPr>
      <w:r w:rsidRPr="0012252E">
        <w:rPr>
          <w:b/>
        </w:rPr>
        <w:t>Note:</w:t>
      </w:r>
    </w:p>
    <w:p w14:paraId="6B3AB91C" w14:textId="6C3C839D" w:rsidR="007629DE" w:rsidRDefault="007629DE" w:rsidP="007629DE">
      <w:pPr>
        <w:ind w:left="720"/>
      </w:pPr>
      <w:r>
        <w:t xml:space="preserve">Only HDF5 file identifiers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xml:space="preserve">) may be passed to this function.  To </w:t>
      </w:r>
      <w:del w:id="604" w:author="Dana Robinson" w:date="2014-02-24T03:46:00Z">
        <w:r w:rsidDel="00193530">
          <w:delText xml:space="preserve">uncork </w:delText>
        </w:r>
      </w:del>
      <w:ins w:id="605" w:author="Dana Robinson" w:date="2014-02-24T03:46:00Z">
        <w:r w:rsidR="00193530">
          <w:t>restore flushes on</w:t>
        </w:r>
        <w:r w:rsidR="00193530">
          <w:t xml:space="preserve"> </w:t>
        </w:r>
      </w:ins>
      <w:r>
        <w:t xml:space="preserve">individual HDF5 objects, use </w:t>
      </w:r>
      <w:r>
        <w:rPr>
          <w:rFonts w:ascii="Consolas" w:hAnsi="Consolas" w:cs="Consolas"/>
        </w:rPr>
        <w:t>H5O</w:t>
      </w:r>
      <w:bookmarkStart w:id="606" w:name="_GoBack"/>
      <w:bookmarkEnd w:id="606"/>
      <w:del w:id="607" w:author="Dana Robinson" w:date="2014-02-24T03:46:00Z">
        <w:r w:rsidDel="00193530">
          <w:rPr>
            <w:rFonts w:ascii="Consolas" w:hAnsi="Consolas" w:cs="Consolas"/>
          </w:rPr>
          <w:delText>uncork</w:delText>
        </w:r>
        <w:r w:rsidRPr="003833A9" w:rsidDel="00193530">
          <w:rPr>
            <w:rFonts w:ascii="Consolas" w:hAnsi="Consolas" w:cs="Consolas"/>
          </w:rPr>
          <w:delText>()</w:delText>
        </w:r>
      </w:del>
      <w:r>
        <w:t xml:space="preserve"> </w:t>
      </w:r>
      <w:ins w:id="608" w:author="Dana Robinson" w:date="2014-02-24T03:46:00Z">
        <w:r w:rsidR="00193530">
          <w:t>version of this function i</w:t>
        </w:r>
      </w:ins>
      <w:del w:id="609" w:author="Dana Robinson" w:date="2014-02-24T03:46:00Z">
        <w:r w:rsidDel="00193530">
          <w:delText>i</w:delText>
        </w:r>
      </w:del>
      <w:r>
        <w:t>nstead.</w:t>
      </w:r>
    </w:p>
    <w:p w14:paraId="46DC5E88" w14:textId="77777777" w:rsidR="007629DE" w:rsidRDefault="007629DE" w:rsidP="007629DE">
      <w:pPr>
        <w:ind w:left="720"/>
      </w:pPr>
      <w:r>
        <w:t xml:space="preserve">Passing in a </w:t>
      </w:r>
      <w:proofErr w:type="spellStart"/>
      <w:r w:rsidRPr="004C3ECB">
        <w:rPr>
          <w:rFonts w:ascii="Consolas" w:hAnsi="Consolas" w:cs="Consolas"/>
        </w:rPr>
        <w:t>hid_t</w:t>
      </w:r>
      <w:proofErr w:type="spellEnd"/>
      <w:r>
        <w:t xml:space="preserve"> identifier that represents any other HDF5 </w:t>
      </w:r>
      <w:r w:rsidR="00B05B86">
        <w:t xml:space="preserve">entity </w:t>
      </w:r>
      <w:r>
        <w:t>is considered an error.</w:t>
      </w:r>
    </w:p>
    <w:p w14:paraId="0F236EE3" w14:textId="0963ADA4" w:rsidR="004E66EB" w:rsidRDefault="007629DE" w:rsidP="004E66EB">
      <w:pPr>
        <w:ind w:left="720"/>
      </w:pPr>
      <w:r>
        <w:t>A</w:t>
      </w:r>
      <w:r w:rsidR="004E66EB">
        <w:t xml:space="preserve"> file will </w:t>
      </w:r>
      <w:ins w:id="610" w:author="Dana Robinson" w:date="2014-02-24T03:10:00Z">
        <w:r w:rsidR="0007649D">
          <w:t xml:space="preserve">be returned to the </w:t>
        </w:r>
        <w:proofErr w:type="gramStart"/>
        <w:r w:rsidR="0007649D">
          <w:t>default flushing</w:t>
        </w:r>
        <w:proofErr w:type="gramEnd"/>
        <w:r w:rsidR="0007649D">
          <w:t xml:space="preserve"> algorithm </w:t>
        </w:r>
      </w:ins>
      <w:del w:id="611" w:author="Dana Robinson" w:date="2014-02-24T03:09:00Z">
        <w:r w:rsidR="004E66EB" w:rsidDel="0007649D">
          <w:delText xml:space="preserve">be uncorked </w:delText>
        </w:r>
      </w:del>
      <w:r w:rsidR="004E66EB">
        <w:t>when closed.</w:t>
      </w:r>
    </w:p>
    <w:p w14:paraId="5D61A805" w14:textId="09AF444C" w:rsidR="004E66EB" w:rsidRDefault="004E66EB" w:rsidP="004E66EB">
      <w:pPr>
        <w:ind w:left="720"/>
      </w:pPr>
      <w:r>
        <w:t>A file</w:t>
      </w:r>
      <w:r w:rsidR="00080AD6">
        <w:t>'s cache entries</w:t>
      </w:r>
      <w:r>
        <w:t xml:space="preserve"> will not necessarily be flushed </w:t>
      </w:r>
      <w:del w:id="612" w:author="Dana Robinson" w:date="2014-02-24T03:10:00Z">
        <w:r w:rsidDel="0007649D">
          <w:delText>as a part of the uncork process</w:delText>
        </w:r>
      </w:del>
      <w:ins w:id="613" w:author="Dana Robinson" w:date="2014-02-24T03:10:00Z">
        <w:r w:rsidR="0007649D">
          <w:t>when the cache is returned to the default algorithm</w:t>
        </w:r>
      </w:ins>
      <w:r>
        <w:t>.</w:t>
      </w:r>
    </w:p>
    <w:p w14:paraId="0677B271" w14:textId="77777777" w:rsidR="004E66EB" w:rsidRPr="0012252E" w:rsidRDefault="004E66EB" w:rsidP="004E66EB">
      <w:pPr>
        <w:rPr>
          <w:b/>
        </w:rPr>
      </w:pPr>
      <w:r w:rsidRPr="0012252E">
        <w:rPr>
          <w:b/>
        </w:rPr>
        <w:t>Parameters:</w:t>
      </w:r>
    </w:p>
    <w:p w14:paraId="39055EBC" w14:textId="77777777" w:rsidR="004E66EB" w:rsidRDefault="004E66EB" w:rsidP="004E66EB">
      <w:r>
        <w:tab/>
      </w:r>
      <w:proofErr w:type="spellStart"/>
      <w:r>
        <w:rPr>
          <w:rFonts w:ascii="Consolas" w:hAnsi="Consolas" w:cs="Consolas"/>
          <w:i/>
        </w:rPr>
        <w:t>hid_t</w:t>
      </w:r>
      <w:proofErr w:type="spellEnd"/>
      <w:r>
        <w:rPr>
          <w:rFonts w:ascii="Consolas" w:hAnsi="Consolas" w:cs="Consolas"/>
          <w:i/>
        </w:rPr>
        <w:t xml:space="preserve"> </w:t>
      </w:r>
      <w:proofErr w:type="spellStart"/>
      <w:r w:rsidR="003E5EA8">
        <w:rPr>
          <w:rFonts w:ascii="Consolas" w:hAnsi="Consolas" w:cs="Consolas"/>
        </w:rPr>
        <w:t>file</w:t>
      </w:r>
      <w:r>
        <w:rPr>
          <w:rFonts w:ascii="Consolas" w:hAnsi="Consolas" w:cs="Consolas"/>
        </w:rPr>
        <w:t>_id</w:t>
      </w:r>
      <w:proofErr w:type="spellEnd"/>
      <w:r>
        <w:tab/>
      </w:r>
      <w:r>
        <w:tab/>
      </w:r>
      <w:r>
        <w:tab/>
        <w:t xml:space="preserve">IN: </w:t>
      </w:r>
      <w:r w:rsidR="003E5EA8">
        <w:t>An HDF5 file identifier.</w:t>
      </w:r>
    </w:p>
    <w:p w14:paraId="1E10294B" w14:textId="77777777" w:rsidR="004E66EB" w:rsidRPr="0012252E" w:rsidRDefault="004E66EB" w:rsidP="004E66EB">
      <w:pPr>
        <w:rPr>
          <w:b/>
        </w:rPr>
      </w:pPr>
      <w:r w:rsidRPr="0012252E">
        <w:rPr>
          <w:b/>
        </w:rPr>
        <w:t>Returns:</w:t>
      </w:r>
    </w:p>
    <w:p w14:paraId="6D0CD14C" w14:textId="77777777" w:rsidR="004E66EB" w:rsidRDefault="004E66EB" w:rsidP="004E66EB">
      <w:r>
        <w:tab/>
        <w:t>Returns a non-negative value if successful.  Otherwise returns a negative value.</w:t>
      </w:r>
    </w:p>
    <w:p w14:paraId="1FC65383" w14:textId="77777777" w:rsidR="004E66EB" w:rsidRDefault="004E66EB">
      <w:pPr>
        <w:spacing w:after="0"/>
        <w:jc w:val="left"/>
        <w:rPr>
          <w:rFonts w:asciiTheme="majorHAnsi" w:eastAsiaTheme="majorEastAsia" w:hAnsiTheme="majorHAnsi" w:cstheme="majorBidi"/>
          <w:b/>
          <w:bCs/>
          <w:sz w:val="28"/>
          <w:szCs w:val="28"/>
        </w:rPr>
      </w:pPr>
      <w:r>
        <w:br w:type="page"/>
      </w:r>
    </w:p>
    <w:p w14:paraId="167E88A8" w14:textId="1528DA5A" w:rsidR="004E66EB" w:rsidRDefault="004E66EB" w:rsidP="004E66EB">
      <w:pPr>
        <w:pStyle w:val="Heading"/>
      </w:pPr>
      <w:r>
        <w:lastRenderedPageBreak/>
        <w:t>A</w:t>
      </w:r>
      <w:r w:rsidRPr="00EB5B3B">
        <w:t>ppendix</w:t>
      </w:r>
      <w:r>
        <w:t>:  H5F</w:t>
      </w:r>
      <w:ins w:id="614" w:author="Dana Robinson" w:date="2014-02-24T02:26:00Z">
        <w:r w:rsidR="00D53D12">
          <w:t>are_mdc_flushes_disabled</w:t>
        </w:r>
      </w:ins>
      <w:del w:id="615" w:author="Dana Robinson" w:date="2014-02-24T02:26:00Z">
        <w:r w:rsidDel="00D53D12">
          <w:delText>is_corked</w:delText>
        </w:r>
      </w:del>
      <w:r>
        <w:t xml:space="preserve"> Reference Manual Page</w:t>
      </w:r>
    </w:p>
    <w:p w14:paraId="0F4D5420" w14:textId="12CA5E9C" w:rsidR="004E66EB" w:rsidRDefault="004E66EB" w:rsidP="004E66EB">
      <w:r w:rsidRPr="00572710">
        <w:rPr>
          <w:b/>
        </w:rPr>
        <w:t>Name:</w:t>
      </w:r>
      <w:r w:rsidR="003A4A08">
        <w:t xml:space="preserve"> H5F</w:t>
      </w:r>
      <w:ins w:id="616" w:author="Dana Robinson" w:date="2014-02-24T02:26:00Z">
        <w:r w:rsidR="00D53D12">
          <w:t>are_mdc_flushes_disabled</w:t>
        </w:r>
      </w:ins>
      <w:del w:id="617" w:author="Dana Robinson" w:date="2014-02-24T02:26:00Z">
        <w:r w:rsidDel="00D53D12">
          <w:delText>is_corked</w:delText>
        </w:r>
      </w:del>
    </w:p>
    <w:p w14:paraId="24A100DB" w14:textId="77777777" w:rsidR="004E66EB" w:rsidRPr="00572710" w:rsidRDefault="004E66EB" w:rsidP="004E66EB">
      <w:pPr>
        <w:rPr>
          <w:b/>
        </w:rPr>
      </w:pPr>
      <w:r w:rsidRPr="00572710">
        <w:rPr>
          <w:b/>
        </w:rPr>
        <w:t>Signature:</w:t>
      </w:r>
    </w:p>
    <w:p w14:paraId="3044B6ED" w14:textId="77777777" w:rsidR="00D53D12" w:rsidRDefault="004E66EB" w:rsidP="004E66EB">
      <w:pPr>
        <w:rPr>
          <w:ins w:id="618" w:author="Dana Robinson" w:date="2014-02-24T02:27:00Z"/>
          <w:rFonts w:ascii="Consolas" w:hAnsi="Consolas" w:cs="Consolas"/>
        </w:rPr>
      </w:pPr>
      <w:r>
        <w:tab/>
      </w:r>
      <w:proofErr w:type="spellStart"/>
      <w:proofErr w:type="gramStart"/>
      <w:r>
        <w:rPr>
          <w:rFonts w:ascii="Consolas" w:hAnsi="Consolas" w:cs="Consolas"/>
          <w:i/>
        </w:rPr>
        <w:t>htri</w:t>
      </w:r>
      <w:proofErr w:type="gramEnd"/>
      <w:r w:rsidRPr="00572710">
        <w:rPr>
          <w:rFonts w:ascii="Consolas" w:hAnsi="Consolas" w:cs="Consolas"/>
          <w:i/>
        </w:rPr>
        <w:t>_t</w:t>
      </w:r>
      <w:proofErr w:type="spellEnd"/>
      <w:r w:rsidR="003A4A08">
        <w:rPr>
          <w:rFonts w:ascii="Consolas" w:hAnsi="Consolas" w:cs="Consolas"/>
        </w:rPr>
        <w:t xml:space="preserve"> H5F</w:t>
      </w:r>
      <w:ins w:id="619" w:author="Dana Robinson" w:date="2014-02-24T02:27:00Z">
        <w:r w:rsidR="00D53D12">
          <w:rPr>
            <w:rFonts w:ascii="Consolas" w:hAnsi="Consolas" w:cs="Consolas"/>
          </w:rPr>
          <w:t>are_mdc_flushes_enabled</w:t>
        </w:r>
      </w:ins>
      <w:del w:id="620" w:author="Dana Robinson" w:date="2014-02-24T02:27:00Z">
        <w:r w:rsidDel="00D53D12">
          <w:rPr>
            <w:rFonts w:ascii="Consolas" w:hAnsi="Consolas" w:cs="Consolas"/>
          </w:rPr>
          <w:delText>is_corked</w:delText>
        </w:r>
      </w:del>
      <w:r w:rsidRPr="00572710">
        <w:rPr>
          <w:rFonts w:ascii="Consolas" w:hAnsi="Consolas" w:cs="Consolas"/>
        </w:rPr>
        <w:t>(</w:t>
      </w:r>
      <w:proofErr w:type="spellStart"/>
      <w:r>
        <w:rPr>
          <w:rFonts w:ascii="Consolas" w:hAnsi="Consolas" w:cs="Consolas"/>
          <w:i/>
        </w:rPr>
        <w:t>hid_t</w:t>
      </w:r>
      <w:proofErr w:type="spellEnd"/>
      <w:r>
        <w:rPr>
          <w:rFonts w:ascii="Consolas" w:hAnsi="Consolas" w:cs="Consolas"/>
          <w:i/>
        </w:rPr>
        <w:t xml:space="preserve"> </w:t>
      </w:r>
      <w:proofErr w:type="spellStart"/>
      <w:r w:rsidR="003A4A08">
        <w:rPr>
          <w:rFonts w:ascii="Consolas" w:hAnsi="Consolas" w:cs="Consolas"/>
        </w:rPr>
        <w:t>file</w:t>
      </w:r>
      <w:r>
        <w:rPr>
          <w:rFonts w:ascii="Consolas" w:hAnsi="Consolas" w:cs="Consolas"/>
        </w:rPr>
        <w:t>_id</w:t>
      </w:r>
      <w:proofErr w:type="spellEnd"/>
      <w:r w:rsidR="00A277AC">
        <w:rPr>
          <w:rFonts w:ascii="Consolas" w:hAnsi="Consolas" w:cs="Consolas"/>
        </w:rPr>
        <w:t>,</w:t>
      </w:r>
    </w:p>
    <w:p w14:paraId="4FAA91FF" w14:textId="5F07A447" w:rsidR="004E66EB" w:rsidRPr="00572710" w:rsidRDefault="00A277AC">
      <w:pPr>
        <w:ind w:left="2160" w:firstLine="720"/>
        <w:rPr>
          <w:rFonts w:ascii="Consolas" w:hAnsi="Consolas" w:cs="Consolas"/>
        </w:rPr>
        <w:pPrChange w:id="621" w:author="Dana Robinson" w:date="2014-02-24T02:27:00Z">
          <w:pPr/>
        </w:pPrChange>
      </w:pPr>
      <w:del w:id="622" w:author="Dana Robinson" w:date="2014-02-24T02:27:00Z">
        <w:r w:rsidDel="00D53D12">
          <w:rPr>
            <w:rFonts w:ascii="Consolas" w:hAnsi="Consolas" w:cs="Consolas"/>
          </w:rPr>
          <w:delText xml:space="preserve"> </w:delText>
        </w:r>
      </w:del>
      <w:r>
        <w:rPr>
          <w:rFonts w:ascii="Consolas" w:hAnsi="Consolas" w:cs="Consolas"/>
        </w:rPr>
        <w:t xml:space="preserve">/*OUT*/ </w:t>
      </w:r>
      <w:proofErr w:type="spellStart"/>
      <w:r>
        <w:rPr>
          <w:rFonts w:ascii="Consolas" w:hAnsi="Consolas" w:cs="Consolas"/>
        </w:rPr>
        <w:t>hbool_t</w:t>
      </w:r>
      <w:proofErr w:type="spellEnd"/>
      <w:r>
        <w:rPr>
          <w:rFonts w:ascii="Consolas" w:hAnsi="Consolas" w:cs="Consolas"/>
        </w:rPr>
        <w:t xml:space="preserve"> *</w:t>
      </w:r>
      <w:proofErr w:type="spellStart"/>
      <w:ins w:id="623" w:author="Dana Robinson" w:date="2014-02-24T02:27:00Z">
        <w:r w:rsidR="00D53D12">
          <w:rPr>
            <w:rFonts w:ascii="Consolas" w:hAnsi="Consolas" w:cs="Consolas"/>
          </w:rPr>
          <w:t>are</w:t>
        </w:r>
      </w:ins>
      <w:del w:id="624" w:author="Dana Robinson" w:date="2014-02-24T02:27:00Z">
        <w:r w:rsidDel="00D53D12">
          <w:rPr>
            <w:rFonts w:ascii="Consolas" w:hAnsi="Consolas" w:cs="Consolas"/>
          </w:rPr>
          <w:delText>is</w:delText>
        </w:r>
      </w:del>
      <w:r>
        <w:rPr>
          <w:rFonts w:ascii="Consolas" w:hAnsi="Consolas" w:cs="Consolas"/>
        </w:rPr>
        <w:t>_</w:t>
      </w:r>
      <w:del w:id="625" w:author="Dana Robinson" w:date="2014-02-24T02:27:00Z">
        <w:r w:rsidDel="00D53D12">
          <w:rPr>
            <w:rFonts w:ascii="Consolas" w:hAnsi="Consolas" w:cs="Consolas"/>
          </w:rPr>
          <w:delText>corked</w:delText>
        </w:r>
      </w:del>
      <w:ins w:id="626" w:author="Dana Robinson" w:date="2014-02-24T02:27:00Z">
        <w:r w:rsidR="00D53D12">
          <w:rPr>
            <w:rFonts w:ascii="Consolas" w:hAnsi="Consolas" w:cs="Consolas"/>
          </w:rPr>
          <w:t>disabled</w:t>
        </w:r>
      </w:ins>
      <w:proofErr w:type="spellEnd"/>
      <w:r w:rsidRPr="00572710">
        <w:rPr>
          <w:rFonts w:ascii="Consolas" w:hAnsi="Consolas" w:cs="Consolas"/>
        </w:rPr>
        <w:t>)</w:t>
      </w:r>
    </w:p>
    <w:p w14:paraId="5DAFC591" w14:textId="77777777" w:rsidR="004E66EB" w:rsidRPr="00572710" w:rsidRDefault="004E66EB" w:rsidP="004E66EB">
      <w:pPr>
        <w:rPr>
          <w:b/>
        </w:rPr>
      </w:pPr>
      <w:r w:rsidRPr="00572710">
        <w:rPr>
          <w:b/>
        </w:rPr>
        <w:t>Purpose:</w:t>
      </w:r>
    </w:p>
    <w:p w14:paraId="3B3B3507" w14:textId="19E98B62" w:rsidR="004E66EB" w:rsidRDefault="004E66EB" w:rsidP="004E66EB">
      <w:r>
        <w:tab/>
        <w:t xml:space="preserve">Determines if </w:t>
      </w:r>
      <w:ins w:id="627" w:author="Dana Robinson" w:date="2014-02-24T03:05:00Z">
        <w:r w:rsidR="0007649D">
          <w:t xml:space="preserve">flushes have been globally disabled for </w:t>
        </w:r>
      </w:ins>
      <w:r>
        <w:t xml:space="preserve">a </w:t>
      </w:r>
      <w:r w:rsidR="003A4A08">
        <w:t>file's</w:t>
      </w:r>
      <w:r>
        <w:t xml:space="preserve"> metadata cache</w:t>
      </w:r>
      <w:del w:id="628" w:author="Dana Robinson" w:date="2014-02-24T03:05:00Z">
        <w:r w:rsidR="003A4A08" w:rsidDel="0007649D">
          <w:delText xml:space="preserve"> has been </w:delText>
        </w:r>
        <w:r w:rsidR="003E5EA8" w:rsidDel="0007649D">
          <w:delText xml:space="preserve">globally </w:delText>
        </w:r>
        <w:r w:rsidR="003A4A08" w:rsidDel="0007649D">
          <w:delText>corked</w:delText>
        </w:r>
      </w:del>
      <w:r>
        <w:t>.</w:t>
      </w:r>
    </w:p>
    <w:p w14:paraId="696E0FDA" w14:textId="77777777" w:rsidR="004E66EB" w:rsidRPr="00572710" w:rsidRDefault="004E66EB" w:rsidP="004E66EB">
      <w:pPr>
        <w:rPr>
          <w:b/>
        </w:rPr>
      </w:pPr>
      <w:r w:rsidRPr="00572710">
        <w:rPr>
          <w:b/>
        </w:rPr>
        <w:t>Description:</w:t>
      </w:r>
    </w:p>
    <w:p w14:paraId="3E6314E2" w14:textId="6F6E8213" w:rsidR="00B745A3" w:rsidRDefault="001E36C8" w:rsidP="00B745A3">
      <w:pPr>
        <w:ind w:left="720"/>
      </w:pPr>
      <w:ins w:id="629" w:author="Dana Robinson" w:date="2014-02-24T02:54:00Z">
        <w:r>
          <w:t xml:space="preserve">The </w:t>
        </w:r>
        <w:r w:rsidRPr="00E93586">
          <w:rPr>
            <w:rFonts w:ascii="Consolas" w:hAnsi="Consolas" w:cs="Consolas"/>
          </w:rPr>
          <w:t>H5O</w:t>
        </w:r>
        <w:r>
          <w:rPr>
            <w:rFonts w:ascii="Consolas" w:hAnsi="Consolas" w:cs="Consolas"/>
          </w:rPr>
          <w:t>/H5Fenable/</w:t>
        </w:r>
        <w:proofErr w:type="spellStart"/>
        <w:r>
          <w:rPr>
            <w:rFonts w:ascii="Consolas" w:hAnsi="Consolas" w:cs="Consolas"/>
          </w:rPr>
          <w:t>disable_mdc_</w:t>
        </w:r>
        <w:proofErr w:type="gramStart"/>
        <w:r>
          <w:rPr>
            <w:rFonts w:ascii="Consolas" w:hAnsi="Consolas" w:cs="Consolas"/>
          </w:rPr>
          <w:t>flushes</w:t>
        </w:r>
        <w:proofErr w:type="spellEnd"/>
        <w:r w:rsidRPr="00E93586">
          <w:rPr>
            <w:rFonts w:ascii="Consolas" w:hAnsi="Consolas" w:cs="Consolas"/>
          </w:rPr>
          <w:t>(</w:t>
        </w:r>
        <w:proofErr w:type="gramEnd"/>
        <w:r w:rsidRPr="00E93586">
          <w:rPr>
            <w:rFonts w:ascii="Consolas" w:hAnsi="Consolas" w:cs="Consolas"/>
          </w:rPr>
          <w:t>)</w:t>
        </w:r>
        <w:r>
          <w:t xml:space="preserve"> and associated </w:t>
        </w:r>
        <w:r w:rsidRPr="00887E87">
          <w:rPr>
            <w:rFonts w:ascii="Consolas" w:hAnsi="Consolas"/>
          </w:rPr>
          <w:t>H5Xflush()</w:t>
        </w:r>
        <w:r>
          <w:t xml:space="preserve"> functions can be used to control the flushing of entries from a file's metadata cache.  Metadata cache entries can be controlled at both the individual HDF5 object level (datasets, groups, named </w:t>
        </w:r>
        <w:proofErr w:type="spellStart"/>
        <w:r>
          <w:t>datatypes</w:t>
        </w:r>
        <w:proofErr w:type="spellEnd"/>
        <w:r>
          <w:t xml:space="preserve">) and the entire metadata cache level.  The function prevents an object or cache's dirty metadata entries from being flushed from the cache by the usual cache eviction/flush policy.  Instead, users must manually flush the cache or entries for individual objects via </w:t>
        </w:r>
        <w:r w:rsidRPr="00333672">
          <w:rPr>
            <w:rFonts w:ascii="Consolas" w:hAnsi="Consolas" w:cs="Consolas"/>
          </w:rPr>
          <w:t>H5F/</w:t>
        </w:r>
        <w:r>
          <w:rPr>
            <w:rFonts w:ascii="Consolas" w:hAnsi="Consolas" w:cs="Consolas"/>
          </w:rPr>
          <w:t>H5D/H5G/H5T/</w:t>
        </w:r>
        <w:proofErr w:type="gramStart"/>
        <w:r w:rsidRPr="00333672">
          <w:rPr>
            <w:rFonts w:ascii="Consolas" w:hAnsi="Consolas" w:cs="Consolas"/>
          </w:rPr>
          <w:t>H5Oflush(</w:t>
        </w:r>
        <w:proofErr w:type="gramEnd"/>
        <w:r w:rsidRPr="00333672">
          <w:rPr>
            <w:rFonts w:ascii="Consolas" w:hAnsi="Consolas" w:cs="Consolas"/>
          </w:rPr>
          <w:t>)</w:t>
        </w:r>
        <w:r>
          <w:t xml:space="preserve"> </w:t>
        </w:r>
      </w:ins>
      <w:del w:id="630" w:author="Dana Robinson" w:date="2014-02-24T02:54:00Z">
        <w:r w:rsidR="00B745A3" w:rsidDel="001E36C8">
          <w:delText xml:space="preserve">The </w:delText>
        </w:r>
        <w:r w:rsidR="00B745A3" w:rsidRPr="00E93586" w:rsidDel="001E36C8">
          <w:rPr>
            <w:rFonts w:ascii="Consolas" w:hAnsi="Consolas" w:cs="Consolas"/>
          </w:rPr>
          <w:delText>H5Ocork</w:delText>
        </w:r>
        <w:r w:rsidR="00B745A3" w:rsidDel="001E36C8">
          <w:rPr>
            <w:rFonts w:ascii="Consolas" w:hAnsi="Consolas" w:cs="Consolas"/>
          </w:rPr>
          <w:delText>/</w:delText>
        </w:r>
        <w:r w:rsidR="00B745A3" w:rsidRPr="00E93586" w:rsidDel="001E36C8">
          <w:rPr>
            <w:rFonts w:ascii="Consolas" w:hAnsi="Consolas" w:cs="Consolas"/>
          </w:rPr>
          <w:delText>uncork</w:delText>
        </w:r>
        <w:r w:rsidR="00B745A3" w:rsidDel="001E36C8">
          <w:rPr>
            <w:rFonts w:ascii="Consolas" w:hAnsi="Consolas" w:cs="Consolas"/>
          </w:rPr>
          <w:delText>/flush</w:delText>
        </w:r>
        <w:r w:rsidR="00B745A3" w:rsidRPr="00E93586" w:rsidDel="001E36C8">
          <w:rPr>
            <w:rFonts w:ascii="Consolas" w:hAnsi="Consolas" w:cs="Consolas"/>
          </w:rPr>
          <w:delText>()</w:delText>
        </w:r>
        <w:r w:rsidR="00B745A3" w:rsidDel="001E36C8">
          <w:delText xml:space="preserve"> and </w:delText>
        </w:r>
        <w:r w:rsidR="00B745A3" w:rsidDel="001E36C8">
          <w:rPr>
            <w:rFonts w:ascii="Consolas" w:hAnsi="Consolas" w:cs="Consolas"/>
          </w:rPr>
          <w:delText>H5Fcork/</w:delText>
        </w:r>
        <w:r w:rsidR="00B745A3" w:rsidRPr="00E93586" w:rsidDel="001E36C8">
          <w:rPr>
            <w:rFonts w:ascii="Consolas" w:hAnsi="Consolas" w:cs="Consolas"/>
          </w:rPr>
          <w:delText>uncork</w:delText>
        </w:r>
        <w:r w:rsidR="00B745A3" w:rsidDel="001E36C8">
          <w:rPr>
            <w:rFonts w:ascii="Consolas" w:hAnsi="Consolas" w:cs="Consolas"/>
          </w:rPr>
          <w:delText>/flush</w:delText>
        </w:r>
        <w:r w:rsidR="00B745A3" w:rsidRPr="00E93586" w:rsidDel="001E36C8">
          <w:rPr>
            <w:rFonts w:ascii="Consolas" w:hAnsi="Consolas" w:cs="Consolas"/>
          </w:rPr>
          <w:delText>()</w:delText>
        </w:r>
        <w:r w:rsidR="00B745A3" w:rsidDel="001E36C8">
          <w:delText xml:space="preserve"> functions can be used to control the flushing of entries from a file's metadata cache.  Metadata cache entries can be controlled at both the individual HDF5 object level (datasets, groups, named datatypes) and the entire metadata cache level.  Corking prevents an object or cache's dirty metadata entries from being flushed from the cache by the usual cache eviction/flush policy.  Instead, users must manually flush the cache or entries for individual objects via </w:delText>
        </w:r>
        <w:r w:rsidR="00B745A3" w:rsidRPr="00333672" w:rsidDel="001E36C8">
          <w:rPr>
            <w:rFonts w:ascii="Consolas" w:hAnsi="Consolas" w:cs="Consolas"/>
          </w:rPr>
          <w:delText>H5F/H5Oflush()</w:delText>
        </w:r>
        <w:r w:rsidR="00B745A3" w:rsidDel="001E36C8">
          <w:delText xml:space="preserve"> </w:delText>
        </w:r>
      </w:del>
      <w:r w:rsidR="00B745A3">
        <w:t>calls.</w:t>
      </w:r>
    </w:p>
    <w:p w14:paraId="7A24F126" w14:textId="77777777" w:rsidR="004E66EB" w:rsidRPr="003D3D25" w:rsidRDefault="004E66EB" w:rsidP="004E66EB">
      <w:pPr>
        <w:rPr>
          <w:b/>
        </w:rPr>
      </w:pPr>
      <w:r w:rsidRPr="0012252E">
        <w:rPr>
          <w:b/>
        </w:rPr>
        <w:t>Note:</w:t>
      </w:r>
    </w:p>
    <w:p w14:paraId="764430D8" w14:textId="30084942" w:rsidR="003E5EA8" w:rsidRDefault="003E5EA8" w:rsidP="003E5EA8">
      <w:pPr>
        <w:ind w:left="720"/>
      </w:pPr>
      <w:r>
        <w:t xml:space="preserve">Only HDF5 file identifiers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xml:space="preserve">) may be passed to this function.  To determine the </w:t>
      </w:r>
      <w:del w:id="631" w:author="Dana Robinson" w:date="2014-02-24T03:02:00Z">
        <w:r w:rsidDel="0007649D">
          <w:delText xml:space="preserve">corked </w:delText>
        </w:r>
      </w:del>
      <w:ins w:id="632" w:author="Dana Robinson" w:date="2014-02-24T03:02:00Z">
        <w:r w:rsidR="0007649D">
          <w:t xml:space="preserve">enabled/disabled </w:t>
        </w:r>
      </w:ins>
      <w:r>
        <w:t xml:space="preserve">state of </w:t>
      </w:r>
      <w:ins w:id="633" w:author="Dana Robinson" w:date="2014-02-24T03:03:00Z">
        <w:r w:rsidR="0007649D">
          <w:t xml:space="preserve">metadata </w:t>
        </w:r>
      </w:ins>
      <w:ins w:id="634" w:author="Dana Robinson" w:date="2014-02-24T03:02:00Z">
        <w:r w:rsidR="0007649D">
          <w:t xml:space="preserve">flushes for </w:t>
        </w:r>
      </w:ins>
      <w:r>
        <w:t>individual HDF5 object</w:t>
      </w:r>
      <w:del w:id="635" w:author="Dana Robinson" w:date="2014-02-24T03:03:00Z">
        <w:r w:rsidDel="0007649D">
          <w:delText xml:space="preserve"> </w:delText>
        </w:r>
      </w:del>
      <w:ins w:id="636" w:author="Dana Robinson" w:date="2014-02-24T03:03:00Z">
        <w:r w:rsidR="0007649D">
          <w:t>s</w:t>
        </w:r>
      </w:ins>
      <w:del w:id="637" w:author="Dana Robinson" w:date="2014-02-24T03:03:00Z">
        <w:r w:rsidDel="0007649D">
          <w:delText>identifiers</w:delText>
        </w:r>
      </w:del>
      <w:r>
        <w:t xml:space="preserve">, use </w:t>
      </w:r>
      <w:r>
        <w:rPr>
          <w:rFonts w:ascii="Consolas" w:hAnsi="Consolas" w:cs="Consolas"/>
        </w:rPr>
        <w:t>H5O</w:t>
      </w:r>
      <w:del w:id="638" w:author="Dana Robinson" w:date="2014-02-24T03:03:00Z">
        <w:r w:rsidDel="0007649D">
          <w:rPr>
            <w:rFonts w:ascii="Consolas" w:hAnsi="Consolas" w:cs="Consolas"/>
          </w:rPr>
          <w:delText>is_corked</w:delText>
        </w:r>
        <w:r w:rsidRPr="003833A9" w:rsidDel="0007649D">
          <w:rPr>
            <w:rFonts w:ascii="Consolas" w:hAnsi="Consolas" w:cs="Consolas"/>
          </w:rPr>
          <w:delText>()</w:delText>
        </w:r>
      </w:del>
      <w:r>
        <w:t xml:space="preserve"> </w:t>
      </w:r>
      <w:ins w:id="639" w:author="Dana Robinson" w:date="2014-02-24T03:03:00Z">
        <w:r w:rsidR="0007649D">
          <w:t xml:space="preserve">version of this function </w:t>
        </w:r>
      </w:ins>
      <w:r>
        <w:t>instead.</w:t>
      </w:r>
    </w:p>
    <w:p w14:paraId="3112B9FE" w14:textId="77777777" w:rsidR="004E66EB" w:rsidRDefault="003E5EA8" w:rsidP="004E66EB">
      <w:pPr>
        <w:ind w:left="720"/>
      </w:pPr>
      <w:r>
        <w:t xml:space="preserve">Passing in a </w:t>
      </w:r>
      <w:proofErr w:type="spellStart"/>
      <w:r w:rsidRPr="004C3ECB">
        <w:rPr>
          <w:rFonts w:ascii="Consolas" w:hAnsi="Consolas" w:cs="Consolas"/>
        </w:rPr>
        <w:t>hid_t</w:t>
      </w:r>
      <w:proofErr w:type="spellEnd"/>
      <w:r>
        <w:t xml:space="preserve"> identifier that represents any other HDF5 </w:t>
      </w:r>
      <w:r w:rsidR="00B05B86">
        <w:t xml:space="preserve">entity </w:t>
      </w:r>
      <w:r>
        <w:t>is considered an error.</w:t>
      </w:r>
    </w:p>
    <w:p w14:paraId="367611ED" w14:textId="77777777" w:rsidR="004E66EB" w:rsidRPr="0012252E" w:rsidRDefault="004E66EB" w:rsidP="004E66EB">
      <w:pPr>
        <w:rPr>
          <w:b/>
        </w:rPr>
      </w:pPr>
      <w:r w:rsidRPr="0012252E">
        <w:rPr>
          <w:b/>
        </w:rPr>
        <w:t>Parameters:</w:t>
      </w:r>
    </w:p>
    <w:p w14:paraId="6A9A83F7" w14:textId="77777777" w:rsidR="004E66EB" w:rsidRDefault="004E66EB" w:rsidP="004E66EB">
      <w:r>
        <w:tab/>
      </w:r>
      <w:proofErr w:type="spellStart"/>
      <w:r>
        <w:rPr>
          <w:rFonts w:ascii="Consolas" w:hAnsi="Consolas" w:cs="Consolas"/>
          <w:i/>
        </w:rPr>
        <w:t>hid_t</w:t>
      </w:r>
      <w:proofErr w:type="spellEnd"/>
      <w:r>
        <w:rPr>
          <w:rFonts w:ascii="Consolas" w:hAnsi="Consolas" w:cs="Consolas"/>
          <w:i/>
        </w:rPr>
        <w:t xml:space="preserve"> </w:t>
      </w:r>
      <w:proofErr w:type="spellStart"/>
      <w:r w:rsidR="003E5EA8">
        <w:rPr>
          <w:rFonts w:ascii="Consolas" w:hAnsi="Consolas" w:cs="Consolas"/>
        </w:rPr>
        <w:t>file_id</w:t>
      </w:r>
      <w:proofErr w:type="spellEnd"/>
      <w:r>
        <w:tab/>
      </w:r>
      <w:r>
        <w:tab/>
      </w:r>
      <w:r>
        <w:tab/>
        <w:t xml:space="preserve">IN: </w:t>
      </w:r>
      <w:r w:rsidR="003E5EA8">
        <w:t>An HDF5 file identifier</w:t>
      </w:r>
      <w:r w:rsidR="007E7BF6">
        <w:t>.</w:t>
      </w:r>
    </w:p>
    <w:p w14:paraId="44C596E3" w14:textId="769C3D41" w:rsidR="00A277AC" w:rsidRDefault="00A277AC" w:rsidP="004E66EB">
      <w:r>
        <w:tab/>
      </w:r>
      <w:proofErr w:type="spellStart"/>
      <w:proofErr w:type="gramStart"/>
      <w:r>
        <w:rPr>
          <w:rFonts w:ascii="Consolas" w:hAnsi="Consolas" w:cs="Consolas"/>
          <w:i/>
        </w:rPr>
        <w:t>hbool</w:t>
      </w:r>
      <w:proofErr w:type="gramEnd"/>
      <w:r>
        <w:rPr>
          <w:rFonts w:ascii="Consolas" w:hAnsi="Consolas" w:cs="Consolas"/>
          <w:i/>
        </w:rPr>
        <w:t>_t</w:t>
      </w:r>
      <w:proofErr w:type="spellEnd"/>
      <w:r>
        <w:rPr>
          <w:rFonts w:ascii="Consolas" w:hAnsi="Consolas" w:cs="Consolas"/>
          <w:i/>
        </w:rPr>
        <w:t xml:space="preserve"> </w:t>
      </w:r>
      <w:r>
        <w:rPr>
          <w:rFonts w:ascii="Consolas" w:hAnsi="Consolas" w:cs="Consolas"/>
        </w:rPr>
        <w:t>*</w:t>
      </w:r>
      <w:proofErr w:type="spellStart"/>
      <w:ins w:id="640" w:author="Dana Robinson" w:date="2014-02-24T02:35:00Z">
        <w:r w:rsidR="00C8652D">
          <w:rPr>
            <w:rFonts w:ascii="Consolas" w:hAnsi="Consolas" w:cs="Consolas"/>
          </w:rPr>
          <w:t>are</w:t>
        </w:r>
      </w:ins>
      <w:del w:id="641" w:author="Dana Robinson" w:date="2014-02-24T02:35:00Z">
        <w:r w:rsidDel="00C8652D">
          <w:rPr>
            <w:rFonts w:ascii="Consolas" w:hAnsi="Consolas" w:cs="Consolas"/>
          </w:rPr>
          <w:delText>is</w:delText>
        </w:r>
      </w:del>
      <w:r>
        <w:rPr>
          <w:rFonts w:ascii="Consolas" w:hAnsi="Consolas" w:cs="Consolas"/>
        </w:rPr>
        <w:t>_</w:t>
      </w:r>
      <w:del w:id="642" w:author="Dana Robinson" w:date="2014-02-24T02:35:00Z">
        <w:r w:rsidDel="00C8652D">
          <w:rPr>
            <w:rFonts w:ascii="Consolas" w:hAnsi="Consolas" w:cs="Consolas"/>
          </w:rPr>
          <w:delText>corked</w:delText>
        </w:r>
      </w:del>
      <w:ins w:id="643" w:author="Dana Robinson" w:date="2014-02-24T02:35:00Z">
        <w:r w:rsidR="00C8652D">
          <w:rPr>
            <w:rFonts w:ascii="Consolas" w:hAnsi="Consolas" w:cs="Consolas"/>
          </w:rPr>
          <w:t>disabled</w:t>
        </w:r>
      </w:ins>
      <w:proofErr w:type="spellEnd"/>
      <w:r>
        <w:tab/>
      </w:r>
      <w:r>
        <w:tab/>
        <w:t xml:space="preserve">OUT: </w:t>
      </w:r>
      <w:ins w:id="644" w:author="Dana Robinson" w:date="2014-02-24T02:35:00Z">
        <w:r w:rsidR="00C8652D">
          <w:t>Flushes enabled/disabled</w:t>
        </w:r>
      </w:ins>
      <w:del w:id="645" w:author="Dana Robinson" w:date="2014-02-24T02:35:00Z">
        <w:r w:rsidR="00F9769A" w:rsidDel="00C8652D">
          <w:delText>Corked status</w:delText>
        </w:r>
      </w:del>
      <w:r>
        <w:t>.</w:t>
      </w:r>
    </w:p>
    <w:p w14:paraId="6B3A5B7A" w14:textId="77777777" w:rsidR="004E66EB" w:rsidRPr="0012252E" w:rsidRDefault="004E66EB" w:rsidP="004E66EB">
      <w:pPr>
        <w:rPr>
          <w:b/>
        </w:rPr>
      </w:pPr>
      <w:r w:rsidRPr="0012252E">
        <w:rPr>
          <w:b/>
        </w:rPr>
        <w:t>Returns:</w:t>
      </w:r>
    </w:p>
    <w:p w14:paraId="38D44F6E" w14:textId="054CC90C" w:rsidR="003D26B4" w:rsidRDefault="00D53D12">
      <w:pPr>
        <w:ind w:left="720"/>
      </w:pPr>
      <w:proofErr w:type="spellStart"/>
      <w:proofErr w:type="gramStart"/>
      <w:ins w:id="646" w:author="Dana Robinson" w:date="2014-02-24T02:28:00Z">
        <w:r>
          <w:rPr>
            <w:rFonts w:ascii="Consolas" w:hAnsi="Consolas" w:cs="Consolas"/>
          </w:rPr>
          <w:t>are</w:t>
        </w:r>
      </w:ins>
      <w:proofErr w:type="gramEnd"/>
      <w:del w:id="647" w:author="Dana Robinson" w:date="2014-02-24T02:28:00Z">
        <w:r w:rsidR="00F9769A" w:rsidRPr="00333672" w:rsidDel="00D53D12">
          <w:rPr>
            <w:rFonts w:ascii="Consolas" w:hAnsi="Consolas" w:cs="Consolas"/>
          </w:rPr>
          <w:delText>is</w:delText>
        </w:r>
      </w:del>
      <w:r w:rsidR="00F9769A" w:rsidRPr="00333672">
        <w:rPr>
          <w:rFonts w:ascii="Consolas" w:hAnsi="Consolas" w:cs="Consolas"/>
        </w:rPr>
        <w:t>_</w:t>
      </w:r>
      <w:del w:id="648" w:author="Dana Robinson" w:date="2014-02-24T02:28:00Z">
        <w:r w:rsidR="00F9769A" w:rsidRPr="00333672" w:rsidDel="00D53D12">
          <w:rPr>
            <w:rFonts w:ascii="Consolas" w:hAnsi="Consolas" w:cs="Consolas"/>
          </w:rPr>
          <w:delText>corked</w:delText>
        </w:r>
        <w:r w:rsidR="00F9769A" w:rsidDel="00D53D12">
          <w:delText xml:space="preserve"> </w:delText>
        </w:r>
      </w:del>
      <w:ins w:id="649" w:author="Dana Robinson" w:date="2014-02-24T02:28:00Z">
        <w:r>
          <w:rPr>
            <w:rFonts w:ascii="Consolas" w:hAnsi="Consolas" w:cs="Consolas"/>
          </w:rPr>
          <w:t>disabled</w:t>
        </w:r>
        <w:proofErr w:type="spellEnd"/>
        <w:r>
          <w:t xml:space="preserve"> </w:t>
        </w:r>
      </w:ins>
      <w:r w:rsidR="00F9769A">
        <w:t xml:space="preserve">will be set to </w:t>
      </w:r>
      <w:r w:rsidR="00F9769A" w:rsidRPr="00D51271">
        <w:rPr>
          <w:rFonts w:ascii="Consolas" w:hAnsi="Consolas" w:cs="Consolas"/>
        </w:rPr>
        <w:t>TRUE</w:t>
      </w:r>
      <w:r w:rsidR="00F9769A">
        <w:t xml:space="preserve"> if the file's metadata cache </w:t>
      </w:r>
      <w:ins w:id="650" w:author="Dana Robinson" w:date="2014-02-24T02:28:00Z">
        <w:r>
          <w:t xml:space="preserve">has been set to </w:t>
        </w:r>
      </w:ins>
      <w:del w:id="651" w:author="Dana Robinson" w:date="2014-02-24T02:28:00Z">
        <w:r w:rsidR="00F9769A" w:rsidDel="00D53D12">
          <w:delText>is globally corked</w:delText>
        </w:r>
      </w:del>
      <w:ins w:id="652" w:author="Dana Robinson" w:date="2014-02-24T02:28:00Z">
        <w:r>
          <w:t xml:space="preserve">globally prevent flushes via </w:t>
        </w:r>
        <w:r w:rsidRPr="00C8652D">
          <w:rPr>
            <w:rFonts w:ascii="Consolas" w:hAnsi="Consolas"/>
            <w:rPrChange w:id="653" w:author="Dana Robinson" w:date="2014-02-24T02:37:00Z">
              <w:rPr/>
            </w:rPrChange>
          </w:rPr>
          <w:t>H5Fdisable_mdc_flushes</w:t>
        </w:r>
      </w:ins>
      <w:r w:rsidR="00F9769A">
        <w:t xml:space="preserve">, </w:t>
      </w:r>
      <w:r w:rsidR="00F9769A" w:rsidRPr="00D51271">
        <w:rPr>
          <w:rFonts w:ascii="Consolas" w:hAnsi="Consolas" w:cs="Consolas"/>
        </w:rPr>
        <w:t>FALSE</w:t>
      </w:r>
      <w:r w:rsidR="00F9769A">
        <w:t xml:space="preserve"> if it is not.</w:t>
      </w:r>
    </w:p>
    <w:p w14:paraId="43F80F65" w14:textId="77777777" w:rsidR="00F9769A" w:rsidRPr="00E922B9" w:rsidRDefault="00F9769A" w:rsidP="00F9769A">
      <w:pPr>
        <w:ind w:left="720"/>
      </w:pPr>
      <w:r>
        <w:t>Returns a non-negative value if successful, a negative value on errors.</w:t>
      </w:r>
    </w:p>
    <w:p w14:paraId="1E7366C4" w14:textId="77777777" w:rsidR="00F9769A" w:rsidRDefault="00F9769A" w:rsidP="007E7BF6">
      <w:pPr>
        <w:ind w:left="720" w:hanging="720"/>
      </w:pPr>
    </w:p>
    <w:p w14:paraId="4C3A3535" w14:textId="77777777" w:rsidR="004E66EB" w:rsidRDefault="004E66EB">
      <w:pPr>
        <w:spacing w:after="0"/>
        <w:jc w:val="left"/>
        <w:rPr>
          <w:rFonts w:asciiTheme="majorHAnsi" w:eastAsiaTheme="majorEastAsia" w:hAnsiTheme="majorHAnsi" w:cstheme="majorBidi"/>
          <w:b/>
          <w:bCs/>
          <w:sz w:val="28"/>
          <w:szCs w:val="28"/>
        </w:rPr>
      </w:pPr>
      <w:r>
        <w:br w:type="page"/>
      </w:r>
    </w:p>
    <w:p w14:paraId="70182172" w14:textId="4BD6FE25" w:rsidR="004E66EB" w:rsidRDefault="004E66EB" w:rsidP="004E66EB">
      <w:pPr>
        <w:pStyle w:val="Heading"/>
      </w:pPr>
      <w:r>
        <w:lastRenderedPageBreak/>
        <w:t>A</w:t>
      </w:r>
      <w:r w:rsidRPr="00EB5B3B">
        <w:t>ppendix</w:t>
      </w:r>
      <w:r>
        <w:t>:  H5</w:t>
      </w:r>
      <w:r w:rsidR="007F1415">
        <w:t>F</w:t>
      </w:r>
      <w:ins w:id="654" w:author="Dana Robinson" w:date="2014-02-24T02:37:00Z">
        <w:r w:rsidR="00C8652D">
          <w:t>get_mdc_flush_disabled_obj_ids</w:t>
        </w:r>
      </w:ins>
      <w:del w:id="655" w:author="Dana Robinson" w:date="2014-02-24T02:37:00Z">
        <w:r w:rsidDel="00C8652D">
          <w:delText>get_corked_object_list</w:delText>
        </w:r>
      </w:del>
      <w:r>
        <w:t xml:space="preserve"> Reference Manual Page</w:t>
      </w:r>
    </w:p>
    <w:p w14:paraId="68C80188" w14:textId="7414AF72" w:rsidR="004E66EB" w:rsidRDefault="004E66EB" w:rsidP="004E66EB">
      <w:r w:rsidRPr="00572710">
        <w:rPr>
          <w:b/>
        </w:rPr>
        <w:t>Name:</w:t>
      </w:r>
      <w:r>
        <w:t xml:space="preserve"> H5</w:t>
      </w:r>
      <w:r w:rsidR="007F1415">
        <w:t>F</w:t>
      </w:r>
      <w:r w:rsidR="009A0090">
        <w:t>get_</w:t>
      </w:r>
      <w:del w:id="656" w:author="Dana Robinson" w:date="2014-02-24T02:37:00Z">
        <w:r w:rsidR="009A0090" w:rsidDel="00C8652D">
          <w:delText>corked_object_list</w:delText>
        </w:r>
      </w:del>
      <w:ins w:id="657" w:author="Dana Robinson" w:date="2014-02-24T02:37:00Z">
        <w:r w:rsidR="00C8652D">
          <w:t>mdc_flush_disabled_obj_ids</w:t>
        </w:r>
      </w:ins>
    </w:p>
    <w:p w14:paraId="5BEFA6A1" w14:textId="77777777" w:rsidR="004E66EB" w:rsidRPr="00572710" w:rsidRDefault="004E66EB" w:rsidP="004E66EB">
      <w:pPr>
        <w:rPr>
          <w:b/>
        </w:rPr>
      </w:pPr>
      <w:r w:rsidRPr="00572710">
        <w:rPr>
          <w:b/>
        </w:rPr>
        <w:t>Signature:</w:t>
      </w:r>
    </w:p>
    <w:p w14:paraId="31F704D3" w14:textId="77777777" w:rsidR="00C8652D" w:rsidRDefault="003A4A08" w:rsidP="00D51271">
      <w:pPr>
        <w:spacing w:after="0"/>
        <w:ind w:left="1350" w:hanging="630"/>
        <w:rPr>
          <w:ins w:id="658" w:author="Dana Robinson" w:date="2014-02-24T02:39:00Z"/>
          <w:rFonts w:ascii="Consolas" w:hAnsi="Consolas" w:cs="Consolas"/>
        </w:rPr>
      </w:pPr>
      <w:proofErr w:type="spellStart"/>
      <w:proofErr w:type="gramStart"/>
      <w:r w:rsidRPr="00283D26">
        <w:rPr>
          <w:rFonts w:ascii="Consolas" w:hAnsi="Consolas" w:cs="Consolas"/>
          <w:i/>
        </w:rPr>
        <w:t>herr</w:t>
      </w:r>
      <w:proofErr w:type="gramEnd"/>
      <w:r w:rsidRPr="00283D26">
        <w:rPr>
          <w:rFonts w:ascii="Consolas" w:hAnsi="Consolas" w:cs="Consolas"/>
          <w:i/>
        </w:rPr>
        <w:t>_t</w:t>
      </w:r>
      <w:proofErr w:type="spellEnd"/>
      <w:r>
        <w:rPr>
          <w:rFonts w:ascii="Consolas" w:hAnsi="Consolas" w:cs="Consolas"/>
        </w:rPr>
        <w:tab/>
        <w:t>H5</w:t>
      </w:r>
      <w:r w:rsidR="007F1415">
        <w:rPr>
          <w:rFonts w:ascii="Consolas" w:hAnsi="Consolas" w:cs="Consolas"/>
        </w:rPr>
        <w:t>F</w:t>
      </w:r>
      <w:r>
        <w:rPr>
          <w:rFonts w:ascii="Consolas" w:hAnsi="Consolas" w:cs="Consolas"/>
        </w:rPr>
        <w:t>get_</w:t>
      </w:r>
      <w:del w:id="659" w:author="Dana Robinson" w:date="2014-02-24T02:39:00Z">
        <w:r w:rsidDel="00C8652D">
          <w:rPr>
            <w:rFonts w:ascii="Consolas" w:hAnsi="Consolas" w:cs="Consolas"/>
          </w:rPr>
          <w:delText>corked_object_list</w:delText>
        </w:r>
      </w:del>
      <w:ins w:id="660" w:author="Dana Robinson" w:date="2014-02-24T02:39:00Z">
        <w:r w:rsidR="00C8652D">
          <w:rPr>
            <w:rFonts w:ascii="Consolas" w:hAnsi="Consolas" w:cs="Consolas"/>
          </w:rPr>
          <w:t>mdc_flush_disabled_obj_ids</w:t>
        </w:r>
      </w:ins>
      <w:r w:rsidRPr="00283D26">
        <w:rPr>
          <w:rFonts w:ascii="Consolas" w:hAnsi="Consolas" w:cs="Consolas"/>
        </w:rPr>
        <w:t>(</w:t>
      </w:r>
    </w:p>
    <w:p w14:paraId="13D861BB" w14:textId="6C80D051" w:rsidR="003A4A08" w:rsidRDefault="003A4A08">
      <w:pPr>
        <w:spacing w:after="0"/>
        <w:ind w:left="2160" w:firstLine="720"/>
        <w:rPr>
          <w:rFonts w:ascii="Consolas" w:hAnsi="Consolas" w:cs="Consolas"/>
        </w:rPr>
        <w:pPrChange w:id="661" w:author="Dana Robinson" w:date="2014-02-24T02:39:00Z">
          <w:pPr>
            <w:spacing w:after="0"/>
            <w:ind w:left="1350" w:hanging="630"/>
          </w:pPr>
        </w:pPrChange>
      </w:pPr>
      <w:proofErr w:type="spellStart"/>
      <w:proofErr w:type="gramStart"/>
      <w:r w:rsidRPr="00283D26">
        <w:rPr>
          <w:rFonts w:ascii="Consolas" w:hAnsi="Consolas" w:cs="Consolas"/>
          <w:i/>
        </w:rPr>
        <w:t>hid</w:t>
      </w:r>
      <w:proofErr w:type="gramEnd"/>
      <w:r w:rsidRPr="00283D26">
        <w:rPr>
          <w:rFonts w:ascii="Consolas" w:hAnsi="Consolas" w:cs="Consolas"/>
          <w:i/>
        </w:rPr>
        <w:t>_t</w:t>
      </w:r>
      <w:proofErr w:type="spellEnd"/>
      <w:r w:rsidRPr="00283D26">
        <w:rPr>
          <w:rFonts w:ascii="Consolas" w:hAnsi="Consolas" w:cs="Consolas"/>
        </w:rPr>
        <w:t xml:space="preserve"> </w:t>
      </w:r>
      <w:proofErr w:type="spellStart"/>
      <w:r>
        <w:rPr>
          <w:rFonts w:ascii="Consolas" w:hAnsi="Consolas" w:cs="Consolas"/>
        </w:rPr>
        <w:t>file</w:t>
      </w:r>
      <w:r w:rsidRPr="00283D26">
        <w:rPr>
          <w:rFonts w:ascii="Consolas" w:hAnsi="Consolas" w:cs="Consolas"/>
        </w:rPr>
        <w:t>_id</w:t>
      </w:r>
      <w:proofErr w:type="spellEnd"/>
      <w:r>
        <w:rPr>
          <w:rFonts w:ascii="Consolas" w:hAnsi="Consolas" w:cs="Consolas"/>
        </w:rPr>
        <w:t>,</w:t>
      </w:r>
    </w:p>
    <w:p w14:paraId="6F2A0458" w14:textId="77777777" w:rsidR="003A4A08" w:rsidRDefault="003A4A08" w:rsidP="00D51271">
      <w:pPr>
        <w:spacing w:after="0"/>
        <w:ind w:left="2250" w:firstLine="630"/>
        <w:rPr>
          <w:rFonts w:ascii="Consolas" w:hAnsi="Consolas" w:cs="Consolas"/>
        </w:rPr>
      </w:pPr>
      <w:r w:rsidRPr="003833A9">
        <w:rPr>
          <w:rFonts w:ascii="Consolas" w:hAnsi="Consolas" w:cs="Consolas"/>
        </w:rPr>
        <w:t>/*OUT*/</w:t>
      </w:r>
      <w:r>
        <w:rPr>
          <w:rFonts w:ascii="Consolas" w:hAnsi="Consolas" w:cs="Consolas"/>
          <w:i/>
        </w:rPr>
        <w:t xml:space="preserve"> </w:t>
      </w:r>
      <w:proofErr w:type="spellStart"/>
      <w:r w:rsidRPr="003833A9">
        <w:rPr>
          <w:rFonts w:ascii="Consolas" w:hAnsi="Consolas" w:cs="Consolas"/>
          <w:i/>
        </w:rPr>
        <w:t>int</w:t>
      </w:r>
      <w:proofErr w:type="spellEnd"/>
      <w:r>
        <w:rPr>
          <w:rFonts w:ascii="Consolas" w:hAnsi="Consolas" w:cs="Consolas"/>
        </w:rPr>
        <w:t xml:space="preserve"> *</w:t>
      </w:r>
      <w:proofErr w:type="spellStart"/>
      <w:r>
        <w:rPr>
          <w:rFonts w:ascii="Consolas" w:hAnsi="Consolas" w:cs="Consolas"/>
        </w:rPr>
        <w:t>n_objects</w:t>
      </w:r>
      <w:proofErr w:type="spellEnd"/>
      <w:r>
        <w:rPr>
          <w:rFonts w:ascii="Consolas" w:hAnsi="Consolas" w:cs="Consolas"/>
        </w:rPr>
        <w:t>,</w:t>
      </w:r>
    </w:p>
    <w:p w14:paraId="39F593C3" w14:textId="77777777" w:rsidR="003A4A08" w:rsidRPr="00D51271" w:rsidRDefault="003A4A08" w:rsidP="00D51271">
      <w:pPr>
        <w:spacing w:after="0"/>
        <w:ind w:left="2250" w:firstLine="630"/>
        <w:rPr>
          <w:rFonts w:ascii="Consolas" w:hAnsi="Consolas" w:cs="Consolas"/>
        </w:rPr>
      </w:pPr>
      <w:r w:rsidRPr="00E93586">
        <w:rPr>
          <w:rFonts w:ascii="Consolas" w:hAnsi="Consolas" w:cs="Consolas"/>
        </w:rPr>
        <w:t>/*OUT*/</w:t>
      </w:r>
      <w:r>
        <w:rPr>
          <w:rFonts w:ascii="Consolas" w:hAnsi="Consolas" w:cs="Consolas"/>
          <w:i/>
        </w:rPr>
        <w:t xml:space="preserve"> </w:t>
      </w:r>
      <w:proofErr w:type="spellStart"/>
      <w:r w:rsidRPr="003833A9">
        <w:rPr>
          <w:rFonts w:ascii="Consolas" w:hAnsi="Consolas" w:cs="Consolas"/>
          <w:i/>
        </w:rPr>
        <w:t>hid_t</w:t>
      </w:r>
      <w:proofErr w:type="spellEnd"/>
      <w:r>
        <w:rPr>
          <w:rFonts w:ascii="Consolas" w:hAnsi="Consolas" w:cs="Consolas"/>
        </w:rPr>
        <w:t xml:space="preserve"> </w:t>
      </w:r>
      <w:proofErr w:type="spellStart"/>
      <w:r>
        <w:rPr>
          <w:rFonts w:ascii="Consolas" w:hAnsi="Consolas" w:cs="Consolas"/>
        </w:rPr>
        <w:t>object_</w:t>
      </w:r>
      <w:proofErr w:type="gramStart"/>
      <w:r>
        <w:rPr>
          <w:rFonts w:ascii="Consolas" w:hAnsi="Consolas" w:cs="Consolas"/>
        </w:rPr>
        <w:t>ids</w:t>
      </w:r>
      <w:proofErr w:type="spellEnd"/>
      <w:r>
        <w:rPr>
          <w:rFonts w:ascii="Consolas" w:hAnsi="Consolas" w:cs="Consolas"/>
        </w:rPr>
        <w:t>[</w:t>
      </w:r>
      <w:proofErr w:type="gramEnd"/>
      <w:r>
        <w:rPr>
          <w:rFonts w:ascii="Consolas" w:hAnsi="Consolas" w:cs="Consolas"/>
        </w:rPr>
        <w:t>]</w:t>
      </w:r>
      <w:r w:rsidRPr="00283D26">
        <w:rPr>
          <w:rFonts w:ascii="Consolas" w:hAnsi="Consolas" w:cs="Consolas"/>
        </w:rPr>
        <w:t>)</w:t>
      </w:r>
    </w:p>
    <w:p w14:paraId="1D3279FB" w14:textId="77777777" w:rsidR="004E66EB" w:rsidRPr="00572710" w:rsidRDefault="004E66EB" w:rsidP="004E66EB">
      <w:pPr>
        <w:rPr>
          <w:rFonts w:ascii="Consolas" w:hAnsi="Consolas" w:cs="Consolas"/>
        </w:rPr>
      </w:pPr>
    </w:p>
    <w:p w14:paraId="347E595E" w14:textId="77777777" w:rsidR="004E66EB" w:rsidRPr="00572710" w:rsidRDefault="004E66EB" w:rsidP="004E66EB">
      <w:pPr>
        <w:rPr>
          <w:b/>
        </w:rPr>
      </w:pPr>
      <w:r w:rsidRPr="00572710">
        <w:rPr>
          <w:b/>
        </w:rPr>
        <w:t>Purpose:</w:t>
      </w:r>
    </w:p>
    <w:p w14:paraId="6E37340D" w14:textId="48450078" w:rsidR="004E66EB" w:rsidRDefault="004E66EB" w:rsidP="003D53CB">
      <w:pPr>
        <w:ind w:left="720" w:hanging="720"/>
      </w:pPr>
      <w:r>
        <w:tab/>
      </w:r>
      <w:r w:rsidR="006271E3">
        <w:t>Retu</w:t>
      </w:r>
      <w:r w:rsidR="007629DE">
        <w:t xml:space="preserve">rns a list of all </w:t>
      </w:r>
      <w:del w:id="662" w:author="Dana Robinson" w:date="2014-02-24T02:39:00Z">
        <w:r w:rsidR="007629DE" w:rsidDel="00C8652D">
          <w:delText xml:space="preserve">corked </w:delText>
        </w:r>
      </w:del>
      <w:r w:rsidR="007629DE">
        <w:t>object identifiers</w:t>
      </w:r>
      <w:r w:rsidR="006271E3">
        <w:t xml:space="preserve"> </w:t>
      </w:r>
      <w:ins w:id="663" w:author="Dana Robinson" w:date="2014-02-24T02:45:00Z">
        <w:r w:rsidR="003D53CB">
          <w:t>for which</w:t>
        </w:r>
      </w:ins>
      <w:ins w:id="664" w:author="Dana Robinson" w:date="2014-02-24T02:40:00Z">
        <w:r w:rsidR="00C8652D">
          <w:t xml:space="preserve"> flushes </w:t>
        </w:r>
      </w:ins>
      <w:ins w:id="665" w:author="Dana Robinson" w:date="2014-02-24T02:46:00Z">
        <w:r w:rsidR="003D53CB">
          <w:t xml:space="preserve">have been </w:t>
        </w:r>
      </w:ins>
      <w:ins w:id="666" w:author="Dana Robinson" w:date="2014-02-24T02:40:00Z">
        <w:r w:rsidR="00C8652D">
          <w:t>disabled in a file's metadata cache</w:t>
        </w:r>
      </w:ins>
      <w:del w:id="667" w:author="Dana Robinson" w:date="2014-02-24T02:40:00Z">
        <w:r w:rsidR="006271E3" w:rsidDel="00C8652D">
          <w:delText>in an open file's me</w:delText>
        </w:r>
      </w:del>
      <w:del w:id="668" w:author="Dana Robinson" w:date="2014-02-24T02:39:00Z">
        <w:r w:rsidR="006271E3" w:rsidDel="00C8652D">
          <w:delText>tadata cache</w:delText>
        </w:r>
      </w:del>
      <w:r w:rsidR="006271E3">
        <w:t>.</w:t>
      </w:r>
    </w:p>
    <w:p w14:paraId="56D4CCCF" w14:textId="77777777" w:rsidR="004E66EB" w:rsidRPr="00572710" w:rsidRDefault="004E66EB" w:rsidP="004E66EB">
      <w:pPr>
        <w:rPr>
          <w:b/>
        </w:rPr>
      </w:pPr>
      <w:r w:rsidRPr="00572710">
        <w:rPr>
          <w:b/>
        </w:rPr>
        <w:t>Description:</w:t>
      </w:r>
    </w:p>
    <w:p w14:paraId="3CC2053B" w14:textId="77EE9520" w:rsidR="00A1678A" w:rsidRDefault="001E36C8" w:rsidP="004E66EB">
      <w:pPr>
        <w:ind w:left="720"/>
      </w:pPr>
      <w:ins w:id="669" w:author="Dana Robinson" w:date="2014-02-24T02:54:00Z">
        <w:r>
          <w:t xml:space="preserve">The </w:t>
        </w:r>
        <w:r w:rsidRPr="00E93586">
          <w:rPr>
            <w:rFonts w:ascii="Consolas" w:hAnsi="Consolas" w:cs="Consolas"/>
          </w:rPr>
          <w:t>H5O</w:t>
        </w:r>
        <w:r>
          <w:rPr>
            <w:rFonts w:ascii="Consolas" w:hAnsi="Consolas" w:cs="Consolas"/>
          </w:rPr>
          <w:t>/H5Fenable/</w:t>
        </w:r>
        <w:proofErr w:type="spellStart"/>
        <w:r>
          <w:rPr>
            <w:rFonts w:ascii="Consolas" w:hAnsi="Consolas" w:cs="Consolas"/>
          </w:rPr>
          <w:t>disable_mdc_</w:t>
        </w:r>
        <w:proofErr w:type="gramStart"/>
        <w:r>
          <w:rPr>
            <w:rFonts w:ascii="Consolas" w:hAnsi="Consolas" w:cs="Consolas"/>
          </w:rPr>
          <w:t>flushes</w:t>
        </w:r>
        <w:proofErr w:type="spellEnd"/>
        <w:r w:rsidRPr="00E93586">
          <w:rPr>
            <w:rFonts w:ascii="Consolas" w:hAnsi="Consolas" w:cs="Consolas"/>
          </w:rPr>
          <w:t>(</w:t>
        </w:r>
        <w:proofErr w:type="gramEnd"/>
        <w:r w:rsidRPr="00E93586">
          <w:rPr>
            <w:rFonts w:ascii="Consolas" w:hAnsi="Consolas" w:cs="Consolas"/>
          </w:rPr>
          <w:t>)</w:t>
        </w:r>
        <w:r>
          <w:t xml:space="preserve"> and associated </w:t>
        </w:r>
        <w:r w:rsidRPr="00887E87">
          <w:rPr>
            <w:rFonts w:ascii="Consolas" w:hAnsi="Consolas"/>
          </w:rPr>
          <w:t>H5Xflush()</w:t>
        </w:r>
        <w:r>
          <w:t xml:space="preserve"> functions can be used to control the flushing of entries from a file's metadata cache.  Metadata cache entries can be controlled at both the individual HDF5 object level (datasets, groups, named </w:t>
        </w:r>
        <w:proofErr w:type="spellStart"/>
        <w:r>
          <w:t>datatypes</w:t>
        </w:r>
        <w:proofErr w:type="spellEnd"/>
        <w:r>
          <w:t xml:space="preserve">) and the entire metadata cache level.  The function prevents an object or cache's dirty metadata entries from being flushed from the cache by the usual cache eviction/flush policy.  Instead, users must manually flush the cache or entries for individual objects via </w:t>
        </w:r>
        <w:r w:rsidRPr="00333672">
          <w:rPr>
            <w:rFonts w:ascii="Consolas" w:hAnsi="Consolas" w:cs="Consolas"/>
          </w:rPr>
          <w:t>H5F/</w:t>
        </w:r>
        <w:r>
          <w:rPr>
            <w:rFonts w:ascii="Consolas" w:hAnsi="Consolas" w:cs="Consolas"/>
          </w:rPr>
          <w:t>H5D/H5G/H5T/</w:t>
        </w:r>
        <w:proofErr w:type="gramStart"/>
        <w:r w:rsidRPr="00333672">
          <w:rPr>
            <w:rFonts w:ascii="Consolas" w:hAnsi="Consolas" w:cs="Consolas"/>
          </w:rPr>
          <w:t>H5Oflush(</w:t>
        </w:r>
        <w:proofErr w:type="gramEnd"/>
        <w:r w:rsidRPr="00333672">
          <w:rPr>
            <w:rFonts w:ascii="Consolas" w:hAnsi="Consolas" w:cs="Consolas"/>
          </w:rPr>
          <w:t>)</w:t>
        </w:r>
        <w:r>
          <w:t xml:space="preserve"> </w:t>
        </w:r>
      </w:ins>
      <w:del w:id="670" w:author="Dana Robinson" w:date="2014-02-24T02:54:00Z">
        <w:r w:rsidR="004E66EB" w:rsidDel="001E36C8">
          <w:delText xml:space="preserve">The </w:delText>
        </w:r>
        <w:r w:rsidR="004E66EB" w:rsidRPr="00E93586" w:rsidDel="001E36C8">
          <w:rPr>
            <w:rFonts w:ascii="Consolas" w:hAnsi="Consolas" w:cs="Consolas"/>
          </w:rPr>
          <w:delText>H5Ocork</w:delText>
        </w:r>
        <w:r w:rsidR="00B2373D" w:rsidDel="001E36C8">
          <w:rPr>
            <w:rFonts w:ascii="Consolas" w:hAnsi="Consolas" w:cs="Consolas"/>
          </w:rPr>
          <w:delText>/</w:delText>
        </w:r>
        <w:r w:rsidR="00B2373D" w:rsidRPr="00E93586" w:rsidDel="001E36C8">
          <w:rPr>
            <w:rFonts w:ascii="Consolas" w:hAnsi="Consolas" w:cs="Consolas"/>
          </w:rPr>
          <w:delText>uncork</w:delText>
        </w:r>
        <w:r w:rsidR="00A1678A" w:rsidDel="001E36C8">
          <w:rPr>
            <w:rFonts w:ascii="Consolas" w:hAnsi="Consolas" w:cs="Consolas"/>
          </w:rPr>
          <w:delText>/flush</w:delText>
        </w:r>
        <w:r w:rsidR="004E66EB" w:rsidRPr="00E93586" w:rsidDel="001E36C8">
          <w:rPr>
            <w:rFonts w:ascii="Consolas" w:hAnsi="Consolas" w:cs="Consolas"/>
          </w:rPr>
          <w:delText>()</w:delText>
        </w:r>
        <w:r w:rsidR="004E66EB" w:rsidDel="001E36C8">
          <w:delText xml:space="preserve"> and </w:delText>
        </w:r>
        <w:r w:rsidR="00B2373D" w:rsidDel="001E36C8">
          <w:rPr>
            <w:rFonts w:ascii="Consolas" w:hAnsi="Consolas" w:cs="Consolas"/>
          </w:rPr>
          <w:delText>H5Fcork/</w:delText>
        </w:r>
        <w:r w:rsidR="004E66EB" w:rsidRPr="00E93586" w:rsidDel="001E36C8">
          <w:rPr>
            <w:rFonts w:ascii="Consolas" w:hAnsi="Consolas" w:cs="Consolas"/>
          </w:rPr>
          <w:delText>uncork</w:delText>
        </w:r>
        <w:r w:rsidR="00A1678A" w:rsidDel="001E36C8">
          <w:rPr>
            <w:rFonts w:ascii="Consolas" w:hAnsi="Consolas" w:cs="Consolas"/>
          </w:rPr>
          <w:delText>/flush</w:delText>
        </w:r>
        <w:r w:rsidR="004E66EB" w:rsidRPr="00E93586" w:rsidDel="001E36C8">
          <w:rPr>
            <w:rFonts w:ascii="Consolas" w:hAnsi="Consolas" w:cs="Consolas"/>
          </w:rPr>
          <w:delText>()</w:delText>
        </w:r>
        <w:r w:rsidR="007629DE" w:rsidDel="001E36C8">
          <w:delText xml:space="preserve"> functions</w:delText>
        </w:r>
        <w:r w:rsidR="004E66EB" w:rsidDel="001E36C8">
          <w:delText xml:space="preserve"> can be u</w:delText>
        </w:r>
        <w:r w:rsidR="00B2373D" w:rsidDel="001E36C8">
          <w:delText>sed to control the flushing of</w:delText>
        </w:r>
        <w:r w:rsidR="00A1678A" w:rsidDel="001E36C8">
          <w:delText xml:space="preserve"> entries</w:delText>
        </w:r>
        <w:r w:rsidR="004E66EB" w:rsidDel="001E36C8">
          <w:delText xml:space="preserve"> from </w:delText>
        </w:r>
        <w:r w:rsidR="00A1678A" w:rsidDel="001E36C8">
          <w:delText xml:space="preserve">a file's </w:delText>
        </w:r>
        <w:r w:rsidR="004E66EB" w:rsidDel="001E36C8">
          <w:delText xml:space="preserve">metadata cache.  </w:delText>
        </w:r>
        <w:r w:rsidR="00B745A3" w:rsidDel="001E36C8">
          <w:delText>Metadata cache entries can be controlled at both the individual HDF5 object level</w:delText>
        </w:r>
        <w:r w:rsidR="00A1678A" w:rsidDel="001E36C8">
          <w:delText xml:space="preserve"> (datasets, groups, named datatypes) and the entire metadata cache </w:delText>
        </w:r>
        <w:r w:rsidR="00B745A3" w:rsidDel="001E36C8">
          <w:delText>level.</w:delText>
        </w:r>
        <w:r w:rsidR="00A1678A" w:rsidDel="001E36C8">
          <w:delText xml:space="preserve"> </w:delText>
        </w:r>
        <w:r w:rsidR="00B745A3" w:rsidDel="001E36C8">
          <w:delText xml:space="preserve"> Corking </w:delText>
        </w:r>
        <w:r w:rsidR="00A1678A" w:rsidDel="001E36C8">
          <w:delText xml:space="preserve">prevents an object or cache's dirty metadata entries from being flushed from the cache by the usual cache eviction/flush policy.  Instead, users must manually flush the cache or entries for individual objects via </w:delText>
        </w:r>
        <w:r w:rsidR="009416E0" w:rsidRPr="009416E0" w:rsidDel="001E36C8">
          <w:rPr>
            <w:rFonts w:ascii="Consolas" w:hAnsi="Consolas" w:cs="Consolas"/>
          </w:rPr>
          <w:delText>H5F/H5Oflush()</w:delText>
        </w:r>
        <w:r w:rsidR="00A1678A" w:rsidDel="001E36C8">
          <w:delText xml:space="preserve"> </w:delText>
        </w:r>
      </w:del>
      <w:r w:rsidR="00A1678A">
        <w:t>calls.</w:t>
      </w:r>
    </w:p>
    <w:p w14:paraId="7A4F6EB7" w14:textId="77777777" w:rsidR="004E66EB" w:rsidRPr="003D3D25" w:rsidRDefault="004E66EB" w:rsidP="004E66EB">
      <w:pPr>
        <w:rPr>
          <w:b/>
        </w:rPr>
      </w:pPr>
      <w:r w:rsidRPr="0012252E">
        <w:rPr>
          <w:b/>
        </w:rPr>
        <w:t>Note:</w:t>
      </w:r>
    </w:p>
    <w:p w14:paraId="54574ADB" w14:textId="77777777" w:rsidR="0091751C" w:rsidRDefault="0091751C">
      <w:pPr>
        <w:ind w:left="720"/>
      </w:pPr>
      <w:r>
        <w:t xml:space="preserve">The </w:t>
      </w:r>
      <w:proofErr w:type="spellStart"/>
      <w:r w:rsidRPr="00333672">
        <w:rPr>
          <w:rFonts w:ascii="Consolas" w:hAnsi="Consolas" w:cs="Consolas"/>
        </w:rPr>
        <w:t>object_ids</w:t>
      </w:r>
      <w:proofErr w:type="spellEnd"/>
      <w:r>
        <w:t xml:space="preserve"> array must be allocated by the caller.  The appropriate size can be determined by calling the function with </w:t>
      </w:r>
      <w:proofErr w:type="spellStart"/>
      <w:r w:rsidR="009416E0" w:rsidRPr="009416E0">
        <w:rPr>
          <w:rFonts w:ascii="Consolas" w:hAnsi="Consolas" w:cs="Consolas"/>
        </w:rPr>
        <w:t>object_ids</w:t>
      </w:r>
      <w:proofErr w:type="spellEnd"/>
      <w:r>
        <w:t xml:space="preserve"> set to </w:t>
      </w:r>
      <w:r w:rsidR="009416E0" w:rsidRPr="009416E0">
        <w:rPr>
          <w:rFonts w:ascii="Consolas" w:hAnsi="Consolas" w:cs="Consolas"/>
        </w:rPr>
        <w:t>NULL</w:t>
      </w:r>
      <w:r>
        <w:t xml:space="preserve">, which will return the number of objects via the </w:t>
      </w:r>
      <w:proofErr w:type="spellStart"/>
      <w:r w:rsidR="009416E0" w:rsidRPr="009416E0">
        <w:rPr>
          <w:rFonts w:ascii="Consolas" w:hAnsi="Consolas" w:cs="Consolas"/>
        </w:rPr>
        <w:t>n_objects</w:t>
      </w:r>
      <w:proofErr w:type="spellEnd"/>
      <w:r>
        <w:t xml:space="preserve"> pointer.  The correct size of the array will then be </w:t>
      </w:r>
      <w:r w:rsidR="009416E0" w:rsidRPr="009416E0">
        <w:rPr>
          <w:rFonts w:ascii="Consolas" w:hAnsi="Consolas" w:cs="Consolas"/>
        </w:rPr>
        <w:t>(*</w:t>
      </w:r>
      <w:proofErr w:type="spellStart"/>
      <w:r w:rsidR="009416E0" w:rsidRPr="009416E0">
        <w:rPr>
          <w:rFonts w:ascii="Consolas" w:hAnsi="Consolas" w:cs="Consolas"/>
        </w:rPr>
        <w:t>n_objects</w:t>
      </w:r>
      <w:proofErr w:type="spellEnd"/>
      <w:r w:rsidR="009416E0" w:rsidRPr="009416E0">
        <w:rPr>
          <w:rFonts w:ascii="Consolas" w:hAnsi="Consolas" w:cs="Consolas"/>
        </w:rPr>
        <w:t xml:space="preserve"> * </w:t>
      </w:r>
      <w:proofErr w:type="spellStart"/>
      <w:proofErr w:type="gramStart"/>
      <w:r w:rsidR="009416E0" w:rsidRPr="009416E0">
        <w:rPr>
          <w:rFonts w:ascii="Consolas" w:hAnsi="Consolas" w:cs="Consolas"/>
        </w:rPr>
        <w:t>sizeof</w:t>
      </w:r>
      <w:proofErr w:type="spellEnd"/>
      <w:r w:rsidR="009416E0" w:rsidRPr="009416E0">
        <w:rPr>
          <w:rFonts w:ascii="Consolas" w:hAnsi="Consolas" w:cs="Consolas"/>
        </w:rPr>
        <w:t>(</w:t>
      </w:r>
      <w:proofErr w:type="spellStart"/>
      <w:proofErr w:type="gramEnd"/>
      <w:r w:rsidR="009416E0" w:rsidRPr="009416E0">
        <w:rPr>
          <w:rFonts w:ascii="Consolas" w:hAnsi="Consolas" w:cs="Consolas"/>
        </w:rPr>
        <w:t>hid_t</w:t>
      </w:r>
      <w:proofErr w:type="spellEnd"/>
      <w:r w:rsidR="009416E0" w:rsidRPr="009416E0">
        <w:rPr>
          <w:rFonts w:ascii="Consolas" w:hAnsi="Consolas" w:cs="Consolas"/>
        </w:rPr>
        <w:t>))</w:t>
      </w:r>
      <w:r>
        <w:t>.</w:t>
      </w:r>
    </w:p>
    <w:p w14:paraId="33DF8E73" w14:textId="77777777" w:rsidR="007629DE" w:rsidRDefault="007629DE" w:rsidP="007629DE">
      <w:pPr>
        <w:ind w:left="720"/>
      </w:pPr>
      <w:r>
        <w:t xml:space="preserve">Only HDF5 file identifiers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may be passed to this function.</w:t>
      </w:r>
    </w:p>
    <w:p w14:paraId="226891EB" w14:textId="77777777" w:rsidR="007629DE" w:rsidRDefault="007629DE" w:rsidP="007629DE">
      <w:pPr>
        <w:ind w:left="720"/>
      </w:pPr>
      <w:r>
        <w:t xml:space="preserve">Passing in a </w:t>
      </w:r>
      <w:proofErr w:type="spellStart"/>
      <w:r w:rsidRPr="004C3ECB">
        <w:rPr>
          <w:rFonts w:ascii="Consolas" w:hAnsi="Consolas" w:cs="Consolas"/>
        </w:rPr>
        <w:t>hid_t</w:t>
      </w:r>
      <w:proofErr w:type="spellEnd"/>
      <w:r>
        <w:t xml:space="preserve"> identifier that represents any other HDF5 </w:t>
      </w:r>
      <w:r w:rsidR="00B05B86">
        <w:t xml:space="preserve">entity </w:t>
      </w:r>
      <w:r>
        <w:t>is considered an error.</w:t>
      </w:r>
    </w:p>
    <w:p w14:paraId="20B2AA6E" w14:textId="77777777" w:rsidR="004E66EB" w:rsidRPr="0012252E" w:rsidRDefault="004E66EB" w:rsidP="004E66EB">
      <w:pPr>
        <w:rPr>
          <w:b/>
        </w:rPr>
      </w:pPr>
      <w:r w:rsidRPr="0012252E">
        <w:rPr>
          <w:b/>
        </w:rPr>
        <w:t>Parameters:</w:t>
      </w:r>
    </w:p>
    <w:p w14:paraId="0141116F" w14:textId="77777777" w:rsidR="004E66EB" w:rsidRDefault="004E66EB" w:rsidP="004E66EB">
      <w:r>
        <w:tab/>
      </w:r>
      <w:proofErr w:type="spellStart"/>
      <w:r>
        <w:rPr>
          <w:rFonts w:ascii="Consolas" w:hAnsi="Consolas" w:cs="Consolas"/>
          <w:i/>
        </w:rPr>
        <w:t>hid_t</w:t>
      </w:r>
      <w:proofErr w:type="spellEnd"/>
      <w:r>
        <w:rPr>
          <w:rFonts w:ascii="Consolas" w:hAnsi="Consolas" w:cs="Consolas"/>
          <w:i/>
        </w:rPr>
        <w:t xml:space="preserve"> </w:t>
      </w:r>
      <w:proofErr w:type="spellStart"/>
      <w:r w:rsidR="003A4A08">
        <w:rPr>
          <w:rFonts w:ascii="Consolas" w:hAnsi="Consolas" w:cs="Consolas"/>
        </w:rPr>
        <w:t>file</w:t>
      </w:r>
      <w:r>
        <w:rPr>
          <w:rFonts w:ascii="Consolas" w:hAnsi="Consolas" w:cs="Consolas"/>
        </w:rPr>
        <w:t>_id</w:t>
      </w:r>
      <w:proofErr w:type="spellEnd"/>
      <w:r>
        <w:tab/>
      </w:r>
      <w:r>
        <w:tab/>
      </w:r>
      <w:r>
        <w:tab/>
        <w:t xml:space="preserve">IN: </w:t>
      </w:r>
      <w:r w:rsidR="00B2373D">
        <w:t>File identifier</w:t>
      </w:r>
    </w:p>
    <w:p w14:paraId="38469023" w14:textId="77777777" w:rsidR="003A4A08" w:rsidRDefault="00B2373D" w:rsidP="00D51271">
      <w:pPr>
        <w:ind w:firstLine="720"/>
      </w:pPr>
      <w:proofErr w:type="spellStart"/>
      <w:proofErr w:type="gramStart"/>
      <w:r w:rsidRPr="003833A9">
        <w:rPr>
          <w:rFonts w:ascii="Consolas" w:hAnsi="Consolas" w:cs="Consolas"/>
          <w:i/>
        </w:rPr>
        <w:t>int</w:t>
      </w:r>
      <w:proofErr w:type="spellEnd"/>
      <w:proofErr w:type="gramEnd"/>
      <w:r>
        <w:rPr>
          <w:rFonts w:ascii="Consolas" w:hAnsi="Consolas" w:cs="Consolas"/>
        </w:rPr>
        <w:t xml:space="preserve"> *</w:t>
      </w:r>
      <w:proofErr w:type="spellStart"/>
      <w:r>
        <w:rPr>
          <w:rFonts w:ascii="Consolas" w:hAnsi="Consolas" w:cs="Consolas"/>
        </w:rPr>
        <w:t>n_objects</w:t>
      </w:r>
      <w:proofErr w:type="spellEnd"/>
      <w:r w:rsidR="003A4A08">
        <w:tab/>
      </w:r>
      <w:r w:rsidR="003A4A08">
        <w:tab/>
      </w:r>
      <w:r w:rsidR="003A4A08">
        <w:tab/>
        <w:t>OUT: Number of object identifiers being returned</w:t>
      </w:r>
    </w:p>
    <w:p w14:paraId="06146D21" w14:textId="1A2FCBFF" w:rsidR="003A4A08" w:rsidRDefault="00B2373D" w:rsidP="00D51271">
      <w:pPr>
        <w:ind w:firstLine="720"/>
      </w:pPr>
      <w:proofErr w:type="spellStart"/>
      <w:proofErr w:type="gramStart"/>
      <w:r w:rsidRPr="003833A9">
        <w:rPr>
          <w:rFonts w:ascii="Consolas" w:hAnsi="Consolas" w:cs="Consolas"/>
          <w:i/>
        </w:rPr>
        <w:t>hid</w:t>
      </w:r>
      <w:proofErr w:type="gramEnd"/>
      <w:r w:rsidRPr="003833A9">
        <w:rPr>
          <w:rFonts w:ascii="Consolas" w:hAnsi="Consolas" w:cs="Consolas"/>
          <w:i/>
        </w:rPr>
        <w:t>_t</w:t>
      </w:r>
      <w:proofErr w:type="spellEnd"/>
      <w:r>
        <w:rPr>
          <w:rFonts w:ascii="Consolas" w:hAnsi="Consolas" w:cs="Consolas"/>
        </w:rPr>
        <w:t xml:space="preserve"> </w:t>
      </w:r>
      <w:proofErr w:type="spellStart"/>
      <w:r>
        <w:rPr>
          <w:rFonts w:ascii="Consolas" w:hAnsi="Consolas" w:cs="Consolas"/>
        </w:rPr>
        <w:t>object_ids</w:t>
      </w:r>
      <w:proofErr w:type="spellEnd"/>
      <w:r>
        <w:rPr>
          <w:rFonts w:ascii="Consolas" w:hAnsi="Consolas" w:cs="Consolas"/>
        </w:rPr>
        <w:t>[]</w:t>
      </w:r>
      <w:r>
        <w:tab/>
      </w:r>
      <w:r>
        <w:tab/>
      </w:r>
      <w:r w:rsidR="003A4A08">
        <w:t xml:space="preserve">OUT: Array of </w:t>
      </w:r>
      <w:del w:id="671" w:author="Dana Robinson" w:date="2014-02-24T02:46:00Z">
        <w:r w:rsidR="003A4A08" w:rsidDel="003D53CB">
          <w:delText xml:space="preserve">corked </w:delText>
        </w:r>
      </w:del>
      <w:r w:rsidR="003A4A08">
        <w:t xml:space="preserve">object </w:t>
      </w:r>
      <w:r w:rsidR="0091751C">
        <w:t>IDs</w:t>
      </w:r>
      <w:r w:rsidR="004B5C1F">
        <w:t xml:space="preserve"> (allocated by caller)</w:t>
      </w:r>
    </w:p>
    <w:p w14:paraId="58AB44D5" w14:textId="77777777" w:rsidR="004E66EB" w:rsidRPr="0012252E" w:rsidRDefault="004E66EB" w:rsidP="004E66EB">
      <w:pPr>
        <w:rPr>
          <w:b/>
        </w:rPr>
      </w:pPr>
      <w:r w:rsidRPr="0012252E">
        <w:rPr>
          <w:b/>
        </w:rPr>
        <w:t>Returns:</w:t>
      </w:r>
    </w:p>
    <w:p w14:paraId="3D7C81E9" w14:textId="77777777" w:rsidR="00A1678A" w:rsidRPr="00E922B9" w:rsidRDefault="00A1678A" w:rsidP="00A1678A">
      <w:pPr>
        <w:ind w:left="720"/>
      </w:pPr>
      <w:r>
        <w:t>Returns a non-negative value if successful, a negative value on errors.</w:t>
      </w:r>
    </w:p>
    <w:p w14:paraId="6C909C03" w14:textId="77777777" w:rsidR="004E66EB" w:rsidRPr="00E922B9" w:rsidRDefault="004E66EB" w:rsidP="00A1678A">
      <w:pPr>
        <w:ind w:left="810" w:hanging="810"/>
      </w:pPr>
    </w:p>
    <w:p w14:paraId="02BE0D2A" w14:textId="77777777" w:rsidR="002D17C0" w:rsidRPr="00E922B9" w:rsidRDefault="002D17C0" w:rsidP="00E922B9"/>
    <w:sectPr w:rsidR="002D17C0" w:rsidRPr="00E922B9" w:rsidSect="00611674">
      <w:headerReference w:type="default" r:id="rId11"/>
      <w:footerReference w:type="default" r:id="rId12"/>
      <w:headerReference w:type="first" r:id="rId13"/>
      <w:footerReference w:type="first" r:id="rId14"/>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405" w:author="vchoi" w:date="2014-01-30T10:37:00Z" w:initials="v">
    <w:p w14:paraId="199093AF" w14:textId="77777777" w:rsidR="00813D90" w:rsidRDefault="00813D90">
      <w:pPr>
        <w:pStyle w:val="CommentText"/>
      </w:pPr>
      <w:r>
        <w:rPr>
          <w:rStyle w:val="CommentReference"/>
        </w:rPr>
        <w:annotationRef/>
      </w:r>
      <w:r>
        <w:t>I have not done this.</w:t>
      </w:r>
    </w:p>
    <w:p w14:paraId="5A7E6AD4" w14:textId="77777777" w:rsidR="00813D90" w:rsidRDefault="00813D90">
      <w:pPr>
        <w:pStyle w:val="CommentText"/>
      </w:pPr>
      <w:r>
        <w:t>I implemented basic tests for H5Ocork/uncork in test/ th5o.c. More tests will be done later.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7E6AD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982ED3D" w14:textId="77777777" w:rsidR="00813D90" w:rsidRDefault="00813D90" w:rsidP="00611674">
      <w:r>
        <w:separator/>
      </w:r>
    </w:p>
  </w:endnote>
  <w:endnote w:type="continuationSeparator" w:id="0">
    <w:p w14:paraId="6CB387F1" w14:textId="77777777" w:rsidR="00813D90" w:rsidRDefault="00813D90"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5AD58F6E" w14:textId="77777777" w:rsidR="00813D90" w:rsidRDefault="00813D90" w:rsidP="00611674">
            <w:pPr>
              <w:pStyle w:val="HDFFooter"/>
            </w:pPr>
            <w:r>
              <w:rPr>
                <w:noProof/>
              </w:rPr>
              <w:drawing>
                <wp:anchor distT="0" distB="0" distL="0" distR="0" simplePos="0" relativeHeight="251657216" behindDoc="0" locked="0" layoutInCell="1" allowOverlap="1" wp14:anchorId="036658C4" wp14:editId="086812B3">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193530">
              <w:rPr>
                <w:noProof/>
              </w:rPr>
              <w:t>16</w:t>
            </w:r>
            <w:r>
              <w:rPr>
                <w:noProof/>
              </w:rPr>
              <w:fldChar w:fldCharType="end"/>
            </w:r>
            <w:r>
              <w:t xml:space="preserve"> of </w:t>
            </w:r>
            <w:r w:rsidR="00193530">
              <w:fldChar w:fldCharType="begin"/>
            </w:r>
            <w:r w:rsidR="00193530">
              <w:instrText xml:space="preserve"> NUMPAGES  </w:instrText>
            </w:r>
            <w:r w:rsidR="00193530">
              <w:fldChar w:fldCharType="separate"/>
            </w:r>
            <w:r w:rsidR="00193530">
              <w:rPr>
                <w:noProof/>
              </w:rPr>
              <w:t>18</w:t>
            </w:r>
            <w:r w:rsidR="00193530">
              <w:rPr>
                <w:noProof/>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197D1543" w14:textId="77777777" w:rsidR="00813D90" w:rsidRDefault="00813D90" w:rsidP="00611674">
            <w:pPr>
              <w:pStyle w:val="HDFFooter"/>
            </w:pPr>
            <w:r>
              <w:rPr>
                <w:noProof/>
              </w:rPr>
              <w:drawing>
                <wp:anchor distT="0" distB="0" distL="0" distR="0" simplePos="0" relativeHeight="251660288" behindDoc="0" locked="0" layoutInCell="1" allowOverlap="1" wp14:anchorId="1BA2190C" wp14:editId="34A7A7CB">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193530">
              <w:rPr>
                <w:noProof/>
              </w:rPr>
              <w:t>1</w:t>
            </w:r>
            <w:r>
              <w:rPr>
                <w:noProof/>
              </w:rPr>
              <w:fldChar w:fldCharType="end"/>
            </w:r>
            <w:r>
              <w:t xml:space="preserve"> of </w:t>
            </w:r>
            <w:r w:rsidR="00193530">
              <w:fldChar w:fldCharType="begin"/>
            </w:r>
            <w:r w:rsidR="00193530">
              <w:instrText xml:space="preserve"> NUMPAGES  </w:instrText>
            </w:r>
            <w:r w:rsidR="00193530">
              <w:fldChar w:fldCharType="separate"/>
            </w:r>
            <w:r w:rsidR="00193530">
              <w:rPr>
                <w:noProof/>
              </w:rPr>
              <w:t>18</w:t>
            </w:r>
            <w:r w:rsidR="00193530">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F218C49" w14:textId="77777777" w:rsidR="00813D90" w:rsidRDefault="00813D90" w:rsidP="00611674">
      <w:r>
        <w:separator/>
      </w:r>
    </w:p>
  </w:footnote>
  <w:footnote w:type="continuationSeparator" w:id="0">
    <w:p w14:paraId="556ADDB6" w14:textId="77777777" w:rsidR="00813D90" w:rsidRDefault="00813D90" w:rsidP="00611674">
      <w:r>
        <w:continuationSeparator/>
      </w:r>
    </w:p>
  </w:footnote>
  <w:footnote w:id="1">
    <w:p w14:paraId="1EDCE6B2" w14:textId="77777777" w:rsidR="00813D90" w:rsidRDefault="00813D90" w:rsidP="0049551A">
      <w:pPr>
        <w:pStyle w:val="FootnoteText"/>
      </w:pPr>
      <w:r>
        <w:rPr>
          <w:rStyle w:val="FootnoteReference"/>
        </w:rPr>
        <w:footnoteRef/>
      </w:r>
      <w:r>
        <w:t xml:space="preserve"> Current 1.8.x format: </w:t>
      </w:r>
      <w:hyperlink r:id="rId1" w:history="1">
        <w:r>
          <w:rPr>
            <w:rStyle w:val="Hyperlink"/>
          </w:rPr>
          <w:t>http://www.hdfgroup.org/HDF5/doc/H5.format.html</w:t>
        </w:r>
      </w:hyperlink>
    </w:p>
  </w:footnote>
  <w:footnote w:id="2">
    <w:p w14:paraId="1B8B0D3D" w14:textId="77777777" w:rsidR="00813D90" w:rsidRDefault="00813D90" w:rsidP="0049551A">
      <w:pPr>
        <w:pStyle w:val="FootnoteText"/>
        <w:jc w:val="left"/>
      </w:pPr>
      <w:r>
        <w:rPr>
          <w:rStyle w:val="FootnoteReference"/>
        </w:rPr>
        <w:footnoteRef/>
      </w:r>
      <w:r>
        <w:t xml:space="preserve"> Future 1.10.x format (supported under SWMR): </w:t>
      </w:r>
      <w:hyperlink r:id="rId2" w:history="1">
        <w:r>
          <w:rPr>
            <w:rStyle w:val="Hyperlink"/>
          </w:rPr>
          <w:t>http://www.hdfgroup.org/HDF5/doc_test/revise_chunks/H5.format.html</w:t>
        </w:r>
      </w:hyperlink>
      <w:r>
        <w:t xml:space="preserve"> (this is a temporary location).</w:t>
      </w:r>
    </w:p>
  </w:footnote>
  <w:footnote w:id="3">
    <w:p w14:paraId="40879714" w14:textId="77777777" w:rsidR="00813D90" w:rsidRDefault="00813D90">
      <w:pPr>
        <w:pStyle w:val="FootnoteText"/>
      </w:pPr>
      <w:r>
        <w:rPr>
          <w:rStyle w:val="FootnoteReference"/>
        </w:rPr>
        <w:footnoteRef/>
      </w:r>
      <w:r>
        <w:t xml:space="preserve"> </w:t>
      </w:r>
      <w:hyperlink r:id="rId3" w:history="1">
        <w:r w:rsidRPr="0056404D">
          <w:rPr>
            <w:rStyle w:val="Hyperlink"/>
          </w:rPr>
          <w:t>http://www.hdfgroup.org/HDF5/doc/RM/RM_H5P.html#Property-SetMdcConfig</w:t>
        </w:r>
      </w:hyperlink>
    </w:p>
  </w:footnote>
  <w:footnote w:id="4">
    <w:p w14:paraId="2CBBC3C4" w14:textId="77777777" w:rsidR="00813D90" w:rsidRDefault="00813D90">
      <w:pPr>
        <w:pStyle w:val="FootnoteText"/>
      </w:pPr>
      <w:r>
        <w:rPr>
          <w:rStyle w:val="FootnoteReference"/>
        </w:rPr>
        <w:footnoteRef/>
      </w:r>
      <w:r>
        <w:t xml:space="preserve"> We may introduce a setting to prevent evictions as well in future work.</w:t>
      </w:r>
    </w:p>
  </w:footnote>
  <w:footnote w:id="5">
    <w:p w14:paraId="3A520674" w14:textId="77777777" w:rsidR="00813D90" w:rsidRDefault="00813D90">
      <w:pPr>
        <w:pStyle w:val="FootnoteText"/>
      </w:pPr>
      <w:r>
        <w:rPr>
          <w:rStyle w:val="FootnoteReference"/>
        </w:rPr>
        <w:footnoteRef/>
      </w:r>
      <w:r>
        <w:t xml:space="preserve"> </w:t>
      </w:r>
      <w:proofErr w:type="gramStart"/>
      <w:r w:rsidRPr="00C2371D">
        <w:rPr>
          <w:rFonts w:ascii="Consolas" w:hAnsi="Consolas" w:cs="Consolas"/>
        </w:rPr>
        <w:t>H5Oflush(</w:t>
      </w:r>
      <w:proofErr w:type="gramEnd"/>
      <w:r w:rsidRPr="00C2371D">
        <w:rPr>
          <w:rFonts w:ascii="Consolas" w:hAnsi="Consolas" w:cs="Consolas"/>
        </w:rPr>
        <w:t>)</w:t>
      </w:r>
      <w:r>
        <w:t xml:space="preserve"> is a new function that will appear in HDF5 1.10.0.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F8A26" w14:textId="72CAA2AD" w:rsidR="00813D90" w:rsidRDefault="00813D90" w:rsidP="00611674">
    <w:pPr>
      <w:pStyle w:val="THGHeader2"/>
    </w:pPr>
    <w:r>
      <w:t>February 2</w:t>
    </w:r>
    <w:ins w:id="672" w:author="Dana Robinson" w:date="2014-02-23T19:20:00Z">
      <w:r>
        <w:t>4</w:t>
      </w:r>
    </w:ins>
    <w:r>
      <w:t>, 2014</w:t>
    </w:r>
    <w:r>
      <w:ptab w:relativeTo="margin" w:alignment="center" w:leader="none"/>
    </w:r>
    <w:r>
      <w:ptab w:relativeTo="margin" w:alignment="right" w:leader="none"/>
    </w:r>
    <w:r>
      <w:t>RFC THG 2013-11-04.v</w:t>
    </w:r>
    <w:ins w:id="673" w:author="Dana Robinson" w:date="2014-02-23T19:20:00Z">
      <w:r>
        <w:t>5</w:t>
      </w:r>
    </w:ins>
    <w:del w:id="674" w:author="Dana Robinson" w:date="2014-02-23T19:20:00Z">
      <w:r w:rsidDel="00255B43">
        <w:delText>4</w:delText>
      </w:r>
    </w:del>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0EF277" w14:textId="09724C81" w:rsidR="00813D90" w:rsidRPr="006D4EA4" w:rsidRDefault="00813D90" w:rsidP="00611674">
    <w:pPr>
      <w:pStyle w:val="THGHeader"/>
    </w:pPr>
    <w:r>
      <w:t>February 2</w:t>
    </w:r>
    <w:ins w:id="675" w:author="Dana Robinson" w:date="2014-02-23T19:20:00Z">
      <w:r>
        <w:t>4</w:t>
      </w:r>
    </w:ins>
    <w:r>
      <w:t>, 2014</w:t>
    </w:r>
    <w:r>
      <w:ptab w:relativeTo="margin" w:alignment="center" w:leader="none"/>
    </w:r>
    <w:r>
      <w:ptab w:relativeTo="margin" w:alignment="right" w:leader="none"/>
    </w:r>
    <w:r>
      <w:t>RFC THG 2013-12-11.v</w:t>
    </w:r>
    <w:ins w:id="676" w:author="Dana Robinson" w:date="2014-02-23T19:20:00Z">
      <w:r>
        <w:t>5</w:t>
      </w:r>
    </w:ins>
    <w:del w:id="677" w:author="Dana Robinson" w:date="2014-02-23T19:20:00Z">
      <w:r w:rsidDel="00255B43">
        <w:delText>4</w:delText>
      </w:r>
    </w:del>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DD08F7E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CB630A"/>
    <w:multiLevelType w:val="hybridMultilevel"/>
    <w:tmpl w:val="75CA5C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DCA11E3"/>
    <w:multiLevelType w:val="hybridMultilevel"/>
    <w:tmpl w:val="BC7C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1C4CEB"/>
    <w:multiLevelType w:val="hybridMultilevel"/>
    <w:tmpl w:val="536A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040CB0"/>
    <w:multiLevelType w:val="hybridMultilevel"/>
    <w:tmpl w:val="BC7C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7931D5"/>
    <w:multiLevelType w:val="hybridMultilevel"/>
    <w:tmpl w:val="EA4C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2A215C"/>
    <w:multiLevelType w:val="hybridMultilevel"/>
    <w:tmpl w:val="DBDA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447399"/>
    <w:multiLevelType w:val="hybridMultilevel"/>
    <w:tmpl w:val="0F5A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7"/>
  </w:num>
  <w:num w:numId="4">
    <w:abstractNumId w:val="2"/>
  </w:num>
  <w:num w:numId="5">
    <w:abstractNumId w:val="1"/>
  </w:num>
  <w:num w:numId="6">
    <w:abstractNumId w:val="0"/>
  </w:num>
  <w:num w:numId="7">
    <w:abstractNumId w:val="19"/>
    <w:lvlOverride w:ilvl="0">
      <w:startOverride w:val="1"/>
    </w:lvlOverride>
  </w:num>
  <w:num w:numId="8">
    <w:abstractNumId w:val="19"/>
    <w:lvlOverride w:ilvl="0">
      <w:startOverride w:val="1"/>
    </w:lvlOverride>
  </w:num>
  <w:num w:numId="9">
    <w:abstractNumId w:val="19"/>
    <w:lvlOverride w:ilvl="0">
      <w:startOverride w:val="1"/>
    </w:lvlOverride>
  </w:num>
  <w:num w:numId="10">
    <w:abstractNumId w:val="19"/>
    <w:lvlOverride w:ilvl="0">
      <w:startOverride w:val="1"/>
    </w:lvlOverride>
  </w:num>
  <w:num w:numId="11">
    <w:abstractNumId w:val="19"/>
    <w:lvlOverride w:ilvl="0">
      <w:startOverride w:val="1"/>
    </w:lvlOverride>
  </w:num>
  <w:num w:numId="12">
    <w:abstractNumId w:val="19"/>
    <w:lvlOverride w:ilvl="0">
      <w:startOverride w:val="1"/>
    </w:lvlOverride>
  </w:num>
  <w:num w:numId="13">
    <w:abstractNumId w:val="19"/>
    <w:lvlOverride w:ilvl="0">
      <w:startOverride w:val="1"/>
    </w:lvlOverride>
  </w:num>
  <w:num w:numId="14">
    <w:abstractNumId w:val="19"/>
    <w:lvlOverride w:ilvl="0">
      <w:startOverride w:val="1"/>
    </w:lvlOverride>
  </w:num>
  <w:num w:numId="15">
    <w:abstractNumId w:val="19"/>
    <w:lvlOverride w:ilvl="0">
      <w:startOverride w:val="1"/>
    </w:lvlOverride>
  </w:num>
  <w:num w:numId="16">
    <w:abstractNumId w:val="19"/>
    <w:lvlOverride w:ilvl="0">
      <w:startOverride w:val="1"/>
    </w:lvlOverride>
  </w:num>
  <w:num w:numId="17">
    <w:abstractNumId w:val="19"/>
    <w:lvlOverride w:ilvl="0">
      <w:startOverride w:val="1"/>
    </w:lvlOverride>
  </w:num>
  <w:num w:numId="18">
    <w:abstractNumId w:val="19"/>
    <w:lvlOverride w:ilvl="0">
      <w:startOverride w:val="1"/>
    </w:lvlOverride>
  </w:num>
  <w:num w:numId="19">
    <w:abstractNumId w:val="12"/>
  </w:num>
  <w:num w:numId="20">
    <w:abstractNumId w:val="11"/>
  </w:num>
  <w:num w:numId="21">
    <w:abstractNumId w:val="19"/>
    <w:lvlOverride w:ilvl="0">
      <w:startOverride w:val="1"/>
    </w:lvlOverride>
  </w:num>
  <w:num w:numId="22">
    <w:abstractNumId w:val="19"/>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0"/>
  </w:num>
  <w:num w:numId="36">
    <w:abstractNumId w:val="18"/>
  </w:num>
  <w:num w:numId="37">
    <w:abstractNumId w:val="15"/>
  </w:num>
  <w:num w:numId="38">
    <w:abstractNumId w:val="20"/>
  </w:num>
  <w:num w:numId="39">
    <w:abstractNumId w:val="13"/>
  </w:num>
  <w:num w:numId="40">
    <w:abstractNumId w:val="16"/>
  </w:num>
  <w:num w:numId="41">
    <w:abstractNumId w:val="17"/>
  </w:num>
  <w:num w:numId="42">
    <w:abstractNumId w:val="14"/>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a Robinson">
    <w15:presenceInfo w15:providerId="None" w15:userId="Dana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revisionView w:markup="0"/>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AB0D36"/>
    <w:rsid w:val="00021153"/>
    <w:rsid w:val="00023F70"/>
    <w:rsid w:val="0003329E"/>
    <w:rsid w:val="000372AA"/>
    <w:rsid w:val="00046E14"/>
    <w:rsid w:val="00050CE2"/>
    <w:rsid w:val="000511CD"/>
    <w:rsid w:val="00052926"/>
    <w:rsid w:val="00065CD9"/>
    <w:rsid w:val="0007159E"/>
    <w:rsid w:val="0007649D"/>
    <w:rsid w:val="00080AD6"/>
    <w:rsid w:val="000A19AF"/>
    <w:rsid w:val="000D6F96"/>
    <w:rsid w:val="000D7FEC"/>
    <w:rsid w:val="000E6B60"/>
    <w:rsid w:val="00133B84"/>
    <w:rsid w:val="0015480D"/>
    <w:rsid w:val="00160780"/>
    <w:rsid w:val="00193530"/>
    <w:rsid w:val="00194014"/>
    <w:rsid w:val="001A2D03"/>
    <w:rsid w:val="001A77F2"/>
    <w:rsid w:val="001D7580"/>
    <w:rsid w:val="001E035A"/>
    <w:rsid w:val="001E36C8"/>
    <w:rsid w:val="002407C9"/>
    <w:rsid w:val="00247348"/>
    <w:rsid w:val="00255B43"/>
    <w:rsid w:val="0027653B"/>
    <w:rsid w:val="00277AE8"/>
    <w:rsid w:val="0028263D"/>
    <w:rsid w:val="00283D26"/>
    <w:rsid w:val="0029032C"/>
    <w:rsid w:val="002A08F3"/>
    <w:rsid w:val="002A638F"/>
    <w:rsid w:val="002D17C0"/>
    <w:rsid w:val="002D50CC"/>
    <w:rsid w:val="002E1979"/>
    <w:rsid w:val="002E5505"/>
    <w:rsid w:val="002F21C5"/>
    <w:rsid w:val="00301C3A"/>
    <w:rsid w:val="0030589E"/>
    <w:rsid w:val="003116AE"/>
    <w:rsid w:val="003367DE"/>
    <w:rsid w:val="0033785C"/>
    <w:rsid w:val="003730F0"/>
    <w:rsid w:val="00386B2E"/>
    <w:rsid w:val="003A4A08"/>
    <w:rsid w:val="003B41B0"/>
    <w:rsid w:val="003B5C07"/>
    <w:rsid w:val="003B77D6"/>
    <w:rsid w:val="003C1CCC"/>
    <w:rsid w:val="003C7AD3"/>
    <w:rsid w:val="003D1072"/>
    <w:rsid w:val="003D26B4"/>
    <w:rsid w:val="003D53CB"/>
    <w:rsid w:val="003E0CBE"/>
    <w:rsid w:val="003E4316"/>
    <w:rsid w:val="003E5EA8"/>
    <w:rsid w:val="003E73E8"/>
    <w:rsid w:val="00414539"/>
    <w:rsid w:val="00424A1F"/>
    <w:rsid w:val="004554FA"/>
    <w:rsid w:val="00467CBF"/>
    <w:rsid w:val="00487DCF"/>
    <w:rsid w:val="004914A2"/>
    <w:rsid w:val="00494432"/>
    <w:rsid w:val="0049551A"/>
    <w:rsid w:val="004A52D1"/>
    <w:rsid w:val="004A6CA3"/>
    <w:rsid w:val="004B5C1F"/>
    <w:rsid w:val="004B741B"/>
    <w:rsid w:val="004C3ECB"/>
    <w:rsid w:val="004E09AA"/>
    <w:rsid w:val="004E2434"/>
    <w:rsid w:val="004E32EF"/>
    <w:rsid w:val="004E66EB"/>
    <w:rsid w:val="00510EE3"/>
    <w:rsid w:val="00521ED0"/>
    <w:rsid w:val="00522878"/>
    <w:rsid w:val="005244E0"/>
    <w:rsid w:val="00533487"/>
    <w:rsid w:val="00542CF1"/>
    <w:rsid w:val="0055416D"/>
    <w:rsid w:val="0056404D"/>
    <w:rsid w:val="00566FA8"/>
    <w:rsid w:val="00574767"/>
    <w:rsid w:val="005965F6"/>
    <w:rsid w:val="005B2BDD"/>
    <w:rsid w:val="005B7811"/>
    <w:rsid w:val="005C335C"/>
    <w:rsid w:val="005D3686"/>
    <w:rsid w:val="005E0065"/>
    <w:rsid w:val="005E5D5F"/>
    <w:rsid w:val="00611674"/>
    <w:rsid w:val="0062433F"/>
    <w:rsid w:val="006271E3"/>
    <w:rsid w:val="00641BF1"/>
    <w:rsid w:val="00645A4D"/>
    <w:rsid w:val="00646CA9"/>
    <w:rsid w:val="00651196"/>
    <w:rsid w:val="006661F0"/>
    <w:rsid w:val="006A10A4"/>
    <w:rsid w:val="006E1609"/>
    <w:rsid w:val="006F6C1E"/>
    <w:rsid w:val="006F7DB3"/>
    <w:rsid w:val="00700E70"/>
    <w:rsid w:val="00705E1A"/>
    <w:rsid w:val="007151D5"/>
    <w:rsid w:val="0073152B"/>
    <w:rsid w:val="007345F0"/>
    <w:rsid w:val="007522D1"/>
    <w:rsid w:val="00752A28"/>
    <w:rsid w:val="00757EC7"/>
    <w:rsid w:val="007629DE"/>
    <w:rsid w:val="007800DC"/>
    <w:rsid w:val="007940FE"/>
    <w:rsid w:val="007A5860"/>
    <w:rsid w:val="007B4A96"/>
    <w:rsid w:val="007C1AE8"/>
    <w:rsid w:val="007C69A7"/>
    <w:rsid w:val="007E6701"/>
    <w:rsid w:val="007E7BF6"/>
    <w:rsid w:val="007F1415"/>
    <w:rsid w:val="007F3B47"/>
    <w:rsid w:val="00813D90"/>
    <w:rsid w:val="00826B10"/>
    <w:rsid w:val="00827870"/>
    <w:rsid w:val="00860D0C"/>
    <w:rsid w:val="00871B0C"/>
    <w:rsid w:val="00872035"/>
    <w:rsid w:val="00884E13"/>
    <w:rsid w:val="00887845"/>
    <w:rsid w:val="008918C2"/>
    <w:rsid w:val="008D31C8"/>
    <w:rsid w:val="008F0452"/>
    <w:rsid w:val="009041DF"/>
    <w:rsid w:val="0091751C"/>
    <w:rsid w:val="009416E0"/>
    <w:rsid w:val="0094767B"/>
    <w:rsid w:val="00960966"/>
    <w:rsid w:val="00973461"/>
    <w:rsid w:val="009776A7"/>
    <w:rsid w:val="00981EBD"/>
    <w:rsid w:val="009A0090"/>
    <w:rsid w:val="009B3BF9"/>
    <w:rsid w:val="009C0A11"/>
    <w:rsid w:val="009D00C3"/>
    <w:rsid w:val="009D6231"/>
    <w:rsid w:val="009F1181"/>
    <w:rsid w:val="00A07C54"/>
    <w:rsid w:val="00A1481C"/>
    <w:rsid w:val="00A1678A"/>
    <w:rsid w:val="00A25182"/>
    <w:rsid w:val="00A277AC"/>
    <w:rsid w:val="00A32A2A"/>
    <w:rsid w:val="00A5104B"/>
    <w:rsid w:val="00A60658"/>
    <w:rsid w:val="00A60B58"/>
    <w:rsid w:val="00A657DB"/>
    <w:rsid w:val="00A706B0"/>
    <w:rsid w:val="00A846BC"/>
    <w:rsid w:val="00A95D2D"/>
    <w:rsid w:val="00AB0D36"/>
    <w:rsid w:val="00AC54F6"/>
    <w:rsid w:val="00AD0E5C"/>
    <w:rsid w:val="00B01486"/>
    <w:rsid w:val="00B05B86"/>
    <w:rsid w:val="00B119D7"/>
    <w:rsid w:val="00B2373D"/>
    <w:rsid w:val="00B4284F"/>
    <w:rsid w:val="00B44283"/>
    <w:rsid w:val="00B56CA3"/>
    <w:rsid w:val="00B60F29"/>
    <w:rsid w:val="00B70346"/>
    <w:rsid w:val="00B745A3"/>
    <w:rsid w:val="00BC368C"/>
    <w:rsid w:val="00BD4230"/>
    <w:rsid w:val="00BE4CD8"/>
    <w:rsid w:val="00BE5958"/>
    <w:rsid w:val="00BF7A45"/>
    <w:rsid w:val="00C21EA1"/>
    <w:rsid w:val="00C2371D"/>
    <w:rsid w:val="00C26650"/>
    <w:rsid w:val="00C44D56"/>
    <w:rsid w:val="00C512C1"/>
    <w:rsid w:val="00C86289"/>
    <w:rsid w:val="00C8652D"/>
    <w:rsid w:val="00C92297"/>
    <w:rsid w:val="00CB277F"/>
    <w:rsid w:val="00CC1D51"/>
    <w:rsid w:val="00CE0CE3"/>
    <w:rsid w:val="00CE26DD"/>
    <w:rsid w:val="00CE26EE"/>
    <w:rsid w:val="00CE6EBF"/>
    <w:rsid w:val="00D036B8"/>
    <w:rsid w:val="00D12ABA"/>
    <w:rsid w:val="00D26AFC"/>
    <w:rsid w:val="00D413CF"/>
    <w:rsid w:val="00D51271"/>
    <w:rsid w:val="00D53D12"/>
    <w:rsid w:val="00D57566"/>
    <w:rsid w:val="00DE46A7"/>
    <w:rsid w:val="00DE6250"/>
    <w:rsid w:val="00DE699C"/>
    <w:rsid w:val="00E049C4"/>
    <w:rsid w:val="00E30451"/>
    <w:rsid w:val="00E37563"/>
    <w:rsid w:val="00E544D7"/>
    <w:rsid w:val="00E6515F"/>
    <w:rsid w:val="00E73D1D"/>
    <w:rsid w:val="00E75F5A"/>
    <w:rsid w:val="00E8190F"/>
    <w:rsid w:val="00E922B9"/>
    <w:rsid w:val="00EA0E65"/>
    <w:rsid w:val="00EA26F1"/>
    <w:rsid w:val="00EB4A47"/>
    <w:rsid w:val="00EE0F05"/>
    <w:rsid w:val="00EE12E6"/>
    <w:rsid w:val="00EE38F1"/>
    <w:rsid w:val="00EE5C98"/>
    <w:rsid w:val="00EF6D4C"/>
    <w:rsid w:val="00F25C86"/>
    <w:rsid w:val="00F30981"/>
    <w:rsid w:val="00F35480"/>
    <w:rsid w:val="00F477C6"/>
    <w:rsid w:val="00F52643"/>
    <w:rsid w:val="00F8743B"/>
    <w:rsid w:val="00F91A76"/>
    <w:rsid w:val="00F9769A"/>
    <w:rsid w:val="00FB00FC"/>
    <w:rsid w:val="00FB2A96"/>
    <w:rsid w:val="00FB37FF"/>
    <w:rsid w:val="00FD170D"/>
    <w:rsid w:val="00FF5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4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1" w:defQFormat="0" w:count="276">
    <w:lsdException w:name="Normal" w:unhideWhenUsed="0"/>
    <w:lsdException w:name="heading 1" w:uiPriority="2" w:unhideWhenUsed="0" w:qFormat="1"/>
    <w:lsdException w:name="heading 2" w:uiPriority="2" w:unhideWhenUsed="0" w:qFormat="1"/>
    <w:lsdException w:name="heading 3" w:uiPriority="2" w:unhideWhenUsed="0" w:qFormat="1"/>
    <w:lsdException w:name="heading 4" w:uiPriority="16" w:unhideWhenUsed="0" w:qFormat="1"/>
    <w:lsdException w:name="heading 5" w:uiPriority="16" w:unhideWhenUsed="0" w:qFormat="1"/>
    <w:lsdException w:name="heading 6" w:uiPriority="16" w:unhideWhenUsed="0" w:qFormat="1"/>
    <w:lsdException w:name="heading 7" w:uiPriority="16" w:qFormat="1"/>
    <w:lsdException w:name="heading 8" w:uiPriority="16" w:qFormat="1"/>
    <w:lsdException w:name="heading 9" w:uiPriority="16" w:qFormat="1"/>
    <w:lsdException w:name="index 1"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Hyperlink" w:uiPriority="99"/>
    <w:lsdException w:name="Strong" w:unhideWhenUsed="0"/>
    <w:lsdException w:name="Emphasis"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nhideWhenUsed="0"/>
    <w:lsdException w:name="Light Shading" w:unhideWhenUsed="0"/>
    <w:lsdException w:name="Light List" w:unhideWhenUsed="0"/>
    <w:lsdException w:name="Light Grid" w:unhideWhenUsed="0"/>
    <w:lsdException w:name="Medium Shading 1" w:unhideWhenUsed="0"/>
    <w:lsdException w:name="Medium Shading 2" w:unhideWhenUsed="0"/>
    <w:lsdException w:name="Medium List 1" w:unhideWhenUsed="0"/>
    <w:lsdException w:name="Medium List 2" w:unhideWhenUsed="0"/>
    <w:lsdException w:name="Medium Grid 1" w:unhideWhenUsed="0"/>
    <w:lsdException w:name="Medium Grid 2" w:unhideWhenUsed="0"/>
    <w:lsdException w:name="Medium Grid 3" w:unhideWhenUsed="0"/>
    <w:lsdException w:name="Dark List" w:unhideWhenUsed="0"/>
    <w:lsdException w:name="Colorful Shading" w:unhideWhenUsed="0"/>
    <w:lsdException w:name="Colorful List" w:unhideWhenUsed="0"/>
    <w:lsdException w:name="Colorful Grid" w:unhideWhenUsed="0"/>
    <w:lsdException w:name="Light Shading Accent 1" w:unhideWhenUsed="0"/>
    <w:lsdException w:name="Light List Accent 1" w:unhideWhenUsed="0"/>
    <w:lsdException w:name="Light Grid Accent 1" w:unhideWhenUsed="0"/>
    <w:lsdException w:name="Medium Shading 1 Accent 1" w:unhideWhenUsed="0"/>
    <w:lsdException w:name="Medium Shading 2 Accent 1" w:unhideWhenUsed="0"/>
    <w:lsdException w:name="Medium List 1 Accent 1" w:unhideWhenUsed="0"/>
    <w:lsdException w:name="Revision" w:semiHidden="1" w:unhideWhenUsed="0"/>
    <w:lsdException w:name="List Paragraph" w:unhideWhenUsed="0"/>
    <w:lsdException w:name="Quote" w:unhideWhenUsed="0"/>
    <w:lsdException w:name="Intense Quote" w:unhideWhenUsed="0"/>
    <w:lsdException w:name="Medium List 2 Accent 1" w:unhideWhenUsed="0"/>
    <w:lsdException w:name="Medium Grid 1 Accent 1" w:unhideWhenUsed="0"/>
    <w:lsdException w:name="Medium Grid 2 Accent 1" w:unhideWhenUsed="0"/>
    <w:lsdException w:name="Medium Grid 3 Accent 1" w:unhideWhenUsed="0"/>
    <w:lsdException w:name="Dark List Accent 1" w:unhideWhenUsed="0"/>
    <w:lsdException w:name="Colorful Shading Accent 1" w:unhideWhenUsed="0"/>
    <w:lsdException w:name="Colorful List Accent 1" w:unhideWhenUsed="0"/>
    <w:lsdException w:name="Colorful Grid Accent 1" w:unhideWhenUsed="0"/>
    <w:lsdException w:name="Light Shading Accent 2" w:unhideWhenUsed="0"/>
    <w:lsdException w:name="Light List Accent 2" w:unhideWhenUsed="0"/>
    <w:lsdException w:name="Light Grid Accent 2" w:unhideWhenUsed="0"/>
    <w:lsdException w:name="Medium Shading 1 Accent 2" w:unhideWhenUsed="0"/>
    <w:lsdException w:name="Medium Shading 2 Accent 2" w:unhideWhenUsed="0"/>
    <w:lsdException w:name="Medium List 1 Accent 2" w:unhideWhenUsed="0"/>
    <w:lsdException w:name="Medium List 2 Accent 2" w:unhideWhenUsed="0"/>
    <w:lsdException w:name="Medium Grid 1 Accent 2" w:unhideWhenUsed="0"/>
    <w:lsdException w:name="Medium Grid 2 Accent 2" w:unhideWhenUsed="0"/>
    <w:lsdException w:name="Medium Grid 3 Accent 2" w:unhideWhenUsed="0"/>
    <w:lsdException w:name="Dark List Accent 2" w:unhideWhenUsed="0"/>
    <w:lsdException w:name="Colorful Shading Accent 2" w:unhideWhenUsed="0"/>
    <w:lsdException w:name="Colorful List Accent 2" w:unhideWhenUsed="0"/>
    <w:lsdException w:name="Colorful Grid Accent 2" w:unhideWhenUsed="0"/>
    <w:lsdException w:name="Light Shading Accent 3" w:unhideWhenUsed="0"/>
    <w:lsdException w:name="Light List Accent 3" w:unhideWhenUsed="0"/>
    <w:lsdException w:name="Light Grid Accent 3" w:unhideWhenUsed="0"/>
    <w:lsdException w:name="Medium Shading 1 Accent 3" w:unhideWhenUsed="0"/>
    <w:lsdException w:name="Medium Shading 2 Accent 3" w:unhideWhenUsed="0"/>
    <w:lsdException w:name="Medium List 1 Accent 3" w:unhideWhenUsed="0"/>
    <w:lsdException w:name="Medium List 2 Accent 3" w:unhideWhenUsed="0"/>
    <w:lsdException w:name="Medium Grid 1 Accent 3" w:unhideWhenUsed="0"/>
    <w:lsdException w:name="Medium Grid 2 Accent 3" w:unhideWhenUsed="0"/>
    <w:lsdException w:name="Medium Grid 3 Accent 3" w:unhideWhenUsed="0"/>
    <w:lsdException w:name="Dark List Accent 3" w:unhideWhenUsed="0"/>
    <w:lsdException w:name="Colorful Shading Accent 3" w:unhideWhenUsed="0"/>
    <w:lsdException w:name="Colorful List Accent 3" w:unhideWhenUsed="0"/>
    <w:lsdException w:name="Colorful Grid Accent 3" w:unhideWhenUsed="0"/>
    <w:lsdException w:name="Light Shading Accent 4" w:unhideWhenUsed="0"/>
    <w:lsdException w:name="Light List Accent 4" w:unhideWhenUsed="0"/>
    <w:lsdException w:name="Light Grid Accent 4" w:unhideWhenUsed="0"/>
    <w:lsdException w:name="Medium Shading 1 Accent 4" w:unhideWhenUsed="0"/>
    <w:lsdException w:name="Medium Shading 2 Accent 4" w:unhideWhenUsed="0"/>
    <w:lsdException w:name="Medium List 1 Accent 4" w:unhideWhenUsed="0"/>
    <w:lsdException w:name="Medium List 2 Accent 4" w:unhideWhenUsed="0"/>
    <w:lsdException w:name="Medium Grid 1 Accent 4" w:unhideWhenUsed="0"/>
    <w:lsdException w:name="Medium Grid 2 Accent 4" w:unhideWhenUsed="0"/>
    <w:lsdException w:name="Medium Grid 3 Accent 4" w:unhideWhenUsed="0"/>
    <w:lsdException w:name="Dark List Accent 4" w:unhideWhenUsed="0"/>
    <w:lsdException w:name="Colorful Shading Accent 4" w:unhideWhenUsed="0"/>
    <w:lsdException w:name="Colorful List Accent 4" w:unhideWhenUsed="0"/>
    <w:lsdException w:name="Colorful Grid Accent 4" w:unhideWhenUsed="0"/>
    <w:lsdException w:name="Light Shading Accent 5" w:unhideWhenUsed="0"/>
    <w:lsdException w:name="Light List Accent 5" w:unhideWhenUsed="0"/>
    <w:lsdException w:name="Light Grid Accent 5" w:unhideWhenUsed="0"/>
    <w:lsdException w:name="Medium Shading 1 Accent 5" w:unhideWhenUsed="0"/>
    <w:lsdException w:name="Medium Shading 2 Accent 5" w:unhideWhenUsed="0"/>
    <w:lsdException w:name="Medium List 1 Accent 5" w:unhideWhenUsed="0"/>
    <w:lsdException w:name="Medium List 2 Accent 5" w:unhideWhenUsed="0"/>
    <w:lsdException w:name="Medium Grid 1 Accent 5" w:unhideWhenUsed="0"/>
    <w:lsdException w:name="Medium Grid 2 Accent 5" w:unhideWhenUsed="0"/>
    <w:lsdException w:name="Medium Grid 3 Accent 5" w:unhideWhenUsed="0"/>
    <w:lsdException w:name="Dark List Accent 5" w:unhideWhenUsed="0"/>
    <w:lsdException w:name="Colorful Shading Accent 5" w:unhideWhenUsed="0"/>
    <w:lsdException w:name="Colorful List Accent 5" w:unhideWhenUsed="0"/>
    <w:lsdException w:name="Colorful Grid Accent 5" w:unhideWhenUsed="0"/>
    <w:lsdException w:name="Light Shading Accent 6" w:unhideWhenUsed="0"/>
    <w:lsdException w:name="Light List Accent 6" w:unhideWhenUsed="0"/>
    <w:lsdException w:name="Light Grid Accent 6" w:unhideWhenUsed="0"/>
    <w:lsdException w:name="Medium Shading 1 Accent 6" w:unhideWhenUsed="0"/>
    <w:lsdException w:name="Medium Shading 2 Accent 6" w:unhideWhenUsed="0"/>
    <w:lsdException w:name="Medium List 1 Accent 6" w:unhideWhenUsed="0"/>
    <w:lsdException w:name="Medium List 2 Accent 6" w:unhideWhenUsed="0"/>
    <w:lsdException w:name="Medium Grid 1 Accent 6" w:unhideWhenUsed="0"/>
    <w:lsdException w:name="Medium Grid 2 Accent 6" w:unhideWhenUsed="0"/>
    <w:lsdException w:name="Medium Grid 3 Accent 6" w:unhideWhenUsed="0"/>
    <w:lsdException w:name="Dark List Accent 6" w:unhideWhenUsed="0"/>
    <w:lsdException w:name="Colorful Shading Accent 6" w:unhideWhenUsed="0"/>
    <w:lsdException w:name="Colorful List Accent 6" w:unhideWhenUsed="0"/>
    <w:lsdException w:name="Colorful Grid Accent 6" w:unhideWhenUsed="0"/>
    <w:lsdException w:name="Subtle Emphasis" w:unhideWhenUsed="0"/>
    <w:lsdException w:name="Intense Emphasis" w:unhideWhenUsed="0"/>
    <w:lsdException w:name="Subtle Reference" w:unhideWhenUsed="0"/>
    <w:lsdException w:name="Intense Reference" w:unhideWhenUsed="0"/>
    <w:lsdException w:name="Book Title" w:unhideWhenUsed="0"/>
    <w:lsdException w:name="Bibliography" w:semiHidden="1"/>
    <w:lsdException w:name="TOC Heading" w:semiHidden="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73461"/>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973461"/>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rsid w:val="007E6701"/>
    <w:pPr>
      <w:spacing w:after="0"/>
    </w:pPr>
    <w:rPr>
      <w:szCs w:val="24"/>
    </w:rPr>
  </w:style>
  <w:style w:type="character" w:customStyle="1" w:styleId="FootnoteTextChar">
    <w:name w:val="Footnote Text Char"/>
    <w:basedOn w:val="DefaultParagraphFont"/>
    <w:link w:val="FootnoteText"/>
    <w:rsid w:val="007E6701"/>
    <w:rPr>
      <w:rFonts w:asciiTheme="minorHAnsi" w:hAnsiTheme="minorHAnsi"/>
      <w:sz w:val="24"/>
      <w:szCs w:val="24"/>
    </w:rPr>
  </w:style>
  <w:style w:type="character" w:styleId="FootnoteReference">
    <w:name w:val="footnote reference"/>
    <w:basedOn w:val="DefaultParagraphFont"/>
    <w:rsid w:val="007E670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hdfgroup.org/HDF5/doc/H5.format.html" TargetMode="External"/><Relationship Id="rId2" Type="http://schemas.openxmlformats.org/officeDocument/2006/relationships/hyperlink" Target="http://www.hdfgroup.org/HDF5/doc_test/revise_chunks/H5.format.html" TargetMode="External"/><Relationship Id="rId3" Type="http://schemas.openxmlformats.org/officeDocument/2006/relationships/hyperlink" Target="http://www.hdfgroup.org/HDF5/doc/RM/RM_H5P.html%23Property-SetMdc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B16B4-AF37-FE4A-B732-C2BDDE0C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18</Pages>
  <Words>5832</Words>
  <Characters>33245</Characters>
  <Application>Microsoft Macintosh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39000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Dana Robinson</dc:creator>
  <cp:lastModifiedBy>Dana Robinson</cp:lastModifiedBy>
  <cp:revision>39</cp:revision>
  <cp:lastPrinted>2014-01-07T19:58:00Z</cp:lastPrinted>
  <dcterms:created xsi:type="dcterms:W3CDTF">2014-01-30T16:10:00Z</dcterms:created>
  <dcterms:modified xsi:type="dcterms:W3CDTF">2014-02-24T08:46:00Z</dcterms:modified>
</cp:coreProperties>
</file>