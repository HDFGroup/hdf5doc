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1EAC4" w14:textId="77777777" w:rsidR="00611674" w:rsidRDefault="00C05735" w:rsidP="00611674">
      <w:pPr>
        <w:pStyle w:val="Title"/>
      </w:pPr>
      <w:r>
        <w:t>Single Writer/Multiple Readers (SWMR) User’s Guide</w:t>
      </w:r>
    </w:p>
    <w:p w14:paraId="51781966" w14:textId="77777777" w:rsidR="00611674" w:rsidRPr="006000D5" w:rsidRDefault="00C05735" w:rsidP="00611674">
      <w:pPr>
        <w:pStyle w:val="Author"/>
      </w:pPr>
      <w:r>
        <w:t>The HDF Group</w:t>
      </w:r>
    </w:p>
    <w:p w14:paraId="077340BD" w14:textId="228727D1" w:rsidR="00611674" w:rsidRPr="00A04D3D" w:rsidRDefault="00C05735" w:rsidP="00A04D3D">
      <w:pPr>
        <w:rPr>
          <w:rFonts w:ascii="Consolas" w:hAnsi="Consolas" w:cs="Consolas"/>
        </w:rPr>
      </w:pPr>
      <w:r>
        <w:t>This document describes the “single writer/multiple readers” or SWMR  [</w:t>
      </w:r>
      <w:r w:rsidR="000A31F8">
        <w:t xml:space="preserve">pronounced </w:t>
      </w:r>
      <w:r w:rsidR="00A04D3D" w:rsidRPr="008962C4">
        <w:rPr>
          <w:rFonts w:ascii="Consolas" w:hAnsi="Consolas" w:cs="Consolas"/>
        </w:rPr>
        <w:t>'</w:t>
      </w:r>
      <w:proofErr w:type="spellStart"/>
      <w:r w:rsidR="00A04D3D" w:rsidRPr="008962C4">
        <w:rPr>
          <w:rFonts w:ascii="Consolas" w:hAnsi="Consolas" w:cs="Consolas"/>
        </w:rPr>
        <w:t>sw</w:t>
      </w:r>
      <w:r w:rsidR="00A04D3D" w:rsidRPr="008962C4">
        <w:rPr>
          <w:rStyle w:val="ipa"/>
          <w:rFonts w:cs="Consolas"/>
        </w:rPr>
        <w:t>ɪm</w:t>
      </w:r>
      <w:proofErr w:type="spellEnd"/>
      <w:r w:rsidR="00A04D3D" w:rsidRPr="008962C4">
        <w:rPr>
          <w:rFonts w:ascii="Consolas" w:hAnsi="Consolas" w:cs="Consolas"/>
        </w:rPr>
        <w:t xml:space="preserve"> </w:t>
      </w:r>
      <w:proofErr w:type="spellStart"/>
      <w:r w:rsidR="00A04D3D" w:rsidRPr="00784723">
        <w:rPr>
          <w:rStyle w:val="ipa"/>
          <w:rFonts w:cs="Consolas"/>
        </w:rPr>
        <w:t>ə</w:t>
      </w:r>
      <w:r w:rsidR="00A04D3D" w:rsidRPr="008962C4">
        <w:rPr>
          <w:rFonts w:ascii="Consolas" w:hAnsi="Consolas" w:cs="Consolas"/>
        </w:rPr>
        <w:t>ɹ</w:t>
      </w:r>
      <w:proofErr w:type="spellEnd"/>
      <w:r>
        <w:t xml:space="preserve">] prototype feature in HDF5, SWMR semantics, programming model, and limitations of the current prototype. </w:t>
      </w:r>
      <w:r w:rsidR="000A31F8">
        <w:t xml:space="preserve">It also </w:t>
      </w:r>
      <w:r w:rsidR="00432EA0">
        <w:t>discusses the</w:t>
      </w:r>
      <w:r w:rsidR="000A31F8">
        <w:t xml:space="preserve"> programming examples that users can </w:t>
      </w:r>
      <w:r w:rsidR="00B77F4F">
        <w:t>adapt</w:t>
      </w:r>
      <w:r w:rsidR="000A31F8">
        <w:t xml:space="preserve"> to their needs when running HDF5 in the SWMR mode.</w:t>
      </w:r>
    </w:p>
    <w:p w14:paraId="6B874E9A" w14:textId="77777777" w:rsidR="00611674" w:rsidRPr="00913E2A" w:rsidRDefault="00611674" w:rsidP="00611674">
      <w:pPr>
        <w:pStyle w:val="Divider"/>
      </w:pPr>
    </w:p>
    <w:sdt>
      <w:sdtPr>
        <w:rPr>
          <w:rFonts w:asciiTheme="minorHAnsi" w:eastAsiaTheme="minorHAnsi" w:hAnsiTheme="minorHAnsi" w:cstheme="minorBidi"/>
          <w:b w:val="0"/>
          <w:bCs w:val="0"/>
          <w:color w:val="auto"/>
          <w:sz w:val="24"/>
          <w:szCs w:val="22"/>
        </w:rPr>
        <w:id w:val="516664727"/>
        <w:docPartObj>
          <w:docPartGallery w:val="Table of Contents"/>
          <w:docPartUnique/>
        </w:docPartObj>
      </w:sdtPr>
      <w:sdtEndPr>
        <w:rPr>
          <w:noProof/>
        </w:rPr>
      </w:sdtEndPr>
      <w:sdtContent>
        <w:p w14:paraId="3904D941" w14:textId="009FD975" w:rsidR="00C60FDF" w:rsidRDefault="00C60FDF">
          <w:pPr>
            <w:pStyle w:val="TOCHeading"/>
          </w:pPr>
          <w:r>
            <w:t>Table of Contents</w:t>
          </w:r>
        </w:p>
        <w:p w14:paraId="7CEAF7D3" w14:textId="77777777" w:rsidR="00A0697E" w:rsidRDefault="00C60FDF">
          <w:pPr>
            <w:pStyle w:val="TOC1"/>
            <w:tabs>
              <w:tab w:val="left" w:pos="362"/>
              <w:tab w:val="right" w:leader="dot" w:pos="9926"/>
            </w:tabs>
            <w:rPr>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r w:rsidR="00A0697E">
            <w:rPr>
              <w:noProof/>
            </w:rPr>
            <w:t>1</w:t>
          </w:r>
          <w:r w:rsidR="00A0697E">
            <w:rPr>
              <w:rFonts w:asciiTheme="minorHAnsi" w:eastAsiaTheme="minorEastAsia" w:hAnsiTheme="minorHAnsi"/>
              <w:b w:val="0"/>
              <w:noProof/>
              <w:color w:val="auto"/>
              <w:lang w:eastAsia="ja-JP"/>
            </w:rPr>
            <w:tab/>
          </w:r>
          <w:r w:rsidR="00A0697E">
            <w:rPr>
              <w:noProof/>
            </w:rPr>
            <w:t>Introduction</w:t>
          </w:r>
          <w:r w:rsidR="00A0697E">
            <w:rPr>
              <w:noProof/>
            </w:rPr>
            <w:tab/>
          </w:r>
          <w:r w:rsidR="00A0697E">
            <w:rPr>
              <w:noProof/>
            </w:rPr>
            <w:fldChar w:fldCharType="begin"/>
          </w:r>
          <w:r w:rsidR="00A0697E">
            <w:rPr>
              <w:noProof/>
            </w:rPr>
            <w:instrText xml:space="preserve"> PAGEREF _Toc234249804 \h </w:instrText>
          </w:r>
          <w:r w:rsidR="00A0697E">
            <w:rPr>
              <w:noProof/>
            </w:rPr>
          </w:r>
          <w:r w:rsidR="00A0697E">
            <w:rPr>
              <w:noProof/>
            </w:rPr>
            <w:fldChar w:fldCharType="separate"/>
          </w:r>
          <w:r w:rsidR="00E5713B">
            <w:rPr>
              <w:noProof/>
            </w:rPr>
            <w:t>2</w:t>
          </w:r>
          <w:r w:rsidR="00A0697E">
            <w:rPr>
              <w:noProof/>
            </w:rPr>
            <w:fldChar w:fldCharType="end"/>
          </w:r>
        </w:p>
        <w:p w14:paraId="5D325535"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2</w:t>
          </w:r>
          <w:r>
            <w:rPr>
              <w:rFonts w:asciiTheme="minorHAnsi" w:eastAsiaTheme="minorEastAsia" w:hAnsiTheme="minorHAnsi"/>
              <w:b w:val="0"/>
              <w:noProof/>
              <w:color w:val="auto"/>
              <w:lang w:eastAsia="ja-JP"/>
            </w:rPr>
            <w:tab/>
          </w:r>
          <w:r>
            <w:rPr>
              <w:noProof/>
            </w:rPr>
            <w:t>SWMR approach</w:t>
          </w:r>
          <w:r>
            <w:rPr>
              <w:noProof/>
            </w:rPr>
            <w:tab/>
          </w:r>
          <w:r>
            <w:rPr>
              <w:noProof/>
            </w:rPr>
            <w:fldChar w:fldCharType="begin"/>
          </w:r>
          <w:r>
            <w:rPr>
              <w:noProof/>
            </w:rPr>
            <w:instrText xml:space="preserve"> PAGEREF _Toc234249805 \h </w:instrText>
          </w:r>
          <w:r>
            <w:rPr>
              <w:noProof/>
            </w:rPr>
          </w:r>
          <w:r>
            <w:rPr>
              <w:noProof/>
            </w:rPr>
            <w:fldChar w:fldCharType="separate"/>
          </w:r>
          <w:r w:rsidR="00E5713B">
            <w:rPr>
              <w:noProof/>
            </w:rPr>
            <w:t>3</w:t>
          </w:r>
          <w:r>
            <w:rPr>
              <w:noProof/>
            </w:rPr>
            <w:fldChar w:fldCharType="end"/>
          </w:r>
        </w:p>
        <w:p w14:paraId="6EFBC052"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3</w:t>
          </w:r>
          <w:r>
            <w:rPr>
              <w:rFonts w:asciiTheme="minorHAnsi" w:eastAsiaTheme="minorEastAsia" w:hAnsiTheme="minorHAnsi"/>
              <w:b w:val="0"/>
              <w:noProof/>
              <w:color w:val="auto"/>
              <w:lang w:eastAsia="ja-JP"/>
            </w:rPr>
            <w:tab/>
          </w:r>
          <w:r>
            <w:rPr>
              <w:noProof/>
            </w:rPr>
            <w:t>SWMR scope</w:t>
          </w:r>
          <w:r>
            <w:rPr>
              <w:noProof/>
            </w:rPr>
            <w:tab/>
          </w:r>
          <w:r>
            <w:rPr>
              <w:noProof/>
            </w:rPr>
            <w:fldChar w:fldCharType="begin"/>
          </w:r>
          <w:r>
            <w:rPr>
              <w:noProof/>
            </w:rPr>
            <w:instrText xml:space="preserve"> PAGEREF _Toc234249806 \h </w:instrText>
          </w:r>
          <w:r>
            <w:rPr>
              <w:noProof/>
            </w:rPr>
          </w:r>
          <w:r>
            <w:rPr>
              <w:noProof/>
            </w:rPr>
            <w:fldChar w:fldCharType="separate"/>
          </w:r>
          <w:r w:rsidR="00E5713B">
            <w:rPr>
              <w:noProof/>
            </w:rPr>
            <w:t>4</w:t>
          </w:r>
          <w:r>
            <w:rPr>
              <w:noProof/>
            </w:rPr>
            <w:fldChar w:fldCharType="end"/>
          </w:r>
        </w:p>
        <w:p w14:paraId="4B0E0379"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4</w:t>
          </w:r>
          <w:r>
            <w:rPr>
              <w:rFonts w:asciiTheme="minorHAnsi" w:eastAsiaTheme="minorEastAsia" w:hAnsiTheme="minorHAnsi"/>
              <w:b w:val="0"/>
              <w:noProof/>
              <w:color w:val="auto"/>
              <w:lang w:eastAsia="ja-JP"/>
            </w:rPr>
            <w:tab/>
          </w:r>
          <w:r>
            <w:rPr>
              <w:noProof/>
            </w:rPr>
            <w:t>SWMR enabled HDF5 library</w:t>
          </w:r>
          <w:r>
            <w:rPr>
              <w:noProof/>
            </w:rPr>
            <w:tab/>
          </w:r>
          <w:r>
            <w:rPr>
              <w:noProof/>
            </w:rPr>
            <w:fldChar w:fldCharType="begin"/>
          </w:r>
          <w:r>
            <w:rPr>
              <w:noProof/>
            </w:rPr>
            <w:instrText xml:space="preserve"> PAGEREF _Toc234249807 \h </w:instrText>
          </w:r>
          <w:r>
            <w:rPr>
              <w:noProof/>
            </w:rPr>
          </w:r>
          <w:r>
            <w:rPr>
              <w:noProof/>
            </w:rPr>
            <w:fldChar w:fldCharType="separate"/>
          </w:r>
          <w:r w:rsidR="00E5713B">
            <w:rPr>
              <w:noProof/>
            </w:rPr>
            <w:t>5</w:t>
          </w:r>
          <w:r>
            <w:rPr>
              <w:noProof/>
            </w:rPr>
            <w:fldChar w:fldCharType="end"/>
          </w:r>
        </w:p>
        <w:p w14:paraId="73A81232" w14:textId="77777777" w:rsidR="00A0697E" w:rsidRDefault="00A0697E">
          <w:pPr>
            <w:pStyle w:val="TOC2"/>
            <w:tabs>
              <w:tab w:val="left" w:pos="529"/>
              <w:tab w:val="right" w:leader="dot" w:pos="9926"/>
            </w:tabs>
            <w:rPr>
              <w:rFonts w:eastAsiaTheme="minorEastAsia"/>
              <w:noProof/>
              <w:sz w:val="24"/>
              <w:szCs w:val="24"/>
              <w:lang w:eastAsia="ja-JP"/>
            </w:rPr>
          </w:pPr>
          <w:r>
            <w:rPr>
              <w:noProof/>
            </w:rPr>
            <w:t>4.1</w:t>
          </w:r>
          <w:r>
            <w:rPr>
              <w:rFonts w:eastAsiaTheme="minorEastAsia"/>
              <w:noProof/>
              <w:sz w:val="24"/>
              <w:szCs w:val="24"/>
              <w:lang w:eastAsia="ja-JP"/>
            </w:rPr>
            <w:tab/>
          </w:r>
          <w:r>
            <w:rPr>
              <w:noProof/>
            </w:rPr>
            <w:t>Getting the source</w:t>
          </w:r>
          <w:r>
            <w:rPr>
              <w:noProof/>
            </w:rPr>
            <w:tab/>
          </w:r>
          <w:r>
            <w:rPr>
              <w:noProof/>
            </w:rPr>
            <w:fldChar w:fldCharType="begin"/>
          </w:r>
          <w:r>
            <w:rPr>
              <w:noProof/>
            </w:rPr>
            <w:instrText xml:space="preserve"> PAGEREF _Toc234249808 \h </w:instrText>
          </w:r>
          <w:r>
            <w:rPr>
              <w:noProof/>
            </w:rPr>
          </w:r>
          <w:r>
            <w:rPr>
              <w:noProof/>
            </w:rPr>
            <w:fldChar w:fldCharType="separate"/>
          </w:r>
          <w:r w:rsidR="00E5713B">
            <w:rPr>
              <w:noProof/>
            </w:rPr>
            <w:t>5</w:t>
          </w:r>
          <w:r>
            <w:rPr>
              <w:noProof/>
            </w:rPr>
            <w:fldChar w:fldCharType="end"/>
          </w:r>
        </w:p>
        <w:p w14:paraId="11CEEED2" w14:textId="77777777" w:rsidR="00A0697E" w:rsidRDefault="00A0697E">
          <w:pPr>
            <w:pStyle w:val="TOC2"/>
            <w:tabs>
              <w:tab w:val="left" w:pos="529"/>
              <w:tab w:val="right" w:leader="dot" w:pos="9926"/>
            </w:tabs>
            <w:rPr>
              <w:rFonts w:eastAsiaTheme="minorEastAsia"/>
              <w:noProof/>
              <w:sz w:val="24"/>
              <w:szCs w:val="24"/>
              <w:lang w:eastAsia="ja-JP"/>
            </w:rPr>
          </w:pPr>
          <w:r>
            <w:rPr>
              <w:noProof/>
            </w:rPr>
            <w:t>4.2</w:t>
          </w:r>
          <w:r>
            <w:rPr>
              <w:rFonts w:eastAsiaTheme="minorEastAsia"/>
              <w:noProof/>
              <w:sz w:val="24"/>
              <w:szCs w:val="24"/>
              <w:lang w:eastAsia="ja-JP"/>
            </w:rPr>
            <w:tab/>
          </w:r>
          <w:r>
            <w:rPr>
              <w:noProof/>
            </w:rPr>
            <w:t>Building the library</w:t>
          </w:r>
          <w:r>
            <w:rPr>
              <w:noProof/>
            </w:rPr>
            <w:tab/>
          </w:r>
          <w:r>
            <w:rPr>
              <w:noProof/>
            </w:rPr>
            <w:fldChar w:fldCharType="begin"/>
          </w:r>
          <w:r>
            <w:rPr>
              <w:noProof/>
            </w:rPr>
            <w:instrText xml:space="preserve"> PAGEREF _Toc234249809 \h </w:instrText>
          </w:r>
          <w:r>
            <w:rPr>
              <w:noProof/>
            </w:rPr>
          </w:r>
          <w:r>
            <w:rPr>
              <w:noProof/>
            </w:rPr>
            <w:fldChar w:fldCharType="separate"/>
          </w:r>
          <w:r w:rsidR="00E5713B">
            <w:rPr>
              <w:noProof/>
            </w:rPr>
            <w:t>5</w:t>
          </w:r>
          <w:r>
            <w:rPr>
              <w:noProof/>
            </w:rPr>
            <w:fldChar w:fldCharType="end"/>
          </w:r>
        </w:p>
        <w:p w14:paraId="4AAC9C12" w14:textId="77777777" w:rsidR="00A0697E" w:rsidRDefault="00A0697E">
          <w:pPr>
            <w:pStyle w:val="TOC2"/>
            <w:tabs>
              <w:tab w:val="left" w:pos="240"/>
              <w:tab w:val="right" w:leader="dot" w:pos="9926"/>
            </w:tabs>
            <w:rPr>
              <w:rFonts w:eastAsiaTheme="minorEastAsia"/>
              <w:noProof/>
              <w:sz w:val="24"/>
              <w:szCs w:val="24"/>
              <w:lang w:eastAsia="ja-JP"/>
            </w:rPr>
          </w:pPr>
          <w:r>
            <w:rPr>
              <w:rFonts w:eastAsiaTheme="minorEastAsia"/>
              <w:noProof/>
              <w:sz w:val="24"/>
              <w:szCs w:val="24"/>
              <w:lang w:eastAsia="ja-JP"/>
            </w:rPr>
            <w:tab/>
          </w:r>
          <w:r>
            <w:rPr>
              <w:noProof/>
            </w:rPr>
            <w:t>Testing SWMR</w:t>
          </w:r>
          <w:r>
            <w:rPr>
              <w:noProof/>
            </w:rPr>
            <w:tab/>
          </w:r>
          <w:r>
            <w:rPr>
              <w:noProof/>
            </w:rPr>
            <w:fldChar w:fldCharType="begin"/>
          </w:r>
          <w:r>
            <w:rPr>
              <w:noProof/>
            </w:rPr>
            <w:instrText xml:space="preserve"> PAGEREF _Toc234249810 \h </w:instrText>
          </w:r>
          <w:r>
            <w:rPr>
              <w:noProof/>
            </w:rPr>
          </w:r>
          <w:r>
            <w:rPr>
              <w:noProof/>
            </w:rPr>
            <w:fldChar w:fldCharType="separate"/>
          </w:r>
          <w:r w:rsidR="00E5713B">
            <w:rPr>
              <w:noProof/>
            </w:rPr>
            <w:t>5</w:t>
          </w:r>
          <w:r>
            <w:rPr>
              <w:noProof/>
            </w:rPr>
            <w:fldChar w:fldCharType="end"/>
          </w:r>
        </w:p>
        <w:p w14:paraId="5AEC37B4" w14:textId="77777777" w:rsidR="00A0697E" w:rsidRDefault="00A0697E">
          <w:pPr>
            <w:pStyle w:val="TOC2"/>
            <w:tabs>
              <w:tab w:val="right" w:leader="dot" w:pos="9926"/>
            </w:tabs>
            <w:rPr>
              <w:rFonts w:eastAsiaTheme="minorEastAsia"/>
              <w:noProof/>
              <w:sz w:val="24"/>
              <w:szCs w:val="24"/>
              <w:lang w:eastAsia="ja-JP"/>
            </w:rPr>
          </w:pPr>
          <w:r>
            <w:rPr>
              <w:noProof/>
            </w:rPr>
            <w:t>4.3</w:t>
          </w:r>
          <w:r>
            <w:rPr>
              <w:noProof/>
            </w:rPr>
            <w:tab/>
          </w:r>
          <w:r>
            <w:rPr>
              <w:noProof/>
            </w:rPr>
            <w:fldChar w:fldCharType="begin"/>
          </w:r>
          <w:r>
            <w:rPr>
              <w:noProof/>
            </w:rPr>
            <w:instrText xml:space="preserve"> PAGEREF _Toc234249811 \h </w:instrText>
          </w:r>
          <w:r>
            <w:rPr>
              <w:noProof/>
            </w:rPr>
          </w:r>
          <w:r>
            <w:rPr>
              <w:noProof/>
            </w:rPr>
            <w:fldChar w:fldCharType="separate"/>
          </w:r>
          <w:r w:rsidR="00E5713B">
            <w:rPr>
              <w:noProof/>
            </w:rPr>
            <w:t>5</w:t>
          </w:r>
          <w:r>
            <w:rPr>
              <w:noProof/>
            </w:rPr>
            <w:fldChar w:fldCharType="end"/>
          </w:r>
        </w:p>
        <w:p w14:paraId="3321D413"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5</w:t>
          </w:r>
          <w:r>
            <w:rPr>
              <w:rFonts w:asciiTheme="minorHAnsi" w:eastAsiaTheme="minorEastAsia" w:hAnsiTheme="minorHAnsi"/>
              <w:b w:val="0"/>
              <w:noProof/>
              <w:color w:val="auto"/>
              <w:lang w:eastAsia="ja-JP"/>
            </w:rPr>
            <w:tab/>
          </w:r>
          <w:r>
            <w:rPr>
              <w:noProof/>
            </w:rPr>
            <w:t>Programming model</w:t>
          </w:r>
          <w:r>
            <w:rPr>
              <w:noProof/>
            </w:rPr>
            <w:tab/>
          </w:r>
          <w:r>
            <w:rPr>
              <w:noProof/>
            </w:rPr>
            <w:fldChar w:fldCharType="begin"/>
          </w:r>
          <w:r>
            <w:rPr>
              <w:noProof/>
            </w:rPr>
            <w:instrText xml:space="preserve"> PAGEREF _Toc234249812 \h </w:instrText>
          </w:r>
          <w:r>
            <w:rPr>
              <w:noProof/>
            </w:rPr>
          </w:r>
          <w:r>
            <w:rPr>
              <w:noProof/>
            </w:rPr>
            <w:fldChar w:fldCharType="separate"/>
          </w:r>
          <w:r w:rsidR="00E5713B">
            <w:rPr>
              <w:noProof/>
            </w:rPr>
            <w:t>6</w:t>
          </w:r>
          <w:r>
            <w:rPr>
              <w:noProof/>
            </w:rPr>
            <w:fldChar w:fldCharType="end"/>
          </w:r>
        </w:p>
        <w:p w14:paraId="33D1B505" w14:textId="77777777" w:rsidR="00A0697E" w:rsidRDefault="00A0697E">
          <w:pPr>
            <w:pStyle w:val="TOC2"/>
            <w:tabs>
              <w:tab w:val="left" w:pos="529"/>
              <w:tab w:val="right" w:leader="dot" w:pos="9926"/>
            </w:tabs>
            <w:rPr>
              <w:rFonts w:eastAsiaTheme="minorEastAsia"/>
              <w:noProof/>
              <w:sz w:val="24"/>
              <w:szCs w:val="24"/>
              <w:lang w:eastAsia="ja-JP"/>
            </w:rPr>
          </w:pPr>
          <w:r>
            <w:rPr>
              <w:noProof/>
            </w:rPr>
            <w:t>5.1</w:t>
          </w:r>
          <w:r>
            <w:rPr>
              <w:rFonts w:eastAsiaTheme="minorEastAsia"/>
              <w:noProof/>
              <w:sz w:val="24"/>
              <w:szCs w:val="24"/>
              <w:lang w:eastAsia="ja-JP"/>
            </w:rPr>
            <w:tab/>
          </w:r>
          <w:r>
            <w:rPr>
              <w:noProof/>
            </w:rPr>
            <w:t>How to set up SWMR access to HDF5 file?</w:t>
          </w:r>
          <w:r>
            <w:rPr>
              <w:noProof/>
            </w:rPr>
            <w:tab/>
          </w:r>
          <w:r>
            <w:rPr>
              <w:noProof/>
            </w:rPr>
            <w:fldChar w:fldCharType="begin"/>
          </w:r>
          <w:r>
            <w:rPr>
              <w:noProof/>
            </w:rPr>
            <w:instrText xml:space="preserve"> PAGEREF _Toc234249813 \h </w:instrText>
          </w:r>
          <w:r>
            <w:rPr>
              <w:noProof/>
            </w:rPr>
          </w:r>
          <w:r>
            <w:rPr>
              <w:noProof/>
            </w:rPr>
            <w:fldChar w:fldCharType="separate"/>
          </w:r>
          <w:r w:rsidR="00E5713B">
            <w:rPr>
              <w:noProof/>
            </w:rPr>
            <w:t>6</w:t>
          </w:r>
          <w:r>
            <w:rPr>
              <w:noProof/>
            </w:rPr>
            <w:fldChar w:fldCharType="end"/>
          </w:r>
        </w:p>
        <w:p w14:paraId="0F1A4BAC" w14:textId="77777777" w:rsidR="00A0697E" w:rsidRDefault="00A0697E">
          <w:pPr>
            <w:pStyle w:val="TOC2"/>
            <w:tabs>
              <w:tab w:val="left" w:pos="529"/>
              <w:tab w:val="right" w:leader="dot" w:pos="9926"/>
            </w:tabs>
            <w:rPr>
              <w:rFonts w:eastAsiaTheme="minorEastAsia"/>
              <w:noProof/>
              <w:sz w:val="24"/>
              <w:szCs w:val="24"/>
              <w:lang w:eastAsia="ja-JP"/>
            </w:rPr>
          </w:pPr>
          <w:r>
            <w:rPr>
              <w:noProof/>
            </w:rPr>
            <w:t>5.2</w:t>
          </w:r>
          <w:r>
            <w:rPr>
              <w:rFonts w:eastAsiaTheme="minorEastAsia"/>
              <w:noProof/>
              <w:sz w:val="24"/>
              <w:szCs w:val="24"/>
              <w:lang w:eastAsia="ja-JP"/>
            </w:rPr>
            <w:tab/>
          </w:r>
          <w:r>
            <w:rPr>
              <w:noProof/>
            </w:rPr>
            <w:t>H5Dflush and H5Drefresh</w:t>
          </w:r>
          <w:r>
            <w:rPr>
              <w:noProof/>
            </w:rPr>
            <w:tab/>
          </w:r>
          <w:r>
            <w:rPr>
              <w:noProof/>
            </w:rPr>
            <w:fldChar w:fldCharType="begin"/>
          </w:r>
          <w:r>
            <w:rPr>
              <w:noProof/>
            </w:rPr>
            <w:instrText xml:space="preserve"> PAGEREF _Toc234249814 \h </w:instrText>
          </w:r>
          <w:r>
            <w:rPr>
              <w:noProof/>
            </w:rPr>
          </w:r>
          <w:r>
            <w:rPr>
              <w:noProof/>
            </w:rPr>
            <w:fldChar w:fldCharType="separate"/>
          </w:r>
          <w:r w:rsidR="00E5713B">
            <w:rPr>
              <w:noProof/>
            </w:rPr>
            <w:t>7</w:t>
          </w:r>
          <w:r>
            <w:rPr>
              <w:noProof/>
            </w:rPr>
            <w:fldChar w:fldCharType="end"/>
          </w:r>
        </w:p>
        <w:p w14:paraId="7ED5CA91"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5.2.1</w:t>
          </w:r>
          <w:r>
            <w:rPr>
              <w:rFonts w:eastAsiaTheme="minorEastAsia"/>
              <w:i w:val="0"/>
              <w:noProof/>
              <w:sz w:val="24"/>
              <w:szCs w:val="24"/>
              <w:lang w:eastAsia="ja-JP"/>
            </w:rPr>
            <w:tab/>
          </w:r>
          <w:r>
            <w:rPr>
              <w:noProof/>
            </w:rPr>
            <w:t>H5Dflush</w:t>
          </w:r>
          <w:r>
            <w:rPr>
              <w:noProof/>
            </w:rPr>
            <w:tab/>
          </w:r>
          <w:r>
            <w:rPr>
              <w:noProof/>
            </w:rPr>
            <w:fldChar w:fldCharType="begin"/>
          </w:r>
          <w:r>
            <w:rPr>
              <w:noProof/>
            </w:rPr>
            <w:instrText xml:space="preserve"> PAGEREF _Toc234249815 \h </w:instrText>
          </w:r>
          <w:r>
            <w:rPr>
              <w:noProof/>
            </w:rPr>
          </w:r>
          <w:r>
            <w:rPr>
              <w:noProof/>
            </w:rPr>
            <w:fldChar w:fldCharType="separate"/>
          </w:r>
          <w:r w:rsidR="00E5713B">
            <w:rPr>
              <w:noProof/>
            </w:rPr>
            <w:t>7</w:t>
          </w:r>
          <w:r>
            <w:rPr>
              <w:noProof/>
            </w:rPr>
            <w:fldChar w:fldCharType="end"/>
          </w:r>
        </w:p>
        <w:p w14:paraId="6AC908A5"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5.2.2</w:t>
          </w:r>
          <w:r>
            <w:rPr>
              <w:rFonts w:eastAsiaTheme="minorEastAsia"/>
              <w:i w:val="0"/>
              <w:noProof/>
              <w:sz w:val="24"/>
              <w:szCs w:val="24"/>
              <w:lang w:eastAsia="ja-JP"/>
            </w:rPr>
            <w:tab/>
          </w:r>
          <w:r>
            <w:rPr>
              <w:noProof/>
            </w:rPr>
            <w:t>H5Drefresh</w:t>
          </w:r>
          <w:r>
            <w:rPr>
              <w:noProof/>
            </w:rPr>
            <w:tab/>
          </w:r>
          <w:r>
            <w:rPr>
              <w:noProof/>
            </w:rPr>
            <w:fldChar w:fldCharType="begin"/>
          </w:r>
          <w:r>
            <w:rPr>
              <w:noProof/>
            </w:rPr>
            <w:instrText xml:space="preserve"> PAGEREF _Toc234249816 \h </w:instrText>
          </w:r>
          <w:r>
            <w:rPr>
              <w:noProof/>
            </w:rPr>
          </w:r>
          <w:r>
            <w:rPr>
              <w:noProof/>
            </w:rPr>
            <w:fldChar w:fldCharType="separate"/>
          </w:r>
          <w:r w:rsidR="00E5713B">
            <w:rPr>
              <w:noProof/>
            </w:rPr>
            <w:t>7</w:t>
          </w:r>
          <w:r>
            <w:rPr>
              <w:noProof/>
            </w:rPr>
            <w:fldChar w:fldCharType="end"/>
          </w:r>
        </w:p>
        <w:p w14:paraId="3D5D9867" w14:textId="77777777" w:rsidR="00A0697E" w:rsidRDefault="00A0697E">
          <w:pPr>
            <w:pStyle w:val="TOC1"/>
            <w:tabs>
              <w:tab w:val="left" w:pos="362"/>
              <w:tab w:val="right" w:leader="dot" w:pos="9926"/>
            </w:tabs>
            <w:rPr>
              <w:rFonts w:asciiTheme="minorHAnsi" w:eastAsiaTheme="minorEastAsia" w:hAnsiTheme="minorHAnsi"/>
              <w:b w:val="0"/>
              <w:noProof/>
              <w:color w:val="auto"/>
              <w:lang w:eastAsia="ja-JP"/>
            </w:rPr>
          </w:pPr>
          <w:r>
            <w:rPr>
              <w:noProof/>
            </w:rPr>
            <w:t>6</w:t>
          </w:r>
          <w:r>
            <w:rPr>
              <w:rFonts w:asciiTheme="minorHAnsi" w:eastAsiaTheme="minorEastAsia" w:hAnsiTheme="minorHAnsi"/>
              <w:b w:val="0"/>
              <w:noProof/>
              <w:color w:val="auto"/>
              <w:lang w:eastAsia="ja-JP"/>
            </w:rPr>
            <w:tab/>
          </w:r>
          <w:r>
            <w:rPr>
              <w:noProof/>
            </w:rPr>
            <w:t>SWMR examples</w:t>
          </w:r>
          <w:r>
            <w:rPr>
              <w:noProof/>
            </w:rPr>
            <w:tab/>
          </w:r>
          <w:r>
            <w:rPr>
              <w:noProof/>
            </w:rPr>
            <w:fldChar w:fldCharType="begin"/>
          </w:r>
          <w:r>
            <w:rPr>
              <w:noProof/>
            </w:rPr>
            <w:instrText xml:space="preserve"> PAGEREF _Toc234249817 \h </w:instrText>
          </w:r>
          <w:r>
            <w:rPr>
              <w:noProof/>
            </w:rPr>
          </w:r>
          <w:r>
            <w:rPr>
              <w:noProof/>
            </w:rPr>
            <w:fldChar w:fldCharType="separate"/>
          </w:r>
          <w:r w:rsidR="00E5713B">
            <w:rPr>
              <w:noProof/>
            </w:rPr>
            <w:t>8</w:t>
          </w:r>
          <w:r>
            <w:rPr>
              <w:noProof/>
            </w:rPr>
            <w:fldChar w:fldCharType="end"/>
          </w:r>
        </w:p>
        <w:p w14:paraId="4AAC8800" w14:textId="77777777" w:rsidR="00A0697E" w:rsidRDefault="00A0697E">
          <w:pPr>
            <w:pStyle w:val="TOC2"/>
            <w:tabs>
              <w:tab w:val="left" w:pos="529"/>
              <w:tab w:val="right" w:leader="dot" w:pos="9926"/>
            </w:tabs>
            <w:rPr>
              <w:rFonts w:eastAsiaTheme="minorEastAsia"/>
              <w:noProof/>
              <w:sz w:val="24"/>
              <w:szCs w:val="24"/>
              <w:lang w:eastAsia="ja-JP"/>
            </w:rPr>
          </w:pPr>
          <w:r>
            <w:rPr>
              <w:noProof/>
            </w:rPr>
            <w:t>6.1</w:t>
          </w:r>
          <w:r>
            <w:rPr>
              <w:rFonts w:eastAsiaTheme="minorEastAsia"/>
              <w:noProof/>
              <w:sz w:val="24"/>
              <w:szCs w:val="24"/>
              <w:lang w:eastAsia="ja-JP"/>
            </w:rPr>
            <w:tab/>
          </w:r>
          <w:r>
            <w:rPr>
              <w:noProof/>
            </w:rPr>
            <w:t>Appending a single chunk to a dataset</w:t>
          </w:r>
          <w:r>
            <w:rPr>
              <w:noProof/>
            </w:rPr>
            <w:tab/>
          </w:r>
          <w:r>
            <w:rPr>
              <w:noProof/>
            </w:rPr>
            <w:fldChar w:fldCharType="begin"/>
          </w:r>
          <w:r>
            <w:rPr>
              <w:noProof/>
            </w:rPr>
            <w:instrText xml:space="preserve"> PAGEREF _Toc234249818 \h </w:instrText>
          </w:r>
          <w:r>
            <w:rPr>
              <w:noProof/>
            </w:rPr>
          </w:r>
          <w:r>
            <w:rPr>
              <w:noProof/>
            </w:rPr>
            <w:fldChar w:fldCharType="separate"/>
          </w:r>
          <w:r w:rsidR="00E5713B">
            <w:rPr>
              <w:noProof/>
            </w:rPr>
            <w:t>8</w:t>
          </w:r>
          <w:r>
            <w:rPr>
              <w:noProof/>
            </w:rPr>
            <w:fldChar w:fldCharType="end"/>
          </w:r>
        </w:p>
        <w:p w14:paraId="57EA4702"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6.1.1</w:t>
          </w:r>
          <w:r>
            <w:rPr>
              <w:rFonts w:eastAsiaTheme="minorEastAsia"/>
              <w:i w:val="0"/>
              <w:noProof/>
              <w:sz w:val="24"/>
              <w:szCs w:val="24"/>
              <w:lang w:eastAsia="ja-JP"/>
            </w:rPr>
            <w:tab/>
          </w:r>
          <w:r>
            <w:rPr>
              <w:noProof/>
            </w:rPr>
            <w:t>Description of use_append_chunk</w:t>
          </w:r>
          <w:r>
            <w:rPr>
              <w:noProof/>
            </w:rPr>
            <w:tab/>
          </w:r>
          <w:r>
            <w:rPr>
              <w:noProof/>
            </w:rPr>
            <w:fldChar w:fldCharType="begin"/>
          </w:r>
          <w:r>
            <w:rPr>
              <w:noProof/>
            </w:rPr>
            <w:instrText xml:space="preserve"> PAGEREF _Toc234249819 \h </w:instrText>
          </w:r>
          <w:r>
            <w:rPr>
              <w:noProof/>
            </w:rPr>
          </w:r>
          <w:r>
            <w:rPr>
              <w:noProof/>
            </w:rPr>
            <w:fldChar w:fldCharType="separate"/>
          </w:r>
          <w:r w:rsidR="00E5713B">
            <w:rPr>
              <w:noProof/>
            </w:rPr>
            <w:t>8</w:t>
          </w:r>
          <w:r>
            <w:rPr>
              <w:noProof/>
            </w:rPr>
            <w:fldChar w:fldCharType="end"/>
          </w:r>
        </w:p>
        <w:p w14:paraId="51B2FDDA"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6.1.2</w:t>
          </w:r>
          <w:r>
            <w:rPr>
              <w:rFonts w:eastAsiaTheme="minorEastAsia"/>
              <w:i w:val="0"/>
              <w:noProof/>
              <w:sz w:val="24"/>
              <w:szCs w:val="24"/>
              <w:lang w:eastAsia="ja-JP"/>
            </w:rPr>
            <w:tab/>
          </w:r>
          <w:r>
            <w:rPr>
              <w:noProof/>
            </w:rPr>
            <w:t>How to run use_append_chunk</w:t>
          </w:r>
          <w:r>
            <w:rPr>
              <w:noProof/>
            </w:rPr>
            <w:tab/>
          </w:r>
          <w:r>
            <w:rPr>
              <w:noProof/>
            </w:rPr>
            <w:fldChar w:fldCharType="begin"/>
          </w:r>
          <w:r>
            <w:rPr>
              <w:noProof/>
            </w:rPr>
            <w:instrText xml:space="preserve"> PAGEREF _Toc234249820 \h </w:instrText>
          </w:r>
          <w:r>
            <w:rPr>
              <w:noProof/>
            </w:rPr>
          </w:r>
          <w:r>
            <w:rPr>
              <w:noProof/>
            </w:rPr>
            <w:fldChar w:fldCharType="separate"/>
          </w:r>
          <w:r w:rsidR="00E5713B">
            <w:rPr>
              <w:noProof/>
            </w:rPr>
            <w:t>9</w:t>
          </w:r>
          <w:r>
            <w:rPr>
              <w:noProof/>
            </w:rPr>
            <w:fldChar w:fldCharType="end"/>
          </w:r>
        </w:p>
        <w:p w14:paraId="5AC18423" w14:textId="77777777" w:rsidR="00A0697E" w:rsidRDefault="00A0697E">
          <w:pPr>
            <w:pStyle w:val="TOC2"/>
            <w:tabs>
              <w:tab w:val="left" w:pos="529"/>
              <w:tab w:val="right" w:leader="dot" w:pos="9926"/>
            </w:tabs>
            <w:rPr>
              <w:rFonts w:eastAsiaTheme="minorEastAsia"/>
              <w:noProof/>
              <w:sz w:val="24"/>
              <w:szCs w:val="24"/>
              <w:lang w:eastAsia="ja-JP"/>
            </w:rPr>
          </w:pPr>
          <w:r>
            <w:rPr>
              <w:noProof/>
            </w:rPr>
            <w:t>6.2</w:t>
          </w:r>
          <w:r>
            <w:rPr>
              <w:rFonts w:eastAsiaTheme="minorEastAsia"/>
              <w:noProof/>
              <w:sz w:val="24"/>
              <w:szCs w:val="24"/>
              <w:lang w:eastAsia="ja-JP"/>
            </w:rPr>
            <w:tab/>
          </w:r>
          <w:r>
            <w:rPr>
              <w:noProof/>
            </w:rPr>
            <w:t>Appending a hyperslab of multiple chunks</w:t>
          </w:r>
          <w:r>
            <w:rPr>
              <w:noProof/>
            </w:rPr>
            <w:tab/>
          </w:r>
          <w:r>
            <w:rPr>
              <w:noProof/>
            </w:rPr>
            <w:fldChar w:fldCharType="begin"/>
          </w:r>
          <w:r>
            <w:rPr>
              <w:noProof/>
            </w:rPr>
            <w:instrText xml:space="preserve"> PAGEREF _Toc234249821 \h </w:instrText>
          </w:r>
          <w:r>
            <w:rPr>
              <w:noProof/>
            </w:rPr>
          </w:r>
          <w:r>
            <w:rPr>
              <w:noProof/>
            </w:rPr>
            <w:fldChar w:fldCharType="separate"/>
          </w:r>
          <w:r w:rsidR="00E5713B">
            <w:rPr>
              <w:noProof/>
            </w:rPr>
            <w:t>10</w:t>
          </w:r>
          <w:r>
            <w:rPr>
              <w:noProof/>
            </w:rPr>
            <w:fldChar w:fldCharType="end"/>
          </w:r>
        </w:p>
        <w:p w14:paraId="4CF71ACA"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6.2.1</w:t>
          </w:r>
          <w:r>
            <w:rPr>
              <w:rFonts w:eastAsiaTheme="minorEastAsia"/>
              <w:i w:val="0"/>
              <w:noProof/>
              <w:sz w:val="24"/>
              <w:szCs w:val="24"/>
              <w:lang w:eastAsia="ja-JP"/>
            </w:rPr>
            <w:tab/>
          </w:r>
          <w:r>
            <w:rPr>
              <w:noProof/>
            </w:rPr>
            <w:t>Description of use_append_mchunk</w:t>
          </w:r>
          <w:r>
            <w:rPr>
              <w:noProof/>
            </w:rPr>
            <w:tab/>
          </w:r>
          <w:r>
            <w:rPr>
              <w:noProof/>
            </w:rPr>
            <w:fldChar w:fldCharType="begin"/>
          </w:r>
          <w:r>
            <w:rPr>
              <w:noProof/>
            </w:rPr>
            <w:instrText xml:space="preserve"> PAGEREF _Toc234249822 \h </w:instrText>
          </w:r>
          <w:r>
            <w:rPr>
              <w:noProof/>
            </w:rPr>
          </w:r>
          <w:r>
            <w:rPr>
              <w:noProof/>
            </w:rPr>
            <w:fldChar w:fldCharType="separate"/>
          </w:r>
          <w:r w:rsidR="00E5713B">
            <w:rPr>
              <w:noProof/>
            </w:rPr>
            <w:t>10</w:t>
          </w:r>
          <w:r>
            <w:rPr>
              <w:noProof/>
            </w:rPr>
            <w:fldChar w:fldCharType="end"/>
          </w:r>
        </w:p>
        <w:p w14:paraId="3ECB9CB0"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6.2.2</w:t>
          </w:r>
          <w:r>
            <w:rPr>
              <w:rFonts w:eastAsiaTheme="minorEastAsia"/>
              <w:i w:val="0"/>
              <w:noProof/>
              <w:sz w:val="24"/>
              <w:szCs w:val="24"/>
              <w:lang w:eastAsia="ja-JP"/>
            </w:rPr>
            <w:tab/>
          </w:r>
          <w:r>
            <w:rPr>
              <w:noProof/>
            </w:rPr>
            <w:t>How to run use_append_mchunk</w:t>
          </w:r>
          <w:r>
            <w:rPr>
              <w:noProof/>
            </w:rPr>
            <w:tab/>
          </w:r>
          <w:r>
            <w:rPr>
              <w:noProof/>
            </w:rPr>
            <w:fldChar w:fldCharType="begin"/>
          </w:r>
          <w:r>
            <w:rPr>
              <w:noProof/>
            </w:rPr>
            <w:instrText xml:space="preserve"> PAGEREF _Toc234249823 \h </w:instrText>
          </w:r>
          <w:r>
            <w:rPr>
              <w:noProof/>
            </w:rPr>
          </w:r>
          <w:r>
            <w:rPr>
              <w:noProof/>
            </w:rPr>
            <w:fldChar w:fldCharType="separate"/>
          </w:r>
          <w:r w:rsidR="00E5713B">
            <w:rPr>
              <w:noProof/>
            </w:rPr>
            <w:t>11</w:t>
          </w:r>
          <w:r>
            <w:rPr>
              <w:noProof/>
            </w:rPr>
            <w:fldChar w:fldCharType="end"/>
          </w:r>
        </w:p>
        <w:p w14:paraId="2446D598" w14:textId="77777777" w:rsidR="00A0697E" w:rsidRDefault="00A0697E">
          <w:pPr>
            <w:pStyle w:val="TOC2"/>
            <w:tabs>
              <w:tab w:val="left" w:pos="529"/>
              <w:tab w:val="right" w:leader="dot" w:pos="9926"/>
            </w:tabs>
            <w:rPr>
              <w:rFonts w:eastAsiaTheme="minorEastAsia"/>
              <w:noProof/>
              <w:sz w:val="24"/>
              <w:szCs w:val="24"/>
              <w:lang w:eastAsia="ja-JP"/>
            </w:rPr>
          </w:pPr>
          <w:r>
            <w:rPr>
              <w:noProof/>
            </w:rPr>
            <w:t>6.3</w:t>
          </w:r>
          <w:r>
            <w:rPr>
              <w:rFonts w:eastAsiaTheme="minorEastAsia"/>
              <w:noProof/>
              <w:sz w:val="24"/>
              <w:szCs w:val="24"/>
              <w:lang w:eastAsia="ja-JP"/>
            </w:rPr>
            <w:tab/>
          </w:r>
          <w:r>
            <w:rPr>
              <w:noProof/>
            </w:rPr>
            <w:t>Appending n-1 dimensional planes</w:t>
          </w:r>
          <w:r>
            <w:rPr>
              <w:noProof/>
            </w:rPr>
            <w:tab/>
          </w:r>
          <w:r>
            <w:rPr>
              <w:noProof/>
            </w:rPr>
            <w:fldChar w:fldCharType="begin"/>
          </w:r>
          <w:r>
            <w:rPr>
              <w:noProof/>
            </w:rPr>
            <w:instrText xml:space="preserve"> PAGEREF _Toc234249824 \h </w:instrText>
          </w:r>
          <w:r>
            <w:rPr>
              <w:noProof/>
            </w:rPr>
          </w:r>
          <w:r>
            <w:rPr>
              <w:noProof/>
            </w:rPr>
            <w:fldChar w:fldCharType="separate"/>
          </w:r>
          <w:r w:rsidR="00E5713B">
            <w:rPr>
              <w:noProof/>
            </w:rPr>
            <w:t>12</w:t>
          </w:r>
          <w:r>
            <w:rPr>
              <w:noProof/>
            </w:rPr>
            <w:fldChar w:fldCharType="end"/>
          </w:r>
        </w:p>
        <w:p w14:paraId="4C7CF0E6"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6.3.1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_Toc234249825 \h </w:instrText>
          </w:r>
          <w:r>
            <w:rPr>
              <w:noProof/>
            </w:rPr>
          </w:r>
          <w:r>
            <w:rPr>
              <w:noProof/>
            </w:rPr>
            <w:fldChar w:fldCharType="separate"/>
          </w:r>
          <w:r w:rsidR="00E5713B">
            <w:rPr>
              <w:noProof/>
            </w:rPr>
            <w:t>12</w:t>
          </w:r>
          <w:r>
            <w:rPr>
              <w:noProof/>
            </w:rPr>
            <w:fldChar w:fldCharType="end"/>
          </w:r>
        </w:p>
        <w:p w14:paraId="703288BC"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6.3.2</w:t>
          </w:r>
          <w:r>
            <w:rPr>
              <w:rFonts w:eastAsiaTheme="minorEastAsia"/>
              <w:i w:val="0"/>
              <w:noProof/>
              <w:sz w:val="24"/>
              <w:szCs w:val="24"/>
              <w:lang w:eastAsia="ja-JP"/>
            </w:rPr>
            <w:tab/>
          </w:r>
          <w:r>
            <w:rPr>
              <w:noProof/>
            </w:rPr>
            <w:t>How to run the programs</w:t>
          </w:r>
          <w:r>
            <w:rPr>
              <w:noProof/>
            </w:rPr>
            <w:tab/>
          </w:r>
          <w:r>
            <w:rPr>
              <w:noProof/>
            </w:rPr>
            <w:fldChar w:fldCharType="begin"/>
          </w:r>
          <w:r>
            <w:rPr>
              <w:noProof/>
            </w:rPr>
            <w:instrText xml:space="preserve"> PAGEREF _Toc234249826 \h </w:instrText>
          </w:r>
          <w:r>
            <w:rPr>
              <w:noProof/>
            </w:rPr>
          </w:r>
          <w:r>
            <w:rPr>
              <w:noProof/>
            </w:rPr>
            <w:fldChar w:fldCharType="separate"/>
          </w:r>
          <w:r w:rsidR="00E5713B">
            <w:rPr>
              <w:noProof/>
            </w:rPr>
            <w:t>12</w:t>
          </w:r>
          <w:r>
            <w:rPr>
              <w:noProof/>
            </w:rPr>
            <w:fldChar w:fldCharType="end"/>
          </w:r>
        </w:p>
        <w:p w14:paraId="5DB484B0" w14:textId="77777777" w:rsidR="00A0697E" w:rsidRDefault="00A0697E">
          <w:pPr>
            <w:pStyle w:val="TOC2"/>
            <w:tabs>
              <w:tab w:val="left" w:pos="529"/>
              <w:tab w:val="right" w:leader="dot" w:pos="9926"/>
            </w:tabs>
            <w:rPr>
              <w:rFonts w:eastAsiaTheme="minorEastAsia"/>
              <w:noProof/>
              <w:sz w:val="24"/>
              <w:szCs w:val="24"/>
              <w:lang w:eastAsia="ja-JP"/>
            </w:rPr>
          </w:pPr>
          <w:r>
            <w:rPr>
              <w:noProof/>
            </w:rPr>
            <w:t>6.4</w:t>
          </w:r>
          <w:r>
            <w:rPr>
              <w:rFonts w:eastAsiaTheme="minorEastAsia"/>
              <w:noProof/>
              <w:sz w:val="24"/>
              <w:szCs w:val="24"/>
              <w:lang w:eastAsia="ja-JP"/>
            </w:rPr>
            <w:tab/>
          </w:r>
          <w:r>
            <w:rPr>
              <w:noProof/>
            </w:rPr>
            <w:t>h5watch tool</w:t>
          </w:r>
          <w:r>
            <w:rPr>
              <w:noProof/>
            </w:rPr>
            <w:tab/>
          </w:r>
          <w:r>
            <w:rPr>
              <w:noProof/>
            </w:rPr>
            <w:fldChar w:fldCharType="begin"/>
          </w:r>
          <w:r>
            <w:rPr>
              <w:noProof/>
            </w:rPr>
            <w:instrText xml:space="preserve"> PAGEREF _Toc234249827 \h </w:instrText>
          </w:r>
          <w:r>
            <w:rPr>
              <w:noProof/>
            </w:rPr>
          </w:r>
          <w:r>
            <w:rPr>
              <w:noProof/>
            </w:rPr>
            <w:fldChar w:fldCharType="separate"/>
          </w:r>
          <w:r w:rsidR="00E5713B">
            <w:rPr>
              <w:noProof/>
            </w:rPr>
            <w:t>12</w:t>
          </w:r>
          <w:r>
            <w:rPr>
              <w:noProof/>
            </w:rPr>
            <w:fldChar w:fldCharType="end"/>
          </w:r>
        </w:p>
        <w:p w14:paraId="71533F75"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6.4.1</w:t>
          </w:r>
          <w:r>
            <w:rPr>
              <w:rFonts w:eastAsiaTheme="minorEastAsia"/>
              <w:i w:val="0"/>
              <w:noProof/>
              <w:sz w:val="24"/>
              <w:szCs w:val="24"/>
              <w:lang w:eastAsia="ja-JP"/>
            </w:rPr>
            <w:tab/>
          </w:r>
          <w:r>
            <w:rPr>
              <w:noProof/>
            </w:rPr>
            <w:t>Description</w:t>
          </w:r>
          <w:r>
            <w:rPr>
              <w:noProof/>
            </w:rPr>
            <w:tab/>
          </w:r>
          <w:r>
            <w:rPr>
              <w:noProof/>
            </w:rPr>
            <w:fldChar w:fldCharType="begin"/>
          </w:r>
          <w:r>
            <w:rPr>
              <w:noProof/>
            </w:rPr>
            <w:instrText xml:space="preserve"> PAGEREF _Toc234249828 \h </w:instrText>
          </w:r>
          <w:r>
            <w:rPr>
              <w:noProof/>
            </w:rPr>
          </w:r>
          <w:r>
            <w:rPr>
              <w:noProof/>
            </w:rPr>
            <w:fldChar w:fldCharType="separate"/>
          </w:r>
          <w:r w:rsidR="00E5713B">
            <w:rPr>
              <w:noProof/>
            </w:rPr>
            <w:t>12</w:t>
          </w:r>
          <w:r>
            <w:rPr>
              <w:noProof/>
            </w:rPr>
            <w:fldChar w:fldCharType="end"/>
          </w:r>
        </w:p>
        <w:p w14:paraId="21B65E72" w14:textId="77777777" w:rsidR="00A0697E" w:rsidRDefault="00A0697E">
          <w:pPr>
            <w:pStyle w:val="TOC3"/>
            <w:tabs>
              <w:tab w:val="left" w:pos="916"/>
              <w:tab w:val="right" w:leader="dot" w:pos="9926"/>
            </w:tabs>
            <w:rPr>
              <w:rFonts w:eastAsiaTheme="minorEastAsia"/>
              <w:i w:val="0"/>
              <w:noProof/>
              <w:sz w:val="24"/>
              <w:szCs w:val="24"/>
              <w:lang w:eastAsia="ja-JP"/>
            </w:rPr>
          </w:pPr>
          <w:r>
            <w:rPr>
              <w:noProof/>
            </w:rPr>
            <w:t>6.4.2</w:t>
          </w:r>
          <w:r>
            <w:rPr>
              <w:rFonts w:eastAsiaTheme="minorEastAsia"/>
              <w:i w:val="0"/>
              <w:noProof/>
              <w:sz w:val="24"/>
              <w:szCs w:val="24"/>
              <w:lang w:eastAsia="ja-JP"/>
            </w:rPr>
            <w:tab/>
          </w:r>
          <w:r>
            <w:rPr>
              <w:noProof/>
            </w:rPr>
            <w:t>How to run h5watch</w:t>
          </w:r>
          <w:r>
            <w:rPr>
              <w:noProof/>
            </w:rPr>
            <w:tab/>
          </w:r>
          <w:r>
            <w:rPr>
              <w:noProof/>
            </w:rPr>
            <w:fldChar w:fldCharType="begin"/>
          </w:r>
          <w:r>
            <w:rPr>
              <w:noProof/>
            </w:rPr>
            <w:instrText xml:space="preserve"> PAGEREF _Toc234249829 \h </w:instrText>
          </w:r>
          <w:r>
            <w:rPr>
              <w:noProof/>
            </w:rPr>
          </w:r>
          <w:r>
            <w:rPr>
              <w:noProof/>
            </w:rPr>
            <w:fldChar w:fldCharType="separate"/>
          </w:r>
          <w:r w:rsidR="00E5713B">
            <w:rPr>
              <w:noProof/>
            </w:rPr>
            <w:t>13</w:t>
          </w:r>
          <w:r>
            <w:rPr>
              <w:noProof/>
            </w:rPr>
            <w:fldChar w:fldCharType="end"/>
          </w:r>
        </w:p>
        <w:p w14:paraId="6C520777" w14:textId="77777777" w:rsidR="00A0697E" w:rsidRDefault="00A0697E">
          <w:pPr>
            <w:pStyle w:val="TOC1"/>
            <w:tabs>
              <w:tab w:val="right" w:leader="dot" w:pos="9926"/>
            </w:tabs>
            <w:rPr>
              <w:rFonts w:asciiTheme="minorHAnsi" w:eastAsiaTheme="minorEastAsia" w:hAnsiTheme="minorHAnsi"/>
              <w:b w:val="0"/>
              <w:noProof/>
              <w:color w:val="auto"/>
              <w:lang w:eastAsia="ja-JP"/>
            </w:rPr>
          </w:pPr>
          <w:r>
            <w:rPr>
              <w:noProof/>
            </w:rPr>
            <w:t>Acknowledgements</w:t>
          </w:r>
          <w:r>
            <w:rPr>
              <w:noProof/>
            </w:rPr>
            <w:tab/>
          </w:r>
          <w:r>
            <w:rPr>
              <w:noProof/>
            </w:rPr>
            <w:fldChar w:fldCharType="begin"/>
          </w:r>
          <w:r>
            <w:rPr>
              <w:noProof/>
            </w:rPr>
            <w:instrText xml:space="preserve"> PAGEREF _Toc234249830 \h </w:instrText>
          </w:r>
          <w:r>
            <w:rPr>
              <w:noProof/>
            </w:rPr>
          </w:r>
          <w:r>
            <w:rPr>
              <w:noProof/>
            </w:rPr>
            <w:fldChar w:fldCharType="separate"/>
          </w:r>
          <w:r w:rsidR="00E5713B">
            <w:rPr>
              <w:noProof/>
            </w:rPr>
            <w:t>14</w:t>
          </w:r>
          <w:r>
            <w:rPr>
              <w:noProof/>
            </w:rPr>
            <w:fldChar w:fldCharType="end"/>
          </w:r>
        </w:p>
        <w:p w14:paraId="21F54815" w14:textId="77777777" w:rsidR="00A0697E" w:rsidRDefault="00A0697E">
          <w:pPr>
            <w:pStyle w:val="TOC1"/>
            <w:tabs>
              <w:tab w:val="right" w:leader="dot" w:pos="9926"/>
            </w:tabs>
            <w:rPr>
              <w:rFonts w:asciiTheme="minorHAnsi" w:eastAsiaTheme="minorEastAsia" w:hAnsiTheme="minorHAnsi"/>
              <w:b w:val="0"/>
              <w:noProof/>
              <w:color w:val="auto"/>
              <w:lang w:eastAsia="ja-JP"/>
            </w:rPr>
          </w:pPr>
          <w:r>
            <w:rPr>
              <w:noProof/>
            </w:rPr>
            <w:t>Revision History</w:t>
          </w:r>
          <w:r>
            <w:rPr>
              <w:noProof/>
            </w:rPr>
            <w:tab/>
          </w:r>
          <w:r>
            <w:rPr>
              <w:noProof/>
            </w:rPr>
            <w:fldChar w:fldCharType="begin"/>
          </w:r>
          <w:r>
            <w:rPr>
              <w:noProof/>
            </w:rPr>
            <w:instrText xml:space="preserve"> PAGEREF _Toc234249831 \h </w:instrText>
          </w:r>
          <w:r>
            <w:rPr>
              <w:noProof/>
            </w:rPr>
          </w:r>
          <w:r>
            <w:rPr>
              <w:noProof/>
            </w:rPr>
            <w:fldChar w:fldCharType="separate"/>
          </w:r>
          <w:r w:rsidR="00E5713B">
            <w:rPr>
              <w:noProof/>
            </w:rPr>
            <w:t>14</w:t>
          </w:r>
          <w:r>
            <w:rPr>
              <w:noProof/>
            </w:rPr>
            <w:fldChar w:fldCharType="end"/>
          </w:r>
        </w:p>
        <w:p w14:paraId="53541F6F" w14:textId="0AEE1D69" w:rsidR="009C70D1" w:rsidRDefault="00C60FDF" w:rsidP="00E53237">
          <w:pPr>
            <w:rPr>
              <w:rFonts w:asciiTheme="majorHAnsi" w:eastAsiaTheme="majorEastAsia" w:hAnsiTheme="majorHAnsi" w:cstheme="majorBidi"/>
              <w:b/>
              <w:bCs/>
              <w:color w:val="000000" w:themeColor="text1"/>
              <w:sz w:val="28"/>
              <w:szCs w:val="28"/>
            </w:rPr>
          </w:pPr>
          <w:r>
            <w:rPr>
              <w:b/>
              <w:bCs/>
              <w:noProof/>
            </w:rPr>
            <w:lastRenderedPageBreak/>
            <w:fldChar w:fldCharType="end"/>
          </w:r>
        </w:p>
      </w:sdtContent>
    </w:sdt>
    <w:bookmarkStart w:id="0" w:name="_GoBack" w:displacedByCustomXml="prev"/>
    <w:bookmarkEnd w:id="0" w:displacedByCustomXml="prev"/>
    <w:p w14:paraId="40DF4FC6" w14:textId="4D33B283" w:rsidR="00611674" w:rsidRDefault="00611674" w:rsidP="00546B39">
      <w:pPr>
        <w:pStyle w:val="Heading1"/>
      </w:pPr>
      <w:bookmarkStart w:id="1" w:name="_Toc234146680"/>
      <w:bookmarkStart w:id="2" w:name="_Toc234249804"/>
      <w:r>
        <w:t>Introduction</w:t>
      </w:r>
      <w:bookmarkEnd w:id="1"/>
      <w:bookmarkEnd w:id="2"/>
      <w:r>
        <w:t xml:space="preserve">    </w:t>
      </w:r>
    </w:p>
    <w:p w14:paraId="06283912" w14:textId="0419434A" w:rsidR="00C05735" w:rsidRDefault="00B77F4F" w:rsidP="00C05735">
      <w:r>
        <w:t>C</w:t>
      </w:r>
      <w:r w:rsidR="00C05735">
        <w:t>urrent imp</w:t>
      </w:r>
      <w:r>
        <w:t xml:space="preserve">lementation of the </w:t>
      </w:r>
      <w:r w:rsidRPr="00765CBA">
        <w:t>HDF5 library does</w:t>
      </w:r>
      <w:r>
        <w:t xml:space="preserve"> not support concurrent</w:t>
      </w:r>
      <w:r w:rsidR="00C05735">
        <w:t xml:space="preserve"> read from an HDF5 file </w:t>
      </w:r>
      <w:r w:rsidR="00C902D3">
        <w:t xml:space="preserve">while it is </w:t>
      </w:r>
      <w:r w:rsidR="00C05735">
        <w:t xml:space="preserve">being written without explicit coordination between the processes.  This </w:t>
      </w:r>
      <w:r w:rsidR="00C902D3">
        <w:t xml:space="preserve">limitation </w:t>
      </w:r>
      <w:r w:rsidR="00C05735">
        <w:t xml:space="preserve">makes inspecting data while it is being collected impossible at the file level.  </w:t>
      </w:r>
    </w:p>
    <w:p w14:paraId="4853700A" w14:textId="58372375" w:rsidR="00C05735" w:rsidRDefault="00B77F4F" w:rsidP="00611674">
      <w:r>
        <w:t>The</w:t>
      </w:r>
      <w:r w:rsidR="00C05735">
        <w:t xml:space="preserve"> primary reason for this lack of concurrent read/write access is the complexity of the HDF5 file format combined with the presence of a caching layer in the library.  The internal structure of an HDF5 file includes internal file addresses and it is possible that a file metadata object can be flushed to </w:t>
      </w:r>
      <w:r w:rsidR="00A0697E">
        <w:t xml:space="preserve">the </w:t>
      </w:r>
      <w:r w:rsidR="00C05735">
        <w:t xml:space="preserve">disk before </w:t>
      </w:r>
      <w:r w:rsidR="00A0697E">
        <w:t xml:space="preserve">the </w:t>
      </w:r>
      <w:r w:rsidR="00C05735">
        <w:t>other objects it references are flushed, creating a transiently invalid file.  A reader that opens this partially written file could attempt to resolve the invalid file address and read garbage instead of the expected file object.  Other considerations, such as free space recycling in the file, are also problematic under concurrent access for obvious reasons.</w:t>
      </w:r>
    </w:p>
    <w:p w14:paraId="43BD803E" w14:textId="0C163F0D" w:rsidR="00C51E47" w:rsidRDefault="009549DB" w:rsidP="00611674">
      <w:r>
        <w:t xml:space="preserve">In order to address this issue, </w:t>
      </w:r>
      <w:r w:rsidR="0096727F">
        <w:t>the HDF5</w:t>
      </w:r>
      <w:r w:rsidR="00D021AF">
        <w:t xml:space="preserve"> </w:t>
      </w:r>
      <w:r w:rsidR="00C51E47">
        <w:t xml:space="preserve">developers </w:t>
      </w:r>
      <w:r>
        <w:t xml:space="preserve">have been exploring a mechanism to allow for concurrent access by a single writer process with any number of reader processes, a data access pattern known as “single writer/multiple readers” (SWMR). </w:t>
      </w:r>
    </w:p>
    <w:p w14:paraId="41BC6914" w14:textId="5404617E" w:rsidR="009549DB" w:rsidRDefault="00572F26" w:rsidP="00611674">
      <w:r>
        <w:t>Some</w:t>
      </w:r>
      <w:r w:rsidR="00432EA0">
        <w:t xml:space="preserve"> of the HDF5 </w:t>
      </w:r>
      <w:r>
        <w:t xml:space="preserve">library’s </w:t>
      </w:r>
      <w:r w:rsidR="00432EA0">
        <w:t xml:space="preserve">internal structures </w:t>
      </w:r>
      <w:r>
        <w:t>were enhanced to be</w:t>
      </w:r>
      <w:r w:rsidR="00432EA0">
        <w:t xml:space="preserve"> SWMR-safe</w:t>
      </w:r>
      <w:r w:rsidR="009549DB">
        <w:t xml:space="preserve"> and test</w:t>
      </w:r>
      <w:r>
        <w:t>s</w:t>
      </w:r>
      <w:r w:rsidR="009549DB">
        <w:t xml:space="preserve"> </w:t>
      </w:r>
      <w:r>
        <w:t xml:space="preserve">were </w:t>
      </w:r>
      <w:r w:rsidR="00566264">
        <w:t xml:space="preserve">added </w:t>
      </w:r>
      <w:r>
        <w:t>to validate</w:t>
      </w:r>
      <w:r w:rsidR="009549DB">
        <w:t xml:space="preserve"> the SWMR design assumptions.</w:t>
      </w:r>
    </w:p>
    <w:p w14:paraId="360F4DA0" w14:textId="2707675D" w:rsidR="00432EA0" w:rsidRDefault="00432EA0" w:rsidP="00611674">
      <w:r>
        <w:t xml:space="preserve">While </w:t>
      </w:r>
      <w:r w:rsidR="00566264">
        <w:t xml:space="preserve">the </w:t>
      </w:r>
      <w:r>
        <w:t xml:space="preserve">general SWMR feature is far from completion, the HDF5 SWMR prototype described in this document </w:t>
      </w:r>
      <w:r w:rsidR="003360A8">
        <w:t xml:space="preserve">supports a particular SWMR access </w:t>
      </w:r>
      <w:r w:rsidR="00C51E47">
        <w:t xml:space="preserve">pattern </w:t>
      </w:r>
      <w:r w:rsidR="003360A8">
        <w:t xml:space="preserve">that </w:t>
      </w:r>
      <w:r>
        <w:t xml:space="preserve">might be </w:t>
      </w:r>
      <w:r w:rsidR="003360A8">
        <w:t>of interest to many application developers</w:t>
      </w:r>
      <w:r w:rsidR="00566264">
        <w:t xml:space="preserve">: </w:t>
      </w:r>
      <w:r w:rsidR="00A8593C">
        <w:t xml:space="preserve">a </w:t>
      </w:r>
      <w:r w:rsidR="00566264">
        <w:t xml:space="preserve">writer process </w:t>
      </w:r>
      <w:r w:rsidR="003360A8">
        <w:t>can append data to the datasets in an HDF5 file while several reader</w:t>
      </w:r>
      <w:r w:rsidR="00566264">
        <w:t>s</w:t>
      </w:r>
      <w:r w:rsidR="003360A8">
        <w:t xml:space="preserve"> </w:t>
      </w:r>
      <w:r w:rsidR="00566264">
        <w:t xml:space="preserve">processes </w:t>
      </w:r>
      <w:r w:rsidR="003360A8">
        <w:t>can concurrently read the new data f</w:t>
      </w:r>
      <w:r w:rsidR="00D021AF">
        <w:t>r</w:t>
      </w:r>
      <w:r w:rsidR="003360A8">
        <w:t xml:space="preserve">om the file. No communications between the processes </w:t>
      </w:r>
      <w:r w:rsidR="00D66403">
        <w:t xml:space="preserve">and </w:t>
      </w:r>
      <w:r w:rsidR="00A8593C">
        <w:t xml:space="preserve">no </w:t>
      </w:r>
      <w:r w:rsidR="00D66403">
        <w:t xml:space="preserve">file locking </w:t>
      </w:r>
      <w:r w:rsidR="003360A8">
        <w:t>are required. The processes can run on the same or on different platforms.</w:t>
      </w:r>
    </w:p>
    <w:p w14:paraId="79E0A0C8" w14:textId="60492A0C" w:rsidR="003360A8" w:rsidRDefault="003360A8" w:rsidP="00611674">
      <w:r>
        <w:t xml:space="preserve">The HDF5 file </w:t>
      </w:r>
      <w:r w:rsidR="009549DB">
        <w:t xml:space="preserve">that is accessed by </w:t>
      </w:r>
      <w:r w:rsidR="00D66403">
        <w:t xml:space="preserve">the </w:t>
      </w:r>
      <w:r w:rsidR="009549DB">
        <w:t xml:space="preserve">SWMR HDF5 applications </w:t>
      </w:r>
      <w:r>
        <w:t xml:space="preserve">has to be located on </w:t>
      </w:r>
      <w:r w:rsidR="00566264">
        <w:t xml:space="preserve">a </w:t>
      </w:r>
      <w:r>
        <w:t xml:space="preserve">POSIX compliant file system, and </w:t>
      </w:r>
      <w:r w:rsidR="009549DB">
        <w:t xml:space="preserve">the </w:t>
      </w:r>
      <w:r>
        <w:t xml:space="preserve">writer and reader processes </w:t>
      </w:r>
      <w:r w:rsidR="004B0FA5">
        <w:t>must</w:t>
      </w:r>
      <w:r>
        <w:t xml:space="preserve"> follow </w:t>
      </w:r>
      <w:r w:rsidR="00566264">
        <w:t xml:space="preserve">the </w:t>
      </w:r>
      <w:r w:rsidR="009549DB">
        <w:t>SWMR programming model to assure the correct results.</w:t>
      </w:r>
      <w:r>
        <w:t xml:space="preserve"> </w:t>
      </w:r>
    </w:p>
    <w:p w14:paraId="05114B20" w14:textId="4AE03C83" w:rsidR="00D021AF" w:rsidRDefault="009549DB" w:rsidP="00611674">
      <w:r>
        <w:t xml:space="preserve">This document </w:t>
      </w:r>
      <w:r w:rsidR="00D021AF">
        <w:t xml:space="preserve">targets application developers who might be interested in trying the feature and providing feedback to </w:t>
      </w:r>
      <w:r w:rsidR="00D66403">
        <w:t xml:space="preserve">the HDF5 </w:t>
      </w:r>
      <w:r w:rsidR="00D021AF">
        <w:t xml:space="preserve">developers. </w:t>
      </w:r>
    </w:p>
    <w:p w14:paraId="71C3246A" w14:textId="26993669" w:rsidR="009549DB" w:rsidRDefault="00D66403" w:rsidP="00611674">
      <w:r>
        <w:t>T</w:t>
      </w:r>
      <w:r w:rsidR="00566264">
        <w:t xml:space="preserve">he subsequent sections in this </w:t>
      </w:r>
      <w:r>
        <w:t xml:space="preserve">document </w:t>
      </w:r>
      <w:r w:rsidR="00566264">
        <w:t xml:space="preserve">are </w:t>
      </w:r>
      <w:r>
        <w:t xml:space="preserve">organized as follows. </w:t>
      </w:r>
      <w:r w:rsidR="00D021AF">
        <w:t xml:space="preserve">Section </w:t>
      </w:r>
      <w:r w:rsidR="00D021AF">
        <w:fldChar w:fldCharType="begin"/>
      </w:r>
      <w:r w:rsidR="00D021AF">
        <w:instrText xml:space="preserve"> REF _Ref234210315 \r \h </w:instrText>
      </w:r>
      <w:r w:rsidR="00D021AF">
        <w:fldChar w:fldCharType="separate"/>
      </w:r>
      <w:r w:rsidR="00E5713B">
        <w:t>2</w:t>
      </w:r>
      <w:r w:rsidR="00D021AF">
        <w:fldChar w:fldCharType="end"/>
      </w:r>
      <w:r w:rsidR="00D021AF">
        <w:t xml:space="preserve"> describes </w:t>
      </w:r>
      <w:r w:rsidR="00566264">
        <w:t xml:space="preserve">the </w:t>
      </w:r>
      <w:r w:rsidR="00D021AF">
        <w:t xml:space="preserve">SWMR approach and </w:t>
      </w:r>
      <w:r w:rsidR="00C617E9">
        <w:t>S</w:t>
      </w:r>
      <w:r w:rsidR="00566264">
        <w:t xml:space="preserve">ection </w:t>
      </w:r>
      <w:r w:rsidR="00566264">
        <w:fldChar w:fldCharType="begin"/>
      </w:r>
      <w:r w:rsidR="00566264">
        <w:instrText xml:space="preserve"> REF _Ref234247326 \r \h </w:instrText>
      </w:r>
      <w:r w:rsidR="00566264">
        <w:fldChar w:fldCharType="separate"/>
      </w:r>
      <w:r w:rsidR="00E5713B">
        <w:t>3</w:t>
      </w:r>
      <w:r w:rsidR="00566264">
        <w:fldChar w:fldCharType="end"/>
      </w:r>
      <w:r w:rsidR="00566264">
        <w:t xml:space="preserve"> </w:t>
      </w:r>
      <w:r w:rsidR="004B0FA5">
        <w:t xml:space="preserve">states </w:t>
      </w:r>
      <w:r w:rsidR="00D021AF">
        <w:t xml:space="preserve">limitations of the </w:t>
      </w:r>
      <w:r w:rsidR="008C2CDF">
        <w:t>current prototype. S</w:t>
      </w:r>
      <w:r w:rsidR="00D021AF">
        <w:t xml:space="preserve">ection </w:t>
      </w:r>
      <w:r w:rsidR="00D021AF">
        <w:fldChar w:fldCharType="begin"/>
      </w:r>
      <w:r w:rsidR="00D021AF">
        <w:instrText xml:space="preserve"> REF _Ref234210420 \r \h </w:instrText>
      </w:r>
      <w:r w:rsidR="00D021AF">
        <w:fldChar w:fldCharType="separate"/>
      </w:r>
      <w:r w:rsidR="00E5713B">
        <w:t>4</w:t>
      </w:r>
      <w:r w:rsidR="00D021AF">
        <w:fldChar w:fldCharType="end"/>
      </w:r>
      <w:r w:rsidR="00D021AF">
        <w:t xml:space="preserve"> talks about the HDF5 SWMR prototype library</w:t>
      </w:r>
      <w:r w:rsidR="0000726E">
        <w:t xml:space="preserve"> and tests</w:t>
      </w:r>
      <w:r w:rsidR="00D021AF">
        <w:t xml:space="preserve">. Section </w:t>
      </w:r>
      <w:r w:rsidR="00D021AF">
        <w:fldChar w:fldCharType="begin"/>
      </w:r>
      <w:r w:rsidR="00D021AF">
        <w:instrText xml:space="preserve"> REF _Ref234210751 \r \h </w:instrText>
      </w:r>
      <w:r w:rsidR="00D021AF">
        <w:fldChar w:fldCharType="separate"/>
      </w:r>
      <w:r w:rsidR="00E5713B">
        <w:t>5</w:t>
      </w:r>
      <w:r w:rsidR="00D021AF">
        <w:fldChar w:fldCharType="end"/>
      </w:r>
      <w:r w:rsidR="00D021AF">
        <w:t xml:space="preserve"> discusses the programming model </w:t>
      </w:r>
      <w:r w:rsidR="00566264">
        <w:t xml:space="preserve">which </w:t>
      </w:r>
      <w:r w:rsidR="00D021AF">
        <w:t xml:space="preserve">the writer and the readers’ applications </w:t>
      </w:r>
      <w:r w:rsidR="00566264">
        <w:t>must</w:t>
      </w:r>
      <w:r w:rsidR="00D021AF">
        <w:t xml:space="preserve"> follow, and </w:t>
      </w:r>
      <w:r w:rsidR="00566264">
        <w:t>S</w:t>
      </w:r>
      <w:r w:rsidR="00D021AF">
        <w:t xml:space="preserve">ection </w:t>
      </w:r>
      <w:r w:rsidR="00D021AF">
        <w:fldChar w:fldCharType="begin"/>
      </w:r>
      <w:r w:rsidR="00D021AF">
        <w:instrText xml:space="preserve"> REF _Ref234210817 \r \h </w:instrText>
      </w:r>
      <w:r w:rsidR="00D021AF">
        <w:fldChar w:fldCharType="separate"/>
      </w:r>
      <w:r w:rsidR="00E5713B">
        <w:t>6</w:t>
      </w:r>
      <w:r w:rsidR="00D021AF">
        <w:fldChar w:fldCharType="end"/>
      </w:r>
      <w:r w:rsidR="00D021AF">
        <w:t xml:space="preserve"> introduces example programs that come with the prototype source code and can be used as a starting point </w:t>
      </w:r>
      <w:r w:rsidR="00566264">
        <w:t xml:space="preserve">by </w:t>
      </w:r>
      <w:r w:rsidR="00D021AF">
        <w:t xml:space="preserve">anyone who would like to </w:t>
      </w:r>
      <w:r w:rsidR="00C51E47">
        <w:t>learn and try HDF5 SWMR feature.</w:t>
      </w:r>
    </w:p>
    <w:p w14:paraId="7F990EFC" w14:textId="77777777" w:rsidR="009C70D1" w:rsidRDefault="009C70D1">
      <w:pPr>
        <w:spacing w:after="0"/>
        <w:jc w:val="left"/>
        <w:rPr>
          <w:rFonts w:asciiTheme="majorHAnsi" w:eastAsiaTheme="majorEastAsia" w:hAnsiTheme="majorHAnsi" w:cstheme="majorBidi"/>
          <w:b/>
          <w:bCs/>
          <w:color w:val="000000" w:themeColor="text1"/>
          <w:sz w:val="28"/>
          <w:szCs w:val="28"/>
        </w:rPr>
      </w:pPr>
      <w:r>
        <w:br w:type="page"/>
      </w:r>
    </w:p>
    <w:p w14:paraId="43FDFA7C" w14:textId="5D46C8FA" w:rsidR="00611674" w:rsidRDefault="00F20D53" w:rsidP="00546B39">
      <w:pPr>
        <w:pStyle w:val="Heading1"/>
      </w:pPr>
      <w:bookmarkStart w:id="3" w:name="_Toc234146681"/>
      <w:bookmarkStart w:id="4" w:name="_Ref234210315"/>
      <w:bookmarkStart w:id="5" w:name="_Toc234249805"/>
      <w:r>
        <w:lastRenderedPageBreak/>
        <w:t>SWMR a</w:t>
      </w:r>
      <w:r w:rsidR="00B77F4F">
        <w:t>pproach</w:t>
      </w:r>
      <w:bookmarkEnd w:id="3"/>
      <w:bookmarkEnd w:id="4"/>
      <w:bookmarkEnd w:id="5"/>
    </w:p>
    <w:p w14:paraId="766EA8BE" w14:textId="5EC90F58" w:rsidR="00BC6ABC" w:rsidRDefault="00E45C55" w:rsidP="00611674">
      <w:r>
        <w:t>The</w:t>
      </w:r>
      <w:r w:rsidR="00B77F4F">
        <w:t xml:space="preserve"> proposed solution for the SWMR pattern </w:t>
      </w:r>
      <w:r>
        <w:t>is a</w:t>
      </w:r>
      <w:r w:rsidR="00B77F4F">
        <w:t xml:space="preserve"> lock-free, </w:t>
      </w:r>
      <w:r>
        <w:t xml:space="preserve">does </w:t>
      </w:r>
      <w:r w:rsidR="00B77F4F">
        <w:t xml:space="preserve">not require any communication between processes, and </w:t>
      </w:r>
      <w:r>
        <w:t>therefore</w:t>
      </w:r>
      <w:r w:rsidR="0000726E">
        <w:t>,</w:t>
      </w:r>
      <w:r>
        <w:t xml:space="preserve"> </w:t>
      </w:r>
      <w:r w:rsidR="005C7C7A">
        <w:t xml:space="preserve">does </w:t>
      </w:r>
      <w:r w:rsidR="00B77F4F">
        <w:t>not have a significant impact on I/O throughput, though file size may increase slightly</w:t>
      </w:r>
      <w:r w:rsidR="00B77F4F">
        <w:rPr>
          <w:rStyle w:val="FootnoteReference"/>
        </w:rPr>
        <w:footnoteReference w:id="1"/>
      </w:r>
      <w:r w:rsidR="00B77F4F">
        <w:t xml:space="preserve">.  </w:t>
      </w:r>
    </w:p>
    <w:p w14:paraId="0FC91498" w14:textId="62AD3DB8" w:rsidR="00742FF5" w:rsidRDefault="00B77F4F" w:rsidP="00611674">
      <w:r>
        <w:t xml:space="preserve">Readers and writers have to set a single flag when </w:t>
      </w:r>
      <w:r w:rsidR="00E45C55">
        <w:t>opening a file for SWMR access</w:t>
      </w:r>
      <w:r w:rsidR="005633DD">
        <w:t xml:space="preserve"> to assure that HDF5 library uses internal structures in SWMR-safe manner.</w:t>
      </w:r>
      <w:r w:rsidR="00E45C55">
        <w:t xml:space="preserve"> </w:t>
      </w:r>
    </w:p>
    <w:p w14:paraId="62CE3C6A" w14:textId="5C8ED7A6" w:rsidR="005C7C7A" w:rsidRDefault="005633DD" w:rsidP="005C7C7A">
      <w:r>
        <w:t>The “lock-free and no communications between processes” approach</w:t>
      </w:r>
      <w:r w:rsidR="005C7C7A">
        <w:t xml:space="preserve"> is based on an assumption that HDF5 file for the SWMR access resides on a file system compliant with the POSIX I/O semantics. Two major features of POSIX I/O semantics access are critical for the implementation:</w:t>
      </w:r>
    </w:p>
    <w:p w14:paraId="1CF0898C" w14:textId="77777777" w:rsidR="005C7C7A" w:rsidRDefault="005C7C7A" w:rsidP="005C7C7A">
      <w:pPr>
        <w:pStyle w:val="ListParagraph"/>
        <w:numPr>
          <w:ilvl w:val="0"/>
          <w:numId w:val="40"/>
        </w:numPr>
      </w:pPr>
      <w:r>
        <w:t>POSIX I/O writes must be performed in a sequentially consistent manner.</w:t>
      </w:r>
    </w:p>
    <w:p w14:paraId="52D98DEF" w14:textId="77777777" w:rsidR="005C7C7A" w:rsidRDefault="005C7C7A" w:rsidP="005C7C7A">
      <w:pPr>
        <w:pStyle w:val="ListParagraph"/>
        <w:numPr>
          <w:ilvl w:val="0"/>
          <w:numId w:val="40"/>
        </w:numPr>
      </w:pPr>
      <w:r>
        <w:t>Writes to the file must appear as atomic operations to any readers that access the file during write.</w:t>
      </w:r>
    </w:p>
    <w:p w14:paraId="3BCADD91" w14:textId="6EF3D3F1" w:rsidR="005D0F1C" w:rsidRDefault="005C7C7A" w:rsidP="00E53237">
      <w:r w:rsidRPr="00763041">
        <w:t>These semantics apply to any processes that access the file from any location.</w:t>
      </w:r>
      <w:r w:rsidR="00763041">
        <w:rPr>
          <w:rStyle w:val="FootnoteReference"/>
        </w:rPr>
        <w:footnoteReference w:id="2"/>
      </w:r>
    </w:p>
    <w:p w14:paraId="2C7FD87F" w14:textId="59D432DF" w:rsidR="00303849" w:rsidRDefault="00303849" w:rsidP="00303849">
      <w:r>
        <w:t xml:space="preserve">The </w:t>
      </w:r>
      <w:r w:rsidR="00ED08B7">
        <w:t xml:space="preserve">HDF5 SWMR prototype </w:t>
      </w:r>
      <w:r>
        <w:t>distribution includes simple test program</w:t>
      </w:r>
      <w:r w:rsidR="00ED08B7">
        <w:t>s that attempt</w:t>
      </w:r>
      <w:r>
        <w:t xml:space="preserve"> to expose deficiencies in </w:t>
      </w:r>
      <w:r w:rsidR="005633DD">
        <w:t xml:space="preserve">a </w:t>
      </w:r>
      <w:r>
        <w:t xml:space="preserve">file system that prevent proper SWMR operation. </w:t>
      </w:r>
      <w:r w:rsidR="00ED08B7">
        <w:t xml:space="preserve"> Those </w:t>
      </w:r>
      <w:r w:rsidR="005633DD">
        <w:t xml:space="preserve">tests </w:t>
      </w:r>
      <w:r w:rsidR="00ED08B7">
        <w:t xml:space="preserve">are described in section </w:t>
      </w:r>
      <w:r w:rsidR="00154A68">
        <w:fldChar w:fldCharType="begin"/>
      </w:r>
      <w:r w:rsidR="00154A68">
        <w:instrText xml:space="preserve"> REF _Ref234236673 \r \h </w:instrText>
      </w:r>
      <w:r w:rsidR="00154A68">
        <w:fldChar w:fldCharType="separate"/>
      </w:r>
      <w:r w:rsidR="00E5713B">
        <w:t>4.3</w:t>
      </w:r>
      <w:r w:rsidR="00154A68">
        <w:fldChar w:fldCharType="end"/>
      </w:r>
      <w:r w:rsidR="00154A68">
        <w:t>.</w:t>
      </w:r>
    </w:p>
    <w:p w14:paraId="2F2B554C" w14:textId="37C5DAA4" w:rsidR="00763041" w:rsidRDefault="005633DD">
      <w:pPr>
        <w:spacing w:after="0"/>
        <w:jc w:val="left"/>
        <w:rPr>
          <w:rFonts w:asciiTheme="majorHAnsi" w:eastAsiaTheme="majorEastAsia" w:hAnsiTheme="majorHAnsi" w:cstheme="majorBidi"/>
          <w:b/>
          <w:bCs/>
          <w:color w:val="000000" w:themeColor="text1"/>
          <w:sz w:val="28"/>
          <w:szCs w:val="28"/>
        </w:rPr>
      </w:pPr>
      <w:r>
        <w:t xml:space="preserve">For more information about SWMR-safe design we refer the reader to the </w:t>
      </w:r>
      <w:r w:rsidR="0000726E">
        <w:t xml:space="preserve">“HDF5 Single </w:t>
      </w:r>
      <w:r>
        <w:t>Write</w:t>
      </w:r>
      <w:r w:rsidR="0000726E">
        <w:t xml:space="preserve">r/Multiple </w:t>
      </w:r>
      <w:r w:rsidR="00FD30C5">
        <w:t>Reader</w:t>
      </w:r>
      <w:r w:rsidR="0000726E">
        <w:t>s</w:t>
      </w:r>
      <w:r>
        <w:t xml:space="preserve"> (SWMR) Feature Design and Semantics” document.</w:t>
      </w:r>
      <w:r w:rsidR="00763041">
        <w:br w:type="page"/>
      </w:r>
    </w:p>
    <w:p w14:paraId="0C5096D2" w14:textId="0B4347EF" w:rsidR="00763041" w:rsidRDefault="00763041" w:rsidP="00763041">
      <w:pPr>
        <w:pStyle w:val="Heading1"/>
      </w:pPr>
      <w:bookmarkStart w:id="6" w:name="_Ref234247326"/>
      <w:bookmarkStart w:id="7" w:name="_Toc234249806"/>
      <w:r>
        <w:lastRenderedPageBreak/>
        <w:t>SWMR scope</w:t>
      </w:r>
      <w:bookmarkEnd w:id="6"/>
      <w:bookmarkEnd w:id="7"/>
    </w:p>
    <w:p w14:paraId="7EBBF91C" w14:textId="77777777" w:rsidR="00763041" w:rsidRDefault="00763041">
      <w:pPr>
        <w:spacing w:after="0"/>
        <w:jc w:val="left"/>
      </w:pPr>
    </w:p>
    <w:p w14:paraId="4AF96E14" w14:textId="24D226B1" w:rsidR="005D0F1C" w:rsidRDefault="005D0F1C" w:rsidP="005D0F1C">
      <w:r>
        <w:t>The current SWMR implementation scope is as follows:</w:t>
      </w:r>
    </w:p>
    <w:p w14:paraId="5E00E342" w14:textId="7910AE6F" w:rsidR="005D0F1C" w:rsidRDefault="00BC6ABC" w:rsidP="005D0F1C">
      <w:pPr>
        <w:pStyle w:val="ListParagraph"/>
        <w:numPr>
          <w:ilvl w:val="0"/>
          <w:numId w:val="41"/>
        </w:numPr>
      </w:pPr>
      <w:r>
        <w:t xml:space="preserve"> The w</w:t>
      </w:r>
      <w:r w:rsidR="005D0F1C">
        <w:t xml:space="preserve">riter process is only allowed to modify raw data of </w:t>
      </w:r>
      <w:r w:rsidR="005D0F1C" w:rsidRPr="005D0F1C">
        <w:rPr>
          <w:b/>
        </w:rPr>
        <w:t>existing</w:t>
      </w:r>
      <w:r w:rsidR="005D0F1C">
        <w:t xml:space="preserve"> datasets</w:t>
      </w:r>
      <w:r w:rsidR="008B4892">
        <w:t xml:space="preserve"> </w:t>
      </w:r>
      <w:r w:rsidR="005D0F1C">
        <w:t>by:</w:t>
      </w:r>
    </w:p>
    <w:p w14:paraId="631B4DB1" w14:textId="77777777" w:rsidR="005D0F1C" w:rsidRDefault="005D0F1C" w:rsidP="005D0F1C">
      <w:pPr>
        <w:pStyle w:val="ListParagraph"/>
        <w:numPr>
          <w:ilvl w:val="1"/>
          <w:numId w:val="41"/>
        </w:numPr>
      </w:pPr>
      <w:r>
        <w:t>Appending data along any unlimited dimension.</w:t>
      </w:r>
    </w:p>
    <w:p w14:paraId="22338F01" w14:textId="3D27DE72" w:rsidR="005D0F1C" w:rsidRDefault="005D0F1C" w:rsidP="005D0F1C">
      <w:pPr>
        <w:pStyle w:val="ListParagraph"/>
        <w:numPr>
          <w:ilvl w:val="1"/>
          <w:numId w:val="41"/>
        </w:numPr>
      </w:pPr>
      <w:r>
        <w:t>Modify existing data</w:t>
      </w:r>
      <w:r w:rsidR="00836894">
        <w:t>.</w:t>
      </w:r>
    </w:p>
    <w:p w14:paraId="2F01D2D6" w14:textId="77777777" w:rsidR="005D0F1C" w:rsidRPr="003F4BA9" w:rsidRDefault="005D0F1C" w:rsidP="005D0F1C">
      <w:r>
        <w:t xml:space="preserve">The following operations are </w:t>
      </w:r>
      <w:r w:rsidRPr="00772A8E">
        <w:rPr>
          <w:b/>
        </w:rPr>
        <w:t>not</w:t>
      </w:r>
      <w:r>
        <w:t xml:space="preserve"> allowed (the </w:t>
      </w:r>
      <w:r w:rsidRPr="008B4892">
        <w:t>corresponding HDF5 calls will fail</w:t>
      </w:r>
      <w:r>
        <w:t>):</w:t>
      </w:r>
    </w:p>
    <w:p w14:paraId="74021B6E" w14:textId="4E21F4C1"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add any new objects to the file such as groups, datasets, links, committed </w:t>
      </w:r>
      <w:proofErr w:type="spellStart"/>
      <w:r w:rsidR="005D0F1C">
        <w:t>datatypes</w:t>
      </w:r>
      <w:proofErr w:type="spellEnd"/>
      <w:r w:rsidR="005D0F1C">
        <w:t xml:space="preserve"> and attributes.</w:t>
      </w:r>
    </w:p>
    <w:p w14:paraId="0FE333F0" w14:textId="236E1B8C" w:rsidR="005D0F1C" w:rsidRDefault="00BC6ABC" w:rsidP="005D0F1C">
      <w:pPr>
        <w:pStyle w:val="ListParagraph"/>
        <w:numPr>
          <w:ilvl w:val="0"/>
          <w:numId w:val="41"/>
        </w:numPr>
      </w:pPr>
      <w:r>
        <w:t>The w</w:t>
      </w:r>
      <w:r w:rsidR="005D0F1C">
        <w:t xml:space="preserve">riter is </w:t>
      </w:r>
      <w:r w:rsidR="005D0F1C" w:rsidRPr="008B4892">
        <w:t>not</w:t>
      </w:r>
      <w:r w:rsidR="005D0F1C">
        <w:t xml:space="preserve"> allowed to delete HDF5 objects (groups, datasets, links, committed </w:t>
      </w:r>
      <w:proofErr w:type="spellStart"/>
      <w:r w:rsidR="005D0F1C">
        <w:t>datatypes</w:t>
      </w:r>
      <w:proofErr w:type="spellEnd"/>
      <w:r w:rsidR="005D0F1C">
        <w:t xml:space="preserve"> and attributes).</w:t>
      </w:r>
    </w:p>
    <w:p w14:paraId="1A4C4419" w14:textId="37C56FD1" w:rsidR="005D0F1C" w:rsidRDefault="005D0F1C" w:rsidP="005D0F1C">
      <w:pPr>
        <w:pStyle w:val="ListParagraph"/>
        <w:numPr>
          <w:ilvl w:val="0"/>
          <w:numId w:val="41"/>
        </w:numPr>
      </w:pPr>
      <w:r>
        <w:t xml:space="preserve">The </w:t>
      </w:r>
      <w:r w:rsidR="00BC6ABC">
        <w:t>w</w:t>
      </w:r>
      <w:r>
        <w:t xml:space="preserve">riter is </w:t>
      </w:r>
      <w:r w:rsidRPr="008B4892">
        <w:t xml:space="preserve">not </w:t>
      </w:r>
      <w:r>
        <w:t xml:space="preserve">allowed to modify or append to any data items containing variable-size </w:t>
      </w:r>
      <w:proofErr w:type="spellStart"/>
      <w:r>
        <w:t>datatypes</w:t>
      </w:r>
      <w:proofErr w:type="spellEnd"/>
      <w:r>
        <w:t xml:space="preserve"> (including string and region references </w:t>
      </w:r>
      <w:proofErr w:type="spellStart"/>
      <w:r>
        <w:t>datatypes</w:t>
      </w:r>
      <w:proofErr w:type="spellEnd"/>
      <w:r>
        <w:t xml:space="preserve">). </w:t>
      </w:r>
    </w:p>
    <w:p w14:paraId="2592D1FC" w14:textId="71C692C8" w:rsidR="009C70D1" w:rsidRPr="00763041" w:rsidRDefault="005D0F1C" w:rsidP="00763041">
      <w:pPr>
        <w:pStyle w:val="ListParagraph"/>
        <w:numPr>
          <w:ilvl w:val="0"/>
          <w:numId w:val="41"/>
        </w:numPr>
      </w:pPr>
      <w:r>
        <w:t xml:space="preserve">File space recycling is </w:t>
      </w:r>
      <w:r w:rsidRPr="008B4892">
        <w:t>not</w:t>
      </w:r>
      <w:r>
        <w:t xml:space="preserve"> allowed. As a result the sizes o</w:t>
      </w:r>
      <w:r w:rsidR="00BC6ABC">
        <w:t xml:space="preserve">f </w:t>
      </w:r>
      <w:r w:rsidR="000C1538">
        <w:t xml:space="preserve">a </w:t>
      </w:r>
      <w:r w:rsidR="00BC6ABC">
        <w:t>file modified by a SWMR w</w:t>
      </w:r>
      <w:r>
        <w:t>riter may be larger t</w:t>
      </w:r>
      <w:r w:rsidR="00BC6ABC">
        <w:t xml:space="preserve">han </w:t>
      </w:r>
      <w:r w:rsidR="000C1538">
        <w:t xml:space="preserve">if </w:t>
      </w:r>
      <w:proofErr w:type="gramStart"/>
      <w:r w:rsidR="000C1538">
        <w:t xml:space="preserve">it was </w:t>
      </w:r>
      <w:r w:rsidR="00BC6ABC">
        <w:t xml:space="preserve">modified by </w:t>
      </w:r>
      <w:r w:rsidR="000C1538">
        <w:t xml:space="preserve">a </w:t>
      </w:r>
      <w:r w:rsidR="00BC6ABC">
        <w:t>non-SWMR w</w:t>
      </w:r>
      <w:r>
        <w:t>riter</w:t>
      </w:r>
      <w:proofErr w:type="gramEnd"/>
      <w:r>
        <w:t xml:space="preserve">. </w:t>
      </w:r>
      <w:r w:rsidR="009C70D1">
        <w:br w:type="page"/>
      </w:r>
    </w:p>
    <w:p w14:paraId="21A9F790" w14:textId="2DE0D687" w:rsidR="00742FF5" w:rsidRDefault="00742FF5" w:rsidP="00546B39">
      <w:pPr>
        <w:pStyle w:val="Heading1"/>
      </w:pPr>
      <w:bookmarkStart w:id="8" w:name="_Toc234146682"/>
      <w:bookmarkStart w:id="9" w:name="_Ref234210420"/>
      <w:bookmarkStart w:id="10" w:name="_Ref234210714"/>
      <w:bookmarkStart w:id="11" w:name="_Toc234249807"/>
      <w:r>
        <w:lastRenderedPageBreak/>
        <w:t>SWMR enabled HDF5 library</w:t>
      </w:r>
      <w:bookmarkEnd w:id="8"/>
      <w:bookmarkEnd w:id="9"/>
      <w:bookmarkEnd w:id="10"/>
      <w:bookmarkEnd w:id="11"/>
    </w:p>
    <w:p w14:paraId="0C8C97C0" w14:textId="37D8438F" w:rsidR="00611674" w:rsidRPr="00633649" w:rsidRDefault="00742FF5" w:rsidP="0066466B">
      <w:pPr>
        <w:pStyle w:val="Heading2"/>
      </w:pPr>
      <w:bookmarkStart w:id="12" w:name="_Toc234146683"/>
      <w:bookmarkStart w:id="13" w:name="_Toc234249808"/>
      <w:r>
        <w:t>Getting the source</w:t>
      </w:r>
      <w:bookmarkEnd w:id="12"/>
      <w:bookmarkEnd w:id="13"/>
    </w:p>
    <w:p w14:paraId="08A64A6A" w14:textId="3B74F1FC" w:rsidR="00611674" w:rsidRDefault="00F20D53" w:rsidP="00F20D53">
      <w:pPr>
        <w:jc w:val="left"/>
      </w:pPr>
      <w:r>
        <w:t xml:space="preserve">As of the time of this writing the SWMR </w:t>
      </w:r>
      <w:r w:rsidR="00856AD1">
        <w:t>functionality</w:t>
      </w:r>
      <w:r w:rsidR="00C617E9">
        <w:t xml:space="preserve"> </w:t>
      </w:r>
      <w:r>
        <w:t xml:space="preserve">has not been released and is in a prototype stage. The HDF5 library source </w:t>
      </w:r>
      <w:r w:rsidR="00C617E9">
        <w:t xml:space="preserve">with the SWMR </w:t>
      </w:r>
      <w:r w:rsidR="00856AD1">
        <w:t>functionality</w:t>
      </w:r>
      <w:r w:rsidR="00C617E9">
        <w:t xml:space="preserve"> </w:t>
      </w:r>
      <w:r>
        <w:t xml:space="preserve">can be </w:t>
      </w:r>
      <w:r w:rsidR="00C617E9">
        <w:t xml:space="preserve">obtained </w:t>
      </w:r>
      <w:r>
        <w:t xml:space="preserve">directly </w:t>
      </w:r>
      <w:r w:rsidR="00C617E9">
        <w:t xml:space="preserve">from </w:t>
      </w:r>
      <w:r>
        <w:t xml:space="preserve">the HDF5 SVN repository </w:t>
      </w:r>
      <w:hyperlink r:id="rId9" w:history="1">
        <w:r w:rsidRPr="001262DC">
          <w:rPr>
            <w:rStyle w:val="Hyperlink"/>
          </w:rPr>
          <w:t>http://svn.hdfgroup.uiuc.edu/hdf5/branches/revise_chunks/</w:t>
        </w:r>
      </w:hyperlink>
      <w:r>
        <w:t xml:space="preserve">. Miscellaneous SWMR documentation and the latest source tar ball can be found at the FTP server </w:t>
      </w:r>
      <w:hyperlink r:id="rId10" w:history="1">
        <w:r w:rsidRPr="001262DC">
          <w:rPr>
            <w:rStyle w:val="Hyperlink"/>
          </w:rPr>
          <w:t>ftp://ftp.hdfgroup.uiuc.edu/pub/outgoing/SWMR/</w:t>
        </w:r>
      </w:hyperlink>
      <w:r>
        <w:t xml:space="preserve">. </w:t>
      </w:r>
    </w:p>
    <w:p w14:paraId="614FAD23" w14:textId="36306437" w:rsidR="00742FF5" w:rsidRDefault="00742FF5" w:rsidP="00F20D53">
      <w:pPr>
        <w:jc w:val="left"/>
      </w:pPr>
      <w:r>
        <w:rPr>
          <w:b/>
        </w:rPr>
        <w:t xml:space="preserve">WORD of </w:t>
      </w:r>
      <w:r w:rsidR="00997E55" w:rsidRPr="00997E55">
        <w:rPr>
          <w:b/>
        </w:rPr>
        <w:t>CAUTION:</w:t>
      </w:r>
      <w:r w:rsidR="00997E55">
        <w:t xml:space="preserve"> Please not</w:t>
      </w:r>
      <w:r w:rsidR="00C617E9">
        <w:t>e</w:t>
      </w:r>
      <w:r w:rsidR="00997E55">
        <w:t xml:space="preserve"> that HDF5 files created by the SWMR HDF5 library may not be read by the tools based on the HDF5 1.8 libraries due to the new features introduced in the HDF5 development branch. </w:t>
      </w:r>
      <w:r w:rsidR="006F5EF1">
        <w:t>An a</w:t>
      </w:r>
      <w:r w:rsidR="00997E55">
        <w:t xml:space="preserve">pplication built with the HDF5 library </w:t>
      </w:r>
      <w:r w:rsidR="006F5EF1">
        <w:t xml:space="preserve">with SWMR capability </w:t>
      </w:r>
      <w:r w:rsidR="00997E55">
        <w:t>can always read and modify files created by all previous versions of HDF5.</w:t>
      </w:r>
    </w:p>
    <w:p w14:paraId="6E81832F" w14:textId="0C5E1DB4" w:rsidR="00611674" w:rsidRDefault="00742FF5" w:rsidP="0066466B">
      <w:pPr>
        <w:pStyle w:val="Heading2"/>
      </w:pPr>
      <w:bookmarkStart w:id="14" w:name="_Toc234146684"/>
      <w:bookmarkStart w:id="15" w:name="_Toc234249809"/>
      <w:r>
        <w:t>Building the library</w:t>
      </w:r>
      <w:bookmarkEnd w:id="14"/>
      <w:bookmarkEnd w:id="15"/>
    </w:p>
    <w:p w14:paraId="35C64F4B" w14:textId="40BDB1E0" w:rsidR="00742FF5" w:rsidRDefault="00C617E9" w:rsidP="00742FF5">
      <w:r>
        <w:t>No special configuration options are required to build t</w:t>
      </w:r>
      <w:r w:rsidR="00742FF5">
        <w:t xml:space="preserve">he HDF5 library with </w:t>
      </w:r>
      <w:r>
        <w:t xml:space="preserve">the </w:t>
      </w:r>
      <w:r w:rsidR="00742FF5">
        <w:t xml:space="preserve">SWMR </w:t>
      </w:r>
      <w:r w:rsidR="00856AD1">
        <w:t>functionality</w:t>
      </w:r>
      <w:r>
        <w:t>.</w:t>
      </w:r>
      <w:r w:rsidR="00742FF5">
        <w:t xml:space="preserve">  The usual </w:t>
      </w:r>
      <w:r w:rsidR="00742FF5" w:rsidRPr="00E53237">
        <w:rPr>
          <w:rFonts w:ascii="Courier New" w:hAnsi="Courier New" w:cs="Courier New"/>
          <w:b/>
          <w:sz w:val="22"/>
        </w:rPr>
        <w:t xml:space="preserve">configure, make, make check, </w:t>
      </w:r>
      <w:r w:rsidR="00F558A1" w:rsidRPr="00E53237">
        <w:rPr>
          <w:rFonts w:ascii="Courier New" w:hAnsi="Courier New" w:cs="Courier New"/>
          <w:b/>
          <w:sz w:val="22"/>
        </w:rPr>
        <w:t>make install</w:t>
      </w:r>
      <w:r w:rsidR="00F558A1">
        <w:t xml:space="preserve">, </w:t>
      </w:r>
      <w:r w:rsidR="00742FF5">
        <w:t xml:space="preserve">etc. process should be followed for building the library.  Please see the </w:t>
      </w:r>
      <w:proofErr w:type="spellStart"/>
      <w:r w:rsidR="00742FF5" w:rsidRPr="00DF77AF">
        <w:rPr>
          <w:rFonts w:ascii="Courier New" w:hAnsi="Courier New" w:cs="Courier New"/>
          <w:b/>
          <w:sz w:val="22"/>
        </w:rPr>
        <w:t>release_docs</w:t>
      </w:r>
      <w:proofErr w:type="spellEnd"/>
      <w:r w:rsidR="00742FF5" w:rsidRPr="00DF77AF">
        <w:rPr>
          <w:rFonts w:ascii="Courier New" w:hAnsi="Courier New" w:cs="Courier New"/>
          <w:b/>
          <w:sz w:val="22"/>
        </w:rPr>
        <w:t>/INSTALL</w:t>
      </w:r>
      <w:r w:rsidR="00742FF5">
        <w:t xml:space="preserve"> file in the source distribution for more information about building and installing the HDF5 library.</w:t>
      </w:r>
    </w:p>
    <w:p w14:paraId="40B4D8BB" w14:textId="485DA389" w:rsidR="00742FF5" w:rsidRPr="001F7E39" w:rsidRDefault="00856AD1" w:rsidP="00742FF5">
      <w:r>
        <w:t xml:space="preserve">HDF5 </w:t>
      </w:r>
      <w:r w:rsidR="00742FF5">
        <w:t>SWMR prototype is currently only supported on Unix</w:t>
      </w:r>
      <w:r w:rsidR="00F558A1">
        <w:t>-like systems.  Windows is not tested at this time.</w:t>
      </w:r>
    </w:p>
    <w:p w14:paraId="5A27A509" w14:textId="4B578B59" w:rsidR="00185F32" w:rsidRDefault="00742FF5" w:rsidP="00E53237">
      <w:pPr>
        <w:pStyle w:val="Heading2"/>
      </w:pPr>
      <w:bookmarkStart w:id="16" w:name="_Toc234146685"/>
      <w:bookmarkStart w:id="17" w:name="_Ref234212705"/>
      <w:bookmarkStart w:id="18" w:name="_Ref234231238"/>
      <w:bookmarkStart w:id="19" w:name="_Toc234249810"/>
      <w:r>
        <w:t>Testing SWMR</w:t>
      </w:r>
      <w:bookmarkStart w:id="20" w:name="_Toc234249811"/>
      <w:bookmarkStart w:id="21" w:name="_Ref234236673"/>
      <w:bookmarkEnd w:id="16"/>
      <w:bookmarkEnd w:id="17"/>
      <w:bookmarkEnd w:id="18"/>
      <w:bookmarkEnd w:id="19"/>
      <w:bookmarkEnd w:id="20"/>
    </w:p>
    <w:bookmarkEnd w:id="21"/>
    <w:p w14:paraId="218D6787" w14:textId="2F65BB97" w:rsidR="005A21A9" w:rsidRDefault="00545801" w:rsidP="00833651">
      <w:r>
        <w:t xml:space="preserve">In the prototype, SWMR functionality is tested as a part of </w:t>
      </w:r>
      <w:r w:rsidRPr="00E53237">
        <w:rPr>
          <w:rFonts w:ascii="Courier New" w:hAnsi="Courier New" w:cs="Courier New"/>
          <w:b/>
          <w:sz w:val="22"/>
        </w:rPr>
        <w:t>'make check'</w:t>
      </w:r>
      <w:r>
        <w:t xml:space="preserve"> </w:t>
      </w:r>
      <w:r w:rsidR="00F558A1">
        <w:t xml:space="preserve">build step </w:t>
      </w:r>
      <w:r w:rsidR="000C3FAD">
        <w:t>as described below</w:t>
      </w:r>
      <w:r>
        <w:t>:</w:t>
      </w:r>
    </w:p>
    <w:p w14:paraId="432AB5D6" w14:textId="67BA12E6" w:rsidR="00ED08B7" w:rsidRDefault="00ED08B7" w:rsidP="00545801">
      <w:pPr>
        <w:pStyle w:val="ListParagraph"/>
        <w:numPr>
          <w:ilvl w:val="0"/>
          <w:numId w:val="36"/>
        </w:numPr>
        <w:spacing w:after="0"/>
        <w:contextualSpacing/>
        <w:jc w:val="both"/>
      </w:pPr>
      <w:r>
        <w:t xml:space="preserve">POSIX atomicity tests </w:t>
      </w:r>
      <w:r w:rsidRPr="00E53237">
        <w:rPr>
          <w:rFonts w:ascii="Courier New" w:hAnsi="Courier New" w:cs="Courier New"/>
          <w:b/>
          <w:sz w:val="22"/>
        </w:rPr>
        <w:t>test/</w:t>
      </w:r>
      <w:proofErr w:type="spellStart"/>
      <w:r w:rsidRPr="00E53237">
        <w:rPr>
          <w:rFonts w:ascii="Courier New" w:hAnsi="Courier New" w:cs="Courier New"/>
          <w:b/>
          <w:sz w:val="22"/>
        </w:rPr>
        <w:t>atomic_</w:t>
      </w:r>
      <w:r w:rsidR="00185F32" w:rsidRPr="00E53237">
        <w:rPr>
          <w:rFonts w:ascii="Courier New" w:hAnsi="Courier New" w:cs="Courier New"/>
          <w:b/>
          <w:sz w:val="22"/>
        </w:rPr>
        <w:t>writer.c</w:t>
      </w:r>
      <w:proofErr w:type="spellEnd"/>
      <w:r w:rsidR="00185F32">
        <w:t xml:space="preserve"> and </w:t>
      </w:r>
      <w:r w:rsidR="00185F32" w:rsidRPr="00E53237">
        <w:rPr>
          <w:rFonts w:ascii="Courier New" w:hAnsi="Courier New" w:cs="Courier New"/>
          <w:b/>
          <w:sz w:val="22"/>
        </w:rPr>
        <w:t>test/</w:t>
      </w:r>
      <w:proofErr w:type="spellStart"/>
      <w:r w:rsidR="00185F32" w:rsidRPr="00E53237">
        <w:rPr>
          <w:rFonts w:ascii="Courier New" w:hAnsi="Courier New" w:cs="Courier New"/>
          <w:b/>
          <w:sz w:val="22"/>
        </w:rPr>
        <w:t>atomic_reader.c</w:t>
      </w:r>
      <w:proofErr w:type="spellEnd"/>
      <w:r w:rsidR="00185F32">
        <w:t xml:space="preserve"> check if </w:t>
      </w:r>
      <w:r w:rsidR="00C617E9">
        <w:t>a</w:t>
      </w:r>
      <w:r w:rsidR="00185F32">
        <w:t xml:space="preserve"> file system supports POSIX atomicity. Information on how to run the POSIX tests can be found in the </w:t>
      </w:r>
      <w:r w:rsidR="00185F32" w:rsidRPr="00E53237">
        <w:rPr>
          <w:rFonts w:ascii="Courier New" w:hAnsi="Courier New" w:cs="Courier New"/>
          <w:b/>
          <w:sz w:val="22"/>
        </w:rPr>
        <w:t>test/AtomicWriterReader.txt</w:t>
      </w:r>
      <w:r w:rsidR="00185F32">
        <w:t xml:space="preserve"> file.</w:t>
      </w:r>
    </w:p>
    <w:p w14:paraId="06561692" w14:textId="7C4F5C48" w:rsidR="00545801" w:rsidRDefault="00545801" w:rsidP="00545801">
      <w:pPr>
        <w:pStyle w:val="ListParagraph"/>
        <w:numPr>
          <w:ilvl w:val="0"/>
          <w:numId w:val="36"/>
        </w:numPr>
        <w:spacing w:after="0"/>
        <w:contextualSpacing/>
        <w:jc w:val="both"/>
      </w:pPr>
      <w:r>
        <w:t>The metadata cache test exercises the flush ordering functionality required for SWMR.</w:t>
      </w:r>
      <w:r w:rsidR="00BC4662">
        <w:t xml:space="preserve"> See the </w:t>
      </w:r>
      <w:r w:rsidR="00BC4662" w:rsidRPr="00DF77AF">
        <w:rPr>
          <w:rFonts w:ascii="Courier New" w:hAnsi="Courier New" w:cs="Courier New"/>
          <w:b/>
          <w:sz w:val="22"/>
        </w:rPr>
        <w:t>test/</w:t>
      </w:r>
      <w:proofErr w:type="spellStart"/>
      <w:r w:rsidR="00BC4662" w:rsidRPr="00DF77AF">
        <w:rPr>
          <w:rFonts w:ascii="Courier New" w:hAnsi="Courier New" w:cs="Courier New"/>
          <w:b/>
          <w:sz w:val="22"/>
        </w:rPr>
        <w:t>swmr</w:t>
      </w:r>
      <w:proofErr w:type="spellEnd"/>
      <w:r w:rsidR="00BC4662" w:rsidRPr="00DF77AF">
        <w:rPr>
          <w:rFonts w:ascii="Courier New" w:hAnsi="Courier New" w:cs="Courier New"/>
          <w:b/>
          <w:sz w:val="22"/>
        </w:rPr>
        <w:t>*.c</w:t>
      </w:r>
      <w:r w:rsidR="00BC4662">
        <w:t xml:space="preserve"> files.</w:t>
      </w:r>
    </w:p>
    <w:p w14:paraId="0C944B93" w14:textId="5BB9CC1D" w:rsidR="00545801" w:rsidRDefault="00545801" w:rsidP="00545801">
      <w:pPr>
        <w:pStyle w:val="ListParagraph"/>
        <w:numPr>
          <w:ilvl w:val="0"/>
          <w:numId w:val="36"/>
        </w:numPr>
        <w:spacing w:after="0"/>
        <w:contextualSpacing/>
        <w:jc w:val="both"/>
      </w:pPr>
      <w:r>
        <w:t xml:space="preserve">Basic SWMR operation between processes is tested via a shell script </w:t>
      </w:r>
      <w:r w:rsidR="00BC4662" w:rsidRPr="00DF77AF">
        <w:rPr>
          <w:rFonts w:ascii="Courier New" w:hAnsi="Courier New" w:cs="Courier New"/>
          <w:b/>
          <w:sz w:val="22"/>
        </w:rPr>
        <w:t>testswmr.sh</w:t>
      </w:r>
      <w:r w:rsidR="00BC4662">
        <w:t xml:space="preserve"> </w:t>
      </w:r>
      <w:r>
        <w:t xml:space="preserve">that invokes a writer and some readers, which then operate on a central file using the SWMR access pattern.  </w:t>
      </w:r>
    </w:p>
    <w:p w14:paraId="1C8DFBA9" w14:textId="4D89C1BF" w:rsidR="000C3FAD" w:rsidRDefault="00BC4662" w:rsidP="000C3FAD">
      <w:pPr>
        <w:pStyle w:val="ListParagraph"/>
        <w:numPr>
          <w:ilvl w:val="0"/>
          <w:numId w:val="36"/>
        </w:numPr>
        <w:spacing w:after="0"/>
        <w:contextualSpacing/>
        <w:jc w:val="both"/>
      </w:pPr>
      <w:r>
        <w:t xml:space="preserve">Two programs </w:t>
      </w:r>
      <w:r w:rsidRPr="00DF77AF">
        <w:rPr>
          <w:rFonts w:ascii="Courier New" w:hAnsi="Courier New" w:cs="Courier New"/>
          <w:b/>
          <w:sz w:val="22"/>
        </w:rPr>
        <w:t>test/</w:t>
      </w:r>
      <w:proofErr w:type="spellStart"/>
      <w:r w:rsidRPr="00DF77AF">
        <w:rPr>
          <w:rFonts w:ascii="Courier New" w:hAnsi="Courier New" w:cs="Courier New"/>
          <w:b/>
          <w:sz w:val="22"/>
        </w:rPr>
        <w:t>use_append_chunk</w:t>
      </w:r>
      <w:proofErr w:type="spellEnd"/>
      <w:r>
        <w:t xml:space="preserve"> and </w:t>
      </w:r>
      <w:r w:rsidRPr="00DF77AF">
        <w:rPr>
          <w:rFonts w:ascii="Courier New" w:hAnsi="Courier New" w:cs="Courier New"/>
          <w:b/>
          <w:sz w:val="22"/>
        </w:rPr>
        <w:t>test/</w:t>
      </w:r>
      <w:proofErr w:type="spellStart"/>
      <w:r w:rsidRPr="00DF77AF">
        <w:rPr>
          <w:rFonts w:ascii="Courier New" w:hAnsi="Courier New" w:cs="Courier New"/>
          <w:b/>
          <w:sz w:val="22"/>
        </w:rPr>
        <w:t>use_append_mchunks</w:t>
      </w:r>
      <w:proofErr w:type="spellEnd"/>
      <w:r>
        <w:rPr>
          <w:rFonts w:ascii="Consolas" w:hAnsi="Consolas"/>
          <w:sz w:val="22"/>
        </w:rPr>
        <w:t xml:space="preserve"> </w:t>
      </w:r>
      <w:r w:rsidR="00790C52" w:rsidRPr="00790C52">
        <w:rPr>
          <w:szCs w:val="24"/>
        </w:rPr>
        <w:t xml:space="preserve">append data to </w:t>
      </w:r>
      <w:r w:rsidR="00790C52">
        <w:rPr>
          <w:szCs w:val="24"/>
        </w:rPr>
        <w:t>datasets with unlimited dimensions</w:t>
      </w:r>
      <w:r w:rsidR="00790C52">
        <w:rPr>
          <w:rFonts w:ascii="Consolas" w:hAnsi="Consolas"/>
          <w:sz w:val="22"/>
        </w:rPr>
        <w:t xml:space="preserve"> and </w:t>
      </w:r>
      <w:r w:rsidR="00790C52">
        <w:t xml:space="preserve">exercise the main functionality of the current </w:t>
      </w:r>
      <w:r w:rsidR="00856AD1">
        <w:t xml:space="preserve">SWMR </w:t>
      </w:r>
      <w:r w:rsidR="00790C52">
        <w:t xml:space="preserve">prototype. The programs would be useful </w:t>
      </w:r>
      <w:r w:rsidR="000C3FAD">
        <w:t>to</w:t>
      </w:r>
      <w:r w:rsidR="00790C52">
        <w:t xml:space="preserve"> anyone who would like to start using SWMR feature in their HDF5 applications</w:t>
      </w:r>
      <w:r w:rsidR="000C3FAD">
        <w:t xml:space="preserve"> and who</w:t>
      </w:r>
      <w:r w:rsidR="00077EB2">
        <w:t xml:space="preserve"> needs to know how to create writer and reader applications</w:t>
      </w:r>
      <w:r w:rsidR="00790C52">
        <w:t xml:space="preserve">. The programs are described in detail in </w:t>
      </w:r>
      <w:r w:rsidR="00C617E9">
        <w:t>S</w:t>
      </w:r>
      <w:r w:rsidR="00790C52">
        <w:t>ection</w:t>
      </w:r>
      <w:r w:rsidR="00C617E9">
        <w:t xml:space="preserve"> </w:t>
      </w:r>
      <w:r w:rsidR="00C617E9">
        <w:fldChar w:fldCharType="begin"/>
      </w:r>
      <w:r w:rsidR="00C617E9">
        <w:instrText xml:space="preserve"> REF _Ref234248709 \r \h </w:instrText>
      </w:r>
      <w:r w:rsidR="00C617E9">
        <w:fldChar w:fldCharType="separate"/>
      </w:r>
      <w:r w:rsidR="00E5713B">
        <w:t>6</w:t>
      </w:r>
      <w:r w:rsidR="00C617E9">
        <w:fldChar w:fldCharType="end"/>
      </w:r>
      <w:r w:rsidR="00C617E9">
        <w:t>.</w:t>
      </w:r>
    </w:p>
    <w:p w14:paraId="2335B290" w14:textId="6F3C18D9" w:rsidR="00271A78" w:rsidRPr="00271A78" w:rsidRDefault="000C3FAD" w:rsidP="00271A78">
      <w:pPr>
        <w:pStyle w:val="PlainText"/>
        <w:ind w:left="720"/>
        <w:rPr>
          <w:rFonts w:asciiTheme="minorHAnsi" w:hAnsiTheme="minorHAnsi"/>
          <w:sz w:val="24"/>
          <w:szCs w:val="24"/>
        </w:rPr>
      </w:pPr>
      <w:r>
        <w:rPr>
          <w:rFonts w:asciiTheme="minorHAnsi" w:hAnsiTheme="minorHAnsi"/>
          <w:sz w:val="24"/>
          <w:szCs w:val="24"/>
        </w:rPr>
        <w:t xml:space="preserve">A test script </w:t>
      </w:r>
      <w:r w:rsidR="00271A78" w:rsidRPr="00DF77AF">
        <w:rPr>
          <w:rFonts w:ascii="Courier New" w:hAnsi="Courier New" w:cs="Courier New"/>
          <w:b/>
          <w:sz w:val="22"/>
          <w:szCs w:val="22"/>
        </w:rPr>
        <w:t>test_usecases.sh</w:t>
      </w:r>
      <w:r w:rsidR="00271A78">
        <w:rPr>
          <w:rFonts w:asciiTheme="minorHAnsi" w:hAnsiTheme="minorHAnsi"/>
          <w:sz w:val="24"/>
          <w:szCs w:val="24"/>
        </w:rPr>
        <w:t xml:space="preserve"> </w:t>
      </w:r>
      <w:r w:rsidR="00271A78" w:rsidRPr="00271A78">
        <w:rPr>
          <w:rFonts w:asciiTheme="minorHAnsi" w:hAnsiTheme="minorHAnsi"/>
          <w:sz w:val="24"/>
          <w:szCs w:val="24"/>
        </w:rPr>
        <w:t xml:space="preserve">is installed in the same directory </w:t>
      </w:r>
      <w:r>
        <w:rPr>
          <w:rFonts w:asciiTheme="minorHAnsi" w:hAnsiTheme="minorHAnsi"/>
          <w:sz w:val="24"/>
          <w:szCs w:val="24"/>
        </w:rPr>
        <w:t>as</w:t>
      </w:r>
      <w:r w:rsidR="00271A78" w:rsidRPr="00271A78">
        <w:rPr>
          <w:rFonts w:asciiTheme="minorHAnsi" w:hAnsiTheme="minorHAnsi"/>
          <w:sz w:val="24"/>
          <w:szCs w:val="24"/>
        </w:rPr>
        <w:t xml:space="preserve"> the programs</w:t>
      </w:r>
      <w:r w:rsidR="00856AD1">
        <w:rPr>
          <w:rFonts w:asciiTheme="minorHAnsi" w:hAnsiTheme="minorHAnsi"/>
          <w:sz w:val="24"/>
          <w:szCs w:val="24"/>
        </w:rPr>
        <w:t xml:space="preserve"> is used to run the programs during </w:t>
      </w:r>
      <w:r w:rsidR="00856AD1" w:rsidRPr="00DA1E3A">
        <w:rPr>
          <w:rFonts w:ascii="Courier New" w:hAnsi="Courier New" w:cs="Courier New"/>
          <w:b/>
          <w:sz w:val="22"/>
        </w:rPr>
        <w:t>make check</w:t>
      </w:r>
      <w:r w:rsidR="00856AD1">
        <w:rPr>
          <w:rFonts w:ascii="Courier New" w:hAnsi="Courier New" w:cs="Courier New"/>
          <w:b/>
          <w:sz w:val="22"/>
        </w:rPr>
        <w:t>.</w:t>
      </w:r>
    </w:p>
    <w:p w14:paraId="6D3CD8A9" w14:textId="77777777" w:rsidR="00F558A1" w:rsidRDefault="00F558A1" w:rsidP="00545801"/>
    <w:p w14:paraId="6F417DE4" w14:textId="6F922C79" w:rsidR="00545801" w:rsidRDefault="00545801" w:rsidP="00545801">
      <w:r>
        <w:t xml:space="preserve">Output from the tests is </w:t>
      </w:r>
      <w:r w:rsidR="00A0472F">
        <w:t>displayed on</w:t>
      </w:r>
      <w:r>
        <w:t xml:space="preserve"> </w:t>
      </w:r>
      <w:proofErr w:type="spellStart"/>
      <w:r w:rsidRPr="00DF77AF">
        <w:rPr>
          <w:rFonts w:ascii="Courier New" w:hAnsi="Courier New" w:cs="Courier New"/>
          <w:b/>
          <w:sz w:val="22"/>
        </w:rPr>
        <w:t>stdout</w:t>
      </w:r>
      <w:proofErr w:type="spellEnd"/>
      <w:r>
        <w:t xml:space="preserve"> and </w:t>
      </w:r>
      <w:proofErr w:type="spellStart"/>
      <w:r w:rsidRPr="00DF77AF">
        <w:rPr>
          <w:rFonts w:ascii="Courier New" w:hAnsi="Courier New" w:cs="Courier New"/>
          <w:b/>
          <w:sz w:val="22"/>
        </w:rPr>
        <w:t>stderr</w:t>
      </w:r>
      <w:proofErr w:type="spellEnd"/>
      <w:r>
        <w:t>, like all other HDF5 test results.  No special log files are created.</w:t>
      </w:r>
    </w:p>
    <w:p w14:paraId="4041BDCF" w14:textId="150C3B5A" w:rsidR="00611674" w:rsidRDefault="00546B39" w:rsidP="00546B39">
      <w:pPr>
        <w:pStyle w:val="Heading1"/>
      </w:pPr>
      <w:bookmarkStart w:id="22" w:name="_Toc234146686"/>
      <w:bookmarkStart w:id="23" w:name="_Ref234210751"/>
      <w:bookmarkStart w:id="24" w:name="_Toc234249812"/>
      <w:r>
        <w:lastRenderedPageBreak/>
        <w:t>Programming model</w:t>
      </w:r>
      <w:bookmarkEnd w:id="22"/>
      <w:bookmarkEnd w:id="23"/>
      <w:bookmarkEnd w:id="24"/>
    </w:p>
    <w:p w14:paraId="3688B271" w14:textId="55C110AC" w:rsidR="00077EB2" w:rsidRDefault="00077EB2" w:rsidP="00077EB2">
      <w:r>
        <w:t>Our main consideration in this stage of the prototype is appending data to chunked datasets</w:t>
      </w:r>
      <w:r w:rsidR="00C27B6D">
        <w:t xml:space="preserve"> with unlimited dimensions</w:t>
      </w:r>
      <w:r>
        <w:t xml:space="preserve">, which is anticipated to be the most common scenario where SWMR semantics are needed.  Any number of dimensions (up to the limit of the library) is supported and any of those dimensions can be unlimited in size.  </w:t>
      </w:r>
      <w:r w:rsidRPr="00077EB2">
        <w:rPr>
          <w:b/>
        </w:rPr>
        <w:t>No new file objects can be created</w:t>
      </w:r>
      <w:r>
        <w:t xml:space="preserve"> under SWMR operation.  </w:t>
      </w:r>
      <w:r w:rsidRPr="00077EB2">
        <w:rPr>
          <w:b/>
        </w:rPr>
        <w:t>Variable-length and reference data types</w:t>
      </w:r>
      <w:r>
        <w:t xml:space="preserve"> are not supported.</w:t>
      </w:r>
    </w:p>
    <w:p w14:paraId="2D1EAEF2" w14:textId="1AE2E02D" w:rsidR="00D4325F" w:rsidRDefault="00D4325F" w:rsidP="00077EB2">
      <w:r>
        <w:t xml:space="preserve">The current SWMR prototype does not support data updates of the fixed-size chunked datasets, due to a chunk indexing method that has not been fully converted </w:t>
      </w:r>
      <w:r w:rsidR="00C27B6D">
        <w:t xml:space="preserve">and tested </w:t>
      </w:r>
      <w:r w:rsidR="00856AD1">
        <w:t>with</w:t>
      </w:r>
      <w:r w:rsidR="00C27B6D">
        <w:t xml:space="preserve"> </w:t>
      </w:r>
      <w:r>
        <w:t xml:space="preserve">SWMR-safe semantics.  </w:t>
      </w:r>
      <w:r w:rsidRPr="00FD0336">
        <w:t xml:space="preserve">The </w:t>
      </w:r>
      <w:r>
        <w:t>work-around is to declare one dimension to be unlimited (H5S_UNLIMITED).</w:t>
      </w:r>
    </w:p>
    <w:p w14:paraId="266C0CE4" w14:textId="3F16C47A" w:rsidR="0066466B" w:rsidRDefault="0066466B" w:rsidP="0066466B">
      <w:pPr>
        <w:pStyle w:val="Heading2"/>
      </w:pPr>
      <w:bookmarkStart w:id="25" w:name="_Toc234146687"/>
      <w:bookmarkStart w:id="26" w:name="_Toc234249813"/>
      <w:r>
        <w:t>How to set up SWMR access to HDF5 file?</w:t>
      </w:r>
      <w:bookmarkEnd w:id="25"/>
      <w:bookmarkEnd w:id="26"/>
    </w:p>
    <w:p w14:paraId="5914C5A6" w14:textId="0CBEE9A7" w:rsidR="00077EB2" w:rsidRDefault="00077EB2" w:rsidP="00077EB2">
      <w:r>
        <w:t xml:space="preserve">The basic SWMR </w:t>
      </w:r>
      <w:r w:rsidR="00552193">
        <w:t>access</w:t>
      </w:r>
      <w:r>
        <w:t xml:space="preserve"> </w:t>
      </w:r>
      <w:r w:rsidR="00C27B6D">
        <w:t xml:space="preserve">should </w:t>
      </w:r>
      <w:r w:rsidR="00FA0C39">
        <w:t>be performed in the sequence of steps described below</w:t>
      </w:r>
      <w:r>
        <w:t>:</w:t>
      </w:r>
    </w:p>
    <w:p w14:paraId="59C5098E" w14:textId="13167434" w:rsidR="00FA0C39" w:rsidRPr="001D2132" w:rsidRDefault="00FA0C39" w:rsidP="00077EB2">
      <w:pPr>
        <w:pStyle w:val="ListParagraph"/>
        <w:numPr>
          <w:ilvl w:val="0"/>
          <w:numId w:val="37"/>
        </w:numPr>
        <w:spacing w:after="0"/>
        <w:contextualSpacing/>
        <w:jc w:val="both"/>
      </w:pPr>
      <w:r w:rsidRPr="001D2132">
        <w:t>STAGE ACC</w:t>
      </w:r>
      <w:r w:rsidR="00C27B6D">
        <w:t>E</w:t>
      </w:r>
      <w:r w:rsidRPr="001D2132">
        <w:t>SS</w:t>
      </w:r>
    </w:p>
    <w:p w14:paraId="56BCA94E" w14:textId="2F997324" w:rsidR="00FA0C39" w:rsidRDefault="00FB6C4F" w:rsidP="00FA0C39">
      <w:pPr>
        <w:pStyle w:val="ListParagraph"/>
        <w:numPr>
          <w:ilvl w:val="1"/>
          <w:numId w:val="37"/>
        </w:numPr>
        <w:spacing w:after="0"/>
        <w:contextualSpacing/>
        <w:jc w:val="both"/>
      </w:pPr>
      <w:r>
        <w:t xml:space="preserve">Create/open the HDF5 file as in </w:t>
      </w:r>
      <w:r w:rsidR="004D5D99">
        <w:t>non-SWMR</w:t>
      </w:r>
      <w:r>
        <w:t xml:space="preserve"> access</w:t>
      </w:r>
      <w:r w:rsidR="004D5D99">
        <w:t>.</w:t>
      </w:r>
    </w:p>
    <w:p w14:paraId="72ABDC92" w14:textId="1AB09E5F" w:rsidR="00FB6C4F" w:rsidRPr="00FB6C4F" w:rsidRDefault="00FB6C4F" w:rsidP="00FB6C4F">
      <w:pPr>
        <w:pStyle w:val="ListParagraph"/>
        <w:spacing w:after="0"/>
        <w:ind w:left="1440"/>
        <w:contextualSpacing/>
        <w:jc w:val="both"/>
        <w:rPr>
          <w:rFonts w:ascii="Courier New" w:hAnsi="Courier New" w:cs="Courier New"/>
          <w:b/>
          <w:sz w:val="20"/>
          <w:szCs w:val="20"/>
        </w:rPr>
      </w:pPr>
      <w:proofErr w:type="gramStart"/>
      <w:r>
        <w:rPr>
          <w:rFonts w:ascii="Courier New" w:hAnsi="Courier New" w:cs="Courier New"/>
          <w:b/>
          <w:sz w:val="20"/>
          <w:szCs w:val="20"/>
        </w:rPr>
        <w:t>fid</w:t>
      </w:r>
      <w:proofErr w:type="gramEnd"/>
      <w:r>
        <w:rPr>
          <w:rFonts w:ascii="Courier New" w:hAnsi="Courier New" w:cs="Courier New"/>
          <w:b/>
          <w:sz w:val="20"/>
          <w:szCs w:val="20"/>
        </w:rPr>
        <w:t xml:space="preserve"> = H5Fcreate(FILE</w:t>
      </w:r>
      <w:r w:rsidRPr="00FB6C4F">
        <w:rPr>
          <w:rFonts w:ascii="Courier New" w:hAnsi="Courier New" w:cs="Courier New"/>
          <w:b/>
          <w:sz w:val="20"/>
          <w:szCs w:val="20"/>
        </w:rPr>
        <w:t xml:space="preserve">, H5F_ACC_TRUNC, </w:t>
      </w:r>
      <w:proofErr w:type="spellStart"/>
      <w:r w:rsidRPr="00FB6C4F">
        <w:rPr>
          <w:rFonts w:ascii="Courier New" w:hAnsi="Courier New" w:cs="Courier New"/>
          <w:b/>
          <w:sz w:val="20"/>
          <w:szCs w:val="20"/>
        </w:rPr>
        <w:t>fcpl</w:t>
      </w:r>
      <w:proofErr w:type="spellEnd"/>
      <w:r w:rsidRPr="00FB6C4F">
        <w:rPr>
          <w:rFonts w:ascii="Courier New" w:hAnsi="Courier New" w:cs="Courier New"/>
          <w:b/>
          <w:sz w:val="20"/>
          <w:szCs w:val="20"/>
        </w:rPr>
        <w:t xml:space="preserve">, </w:t>
      </w:r>
      <w:proofErr w:type="spellStart"/>
      <w:r w:rsidRPr="00FB6C4F">
        <w:rPr>
          <w:rFonts w:ascii="Courier New" w:hAnsi="Courier New" w:cs="Courier New"/>
          <w:b/>
          <w:sz w:val="20"/>
          <w:szCs w:val="20"/>
        </w:rPr>
        <w:t>fapl</w:t>
      </w:r>
      <w:proofErr w:type="spellEnd"/>
      <w:r w:rsidRPr="00FB6C4F">
        <w:rPr>
          <w:rFonts w:ascii="Courier New" w:hAnsi="Courier New" w:cs="Courier New"/>
          <w:b/>
          <w:sz w:val="20"/>
          <w:szCs w:val="20"/>
        </w:rPr>
        <w:t>)</w:t>
      </w:r>
      <w:r>
        <w:rPr>
          <w:rFonts w:ascii="Courier New" w:hAnsi="Courier New" w:cs="Courier New"/>
          <w:b/>
          <w:sz w:val="20"/>
          <w:szCs w:val="20"/>
        </w:rPr>
        <w:t>;</w:t>
      </w:r>
    </w:p>
    <w:p w14:paraId="4127334A" w14:textId="6B5959E4" w:rsidR="00FB6C4F" w:rsidRDefault="00FB6C4F" w:rsidP="00FA0C39">
      <w:pPr>
        <w:pStyle w:val="ListParagraph"/>
        <w:numPr>
          <w:ilvl w:val="1"/>
          <w:numId w:val="37"/>
        </w:numPr>
        <w:spacing w:after="0"/>
        <w:contextualSpacing/>
        <w:jc w:val="both"/>
      </w:pPr>
      <w:r>
        <w:t>Create any file objects (datasets, groups, etc.) that are required for data storage.</w:t>
      </w:r>
    </w:p>
    <w:p w14:paraId="532E1B98" w14:textId="535BD3E2" w:rsidR="00077EB2" w:rsidRDefault="00077EB2" w:rsidP="00FA0C39">
      <w:pPr>
        <w:pStyle w:val="ListParagraph"/>
        <w:numPr>
          <w:ilvl w:val="1"/>
          <w:numId w:val="37"/>
        </w:numPr>
        <w:spacing w:after="0"/>
        <w:contextualSpacing/>
        <w:jc w:val="both"/>
      </w:pPr>
      <w:r>
        <w:t>Close the file.</w:t>
      </w:r>
    </w:p>
    <w:p w14:paraId="6D6E5DB5" w14:textId="77777777" w:rsidR="00FA0C39" w:rsidRDefault="00FA0C39" w:rsidP="00FA0C39">
      <w:pPr>
        <w:pStyle w:val="ListParagraph"/>
        <w:spacing w:after="0"/>
        <w:contextualSpacing/>
        <w:jc w:val="both"/>
      </w:pPr>
    </w:p>
    <w:p w14:paraId="21294465" w14:textId="70FD1371" w:rsidR="00FA0C39" w:rsidRPr="001D2132" w:rsidRDefault="00FA0C39" w:rsidP="00077EB2">
      <w:pPr>
        <w:pStyle w:val="ListParagraph"/>
        <w:numPr>
          <w:ilvl w:val="0"/>
          <w:numId w:val="37"/>
        </w:numPr>
        <w:spacing w:after="0"/>
        <w:contextualSpacing/>
        <w:jc w:val="both"/>
      </w:pPr>
      <w:r w:rsidRPr="001D2132">
        <w:t xml:space="preserve">START </w:t>
      </w:r>
      <w:r w:rsidR="00077EB2" w:rsidRPr="001D2132">
        <w:t>WRITER</w:t>
      </w:r>
    </w:p>
    <w:p w14:paraId="4725BA8F" w14:textId="625CDE0B" w:rsidR="00FA0C39" w:rsidRDefault="00077EB2" w:rsidP="00FA0C39">
      <w:pPr>
        <w:pStyle w:val="ListParagraph"/>
        <w:numPr>
          <w:ilvl w:val="1"/>
          <w:numId w:val="37"/>
        </w:numPr>
        <w:spacing w:after="0"/>
        <w:contextualSpacing/>
        <w:jc w:val="both"/>
      </w:pPr>
      <w:r>
        <w:t xml:space="preserve">Open the file by calling </w:t>
      </w:r>
      <w:r w:rsidRPr="006E0C22">
        <w:rPr>
          <w:rFonts w:ascii="Courier New" w:hAnsi="Courier New" w:cs="Courier New"/>
          <w:b/>
          <w:sz w:val="22"/>
        </w:rPr>
        <w:t>H5Fopen</w:t>
      </w:r>
      <w:r>
        <w:t xml:space="preserve"> </w:t>
      </w:r>
      <w:r w:rsidR="00FA0C39">
        <w:t>using</w:t>
      </w:r>
      <w:r>
        <w:t xml:space="preserve"> the </w:t>
      </w:r>
      <w:r w:rsidR="006564EC" w:rsidRPr="006E0C22">
        <w:rPr>
          <w:rFonts w:ascii="Courier New" w:hAnsi="Courier New" w:cs="Courier New"/>
          <w:b/>
          <w:sz w:val="22"/>
        </w:rPr>
        <w:t>H5F_ACC_SWMR_WRITE</w:t>
      </w:r>
      <w:r w:rsidR="006564EC">
        <w:t xml:space="preserve"> </w:t>
      </w:r>
      <w:r>
        <w:t>flag and</w:t>
      </w:r>
      <w:r w:rsidR="00FB6C4F">
        <w:t xml:space="preserve"> begin writing to the dataset. </w:t>
      </w:r>
    </w:p>
    <w:p w14:paraId="34E222C6" w14:textId="47E3366D" w:rsidR="00FB6C4F" w:rsidRPr="00FB6C4F" w:rsidRDefault="00FB6C4F" w:rsidP="00FB6C4F">
      <w:pPr>
        <w:pStyle w:val="ListParagraph"/>
        <w:spacing w:after="0"/>
        <w:ind w:left="1440"/>
        <w:contextualSpacing/>
        <w:jc w:val="both"/>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w:t>
      </w:r>
      <w:r>
        <w:rPr>
          <w:rFonts w:ascii="Courier New" w:hAnsi="Courier New" w:cs="Courier New"/>
          <w:b/>
          <w:sz w:val="20"/>
          <w:szCs w:val="20"/>
        </w:rPr>
        <w:t>WR</w:t>
      </w:r>
      <w:r w:rsidRPr="00FB6C4F">
        <w:rPr>
          <w:rFonts w:ascii="Courier New" w:hAnsi="Courier New" w:cs="Courier New"/>
          <w:b/>
          <w:sz w:val="20"/>
          <w:szCs w:val="20"/>
        </w:rPr>
        <w:t xml:space="preserve"> | H5F_ACC_SWMR_</w:t>
      </w:r>
      <w:r>
        <w:rPr>
          <w:rFonts w:ascii="Courier New" w:hAnsi="Courier New" w:cs="Courier New"/>
          <w:b/>
          <w:sz w:val="20"/>
          <w:szCs w:val="20"/>
        </w:rPr>
        <w:t>WRITE</w:t>
      </w:r>
      <w:r w:rsidRPr="00FB6C4F">
        <w:rPr>
          <w:rFonts w:ascii="Courier New" w:hAnsi="Courier New" w:cs="Courier New"/>
          <w:b/>
          <w:sz w:val="20"/>
          <w:szCs w:val="20"/>
        </w:rPr>
        <w:t>, H5P_DEFAULT);</w:t>
      </w:r>
    </w:p>
    <w:p w14:paraId="52359A54" w14:textId="5E888F61" w:rsidR="00FA0C39" w:rsidRDefault="00FA0C39" w:rsidP="00FA0C39">
      <w:pPr>
        <w:pStyle w:val="ListParagraph"/>
        <w:numPr>
          <w:ilvl w:val="1"/>
          <w:numId w:val="37"/>
        </w:numPr>
        <w:spacing w:after="0"/>
        <w:contextualSpacing/>
        <w:jc w:val="both"/>
      </w:pPr>
      <w:r>
        <w:t xml:space="preserve">Use </w:t>
      </w:r>
      <w:r w:rsidRPr="00DF77AF">
        <w:rPr>
          <w:rFonts w:ascii="Courier New" w:hAnsi="Courier New" w:cs="Courier New"/>
          <w:b/>
          <w:sz w:val="22"/>
        </w:rPr>
        <w:t>H5Dflush</w:t>
      </w:r>
      <w:r>
        <w:t xml:space="preserve"> </w:t>
      </w:r>
      <w:r w:rsidR="0066466B">
        <w:t>(see</w:t>
      </w:r>
      <w:r w:rsidR="00410759">
        <w:t xml:space="preserve"> Section</w:t>
      </w:r>
      <w:r w:rsidR="0066466B">
        <w:t xml:space="preserve">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t xml:space="preserve">periodically to flush the data for a particular dataset to the file. </w:t>
      </w:r>
      <w:r w:rsidR="00077EB2">
        <w:t xml:space="preserve">New data will </w:t>
      </w:r>
      <w:r>
        <w:t>appear,</w:t>
      </w:r>
      <w:r w:rsidR="00077EB2">
        <w:t xml:space="preserve"> as file objects are evicted/flushed from the cache. </w:t>
      </w:r>
    </w:p>
    <w:p w14:paraId="7C80B5D5" w14:textId="77777777" w:rsidR="00FA0C39" w:rsidRDefault="00FA0C39" w:rsidP="00FA0C39">
      <w:pPr>
        <w:pStyle w:val="ListParagraph"/>
        <w:spacing w:after="0"/>
        <w:ind w:left="1440"/>
        <w:contextualSpacing/>
        <w:jc w:val="both"/>
      </w:pPr>
    </w:p>
    <w:p w14:paraId="7A3E5C68" w14:textId="37DFD3A2" w:rsidR="001D2132" w:rsidRPr="001D2132" w:rsidRDefault="001D2132" w:rsidP="00077EB2">
      <w:pPr>
        <w:pStyle w:val="ListParagraph"/>
        <w:numPr>
          <w:ilvl w:val="0"/>
          <w:numId w:val="37"/>
        </w:numPr>
        <w:spacing w:after="0"/>
        <w:contextualSpacing/>
        <w:jc w:val="both"/>
      </w:pPr>
      <w:r w:rsidRPr="001D2132">
        <w:t xml:space="preserve">START </w:t>
      </w:r>
      <w:r w:rsidR="00077EB2" w:rsidRPr="001D2132">
        <w:t>READER(</w:t>
      </w:r>
      <w:r w:rsidRPr="001D2132">
        <w:t>s</w:t>
      </w:r>
      <w:r w:rsidR="00077EB2" w:rsidRPr="001D2132">
        <w:t>)</w:t>
      </w:r>
    </w:p>
    <w:p w14:paraId="127A7532" w14:textId="3256EDB8" w:rsidR="001D2132" w:rsidRDefault="00077EB2" w:rsidP="001D2132">
      <w:pPr>
        <w:pStyle w:val="ListParagraph"/>
        <w:numPr>
          <w:ilvl w:val="1"/>
          <w:numId w:val="37"/>
        </w:numPr>
        <w:spacing w:after="0"/>
        <w:contextualSpacing/>
        <w:jc w:val="both"/>
      </w:pPr>
      <w:r>
        <w:t xml:space="preserve">Open the file </w:t>
      </w:r>
      <w:r w:rsidR="006E0C22">
        <w:t xml:space="preserve">by calling </w:t>
      </w:r>
      <w:r w:rsidR="006E0C22" w:rsidRPr="006E0C22">
        <w:rPr>
          <w:rFonts w:ascii="Courier New" w:hAnsi="Courier New" w:cs="Courier New"/>
          <w:b/>
          <w:sz w:val="22"/>
        </w:rPr>
        <w:t>H5Fopen</w:t>
      </w:r>
      <w:r w:rsidR="006E0C22">
        <w:t xml:space="preserve"> using the </w:t>
      </w:r>
      <w:r w:rsidR="006E0C22" w:rsidRPr="006E0C22">
        <w:rPr>
          <w:rFonts w:ascii="Courier New" w:hAnsi="Courier New" w:cs="Courier New"/>
          <w:b/>
          <w:sz w:val="22"/>
        </w:rPr>
        <w:t>H5F_ACC_SWMR_READ</w:t>
      </w:r>
      <w:r w:rsidR="006E0C22">
        <w:t xml:space="preserve"> flag </w:t>
      </w:r>
      <w:r>
        <w:t xml:space="preserve">and begin reading data from the dataset.  </w:t>
      </w:r>
    </w:p>
    <w:p w14:paraId="73BCE775" w14:textId="01BB91AF" w:rsidR="00FB6C4F" w:rsidRPr="00FB6C4F" w:rsidRDefault="00FB6C4F" w:rsidP="00FB6C4F">
      <w:pPr>
        <w:spacing w:after="0"/>
        <w:ind w:left="1440"/>
        <w:contextualSpacing/>
        <w:rPr>
          <w:rFonts w:ascii="Courier New" w:hAnsi="Courier New" w:cs="Courier New"/>
          <w:b/>
          <w:sz w:val="20"/>
          <w:szCs w:val="20"/>
        </w:rPr>
      </w:pPr>
      <w:proofErr w:type="gramStart"/>
      <w:r w:rsidRPr="00FB6C4F">
        <w:rPr>
          <w:rFonts w:ascii="Courier New" w:hAnsi="Courier New" w:cs="Courier New"/>
          <w:b/>
          <w:sz w:val="20"/>
          <w:szCs w:val="20"/>
        </w:rPr>
        <w:t>fid</w:t>
      </w:r>
      <w:proofErr w:type="gramEnd"/>
      <w:r w:rsidRPr="00FB6C4F">
        <w:rPr>
          <w:rFonts w:ascii="Courier New" w:hAnsi="Courier New" w:cs="Courier New"/>
          <w:b/>
          <w:sz w:val="20"/>
          <w:szCs w:val="20"/>
        </w:rPr>
        <w:t xml:space="preserve"> = H5Fopen(FILE, H5F_ACC_RDONLY | H5F_ACC_SWMR_READ, H5P_DEFAULT);</w:t>
      </w:r>
    </w:p>
    <w:p w14:paraId="05A9E6BE" w14:textId="77777777" w:rsidR="001D2132" w:rsidRDefault="001D2132" w:rsidP="001D2132">
      <w:pPr>
        <w:pStyle w:val="ListParagraph"/>
        <w:numPr>
          <w:ilvl w:val="1"/>
          <w:numId w:val="37"/>
        </w:numPr>
        <w:spacing w:after="0"/>
        <w:contextualSpacing/>
        <w:jc w:val="both"/>
      </w:pPr>
      <w:r>
        <w:t xml:space="preserve">Poll the dataset. </w:t>
      </w:r>
    </w:p>
    <w:p w14:paraId="2BD2BDE3" w14:textId="152C4610" w:rsidR="00077EB2" w:rsidRDefault="001D2132" w:rsidP="00552193">
      <w:pPr>
        <w:spacing w:after="0"/>
        <w:ind w:left="1980"/>
        <w:contextualSpacing/>
      </w:pPr>
      <w:r>
        <w:t>SWMR presumes no communication between processes</w:t>
      </w:r>
      <w:r w:rsidR="00552193">
        <w:t>.</w:t>
      </w:r>
      <w:r>
        <w:t xml:space="preserve"> </w:t>
      </w:r>
      <w:r w:rsidR="00552193">
        <w:t>N</w:t>
      </w:r>
      <w:r w:rsidR="00077EB2">
        <w:t xml:space="preserve">ewly appended data is checked for via polling the dataset.  Polling is done by </w:t>
      </w:r>
      <w:r w:rsidR="00552193">
        <w:t xml:space="preserve">calling </w:t>
      </w:r>
      <w:r w:rsidR="00552193" w:rsidRPr="00DF77AF">
        <w:rPr>
          <w:rFonts w:ascii="Courier New" w:hAnsi="Courier New" w:cs="Courier New"/>
          <w:b/>
          <w:sz w:val="22"/>
        </w:rPr>
        <w:t>H5Drefresh</w:t>
      </w:r>
      <w:r w:rsidR="00552193">
        <w:t xml:space="preserve"> </w:t>
      </w:r>
      <w:r w:rsidR="0066466B">
        <w:t xml:space="preserve">(see </w:t>
      </w:r>
      <w:r w:rsidR="00410759">
        <w:t xml:space="preserve">Section </w:t>
      </w:r>
      <w:r w:rsidR="0066466B">
        <w:fldChar w:fldCharType="begin"/>
      </w:r>
      <w:r w:rsidR="0066466B">
        <w:instrText xml:space="preserve"> REF _Ref234126245 \r \h </w:instrText>
      </w:r>
      <w:r w:rsidR="0066466B">
        <w:fldChar w:fldCharType="separate"/>
      </w:r>
      <w:r w:rsidR="00E5713B">
        <w:t>5.2</w:t>
      </w:r>
      <w:r w:rsidR="0066466B">
        <w:fldChar w:fldCharType="end"/>
      </w:r>
      <w:r w:rsidR="0066466B">
        <w:t xml:space="preserve">) </w:t>
      </w:r>
      <w:r w:rsidR="00552193">
        <w:t xml:space="preserve">on the </w:t>
      </w:r>
      <w:r w:rsidR="00077EB2">
        <w:t xml:space="preserve">dataset, checking the number of stored elements in each dimension of interest (via </w:t>
      </w:r>
      <w:r w:rsidR="00077EB2" w:rsidRPr="00060A58">
        <w:rPr>
          <w:rFonts w:ascii="Consolas" w:hAnsi="Consolas"/>
          <w:sz w:val="22"/>
        </w:rPr>
        <w:t>H5S*</w:t>
      </w:r>
      <w:r w:rsidR="00077EB2">
        <w:t xml:space="preserve"> extent calls), and comparing this with the previous number of elements.  </w:t>
      </w:r>
      <w:r w:rsidR="00552193">
        <w:t>When the size has been seen to change, the new data is read from the file using the usual H5Dread calls.</w:t>
      </w:r>
    </w:p>
    <w:p w14:paraId="1FAB03DE" w14:textId="77777777" w:rsidR="00552193" w:rsidRDefault="00552193" w:rsidP="00552193">
      <w:pPr>
        <w:spacing w:after="0"/>
        <w:contextualSpacing/>
      </w:pPr>
    </w:p>
    <w:p w14:paraId="32416F00" w14:textId="20C6B1D0" w:rsidR="00552193" w:rsidRPr="001D2132" w:rsidRDefault="00552193" w:rsidP="00552193">
      <w:pPr>
        <w:pStyle w:val="ListParagraph"/>
        <w:numPr>
          <w:ilvl w:val="0"/>
          <w:numId w:val="37"/>
        </w:numPr>
        <w:spacing w:after="0"/>
        <w:contextualSpacing/>
        <w:jc w:val="both"/>
      </w:pPr>
      <w:r>
        <w:t>STOP WRITER</w:t>
      </w:r>
    </w:p>
    <w:p w14:paraId="6D18FD7F" w14:textId="195E96B2" w:rsidR="00552193" w:rsidRDefault="00552193" w:rsidP="00552193">
      <w:pPr>
        <w:pStyle w:val="ListParagraph"/>
        <w:numPr>
          <w:ilvl w:val="1"/>
          <w:numId w:val="37"/>
        </w:numPr>
        <w:spacing w:after="0"/>
        <w:contextualSpacing/>
        <w:jc w:val="both"/>
      </w:pPr>
      <w:r>
        <w:t>WRITER closes the file.</w:t>
      </w:r>
    </w:p>
    <w:p w14:paraId="17601592" w14:textId="77777777" w:rsidR="00552193" w:rsidRDefault="00552193" w:rsidP="00552193">
      <w:pPr>
        <w:pStyle w:val="ListParagraph"/>
        <w:spacing w:after="0"/>
        <w:ind w:left="1440"/>
        <w:contextualSpacing/>
        <w:jc w:val="both"/>
      </w:pPr>
    </w:p>
    <w:p w14:paraId="5CC7ECF9" w14:textId="7D133BC5" w:rsidR="00552193" w:rsidRDefault="00552193" w:rsidP="00552193">
      <w:pPr>
        <w:pStyle w:val="ListParagraph"/>
        <w:numPr>
          <w:ilvl w:val="0"/>
          <w:numId w:val="37"/>
        </w:numPr>
        <w:spacing w:after="0"/>
        <w:contextualSpacing/>
        <w:jc w:val="both"/>
      </w:pPr>
      <w:proofErr w:type="gramStart"/>
      <w:r>
        <w:t xml:space="preserve">STOP </w:t>
      </w:r>
      <w:r w:rsidR="00C27B6D">
        <w:t xml:space="preserve"> </w:t>
      </w:r>
      <w:r>
        <w:t>READER</w:t>
      </w:r>
      <w:proofErr w:type="gramEnd"/>
      <w:r>
        <w:t>(s)</w:t>
      </w:r>
    </w:p>
    <w:p w14:paraId="7CDB0324" w14:textId="20CA9919" w:rsidR="00552193" w:rsidRDefault="00552193" w:rsidP="00552193">
      <w:pPr>
        <w:pStyle w:val="ListParagraph"/>
        <w:numPr>
          <w:ilvl w:val="1"/>
          <w:numId w:val="37"/>
        </w:numPr>
        <w:spacing w:after="0"/>
        <w:contextualSpacing/>
        <w:jc w:val="both"/>
      </w:pPr>
      <w:r>
        <w:t>READER(s) closes the file.</w:t>
      </w:r>
    </w:p>
    <w:p w14:paraId="2052BA87" w14:textId="77777777" w:rsidR="00552193" w:rsidRDefault="00552193" w:rsidP="00552193">
      <w:pPr>
        <w:pStyle w:val="ListParagraph"/>
        <w:spacing w:after="0"/>
        <w:ind w:left="1440"/>
        <w:contextualSpacing/>
        <w:jc w:val="both"/>
      </w:pPr>
    </w:p>
    <w:p w14:paraId="25737ECC" w14:textId="77777777" w:rsidR="00552193" w:rsidRDefault="00077EB2" w:rsidP="00077EB2">
      <w:r>
        <w:lastRenderedPageBreak/>
        <w:t xml:space="preserve">Note that, after step 1, the file can be opened by the writer and reader(s) in any order (i.e., steps 2 and 3 can occur in any order).  At this time, there is no enforcement of any SWMR policies at the library level, though this is a planned addition for a future release.  </w:t>
      </w:r>
      <w:r w:rsidR="00552193">
        <w:t>It is recommended for this prototype that readers always start after writer.</w:t>
      </w:r>
    </w:p>
    <w:p w14:paraId="5A20A09D" w14:textId="5F599943" w:rsidR="0066466B" w:rsidRDefault="0066466B" w:rsidP="0066466B">
      <w:pPr>
        <w:pStyle w:val="Heading2"/>
      </w:pPr>
      <w:bookmarkStart w:id="27" w:name="_Ref234126245"/>
      <w:bookmarkStart w:id="28" w:name="_Toc234146688"/>
      <w:bookmarkStart w:id="29" w:name="_Toc234249814"/>
      <w:r>
        <w:t>H5Dflush and H5Drefresh</w:t>
      </w:r>
      <w:bookmarkEnd w:id="27"/>
      <w:bookmarkEnd w:id="28"/>
      <w:bookmarkEnd w:id="29"/>
    </w:p>
    <w:p w14:paraId="4ECB6F7A" w14:textId="553009FC" w:rsidR="00077EB2" w:rsidRDefault="0066466B" w:rsidP="00077EB2">
      <w:r>
        <w:t xml:space="preserve">Two new APIs were introduced in the SWMR branch to allow applications to flush and refresh cached metadata </w:t>
      </w:r>
      <w:r w:rsidR="000A6112">
        <w:t>in order for readers to see new data in the file. This section provides a short description of each function.</w:t>
      </w:r>
    </w:p>
    <w:p w14:paraId="09B03C83" w14:textId="4A00E841" w:rsidR="000A6112" w:rsidRDefault="000A6112" w:rsidP="00A0697E">
      <w:pPr>
        <w:pStyle w:val="Heading3"/>
      </w:pPr>
      <w:bookmarkStart w:id="30" w:name="_Toc234146689"/>
      <w:bookmarkStart w:id="31" w:name="_Toc234249815"/>
      <w:r>
        <w:t>H5Dflush</w:t>
      </w:r>
      <w:bookmarkEnd w:id="30"/>
      <w:bookmarkEnd w:id="31"/>
      <w:r>
        <w:t xml:space="preserve"> </w:t>
      </w:r>
    </w:p>
    <w:p w14:paraId="29EC4020" w14:textId="1A3DF8D8" w:rsidR="000A6112" w:rsidRDefault="000A6112" w:rsidP="000A6112">
      <w:r w:rsidRPr="000A6112">
        <w:rPr>
          <w:b/>
        </w:rPr>
        <w:t>Signature:</w:t>
      </w:r>
      <w:r>
        <w:t xml:space="preserve"> </w:t>
      </w:r>
      <w:proofErr w:type="spellStart"/>
      <w:r w:rsidRPr="00DF77AF">
        <w:rPr>
          <w:rFonts w:ascii="Courier New" w:hAnsi="Courier New" w:cs="Courier New"/>
          <w:b/>
          <w:i/>
          <w:sz w:val="22"/>
        </w:rPr>
        <w:t>herr_t</w:t>
      </w:r>
      <w:proofErr w:type="spellEnd"/>
      <w:r w:rsidRPr="00DF77AF">
        <w:rPr>
          <w:rFonts w:ascii="Courier New" w:hAnsi="Courier New" w:cs="Courier New"/>
          <w:b/>
          <w:i/>
          <w:sz w:val="22"/>
        </w:rPr>
        <w:t xml:space="preserve"> </w:t>
      </w:r>
      <w:proofErr w:type="gramStart"/>
      <w:r w:rsidRPr="00DF77AF">
        <w:rPr>
          <w:rFonts w:ascii="Courier New" w:hAnsi="Courier New" w:cs="Courier New"/>
          <w:b/>
          <w:sz w:val="22"/>
        </w:rPr>
        <w:t>H5Dflush</w:t>
      </w:r>
      <w:r w:rsidRPr="00DF77AF">
        <w:rPr>
          <w:rFonts w:ascii="Courier New" w:hAnsi="Courier New" w:cs="Courier New"/>
          <w:b/>
          <w:i/>
          <w:sz w:val="22"/>
        </w:rPr>
        <w:t>(</w:t>
      </w:r>
      <w:proofErr w:type="spellStart"/>
      <w:proofErr w:type="gramEnd"/>
      <w:r w:rsidRPr="00DF77AF">
        <w:rPr>
          <w:rFonts w:ascii="Courier New" w:hAnsi="Courier New" w:cs="Courier New"/>
          <w:b/>
          <w:i/>
          <w:sz w:val="22"/>
        </w:rPr>
        <w:t>hid_t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DF77AF">
        <w:rPr>
          <w:rFonts w:ascii="Courier New" w:hAnsi="Courier New" w:cs="Courier New"/>
          <w:b/>
          <w:i/>
          <w:sz w:val="22"/>
        </w:rPr>
        <w:t>)</w:t>
      </w:r>
    </w:p>
    <w:p w14:paraId="6764DAD2" w14:textId="37F16597" w:rsidR="000A6112" w:rsidRPr="000A6112" w:rsidRDefault="000A6112" w:rsidP="000A6112">
      <w:r w:rsidRPr="000A6112">
        <w:rPr>
          <w:b/>
        </w:rPr>
        <w:t>Purpose:</w:t>
      </w:r>
      <w:r>
        <w:t xml:space="preserve"> </w:t>
      </w:r>
      <w:r w:rsidRPr="000A6112">
        <w:t>Flush</w:t>
      </w:r>
      <w:r w:rsidR="00410759">
        <w:t>es</w:t>
      </w:r>
      <w:r w:rsidRPr="000A6112">
        <w:t xml:space="preserve"> all data and metadata associated with a dataset.</w:t>
      </w:r>
    </w:p>
    <w:p w14:paraId="23129C46" w14:textId="5F749BC5" w:rsidR="000A6112" w:rsidRPr="000A6112" w:rsidRDefault="000A6112" w:rsidP="000A6112">
      <w:r w:rsidRPr="000A6112">
        <w:rPr>
          <w:b/>
        </w:rPr>
        <w:t>Description:</w:t>
      </w:r>
      <w:r>
        <w:t xml:space="preserve"> </w:t>
      </w:r>
      <w:r w:rsidRPr="000A6112">
        <w:t>The function flushes dataset’s metadata from the metadata cache to the file</w:t>
      </w:r>
      <w:r w:rsidR="00410759">
        <w:t xml:space="preserve"> and </w:t>
      </w:r>
      <w:r w:rsidRPr="000A6112">
        <w:t>all raw data buffers associated with the dataset</w:t>
      </w:r>
      <w:r w:rsidR="00410759">
        <w:t xml:space="preserve"> to the file</w:t>
      </w:r>
      <w:r w:rsidRPr="000A6112">
        <w:t xml:space="preserve">. If </w:t>
      </w:r>
      <w:r w:rsidR="00410759">
        <w:t xml:space="preserve">the </w:t>
      </w:r>
      <w:r w:rsidRPr="000A6112">
        <w:t>dataset is chunked, raw data chunks are written to the file when this call is issued.</w:t>
      </w:r>
    </w:p>
    <w:p w14:paraId="5D2FD5D5" w14:textId="1397C780" w:rsidR="000A6112" w:rsidRDefault="000A6112" w:rsidP="000A6112">
      <w:pPr>
        <w:rPr>
          <w:b/>
        </w:rPr>
      </w:pPr>
      <w:r w:rsidRPr="000A6112">
        <w:rPr>
          <w:b/>
        </w:rPr>
        <w:t>Parameters:</w:t>
      </w:r>
    </w:p>
    <w:p w14:paraId="4B3141F4" w14:textId="13F23C20" w:rsidR="000A6112" w:rsidRPr="000A6112" w:rsidRDefault="000A6112" w:rsidP="000A6112">
      <w:pPr>
        <w:rPr>
          <w:b/>
        </w:rPr>
      </w:pPr>
      <w:r>
        <w:rPr>
          <w:b/>
        </w:rPr>
        <w:tab/>
      </w:r>
      <w:proofErr w:type="spellStart"/>
      <w:proofErr w:type="gramStart"/>
      <w:r w:rsidRPr="00DF77AF">
        <w:rPr>
          <w:rFonts w:ascii="Courier New" w:hAnsi="Courier New" w:cs="Courier New"/>
          <w:b/>
          <w:i/>
          <w:sz w:val="22"/>
        </w:rPr>
        <w:t>hid</w:t>
      </w:r>
      <w:proofErr w:type="gramEnd"/>
      <w:r w:rsidRPr="00DF77AF">
        <w:rPr>
          <w:rFonts w:ascii="Courier New" w:hAnsi="Courier New" w:cs="Courier New"/>
          <w:b/>
          <w:i/>
          <w:sz w:val="22"/>
        </w:rPr>
        <w:t>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2364423F" w14:textId="0AC8EBCE" w:rsidR="000A6112" w:rsidRPr="000A6112" w:rsidRDefault="000A6112" w:rsidP="000A6112">
      <w:pPr>
        <w:rPr>
          <w:b/>
        </w:rPr>
      </w:pPr>
      <w:r w:rsidRPr="000A6112">
        <w:rPr>
          <w:b/>
        </w:rPr>
        <w:t>Returns:</w:t>
      </w:r>
      <w:r>
        <w:rPr>
          <w:b/>
        </w:rPr>
        <w:t xml:space="preserve"> </w:t>
      </w:r>
      <w:r w:rsidRPr="000A6112">
        <w:t>Non-negative on success, negative on failure</w:t>
      </w:r>
    </w:p>
    <w:p w14:paraId="3EE93168" w14:textId="1FDADA0F" w:rsidR="000A6112" w:rsidRDefault="000A6112" w:rsidP="00A0697E">
      <w:pPr>
        <w:pStyle w:val="Heading3"/>
      </w:pPr>
      <w:bookmarkStart w:id="32" w:name="_Toc234146690"/>
      <w:bookmarkStart w:id="33" w:name="_Toc234249816"/>
      <w:r>
        <w:t>H5Drefresh</w:t>
      </w:r>
      <w:bookmarkEnd w:id="32"/>
      <w:bookmarkEnd w:id="33"/>
    </w:p>
    <w:p w14:paraId="1352A7D0" w14:textId="684B4462" w:rsidR="000A6112" w:rsidRDefault="000A6112" w:rsidP="000A6112">
      <w:r w:rsidRPr="000A6112">
        <w:rPr>
          <w:b/>
        </w:rPr>
        <w:t>Signature:</w:t>
      </w:r>
      <w:r>
        <w:t xml:space="preserve"> </w:t>
      </w:r>
      <w:proofErr w:type="spellStart"/>
      <w:r w:rsidRPr="00DF77AF">
        <w:rPr>
          <w:rFonts w:ascii="Courier New" w:hAnsi="Courier New" w:cs="Courier New"/>
          <w:b/>
          <w:i/>
          <w:sz w:val="22"/>
        </w:rPr>
        <w:t>herr_t</w:t>
      </w:r>
      <w:proofErr w:type="spellEnd"/>
      <w:r w:rsidRPr="00DF77AF">
        <w:rPr>
          <w:rFonts w:ascii="Courier New" w:hAnsi="Courier New" w:cs="Courier New"/>
          <w:b/>
          <w:i/>
          <w:sz w:val="22"/>
        </w:rPr>
        <w:t xml:space="preserve"> </w:t>
      </w:r>
      <w:proofErr w:type="gramStart"/>
      <w:r w:rsidRPr="00DF77AF">
        <w:rPr>
          <w:rFonts w:ascii="Courier New" w:hAnsi="Courier New" w:cs="Courier New"/>
          <w:b/>
          <w:sz w:val="22"/>
        </w:rPr>
        <w:t>H5Drefresh</w:t>
      </w:r>
      <w:r w:rsidRPr="00DF77AF">
        <w:rPr>
          <w:rFonts w:ascii="Courier New" w:hAnsi="Courier New" w:cs="Courier New"/>
          <w:b/>
          <w:i/>
          <w:sz w:val="22"/>
        </w:rPr>
        <w:t>(</w:t>
      </w:r>
      <w:proofErr w:type="spellStart"/>
      <w:proofErr w:type="gramEnd"/>
      <w:r w:rsidRPr="00DF77AF">
        <w:rPr>
          <w:rFonts w:ascii="Courier New" w:hAnsi="Courier New" w:cs="Courier New"/>
          <w:b/>
          <w:i/>
          <w:sz w:val="22"/>
        </w:rPr>
        <w:t>hid_t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DF77AF">
        <w:rPr>
          <w:rFonts w:ascii="Courier New" w:hAnsi="Courier New" w:cs="Courier New"/>
          <w:b/>
          <w:i/>
          <w:sz w:val="22"/>
        </w:rPr>
        <w:t>)</w:t>
      </w:r>
    </w:p>
    <w:p w14:paraId="64FC92A7" w14:textId="3B0E863B" w:rsidR="000A6112" w:rsidRPr="000A6112" w:rsidRDefault="000A6112" w:rsidP="000A6112">
      <w:r w:rsidRPr="000A6112">
        <w:rPr>
          <w:b/>
        </w:rPr>
        <w:t>Purpose:</w:t>
      </w:r>
      <w:r>
        <w:t xml:space="preserve"> Refreshes metadata items associated with a dataset in a metadata cache.</w:t>
      </w:r>
    </w:p>
    <w:p w14:paraId="4893046F" w14:textId="3C152C48" w:rsidR="000A6112" w:rsidRPr="000A6112" w:rsidRDefault="000A6112" w:rsidP="000A6112">
      <w:r w:rsidRPr="000A6112">
        <w:rPr>
          <w:b/>
        </w:rPr>
        <w:t>Description:</w:t>
      </w:r>
      <w:r>
        <w:t xml:space="preserve"> </w:t>
      </w:r>
      <w:r w:rsidRPr="000A6112">
        <w:t xml:space="preserve">The function </w:t>
      </w:r>
      <w:r>
        <w:t>refreshes all metadata items associated with the dataset in the metadata cache.</w:t>
      </w:r>
    </w:p>
    <w:p w14:paraId="4B1DE227" w14:textId="77777777" w:rsidR="000A6112" w:rsidRDefault="000A6112" w:rsidP="000A6112">
      <w:pPr>
        <w:rPr>
          <w:b/>
        </w:rPr>
      </w:pPr>
      <w:r w:rsidRPr="000A6112">
        <w:rPr>
          <w:b/>
        </w:rPr>
        <w:t>Parameters:</w:t>
      </w:r>
    </w:p>
    <w:p w14:paraId="5479C51D" w14:textId="77777777" w:rsidR="000A6112" w:rsidRPr="000A6112" w:rsidRDefault="000A6112" w:rsidP="000A6112">
      <w:pPr>
        <w:rPr>
          <w:b/>
        </w:rPr>
      </w:pPr>
      <w:r>
        <w:rPr>
          <w:b/>
        </w:rPr>
        <w:tab/>
      </w:r>
      <w:proofErr w:type="spellStart"/>
      <w:proofErr w:type="gramStart"/>
      <w:r w:rsidRPr="00DF77AF">
        <w:rPr>
          <w:rFonts w:ascii="Courier New" w:hAnsi="Courier New" w:cs="Courier New"/>
          <w:b/>
          <w:i/>
          <w:sz w:val="22"/>
        </w:rPr>
        <w:t>hid</w:t>
      </w:r>
      <w:proofErr w:type="gramEnd"/>
      <w:r w:rsidRPr="00DF77AF">
        <w:rPr>
          <w:rFonts w:ascii="Courier New" w:hAnsi="Courier New" w:cs="Courier New"/>
          <w:b/>
          <w:i/>
          <w:sz w:val="22"/>
        </w:rPr>
        <w:t>_t</w:t>
      </w:r>
      <w:proofErr w:type="spellEnd"/>
      <w:r w:rsidRPr="00DF77AF">
        <w:rPr>
          <w:rFonts w:ascii="Courier New" w:hAnsi="Courier New" w:cs="Courier New"/>
          <w:b/>
          <w:i/>
          <w:sz w:val="22"/>
        </w:rPr>
        <w:t xml:space="preserve"> </w:t>
      </w:r>
      <w:proofErr w:type="spellStart"/>
      <w:r w:rsidRPr="00DF77AF">
        <w:rPr>
          <w:rFonts w:ascii="Courier New" w:hAnsi="Courier New" w:cs="Courier New"/>
          <w:b/>
          <w:sz w:val="22"/>
        </w:rPr>
        <w:t>dset_id</w:t>
      </w:r>
      <w:proofErr w:type="spellEnd"/>
      <w:r w:rsidRPr="000A6112">
        <w:rPr>
          <w:rFonts w:ascii="Consolas" w:hAnsi="Consolas"/>
          <w:sz w:val="22"/>
        </w:rPr>
        <w:tab/>
      </w:r>
      <w:r w:rsidRPr="000A6112">
        <w:rPr>
          <w:rFonts w:ascii="Consolas" w:hAnsi="Consolas"/>
          <w:sz w:val="22"/>
        </w:rPr>
        <w:tab/>
        <w:t>IN:</w:t>
      </w:r>
      <w:r>
        <w:rPr>
          <w:rFonts w:ascii="Consolas" w:hAnsi="Consolas"/>
        </w:rPr>
        <w:t xml:space="preserve"> </w:t>
      </w:r>
      <w:r w:rsidRPr="000A6112">
        <w:t>Dataset identifier</w:t>
      </w:r>
    </w:p>
    <w:p w14:paraId="5E8BC64B" w14:textId="77777777" w:rsidR="000A6112" w:rsidRPr="000A6112" w:rsidRDefault="000A6112" w:rsidP="000A6112">
      <w:pPr>
        <w:rPr>
          <w:b/>
        </w:rPr>
      </w:pPr>
      <w:r w:rsidRPr="000A6112">
        <w:rPr>
          <w:b/>
        </w:rPr>
        <w:t>Returns:</w:t>
      </w:r>
      <w:r>
        <w:rPr>
          <w:b/>
        </w:rPr>
        <w:t xml:space="preserve"> </w:t>
      </w:r>
      <w:r w:rsidRPr="000A6112">
        <w:t>Non-negative on success, negative on failure</w:t>
      </w:r>
    </w:p>
    <w:p w14:paraId="19B87A14" w14:textId="77777777" w:rsidR="000A6112" w:rsidRDefault="000A6112" w:rsidP="00077EB2"/>
    <w:p w14:paraId="511E03A1" w14:textId="77777777" w:rsidR="009C70D1" w:rsidRDefault="009C70D1">
      <w:pPr>
        <w:spacing w:after="0"/>
        <w:jc w:val="left"/>
        <w:rPr>
          <w:rFonts w:asciiTheme="majorHAnsi" w:eastAsiaTheme="majorEastAsia" w:hAnsiTheme="majorHAnsi" w:cstheme="majorBidi"/>
          <w:b/>
          <w:bCs/>
          <w:color w:val="000000" w:themeColor="text1"/>
          <w:sz w:val="28"/>
          <w:szCs w:val="28"/>
        </w:rPr>
      </w:pPr>
      <w:bookmarkStart w:id="34" w:name="_Ref234123718"/>
      <w:r>
        <w:br w:type="page"/>
      </w:r>
    </w:p>
    <w:p w14:paraId="40F48931" w14:textId="1788CD34" w:rsidR="00611674" w:rsidRDefault="00790C52" w:rsidP="00546B39">
      <w:pPr>
        <w:pStyle w:val="Heading1"/>
      </w:pPr>
      <w:bookmarkStart w:id="35" w:name="_Toc234146691"/>
      <w:bookmarkStart w:id="36" w:name="_Ref234210817"/>
      <w:bookmarkStart w:id="37" w:name="_Ref234248709"/>
      <w:bookmarkStart w:id="38" w:name="_Toc234249817"/>
      <w:r>
        <w:lastRenderedPageBreak/>
        <w:t xml:space="preserve">SWMR </w:t>
      </w:r>
      <w:bookmarkEnd w:id="34"/>
      <w:bookmarkEnd w:id="35"/>
      <w:bookmarkEnd w:id="36"/>
      <w:r w:rsidR="00FD41A8">
        <w:t>examples</w:t>
      </w:r>
      <w:bookmarkEnd w:id="37"/>
      <w:bookmarkEnd w:id="38"/>
    </w:p>
    <w:p w14:paraId="24508C6D" w14:textId="7F56A6F7" w:rsidR="00FD41A8" w:rsidRDefault="003C0B79" w:rsidP="003C0B79">
      <w:pPr>
        <w:rPr>
          <w:szCs w:val="24"/>
        </w:rPr>
      </w:pPr>
      <w:r>
        <w:t xml:space="preserve">The HDF5 SWMR distribution contains two example programs for the SWMR access feature </w:t>
      </w:r>
      <w:r w:rsidRPr="00CD3C87">
        <w:rPr>
          <w:rFonts w:ascii="Courier New" w:hAnsi="Courier New" w:cs="Courier New"/>
          <w:b/>
          <w:sz w:val="22"/>
        </w:rPr>
        <w:t>test/</w:t>
      </w:r>
      <w:proofErr w:type="spellStart"/>
      <w:r w:rsidRPr="00CD3C87">
        <w:rPr>
          <w:rFonts w:ascii="Courier New" w:hAnsi="Courier New" w:cs="Courier New"/>
          <w:b/>
          <w:sz w:val="22"/>
        </w:rPr>
        <w:t>use_append_chunk</w:t>
      </w:r>
      <w:proofErr w:type="spellEnd"/>
      <w:r>
        <w:t xml:space="preserve"> and </w:t>
      </w:r>
      <w:r w:rsidRPr="00DF77AF">
        <w:rPr>
          <w:rFonts w:ascii="Courier New" w:hAnsi="Courier New" w:cs="Courier New"/>
          <w:b/>
          <w:sz w:val="22"/>
        </w:rPr>
        <w:t>test/</w:t>
      </w:r>
      <w:proofErr w:type="spellStart"/>
      <w:r w:rsidRPr="00DF77AF">
        <w:rPr>
          <w:rFonts w:ascii="Courier New" w:hAnsi="Courier New" w:cs="Courier New"/>
          <w:b/>
          <w:sz w:val="22"/>
        </w:rPr>
        <w:t>use_append_mchunks</w:t>
      </w:r>
      <w:proofErr w:type="spellEnd"/>
      <w:r>
        <w:rPr>
          <w:rFonts w:ascii="Consolas" w:hAnsi="Consolas"/>
          <w:sz w:val="22"/>
        </w:rPr>
        <w:t xml:space="preserve">. </w:t>
      </w:r>
      <w:r w:rsidR="00DE26F8">
        <w:rPr>
          <w:szCs w:val="24"/>
        </w:rPr>
        <w:t xml:space="preserve">Each </w:t>
      </w:r>
      <w:r>
        <w:rPr>
          <w:szCs w:val="24"/>
        </w:rPr>
        <w:t>example consist</w:t>
      </w:r>
      <w:r w:rsidR="00DE26F8">
        <w:rPr>
          <w:szCs w:val="24"/>
        </w:rPr>
        <w:t>s</w:t>
      </w:r>
      <w:r>
        <w:rPr>
          <w:szCs w:val="24"/>
        </w:rPr>
        <w:t xml:space="preserve"> of a writer and a reader(s) </w:t>
      </w:r>
      <w:r w:rsidR="00271A78">
        <w:rPr>
          <w:szCs w:val="24"/>
        </w:rPr>
        <w:t>that use</w:t>
      </w:r>
      <w:r>
        <w:rPr>
          <w:szCs w:val="24"/>
        </w:rPr>
        <w:t xml:space="preserve"> the SWMR programming model. The writer adds data along an unlimited dimension, while reader(s) read newly appended data. </w:t>
      </w:r>
      <w:r w:rsidR="00165C75">
        <w:rPr>
          <w:szCs w:val="24"/>
        </w:rPr>
        <w:t xml:space="preserve">The </w:t>
      </w:r>
      <w:proofErr w:type="gramStart"/>
      <w:r w:rsidR="00165C75">
        <w:rPr>
          <w:szCs w:val="24"/>
        </w:rPr>
        <w:t>program are</w:t>
      </w:r>
      <w:proofErr w:type="gramEnd"/>
      <w:r w:rsidR="00165C75">
        <w:rPr>
          <w:szCs w:val="24"/>
        </w:rPr>
        <w:t xml:space="preserve"> described in S</w:t>
      </w:r>
      <w:r w:rsidR="00C87A26">
        <w:rPr>
          <w:szCs w:val="24"/>
        </w:rPr>
        <w:t xml:space="preserve">ections </w:t>
      </w:r>
      <w:r w:rsidR="00C87A26">
        <w:rPr>
          <w:szCs w:val="24"/>
        </w:rPr>
        <w:fldChar w:fldCharType="begin"/>
      </w:r>
      <w:r w:rsidR="00C87A26">
        <w:rPr>
          <w:szCs w:val="24"/>
        </w:rPr>
        <w:instrText xml:space="preserve"> REF _Ref234144270 \r \h </w:instrText>
      </w:r>
      <w:r w:rsidR="00C87A26">
        <w:rPr>
          <w:szCs w:val="24"/>
        </w:rPr>
      </w:r>
      <w:r w:rsidR="00C87A26">
        <w:rPr>
          <w:szCs w:val="24"/>
        </w:rPr>
        <w:fldChar w:fldCharType="separate"/>
      </w:r>
      <w:r w:rsidR="00E5713B">
        <w:rPr>
          <w:szCs w:val="24"/>
        </w:rPr>
        <w:t>6.1</w:t>
      </w:r>
      <w:r w:rsidR="00C87A26">
        <w:rPr>
          <w:szCs w:val="24"/>
        </w:rPr>
        <w:fldChar w:fldCharType="end"/>
      </w:r>
      <w:r w:rsidR="00C87A26">
        <w:rPr>
          <w:szCs w:val="24"/>
        </w:rPr>
        <w:t xml:space="preserve"> and </w:t>
      </w:r>
      <w:r w:rsidR="00C87A26">
        <w:rPr>
          <w:szCs w:val="24"/>
        </w:rPr>
        <w:fldChar w:fldCharType="begin"/>
      </w:r>
      <w:r w:rsidR="00C87A26">
        <w:rPr>
          <w:szCs w:val="24"/>
        </w:rPr>
        <w:instrText xml:space="preserve"> REF _Ref234144294 \r \h </w:instrText>
      </w:r>
      <w:r w:rsidR="00C87A26">
        <w:rPr>
          <w:szCs w:val="24"/>
        </w:rPr>
      </w:r>
      <w:r w:rsidR="00C87A26">
        <w:rPr>
          <w:szCs w:val="24"/>
        </w:rPr>
        <w:fldChar w:fldCharType="separate"/>
      </w:r>
      <w:r w:rsidR="00E5713B">
        <w:rPr>
          <w:szCs w:val="24"/>
        </w:rPr>
        <w:t>6.2</w:t>
      </w:r>
      <w:r w:rsidR="00C87A26">
        <w:rPr>
          <w:szCs w:val="24"/>
        </w:rPr>
        <w:fldChar w:fldCharType="end"/>
      </w:r>
      <w:r w:rsidR="00C87A26">
        <w:rPr>
          <w:szCs w:val="24"/>
        </w:rPr>
        <w:t xml:space="preserve"> correspondingly.</w:t>
      </w:r>
    </w:p>
    <w:p w14:paraId="5F942459" w14:textId="3A504E56" w:rsidR="003C0B79" w:rsidRPr="003C0B79" w:rsidRDefault="00FD41A8" w:rsidP="003C0B79">
      <w:r>
        <w:rPr>
          <w:szCs w:val="24"/>
        </w:rPr>
        <w:t xml:space="preserve">The </w:t>
      </w:r>
      <w:r w:rsidR="00C87A26">
        <w:rPr>
          <w:szCs w:val="24"/>
        </w:rPr>
        <w:t xml:space="preserve">HDF5 SWMR prototype </w:t>
      </w:r>
      <w:r>
        <w:rPr>
          <w:szCs w:val="24"/>
        </w:rPr>
        <w:t xml:space="preserve">distribution also has a new tool called </w:t>
      </w:r>
      <w:r w:rsidRPr="00E53237">
        <w:rPr>
          <w:rFonts w:ascii="Courier New" w:hAnsi="Courier New" w:cs="Courier New"/>
          <w:b/>
          <w:sz w:val="22"/>
        </w:rPr>
        <w:t>h5watch</w:t>
      </w:r>
      <w:r>
        <w:rPr>
          <w:szCs w:val="24"/>
        </w:rPr>
        <w:t xml:space="preserve"> located in the </w:t>
      </w:r>
      <w:r w:rsidRPr="00E53237">
        <w:rPr>
          <w:rFonts w:ascii="Courier New" w:hAnsi="Courier New" w:cs="Courier New"/>
          <w:b/>
          <w:sz w:val="22"/>
        </w:rPr>
        <w:t>hl/tools/h5watch</w:t>
      </w:r>
      <w:r w:rsidR="00A879B5">
        <w:rPr>
          <w:szCs w:val="24"/>
        </w:rPr>
        <w:t xml:space="preserve"> directory. It represents an</w:t>
      </w:r>
      <w:r w:rsidR="00C87A26">
        <w:rPr>
          <w:szCs w:val="24"/>
        </w:rPr>
        <w:t xml:space="preserve"> example of a polling application and is described in </w:t>
      </w:r>
      <w:r w:rsidR="00165C75">
        <w:rPr>
          <w:szCs w:val="24"/>
        </w:rPr>
        <w:t>S</w:t>
      </w:r>
      <w:r w:rsidR="00C87A26">
        <w:rPr>
          <w:szCs w:val="24"/>
        </w:rPr>
        <w:t xml:space="preserve">ection </w:t>
      </w:r>
      <w:r w:rsidR="00C87A26">
        <w:rPr>
          <w:szCs w:val="24"/>
        </w:rPr>
        <w:fldChar w:fldCharType="begin"/>
      </w:r>
      <w:r w:rsidR="00C87A26">
        <w:rPr>
          <w:szCs w:val="24"/>
        </w:rPr>
        <w:instrText xml:space="preserve"> REF _Ref234232889 \r \h </w:instrText>
      </w:r>
      <w:r w:rsidR="00C87A26">
        <w:rPr>
          <w:szCs w:val="24"/>
        </w:rPr>
      </w:r>
      <w:r w:rsidR="00C87A26">
        <w:rPr>
          <w:szCs w:val="24"/>
        </w:rPr>
        <w:fldChar w:fldCharType="separate"/>
      </w:r>
      <w:r w:rsidR="00E5713B">
        <w:rPr>
          <w:szCs w:val="24"/>
        </w:rPr>
        <w:t>6.4</w:t>
      </w:r>
      <w:r w:rsidR="00C87A26">
        <w:rPr>
          <w:szCs w:val="24"/>
        </w:rPr>
        <w:fldChar w:fldCharType="end"/>
      </w:r>
      <w:r w:rsidR="00C87A26">
        <w:rPr>
          <w:szCs w:val="24"/>
        </w:rPr>
        <w:t>.</w:t>
      </w:r>
    </w:p>
    <w:p w14:paraId="003FE137" w14:textId="752AC74D" w:rsidR="00611674" w:rsidRDefault="003C0B79" w:rsidP="0066466B">
      <w:pPr>
        <w:pStyle w:val="Heading2"/>
      </w:pPr>
      <w:bookmarkStart w:id="39" w:name="_Ref234144270"/>
      <w:bookmarkStart w:id="40" w:name="_Toc234146692"/>
      <w:bookmarkStart w:id="41" w:name="_Toc234249818"/>
      <w:r>
        <w:t>Appending a single chunk to a dataset</w:t>
      </w:r>
      <w:bookmarkEnd w:id="39"/>
      <w:bookmarkEnd w:id="40"/>
      <w:bookmarkEnd w:id="41"/>
      <w:r w:rsidR="00271A78">
        <w:t xml:space="preserve"> </w:t>
      </w:r>
    </w:p>
    <w:p w14:paraId="45013BFB" w14:textId="7724B4DF" w:rsidR="00271A78" w:rsidRPr="00271A78" w:rsidRDefault="00271A78" w:rsidP="00A0697E">
      <w:pPr>
        <w:pStyle w:val="Heading3"/>
      </w:pPr>
      <w:bookmarkStart w:id="42" w:name="_Toc234146693"/>
      <w:bookmarkStart w:id="43" w:name="_Toc234249819"/>
      <w:r>
        <w:t>Description</w:t>
      </w:r>
      <w:r w:rsidR="002525D8">
        <w:t xml:space="preserve"> of </w:t>
      </w:r>
      <w:proofErr w:type="spellStart"/>
      <w:r w:rsidR="002525D8">
        <w:t>use_append_chunk</w:t>
      </w:r>
      <w:bookmarkEnd w:id="42"/>
      <w:bookmarkEnd w:id="43"/>
      <w:proofErr w:type="spellEnd"/>
    </w:p>
    <w:p w14:paraId="4FFA9B8F" w14:textId="7CD597FD" w:rsidR="00271A78" w:rsidRDefault="00271A78" w:rsidP="00271A78">
      <w:pPr>
        <w:pStyle w:val="PlainText"/>
        <w:rPr>
          <w:rFonts w:asciiTheme="minorHAnsi" w:hAnsiTheme="minorHAnsi"/>
          <w:sz w:val="24"/>
          <w:szCs w:val="24"/>
        </w:rPr>
      </w:pPr>
      <w:r>
        <w:rPr>
          <w:rFonts w:asciiTheme="minorHAnsi" w:hAnsiTheme="minorHAnsi"/>
          <w:sz w:val="24"/>
          <w:szCs w:val="24"/>
        </w:rPr>
        <w:t xml:space="preserve">The program </w:t>
      </w:r>
      <w:proofErr w:type="spellStart"/>
      <w:r w:rsidR="002525D8" w:rsidRPr="00DF77AF">
        <w:rPr>
          <w:rFonts w:ascii="Courier New" w:hAnsi="Courier New" w:cs="Courier New"/>
          <w:b/>
          <w:sz w:val="22"/>
          <w:szCs w:val="22"/>
        </w:rPr>
        <w:t>use_append_chunk</w:t>
      </w:r>
      <w:proofErr w:type="spellEnd"/>
      <w:r w:rsidR="002525D8">
        <w:rPr>
          <w:rFonts w:asciiTheme="minorHAnsi" w:hAnsiTheme="minorHAnsi"/>
          <w:sz w:val="24"/>
          <w:szCs w:val="24"/>
        </w:rPr>
        <w:t xml:space="preserve"> </w:t>
      </w:r>
      <w:r>
        <w:rPr>
          <w:rFonts w:asciiTheme="minorHAnsi" w:hAnsiTheme="minorHAnsi"/>
          <w:sz w:val="24"/>
          <w:szCs w:val="24"/>
        </w:rPr>
        <w:t>appends</w:t>
      </w:r>
      <w:r w:rsidRPr="00271A78">
        <w:rPr>
          <w:rFonts w:asciiTheme="minorHAnsi" w:hAnsiTheme="minorHAnsi"/>
          <w:sz w:val="24"/>
          <w:szCs w:val="24"/>
        </w:rPr>
        <w:t xml:space="preserve"> a single chunk of raw data</w:t>
      </w:r>
      <w:r>
        <w:rPr>
          <w:rFonts w:asciiTheme="minorHAnsi" w:hAnsiTheme="minorHAnsi"/>
          <w:sz w:val="24"/>
          <w:szCs w:val="24"/>
        </w:rPr>
        <w:t xml:space="preserve"> to a dataset along an unlimited </w:t>
      </w:r>
      <w:r w:rsidRPr="00271A78">
        <w:rPr>
          <w:rFonts w:asciiTheme="minorHAnsi" w:hAnsiTheme="minorHAnsi"/>
          <w:sz w:val="24"/>
          <w:szCs w:val="24"/>
        </w:rPr>
        <w:t>dimension withi</w:t>
      </w:r>
      <w:r w:rsidR="002525D8">
        <w:rPr>
          <w:rFonts w:asciiTheme="minorHAnsi" w:hAnsiTheme="minorHAnsi"/>
          <w:sz w:val="24"/>
          <w:szCs w:val="24"/>
        </w:rPr>
        <w:t>n a pre-created file and reads</w:t>
      </w:r>
      <w:r w:rsidRPr="00271A78">
        <w:rPr>
          <w:rFonts w:asciiTheme="minorHAnsi" w:hAnsiTheme="minorHAnsi"/>
          <w:sz w:val="24"/>
          <w:szCs w:val="24"/>
        </w:rPr>
        <w:t xml:space="preserve"> the new data back.</w:t>
      </w:r>
      <w:r>
        <w:rPr>
          <w:rFonts w:asciiTheme="minorHAnsi" w:hAnsiTheme="minorHAnsi"/>
          <w:sz w:val="24"/>
          <w:szCs w:val="24"/>
        </w:rPr>
        <w:t xml:space="preserve"> </w:t>
      </w:r>
    </w:p>
    <w:p w14:paraId="6DC27C3A" w14:textId="2EC2B599" w:rsidR="003C5BBA" w:rsidRDefault="00271A78" w:rsidP="00271A78">
      <w:pPr>
        <w:pStyle w:val="PlainText"/>
        <w:rPr>
          <w:rFonts w:asciiTheme="minorHAnsi" w:hAnsiTheme="minorHAnsi"/>
          <w:sz w:val="24"/>
          <w:szCs w:val="24"/>
        </w:rPr>
      </w:pPr>
      <w:r w:rsidRPr="00271A78">
        <w:rPr>
          <w:rFonts w:asciiTheme="minorHAnsi" w:hAnsiTheme="minorHAnsi"/>
          <w:sz w:val="24"/>
          <w:szCs w:val="24"/>
        </w:rPr>
        <w:t>It first creates one 3</w:t>
      </w:r>
      <w:r w:rsidR="002525D8">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sidR="002525D8">
        <w:rPr>
          <w:rFonts w:asciiTheme="minorHAnsi" w:hAnsiTheme="minorHAnsi"/>
          <w:sz w:val="24"/>
          <w:szCs w:val="24"/>
        </w:rPr>
        <w:t xml:space="preserve">a </w:t>
      </w:r>
    </w:p>
    <w:p w14:paraId="3A713127" w14:textId="32082A4B" w:rsidR="003C5BBA" w:rsidRDefault="00271A78" w:rsidP="00271A78">
      <w:pPr>
        <w:pStyle w:val="PlainText"/>
        <w:rPr>
          <w:rFonts w:asciiTheme="minorHAnsi" w:hAnsiTheme="minorHAnsi"/>
          <w:sz w:val="24"/>
          <w:szCs w:val="24"/>
        </w:rPr>
      </w:pPr>
      <w:r w:rsidRPr="00271A78">
        <w:rPr>
          <w:rFonts w:asciiTheme="minorHAnsi" w:hAnsiTheme="minorHAnsi"/>
          <w:sz w:val="24"/>
          <w:szCs w:val="24"/>
        </w:rPr>
        <w:t>(</w:t>
      </w:r>
      <w:r w:rsid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Pr="00DF77AF">
        <w:rPr>
          <w:rFonts w:ascii="Courier New" w:hAnsi="Courier New" w:cs="Courier New"/>
          <w:b/>
          <w:sz w:val="22"/>
          <w:szCs w:val="22"/>
        </w:rPr>
        <w:t>chunksize</w:t>
      </w:r>
      <w:proofErr w:type="gramEnd"/>
      <w:r w:rsidRPr="00271A78">
        <w:rPr>
          <w:rFonts w:asciiTheme="minorHAnsi" w:hAnsiTheme="minorHAnsi"/>
          <w:sz w:val="24"/>
          <w:szCs w:val="24"/>
        </w:rPr>
        <w:t xml:space="preserve">) square.  The dataset </w:t>
      </w:r>
      <w:r w:rsidR="003C5BBA">
        <w:rPr>
          <w:rFonts w:asciiTheme="minorHAnsi" w:hAnsiTheme="minorHAnsi"/>
          <w:sz w:val="24"/>
          <w:szCs w:val="24"/>
        </w:rPr>
        <w:t xml:space="preserve">dimensions are </w:t>
      </w:r>
    </w:p>
    <w:p w14:paraId="13413772" w14:textId="785B4738" w:rsidR="00271A78" w:rsidRPr="003C5BBA" w:rsidRDefault="00271A78" w:rsidP="00271A78">
      <w:pPr>
        <w:pStyle w:val="PlainText"/>
        <w:rPr>
          <w:sz w:val="22"/>
          <w:szCs w:val="22"/>
        </w:rPr>
      </w:pPr>
      <w:r w:rsidRPr="00271A78">
        <w:rPr>
          <w:rFonts w:asciiTheme="minorHAnsi" w:hAnsiTheme="minorHAnsi"/>
          <w:sz w:val="24"/>
          <w:szCs w:val="24"/>
        </w:rPr>
        <w:t>(</w:t>
      </w:r>
      <w:proofErr w:type="spellStart"/>
      <w:proofErr w:type="gramStart"/>
      <w:r w:rsidR="00DF77AF">
        <w:rPr>
          <w:rFonts w:ascii="Courier New" w:hAnsi="Courier New" w:cs="Courier New"/>
          <w:b/>
          <w:sz w:val="22"/>
          <w:szCs w:val="22"/>
        </w:rPr>
        <w:t>unlimited,chunksize,</w:t>
      </w:r>
      <w:r w:rsidRPr="00DF77AF">
        <w:rPr>
          <w:rFonts w:ascii="Courier New" w:hAnsi="Courier New" w:cs="Courier New"/>
          <w:b/>
          <w:sz w:val="22"/>
          <w:szCs w:val="22"/>
        </w:rPr>
        <w:t>chunksize</w:t>
      </w:r>
      <w:proofErr w:type="spellEnd"/>
      <w:proofErr w:type="gramEnd"/>
      <w:r w:rsidRPr="00271A78">
        <w:rPr>
          <w:rFonts w:asciiTheme="minorHAnsi" w:hAnsiTheme="minorHAnsi"/>
          <w:sz w:val="24"/>
          <w:szCs w:val="24"/>
        </w:rPr>
        <w:t xml:space="preserve">). Data type is 2 bytes integer.  </w:t>
      </w:r>
      <w:r w:rsidR="002525D8">
        <w:rPr>
          <w:rFonts w:asciiTheme="minorHAnsi" w:hAnsiTheme="minorHAnsi"/>
          <w:sz w:val="24"/>
          <w:szCs w:val="24"/>
        </w:rPr>
        <w:t>No data is written to a dataset</w:t>
      </w:r>
      <w:r w:rsidRPr="00271A78">
        <w:rPr>
          <w:rFonts w:asciiTheme="minorHAnsi" w:hAnsiTheme="minorHAnsi"/>
          <w:sz w:val="24"/>
          <w:szCs w:val="24"/>
        </w:rPr>
        <w:t xml:space="preserve">, i.e., </w:t>
      </w:r>
      <w:r w:rsidR="002525D8">
        <w:rPr>
          <w:rFonts w:asciiTheme="minorHAnsi" w:hAnsiTheme="minorHAnsi"/>
          <w:sz w:val="24"/>
          <w:szCs w:val="24"/>
        </w:rPr>
        <w:t xml:space="preserve">the size of the </w:t>
      </w:r>
      <w:r w:rsidRPr="00271A78">
        <w:rPr>
          <w:rFonts w:asciiTheme="minorHAnsi" w:hAnsiTheme="minorHAnsi"/>
          <w:sz w:val="24"/>
          <w:szCs w:val="24"/>
        </w:rPr>
        <w:t xml:space="preserve">first </w:t>
      </w:r>
      <w:r w:rsidR="002525D8">
        <w:rPr>
          <w:rFonts w:asciiTheme="minorHAnsi" w:hAnsiTheme="minorHAnsi"/>
          <w:sz w:val="24"/>
          <w:szCs w:val="24"/>
        </w:rPr>
        <w:t xml:space="preserve">current </w:t>
      </w:r>
      <w:r w:rsidRPr="00271A78">
        <w:rPr>
          <w:rFonts w:asciiTheme="minorHAnsi" w:hAnsiTheme="minorHAnsi"/>
          <w:sz w:val="24"/>
          <w:szCs w:val="24"/>
        </w:rPr>
        <w:t>dimension is 0.</w:t>
      </w:r>
    </w:p>
    <w:p w14:paraId="47F8D666" w14:textId="29AD1790" w:rsidR="00271A78" w:rsidRPr="00271A78" w:rsidRDefault="00271A78" w:rsidP="00271A78">
      <w:pPr>
        <w:pStyle w:val="PlainText"/>
        <w:rPr>
          <w:rFonts w:asciiTheme="minorHAnsi" w:hAnsiTheme="minorHAnsi"/>
          <w:sz w:val="24"/>
          <w:szCs w:val="24"/>
        </w:rPr>
      </w:pPr>
    </w:p>
    <w:p w14:paraId="122763FB" w14:textId="6F624A4F" w:rsidR="00271A78" w:rsidRDefault="00271A78" w:rsidP="00271A78">
      <w:pPr>
        <w:pStyle w:val="PlainText"/>
        <w:rPr>
          <w:rFonts w:asciiTheme="minorHAnsi" w:hAnsiTheme="minorHAnsi"/>
          <w:sz w:val="24"/>
          <w:szCs w:val="24"/>
        </w:rPr>
      </w:pPr>
      <w:r w:rsidRPr="00271A78">
        <w:rPr>
          <w:rFonts w:asciiTheme="minorHAnsi" w:hAnsiTheme="minorHAnsi"/>
          <w:sz w:val="24"/>
          <w:szCs w:val="24"/>
        </w:rPr>
        <w:t>The writer then appends planes, each of (</w:t>
      </w:r>
      <w:r w:rsidRPr="00DF77AF">
        <w:rPr>
          <w:rFonts w:ascii="Courier New" w:hAnsi="Courier New" w:cs="Courier New"/>
          <w:b/>
          <w:sz w:val="22"/>
          <w:szCs w:val="22"/>
        </w:rPr>
        <w:t>1,chunksize</w:t>
      </w:r>
      <w:proofErr w:type="gramStart"/>
      <w:r w:rsidR="00DF77AF">
        <w:rPr>
          <w:rFonts w:ascii="Courier New" w:hAnsi="Courier New" w:cs="Courier New"/>
          <w:b/>
          <w:sz w:val="22"/>
          <w:szCs w:val="22"/>
        </w:rPr>
        <w:t>,</w:t>
      </w:r>
      <w:r w:rsidR="003C5BBA" w:rsidRPr="00DF77AF">
        <w:rPr>
          <w:rFonts w:ascii="Courier New" w:hAnsi="Courier New" w:cs="Courier New"/>
          <w:b/>
          <w:sz w:val="22"/>
          <w:szCs w:val="22"/>
        </w:rPr>
        <w:t>chunksize</w:t>
      </w:r>
      <w:proofErr w:type="gramEnd"/>
      <w:r w:rsidRPr="00271A78">
        <w:rPr>
          <w:rFonts w:asciiTheme="minorHAnsi" w:hAnsiTheme="minorHAnsi"/>
          <w:sz w:val="24"/>
          <w:szCs w:val="24"/>
        </w:rPr>
        <w:t>)</w:t>
      </w:r>
      <w:r>
        <w:rPr>
          <w:rFonts w:asciiTheme="minorHAnsi" w:hAnsiTheme="minorHAnsi"/>
          <w:sz w:val="24"/>
          <w:szCs w:val="24"/>
        </w:rPr>
        <w:t xml:space="preserve"> </w:t>
      </w:r>
      <w:r w:rsidRPr="00271A78">
        <w:rPr>
          <w:rFonts w:asciiTheme="minorHAnsi" w:hAnsiTheme="minorHAnsi"/>
          <w:sz w:val="24"/>
          <w:szCs w:val="24"/>
        </w:rPr>
        <w:t xml:space="preserve">to the dataset. </w:t>
      </w:r>
      <w:r w:rsidR="003C5BBA">
        <w:rPr>
          <w:rFonts w:asciiTheme="minorHAnsi" w:hAnsiTheme="minorHAnsi"/>
          <w:sz w:val="24"/>
          <w:szCs w:val="24"/>
        </w:rPr>
        <w:t>Then it f</w:t>
      </w:r>
      <w:r w:rsidRPr="00271A78">
        <w:rPr>
          <w:rFonts w:asciiTheme="minorHAnsi" w:hAnsiTheme="minorHAnsi"/>
          <w:sz w:val="24"/>
          <w:szCs w:val="24"/>
        </w:rPr>
        <w:t>ills each plan</w:t>
      </w:r>
      <w:r w:rsidR="003C5BBA">
        <w:rPr>
          <w:rFonts w:asciiTheme="minorHAnsi" w:hAnsiTheme="minorHAnsi"/>
          <w:sz w:val="24"/>
          <w:szCs w:val="24"/>
        </w:rPr>
        <w:t>e</w:t>
      </w:r>
      <w:r w:rsidRPr="00271A78">
        <w:rPr>
          <w:rFonts w:asciiTheme="minorHAnsi" w:hAnsiTheme="minorHAnsi"/>
          <w:sz w:val="24"/>
          <w:szCs w:val="24"/>
        </w:rPr>
        <w:t xml:space="preserve"> with </w:t>
      </w:r>
      <w:r w:rsidR="003C5BBA">
        <w:rPr>
          <w:rFonts w:asciiTheme="minorHAnsi" w:hAnsiTheme="minorHAnsi"/>
          <w:sz w:val="24"/>
          <w:szCs w:val="24"/>
        </w:rPr>
        <w:t xml:space="preserve">a </w:t>
      </w:r>
      <w:r w:rsidRPr="00271A78">
        <w:rPr>
          <w:rFonts w:asciiTheme="minorHAnsi" w:hAnsiTheme="minorHAnsi"/>
          <w:sz w:val="24"/>
          <w:szCs w:val="24"/>
        </w:rPr>
        <w:t xml:space="preserve">plane number </w:t>
      </w:r>
      <w:r w:rsidR="003C5BBA" w:rsidRPr="00DF77AF">
        <w:rPr>
          <w:rFonts w:ascii="Courier New" w:hAnsi="Courier New" w:cs="Courier New"/>
          <w:b/>
          <w:sz w:val="24"/>
          <w:szCs w:val="24"/>
        </w:rPr>
        <w:t>n</w:t>
      </w:r>
      <w:r w:rsidR="003C5BBA">
        <w:rPr>
          <w:rFonts w:asciiTheme="minorHAnsi" w:hAnsiTheme="minorHAnsi"/>
          <w:sz w:val="24"/>
          <w:szCs w:val="24"/>
        </w:rPr>
        <w:t xml:space="preserve"> </w:t>
      </w:r>
      <w:r w:rsidRPr="00271A78">
        <w:rPr>
          <w:rFonts w:asciiTheme="minorHAnsi" w:hAnsiTheme="minorHAnsi"/>
          <w:sz w:val="24"/>
          <w:szCs w:val="24"/>
        </w:rPr>
        <w:t>and then w</w:t>
      </w:r>
      <w:r>
        <w:rPr>
          <w:rFonts w:asciiTheme="minorHAnsi" w:hAnsiTheme="minorHAnsi"/>
          <w:sz w:val="24"/>
          <w:szCs w:val="24"/>
        </w:rPr>
        <w:t>rite</w:t>
      </w:r>
      <w:r w:rsidR="003C5BBA">
        <w:rPr>
          <w:rFonts w:asciiTheme="minorHAnsi" w:hAnsiTheme="minorHAnsi"/>
          <w:sz w:val="24"/>
          <w:szCs w:val="24"/>
        </w:rPr>
        <w:t>s</w:t>
      </w:r>
      <w:r w:rsidRPr="00271A78">
        <w:rPr>
          <w:rFonts w:asciiTheme="minorHAnsi" w:hAnsiTheme="minorHAnsi"/>
          <w:sz w:val="24"/>
          <w:szCs w:val="24"/>
        </w:rPr>
        <w:t xml:space="preserve"> it at the </w:t>
      </w:r>
      <w:r w:rsidR="003C5BBA" w:rsidRPr="00DF77AF">
        <w:rPr>
          <w:rFonts w:ascii="Courier New" w:hAnsi="Courier New" w:cs="Courier New"/>
          <w:b/>
          <w:sz w:val="24"/>
          <w:szCs w:val="24"/>
        </w:rPr>
        <w:t>n</w:t>
      </w:r>
      <w:r w:rsidRPr="00271A78">
        <w:rPr>
          <w:rFonts w:asciiTheme="minorHAnsi" w:hAnsiTheme="minorHAnsi"/>
          <w:sz w:val="24"/>
          <w:szCs w:val="24"/>
          <w:vertAlign w:val="superscript"/>
        </w:rPr>
        <w:t>th</w:t>
      </w:r>
      <w:r w:rsidRPr="00271A78">
        <w:rPr>
          <w:rFonts w:asciiTheme="minorHAnsi" w:hAnsiTheme="minorHAnsi"/>
          <w:sz w:val="24"/>
          <w:szCs w:val="24"/>
        </w:rPr>
        <w:t xml:space="preserve"> plane. </w:t>
      </w:r>
      <w:r w:rsidR="003C5BBA">
        <w:rPr>
          <w:rFonts w:asciiTheme="minorHAnsi" w:hAnsiTheme="minorHAnsi"/>
          <w:sz w:val="24"/>
          <w:szCs w:val="24"/>
        </w:rPr>
        <w:t>The writer i</w:t>
      </w:r>
      <w:r w:rsidRPr="00271A78">
        <w:rPr>
          <w:rFonts w:asciiTheme="minorHAnsi" w:hAnsiTheme="minorHAnsi"/>
          <w:sz w:val="24"/>
          <w:szCs w:val="24"/>
        </w:rPr>
        <w:t xml:space="preserve">ncreases the plane number and repeats </w:t>
      </w:r>
      <w:r w:rsidR="003C5BBA">
        <w:rPr>
          <w:rFonts w:asciiTheme="minorHAnsi" w:hAnsiTheme="minorHAnsi"/>
          <w:sz w:val="24"/>
          <w:szCs w:val="24"/>
        </w:rPr>
        <w:t>until the first dimension becomes</w:t>
      </w:r>
      <w:r w:rsidRPr="00271A78">
        <w:rPr>
          <w:rFonts w:asciiTheme="minorHAnsi" w:hAnsiTheme="minorHAnsi"/>
          <w:sz w:val="24"/>
          <w:szCs w:val="24"/>
        </w:rPr>
        <w:t xml:space="preserve"> </w:t>
      </w:r>
      <w:proofErr w:type="spellStart"/>
      <w:r w:rsidRPr="00DF77AF">
        <w:rPr>
          <w:rFonts w:ascii="Courier New" w:hAnsi="Courier New" w:cs="Courier New"/>
          <w:b/>
          <w:sz w:val="22"/>
          <w:szCs w:val="22"/>
        </w:rPr>
        <w:t>chunksize</w:t>
      </w:r>
      <w:proofErr w:type="spellEnd"/>
      <w:r w:rsidRPr="00271A78">
        <w:rPr>
          <w:rFonts w:asciiTheme="minorHAnsi" w:hAnsiTheme="minorHAnsi"/>
          <w:sz w:val="24"/>
          <w:szCs w:val="24"/>
        </w:rPr>
        <w:t xml:space="preserve"> long. </w:t>
      </w:r>
      <w:r w:rsidR="003C5BBA">
        <w:rPr>
          <w:rFonts w:asciiTheme="minorHAnsi" w:hAnsiTheme="minorHAnsi"/>
          <w:sz w:val="24"/>
          <w:szCs w:val="24"/>
        </w:rPr>
        <w:t>The end dataset</w:t>
      </w:r>
      <w:r w:rsidRPr="00271A78">
        <w:rPr>
          <w:rFonts w:asciiTheme="minorHAnsi" w:hAnsiTheme="minorHAnsi"/>
          <w:sz w:val="24"/>
          <w:szCs w:val="24"/>
        </w:rPr>
        <w:t xml:space="preserve"> is</w:t>
      </w:r>
      <w:r>
        <w:rPr>
          <w:rFonts w:asciiTheme="minorHAnsi" w:hAnsiTheme="minorHAnsi"/>
          <w:sz w:val="24"/>
          <w:szCs w:val="24"/>
        </w:rPr>
        <w:t xml:space="preserve"> </w:t>
      </w:r>
      <w:r w:rsidRPr="00271A78">
        <w:rPr>
          <w:rFonts w:asciiTheme="minorHAnsi" w:hAnsiTheme="minorHAnsi"/>
          <w:sz w:val="24"/>
          <w:szCs w:val="24"/>
        </w:rPr>
        <w:t xml:space="preserve">a </w:t>
      </w:r>
      <w:r w:rsidR="003C5BBA" w:rsidRPr="00DF77AF">
        <w:rPr>
          <w:rFonts w:ascii="Courier New" w:hAnsi="Courier New" w:cs="Courier New"/>
          <w:b/>
          <w:sz w:val="22"/>
          <w:szCs w:val="22"/>
        </w:rPr>
        <w:t>chunksize</w:t>
      </w:r>
      <w:r w:rsidRPr="00DF77AF">
        <w:rPr>
          <w:rFonts w:ascii="Courier New" w:hAnsi="Courier New" w:cs="Courier New"/>
          <w:b/>
          <w:sz w:val="22"/>
          <w:szCs w:val="22"/>
          <w:vertAlign w:val="superscript"/>
        </w:rPr>
        <w:t>3</w:t>
      </w:r>
      <w:r w:rsidR="00703836">
        <w:rPr>
          <w:rFonts w:asciiTheme="minorHAnsi" w:hAnsiTheme="minorHAnsi"/>
          <w:sz w:val="24"/>
          <w:szCs w:val="24"/>
        </w:rPr>
        <w:t xml:space="preserve"> cube as shown on </w:t>
      </w:r>
      <w:r w:rsidR="00703836" w:rsidRPr="00DE26F8">
        <w:rPr>
          <w:rFonts w:asciiTheme="minorHAnsi" w:hAnsiTheme="minorHAnsi"/>
          <w:sz w:val="24"/>
          <w:szCs w:val="24"/>
        </w:rPr>
        <w:fldChar w:fldCharType="begin"/>
      </w:r>
      <w:r w:rsidR="00703836" w:rsidRPr="00DE26F8">
        <w:rPr>
          <w:rFonts w:asciiTheme="minorHAnsi" w:hAnsiTheme="minorHAnsi"/>
          <w:sz w:val="24"/>
          <w:szCs w:val="24"/>
        </w:rPr>
        <w:instrText xml:space="preserve"> REF _Ref234139529 \h </w:instrText>
      </w:r>
      <w:r w:rsidR="00703836" w:rsidRPr="00DE26F8">
        <w:rPr>
          <w:rFonts w:asciiTheme="minorHAnsi" w:hAnsiTheme="minorHAnsi"/>
          <w:sz w:val="24"/>
          <w:szCs w:val="24"/>
        </w:rPr>
      </w:r>
      <w:r w:rsidR="00703836" w:rsidRPr="00E53237">
        <w:rPr>
          <w:rFonts w:asciiTheme="minorHAnsi" w:hAnsiTheme="minorHAnsi"/>
          <w:sz w:val="24"/>
          <w:szCs w:val="24"/>
        </w:rPr>
        <w:fldChar w:fldCharType="separate"/>
      </w:r>
      <w:ins w:id="44" w:author="Elena Pourmal" w:date="2013-06-30T22:37:00Z">
        <w:r w:rsidR="00E5713B" w:rsidRPr="00703836">
          <w:rPr>
            <w:sz w:val="24"/>
            <w:szCs w:val="24"/>
          </w:rPr>
          <w:t xml:space="preserve">Figure </w:t>
        </w:r>
        <w:r w:rsidR="00E5713B">
          <w:rPr>
            <w:noProof/>
            <w:sz w:val="24"/>
            <w:szCs w:val="24"/>
          </w:rPr>
          <w:t>1</w:t>
        </w:r>
      </w:ins>
      <w:del w:id="45" w:author="Elena Pourmal" w:date="2013-06-30T22:37:00Z">
        <w:r w:rsidR="00D666C3" w:rsidRPr="00E53237" w:rsidDel="00E5713B">
          <w:rPr>
            <w:rFonts w:asciiTheme="minorHAnsi" w:hAnsiTheme="minorHAnsi"/>
            <w:sz w:val="24"/>
            <w:szCs w:val="24"/>
          </w:rPr>
          <w:delText xml:space="preserve">Figure </w:delText>
        </w:r>
        <w:r w:rsidR="00D666C3" w:rsidRPr="00E53237" w:rsidDel="00E5713B">
          <w:rPr>
            <w:rFonts w:asciiTheme="minorHAnsi" w:hAnsiTheme="minorHAnsi"/>
            <w:noProof/>
            <w:sz w:val="24"/>
            <w:szCs w:val="24"/>
          </w:rPr>
          <w:delText>1</w:delText>
        </w:r>
      </w:del>
      <w:r w:rsidR="00703836" w:rsidRPr="00E53237">
        <w:rPr>
          <w:rFonts w:asciiTheme="minorHAnsi" w:hAnsiTheme="minorHAnsi"/>
          <w:sz w:val="24"/>
          <w:szCs w:val="24"/>
        </w:rPr>
        <w:fldChar w:fldCharType="end"/>
      </w:r>
      <w:r w:rsidR="00703836">
        <w:rPr>
          <w:rFonts w:asciiTheme="minorHAnsi" w:hAnsiTheme="minorHAnsi"/>
          <w:sz w:val="24"/>
          <w:szCs w:val="24"/>
        </w:rPr>
        <w:t>.</w:t>
      </w:r>
    </w:p>
    <w:p w14:paraId="746C4C66" w14:textId="77777777" w:rsidR="00DF77AF" w:rsidRDefault="00DF77AF" w:rsidP="00271A78">
      <w:pPr>
        <w:pStyle w:val="PlainText"/>
        <w:rPr>
          <w:rFonts w:asciiTheme="minorHAnsi" w:hAnsiTheme="minorHAnsi"/>
          <w:sz w:val="24"/>
          <w:szCs w:val="24"/>
        </w:rPr>
      </w:pPr>
    </w:p>
    <w:p w14:paraId="54289262" w14:textId="77777777" w:rsidR="00B613DA" w:rsidRPr="00271A78" w:rsidRDefault="00B613DA" w:rsidP="00271A78">
      <w:pPr>
        <w:pStyle w:val="PlainText"/>
        <w:rPr>
          <w:rFonts w:asciiTheme="minorHAnsi" w:hAnsiTheme="minorHAnsi"/>
          <w:sz w:val="24"/>
          <w:szCs w:val="24"/>
        </w:rPr>
      </w:pPr>
    </w:p>
    <w:p w14:paraId="0C3347F6" w14:textId="7EC32442" w:rsidR="00271A78" w:rsidRDefault="00A04D3D" w:rsidP="00703836">
      <w:pPr>
        <w:pStyle w:val="PlainText"/>
        <w:jc w:val="center"/>
        <w:rPr>
          <w:rFonts w:asciiTheme="minorHAnsi" w:hAnsiTheme="minorHAnsi"/>
          <w:sz w:val="24"/>
          <w:szCs w:val="24"/>
        </w:rPr>
      </w:pPr>
      <w:r w:rsidRPr="00A04D3D">
        <w:rPr>
          <w:rFonts w:asciiTheme="minorHAnsi" w:hAnsiTheme="minorHAnsi"/>
          <w:noProof/>
          <w:sz w:val="24"/>
          <w:szCs w:val="24"/>
        </w:rPr>
        <mc:AlternateContent>
          <mc:Choice Requires="wpg">
            <w:drawing>
              <wp:inline distT="0" distB="0" distL="0" distR="0" wp14:anchorId="1F530179" wp14:editId="4E6C3E6C">
                <wp:extent cx="2516885" cy="2007326"/>
                <wp:effectExtent l="0" t="50800" r="0" b="0"/>
                <wp:docPr id="57" name="Group 25"/>
                <wp:cNvGraphicFramePr/>
                <a:graphic xmlns:a="http://schemas.openxmlformats.org/drawingml/2006/main">
                  <a:graphicData uri="http://schemas.microsoft.com/office/word/2010/wordprocessingGroup">
                    <wpg:wgp>
                      <wpg:cNvGrpSpPr/>
                      <wpg:grpSpPr>
                        <a:xfrm>
                          <a:off x="0" y="0"/>
                          <a:ext cx="2516885" cy="2007326"/>
                          <a:chOff x="0" y="0"/>
                          <a:chExt cx="2516885" cy="2007326"/>
                        </a:xfrm>
                      </wpg:grpSpPr>
                      <wps:wsp>
                        <wps:cNvPr id="58" name="Rectangle 58"/>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3F3A8F"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59" name="Rectangle 59"/>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B66D31"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60" name="Straight Connector 60"/>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1" name="Straight Connector 61"/>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87EA90" w14:textId="77777777" w:rsidR="00A0697E" w:rsidRDefault="00A0697E" w:rsidP="00A04D3D">
                              <w:pPr>
                                <w:rPr>
                                  <w:rFonts w:eastAsia="Times New Roman" w:cs="Times New Roman"/>
                                </w:rPr>
                              </w:pPr>
                            </w:p>
                          </w:txbxContent>
                        </wps:txbx>
                        <wps:bodyPr anchor="ctr"/>
                      </wps:wsp>
                      <wps:wsp>
                        <wps:cNvPr id="63" name="Rectangle 63"/>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E5027" w14:textId="77777777" w:rsidR="00A0697E" w:rsidRDefault="00A0697E" w:rsidP="00A04D3D">
                              <w:pPr>
                                <w:rPr>
                                  <w:rFonts w:eastAsia="Times New Roman" w:cs="Times New Roman"/>
                                </w:rPr>
                              </w:pPr>
                            </w:p>
                          </w:txbxContent>
                        </wps:txbx>
                        <wps:bodyPr anchor="ctr"/>
                      </wps:wsp>
                      <wps:wsp>
                        <wps:cNvPr id="35872" name="Rectangle 35872"/>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5F110" w14:textId="77777777" w:rsidR="00A0697E" w:rsidRDefault="00A0697E" w:rsidP="00A04D3D">
                              <w:pPr>
                                <w:rPr>
                                  <w:rFonts w:eastAsia="Times New Roman" w:cs="Times New Roman"/>
                                </w:rPr>
                              </w:pPr>
                            </w:p>
                          </w:txbxContent>
                        </wps:txbx>
                        <wps:bodyPr anchor="ctr"/>
                      </wps:wsp>
                      <wps:wsp>
                        <wps:cNvPr id="35873" name="Straight Connector 35873"/>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74" name="Text Box 35874"/>
                        <wps:cNvSpPr txBox="1"/>
                        <wps:spPr>
                          <a:xfrm>
                            <a:off x="418918" y="1752056"/>
                            <a:ext cx="874395" cy="255270"/>
                          </a:xfrm>
                          <a:prstGeom prst="rect">
                            <a:avLst/>
                          </a:prstGeom>
                          <a:noFill/>
                        </wps:spPr>
                        <wps:txbx>
                          <w:txbxContent>
                            <w:p w14:paraId="0F4DC743"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5" name="Text Box 35875"/>
                        <wps:cNvSpPr txBox="1"/>
                        <wps:spPr>
                          <a:xfrm rot="18964710">
                            <a:off x="1642490" y="1370871"/>
                            <a:ext cx="874395" cy="255270"/>
                          </a:xfrm>
                          <a:prstGeom prst="rect">
                            <a:avLst/>
                          </a:prstGeom>
                          <a:noFill/>
                        </wps:spPr>
                        <wps:txbx>
                          <w:txbxContent>
                            <w:p w14:paraId="35E1FDA7"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6" name="Text Box 35876"/>
                        <wps:cNvSpPr txBox="1"/>
                        <wps:spPr>
                          <a:xfrm rot="16200000">
                            <a:off x="1938590" y="542621"/>
                            <a:ext cx="874395" cy="255270"/>
                          </a:xfrm>
                          <a:prstGeom prst="rect">
                            <a:avLst/>
                          </a:prstGeom>
                          <a:noFill/>
                        </wps:spPr>
                        <wps:txbx>
                          <w:txbxContent>
                            <w:p w14:paraId="39CCBEDE"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wps:txbx>
                        <wps:bodyPr wrap="none" rtlCol="0">
                          <a:spAutoFit/>
                        </wps:bodyPr>
                      </wps:wsp>
                      <wps:wsp>
                        <wps:cNvPr id="35877" name="Straight Arrow Connector 35877"/>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g:wgp>
                  </a:graphicData>
                </a:graphic>
              </wp:inline>
            </w:drawing>
          </mc:Choice>
          <mc:Fallback>
            <w:pict>
              <v:group id="Group 25" o:spid="_x0000_s1026" style="width:198.2pt;height:158.05pt;mso-position-horizontal-relative:char;mso-position-vertical-relative:line" coordsize="2516885,20073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">
                <v:rect id="Rectangle 58" o:spid="_x0000_s1027"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mnEkvwAA&#10;ANsAAAAPAAAAZHJzL2Rvd25yZXYueG1sRE/Pa8IwFL4P/B/CE7zN1EHHqEYRoTD0skXB66N5NsXm&#10;pTap1v/eHAY7fny/V5vRteJOfWg8K1jMMxDElTcN1wpOx/L9C0SIyAZbz6TgSQE268nbCgvjH/xL&#10;dx1rkUI4FKjAxtgVUobKksMw9x1x4i6+dxgT7GtpenykcNfKjyz7lA4bTg0WO9pZqq56cAqGw3l4&#10;ap//aH3L98emLm2UpVKz6bhdgog0xn/xn/vbKMjT2PQl/QC5f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SacSS/AAAA2wAAAA8AAAAAAAAAAAAAAAAAlwIAAGRycy9kb3ducmV2&#10;LnhtbFBLBQYAAAAABAAEAPUAAACDAwAAAAA=&#10;" fillcolor="#4f81bd [3204]" strokecolor="black [3213]" strokeweight="2pt">
                  <v:textbox>
                    <w:txbxContent>
                      <w:p w14:paraId="593F3A8F"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59" o:spid="_x0000_s1028"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1tS/wwAA&#10;ANsAAAAPAAAAZHJzL2Rvd25yZXYueG1sRI9Ba8JAFITvBf/D8gRvdWMhUlNXKYVAqZe6Cl4f2dds&#10;aPZtzG40/vuuIPQ4zMw3zHo7ulZcqA+NZwWLeQaCuPKm4VrB8VA+v4IIEdlg65kU3CjAdjN5WmNh&#10;/JX3dNGxFgnCoUAFNsaukDJUlhyGue+Ik/fje4cxyb6WpsdrgrtWvmTZUjpsOC1Y7OjDUvWrB6dg&#10;2J2Gm/b5t9bn/OvQ1KWNslRqNh3f30BEGuN/+NH+NAryFdy/pB8gN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1tS/wwAAANsAAAAPAAAAAAAAAAAAAAAAAJcCAABkcnMvZG93&#10;bnJldi54bWxQSwUGAAAAAAQABAD1AAAAhwMAAAAA&#10;" fillcolor="#4f81bd [3204]" strokecolor="black [3213]" strokeweight="2pt">
                  <v:textbox>
                    <w:txbxContent>
                      <w:p w14:paraId="69B66D31" w14:textId="77777777" w:rsidR="00A0697E" w:rsidRDefault="00A0697E" w:rsidP="00A04D3D">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60" o:spid="_x0000_s1029"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48AAAADbAAAADwAAAGRycy9kb3ducmV2LnhtbERP3WrCMBS+H/gO4QjezURhTqpRRFAm&#10;7mLt9gCH5tgWm5O2iW339suFsMuP73+7H20teup85VjDYq5AEOfOVFxo+Pk+va5B+IBssHZMGn7J&#10;w343edliYtzAKfVZKEQMYZ+ghjKEJpHS5yVZ9HPXEEfu5jqLIcKukKbDIYbbWi6VWkmLFceGEhs6&#10;lpTfs4fVkL61Tev4nT+/Lvn9oFp1vhZK69l0PGxABBrDv/jp/jAaVnF9/BJ/gNz9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zc/+PAAAAA2wAAAA8AAAAAAAAAAAAAAAAA&#10;oQIAAGRycy9kb3ducmV2LnhtbFBLBQYAAAAABAAEAPkAAACOAwAAAAA=&#10;" strokecolor="black [3040]" strokeweight="2pt"/>
                <v:line id="Straight Connector 61" o:spid="_x0000_s1030"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BaeMIAAADbAAAADwAAAGRycy9kb3ducmV2LnhtbESP0YrCMBRE3wX/IVxh3zRRWFeqUURQ&#10;XPRhq37Apbm2xeambaJ2/94IC/s4zMwZZrHqbCUe1PrSsYbxSIEgzpwpOddwOW+HMxA+IBusHJOG&#10;X/KwWvZ7C0yMe3JKj1PIRYSwT1BDEUKdSOmzgiz6kauJo3d1rcUQZZtL0+Izwm0lJ0pNpcWS40KB&#10;NW0Kym6nu9WQfjZ14/iLjz/f2W2tGrU75Errj0G3noMI1IX/8F97bzRMx/D+En+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5BaeMIAAADbAAAADwAAAAAAAAAAAAAA&#10;AAChAgAAZHJzL2Rvd25yZXYueG1sUEsFBgAAAAAEAAQA+QAAAJADAAAAAA==&#10;" strokecolor="black [3040]" strokeweight="2pt"/>
                <v:rect id="Rectangle 62" o:spid="_x0000_s1031"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HoxzwgAA&#10;ANsAAAAPAAAAZHJzL2Rvd25yZXYueG1sRI9Bi8IwFITvC/sfwlvwtqYrKNI1iiwUFr1oFLw+mrdN&#10;sXnpNqnWf28EweMwM98wi9XgGnGhLtSeFXyNMxDEpTc1VwqOh+JzDiJEZIONZ1JwowCr5fvbAnPj&#10;r7yni46VSBAOOSqwMba5lKG05DCMfUucvD/fOYxJdpU0HV4T3DVykmUz6bDmtGCxpR9L5Vn3TkG/&#10;PfU37ac7rf+nm0NdFTbKQqnRx7D+BhFpiK/ws/1rFMwm8PiSfoB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ejHPCAAAA2wAAAA8AAAAAAAAAAAAAAAAAlwIAAGRycy9kb3du&#10;cmV2LnhtbFBLBQYAAAAABAAEAPUAAACGAwAAAAA=&#10;" fillcolor="#4f81bd [3204]" strokecolor="black [3213]" strokeweight="2pt">
                  <v:textbox>
                    <w:txbxContent>
                      <w:p w14:paraId="1687EA90" w14:textId="77777777" w:rsidR="00A0697E" w:rsidRDefault="00A0697E" w:rsidP="00A04D3D">
                        <w:pPr>
                          <w:rPr>
                            <w:rFonts w:eastAsia="Times New Roman" w:cs="Times New Roman"/>
                          </w:rPr>
                        </w:pPr>
                      </w:p>
                    </w:txbxContent>
                  </v:textbox>
                </v:rect>
                <v:rect id="Rectangle 63" o:spid="_x0000_s1032"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UinowwAA&#10;ANsAAAAPAAAAZHJzL2Rvd25yZXYueG1sRI9BawIxFITvBf9DeIK3mq1FKVujlMKC1IvGQq+PzXOz&#10;uHnZbrK6/nsjCB6HmfmGWa4H14gzdaH2rOBtmoEgLr2puVLweyheP0CEiGyw8UwKrhRgvRq9LDE3&#10;/sJ7OutYiQThkKMCG2ObSxlKSw7D1LfEyTv6zmFMsquk6fCS4K6RsyxbSIc1pwWLLX1bKk+6dwr6&#10;7V9/1X6+0/p//nOoq8JGWSg1GQ9fnyAiDfEZfrQ3RsHiHe5f0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UinowwAAANsAAAAPAAAAAAAAAAAAAAAAAJcCAABkcnMvZG93&#10;bnJldi54bWxQSwUGAAAAAAQABAD1AAAAhwMAAAAA&#10;" fillcolor="#4f81bd [3204]" strokecolor="black [3213]" strokeweight="2pt">
                  <v:textbox>
                    <w:txbxContent>
                      <w:p w14:paraId="773E5027" w14:textId="77777777" w:rsidR="00A0697E" w:rsidRDefault="00A0697E" w:rsidP="00A04D3D">
                        <w:pPr>
                          <w:rPr>
                            <w:rFonts w:eastAsia="Times New Roman" w:cs="Times New Roman"/>
                          </w:rPr>
                        </w:pPr>
                      </w:p>
                    </w:txbxContent>
                  </v:textbox>
                </v:rect>
                <v:rect id="Rectangle 35872" o:spid="_x0000_s1033"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zcTxgAA&#10;AN4AAAAPAAAAZHJzL2Rvd25yZXYueG1sRI9Ba8JAFITvhf6H5RV6q5taYiV1lSIESnvRtdDrI/vM&#10;BrNvY3aj8d93BcHjMDPfMIvV6Fpxoj40nhW8TjIQxJU3DdcKfnflyxxEiMgGW8+k4EIBVsvHhwUW&#10;xp95Sycda5EgHApUYGPsCilDZclhmPiOOHl73zuMSfa1ND2eE9y1cpplM+mw4bRgsaO1peqgB6dg&#10;+PkbLtrnG62P+feuqUsbZanU89P4+QEi0hjv4Vv7yyh4y+fvU7jeSVd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WzcTxgAAAN4AAAAPAAAAAAAAAAAAAAAAAJcCAABkcnMv&#10;ZG93bnJldi54bWxQSwUGAAAAAAQABAD1AAAAigMAAAAA&#10;" fillcolor="#4f81bd [3204]" strokecolor="black [3213]" strokeweight="2pt">
                  <v:textbox>
                    <w:txbxContent>
                      <w:p w14:paraId="2C95F110" w14:textId="77777777" w:rsidR="00A0697E" w:rsidRDefault="00A0697E" w:rsidP="00A04D3D">
                        <w:pPr>
                          <w:rPr>
                            <w:rFonts w:eastAsia="Times New Roman" w:cs="Times New Roman"/>
                          </w:rPr>
                        </w:pPr>
                      </w:p>
                    </w:txbxContent>
                  </v:textbox>
                </v:rect>
                <v:line id="Straight Connector 35873" o:spid="_x0000_s1034"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PWLcUAAADeAAAADwAAAGRycy9kb3ducmV2LnhtbESP3YrCMBSE7xd8h3AE79ZExVWqUURQ&#10;lN2L9ecBDs2xLTYnbRO1vv1GEPZymJlvmPmytaW4U+MLxxoGfQWCOHWm4EzD+bT5nILwAdlg6Zg0&#10;PMnDctH5mGNi3IMPdD+GTEQI+wQ15CFUiZQ+zcmi77uKOHoX11gMUTaZNA0+ItyWcqjUl7RYcFzI&#10;saJ1Tun1eLMaDuO6qh1P+Od3n15Xqlbb70xp3eu2qxmIQG34D7/bO6NhNJ5ORvC6E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WPWLcUAAADeAAAADwAAAAAAAAAA&#10;AAAAAAChAgAAZHJzL2Rvd25yZXYueG1sUEsFBgAAAAAEAAQA+QAAAJMDAAAAAA==&#10;" strokecolor="black [3040]" strokeweight="2pt"/>
                <v:shapetype id="_x0000_t202" coordsize="21600,21600" o:spt="202" path="m0,0l0,21600,21600,21600,21600,0xe">
                  <v:stroke joinstyle="miter"/>
                  <v:path gradientshapeok="t" o:connecttype="rect"/>
                </v:shapetype>
                <v:shape id="Text Box 35874" o:spid="_x0000_s1035" type="#_x0000_t202" style="position:absolute;left:418918;top:1752056;width:874395;height:2552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ozW0xgAA&#10;AN4AAAAPAAAAZHJzL2Rvd25yZXYueG1sRI/NbsIwEITvlXgHa5G4gcNfCSkGIdpKvVF+HmAVL3Ga&#10;eB3FBtI+fV0JqcfRzHyjWW06W4sbtb50rGA8SkAQ506XXCg4n96HKQgfkDXWjknBN3nYrHtPK8y0&#10;u/OBbsdQiAhhn6ECE0KTSelzQxb9yDXE0bu41mKIsi2kbvEe4baWkyR5lhZLjgsGG9oZyqvj1SpI&#10;E7uvquXk09vZz3hudq/urflSatDvti8gAnXhP/xof2gF03m6mMHfnXgF5PoX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5ozW0xgAAAN4AAAAPAAAAAAAAAAAAAAAAAJcCAABkcnMv&#10;ZG93bnJldi54bWxQSwUGAAAAAAQABAD1AAAAigMAAAAA&#10;" filled="f" stroked="f">
                  <v:textbox style="mso-fit-shape-to-text:t">
                    <w:txbxContent>
                      <w:p w14:paraId="0F4DC743"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 id="Text Box 35875" o:spid="_x0000_s1036" type="#_x0000_t202" style="position:absolute;left:1642490;top:1370871;width:87439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emdxgAA&#10;AN4AAAAPAAAAZHJzL2Rvd25yZXYueG1sRI/BasMwEETvhfyD2EBvjZQWO8GNEkIh0FtpHEiOi7W2&#10;nFor11Jj9++rQqHHYWbeMJvd5DpxoyG0njUsFwoEceVNy42GU3l4WIMIEdlg55k0fFOA3XZ2t8HC&#10;+JHf6XaMjUgQDgVqsDH2hZShsuQwLHxPnLzaDw5jkkMjzYBjgrtOPiqVS4ctpwWLPb1Yqj6OX05D&#10;iWV+svF8PdTKqss1q/Px803r+/m0fwYRaYr/4b/2q9HwlK1XGfzeSVdAb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bemdxgAAAN4AAAAPAAAAAAAAAAAAAAAAAJcCAABkcnMv&#10;ZG93bnJldi54bWxQSwUGAAAAAAQABAD1AAAAigMAAAAA&#10;" filled="f" stroked="f">
                  <v:textbox style="mso-fit-shape-to-text:t">
                    <w:txbxContent>
                      <w:p w14:paraId="35E1FDA7"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 id="Text Box 35876" o:spid="_x0000_s1037" type="#_x0000_t202" style="position:absolute;left:1938590;top:542621;width:87439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9a9+xwAA&#10;AN4AAAAPAAAAZHJzL2Rvd25yZXYueG1sRI9BS8NAFITvgv9heYI3u4ltYxq7LVJQvLaWSm+P7Gs2&#10;mH0bdrdp7K93BcHjMDPfMMv1aDsxkA+tYwX5JANBXDvdcqNg//H6UIIIEVlj55gUfFOA9er2ZomV&#10;dhfe0rCLjUgQDhUqMDH2lZShNmQxTFxPnLyT8xZjkr6R2uMlwW0nH7OskBZbTgsGe9oYqr92Z6tg&#10;8Tm8+anvj9fZobC5ycN2fiqVur8bX55BRBrjf/iv/a4VTOflUwG/d9IVkK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H/WvfscAAADeAAAADwAAAAAAAAAAAAAAAACXAgAAZHJz&#10;L2Rvd25yZXYueG1sUEsFBgAAAAAEAAQA9QAAAIsDAAAAAA==&#10;" filled="f" stroked="f">
                  <v:textbox style="mso-fit-shape-to-text:t">
                    <w:txbxContent>
                      <w:p w14:paraId="39CCBEDE" w14:textId="77777777" w:rsidR="00A0697E" w:rsidRDefault="00A0697E" w:rsidP="00A04D3D">
                        <w:pPr>
                          <w:pStyle w:val="NormalWeb"/>
                          <w:spacing w:before="0" w:beforeAutospacing="0" w:after="0" w:afterAutospacing="0"/>
                          <w:textAlignment w:val="baseline"/>
                        </w:pPr>
                        <w:proofErr w:type="spellStart"/>
                        <w:proofErr w:type="gramStart"/>
                        <w:r>
                          <w:rPr>
                            <w:rFonts w:ascii="Consolas" w:eastAsia="ＭＳ Ｐゴシック" w:hAnsi="Consolas" w:cs="Consolas"/>
                            <w:color w:val="000000" w:themeColor="text1"/>
                            <w:kern w:val="24"/>
                            <w:sz w:val="22"/>
                            <w:szCs w:val="22"/>
                          </w:rPr>
                          <w:t>chunksize</w:t>
                        </w:r>
                        <w:proofErr w:type="spellEnd"/>
                        <w:proofErr w:type="gramEnd"/>
                      </w:p>
                    </w:txbxContent>
                  </v:textbox>
                </v:shape>
                <v:shapetype id="_x0000_t32" coordsize="21600,21600" o:spt="32" o:oned="t" path="m0,0l21600,21600e" filled="f">
                  <v:path arrowok="t" fillok="f" o:connecttype="none"/>
                  <o:lock v:ext="edit" shapetype="t"/>
                </v:shapetype>
                <v:shape id="Straight Arrow Connector 35877" o:spid="_x0000_s1038"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uT/M8cAAADeAAAADwAAAGRycy9kb3ducmV2LnhtbESPT2vCQBTE70K/w/IKvenGik2MrlJs&#10;C/Yk/gE9PrLPbDD7Ns1uNX77bkHwOMzMb5jZorO1uFDrK8cKhoMEBHHhdMWlgv3uq5+B8AFZY+2Y&#10;FNzIw2L+1Jthrt2VN3TZhlJECPscFZgQmlxKXxiy6AeuIY7eybUWQ5RtKXWL1wi3tXxNkjdpseK4&#10;YLChpaHivP21CtbmnB6X33r8MTlmP5/r5lB4P1Lq5bl7n4II1IVH+N5eaQWjcZam8H8nXgE5/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C5P8zxwAAAN4AAAAPAAAAAAAA&#10;AAAAAAAAAKECAABkcnMvZG93bnJldi54bWxQSwUGAAAAAAQABAD5AAAAlQMAAAAA&#10;" filled="t" fillcolor="#4f81bd [3204]" strokecolor="black [3213]">
                  <v:stroke endarrow="open"/>
                </v:shape>
                <w10:anchorlock/>
              </v:group>
            </w:pict>
          </mc:Fallback>
        </mc:AlternateContent>
      </w:r>
    </w:p>
    <w:p w14:paraId="7E6238F6" w14:textId="7EFBEA66" w:rsidR="00703836" w:rsidRPr="00703836" w:rsidRDefault="00703836" w:rsidP="00703836">
      <w:pPr>
        <w:pStyle w:val="Caption"/>
        <w:jc w:val="center"/>
        <w:rPr>
          <w:sz w:val="24"/>
          <w:szCs w:val="24"/>
        </w:rPr>
      </w:pPr>
      <w:bookmarkStart w:id="46" w:name="_Ref234139529"/>
      <w:r w:rsidRPr="00703836">
        <w:rPr>
          <w:sz w:val="24"/>
          <w:szCs w:val="24"/>
        </w:rPr>
        <w:t xml:space="preserve">Figure </w:t>
      </w:r>
      <w:r w:rsidRPr="00703836">
        <w:rPr>
          <w:sz w:val="24"/>
          <w:szCs w:val="24"/>
        </w:rPr>
        <w:fldChar w:fldCharType="begin"/>
      </w:r>
      <w:r w:rsidRPr="00703836">
        <w:rPr>
          <w:sz w:val="24"/>
          <w:szCs w:val="24"/>
        </w:rPr>
        <w:instrText xml:space="preserve"> SEQ Figure \* ARABIC </w:instrText>
      </w:r>
      <w:r w:rsidRPr="00703836">
        <w:rPr>
          <w:sz w:val="24"/>
          <w:szCs w:val="24"/>
        </w:rPr>
        <w:fldChar w:fldCharType="separate"/>
      </w:r>
      <w:r w:rsidR="00E5713B">
        <w:rPr>
          <w:noProof/>
          <w:sz w:val="24"/>
          <w:szCs w:val="24"/>
        </w:rPr>
        <w:t>1</w:t>
      </w:r>
      <w:r w:rsidRPr="00703836">
        <w:rPr>
          <w:sz w:val="24"/>
          <w:szCs w:val="24"/>
        </w:rPr>
        <w:fldChar w:fldCharType="end"/>
      </w:r>
      <w:bookmarkEnd w:id="46"/>
      <w:r w:rsidRPr="00703836">
        <w:rPr>
          <w:sz w:val="24"/>
          <w:szCs w:val="24"/>
        </w:rPr>
        <w:t>: Writer fills cube with planes</w:t>
      </w:r>
      <w:r w:rsidR="00A04D3D">
        <w:rPr>
          <w:sz w:val="24"/>
          <w:szCs w:val="24"/>
        </w:rPr>
        <w:t xml:space="preserve"> along the slowest changing dimension</w:t>
      </w:r>
      <w:r w:rsidRPr="00703836">
        <w:rPr>
          <w:sz w:val="24"/>
          <w:szCs w:val="24"/>
        </w:rPr>
        <w:t>.</w:t>
      </w:r>
    </w:p>
    <w:p w14:paraId="193026E3" w14:textId="77777777" w:rsidR="00703836" w:rsidRPr="00271A78" w:rsidRDefault="00703836" w:rsidP="00271A78">
      <w:pPr>
        <w:pStyle w:val="PlainText"/>
        <w:rPr>
          <w:rFonts w:asciiTheme="minorHAnsi" w:hAnsiTheme="minorHAnsi"/>
          <w:sz w:val="24"/>
          <w:szCs w:val="24"/>
        </w:rPr>
      </w:pPr>
    </w:p>
    <w:p w14:paraId="0BD2D053" w14:textId="1648D495" w:rsidR="00C2318C" w:rsidRDefault="00271A78" w:rsidP="00271A78">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the writer.  It reads planes from the dataset</w:t>
      </w:r>
      <w:r w:rsidR="00B83C81">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B83C81">
        <w:rPr>
          <w:rFonts w:asciiTheme="minorHAnsi" w:hAnsiTheme="minorHAnsi"/>
          <w:sz w:val="24"/>
          <w:szCs w:val="24"/>
        </w:rPr>
        <w:t>When detecting that</w:t>
      </w:r>
      <w:r w:rsidRPr="00271A78">
        <w:rPr>
          <w:rFonts w:asciiTheme="minorHAnsi" w:hAnsiTheme="minorHAnsi"/>
          <w:sz w:val="24"/>
          <w:szCs w:val="24"/>
        </w:rPr>
        <w:t xml:space="preserve"> the </w:t>
      </w:r>
      <w:r w:rsidR="003C5BBA">
        <w:rPr>
          <w:rFonts w:asciiTheme="minorHAnsi" w:hAnsiTheme="minorHAnsi"/>
          <w:sz w:val="24"/>
          <w:szCs w:val="24"/>
        </w:rPr>
        <w:t xml:space="preserve">size of the </w:t>
      </w:r>
      <w:r w:rsidRPr="00271A78">
        <w:rPr>
          <w:rFonts w:asciiTheme="minorHAnsi" w:hAnsiTheme="minorHAnsi"/>
          <w:sz w:val="24"/>
          <w:szCs w:val="24"/>
        </w:rPr>
        <w:t xml:space="preserve">unlimited dimension. When it increases, </w:t>
      </w:r>
      <w:r w:rsidR="003C5BBA">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sidR="003C5BBA">
        <w:rPr>
          <w:rFonts w:asciiTheme="minorHAnsi" w:hAnsiTheme="minorHAnsi"/>
          <w:sz w:val="24"/>
          <w:szCs w:val="24"/>
        </w:rPr>
        <w:t xml:space="preserve"> verify the data correctness.  </w:t>
      </w:r>
      <w:r w:rsidRPr="00271A78">
        <w:rPr>
          <w:rFonts w:asciiTheme="minorHAnsi" w:hAnsiTheme="minorHAnsi"/>
          <w:sz w:val="24"/>
          <w:szCs w:val="24"/>
        </w:rPr>
        <w:t xml:space="preserve">The </w:t>
      </w:r>
      <w:r w:rsidR="003C5BBA" w:rsidRPr="00DF77AF">
        <w:rPr>
          <w:rFonts w:ascii="Courier New" w:hAnsi="Courier New" w:cs="Courier New"/>
          <w:b/>
          <w:sz w:val="24"/>
          <w:szCs w:val="24"/>
        </w:rPr>
        <w:lastRenderedPageBreak/>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003C5BBA" w:rsidRPr="00DF77AF">
        <w:rPr>
          <w:rFonts w:ascii="Courier New" w:hAnsi="Courier New" w:cs="Courier New"/>
          <w:b/>
          <w:sz w:val="24"/>
          <w:szCs w:val="24"/>
        </w:rPr>
        <w:t>n</w:t>
      </w:r>
      <w:r w:rsidRPr="00271A78">
        <w:rPr>
          <w:rFonts w:asciiTheme="minorHAnsi" w:hAnsiTheme="minorHAnsi"/>
          <w:sz w:val="24"/>
          <w:szCs w:val="24"/>
        </w:rPr>
        <w:t xml:space="preserve">". When the unlimited dimension grows to the </w:t>
      </w:r>
      <w:proofErr w:type="spellStart"/>
      <w:r w:rsidRPr="00DF77AF">
        <w:rPr>
          <w:rFonts w:ascii="Courier New" w:hAnsi="Courier New" w:cs="Courier New"/>
          <w:b/>
          <w:sz w:val="22"/>
          <w:szCs w:val="22"/>
        </w:rPr>
        <w:t>chunksize</w:t>
      </w:r>
      <w:proofErr w:type="spellEnd"/>
      <w:r w:rsidR="003C5BBA">
        <w:rPr>
          <w:rFonts w:asciiTheme="minorHAnsi" w:hAnsiTheme="minorHAnsi"/>
          <w:sz w:val="24"/>
          <w:szCs w:val="24"/>
        </w:rPr>
        <w:t xml:space="preserve">, </w:t>
      </w:r>
      <w:r w:rsidR="00B83C81">
        <w:rPr>
          <w:rFonts w:asciiTheme="minorHAnsi" w:hAnsiTheme="minorHAnsi"/>
          <w:sz w:val="24"/>
          <w:szCs w:val="24"/>
        </w:rPr>
        <w:t xml:space="preserve">which </w:t>
      </w:r>
      <w:r w:rsidRPr="00271A78">
        <w:rPr>
          <w:rFonts w:asciiTheme="minorHAnsi" w:hAnsiTheme="minorHAnsi"/>
          <w:sz w:val="24"/>
          <w:szCs w:val="24"/>
        </w:rPr>
        <w:t>is the expected end of data, the reader exits.</w:t>
      </w:r>
    </w:p>
    <w:p w14:paraId="14CD4DFD" w14:textId="3019E9AE" w:rsidR="00271A78" w:rsidRPr="00271A78" w:rsidRDefault="003C5BBA" w:rsidP="00A0697E">
      <w:pPr>
        <w:pStyle w:val="Heading3"/>
      </w:pPr>
      <w:bookmarkStart w:id="47" w:name="_Toc234146694"/>
      <w:bookmarkStart w:id="48" w:name="_Toc234249820"/>
      <w:r>
        <w:t xml:space="preserve">How to run </w:t>
      </w:r>
      <w:proofErr w:type="spellStart"/>
      <w:r>
        <w:t>use_append_chunk</w:t>
      </w:r>
      <w:bookmarkEnd w:id="47"/>
      <w:bookmarkEnd w:id="48"/>
      <w:proofErr w:type="spellEnd"/>
    </w:p>
    <w:p w14:paraId="00F9D1D8" w14:textId="77777777" w:rsidR="00B613DA" w:rsidRDefault="003C5BBA" w:rsidP="00B613DA">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4AB6DC0C" w14:textId="77777777" w:rsidR="00B613DA" w:rsidRDefault="00B613DA" w:rsidP="00B613DA">
      <w:pPr>
        <w:pStyle w:val="PlainText"/>
        <w:rPr>
          <w:rFonts w:asciiTheme="majorHAnsi" w:hAnsiTheme="majorHAnsi"/>
          <w:sz w:val="24"/>
          <w:szCs w:val="24"/>
        </w:rPr>
      </w:pPr>
    </w:p>
    <w:p w14:paraId="78B35447" w14:textId="0AF3EC24" w:rsidR="003C5BBA" w:rsidRPr="00B613DA" w:rsidRDefault="003C5BBA"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p>
    <w:p w14:paraId="304F2133" w14:textId="10341B9A" w:rsidR="003C5BBA" w:rsidRDefault="003C5BBA" w:rsidP="003C5BBA">
      <w:pPr>
        <w:pStyle w:val="PlainText"/>
        <w:rPr>
          <w:rFonts w:asciiTheme="majorHAnsi" w:hAnsiTheme="majorHAnsi"/>
          <w:sz w:val="24"/>
          <w:szCs w:val="24"/>
        </w:rPr>
      </w:pPr>
    </w:p>
    <w:p w14:paraId="3D90513F" w14:textId="24CB54D3"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 xml:space="preserve">It creates a skeleton dataset (0,256,256) of </w:t>
      </w:r>
      <w:r w:rsidR="001155EC">
        <w:rPr>
          <w:rFonts w:asciiTheme="majorHAnsi" w:hAnsiTheme="majorHAnsi"/>
          <w:sz w:val="24"/>
          <w:szCs w:val="24"/>
        </w:rPr>
        <w:t>2 bytes integers</w:t>
      </w:r>
      <w:r w:rsidRPr="00840F9F">
        <w:rPr>
          <w:rFonts w:asciiTheme="majorHAnsi" w:hAnsiTheme="majorHAnsi"/>
          <w:sz w:val="24"/>
          <w:szCs w:val="24"/>
        </w:rPr>
        <w:t xml:space="preserve">. Then </w:t>
      </w:r>
      <w:r w:rsidR="001155EC">
        <w:rPr>
          <w:rFonts w:asciiTheme="majorHAnsi" w:hAnsiTheme="majorHAnsi"/>
          <w:sz w:val="24"/>
          <w:szCs w:val="24"/>
        </w:rPr>
        <w:t xml:space="preserve">it </w:t>
      </w:r>
      <w:r w:rsidRPr="00840F9F">
        <w:rPr>
          <w:rFonts w:asciiTheme="majorHAnsi" w:hAnsiTheme="majorHAnsi"/>
          <w:sz w:val="24"/>
          <w:szCs w:val="24"/>
        </w:rPr>
        <w:t>fork</w:t>
      </w:r>
      <w:r w:rsidR="001155EC">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sidR="001155EC">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sidR="001155EC">
        <w:rPr>
          <w:rFonts w:asciiTheme="majorHAnsi" w:hAnsiTheme="majorHAnsi"/>
          <w:sz w:val="24"/>
          <w:szCs w:val="24"/>
        </w:rPr>
        <w:t xml:space="preserve"> </w:t>
      </w:r>
      <w:r w:rsidRPr="00840F9F">
        <w:rPr>
          <w:rFonts w:asciiTheme="majorHAnsi" w:hAnsiTheme="majorHAnsi"/>
          <w:sz w:val="24"/>
          <w:szCs w:val="24"/>
        </w:rPr>
        <w:t>to append planes onto the dataset.</w:t>
      </w:r>
    </w:p>
    <w:p w14:paraId="6489B447" w14:textId="6F6543EA" w:rsidR="003C5BBA" w:rsidRPr="00840F9F" w:rsidRDefault="003C5BBA" w:rsidP="003C5BBA">
      <w:pPr>
        <w:pStyle w:val="PlainText"/>
        <w:rPr>
          <w:rFonts w:asciiTheme="majorHAnsi" w:hAnsiTheme="majorHAnsi"/>
          <w:sz w:val="24"/>
          <w:szCs w:val="24"/>
        </w:rPr>
      </w:pPr>
    </w:p>
    <w:p w14:paraId="11D5F232" w14:textId="5F0F62A5" w:rsidR="003C5BBA" w:rsidRPr="00840F9F" w:rsidRDefault="003C5BBA" w:rsidP="003C5BBA">
      <w:pPr>
        <w:pStyle w:val="PlainText"/>
        <w:rPr>
          <w:rFonts w:asciiTheme="majorHAnsi" w:hAnsiTheme="majorHAnsi"/>
          <w:sz w:val="24"/>
          <w:szCs w:val="24"/>
        </w:rPr>
      </w:pPr>
      <w:r w:rsidRPr="00840F9F">
        <w:rPr>
          <w:rFonts w:asciiTheme="majorHAnsi" w:hAnsiTheme="majorHAnsi"/>
          <w:sz w:val="24"/>
          <w:szCs w:val="24"/>
        </w:rPr>
        <w:t>Other possible options:</w:t>
      </w:r>
    </w:p>
    <w:p w14:paraId="4D382754" w14:textId="2B267EBF" w:rsidR="001155EC" w:rsidRDefault="001155EC" w:rsidP="001155EC">
      <w:pPr>
        <w:pStyle w:val="PlainText"/>
        <w:rPr>
          <w:rFonts w:asciiTheme="majorHAnsi" w:hAnsiTheme="majorHAnsi"/>
          <w:sz w:val="24"/>
          <w:szCs w:val="24"/>
        </w:rPr>
      </w:pPr>
    </w:p>
    <w:p w14:paraId="72FEB8E7" w14:textId="15EA2C74"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sidR="001155EC">
        <w:rPr>
          <w:rFonts w:asciiTheme="majorHAnsi" w:hAnsiTheme="majorHAnsi"/>
          <w:sz w:val="24"/>
          <w:szCs w:val="24"/>
        </w:rPr>
        <w:t xml:space="preserve"> specifies </w:t>
      </w:r>
      <w:r w:rsidRPr="00840F9F">
        <w:rPr>
          <w:rFonts w:asciiTheme="majorHAnsi" w:hAnsiTheme="majorHAnsi"/>
          <w:sz w:val="24"/>
          <w:szCs w:val="24"/>
        </w:rPr>
        <w:t>different chunk</w:t>
      </w:r>
      <w:r w:rsidR="001155EC">
        <w:rPr>
          <w:rFonts w:asciiTheme="majorHAnsi" w:hAnsiTheme="majorHAnsi"/>
          <w:sz w:val="24"/>
          <w:szCs w:val="24"/>
        </w:rPr>
        <w:t xml:space="preserve"> </w:t>
      </w:r>
      <w:r w:rsidRPr="00840F9F">
        <w:rPr>
          <w:rFonts w:asciiTheme="majorHAnsi" w:hAnsiTheme="majorHAnsi"/>
          <w:sz w:val="24"/>
          <w:szCs w:val="24"/>
        </w:rPr>
        <w:t xml:space="preserve">size. </w:t>
      </w:r>
      <w:r w:rsidR="001155EC">
        <w:rPr>
          <w:rFonts w:asciiTheme="majorHAnsi" w:hAnsiTheme="majorHAnsi"/>
          <w:sz w:val="24"/>
          <w:szCs w:val="24"/>
        </w:rPr>
        <w:t xml:space="preserve">The default chunk size value </w:t>
      </w:r>
      <w:r w:rsidRPr="00840F9F">
        <w:rPr>
          <w:rFonts w:asciiTheme="majorHAnsi" w:hAnsiTheme="majorHAnsi"/>
          <w:sz w:val="24"/>
          <w:szCs w:val="24"/>
        </w:rPr>
        <w:t>is 256.</w:t>
      </w:r>
    </w:p>
    <w:p w14:paraId="6CECEF8F" w14:textId="77777777" w:rsidR="001155EC" w:rsidRPr="00840F9F" w:rsidRDefault="001155EC" w:rsidP="001155EC">
      <w:pPr>
        <w:pStyle w:val="PlainText"/>
        <w:ind w:left="720"/>
        <w:rPr>
          <w:rFonts w:asciiTheme="majorHAnsi" w:hAnsiTheme="majorHAnsi"/>
          <w:sz w:val="24"/>
          <w:szCs w:val="24"/>
        </w:rPr>
      </w:pPr>
    </w:p>
    <w:p w14:paraId="31087094" w14:textId="64249BD3"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-z 1024</w:t>
      </w:r>
    </w:p>
    <w:p w14:paraId="2BD39E95" w14:textId="77777777" w:rsidR="003C5BBA" w:rsidRPr="00840F9F" w:rsidRDefault="003C5BBA" w:rsidP="003C5BBA">
      <w:pPr>
        <w:pStyle w:val="PlainText"/>
        <w:rPr>
          <w:rFonts w:asciiTheme="majorHAnsi" w:hAnsiTheme="majorHAnsi"/>
          <w:sz w:val="24"/>
          <w:szCs w:val="24"/>
        </w:rPr>
      </w:pPr>
    </w:p>
    <w:p w14:paraId="7077722C" w14:textId="675CE46F" w:rsidR="003C5BBA" w:rsidRPr="00840F9F" w:rsidRDefault="001155EC" w:rsidP="00B613DA">
      <w:pPr>
        <w:pStyle w:val="PlainText"/>
        <w:ind w:left="360"/>
        <w:rPr>
          <w:rFonts w:asciiTheme="majorHAnsi" w:hAnsiTheme="majorHAnsi"/>
          <w:sz w:val="24"/>
          <w:szCs w:val="24"/>
        </w:rPr>
      </w:pPr>
      <w:r>
        <w:rPr>
          <w:rFonts w:asciiTheme="majorHAnsi" w:hAnsiTheme="majorHAnsi"/>
          <w:sz w:val="24"/>
          <w:szCs w:val="24"/>
        </w:rPr>
        <w:t>The command above</w:t>
      </w:r>
      <w:r w:rsidR="003C5BBA" w:rsidRPr="00840F9F">
        <w:rPr>
          <w:rFonts w:asciiTheme="majorHAnsi" w:hAnsiTheme="majorHAnsi"/>
          <w:sz w:val="24"/>
          <w:szCs w:val="24"/>
        </w:rPr>
        <w:t xml:space="preserve"> uses (1,1024,1024) chunks to produce a 1024</w:t>
      </w:r>
      <w:r w:rsidR="003C5BBA" w:rsidRPr="001155EC">
        <w:rPr>
          <w:rFonts w:asciiTheme="majorHAnsi" w:hAnsiTheme="majorHAnsi"/>
          <w:sz w:val="24"/>
          <w:szCs w:val="24"/>
          <w:vertAlign w:val="superscript"/>
        </w:rPr>
        <w:t>3</w:t>
      </w:r>
      <w:r w:rsidR="003C5BBA" w:rsidRPr="00840F9F">
        <w:rPr>
          <w:rFonts w:asciiTheme="majorHAnsi" w:hAnsiTheme="majorHAnsi"/>
          <w:sz w:val="24"/>
          <w:szCs w:val="24"/>
        </w:rPr>
        <w:t xml:space="preserve"> cube, about 2GB</w:t>
      </w:r>
      <w:r>
        <w:rPr>
          <w:rFonts w:asciiTheme="majorHAnsi" w:hAnsiTheme="majorHAnsi"/>
          <w:sz w:val="24"/>
          <w:szCs w:val="24"/>
        </w:rPr>
        <w:t>s size</w:t>
      </w:r>
      <w:r w:rsidR="003C5BBA" w:rsidRPr="00840F9F">
        <w:rPr>
          <w:rFonts w:asciiTheme="majorHAnsi" w:hAnsiTheme="majorHAnsi"/>
          <w:sz w:val="24"/>
          <w:szCs w:val="24"/>
        </w:rPr>
        <w:t>.</w:t>
      </w:r>
    </w:p>
    <w:p w14:paraId="63F145FA" w14:textId="77777777" w:rsidR="003C5BBA" w:rsidRPr="00840F9F" w:rsidRDefault="003C5BBA" w:rsidP="003C5BBA">
      <w:pPr>
        <w:pStyle w:val="PlainText"/>
        <w:rPr>
          <w:rFonts w:asciiTheme="majorHAnsi" w:hAnsiTheme="majorHAnsi"/>
          <w:sz w:val="24"/>
          <w:szCs w:val="24"/>
        </w:rPr>
      </w:pPr>
    </w:p>
    <w:p w14:paraId="3A1673DE" w14:textId="3774DAA3" w:rsidR="003C5BBA" w:rsidRDefault="003C5BBA" w:rsidP="001155EC">
      <w:pPr>
        <w:pStyle w:val="PlainText"/>
        <w:numPr>
          <w:ilvl w:val="0"/>
          <w:numId w:val="38"/>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001155EC" w:rsidRPr="001155EC">
        <w:rPr>
          <w:rFonts w:asciiTheme="majorHAnsi" w:hAnsiTheme="majorHAnsi"/>
          <w:i/>
          <w:sz w:val="24"/>
          <w:szCs w:val="24"/>
        </w:rPr>
        <w:t xml:space="preserve"> filename</w:t>
      </w:r>
      <w:r w:rsidR="001155EC">
        <w:rPr>
          <w:rFonts w:asciiTheme="majorHAnsi" w:hAnsiTheme="majorHAnsi"/>
          <w:sz w:val="24"/>
          <w:szCs w:val="24"/>
        </w:rPr>
        <w:t xml:space="preserve"> specifies </w:t>
      </w:r>
      <w:r w:rsidRPr="00840F9F">
        <w:rPr>
          <w:rFonts w:asciiTheme="majorHAnsi" w:hAnsiTheme="majorHAnsi"/>
          <w:sz w:val="24"/>
          <w:szCs w:val="24"/>
        </w:rPr>
        <w:t>different file name</w:t>
      </w:r>
    </w:p>
    <w:p w14:paraId="18F46BA5" w14:textId="77777777" w:rsidR="001155EC" w:rsidRPr="00840F9F" w:rsidRDefault="001155EC" w:rsidP="001155EC">
      <w:pPr>
        <w:pStyle w:val="PlainText"/>
        <w:ind w:left="720"/>
        <w:rPr>
          <w:rFonts w:asciiTheme="majorHAnsi" w:hAnsiTheme="majorHAnsi"/>
          <w:sz w:val="24"/>
          <w:szCs w:val="24"/>
        </w:rPr>
      </w:pPr>
    </w:p>
    <w:p w14:paraId="0A67E2A5" w14:textId="6B7ADF8B"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w:t>
      </w:r>
    </w:p>
    <w:p w14:paraId="4E6E82FF" w14:textId="77777777" w:rsidR="003C5BBA" w:rsidRPr="00840F9F" w:rsidRDefault="003C5BBA" w:rsidP="003C5BBA">
      <w:pPr>
        <w:pStyle w:val="PlainText"/>
        <w:rPr>
          <w:rFonts w:asciiTheme="majorHAnsi" w:hAnsiTheme="majorHAnsi"/>
          <w:sz w:val="24"/>
          <w:szCs w:val="24"/>
        </w:rPr>
      </w:pPr>
    </w:p>
    <w:p w14:paraId="16BBFCBB" w14:textId="6FEE2C7C"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w:t>
      </w:r>
      <w:proofErr w:type="spellStart"/>
      <w:r w:rsidRPr="001155EC">
        <w:rPr>
          <w:sz w:val="22"/>
          <w:szCs w:val="22"/>
        </w:rPr>
        <w:t>gpfs</w:t>
      </w:r>
      <w:proofErr w:type="spellEnd"/>
      <w:r w:rsidRPr="001155EC">
        <w:rPr>
          <w:sz w:val="22"/>
          <w:szCs w:val="22"/>
        </w:rPr>
        <w:t>/</w:t>
      </w:r>
      <w:proofErr w:type="spellStart"/>
      <w:r w:rsidRPr="001155EC">
        <w:rPr>
          <w:sz w:val="22"/>
          <w:szCs w:val="22"/>
        </w:rPr>
        <w:t>tmp</w:t>
      </w:r>
      <w:proofErr w:type="spellEnd"/>
      <w:r w:rsidRPr="001155EC">
        <w:rPr>
          <w:sz w:val="22"/>
          <w:szCs w:val="22"/>
        </w:rPr>
        <w:t>/append_data.h5</w:t>
      </w:r>
      <w:r w:rsidRPr="00840F9F">
        <w:rPr>
          <w:rFonts w:asciiTheme="majorHAnsi" w:hAnsiTheme="majorHAnsi"/>
          <w:sz w:val="24"/>
          <w:szCs w:val="24"/>
        </w:rPr>
        <w:t>. This allows two independent</w:t>
      </w:r>
      <w:r w:rsidR="001155EC">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sidR="001155EC">
        <w:rPr>
          <w:rFonts w:asciiTheme="majorHAnsi" w:hAnsiTheme="majorHAnsi"/>
          <w:sz w:val="24"/>
          <w:szCs w:val="24"/>
        </w:rPr>
        <w:t xml:space="preserve">HDF5 </w:t>
      </w:r>
      <w:r w:rsidRPr="00840F9F">
        <w:rPr>
          <w:rFonts w:asciiTheme="majorHAnsi" w:hAnsiTheme="majorHAnsi"/>
          <w:sz w:val="24"/>
          <w:szCs w:val="24"/>
        </w:rPr>
        <w:t>file on the</w:t>
      </w:r>
      <w:r w:rsidR="001155EC">
        <w:rPr>
          <w:rFonts w:asciiTheme="majorHAnsi" w:hAnsiTheme="majorHAnsi"/>
          <w:sz w:val="24"/>
          <w:szCs w:val="24"/>
        </w:rPr>
        <w:t xml:space="preserve"> </w:t>
      </w:r>
      <w:r w:rsidRPr="00840F9F">
        <w:rPr>
          <w:rFonts w:asciiTheme="majorHAnsi" w:hAnsiTheme="majorHAnsi"/>
          <w:sz w:val="24"/>
          <w:szCs w:val="24"/>
        </w:rPr>
        <w:t>shared /</w:t>
      </w:r>
      <w:proofErr w:type="spellStart"/>
      <w:r w:rsidRPr="00840F9F">
        <w:rPr>
          <w:rFonts w:asciiTheme="majorHAnsi" w:hAnsiTheme="majorHAnsi"/>
          <w:sz w:val="24"/>
          <w:szCs w:val="24"/>
        </w:rPr>
        <w:t>gpfs</w:t>
      </w:r>
      <w:proofErr w:type="spellEnd"/>
      <w:r w:rsidRPr="00840F9F">
        <w:rPr>
          <w:rFonts w:asciiTheme="majorHAnsi" w:hAnsiTheme="majorHAnsi"/>
          <w:sz w:val="24"/>
          <w:szCs w:val="24"/>
        </w:rPr>
        <w:t xml:space="preserve"> file system.</w:t>
      </w:r>
    </w:p>
    <w:p w14:paraId="2D0247CC" w14:textId="77777777" w:rsidR="003C5BBA" w:rsidRPr="00840F9F" w:rsidRDefault="003C5BBA" w:rsidP="003C5BBA">
      <w:pPr>
        <w:pStyle w:val="PlainText"/>
        <w:rPr>
          <w:rFonts w:asciiTheme="majorHAnsi" w:hAnsiTheme="majorHAnsi"/>
          <w:sz w:val="24"/>
          <w:szCs w:val="24"/>
        </w:rPr>
      </w:pPr>
    </w:p>
    <w:p w14:paraId="2C98E6D8" w14:textId="77777777" w:rsidR="00B613DA" w:rsidRDefault="00B613D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003C5BBA" w:rsidRPr="00840F9F">
        <w:rPr>
          <w:rFonts w:asciiTheme="majorHAnsi" w:hAnsiTheme="majorHAnsi"/>
          <w:sz w:val="24"/>
          <w:szCs w:val="24"/>
        </w:rPr>
        <w:t>launch</w:t>
      </w:r>
      <w:r>
        <w:rPr>
          <w:rFonts w:asciiTheme="majorHAnsi" w:hAnsiTheme="majorHAnsi"/>
          <w:sz w:val="24"/>
          <w:szCs w:val="24"/>
        </w:rPr>
        <w:t>es</w:t>
      </w:r>
      <w:r w:rsidR="003C5BBA" w:rsidRPr="00840F9F">
        <w:rPr>
          <w:rFonts w:asciiTheme="majorHAnsi" w:hAnsiTheme="majorHAnsi"/>
          <w:sz w:val="24"/>
          <w:szCs w:val="24"/>
        </w:rPr>
        <w:t xml:space="preserve"> only the reader or writer process.</w:t>
      </w:r>
    </w:p>
    <w:p w14:paraId="30A516E4" w14:textId="77777777" w:rsidR="00B613DA" w:rsidRDefault="00B613DA" w:rsidP="00B613DA">
      <w:pPr>
        <w:pStyle w:val="PlainText"/>
        <w:ind w:left="720"/>
        <w:rPr>
          <w:rFonts w:asciiTheme="majorHAnsi" w:hAnsiTheme="majorHAnsi"/>
          <w:sz w:val="24"/>
          <w:szCs w:val="24"/>
        </w:rPr>
      </w:pPr>
    </w:p>
    <w:p w14:paraId="694A62BE" w14:textId="00DCC603" w:rsidR="003C5BBA" w:rsidRPr="00B613DA" w:rsidRDefault="003C5BBA" w:rsidP="00B613DA">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gpfs</w:t>
      </w:r>
      <w:proofErr w:type="spellEnd"/>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tmp</w:t>
      </w:r>
      <w:proofErr w:type="spellEnd"/>
      <w:r w:rsidR="00B613DA" w:rsidRPr="00B613DA">
        <w:rPr>
          <w:rFonts w:ascii="Courier New" w:hAnsi="Courier New" w:cs="Courier New"/>
          <w:b/>
          <w:sz w:val="22"/>
          <w:szCs w:val="22"/>
        </w:rPr>
        <w:t xml:space="preserve">/append_data.h5 -l w  </w:t>
      </w:r>
      <w:r w:rsidRPr="00B613DA">
        <w:rPr>
          <w:rFonts w:ascii="Courier New" w:hAnsi="Courier New" w:cs="Courier New"/>
          <w:b/>
          <w:sz w:val="22"/>
          <w:szCs w:val="22"/>
        </w:rPr>
        <w:t># in node X</w:t>
      </w:r>
    </w:p>
    <w:p w14:paraId="65BAF81A" w14:textId="71CFFBC7" w:rsidR="003C5BBA" w:rsidRPr="00B613DA" w:rsidRDefault="003C5BB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-f </w:t>
      </w:r>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gpfs</w:t>
      </w:r>
      <w:proofErr w:type="spellEnd"/>
      <w:r w:rsidR="00B613DA" w:rsidRPr="00B613DA">
        <w:rPr>
          <w:rFonts w:ascii="Courier New" w:hAnsi="Courier New" w:cs="Courier New"/>
          <w:b/>
          <w:sz w:val="22"/>
          <w:szCs w:val="22"/>
        </w:rPr>
        <w:t>/</w:t>
      </w:r>
      <w:proofErr w:type="spellStart"/>
      <w:r w:rsidR="00B613DA" w:rsidRPr="00B613DA">
        <w:rPr>
          <w:rFonts w:ascii="Courier New" w:hAnsi="Courier New" w:cs="Courier New"/>
          <w:b/>
          <w:sz w:val="22"/>
          <w:szCs w:val="22"/>
        </w:rPr>
        <w:t>tmp</w:t>
      </w:r>
      <w:proofErr w:type="spellEnd"/>
      <w:r w:rsidR="00B613DA" w:rsidRPr="00B613DA">
        <w:rPr>
          <w:rFonts w:ascii="Courier New" w:hAnsi="Courier New" w:cs="Courier New"/>
          <w:b/>
          <w:sz w:val="22"/>
          <w:szCs w:val="22"/>
        </w:rPr>
        <w:t xml:space="preserve">/append_data.h5 -l r  </w:t>
      </w:r>
      <w:r w:rsidRPr="00B613DA">
        <w:rPr>
          <w:rFonts w:ascii="Courier New" w:hAnsi="Courier New" w:cs="Courier New"/>
          <w:b/>
          <w:sz w:val="22"/>
          <w:szCs w:val="22"/>
        </w:rPr>
        <w:t># in node Y</w:t>
      </w:r>
    </w:p>
    <w:p w14:paraId="23B72C26" w14:textId="77777777" w:rsidR="00B613DA" w:rsidRPr="00B613DA" w:rsidRDefault="00B613DA" w:rsidP="00B613DA">
      <w:pPr>
        <w:pStyle w:val="PlainText"/>
        <w:rPr>
          <w:rFonts w:asciiTheme="majorHAnsi" w:hAnsiTheme="majorHAnsi"/>
          <w:b/>
          <w:sz w:val="24"/>
          <w:szCs w:val="24"/>
        </w:rPr>
      </w:pPr>
    </w:p>
    <w:p w14:paraId="02B7D917" w14:textId="176DAA56"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sidR="00B613DA">
        <w:rPr>
          <w:rFonts w:asciiTheme="majorHAnsi" w:hAnsiTheme="majorHAnsi"/>
          <w:sz w:val="24"/>
          <w:szCs w:val="24"/>
        </w:rPr>
        <w:t xml:space="preserve"> </w:t>
      </w:r>
      <w:r w:rsidRPr="00840F9F">
        <w:rPr>
          <w:rFonts w:asciiTheme="majorHAnsi" w:hAnsiTheme="majorHAnsi"/>
          <w:sz w:val="24"/>
          <w:szCs w:val="24"/>
        </w:rPr>
        <w:t>and appends to it.</w:t>
      </w:r>
      <w:r w:rsidR="00B613DA">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sidR="00B613DA">
        <w:rPr>
          <w:rFonts w:asciiTheme="majorHAnsi" w:hAnsiTheme="majorHAnsi"/>
          <w:sz w:val="24"/>
          <w:szCs w:val="24"/>
        </w:rPr>
        <w:t xml:space="preserve"> </w:t>
      </w:r>
      <w:r w:rsidRPr="00840F9F">
        <w:rPr>
          <w:rFonts w:asciiTheme="majorHAnsi" w:hAnsiTheme="majorHAnsi"/>
          <w:sz w:val="24"/>
          <w:szCs w:val="24"/>
        </w:rPr>
        <w:t xml:space="preserve">Note that </w:t>
      </w:r>
      <w:r w:rsidR="00B613DA">
        <w:rPr>
          <w:rFonts w:asciiTheme="majorHAnsi" w:hAnsiTheme="majorHAnsi"/>
          <w:sz w:val="24"/>
          <w:szCs w:val="24"/>
        </w:rPr>
        <w:t>one</w:t>
      </w:r>
      <w:r w:rsidRPr="00840F9F">
        <w:rPr>
          <w:rFonts w:asciiTheme="majorHAnsi" w:hAnsiTheme="majorHAnsi"/>
          <w:sz w:val="24"/>
          <w:szCs w:val="24"/>
        </w:rPr>
        <w:t xml:space="preserve"> need</w:t>
      </w:r>
      <w:r w:rsidR="00B613DA">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sidR="00B613DA">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sidR="00B613DA">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1003E5" w14:textId="77777777" w:rsidR="003C5BBA" w:rsidRPr="00840F9F" w:rsidRDefault="003C5BBA" w:rsidP="003C5BBA">
      <w:pPr>
        <w:pStyle w:val="PlainText"/>
        <w:rPr>
          <w:rFonts w:asciiTheme="majorHAnsi" w:hAnsiTheme="majorHAnsi"/>
          <w:sz w:val="24"/>
          <w:szCs w:val="24"/>
        </w:rPr>
      </w:pPr>
    </w:p>
    <w:p w14:paraId="0DC2E2E4" w14:textId="446187F0" w:rsidR="003C5BBA" w:rsidRDefault="003C5BBA" w:rsidP="00B613DA">
      <w:pPr>
        <w:pStyle w:val="PlainText"/>
        <w:numPr>
          <w:ilvl w:val="0"/>
          <w:numId w:val="38"/>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sidR="00B613DA">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sidR="00B613DA">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45F3744" w14:textId="77777777" w:rsidR="00B613DA" w:rsidRDefault="00B613DA" w:rsidP="00B613DA">
      <w:pPr>
        <w:pStyle w:val="PlainText"/>
        <w:ind w:left="720"/>
        <w:rPr>
          <w:rFonts w:asciiTheme="majorHAnsi" w:hAnsiTheme="majorHAnsi"/>
          <w:sz w:val="24"/>
          <w:szCs w:val="24"/>
        </w:rPr>
      </w:pPr>
    </w:p>
    <w:p w14:paraId="604B26DC" w14:textId="21B192F3" w:rsidR="00B613DA" w:rsidRDefault="00B613DA" w:rsidP="00B613DA">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_append_chunk</w:t>
      </w:r>
      <w:proofErr w:type="spellEnd"/>
      <w:r w:rsidRPr="00B613DA">
        <w:rPr>
          <w:rFonts w:ascii="Courier New" w:hAnsi="Courier New" w:cs="Courier New"/>
          <w:b/>
          <w:sz w:val="22"/>
          <w:szCs w:val="22"/>
        </w:rPr>
        <w:t xml:space="preserve"> -n 1000</w:t>
      </w:r>
    </w:p>
    <w:p w14:paraId="282BAEAB" w14:textId="77777777" w:rsidR="00DF77AF" w:rsidRDefault="00DF77AF" w:rsidP="00B613DA">
      <w:pPr>
        <w:pStyle w:val="PlainText"/>
        <w:ind w:left="720"/>
        <w:rPr>
          <w:rFonts w:ascii="Courier New" w:hAnsi="Courier New" w:cs="Courier New"/>
          <w:b/>
          <w:sz w:val="22"/>
          <w:szCs w:val="22"/>
        </w:rPr>
      </w:pPr>
    </w:p>
    <w:p w14:paraId="0886EA98" w14:textId="450979E8" w:rsidR="003C5BBA" w:rsidRPr="00840F9F" w:rsidRDefault="00DF77AF" w:rsidP="00DF77AF">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3AE291AD" w14:textId="77777777" w:rsidR="003C5BBA" w:rsidRPr="00840F9F" w:rsidRDefault="003C5BBA" w:rsidP="003C5BBA">
      <w:pPr>
        <w:pStyle w:val="PlainText"/>
        <w:rPr>
          <w:rFonts w:asciiTheme="majorHAnsi" w:hAnsiTheme="majorHAnsi"/>
          <w:sz w:val="24"/>
          <w:szCs w:val="24"/>
        </w:rPr>
      </w:pPr>
    </w:p>
    <w:p w14:paraId="20FB6620" w14:textId="1796A242" w:rsidR="003C5BBA" w:rsidRDefault="003C5BBA" w:rsidP="00DF77AF">
      <w:pPr>
        <w:pStyle w:val="PlainText"/>
        <w:numPr>
          <w:ilvl w:val="0"/>
          <w:numId w:val="38"/>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468FB7CE" w14:textId="77777777" w:rsidR="00DF77AF" w:rsidRPr="00840F9F" w:rsidRDefault="00DF77AF" w:rsidP="00DF77AF">
      <w:pPr>
        <w:pStyle w:val="PlainText"/>
        <w:ind w:left="720"/>
        <w:rPr>
          <w:rFonts w:asciiTheme="majorHAnsi" w:hAnsiTheme="majorHAnsi"/>
          <w:sz w:val="24"/>
          <w:szCs w:val="24"/>
        </w:rPr>
      </w:pPr>
    </w:p>
    <w:p w14:paraId="6789B004" w14:textId="0DBDD48C" w:rsidR="003C5BBA" w:rsidRPr="00DF77AF" w:rsidRDefault="00DF77AF" w:rsidP="00DF77AF">
      <w:pPr>
        <w:pStyle w:val="PlainText"/>
        <w:ind w:left="720"/>
        <w:rPr>
          <w:b/>
          <w:sz w:val="22"/>
          <w:szCs w:val="22"/>
        </w:rPr>
      </w:pPr>
      <w:r>
        <w:rPr>
          <w:rFonts w:asciiTheme="majorHAnsi" w:hAnsiTheme="majorHAnsi"/>
          <w:sz w:val="24"/>
          <w:szCs w:val="24"/>
        </w:rPr>
        <w:lastRenderedPageBreak/>
        <w:t xml:space="preserve"> </w:t>
      </w:r>
      <w:r w:rsidR="003C5BBA" w:rsidRPr="00DF77AF">
        <w:rPr>
          <w:b/>
          <w:sz w:val="22"/>
          <w:szCs w:val="22"/>
        </w:rPr>
        <w:t xml:space="preserve">$ </w:t>
      </w:r>
      <w:proofErr w:type="spellStart"/>
      <w:proofErr w:type="gramStart"/>
      <w:r w:rsidR="003C5BBA" w:rsidRPr="00DF77AF">
        <w:rPr>
          <w:b/>
          <w:sz w:val="22"/>
          <w:szCs w:val="22"/>
        </w:rPr>
        <w:t>use</w:t>
      </w:r>
      <w:proofErr w:type="gramEnd"/>
      <w:r w:rsidR="003C5BBA" w:rsidRPr="00DF77AF">
        <w:rPr>
          <w:b/>
          <w:sz w:val="22"/>
          <w:szCs w:val="22"/>
        </w:rPr>
        <w:t>_append_chunk</w:t>
      </w:r>
      <w:proofErr w:type="spellEnd"/>
      <w:r w:rsidR="003C5BBA" w:rsidRPr="00DF77AF">
        <w:rPr>
          <w:b/>
          <w:sz w:val="22"/>
          <w:szCs w:val="22"/>
        </w:rPr>
        <w:t xml:space="preserve"> -s 0</w:t>
      </w:r>
    </w:p>
    <w:p w14:paraId="283273DA" w14:textId="77777777" w:rsidR="003C5BBA" w:rsidRPr="00840F9F" w:rsidRDefault="003C5BBA" w:rsidP="003C5BBA">
      <w:pPr>
        <w:pStyle w:val="PlainText"/>
        <w:rPr>
          <w:rFonts w:asciiTheme="majorHAnsi" w:hAnsiTheme="majorHAnsi"/>
          <w:sz w:val="24"/>
          <w:szCs w:val="24"/>
        </w:rPr>
      </w:pPr>
    </w:p>
    <w:p w14:paraId="0724787B" w14:textId="1C987D7F" w:rsidR="003C5BBA" w:rsidRPr="00840F9F" w:rsidRDefault="003C5BBA" w:rsidP="00DF77AF">
      <w:pPr>
        <w:pStyle w:val="PlainText"/>
        <w:ind w:left="720"/>
        <w:rPr>
          <w:rFonts w:asciiTheme="majorHAnsi" w:hAnsiTheme="majorHAnsi"/>
          <w:sz w:val="24"/>
          <w:szCs w:val="24"/>
        </w:rPr>
      </w:pPr>
      <w:r w:rsidRPr="00840F9F">
        <w:rPr>
          <w:rFonts w:asciiTheme="majorHAnsi" w:hAnsiTheme="majorHAnsi"/>
          <w:sz w:val="24"/>
          <w:szCs w:val="24"/>
        </w:rPr>
        <w:t>It opens the HDF5 data file without the SWMR access mode (0 means</w:t>
      </w:r>
      <w:r w:rsidR="00DF77AF">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sidR="00DF77AF">
        <w:rPr>
          <w:rFonts w:asciiTheme="majorHAnsi" w:hAnsiTheme="majorHAnsi"/>
          <w:sz w:val="24"/>
          <w:szCs w:val="24"/>
        </w:rPr>
        <w:t xml:space="preserve"> </w:t>
      </w:r>
      <w:r w:rsidRPr="00840F9F">
        <w:rPr>
          <w:rFonts w:asciiTheme="majorHAnsi" w:hAnsiTheme="majorHAnsi"/>
          <w:sz w:val="24"/>
          <w:szCs w:val="24"/>
        </w:rPr>
        <w:t>users to see the effect of the neede</w:t>
      </w:r>
      <w:r w:rsidR="00DF77AF">
        <w:rPr>
          <w:rFonts w:asciiTheme="majorHAnsi" w:hAnsiTheme="majorHAnsi"/>
          <w:sz w:val="24"/>
          <w:szCs w:val="24"/>
        </w:rPr>
        <w:t>d</w:t>
      </w:r>
      <w:r w:rsidRPr="00840F9F">
        <w:rPr>
          <w:rFonts w:asciiTheme="majorHAnsi" w:hAnsiTheme="majorHAnsi"/>
          <w:sz w:val="24"/>
          <w:szCs w:val="24"/>
        </w:rPr>
        <w:t xml:space="preserve"> SWMR access mode for concurrent</w:t>
      </w:r>
      <w:r w:rsidR="00DF77AF">
        <w:rPr>
          <w:rFonts w:asciiTheme="majorHAnsi" w:hAnsiTheme="majorHAnsi"/>
          <w:sz w:val="24"/>
          <w:szCs w:val="24"/>
        </w:rPr>
        <w:t xml:space="preserve"> </w:t>
      </w:r>
      <w:r w:rsidRPr="00840F9F">
        <w:rPr>
          <w:rFonts w:asciiTheme="majorHAnsi" w:hAnsiTheme="majorHAnsi"/>
          <w:sz w:val="24"/>
          <w:szCs w:val="24"/>
        </w:rPr>
        <w:t>access.</w:t>
      </w:r>
    </w:p>
    <w:p w14:paraId="5B72B3AD" w14:textId="77777777" w:rsidR="00303FE5" w:rsidRPr="00840F9F" w:rsidRDefault="00303FE5" w:rsidP="003C5BBA">
      <w:pPr>
        <w:pStyle w:val="PlainText"/>
        <w:rPr>
          <w:rFonts w:asciiTheme="majorHAnsi" w:hAnsiTheme="majorHAnsi"/>
          <w:sz w:val="24"/>
          <w:szCs w:val="24"/>
        </w:rPr>
      </w:pPr>
    </w:p>
    <w:p w14:paraId="515C60DD" w14:textId="02FEC9A9" w:rsidR="003C0B79" w:rsidRDefault="003C0B79" w:rsidP="003C0B79">
      <w:pPr>
        <w:pStyle w:val="Heading2"/>
      </w:pPr>
      <w:bookmarkStart w:id="49" w:name="_Ref234144294"/>
      <w:bookmarkStart w:id="50" w:name="_Toc234146695"/>
      <w:bookmarkStart w:id="51" w:name="_Toc234249821"/>
      <w:r>
        <w:t xml:space="preserve">Appending a </w:t>
      </w:r>
      <w:proofErr w:type="spellStart"/>
      <w:r>
        <w:t>hyperslab</w:t>
      </w:r>
      <w:proofErr w:type="spellEnd"/>
      <w:r>
        <w:t xml:space="preserve"> of multiple chunks</w:t>
      </w:r>
      <w:bookmarkEnd w:id="49"/>
      <w:bookmarkEnd w:id="50"/>
      <w:bookmarkEnd w:id="51"/>
    </w:p>
    <w:p w14:paraId="72AA528D" w14:textId="6F98761C" w:rsidR="00303FE5" w:rsidRPr="00271A78" w:rsidRDefault="00303FE5" w:rsidP="00A0697E">
      <w:pPr>
        <w:pStyle w:val="Heading3"/>
      </w:pPr>
      <w:bookmarkStart w:id="52" w:name="_Toc234146696"/>
      <w:bookmarkStart w:id="53" w:name="_Toc234249822"/>
      <w:r>
        <w:t xml:space="preserve">Description of </w:t>
      </w:r>
      <w:proofErr w:type="spellStart"/>
      <w:r>
        <w:t>use_append_mchunk</w:t>
      </w:r>
      <w:bookmarkEnd w:id="52"/>
      <w:bookmarkEnd w:id="53"/>
      <w:proofErr w:type="spellEnd"/>
    </w:p>
    <w:p w14:paraId="5F58BD5B" w14:textId="38396236" w:rsidR="00303FE5" w:rsidRPr="00840F9F" w:rsidRDefault="00303FE5" w:rsidP="00303FE5">
      <w:pPr>
        <w:pStyle w:val="PlainText"/>
        <w:rPr>
          <w:rFonts w:asciiTheme="majorHAnsi" w:hAnsiTheme="majorHAnsi"/>
          <w:sz w:val="24"/>
          <w:szCs w:val="24"/>
        </w:rPr>
      </w:pPr>
      <w:r>
        <w:rPr>
          <w:rFonts w:asciiTheme="minorHAnsi" w:hAnsiTheme="minorHAnsi"/>
          <w:sz w:val="24"/>
          <w:szCs w:val="24"/>
        </w:rPr>
        <w:t xml:space="preserve">The program </w:t>
      </w:r>
      <w:proofErr w:type="spellStart"/>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proofErr w:type="spellEnd"/>
      <w:r>
        <w:rPr>
          <w:rFonts w:asciiTheme="minorHAnsi" w:hAnsiTheme="minorHAnsi"/>
          <w:sz w:val="24"/>
          <w:szCs w:val="24"/>
        </w:rPr>
        <w:t xml:space="preserve"> appends</w:t>
      </w:r>
      <w:r w:rsidRPr="00271A78">
        <w:rPr>
          <w:rFonts w:asciiTheme="minorHAnsi" w:hAnsiTheme="minorHAnsi"/>
          <w:sz w:val="24"/>
          <w:szCs w:val="24"/>
        </w:rPr>
        <w:t xml:space="preserve"> </w:t>
      </w:r>
      <w:r w:rsidRPr="00840F9F">
        <w:rPr>
          <w:rFonts w:asciiTheme="majorHAnsi" w:hAnsiTheme="majorHAnsi"/>
          <w:sz w:val="24"/>
          <w:szCs w:val="24"/>
        </w:rPr>
        <w:t xml:space="preserve">a </w:t>
      </w:r>
      <w:proofErr w:type="spellStart"/>
      <w:r w:rsidRPr="00840F9F">
        <w:rPr>
          <w:rFonts w:asciiTheme="majorHAnsi" w:hAnsiTheme="majorHAnsi"/>
          <w:sz w:val="24"/>
          <w:szCs w:val="24"/>
        </w:rPr>
        <w:t>hyperslab</w:t>
      </w:r>
      <w:proofErr w:type="spellEnd"/>
      <w:r w:rsidRPr="00840F9F">
        <w:rPr>
          <w:rFonts w:asciiTheme="majorHAnsi" w:hAnsiTheme="majorHAnsi"/>
          <w:sz w:val="24"/>
          <w:szCs w:val="24"/>
        </w:rPr>
        <w:t xml:space="preserve"> that spans several chunks of a dataset with</w:t>
      </w:r>
      <w:r>
        <w:rPr>
          <w:rFonts w:asciiTheme="majorHAnsi" w:hAnsiTheme="majorHAnsi"/>
          <w:sz w:val="24"/>
          <w:szCs w:val="24"/>
        </w:rPr>
        <w:t xml:space="preserve"> </w:t>
      </w:r>
      <w:r w:rsidRPr="00840F9F">
        <w:rPr>
          <w:rFonts w:asciiTheme="majorHAnsi" w:hAnsiTheme="majorHAnsi"/>
          <w:sz w:val="24"/>
          <w:szCs w:val="24"/>
        </w:rPr>
        <w:t>unlimited dimensions withi</w:t>
      </w:r>
      <w:r>
        <w:rPr>
          <w:rFonts w:asciiTheme="majorHAnsi" w:hAnsiTheme="majorHAnsi"/>
          <w:sz w:val="24"/>
          <w:szCs w:val="24"/>
        </w:rPr>
        <w:t>n a pre-created file and reads</w:t>
      </w:r>
      <w:r w:rsidRPr="00840F9F">
        <w:rPr>
          <w:rFonts w:asciiTheme="majorHAnsi" w:hAnsiTheme="majorHAnsi"/>
          <w:sz w:val="24"/>
          <w:szCs w:val="24"/>
        </w:rPr>
        <w:t xml:space="preserve"> the new</w:t>
      </w:r>
      <w:r>
        <w:rPr>
          <w:rFonts w:asciiTheme="majorHAnsi" w:hAnsiTheme="majorHAnsi"/>
          <w:sz w:val="24"/>
          <w:szCs w:val="24"/>
        </w:rPr>
        <w:t xml:space="preserve"> </w:t>
      </w:r>
      <w:r w:rsidRPr="00840F9F">
        <w:rPr>
          <w:rFonts w:asciiTheme="majorHAnsi" w:hAnsiTheme="majorHAnsi"/>
          <w:sz w:val="24"/>
          <w:szCs w:val="24"/>
        </w:rPr>
        <w:t>data back.</w:t>
      </w:r>
    </w:p>
    <w:p w14:paraId="780201DB" w14:textId="77777777" w:rsidR="00303FE5" w:rsidRDefault="00303FE5" w:rsidP="00303FE5">
      <w:pPr>
        <w:pStyle w:val="PlainText"/>
        <w:rPr>
          <w:rFonts w:asciiTheme="minorHAnsi" w:hAnsiTheme="minorHAnsi"/>
          <w:sz w:val="24"/>
          <w:szCs w:val="24"/>
        </w:rPr>
      </w:pPr>
    </w:p>
    <w:p w14:paraId="7B7408ED" w14:textId="7777777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It first creates one 3</w:t>
      </w:r>
      <w:r>
        <w:rPr>
          <w:rFonts w:asciiTheme="minorHAnsi" w:hAnsiTheme="minorHAnsi"/>
          <w:sz w:val="24"/>
          <w:szCs w:val="24"/>
        </w:rPr>
        <w:t>-dim</w:t>
      </w:r>
      <w:r w:rsidRPr="00271A78">
        <w:rPr>
          <w:rFonts w:asciiTheme="minorHAnsi" w:hAnsiTheme="minorHAnsi"/>
          <w:sz w:val="24"/>
          <w:szCs w:val="24"/>
        </w:rPr>
        <w:t xml:space="preserve"> dataset using chunked storage, each chunk</w:t>
      </w:r>
      <w:r>
        <w:rPr>
          <w:rFonts w:asciiTheme="minorHAnsi" w:hAnsiTheme="minorHAnsi"/>
          <w:sz w:val="24"/>
          <w:szCs w:val="24"/>
        </w:rPr>
        <w:t xml:space="preserve"> </w:t>
      </w:r>
      <w:r w:rsidRPr="00271A78">
        <w:rPr>
          <w:rFonts w:asciiTheme="minorHAnsi" w:hAnsiTheme="minorHAnsi"/>
          <w:sz w:val="24"/>
          <w:szCs w:val="24"/>
        </w:rPr>
        <w:t xml:space="preserve">is </w:t>
      </w:r>
      <w:r>
        <w:rPr>
          <w:rFonts w:asciiTheme="minorHAnsi" w:hAnsiTheme="minorHAnsi"/>
          <w:sz w:val="24"/>
          <w:szCs w:val="24"/>
        </w:rPr>
        <w:t xml:space="preserve">a </w:t>
      </w:r>
    </w:p>
    <w:p w14:paraId="2D877884" w14:textId="56CD095B" w:rsidR="00303FE5" w:rsidRDefault="00303FE5" w:rsidP="00303FE5">
      <w:pPr>
        <w:pStyle w:val="PlainText"/>
        <w:rPr>
          <w:rFonts w:asciiTheme="minorHAnsi" w:hAnsiTheme="minorHAnsi"/>
          <w:sz w:val="24"/>
          <w:szCs w:val="24"/>
        </w:rPr>
      </w:pPr>
      <w:r w:rsidRPr="00271A78">
        <w:rPr>
          <w:rFonts w:asciiTheme="minorHAnsi" w:hAnsiTheme="minorHAnsi"/>
          <w:sz w:val="24"/>
          <w:szCs w:val="24"/>
        </w:rPr>
        <w:t>(</w:t>
      </w:r>
      <w:r>
        <w:rPr>
          <w:rFonts w:ascii="Courier New" w:hAnsi="Courier New" w:cs="Courier New"/>
          <w:b/>
          <w:sz w:val="22"/>
          <w:szCs w:val="22"/>
        </w:rPr>
        <w:t>1,chunksize</w:t>
      </w:r>
      <w:proofErr w:type="gramStart"/>
      <w:r w:rsidR="006564EC">
        <w:rPr>
          <w:rFonts w:ascii="Courier New" w:hAnsi="Courier New" w:cs="Courier New"/>
          <w:b/>
          <w:sz w:val="22"/>
          <w:szCs w:val="22"/>
        </w:rPr>
        <w:t>,chun</w:t>
      </w:r>
      <w:r w:rsidR="006564EC" w:rsidRPr="00DF77AF">
        <w:rPr>
          <w:rFonts w:ascii="Courier New" w:hAnsi="Courier New" w:cs="Courier New"/>
          <w:b/>
          <w:sz w:val="22"/>
          <w:szCs w:val="22"/>
        </w:rPr>
        <w:t>ksize</w:t>
      </w:r>
      <w:proofErr w:type="gramEnd"/>
      <w:r w:rsidRPr="00271A78">
        <w:rPr>
          <w:rFonts w:asciiTheme="minorHAnsi" w:hAnsiTheme="minorHAnsi"/>
          <w:sz w:val="24"/>
          <w:szCs w:val="24"/>
        </w:rPr>
        <w:t xml:space="preserve">) square.  The dataset </w:t>
      </w:r>
      <w:r>
        <w:rPr>
          <w:rFonts w:asciiTheme="minorHAnsi" w:hAnsiTheme="minorHAnsi"/>
          <w:sz w:val="24"/>
          <w:szCs w:val="24"/>
        </w:rPr>
        <w:t xml:space="preserve">dimensions are </w:t>
      </w:r>
    </w:p>
    <w:p w14:paraId="412722B7" w14:textId="2C95ADA0" w:rsidR="00303FE5" w:rsidRPr="003C5BBA" w:rsidRDefault="00303FE5" w:rsidP="00303FE5">
      <w:pPr>
        <w:pStyle w:val="PlainText"/>
        <w:rPr>
          <w:sz w:val="22"/>
          <w:szCs w:val="22"/>
        </w:rPr>
      </w:pPr>
      <w:r w:rsidRPr="00271A78">
        <w:rPr>
          <w:rFonts w:asciiTheme="minorHAnsi" w:hAnsiTheme="minorHAnsi"/>
          <w:sz w:val="24"/>
          <w:szCs w:val="24"/>
        </w:rPr>
        <w:t>(</w:t>
      </w:r>
      <w:proofErr w:type="gramStart"/>
      <w:r>
        <w:rPr>
          <w:rFonts w:ascii="Courier New" w:hAnsi="Courier New" w:cs="Courier New"/>
          <w:b/>
          <w:sz w:val="22"/>
          <w:szCs w:val="22"/>
        </w:rPr>
        <w:t>unlimited,2</w:t>
      </w:r>
      <w:proofErr w:type="gramEnd"/>
      <w:r>
        <w:rPr>
          <w:rFonts w:ascii="Courier New" w:hAnsi="Courier New" w:cs="Courier New"/>
          <w:b/>
          <w:sz w:val="22"/>
          <w:szCs w:val="22"/>
        </w:rPr>
        <w:t>*chunksize,2*</w:t>
      </w:r>
      <w:proofErr w:type="spellStart"/>
      <w:r w:rsidRPr="00DF77AF">
        <w:rPr>
          <w:rFonts w:ascii="Courier New" w:hAnsi="Courier New" w:cs="Courier New"/>
          <w:b/>
          <w:sz w:val="22"/>
          <w:szCs w:val="22"/>
        </w:rPr>
        <w:t>chunksize</w:t>
      </w:r>
      <w:proofErr w:type="spellEnd"/>
      <w:r w:rsidRPr="00271A78">
        <w:rPr>
          <w:rFonts w:asciiTheme="minorHAnsi" w:hAnsiTheme="minorHAnsi"/>
          <w:sz w:val="24"/>
          <w:szCs w:val="24"/>
        </w:rPr>
        <w:t xml:space="preserve">). Data type is 2 bytes integer.  </w:t>
      </w:r>
      <w:r>
        <w:rPr>
          <w:rFonts w:asciiTheme="minorHAnsi" w:hAnsiTheme="minorHAnsi"/>
          <w:sz w:val="24"/>
          <w:szCs w:val="24"/>
        </w:rPr>
        <w:t>Therefore, each plane consists of 4 chunks. No data is written to a dataset</w:t>
      </w:r>
      <w:r w:rsidRPr="00271A78">
        <w:rPr>
          <w:rFonts w:asciiTheme="minorHAnsi" w:hAnsiTheme="minorHAnsi"/>
          <w:sz w:val="24"/>
          <w:szCs w:val="24"/>
        </w:rPr>
        <w:t xml:space="preserve">, i.e., </w:t>
      </w:r>
      <w:r>
        <w:rPr>
          <w:rFonts w:asciiTheme="minorHAnsi" w:hAnsiTheme="minorHAnsi"/>
          <w:sz w:val="24"/>
          <w:szCs w:val="24"/>
        </w:rPr>
        <w:t xml:space="preserve">the size of the </w:t>
      </w:r>
      <w:r w:rsidRPr="00271A78">
        <w:rPr>
          <w:rFonts w:asciiTheme="minorHAnsi" w:hAnsiTheme="minorHAnsi"/>
          <w:sz w:val="24"/>
          <w:szCs w:val="24"/>
        </w:rPr>
        <w:t xml:space="preserve">first </w:t>
      </w:r>
      <w:r>
        <w:rPr>
          <w:rFonts w:asciiTheme="minorHAnsi" w:hAnsiTheme="minorHAnsi"/>
          <w:sz w:val="24"/>
          <w:szCs w:val="24"/>
        </w:rPr>
        <w:t xml:space="preserve">current </w:t>
      </w:r>
      <w:r w:rsidRPr="00271A78">
        <w:rPr>
          <w:rFonts w:asciiTheme="minorHAnsi" w:hAnsiTheme="minorHAnsi"/>
          <w:sz w:val="24"/>
          <w:szCs w:val="24"/>
        </w:rPr>
        <w:t>dimension is 0.</w:t>
      </w:r>
    </w:p>
    <w:p w14:paraId="156B9A41" w14:textId="77777777" w:rsidR="00303FE5" w:rsidRPr="00271A78" w:rsidRDefault="00303FE5" w:rsidP="00303FE5">
      <w:pPr>
        <w:pStyle w:val="PlainText"/>
        <w:rPr>
          <w:rFonts w:asciiTheme="minorHAnsi" w:hAnsiTheme="minorHAnsi"/>
          <w:sz w:val="24"/>
          <w:szCs w:val="24"/>
        </w:rPr>
      </w:pPr>
    </w:p>
    <w:p w14:paraId="2A8F532D" w14:textId="72E7AFF2" w:rsidR="00CB6C0B" w:rsidRDefault="00303FE5" w:rsidP="00303FE5">
      <w:pPr>
        <w:rPr>
          <w:szCs w:val="24"/>
        </w:rPr>
      </w:pPr>
      <w:r w:rsidRPr="00271A78">
        <w:rPr>
          <w:szCs w:val="24"/>
        </w:rPr>
        <w:t>The writer then appends planes, each of (</w:t>
      </w:r>
      <w:r w:rsidRPr="00DF77AF">
        <w:rPr>
          <w:rFonts w:ascii="Courier New" w:hAnsi="Courier New" w:cs="Courier New"/>
          <w:b/>
          <w:sz w:val="22"/>
        </w:rPr>
        <w:t>1,</w:t>
      </w:r>
      <w:r>
        <w:rPr>
          <w:rFonts w:ascii="Courier New" w:hAnsi="Courier New" w:cs="Courier New"/>
          <w:b/>
          <w:sz w:val="22"/>
        </w:rPr>
        <w:t>2*</w:t>
      </w:r>
      <w:r w:rsidRPr="00DF77AF">
        <w:rPr>
          <w:rFonts w:ascii="Courier New" w:hAnsi="Courier New" w:cs="Courier New"/>
          <w:b/>
          <w:sz w:val="22"/>
        </w:rPr>
        <w:t>chunksize</w:t>
      </w:r>
      <w:proofErr w:type="gramStart"/>
      <w:r>
        <w:rPr>
          <w:rFonts w:ascii="Courier New" w:hAnsi="Courier New" w:cs="Courier New"/>
          <w:b/>
          <w:sz w:val="22"/>
        </w:rPr>
        <w:t>,2</w:t>
      </w:r>
      <w:proofErr w:type="gramEnd"/>
      <w:r>
        <w:rPr>
          <w:rFonts w:ascii="Courier New" w:hAnsi="Courier New" w:cs="Courier New"/>
          <w:b/>
          <w:sz w:val="22"/>
        </w:rPr>
        <w:t>*</w:t>
      </w:r>
      <w:proofErr w:type="spellStart"/>
      <w:r w:rsidRPr="00DF77AF">
        <w:rPr>
          <w:rFonts w:ascii="Courier New" w:hAnsi="Courier New" w:cs="Courier New"/>
          <w:b/>
          <w:sz w:val="22"/>
        </w:rPr>
        <w:t>chunksize</w:t>
      </w:r>
      <w:proofErr w:type="spellEnd"/>
      <w:r w:rsidRPr="00271A78">
        <w:rPr>
          <w:szCs w:val="24"/>
        </w:rPr>
        <w:t>)</w:t>
      </w:r>
      <w:r>
        <w:rPr>
          <w:szCs w:val="24"/>
        </w:rPr>
        <w:t xml:space="preserve"> </w:t>
      </w:r>
      <w:r w:rsidRPr="00271A78">
        <w:rPr>
          <w:szCs w:val="24"/>
        </w:rPr>
        <w:t xml:space="preserve">to the dataset. </w:t>
      </w:r>
      <w:r>
        <w:rPr>
          <w:szCs w:val="24"/>
        </w:rPr>
        <w:t>Then it f</w:t>
      </w:r>
      <w:r w:rsidRPr="00271A78">
        <w:rPr>
          <w:szCs w:val="24"/>
        </w:rPr>
        <w:t>ills each plan</w:t>
      </w:r>
      <w:r>
        <w:rPr>
          <w:szCs w:val="24"/>
        </w:rPr>
        <w:t>e</w:t>
      </w:r>
      <w:r w:rsidRPr="00271A78">
        <w:rPr>
          <w:szCs w:val="24"/>
        </w:rPr>
        <w:t xml:space="preserve"> with </w:t>
      </w:r>
      <w:r>
        <w:rPr>
          <w:szCs w:val="24"/>
        </w:rPr>
        <w:t xml:space="preserve">a </w:t>
      </w:r>
      <w:r w:rsidRPr="00271A78">
        <w:rPr>
          <w:szCs w:val="24"/>
        </w:rPr>
        <w:t xml:space="preserve">plane number </w:t>
      </w:r>
      <w:r w:rsidRPr="00DF77AF">
        <w:rPr>
          <w:rFonts w:ascii="Courier New" w:hAnsi="Courier New" w:cs="Courier New"/>
          <w:b/>
          <w:szCs w:val="24"/>
        </w:rPr>
        <w:t>n</w:t>
      </w:r>
      <w:r>
        <w:rPr>
          <w:szCs w:val="24"/>
        </w:rPr>
        <w:t xml:space="preserve"> </w:t>
      </w:r>
      <w:r w:rsidRPr="00271A78">
        <w:rPr>
          <w:szCs w:val="24"/>
        </w:rPr>
        <w:t>and then w</w:t>
      </w:r>
      <w:r>
        <w:rPr>
          <w:szCs w:val="24"/>
        </w:rPr>
        <w:t>rites</w:t>
      </w:r>
      <w:r w:rsidRPr="00271A78">
        <w:rPr>
          <w:szCs w:val="24"/>
        </w:rPr>
        <w:t xml:space="preserve"> it at the </w:t>
      </w:r>
      <w:r w:rsidRPr="00DF77AF">
        <w:rPr>
          <w:rFonts w:ascii="Courier New" w:hAnsi="Courier New" w:cs="Courier New"/>
          <w:b/>
          <w:szCs w:val="24"/>
        </w:rPr>
        <w:t>n</w:t>
      </w:r>
      <w:r w:rsidRPr="00271A78">
        <w:rPr>
          <w:szCs w:val="24"/>
          <w:vertAlign w:val="superscript"/>
        </w:rPr>
        <w:t>th</w:t>
      </w:r>
      <w:r w:rsidRPr="00271A78">
        <w:rPr>
          <w:szCs w:val="24"/>
        </w:rPr>
        <w:t xml:space="preserve"> plane. </w:t>
      </w:r>
      <w:r>
        <w:rPr>
          <w:szCs w:val="24"/>
        </w:rPr>
        <w:t>The writer i</w:t>
      </w:r>
      <w:r w:rsidRPr="00271A78">
        <w:rPr>
          <w:szCs w:val="24"/>
        </w:rPr>
        <w:t xml:space="preserve">ncreases the plane number and repeats </w:t>
      </w:r>
      <w:r>
        <w:rPr>
          <w:szCs w:val="24"/>
        </w:rPr>
        <w:t>until the first dimension becomes</w:t>
      </w:r>
      <w:r w:rsidRPr="00271A78">
        <w:rPr>
          <w:szCs w:val="24"/>
        </w:rPr>
        <w:t xml:space="preserve"> </w:t>
      </w:r>
      <w:r w:rsidRPr="00325F2D">
        <w:rPr>
          <w:rFonts w:ascii="Courier New" w:hAnsi="Courier New" w:cs="Courier New"/>
          <w:b/>
          <w:szCs w:val="24"/>
        </w:rPr>
        <w:t>2*</w:t>
      </w:r>
      <w:proofErr w:type="spellStart"/>
      <w:r w:rsidRPr="00DF77AF">
        <w:rPr>
          <w:rFonts w:ascii="Courier New" w:hAnsi="Courier New" w:cs="Courier New"/>
          <w:b/>
          <w:sz w:val="22"/>
        </w:rPr>
        <w:t>chunksize</w:t>
      </w:r>
      <w:proofErr w:type="spellEnd"/>
      <w:r w:rsidRPr="00271A78">
        <w:rPr>
          <w:szCs w:val="24"/>
        </w:rPr>
        <w:t xml:space="preserve"> long. </w:t>
      </w:r>
      <w:r>
        <w:rPr>
          <w:szCs w:val="24"/>
        </w:rPr>
        <w:t>The end dataset</w:t>
      </w:r>
      <w:r w:rsidRPr="00271A78">
        <w:rPr>
          <w:szCs w:val="24"/>
        </w:rPr>
        <w:t xml:space="preserve"> is</w:t>
      </w:r>
      <w:r>
        <w:rPr>
          <w:szCs w:val="24"/>
        </w:rPr>
        <w:t xml:space="preserve"> </w:t>
      </w:r>
      <w:r w:rsidRPr="00271A78">
        <w:rPr>
          <w:szCs w:val="24"/>
        </w:rPr>
        <w:t xml:space="preserve">a </w:t>
      </w:r>
      <w:r>
        <w:rPr>
          <w:szCs w:val="24"/>
        </w:rPr>
        <w:t>(</w:t>
      </w:r>
      <w:r w:rsidRPr="00303FE5">
        <w:rPr>
          <w:rFonts w:ascii="Courier New" w:hAnsi="Courier New" w:cs="Courier New"/>
          <w:b/>
          <w:szCs w:val="24"/>
        </w:rPr>
        <w:t>2*</w:t>
      </w:r>
      <w:proofErr w:type="spellStart"/>
      <w:proofErr w:type="gramStart"/>
      <w:r w:rsidRPr="00DF77AF">
        <w:rPr>
          <w:rFonts w:ascii="Courier New" w:hAnsi="Courier New" w:cs="Courier New"/>
          <w:b/>
          <w:sz w:val="22"/>
        </w:rPr>
        <w:t>chunksize</w:t>
      </w:r>
      <w:proofErr w:type="spellEnd"/>
      <w:r w:rsidR="00325F2D">
        <w:rPr>
          <w:rFonts w:ascii="Courier New" w:hAnsi="Courier New" w:cs="Courier New"/>
          <w:b/>
          <w:sz w:val="22"/>
        </w:rPr>
        <w:t>)</w:t>
      </w:r>
      <w:r w:rsidRPr="00DF77AF">
        <w:rPr>
          <w:rFonts w:ascii="Courier New" w:hAnsi="Courier New" w:cs="Courier New"/>
          <w:b/>
          <w:sz w:val="22"/>
          <w:vertAlign w:val="superscript"/>
        </w:rPr>
        <w:t>3</w:t>
      </w:r>
      <w:proofErr w:type="gramEnd"/>
      <w:r>
        <w:rPr>
          <w:szCs w:val="24"/>
        </w:rPr>
        <w:t xml:space="preserve"> cube as shown on</w:t>
      </w:r>
      <w:r w:rsidR="00C66928">
        <w:rPr>
          <w:szCs w:val="24"/>
        </w:rPr>
        <w:t xml:space="preserve"> </w:t>
      </w:r>
      <w:r w:rsidR="00C66928">
        <w:rPr>
          <w:szCs w:val="24"/>
        </w:rPr>
        <w:fldChar w:fldCharType="begin"/>
      </w:r>
      <w:r w:rsidR="00C66928">
        <w:rPr>
          <w:szCs w:val="24"/>
        </w:rPr>
        <w:instrText xml:space="preserve"> REF _Ref234145493 \h </w:instrText>
      </w:r>
      <w:r w:rsidR="00C66928">
        <w:rPr>
          <w:szCs w:val="24"/>
        </w:rPr>
      </w:r>
      <w:r w:rsidR="00C66928">
        <w:rPr>
          <w:szCs w:val="24"/>
        </w:rPr>
        <w:fldChar w:fldCharType="separate"/>
      </w:r>
      <w:ins w:id="54" w:author="Elena Pourmal" w:date="2013-06-30T22:37:00Z">
        <w:r w:rsidR="00E5713B" w:rsidRPr="003820A2">
          <w:rPr>
            <w:szCs w:val="24"/>
          </w:rPr>
          <w:t xml:space="preserve">Figure </w:t>
        </w:r>
        <w:r w:rsidR="00E5713B">
          <w:rPr>
            <w:noProof/>
            <w:szCs w:val="24"/>
          </w:rPr>
          <w:t>2</w:t>
        </w:r>
      </w:ins>
      <w:del w:id="55" w:author="Elena Pourmal" w:date="2013-06-30T22:37:00Z">
        <w:r w:rsidR="00D666C3" w:rsidRPr="003820A2" w:rsidDel="00E5713B">
          <w:rPr>
            <w:szCs w:val="24"/>
          </w:rPr>
          <w:delText xml:space="preserve">Figure </w:delText>
        </w:r>
        <w:r w:rsidR="00D666C3" w:rsidDel="00E5713B">
          <w:rPr>
            <w:noProof/>
            <w:szCs w:val="24"/>
          </w:rPr>
          <w:delText>2</w:delText>
        </w:r>
      </w:del>
      <w:r w:rsidR="00C66928">
        <w:rPr>
          <w:szCs w:val="24"/>
        </w:rPr>
        <w:fldChar w:fldCharType="end"/>
      </w:r>
      <w:r w:rsidR="00C66928">
        <w:rPr>
          <w:szCs w:val="24"/>
        </w:rPr>
        <w:t>.</w:t>
      </w:r>
    </w:p>
    <w:p w14:paraId="2529E055" w14:textId="77777777" w:rsidR="003820A2" w:rsidRDefault="003820A2" w:rsidP="003820A2">
      <w:pPr>
        <w:jc w:val="center"/>
        <w:rPr>
          <w:szCs w:val="24"/>
        </w:rPr>
      </w:pPr>
    </w:p>
    <w:p w14:paraId="7E721C86" w14:textId="70F35C20" w:rsidR="003820A2" w:rsidRDefault="003820A2" w:rsidP="003820A2">
      <w:pPr>
        <w:jc w:val="center"/>
        <w:rPr>
          <w:szCs w:val="24"/>
        </w:rPr>
      </w:pPr>
      <w:r w:rsidRPr="003820A2">
        <w:rPr>
          <w:noProof/>
          <w:szCs w:val="24"/>
        </w:rPr>
        <mc:AlternateContent>
          <mc:Choice Requires="wpg">
            <w:drawing>
              <wp:inline distT="0" distB="0" distL="0" distR="0" wp14:anchorId="43221882" wp14:editId="494AA21A">
                <wp:extent cx="2596511" cy="2007247"/>
                <wp:effectExtent l="0" t="50800" r="0" b="0"/>
                <wp:docPr id="35878" name="Group 37"/>
                <wp:cNvGraphicFramePr/>
                <a:graphic xmlns:a="http://schemas.openxmlformats.org/drawingml/2006/main">
                  <a:graphicData uri="http://schemas.microsoft.com/office/word/2010/wordprocessingGroup">
                    <wpg:wgp>
                      <wpg:cNvGrpSpPr/>
                      <wpg:grpSpPr>
                        <a:xfrm>
                          <a:off x="0" y="0"/>
                          <a:ext cx="2596511" cy="2007247"/>
                          <a:chOff x="0" y="0"/>
                          <a:chExt cx="2596511" cy="2007247"/>
                        </a:xfrm>
                      </wpg:grpSpPr>
                      <wps:wsp>
                        <wps:cNvPr id="35879" name="Rectangle 35879"/>
                        <wps:cNvSpPr/>
                        <wps:spPr>
                          <a:xfrm>
                            <a:off x="838200" y="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5B3196"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0" name="Rectangle 35880"/>
                        <wps:cNvSpPr/>
                        <wps:spPr>
                          <a:xfrm>
                            <a:off x="685800" y="1524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A3F87"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wps:txbx>
                        <wps:bodyPr anchor="ctr"/>
                      </wps:wsp>
                      <wps:wsp>
                        <wps:cNvPr id="35881" name="Straight Connector 35881"/>
                        <wps:cNvCnPr/>
                        <wps:spPr>
                          <a:xfrm flipV="1">
                            <a:off x="2286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2" name="Straight Connector 35882"/>
                        <wps:cNvCnPr/>
                        <wps:spPr>
                          <a:xfrm flipV="1">
                            <a:off x="1600200" y="114300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3" name="Rectangle 35883"/>
                        <wps:cNvSpPr/>
                        <wps:spPr>
                          <a:xfrm>
                            <a:off x="533400" y="3048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B3F795" w14:textId="77777777" w:rsidR="00A0697E" w:rsidRDefault="00A0697E" w:rsidP="003820A2">
                              <w:pPr>
                                <w:rPr>
                                  <w:rFonts w:eastAsia="Times New Roman" w:cs="Times New Roman"/>
                                </w:rPr>
                              </w:pPr>
                            </w:p>
                          </w:txbxContent>
                        </wps:txbx>
                        <wps:bodyPr anchor="ctr"/>
                      </wps:wsp>
                      <wps:wsp>
                        <wps:cNvPr id="35884" name="Rectangle 35884"/>
                        <wps:cNvSpPr/>
                        <wps:spPr>
                          <a:xfrm>
                            <a:off x="381000" y="4572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EB4B" w14:textId="77777777" w:rsidR="00A0697E" w:rsidRDefault="00A0697E" w:rsidP="003820A2">
                              <w:pPr>
                                <w:rPr>
                                  <w:rFonts w:eastAsia="Times New Roman" w:cs="Times New Roman"/>
                                </w:rPr>
                              </w:pPr>
                            </w:p>
                          </w:txbxContent>
                        </wps:txbx>
                        <wps:bodyPr anchor="ctr"/>
                      </wps:wsp>
                      <wps:wsp>
                        <wps:cNvPr id="35885" name="Rectangle 35885"/>
                        <wps:cNvSpPr/>
                        <wps:spPr>
                          <a:xfrm>
                            <a:off x="228600" y="609600"/>
                            <a:ext cx="1371600" cy="1143000"/>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85FC1" w14:textId="77777777" w:rsidR="00A0697E" w:rsidRDefault="00A0697E" w:rsidP="003820A2">
                              <w:pPr>
                                <w:rPr>
                                  <w:rFonts w:eastAsia="Times New Roman" w:cs="Times New Roman"/>
                                </w:rPr>
                              </w:pPr>
                            </w:p>
                          </w:txbxContent>
                        </wps:txbx>
                        <wps:bodyPr anchor="ctr"/>
                      </wps:wsp>
                      <wps:wsp>
                        <wps:cNvPr id="35886" name="Straight Connector 35886"/>
                        <wps:cNvCnPr/>
                        <wps:spPr>
                          <a:xfrm flipV="1">
                            <a:off x="1600200" y="0"/>
                            <a:ext cx="609600" cy="6096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35887" name="Text Box 35887"/>
                        <wps:cNvSpPr txBox="1"/>
                        <wps:spPr>
                          <a:xfrm>
                            <a:off x="418795" y="1751977"/>
                            <a:ext cx="1150925" cy="255270"/>
                          </a:xfrm>
                          <a:prstGeom prst="rect">
                            <a:avLst/>
                          </a:prstGeom>
                          <a:noFill/>
                        </wps:spPr>
                        <wps:txbx>
                          <w:txbxContent>
                            <w:p w14:paraId="126E6235"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square" rtlCol="0">
                          <a:spAutoFit/>
                        </wps:bodyPr>
                      </wps:wsp>
                      <wps:wsp>
                        <wps:cNvPr id="35888" name="Text Box 35888"/>
                        <wps:cNvSpPr txBox="1"/>
                        <wps:spPr>
                          <a:xfrm rot="18964710">
                            <a:off x="1568446" y="1371235"/>
                            <a:ext cx="1028065" cy="255270"/>
                          </a:xfrm>
                          <a:prstGeom prst="rect">
                            <a:avLst/>
                          </a:prstGeom>
                          <a:noFill/>
                        </wps:spPr>
                        <wps:txbx>
                          <w:txbxContent>
                            <w:p w14:paraId="17055D9C"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none" rtlCol="0">
                          <a:spAutoFit/>
                        </wps:bodyPr>
                      </wps:wsp>
                      <wps:wsp>
                        <wps:cNvPr id="35889" name="Text Box 35889"/>
                        <wps:cNvSpPr txBox="1"/>
                        <wps:spPr>
                          <a:xfrm rot="16200000">
                            <a:off x="1864441" y="542764"/>
                            <a:ext cx="1028065" cy="255270"/>
                          </a:xfrm>
                          <a:prstGeom prst="rect">
                            <a:avLst/>
                          </a:prstGeom>
                          <a:noFill/>
                        </wps:spPr>
                        <wps:txbx>
                          <w:txbxContent>
                            <w:p w14:paraId="3DF38D41"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wps:txbx>
                        <wps:bodyPr wrap="none" rtlCol="0">
                          <a:spAutoFit/>
                        </wps:bodyPr>
                      </wps:wsp>
                      <wps:wsp>
                        <wps:cNvPr id="35890" name="Straight Arrow Connector 35890"/>
                        <wps:cNvCnPr/>
                        <wps:spPr bwMode="auto">
                          <a:xfrm flipV="1">
                            <a:off x="0" y="0"/>
                            <a:ext cx="533400" cy="457200"/>
                          </a:xfrm>
                          <a:prstGeom prst="straightConnector1">
                            <a:avLst/>
                          </a:prstGeom>
                          <a:solidFill>
                            <a:schemeClr val="accent1"/>
                          </a:solidFill>
                          <a:ln w="9525" cap="flat" cmpd="sng" algn="ctr">
                            <a:solidFill>
                              <a:schemeClr val="tx1"/>
                            </a:solidFill>
                            <a:prstDash val="solid"/>
                            <a:round/>
                            <a:headEnd type="none" w="med" len="med"/>
                            <a:tailEnd type="arrow"/>
                          </a:ln>
                          <a:effectLst/>
                        </wps:spPr>
                        <wps:bodyPr/>
                      </wps:wsp>
                      <wps:wsp>
                        <wps:cNvPr id="35891" name="Straight Connector 35891"/>
                        <wps:cNvCnPr>
                          <a:stCxn id="4294967295" idx="0"/>
                          <a:endCxn id="4294967295" idx="2"/>
                        </wps:cNvCnPr>
                        <wps:spPr bwMode="auto">
                          <a:xfrm>
                            <a:off x="914400" y="609600"/>
                            <a:ext cx="0" cy="11430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2" name="Straight Connector 35892"/>
                        <wps:cNvCnPr/>
                        <wps:spPr bwMode="auto">
                          <a:xfrm>
                            <a:off x="1524000" y="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3" name="Straight Connector 35893"/>
                        <wps:cNvCnPr/>
                        <wps:spPr bwMode="auto">
                          <a:xfrm>
                            <a:off x="1371600" y="1524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4" name="Straight Connector 35894"/>
                        <wps:cNvCnPr/>
                        <wps:spPr bwMode="auto">
                          <a:xfrm>
                            <a:off x="1219200" y="3048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5" name="Straight Connector 35895"/>
                        <wps:cNvCnPr/>
                        <wps:spPr bwMode="auto">
                          <a:xfrm>
                            <a:off x="1066800" y="457200"/>
                            <a:ext cx="0" cy="15240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6" name="Straight Connector 35896"/>
                        <wps:cNvCnPr>
                          <a:stCxn id="4294967295" idx="1"/>
                          <a:endCxn id="4294967295" idx="3"/>
                        </wps:cNvCnPr>
                        <wps:spPr bwMode="auto">
                          <a:xfrm>
                            <a:off x="228600" y="1181100"/>
                            <a:ext cx="13716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7" name="Straight Connector 35897"/>
                        <wps:cNvCnPr/>
                        <wps:spPr bwMode="auto">
                          <a:xfrm>
                            <a:off x="2057400" y="6096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8" name="Straight Connector 35898"/>
                        <wps:cNvCnPr/>
                        <wps:spPr bwMode="auto">
                          <a:xfrm>
                            <a:off x="1905000" y="7620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899" name="Straight Connector 35899"/>
                        <wps:cNvCnPr/>
                        <wps:spPr bwMode="auto">
                          <a:xfrm>
                            <a:off x="1752600" y="9144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s:wsp>
                        <wps:cNvPr id="35900" name="Straight Connector 35900"/>
                        <wps:cNvCnPr/>
                        <wps:spPr bwMode="auto">
                          <a:xfrm>
                            <a:off x="1600200" y="1066800"/>
                            <a:ext cx="152400" cy="0"/>
                          </a:xfrm>
                          <a:prstGeom prst="line">
                            <a:avLst/>
                          </a:prstGeom>
                          <a:solidFill>
                            <a:schemeClr val="accent1"/>
                          </a:solidFill>
                          <a:ln w="22225" cap="flat" cmpd="sng" algn="ctr">
                            <a:solidFill>
                              <a:schemeClr val="tx1"/>
                            </a:solidFill>
                            <a:prstDash val="solid"/>
                            <a:round/>
                            <a:headEnd type="none" w="med" len="med"/>
                            <a:tailEnd type="none" w="med" len="med"/>
                          </a:ln>
                          <a:effectLst/>
                        </wps:spPr>
                        <wps:bodyPr/>
                      </wps:wsp>
                    </wpg:wgp>
                  </a:graphicData>
                </a:graphic>
              </wp:inline>
            </w:drawing>
          </mc:Choice>
          <mc:Fallback>
            <w:pict>
              <v:group id="Group 37" o:spid="_x0000_s1039" style="width:204.45pt;height:158.05pt;mso-position-horizontal-relative:char;mso-position-vertical-relative:line" coordsize="2596511,20072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">
                <v:rect id="Rectangle 35879" o:spid="_x0000_s1040" style="position:absolute;left:838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6VixgAA&#10;AN4AAAAPAAAAZHJzL2Rvd25yZXYueG1sRI9BS8NAFITvgv9heYI3u7ESbWO3pQgBqZe6Ebw+sq/Z&#10;YPZtzG7a9N93hYLHYWa+YVabyXXiSENoPSt4nGUgiGtvWm4UfFXlwwJEiMgGO8+k4EwBNuvbmxUW&#10;xp/4k446NiJBOBSowMbYF1KG2pLDMPM9cfIOfnAYkxwaaQY8Jbjr5DzLnqXDltOCxZ7eLNU/enQK&#10;xo/v8ax9vtf6N99VbVPaKEul7u+m7SuISFP8D1/b70bBU754WcLfnXQF5Po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6VixgAAAN4AAAAPAAAAAAAAAAAAAAAAAJcCAABkcnMv&#10;ZG93bnJldi54bWxQSwUGAAAAAAQABAD1AAAAigMAAAAA&#10;" fillcolor="#4f81bd [3204]" strokecolor="black [3213]" strokeweight="2pt">
                  <v:textbox>
                    <w:txbxContent>
                      <w:p w14:paraId="6E5B3196"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rect id="Rectangle 35880" o:spid="_x0000_s1041" style="position:absolute;left:685800;top:1524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EHzYxAAA&#10;AN4AAAAPAAAAZHJzL2Rvd25yZXYueG1sRI9da8IwFIbvhf2HcAa703STSumMMgaF4W40Crs9NMem&#10;2Jx0Tar135uLwS5f3i+e9XZynbjSEFrPCl4XGQji2puWGwWnYzUvQISIbLDzTAruFGC7eZqtsTT+&#10;xge66tiINMKhRAU2xr6UMtSWHIaF74mTd/aDw5jk0Egz4C2Nu06+ZdlKOmw5PVjs6dNSfdGjUzB+&#10;/4x37fO91r/57tg2lY2yUurlefp4BxFpiv/hv/aXUbDMiyIBJJyEAnL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hB82MQAAADeAAAADwAAAAAAAAAAAAAAAACXAgAAZHJzL2Rv&#10;d25yZXYueG1sUEsFBgAAAAAEAAQA9QAAAIgDAAAAAA==&#10;" fillcolor="#4f81bd [3204]" strokecolor="black [3213]" strokeweight="2pt">
                  <v:textbox>
                    <w:txbxContent>
                      <w:p w14:paraId="3B8A3F87" w14:textId="77777777" w:rsidR="00A0697E" w:rsidRDefault="00A0697E" w:rsidP="003820A2">
                        <w:pPr>
                          <w:pStyle w:val="NormalWeb"/>
                          <w:spacing w:before="0" w:beforeAutospacing="0" w:after="0" w:afterAutospacing="0"/>
                          <w:jc w:val="center"/>
                          <w:textAlignment w:val="baseline"/>
                        </w:pPr>
                        <w:r>
                          <w:rPr>
                            <w:rFonts w:ascii="Garamond" w:eastAsia="ＭＳ Ｐゴシック" w:hAnsi="Garamond" w:cs="ＭＳ Ｐゴシック"/>
                            <w:color w:val="FFFFFF"/>
                            <w:kern w:val="24"/>
                            <w:sz w:val="48"/>
                            <w:szCs w:val="48"/>
                          </w:rPr>
                          <w:t xml:space="preserve">          </w:t>
                        </w:r>
                      </w:p>
                    </w:txbxContent>
                  </v:textbox>
                </v:rect>
                <v:line id="Straight Connector 35881" o:spid="_x0000_s1042" style="position:absolute;flip:y;visibility:visible;mso-wrap-style:square" from="228600,0" to="8382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id5sYAAADeAAAADwAAAGRycy9kb3ducmV2LnhtbESP0WrCQBRE34X+w3KFvuluWrQhukoo&#10;tLTUB2P9gEv2mgSzd5PsVtO/7xYEH4eZOcOst6NtxYUG3zjWkMwVCOLSmYYrDcfvt1kKwgdkg61j&#10;0vBLHrabh8kaM+OuXNDlECoRIewz1FCH0GVS+rImi37uOuLondxgMUQ5VNIMeI1w28onpZbSYsNx&#10;ocaOXmsqz4cfq6FY9F3v+IV3+8/ynKtevX9VSuvH6ZivQAQawz18a38YDc+LNE3g/068AnLz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sonebGAAAA3gAAAA8AAAAAAAAA&#10;AAAAAAAAoQIAAGRycy9kb3ducmV2LnhtbFBLBQYAAAAABAAEAPkAAACUAwAAAAA=&#10;" strokecolor="black [3040]" strokeweight="2pt"/>
                <v:line id="Straight Connector 35882" o:spid="_x0000_s1043" style="position:absolute;flip:y;visibility:visible;mso-wrap-style:square" from="1600200,1143000" to="22098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DkcYAAADeAAAADwAAAGRycy9kb3ducmV2LnhtbESP0WrCQBRE3wv9h+UW+lZ3TbEN0VVC&#10;ocWiD8b6AZfsNQlm7ybZrca/7wpCH4eZOcMsVqNtxZkG3zjWMJ0oEMSlMw1XGg4/ny8pCB+QDbaO&#10;ScOVPKyWjw8LzIy7cEHnfahEhLDPUEMdQpdJ6cuaLPqJ64ijd3SDxRDlUEkz4CXCbSsTpd6kxYbj&#10;Qo0dfdRUnva/VkMx67ve8Ttvd9/lKVe9+tpUSuvnpzGfgwg0hv/wvb02Gl5naZrA7U68AnL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v6A5HGAAAA3gAAAA8AAAAAAAAA&#10;AAAAAAAAoQIAAGRycy9kb3ducmV2LnhtbFBLBQYAAAAABAAEAPkAAACUAwAAAAA=&#10;" strokecolor="black [3040]" strokeweight="2pt"/>
                <v:rect id="Rectangle 35883" o:spid="_x0000_s1044" style="position:absolute;left:533400;top:3048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wuKvxgAA&#10;AN4AAAAPAAAAZHJzL2Rvd25yZXYueG1sRI/BasMwEETvgf6D2EJvidwEF+NGCSVgCO0lVQK9LtbW&#10;MrVWjiUnzt9XgUKPw8y8YdbbyXXiQkNoPSt4XmQgiGtvWm4UnI7VvAARIrLBzjMpuFGA7eZhtsbS&#10;+Ct/0kXHRiQIhxIV2Bj7UspQW3IYFr4nTt63HxzGJIdGmgGvCe46ucyyF+mw5bRgsaedpfpHj07B&#10;+PE13rTPD1qf8/dj21Q2ykqpp8fp7RVEpCn+h//ae6NglRfFCu530hW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wuKvxgAAAN4AAAAPAAAAAAAAAAAAAAAAAJcCAABkcnMv&#10;ZG93bnJldi54bWxQSwUGAAAAAAQABAD1AAAAigMAAAAA&#10;" fillcolor="#4f81bd [3204]" strokecolor="black [3213]" strokeweight="2pt">
                  <v:textbox>
                    <w:txbxContent>
                      <w:p w14:paraId="41B3F795" w14:textId="77777777" w:rsidR="00A0697E" w:rsidRDefault="00A0697E" w:rsidP="003820A2">
                        <w:pPr>
                          <w:rPr>
                            <w:rFonts w:eastAsia="Times New Roman" w:cs="Times New Roman"/>
                          </w:rPr>
                        </w:pPr>
                      </w:p>
                    </w:txbxContent>
                  </v:textbox>
                </v:rect>
                <v:rect id="Rectangle 35884" o:spid="_x0000_s1045" style="position:absolute;left:381000;top:4572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3rbxgAA&#10;AN4AAAAPAAAAZHJzL2Rvd25yZXYueG1sRI/BasMwEETvgf6D2EJvidw0DsaNEkrAUJpLqxR6Xayt&#10;ZWqtXEtOnL+PAoUeh5l5w2x2k+vEiYbQelbwuMhAENfetNwo+DxW8wJEiMgGO8+k4EIBdtu72QZL&#10;48/8QScdG5EgHEpUYGPsSylDbclhWPieOHnffnAYkxwaaQY8J7jr5DLL1tJhy2nBYk97S/WPHp2C&#10;8fA1XrTP37X+zd+ObVPZKCulHu6nl2cQkab4H/5rvxoFT3lRrOB2J10Bub0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1K3rbxgAAAN4AAAAPAAAAAAAAAAAAAAAAAJcCAABkcnMv&#10;ZG93bnJldi54bWxQSwUGAAAAAAQABAD1AAAAigMAAAAA&#10;" fillcolor="#4f81bd [3204]" strokecolor="black [3213]" strokeweight="2pt">
                  <v:textbox>
                    <w:txbxContent>
                      <w:p w14:paraId="302DEB4B" w14:textId="77777777" w:rsidR="00A0697E" w:rsidRDefault="00A0697E" w:rsidP="003820A2">
                        <w:pPr>
                          <w:rPr>
                            <w:rFonts w:eastAsia="Times New Roman" w:cs="Times New Roman"/>
                          </w:rPr>
                        </w:pPr>
                      </w:p>
                    </w:txbxContent>
                  </v:textbox>
                </v:rect>
                <v:rect id="Rectangle 35885" o:spid="_x0000_s1046" style="position:absolute;left:228600;top:609600;width:13716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99AxgAA&#10;AN4AAAAPAAAAZHJzL2Rvd25yZXYueG1sRI/BasMwEETvhf6D2EJvjdwWF+NGCaFgCMmlUQK5LtbW&#10;MrFWriUnzt9HhUCPw8y8YebLyXXiTENoPSt4nWUgiGtvWm4UHPbVSwEiRGSDnWdScKUAy8XjwxxL&#10;4y+8o7OOjUgQDiUqsDH2pZShtuQwzHxPnLwfPziMSQ6NNANeEtx18i3LPqTDltOCxZ6+LNUnPToF&#10;4/Y4XrXPv7X+zTf7tqlslJVSz0/T6hNEpCn+h+/ttVHwnhdFDn930hW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aZ99AxgAAAN4AAAAPAAAAAAAAAAAAAAAAAJcCAABkcnMv&#10;ZG93bnJldi54bWxQSwUGAAAAAAQABAD1AAAAigMAAAAA&#10;" fillcolor="#4f81bd [3204]" strokecolor="black [3213]" strokeweight="2pt">
                  <v:textbox>
                    <w:txbxContent>
                      <w:p w14:paraId="6CA85FC1" w14:textId="77777777" w:rsidR="00A0697E" w:rsidRDefault="00A0697E" w:rsidP="003820A2">
                        <w:pPr>
                          <w:rPr>
                            <w:rFonts w:eastAsia="Times New Roman" w:cs="Times New Roman"/>
                          </w:rPr>
                        </w:pPr>
                      </w:p>
                    </w:txbxContent>
                  </v:textbox>
                </v:rect>
                <v:line id="Straight Connector 35886" o:spid="_x0000_s1047" style="position:absolute;flip:y;visibility:visible;mso-wrap-style:square" from="160020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EFksYAAADeAAAADwAAAGRycy9kb3ducmV2LnhtbESP0WrCQBRE34X+w3ILvuluW7QhdRUp&#10;WBR9MLYfcMneJsHs3SS7avx7VxB8HGbmDDNb9LYWZ+p85VjD21iBIM6dqbjQ8Pe7GiUgfEA2WDsm&#10;DVfysJi/DGaYGnfhjM6HUIgIYZ+ihjKEJpXS5yVZ9GPXEEfv33UWQ5RdIU2Hlwi3tXxXaiotVhwX&#10;Smzou6T8eDhZDdmkbVrHn7zbb/LjUrXqZ1sorYev/fILRKA+PMOP9tpo+JgkyRTud+IVkP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TBBZLGAAAA3gAAAA8AAAAAAAAA&#10;AAAAAAAAoQIAAGRycy9kb3ducmV2LnhtbFBLBQYAAAAABAAEAPkAAACUAwAAAAA=&#10;" strokecolor="black [3040]" strokeweight="2pt"/>
                <v:shape id="Text Box 35887" o:spid="_x0000_s1048" type="#_x0000_t202" style="position:absolute;left:418795;top:1751977;width:115092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tkgXxQAA&#10;AN4AAAAPAAAAZHJzL2Rvd25yZXYueG1sRI9Pa8JAFMTvhX6H5RW81Y2KbUhdRfoHPHippvdH9jUb&#10;mn0bsk8Tv31XEDwOM/MbZrUZfavO1McmsIHZNANFXAXbcG2gPH4956CiIFtsA5OBC0XYrB8fVljY&#10;MPA3nQ9SqwThWKABJ9IVWsfKkcc4DR1x8n5D71GS7GttexwS3Ld6nmUv2mPDacFhR++Oqr/DyRsQ&#10;sdvZpfz0cfcz7j8Gl1VLLI2ZPI3bN1BCo9zDt/bOGlgs8/wVrnfSFdD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q2SBfFAAAA3gAAAA8AAAAAAAAAAAAAAAAAlwIAAGRycy9k&#10;b3ducmV2LnhtbFBLBQYAAAAABAAEAPUAAACJAwAAAAA=&#10;" filled="f" stroked="f">
                  <v:textbox style="mso-fit-shape-to-text:t">
                    <w:txbxContent>
                      <w:p w14:paraId="126E6235"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Text Box 35888" o:spid="_x0000_s1049" type="#_x0000_t202" style="position:absolute;left:1568446;top:1371235;width:1028065;height:255270;rotation:-2878439fd;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uTYkwwAA&#10;AN4AAAAPAAAAZHJzL2Rvd25yZXYueG1sRE/Pa8IwFL4L+x/CG+xmkzkspTPKEITdhlZwx0fz2tQ1&#10;L12T2e6/N4fBjh/f781udr240Rg6zxqeMwWCuPam41bDuTosCxAhIhvsPZOGXwqw2z4sNlgaP/GR&#10;bqfYihTCoUQNNsahlDLUlhyGzA/EiWv86DAmOLbSjDilcNfLlVK5dNhxarA40N5S/XX6cRoqrPKz&#10;jZfroVFWfV7XTT59f2j99Di/vYKINMd/8Z/73Wh4WRdF2pvupCsgt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uTYkwwAAAN4AAAAPAAAAAAAAAAAAAAAAAJcCAABkcnMvZG93&#10;bnJldi54bWxQSwUGAAAAAAQABAD1AAAAhwMAAAAA&#10;" filled="f" stroked="f">
                  <v:textbox style="mso-fit-shape-to-text:t">
                    <w:txbxContent>
                      <w:p w14:paraId="17055D9C"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Text Box 35889" o:spid="_x0000_s1050" type="#_x0000_t202" style="position:absolute;left:1864441;top:542764;width:1028065;height:255270;rotation:-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v0srxgAA&#10;AN4AAAAPAAAAZHJzL2Rvd25yZXYueG1sRI/NasMwEITvhb6D2EJujez84ThRQgk05Jq0tOS2WBvL&#10;1FoZSXXcPn0UKPQ4zMw3zHo72Fb05EPjWEE+zkAQV043XCt4f3t9LkCEiKyxdUwKfijAdvP4sMZS&#10;uysfqT/FWiQIhxIVmBi7UspQGbIYxq4jTt7FeYsxSV9L7fGa4LaVkyxbSIsNpwWDHe0MVV+nb6tg&#10;+dnv/dR359/Zx8LmJg/H+aVQavQ0vKxARBrif/ivfdAKpvOiWML9TroCcnM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bv0srxgAAAN4AAAAPAAAAAAAAAAAAAAAAAJcCAABkcnMv&#10;ZG93bnJldi54bWxQSwUGAAAAAAQABAD1AAAAigMAAAAA&#10;" filled="f" stroked="f">
                  <v:textbox style="mso-fit-shape-to-text:t">
                    <w:txbxContent>
                      <w:p w14:paraId="3DF38D41" w14:textId="77777777" w:rsidR="00A0697E" w:rsidRDefault="00A0697E" w:rsidP="003820A2">
                        <w:pPr>
                          <w:pStyle w:val="NormalWeb"/>
                          <w:spacing w:before="0" w:beforeAutospacing="0" w:after="0" w:afterAutospacing="0"/>
                          <w:textAlignment w:val="baseline"/>
                        </w:pPr>
                        <w:r>
                          <w:rPr>
                            <w:rFonts w:ascii="Consolas" w:eastAsia="ＭＳ Ｐゴシック" w:hAnsi="Consolas" w:cs="Consolas"/>
                            <w:color w:val="000000" w:themeColor="text1"/>
                            <w:kern w:val="24"/>
                            <w:sz w:val="22"/>
                            <w:szCs w:val="22"/>
                          </w:rPr>
                          <w:t>2*</w:t>
                        </w:r>
                        <w:proofErr w:type="spellStart"/>
                        <w:r>
                          <w:rPr>
                            <w:rFonts w:ascii="Consolas" w:eastAsia="ＭＳ Ｐゴシック" w:hAnsi="Consolas" w:cs="Consolas"/>
                            <w:color w:val="000000" w:themeColor="text1"/>
                            <w:kern w:val="24"/>
                            <w:sz w:val="22"/>
                            <w:szCs w:val="22"/>
                          </w:rPr>
                          <w:t>chunksize</w:t>
                        </w:r>
                        <w:proofErr w:type="spellEnd"/>
                      </w:p>
                    </w:txbxContent>
                  </v:textbox>
                </v:shape>
                <v:shape id="Straight Arrow Connector 35890" o:spid="_x0000_s1051" type="#_x0000_t32" style="position:absolute;width:533400;height:4572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GBvcYAAADeAAAADwAAAGRycy9kb3ducmV2LnhtbESPzWrCQBSF9wXfYbhCd3WiYhtjRhGr&#10;0K6kKpjlJXPNBDN30sxU07fvLAouD+ePL1/1thE36nztWMF4lIAgLp2uuVJwOu5eUhA+IGtsHJOC&#10;X/KwWg6ecsy0u/MX3Q6hEnGEfYYKTAhtJqUvDVn0I9cSR+/iOoshyq6SusN7HLeNnCTJq7RYc3ww&#10;2NLGUHk9/FgFe3N9KzafevY+L9Lv7b49l95PlXoe9usFiEB9eIT/2x9awXSWziNAxIkoIJ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0Bgb3GAAAA3gAAAA8AAAAAAAAA&#10;AAAAAAAAoQIAAGRycy9kb3ducmV2LnhtbFBLBQYAAAAABAAEAPkAAACUAwAAAAA=&#10;" filled="t" fillcolor="#4f81bd [3204]" strokecolor="black [3213]">
                  <v:stroke endarrow="open"/>
                </v:shape>
                <v:line id="Straight Connector 35891" o:spid="_x0000_s1052" style="position:absolute;visibility:visible;mso-wrap-style:square" from="914400,609600" to="9144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XJdsgAAADeAAAADwAAAGRycy9kb3ducmV2LnhtbESPQWvCQBSE74L/YXmCl1I3WhQbXUUF&#10;pT0Ianvw+Mg+k2D2bcyumvjr3ULB4zAz3zDTeW0KcaPK5ZYV9HsRCOLE6pxTBb8/6/cxCOeRNRaW&#10;SUFDDuazdmuKsbZ33tPt4FMRIOxiVJB5X8ZSuiQjg65nS+LgnWxl0AdZpVJXeA9wU8hBFI2kwZzD&#10;QoYlrTJKzoerUZCsdnY5fEuP20vzKNa5jr6bzVmpbqdeTEB4qv0r/N/+0go+huPPPvzdCVdAzp4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mAXJdsgAAADeAAAADwAAAAAA&#10;AAAAAAAAAAChAgAAZHJzL2Rvd25yZXYueG1sUEsFBgAAAAAEAAQA+QAAAJYDAAAAAA==&#10;" filled="t" fillcolor="#4f81bd [3204]" strokecolor="black [3213]" strokeweight="1.75pt"/>
                <v:line id="Straight Connector 35892" o:spid="_x0000_s1053" style="position:absolute;visibility:visible;mso-wrap-style:square" from="1524000,0" to="1524000,152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dXAcgAAADeAAAADwAAAGRycy9kb3ducmV2LnhtbESPT2vCQBTE74LfYXmCl6KbWhSNrqKC&#10;0h4K9c/B4yP7TILZt2l21cRP7xYKHoeZ+Q0zW9SmEDeqXG5ZwXs/AkGcWJ1zquB42PTGIJxH1lhY&#10;JgUNOVjM260ZxtreeUe3vU9FgLCLUUHmfRlL6ZKMDLq+LYmDd7aVQR9klUpd4T3ATSEHUTSSBnMO&#10;CxmWtM4oueyvRkGy/rGr4Vt6+v5tHsUm19FXs70o1e3UyykIT7V/hf/bn1rBx3A8GcDfnXAF5PwJ&#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NdXAcgAAADeAAAADwAAAAAA&#10;AAAAAAAAAAChAgAAZHJzL2Rvd25yZXYueG1sUEsFBgAAAAAEAAQA+QAAAJYDAAAAAA==&#10;" filled="t" fillcolor="#4f81bd [3204]" strokecolor="black [3213]" strokeweight="1.75pt"/>
                <v:line id="Straight Connector 35893" o:spid="_x0000_s1054" style="position:absolute;visibility:visible;mso-wrap-style:square" from="1371600,152400" to="1371600,304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5vymskAAADeAAAADwAAAGRycy9kb3ducmV2LnhtbESPQWvCQBSE70L/w/IKXqRuWlHSNKu0&#10;gqUeBLU99PjIviYh2bdpdtXEX+8KgsdhZr5h0kVnanGk1pWWFTyPIxDEmdUl5wp+vldPMQjnkTXW&#10;lklBTw4W84dBiom2J97Rce9zESDsElRQeN8kUrqsIINubBvi4P3Z1qAPss2lbvEU4KaWL1E0kwZL&#10;DgsFNrQsKKv2B6MgW27tx3SU/27++3O9KnW07j8rpYaP3fsbCE+dv4dv7S+tYDKNXy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eb8prJAAAA3gAAAA8AAAAA&#10;AAAAAAAAAAAAoQIAAGRycy9kb3ducmV2LnhtbFBLBQYAAAAABAAEAPkAAACXAwAAAAA=&#10;" filled="t" fillcolor="#4f81bd [3204]" strokecolor="black [3213]" strokeweight="1.75pt"/>
                <v:line id="Straight Connector 35894" o:spid="_x0000_s1055" style="position:absolute;visibility:visible;mso-wrap-style:square" from="1219200,304800" to="1219200,45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Jq7skAAADeAAAADwAAAGRycy9kb3ducmV2LnhtbESPQWvCQBSE70L/w/IEL0U3rVU0uhEr&#10;WNpDoWoPPT6yzyQk+zZmV036691CweMwM98wy1VrKnGhxhWWFTyNIhDEqdUFZwq+D9vhDITzyBor&#10;y6SgIwer5KG3xFjbK+/osveZCBB2MSrIva9jKV2ak0E3sjVx8I62MeiDbDKpG7wGuKnkcxRNpcGC&#10;w0KONW1ySsv92ShIN1/2dfKY/Xyeut9qW+joo3srlRr02/UChKfW38P/7XetYDyZzV/g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Ihyau7JAAAA3gAAAA8AAAAA&#10;AAAAAAAAAAAAoQIAAGRycy9kb3ducmV2LnhtbFBLBQYAAAAABAAEAPkAAACXAwAAAAA=&#10;" filled="t" fillcolor="#4f81bd [3204]" strokecolor="black [3213]" strokeweight="1.75pt"/>
                <v:line id="Straight Connector 35895" o:spid="_x0000_s1056" style="position:absolute;visibility:visible;mso-wrap-style:square" from="1066800,457200" to="1066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z7PdckAAADeAAAADwAAAGRycy9kb3ducmV2LnhtbESPQWvCQBSE74L/YXlCL6VubInY6Eas&#10;YKkHwaqHHh/ZZxKSfZtmt5r013eFgsdhZr5hFsvO1OJCrSstK5iMIxDEmdUl5wpOx83TDITzyBpr&#10;y6SgJwfLdDhYYKLtlT/pcvC5CBB2CSoovG8SKV1WkEE3tg1x8M62NeiDbHOpW7wGuKnlcxRNpcGS&#10;w0KBDa0LyqrDj1GQrff2LX7Mv3bf/W+9KXW07d8rpR5G3WoOwlPn7+H/9odW8BLPXmO43QlXQKZ/&#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Oc+z3XJAAAA3gAAAA8AAAAA&#10;AAAAAAAAAAAAoQIAAGRycy9kb3ducmV2LnhtbFBLBQYAAAAABAAEAPkAAACXAwAAAAA=&#10;" filled="t" fillcolor="#4f81bd [3204]" strokecolor="black [3213]" strokeweight="1.75pt"/>
                <v:line id="Straight Connector 35896" o:spid="_x0000_s1057" style="position:absolute;visibility:visible;mso-wrap-style:square" from="228600,1181100" to="1600200,1181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RAskAAADeAAAADwAAAGRycy9kb3ducmV2LnhtbESPQWvCQBSE70L/w/IKXqRubFHSNKu0&#10;gqUeBLU99PjIviYh2bcxu2rSX+8KgsdhZr5h0kVnanGi1pWWFUzGEQjizOqScwU/36unGITzyBpr&#10;y6SgJweL+cMgxUTbM+/otPe5CBB2CSoovG8SKV1WkEE3tg1x8P5sa9AH2eZSt3gOcFPL5yiaSYMl&#10;h4UCG1oWlFX7o1GQLbf2YzrKfzeH/r9elTpa95+VUsPH7v0NhKfO38O39pdW8DKNX2dwvROugJxf&#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BfsUQLJAAAA3gAAAA8AAAAA&#10;AAAAAAAAAAAAoQIAAGRycy9kb3ducmV2LnhtbFBLBQYAAAAABAAEAPkAAACXAwAAAAA=&#10;" filled="t" fillcolor="#4f81bd [3204]" strokecolor="black [3213]" strokeweight="1.75pt"/>
                <v:line id="Straight Connector 35897" o:spid="_x0000_s1058" style="position:absolute;visibility:visible;mso-wrap-style:square" from="2057400,609600" to="2209800,609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Hig9JnJAAAA3gAAAA8AAAAA&#10;AAAAAAAAAAAAoQIAAGRycy9kb3ducmV2LnhtbFBLBQYAAAAABAAEAPkAAACXAwAAAAA=&#10;" filled="t" fillcolor="#4f81bd [3204]" strokecolor="black [3213]" strokeweight="1.75pt"/>
                <v:line id="Straight Connector 35898" o:spid="_x0000_s1059" style="position:absolute;visibility:visible;mso-wrap-style:square" from="1905000,762000" to="2057400,762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9g68YAAADeAAAADwAAAGRycy9kb3ducmV2LnhtbERPTWvCQBC9C/0PyxR6kbqxRdHoGtpA&#10;SnsQ1HrwOGSnSTA7G7PbmPTXdw+Cx8f7Xie9qUVHrassK5hOIhDEudUVFwqO39nzAoTzyBpry6Rg&#10;IAfJ5mG0xljbK++pO/hChBB2MSoovW9iKV1ekkE3sQ1x4H5sa9AH2BZSt3gN4aaWL1E0lwYrDg0l&#10;NpSWlJ8Pv0ZBnu7s+2xcnLaX4a/OKh19DR9npZ4e+7cVCE+9v4tv7k+t4HW2WIa94U64AnLzD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k/YOvGAAAA3gAAAA8AAAAAAAAA&#10;AAAAAAAAoQIAAGRycy9kb3ducmV2LnhtbFBLBQYAAAAABAAEAPkAAACUAwAAAAA=&#10;" filled="t" fillcolor="#4f81bd [3204]" strokecolor="black [3213]" strokeweight="1.75pt"/>
                <v:line id="Straight Connector 35899" o:spid="_x0000_s1060" style="position:absolute;visibility:visible;mso-wrap-style:square" from="1752600,914400" to="19050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PFcMgAAADeAAAADwAAAGRycy9kb3ducmV2LnhtbESPQWvCQBSE7wX/w/IEL6IbFUuMrmIF&#10;ix4KrXrw+Mg+k2D2bZrdatJf3xWEHoeZ+YZZrBpTihvVrrCsYDSMQBCnVhecKTgdt4MYhPPIGkvL&#10;pKAlB6tl52WBibZ3/qLbwWciQNglqCD3vkqkdGlOBt3QVsTBu9jaoA+yzqSu8R7gppTjKHqVBgsO&#10;CzlWtMkpvR5+jIJ082nfpv3s/PHd/pbbQkf79v2qVK/brOcgPDX+P/xs77SCyTSezeBxJ1wBufw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ZnPFcMgAAADeAAAADwAAAAAA&#10;AAAAAAAAAAChAgAAZHJzL2Rvd25yZXYueG1sUEsFBgAAAAAEAAQA+QAAAJYDAAAAAA==&#10;" filled="t" fillcolor="#4f81bd [3204]" strokecolor="black [3213]" strokeweight="1.75pt"/>
                <v:line id="Straight Connector 35900" o:spid="_x0000_s1061" style="position:absolute;visibility:visible;mso-wrap-style:square" from="1600200,1066800" to="1752600,1066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aL298gAAADeAAAADwAAAGRycy9kb3ducmV2LnhtbESPzWrCQBSF9wXfYbiCm6IzrVjamFGs&#10;oNiF0GoXLi+ZaxKSuZNmRk18+s6i0OXh/PGly87W4kqtLx1reJooEMSZMyXnGr6Pm/ErCB+QDdaO&#10;SUNPHpaLwUOKiXE3/qLrIeQijrBPUEMRQpNI6bOCLPqJa4ijd3atxRBlm0vT4i2O21o+K/UiLZYc&#10;HwpsaF1QVh0uVkO2/nTvs8f8tP/p7/WmNOqj31Zaj4bdag4iUBf+w3/tndEwnb2pCBBxIgrIxS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aaL298gAAADeAAAADwAAAAAA&#10;AAAAAAAAAAChAgAAZHJzL2Rvd25yZXYueG1sUEsFBgAAAAAEAAQA+QAAAJYDAAAAAA==&#10;" filled="t" fillcolor="#4f81bd [3204]" strokecolor="black [3213]" strokeweight="1.75pt"/>
                <w10:anchorlock/>
              </v:group>
            </w:pict>
          </mc:Fallback>
        </mc:AlternateContent>
      </w:r>
    </w:p>
    <w:p w14:paraId="528FD227" w14:textId="0C2628BF" w:rsidR="003820A2" w:rsidRPr="003820A2" w:rsidRDefault="003820A2" w:rsidP="003820A2">
      <w:pPr>
        <w:pStyle w:val="Caption"/>
        <w:jc w:val="left"/>
        <w:rPr>
          <w:sz w:val="24"/>
          <w:szCs w:val="24"/>
        </w:rPr>
      </w:pPr>
      <w:bookmarkStart w:id="56" w:name="_Ref234145493"/>
      <w:r w:rsidRPr="003820A2">
        <w:rPr>
          <w:sz w:val="24"/>
          <w:szCs w:val="24"/>
        </w:rPr>
        <w:t xml:space="preserve">Figure </w:t>
      </w:r>
      <w:r w:rsidRPr="003820A2">
        <w:rPr>
          <w:sz w:val="24"/>
          <w:szCs w:val="24"/>
        </w:rPr>
        <w:fldChar w:fldCharType="begin"/>
      </w:r>
      <w:r w:rsidRPr="003820A2">
        <w:rPr>
          <w:sz w:val="24"/>
          <w:szCs w:val="24"/>
        </w:rPr>
        <w:instrText xml:space="preserve"> SEQ Figure \* ARABIC </w:instrText>
      </w:r>
      <w:r w:rsidRPr="003820A2">
        <w:rPr>
          <w:sz w:val="24"/>
          <w:szCs w:val="24"/>
        </w:rPr>
        <w:fldChar w:fldCharType="separate"/>
      </w:r>
      <w:r w:rsidR="00E5713B">
        <w:rPr>
          <w:noProof/>
          <w:sz w:val="24"/>
          <w:szCs w:val="24"/>
        </w:rPr>
        <w:t>2</w:t>
      </w:r>
      <w:r w:rsidRPr="003820A2">
        <w:rPr>
          <w:sz w:val="24"/>
          <w:szCs w:val="24"/>
        </w:rPr>
        <w:fldChar w:fldCharType="end"/>
      </w:r>
      <w:bookmarkEnd w:id="56"/>
      <w:r>
        <w:rPr>
          <w:sz w:val="24"/>
          <w:szCs w:val="24"/>
        </w:rPr>
        <w:t xml:space="preserve">: </w:t>
      </w:r>
      <w:r w:rsidRPr="00703836">
        <w:rPr>
          <w:sz w:val="24"/>
          <w:szCs w:val="24"/>
        </w:rPr>
        <w:t>Writer fills cube with planes</w:t>
      </w:r>
      <w:r>
        <w:rPr>
          <w:sz w:val="24"/>
          <w:szCs w:val="24"/>
        </w:rPr>
        <w:t xml:space="preserve"> along the slowest changing dimension</w:t>
      </w:r>
      <w:r w:rsidRPr="00703836">
        <w:rPr>
          <w:sz w:val="24"/>
          <w:szCs w:val="24"/>
        </w:rPr>
        <w:t>.</w:t>
      </w:r>
      <w:r>
        <w:rPr>
          <w:sz w:val="24"/>
          <w:szCs w:val="24"/>
        </w:rPr>
        <w:t xml:space="preserve"> Each plane consists of four chunks.</w:t>
      </w:r>
    </w:p>
    <w:p w14:paraId="076D3E9A" w14:textId="2F214F87" w:rsidR="00303FE5" w:rsidRDefault="00303FE5" w:rsidP="00303FE5">
      <w:pPr>
        <w:pStyle w:val="PlainText"/>
        <w:rPr>
          <w:rFonts w:asciiTheme="minorHAnsi" w:hAnsiTheme="minorHAnsi"/>
          <w:sz w:val="24"/>
          <w:szCs w:val="24"/>
        </w:rPr>
      </w:pPr>
      <w:r w:rsidRPr="00271A78">
        <w:rPr>
          <w:rFonts w:asciiTheme="minorHAnsi" w:hAnsiTheme="minorHAnsi"/>
          <w:sz w:val="24"/>
          <w:szCs w:val="24"/>
        </w:rPr>
        <w:t xml:space="preserve">The reader is a separated process, running </w:t>
      </w:r>
      <w:r>
        <w:rPr>
          <w:rFonts w:asciiTheme="minorHAnsi" w:hAnsiTheme="minorHAnsi"/>
          <w:sz w:val="24"/>
          <w:szCs w:val="24"/>
        </w:rPr>
        <w:t>concurrently</w:t>
      </w:r>
      <w:r w:rsidRPr="00271A78">
        <w:rPr>
          <w:rFonts w:asciiTheme="minorHAnsi" w:hAnsiTheme="minorHAnsi"/>
          <w:sz w:val="24"/>
          <w:szCs w:val="24"/>
        </w:rPr>
        <w:t xml:space="preserve"> with</w:t>
      </w:r>
      <w:r>
        <w:rPr>
          <w:rFonts w:asciiTheme="minorHAnsi" w:hAnsiTheme="minorHAnsi"/>
          <w:sz w:val="24"/>
          <w:szCs w:val="24"/>
        </w:rPr>
        <w:t xml:space="preserve"> </w:t>
      </w:r>
      <w:r w:rsidRPr="00271A78">
        <w:rPr>
          <w:rFonts w:asciiTheme="minorHAnsi" w:hAnsiTheme="minorHAnsi"/>
          <w:sz w:val="24"/>
          <w:szCs w:val="24"/>
        </w:rPr>
        <w:t xml:space="preserve">the writer.  It </w:t>
      </w:r>
      <w:r w:rsidR="006564EC">
        <w:rPr>
          <w:rFonts w:asciiTheme="minorHAnsi" w:hAnsiTheme="minorHAnsi"/>
          <w:sz w:val="24"/>
          <w:szCs w:val="24"/>
        </w:rPr>
        <w:t>reads planes from the dataset</w:t>
      </w:r>
      <w:r w:rsidR="00AF5FD8">
        <w:rPr>
          <w:rFonts w:asciiTheme="minorHAnsi" w:hAnsiTheme="minorHAnsi"/>
          <w:sz w:val="24"/>
          <w:szCs w:val="24"/>
        </w:rPr>
        <w:t xml:space="preserve"> as </w:t>
      </w:r>
      <w:r w:rsidRPr="00271A78">
        <w:rPr>
          <w:rFonts w:asciiTheme="minorHAnsi" w:hAnsiTheme="minorHAnsi"/>
          <w:sz w:val="24"/>
          <w:szCs w:val="24"/>
        </w:rPr>
        <w:t>the</w:t>
      </w:r>
      <w:r>
        <w:rPr>
          <w:rFonts w:asciiTheme="minorHAnsi" w:hAnsiTheme="minorHAnsi"/>
          <w:sz w:val="24"/>
          <w:szCs w:val="24"/>
        </w:rPr>
        <w:t xml:space="preserve"> </w:t>
      </w:r>
      <w:r w:rsidRPr="00271A78">
        <w:rPr>
          <w:rFonts w:asciiTheme="minorHAnsi" w:hAnsiTheme="minorHAnsi"/>
          <w:sz w:val="24"/>
          <w:szCs w:val="24"/>
        </w:rPr>
        <w:t xml:space="preserve">dataset is growing. </w:t>
      </w:r>
      <w:r w:rsidR="00AF5FD8">
        <w:rPr>
          <w:rFonts w:asciiTheme="minorHAnsi" w:hAnsiTheme="minorHAnsi"/>
          <w:sz w:val="24"/>
          <w:szCs w:val="24"/>
        </w:rPr>
        <w:t>When detecting that</w:t>
      </w:r>
      <w:r w:rsidRPr="00271A78">
        <w:rPr>
          <w:rFonts w:asciiTheme="minorHAnsi" w:hAnsiTheme="minorHAnsi"/>
          <w:sz w:val="24"/>
          <w:szCs w:val="24"/>
        </w:rPr>
        <w:t xml:space="preserve"> the </w:t>
      </w:r>
      <w:r>
        <w:rPr>
          <w:rFonts w:asciiTheme="minorHAnsi" w:hAnsiTheme="minorHAnsi"/>
          <w:sz w:val="24"/>
          <w:szCs w:val="24"/>
        </w:rPr>
        <w:t xml:space="preserve">size of the </w:t>
      </w:r>
      <w:r w:rsidRPr="00271A78">
        <w:rPr>
          <w:rFonts w:asciiTheme="minorHAnsi" w:hAnsiTheme="minorHAnsi"/>
          <w:sz w:val="24"/>
          <w:szCs w:val="24"/>
        </w:rPr>
        <w:t xml:space="preserve">unlimited dimension increases, </w:t>
      </w:r>
      <w:r>
        <w:rPr>
          <w:rFonts w:asciiTheme="minorHAnsi" w:hAnsiTheme="minorHAnsi"/>
          <w:sz w:val="24"/>
          <w:szCs w:val="24"/>
        </w:rPr>
        <w:t>the reader</w:t>
      </w:r>
      <w:r w:rsidRPr="00271A78">
        <w:rPr>
          <w:rFonts w:asciiTheme="minorHAnsi" w:hAnsiTheme="minorHAnsi"/>
          <w:sz w:val="24"/>
          <w:szCs w:val="24"/>
        </w:rPr>
        <w:t xml:space="preserve"> will read in the new planes, one</w:t>
      </w:r>
      <w:r>
        <w:rPr>
          <w:rFonts w:asciiTheme="minorHAnsi" w:hAnsiTheme="minorHAnsi"/>
          <w:sz w:val="24"/>
          <w:szCs w:val="24"/>
        </w:rPr>
        <w:t xml:space="preserve"> </w:t>
      </w:r>
      <w:r w:rsidRPr="00271A78">
        <w:rPr>
          <w:rFonts w:asciiTheme="minorHAnsi" w:hAnsiTheme="minorHAnsi"/>
          <w:sz w:val="24"/>
          <w:szCs w:val="24"/>
        </w:rPr>
        <w:t>by one, and</w:t>
      </w:r>
      <w:r>
        <w:rPr>
          <w:rFonts w:asciiTheme="minorHAnsi" w:hAnsiTheme="minorHAnsi"/>
          <w:sz w:val="24"/>
          <w:szCs w:val="24"/>
        </w:rPr>
        <w:t xml:space="preserve"> verify the </w:t>
      </w:r>
      <w:r w:rsidR="006564EC">
        <w:rPr>
          <w:rFonts w:asciiTheme="minorHAnsi" w:hAnsiTheme="minorHAnsi"/>
          <w:sz w:val="24"/>
          <w:szCs w:val="24"/>
        </w:rPr>
        <w:t xml:space="preserve">data correctness. </w:t>
      </w:r>
      <w:r w:rsidRPr="00271A78">
        <w:rPr>
          <w:rFonts w:asciiTheme="minorHAnsi" w:hAnsiTheme="minorHAnsi"/>
          <w:sz w:val="24"/>
          <w:szCs w:val="24"/>
        </w:rPr>
        <w:t xml:space="preserve">The </w:t>
      </w:r>
      <w:r w:rsidRPr="00DF77AF">
        <w:rPr>
          <w:rFonts w:ascii="Courier New" w:hAnsi="Courier New" w:cs="Courier New"/>
          <w:b/>
          <w:sz w:val="24"/>
          <w:szCs w:val="24"/>
        </w:rPr>
        <w:t>n</w:t>
      </w:r>
      <w:r w:rsidRPr="00DF77AF">
        <w:rPr>
          <w:rFonts w:ascii="Courier New" w:hAnsi="Courier New" w:cs="Courier New"/>
          <w:b/>
          <w:sz w:val="24"/>
          <w:szCs w:val="24"/>
          <w:vertAlign w:val="superscript"/>
        </w:rPr>
        <w:t>th</w:t>
      </w:r>
      <w:r w:rsidRPr="00271A78">
        <w:rPr>
          <w:rFonts w:asciiTheme="minorHAnsi" w:hAnsiTheme="minorHAnsi"/>
          <w:sz w:val="24"/>
          <w:szCs w:val="24"/>
        </w:rPr>
        <w:t xml:space="preserve"> plan should contain</w:t>
      </w:r>
      <w:r>
        <w:rPr>
          <w:rFonts w:asciiTheme="minorHAnsi" w:hAnsiTheme="minorHAnsi"/>
          <w:sz w:val="24"/>
          <w:szCs w:val="24"/>
        </w:rPr>
        <w:t xml:space="preserve"> </w:t>
      </w:r>
      <w:r w:rsidRPr="00271A78">
        <w:rPr>
          <w:rFonts w:asciiTheme="minorHAnsi" w:hAnsiTheme="minorHAnsi"/>
          <w:sz w:val="24"/>
          <w:szCs w:val="24"/>
        </w:rPr>
        <w:t>all "</w:t>
      </w:r>
      <w:r w:rsidRPr="00DF77AF">
        <w:rPr>
          <w:rFonts w:ascii="Courier New" w:hAnsi="Courier New" w:cs="Courier New"/>
          <w:b/>
          <w:sz w:val="24"/>
          <w:szCs w:val="24"/>
        </w:rPr>
        <w:t>n</w:t>
      </w:r>
      <w:r w:rsidRPr="00271A78">
        <w:rPr>
          <w:rFonts w:asciiTheme="minorHAnsi" w:hAnsiTheme="minorHAnsi"/>
          <w:sz w:val="24"/>
          <w:szCs w:val="24"/>
        </w:rPr>
        <w:t xml:space="preserve">". </w:t>
      </w:r>
      <w:proofErr w:type="gramStart"/>
      <w:r w:rsidRPr="00271A78">
        <w:rPr>
          <w:rFonts w:asciiTheme="minorHAnsi" w:hAnsiTheme="minorHAnsi"/>
          <w:sz w:val="24"/>
          <w:szCs w:val="24"/>
        </w:rPr>
        <w:t xml:space="preserve">When the unlimited dimension grows to the </w:t>
      </w:r>
      <w:r w:rsidR="00325F2D" w:rsidRPr="00325F2D">
        <w:rPr>
          <w:rFonts w:ascii="Courier New" w:hAnsi="Courier New" w:cs="Courier New"/>
          <w:b/>
          <w:sz w:val="24"/>
          <w:szCs w:val="24"/>
        </w:rPr>
        <w:t>2*</w:t>
      </w:r>
      <w:proofErr w:type="spellStart"/>
      <w:r w:rsidRPr="00DF77AF">
        <w:rPr>
          <w:rFonts w:ascii="Courier New" w:hAnsi="Courier New" w:cs="Courier New"/>
          <w:b/>
          <w:sz w:val="22"/>
          <w:szCs w:val="22"/>
        </w:rPr>
        <w:t>chunksize</w:t>
      </w:r>
      <w:proofErr w:type="spellEnd"/>
      <w:r>
        <w:rPr>
          <w:rFonts w:asciiTheme="minorHAnsi" w:hAnsiTheme="minorHAnsi"/>
          <w:sz w:val="24"/>
          <w:szCs w:val="24"/>
        </w:rPr>
        <w:t xml:space="preserve">, </w:t>
      </w:r>
      <w:r w:rsidR="00AF5FD8">
        <w:rPr>
          <w:rFonts w:asciiTheme="minorHAnsi" w:hAnsiTheme="minorHAnsi"/>
          <w:sz w:val="24"/>
          <w:szCs w:val="24"/>
        </w:rPr>
        <w:t>which</w:t>
      </w:r>
      <w:r w:rsidR="00AF5FD8" w:rsidRPr="00271A78">
        <w:rPr>
          <w:rFonts w:asciiTheme="minorHAnsi" w:hAnsiTheme="minorHAnsi"/>
          <w:sz w:val="24"/>
          <w:szCs w:val="24"/>
        </w:rPr>
        <w:t xml:space="preserve"> </w:t>
      </w:r>
      <w:r w:rsidRPr="00271A78">
        <w:rPr>
          <w:rFonts w:asciiTheme="minorHAnsi" w:hAnsiTheme="minorHAnsi"/>
          <w:sz w:val="24"/>
          <w:szCs w:val="24"/>
        </w:rPr>
        <w:t>is the expected end of data, the reader exits.</w:t>
      </w:r>
      <w:proofErr w:type="gramEnd"/>
    </w:p>
    <w:p w14:paraId="050758BD" w14:textId="18158911" w:rsidR="00303FE5" w:rsidRPr="00271A78" w:rsidRDefault="00303FE5" w:rsidP="00A0697E">
      <w:pPr>
        <w:pStyle w:val="Heading3"/>
      </w:pPr>
      <w:bookmarkStart w:id="57" w:name="_Toc234146697"/>
      <w:bookmarkStart w:id="58" w:name="_Toc234249823"/>
      <w:r>
        <w:lastRenderedPageBreak/>
        <w:t xml:space="preserve">How to run </w:t>
      </w:r>
      <w:proofErr w:type="spellStart"/>
      <w:r>
        <w:t>use_append_mchunk</w:t>
      </w:r>
      <w:bookmarkEnd w:id="57"/>
      <w:bookmarkEnd w:id="58"/>
      <w:proofErr w:type="spellEnd"/>
    </w:p>
    <w:p w14:paraId="05E40662" w14:textId="77777777" w:rsidR="00303FE5" w:rsidRDefault="00303FE5" w:rsidP="00303FE5">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 without specifying any arguments:</w:t>
      </w:r>
    </w:p>
    <w:p w14:paraId="17D5882A" w14:textId="77777777" w:rsidR="00303FE5" w:rsidRDefault="00303FE5" w:rsidP="00303FE5">
      <w:pPr>
        <w:pStyle w:val="PlainText"/>
        <w:rPr>
          <w:rFonts w:asciiTheme="majorHAnsi" w:hAnsiTheme="majorHAnsi"/>
          <w:sz w:val="24"/>
          <w:szCs w:val="24"/>
        </w:rPr>
      </w:pPr>
    </w:p>
    <w:p w14:paraId="75D56D53" w14:textId="0D380D6C"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proofErr w:type="spellEnd"/>
    </w:p>
    <w:p w14:paraId="17D00097" w14:textId="77777777" w:rsidR="00303FE5" w:rsidRDefault="00303FE5" w:rsidP="00303FE5">
      <w:pPr>
        <w:pStyle w:val="PlainText"/>
        <w:rPr>
          <w:rFonts w:asciiTheme="majorHAnsi" w:hAnsiTheme="majorHAnsi"/>
          <w:sz w:val="24"/>
          <w:szCs w:val="24"/>
        </w:rPr>
      </w:pPr>
    </w:p>
    <w:p w14:paraId="21B36903" w14:textId="3E3C163F"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It creates a skeleton dataset (0,</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xml:space="preserve">) of </w:t>
      </w:r>
      <w:r>
        <w:rPr>
          <w:rFonts w:asciiTheme="majorHAnsi" w:hAnsiTheme="majorHAnsi"/>
          <w:sz w:val="24"/>
          <w:szCs w:val="24"/>
        </w:rPr>
        <w:t>2 bytes integers</w:t>
      </w:r>
      <w:r w:rsidRPr="00840F9F">
        <w:rPr>
          <w:rFonts w:asciiTheme="majorHAnsi" w:hAnsiTheme="majorHAnsi"/>
          <w:sz w:val="24"/>
          <w:szCs w:val="24"/>
        </w:rPr>
        <w:t xml:space="preserve">. Then </w:t>
      </w:r>
      <w:r>
        <w:rPr>
          <w:rFonts w:asciiTheme="majorHAnsi" w:hAnsiTheme="majorHAnsi"/>
          <w:sz w:val="24"/>
          <w:szCs w:val="24"/>
        </w:rPr>
        <w:t xml:space="preserve">it </w:t>
      </w:r>
      <w:r w:rsidRPr="00840F9F">
        <w:rPr>
          <w:rFonts w:asciiTheme="majorHAnsi" w:hAnsiTheme="majorHAnsi"/>
          <w:sz w:val="24"/>
          <w:szCs w:val="24"/>
        </w:rPr>
        <w:t>fork</w:t>
      </w:r>
      <w:r>
        <w:rPr>
          <w:rFonts w:asciiTheme="majorHAnsi" w:hAnsiTheme="majorHAnsi"/>
          <w:sz w:val="24"/>
          <w:szCs w:val="24"/>
        </w:rPr>
        <w:t>s</w:t>
      </w:r>
      <w:r w:rsidRPr="00840F9F">
        <w:rPr>
          <w:rFonts w:asciiTheme="majorHAnsi" w:hAnsiTheme="majorHAnsi"/>
          <w:sz w:val="24"/>
          <w:szCs w:val="24"/>
        </w:rPr>
        <w:t xml:space="preserve"> off</w:t>
      </w:r>
      <w:r>
        <w:rPr>
          <w:rFonts w:asciiTheme="majorHAnsi" w:hAnsiTheme="majorHAnsi"/>
          <w:sz w:val="24"/>
          <w:szCs w:val="24"/>
        </w:rPr>
        <w:t xml:space="preserve"> </w:t>
      </w:r>
      <w:r w:rsidRPr="00840F9F">
        <w:rPr>
          <w:rFonts w:asciiTheme="majorHAnsi" w:hAnsiTheme="majorHAnsi"/>
          <w:sz w:val="24"/>
          <w:szCs w:val="24"/>
        </w:rPr>
        <w:t>a process, which becomes the reader process to read planes from the</w:t>
      </w:r>
      <w:r>
        <w:rPr>
          <w:rFonts w:asciiTheme="majorHAnsi" w:hAnsiTheme="majorHAnsi"/>
          <w:sz w:val="24"/>
          <w:szCs w:val="24"/>
        </w:rPr>
        <w:t xml:space="preserve"> </w:t>
      </w:r>
      <w:r w:rsidRPr="00840F9F">
        <w:rPr>
          <w:rFonts w:asciiTheme="majorHAnsi" w:hAnsiTheme="majorHAnsi"/>
          <w:sz w:val="24"/>
          <w:szCs w:val="24"/>
        </w:rPr>
        <w:t>dataset, while the original process continues as the writer process</w:t>
      </w:r>
      <w:r>
        <w:rPr>
          <w:rFonts w:asciiTheme="majorHAnsi" w:hAnsiTheme="majorHAnsi"/>
          <w:sz w:val="24"/>
          <w:szCs w:val="24"/>
        </w:rPr>
        <w:t xml:space="preserve"> </w:t>
      </w:r>
      <w:r w:rsidRPr="00840F9F">
        <w:rPr>
          <w:rFonts w:asciiTheme="majorHAnsi" w:hAnsiTheme="majorHAnsi"/>
          <w:sz w:val="24"/>
          <w:szCs w:val="24"/>
        </w:rPr>
        <w:t>to append planes onto the dataset.</w:t>
      </w:r>
    </w:p>
    <w:p w14:paraId="7AD06EDB" w14:textId="77777777" w:rsidR="00303FE5" w:rsidRPr="00840F9F" w:rsidRDefault="00303FE5" w:rsidP="00303FE5">
      <w:pPr>
        <w:pStyle w:val="PlainText"/>
        <w:rPr>
          <w:rFonts w:asciiTheme="majorHAnsi" w:hAnsiTheme="majorHAnsi"/>
          <w:sz w:val="24"/>
          <w:szCs w:val="24"/>
        </w:rPr>
      </w:pPr>
    </w:p>
    <w:p w14:paraId="2939AE70" w14:textId="77777777" w:rsidR="00303FE5" w:rsidRPr="00840F9F" w:rsidRDefault="00303FE5" w:rsidP="00303FE5">
      <w:pPr>
        <w:pStyle w:val="PlainText"/>
        <w:rPr>
          <w:rFonts w:asciiTheme="majorHAnsi" w:hAnsiTheme="majorHAnsi"/>
          <w:sz w:val="24"/>
          <w:szCs w:val="24"/>
        </w:rPr>
      </w:pPr>
      <w:r w:rsidRPr="00840F9F">
        <w:rPr>
          <w:rFonts w:asciiTheme="majorHAnsi" w:hAnsiTheme="majorHAnsi"/>
          <w:sz w:val="24"/>
          <w:szCs w:val="24"/>
        </w:rPr>
        <w:t>Other possible options:</w:t>
      </w:r>
    </w:p>
    <w:p w14:paraId="24E5C14D" w14:textId="77777777" w:rsidR="00303FE5" w:rsidRDefault="00303FE5" w:rsidP="00303FE5">
      <w:pPr>
        <w:pStyle w:val="PlainText"/>
        <w:rPr>
          <w:rFonts w:asciiTheme="majorHAnsi" w:hAnsiTheme="majorHAnsi"/>
          <w:sz w:val="24"/>
          <w:szCs w:val="24"/>
        </w:rPr>
      </w:pPr>
    </w:p>
    <w:p w14:paraId="1D356CCF"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z</w:t>
      </w:r>
      <w:proofErr w:type="gramEnd"/>
      <w:r>
        <w:rPr>
          <w:rFonts w:asciiTheme="majorHAnsi" w:hAnsiTheme="majorHAnsi"/>
          <w:sz w:val="24"/>
          <w:szCs w:val="24"/>
        </w:rPr>
        <w:t xml:space="preserve"> specifies </w:t>
      </w:r>
      <w:r w:rsidRPr="00840F9F">
        <w:rPr>
          <w:rFonts w:asciiTheme="majorHAnsi" w:hAnsiTheme="majorHAnsi"/>
          <w:sz w:val="24"/>
          <w:szCs w:val="24"/>
        </w:rPr>
        <w:t>different chunk</w:t>
      </w:r>
      <w:r>
        <w:rPr>
          <w:rFonts w:asciiTheme="majorHAnsi" w:hAnsiTheme="majorHAnsi"/>
          <w:sz w:val="24"/>
          <w:szCs w:val="24"/>
        </w:rPr>
        <w:t xml:space="preserve"> </w:t>
      </w:r>
      <w:r w:rsidRPr="00840F9F">
        <w:rPr>
          <w:rFonts w:asciiTheme="majorHAnsi" w:hAnsiTheme="majorHAnsi"/>
          <w:sz w:val="24"/>
          <w:szCs w:val="24"/>
        </w:rPr>
        <w:t xml:space="preserve">size. </w:t>
      </w:r>
      <w:r>
        <w:rPr>
          <w:rFonts w:asciiTheme="majorHAnsi" w:hAnsiTheme="majorHAnsi"/>
          <w:sz w:val="24"/>
          <w:szCs w:val="24"/>
        </w:rPr>
        <w:t xml:space="preserve">The default chunk size value </w:t>
      </w:r>
      <w:r w:rsidRPr="00840F9F">
        <w:rPr>
          <w:rFonts w:asciiTheme="majorHAnsi" w:hAnsiTheme="majorHAnsi"/>
          <w:sz w:val="24"/>
          <w:szCs w:val="24"/>
        </w:rPr>
        <w:t>is 256.</w:t>
      </w:r>
    </w:p>
    <w:p w14:paraId="259BFFC4" w14:textId="77777777" w:rsidR="00303FE5" w:rsidRPr="00840F9F" w:rsidRDefault="00303FE5" w:rsidP="00303FE5">
      <w:pPr>
        <w:pStyle w:val="PlainText"/>
        <w:ind w:left="720"/>
        <w:rPr>
          <w:rFonts w:asciiTheme="majorHAnsi" w:hAnsiTheme="majorHAnsi"/>
          <w:sz w:val="24"/>
          <w:szCs w:val="24"/>
        </w:rPr>
      </w:pPr>
    </w:p>
    <w:p w14:paraId="6CAFCF60" w14:textId="64865ACB"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6564EC">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-z </w:t>
      </w:r>
      <w:r w:rsidR="00EF2C98">
        <w:rPr>
          <w:rFonts w:ascii="Courier New" w:hAnsi="Courier New" w:cs="Courier New"/>
          <w:b/>
          <w:sz w:val="22"/>
          <w:szCs w:val="22"/>
        </w:rPr>
        <w:t>512</w:t>
      </w:r>
    </w:p>
    <w:p w14:paraId="5918408E" w14:textId="77777777" w:rsidR="00EF2C98" w:rsidRPr="00B613DA" w:rsidRDefault="00EF2C98" w:rsidP="00303FE5">
      <w:pPr>
        <w:pStyle w:val="PlainText"/>
        <w:ind w:left="720"/>
        <w:rPr>
          <w:rFonts w:ascii="Courier New" w:hAnsi="Courier New" w:cs="Courier New"/>
          <w:b/>
          <w:sz w:val="22"/>
          <w:szCs w:val="22"/>
        </w:rPr>
      </w:pPr>
    </w:p>
    <w:p w14:paraId="73CC3031" w14:textId="433EBE53" w:rsidR="00303FE5" w:rsidRPr="00840F9F" w:rsidRDefault="00303FE5" w:rsidP="00303FE5">
      <w:pPr>
        <w:pStyle w:val="PlainText"/>
        <w:ind w:left="360"/>
        <w:rPr>
          <w:rFonts w:asciiTheme="majorHAnsi" w:hAnsiTheme="majorHAnsi"/>
          <w:sz w:val="24"/>
          <w:szCs w:val="24"/>
        </w:rPr>
      </w:pPr>
      <w:r>
        <w:rPr>
          <w:rFonts w:asciiTheme="majorHAnsi" w:hAnsiTheme="majorHAnsi"/>
          <w:sz w:val="24"/>
          <w:szCs w:val="24"/>
        </w:rPr>
        <w:t>The command above</w:t>
      </w:r>
      <w:r w:rsidRPr="00840F9F">
        <w:rPr>
          <w:rFonts w:asciiTheme="majorHAnsi" w:hAnsiTheme="majorHAnsi"/>
          <w:sz w:val="24"/>
          <w:szCs w:val="24"/>
        </w:rPr>
        <w:t xml:space="preserve"> uses (1,</w:t>
      </w:r>
      <w:r w:rsidR="00EF2C98">
        <w:rPr>
          <w:rFonts w:asciiTheme="majorHAnsi" w:hAnsiTheme="majorHAnsi"/>
          <w:sz w:val="24"/>
          <w:szCs w:val="24"/>
        </w:rPr>
        <w:t>512</w:t>
      </w:r>
      <w:r w:rsidRPr="00840F9F">
        <w:rPr>
          <w:rFonts w:asciiTheme="majorHAnsi" w:hAnsiTheme="majorHAnsi"/>
          <w:sz w:val="24"/>
          <w:szCs w:val="24"/>
        </w:rPr>
        <w:t>,</w:t>
      </w:r>
      <w:r w:rsidR="00EF2C98">
        <w:rPr>
          <w:rFonts w:asciiTheme="majorHAnsi" w:hAnsiTheme="majorHAnsi"/>
          <w:sz w:val="24"/>
          <w:szCs w:val="24"/>
        </w:rPr>
        <w:t>512</w:t>
      </w:r>
      <w:r w:rsidRPr="00840F9F">
        <w:rPr>
          <w:rFonts w:asciiTheme="majorHAnsi" w:hAnsiTheme="majorHAnsi"/>
          <w:sz w:val="24"/>
          <w:szCs w:val="24"/>
        </w:rPr>
        <w:t>) chunks to produce a 1024</w:t>
      </w:r>
      <w:r w:rsidRPr="001155EC">
        <w:rPr>
          <w:rFonts w:asciiTheme="majorHAnsi" w:hAnsiTheme="majorHAnsi"/>
          <w:sz w:val="24"/>
          <w:szCs w:val="24"/>
          <w:vertAlign w:val="superscript"/>
        </w:rPr>
        <w:t>3</w:t>
      </w:r>
      <w:r w:rsidRPr="00840F9F">
        <w:rPr>
          <w:rFonts w:asciiTheme="majorHAnsi" w:hAnsiTheme="majorHAnsi"/>
          <w:sz w:val="24"/>
          <w:szCs w:val="24"/>
        </w:rPr>
        <w:t xml:space="preserve"> cube, about 2GB</w:t>
      </w:r>
      <w:r>
        <w:rPr>
          <w:rFonts w:asciiTheme="majorHAnsi" w:hAnsiTheme="majorHAnsi"/>
          <w:sz w:val="24"/>
          <w:szCs w:val="24"/>
        </w:rPr>
        <w:t>s size</w:t>
      </w:r>
      <w:r w:rsidRPr="00840F9F">
        <w:rPr>
          <w:rFonts w:asciiTheme="majorHAnsi" w:hAnsiTheme="majorHAnsi"/>
          <w:sz w:val="24"/>
          <w:szCs w:val="24"/>
        </w:rPr>
        <w:t>.</w:t>
      </w:r>
    </w:p>
    <w:p w14:paraId="7B61B09F" w14:textId="77777777" w:rsidR="00303FE5" w:rsidRPr="00840F9F" w:rsidRDefault="00303FE5" w:rsidP="00303FE5">
      <w:pPr>
        <w:pStyle w:val="PlainText"/>
        <w:rPr>
          <w:rFonts w:asciiTheme="majorHAnsi" w:hAnsiTheme="majorHAnsi"/>
          <w:sz w:val="24"/>
          <w:szCs w:val="24"/>
        </w:rPr>
      </w:pPr>
    </w:p>
    <w:p w14:paraId="6DC1C875" w14:textId="77777777" w:rsidR="00303FE5" w:rsidRDefault="00303FE5" w:rsidP="00303FE5">
      <w:pPr>
        <w:pStyle w:val="PlainText"/>
        <w:numPr>
          <w:ilvl w:val="0"/>
          <w:numId w:val="39"/>
        </w:numPr>
        <w:rPr>
          <w:rFonts w:asciiTheme="majorHAnsi" w:hAnsiTheme="majorHAnsi"/>
          <w:sz w:val="24"/>
          <w:szCs w:val="24"/>
        </w:rPr>
      </w:pPr>
      <w:r w:rsidRPr="001155EC">
        <w:rPr>
          <w:rFonts w:asciiTheme="majorHAnsi" w:hAnsiTheme="majorHAnsi"/>
          <w:b/>
          <w:i/>
          <w:sz w:val="24"/>
          <w:szCs w:val="24"/>
        </w:rPr>
        <w:t>-</w:t>
      </w:r>
      <w:proofErr w:type="gramStart"/>
      <w:r w:rsidRPr="001155EC">
        <w:rPr>
          <w:rFonts w:asciiTheme="majorHAnsi" w:hAnsiTheme="majorHAnsi"/>
          <w:b/>
          <w:i/>
          <w:sz w:val="24"/>
          <w:szCs w:val="24"/>
        </w:rPr>
        <w:t>f</w:t>
      </w:r>
      <w:proofErr w:type="gramEnd"/>
      <w:r w:rsidRPr="001155EC">
        <w:rPr>
          <w:rFonts w:asciiTheme="majorHAnsi" w:hAnsiTheme="majorHAnsi"/>
          <w:i/>
          <w:sz w:val="24"/>
          <w:szCs w:val="24"/>
        </w:rPr>
        <w:t xml:space="preserve"> filename</w:t>
      </w:r>
      <w:r>
        <w:rPr>
          <w:rFonts w:asciiTheme="majorHAnsi" w:hAnsiTheme="majorHAnsi"/>
          <w:sz w:val="24"/>
          <w:szCs w:val="24"/>
        </w:rPr>
        <w:t xml:space="preserve"> specifies </w:t>
      </w:r>
      <w:r w:rsidRPr="00840F9F">
        <w:rPr>
          <w:rFonts w:asciiTheme="majorHAnsi" w:hAnsiTheme="majorHAnsi"/>
          <w:sz w:val="24"/>
          <w:szCs w:val="24"/>
        </w:rPr>
        <w:t>different file name</w:t>
      </w:r>
    </w:p>
    <w:p w14:paraId="3E3424B8" w14:textId="77777777" w:rsidR="00303FE5" w:rsidRPr="00840F9F" w:rsidRDefault="00303FE5" w:rsidP="00303FE5">
      <w:pPr>
        <w:pStyle w:val="PlainText"/>
        <w:ind w:left="720"/>
        <w:rPr>
          <w:rFonts w:asciiTheme="majorHAnsi" w:hAnsiTheme="majorHAnsi"/>
          <w:sz w:val="24"/>
          <w:szCs w:val="24"/>
        </w:rPr>
      </w:pPr>
    </w:p>
    <w:p w14:paraId="71717631" w14:textId="12716F97"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w:t>
      </w:r>
    </w:p>
    <w:p w14:paraId="28D01D5A" w14:textId="77777777" w:rsidR="00303FE5" w:rsidRPr="00840F9F" w:rsidRDefault="00303FE5" w:rsidP="00303FE5">
      <w:pPr>
        <w:pStyle w:val="PlainText"/>
        <w:rPr>
          <w:rFonts w:asciiTheme="majorHAnsi" w:hAnsiTheme="majorHAnsi"/>
          <w:sz w:val="24"/>
          <w:szCs w:val="24"/>
        </w:rPr>
      </w:pPr>
    </w:p>
    <w:p w14:paraId="5302E0BB"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 xml:space="preserve">The data file is </w:t>
      </w:r>
      <w:r w:rsidRPr="001155EC">
        <w:rPr>
          <w:sz w:val="22"/>
          <w:szCs w:val="22"/>
        </w:rPr>
        <w:t>/</w:t>
      </w:r>
      <w:proofErr w:type="spellStart"/>
      <w:r w:rsidRPr="001155EC">
        <w:rPr>
          <w:sz w:val="22"/>
          <w:szCs w:val="22"/>
        </w:rPr>
        <w:t>gpfs</w:t>
      </w:r>
      <w:proofErr w:type="spellEnd"/>
      <w:r w:rsidRPr="001155EC">
        <w:rPr>
          <w:sz w:val="22"/>
          <w:szCs w:val="22"/>
        </w:rPr>
        <w:t>/</w:t>
      </w:r>
      <w:proofErr w:type="spellStart"/>
      <w:r w:rsidRPr="001155EC">
        <w:rPr>
          <w:sz w:val="22"/>
          <w:szCs w:val="22"/>
        </w:rPr>
        <w:t>tmp</w:t>
      </w:r>
      <w:proofErr w:type="spellEnd"/>
      <w:r w:rsidRPr="001155EC">
        <w:rPr>
          <w:sz w:val="22"/>
          <w:szCs w:val="22"/>
        </w:rPr>
        <w:t>/append_data.h5</w:t>
      </w:r>
      <w:r w:rsidRPr="00840F9F">
        <w:rPr>
          <w:rFonts w:asciiTheme="majorHAnsi" w:hAnsiTheme="majorHAnsi"/>
          <w:sz w:val="24"/>
          <w:szCs w:val="24"/>
        </w:rPr>
        <w:t>. This allows two independent</w:t>
      </w:r>
      <w:r>
        <w:rPr>
          <w:rFonts w:asciiTheme="majorHAnsi" w:hAnsiTheme="majorHAnsi"/>
          <w:sz w:val="24"/>
          <w:szCs w:val="24"/>
        </w:rPr>
        <w:t xml:space="preserve"> </w:t>
      </w:r>
      <w:r w:rsidRPr="00840F9F">
        <w:rPr>
          <w:rFonts w:asciiTheme="majorHAnsi" w:hAnsiTheme="majorHAnsi"/>
          <w:sz w:val="24"/>
          <w:szCs w:val="24"/>
        </w:rPr>
        <w:t xml:space="preserve">processes in separated compute nodes to access the </w:t>
      </w:r>
      <w:r>
        <w:rPr>
          <w:rFonts w:asciiTheme="majorHAnsi" w:hAnsiTheme="majorHAnsi"/>
          <w:sz w:val="24"/>
          <w:szCs w:val="24"/>
        </w:rPr>
        <w:t xml:space="preserve">HDF5 </w:t>
      </w:r>
      <w:r w:rsidRPr="00840F9F">
        <w:rPr>
          <w:rFonts w:asciiTheme="majorHAnsi" w:hAnsiTheme="majorHAnsi"/>
          <w:sz w:val="24"/>
          <w:szCs w:val="24"/>
        </w:rPr>
        <w:t>file on the</w:t>
      </w:r>
      <w:r>
        <w:rPr>
          <w:rFonts w:asciiTheme="majorHAnsi" w:hAnsiTheme="majorHAnsi"/>
          <w:sz w:val="24"/>
          <w:szCs w:val="24"/>
        </w:rPr>
        <w:t xml:space="preserve"> </w:t>
      </w:r>
      <w:r w:rsidRPr="00840F9F">
        <w:rPr>
          <w:rFonts w:asciiTheme="majorHAnsi" w:hAnsiTheme="majorHAnsi"/>
          <w:sz w:val="24"/>
          <w:szCs w:val="24"/>
        </w:rPr>
        <w:t>shared /</w:t>
      </w:r>
      <w:proofErr w:type="spellStart"/>
      <w:r w:rsidRPr="00840F9F">
        <w:rPr>
          <w:rFonts w:asciiTheme="majorHAnsi" w:hAnsiTheme="majorHAnsi"/>
          <w:sz w:val="24"/>
          <w:szCs w:val="24"/>
        </w:rPr>
        <w:t>gpfs</w:t>
      </w:r>
      <w:proofErr w:type="spellEnd"/>
      <w:r w:rsidRPr="00840F9F">
        <w:rPr>
          <w:rFonts w:asciiTheme="majorHAnsi" w:hAnsiTheme="majorHAnsi"/>
          <w:sz w:val="24"/>
          <w:szCs w:val="24"/>
        </w:rPr>
        <w:t xml:space="preserve"> file system.</w:t>
      </w:r>
    </w:p>
    <w:p w14:paraId="30745A60" w14:textId="77777777" w:rsidR="00303FE5" w:rsidRPr="00840F9F" w:rsidRDefault="00303FE5" w:rsidP="00303FE5">
      <w:pPr>
        <w:pStyle w:val="PlainText"/>
        <w:rPr>
          <w:rFonts w:asciiTheme="majorHAnsi" w:hAnsiTheme="majorHAnsi"/>
          <w:sz w:val="24"/>
          <w:szCs w:val="24"/>
        </w:rPr>
      </w:pPr>
    </w:p>
    <w:p w14:paraId="7ABBD2B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l</w:t>
      </w:r>
      <w:proofErr w:type="gramEnd"/>
      <w:r w:rsidRPr="00B613DA">
        <w:rPr>
          <w:rFonts w:asciiTheme="majorHAnsi" w:hAnsiTheme="majorHAnsi"/>
          <w:i/>
          <w:sz w:val="24"/>
          <w:szCs w:val="24"/>
        </w:rPr>
        <w:t xml:space="preserve"> option</w:t>
      </w:r>
      <w:r>
        <w:rPr>
          <w:rFonts w:asciiTheme="majorHAnsi" w:hAnsiTheme="majorHAnsi"/>
          <w:sz w:val="24"/>
          <w:szCs w:val="24"/>
        </w:rPr>
        <w:t xml:space="preserve"> </w:t>
      </w:r>
      <w:r w:rsidRPr="00840F9F">
        <w:rPr>
          <w:rFonts w:asciiTheme="majorHAnsi" w:hAnsiTheme="majorHAnsi"/>
          <w:sz w:val="24"/>
          <w:szCs w:val="24"/>
        </w:rPr>
        <w:t>launch</w:t>
      </w:r>
      <w:r>
        <w:rPr>
          <w:rFonts w:asciiTheme="majorHAnsi" w:hAnsiTheme="majorHAnsi"/>
          <w:sz w:val="24"/>
          <w:szCs w:val="24"/>
        </w:rPr>
        <w:t>es</w:t>
      </w:r>
      <w:r w:rsidRPr="00840F9F">
        <w:rPr>
          <w:rFonts w:asciiTheme="majorHAnsi" w:hAnsiTheme="majorHAnsi"/>
          <w:sz w:val="24"/>
          <w:szCs w:val="24"/>
        </w:rPr>
        <w:t xml:space="preserve"> only the reader or writer process.</w:t>
      </w:r>
    </w:p>
    <w:p w14:paraId="128EA486" w14:textId="77777777" w:rsidR="00303FE5" w:rsidRDefault="00303FE5" w:rsidP="00303FE5">
      <w:pPr>
        <w:pStyle w:val="PlainText"/>
        <w:ind w:left="720"/>
        <w:rPr>
          <w:rFonts w:asciiTheme="majorHAnsi" w:hAnsiTheme="majorHAnsi"/>
          <w:sz w:val="24"/>
          <w:szCs w:val="24"/>
        </w:rPr>
      </w:pPr>
    </w:p>
    <w:p w14:paraId="054A6274" w14:textId="24D2ABD4" w:rsidR="00303FE5" w:rsidRPr="00B613DA" w:rsidRDefault="00303FE5" w:rsidP="00303FE5">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/append_data.h5 -l w  # in node X</w:t>
      </w:r>
    </w:p>
    <w:p w14:paraId="11AFB158" w14:textId="4116B1CB" w:rsidR="00303FE5" w:rsidRPr="00B613DA"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-f /</w:t>
      </w:r>
      <w:proofErr w:type="spellStart"/>
      <w:r w:rsidRPr="00B613DA">
        <w:rPr>
          <w:rFonts w:ascii="Courier New" w:hAnsi="Courier New" w:cs="Courier New"/>
          <w:b/>
          <w:sz w:val="22"/>
          <w:szCs w:val="22"/>
        </w:rPr>
        <w:t>gpfs</w:t>
      </w:r>
      <w:proofErr w:type="spellEnd"/>
      <w:r w:rsidRPr="00B613DA">
        <w:rPr>
          <w:rFonts w:ascii="Courier New" w:hAnsi="Courier New" w:cs="Courier New"/>
          <w:b/>
          <w:sz w:val="22"/>
          <w:szCs w:val="22"/>
        </w:rPr>
        <w:t>/</w:t>
      </w:r>
      <w:proofErr w:type="spellStart"/>
      <w:r w:rsidRPr="00B613DA">
        <w:rPr>
          <w:rFonts w:ascii="Courier New" w:hAnsi="Courier New" w:cs="Courier New"/>
          <w:b/>
          <w:sz w:val="22"/>
          <w:szCs w:val="22"/>
        </w:rPr>
        <w:t>tmp</w:t>
      </w:r>
      <w:proofErr w:type="spellEnd"/>
      <w:r w:rsidRPr="00B613DA">
        <w:rPr>
          <w:rFonts w:ascii="Courier New" w:hAnsi="Courier New" w:cs="Courier New"/>
          <w:b/>
          <w:sz w:val="22"/>
          <w:szCs w:val="22"/>
        </w:rPr>
        <w:t>/append_data.h5 -l r  # in node Y</w:t>
      </w:r>
    </w:p>
    <w:p w14:paraId="1C332F19" w14:textId="77777777" w:rsidR="00303FE5" w:rsidRPr="00B613DA" w:rsidRDefault="00303FE5" w:rsidP="00303FE5">
      <w:pPr>
        <w:pStyle w:val="PlainText"/>
        <w:rPr>
          <w:rFonts w:asciiTheme="majorHAnsi" w:hAnsiTheme="majorHAnsi"/>
          <w:b/>
          <w:sz w:val="24"/>
          <w:szCs w:val="24"/>
        </w:rPr>
      </w:pPr>
    </w:p>
    <w:p w14:paraId="72A29969"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t>In node X, launch the writer process, which creates the data file</w:t>
      </w:r>
      <w:r>
        <w:rPr>
          <w:rFonts w:asciiTheme="majorHAnsi" w:hAnsiTheme="majorHAnsi"/>
          <w:sz w:val="24"/>
          <w:szCs w:val="24"/>
        </w:rPr>
        <w:t xml:space="preserve"> </w:t>
      </w:r>
      <w:r w:rsidRPr="00840F9F">
        <w:rPr>
          <w:rFonts w:asciiTheme="majorHAnsi" w:hAnsiTheme="majorHAnsi"/>
          <w:sz w:val="24"/>
          <w:szCs w:val="24"/>
        </w:rPr>
        <w:t>and appends to it.</w:t>
      </w:r>
      <w:r>
        <w:rPr>
          <w:rFonts w:asciiTheme="majorHAnsi" w:hAnsiTheme="majorHAnsi"/>
          <w:sz w:val="24"/>
          <w:szCs w:val="24"/>
        </w:rPr>
        <w:t xml:space="preserve"> </w:t>
      </w:r>
      <w:r w:rsidRPr="00840F9F">
        <w:rPr>
          <w:rFonts w:asciiTheme="majorHAnsi" w:hAnsiTheme="majorHAnsi"/>
          <w:sz w:val="24"/>
          <w:szCs w:val="24"/>
        </w:rPr>
        <w:t>In node Y, launch the read process to read the data file.</w:t>
      </w:r>
      <w:r>
        <w:rPr>
          <w:rFonts w:asciiTheme="majorHAnsi" w:hAnsiTheme="majorHAnsi"/>
          <w:sz w:val="24"/>
          <w:szCs w:val="24"/>
        </w:rPr>
        <w:t xml:space="preserve"> </w:t>
      </w:r>
      <w:r w:rsidRPr="00840F9F">
        <w:rPr>
          <w:rFonts w:asciiTheme="majorHAnsi" w:hAnsiTheme="majorHAnsi"/>
          <w:sz w:val="24"/>
          <w:szCs w:val="24"/>
        </w:rPr>
        <w:t xml:space="preserve">Note that </w:t>
      </w:r>
      <w:r>
        <w:rPr>
          <w:rFonts w:asciiTheme="majorHAnsi" w:hAnsiTheme="majorHAnsi"/>
          <w:sz w:val="24"/>
          <w:szCs w:val="24"/>
        </w:rPr>
        <w:t>one</w:t>
      </w:r>
      <w:r w:rsidRPr="00840F9F">
        <w:rPr>
          <w:rFonts w:asciiTheme="majorHAnsi" w:hAnsiTheme="majorHAnsi"/>
          <w:sz w:val="24"/>
          <w:szCs w:val="24"/>
        </w:rPr>
        <w:t xml:space="preserve"> need</w:t>
      </w:r>
      <w:r>
        <w:rPr>
          <w:rFonts w:asciiTheme="majorHAnsi" w:hAnsiTheme="majorHAnsi"/>
          <w:sz w:val="24"/>
          <w:szCs w:val="24"/>
        </w:rPr>
        <w:t>s</w:t>
      </w:r>
      <w:r w:rsidRPr="00840F9F">
        <w:rPr>
          <w:rFonts w:asciiTheme="majorHAnsi" w:hAnsiTheme="majorHAnsi"/>
          <w:sz w:val="24"/>
          <w:szCs w:val="24"/>
        </w:rPr>
        <w:t xml:space="preserve"> to time the read process to start AFTER the write</w:t>
      </w:r>
      <w:r>
        <w:rPr>
          <w:rFonts w:asciiTheme="majorHAnsi" w:hAnsiTheme="majorHAnsi"/>
          <w:sz w:val="24"/>
          <w:szCs w:val="24"/>
        </w:rPr>
        <w:t xml:space="preserve"> </w:t>
      </w:r>
      <w:r w:rsidRPr="00840F9F">
        <w:rPr>
          <w:rFonts w:asciiTheme="majorHAnsi" w:hAnsiTheme="majorHAnsi"/>
          <w:sz w:val="24"/>
          <w:szCs w:val="24"/>
        </w:rPr>
        <w:t>process has created the skeleton data file. Otherwise, the reader</w:t>
      </w:r>
      <w:r>
        <w:rPr>
          <w:rFonts w:asciiTheme="majorHAnsi" w:hAnsiTheme="majorHAnsi"/>
          <w:sz w:val="24"/>
          <w:szCs w:val="24"/>
        </w:rPr>
        <w:t xml:space="preserve"> </w:t>
      </w:r>
      <w:r w:rsidRPr="00840F9F">
        <w:rPr>
          <w:rFonts w:asciiTheme="majorHAnsi" w:hAnsiTheme="majorHAnsi"/>
          <w:sz w:val="24"/>
          <w:szCs w:val="24"/>
        </w:rPr>
        <w:t>will encounter errors such as data file not found.</w:t>
      </w:r>
    </w:p>
    <w:p w14:paraId="62E44E59" w14:textId="77777777" w:rsidR="00303FE5" w:rsidRPr="00840F9F" w:rsidRDefault="00303FE5" w:rsidP="00303FE5">
      <w:pPr>
        <w:pStyle w:val="PlainText"/>
        <w:rPr>
          <w:rFonts w:asciiTheme="majorHAnsi" w:hAnsiTheme="majorHAnsi"/>
          <w:sz w:val="24"/>
          <w:szCs w:val="24"/>
        </w:rPr>
      </w:pPr>
    </w:p>
    <w:p w14:paraId="6B9E9A40" w14:textId="77777777" w:rsidR="00303FE5" w:rsidRDefault="00303FE5" w:rsidP="00303FE5">
      <w:pPr>
        <w:pStyle w:val="PlainText"/>
        <w:numPr>
          <w:ilvl w:val="0"/>
          <w:numId w:val="39"/>
        </w:numPr>
        <w:rPr>
          <w:rFonts w:asciiTheme="majorHAnsi" w:hAnsiTheme="majorHAnsi"/>
          <w:sz w:val="24"/>
          <w:szCs w:val="24"/>
        </w:rPr>
      </w:pPr>
      <w:r w:rsidRPr="00B613DA">
        <w:rPr>
          <w:rFonts w:asciiTheme="majorHAnsi" w:hAnsiTheme="majorHAnsi"/>
          <w:b/>
          <w:i/>
          <w:sz w:val="24"/>
          <w:szCs w:val="24"/>
        </w:rPr>
        <w:t>-</w:t>
      </w:r>
      <w:proofErr w:type="gramStart"/>
      <w:r w:rsidRPr="00B613DA">
        <w:rPr>
          <w:rFonts w:asciiTheme="majorHAnsi" w:hAnsiTheme="majorHAnsi"/>
          <w:b/>
          <w:i/>
          <w:sz w:val="24"/>
          <w:szCs w:val="24"/>
        </w:rPr>
        <w:t>n</w:t>
      </w:r>
      <w:proofErr w:type="gramEnd"/>
      <w:r w:rsidRPr="00B613DA">
        <w:rPr>
          <w:rFonts w:asciiTheme="majorHAnsi" w:hAnsiTheme="majorHAnsi"/>
          <w:i/>
          <w:sz w:val="24"/>
          <w:szCs w:val="24"/>
        </w:rPr>
        <w:t xml:space="preserve"> option</w:t>
      </w:r>
      <w:r>
        <w:rPr>
          <w:rFonts w:asciiTheme="majorHAnsi" w:hAnsiTheme="majorHAnsi"/>
          <w:sz w:val="24"/>
          <w:szCs w:val="24"/>
        </w:rPr>
        <w:t xml:space="preserve"> specifies the number of planes to write or </w:t>
      </w:r>
      <w:r w:rsidRPr="00840F9F">
        <w:rPr>
          <w:rFonts w:asciiTheme="majorHAnsi" w:hAnsiTheme="majorHAnsi"/>
          <w:sz w:val="24"/>
          <w:szCs w:val="24"/>
        </w:rPr>
        <w:t>read. Default is same as the</w:t>
      </w:r>
      <w:r>
        <w:rPr>
          <w:rFonts w:asciiTheme="majorHAnsi" w:hAnsiTheme="majorHAnsi"/>
          <w:sz w:val="24"/>
          <w:szCs w:val="24"/>
        </w:rPr>
        <w:t xml:space="preserve"> </w:t>
      </w:r>
      <w:r w:rsidRPr="00840F9F">
        <w:rPr>
          <w:rFonts w:asciiTheme="majorHAnsi" w:hAnsiTheme="majorHAnsi"/>
          <w:sz w:val="24"/>
          <w:szCs w:val="24"/>
        </w:rPr>
        <w:t xml:space="preserve">chunk size as specified by option </w:t>
      </w:r>
      <w:r w:rsidRPr="00B613DA">
        <w:rPr>
          <w:rFonts w:asciiTheme="majorHAnsi" w:hAnsiTheme="majorHAnsi"/>
          <w:b/>
          <w:sz w:val="24"/>
          <w:szCs w:val="24"/>
        </w:rPr>
        <w:t>-z</w:t>
      </w:r>
      <w:r w:rsidRPr="00840F9F">
        <w:rPr>
          <w:rFonts w:asciiTheme="majorHAnsi" w:hAnsiTheme="majorHAnsi"/>
          <w:sz w:val="24"/>
          <w:szCs w:val="24"/>
        </w:rPr>
        <w:t>.</w:t>
      </w:r>
    </w:p>
    <w:p w14:paraId="3E9074FF" w14:textId="77777777" w:rsidR="00303FE5" w:rsidRDefault="00303FE5" w:rsidP="00303FE5">
      <w:pPr>
        <w:pStyle w:val="PlainText"/>
        <w:ind w:left="720"/>
        <w:rPr>
          <w:rFonts w:asciiTheme="majorHAnsi" w:hAnsiTheme="majorHAnsi"/>
          <w:sz w:val="24"/>
          <w:szCs w:val="24"/>
        </w:rPr>
      </w:pPr>
    </w:p>
    <w:p w14:paraId="46E53C45" w14:textId="1EAF810E" w:rsidR="00303FE5" w:rsidRDefault="00303FE5" w:rsidP="00303FE5">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sidR="00EF2C98">
        <w:rPr>
          <w:rFonts w:ascii="Courier New" w:hAnsi="Courier New" w:cs="Courier New"/>
          <w:b/>
          <w:sz w:val="22"/>
          <w:szCs w:val="22"/>
        </w:rPr>
        <w:t>m</w:t>
      </w:r>
      <w:r w:rsidRPr="00B613DA">
        <w:rPr>
          <w:rFonts w:ascii="Courier New" w:hAnsi="Courier New" w:cs="Courier New"/>
          <w:b/>
          <w:sz w:val="22"/>
          <w:szCs w:val="22"/>
        </w:rPr>
        <w:t>chunk</w:t>
      </w:r>
      <w:proofErr w:type="spellEnd"/>
      <w:r w:rsidRPr="00B613DA">
        <w:rPr>
          <w:rFonts w:ascii="Courier New" w:hAnsi="Courier New" w:cs="Courier New"/>
          <w:b/>
          <w:sz w:val="22"/>
          <w:szCs w:val="22"/>
        </w:rPr>
        <w:t xml:space="preserve"> -n 1000</w:t>
      </w:r>
    </w:p>
    <w:p w14:paraId="6345F08A" w14:textId="77777777" w:rsidR="00303FE5" w:rsidRDefault="00303FE5" w:rsidP="00303FE5">
      <w:pPr>
        <w:pStyle w:val="PlainText"/>
        <w:ind w:left="720"/>
        <w:rPr>
          <w:rFonts w:ascii="Courier New" w:hAnsi="Courier New" w:cs="Courier New"/>
          <w:b/>
          <w:sz w:val="22"/>
          <w:szCs w:val="22"/>
        </w:rPr>
      </w:pPr>
    </w:p>
    <w:p w14:paraId="0D29D74C" w14:textId="77777777" w:rsidR="00303FE5" w:rsidRPr="00840F9F" w:rsidRDefault="00303FE5" w:rsidP="00303FE5">
      <w:pPr>
        <w:pStyle w:val="PlainText"/>
        <w:ind w:left="720"/>
        <w:rPr>
          <w:rFonts w:asciiTheme="majorHAnsi" w:hAnsiTheme="majorHAnsi"/>
          <w:sz w:val="24"/>
          <w:szCs w:val="24"/>
        </w:rPr>
      </w:pPr>
      <w:r>
        <w:rPr>
          <w:rFonts w:asciiTheme="majorHAnsi" w:hAnsiTheme="majorHAnsi"/>
          <w:sz w:val="24"/>
          <w:szCs w:val="24"/>
        </w:rPr>
        <w:t>1000 planes are written in one HDF5 I/O call.</w:t>
      </w:r>
    </w:p>
    <w:p w14:paraId="19352713" w14:textId="77777777" w:rsidR="00303FE5" w:rsidRPr="00840F9F" w:rsidRDefault="00303FE5" w:rsidP="00303FE5">
      <w:pPr>
        <w:pStyle w:val="PlainText"/>
        <w:rPr>
          <w:rFonts w:asciiTheme="majorHAnsi" w:hAnsiTheme="majorHAnsi"/>
          <w:sz w:val="24"/>
          <w:szCs w:val="24"/>
        </w:rPr>
      </w:pPr>
    </w:p>
    <w:p w14:paraId="2728BAAD" w14:textId="77777777" w:rsidR="00303FE5" w:rsidRDefault="00303FE5" w:rsidP="00303FE5">
      <w:pPr>
        <w:pStyle w:val="PlainText"/>
        <w:numPr>
          <w:ilvl w:val="0"/>
          <w:numId w:val="39"/>
        </w:numPr>
        <w:rPr>
          <w:rFonts w:asciiTheme="majorHAnsi" w:hAnsiTheme="majorHAnsi"/>
          <w:sz w:val="24"/>
          <w:szCs w:val="24"/>
        </w:rPr>
      </w:pPr>
      <w:r w:rsidRPr="00DF77AF">
        <w:rPr>
          <w:rFonts w:asciiTheme="majorHAnsi" w:hAnsiTheme="majorHAnsi"/>
          <w:b/>
          <w:i/>
          <w:sz w:val="24"/>
          <w:szCs w:val="24"/>
        </w:rPr>
        <w:t>-</w:t>
      </w:r>
      <w:proofErr w:type="gramStart"/>
      <w:r w:rsidRPr="00DF77AF">
        <w:rPr>
          <w:rFonts w:asciiTheme="majorHAnsi" w:hAnsiTheme="majorHAnsi"/>
          <w:b/>
          <w:i/>
          <w:sz w:val="24"/>
          <w:szCs w:val="24"/>
        </w:rPr>
        <w:t>s</w:t>
      </w:r>
      <w:proofErr w:type="gramEnd"/>
      <w:r w:rsidRPr="00DF77AF">
        <w:rPr>
          <w:rFonts w:asciiTheme="majorHAnsi" w:hAnsiTheme="majorHAnsi"/>
          <w:i/>
          <w:sz w:val="24"/>
          <w:szCs w:val="24"/>
        </w:rPr>
        <w:t xml:space="preserve"> option</w:t>
      </w:r>
      <w:r w:rsidRPr="00840F9F">
        <w:rPr>
          <w:rFonts w:asciiTheme="majorHAnsi" w:hAnsiTheme="majorHAnsi"/>
          <w:sz w:val="24"/>
          <w:szCs w:val="24"/>
        </w:rPr>
        <w:t>: use SWMR file access mode or not. Default is yes.</w:t>
      </w:r>
    </w:p>
    <w:p w14:paraId="608E5038" w14:textId="77777777" w:rsidR="00303FE5" w:rsidRPr="00840F9F" w:rsidRDefault="00303FE5" w:rsidP="00303FE5">
      <w:pPr>
        <w:pStyle w:val="PlainText"/>
        <w:ind w:left="720"/>
        <w:rPr>
          <w:rFonts w:asciiTheme="majorHAnsi" w:hAnsiTheme="majorHAnsi"/>
          <w:sz w:val="24"/>
          <w:szCs w:val="24"/>
        </w:rPr>
      </w:pPr>
    </w:p>
    <w:p w14:paraId="4EA85839" w14:textId="4DF6B46D" w:rsidR="00303FE5" w:rsidRPr="00DF77AF" w:rsidRDefault="00303FE5" w:rsidP="00303FE5">
      <w:pPr>
        <w:pStyle w:val="PlainText"/>
        <w:ind w:left="720"/>
        <w:rPr>
          <w:b/>
          <w:sz w:val="22"/>
          <w:szCs w:val="22"/>
        </w:rPr>
      </w:pPr>
      <w:r>
        <w:rPr>
          <w:rFonts w:asciiTheme="majorHAnsi" w:hAnsiTheme="majorHAnsi"/>
          <w:sz w:val="24"/>
          <w:szCs w:val="24"/>
        </w:rPr>
        <w:t xml:space="preserve"> </w:t>
      </w:r>
      <w:r w:rsidRPr="00DF77AF">
        <w:rPr>
          <w:b/>
          <w:sz w:val="22"/>
          <w:szCs w:val="22"/>
        </w:rPr>
        <w:t xml:space="preserve">$ </w:t>
      </w:r>
      <w:proofErr w:type="spellStart"/>
      <w:proofErr w:type="gramStart"/>
      <w:r w:rsidRPr="00DF77AF">
        <w:rPr>
          <w:b/>
          <w:sz w:val="22"/>
          <w:szCs w:val="22"/>
        </w:rPr>
        <w:t>use</w:t>
      </w:r>
      <w:proofErr w:type="gramEnd"/>
      <w:r w:rsidRPr="00DF77AF">
        <w:rPr>
          <w:b/>
          <w:sz w:val="22"/>
          <w:szCs w:val="22"/>
        </w:rPr>
        <w:t>_append_</w:t>
      </w:r>
      <w:r w:rsidR="00EF2C98">
        <w:rPr>
          <w:b/>
          <w:sz w:val="22"/>
          <w:szCs w:val="22"/>
        </w:rPr>
        <w:t>m</w:t>
      </w:r>
      <w:r w:rsidRPr="00DF77AF">
        <w:rPr>
          <w:b/>
          <w:sz w:val="22"/>
          <w:szCs w:val="22"/>
        </w:rPr>
        <w:t>chunk</w:t>
      </w:r>
      <w:proofErr w:type="spellEnd"/>
      <w:r w:rsidRPr="00DF77AF">
        <w:rPr>
          <w:b/>
          <w:sz w:val="22"/>
          <w:szCs w:val="22"/>
        </w:rPr>
        <w:t xml:space="preserve"> -s 0</w:t>
      </w:r>
    </w:p>
    <w:p w14:paraId="2B4D616B" w14:textId="77777777" w:rsidR="00303FE5" w:rsidRPr="00840F9F" w:rsidRDefault="00303FE5" w:rsidP="00303FE5">
      <w:pPr>
        <w:pStyle w:val="PlainText"/>
        <w:rPr>
          <w:rFonts w:asciiTheme="majorHAnsi" w:hAnsiTheme="majorHAnsi"/>
          <w:sz w:val="24"/>
          <w:szCs w:val="24"/>
        </w:rPr>
      </w:pPr>
    </w:p>
    <w:p w14:paraId="529F1020" w14:textId="77777777" w:rsidR="00303FE5" w:rsidRPr="00840F9F" w:rsidRDefault="00303FE5" w:rsidP="00303FE5">
      <w:pPr>
        <w:pStyle w:val="PlainText"/>
        <w:ind w:left="720"/>
        <w:rPr>
          <w:rFonts w:asciiTheme="majorHAnsi" w:hAnsiTheme="majorHAnsi"/>
          <w:sz w:val="24"/>
          <w:szCs w:val="24"/>
        </w:rPr>
      </w:pPr>
      <w:r w:rsidRPr="00840F9F">
        <w:rPr>
          <w:rFonts w:asciiTheme="majorHAnsi" w:hAnsiTheme="majorHAnsi"/>
          <w:sz w:val="24"/>
          <w:szCs w:val="24"/>
        </w:rPr>
        <w:lastRenderedPageBreak/>
        <w:t>It opens the HDF5 data file without the SWMR access mode (0 means</w:t>
      </w:r>
      <w:r>
        <w:rPr>
          <w:rFonts w:asciiTheme="majorHAnsi" w:hAnsiTheme="majorHAnsi"/>
          <w:sz w:val="24"/>
          <w:szCs w:val="24"/>
        </w:rPr>
        <w:t xml:space="preserve"> </w:t>
      </w:r>
      <w:r w:rsidRPr="00840F9F">
        <w:rPr>
          <w:rFonts w:asciiTheme="majorHAnsi" w:hAnsiTheme="majorHAnsi"/>
          <w:sz w:val="24"/>
          <w:szCs w:val="24"/>
        </w:rPr>
        <w:t>off). This likely will result in error. This option is provided for</w:t>
      </w:r>
      <w:r>
        <w:rPr>
          <w:rFonts w:asciiTheme="majorHAnsi" w:hAnsiTheme="majorHAnsi"/>
          <w:sz w:val="24"/>
          <w:szCs w:val="24"/>
        </w:rPr>
        <w:t xml:space="preserve"> </w:t>
      </w:r>
      <w:r w:rsidRPr="00840F9F">
        <w:rPr>
          <w:rFonts w:asciiTheme="majorHAnsi" w:hAnsiTheme="majorHAnsi"/>
          <w:sz w:val="24"/>
          <w:szCs w:val="24"/>
        </w:rPr>
        <w:t>users to see the effect of the neede</w:t>
      </w:r>
      <w:r>
        <w:rPr>
          <w:rFonts w:asciiTheme="majorHAnsi" w:hAnsiTheme="majorHAnsi"/>
          <w:sz w:val="24"/>
          <w:szCs w:val="24"/>
        </w:rPr>
        <w:t>d</w:t>
      </w:r>
      <w:r w:rsidRPr="00840F9F">
        <w:rPr>
          <w:rFonts w:asciiTheme="majorHAnsi" w:hAnsiTheme="majorHAnsi"/>
          <w:sz w:val="24"/>
          <w:szCs w:val="24"/>
        </w:rPr>
        <w:t xml:space="preserve"> SWMR access mode for concurrent</w:t>
      </w:r>
      <w:r>
        <w:rPr>
          <w:rFonts w:asciiTheme="majorHAnsi" w:hAnsiTheme="majorHAnsi"/>
          <w:sz w:val="24"/>
          <w:szCs w:val="24"/>
        </w:rPr>
        <w:t xml:space="preserve"> </w:t>
      </w:r>
      <w:r w:rsidRPr="00840F9F">
        <w:rPr>
          <w:rFonts w:asciiTheme="majorHAnsi" w:hAnsiTheme="majorHAnsi"/>
          <w:sz w:val="24"/>
          <w:szCs w:val="24"/>
        </w:rPr>
        <w:t>access.</w:t>
      </w:r>
    </w:p>
    <w:p w14:paraId="1D1F4D5F" w14:textId="77777777" w:rsidR="00303FE5" w:rsidRPr="00CB6C0B" w:rsidRDefault="00303FE5" w:rsidP="00303FE5"/>
    <w:p w14:paraId="664D2C85" w14:textId="438BBD1A" w:rsidR="008B0A2A" w:rsidRDefault="008B0A2A" w:rsidP="008B0A2A">
      <w:pPr>
        <w:pStyle w:val="Heading2"/>
      </w:pPr>
      <w:bookmarkStart w:id="59" w:name="_Toc234146698"/>
      <w:bookmarkStart w:id="60" w:name="_Toc234249824"/>
      <w:r>
        <w:t>Appending n-1 dimensional planes</w:t>
      </w:r>
      <w:bookmarkEnd w:id="59"/>
      <w:bookmarkEnd w:id="60"/>
    </w:p>
    <w:p w14:paraId="158CB083" w14:textId="54893265" w:rsidR="003C0B79" w:rsidRDefault="00CD3C87" w:rsidP="003C0B79">
      <w:pPr>
        <w:pStyle w:val="Figure"/>
        <w:jc w:val="left"/>
        <w:rPr>
          <w:rFonts w:ascii="Courier New" w:hAnsi="Courier New" w:cs="Courier New"/>
          <w:b/>
          <w:sz w:val="22"/>
        </w:rPr>
      </w:pPr>
      <w:r>
        <w:t xml:space="preserve">Both </w:t>
      </w:r>
      <w:proofErr w:type="spellStart"/>
      <w:r w:rsidRPr="00CD3C87">
        <w:rPr>
          <w:rFonts w:ascii="Courier New" w:hAnsi="Courier New" w:cs="Courier New"/>
          <w:b/>
          <w:sz w:val="22"/>
        </w:rPr>
        <w:t>use_append_chunk</w:t>
      </w:r>
      <w:proofErr w:type="spellEnd"/>
      <w:r>
        <w:t xml:space="preserve"> and </w:t>
      </w:r>
      <w:proofErr w:type="spellStart"/>
      <w:r w:rsidRPr="00DF77AF">
        <w:rPr>
          <w:rFonts w:ascii="Courier New" w:hAnsi="Courier New" w:cs="Courier New"/>
          <w:b/>
          <w:sz w:val="22"/>
        </w:rPr>
        <w:t>use_append_mchunks</w:t>
      </w:r>
      <w:proofErr w:type="spellEnd"/>
      <w:r>
        <w:rPr>
          <w:rFonts w:ascii="Courier New" w:hAnsi="Courier New" w:cs="Courier New"/>
          <w:b/>
          <w:sz w:val="22"/>
        </w:rPr>
        <w:t xml:space="preserve"> </w:t>
      </w:r>
      <w:r w:rsidRPr="00CD3C87">
        <w:rPr>
          <w:rFonts w:cs="Courier New"/>
          <w:szCs w:val="24"/>
        </w:rPr>
        <w:t>can be used to append</w:t>
      </w:r>
      <w:r>
        <w:rPr>
          <w:rFonts w:ascii="Courier New" w:hAnsi="Courier New" w:cs="Courier New"/>
          <w:b/>
          <w:sz w:val="22"/>
        </w:rPr>
        <w:t xml:space="preserve"> n-1 </w:t>
      </w:r>
      <w:r w:rsidRPr="00CD3C87">
        <w:rPr>
          <w:rFonts w:cs="Courier New"/>
          <w:szCs w:val="24"/>
        </w:rPr>
        <w:t>dimensional</w:t>
      </w:r>
      <w:r>
        <w:rPr>
          <w:rFonts w:ascii="Courier New" w:hAnsi="Courier New" w:cs="Courier New"/>
          <w:b/>
          <w:sz w:val="22"/>
        </w:rPr>
        <w:t xml:space="preserve"> </w:t>
      </w:r>
      <w:r w:rsidRPr="00CD3C87">
        <w:rPr>
          <w:rFonts w:cs="Courier New"/>
          <w:szCs w:val="24"/>
        </w:rPr>
        <w:t>planes</w:t>
      </w:r>
      <w:r>
        <w:rPr>
          <w:rFonts w:ascii="Courier New" w:hAnsi="Courier New" w:cs="Courier New"/>
          <w:b/>
          <w:sz w:val="22"/>
        </w:rPr>
        <w:t>.</w:t>
      </w:r>
    </w:p>
    <w:p w14:paraId="5FDE3409" w14:textId="643E65FF" w:rsidR="00CD3C87" w:rsidRPr="00271A78" w:rsidRDefault="00CD3C87" w:rsidP="00A0697E">
      <w:pPr>
        <w:pStyle w:val="Heading3"/>
      </w:pPr>
      <w:bookmarkStart w:id="61" w:name="_Toc234146699"/>
      <w:bookmarkStart w:id="62" w:name="_Toc234249825"/>
      <w:r>
        <w:t>Description</w:t>
      </w:r>
      <w:bookmarkEnd w:id="61"/>
      <w:bookmarkEnd w:id="62"/>
      <w:r>
        <w:t xml:space="preserve"> </w:t>
      </w:r>
    </w:p>
    <w:p w14:paraId="053E4C7C" w14:textId="2BF4CC87" w:rsidR="00DB3690" w:rsidRDefault="00CD3C87" w:rsidP="00DB3690">
      <w:pPr>
        <w:pStyle w:val="PlainText"/>
        <w:rPr>
          <w:rFonts w:asciiTheme="majorHAnsi" w:hAnsiTheme="majorHAnsi"/>
          <w:sz w:val="24"/>
          <w:szCs w:val="24"/>
        </w:rPr>
      </w:pPr>
      <w:r>
        <w:rPr>
          <w:rFonts w:asciiTheme="minorHAnsi" w:hAnsiTheme="minorHAnsi"/>
          <w:sz w:val="24"/>
          <w:szCs w:val="24"/>
        </w:rPr>
        <w:t>The program</w:t>
      </w:r>
      <w:r w:rsidR="00DB3690">
        <w:rPr>
          <w:rFonts w:asciiTheme="minorHAnsi" w:hAnsiTheme="minorHAnsi"/>
          <w:sz w:val="24"/>
          <w:szCs w:val="24"/>
        </w:rPr>
        <w:t xml:space="preserve">s </w:t>
      </w:r>
      <w:proofErr w:type="spellStart"/>
      <w:r w:rsidR="00DB3690" w:rsidRPr="00CD3C87">
        <w:rPr>
          <w:rFonts w:ascii="Courier New" w:hAnsi="Courier New" w:cs="Courier New"/>
          <w:b/>
          <w:sz w:val="22"/>
        </w:rPr>
        <w:t>use_append_chunk</w:t>
      </w:r>
      <w:proofErr w:type="spellEnd"/>
      <w:r w:rsidR="00DB3690">
        <w:t xml:space="preserve"> </w:t>
      </w:r>
      <w:r w:rsidR="00DB3690" w:rsidRPr="00DB3690">
        <w:rPr>
          <w:sz w:val="24"/>
          <w:szCs w:val="24"/>
        </w:rPr>
        <w:t>and</w:t>
      </w:r>
      <w:r>
        <w:rPr>
          <w:rFonts w:asciiTheme="minorHAnsi" w:hAnsiTheme="minorHAnsi"/>
          <w:sz w:val="24"/>
          <w:szCs w:val="24"/>
        </w:rPr>
        <w:t xml:space="preserve"> </w:t>
      </w:r>
      <w:proofErr w:type="spellStart"/>
      <w:r w:rsidRPr="00DF77AF">
        <w:rPr>
          <w:rFonts w:ascii="Courier New" w:hAnsi="Courier New" w:cs="Courier New"/>
          <w:b/>
          <w:sz w:val="22"/>
          <w:szCs w:val="22"/>
        </w:rPr>
        <w:t>use_append_</w:t>
      </w:r>
      <w:r>
        <w:rPr>
          <w:rFonts w:ascii="Courier New" w:hAnsi="Courier New" w:cs="Courier New"/>
          <w:b/>
          <w:sz w:val="22"/>
          <w:szCs w:val="22"/>
        </w:rPr>
        <w:t>m</w:t>
      </w:r>
      <w:r w:rsidRPr="00DF77AF">
        <w:rPr>
          <w:rFonts w:ascii="Courier New" w:hAnsi="Courier New" w:cs="Courier New"/>
          <w:b/>
          <w:sz w:val="22"/>
          <w:szCs w:val="22"/>
        </w:rPr>
        <w:t>chunk</w:t>
      </w:r>
      <w:proofErr w:type="spellEnd"/>
      <w:r w:rsidR="00920FE6">
        <w:rPr>
          <w:rFonts w:asciiTheme="minorHAnsi" w:hAnsiTheme="minorHAnsi"/>
          <w:sz w:val="24"/>
          <w:szCs w:val="24"/>
        </w:rPr>
        <w:t xml:space="preserve"> append</w:t>
      </w:r>
      <w:r w:rsidRPr="00271A78">
        <w:rPr>
          <w:rFonts w:asciiTheme="minorHAnsi" w:hAnsiTheme="minorHAnsi"/>
          <w:sz w:val="24"/>
          <w:szCs w:val="24"/>
        </w:rPr>
        <w:t xml:space="preserve"> </w:t>
      </w:r>
      <w:r w:rsidR="00DB3690" w:rsidRPr="00DB3690">
        <w:rPr>
          <w:rFonts w:ascii="Courier New" w:hAnsi="Courier New" w:cs="Courier New"/>
          <w:b/>
          <w:sz w:val="22"/>
          <w:szCs w:val="22"/>
        </w:rPr>
        <w:t>n-1</w:t>
      </w:r>
      <w:r w:rsidR="00DB3690" w:rsidRPr="00840F9F">
        <w:rPr>
          <w:rFonts w:asciiTheme="majorHAnsi" w:hAnsiTheme="majorHAnsi"/>
          <w:sz w:val="24"/>
          <w:szCs w:val="24"/>
        </w:rPr>
        <w:t xml:space="preserve"> dimensional planes or regions to a chunked dataset where</w:t>
      </w:r>
      <w:r w:rsidR="00DB3690">
        <w:rPr>
          <w:rFonts w:asciiTheme="majorHAnsi" w:hAnsiTheme="majorHAnsi"/>
          <w:sz w:val="24"/>
          <w:szCs w:val="24"/>
        </w:rPr>
        <w:t xml:space="preserve"> </w:t>
      </w:r>
      <w:r w:rsidR="00DB3690" w:rsidRPr="00840F9F">
        <w:rPr>
          <w:rFonts w:asciiTheme="majorHAnsi" w:hAnsiTheme="majorHAnsi"/>
          <w:sz w:val="24"/>
          <w:szCs w:val="24"/>
        </w:rPr>
        <w:t>the data does not fill the chunk.</w:t>
      </w:r>
      <w:r w:rsidR="00DB3690">
        <w:rPr>
          <w:rFonts w:asciiTheme="majorHAnsi" w:hAnsiTheme="majorHAnsi"/>
          <w:sz w:val="24"/>
          <w:szCs w:val="24"/>
        </w:rPr>
        <w:t xml:space="preserve"> </w:t>
      </w:r>
      <w:r w:rsidR="00DB3690" w:rsidRPr="00840F9F">
        <w:rPr>
          <w:rFonts w:asciiTheme="majorHAnsi" w:hAnsiTheme="majorHAnsi"/>
          <w:sz w:val="24"/>
          <w:szCs w:val="24"/>
        </w:rPr>
        <w:t>This means the chunks have multiple planes and when a plane is written,</w:t>
      </w:r>
      <w:r w:rsidR="00DB3690">
        <w:rPr>
          <w:rFonts w:asciiTheme="majorHAnsi" w:hAnsiTheme="majorHAnsi"/>
          <w:sz w:val="24"/>
          <w:szCs w:val="24"/>
        </w:rPr>
        <w:t xml:space="preserve"> </w:t>
      </w:r>
      <w:r w:rsidR="00DB3690" w:rsidRPr="00840F9F">
        <w:rPr>
          <w:rFonts w:asciiTheme="majorHAnsi" w:hAnsiTheme="majorHAnsi"/>
          <w:sz w:val="24"/>
          <w:szCs w:val="24"/>
        </w:rPr>
        <w:t xml:space="preserve">only </w:t>
      </w:r>
      <w:r w:rsidR="00920FE6">
        <w:rPr>
          <w:rFonts w:asciiTheme="majorHAnsi" w:hAnsiTheme="majorHAnsi"/>
          <w:sz w:val="24"/>
          <w:szCs w:val="24"/>
        </w:rPr>
        <w:t>part of</w:t>
      </w:r>
      <w:r w:rsidR="00DB3690" w:rsidRPr="00840F9F">
        <w:rPr>
          <w:rFonts w:asciiTheme="majorHAnsi" w:hAnsiTheme="majorHAnsi"/>
          <w:sz w:val="24"/>
          <w:szCs w:val="24"/>
        </w:rPr>
        <w:t xml:space="preserve"> each chunk is written. This use case is</w:t>
      </w:r>
      <w:r w:rsidR="00DB3690">
        <w:rPr>
          <w:rFonts w:asciiTheme="majorHAnsi" w:hAnsiTheme="majorHAnsi"/>
          <w:sz w:val="24"/>
          <w:szCs w:val="24"/>
        </w:rPr>
        <w:t xml:space="preserve"> </w:t>
      </w:r>
      <w:r w:rsidR="00DB3690" w:rsidRPr="00840F9F">
        <w:rPr>
          <w:rFonts w:asciiTheme="majorHAnsi" w:hAnsiTheme="majorHAnsi"/>
          <w:sz w:val="24"/>
          <w:szCs w:val="24"/>
        </w:rPr>
        <w:t xml:space="preserve">achieved by extending the previous </w:t>
      </w:r>
      <w:r w:rsidR="00DB3690">
        <w:rPr>
          <w:rFonts w:asciiTheme="majorHAnsi" w:hAnsiTheme="majorHAnsi"/>
          <w:sz w:val="24"/>
          <w:szCs w:val="24"/>
        </w:rPr>
        <w:t xml:space="preserve">examples in </w:t>
      </w:r>
      <w:r w:rsidR="00FD364F">
        <w:rPr>
          <w:rFonts w:asciiTheme="majorHAnsi" w:hAnsiTheme="majorHAnsi"/>
          <w:sz w:val="24"/>
          <w:szCs w:val="24"/>
        </w:rPr>
        <w:t>S</w:t>
      </w:r>
      <w:r w:rsidR="00DB3690">
        <w:rPr>
          <w:rFonts w:asciiTheme="majorHAnsi" w:hAnsiTheme="majorHAnsi"/>
          <w:sz w:val="24"/>
          <w:szCs w:val="24"/>
        </w:rPr>
        <w:t>ections</w:t>
      </w:r>
      <w:r w:rsidR="00DB3690" w:rsidRPr="00840F9F">
        <w:rPr>
          <w:rFonts w:asciiTheme="majorHAnsi" w:hAnsiTheme="majorHAnsi"/>
          <w:sz w:val="24"/>
          <w:szCs w:val="24"/>
        </w:rPr>
        <w:t xml:space="preserve">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_Ref234144270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6.1</w:t>
      </w:r>
      <w:r w:rsidR="00DB3690">
        <w:rPr>
          <w:rFonts w:asciiTheme="majorHAnsi" w:hAnsiTheme="majorHAnsi"/>
          <w:sz w:val="24"/>
          <w:szCs w:val="24"/>
        </w:rPr>
        <w:fldChar w:fldCharType="end"/>
      </w:r>
      <w:r w:rsidR="00DB3690">
        <w:rPr>
          <w:rFonts w:asciiTheme="majorHAnsi" w:hAnsiTheme="majorHAnsi"/>
          <w:sz w:val="24"/>
          <w:szCs w:val="24"/>
        </w:rPr>
        <w:t xml:space="preserve"> and </w:t>
      </w:r>
      <w:r w:rsidR="00DB3690">
        <w:rPr>
          <w:rFonts w:asciiTheme="majorHAnsi" w:hAnsiTheme="majorHAnsi"/>
          <w:sz w:val="24"/>
          <w:szCs w:val="24"/>
        </w:rPr>
        <w:fldChar w:fldCharType="begin"/>
      </w:r>
      <w:r w:rsidR="00DB3690">
        <w:rPr>
          <w:rFonts w:asciiTheme="majorHAnsi" w:hAnsiTheme="majorHAnsi"/>
          <w:sz w:val="24"/>
          <w:szCs w:val="24"/>
        </w:rPr>
        <w:instrText xml:space="preserve"> REF _Ref234144294 \r \h </w:instrText>
      </w:r>
      <w:r w:rsidR="00DB3690">
        <w:rPr>
          <w:rFonts w:asciiTheme="majorHAnsi" w:hAnsiTheme="majorHAnsi"/>
          <w:sz w:val="24"/>
          <w:szCs w:val="24"/>
        </w:rPr>
      </w:r>
      <w:r w:rsidR="00DB3690">
        <w:rPr>
          <w:rFonts w:asciiTheme="majorHAnsi" w:hAnsiTheme="majorHAnsi"/>
          <w:sz w:val="24"/>
          <w:szCs w:val="24"/>
        </w:rPr>
        <w:fldChar w:fldCharType="separate"/>
      </w:r>
      <w:r w:rsidR="00E5713B">
        <w:rPr>
          <w:rFonts w:asciiTheme="majorHAnsi" w:hAnsiTheme="majorHAnsi"/>
          <w:sz w:val="24"/>
          <w:szCs w:val="24"/>
        </w:rPr>
        <w:t>6.2</w:t>
      </w:r>
      <w:r w:rsidR="00DB3690">
        <w:rPr>
          <w:rFonts w:asciiTheme="majorHAnsi" w:hAnsiTheme="majorHAnsi"/>
          <w:sz w:val="24"/>
          <w:szCs w:val="24"/>
        </w:rPr>
        <w:fldChar w:fldCharType="end"/>
      </w:r>
      <w:r w:rsidR="00DB3690" w:rsidRPr="00840F9F">
        <w:rPr>
          <w:rFonts w:asciiTheme="majorHAnsi" w:hAnsiTheme="majorHAnsi"/>
          <w:sz w:val="24"/>
          <w:szCs w:val="24"/>
        </w:rPr>
        <w:t xml:space="preserve"> by defining the</w:t>
      </w:r>
      <w:r w:rsidR="00DB3690">
        <w:rPr>
          <w:rFonts w:asciiTheme="majorHAnsi" w:hAnsiTheme="majorHAnsi"/>
          <w:sz w:val="24"/>
          <w:szCs w:val="24"/>
        </w:rPr>
        <w:t xml:space="preserve"> </w:t>
      </w:r>
      <w:r w:rsidR="00DB3690" w:rsidRPr="00840F9F">
        <w:rPr>
          <w:rFonts w:asciiTheme="majorHAnsi" w:hAnsiTheme="majorHAnsi"/>
          <w:sz w:val="24"/>
          <w:szCs w:val="24"/>
        </w:rPr>
        <w:t>chu</w:t>
      </w:r>
      <w:r w:rsidR="00DB3690">
        <w:rPr>
          <w:rFonts w:asciiTheme="majorHAnsi" w:hAnsiTheme="majorHAnsi"/>
          <w:sz w:val="24"/>
          <w:szCs w:val="24"/>
        </w:rPr>
        <w:t xml:space="preserve">nks to have the slowest changing dimension size greater than 1. </w:t>
      </w:r>
      <w:r w:rsidR="00DB3690" w:rsidRPr="00840F9F">
        <w:rPr>
          <w:rFonts w:asciiTheme="majorHAnsi" w:hAnsiTheme="majorHAnsi"/>
          <w:sz w:val="24"/>
          <w:szCs w:val="24"/>
        </w:rPr>
        <w:t xml:space="preserve">The </w:t>
      </w:r>
      <w:r w:rsidR="00DB3690" w:rsidRPr="00DB3690">
        <w:rPr>
          <w:rFonts w:ascii="Courier New" w:hAnsi="Courier New" w:cs="Courier New"/>
          <w:b/>
          <w:sz w:val="22"/>
          <w:szCs w:val="22"/>
        </w:rPr>
        <w:t>-y</w:t>
      </w:r>
      <w:r w:rsidR="00DB3690" w:rsidRPr="00840F9F">
        <w:rPr>
          <w:rFonts w:asciiTheme="majorHAnsi" w:hAnsiTheme="majorHAnsi"/>
          <w:sz w:val="24"/>
          <w:szCs w:val="24"/>
        </w:rPr>
        <w:t xml:space="preserve"> option is implemented for both</w:t>
      </w:r>
      <w:r w:rsidR="00DB3690">
        <w:rPr>
          <w:rFonts w:asciiTheme="majorHAnsi" w:hAnsiTheme="majorHAnsi"/>
          <w:sz w:val="24"/>
          <w:szCs w:val="24"/>
        </w:rPr>
        <w:t xml:space="preserve"> </w:t>
      </w:r>
      <w:proofErr w:type="spellStart"/>
      <w:r w:rsidR="00DB3690" w:rsidRPr="00DB3690">
        <w:rPr>
          <w:rFonts w:ascii="Courier New" w:hAnsi="Courier New" w:cs="Courier New"/>
          <w:b/>
          <w:sz w:val="22"/>
          <w:szCs w:val="22"/>
        </w:rPr>
        <w:t>use_append_chunk</w:t>
      </w:r>
      <w:proofErr w:type="spellEnd"/>
      <w:r w:rsidR="00DB3690" w:rsidRPr="00840F9F">
        <w:rPr>
          <w:rFonts w:asciiTheme="majorHAnsi" w:hAnsiTheme="majorHAnsi"/>
          <w:sz w:val="24"/>
          <w:szCs w:val="24"/>
        </w:rPr>
        <w:t xml:space="preserve"> and </w:t>
      </w:r>
      <w:proofErr w:type="spellStart"/>
      <w:r w:rsidR="00DB3690" w:rsidRPr="00DB3690">
        <w:rPr>
          <w:rFonts w:ascii="Courier New" w:hAnsi="Courier New" w:cs="Courier New"/>
          <w:b/>
          <w:sz w:val="22"/>
          <w:szCs w:val="22"/>
        </w:rPr>
        <w:t>use_append_mchunks</w:t>
      </w:r>
      <w:proofErr w:type="spellEnd"/>
      <w:r w:rsidR="00DB3690" w:rsidRPr="00840F9F">
        <w:rPr>
          <w:rFonts w:asciiTheme="majorHAnsi" w:hAnsiTheme="majorHAnsi"/>
          <w:sz w:val="24"/>
          <w:szCs w:val="24"/>
        </w:rPr>
        <w:t>.</w:t>
      </w:r>
    </w:p>
    <w:p w14:paraId="7A3008C7" w14:textId="77777777" w:rsidR="00DB3690" w:rsidRPr="00840F9F" w:rsidRDefault="00DB3690" w:rsidP="00DB3690">
      <w:pPr>
        <w:pStyle w:val="PlainText"/>
        <w:rPr>
          <w:rFonts w:asciiTheme="majorHAnsi" w:hAnsiTheme="majorHAnsi"/>
          <w:sz w:val="24"/>
          <w:szCs w:val="24"/>
        </w:rPr>
      </w:pPr>
    </w:p>
    <w:p w14:paraId="5643EC69" w14:textId="2FB98343" w:rsidR="00DB3690" w:rsidRPr="00271A78" w:rsidRDefault="00DB3690" w:rsidP="00A0697E">
      <w:pPr>
        <w:pStyle w:val="Heading3"/>
      </w:pPr>
      <w:bookmarkStart w:id="63" w:name="_Toc234146700"/>
      <w:bookmarkStart w:id="64" w:name="_Toc234249826"/>
      <w:r>
        <w:t>How to run the programs</w:t>
      </w:r>
      <w:bookmarkEnd w:id="63"/>
      <w:bookmarkEnd w:id="64"/>
    </w:p>
    <w:p w14:paraId="06D15DD3" w14:textId="661A182B" w:rsidR="00DB3690" w:rsidRDefault="00DB3690" w:rsidP="00DB3690">
      <w:pPr>
        <w:pStyle w:val="PlainText"/>
        <w:rPr>
          <w:rFonts w:asciiTheme="majorHAnsi" w:hAnsiTheme="majorHAnsi"/>
          <w:sz w:val="24"/>
          <w:szCs w:val="24"/>
        </w:rPr>
      </w:pPr>
      <w:r>
        <w:rPr>
          <w:rFonts w:asciiTheme="majorHAnsi" w:hAnsiTheme="majorHAnsi"/>
          <w:sz w:val="24"/>
          <w:szCs w:val="24"/>
        </w:rPr>
        <w:t>The s</w:t>
      </w:r>
      <w:r w:rsidRPr="00840F9F">
        <w:rPr>
          <w:rFonts w:asciiTheme="majorHAnsi" w:hAnsiTheme="majorHAnsi"/>
          <w:sz w:val="24"/>
          <w:szCs w:val="24"/>
        </w:rPr>
        <w:t xml:space="preserve">implest way </w:t>
      </w:r>
      <w:r>
        <w:rPr>
          <w:rFonts w:asciiTheme="majorHAnsi" w:hAnsiTheme="majorHAnsi"/>
          <w:sz w:val="24"/>
          <w:szCs w:val="24"/>
        </w:rPr>
        <w:t>to run the program is:</w:t>
      </w:r>
    </w:p>
    <w:p w14:paraId="29092DC9" w14:textId="77777777" w:rsidR="00DB3690" w:rsidRDefault="00DB3690" w:rsidP="00DB3690">
      <w:pPr>
        <w:pStyle w:val="PlainText"/>
        <w:rPr>
          <w:rFonts w:asciiTheme="majorHAnsi" w:hAnsiTheme="majorHAnsi"/>
          <w:sz w:val="24"/>
          <w:szCs w:val="24"/>
        </w:rPr>
      </w:pPr>
    </w:p>
    <w:p w14:paraId="602E5275" w14:textId="2AA1270B" w:rsidR="00DB3690" w:rsidRPr="00B613DA" w:rsidRDefault="00DB3690" w:rsidP="00DB3690">
      <w:pPr>
        <w:pStyle w:val="PlainText"/>
        <w:ind w:left="720"/>
        <w:rPr>
          <w:rFonts w:asciiTheme="majorHAnsi" w:hAnsiTheme="majorHAnsi"/>
          <w:sz w:val="24"/>
          <w:szCs w:val="24"/>
        </w:rPr>
      </w:pPr>
      <w:r w:rsidRPr="00B613DA">
        <w:rPr>
          <w:rFonts w:ascii="Courier New" w:hAnsi="Courier New" w:cs="Courier New"/>
          <w:b/>
          <w:sz w:val="22"/>
          <w:szCs w:val="22"/>
        </w:rPr>
        <w:t xml:space="preserve">$ </w:t>
      </w:r>
      <w:proofErr w:type="spellStart"/>
      <w:proofErr w:type="gramStart"/>
      <w:r w:rsidRPr="00B613DA">
        <w:rPr>
          <w:rFonts w:ascii="Courier New" w:hAnsi="Courier New" w:cs="Courier New"/>
          <w:b/>
          <w:sz w:val="22"/>
          <w:szCs w:val="22"/>
        </w:rPr>
        <w:t>use</w:t>
      </w:r>
      <w:proofErr w:type="gramEnd"/>
      <w:r w:rsidRPr="00B613DA">
        <w:rPr>
          <w:rFonts w:ascii="Courier New" w:hAnsi="Courier New" w:cs="Courier New"/>
          <w:b/>
          <w:sz w:val="22"/>
          <w:szCs w:val="22"/>
        </w:rPr>
        <w:t>_append_</w:t>
      </w:r>
      <w:r>
        <w:rPr>
          <w:rFonts w:ascii="Courier New" w:hAnsi="Courier New" w:cs="Courier New"/>
          <w:b/>
          <w:sz w:val="22"/>
          <w:szCs w:val="22"/>
        </w:rPr>
        <w:t>m</w:t>
      </w:r>
      <w:r w:rsidRPr="00B613DA">
        <w:rPr>
          <w:rFonts w:ascii="Courier New" w:hAnsi="Courier New" w:cs="Courier New"/>
          <w:b/>
          <w:sz w:val="22"/>
          <w:szCs w:val="22"/>
        </w:rPr>
        <w:t>chunk</w:t>
      </w:r>
      <w:proofErr w:type="spellEnd"/>
      <w:r>
        <w:rPr>
          <w:rFonts w:ascii="Courier New" w:hAnsi="Courier New" w:cs="Courier New"/>
          <w:b/>
          <w:sz w:val="22"/>
          <w:szCs w:val="22"/>
        </w:rPr>
        <w:t xml:space="preserve"> –y 5</w:t>
      </w:r>
    </w:p>
    <w:p w14:paraId="6C1E358F" w14:textId="77777777" w:rsidR="00DB3690" w:rsidRDefault="00DB3690" w:rsidP="00DB3690">
      <w:pPr>
        <w:pStyle w:val="PlainText"/>
        <w:rPr>
          <w:rFonts w:asciiTheme="majorHAnsi" w:hAnsiTheme="majorHAnsi"/>
          <w:sz w:val="24"/>
          <w:szCs w:val="24"/>
        </w:rPr>
      </w:pPr>
    </w:p>
    <w:p w14:paraId="5DF98DBB" w14:textId="695732C1" w:rsidR="00DB3690" w:rsidRDefault="000D543B" w:rsidP="00DB3690">
      <w:pPr>
        <w:pStyle w:val="PlainText"/>
        <w:rPr>
          <w:rFonts w:asciiTheme="majorHAnsi" w:hAnsiTheme="majorHAnsi"/>
          <w:sz w:val="24"/>
          <w:szCs w:val="24"/>
        </w:rPr>
      </w:pPr>
      <w:r>
        <w:rPr>
          <w:rFonts w:asciiTheme="majorHAnsi" w:hAnsiTheme="majorHAnsi"/>
          <w:sz w:val="24"/>
          <w:szCs w:val="24"/>
        </w:rPr>
        <w:t>The program</w:t>
      </w:r>
      <w:r w:rsidRPr="00840F9F">
        <w:rPr>
          <w:rFonts w:asciiTheme="majorHAnsi" w:hAnsiTheme="majorHAnsi"/>
          <w:sz w:val="24"/>
          <w:szCs w:val="24"/>
        </w:rPr>
        <w:t xml:space="preserve"> </w:t>
      </w:r>
      <w:r w:rsidR="00DB3690" w:rsidRPr="00840F9F">
        <w:rPr>
          <w:rFonts w:asciiTheme="majorHAnsi" w:hAnsiTheme="majorHAnsi"/>
          <w:sz w:val="24"/>
          <w:szCs w:val="24"/>
        </w:rPr>
        <w:t>creates a skeleton dataset (0,</w:t>
      </w:r>
      <w:r w:rsidR="00DB3690">
        <w:rPr>
          <w:rFonts w:asciiTheme="majorHAnsi" w:hAnsiTheme="majorHAnsi"/>
          <w:sz w:val="24"/>
          <w:szCs w:val="24"/>
        </w:rPr>
        <w:t>512</w:t>
      </w:r>
      <w:r w:rsidR="00DB3690" w:rsidRPr="00840F9F">
        <w:rPr>
          <w:rFonts w:asciiTheme="majorHAnsi" w:hAnsiTheme="majorHAnsi"/>
          <w:sz w:val="24"/>
          <w:szCs w:val="24"/>
        </w:rPr>
        <w:t>,</w:t>
      </w:r>
      <w:r w:rsidR="00DB3690">
        <w:rPr>
          <w:rFonts w:asciiTheme="majorHAnsi" w:hAnsiTheme="majorHAnsi"/>
          <w:sz w:val="24"/>
          <w:szCs w:val="24"/>
        </w:rPr>
        <w:t>512</w:t>
      </w:r>
      <w:r w:rsidR="00DB3690" w:rsidRPr="00840F9F">
        <w:rPr>
          <w:rFonts w:asciiTheme="majorHAnsi" w:hAnsiTheme="majorHAnsi"/>
          <w:sz w:val="24"/>
          <w:szCs w:val="24"/>
        </w:rPr>
        <w:t xml:space="preserve">) of </w:t>
      </w:r>
      <w:r w:rsidR="00DB3690">
        <w:rPr>
          <w:rFonts w:asciiTheme="majorHAnsi" w:hAnsiTheme="majorHAnsi"/>
          <w:sz w:val="24"/>
          <w:szCs w:val="24"/>
        </w:rPr>
        <w:t>2 bytes integers with chunk sizes (5,512,512)</w:t>
      </w:r>
      <w:r w:rsidR="00DB3690" w:rsidRPr="00840F9F">
        <w:rPr>
          <w:rFonts w:asciiTheme="majorHAnsi" w:hAnsiTheme="majorHAnsi"/>
          <w:sz w:val="24"/>
          <w:szCs w:val="24"/>
        </w:rPr>
        <w:t xml:space="preserve">. Then </w:t>
      </w:r>
      <w:r w:rsidR="00DB3690">
        <w:rPr>
          <w:rFonts w:asciiTheme="majorHAnsi" w:hAnsiTheme="majorHAnsi"/>
          <w:sz w:val="24"/>
          <w:szCs w:val="24"/>
        </w:rPr>
        <w:t xml:space="preserve">it </w:t>
      </w:r>
      <w:r w:rsidR="00DB3690" w:rsidRPr="00840F9F">
        <w:rPr>
          <w:rFonts w:asciiTheme="majorHAnsi" w:hAnsiTheme="majorHAnsi"/>
          <w:sz w:val="24"/>
          <w:szCs w:val="24"/>
        </w:rPr>
        <w:t>fork</w:t>
      </w:r>
      <w:r w:rsidR="00DB3690">
        <w:rPr>
          <w:rFonts w:asciiTheme="majorHAnsi" w:hAnsiTheme="majorHAnsi"/>
          <w:sz w:val="24"/>
          <w:szCs w:val="24"/>
        </w:rPr>
        <w:t>s</w:t>
      </w:r>
      <w:r w:rsidR="00DB3690" w:rsidRPr="00840F9F">
        <w:rPr>
          <w:rFonts w:asciiTheme="majorHAnsi" w:hAnsiTheme="majorHAnsi"/>
          <w:sz w:val="24"/>
          <w:szCs w:val="24"/>
        </w:rPr>
        <w:t xml:space="preserve"> off</w:t>
      </w:r>
      <w:r w:rsidR="00DB3690">
        <w:rPr>
          <w:rFonts w:asciiTheme="majorHAnsi" w:hAnsiTheme="majorHAnsi"/>
          <w:sz w:val="24"/>
          <w:szCs w:val="24"/>
        </w:rPr>
        <w:t xml:space="preserve"> </w:t>
      </w:r>
      <w:r w:rsidR="00DB3690" w:rsidRPr="00840F9F">
        <w:rPr>
          <w:rFonts w:asciiTheme="majorHAnsi" w:hAnsiTheme="majorHAnsi"/>
          <w:sz w:val="24"/>
          <w:szCs w:val="24"/>
        </w:rPr>
        <w:t>a process, which bec</w:t>
      </w:r>
      <w:r w:rsidR="00DB3690">
        <w:rPr>
          <w:rFonts w:asciiTheme="majorHAnsi" w:hAnsiTheme="majorHAnsi"/>
          <w:sz w:val="24"/>
          <w:szCs w:val="24"/>
        </w:rPr>
        <w:t>omes the reader process to read one plane at a time</w:t>
      </w:r>
      <w:r w:rsidR="00DB3690" w:rsidRPr="00840F9F">
        <w:rPr>
          <w:rFonts w:asciiTheme="majorHAnsi" w:hAnsiTheme="majorHAnsi"/>
          <w:sz w:val="24"/>
          <w:szCs w:val="24"/>
        </w:rPr>
        <w:t>, while the original process continues as the writer process</w:t>
      </w:r>
      <w:r w:rsidR="00DB3690">
        <w:rPr>
          <w:rFonts w:asciiTheme="majorHAnsi" w:hAnsiTheme="majorHAnsi"/>
          <w:sz w:val="24"/>
          <w:szCs w:val="24"/>
        </w:rPr>
        <w:t xml:space="preserve"> </w:t>
      </w:r>
      <w:r w:rsidR="00DB3690" w:rsidRPr="00840F9F">
        <w:rPr>
          <w:rFonts w:asciiTheme="majorHAnsi" w:hAnsiTheme="majorHAnsi"/>
          <w:sz w:val="24"/>
          <w:szCs w:val="24"/>
        </w:rPr>
        <w:t xml:space="preserve">to append </w:t>
      </w:r>
      <w:r w:rsidR="00DB3690">
        <w:rPr>
          <w:rFonts w:asciiTheme="majorHAnsi" w:hAnsiTheme="majorHAnsi"/>
          <w:sz w:val="24"/>
          <w:szCs w:val="24"/>
        </w:rPr>
        <w:t>one plane at a time</w:t>
      </w:r>
      <w:r w:rsidR="00DB3690" w:rsidRPr="00840F9F">
        <w:rPr>
          <w:rFonts w:asciiTheme="majorHAnsi" w:hAnsiTheme="majorHAnsi"/>
          <w:sz w:val="24"/>
          <w:szCs w:val="24"/>
        </w:rPr>
        <w:t>.</w:t>
      </w:r>
    </w:p>
    <w:p w14:paraId="01530CFA" w14:textId="77777777" w:rsidR="00DB3690" w:rsidRPr="00840F9F" w:rsidRDefault="00DB3690" w:rsidP="00DB3690">
      <w:pPr>
        <w:pStyle w:val="PlainText"/>
        <w:rPr>
          <w:rFonts w:asciiTheme="majorHAnsi" w:hAnsiTheme="majorHAnsi"/>
          <w:sz w:val="24"/>
          <w:szCs w:val="24"/>
        </w:rPr>
      </w:pPr>
    </w:p>
    <w:p w14:paraId="49BF3698" w14:textId="5142FC8A" w:rsidR="00DB3690" w:rsidRPr="00840F9F" w:rsidRDefault="00DB3690" w:rsidP="00DB3690">
      <w:pPr>
        <w:pStyle w:val="PlainText"/>
        <w:rPr>
          <w:rFonts w:asciiTheme="majorHAnsi" w:hAnsiTheme="majorHAnsi"/>
          <w:sz w:val="24"/>
          <w:szCs w:val="24"/>
        </w:rPr>
      </w:pPr>
      <w:r>
        <w:rPr>
          <w:rFonts w:asciiTheme="majorHAnsi" w:hAnsiTheme="majorHAnsi"/>
          <w:sz w:val="24"/>
          <w:szCs w:val="24"/>
        </w:rPr>
        <w:t xml:space="preserve">Other possible options will work as in the </w:t>
      </w:r>
      <w:r w:rsidRPr="00840F9F">
        <w:rPr>
          <w:rFonts w:asciiTheme="majorHAnsi" w:hAnsiTheme="majorHAnsi"/>
          <w:sz w:val="24"/>
          <w:szCs w:val="24"/>
        </w:rPr>
        <w:t xml:space="preserve">previous </w:t>
      </w:r>
      <w:r>
        <w:rPr>
          <w:rFonts w:asciiTheme="majorHAnsi" w:hAnsiTheme="majorHAnsi"/>
          <w:sz w:val="24"/>
          <w:szCs w:val="24"/>
        </w:rPr>
        <w:t xml:space="preserve">examples in </w:t>
      </w:r>
      <w:r w:rsidR="00FD364F">
        <w:rPr>
          <w:rFonts w:asciiTheme="majorHAnsi" w:hAnsiTheme="majorHAnsi"/>
          <w:sz w:val="24"/>
          <w:szCs w:val="24"/>
        </w:rPr>
        <w:t>S</w:t>
      </w:r>
      <w:r>
        <w:rPr>
          <w:rFonts w:asciiTheme="majorHAnsi" w:hAnsiTheme="majorHAnsi"/>
          <w:sz w:val="24"/>
          <w:szCs w:val="24"/>
        </w:rPr>
        <w:t>ections</w:t>
      </w:r>
      <w:r w:rsidRPr="00840F9F">
        <w:rPr>
          <w:rFonts w:asciiTheme="majorHAnsi" w:hAnsiTheme="majorHAnsi"/>
          <w:sz w:val="24"/>
          <w:szCs w:val="24"/>
        </w:rPr>
        <w:t xml:space="preserve"> </w:t>
      </w:r>
      <w:r>
        <w:rPr>
          <w:rFonts w:asciiTheme="majorHAnsi" w:hAnsiTheme="majorHAnsi"/>
          <w:sz w:val="24"/>
          <w:szCs w:val="24"/>
        </w:rPr>
        <w:fldChar w:fldCharType="begin"/>
      </w:r>
      <w:r>
        <w:rPr>
          <w:rFonts w:asciiTheme="majorHAnsi" w:hAnsiTheme="majorHAnsi"/>
          <w:sz w:val="24"/>
          <w:szCs w:val="24"/>
        </w:rPr>
        <w:instrText xml:space="preserve"> REF _Ref234144270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6.1</w:t>
      </w:r>
      <w:r>
        <w:rPr>
          <w:rFonts w:asciiTheme="majorHAnsi" w:hAnsiTheme="majorHAnsi"/>
          <w:sz w:val="24"/>
          <w:szCs w:val="24"/>
        </w:rPr>
        <w:fldChar w:fldCharType="end"/>
      </w:r>
      <w:r>
        <w:rPr>
          <w:rFonts w:asciiTheme="majorHAnsi" w:hAnsiTheme="majorHAnsi"/>
          <w:sz w:val="24"/>
          <w:szCs w:val="24"/>
        </w:rPr>
        <w:t xml:space="preserve"> and </w:t>
      </w:r>
      <w:r>
        <w:rPr>
          <w:rFonts w:asciiTheme="majorHAnsi" w:hAnsiTheme="majorHAnsi"/>
          <w:sz w:val="24"/>
          <w:szCs w:val="24"/>
        </w:rPr>
        <w:fldChar w:fldCharType="begin"/>
      </w:r>
      <w:r>
        <w:rPr>
          <w:rFonts w:asciiTheme="majorHAnsi" w:hAnsiTheme="majorHAnsi"/>
          <w:sz w:val="24"/>
          <w:szCs w:val="24"/>
        </w:rPr>
        <w:instrText xml:space="preserve"> REF _Ref234144294 \r \h </w:instrText>
      </w:r>
      <w:r>
        <w:rPr>
          <w:rFonts w:asciiTheme="majorHAnsi" w:hAnsiTheme="majorHAnsi"/>
          <w:sz w:val="24"/>
          <w:szCs w:val="24"/>
        </w:rPr>
      </w:r>
      <w:r>
        <w:rPr>
          <w:rFonts w:asciiTheme="majorHAnsi" w:hAnsiTheme="majorHAnsi"/>
          <w:sz w:val="24"/>
          <w:szCs w:val="24"/>
        </w:rPr>
        <w:fldChar w:fldCharType="separate"/>
      </w:r>
      <w:r w:rsidR="00E5713B">
        <w:rPr>
          <w:rFonts w:asciiTheme="majorHAnsi" w:hAnsiTheme="majorHAnsi"/>
          <w:sz w:val="24"/>
          <w:szCs w:val="24"/>
        </w:rPr>
        <w:t>6.2</w:t>
      </w:r>
      <w:r>
        <w:rPr>
          <w:rFonts w:asciiTheme="majorHAnsi" w:hAnsiTheme="majorHAnsi"/>
          <w:sz w:val="24"/>
          <w:szCs w:val="24"/>
        </w:rPr>
        <w:fldChar w:fldCharType="end"/>
      </w:r>
    </w:p>
    <w:p w14:paraId="61CF1179" w14:textId="77777777" w:rsidR="00CD3C87" w:rsidRDefault="00CD3C87" w:rsidP="003C0B79">
      <w:pPr>
        <w:pStyle w:val="Figure"/>
        <w:jc w:val="left"/>
      </w:pPr>
    </w:p>
    <w:p w14:paraId="5DFAF163" w14:textId="13A1D7EF" w:rsidR="00C87A26" w:rsidRDefault="00C87A26" w:rsidP="00C87A26">
      <w:pPr>
        <w:pStyle w:val="Heading2"/>
      </w:pPr>
      <w:bookmarkStart w:id="65" w:name="_Ref234232889"/>
      <w:bookmarkStart w:id="66" w:name="_Toc234249827"/>
      <w:proofErr w:type="gramStart"/>
      <w:r>
        <w:t>h5watch</w:t>
      </w:r>
      <w:proofErr w:type="gramEnd"/>
      <w:r>
        <w:t xml:space="preserve"> </w:t>
      </w:r>
      <w:bookmarkEnd w:id="65"/>
      <w:r w:rsidR="00DB6A78">
        <w:t>tool</w:t>
      </w:r>
      <w:bookmarkEnd w:id="66"/>
    </w:p>
    <w:p w14:paraId="10860271" w14:textId="72A37E74" w:rsidR="00535BFA" w:rsidRDefault="00535BFA" w:rsidP="00E53237">
      <w:pPr>
        <w:pStyle w:val="Heading3"/>
      </w:pPr>
      <w:bookmarkStart w:id="67" w:name="_Toc234249828"/>
      <w:r>
        <w:t>Description</w:t>
      </w:r>
      <w:bookmarkEnd w:id="67"/>
    </w:p>
    <w:p w14:paraId="6ADCDEAF" w14:textId="64CFE501" w:rsidR="0058647F" w:rsidRDefault="00535BFA" w:rsidP="00E53237">
      <w:pPr>
        <w:spacing w:after="0"/>
        <w:contextualSpacing/>
        <w:jc w:val="left"/>
        <w:rPr>
          <w:rFonts w:eastAsia="Times New Roman" w:cs="Times New Roman"/>
          <w:szCs w:val="24"/>
        </w:rPr>
      </w:pPr>
      <w:r>
        <w:rPr>
          <w:szCs w:val="24"/>
        </w:rPr>
        <w:t xml:space="preserve">The </w:t>
      </w:r>
      <w:r w:rsidRPr="00E53237">
        <w:rPr>
          <w:rFonts w:ascii="Courier New" w:hAnsi="Courier New" w:cs="Courier New"/>
          <w:b/>
          <w:sz w:val="22"/>
        </w:rPr>
        <w:t>h5watch</w:t>
      </w:r>
      <w:r w:rsidRPr="00E53237">
        <w:rPr>
          <w:rFonts w:eastAsia="Times New Roman" w:cs="Times New Roman"/>
          <w:szCs w:val="24"/>
        </w:rPr>
        <w:t xml:space="preserve"> </w:t>
      </w:r>
      <w:r>
        <w:rPr>
          <w:rFonts w:eastAsia="Times New Roman" w:cs="Times New Roman"/>
          <w:szCs w:val="24"/>
        </w:rPr>
        <w:t xml:space="preserve">tool </w:t>
      </w:r>
      <w:r w:rsidRPr="00E53237">
        <w:rPr>
          <w:rFonts w:eastAsia="Times New Roman" w:cs="Times New Roman"/>
          <w:szCs w:val="24"/>
        </w:rPr>
        <w:t xml:space="preserve">allows </w:t>
      </w:r>
      <w:r>
        <w:rPr>
          <w:rFonts w:eastAsia="Times New Roman" w:cs="Times New Roman"/>
          <w:szCs w:val="24"/>
        </w:rPr>
        <w:t>a</w:t>
      </w:r>
      <w:r w:rsidRPr="00E53237">
        <w:rPr>
          <w:rFonts w:eastAsia="Times New Roman" w:cs="Times New Roman"/>
          <w:szCs w:val="24"/>
        </w:rPr>
        <w:t xml:space="preserve"> user to monitor the growth of a dataset</w:t>
      </w:r>
      <w:r w:rsidR="0058647F">
        <w:rPr>
          <w:rFonts w:eastAsia="Times New Roman" w:cs="Times New Roman"/>
          <w:szCs w:val="24"/>
        </w:rPr>
        <w:t xml:space="preserve"> written by an HDF5 application</w:t>
      </w:r>
      <w:r w:rsidRPr="00E53237">
        <w:rPr>
          <w:rFonts w:eastAsia="Times New Roman" w:cs="Times New Roman"/>
          <w:szCs w:val="24"/>
        </w:rPr>
        <w:t>. It prints out the new el</w:t>
      </w:r>
      <w:r>
        <w:rPr>
          <w:rFonts w:eastAsia="Times New Roman" w:cs="Times New Roman"/>
          <w:szCs w:val="24"/>
        </w:rPr>
        <w:t>e</w:t>
      </w:r>
      <w:r w:rsidRPr="00E53237">
        <w:rPr>
          <w:rFonts w:eastAsia="Times New Roman" w:cs="Times New Roman"/>
          <w:szCs w:val="24"/>
        </w:rPr>
        <w:t xml:space="preserve">ments whenever </w:t>
      </w:r>
      <w:r w:rsidR="004933F8">
        <w:rPr>
          <w:rFonts w:eastAsia="Times New Roman" w:cs="Times New Roman"/>
          <w:szCs w:val="24"/>
        </w:rPr>
        <w:t>the</w:t>
      </w:r>
      <w:r w:rsidR="0058647F">
        <w:rPr>
          <w:rFonts w:eastAsia="Times New Roman" w:cs="Times New Roman"/>
          <w:szCs w:val="24"/>
        </w:rPr>
        <w:t xml:space="preserve"> </w:t>
      </w:r>
      <w:r>
        <w:rPr>
          <w:rFonts w:eastAsia="Times New Roman" w:cs="Times New Roman"/>
          <w:szCs w:val="24"/>
        </w:rPr>
        <w:t>application</w:t>
      </w:r>
      <w:r w:rsidRPr="00E53237">
        <w:rPr>
          <w:rFonts w:eastAsia="Times New Roman" w:cs="Times New Roman"/>
          <w:szCs w:val="24"/>
        </w:rPr>
        <w:t xml:space="preserve"> extends </w:t>
      </w:r>
      <w:r w:rsidR="0058647F" w:rsidRPr="00060ECB">
        <w:rPr>
          <w:rFonts w:eastAsia="Times New Roman" w:cs="Times New Roman"/>
          <w:szCs w:val="24"/>
        </w:rPr>
        <w:t xml:space="preserve">the size </w:t>
      </w:r>
      <w:r w:rsidR="0058647F">
        <w:rPr>
          <w:rFonts w:eastAsia="Times New Roman" w:cs="Times New Roman"/>
          <w:szCs w:val="24"/>
        </w:rPr>
        <w:t>and adds data to</w:t>
      </w:r>
      <w:r w:rsidRPr="00E53237">
        <w:rPr>
          <w:rFonts w:eastAsia="Times New Roman" w:cs="Times New Roman"/>
          <w:szCs w:val="24"/>
        </w:rPr>
        <w:t xml:space="preserve"> that dataset. </w:t>
      </w:r>
    </w:p>
    <w:p w14:paraId="62679B87" w14:textId="77777777" w:rsidR="0058647F" w:rsidRDefault="0058647F" w:rsidP="00E53237">
      <w:pPr>
        <w:spacing w:after="0"/>
        <w:contextualSpacing/>
        <w:jc w:val="left"/>
        <w:rPr>
          <w:rFonts w:eastAsia="Times New Roman" w:cs="Times New Roman"/>
          <w:szCs w:val="24"/>
        </w:rPr>
      </w:pPr>
    </w:p>
    <w:p w14:paraId="58C21A9F" w14:textId="3EC110E3" w:rsidR="00535BFA" w:rsidRPr="00E53237" w:rsidRDefault="00535BFA" w:rsidP="00E53237">
      <w:pPr>
        <w:spacing w:after="0"/>
        <w:contextualSpacing/>
        <w:jc w:val="left"/>
        <w:rPr>
          <w:rFonts w:eastAsia="Times New Roman"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polls the specified dataset periodically for changes in its dimension sizes. If at least one of the dataset's dimension sizes has increased, </w:t>
      </w:r>
      <w:r w:rsidRPr="00E53237">
        <w:rPr>
          <w:rFonts w:ascii="Courier New" w:hAnsi="Courier New" w:cs="Courier New"/>
          <w:b/>
          <w:sz w:val="22"/>
        </w:rPr>
        <w:t>h5watc</w:t>
      </w:r>
      <w:r w:rsidRPr="00E53237">
        <w:rPr>
          <w:rFonts w:cs="Courier"/>
          <w:szCs w:val="24"/>
        </w:rPr>
        <w:t>h</w:t>
      </w:r>
      <w:r w:rsidRPr="00E53237">
        <w:rPr>
          <w:rFonts w:cs="Times New Roman"/>
          <w:szCs w:val="24"/>
        </w:rPr>
        <w:t xml:space="preserve"> prints out the new appended data. </w:t>
      </w:r>
      <w:r w:rsidR="002A66A8">
        <w:rPr>
          <w:rFonts w:cs="Times New Roman"/>
          <w:szCs w:val="24"/>
        </w:rPr>
        <w:t xml:space="preserve"> For compound datasets the tool has an option to print new data for the specified fields in the compound </w:t>
      </w:r>
      <w:proofErr w:type="spellStart"/>
      <w:r w:rsidR="002A66A8">
        <w:rPr>
          <w:rFonts w:cs="Times New Roman"/>
          <w:szCs w:val="24"/>
        </w:rPr>
        <w:t>datatype</w:t>
      </w:r>
      <w:proofErr w:type="spellEnd"/>
      <w:r w:rsidR="002A66A8">
        <w:rPr>
          <w:rFonts w:cs="Times New Roman"/>
          <w:szCs w:val="24"/>
        </w:rPr>
        <w:t xml:space="preserve">. </w:t>
      </w:r>
    </w:p>
    <w:p w14:paraId="29841D48" w14:textId="7BB8A655" w:rsidR="00535BFA" w:rsidRPr="00E53237" w:rsidRDefault="00535BFA" w:rsidP="00E53237">
      <w:pPr>
        <w:spacing w:before="100" w:beforeAutospacing="1" w:after="100" w:afterAutospacing="1"/>
        <w:jc w:val="left"/>
        <w:rPr>
          <w:rFonts w:cs="Times New Roman"/>
          <w:szCs w:val="24"/>
        </w:rPr>
      </w:pPr>
      <w:proofErr w:type="gramStart"/>
      <w:r w:rsidRPr="00E53237">
        <w:rPr>
          <w:rFonts w:ascii="Courier New" w:hAnsi="Courier New" w:cs="Courier New"/>
          <w:b/>
          <w:sz w:val="22"/>
        </w:rPr>
        <w:t>h5watch</w:t>
      </w:r>
      <w:proofErr w:type="gramEnd"/>
      <w:r w:rsidRPr="00E53237">
        <w:rPr>
          <w:rFonts w:cs="Times New Roman"/>
          <w:szCs w:val="24"/>
        </w:rPr>
        <w:t xml:space="preserve"> applies only to chunked dat</w:t>
      </w:r>
      <w:r w:rsidR="0058647F">
        <w:rPr>
          <w:rFonts w:cs="Times New Roman"/>
          <w:szCs w:val="24"/>
        </w:rPr>
        <w:t>a</w:t>
      </w:r>
      <w:r w:rsidRPr="00E53237">
        <w:rPr>
          <w:rFonts w:cs="Times New Roman"/>
          <w:szCs w:val="24"/>
        </w:rPr>
        <w:t xml:space="preserve">set with </w:t>
      </w:r>
      <w:r w:rsidR="0058647F">
        <w:rPr>
          <w:rFonts w:cs="Times New Roman"/>
          <w:szCs w:val="24"/>
        </w:rPr>
        <w:t>unlimited dimensions</w:t>
      </w:r>
      <w:r w:rsidRPr="00E53237">
        <w:rPr>
          <w:rFonts w:cs="Times New Roman"/>
          <w:szCs w:val="24"/>
        </w:rPr>
        <w:t xml:space="preserve">. </w:t>
      </w:r>
      <w:r w:rsidR="004933F8">
        <w:rPr>
          <w:rFonts w:cs="Times New Roman"/>
          <w:szCs w:val="24"/>
        </w:rPr>
        <w:t>The application that writes the file</w:t>
      </w:r>
      <w:r w:rsidRPr="00E53237">
        <w:rPr>
          <w:rFonts w:cs="Times New Roman"/>
          <w:szCs w:val="24"/>
        </w:rPr>
        <w:t xml:space="preserve"> needs to ensure that changes to the dataset </w:t>
      </w:r>
      <w:r w:rsidR="0058647F">
        <w:rPr>
          <w:rFonts w:cs="Times New Roman"/>
          <w:szCs w:val="24"/>
        </w:rPr>
        <w:t>are</w:t>
      </w:r>
      <w:r w:rsidRPr="00E53237">
        <w:rPr>
          <w:rFonts w:cs="Times New Roman"/>
          <w:szCs w:val="24"/>
        </w:rPr>
        <w:t xml:space="preserve"> flushed to the fil</w:t>
      </w:r>
      <w:r w:rsidR="0058647F" w:rsidRPr="00A0697E">
        <w:rPr>
          <w:rFonts w:cs="Times New Roman"/>
          <w:szCs w:val="24"/>
        </w:rPr>
        <w:t xml:space="preserve">e with </w:t>
      </w:r>
      <w:r w:rsidR="0058647F" w:rsidRPr="00E53237">
        <w:rPr>
          <w:rFonts w:ascii="Courier New" w:hAnsi="Courier New" w:cs="Courier New"/>
          <w:b/>
          <w:sz w:val="22"/>
        </w:rPr>
        <w:t>H5Dflush</w:t>
      </w:r>
      <w:r w:rsidR="0058647F" w:rsidRPr="00A0697E">
        <w:rPr>
          <w:rFonts w:cs="Times New Roman"/>
          <w:szCs w:val="24"/>
        </w:rPr>
        <w:t>.</w:t>
      </w:r>
    </w:p>
    <w:p w14:paraId="2628FC1A" w14:textId="0F92988D" w:rsidR="00535BFA" w:rsidRPr="00A0697E" w:rsidRDefault="00535BFA" w:rsidP="00E53237"/>
    <w:p w14:paraId="4127842A" w14:textId="16DA5D3B" w:rsidR="00535BFA" w:rsidRDefault="00535BFA" w:rsidP="00535BFA">
      <w:pPr>
        <w:pStyle w:val="Heading3"/>
      </w:pPr>
      <w:bookmarkStart w:id="68" w:name="_Toc234249829"/>
      <w:r>
        <w:lastRenderedPageBreak/>
        <w:t>How to run h5watch</w:t>
      </w:r>
      <w:bookmarkEnd w:id="68"/>
    </w:p>
    <w:p w14:paraId="39054791" w14:textId="123FE02B" w:rsidR="0058647F" w:rsidRDefault="006B4653" w:rsidP="0058647F">
      <w:pPr>
        <w:pStyle w:val="PlainText"/>
        <w:rPr>
          <w:rFonts w:asciiTheme="majorHAnsi" w:hAnsiTheme="majorHAnsi"/>
          <w:sz w:val="24"/>
          <w:szCs w:val="24"/>
        </w:rPr>
      </w:pPr>
      <w:r>
        <w:rPr>
          <w:rFonts w:asciiTheme="majorHAnsi" w:hAnsiTheme="majorHAnsi"/>
          <w:sz w:val="24"/>
          <w:szCs w:val="24"/>
        </w:rPr>
        <w:t>To run the tool use the following command:</w:t>
      </w:r>
    </w:p>
    <w:p w14:paraId="1A974E5C" w14:textId="77777777" w:rsidR="0058647F" w:rsidRDefault="0058647F" w:rsidP="0058647F">
      <w:pPr>
        <w:pStyle w:val="PlainText"/>
        <w:rPr>
          <w:rFonts w:asciiTheme="majorHAnsi" w:hAnsiTheme="majorHAnsi"/>
          <w:sz w:val="24"/>
          <w:szCs w:val="24"/>
        </w:rPr>
      </w:pPr>
    </w:p>
    <w:p w14:paraId="2AB2468E" w14:textId="02336F93" w:rsidR="0058647F" w:rsidRDefault="0058647F" w:rsidP="00E53237">
      <w:pPr>
        <w:pStyle w:val="PlainText"/>
        <w:ind w:left="720"/>
        <w:rPr>
          <w:rFonts w:ascii="Courier New" w:hAnsi="Courier New" w:cs="Courier New"/>
          <w:b/>
          <w:i/>
          <w:sz w:val="22"/>
          <w:szCs w:val="22"/>
        </w:rPr>
      </w:pPr>
      <w:r w:rsidRPr="00B613DA">
        <w:rPr>
          <w:rFonts w:ascii="Courier New" w:hAnsi="Courier New" w:cs="Courier New"/>
          <w:b/>
          <w:sz w:val="22"/>
          <w:szCs w:val="22"/>
        </w:rPr>
        <w:t xml:space="preserve">$ </w:t>
      </w:r>
      <w:proofErr w:type="gramStart"/>
      <w:r>
        <w:rPr>
          <w:rFonts w:ascii="Courier New" w:hAnsi="Courier New" w:cs="Courier New"/>
          <w:b/>
          <w:sz w:val="22"/>
          <w:szCs w:val="22"/>
        </w:rPr>
        <w:t>h5watch</w:t>
      </w:r>
      <w:proofErr w:type="gramEnd"/>
      <w:r>
        <w:rPr>
          <w:rFonts w:ascii="Courier New" w:hAnsi="Courier New" w:cs="Courier New"/>
          <w:b/>
          <w:sz w:val="22"/>
          <w:szCs w:val="22"/>
        </w:rPr>
        <w:t xml:space="preserve"> </w:t>
      </w:r>
      <w:proofErr w:type="spellStart"/>
      <w:r w:rsidR="00DB6A78" w:rsidRPr="00A0697E">
        <w:rPr>
          <w:rFonts w:ascii="Courier New" w:hAnsi="Courier New" w:cs="Courier New"/>
          <w:b/>
          <w:i/>
          <w:sz w:val="22"/>
          <w:szCs w:val="22"/>
        </w:rPr>
        <w:t>P</w:t>
      </w:r>
      <w:r w:rsidRPr="00E53237">
        <w:rPr>
          <w:rFonts w:ascii="Courier New" w:hAnsi="Courier New" w:cs="Courier New"/>
          <w:b/>
          <w:i/>
          <w:sz w:val="22"/>
          <w:szCs w:val="22"/>
        </w:rPr>
        <w:t>ath_to_dataset</w:t>
      </w:r>
      <w:proofErr w:type="spellEnd"/>
    </w:p>
    <w:p w14:paraId="496C91D1" w14:textId="77777777" w:rsidR="006B4653" w:rsidRDefault="006B4653" w:rsidP="00E53237">
      <w:pPr>
        <w:pStyle w:val="PlainText"/>
        <w:ind w:left="720"/>
        <w:rPr>
          <w:rFonts w:asciiTheme="majorHAnsi" w:hAnsiTheme="majorHAnsi"/>
          <w:sz w:val="24"/>
          <w:szCs w:val="24"/>
        </w:rPr>
      </w:pPr>
    </w:p>
    <w:p w14:paraId="6522EC05" w14:textId="0A4C0989" w:rsidR="006B4653" w:rsidRDefault="006B4653" w:rsidP="00A0697E">
      <w:pPr>
        <w:pStyle w:val="PlainText"/>
        <w:rPr>
          <w:rFonts w:ascii="Courier New" w:hAnsi="Courier New" w:cs="Courier New"/>
          <w:b/>
          <w:i/>
          <w:sz w:val="22"/>
          <w:szCs w:val="22"/>
        </w:rPr>
      </w:pPr>
      <w:proofErr w:type="spellStart"/>
      <w:r w:rsidRPr="00E53237">
        <w:rPr>
          <w:rFonts w:ascii="Courier New" w:hAnsi="Courier New" w:cs="Courier New"/>
          <w:b/>
          <w:i/>
          <w:sz w:val="22"/>
          <w:szCs w:val="22"/>
        </w:rPr>
        <w:t>Path_to_dataset</w:t>
      </w:r>
      <w:proofErr w:type="spellEnd"/>
      <w:r>
        <w:rPr>
          <w:rFonts w:asciiTheme="majorHAnsi" w:hAnsiTheme="majorHAnsi"/>
          <w:sz w:val="24"/>
          <w:szCs w:val="24"/>
        </w:rPr>
        <w:t xml:space="preserve"> consists of two parts: path to the HDF5 file and path to the dataset within the file. For example, if one want to monitor dataset </w:t>
      </w:r>
      <w:r w:rsidRPr="00E53237">
        <w:rPr>
          <w:rFonts w:ascii="Courier New" w:hAnsi="Courier New" w:cs="Courier New"/>
          <w:b/>
          <w:i/>
          <w:sz w:val="22"/>
          <w:szCs w:val="22"/>
        </w:rPr>
        <w:t>A</w:t>
      </w:r>
      <w:r>
        <w:rPr>
          <w:rFonts w:asciiTheme="majorHAnsi" w:hAnsiTheme="majorHAnsi"/>
          <w:sz w:val="24"/>
          <w:szCs w:val="24"/>
        </w:rPr>
        <w:t xml:space="preserve"> in the file </w:t>
      </w:r>
      <w:r w:rsidRPr="00E53237">
        <w:rPr>
          <w:rFonts w:ascii="Courier New" w:hAnsi="Courier New" w:cs="Courier New"/>
          <w:b/>
          <w:i/>
          <w:sz w:val="22"/>
          <w:szCs w:val="22"/>
        </w:rPr>
        <w:t>/home/user/file.h5</w:t>
      </w:r>
      <w:r>
        <w:rPr>
          <w:rFonts w:asciiTheme="majorHAnsi" w:hAnsiTheme="majorHAnsi"/>
          <w:sz w:val="24"/>
          <w:szCs w:val="24"/>
        </w:rPr>
        <w:t xml:space="preserve">, the argument </w:t>
      </w:r>
      <w:proofErr w:type="spellStart"/>
      <w:r w:rsidRPr="00E53237">
        <w:rPr>
          <w:rFonts w:ascii="Courier New" w:hAnsi="Courier New" w:cs="Courier New"/>
          <w:b/>
          <w:i/>
          <w:sz w:val="22"/>
          <w:szCs w:val="22"/>
        </w:rPr>
        <w:t>path_to_dataset</w:t>
      </w:r>
      <w:proofErr w:type="spellEnd"/>
      <w:r>
        <w:rPr>
          <w:rFonts w:asciiTheme="majorHAnsi" w:hAnsiTheme="majorHAnsi"/>
          <w:sz w:val="24"/>
          <w:szCs w:val="24"/>
        </w:rPr>
        <w:t xml:space="preserve"> is </w:t>
      </w:r>
      <w:r w:rsidRPr="00E53237">
        <w:rPr>
          <w:rFonts w:ascii="Courier New" w:hAnsi="Courier New" w:cs="Courier New"/>
          <w:b/>
          <w:i/>
          <w:sz w:val="22"/>
          <w:szCs w:val="22"/>
        </w:rPr>
        <w:t>/home/user/file.h5/A</w:t>
      </w:r>
      <w:r>
        <w:rPr>
          <w:rFonts w:ascii="Courier New" w:hAnsi="Courier New" w:cs="Courier New"/>
          <w:b/>
          <w:i/>
          <w:sz w:val="22"/>
          <w:szCs w:val="22"/>
        </w:rPr>
        <w:t>.</w:t>
      </w:r>
    </w:p>
    <w:p w14:paraId="22CD80FA" w14:textId="77777777" w:rsidR="006B4653" w:rsidRDefault="006B4653">
      <w:pPr>
        <w:pStyle w:val="PlainText"/>
        <w:rPr>
          <w:rFonts w:ascii="Courier New" w:hAnsi="Courier New" w:cs="Courier New"/>
          <w:b/>
          <w:i/>
          <w:sz w:val="22"/>
          <w:szCs w:val="22"/>
        </w:rPr>
      </w:pPr>
    </w:p>
    <w:p w14:paraId="38FD543B" w14:textId="6E6D9857" w:rsidR="006B4653" w:rsidRPr="00840F9F" w:rsidRDefault="006B4653" w:rsidP="006B4653">
      <w:pPr>
        <w:pStyle w:val="PlainText"/>
        <w:rPr>
          <w:rFonts w:asciiTheme="majorHAnsi" w:hAnsiTheme="majorHAnsi"/>
          <w:sz w:val="24"/>
          <w:szCs w:val="24"/>
        </w:rPr>
      </w:pPr>
      <w:r w:rsidRPr="00840F9F">
        <w:rPr>
          <w:rFonts w:asciiTheme="majorHAnsi" w:hAnsiTheme="majorHAnsi"/>
          <w:sz w:val="24"/>
          <w:szCs w:val="24"/>
        </w:rPr>
        <w:t xml:space="preserve">Other </w:t>
      </w:r>
      <w:r>
        <w:rPr>
          <w:rFonts w:asciiTheme="majorHAnsi" w:hAnsiTheme="majorHAnsi"/>
          <w:sz w:val="24"/>
          <w:szCs w:val="24"/>
        </w:rPr>
        <w:t>tool’s</w:t>
      </w:r>
      <w:r w:rsidRPr="00840F9F">
        <w:rPr>
          <w:rFonts w:asciiTheme="majorHAnsi" w:hAnsiTheme="majorHAnsi"/>
          <w:sz w:val="24"/>
          <w:szCs w:val="24"/>
        </w:rPr>
        <w:t xml:space="preserve"> </w:t>
      </w:r>
      <w:r w:rsidR="00B12FC2">
        <w:rPr>
          <w:rFonts w:asciiTheme="majorHAnsi" w:hAnsiTheme="majorHAnsi"/>
          <w:sz w:val="24"/>
          <w:szCs w:val="24"/>
        </w:rPr>
        <w:t xml:space="preserve">most useful </w:t>
      </w:r>
      <w:r w:rsidRPr="00840F9F">
        <w:rPr>
          <w:rFonts w:asciiTheme="majorHAnsi" w:hAnsiTheme="majorHAnsi"/>
          <w:sz w:val="24"/>
          <w:szCs w:val="24"/>
        </w:rPr>
        <w:t>options:</w:t>
      </w:r>
    </w:p>
    <w:p w14:paraId="69953738" w14:textId="77777777" w:rsidR="006B4653" w:rsidRDefault="006B4653" w:rsidP="006B4653">
      <w:pPr>
        <w:pStyle w:val="PlainText"/>
        <w:rPr>
          <w:rFonts w:asciiTheme="majorHAnsi" w:hAnsiTheme="majorHAnsi"/>
          <w:sz w:val="24"/>
          <w:szCs w:val="24"/>
        </w:rPr>
      </w:pPr>
    </w:p>
    <w:p w14:paraId="1C744CBE" w14:textId="38F93259" w:rsidR="006B4653" w:rsidRDefault="006B4653" w:rsidP="006B4653">
      <w:pPr>
        <w:pStyle w:val="PlainText"/>
        <w:numPr>
          <w:ilvl w:val="0"/>
          <w:numId w:val="44"/>
        </w:numPr>
        <w:rPr>
          <w:rFonts w:asciiTheme="majorHAnsi" w:hAnsiTheme="majorHAnsi"/>
          <w:sz w:val="24"/>
          <w:szCs w:val="24"/>
        </w:rPr>
      </w:pPr>
      <w:r w:rsidRPr="001155EC">
        <w:rPr>
          <w:rFonts w:asciiTheme="majorHAnsi" w:hAnsiTheme="majorHAnsi"/>
          <w:b/>
          <w:i/>
          <w:sz w:val="24"/>
          <w:szCs w:val="24"/>
        </w:rPr>
        <w:t>-</w:t>
      </w:r>
      <w:r w:rsidR="002A66A8">
        <w:rPr>
          <w:rFonts w:asciiTheme="majorHAnsi" w:hAnsiTheme="majorHAnsi"/>
          <w:b/>
          <w:i/>
          <w:sz w:val="24"/>
          <w:szCs w:val="24"/>
        </w:rPr>
        <w:t>-</w:t>
      </w:r>
      <w:proofErr w:type="gramStart"/>
      <w:r>
        <w:rPr>
          <w:rFonts w:asciiTheme="majorHAnsi" w:hAnsiTheme="majorHAnsi"/>
          <w:b/>
          <w:i/>
          <w:sz w:val="24"/>
          <w:szCs w:val="24"/>
        </w:rPr>
        <w:t>h</w:t>
      </w:r>
      <w:r w:rsidR="002A66A8">
        <w:rPr>
          <w:rFonts w:asciiTheme="majorHAnsi" w:hAnsiTheme="majorHAnsi"/>
          <w:b/>
          <w:i/>
          <w:sz w:val="24"/>
          <w:szCs w:val="24"/>
        </w:rPr>
        <w:t>elp</w:t>
      </w:r>
      <w:proofErr w:type="gramEnd"/>
      <w:r>
        <w:rPr>
          <w:rFonts w:asciiTheme="majorHAnsi" w:hAnsiTheme="majorHAnsi"/>
          <w:sz w:val="24"/>
          <w:szCs w:val="24"/>
        </w:rPr>
        <w:t xml:space="preserve"> prints help message</w:t>
      </w:r>
    </w:p>
    <w:p w14:paraId="34B0CFFE" w14:textId="77777777" w:rsidR="006B4653" w:rsidRPr="00840F9F" w:rsidRDefault="006B4653" w:rsidP="006B4653">
      <w:pPr>
        <w:pStyle w:val="PlainText"/>
        <w:ind w:left="720"/>
        <w:rPr>
          <w:rFonts w:asciiTheme="majorHAnsi" w:hAnsiTheme="majorHAnsi"/>
          <w:sz w:val="24"/>
          <w:szCs w:val="24"/>
        </w:rPr>
      </w:pPr>
    </w:p>
    <w:p w14:paraId="7E281B3C" w14:textId="00D73983" w:rsidR="006B4653"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-help</w:t>
      </w:r>
      <w:r w:rsidRPr="00B613DA">
        <w:rPr>
          <w:rFonts w:ascii="Courier New" w:hAnsi="Courier New" w:cs="Courier New"/>
          <w:b/>
          <w:sz w:val="22"/>
          <w:szCs w:val="22"/>
        </w:rPr>
        <w:t xml:space="preserve"> </w:t>
      </w:r>
    </w:p>
    <w:p w14:paraId="63A9D670" w14:textId="77777777" w:rsidR="006B4653" w:rsidRDefault="006B4653" w:rsidP="006B4653">
      <w:pPr>
        <w:pStyle w:val="PlainText"/>
        <w:ind w:left="720"/>
        <w:rPr>
          <w:rFonts w:ascii="Courier New" w:hAnsi="Courier New" w:cs="Courier New"/>
          <w:b/>
          <w:sz w:val="22"/>
          <w:szCs w:val="22"/>
        </w:rPr>
      </w:pPr>
    </w:p>
    <w:p w14:paraId="2C2A7FF8" w14:textId="77777777" w:rsidR="006B4653" w:rsidRPr="00840F9F" w:rsidRDefault="006B4653" w:rsidP="006B4653">
      <w:pPr>
        <w:pStyle w:val="PlainText"/>
        <w:rPr>
          <w:rFonts w:asciiTheme="majorHAnsi" w:hAnsiTheme="majorHAnsi"/>
          <w:sz w:val="24"/>
          <w:szCs w:val="24"/>
        </w:rPr>
      </w:pPr>
    </w:p>
    <w:p w14:paraId="757C2009" w14:textId="51AF003E" w:rsidR="006B4653" w:rsidRPr="00E53237" w:rsidRDefault="002A66A8" w:rsidP="00E53237">
      <w:pPr>
        <w:pStyle w:val="ListParagraph"/>
        <w:numPr>
          <w:ilvl w:val="0"/>
          <w:numId w:val="44"/>
        </w:numPr>
        <w:spacing w:after="0"/>
        <w:rPr>
          <w:rFonts w:eastAsia="Times New Roman" w:cs="Times New Roman"/>
          <w:szCs w:val="24"/>
        </w:rPr>
      </w:pPr>
      <w:r w:rsidRPr="002A66A8">
        <w:rPr>
          <w:rFonts w:asciiTheme="majorHAnsi" w:hAnsiTheme="majorHAnsi"/>
          <w:b/>
          <w:i/>
          <w:szCs w:val="24"/>
        </w:rPr>
        <w:t>–</w:t>
      </w:r>
      <w:proofErr w:type="gramStart"/>
      <w:r w:rsidRPr="002A66A8">
        <w:rPr>
          <w:rFonts w:asciiTheme="majorHAnsi" w:hAnsiTheme="majorHAnsi"/>
          <w:b/>
          <w:i/>
          <w:szCs w:val="24"/>
        </w:rPr>
        <w:t>polling</w:t>
      </w:r>
      <w:proofErr w:type="gramEnd"/>
      <w:r w:rsidRPr="002A66A8">
        <w:rPr>
          <w:rFonts w:asciiTheme="majorHAnsi" w:hAnsiTheme="majorHAnsi"/>
          <w:b/>
          <w:i/>
          <w:szCs w:val="24"/>
        </w:rPr>
        <w:t>=N</w:t>
      </w:r>
      <w:r w:rsidRPr="002A66A8">
        <w:rPr>
          <w:rFonts w:asciiTheme="majorHAnsi" w:hAnsiTheme="majorHAnsi"/>
          <w:i/>
          <w:szCs w:val="24"/>
        </w:rPr>
        <w:t xml:space="preserve"> </w:t>
      </w:r>
      <w:r w:rsidRPr="00A0697E">
        <w:rPr>
          <w:rFonts w:eastAsia="Times New Roman" w:cs="Times New Roman"/>
          <w:szCs w:val="24"/>
        </w:rPr>
        <w:t>s</w:t>
      </w:r>
      <w:r w:rsidRPr="00E53237">
        <w:rPr>
          <w:rFonts w:eastAsia="Times New Roman" w:cs="Times New Roman"/>
          <w:szCs w:val="24"/>
        </w:rPr>
        <w:t>et</w:t>
      </w:r>
      <w:r>
        <w:rPr>
          <w:rFonts w:eastAsia="Times New Roman" w:cs="Times New Roman"/>
          <w:szCs w:val="24"/>
        </w:rPr>
        <w:t>s</w:t>
      </w:r>
      <w:r w:rsidRPr="00E53237">
        <w:rPr>
          <w:rFonts w:eastAsia="Times New Roman" w:cs="Times New Roman"/>
          <w:szCs w:val="24"/>
        </w:rPr>
        <w:t xml:space="preserve"> the polling interval to N (in seconds) when the dataset will be checked for changes in dimension sizes. The default interval </w:t>
      </w:r>
      <w:r>
        <w:rPr>
          <w:rFonts w:eastAsia="Times New Roman" w:cs="Times New Roman"/>
          <w:szCs w:val="24"/>
        </w:rPr>
        <w:t xml:space="preserve">for polling </w:t>
      </w:r>
      <w:r w:rsidRPr="00E53237">
        <w:rPr>
          <w:rFonts w:eastAsia="Times New Roman" w:cs="Times New Roman"/>
          <w:szCs w:val="24"/>
        </w:rPr>
        <w:t xml:space="preserve">is 1. </w:t>
      </w:r>
    </w:p>
    <w:p w14:paraId="35E5FC65" w14:textId="77777777" w:rsidR="006B4653" w:rsidRPr="00840F9F" w:rsidRDefault="006B4653" w:rsidP="006B4653">
      <w:pPr>
        <w:pStyle w:val="PlainText"/>
        <w:ind w:left="720"/>
        <w:rPr>
          <w:rFonts w:asciiTheme="majorHAnsi" w:hAnsiTheme="majorHAnsi"/>
          <w:sz w:val="24"/>
          <w:szCs w:val="24"/>
        </w:rPr>
      </w:pPr>
    </w:p>
    <w:p w14:paraId="531083BC" w14:textId="4CC6EC2B" w:rsidR="006B4653" w:rsidRPr="00B613DA" w:rsidRDefault="006B4653" w:rsidP="006B4653">
      <w:pPr>
        <w:pStyle w:val="PlainText"/>
        <w:ind w:left="720"/>
        <w:rPr>
          <w:rFonts w:ascii="Courier New" w:hAnsi="Courier New" w:cs="Courier New"/>
          <w:b/>
          <w:sz w:val="22"/>
          <w:szCs w:val="22"/>
        </w:rPr>
      </w:pPr>
      <w:r w:rsidRPr="00B613DA">
        <w:rPr>
          <w:rFonts w:ascii="Courier New" w:hAnsi="Courier New" w:cs="Courier New"/>
          <w:b/>
          <w:sz w:val="22"/>
          <w:szCs w:val="22"/>
        </w:rPr>
        <w:t xml:space="preserve">$ </w:t>
      </w:r>
      <w:proofErr w:type="gramStart"/>
      <w:r w:rsidR="002A66A8">
        <w:rPr>
          <w:rFonts w:ascii="Courier New" w:hAnsi="Courier New" w:cs="Courier New"/>
          <w:b/>
          <w:sz w:val="22"/>
          <w:szCs w:val="22"/>
        </w:rPr>
        <w:t>h5watch</w:t>
      </w:r>
      <w:proofErr w:type="gramEnd"/>
      <w:r w:rsidRPr="00B613DA">
        <w:rPr>
          <w:rFonts w:ascii="Courier New" w:hAnsi="Courier New" w:cs="Courier New"/>
          <w:b/>
          <w:sz w:val="22"/>
          <w:szCs w:val="22"/>
        </w:rPr>
        <w:t xml:space="preserve"> </w:t>
      </w:r>
      <w:r w:rsidR="002A66A8">
        <w:rPr>
          <w:rFonts w:ascii="Courier New" w:hAnsi="Courier New" w:cs="Courier New"/>
          <w:b/>
          <w:sz w:val="22"/>
          <w:szCs w:val="22"/>
        </w:rPr>
        <w:t>–polling=5 ./myfile.h5/</w:t>
      </w:r>
      <w:proofErr w:type="spellStart"/>
      <w:r w:rsidR="002A66A8">
        <w:rPr>
          <w:rFonts w:ascii="Courier New" w:hAnsi="Courier New" w:cs="Courier New"/>
          <w:b/>
          <w:sz w:val="22"/>
          <w:szCs w:val="22"/>
        </w:rPr>
        <w:t>mygroup</w:t>
      </w:r>
      <w:proofErr w:type="spellEnd"/>
      <w:r w:rsidR="002A66A8">
        <w:rPr>
          <w:rFonts w:ascii="Courier New" w:hAnsi="Courier New" w:cs="Courier New"/>
          <w:b/>
          <w:sz w:val="22"/>
          <w:szCs w:val="22"/>
        </w:rPr>
        <w:t>/</w:t>
      </w:r>
      <w:proofErr w:type="spellStart"/>
      <w:r w:rsidR="002A66A8">
        <w:rPr>
          <w:rFonts w:ascii="Courier New" w:hAnsi="Courier New" w:cs="Courier New"/>
          <w:b/>
          <w:sz w:val="22"/>
          <w:szCs w:val="22"/>
        </w:rPr>
        <w:t>mydataset</w:t>
      </w:r>
      <w:proofErr w:type="spellEnd"/>
    </w:p>
    <w:p w14:paraId="3B9AA35B" w14:textId="77777777" w:rsidR="006B4653" w:rsidRPr="00840F9F" w:rsidRDefault="006B4653" w:rsidP="006B4653">
      <w:pPr>
        <w:pStyle w:val="PlainText"/>
        <w:rPr>
          <w:rFonts w:asciiTheme="majorHAnsi" w:hAnsiTheme="majorHAnsi"/>
          <w:sz w:val="24"/>
          <w:szCs w:val="24"/>
        </w:rPr>
      </w:pPr>
    </w:p>
    <w:p w14:paraId="3679AEA7" w14:textId="7F582C17" w:rsidR="006B4653" w:rsidRPr="00840F9F" w:rsidRDefault="002A66A8" w:rsidP="006B4653">
      <w:pPr>
        <w:pStyle w:val="PlainText"/>
        <w:ind w:left="720"/>
        <w:rPr>
          <w:rFonts w:asciiTheme="majorHAnsi" w:hAnsiTheme="majorHAnsi"/>
          <w:sz w:val="24"/>
          <w:szCs w:val="24"/>
        </w:rPr>
      </w:pPr>
      <w:r>
        <w:rPr>
          <w:rFonts w:asciiTheme="majorHAnsi" w:hAnsiTheme="majorHAnsi"/>
          <w:sz w:val="24"/>
          <w:szCs w:val="24"/>
        </w:rPr>
        <w:t xml:space="preserve">The tools will read data every 5 seconds from the dataset </w:t>
      </w:r>
      <w:r>
        <w:rPr>
          <w:rFonts w:ascii="Courier New" w:hAnsi="Courier New" w:cs="Courier New"/>
          <w:b/>
          <w:sz w:val="22"/>
          <w:szCs w:val="22"/>
        </w:rPr>
        <w:t>/</w:t>
      </w:r>
      <w:proofErr w:type="spellStart"/>
      <w:r>
        <w:rPr>
          <w:rFonts w:ascii="Courier New" w:hAnsi="Courier New" w:cs="Courier New"/>
          <w:b/>
          <w:sz w:val="22"/>
          <w:szCs w:val="22"/>
        </w:rPr>
        <w:t>mygroup</w:t>
      </w:r>
      <w:proofErr w:type="spellEnd"/>
      <w:r>
        <w:rPr>
          <w:rFonts w:ascii="Courier New" w:hAnsi="Courier New" w:cs="Courier New"/>
          <w:b/>
          <w:sz w:val="22"/>
          <w:szCs w:val="22"/>
        </w:rPr>
        <w:t>/</w:t>
      </w:r>
      <w:proofErr w:type="spellStart"/>
      <w:r>
        <w:rPr>
          <w:rFonts w:ascii="Courier New" w:hAnsi="Courier New" w:cs="Courier New"/>
          <w:b/>
          <w:sz w:val="22"/>
          <w:szCs w:val="22"/>
        </w:rPr>
        <w:t>mydataset</w:t>
      </w:r>
      <w:proofErr w:type="spellEnd"/>
      <w:r>
        <w:rPr>
          <w:rFonts w:ascii="Courier New" w:hAnsi="Courier New" w:cs="Courier New"/>
          <w:b/>
          <w:sz w:val="22"/>
          <w:szCs w:val="22"/>
        </w:rPr>
        <w:t xml:space="preserve"> </w:t>
      </w:r>
      <w:r w:rsidRPr="00E53237">
        <w:rPr>
          <w:rFonts w:asciiTheme="minorHAnsi" w:hAnsiTheme="minorHAnsi" w:cs="Courier New"/>
          <w:sz w:val="24"/>
          <w:szCs w:val="24"/>
        </w:rPr>
        <w:t>in the file</w:t>
      </w:r>
      <w:proofErr w:type="gramStart"/>
      <w:r>
        <w:rPr>
          <w:rFonts w:ascii="Courier New" w:hAnsi="Courier New" w:cs="Courier New"/>
          <w:b/>
          <w:sz w:val="22"/>
          <w:szCs w:val="22"/>
        </w:rPr>
        <w:t>./</w:t>
      </w:r>
      <w:proofErr w:type="gramEnd"/>
      <w:r>
        <w:rPr>
          <w:rFonts w:ascii="Courier New" w:hAnsi="Courier New" w:cs="Courier New"/>
          <w:b/>
          <w:sz w:val="22"/>
          <w:szCs w:val="22"/>
        </w:rPr>
        <w:t>myfile.h5.</w:t>
      </w:r>
    </w:p>
    <w:p w14:paraId="30AF229C" w14:textId="77777777" w:rsidR="006B4653" w:rsidRPr="00A0697E" w:rsidRDefault="006B4653" w:rsidP="00A0697E">
      <w:pPr>
        <w:pStyle w:val="PlainText"/>
        <w:rPr>
          <w:rFonts w:asciiTheme="majorHAnsi" w:hAnsiTheme="majorHAnsi"/>
          <w:sz w:val="24"/>
          <w:szCs w:val="24"/>
        </w:rPr>
      </w:pPr>
    </w:p>
    <w:p w14:paraId="1F749E6E" w14:textId="221689EA" w:rsidR="00FB6C4F" w:rsidRDefault="00B12FC2">
      <w:pPr>
        <w:spacing w:after="0"/>
        <w:jc w:val="left"/>
        <w:rPr>
          <w:rFonts w:asciiTheme="majorHAnsi" w:eastAsiaTheme="majorEastAsia" w:hAnsiTheme="majorHAnsi" w:cstheme="majorBidi"/>
          <w:b/>
          <w:bCs/>
          <w:sz w:val="28"/>
          <w:szCs w:val="28"/>
        </w:rPr>
      </w:pPr>
      <w:r>
        <w:t>For more options please check the tool’s help message.</w:t>
      </w:r>
      <w:r w:rsidR="00FB6C4F">
        <w:br w:type="page"/>
      </w:r>
    </w:p>
    <w:p w14:paraId="5DE001C7" w14:textId="1DA0088C" w:rsidR="00611674" w:rsidRPr="000557A5" w:rsidRDefault="00611674" w:rsidP="00546B39">
      <w:pPr>
        <w:pStyle w:val="Heading"/>
      </w:pPr>
      <w:bookmarkStart w:id="69" w:name="_Toc234146701"/>
      <w:bookmarkStart w:id="70" w:name="_Toc234249830"/>
      <w:r>
        <w:lastRenderedPageBreak/>
        <w:t>Acknowledgements</w:t>
      </w:r>
      <w:bookmarkEnd w:id="69"/>
      <w:bookmarkEnd w:id="70"/>
    </w:p>
    <w:p w14:paraId="6DE4EB8C" w14:textId="77777777" w:rsidR="00611674" w:rsidRDefault="00611674" w:rsidP="00611674">
      <w:proofErr w:type="gramStart"/>
      <w:r>
        <w:t>This work was supported by a customer of The HDF Group</w:t>
      </w:r>
      <w:proofErr w:type="gramEnd"/>
      <w:r>
        <w:t>.</w:t>
      </w:r>
    </w:p>
    <w:p w14:paraId="1EE7A5D9" w14:textId="77777777" w:rsidR="00611674" w:rsidRDefault="00611674" w:rsidP="00546B39">
      <w:pPr>
        <w:pStyle w:val="Heading"/>
      </w:pPr>
      <w:bookmarkStart w:id="71" w:name="_Toc234146702"/>
      <w:bookmarkStart w:id="72" w:name="_Toc234249831"/>
      <w:r>
        <w:t>Revision History</w:t>
      </w:r>
      <w:bookmarkEnd w:id="71"/>
      <w:bookmarkEnd w:id="72"/>
    </w:p>
    <w:p w14:paraId="6CBCAAAD" w14:textId="4F1627F6"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37"/>
        <w:gridCol w:w="7743"/>
      </w:tblGrid>
      <w:tr w:rsidR="00611674" w:rsidRPr="009D6CFF" w14:paraId="77C313A6" w14:textId="77777777" w:rsidTr="00FB6C4F">
        <w:trPr>
          <w:jc w:val="center"/>
        </w:trPr>
        <w:tc>
          <w:tcPr>
            <w:tcW w:w="2337" w:type="dxa"/>
          </w:tcPr>
          <w:p w14:paraId="1CEC9CD8" w14:textId="5C5DA6C3" w:rsidR="00611674" w:rsidRPr="009D6CFF" w:rsidRDefault="00611674" w:rsidP="00FB6C4F">
            <w:pPr>
              <w:jc w:val="left"/>
              <w:rPr>
                <w:i/>
              </w:rPr>
            </w:pPr>
            <w:r w:rsidRPr="009D6CFF">
              <w:rPr>
                <w:i/>
              </w:rPr>
              <w:t xml:space="preserve">June </w:t>
            </w:r>
            <w:r w:rsidR="00FB6C4F">
              <w:rPr>
                <w:i/>
              </w:rPr>
              <w:t>29</w:t>
            </w:r>
            <w:r w:rsidRPr="009D6CFF">
              <w:rPr>
                <w:i/>
              </w:rPr>
              <w:t>, 20</w:t>
            </w:r>
            <w:r w:rsidR="00FB6C4F">
              <w:rPr>
                <w:i/>
              </w:rPr>
              <w:t>13</w:t>
            </w:r>
            <w:r w:rsidRPr="009D6CFF">
              <w:rPr>
                <w:i/>
              </w:rPr>
              <w:t>:</w:t>
            </w:r>
          </w:p>
        </w:tc>
        <w:tc>
          <w:tcPr>
            <w:tcW w:w="7743" w:type="dxa"/>
          </w:tcPr>
          <w:p w14:paraId="3C49D6D2" w14:textId="11DF1F97" w:rsidR="00611674" w:rsidRPr="009D6CFF" w:rsidRDefault="00611674">
            <w:pPr>
              <w:jc w:val="left"/>
            </w:pPr>
            <w:r w:rsidRPr="009D6CFF">
              <w:t xml:space="preserve">Version 1 circulated for comment within The HDF Group. </w:t>
            </w:r>
            <w:r w:rsidR="00FB6C4F">
              <w:t xml:space="preserve">It contains combined materials from UG distributed with the source code and </w:t>
            </w:r>
            <w:r w:rsidR="00FD364F">
              <w:t xml:space="preserve">MS version of </w:t>
            </w:r>
            <w:r w:rsidR="00FB6C4F">
              <w:t>UG.</w:t>
            </w:r>
          </w:p>
        </w:tc>
      </w:tr>
      <w:tr w:rsidR="008B4892" w:rsidRPr="009D6CFF" w14:paraId="036B6A5C" w14:textId="77777777" w:rsidTr="00FB6C4F">
        <w:trPr>
          <w:jc w:val="center"/>
        </w:trPr>
        <w:tc>
          <w:tcPr>
            <w:tcW w:w="2337" w:type="dxa"/>
          </w:tcPr>
          <w:p w14:paraId="3107D4A6" w14:textId="4ADBFF0C" w:rsidR="008B4892" w:rsidRPr="009D6CFF" w:rsidRDefault="008B4892" w:rsidP="00FB6C4F">
            <w:pPr>
              <w:jc w:val="left"/>
              <w:rPr>
                <w:i/>
              </w:rPr>
            </w:pPr>
            <w:r>
              <w:rPr>
                <w:i/>
              </w:rPr>
              <w:t>June 30, 2013</w:t>
            </w:r>
          </w:p>
        </w:tc>
        <w:tc>
          <w:tcPr>
            <w:tcW w:w="7743" w:type="dxa"/>
          </w:tcPr>
          <w:p w14:paraId="1475B9F3" w14:textId="37CB9516" w:rsidR="008B4892" w:rsidRPr="009D6CFF" w:rsidRDefault="008B4892" w:rsidP="00611674">
            <w:pPr>
              <w:jc w:val="left"/>
            </w:pPr>
            <w:r>
              <w:t>Version 2: Expanded the first three sections</w:t>
            </w:r>
            <w:r w:rsidR="00FD364F">
              <w:t>, added h5watch section</w:t>
            </w:r>
            <w:r>
              <w:t xml:space="preserve"> and sent to The HDF Group</w:t>
            </w:r>
            <w:r w:rsidR="005C7365">
              <w:t xml:space="preserve"> and the customer.</w:t>
            </w:r>
          </w:p>
        </w:tc>
      </w:tr>
    </w:tbl>
    <w:p w14:paraId="7722884D" w14:textId="3CEE50D6" w:rsidR="00611674" w:rsidRDefault="00611674" w:rsidP="00611674"/>
    <w:sectPr w:rsidR="00611674"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E81BD7" w14:textId="77777777" w:rsidR="00A0697E" w:rsidRDefault="00A0697E" w:rsidP="00611674">
      <w:r>
        <w:separator/>
      </w:r>
    </w:p>
  </w:endnote>
  <w:endnote w:type="continuationSeparator" w:id="0">
    <w:p w14:paraId="458DB4C1" w14:textId="77777777" w:rsidR="00A0697E" w:rsidRDefault="00A0697E"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3125810"/>
      <w:docPartObj>
        <w:docPartGallery w:val="Page Numbers (Bottom of Page)"/>
        <w:docPartUnique/>
      </w:docPartObj>
    </w:sdtPr>
    <w:sdtEndPr/>
    <w:sdtContent>
      <w:sdt>
        <w:sdtPr>
          <w:id w:val="1753000469"/>
          <w:docPartObj>
            <w:docPartGallery w:val="Page Numbers (Top of Page)"/>
            <w:docPartUnique/>
          </w:docPartObj>
        </w:sdtPr>
        <w:sdtEndPr/>
        <w:sdtContent>
          <w:p w14:paraId="7D2A39DC" w14:textId="77777777" w:rsidR="00A0697E" w:rsidRDefault="00A0697E" w:rsidP="00611674">
            <w:pPr>
              <w:pStyle w:val="HDFFooter"/>
            </w:pPr>
            <w:r>
              <w:rPr>
                <w:noProof/>
              </w:rPr>
              <w:drawing>
                <wp:anchor distT="0" distB="0" distL="0" distR="0" simplePos="0" relativeHeight="251658240" behindDoc="0" locked="0" layoutInCell="1" allowOverlap="1" wp14:anchorId="7A8CF5EE" wp14:editId="0CC3A8D2">
                  <wp:simplePos x="0" y="0"/>
                  <wp:positionH relativeFrom="leftMargin">
                    <wp:posOffset>822960</wp:posOffset>
                  </wp:positionH>
                  <wp:positionV relativeFrom="bottomMargin">
                    <wp:posOffset>288290</wp:posOffset>
                  </wp:positionV>
                  <wp:extent cx="594360" cy="360680"/>
                  <wp:effectExtent l="19050" t="0" r="0" b="0"/>
                  <wp:wrapSquare wrapText="right"/>
                  <wp:docPr id="3590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5713B">
              <w:rPr>
                <w:noProof/>
              </w:rPr>
              <w:t>3</w:t>
            </w:r>
            <w:r>
              <w:rPr>
                <w:noProof/>
              </w:rPr>
              <w:fldChar w:fldCharType="end"/>
            </w:r>
            <w:r>
              <w:t xml:space="preserve"> of </w:t>
            </w:r>
            <w:r w:rsidR="00E5713B">
              <w:fldChar w:fldCharType="begin"/>
            </w:r>
            <w:r w:rsidR="00E5713B">
              <w:instrText xml:space="preserve"> NUMPAGES  </w:instrText>
            </w:r>
            <w:r w:rsidR="00E5713B">
              <w:fldChar w:fldCharType="separate"/>
            </w:r>
            <w:r w:rsidR="00E5713B">
              <w:rPr>
                <w:noProof/>
              </w:rPr>
              <w:t>14</w:t>
            </w:r>
            <w:r w:rsidR="00E5713B">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491497"/>
      <w:docPartObj>
        <w:docPartGallery w:val="Page Numbers (Bottom of Page)"/>
        <w:docPartUnique/>
      </w:docPartObj>
    </w:sdtPr>
    <w:sdtEndPr/>
    <w:sdtContent>
      <w:sdt>
        <w:sdtPr>
          <w:id w:val="-575201698"/>
          <w:docPartObj>
            <w:docPartGallery w:val="Page Numbers (Top of Page)"/>
            <w:docPartUnique/>
          </w:docPartObj>
        </w:sdtPr>
        <w:sdtEndPr/>
        <w:sdtContent>
          <w:p w14:paraId="6D439DC9" w14:textId="77777777" w:rsidR="00A0697E" w:rsidRDefault="00A0697E" w:rsidP="00611674">
            <w:pPr>
              <w:pStyle w:val="HDFFooter"/>
            </w:pPr>
            <w:r>
              <w:rPr>
                <w:noProof/>
              </w:rPr>
              <w:drawing>
                <wp:anchor distT="0" distB="0" distL="0" distR="0" simplePos="0" relativeHeight="251660288" behindDoc="0" locked="0" layoutInCell="1" allowOverlap="1" wp14:anchorId="49302F6B" wp14:editId="5897FF60">
                  <wp:simplePos x="0" y="0"/>
                  <wp:positionH relativeFrom="leftMargin">
                    <wp:posOffset>822960</wp:posOffset>
                  </wp:positionH>
                  <wp:positionV relativeFrom="bottomMargin">
                    <wp:posOffset>288290</wp:posOffset>
                  </wp:positionV>
                  <wp:extent cx="594360" cy="360680"/>
                  <wp:effectExtent l="19050" t="0" r="0" b="0"/>
                  <wp:wrapSquare wrapText="right"/>
                  <wp:docPr id="3590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E5713B">
              <w:rPr>
                <w:noProof/>
              </w:rPr>
              <w:t>1</w:t>
            </w:r>
            <w:r>
              <w:rPr>
                <w:noProof/>
              </w:rPr>
              <w:fldChar w:fldCharType="end"/>
            </w:r>
            <w:r>
              <w:t xml:space="preserve"> of </w:t>
            </w:r>
            <w:r w:rsidR="00E5713B">
              <w:fldChar w:fldCharType="begin"/>
            </w:r>
            <w:r w:rsidR="00E5713B">
              <w:instrText xml:space="preserve"> NUMPAGES  </w:instrText>
            </w:r>
            <w:r w:rsidR="00E5713B">
              <w:fldChar w:fldCharType="separate"/>
            </w:r>
            <w:r w:rsidR="00E5713B">
              <w:rPr>
                <w:noProof/>
              </w:rPr>
              <w:t>14</w:t>
            </w:r>
            <w:r w:rsidR="00E5713B">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6093D" w14:textId="77777777" w:rsidR="00A0697E" w:rsidRDefault="00A0697E" w:rsidP="00611674">
      <w:r>
        <w:separator/>
      </w:r>
    </w:p>
  </w:footnote>
  <w:footnote w:type="continuationSeparator" w:id="0">
    <w:p w14:paraId="785ADF28" w14:textId="77777777" w:rsidR="00A0697E" w:rsidRDefault="00A0697E" w:rsidP="00611674">
      <w:r>
        <w:continuationSeparator/>
      </w:r>
    </w:p>
  </w:footnote>
  <w:footnote w:id="1">
    <w:p w14:paraId="11070B72" w14:textId="74F74198" w:rsidR="00A0697E" w:rsidRDefault="00A0697E" w:rsidP="00B77F4F">
      <w:pPr>
        <w:pStyle w:val="FootnoteText"/>
      </w:pPr>
      <w:r>
        <w:rPr>
          <w:rStyle w:val="FootnoteReference"/>
        </w:rPr>
        <w:footnoteRef/>
      </w:r>
      <w:r>
        <w:t xml:space="preserve"> This is a consequence of the free space manager, which recycles file objects, being turned off, as well as some copy-on-write operations in the metadata cache.</w:t>
      </w:r>
    </w:p>
  </w:footnote>
  <w:footnote w:id="2">
    <w:p w14:paraId="1F0BFDD3" w14:textId="77777777" w:rsidR="00A0697E" w:rsidRDefault="00A0697E" w:rsidP="00763041">
      <w:pPr>
        <w:spacing w:after="0"/>
        <w:jc w:val="left"/>
      </w:pPr>
      <w:r>
        <w:rPr>
          <w:rStyle w:val="FootnoteReference"/>
        </w:rPr>
        <w:footnoteRef/>
      </w:r>
      <w:r>
        <w:t xml:space="preserve"> Testing of this prototype showed that assumption 2 above was not valid on several file systems including </w:t>
      </w:r>
      <w:proofErr w:type="spellStart"/>
      <w:r>
        <w:t>Lustre</w:t>
      </w:r>
      <w:proofErr w:type="spellEnd"/>
      <w:r>
        <w:t xml:space="preserve"> and Linux ext3/4. The prototype passed testing on Linux with GPFS, FreeBSD with UFS2 and OS X with HFS+.  </w:t>
      </w:r>
    </w:p>
    <w:p w14:paraId="14F97005" w14:textId="1C67F380" w:rsidR="00A0697E" w:rsidRDefault="00A0697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D3AED" w14:textId="334F19B9" w:rsidR="00A0697E" w:rsidRDefault="00A0697E" w:rsidP="00611674">
    <w:pPr>
      <w:pStyle w:val="THGHeader2"/>
    </w:pPr>
    <w:r>
      <w:t>June 30, 2013</w:t>
    </w:r>
    <w:r>
      <w:ptab w:relativeTo="margin" w:alignment="center" w:leader="none"/>
    </w:r>
    <w:r>
      <w:ptab w:relativeTo="margin" w:alignment="right" w:leader="none"/>
    </w:r>
    <w:r>
      <w:t>THG 2013-06-29.v2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3C52" w14:textId="5422268C" w:rsidR="00A0697E" w:rsidRPr="006D4EA4" w:rsidRDefault="00A0697E" w:rsidP="00611674">
    <w:pPr>
      <w:pStyle w:val="THGHeader"/>
    </w:pPr>
    <w:r>
      <w:t>June 30, 2010</w:t>
    </w:r>
    <w:r>
      <w:ptab w:relativeTo="margin" w:alignment="center" w:leader="none"/>
    </w:r>
    <w:r>
      <w:ptab w:relativeTo="margin" w:alignment="right" w:leader="none"/>
    </w:r>
    <w:r>
      <w:t>THG 2013-06-29.v2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1C93BEF"/>
    <w:multiLevelType w:val="multilevel"/>
    <w:tmpl w:val="E71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591A68"/>
    <w:multiLevelType w:val="multilevel"/>
    <w:tmpl w:val="F5F2E79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0391095"/>
    <w:multiLevelType w:val="hybridMultilevel"/>
    <w:tmpl w:val="ADC8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4339D2"/>
    <w:multiLevelType w:val="multilevel"/>
    <w:tmpl w:val="C254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0F1910"/>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2011D"/>
    <w:multiLevelType w:val="hybridMultilevel"/>
    <w:tmpl w:val="D232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4034A"/>
    <w:multiLevelType w:val="hybridMultilevel"/>
    <w:tmpl w:val="D3F8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950FD5"/>
    <w:multiLevelType w:val="hybridMultilevel"/>
    <w:tmpl w:val="319E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082A90C">
      <w:start w:val="1000"/>
      <w:numFmt w:val="decimal"/>
      <w:lvlText w:val="%4"/>
      <w:lvlJc w:val="left"/>
      <w:pPr>
        <w:ind w:left="3000" w:hanging="48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2D048C"/>
    <w:multiLevelType w:val="hybridMultilevel"/>
    <w:tmpl w:val="C8E47A12"/>
    <w:lvl w:ilvl="0" w:tplc="9C4EFFE0">
      <w:start w:val="1"/>
      <w:numFmt w:val="decimal"/>
      <w:lvlText w:val="%1."/>
      <w:lvlJc w:val="left"/>
      <w:pPr>
        <w:ind w:left="720" w:hanging="360"/>
      </w:pPr>
      <w:rPr>
        <w:rFonts w:asciiTheme="minorHAnsi" w:hAnsiTheme="min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4869AA"/>
    <w:multiLevelType w:val="hybridMultilevel"/>
    <w:tmpl w:val="E536F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5"/>
  </w:num>
  <w:num w:numId="20">
    <w:abstractNumId w:val="13"/>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2"/>
  </w:num>
  <w:num w:numId="36">
    <w:abstractNumId w:val="18"/>
  </w:num>
  <w:num w:numId="37">
    <w:abstractNumId w:val="19"/>
  </w:num>
  <w:num w:numId="38">
    <w:abstractNumId w:val="22"/>
  </w:num>
  <w:num w:numId="39">
    <w:abstractNumId w:val="16"/>
  </w:num>
  <w:num w:numId="40">
    <w:abstractNumId w:val="17"/>
  </w:num>
  <w:num w:numId="41">
    <w:abstractNumId w:val="11"/>
  </w:num>
  <w:num w:numId="42">
    <w:abstractNumId w:val="9"/>
  </w:num>
  <w:num w:numId="43">
    <w:abstractNumId w:val="14"/>
  </w:num>
  <w:num w:numId="44">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726E"/>
    <w:rsid w:val="000349D0"/>
    <w:rsid w:val="00060A58"/>
    <w:rsid w:val="00077EB2"/>
    <w:rsid w:val="000A31F8"/>
    <w:rsid w:val="000A6112"/>
    <w:rsid w:val="000B68B9"/>
    <w:rsid w:val="000C1538"/>
    <w:rsid w:val="000C3FAD"/>
    <w:rsid w:val="000D543B"/>
    <w:rsid w:val="000F1996"/>
    <w:rsid w:val="000F5102"/>
    <w:rsid w:val="001155EC"/>
    <w:rsid w:val="00154A68"/>
    <w:rsid w:val="00165C75"/>
    <w:rsid w:val="00185F32"/>
    <w:rsid w:val="001D2132"/>
    <w:rsid w:val="002525D8"/>
    <w:rsid w:val="00271A78"/>
    <w:rsid w:val="002A66A8"/>
    <w:rsid w:val="002B0F35"/>
    <w:rsid w:val="00303849"/>
    <w:rsid w:val="00303FE5"/>
    <w:rsid w:val="00325F2D"/>
    <w:rsid w:val="003360A8"/>
    <w:rsid w:val="003820A2"/>
    <w:rsid w:val="00386B2E"/>
    <w:rsid w:val="003C0B79"/>
    <w:rsid w:val="003C1CCC"/>
    <w:rsid w:val="003C5BBA"/>
    <w:rsid w:val="003E5A91"/>
    <w:rsid w:val="00410759"/>
    <w:rsid w:val="00432EA0"/>
    <w:rsid w:val="004748D3"/>
    <w:rsid w:val="004933F8"/>
    <w:rsid w:val="00495D33"/>
    <w:rsid w:val="004B0FA5"/>
    <w:rsid w:val="004D5D99"/>
    <w:rsid w:val="004F666F"/>
    <w:rsid w:val="00535BFA"/>
    <w:rsid w:val="00545801"/>
    <w:rsid w:val="00546B39"/>
    <w:rsid w:val="00552193"/>
    <w:rsid w:val="005633DD"/>
    <w:rsid w:val="00566264"/>
    <w:rsid w:val="00572F26"/>
    <w:rsid w:val="0058647F"/>
    <w:rsid w:val="005A21A9"/>
    <w:rsid w:val="005C5EAD"/>
    <w:rsid w:val="005C7365"/>
    <w:rsid w:val="005C7C7A"/>
    <w:rsid w:val="005D0F1C"/>
    <w:rsid w:val="00611674"/>
    <w:rsid w:val="006564EC"/>
    <w:rsid w:val="0066466B"/>
    <w:rsid w:val="006B4653"/>
    <w:rsid w:val="006E0C22"/>
    <w:rsid w:val="006F5EF1"/>
    <w:rsid w:val="00703836"/>
    <w:rsid w:val="00706401"/>
    <w:rsid w:val="0072236D"/>
    <w:rsid w:val="00742FF5"/>
    <w:rsid w:val="00763041"/>
    <w:rsid w:val="00765CBA"/>
    <w:rsid w:val="00790C52"/>
    <w:rsid w:val="007A54F9"/>
    <w:rsid w:val="007C1AE8"/>
    <w:rsid w:val="00833651"/>
    <w:rsid w:val="00836894"/>
    <w:rsid w:val="0084584C"/>
    <w:rsid w:val="00856AD1"/>
    <w:rsid w:val="008B0A2A"/>
    <w:rsid w:val="008B4892"/>
    <w:rsid w:val="008C2CDF"/>
    <w:rsid w:val="008C40A8"/>
    <w:rsid w:val="008F7EB8"/>
    <w:rsid w:val="00920FE6"/>
    <w:rsid w:val="009549DB"/>
    <w:rsid w:val="0096727F"/>
    <w:rsid w:val="00997E55"/>
    <w:rsid w:val="009C70D1"/>
    <w:rsid w:val="00A0472F"/>
    <w:rsid w:val="00A04D3D"/>
    <w:rsid w:val="00A0697E"/>
    <w:rsid w:val="00A637DE"/>
    <w:rsid w:val="00A8593C"/>
    <w:rsid w:val="00A879B5"/>
    <w:rsid w:val="00AF5FD8"/>
    <w:rsid w:val="00B12FC2"/>
    <w:rsid w:val="00B613DA"/>
    <w:rsid w:val="00B77F4F"/>
    <w:rsid w:val="00B83C81"/>
    <w:rsid w:val="00B85485"/>
    <w:rsid w:val="00BB4C57"/>
    <w:rsid w:val="00BC4662"/>
    <w:rsid w:val="00BC6ABC"/>
    <w:rsid w:val="00BC7FF0"/>
    <w:rsid w:val="00C05735"/>
    <w:rsid w:val="00C2318C"/>
    <w:rsid w:val="00C27B6D"/>
    <w:rsid w:val="00C50141"/>
    <w:rsid w:val="00C50BCF"/>
    <w:rsid w:val="00C51E47"/>
    <w:rsid w:val="00C60FDF"/>
    <w:rsid w:val="00C617E9"/>
    <w:rsid w:val="00C66928"/>
    <w:rsid w:val="00C87A26"/>
    <w:rsid w:val="00C902D3"/>
    <w:rsid w:val="00CB6C0B"/>
    <w:rsid w:val="00CC3728"/>
    <w:rsid w:val="00CD3C87"/>
    <w:rsid w:val="00D021AF"/>
    <w:rsid w:val="00D147BA"/>
    <w:rsid w:val="00D26361"/>
    <w:rsid w:val="00D4325F"/>
    <w:rsid w:val="00D66403"/>
    <w:rsid w:val="00D666C3"/>
    <w:rsid w:val="00DB3690"/>
    <w:rsid w:val="00DB6A78"/>
    <w:rsid w:val="00DE26F8"/>
    <w:rsid w:val="00DF77AF"/>
    <w:rsid w:val="00E45C55"/>
    <w:rsid w:val="00E53237"/>
    <w:rsid w:val="00E5713B"/>
    <w:rsid w:val="00ED08B7"/>
    <w:rsid w:val="00EE0F05"/>
    <w:rsid w:val="00EF0FB6"/>
    <w:rsid w:val="00EF2C98"/>
    <w:rsid w:val="00F158BA"/>
    <w:rsid w:val="00F20D53"/>
    <w:rsid w:val="00F558A1"/>
    <w:rsid w:val="00F96FB8"/>
    <w:rsid w:val="00FA0C39"/>
    <w:rsid w:val="00FB6C4F"/>
    <w:rsid w:val="00FD30C5"/>
    <w:rsid w:val="00FD364F"/>
    <w:rsid w:val="00FD4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D1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footnote text" w:uiPriority="99"/>
    <w:lsdException w:name="annotation text" w:uiPriority="99"/>
    <w:lsdException w:name="footnote reference" w:uiPriority="99"/>
    <w:lsdException w:name="annotation reference" w:uiPriority="99"/>
    <w:lsdException w:name="Strong" w:uiPriority="22" w:qFormat="1"/>
    <w:lsdException w:name="Emphasis" w:uiPriority="20" w:qFormat="1"/>
    <w:lsdException w:name="Normal (Web)" w:uiPriority="99"/>
    <w:lsdException w:name="HTML Code" w:uiPriority="99"/>
    <w:lsdException w:name="HTML Preformatted" w:uiPriority="99"/>
    <w:lsdException w:name="List Paragraph" w:uiPriority="34" w:qFormat="1"/>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546B39"/>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66466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535BFA"/>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546B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66466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535BFA"/>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uiPriority w:val="99"/>
    <w:unhideWhenUsed/>
    <w:rsid w:val="00B77F4F"/>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B77F4F"/>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B77F4F"/>
    <w:rPr>
      <w:vertAlign w:val="superscript"/>
    </w:rPr>
  </w:style>
  <w:style w:type="paragraph" w:styleId="NormalWeb">
    <w:name w:val="Normal (Web)"/>
    <w:basedOn w:val="Normal"/>
    <w:uiPriority w:val="99"/>
    <w:unhideWhenUsed/>
    <w:rsid w:val="00C2318C"/>
    <w:pPr>
      <w:spacing w:before="100" w:beforeAutospacing="1" w:after="100" w:afterAutospacing="1"/>
      <w:jc w:val="left"/>
    </w:pPr>
    <w:rPr>
      <w:rFonts w:ascii="Times" w:eastAsiaTheme="minorEastAsia" w:hAnsi="Times" w:cs="Times New Roman"/>
      <w:sz w:val="20"/>
      <w:szCs w:val="20"/>
    </w:rPr>
  </w:style>
  <w:style w:type="character" w:customStyle="1" w:styleId="ipa">
    <w:name w:val="ipa"/>
    <w:basedOn w:val="DefaultParagraphFont"/>
    <w:rsid w:val="00A04D3D"/>
  </w:style>
  <w:style w:type="character" w:styleId="PageNumber">
    <w:name w:val="page number"/>
    <w:basedOn w:val="DefaultParagraphFont"/>
    <w:rsid w:val="00C60FDF"/>
  </w:style>
  <w:style w:type="paragraph" w:styleId="TOCHeading">
    <w:name w:val="TOC Heading"/>
    <w:basedOn w:val="Heading1"/>
    <w:next w:val="Normal"/>
    <w:uiPriority w:val="39"/>
    <w:unhideWhenUsed/>
    <w:qFormat/>
    <w:rsid w:val="00C60FDF"/>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rsid w:val="00C60FDF"/>
    <w:pPr>
      <w:spacing w:before="120" w:after="0"/>
      <w:jc w:val="left"/>
    </w:pPr>
    <w:rPr>
      <w:rFonts w:asciiTheme="majorHAnsi" w:hAnsiTheme="majorHAnsi"/>
      <w:b/>
      <w:color w:val="548DD4"/>
      <w:szCs w:val="24"/>
    </w:rPr>
  </w:style>
  <w:style w:type="paragraph" w:styleId="TOC2">
    <w:name w:val="toc 2"/>
    <w:basedOn w:val="Normal"/>
    <w:next w:val="Normal"/>
    <w:autoRedefine/>
    <w:uiPriority w:val="39"/>
    <w:rsid w:val="00C60FDF"/>
    <w:pPr>
      <w:spacing w:after="0"/>
      <w:jc w:val="left"/>
    </w:pPr>
    <w:rPr>
      <w:sz w:val="22"/>
    </w:rPr>
  </w:style>
  <w:style w:type="paragraph" w:styleId="TOC3">
    <w:name w:val="toc 3"/>
    <w:basedOn w:val="Normal"/>
    <w:next w:val="Normal"/>
    <w:autoRedefine/>
    <w:uiPriority w:val="39"/>
    <w:rsid w:val="00C60FDF"/>
    <w:pPr>
      <w:spacing w:after="0"/>
      <w:ind w:left="240"/>
      <w:jc w:val="left"/>
    </w:pPr>
    <w:rPr>
      <w:i/>
      <w:sz w:val="22"/>
    </w:rPr>
  </w:style>
  <w:style w:type="paragraph" w:styleId="TOC4">
    <w:name w:val="toc 4"/>
    <w:basedOn w:val="Normal"/>
    <w:next w:val="Normal"/>
    <w:autoRedefine/>
    <w:rsid w:val="00C60FDF"/>
    <w:pPr>
      <w:pBdr>
        <w:between w:val="double" w:sz="6" w:space="0" w:color="auto"/>
      </w:pBdr>
      <w:spacing w:after="0"/>
      <w:ind w:left="480"/>
      <w:jc w:val="left"/>
    </w:pPr>
    <w:rPr>
      <w:sz w:val="20"/>
      <w:szCs w:val="20"/>
    </w:rPr>
  </w:style>
  <w:style w:type="paragraph" w:styleId="TOC5">
    <w:name w:val="toc 5"/>
    <w:basedOn w:val="Normal"/>
    <w:next w:val="Normal"/>
    <w:autoRedefine/>
    <w:rsid w:val="00C60FDF"/>
    <w:pPr>
      <w:pBdr>
        <w:between w:val="double" w:sz="6" w:space="0" w:color="auto"/>
      </w:pBdr>
      <w:spacing w:after="0"/>
      <w:ind w:left="720"/>
      <w:jc w:val="left"/>
    </w:pPr>
    <w:rPr>
      <w:sz w:val="20"/>
      <w:szCs w:val="20"/>
    </w:rPr>
  </w:style>
  <w:style w:type="paragraph" w:styleId="TOC6">
    <w:name w:val="toc 6"/>
    <w:basedOn w:val="Normal"/>
    <w:next w:val="Normal"/>
    <w:autoRedefine/>
    <w:rsid w:val="00C60FDF"/>
    <w:pPr>
      <w:pBdr>
        <w:between w:val="double" w:sz="6" w:space="0" w:color="auto"/>
      </w:pBdr>
      <w:spacing w:after="0"/>
      <w:ind w:left="960"/>
      <w:jc w:val="left"/>
    </w:pPr>
    <w:rPr>
      <w:sz w:val="20"/>
      <w:szCs w:val="20"/>
    </w:rPr>
  </w:style>
  <w:style w:type="paragraph" w:styleId="TOC7">
    <w:name w:val="toc 7"/>
    <w:basedOn w:val="Normal"/>
    <w:next w:val="Normal"/>
    <w:autoRedefine/>
    <w:rsid w:val="00C60FDF"/>
    <w:pPr>
      <w:pBdr>
        <w:between w:val="double" w:sz="6" w:space="0" w:color="auto"/>
      </w:pBdr>
      <w:spacing w:after="0"/>
      <w:ind w:left="1200"/>
      <w:jc w:val="left"/>
    </w:pPr>
    <w:rPr>
      <w:sz w:val="20"/>
      <w:szCs w:val="20"/>
    </w:rPr>
  </w:style>
  <w:style w:type="paragraph" w:styleId="TOC8">
    <w:name w:val="toc 8"/>
    <w:basedOn w:val="Normal"/>
    <w:next w:val="Normal"/>
    <w:autoRedefine/>
    <w:rsid w:val="00C60FDF"/>
    <w:pPr>
      <w:pBdr>
        <w:between w:val="double" w:sz="6" w:space="0" w:color="auto"/>
      </w:pBdr>
      <w:spacing w:after="0"/>
      <w:ind w:left="1440"/>
      <w:jc w:val="left"/>
    </w:pPr>
    <w:rPr>
      <w:sz w:val="20"/>
      <w:szCs w:val="20"/>
    </w:rPr>
  </w:style>
  <w:style w:type="paragraph" w:styleId="TOC9">
    <w:name w:val="toc 9"/>
    <w:basedOn w:val="Normal"/>
    <w:next w:val="Normal"/>
    <w:autoRedefine/>
    <w:rsid w:val="00C60FDF"/>
    <w:pPr>
      <w:pBdr>
        <w:between w:val="double" w:sz="6" w:space="0" w:color="auto"/>
      </w:pBdr>
      <w:spacing w:after="0"/>
      <w:ind w:left="1680"/>
      <w:jc w:val="left"/>
    </w:pPr>
    <w:rPr>
      <w:sz w:val="20"/>
      <w:szCs w:val="20"/>
    </w:rPr>
  </w:style>
  <w:style w:type="character" w:styleId="HTMLCode">
    <w:name w:val="HTML Code"/>
    <w:basedOn w:val="DefaultParagraphFont"/>
    <w:uiPriority w:val="99"/>
    <w:unhideWhenUsed/>
    <w:rsid w:val="00535BFA"/>
    <w:rPr>
      <w:rFonts w:ascii="Courier" w:eastAsiaTheme="minorHAnsi" w:hAnsi="Courier" w:cs="Courier"/>
      <w:sz w:val="20"/>
      <w:szCs w:val="20"/>
    </w:rPr>
  </w:style>
  <w:style w:type="paragraph" w:styleId="HTMLPreformatted">
    <w:name w:val="HTML Preformatted"/>
    <w:basedOn w:val="Normal"/>
    <w:link w:val="HTMLPreformattedChar"/>
    <w:uiPriority w:val="99"/>
    <w:unhideWhenUsed/>
    <w:rsid w:val="00535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35BF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5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vn.hdfgroup.uiuc.edu/hdf5/branches/revise_chunks/" TargetMode="External"/><Relationship Id="rId10" Type="http://schemas.openxmlformats.org/officeDocument/2006/relationships/hyperlink" Target="ftp://ftp.hdfgroup.uiuc.edu/pub/outgoing/SWM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665C-DA03-454F-B2C0-FEF5F00BC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3</TotalTime>
  <Pages>14</Pages>
  <Words>3567</Words>
  <Characters>20336</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23856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4</cp:revision>
  <cp:lastPrinted>2013-07-01T03:37:00Z</cp:lastPrinted>
  <dcterms:created xsi:type="dcterms:W3CDTF">2013-07-01T03:34:00Z</dcterms:created>
  <dcterms:modified xsi:type="dcterms:W3CDTF">2013-07-01T03:37:00Z</dcterms:modified>
</cp:coreProperties>
</file>