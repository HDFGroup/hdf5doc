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674" w:rsidRDefault="00FA1F73" w:rsidP="00450A37">
      <w:pPr>
        <w:pStyle w:val="Title"/>
      </w:pPr>
      <w:bookmarkStart w:id="0" w:name="_GoBack"/>
      <w:bookmarkEnd w:id="0"/>
      <w:r>
        <w:t>h5watch Examples</w:t>
      </w:r>
    </w:p>
    <w:p w:rsidR="00DA0043" w:rsidRDefault="00DA0043" w:rsidP="00F70422"/>
    <w:p w:rsidR="00296618" w:rsidRDefault="00296618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FA1F73" w:rsidRDefault="00FA1F73" w:rsidP="00296618"/>
    <w:p w:rsidR="000B1C11" w:rsidRDefault="000B1C11" w:rsidP="00296618"/>
    <w:p w:rsidR="00FA1F73" w:rsidRDefault="00FA1F73" w:rsidP="00296618"/>
    <w:p w:rsidR="00C55253" w:rsidRDefault="00C5525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FA1F73" w:rsidRDefault="00FA1F73" w:rsidP="00F70422"/>
    <w:p w:rsidR="00C55253" w:rsidRDefault="00C55253" w:rsidP="00F70422"/>
    <w:p w:rsidR="00C55253" w:rsidRDefault="00C55253" w:rsidP="00F70422"/>
    <w:p w:rsidR="00BF3FFA" w:rsidRDefault="00104ABF" w:rsidP="00104ABF">
      <w:pPr>
        <w:jc w:val="righ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9C1A46" wp14:editId="73A88FB9">
            <wp:simplePos x="0" y="0"/>
            <wp:positionH relativeFrom="column">
              <wp:posOffset>3049905</wp:posOffset>
            </wp:positionH>
            <wp:positionV relativeFrom="paragraph">
              <wp:posOffset>-3175</wp:posOffset>
            </wp:positionV>
            <wp:extent cx="2889504" cy="1773936"/>
            <wp:effectExtent l="0" t="0" r="635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GwTextMed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5253" w:rsidRDefault="00C55253" w:rsidP="003E5831">
      <w:pPr>
        <w:pStyle w:val="Copyright"/>
      </w:pPr>
      <w:r>
        <w:lastRenderedPageBreak/>
        <w:t>Copyright 201</w:t>
      </w:r>
      <w:r w:rsidR="00FA1F73">
        <w:t>4</w:t>
      </w:r>
      <w:r>
        <w:t xml:space="preserve"> by </w:t>
      </w:r>
      <w:proofErr w:type="gramStart"/>
      <w:r>
        <w:t>The</w:t>
      </w:r>
      <w:proofErr w:type="gramEnd"/>
      <w:r>
        <w:t xml:space="preserve"> HDF Group.</w:t>
      </w:r>
    </w:p>
    <w:p w:rsidR="00C55253" w:rsidRDefault="00C55253" w:rsidP="00C55253"/>
    <w:p w:rsidR="00C55253" w:rsidRPr="00702264" w:rsidRDefault="00C55253" w:rsidP="00C55253">
      <w:pPr>
        <w:rPr>
          <w:b/>
        </w:rPr>
      </w:pPr>
      <w:r w:rsidRPr="00702264">
        <w:rPr>
          <w:b/>
        </w:rPr>
        <w:t>All rights reserved.</w:t>
      </w:r>
    </w:p>
    <w:p w:rsidR="00C55253" w:rsidRDefault="00C55253" w:rsidP="00C55253"/>
    <w:p w:rsidR="00690D2A" w:rsidRDefault="00690D2A" w:rsidP="00C55253"/>
    <w:p w:rsidR="00104ABF" w:rsidRDefault="00104ABF" w:rsidP="00C55253"/>
    <w:p w:rsidR="00104ABF" w:rsidRDefault="00104ABF" w:rsidP="00C55253">
      <w:r>
        <w:t xml:space="preserve">For more information about The HDF Group, see </w:t>
      </w:r>
      <w:hyperlink r:id="rId10" w:history="1">
        <w:r w:rsidRPr="002E30AA">
          <w:rPr>
            <w:rStyle w:val="Hyperlink"/>
          </w:rPr>
          <w:t>www.hdfgroup.org</w:t>
        </w:r>
      </w:hyperlink>
      <w:r>
        <w:t xml:space="preserve">. </w:t>
      </w:r>
    </w:p>
    <w:p w:rsidR="00104ABF" w:rsidRDefault="00104ABF" w:rsidP="00C55253"/>
    <w:p w:rsidR="00104ABF" w:rsidRDefault="00104ABF" w:rsidP="00C55253"/>
    <w:p w:rsidR="00104ABF" w:rsidRDefault="00104ABF" w:rsidP="00C55253"/>
    <w:p w:rsidR="00104ABF" w:rsidRDefault="00104ABF" w:rsidP="00C55253"/>
    <w:p w:rsidR="00690D2A" w:rsidRDefault="00690D2A" w:rsidP="00C55253"/>
    <w:p w:rsidR="00F70422" w:rsidRPr="00913E2A" w:rsidRDefault="00F70422" w:rsidP="00F70422"/>
    <w:p w:rsidR="008866B7" w:rsidRDefault="008866B7" w:rsidP="00450A37">
      <w:pPr>
        <w:pStyle w:val="Contents"/>
        <w:sectPr w:rsidR="008866B7" w:rsidSect="00FB3BE6">
          <w:headerReference w:type="default" r:id="rId11"/>
          <w:footerReference w:type="default" r:id="rId12"/>
          <w:pgSz w:w="12240" w:h="15840" w:code="1"/>
          <w:pgMar w:top="1440" w:right="1440" w:bottom="1440" w:left="1440" w:header="432" w:footer="720" w:gutter="0"/>
          <w:cols w:space="720"/>
          <w:titlePg/>
          <w:docGrid w:linePitch="360"/>
        </w:sectPr>
      </w:pPr>
    </w:p>
    <w:p w:rsidR="00460A7C" w:rsidRDefault="00C55253" w:rsidP="00450A37">
      <w:pPr>
        <w:pStyle w:val="Contents"/>
      </w:pPr>
      <w:r>
        <w:lastRenderedPageBreak/>
        <w:t>Contents</w:t>
      </w:r>
      <w:r w:rsidR="009746A3">
        <w:t xml:space="preserve"> </w:t>
      </w:r>
    </w:p>
    <w:p w:rsidR="00CE6A3A" w:rsidRDefault="00C55253">
      <w:pPr>
        <w:pStyle w:val="TOC1"/>
        <w:rPr>
          <w:lang w:bidi="ar-SA"/>
        </w:rPr>
      </w:pPr>
      <w:r>
        <w:rPr>
          <w:rFonts w:ascii="Times" w:hAnsi="Times" w:cs="Times"/>
          <w:szCs w:val="24"/>
        </w:rPr>
        <w:fldChar w:fldCharType="begin"/>
      </w:r>
      <w:r>
        <w:rPr>
          <w:rFonts w:ascii="Times" w:hAnsi="Times" w:cs="Times"/>
          <w:szCs w:val="24"/>
        </w:rPr>
        <w:instrText xml:space="preserve"> TOC \o "2-5" \t "Heading 1,1" </w:instrText>
      </w:r>
      <w:r>
        <w:rPr>
          <w:rFonts w:ascii="Times" w:hAnsi="Times" w:cs="Times"/>
          <w:szCs w:val="24"/>
        </w:rPr>
        <w:fldChar w:fldCharType="separate"/>
      </w:r>
      <w:r w:rsidR="00CE6A3A">
        <w:t>1. h5watch Examples</w:t>
      </w:r>
      <w:r w:rsidR="00CE6A3A">
        <w:tab/>
      </w:r>
      <w:r w:rsidR="00CE6A3A">
        <w:fldChar w:fldCharType="begin"/>
      </w:r>
      <w:r w:rsidR="00CE6A3A">
        <w:instrText xml:space="preserve"> PAGEREF _Toc381348635 \h </w:instrText>
      </w:r>
      <w:r w:rsidR="00CE6A3A">
        <w:fldChar w:fldCharType="separate"/>
      </w:r>
      <w:r w:rsidR="0006446E">
        <w:t>4</w:t>
      </w:r>
      <w:r w:rsidR="00CE6A3A">
        <w:fldChar w:fldCharType="end"/>
      </w:r>
    </w:p>
    <w:p w:rsidR="00CE6A3A" w:rsidRDefault="00CE6A3A">
      <w:pPr>
        <w:pStyle w:val="TOC2"/>
        <w:rPr>
          <w:lang w:bidi="ar-SA"/>
        </w:rPr>
      </w:pPr>
      <w:r>
        <w:t>1.1. Case A: Monitor a One-dimensional Dataset</w:t>
      </w:r>
      <w:r>
        <w:tab/>
      </w:r>
      <w:r>
        <w:fldChar w:fldCharType="begin"/>
      </w:r>
      <w:r>
        <w:instrText xml:space="preserve"> PAGEREF _Toc381348636 \h </w:instrText>
      </w:r>
      <w:r>
        <w:fldChar w:fldCharType="separate"/>
      </w:r>
      <w:r w:rsidR="0006446E">
        <w:t>4</w:t>
      </w:r>
      <w:r>
        <w:fldChar w:fldCharType="end"/>
      </w:r>
    </w:p>
    <w:p w:rsidR="00CE6A3A" w:rsidRDefault="00CE6A3A">
      <w:pPr>
        <w:pStyle w:val="TOC2"/>
        <w:rPr>
          <w:lang w:bidi="ar-SA"/>
        </w:rPr>
      </w:pPr>
      <w:r>
        <w:t>1.2. Case B: Monitor a Two-dimensional Dataset</w:t>
      </w:r>
      <w:r>
        <w:tab/>
      </w:r>
      <w:r>
        <w:fldChar w:fldCharType="begin"/>
      </w:r>
      <w:r>
        <w:instrText xml:space="preserve"> PAGEREF _Toc381348637 \h </w:instrText>
      </w:r>
      <w:r>
        <w:fldChar w:fldCharType="separate"/>
      </w:r>
      <w:r w:rsidR="0006446E">
        <w:t>5</w:t>
      </w:r>
      <w:r>
        <w:fldChar w:fldCharType="end"/>
      </w:r>
    </w:p>
    <w:p w:rsidR="00CE6A3A" w:rsidRDefault="00CE6A3A">
      <w:pPr>
        <w:pStyle w:val="TOC2"/>
        <w:rPr>
          <w:lang w:bidi="ar-SA"/>
        </w:rPr>
      </w:pPr>
      <w:r>
        <w:t>1.3. Case C: Monitor a Dataset with a Compound Datatype</w:t>
      </w:r>
      <w:r>
        <w:tab/>
      </w:r>
      <w:r>
        <w:fldChar w:fldCharType="begin"/>
      </w:r>
      <w:r>
        <w:instrText xml:space="preserve"> PAGEREF _Toc381348638 \h </w:instrText>
      </w:r>
      <w:r>
        <w:fldChar w:fldCharType="separate"/>
      </w:r>
      <w:r w:rsidR="0006446E">
        <w:t>9</w:t>
      </w:r>
      <w:r>
        <w:fldChar w:fldCharType="end"/>
      </w:r>
    </w:p>
    <w:p w:rsidR="00CE6A3A" w:rsidRDefault="00CE6A3A">
      <w:pPr>
        <w:pStyle w:val="TOC2"/>
        <w:rPr>
          <w:lang w:bidi="ar-SA"/>
        </w:rPr>
      </w:pPr>
      <w:r>
        <w:t>1.4. Case D: Monitor Changes in the Size of Dataset Dimensions</w:t>
      </w:r>
      <w:r>
        <w:tab/>
      </w:r>
      <w:r>
        <w:fldChar w:fldCharType="begin"/>
      </w:r>
      <w:r>
        <w:instrText xml:space="preserve"> PAGEREF _Toc381348639 \h </w:instrText>
      </w:r>
      <w:r>
        <w:fldChar w:fldCharType="separate"/>
      </w:r>
      <w:r w:rsidR="0006446E">
        <w:t>12</w:t>
      </w:r>
      <w:r>
        <w:fldChar w:fldCharType="end"/>
      </w:r>
    </w:p>
    <w:p w:rsidR="00C55253" w:rsidRDefault="00C55253" w:rsidP="002E6F33">
      <w:pPr>
        <w:rPr>
          <w:noProof/>
          <w:lang w:bidi="en-US"/>
        </w:rPr>
      </w:pPr>
      <w:r>
        <w:rPr>
          <w:noProof/>
          <w:lang w:bidi="en-US"/>
        </w:rPr>
        <w:fldChar w:fldCharType="end"/>
      </w:r>
    </w:p>
    <w:p w:rsidR="001B3F62" w:rsidRDefault="001B3F62" w:rsidP="002E6F33">
      <w:pPr>
        <w:rPr>
          <w:noProof/>
          <w:lang w:bidi="en-US"/>
        </w:rPr>
      </w:pPr>
    </w:p>
    <w:p w:rsidR="001B3F62" w:rsidRDefault="001B3F62" w:rsidP="002E6F33">
      <w:pPr>
        <w:rPr>
          <w:noProof/>
          <w:lang w:bidi="en-US"/>
        </w:rPr>
      </w:pPr>
    </w:p>
    <w:p w:rsidR="002E6F33" w:rsidRPr="00C55253" w:rsidRDefault="002E6F33" w:rsidP="00C55253"/>
    <w:p w:rsidR="009634CF" w:rsidRDefault="009634CF" w:rsidP="00611674">
      <w:pPr>
        <w:pStyle w:val="Heading1"/>
        <w:sectPr w:rsidR="009634CF" w:rsidSect="00FB3BE6">
          <w:headerReference w:type="default" r:id="rId13"/>
          <w:headerReference w:type="first" r:id="rId14"/>
          <w:type w:val="continuous"/>
          <w:pgSz w:w="12240" w:h="15840" w:code="1"/>
          <w:pgMar w:top="1440" w:right="1440" w:bottom="1440" w:left="1440" w:header="432" w:footer="720" w:gutter="0"/>
          <w:cols w:space="720"/>
          <w:docGrid w:linePitch="360"/>
        </w:sectPr>
      </w:pPr>
    </w:p>
    <w:p w:rsidR="00611674" w:rsidRDefault="00244C3C" w:rsidP="00450A37">
      <w:pPr>
        <w:pStyle w:val="Heading1"/>
      </w:pPr>
      <w:bookmarkStart w:id="1" w:name="_Toc381348635"/>
      <w:r>
        <w:lastRenderedPageBreak/>
        <w:t>h5watch Examples</w:t>
      </w:r>
      <w:bookmarkEnd w:id="1"/>
    </w:p>
    <w:p w:rsidR="00B5663E" w:rsidRDefault="00244C3C" w:rsidP="00611674">
      <w:r>
        <w:t xml:space="preserve">This document describes several ways that the h5watch tool can be used. </w:t>
      </w:r>
    </w:p>
    <w:p w:rsidR="00244C3C" w:rsidRDefault="00244C3C" w:rsidP="00611674"/>
    <w:p w:rsidR="00244C3C" w:rsidRDefault="00244C3C" w:rsidP="00611674">
      <w:r w:rsidRPr="00244C3C">
        <w:rPr>
          <w:rFonts w:ascii="Courier New" w:hAnsi="Courier New" w:cs="Courier New"/>
          <w:sz w:val="20"/>
          <w:szCs w:val="20"/>
        </w:rPr>
        <w:t>h5watch</w:t>
      </w:r>
      <w:r w:rsidRPr="00244C3C">
        <w:t xml:space="preserve"> can be used to </w:t>
      </w:r>
      <w:r w:rsidR="007A45D4">
        <w:t>monitor</w:t>
      </w:r>
      <w:r w:rsidRPr="00244C3C">
        <w:t xml:space="preserve"> data that is added to a dataset. The functionality is similar to the Unix user command </w:t>
      </w:r>
      <w:r w:rsidRPr="00244C3C">
        <w:rPr>
          <w:rFonts w:ascii="Courier New" w:hAnsi="Courier New" w:cs="Courier New"/>
          <w:sz w:val="20"/>
          <w:szCs w:val="20"/>
        </w:rPr>
        <w:t>tail</w:t>
      </w:r>
      <w:r w:rsidRPr="00244C3C">
        <w:t xml:space="preserve"> with the follow option, which outputs appended data as the file grows. </w:t>
      </w:r>
      <w:r>
        <w:t xml:space="preserve">See the </w:t>
      </w:r>
      <w:hyperlink r:id="rId15" w:history="1">
        <w:r w:rsidRPr="00244C3C">
          <w:rPr>
            <w:rStyle w:val="Hyperlink"/>
          </w:rPr>
          <w:t>h5watch reference manual entry</w:t>
        </w:r>
      </w:hyperlink>
      <w:r>
        <w:t xml:space="preserve"> for more information.</w:t>
      </w:r>
    </w:p>
    <w:p w:rsidR="00D844D0" w:rsidRDefault="00D844D0" w:rsidP="00CD7C10"/>
    <w:p w:rsidR="00D844D0" w:rsidRDefault="00D844D0" w:rsidP="00CD7C10"/>
    <w:p w:rsidR="00E24126" w:rsidRDefault="00E24126" w:rsidP="00CD7C10"/>
    <w:p w:rsidR="00244C3C" w:rsidRDefault="00244C3C" w:rsidP="00244C3C">
      <w:pPr>
        <w:pStyle w:val="Heading2"/>
      </w:pPr>
      <w:bookmarkStart w:id="2" w:name="_Toc381348636"/>
      <w:r>
        <w:t>Case A: Monitor a One-dimensional Dataset</w:t>
      </w:r>
      <w:bookmarkEnd w:id="2"/>
    </w:p>
    <w:p w:rsidR="00244C3C" w:rsidRDefault="00C0078C" w:rsidP="00244C3C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</w:t>
      </w:r>
      <w:r w:rsidR="00E24126">
        <w:t xml:space="preserve">es to a one-dimensional dataset </w:t>
      </w:r>
      <w:r w:rsidR="00676F76">
        <w:t xml:space="preserve">with </w:t>
      </w:r>
      <w:r w:rsidR="00E24126">
        <w:t xml:space="preserve">three </w:t>
      </w:r>
      <w:r w:rsidR="00676F76">
        <w:t>data elements</w:t>
      </w:r>
      <w:r w:rsidR="00E24126">
        <w:t>. The picture below shows the dataset</w:t>
      </w:r>
      <w:r w:rsidR="00392D25">
        <w:t>, and</w:t>
      </w:r>
      <w:r w:rsid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E24126" w:rsidTr="00676F76">
        <w:trPr>
          <w:trHeight w:hRule="exact" w:val="288"/>
        </w:trPr>
        <w:tc>
          <w:tcPr>
            <w:tcW w:w="1500" w:type="dxa"/>
          </w:tcPr>
          <w:p w:rsidR="00E24126" w:rsidRDefault="00E24126" w:rsidP="00676F76"/>
        </w:tc>
        <w:tc>
          <w:tcPr>
            <w:tcW w:w="1500" w:type="dxa"/>
          </w:tcPr>
          <w:p w:rsidR="00E24126" w:rsidRDefault="00E24126" w:rsidP="00676F76"/>
        </w:tc>
        <w:tc>
          <w:tcPr>
            <w:tcW w:w="1500" w:type="dxa"/>
          </w:tcPr>
          <w:p w:rsidR="00E24126" w:rsidRDefault="00E24126" w:rsidP="00676F76"/>
        </w:tc>
      </w:tr>
    </w:tbl>
    <w:p w:rsidR="00C0078C" w:rsidRDefault="00C0078C" w:rsidP="00244C3C"/>
    <w:p w:rsidR="00C0078C" w:rsidRDefault="00C0078C" w:rsidP="00244C3C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0078C" w:rsidRDefault="00C0078C" w:rsidP="00244C3C"/>
    <w:p w:rsidR="00C0078C" w:rsidRDefault="00C0078C" w:rsidP="00C0078C">
      <w:pPr>
        <w:pStyle w:val="PlainText"/>
      </w:pPr>
      <w:r w:rsidRPr="00C0078C">
        <w:t>h5watch example.h5/dsetA</w:t>
      </w:r>
    </w:p>
    <w:p w:rsidR="00C0078C" w:rsidRDefault="00C0078C" w:rsidP="00244C3C"/>
    <w:p w:rsidR="00C0078C" w:rsidRDefault="00C0078C" w:rsidP="00244C3C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dsetA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C0078C" w:rsidRDefault="00C0078C" w:rsidP="00244C3C"/>
    <w:p w:rsidR="00392D25" w:rsidRDefault="00392D25" w:rsidP="00C0078C"/>
    <w:p w:rsidR="00392D25" w:rsidRDefault="00392D25" w:rsidP="00C0078C"/>
    <w:p w:rsidR="00392D25" w:rsidRDefault="00392D25" w:rsidP="00392D25">
      <w:pPr>
        <w:pStyle w:val="SubSectionHeading"/>
      </w:pPr>
      <w:r>
        <w:t>Exam</w:t>
      </w:r>
      <w:bookmarkStart w:id="3" w:name="CaseAExample1"/>
      <w:bookmarkEnd w:id="3"/>
      <w:r>
        <w:t>ple 1</w:t>
      </w:r>
    </w:p>
    <w:p w:rsidR="00C0078C" w:rsidRDefault="00E24126" w:rsidP="00C0078C">
      <w:r>
        <w:t xml:space="preserve">Suppose in this example </w:t>
      </w:r>
      <w:r w:rsidR="00C0078C">
        <w:t xml:space="preserve">the dimension size of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0078C">
        <w:t xml:space="preserve"> </w:t>
      </w:r>
      <w:r w:rsidR="00CD56D7">
        <w:t xml:space="preserve">is </w:t>
      </w:r>
      <w:r w:rsidR="00F073FD">
        <w:t xml:space="preserve">increased </w:t>
      </w:r>
      <w:r w:rsidR="00C0078C">
        <w:t xml:space="preserve">from </w:t>
      </w:r>
      <w:r w:rsidR="00CD56D7">
        <w:t>three</w:t>
      </w:r>
      <w:r w:rsidR="00C0078C">
        <w:t xml:space="preserve"> to </w:t>
      </w:r>
      <w:proofErr w:type="gramStart"/>
      <w:r w:rsidR="00CD56D7">
        <w:t>five</w:t>
      </w:r>
      <w:r w:rsidR="001F3376">
        <w:t>,</w:t>
      </w:r>
      <w:proofErr w:type="gramEnd"/>
      <w:r w:rsidR="00C0078C" w:rsidRPr="005C7700">
        <w:t xml:space="preserve"> </w:t>
      </w:r>
      <w:r w:rsidR="00C0078C">
        <w:t xml:space="preserve">and </w:t>
      </w:r>
      <w:r w:rsidR="00676F76">
        <w:t xml:space="preserve">data </w:t>
      </w:r>
      <w:r w:rsidR="00CD56D7">
        <w:t xml:space="preserve">is </w:t>
      </w:r>
      <w:r w:rsidR="00F073FD">
        <w:t xml:space="preserve">then </w:t>
      </w:r>
      <w:r w:rsidR="00C0078C">
        <w:t>writ</w:t>
      </w:r>
      <w:r w:rsidR="00CD56D7">
        <w:t>t</w:t>
      </w:r>
      <w:r w:rsidR="00C0078C">
        <w:t>e</w:t>
      </w:r>
      <w:r w:rsidR="00CD56D7">
        <w:t>n</w:t>
      </w:r>
      <w:r w:rsidR="00C0078C">
        <w:t xml:space="preserve"> to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D56D7">
        <w:rPr>
          <w:rFonts w:ascii="Courier New" w:hAnsi="Courier New" w:cs="Courier New"/>
          <w:sz w:val="20"/>
        </w:rPr>
        <w:t>.</w:t>
      </w:r>
      <w:r w:rsidR="00CD56D7" w:rsidRPr="00CD56D7">
        <w:t xml:space="preserve"> The </w:t>
      </w:r>
      <w:r w:rsidR="00CD56D7">
        <w:t>picture below shows the change.</w:t>
      </w:r>
    </w:p>
    <w:p w:rsidR="00CD56D7" w:rsidRPr="00420474" w:rsidRDefault="00CD56D7" w:rsidP="00C0078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676F76">
        <w:trPr>
          <w:trHeight w:hRule="exact" w:val="288"/>
        </w:trPr>
        <w:tc>
          <w:tcPr>
            <w:tcW w:w="1500" w:type="dxa"/>
          </w:tcPr>
          <w:p w:rsidR="00C0078C" w:rsidRDefault="00C0078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E1834AE" wp14:editId="21A9BC5F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1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676F76"/>
        </w:tc>
        <w:tc>
          <w:tcPr>
            <w:tcW w:w="1500" w:type="dxa"/>
          </w:tcPr>
          <w:p w:rsidR="00C0078C" w:rsidRDefault="00C0078C" w:rsidP="00676F76"/>
        </w:tc>
      </w:tr>
    </w:tbl>
    <w:p w:rsidR="00C0078C" w:rsidRPr="00CD56D7" w:rsidRDefault="00C0078C" w:rsidP="00C0078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  <w:tc>
          <w:tcPr>
            <w:tcW w:w="1500" w:type="dxa"/>
            <w:shd w:val="pct25" w:color="auto" w:fill="auto"/>
          </w:tcPr>
          <w:p w:rsidR="00C0078C" w:rsidRPr="00E5379B" w:rsidRDefault="00C0078C" w:rsidP="00CD56D7"/>
        </w:tc>
      </w:tr>
    </w:tbl>
    <w:p w:rsidR="00C0078C" w:rsidRPr="003E003B" w:rsidRDefault="00C0078C" w:rsidP="00CD56D7"/>
    <w:p w:rsidR="00C0078C" w:rsidRDefault="00C0078C" w:rsidP="00CD56D7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 w:rsidR="00CD56D7">
        <w:t xml:space="preserve">produce the following </w:t>
      </w:r>
      <w:r w:rsidRPr="00B233DF">
        <w:t>output</w:t>
      </w:r>
      <w:r>
        <w:t>:</w:t>
      </w:r>
    </w:p>
    <w:p w:rsidR="00CD56D7" w:rsidRDefault="00CD56D7" w:rsidP="00CD56D7"/>
    <w:p w:rsidR="00C0078C" w:rsidRDefault="00C0078C" w:rsidP="00966616">
      <w:pPr>
        <w:pStyle w:val="PlainText"/>
        <w:ind w:left="720"/>
      </w:pPr>
      <w:r w:rsidRPr="003E003B">
        <w:t>dims[0]: 3-&gt;5</w:t>
      </w:r>
    </w:p>
    <w:p w:rsidR="00C0078C" w:rsidRDefault="00C0078C" w:rsidP="00966616">
      <w:pPr>
        <w:pStyle w:val="PlainText"/>
        <w:ind w:left="720"/>
      </w:pPr>
    </w:p>
    <w:p w:rsidR="00C0078C" w:rsidRPr="003E003B" w:rsidRDefault="00C0078C" w:rsidP="00966616">
      <w:pPr>
        <w:pStyle w:val="PlainText"/>
        <w:ind w:left="720"/>
      </w:pPr>
      <w:r w:rsidRPr="003E003B">
        <w:t>Data:</w:t>
      </w:r>
    </w:p>
    <w:p w:rsidR="00C0078C" w:rsidRPr="003E003B" w:rsidRDefault="00C0078C" w:rsidP="00966616">
      <w:pPr>
        <w:pStyle w:val="PlainText"/>
        <w:ind w:left="720"/>
      </w:pPr>
      <w:r w:rsidRPr="003E003B">
        <w:t>(</w:t>
      </w:r>
      <w:r>
        <w:t>3</w:t>
      </w:r>
      <w:r w:rsidRPr="003E003B">
        <w:t xml:space="preserve">): </w:t>
      </w:r>
      <w:r w:rsidR="00676F76">
        <w:t>data</w:t>
      </w:r>
    </w:p>
    <w:p w:rsidR="00C0078C" w:rsidRDefault="00C0078C" w:rsidP="00966616">
      <w:pPr>
        <w:pStyle w:val="PlainText"/>
        <w:ind w:left="720"/>
      </w:pPr>
      <w:r w:rsidRPr="003E003B">
        <w:t>(</w:t>
      </w:r>
      <w:r>
        <w:t>4</w:t>
      </w:r>
      <w:r w:rsidRPr="003E003B">
        <w:t xml:space="preserve">): </w:t>
      </w:r>
      <w:r w:rsidR="00676F76">
        <w:t>data</w:t>
      </w:r>
    </w:p>
    <w:p w:rsidR="007A45D4" w:rsidRDefault="007A45D4" w:rsidP="00CD56D7"/>
    <w:p w:rsidR="00392D25" w:rsidRDefault="00392D25" w:rsidP="00CD56D7"/>
    <w:p w:rsidR="00392D25" w:rsidRDefault="00392D25" w:rsidP="00CD56D7"/>
    <w:p w:rsidR="00392D25" w:rsidRDefault="00392D25" w:rsidP="00392D25">
      <w:pPr>
        <w:pStyle w:val="SubSectionHeading"/>
      </w:pPr>
      <w:r>
        <w:lastRenderedPageBreak/>
        <w:t>Exam</w:t>
      </w:r>
      <w:bookmarkStart w:id="4" w:name="CaseAExample2"/>
      <w:bookmarkEnd w:id="4"/>
      <w:r>
        <w:t>ple 2</w:t>
      </w:r>
    </w:p>
    <w:p w:rsidR="00C0078C" w:rsidRDefault="00CD56D7" w:rsidP="00CD56D7">
      <w:r>
        <w:t xml:space="preserve">Suppose </w:t>
      </w:r>
      <w:r w:rsidR="00E24126">
        <w:t>in this example</w:t>
      </w:r>
      <w:r>
        <w:t xml:space="preserve"> </w:t>
      </w:r>
      <w:r w:rsidR="00C0078C">
        <w:t xml:space="preserve">the dimension size of </w:t>
      </w:r>
      <w:r w:rsidR="00C0078C" w:rsidRPr="00CD56D7">
        <w:rPr>
          <w:rFonts w:ascii="Courier New" w:hAnsi="Courier New" w:cs="Courier New"/>
          <w:sz w:val="20"/>
        </w:rPr>
        <w:t>dsetA</w:t>
      </w:r>
      <w:r w:rsidR="00C0078C">
        <w:t xml:space="preserve"> </w:t>
      </w:r>
      <w:r>
        <w:t xml:space="preserve">is </w:t>
      </w:r>
      <w:r w:rsidR="00F073FD">
        <w:t xml:space="preserve">decreased </w:t>
      </w:r>
      <w:r w:rsidR="00C0078C">
        <w:t xml:space="preserve">from </w:t>
      </w:r>
      <w:r>
        <w:t>three</w:t>
      </w:r>
      <w:r w:rsidR="00C0078C">
        <w:t xml:space="preserve"> to </w:t>
      </w:r>
      <w:proofErr w:type="gramStart"/>
      <w:r>
        <w:t>two</w:t>
      </w:r>
      <w:r w:rsidR="001F3376">
        <w:t>,</w:t>
      </w:r>
      <w:proofErr w:type="gramEnd"/>
      <w:r w:rsidR="00C0078C" w:rsidRPr="005C7700">
        <w:t xml:space="preserve"> </w:t>
      </w:r>
      <w:r w:rsidR="00C0078C">
        <w:t xml:space="preserve">and </w:t>
      </w:r>
      <w:r w:rsidR="00676F76">
        <w:t xml:space="preserve">data </w:t>
      </w:r>
      <w:r>
        <w:t xml:space="preserve">is </w:t>
      </w:r>
      <w:r w:rsidR="00F073FD">
        <w:t xml:space="preserve">then </w:t>
      </w:r>
      <w:r w:rsidR="00C0078C">
        <w:t>writ</w:t>
      </w:r>
      <w:r>
        <w:t>t</w:t>
      </w:r>
      <w:r w:rsidR="00C0078C">
        <w:t>e</w:t>
      </w:r>
      <w:r>
        <w:t>n</w:t>
      </w:r>
      <w:r w:rsidR="00C0078C">
        <w:t xml:space="preserve"> to </w:t>
      </w:r>
      <w:r w:rsidR="00C0078C" w:rsidRPr="00CD56D7">
        <w:rPr>
          <w:rFonts w:ascii="Courier New" w:hAnsi="Courier New" w:cs="Courier New"/>
          <w:sz w:val="20"/>
        </w:rPr>
        <w:t>dsetA</w:t>
      </w:r>
      <w:r w:rsidRPr="00CD56D7">
        <w:t>.</w:t>
      </w:r>
      <w:r>
        <w:t xml:space="preserve"> The picture below shows the change.</w:t>
      </w:r>
    </w:p>
    <w:p w:rsidR="00CD56D7" w:rsidRPr="00420474" w:rsidRDefault="00CD56D7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D56D7" w:rsidP="00CD56D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B2C277" wp14:editId="63DAFF2F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Z11TgIAAL0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KfRnXVOAgAAvQ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0078C" w:rsidRDefault="00C0078C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0078C" w:rsidTr="00CD56D7">
        <w:trPr>
          <w:trHeight w:hRule="exact" w:val="288"/>
        </w:trPr>
        <w:tc>
          <w:tcPr>
            <w:tcW w:w="1500" w:type="dxa"/>
          </w:tcPr>
          <w:p w:rsidR="00C0078C" w:rsidRDefault="00C0078C" w:rsidP="00CD56D7"/>
        </w:tc>
        <w:tc>
          <w:tcPr>
            <w:tcW w:w="1500" w:type="dxa"/>
          </w:tcPr>
          <w:p w:rsidR="00C0078C" w:rsidRDefault="00C0078C" w:rsidP="00CD56D7"/>
        </w:tc>
      </w:tr>
    </w:tbl>
    <w:p w:rsidR="00CD56D7" w:rsidRDefault="00CD56D7" w:rsidP="00C0078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CD56D7" w:rsidRDefault="00CD56D7" w:rsidP="00C0078C"/>
    <w:p w:rsidR="00C0078C" w:rsidRDefault="00C0078C" w:rsidP="00966616">
      <w:pPr>
        <w:pStyle w:val="PlainText"/>
        <w:ind w:left="720"/>
      </w:pPr>
      <w:r w:rsidRPr="003E003B">
        <w:t>dims[0]: 3-&gt;2</w:t>
      </w:r>
    </w:p>
    <w:p w:rsidR="002320A1" w:rsidRDefault="002320A1" w:rsidP="002320A1"/>
    <w:p w:rsidR="002320A1" w:rsidRDefault="002320A1" w:rsidP="002320A1"/>
    <w:p w:rsidR="002320A1" w:rsidRPr="0036462A" w:rsidRDefault="002320A1" w:rsidP="002320A1"/>
    <w:p w:rsidR="00244C3C" w:rsidRDefault="00244C3C" w:rsidP="00244C3C">
      <w:pPr>
        <w:pStyle w:val="Heading2"/>
      </w:pPr>
      <w:bookmarkStart w:id="5" w:name="_Toc381348637"/>
      <w:r>
        <w:t>Case B: Monitor a Two-dimensional Dataset</w:t>
      </w:r>
      <w:bookmarkEnd w:id="5"/>
    </w:p>
    <w:p w:rsidR="00CD56D7" w:rsidRDefault="00CD56D7" w:rsidP="00CD56D7">
      <w:r>
        <w:t xml:space="preserve">In this </w:t>
      </w:r>
      <w:r w:rsidR="002320A1">
        <w:t>case</w:t>
      </w:r>
      <w:r>
        <w:t xml:space="preserve">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</w:t>
      </w:r>
      <w:r w:rsidR="00E24126">
        <w:t xml:space="preserve"> </w:t>
      </w:r>
      <w:r w:rsidR="00676F76">
        <w:t xml:space="preserve">with </w:t>
      </w:r>
      <w:r w:rsidR="00E24126">
        <w:t xml:space="preserve">3x4 </w:t>
      </w:r>
      <w:r w:rsidR="00676F76">
        <w:t>data elements</w:t>
      </w:r>
      <w:r w:rsidR="00E24126">
        <w:t>. The picture below shows the dataset</w:t>
      </w:r>
      <w:r w:rsidR="00392D25">
        <w:t>, and</w:t>
      </w:r>
      <w:r w:rsidR="00902099" w:rsidRPr="00902099">
        <w:t xml:space="preserve"> </w:t>
      </w:r>
      <w:r w:rsidR="00392D25">
        <w:t>t</w:t>
      </w:r>
      <w:r w:rsidR="00902099">
        <w:t>he examples in this case will start with this dataset.</w:t>
      </w:r>
    </w:p>
    <w:p w:rsidR="00E24126" w:rsidRDefault="00E24126" w:rsidP="00CD56D7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  <w:tr w:rsidR="00E24126" w:rsidTr="00676F76">
        <w:trPr>
          <w:trHeight w:hRule="exact" w:val="288"/>
        </w:trPr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  <w:tc>
          <w:tcPr>
            <w:tcW w:w="1174" w:type="dxa"/>
          </w:tcPr>
          <w:p w:rsidR="00E24126" w:rsidRDefault="00E24126" w:rsidP="00676F76"/>
        </w:tc>
        <w:tc>
          <w:tcPr>
            <w:tcW w:w="1175" w:type="dxa"/>
          </w:tcPr>
          <w:p w:rsidR="00E24126" w:rsidRDefault="00E24126" w:rsidP="00676F76"/>
        </w:tc>
      </w:tr>
    </w:tbl>
    <w:p w:rsidR="00CD56D7" w:rsidRDefault="00CD56D7" w:rsidP="00CD56D7"/>
    <w:p w:rsidR="00CD56D7" w:rsidRDefault="00CD56D7" w:rsidP="00CD56D7">
      <w:r>
        <w:t xml:space="preserve">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CD56D7" w:rsidRDefault="00CD56D7" w:rsidP="00CD56D7"/>
    <w:p w:rsidR="00CD56D7" w:rsidRDefault="00CD56D7" w:rsidP="00CD56D7">
      <w:pPr>
        <w:pStyle w:val="PlainText"/>
      </w:pPr>
      <w:r w:rsidRPr="00C0078C">
        <w:t>h5watch example.h5/dset</w:t>
      </w:r>
      <w:r>
        <w:t>B</w:t>
      </w:r>
    </w:p>
    <w:p w:rsidR="00CD56D7" w:rsidRDefault="00CD56D7" w:rsidP="00CD56D7"/>
    <w:p w:rsidR="00CD56D7" w:rsidRDefault="00CD56D7" w:rsidP="00CD56D7">
      <w:r>
        <w:t xml:space="preserve">The dataset we are watching </w:t>
      </w:r>
      <w:r w:rsidR="00E24126">
        <w:t xml:space="preserve">in this case </w:t>
      </w:r>
      <w:r>
        <w:t xml:space="preserve">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B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392D25" w:rsidRDefault="00392D25" w:rsidP="00CD56D7"/>
    <w:p w:rsidR="002320A1" w:rsidRDefault="002320A1" w:rsidP="00CD56D7"/>
    <w:p w:rsidR="002320A1" w:rsidRDefault="002320A1" w:rsidP="00CD56D7"/>
    <w:p w:rsidR="00C96C9C" w:rsidRDefault="00C96C9C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6" w:name="CaseBExample1"/>
      <w:bookmarkEnd w:id="6"/>
      <w:r>
        <w:t>mple 1</w:t>
      </w:r>
    </w:p>
    <w:p w:rsidR="00244C3C" w:rsidRDefault="00E24126" w:rsidP="00E97A5D">
      <w:r>
        <w:t>S</w:t>
      </w:r>
      <w:r w:rsidR="00E97A5D">
        <w:t xml:space="preserve">uppose </w:t>
      </w:r>
      <w:r>
        <w:t xml:space="preserve">in this example </w:t>
      </w:r>
      <w:r w:rsidR="00E97A5D">
        <w:t xml:space="preserve">the dimension size of </w:t>
      </w:r>
      <w:r w:rsidR="00E97A5D" w:rsidRPr="00E97A5D">
        <w:rPr>
          <w:rFonts w:ascii="Courier New" w:hAnsi="Courier New" w:cs="Courier New"/>
          <w:sz w:val="20"/>
        </w:rPr>
        <w:t xml:space="preserve">dsetB </w:t>
      </w:r>
      <w:r w:rsidR="00676F76" w:rsidRPr="00D03C9E">
        <w:rPr>
          <w:rFonts w:cs="Courier New"/>
        </w:rPr>
        <w:t>is</w:t>
      </w:r>
      <w:r w:rsidR="00676F76">
        <w:rPr>
          <w:rFonts w:ascii="Courier New" w:hAnsi="Courier New" w:cs="Courier New"/>
          <w:sz w:val="20"/>
        </w:rPr>
        <w:t xml:space="preserve"> </w:t>
      </w:r>
      <w:r w:rsidR="00676F76">
        <w:t>changed</w:t>
      </w:r>
      <w:r w:rsidR="00F073FD">
        <w:t>—</w:t>
      </w:r>
      <w:proofErr w:type="gramStart"/>
      <w:r w:rsidR="00E97A5D" w:rsidRPr="00E97A5D">
        <w:rPr>
          <w:rFonts w:ascii="Courier New" w:hAnsi="Courier New" w:cs="Courier New"/>
          <w:sz w:val="20"/>
        </w:rPr>
        <w:t>dims[</w:t>
      </w:r>
      <w:proofErr w:type="gramEnd"/>
      <w:r w:rsidR="00E97A5D" w:rsidRPr="00E97A5D">
        <w:rPr>
          <w:rFonts w:ascii="Courier New" w:hAnsi="Courier New" w:cs="Courier New"/>
          <w:sz w:val="20"/>
        </w:rPr>
        <w:t>0]</w:t>
      </w:r>
      <w:r w:rsidR="00E97A5D">
        <w:t xml:space="preserve"> is </w:t>
      </w:r>
      <w:r w:rsidR="00676F76">
        <w:t xml:space="preserve">increased </w:t>
      </w:r>
      <w:r w:rsidR="00E97A5D">
        <w:t>from three to six</w:t>
      </w:r>
      <w:r w:rsidR="00676F76">
        <w:t xml:space="preserve">. Data </w:t>
      </w:r>
      <w:r w:rsidR="00E97A5D">
        <w:t xml:space="preserve">is </w:t>
      </w:r>
      <w:r w:rsidR="00676F76">
        <w:t xml:space="preserve">then </w:t>
      </w:r>
      <w:r w:rsidR="00E97A5D">
        <w:t xml:space="preserve">written to </w:t>
      </w:r>
      <w:r w:rsidR="00E97A5D" w:rsidRPr="00E97A5D">
        <w:rPr>
          <w:rFonts w:ascii="Courier New" w:hAnsi="Courier New" w:cs="Courier New"/>
          <w:sz w:val="20"/>
        </w:rPr>
        <w:t>dsetB</w:t>
      </w:r>
      <w:r w:rsidR="00E97A5D">
        <w:t xml:space="preserve">. </w:t>
      </w:r>
      <w:r w:rsidR="00E97A5D" w:rsidRPr="00CD56D7">
        <w:t xml:space="preserve">The </w:t>
      </w:r>
      <w:r w:rsidR="00E97A5D"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  <w:tr w:rsidR="00E97A5D" w:rsidTr="00676F76">
        <w:trPr>
          <w:trHeight w:hRule="exact" w:val="288"/>
        </w:trPr>
        <w:tc>
          <w:tcPr>
            <w:tcW w:w="1174" w:type="dxa"/>
          </w:tcPr>
          <w:p w:rsidR="00E97A5D" w:rsidRDefault="00E97A5D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C745B8" wp14:editId="69CA5DE9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1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TP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OhlM+pPAgAAvg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676F76"/>
        </w:tc>
        <w:tc>
          <w:tcPr>
            <w:tcW w:w="1174" w:type="dxa"/>
          </w:tcPr>
          <w:p w:rsidR="00E97A5D" w:rsidRDefault="00E97A5D" w:rsidP="00676F76"/>
        </w:tc>
        <w:tc>
          <w:tcPr>
            <w:tcW w:w="1175" w:type="dxa"/>
          </w:tcPr>
          <w:p w:rsidR="00E97A5D" w:rsidRDefault="00E97A5D" w:rsidP="00676F76"/>
        </w:tc>
      </w:tr>
    </w:tbl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  <w:tc>
          <w:tcPr>
            <w:tcW w:w="1174" w:type="dxa"/>
            <w:shd w:val="pct20" w:color="auto" w:fill="auto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E97A5D" w:rsidRDefault="00E97A5D" w:rsidP="00E97A5D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Pr="003E003B" w:rsidRDefault="00E97A5D" w:rsidP="00966616">
      <w:pPr>
        <w:pStyle w:val="PlainText"/>
        <w:ind w:left="720"/>
      </w:pPr>
      <w:r w:rsidRPr="003E003B">
        <w:t>dims[0]: 3-&gt;</w:t>
      </w:r>
      <w:r>
        <w:t>6</w:t>
      </w:r>
    </w:p>
    <w:p w:rsidR="00E97A5D" w:rsidRDefault="00E97A5D" w:rsidP="00966616">
      <w:pPr>
        <w:pStyle w:val="PlainText"/>
        <w:ind w:left="720"/>
      </w:pPr>
      <w:r w:rsidRPr="003E003B">
        <w:t>dims[1]: unchanged</w:t>
      </w:r>
    </w:p>
    <w:p w:rsidR="00E97A5D" w:rsidRPr="003E003B" w:rsidRDefault="00E97A5D" w:rsidP="00966616">
      <w:pPr>
        <w:pStyle w:val="PlainText"/>
        <w:ind w:left="720"/>
      </w:pPr>
    </w:p>
    <w:p w:rsidR="00E97A5D" w:rsidRPr="003E003B" w:rsidRDefault="00E97A5D" w:rsidP="00966616">
      <w:pPr>
        <w:pStyle w:val="PlainText"/>
        <w:ind w:left="720"/>
      </w:pPr>
      <w:r w:rsidRPr="003E003B">
        <w:t>Data:</w:t>
      </w:r>
    </w:p>
    <w:p w:rsidR="00E97A5D" w:rsidRPr="003E003B" w:rsidRDefault="00E97A5D" w:rsidP="00966616">
      <w:pPr>
        <w:pStyle w:val="PlainText"/>
        <w:ind w:left="720"/>
      </w:pPr>
      <w:r w:rsidRPr="003E003B">
        <w:t xml:space="preserve">(3, 0):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</w:p>
    <w:p w:rsidR="00E97A5D" w:rsidRPr="003E003B" w:rsidRDefault="00E97A5D" w:rsidP="00966616">
      <w:pPr>
        <w:pStyle w:val="PlainText"/>
        <w:ind w:left="720"/>
      </w:pPr>
      <w:r w:rsidRPr="003E003B">
        <w:t xml:space="preserve">(4, 0):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</w:p>
    <w:p w:rsidR="00E97A5D" w:rsidRPr="003E003B" w:rsidRDefault="00E97A5D" w:rsidP="00966616">
      <w:pPr>
        <w:pStyle w:val="PlainText"/>
        <w:ind w:left="720"/>
      </w:pPr>
      <w:r w:rsidRPr="003E003B">
        <w:t xml:space="preserve">(5, 0):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  <w:r w:rsidRPr="003E003B">
        <w:t xml:space="preserve">, </w:t>
      </w:r>
      <w:r w:rsidR="00676F76">
        <w:t>data</w:t>
      </w:r>
    </w:p>
    <w:p w:rsidR="00C96C9C" w:rsidRDefault="00C96C9C" w:rsidP="00244C3C"/>
    <w:p w:rsidR="00392D25" w:rsidRDefault="00392D25" w:rsidP="00C96C9C">
      <w:pPr>
        <w:pStyle w:val="SubSectionHeading"/>
      </w:pPr>
      <w:r>
        <w:t>Exam</w:t>
      </w:r>
      <w:bookmarkStart w:id="7" w:name="CaseBExample2"/>
      <w:bookmarkEnd w:id="7"/>
      <w:r>
        <w:t>ple 2</w:t>
      </w:r>
    </w:p>
    <w:p w:rsidR="00CD56D7" w:rsidRDefault="00E97A5D" w:rsidP="00244C3C">
      <w:r>
        <w:t xml:space="preserve">Suppose </w:t>
      </w:r>
      <w:r w:rsidR="00E24126">
        <w:t>in this example</w:t>
      </w:r>
      <w:r>
        <w:t xml:space="preserve"> </w:t>
      </w:r>
      <w:r w:rsidRPr="00E97A5D">
        <w:t xml:space="preserve">the dimension size of </w:t>
      </w:r>
      <w:r w:rsidRPr="00E97A5D">
        <w:rPr>
          <w:rFonts w:ascii="Courier New" w:hAnsi="Courier New" w:cs="Courier New"/>
          <w:sz w:val="20"/>
        </w:rPr>
        <w:t xml:space="preserve">dsetB </w:t>
      </w:r>
      <w:r w:rsidR="00676F76">
        <w:t>is changed—</w:t>
      </w:r>
      <w:proofErr w:type="gramStart"/>
      <w:r w:rsidRPr="00E97A5D">
        <w:rPr>
          <w:rFonts w:ascii="Courier New" w:hAnsi="Courier New" w:cs="Courier New"/>
          <w:sz w:val="20"/>
        </w:rPr>
        <w:t>dims[</w:t>
      </w:r>
      <w:proofErr w:type="gramEnd"/>
      <w:r w:rsidRPr="00E97A5D">
        <w:rPr>
          <w:rFonts w:ascii="Courier New" w:hAnsi="Courier New" w:cs="Courier New"/>
          <w:sz w:val="20"/>
        </w:rPr>
        <w:t>1]</w:t>
      </w:r>
      <w:r>
        <w:t xml:space="preserve"> is </w:t>
      </w:r>
      <w:r w:rsidR="00676F76">
        <w:t>increased</w:t>
      </w:r>
      <w:r w:rsidR="00676F76" w:rsidRPr="00E97A5D">
        <w:t xml:space="preserve"> </w:t>
      </w:r>
      <w:r w:rsidRPr="00E97A5D">
        <w:t xml:space="preserve">from </w:t>
      </w:r>
      <w:r>
        <w:t>four</w:t>
      </w:r>
      <w:r w:rsidRPr="00E97A5D">
        <w:t xml:space="preserve"> to </w:t>
      </w:r>
      <w:r>
        <w:t>five</w:t>
      </w:r>
      <w:r w:rsidR="00676F76">
        <w:t xml:space="preserve">. Data </w:t>
      </w:r>
      <w:r>
        <w:t xml:space="preserve">is </w:t>
      </w:r>
      <w:r w:rsidR="00676F76">
        <w:t xml:space="preserve">then </w:t>
      </w:r>
      <w:r w:rsidRPr="00E97A5D">
        <w:t>wri</w:t>
      </w:r>
      <w:r>
        <w:t>t</w:t>
      </w:r>
      <w:r w:rsidRPr="00E97A5D">
        <w:t>te</w:t>
      </w:r>
      <w:r>
        <w:t xml:space="preserve">n to </w:t>
      </w:r>
      <w:r w:rsidRPr="00E97A5D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E5C556A" wp14:editId="27458718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5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</w:tr>
    </w:tbl>
    <w:p w:rsidR="00CD56D7" w:rsidRDefault="00CD56D7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  <w:tr w:rsidR="00E97A5D" w:rsidTr="00E97A5D">
        <w:trPr>
          <w:trHeight w:hRule="exact" w:val="288"/>
        </w:trPr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4" w:type="dxa"/>
          </w:tcPr>
          <w:p w:rsidR="00E97A5D" w:rsidRDefault="00E97A5D" w:rsidP="00E97A5D"/>
        </w:tc>
        <w:tc>
          <w:tcPr>
            <w:tcW w:w="1175" w:type="dxa"/>
          </w:tcPr>
          <w:p w:rsidR="00E97A5D" w:rsidRDefault="00E97A5D" w:rsidP="00E97A5D"/>
        </w:tc>
        <w:tc>
          <w:tcPr>
            <w:tcW w:w="1175" w:type="dxa"/>
            <w:shd w:val="pct20" w:color="auto" w:fill="auto"/>
          </w:tcPr>
          <w:p w:rsidR="00E97A5D" w:rsidRDefault="00E97A5D" w:rsidP="00E97A5D"/>
        </w:tc>
      </w:tr>
    </w:tbl>
    <w:p w:rsidR="00CD56D7" w:rsidRDefault="00CD56D7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E97A5D" w:rsidRDefault="00E97A5D" w:rsidP="00E97A5D"/>
    <w:p w:rsidR="00E97A5D" w:rsidRDefault="00E97A5D" w:rsidP="00966616">
      <w:pPr>
        <w:pStyle w:val="PlainText"/>
        <w:ind w:left="720"/>
      </w:pPr>
      <w:r>
        <w:t>dims[0]: unchanged</w:t>
      </w:r>
    </w:p>
    <w:p w:rsidR="00E97A5D" w:rsidRDefault="00E97A5D" w:rsidP="00966616">
      <w:pPr>
        <w:pStyle w:val="PlainText"/>
        <w:ind w:left="720"/>
      </w:pPr>
      <w:r>
        <w:t>dims[1]: 4-&gt;5</w:t>
      </w:r>
    </w:p>
    <w:p w:rsidR="00E97A5D" w:rsidRDefault="00E97A5D" w:rsidP="00966616">
      <w:pPr>
        <w:pStyle w:val="PlainText"/>
        <w:ind w:left="720"/>
      </w:pPr>
    </w:p>
    <w:p w:rsidR="00E97A5D" w:rsidRDefault="00E97A5D" w:rsidP="00966616">
      <w:pPr>
        <w:pStyle w:val="PlainText"/>
        <w:ind w:left="720"/>
      </w:pPr>
      <w:r>
        <w:t>Data:</w:t>
      </w:r>
      <w:r>
        <w:tab/>
      </w:r>
    </w:p>
    <w:p w:rsidR="00E97A5D" w:rsidRDefault="00E97A5D" w:rsidP="00966616">
      <w:pPr>
        <w:pStyle w:val="PlainText"/>
        <w:ind w:left="720"/>
      </w:pPr>
      <w:r>
        <w:t xml:space="preserve">(0, 4): </w:t>
      </w:r>
      <w:r w:rsidR="00676F76">
        <w:t>data</w:t>
      </w:r>
    </w:p>
    <w:p w:rsidR="00E97A5D" w:rsidRDefault="00E97A5D" w:rsidP="00966616">
      <w:pPr>
        <w:pStyle w:val="PlainText"/>
        <w:ind w:left="720"/>
      </w:pPr>
      <w:r>
        <w:t xml:space="preserve">(1, 4): </w:t>
      </w:r>
      <w:r w:rsidR="00676F76">
        <w:t>data</w:t>
      </w:r>
    </w:p>
    <w:p w:rsidR="00E97A5D" w:rsidRDefault="00E97A5D" w:rsidP="00966616">
      <w:pPr>
        <w:pStyle w:val="PlainText"/>
        <w:ind w:left="720"/>
      </w:pPr>
      <w:r>
        <w:t xml:space="preserve">(2, 4): </w:t>
      </w:r>
      <w:r w:rsidR="00676F76">
        <w:t>data</w:t>
      </w:r>
    </w:p>
    <w:p w:rsidR="002320A1" w:rsidRDefault="002320A1">
      <w:pPr>
        <w:rPr>
          <w:rFonts w:eastAsia="Batang"/>
          <w:b/>
        </w:rPr>
      </w:pPr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</w:t>
      </w:r>
      <w:bookmarkStart w:id="8" w:name="CaseBExample3"/>
      <w:bookmarkEnd w:id="8"/>
      <w:r>
        <w:t>mple 3</w:t>
      </w:r>
    </w:p>
    <w:p w:rsidR="00E97A5D" w:rsidRDefault="007A45D4" w:rsidP="00244C3C">
      <w:r>
        <w:t xml:space="preserve">Suppose </w:t>
      </w:r>
      <w:r w:rsidR="00E24126">
        <w:t xml:space="preserve">in this example </w:t>
      </w:r>
      <w:r w:rsidR="00E97A5D" w:rsidRPr="00E97A5D">
        <w:t xml:space="preserve">the dimension size of </w:t>
      </w:r>
      <w:r w:rsidR="00E97A5D" w:rsidRPr="007A45D4">
        <w:rPr>
          <w:rFonts w:ascii="Courier New" w:hAnsi="Courier New" w:cs="Courier New"/>
          <w:sz w:val="20"/>
        </w:rPr>
        <w:t>dsetB</w:t>
      </w:r>
      <w:r>
        <w:t xml:space="preserve"> </w:t>
      </w:r>
      <w:r w:rsidR="00676F76">
        <w:t>is changed—</w:t>
      </w:r>
      <w:proofErr w:type="gramStart"/>
      <w:r w:rsidR="00E97A5D" w:rsidRPr="007A45D4">
        <w:rPr>
          <w:rFonts w:ascii="Courier New" w:hAnsi="Courier New" w:cs="Courier New"/>
          <w:sz w:val="20"/>
        </w:rPr>
        <w:t>dims[</w:t>
      </w:r>
      <w:proofErr w:type="gramEnd"/>
      <w:r w:rsidR="00E97A5D" w:rsidRPr="007A45D4">
        <w:rPr>
          <w:rFonts w:ascii="Courier New" w:hAnsi="Courier New" w:cs="Courier New"/>
          <w:sz w:val="20"/>
        </w:rPr>
        <w:t>0]</w:t>
      </w:r>
      <w:r w:rsidR="00E97A5D" w:rsidRPr="00E97A5D">
        <w:t xml:space="preserve"> </w:t>
      </w:r>
      <w:r>
        <w:t xml:space="preserve">is </w:t>
      </w:r>
      <w:r w:rsidR="00676F76">
        <w:t xml:space="preserve">increased </w:t>
      </w:r>
      <w:r w:rsidR="00E97A5D" w:rsidRPr="00E97A5D">
        <w:t xml:space="preserve">from </w:t>
      </w:r>
      <w:r>
        <w:t xml:space="preserve">three </w:t>
      </w:r>
      <w:r w:rsidR="00E97A5D" w:rsidRPr="00E97A5D">
        <w:t xml:space="preserve">to </w:t>
      </w:r>
      <w:r>
        <w:t>five</w:t>
      </w:r>
      <w:r w:rsidR="001F3376">
        <w:t>,</w:t>
      </w:r>
      <w:r w:rsidR="00676F76">
        <w:t xml:space="preserve"> and </w:t>
      </w:r>
      <w:r w:rsidR="00E97A5D" w:rsidRPr="007A45D4">
        <w:rPr>
          <w:rFonts w:ascii="Courier New" w:hAnsi="Courier New" w:cs="Courier New"/>
          <w:sz w:val="20"/>
        </w:rPr>
        <w:t>dims[1]</w:t>
      </w:r>
      <w:r w:rsidR="00E97A5D" w:rsidRPr="00E97A5D">
        <w:t xml:space="preserve"> </w:t>
      </w:r>
      <w:r>
        <w:t xml:space="preserve">is </w:t>
      </w:r>
      <w:r w:rsidR="00676F76">
        <w:t xml:space="preserve">increased </w:t>
      </w:r>
      <w:r w:rsidR="00E97A5D" w:rsidRPr="00E97A5D">
        <w:t xml:space="preserve">from </w:t>
      </w:r>
      <w:r>
        <w:t>four</w:t>
      </w:r>
      <w:r w:rsidR="00E97A5D" w:rsidRPr="00E97A5D">
        <w:t xml:space="preserve"> to </w:t>
      </w:r>
      <w:r>
        <w:t>five</w:t>
      </w:r>
      <w:r w:rsidR="00676F76">
        <w:t>. Data is then</w:t>
      </w:r>
      <w:r w:rsidR="00E97A5D" w:rsidRPr="00E97A5D">
        <w:t xml:space="preserve"> wri</w:t>
      </w:r>
      <w:r>
        <w:t>t</w:t>
      </w:r>
      <w:r w:rsidR="00E97A5D" w:rsidRPr="00E97A5D">
        <w:t>te</w:t>
      </w:r>
      <w:r>
        <w:t xml:space="preserve">n to </w:t>
      </w:r>
      <w:r w:rsidRPr="007A45D4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E97A5D" w:rsidRDefault="00E97A5D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  <w:tr w:rsidR="007A45D4" w:rsidTr="00676F76">
        <w:trPr>
          <w:trHeight w:hRule="exact" w:val="288"/>
        </w:trPr>
        <w:tc>
          <w:tcPr>
            <w:tcW w:w="1174" w:type="dxa"/>
          </w:tcPr>
          <w:p w:rsidR="007A45D4" w:rsidRDefault="007A45D4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61DC078" wp14:editId="2E6D90C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1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Y+Q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DDQbo2RJgo0&#10;ujkEk55GxTIWqLO+grhH++Biit7eG/rdI21uW6L3/MY507WcMKBVxPjsxYVoeLiKdt0HwwCeAHyq&#10;1alxKgJCFdApSXK+SMJPAVH4WJaLfAHCUXDN5nlZzNMLpHq+bJ0P77hRKB5qTA/uyNlnsW9D4pUe&#10;Isd7H5I6bEiRsG8FR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zKY+Q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7A45D4" w:rsidRDefault="007A45D4" w:rsidP="00676F76"/>
        </w:tc>
        <w:tc>
          <w:tcPr>
            <w:tcW w:w="1174" w:type="dxa"/>
          </w:tcPr>
          <w:p w:rsidR="007A45D4" w:rsidRDefault="007A45D4" w:rsidP="00676F76"/>
        </w:tc>
        <w:tc>
          <w:tcPr>
            <w:tcW w:w="1175" w:type="dxa"/>
          </w:tcPr>
          <w:p w:rsidR="007A45D4" w:rsidRDefault="007A45D4" w:rsidP="00676F76"/>
        </w:tc>
      </w:tr>
    </w:tbl>
    <w:p w:rsidR="007A45D4" w:rsidRDefault="007A45D4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4" w:type="dxa"/>
          </w:tcPr>
          <w:p w:rsidR="007A45D4" w:rsidRDefault="007A45D4" w:rsidP="007A45D4"/>
        </w:tc>
        <w:tc>
          <w:tcPr>
            <w:tcW w:w="1175" w:type="dxa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7A45D4" w:rsidRDefault="007A45D4" w:rsidP="007A45D4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  <w:tr w:rsidR="007A45D4" w:rsidTr="007A45D4">
        <w:trPr>
          <w:trHeight w:hRule="exact" w:val="288"/>
        </w:trPr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4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  <w:tc>
          <w:tcPr>
            <w:tcW w:w="1175" w:type="dxa"/>
            <w:shd w:val="pct20" w:color="auto" w:fill="auto"/>
          </w:tcPr>
          <w:p w:rsidR="007A45D4" w:rsidRDefault="007A45D4" w:rsidP="007A45D4"/>
        </w:tc>
      </w:tr>
    </w:tbl>
    <w:p w:rsidR="007A45D4" w:rsidRDefault="007A45D4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7A45D4" w:rsidRDefault="007A45D4" w:rsidP="007A45D4"/>
    <w:p w:rsidR="007A45D4" w:rsidRDefault="007A45D4" w:rsidP="00966616">
      <w:pPr>
        <w:pStyle w:val="PlainText"/>
        <w:ind w:left="720"/>
      </w:pPr>
      <w:r>
        <w:t>dims[0]: 3-&gt;5</w:t>
      </w:r>
    </w:p>
    <w:p w:rsidR="007A45D4" w:rsidRDefault="007A45D4" w:rsidP="00966616">
      <w:pPr>
        <w:pStyle w:val="PlainText"/>
        <w:ind w:left="720"/>
      </w:pPr>
      <w:r>
        <w:t>dims[1]: 4-&gt;5</w:t>
      </w:r>
    </w:p>
    <w:p w:rsidR="007A45D4" w:rsidRDefault="007A45D4" w:rsidP="00966616">
      <w:pPr>
        <w:pStyle w:val="PlainText"/>
        <w:ind w:left="720"/>
      </w:pPr>
    </w:p>
    <w:p w:rsidR="007A45D4" w:rsidRDefault="007A45D4" w:rsidP="00966616">
      <w:pPr>
        <w:pStyle w:val="PlainText"/>
        <w:ind w:left="720"/>
      </w:pPr>
      <w:r>
        <w:t>Data:</w:t>
      </w:r>
      <w:r>
        <w:tab/>
      </w:r>
    </w:p>
    <w:p w:rsidR="007A45D4" w:rsidRDefault="007A45D4" w:rsidP="00966616">
      <w:pPr>
        <w:pStyle w:val="PlainText"/>
        <w:ind w:left="720"/>
      </w:pPr>
      <w:r>
        <w:t xml:space="preserve">(0, 4): </w:t>
      </w:r>
      <w:r w:rsidR="00676F76">
        <w:t>data</w:t>
      </w:r>
    </w:p>
    <w:p w:rsidR="007A45D4" w:rsidRDefault="007A45D4" w:rsidP="00966616">
      <w:pPr>
        <w:pStyle w:val="PlainText"/>
        <w:ind w:left="720"/>
      </w:pPr>
      <w:r>
        <w:t xml:space="preserve">(1, 4): </w:t>
      </w:r>
      <w:r w:rsidR="00676F76">
        <w:t>data</w:t>
      </w:r>
    </w:p>
    <w:p w:rsidR="007A45D4" w:rsidRDefault="007A45D4" w:rsidP="00966616">
      <w:pPr>
        <w:pStyle w:val="PlainText"/>
        <w:ind w:left="720"/>
      </w:pPr>
      <w:r>
        <w:t xml:space="preserve">(2, 4): </w:t>
      </w:r>
      <w:r w:rsidR="00676F76">
        <w:t>data</w:t>
      </w:r>
    </w:p>
    <w:p w:rsidR="007A45D4" w:rsidRDefault="007A45D4" w:rsidP="00966616">
      <w:pPr>
        <w:pStyle w:val="PlainText"/>
        <w:ind w:left="720"/>
      </w:pPr>
      <w:r>
        <w:t xml:space="preserve">(3, 0):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</w:p>
    <w:p w:rsidR="007A45D4" w:rsidRDefault="007A45D4" w:rsidP="00966616">
      <w:pPr>
        <w:pStyle w:val="PlainText"/>
        <w:ind w:left="720"/>
      </w:pPr>
      <w:r>
        <w:t xml:space="preserve">(4, 0):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</w:p>
    <w:p w:rsidR="007A45D4" w:rsidRDefault="007A45D4" w:rsidP="00966616">
      <w:pPr>
        <w:pStyle w:val="PlainText"/>
        <w:ind w:left="720"/>
      </w:pPr>
      <w:r>
        <w:t xml:space="preserve">(5, 0):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</w:p>
    <w:p w:rsidR="007A45D4" w:rsidRDefault="007A45D4" w:rsidP="00244C3C"/>
    <w:p w:rsidR="00E97A5D" w:rsidRDefault="00E97A5D" w:rsidP="00244C3C"/>
    <w:p w:rsidR="00E97A5D" w:rsidRDefault="00E97A5D" w:rsidP="00244C3C"/>
    <w:p w:rsidR="006E6873" w:rsidRDefault="006E6873">
      <w:r>
        <w:br w:type="page"/>
      </w:r>
    </w:p>
    <w:p w:rsidR="00392D25" w:rsidRDefault="00392D25" w:rsidP="00392D25">
      <w:pPr>
        <w:pStyle w:val="SubSectionHeading"/>
      </w:pPr>
      <w:r>
        <w:lastRenderedPageBreak/>
        <w:t>Examp</w:t>
      </w:r>
      <w:bookmarkStart w:id="9" w:name="CaseBExample4"/>
      <w:bookmarkEnd w:id="9"/>
      <w:r>
        <w:t>le 4</w:t>
      </w:r>
    </w:p>
    <w:p w:rsidR="00E97A5D" w:rsidRDefault="006E6873" w:rsidP="00244C3C">
      <w:r>
        <w:t xml:space="preserve">Suppose </w:t>
      </w:r>
      <w:r w:rsidR="00E24126">
        <w:t>in this example</w:t>
      </w:r>
      <w:r>
        <w:t xml:space="preserve"> </w:t>
      </w:r>
      <w:r w:rsidRPr="006E6873">
        <w:t xml:space="preserve">the dimension size of </w:t>
      </w:r>
      <w:r w:rsidRPr="006E6873">
        <w:rPr>
          <w:rFonts w:ascii="Courier New" w:hAnsi="Courier New" w:cs="Courier New"/>
          <w:sz w:val="20"/>
        </w:rPr>
        <w:t>dsetB</w:t>
      </w:r>
      <w:r>
        <w:t xml:space="preserve"> </w:t>
      </w:r>
      <w:r w:rsidR="00676F76">
        <w:t>is changed—</w:t>
      </w:r>
      <w:proofErr w:type="gramStart"/>
      <w:r w:rsidRPr="006E6873">
        <w:rPr>
          <w:rFonts w:ascii="Courier New" w:hAnsi="Courier New" w:cs="Courier New"/>
          <w:sz w:val="20"/>
        </w:rPr>
        <w:t>dims[</w:t>
      </w:r>
      <w:proofErr w:type="gramEnd"/>
      <w:r w:rsidRPr="006E6873">
        <w:rPr>
          <w:rFonts w:ascii="Courier New" w:hAnsi="Courier New" w:cs="Courier New"/>
          <w:sz w:val="20"/>
        </w:rPr>
        <w:t>0]</w:t>
      </w:r>
      <w:r w:rsidRPr="006E6873">
        <w:t xml:space="preserve"> </w:t>
      </w:r>
      <w:r>
        <w:t xml:space="preserve">is </w:t>
      </w:r>
      <w:r w:rsidR="00676F76">
        <w:t xml:space="preserve">increased </w:t>
      </w:r>
      <w:r w:rsidRPr="006E6873">
        <w:t xml:space="preserve">from </w:t>
      </w:r>
      <w:r>
        <w:t>three</w:t>
      </w:r>
      <w:r w:rsidRPr="006E6873">
        <w:t xml:space="preserve"> to </w:t>
      </w:r>
      <w:r>
        <w:t>five</w:t>
      </w:r>
      <w:r w:rsidR="00D03C9E">
        <w:t>,</w:t>
      </w:r>
      <w:r w:rsidR="00676F76">
        <w:t xml:space="preserve"> and </w:t>
      </w:r>
      <w:r w:rsidRPr="006E6873">
        <w:rPr>
          <w:rFonts w:ascii="Courier New" w:hAnsi="Courier New" w:cs="Courier New"/>
          <w:sz w:val="20"/>
        </w:rPr>
        <w:t>dims[1]</w:t>
      </w:r>
      <w:r w:rsidR="00D03C9E" w:rsidRPr="00D03C9E">
        <w:rPr>
          <w:rFonts w:ascii="Courier New" w:hAnsi="Courier New" w:cs="Courier New"/>
          <w:sz w:val="20"/>
        </w:rPr>
        <w:t xml:space="preserve"> </w:t>
      </w:r>
      <w:r w:rsidRPr="006E6873">
        <w:t xml:space="preserve">is </w:t>
      </w:r>
      <w:r w:rsidR="00676F76">
        <w:t xml:space="preserve">decreased </w:t>
      </w:r>
      <w:r w:rsidRPr="006E6873">
        <w:t xml:space="preserve">from </w:t>
      </w:r>
      <w:r>
        <w:t>four</w:t>
      </w:r>
      <w:r w:rsidRPr="006E6873">
        <w:t xml:space="preserve"> to </w:t>
      </w:r>
      <w:r>
        <w:t>three</w:t>
      </w:r>
      <w:r w:rsidR="00676F76">
        <w:t xml:space="preserve">. Data is then </w:t>
      </w:r>
      <w:r w:rsidRPr="006E6873">
        <w:t>writ</w:t>
      </w:r>
      <w:r>
        <w:t>t</w:t>
      </w:r>
      <w:r w:rsidRPr="006E6873">
        <w:t>e</w:t>
      </w:r>
      <w:r>
        <w:t xml:space="preserve">n to </w:t>
      </w:r>
      <w:r w:rsidRPr="006E6873">
        <w:rPr>
          <w:rFonts w:ascii="Courier New" w:hAnsi="Courier New" w:cs="Courier New"/>
          <w:sz w:val="20"/>
        </w:rPr>
        <w:t>dsetB</w:t>
      </w:r>
      <w:r>
        <w:t>.</w:t>
      </w:r>
      <w:r w:rsidRPr="006E6873">
        <w:t xml:space="preserve">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  <w:tr w:rsidR="006E6873" w:rsidTr="00676F76">
        <w:trPr>
          <w:trHeight w:hRule="exact" w:val="288"/>
        </w:trPr>
        <w:tc>
          <w:tcPr>
            <w:tcW w:w="1174" w:type="dxa"/>
          </w:tcPr>
          <w:p w:rsidR="006E6873" w:rsidRDefault="006E6873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C3E73E4" wp14:editId="42F0C78C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0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ANFqeu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</w:tblGrid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</w:tcPr>
          <w:p w:rsidR="006E6873" w:rsidRDefault="006E6873" w:rsidP="00676F76"/>
        </w:tc>
        <w:tc>
          <w:tcPr>
            <w:tcW w:w="1175" w:type="dxa"/>
          </w:tcPr>
          <w:p w:rsidR="006E6873" w:rsidRDefault="006E6873" w:rsidP="00676F76"/>
        </w:tc>
        <w:tc>
          <w:tcPr>
            <w:tcW w:w="1174" w:type="dxa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676F76"/>
        </w:tc>
        <w:tc>
          <w:tcPr>
            <w:tcW w:w="1175" w:type="dxa"/>
            <w:shd w:val="pct20" w:color="auto" w:fill="auto"/>
          </w:tcPr>
          <w:p w:rsidR="006E6873" w:rsidRDefault="006E6873" w:rsidP="00676F76"/>
        </w:tc>
        <w:tc>
          <w:tcPr>
            <w:tcW w:w="1174" w:type="dxa"/>
            <w:shd w:val="pct20" w:color="auto" w:fill="auto"/>
          </w:tcPr>
          <w:p w:rsidR="006E6873" w:rsidRDefault="006E6873" w:rsidP="00676F76"/>
        </w:tc>
      </w:tr>
      <w:tr w:rsidR="006E6873" w:rsidTr="006E6873">
        <w:trPr>
          <w:trHeight w:hRule="exact" w:val="288"/>
        </w:trPr>
        <w:tc>
          <w:tcPr>
            <w:tcW w:w="1174" w:type="dxa"/>
            <w:shd w:val="pct20" w:color="auto" w:fill="auto"/>
          </w:tcPr>
          <w:p w:rsidR="006E6873" w:rsidRDefault="006E6873" w:rsidP="00676F76"/>
        </w:tc>
        <w:tc>
          <w:tcPr>
            <w:tcW w:w="1175" w:type="dxa"/>
            <w:shd w:val="pct20" w:color="auto" w:fill="auto"/>
          </w:tcPr>
          <w:p w:rsidR="006E6873" w:rsidRDefault="006E6873" w:rsidP="00676F76"/>
        </w:tc>
        <w:tc>
          <w:tcPr>
            <w:tcW w:w="1174" w:type="dxa"/>
            <w:shd w:val="pct20" w:color="auto" w:fill="auto"/>
          </w:tcPr>
          <w:p w:rsidR="006E6873" w:rsidRDefault="006E6873" w:rsidP="00676F76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6E6873" w:rsidRDefault="006E6873" w:rsidP="006E6873"/>
    <w:p w:rsidR="006E6873" w:rsidRDefault="006E6873" w:rsidP="006E6873">
      <w:pPr>
        <w:pStyle w:val="PlainText"/>
        <w:ind w:left="720"/>
      </w:pPr>
      <w:r>
        <w:t>dims[0]: 3-&gt;5</w:t>
      </w:r>
    </w:p>
    <w:p w:rsidR="006E6873" w:rsidRDefault="006E6873" w:rsidP="006E6873">
      <w:pPr>
        <w:pStyle w:val="PlainText"/>
        <w:ind w:left="720"/>
      </w:pPr>
      <w:r>
        <w:t>dims[1]: 4-&gt;3</w:t>
      </w:r>
    </w:p>
    <w:p w:rsidR="006E6873" w:rsidRDefault="006E6873" w:rsidP="006E6873">
      <w:pPr>
        <w:pStyle w:val="PlainText"/>
        <w:ind w:left="720"/>
      </w:pPr>
    </w:p>
    <w:p w:rsidR="006E6873" w:rsidRDefault="006E6873" w:rsidP="006E6873">
      <w:pPr>
        <w:pStyle w:val="PlainText"/>
        <w:ind w:left="720"/>
      </w:pPr>
      <w:r>
        <w:t>Data:</w:t>
      </w:r>
      <w:r>
        <w:tab/>
      </w:r>
    </w:p>
    <w:p w:rsidR="006E6873" w:rsidRDefault="006E6873" w:rsidP="006E6873">
      <w:pPr>
        <w:pStyle w:val="PlainText"/>
        <w:ind w:left="720"/>
      </w:pPr>
      <w:r>
        <w:t xml:space="preserve">(3, 0):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</w:p>
    <w:p w:rsidR="00E97A5D" w:rsidRDefault="006E6873" w:rsidP="006E6873">
      <w:pPr>
        <w:pStyle w:val="PlainText"/>
        <w:ind w:left="720"/>
      </w:pPr>
      <w:r>
        <w:t xml:space="preserve">(4, 0): </w:t>
      </w:r>
      <w:r w:rsidR="00676F76">
        <w:t>data</w:t>
      </w:r>
      <w:r>
        <w:t xml:space="preserve">, </w:t>
      </w:r>
      <w:r w:rsidR="00676F76">
        <w:t>data</w:t>
      </w:r>
      <w:r>
        <w:t xml:space="preserve">, </w:t>
      </w:r>
      <w:r w:rsidR="00676F76">
        <w:t>data</w:t>
      </w:r>
    </w:p>
    <w:p w:rsidR="00E97A5D" w:rsidRDefault="00E97A5D" w:rsidP="00244C3C"/>
    <w:p w:rsidR="00E97A5D" w:rsidRDefault="00E97A5D" w:rsidP="00244C3C"/>
    <w:p w:rsidR="006E6873" w:rsidRDefault="006E6873" w:rsidP="00244C3C"/>
    <w:p w:rsidR="00392D25" w:rsidRDefault="00392D25" w:rsidP="00392D25">
      <w:pPr>
        <w:pStyle w:val="SubSectionHeading"/>
      </w:pPr>
      <w:r>
        <w:t>Exa</w:t>
      </w:r>
      <w:bookmarkStart w:id="10" w:name="CaseBExample5"/>
      <w:bookmarkEnd w:id="10"/>
      <w:r>
        <w:t>mple 5</w:t>
      </w:r>
    </w:p>
    <w:p w:rsidR="006E6873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dimension size of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 </w:t>
      </w:r>
      <w:r w:rsidR="00676F76">
        <w:t>is changed—</w:t>
      </w:r>
      <w:proofErr w:type="gramStart"/>
      <w:r w:rsidRPr="005949FA">
        <w:rPr>
          <w:rFonts w:ascii="Courier New" w:hAnsi="Courier New" w:cs="Courier New"/>
          <w:sz w:val="20"/>
        </w:rPr>
        <w:t>dims[</w:t>
      </w:r>
      <w:proofErr w:type="gramEnd"/>
      <w:r w:rsidRPr="005949FA">
        <w:rPr>
          <w:rFonts w:ascii="Courier New" w:hAnsi="Courier New" w:cs="Courier New"/>
          <w:sz w:val="20"/>
        </w:rPr>
        <w:t>0]</w:t>
      </w:r>
      <w:r w:rsidRPr="005949FA">
        <w:t xml:space="preserve"> </w:t>
      </w:r>
      <w:r>
        <w:t xml:space="preserve">is </w:t>
      </w:r>
      <w:r w:rsidR="00676F76">
        <w:t xml:space="preserve">decreased </w:t>
      </w:r>
      <w:r w:rsidRPr="005949FA">
        <w:t xml:space="preserve">from </w:t>
      </w:r>
      <w:r>
        <w:t>three</w:t>
      </w:r>
      <w:r w:rsidRPr="005949FA">
        <w:t xml:space="preserve"> to </w:t>
      </w:r>
      <w:r>
        <w:t>two</w:t>
      </w:r>
      <w:r w:rsidR="001F3376">
        <w:t>,</w:t>
      </w:r>
      <w:r w:rsidR="00676F76">
        <w:t xml:space="preserve"> and </w:t>
      </w:r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</w:t>
      </w:r>
      <w:r w:rsidR="00676F76">
        <w:t xml:space="preserve">increased </w:t>
      </w:r>
      <w:r w:rsidRPr="005949FA">
        <w:t xml:space="preserve">from </w:t>
      </w:r>
      <w:r>
        <w:t>four</w:t>
      </w:r>
      <w:r w:rsidRPr="005949FA">
        <w:t xml:space="preserve"> to </w:t>
      </w:r>
      <w:r>
        <w:t>five</w:t>
      </w:r>
      <w:r w:rsidR="00676F76">
        <w:t xml:space="preserve">. Data is then </w:t>
      </w:r>
      <w:r w:rsidRPr="005949FA">
        <w:t>wri</w:t>
      </w:r>
      <w:r>
        <w:t>t</w:t>
      </w:r>
      <w:r w:rsidRPr="005949FA">
        <w:t>te</w:t>
      </w:r>
      <w:r>
        <w:t xml:space="preserve">n to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9B80CF1" wp14:editId="44D52AB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kLsTw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</w:tbl>
    <w:p w:rsidR="006E6873" w:rsidRDefault="006E6873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4"/>
        <w:gridCol w:w="1174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Pr="00DA310B" w:rsidRDefault="005949FA" w:rsidP="005949FA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</w:tcPr>
          <w:p w:rsidR="005949FA" w:rsidRDefault="005949FA" w:rsidP="005949FA"/>
        </w:tc>
        <w:tc>
          <w:tcPr>
            <w:tcW w:w="1174" w:type="dxa"/>
            <w:shd w:val="pct20" w:color="auto" w:fill="auto"/>
          </w:tcPr>
          <w:p w:rsidR="005949FA" w:rsidRDefault="005949FA" w:rsidP="005949FA"/>
        </w:tc>
      </w:tr>
    </w:tbl>
    <w:p w:rsidR="006E6873" w:rsidRDefault="006E6873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Default="005949FA" w:rsidP="005949FA">
      <w:pPr>
        <w:pStyle w:val="PlainText"/>
        <w:ind w:left="720"/>
      </w:pPr>
      <w:r>
        <w:t>dims[0]: 3-&gt;2</w:t>
      </w:r>
    </w:p>
    <w:p w:rsidR="005949FA" w:rsidRDefault="005949FA" w:rsidP="005949FA">
      <w:pPr>
        <w:pStyle w:val="PlainText"/>
        <w:ind w:left="720"/>
      </w:pPr>
      <w:r>
        <w:t>dims[1]: 4-&gt;5</w:t>
      </w:r>
    </w:p>
    <w:p w:rsidR="005949FA" w:rsidRDefault="005949FA" w:rsidP="005949FA">
      <w:pPr>
        <w:pStyle w:val="PlainText"/>
        <w:ind w:left="720"/>
      </w:pPr>
    </w:p>
    <w:p w:rsidR="005949FA" w:rsidRDefault="005949FA" w:rsidP="005949FA">
      <w:pPr>
        <w:pStyle w:val="PlainText"/>
        <w:ind w:left="720"/>
      </w:pPr>
      <w:r>
        <w:t>Data:</w:t>
      </w:r>
      <w:r>
        <w:tab/>
      </w:r>
    </w:p>
    <w:p w:rsidR="005949FA" w:rsidRDefault="005949FA" w:rsidP="005949FA">
      <w:pPr>
        <w:pStyle w:val="PlainText"/>
        <w:ind w:left="720"/>
      </w:pPr>
      <w:r>
        <w:t xml:space="preserve">(0, 4): </w:t>
      </w:r>
      <w:r w:rsidR="00676F76">
        <w:t>data</w:t>
      </w:r>
    </w:p>
    <w:p w:rsidR="006E6873" w:rsidRDefault="005949FA" w:rsidP="005949FA">
      <w:pPr>
        <w:pStyle w:val="PlainText"/>
        <w:ind w:left="720"/>
      </w:pPr>
      <w:r>
        <w:t xml:space="preserve">(1, 4): </w:t>
      </w:r>
      <w:r w:rsidR="00676F76">
        <w:t>data</w:t>
      </w:r>
    </w:p>
    <w:p w:rsidR="00E97A5D" w:rsidRDefault="00E97A5D" w:rsidP="00244C3C"/>
    <w:p w:rsidR="00392D25" w:rsidRDefault="00392D25">
      <w:pPr>
        <w:pStyle w:val="SubSectionHeading"/>
      </w:pPr>
      <w:r>
        <w:lastRenderedPageBreak/>
        <w:t>Exa</w:t>
      </w:r>
      <w:bookmarkStart w:id="11" w:name="CaseBExample6"/>
      <w:bookmarkEnd w:id="11"/>
      <w:r>
        <w:t>mple 6</w:t>
      </w:r>
    </w:p>
    <w:p w:rsidR="00E97A5D" w:rsidRDefault="005949FA" w:rsidP="00244C3C">
      <w:r>
        <w:t xml:space="preserve">Suppose </w:t>
      </w:r>
      <w:r w:rsidR="00E24126">
        <w:t>in this example</w:t>
      </w:r>
      <w:r>
        <w:t xml:space="preserve"> </w:t>
      </w:r>
      <w:r w:rsidRPr="005949FA">
        <w:t xml:space="preserve">the size of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 </w:t>
      </w:r>
      <w:r w:rsidR="003C7496">
        <w:t>is changed—</w:t>
      </w:r>
      <w:proofErr w:type="gramStart"/>
      <w:r w:rsidRPr="005949FA">
        <w:rPr>
          <w:rFonts w:ascii="Courier New" w:hAnsi="Courier New" w:cs="Courier New"/>
          <w:sz w:val="20"/>
        </w:rPr>
        <w:t>dims[</w:t>
      </w:r>
      <w:proofErr w:type="gramEnd"/>
      <w:r w:rsidRPr="005949FA">
        <w:rPr>
          <w:rFonts w:ascii="Courier New" w:hAnsi="Courier New" w:cs="Courier New"/>
          <w:sz w:val="20"/>
        </w:rPr>
        <w:t>0]</w:t>
      </w:r>
      <w:r w:rsidRPr="005949FA">
        <w:t xml:space="preserve"> </w:t>
      </w:r>
      <w:r>
        <w:t xml:space="preserve">is </w:t>
      </w:r>
      <w:r w:rsidR="003C7496">
        <w:t xml:space="preserve">decreased </w:t>
      </w:r>
      <w:r w:rsidRPr="005949FA">
        <w:t xml:space="preserve">from </w:t>
      </w:r>
      <w:r>
        <w:t xml:space="preserve">three </w:t>
      </w:r>
      <w:r w:rsidRPr="005949FA">
        <w:t xml:space="preserve">to </w:t>
      </w:r>
      <w:r>
        <w:t>two</w:t>
      </w:r>
      <w:r w:rsidR="001F3376">
        <w:t>,</w:t>
      </w:r>
      <w:r w:rsidR="003C7496">
        <w:t xml:space="preserve"> and </w:t>
      </w:r>
      <w:r w:rsidRPr="005949FA">
        <w:rPr>
          <w:rFonts w:ascii="Courier New" w:hAnsi="Courier New" w:cs="Courier New"/>
          <w:sz w:val="20"/>
        </w:rPr>
        <w:t>dims[1]</w:t>
      </w:r>
      <w:r w:rsidRPr="005949FA">
        <w:t xml:space="preserve"> </w:t>
      </w:r>
      <w:r>
        <w:t xml:space="preserve">is </w:t>
      </w:r>
      <w:r w:rsidR="003C7496">
        <w:t xml:space="preserve">decreased </w:t>
      </w:r>
      <w:r w:rsidRPr="005949FA">
        <w:t xml:space="preserve">from </w:t>
      </w:r>
      <w:r>
        <w:t>four</w:t>
      </w:r>
      <w:r w:rsidRPr="005949FA">
        <w:t xml:space="preserve"> to </w:t>
      </w:r>
      <w:r>
        <w:t>two</w:t>
      </w:r>
      <w:r w:rsidR="003C7496">
        <w:t>. Data is then</w:t>
      </w:r>
      <w:r>
        <w:t xml:space="preserve"> </w:t>
      </w:r>
      <w:r w:rsidRPr="005949FA">
        <w:t>wri</w:t>
      </w:r>
      <w:r>
        <w:t>t</w:t>
      </w:r>
      <w:r w:rsidRPr="005949FA">
        <w:t>te</w:t>
      </w:r>
      <w:r>
        <w:t xml:space="preserve">n to </w:t>
      </w:r>
      <w:r w:rsidRPr="005949FA">
        <w:rPr>
          <w:rFonts w:ascii="Courier New" w:hAnsi="Courier New" w:cs="Courier New"/>
          <w:sz w:val="20"/>
        </w:rPr>
        <w:t>dsetB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244C3C" w:rsidRDefault="00244C3C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  <w:tr w:rsidR="005949FA" w:rsidTr="00676F76">
        <w:trPr>
          <w:trHeight w:hRule="exact" w:val="288"/>
        </w:trPr>
        <w:tc>
          <w:tcPr>
            <w:tcW w:w="1174" w:type="dxa"/>
          </w:tcPr>
          <w:p w:rsidR="005949FA" w:rsidRDefault="005949FA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4EE290F" wp14:editId="6FAA1224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2wrUQIAAL4EAAAOAAAAZHJzL2Uyb0RvYy54bWysVNuO0zAQfUfiHyy/01x6jzZdrXYpQlpg&#10;xcIHuLbTGHzDdpuWr2fsZLt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IvHbCt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5949FA" w:rsidRDefault="005949FA" w:rsidP="00676F76"/>
        </w:tc>
        <w:tc>
          <w:tcPr>
            <w:tcW w:w="1174" w:type="dxa"/>
          </w:tcPr>
          <w:p w:rsidR="005949FA" w:rsidRDefault="005949FA" w:rsidP="00676F76"/>
        </w:tc>
        <w:tc>
          <w:tcPr>
            <w:tcW w:w="1175" w:type="dxa"/>
          </w:tcPr>
          <w:p w:rsidR="005949FA" w:rsidRDefault="005949FA" w:rsidP="00676F76"/>
        </w:tc>
      </w:tr>
    </w:tbl>
    <w:p w:rsidR="005949FA" w:rsidRDefault="005949FA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</w:tblGrid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  <w:tr w:rsidR="005949FA" w:rsidTr="005949FA">
        <w:trPr>
          <w:trHeight w:hRule="exact" w:val="288"/>
        </w:trPr>
        <w:tc>
          <w:tcPr>
            <w:tcW w:w="1174" w:type="dxa"/>
          </w:tcPr>
          <w:p w:rsidR="005949FA" w:rsidRDefault="005949FA" w:rsidP="005949FA"/>
        </w:tc>
        <w:tc>
          <w:tcPr>
            <w:tcW w:w="1175" w:type="dxa"/>
          </w:tcPr>
          <w:p w:rsidR="005949FA" w:rsidRDefault="005949FA" w:rsidP="005949FA"/>
        </w:tc>
      </w:tr>
    </w:tbl>
    <w:p w:rsidR="005949FA" w:rsidRDefault="005949FA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5949FA" w:rsidRDefault="005949FA" w:rsidP="005949FA"/>
    <w:p w:rsidR="005949FA" w:rsidRPr="003E003B" w:rsidRDefault="005949FA" w:rsidP="005949FA">
      <w:pPr>
        <w:pStyle w:val="PlainText"/>
        <w:ind w:left="720"/>
      </w:pPr>
      <w:r w:rsidRPr="003E003B">
        <w:t xml:space="preserve">dims[0]: </w:t>
      </w:r>
      <w:r>
        <w:t>3-&gt;2</w:t>
      </w:r>
    </w:p>
    <w:p w:rsidR="005949FA" w:rsidRPr="0036462A" w:rsidRDefault="005949FA" w:rsidP="005949FA">
      <w:pPr>
        <w:pStyle w:val="PlainText"/>
        <w:ind w:left="720"/>
      </w:pPr>
      <w:r w:rsidRPr="003E003B">
        <w:t>dims[1]: 4-&gt;</w:t>
      </w:r>
      <w:r>
        <w:t>2</w:t>
      </w:r>
    </w:p>
    <w:p w:rsidR="005949FA" w:rsidRDefault="005949FA" w:rsidP="00244C3C"/>
    <w:p w:rsidR="005949FA" w:rsidRDefault="005949FA" w:rsidP="00244C3C"/>
    <w:p w:rsidR="005949FA" w:rsidRPr="00244C3C" w:rsidRDefault="005949FA" w:rsidP="00244C3C"/>
    <w:p w:rsidR="00244C3C" w:rsidRPr="00C96C9C" w:rsidRDefault="00244C3C" w:rsidP="00244C3C">
      <w:pPr>
        <w:pStyle w:val="Heading2"/>
      </w:pPr>
      <w:bookmarkStart w:id="12" w:name="_Toc381348638"/>
      <w:r w:rsidRPr="00C96C9C">
        <w:t>Case C: Monitor a Dataset with a Compound Datatype</w:t>
      </w:r>
      <w:bookmarkEnd w:id="12"/>
    </w:p>
    <w:p w:rsidR="00285158" w:rsidRDefault="00285158" w:rsidP="00285158">
      <w:r>
        <w:t xml:space="preserve">In this section, we see how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might be used to monitor changes to a two-dimensional dataset with a compound datatype.</w:t>
      </w:r>
      <w:r w:rsidR="00902099">
        <w:t xml:space="preserve"> The examples in this case will start with different datasets.</w:t>
      </w:r>
    </w:p>
    <w:p w:rsidR="00285158" w:rsidRDefault="00285158" w:rsidP="00285158"/>
    <w:p w:rsidR="00392D25" w:rsidRDefault="00392D25" w:rsidP="00285158"/>
    <w:p w:rsidR="00392D25" w:rsidRDefault="00392D25" w:rsidP="00285158"/>
    <w:p w:rsidR="00392D25" w:rsidRDefault="00392D25" w:rsidP="00392D25">
      <w:pPr>
        <w:pStyle w:val="SubSectionHeading"/>
      </w:pPr>
      <w:r>
        <w:t>Exa</w:t>
      </w:r>
      <w:bookmarkStart w:id="13" w:name="CaseCExample1"/>
      <w:bookmarkEnd w:id="13"/>
      <w:r>
        <w:t>mple 1</w:t>
      </w:r>
    </w:p>
    <w:p w:rsidR="002320A1" w:rsidRDefault="002320A1" w:rsidP="002320A1">
      <w:r>
        <w:t>F</w:t>
      </w:r>
      <w:r w:rsidR="00462F5E">
        <w:t>or this example</w:t>
      </w:r>
      <w:r>
        <w:t xml:space="preserve">, we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320A1" w:rsidRDefault="002320A1" w:rsidP="002320A1"/>
    <w:p w:rsidR="002320A1" w:rsidRDefault="002320A1" w:rsidP="002320A1">
      <w:pPr>
        <w:pStyle w:val="PlainText"/>
      </w:pPr>
      <w:r w:rsidRPr="00C0078C">
        <w:t>h5watch example.h5/dset</w:t>
      </w:r>
      <w:r>
        <w:t>C1</w:t>
      </w:r>
    </w:p>
    <w:p w:rsidR="002320A1" w:rsidRDefault="002320A1" w:rsidP="002320A1"/>
    <w:p w:rsidR="002320A1" w:rsidRDefault="002320A1" w:rsidP="002320A1">
      <w:r>
        <w:t xml:space="preserve">The dataset we are watching is </w:t>
      </w:r>
      <w:r w:rsidRPr="00C0078C">
        <w:rPr>
          <w:rFonts w:ascii="Courier New" w:hAnsi="Courier New" w:cs="Courier New"/>
          <w:sz w:val="20"/>
          <w:szCs w:val="20"/>
        </w:rPr>
        <w:t>dset</w:t>
      </w:r>
      <w:r>
        <w:rPr>
          <w:rFonts w:ascii="Courier New" w:hAnsi="Courier New" w:cs="Courier New"/>
          <w:sz w:val="20"/>
          <w:szCs w:val="20"/>
        </w:rPr>
        <w:t>C1</w:t>
      </w:r>
      <w:r>
        <w:t xml:space="preserve"> and is located in the file </w:t>
      </w:r>
      <w:r w:rsidRPr="00C0078C">
        <w:rPr>
          <w:rFonts w:ascii="Courier New" w:hAnsi="Courier New" w:cs="Courier New"/>
          <w:sz w:val="20"/>
          <w:szCs w:val="20"/>
        </w:rPr>
        <w:t>example.h5</w:t>
      </w:r>
      <w:r>
        <w:t>.</w:t>
      </w:r>
    </w:p>
    <w:p w:rsidR="002320A1" w:rsidRDefault="002320A1" w:rsidP="002320A1"/>
    <w:p w:rsidR="00244C3C" w:rsidRDefault="00285158" w:rsidP="00285158">
      <w:r>
        <w:t xml:space="preserve">Suppose </w:t>
      </w:r>
      <w:r w:rsidR="00E24126">
        <w:t xml:space="preserve">in this example </w:t>
      </w:r>
      <w:r w:rsidRPr="00E97A5D">
        <w:rPr>
          <w:rFonts w:ascii="Courier New" w:hAnsi="Courier New" w:cs="Courier New"/>
          <w:sz w:val="20"/>
        </w:rPr>
        <w:t>dset</w:t>
      </w:r>
      <w:r>
        <w:rPr>
          <w:rFonts w:ascii="Courier New" w:hAnsi="Courier New" w:cs="Courier New"/>
          <w:sz w:val="20"/>
        </w:rPr>
        <w:t>C1</w:t>
      </w:r>
      <w:r>
        <w:t xml:space="preserve"> is a two-dimensional dataset of 3x4 </w:t>
      </w:r>
      <w:r w:rsidR="003C7496">
        <w:t xml:space="preserve">data elements </w:t>
      </w:r>
      <w:r>
        <w:t>with a compound datatype defined as the following:</w:t>
      </w:r>
    </w:p>
    <w:p w:rsidR="00285158" w:rsidRDefault="00285158" w:rsidP="00285158"/>
    <w:p w:rsidR="00285158" w:rsidRDefault="00285158" w:rsidP="00285158">
      <w:pPr>
        <w:pStyle w:val="PlainText"/>
        <w:ind w:left="720"/>
      </w:pPr>
      <w:r>
        <w:t>DATATYPE "ctype1" H5T_COMPOUND {</w:t>
      </w:r>
    </w:p>
    <w:p w:rsidR="00285158" w:rsidRDefault="00285158" w:rsidP="00285158">
      <w:pPr>
        <w:pStyle w:val="PlainText"/>
        <w:ind w:left="720"/>
      </w:pPr>
      <w:r>
        <w:t xml:space="preserve">    H5T_STD_I32BE "c1";</w:t>
      </w:r>
    </w:p>
    <w:p w:rsidR="00285158" w:rsidRDefault="00285158" w:rsidP="00285158">
      <w:pPr>
        <w:pStyle w:val="PlainText"/>
        <w:ind w:left="720"/>
      </w:pPr>
      <w:r>
        <w:t xml:space="preserve">    H5T_STD_I32BE "c2";</w:t>
      </w:r>
    </w:p>
    <w:p w:rsidR="00285158" w:rsidRDefault="00285158" w:rsidP="00285158">
      <w:pPr>
        <w:pStyle w:val="PlainText"/>
        <w:ind w:left="720"/>
      </w:pPr>
      <w:r>
        <w:t xml:space="preserve">    H5T_STD_I32BE "c3";</w:t>
      </w:r>
    </w:p>
    <w:p w:rsidR="003C7496" w:rsidRDefault="00285158" w:rsidP="00285158">
      <w:pPr>
        <w:pStyle w:val="PlainText"/>
        <w:ind w:left="720"/>
      </w:pPr>
      <w:r>
        <w:t xml:space="preserve">    H5T_STD_I32BE "c4"; </w:t>
      </w:r>
    </w:p>
    <w:p w:rsidR="00285158" w:rsidRDefault="00285158" w:rsidP="00285158">
      <w:pPr>
        <w:pStyle w:val="PlainText"/>
        <w:ind w:left="720"/>
      </w:pPr>
      <w:r>
        <w:t>}</w:t>
      </w:r>
    </w:p>
    <w:p w:rsidR="00244C3C" w:rsidRDefault="00244C3C" w:rsidP="00244C3C"/>
    <w:p w:rsidR="00285158" w:rsidRDefault="00285158">
      <w:r>
        <w:br w:type="page"/>
      </w:r>
    </w:p>
    <w:p w:rsidR="00285158" w:rsidRDefault="00285158" w:rsidP="00244C3C">
      <w:r>
        <w:lastRenderedPageBreak/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dsetC1</w:t>
      </w:r>
      <w:r>
        <w:t xml:space="preserve"> </w:t>
      </w:r>
      <w:r w:rsidR="003C7496">
        <w:t>is changed—</w:t>
      </w:r>
      <w:proofErr w:type="gramStart"/>
      <w:r w:rsidRPr="002320A1">
        <w:rPr>
          <w:rFonts w:ascii="Courier New" w:hAnsi="Courier New" w:cs="Courier New"/>
          <w:sz w:val="20"/>
        </w:rPr>
        <w:t>dims[</w:t>
      </w:r>
      <w:proofErr w:type="gramEnd"/>
      <w:r w:rsidRPr="002320A1">
        <w:rPr>
          <w:rFonts w:ascii="Courier New" w:hAnsi="Courier New" w:cs="Courier New"/>
          <w:sz w:val="20"/>
        </w:rPr>
        <w:t>0]</w:t>
      </w:r>
      <w:r w:rsidRPr="00285158">
        <w:t xml:space="preserve"> </w:t>
      </w:r>
      <w:r>
        <w:t xml:space="preserve">is </w:t>
      </w:r>
      <w:r w:rsidR="003C7496">
        <w:t xml:space="preserve">increased </w:t>
      </w:r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r w:rsidR="00F073FD">
        <w:t>. D</w:t>
      </w:r>
      <w:r w:rsidR="003C7496">
        <w:t>ata is then</w:t>
      </w:r>
      <w:r w:rsidRPr="00285158">
        <w:t xml:space="preserve"> 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dsetC1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FDD724E" wp14:editId="6D771C09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4lpUQ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  <w:tc>
          <w:tcPr>
            <w:tcW w:w="1174" w:type="dxa"/>
            <w:shd w:val="pct20" w:color="auto" w:fill="auto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</w:tbl>
    <w:p w:rsidR="00285158" w:rsidRDefault="00285158" w:rsidP="00244C3C"/>
    <w:p w:rsidR="00285158" w:rsidRDefault="00285158" w:rsidP="00285158"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85158"/>
    <w:p w:rsidR="00285158" w:rsidRPr="003E003B" w:rsidRDefault="00285158" w:rsidP="00285158">
      <w:pPr>
        <w:pStyle w:val="PlainText"/>
        <w:ind w:left="720"/>
      </w:pPr>
      <w:r w:rsidRPr="003E003B">
        <w:t>dims[0]: 3-&gt;5</w:t>
      </w:r>
    </w:p>
    <w:p w:rsidR="00285158" w:rsidRDefault="00285158" w:rsidP="00285158">
      <w:pPr>
        <w:pStyle w:val="PlainText"/>
        <w:ind w:left="720"/>
      </w:pPr>
      <w:r w:rsidRPr="003E003B">
        <w:t>dims[1]: unchanged</w:t>
      </w:r>
    </w:p>
    <w:p w:rsidR="00285158" w:rsidRPr="003E003B" w:rsidRDefault="00285158" w:rsidP="00285158">
      <w:pPr>
        <w:pStyle w:val="PlainText"/>
        <w:ind w:left="720"/>
      </w:pPr>
    </w:p>
    <w:p w:rsidR="00285158" w:rsidRPr="003E003B" w:rsidRDefault="00285158" w:rsidP="00285158">
      <w:pPr>
        <w:pStyle w:val="PlainText"/>
        <w:ind w:left="720"/>
      </w:pPr>
      <w:r w:rsidRPr="003E003B">
        <w:t>Data:</w:t>
      </w:r>
    </w:p>
    <w:p w:rsidR="00285158" w:rsidRDefault="00285158" w:rsidP="00285158">
      <w:pPr>
        <w:pStyle w:val="PlainText"/>
        <w:ind w:left="720"/>
      </w:pPr>
      <w:r w:rsidRPr="003E003B">
        <w:t xml:space="preserve">(3, 0): </w:t>
      </w:r>
      <w:r>
        <w:t xml:space="preserve">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85158">
      <w:pPr>
        <w:pStyle w:val="PlainText"/>
        <w:ind w:left="720"/>
      </w:pPr>
      <w:r w:rsidRPr="003E003B">
        <w:t>(</w:t>
      </w:r>
      <w:r>
        <w:t xml:space="preserve">4, 0): {{data for c1,c2,c3,c4}, {data for c1,c2,c3,c4}, </w:t>
      </w:r>
    </w:p>
    <w:p w:rsidR="00285158" w:rsidRPr="003E003B" w:rsidRDefault="00285158" w:rsidP="00285158">
      <w:pPr>
        <w:pStyle w:val="PlainText"/>
        <w:ind w:left="720"/>
      </w:pPr>
      <w:r>
        <w:t xml:space="preserve">         {data for c1,c2,c3,c4}, {data for c1,c2,c3,c4}}</w:t>
      </w:r>
    </w:p>
    <w:p w:rsidR="00285158" w:rsidRDefault="00285158" w:rsidP="00244C3C"/>
    <w:p w:rsidR="00285158" w:rsidRDefault="00285158" w:rsidP="00244C3C"/>
    <w:p w:rsidR="00392D25" w:rsidRDefault="00392D25" w:rsidP="00392D25">
      <w:pPr>
        <w:pStyle w:val="SubSectionHeading"/>
      </w:pPr>
      <w:r>
        <w:t>Exa</w:t>
      </w:r>
      <w:bookmarkStart w:id="14" w:name="CaseCExample2"/>
      <w:bookmarkEnd w:id="14"/>
      <w:r>
        <w:t>mple 2</w:t>
      </w:r>
    </w:p>
    <w:p w:rsidR="00627546" w:rsidRDefault="00462F5E" w:rsidP="00462F5E">
      <w:r>
        <w:t xml:space="preserve">For this example, we </w:t>
      </w:r>
      <w:r w:rsidR="00627546">
        <w:t xml:space="preserve">will continue to watch </w:t>
      </w:r>
      <w:r w:rsidR="00627546" w:rsidRPr="00C0078C">
        <w:rPr>
          <w:rFonts w:ascii="Courier New" w:hAnsi="Courier New" w:cs="Courier New"/>
          <w:sz w:val="20"/>
          <w:szCs w:val="20"/>
        </w:rPr>
        <w:t>dset</w:t>
      </w:r>
      <w:r w:rsidR="00627546">
        <w:rPr>
          <w:rFonts w:ascii="Courier New" w:hAnsi="Courier New" w:cs="Courier New"/>
          <w:sz w:val="20"/>
          <w:szCs w:val="20"/>
        </w:rPr>
        <w:t>C1</w:t>
      </w:r>
      <w:r w:rsidR="00627546" w:rsidRPr="00627546">
        <w:t xml:space="preserve"> </w:t>
      </w:r>
      <w:r w:rsidR="00627546">
        <w:t>with its compound datatype</w:t>
      </w:r>
      <w:r w:rsidR="00413C83">
        <w:t xml:space="preserve"> and will display data elements only for the </w:t>
      </w:r>
      <w:r w:rsidR="00F073FD">
        <w:t>second field and the fourth field of the compound datatype.</w:t>
      </w:r>
    </w:p>
    <w:p w:rsidR="00627546" w:rsidRDefault="00627546" w:rsidP="00462F5E"/>
    <w:p w:rsidR="00627546" w:rsidRDefault="00627546" w:rsidP="00462F5E">
      <w:r>
        <w:t xml:space="preserve">We will run h5watch with the </w:t>
      </w:r>
      <w:r w:rsidR="00526C03" w:rsidRPr="00526C03">
        <w:rPr>
          <w:rFonts w:ascii="Courier New" w:hAnsi="Courier New" w:cs="Courier New"/>
          <w:sz w:val="20"/>
        </w:rPr>
        <w:t>––</w:t>
      </w:r>
      <w:proofErr w:type="gramStart"/>
      <w:r w:rsidR="00526C03" w:rsidRPr="00526C03">
        <w:rPr>
          <w:rFonts w:ascii="Courier New" w:hAnsi="Courier New" w:cs="Courier New"/>
          <w:sz w:val="20"/>
        </w:rPr>
        <w:t>fields</w:t>
      </w:r>
      <w:proofErr w:type="gramEnd"/>
      <w:r w:rsidR="003C7496">
        <w:rPr>
          <w:rFonts w:ascii="Courier New" w:hAnsi="Courier New" w:cs="Courier New"/>
          <w:sz w:val="20"/>
        </w:rPr>
        <w:t xml:space="preserve"> </w:t>
      </w:r>
      <w:r>
        <w:t>option with the following command line: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</w:t>
      </w:r>
      <w:r>
        <w:t xml:space="preserve">c2,c4 </w:t>
      </w:r>
      <w:r w:rsidRPr="00C0078C">
        <w:t>example.h5/dset</w:t>
      </w:r>
      <w:r>
        <w:t>C1</w:t>
      </w:r>
    </w:p>
    <w:p w:rsidR="00462F5E" w:rsidRDefault="00462F5E" w:rsidP="00462F5E"/>
    <w:p w:rsidR="00627546" w:rsidRDefault="00627546" w:rsidP="00462F5E">
      <w:r>
        <w:t>This command line could also be written as the following:</w:t>
      </w:r>
    </w:p>
    <w:p w:rsidR="00627546" w:rsidRDefault="00627546" w:rsidP="00462F5E"/>
    <w:p w:rsidR="00627546" w:rsidRDefault="00627546" w:rsidP="00627546">
      <w:pPr>
        <w:pStyle w:val="PlainText"/>
      </w:pPr>
      <w:r w:rsidRPr="00C0078C">
        <w:t xml:space="preserve">h5watch </w:t>
      </w:r>
      <w:r w:rsidR="00526C03" w:rsidRPr="00526C03">
        <w:rPr>
          <w:rFonts w:cs="Courier New"/>
        </w:rPr>
        <w:t>––</w:t>
      </w:r>
      <w:r w:rsidR="00526C03">
        <w:t>fields=c2</w:t>
      </w:r>
      <w:r>
        <w:t xml:space="preserve"> </w:t>
      </w:r>
      <w:r w:rsidR="00526C03" w:rsidRPr="00526C03">
        <w:rPr>
          <w:rFonts w:cs="Courier New"/>
        </w:rPr>
        <w:t>––</w:t>
      </w:r>
      <w:r w:rsidR="00526C03">
        <w:t>fields=c4</w:t>
      </w:r>
      <w:r>
        <w:t xml:space="preserve"> </w:t>
      </w:r>
      <w:r w:rsidRPr="00C0078C">
        <w:t>example.h5/dset</w:t>
      </w:r>
      <w:r>
        <w:t>C1</w:t>
      </w:r>
    </w:p>
    <w:p w:rsidR="00627546" w:rsidRDefault="00627546" w:rsidP="00462F5E"/>
    <w:p w:rsidR="00285158" w:rsidRDefault="00285158" w:rsidP="00244C3C">
      <w:r>
        <w:t xml:space="preserve">Suppose </w:t>
      </w:r>
      <w:r w:rsidR="00627546">
        <w:t xml:space="preserve">in this example </w:t>
      </w:r>
      <w:r w:rsidRPr="00285158">
        <w:t xml:space="preserve">the dimension size of </w:t>
      </w:r>
      <w:r w:rsidRPr="00627546">
        <w:rPr>
          <w:rFonts w:ascii="Courier New" w:hAnsi="Courier New" w:cs="Courier New"/>
          <w:sz w:val="20"/>
        </w:rPr>
        <w:t>dsetC1</w:t>
      </w:r>
      <w:r w:rsidRPr="00285158">
        <w:t xml:space="preserve"> </w:t>
      </w:r>
      <w:r w:rsidR="003C7496">
        <w:t>is changed—</w:t>
      </w:r>
      <w:proofErr w:type="gramStart"/>
      <w:r w:rsidRPr="00627546">
        <w:rPr>
          <w:rFonts w:ascii="Courier New" w:hAnsi="Courier New" w:cs="Courier New"/>
          <w:sz w:val="20"/>
        </w:rPr>
        <w:t>dims[</w:t>
      </w:r>
      <w:proofErr w:type="gramEnd"/>
      <w:r w:rsidRPr="00627546">
        <w:rPr>
          <w:rFonts w:ascii="Courier New" w:hAnsi="Courier New" w:cs="Courier New"/>
          <w:sz w:val="20"/>
        </w:rPr>
        <w:t>1]</w:t>
      </w:r>
      <w:r w:rsidRPr="00285158">
        <w:t xml:space="preserve"> </w:t>
      </w:r>
      <w:r>
        <w:t xml:space="preserve">is </w:t>
      </w:r>
      <w:r w:rsidR="003C7496">
        <w:t xml:space="preserve">increased </w:t>
      </w:r>
      <w:r w:rsidRPr="00285158">
        <w:t xml:space="preserve">from </w:t>
      </w:r>
      <w:r w:rsidR="00627546">
        <w:t>four</w:t>
      </w:r>
      <w:r w:rsidRPr="00285158">
        <w:t xml:space="preserve"> to </w:t>
      </w:r>
      <w:r w:rsidR="00627546">
        <w:t>five</w:t>
      </w:r>
      <w:r w:rsidR="00F073FD">
        <w:t xml:space="preserve">. </w:t>
      </w:r>
      <w:r w:rsidR="003C7496">
        <w:t xml:space="preserve">Data </w:t>
      </w:r>
      <w:r>
        <w:t xml:space="preserve">is </w:t>
      </w:r>
      <w:r w:rsidR="003C7496">
        <w:t xml:space="preserve">then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627546">
        <w:rPr>
          <w:rFonts w:ascii="Courier New" w:hAnsi="Courier New" w:cs="Courier New"/>
          <w:sz w:val="20"/>
        </w:rPr>
        <w:t>dsetC1</w:t>
      </w:r>
      <w:r>
        <w:t xml:space="preserve">. </w:t>
      </w:r>
      <w:r w:rsidRPr="00CD56D7">
        <w:t xml:space="preserve">The </w:t>
      </w:r>
      <w:r>
        <w:t>picture below shows the change.</w:t>
      </w:r>
    </w:p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  <w:tr w:rsidR="00285158" w:rsidTr="00676F76">
        <w:trPr>
          <w:trHeight w:hRule="exact" w:val="288"/>
        </w:trPr>
        <w:tc>
          <w:tcPr>
            <w:tcW w:w="1174" w:type="dxa"/>
          </w:tcPr>
          <w:p w:rsidR="00285158" w:rsidRDefault="00285158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6BF7417" wp14:editId="09D56CC0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24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0F+UAIAAL4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</w:tr>
    </w:tbl>
    <w:p w:rsidR="00285158" w:rsidRDefault="00285158" w:rsidP="00244C3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Pr="00DA310B" w:rsidRDefault="00285158" w:rsidP="00676F76">
            <w:pPr>
              <w:rPr>
                <w:rFonts w:ascii="Arial" w:hAnsi="Arial" w:cs="Arial"/>
                <w:lang w:eastAsia="ko-KR"/>
              </w:rPr>
            </w:pPr>
          </w:p>
        </w:tc>
        <w:tc>
          <w:tcPr>
            <w:tcW w:w="1174" w:type="dxa"/>
          </w:tcPr>
          <w:p w:rsidR="00285158" w:rsidRDefault="00285158" w:rsidP="00676F76"/>
        </w:tc>
        <w:tc>
          <w:tcPr>
            <w:tcW w:w="1175" w:type="dxa"/>
          </w:tcPr>
          <w:p w:rsidR="00285158" w:rsidRDefault="00285158" w:rsidP="00676F76"/>
        </w:tc>
        <w:tc>
          <w:tcPr>
            <w:tcW w:w="1175" w:type="dxa"/>
            <w:shd w:val="pct20" w:color="auto" w:fill="auto"/>
          </w:tcPr>
          <w:p w:rsidR="00285158" w:rsidRDefault="00285158" w:rsidP="00676F76"/>
        </w:tc>
      </w:tr>
      <w:tr w:rsidR="00285158" w:rsidTr="00285158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285158" w:rsidRDefault="00285158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285158" w:rsidRDefault="00285158" w:rsidP="00676F76"/>
        </w:tc>
      </w:tr>
    </w:tbl>
    <w:p w:rsidR="00285158" w:rsidRDefault="00285158" w:rsidP="00285158">
      <w:proofErr w:type="gramStart"/>
      <w:r w:rsidRPr="00285158">
        <w:rPr>
          <w:rFonts w:ascii="Courier New" w:hAnsi="Courier New" w:cs="Courier New"/>
          <w:sz w:val="20"/>
        </w:rPr>
        <w:lastRenderedPageBreak/>
        <w:t>h5watch</w:t>
      </w:r>
      <w:proofErr w:type="gramEnd"/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85158" w:rsidRDefault="00285158" w:rsidP="00244C3C"/>
    <w:p w:rsidR="00627546" w:rsidRDefault="00627546" w:rsidP="00627546">
      <w:pPr>
        <w:pStyle w:val="PlainText"/>
        <w:ind w:left="720"/>
      </w:pPr>
      <w:r>
        <w:t>dims[0]: unchanged</w:t>
      </w:r>
    </w:p>
    <w:p w:rsidR="00627546" w:rsidRDefault="00627546" w:rsidP="00627546">
      <w:pPr>
        <w:pStyle w:val="PlainText"/>
        <w:ind w:left="720"/>
      </w:pPr>
      <w:r>
        <w:t>dims[1]: 4-&gt;5</w:t>
      </w:r>
    </w:p>
    <w:p w:rsidR="00627546" w:rsidRDefault="00627546" w:rsidP="00627546">
      <w:pPr>
        <w:pStyle w:val="PlainText"/>
        <w:ind w:left="720"/>
      </w:pPr>
    </w:p>
    <w:p w:rsidR="00627546" w:rsidRDefault="00627546" w:rsidP="00627546">
      <w:pPr>
        <w:pStyle w:val="PlainText"/>
        <w:ind w:left="720"/>
      </w:pPr>
      <w:r>
        <w:t>Data:</w:t>
      </w:r>
    </w:p>
    <w:p w:rsidR="00627546" w:rsidRDefault="00627546" w:rsidP="00627546">
      <w:pPr>
        <w:pStyle w:val="PlainText"/>
        <w:ind w:left="720"/>
      </w:pPr>
      <w:r>
        <w:t>(0, 4): {{data for c2,c4}}</w:t>
      </w:r>
    </w:p>
    <w:p w:rsidR="00627546" w:rsidRDefault="00627546" w:rsidP="00627546">
      <w:pPr>
        <w:pStyle w:val="PlainText"/>
        <w:ind w:left="720"/>
      </w:pPr>
      <w:r>
        <w:t>(1, 4): {{data for c2,c4}}</w:t>
      </w:r>
    </w:p>
    <w:p w:rsidR="00285158" w:rsidRDefault="00627546" w:rsidP="00627546">
      <w:pPr>
        <w:pStyle w:val="PlainText"/>
        <w:ind w:left="720"/>
      </w:pPr>
      <w:r>
        <w:t>(2, 4): {{data for c2,c4}}</w:t>
      </w:r>
    </w:p>
    <w:p w:rsidR="00285158" w:rsidRDefault="00285158" w:rsidP="00244C3C"/>
    <w:p w:rsidR="00285158" w:rsidRDefault="00285158" w:rsidP="00244C3C"/>
    <w:p w:rsidR="00285158" w:rsidRDefault="00285158" w:rsidP="00244C3C"/>
    <w:p w:rsidR="00285158" w:rsidRDefault="00E559E5" w:rsidP="00E559E5">
      <w:pPr>
        <w:pStyle w:val="SubSectionHeading"/>
      </w:pPr>
      <w:r>
        <w:t>Exam</w:t>
      </w:r>
      <w:bookmarkStart w:id="15" w:name="CaseCExample3"/>
      <w:bookmarkEnd w:id="15"/>
      <w:r>
        <w:t>ple 3</w:t>
      </w:r>
    </w:p>
    <w:p w:rsidR="00290E85" w:rsidRDefault="00290E85" w:rsidP="00244C3C">
      <w:r>
        <w:t>In this example, we will look at a different dataset with a nested compound datatype. The picture below shows the dataset.</w:t>
      </w:r>
    </w:p>
    <w:p w:rsidR="00290E85" w:rsidRDefault="00290E85" w:rsidP="00244C3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</w:tr>
    </w:tbl>
    <w:p w:rsidR="00290E85" w:rsidRDefault="00290E85" w:rsidP="00244C3C"/>
    <w:p w:rsidR="00E559E5" w:rsidRDefault="00290E85" w:rsidP="00244C3C">
      <w:r>
        <w:t xml:space="preserve">The dataset </w:t>
      </w:r>
      <w:r w:rsidRPr="00290E85">
        <w:t xml:space="preserve">is a one-dimensional dataset of </w:t>
      </w:r>
      <w:r>
        <w:t>three</w:t>
      </w:r>
      <w:r w:rsidRPr="00290E85">
        <w:t xml:space="preserve"> </w:t>
      </w:r>
      <w:r w:rsidR="00C21372">
        <w:t>data elements</w:t>
      </w:r>
      <w:r w:rsidR="00C21372" w:rsidRPr="00290E85">
        <w:t xml:space="preserve"> </w:t>
      </w:r>
      <w:r w:rsidRPr="00290E85">
        <w:t xml:space="preserve">with </w:t>
      </w:r>
      <w:r w:rsidR="00D03C9E">
        <w:t xml:space="preserve">a </w:t>
      </w:r>
      <w:r w:rsidRPr="00290E85">
        <w:t>nested compound data type defined as:</w:t>
      </w:r>
    </w:p>
    <w:p w:rsidR="00290E85" w:rsidRDefault="00290E85" w:rsidP="00244C3C"/>
    <w:p w:rsidR="00290E85" w:rsidRDefault="00290E85" w:rsidP="00290E85">
      <w:pPr>
        <w:pStyle w:val="PlainText"/>
        <w:ind w:left="720"/>
      </w:pPr>
      <w:r>
        <w:t>DATATYPE "ctype2" H5T_COMPOUND {</w:t>
      </w:r>
    </w:p>
    <w:p w:rsidR="00290E85" w:rsidRDefault="00290E85" w:rsidP="00290E85">
      <w:pPr>
        <w:pStyle w:val="PlainText"/>
        <w:ind w:left="720"/>
      </w:pPr>
      <w:r>
        <w:t xml:space="preserve">      H5T_STD_I32BE "c,1";</w:t>
      </w:r>
    </w:p>
    <w:p w:rsidR="00290E85" w:rsidRDefault="00290E85" w:rsidP="00290E85">
      <w:pPr>
        <w:pStyle w:val="PlainText"/>
        <w:ind w:left="720"/>
      </w:pPr>
      <w:r>
        <w:t xml:space="preserve">      H5T_STD_I32BE "c,2"; 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H5_COMPOUND {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C21372">
        <w:tab/>
      </w:r>
      <w:r w:rsidR="00290E85">
        <w:t>H5T_STD_I32BE "sub.1";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C21372">
        <w:tab/>
      </w:r>
      <w:r w:rsidR="00290E85">
        <w:t>H5T_STD_I32BE "sub.2";</w:t>
      </w:r>
    </w:p>
    <w:p w:rsidR="00290E85" w:rsidRDefault="00445998" w:rsidP="00290E85">
      <w:pPr>
        <w:pStyle w:val="PlainText"/>
        <w:ind w:left="720"/>
      </w:pPr>
      <w:r>
        <w:t xml:space="preserve">      </w:t>
      </w:r>
      <w:r w:rsidR="00290E85">
        <w:t>} c3;</w:t>
      </w:r>
    </w:p>
    <w:p w:rsidR="00290E85" w:rsidRDefault="00290E85" w:rsidP="00D03C9E">
      <w:pPr>
        <w:pStyle w:val="PlainText"/>
        <w:ind w:firstLine="720"/>
      </w:pPr>
      <w:r>
        <w:t>}</w:t>
      </w:r>
    </w:p>
    <w:p w:rsidR="00E559E5" w:rsidRDefault="00E559E5" w:rsidP="00244C3C"/>
    <w:p w:rsidR="00290E85" w:rsidRDefault="00290E85" w:rsidP="00290E85">
      <w:r>
        <w:t xml:space="preserve">We first start </w:t>
      </w:r>
      <w:r w:rsidRPr="00285158">
        <w:rPr>
          <w:rFonts w:ascii="Courier New" w:hAnsi="Courier New" w:cs="Courier New"/>
          <w:sz w:val="20"/>
        </w:rPr>
        <w:t>h5watch</w:t>
      </w:r>
      <w:r>
        <w:t xml:space="preserve"> running with the following command line:</w:t>
      </w:r>
    </w:p>
    <w:p w:rsidR="00290E85" w:rsidRDefault="00290E85" w:rsidP="00290E85"/>
    <w:p w:rsidR="00290E85" w:rsidRDefault="00290E85" w:rsidP="00290E85">
      <w:pPr>
        <w:pStyle w:val="PlainText"/>
      </w:pPr>
      <w:r w:rsidRPr="00290E85">
        <w:t xml:space="preserve">h5watch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 xml:space="preserve">c\,1 </w:t>
      </w:r>
      <w:r w:rsidR="00152B9C" w:rsidRPr="00526C03">
        <w:rPr>
          <w:rFonts w:cs="Courier New"/>
        </w:rPr>
        <w:t>––</w:t>
      </w:r>
      <w:r w:rsidR="00152B9C">
        <w:t>fields=</w:t>
      </w:r>
      <w:r w:rsidRPr="00290E85">
        <w:t>c3</w:t>
      </w:r>
      <w:r w:rsidR="00152B9C">
        <w:t>.</w:t>
      </w:r>
      <w:r w:rsidRPr="00290E85">
        <w:t>sub</w:t>
      </w:r>
      <w:r w:rsidR="00152B9C">
        <w:t>\</w:t>
      </w:r>
      <w:r w:rsidRPr="00290E85">
        <w:t>.2 example.h5/dsetC2</w:t>
      </w:r>
    </w:p>
    <w:p w:rsidR="00290E85" w:rsidRDefault="00290E85" w:rsidP="00290E85"/>
    <w:p w:rsidR="00152B9C" w:rsidRDefault="00290E85" w:rsidP="00290E85">
      <w:r w:rsidRPr="00C96C9C">
        <w:t xml:space="preserve">The dataset we are watching is </w:t>
      </w:r>
      <w:r w:rsidRPr="00C96C9C">
        <w:rPr>
          <w:rFonts w:ascii="Courier New" w:hAnsi="Courier New" w:cs="Courier New"/>
          <w:sz w:val="20"/>
          <w:szCs w:val="20"/>
        </w:rPr>
        <w:t>dsetC2</w:t>
      </w:r>
      <w:r w:rsidRPr="00C96C9C">
        <w:t xml:space="preserve"> and is located in the file </w:t>
      </w:r>
      <w:r w:rsidRPr="00C96C9C">
        <w:rPr>
          <w:rFonts w:ascii="Courier New" w:hAnsi="Courier New" w:cs="Courier New"/>
          <w:sz w:val="20"/>
          <w:szCs w:val="20"/>
        </w:rPr>
        <w:t>example.h5</w:t>
      </w:r>
      <w:r w:rsidRPr="00C96C9C">
        <w:t>.</w:t>
      </w:r>
      <w:r w:rsidR="00C96C9C" w:rsidRPr="00C96C9C">
        <w:t xml:space="preserve"> The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>c\</w:t>
      </w:r>
      <w:proofErr w:type="gramStart"/>
      <w:r w:rsidR="00C96C9C" w:rsidRPr="00C96C9C">
        <w:rPr>
          <w:rFonts w:ascii="Courier New" w:hAnsi="Courier New" w:cs="Courier New"/>
          <w:sz w:val="20"/>
        </w:rPr>
        <w:t>,1</w:t>
      </w:r>
      <w:proofErr w:type="gramEnd"/>
      <w:r w:rsidR="00C96C9C" w:rsidRPr="00C96C9C">
        <w:rPr>
          <w:rFonts w:ascii="Courier New" w:hAnsi="Courier New" w:cs="Courier New"/>
          <w:sz w:val="20"/>
        </w:rPr>
        <w:t xml:space="preserve"> </w:t>
      </w:r>
      <w:r w:rsidR="00152B9C" w:rsidRPr="00152B9C">
        <w:t xml:space="preserve">and </w:t>
      </w:r>
      <w:r w:rsidR="00152B9C" w:rsidRPr="00526C03">
        <w:rPr>
          <w:rFonts w:ascii="Courier New" w:hAnsi="Courier New" w:cs="Courier New"/>
          <w:sz w:val="20"/>
        </w:rPr>
        <w:t>––</w:t>
      </w:r>
      <w:r w:rsidR="00152B9C">
        <w:t>fields=</w:t>
      </w:r>
      <w:r w:rsidR="00C96C9C" w:rsidRPr="00C96C9C">
        <w:rPr>
          <w:rFonts w:ascii="Courier New" w:hAnsi="Courier New" w:cs="Courier New"/>
          <w:sz w:val="20"/>
        </w:rPr>
        <w:t>c3</w:t>
      </w:r>
      <w:r w:rsidR="00152B9C">
        <w:rPr>
          <w:rFonts w:ascii="Courier New" w:hAnsi="Courier New" w:cs="Courier New"/>
          <w:sz w:val="20"/>
        </w:rPr>
        <w:t>.</w:t>
      </w:r>
      <w:r w:rsidR="00C96C9C" w:rsidRPr="00C96C9C">
        <w:rPr>
          <w:rFonts w:ascii="Courier New" w:hAnsi="Courier New" w:cs="Courier New"/>
          <w:sz w:val="20"/>
        </w:rPr>
        <w:t>sub</w:t>
      </w:r>
      <w:r w:rsidR="00152B9C">
        <w:rPr>
          <w:rFonts w:ascii="Courier New" w:hAnsi="Courier New" w:cs="Courier New"/>
          <w:sz w:val="20"/>
        </w:rPr>
        <w:t>\</w:t>
      </w:r>
      <w:r w:rsidR="00C96C9C" w:rsidRPr="00C96C9C">
        <w:rPr>
          <w:rFonts w:ascii="Courier New" w:hAnsi="Courier New" w:cs="Courier New"/>
          <w:sz w:val="20"/>
        </w:rPr>
        <w:t>.2</w:t>
      </w:r>
      <w:r w:rsidR="00C96C9C" w:rsidRPr="00C96C9C">
        <w:t xml:space="preserve"> options </w:t>
      </w:r>
      <w:r w:rsidR="00152B9C">
        <w:t xml:space="preserve">will </w:t>
      </w:r>
      <w:r w:rsidR="00C21372">
        <w:t xml:space="preserve">select </w:t>
      </w:r>
      <w:r w:rsidR="00152B9C">
        <w:t xml:space="preserve">the first </w:t>
      </w:r>
      <w:r w:rsidR="00C21372">
        <w:t xml:space="preserve">field of the compound datatype and the second subfield in the third field </w:t>
      </w:r>
      <w:r w:rsidR="00152B9C">
        <w:t>of the compound datatype.</w:t>
      </w:r>
      <w:r w:rsidR="00C21372">
        <w:t xml:space="preserve"> </w:t>
      </w:r>
      <w:r w:rsidR="00D03C9E">
        <w:t>A</w:t>
      </w:r>
      <w:r w:rsidR="00C21372">
        <w:t xml:space="preserve"> </w:t>
      </w:r>
      <w:r w:rsidR="00D03C9E">
        <w:t>b</w:t>
      </w:r>
      <w:r w:rsidR="00C21372">
        <w:t>ackslash is used to escape “,” and “.” in the field names.</w:t>
      </w:r>
    </w:p>
    <w:p w:rsidR="00290E85" w:rsidRDefault="00290E85" w:rsidP="00290E85"/>
    <w:p w:rsidR="00290E85" w:rsidRDefault="00290E85" w:rsidP="00290E85">
      <w:r>
        <w:t xml:space="preserve">Suppose </w:t>
      </w:r>
      <w:r w:rsidRPr="00285158">
        <w:t xml:space="preserve">the dimension size of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 xml:space="preserve"> </w:t>
      </w:r>
      <w:r w:rsidR="00C21372">
        <w:t>is changed—</w:t>
      </w:r>
      <w:proofErr w:type="gramStart"/>
      <w:r w:rsidRPr="002320A1">
        <w:rPr>
          <w:rFonts w:ascii="Courier New" w:hAnsi="Courier New" w:cs="Courier New"/>
          <w:sz w:val="20"/>
        </w:rPr>
        <w:t>dims[</w:t>
      </w:r>
      <w:proofErr w:type="gramEnd"/>
      <w:r w:rsidRPr="002320A1">
        <w:rPr>
          <w:rFonts w:ascii="Courier New" w:hAnsi="Courier New" w:cs="Courier New"/>
          <w:sz w:val="20"/>
        </w:rPr>
        <w:t>0]</w:t>
      </w:r>
      <w:r w:rsidRPr="00285158">
        <w:t xml:space="preserve"> </w:t>
      </w:r>
      <w:r>
        <w:t xml:space="preserve">is </w:t>
      </w:r>
      <w:r w:rsidR="00C21372">
        <w:t xml:space="preserve">increased </w:t>
      </w:r>
      <w:r w:rsidRPr="00285158">
        <w:t xml:space="preserve">from </w:t>
      </w:r>
      <w:r>
        <w:t>three</w:t>
      </w:r>
      <w:r w:rsidRPr="00285158">
        <w:t xml:space="preserve"> to </w:t>
      </w:r>
      <w:r>
        <w:t>five</w:t>
      </w:r>
      <w:r w:rsidR="00D03C9E">
        <w:t>,</w:t>
      </w:r>
      <w:r w:rsidRPr="00285158">
        <w:t xml:space="preserve"> and </w:t>
      </w:r>
      <w:r w:rsidR="00C21372">
        <w:t xml:space="preserve">data </w:t>
      </w:r>
      <w:r>
        <w:t>is</w:t>
      </w:r>
      <w:r w:rsidR="00C21372">
        <w:t xml:space="preserve"> then</w:t>
      </w:r>
      <w:r>
        <w:t xml:space="preserve"> </w:t>
      </w:r>
      <w:r w:rsidRPr="00285158">
        <w:t>wri</w:t>
      </w:r>
      <w:r>
        <w:t>t</w:t>
      </w:r>
      <w:r w:rsidRPr="00285158">
        <w:t>te</w:t>
      </w:r>
      <w:r>
        <w:t xml:space="preserve">n to </w:t>
      </w:r>
      <w:r w:rsidRPr="002320A1">
        <w:rPr>
          <w:rFonts w:ascii="Courier New" w:hAnsi="Courier New" w:cs="Courier New"/>
          <w:sz w:val="20"/>
        </w:rPr>
        <w:t>dsetC</w:t>
      </w:r>
      <w:r>
        <w:rPr>
          <w:rFonts w:ascii="Courier New" w:hAnsi="Courier New" w:cs="Courier New"/>
          <w:sz w:val="20"/>
        </w:rPr>
        <w:t>2</w:t>
      </w:r>
      <w:r>
        <w:t>.</w:t>
      </w:r>
      <w:r w:rsidRPr="00285158">
        <w:t xml:space="preserve"> </w:t>
      </w:r>
      <w:r w:rsidRPr="00CD56D7">
        <w:t xml:space="preserve">The </w:t>
      </w:r>
      <w:r>
        <w:t>picture below shows the change.</w:t>
      </w:r>
    </w:p>
    <w:p w:rsidR="00290E85" w:rsidRPr="00420474" w:rsidRDefault="00290E85" w:rsidP="00290E85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E3132E7" wp14:editId="607A94F1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02" coordsize="21600,21600" o:spt="102" adj="12960,19440,14400" path="ar,0@23@3@22,,0@4,0@15@23@1,0@7@2@13l@2@14@22@8@2@12wa,0@23@3@2@11@26@17,0@15@23@1@26@17@22@15xear,0@23@3,0@4@26@17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sum height 0 #2"/>
                        <v:f eqn="ellipse @9 height @4"/>
                        <v:f eqn="sum @4 @10 0"/>
                        <v:f eqn="sum @11 #1 width"/>
                        <v:f eqn="sum @7 @10 0"/>
                        <v:f eqn="sum @12 width #0"/>
                        <v:f eqn="sum @5 0 #0"/>
                        <v:f eqn="prod @15 1 2"/>
                        <v:f eqn="mid @4 @7"/>
                        <v:f eqn="sum #0 #1 width"/>
                        <v:f eqn="prod @18 1 2"/>
                        <v:f eqn="sum @17 0 @19"/>
                        <v:f eqn="val width"/>
                        <v:f eqn="val height"/>
                        <v:f eqn="prod height 2 1"/>
                        <v:f eqn="sum @17 0 @4"/>
                        <v:f eqn="ellipse @24 @4 height"/>
                        <v:f eqn="sum height 0 @25"/>
                        <v:f eqn="sum @8 128 0"/>
                        <v:f eqn="prod @5 1 2"/>
                        <v:f eqn="sum @5 0 128"/>
                        <v:f eqn="sum #0 @17 @12"/>
                        <v:f eqn="ellipse @20 @4 height"/>
                        <v:f eqn="sum width 0 #0"/>
                        <v:f eqn="prod @32 1 2"/>
                        <v:f eqn="prod height height 1"/>
                        <v:f eqn="prod @9 @9 1"/>
                        <v:f eqn="sum @34 0 @35"/>
                        <v:f eqn="sqrt @36"/>
                        <v:f eqn="sum @37 height 0"/>
                        <v:f eqn="prod width height @38"/>
                        <v:f eqn="sum @39 64 0"/>
                        <v:f eqn="prod #0 1 2"/>
                        <v:f eqn="ellipse @33 @41 height"/>
                        <v:f eqn="sum height 0 @42"/>
                        <v:f eqn="sum @43 64 0"/>
                        <v:f eqn="prod @4 1 2"/>
                        <v:f eqn="sum #1 0 @45"/>
                        <v:f eqn="prod height 4390 32768"/>
                        <v:f eqn="prod height 28378 32768"/>
                      </v:formulas>
                      <v:path o:extrusionok="f" o:connecttype="custom" o:connectlocs="0,@17;@2,@14;@22,@8;@2,@12;@22,@16" o:connectangles="180,90,0,0,0" textboxrect="@47,@45,@48,@46"/>
                      <v:handles>
                        <v:h position="bottomRight,#0" yrange="@40,@29"/>
                        <v:h position="bottomRight,#1" yrange="@27,@21"/>
                        <v:h position="#2,bottomRight" xrange="@44,@22"/>
                      </v:handles>
                      <o:complex v:ext="view"/>
                    </v:shapetype>
                    <v:shape id="AutoShape 4" o:spid="_x0000_s1026" type="#_x0000_t102" style="position:absolute;margin-left:-32.8pt;margin-top:2.85pt;width:23.55pt;height:40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3CKTg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</w:tr>
    </w:tbl>
    <w:p w:rsidR="00290E85" w:rsidRPr="00CD56D7" w:rsidRDefault="00290E85" w:rsidP="00290E85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290E85" w:rsidTr="00676F76">
        <w:trPr>
          <w:trHeight w:hRule="exact" w:val="288"/>
        </w:trPr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</w:tcPr>
          <w:p w:rsidR="00290E85" w:rsidRDefault="00290E85" w:rsidP="00676F76"/>
        </w:tc>
        <w:tc>
          <w:tcPr>
            <w:tcW w:w="1500" w:type="dxa"/>
            <w:shd w:val="pct25" w:color="auto" w:fill="auto"/>
          </w:tcPr>
          <w:p w:rsidR="00290E85" w:rsidRPr="00E5379B" w:rsidRDefault="00290E85" w:rsidP="00676F76"/>
        </w:tc>
        <w:tc>
          <w:tcPr>
            <w:tcW w:w="1500" w:type="dxa"/>
            <w:shd w:val="pct25" w:color="auto" w:fill="auto"/>
          </w:tcPr>
          <w:p w:rsidR="00290E85" w:rsidRPr="00E5379B" w:rsidRDefault="00290E85" w:rsidP="00676F76"/>
        </w:tc>
      </w:tr>
    </w:tbl>
    <w:p w:rsidR="00290E85" w:rsidRPr="003E003B" w:rsidRDefault="00290E85" w:rsidP="00290E85"/>
    <w:p w:rsidR="00C96C9C" w:rsidRDefault="00C96C9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290E85" w:rsidRDefault="00290E85" w:rsidP="00290E85">
      <w:r w:rsidRPr="00285158">
        <w:rPr>
          <w:rFonts w:ascii="Courier New" w:hAnsi="Courier New" w:cs="Courier New"/>
          <w:sz w:val="20"/>
        </w:rPr>
        <w:lastRenderedPageBreak/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90E85" w:rsidRDefault="00290E85" w:rsidP="00290E85"/>
    <w:p w:rsidR="00290E85" w:rsidRDefault="00290E85" w:rsidP="00290E85">
      <w:pPr>
        <w:pStyle w:val="PlainText"/>
        <w:ind w:left="720"/>
      </w:pPr>
      <w:r>
        <w:t>dims[0]: 3-&gt;5</w:t>
      </w:r>
    </w:p>
    <w:p w:rsidR="00290E85" w:rsidRDefault="00290E85" w:rsidP="00290E85">
      <w:pPr>
        <w:pStyle w:val="PlainText"/>
        <w:ind w:left="720"/>
      </w:pPr>
    </w:p>
    <w:p w:rsidR="00290E85" w:rsidRDefault="00290E85" w:rsidP="00290E85">
      <w:pPr>
        <w:pStyle w:val="PlainText"/>
        <w:ind w:left="720"/>
      </w:pPr>
      <w:r>
        <w:t>Data:</w:t>
      </w:r>
    </w:p>
    <w:p w:rsidR="00290E85" w:rsidRDefault="00290E85" w:rsidP="00290E85">
      <w:pPr>
        <w:pStyle w:val="PlainText"/>
        <w:ind w:left="720"/>
      </w:pPr>
      <w:r>
        <w:t>(3): {{data for “c</w:t>
      </w:r>
      <w:proofErr w:type="gramStart"/>
      <w:r>
        <w:t>,1</w:t>
      </w:r>
      <w:proofErr w:type="gramEnd"/>
      <w:r>
        <w:t>”, “sub.2</w:t>
      </w:r>
      <w:r w:rsidR="00C21372">
        <w:t xml:space="preserve"> of c3</w:t>
      </w:r>
      <w:r>
        <w:t xml:space="preserve">”}} </w:t>
      </w:r>
    </w:p>
    <w:p w:rsidR="00290E85" w:rsidRDefault="00290E85" w:rsidP="00290E85">
      <w:pPr>
        <w:pStyle w:val="PlainText"/>
        <w:ind w:left="720"/>
      </w:pPr>
      <w:r>
        <w:t>(4): {{data for “c</w:t>
      </w:r>
      <w:proofErr w:type="gramStart"/>
      <w:r>
        <w:t>,1</w:t>
      </w:r>
      <w:proofErr w:type="gramEnd"/>
      <w:r>
        <w:t>”, “sub.2</w:t>
      </w:r>
      <w:r w:rsidR="00C21372">
        <w:t xml:space="preserve"> of c3</w:t>
      </w:r>
      <w:r>
        <w:t>”}}</w:t>
      </w:r>
    </w:p>
    <w:p w:rsidR="00290E85" w:rsidRDefault="00290E85" w:rsidP="00244C3C"/>
    <w:p w:rsidR="00285158" w:rsidRDefault="00285158" w:rsidP="00244C3C"/>
    <w:p w:rsidR="00244C3C" w:rsidRPr="00244C3C" w:rsidRDefault="00244C3C" w:rsidP="00244C3C"/>
    <w:p w:rsidR="00244C3C" w:rsidRDefault="00244C3C" w:rsidP="00244C3C">
      <w:pPr>
        <w:pStyle w:val="Heading2"/>
      </w:pPr>
      <w:bookmarkStart w:id="16" w:name="_Toc381348639"/>
      <w:r>
        <w:t>Case D: Monitor Changes in the Size of Dataset Dimensions</w:t>
      </w:r>
      <w:bookmarkEnd w:id="16"/>
      <w:r>
        <w:t xml:space="preserve"> </w:t>
      </w:r>
    </w:p>
    <w:p w:rsidR="00244C3C" w:rsidRDefault="002459A2" w:rsidP="00CD7C10">
      <w:proofErr w:type="gramStart"/>
      <w:r w:rsidRPr="002459A2">
        <w:rPr>
          <w:rFonts w:ascii="Courier New" w:hAnsi="Courier New" w:cs="Courier New"/>
          <w:sz w:val="20"/>
        </w:rPr>
        <w:t>h5watch</w:t>
      </w:r>
      <w:proofErr w:type="gramEnd"/>
      <w:r>
        <w:t xml:space="preserve"> has a </w:t>
      </w:r>
      <w:r w:rsidR="00152B9C" w:rsidRPr="00526C03">
        <w:rPr>
          <w:rFonts w:ascii="Courier New" w:hAnsi="Courier New" w:cs="Courier New"/>
          <w:sz w:val="20"/>
        </w:rPr>
        <w:t>––</w:t>
      </w:r>
      <w:r w:rsidRPr="002459A2">
        <w:rPr>
          <w:rFonts w:ascii="Courier New" w:hAnsi="Courier New" w:cs="Courier New"/>
          <w:sz w:val="20"/>
        </w:rPr>
        <w:t>d</w:t>
      </w:r>
      <w:r w:rsidR="00152B9C">
        <w:rPr>
          <w:rFonts w:ascii="Courier New" w:hAnsi="Courier New" w:cs="Courier New"/>
          <w:sz w:val="20"/>
        </w:rPr>
        <w:t>im</w:t>
      </w:r>
      <w:r>
        <w:t xml:space="preserve"> option. When this option is used, only the dimension changes are monitored.</w:t>
      </w:r>
    </w:p>
    <w:p w:rsidR="00244C3C" w:rsidRDefault="00244C3C" w:rsidP="00CD7C10"/>
    <w:p w:rsidR="00244C3C" w:rsidRDefault="002459A2" w:rsidP="00CD7C10">
      <w:r>
        <w:t xml:space="preserve">Suppose in the examples below </w:t>
      </w:r>
      <w:r w:rsidRPr="002459A2">
        <w:rPr>
          <w:rFonts w:ascii="Courier New" w:hAnsi="Courier New" w:cs="Courier New"/>
          <w:sz w:val="20"/>
        </w:rPr>
        <w:t>dsetD1</w:t>
      </w:r>
      <w:r>
        <w:t xml:space="preserve"> </w:t>
      </w:r>
      <w:r w:rsidRPr="002459A2">
        <w:t xml:space="preserve">is a one-dimensional dataset </w:t>
      </w:r>
      <w:r w:rsidR="00C21372">
        <w:t>with</w:t>
      </w:r>
      <w:r w:rsidR="00C21372" w:rsidRPr="002459A2">
        <w:t xml:space="preserve"> </w:t>
      </w:r>
      <w:r>
        <w:t xml:space="preserve">three </w:t>
      </w:r>
      <w:r w:rsidR="00C21372">
        <w:t xml:space="preserve">data </w:t>
      </w:r>
      <w:proofErr w:type="gramStart"/>
      <w:r w:rsidR="00C21372">
        <w:t>elements</w:t>
      </w:r>
      <w:r w:rsidR="00D03C9E">
        <w:t>,</w:t>
      </w:r>
      <w:proofErr w:type="gramEnd"/>
      <w:r w:rsidR="00C21372">
        <w:t xml:space="preserve"> </w:t>
      </w:r>
      <w:r>
        <w:t xml:space="preserve">and </w:t>
      </w:r>
      <w:r w:rsidRPr="002459A2">
        <w:rPr>
          <w:rFonts w:ascii="Courier New" w:hAnsi="Courier New" w:cs="Courier New"/>
          <w:sz w:val="20"/>
        </w:rPr>
        <w:t>dsetD2</w:t>
      </w:r>
      <w:r w:rsidRPr="002459A2">
        <w:t xml:space="preserve"> is a two-dimen</w:t>
      </w:r>
      <w:r>
        <w:t xml:space="preserve">sional dataset </w:t>
      </w:r>
      <w:r w:rsidR="00C21372">
        <w:t xml:space="preserve">with </w:t>
      </w:r>
      <w:r>
        <w:t xml:space="preserve">3x4 </w:t>
      </w:r>
      <w:r w:rsidR="00C21372">
        <w:t>data elements</w:t>
      </w:r>
      <w:r>
        <w:t>.</w:t>
      </w:r>
    </w:p>
    <w:p w:rsidR="00244C3C" w:rsidRDefault="00244C3C" w:rsidP="00CD7C10"/>
    <w:p w:rsidR="00460A3D" w:rsidRDefault="002459A2" w:rsidP="002459A2">
      <w:pPr>
        <w:pStyle w:val="SubSectionHeading"/>
      </w:pPr>
      <w:r>
        <w:t>Examp</w:t>
      </w:r>
      <w:bookmarkStart w:id="17" w:name="CaseDExample1"/>
      <w:bookmarkEnd w:id="17"/>
      <w:r>
        <w:t>le 1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</w:t>
      </w:r>
      <w:r w:rsidR="00C21372">
        <w:t xml:space="preserve">increased </w:t>
      </w:r>
      <w:r>
        <w:t xml:space="preserve">from three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302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F7AF0E0" wp14:editId="0A77B00C">
                      <wp:simplePos x="0" y="0"/>
                      <wp:positionH relativeFrom="column">
                        <wp:posOffset>-416560</wp:posOffset>
                      </wp:positionH>
                      <wp:positionV relativeFrom="paragraph">
                        <wp:posOffset>36195</wp:posOffset>
                      </wp:positionV>
                      <wp:extent cx="299085" cy="519430"/>
                      <wp:effectExtent l="53340" t="48895" r="53975" b="5397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8pt;margin-top:2.85pt;width:23.55pt;height:40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Pr="00CD56D7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  <w:shd w:val="pct25" w:color="auto" w:fill="auto"/>
          </w:tcPr>
          <w:p w:rsidR="00C96C9C" w:rsidRPr="00E5379B" w:rsidRDefault="00C96C9C" w:rsidP="00676F76"/>
        </w:tc>
        <w:tc>
          <w:tcPr>
            <w:tcW w:w="1500" w:type="dxa"/>
            <w:shd w:val="pct25" w:color="auto" w:fill="auto"/>
          </w:tcPr>
          <w:p w:rsidR="00C96C9C" w:rsidRPr="00E5379B" w:rsidRDefault="00C96C9C" w:rsidP="00676F76"/>
        </w:tc>
      </w:tr>
    </w:tbl>
    <w:p w:rsidR="00C96C9C" w:rsidRPr="003E003B" w:rsidRDefault="00C96C9C" w:rsidP="00C96C9C"/>
    <w:p w:rsidR="002459A2" w:rsidRDefault="002459A2" w:rsidP="00CD7C10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CD7C10"/>
    <w:p w:rsidR="002459A2" w:rsidRDefault="002459A2" w:rsidP="002459A2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FA1F73" w:rsidRDefault="00FA1F73" w:rsidP="00CD7C10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FA1F73" w:rsidRDefault="00FA1F73" w:rsidP="00CD7C10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</w:t>
      </w:r>
      <w:r w:rsidRPr="002459A2">
        <w:t>5</w:t>
      </w:r>
    </w:p>
    <w:p w:rsidR="002459A2" w:rsidRDefault="002459A2" w:rsidP="00CD7C10"/>
    <w:p w:rsidR="002459A2" w:rsidRDefault="002459A2" w:rsidP="00CD7C10"/>
    <w:p w:rsidR="002459A2" w:rsidRDefault="002459A2" w:rsidP="00CD7C10"/>
    <w:p w:rsidR="002459A2" w:rsidRDefault="002459A2" w:rsidP="002459A2">
      <w:pPr>
        <w:pStyle w:val="SubSectionHeading"/>
      </w:pPr>
      <w:r>
        <w:t>Exam</w:t>
      </w:r>
      <w:bookmarkStart w:id="18" w:name="CaseDExample2"/>
      <w:bookmarkEnd w:id="18"/>
      <w:r>
        <w:t>ple 2</w:t>
      </w:r>
    </w:p>
    <w:p w:rsidR="00C96C9C" w:rsidRDefault="002459A2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dsetD1</w:t>
      </w:r>
      <w:r>
        <w:t xml:space="preserve"> is </w:t>
      </w:r>
      <w:r w:rsidR="00C21372">
        <w:t xml:space="preserve">decreased </w:t>
      </w:r>
      <w:r>
        <w:t xml:space="preserve">from three to two. </w:t>
      </w:r>
      <w:r w:rsidR="00C96C9C">
        <w:t>The picture below shows the change.</w:t>
      </w:r>
    </w:p>
    <w:p w:rsidR="00C96C9C" w:rsidRPr="00420474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635D2A" wp14:editId="1DF9E09D">
                      <wp:simplePos x="0" y="0"/>
                      <wp:positionH relativeFrom="column">
                        <wp:posOffset>-414554</wp:posOffset>
                      </wp:positionH>
                      <wp:positionV relativeFrom="paragraph">
                        <wp:posOffset>25400</wp:posOffset>
                      </wp:positionV>
                      <wp:extent cx="299085" cy="519430"/>
                      <wp:effectExtent l="0" t="0" r="43815" b="33020"/>
                      <wp:wrapNone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085" cy="519430"/>
                              </a:xfrm>
                              <a:prstGeom prst="curvedRightArrow">
                                <a:avLst>
                                  <a:gd name="adj1" fmla="val 23623"/>
                                  <a:gd name="adj2" fmla="val 6789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102" style="position:absolute;margin-left:-32.65pt;margin-top:2pt;width:23.55pt;height:4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" adj="13156,18847"/>
                  </w:pict>
                </mc:Fallback>
              </mc:AlternateContent>
            </w:r>
          </w:p>
        </w:tc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500"/>
        <w:gridCol w:w="1500"/>
      </w:tblGrid>
      <w:tr w:rsidR="00C96C9C" w:rsidTr="00676F76">
        <w:trPr>
          <w:trHeight w:hRule="exact" w:val="288"/>
        </w:trPr>
        <w:tc>
          <w:tcPr>
            <w:tcW w:w="1500" w:type="dxa"/>
          </w:tcPr>
          <w:p w:rsidR="00C96C9C" w:rsidRDefault="00C96C9C" w:rsidP="00676F76"/>
        </w:tc>
        <w:tc>
          <w:tcPr>
            <w:tcW w:w="1500" w:type="dxa"/>
          </w:tcPr>
          <w:p w:rsidR="00C96C9C" w:rsidRDefault="00C96C9C" w:rsidP="00676F76"/>
        </w:tc>
      </w:tr>
    </w:tbl>
    <w:p w:rsidR="00C96C9C" w:rsidRDefault="00C96C9C" w:rsidP="00C96C9C"/>
    <w:p w:rsidR="002459A2" w:rsidRDefault="002459A2" w:rsidP="002459A2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</w:t>
      </w:r>
      <w:r w:rsidR="002B474F">
        <w:t>i</w:t>
      </w:r>
      <w:r>
        <w:t>s run with the following command line:</w:t>
      </w:r>
    </w:p>
    <w:p w:rsidR="002459A2" w:rsidRDefault="002459A2" w:rsidP="002459A2"/>
    <w:p w:rsidR="002459A2" w:rsidRDefault="002459A2" w:rsidP="002459A2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D1</w:t>
      </w:r>
    </w:p>
    <w:p w:rsidR="002459A2" w:rsidRDefault="002459A2" w:rsidP="002459A2"/>
    <w:p w:rsidR="002459A2" w:rsidRDefault="002459A2" w:rsidP="002459A2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459A2" w:rsidRDefault="002459A2" w:rsidP="002459A2"/>
    <w:p w:rsidR="002459A2" w:rsidRDefault="002459A2" w:rsidP="002459A2">
      <w:pPr>
        <w:pStyle w:val="PlainText"/>
        <w:ind w:left="720"/>
      </w:pPr>
      <w:r w:rsidRPr="002459A2">
        <w:t>dims[0]: 3</w:t>
      </w:r>
      <w:r>
        <w:t>-&gt;2</w:t>
      </w:r>
    </w:p>
    <w:p w:rsidR="002459A2" w:rsidRDefault="002459A2" w:rsidP="002459A2"/>
    <w:p w:rsidR="002459A2" w:rsidRDefault="002459A2" w:rsidP="002459A2"/>
    <w:p w:rsidR="002459A2" w:rsidRDefault="002459A2" w:rsidP="002459A2"/>
    <w:p w:rsidR="002B474F" w:rsidRDefault="002B474F" w:rsidP="002B474F">
      <w:pPr>
        <w:pStyle w:val="SubSectionHeading"/>
      </w:pPr>
      <w:r>
        <w:t>Exam</w:t>
      </w:r>
      <w:bookmarkStart w:id="19" w:name="CaseDExample3"/>
      <w:bookmarkEnd w:id="19"/>
      <w:r>
        <w:t>ple 3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r w:rsidR="00C21372">
        <w:t>is changed—</w:t>
      </w:r>
      <w:proofErr w:type="gramStart"/>
      <w:r w:rsidRPr="00C96C9C">
        <w:rPr>
          <w:rFonts w:ascii="Courier New" w:hAnsi="Courier New" w:cs="Courier New"/>
          <w:sz w:val="20"/>
        </w:rPr>
        <w:t>dims[</w:t>
      </w:r>
      <w:proofErr w:type="gramEnd"/>
      <w:r w:rsidRPr="00C96C9C">
        <w:rPr>
          <w:rFonts w:ascii="Courier New" w:hAnsi="Courier New" w:cs="Courier New"/>
          <w:sz w:val="20"/>
        </w:rPr>
        <w:t>0]</w:t>
      </w:r>
      <w:r>
        <w:t xml:space="preserve"> is </w:t>
      </w:r>
      <w:r w:rsidR="00C21372">
        <w:t xml:space="preserve">increased </w:t>
      </w:r>
      <w:r>
        <w:t xml:space="preserve">from three to six.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967B52A" wp14:editId="6A9DBDC8">
                      <wp:simplePos x="0" y="0"/>
                      <wp:positionH relativeFrom="column">
                        <wp:posOffset>-368300</wp:posOffset>
                      </wp:positionH>
                      <wp:positionV relativeFrom="paragraph">
                        <wp:posOffset>51283</wp:posOffset>
                      </wp:positionV>
                      <wp:extent cx="226060" cy="450215"/>
                      <wp:effectExtent l="0" t="0" r="40640" b="45085"/>
                      <wp:wrapNone/>
                      <wp:docPr id="8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pt;margin-top:4.05pt;width:17.8pt;height:3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</w:tbl>
    <w:p w:rsidR="00C96C9C" w:rsidRDefault="00C96C9C" w:rsidP="00C96C9C"/>
    <w:p w:rsidR="002B474F" w:rsidRDefault="002B474F" w:rsidP="002B474F"/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>: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-&gt;6</w:t>
      </w:r>
    </w:p>
    <w:p w:rsidR="002B474F" w:rsidRDefault="002B474F" w:rsidP="002B474F">
      <w:pPr>
        <w:pStyle w:val="PlainText"/>
        <w:ind w:left="720"/>
      </w:pPr>
      <w:r w:rsidRPr="002B474F">
        <w:t>dims[1]: unchanged</w:t>
      </w:r>
    </w:p>
    <w:p w:rsidR="002B474F" w:rsidRDefault="002B474F" w:rsidP="002B474F"/>
    <w:p w:rsidR="002B474F" w:rsidRDefault="002B474F" w:rsidP="002B474F"/>
    <w:p w:rsidR="002459A2" w:rsidRDefault="002459A2" w:rsidP="00CD7C10"/>
    <w:p w:rsidR="00C96C9C" w:rsidRDefault="00C96C9C">
      <w:pPr>
        <w:rPr>
          <w:rFonts w:eastAsia="Batang"/>
          <w:b/>
        </w:rPr>
      </w:pPr>
      <w:r>
        <w:br w:type="page"/>
      </w:r>
    </w:p>
    <w:p w:rsidR="002B474F" w:rsidRDefault="002B474F" w:rsidP="002B474F">
      <w:pPr>
        <w:pStyle w:val="SubSectionHeading"/>
      </w:pPr>
      <w:r>
        <w:lastRenderedPageBreak/>
        <w:t>Exam</w:t>
      </w:r>
      <w:bookmarkStart w:id="20" w:name="CaseDExample4"/>
      <w:bookmarkEnd w:id="20"/>
      <w:r>
        <w:t>ple 4</w:t>
      </w:r>
    </w:p>
    <w:p w:rsidR="00C96C9C" w:rsidRDefault="002B474F" w:rsidP="00C96C9C">
      <w:r>
        <w:t xml:space="preserve">Suppose the dimension size of </w:t>
      </w:r>
      <w:r w:rsidRPr="002B474F">
        <w:rPr>
          <w:rFonts w:ascii="Courier New" w:hAnsi="Courier New" w:cs="Courier New"/>
          <w:sz w:val="20"/>
        </w:rPr>
        <w:t>dsetD2</w:t>
      </w:r>
      <w:r>
        <w:t xml:space="preserve"> </w:t>
      </w:r>
      <w:r w:rsidR="00C21372">
        <w:t>is changed—</w:t>
      </w:r>
      <w:proofErr w:type="gramStart"/>
      <w:r w:rsidRPr="002B474F">
        <w:rPr>
          <w:rFonts w:ascii="Courier New" w:hAnsi="Courier New" w:cs="Courier New"/>
          <w:sz w:val="20"/>
        </w:rPr>
        <w:t>dims[</w:t>
      </w:r>
      <w:proofErr w:type="gramEnd"/>
      <w:r w:rsidRPr="002B474F">
        <w:rPr>
          <w:rFonts w:ascii="Courier New" w:hAnsi="Courier New" w:cs="Courier New"/>
          <w:sz w:val="20"/>
        </w:rPr>
        <w:t>0]</w:t>
      </w:r>
      <w:r>
        <w:t xml:space="preserve"> is </w:t>
      </w:r>
      <w:r w:rsidR="00C21372">
        <w:t xml:space="preserve">increased </w:t>
      </w:r>
      <w:r>
        <w:t>from three to five</w:t>
      </w:r>
      <w:r w:rsidR="00D03C9E">
        <w:t>,</w:t>
      </w:r>
      <w:r>
        <w:t xml:space="preserve"> and </w:t>
      </w:r>
      <w:r w:rsidRPr="002B474F">
        <w:rPr>
          <w:rFonts w:ascii="Courier New" w:hAnsi="Courier New" w:cs="Courier New"/>
          <w:sz w:val="20"/>
        </w:rPr>
        <w:t>dims[1]</w:t>
      </w:r>
      <w:r>
        <w:t xml:space="preserve"> is </w:t>
      </w:r>
      <w:r w:rsidR="00C21372">
        <w:t xml:space="preserve">increased </w:t>
      </w:r>
      <w:r>
        <w:t xml:space="preserve">from four to five. </w:t>
      </w:r>
      <w:r w:rsidR="00C96C9C" w:rsidRPr="00CD56D7">
        <w:t xml:space="preserve">The </w:t>
      </w:r>
      <w:r w:rsidR="00C96C9C">
        <w:t>picture below shows the change.</w:t>
      </w:r>
    </w:p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>
            <w:r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EC5E865" wp14:editId="59712BBA">
                      <wp:simplePos x="0" y="0"/>
                      <wp:positionH relativeFrom="column">
                        <wp:posOffset>-377115</wp:posOffset>
                      </wp:positionH>
                      <wp:positionV relativeFrom="paragraph">
                        <wp:posOffset>40945</wp:posOffset>
                      </wp:positionV>
                      <wp:extent cx="226060" cy="450215"/>
                      <wp:effectExtent l="0" t="0" r="40640" b="45085"/>
                      <wp:wrapNone/>
                      <wp:docPr id="9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450215"/>
                              </a:xfrm>
                              <a:prstGeom prst="curvedRightArrow">
                                <a:avLst>
                                  <a:gd name="adj1" fmla="val 39831"/>
                                  <a:gd name="adj2" fmla="val 79663"/>
                                  <a:gd name="adj3" fmla="val 33333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102" style="position:absolute;margin-left:-29.7pt;margin-top:3.2pt;width:17.8pt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"/>
                  </w:pict>
                </mc:Fallback>
              </mc:AlternateContent>
            </w:r>
          </w:p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</w:tr>
    </w:tbl>
    <w:p w:rsidR="00C96C9C" w:rsidRDefault="00C96C9C" w:rsidP="00C96C9C"/>
    <w:tbl>
      <w:tblPr>
        <w:tblStyle w:val="TableGrid"/>
        <w:tblW w:w="0" w:type="auto"/>
        <w:tblInd w:w="1296" w:type="dxa"/>
        <w:tblLook w:val="04A0" w:firstRow="1" w:lastRow="0" w:firstColumn="1" w:lastColumn="0" w:noHBand="0" w:noVBand="1"/>
      </w:tblPr>
      <w:tblGrid>
        <w:gridCol w:w="1174"/>
        <w:gridCol w:w="1175"/>
        <w:gridCol w:w="1174"/>
        <w:gridCol w:w="1175"/>
        <w:gridCol w:w="1175"/>
      </w:tblGrid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4" w:type="dxa"/>
          </w:tcPr>
          <w:p w:rsidR="00C96C9C" w:rsidRDefault="00C96C9C" w:rsidP="00676F76"/>
        </w:tc>
        <w:tc>
          <w:tcPr>
            <w:tcW w:w="1175" w:type="dxa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4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</w:tcPr>
          <w:p w:rsidR="00C96C9C" w:rsidRDefault="00C96C9C" w:rsidP="00676F76"/>
        </w:tc>
        <w:tc>
          <w:tcPr>
            <w:tcW w:w="1175" w:type="dxa"/>
            <w:tcBorders>
              <w:bottom w:val="single" w:sz="4" w:space="0" w:color="000000" w:themeColor="text1"/>
            </w:tcBorders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  <w:tr w:rsidR="00C96C9C" w:rsidTr="00676F76">
        <w:trPr>
          <w:trHeight w:hRule="exact" w:val="288"/>
        </w:trPr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4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  <w:tc>
          <w:tcPr>
            <w:tcW w:w="1175" w:type="dxa"/>
            <w:shd w:val="pct20" w:color="auto" w:fill="auto"/>
          </w:tcPr>
          <w:p w:rsidR="00C96C9C" w:rsidRDefault="00C96C9C" w:rsidP="00676F76"/>
        </w:tc>
      </w:tr>
    </w:tbl>
    <w:p w:rsidR="002B474F" w:rsidRDefault="002B474F" w:rsidP="002B474F"/>
    <w:p w:rsidR="002B474F" w:rsidRDefault="002B474F" w:rsidP="002B474F">
      <w:r>
        <w:t xml:space="preserve">If </w:t>
      </w:r>
      <w:r w:rsidRPr="002B474F">
        <w:rPr>
          <w:rFonts w:ascii="Courier New" w:hAnsi="Courier New" w:cs="Courier New"/>
          <w:sz w:val="20"/>
        </w:rPr>
        <w:t>h5watch</w:t>
      </w:r>
      <w:r>
        <w:t xml:space="preserve"> is run with the following command line:</w:t>
      </w:r>
    </w:p>
    <w:p w:rsidR="002B474F" w:rsidRDefault="002B474F" w:rsidP="002B474F"/>
    <w:p w:rsidR="002B474F" w:rsidRDefault="002B474F" w:rsidP="002B474F">
      <w:pPr>
        <w:pStyle w:val="PlainText"/>
      </w:pPr>
      <w:r w:rsidRPr="00B233DF">
        <w:t xml:space="preserve">h5watch </w:t>
      </w:r>
      <w:r w:rsidR="00152B9C" w:rsidRPr="00526C03">
        <w:rPr>
          <w:rFonts w:cs="Courier New"/>
        </w:rPr>
        <w:t>––</w:t>
      </w:r>
      <w:r w:rsidR="00152B9C" w:rsidRPr="002459A2">
        <w:rPr>
          <w:rFonts w:cs="Courier New"/>
        </w:rPr>
        <w:t>d</w:t>
      </w:r>
      <w:r w:rsidR="00152B9C">
        <w:rPr>
          <w:rFonts w:cs="Courier New"/>
        </w:rPr>
        <w:t>im</w:t>
      </w:r>
      <w:r>
        <w:t xml:space="preserve"> </w:t>
      </w:r>
      <w:r w:rsidRPr="00B233DF">
        <w:t>example.h5/dset</w:t>
      </w:r>
      <w:r>
        <w:t>D2</w:t>
      </w:r>
    </w:p>
    <w:p w:rsidR="002B474F" w:rsidRDefault="002B474F" w:rsidP="002B474F"/>
    <w:p w:rsidR="002B474F" w:rsidRDefault="002B474F" w:rsidP="002B474F">
      <w:r>
        <w:t xml:space="preserve">then </w:t>
      </w:r>
      <w:r w:rsidRPr="00285158">
        <w:rPr>
          <w:rFonts w:ascii="Courier New" w:hAnsi="Courier New" w:cs="Courier New"/>
          <w:sz w:val="20"/>
        </w:rPr>
        <w:t>h5watch</w:t>
      </w:r>
      <w:r w:rsidRPr="00B233DF">
        <w:rPr>
          <w:i/>
        </w:rPr>
        <w:t xml:space="preserve"> </w:t>
      </w:r>
      <w:r w:rsidRPr="00B233DF">
        <w:t xml:space="preserve">will </w:t>
      </w:r>
      <w:r>
        <w:t xml:space="preserve">produce the following </w:t>
      </w:r>
      <w:r w:rsidRPr="00B233DF">
        <w:t>output</w:t>
      </w:r>
      <w:r>
        <w:t xml:space="preserve">: </w:t>
      </w:r>
    </w:p>
    <w:p w:rsidR="002B474F" w:rsidRDefault="002B474F" w:rsidP="002B474F"/>
    <w:p w:rsidR="002B474F" w:rsidRDefault="002B474F" w:rsidP="002B474F">
      <w:pPr>
        <w:pStyle w:val="PlainText"/>
        <w:ind w:left="720"/>
      </w:pPr>
      <w:r w:rsidRPr="002459A2">
        <w:t>dims[0]: 3</w:t>
      </w:r>
      <w:r>
        <w:t>-&gt;5</w:t>
      </w:r>
    </w:p>
    <w:p w:rsidR="002B474F" w:rsidRDefault="002B474F" w:rsidP="002B474F">
      <w:pPr>
        <w:pStyle w:val="PlainText"/>
        <w:ind w:left="720"/>
      </w:pPr>
      <w:r w:rsidRPr="002B474F">
        <w:t xml:space="preserve">dims[1]: </w:t>
      </w:r>
      <w:r>
        <w:t>4-&gt;5</w:t>
      </w:r>
    </w:p>
    <w:p w:rsidR="002B474F" w:rsidRDefault="002B474F" w:rsidP="002B474F"/>
    <w:p w:rsidR="002B474F" w:rsidRDefault="002B474F" w:rsidP="002B474F"/>
    <w:p w:rsidR="002B474F" w:rsidRDefault="002B474F" w:rsidP="00CD7C10"/>
    <w:p w:rsidR="002459A2" w:rsidRDefault="002459A2" w:rsidP="00CD7C10"/>
    <w:p w:rsidR="00FA1F73" w:rsidRDefault="00FA1F73" w:rsidP="00CD7C10"/>
    <w:sectPr w:rsidR="00FA1F73" w:rsidSect="00D844D0">
      <w:headerReference w:type="default" r:id="rId16"/>
      <w:type w:val="continuous"/>
      <w:pgSz w:w="12240" w:h="15840" w:code="1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33C" w:rsidRDefault="0026633C" w:rsidP="00611674">
      <w:r>
        <w:separator/>
      </w:r>
    </w:p>
  </w:endnote>
  <w:endnote w:type="continuationSeparator" w:id="0">
    <w:p w:rsidR="0026633C" w:rsidRDefault="0026633C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:rsidR="00676F76" w:rsidRDefault="00676F76" w:rsidP="00B2460B">
            <w:pPr>
              <w:pStyle w:val="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E93078A" wp14:editId="5994F333">
                  <wp:simplePos x="0" y="0"/>
                  <wp:positionH relativeFrom="leftMargin">
                    <wp:posOffset>930910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0" t="0" r="0" b="127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6446E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06446E">
                <w:rPr>
                  <w:noProof/>
                </w:rPr>
                <w:t>14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33C" w:rsidRDefault="0026633C" w:rsidP="00611674">
      <w:r>
        <w:separator/>
      </w:r>
    </w:p>
  </w:footnote>
  <w:footnote w:type="continuationSeparator" w:id="0">
    <w:p w:rsidR="0026633C" w:rsidRDefault="0026633C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676F76" w:rsidP="008866B7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26633C" w:rsidP="008866B7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06446E">
      <w:rPr>
        <w:noProof/>
      </w:rPr>
      <w:t>h5watch Examples</w:t>
    </w:r>
    <w:r>
      <w:rPr>
        <w:noProof/>
      </w:rPr>
      <w:fldChar w:fldCharType="end"/>
    </w:r>
    <w:r w:rsidR="00676F76">
      <w:tab/>
    </w:r>
    <w:r w:rsidR="00676F76">
      <w:tab/>
    </w:r>
    <w:r>
      <w:fldChar w:fldCharType="begin"/>
    </w:r>
    <w:r>
      <w:instrText xml:space="preserve"> STYLEREF  Contents  \* </w:instrText>
    </w:r>
    <w:r>
      <w:instrText xml:space="preserve">MERGEFORMAT </w:instrText>
    </w:r>
    <w:r w:rsidR="0006446E">
      <w:fldChar w:fldCharType="separate"/>
    </w:r>
    <w:r w:rsidR="0006446E">
      <w:rPr>
        <w:noProof/>
      </w:rPr>
      <w:t>Contents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26633C" w:rsidP="008C7F74">
    <w:pPr>
      <w:pStyle w:val="Header"/>
      <w:tabs>
        <w:tab w:val="clear" w:pos="4680"/>
        <w:tab w:val="clear" w:pos="9360"/>
        <w:tab w:val="left" w:pos="6760"/>
      </w:tabs>
    </w:pPr>
    <w:r>
      <w:fldChar w:fldCharType="begin"/>
    </w:r>
    <w:r>
      <w:instrText xml:space="preserve"> STYLEREF  Title  \* MERGEFORMAT </w:instrText>
    </w:r>
    <w:r>
      <w:fldChar w:fldCharType="separate"/>
    </w:r>
    <w:r w:rsidR="0006446E">
      <w:rPr>
        <w:noProof/>
      </w:rPr>
      <w:t>h5watch Examples</w:t>
    </w:r>
    <w:r>
      <w:rPr>
        <w:noProof/>
      </w:rPr>
      <w:fldChar w:fldCharType="end"/>
    </w:r>
    <w:r w:rsidR="00676F76">
      <w:rPr>
        <w:noProof/>
      </w:rPr>
      <w:t xml:space="preserve"> - </w:t>
    </w:r>
    <w:r w:rsidR="00676F76">
      <w:fldChar w:fldCharType="begin"/>
    </w:r>
    <w:r w:rsidR="00676F76">
      <w:instrText xml:space="preserve"> STYLEREF  Identifier  \* MERGEFORMAT </w:instrText>
    </w:r>
    <w:r w:rsidR="00676F76">
      <w:fldChar w:fldCharType="separate"/>
    </w:r>
    <w:r w:rsidR="0006446E">
      <w:rPr>
        <w:b/>
        <w:bCs/>
        <w:noProof/>
      </w:rPr>
      <w:t>Error! No text of specified style in document.</w:t>
    </w:r>
    <w:r w:rsidR="00676F76">
      <w:rPr>
        <w:noProof/>
      </w:rPr>
      <w:fldChar w:fldCharType="end"/>
    </w:r>
    <w:r w:rsidR="00676F76">
      <w:t xml:space="preserve"> - </w:t>
    </w:r>
    <w:r w:rsidR="00676F76">
      <w:fldChar w:fldCharType="begin"/>
    </w:r>
    <w:r w:rsidR="00676F76">
      <w:instrText xml:space="preserve"> STYLEREF  Version  \* MERGEFORMAT </w:instrText>
    </w:r>
    <w:r w:rsidR="00676F76">
      <w:fldChar w:fldCharType="separate"/>
    </w:r>
    <w:r w:rsidR="0006446E">
      <w:rPr>
        <w:b/>
        <w:bCs/>
        <w:noProof/>
      </w:rPr>
      <w:t>Error! No text of specified style in document.</w:t>
    </w:r>
    <w:r w:rsidR="00676F76">
      <w:rPr>
        <w:noProof/>
      </w:rPr>
      <w:fldChar w:fldCharType="end"/>
    </w:r>
    <w:r w:rsidR="00676F76">
      <w:tab/>
    </w:r>
    <w:r w:rsidR="00676F76">
      <w:tab/>
    </w:r>
    <w:r w:rsidR="00676F76">
      <w:tab/>
    </w:r>
    <w:r w:rsidR="00676F76">
      <w:tab/>
    </w:r>
    <w:r w:rsidR="00676F76"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76" w:rsidRDefault="0026633C" w:rsidP="00F700E9">
    <w:pPr>
      <w:pStyle w:val="Header"/>
    </w:pPr>
    <w:r>
      <w:fldChar w:fldCharType="begin"/>
    </w:r>
    <w:r>
      <w:instrText xml:space="preserve"> STYLEREF  Title  \* MERGEFORMAT </w:instrText>
    </w:r>
    <w:r>
      <w:fldChar w:fldCharType="separate"/>
    </w:r>
    <w:r w:rsidR="0006446E">
      <w:rPr>
        <w:noProof/>
      </w:rPr>
      <w:t>h5watch Examples</w:t>
    </w:r>
    <w:r>
      <w:rPr>
        <w:noProof/>
      </w:rPr>
      <w:fldChar w:fldCharType="end"/>
    </w:r>
    <w:r w:rsidR="00676F76">
      <w:tab/>
    </w:r>
    <w:r w:rsidR="00676F76">
      <w:tab/>
    </w:r>
    <w:r>
      <w:fldChar w:fldCharType="begin"/>
    </w:r>
    <w:r>
      <w:instrText xml:space="preserve"> STYLEREF  "Heading 1"  \* MERGEFORMAT </w:instrText>
    </w:r>
    <w:r w:rsidR="0006446E">
      <w:fldChar w:fldCharType="separate"/>
    </w:r>
    <w:r w:rsidR="0006446E">
      <w:rPr>
        <w:noProof/>
      </w:rPr>
      <w:t>h5watch Examples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192282CE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4">
    <w:nsid w:val="FFFFFF89"/>
    <w:multiLevelType w:val="singleLevel"/>
    <w:tmpl w:val="BF2CA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591A68"/>
    <w:multiLevelType w:val="multilevel"/>
    <w:tmpl w:val="BA00265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  <w:sz w:val="26"/>
        <w:szCs w:val="26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>
    <w:nsid w:val="09AB109C"/>
    <w:multiLevelType w:val="hybridMultilevel"/>
    <w:tmpl w:val="E0D6F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D6487F"/>
    <w:multiLevelType w:val="hybridMultilevel"/>
    <w:tmpl w:val="FE02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345D24"/>
    <w:multiLevelType w:val="hybridMultilevel"/>
    <w:tmpl w:val="A96E6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536DF5"/>
    <w:multiLevelType w:val="hybridMultilevel"/>
    <w:tmpl w:val="51FA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220466"/>
    <w:multiLevelType w:val="hybridMultilevel"/>
    <w:tmpl w:val="BC0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5432B74"/>
    <w:multiLevelType w:val="multilevel"/>
    <w:tmpl w:val="686216EC"/>
    <w:lvl w:ilvl="0">
      <w:start w:val="1"/>
      <w:numFmt w:val="decimal"/>
      <w:lvlText w:val="%1. 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315A7433"/>
    <w:multiLevelType w:val="hybridMultilevel"/>
    <w:tmpl w:val="1756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1458D"/>
    <w:multiLevelType w:val="hybridMultilevel"/>
    <w:tmpl w:val="0692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132B1"/>
    <w:multiLevelType w:val="hybridMultilevel"/>
    <w:tmpl w:val="DF74F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1E5EEB"/>
    <w:multiLevelType w:val="hybridMultilevel"/>
    <w:tmpl w:val="5038C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BB7E8F"/>
    <w:multiLevelType w:val="hybridMultilevel"/>
    <w:tmpl w:val="2F76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34C58"/>
    <w:multiLevelType w:val="hybridMultilevel"/>
    <w:tmpl w:val="114E6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2069C"/>
    <w:multiLevelType w:val="hybridMultilevel"/>
    <w:tmpl w:val="8C7A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105C1"/>
    <w:multiLevelType w:val="hybridMultilevel"/>
    <w:tmpl w:val="EC76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B164E8"/>
    <w:multiLevelType w:val="hybridMultilevel"/>
    <w:tmpl w:val="7FD0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322DDC"/>
    <w:multiLevelType w:val="hybridMultilevel"/>
    <w:tmpl w:val="6A549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956F5"/>
    <w:multiLevelType w:val="hybridMultilevel"/>
    <w:tmpl w:val="778C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613C37"/>
    <w:multiLevelType w:val="hybridMultilevel"/>
    <w:tmpl w:val="7802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952668"/>
    <w:multiLevelType w:val="hybridMultilevel"/>
    <w:tmpl w:val="2B40B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A3530"/>
    <w:multiLevelType w:val="hybridMultilevel"/>
    <w:tmpl w:val="5EEA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F621D"/>
    <w:multiLevelType w:val="hybridMultilevel"/>
    <w:tmpl w:val="81F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0A1858"/>
    <w:multiLevelType w:val="hybridMultilevel"/>
    <w:tmpl w:val="3626A4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967125"/>
    <w:multiLevelType w:val="hybridMultilevel"/>
    <w:tmpl w:val="BCE2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85357C7"/>
    <w:multiLevelType w:val="hybridMultilevel"/>
    <w:tmpl w:val="78C8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D8639B"/>
    <w:multiLevelType w:val="hybridMultilevel"/>
    <w:tmpl w:val="D4A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5411A"/>
    <w:multiLevelType w:val="hybridMultilevel"/>
    <w:tmpl w:val="A51EE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DE711E"/>
    <w:multiLevelType w:val="hybridMultilevel"/>
    <w:tmpl w:val="B6289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</w:num>
  <w:num w:numId="2">
    <w:abstractNumId w:val="29"/>
  </w:num>
  <w:num w:numId="3">
    <w:abstractNumId w:val="11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34"/>
  </w:num>
  <w:num w:numId="10">
    <w:abstractNumId w:val="4"/>
  </w:num>
  <w:num w:numId="11">
    <w:abstractNumId w:val="6"/>
  </w:num>
  <w:num w:numId="12">
    <w:abstractNumId w:val="17"/>
  </w:num>
  <w:num w:numId="13">
    <w:abstractNumId w:val="16"/>
  </w:num>
  <w:num w:numId="14">
    <w:abstractNumId w:val="8"/>
  </w:num>
  <w:num w:numId="15">
    <w:abstractNumId w:val="32"/>
  </w:num>
  <w:num w:numId="16">
    <w:abstractNumId w:val="18"/>
  </w:num>
  <w:num w:numId="17">
    <w:abstractNumId w:val="15"/>
  </w:num>
  <w:num w:numId="18">
    <w:abstractNumId w:val="30"/>
  </w:num>
  <w:num w:numId="19">
    <w:abstractNumId w:val="9"/>
  </w:num>
  <w:num w:numId="20">
    <w:abstractNumId w:val="7"/>
  </w:num>
  <w:num w:numId="21">
    <w:abstractNumId w:val="27"/>
  </w:num>
  <w:num w:numId="22">
    <w:abstractNumId w:val="12"/>
  </w:num>
  <w:num w:numId="23">
    <w:abstractNumId w:val="13"/>
  </w:num>
  <w:num w:numId="24">
    <w:abstractNumId w:val="24"/>
  </w:num>
  <w:num w:numId="25">
    <w:abstractNumId w:val="21"/>
  </w:num>
  <w:num w:numId="26">
    <w:abstractNumId w:val="23"/>
  </w:num>
  <w:num w:numId="27">
    <w:abstractNumId w:val="22"/>
  </w:num>
  <w:num w:numId="28">
    <w:abstractNumId w:val="14"/>
  </w:num>
  <w:num w:numId="29">
    <w:abstractNumId w:val="10"/>
  </w:num>
  <w:num w:numId="30">
    <w:abstractNumId w:val="33"/>
  </w:num>
  <w:num w:numId="31">
    <w:abstractNumId w:val="20"/>
  </w:num>
  <w:num w:numId="32">
    <w:abstractNumId w:val="19"/>
  </w:num>
  <w:num w:numId="33">
    <w:abstractNumId w:val="31"/>
  </w:num>
  <w:num w:numId="34">
    <w:abstractNumId w:val="25"/>
  </w:num>
  <w:num w:numId="35">
    <w:abstractNumId w:val="26"/>
  </w:num>
  <w:num w:numId="36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F73"/>
    <w:rsid w:val="000064FA"/>
    <w:rsid w:val="000123D6"/>
    <w:rsid w:val="000206B7"/>
    <w:rsid w:val="00021AC4"/>
    <w:rsid w:val="000224B8"/>
    <w:rsid w:val="000315F0"/>
    <w:rsid w:val="000564F4"/>
    <w:rsid w:val="0006446E"/>
    <w:rsid w:val="0006586E"/>
    <w:rsid w:val="00067A59"/>
    <w:rsid w:val="00085135"/>
    <w:rsid w:val="0009479C"/>
    <w:rsid w:val="00096B31"/>
    <w:rsid w:val="000A2824"/>
    <w:rsid w:val="000A298B"/>
    <w:rsid w:val="000A3415"/>
    <w:rsid w:val="000A6D39"/>
    <w:rsid w:val="000B1C11"/>
    <w:rsid w:val="000D5E20"/>
    <w:rsid w:val="000F4B50"/>
    <w:rsid w:val="000F5292"/>
    <w:rsid w:val="00104705"/>
    <w:rsid w:val="00104ABF"/>
    <w:rsid w:val="00104D0F"/>
    <w:rsid w:val="00106F04"/>
    <w:rsid w:val="001161DE"/>
    <w:rsid w:val="00124B36"/>
    <w:rsid w:val="00141737"/>
    <w:rsid w:val="00142138"/>
    <w:rsid w:val="001445BC"/>
    <w:rsid w:val="00152B9C"/>
    <w:rsid w:val="00155856"/>
    <w:rsid w:val="00182858"/>
    <w:rsid w:val="00186499"/>
    <w:rsid w:val="00196662"/>
    <w:rsid w:val="001A1BC6"/>
    <w:rsid w:val="001A1FDD"/>
    <w:rsid w:val="001A6661"/>
    <w:rsid w:val="001A762A"/>
    <w:rsid w:val="001B1DD2"/>
    <w:rsid w:val="001B2BB8"/>
    <w:rsid w:val="001B3F62"/>
    <w:rsid w:val="001C212F"/>
    <w:rsid w:val="001E3171"/>
    <w:rsid w:val="001E5918"/>
    <w:rsid w:val="001F2820"/>
    <w:rsid w:val="001F3376"/>
    <w:rsid w:val="002011F0"/>
    <w:rsid w:val="00206BBB"/>
    <w:rsid w:val="002074CC"/>
    <w:rsid w:val="0021719B"/>
    <w:rsid w:val="00221654"/>
    <w:rsid w:val="002320A1"/>
    <w:rsid w:val="00234EBB"/>
    <w:rsid w:val="00244C3C"/>
    <w:rsid w:val="002459A2"/>
    <w:rsid w:val="0025327B"/>
    <w:rsid w:val="00262D10"/>
    <w:rsid w:val="0026368B"/>
    <w:rsid w:val="0026633C"/>
    <w:rsid w:val="00273EAB"/>
    <w:rsid w:val="002830D0"/>
    <w:rsid w:val="00285158"/>
    <w:rsid w:val="00290E85"/>
    <w:rsid w:val="00293970"/>
    <w:rsid w:val="00295DC7"/>
    <w:rsid w:val="00296618"/>
    <w:rsid w:val="002B474F"/>
    <w:rsid w:val="002B74CB"/>
    <w:rsid w:val="002E6F33"/>
    <w:rsid w:val="00303CB5"/>
    <w:rsid w:val="0031779F"/>
    <w:rsid w:val="00324C67"/>
    <w:rsid w:val="00331A1A"/>
    <w:rsid w:val="00381A76"/>
    <w:rsid w:val="003855EA"/>
    <w:rsid w:val="00386B2E"/>
    <w:rsid w:val="00392D25"/>
    <w:rsid w:val="003A4B85"/>
    <w:rsid w:val="003A7CBD"/>
    <w:rsid w:val="003B6796"/>
    <w:rsid w:val="003B6C77"/>
    <w:rsid w:val="003C1CCC"/>
    <w:rsid w:val="003C5E5D"/>
    <w:rsid w:val="003C7496"/>
    <w:rsid w:val="003D1377"/>
    <w:rsid w:val="003D17DC"/>
    <w:rsid w:val="003D6533"/>
    <w:rsid w:val="003E5831"/>
    <w:rsid w:val="003E65EE"/>
    <w:rsid w:val="003F2E0F"/>
    <w:rsid w:val="003F4B0F"/>
    <w:rsid w:val="00400321"/>
    <w:rsid w:val="00413C83"/>
    <w:rsid w:val="0042186E"/>
    <w:rsid w:val="00445998"/>
    <w:rsid w:val="00450A37"/>
    <w:rsid w:val="00460A3D"/>
    <w:rsid w:val="00460A7C"/>
    <w:rsid w:val="00462F5E"/>
    <w:rsid w:val="0048044B"/>
    <w:rsid w:val="004811A8"/>
    <w:rsid w:val="00486F65"/>
    <w:rsid w:val="004931FD"/>
    <w:rsid w:val="004A272D"/>
    <w:rsid w:val="004B1ED8"/>
    <w:rsid w:val="004B4AC3"/>
    <w:rsid w:val="004E6CDB"/>
    <w:rsid w:val="004E74BC"/>
    <w:rsid w:val="00505535"/>
    <w:rsid w:val="005059CD"/>
    <w:rsid w:val="00526C03"/>
    <w:rsid w:val="00532B31"/>
    <w:rsid w:val="00534273"/>
    <w:rsid w:val="0054310F"/>
    <w:rsid w:val="005536EC"/>
    <w:rsid w:val="0056137E"/>
    <w:rsid w:val="00566905"/>
    <w:rsid w:val="00577337"/>
    <w:rsid w:val="00577919"/>
    <w:rsid w:val="005857E1"/>
    <w:rsid w:val="005878A5"/>
    <w:rsid w:val="00587B8E"/>
    <w:rsid w:val="005938BB"/>
    <w:rsid w:val="005949FA"/>
    <w:rsid w:val="005A25FA"/>
    <w:rsid w:val="005A51A7"/>
    <w:rsid w:val="005B1653"/>
    <w:rsid w:val="005B4944"/>
    <w:rsid w:val="005C0D2A"/>
    <w:rsid w:val="005C2F17"/>
    <w:rsid w:val="005D139A"/>
    <w:rsid w:val="005F60A3"/>
    <w:rsid w:val="00600344"/>
    <w:rsid w:val="00605B26"/>
    <w:rsid w:val="00611674"/>
    <w:rsid w:val="00627546"/>
    <w:rsid w:val="00646F90"/>
    <w:rsid w:val="00663255"/>
    <w:rsid w:val="00676F76"/>
    <w:rsid w:val="00677755"/>
    <w:rsid w:val="006855F4"/>
    <w:rsid w:val="00690D2A"/>
    <w:rsid w:val="006A2081"/>
    <w:rsid w:val="006B57FF"/>
    <w:rsid w:val="006D03B1"/>
    <w:rsid w:val="006D1536"/>
    <w:rsid w:val="006E26E5"/>
    <w:rsid w:val="006E6873"/>
    <w:rsid w:val="006F15D5"/>
    <w:rsid w:val="00713687"/>
    <w:rsid w:val="007155A8"/>
    <w:rsid w:val="0072414E"/>
    <w:rsid w:val="0072793B"/>
    <w:rsid w:val="00746B6A"/>
    <w:rsid w:val="00755B90"/>
    <w:rsid w:val="00755D9E"/>
    <w:rsid w:val="0076311E"/>
    <w:rsid w:val="00770589"/>
    <w:rsid w:val="00783BF9"/>
    <w:rsid w:val="0079482A"/>
    <w:rsid w:val="007A053A"/>
    <w:rsid w:val="007A3359"/>
    <w:rsid w:val="007A45D4"/>
    <w:rsid w:val="007A6AB2"/>
    <w:rsid w:val="007A7002"/>
    <w:rsid w:val="007B133F"/>
    <w:rsid w:val="007B7399"/>
    <w:rsid w:val="007C1AE8"/>
    <w:rsid w:val="007D304C"/>
    <w:rsid w:val="007D5434"/>
    <w:rsid w:val="007E48D7"/>
    <w:rsid w:val="007F604E"/>
    <w:rsid w:val="008003DD"/>
    <w:rsid w:val="00831F3E"/>
    <w:rsid w:val="00844D69"/>
    <w:rsid w:val="008538F0"/>
    <w:rsid w:val="008563C9"/>
    <w:rsid w:val="00871837"/>
    <w:rsid w:val="008848F4"/>
    <w:rsid w:val="008866B7"/>
    <w:rsid w:val="00886AB5"/>
    <w:rsid w:val="008B1C57"/>
    <w:rsid w:val="008C5041"/>
    <w:rsid w:val="008C7F74"/>
    <w:rsid w:val="008D09AF"/>
    <w:rsid w:val="008E417A"/>
    <w:rsid w:val="008F45FA"/>
    <w:rsid w:val="008F5857"/>
    <w:rsid w:val="008F6B39"/>
    <w:rsid w:val="00902099"/>
    <w:rsid w:val="00924831"/>
    <w:rsid w:val="009333DF"/>
    <w:rsid w:val="009424DA"/>
    <w:rsid w:val="00942F51"/>
    <w:rsid w:val="009634CF"/>
    <w:rsid w:val="00966616"/>
    <w:rsid w:val="009711D7"/>
    <w:rsid w:val="009719A1"/>
    <w:rsid w:val="00973E17"/>
    <w:rsid w:val="009746A3"/>
    <w:rsid w:val="009754DF"/>
    <w:rsid w:val="00975B2D"/>
    <w:rsid w:val="00975BCD"/>
    <w:rsid w:val="009822ED"/>
    <w:rsid w:val="00994ABD"/>
    <w:rsid w:val="009A0629"/>
    <w:rsid w:val="009B1B24"/>
    <w:rsid w:val="009C1700"/>
    <w:rsid w:val="009E4095"/>
    <w:rsid w:val="009F10C6"/>
    <w:rsid w:val="00A12A5A"/>
    <w:rsid w:val="00A22AFF"/>
    <w:rsid w:val="00A22DCE"/>
    <w:rsid w:val="00A2457D"/>
    <w:rsid w:val="00A34DD6"/>
    <w:rsid w:val="00A404F2"/>
    <w:rsid w:val="00A42960"/>
    <w:rsid w:val="00A466DD"/>
    <w:rsid w:val="00A87604"/>
    <w:rsid w:val="00AA699D"/>
    <w:rsid w:val="00AB0F4C"/>
    <w:rsid w:val="00AC541B"/>
    <w:rsid w:val="00AD72C9"/>
    <w:rsid w:val="00AE35EA"/>
    <w:rsid w:val="00AF2464"/>
    <w:rsid w:val="00AF26C9"/>
    <w:rsid w:val="00AF66A0"/>
    <w:rsid w:val="00B02B31"/>
    <w:rsid w:val="00B11034"/>
    <w:rsid w:val="00B155C3"/>
    <w:rsid w:val="00B2114D"/>
    <w:rsid w:val="00B2460B"/>
    <w:rsid w:val="00B30113"/>
    <w:rsid w:val="00B30F5E"/>
    <w:rsid w:val="00B35FB2"/>
    <w:rsid w:val="00B518F5"/>
    <w:rsid w:val="00B53A7D"/>
    <w:rsid w:val="00B5663E"/>
    <w:rsid w:val="00B636F5"/>
    <w:rsid w:val="00BA6951"/>
    <w:rsid w:val="00BB0C54"/>
    <w:rsid w:val="00BB7D5D"/>
    <w:rsid w:val="00BE5A46"/>
    <w:rsid w:val="00BF3FFA"/>
    <w:rsid w:val="00C0078C"/>
    <w:rsid w:val="00C0798C"/>
    <w:rsid w:val="00C21372"/>
    <w:rsid w:val="00C24A97"/>
    <w:rsid w:val="00C35C91"/>
    <w:rsid w:val="00C46F96"/>
    <w:rsid w:val="00C5194A"/>
    <w:rsid w:val="00C55253"/>
    <w:rsid w:val="00C63A48"/>
    <w:rsid w:val="00C740C9"/>
    <w:rsid w:val="00C7737A"/>
    <w:rsid w:val="00C869E9"/>
    <w:rsid w:val="00C96C9C"/>
    <w:rsid w:val="00CA254C"/>
    <w:rsid w:val="00CA2F18"/>
    <w:rsid w:val="00CA3AA1"/>
    <w:rsid w:val="00CA6EC1"/>
    <w:rsid w:val="00CC0A7E"/>
    <w:rsid w:val="00CD06F4"/>
    <w:rsid w:val="00CD4B9A"/>
    <w:rsid w:val="00CD56D7"/>
    <w:rsid w:val="00CD5D2E"/>
    <w:rsid w:val="00CD7C10"/>
    <w:rsid w:val="00CE281C"/>
    <w:rsid w:val="00CE5301"/>
    <w:rsid w:val="00CE6A3A"/>
    <w:rsid w:val="00CE7799"/>
    <w:rsid w:val="00CF1493"/>
    <w:rsid w:val="00D03C9E"/>
    <w:rsid w:val="00D05FC5"/>
    <w:rsid w:val="00D33A36"/>
    <w:rsid w:val="00D4121D"/>
    <w:rsid w:val="00D418FA"/>
    <w:rsid w:val="00D41CD5"/>
    <w:rsid w:val="00D43EB4"/>
    <w:rsid w:val="00D44BCF"/>
    <w:rsid w:val="00D45BC8"/>
    <w:rsid w:val="00D45F12"/>
    <w:rsid w:val="00D777BC"/>
    <w:rsid w:val="00D812E7"/>
    <w:rsid w:val="00D844D0"/>
    <w:rsid w:val="00D91D6F"/>
    <w:rsid w:val="00DA0043"/>
    <w:rsid w:val="00DB01EB"/>
    <w:rsid w:val="00DB4F08"/>
    <w:rsid w:val="00DC4810"/>
    <w:rsid w:val="00DE7AA7"/>
    <w:rsid w:val="00DF0D06"/>
    <w:rsid w:val="00DF1480"/>
    <w:rsid w:val="00DF44DA"/>
    <w:rsid w:val="00DF5560"/>
    <w:rsid w:val="00E00602"/>
    <w:rsid w:val="00E0743A"/>
    <w:rsid w:val="00E113B8"/>
    <w:rsid w:val="00E17DC3"/>
    <w:rsid w:val="00E23C92"/>
    <w:rsid w:val="00E24126"/>
    <w:rsid w:val="00E26A1F"/>
    <w:rsid w:val="00E4140A"/>
    <w:rsid w:val="00E5379B"/>
    <w:rsid w:val="00E559E5"/>
    <w:rsid w:val="00E72899"/>
    <w:rsid w:val="00E84A0F"/>
    <w:rsid w:val="00E91263"/>
    <w:rsid w:val="00E97A5D"/>
    <w:rsid w:val="00EA1DE5"/>
    <w:rsid w:val="00EA6E56"/>
    <w:rsid w:val="00EB4949"/>
    <w:rsid w:val="00EE0F05"/>
    <w:rsid w:val="00EE19CE"/>
    <w:rsid w:val="00EF6E8F"/>
    <w:rsid w:val="00F073FD"/>
    <w:rsid w:val="00F07424"/>
    <w:rsid w:val="00F107B2"/>
    <w:rsid w:val="00F11A2D"/>
    <w:rsid w:val="00F36D51"/>
    <w:rsid w:val="00F41107"/>
    <w:rsid w:val="00F62D1A"/>
    <w:rsid w:val="00F700E9"/>
    <w:rsid w:val="00F70422"/>
    <w:rsid w:val="00F7647F"/>
    <w:rsid w:val="00F8388E"/>
    <w:rsid w:val="00F87EE3"/>
    <w:rsid w:val="00F977CD"/>
    <w:rsid w:val="00FA1F73"/>
    <w:rsid w:val="00FA75C5"/>
    <w:rsid w:val="00FB1BD5"/>
    <w:rsid w:val="00FB3BE6"/>
    <w:rsid w:val="00FB3FDC"/>
    <w:rsid w:val="00FB6DFD"/>
    <w:rsid w:val="00FB7178"/>
    <w:rsid w:val="00FC0E3C"/>
    <w:rsid w:val="00FD768A"/>
    <w:rsid w:val="00FE3C79"/>
    <w:rsid w:val="00FE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header" w:uiPriority="99"/>
    <w:lsdException w:name="footer" w:uiPriority="99"/>
    <w:lsdException w:name="caption" w:uiPriority="35"/>
    <w:lsdException w:name="annotation reference" w:uiPriority="99"/>
    <w:lsdException w:name="macro" w:semiHidden="1" w:unhideWhenUsed="1"/>
    <w:lsdException w:name="List" w:uiPriority="5"/>
    <w:lsdException w:name="List Number" w:uiPriority="5"/>
    <w:lsdException w:name="List 2" w:uiPriority="5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uiPriority="5"/>
    <w:lsdException w:name="List Number 3" w:uiPriority="99"/>
    <w:lsdException w:name="List Number 4" w:uiPriority="99"/>
    <w:lsdException w:name="List Number 5" w:uiPriority="99"/>
    <w:lsdException w:name="Title" w:uiPriority="10"/>
    <w:lsdException w:name="Closing" w:semiHidden="1" w:unhideWhenUsed="1"/>
    <w:lsdException w:name="Signature" w:semiHidden="1" w:uiPriority="99" w:unhideWhenUsed="1"/>
    <w:lsdException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uiPriority="99"/>
    <w:lsdException w:name="Strong" w:uiPriority="22"/>
    <w:lsdException w:name="Emphasis" w:uiPriority="20"/>
    <w:lsdException w:name="Document Map" w:semiHidden="1" w:unhideWhenUsed="1"/>
    <w:lsdException w:name="Plain Text" w:uiPriority="7" w:qFormat="1"/>
    <w:lsdException w:name="E-mail Signature" w:semiHidden="1" w:unhideWhenUsed="1"/>
    <w:lsdException w:name="Normal (Web)" w:semiHidden="1" w:unhideWhenUsed="1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nhideWhenUsed="1"/>
    <w:lsdException w:name="No Spacing" w:uiPriority="1"/>
    <w:lsdException w:name="List Paragraph" w:uiPriority="5"/>
    <w:lsdException w:name="Quote" w:uiPriority="29"/>
    <w:lsdException w:name="Intense Quote" w:uiPriority="3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nhideWhenUsed="1"/>
    <w:lsdException w:name="TOC Heading" w:uiPriority="39"/>
  </w:latentStyles>
  <w:style w:type="paragraph" w:default="1" w:styleId="Normal">
    <w:name w:val="Normal"/>
    <w:qFormat/>
    <w:rsid w:val="00290E85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4949"/>
    <w:pPr>
      <w:keepNext/>
      <w:keepLines/>
      <w:pageBreakBefore/>
      <w:numPr>
        <w:numId w:val="8"/>
      </w:numPr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B4949"/>
    <w:pPr>
      <w:keepNext/>
      <w:keepLines/>
      <w:numPr>
        <w:ilvl w:val="1"/>
        <w:numId w:val="8"/>
      </w:numPr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B4949"/>
    <w:pPr>
      <w:keepNext/>
      <w:keepLines/>
      <w:numPr>
        <w:ilvl w:val="2"/>
        <w:numId w:val="8"/>
      </w:numPr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EB4949"/>
    <w:pPr>
      <w:keepNext/>
      <w:keepLines/>
      <w:numPr>
        <w:ilvl w:val="3"/>
        <w:numId w:val="8"/>
      </w:numPr>
      <w:spacing w:before="240" w:after="120"/>
      <w:outlineLvl w:val="3"/>
    </w:pPr>
    <w:rPr>
      <w:rFonts w:asciiTheme="majorHAnsi" w:eastAsiaTheme="majorEastAsia" w:hAnsiTheme="majorHAnsi" w:cstheme="majorBidi"/>
      <w:b/>
      <w:bCs/>
      <w:iCs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rsid w:val="00EB4949"/>
    <w:pPr>
      <w:keepNext/>
      <w:keepLines/>
      <w:numPr>
        <w:ilvl w:val="4"/>
        <w:numId w:val="8"/>
      </w:numPr>
      <w:spacing w:before="240" w:after="120"/>
      <w:outlineLvl w:val="4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rsid w:val="00F70422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rsid w:val="00F70422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422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422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C0078C"/>
    <w:rPr>
      <w:rFonts w:ascii="Courier New" w:hAnsi="Courier New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C0078C"/>
    <w:rPr>
      <w:rFonts w:ascii="Courier New" w:hAnsi="Courier New"/>
      <w:sz w:val="20"/>
      <w:szCs w:val="21"/>
    </w:rPr>
  </w:style>
  <w:style w:type="paragraph" w:styleId="NoSpacing">
    <w:name w:val="No Spacing"/>
    <w:link w:val="NoSpacingChar"/>
    <w:uiPriority w:val="99"/>
    <w:unhideWhenUsed/>
    <w:rsid w:val="00F70422"/>
  </w:style>
  <w:style w:type="paragraph" w:styleId="Header">
    <w:name w:val="header"/>
    <w:basedOn w:val="Normal"/>
    <w:link w:val="HeaderChar"/>
    <w:uiPriority w:val="99"/>
    <w:rsid w:val="00B2460B"/>
    <w:pPr>
      <w:pBdr>
        <w:bottom w:val="single" w:sz="8" w:space="1" w:color="000000" w:themeColor="text1"/>
      </w:pBdr>
      <w:tabs>
        <w:tab w:val="center" w:pos="4680"/>
        <w:tab w:val="right" w:pos="9360"/>
        <w:tab w:val="right" w:pos="1296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B2460B"/>
    <w:rPr>
      <w:rFonts w:asciiTheme="minorHAnsi" w:hAnsiTheme="minorHAnsi"/>
      <w:sz w:val="20"/>
    </w:rPr>
  </w:style>
  <w:style w:type="paragraph" w:styleId="Footer">
    <w:name w:val="footer"/>
    <w:basedOn w:val="Normal"/>
    <w:link w:val="FooterChar"/>
    <w:uiPriority w:val="99"/>
    <w:rsid w:val="00B2460B"/>
    <w:pPr>
      <w:pBdr>
        <w:top w:val="single" w:sz="8" w:space="1" w:color="000000" w:themeColor="text1"/>
      </w:pBdr>
      <w:tabs>
        <w:tab w:val="center" w:pos="4680"/>
        <w:tab w:val="right" w:pos="9360"/>
      </w:tabs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460B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1"/>
    <w:uiPriority w:val="99"/>
    <w:semiHidden/>
    <w:unhideWhenUsed/>
    <w:rsid w:val="00F70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F70422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rsid w:val="00450A37"/>
    <w:pPr>
      <w:spacing w:before="960" w:after="960"/>
      <w:contextualSpacing/>
      <w:jc w:val="center"/>
    </w:pPr>
    <w:rPr>
      <w:rFonts w:eastAsiaTheme="majorEastAsia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0A37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4949"/>
    <w:rPr>
      <w:rFonts w:eastAsiaTheme="majorEastAsia" w:cstheme="majorBidi"/>
      <w:b/>
      <w:bCs/>
      <w:color w:val="000000" w:themeColor="text1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F7042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4949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4949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4949"/>
    <w:rPr>
      <w:rFonts w:eastAsiaTheme="majorEastAsia" w:cstheme="majorBidi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B4949"/>
    <w:rPr>
      <w:rFonts w:eastAsiaTheme="majorEastAsia" w:cstheme="majorBidi"/>
      <w:b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F70422"/>
    <w:rPr>
      <w:rFonts w:eastAsiaTheme="majorEastAsia" w:cstheme="majorBidi"/>
      <w:i/>
      <w:iCs/>
      <w:color w:val="262626" w:themeColor="text1" w:themeTint="D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422"/>
    <w:rPr>
      <w:rFonts w:eastAsiaTheme="majorEastAsia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422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422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70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4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422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4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422"/>
    <w:rPr>
      <w:rFonts w:asciiTheme="minorHAnsi" w:hAnsiTheme="minorHAnsi"/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rsid w:val="00F70422"/>
    <w:pPr>
      <w:ind w:left="720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rsid w:val="00F70422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unhideWhenUsed/>
    <w:rsid w:val="002830D0"/>
    <w:pPr>
      <w:spacing w:before="240" w:after="240"/>
    </w:pPr>
    <w:rPr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99"/>
    <w:unhideWhenUsed/>
    <w:rsid w:val="00F70422"/>
    <w:pPr>
      <w:spacing w:before="200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DA0043"/>
    <w:rPr>
      <w:rFonts w:asciiTheme="minorHAnsi" w:eastAsiaTheme="majorEastAsia" w:hAnsiTheme="minorHAnsi" w:cstheme="majorBidi"/>
      <w:b/>
      <w:color w:val="000000" w:themeColor="text1"/>
      <w:spacing w:val="20"/>
      <w:kern w:val="28"/>
      <w:sz w:val="28"/>
      <w:szCs w:val="32"/>
    </w:rPr>
  </w:style>
  <w:style w:type="character" w:styleId="Emphasis">
    <w:name w:val="Emphasis"/>
    <w:basedOn w:val="DefaultParagraphFont"/>
    <w:uiPriority w:val="20"/>
    <w:rsid w:val="00F70422"/>
    <w:rPr>
      <w:i/>
      <w:iCs/>
    </w:rPr>
  </w:style>
  <w:style w:type="character" w:styleId="IntenseEmphasis">
    <w:name w:val="Intense Emphasis"/>
    <w:basedOn w:val="DefaultParagraphFont"/>
    <w:uiPriority w:val="21"/>
    <w:rsid w:val="00F70422"/>
    <w:rPr>
      <w:b/>
      <w:bCs/>
      <w:i/>
      <w:iCs/>
      <w:color w:val="auto"/>
    </w:rPr>
  </w:style>
  <w:style w:type="character" w:styleId="Strong">
    <w:name w:val="Strong"/>
    <w:basedOn w:val="DefaultParagraphFont"/>
    <w:uiPriority w:val="99"/>
    <w:unhideWhenUsed/>
    <w:rsid w:val="00F70422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F70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0422"/>
    <w:rPr>
      <w:rFonts w:asciiTheme="minorHAnsi" w:hAnsiTheme="minorHAnsi"/>
      <w:i/>
      <w:iCs/>
      <w:color w:val="000000" w:themeColor="text1"/>
    </w:rPr>
  </w:style>
  <w:style w:type="paragraph" w:styleId="List">
    <w:name w:val="List"/>
    <w:basedOn w:val="Normal"/>
    <w:uiPriority w:val="5"/>
    <w:rsid w:val="00F70422"/>
    <w:pPr>
      <w:ind w:left="360" w:hanging="360"/>
      <w:contextualSpacing/>
    </w:pPr>
  </w:style>
  <w:style w:type="paragraph" w:styleId="ListNumber">
    <w:name w:val="List Number"/>
    <w:basedOn w:val="Normal"/>
    <w:uiPriority w:val="5"/>
    <w:rsid w:val="00F70422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F70422"/>
    <w:pPr>
      <w:numPr>
        <w:numId w:val="2"/>
      </w:numPr>
      <w:spacing w:after="40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F70422"/>
    <w:pPr>
      <w:numPr>
        <w:numId w:val="5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F70422"/>
    <w:pPr>
      <w:numPr>
        <w:numId w:val="6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F70422"/>
    <w:pPr>
      <w:numPr>
        <w:numId w:val="7"/>
      </w:numPr>
      <w:contextualSpacing/>
    </w:pPr>
  </w:style>
  <w:style w:type="paragraph" w:styleId="List2">
    <w:name w:val="List 2"/>
    <w:basedOn w:val="Normal"/>
    <w:uiPriority w:val="99"/>
    <w:unhideWhenUsed/>
    <w:rsid w:val="00F70422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99"/>
    <w:unhideWhenUsed/>
    <w:rsid w:val="00F70422"/>
    <w:pPr>
      <w:numPr>
        <w:numId w:val="3"/>
      </w:numPr>
    </w:pPr>
  </w:style>
  <w:style w:type="paragraph" w:customStyle="1" w:styleId="HDFFooter">
    <w:name w:val="HDF Footer"/>
    <w:basedOn w:val="Footer"/>
    <w:link w:val="HDFFooterChar"/>
    <w:uiPriority w:val="23"/>
    <w:rsid w:val="00F70422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rsid w:val="00F70422"/>
  </w:style>
  <w:style w:type="character" w:customStyle="1" w:styleId="HDFFooterChar">
    <w:name w:val="HDF Footer Char"/>
    <w:basedOn w:val="FooterChar"/>
    <w:link w:val="HDFFooter"/>
    <w:uiPriority w:val="23"/>
    <w:rsid w:val="00F70422"/>
    <w:rPr>
      <w:rFonts w:asciiTheme="minorHAnsi" w:hAnsiTheme="minorHAnsi"/>
      <w:sz w:val="20"/>
    </w:rPr>
  </w:style>
  <w:style w:type="paragraph" w:customStyle="1" w:styleId="THGHeader2">
    <w:name w:val="THG Header2"/>
    <w:basedOn w:val="Header"/>
    <w:link w:val="THGHeader2Char"/>
    <w:uiPriority w:val="22"/>
    <w:rsid w:val="00CE281C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F70422"/>
    <w:rPr>
      <w:rFonts w:asciiTheme="minorHAnsi" w:hAnsiTheme="minorHAnsi"/>
      <w:sz w:val="20"/>
    </w:rPr>
  </w:style>
  <w:style w:type="character" w:customStyle="1" w:styleId="THGHeader2Char">
    <w:name w:val="THG Header2 Char"/>
    <w:basedOn w:val="HeaderChar"/>
    <w:link w:val="THGHeader2"/>
    <w:uiPriority w:val="22"/>
    <w:rsid w:val="00CE281C"/>
    <w:rPr>
      <w:rFonts w:asciiTheme="minorHAnsi" w:hAnsiTheme="minorHAnsi"/>
      <w:sz w:val="20"/>
    </w:rPr>
  </w:style>
  <w:style w:type="paragraph" w:customStyle="1" w:styleId="Abstract">
    <w:name w:val="Abstract"/>
    <w:basedOn w:val="Normal"/>
    <w:uiPriority w:val="19"/>
    <w:unhideWhenUsed/>
    <w:rsid w:val="00D418FA"/>
    <w:pPr>
      <w:pBdr>
        <w:top w:val="single" w:sz="4" w:space="1" w:color="000000" w:themeColor="text1"/>
        <w:bottom w:val="single" w:sz="4" w:space="1" w:color="000000" w:themeColor="text1"/>
      </w:pBdr>
      <w:spacing w:before="240" w:after="240"/>
      <w:ind w:left="720" w:right="720"/>
      <w:contextualSpacing/>
    </w:pPr>
  </w:style>
  <w:style w:type="paragraph" w:customStyle="1" w:styleId="Divider">
    <w:name w:val="Divider"/>
    <w:basedOn w:val="Author"/>
    <w:next w:val="Heading1"/>
    <w:uiPriority w:val="99"/>
    <w:unhideWhenUsed/>
    <w:rsid w:val="00F70422"/>
    <w:pPr>
      <w:spacing w:line="14" w:lineRule="auto"/>
    </w:pPr>
    <w:rPr>
      <w:b w:val="0"/>
      <w:color w:val="auto"/>
      <w:sz w:val="22"/>
    </w:rPr>
  </w:style>
  <w:style w:type="table" w:styleId="TableGrid">
    <w:name w:val="Table Grid"/>
    <w:basedOn w:val="TableNormal"/>
    <w:uiPriority w:val="59"/>
    <w:rsid w:val="00F704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rsid w:val="00A51A91"/>
    <w:pPr>
      <w:keepNext/>
      <w:spacing w:before="240" w:after="120"/>
    </w:pPr>
    <w:rPr>
      <w:sz w:val="24"/>
    </w:rPr>
  </w:style>
  <w:style w:type="paragraph" w:customStyle="1" w:styleId="TableHeading">
    <w:name w:val="Table Heading"/>
    <w:basedOn w:val="Normal"/>
    <w:uiPriority w:val="99"/>
    <w:unhideWhenUsed/>
    <w:rsid w:val="00A51A91"/>
    <w:pPr>
      <w:spacing w:before="160"/>
    </w:pPr>
  </w:style>
  <w:style w:type="paragraph" w:customStyle="1" w:styleId="TableFootnote">
    <w:name w:val="Table Footnote"/>
    <w:basedOn w:val="Normal"/>
    <w:uiPriority w:val="99"/>
    <w:unhideWhenUsed/>
    <w:rsid w:val="00A51A91"/>
    <w:rPr>
      <w:sz w:val="20"/>
    </w:rPr>
  </w:style>
  <w:style w:type="paragraph" w:styleId="Caption">
    <w:name w:val="caption"/>
    <w:basedOn w:val="Normal"/>
    <w:next w:val="Normal"/>
    <w:autoRedefine/>
    <w:uiPriority w:val="35"/>
    <w:unhideWhenUsed/>
    <w:rsid w:val="00F70422"/>
    <w:rPr>
      <w:rFonts w:eastAsiaTheme="minorEastAsia"/>
      <w:b/>
      <w:bCs/>
      <w:color w:val="000000" w:themeColor="text1"/>
      <w:szCs w:val="18"/>
      <w:lang w:bidi="en-US"/>
    </w:rPr>
  </w:style>
  <w:style w:type="paragraph" w:customStyle="1" w:styleId="Figure">
    <w:name w:val="Figure"/>
    <w:basedOn w:val="Normal"/>
    <w:rsid w:val="00804785"/>
    <w:pPr>
      <w:jc w:val="center"/>
    </w:pPr>
  </w:style>
  <w:style w:type="paragraph" w:customStyle="1" w:styleId="FigureCaption">
    <w:name w:val="Figure Caption"/>
    <w:basedOn w:val="TableCaption"/>
    <w:rsid w:val="00804785"/>
  </w:style>
  <w:style w:type="paragraph" w:customStyle="1" w:styleId="ListNumberReference">
    <w:name w:val="List Number Reference"/>
    <w:basedOn w:val="ListNumber"/>
    <w:rsid w:val="00440352"/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F70422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F70422"/>
    <w:rPr>
      <w:b/>
      <w:bCs/>
      <w:smallCaps/>
      <w:spacing w:val="5"/>
    </w:rPr>
  </w:style>
  <w:style w:type="paragraph" w:customStyle="1" w:styleId="Contents">
    <w:name w:val="Contents"/>
    <w:basedOn w:val="Title"/>
    <w:next w:val="Normal"/>
    <w:autoRedefine/>
    <w:rsid w:val="00C55253"/>
    <w:pPr>
      <w:pageBreakBefore/>
      <w:spacing w:before="480" w:after="240"/>
      <w:jc w:val="left"/>
    </w:pPr>
    <w:rPr>
      <w:spacing w:val="0"/>
      <w:sz w:val="28"/>
    </w:rPr>
  </w:style>
  <w:style w:type="character" w:styleId="FollowedHyperlink">
    <w:name w:val="FollowedHyperlink"/>
    <w:basedOn w:val="DefaultParagraphFont"/>
    <w:uiPriority w:val="99"/>
    <w:unhideWhenUsed/>
    <w:rsid w:val="00F70422"/>
    <w:rPr>
      <w:color w:val="800080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F70422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eastAsiaTheme="minorEastAsia"/>
      <w:b/>
      <w:bCs/>
      <w:i/>
      <w:iCs/>
      <w:color w:val="4F81BD" w:themeColor="accent1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422"/>
    <w:rPr>
      <w:rFonts w:asciiTheme="minorHAnsi" w:eastAsiaTheme="minorEastAsia" w:hAnsiTheme="minorHAnsi"/>
      <w:b/>
      <w:bCs/>
      <w:i/>
      <w:iCs/>
      <w:color w:val="4F81BD" w:themeColor="accent1"/>
      <w:lang w:bidi="en-US"/>
    </w:rPr>
  </w:style>
  <w:style w:type="character" w:styleId="IntenseReference">
    <w:name w:val="Intense Reference"/>
    <w:basedOn w:val="DefaultParagraphFont"/>
    <w:uiPriority w:val="32"/>
    <w:rsid w:val="00F70422"/>
    <w:rPr>
      <w:b/>
      <w:bCs/>
      <w:smallCaps/>
      <w:color w:val="C0504D" w:themeColor="accent2"/>
      <w:spacing w:val="5"/>
      <w:u w:val="single"/>
    </w:rPr>
  </w:style>
  <w:style w:type="character" w:customStyle="1" w:styleId="NoSpacingChar">
    <w:name w:val="No Spacing Char"/>
    <w:basedOn w:val="DefaultParagraphFont"/>
    <w:link w:val="NoSpacing"/>
    <w:uiPriority w:val="99"/>
    <w:rsid w:val="00DA0043"/>
  </w:style>
  <w:style w:type="paragraph" w:customStyle="1" w:styleId="Normal9">
    <w:name w:val="Normal9"/>
    <w:basedOn w:val="Normal"/>
    <w:qFormat/>
    <w:rsid w:val="00F70422"/>
    <w:rPr>
      <w:sz w:val="18"/>
    </w:rPr>
  </w:style>
  <w:style w:type="paragraph" w:customStyle="1" w:styleId="NormalTable">
    <w:name w:val="NormalTable"/>
    <w:basedOn w:val="Normal"/>
    <w:unhideWhenUsed/>
    <w:rsid w:val="00F70422"/>
    <w:rPr>
      <w:b/>
    </w:rPr>
  </w:style>
  <w:style w:type="paragraph" w:customStyle="1" w:styleId="SubSectionHeading">
    <w:name w:val="SubSectionHeading"/>
    <w:basedOn w:val="Normal"/>
    <w:next w:val="Normal"/>
    <w:qFormat/>
    <w:rsid w:val="00F70422"/>
    <w:pPr>
      <w:keepNext/>
      <w:spacing w:before="120" w:after="120"/>
    </w:pPr>
    <w:rPr>
      <w:rFonts w:eastAsia="Batang"/>
      <w:b/>
    </w:rPr>
  </w:style>
  <w:style w:type="paragraph" w:styleId="Subtitle">
    <w:name w:val="Subtitle"/>
    <w:basedOn w:val="Normal"/>
    <w:next w:val="Normal"/>
    <w:link w:val="SubtitleChar"/>
    <w:uiPriority w:val="11"/>
    <w:rsid w:val="00DA0043"/>
    <w:pPr>
      <w:numPr>
        <w:ilvl w:val="1"/>
      </w:numPr>
      <w:spacing w:before="240" w:after="240"/>
      <w:jc w:val="center"/>
    </w:pPr>
    <w:rPr>
      <w:rFonts w:asciiTheme="majorHAnsi" w:eastAsiaTheme="majorEastAsia" w:hAnsiTheme="majorHAnsi" w:cstheme="majorBidi"/>
      <w:b/>
      <w:iCs/>
      <w:spacing w:val="20"/>
      <w:sz w:val="28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DA0043"/>
    <w:rPr>
      <w:rFonts w:eastAsiaTheme="majorEastAsia" w:cstheme="majorBidi"/>
      <w:b/>
      <w:iCs/>
      <w:spacing w:val="20"/>
      <w:sz w:val="28"/>
      <w:szCs w:val="24"/>
      <w:lang w:bidi="en-US"/>
    </w:rPr>
  </w:style>
  <w:style w:type="character" w:styleId="SubtleEmphasis">
    <w:name w:val="Subtle Emphasis"/>
    <w:basedOn w:val="DefaultParagraphFont"/>
    <w:uiPriority w:val="99"/>
    <w:unhideWhenUsed/>
    <w:rsid w:val="00F70422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99"/>
    <w:unhideWhenUsed/>
    <w:rsid w:val="00F70422"/>
    <w:rPr>
      <w:smallCaps/>
      <w:color w:val="C0504D" w:themeColor="accent2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0422"/>
    <w:pPr>
      <w:tabs>
        <w:tab w:val="left" w:pos="216"/>
        <w:tab w:val="right" w:leader="dot" w:pos="9346"/>
      </w:tabs>
      <w:spacing w:before="120"/>
    </w:pPr>
    <w:rPr>
      <w:rFonts w:eastAsiaTheme="minorEastAsia"/>
      <w:noProof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F70422"/>
    <w:pPr>
      <w:tabs>
        <w:tab w:val="left" w:pos="576"/>
        <w:tab w:val="right" w:leader="dot" w:pos="9346"/>
      </w:tabs>
      <w:ind w:left="216"/>
    </w:pPr>
    <w:rPr>
      <w:rFonts w:eastAsiaTheme="minorEastAsia"/>
      <w:noProof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F70422"/>
    <w:pPr>
      <w:tabs>
        <w:tab w:val="left" w:pos="1008"/>
        <w:tab w:val="right" w:leader="dot" w:pos="9346"/>
      </w:tabs>
      <w:ind w:left="475"/>
    </w:pPr>
  </w:style>
  <w:style w:type="paragraph" w:styleId="TOC4">
    <w:name w:val="toc 4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720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F70422"/>
    <w:pPr>
      <w:tabs>
        <w:tab w:val="right" w:leader="dot" w:pos="9346"/>
      </w:tabs>
      <w:ind w:left="965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F70422"/>
    <w:pPr>
      <w:spacing w:after="100"/>
      <w:ind w:left="1200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F70422"/>
    <w:pPr>
      <w:spacing w:after="100"/>
      <w:ind w:left="1440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F70422"/>
    <w:pPr>
      <w:spacing w:after="100"/>
      <w:ind w:left="1680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F70422"/>
    <w:pPr>
      <w:spacing w:after="100"/>
      <w:ind w:left="1920"/>
    </w:pPr>
    <w:rPr>
      <w:rFonts w:eastAsiaTheme="minorEastAsia"/>
      <w:szCs w:val="24"/>
    </w:rPr>
  </w:style>
  <w:style w:type="paragraph" w:styleId="TOCHeading">
    <w:name w:val="TOC Heading"/>
    <w:basedOn w:val="Heading1"/>
    <w:next w:val="Normal"/>
    <w:uiPriority w:val="39"/>
    <w:unhideWhenUsed/>
    <w:rsid w:val="00F70422"/>
    <w:pPr>
      <w:numPr>
        <w:numId w:val="0"/>
      </w:numPr>
      <w:spacing w:line="276" w:lineRule="auto"/>
      <w:outlineLvl w:val="9"/>
    </w:pPr>
    <w:rPr>
      <w:color w:val="365F91" w:themeColor="accent1" w:themeShade="BF"/>
      <w:lang w:bidi="en-US"/>
    </w:rPr>
  </w:style>
  <w:style w:type="paragraph" w:customStyle="1" w:styleId="Copyright">
    <w:name w:val="Copyright"/>
    <w:basedOn w:val="SubSectionHeading"/>
    <w:next w:val="Normal"/>
    <w:rsid w:val="00C55253"/>
    <w:pPr>
      <w:pageBreakBefore/>
    </w:pPr>
  </w:style>
  <w:style w:type="paragraph" w:customStyle="1" w:styleId="Version">
    <w:name w:val="Version"/>
    <w:basedOn w:val="Subtitle"/>
    <w:next w:val="Normal"/>
    <w:rsid w:val="00924831"/>
  </w:style>
  <w:style w:type="paragraph" w:customStyle="1" w:styleId="Identifier">
    <w:name w:val="Identifier"/>
    <w:basedOn w:val="Subtitle"/>
    <w:next w:val="Normal"/>
    <w:rsid w:val="00924831"/>
  </w:style>
  <w:style w:type="paragraph" w:customStyle="1" w:styleId="Normal10">
    <w:name w:val="Normal10"/>
    <w:basedOn w:val="Normal"/>
    <w:rsid w:val="00CD5D2E"/>
    <w:rPr>
      <w:sz w:val="20"/>
    </w:rPr>
  </w:style>
  <w:style w:type="paragraph" w:customStyle="1" w:styleId="Normal10Bold">
    <w:name w:val="Normal10Bold"/>
    <w:basedOn w:val="Normal10"/>
    <w:next w:val="Normal10"/>
    <w:rsid w:val="00755D9E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7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5watch.htm" TargetMode="External"/><Relationship Id="rId10" Type="http://schemas.openxmlformats.org/officeDocument/2006/relationships/hyperlink" Target="http://www.hdfgroup.or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1%20MEE\Working\hdf5_trunk\projects\SWMR\Type-ProjectName-FeatureName-Identifier-DocVersionNumb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B378E-7C84-46FC-BEA7-76234EAF3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Type-ProjectName-FeatureName-Identifier-DocVersionNumber.dotx</Template>
  <TotalTime>607</TotalTime>
  <Pages>14</Pages>
  <Words>1433</Words>
  <Characters>8171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9585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Evans, Mark</dc:creator>
  <cp:lastModifiedBy>Evans, Mark</cp:lastModifiedBy>
  <cp:revision>54</cp:revision>
  <cp:lastPrinted>2014-02-28T17:02:00Z</cp:lastPrinted>
  <dcterms:created xsi:type="dcterms:W3CDTF">2014-02-07T20:17:00Z</dcterms:created>
  <dcterms:modified xsi:type="dcterms:W3CDTF">2014-02-28T17:03:00Z</dcterms:modified>
</cp:coreProperties>
</file>