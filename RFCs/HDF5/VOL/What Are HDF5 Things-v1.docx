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38BB3" w14:textId="77777777" w:rsidR="009D5F54" w:rsidRDefault="00FC28B8" w:rsidP="00D459E5">
      <w:pPr>
        <w:pStyle w:val="Title"/>
      </w:pPr>
      <w:r>
        <w:t>What Are HDF5 Things?</w:t>
      </w:r>
    </w:p>
    <w:p w14:paraId="29D31CBC" w14:textId="77777777" w:rsidR="00D459E5" w:rsidRDefault="00D459E5" w:rsidP="00287DED">
      <w:pPr>
        <w:pStyle w:val="Subtitle"/>
        <w:spacing w:after="0"/>
      </w:pPr>
      <w:r>
        <w:t>Dana Robinson</w:t>
      </w:r>
      <w:r w:rsidR="00287DED">
        <w:t xml:space="preserve"> (THG)</w:t>
      </w:r>
    </w:p>
    <w:p w14:paraId="3845CE6E" w14:textId="77777777" w:rsidR="00D459E5" w:rsidRDefault="00D459E5" w:rsidP="00D459E5">
      <w:pPr>
        <w:pStyle w:val="Heading1"/>
      </w:pPr>
      <w:r w:rsidRPr="00297480">
        <w:rPr>
          <w:i/>
        </w:rPr>
        <w:t>Things</w:t>
      </w:r>
      <w:r>
        <w:t xml:space="preserve"> You Need </w:t>
      </w:r>
      <w:proofErr w:type="gramStart"/>
      <w:r>
        <w:t>To</w:t>
      </w:r>
      <w:proofErr w:type="gramEnd"/>
      <w:r>
        <w:t xml:space="preserve"> Model In Your VOL Driver</w:t>
      </w:r>
    </w:p>
    <w:p w14:paraId="356DD627" w14:textId="1C478E63" w:rsidR="00437DD5" w:rsidRDefault="007661A6" w:rsidP="007661A6">
      <w:pPr>
        <w:jc w:val="both"/>
      </w:pPr>
      <w:r w:rsidRPr="007661A6">
        <w:rPr>
          <w:b/>
        </w:rPr>
        <w:t xml:space="preserve">NOTE: </w:t>
      </w:r>
      <w:r w:rsidR="00437DD5">
        <w:t xml:space="preserve">This document describes the abstract HDF5 data model. It does NOT describe peculiarities of any storage modality or platform. Any real-world implementation of the data model, including The HDF Group's </w:t>
      </w:r>
      <w:r w:rsidR="00D17960">
        <w:t>canonica</w:t>
      </w:r>
      <w:bookmarkStart w:id="0" w:name="_GoBack"/>
      <w:bookmarkEnd w:id="0"/>
      <w:r w:rsidR="00D17960">
        <w:t xml:space="preserve">l </w:t>
      </w:r>
      <w:r w:rsidR="00437DD5">
        <w:t>HDF5 library, will have limitations which are not addressed here.</w:t>
      </w:r>
    </w:p>
    <w:p w14:paraId="320B1A59" w14:textId="77777777" w:rsidR="00D459E5" w:rsidRDefault="00D459E5" w:rsidP="00D459E5">
      <w:pPr>
        <w:pStyle w:val="Heading2"/>
      </w:pPr>
      <w:r>
        <w:t>Files</w:t>
      </w:r>
    </w:p>
    <w:p w14:paraId="6EFEA983" w14:textId="77777777" w:rsidR="00D459E5" w:rsidRDefault="007652A6" w:rsidP="007661A6">
      <w:pPr>
        <w:jc w:val="both"/>
      </w:pPr>
      <w:r>
        <w:t>A</w:t>
      </w:r>
      <w:r w:rsidR="002A56A4">
        <w:t xml:space="preserve"> file is a container </w:t>
      </w:r>
      <w:r w:rsidR="004B4852">
        <w:t>which holds</w:t>
      </w:r>
      <w:r w:rsidR="002A56A4">
        <w:t xml:space="preserve"> objects.</w:t>
      </w:r>
      <w:r>
        <w:t xml:space="preserve"> Every file contains a root group, which is the beginning of the file's hierarchical storage layout.</w:t>
      </w:r>
    </w:p>
    <w:p w14:paraId="3AB9F6FC" w14:textId="77777777" w:rsidR="00437DD5" w:rsidRDefault="00437DD5" w:rsidP="007661A6">
      <w:pPr>
        <w:jc w:val="both"/>
      </w:pPr>
      <w:commentRangeStart w:id="1"/>
      <w:r>
        <w:t>Every file has a name, which is used to access the file.</w:t>
      </w:r>
      <w:commentRangeEnd w:id="1"/>
      <w:r w:rsidR="00FC7F77">
        <w:rPr>
          <w:rStyle w:val="CommentReference"/>
        </w:rPr>
        <w:commentReference w:id="1"/>
      </w:r>
    </w:p>
    <w:p w14:paraId="0B44E6B6" w14:textId="77777777" w:rsidR="00D459E5" w:rsidRDefault="00D459E5" w:rsidP="00D459E5">
      <w:pPr>
        <w:pStyle w:val="Heading2"/>
      </w:pPr>
      <w:r>
        <w:t>Objects</w:t>
      </w:r>
    </w:p>
    <w:p w14:paraId="6D537A54" w14:textId="217E44BC" w:rsidR="00D459E5" w:rsidRDefault="007652A6" w:rsidP="007661A6">
      <w:pPr>
        <w:jc w:val="both"/>
      </w:pPr>
      <w:r>
        <w:t>O</w:t>
      </w:r>
      <w:r w:rsidR="004B4852">
        <w:t>bjects are the fundament</w:t>
      </w:r>
      <w:r>
        <w:t xml:space="preserve">al things that are stored in a </w:t>
      </w:r>
      <w:r w:rsidR="004B4852">
        <w:t xml:space="preserve">file. Datasets, groups, and (committed) datatypes are the only </w:t>
      </w:r>
      <w:r w:rsidR="00D17960">
        <w:t xml:space="preserve">classes of </w:t>
      </w:r>
      <w:r w:rsidR="004B4852">
        <w:t>objects. Note especially that attributes are NOT objects.</w:t>
      </w:r>
      <w:r w:rsidR="007661A6">
        <w:t xml:space="preserve"> Also note that, formally, HDF5 objects do not have names; it is the links that bear the names.</w:t>
      </w:r>
    </w:p>
    <w:p w14:paraId="3688DAC8" w14:textId="1979EE01" w:rsidR="004B4852" w:rsidRDefault="004B4852" w:rsidP="007661A6">
      <w:pPr>
        <w:jc w:val="both"/>
      </w:pPr>
      <w:r>
        <w:t xml:space="preserve">Another way of thinking about this is that an HDF5 object is anything that can be </w:t>
      </w:r>
      <w:r w:rsidR="00DE705B">
        <w:t xml:space="preserve">a target </w:t>
      </w:r>
      <w:r w:rsidR="007652A6">
        <w:t>of a link</w:t>
      </w:r>
      <w:r>
        <w:t>.</w:t>
      </w:r>
    </w:p>
    <w:p w14:paraId="3B3E04A5" w14:textId="77777777" w:rsidR="00D459E5" w:rsidRDefault="00D459E5" w:rsidP="00D459E5">
      <w:pPr>
        <w:pStyle w:val="Heading2"/>
      </w:pPr>
      <w:r>
        <w:t>Datasets</w:t>
      </w:r>
    </w:p>
    <w:p w14:paraId="55450D8D" w14:textId="0CCF03C6" w:rsidR="00F95F1C" w:rsidRDefault="00F6533E" w:rsidP="007661A6">
      <w:pPr>
        <w:jc w:val="both"/>
      </w:pPr>
      <w:r>
        <w:t>A dataset is</w:t>
      </w:r>
      <w:r w:rsidR="007652A6">
        <w:t xml:space="preserve"> an </w:t>
      </w:r>
      <w:r w:rsidR="007652A6" w:rsidRPr="00437DD5">
        <w:rPr>
          <w:i/>
        </w:rPr>
        <w:t>n</w:t>
      </w:r>
      <w:r w:rsidR="007652A6">
        <w:t>-dimensional array of data of a</w:t>
      </w:r>
      <w:r w:rsidR="00437DD5">
        <w:t xml:space="preserve"> particular</w:t>
      </w:r>
      <w:r w:rsidR="007652A6">
        <w:t xml:space="preserve"> datatype.</w:t>
      </w:r>
      <w:r w:rsidR="00437DD5">
        <w:t xml:space="preserve"> Each element in a dataset has the same datatype</w:t>
      </w:r>
      <w:r w:rsidR="00D17960">
        <w:t>, though these datatypes may be complex</w:t>
      </w:r>
      <w:r w:rsidR="00437DD5">
        <w:t>.</w:t>
      </w:r>
      <w:r w:rsidR="00D17960">
        <w:t xml:space="preserve"> Datasets are not ragged; each dataset is fully extended in each of the </w:t>
      </w:r>
      <w:r w:rsidR="00D17960" w:rsidRPr="00D17960">
        <w:rPr>
          <w:i/>
        </w:rPr>
        <w:t>n</w:t>
      </w:r>
      <w:r w:rsidR="00D17960">
        <w:t xml:space="preserve"> dimensions.</w:t>
      </w:r>
    </w:p>
    <w:p w14:paraId="5525AB5E" w14:textId="3F98C736" w:rsidR="00D459E5" w:rsidRDefault="00F95F1C" w:rsidP="007661A6">
      <w:pPr>
        <w:jc w:val="both"/>
      </w:pPr>
      <w:commentRangeStart w:id="2"/>
      <w:r>
        <w:t xml:space="preserve">Each dataset must store its own datatype. This inherent datatype is accessed via dataset API calls and is not necessarily an object in the file (though temporary, in-memory type representations </w:t>
      </w:r>
      <w:r w:rsidR="0004780C">
        <w:t>could</w:t>
      </w:r>
      <w:r>
        <w:t xml:space="preserve"> be created by the </w:t>
      </w:r>
      <w:r w:rsidR="0004780C">
        <w:t>implementation</w:t>
      </w:r>
      <w:r>
        <w:t xml:space="preserve"> and returned to the user via this mechanism).</w:t>
      </w:r>
      <w:r w:rsidR="002454CB">
        <w:t xml:space="preserve"> A dataset also has a fill value, which is the value that is returned if no data have been written to that region of the dataset.</w:t>
      </w:r>
      <w:r w:rsidR="007661A6">
        <w:t xml:space="preserve"> The datatype of a dataset is not mutable.</w:t>
      </w:r>
      <w:commentRangeEnd w:id="2"/>
      <w:r w:rsidR="006078AC">
        <w:rPr>
          <w:rStyle w:val="CommentReference"/>
        </w:rPr>
        <w:commentReference w:id="2"/>
      </w:r>
    </w:p>
    <w:p w14:paraId="212C2A7D" w14:textId="77777777" w:rsidR="00D459E5" w:rsidRDefault="00D459E5" w:rsidP="00D459E5">
      <w:pPr>
        <w:pStyle w:val="Heading2"/>
      </w:pPr>
      <w:r>
        <w:t>Groups</w:t>
      </w:r>
    </w:p>
    <w:p w14:paraId="7246323B" w14:textId="0A0206A9" w:rsidR="00312CCA" w:rsidRDefault="00E61396" w:rsidP="007661A6">
      <w:pPr>
        <w:jc w:val="both"/>
      </w:pPr>
      <w:r>
        <w:t>A group is a collection of links.</w:t>
      </w:r>
    </w:p>
    <w:p w14:paraId="1F31E865" w14:textId="77777777" w:rsidR="00D459E5" w:rsidRDefault="00D459E5" w:rsidP="00D459E5">
      <w:pPr>
        <w:pStyle w:val="Heading2"/>
      </w:pPr>
      <w:commentRangeStart w:id="3"/>
      <w:commentRangeStart w:id="4"/>
      <w:r>
        <w:t>Links</w:t>
      </w:r>
      <w:commentRangeEnd w:id="3"/>
      <w:r w:rsidR="00BD4318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3"/>
      </w:r>
      <w:commentRangeEnd w:id="4"/>
      <w:r w:rsidR="00590D7E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4"/>
      </w:r>
    </w:p>
    <w:p w14:paraId="58AD28F5" w14:textId="172F5F4A" w:rsidR="00D459E5" w:rsidRDefault="00E61396" w:rsidP="007661A6">
      <w:pPr>
        <w:jc w:val="both"/>
      </w:pPr>
      <w:commentRangeStart w:id="5"/>
      <w:r>
        <w:t>A</w:t>
      </w:r>
      <w:r w:rsidR="007652A6">
        <w:t xml:space="preserve"> </w:t>
      </w:r>
      <w:r>
        <w:t xml:space="preserve">link is a </w:t>
      </w:r>
      <w:proofErr w:type="spellStart"/>
      <w:ins w:id="6" w:author="Quincey Koziol" w:date="2017-11-07T13:55:00Z">
        <w:r w:rsidR="007204D2">
          <w:t>uni</w:t>
        </w:r>
        <w:proofErr w:type="spellEnd"/>
        <w:r w:rsidR="007204D2">
          <w:t>-</w:t>
        </w:r>
      </w:ins>
      <w:r w:rsidR="00437DD5">
        <w:t xml:space="preserve">directional </w:t>
      </w:r>
      <w:r>
        <w:t xml:space="preserve">connection between </w:t>
      </w:r>
      <w:r w:rsidR="00437DD5">
        <w:t xml:space="preserve">a </w:t>
      </w:r>
      <w:r w:rsidR="00B138A0">
        <w:t>group</w:t>
      </w:r>
      <w:r w:rsidR="00437DD5">
        <w:t xml:space="preserve"> and a destination object</w:t>
      </w:r>
      <w:r w:rsidR="00D17960">
        <w:t xml:space="preserve"> (or target)</w:t>
      </w:r>
      <w:r>
        <w:t>.</w:t>
      </w:r>
      <w:r w:rsidR="00437DD5">
        <w:t xml:space="preserve"> Cycles are allowed.</w:t>
      </w:r>
      <w:r w:rsidR="00B138A0">
        <w:t xml:space="preserve"> </w:t>
      </w:r>
      <w:r w:rsidR="00B138A0" w:rsidRPr="007661A6">
        <w:rPr>
          <w:color w:val="FF0000"/>
        </w:rPr>
        <w:t xml:space="preserve">The representation of the link is not important for the data model (i.e.: the data model does not distinguish between low-level hard links and stored-path soft links). </w:t>
      </w:r>
      <w:r w:rsidR="00B138A0">
        <w:t>Links may be between objects in the same file or in different files.</w:t>
      </w:r>
      <w:r w:rsidR="00457231">
        <w:t xml:space="preserve"> Links to objects stored in different files are called external links.</w:t>
      </w:r>
      <w:commentRangeEnd w:id="5"/>
      <w:r w:rsidR="00F820E5">
        <w:rPr>
          <w:rStyle w:val="CommentReference"/>
        </w:rPr>
        <w:commentReference w:id="5"/>
      </w:r>
    </w:p>
    <w:p w14:paraId="060916AD" w14:textId="17CB6DF6" w:rsidR="00E61396" w:rsidRDefault="00E61396" w:rsidP="007661A6">
      <w:pPr>
        <w:jc w:val="both"/>
      </w:pPr>
      <w:r>
        <w:lastRenderedPageBreak/>
        <w:t xml:space="preserve">A link has a name, which is a character string </w:t>
      </w:r>
      <w:r w:rsidR="00437DD5">
        <w:t>used to access the link, or, more informally</w:t>
      </w:r>
      <w:r w:rsidR="00D17960">
        <w:t>, the destination object</w:t>
      </w:r>
      <w:r>
        <w:t>.</w:t>
      </w:r>
      <w:r w:rsidR="00B138A0">
        <w:t xml:space="preserve"> </w:t>
      </w:r>
      <w:commentRangeStart w:id="7"/>
      <w:r w:rsidR="00B138A0">
        <w:t xml:space="preserve">A link name may represent </w:t>
      </w:r>
      <w:r w:rsidR="00585257">
        <w:t xml:space="preserve">a single link or </w:t>
      </w:r>
      <w:r w:rsidR="00B138A0">
        <w:t xml:space="preserve">a traversal along multiple links. In </w:t>
      </w:r>
      <w:r w:rsidR="00585257">
        <w:t>the latter</w:t>
      </w:r>
      <w:r w:rsidR="00B138A0">
        <w:t xml:space="preserve"> case, the link names must be separated by </w:t>
      </w:r>
      <w:r w:rsidR="00312CCA">
        <w:t xml:space="preserve">the '/' </w:t>
      </w:r>
      <w:r w:rsidR="00585257">
        <w:t>path</w:t>
      </w:r>
      <w:r w:rsidR="00B138A0">
        <w:t xml:space="preserve"> separator character. </w:t>
      </w:r>
      <w:r w:rsidR="00312CCA">
        <w:t xml:space="preserve">The special character '.' refers to the current group. </w:t>
      </w:r>
      <w:r w:rsidR="00585257">
        <w:t>A link path that does not begin with a path separator is interpreted as relative to the current location in the file hierarchy. A link path that beings with a path separator is interpreted as an absolute path which begins at the file's root group.</w:t>
      </w:r>
      <w:commentRangeEnd w:id="7"/>
      <w:r w:rsidR="005A7E69">
        <w:rPr>
          <w:rStyle w:val="CommentReference"/>
        </w:rPr>
        <w:commentReference w:id="7"/>
      </w:r>
    </w:p>
    <w:p w14:paraId="30A2B234" w14:textId="30186F8C" w:rsidR="00457231" w:rsidRDefault="00457231" w:rsidP="007661A6">
      <w:pPr>
        <w:jc w:val="both"/>
      </w:pPr>
      <w:commentRangeStart w:id="8"/>
      <w:r>
        <w:t>An external link also stores a file name, which is used to access the file in which the link target resides.</w:t>
      </w:r>
      <w:commentRangeEnd w:id="8"/>
      <w:r w:rsidR="00334C0D">
        <w:rPr>
          <w:rStyle w:val="CommentReference"/>
        </w:rPr>
        <w:commentReference w:id="8"/>
      </w:r>
    </w:p>
    <w:p w14:paraId="0AC63360" w14:textId="23168B10" w:rsidR="00312CCA" w:rsidRDefault="00312CCA" w:rsidP="007661A6">
      <w:pPr>
        <w:jc w:val="both"/>
      </w:pPr>
      <w:r>
        <w:t>Link targets do not have any way to access the links which point to them, so it is not possible to traverse a file in the reverse direction.</w:t>
      </w:r>
    </w:p>
    <w:p w14:paraId="25B78BE5" w14:textId="77777777" w:rsidR="00D459E5" w:rsidRDefault="00D459E5" w:rsidP="00D459E5">
      <w:pPr>
        <w:pStyle w:val="Heading2"/>
      </w:pPr>
      <w:commentRangeStart w:id="9"/>
      <w:r>
        <w:t>Attributes</w:t>
      </w:r>
      <w:commentRangeEnd w:id="9"/>
      <w:r w:rsidR="00590D7E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9"/>
      </w:r>
    </w:p>
    <w:p w14:paraId="0D7E87A4" w14:textId="5C7B5BB6" w:rsidR="00F95F1C" w:rsidRDefault="00E61396" w:rsidP="007661A6">
      <w:pPr>
        <w:jc w:val="both"/>
      </w:pPr>
      <w:r>
        <w:t xml:space="preserve">An attribute is a </w:t>
      </w:r>
      <w:del w:id="10" w:author="Quincey Koziol" w:date="2017-11-07T14:54:00Z">
        <w:r w:rsidDel="00E10BD9">
          <w:delText>key</w:delText>
        </w:r>
      </w:del>
      <w:ins w:id="11" w:author="Quincey Koziol" w:date="2017-11-07T14:54:00Z">
        <w:r w:rsidR="00E10BD9">
          <w:t>name</w:t>
        </w:r>
      </w:ins>
      <w:r>
        <w:t>-value pair attached</w:t>
      </w:r>
      <w:r w:rsidR="00F95F1C">
        <w:t xml:space="preserve"> directly</w:t>
      </w:r>
      <w:r>
        <w:t xml:space="preserve"> to an object.</w:t>
      </w:r>
      <w:r w:rsidR="00B138A0">
        <w:t xml:space="preserve"> They are not the target of links in the file and are hence not objects.</w:t>
      </w:r>
      <w:r>
        <w:t xml:space="preserve"> The </w:t>
      </w:r>
      <w:del w:id="12" w:author="Quincey Koziol" w:date="2017-11-07T14:54:00Z">
        <w:r w:rsidDel="00E10BD9">
          <w:delText>key</w:delText>
        </w:r>
        <w:r w:rsidR="00D17960" w:rsidDel="00E10BD9">
          <w:delText xml:space="preserve"> </w:delText>
        </w:r>
      </w:del>
      <w:ins w:id="13" w:author="Quincey Koziol" w:date="2017-11-07T14:54:00Z">
        <w:r w:rsidR="00E10BD9">
          <w:t>name</w:t>
        </w:r>
        <w:r w:rsidR="00E10BD9">
          <w:t xml:space="preserve"> </w:t>
        </w:r>
      </w:ins>
      <w:r w:rsidR="00D17960">
        <w:t>is a string, which is used to access the attribute</w:t>
      </w:r>
      <w:r>
        <w:t xml:space="preserve">. The </w:t>
      </w:r>
      <w:commentRangeStart w:id="14"/>
      <w:r>
        <w:t xml:space="preserve">value </w:t>
      </w:r>
      <w:commentRangeEnd w:id="14"/>
      <w:r w:rsidR="00E10BD9">
        <w:rPr>
          <w:rStyle w:val="CommentReference"/>
        </w:rPr>
        <w:commentReference w:id="14"/>
      </w:r>
      <w:r>
        <w:t>can be any datatype.</w:t>
      </w:r>
    </w:p>
    <w:p w14:paraId="4A2661F0" w14:textId="4264F6A0" w:rsidR="00E61396" w:rsidRDefault="00F95F1C" w:rsidP="007661A6">
      <w:pPr>
        <w:jc w:val="both"/>
      </w:pPr>
      <w:commentRangeStart w:id="15"/>
      <w:r>
        <w:t>Each attribute must store its own datatype. This inherent datatype is accessed via attribute API calls and is not necessarily an object in the file (though temporary, in-memory type representations can be created by the library and returned to the user via this mechanism).</w:t>
      </w:r>
      <w:r w:rsidR="002454CB">
        <w:t xml:space="preserve"> The datatype of an attribute is not mutable.</w:t>
      </w:r>
      <w:commentRangeEnd w:id="15"/>
      <w:r w:rsidR="00E10BD9">
        <w:rPr>
          <w:rStyle w:val="CommentReference"/>
        </w:rPr>
        <w:commentReference w:id="15"/>
      </w:r>
    </w:p>
    <w:p w14:paraId="3D881957" w14:textId="77777777" w:rsidR="00D459E5" w:rsidRDefault="00D459E5" w:rsidP="00D459E5">
      <w:pPr>
        <w:pStyle w:val="Heading2"/>
      </w:pPr>
      <w:r>
        <w:t>Datatypes</w:t>
      </w:r>
    </w:p>
    <w:p w14:paraId="294100B0" w14:textId="7C08D655" w:rsidR="00F95F1C" w:rsidRDefault="007652A6" w:rsidP="007661A6">
      <w:pPr>
        <w:jc w:val="both"/>
      </w:pPr>
      <w:r>
        <w:t>Data</w:t>
      </w:r>
      <w:ins w:id="16" w:author="Quincey Koziol" w:date="2017-11-07T15:04:00Z">
        <w:r w:rsidR="00262808">
          <w:t>sets</w:t>
        </w:r>
      </w:ins>
      <w:r>
        <w:t xml:space="preserve"> and attributes can have a wide variety of types. </w:t>
      </w:r>
      <w:r w:rsidR="00F95F1C">
        <w:t>Types can be implicit and stored with datasets and attributes. A</w:t>
      </w:r>
      <w:r>
        <w:t xml:space="preserve"> datatype can also be stored in a file as the target of a link</w:t>
      </w:r>
      <w:r w:rsidR="00F95F1C">
        <w:t xml:space="preserve"> on its own</w:t>
      </w:r>
      <w:ins w:id="17" w:author="Quincey Koziol" w:date="2017-11-07T15:05:00Z">
        <w:r w:rsidR="00262808">
          <w:t>, which is called a named or committed datatype</w:t>
        </w:r>
      </w:ins>
      <w:r>
        <w:t xml:space="preserve">. </w:t>
      </w:r>
    </w:p>
    <w:p w14:paraId="3DC430DC" w14:textId="680C9DF2" w:rsidR="007652A6" w:rsidRDefault="00F95F1C" w:rsidP="007661A6">
      <w:pPr>
        <w:jc w:val="both"/>
      </w:pPr>
      <w:r>
        <w:t xml:space="preserve">The implicit datatypes associated with datasets and attributes are </w:t>
      </w:r>
      <w:r w:rsidR="00AF0EFB">
        <w:t>not</w:t>
      </w:r>
      <w:r>
        <w:t xml:space="preserve"> necessarily file objects. They are accessed via the dataset or attribute API calls and are not the targets of links. On the other hand, a</w:t>
      </w:r>
      <w:r w:rsidR="007652A6">
        <w:t xml:space="preserve"> stored (or, more accurately, </w:t>
      </w:r>
      <w:r w:rsidR="007652A6" w:rsidRPr="007652A6">
        <w:rPr>
          <w:i/>
        </w:rPr>
        <w:t>committed</w:t>
      </w:r>
      <w:r w:rsidR="007652A6">
        <w:t>) datatype is an object</w:t>
      </w:r>
      <w:r>
        <w:t xml:space="preserve"> and is accessed via a link</w:t>
      </w:r>
      <w:r w:rsidR="007652A6">
        <w:t>.</w:t>
      </w:r>
    </w:p>
    <w:p w14:paraId="2A93485B" w14:textId="590B8E87" w:rsidR="00F64515" w:rsidRDefault="00F64515" w:rsidP="00F64515">
      <w:pPr>
        <w:pStyle w:val="Heading3"/>
      </w:pPr>
      <w:r>
        <w:t>Atomic Datatypes</w:t>
      </w:r>
      <w:ins w:id="18" w:author="Quincey Koziol" w:date="2017-11-07T16:43:00Z">
        <w:r w:rsidR="00545B1A">
          <w:rPr>
            <w:rStyle w:val="FootnoteReference"/>
          </w:rPr>
          <w:footnoteReference w:id="1"/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64515" w:rsidRPr="00F64515" w14:paraId="5A604215" w14:textId="77777777" w:rsidTr="00F64515">
        <w:tc>
          <w:tcPr>
            <w:tcW w:w="2605" w:type="dxa"/>
          </w:tcPr>
          <w:p w14:paraId="4B2F5C3D" w14:textId="77777777" w:rsidR="00F64515" w:rsidRPr="00F64515" w:rsidRDefault="00F64515" w:rsidP="009A6979">
            <w:proofErr w:type="spellStart"/>
            <w:r w:rsidRPr="00F64515">
              <w:t>Bitfield</w:t>
            </w:r>
            <w:proofErr w:type="spellEnd"/>
          </w:p>
        </w:tc>
        <w:tc>
          <w:tcPr>
            <w:tcW w:w="6745" w:type="dxa"/>
          </w:tcPr>
          <w:p w14:paraId="72F27430" w14:textId="2F69770C" w:rsidR="00F64515" w:rsidRPr="00F64515" w:rsidRDefault="00AF0EFB" w:rsidP="00262808">
            <w:r>
              <w:t xml:space="preserve">An arbitrary number of bits which can be individually </w:t>
            </w:r>
            <w:del w:id="20" w:author="Quincey Koziol" w:date="2017-11-07T15:04:00Z">
              <w:r w:rsidDel="00262808">
                <w:delText>toggled</w:delText>
              </w:r>
            </w:del>
            <w:ins w:id="21" w:author="Quincey Koziol" w:date="2017-11-07T15:04:00Z">
              <w:r w:rsidR="00262808">
                <w:t>set</w:t>
              </w:r>
            </w:ins>
          </w:p>
        </w:tc>
      </w:tr>
      <w:tr w:rsidR="00191131" w:rsidRPr="00191131" w14:paraId="22E216AA" w14:textId="77777777" w:rsidTr="00F64515">
        <w:tc>
          <w:tcPr>
            <w:tcW w:w="2605" w:type="dxa"/>
          </w:tcPr>
          <w:p w14:paraId="39D40828" w14:textId="4873396F" w:rsidR="00F64515" w:rsidRPr="00191131" w:rsidRDefault="007661A6" w:rsidP="009A6979">
            <w:pPr>
              <w:rPr>
                <w:rPrChange w:id="22" w:author="Quincey Koziol" w:date="2017-11-07T16:47:00Z">
                  <w:rPr>
                    <w:color w:val="FF0000"/>
                  </w:rPr>
                </w:rPrChange>
              </w:rPr>
            </w:pPr>
            <w:r w:rsidRPr="00191131">
              <w:rPr>
                <w:rPrChange w:id="23" w:author="Quincey Koziol" w:date="2017-11-07T16:47:00Z">
                  <w:rPr>
                    <w:color w:val="FF0000"/>
                  </w:rPr>
                </w:rPrChange>
              </w:rPr>
              <w:t>String</w:t>
            </w:r>
          </w:p>
        </w:tc>
        <w:tc>
          <w:tcPr>
            <w:tcW w:w="6745" w:type="dxa"/>
          </w:tcPr>
          <w:p w14:paraId="1649A8EC" w14:textId="5F5D8A99" w:rsidR="00F64515" w:rsidRPr="00191131" w:rsidRDefault="00AF0EFB" w:rsidP="00AF0EFB">
            <w:pPr>
              <w:rPr>
                <w:rPrChange w:id="24" w:author="Quincey Koziol" w:date="2017-11-07T16:47:00Z">
                  <w:rPr>
                    <w:color w:val="FF0000"/>
                  </w:rPr>
                </w:rPrChange>
              </w:rPr>
            </w:pPr>
            <w:r w:rsidRPr="00191131">
              <w:rPr>
                <w:rPrChange w:id="25" w:author="Quincey Koziol" w:date="2017-11-07T16:47:00Z">
                  <w:rPr>
                    <w:color w:val="FF0000"/>
                  </w:rPr>
                </w:rPrChange>
              </w:rPr>
              <w:t xml:space="preserve">A character </w:t>
            </w:r>
            <w:r w:rsidR="007661A6" w:rsidRPr="00191131">
              <w:rPr>
                <w:rPrChange w:id="26" w:author="Quincey Koziol" w:date="2017-11-07T16:47:00Z">
                  <w:rPr>
                    <w:color w:val="FF0000"/>
                  </w:rPr>
                </w:rPrChange>
              </w:rPr>
              <w:t xml:space="preserve">string </w:t>
            </w:r>
            <w:r w:rsidRPr="00191131">
              <w:rPr>
                <w:rPrChange w:id="27" w:author="Quincey Koziol" w:date="2017-11-07T16:47:00Z">
                  <w:rPr>
                    <w:color w:val="FF0000"/>
                  </w:rPr>
                </w:rPrChange>
              </w:rPr>
              <w:t>in an arbitrary encoding</w:t>
            </w:r>
          </w:p>
        </w:tc>
      </w:tr>
      <w:tr w:rsidR="00F64515" w:rsidRPr="00F64515" w14:paraId="07A942C4" w14:textId="77777777" w:rsidTr="00F64515">
        <w:tc>
          <w:tcPr>
            <w:tcW w:w="2605" w:type="dxa"/>
          </w:tcPr>
          <w:p w14:paraId="568C42AF" w14:textId="77777777" w:rsidR="00F64515" w:rsidRPr="00F64515" w:rsidRDefault="00F64515" w:rsidP="009A6979">
            <w:r w:rsidRPr="00F64515">
              <w:t>Object Reference</w:t>
            </w:r>
          </w:p>
        </w:tc>
        <w:tc>
          <w:tcPr>
            <w:tcW w:w="6745" w:type="dxa"/>
          </w:tcPr>
          <w:p w14:paraId="5DE725FD" w14:textId="2868BF9E" w:rsidR="00F64515" w:rsidRPr="00F64515" w:rsidRDefault="00AF0EFB" w:rsidP="009A6979">
            <w:r>
              <w:t>A reference to an object in an HDF5 file</w:t>
            </w:r>
          </w:p>
        </w:tc>
      </w:tr>
      <w:tr w:rsidR="00F64515" w:rsidRPr="00F64515" w14:paraId="10AFD945" w14:textId="77777777" w:rsidTr="00F64515">
        <w:tc>
          <w:tcPr>
            <w:tcW w:w="2605" w:type="dxa"/>
          </w:tcPr>
          <w:p w14:paraId="0373033E" w14:textId="77777777" w:rsidR="00F64515" w:rsidRPr="00F64515" w:rsidRDefault="00F64515" w:rsidP="009A6979">
            <w:commentRangeStart w:id="28"/>
            <w:r w:rsidRPr="00F64515">
              <w:t>Dataset Region Reference</w:t>
            </w:r>
            <w:commentRangeEnd w:id="28"/>
            <w:r w:rsidR="00545B1A">
              <w:rPr>
                <w:rStyle w:val="CommentReference"/>
              </w:rPr>
              <w:commentReference w:id="28"/>
            </w:r>
          </w:p>
        </w:tc>
        <w:tc>
          <w:tcPr>
            <w:tcW w:w="6745" w:type="dxa"/>
          </w:tcPr>
          <w:p w14:paraId="6E50112D" w14:textId="7DC1F743" w:rsidR="00F64515" w:rsidRPr="00F64515" w:rsidRDefault="00AF0EFB" w:rsidP="009A6979">
            <w:r>
              <w:t>A reference to a region of arbitrary complexity in an HDF5 dataset</w:t>
            </w:r>
          </w:p>
        </w:tc>
      </w:tr>
      <w:tr w:rsidR="00F64515" w:rsidRPr="00F64515" w14:paraId="2463F5C6" w14:textId="77777777" w:rsidTr="00F64515">
        <w:tc>
          <w:tcPr>
            <w:tcW w:w="2605" w:type="dxa"/>
          </w:tcPr>
          <w:p w14:paraId="452EF186" w14:textId="77777777" w:rsidR="00F64515" w:rsidRPr="00F64515" w:rsidRDefault="00F64515" w:rsidP="009A6979">
            <w:r w:rsidRPr="00F64515">
              <w:t>Integer</w:t>
            </w:r>
          </w:p>
        </w:tc>
        <w:tc>
          <w:tcPr>
            <w:tcW w:w="6745" w:type="dxa"/>
          </w:tcPr>
          <w:p w14:paraId="34F48A21" w14:textId="00FD1D20" w:rsidR="00F64515" w:rsidRPr="00F64515" w:rsidRDefault="00AF0EFB" w:rsidP="009A6979">
            <w:r>
              <w:t>An integer number of arbitrary size</w:t>
            </w:r>
          </w:p>
        </w:tc>
      </w:tr>
      <w:tr w:rsidR="00F64515" w:rsidRPr="00F64515" w14:paraId="7143B63B" w14:textId="77777777" w:rsidTr="00F64515">
        <w:tc>
          <w:tcPr>
            <w:tcW w:w="2605" w:type="dxa"/>
          </w:tcPr>
          <w:p w14:paraId="29D861FB" w14:textId="77777777" w:rsidR="00F64515" w:rsidRPr="00F64515" w:rsidRDefault="00F64515" w:rsidP="009A6979">
            <w:r w:rsidRPr="00F64515">
              <w:t>Floating-Point</w:t>
            </w:r>
          </w:p>
        </w:tc>
        <w:tc>
          <w:tcPr>
            <w:tcW w:w="6745" w:type="dxa"/>
          </w:tcPr>
          <w:p w14:paraId="6D33A4BC" w14:textId="1EB19C95" w:rsidR="00F64515" w:rsidRPr="00F64515" w:rsidRDefault="00AF0EFB" w:rsidP="009A6979">
            <w:r>
              <w:t>A floating-point number of arbitrary size and precision</w:t>
            </w:r>
          </w:p>
        </w:tc>
      </w:tr>
      <w:tr w:rsidR="00F64515" w:rsidRPr="00F64515" w14:paraId="3D1CC5F9" w14:textId="77777777" w:rsidTr="00F64515">
        <w:tc>
          <w:tcPr>
            <w:tcW w:w="2605" w:type="dxa"/>
          </w:tcPr>
          <w:p w14:paraId="4DB2F20A" w14:textId="77777777" w:rsidR="00F64515" w:rsidRPr="00F64515" w:rsidRDefault="00F64515" w:rsidP="009A6979">
            <w:r w:rsidRPr="00F64515">
              <w:t>Opaque</w:t>
            </w:r>
          </w:p>
        </w:tc>
        <w:tc>
          <w:tcPr>
            <w:tcW w:w="6745" w:type="dxa"/>
          </w:tcPr>
          <w:p w14:paraId="64FC462B" w14:textId="016A23CD" w:rsidR="00F64515" w:rsidRPr="00F64515" w:rsidRDefault="00C34923" w:rsidP="00C34923">
            <w:r>
              <w:t xml:space="preserve">The bytes of an opaque type are not interpreted by the data model. An optional string (called a </w:t>
            </w:r>
            <w:r w:rsidRPr="002454CB">
              <w:rPr>
                <w:i/>
              </w:rPr>
              <w:t>tag</w:t>
            </w:r>
            <w:r>
              <w:t>) may be added to the</w:t>
            </w:r>
            <w:r w:rsidR="002454CB">
              <w:t xml:space="preserve"> opaque type (this may help downstream software/users interpret the bytes).</w:t>
            </w:r>
          </w:p>
        </w:tc>
      </w:tr>
    </w:tbl>
    <w:p w14:paraId="13E3BFF2" w14:textId="77777777" w:rsidR="00727BA6" w:rsidRDefault="00F64515" w:rsidP="00F64515">
      <w:pPr>
        <w:pStyle w:val="Heading3"/>
      </w:pPr>
      <w:r>
        <w:t>Composite Datatypes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64515" w:rsidRPr="00F64515" w14:paraId="6012B0A8" w14:textId="77777777" w:rsidTr="00F64515">
        <w:tc>
          <w:tcPr>
            <w:tcW w:w="2605" w:type="dxa"/>
          </w:tcPr>
          <w:p w14:paraId="23475C44" w14:textId="77777777" w:rsidR="00F64515" w:rsidRPr="00F64515" w:rsidRDefault="00F64515" w:rsidP="00A43D12">
            <w:r w:rsidRPr="00F64515">
              <w:t>Array</w:t>
            </w:r>
          </w:p>
        </w:tc>
        <w:tc>
          <w:tcPr>
            <w:tcW w:w="6745" w:type="dxa"/>
          </w:tcPr>
          <w:p w14:paraId="03AB5CC5" w14:textId="3323187E" w:rsidR="00F64515" w:rsidRPr="00F64515" w:rsidRDefault="00457231" w:rsidP="00590D7E">
            <w:r>
              <w:t xml:space="preserve">Contains a fixed </w:t>
            </w:r>
            <w:commentRangeStart w:id="29"/>
            <w:r>
              <w:t xml:space="preserve">number </w:t>
            </w:r>
            <w:commentRangeEnd w:id="29"/>
            <w:r w:rsidR="00590D7E">
              <w:rPr>
                <w:rStyle w:val="CommentReference"/>
              </w:rPr>
              <w:commentReference w:id="29"/>
            </w:r>
            <w:r>
              <w:t>of elements of a</w:t>
            </w:r>
            <w:ins w:id="30" w:author="Quincey Koziol" w:date="2017-11-07T17:18:00Z">
              <w:r w:rsidR="00590D7E">
                <w:t>n arbitrary</w:t>
              </w:r>
            </w:ins>
            <w:del w:id="31" w:author="Quincey Koziol" w:date="2017-11-07T17:17:00Z">
              <w:r w:rsidDel="00590D7E">
                <w:delText>n</w:delText>
              </w:r>
            </w:del>
            <w:r>
              <w:t xml:space="preserve"> </w:t>
            </w:r>
            <w:del w:id="32" w:author="Quincey Koziol" w:date="2017-11-07T17:17:00Z">
              <w:r w:rsidDel="00590D7E">
                <w:delText xml:space="preserve">atomic </w:delText>
              </w:r>
            </w:del>
            <w:r>
              <w:t>datatype</w:t>
            </w:r>
          </w:p>
        </w:tc>
      </w:tr>
      <w:tr w:rsidR="00F64515" w:rsidRPr="00F64515" w14:paraId="52C09C3E" w14:textId="77777777" w:rsidTr="00F64515">
        <w:tc>
          <w:tcPr>
            <w:tcW w:w="2605" w:type="dxa"/>
          </w:tcPr>
          <w:p w14:paraId="480FF49F" w14:textId="77777777" w:rsidR="00F64515" w:rsidRPr="00F64515" w:rsidRDefault="00F64515" w:rsidP="00A43D12">
            <w:r w:rsidRPr="00F64515">
              <w:lastRenderedPageBreak/>
              <w:t>Variable-Length</w:t>
            </w:r>
          </w:p>
        </w:tc>
        <w:tc>
          <w:tcPr>
            <w:tcW w:w="6745" w:type="dxa"/>
          </w:tcPr>
          <w:p w14:paraId="27285E91" w14:textId="00EA2F3E" w:rsidR="00F64515" w:rsidRPr="00F64515" w:rsidRDefault="00457231" w:rsidP="00590D7E">
            <w:r>
              <w:t>Contains a variable number of elements of a</w:t>
            </w:r>
            <w:ins w:id="33" w:author="Quincey Koziol" w:date="2017-11-07T17:18:00Z">
              <w:r w:rsidR="00590D7E">
                <w:t>n arbitrary</w:t>
              </w:r>
            </w:ins>
            <w:del w:id="34" w:author="Quincey Koziol" w:date="2017-11-07T17:18:00Z">
              <w:r w:rsidDel="00590D7E">
                <w:delText>n</w:delText>
              </w:r>
            </w:del>
            <w:r>
              <w:t xml:space="preserve"> </w:t>
            </w:r>
            <w:del w:id="35" w:author="Quincey Koziol" w:date="2017-11-07T17:18:00Z">
              <w:r w:rsidDel="00590D7E">
                <w:delText xml:space="preserve">atomic </w:delText>
              </w:r>
            </w:del>
            <w:r>
              <w:t>datatype</w:t>
            </w:r>
          </w:p>
        </w:tc>
      </w:tr>
      <w:tr w:rsidR="00F64515" w:rsidRPr="00F64515" w14:paraId="3C056E43" w14:textId="77777777" w:rsidTr="00F64515">
        <w:tc>
          <w:tcPr>
            <w:tcW w:w="2605" w:type="dxa"/>
          </w:tcPr>
          <w:p w14:paraId="4236DFDF" w14:textId="77777777" w:rsidR="00F64515" w:rsidRPr="00F64515" w:rsidRDefault="00F64515" w:rsidP="00A43D12">
            <w:r w:rsidRPr="00F64515">
              <w:t>Compound</w:t>
            </w:r>
          </w:p>
        </w:tc>
        <w:tc>
          <w:tcPr>
            <w:tcW w:w="6745" w:type="dxa"/>
          </w:tcPr>
          <w:p w14:paraId="4E3756B0" w14:textId="2FAB2E11" w:rsidR="00F64515" w:rsidRPr="00F64515" w:rsidRDefault="00457231" w:rsidP="00AF0EFB">
            <w:r>
              <w:t>Ea</w:t>
            </w:r>
            <w:r w:rsidR="00AF0EFB">
              <w:t>ch element contains a number of named fiel</w:t>
            </w:r>
            <w:r w:rsidR="00C34923">
              <w:t xml:space="preserve">ds of specified (arbitrary) </w:t>
            </w:r>
            <w:r w:rsidR="00AF0EFB">
              <w:t>datatype. The name of each field must be unique</w:t>
            </w:r>
            <w:r w:rsidR="00C34923">
              <w:t xml:space="preserve"> in the type</w:t>
            </w:r>
            <w:r w:rsidR="00AF0EFB">
              <w:t>. Each field does not have to be of the same datatype.</w:t>
            </w:r>
          </w:p>
        </w:tc>
      </w:tr>
      <w:tr w:rsidR="00F64515" w:rsidRPr="00F64515" w14:paraId="320540BD" w14:textId="77777777" w:rsidTr="00F64515">
        <w:tc>
          <w:tcPr>
            <w:tcW w:w="2605" w:type="dxa"/>
          </w:tcPr>
          <w:p w14:paraId="3763CF64" w14:textId="77777777" w:rsidR="00F64515" w:rsidRPr="00F64515" w:rsidRDefault="00F64515" w:rsidP="00A43D12">
            <w:r w:rsidRPr="00F64515">
              <w:t>Enumerations</w:t>
            </w:r>
          </w:p>
        </w:tc>
        <w:tc>
          <w:tcPr>
            <w:tcW w:w="6745" w:type="dxa"/>
          </w:tcPr>
          <w:p w14:paraId="0B17FB02" w14:textId="25E7F5C7" w:rsidR="00F64515" w:rsidRPr="00F64515" w:rsidRDefault="00C34923" w:rsidP="00590D7E">
            <w:r>
              <w:t xml:space="preserve">Values are be members of key-value pairs. The keys are names, which must be unique in the type. The values are of integer type, </w:t>
            </w:r>
            <w:del w:id="36" w:author="Quincey Koziol" w:date="2017-11-07T17:18:00Z">
              <w:r w:rsidDel="00590D7E">
                <w:delText xml:space="preserve">which </w:delText>
              </w:r>
            </w:del>
            <w:ins w:id="37" w:author="Quincey Koziol" w:date="2017-11-07T17:18:00Z">
              <w:r w:rsidR="00590D7E">
                <w:t>and</w:t>
              </w:r>
              <w:r w:rsidR="00590D7E">
                <w:t xml:space="preserve"> </w:t>
              </w:r>
            </w:ins>
            <w:r>
              <w:t>must be unique in the type</w:t>
            </w:r>
            <w:r>
              <w:rPr>
                <w:rStyle w:val="FootnoteReference"/>
              </w:rPr>
              <w:footnoteReference w:id="2"/>
            </w:r>
            <w:r>
              <w:t>.</w:t>
            </w:r>
          </w:p>
        </w:tc>
      </w:tr>
    </w:tbl>
    <w:p w14:paraId="0E91514E" w14:textId="77777777" w:rsidR="00041707" w:rsidRDefault="00041707" w:rsidP="00041707">
      <w:pPr>
        <w:pStyle w:val="Heading1"/>
      </w:pPr>
      <w:r w:rsidRPr="00297480">
        <w:rPr>
          <w:i/>
        </w:rPr>
        <w:t>Operations</w:t>
      </w:r>
      <w:r>
        <w:t xml:space="preserve"> </w:t>
      </w:r>
      <w:proofErr w:type="gramStart"/>
      <w:r>
        <w:t>On</w:t>
      </w:r>
      <w:proofErr w:type="gramEnd"/>
      <w:r>
        <w:t xml:space="preserve"> Things You Need To Model In Your VOL Driver</w:t>
      </w:r>
    </w:p>
    <w:p w14:paraId="11C6B5EB" w14:textId="77777777" w:rsidR="00D57D4A" w:rsidRDefault="00D57D4A" w:rsidP="00D57D4A">
      <w:pPr>
        <w:pStyle w:val="Heading2"/>
      </w:pPr>
      <w:r>
        <w:t>Files</w:t>
      </w:r>
    </w:p>
    <w:p w14:paraId="39531A51" w14:textId="77777777" w:rsidR="00D57D4A" w:rsidRDefault="00D57D4A" w:rsidP="00D57D4A">
      <w:pPr>
        <w:pStyle w:val="Heading2"/>
      </w:pPr>
      <w:r>
        <w:t>Objects</w:t>
      </w:r>
    </w:p>
    <w:p w14:paraId="3EF61785" w14:textId="77777777" w:rsidR="00D57D4A" w:rsidRDefault="00D57D4A" w:rsidP="00D57D4A">
      <w:pPr>
        <w:pStyle w:val="Heading2"/>
      </w:pPr>
      <w:r>
        <w:t>Datasets</w:t>
      </w:r>
    </w:p>
    <w:p w14:paraId="681ACD8F" w14:textId="77777777" w:rsidR="00D57D4A" w:rsidRDefault="00D57D4A" w:rsidP="00D57D4A">
      <w:pPr>
        <w:pStyle w:val="Heading2"/>
      </w:pPr>
      <w:r>
        <w:t>Groups</w:t>
      </w:r>
    </w:p>
    <w:p w14:paraId="08BA7DF8" w14:textId="77777777" w:rsidR="00D57D4A" w:rsidRDefault="00D57D4A" w:rsidP="00D57D4A">
      <w:pPr>
        <w:pStyle w:val="Heading2"/>
      </w:pPr>
      <w:r>
        <w:t>Links</w:t>
      </w:r>
    </w:p>
    <w:p w14:paraId="4BB22F59" w14:textId="77777777" w:rsidR="00D57D4A" w:rsidRDefault="00D57D4A" w:rsidP="00D57D4A">
      <w:pPr>
        <w:pStyle w:val="Heading2"/>
      </w:pPr>
      <w:r>
        <w:t>Attributes</w:t>
      </w:r>
    </w:p>
    <w:p w14:paraId="2A33FF77" w14:textId="77777777" w:rsidR="00D57D4A" w:rsidRDefault="00D57D4A" w:rsidP="00D57D4A">
      <w:pPr>
        <w:pStyle w:val="Heading2"/>
      </w:pPr>
      <w:r>
        <w:t>Datatypes</w:t>
      </w:r>
    </w:p>
    <w:p w14:paraId="77E8CB1D" w14:textId="77777777" w:rsidR="007652A6" w:rsidRDefault="007652A6" w:rsidP="007652A6"/>
    <w:p w14:paraId="38C51710" w14:textId="77777777" w:rsidR="00262406" w:rsidRDefault="00262406" w:rsidP="00262406">
      <w:pPr>
        <w:pStyle w:val="Heading1"/>
      </w:pPr>
      <w:r>
        <w:t>Other Stuff</w:t>
      </w:r>
    </w:p>
    <w:p w14:paraId="7C12A0A4" w14:textId="77777777" w:rsidR="00262406" w:rsidRPr="007652A6" w:rsidRDefault="00262406" w:rsidP="007652A6"/>
    <w:p w14:paraId="71A9BFFE" w14:textId="77777777" w:rsidR="00D459E5" w:rsidRDefault="00D459E5" w:rsidP="00D459E5">
      <w:pPr>
        <w:pStyle w:val="Heading2"/>
      </w:pPr>
      <w:r>
        <w:t>Error API</w:t>
      </w:r>
    </w:p>
    <w:p w14:paraId="18375C67" w14:textId="77777777" w:rsidR="00D459E5" w:rsidRDefault="00D459E5"/>
    <w:p w14:paraId="1EE088E7" w14:textId="77777777" w:rsidR="00D459E5" w:rsidRDefault="00D459E5" w:rsidP="00D459E5">
      <w:pPr>
        <w:pStyle w:val="Heading2"/>
      </w:pPr>
      <w:r>
        <w:t>Identifiers</w:t>
      </w:r>
    </w:p>
    <w:p w14:paraId="26F0C336" w14:textId="77777777" w:rsidR="00D459E5" w:rsidRDefault="00D459E5"/>
    <w:p w14:paraId="7D7DB86B" w14:textId="77777777" w:rsidR="00D459E5" w:rsidRDefault="00D459E5" w:rsidP="00D459E5">
      <w:pPr>
        <w:pStyle w:val="Heading2"/>
      </w:pPr>
      <w:r>
        <w:t>Property Lists</w:t>
      </w:r>
    </w:p>
    <w:p w14:paraId="5B18DDDA" w14:textId="77777777" w:rsidR="00D459E5" w:rsidRDefault="00D459E5"/>
    <w:p w14:paraId="6403CD22" w14:textId="77777777" w:rsidR="00D459E5" w:rsidRDefault="00D459E5" w:rsidP="00D459E5">
      <w:pPr>
        <w:pStyle w:val="Heading2"/>
      </w:pPr>
      <w:r>
        <w:t>Plugin API</w:t>
      </w:r>
    </w:p>
    <w:p w14:paraId="00E1827F" w14:textId="77777777" w:rsidR="00D459E5" w:rsidRDefault="00D459E5"/>
    <w:p w14:paraId="66580040" w14:textId="77777777" w:rsidR="00D459E5" w:rsidRDefault="00D459E5" w:rsidP="00D459E5">
      <w:pPr>
        <w:pStyle w:val="Heading2"/>
      </w:pPr>
      <w:r>
        <w:lastRenderedPageBreak/>
        <w:t>Dataspaces</w:t>
      </w:r>
    </w:p>
    <w:p w14:paraId="590E8758" w14:textId="77777777" w:rsidR="00D459E5" w:rsidRDefault="00D459E5"/>
    <w:p w14:paraId="1D6B1616" w14:textId="77777777" w:rsidR="00D459E5" w:rsidRDefault="00D459E5" w:rsidP="00D459E5">
      <w:pPr>
        <w:pStyle w:val="Heading2"/>
      </w:pPr>
      <w:r>
        <w:t>Filters</w:t>
      </w:r>
    </w:p>
    <w:sectPr w:rsidR="00D4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Quincey Koziol" w:date="2017-10-30T19:38:00Z" w:initials="QK">
    <w:p w14:paraId="27006CF4" w14:textId="7BF38158" w:rsidR="00FC7F77" w:rsidRDefault="00FC7F77">
      <w:pPr>
        <w:pStyle w:val="CommentText"/>
      </w:pPr>
      <w:r>
        <w:rPr>
          <w:rStyle w:val="CommentReference"/>
        </w:rPr>
        <w:annotationRef/>
      </w:r>
      <w:r>
        <w:t>Not necessarily true.  This would depend on the VOL.  I can easily imagine a VOL on an object file system that used a [integer] container ID.  In that case, the container ID would have to be passed in as a property to the VOL plugin and a useless name could be passed in to the H5Fcreate / H5Fopen call.</w:t>
      </w:r>
    </w:p>
  </w:comment>
  <w:comment w:id="2" w:author="Quincey Koziol" w:date="2017-11-07T13:55:00Z" w:initials="QK">
    <w:p w14:paraId="0518CF26" w14:textId="2A5F9155" w:rsidR="006078AC" w:rsidRDefault="006078AC">
      <w:pPr>
        <w:pStyle w:val="CommentText"/>
      </w:pPr>
      <w:r>
        <w:rPr>
          <w:rStyle w:val="CommentReference"/>
        </w:rPr>
        <w:annotationRef/>
      </w:r>
      <w:r>
        <w:t>Should mention dataset’s dataspace.</w:t>
      </w:r>
    </w:p>
  </w:comment>
  <w:comment w:id="3" w:author="Quincey Koziol" w:date="2017-11-07T17:15:00Z" w:initials="QK">
    <w:p w14:paraId="37A76881" w14:textId="4E83881C" w:rsidR="00BD4318" w:rsidRDefault="00BD4318">
      <w:pPr>
        <w:pStyle w:val="CommentText"/>
      </w:pPr>
      <w:r>
        <w:rPr>
          <w:rStyle w:val="CommentReference"/>
        </w:rPr>
        <w:annotationRef/>
      </w:r>
      <w:r>
        <w:t xml:space="preserve">In a very reasonable sense, Links are name-value pairs, where the </w:t>
      </w:r>
      <w:r w:rsidR="00590D7E">
        <w:t>value is a connection to another HDF5 object.</w:t>
      </w:r>
    </w:p>
  </w:comment>
  <w:comment w:id="4" w:author="Quincey Koziol" w:date="2017-11-07T17:19:00Z" w:initials="QK">
    <w:p w14:paraId="4ECC9707" w14:textId="7ADFC03E" w:rsidR="00590D7E" w:rsidRDefault="00590D7E">
      <w:pPr>
        <w:pStyle w:val="CommentText"/>
      </w:pPr>
      <w:r>
        <w:rPr>
          <w:rStyle w:val="CommentReference"/>
        </w:rPr>
        <w:annotationRef/>
      </w:r>
      <w:r>
        <w:t>May have to add the creation time field, for links within a group.</w:t>
      </w:r>
    </w:p>
  </w:comment>
  <w:comment w:id="5" w:author="Quincey Koziol" w:date="2017-11-07T13:57:00Z" w:initials="QK">
    <w:p w14:paraId="36C0A486" w14:textId="6A52EA69" w:rsidR="00F820E5" w:rsidRDefault="00F820E5">
      <w:pPr>
        <w:pStyle w:val="CommentText"/>
      </w:pPr>
      <w:r>
        <w:rPr>
          <w:rStyle w:val="CommentReference"/>
        </w:rPr>
        <w:annotationRef/>
      </w:r>
      <w:r>
        <w:t>Good for high-level view, but might want to make link types part of the data model.</w:t>
      </w:r>
    </w:p>
  </w:comment>
  <w:comment w:id="7" w:author="Quincey Koziol" w:date="2017-11-07T14:51:00Z" w:initials="QK">
    <w:p w14:paraId="55CAB77D" w14:textId="1A788CED" w:rsidR="005A7E69" w:rsidRDefault="005A7E69">
      <w:pPr>
        <w:pStyle w:val="CommentText"/>
      </w:pPr>
      <w:r>
        <w:rPr>
          <w:rStyle w:val="CommentReference"/>
        </w:rPr>
        <w:annotationRef/>
      </w:r>
      <w:r>
        <w:t>This is an implementation detail, not part of the data model.</w:t>
      </w:r>
    </w:p>
  </w:comment>
  <w:comment w:id="8" w:author="Quincey Koziol" w:date="2017-11-07T14:52:00Z" w:initials="QK">
    <w:p w14:paraId="5ADA77E1" w14:textId="39906F18" w:rsidR="00334C0D" w:rsidRDefault="00334C0D">
      <w:pPr>
        <w:pStyle w:val="CommentText"/>
      </w:pPr>
      <w:r>
        <w:rPr>
          <w:rStyle w:val="CommentReference"/>
        </w:rPr>
        <w:annotationRef/>
      </w:r>
      <w:r>
        <w:t>Goes with above decision about hard/soft/external links – they are either all in, or all out, of the data model.</w:t>
      </w:r>
    </w:p>
  </w:comment>
  <w:comment w:id="9" w:author="Quincey Koziol" w:date="2017-11-07T17:20:00Z" w:initials="QK">
    <w:p w14:paraId="6A9D93E9" w14:textId="2F0F5940" w:rsidR="00590D7E" w:rsidRDefault="00590D7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May have to add the creation time field, for </w:t>
      </w:r>
      <w:r>
        <w:t>attributes on an object</w:t>
      </w:r>
      <w:r>
        <w:t>.</w:t>
      </w:r>
    </w:p>
  </w:comment>
  <w:comment w:id="14" w:author="Quincey Koziol" w:date="2017-11-07T14:54:00Z" w:initials="QK">
    <w:p w14:paraId="5AF26D86" w14:textId="1132D45C" w:rsidR="00E10BD9" w:rsidRDefault="00E10BD9">
      <w:pPr>
        <w:pStyle w:val="CommentText"/>
      </w:pPr>
      <w:r>
        <w:rPr>
          <w:rStyle w:val="CommentReference"/>
        </w:rPr>
        <w:annotationRef/>
      </w:r>
      <w:r>
        <w:t>Values are arrays.</w:t>
      </w:r>
    </w:p>
  </w:comment>
  <w:comment w:id="15" w:author="Quincey Koziol" w:date="2017-11-07T14:54:00Z" w:initials="QK">
    <w:p w14:paraId="037A419E" w14:textId="638AB298" w:rsidR="00E10BD9" w:rsidRDefault="00E10BD9">
      <w:pPr>
        <w:pStyle w:val="CommentText"/>
      </w:pPr>
      <w:r>
        <w:rPr>
          <w:rStyle w:val="CommentReference"/>
        </w:rPr>
        <w:annotationRef/>
      </w:r>
      <w:r>
        <w:t>Need info about attribute dataspace.</w:t>
      </w:r>
    </w:p>
  </w:comment>
  <w:comment w:id="28" w:author="Quincey Koziol" w:date="2017-11-07T16:45:00Z" w:initials="QK">
    <w:p w14:paraId="7A8A3272" w14:textId="1B2B18FE" w:rsidR="00545B1A" w:rsidRDefault="00545B1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>Both reference types</w:t>
      </w:r>
      <w:r>
        <w:t xml:space="preserve"> are actually in the same datatype class.  (See the </w:t>
      </w:r>
      <w:proofErr w:type="spellStart"/>
      <w:r>
        <w:t>enum</w:t>
      </w:r>
      <w:proofErr w:type="spellEnd"/>
      <w:r>
        <w:t xml:space="preserve"> in H5Tpublic.h)</w:t>
      </w:r>
    </w:p>
  </w:comment>
  <w:comment w:id="29" w:author="Quincey Koziol" w:date="2017-11-07T17:17:00Z" w:initials="QK">
    <w:p w14:paraId="2EDA1E1A" w14:textId="1E482634" w:rsidR="00590D7E" w:rsidRDefault="00590D7E">
      <w:pPr>
        <w:pStyle w:val="CommentText"/>
      </w:pPr>
      <w:r>
        <w:rPr>
          <w:rStyle w:val="CommentReference"/>
        </w:rPr>
        <w:annotationRef/>
      </w:r>
      <w:r>
        <w:t>Not just a number, but a dimensioned array.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006CF4" w15:done="0"/>
  <w15:commentEx w15:paraId="0518CF26" w15:done="0"/>
  <w15:commentEx w15:paraId="37A76881" w15:done="0"/>
  <w15:commentEx w15:paraId="4ECC9707" w15:done="0"/>
  <w15:commentEx w15:paraId="36C0A486" w15:done="0"/>
  <w15:commentEx w15:paraId="55CAB77D" w15:done="0"/>
  <w15:commentEx w15:paraId="5ADA77E1" w15:done="0"/>
  <w15:commentEx w15:paraId="6A9D93E9" w15:done="0"/>
  <w15:commentEx w15:paraId="5AF26D86" w15:done="0"/>
  <w15:commentEx w15:paraId="037A419E" w15:done="0"/>
  <w15:commentEx w15:paraId="7A8A3272" w15:done="0"/>
  <w15:commentEx w15:paraId="2EDA1E1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95B5F" w14:textId="77777777" w:rsidR="00BE3D8C" w:rsidRDefault="00BE3D8C" w:rsidP="00C34923">
      <w:pPr>
        <w:spacing w:after="0" w:line="240" w:lineRule="auto"/>
      </w:pPr>
      <w:r>
        <w:separator/>
      </w:r>
    </w:p>
  </w:endnote>
  <w:endnote w:type="continuationSeparator" w:id="0">
    <w:p w14:paraId="38C5D535" w14:textId="77777777" w:rsidR="00BE3D8C" w:rsidRDefault="00BE3D8C" w:rsidP="00C34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98D87" w14:textId="77777777" w:rsidR="00BE3D8C" w:rsidRDefault="00BE3D8C" w:rsidP="00C34923">
      <w:pPr>
        <w:spacing w:after="0" w:line="240" w:lineRule="auto"/>
      </w:pPr>
      <w:r>
        <w:separator/>
      </w:r>
    </w:p>
  </w:footnote>
  <w:footnote w:type="continuationSeparator" w:id="0">
    <w:p w14:paraId="4FA5792E" w14:textId="77777777" w:rsidR="00BE3D8C" w:rsidRDefault="00BE3D8C" w:rsidP="00C34923">
      <w:pPr>
        <w:spacing w:after="0" w:line="240" w:lineRule="auto"/>
      </w:pPr>
      <w:r>
        <w:continuationSeparator/>
      </w:r>
    </w:p>
  </w:footnote>
  <w:footnote w:id="1">
    <w:p w14:paraId="2B67B2E7" w14:textId="27ED9DCD" w:rsidR="00545B1A" w:rsidRDefault="00545B1A">
      <w:pPr>
        <w:pStyle w:val="FootnoteText"/>
      </w:pPr>
      <w:ins w:id="19" w:author="Quincey Koziol" w:date="2017-11-07T16:43:00Z">
        <w:r>
          <w:rPr>
            <w:rStyle w:val="FootnoteReference"/>
          </w:rPr>
          <w:footnoteRef/>
        </w:r>
        <w:r>
          <w:t xml:space="preserve"> Technically, there’s an atomic “time” datatype also, but it is deprecated. </w:t>
        </w:r>
      </w:ins>
    </w:p>
  </w:footnote>
  <w:footnote w:id="2">
    <w:p w14:paraId="3D8FCF51" w14:textId="33FC218F" w:rsidR="00C34923" w:rsidRDefault="00C34923">
      <w:pPr>
        <w:pStyle w:val="FootnoteText"/>
      </w:pPr>
      <w:r>
        <w:rPr>
          <w:rStyle w:val="FootnoteReference"/>
        </w:rPr>
        <w:footnoteRef/>
      </w:r>
      <w:r>
        <w:t xml:space="preserve"> Note that this is more restrictive than enumerated types in most programming languages.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750EE"/>
    <w:multiLevelType w:val="hybridMultilevel"/>
    <w:tmpl w:val="15E0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Quincey Koziol">
    <w15:presenceInfo w15:providerId="Windows Live" w15:userId="023217a2a837e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B8"/>
    <w:rsid w:val="00041707"/>
    <w:rsid w:val="0004780C"/>
    <w:rsid w:val="00105E57"/>
    <w:rsid w:val="00191131"/>
    <w:rsid w:val="002454CB"/>
    <w:rsid w:val="00262406"/>
    <w:rsid w:val="00262808"/>
    <w:rsid w:val="00287DED"/>
    <w:rsid w:val="00297480"/>
    <w:rsid w:val="002A56A4"/>
    <w:rsid w:val="002B1E75"/>
    <w:rsid w:val="00306404"/>
    <w:rsid w:val="00312CCA"/>
    <w:rsid w:val="00334C0D"/>
    <w:rsid w:val="00437DD5"/>
    <w:rsid w:val="00457231"/>
    <w:rsid w:val="004B4852"/>
    <w:rsid w:val="00545B1A"/>
    <w:rsid w:val="00576BE3"/>
    <w:rsid w:val="00585257"/>
    <w:rsid w:val="00590D7E"/>
    <w:rsid w:val="005A7E69"/>
    <w:rsid w:val="006078AC"/>
    <w:rsid w:val="006E2004"/>
    <w:rsid w:val="007204D2"/>
    <w:rsid w:val="00727BA6"/>
    <w:rsid w:val="007652A6"/>
    <w:rsid w:val="007661A6"/>
    <w:rsid w:val="00887553"/>
    <w:rsid w:val="009D5F54"/>
    <w:rsid w:val="00AF0EFB"/>
    <w:rsid w:val="00B138A0"/>
    <w:rsid w:val="00BD4318"/>
    <w:rsid w:val="00BE3D8C"/>
    <w:rsid w:val="00C017B6"/>
    <w:rsid w:val="00C34923"/>
    <w:rsid w:val="00D17960"/>
    <w:rsid w:val="00D258AE"/>
    <w:rsid w:val="00D459E5"/>
    <w:rsid w:val="00D57D4A"/>
    <w:rsid w:val="00DE705B"/>
    <w:rsid w:val="00DF5BB7"/>
    <w:rsid w:val="00E10BD9"/>
    <w:rsid w:val="00E3052A"/>
    <w:rsid w:val="00E61396"/>
    <w:rsid w:val="00F64515"/>
    <w:rsid w:val="00F6533E"/>
    <w:rsid w:val="00F820E5"/>
    <w:rsid w:val="00F95F1C"/>
    <w:rsid w:val="00FC28B8"/>
    <w:rsid w:val="00FC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EECF"/>
  <w15:chartTrackingRefBased/>
  <w15:docId w15:val="{05512BDB-D294-4AE3-B4AC-4C5334B6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59E5"/>
  </w:style>
  <w:style w:type="paragraph" w:styleId="Heading1">
    <w:name w:val="heading 1"/>
    <w:basedOn w:val="Normal"/>
    <w:next w:val="Normal"/>
    <w:link w:val="Heading1Char"/>
    <w:uiPriority w:val="9"/>
    <w:qFormat/>
    <w:rsid w:val="00D45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9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9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9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9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9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9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9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9E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459E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9E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59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9E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9E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9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9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9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9E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9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59E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9E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59E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459E5"/>
    <w:rPr>
      <w:b/>
      <w:bCs/>
    </w:rPr>
  </w:style>
  <w:style w:type="character" w:styleId="Emphasis">
    <w:name w:val="Emphasis"/>
    <w:basedOn w:val="DefaultParagraphFont"/>
    <w:uiPriority w:val="20"/>
    <w:qFormat/>
    <w:rsid w:val="00D459E5"/>
    <w:rPr>
      <w:i/>
      <w:iCs/>
    </w:rPr>
  </w:style>
  <w:style w:type="paragraph" w:styleId="NoSpacing">
    <w:name w:val="No Spacing"/>
    <w:uiPriority w:val="1"/>
    <w:qFormat/>
    <w:rsid w:val="00D459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59E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59E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9E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9E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459E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459E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459E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459E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59E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9E5"/>
    <w:pPr>
      <w:outlineLvl w:val="9"/>
    </w:pPr>
  </w:style>
  <w:style w:type="paragraph" w:styleId="ListParagraph">
    <w:name w:val="List Paragraph"/>
    <w:basedOn w:val="Normal"/>
    <w:uiPriority w:val="34"/>
    <w:qFormat/>
    <w:rsid w:val="00D17960"/>
    <w:pPr>
      <w:ind w:left="720"/>
      <w:contextualSpacing/>
    </w:pPr>
  </w:style>
  <w:style w:type="table" w:styleId="TableGrid">
    <w:name w:val="Table Grid"/>
    <w:basedOn w:val="TableNormal"/>
    <w:uiPriority w:val="39"/>
    <w:rsid w:val="00F645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C349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349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3492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C7F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F7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F7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F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F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F7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5BCAF-4F36-724E-B8C0-9FC651AD9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819</Words>
  <Characters>4669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Robinson</dc:creator>
  <cp:keywords/>
  <dc:description/>
  <cp:lastModifiedBy>Quincey Koziol</cp:lastModifiedBy>
  <cp:revision>5</cp:revision>
  <dcterms:created xsi:type="dcterms:W3CDTF">2017-10-31T00:40:00Z</dcterms:created>
  <dcterms:modified xsi:type="dcterms:W3CDTF">2017-11-07T23:21:00Z</dcterms:modified>
</cp:coreProperties>
</file>