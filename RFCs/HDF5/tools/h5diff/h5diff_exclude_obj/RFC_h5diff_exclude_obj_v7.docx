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DB0" w:rsidRDefault="0024576A" w:rsidP="00F52DB0">
      <w:pPr>
        <w:pStyle w:val="Title"/>
        <w:rPr>
          <w:lang w:eastAsia="ko-KR"/>
        </w:rPr>
      </w:pPr>
      <w:r>
        <w:t xml:space="preserve">RFC: </w:t>
      </w:r>
      <w:r>
        <w:rPr>
          <w:rFonts w:hint="eastAsia"/>
          <w:lang w:eastAsia="ko-KR"/>
        </w:rPr>
        <w:t xml:space="preserve">h5diff </w:t>
      </w:r>
      <w:r>
        <w:rPr>
          <w:lang w:eastAsia="ko-KR"/>
        </w:rPr>
        <w:t>–</w:t>
      </w:r>
      <w:r>
        <w:rPr>
          <w:rFonts w:hint="eastAsia"/>
          <w:lang w:eastAsia="ko-KR"/>
        </w:rPr>
        <w:t xml:space="preserve"> </w:t>
      </w:r>
      <w:r>
        <w:rPr>
          <w:lang w:eastAsia="ko-KR"/>
        </w:rPr>
        <w:t>Exclude Object(s) from Comparison</w:t>
      </w:r>
    </w:p>
    <w:p w:rsidR="00C203C4" w:rsidRDefault="0024576A" w:rsidP="00C203C4">
      <w:pPr>
        <w:pStyle w:val="Author"/>
        <w:jc w:val="center"/>
        <w:rPr>
          <w:lang w:eastAsia="ko-KR"/>
        </w:rPr>
      </w:pPr>
      <w:r>
        <w:rPr>
          <w:rFonts w:hint="eastAsia"/>
          <w:lang w:eastAsia="ko-KR"/>
        </w:rPr>
        <w:t>Jonathan Kim</w:t>
      </w:r>
      <w:r>
        <w:rPr>
          <w:lang w:eastAsia="ko-KR"/>
        </w:rPr>
        <w:t xml:space="preserve"> (</w:t>
      </w:r>
      <w:hyperlink r:id="rId7" w:history="1">
        <w:r w:rsidRPr="0074170A">
          <w:rPr>
            <w:rStyle w:val="Hyperlink"/>
            <w:lang w:eastAsia="ko-KR"/>
          </w:rPr>
          <w:t>jkm@hdfgroup.org</w:t>
        </w:r>
      </w:hyperlink>
      <w:r>
        <w:rPr>
          <w:lang w:eastAsia="ko-KR"/>
        </w:rPr>
        <w:t>)</w:t>
      </w:r>
    </w:p>
    <w:p w:rsidR="00BF52A5" w:rsidRDefault="0024576A" w:rsidP="00F52DB0">
      <w:pPr>
        <w:pStyle w:val="Abstract"/>
        <w:rPr>
          <w:lang w:eastAsia="ko-KR"/>
        </w:rPr>
      </w:pPr>
      <w:r>
        <w:rPr>
          <w:lang w:eastAsia="ko-KR"/>
        </w:rPr>
        <w:t>The h5diff command-line utility compares objects in HDF5 files and reports differences. Currently, h5diff does either pairwise comparison of all objects in the files or comparison of two particular objects.</w:t>
      </w:r>
    </w:p>
    <w:p w:rsidR="00F52DB0" w:rsidRDefault="0024576A" w:rsidP="00F52DB0">
      <w:pPr>
        <w:pStyle w:val="Abstract"/>
      </w:pPr>
      <w:r>
        <w:rPr>
          <w:rFonts w:hint="eastAsia"/>
          <w:lang w:eastAsia="ko-KR"/>
        </w:rPr>
        <w:t xml:space="preserve">This RFC proposes </w:t>
      </w:r>
      <w:r>
        <w:rPr>
          <w:lang w:eastAsia="ko-KR"/>
        </w:rPr>
        <w:t>adding an option to h5diff that allows the user to exclude object(s) from the pairwise comparison. It also proposes approaches for excluding attribute(s) from comparison.</w:t>
      </w:r>
    </w:p>
    <w:p w:rsidR="00F52DB0" w:rsidRPr="00913E2A" w:rsidRDefault="00102450" w:rsidP="00C203C4">
      <w:pPr>
        <w:pStyle w:val="Divider"/>
      </w:pPr>
    </w:p>
    <w:p w:rsidR="00F52DB0" w:rsidRDefault="0024576A" w:rsidP="00F52DB0">
      <w:pPr>
        <w:pStyle w:val="Heading1"/>
        <w:numPr>
          <w:numberingChange w:id="0" w:author="Ruth Aydt" w:date="2010-08-27T12:40:00Z" w:original="%1:1:0:"/>
        </w:numPr>
      </w:pPr>
      <w:r>
        <w:t>Introduction</w:t>
      </w:r>
      <w:r>
        <w:rPr>
          <w:rFonts w:hint="eastAsia"/>
          <w:lang w:eastAsia="ko-KR"/>
        </w:rPr>
        <w:t xml:space="preserve"> </w:t>
      </w:r>
    </w:p>
    <w:p w:rsidR="005501E5" w:rsidRDefault="0024576A" w:rsidP="00F52DB0">
      <w:pPr>
        <w:rPr>
          <w:lang w:eastAsia="ko-KR"/>
        </w:rPr>
      </w:pPr>
      <w:r>
        <w:rPr>
          <w:rFonts w:hint="eastAsia"/>
          <w:lang w:eastAsia="ko-KR"/>
        </w:rPr>
        <w:t>The h5diff</w:t>
      </w:r>
      <w:r>
        <w:rPr>
          <w:rStyle w:val="FootnoteReference"/>
          <w:lang w:eastAsia="ko-KR"/>
        </w:rPr>
        <w:footnoteReference w:id="1"/>
      </w:r>
      <w:r>
        <w:rPr>
          <w:rFonts w:hint="eastAsia"/>
          <w:lang w:eastAsia="ko-KR"/>
        </w:rPr>
        <w:t xml:space="preserve"> command-line utility has </w:t>
      </w:r>
      <w:r>
        <w:rPr>
          <w:lang w:eastAsia="ko-KR"/>
        </w:rPr>
        <w:t xml:space="preserve">the </w:t>
      </w:r>
      <w:r>
        <w:rPr>
          <w:rFonts w:hint="eastAsia"/>
          <w:lang w:eastAsia="ko-KR"/>
        </w:rPr>
        <w:t xml:space="preserve">ability to compare </w:t>
      </w:r>
      <w:r>
        <w:rPr>
          <w:lang w:eastAsia="ko-KR"/>
        </w:rPr>
        <w:t xml:space="preserve">entire HDF5 </w:t>
      </w:r>
      <w:r>
        <w:rPr>
          <w:rFonts w:hint="eastAsia"/>
          <w:lang w:eastAsia="ko-KR"/>
        </w:rPr>
        <w:t xml:space="preserve">files or </w:t>
      </w:r>
      <w:r>
        <w:rPr>
          <w:lang w:eastAsia="ko-KR"/>
        </w:rPr>
        <w:t xml:space="preserve">specific </w:t>
      </w:r>
      <w:r>
        <w:rPr>
          <w:rFonts w:hint="eastAsia"/>
          <w:lang w:eastAsia="ko-KR"/>
        </w:rPr>
        <w:t>objects</w:t>
      </w:r>
      <w:r>
        <w:rPr>
          <w:lang w:eastAsia="ko-KR"/>
        </w:rPr>
        <w:t xml:space="preserve"> (groups, datasets, committed datatypes, symbolic links)</w:t>
      </w:r>
      <w:r>
        <w:rPr>
          <w:rFonts w:hint="eastAsia"/>
          <w:lang w:eastAsia="ko-KR"/>
        </w:rPr>
        <w:t xml:space="preserve">.  </w:t>
      </w:r>
    </w:p>
    <w:p w:rsidR="00B912B9" w:rsidRDefault="0024576A" w:rsidP="00F52DB0">
      <w:pPr>
        <w:rPr>
          <w:lang w:eastAsia="ko-KR"/>
        </w:rPr>
      </w:pPr>
      <w:r>
        <w:rPr>
          <w:rFonts w:hint="eastAsia"/>
          <w:lang w:eastAsia="ko-KR"/>
        </w:rPr>
        <w:t xml:space="preserve">When comparing </w:t>
      </w:r>
      <w:r>
        <w:rPr>
          <w:lang w:eastAsia="ko-KR"/>
        </w:rPr>
        <w:t>HDF5</w:t>
      </w:r>
      <w:r>
        <w:rPr>
          <w:rFonts w:hint="eastAsia"/>
          <w:lang w:eastAsia="ko-KR"/>
        </w:rPr>
        <w:t xml:space="preserve"> files, </w:t>
      </w:r>
      <w:r>
        <w:rPr>
          <w:lang w:eastAsia="ko-KR"/>
        </w:rPr>
        <w:t>h5diff compares</w:t>
      </w:r>
      <w:r>
        <w:rPr>
          <w:rFonts w:hint="eastAsia"/>
          <w:lang w:eastAsia="ko-KR"/>
        </w:rPr>
        <w:t xml:space="preserve"> objects with matching path</w:t>
      </w:r>
      <w:r>
        <w:rPr>
          <w:lang w:eastAsia="ko-KR"/>
        </w:rPr>
        <w:t>s</w:t>
      </w:r>
      <w:r>
        <w:rPr>
          <w:rFonts w:hint="eastAsia"/>
          <w:lang w:eastAsia="ko-KR"/>
        </w:rPr>
        <w:t xml:space="preserve"> </w:t>
      </w:r>
      <w:r>
        <w:rPr>
          <w:lang w:eastAsia="ko-KR"/>
        </w:rPr>
        <w:t xml:space="preserve">in the two files. This is referred to as pairwise comparison. </w:t>
      </w:r>
    </w:p>
    <w:p w:rsidR="005F63C8" w:rsidRDefault="0024576A" w:rsidP="00F52DB0">
      <w:pPr>
        <w:rPr>
          <w:ins w:id="1" w:author="Ruth Aydt" w:date="2010-08-27T14:45:00Z"/>
          <w:lang w:eastAsia="ko-KR"/>
        </w:rPr>
      </w:pPr>
      <w:r>
        <w:rPr>
          <w:lang w:eastAsia="ko-KR"/>
        </w:rPr>
        <w:t xml:space="preserve">This RFC proposes a new option that will cause h5diff to exclude </w:t>
      </w:r>
      <w:del w:id="2" w:author="Ruth Aydt" w:date="2010-08-27T14:48:00Z">
        <w:r w:rsidDel="000614D9">
          <w:rPr>
            <w:lang w:eastAsia="ko-KR"/>
          </w:rPr>
          <w:delText xml:space="preserve">specified </w:delText>
        </w:r>
      </w:del>
      <w:r>
        <w:rPr>
          <w:lang w:eastAsia="ko-KR"/>
        </w:rPr>
        <w:t xml:space="preserve">object(s) from the pairwise comparison </w:t>
      </w:r>
      <w:del w:id="3" w:author="Ruth Aydt" w:date="2010-08-27T14:50:00Z">
        <w:r w:rsidDel="000614D9">
          <w:rPr>
            <w:lang w:eastAsia="ko-KR"/>
          </w:rPr>
          <w:delText>when comparing HDF5 files</w:delText>
        </w:r>
      </w:del>
      <w:del w:id="4" w:author="Ruth Aydt" w:date="2010-08-27T14:48:00Z">
        <w:r w:rsidDel="000614D9">
          <w:rPr>
            <w:lang w:eastAsia="ko-KR"/>
          </w:rPr>
          <w:delText xml:space="preserve">. </w:delText>
        </w:r>
      </w:del>
      <w:ins w:id="5" w:author="Ruth Aydt" w:date="2010-08-27T14:48:00Z">
        <w:r>
          <w:rPr>
            <w:lang w:eastAsia="ko-KR"/>
          </w:rPr>
          <w:t>by specifying path(s) that should not be traversed.</w:t>
        </w:r>
      </w:ins>
      <w:ins w:id="6" w:author="Ruth Aydt" w:date="2010-08-27T14:54:00Z">
        <w:r>
          <w:rPr>
            <w:rStyle w:val="FootnoteReference"/>
            <w:lang w:eastAsia="ko-KR"/>
          </w:rPr>
          <w:footnoteReference w:id="2"/>
        </w:r>
      </w:ins>
    </w:p>
    <w:p w:rsidR="00B912B9" w:rsidRDefault="0024576A" w:rsidP="00F52DB0">
      <w:pPr>
        <w:numPr>
          <w:ins w:id="8" w:author="Ruth Aydt" w:date="2010-08-27T14:45:00Z"/>
        </w:numPr>
        <w:rPr>
          <w:lang w:eastAsia="ko-KR"/>
        </w:rPr>
      </w:pPr>
      <w:del w:id="9" w:author="Ruth Aydt" w:date="2010-08-27T14:49:00Z">
        <w:r w:rsidDel="000614D9">
          <w:rPr>
            <w:lang w:eastAsia="ko-KR"/>
          </w:rPr>
          <w:delText xml:space="preserve">It </w:delText>
        </w:r>
      </w:del>
      <w:ins w:id="10" w:author="Ruth Aydt" w:date="2010-08-27T14:49:00Z">
        <w:r>
          <w:rPr>
            <w:lang w:eastAsia="ko-KR"/>
          </w:rPr>
          <w:t xml:space="preserve">The RFC </w:t>
        </w:r>
      </w:ins>
      <w:r>
        <w:rPr>
          <w:lang w:eastAsia="ko-KR"/>
        </w:rPr>
        <w:t>also proposes approaches for excluding attribute(s) from comparison.</w:t>
      </w:r>
    </w:p>
    <w:p w:rsidR="00B912B9" w:rsidRDefault="0024576A" w:rsidP="00B912B9">
      <w:pPr>
        <w:pStyle w:val="Heading1"/>
        <w:numPr>
          <w:numberingChange w:id="11" w:author="Ruth Aydt" w:date="2010-08-27T12:40:00Z" w:original="%1:2:0:"/>
        </w:numPr>
        <w:rPr>
          <w:lang w:eastAsia="ko-KR"/>
        </w:rPr>
      </w:pPr>
      <w:r>
        <w:rPr>
          <w:lang w:eastAsia="ko-KR"/>
        </w:rPr>
        <w:t>Motivation</w:t>
      </w:r>
    </w:p>
    <w:p w:rsidR="007B55B4" w:rsidRDefault="0024576A" w:rsidP="00F52DB0">
      <w:r>
        <w:t xml:space="preserve">h5diff is often run as part of a scripted batch process that relies on h5diff’s exit code to determine the results of the comparison, rather than on a visual scan of the text output. In some circumstances users may want to compare most of the objects in two HDF5 files, excluding a small number of objects that they know exist in only one file, or that they know to be different. </w:t>
      </w:r>
    </w:p>
    <w:p w:rsidR="00C203C4" w:rsidRDefault="0024576A" w:rsidP="00F52DB0">
      <w:pPr>
        <w:rPr>
          <w:lang w:eastAsia="ko-KR"/>
        </w:rPr>
      </w:pPr>
      <w:r>
        <w:rPr>
          <w:lang w:eastAsia="ko-KR"/>
        </w:rPr>
        <w:t>Two examples demonstrate when excluding an object from comparison and basing the exit code and text output on the comparison of the non-excluded objects would be useful.</w:t>
      </w:r>
    </w:p>
    <w:p w:rsidR="00B912B9" w:rsidRDefault="0024576A" w:rsidP="00C203C4">
      <w:pPr>
        <w:pStyle w:val="Heading2"/>
        <w:numPr>
          <w:numberingChange w:id="12" w:author="Ruth Aydt" w:date="2010-08-27T12:40:00Z" w:original="%1:2:0:.%2:1:0:"/>
        </w:numPr>
        <w:rPr>
          <w:lang w:eastAsia="ko-KR"/>
        </w:rPr>
      </w:pPr>
      <w:bookmarkStart w:id="13" w:name="_Ref136072463"/>
      <w:r>
        <w:rPr>
          <w:lang w:eastAsia="ko-KR"/>
        </w:rPr>
        <w:t>Example 1</w:t>
      </w:r>
      <w:bookmarkEnd w:id="13"/>
    </w:p>
    <w:p w:rsidR="00687465" w:rsidRDefault="0024576A" w:rsidP="00F52DB0">
      <w:pPr>
        <w:rPr>
          <w:lang w:eastAsia="ko-KR"/>
        </w:rPr>
      </w:pPr>
      <w:r>
        <w:rPr>
          <w:lang w:eastAsia="ko-KR"/>
        </w:rPr>
        <w:t>File1.h5 has these objects: /g1, /g1/d1, /g1/d2, /d1, /g2, /g2/s1, /g2/d1</w:t>
      </w:r>
      <w:r>
        <w:rPr>
          <w:lang w:eastAsia="ko-KR"/>
        </w:rPr>
        <w:tab/>
      </w:r>
    </w:p>
    <w:p w:rsidR="00C203C4" w:rsidRDefault="0024576A" w:rsidP="00F52DB0">
      <w:pPr>
        <w:rPr>
          <w:lang w:eastAsia="ko-KR"/>
        </w:rPr>
      </w:pPr>
      <w:r>
        <w:rPr>
          <w:lang w:eastAsia="ko-KR"/>
        </w:rPr>
        <w:t>File2.h5 has these objects: /g1, /g1/d1, /g1/d2, /d1, /g2, /g2/s1</w:t>
      </w:r>
    </w:p>
    <w:p w:rsidR="00687465" w:rsidRDefault="0024576A" w:rsidP="00F52DB0">
      <w:pPr>
        <w:rPr>
          <w:lang w:eastAsia="ko-KR"/>
        </w:rPr>
      </w:pPr>
      <w:r>
        <w:rPr>
          <w:lang w:eastAsia="ko-KR"/>
        </w:rPr>
        <w:lastRenderedPageBreak/>
        <w:t>The command “h5diff File1.h5 File2.h5” will return an exit code of “1”, indicating the two files are different, because File2.h5 does not have the object /g2/d1. However, the output from h5diff, when run without the -v option, will not show any differences.</w:t>
      </w:r>
    </w:p>
    <w:p w:rsidR="00687465" w:rsidRDefault="0024576A" w:rsidP="00F52DB0">
      <w:pPr>
        <w:rPr>
          <w:lang w:eastAsia="ko-KR"/>
        </w:rPr>
      </w:pPr>
      <w:r>
        <w:rPr>
          <w:lang w:eastAsia="ko-KR"/>
        </w:rPr>
        <w:t>The user may be aware of the extra object (/g2/d1) in File1.h5 and want to exclude it from comparison, having h5diff compare the remaining objects in the files, and returning an exit code based only on those objects.</w:t>
      </w:r>
    </w:p>
    <w:p w:rsidR="00687465" w:rsidRDefault="0024576A" w:rsidP="00687465">
      <w:pPr>
        <w:pStyle w:val="Heading2"/>
        <w:numPr>
          <w:numberingChange w:id="14" w:author="Ruth Aydt" w:date="2010-08-27T12:40:00Z" w:original="%1:2:0:.%2:2:0:"/>
        </w:numPr>
        <w:rPr>
          <w:lang w:eastAsia="ko-KR"/>
        </w:rPr>
      </w:pPr>
      <w:bookmarkStart w:id="15" w:name="_Ref136073105"/>
      <w:r>
        <w:rPr>
          <w:lang w:eastAsia="ko-KR"/>
        </w:rPr>
        <w:t>Example 2</w:t>
      </w:r>
      <w:bookmarkEnd w:id="15"/>
    </w:p>
    <w:p w:rsidR="00687465" w:rsidRDefault="0024576A" w:rsidP="00687465">
      <w:pPr>
        <w:rPr>
          <w:lang w:eastAsia="ko-KR"/>
        </w:rPr>
      </w:pPr>
      <w:r>
        <w:rPr>
          <w:lang w:eastAsia="ko-KR"/>
        </w:rPr>
        <w:t>File3.h5 has these objects: /G1, /G1/D1, /G1/D2, /D1, /G2, /G2/S1, /G2/D1, /D_timestamp</w:t>
      </w:r>
      <w:r>
        <w:rPr>
          <w:lang w:eastAsia="ko-KR"/>
        </w:rPr>
        <w:tab/>
      </w:r>
    </w:p>
    <w:p w:rsidR="00687465" w:rsidRDefault="0024576A" w:rsidP="00687465">
      <w:pPr>
        <w:rPr>
          <w:lang w:eastAsia="ko-KR"/>
        </w:rPr>
      </w:pPr>
      <w:r>
        <w:rPr>
          <w:lang w:eastAsia="ko-KR"/>
        </w:rPr>
        <w:t>File4.h5 has these objects: /G1, /G1/D1, /G1/D2, /D1, /G2, /G2/S1, /G2/D1, /D_timestamp</w:t>
      </w:r>
    </w:p>
    <w:p w:rsidR="00D02424" w:rsidRDefault="0024576A" w:rsidP="00F52DB0">
      <w:pPr>
        <w:rPr>
          <w:lang w:eastAsia="ko-KR"/>
        </w:rPr>
      </w:pPr>
      <w:r>
        <w:rPr>
          <w:lang w:eastAsia="ko-KR"/>
        </w:rPr>
        <w:t xml:space="preserve">The user may not care if the </w:t>
      </w:r>
      <w:ins w:id="16" w:author="Ruth Aydt" w:date="2010-08-27T12:42:00Z">
        <w:r>
          <w:rPr>
            <w:lang w:eastAsia="ko-KR"/>
          </w:rPr>
          <w:t>/</w:t>
        </w:r>
      </w:ins>
      <w:r>
        <w:rPr>
          <w:lang w:eastAsia="ko-KR"/>
        </w:rPr>
        <w:t>D_timestamp objects are different, but may want to compare all other objects in the files and return an exit code based on the comparison of those objects.</w:t>
      </w:r>
    </w:p>
    <w:p w:rsidR="00D02424" w:rsidRDefault="0024576A" w:rsidP="00D02424">
      <w:pPr>
        <w:pStyle w:val="Heading2"/>
        <w:numPr>
          <w:numberingChange w:id="17" w:author="Ruth Aydt" w:date="2010-08-27T12:40:00Z" w:original="%1:2:0:.%2:3:0:"/>
        </w:numPr>
        <w:rPr>
          <w:lang w:eastAsia="ko-KR"/>
        </w:rPr>
      </w:pPr>
      <w:r>
        <w:rPr>
          <w:lang w:eastAsia="ko-KR"/>
        </w:rPr>
        <w:t>Current Approach</w:t>
      </w:r>
    </w:p>
    <w:p w:rsidR="007B55B4" w:rsidRDefault="0024576A" w:rsidP="00D02424">
      <w:r>
        <w:t xml:space="preserve">Currently, there is no easy way to exclude object(s) from comparison. </w:t>
      </w:r>
    </w:p>
    <w:p w:rsidR="00E83EF4" w:rsidRDefault="0024576A" w:rsidP="00D02424">
      <w:r>
        <w:t>One approach would be to run h5diff multiple times, compare a specific pair of objects with each run, and report any differences.</w:t>
      </w:r>
    </w:p>
    <w:p w:rsidR="00D02424" w:rsidRDefault="0024576A" w:rsidP="00D02424">
      <w:r>
        <w:t>This approach could be implemented as follows:</w:t>
      </w:r>
    </w:p>
    <w:p w:rsidR="00E83EF4" w:rsidRDefault="0024576A" w:rsidP="0079344B">
      <w:pPr>
        <w:pStyle w:val="ListParagraph"/>
        <w:numPr>
          <w:ilvl w:val="0"/>
          <w:numId w:val="8"/>
          <w:numberingChange w:id="18" w:author="Ruth Aydt" w:date="2010-08-27T12:40:00Z" w:original="%1:1:0:."/>
        </w:numPr>
        <w:rPr>
          <w:lang w:eastAsia="ko-KR"/>
        </w:rPr>
      </w:pPr>
      <w:r>
        <w:rPr>
          <w:lang w:eastAsia="ko-KR"/>
        </w:rPr>
        <w:t>Generate a list of absolute paths for all objects in each file.</w:t>
      </w:r>
    </w:p>
    <w:p w:rsidR="00607A41" w:rsidRDefault="0024576A" w:rsidP="0079344B">
      <w:pPr>
        <w:pStyle w:val="ListParagraph"/>
        <w:numPr>
          <w:ilvl w:val="0"/>
          <w:numId w:val="8"/>
          <w:numberingChange w:id="19" w:author="Ruth Aydt" w:date="2010-08-27T12:40:00Z" w:original="%1:2:0:."/>
        </w:numPr>
        <w:rPr>
          <w:lang w:eastAsia="ko-KR"/>
        </w:rPr>
      </w:pPr>
      <w:r>
        <w:rPr>
          <w:lang w:eastAsia="ko-KR"/>
        </w:rPr>
        <w:t xml:space="preserve">Remove duplicate entries from the list. </w:t>
      </w:r>
    </w:p>
    <w:p w:rsidR="00464BC2" w:rsidRDefault="0024576A" w:rsidP="0079344B">
      <w:pPr>
        <w:pStyle w:val="ListParagraph"/>
        <w:numPr>
          <w:ilvl w:val="0"/>
          <w:numId w:val="8"/>
          <w:numberingChange w:id="20" w:author="Ruth Aydt" w:date="2010-08-27T12:40:00Z" w:original="%1:3:0:."/>
        </w:numPr>
        <w:rPr>
          <w:lang w:eastAsia="ko-KR"/>
        </w:rPr>
      </w:pPr>
      <w:r>
        <w:rPr>
          <w:lang w:eastAsia="ko-KR"/>
        </w:rPr>
        <w:t>R</w:t>
      </w:r>
      <w:r>
        <w:rPr>
          <w:rFonts w:hint="eastAsia"/>
          <w:lang w:eastAsia="ko-KR"/>
        </w:rPr>
        <w:t xml:space="preserve">emove </w:t>
      </w:r>
      <w:r>
        <w:rPr>
          <w:lang w:eastAsia="ko-KR"/>
        </w:rPr>
        <w:t>the path(s) of the object(s) that should not be compared.</w:t>
      </w:r>
    </w:p>
    <w:p w:rsidR="00E83EF4" w:rsidRDefault="0024576A" w:rsidP="00F52DB0">
      <w:pPr>
        <w:pStyle w:val="ListParagraph"/>
        <w:numPr>
          <w:ilvl w:val="0"/>
          <w:numId w:val="8"/>
          <w:numberingChange w:id="21" w:author="Ruth Aydt" w:date="2010-08-27T12:40:00Z" w:original="%1:4:0:."/>
        </w:numPr>
        <w:rPr>
          <w:lang w:eastAsia="ko-KR"/>
        </w:rPr>
      </w:pPr>
      <w:r>
        <w:rPr>
          <w:lang w:eastAsia="ko-KR"/>
        </w:rPr>
        <w:t xml:space="preserve">Use a script to run “h5diff </w:t>
      </w:r>
      <w:r>
        <w:rPr>
          <w:i/>
          <w:lang w:eastAsia="ko-KR"/>
        </w:rPr>
        <w:t xml:space="preserve">file1 file2 object” </w:t>
      </w:r>
      <w:r>
        <w:rPr>
          <w:lang w:eastAsia="ko-KR"/>
        </w:rPr>
        <w:t>multiple times, once for each object that remains in the pruned object list</w:t>
      </w:r>
      <w:r>
        <w:rPr>
          <w:rFonts w:hint="eastAsia"/>
          <w:lang w:eastAsia="ko-KR"/>
        </w:rPr>
        <w:t xml:space="preserve">. </w:t>
      </w:r>
    </w:p>
    <w:p w:rsidR="00C76FE4" w:rsidRDefault="0024576A" w:rsidP="00E83EF4">
      <w:r>
        <w:t>While this approach is possible, it becomes unwieldy as the number of objects in the file increases. Furthermore, executing h5diff multiple times introduces a performance penalty.</w:t>
      </w:r>
    </w:p>
    <w:p w:rsidR="007B55B4" w:rsidRDefault="0024576A" w:rsidP="00E83EF4">
      <w:r>
        <w:t xml:space="preserve">Another approach is to run “h5diff -v </w:t>
      </w:r>
      <w:r>
        <w:rPr>
          <w:i/>
        </w:rPr>
        <w:t xml:space="preserve">file1 file2 </w:t>
      </w:r>
      <w:r>
        <w:t>&gt; diffout</w:t>
      </w:r>
      <w:r>
        <w:rPr>
          <w:i/>
        </w:rPr>
        <w:t>”</w:t>
      </w:r>
      <w:r>
        <w:t>, then use a series of post-processing commands (grep, sed, awk, etc.) to filter out the known differences from the “diffout” text file. This approach can be quite slow, and is problematic when the size of “diffout” is large.</w:t>
      </w:r>
    </w:p>
    <w:p w:rsidR="00C76FE4" w:rsidRDefault="0024576A" w:rsidP="00FC27BC">
      <w:pPr>
        <w:pStyle w:val="Heading1"/>
        <w:numPr>
          <w:numberingChange w:id="22" w:author="Ruth Aydt" w:date="2010-08-27T12:40:00Z" w:original="%1:3:0:"/>
        </w:numPr>
        <w:rPr>
          <w:lang w:eastAsia="ko-KR"/>
        </w:rPr>
      </w:pPr>
      <w:r>
        <w:rPr>
          <w:lang w:eastAsia="ko-KR"/>
        </w:rPr>
        <w:t>Proposed Solution</w:t>
      </w:r>
    </w:p>
    <w:p w:rsidR="00E83EF4" w:rsidRDefault="0024576A" w:rsidP="00E83EF4">
      <w:pPr>
        <w:rPr>
          <w:lang w:eastAsia="ko-KR"/>
        </w:rPr>
      </w:pPr>
      <w:r>
        <w:rPr>
          <w:lang w:eastAsia="ko-KR"/>
        </w:rPr>
        <w:t xml:space="preserve">This RFC proposes a new option that will cause h5diff to exclude </w:t>
      </w:r>
      <w:del w:id="23" w:author="Ruth Aydt" w:date="2010-08-27T15:09:00Z">
        <w:r w:rsidDel="002E12A9">
          <w:rPr>
            <w:lang w:eastAsia="ko-KR"/>
          </w:rPr>
          <w:delText xml:space="preserve">specified </w:delText>
        </w:r>
      </w:del>
      <w:r>
        <w:rPr>
          <w:lang w:eastAsia="ko-KR"/>
        </w:rPr>
        <w:t xml:space="preserve">object(s) from the pairwise comparison </w:t>
      </w:r>
      <w:ins w:id="24" w:author="Ruth Aydt" w:date="2010-08-27T15:24:00Z">
        <w:r>
          <w:rPr>
            <w:lang w:eastAsia="ko-KR"/>
          </w:rPr>
          <w:t>by specifying path(s) that should not be traversed</w:t>
        </w:r>
      </w:ins>
      <w:del w:id="25" w:author="Ruth Aydt" w:date="2010-08-27T15:24:00Z">
        <w:r w:rsidDel="006E2484">
          <w:rPr>
            <w:lang w:eastAsia="ko-KR"/>
          </w:rPr>
          <w:delText>when comparing HDF5 files.</w:delText>
        </w:r>
      </w:del>
      <w:ins w:id="26" w:author="Ruth Aydt" w:date="2010-08-27T15:24:00Z">
        <w:r>
          <w:rPr>
            <w:lang w:eastAsia="ko-KR"/>
          </w:rPr>
          <w:t>.</w:t>
        </w:r>
      </w:ins>
      <w:r>
        <w:rPr>
          <w:lang w:eastAsia="ko-KR"/>
        </w:rPr>
        <w:t xml:space="preserve"> This solution will allow the user in the examples presented above to perform the desired comparisons without the added effort required by the current approach.</w:t>
      </w:r>
    </w:p>
    <w:p w:rsidR="002C0ABE" w:rsidRDefault="0024576A" w:rsidP="00000BE5">
      <w:pPr>
        <w:pStyle w:val="Heading2"/>
        <w:numPr>
          <w:numberingChange w:id="27" w:author="Ruth Aydt" w:date="2010-08-27T12:40:00Z" w:original="%1:3:0:.%2:1:0:"/>
        </w:numPr>
        <w:rPr>
          <w:lang w:eastAsia="ko-KR"/>
        </w:rPr>
      </w:pPr>
      <w:bookmarkStart w:id="28" w:name="_Ref144437539"/>
      <w:r>
        <w:rPr>
          <w:lang w:eastAsia="ko-KR"/>
        </w:rPr>
        <w:t>--exclude</w:t>
      </w:r>
      <w:r>
        <w:rPr>
          <w:rFonts w:hint="eastAsia"/>
          <w:lang w:eastAsia="ko-KR"/>
        </w:rPr>
        <w:t>-</w:t>
      </w:r>
      <w:del w:id="29" w:author="Ruth Aydt" w:date="2010-08-27T12:43:00Z">
        <w:r w:rsidDel="00256C79">
          <w:rPr>
            <w:rFonts w:hint="eastAsia"/>
            <w:lang w:eastAsia="ko-KR"/>
          </w:rPr>
          <w:delText>object</w:delText>
        </w:r>
        <w:r w:rsidDel="00256C79">
          <w:rPr>
            <w:lang w:eastAsia="ko-KR"/>
          </w:rPr>
          <w:delText xml:space="preserve"> </w:delText>
        </w:r>
      </w:del>
      <w:ins w:id="30" w:author="Ruth Aydt" w:date="2010-08-27T12:43:00Z">
        <w:r>
          <w:rPr>
            <w:lang w:eastAsia="ko-KR"/>
          </w:rPr>
          <w:t xml:space="preserve">path </w:t>
        </w:r>
      </w:ins>
      <w:r>
        <w:rPr>
          <w:lang w:eastAsia="ko-KR"/>
        </w:rPr>
        <w:t>Option</w:t>
      </w:r>
      <w:bookmarkEnd w:id="28"/>
    </w:p>
    <w:p w:rsidR="00000BE5" w:rsidRPr="002C0ABE" w:rsidRDefault="0024576A" w:rsidP="002C0ABE">
      <w:r>
        <w:t>We propose calling the new option --</w:t>
      </w:r>
      <w:r>
        <w:rPr>
          <w:i/>
        </w:rPr>
        <w:t>exclude</w:t>
      </w:r>
      <w:r>
        <w:rPr>
          <w:rFonts w:hint="eastAsia"/>
          <w:i/>
          <w:lang w:eastAsia="ko-KR"/>
        </w:rPr>
        <w:t>-</w:t>
      </w:r>
      <w:del w:id="31" w:author="Ruth Aydt" w:date="2010-08-27T12:43:00Z">
        <w:r w:rsidDel="00256C79">
          <w:rPr>
            <w:rFonts w:hint="eastAsia"/>
            <w:i/>
            <w:lang w:eastAsia="ko-KR"/>
          </w:rPr>
          <w:delText>object</w:delText>
        </w:r>
      </w:del>
      <w:ins w:id="32" w:author="Ruth Aydt" w:date="2010-08-27T12:43:00Z">
        <w:r>
          <w:rPr>
            <w:i/>
            <w:lang w:eastAsia="ko-KR"/>
          </w:rPr>
          <w:t>path</w:t>
        </w:r>
      </w:ins>
      <w:r>
        <w:rPr>
          <w:i/>
        </w:rPr>
        <w:t xml:space="preserve">, </w:t>
      </w:r>
      <w:r w:rsidRPr="002C0ABE">
        <w:t>with the following usage:</w:t>
      </w:r>
    </w:p>
    <w:p w:rsidR="0012170D" w:rsidRDefault="0024576A" w:rsidP="002C0ABE">
      <w:r>
        <w:tab/>
      </w:r>
      <w:r w:rsidRPr="008A112D">
        <w:t xml:space="preserve"> </w:t>
      </w:r>
      <w:r>
        <w:t xml:space="preserve">h5diff </w:t>
      </w:r>
      <w:r>
        <w:rPr>
          <w:b/>
          <w:i/>
          <w:sz w:val="26"/>
          <w:szCs w:val="26"/>
        </w:rPr>
        <w:t>--</w:t>
      </w:r>
      <w:r w:rsidRPr="002C0ABE">
        <w:rPr>
          <w:b/>
          <w:i/>
          <w:sz w:val="26"/>
          <w:szCs w:val="26"/>
        </w:rPr>
        <w:t>exclude</w:t>
      </w:r>
      <w:r>
        <w:rPr>
          <w:rFonts w:hint="eastAsia"/>
          <w:b/>
          <w:i/>
          <w:sz w:val="26"/>
          <w:szCs w:val="26"/>
          <w:lang w:eastAsia="ko-KR"/>
        </w:rPr>
        <w:t>-</w:t>
      </w:r>
      <w:del w:id="33" w:author="Ruth Aydt" w:date="2010-08-27T12:43:00Z">
        <w:r w:rsidDel="00256C79">
          <w:rPr>
            <w:rFonts w:hint="eastAsia"/>
            <w:b/>
            <w:i/>
            <w:sz w:val="26"/>
            <w:szCs w:val="26"/>
            <w:lang w:eastAsia="ko-KR"/>
          </w:rPr>
          <w:delText>object</w:delText>
        </w:r>
        <w:r w:rsidRPr="002C0ABE" w:rsidDel="00256C79">
          <w:rPr>
            <w:b/>
            <w:i/>
          </w:rPr>
          <w:delText xml:space="preserve"> </w:delText>
        </w:r>
      </w:del>
      <w:ins w:id="34" w:author="Ruth Aydt" w:date="2010-08-27T12:43:00Z">
        <w:r>
          <w:rPr>
            <w:b/>
            <w:i/>
            <w:sz w:val="26"/>
            <w:szCs w:val="26"/>
            <w:lang w:eastAsia="ko-KR"/>
          </w:rPr>
          <w:t>path</w:t>
        </w:r>
        <w:r w:rsidRPr="002C0ABE">
          <w:rPr>
            <w:b/>
            <w:i/>
          </w:rPr>
          <w:t xml:space="preserve"> </w:t>
        </w:r>
      </w:ins>
      <w:r>
        <w:rPr>
          <w:b/>
          <w:i/>
          <w:lang w:eastAsia="ko-KR"/>
        </w:rPr>
        <w:t>“</w:t>
      </w:r>
      <w:del w:id="35" w:author="Ruth Aydt" w:date="2010-08-27T14:59:00Z">
        <w:r w:rsidRPr="002C0ABE" w:rsidDel="00241F9E">
          <w:rPr>
            <w:i/>
          </w:rPr>
          <w:delText>exclude_</w:delText>
        </w:r>
        <w:r w:rsidRPr="002C0ABE" w:rsidDel="00241F9E">
          <w:rPr>
            <w:i/>
            <w:lang w:eastAsia="ko-KR"/>
          </w:rPr>
          <w:delText>object</w:delText>
        </w:r>
      </w:del>
      <w:ins w:id="36" w:author="Ruth Aydt" w:date="2010-08-27T14:59:00Z">
        <w:r>
          <w:rPr>
            <w:i/>
          </w:rPr>
          <w:t>path</w:t>
        </w:r>
      </w:ins>
      <w:r>
        <w:rPr>
          <w:i/>
          <w:lang w:eastAsia="ko-KR"/>
        </w:rPr>
        <w:t>”</w:t>
      </w:r>
      <w:r w:rsidRPr="002C0ABE">
        <w:rPr>
          <w:i/>
          <w:lang w:eastAsia="ko-KR"/>
        </w:rPr>
        <w:t xml:space="preserve"> file1 file2</w:t>
      </w:r>
    </w:p>
    <w:p w:rsidR="00270327" w:rsidRDefault="0024576A" w:rsidP="004478C4">
      <w:pPr>
        <w:rPr>
          <w:ins w:id="37" w:author="Ruth Aydt" w:date="2010-08-27T17:48:00Z"/>
        </w:rPr>
      </w:pPr>
      <w:r>
        <w:lastRenderedPageBreak/>
        <w:t xml:space="preserve">The argument following </w:t>
      </w:r>
      <w:r>
        <w:rPr>
          <w:i/>
        </w:rPr>
        <w:t>--exclude-</w:t>
      </w:r>
      <w:del w:id="38" w:author="Ruth Aydt" w:date="2010-08-27T12:43:00Z">
        <w:r w:rsidDel="00256C79">
          <w:rPr>
            <w:i/>
          </w:rPr>
          <w:delText>object</w:delText>
        </w:r>
      </w:del>
      <w:ins w:id="39" w:author="Ruth Aydt" w:date="2010-08-27T12:43:00Z">
        <w:r>
          <w:rPr>
            <w:i/>
          </w:rPr>
          <w:t>path</w:t>
        </w:r>
      </w:ins>
      <w:r>
        <w:rPr>
          <w:i/>
        </w:rPr>
        <w:t xml:space="preserve">, </w:t>
      </w:r>
      <w:r>
        <w:t xml:space="preserve">denoted by </w:t>
      </w:r>
      <w:r>
        <w:rPr>
          <w:lang w:eastAsia="ko-KR"/>
        </w:rPr>
        <w:t>“</w:t>
      </w:r>
      <w:del w:id="40" w:author="Ruth Aydt" w:date="2010-08-27T15:00:00Z">
        <w:r w:rsidDel="00241F9E">
          <w:rPr>
            <w:i/>
          </w:rPr>
          <w:delText>exclude_object</w:delText>
        </w:r>
      </w:del>
      <w:ins w:id="41" w:author="Ruth Aydt" w:date="2010-08-27T15:00:00Z">
        <w:r>
          <w:rPr>
            <w:i/>
          </w:rPr>
          <w:t>path</w:t>
        </w:r>
      </w:ins>
      <w:r>
        <w:rPr>
          <w:i/>
          <w:lang w:eastAsia="ko-KR"/>
        </w:rPr>
        <w:t>”</w:t>
      </w:r>
      <w:r>
        <w:t xml:space="preserve"> in the sample command line, specifies </w:t>
      </w:r>
      <w:del w:id="42" w:author="Ruth Aydt" w:date="2010-08-27T17:53:00Z">
        <w:r w:rsidDel="00270327">
          <w:delText>the</w:delText>
        </w:r>
      </w:del>
      <w:ins w:id="43" w:author="Ruth Aydt" w:date="2010-08-27T17:53:00Z">
        <w:r>
          <w:t>a</w:t>
        </w:r>
      </w:ins>
      <w:del w:id="44" w:author="Ruth Aydt" w:date="2010-08-27T15:00:00Z">
        <w:r w:rsidDel="00241F9E">
          <w:delText xml:space="preserve"> object</w:delText>
        </w:r>
      </w:del>
      <w:r>
        <w:t xml:space="preserve"> </w:t>
      </w:r>
      <w:ins w:id="45" w:author="Ruth Aydt" w:date="2010-08-27T12:43:00Z">
        <w:r>
          <w:t xml:space="preserve">path </w:t>
        </w:r>
      </w:ins>
      <w:r>
        <w:t xml:space="preserve">that </w:t>
      </w:r>
      <w:ins w:id="46" w:author="Ruth Aydt" w:date="2010-08-27T17:42:00Z">
        <w:r>
          <w:t xml:space="preserve">h5diff </w:t>
        </w:r>
      </w:ins>
      <w:del w:id="47" w:author="Ruth Aydt" w:date="2010-08-27T17:47:00Z">
        <w:r w:rsidDel="00270327">
          <w:delText>will</w:delText>
        </w:r>
      </w:del>
      <w:ins w:id="48" w:author="Ruth Aydt" w:date="2010-08-27T17:47:00Z">
        <w:r>
          <w:t>should</w:t>
        </w:r>
      </w:ins>
      <w:r>
        <w:t xml:space="preserve"> </w:t>
      </w:r>
      <w:del w:id="49" w:author="Ruth Aydt" w:date="2010-08-27T15:00:00Z">
        <w:r w:rsidDel="00241F9E">
          <w:delText>be excluded from the pairwise comparison</w:delText>
        </w:r>
      </w:del>
      <w:ins w:id="50" w:author="Ruth Aydt" w:date="2010-08-27T15:00:00Z">
        <w:r>
          <w:t xml:space="preserve">not </w:t>
        </w:r>
      </w:ins>
      <w:ins w:id="51" w:author="Ruth Aydt" w:date="2010-08-27T17:42:00Z">
        <w:r>
          <w:t>traverse</w:t>
        </w:r>
      </w:ins>
      <w:ins w:id="52" w:author="Ruth Aydt" w:date="2010-08-27T15:00:00Z">
        <w:r>
          <w:t xml:space="preserve"> </w:t>
        </w:r>
      </w:ins>
      <w:ins w:id="53" w:author="Ruth Aydt" w:date="2010-08-27T17:41:00Z">
        <w:r>
          <w:t xml:space="preserve">during </w:t>
        </w:r>
      </w:ins>
      <w:ins w:id="54" w:author="Ruth Aydt" w:date="2010-08-27T15:00:00Z">
        <w:r>
          <w:t>the pairwise comparison</w:t>
        </w:r>
      </w:ins>
      <w:r>
        <w:t>.</w:t>
      </w:r>
      <w:ins w:id="55" w:author="Ruth Aydt" w:date="2010-08-27T17:48:00Z">
        <w:r>
          <w:t xml:space="preserve"> The specified path</w:t>
        </w:r>
      </w:ins>
      <w:ins w:id="56" w:author="Ruth Aydt" w:date="2010-08-27T17:50:00Z">
        <w:r>
          <w:t xml:space="preserve"> may exist in file1, file2, or both files. </w:t>
        </w:r>
      </w:ins>
      <w:ins w:id="57" w:author="Ruth Aydt" w:date="2010-08-27T17:52:00Z">
        <w:r>
          <w:t>The object identified by the path may be a group, dataset, committed datatype, or symbolic link (soft link or external link).</w:t>
        </w:r>
      </w:ins>
    </w:p>
    <w:p w:rsidR="00DF2C7C" w:rsidDel="00270327" w:rsidRDefault="0024576A" w:rsidP="004478C4">
      <w:pPr>
        <w:numPr>
          <w:ins w:id="58" w:author="Ruth Aydt" w:date="2010-08-27T17:37:00Z"/>
        </w:numPr>
        <w:rPr>
          <w:del w:id="59" w:author="Ruth Aydt" w:date="2010-08-27T17:53:00Z"/>
        </w:rPr>
      </w:pPr>
      <w:del w:id="60" w:author="Ruth Aydt" w:date="2010-08-27T17:53:00Z">
        <w:r w:rsidDel="00270327">
          <w:delText xml:space="preserve"> The </w:delText>
        </w:r>
      </w:del>
      <w:del w:id="61" w:author="Ruth Aydt" w:date="2010-08-27T17:36:00Z">
        <w:r w:rsidDel="00B15BE1">
          <w:delText xml:space="preserve">excluded object can be </w:delText>
        </w:r>
      </w:del>
      <w:del w:id="62" w:author="Ruth Aydt" w:date="2010-08-27T17:53:00Z">
        <w:r w:rsidDel="00270327">
          <w:delText>a group, dataset, committed datatype, or symbolic link (soft link or external link)</w:delText>
        </w:r>
      </w:del>
      <w:del w:id="63" w:author="Ruth Aydt" w:date="2010-08-27T17:36:00Z">
        <w:r w:rsidDel="00B15BE1">
          <w:delText>, and must be expressed as an absolute path from the root group</w:delText>
        </w:r>
      </w:del>
      <w:del w:id="64" w:author="Ruth Aydt" w:date="2010-08-27T17:53:00Z">
        <w:r w:rsidDel="00270327">
          <w:delText xml:space="preserve">. </w:delText>
        </w:r>
      </w:del>
    </w:p>
    <w:p w:rsidR="004478C4" w:rsidDel="00270327" w:rsidRDefault="0024576A" w:rsidP="004478C4">
      <w:pPr>
        <w:rPr>
          <w:del w:id="65" w:author="Ruth Aydt" w:date="2010-08-27T17:53:00Z"/>
        </w:rPr>
      </w:pPr>
      <w:del w:id="66" w:author="Ruth Aydt" w:date="2010-08-27T17:53:00Z">
        <w:r w:rsidDel="00270327">
          <w:delText>With the exclude option, all occurrences of the specified object are excluded from comparison, regardless of whether the object occurs in file1, in file2, or in both files.</w:delText>
        </w:r>
      </w:del>
    </w:p>
    <w:p w:rsidR="00824953" w:rsidRPr="004478C4" w:rsidRDefault="0024576A" w:rsidP="004478C4">
      <w:r>
        <w:t xml:space="preserve">If the excluded object is a group, the group and all objects in the hierarchy below the group are excluded from the pairwise comparison. </w:t>
      </w:r>
    </w:p>
    <w:p w:rsidR="00657BAD" w:rsidRPr="004478C4" w:rsidRDefault="0024576A" w:rsidP="004478C4">
      <w:r w:rsidRPr="004478C4">
        <w:t xml:space="preserve">The exit code and output from h5diff will be based on pairwise comparison of the objects in file1 and file2 that have not been excluded.   </w:t>
      </w:r>
    </w:p>
    <w:p w:rsidR="00180232" w:rsidRPr="00824953" w:rsidRDefault="0024576A" w:rsidP="00180232">
      <w:pPr>
        <w:pStyle w:val="Heading2"/>
        <w:numPr>
          <w:numberingChange w:id="67" w:author="Ruth Aydt" w:date="2010-08-27T12:40:00Z" w:original="%1:3:0:.%2:2:0:"/>
        </w:numPr>
        <w:rPr>
          <w:rFonts w:asciiTheme="minorHAnsi" w:hAnsiTheme="minorHAnsi" w:cstheme="minorHAnsi"/>
          <w:sz w:val="24"/>
          <w:szCs w:val="24"/>
        </w:rPr>
      </w:pPr>
      <w:r>
        <w:rPr>
          <w:lang w:eastAsia="ko-KR"/>
        </w:rPr>
        <w:t>E</w:t>
      </w:r>
      <w:r>
        <w:rPr>
          <w:rFonts w:hint="eastAsia"/>
          <w:lang w:eastAsia="ko-KR"/>
        </w:rPr>
        <w:t>xcluding Multiple Objects</w:t>
      </w:r>
    </w:p>
    <w:p w:rsidR="00180232" w:rsidRPr="002C0ABE" w:rsidRDefault="0024576A" w:rsidP="002C0ABE">
      <w:r>
        <w:rPr>
          <w:lang w:eastAsia="ko-KR"/>
        </w:rPr>
        <w:t xml:space="preserve">If multiple objects are to be excluded, </w:t>
      </w:r>
      <w:r w:rsidRPr="002C0ABE">
        <w:t>the</w:t>
      </w:r>
      <w:r>
        <w:rPr>
          <w:lang w:eastAsia="ko-KR"/>
        </w:rPr>
        <w:t xml:space="preserve"> </w:t>
      </w:r>
      <w:r>
        <w:rPr>
          <w:i/>
          <w:lang w:eastAsia="ko-KR"/>
        </w:rPr>
        <w:t>--exclude-object</w:t>
      </w:r>
      <w:r>
        <w:rPr>
          <w:lang w:eastAsia="ko-KR"/>
        </w:rPr>
        <w:t xml:space="preserve"> option must be repeated for each excluded object:</w:t>
      </w:r>
    </w:p>
    <w:p w:rsidR="00180232" w:rsidRPr="005F5F63" w:rsidRDefault="0024576A" w:rsidP="005F5F63">
      <w:r>
        <w:tab/>
      </w:r>
      <w:r w:rsidRPr="008A112D">
        <w:rPr>
          <w:rFonts w:cstheme="minorHAnsi"/>
          <w:szCs w:val="24"/>
        </w:rPr>
        <w:t xml:space="preserve">h5diff  </w:t>
      </w:r>
      <w:r>
        <w:rPr>
          <w:rFonts w:cstheme="minorHAnsi"/>
          <w:b/>
          <w:i/>
          <w:szCs w:val="24"/>
        </w:rPr>
        <w:t>--exclude-object</w:t>
      </w:r>
      <w:r w:rsidRPr="008A112D">
        <w:rPr>
          <w:rFonts w:cstheme="minorHAnsi"/>
          <w:szCs w:val="24"/>
        </w:rPr>
        <w:t xml:space="preserve"> </w:t>
      </w:r>
      <w:r>
        <w:rPr>
          <w:rFonts w:cstheme="minorHAnsi" w:hint="eastAsia"/>
          <w:szCs w:val="24"/>
          <w:lang w:eastAsia="ko-KR"/>
        </w:rPr>
        <w:t xml:space="preserve"> </w:t>
      </w:r>
      <w:r>
        <w:rPr>
          <w:rFonts w:cstheme="minorHAnsi"/>
          <w:szCs w:val="24"/>
          <w:lang w:eastAsia="ko-KR"/>
        </w:rPr>
        <w:t>“</w:t>
      </w:r>
      <w:r w:rsidRPr="008A112D">
        <w:rPr>
          <w:rFonts w:cstheme="minorHAnsi"/>
          <w:szCs w:val="24"/>
        </w:rPr>
        <w:t>/</w:t>
      </w:r>
      <w:r>
        <w:rPr>
          <w:rFonts w:cstheme="minorHAnsi"/>
          <w:szCs w:val="24"/>
        </w:rPr>
        <w:t>g1/d2</w:t>
      </w:r>
      <w:r>
        <w:rPr>
          <w:rFonts w:cstheme="minorHAnsi"/>
          <w:szCs w:val="24"/>
          <w:lang w:eastAsia="ko-KR"/>
        </w:rPr>
        <w:t>”</w:t>
      </w:r>
      <w:r w:rsidRPr="008A112D">
        <w:rPr>
          <w:rFonts w:cstheme="minorHAnsi"/>
          <w:szCs w:val="24"/>
        </w:rPr>
        <w:t xml:space="preserve">   </w:t>
      </w:r>
      <w:r>
        <w:rPr>
          <w:rFonts w:cstheme="minorHAnsi"/>
          <w:b/>
          <w:i/>
          <w:szCs w:val="24"/>
        </w:rPr>
        <w:t>--exclude-object</w:t>
      </w:r>
      <w:r w:rsidRPr="008A112D">
        <w:rPr>
          <w:rFonts w:cstheme="minorHAnsi"/>
          <w:szCs w:val="24"/>
        </w:rPr>
        <w:t xml:space="preserve"> </w:t>
      </w:r>
      <w:r>
        <w:rPr>
          <w:rFonts w:cstheme="minorHAnsi" w:hint="eastAsia"/>
          <w:szCs w:val="24"/>
          <w:lang w:eastAsia="ko-KR"/>
        </w:rPr>
        <w:t xml:space="preserve"> </w:t>
      </w:r>
      <w:r>
        <w:rPr>
          <w:rFonts w:cstheme="minorHAnsi"/>
          <w:szCs w:val="24"/>
          <w:lang w:eastAsia="ko-KR"/>
        </w:rPr>
        <w:t>“</w:t>
      </w:r>
      <w:r>
        <w:rPr>
          <w:rFonts w:cstheme="minorHAnsi"/>
          <w:szCs w:val="24"/>
        </w:rPr>
        <w:t>/g2/d1</w:t>
      </w:r>
      <w:r>
        <w:rPr>
          <w:rFonts w:cstheme="minorHAnsi"/>
          <w:szCs w:val="24"/>
          <w:lang w:eastAsia="ko-KR"/>
        </w:rPr>
        <w:t>”</w:t>
      </w:r>
      <w:r w:rsidRPr="008A112D">
        <w:rPr>
          <w:rFonts w:cstheme="minorHAnsi"/>
          <w:szCs w:val="24"/>
        </w:rPr>
        <w:t xml:space="preserve">  </w:t>
      </w:r>
      <w:r>
        <w:rPr>
          <w:rFonts w:cstheme="minorHAnsi"/>
          <w:szCs w:val="24"/>
          <w:lang w:eastAsia="ko-KR"/>
        </w:rPr>
        <w:t>…</w:t>
      </w:r>
      <w:r>
        <w:rPr>
          <w:rFonts w:cstheme="minorHAnsi" w:hint="eastAsia"/>
          <w:szCs w:val="24"/>
          <w:lang w:eastAsia="ko-KR"/>
        </w:rPr>
        <w:t xml:space="preserve"> </w:t>
      </w:r>
      <w:r w:rsidRPr="008A112D">
        <w:rPr>
          <w:rFonts w:cstheme="minorHAnsi"/>
          <w:szCs w:val="24"/>
        </w:rPr>
        <w:t xml:space="preserve"> </w:t>
      </w:r>
      <w:r>
        <w:rPr>
          <w:rFonts w:cstheme="minorHAnsi"/>
          <w:i/>
          <w:szCs w:val="24"/>
        </w:rPr>
        <w:t>file1 file2</w:t>
      </w:r>
    </w:p>
    <w:p w:rsidR="00326E80" w:rsidRDefault="0024576A" w:rsidP="00326E80">
      <w:r>
        <w:t xml:space="preserve">While repeating the </w:t>
      </w:r>
      <w:r>
        <w:rPr>
          <w:i/>
        </w:rPr>
        <w:t>--exclude-object</w:t>
      </w:r>
      <w:r>
        <w:rPr>
          <w:rFonts w:hint="eastAsia"/>
          <w:i/>
          <w:lang w:eastAsia="ko-KR"/>
        </w:rPr>
        <w:t xml:space="preserve"> </w:t>
      </w:r>
      <w:r>
        <w:t>option may seem cumbersome, it will simplify the construction of command lines for automated scripting. Furthermore, since HDF5 allows almost all characters to be used when naming an object (there are no reserved or special characters other than “/”), separating absolute pathnames (objects) specified in a single quoted string would not be straightforward.</w:t>
      </w:r>
    </w:p>
    <w:p w:rsidR="00326E80" w:rsidRDefault="0024576A" w:rsidP="00180232">
      <w:pPr>
        <w:pStyle w:val="Heading1"/>
        <w:numPr>
          <w:numberingChange w:id="68" w:author="Ruth Aydt" w:date="2010-08-27T12:40:00Z" w:original="%1:4:0:"/>
        </w:numPr>
        <w:rPr>
          <w:lang w:eastAsia="ko-KR"/>
        </w:rPr>
      </w:pPr>
      <w:r>
        <w:rPr>
          <w:rFonts w:hint="eastAsia"/>
          <w:lang w:eastAsia="ko-KR"/>
        </w:rPr>
        <w:t>Use Cases</w:t>
      </w:r>
    </w:p>
    <w:p w:rsidR="00326E80" w:rsidRDefault="0024576A" w:rsidP="00326E80">
      <w:pPr>
        <w:pStyle w:val="Heading2"/>
        <w:numPr>
          <w:numberingChange w:id="69" w:author="Ruth Aydt" w:date="2010-08-27T12:40:00Z" w:original="%1:4:0:.%2:1:0:"/>
        </w:numPr>
        <w:rPr>
          <w:lang w:eastAsia="ko-KR"/>
        </w:rPr>
      </w:pPr>
      <w:bookmarkStart w:id="70" w:name="_Ref142539537"/>
      <w:r>
        <w:rPr>
          <w:rFonts w:hint="eastAsia"/>
          <w:lang w:eastAsia="ko-KR"/>
        </w:rPr>
        <w:t>Case</w:t>
      </w:r>
      <w:r>
        <w:rPr>
          <w:lang w:eastAsia="ko-KR"/>
        </w:rPr>
        <w:t xml:space="preserve"> </w:t>
      </w:r>
      <w:r>
        <w:rPr>
          <w:rFonts w:hint="eastAsia"/>
          <w:lang w:eastAsia="ko-KR"/>
        </w:rPr>
        <w:t xml:space="preserve">1:  Excluding </w:t>
      </w:r>
      <w:r>
        <w:rPr>
          <w:lang w:eastAsia="ko-KR"/>
        </w:rPr>
        <w:t>an extra object</w:t>
      </w:r>
      <w:bookmarkEnd w:id="70"/>
    </w:p>
    <w:p w:rsidR="005F5F63" w:rsidRDefault="0024576A" w:rsidP="00326E80">
      <w:r>
        <w:t xml:space="preserve">Consider the motivating Example 1 in Section </w:t>
      </w:r>
      <w:r w:rsidR="009B0C5C">
        <w:fldChar w:fldCharType="begin"/>
      </w:r>
      <w:r>
        <w:instrText xml:space="preserve"> REF _Ref136072463 \r \h </w:instrText>
      </w:r>
      <w:r w:rsidR="009B0C5C">
        <w:fldChar w:fldCharType="separate"/>
      </w:r>
      <w:r>
        <w:t>2.1</w:t>
      </w:r>
      <w:r w:rsidR="009B0C5C">
        <w:fldChar w:fldCharType="end"/>
      </w:r>
      <w:r>
        <w:t>, where</w:t>
      </w:r>
    </w:p>
    <w:p w:rsidR="005F5F63" w:rsidRDefault="0024576A" w:rsidP="005F5F63">
      <w:pPr>
        <w:rPr>
          <w:lang w:eastAsia="ko-KR"/>
        </w:rPr>
      </w:pPr>
      <w:r>
        <w:rPr>
          <w:lang w:eastAsia="ko-KR"/>
        </w:rPr>
        <w:tab/>
        <w:t>File1.h5 has these objects: /g1, /g1/d1, /g1/d2, /d1, /g2, /g2/s1, /g2/d1</w:t>
      </w:r>
    </w:p>
    <w:p w:rsidR="005F5F63" w:rsidRDefault="0024576A" w:rsidP="005F5F63">
      <w:pPr>
        <w:rPr>
          <w:lang w:eastAsia="ko-KR"/>
        </w:rPr>
      </w:pPr>
      <w:r>
        <w:rPr>
          <w:lang w:eastAsia="ko-KR"/>
        </w:rPr>
        <w:tab/>
        <w:t>File2.h5 has these objects: /g1, /g1/d1, /g1/d2, /d1, /g2, /g2/s1</w:t>
      </w:r>
    </w:p>
    <w:p w:rsidR="00326E80" w:rsidRPr="00326E80" w:rsidRDefault="0024576A" w:rsidP="00326E80">
      <w:r>
        <w:t>To exclude the extra object /g2/d1 that only appears in File1.h5 from comparison, the command would be:</w:t>
      </w:r>
    </w:p>
    <w:p w:rsidR="00477ED9" w:rsidRDefault="0024576A" w:rsidP="005F5F63">
      <w:pPr>
        <w:pStyle w:val="PlainText"/>
        <w:rPr>
          <w:lang w:eastAsia="ko-KR"/>
        </w:rPr>
      </w:pPr>
      <w:r>
        <w:rPr>
          <w:lang w:eastAsia="ko-KR"/>
        </w:rPr>
        <w:tab/>
      </w:r>
      <w:r>
        <w:rPr>
          <w:rFonts w:hint="eastAsia"/>
          <w:lang w:eastAsia="ko-KR"/>
        </w:rPr>
        <w:t xml:space="preserve">&gt;&gt; </w:t>
      </w:r>
      <w:r w:rsidRPr="004E653D">
        <w:rPr>
          <w:rFonts w:hint="eastAsia"/>
        </w:rPr>
        <w:t xml:space="preserve">h5diff </w:t>
      </w:r>
      <w:r>
        <w:t>--exclude-object</w:t>
      </w:r>
      <w:r>
        <w:rPr>
          <w:rFonts w:hint="eastAsia"/>
          <w:lang w:eastAsia="ko-KR"/>
        </w:rPr>
        <w:t xml:space="preserve"> </w:t>
      </w:r>
      <w:r w:rsidRPr="004E653D">
        <w:t>“/g2/d1” File1.h5 File2.h5</w:t>
      </w:r>
    </w:p>
    <w:p w:rsidR="00326E80" w:rsidRDefault="00102450" w:rsidP="005F5F63">
      <w:pPr>
        <w:pStyle w:val="PlainText"/>
        <w:rPr>
          <w:lang w:eastAsia="ko-KR"/>
        </w:rPr>
      </w:pPr>
    </w:p>
    <w:p w:rsidR="00180232" w:rsidRPr="00326E80" w:rsidRDefault="0024576A" w:rsidP="00326E80">
      <w:pPr>
        <w:rPr>
          <w:lang w:eastAsia="ko-KR"/>
        </w:rPr>
      </w:pPr>
      <w:r>
        <w:rPr>
          <w:rFonts w:hint="eastAsia"/>
          <w:lang w:eastAsia="ko-KR"/>
        </w:rPr>
        <w:t xml:space="preserve">The h5diff exit code </w:t>
      </w:r>
      <w:r>
        <w:rPr>
          <w:lang w:eastAsia="ko-KR"/>
        </w:rPr>
        <w:t xml:space="preserve">will be 0 if the pairwise comparison of other objects in the file found no differences, and 1 if any differences were found in those objects.   </w:t>
      </w:r>
    </w:p>
    <w:p w:rsidR="00FA1ADE" w:rsidRDefault="0024576A" w:rsidP="00FA1ADE">
      <w:pPr>
        <w:pStyle w:val="Heading2"/>
        <w:numPr>
          <w:numberingChange w:id="71" w:author="Ruth Aydt" w:date="2010-08-27T12:40:00Z" w:original="%1:4:0:.%2:2:0:"/>
        </w:numPr>
        <w:rPr>
          <w:lang w:eastAsia="ko-KR"/>
        </w:rPr>
      </w:pPr>
      <w:r>
        <w:rPr>
          <w:rFonts w:hint="eastAsia"/>
          <w:lang w:eastAsia="ko-KR"/>
        </w:rPr>
        <w:t>Case</w:t>
      </w:r>
      <w:r>
        <w:rPr>
          <w:lang w:eastAsia="ko-KR"/>
        </w:rPr>
        <w:t xml:space="preserve"> </w:t>
      </w:r>
      <w:r>
        <w:rPr>
          <w:rFonts w:hint="eastAsia"/>
          <w:lang w:eastAsia="ko-KR"/>
        </w:rPr>
        <w:t xml:space="preserve">2:  Excluding </w:t>
      </w:r>
      <w:r>
        <w:rPr>
          <w:lang w:eastAsia="ko-KR"/>
        </w:rPr>
        <w:t>an object that exists in both files</w:t>
      </w:r>
    </w:p>
    <w:p w:rsidR="00477ED9" w:rsidRDefault="0024576A" w:rsidP="00FA1ADE">
      <w:pPr>
        <w:rPr>
          <w:lang w:eastAsia="ko-KR"/>
        </w:rPr>
      </w:pPr>
      <w:r>
        <w:rPr>
          <w:lang w:eastAsia="ko-KR"/>
        </w:rPr>
        <w:t xml:space="preserve">Consider the motivating Example 2 in Section </w:t>
      </w:r>
      <w:r w:rsidR="009B0C5C">
        <w:rPr>
          <w:lang w:eastAsia="ko-KR"/>
        </w:rPr>
        <w:fldChar w:fldCharType="begin"/>
      </w:r>
      <w:r>
        <w:rPr>
          <w:lang w:eastAsia="ko-KR"/>
        </w:rPr>
        <w:instrText xml:space="preserve"> REF _Ref136073105 \r \h </w:instrText>
      </w:r>
      <w:r w:rsidR="009B0C5C">
        <w:rPr>
          <w:lang w:eastAsia="ko-KR"/>
        </w:rPr>
      </w:r>
      <w:r w:rsidR="009B0C5C">
        <w:rPr>
          <w:lang w:eastAsia="ko-KR"/>
        </w:rPr>
        <w:fldChar w:fldCharType="separate"/>
      </w:r>
      <w:r>
        <w:rPr>
          <w:lang w:eastAsia="ko-KR"/>
        </w:rPr>
        <w:t>2.2</w:t>
      </w:r>
      <w:r w:rsidR="009B0C5C">
        <w:rPr>
          <w:lang w:eastAsia="ko-KR"/>
        </w:rPr>
        <w:fldChar w:fldCharType="end"/>
      </w:r>
      <w:r>
        <w:rPr>
          <w:lang w:eastAsia="ko-KR"/>
        </w:rPr>
        <w:t xml:space="preserve">, where </w:t>
      </w:r>
    </w:p>
    <w:p w:rsidR="00477ED9" w:rsidRDefault="0024576A" w:rsidP="00477ED9">
      <w:pPr>
        <w:rPr>
          <w:lang w:eastAsia="ko-KR"/>
        </w:rPr>
      </w:pPr>
      <w:r>
        <w:rPr>
          <w:lang w:eastAsia="ko-KR"/>
        </w:rPr>
        <w:tab/>
        <w:t>File3.h5 has these objects: /G1, /G1/D1, /G1/D2, /D1, /G2, /G2/S1, /G2/D1, /D_timestamp</w:t>
      </w:r>
    </w:p>
    <w:p w:rsidR="00477ED9" w:rsidRDefault="0024576A" w:rsidP="00477ED9">
      <w:pPr>
        <w:rPr>
          <w:lang w:eastAsia="ko-KR"/>
        </w:rPr>
      </w:pPr>
      <w:r>
        <w:rPr>
          <w:lang w:eastAsia="ko-KR"/>
        </w:rPr>
        <w:lastRenderedPageBreak/>
        <w:tab/>
        <w:t>File4.h5 has these objects: /G1, /G1/D1, /G1/D2, /D1, /G2, /G2/S1, /G2/D1, /D_timestamp</w:t>
      </w:r>
    </w:p>
    <w:p w:rsidR="00477ED9" w:rsidRPr="00326E80" w:rsidRDefault="0024576A" w:rsidP="00477ED9">
      <w:r>
        <w:t>To exclude the object /D_timestamp (that is expected to be different) from comparison, the command would be:</w:t>
      </w:r>
    </w:p>
    <w:p w:rsidR="00477ED9" w:rsidRDefault="0024576A" w:rsidP="00477ED9">
      <w:pPr>
        <w:pStyle w:val="PlainText"/>
        <w:rPr>
          <w:lang w:eastAsia="ko-KR"/>
        </w:rPr>
      </w:pPr>
      <w:r>
        <w:rPr>
          <w:lang w:eastAsia="ko-KR"/>
        </w:rPr>
        <w:tab/>
      </w:r>
      <w:r>
        <w:rPr>
          <w:rFonts w:hint="eastAsia"/>
          <w:lang w:eastAsia="ko-KR"/>
        </w:rPr>
        <w:t xml:space="preserve">&gt;&gt; h5diff </w:t>
      </w:r>
      <w:r>
        <w:rPr>
          <w:lang w:eastAsia="ko-KR"/>
        </w:rPr>
        <w:t>--exclude-object</w:t>
      </w:r>
      <w:r>
        <w:rPr>
          <w:rFonts w:hint="eastAsia"/>
          <w:lang w:eastAsia="ko-KR"/>
        </w:rPr>
        <w:t xml:space="preserve"> </w:t>
      </w:r>
      <w:r>
        <w:rPr>
          <w:lang w:eastAsia="ko-KR"/>
        </w:rPr>
        <w:t>“/D_timestamp” File3.h5 File4.h5</w:t>
      </w:r>
    </w:p>
    <w:p w:rsidR="00477ED9" w:rsidRDefault="00102450" w:rsidP="00477ED9">
      <w:pPr>
        <w:pStyle w:val="PlainText"/>
        <w:rPr>
          <w:lang w:eastAsia="ko-KR"/>
        </w:rPr>
      </w:pPr>
    </w:p>
    <w:p w:rsidR="00477ED9" w:rsidRPr="00326E80" w:rsidRDefault="0024576A" w:rsidP="00477ED9">
      <w:pPr>
        <w:rPr>
          <w:lang w:eastAsia="ko-KR"/>
        </w:rPr>
      </w:pPr>
      <w:r>
        <w:rPr>
          <w:rFonts w:hint="eastAsia"/>
          <w:lang w:eastAsia="ko-KR"/>
        </w:rPr>
        <w:t xml:space="preserve">The h5diff exit code </w:t>
      </w:r>
      <w:r>
        <w:rPr>
          <w:lang w:eastAsia="ko-KR"/>
        </w:rPr>
        <w:t xml:space="preserve">will be 0 if the pairwise comparison of other objects in the file found no differences, and 1 if any differences were found in those objects.   </w:t>
      </w:r>
    </w:p>
    <w:p w:rsidR="00477ED9" w:rsidRDefault="0024576A" w:rsidP="00FA1ADE">
      <w:pPr>
        <w:pStyle w:val="Heading2"/>
        <w:numPr>
          <w:numberingChange w:id="72" w:author="Ruth Aydt" w:date="2010-08-27T12:40:00Z" w:original="%1:4:0:.%2:3:0:"/>
        </w:numPr>
        <w:rPr>
          <w:lang w:eastAsia="ko-KR"/>
        </w:rPr>
      </w:pPr>
      <w:bookmarkStart w:id="73" w:name="_Ref142539568"/>
      <w:r>
        <w:rPr>
          <w:rFonts w:hint="eastAsia"/>
          <w:lang w:eastAsia="ko-KR"/>
        </w:rPr>
        <w:t>Case</w:t>
      </w:r>
      <w:r>
        <w:rPr>
          <w:lang w:eastAsia="ko-KR"/>
        </w:rPr>
        <w:t xml:space="preserve"> </w:t>
      </w:r>
      <w:r>
        <w:rPr>
          <w:rFonts w:hint="eastAsia"/>
          <w:lang w:eastAsia="ko-KR"/>
        </w:rPr>
        <w:t xml:space="preserve">3: Excluding </w:t>
      </w:r>
      <w:r>
        <w:rPr>
          <w:lang w:eastAsia="ko-KR"/>
        </w:rPr>
        <w:t>objects that exist in only one file; excluding group objects</w:t>
      </w:r>
      <w:bookmarkEnd w:id="73"/>
    </w:p>
    <w:p w:rsidR="00664BEB" w:rsidRDefault="0024576A" w:rsidP="00477ED9">
      <w:r>
        <w:t>A user has two HDF5 files, with the objects shown:</w:t>
      </w:r>
    </w:p>
    <w:p w:rsidR="00664BEB" w:rsidRDefault="0024576A" w:rsidP="00664BEB">
      <w:pPr>
        <w:rPr>
          <w:lang w:eastAsia="ko-KR"/>
        </w:rPr>
      </w:pPr>
      <w:r>
        <w:rPr>
          <w:lang w:eastAsia="ko-KR"/>
        </w:rPr>
        <w:tab/>
        <w:t>File5.h5 has these objects: /gg1, /gg1/dd1, /gg1/dd2, /dd1</w:t>
      </w:r>
    </w:p>
    <w:p w:rsidR="00664BEB" w:rsidRDefault="0024576A" w:rsidP="00477ED9">
      <w:pPr>
        <w:rPr>
          <w:lang w:eastAsia="ko-KR"/>
        </w:rPr>
      </w:pPr>
      <w:r>
        <w:rPr>
          <w:lang w:eastAsia="ko-KR"/>
        </w:rPr>
        <w:tab/>
        <w:t>File6.h5 has these objects:                                                 /dd1, /gg2, /gg2/ss1, /gg2/dd1</w:t>
      </w:r>
    </w:p>
    <w:p w:rsidR="00664BEB" w:rsidRDefault="0024576A" w:rsidP="00477ED9">
      <w:pPr>
        <w:rPr>
          <w:lang w:eastAsia="ko-KR"/>
        </w:rPr>
      </w:pPr>
      <w:r>
        <w:rPr>
          <w:lang w:eastAsia="ko-KR"/>
        </w:rPr>
        <w:t>Based on the path names, and the fact that they have objects under them, we can infer that /gg1 and /gg2 are group objects.</w:t>
      </w:r>
    </w:p>
    <w:p w:rsidR="00664BEB" w:rsidRDefault="0024576A" w:rsidP="00477ED9">
      <w:r>
        <w:t>The h5diff command</w:t>
      </w:r>
    </w:p>
    <w:p w:rsidR="00664BEB" w:rsidRDefault="0024576A" w:rsidP="00477ED9">
      <w:pPr>
        <w:rPr>
          <w:lang w:eastAsia="ko-KR"/>
        </w:rPr>
      </w:pPr>
      <w:r>
        <w:rPr>
          <w:lang w:eastAsia="ko-KR"/>
        </w:rPr>
        <w:tab/>
      </w:r>
      <w:r>
        <w:rPr>
          <w:rFonts w:hint="eastAsia"/>
          <w:lang w:eastAsia="ko-KR"/>
        </w:rPr>
        <w:t xml:space="preserve">&gt;&gt; </w:t>
      </w:r>
      <w:r w:rsidRPr="004E653D">
        <w:rPr>
          <w:rStyle w:val="PlainTextChar"/>
          <w:rFonts w:hint="eastAsia"/>
        </w:rPr>
        <w:t xml:space="preserve">h5diff </w:t>
      </w:r>
      <w:r>
        <w:rPr>
          <w:rStyle w:val="PlainTextChar"/>
        </w:rPr>
        <w:t>--</w:t>
      </w:r>
      <w:r w:rsidRPr="004E653D">
        <w:rPr>
          <w:rStyle w:val="PlainTextChar"/>
        </w:rPr>
        <w:t>exclude</w:t>
      </w:r>
      <w:r>
        <w:rPr>
          <w:rStyle w:val="PlainTextChar"/>
          <w:rFonts w:hint="eastAsia"/>
          <w:lang w:eastAsia="ko-KR"/>
        </w:rPr>
        <w:t>-object</w:t>
      </w:r>
      <w:r w:rsidRPr="004E653D">
        <w:rPr>
          <w:rStyle w:val="PlainTextChar"/>
        </w:rPr>
        <w:t xml:space="preserve"> “/gg1” </w:t>
      </w:r>
      <w:r>
        <w:rPr>
          <w:rStyle w:val="PlainTextChar"/>
        </w:rPr>
        <w:t>--exclude-object</w:t>
      </w:r>
      <w:r>
        <w:rPr>
          <w:rStyle w:val="PlainTextChar"/>
          <w:rFonts w:hint="eastAsia"/>
          <w:lang w:eastAsia="ko-KR"/>
        </w:rPr>
        <w:t xml:space="preserve"> </w:t>
      </w:r>
      <w:r w:rsidRPr="004E653D">
        <w:rPr>
          <w:rStyle w:val="PlainTextChar"/>
        </w:rPr>
        <w:t>“/gg2” File5.h5 File6.h5</w:t>
      </w:r>
    </w:p>
    <w:p w:rsidR="00664BEB" w:rsidRDefault="0024576A" w:rsidP="00477ED9">
      <w:pPr>
        <w:rPr>
          <w:lang w:eastAsia="ko-KR"/>
        </w:rPr>
      </w:pPr>
      <w:r>
        <w:rPr>
          <w:lang w:eastAsia="ko-KR"/>
        </w:rPr>
        <w:t xml:space="preserve">excludes the group object /gg1 (and all objects under it) and the group object /gg2 (and all objects under it) from comparison.    /gg1 only exists in File5.h5 and /gg2 only exists in File6.h5.  </w:t>
      </w:r>
    </w:p>
    <w:p w:rsidR="004E653D" w:rsidRDefault="0024576A" w:rsidP="00477ED9">
      <w:pPr>
        <w:rPr>
          <w:lang w:eastAsia="ko-KR"/>
        </w:rPr>
      </w:pPr>
      <w:r>
        <w:rPr>
          <w:lang w:eastAsia="ko-KR"/>
        </w:rPr>
        <w:t>This command causes h5diff to do a comparison of the /dd1 objects in File5.h5 and File6.h5. If the /dd1 objects are the same, the h5diff exit code will be 0.  If differences are found, it will be 1.</w:t>
      </w:r>
    </w:p>
    <w:p w:rsidR="004E653D" w:rsidRDefault="0024576A" w:rsidP="00477ED9">
      <w:pPr>
        <w:rPr>
          <w:lang w:eastAsia="ko-KR"/>
        </w:rPr>
      </w:pPr>
      <w:r>
        <w:rPr>
          <w:lang w:eastAsia="ko-KR"/>
        </w:rPr>
        <w:t>This command, with the example files shown, is equivalent to:</w:t>
      </w:r>
    </w:p>
    <w:p w:rsidR="00932C5A" w:rsidRDefault="0024576A" w:rsidP="004E653D">
      <w:pPr>
        <w:rPr>
          <w:lang w:eastAsia="ko-KR"/>
        </w:rPr>
      </w:pPr>
      <w:r>
        <w:rPr>
          <w:lang w:eastAsia="ko-KR"/>
        </w:rPr>
        <w:tab/>
      </w:r>
      <w:r>
        <w:rPr>
          <w:rFonts w:hint="eastAsia"/>
          <w:lang w:eastAsia="ko-KR"/>
        </w:rPr>
        <w:t xml:space="preserve">&gt;&gt; </w:t>
      </w:r>
      <w:r w:rsidRPr="004E653D">
        <w:rPr>
          <w:rStyle w:val="PlainTextChar"/>
          <w:rFonts w:hint="eastAsia"/>
        </w:rPr>
        <w:t xml:space="preserve">h5diff </w:t>
      </w:r>
      <w:r w:rsidRPr="004E653D">
        <w:rPr>
          <w:rStyle w:val="PlainTextChar"/>
        </w:rPr>
        <w:t>File5.h5 File6.h5</w:t>
      </w:r>
      <w:r>
        <w:rPr>
          <w:rStyle w:val="PlainTextChar"/>
        </w:rPr>
        <w:t xml:space="preserve"> “/dd1”</w:t>
      </w:r>
    </w:p>
    <w:p w:rsidR="006C746B" w:rsidRDefault="0024576A">
      <w:pPr>
        <w:pStyle w:val="Heading1"/>
        <w:numPr>
          <w:numberingChange w:id="74" w:author="Ruth Aydt" w:date="2010-08-27T12:40:00Z" w:original="%1:5:0:"/>
        </w:numPr>
        <w:rPr>
          <w:lang w:eastAsia="ko-KR"/>
        </w:rPr>
      </w:pPr>
      <w:r>
        <w:rPr>
          <w:rFonts w:hint="eastAsia"/>
          <w:lang w:eastAsia="ko-KR"/>
        </w:rPr>
        <w:t xml:space="preserve">Additional Features </w:t>
      </w:r>
      <w:r>
        <w:rPr>
          <w:lang w:eastAsia="ko-KR"/>
        </w:rPr>
        <w:t>Currently being Discussed</w:t>
      </w:r>
    </w:p>
    <w:p w:rsidR="001866A7" w:rsidRDefault="0024576A">
      <w:pPr>
        <w:rPr>
          <w:lang w:eastAsia="ko-KR"/>
        </w:rPr>
      </w:pPr>
      <w:r>
        <w:rPr>
          <w:lang w:eastAsia="ko-KR"/>
        </w:rPr>
        <w:t>The features described in this section are currently being discussed and The HDF Group is actively seeking feedback regarding the proposed approaches.</w:t>
      </w:r>
      <w:r>
        <w:rPr>
          <w:rFonts w:hint="eastAsia"/>
          <w:lang w:eastAsia="ko-KR"/>
        </w:rPr>
        <w:t xml:space="preserve"> </w:t>
      </w:r>
    </w:p>
    <w:p w:rsidR="001866A7" w:rsidRDefault="0024576A">
      <w:pPr>
        <w:pStyle w:val="Heading2"/>
        <w:numPr>
          <w:numberingChange w:id="75" w:author="Ruth Aydt" w:date="2010-08-27T12:40:00Z" w:original="%1:5:0:.%2:1:0:"/>
        </w:numPr>
        <w:rPr>
          <w:lang w:eastAsia="ko-KR"/>
        </w:rPr>
      </w:pPr>
      <w:bookmarkStart w:id="76" w:name="_Ref144437992"/>
      <w:r>
        <w:rPr>
          <w:rFonts w:hint="eastAsia"/>
          <w:lang w:eastAsia="ko-KR"/>
        </w:rPr>
        <w:t xml:space="preserve">Excluding </w:t>
      </w:r>
      <w:r>
        <w:rPr>
          <w:lang w:eastAsia="ko-KR"/>
        </w:rPr>
        <w:t>A</w:t>
      </w:r>
      <w:r>
        <w:rPr>
          <w:rFonts w:hint="eastAsia"/>
          <w:lang w:eastAsia="ko-KR"/>
        </w:rPr>
        <w:t>ttribute(s)</w:t>
      </w:r>
      <w:bookmarkEnd w:id="76"/>
    </w:p>
    <w:p w:rsidR="001F2F9D" w:rsidRDefault="0024576A" w:rsidP="001F2F9D">
      <w:r>
        <w:t xml:space="preserve">Users have expressed interest in excluding attributes from comparison. There are four use cases that may be implemented at some point, and that the design should support.  These are assigned numbers that begin with “A”, to distinguish them from the use cases for excluding objects discussed previously: </w:t>
      </w:r>
    </w:p>
    <w:p w:rsidR="00E81D23" w:rsidRPr="00E81D23" w:rsidRDefault="0024576A">
      <w:pPr>
        <w:pStyle w:val="ListParagraph"/>
        <w:numPr>
          <w:ilvl w:val="0"/>
          <w:numId w:val="10"/>
          <w:numberingChange w:id="77" w:author="Ruth Aydt" w:date="2010-08-27T12:40:00Z" w:original=""/>
        </w:numPr>
        <w:spacing w:after="0"/>
        <w:rPr>
          <w:rFonts w:eastAsia="Times New Roman" w:cstheme="minorHAnsi"/>
          <w:color w:val="000000"/>
          <w:szCs w:val="24"/>
        </w:rPr>
      </w:pPr>
      <w:r>
        <w:rPr>
          <w:rFonts w:cstheme="minorHAnsi"/>
          <w:bCs/>
          <w:color w:val="000000"/>
          <w:szCs w:val="24"/>
        </w:rPr>
        <w:t>Case A1: For a specific object, exclude a specific attribute</w:t>
      </w:r>
    </w:p>
    <w:p w:rsidR="001866A7" w:rsidRDefault="0024576A">
      <w:pPr>
        <w:pStyle w:val="ListParagraph"/>
        <w:numPr>
          <w:ilvl w:val="0"/>
          <w:numId w:val="10"/>
          <w:numberingChange w:id="78" w:author="Ruth Aydt" w:date="2010-08-27T12:40:00Z" w:original=""/>
        </w:numPr>
        <w:spacing w:after="0"/>
        <w:rPr>
          <w:rFonts w:eastAsia="Times New Roman" w:cstheme="minorHAnsi"/>
          <w:color w:val="000000"/>
          <w:szCs w:val="24"/>
        </w:rPr>
      </w:pPr>
      <w:r>
        <w:rPr>
          <w:rFonts w:cstheme="minorHAnsi"/>
          <w:bCs/>
          <w:color w:val="000000"/>
          <w:szCs w:val="24"/>
        </w:rPr>
        <w:t>Case A2</w:t>
      </w:r>
      <w:r w:rsidRPr="00F15A54">
        <w:rPr>
          <w:rFonts w:cstheme="minorHAnsi"/>
          <w:bCs/>
          <w:color w:val="000000"/>
          <w:szCs w:val="24"/>
        </w:rPr>
        <w:t xml:space="preserve">: </w:t>
      </w:r>
      <w:r>
        <w:rPr>
          <w:rFonts w:cstheme="minorHAnsi"/>
          <w:bCs/>
          <w:color w:val="000000"/>
          <w:szCs w:val="24"/>
        </w:rPr>
        <w:t>For a specific object, e</w:t>
      </w:r>
      <w:r w:rsidRPr="00F15A54">
        <w:rPr>
          <w:rFonts w:cstheme="minorHAnsi"/>
          <w:bCs/>
          <w:color w:val="000000"/>
          <w:szCs w:val="24"/>
        </w:rPr>
        <w:t xml:space="preserve">xclude </w:t>
      </w:r>
      <w:r w:rsidRPr="00F15A54">
        <w:rPr>
          <w:rFonts w:eastAsia="Times New Roman" w:cstheme="minorHAnsi"/>
          <w:bCs/>
          <w:color w:val="000000"/>
          <w:szCs w:val="24"/>
        </w:rPr>
        <w:t>all attributes</w:t>
      </w:r>
    </w:p>
    <w:p w:rsidR="00A94518" w:rsidRPr="00A94518" w:rsidRDefault="0024576A" w:rsidP="00A94518">
      <w:pPr>
        <w:pStyle w:val="ListParagraph"/>
        <w:numPr>
          <w:ilvl w:val="0"/>
          <w:numId w:val="10"/>
          <w:numberingChange w:id="79" w:author="Ruth Aydt" w:date="2010-08-27T12:40:00Z" w:original=""/>
        </w:numPr>
        <w:spacing w:after="0"/>
        <w:rPr>
          <w:bCs/>
          <w:lang w:eastAsia="ko-KR"/>
        </w:rPr>
      </w:pPr>
      <w:r>
        <w:rPr>
          <w:rFonts w:cstheme="minorHAnsi"/>
          <w:bCs/>
          <w:color w:val="000000"/>
          <w:szCs w:val="24"/>
        </w:rPr>
        <w:t xml:space="preserve">Case </w:t>
      </w:r>
      <w:r>
        <w:rPr>
          <w:rFonts w:cstheme="minorHAnsi"/>
          <w:bCs/>
          <w:color w:val="000000"/>
          <w:szCs w:val="24"/>
          <w:lang w:eastAsia="ko-KR"/>
        </w:rPr>
        <w:t>A3</w:t>
      </w:r>
      <w:r w:rsidRPr="00A94518">
        <w:rPr>
          <w:rFonts w:cstheme="minorHAnsi"/>
          <w:bCs/>
          <w:color w:val="000000"/>
          <w:szCs w:val="24"/>
        </w:rPr>
        <w:t>: For all objects, exclude a specific</w:t>
      </w:r>
      <w:r w:rsidRPr="00A94518">
        <w:rPr>
          <w:rFonts w:eastAsia="Times New Roman" w:cstheme="minorHAnsi"/>
          <w:bCs/>
          <w:color w:val="000000"/>
          <w:szCs w:val="24"/>
        </w:rPr>
        <w:t xml:space="preserve"> attribute </w:t>
      </w:r>
    </w:p>
    <w:p w:rsidR="001866A7" w:rsidRDefault="0024576A" w:rsidP="00CE7715">
      <w:pPr>
        <w:pStyle w:val="ListParagraph"/>
        <w:numPr>
          <w:ilvl w:val="0"/>
          <w:numId w:val="10"/>
          <w:numberingChange w:id="80" w:author="Ruth Aydt" w:date="2010-08-27T12:40:00Z" w:original=""/>
        </w:numPr>
        <w:rPr>
          <w:lang w:eastAsia="ko-KR"/>
        </w:rPr>
      </w:pPr>
      <w:r>
        <w:rPr>
          <w:rFonts w:eastAsia="Times New Roman" w:cstheme="minorHAnsi"/>
          <w:bCs/>
          <w:color w:val="000000"/>
          <w:szCs w:val="24"/>
        </w:rPr>
        <w:t>Case A4</w:t>
      </w:r>
      <w:r w:rsidRPr="00A94518">
        <w:rPr>
          <w:rFonts w:eastAsia="Times New Roman" w:cstheme="minorHAnsi"/>
          <w:bCs/>
          <w:color w:val="000000"/>
          <w:szCs w:val="24"/>
        </w:rPr>
        <w:t xml:space="preserve">: </w:t>
      </w:r>
      <w:r>
        <w:rPr>
          <w:rFonts w:eastAsia="Times New Roman" w:cstheme="minorHAnsi"/>
          <w:bCs/>
          <w:color w:val="000000"/>
          <w:szCs w:val="24"/>
        </w:rPr>
        <w:t>For all objects, exclude all attributes</w:t>
      </w:r>
    </w:p>
    <w:p w:rsidR="001866A7" w:rsidRDefault="0024576A" w:rsidP="006C3F86">
      <w:pPr>
        <w:rPr>
          <w:lang w:eastAsia="ko-KR"/>
        </w:rPr>
      </w:pPr>
      <w:r>
        <w:rPr>
          <w:lang w:eastAsia="ko-KR"/>
        </w:rPr>
        <w:t xml:space="preserve">While all four use cases may not be supported by h5diff initially, the design should accommodate them all in a straightforward manner. </w:t>
      </w:r>
    </w:p>
    <w:p w:rsidR="001866A7" w:rsidRDefault="0024576A">
      <w:pPr>
        <w:pStyle w:val="Heading3"/>
        <w:numPr>
          <w:numberingChange w:id="81" w:author="Ruth Aydt" w:date="2010-08-27T12:40:00Z" w:original="%1:5:0:.%2:1:0:.%3:1:0:"/>
        </w:numPr>
      </w:pPr>
      <w:r>
        <w:lastRenderedPageBreak/>
        <w:t>Proposed approaches</w:t>
      </w:r>
    </w:p>
    <w:p w:rsidR="006C3F86" w:rsidRPr="0028311D" w:rsidRDefault="0024576A" w:rsidP="006C3F86">
      <w:pPr>
        <w:rPr>
          <w:lang w:eastAsia="ko-KR"/>
        </w:rPr>
      </w:pPr>
      <w:r w:rsidRPr="0028311D">
        <w:rPr>
          <w:rFonts w:eastAsiaTheme="majorEastAsia" w:cstheme="majorBidi"/>
          <w:bCs/>
          <w:color w:val="000000" w:themeColor="text1"/>
          <w:lang w:eastAsia="ko-KR"/>
        </w:rPr>
        <w:t xml:space="preserve">Two approaches </w:t>
      </w:r>
      <w:r>
        <w:rPr>
          <w:rFonts w:eastAsiaTheme="majorEastAsia" w:cstheme="majorBidi"/>
          <w:bCs/>
          <w:color w:val="000000" w:themeColor="text1"/>
          <w:lang w:eastAsia="ko-KR"/>
        </w:rPr>
        <w:t xml:space="preserve">for specifying the attribute(s) to exclude from comparison </w:t>
      </w:r>
      <w:r w:rsidRPr="0028311D">
        <w:rPr>
          <w:rFonts w:eastAsiaTheme="majorEastAsia" w:cstheme="majorBidi"/>
          <w:bCs/>
          <w:color w:val="000000" w:themeColor="text1"/>
          <w:lang w:eastAsia="ko-KR"/>
        </w:rPr>
        <w:t>are currently being considered.</w:t>
      </w:r>
    </w:p>
    <w:p w:rsidR="001866A7" w:rsidRDefault="0024576A">
      <w:pPr>
        <w:pStyle w:val="Heading4"/>
        <w:numPr>
          <w:numberingChange w:id="82" w:author="Ruth Aydt" w:date="2010-08-27T12:40:00Z" w:original="%1:5:0:.%2:1:0:.%3:1:0:.%4:1:0:"/>
        </w:numPr>
        <w:rPr>
          <w:lang w:eastAsia="ko-KR"/>
        </w:rPr>
      </w:pPr>
      <w:r>
        <w:t>Approach</w:t>
      </w:r>
      <w:r>
        <w:rPr>
          <w:rFonts w:hint="eastAsia"/>
        </w:rPr>
        <w:t xml:space="preserve"> One </w:t>
      </w:r>
    </w:p>
    <w:p w:rsidR="001866A7" w:rsidRDefault="0024576A">
      <w:pPr>
        <w:rPr>
          <w:lang w:eastAsia="ko-KR"/>
        </w:rPr>
      </w:pPr>
      <w:r>
        <w:rPr>
          <w:rFonts w:hint="eastAsia"/>
          <w:lang w:eastAsia="ko-KR"/>
        </w:rPr>
        <w:t xml:space="preserve">Use </w:t>
      </w:r>
      <w:r>
        <w:rPr>
          <w:lang w:eastAsia="ko-KR"/>
        </w:rPr>
        <w:t xml:space="preserve">a </w:t>
      </w:r>
      <w:r>
        <w:rPr>
          <w:rFonts w:hint="eastAsia"/>
          <w:lang w:eastAsia="ko-KR"/>
        </w:rPr>
        <w:t xml:space="preserve">single </w:t>
      </w:r>
      <w:r>
        <w:rPr>
          <w:lang w:eastAsia="ko-KR"/>
        </w:rPr>
        <w:t xml:space="preserve">option, </w:t>
      </w:r>
      <w:r w:rsidRPr="005B766D">
        <w:rPr>
          <w:i/>
          <w:lang w:eastAsia="ko-KR"/>
        </w:rPr>
        <w:t>--exclude-object-attribute</w:t>
      </w:r>
      <w:r>
        <w:rPr>
          <w:lang w:eastAsia="ko-KR"/>
        </w:rPr>
        <w:t>, and</w:t>
      </w:r>
      <w:r>
        <w:rPr>
          <w:rFonts w:hint="eastAsia"/>
          <w:lang w:eastAsia="ko-KR"/>
        </w:rPr>
        <w:t xml:space="preserve"> </w:t>
      </w:r>
      <w:r>
        <w:rPr>
          <w:lang w:eastAsia="ko-KR"/>
        </w:rPr>
        <w:t>a wildcard argument, “</w:t>
      </w:r>
      <w:r>
        <w:rPr>
          <w:rFonts w:hint="eastAsia"/>
          <w:lang w:eastAsia="ko-KR"/>
        </w:rPr>
        <w:t>*</w:t>
      </w:r>
      <w:r>
        <w:rPr>
          <w:lang w:eastAsia="ko-KR"/>
        </w:rPr>
        <w:t>”, as shown:</w:t>
      </w:r>
      <w:r>
        <w:rPr>
          <w:rFonts w:hint="eastAsia"/>
          <w:lang w:eastAsia="ko-KR"/>
        </w:rPr>
        <w:t xml:space="preserve">  </w:t>
      </w:r>
    </w:p>
    <w:p w:rsidR="001866A7" w:rsidRDefault="0024576A">
      <w:pPr>
        <w:pStyle w:val="ListParagraph"/>
        <w:numPr>
          <w:ilvl w:val="0"/>
          <w:numId w:val="10"/>
          <w:numberingChange w:id="83" w:author="Ruth Aydt" w:date="2010-08-27T12:40:00Z" w:original=""/>
        </w:numPr>
        <w:spacing w:after="0"/>
        <w:rPr>
          <w:rFonts w:eastAsia="Times New Roman" w:cstheme="minorHAnsi"/>
          <w:color w:val="000000"/>
          <w:szCs w:val="24"/>
        </w:rPr>
      </w:pPr>
      <w:r>
        <w:rPr>
          <w:rFonts w:hint="eastAsia"/>
          <w:lang w:eastAsia="ko-KR"/>
        </w:rPr>
        <w:t>Ca</w:t>
      </w:r>
      <w:r>
        <w:rPr>
          <w:lang w:eastAsia="ko-KR"/>
        </w:rPr>
        <w:t>se A</w:t>
      </w:r>
      <w:r>
        <w:rPr>
          <w:rFonts w:hint="eastAsia"/>
          <w:lang w:eastAsia="ko-KR"/>
        </w:rPr>
        <w:t xml:space="preserve">1:  </w:t>
      </w:r>
      <w:r>
        <w:rPr>
          <w:rFonts w:cstheme="minorHAnsi"/>
          <w:bCs/>
          <w:color w:val="000000"/>
          <w:szCs w:val="24"/>
        </w:rPr>
        <w:t>For a specific object, exclude a specific attribute</w:t>
      </w:r>
      <w:r w:rsidRPr="009A6804">
        <w:rPr>
          <w:rFonts w:eastAsia="Times New Roman" w:cstheme="minorHAnsi"/>
          <w:bCs/>
          <w:color w:val="000000"/>
          <w:szCs w:val="24"/>
        </w:rPr>
        <w:t xml:space="preserve"> </w:t>
      </w:r>
    </w:p>
    <w:p w:rsidR="001866A7" w:rsidRPr="00A34C76" w:rsidRDefault="0024576A" w:rsidP="00A34C76">
      <w:pPr>
        <w:spacing w:after="0"/>
        <w:ind w:left="1080"/>
        <w:rPr>
          <w:rFonts w:eastAsia="Times New Roman" w:cstheme="minorHAnsi"/>
          <w:bCs/>
          <w:i/>
          <w:color w:val="000000"/>
          <w:szCs w:val="24"/>
        </w:rPr>
      </w:pPr>
      <w:r w:rsidRPr="0028311D">
        <w:rPr>
          <w:lang w:eastAsia="ko-KR"/>
        </w:rPr>
        <w:t>h5diff</w:t>
      </w:r>
      <w:r w:rsidRPr="00A34C76">
        <w:rPr>
          <w:b/>
          <w:lang w:eastAsia="ko-KR"/>
        </w:rPr>
        <w:t xml:space="preserve"> </w:t>
      </w:r>
      <w:r w:rsidRPr="00A34C76">
        <w:rPr>
          <w:b/>
          <w:i/>
          <w:lang w:eastAsia="ko-KR"/>
        </w:rPr>
        <w:t xml:space="preserve">--exclude-object-attribute  </w:t>
      </w:r>
      <w:r w:rsidRPr="00A34C76">
        <w:rPr>
          <w:rFonts w:cstheme="minorHAnsi"/>
          <w:bCs/>
          <w:color w:val="000000"/>
          <w:szCs w:val="24"/>
        </w:rPr>
        <w:t>“</w:t>
      </w:r>
      <w:r w:rsidRPr="00A34C76">
        <w:rPr>
          <w:rFonts w:cstheme="minorHAnsi"/>
          <w:bCs/>
          <w:i/>
          <w:color w:val="000000"/>
          <w:szCs w:val="24"/>
        </w:rPr>
        <w:t>full_path_to_object</w:t>
      </w:r>
      <w:r w:rsidRPr="00A34C76">
        <w:rPr>
          <w:rFonts w:cstheme="minorHAnsi"/>
          <w:bCs/>
          <w:color w:val="000000"/>
          <w:szCs w:val="24"/>
        </w:rPr>
        <w:t>”  “</w:t>
      </w:r>
      <w:r w:rsidRPr="00A34C76">
        <w:rPr>
          <w:rFonts w:cstheme="minorHAnsi"/>
          <w:bCs/>
          <w:i/>
          <w:color w:val="000000"/>
          <w:szCs w:val="24"/>
        </w:rPr>
        <w:t>attribute_name</w:t>
      </w:r>
      <w:r w:rsidRPr="00A34C76">
        <w:rPr>
          <w:rFonts w:cstheme="minorHAnsi"/>
          <w:bCs/>
          <w:color w:val="000000"/>
          <w:szCs w:val="24"/>
        </w:rPr>
        <w:t>”</w:t>
      </w:r>
      <w:r>
        <w:rPr>
          <w:rFonts w:cstheme="minorHAnsi"/>
          <w:bCs/>
          <w:color w:val="000000"/>
          <w:szCs w:val="24"/>
        </w:rPr>
        <w:t xml:space="preserve"> </w:t>
      </w:r>
      <w:r>
        <w:rPr>
          <w:rFonts w:cstheme="minorHAnsi"/>
          <w:bCs/>
          <w:i/>
          <w:color w:val="000000"/>
          <w:szCs w:val="24"/>
        </w:rPr>
        <w:t>file1 file2</w:t>
      </w:r>
    </w:p>
    <w:p w:rsidR="001866A7" w:rsidRDefault="00102450">
      <w:pPr>
        <w:pStyle w:val="ListParagraph"/>
        <w:spacing w:after="0"/>
        <w:ind w:left="1080"/>
        <w:rPr>
          <w:bCs/>
          <w:lang w:eastAsia="ko-KR"/>
        </w:rPr>
      </w:pPr>
    </w:p>
    <w:p w:rsidR="001866A7" w:rsidRDefault="0024576A">
      <w:pPr>
        <w:pStyle w:val="ListParagraph"/>
        <w:numPr>
          <w:ilvl w:val="0"/>
          <w:numId w:val="12"/>
          <w:numberingChange w:id="84" w:author="Ruth Aydt" w:date="2010-08-27T12:40:00Z" w:original=""/>
        </w:numPr>
        <w:spacing w:after="0"/>
        <w:rPr>
          <w:lang w:eastAsia="ko-KR"/>
        </w:rPr>
      </w:pPr>
      <w:r>
        <w:rPr>
          <w:rFonts w:hint="eastAsia"/>
          <w:lang w:eastAsia="ko-KR"/>
        </w:rPr>
        <w:t xml:space="preserve">Case A2: </w:t>
      </w:r>
      <w:r>
        <w:rPr>
          <w:rFonts w:cstheme="minorHAnsi"/>
          <w:bCs/>
          <w:color w:val="000000"/>
          <w:szCs w:val="24"/>
        </w:rPr>
        <w:t>For a specific object, e</w:t>
      </w:r>
      <w:r w:rsidRPr="00F15A54">
        <w:rPr>
          <w:rFonts w:cstheme="minorHAnsi"/>
          <w:bCs/>
          <w:color w:val="000000"/>
          <w:szCs w:val="24"/>
        </w:rPr>
        <w:t xml:space="preserve">xclude </w:t>
      </w:r>
      <w:r w:rsidRPr="00F15A54">
        <w:rPr>
          <w:rFonts w:eastAsia="Times New Roman" w:cstheme="minorHAnsi"/>
          <w:bCs/>
          <w:color w:val="000000"/>
          <w:szCs w:val="24"/>
        </w:rPr>
        <w:t>all attributes</w:t>
      </w:r>
    </w:p>
    <w:p w:rsidR="001866A7" w:rsidRPr="00A34C76" w:rsidRDefault="0024576A" w:rsidP="00A34C76">
      <w:pPr>
        <w:spacing w:after="0"/>
        <w:ind w:left="1080"/>
        <w:rPr>
          <w:i/>
          <w:lang w:eastAsia="ko-KR"/>
        </w:rPr>
      </w:pPr>
      <w:r w:rsidRPr="0028311D">
        <w:rPr>
          <w:lang w:eastAsia="ko-KR"/>
        </w:rPr>
        <w:t>h5diff</w:t>
      </w:r>
      <w:r>
        <w:rPr>
          <w:rFonts w:hint="eastAsia"/>
          <w:lang w:eastAsia="ko-KR"/>
        </w:rPr>
        <w:t xml:space="preserve"> </w:t>
      </w:r>
      <w:r w:rsidRPr="00A34C76">
        <w:rPr>
          <w:b/>
          <w:i/>
          <w:lang w:eastAsia="ko-KR"/>
        </w:rPr>
        <w:t>--exclude-object-attribute</w:t>
      </w:r>
      <w:r w:rsidRPr="00A34C76">
        <w:rPr>
          <w:b/>
          <w:lang w:eastAsia="ko-KR"/>
        </w:rPr>
        <w:t xml:space="preserve">  </w:t>
      </w:r>
      <w:r w:rsidRPr="00A34C76">
        <w:rPr>
          <w:rFonts w:cstheme="minorHAnsi"/>
          <w:bCs/>
          <w:color w:val="000000"/>
          <w:szCs w:val="24"/>
        </w:rPr>
        <w:t>“</w:t>
      </w:r>
      <w:r w:rsidRPr="00A34C76">
        <w:rPr>
          <w:rFonts w:cstheme="minorHAnsi"/>
          <w:bCs/>
          <w:i/>
          <w:color w:val="000000"/>
          <w:szCs w:val="24"/>
        </w:rPr>
        <w:t>full_path_to_object</w:t>
      </w:r>
      <w:r w:rsidRPr="00A34C76">
        <w:rPr>
          <w:rFonts w:cstheme="minorHAnsi"/>
          <w:bCs/>
          <w:color w:val="000000"/>
          <w:szCs w:val="24"/>
        </w:rPr>
        <w:t>”</w:t>
      </w:r>
      <w:r w:rsidRPr="00A34C76">
        <w:rPr>
          <w:rFonts w:cstheme="minorHAnsi"/>
          <w:bCs/>
          <w:color w:val="000000"/>
          <w:szCs w:val="24"/>
          <w:lang w:eastAsia="ko-KR"/>
        </w:rPr>
        <w:t xml:space="preserve"> “</w:t>
      </w:r>
      <w:r w:rsidRPr="00A34C76">
        <w:rPr>
          <w:rFonts w:cstheme="minorHAnsi"/>
          <w:bCs/>
          <w:i/>
          <w:color w:val="000000"/>
          <w:szCs w:val="24"/>
          <w:lang w:eastAsia="ko-KR"/>
        </w:rPr>
        <w:t>*</w:t>
      </w:r>
      <w:r w:rsidRPr="00A34C76">
        <w:rPr>
          <w:rFonts w:cstheme="minorHAnsi"/>
          <w:bCs/>
          <w:color w:val="000000"/>
          <w:szCs w:val="24"/>
          <w:lang w:eastAsia="ko-KR"/>
        </w:rPr>
        <w:t>”</w:t>
      </w:r>
      <w:r>
        <w:rPr>
          <w:rFonts w:cstheme="minorHAnsi"/>
          <w:bCs/>
          <w:color w:val="000000"/>
          <w:szCs w:val="24"/>
          <w:lang w:eastAsia="ko-KR"/>
        </w:rPr>
        <w:t xml:space="preserve"> </w:t>
      </w:r>
      <w:r>
        <w:rPr>
          <w:rFonts w:cstheme="minorHAnsi"/>
          <w:bCs/>
          <w:i/>
          <w:color w:val="000000"/>
          <w:szCs w:val="24"/>
          <w:lang w:eastAsia="ko-KR"/>
        </w:rPr>
        <w:t>file1 file2</w:t>
      </w:r>
    </w:p>
    <w:p w:rsidR="001866A7" w:rsidRDefault="00102450">
      <w:pPr>
        <w:pStyle w:val="ListParagraph"/>
        <w:spacing w:after="0"/>
        <w:ind w:left="1440"/>
        <w:rPr>
          <w:lang w:eastAsia="ko-KR"/>
        </w:rPr>
      </w:pPr>
    </w:p>
    <w:p w:rsidR="001866A7" w:rsidRDefault="0024576A">
      <w:pPr>
        <w:pStyle w:val="ListParagraph"/>
        <w:numPr>
          <w:ilvl w:val="0"/>
          <w:numId w:val="12"/>
          <w:numberingChange w:id="85" w:author="Ruth Aydt" w:date="2010-08-27T12:40:00Z" w:original=""/>
        </w:numPr>
        <w:spacing w:after="0"/>
        <w:rPr>
          <w:lang w:eastAsia="ko-KR"/>
        </w:rPr>
      </w:pPr>
      <w:r>
        <w:rPr>
          <w:rFonts w:hint="eastAsia"/>
          <w:lang w:eastAsia="ko-KR"/>
        </w:rPr>
        <w:t>Ca</w:t>
      </w:r>
      <w:r>
        <w:rPr>
          <w:lang w:eastAsia="ko-KR"/>
        </w:rPr>
        <w:t>se A</w:t>
      </w:r>
      <w:r>
        <w:rPr>
          <w:rFonts w:hint="eastAsia"/>
          <w:lang w:eastAsia="ko-KR"/>
        </w:rPr>
        <w:t xml:space="preserve">3:  </w:t>
      </w:r>
      <w:r w:rsidRPr="00A94518">
        <w:rPr>
          <w:rFonts w:cstheme="minorHAnsi"/>
          <w:bCs/>
          <w:color w:val="000000"/>
          <w:szCs w:val="24"/>
        </w:rPr>
        <w:t>For all objects, exclude a specific</w:t>
      </w:r>
      <w:r w:rsidRPr="00A94518">
        <w:rPr>
          <w:rFonts w:eastAsia="Times New Roman" w:cstheme="minorHAnsi"/>
          <w:bCs/>
          <w:color w:val="000000"/>
          <w:szCs w:val="24"/>
        </w:rPr>
        <w:t xml:space="preserve"> attribute </w:t>
      </w:r>
    </w:p>
    <w:p w:rsidR="001866A7" w:rsidRPr="00A34C76" w:rsidRDefault="0024576A" w:rsidP="00A34C76">
      <w:pPr>
        <w:spacing w:after="0"/>
        <w:ind w:left="1080"/>
        <w:rPr>
          <w:i/>
          <w:lang w:eastAsia="ko-KR"/>
        </w:rPr>
      </w:pPr>
      <w:r w:rsidRPr="0028311D">
        <w:rPr>
          <w:lang w:eastAsia="ko-KR"/>
        </w:rPr>
        <w:t>h5diff</w:t>
      </w:r>
      <w:r>
        <w:rPr>
          <w:lang w:eastAsia="ko-KR"/>
        </w:rPr>
        <w:t xml:space="preserve"> </w:t>
      </w:r>
      <w:r w:rsidRPr="00A34C76">
        <w:rPr>
          <w:b/>
          <w:i/>
          <w:lang w:eastAsia="ko-KR"/>
        </w:rPr>
        <w:t>--exclude-object-attribute</w:t>
      </w:r>
      <w:r w:rsidRPr="00A34C76">
        <w:rPr>
          <w:b/>
          <w:lang w:eastAsia="ko-KR"/>
        </w:rPr>
        <w:t xml:space="preserve"> </w:t>
      </w:r>
      <w:r w:rsidRPr="00A34C76">
        <w:rPr>
          <w:rFonts w:cstheme="minorHAnsi"/>
          <w:bCs/>
          <w:color w:val="000000"/>
          <w:szCs w:val="24"/>
          <w:lang w:eastAsia="ko-KR"/>
        </w:rPr>
        <w:t xml:space="preserve">“*” </w:t>
      </w:r>
      <w:r w:rsidRPr="00A34C76">
        <w:rPr>
          <w:rFonts w:cstheme="minorHAnsi"/>
          <w:bCs/>
          <w:color w:val="000000"/>
          <w:szCs w:val="24"/>
        </w:rPr>
        <w:t>“</w:t>
      </w:r>
      <w:r w:rsidRPr="00A34C76">
        <w:rPr>
          <w:rFonts w:cstheme="minorHAnsi"/>
          <w:bCs/>
          <w:i/>
          <w:color w:val="000000"/>
          <w:szCs w:val="24"/>
        </w:rPr>
        <w:t>attribute_name</w:t>
      </w:r>
      <w:r w:rsidRPr="00A34C76">
        <w:rPr>
          <w:rFonts w:cstheme="minorHAnsi"/>
          <w:bCs/>
          <w:color w:val="000000"/>
          <w:szCs w:val="24"/>
        </w:rPr>
        <w:t>”</w:t>
      </w:r>
      <w:r>
        <w:rPr>
          <w:rFonts w:cstheme="minorHAnsi"/>
          <w:bCs/>
          <w:color w:val="000000"/>
          <w:szCs w:val="24"/>
        </w:rPr>
        <w:t xml:space="preserve"> </w:t>
      </w:r>
      <w:r>
        <w:rPr>
          <w:rFonts w:cstheme="minorHAnsi"/>
          <w:bCs/>
          <w:i/>
          <w:color w:val="000000"/>
          <w:szCs w:val="24"/>
        </w:rPr>
        <w:t>file1 file2</w:t>
      </w:r>
    </w:p>
    <w:p w:rsidR="001866A7" w:rsidRDefault="00102450">
      <w:pPr>
        <w:spacing w:after="0"/>
        <w:ind w:left="1080"/>
        <w:rPr>
          <w:lang w:eastAsia="ko-KR"/>
        </w:rPr>
      </w:pPr>
    </w:p>
    <w:p w:rsidR="001866A7" w:rsidRDefault="0024576A">
      <w:pPr>
        <w:pStyle w:val="ListParagraph"/>
        <w:numPr>
          <w:ilvl w:val="0"/>
          <w:numId w:val="12"/>
          <w:numberingChange w:id="86" w:author="Ruth Aydt" w:date="2010-08-27T12:40:00Z" w:original=""/>
        </w:numPr>
        <w:spacing w:after="0"/>
        <w:rPr>
          <w:lang w:eastAsia="ko-KR"/>
        </w:rPr>
      </w:pPr>
      <w:r>
        <w:rPr>
          <w:rFonts w:hint="eastAsia"/>
          <w:lang w:eastAsia="ko-KR"/>
        </w:rPr>
        <w:t>Ca</w:t>
      </w:r>
      <w:r>
        <w:rPr>
          <w:lang w:eastAsia="ko-KR"/>
        </w:rPr>
        <w:t>se A</w:t>
      </w:r>
      <w:r>
        <w:rPr>
          <w:rFonts w:hint="eastAsia"/>
          <w:lang w:eastAsia="ko-KR"/>
        </w:rPr>
        <w:t xml:space="preserve">4: </w:t>
      </w:r>
      <w:r>
        <w:rPr>
          <w:rFonts w:eastAsia="Times New Roman" w:cstheme="minorHAnsi"/>
          <w:bCs/>
          <w:color w:val="000000"/>
          <w:szCs w:val="24"/>
        </w:rPr>
        <w:t>For all objects, exclude all attributes</w:t>
      </w:r>
    </w:p>
    <w:p w:rsidR="001866A7" w:rsidRPr="00A34C76" w:rsidRDefault="0024576A" w:rsidP="00A34C76">
      <w:pPr>
        <w:spacing w:after="0"/>
        <w:ind w:left="1080"/>
        <w:rPr>
          <w:i/>
          <w:lang w:eastAsia="ko-KR"/>
        </w:rPr>
      </w:pPr>
      <w:r w:rsidRPr="0028311D">
        <w:rPr>
          <w:lang w:eastAsia="ko-KR"/>
        </w:rPr>
        <w:t>h5diff</w:t>
      </w:r>
      <w:r>
        <w:rPr>
          <w:lang w:eastAsia="ko-KR"/>
        </w:rPr>
        <w:t xml:space="preserve"> </w:t>
      </w:r>
      <w:r w:rsidRPr="00A34C76">
        <w:rPr>
          <w:rFonts w:hint="eastAsia"/>
          <w:b/>
          <w:i/>
          <w:lang w:eastAsia="ko-KR"/>
        </w:rPr>
        <w:t xml:space="preserve">--exclude-object-attribute </w:t>
      </w:r>
      <w:r w:rsidRPr="00F15A54">
        <w:rPr>
          <w:lang w:eastAsia="ko-KR"/>
        </w:rPr>
        <w:t>“</w:t>
      </w:r>
      <w:r w:rsidRPr="00A34C76">
        <w:rPr>
          <w:rFonts w:cstheme="minorHAnsi"/>
          <w:bCs/>
          <w:color w:val="000000"/>
          <w:szCs w:val="24"/>
          <w:lang w:eastAsia="ko-KR"/>
        </w:rPr>
        <w:t>*”</w:t>
      </w:r>
      <w:r w:rsidRPr="00A34C76">
        <w:rPr>
          <w:rFonts w:cstheme="minorHAnsi" w:hint="eastAsia"/>
          <w:bCs/>
          <w:color w:val="000000"/>
          <w:szCs w:val="24"/>
          <w:lang w:eastAsia="ko-KR"/>
        </w:rPr>
        <w:t xml:space="preserve"> </w:t>
      </w:r>
      <w:r w:rsidRPr="00A34C76">
        <w:rPr>
          <w:rFonts w:cstheme="minorHAnsi"/>
          <w:bCs/>
          <w:color w:val="000000"/>
          <w:szCs w:val="24"/>
          <w:lang w:eastAsia="ko-KR"/>
        </w:rPr>
        <w:t>“*”</w:t>
      </w:r>
      <w:r>
        <w:rPr>
          <w:rFonts w:cstheme="minorHAnsi"/>
          <w:bCs/>
          <w:color w:val="000000"/>
          <w:szCs w:val="24"/>
          <w:lang w:eastAsia="ko-KR"/>
        </w:rPr>
        <w:t xml:space="preserve"> </w:t>
      </w:r>
      <w:r>
        <w:rPr>
          <w:rFonts w:cstheme="minorHAnsi"/>
          <w:bCs/>
          <w:i/>
          <w:color w:val="000000"/>
          <w:szCs w:val="24"/>
          <w:lang w:eastAsia="ko-KR"/>
        </w:rPr>
        <w:t>file1 file2</w:t>
      </w:r>
    </w:p>
    <w:p w:rsidR="001866A7" w:rsidRDefault="00102450">
      <w:pPr>
        <w:spacing w:after="0"/>
        <w:ind w:left="720"/>
        <w:rPr>
          <w:lang w:eastAsia="ko-KR"/>
        </w:rPr>
      </w:pPr>
    </w:p>
    <w:p w:rsidR="009E4008" w:rsidRDefault="0024576A">
      <w:pPr>
        <w:rPr>
          <w:lang w:eastAsia="ko-KR"/>
        </w:rPr>
      </w:pPr>
      <w:r>
        <w:rPr>
          <w:rFonts w:hint="eastAsia"/>
          <w:lang w:eastAsia="ko-KR"/>
        </w:rPr>
        <w:t xml:space="preserve">The wildcard </w:t>
      </w:r>
      <w:r>
        <w:rPr>
          <w:lang w:eastAsia="ko-KR"/>
        </w:rPr>
        <w:t>argument, “*”</w:t>
      </w:r>
      <w:r>
        <w:rPr>
          <w:rFonts w:hint="eastAsia"/>
          <w:lang w:eastAsia="ko-KR"/>
        </w:rPr>
        <w:t xml:space="preserve">, when </w:t>
      </w:r>
      <w:r>
        <w:rPr>
          <w:lang w:eastAsia="ko-KR"/>
        </w:rPr>
        <w:t xml:space="preserve">it appears directly after the </w:t>
      </w:r>
      <w:r>
        <w:rPr>
          <w:i/>
          <w:lang w:eastAsia="ko-KR"/>
        </w:rPr>
        <w:t xml:space="preserve">--exclude-object-attribute </w:t>
      </w:r>
      <w:r>
        <w:rPr>
          <w:lang w:eastAsia="ko-KR"/>
        </w:rPr>
        <w:t>option, will match all objects in the files being compared.</w:t>
      </w:r>
    </w:p>
    <w:p w:rsidR="001F536D" w:rsidRDefault="0024576A">
      <w:pPr>
        <w:rPr>
          <w:lang w:eastAsia="ko-KR"/>
        </w:rPr>
      </w:pPr>
      <w:r>
        <w:rPr>
          <w:lang w:eastAsia="ko-KR"/>
        </w:rPr>
        <w:t xml:space="preserve">The wildcard argument, “*”, when it appears as the second argument after the </w:t>
      </w:r>
      <w:r>
        <w:rPr>
          <w:i/>
          <w:lang w:eastAsia="ko-KR"/>
        </w:rPr>
        <w:t xml:space="preserve">--exclude-object-attribute </w:t>
      </w:r>
      <w:r>
        <w:rPr>
          <w:lang w:eastAsia="ko-KR"/>
        </w:rPr>
        <w:t>option, will match all attributes for the specified objects.</w:t>
      </w:r>
    </w:p>
    <w:p w:rsidR="001F536D" w:rsidRDefault="0024576A">
      <w:pPr>
        <w:rPr>
          <w:lang w:eastAsia="ko-KR"/>
        </w:rPr>
      </w:pPr>
      <w:r>
        <w:rPr>
          <w:lang w:eastAsia="ko-KR"/>
        </w:rPr>
        <w:t>This approach can also support two additional use cases, where the wildcard matches all objects in a specific group:</w:t>
      </w:r>
    </w:p>
    <w:p w:rsidR="001F536D" w:rsidRDefault="0024576A" w:rsidP="001F536D">
      <w:pPr>
        <w:pStyle w:val="ListParagraph"/>
        <w:numPr>
          <w:ilvl w:val="0"/>
          <w:numId w:val="12"/>
          <w:numberingChange w:id="87" w:author="Ruth Aydt" w:date="2010-08-27T12:40:00Z" w:original=""/>
        </w:numPr>
        <w:spacing w:after="0"/>
        <w:rPr>
          <w:lang w:eastAsia="ko-KR"/>
        </w:rPr>
      </w:pPr>
      <w:r>
        <w:rPr>
          <w:rFonts w:hint="eastAsia"/>
          <w:lang w:eastAsia="ko-KR"/>
        </w:rPr>
        <w:t>Ca</w:t>
      </w:r>
      <w:r>
        <w:rPr>
          <w:lang w:eastAsia="ko-KR"/>
        </w:rPr>
        <w:t>se A</w:t>
      </w:r>
      <w:r>
        <w:rPr>
          <w:rFonts w:hint="eastAsia"/>
          <w:lang w:eastAsia="ko-KR"/>
        </w:rPr>
        <w:t xml:space="preserve">5:  </w:t>
      </w:r>
      <w:r w:rsidRPr="00A94518">
        <w:rPr>
          <w:rFonts w:cstheme="minorHAnsi"/>
          <w:bCs/>
          <w:color w:val="000000"/>
          <w:szCs w:val="24"/>
        </w:rPr>
        <w:t>For all objects</w:t>
      </w:r>
      <w:r>
        <w:rPr>
          <w:rFonts w:cstheme="minorHAnsi"/>
          <w:bCs/>
          <w:color w:val="000000"/>
          <w:szCs w:val="24"/>
        </w:rPr>
        <w:t xml:space="preserve"> in a specific group</w:t>
      </w:r>
      <w:r w:rsidRPr="00A94518">
        <w:rPr>
          <w:rFonts w:cstheme="minorHAnsi"/>
          <w:bCs/>
          <w:color w:val="000000"/>
          <w:szCs w:val="24"/>
        </w:rPr>
        <w:t>, exclude a specific</w:t>
      </w:r>
      <w:r w:rsidRPr="00A94518">
        <w:rPr>
          <w:rFonts w:eastAsia="Times New Roman" w:cstheme="minorHAnsi"/>
          <w:bCs/>
          <w:color w:val="000000"/>
          <w:szCs w:val="24"/>
        </w:rPr>
        <w:t xml:space="preserve"> attribute </w:t>
      </w:r>
    </w:p>
    <w:p w:rsidR="001F536D" w:rsidRPr="00A34C76" w:rsidRDefault="0024576A" w:rsidP="00A34C76">
      <w:pPr>
        <w:spacing w:after="0"/>
        <w:ind w:left="1080"/>
        <w:rPr>
          <w:i/>
          <w:lang w:eastAsia="ko-KR"/>
        </w:rPr>
      </w:pPr>
      <w:r w:rsidRPr="0028311D">
        <w:rPr>
          <w:lang w:eastAsia="ko-KR"/>
        </w:rPr>
        <w:t>h5diff</w:t>
      </w:r>
      <w:r>
        <w:rPr>
          <w:lang w:eastAsia="ko-KR"/>
        </w:rPr>
        <w:t xml:space="preserve"> </w:t>
      </w:r>
      <w:r w:rsidRPr="00A34C76">
        <w:rPr>
          <w:b/>
          <w:i/>
          <w:lang w:eastAsia="ko-KR"/>
        </w:rPr>
        <w:t>--exclude-object-attribute</w:t>
      </w:r>
      <w:r w:rsidRPr="00A34C76">
        <w:rPr>
          <w:b/>
          <w:lang w:eastAsia="ko-KR"/>
        </w:rPr>
        <w:t xml:space="preserve"> </w:t>
      </w:r>
      <w:r w:rsidRPr="00A34C76">
        <w:rPr>
          <w:rFonts w:cstheme="minorHAnsi"/>
          <w:bCs/>
          <w:color w:val="000000"/>
          <w:szCs w:val="24"/>
          <w:lang w:eastAsia="ko-KR"/>
        </w:rPr>
        <w:t xml:space="preserve">“full_path_to_group/*” </w:t>
      </w:r>
      <w:r w:rsidRPr="00A34C76">
        <w:rPr>
          <w:rFonts w:cstheme="minorHAnsi"/>
          <w:bCs/>
          <w:color w:val="000000"/>
          <w:szCs w:val="24"/>
        </w:rPr>
        <w:t>“</w:t>
      </w:r>
      <w:r w:rsidRPr="00A34C76">
        <w:rPr>
          <w:rFonts w:cstheme="minorHAnsi"/>
          <w:bCs/>
          <w:i/>
          <w:color w:val="000000"/>
          <w:szCs w:val="24"/>
        </w:rPr>
        <w:t>attribute_name</w:t>
      </w:r>
      <w:r w:rsidRPr="00A34C76">
        <w:rPr>
          <w:rFonts w:cstheme="minorHAnsi"/>
          <w:bCs/>
          <w:color w:val="000000"/>
          <w:szCs w:val="24"/>
        </w:rPr>
        <w:t>”</w:t>
      </w:r>
      <w:r>
        <w:rPr>
          <w:rFonts w:cstheme="minorHAnsi"/>
          <w:bCs/>
          <w:color w:val="000000"/>
          <w:szCs w:val="24"/>
        </w:rPr>
        <w:t xml:space="preserve"> </w:t>
      </w:r>
      <w:r>
        <w:rPr>
          <w:rFonts w:cstheme="minorHAnsi"/>
          <w:bCs/>
          <w:i/>
          <w:color w:val="000000"/>
          <w:szCs w:val="24"/>
        </w:rPr>
        <w:t>file1 file2</w:t>
      </w:r>
    </w:p>
    <w:p w:rsidR="001F536D" w:rsidRDefault="00102450" w:rsidP="001F536D">
      <w:pPr>
        <w:spacing w:after="0"/>
        <w:ind w:left="1080"/>
        <w:rPr>
          <w:lang w:eastAsia="ko-KR"/>
        </w:rPr>
      </w:pPr>
    </w:p>
    <w:p w:rsidR="001F536D" w:rsidRDefault="0024576A" w:rsidP="001F536D">
      <w:pPr>
        <w:pStyle w:val="ListParagraph"/>
        <w:numPr>
          <w:ilvl w:val="0"/>
          <w:numId w:val="12"/>
          <w:numberingChange w:id="88" w:author="Ruth Aydt" w:date="2010-08-27T12:40:00Z" w:original=""/>
        </w:numPr>
        <w:spacing w:after="0"/>
        <w:rPr>
          <w:lang w:eastAsia="ko-KR"/>
        </w:rPr>
      </w:pPr>
      <w:r>
        <w:rPr>
          <w:rFonts w:hint="eastAsia"/>
          <w:lang w:eastAsia="ko-KR"/>
        </w:rPr>
        <w:t>Ca</w:t>
      </w:r>
      <w:r>
        <w:rPr>
          <w:lang w:eastAsia="ko-KR"/>
        </w:rPr>
        <w:t>se A</w:t>
      </w:r>
      <w:r>
        <w:rPr>
          <w:rFonts w:hint="eastAsia"/>
          <w:lang w:eastAsia="ko-KR"/>
        </w:rPr>
        <w:t xml:space="preserve">6: </w:t>
      </w:r>
      <w:r>
        <w:rPr>
          <w:rFonts w:eastAsia="Times New Roman" w:cstheme="minorHAnsi"/>
          <w:bCs/>
          <w:color w:val="000000"/>
          <w:szCs w:val="24"/>
        </w:rPr>
        <w:t>For all objects in a specific group, exclude all attributes</w:t>
      </w:r>
    </w:p>
    <w:p w:rsidR="001F536D" w:rsidRPr="00A34C76" w:rsidRDefault="0024576A" w:rsidP="00A34C76">
      <w:pPr>
        <w:ind w:left="1080"/>
        <w:rPr>
          <w:i/>
          <w:lang w:eastAsia="ko-KR"/>
        </w:rPr>
      </w:pPr>
      <w:r w:rsidRPr="0028311D">
        <w:rPr>
          <w:lang w:eastAsia="ko-KR"/>
        </w:rPr>
        <w:t>h5diff</w:t>
      </w:r>
      <w:r>
        <w:rPr>
          <w:lang w:eastAsia="ko-KR"/>
        </w:rPr>
        <w:t xml:space="preserve"> </w:t>
      </w:r>
      <w:r w:rsidRPr="00A34C76">
        <w:rPr>
          <w:rFonts w:hint="eastAsia"/>
          <w:b/>
          <w:i/>
          <w:lang w:eastAsia="ko-KR"/>
        </w:rPr>
        <w:t xml:space="preserve">--exclude-object-attribute </w:t>
      </w:r>
      <w:r w:rsidRPr="00F15A54">
        <w:rPr>
          <w:lang w:eastAsia="ko-KR"/>
        </w:rPr>
        <w:t>“</w:t>
      </w:r>
      <w:r>
        <w:rPr>
          <w:lang w:eastAsia="ko-KR"/>
        </w:rPr>
        <w:t>full_path_to_group/</w:t>
      </w:r>
      <w:r w:rsidRPr="00A34C76">
        <w:rPr>
          <w:rFonts w:cstheme="minorHAnsi"/>
          <w:bCs/>
          <w:color w:val="000000"/>
          <w:szCs w:val="24"/>
          <w:lang w:eastAsia="ko-KR"/>
        </w:rPr>
        <w:t>*”</w:t>
      </w:r>
      <w:r w:rsidRPr="00A34C76">
        <w:rPr>
          <w:rFonts w:cstheme="minorHAnsi" w:hint="eastAsia"/>
          <w:bCs/>
          <w:color w:val="000000"/>
          <w:szCs w:val="24"/>
          <w:lang w:eastAsia="ko-KR"/>
        </w:rPr>
        <w:t xml:space="preserve"> </w:t>
      </w:r>
      <w:r w:rsidRPr="00A34C76">
        <w:rPr>
          <w:rFonts w:cstheme="minorHAnsi"/>
          <w:bCs/>
          <w:color w:val="000000"/>
          <w:szCs w:val="24"/>
          <w:lang w:eastAsia="ko-KR"/>
        </w:rPr>
        <w:t>“*”</w:t>
      </w:r>
      <w:r>
        <w:rPr>
          <w:rFonts w:cstheme="minorHAnsi"/>
          <w:bCs/>
          <w:color w:val="000000"/>
          <w:szCs w:val="24"/>
          <w:lang w:eastAsia="ko-KR"/>
        </w:rPr>
        <w:t xml:space="preserve"> </w:t>
      </w:r>
      <w:r>
        <w:rPr>
          <w:rFonts w:cstheme="minorHAnsi"/>
          <w:bCs/>
          <w:i/>
          <w:color w:val="000000"/>
          <w:szCs w:val="24"/>
          <w:lang w:eastAsia="ko-KR"/>
        </w:rPr>
        <w:t>file1 file2</w:t>
      </w:r>
    </w:p>
    <w:p w:rsidR="00335BA9" w:rsidRDefault="0024576A" w:rsidP="00E81D23">
      <w:r>
        <w:t>If any of the objects in the specific group are group objects, the specified attribute(s) for those groups and for all objects in the hierarchy below those groups will be excluded from comparison.  Attributes associated with the group object named by “full_path_to_group” are not excluded from comparison.</w:t>
      </w:r>
    </w:p>
    <w:p w:rsidR="00BA0622" w:rsidRDefault="0024576A" w:rsidP="0027647E">
      <w:r>
        <w:t>For example,</w:t>
      </w:r>
    </w:p>
    <w:p w:rsidR="00335BA9" w:rsidRPr="000077EC" w:rsidRDefault="0024576A" w:rsidP="0027647E">
      <w:pPr>
        <w:rPr>
          <w:rFonts w:ascii="Consolas" w:hAnsi="Consolas"/>
          <w:sz w:val="21"/>
          <w:lang w:eastAsia="ko-KR"/>
        </w:rPr>
      </w:pPr>
      <w:r>
        <w:rPr>
          <w:lang w:eastAsia="ko-KR"/>
        </w:rPr>
        <w:tab/>
      </w:r>
      <w:r w:rsidRPr="000077EC">
        <w:rPr>
          <w:sz w:val="21"/>
          <w:lang w:eastAsia="ko-KR"/>
        </w:rPr>
        <w:t xml:space="preserve">&gt;&gt; </w:t>
      </w:r>
      <w:r w:rsidRPr="000077EC">
        <w:rPr>
          <w:rFonts w:ascii="Consolas" w:hAnsi="Consolas"/>
          <w:sz w:val="21"/>
          <w:lang w:eastAsia="ko-KR"/>
        </w:rPr>
        <w:t>h5diff --exclude-object-attribute “/g1/*” “attr” File1.h5 File2.h5</w:t>
      </w:r>
    </w:p>
    <w:p w:rsidR="00335BA9" w:rsidRPr="00335BA9" w:rsidRDefault="0024576A" w:rsidP="007C6462">
      <w:pPr>
        <w:rPr>
          <w:lang w:eastAsia="ko-KR"/>
        </w:rPr>
      </w:pPr>
      <w:r>
        <w:rPr>
          <w:lang w:eastAsia="ko-KR"/>
        </w:rPr>
        <w:t>would exclude from comparison all attributes named “attr” that are associated with objects that are under the /g1/ group hierarchy in either File1.h5 or File2.h5.  If there is an attribute “attr” associated with the /g1 group objects, those would not be excluded from comparison.</w:t>
      </w:r>
    </w:p>
    <w:p w:rsidR="00BF74BD" w:rsidRDefault="0024576A" w:rsidP="00652322">
      <w:pPr>
        <w:spacing w:after="0"/>
        <w:rPr>
          <w:lang w:eastAsia="ko-KR"/>
        </w:rPr>
      </w:pPr>
      <w:r>
        <w:rPr>
          <w:lang w:eastAsia="ko-KR"/>
        </w:rPr>
        <w:t xml:space="preserve">The full pattern matching capabilities of the wildcard character ‘*’ </w:t>
      </w:r>
      <w:r w:rsidRPr="00106AF8">
        <w:rPr>
          <w:lang w:eastAsia="ko-KR"/>
        </w:rPr>
        <w:t>are not</w:t>
      </w:r>
      <w:r w:rsidRPr="00652322">
        <w:rPr>
          <w:lang w:eastAsia="ko-KR"/>
        </w:rPr>
        <w:t xml:space="preserve"> </w:t>
      </w:r>
      <w:r>
        <w:rPr>
          <w:lang w:eastAsia="ko-KR"/>
        </w:rPr>
        <w:t xml:space="preserve">supported. For example, </w:t>
      </w:r>
    </w:p>
    <w:p w:rsidR="00652322" w:rsidRDefault="0024576A" w:rsidP="0027647E">
      <w:pPr>
        <w:rPr>
          <w:lang w:eastAsia="ko-KR"/>
        </w:rPr>
      </w:pPr>
      <w:r>
        <w:rPr>
          <w:lang w:eastAsia="ko-KR"/>
        </w:rPr>
        <w:t>consider the command:</w:t>
      </w:r>
    </w:p>
    <w:p w:rsidR="007C6462" w:rsidRPr="0027647E" w:rsidRDefault="0024576A" w:rsidP="0027647E">
      <w:pPr>
        <w:rPr>
          <w:rFonts w:ascii="Consolas" w:hAnsi="Consolas"/>
          <w:sz w:val="21"/>
          <w:lang w:eastAsia="ko-KR"/>
        </w:rPr>
      </w:pPr>
      <w:r>
        <w:rPr>
          <w:lang w:eastAsia="ko-KR"/>
        </w:rPr>
        <w:tab/>
      </w:r>
      <w:r w:rsidRPr="000077EC">
        <w:rPr>
          <w:sz w:val="21"/>
          <w:lang w:eastAsia="ko-KR"/>
        </w:rPr>
        <w:t xml:space="preserve">&gt;&gt; </w:t>
      </w:r>
      <w:r>
        <w:rPr>
          <w:rFonts w:ascii="Consolas" w:hAnsi="Consolas"/>
          <w:sz w:val="21"/>
          <w:lang w:eastAsia="ko-KR"/>
        </w:rPr>
        <w:t>h5diff</w:t>
      </w:r>
      <w:r w:rsidRPr="000077EC">
        <w:rPr>
          <w:rFonts w:ascii="Consolas" w:hAnsi="Consolas"/>
          <w:sz w:val="21"/>
          <w:lang w:eastAsia="ko-KR"/>
        </w:rPr>
        <w:t xml:space="preserve"> --exclude-object-attribute “/g*” “attr*”</w:t>
      </w:r>
    </w:p>
    <w:p w:rsidR="007C6462" w:rsidRDefault="0024576A" w:rsidP="00652322">
      <w:pPr>
        <w:spacing w:after="0"/>
        <w:rPr>
          <w:lang w:eastAsia="ko-KR"/>
        </w:rPr>
      </w:pPr>
      <w:r>
        <w:rPr>
          <w:lang w:eastAsia="ko-KR"/>
        </w:rPr>
        <w:lastRenderedPageBreak/>
        <w:t>In this example, the first argument identifies the specific object whose path is “/g*”; it is not a pattern match identifying any object whose path specification starts with the characters “/g”.  The second argument identifies the attribute whose name is “attr*”; it is not a pattern match identifying any attribute whose name starts with the characters “attr”.</w:t>
      </w:r>
    </w:p>
    <w:p w:rsidR="00652322" w:rsidRPr="007C6462" w:rsidRDefault="00102450" w:rsidP="00652322">
      <w:pPr>
        <w:spacing w:after="0"/>
        <w:rPr>
          <w:lang w:eastAsia="ko-KR"/>
        </w:rPr>
      </w:pPr>
    </w:p>
    <w:p w:rsidR="00071170" w:rsidRDefault="0024576A" w:rsidP="00F15A54">
      <w:pPr>
        <w:rPr>
          <w:lang w:eastAsia="ko-KR"/>
        </w:rPr>
      </w:pPr>
      <w:r>
        <w:rPr>
          <w:rFonts w:hint="eastAsia"/>
          <w:u w:val="single"/>
          <w:lang w:eastAsia="ko-KR"/>
        </w:rPr>
        <w:t>Restriction</w:t>
      </w:r>
      <w:r>
        <w:rPr>
          <w:u w:val="single"/>
          <w:lang w:eastAsia="ko-KR"/>
        </w:rPr>
        <w:t>s</w:t>
      </w:r>
      <w:r>
        <w:rPr>
          <w:rFonts w:hint="eastAsia"/>
          <w:lang w:eastAsia="ko-KR"/>
        </w:rPr>
        <w:t xml:space="preserve">:  </w:t>
      </w:r>
      <w:r>
        <w:rPr>
          <w:lang w:eastAsia="ko-KR"/>
        </w:rPr>
        <w:t>With the use of the asterisk wildcard in this approach</w:t>
      </w:r>
      <w:r>
        <w:rPr>
          <w:rFonts w:hint="eastAsia"/>
          <w:lang w:eastAsia="ko-KR"/>
        </w:rPr>
        <w:t xml:space="preserve">, </w:t>
      </w:r>
      <w:r>
        <w:rPr>
          <w:lang w:eastAsia="ko-KR"/>
        </w:rPr>
        <w:t xml:space="preserve">two restrictions are imposed on the h5diff capabilities.  First, h5diff will not be able to individually exclude comparisons of attributes for a specific object (group, dataset, committed datatype) whose full path ends with an asterisk (*). Second, it will not be able to individually exclude comparisons of attributes whose full name is “*”. </w:t>
      </w:r>
    </w:p>
    <w:p w:rsidR="00350D57" w:rsidRDefault="0024576A" w:rsidP="00350D57">
      <w:r>
        <w:t>For example,</w:t>
      </w:r>
    </w:p>
    <w:p w:rsidR="00350D57" w:rsidRPr="000077EC" w:rsidRDefault="0024576A" w:rsidP="00350D57">
      <w:pPr>
        <w:rPr>
          <w:rFonts w:ascii="Consolas" w:hAnsi="Consolas"/>
          <w:sz w:val="21"/>
          <w:lang w:eastAsia="ko-KR"/>
        </w:rPr>
      </w:pPr>
      <w:r>
        <w:rPr>
          <w:lang w:eastAsia="ko-KR"/>
        </w:rPr>
        <w:tab/>
      </w:r>
      <w:r w:rsidRPr="000077EC">
        <w:rPr>
          <w:sz w:val="21"/>
          <w:lang w:eastAsia="ko-KR"/>
        </w:rPr>
        <w:t xml:space="preserve">&gt;&gt; </w:t>
      </w:r>
      <w:r w:rsidRPr="000077EC">
        <w:rPr>
          <w:rFonts w:ascii="Consolas" w:hAnsi="Consolas"/>
          <w:sz w:val="21"/>
          <w:lang w:eastAsia="ko-KR"/>
        </w:rPr>
        <w:t>h5diff --exclud</w:t>
      </w:r>
      <w:r>
        <w:rPr>
          <w:rFonts w:ascii="Consolas" w:hAnsi="Consolas"/>
          <w:sz w:val="21"/>
          <w:lang w:eastAsia="ko-KR"/>
        </w:rPr>
        <w:t>e-object-attribute “/g1/*” “*</w:t>
      </w:r>
      <w:r w:rsidRPr="000077EC">
        <w:rPr>
          <w:rFonts w:ascii="Consolas" w:hAnsi="Consolas"/>
          <w:sz w:val="21"/>
          <w:lang w:eastAsia="ko-KR"/>
        </w:rPr>
        <w:t>” File1.h5 File2.h5</w:t>
      </w:r>
    </w:p>
    <w:p w:rsidR="00071170" w:rsidRDefault="0024576A" w:rsidP="00F15A54">
      <w:pPr>
        <w:rPr>
          <w:lang w:eastAsia="ko-KR"/>
        </w:rPr>
      </w:pPr>
      <w:r>
        <w:rPr>
          <w:lang w:eastAsia="ko-KR"/>
        </w:rPr>
        <w:t xml:space="preserve">will be interpreted as case A6 (for all objects in group /g1, exclude all attributes), and not as case A1 (for the specific object whose full path is /g1/*, exclude the specific attribute named *).  </w:t>
      </w:r>
    </w:p>
    <w:p w:rsidR="00F15A54" w:rsidRDefault="0024576A" w:rsidP="00F15A54">
      <w:pPr>
        <w:rPr>
          <w:lang w:eastAsia="ko-KR"/>
        </w:rPr>
      </w:pPr>
      <w:r>
        <w:rPr>
          <w:lang w:eastAsia="ko-KR"/>
        </w:rPr>
        <w:t>As the example indicates, although the objects and attributes named * cannot be specified individually, they will be picked up</w:t>
      </w:r>
      <w:r w:rsidRPr="00563971">
        <w:rPr>
          <w:lang w:eastAsia="ko-KR"/>
        </w:rPr>
        <w:t xml:space="preserve"> </w:t>
      </w:r>
      <w:r>
        <w:rPr>
          <w:lang w:eastAsia="ko-KR"/>
        </w:rPr>
        <w:t>b</w:t>
      </w:r>
      <w:r w:rsidRPr="00563971">
        <w:rPr>
          <w:lang w:eastAsia="ko-KR"/>
        </w:rPr>
        <w:t xml:space="preserve">y the wildcard </w:t>
      </w:r>
      <w:r>
        <w:rPr>
          <w:lang w:eastAsia="ko-KR"/>
        </w:rPr>
        <w:t xml:space="preserve">arguments “*”, </w:t>
      </w:r>
      <w:r w:rsidRPr="00563971">
        <w:rPr>
          <w:lang w:eastAsia="ko-KR"/>
        </w:rPr>
        <w:t xml:space="preserve">along with all other </w:t>
      </w:r>
      <w:r>
        <w:rPr>
          <w:lang w:eastAsia="ko-KR"/>
        </w:rPr>
        <w:t>matching objects and attributes.</w:t>
      </w:r>
    </w:p>
    <w:p w:rsidR="001866A7" w:rsidRDefault="0024576A">
      <w:pPr>
        <w:pStyle w:val="Heading4"/>
        <w:numPr>
          <w:numberingChange w:id="89" w:author="Ruth Aydt" w:date="2010-08-27T12:40:00Z" w:original="%1:5:0:.%2:1:0:.%3:1:0:.%4:2:0:"/>
        </w:numPr>
        <w:rPr>
          <w:lang w:eastAsia="ko-KR"/>
        </w:rPr>
      </w:pPr>
      <w:r>
        <w:rPr>
          <w:lang w:eastAsia="ko-KR"/>
        </w:rPr>
        <w:t>Approach Two</w:t>
      </w:r>
    </w:p>
    <w:p w:rsidR="00905BBD" w:rsidRPr="00905BBD" w:rsidRDefault="0024576A" w:rsidP="00905BBD">
      <w:pPr>
        <w:rPr>
          <w:lang w:eastAsia="ko-KR"/>
        </w:rPr>
      </w:pPr>
      <w:r>
        <w:rPr>
          <w:rFonts w:hint="eastAsia"/>
          <w:lang w:eastAsia="ko-KR"/>
        </w:rPr>
        <w:t xml:space="preserve">Provide unique </w:t>
      </w:r>
      <w:r>
        <w:rPr>
          <w:lang w:eastAsia="ko-KR"/>
        </w:rPr>
        <w:t>options</w:t>
      </w:r>
      <w:r>
        <w:rPr>
          <w:rFonts w:hint="eastAsia"/>
          <w:lang w:eastAsia="ko-KR"/>
        </w:rPr>
        <w:t xml:space="preserve"> for each </w:t>
      </w:r>
      <w:r>
        <w:rPr>
          <w:lang w:eastAsia="ko-KR"/>
        </w:rPr>
        <w:t>case</w:t>
      </w:r>
      <w:r>
        <w:rPr>
          <w:rFonts w:hint="eastAsia"/>
          <w:lang w:eastAsia="ko-KR"/>
        </w:rPr>
        <w:t>. The current candidates  are shown:</w:t>
      </w:r>
    </w:p>
    <w:p w:rsidR="00905BBD" w:rsidRDefault="0024576A" w:rsidP="00905BBD">
      <w:pPr>
        <w:pStyle w:val="ListParagraph"/>
        <w:numPr>
          <w:ilvl w:val="0"/>
          <w:numId w:val="10"/>
          <w:numberingChange w:id="90" w:author="Ruth Aydt" w:date="2010-08-27T12:40:00Z" w:original=""/>
        </w:numPr>
        <w:spacing w:after="0"/>
        <w:rPr>
          <w:rFonts w:eastAsia="Times New Roman" w:cstheme="minorHAnsi"/>
          <w:color w:val="000000"/>
          <w:szCs w:val="24"/>
        </w:rPr>
      </w:pPr>
      <w:r>
        <w:rPr>
          <w:rFonts w:hint="eastAsia"/>
          <w:lang w:eastAsia="ko-KR"/>
        </w:rPr>
        <w:t>Ca</w:t>
      </w:r>
      <w:r>
        <w:rPr>
          <w:lang w:eastAsia="ko-KR"/>
        </w:rPr>
        <w:t>se A</w:t>
      </w:r>
      <w:r>
        <w:rPr>
          <w:rFonts w:hint="eastAsia"/>
          <w:lang w:eastAsia="ko-KR"/>
        </w:rPr>
        <w:t xml:space="preserve">1:  </w:t>
      </w:r>
      <w:r>
        <w:rPr>
          <w:rFonts w:cstheme="minorHAnsi"/>
          <w:bCs/>
          <w:color w:val="000000"/>
          <w:szCs w:val="24"/>
        </w:rPr>
        <w:t>For a specific object, exclude a specific attribute</w:t>
      </w:r>
      <w:r w:rsidRPr="009A6804">
        <w:rPr>
          <w:rFonts w:eastAsia="Times New Roman" w:cstheme="minorHAnsi"/>
          <w:bCs/>
          <w:color w:val="000000"/>
          <w:szCs w:val="24"/>
        </w:rPr>
        <w:t xml:space="preserve"> </w:t>
      </w:r>
    </w:p>
    <w:p w:rsidR="00905BBD" w:rsidRPr="00A34C76" w:rsidRDefault="0024576A" w:rsidP="00A34C76">
      <w:pPr>
        <w:spacing w:after="0"/>
        <w:ind w:left="1080"/>
        <w:rPr>
          <w:rFonts w:eastAsia="Times New Roman" w:cstheme="minorHAnsi"/>
          <w:bCs/>
          <w:i/>
          <w:color w:val="000000"/>
          <w:szCs w:val="24"/>
        </w:rPr>
      </w:pPr>
      <w:r w:rsidRPr="0028311D">
        <w:rPr>
          <w:lang w:eastAsia="ko-KR"/>
        </w:rPr>
        <w:t>h5diff</w:t>
      </w:r>
      <w:r w:rsidRPr="00A34C76">
        <w:rPr>
          <w:b/>
          <w:lang w:eastAsia="ko-KR"/>
        </w:rPr>
        <w:t xml:space="preserve"> </w:t>
      </w:r>
      <w:r w:rsidRPr="00A34C76">
        <w:rPr>
          <w:b/>
          <w:i/>
          <w:lang w:eastAsia="ko-KR"/>
        </w:rPr>
        <w:t xml:space="preserve">--exclude-object-attribute  </w:t>
      </w:r>
      <w:r w:rsidRPr="00A34C76">
        <w:rPr>
          <w:rFonts w:cstheme="minorHAnsi"/>
          <w:bCs/>
          <w:color w:val="000000"/>
          <w:szCs w:val="24"/>
        </w:rPr>
        <w:t>“</w:t>
      </w:r>
      <w:r w:rsidRPr="00A34C76">
        <w:rPr>
          <w:rFonts w:cstheme="minorHAnsi"/>
          <w:bCs/>
          <w:i/>
          <w:color w:val="000000"/>
          <w:szCs w:val="24"/>
        </w:rPr>
        <w:t>full_path_to_object</w:t>
      </w:r>
      <w:r w:rsidRPr="00A34C76">
        <w:rPr>
          <w:rFonts w:cstheme="minorHAnsi"/>
          <w:bCs/>
          <w:color w:val="000000"/>
          <w:szCs w:val="24"/>
        </w:rPr>
        <w:t>”  “</w:t>
      </w:r>
      <w:r w:rsidRPr="00A34C76">
        <w:rPr>
          <w:rFonts w:cstheme="minorHAnsi"/>
          <w:bCs/>
          <w:i/>
          <w:color w:val="000000"/>
          <w:szCs w:val="24"/>
        </w:rPr>
        <w:t>attribute_name</w:t>
      </w:r>
      <w:r w:rsidRPr="00A34C76">
        <w:rPr>
          <w:rFonts w:cstheme="minorHAnsi"/>
          <w:bCs/>
          <w:color w:val="000000"/>
          <w:szCs w:val="24"/>
        </w:rPr>
        <w:t>”</w:t>
      </w:r>
      <w:r>
        <w:rPr>
          <w:rFonts w:cstheme="minorHAnsi"/>
          <w:bCs/>
          <w:color w:val="000000"/>
          <w:szCs w:val="24"/>
        </w:rPr>
        <w:t xml:space="preserve"> </w:t>
      </w:r>
      <w:r>
        <w:rPr>
          <w:rFonts w:cstheme="minorHAnsi"/>
          <w:bCs/>
          <w:i/>
          <w:color w:val="000000"/>
          <w:szCs w:val="24"/>
        </w:rPr>
        <w:t>file1 file2</w:t>
      </w:r>
    </w:p>
    <w:p w:rsidR="00905BBD" w:rsidRDefault="00102450" w:rsidP="00905BBD">
      <w:pPr>
        <w:pStyle w:val="ListParagraph"/>
        <w:spacing w:after="0"/>
        <w:ind w:left="1080"/>
        <w:rPr>
          <w:bCs/>
          <w:lang w:eastAsia="ko-KR"/>
        </w:rPr>
      </w:pPr>
    </w:p>
    <w:p w:rsidR="00905BBD" w:rsidRDefault="0024576A" w:rsidP="00905BBD">
      <w:pPr>
        <w:pStyle w:val="ListParagraph"/>
        <w:numPr>
          <w:ilvl w:val="0"/>
          <w:numId w:val="12"/>
          <w:numberingChange w:id="91" w:author="Ruth Aydt" w:date="2010-08-27T12:40:00Z" w:original=""/>
        </w:numPr>
        <w:spacing w:after="0"/>
        <w:rPr>
          <w:lang w:eastAsia="ko-KR"/>
        </w:rPr>
      </w:pPr>
      <w:r>
        <w:rPr>
          <w:rFonts w:hint="eastAsia"/>
          <w:lang w:eastAsia="ko-KR"/>
        </w:rPr>
        <w:t xml:space="preserve">Case A2: </w:t>
      </w:r>
      <w:r>
        <w:rPr>
          <w:rFonts w:cstheme="minorHAnsi"/>
          <w:bCs/>
          <w:color w:val="000000"/>
          <w:szCs w:val="24"/>
        </w:rPr>
        <w:t>For a specific object, e</w:t>
      </w:r>
      <w:r w:rsidRPr="00F15A54">
        <w:rPr>
          <w:rFonts w:cstheme="minorHAnsi"/>
          <w:bCs/>
          <w:color w:val="000000"/>
          <w:szCs w:val="24"/>
        </w:rPr>
        <w:t xml:space="preserve">xclude </w:t>
      </w:r>
      <w:r w:rsidRPr="00F15A54">
        <w:rPr>
          <w:rFonts w:eastAsia="Times New Roman" w:cstheme="minorHAnsi"/>
          <w:bCs/>
          <w:color w:val="000000"/>
          <w:szCs w:val="24"/>
        </w:rPr>
        <w:t>all attributes</w:t>
      </w:r>
    </w:p>
    <w:p w:rsidR="00905BBD" w:rsidRPr="00A34C76" w:rsidRDefault="0024576A" w:rsidP="00A34C76">
      <w:pPr>
        <w:spacing w:after="0"/>
        <w:ind w:left="1080"/>
        <w:rPr>
          <w:i/>
          <w:lang w:eastAsia="ko-KR"/>
        </w:rPr>
      </w:pPr>
      <w:r w:rsidRPr="0028311D">
        <w:rPr>
          <w:lang w:eastAsia="ko-KR"/>
        </w:rPr>
        <w:t>h5diff</w:t>
      </w:r>
      <w:r>
        <w:rPr>
          <w:rFonts w:hint="eastAsia"/>
          <w:lang w:eastAsia="ko-KR"/>
        </w:rPr>
        <w:t xml:space="preserve"> </w:t>
      </w:r>
      <w:r w:rsidRPr="00A34C76">
        <w:rPr>
          <w:b/>
          <w:i/>
          <w:lang w:eastAsia="ko-KR"/>
        </w:rPr>
        <w:t>--exclude-object-all-attributes</w:t>
      </w:r>
      <w:r w:rsidRPr="00A34C76">
        <w:rPr>
          <w:b/>
          <w:lang w:eastAsia="ko-KR"/>
        </w:rPr>
        <w:t xml:space="preserve">  </w:t>
      </w:r>
      <w:r w:rsidRPr="00A34C76">
        <w:rPr>
          <w:rFonts w:cstheme="minorHAnsi"/>
          <w:bCs/>
          <w:color w:val="000000"/>
          <w:szCs w:val="24"/>
        </w:rPr>
        <w:t>“</w:t>
      </w:r>
      <w:r w:rsidRPr="00A34C76">
        <w:rPr>
          <w:rFonts w:cstheme="minorHAnsi"/>
          <w:bCs/>
          <w:i/>
          <w:color w:val="000000"/>
          <w:szCs w:val="24"/>
        </w:rPr>
        <w:t>full_path_to_object</w:t>
      </w:r>
      <w:r w:rsidRPr="00A34C76">
        <w:rPr>
          <w:rFonts w:cstheme="minorHAnsi"/>
          <w:bCs/>
          <w:color w:val="000000"/>
          <w:szCs w:val="24"/>
        </w:rPr>
        <w:t>”</w:t>
      </w:r>
      <w:r>
        <w:rPr>
          <w:rFonts w:cstheme="minorHAnsi"/>
          <w:bCs/>
          <w:color w:val="000000"/>
          <w:szCs w:val="24"/>
        </w:rPr>
        <w:t xml:space="preserve"> </w:t>
      </w:r>
      <w:r>
        <w:rPr>
          <w:rFonts w:cstheme="minorHAnsi"/>
          <w:bCs/>
          <w:i/>
          <w:color w:val="000000"/>
          <w:szCs w:val="24"/>
        </w:rPr>
        <w:t>file1 file2</w:t>
      </w:r>
    </w:p>
    <w:p w:rsidR="00905BBD" w:rsidRDefault="00102450" w:rsidP="00905BBD">
      <w:pPr>
        <w:pStyle w:val="ListParagraph"/>
        <w:spacing w:after="0"/>
        <w:ind w:left="1440"/>
        <w:rPr>
          <w:lang w:eastAsia="ko-KR"/>
        </w:rPr>
      </w:pPr>
    </w:p>
    <w:p w:rsidR="00905BBD" w:rsidRDefault="0024576A" w:rsidP="00905BBD">
      <w:pPr>
        <w:pStyle w:val="ListParagraph"/>
        <w:numPr>
          <w:ilvl w:val="0"/>
          <w:numId w:val="12"/>
          <w:numberingChange w:id="92" w:author="Ruth Aydt" w:date="2010-08-27T12:40:00Z" w:original=""/>
        </w:numPr>
        <w:spacing w:after="0"/>
        <w:rPr>
          <w:lang w:eastAsia="ko-KR"/>
        </w:rPr>
      </w:pPr>
      <w:r>
        <w:rPr>
          <w:rFonts w:hint="eastAsia"/>
          <w:lang w:eastAsia="ko-KR"/>
        </w:rPr>
        <w:t>Ca</w:t>
      </w:r>
      <w:r>
        <w:rPr>
          <w:lang w:eastAsia="ko-KR"/>
        </w:rPr>
        <w:t>se A</w:t>
      </w:r>
      <w:r>
        <w:rPr>
          <w:rFonts w:hint="eastAsia"/>
          <w:lang w:eastAsia="ko-KR"/>
        </w:rPr>
        <w:t xml:space="preserve">3:  </w:t>
      </w:r>
      <w:r w:rsidRPr="00A94518">
        <w:rPr>
          <w:rFonts w:cstheme="minorHAnsi"/>
          <w:bCs/>
          <w:color w:val="000000"/>
          <w:szCs w:val="24"/>
        </w:rPr>
        <w:t>For all objects, exclude a specific</w:t>
      </w:r>
      <w:r w:rsidRPr="00A94518">
        <w:rPr>
          <w:rFonts w:eastAsia="Times New Roman" w:cstheme="minorHAnsi"/>
          <w:bCs/>
          <w:color w:val="000000"/>
          <w:szCs w:val="24"/>
        </w:rPr>
        <w:t xml:space="preserve"> attribute </w:t>
      </w:r>
    </w:p>
    <w:p w:rsidR="00905BBD" w:rsidRPr="00A34C76" w:rsidRDefault="0024576A" w:rsidP="00A34C76">
      <w:pPr>
        <w:spacing w:after="0"/>
        <w:ind w:left="1080"/>
        <w:rPr>
          <w:i/>
          <w:lang w:eastAsia="ko-KR"/>
        </w:rPr>
      </w:pPr>
      <w:r w:rsidRPr="0028311D">
        <w:rPr>
          <w:lang w:eastAsia="ko-KR"/>
        </w:rPr>
        <w:t>h5diff</w:t>
      </w:r>
      <w:r>
        <w:rPr>
          <w:lang w:eastAsia="ko-KR"/>
        </w:rPr>
        <w:t xml:space="preserve"> </w:t>
      </w:r>
      <w:r w:rsidRPr="00A34C76">
        <w:rPr>
          <w:b/>
          <w:i/>
          <w:lang w:eastAsia="ko-KR"/>
        </w:rPr>
        <w:t>--exclude-attribute</w:t>
      </w:r>
      <w:r w:rsidRPr="00A34C76">
        <w:rPr>
          <w:b/>
          <w:lang w:eastAsia="ko-KR"/>
        </w:rPr>
        <w:t xml:space="preserve"> </w:t>
      </w:r>
      <w:r w:rsidRPr="00A34C76">
        <w:rPr>
          <w:rFonts w:cstheme="minorHAnsi"/>
          <w:bCs/>
          <w:color w:val="000000"/>
          <w:szCs w:val="24"/>
        </w:rPr>
        <w:t>“</w:t>
      </w:r>
      <w:r w:rsidRPr="00A34C76">
        <w:rPr>
          <w:rFonts w:cstheme="minorHAnsi"/>
          <w:bCs/>
          <w:i/>
          <w:color w:val="000000"/>
          <w:szCs w:val="24"/>
        </w:rPr>
        <w:t>attribute_name</w:t>
      </w:r>
      <w:r w:rsidRPr="00A34C76">
        <w:rPr>
          <w:rFonts w:cstheme="minorHAnsi"/>
          <w:bCs/>
          <w:color w:val="000000"/>
          <w:szCs w:val="24"/>
        </w:rPr>
        <w:t>”</w:t>
      </w:r>
      <w:r>
        <w:rPr>
          <w:rFonts w:cstheme="minorHAnsi"/>
          <w:bCs/>
          <w:color w:val="000000"/>
          <w:szCs w:val="24"/>
        </w:rPr>
        <w:t xml:space="preserve"> </w:t>
      </w:r>
      <w:r>
        <w:rPr>
          <w:rFonts w:cstheme="minorHAnsi"/>
          <w:bCs/>
          <w:i/>
          <w:color w:val="000000"/>
          <w:szCs w:val="24"/>
        </w:rPr>
        <w:t>file1 file2</w:t>
      </w:r>
    </w:p>
    <w:p w:rsidR="00905BBD" w:rsidRDefault="00102450" w:rsidP="00905BBD">
      <w:pPr>
        <w:spacing w:after="0"/>
        <w:ind w:left="1080"/>
        <w:rPr>
          <w:lang w:eastAsia="ko-KR"/>
        </w:rPr>
      </w:pPr>
    </w:p>
    <w:p w:rsidR="00905BBD" w:rsidRDefault="0024576A" w:rsidP="00905BBD">
      <w:pPr>
        <w:pStyle w:val="ListParagraph"/>
        <w:numPr>
          <w:ilvl w:val="0"/>
          <w:numId w:val="12"/>
          <w:numberingChange w:id="93" w:author="Ruth Aydt" w:date="2010-08-27T12:40:00Z" w:original=""/>
        </w:numPr>
        <w:spacing w:after="0"/>
        <w:rPr>
          <w:lang w:eastAsia="ko-KR"/>
        </w:rPr>
      </w:pPr>
      <w:r>
        <w:rPr>
          <w:rFonts w:hint="eastAsia"/>
          <w:lang w:eastAsia="ko-KR"/>
        </w:rPr>
        <w:t>Ca</w:t>
      </w:r>
      <w:r>
        <w:rPr>
          <w:lang w:eastAsia="ko-KR"/>
        </w:rPr>
        <w:t>se A</w:t>
      </w:r>
      <w:r>
        <w:rPr>
          <w:rFonts w:hint="eastAsia"/>
          <w:lang w:eastAsia="ko-KR"/>
        </w:rPr>
        <w:t xml:space="preserve">4: </w:t>
      </w:r>
      <w:r>
        <w:rPr>
          <w:rFonts w:eastAsia="Times New Roman" w:cstheme="minorHAnsi"/>
          <w:bCs/>
          <w:color w:val="000000"/>
          <w:szCs w:val="24"/>
        </w:rPr>
        <w:t>For all objects, exclude all attributes</w:t>
      </w:r>
    </w:p>
    <w:p w:rsidR="00905BBD" w:rsidRPr="00A34C76" w:rsidRDefault="0024576A" w:rsidP="00A34C76">
      <w:pPr>
        <w:spacing w:after="0"/>
        <w:ind w:left="1080"/>
        <w:rPr>
          <w:lang w:eastAsia="ko-KR"/>
        </w:rPr>
      </w:pPr>
      <w:r w:rsidRPr="0028311D">
        <w:rPr>
          <w:lang w:eastAsia="ko-KR"/>
        </w:rPr>
        <w:t>h5diff</w:t>
      </w:r>
      <w:r>
        <w:rPr>
          <w:lang w:eastAsia="ko-KR"/>
        </w:rPr>
        <w:t xml:space="preserve"> </w:t>
      </w:r>
      <w:r w:rsidRPr="00A34C76">
        <w:rPr>
          <w:rFonts w:hint="eastAsia"/>
          <w:b/>
          <w:i/>
          <w:lang w:eastAsia="ko-KR"/>
        </w:rPr>
        <w:t>--exclude-</w:t>
      </w:r>
      <w:r w:rsidRPr="00A34C76">
        <w:rPr>
          <w:b/>
          <w:i/>
          <w:lang w:eastAsia="ko-KR"/>
        </w:rPr>
        <w:t>all-attributes</w:t>
      </w:r>
      <w:r>
        <w:rPr>
          <w:b/>
          <w:i/>
          <w:lang w:eastAsia="ko-KR"/>
        </w:rPr>
        <w:t xml:space="preserve"> </w:t>
      </w:r>
      <w:r>
        <w:rPr>
          <w:i/>
          <w:lang w:eastAsia="ko-KR"/>
        </w:rPr>
        <w:t>file1 file2</w:t>
      </w:r>
    </w:p>
    <w:p w:rsidR="00905BBD" w:rsidRDefault="00102450" w:rsidP="00905BBD">
      <w:pPr>
        <w:spacing w:after="0"/>
        <w:rPr>
          <w:rFonts w:eastAsia="Times New Roman" w:cstheme="minorHAnsi"/>
          <w:color w:val="000000"/>
          <w:szCs w:val="24"/>
        </w:rPr>
      </w:pPr>
    </w:p>
    <w:p w:rsidR="003A585A" w:rsidRPr="00D27E76" w:rsidRDefault="0024576A" w:rsidP="00905BBD">
      <w:pPr>
        <w:spacing w:after="0"/>
        <w:rPr>
          <w:rFonts w:eastAsia="Times New Roman" w:cstheme="minorHAnsi"/>
          <w:color w:val="000000"/>
          <w:szCs w:val="24"/>
        </w:rPr>
      </w:pPr>
      <w:r>
        <w:rPr>
          <w:rFonts w:eastAsia="Times New Roman" w:cstheme="minorHAnsi"/>
          <w:color w:val="000000"/>
          <w:szCs w:val="24"/>
        </w:rPr>
        <w:t>This approach does not have any restrictions on handling HDF5 objects and attributes named “*”. It  also does not support Cases A5 and A6, where attributes on all objects in a group can be excluded from comparison, without excluding comparison of attributes on the group itself.</w:t>
      </w:r>
    </w:p>
    <w:p w:rsidR="00981B9B" w:rsidRDefault="0024576A" w:rsidP="00981B9B">
      <w:pPr>
        <w:pStyle w:val="Heading2"/>
        <w:numPr>
          <w:numberingChange w:id="94" w:author="Ruth Aydt" w:date="2010-08-27T12:40:00Z" w:original="%1:5:0:.%2:2:0:"/>
        </w:numPr>
        <w:rPr>
          <w:lang w:eastAsia="ko-KR"/>
        </w:rPr>
      </w:pPr>
      <w:bookmarkStart w:id="95" w:name="_Ref144437687"/>
      <w:r>
        <w:rPr>
          <w:lang w:eastAsia="ko-KR"/>
        </w:rPr>
        <w:t>Specify Exclude Options in a Text File</w:t>
      </w:r>
      <w:bookmarkEnd w:id="95"/>
    </w:p>
    <w:p w:rsidR="00B25D31" w:rsidRDefault="0024576A" w:rsidP="00981B9B">
      <w:pPr>
        <w:rPr>
          <w:lang w:eastAsia="ko-KR"/>
        </w:rPr>
      </w:pPr>
      <w:r>
        <w:rPr>
          <w:lang w:eastAsia="ko-KR"/>
        </w:rPr>
        <w:t>The ability to specify the options for excluding target(s)—currently object, and soon attribute(s)—from comparison in a text file seems desirable. This is especially true given the use of h5diff in scripted batch processes where similar exclude options are often repeated, and the potential for multiple exclude options and long path names.</w:t>
      </w:r>
    </w:p>
    <w:p w:rsidR="00A34C76" w:rsidRDefault="0024576A" w:rsidP="00981B9B">
      <w:pPr>
        <w:rPr>
          <w:lang w:eastAsia="ko-KR"/>
        </w:rPr>
      </w:pPr>
      <w:r>
        <w:rPr>
          <w:lang w:eastAsia="ko-KR"/>
        </w:rPr>
        <w:lastRenderedPageBreak/>
        <w:t>Three candidate names for the option used to specify the text file that contains the exclude commands are currently under consideration; we are actively seeking input regarding the preferred name:</w:t>
      </w:r>
    </w:p>
    <w:p w:rsidR="00A34C76" w:rsidRDefault="0024576A" w:rsidP="00A34C76">
      <w:pPr>
        <w:spacing w:after="0"/>
        <w:ind w:left="1080"/>
        <w:rPr>
          <w:rFonts w:cstheme="minorHAnsi"/>
          <w:bCs/>
          <w:i/>
          <w:color w:val="000000"/>
          <w:szCs w:val="24"/>
        </w:rPr>
      </w:pPr>
      <w:r w:rsidRPr="0028311D">
        <w:rPr>
          <w:lang w:eastAsia="ko-KR"/>
        </w:rPr>
        <w:t>h5diff</w:t>
      </w:r>
      <w:r w:rsidRPr="00A34C76">
        <w:rPr>
          <w:b/>
          <w:lang w:eastAsia="ko-KR"/>
        </w:rPr>
        <w:t xml:space="preserve"> </w:t>
      </w:r>
      <w:r w:rsidRPr="00A34C76">
        <w:rPr>
          <w:b/>
          <w:i/>
          <w:lang w:eastAsia="ko-KR"/>
        </w:rPr>
        <w:t>--</w:t>
      </w:r>
      <w:r>
        <w:rPr>
          <w:b/>
          <w:i/>
          <w:lang w:eastAsia="ko-KR"/>
        </w:rPr>
        <w:t>control-file-exclude</w:t>
      </w:r>
      <w:r w:rsidRPr="00A34C76">
        <w:rPr>
          <w:b/>
          <w:i/>
          <w:lang w:eastAsia="ko-KR"/>
        </w:rPr>
        <w:t xml:space="preserve"> </w:t>
      </w:r>
      <w:r>
        <w:rPr>
          <w:i/>
          <w:lang w:eastAsia="ko-KR"/>
        </w:rPr>
        <w:t>text_file</w:t>
      </w:r>
      <w:r w:rsidRPr="00A34C76">
        <w:rPr>
          <w:b/>
          <w:i/>
          <w:lang w:eastAsia="ko-KR"/>
        </w:rPr>
        <w:t xml:space="preserve"> </w:t>
      </w:r>
      <w:r>
        <w:rPr>
          <w:rFonts w:cstheme="minorHAnsi"/>
          <w:bCs/>
          <w:i/>
          <w:color w:val="000000"/>
          <w:szCs w:val="24"/>
        </w:rPr>
        <w:t>file1 file2</w:t>
      </w:r>
    </w:p>
    <w:p w:rsidR="00A34C76" w:rsidRPr="00A34C76" w:rsidRDefault="0024576A" w:rsidP="00A34C76">
      <w:pPr>
        <w:spacing w:after="0"/>
        <w:ind w:left="1080"/>
        <w:rPr>
          <w:rFonts w:eastAsia="Times New Roman" w:cstheme="minorHAnsi"/>
          <w:bCs/>
          <w:i/>
          <w:color w:val="000000"/>
          <w:szCs w:val="24"/>
        </w:rPr>
      </w:pPr>
      <w:r w:rsidRPr="0028311D">
        <w:rPr>
          <w:lang w:eastAsia="ko-KR"/>
        </w:rPr>
        <w:t>h5diff</w:t>
      </w:r>
      <w:r w:rsidRPr="00A34C76">
        <w:rPr>
          <w:b/>
          <w:lang w:eastAsia="ko-KR"/>
        </w:rPr>
        <w:t xml:space="preserve"> </w:t>
      </w:r>
      <w:r w:rsidRPr="00A34C76">
        <w:rPr>
          <w:b/>
          <w:i/>
          <w:lang w:eastAsia="ko-KR"/>
        </w:rPr>
        <w:t>--</w:t>
      </w:r>
      <w:r>
        <w:rPr>
          <w:b/>
          <w:i/>
          <w:lang w:eastAsia="ko-KR"/>
        </w:rPr>
        <w:t>command-file-exclude</w:t>
      </w:r>
      <w:r w:rsidRPr="00A34C76">
        <w:rPr>
          <w:b/>
          <w:i/>
          <w:lang w:eastAsia="ko-KR"/>
        </w:rPr>
        <w:t xml:space="preserve">  </w:t>
      </w:r>
      <w:r>
        <w:rPr>
          <w:i/>
          <w:lang w:eastAsia="ko-KR"/>
        </w:rPr>
        <w:t xml:space="preserve">text_file </w:t>
      </w:r>
      <w:r>
        <w:rPr>
          <w:rFonts w:cstheme="minorHAnsi"/>
          <w:bCs/>
          <w:i/>
          <w:color w:val="000000"/>
          <w:szCs w:val="24"/>
        </w:rPr>
        <w:t>file1 file2</w:t>
      </w:r>
    </w:p>
    <w:p w:rsidR="00453348" w:rsidRPr="00B25D31" w:rsidRDefault="0024576A" w:rsidP="00B25D31">
      <w:pPr>
        <w:spacing w:after="0"/>
        <w:ind w:left="1080"/>
        <w:rPr>
          <w:rFonts w:eastAsia="Times New Roman" w:cstheme="minorHAnsi"/>
          <w:bCs/>
          <w:i/>
          <w:color w:val="000000"/>
          <w:szCs w:val="24"/>
        </w:rPr>
      </w:pPr>
      <w:r w:rsidRPr="0028311D">
        <w:rPr>
          <w:lang w:eastAsia="ko-KR"/>
        </w:rPr>
        <w:t>h5diff</w:t>
      </w:r>
      <w:r w:rsidRPr="00A34C76">
        <w:rPr>
          <w:b/>
          <w:lang w:eastAsia="ko-KR"/>
        </w:rPr>
        <w:t xml:space="preserve"> </w:t>
      </w:r>
      <w:r w:rsidRPr="00A34C76">
        <w:rPr>
          <w:b/>
          <w:i/>
          <w:lang w:eastAsia="ko-KR"/>
        </w:rPr>
        <w:t>--</w:t>
      </w:r>
      <w:r>
        <w:rPr>
          <w:b/>
          <w:i/>
          <w:lang w:eastAsia="ko-KR"/>
        </w:rPr>
        <w:t>config-file-exclude</w:t>
      </w:r>
      <w:r w:rsidRPr="00A34C76">
        <w:rPr>
          <w:b/>
          <w:i/>
          <w:lang w:eastAsia="ko-KR"/>
        </w:rPr>
        <w:t xml:space="preserve"> </w:t>
      </w:r>
      <w:r>
        <w:rPr>
          <w:i/>
          <w:lang w:eastAsia="ko-KR"/>
        </w:rPr>
        <w:t>text_file</w:t>
      </w:r>
      <w:r w:rsidRPr="00A34C76">
        <w:rPr>
          <w:b/>
          <w:i/>
          <w:lang w:eastAsia="ko-KR"/>
        </w:rPr>
        <w:t xml:space="preserve"> </w:t>
      </w:r>
      <w:r>
        <w:rPr>
          <w:rFonts w:cstheme="minorHAnsi"/>
          <w:bCs/>
          <w:i/>
          <w:color w:val="000000"/>
          <w:szCs w:val="24"/>
        </w:rPr>
        <w:t>file1 file2</w:t>
      </w:r>
    </w:p>
    <w:p w:rsidR="00D26E6B" w:rsidRDefault="0024576A" w:rsidP="00D26E6B">
      <w:r>
        <w:rPr>
          <w:rFonts w:hint="eastAsia"/>
        </w:rPr>
        <w:t xml:space="preserve">The </w:t>
      </w:r>
      <w:r>
        <w:t xml:space="preserve">text file </w:t>
      </w:r>
      <w:r>
        <w:rPr>
          <w:rFonts w:hint="eastAsia"/>
        </w:rPr>
        <w:t xml:space="preserve">can </w:t>
      </w:r>
      <w:r>
        <w:t>ha</w:t>
      </w:r>
      <w:r>
        <w:rPr>
          <w:rFonts w:hint="eastAsia"/>
        </w:rPr>
        <w:t>ve</w:t>
      </w:r>
      <w:r>
        <w:t xml:space="preserve"> one or more</w:t>
      </w:r>
      <w:r>
        <w:rPr>
          <w:rFonts w:hint="eastAsia"/>
        </w:rPr>
        <w:t xml:space="preserve"> lines</w:t>
      </w:r>
      <w:r>
        <w:t xml:space="preserve">, where each line contains an h5diff exclude command specifying target(s) to be excluded from comparison.   The h5diff options are the same regardless of whether they appear on the command line or in the text file, making it easy to move between the two methods of specifying exclusions.   </w:t>
      </w:r>
    </w:p>
    <w:p w:rsidR="00B25D31" w:rsidRDefault="0024576A" w:rsidP="00D26E6B">
      <w:r>
        <w:t>The contents of a sample text file named “exclude_targets” are shown:</w:t>
      </w:r>
    </w:p>
    <w:p w:rsidR="001866A7" w:rsidRPr="00BC6866" w:rsidRDefault="009B0C5C" w:rsidP="00BC6866">
      <w:pPr>
        <w:spacing w:after="200" w:line="276" w:lineRule="auto"/>
        <w:contextualSpacing/>
        <w:jc w:val="left"/>
      </w:pPr>
      <w:r>
        <w:pict>
          <v:shapetype id="_x0000_t202" coordsize="21600,21600" o:spt="202" path="m,l,21600r21600,l21600,xe">
            <v:stroke joinstyle="miter"/>
            <v:path gradientshapeok="t" o:connecttype="rect"/>
          </v:shapetype>
          <v:shape id="_x0000_s1026" type="#_x0000_t202" style="position:absolute;margin-left:96pt;margin-top:4.75pt;width:323.6pt;height:80.6pt;z-index:251658240;mso-width-relative:margin;mso-height-relative:margin">
            <v:textbox inset="14.4pt">
              <w:txbxContent>
                <w:p w:rsidR="00270327" w:rsidRDefault="0024576A" w:rsidP="00981B9B">
                  <w:pPr>
                    <w:spacing w:after="0"/>
                    <w:rPr>
                      <w:rStyle w:val="PlainTextChar"/>
                    </w:rPr>
                  </w:pPr>
                  <w:r>
                    <w:rPr>
                      <w:rStyle w:val="PlainTextChar"/>
                    </w:rPr>
                    <w:t>--</w:t>
                  </w:r>
                  <w:r w:rsidRPr="004E653D">
                    <w:rPr>
                      <w:rStyle w:val="PlainTextChar"/>
                    </w:rPr>
                    <w:t>exclude</w:t>
                  </w:r>
                  <w:r>
                    <w:rPr>
                      <w:rStyle w:val="PlainTextChar"/>
                      <w:rFonts w:hint="eastAsia"/>
                      <w:lang w:eastAsia="ko-KR"/>
                    </w:rPr>
                    <w:t>-object</w:t>
                  </w:r>
                  <w:r w:rsidRPr="004E653D">
                    <w:rPr>
                      <w:rStyle w:val="PlainTextChar"/>
                    </w:rPr>
                    <w:t xml:space="preserve"> “/gg1” </w:t>
                  </w:r>
                </w:p>
                <w:p w:rsidR="00270327" w:rsidRDefault="0024576A" w:rsidP="00981B9B">
                  <w:pPr>
                    <w:spacing w:after="0"/>
                    <w:rPr>
                      <w:rStyle w:val="PlainTextChar"/>
                    </w:rPr>
                  </w:pPr>
                  <w:r>
                    <w:rPr>
                      <w:rStyle w:val="PlainTextChar"/>
                    </w:rPr>
                    <w:t>--exclude-object</w:t>
                  </w:r>
                  <w:r>
                    <w:rPr>
                      <w:rStyle w:val="PlainTextChar"/>
                      <w:rFonts w:hint="eastAsia"/>
                      <w:lang w:eastAsia="ko-KR"/>
                    </w:rPr>
                    <w:t xml:space="preserve"> </w:t>
                  </w:r>
                  <w:r w:rsidRPr="004E653D">
                    <w:rPr>
                      <w:rStyle w:val="PlainTextChar"/>
                    </w:rPr>
                    <w:t xml:space="preserve">“/gg2” </w:t>
                  </w:r>
                </w:p>
                <w:p w:rsidR="00270327" w:rsidRDefault="0024576A" w:rsidP="00981B9B">
                  <w:pPr>
                    <w:spacing w:after="0"/>
                    <w:rPr>
                      <w:rStyle w:val="PlainTextChar"/>
                    </w:rPr>
                  </w:pPr>
                  <w:r>
                    <w:rPr>
                      <w:rStyle w:val="PlainTextChar"/>
                    </w:rPr>
                    <w:t>--exclude-object “/g1/g2/d2”</w:t>
                  </w:r>
                </w:p>
                <w:p w:rsidR="00270327" w:rsidRDefault="0024576A" w:rsidP="00981B9B">
                  <w:pPr>
                    <w:spacing w:after="0"/>
                    <w:rPr>
                      <w:rStyle w:val="PlainTextChar"/>
                    </w:rPr>
                  </w:pPr>
                  <w:r>
                    <w:rPr>
                      <w:rStyle w:val="PlainTextChar"/>
                    </w:rPr>
                    <w:t>--exclude-object “/g1/g2/d4”</w:t>
                  </w:r>
                </w:p>
                <w:p w:rsidR="00270327" w:rsidRPr="00D26E6B" w:rsidRDefault="0024576A" w:rsidP="00981B9B">
                  <w:pPr>
                    <w:spacing w:after="0"/>
                    <w:rPr>
                      <w:rFonts w:ascii="Consolas" w:hAnsi="Consolas"/>
                      <w:sz w:val="21"/>
                      <w:szCs w:val="21"/>
                    </w:rPr>
                  </w:pPr>
                  <w:r>
                    <w:rPr>
                      <w:rStyle w:val="PlainTextChar"/>
                    </w:rPr>
                    <w:t>--exclude-object-attribute “/g1/g2/d8” “speed high”</w:t>
                  </w:r>
                </w:p>
              </w:txbxContent>
            </v:textbox>
            <w10:wrap type="topAndBottom"/>
          </v:shape>
        </w:pict>
      </w:r>
    </w:p>
    <w:p w:rsidR="000A46A5" w:rsidRDefault="0024576A" w:rsidP="00D26E6B">
      <w:pPr>
        <w:rPr>
          <w:lang w:eastAsia="ko-KR"/>
        </w:rPr>
      </w:pPr>
      <w:r>
        <w:rPr>
          <w:lang w:eastAsia="ko-KR"/>
        </w:rPr>
        <w:t xml:space="preserve">An example h5diff command using this text file and the second candidate for the option name is: </w:t>
      </w:r>
    </w:p>
    <w:p w:rsidR="000A46A5" w:rsidRPr="000077EC" w:rsidRDefault="0024576A" w:rsidP="000A46A5">
      <w:pPr>
        <w:rPr>
          <w:rFonts w:ascii="Consolas" w:hAnsi="Consolas"/>
          <w:sz w:val="21"/>
          <w:lang w:eastAsia="ko-KR"/>
        </w:rPr>
      </w:pPr>
      <w:r>
        <w:rPr>
          <w:sz w:val="21"/>
          <w:lang w:eastAsia="ko-KR"/>
        </w:rPr>
        <w:tab/>
      </w:r>
      <w:r w:rsidRPr="000077EC">
        <w:rPr>
          <w:sz w:val="21"/>
          <w:lang w:eastAsia="ko-KR"/>
        </w:rPr>
        <w:t xml:space="preserve">&gt;&gt; </w:t>
      </w:r>
      <w:r w:rsidRPr="000077EC">
        <w:rPr>
          <w:rFonts w:ascii="Consolas" w:hAnsi="Consolas"/>
          <w:sz w:val="21"/>
          <w:lang w:eastAsia="ko-KR"/>
        </w:rPr>
        <w:t>h5diff --</w:t>
      </w:r>
      <w:r>
        <w:rPr>
          <w:rFonts w:ascii="Consolas" w:hAnsi="Consolas"/>
          <w:sz w:val="21"/>
          <w:lang w:eastAsia="ko-KR"/>
        </w:rPr>
        <w:t>command-file-exclude exclude_targets FileOne.h5 FileTen</w:t>
      </w:r>
      <w:r w:rsidRPr="000077EC">
        <w:rPr>
          <w:rFonts w:ascii="Consolas" w:hAnsi="Consolas"/>
          <w:sz w:val="21"/>
          <w:lang w:eastAsia="ko-KR"/>
        </w:rPr>
        <w:t>.h5</w:t>
      </w:r>
    </w:p>
    <w:p w:rsidR="008718F7" w:rsidRDefault="0024576A">
      <w:pPr>
        <w:pStyle w:val="Heading1"/>
        <w:numPr>
          <w:numberingChange w:id="96" w:author="Ruth Aydt" w:date="2010-08-27T12:40:00Z" w:original="%1:6:0:"/>
        </w:numPr>
        <w:rPr>
          <w:lang w:eastAsia="ko-KR"/>
        </w:rPr>
      </w:pPr>
      <w:r>
        <w:rPr>
          <w:lang w:eastAsia="ko-KR"/>
        </w:rPr>
        <w:t>Additional</w:t>
      </w:r>
      <w:r>
        <w:rPr>
          <w:rFonts w:hint="eastAsia"/>
          <w:lang w:eastAsia="ko-KR"/>
        </w:rPr>
        <w:t xml:space="preserve"> </w:t>
      </w:r>
      <w:r>
        <w:rPr>
          <w:lang w:eastAsia="ko-KR"/>
        </w:rPr>
        <w:t>Features for Future Consideration</w:t>
      </w:r>
    </w:p>
    <w:p w:rsidR="00DF2C7C" w:rsidRDefault="0024576A">
      <w:pPr>
        <w:rPr>
          <w:lang w:eastAsia="ko-KR"/>
        </w:rPr>
      </w:pPr>
      <w:r>
        <w:rPr>
          <w:rFonts w:hint="eastAsia"/>
          <w:lang w:eastAsia="ko-KR"/>
        </w:rPr>
        <w:t xml:space="preserve">These </w:t>
      </w:r>
      <w:r>
        <w:rPr>
          <w:lang w:eastAsia="ko-KR"/>
        </w:rPr>
        <w:t>feature requests came up in the process of discussing the RFC. They will not be implemented in the initial release, but are recorded for future reference and possible implementation at a later date.</w:t>
      </w:r>
    </w:p>
    <w:p w:rsidR="008718F7" w:rsidRDefault="0024576A">
      <w:pPr>
        <w:pStyle w:val="ListParagraph"/>
        <w:numPr>
          <w:ilvl w:val="0"/>
          <w:numId w:val="9"/>
          <w:numberingChange w:id="97" w:author="Ruth Aydt" w:date="2010-08-27T12:40:00Z" w:original=""/>
        </w:numPr>
        <w:rPr>
          <w:lang w:eastAsia="ko-KR"/>
        </w:rPr>
      </w:pPr>
      <w:r>
        <w:rPr>
          <w:lang w:eastAsia="ko-KR"/>
        </w:rPr>
        <w:t>‘</w:t>
      </w:r>
      <w:r>
        <w:rPr>
          <w:i/>
          <w:lang w:eastAsia="ko-KR"/>
        </w:rPr>
        <w:t>--</w:t>
      </w:r>
      <w:r w:rsidRPr="00DF2C7C">
        <w:rPr>
          <w:i/>
          <w:lang w:eastAsia="ko-KR"/>
        </w:rPr>
        <w:t>exclude-all-</w:t>
      </w:r>
      <w:r>
        <w:rPr>
          <w:i/>
          <w:lang w:eastAsia="ko-KR"/>
        </w:rPr>
        <w:t>path</w:t>
      </w:r>
      <w:r w:rsidRPr="00DF2C7C">
        <w:rPr>
          <w:i/>
          <w:lang w:eastAsia="ko-KR"/>
        </w:rPr>
        <w:t>s object’</w:t>
      </w:r>
      <w:r>
        <w:rPr>
          <w:rFonts w:hint="eastAsia"/>
          <w:lang w:eastAsia="ko-KR"/>
        </w:rPr>
        <w:t xml:space="preserve">:  </w:t>
      </w:r>
      <w:r>
        <w:rPr>
          <w:lang w:eastAsia="ko-KR"/>
        </w:rPr>
        <w:t xml:space="preserve">If the specified object is accessible via multiple paths (has multiple hard links to it), exclude all of those paths from comparison.  If this option is implemented, it will also be necessary to clarify how soft links to the object will be treated (i.e., will they also be excluded), and if the treatment of soft links to the object will depend on whether or not </w:t>
      </w:r>
      <w:r>
        <w:rPr>
          <w:lang w:eastAsia="ko-KR"/>
        </w:rPr>
        <w:br/>
        <w:t>--follow-symlinks option is specified.</w:t>
      </w:r>
    </w:p>
    <w:p w:rsidR="00CC2322" w:rsidRDefault="0024576A">
      <w:pPr>
        <w:pStyle w:val="ListParagraph"/>
        <w:numPr>
          <w:ilvl w:val="0"/>
          <w:numId w:val="9"/>
          <w:numberingChange w:id="98" w:author="Ruth Aydt" w:date="2010-08-27T12:40:00Z" w:original=""/>
        </w:numPr>
        <w:rPr>
          <w:lang w:eastAsia="ko-KR"/>
        </w:rPr>
      </w:pPr>
      <w:r>
        <w:rPr>
          <w:rFonts w:hint="eastAsia"/>
          <w:lang w:eastAsia="ko-KR"/>
        </w:rPr>
        <w:t>Support multiple paths</w:t>
      </w:r>
      <w:r>
        <w:rPr>
          <w:rFonts w:eastAsia="Times New Roman"/>
        </w:rPr>
        <w:t xml:space="preserve"> with one invocation of the </w:t>
      </w:r>
      <w:r>
        <w:rPr>
          <w:rFonts w:eastAsia="Times New Roman"/>
          <w:i/>
        </w:rPr>
        <w:t>--exclude</w:t>
      </w:r>
      <w:r>
        <w:rPr>
          <w:rFonts w:hint="eastAsia"/>
          <w:i/>
          <w:lang w:eastAsia="ko-KR"/>
        </w:rPr>
        <w:t>-object</w:t>
      </w:r>
      <w:r>
        <w:rPr>
          <w:rFonts w:eastAsia="Times New Roman"/>
          <w:i/>
        </w:rPr>
        <w:t xml:space="preserve"> </w:t>
      </w:r>
      <w:r>
        <w:rPr>
          <w:rFonts w:eastAsia="Times New Roman"/>
        </w:rPr>
        <w:t>option</w:t>
      </w:r>
      <w:r>
        <w:rPr>
          <w:rFonts w:hint="eastAsia"/>
          <w:lang w:eastAsia="ko-KR"/>
        </w:rPr>
        <w:t xml:space="preserve">. </w:t>
      </w:r>
      <w:r>
        <w:rPr>
          <w:lang w:eastAsia="ko-KR"/>
        </w:rPr>
        <w:t>Before this feature can be added, a strategy for reserving and/or escaping special characters in object paths must be developed.</w:t>
      </w:r>
    </w:p>
    <w:p w:rsidR="00CC2322" w:rsidRDefault="0024576A">
      <w:pPr>
        <w:pStyle w:val="ListParagraph"/>
        <w:numPr>
          <w:ilvl w:val="0"/>
          <w:numId w:val="9"/>
          <w:numberingChange w:id="99" w:author="Ruth Aydt" w:date="2010-08-27T12:40:00Z" w:original=""/>
        </w:numPr>
        <w:rPr>
          <w:lang w:eastAsia="ko-KR"/>
        </w:rPr>
      </w:pPr>
      <w:r>
        <w:rPr>
          <w:rFonts w:hint="eastAsia"/>
          <w:lang w:eastAsia="ko-KR"/>
        </w:rPr>
        <w:t>Allow wild card</w:t>
      </w:r>
      <w:r>
        <w:rPr>
          <w:lang w:eastAsia="ko-KR"/>
        </w:rPr>
        <w:t>s</w:t>
      </w:r>
      <w:r>
        <w:rPr>
          <w:rFonts w:hint="eastAsia"/>
          <w:lang w:eastAsia="ko-KR"/>
        </w:rPr>
        <w:t xml:space="preserve"> in </w:t>
      </w:r>
      <w:r>
        <w:rPr>
          <w:lang w:eastAsia="ko-KR"/>
        </w:rPr>
        <w:t>object path names. Before this feature can be added, a strategy for reserving and/or escaping special characters in object paths must be developed.</w:t>
      </w:r>
    </w:p>
    <w:p w:rsidR="00EE015D" w:rsidRDefault="0024576A">
      <w:pPr>
        <w:pStyle w:val="ListParagraph"/>
        <w:numPr>
          <w:ilvl w:val="0"/>
          <w:numId w:val="9"/>
          <w:numberingChange w:id="100" w:author="Ruth Aydt" w:date="2010-08-27T12:40:00Z" w:original=""/>
        </w:numPr>
        <w:rPr>
          <w:lang w:eastAsia="ko-KR"/>
        </w:rPr>
      </w:pPr>
      <w:r>
        <w:rPr>
          <w:lang w:eastAsia="ko-KR"/>
        </w:rPr>
        <w:t>Add an option, such as “--common-objects-only”, to specify that h5diff should only perform pairwise comparisons on objects that are common to both files. With this option, a user could more easily indicate that they don’t want the occurrence of an object in one file but not the other to trigger a “files are different” condition.</w:t>
      </w:r>
    </w:p>
    <w:p w:rsidR="00EE015D" w:rsidRDefault="0024576A" w:rsidP="00EE015D">
      <w:pPr>
        <w:rPr>
          <w:lang w:eastAsia="ko-KR"/>
        </w:rPr>
      </w:pPr>
      <w:r>
        <w:rPr>
          <w:lang w:eastAsia="ko-KR"/>
        </w:rPr>
        <w:tab/>
        <w:t xml:space="preserve">In particular, the Use Case 1  (Section </w:t>
      </w:r>
      <w:r w:rsidR="009B0C5C">
        <w:rPr>
          <w:lang w:eastAsia="ko-KR"/>
        </w:rPr>
        <w:fldChar w:fldCharType="begin"/>
      </w:r>
      <w:r>
        <w:rPr>
          <w:lang w:eastAsia="ko-KR"/>
        </w:rPr>
        <w:instrText xml:space="preserve"> REF _Ref142539537 \r \h </w:instrText>
      </w:r>
      <w:r w:rsidR="009B0C5C">
        <w:rPr>
          <w:lang w:eastAsia="ko-KR"/>
        </w:rPr>
      </w:r>
      <w:r w:rsidR="009B0C5C">
        <w:rPr>
          <w:lang w:eastAsia="ko-KR"/>
        </w:rPr>
        <w:fldChar w:fldCharType="separate"/>
      </w:r>
      <w:r>
        <w:rPr>
          <w:lang w:eastAsia="ko-KR"/>
        </w:rPr>
        <w:t>4.1</w:t>
      </w:r>
      <w:r w:rsidR="009B0C5C">
        <w:rPr>
          <w:lang w:eastAsia="ko-KR"/>
        </w:rPr>
        <w:fldChar w:fldCharType="end"/>
      </w:r>
      <w:r>
        <w:rPr>
          <w:lang w:eastAsia="ko-KR"/>
        </w:rPr>
        <w:t>) command:</w:t>
      </w:r>
    </w:p>
    <w:p w:rsidR="00EE015D" w:rsidRDefault="0024576A" w:rsidP="00EE015D">
      <w:pPr>
        <w:pStyle w:val="PlainText"/>
        <w:spacing w:after="120"/>
      </w:pPr>
      <w:r>
        <w:rPr>
          <w:lang w:eastAsia="ko-KR"/>
        </w:rPr>
        <w:tab/>
        <w:t xml:space="preserve">  </w:t>
      </w:r>
      <w:r>
        <w:rPr>
          <w:rFonts w:hint="eastAsia"/>
          <w:lang w:eastAsia="ko-KR"/>
        </w:rPr>
        <w:t xml:space="preserve">&gt;&gt; </w:t>
      </w:r>
      <w:r w:rsidRPr="004E653D">
        <w:rPr>
          <w:rFonts w:hint="eastAsia"/>
        </w:rPr>
        <w:t xml:space="preserve">h5diff </w:t>
      </w:r>
      <w:r>
        <w:t>--exclude-object</w:t>
      </w:r>
      <w:r w:rsidRPr="004E653D">
        <w:t xml:space="preserve"> “/g2/d1” File1.h5 File2.h5</w:t>
      </w:r>
    </w:p>
    <w:p w:rsidR="00EE015D" w:rsidRDefault="0024576A" w:rsidP="00EE015D">
      <w:r>
        <w:lastRenderedPageBreak/>
        <w:tab/>
        <w:t>could be replaced by:</w:t>
      </w:r>
    </w:p>
    <w:p w:rsidR="00EE015D" w:rsidRDefault="0024576A" w:rsidP="00EE015D">
      <w:pPr>
        <w:pStyle w:val="PlainText"/>
        <w:spacing w:after="120"/>
      </w:pPr>
      <w:r>
        <w:tab/>
        <w:t xml:space="preserve">  </w:t>
      </w:r>
      <w:r>
        <w:rPr>
          <w:rFonts w:hint="eastAsia"/>
          <w:lang w:eastAsia="ko-KR"/>
        </w:rPr>
        <w:t xml:space="preserve">&gt;&gt; </w:t>
      </w:r>
      <w:r w:rsidRPr="004E653D">
        <w:rPr>
          <w:rFonts w:hint="eastAsia"/>
        </w:rPr>
        <w:t xml:space="preserve">h5diff </w:t>
      </w:r>
      <w:r>
        <w:t xml:space="preserve">--common-objects-only </w:t>
      </w:r>
      <w:r w:rsidRPr="004E653D">
        <w:t>File1.h5 File2.h5</w:t>
      </w:r>
    </w:p>
    <w:p w:rsidR="00EE015D" w:rsidRDefault="0024576A" w:rsidP="00EE015D">
      <w:pPr>
        <w:rPr>
          <w:lang w:eastAsia="ko-KR"/>
        </w:rPr>
      </w:pPr>
      <w:r>
        <w:rPr>
          <w:lang w:eastAsia="ko-KR"/>
        </w:rPr>
        <w:tab/>
        <w:t xml:space="preserve">And, the Use Case 3 (Section </w:t>
      </w:r>
      <w:r w:rsidR="009B0C5C">
        <w:rPr>
          <w:lang w:eastAsia="ko-KR"/>
        </w:rPr>
        <w:fldChar w:fldCharType="begin"/>
      </w:r>
      <w:r>
        <w:rPr>
          <w:lang w:eastAsia="ko-KR"/>
        </w:rPr>
        <w:instrText xml:space="preserve"> REF _Ref142539568 \r \h </w:instrText>
      </w:r>
      <w:r w:rsidR="009B0C5C">
        <w:rPr>
          <w:lang w:eastAsia="ko-KR"/>
        </w:rPr>
      </w:r>
      <w:r w:rsidR="009B0C5C">
        <w:rPr>
          <w:lang w:eastAsia="ko-KR"/>
        </w:rPr>
        <w:fldChar w:fldCharType="separate"/>
      </w:r>
      <w:r>
        <w:rPr>
          <w:lang w:eastAsia="ko-KR"/>
        </w:rPr>
        <w:t>4.3</w:t>
      </w:r>
      <w:r w:rsidR="009B0C5C">
        <w:rPr>
          <w:lang w:eastAsia="ko-KR"/>
        </w:rPr>
        <w:fldChar w:fldCharType="end"/>
      </w:r>
      <w:r>
        <w:rPr>
          <w:lang w:eastAsia="ko-KR"/>
        </w:rPr>
        <w:t>) command:</w:t>
      </w:r>
    </w:p>
    <w:p w:rsidR="00EE015D" w:rsidRDefault="0024576A" w:rsidP="00455799">
      <w:pPr>
        <w:pStyle w:val="PlainText"/>
        <w:spacing w:after="120"/>
        <w:jc w:val="left"/>
      </w:pPr>
      <w:r>
        <w:rPr>
          <w:lang w:eastAsia="ko-KR"/>
        </w:rPr>
        <w:tab/>
        <w:t xml:space="preserve">  </w:t>
      </w:r>
      <w:r>
        <w:rPr>
          <w:rFonts w:hint="eastAsia"/>
          <w:lang w:eastAsia="ko-KR"/>
        </w:rPr>
        <w:t xml:space="preserve">&gt;&gt; </w:t>
      </w:r>
      <w:r>
        <w:rPr>
          <w:rStyle w:val="PlainTextChar"/>
          <w:rFonts w:hint="eastAsia"/>
        </w:rPr>
        <w:t>h5diff</w:t>
      </w:r>
      <w:r>
        <w:rPr>
          <w:rStyle w:val="PlainTextChar"/>
        </w:rPr>
        <w:t xml:space="preserve"> --exclude-object “/gg1” --exclude-object “/gg2” File5.h5 </w:t>
      </w:r>
      <w:r w:rsidRPr="004E653D">
        <w:rPr>
          <w:rStyle w:val="PlainTextChar"/>
        </w:rPr>
        <w:t>File6.h5</w:t>
      </w:r>
    </w:p>
    <w:p w:rsidR="00EE015D" w:rsidRDefault="0024576A" w:rsidP="00EE015D">
      <w:r>
        <w:tab/>
        <w:t>could be replaced by:</w:t>
      </w:r>
    </w:p>
    <w:p w:rsidR="00EE015D" w:rsidRDefault="0024576A" w:rsidP="00EE015D">
      <w:pPr>
        <w:pStyle w:val="PlainText"/>
        <w:spacing w:after="120"/>
      </w:pPr>
      <w:r>
        <w:tab/>
        <w:t xml:space="preserve">  </w:t>
      </w:r>
      <w:r>
        <w:rPr>
          <w:rFonts w:hint="eastAsia"/>
          <w:lang w:eastAsia="ko-KR"/>
        </w:rPr>
        <w:t xml:space="preserve">&gt;&gt; </w:t>
      </w:r>
      <w:r w:rsidRPr="004E653D">
        <w:rPr>
          <w:rFonts w:hint="eastAsia"/>
        </w:rPr>
        <w:t xml:space="preserve">h5diff </w:t>
      </w:r>
      <w:r>
        <w:t>--common-objects-only File5.h5 File6</w:t>
      </w:r>
      <w:r w:rsidRPr="004E653D">
        <w:t>.h5</w:t>
      </w:r>
    </w:p>
    <w:p w:rsidR="00EE015D" w:rsidRDefault="0024576A" w:rsidP="00EE015D">
      <w:pPr>
        <w:ind w:left="720"/>
      </w:pPr>
      <w:r>
        <w:t>For users who frequently want to compare only objects that are common to both files, this option would allow them to do so easily, and would not require that they enumerate (or even know) the objects that are in only one of the two files.</w:t>
      </w:r>
    </w:p>
    <w:p w:rsidR="001866A7" w:rsidRDefault="0024576A">
      <w:pPr>
        <w:pStyle w:val="Heading1"/>
        <w:numPr>
          <w:ilvl w:val="0"/>
          <w:numId w:val="0"/>
        </w:numPr>
        <w:ind w:left="432" w:hanging="432"/>
        <w:rPr>
          <w:lang w:eastAsia="ko-KR"/>
        </w:rPr>
      </w:pPr>
      <w:r>
        <w:rPr>
          <w:lang w:eastAsia="ko-KR"/>
        </w:rPr>
        <w:t>Implementation Plan</w:t>
      </w:r>
    </w:p>
    <w:p w:rsidR="00AD40A8" w:rsidRDefault="0024576A">
      <w:pPr>
        <w:rPr>
          <w:lang w:eastAsia="ko-KR"/>
        </w:rPr>
      </w:pPr>
      <w:r>
        <w:rPr>
          <w:lang w:eastAsia="ko-KR"/>
        </w:rPr>
        <w:t xml:space="preserve">The --exclude-object option, described in Section </w:t>
      </w:r>
      <w:r w:rsidR="009B0C5C">
        <w:rPr>
          <w:lang w:eastAsia="ko-KR"/>
        </w:rPr>
        <w:fldChar w:fldCharType="begin"/>
      </w:r>
      <w:r>
        <w:rPr>
          <w:lang w:eastAsia="ko-KR"/>
        </w:rPr>
        <w:instrText xml:space="preserve"> REF _Ref144437539 \r \h </w:instrText>
      </w:r>
      <w:r w:rsidR="009B0C5C">
        <w:rPr>
          <w:lang w:eastAsia="ko-KR"/>
        </w:rPr>
      </w:r>
      <w:r w:rsidR="009B0C5C">
        <w:rPr>
          <w:lang w:eastAsia="ko-KR"/>
        </w:rPr>
        <w:fldChar w:fldCharType="separate"/>
      </w:r>
      <w:r>
        <w:rPr>
          <w:lang w:eastAsia="ko-KR"/>
        </w:rPr>
        <w:t>3.1</w:t>
      </w:r>
      <w:r w:rsidR="009B0C5C">
        <w:rPr>
          <w:lang w:eastAsia="ko-KR"/>
        </w:rPr>
        <w:fldChar w:fldCharType="end"/>
      </w:r>
      <w:r>
        <w:rPr>
          <w:lang w:eastAsia="ko-KR"/>
        </w:rPr>
        <w:t xml:space="preserve">, will be implemented first. </w:t>
      </w:r>
    </w:p>
    <w:p w:rsidR="00C2640C" w:rsidRDefault="0024576A">
      <w:pPr>
        <w:rPr>
          <w:lang w:eastAsia="ko-KR"/>
        </w:rPr>
      </w:pPr>
      <w:r>
        <w:rPr>
          <w:lang w:eastAsia="ko-KR"/>
        </w:rPr>
        <w:t xml:space="preserve">The ability to specify exclude options in a text file, described in Section </w:t>
      </w:r>
      <w:r w:rsidR="009B0C5C">
        <w:rPr>
          <w:lang w:eastAsia="ko-KR"/>
        </w:rPr>
        <w:fldChar w:fldCharType="begin"/>
      </w:r>
      <w:r>
        <w:rPr>
          <w:lang w:eastAsia="ko-KR"/>
        </w:rPr>
        <w:instrText xml:space="preserve"> REF _Ref144437687 \r \h </w:instrText>
      </w:r>
      <w:r w:rsidR="009B0C5C">
        <w:rPr>
          <w:lang w:eastAsia="ko-KR"/>
        </w:rPr>
      </w:r>
      <w:r w:rsidR="009B0C5C">
        <w:rPr>
          <w:lang w:eastAsia="ko-KR"/>
        </w:rPr>
        <w:fldChar w:fldCharType="separate"/>
      </w:r>
      <w:r>
        <w:rPr>
          <w:lang w:eastAsia="ko-KR"/>
        </w:rPr>
        <w:t>5.2</w:t>
      </w:r>
      <w:r w:rsidR="009B0C5C">
        <w:rPr>
          <w:lang w:eastAsia="ko-KR"/>
        </w:rPr>
        <w:fldChar w:fldCharType="end"/>
      </w:r>
      <w:r>
        <w:rPr>
          <w:lang w:eastAsia="ko-KR"/>
        </w:rPr>
        <w:t>, will be implemented next.</w:t>
      </w:r>
    </w:p>
    <w:p w:rsidR="00C2640C" w:rsidRPr="00C2640C" w:rsidRDefault="0024576A" w:rsidP="00C2640C">
      <w:pPr>
        <w:spacing w:after="0"/>
        <w:rPr>
          <w:rFonts w:eastAsia="Times New Roman" w:cstheme="minorHAnsi"/>
          <w:color w:val="000000"/>
          <w:szCs w:val="24"/>
        </w:rPr>
      </w:pPr>
      <w:r>
        <w:rPr>
          <w:lang w:eastAsia="ko-KR"/>
        </w:rPr>
        <w:t xml:space="preserve">Support for </w:t>
      </w:r>
      <w:r w:rsidRPr="00C2640C">
        <w:rPr>
          <w:rFonts w:cstheme="minorHAnsi"/>
          <w:bCs/>
          <w:i/>
          <w:color w:val="000000"/>
          <w:szCs w:val="24"/>
        </w:rPr>
        <w:t>Case A1: For a specific object, exclude a specific attribute</w:t>
      </w:r>
      <w:r>
        <w:rPr>
          <w:rFonts w:cstheme="minorHAnsi"/>
          <w:bCs/>
          <w:color w:val="000000"/>
          <w:szCs w:val="24"/>
        </w:rPr>
        <w:t xml:space="preserve">, described in Section </w:t>
      </w:r>
      <w:r w:rsidR="009B0C5C">
        <w:rPr>
          <w:rFonts w:cstheme="minorHAnsi"/>
          <w:bCs/>
          <w:color w:val="000000"/>
          <w:szCs w:val="24"/>
        </w:rPr>
        <w:fldChar w:fldCharType="begin"/>
      </w:r>
      <w:r>
        <w:rPr>
          <w:rFonts w:cstheme="minorHAnsi"/>
          <w:bCs/>
          <w:color w:val="000000"/>
          <w:szCs w:val="24"/>
        </w:rPr>
        <w:instrText xml:space="preserve"> REF _Ref144437992 \r \h </w:instrText>
      </w:r>
      <w:r w:rsidR="009B0C5C">
        <w:rPr>
          <w:rFonts w:cstheme="minorHAnsi"/>
          <w:bCs/>
          <w:color w:val="000000"/>
          <w:szCs w:val="24"/>
        </w:rPr>
      </w:r>
      <w:r w:rsidR="009B0C5C">
        <w:rPr>
          <w:rFonts w:cstheme="minorHAnsi"/>
          <w:bCs/>
          <w:color w:val="000000"/>
          <w:szCs w:val="24"/>
        </w:rPr>
        <w:fldChar w:fldCharType="separate"/>
      </w:r>
      <w:r>
        <w:rPr>
          <w:rFonts w:cstheme="minorHAnsi"/>
          <w:bCs/>
          <w:color w:val="000000"/>
          <w:szCs w:val="24"/>
        </w:rPr>
        <w:t>5.1</w:t>
      </w:r>
      <w:r w:rsidR="009B0C5C">
        <w:rPr>
          <w:rFonts w:cstheme="minorHAnsi"/>
          <w:bCs/>
          <w:color w:val="000000"/>
          <w:szCs w:val="24"/>
        </w:rPr>
        <w:fldChar w:fldCharType="end"/>
      </w:r>
      <w:r>
        <w:rPr>
          <w:rFonts w:cstheme="minorHAnsi"/>
          <w:bCs/>
          <w:color w:val="000000"/>
          <w:szCs w:val="24"/>
        </w:rPr>
        <w:t>, will then be added. Use cases A2-A6 in Excluding Attribute(s) from comparison are considered optional.</w:t>
      </w:r>
    </w:p>
    <w:p w:rsidR="00BE61C8" w:rsidRDefault="0024576A" w:rsidP="00BE61C8">
      <w:pPr>
        <w:pStyle w:val="Heading"/>
      </w:pPr>
      <w:r>
        <w:t>Acknowledgements</w:t>
      </w:r>
    </w:p>
    <w:p w:rsidR="00BE61C8" w:rsidRDefault="0024576A" w:rsidP="00BE61C8">
      <w:r>
        <w:t xml:space="preserve">This work was prompted by a request from Mike Linda </w:t>
      </w:r>
      <w:r w:rsidRPr="00C2640C">
        <w:t>(</w:t>
      </w:r>
      <w:r w:rsidRPr="00C2640C">
        <w:rPr>
          <w:rFonts w:cs="Helvetica"/>
          <w:szCs w:val="24"/>
        </w:rPr>
        <w:t>SSAI - NPP SDS Ozone PEATE)</w:t>
      </w:r>
      <w:r w:rsidRPr="00C2640C">
        <w:t>,</w:t>
      </w:r>
      <w:r>
        <w:t xml:space="preserve"> who frequently wants to use batch scripts to compare some, but not all, objects in HDF5 files. </w:t>
      </w:r>
    </w:p>
    <w:p w:rsidR="00BE61C8" w:rsidRPr="00BE61C8" w:rsidRDefault="0024576A" w:rsidP="00BE61C8">
      <w:r>
        <w:t>Ruth Aydt (aydt@hdfgroup.org) provided editorial support.</w:t>
      </w:r>
    </w:p>
    <w:p w:rsidR="00F52DB0" w:rsidRDefault="0024576A" w:rsidP="00BE61C8">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E15DD0" w:rsidRPr="009D6CFF">
        <w:trPr>
          <w:jc w:val="center"/>
        </w:trPr>
        <w:tc>
          <w:tcPr>
            <w:tcW w:w="2337" w:type="dxa"/>
          </w:tcPr>
          <w:p w:rsidR="009D6CFF" w:rsidRPr="009D6CFF" w:rsidRDefault="0024576A" w:rsidP="00AD6CAA">
            <w:pPr>
              <w:jc w:val="left"/>
              <w:rPr>
                <w:i/>
              </w:rPr>
            </w:pPr>
            <w:r>
              <w:rPr>
                <w:rFonts w:hint="eastAsia"/>
                <w:i/>
                <w:lang w:eastAsia="ko-KR"/>
              </w:rPr>
              <w:t>May</w:t>
            </w:r>
            <w:r w:rsidRPr="009D6CFF">
              <w:rPr>
                <w:i/>
              </w:rPr>
              <w:t xml:space="preserve"> </w:t>
            </w:r>
            <w:r>
              <w:rPr>
                <w:rFonts w:hint="eastAsia"/>
                <w:i/>
                <w:lang w:eastAsia="ko-KR"/>
              </w:rPr>
              <w:t>13</w:t>
            </w:r>
            <w:r w:rsidRPr="009D6CFF">
              <w:rPr>
                <w:i/>
              </w:rPr>
              <w:t>, 20</w:t>
            </w:r>
            <w:r>
              <w:rPr>
                <w:rFonts w:hint="eastAsia"/>
                <w:i/>
                <w:lang w:eastAsia="ko-KR"/>
              </w:rPr>
              <w:t>10</w:t>
            </w:r>
            <w:r w:rsidRPr="009D6CFF">
              <w:rPr>
                <w:i/>
              </w:rPr>
              <w:t>:</w:t>
            </w:r>
          </w:p>
        </w:tc>
        <w:tc>
          <w:tcPr>
            <w:tcW w:w="7743" w:type="dxa"/>
          </w:tcPr>
          <w:p w:rsidR="009D6CFF" w:rsidRPr="009D6CFF" w:rsidRDefault="0024576A" w:rsidP="009D6CFF">
            <w:pPr>
              <w:jc w:val="left"/>
            </w:pPr>
            <w:r w:rsidRPr="009D6CFF">
              <w:t xml:space="preserve">Version 1 circulated for comment within The HDF Group. </w:t>
            </w:r>
          </w:p>
        </w:tc>
      </w:tr>
      <w:tr w:rsidR="00E15DD0" w:rsidRPr="009D6CFF">
        <w:trPr>
          <w:jc w:val="center"/>
        </w:trPr>
        <w:tc>
          <w:tcPr>
            <w:tcW w:w="2337" w:type="dxa"/>
          </w:tcPr>
          <w:p w:rsidR="009D6CFF" w:rsidRPr="009D6CFF" w:rsidRDefault="0024576A" w:rsidP="009F77A7">
            <w:pPr>
              <w:jc w:val="left"/>
              <w:rPr>
                <w:rStyle w:val="Emphasis"/>
              </w:rPr>
            </w:pPr>
            <w:r>
              <w:rPr>
                <w:rFonts w:hint="eastAsia"/>
                <w:i/>
                <w:lang w:eastAsia="ko-KR"/>
              </w:rPr>
              <w:t>May</w:t>
            </w:r>
            <w:r w:rsidRPr="009D6CFF">
              <w:rPr>
                <w:i/>
              </w:rPr>
              <w:t xml:space="preserve"> </w:t>
            </w:r>
            <w:r>
              <w:rPr>
                <w:rFonts w:hint="eastAsia"/>
                <w:i/>
                <w:lang w:eastAsia="ko-KR"/>
              </w:rPr>
              <w:t>17</w:t>
            </w:r>
            <w:r w:rsidRPr="009D6CFF">
              <w:rPr>
                <w:i/>
              </w:rPr>
              <w:t>, 20</w:t>
            </w:r>
            <w:r>
              <w:rPr>
                <w:rFonts w:hint="eastAsia"/>
                <w:i/>
                <w:lang w:eastAsia="ko-KR"/>
              </w:rPr>
              <w:t>10</w:t>
            </w:r>
            <w:r w:rsidRPr="009D6CFF">
              <w:rPr>
                <w:i/>
              </w:rPr>
              <w:t>:</w:t>
            </w:r>
          </w:p>
        </w:tc>
        <w:tc>
          <w:tcPr>
            <w:tcW w:w="7743" w:type="dxa"/>
          </w:tcPr>
          <w:p w:rsidR="009D6CFF" w:rsidRPr="009D6CFF" w:rsidRDefault="0024576A" w:rsidP="009F77A7">
            <w:pPr>
              <w:jc w:val="left"/>
              <w:rPr>
                <w:rStyle w:val="Emphasis"/>
              </w:rPr>
            </w:pPr>
            <w:r w:rsidRPr="009D6CFF">
              <w:t>Version 1</w:t>
            </w:r>
            <w:r>
              <w:rPr>
                <w:rFonts w:hint="eastAsia"/>
                <w:lang w:eastAsia="ko-KR"/>
              </w:rPr>
              <w:t>.2</w:t>
            </w:r>
            <w:r w:rsidRPr="009D6CFF">
              <w:t xml:space="preserve"> </w:t>
            </w:r>
            <w:r>
              <w:rPr>
                <w:rFonts w:hint="eastAsia"/>
                <w:lang w:eastAsia="ko-KR"/>
              </w:rPr>
              <w:t>updated from the internal meeting and feedbacks within the HDF Group</w:t>
            </w:r>
            <w:r w:rsidRPr="009D6CFF">
              <w:t>.</w:t>
            </w:r>
          </w:p>
        </w:tc>
      </w:tr>
      <w:tr w:rsidR="00E15DD0" w:rsidRPr="009D6CFF">
        <w:trPr>
          <w:jc w:val="center"/>
        </w:trPr>
        <w:tc>
          <w:tcPr>
            <w:tcW w:w="2337" w:type="dxa"/>
          </w:tcPr>
          <w:p w:rsidR="009D6CFF" w:rsidRPr="009D6CFF" w:rsidRDefault="0024576A" w:rsidP="006B671D">
            <w:pPr>
              <w:jc w:val="left"/>
              <w:rPr>
                <w:rStyle w:val="Emphasis"/>
              </w:rPr>
            </w:pPr>
            <w:r>
              <w:rPr>
                <w:rStyle w:val="Emphasis"/>
              </w:rPr>
              <w:t>May 24, 2010:</w:t>
            </w:r>
          </w:p>
        </w:tc>
        <w:tc>
          <w:tcPr>
            <w:tcW w:w="7743" w:type="dxa"/>
          </w:tcPr>
          <w:p w:rsidR="006B671D" w:rsidRDefault="0024576A" w:rsidP="006B671D">
            <w:pPr>
              <w:jc w:val="left"/>
              <w:rPr>
                <w:rStyle w:val="Emphasis"/>
              </w:rPr>
            </w:pPr>
            <w:r>
              <w:rPr>
                <w:rStyle w:val="Emphasis"/>
                <w:i w:val="0"/>
              </w:rPr>
              <w:t xml:space="preserve">Version 1.3 changed option from --ignore-path to --exclude to be more descriptive and consistent with existing h5diff reference manual page. </w:t>
            </w:r>
          </w:p>
          <w:p w:rsidR="006B671D" w:rsidRDefault="0024576A" w:rsidP="006B671D">
            <w:pPr>
              <w:jc w:val="left"/>
              <w:rPr>
                <w:rStyle w:val="Emphasis"/>
              </w:rPr>
            </w:pPr>
            <w:r>
              <w:rPr>
                <w:rStyle w:val="Emphasis"/>
                <w:i w:val="0"/>
              </w:rPr>
              <w:t>Removed discussion of hard and soft links, which were orthogonal to the main purpose of the RFC. Made other editorial changes.</w:t>
            </w:r>
          </w:p>
          <w:p w:rsidR="009D6CFF" w:rsidRPr="006B671D" w:rsidRDefault="0024576A" w:rsidP="006B671D">
            <w:pPr>
              <w:jc w:val="left"/>
              <w:rPr>
                <w:rStyle w:val="Emphasis"/>
              </w:rPr>
            </w:pPr>
            <w:r>
              <w:rPr>
                <w:rStyle w:val="Emphasis"/>
                <w:i w:val="0"/>
              </w:rPr>
              <w:t>Expanded Additional Features discussion.</w:t>
            </w:r>
          </w:p>
        </w:tc>
      </w:tr>
      <w:tr w:rsidR="00E15DD0" w:rsidRPr="009D6CFF">
        <w:trPr>
          <w:jc w:val="center"/>
        </w:trPr>
        <w:tc>
          <w:tcPr>
            <w:tcW w:w="2337" w:type="dxa"/>
          </w:tcPr>
          <w:p w:rsidR="009D6CFF" w:rsidRPr="009D6CFF" w:rsidRDefault="0024576A" w:rsidP="009D6CFF">
            <w:pPr>
              <w:jc w:val="left"/>
              <w:rPr>
                <w:rStyle w:val="Emphasis"/>
              </w:rPr>
            </w:pPr>
            <w:r>
              <w:rPr>
                <w:rStyle w:val="Emphasis"/>
              </w:rPr>
              <w:t>June 10, 2010:</w:t>
            </w:r>
          </w:p>
        </w:tc>
        <w:tc>
          <w:tcPr>
            <w:tcW w:w="7743" w:type="dxa"/>
          </w:tcPr>
          <w:p w:rsidR="00883FFF" w:rsidRDefault="0024576A" w:rsidP="00883FFF">
            <w:pPr>
              <w:jc w:val="left"/>
              <w:rPr>
                <w:rStyle w:val="Emphasis"/>
              </w:rPr>
            </w:pPr>
            <w:r>
              <w:rPr>
                <w:rStyle w:val="Emphasis"/>
                <w:i w:val="0"/>
              </w:rPr>
              <w:t xml:space="preserve">Version 4: Incorporated feedback from Mike Linda in Motivation, Current Approach, and Acknowledgements sections.  </w:t>
            </w:r>
          </w:p>
          <w:p w:rsidR="009D6CFF" w:rsidRPr="00142D01" w:rsidRDefault="0024576A" w:rsidP="00883FFF">
            <w:pPr>
              <w:jc w:val="left"/>
              <w:rPr>
                <w:rStyle w:val="Emphasis"/>
              </w:rPr>
            </w:pPr>
            <w:r>
              <w:rPr>
                <w:rStyle w:val="Emphasis"/>
                <w:i w:val="0"/>
              </w:rPr>
              <w:t>Changed Version numbering to be consistent with other RFCs (no version 1.x, just version x).</w:t>
            </w:r>
          </w:p>
        </w:tc>
      </w:tr>
      <w:tr w:rsidR="00BD33FA" w:rsidRPr="009D6CFF">
        <w:trPr>
          <w:jc w:val="center"/>
        </w:trPr>
        <w:tc>
          <w:tcPr>
            <w:tcW w:w="2337" w:type="dxa"/>
          </w:tcPr>
          <w:p w:rsidR="00BD33FA" w:rsidRPr="00BD33FA" w:rsidRDefault="0024576A" w:rsidP="00BD33FA">
            <w:pPr>
              <w:spacing w:after="0"/>
              <w:rPr>
                <w:i/>
                <w:lang w:eastAsia="ko-KR"/>
              </w:rPr>
            </w:pPr>
            <w:r w:rsidRPr="00F15A54">
              <w:rPr>
                <w:i/>
                <w:lang w:eastAsia="ko-KR"/>
              </w:rPr>
              <w:t>July 9,</w:t>
            </w:r>
            <w:r>
              <w:rPr>
                <w:i/>
                <w:lang w:eastAsia="ko-KR"/>
              </w:rPr>
              <w:t xml:space="preserve"> </w:t>
            </w:r>
            <w:r w:rsidRPr="00F15A54">
              <w:rPr>
                <w:i/>
                <w:lang w:eastAsia="ko-KR"/>
              </w:rPr>
              <w:t>2010:</w:t>
            </w:r>
          </w:p>
          <w:p w:rsidR="00BD33FA" w:rsidRDefault="00102450" w:rsidP="009D6CFF">
            <w:pPr>
              <w:jc w:val="left"/>
              <w:rPr>
                <w:rStyle w:val="Emphasis"/>
              </w:rPr>
            </w:pPr>
          </w:p>
        </w:tc>
        <w:tc>
          <w:tcPr>
            <w:tcW w:w="7743" w:type="dxa"/>
          </w:tcPr>
          <w:p w:rsidR="00BD33FA" w:rsidRDefault="0024576A" w:rsidP="00883FFF">
            <w:pPr>
              <w:jc w:val="left"/>
              <w:rPr>
                <w:rStyle w:val="Emphasis"/>
              </w:rPr>
            </w:pPr>
            <w:r>
              <w:rPr>
                <w:rStyle w:val="Emphasis"/>
                <w:rFonts w:hint="eastAsia"/>
                <w:i w:val="0"/>
                <w:lang w:eastAsia="ko-KR"/>
              </w:rPr>
              <w:t>Version 5 incorporated internal discussions within the HDF Group.</w:t>
            </w:r>
          </w:p>
          <w:p w:rsidR="006C746B" w:rsidRDefault="0024576A" w:rsidP="00883FFF">
            <w:pPr>
              <w:jc w:val="left"/>
              <w:rPr>
                <w:rStyle w:val="Emphasis"/>
              </w:rPr>
            </w:pPr>
            <w:r>
              <w:rPr>
                <w:rStyle w:val="Emphasis"/>
                <w:rFonts w:hint="eastAsia"/>
                <w:i w:val="0"/>
                <w:lang w:eastAsia="ko-KR"/>
              </w:rPr>
              <w:lastRenderedPageBreak/>
              <w:t xml:space="preserve">Change </w:t>
            </w:r>
            <w:r>
              <w:rPr>
                <w:rStyle w:val="Emphasis"/>
                <w:i w:val="0"/>
                <w:lang w:eastAsia="ko-KR"/>
              </w:rPr>
              <w:t>--</w:t>
            </w:r>
            <w:r>
              <w:rPr>
                <w:rStyle w:val="Emphasis"/>
                <w:rFonts w:hint="eastAsia"/>
                <w:i w:val="0"/>
                <w:lang w:eastAsia="ko-KR"/>
              </w:rPr>
              <w:t xml:space="preserve">exclude to </w:t>
            </w:r>
            <w:r>
              <w:rPr>
                <w:rStyle w:val="Emphasis"/>
                <w:i w:val="0"/>
                <w:lang w:eastAsia="ko-KR"/>
              </w:rPr>
              <w:t>--</w:t>
            </w:r>
            <w:r>
              <w:rPr>
                <w:rStyle w:val="Emphasis"/>
                <w:rFonts w:hint="eastAsia"/>
                <w:i w:val="0"/>
                <w:lang w:eastAsia="ko-KR"/>
              </w:rPr>
              <w:t>exclude-object.</w:t>
            </w:r>
          </w:p>
          <w:p w:rsidR="00C320CA" w:rsidRDefault="0024576A" w:rsidP="00883FFF">
            <w:pPr>
              <w:jc w:val="left"/>
              <w:rPr>
                <w:rStyle w:val="Emphasis"/>
              </w:rPr>
            </w:pPr>
            <w:r>
              <w:rPr>
                <w:rStyle w:val="Emphasis"/>
                <w:rFonts w:hint="eastAsia"/>
                <w:i w:val="0"/>
                <w:lang w:eastAsia="ko-KR"/>
              </w:rPr>
              <w:t>Add chapter 5 and Development procedure sections.</w:t>
            </w:r>
          </w:p>
        </w:tc>
      </w:tr>
      <w:tr w:rsidR="00C2640C" w:rsidRPr="009D6CFF">
        <w:trPr>
          <w:jc w:val="center"/>
        </w:trPr>
        <w:tc>
          <w:tcPr>
            <w:tcW w:w="2337" w:type="dxa"/>
          </w:tcPr>
          <w:p w:rsidR="00C2640C" w:rsidRPr="00C2640C" w:rsidRDefault="0024576A" w:rsidP="00BD33FA">
            <w:pPr>
              <w:spacing w:after="0"/>
              <w:rPr>
                <w:i/>
                <w:lang w:eastAsia="ko-KR"/>
              </w:rPr>
            </w:pPr>
            <w:r>
              <w:rPr>
                <w:i/>
                <w:lang w:eastAsia="ko-KR"/>
              </w:rPr>
              <w:lastRenderedPageBreak/>
              <w:t>August 26, 2010:</w:t>
            </w:r>
          </w:p>
        </w:tc>
        <w:tc>
          <w:tcPr>
            <w:tcW w:w="7743" w:type="dxa"/>
          </w:tcPr>
          <w:p w:rsidR="00C2640C" w:rsidRDefault="0024576A" w:rsidP="00EE7C5F">
            <w:pPr>
              <w:jc w:val="left"/>
              <w:rPr>
                <w:rStyle w:val="Emphasis"/>
              </w:rPr>
            </w:pPr>
            <w:r>
              <w:rPr>
                <w:rStyle w:val="Emphasis"/>
                <w:i w:val="0"/>
                <w:lang w:eastAsia="ko-KR"/>
              </w:rPr>
              <w:t>Version 6 includes clarification of wildcard options, and general editorial updates, including renaming of some sections.</w:t>
            </w:r>
          </w:p>
        </w:tc>
      </w:tr>
    </w:tbl>
    <w:p w:rsidR="00F52DB0" w:rsidRPr="00C62B71" w:rsidRDefault="00102450" w:rsidP="00BD33FA">
      <w:pPr>
        <w:spacing w:after="0"/>
        <w:rPr>
          <w:lang w:eastAsia="ko-KR"/>
        </w:rPr>
      </w:pPr>
    </w:p>
    <w:sectPr w:rsidR="00F52DB0" w:rsidRPr="00C62B71" w:rsidSect="00F52DB0">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450" w:rsidRDefault="00102450" w:rsidP="00F52DB0">
      <w:r>
        <w:separator/>
      </w:r>
    </w:p>
  </w:endnote>
  <w:endnote w:type="continuationSeparator" w:id="0">
    <w:p w:rsidR="00102450" w:rsidRDefault="00102450" w:rsidP="00F52D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270327" w:rsidRDefault="0024576A" w:rsidP="00F52DB0">
            <w:pPr>
              <w:pStyle w:val="HDFFooter"/>
            </w:pPr>
            <w:r>
              <w:rPr>
                <w:noProof/>
                <w:lang w:eastAsia="ko-KR"/>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9B0C5C">
              <w:fldChar w:fldCharType="begin"/>
            </w:r>
            <w:r>
              <w:instrText xml:space="preserve"> PAGE </w:instrText>
            </w:r>
            <w:r w:rsidR="009B0C5C">
              <w:fldChar w:fldCharType="separate"/>
            </w:r>
            <w:r w:rsidR="00193945">
              <w:rPr>
                <w:noProof/>
              </w:rPr>
              <w:t>9</w:t>
            </w:r>
            <w:r w:rsidR="009B0C5C">
              <w:fldChar w:fldCharType="end"/>
            </w:r>
            <w:r>
              <w:t xml:space="preserve"> of </w:t>
            </w:r>
            <w:r w:rsidR="009B0C5C">
              <w:fldChar w:fldCharType="begin"/>
            </w:r>
            <w:r>
              <w:instrText xml:space="preserve"> NUMPAGES  </w:instrText>
            </w:r>
            <w:r w:rsidR="009B0C5C">
              <w:fldChar w:fldCharType="separate"/>
            </w:r>
            <w:r w:rsidR="00193945">
              <w:rPr>
                <w:noProof/>
              </w:rPr>
              <w:t>9</w:t>
            </w:r>
            <w:r w:rsidR="009B0C5C">
              <w:fldChar w:fldCharType="end"/>
            </w:r>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270327" w:rsidRDefault="0024576A" w:rsidP="00F52DB0">
            <w:pPr>
              <w:pStyle w:val="HDFFooter"/>
            </w:pPr>
            <w:r>
              <w:rPr>
                <w:noProof/>
                <w:lang w:eastAsia="ko-KR"/>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9B0C5C">
              <w:fldChar w:fldCharType="begin"/>
            </w:r>
            <w:r>
              <w:instrText xml:space="preserve"> PAGE </w:instrText>
            </w:r>
            <w:r w:rsidR="009B0C5C">
              <w:fldChar w:fldCharType="separate"/>
            </w:r>
            <w:r w:rsidR="00193945">
              <w:rPr>
                <w:noProof/>
              </w:rPr>
              <w:t>1</w:t>
            </w:r>
            <w:r w:rsidR="009B0C5C">
              <w:fldChar w:fldCharType="end"/>
            </w:r>
            <w:r>
              <w:t xml:space="preserve"> of </w:t>
            </w:r>
            <w:r w:rsidR="009B0C5C">
              <w:fldChar w:fldCharType="begin"/>
            </w:r>
            <w:r>
              <w:instrText xml:space="preserve"> NUMPAGES  </w:instrText>
            </w:r>
            <w:r w:rsidR="009B0C5C">
              <w:fldChar w:fldCharType="separate"/>
            </w:r>
            <w:r w:rsidR="00193945">
              <w:rPr>
                <w:noProof/>
              </w:rPr>
              <w:t>1</w:t>
            </w:r>
            <w:r w:rsidR="009B0C5C">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450" w:rsidRDefault="00102450" w:rsidP="00F52DB0">
      <w:r>
        <w:separator/>
      </w:r>
    </w:p>
  </w:footnote>
  <w:footnote w:type="continuationSeparator" w:id="0">
    <w:p w:rsidR="00102450" w:rsidRDefault="00102450" w:rsidP="00F52DB0">
      <w:r>
        <w:continuationSeparator/>
      </w:r>
    </w:p>
  </w:footnote>
  <w:footnote w:id="1">
    <w:p w:rsidR="00270327" w:rsidRDefault="0024576A">
      <w:pPr>
        <w:pStyle w:val="FootnoteText"/>
      </w:pPr>
      <w:r>
        <w:rPr>
          <w:rStyle w:val="FootnoteReference"/>
        </w:rPr>
        <w:footnoteRef/>
      </w:r>
      <w:r>
        <w:t xml:space="preserve"> Refer to the h5diff reference manual entry for a more extensive discussion of h5diff’s behavior.</w:t>
      </w:r>
    </w:p>
  </w:footnote>
  <w:footnote w:id="2">
    <w:p w:rsidR="00270327" w:rsidRDefault="0024576A">
      <w:pPr>
        <w:pStyle w:val="FootnoteText"/>
      </w:pPr>
      <w:ins w:id="7" w:author="Ruth Aydt" w:date="2010-08-27T14:54:00Z">
        <w:r>
          <w:rPr>
            <w:rStyle w:val="FootnoteReference"/>
          </w:rPr>
          <w:footnoteRef/>
        </w:r>
        <w:r>
          <w:t xml:space="preserve"> Note that there may be multiple paths to any given object in an HDF5 file.  </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327" w:rsidRDefault="0024576A" w:rsidP="00F52DB0">
    <w:pPr>
      <w:pStyle w:val="THGHeader2"/>
      <w:rPr>
        <w:lang w:eastAsia="ko-KR"/>
      </w:rPr>
    </w:pPr>
    <w:r>
      <w:rPr>
        <w:lang w:eastAsia="ko-KR"/>
      </w:rPr>
      <w:t>August 27</w:t>
    </w:r>
    <w:r>
      <w:rPr>
        <w:rFonts w:hint="eastAsia"/>
        <w:lang w:eastAsia="ko-KR"/>
      </w:rPr>
      <w:t>, 2010</w:t>
    </w:r>
    <w:r>
      <w:ptab w:relativeTo="margin" w:alignment="center" w:leader="none"/>
    </w:r>
    <w:r>
      <w:ptab w:relativeTo="margin" w:alignment="right" w:leader="none"/>
    </w:r>
    <w:r>
      <w:t xml:space="preserve">RFC THG </w:t>
    </w:r>
    <w:r>
      <w:rPr>
        <w:rFonts w:hint="eastAsia"/>
        <w:lang w:eastAsia="ko-KR"/>
      </w:rPr>
      <w:t>2010</w:t>
    </w:r>
    <w:r>
      <w:t>-</w:t>
    </w:r>
    <w:r>
      <w:rPr>
        <w:rFonts w:hint="eastAsia"/>
        <w:lang w:eastAsia="ko-KR"/>
      </w:rPr>
      <w:t>05</w:t>
    </w:r>
    <w:r>
      <w:t>-</w:t>
    </w:r>
    <w:r>
      <w:rPr>
        <w:rFonts w:hint="eastAsia"/>
        <w:lang w:eastAsia="ko-KR"/>
      </w:rPr>
      <w:t>11</w:t>
    </w:r>
    <w:r>
      <w:t>.v</w:t>
    </w:r>
    <w:r>
      <w:rPr>
        <w:rFonts w:hint="eastAsia"/>
        <w:lang w:eastAsia="ko-KR"/>
      </w:rPr>
      <w:t>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327" w:rsidRPr="006D4EA4" w:rsidRDefault="0024576A" w:rsidP="006D4EA4">
    <w:pPr>
      <w:pStyle w:val="THGHeader"/>
      <w:rPr>
        <w:lang w:eastAsia="ko-KR"/>
      </w:rPr>
    </w:pPr>
    <w:r>
      <w:rPr>
        <w:lang w:eastAsia="ko-KR"/>
      </w:rPr>
      <w:t>August 27</w:t>
    </w:r>
    <w:r>
      <w:rPr>
        <w:rFonts w:hint="eastAsia"/>
        <w:lang w:eastAsia="ko-KR"/>
      </w:rPr>
      <w:t>, 2010</w:t>
    </w:r>
    <w:r>
      <w:ptab w:relativeTo="margin" w:alignment="center" w:leader="none"/>
    </w:r>
    <w:r>
      <w:ptab w:relativeTo="margin" w:alignment="right" w:leader="none"/>
    </w:r>
    <w:r>
      <w:t xml:space="preserve">RFC THG </w:t>
    </w:r>
    <w:r>
      <w:rPr>
        <w:rFonts w:hint="eastAsia"/>
        <w:lang w:eastAsia="ko-KR"/>
      </w:rPr>
      <w:t>2010</w:t>
    </w:r>
    <w:r>
      <w:t>-</w:t>
    </w:r>
    <w:r>
      <w:rPr>
        <w:rFonts w:hint="eastAsia"/>
        <w:lang w:eastAsia="ko-KR"/>
      </w:rPr>
      <w:t>05</w:t>
    </w:r>
    <w:r>
      <w:t>-</w:t>
    </w:r>
    <w:r>
      <w:rPr>
        <w:rFonts w:hint="eastAsia"/>
        <w:lang w:eastAsia="ko-KR"/>
      </w:rPr>
      <w:t>11</w:t>
    </w:r>
    <w:r>
      <w:t>.v</w:t>
    </w:r>
    <w:r>
      <w:rPr>
        <w:lang w:eastAsia="ko-KR"/>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6D707C5"/>
    <w:multiLevelType w:val="multilevel"/>
    <w:tmpl w:val="F52C2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591A68"/>
    <w:multiLevelType w:val="multilevel"/>
    <w:tmpl w:val="7CA67FF8"/>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DA5126B"/>
    <w:multiLevelType w:val="multilevel"/>
    <w:tmpl w:val="CBEA8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EF54AD"/>
    <w:multiLevelType w:val="multilevel"/>
    <w:tmpl w:val="F52C2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1D7AA5"/>
    <w:multiLevelType w:val="hybridMultilevel"/>
    <w:tmpl w:val="A8B0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B13E89"/>
    <w:multiLevelType w:val="multilevel"/>
    <w:tmpl w:val="F52C2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C82F57"/>
    <w:multiLevelType w:val="hybridMultilevel"/>
    <w:tmpl w:val="F152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A55E45"/>
    <w:multiLevelType w:val="hybridMultilevel"/>
    <w:tmpl w:val="A48884A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113748"/>
    <w:multiLevelType w:val="multilevel"/>
    <w:tmpl w:val="F52C2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3"/>
  </w:num>
  <w:num w:numId="4">
    <w:abstractNumId w:val="2"/>
  </w:num>
  <w:num w:numId="5">
    <w:abstractNumId w:val="1"/>
  </w:num>
  <w:num w:numId="6">
    <w:abstractNumId w:val="0"/>
  </w:num>
  <w:num w:numId="7">
    <w:abstractNumId w:val="8"/>
  </w:num>
  <w:num w:numId="8">
    <w:abstractNumId w:val="11"/>
  </w:num>
  <w:num w:numId="9">
    <w:abstractNumId w:val="9"/>
  </w:num>
  <w:num w:numId="10">
    <w:abstractNumId w:val="13"/>
  </w:num>
  <w:num w:numId="11">
    <w:abstractNumId w:val="6"/>
  </w:num>
  <w:num w:numId="12">
    <w:abstractNumId w:val="4"/>
  </w:num>
  <w:num w:numId="13">
    <w:abstractNumId w:val="10"/>
  </w:num>
  <w:num w:numId="14">
    <w:abstractNumId w:val="7"/>
  </w:num>
  <w:num w:numId="15">
    <w:abstractNumId w:val="12"/>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trackRevisions/>
  <w:doNotTrackMoves/>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534FC6"/>
    <w:rsid w:val="00102450"/>
    <w:rsid w:val="00193945"/>
    <w:rsid w:val="0024576A"/>
    <w:rsid w:val="00534FC6"/>
    <w:rsid w:val="009B0C5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EastAsia" w:hAnsiTheme="majorHAnsi" w:cstheme="minorBidi"/>
        <w:sz w:val="22"/>
        <w:szCs w:val="22"/>
        <w:lang w:val="en-US" w:eastAsia="en-US"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443125"/>
    <w:pPr>
      <w:keepNext/>
      <w:keepLines/>
      <w:numPr>
        <w:ilvl w:val="2"/>
        <w:numId w:val="1"/>
      </w:numPr>
      <w:spacing w:before="200"/>
      <w:outlineLvl w:val="2"/>
    </w:pPr>
    <w:rPr>
      <w:rFonts w:asciiTheme="majorHAnsi" w:eastAsiaTheme="majorEastAsia" w:hAnsiTheme="majorHAnsi" w:cstheme="majorBidi"/>
      <w:b/>
      <w:bCs/>
      <w:color w:val="000000" w:themeColor="text1"/>
      <w:lang w:eastAsia="ko-KR"/>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A66"/>
    <w:rPr>
      <w:rFonts w:ascii="Lucida Grande" w:hAnsi="Lucida Grande"/>
      <w:sz w:val="18"/>
      <w:szCs w:val="18"/>
    </w:rPr>
  </w:style>
  <w:style w:type="character" w:customStyle="1" w:styleId="BalloonTextChar0">
    <w:name w:val="Balloon Text Char"/>
    <w:basedOn w:val="DefaultParagraphFont"/>
    <w:link w:val="BalloonText"/>
    <w:uiPriority w:val="99"/>
    <w:semiHidden/>
    <w:rsid w:val="005D3A66"/>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443125"/>
    <w:rPr>
      <w:rFonts w:eastAsiaTheme="majorEastAsia" w:cstheme="majorBidi"/>
      <w:b/>
      <w:bCs/>
      <w:color w:val="000000" w:themeColor="text1"/>
      <w:sz w:val="24"/>
      <w:lang w:eastAsia="ko-KR"/>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C203C4"/>
    <w:pPr>
      <w:pBdr>
        <w:bottom w:val="single" w:sz="8" w:space="10" w:color="4F81BD" w:themeColor="accent1"/>
      </w:pBdr>
      <w:spacing w:before="0" w:after="300"/>
      <w:jc w:val="both"/>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C203C4"/>
    <w:rPr>
      <w:b/>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7"/>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203C4"/>
    <w:pPr>
      <w:spacing w:after="0"/>
    </w:pPr>
    <w:rPr>
      <w:szCs w:val="24"/>
    </w:rPr>
  </w:style>
  <w:style w:type="character" w:customStyle="1" w:styleId="FootnoteTextChar">
    <w:name w:val="Footnote Text Char"/>
    <w:basedOn w:val="DefaultParagraphFont"/>
    <w:link w:val="FootnoteText"/>
    <w:uiPriority w:val="99"/>
    <w:semiHidden/>
    <w:rsid w:val="00C203C4"/>
    <w:rPr>
      <w:rFonts w:asciiTheme="minorHAnsi" w:hAnsiTheme="minorHAnsi"/>
      <w:sz w:val="24"/>
      <w:szCs w:val="24"/>
    </w:rPr>
  </w:style>
  <w:style w:type="character" w:styleId="FootnoteReference">
    <w:name w:val="footnote reference"/>
    <w:basedOn w:val="DefaultParagraphFont"/>
    <w:uiPriority w:val="99"/>
    <w:semiHidden/>
    <w:unhideWhenUsed/>
    <w:rsid w:val="00C203C4"/>
    <w:rPr>
      <w:vertAlign w:val="superscript"/>
    </w:rPr>
  </w:style>
</w:styles>
</file>

<file path=word/webSettings.xml><?xml version="1.0" encoding="utf-8"?>
<w:webSettings xmlns:r="http://schemas.openxmlformats.org/officeDocument/2006/relationships" xmlns:w="http://schemas.openxmlformats.org/wordprocessingml/2006/main">
  <w:divs>
    <w:div w:id="305668478">
      <w:bodyDiv w:val="1"/>
      <w:marLeft w:val="0"/>
      <w:marRight w:val="0"/>
      <w:marTop w:val="0"/>
      <w:marBottom w:val="0"/>
      <w:divBdr>
        <w:top w:val="none" w:sz="0" w:space="0" w:color="auto"/>
        <w:left w:val="none" w:sz="0" w:space="0" w:color="auto"/>
        <w:bottom w:val="none" w:sz="0" w:space="0" w:color="auto"/>
        <w:right w:val="none" w:sz="0" w:space="0" w:color="auto"/>
      </w:divBdr>
    </w:div>
    <w:div w:id="15776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km@hdfgroup.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2786</Words>
  <Characters>15883</Characters>
  <Application>Microsoft Office Word</Application>
  <DocSecurity>0</DocSecurity>
  <Lines>132</Lines>
  <Paragraphs>37</Paragraphs>
  <ScaleCrop>false</ScaleCrop>
  <Company>The HDF Group</Company>
  <LinksUpToDate>false</LinksUpToDate>
  <CharactersWithSpaces>18632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jkm</dc:creator>
  <cp:lastModifiedBy>jkm</cp:lastModifiedBy>
  <cp:revision>2</cp:revision>
  <cp:lastPrinted>2010-08-26T16:31:00Z</cp:lastPrinted>
  <dcterms:created xsi:type="dcterms:W3CDTF">2010-09-01T16:43:00Z</dcterms:created>
  <dcterms:modified xsi:type="dcterms:W3CDTF">2010-09-01T16:43:00Z</dcterms:modified>
</cp:coreProperties>
</file>