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B7" w:rsidRDefault="004E37B7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1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1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2" w:name="_Toc309308299"/>
      <w:bookmarkStart w:id="3" w:name="_Toc310434006"/>
      <w:bookmarkStart w:id="4" w:name="_Toc310512897"/>
      <w:r>
        <w:rPr>
          <w:rFonts w:hint="eastAsia"/>
        </w:rPr>
        <w:t>Purpose</w:t>
      </w:r>
      <w:bookmarkEnd w:id="2"/>
      <w:bookmarkEnd w:id="3"/>
      <w:bookmarkEnd w:id="4"/>
    </w:p>
    <w:p w:rsidR="002E7598" w:rsidRDefault="00B46799">
      <w:pPr>
        <w:spacing w:after="0"/>
        <w:rPr>
          <w:rFonts w:eastAsia="Batang"/>
        </w:rPr>
      </w:pPr>
      <w:r>
        <w:rPr>
          <w:rFonts w:eastAsia="Batang" w:hint="eastAsia"/>
        </w:rPr>
        <w:t>Examine nonsensical behaviors and</w:t>
      </w:r>
      <w:r w:rsidR="004C791D">
        <w:rPr>
          <w:rFonts w:eastAsia="Batang" w:hint="eastAsia"/>
        </w:rPr>
        <w:t xml:space="preserve"> </w:t>
      </w:r>
      <w:r w:rsidR="004C791D">
        <w:rPr>
          <w:rFonts w:eastAsia="Batang"/>
        </w:rPr>
        <w:t>potential improvements</w:t>
      </w:r>
      <w:r>
        <w:rPr>
          <w:rFonts w:eastAsia="Batang" w:hint="eastAsia"/>
        </w:rPr>
        <w:t xml:space="preserve"> from the list of h5diff</w:t>
      </w:r>
      <w:r>
        <w:rPr>
          <w:rFonts w:eastAsia="Batang"/>
        </w:rPr>
        <w:t>’</w:t>
      </w:r>
      <w:r>
        <w:rPr>
          <w:rFonts w:eastAsia="Batang" w:hint="eastAsia"/>
        </w:rPr>
        <w:t>s current behaviors.</w:t>
      </w:r>
    </w:p>
    <w:p w:rsidR="002E7598" w:rsidRDefault="00FB180D">
      <w:pPr>
        <w:spacing w:after="0"/>
        <w:rPr>
          <w:rFonts w:eastAsia="Batang"/>
        </w:rPr>
      </w:pPr>
      <w:r>
        <w:rPr>
          <w:rFonts w:hint="eastAsia"/>
        </w:rPr>
        <w:t xml:space="preserve">With </w:t>
      </w:r>
      <w:r w:rsidR="00B10EB6">
        <w:rPr>
          <w:rFonts w:eastAsia="Batang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Batang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Batang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Batang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</w:pPr>
      <w:r>
        <w:rPr>
          <w:rFonts w:eastAsia="Batang" w:hint="eastAsia"/>
        </w:rPr>
        <w:t xml:space="preserve"> </w:t>
      </w:r>
      <w:r w:rsidR="00AC7A67">
        <w:t>This document can be</w:t>
      </w:r>
      <w:r w:rsidR="00DA79B6">
        <w:rPr>
          <w:rFonts w:eastAsia="Batang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Batang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Batang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5" w:name="_Toc309308300"/>
      <w:bookmarkStart w:id="6" w:name="_Toc310434007"/>
      <w:bookmarkStart w:id="7" w:name="_Toc310512898"/>
      <w:r>
        <w:rPr>
          <w:rFonts w:hint="eastAsia"/>
        </w:rPr>
        <w:t>Background</w:t>
      </w:r>
      <w:bookmarkEnd w:id="5"/>
      <w:bookmarkEnd w:id="6"/>
      <w:bookmarkEnd w:id="7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Batang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Batang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Batang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r w:rsidR="00B10EB6">
        <w:rPr>
          <w:rFonts w:eastAsia="Batang" w:hint="eastAsia"/>
        </w:rPr>
        <w:t xml:space="preserve">incorrect and </w:t>
      </w:r>
      <w:r w:rsidR="0009730C">
        <w:rPr>
          <w:rFonts w:hint="eastAsia"/>
        </w:rPr>
        <w:t>inconsistent behaviors which confuse</w:t>
      </w:r>
      <w:r w:rsidR="00B10EB6">
        <w:rPr>
          <w:rFonts w:eastAsia="Batang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8" w:name="_Toc310434008"/>
      <w:bookmarkStart w:id="9" w:name="_Toc309308301"/>
      <w:bookmarkStart w:id="10" w:name="_Toc310512899"/>
      <w:r>
        <w:rPr>
          <w:rFonts w:hint="eastAsia"/>
        </w:rPr>
        <w:t xml:space="preserve">Main </w:t>
      </w:r>
      <w:bookmarkEnd w:id="8"/>
      <w:r w:rsidR="00DA79B6">
        <w:rPr>
          <w:rFonts w:eastAsia="Batang" w:hint="eastAsia"/>
        </w:rPr>
        <w:t>chapters</w:t>
      </w:r>
      <w:bookmarkEnd w:id="9"/>
      <w:bookmarkEnd w:id="10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DA79B6">
        <w:rPr>
          <w:rFonts w:eastAsia="Batang" w:hint="eastAsia"/>
        </w:rPr>
        <w:t>chapters</w:t>
      </w:r>
      <w:r w:rsidR="0065679F" w:rsidRPr="0065679F">
        <w:rPr>
          <w:rFonts w:eastAsia="Batang"/>
        </w:rPr>
        <w:t xml:space="preserve">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1" w:name="_Toc309308302"/>
      <w:bookmarkStart w:id="12" w:name="_Toc310434009"/>
      <w:bookmarkStart w:id="13" w:name="_Toc310512900"/>
      <w:r w:rsidRPr="00865135">
        <w:rPr>
          <w:rStyle w:val="Heading3Char"/>
        </w:rPr>
        <w:t>Default behaviors</w:t>
      </w:r>
      <w:bookmarkEnd w:id="11"/>
      <w:bookmarkEnd w:id="12"/>
      <w:bookmarkEnd w:id="13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</w:t>
      </w:r>
      <w:r w:rsidR="009509D7">
        <w:rPr>
          <w:rFonts w:eastAsia="Batang" w:hint="eastAsia"/>
        </w:rPr>
        <w:t xml:space="preserve"> without </w:t>
      </w:r>
      <w:r w:rsidR="00E36B4D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4" w:name="_Toc309308303"/>
      <w:bookmarkStart w:id="15" w:name="_Toc310434010"/>
      <w:bookmarkStart w:id="16" w:name="_Toc310512901"/>
      <w:r w:rsidRPr="00865135">
        <w:rPr>
          <w:rStyle w:val="Heading3Char"/>
        </w:rPr>
        <w:t>Optional behaviors</w:t>
      </w:r>
      <w:bookmarkEnd w:id="14"/>
      <w:bookmarkEnd w:id="15"/>
      <w:bookmarkEnd w:id="16"/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</w:t>
      </w:r>
      <w:r w:rsidR="009509D7">
        <w:rPr>
          <w:rFonts w:eastAsia="Batang" w:hint="eastAsia"/>
        </w:rPr>
        <w:t xml:space="preserve"> with </w:t>
      </w:r>
      <w:r w:rsidR="0064113E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7" w:name="_Toc309308304"/>
      <w:bookmarkStart w:id="18" w:name="_Toc310434011"/>
      <w:bookmarkStart w:id="19" w:name="_Toc310512902"/>
      <w:r w:rsidRPr="00865135">
        <w:rPr>
          <w:rStyle w:val="Heading3Char"/>
        </w:rPr>
        <w:t>How to handle common, extra or not-comparable object and attribute with results</w:t>
      </w:r>
      <w:bookmarkEnd w:id="17"/>
      <w:bookmarkEnd w:id="18"/>
      <w:bookmarkEnd w:id="19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20" w:name="_Toc309308305"/>
      <w:bookmarkStart w:id="21" w:name="_Toc310434012"/>
      <w:bookmarkStart w:id="22" w:name="_Toc310512903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0"/>
      <w:bookmarkEnd w:id="21"/>
      <w:bookmarkEnd w:id="22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</w:t>
      </w:r>
    </w:p>
    <w:p w:rsidR="00F53A84" w:rsidRPr="001425C4" w:rsidRDefault="00F53A84" w:rsidP="00F53A84">
      <w:pPr>
        <w:spacing w:after="0"/>
        <w:rPr>
          <w:rFonts w:eastAsia="Batang"/>
        </w:rPr>
      </w:pPr>
    </w:p>
    <w:p w:rsidR="00AC7A67" w:rsidRPr="001425C4" w:rsidRDefault="00AC7A67">
      <w:pPr>
        <w:rPr>
          <w:rFonts w:eastAsia="Batang"/>
        </w:rPr>
      </w:pPr>
      <w:del w:id="23" w:author="jkimadm" w:date="2012-02-03T13:16:00Z">
        <w:r w:rsidDel="00BA286C">
          <w:rPr>
            <w:rFonts w:eastAsia="Batang"/>
          </w:rPr>
          <w:br w:type="page"/>
        </w:r>
      </w:del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AD288A" w:rsidRDefault="002E759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2E7598">
            <w:t>Overview of Contents</w:t>
          </w:r>
          <w:r w:rsidR="0001246C" w:rsidRPr="0001246C">
            <w:fldChar w:fldCharType="begin"/>
          </w:r>
          <w:r w:rsidR="008A41FE">
            <w:instrText xml:space="preserve"> TOC \o "1-3" \h \z \u </w:instrText>
          </w:r>
          <w:r w:rsidR="0001246C" w:rsidRPr="0001246C">
            <w:fldChar w:fldCharType="separate"/>
          </w:r>
        </w:p>
        <w:p w:rsidR="00D16B1F" w:rsidRDefault="00D16B1F">
          <w:pPr>
            <w:pStyle w:val="TOC1"/>
            <w:tabs>
              <w:tab w:val="right" w:leader="dot" w:pos="14390"/>
            </w:tabs>
            <w:rPr>
              <w:noProof/>
            </w:rPr>
          </w:pPr>
        </w:p>
        <w:p w:rsidR="00D16B1F" w:rsidRDefault="0001246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07" w:history="1">
            <w:r w:rsidR="00D16B1F" w:rsidRPr="0023715A">
              <w:rPr>
                <w:rStyle w:val="Hyperlink"/>
                <w:noProof/>
              </w:rPr>
              <w:t>1.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Default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8" w:history="1">
            <w:r w:rsidR="00D16B1F" w:rsidRPr="0023715A">
              <w:rPr>
                <w:rStyle w:val="Hyperlink"/>
                <w:noProof/>
              </w:rPr>
              <w:t>1.1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Number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9" w:history="1">
            <w:r w:rsidR="00D16B1F" w:rsidRPr="0023715A">
              <w:rPr>
                <w:rStyle w:val="Hyperlink"/>
                <w:noProof/>
              </w:rPr>
              <w:t>1.2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String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0" w:history="1">
            <w:r w:rsidR="00D16B1F" w:rsidRPr="0023715A">
              <w:rPr>
                <w:rStyle w:val="Hyperlink"/>
                <w:noProof/>
              </w:rPr>
              <w:t>1.3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Array  (integer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1" w:history="1">
            <w:r w:rsidR="00D16B1F" w:rsidRPr="0023715A">
              <w:rPr>
                <w:rStyle w:val="Hyperlink"/>
                <w:noProof/>
              </w:rPr>
              <w:t>1.4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 Array  (ARRAY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2" w:history="1">
            <w:r w:rsidR="00D16B1F" w:rsidRPr="0023715A">
              <w:rPr>
                <w:rStyle w:val="Hyperlink"/>
                <w:noProof/>
              </w:rPr>
              <w:t>1.5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Object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3" w:history="1">
            <w:r w:rsidR="00D16B1F" w:rsidRPr="0023715A">
              <w:rPr>
                <w:rStyle w:val="Hyperlink"/>
                <w:noProof/>
              </w:rPr>
              <w:t>1.6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Region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4" w:history="1">
            <w:r w:rsidR="00D16B1F" w:rsidRPr="0023715A">
              <w:rPr>
                <w:rStyle w:val="Hyperlink"/>
                <w:noProof/>
              </w:rPr>
              <w:t>1.7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Dataset: </w:t>
            </w:r>
            <w:r w:rsidR="00D16B1F" w:rsidRPr="0023715A">
              <w:rPr>
                <w:rStyle w:val="Hyperlink"/>
                <w:i/>
                <w:noProof/>
              </w:rPr>
              <w:t>Empty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5" w:history="1">
            <w:r w:rsidR="00D16B1F" w:rsidRPr="0023715A">
              <w:rPr>
                <w:rStyle w:val="Hyperlink"/>
                <w:noProof/>
              </w:rPr>
              <w:t>1.8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Invalid enum value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6" w:history="1">
            <w:r w:rsidR="00D16B1F" w:rsidRPr="0023715A">
              <w:rPr>
                <w:rStyle w:val="Hyperlink"/>
                <w:noProof/>
              </w:rPr>
              <w:t>1.9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Group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9" w:history="1">
            <w:r w:rsidR="00D16B1F" w:rsidRPr="0023715A">
              <w:rPr>
                <w:rStyle w:val="Hyperlink"/>
                <w:noProof/>
              </w:rPr>
              <w:t>1.10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Named Datatype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01246C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20" w:history="1">
            <w:r w:rsidR="00D16B1F" w:rsidRPr="0023715A">
              <w:rPr>
                <w:rStyle w:val="Hyperlink"/>
                <w:rFonts w:eastAsia="Batang"/>
                <w:noProof/>
              </w:rPr>
              <w:t>2.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Optional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1" w:history="1">
            <w:r w:rsidR="00D16B1F" w:rsidRPr="0023715A">
              <w:rPr>
                <w:rStyle w:val="Hyperlink"/>
                <w:noProof/>
              </w:rPr>
              <w:t>2.1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 C’  or  ‘--count=C’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2" w:history="1">
            <w:r w:rsidR="00D16B1F" w:rsidRPr="0023715A">
              <w:rPr>
                <w:rStyle w:val="Hyperlink"/>
                <w:noProof/>
              </w:rPr>
              <w:t>2.2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‘-d D’ or  ‘--delta=D’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3" w:history="1">
            <w:r w:rsidR="00D16B1F" w:rsidRPr="0023715A">
              <w:rPr>
                <w:rStyle w:val="Hyperlink"/>
                <w:noProof/>
              </w:rPr>
              <w:t>2.3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‘-p R’ or ‘–relative=R’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4" w:history="1">
            <w:r w:rsidR="00D16B1F" w:rsidRPr="0023715A">
              <w:rPr>
                <w:rStyle w:val="Hyperlink"/>
                <w:noProof/>
              </w:rPr>
              <w:t>2.4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--use-system-epsilon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5" w:history="1">
            <w:r w:rsidR="00D16B1F" w:rsidRPr="0023715A">
              <w:rPr>
                <w:rStyle w:val="Hyperlink"/>
                <w:noProof/>
              </w:rPr>
              <w:t>2.5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--exclude-path “path”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6" w:history="1">
            <w:r w:rsidR="00D16B1F" w:rsidRPr="0023715A">
              <w:rPr>
                <w:rStyle w:val="Hyperlink"/>
                <w:noProof/>
              </w:rPr>
              <w:t>2.6</w:t>
            </w:r>
            <w:r w:rsidR="00D16B1F">
              <w:rPr>
                <w:noProof/>
              </w:rPr>
              <w:tab/>
            </w:r>
            <w:r w:rsidR="009F72B1">
              <w:rPr>
                <w:rStyle w:val="Hyperlink"/>
                <w:noProof/>
              </w:rPr>
              <w:t xml:space="preserve">--follow-symlinks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7" w:history="1">
            <w:r w:rsidR="00D16B1F" w:rsidRPr="0023715A">
              <w:rPr>
                <w:rStyle w:val="Hyperlink"/>
                <w:noProof/>
              </w:rPr>
              <w:t>2.7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--no-dangling-links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8" w:history="1">
            <w:r w:rsidR="00D16B1F" w:rsidRPr="0023715A">
              <w:rPr>
                <w:rStyle w:val="Hyperlink"/>
                <w:noProof/>
              </w:rPr>
              <w:t>2.8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‘-N’ or ‘--nan’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9" w:history="1">
            <w:r w:rsidR="00D16B1F" w:rsidRPr="0023715A">
              <w:rPr>
                <w:rStyle w:val="Hyperlink"/>
                <w:noProof/>
              </w:rPr>
              <w:t>2.9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‘-v1’  and  ‘-v2’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0" w:history="1">
            <w:r w:rsidR="00D16B1F" w:rsidRPr="0023715A">
              <w:rPr>
                <w:rStyle w:val="Hyperlink"/>
                <w:noProof/>
              </w:rPr>
              <w:t>2.10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‘-c’  or  ‘--compare’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01246C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31" w:history="1">
            <w:r w:rsidR="00D16B1F" w:rsidRPr="0023715A">
              <w:rPr>
                <w:rStyle w:val="Hyperlink"/>
                <w:rFonts w:eastAsia="Batang"/>
                <w:noProof/>
              </w:rPr>
              <w:t>3.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rFonts w:eastAsia="Batang"/>
                <w:noProof/>
              </w:rPr>
              <w:t>H</w:t>
            </w:r>
            <w:r w:rsidR="00D16B1F" w:rsidRPr="0023715A">
              <w:rPr>
                <w:rStyle w:val="Hyperlink"/>
                <w:noProof/>
              </w:rPr>
              <w:t>andle common, extra or no</w:t>
            </w:r>
            <w:r w:rsidR="00D16B1F" w:rsidRPr="0023715A">
              <w:rPr>
                <w:rStyle w:val="Hyperlink"/>
                <w:rFonts w:eastAsia="Batang"/>
                <w:noProof/>
              </w:rPr>
              <w:t>n</w:t>
            </w:r>
            <w:r w:rsidR="00D16B1F" w:rsidRPr="0023715A">
              <w:rPr>
                <w:rStyle w:val="Hyperlink"/>
                <w:noProof/>
              </w:rPr>
              <w:t>-comparable object and attribute with results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4" w:history="1">
            <w:r w:rsidR="00D16B1F" w:rsidRPr="0023715A">
              <w:rPr>
                <w:rStyle w:val="Hyperlink"/>
                <w:noProof/>
              </w:rPr>
              <w:t>3.1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When difference found in Common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5" w:history="1">
            <w:r w:rsidR="00D16B1F" w:rsidRPr="0023715A">
              <w:rPr>
                <w:rStyle w:val="Hyperlink"/>
                <w:noProof/>
              </w:rPr>
              <w:t>3.2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a difference is </w:t>
            </w:r>
            <w:r w:rsidR="007F6B8A">
              <w:rPr>
                <w:rStyle w:val="Hyperlink"/>
                <w:rFonts w:hint="eastAsia"/>
                <w:noProof/>
              </w:rPr>
              <w:t>due to E</w:t>
            </w:r>
            <w:r w:rsidR="00D16B1F" w:rsidRPr="0023715A">
              <w:rPr>
                <w:rStyle w:val="Hyperlink"/>
                <w:noProof/>
              </w:rPr>
              <w:t>xtra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8" w:history="1">
            <w:r w:rsidR="00D16B1F" w:rsidRPr="0023715A">
              <w:rPr>
                <w:rStyle w:val="Hyperlink"/>
                <w:noProof/>
              </w:rPr>
              <w:t>3.3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difference </w:t>
            </w:r>
            <w:r w:rsidR="007F6B8A">
              <w:rPr>
                <w:rStyle w:val="Hyperlink"/>
                <w:rFonts w:hint="eastAsia"/>
                <w:noProof/>
              </w:rPr>
              <w:t xml:space="preserve">is due to </w:t>
            </w:r>
            <w:r w:rsidR="00D16B1F" w:rsidRPr="0023715A">
              <w:rPr>
                <w:rStyle w:val="Hyperlink"/>
                <w:noProof/>
              </w:rPr>
              <w:t>Non-comparable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01246C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41" w:history="1">
            <w:r w:rsidR="00D16B1F" w:rsidRPr="0023715A">
              <w:rPr>
                <w:rStyle w:val="Hyperlink"/>
                <w:noProof/>
              </w:rPr>
              <w:t>4.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Other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3" w:history="1">
            <w:r w:rsidR="00D16B1F" w:rsidRPr="0023715A">
              <w:rPr>
                <w:rStyle w:val="Hyperlink"/>
                <w:noProof/>
              </w:rPr>
              <w:t>4.1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Empty file vs. Non empty file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01246C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4" w:history="1">
            <w:r w:rsidR="00D16B1F" w:rsidRPr="0023715A">
              <w:rPr>
                <w:rStyle w:val="Hyperlink"/>
                <w:noProof/>
              </w:rPr>
              <w:t>4.2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Different behaviors between dataset and attribute when type-sign difference exist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01246C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10512947" w:history="1">
            <w:r w:rsidR="00D16B1F" w:rsidRPr="0023715A">
              <w:rPr>
                <w:rStyle w:val="Hyperlink"/>
                <w:noProof/>
              </w:rPr>
              <w:t>Appendix A – List of example HDF5 files   (in alphabetic order)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01246C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24" w:name="_Toc310434013"/>
      <w:bookmarkStart w:id="25" w:name="_Toc310512904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24"/>
      <w:bookmarkEnd w:id="25"/>
    </w:p>
    <w:p w:rsidR="002E7598" w:rsidRDefault="005106BB">
      <w:pPr>
        <w:spacing w:after="0"/>
        <w:rPr>
          <w:rFonts w:eastAsia="Batang"/>
        </w:rPr>
      </w:pPr>
      <w:r>
        <w:rPr>
          <w:rFonts w:eastAsia="Batang" w:hint="eastAsia"/>
        </w:rPr>
        <w:t>Describing h5diff</w:t>
      </w:r>
      <w:r>
        <w:rPr>
          <w:rFonts w:eastAsia="Batang"/>
        </w:rPr>
        <w:t>’</w:t>
      </w:r>
      <w:r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behaviors</w:t>
      </w:r>
      <w:r>
        <w:rPr>
          <w:rFonts w:eastAsia="Batang" w:hint="eastAsia"/>
        </w:rPr>
        <w:t xml:space="preserve"> often caused more </w:t>
      </w:r>
      <w:r>
        <w:rPr>
          <w:rFonts w:eastAsia="Batang"/>
        </w:rPr>
        <w:t>confusion,</w:t>
      </w:r>
      <w:r w:rsidR="006C542B">
        <w:rPr>
          <w:rFonts w:eastAsia="Batang" w:hint="eastAsia"/>
        </w:rPr>
        <w:t xml:space="preserve"> </w:t>
      </w:r>
      <w:r w:rsidR="006C5688">
        <w:rPr>
          <w:rFonts w:eastAsia="Batang" w:hint="eastAsia"/>
        </w:rPr>
        <w:t>especially when the behavior is insensible.</w:t>
      </w:r>
      <w:r w:rsidR="006C542B">
        <w:rPr>
          <w:rFonts w:eastAsia="Batang" w:hint="eastAsia"/>
        </w:rPr>
        <w:t xml:space="preserve"> </w:t>
      </w:r>
    </w:p>
    <w:p w:rsidR="006C542B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S</w:t>
      </w:r>
      <w:r w:rsidR="005106BB">
        <w:rPr>
          <w:rFonts w:eastAsia="Batang" w:hint="eastAsia"/>
        </w:rPr>
        <w:t>o this</w:t>
      </w:r>
      <w:r w:rsidR="006C542B">
        <w:rPr>
          <w:rFonts w:eastAsia="Batang" w:hint="eastAsia"/>
        </w:rPr>
        <w:t xml:space="preserve"> format is put together to</w:t>
      </w:r>
      <w:r w:rsidR="005106BB">
        <w:rPr>
          <w:rFonts w:eastAsia="Batang" w:hint="eastAsia"/>
        </w:rPr>
        <w:t xml:space="preserve"> show each behavior</w:t>
      </w:r>
      <w:r w:rsidR="00DA79B6">
        <w:rPr>
          <w:rFonts w:eastAsia="Batang" w:hint="eastAsia"/>
        </w:rPr>
        <w:t>,</w:t>
      </w:r>
      <w:r w:rsidR="005106BB">
        <w:rPr>
          <w:rFonts w:eastAsia="Batang" w:hint="eastAsia"/>
        </w:rPr>
        <w:t xml:space="preserve"> as if viewer</w:t>
      </w:r>
      <w:r w:rsidR="006C542B">
        <w:rPr>
          <w:rFonts w:eastAsia="Batang" w:hint="eastAsia"/>
        </w:rPr>
        <w:t xml:space="preserve"> type</w:t>
      </w:r>
      <w:r w:rsidR="005106BB"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the </w:t>
      </w:r>
      <w:r w:rsidR="006C542B">
        <w:rPr>
          <w:rFonts w:eastAsia="Batang" w:hint="eastAsia"/>
        </w:rPr>
        <w:t>c</w:t>
      </w:r>
      <w:r w:rsidR="005106BB">
        <w:rPr>
          <w:rFonts w:eastAsia="Batang" w:hint="eastAsia"/>
        </w:rPr>
        <w:t>ommand to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see </w:t>
      </w:r>
      <w:r w:rsidR="006C542B">
        <w:rPr>
          <w:rFonts w:eastAsia="Batang" w:hint="eastAsia"/>
        </w:rPr>
        <w:t>the output directly.    It</w:t>
      </w:r>
      <w:r w:rsidR="006C542B">
        <w:rPr>
          <w:rFonts w:eastAsia="Batang"/>
        </w:rPr>
        <w:t>’</w:t>
      </w:r>
      <w:r w:rsidR="006C542B">
        <w:rPr>
          <w:rFonts w:eastAsia="Batang" w:hint="eastAsia"/>
        </w:rPr>
        <w:t xml:space="preserve">s WYSWYG (What You See What You Get) concept to reduce misunderstanding or </w:t>
      </w:r>
      <w:r w:rsidR="006C542B">
        <w:rPr>
          <w:rFonts w:eastAsia="Batang"/>
        </w:rPr>
        <w:t>misinterpretation</w:t>
      </w:r>
      <w:r w:rsidR="006C542B">
        <w:rPr>
          <w:rFonts w:eastAsia="Batang" w:hint="eastAsia"/>
        </w:rPr>
        <w:t>.</w:t>
      </w:r>
      <w:r w:rsidR="005106BB">
        <w:rPr>
          <w:rFonts w:eastAsia="Batang" w:hint="eastAsia"/>
        </w:rPr>
        <w:t xml:space="preserve"> </w:t>
      </w:r>
    </w:p>
    <w:p w:rsidR="00C93EF1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T</w:t>
      </w:r>
      <w:r w:rsidR="00404444">
        <w:rPr>
          <w:rFonts w:eastAsia="Batang" w:hint="eastAsia"/>
        </w:rPr>
        <w:t>h</w:t>
      </w:r>
      <w:r w:rsidR="00FA28AF">
        <w:rPr>
          <w:rFonts w:eastAsia="Batang"/>
        </w:rPr>
        <w:t>roughout</w:t>
      </w:r>
      <w:r w:rsidR="00FA28AF">
        <w:rPr>
          <w:rFonts w:eastAsia="Batang" w:hint="eastAsia"/>
        </w:rPr>
        <w:t xml:space="preserve"> the rest</w:t>
      </w:r>
      <w:r w:rsidR="006C542B">
        <w:rPr>
          <w:rFonts w:eastAsia="Batang" w:hint="eastAsia"/>
        </w:rPr>
        <w:t xml:space="preserve"> pages</w:t>
      </w:r>
      <w:r w:rsidR="00FA28AF">
        <w:rPr>
          <w:rFonts w:eastAsia="Batang" w:hint="eastAsia"/>
        </w:rPr>
        <w:t xml:space="preserve">, the current behavior of the h5diff will be shown </w:t>
      </w:r>
      <w:r w:rsidR="005106BB">
        <w:rPr>
          <w:rFonts w:eastAsia="Batang" w:hint="eastAsia"/>
        </w:rPr>
        <w:t xml:space="preserve">along </w:t>
      </w:r>
      <w:r w:rsidR="00FA28AF">
        <w:rPr>
          <w:rFonts w:eastAsia="Batang" w:hint="eastAsia"/>
        </w:rPr>
        <w:t>with exact output</w:t>
      </w:r>
      <w:r w:rsidR="00AC7A67">
        <w:rPr>
          <w:rFonts w:eastAsia="Batang" w:hint="eastAsia"/>
        </w:rPr>
        <w:t xml:space="preserve"> and exit-code</w:t>
      </w:r>
      <w:r w:rsidR="005106BB">
        <w:rPr>
          <w:rFonts w:eastAsia="Batang" w:hint="eastAsia"/>
        </w:rPr>
        <w:t xml:space="preserve"> </w:t>
      </w:r>
      <w:r w:rsidR="00FA28AF">
        <w:rPr>
          <w:rFonts w:eastAsia="Batang" w:hint="eastAsia"/>
        </w:rPr>
        <w:t xml:space="preserve">for each </w:t>
      </w:r>
      <w:r w:rsidR="006C542B">
        <w:rPr>
          <w:rFonts w:eastAsia="Batang"/>
        </w:rPr>
        <w:t>behavior</w:t>
      </w:r>
      <w:r w:rsidR="006C542B">
        <w:rPr>
          <w:rFonts w:eastAsia="Batang" w:hint="eastAsia"/>
        </w:rPr>
        <w:t xml:space="preserve"> to be examined.</w:t>
      </w:r>
    </w:p>
    <w:p w:rsidR="00B81499" w:rsidRDefault="00B81499">
      <w:pPr>
        <w:rPr>
          <w:rFonts w:eastAsia="Batang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Batang"/>
        </w:rPr>
      </w:pPr>
      <w:bookmarkStart w:id="26" w:name="_Toc310434014"/>
      <w:bookmarkStart w:id="27" w:name="_Toc310512905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26"/>
      <w:bookmarkEnd w:id="27"/>
      <w:r w:rsidR="00B81499" w:rsidRPr="009D043F">
        <w:rPr>
          <w:rFonts w:eastAsia="Batang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two </w:t>
      </w:r>
      <w:r w:rsidR="00D94653">
        <w:rPr>
          <w:rFonts w:eastAsia="Batang" w:hint="eastAsia"/>
        </w:rPr>
        <w:t xml:space="preserve">styles of </w:t>
      </w:r>
      <w:r w:rsidR="00D94653">
        <w:rPr>
          <w:rFonts w:eastAsia="Batang"/>
        </w:rPr>
        <w:t>highlights</w:t>
      </w:r>
      <w:r w:rsidR="00282270">
        <w:rPr>
          <w:rFonts w:eastAsia="Batang" w:hint="eastAsia"/>
        </w:rPr>
        <w:t xml:space="preserve"> with different colors</w:t>
      </w:r>
      <w:r w:rsidR="00D94653">
        <w:rPr>
          <w:rFonts w:eastAsia="Batang" w:hint="eastAsia"/>
        </w:rPr>
        <w:t xml:space="preserve"> which </w:t>
      </w:r>
      <w:r w:rsidR="002E7598" w:rsidRPr="002E7598">
        <w:rPr>
          <w:rFonts w:eastAsia="Batang"/>
        </w:rPr>
        <w:t>Indicate examin</w:t>
      </w:r>
      <w:r w:rsidR="00145E3E">
        <w:rPr>
          <w:rFonts w:eastAsia="Batang" w:hint="eastAsia"/>
        </w:rPr>
        <w:t>ing</w:t>
      </w:r>
      <w:r w:rsidR="002E7598" w:rsidRPr="002E7598">
        <w:rPr>
          <w:rFonts w:eastAsia="Batang"/>
        </w:rPr>
        <w:t xml:space="preserve"> point</w:t>
      </w:r>
      <w:r w:rsidR="00B81499">
        <w:rPr>
          <w:rFonts w:eastAsia="Batang" w:hint="eastAsia"/>
        </w:rPr>
        <w:t xml:space="preserve"> to discuss for</w:t>
      </w:r>
      <w:r w:rsidR="00D94653">
        <w:rPr>
          <w:rFonts w:eastAsia="Batang" w:hint="eastAsia"/>
        </w:rPr>
        <w:t xml:space="preserve"> a</w:t>
      </w:r>
      <w:r w:rsidR="00B81499">
        <w:rPr>
          <w:rFonts w:eastAsia="Batang" w:hint="eastAsia"/>
        </w:rPr>
        <w:t xml:space="preserve"> decision</w:t>
      </w:r>
      <w:r w:rsidR="002E7598" w:rsidRPr="002E7598">
        <w:rPr>
          <w:rFonts w:eastAsia="Batang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cyan"/>
        </w:rPr>
        <w:t>ISSUE</w:t>
      </w:r>
      <w:r w:rsidRPr="00865135">
        <w:rPr>
          <w:rFonts w:eastAsia="Batang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green"/>
        </w:rPr>
        <w:t>IMPROVE</w:t>
      </w:r>
      <w:r w:rsidRPr="00865135">
        <w:rPr>
          <w:rFonts w:eastAsia="Batang"/>
        </w:rPr>
        <w:t xml:space="preserve"> – </w:t>
      </w:r>
      <w:r>
        <w:rPr>
          <w:rFonts w:eastAsia="Batang" w:hint="eastAsia"/>
        </w:rPr>
        <w:t>improvement to consider</w:t>
      </w:r>
      <w:r w:rsidRPr="00865135">
        <w:rPr>
          <w:rFonts w:eastAsia="Batang"/>
        </w:rPr>
        <w:t>.</w:t>
      </w:r>
    </w:p>
    <w:p w:rsidR="00C93EF1" w:rsidRDefault="00C93EF1">
      <w:pPr>
        <w:rPr>
          <w:rFonts w:eastAsia="Batang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28" w:name="_Toc310434015"/>
      <w:bookmarkStart w:id="29" w:name="_Toc310512906"/>
      <w:r>
        <w:rPr>
          <w:rFonts w:hint="eastAsia"/>
        </w:rPr>
        <w:t>Example HDF5 files</w:t>
      </w:r>
      <w:bookmarkEnd w:id="28"/>
      <w:bookmarkEnd w:id="29"/>
    </w:p>
    <w:p w:rsidR="00145E3E" w:rsidRDefault="00AC7A67" w:rsidP="00AC7A67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can be found in </w:t>
      </w:r>
      <w:r w:rsidRPr="009D043F">
        <w:rPr>
          <w:rFonts w:eastAsia="Batang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Batang"/>
        </w:rPr>
        <w:t>”</w:t>
      </w:r>
      <w:r w:rsidR="00145E3E">
        <w:rPr>
          <w:rFonts w:eastAsia="Batang" w:hint="eastAsia"/>
        </w:rPr>
        <w:t xml:space="preserve">.    </w:t>
      </w:r>
    </w:p>
    <w:p w:rsidR="00AC7A67" w:rsidRDefault="00145E3E" w:rsidP="00AC7A67">
      <w:pPr>
        <w:spacing w:after="0"/>
        <w:rPr>
          <w:rFonts w:eastAsia="Batang"/>
        </w:rPr>
      </w:pPr>
      <w:r>
        <w:rPr>
          <w:rFonts w:eastAsia="Batang" w:hint="eastAsia"/>
        </w:rPr>
        <w:t>The files are available to run actual test.</w:t>
      </w:r>
    </w:p>
    <w:p w:rsidR="00C93EF1" w:rsidRDefault="00C93EF1">
      <w:pPr>
        <w:rPr>
          <w:rStyle w:val="Heading2Char"/>
          <w:rFonts w:eastAsia="Batang"/>
        </w:rPr>
      </w:pPr>
      <w:r>
        <w:rPr>
          <w:rStyle w:val="Heading2Char"/>
          <w:rFonts w:eastAsia="Batang"/>
        </w:rPr>
        <w:br w:type="page"/>
      </w:r>
    </w:p>
    <w:p w:rsidR="002E7598" w:rsidRPr="002E7598" w:rsidRDefault="00066512" w:rsidP="002E7598">
      <w:pPr>
        <w:pStyle w:val="Heading1"/>
      </w:pPr>
      <w:bookmarkStart w:id="30" w:name="_Toc310434016"/>
      <w:bookmarkStart w:id="31" w:name="_Toc310512907"/>
      <w:bookmarkEnd w:id="30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31"/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One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only to compare the two objects; other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Both ways will be shown</w:t>
      </w:r>
      <w:r w:rsidR="001D47CB">
        <w:rPr>
          <w:rFonts w:eastAsia="Batang" w:hint="eastAsia"/>
          <w:sz w:val="24"/>
          <w:szCs w:val="24"/>
        </w:rPr>
        <w:t xml:space="preserve"> side by side</w:t>
      </w:r>
      <w:r w:rsidRPr="002E7598">
        <w:rPr>
          <w:rFonts w:eastAsia="Batang"/>
          <w:sz w:val="24"/>
          <w:szCs w:val="24"/>
        </w:rPr>
        <w:t xml:space="preserve"> in the first </w:t>
      </w:r>
      <w:r w:rsidR="00E36B4D">
        <w:rPr>
          <w:rFonts w:eastAsia="Batang" w:hint="eastAsia"/>
          <w:sz w:val="24"/>
          <w:szCs w:val="24"/>
        </w:rPr>
        <w:t>section</w:t>
      </w:r>
      <w:r w:rsidRPr="002E7598">
        <w:rPr>
          <w:rFonts w:eastAsia="Batang"/>
          <w:sz w:val="24"/>
          <w:szCs w:val="24"/>
        </w:rPr>
        <w:t xml:space="preserve"> 1.1 </w:t>
      </w:r>
      <w:r w:rsidR="00E36B4D">
        <w:rPr>
          <w:rFonts w:eastAsia="Batang" w:hint="eastAsia"/>
          <w:sz w:val="24"/>
          <w:szCs w:val="24"/>
        </w:rPr>
        <w:t>as</w:t>
      </w:r>
      <w:r w:rsidRPr="002E7598">
        <w:rPr>
          <w:rFonts w:eastAsia="Batang"/>
          <w:sz w:val="24"/>
          <w:szCs w:val="24"/>
        </w:rPr>
        <w:t xml:space="preserve"> example. </w:t>
      </w:r>
      <w:r w:rsidR="00E36B4D">
        <w:rPr>
          <w:rFonts w:eastAsia="Batang" w:hint="eastAsia"/>
          <w:sz w:val="24"/>
          <w:szCs w:val="24"/>
        </w:rPr>
        <w:t xml:space="preserve">  </w:t>
      </w:r>
      <w:r w:rsidRPr="002E7598">
        <w:rPr>
          <w:rFonts w:eastAsia="Batang"/>
          <w:sz w:val="24"/>
          <w:szCs w:val="24"/>
        </w:rPr>
        <w:t xml:space="preserve">However only one </w:t>
      </w:r>
      <w:r w:rsidR="00E36B4D">
        <w:rPr>
          <w:rFonts w:eastAsia="Batang" w:hint="eastAsia"/>
          <w:sz w:val="24"/>
          <w:szCs w:val="24"/>
        </w:rPr>
        <w:t xml:space="preserve">way </w:t>
      </w:r>
      <w:r w:rsidRPr="002E7598">
        <w:rPr>
          <w:rFonts w:eastAsia="Batang"/>
          <w:sz w:val="24"/>
          <w:szCs w:val="24"/>
        </w:rPr>
        <w:t>will be used for t</w:t>
      </w:r>
      <w:r w:rsidR="00E36B4D">
        <w:rPr>
          <w:rFonts w:eastAsia="Batang" w:hint="eastAsia"/>
          <w:sz w:val="24"/>
          <w:szCs w:val="24"/>
        </w:rPr>
        <w:t>he most of cases to make ea</w:t>
      </w:r>
      <w:r w:rsidR="00BD4AA7">
        <w:rPr>
          <w:rFonts w:eastAsia="Batang" w:hint="eastAsia"/>
          <w:sz w:val="24"/>
          <w:szCs w:val="24"/>
        </w:rPr>
        <w:t>sy</w:t>
      </w:r>
      <w:r w:rsidR="00E36B4D">
        <w:rPr>
          <w:rFonts w:eastAsia="Batang" w:hint="eastAsia"/>
          <w:sz w:val="24"/>
          <w:szCs w:val="24"/>
        </w:rPr>
        <w:t xml:space="preserve"> on eyes since both ways</w:t>
      </w:r>
      <w:r w:rsidRPr="002E7598">
        <w:rPr>
          <w:rFonts w:eastAsia="Batang"/>
          <w:sz w:val="24"/>
          <w:szCs w:val="24"/>
        </w:rPr>
        <w:t xml:space="preserve"> show </w:t>
      </w:r>
      <w:r w:rsidR="00AB4D09">
        <w:rPr>
          <w:rFonts w:eastAsia="Batang"/>
          <w:sz w:val="24"/>
          <w:szCs w:val="24"/>
        </w:rPr>
        <w:t>similar</w:t>
      </w:r>
      <w:r w:rsidR="00AB4D09">
        <w:rPr>
          <w:rFonts w:eastAsia="Batang" w:hint="eastAsia"/>
          <w:sz w:val="24"/>
          <w:szCs w:val="24"/>
        </w:rPr>
        <w:t xml:space="preserve"> </w:t>
      </w:r>
      <w:r w:rsidR="00C35116">
        <w:rPr>
          <w:rFonts w:eastAsia="Batang" w:hint="eastAsia"/>
          <w:sz w:val="24"/>
          <w:szCs w:val="24"/>
        </w:rPr>
        <w:t>result</w:t>
      </w:r>
      <w:r w:rsidRPr="002E7598">
        <w:rPr>
          <w:rFonts w:eastAsia="Batang"/>
          <w:sz w:val="24"/>
          <w:szCs w:val="24"/>
        </w:rPr>
        <w:t xml:space="preserve"> for the </w:t>
      </w:r>
      <w:r w:rsidR="00E36B4D" w:rsidRPr="00D67420">
        <w:rPr>
          <w:rFonts w:eastAsia="Batang"/>
          <w:sz w:val="24"/>
          <w:szCs w:val="24"/>
        </w:rPr>
        <w:t>purpos</w:t>
      </w:r>
      <w:r w:rsidR="00E36B4D">
        <w:rPr>
          <w:rFonts w:eastAsia="Batang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Batang"/>
          <w:sz w:val="24"/>
          <w:szCs w:val="24"/>
        </w:rPr>
      </w:pPr>
    </w:p>
    <w:p w:rsidR="002E7598" w:rsidRDefault="00066512" w:rsidP="00282CF3">
      <w:pPr>
        <w:pStyle w:val="Heading2"/>
      </w:pPr>
      <w:bookmarkStart w:id="32" w:name="_Toc310512908"/>
      <w:proofErr w:type="gramStart"/>
      <w:r>
        <w:rPr>
          <w:rFonts w:hint="eastAsia"/>
        </w:rPr>
        <w:t>Dataset :</w:t>
      </w:r>
      <w:proofErr w:type="gramEnd"/>
      <w:r>
        <w:rPr>
          <w:rFonts w:hint="eastAsia"/>
        </w:rPr>
        <w:t xml:space="preserve"> </w:t>
      </w:r>
      <w:r w:rsidRPr="00A510C0">
        <w:rPr>
          <w:i/>
        </w:rPr>
        <w:t>Number</w:t>
      </w:r>
      <w:bookmarkEnd w:id="32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Batang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dset-num1_2.h5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</w:t>
            </w:r>
            <w:proofErr w:type="spellEnd"/>
            <w:r w:rsidRPr="00865135">
              <w:rPr>
                <w:rFonts w:eastAsia="Batang"/>
                <w:b/>
              </w:rPr>
              <w:t xml:space="preserve">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EB0FF9" w:rsidRPr="00DE5591" w:rsidRDefault="00EB0FF9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>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      </w:t>
            </w: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6B3FB6" w:rsidRDefault="006B3FB6"/>
          <w:p w:rsidR="006B3FB6" w:rsidRPr="00D146BD" w:rsidRDefault="006B3FB6">
            <w:pPr>
              <w:rPr>
                <w:rFonts w:eastAsia="Batang"/>
              </w:rPr>
            </w:pPr>
            <w:r>
              <w:rPr>
                <w:rFonts w:hint="eastAsia"/>
              </w:rPr>
              <w:t>POSSIBLE IMPROVE</w:t>
            </w:r>
            <w:r w:rsidR="00D146BD">
              <w:rPr>
                <w:rFonts w:eastAsia="Batang" w:hint="eastAsia"/>
              </w:rPr>
              <w:t xml:space="preserve">   (for h5compare)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E: for file difference output </w:t>
            </w:r>
            <w:r>
              <w:t>–</w:t>
            </w:r>
            <w:r>
              <w:rPr>
                <w:rFonts w:hint="eastAsia"/>
              </w:rPr>
              <w:t xml:space="preserve"> table showing is a bit difficult to understand without </w:t>
            </w:r>
            <w:r>
              <w:t>explanation</w:t>
            </w:r>
            <w:r>
              <w:rPr>
                <w:rFonts w:hint="eastAsia"/>
              </w:rPr>
              <w:t>.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D: more uniform output format would be good. </w:t>
            </w:r>
          </w:p>
        </w:tc>
      </w:tr>
    </w:tbl>
    <w:p w:rsidR="00B652D6" w:rsidRDefault="00B652D6">
      <w:pPr>
        <w:spacing w:after="0"/>
        <w:rPr>
          <w:rFonts w:eastAsia="Batang"/>
        </w:rPr>
      </w:pPr>
    </w:p>
    <w:p w:rsidR="002E7598" w:rsidRDefault="00066512" w:rsidP="00282CF3">
      <w:pPr>
        <w:pStyle w:val="Heading2"/>
        <w:rPr>
          <w:i/>
        </w:rPr>
      </w:pPr>
      <w:bookmarkStart w:id="33" w:name="_Toc310512909"/>
      <w:proofErr w:type="gramStart"/>
      <w:r w:rsidRPr="00A510C0">
        <w:rPr>
          <w:rFonts w:hint="eastAsia"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0497D">
        <w:rPr>
          <w:rFonts w:hint="eastAsia"/>
          <w:i/>
        </w:rPr>
        <w:t>String</w:t>
      </w:r>
      <w:bookmarkEnd w:id="33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dset-str1_1.h5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dset-str1_2.h5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Batang" w:hAnsi="Courier New" w:cs="Courier New"/>
              </w:rPr>
            </w:pPr>
          </w:p>
          <w:p w:rsidR="00282CF3" w:rsidRDefault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string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string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difference          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g</w:t>
            </w:r>
          </w:p>
          <w:p w:rsidR="00626051" w:rsidRPr="0028787B" w:rsidRDefault="002E7598" w:rsidP="00E436E7">
            <w:pPr>
              <w:rPr>
                <w:rFonts w:eastAsia="Batang"/>
                <w:sz w:val="24"/>
                <w:szCs w:val="24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lastRenderedPageBreak/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Agreed for comparing string as a unit </w:t>
            </w:r>
          </w:p>
          <w:p w:rsidR="004D332E" w:rsidRDefault="004626F6">
            <w:pPr>
              <w:pStyle w:val="ListParagraph"/>
              <w:numPr>
                <w:ilvl w:val="0"/>
                <w:numId w:val="81"/>
              </w:numPr>
            </w:pPr>
            <w:r>
              <w:t>M</w:t>
            </w:r>
            <w:r>
              <w:rPr>
                <w:rFonts w:hint="eastAsia"/>
              </w:rPr>
              <w:t xml:space="preserve">ore info displaying would be helpful.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</w:t>
            </w:r>
            <w:r>
              <w:t>–</w:t>
            </w:r>
            <w:r>
              <w:rPr>
                <w:rFonts w:hint="eastAsia"/>
              </w:rPr>
              <w:t xml:space="preserve"> refer to the </w:t>
            </w:r>
            <w:r w:rsidR="00E5103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 in 1.4</w:t>
            </w:r>
          </w:p>
          <w:p w:rsidR="00324595" w:rsidRDefault="00324595" w:rsidP="00324595"/>
          <w:p w:rsidR="004D332E" w:rsidRDefault="00324595">
            <w:r>
              <w:rPr>
                <w:rFonts w:hint="eastAsia"/>
              </w:rPr>
              <w:t>h5compre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Default as</w:t>
            </w:r>
            <w:r w:rsidR="004626F6">
              <w:rPr>
                <w:rFonts w:hint="eastAsia"/>
              </w:rPr>
              <w:t xml:space="preserve"> comparing </w:t>
            </w:r>
            <w:r>
              <w:rPr>
                <w:rFonts w:hint="eastAsia"/>
              </w:rPr>
              <w:t>string</w:t>
            </w:r>
            <w:r w:rsidR="004626F6">
              <w:rPr>
                <w:rFonts w:hint="eastAsia"/>
              </w:rPr>
              <w:t xml:space="preserve"> as a unit</w:t>
            </w:r>
            <w:r>
              <w:rPr>
                <w:rFonts w:hint="eastAsia"/>
              </w:rPr>
              <w:t xml:space="preserve">. 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Option</w:t>
            </w:r>
            <w:r w:rsidR="004626F6">
              <w:rPr>
                <w:rFonts w:hint="eastAsia"/>
              </w:rPr>
              <w:t xml:space="preserve"> feature</w:t>
            </w:r>
            <w:r>
              <w:rPr>
                <w:rFonts w:hint="eastAsia"/>
              </w:rPr>
              <w:t xml:space="preserve"> for</w:t>
            </w:r>
            <w:r w:rsidR="004626F6">
              <w:rPr>
                <w:rFonts w:hint="eastAsia"/>
              </w:rPr>
              <w:t xml:space="preserve"> comparing by</w:t>
            </w:r>
            <w:r>
              <w:rPr>
                <w:rFonts w:hint="eastAsia"/>
              </w:rPr>
              <w:t xml:space="preserve"> </w:t>
            </w:r>
            <w:r w:rsidR="004626F6">
              <w:rPr>
                <w:rFonts w:hint="eastAsia"/>
              </w:rPr>
              <w:t xml:space="preserve">each </w:t>
            </w:r>
            <w:r w:rsidR="004626F6">
              <w:t>character</w:t>
            </w:r>
            <w:r>
              <w:rPr>
                <w:rFonts w:hint="eastAsia"/>
              </w:rPr>
              <w:t xml:space="preserve">.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string vs. only different portion of the string.</w:t>
            </w:r>
          </w:p>
          <w:p w:rsidR="00324595" w:rsidRDefault="00324595" w:rsidP="00324595"/>
          <w:p w:rsidR="00324595" w:rsidRPr="00FF7E91" w:rsidRDefault="00324595" w:rsidP="00324595">
            <w:r>
              <w:rPr>
                <w:rFonts w:hint="eastAsia"/>
              </w:rPr>
              <w:t xml:space="preserve">h5diff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Ask our customers if they want the feature</w:t>
            </w:r>
            <w:r w:rsidR="004626F6">
              <w:rPr>
                <w:rFonts w:hint="eastAsia"/>
              </w:rPr>
              <w:t xml:space="preserve"> with an option.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4" w:name="_Toc310512910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integer type)</w:t>
      </w:r>
      <w:bookmarkEnd w:id="3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2.h5</w:t>
            </w:r>
            <w:r>
              <w:rPr>
                <w:rFonts w:eastAsia="Batang" w:hint="eastAsia"/>
                <w:b/>
              </w:rPr>
              <w:t xml:space="preserve">    </w:t>
            </w:r>
            <w:r w:rsidRPr="00A2012B">
              <w:rPr>
                <w:rFonts w:eastAsia="Batang"/>
                <w:b/>
              </w:rPr>
              <w:t xml:space="preserve"> /</w:t>
            </w:r>
            <w:r w:rsidRPr="00A2012B">
              <w:rPr>
                <w:rFonts w:eastAsia="Batang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1.h5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294332">
              <w:rPr>
                <w:rFonts w:eastAsia="Batang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Batang"/>
                <w:b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Batang"/>
        </w:rPr>
      </w:pPr>
    </w:p>
    <w:p w:rsidR="006C7FCE" w:rsidRDefault="006C7FCE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5" w:name="_Toc31051291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ARRAY type)</w:t>
      </w:r>
      <w:bookmarkEnd w:id="35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dset-type-array2.h5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C5287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type-array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type-array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difference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Batang"/>
              </w:rPr>
            </w:pPr>
          </w:p>
        </w:tc>
      </w:tr>
    </w:tbl>
    <w:p w:rsidR="00626051" w:rsidRDefault="00626051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compare by set of values in this example, there would be 2 differences. </w:t>
            </w:r>
          </w:p>
        </w:tc>
      </w:tr>
    </w:tbl>
    <w:p w:rsidR="004626F6" w:rsidRDefault="004626F6"/>
    <w:tbl>
      <w:tblPr>
        <w:tblStyle w:val="TableGrid"/>
        <w:tblW w:w="0" w:type="auto"/>
        <w:tblLook w:val="04A0"/>
      </w:tblPr>
      <w:tblGrid>
        <w:gridCol w:w="14616"/>
      </w:tblGrid>
      <w:tr w:rsidR="004626F6" w:rsidTr="004626F6">
        <w:tc>
          <w:tcPr>
            <w:tcW w:w="14616" w:type="dxa"/>
          </w:tcPr>
          <w:p w:rsidR="004626F6" w:rsidRDefault="00E51031">
            <w:r>
              <w:rPr>
                <w:rFonts w:hint="eastAsia"/>
                <w:highlight w:val="yellow"/>
              </w:rPr>
              <w:lastRenderedPageBreak/>
              <w:t>SUMMARY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Agreed for </w:t>
            </w:r>
            <w:r w:rsidR="006B3FB6">
              <w:rPr>
                <w:rFonts w:hint="eastAsia"/>
              </w:rPr>
              <w:t>comparing</w:t>
            </w:r>
            <w:r>
              <w:rPr>
                <w:rFonts w:hint="eastAsia"/>
              </w:rPr>
              <w:t xml:space="preserve"> Array type element as a unit.  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Qin: need to show more info.  </w:t>
            </w:r>
            <w:r>
              <w:t>A</w:t>
            </w:r>
            <w:r>
              <w:rPr>
                <w:rFonts w:hint="eastAsia"/>
              </w:rPr>
              <w:t xml:space="preserve">rray offset </w:t>
            </w:r>
            <w:r>
              <w:t>–</w:t>
            </w:r>
            <w:r>
              <w:rPr>
                <w:rFonts w:hint="eastAsia"/>
              </w:rPr>
              <w:t xml:space="preserve"> sub </w:t>
            </w:r>
            <w:r>
              <w:t xml:space="preserve">index.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  </w:t>
            </w:r>
          </w:p>
          <w:p w:rsidR="004626F6" w:rsidRDefault="004626F6" w:rsidP="004626F6"/>
          <w:p w:rsidR="004626F6" w:rsidRDefault="004626F6" w:rsidP="004626F6">
            <w:r>
              <w:rPr>
                <w:rFonts w:hint="eastAsia"/>
              </w:rPr>
              <w:t>h5compre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Default as comparing Array type element as a unit. 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Optional feature for comparing each </w:t>
            </w:r>
            <w:r>
              <w:t>value</w:t>
            </w:r>
            <w:r>
              <w:rPr>
                <w:rFonts w:hint="eastAsia"/>
              </w:rPr>
              <w:t xml:space="preserve"> in Array type element.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Array type element vs. only different portion of the element.</w:t>
            </w:r>
          </w:p>
          <w:p w:rsidR="004626F6" w:rsidRDefault="004626F6" w:rsidP="004626F6"/>
          <w:p w:rsidR="004626F6" w:rsidRPr="00FF7E91" w:rsidRDefault="004626F6" w:rsidP="004626F6">
            <w:r>
              <w:rPr>
                <w:rFonts w:hint="eastAsia"/>
              </w:rPr>
              <w:t xml:space="preserve">h5diff </w:t>
            </w:r>
          </w:p>
          <w:p w:rsidR="004D332E" w:rsidRDefault="004626F6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>Ask our customers if they want the feature added with an option.</w:t>
            </w:r>
          </w:p>
        </w:tc>
      </w:tr>
    </w:tbl>
    <w:p w:rsidR="00A47237" w:rsidRDefault="00A47237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6" w:name="_Toc3105129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36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8E7028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3116DE" w:rsidRDefault="003116DE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Batang"/>
                <w:highlight w:val="cyan"/>
              </w:rPr>
            </w:pP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D67420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D67420" w:rsidRDefault="00D67420" w:rsidP="00A74C98">
            <w:pPr>
              <w:rPr>
                <w:rFonts w:eastAsia="Batang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D67420" w:rsidRDefault="00D67420" w:rsidP="00A74C98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5442E3" w:rsidRDefault="005442E3" w:rsidP="00A74C98">
            <w:pPr>
              <w:rPr>
                <w:rFonts w:eastAsia="Batang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>
              <w:rPr>
                <w:rFonts w:eastAsia="Batang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3B58C2">
              <w:rPr>
                <w:rFonts w:eastAsia="Batang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8E7028" w:rsidP="002E7598">
      <w:pPr>
        <w:pStyle w:val="Heading4"/>
        <w:spacing w:before="0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5A7475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Batang"/>
              </w:rPr>
            </w:pPr>
          </w:p>
        </w:tc>
      </w:tr>
    </w:tbl>
    <w:p w:rsidR="008E7028" w:rsidRDefault="008E7028">
      <w:pPr>
        <w:spacing w:after="0"/>
        <w:rPr>
          <w:rFonts w:eastAsia="Batang"/>
        </w:rPr>
      </w:pPr>
    </w:p>
    <w:p w:rsidR="003F3768" w:rsidRDefault="003F376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F02714">
              <w:rPr>
                <w:rFonts w:eastAsia="Batang" w:hint="eastAsia"/>
              </w:rPr>
              <w:t xml:space="preserve">: </w:t>
            </w:r>
            <w:proofErr w:type="spellStart"/>
            <w:r w:rsidR="00F02714">
              <w:rPr>
                <w:rFonts w:eastAsia="Batang" w:hint="eastAsia"/>
              </w:rPr>
              <w:t>T</w:t>
            </w:r>
            <w:r>
              <w:rPr>
                <w:rFonts w:eastAsia="Batang" w:hint="eastAsia"/>
              </w:rPr>
              <w:t>the</w:t>
            </w:r>
            <w:proofErr w:type="spellEnd"/>
            <w:r>
              <w:rPr>
                <w:rFonts w:eastAsia="Batang" w:hint="eastAsia"/>
              </w:rPr>
              <w:t xml:space="preserve">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</w:t>
            </w:r>
            <w:proofErr w:type="spellStart"/>
            <w:r>
              <w:rPr>
                <w:rFonts w:eastAsia="Batang" w:hint="eastAsia"/>
              </w:rPr>
              <w:t>NamedDatatype</w:t>
            </w:r>
            <w:proofErr w:type="spellEnd"/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C67898" w:rsidRDefault="00C678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632E59" w:rsidTr="00632E59">
        <w:tc>
          <w:tcPr>
            <w:tcW w:w="14616" w:type="dxa"/>
          </w:tcPr>
          <w:p w:rsidR="00632E59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9E0040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</w:p>
          <w:p w:rsidR="009E0040" w:rsidRDefault="009E0040" w:rsidP="009E0040"/>
          <w:p w:rsidR="004D332E" w:rsidRDefault="009E0040">
            <w:r>
              <w:rPr>
                <w:rFonts w:hint="eastAsia"/>
              </w:rPr>
              <w:t>BUG: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group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Named</w:t>
            </w:r>
            <w:r w:rsidR="00D146BD">
              <w:rPr>
                <w:rFonts w:eastAsia="Batang" w:hint="eastAsia"/>
              </w:rPr>
              <w:t>-</w:t>
            </w:r>
            <w:proofErr w:type="spellStart"/>
            <w:r>
              <w:rPr>
                <w:rFonts w:eastAsia="Batang" w:hint="eastAsia"/>
              </w:rPr>
              <w:t>datatype</w:t>
            </w:r>
            <w:proofErr w:type="spellEnd"/>
            <w:r>
              <w:rPr>
                <w:rFonts w:eastAsia="Batang" w:hint="eastAsia"/>
              </w:rPr>
              <w:t xml:space="preserve">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/>
          <w:p w:rsidR="009E0040" w:rsidRDefault="009E0040" w:rsidP="009E0040">
            <w:r w:rsidRPr="00E51031">
              <w:rPr>
                <w:rFonts w:hint="eastAsia"/>
              </w:rPr>
              <w:t>OTHER ISSUE NEED DECISION</w:t>
            </w:r>
            <w:r>
              <w:rPr>
                <w:rFonts w:hint="eastAsia"/>
              </w:rPr>
              <w:t>:</w:t>
            </w:r>
          </w:p>
          <w:p w:rsidR="004D332E" w:rsidRDefault="009E0040">
            <w:pPr>
              <w:pStyle w:val="ListParagraph"/>
              <w:numPr>
                <w:ilvl w:val="0"/>
                <w:numId w:val="87"/>
              </w:numPr>
            </w:pPr>
            <w:r>
              <w:rPr>
                <w:rFonts w:hint="eastAsia"/>
              </w:rPr>
              <w:t>Need to decide follow or not in default? (This definition need to be added to higher level comparison document.)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h5diff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Currently symbolic links doesn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</w:t>
            </w:r>
            <w:r>
              <w:t>However, as</w:t>
            </w:r>
            <w:r>
              <w:rPr>
                <w:rFonts w:hint="eastAsia"/>
              </w:rPr>
              <w:t xml:space="preserve"> shown the above, h5diff follows an object reference to a dataset. So it needs to be discussed. 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E:  Don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 (the current </w:t>
            </w:r>
            <w:proofErr w:type="spellStart"/>
            <w:r>
              <w:rPr>
                <w:rFonts w:hint="eastAsia"/>
              </w:rPr>
              <w:t>symlink</w:t>
            </w:r>
            <w:proofErr w:type="spellEnd"/>
            <w:r>
              <w:rPr>
                <w:rFonts w:hint="eastAsia"/>
              </w:rPr>
              <w:t xml:space="preserve"> example)</w:t>
            </w:r>
          </w:p>
          <w:p w:rsidR="004D332E" w:rsidRDefault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h5compare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Need to decide either act like h5diff or follow always as default?</w:t>
            </w:r>
          </w:p>
        </w:tc>
      </w:tr>
    </w:tbl>
    <w:p w:rsidR="00324595" w:rsidRDefault="00324595" w:rsidP="006B3FB6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37" w:name="_Toc310512913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37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ref-dsetreg1.h5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ref-dsetreg2.h5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>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5442E3" w:rsidRDefault="005442E3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C74ACA" w:rsidRDefault="00C74ACA">
      <w:pPr>
        <w:rPr>
          <w:rFonts w:eastAsia="Batang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ref-dsetreg1.h5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85506E" w:rsidRPr="00570C39" w:rsidRDefault="0085506E" w:rsidP="00E436E7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E51031" w:rsidTr="00E51031">
        <w:tc>
          <w:tcPr>
            <w:tcW w:w="14616" w:type="dxa"/>
          </w:tcPr>
          <w:p w:rsidR="006B3FB6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E51031">
            <w:pPr>
              <w:pStyle w:val="ListParagraph"/>
              <w:numPr>
                <w:ilvl w:val="0"/>
                <w:numId w:val="88"/>
              </w:numPr>
            </w:pP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was viewed as expected.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not</w:t>
            </w:r>
            <w:proofErr w:type="gramEnd"/>
            <w:r>
              <w:rPr>
                <w:rFonts w:hint="eastAsia"/>
              </w:rPr>
              <w:t xml:space="preserve"> follow as default.</w:t>
            </w:r>
          </w:p>
          <w:p w:rsidR="00E51031" w:rsidRDefault="006B3FB6" w:rsidP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C</w:t>
            </w:r>
            <w:r w:rsidR="00E51031">
              <w:rPr>
                <w:rFonts w:hint="eastAsia"/>
              </w:rPr>
              <w:t xml:space="preserve">onsider adding </w:t>
            </w:r>
            <w:r w:rsidR="00E51031">
              <w:t>following</w:t>
            </w:r>
            <w:r>
              <w:rPr>
                <w:rFonts w:hint="eastAsia"/>
              </w:rPr>
              <w:t xml:space="preserve"> option. </w:t>
            </w:r>
          </w:p>
          <w:p w:rsidR="00E51031" w:rsidRDefault="00E51031" w:rsidP="00E51031"/>
          <w:p w:rsidR="004D332E" w:rsidRDefault="00E51031">
            <w:r>
              <w:rPr>
                <w:rFonts w:hint="eastAsia"/>
              </w:rPr>
              <w:t>NEED DECISION:</w:t>
            </w:r>
          </w:p>
          <w:p w:rsidR="004D332E" w:rsidRDefault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lastRenderedPageBreak/>
              <w:t xml:space="preserve">However the decision for </w:t>
            </w:r>
            <w:r>
              <w:t>‘</w:t>
            </w:r>
            <w:r>
              <w:rPr>
                <w:rFonts w:hint="eastAsia"/>
              </w:rPr>
              <w:t>following as default or not</w:t>
            </w:r>
            <w:r>
              <w:t>’</w:t>
            </w:r>
            <w:r>
              <w:rPr>
                <w:rFonts w:hint="eastAsia"/>
              </w:rPr>
              <w:t xml:space="preserve"> need to be made for h5diff and h5compare?  (same issue with the 1.5)</w:t>
            </w:r>
          </w:p>
        </w:tc>
      </w:tr>
    </w:tbl>
    <w:p w:rsidR="00E51031" w:rsidRDefault="00E51031">
      <w:pPr>
        <w:spacing w:after="0"/>
      </w:pPr>
    </w:p>
    <w:p w:rsidR="004D332E" w:rsidRDefault="004D332E">
      <w:pPr>
        <w:spacing w:after="0"/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38" w:name="_Toc310512914"/>
      <w:r>
        <w:t xml:space="preserve">Dataset: </w:t>
      </w:r>
      <w:r>
        <w:rPr>
          <w:i/>
        </w:rPr>
        <w:t>Empty</w:t>
      </w:r>
      <w:bookmarkEnd w:id="38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Batang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Batang"/>
                <w:b/>
              </w:rPr>
            </w:pPr>
          </w:p>
          <w:p w:rsidR="0085506E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1C2468">
              <w:rPr>
                <w:rFonts w:eastAsia="Batang"/>
                <w:b/>
              </w:rPr>
              <w:t xml:space="preserve"> dset_empty1.h5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 xml:space="preserve"> dset_empty2.h5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Batang" w:hint="eastAsia"/>
              </w:rPr>
              <w:t>ed</w:t>
            </w:r>
            <w:r>
              <w:rPr>
                <w:rFonts w:eastAsia="Batang" w:hint="eastAsia"/>
              </w:rPr>
              <w:t xml:space="preserve">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5F3F5D" w:rsidTr="005F3F5D">
        <w:tc>
          <w:tcPr>
            <w:tcW w:w="14616" w:type="dxa"/>
          </w:tcPr>
          <w:p w:rsidR="005F3F5D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should be same if both empty dataset has same type and space.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For both h5diff and h5compare.</w:t>
            </w:r>
          </w:p>
          <w:p w:rsidR="0026662F" w:rsidRDefault="0026662F" w:rsidP="005F3F5D"/>
          <w:p w:rsidR="004D332E" w:rsidRDefault="00842FCE">
            <w:r>
              <w:rPr>
                <w:rFonts w:hint="eastAsia"/>
              </w:rPr>
              <w:t>FURTHER DISCUSSION about fill value comparison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compare fill value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h5compre </w:t>
            </w:r>
            <w:r>
              <w:t>–</w:t>
            </w:r>
            <w:r>
              <w:rPr>
                <w:rFonts w:hint="eastAsia"/>
              </w:rPr>
              <w:t xml:space="preserve"> consider comparing fill value for both </w:t>
            </w:r>
            <w:r>
              <w:t>‘</w:t>
            </w:r>
            <w:r>
              <w:rPr>
                <w:rFonts w:hint="eastAsia"/>
              </w:rPr>
              <w:t>fill value vs. fill value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fill value vs. real value</w:t>
            </w:r>
            <w:r>
              <w:t>’</w:t>
            </w:r>
            <w:r>
              <w:rPr>
                <w:rFonts w:hint="eastAsia"/>
              </w:rPr>
              <w:t xml:space="preserve"> cases.</w:t>
            </w:r>
          </w:p>
          <w:p w:rsidR="00C649CA" w:rsidRDefault="00C649CA" w:rsidP="0026662F"/>
          <w:p w:rsidR="004D332E" w:rsidRDefault="004D332E">
            <w:pPr>
              <w:ind w:left="30"/>
            </w:pPr>
          </w:p>
          <w:p w:rsidR="004D332E" w:rsidRDefault="00C649CA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For</w:t>
            </w:r>
            <w:r w:rsidR="0026662F">
              <w:rPr>
                <w:rFonts w:hint="eastAsia"/>
              </w:rPr>
              <w:t xml:space="preserve"> comparing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dataset with fill value</w:t>
            </w:r>
            <w:r>
              <w:t>’</w:t>
            </w:r>
            <w:r>
              <w:rPr>
                <w:rFonts w:hint="eastAsia"/>
              </w:rPr>
              <w:t xml:space="preserve"> vs. </w:t>
            </w:r>
            <w:r>
              <w:t>‘</w:t>
            </w:r>
            <w:r>
              <w:rPr>
                <w:rFonts w:hint="eastAsia"/>
              </w:rPr>
              <w:t>dataset with real value</w:t>
            </w:r>
            <w:r>
              <w:t>’</w:t>
            </w:r>
            <w:r>
              <w:rPr>
                <w:rFonts w:hint="eastAsia"/>
              </w:rPr>
              <w:t>; storage status (allocated space vs. non-allocated space) can be by passed as it</w:t>
            </w:r>
            <w:r>
              <w:t>’</w:t>
            </w:r>
            <w:r>
              <w:rPr>
                <w:rFonts w:hint="eastAsia"/>
              </w:rPr>
              <w:t>s viewed as same dataset according to h5dump output, which would be also user</w:t>
            </w:r>
            <w:r>
              <w:t>’</w:t>
            </w:r>
            <w:r>
              <w:rPr>
                <w:rFonts w:hint="eastAsia"/>
              </w:rPr>
              <w:t>s view point.  If it</w:t>
            </w:r>
            <w:r>
              <w:t>’</w:t>
            </w:r>
            <w:r>
              <w:rPr>
                <w:rFonts w:hint="eastAsia"/>
              </w:rPr>
              <w:t>s needed to differentiate them, provide it as an optional feature.</w:t>
            </w:r>
          </w:p>
        </w:tc>
      </w:tr>
    </w:tbl>
    <w:p w:rsidR="005F3F5D" w:rsidRDefault="005F3F5D">
      <w:pPr>
        <w:spacing w:after="0"/>
      </w:pPr>
    </w:p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9" w:name="_Toc3105129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 xml:space="preserve">nvalid </w:t>
      </w:r>
      <w:proofErr w:type="spellStart"/>
      <w:r w:rsidR="009F5DD7">
        <w:rPr>
          <w:rFonts w:hint="eastAsia"/>
        </w:rPr>
        <w:t>enum</w:t>
      </w:r>
      <w:proofErr w:type="spellEnd"/>
      <w:r w:rsidR="009F5DD7">
        <w:rPr>
          <w:rFonts w:hint="eastAsia"/>
        </w:rPr>
        <w:t xml:space="preserve"> value</w:t>
      </w:r>
      <w:bookmarkEnd w:id="39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</w:t>
      </w:r>
      <w:proofErr w:type="spellStart"/>
      <w:r w:rsidRPr="00BB5D32">
        <w:rPr>
          <w:rFonts w:cstheme="minorHAnsi"/>
          <w:sz w:val="26"/>
          <w:szCs w:val="26"/>
        </w:rPr>
        <w:t>emun</w:t>
      </w:r>
      <w:proofErr w:type="spellEnd"/>
      <w:r w:rsidRPr="00BB5D32">
        <w:rPr>
          <w:rFonts w:cstheme="minorHAnsi"/>
          <w:sz w:val="26"/>
          <w:szCs w:val="26"/>
        </w:rPr>
        <w:t xml:space="preserve">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Batang" w:cstheme="minorHAnsi"/>
          <w:sz w:val="26"/>
          <w:szCs w:val="26"/>
        </w:rPr>
        <w:t xml:space="preserve">Invalid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value is a number which is not defined in the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structure.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enum_invalid.h5  </w:t>
            </w:r>
            <w:proofErr w:type="spellStart"/>
            <w:r w:rsidRPr="003B58C2">
              <w:rPr>
                <w:rFonts w:eastAsia="Batang"/>
                <w:b/>
              </w:rPr>
              <w:t>enum_invalid.h5</w:t>
            </w:r>
            <w:proofErr w:type="spellEnd"/>
            <w:r w:rsidRPr="003B58C2">
              <w:rPr>
                <w:rFonts w:eastAsia="Batang"/>
                <w:b/>
              </w:rPr>
              <w:t xml:space="preserve">  /dset1  /dset2</w:t>
            </w:r>
          </w:p>
          <w:p w:rsidR="0085506E" w:rsidRPr="003B58C2" w:rsidRDefault="0085506E" w:rsidP="003B58C2">
            <w:pPr>
              <w:rPr>
                <w:rFonts w:eastAsia="Batang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Batang"/>
                <w:b/>
              </w:rPr>
            </w:pPr>
            <w:r w:rsidRPr="00345D1C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proofErr w:type="spellStart"/>
            <w:r w:rsidRPr="001611A9">
              <w:rPr>
                <w:rFonts w:eastAsia="Batang"/>
                <w:b/>
              </w:rPr>
              <w:t>enum_invalid.h5</w:t>
            </w:r>
            <w:proofErr w:type="spellEnd"/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green"/>
              </w:rPr>
              <w:t>IMPROVE</w:t>
            </w:r>
            <w:r w:rsidR="0085506E">
              <w:rPr>
                <w:rFonts w:eastAsia="Batang" w:hint="eastAsia"/>
              </w:rPr>
              <w:t xml:space="preserve">:  There </w:t>
            </w:r>
            <w:r w:rsidR="00A1146F">
              <w:rPr>
                <w:rFonts w:eastAsia="Batang"/>
              </w:rPr>
              <w:t>is</w:t>
            </w:r>
            <w:r w:rsidR="0085506E">
              <w:rPr>
                <w:rFonts w:eastAsia="Batang" w:hint="eastAsia"/>
              </w:rPr>
              <w:t xml:space="preserve"> two pair of invalid </w:t>
            </w:r>
            <w:proofErr w:type="spellStart"/>
            <w:r w:rsidR="0085506E">
              <w:rPr>
                <w:rFonts w:eastAsia="Batang" w:hint="eastAsia"/>
              </w:rPr>
              <w:t>enum</w:t>
            </w:r>
            <w:proofErr w:type="spellEnd"/>
            <w:r w:rsidR="0085506E">
              <w:rPr>
                <w:rFonts w:eastAsia="Batang" w:hint="eastAsia"/>
              </w:rPr>
              <w:t xml:space="preserve"> values.  We may consider </w:t>
            </w:r>
            <w:r w:rsidR="00A1146F">
              <w:rPr>
                <w:rFonts w:eastAsia="Batang"/>
              </w:rPr>
              <w:t>displaying</w:t>
            </w:r>
            <w:r w:rsidR="0085506E">
              <w:rPr>
                <w:rFonts w:eastAsia="Batang" w:hint="eastAsia"/>
              </w:rPr>
              <w:t xml:space="preserve"> 5 differences. So user can </w:t>
            </w:r>
            <w:r w:rsidR="0085506E">
              <w:rPr>
                <w:rFonts w:eastAsia="Batang"/>
              </w:rPr>
              <w:t>aware</w:t>
            </w:r>
            <w:r w:rsidR="0085506E">
              <w:rPr>
                <w:rFonts w:eastAsia="Batang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</w:t>
            </w:r>
            <w:r w:rsidR="00B4029E">
              <w:rPr>
                <w:rFonts w:eastAsia="Batang" w:hint="eastAsia"/>
              </w:rPr>
              <w:t xml:space="preserve">       </w:t>
            </w:r>
            <w:r>
              <w:rPr>
                <w:rFonts w:eastAsia="Batang" w:hint="eastAsia"/>
              </w:rPr>
              <w:t xml:space="preserve">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cyan"/>
              </w:rPr>
              <w:t>ISSUE</w:t>
            </w:r>
            <w:r w:rsidR="005442E3">
              <w:rPr>
                <w:rFonts w:eastAsia="Batang" w:hint="eastAsia"/>
              </w:rPr>
              <w:t xml:space="preserve">: how do we want to compare valid </w:t>
            </w:r>
            <w:proofErr w:type="spellStart"/>
            <w:r w:rsidR="005442E3">
              <w:rPr>
                <w:rFonts w:eastAsia="Batang" w:hint="eastAsia"/>
              </w:rPr>
              <w:t>enum</w:t>
            </w:r>
            <w:proofErr w:type="spellEnd"/>
            <w:r w:rsidR="005442E3">
              <w:rPr>
                <w:rFonts w:eastAsia="Batang" w:hint="eastAsia"/>
              </w:rPr>
              <w:t xml:space="preserve"> </w:t>
            </w:r>
            <w:r w:rsidR="00A1146F">
              <w:rPr>
                <w:rFonts w:eastAsia="Batang"/>
              </w:rPr>
              <w:t>type?</w:t>
            </w:r>
            <w:r w:rsidR="005442E3">
              <w:rPr>
                <w:rFonts w:eastAsia="Batang" w:hint="eastAsia"/>
              </w:rPr>
              <w:t xml:space="preserve">    By only string, only assigned number</w:t>
            </w:r>
            <w:r w:rsidR="00A1146F">
              <w:rPr>
                <w:rFonts w:eastAsia="Batang" w:hint="eastAsia"/>
              </w:rPr>
              <w:t>?  Or</w:t>
            </w:r>
            <w:r w:rsidR="005442E3">
              <w:rPr>
                <w:rFonts w:eastAsia="Batang" w:hint="eastAsia"/>
              </w:rPr>
              <w:t xml:space="preserve"> both?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842FCE" w:rsidTr="00842FCE">
        <w:tc>
          <w:tcPr>
            <w:tcW w:w="14616" w:type="dxa"/>
          </w:tcPr>
          <w:p w:rsidR="00842FCE" w:rsidRDefault="00C55CFE">
            <w:r w:rsidRPr="00C55CFE">
              <w:rPr>
                <w:highlight w:val="yellow"/>
              </w:rPr>
              <w:t>SUMMARY</w:t>
            </w:r>
          </w:p>
          <w:p w:rsidR="00842FCE" w:rsidRDefault="00842FCE" w:rsidP="00842FCE"/>
          <w:p w:rsidR="004D332E" w:rsidRDefault="00842FCE">
            <w:r>
              <w:rPr>
                <w:rFonts w:hint="eastAsia"/>
              </w:rPr>
              <w:t>DECISION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h5diff - compare by string as default.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h5compare - compare by string as default.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Comparing by defined number or both number and string can be provided as optional feature if necessary. </w:t>
            </w:r>
          </w:p>
          <w:p w:rsidR="00906AE3" w:rsidRDefault="00906AE3" w:rsidP="00906AE3"/>
          <w:p w:rsidR="00906AE3" w:rsidRDefault="00906AE3" w:rsidP="00906AE3">
            <w:r>
              <w:rPr>
                <w:rFonts w:hint="eastAsia"/>
              </w:rPr>
              <w:t>NOTE:</w:t>
            </w:r>
          </w:p>
          <w:p w:rsidR="004D332E" w:rsidRDefault="00906AE3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Not sure what</w:t>
            </w:r>
            <w:r>
              <w:t>’</w:t>
            </w:r>
            <w:r>
              <w:rPr>
                <w:rFonts w:hint="eastAsia"/>
              </w:rPr>
              <w:t xml:space="preserve">s decided for the IMPROVE comment.   </w:t>
            </w:r>
            <w:r w:rsidRPr="00D04FE4">
              <w:rPr>
                <w:rFonts w:hint="eastAsia"/>
                <w:highlight w:val="yellow"/>
              </w:rPr>
              <w:t>Q</w:t>
            </w:r>
            <w:r>
              <w:rPr>
                <w:rFonts w:hint="eastAsia"/>
              </w:rPr>
              <w:t xml:space="preserve">uestion: Is invalid vs. invalid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same or different?</w:t>
            </w:r>
          </w:p>
        </w:tc>
      </w:tr>
    </w:tbl>
    <w:p w:rsidR="004D332E" w:rsidRDefault="004D332E">
      <w:pPr>
        <w:spacing w:after="0"/>
      </w:pPr>
    </w:p>
    <w:p w:rsidR="004D332E" w:rsidRDefault="004D332E">
      <w:pPr>
        <w:spacing w:after="0"/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40" w:name="_Toc310512916"/>
      <w:r w:rsidR="00545598" w:rsidRPr="003B58C2">
        <w:t>Group</w:t>
      </w:r>
      <w:r w:rsidR="00545598">
        <w:rPr>
          <w:rFonts w:hint="eastAsia"/>
        </w:rPr>
        <w:t xml:space="preserve">  </w:t>
      </w:r>
      <w:bookmarkEnd w:id="40"/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proofErr w:type="gramStart"/>
      <w:r w:rsidR="0058505A">
        <w:rPr>
          <w:rFonts w:cstheme="minorHAnsi" w:hint="eastAsia"/>
          <w:sz w:val="26"/>
          <w:szCs w:val="26"/>
        </w:rPr>
        <w:t>Recursive by default.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lastRenderedPageBreak/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Batang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D1056F" w:rsidRPr="00D1056F" w:rsidRDefault="00D1056F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Batang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Batang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Batang"/>
              </w:rPr>
            </w:pPr>
            <w:r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>:  Blank line between object</w:t>
            </w:r>
            <w:r w:rsidR="009D5C55">
              <w:rPr>
                <w:rFonts w:eastAsia="Batang" w:hint="eastAsia"/>
              </w:rPr>
              <w:t>s</w:t>
            </w:r>
            <w:r>
              <w:rPr>
                <w:rFonts w:eastAsia="Batang" w:hint="eastAsia"/>
              </w:rPr>
              <w:t xml:space="preserve"> would be easier to read the output.  (should consider for h5compare</w:t>
            </w:r>
            <w:r w:rsidR="0012469F">
              <w:rPr>
                <w:rFonts w:eastAsia="Batang" w:hint="eastAsia"/>
              </w:rPr>
              <w:t xml:space="preserve"> with different </w:t>
            </w:r>
            <w:r>
              <w:rPr>
                <w:rFonts w:eastAsia="Batang" w:hint="eastAsia"/>
              </w:rPr>
              <w:t>level output)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04FE4" w:rsidTr="00D04FE4">
        <w:tc>
          <w:tcPr>
            <w:tcW w:w="14616" w:type="dxa"/>
          </w:tcPr>
          <w:p w:rsidR="00D04FE4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add blank line in between objects.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not support</w:t>
            </w:r>
            <w:r w:rsidR="00906AE3">
              <w:rPr>
                <w:rFonts w:hint="eastAsia"/>
              </w:rPr>
              <w:t xml:space="preserve"> (leave as is)</w:t>
            </w:r>
            <w:r>
              <w:rPr>
                <w:rFonts w:hint="eastAsia"/>
              </w:rPr>
              <w:t>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h5compare </w:t>
            </w:r>
            <w:r>
              <w:t>–</w:t>
            </w:r>
            <w:r>
              <w:rPr>
                <w:rFonts w:hint="eastAsia"/>
              </w:rPr>
              <w:t xml:space="preserve"> support as default. </w:t>
            </w:r>
          </w:p>
          <w:p w:rsidR="00D04FE4" w:rsidRDefault="00D04FE4" w:rsidP="00D04FE4"/>
          <w:p w:rsidR="00D04FE4" w:rsidRDefault="00D04FE4" w:rsidP="00D04FE4">
            <w:r>
              <w:rPr>
                <w:rFonts w:hint="eastAsia"/>
              </w:rPr>
              <w:t>OTHER IMPROVE: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 An optional feature for shallow comparison for group. Only compare the top level without recursive.</w:t>
            </w:r>
          </w:p>
        </w:tc>
      </w:tr>
    </w:tbl>
    <w:p w:rsidR="004D332E" w:rsidRDefault="004D332E">
      <w:pPr>
        <w:spacing w:after="0"/>
      </w:pPr>
    </w:p>
    <w:p w:rsidR="00AC5E4A" w:rsidRDefault="00AC5E4A" w:rsidP="003B58C2">
      <w:pPr>
        <w:rPr>
          <w:rFonts w:eastAsia="Batang"/>
        </w:rPr>
      </w:pPr>
    </w:p>
    <w:p w:rsidR="006A6B57" w:rsidRDefault="00002861">
      <w:pPr>
        <w:pStyle w:val="Heading2"/>
      </w:pPr>
      <w:bookmarkStart w:id="41" w:name="_Toc310512917"/>
      <w:bookmarkStart w:id="42" w:name="_Toc310512918"/>
      <w:bookmarkStart w:id="43" w:name="_Toc310434027"/>
      <w:bookmarkEnd w:id="41"/>
      <w:bookmarkEnd w:id="42"/>
      <w:bookmarkEnd w:id="43"/>
      <w:r>
        <w:rPr>
          <w:rFonts w:hint="eastAsia"/>
        </w:rPr>
        <w:t xml:space="preserve"> </w:t>
      </w:r>
      <w:bookmarkStart w:id="44" w:name="_Toc310512919"/>
      <w:r w:rsidR="00BC217A">
        <w:rPr>
          <w:rFonts w:hint="eastAsia"/>
        </w:rPr>
        <w:t xml:space="preserve">Named </w:t>
      </w:r>
      <w:proofErr w:type="spellStart"/>
      <w:r w:rsidR="009F5DD7">
        <w:rPr>
          <w:rFonts w:hint="eastAsia"/>
        </w:rPr>
        <w:t>Datatype</w:t>
      </w:r>
      <w:proofErr w:type="spellEnd"/>
      <w:r w:rsidR="009F5DD7">
        <w:rPr>
          <w:rFonts w:hint="eastAsia"/>
        </w:rPr>
        <w:t xml:space="preserve"> </w:t>
      </w:r>
      <w:bookmarkEnd w:id="44"/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 xml:space="preserve">Named </w:t>
      </w:r>
      <w:proofErr w:type="spellStart"/>
      <w:r>
        <w:rPr>
          <w:rFonts w:cstheme="minorHAnsi" w:hint="eastAsia"/>
          <w:sz w:val="26"/>
          <w:szCs w:val="26"/>
        </w:rPr>
        <w:t>datatypes</w:t>
      </w:r>
      <w:proofErr w:type="spellEnd"/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ref-obj2.h5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  <w:r w:rsidRPr="00F03406">
              <w:rPr>
                <w:rFonts w:eastAsia="Batang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1611A9" w:rsidRDefault="00D1056F" w:rsidP="00D65AE0">
            <w:pPr>
              <w:rPr>
                <w:rFonts w:eastAsia="Batang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Batang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D1056F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-v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ref-obj1.h5 ref-obj2.h5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F03406" w:rsidRDefault="00D1056F" w:rsidP="00D1056F">
            <w:pPr>
              <w:rPr>
                <w:rFonts w:eastAsia="Batang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1056F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="00B4029E">
              <w:rPr>
                <w:rFonts w:eastAsia="Batang" w:hint="eastAsia"/>
              </w:rPr>
              <w:t xml:space="preserve">Should </w:t>
            </w:r>
            <w:r w:rsidR="008075E6">
              <w:rPr>
                <w:rFonts w:eastAsia="Batang"/>
              </w:rPr>
              <w:t>display 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616DAD" w:rsidRDefault="00616DAD" w:rsidP="003B58C2"/>
    <w:tbl>
      <w:tblPr>
        <w:tblStyle w:val="TableGrid"/>
        <w:tblW w:w="0" w:type="auto"/>
        <w:tblLook w:val="04A0"/>
      </w:tblPr>
      <w:tblGrid>
        <w:gridCol w:w="14616"/>
      </w:tblGrid>
      <w:tr w:rsidR="00616DAD" w:rsidTr="00616DAD">
        <w:tc>
          <w:tcPr>
            <w:tcW w:w="14616" w:type="dxa"/>
          </w:tcPr>
          <w:p w:rsidR="00616DAD" w:rsidRDefault="00C55CFE" w:rsidP="003B58C2">
            <w:r w:rsidRPr="00C55CFE">
              <w:rPr>
                <w:highlight w:val="yellow"/>
              </w:rPr>
              <w:t>SUMMARY</w:t>
            </w:r>
          </w:p>
          <w:p w:rsidR="00616DAD" w:rsidRDefault="00616DAD" w:rsidP="00616DAD"/>
          <w:p w:rsidR="004D332E" w:rsidRDefault="00616DAD">
            <w:r>
              <w:rPr>
                <w:rFonts w:hint="eastAsia"/>
              </w:rPr>
              <w:t xml:space="preserve">DECISION: 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a BUG.  Should be treated as non-comparable since the target types are different.   ( </w:t>
            </w:r>
            <w:r w:rsidR="0004171F">
              <w:rPr>
                <w:rFonts w:hint="eastAsia"/>
              </w:rPr>
              <w:t>We decided that</w:t>
            </w:r>
            <w:r>
              <w:rPr>
                <w:rFonts w:hint="eastAsia"/>
              </w:rPr>
              <w:t xml:space="preserve"> </w:t>
            </w:r>
            <w:r w:rsidR="0004171F">
              <w:t>‘</w:t>
            </w:r>
            <w:r>
              <w:rPr>
                <w:rFonts w:hint="eastAsia"/>
              </w:rPr>
              <w:t>Named</w:t>
            </w:r>
            <w:r w:rsidR="0004171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 w:rsidR="0004171F">
              <w:t>’</w:t>
            </w:r>
            <w:r>
              <w:rPr>
                <w:rFonts w:hint="eastAsia"/>
              </w:rPr>
              <w:t xml:space="preserve"> follows hard link comparison convention</w:t>
            </w:r>
            <w:r w:rsidR="00F143A0">
              <w:rPr>
                <w:rFonts w:hint="eastAsia"/>
              </w:rPr>
              <w:t>, which is always follow</w:t>
            </w:r>
            <w:r w:rsidR="0004171F">
              <w:rPr>
                <w:rFonts w:hint="eastAsia"/>
              </w:rPr>
              <w:t>ing</w:t>
            </w:r>
            <w:r w:rsidR="00F143A0">
              <w:rPr>
                <w:rFonts w:hint="eastAsia"/>
              </w:rPr>
              <w:t xml:space="preserve"> to the target value)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p w:rsidR="006B3FB6" w:rsidRDefault="006B3FB6" w:rsidP="003B58C2">
      <w:pPr>
        <w:rPr>
          <w:rFonts w:eastAsia="Batang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5" w:name="_Toc310512920"/>
    </w:p>
    <w:p w:rsidR="00313079" w:rsidRDefault="00313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E7598" w:rsidRDefault="0011373E" w:rsidP="002E7598">
      <w:pPr>
        <w:pStyle w:val="Heading1"/>
        <w:rPr>
          <w:rFonts w:eastAsia="Batang"/>
        </w:r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  <w:bookmarkEnd w:id="45"/>
    </w:p>
    <w:p w:rsidR="002E7598" w:rsidRPr="00AC5E4A" w:rsidRDefault="00BB5D32" w:rsidP="002E7598">
      <w:pPr>
        <w:spacing w:after="0"/>
        <w:rPr>
          <w:rFonts w:eastAsia="Batang"/>
          <w:sz w:val="26"/>
          <w:szCs w:val="26"/>
        </w:rPr>
      </w:pPr>
      <w:proofErr w:type="gramStart"/>
      <w:r w:rsidRPr="00BB5D32">
        <w:rPr>
          <w:rFonts w:eastAsia="Batang"/>
          <w:sz w:val="26"/>
          <w:szCs w:val="26"/>
        </w:rPr>
        <w:t>Additional or exceptional behaviors by using options.</w:t>
      </w:r>
      <w:proofErr w:type="gramEnd"/>
      <w:r w:rsidRPr="00BB5D32">
        <w:rPr>
          <w:rFonts w:eastAsia="Batang"/>
          <w:sz w:val="26"/>
          <w:szCs w:val="26"/>
        </w:rPr>
        <w:t xml:space="preserve">  </w:t>
      </w:r>
    </w:p>
    <w:p w:rsidR="002E7598" w:rsidRDefault="00BB5D32" w:rsidP="002E7598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Batang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Batang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6" w:name="_Toc310512921"/>
      <w:r w:rsidR="0078435E">
        <w:t>‘</w:t>
      </w:r>
      <w:r w:rsidR="00065AED" w:rsidRPr="00065AED">
        <w:t xml:space="preserve">-n </w:t>
      </w:r>
      <w:proofErr w:type="gramStart"/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proofErr w:type="gramEnd"/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46"/>
    </w:p>
    <w:p w:rsidR="003B58C2" w:rsidRPr="00CD075A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Print differences up to C number</w:t>
      </w:r>
      <w:r w:rsidR="00AE6E8D">
        <w:rPr>
          <w:rFonts w:eastAsia="Batang" w:hint="eastAsia"/>
          <w:sz w:val="24"/>
          <w:szCs w:val="24"/>
        </w:rPr>
        <w:t>.</w:t>
      </w:r>
      <w:r w:rsidRPr="00BB5D32">
        <w:rPr>
          <w:rFonts w:eastAsia="Batang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Batang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4               0               4              </w:t>
            </w:r>
          </w:p>
          <w:p w:rsidR="00C0739B" w:rsidRDefault="00C0739B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Batang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Batang"/>
                <w:b/>
                <w:color w:val="0070C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A70525" w:rsidTr="00A70525">
        <w:tc>
          <w:tcPr>
            <w:tcW w:w="14616" w:type="dxa"/>
          </w:tcPr>
          <w:p w:rsidR="00A70525" w:rsidRDefault="00C55CFE">
            <w:r w:rsidRPr="00C55CFE">
              <w:rPr>
                <w:highlight w:val="yellow"/>
              </w:rPr>
              <w:t>SUMMARY</w:t>
            </w:r>
          </w:p>
          <w:p w:rsidR="00A70525" w:rsidRDefault="00A70525"/>
          <w:p w:rsidR="00A70525" w:rsidRDefault="00A70525" w:rsidP="00A70525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A70525">
              <w:rPr>
                <w:rFonts w:hint="eastAsia"/>
              </w:rPr>
              <w:t xml:space="preserve">Print more info </w:t>
            </w:r>
            <w:r w:rsidR="00A70525">
              <w:t>indicates</w:t>
            </w:r>
            <w:r w:rsidR="00A70525">
              <w:rPr>
                <w:rFonts w:hint="eastAsia"/>
              </w:rPr>
              <w:t xml:space="preserve"> the status.  </w:t>
            </w:r>
            <w:r w:rsidR="00906AE3">
              <w:rPr>
                <w:rFonts w:hint="eastAsia"/>
              </w:rPr>
              <w:t xml:space="preserve">Format as </w:t>
            </w:r>
            <w:r w:rsidR="00A70525">
              <w:t>“</w:t>
            </w:r>
            <w:r w:rsidR="00A70525">
              <w:rPr>
                <w:rFonts w:hint="eastAsia"/>
              </w:rPr>
              <w:t>first 2 differences shown out of 4 found</w:t>
            </w:r>
            <w:r w:rsidR="00A70525">
              <w:t>”</w:t>
            </w:r>
            <w:r w:rsidR="00A70525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116111" w:rsidRDefault="00116111">
      <w:pPr>
        <w:rPr>
          <w:rFonts w:eastAsia="Batang"/>
        </w:rPr>
      </w:pPr>
    </w:p>
    <w:p w:rsidR="008F6CA4" w:rsidRPr="008F6CA4" w:rsidRDefault="00011DEC" w:rsidP="008F6CA4">
      <w:pPr>
        <w:pStyle w:val="Heading2"/>
        <w:rPr>
          <w:rFonts w:eastAsia="Batang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47" w:name="_Toc310512922"/>
      <w:r w:rsidRPr="00011DEC">
        <w:t xml:space="preserve">‘-d D’ </w:t>
      </w:r>
      <w:proofErr w:type="gramStart"/>
      <w:r w:rsidRPr="00011DEC">
        <w:t>or  ‘</w:t>
      </w:r>
      <w:proofErr w:type="gramEnd"/>
      <w:r w:rsidRPr="00011DEC">
        <w:t>--delta=D’</w:t>
      </w:r>
      <w:bookmarkEnd w:id="47"/>
    </w:p>
    <w:p w:rsidR="008F6CA4" w:rsidRPr="00BE1BBF" w:rsidRDefault="002C15D2" w:rsidP="008F6CA4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Display output</w:t>
      </w:r>
      <w:r w:rsidR="008F6CA4" w:rsidRPr="00BE1BBF">
        <w:rPr>
          <w:rFonts w:eastAsia="Batang" w:hint="eastAsia"/>
          <w:sz w:val="24"/>
          <w:szCs w:val="24"/>
        </w:rPr>
        <w:t xml:space="preserve"> if </w:t>
      </w:r>
      <w:r w:rsidR="00C53E31" w:rsidRPr="00BE1BBF">
        <w:rPr>
          <w:rFonts w:eastAsia="Batang" w:hint="eastAsia"/>
          <w:sz w:val="24"/>
          <w:szCs w:val="24"/>
        </w:rPr>
        <w:t xml:space="preserve">difference from the </w:t>
      </w:r>
      <w:r w:rsidR="008F6CA4" w:rsidRPr="00BE1BBF">
        <w:rPr>
          <w:rFonts w:eastAsia="Batang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Batang"/>
          <w:sz w:val="24"/>
          <w:szCs w:val="24"/>
        </w:rPr>
        <w:t>‘</w:t>
      </w:r>
      <w:r w:rsidR="008F6CA4" w:rsidRPr="00BE1BBF">
        <w:rPr>
          <w:rFonts w:eastAsia="Batang" w:hint="eastAsia"/>
          <w:sz w:val="24"/>
          <w:szCs w:val="24"/>
        </w:rPr>
        <w:t>D</w:t>
      </w:r>
      <w:r w:rsidR="008F6CA4" w:rsidRPr="00BE1BBF">
        <w:rPr>
          <w:rFonts w:eastAsia="Batang"/>
          <w:sz w:val="24"/>
          <w:szCs w:val="24"/>
        </w:rPr>
        <w:t>’</w:t>
      </w:r>
      <w:r w:rsidR="008F6CA4" w:rsidRPr="00BE1BBF">
        <w:rPr>
          <w:rFonts w:eastAsia="Batang" w:hint="eastAsia"/>
          <w:sz w:val="24"/>
          <w:szCs w:val="24"/>
        </w:rPr>
        <w:t xml:space="preserve"> </w:t>
      </w:r>
      <w:r w:rsidR="00C53E31" w:rsidRPr="00BE1BBF">
        <w:rPr>
          <w:rFonts w:eastAsia="Batang" w:hint="eastAsia"/>
          <w:sz w:val="24"/>
          <w:szCs w:val="24"/>
        </w:rPr>
        <w:t>which is</w:t>
      </w:r>
      <w:r w:rsidR="008C3524" w:rsidRPr="00BE1BBF">
        <w:rPr>
          <w:rFonts w:eastAsia="Batang" w:hint="eastAsia"/>
          <w:sz w:val="24"/>
          <w:szCs w:val="24"/>
        </w:rPr>
        <w:t xml:space="preserve"> </w:t>
      </w:r>
      <w:r w:rsidR="008F6CA4" w:rsidRPr="00BE1BBF">
        <w:rPr>
          <w:rFonts w:eastAsia="Batang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Batang"/>
          <w:sz w:val="24"/>
          <w:szCs w:val="24"/>
        </w:rPr>
      </w:pPr>
      <w:r w:rsidRPr="00BE1BBF">
        <w:rPr>
          <w:rFonts w:eastAsia="Batang"/>
          <w:sz w:val="24"/>
          <w:szCs w:val="24"/>
        </w:rPr>
        <w:t xml:space="preserve">Print difference if (|a-b| &gt; D). </w:t>
      </w:r>
      <w:r w:rsidR="00CD075A" w:rsidRPr="00BE1BBF">
        <w:rPr>
          <w:rFonts w:eastAsia="Batang" w:hint="eastAsia"/>
          <w:sz w:val="24"/>
          <w:szCs w:val="24"/>
        </w:rPr>
        <w:t xml:space="preserve">  </w:t>
      </w:r>
      <w:r w:rsidRPr="00BE1BBF">
        <w:rPr>
          <w:rFonts w:eastAsia="Batang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Batang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Batang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2A07AE" w:rsidRDefault="00C0739B" w:rsidP="00E436E7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50F98" w:rsidTr="00D50F98">
        <w:tc>
          <w:tcPr>
            <w:tcW w:w="14616" w:type="dxa"/>
          </w:tcPr>
          <w:p w:rsidR="00D50F98" w:rsidRDefault="00D50F98">
            <w:r w:rsidRPr="00A70525">
              <w:rPr>
                <w:rFonts w:hint="eastAsia"/>
                <w:highlight w:val="yellow"/>
              </w:rPr>
              <w:t>SUMMARY</w:t>
            </w:r>
          </w:p>
          <w:p w:rsidR="00D50F98" w:rsidRDefault="00D50F98"/>
          <w:p w:rsidR="00D50F98" w:rsidRDefault="00D50F98" w:rsidP="00D50F98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D50F98">
              <w:rPr>
                <w:rFonts w:hint="eastAsia"/>
              </w:rPr>
              <w:t>Print more info indicates the status.</w:t>
            </w:r>
            <w:r w:rsidR="00906AE3">
              <w:rPr>
                <w:rFonts w:hint="eastAsia"/>
              </w:rPr>
              <w:t xml:space="preserve"> Format as</w:t>
            </w:r>
            <w:r w:rsidR="00D50F98">
              <w:rPr>
                <w:rFonts w:hint="eastAsia"/>
              </w:rPr>
              <w:t xml:space="preserve"> </w:t>
            </w:r>
            <w:r w:rsidR="00D50F98">
              <w:t>“</w:t>
            </w:r>
            <w:r w:rsidR="00D50F98">
              <w:rPr>
                <w:rFonts w:hint="eastAsia"/>
              </w:rPr>
              <w:t>2 differences greater than 20 found.</w:t>
            </w:r>
            <w:r w:rsidR="00D50F98">
              <w:t>”</w:t>
            </w:r>
            <w:r w:rsidR="00D50F98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B652D6" w:rsidRDefault="00B652D6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8" w:name="_Toc310512923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48"/>
    </w:p>
    <w:p w:rsidR="003B58C2" w:rsidRPr="00D669B8" w:rsidRDefault="008C3524" w:rsidP="003B58C2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 </w:t>
      </w:r>
      <w:r w:rsidR="00BB5D32" w:rsidRPr="00BB5D32">
        <w:rPr>
          <w:rFonts w:eastAsia="Batang"/>
          <w:sz w:val="24"/>
          <w:szCs w:val="24"/>
        </w:rPr>
        <w:t>Print difference if (</w:t>
      </w:r>
      <w:proofErr w:type="gramStart"/>
      <w:r w:rsidR="00BB5D32" w:rsidRPr="00BB5D32">
        <w:rPr>
          <w:rFonts w:eastAsia="Batang"/>
          <w:sz w:val="24"/>
          <w:szCs w:val="24"/>
        </w:rPr>
        <w:t>|(</w:t>
      </w:r>
      <w:proofErr w:type="gramEnd"/>
      <w:r w:rsidR="00BB5D32" w:rsidRPr="00BB5D32">
        <w:rPr>
          <w:rFonts w:eastAsia="Batang"/>
          <w:sz w:val="24"/>
          <w:szCs w:val="24"/>
        </w:rPr>
        <w:t xml:space="preserve">a-b)/b| &gt; R). </w:t>
      </w:r>
      <w:r w:rsidR="00AE6E8D">
        <w:rPr>
          <w:rFonts w:eastAsia="Batang" w:hint="eastAsia"/>
          <w:sz w:val="24"/>
          <w:szCs w:val="24"/>
        </w:rPr>
        <w:t xml:space="preserve">  </w:t>
      </w:r>
      <w:r w:rsidR="00BB5D32" w:rsidRPr="00BB5D32">
        <w:rPr>
          <w:rFonts w:eastAsia="Batang"/>
          <w:sz w:val="24"/>
          <w:szCs w:val="24"/>
        </w:rPr>
        <w:t xml:space="preserve">R must be a positive number.    </w:t>
      </w:r>
      <w:r w:rsidR="002A2B73">
        <w:rPr>
          <w:rFonts w:eastAsia="Batang" w:hint="eastAsia"/>
          <w:sz w:val="24"/>
          <w:szCs w:val="24"/>
        </w:rPr>
        <w:t xml:space="preserve">Number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a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and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b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is resorted before </w:t>
      </w:r>
      <w:r w:rsidR="000C77D0">
        <w:rPr>
          <w:rFonts w:eastAsia="Batang"/>
          <w:sz w:val="24"/>
          <w:szCs w:val="24"/>
        </w:rPr>
        <w:t>calculation</w:t>
      </w:r>
      <w:r w:rsidR="002A2B73">
        <w:rPr>
          <w:rFonts w:eastAsia="Batang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C95A62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Batang"/>
              </w:rPr>
            </w:pPr>
          </w:p>
        </w:tc>
      </w:tr>
    </w:tbl>
    <w:p w:rsidR="00116111" w:rsidRDefault="00116111" w:rsidP="003B58C2">
      <w:pPr>
        <w:rPr>
          <w:rFonts w:eastAsia="Batang"/>
        </w:rPr>
      </w:pPr>
    </w:p>
    <w:p w:rsidR="008A0FD5" w:rsidRDefault="00C95A62" w:rsidP="006041C1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</w:p>
    <w:p w:rsidR="006041C1" w:rsidRDefault="008A0FD5" w:rsidP="008A0FD5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 w:rsidRPr="0048379A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All </w:t>
            </w:r>
            <w:r w:rsidR="006041C1">
              <w:rPr>
                <w:rFonts w:eastAsia="Batang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Batang"/>
              </w:rPr>
            </w:pPr>
            <w:r w:rsidRPr="0048379A">
              <w:rPr>
                <w:rFonts w:eastAsia="Batang" w:hint="eastAsia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 </w:t>
            </w:r>
            <w:r w:rsidR="002153DE">
              <w:rPr>
                <w:rFonts w:eastAsia="Batang" w:hint="eastAsia"/>
              </w:rPr>
              <w:t xml:space="preserve">Divided by 0 displays </w:t>
            </w:r>
            <w:r w:rsidR="002153DE">
              <w:rPr>
                <w:rFonts w:eastAsia="Batang"/>
              </w:rPr>
              <w:t>“</w:t>
            </w:r>
            <w:r w:rsidR="002153DE">
              <w:rPr>
                <w:rFonts w:eastAsia="Batang" w:hint="eastAsia"/>
              </w:rPr>
              <w:t>not comparable</w:t>
            </w:r>
            <w:r w:rsidR="002153DE">
              <w:rPr>
                <w:rFonts w:eastAsia="Batang"/>
              </w:rPr>
              <w:t>”</w:t>
            </w:r>
            <w:r w:rsidR="002153DE">
              <w:rPr>
                <w:rFonts w:eastAsia="Batang" w:hint="eastAsia"/>
              </w:rPr>
              <w:t xml:space="preserve"> in relative </w:t>
            </w:r>
            <w:r w:rsidR="002153DE">
              <w:rPr>
                <w:rFonts w:eastAsia="Batang"/>
              </w:rPr>
              <w:t>column</w:t>
            </w:r>
            <w:r w:rsidR="002153DE">
              <w:rPr>
                <w:rFonts w:eastAsia="Batang" w:hint="eastAsia"/>
              </w:rPr>
              <w:t xml:space="preserve">.  </w:t>
            </w:r>
            <w:r w:rsidR="00484CCA">
              <w:rPr>
                <w:rFonts w:eastAsia="Batang" w:hint="eastAsia"/>
              </w:rPr>
              <w:t xml:space="preserve">Is </w:t>
            </w:r>
            <w:r w:rsidR="002153DE">
              <w:rPr>
                <w:rFonts w:eastAsia="Batang"/>
              </w:rPr>
              <w:t>the word “</w:t>
            </w:r>
            <w:r>
              <w:rPr>
                <w:rFonts w:eastAsia="Batang" w:hint="eastAsia"/>
              </w:rPr>
              <w:t>not comparable</w:t>
            </w:r>
            <w:r>
              <w:rPr>
                <w:rFonts w:eastAsia="Batang"/>
              </w:rPr>
              <w:t>”</w:t>
            </w:r>
            <w:r w:rsidR="00484CCA">
              <w:rPr>
                <w:rFonts w:eastAsia="Batang" w:hint="eastAsia"/>
              </w:rPr>
              <w:t xml:space="preserve"> correct?</w:t>
            </w:r>
            <w:r w:rsidR="00915256">
              <w:rPr>
                <w:rFonts w:eastAsia="Batang" w:hint="eastAsia"/>
              </w:rPr>
              <w:t xml:space="preserve">    </w:t>
            </w:r>
            <w:r w:rsidR="00E20A6C">
              <w:rPr>
                <w:rFonts w:eastAsia="Batang" w:hint="eastAsia"/>
              </w:rPr>
              <w:t xml:space="preserve">How about </w:t>
            </w:r>
            <w:r w:rsidR="00915256">
              <w:rPr>
                <w:rFonts w:eastAsia="Batang"/>
              </w:rPr>
              <w:t>“</w:t>
            </w:r>
            <w:r w:rsidR="00915256">
              <w:rPr>
                <w:rFonts w:eastAsia="Batang" w:hint="eastAsia"/>
              </w:rPr>
              <w:t>N/A</w:t>
            </w:r>
            <w:proofErr w:type="gramStart"/>
            <w:r w:rsidR="00915256">
              <w:rPr>
                <w:rFonts w:eastAsia="Batang"/>
              </w:rPr>
              <w:t>”</w:t>
            </w:r>
            <w:r w:rsidR="00915256">
              <w:rPr>
                <w:rFonts w:eastAsia="Batang" w:hint="eastAsia"/>
              </w:rPr>
              <w:t xml:space="preserve"> ?</w:t>
            </w:r>
            <w:proofErr w:type="gramEnd"/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21273" w:rsidTr="00D21273">
        <w:tc>
          <w:tcPr>
            <w:tcW w:w="14616" w:type="dxa"/>
          </w:tcPr>
          <w:p w:rsidR="00D21273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Display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not comparable</w:t>
            </w:r>
            <w:proofErr w:type="gramStart"/>
            <w:r>
              <w:t>”</w:t>
            </w:r>
            <w:r w:rsidR="00D146BD">
              <w:rPr>
                <w:rFonts w:eastAsia="Batang" w:hint="eastAsia"/>
              </w:rPr>
              <w:t xml:space="preserve"> </w:t>
            </w:r>
            <w:r w:rsidR="0066126B">
              <w:rPr>
                <w:rFonts w:eastAsia="Batang" w:hint="eastAsia"/>
              </w:rPr>
              <w:t xml:space="preserve"> for</w:t>
            </w:r>
            <w:proofErr w:type="gramEnd"/>
            <w:r w:rsidR="0066126B">
              <w:rPr>
                <w:rFonts w:eastAsia="Batang" w:hint="eastAsia"/>
              </w:rPr>
              <w:t xml:space="preserve"> </w:t>
            </w:r>
            <w:r w:rsidR="00D146BD">
              <w:rPr>
                <w:rFonts w:eastAsia="Batang" w:hint="eastAsia"/>
              </w:rPr>
              <w:t>both h5diff and h5compare</w:t>
            </w:r>
            <w:r w:rsidR="0066126B">
              <w:rPr>
                <w:rFonts w:eastAsia="Batang" w:hint="eastAsia"/>
              </w:rPr>
              <w:t>.</w:t>
            </w:r>
          </w:p>
          <w:p w:rsidR="00713EE7" w:rsidRDefault="00713EE7" w:rsidP="00713EE7"/>
          <w:p w:rsidR="004D332E" w:rsidRDefault="00713EE7">
            <w:r>
              <w:rPr>
                <w:rFonts w:hint="eastAsia"/>
              </w:rPr>
              <w:t xml:space="preserve">BACKGROUND: 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Elena suggested </w:t>
            </w:r>
            <w:r>
              <w:t>looking</w:t>
            </w:r>
            <w:r>
              <w:rPr>
                <w:rFonts w:hint="eastAsia"/>
              </w:rPr>
              <w:t xml:space="preserve"> for scientific TERM for divided by 0 </w:t>
            </w:r>
            <w:proofErr w:type="gramStart"/>
            <w:r>
              <w:rPr>
                <w:rFonts w:hint="eastAsia"/>
              </w:rPr>
              <w:t>case</w:t>
            </w:r>
            <w:proofErr w:type="gramEnd"/>
            <w:r>
              <w:rPr>
                <w:rFonts w:hint="eastAsia"/>
              </w:rPr>
              <w:t xml:space="preserve">.  Dana looked for it and suggested for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 w:rsidR="00B00B77">
              <w:rPr>
                <w:rFonts w:hint="eastAsia"/>
              </w:rPr>
              <w:t>as it</w:t>
            </w:r>
            <w:r w:rsidR="00B00B77">
              <w:t>’</w:t>
            </w:r>
            <w:r w:rsidR="00B00B77">
              <w:rPr>
                <w:rFonts w:hint="eastAsia"/>
              </w:rPr>
              <w:t>s infinite.</w:t>
            </w:r>
          </w:p>
        </w:tc>
      </w:tr>
    </w:tbl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9" w:name="_Toc310512924"/>
      <w:r w:rsidR="003B58C2" w:rsidRPr="003B58C2">
        <w:t>--use-system-epsilon</w:t>
      </w:r>
      <w:bookmarkEnd w:id="49"/>
    </w:p>
    <w:p w:rsidR="003B58C2" w:rsidRPr="00C109AC" w:rsidRDefault="00BB5D32" w:rsidP="003B58C2">
      <w:pPr>
        <w:spacing w:after="0"/>
        <w:rPr>
          <w:rFonts w:eastAsia="Batang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Same concept as option ‘-d D’.</w:t>
      </w:r>
      <w:proofErr w:type="gramEnd"/>
      <w:r w:rsidRPr="00BB5D32">
        <w:rPr>
          <w:rFonts w:eastAsia="Batang"/>
          <w:sz w:val="24"/>
          <w:szCs w:val="24"/>
        </w:rPr>
        <w:t xml:space="preserve">  Only difference is using a ‘system defined value’ or a ‘pre-defined value’ instead of </w:t>
      </w:r>
      <w:r w:rsidR="00C109AC">
        <w:rPr>
          <w:rFonts w:eastAsia="Batang" w:hint="eastAsia"/>
          <w:sz w:val="24"/>
          <w:szCs w:val="24"/>
        </w:rPr>
        <w:t xml:space="preserve">user </w:t>
      </w:r>
      <w:r w:rsidRPr="00BB5D32">
        <w:rPr>
          <w:rFonts w:eastAsia="Batang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Batang"/>
        </w:rPr>
      </w:pPr>
    </w:p>
    <w:p w:rsidR="003B58C2" w:rsidRDefault="00A74C98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: </w:t>
      </w:r>
      <w:r w:rsidR="002A07AE" w:rsidRPr="002A07AE">
        <w:rPr>
          <w:rFonts w:eastAsia="Batang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If the system epsilon is not </w:t>
      </w:r>
      <w:r w:rsidR="00054FAD" w:rsidRPr="002A07AE">
        <w:rPr>
          <w:rFonts w:eastAsia="Batang"/>
        </w:rPr>
        <w:t>defined, one</w:t>
      </w:r>
      <w:r w:rsidRPr="002A07AE">
        <w:rPr>
          <w:rFonts w:eastAsia="Batang"/>
        </w:rPr>
        <w:t xml:space="preserve"> of the following </w:t>
      </w:r>
      <w:r w:rsidR="00814E63" w:rsidRPr="002A07AE">
        <w:rPr>
          <w:rFonts w:eastAsia="Batang"/>
        </w:rPr>
        <w:t>predefined</w:t>
      </w:r>
      <w:r w:rsidR="00814E63">
        <w:rPr>
          <w:rFonts w:eastAsia="Batang"/>
        </w:rPr>
        <w:t xml:space="preserve"> </w:t>
      </w:r>
      <w:r w:rsidR="00814E63" w:rsidRPr="002A07AE">
        <w:rPr>
          <w:rFonts w:eastAsia="Batang"/>
        </w:rPr>
        <w:t>values</w:t>
      </w:r>
      <w:r w:rsidRPr="002A07AE">
        <w:rPr>
          <w:rFonts w:eastAsia="Batang"/>
        </w:rPr>
        <w:t xml:space="preserve"> will be used: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Pr="002A07AE">
        <w:rPr>
          <w:rFonts w:eastAsia="Batang"/>
        </w:rPr>
        <w:t xml:space="preserve"> </w:t>
      </w: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0" w:name="_Toc310512925"/>
      <w:r w:rsidR="00065AED" w:rsidRPr="00065AED">
        <w:t>--exclude-path “path”</w:t>
      </w:r>
      <w:bookmarkEnd w:id="50"/>
    </w:p>
    <w:p w:rsidR="003B58C2" w:rsidRPr="008C70CD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 Exclude the specified </w:t>
      </w:r>
      <w:r w:rsidR="00BF237F">
        <w:rPr>
          <w:rFonts w:eastAsia="Batang"/>
          <w:sz w:val="24"/>
          <w:szCs w:val="24"/>
        </w:rPr>
        <w:t>‘</w:t>
      </w:r>
      <w:r w:rsidRPr="00BB5D32">
        <w:rPr>
          <w:rFonts w:eastAsia="Batang"/>
          <w:sz w:val="24"/>
          <w:szCs w:val="24"/>
        </w:rPr>
        <w:t>path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to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an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object</w:t>
      </w:r>
      <w:r w:rsidR="00BF237F">
        <w:rPr>
          <w:rFonts w:eastAsia="Batang"/>
          <w:sz w:val="24"/>
          <w:szCs w:val="24"/>
        </w:rPr>
        <w:t>’</w:t>
      </w:r>
      <w:r w:rsidRPr="00BB5D32">
        <w:rPr>
          <w:rFonts w:eastAsia="Batang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Batang"/>
                <w:b/>
              </w:rPr>
            </w:pPr>
            <w:r w:rsidRPr="00D623CA">
              <w:rPr>
                <w:rFonts w:eastAsia="Batang" w:hint="eastAsia"/>
                <w:b/>
              </w:rPr>
              <w:t xml:space="preserve">$ </w:t>
            </w:r>
            <w:r w:rsidRPr="00D623CA">
              <w:rPr>
                <w:rFonts w:eastAsia="Batang"/>
                <w:b/>
              </w:rPr>
              <w:t xml:space="preserve">h5diff </w:t>
            </w:r>
            <w:r w:rsidRPr="00D623CA"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>-v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groups1.h5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Batang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Default="006041C1" w:rsidP="00D623CA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Batang"/>
        </w:rPr>
      </w:pPr>
    </w:p>
    <w:p w:rsidR="00224887" w:rsidRDefault="00224887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Batang"/>
                <w:b/>
              </w:rPr>
            </w:pPr>
            <w:r w:rsidRPr="00D623CA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EC3994">
              <w:rPr>
                <w:rFonts w:eastAsia="Batang"/>
                <w:b/>
                <w:color w:val="0070C0"/>
              </w:rPr>
              <w:t>--exclude-path</w:t>
            </w:r>
            <w:r w:rsidRPr="00D623CA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"/grp1/grp2"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Batang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</w:p>
          <w:p w:rsidR="006041C1" w:rsidRDefault="006041C1" w:rsidP="006041C1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6041C1" w:rsidRDefault="006041C1">
      <w:pPr>
        <w:rPr>
          <w:rFonts w:eastAsia="Batang"/>
        </w:rPr>
      </w:pPr>
    </w:p>
    <w:p w:rsidR="00B94E25" w:rsidRDefault="00B94E25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51" w:name="_Toc310512926"/>
      <w:r w:rsidR="00887E93">
        <w:rPr>
          <w:rFonts w:hint="eastAsia"/>
        </w:rPr>
        <w:t>--follow-</w:t>
      </w:r>
      <w:proofErr w:type="spellStart"/>
      <w:r w:rsidR="00B874CD" w:rsidRPr="003B58C2">
        <w:t>symlinks</w:t>
      </w:r>
      <w:proofErr w:type="spellEnd"/>
      <w:r w:rsidR="00B874CD">
        <w:t xml:space="preserve"> </w:t>
      </w:r>
      <w:bookmarkEnd w:id="51"/>
    </w:p>
    <w:p w:rsidR="00AD288A" w:rsidRDefault="00BB5D32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hint="eastAsia"/>
        </w:rPr>
        <w:t>without  --</w:t>
      </w:r>
      <w:proofErr w:type="gramEnd"/>
      <w:r w:rsidR="00E436E7">
        <w:rPr>
          <w:rFonts w:hint="eastAsia"/>
        </w:rPr>
        <w:t>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</w:t>
      </w:r>
      <w:r w:rsidR="00B874CD">
        <w:rPr>
          <w:rFonts w:eastAsia="Batang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Batang"/>
              </w:rPr>
            </w:pPr>
          </w:p>
          <w:p w:rsidR="00E436E7" w:rsidRPr="003B58C2" w:rsidRDefault="00E436E7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Batang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softlink2dset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softlink2dset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Batang" w:hint="eastAsia"/>
        </w:rPr>
        <w:t>out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Batang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Batang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 and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B94E25" w:rsidRDefault="00B94E25" w:rsidP="00887E93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52" w:name="_Toc310512927"/>
      <w:r w:rsidR="00887E93">
        <w:rPr>
          <w:rFonts w:hint="eastAsia"/>
        </w:rPr>
        <w:t>--no-dangling-links</w:t>
      </w:r>
      <w:bookmarkEnd w:id="52"/>
    </w:p>
    <w:p w:rsidR="00887E93" w:rsidRPr="002C693F" w:rsidRDefault="002C693F" w:rsidP="00887E93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Treat </w:t>
      </w:r>
      <w:r w:rsidR="00BB5D32" w:rsidRPr="00BB5D32">
        <w:rPr>
          <w:rFonts w:eastAsia="Batang"/>
          <w:sz w:val="24"/>
          <w:szCs w:val="24"/>
        </w:rPr>
        <w:t>dangling link</w:t>
      </w:r>
      <w:r>
        <w:rPr>
          <w:rFonts w:eastAsia="Batang" w:hint="eastAsia"/>
          <w:sz w:val="24"/>
          <w:szCs w:val="24"/>
        </w:rPr>
        <w:t xml:space="preserve"> as error</w:t>
      </w:r>
      <w:r w:rsidR="00BB5D32" w:rsidRPr="00BB5D32">
        <w:rPr>
          <w:rFonts w:eastAsia="Batang"/>
          <w:sz w:val="24"/>
          <w:szCs w:val="24"/>
        </w:rPr>
        <w:t>.</w:t>
      </w:r>
      <w:r>
        <w:rPr>
          <w:rFonts w:eastAsia="Batang" w:hint="eastAsia"/>
          <w:sz w:val="24"/>
          <w:szCs w:val="24"/>
        </w:rPr>
        <w:t xml:space="preserve"> </w:t>
      </w:r>
      <w:r w:rsidR="00BB5D32" w:rsidRPr="00BB5D32">
        <w:rPr>
          <w:rFonts w:eastAsia="Batang"/>
          <w:sz w:val="24"/>
          <w:szCs w:val="24"/>
        </w:rPr>
        <w:t xml:space="preserve"> Must used with ‘--follow-</w:t>
      </w:r>
      <w:proofErr w:type="spellStart"/>
      <w:r w:rsidR="00BB5D32" w:rsidRPr="00BB5D32">
        <w:rPr>
          <w:rFonts w:eastAsia="Batang"/>
          <w:sz w:val="24"/>
          <w:szCs w:val="24"/>
        </w:rPr>
        <w:t>symlinks</w:t>
      </w:r>
      <w:proofErr w:type="spellEnd"/>
      <w:r w:rsidR="00BB5D32" w:rsidRPr="00BB5D32">
        <w:rPr>
          <w:rFonts w:eastAsia="Batang"/>
          <w:sz w:val="24"/>
          <w:szCs w:val="24"/>
        </w:rPr>
        <w:t>’.</w:t>
      </w: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 w:rsidR="004D1F90"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>out</w:t>
      </w:r>
      <w:proofErr w:type="gramEnd"/>
      <w:r w:rsidR="004D1F90">
        <w:rPr>
          <w:rFonts w:eastAsia="Batang" w:hint="eastAsia"/>
        </w:rPr>
        <w:t xml:space="preserve">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Batang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-v  danglelinks1.h5 </w:t>
            </w:r>
            <w:r w:rsidR="000C77D0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>danglelinks2.h5</w:t>
            </w:r>
            <w:r w:rsidR="000C77D0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Default="004D1F90" w:rsidP="005543B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Batang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Default="00B94E25" w:rsidP="00B94E25">
            <w:pPr>
              <w:rPr>
                <w:rFonts w:eastAsia="Batang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proofErr w:type="gramEnd"/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Batang"/>
              </w:rPr>
            </w:pP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A74C9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</w:t>
            </w:r>
            <w:r w:rsidR="002E7598" w:rsidRPr="002E7598">
              <w:rPr>
                <w:rFonts w:eastAsia="Batang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>
              <w:rPr>
                <w:rFonts w:eastAsia="Batang" w:hint="eastAsia"/>
                <w:i/>
              </w:rPr>
              <w:t xml:space="preserve">he above </w:t>
            </w:r>
            <w:r w:rsidRPr="00545598">
              <w:rPr>
                <w:rFonts w:eastAsia="Batang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o</w:t>
      </w:r>
      <w:r w:rsidR="004D1F90">
        <w:rPr>
          <w:rFonts w:hint="eastAsia"/>
        </w:rPr>
        <w:t>nly</w:t>
      </w:r>
      <w:proofErr w:type="gramEnd"/>
      <w:r w:rsidR="004D1F90">
        <w:rPr>
          <w:rFonts w:hint="eastAsia"/>
        </w:rPr>
        <w:t xml:space="preserve"> with </w:t>
      </w:r>
      <w:r w:rsidR="004D1F90">
        <w:t>‘—</w:t>
      </w:r>
      <w:r w:rsidR="004D1F90">
        <w:rPr>
          <w:rFonts w:hint="eastAsia"/>
        </w:rPr>
        <w:t>follow-</w:t>
      </w:r>
      <w:proofErr w:type="spellStart"/>
      <w:r w:rsidR="004D1F90">
        <w:rPr>
          <w:rFonts w:hint="eastAsia"/>
        </w:rPr>
        <w:t>symlinks</w:t>
      </w:r>
      <w:proofErr w:type="spellEnd"/>
      <w:r w:rsidR="004D1F90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4D1F9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 w:rsidRPr="00545598">
              <w:rPr>
                <w:rFonts w:eastAsia="Batang" w:hint="eastAsia"/>
                <w:i/>
              </w:rPr>
              <w:t xml:space="preserve">he </w:t>
            </w:r>
            <w:proofErr w:type="gramStart"/>
            <w:r w:rsidRPr="00545598">
              <w:rPr>
                <w:rFonts w:eastAsia="Batang" w:hint="eastAsia"/>
                <w:i/>
              </w:rPr>
              <w:t>above  cases</w:t>
            </w:r>
            <w:proofErr w:type="gramEnd"/>
            <w:r w:rsidRPr="00545598">
              <w:rPr>
                <w:rFonts w:eastAsia="Batang" w:hint="eastAsia"/>
                <w:i/>
              </w:rPr>
              <w:t xml:space="preserve"> are same.  (display the first detected dangling 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3" w:name="_Toc310512928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</w:t>
      </w:r>
      <w:proofErr w:type="spellStart"/>
      <w:proofErr w:type="gramStart"/>
      <w:r w:rsidR="0078435E">
        <w:rPr>
          <w:rFonts w:hint="eastAsia"/>
        </w:rPr>
        <w:t>nan</w:t>
      </w:r>
      <w:proofErr w:type="spellEnd"/>
      <w:proofErr w:type="gramEnd"/>
      <w:r w:rsidR="0078435E">
        <w:t>’</w:t>
      </w:r>
      <w:bookmarkEnd w:id="53"/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A41C72" w:rsidRDefault="00C44FEF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With this option,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different.  </w:t>
      </w:r>
    </w:p>
    <w:p w:rsidR="00A41C72" w:rsidRDefault="00C44FEF" w:rsidP="00A41C72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In other hands, without this option (default),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same.</w:t>
      </w:r>
      <w:r w:rsidR="00A41C72">
        <w:rPr>
          <w:rFonts w:eastAsia="Batang"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To detect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</w:t>
      </w:r>
      <w:r w:rsidR="00A41C72">
        <w:rPr>
          <w:rFonts w:eastAsia="Batang" w:hint="eastAsia"/>
          <w:sz w:val="24"/>
          <w:szCs w:val="24"/>
        </w:rPr>
        <w:t xml:space="preserve">is </w:t>
      </w:r>
      <w:proofErr w:type="gramStart"/>
      <w:r w:rsidR="00A41C72">
        <w:rPr>
          <w:rFonts w:eastAsia="Batang" w:hint="eastAsia"/>
          <w:sz w:val="24"/>
          <w:szCs w:val="24"/>
        </w:rPr>
        <w:t>as  same</w:t>
      </w:r>
      <w:proofErr w:type="gramEnd"/>
      <w:r>
        <w:rPr>
          <w:rFonts w:eastAsia="Batang" w:hint="eastAsia"/>
          <w:sz w:val="24"/>
          <w:szCs w:val="24"/>
        </w:rPr>
        <w:t>, it requires to perform multiple string comparison</w:t>
      </w:r>
      <w:r w:rsidR="00A41C72">
        <w:rPr>
          <w:rFonts w:eastAsia="Batang" w:hint="eastAsia"/>
          <w:sz w:val="24"/>
          <w:szCs w:val="24"/>
        </w:rPr>
        <w:t>s</w:t>
      </w:r>
      <w:r>
        <w:rPr>
          <w:rFonts w:eastAsia="Batang" w:hint="eastAsia"/>
          <w:sz w:val="24"/>
          <w:szCs w:val="24"/>
        </w:rPr>
        <w:t xml:space="preserve"> because there are different string-symbols representing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>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 xml:space="preserve">: </w:t>
      </w:r>
      <w:r w:rsidR="00A41C72">
        <w:rPr>
          <w:rFonts w:eastAsia="Batang"/>
          <w:sz w:val="24"/>
          <w:szCs w:val="24"/>
        </w:rPr>
        <w:t>“</w:t>
      </w:r>
      <w:r>
        <w:rPr>
          <w:rFonts w:eastAsia="Batang" w:hint="eastAsia"/>
          <w:sz w:val="24"/>
          <w:szCs w:val="24"/>
        </w:rPr>
        <w:t>NAN</w:t>
      </w:r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 w:rsidRPr="00A41C72">
        <w:rPr>
          <w:rFonts w:eastAsia="Batang"/>
          <w:sz w:val="24"/>
          <w:szCs w:val="24"/>
        </w:rPr>
        <w:t>"-1.#IND"</w:t>
      </w:r>
      <w:r w:rsidR="00A41C72">
        <w:rPr>
          <w:rFonts w:eastAsia="Batang" w:hint="eastAsia"/>
          <w:sz w:val="24"/>
          <w:szCs w:val="24"/>
        </w:rPr>
        <w:t xml:space="preserve"> </w:t>
      </w:r>
      <w:proofErr w:type="spellStart"/>
      <w:r w:rsidR="00A41C72">
        <w:rPr>
          <w:rFonts w:eastAsia="Batang" w:hint="eastAsia"/>
          <w:sz w:val="24"/>
          <w:szCs w:val="24"/>
        </w:rPr>
        <w:t>an</w:t>
      </w:r>
      <w:proofErr w:type="spellEnd"/>
      <w:r w:rsidR="00A41C72">
        <w:rPr>
          <w:rFonts w:eastAsia="Batang" w:hint="eastAsia"/>
          <w:sz w:val="24"/>
          <w:szCs w:val="24"/>
        </w:rPr>
        <w:t xml:space="preserve"> so on).  However it takes longer time to compare all the possible </w:t>
      </w:r>
      <w:r w:rsidR="00A41C72">
        <w:rPr>
          <w:rFonts w:eastAsia="Batang"/>
          <w:sz w:val="24"/>
          <w:szCs w:val="24"/>
        </w:rPr>
        <w:t>‘</w:t>
      </w:r>
      <w:r w:rsidR="00A41C72">
        <w:rPr>
          <w:rFonts w:eastAsia="Batang" w:hint="eastAsia"/>
          <w:sz w:val="24"/>
          <w:szCs w:val="24"/>
        </w:rPr>
        <w:t>not a number</w:t>
      </w:r>
      <w:r w:rsidR="00A41C72">
        <w:rPr>
          <w:rFonts w:eastAsia="Batang"/>
          <w:sz w:val="24"/>
          <w:szCs w:val="24"/>
        </w:rPr>
        <w:t>’</w:t>
      </w:r>
      <w:r w:rsidR="00A41C72">
        <w:rPr>
          <w:rFonts w:eastAsia="Batang" w:hint="eastAsia"/>
          <w:sz w:val="24"/>
          <w:szCs w:val="24"/>
        </w:rPr>
        <w:t xml:space="preserve"> strings as string comparison is slow. </w:t>
      </w:r>
    </w:p>
    <w:p w:rsidR="00C44FEF" w:rsidRDefault="00A41C72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This option is presented for users who don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t care to differentiate the two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numbers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and want faster performance. </w:t>
      </w:r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r>
        <w:rPr>
          <w:rFonts w:eastAsia="Batang" w:hint="eastAsia"/>
        </w:rPr>
        <w:t>out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  (care 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 w:rsidRPr="004548D6">
              <w:rPr>
                <w:rFonts w:eastAsia="Batang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Batang"/>
                <w:b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Batang"/>
        </w:rPr>
      </w:pPr>
      <w:r>
        <w:rPr>
          <w:rFonts w:eastAsia="Batang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(not care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4548D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</w:t>
            </w:r>
            <w:r w:rsidR="00BB5D32" w:rsidRPr="00BB5D32">
              <w:rPr>
                <w:rFonts w:eastAsia="Batang"/>
                <w:b/>
                <w:color w:val="0070C0"/>
              </w:rPr>
              <w:t>--</w:t>
            </w:r>
            <w:proofErr w:type="spellStart"/>
            <w:r w:rsidR="00BB5D32" w:rsidRPr="00BB5D32">
              <w:rPr>
                <w:rFonts w:eastAsia="Batang"/>
                <w:b/>
                <w:color w:val="0070C0"/>
              </w:rPr>
              <w:t>nan</w:t>
            </w:r>
            <w:proofErr w:type="spellEnd"/>
            <w:r w:rsidRPr="004548D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275930" w:rsidRDefault="00BB5D32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Batang"/>
              </w:rPr>
            </w:pPr>
            <w:r w:rsidRPr="00BB5D32">
              <w:rPr>
                <w:rFonts w:eastAsia="Batang"/>
                <w:highlight w:val="green"/>
              </w:rPr>
              <w:t>IMPROVE:</w:t>
            </w:r>
            <w:r w:rsidR="004548D6">
              <w:rPr>
                <w:rFonts w:eastAsia="Batang" w:hint="eastAsia"/>
              </w:rPr>
              <w:t xml:space="preserve">  Shouldn</w:t>
            </w:r>
            <w:r w:rsidR="004548D6">
              <w:rPr>
                <w:rFonts w:eastAsia="Batang"/>
              </w:rPr>
              <w:t>’</w:t>
            </w:r>
            <w:r w:rsidR="004548D6">
              <w:rPr>
                <w:rFonts w:eastAsia="Batang" w:hint="eastAsia"/>
              </w:rPr>
              <w:t>t</w:t>
            </w:r>
            <w:r w:rsidR="00B46EE9">
              <w:rPr>
                <w:rFonts w:eastAsia="Batang" w:hint="eastAsia"/>
              </w:rPr>
              <w:t xml:space="preserve"> it be </w:t>
            </w:r>
            <w:r w:rsidR="0074496A">
              <w:rPr>
                <w:rFonts w:eastAsia="Batang"/>
              </w:rPr>
              <w:t>opposite</w:t>
            </w:r>
            <w:r w:rsidR="0074496A">
              <w:rPr>
                <w:rFonts w:eastAsia="Batang" w:hint="eastAsia"/>
              </w:rPr>
              <w:t xml:space="preserve"> way</w:t>
            </w:r>
            <w:r w:rsidR="004548D6">
              <w:rPr>
                <w:rFonts w:eastAsia="Batang" w:hint="eastAsia"/>
              </w:rPr>
              <w:t>?</w:t>
            </w:r>
            <w:r w:rsidR="00B908EB">
              <w:rPr>
                <w:rFonts w:eastAsia="Batang" w:hint="eastAsia"/>
              </w:rPr>
              <w:t xml:space="preserve">  So default should be not care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comparison.  In the past ESDIS and Chicago customer needed to be told use </w:t>
            </w:r>
            <w:r w:rsidR="00B908EB">
              <w:rPr>
                <w:rFonts w:eastAsia="Batang"/>
              </w:rPr>
              <w:t>–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option if don</w:t>
            </w:r>
            <w:r w:rsidR="00B908EB">
              <w:rPr>
                <w:rFonts w:eastAsia="Batang"/>
              </w:rPr>
              <w:t>’</w:t>
            </w:r>
            <w:r w:rsidR="00B908EB">
              <w:rPr>
                <w:rFonts w:eastAsia="Batang" w:hint="eastAsia"/>
              </w:rPr>
              <w:t xml:space="preserve">t care about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. </w:t>
            </w:r>
          </w:p>
        </w:tc>
      </w:tr>
    </w:tbl>
    <w:p w:rsidR="00457D64" w:rsidRDefault="00457D64" w:rsidP="002E75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457D64" w:rsidTr="00457D64">
        <w:tc>
          <w:tcPr>
            <w:tcW w:w="14616" w:type="dxa"/>
          </w:tcPr>
          <w:p w:rsidR="00457D64" w:rsidRDefault="00C55CFE" w:rsidP="002E7598">
            <w:r w:rsidRPr="00C55CFE">
              <w:rPr>
                <w:highlight w:val="yellow"/>
              </w:rPr>
              <w:t>SUMMARY</w:t>
            </w:r>
          </w:p>
          <w:p w:rsidR="00457D64" w:rsidRDefault="00457D64" w:rsidP="002E7598"/>
          <w:p w:rsidR="00457D64" w:rsidRDefault="00457D64" w:rsidP="002E7598">
            <w:r>
              <w:rPr>
                <w:rFonts w:hint="eastAsia"/>
              </w:rPr>
              <w:t>DECISION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>Leave it as is. (P: we already had changed back and forth a couple times)</w:t>
            </w:r>
          </w:p>
          <w:p w:rsidR="00457D64" w:rsidRDefault="00457D64" w:rsidP="002E7598"/>
          <w:p w:rsidR="00457D64" w:rsidRDefault="00457D64" w:rsidP="00457D64">
            <w:r>
              <w:rPr>
                <w:rFonts w:hint="eastAsia"/>
              </w:rPr>
              <w:t>OTHER IMPROVE:</w:t>
            </w:r>
          </w:p>
          <w:p w:rsidR="00A57F68" w:rsidRDefault="00A57F68" w:rsidP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>- -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instead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the column of the difference because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confusing.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D:  Use </w:t>
            </w:r>
            <w:r>
              <w:t>“</w:t>
            </w: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posix-nan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“—</w:t>
            </w:r>
            <w:proofErr w:type="spellStart"/>
            <w:proofErr w:type="gramStart"/>
            <w:r>
              <w:rPr>
                <w:rFonts w:hint="eastAsia"/>
              </w:rPr>
              <w:t>nan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option.  It gives more intuitive meaning for using the option. </w:t>
            </w:r>
          </w:p>
        </w:tc>
      </w:tr>
    </w:tbl>
    <w:p w:rsidR="00457D64" w:rsidRDefault="00457D64" w:rsidP="002E7598">
      <w:pPr>
        <w:spacing w:after="0"/>
      </w:pPr>
    </w:p>
    <w:p w:rsidR="00457D64" w:rsidRDefault="00457D64" w:rsidP="002E7598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4" w:name="_Toc310512929"/>
      <w:r w:rsidR="002F76A7">
        <w:t>‘</w:t>
      </w:r>
      <w:r w:rsidR="002F76A7">
        <w:rPr>
          <w:rFonts w:hint="eastAsia"/>
        </w:rPr>
        <w:t>-</w:t>
      </w:r>
      <w:proofErr w:type="gramStart"/>
      <w:r w:rsidR="002F76A7">
        <w:rPr>
          <w:rFonts w:hint="eastAsia"/>
        </w:rPr>
        <w:t>v1</w:t>
      </w:r>
      <w:r w:rsidR="002F76A7">
        <w:t>’</w:t>
      </w:r>
      <w:r w:rsidR="002F76A7">
        <w:rPr>
          <w:rFonts w:hint="eastAsia"/>
        </w:rPr>
        <w:t xml:space="preserve">  and</w:t>
      </w:r>
      <w:proofErr w:type="gramEnd"/>
      <w:r w:rsidR="002F76A7">
        <w:rPr>
          <w:rFonts w:hint="eastAsia"/>
        </w:rPr>
        <w:t xml:space="preserve">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54"/>
    </w:p>
    <w:p w:rsidR="002F76A7" w:rsidRDefault="00BB5D32">
      <w:pPr>
        <w:rPr>
          <w:rFonts w:eastAsia="Batang"/>
        </w:rPr>
      </w:pPr>
      <w:r w:rsidRPr="00BB5D32">
        <w:rPr>
          <w:rFonts w:eastAsia="Batang"/>
          <w:sz w:val="24"/>
          <w:szCs w:val="24"/>
        </w:rPr>
        <w:t xml:space="preserve">These options were added to display details </w:t>
      </w:r>
      <w:r w:rsidR="008912F2">
        <w:rPr>
          <w:rFonts w:eastAsia="Batang" w:hint="eastAsia"/>
          <w:sz w:val="24"/>
          <w:szCs w:val="24"/>
        </w:rPr>
        <w:t>of</w:t>
      </w:r>
      <w:r w:rsidRPr="00BB5D32">
        <w:rPr>
          <w:rFonts w:eastAsia="Batang"/>
          <w:sz w:val="24"/>
          <w:szCs w:val="24"/>
        </w:rPr>
        <w:t xml:space="preserve"> the attribute status.    Refer to ‘extra attribute’ examples in section 3</w:t>
      </w:r>
      <w:r w:rsidR="002F76A7">
        <w:rPr>
          <w:rFonts w:eastAsia="Batang" w:hint="eastAsia"/>
        </w:rPr>
        <w:t>.</w:t>
      </w:r>
    </w:p>
    <w:p w:rsidR="008809A1" w:rsidRDefault="008809A1">
      <w:pPr>
        <w:rPr>
          <w:rFonts w:eastAsia="Batang"/>
        </w:rPr>
      </w:pPr>
    </w:p>
    <w:p w:rsidR="002E7598" w:rsidRDefault="008C3524" w:rsidP="00282CF3">
      <w:pPr>
        <w:pStyle w:val="Heading2"/>
      </w:pPr>
      <w:bookmarkStart w:id="55" w:name="_Toc310434039"/>
      <w:bookmarkStart w:id="56" w:name="_Toc310434040"/>
      <w:bookmarkStart w:id="57" w:name="_Toc310512930"/>
      <w:bookmarkEnd w:id="55"/>
      <w:bookmarkEnd w:id="56"/>
      <w:r>
        <w:t>‘</w:t>
      </w:r>
      <w:r w:rsidRPr="008C3524">
        <w:rPr>
          <w:rFonts w:hint="eastAsia"/>
        </w:rPr>
        <w:t>-</w:t>
      </w:r>
      <w:proofErr w:type="gramStart"/>
      <w:r w:rsidRPr="008C3524">
        <w:rPr>
          <w:rFonts w:hint="eastAsia"/>
        </w:rPr>
        <w:t>c</w:t>
      </w:r>
      <w:r>
        <w:t>’</w:t>
      </w:r>
      <w:r w:rsidRPr="008C3524">
        <w:rPr>
          <w:rFonts w:hint="eastAsia"/>
        </w:rPr>
        <w:t xml:space="preserve">  or</w:t>
      </w:r>
      <w:proofErr w:type="gramEnd"/>
      <w:r w:rsidRPr="008C35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57"/>
    </w:p>
    <w:p w:rsidR="00145E3E" w:rsidRPr="008912F2" w:rsidRDefault="00BB5D32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List objects that are not comparable.</w:t>
      </w:r>
      <w:proofErr w:type="gramEnd"/>
      <w:r w:rsidRPr="00BB5D32">
        <w:rPr>
          <w:rFonts w:eastAsia="Batang"/>
          <w:sz w:val="24"/>
          <w:szCs w:val="24"/>
        </w:rPr>
        <w:t xml:space="preserve">    Refer to ‘non-comparable’ examples in section3.</w:t>
      </w:r>
      <w:bookmarkStart w:id="58" w:name="_Toc310434042"/>
      <w:bookmarkEnd w:id="58"/>
      <w:r w:rsidRPr="00BB5D32">
        <w:rPr>
          <w:rFonts w:eastAsia="Batang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Batang"/>
        </w:rPr>
      </w:pPr>
      <w:bookmarkStart w:id="59" w:name="_Toc310512931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59"/>
    </w:p>
    <w:p w:rsidR="003E589B" w:rsidRDefault="003E589B">
      <w:pPr>
        <w:rPr>
          <w:rFonts w:eastAsia="Batang"/>
        </w:rPr>
      </w:pPr>
    </w:p>
    <w:p w:rsidR="003E589B" w:rsidRDefault="006F3182" w:rsidP="00563C76">
      <w:pPr>
        <w:pStyle w:val="Heading3"/>
        <w:numPr>
          <w:ilvl w:val="0"/>
          <w:numId w:val="0"/>
        </w:numPr>
        <w:ind w:left="360" w:hanging="360"/>
      </w:pPr>
      <w:bookmarkStart w:id="60" w:name="_Toc309308330"/>
      <w:bookmarkStart w:id="61" w:name="_Toc310434044"/>
      <w:bookmarkStart w:id="62" w:name="_Toc310512932"/>
      <w:r>
        <w:rPr>
          <w:rFonts w:hint="eastAsia"/>
        </w:rPr>
        <w:t>Overview</w:t>
      </w:r>
      <w:r w:rsidR="00187C50">
        <w:rPr>
          <w:rFonts w:hint="eastAsia"/>
        </w:rPr>
        <w:t>:</w:t>
      </w:r>
      <w:bookmarkEnd w:id="60"/>
      <w:bookmarkEnd w:id="61"/>
      <w:bookmarkEnd w:id="62"/>
    </w:p>
    <w:p w:rsidR="003E589B" w:rsidRPr="003116DE" w:rsidRDefault="00301CFC">
      <w:pPr>
        <w:rPr>
          <w:rFonts w:eastAsia="Batang"/>
          <w:sz w:val="24"/>
          <w:szCs w:val="24"/>
        </w:rPr>
      </w:pPr>
      <w:r w:rsidRPr="003116DE">
        <w:rPr>
          <w:rFonts w:eastAsia="Batang" w:hint="eastAsia"/>
          <w:sz w:val="24"/>
          <w:szCs w:val="24"/>
        </w:rPr>
        <w:t>In this section, t</w:t>
      </w:r>
      <w:r w:rsidR="00187C50" w:rsidRPr="003116DE">
        <w:rPr>
          <w:rFonts w:eastAsia="Batang" w:hint="eastAsia"/>
          <w:sz w:val="24"/>
          <w:szCs w:val="24"/>
        </w:rPr>
        <w:t xml:space="preserve">here are three </w:t>
      </w:r>
      <w:r w:rsidR="00187C50" w:rsidRPr="003116DE">
        <w:rPr>
          <w:rFonts w:eastAsia="Batang"/>
          <w:sz w:val="24"/>
          <w:szCs w:val="24"/>
        </w:rPr>
        <w:t>categories</w:t>
      </w:r>
      <w:r w:rsidR="00187C50" w:rsidRPr="003116DE">
        <w:rPr>
          <w:rFonts w:eastAsia="Batang" w:hint="eastAsia"/>
          <w:sz w:val="24"/>
          <w:szCs w:val="24"/>
        </w:rPr>
        <w:t xml:space="preserve"> </w:t>
      </w:r>
      <w:r w:rsidRPr="003116DE">
        <w:rPr>
          <w:rFonts w:eastAsia="Batang" w:hint="eastAsia"/>
          <w:sz w:val="24"/>
          <w:szCs w:val="24"/>
        </w:rPr>
        <w:t>how user would look &amp; feel with current h5diff in a big picture when expecting differences.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>When a difference is found in Common object or attribute</w:t>
      </w:r>
    </w:p>
    <w:p w:rsidR="003E589B" w:rsidRPr="00C62060" w:rsidRDefault="001534AA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Extra object or attribute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</w:t>
      </w:r>
      <w:r w:rsidR="001534AA">
        <w:rPr>
          <w:rFonts w:asciiTheme="majorHAnsi" w:eastAsia="Batang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Non-comparable object or attribute</w:t>
      </w:r>
    </w:p>
    <w:p w:rsidR="003E589B" w:rsidRDefault="003E589B">
      <w:pPr>
        <w:rPr>
          <w:rFonts w:eastAsia="Batang"/>
        </w:rPr>
      </w:pPr>
    </w:p>
    <w:p w:rsidR="000922E0" w:rsidRPr="00224A43" w:rsidRDefault="00912F05" w:rsidP="000922E0">
      <w:pPr>
        <w:spacing w:after="0"/>
        <w:rPr>
          <w:sz w:val="24"/>
          <w:szCs w:val="24"/>
        </w:rPr>
      </w:pPr>
      <w:bookmarkStart w:id="63" w:name="_Toc309308331"/>
      <w:bookmarkStart w:id="64" w:name="_Toc310434045"/>
      <w:bookmarkStart w:id="65" w:name="_Toc310512933"/>
      <w:r>
        <w:rPr>
          <w:rStyle w:val="Heading3Char"/>
        </w:rPr>
        <w:t>D</w:t>
      </w:r>
      <w:r w:rsidR="00865135" w:rsidRPr="00865135">
        <w:rPr>
          <w:rStyle w:val="Heading3Char"/>
        </w:rPr>
        <w:t>efinition</w:t>
      </w:r>
      <w:r>
        <w:rPr>
          <w:rStyle w:val="Heading3Char"/>
        </w:rPr>
        <w:t xml:space="preserve"> of term</w:t>
      </w:r>
      <w:r w:rsidR="00865135" w:rsidRPr="00865135">
        <w:rPr>
          <w:rStyle w:val="Heading3Char"/>
        </w:rPr>
        <w:t>s</w:t>
      </w:r>
      <w:bookmarkEnd w:id="63"/>
      <w:bookmarkEnd w:id="64"/>
      <w:bookmarkEnd w:id="65"/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sz w:val="24"/>
          <w:szCs w:val="24"/>
        </w:rPr>
        <w:t xml:space="preserve"> absolute path</w:t>
      </w:r>
      <w:ins w:id="66" w:author="jkimadm" w:date="2012-02-03T13:21:00Z">
        <w:r w:rsidR="00BA286C">
          <w:rPr>
            <w:rFonts w:hint="eastAsia"/>
            <w:sz w:val="24"/>
            <w:szCs w:val="24"/>
          </w:rPr>
          <w:t xml:space="preserve"> name (start from root group)</w:t>
        </w:r>
      </w:ins>
      <w:r w:rsidR="003B44E2">
        <w:rPr>
          <w:rFonts w:eastAsia="Batang" w:hint="eastAsia"/>
          <w:sz w:val="24"/>
          <w:szCs w:val="24"/>
        </w:rPr>
        <w:t xml:space="preserve"> </w:t>
      </w:r>
      <w:del w:id="67" w:author="jkimadm" w:date="2012-02-03T13:22:00Z">
        <w:r w:rsidR="003B44E2" w:rsidDel="00BA286C">
          <w:rPr>
            <w:rFonts w:eastAsia="Batang" w:hint="eastAsia"/>
            <w:sz w:val="24"/>
            <w:szCs w:val="24"/>
          </w:rPr>
          <w:delText>name</w:delText>
        </w:r>
      </w:del>
      <w:r w:rsidR="00912F05">
        <w:rPr>
          <w:sz w:val="24"/>
          <w:szCs w:val="24"/>
        </w:rPr>
        <w:t xml:space="preserve"> to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sz w:val="24"/>
          <w:szCs w:val="24"/>
        </w:rPr>
        <w:t xml:space="preserve"> </w:t>
      </w:r>
      <w:r w:rsidR="00086867">
        <w:rPr>
          <w:rFonts w:eastAsia="Batang" w:hint="eastAsia"/>
          <w:sz w:val="24"/>
          <w:szCs w:val="24"/>
        </w:rPr>
        <w:t>object</w:t>
      </w:r>
      <w:r w:rsidR="003B44E2">
        <w:rPr>
          <w:rFonts w:eastAsia="Batang" w:hint="eastAsia"/>
          <w:sz w:val="24"/>
          <w:szCs w:val="24"/>
        </w:rPr>
        <w:t xml:space="preserve"> which is same between the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</w:t>
      </w:r>
      <w:proofErr w:type="gramStart"/>
      <w:r w:rsidRPr="00224A43">
        <w:rPr>
          <w:rFonts w:hint="eastAsia"/>
          <w:sz w:val="24"/>
          <w:szCs w:val="24"/>
        </w:rPr>
        <w:t xml:space="preserve">files, or </w:t>
      </w:r>
      <w:r w:rsidR="003B44E2">
        <w:rPr>
          <w:rFonts w:eastAsia="Batang" w:hint="eastAsia"/>
          <w:sz w:val="24"/>
          <w:szCs w:val="24"/>
        </w:rPr>
        <w:t>a</w:t>
      </w:r>
      <w:ins w:id="68" w:author="jkimadm" w:date="2012-02-03T13:21:00Z">
        <w:r w:rsidR="00BA286C">
          <w:rPr>
            <w:rFonts w:hint="eastAsia"/>
            <w:sz w:val="24"/>
            <w:szCs w:val="24"/>
          </w:rPr>
          <w:t xml:space="preserve"> </w:t>
        </w:r>
      </w:ins>
      <w:del w:id="69" w:author="jkimadm" w:date="2012-02-03T13:22:00Z">
        <w:r w:rsidR="003B44E2" w:rsidDel="00BA286C">
          <w:rPr>
            <w:rFonts w:eastAsia="Batang" w:hint="eastAsia"/>
            <w:sz w:val="24"/>
            <w:szCs w:val="24"/>
          </w:rPr>
          <w:delText xml:space="preserve"> </w:delText>
        </w:r>
      </w:del>
      <w:r w:rsidR="003B44E2">
        <w:rPr>
          <w:rFonts w:eastAsia="Batang" w:hint="eastAsia"/>
          <w:sz w:val="24"/>
          <w:szCs w:val="24"/>
        </w:rPr>
        <w:t>path</w:t>
      </w:r>
      <w:proofErr w:type="gramEnd"/>
      <w:r w:rsidR="003B44E2">
        <w:rPr>
          <w:rFonts w:eastAsia="Batang" w:hint="eastAsia"/>
          <w:sz w:val="24"/>
          <w:szCs w:val="24"/>
        </w:rPr>
        <w:t xml:space="preserve"> name</w:t>
      </w:r>
      <w:ins w:id="70" w:author="jkimadm" w:date="2012-02-03T13:22:00Z">
        <w:r w:rsidR="00BA286C">
          <w:rPr>
            <w:rFonts w:hint="eastAsia"/>
            <w:sz w:val="24"/>
            <w:szCs w:val="24"/>
          </w:rPr>
          <w:t xml:space="preserve"> (start from specified group)</w:t>
        </w:r>
      </w:ins>
      <w:r w:rsidR="003B44E2">
        <w:rPr>
          <w:rFonts w:eastAsia="Batang" w:hint="eastAsia"/>
          <w:sz w:val="24"/>
          <w:szCs w:val="24"/>
        </w:rPr>
        <w:t xml:space="preserve"> to an</w:t>
      </w:r>
      <w:r w:rsidR="00912F05">
        <w:rPr>
          <w:sz w:val="24"/>
          <w:szCs w:val="24"/>
        </w:rPr>
        <w:t xml:space="preserve">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which is same between the</w:t>
      </w:r>
      <w:r w:rsidR="003B44E2">
        <w:rPr>
          <w:rFonts w:eastAsia="Batang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two</w:t>
      </w:r>
      <w:r w:rsidRPr="00224A43">
        <w:rPr>
          <w:rFonts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groups</w:t>
      </w:r>
      <w:r w:rsidRPr="00224A43">
        <w:rPr>
          <w:rFonts w:hint="eastAsia"/>
          <w:sz w:val="24"/>
          <w:szCs w:val="24"/>
        </w:rPr>
        <w:t>.</w:t>
      </w:r>
      <w:ins w:id="71" w:author="jkimadm" w:date="2012-02-03T13:21:00Z">
        <w:r w:rsidR="00BA286C">
          <w:rPr>
            <w:rFonts w:hint="eastAsia"/>
            <w:sz w:val="24"/>
            <w:szCs w:val="24"/>
          </w:rPr>
          <w:t xml:space="preserve"> </w:t>
        </w:r>
      </w:ins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rFonts w:eastAsia="Batang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attribute </w:t>
      </w:r>
      <w:r w:rsidR="003B44E2">
        <w:rPr>
          <w:rFonts w:eastAsia="Batang" w:hint="eastAsia"/>
          <w:sz w:val="24"/>
          <w:szCs w:val="24"/>
        </w:rPr>
        <w:t>which</w:t>
      </w:r>
      <w:r>
        <w:rPr>
          <w:rFonts w:eastAsia="Batang" w:hint="eastAsia"/>
          <w:sz w:val="24"/>
          <w:szCs w:val="24"/>
        </w:rPr>
        <w:t xml:space="preserve"> is same </w:t>
      </w:r>
      <w:r w:rsidR="003B44E2">
        <w:rPr>
          <w:rFonts w:eastAsia="Batang" w:hint="eastAsia"/>
          <w:sz w:val="24"/>
          <w:szCs w:val="24"/>
        </w:rPr>
        <w:t xml:space="preserve">between the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A7507B">
        <w:rPr>
          <w:rFonts w:eastAsia="Batang"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</w:t>
      </w:r>
      <w:r w:rsidR="00876D4D">
        <w:rPr>
          <w:rFonts w:eastAsia="Batang" w:hint="eastAsia"/>
          <w:sz w:val="24"/>
          <w:szCs w:val="24"/>
        </w:rPr>
        <w:t xml:space="preserve">only </w:t>
      </w:r>
      <w:r w:rsidR="00A7507B">
        <w:rPr>
          <w:rFonts w:eastAsia="Batang" w:hint="eastAsia"/>
          <w:sz w:val="24"/>
          <w:szCs w:val="24"/>
        </w:rPr>
        <w:t xml:space="preserve">in </w:t>
      </w:r>
      <w:r w:rsidR="00912F05">
        <w:rPr>
          <w:rFonts w:eastAsia="Batang"/>
          <w:sz w:val="24"/>
          <w:szCs w:val="24"/>
        </w:rPr>
        <w:t>one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between the t</w:t>
      </w:r>
      <w:r w:rsidR="00FF3D84" w:rsidRPr="00224A43">
        <w:rPr>
          <w:rFonts w:hint="eastAsia"/>
          <w:sz w:val="24"/>
          <w:szCs w:val="24"/>
        </w:rPr>
        <w:t>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912F05">
        <w:rPr>
          <w:rFonts w:eastAsia="Batang"/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876D4D">
        <w:rPr>
          <w:rFonts w:eastAsia="Batang" w:hint="eastAsia"/>
          <w:sz w:val="24"/>
          <w:szCs w:val="24"/>
        </w:rPr>
        <w:t xml:space="preserve">only in </w:t>
      </w:r>
      <w:r w:rsidR="00912F05">
        <w:rPr>
          <w:rFonts w:eastAsia="Batang"/>
          <w:sz w:val="24"/>
          <w:szCs w:val="24"/>
        </w:rPr>
        <w:t xml:space="preserve">one </w:t>
      </w:r>
      <w:r w:rsidR="00FF3D84">
        <w:rPr>
          <w:rFonts w:eastAsia="Batang" w:hint="eastAsia"/>
          <w:sz w:val="24"/>
          <w:szCs w:val="24"/>
        </w:rPr>
        <w:t xml:space="preserve">group </w:t>
      </w:r>
      <w:r w:rsidR="003B44E2">
        <w:rPr>
          <w:rFonts w:eastAsia="Batang" w:hint="eastAsia"/>
          <w:sz w:val="24"/>
          <w:szCs w:val="24"/>
        </w:rPr>
        <w:t>between the</w:t>
      </w:r>
      <w:r w:rsidRPr="00224A43">
        <w:rPr>
          <w:rFonts w:hint="eastAsia"/>
          <w:sz w:val="24"/>
          <w:szCs w:val="24"/>
        </w:rPr>
        <w:t xml:space="preserve"> two </w:t>
      </w:r>
      <w:r w:rsidR="00876D4D">
        <w:rPr>
          <w:rFonts w:eastAsia="Batang" w:hint="eastAsia"/>
          <w:sz w:val="24"/>
          <w:szCs w:val="24"/>
        </w:rPr>
        <w:t>groups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Pr="00224A43">
        <w:rPr>
          <w:rFonts w:hint="eastAsia"/>
          <w:sz w:val="24"/>
          <w:szCs w:val="24"/>
        </w:rPr>
        <w:t>attribute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 xml:space="preserve">exist </w:t>
      </w:r>
      <w:r w:rsidR="00876D4D">
        <w:rPr>
          <w:rFonts w:eastAsia="Batang" w:hint="eastAsia"/>
          <w:sz w:val="24"/>
          <w:szCs w:val="24"/>
        </w:rPr>
        <w:t>only in one</w:t>
      </w:r>
      <w:r w:rsidRPr="00224A43">
        <w:rPr>
          <w:rFonts w:hint="eastAsia"/>
          <w:sz w:val="24"/>
          <w:szCs w:val="24"/>
        </w:rPr>
        <w:t xml:space="preserve"> object</w:t>
      </w:r>
      <w:r w:rsidR="00912F05">
        <w:rPr>
          <w:sz w:val="24"/>
          <w:szCs w:val="24"/>
        </w:rPr>
        <w:t xml:space="preserve"> </w:t>
      </w:r>
      <w:r w:rsidR="00876D4D">
        <w:rPr>
          <w:rFonts w:eastAsia="Batang" w:hint="eastAsia"/>
          <w:sz w:val="24"/>
          <w:szCs w:val="24"/>
        </w:rPr>
        <w:t>when comparing the two objects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 w:rsidR="00187C50">
        <w:rPr>
          <w:rFonts w:eastAsia="Batang" w:hint="eastAsia"/>
          <w:sz w:val="24"/>
          <w:szCs w:val="24"/>
        </w:rPr>
        <w:t>object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>
        <w:rPr>
          <w:rFonts w:eastAsia="Batang" w:hint="eastAsia"/>
          <w:sz w:val="24"/>
          <w:szCs w:val="24"/>
        </w:rPr>
        <w:t>attribute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3E589B" w:rsidRPr="001425C4" w:rsidRDefault="003E589B">
      <w:pPr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72" w:name="_Toc310512934"/>
      <w:r w:rsidR="00865135" w:rsidRPr="00865135">
        <w:t>When difference found in Common object or attribute</w:t>
      </w:r>
      <w:bookmarkEnd w:id="72"/>
    </w:p>
    <w:tbl>
      <w:tblPr>
        <w:tblStyle w:val="TableGrid"/>
        <w:tblW w:w="0" w:type="auto"/>
        <w:tblInd w:w="108" w:type="dxa"/>
        <w:tblLook w:val="04A0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file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Batang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Batang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73" w:name="_Toc310512935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r w:rsidRPr="00563C76">
        <w:t>Extra object or attribute</w:t>
      </w:r>
      <w:bookmarkEnd w:id="73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74" w:name="_Toc310434048"/>
      <w:bookmarkStart w:id="75" w:name="_Toc310512936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D04FA9" w:rsidRPr="008809A1">
        <w:rPr>
          <w:rFonts w:hint="eastAsia"/>
        </w:rPr>
        <w:t>extra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74"/>
      <w:bookmarkEnd w:id="75"/>
    </w:p>
    <w:p w:rsidR="00287D58" w:rsidRDefault="00CA6CC9">
      <w:pPr>
        <w:pStyle w:val="Heading4"/>
        <w:rPr>
          <w:rFonts w:eastAsia="Batang"/>
        </w:rPr>
      </w:pPr>
      <w:r w:rsidRPr="00CA6CC9">
        <w:t xml:space="preserve">Without option </w:t>
      </w:r>
      <w:r w:rsidR="00EC59CF">
        <w:rPr>
          <w:rFonts w:eastAsia="Batang" w:hint="eastAsia"/>
        </w:rPr>
        <w:t xml:space="preserve">  (d</w:t>
      </w:r>
      <w:r w:rsidRPr="00CA6CC9">
        <w:t>efault</w:t>
      </w:r>
      <w:r w:rsidR="00EC59CF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8100"/>
      </w:tblGrid>
      <w:tr w:rsidR="00B86547" w:rsidTr="00853230">
        <w:trPr>
          <w:trHeight w:val="570"/>
        </w:trPr>
        <w:tc>
          <w:tcPr>
            <w:tcW w:w="8100" w:type="dxa"/>
          </w:tcPr>
          <w:p w:rsidR="00B86547" w:rsidRPr="003B58C2" w:rsidRDefault="00B86547" w:rsidP="00B86547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 extra-obj1.h5   extra-obj2.h5</w:t>
            </w:r>
          </w:p>
          <w:p w:rsidR="00853230" w:rsidRPr="00A3247B" w:rsidRDefault="00B86547" w:rsidP="00B86547">
            <w:pPr>
              <w:rPr>
                <w:rFonts w:eastAsia="Batang"/>
                <w:i/>
                <w:color w:val="0070C0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853230" w:rsidTr="00B86547">
        <w:trPr>
          <w:trHeight w:val="221"/>
        </w:trPr>
        <w:tc>
          <w:tcPr>
            <w:tcW w:w="8100" w:type="dxa"/>
          </w:tcPr>
          <w:p w:rsidR="00853230" w:rsidRPr="003B58C2" w:rsidRDefault="00853230" w:rsidP="00B86547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CA6CC9" w:rsidRDefault="00CA6CC9" w:rsidP="00CA6CC9">
      <w:pPr>
        <w:rPr>
          <w:rFonts w:eastAsia="Batang"/>
        </w:rPr>
      </w:pPr>
    </w:p>
    <w:p w:rsidR="00287D58" w:rsidRDefault="003E5C21">
      <w:pPr>
        <w:pStyle w:val="Heading4"/>
      </w:pPr>
      <w:r>
        <w:lastRenderedPageBreak/>
        <w:t>With ‘</w:t>
      </w:r>
      <w:r w:rsidR="00CA6CC9" w:rsidRPr="00CA6CC9">
        <w:t>-v’ to verify extra object</w:t>
      </w:r>
    </w:p>
    <w:tbl>
      <w:tblPr>
        <w:tblStyle w:val="TableGrid"/>
        <w:tblW w:w="0" w:type="auto"/>
        <w:tblInd w:w="203" w:type="dxa"/>
        <w:tblLook w:val="04A0"/>
      </w:tblPr>
      <w:tblGrid>
        <w:gridCol w:w="8095"/>
      </w:tblGrid>
      <w:tr w:rsidR="00B86547" w:rsidTr="003532A5">
        <w:trPr>
          <w:trHeight w:val="3540"/>
        </w:trPr>
        <w:tc>
          <w:tcPr>
            <w:tcW w:w="8095" w:type="dxa"/>
          </w:tcPr>
          <w:p w:rsidR="00B86547" w:rsidRPr="003532A5" w:rsidRDefault="00B86547" w:rsidP="00E239B7">
            <w:pPr>
              <w:rPr>
                <w:rFonts w:eastAsia="Batang"/>
                <w:color w:val="0070C0"/>
              </w:rPr>
            </w:pP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</w:t>
            </w:r>
            <w:r w:rsidRPr="002E7598">
              <w:rPr>
                <w:rFonts w:eastAsia="Batang"/>
                <w:b/>
                <w:color w:val="0070C0"/>
              </w:rPr>
              <w:t>-v</w:t>
            </w:r>
            <w:r w:rsidRPr="00E239B7">
              <w:rPr>
                <w:rFonts w:eastAsia="Batang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>extra-obj1.h5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E239B7">
              <w:rPr>
                <w:rFonts w:eastAsia="Batang"/>
                <w:b/>
              </w:rPr>
              <w:t xml:space="preserve"> extra-obj2.h5</w:t>
            </w: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/do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B86547" w:rsidRDefault="00B86547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AB316F" w:rsidDel="00B86547" w:rsidRDefault="00B86547" w:rsidP="003B58C2">
            <w:pPr>
              <w:tabs>
                <w:tab w:val="left" w:pos="2715"/>
              </w:tabs>
              <w:rPr>
                <w:rFonts w:eastAsia="Batang"/>
                <w:b/>
                <w:color w:val="0070C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876590" w:rsidTr="00876590">
        <w:tc>
          <w:tcPr>
            <w:tcW w:w="1134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76590" w:rsidDel="001425C4" w:rsidRDefault="00876590" w:rsidP="00876590">
      <w:pPr>
        <w:rPr>
          <w:ins w:id="76" w:author="jkimadm" w:date="2012-02-03T13:32:00Z"/>
          <w:del w:id="77" w:author="jkm" w:date="2012-02-07T14:23:00Z"/>
        </w:rPr>
      </w:pPr>
    </w:p>
    <w:p w:rsidR="00000000" w:rsidRDefault="00EB0FF9">
      <w:pPr>
        <w:spacing w:after="0"/>
        <w:rPr>
          <w:ins w:id="78" w:author="jkimadm" w:date="2012-02-03T13:32:00Z"/>
        </w:rPr>
        <w:pPrChange w:id="79" w:author="jkm" w:date="2012-02-03T14:47:00Z">
          <w:pPr/>
        </w:pPrChange>
      </w:pPr>
      <w:ins w:id="80" w:author="jkimadm" w:date="2012-02-03T13:35:00Z">
        <w:del w:id="81" w:author="jkm" w:date="2012-02-03T14:20:00Z">
          <w:r w:rsidDel="00DE5591">
            <w:rPr>
              <w:rFonts w:hint="eastAsia"/>
            </w:rPr>
            <w:delText>h</w:delText>
          </w:r>
        </w:del>
      </w:ins>
      <w:ins w:id="82" w:author="jkimadm" w:date="2012-02-03T13:32:00Z">
        <w:del w:id="83" w:author="jkm" w:date="2012-02-03T14:20:00Z">
          <w:r w:rsidDel="00DE5591">
            <w:rPr>
              <w:rFonts w:hint="eastAsia"/>
            </w:rPr>
            <w:delText>5diff</w:delText>
          </w:r>
        </w:del>
      </w:ins>
      <w:ins w:id="84" w:author="jkimadm" w:date="2012-02-03T13:33:00Z">
        <w:del w:id="85" w:author="jkm" w:date="2012-02-03T14:20:00Z">
          <w:r w:rsidDel="00DE5591">
            <w:rPr>
              <w:rFonts w:hint="eastAsia"/>
            </w:rPr>
            <w:delText xml:space="preserve">: </w:delText>
          </w:r>
        </w:del>
      </w:ins>
      <w:ins w:id="86" w:author="jkimadm" w:date="2012-02-03T13:34:00Z">
        <w:del w:id="87" w:author="jkm" w:date="2012-02-03T14:20:00Z">
          <w:r w:rsidDel="00DE5591">
            <w:rPr>
              <w:rFonts w:hint="eastAsia"/>
            </w:rPr>
            <w:delText xml:space="preserve">  </w:delText>
          </w:r>
        </w:del>
      </w:ins>
      <w:ins w:id="88" w:author="jkimadm" w:date="2012-02-03T13:35:00Z">
        <w:del w:id="89" w:author="jkm" w:date="2012-02-03T14:20:00Z">
          <w:r w:rsidDel="00DE5591">
            <w:rPr>
              <w:rFonts w:hint="eastAsia"/>
            </w:rPr>
            <w:delText xml:space="preserve"> Tool team will decide either improve or not.</w:delText>
          </w:r>
        </w:del>
      </w:ins>
    </w:p>
    <w:p w:rsidR="00000000" w:rsidDel="001425C4" w:rsidRDefault="00EB0FF9">
      <w:pPr>
        <w:spacing w:after="0"/>
        <w:rPr>
          <w:del w:id="90" w:author="jkm" w:date="2012-02-06T12:10:00Z"/>
          <w:rFonts w:eastAsia="Batang" w:hint="eastAsia"/>
        </w:rPr>
        <w:pPrChange w:id="91" w:author="jkm" w:date="2012-02-03T14:47:00Z">
          <w:pPr/>
        </w:pPrChange>
      </w:pPr>
      <w:ins w:id="92" w:author="jkimadm" w:date="2012-02-03T13:35:00Z">
        <w:del w:id="93" w:author="jkm" w:date="2012-02-03T14:20:00Z">
          <w:r w:rsidDel="00DE5591">
            <w:rPr>
              <w:rFonts w:hint="eastAsia"/>
            </w:rPr>
            <w:delText>h</w:delText>
          </w:r>
        </w:del>
      </w:ins>
      <w:ins w:id="94" w:author="jkimadm" w:date="2012-02-03T13:32:00Z">
        <w:del w:id="95" w:author="jkm" w:date="2012-02-03T14:20:00Z">
          <w:r w:rsidDel="00DE5591">
            <w:rPr>
              <w:rFonts w:hint="eastAsia"/>
            </w:rPr>
            <w:delText xml:space="preserve">5compare : </w:delText>
          </w:r>
        </w:del>
      </w:ins>
    </w:p>
    <w:p w:rsidR="001425C4" w:rsidRDefault="001425C4" w:rsidP="001425C4">
      <w:pPr>
        <w:spacing w:after="0"/>
        <w:rPr>
          <w:ins w:id="96" w:author="jkm" w:date="2012-02-07T14:22:00Z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1425C4" w:rsidTr="00B14925">
        <w:trPr>
          <w:trHeight w:val="1727"/>
          <w:ins w:id="97" w:author="jkm" w:date="2012-02-07T14:22:00Z"/>
        </w:trPr>
        <w:tc>
          <w:tcPr>
            <w:tcW w:w="12060" w:type="dxa"/>
          </w:tcPr>
          <w:p w:rsidR="001425C4" w:rsidRDefault="001425C4" w:rsidP="00B14925">
            <w:pPr>
              <w:rPr>
                <w:ins w:id="98" w:author="jkm" w:date="2012-02-07T14:22:00Z"/>
                <w:rFonts w:eastAsia="Batang"/>
              </w:rPr>
            </w:pPr>
            <w:ins w:id="99" w:author="jkm" w:date="2012-02-07T14:22:00Z">
              <w:r w:rsidRPr="0001246C">
                <w:rPr>
                  <w:rFonts w:eastAsia="Batang"/>
                  <w:highlight w:val="yellow"/>
                </w:rPr>
                <w:t>SUMMARY</w:t>
              </w:r>
            </w:ins>
          </w:p>
          <w:p w:rsidR="001425C4" w:rsidRDefault="001425C4" w:rsidP="001425C4">
            <w:pPr>
              <w:pStyle w:val="ListParagraph"/>
              <w:numPr>
                <w:ilvl w:val="0"/>
                <w:numId w:val="95"/>
              </w:numPr>
              <w:rPr>
                <w:ins w:id="100" w:author="jkm" w:date="2012-02-07T14:22:00Z"/>
              </w:rPr>
            </w:pPr>
            <w:ins w:id="101" w:author="jkm" w:date="2012-02-07T14:22:00Z">
              <w:r>
                <w:rPr>
                  <w:rFonts w:eastAsia="Batang" w:hint="eastAsia"/>
                </w:rPr>
                <w:t>Improve to d</w:t>
              </w:r>
              <w:r w:rsidRPr="0001246C">
                <w:rPr>
                  <w:rFonts w:eastAsia="Batang"/>
                </w:rPr>
                <w:t xml:space="preserve">isplay </w:t>
              </w:r>
              <w:r>
                <w:t>“</w:t>
              </w:r>
              <w:r>
                <w:rPr>
                  <w:rFonts w:hint="eastAsia"/>
                </w:rPr>
                <w:t xml:space="preserve">2 extra object found in </w:t>
              </w:r>
              <w:r w:rsidRPr="0001246C">
                <w:rPr>
                  <w:rFonts w:eastAsia="Batang"/>
                </w:rPr>
                <w:t>&lt;</w:t>
              </w:r>
              <w:r>
                <w:rPr>
                  <w:rFonts w:hint="eastAsia"/>
                </w:rPr>
                <w:t>file2</w:t>
              </w:r>
              <w:r w:rsidRPr="0001246C">
                <w:rPr>
                  <w:rFonts w:eastAsia="Batang"/>
                </w:rPr>
                <w:t>&gt;</w:t>
              </w:r>
              <w:r>
                <w:t>”</w:t>
              </w:r>
              <w:r w:rsidRPr="0001246C">
                <w:rPr>
                  <w:rFonts w:eastAsia="Batang"/>
                </w:rPr>
                <w:t xml:space="preserve"> message for default</w:t>
              </w:r>
              <w:r>
                <w:rPr>
                  <w:rFonts w:eastAsia="Batang" w:hint="eastAsia"/>
                </w:rPr>
                <w:t xml:space="preserve"> (without option)</w:t>
              </w:r>
              <w:r w:rsidRPr="0001246C">
                <w:rPr>
                  <w:rFonts w:eastAsia="Batang"/>
                </w:rPr>
                <w:t xml:space="preserve"> and verbose mode.</w:t>
              </w:r>
            </w:ins>
          </w:p>
          <w:p w:rsidR="001425C4" w:rsidRDefault="001425C4" w:rsidP="00B14925">
            <w:pPr>
              <w:pStyle w:val="ListParagraph"/>
              <w:ind w:left="800"/>
              <w:rPr>
                <w:ins w:id="102" w:author="jkm" w:date="2012-02-07T14:22:00Z"/>
              </w:rPr>
            </w:pPr>
          </w:p>
          <w:p w:rsidR="001425C4" w:rsidRDefault="001425C4" w:rsidP="00B14925">
            <w:pPr>
              <w:rPr>
                <w:ins w:id="103" w:author="jkm" w:date="2012-02-07T14:22:00Z"/>
                <w:rFonts w:eastAsia="Batang"/>
              </w:rPr>
            </w:pPr>
            <w:ins w:id="104" w:author="jkm" w:date="2012-02-07T14:22:00Z">
              <w:r>
                <w:rPr>
                  <w:rFonts w:hint="eastAsia"/>
                </w:rPr>
                <w:t>h5diff</w:t>
              </w:r>
            </w:ins>
          </w:p>
          <w:p w:rsidR="001425C4" w:rsidRDefault="001425C4" w:rsidP="001425C4">
            <w:pPr>
              <w:pStyle w:val="ListParagraph"/>
              <w:numPr>
                <w:ilvl w:val="0"/>
                <w:numId w:val="95"/>
              </w:numPr>
              <w:rPr>
                <w:ins w:id="105" w:author="jkm" w:date="2012-02-07T14:22:00Z"/>
              </w:rPr>
            </w:pPr>
            <w:proofErr w:type="gramStart"/>
            <w:ins w:id="106" w:author="jkm" w:date="2012-02-07T14:22:00Z">
              <w:r>
                <w:rPr>
                  <w:rFonts w:eastAsia="Batang"/>
                </w:rPr>
                <w:t>t</w:t>
              </w:r>
              <w:r>
                <w:rPr>
                  <w:rFonts w:hint="eastAsia"/>
                </w:rPr>
                <w:t>ool</w:t>
              </w:r>
              <w:proofErr w:type="gramEnd"/>
              <w:r>
                <w:rPr>
                  <w:rFonts w:hint="eastAsia"/>
                </w:rPr>
                <w:t xml:space="preserve"> team will decide either improve or not.</w:t>
              </w:r>
            </w:ins>
          </w:p>
          <w:p w:rsidR="001425C4" w:rsidRDefault="001425C4" w:rsidP="00B14925">
            <w:pPr>
              <w:rPr>
                <w:ins w:id="107" w:author="jkm" w:date="2012-02-07T14:22:00Z"/>
                <w:rFonts w:eastAsia="Batang"/>
              </w:rPr>
            </w:pPr>
          </w:p>
          <w:p w:rsidR="001425C4" w:rsidRDefault="001425C4" w:rsidP="00B14925">
            <w:pPr>
              <w:rPr>
                <w:ins w:id="108" w:author="jkm" w:date="2012-02-07T14:22:00Z"/>
                <w:rFonts w:eastAsia="Batang"/>
              </w:rPr>
            </w:pPr>
            <w:ins w:id="109" w:author="jkm" w:date="2012-02-07T14:22:00Z">
              <w:r>
                <w:rPr>
                  <w:rFonts w:hint="eastAsia"/>
                </w:rPr>
                <w:t xml:space="preserve">h5compare : </w:t>
              </w:r>
              <w:r>
                <w:rPr>
                  <w:rFonts w:eastAsia="Batang" w:hint="eastAsia"/>
                </w:rPr>
                <w:t xml:space="preserve"> </w:t>
              </w:r>
            </w:ins>
          </w:p>
          <w:p w:rsidR="001425C4" w:rsidRDefault="001425C4" w:rsidP="001425C4">
            <w:pPr>
              <w:pStyle w:val="ListParagraph"/>
              <w:numPr>
                <w:ilvl w:val="0"/>
                <w:numId w:val="95"/>
              </w:numPr>
              <w:rPr>
                <w:ins w:id="110" w:author="jkm" w:date="2012-02-07T14:22:00Z"/>
                <w:rFonts w:eastAsia="Batang"/>
              </w:rPr>
            </w:pPr>
            <w:ins w:id="111" w:author="jkm" w:date="2012-02-07T14:22:00Z">
              <w:r>
                <w:rPr>
                  <w:rFonts w:eastAsia="Batang" w:hint="eastAsia"/>
                </w:rPr>
                <w:t>Follow the improvement displaying message</w:t>
              </w:r>
              <w:r w:rsidRPr="0001246C">
                <w:rPr>
                  <w:rFonts w:eastAsia="Batang"/>
                </w:rPr>
                <w:t>.</w:t>
              </w:r>
            </w:ins>
          </w:p>
          <w:p w:rsidR="001425C4" w:rsidRDefault="001425C4" w:rsidP="00B14925">
            <w:pPr>
              <w:rPr>
                <w:ins w:id="112" w:author="jkm" w:date="2012-02-07T14:22:00Z"/>
                <w:rFonts w:eastAsia="Batang"/>
              </w:rPr>
            </w:pPr>
          </w:p>
        </w:tc>
      </w:tr>
    </w:tbl>
    <w:p w:rsidR="001425C4" w:rsidRDefault="001425C4" w:rsidP="001425C4">
      <w:pPr>
        <w:spacing w:after="0"/>
        <w:rPr>
          <w:ins w:id="113" w:author="jkm" w:date="2012-02-07T14:22:00Z"/>
          <w:rFonts w:eastAsia="Batang"/>
        </w:rPr>
      </w:pPr>
    </w:p>
    <w:p w:rsidR="001425C4" w:rsidRPr="001425C4" w:rsidRDefault="001425C4">
      <w:pPr>
        <w:spacing w:after="0"/>
        <w:rPr>
          <w:ins w:id="114" w:author="jkm" w:date="2012-02-07T14:22:00Z"/>
          <w:rFonts w:eastAsia="Batang"/>
          <w:rPrChange w:id="115" w:author="jkm" w:date="2012-02-07T14:22:00Z">
            <w:rPr>
              <w:ins w:id="116" w:author="jkm" w:date="2012-02-07T14:22:00Z"/>
            </w:rPr>
          </w:rPrChange>
        </w:rPr>
        <w:pPrChange w:id="117" w:author="jkm" w:date="2012-02-03T14:47:00Z">
          <w:pPr/>
        </w:pPrChange>
      </w:pPr>
    </w:p>
    <w:p w:rsidR="00000000" w:rsidRDefault="00002861">
      <w:pPr>
        <w:pStyle w:val="Heading3"/>
        <w:numPr>
          <w:ilvl w:val="0"/>
          <w:numId w:val="0"/>
        </w:numPr>
        <w:spacing w:before="0"/>
        <w:ind w:left="360" w:hanging="360"/>
        <w:pPrChange w:id="118" w:author="jkm" w:date="2012-02-03T14:47:00Z">
          <w:pPr>
            <w:pStyle w:val="Heading3"/>
            <w:numPr>
              <w:numId w:val="0"/>
            </w:numPr>
            <w:ind w:left="0" w:firstLine="0"/>
          </w:pPr>
        </w:pPrChange>
      </w:pPr>
      <w:bookmarkStart w:id="119" w:name="_Toc310434049"/>
      <w:bookmarkStart w:id="120" w:name="_Toc310512937"/>
      <w:r>
        <w:rPr>
          <w:rFonts w:hint="eastAsia"/>
        </w:rPr>
        <w:lastRenderedPageBreak/>
        <w:t xml:space="preserve">3.2.2   </w:t>
      </w:r>
      <w:r w:rsidR="008F157F" w:rsidRPr="00865135">
        <w:t xml:space="preserve">When </w:t>
      </w:r>
      <w:r w:rsidR="008F157F">
        <w:rPr>
          <w:rFonts w:hint="eastAsia"/>
        </w:rPr>
        <w:t>extra attribute exists</w:t>
      </w:r>
      <w:r w:rsidR="00E2254B">
        <w:rPr>
          <w:rFonts w:hint="eastAsia"/>
        </w:rPr>
        <w:t xml:space="preserve"> in any of the two objects</w:t>
      </w:r>
      <w:bookmarkEnd w:id="119"/>
      <w:bookmarkEnd w:id="120"/>
    </w:p>
    <w:p w:rsidR="00287D58" w:rsidRPr="00287D58" w:rsidRDefault="00853230">
      <w:pPr>
        <w:pStyle w:val="Heading4"/>
      </w:pPr>
      <w:r w:rsidRPr="00853230"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 </w:t>
      </w:r>
      <w:r w:rsidR="00CA6CC9" w:rsidRPr="00CA6CC9">
        <w:t xml:space="preserve"> (default)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FE2BFA" w:rsidTr="00876590">
        <w:trPr>
          <w:trHeight w:val="840"/>
        </w:trPr>
        <w:tc>
          <w:tcPr>
            <w:tcW w:w="9000" w:type="dxa"/>
          </w:tcPr>
          <w:p w:rsidR="00FE2BFA" w:rsidRDefault="00FE2BFA" w:rsidP="0087659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FE2BFA" w:rsidRDefault="00FE2BFA" w:rsidP="00876590">
            <w:pPr>
              <w:rPr>
                <w:rFonts w:eastAsia="Batang"/>
              </w:rPr>
            </w:pPr>
            <w:r w:rsidRPr="000C6F43">
              <w:rPr>
                <w:rFonts w:eastAsia="Batang" w:hint="eastAsia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0C6F43">
              <w:rPr>
                <w:rFonts w:eastAsia="Batang" w:hint="eastAsia"/>
                <w:highlight w:val="cyan"/>
              </w:rPr>
              <w:t>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  <w:p w:rsidR="00853230" w:rsidRDefault="00853230" w:rsidP="00876590">
            <w:pPr>
              <w:rPr>
                <w:rFonts w:eastAsia="Batang"/>
              </w:rPr>
            </w:pPr>
          </w:p>
          <w:p w:rsidR="00FE2BFA" w:rsidRDefault="00FE2BFA" w:rsidP="00876590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FE2BFA" w:rsidTr="00FE2BFA">
        <w:tc>
          <w:tcPr>
            <w:tcW w:w="11160" w:type="dxa"/>
          </w:tcPr>
          <w:p w:rsidR="00CA6CC9" w:rsidRDefault="00FE2BFA" w:rsidP="00CA6CC9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>message output indicating the extra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.  Made user confused and caused </w:t>
            </w:r>
            <w:r>
              <w:rPr>
                <w:rFonts w:ascii="Arial" w:eastAsia="Batang" w:hAnsi="Arial" w:cs="Arial"/>
                <w:sz w:val="20"/>
                <w:szCs w:val="20"/>
              </w:rPr>
              <w:t>inconvenience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to figure out such differences, especially when there are many objects.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Pr="00287D58" w:rsidRDefault="00CA6CC9">
      <w:pPr>
        <w:pStyle w:val="Heading4"/>
      </w:pPr>
      <w:r w:rsidRPr="00CA6CC9">
        <w:t xml:space="preserve">With options:   -v1 </w:t>
      </w:r>
      <w:proofErr w:type="gramStart"/>
      <w:r w:rsidRPr="00CA6CC9">
        <w:t xml:space="preserve">and </w:t>
      </w:r>
      <w:r w:rsidR="007B75A4">
        <w:rPr>
          <w:rFonts w:hint="eastAsia"/>
        </w:rPr>
        <w:t xml:space="preserve"> </w:t>
      </w:r>
      <w:r w:rsidRPr="00CA6CC9">
        <w:t>–</w:t>
      </w:r>
      <w:proofErr w:type="gramEnd"/>
      <w:r w:rsidRPr="00CA6CC9">
        <w:t>v2</w:t>
      </w:r>
      <w:r w:rsidR="007B75A4">
        <w:rPr>
          <w:rFonts w:hint="eastAsia"/>
        </w:rPr>
        <w:t xml:space="preserve"> to verify extra attribute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3532A5" w:rsidTr="00B86547">
        <w:trPr>
          <w:trHeight w:val="35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>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Batang"/>
                <w:b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7B75A4">
        <w:trPr>
          <w:trHeight w:val="3105"/>
        </w:trPr>
        <w:tc>
          <w:tcPr>
            <w:tcW w:w="9000" w:type="dxa"/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extra-attr2.h5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x      </w:t>
            </w:r>
            <w:proofErr w:type="spellStart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x</w:t>
            </w:r>
            <w:proofErr w:type="spellEnd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attr1          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7B75A4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7B75A4" w:rsidTr="00145E3E">
        <w:trPr>
          <w:trHeight w:val="220"/>
        </w:trPr>
        <w:tc>
          <w:tcPr>
            <w:tcW w:w="9000" w:type="dxa"/>
            <w:tcBorders>
              <w:bottom w:val="single" w:sz="4" w:space="0" w:color="auto"/>
            </w:tcBorders>
          </w:tcPr>
          <w:p w:rsidR="007B75A4" w:rsidRDefault="007B75A4" w:rsidP="007B75A4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extra-attr2.h5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/do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eastAsia="Batang"/>
              </w:rPr>
            </w:pPr>
          </w:p>
          <w:p w:rsidR="007B75A4" w:rsidRDefault="007B75A4" w:rsidP="007B75A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  <w:r w:rsidRPr="003532A5">
              <w:rPr>
                <w:rFonts w:eastAsia="Batang" w:hint="eastAsia"/>
              </w:rPr>
              <w:t>&lt;</w:t>
            </w:r>
            <w:r w:rsidRPr="00853230">
              <w:rPr>
                <w:rFonts w:eastAsia="Batang"/>
              </w:rPr>
              <w:t>still can’t tell anything about extra attribute</w:t>
            </w:r>
            <w:r w:rsidRPr="002E7598">
              <w:rPr>
                <w:rFonts w:eastAsia="Batang"/>
              </w:rPr>
              <w:t>&gt;</w:t>
            </w:r>
          </w:p>
        </w:tc>
      </w:tr>
    </w:tbl>
    <w:p w:rsidR="00876590" w:rsidDel="00DE5591" w:rsidRDefault="00876590" w:rsidP="00876590">
      <w:pPr>
        <w:rPr>
          <w:del w:id="121" w:author="jkm" w:date="2012-02-03T14:47:00Z"/>
          <w:rFonts w:eastAsia="Batang"/>
        </w:rPr>
      </w:pPr>
    </w:p>
    <w:p w:rsidR="007B75A4" w:rsidRDefault="007B75A4" w:rsidP="00876590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876590" w:rsidTr="00876590">
        <w:tc>
          <w:tcPr>
            <w:tcW w:w="1179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, which indicates the two objects are different.  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  <w:p w:rsidR="00CA6CC9" w:rsidRDefault="00CA6CC9" w:rsidP="00CA6CC9">
            <w:pPr>
              <w:rPr>
                <w:rFonts w:eastAsia="Batang"/>
              </w:rPr>
            </w:pPr>
          </w:p>
        </w:tc>
      </w:tr>
    </w:tbl>
    <w:p w:rsidR="00000000" w:rsidRDefault="008440B3">
      <w:pPr>
        <w:spacing w:after="0"/>
        <w:rPr>
          <w:ins w:id="122" w:author="jkm" w:date="2012-02-03T14:27:00Z"/>
          <w:rFonts w:eastAsia="Batang"/>
        </w:rPr>
        <w:pPrChange w:id="123" w:author="jkm" w:date="2012-02-03T14:43:00Z">
          <w:pPr/>
        </w:pPrChange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E5591" w:rsidTr="00DE5591">
        <w:trPr>
          <w:trHeight w:val="1727"/>
          <w:ins w:id="124" w:author="jkm" w:date="2012-02-03T14:27:00Z"/>
        </w:trPr>
        <w:tc>
          <w:tcPr>
            <w:tcW w:w="12060" w:type="dxa"/>
          </w:tcPr>
          <w:p w:rsidR="00000000" w:rsidRDefault="00DE5591">
            <w:pPr>
              <w:rPr>
                <w:ins w:id="125" w:author="jkm" w:date="2012-02-03T14:27:00Z"/>
                <w:rFonts w:eastAsia="Batang"/>
              </w:rPr>
              <w:pPrChange w:id="126" w:author="jkm" w:date="2012-02-03T14:43:00Z">
                <w:pPr>
                  <w:spacing w:after="200" w:line="276" w:lineRule="auto"/>
                </w:pPr>
              </w:pPrChange>
            </w:pPr>
            <w:ins w:id="127" w:author="jkm" w:date="2012-02-03T14:27:00Z">
              <w:r w:rsidRPr="00DE5591">
                <w:rPr>
                  <w:rFonts w:eastAsia="Batang" w:hint="eastAsia"/>
                  <w:highlight w:val="yellow"/>
                </w:rPr>
                <w:t>SUMMARY</w:t>
              </w:r>
            </w:ins>
          </w:p>
          <w:p w:rsidR="00000000" w:rsidRDefault="008440B3">
            <w:pPr>
              <w:pStyle w:val="ListParagraph"/>
              <w:ind w:left="800"/>
              <w:rPr>
                <w:ins w:id="128" w:author="jkm" w:date="2012-02-03T14:27:00Z"/>
              </w:rPr>
              <w:pPrChange w:id="129" w:author="jkm" w:date="2012-02-03T14:43:00Z">
                <w:pPr>
                  <w:pStyle w:val="ListParagraph"/>
                  <w:spacing w:after="200" w:line="276" w:lineRule="auto"/>
                  <w:ind w:left="800"/>
                </w:pPr>
              </w:pPrChange>
            </w:pPr>
          </w:p>
          <w:p w:rsidR="00000000" w:rsidRDefault="00DE5591">
            <w:pPr>
              <w:rPr>
                <w:ins w:id="130" w:author="jkm" w:date="2012-02-03T14:32:00Z"/>
                <w:rFonts w:eastAsia="Batang"/>
              </w:rPr>
              <w:pPrChange w:id="131" w:author="jkm" w:date="2012-02-03T14:43:00Z">
                <w:pPr>
                  <w:spacing w:after="200" w:line="276" w:lineRule="auto"/>
                </w:pPr>
              </w:pPrChange>
            </w:pPr>
            <w:ins w:id="132" w:author="jkm" w:date="2012-02-03T14:27:00Z">
              <w:r>
                <w:rPr>
                  <w:rFonts w:hint="eastAsia"/>
                </w:rPr>
                <w:t>h5diff</w:t>
              </w:r>
            </w:ins>
          </w:p>
          <w:p w:rsidR="00000000" w:rsidRDefault="00525A47">
            <w:pPr>
              <w:pStyle w:val="ListParagraph"/>
              <w:numPr>
                <w:ilvl w:val="0"/>
                <w:numId w:val="95"/>
              </w:numPr>
              <w:rPr>
                <w:ins w:id="133" w:author="jkm" w:date="2012-02-03T14:27:00Z"/>
                <w:rFonts w:eastAsia="Batang"/>
                <w:rPrChange w:id="134" w:author="jkm" w:date="2012-02-03T14:32:00Z">
                  <w:rPr>
                    <w:ins w:id="135" w:author="jkm" w:date="2012-02-03T14:27:00Z"/>
                  </w:rPr>
                </w:rPrChange>
              </w:rPr>
              <w:pPrChange w:id="136" w:author="jkm" w:date="2012-02-03T14:43:00Z">
                <w:pPr>
                  <w:spacing w:after="200" w:line="276" w:lineRule="auto"/>
                </w:pPr>
              </w:pPrChange>
            </w:pPr>
            <w:ins w:id="137" w:author="jkm" w:date="2012-02-03T14:43:00Z">
              <w:r>
                <w:rPr>
                  <w:rFonts w:eastAsia="Batang"/>
                </w:rPr>
                <w:t>Treat</w:t>
              </w:r>
            </w:ins>
            <w:ins w:id="138" w:author="jkm" w:date="2012-02-03T14:28:00Z">
              <w:r w:rsidR="0001246C" w:rsidRPr="0001246C">
                <w:rPr>
                  <w:rFonts w:eastAsia="Batang"/>
                  <w:rPrChange w:id="139" w:author="jkm" w:date="2012-02-03T14:32:00Z">
                    <w:rPr/>
                  </w:rPrChange>
                </w:rPr>
                <w:t xml:space="preserve"> as a bug</w:t>
              </w:r>
            </w:ins>
            <w:ins w:id="140" w:author="jkm" w:date="2012-02-03T14:27:00Z">
              <w:r w:rsidR="00DE5591">
                <w:rPr>
                  <w:rFonts w:hint="eastAsia"/>
                </w:rPr>
                <w:t>.</w:t>
              </w:r>
            </w:ins>
            <w:ins w:id="141" w:author="jkm" w:date="2012-02-03T14:28:00Z">
              <w:r w:rsidR="0001246C" w:rsidRPr="0001246C">
                <w:rPr>
                  <w:rFonts w:eastAsia="Batang"/>
                  <w:rPrChange w:id="142" w:author="jkm" w:date="2012-02-03T14:32:00Z">
                    <w:rPr/>
                  </w:rPrChange>
                </w:rPr>
                <w:t xml:space="preserve"> </w:t>
              </w:r>
            </w:ins>
            <w:ins w:id="143" w:author="jkm" w:date="2012-02-03T14:43:00Z">
              <w:r w:rsidR="00DE5591">
                <w:rPr>
                  <w:rFonts w:eastAsia="Batang" w:hint="eastAsia"/>
                </w:rPr>
                <w:t xml:space="preserve"> </w:t>
              </w:r>
              <w:r w:rsidR="00DE5591">
                <w:rPr>
                  <w:rFonts w:hint="eastAsia"/>
                </w:rPr>
                <w:t>.</w:t>
              </w:r>
              <w:r w:rsidR="00DE5591" w:rsidRPr="00DE5591">
                <w:rPr>
                  <w:rFonts w:eastAsia="Batang" w:hint="eastAsia"/>
                </w:rPr>
                <w:t xml:space="preserve">  Return 1 for exit-code</w:t>
              </w:r>
            </w:ins>
            <w:ins w:id="144" w:author="jkm" w:date="2012-02-03T14:28:00Z">
              <w:r w:rsidR="0001246C" w:rsidRPr="0001246C">
                <w:rPr>
                  <w:rFonts w:eastAsia="Batang"/>
                  <w:rPrChange w:id="145" w:author="jkm" w:date="2012-02-03T14:32:00Z">
                    <w:rPr/>
                  </w:rPrChange>
                </w:rPr>
                <w:t xml:space="preserve">  (HDFFV</w:t>
              </w:r>
            </w:ins>
            <w:ins w:id="146" w:author="jkm" w:date="2012-02-03T14:29:00Z">
              <w:r w:rsidR="0001246C" w:rsidRPr="0001246C">
                <w:rPr>
                  <w:rFonts w:eastAsia="Batang"/>
                  <w:rPrChange w:id="147" w:author="jkm" w:date="2012-02-03T14:32:00Z">
                    <w:rPr/>
                  </w:rPrChange>
                </w:rPr>
                <w:t>-7643)</w:t>
              </w:r>
            </w:ins>
          </w:p>
          <w:p w:rsidR="00000000" w:rsidRDefault="008440B3">
            <w:pPr>
              <w:rPr>
                <w:ins w:id="148" w:author="jkm" w:date="2012-02-03T14:27:00Z"/>
                <w:rFonts w:eastAsia="Batang"/>
              </w:rPr>
              <w:pPrChange w:id="149" w:author="jkm" w:date="2012-02-03T14:43:00Z">
                <w:pPr>
                  <w:spacing w:after="200" w:line="276" w:lineRule="auto"/>
                </w:pPr>
              </w:pPrChange>
            </w:pPr>
          </w:p>
          <w:p w:rsidR="00000000" w:rsidRDefault="00DE5591">
            <w:pPr>
              <w:rPr>
                <w:ins w:id="150" w:author="jkm" w:date="2012-02-03T14:32:00Z"/>
                <w:rFonts w:eastAsia="Batang"/>
              </w:rPr>
              <w:pPrChange w:id="151" w:author="jkm" w:date="2012-02-03T14:43:00Z">
                <w:pPr>
                  <w:spacing w:after="200" w:line="276" w:lineRule="auto"/>
                </w:pPr>
              </w:pPrChange>
            </w:pPr>
            <w:ins w:id="152" w:author="jkm" w:date="2012-02-03T14:27:00Z">
              <w:r>
                <w:rPr>
                  <w:rFonts w:hint="eastAsia"/>
                </w:rPr>
                <w:t>h5compare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153" w:author="jkm" w:date="2012-02-03T14:44:00Z"/>
                <w:rFonts w:eastAsia="Batang"/>
              </w:rPr>
              <w:pPrChange w:id="154" w:author="jkm" w:date="2012-02-03T14:43:00Z">
                <w:pPr>
                  <w:spacing w:after="200" w:line="276" w:lineRule="auto"/>
                </w:pPr>
              </w:pPrChange>
            </w:pPr>
            <w:ins w:id="155" w:author="jkm" w:date="2012-02-03T14:43:00Z">
              <w:r w:rsidRPr="00DE5591">
                <w:rPr>
                  <w:rFonts w:eastAsia="Batang" w:hint="eastAsia"/>
                </w:rPr>
                <w:t>Return 1 for exit-</w:t>
              </w:r>
              <w:proofErr w:type="gramStart"/>
              <w:r w:rsidRPr="00DE5591">
                <w:rPr>
                  <w:rFonts w:eastAsia="Batang" w:hint="eastAsia"/>
                </w:rPr>
                <w:t>code</w:t>
              </w:r>
              <w:r w:rsidR="00525A47">
                <w:rPr>
                  <w:rFonts w:eastAsia="Batang"/>
                </w:rPr>
                <w:t xml:space="preserve"> </w:t>
              </w:r>
            </w:ins>
            <w:ins w:id="156" w:author="jkm" w:date="2012-02-03T14:27:00Z">
              <w:r w:rsidR="0001246C" w:rsidRPr="0001246C">
                <w:rPr>
                  <w:rFonts w:eastAsia="Batang"/>
                  <w:rPrChange w:id="157" w:author="jkm" w:date="2012-02-03T14:32:00Z">
                    <w:rPr/>
                  </w:rPrChange>
                </w:rPr>
                <w:t>.</w:t>
              </w:r>
            </w:ins>
            <w:proofErr w:type="gramEnd"/>
            <w:ins w:id="158" w:author="jkm" w:date="2012-02-03T14:30:00Z">
              <w:r w:rsidR="0001246C" w:rsidRPr="0001246C">
                <w:rPr>
                  <w:rFonts w:eastAsia="Batang"/>
                  <w:rPrChange w:id="159" w:author="jkm" w:date="2012-02-03T14:32:00Z">
                    <w:rPr/>
                  </w:rPrChange>
                </w:rPr>
                <w:t xml:space="preserve">  </w:t>
              </w:r>
            </w:ins>
          </w:p>
          <w:p w:rsidR="00000000" w:rsidRDefault="008440B3">
            <w:pPr>
              <w:rPr>
                <w:ins w:id="160" w:author="jkm" w:date="2012-02-03T14:44:00Z"/>
                <w:rFonts w:eastAsia="Batang"/>
                <w:rPrChange w:id="161" w:author="jkm" w:date="2012-02-03T14:44:00Z">
                  <w:rPr>
                    <w:ins w:id="162" w:author="jkm" w:date="2012-02-03T14:44:00Z"/>
                  </w:rPr>
                </w:rPrChange>
              </w:rPr>
              <w:pPrChange w:id="163" w:author="jkm" w:date="2012-02-03T14:44:00Z">
                <w:pPr>
                  <w:spacing w:after="200" w:line="276" w:lineRule="auto"/>
                </w:pPr>
              </w:pPrChange>
            </w:pPr>
          </w:p>
          <w:p w:rsidR="00000000" w:rsidRDefault="00DE5591">
            <w:pPr>
              <w:rPr>
                <w:ins w:id="164" w:author="jkm" w:date="2012-02-03T14:44:00Z"/>
                <w:rFonts w:eastAsia="Batang"/>
                <w:rPrChange w:id="165" w:author="jkm" w:date="2012-02-03T14:44:00Z">
                  <w:rPr>
                    <w:ins w:id="166" w:author="jkm" w:date="2012-02-03T14:44:00Z"/>
                  </w:rPr>
                </w:rPrChange>
              </w:rPr>
              <w:pPrChange w:id="167" w:author="jkm" w:date="2012-02-03T14:44:00Z">
                <w:pPr>
                  <w:spacing w:after="200" w:line="276" w:lineRule="auto"/>
                </w:pPr>
              </w:pPrChange>
            </w:pPr>
            <w:ins w:id="168" w:author="jkm" w:date="2012-02-03T14:44:00Z">
              <w:r>
                <w:rPr>
                  <w:rFonts w:eastAsia="Batang" w:hint="eastAsia"/>
                </w:rPr>
                <w:t>Note</w:t>
              </w:r>
            </w:ins>
          </w:p>
          <w:p w:rsidR="00000000" w:rsidRDefault="0001246C">
            <w:pPr>
              <w:pStyle w:val="ListParagraph"/>
              <w:numPr>
                <w:ilvl w:val="0"/>
                <w:numId w:val="95"/>
              </w:numPr>
              <w:rPr>
                <w:ins w:id="169" w:author="jkm" w:date="2012-02-03T14:44:00Z"/>
                <w:rFonts w:eastAsia="Batang"/>
              </w:rPr>
              <w:pPrChange w:id="170" w:author="jkm" w:date="2012-02-03T14:44:00Z">
                <w:pPr>
                  <w:spacing w:after="200" w:line="276" w:lineRule="auto"/>
                </w:pPr>
              </w:pPrChange>
            </w:pPr>
            <w:ins w:id="171" w:author="jkm" w:date="2012-02-03T14:30:00Z">
              <w:r w:rsidRPr="0001246C">
                <w:rPr>
                  <w:rFonts w:eastAsia="Batang"/>
                  <w:rPrChange w:id="172" w:author="jkm" w:date="2012-02-03T14:44:00Z">
                    <w:rPr/>
                  </w:rPrChange>
                </w:rPr>
                <w:t xml:space="preserve">Keep </w:t>
              </w:r>
            </w:ins>
            <w:ins w:id="173" w:author="jkm" w:date="2012-02-06T12:11:00Z">
              <w:r w:rsidR="005119DD">
                <w:rPr>
                  <w:rFonts w:eastAsia="Batang"/>
                </w:rPr>
                <w:t>consistency with</w:t>
              </w:r>
            </w:ins>
            <w:ins w:id="174" w:author="jkm" w:date="2012-02-03T14:49:00Z">
              <w:r w:rsidR="00DE5591">
                <w:rPr>
                  <w:rFonts w:eastAsia="Batang" w:hint="eastAsia"/>
                </w:rPr>
                <w:t xml:space="preserve"> the above </w:t>
              </w:r>
              <w:r w:rsidR="00DE5591">
                <w:rPr>
                  <w:rFonts w:eastAsia="Batang"/>
                </w:rPr>
                <w:t>‘</w:t>
              </w:r>
            </w:ins>
            <w:ins w:id="175" w:author="jkm" w:date="2012-02-03T14:30:00Z">
              <w:r w:rsidRPr="0001246C">
                <w:rPr>
                  <w:rFonts w:eastAsia="Batang"/>
                  <w:rPrChange w:id="176" w:author="jkm" w:date="2012-02-03T14:44:00Z">
                    <w:rPr/>
                  </w:rPrChange>
                </w:rPr>
                <w:t>extra object</w:t>
              </w:r>
            </w:ins>
            <w:ins w:id="177" w:author="jkm" w:date="2012-02-03T14:49:00Z">
              <w:r w:rsidR="00DE5591">
                <w:rPr>
                  <w:rFonts w:eastAsia="Batang"/>
                </w:rPr>
                <w:t>’</w:t>
              </w:r>
            </w:ins>
            <w:ins w:id="178" w:author="jkm" w:date="2012-02-03T14:30:00Z">
              <w:r w:rsidRPr="0001246C">
                <w:rPr>
                  <w:rFonts w:eastAsia="Batang"/>
                  <w:rPrChange w:id="179" w:author="jkm" w:date="2012-02-03T14:44:00Z">
                    <w:rPr/>
                  </w:rPrChange>
                </w:rPr>
                <w:t xml:space="preserve"> case (</w:t>
              </w:r>
            </w:ins>
            <w:ins w:id="180" w:author="jkm" w:date="2012-02-03T14:31:00Z">
              <w:r w:rsidRPr="0001246C">
                <w:rPr>
                  <w:rFonts w:eastAsia="Batang"/>
                  <w:rPrChange w:id="181" w:author="jkm" w:date="2012-02-03T14:44:00Z">
                    <w:rPr/>
                  </w:rPrChange>
                </w:rPr>
                <w:t xml:space="preserve">return </w:t>
              </w:r>
            </w:ins>
            <w:ins w:id="182" w:author="jkm" w:date="2012-02-03T14:30:00Z">
              <w:r w:rsidRPr="0001246C">
                <w:rPr>
                  <w:rFonts w:eastAsia="Batang"/>
                  <w:rPrChange w:id="183" w:author="jkm" w:date="2012-02-03T14:44:00Z">
                    <w:rPr/>
                  </w:rPrChange>
                </w:rPr>
                <w:t>exit c</w:t>
              </w:r>
            </w:ins>
            <w:ins w:id="184" w:author="jkm" w:date="2012-02-03T14:31:00Z">
              <w:r w:rsidRPr="0001246C">
                <w:rPr>
                  <w:rFonts w:eastAsia="Batang"/>
                  <w:rPrChange w:id="185" w:author="jkm" w:date="2012-02-03T14:44:00Z">
                    <w:rPr/>
                  </w:rPrChange>
                </w:rPr>
                <w:t>ode 1)</w:t>
              </w:r>
            </w:ins>
            <w:ins w:id="186" w:author="jkm" w:date="2012-02-03T14:30:00Z">
              <w:r w:rsidRPr="0001246C">
                <w:rPr>
                  <w:rFonts w:eastAsia="Batang"/>
                  <w:rPrChange w:id="187" w:author="jkm" w:date="2012-02-03T14:44:00Z">
                    <w:rPr/>
                  </w:rPrChange>
                </w:rPr>
                <w:t xml:space="preserve">. </w:t>
              </w:r>
            </w:ins>
            <w:ins w:id="188" w:author="jkm" w:date="2012-02-03T14:31:00Z">
              <w:r w:rsidRPr="0001246C">
                <w:rPr>
                  <w:rFonts w:eastAsia="Batang"/>
                  <w:rPrChange w:id="189" w:author="jkm" w:date="2012-02-03T14:44:00Z">
                    <w:rPr/>
                  </w:rPrChange>
                </w:rPr>
                <w:t xml:space="preserve"> 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190" w:author="jkm" w:date="2012-02-03T14:27:00Z"/>
                <w:rFonts w:eastAsia="Batang"/>
              </w:rPr>
              <w:pPrChange w:id="191" w:author="jkm" w:date="2012-02-03T14:44:00Z">
                <w:pPr>
                  <w:spacing w:after="200" w:line="276" w:lineRule="auto"/>
                </w:pPr>
              </w:pPrChange>
            </w:pPr>
            <w:ins w:id="192" w:author="jkm" w:date="2012-02-03T14:44:00Z">
              <w:r w:rsidRPr="00DE5591">
                <w:rPr>
                  <w:rFonts w:eastAsia="Batang" w:hint="eastAsia"/>
                </w:rPr>
                <w:t>If need to return</w:t>
              </w:r>
              <w:r>
                <w:rPr>
                  <w:rFonts w:eastAsia="Batang" w:hint="eastAsia"/>
                </w:rPr>
                <w:t xml:space="preserve"> 0 for </w:t>
              </w:r>
              <w:r w:rsidRPr="00DE5591">
                <w:rPr>
                  <w:rFonts w:eastAsia="Batang" w:hint="eastAsia"/>
                </w:rPr>
                <w:t>exit-code</w:t>
              </w:r>
            </w:ins>
            <w:ins w:id="193" w:author="jkm" w:date="2012-02-03T14:47:00Z">
              <w:r>
                <w:rPr>
                  <w:rFonts w:eastAsia="Batang"/>
                </w:rPr>
                <w:t xml:space="preserve">, </w:t>
              </w:r>
              <w:r w:rsidRPr="00DE5591">
                <w:rPr>
                  <w:rFonts w:eastAsia="Batang"/>
                </w:rPr>
                <w:t>provide</w:t>
              </w:r>
            </w:ins>
            <w:ins w:id="194" w:author="jkm" w:date="2012-02-03T14:44:00Z">
              <w:r w:rsidRPr="00DE5591">
                <w:rPr>
                  <w:rFonts w:eastAsia="Batang" w:hint="eastAsia"/>
                </w:rPr>
                <w:t xml:space="preserve"> it </w:t>
              </w:r>
              <w:r>
                <w:rPr>
                  <w:rFonts w:eastAsia="Batang" w:hint="eastAsia"/>
                </w:rPr>
                <w:t>as</w:t>
              </w:r>
              <w:r w:rsidRPr="00DE5591">
                <w:rPr>
                  <w:rFonts w:eastAsia="Batang" w:hint="eastAsia"/>
                </w:rPr>
                <w:t xml:space="preserve"> an option</w:t>
              </w:r>
              <w:r>
                <w:rPr>
                  <w:rFonts w:eastAsia="Batang" w:hint="eastAsia"/>
                </w:rPr>
                <w:t>al feature</w:t>
              </w:r>
              <w:r w:rsidRPr="00DE5591">
                <w:rPr>
                  <w:rFonts w:eastAsia="Batang" w:hint="eastAsia"/>
                </w:rPr>
                <w:t xml:space="preserve">. </w:t>
              </w:r>
            </w:ins>
          </w:p>
        </w:tc>
      </w:tr>
    </w:tbl>
    <w:p w:rsidR="00000000" w:rsidRDefault="008440B3">
      <w:pPr>
        <w:spacing w:after="0"/>
        <w:rPr>
          <w:ins w:id="195" w:author="jkm" w:date="2012-02-03T14:27:00Z"/>
          <w:rFonts w:eastAsia="Batang"/>
        </w:rPr>
        <w:pPrChange w:id="196" w:author="jkm" w:date="2012-02-03T14:43:00Z">
          <w:pPr/>
        </w:pPrChange>
      </w:pPr>
    </w:p>
    <w:p w:rsidR="00000000" w:rsidRDefault="008440B3">
      <w:pPr>
        <w:spacing w:after="0"/>
        <w:rPr>
          <w:ins w:id="197" w:author="jkimadm" w:date="2012-02-03T13:40:00Z"/>
          <w:del w:id="198" w:author="jkm" w:date="2012-02-03T14:27:00Z"/>
          <w:rFonts w:eastAsia="Batang"/>
          <w:rPrChange w:id="199" w:author="jkm" w:date="2012-02-03T14:27:00Z">
            <w:rPr>
              <w:ins w:id="200" w:author="jkimadm" w:date="2012-02-03T13:40:00Z"/>
              <w:del w:id="201" w:author="jkm" w:date="2012-02-03T14:27:00Z"/>
            </w:rPr>
          </w:rPrChange>
        </w:rPr>
        <w:pPrChange w:id="202" w:author="jkm" w:date="2012-02-03T14:43:00Z">
          <w:pPr/>
        </w:pPrChange>
      </w:pPr>
    </w:p>
    <w:p w:rsidR="00DB786F" w:rsidDel="00DE5591" w:rsidRDefault="00DB786F" w:rsidP="00876590">
      <w:pPr>
        <w:rPr>
          <w:ins w:id="203" w:author="jkimadm" w:date="2012-02-03T13:39:00Z"/>
          <w:del w:id="204" w:author="jkm" w:date="2012-02-03T14:27:00Z"/>
        </w:rPr>
      </w:pPr>
      <w:ins w:id="205" w:author="jkimadm" w:date="2012-02-03T13:40:00Z">
        <w:del w:id="206" w:author="jkm" w:date="2012-02-03T14:27:00Z">
          <w:r w:rsidDel="00DE5591">
            <w:delText>H</w:delText>
          </w:r>
          <w:r w:rsidDel="00DE5591">
            <w:rPr>
              <w:rFonts w:hint="eastAsia"/>
            </w:rPr>
            <w:delText>5diff:  treat as bug</w:delText>
          </w:r>
        </w:del>
      </w:ins>
    </w:p>
    <w:p w:rsidR="00DB786F" w:rsidRPr="00DB786F" w:rsidDel="00DE5591" w:rsidRDefault="00DB786F" w:rsidP="00876590">
      <w:pPr>
        <w:rPr>
          <w:del w:id="207" w:author="jkm" w:date="2012-02-03T14:27:00Z"/>
          <w:rPrChange w:id="208" w:author="jkimadm" w:date="2012-02-03T13:39:00Z">
            <w:rPr>
              <w:del w:id="209" w:author="jkm" w:date="2012-02-03T14:27:00Z"/>
              <w:rFonts w:eastAsia="Batang"/>
            </w:rPr>
          </w:rPrChange>
        </w:rPr>
      </w:pPr>
      <w:ins w:id="210" w:author="jkimadm" w:date="2012-02-03T13:39:00Z">
        <w:del w:id="211" w:author="jkm" w:date="2012-02-03T14:27:00Z">
          <w:r w:rsidDel="00DE5591">
            <w:delText>H</w:delText>
          </w:r>
          <w:r w:rsidDel="00DE5591">
            <w:rPr>
              <w:rFonts w:hint="eastAsia"/>
            </w:rPr>
            <w:delText xml:space="preserve">5compare: yes </w:delText>
          </w:r>
        </w:del>
      </w:ins>
      <w:ins w:id="212" w:author="jkimadm" w:date="2012-02-03T13:40:00Z">
        <w:del w:id="213" w:author="jkm" w:date="2012-02-03T14:27:00Z">
          <w:r w:rsidDel="00DE5591">
            <w:rPr>
              <w:rFonts w:hint="eastAsia"/>
            </w:rPr>
            <w:delText>improve</w:delText>
          </w:r>
        </w:del>
      </w:ins>
    </w:p>
    <w:p w:rsidR="00B652D6" w:rsidDel="00DE5591" w:rsidRDefault="00B652D6" w:rsidP="00CC6388">
      <w:pPr>
        <w:rPr>
          <w:del w:id="214" w:author="jkm" w:date="2012-02-03T14:43:00Z"/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215" w:name="_Toc310512938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215"/>
    </w:p>
    <w:p w:rsidR="00B125F1" w:rsidRDefault="00B125F1" w:rsidP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</w:t>
      </w:r>
      <w:proofErr w:type="gramStart"/>
      <w:r w:rsidRPr="00125125">
        <w:rPr>
          <w:rStyle w:val="Strong"/>
          <w:b w:val="0"/>
          <w:sz w:val="24"/>
          <w:szCs w:val="24"/>
        </w:rPr>
        <w:t>at :</w:t>
      </w:r>
      <w:proofErr w:type="gramEnd"/>
      <w:r w:rsidRPr="00125125">
        <w:rPr>
          <w:rStyle w:val="Strong"/>
          <w:b w:val="0"/>
          <w:sz w:val="24"/>
          <w:szCs w:val="24"/>
        </w:rPr>
        <w:t xml:space="preserve"> </w:t>
      </w:r>
      <w:hyperlink r:id="rId9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965B26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25F1" w:rsidRPr="00125125">
        <w:rPr>
          <w:sz w:val="24"/>
          <w:szCs w:val="24"/>
        </w:rPr>
        <w:t xml:space="preserve">However these </w:t>
      </w:r>
      <w:r w:rsidR="00B125F1" w:rsidRPr="00490F8A">
        <w:rPr>
          <w:sz w:val="24"/>
          <w:szCs w:val="24"/>
        </w:rPr>
        <w:t>issues</w:t>
      </w:r>
      <w:r w:rsidR="00B125F1" w:rsidRPr="00125125">
        <w:rPr>
          <w:sz w:val="24"/>
          <w:szCs w:val="24"/>
        </w:rPr>
        <w:t xml:space="preserve"> are not </w:t>
      </w:r>
      <w:r w:rsidR="00B125F1">
        <w:rPr>
          <w:rFonts w:eastAsia="Batang" w:hint="eastAsia"/>
          <w:sz w:val="24"/>
          <w:szCs w:val="24"/>
        </w:rPr>
        <w:t>addressed yet</w:t>
      </w:r>
      <w:r w:rsidR="00B125F1" w:rsidRPr="00125125">
        <w:rPr>
          <w:sz w:val="24"/>
          <w:szCs w:val="24"/>
        </w:rPr>
        <w:t xml:space="preserve"> in any doc</w:t>
      </w:r>
      <w:r w:rsidR="00B125F1">
        <w:rPr>
          <w:rFonts w:eastAsia="Batang" w:hint="eastAsia"/>
          <w:sz w:val="24"/>
          <w:szCs w:val="24"/>
        </w:rPr>
        <w:t>ument</w:t>
      </w:r>
      <w:r w:rsidR="00B125F1" w:rsidRPr="0012512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216" w:name="_Toc310434051"/>
      <w:bookmarkStart w:id="217" w:name="_Toc310512939"/>
      <w:r>
        <w:rPr>
          <w:rFonts w:hint="eastAsia"/>
        </w:rPr>
        <w:lastRenderedPageBreak/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216"/>
      <w:bookmarkEnd w:id="217"/>
    </w:p>
    <w:p w:rsidR="00FE2BFA" w:rsidRDefault="00FE2BFA" w:rsidP="002E7598">
      <w:pPr>
        <w:pStyle w:val="Heading4"/>
        <w:rPr>
          <w:rFonts w:eastAsia="Batang"/>
        </w:rPr>
      </w:pPr>
      <w:bookmarkStart w:id="218" w:name="_Toc310434052"/>
    </w:p>
    <w:p w:rsidR="00287D58" w:rsidRPr="00287D58" w:rsidRDefault="007B75A4">
      <w:pPr>
        <w:pStyle w:val="Heading4"/>
      </w:pPr>
      <w:r w:rsidRPr="007B75A4">
        <w:rPr>
          <w:i w:val="0"/>
        </w:rPr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</w:t>
      </w:r>
      <w:r w:rsidR="00CA6CC9" w:rsidRPr="00CA6CC9">
        <w:t xml:space="preserve"> (default)</w:t>
      </w:r>
      <w:bookmarkEnd w:id="218"/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B86547" w:rsidTr="00B86547">
        <w:trPr>
          <w:trHeight w:val="1650"/>
        </w:trPr>
        <w:tc>
          <w:tcPr>
            <w:tcW w:w="11160" w:type="dxa"/>
          </w:tcPr>
          <w:p w:rsidR="00B86547" w:rsidRPr="00504A73" w:rsidRDefault="00B86547" w:rsidP="00B86547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B86547" w:rsidRDefault="00B86547" w:rsidP="00B86547">
            <w:pPr>
              <w:rPr>
                <w:rFonts w:eastAsia="Batang"/>
              </w:rPr>
            </w:pPr>
          </w:p>
          <w:p w:rsidR="00B86547" w:rsidRDefault="00B86547" w:rsidP="00B86547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Default="00CA6CC9">
      <w:pPr>
        <w:pStyle w:val="Heading4"/>
      </w:pPr>
      <w:r w:rsidRPr="00CA6CC9">
        <w:t>With options:  -c and -v</w:t>
      </w: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Batang"/>
              </w:rPr>
            </w:pPr>
          </w:p>
          <w:p w:rsidR="002E7598" w:rsidRDefault="002D0B6C" w:rsidP="002E7598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04A73">
              <w:rPr>
                <w:rFonts w:eastAsia="Batang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p w:rsidR="00FE2BFA" w:rsidRDefault="00FE2BFA" w:rsidP="00FE2BFA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FE2BFA" w:rsidTr="00B86547">
        <w:tc>
          <w:tcPr>
            <w:tcW w:w="12600" w:type="dxa"/>
          </w:tcPr>
          <w:p w:rsidR="00FE2BFA" w:rsidRDefault="00FE2BFA" w:rsidP="00B86547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FE2BFA" w:rsidRPr="00FE2BFA" w:rsidRDefault="00FE2BFA" w:rsidP="00B86547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lastRenderedPageBreak/>
              <w:t xml:space="preserve">Returning exit-code 1 would be sensible behavior.   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to JIRA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by Elena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.</w:t>
            </w:r>
          </w:p>
          <w:p w:rsidR="00CA6CC9" w:rsidRDefault="00CA6CC9" w:rsidP="00CA6CC9">
            <w:pPr>
              <w:ind w:left="720"/>
              <w:rPr>
                <w:rFonts w:ascii="Arial" w:eastAsia="Batang" w:hAnsi="Arial" w:cs="Arial"/>
                <w:sz w:val="20"/>
                <w:szCs w:val="20"/>
              </w:rPr>
            </w:pPr>
          </w:p>
          <w:p w:rsidR="00CA6CC9" w:rsidRPr="00CA6CC9" w:rsidRDefault="00FE2BFA" w:rsidP="00CA6CC9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BUG identified:</w:t>
            </w:r>
          </w:p>
          <w:p w:rsidR="00FE2BFA" w:rsidRPr="002E7598" w:rsidRDefault="00CA6CC9" w:rsidP="00B86547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For the ‘file </w:t>
            </w:r>
            <w:proofErr w:type="spell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vs</w:t>
            </w:r>
            <w:proofErr w:type="spell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</w:t>
            </w:r>
            <w:proofErr w:type="gram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file’ ,</w:t>
            </w:r>
            <w:proofErr w:type="gram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identified a bug from missing code for comparing different object types as common object. </w:t>
            </w:r>
            <w:r w:rsidR="00FE2BFA"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(</w:t>
            </w:r>
            <w:hyperlink r:id="rId11" w:history="1">
              <w:r w:rsidR="00FE2BFA"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="00FE2BFA" w:rsidRPr="002E7598">
              <w:rPr>
                <w:rFonts w:eastAsia="Batang"/>
              </w:rPr>
              <w:t>).</w:t>
            </w:r>
          </w:p>
        </w:tc>
      </w:tr>
    </w:tbl>
    <w:p w:rsidR="00FE2BFA" w:rsidRDefault="00FE2BFA" w:rsidP="00FE2BFA">
      <w:pPr>
        <w:rPr>
          <w:ins w:id="219" w:author="jkm" w:date="2012-02-03T14:34:00Z"/>
          <w:rFonts w:eastAsia="Batang"/>
        </w:rPr>
      </w:pPr>
    </w:p>
    <w:tbl>
      <w:tblPr>
        <w:tblStyle w:val="TableGrid"/>
        <w:tblW w:w="0" w:type="auto"/>
        <w:tblInd w:w="198" w:type="dxa"/>
        <w:tblLook w:val="04A0"/>
        <w:tblPrChange w:id="220" w:author="jkm" w:date="2012-02-03T14:34:00Z">
          <w:tblPr>
            <w:tblStyle w:val="TableGrid"/>
            <w:tblW w:w="0" w:type="auto"/>
            <w:tblLook w:val="04A0"/>
          </w:tblPr>
        </w:tblPrChange>
      </w:tblPr>
      <w:tblGrid>
        <w:gridCol w:w="12870"/>
        <w:tblGridChange w:id="221">
          <w:tblGrid>
            <w:gridCol w:w="14616"/>
          </w:tblGrid>
        </w:tblGridChange>
      </w:tblGrid>
      <w:tr w:rsidR="00DE5591" w:rsidTr="00DE5591">
        <w:trPr>
          <w:ins w:id="222" w:author="jkm" w:date="2012-02-03T14:34:00Z"/>
        </w:trPr>
        <w:tc>
          <w:tcPr>
            <w:tcW w:w="12870" w:type="dxa"/>
            <w:tcPrChange w:id="223" w:author="jkm" w:date="2012-02-03T14:34:00Z">
              <w:tcPr>
                <w:tcW w:w="14616" w:type="dxa"/>
              </w:tcPr>
            </w:tcPrChange>
          </w:tcPr>
          <w:p w:rsidR="00000000" w:rsidRDefault="00DE5591">
            <w:pPr>
              <w:rPr>
                <w:ins w:id="224" w:author="jkm" w:date="2012-02-03T14:38:00Z"/>
                <w:rFonts w:eastAsia="Batang"/>
              </w:rPr>
              <w:pPrChange w:id="225" w:author="jkm" w:date="2012-02-03T14:40:00Z">
                <w:pPr>
                  <w:pStyle w:val="ListParagraph"/>
                  <w:spacing w:after="200" w:line="276" w:lineRule="auto"/>
                  <w:ind w:left="800"/>
                </w:pPr>
              </w:pPrChange>
            </w:pPr>
            <w:ins w:id="226" w:author="jkm" w:date="2012-02-03T14:34:00Z">
              <w:r w:rsidRPr="00DE5591">
                <w:rPr>
                  <w:rFonts w:eastAsia="Batang" w:hint="eastAsia"/>
                  <w:highlight w:val="yellow"/>
                </w:rPr>
                <w:t>SUMMARY</w:t>
              </w:r>
            </w:ins>
          </w:p>
          <w:p w:rsidR="00000000" w:rsidRDefault="008440B3">
            <w:pPr>
              <w:rPr>
                <w:ins w:id="227" w:author="jkm" w:date="2012-02-03T14:34:00Z"/>
                <w:rFonts w:eastAsia="Batang"/>
                <w:rPrChange w:id="228" w:author="jkm" w:date="2012-02-03T14:38:00Z">
                  <w:rPr>
                    <w:ins w:id="229" w:author="jkm" w:date="2012-02-03T14:34:00Z"/>
                  </w:rPr>
                </w:rPrChange>
              </w:rPr>
              <w:pPrChange w:id="230" w:author="jkm" w:date="2012-02-03T14:40:00Z">
                <w:pPr>
                  <w:pStyle w:val="ListParagraph"/>
                  <w:spacing w:after="200" w:line="276" w:lineRule="auto"/>
                  <w:ind w:left="800"/>
                </w:pPr>
              </w:pPrChange>
            </w:pPr>
          </w:p>
          <w:p w:rsidR="00000000" w:rsidRDefault="00DE5591">
            <w:pPr>
              <w:rPr>
                <w:ins w:id="231" w:author="jkm" w:date="2012-02-03T14:34:00Z"/>
                <w:rFonts w:eastAsia="Batang"/>
              </w:rPr>
              <w:pPrChange w:id="232" w:author="jkm" w:date="2012-02-03T14:40:00Z">
                <w:pPr>
                  <w:spacing w:after="200" w:line="276" w:lineRule="auto"/>
                </w:pPr>
              </w:pPrChange>
            </w:pPr>
            <w:ins w:id="233" w:author="jkm" w:date="2012-02-03T14:34:00Z">
              <w:r>
                <w:rPr>
                  <w:rFonts w:hint="eastAsia"/>
                </w:rPr>
                <w:t>h5diff</w:t>
              </w:r>
            </w:ins>
          </w:p>
          <w:p w:rsidR="00000000" w:rsidRDefault="00525A47">
            <w:pPr>
              <w:pStyle w:val="ListParagraph"/>
              <w:numPr>
                <w:ilvl w:val="0"/>
                <w:numId w:val="95"/>
              </w:numPr>
              <w:rPr>
                <w:ins w:id="234" w:author="jkm" w:date="2012-02-03T14:38:00Z"/>
                <w:rFonts w:eastAsia="Batang"/>
              </w:rPr>
              <w:pPrChange w:id="235" w:author="jkm" w:date="2012-02-03T14:40:00Z">
                <w:pPr>
                  <w:spacing w:after="200" w:line="276" w:lineRule="auto"/>
                </w:pPr>
              </w:pPrChange>
            </w:pPr>
            <w:ins w:id="236" w:author="jkm" w:date="2012-02-03T14:35:00Z">
              <w:r>
                <w:rPr>
                  <w:rFonts w:eastAsia="Batang"/>
                </w:rPr>
                <w:t>Treat</w:t>
              </w:r>
            </w:ins>
            <w:ins w:id="237" w:author="jkm" w:date="2012-02-03T14:34:00Z">
              <w:r>
                <w:rPr>
                  <w:rFonts w:eastAsia="Batang"/>
                </w:rPr>
                <w:t xml:space="preserve"> as a bug</w:t>
              </w:r>
              <w:r w:rsidR="00DE5591">
                <w:rPr>
                  <w:rFonts w:hint="eastAsia"/>
                </w:rPr>
                <w:t>.</w:t>
              </w:r>
              <w:r>
                <w:rPr>
                  <w:rFonts w:eastAsia="Batang"/>
                </w:rPr>
                <w:t xml:space="preserve"> </w:t>
              </w:r>
            </w:ins>
            <w:ins w:id="238" w:author="jkm" w:date="2012-02-03T14:35:00Z">
              <w:r>
                <w:rPr>
                  <w:rFonts w:eastAsia="Batang"/>
                </w:rPr>
                <w:t xml:space="preserve"> Return</w:t>
              </w:r>
            </w:ins>
            <w:ins w:id="239" w:author="jkm" w:date="2012-02-03T14:36:00Z">
              <w:r>
                <w:rPr>
                  <w:rFonts w:eastAsia="Batang"/>
                </w:rPr>
                <w:t xml:space="preserve"> 1 for</w:t>
              </w:r>
            </w:ins>
            <w:ins w:id="240" w:author="jkm" w:date="2012-02-03T14:35:00Z">
              <w:r>
                <w:rPr>
                  <w:rFonts w:eastAsia="Batang"/>
                </w:rPr>
                <w:t xml:space="preserve"> exit-code</w:t>
              </w:r>
            </w:ins>
            <w:ins w:id="241" w:author="jkm" w:date="2012-02-03T14:36:00Z">
              <w:r>
                <w:rPr>
                  <w:rFonts w:eastAsia="Batang"/>
                </w:rPr>
                <w:t>.</w:t>
              </w:r>
            </w:ins>
            <w:ins w:id="242" w:author="jkm" w:date="2012-02-03T14:34:00Z">
              <w:r>
                <w:rPr>
                  <w:rFonts w:eastAsia="Batang"/>
                </w:rPr>
                <w:t xml:space="preserve">  (HDFFV-76</w:t>
              </w:r>
            </w:ins>
            <w:ins w:id="243" w:author="jkm" w:date="2012-02-03T14:35:00Z">
              <w:r>
                <w:rPr>
                  <w:rFonts w:eastAsia="Batang"/>
                </w:rPr>
                <w:t>28</w:t>
              </w:r>
            </w:ins>
            <w:ins w:id="244" w:author="jkm" w:date="2012-02-03T14:34:00Z">
              <w:r>
                <w:rPr>
                  <w:rFonts w:eastAsia="Batang"/>
                </w:rPr>
                <w:t>)</w:t>
              </w:r>
            </w:ins>
          </w:p>
          <w:p w:rsidR="00000000" w:rsidRDefault="00DE5591">
            <w:pPr>
              <w:rPr>
                <w:ins w:id="245" w:author="jkm" w:date="2012-02-03T14:34:00Z"/>
                <w:rFonts w:eastAsia="Batang"/>
              </w:rPr>
              <w:pPrChange w:id="246" w:author="jkm" w:date="2012-02-03T14:40:00Z">
                <w:pPr>
                  <w:spacing w:after="200" w:line="276" w:lineRule="auto"/>
                </w:pPr>
              </w:pPrChange>
            </w:pPr>
            <w:ins w:id="247" w:author="jkm" w:date="2012-02-03T14:34:00Z">
              <w:r>
                <w:rPr>
                  <w:rFonts w:hint="eastAsia"/>
                </w:rPr>
                <w:t>h5compare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248" w:author="jkm" w:date="2012-02-03T14:36:00Z"/>
                <w:rFonts w:eastAsia="Batang"/>
              </w:rPr>
              <w:pPrChange w:id="249" w:author="jkm" w:date="2012-02-03T14:40:00Z">
                <w:pPr>
                  <w:pStyle w:val="ListParagraph"/>
                  <w:numPr>
                    <w:numId w:val="95"/>
                  </w:numPr>
                  <w:spacing w:after="200" w:line="276" w:lineRule="auto"/>
                  <w:ind w:hanging="360"/>
                </w:pPr>
              </w:pPrChange>
            </w:pPr>
            <w:ins w:id="250" w:author="jkm" w:date="2012-02-03T14:34:00Z">
              <w:r w:rsidRPr="00DE5591">
                <w:rPr>
                  <w:rFonts w:eastAsia="Batang" w:hint="eastAsia"/>
                </w:rPr>
                <w:t xml:space="preserve"> </w:t>
              </w:r>
            </w:ins>
            <w:ins w:id="251" w:author="jkm" w:date="2012-02-03T14:35:00Z">
              <w:r w:rsidRPr="00DE5591">
                <w:rPr>
                  <w:rFonts w:eastAsia="Batang"/>
                </w:rPr>
                <w:t>Return</w:t>
              </w:r>
            </w:ins>
            <w:ins w:id="252" w:author="jkm" w:date="2012-02-03T14:36:00Z">
              <w:r>
                <w:rPr>
                  <w:rFonts w:eastAsia="Batang" w:hint="eastAsia"/>
                </w:rPr>
                <w:t xml:space="preserve"> 1</w:t>
              </w:r>
            </w:ins>
            <w:ins w:id="253" w:author="jkm" w:date="2012-02-03T14:34:00Z">
              <w:r w:rsidRPr="00DE5591">
                <w:rPr>
                  <w:rFonts w:eastAsia="Batang" w:hint="eastAsia"/>
                </w:rPr>
                <w:t xml:space="preserve"> </w:t>
              </w:r>
            </w:ins>
            <w:ins w:id="254" w:author="jkm" w:date="2012-02-03T14:36:00Z">
              <w:r>
                <w:rPr>
                  <w:rFonts w:eastAsia="Batang" w:hint="eastAsia"/>
                </w:rPr>
                <w:t xml:space="preserve">for </w:t>
              </w:r>
            </w:ins>
            <w:ins w:id="255" w:author="jkm" w:date="2012-02-03T14:34:00Z">
              <w:r w:rsidRPr="00DE5591">
                <w:rPr>
                  <w:rFonts w:eastAsia="Batang" w:hint="eastAsia"/>
                </w:rPr>
                <w:t>exit</w:t>
              </w:r>
            </w:ins>
            <w:ins w:id="256" w:author="jkm" w:date="2012-02-03T14:35:00Z">
              <w:r>
                <w:rPr>
                  <w:rFonts w:eastAsia="Batang" w:hint="eastAsia"/>
                </w:rPr>
                <w:t>-</w:t>
              </w:r>
            </w:ins>
            <w:ins w:id="257" w:author="jkm" w:date="2012-02-03T14:34:00Z">
              <w:r w:rsidRPr="00DE5591">
                <w:rPr>
                  <w:rFonts w:eastAsia="Batang" w:hint="eastAsia"/>
                </w:rPr>
                <w:t>code</w:t>
              </w:r>
            </w:ins>
            <w:ins w:id="258" w:author="jkm" w:date="2012-02-03T14:36:00Z">
              <w:r>
                <w:rPr>
                  <w:rFonts w:eastAsia="Batang" w:hint="eastAsia"/>
                </w:rPr>
                <w:t>.</w:t>
              </w:r>
            </w:ins>
            <w:ins w:id="259" w:author="jkm" w:date="2012-02-03T14:34:00Z">
              <w:r w:rsidRPr="00DE5591">
                <w:rPr>
                  <w:rFonts w:eastAsia="Batang" w:hint="eastAsia"/>
                </w:rPr>
                <w:t xml:space="preserve">  </w:t>
              </w:r>
            </w:ins>
          </w:p>
          <w:p w:rsidR="00000000" w:rsidRDefault="008440B3">
            <w:pPr>
              <w:ind w:left="720"/>
              <w:rPr>
                <w:ins w:id="260" w:author="jkm" w:date="2012-02-03T14:39:00Z"/>
                <w:rFonts w:eastAsia="Batang"/>
              </w:rPr>
              <w:pPrChange w:id="261" w:author="jkm" w:date="2012-02-03T14:40:00Z">
                <w:pPr>
                  <w:pStyle w:val="ListParagraph"/>
                  <w:numPr>
                    <w:numId w:val="95"/>
                  </w:numPr>
                  <w:spacing w:after="200" w:line="276" w:lineRule="auto"/>
                  <w:ind w:hanging="360"/>
                </w:pPr>
              </w:pPrChange>
            </w:pPr>
          </w:p>
          <w:p w:rsidR="00000000" w:rsidRDefault="00DE5591">
            <w:pPr>
              <w:rPr>
                <w:ins w:id="262" w:author="jkm" w:date="2012-02-03T14:39:00Z"/>
                <w:rFonts w:eastAsia="Batang"/>
              </w:rPr>
              <w:pPrChange w:id="263" w:author="jkm" w:date="2012-02-03T14:40:00Z">
                <w:pPr>
                  <w:spacing w:after="200" w:line="276" w:lineRule="auto"/>
                </w:pPr>
              </w:pPrChange>
            </w:pPr>
            <w:ins w:id="264" w:author="jkm" w:date="2012-02-03T14:41:00Z">
              <w:r>
                <w:rPr>
                  <w:rFonts w:eastAsia="Batang" w:hint="eastAsia"/>
                </w:rPr>
                <w:t>N</w:t>
              </w:r>
            </w:ins>
            <w:ins w:id="265" w:author="jkm" w:date="2012-02-03T14:45:00Z">
              <w:r>
                <w:rPr>
                  <w:rFonts w:eastAsia="Batang" w:hint="eastAsia"/>
                </w:rPr>
                <w:t>ote</w:t>
              </w:r>
            </w:ins>
          </w:p>
          <w:p w:rsidR="00000000" w:rsidRDefault="0001246C">
            <w:pPr>
              <w:pStyle w:val="ListParagraph"/>
              <w:numPr>
                <w:ilvl w:val="0"/>
                <w:numId w:val="95"/>
              </w:numPr>
              <w:rPr>
                <w:ins w:id="266" w:author="jkm" w:date="2012-02-03T14:34:00Z"/>
                <w:rFonts w:eastAsia="Batang"/>
              </w:rPr>
              <w:pPrChange w:id="267" w:author="jkm" w:date="2012-02-03T14:42:00Z">
                <w:pPr>
                  <w:spacing w:after="200" w:line="276" w:lineRule="auto"/>
                </w:pPr>
              </w:pPrChange>
            </w:pPr>
            <w:ins w:id="268" w:author="jkm" w:date="2012-02-03T14:34:00Z">
              <w:r w:rsidRPr="0001246C">
                <w:rPr>
                  <w:rFonts w:eastAsia="Batang"/>
                  <w:rPrChange w:id="269" w:author="jkm" w:date="2012-02-03T14:39:00Z">
                    <w:rPr/>
                  </w:rPrChange>
                </w:rPr>
                <w:t>If need to return</w:t>
              </w:r>
            </w:ins>
            <w:ins w:id="270" w:author="jkm" w:date="2012-02-03T14:41:00Z">
              <w:r w:rsidR="00DE5591">
                <w:rPr>
                  <w:rFonts w:eastAsia="Batang" w:hint="eastAsia"/>
                </w:rPr>
                <w:t xml:space="preserve"> 0 for </w:t>
              </w:r>
            </w:ins>
            <w:ins w:id="271" w:author="jkm" w:date="2012-02-03T14:34:00Z">
              <w:r w:rsidRPr="0001246C">
                <w:rPr>
                  <w:rFonts w:eastAsia="Batang"/>
                  <w:rPrChange w:id="272" w:author="jkm" w:date="2012-02-03T14:39:00Z">
                    <w:rPr/>
                  </w:rPrChange>
                </w:rPr>
                <w:t>exit-code</w:t>
              </w:r>
            </w:ins>
            <w:ins w:id="273" w:author="jkm" w:date="2012-02-03T14:48:00Z">
              <w:r w:rsidR="00DE5591">
                <w:rPr>
                  <w:rFonts w:eastAsia="Batang"/>
                </w:rPr>
                <w:t xml:space="preserve">, </w:t>
              </w:r>
              <w:r w:rsidR="00525A47">
                <w:rPr>
                  <w:rFonts w:eastAsia="Batang"/>
                </w:rPr>
                <w:t>provide</w:t>
              </w:r>
            </w:ins>
            <w:ins w:id="274" w:author="jkm" w:date="2012-02-03T14:34:00Z">
              <w:r w:rsidRPr="0001246C">
                <w:rPr>
                  <w:rFonts w:eastAsia="Batang"/>
                  <w:rPrChange w:id="275" w:author="jkm" w:date="2012-02-03T14:39:00Z">
                    <w:rPr/>
                  </w:rPrChange>
                </w:rPr>
                <w:t xml:space="preserve"> it </w:t>
              </w:r>
            </w:ins>
            <w:ins w:id="276" w:author="jkm" w:date="2012-02-03T14:42:00Z">
              <w:r w:rsidR="00DE5591">
                <w:rPr>
                  <w:rFonts w:eastAsia="Batang" w:hint="eastAsia"/>
                </w:rPr>
                <w:t>as</w:t>
              </w:r>
            </w:ins>
            <w:ins w:id="277" w:author="jkm" w:date="2012-02-03T14:34:00Z">
              <w:r w:rsidRPr="0001246C">
                <w:rPr>
                  <w:rFonts w:eastAsia="Batang"/>
                  <w:rPrChange w:id="278" w:author="jkm" w:date="2012-02-03T14:39:00Z">
                    <w:rPr/>
                  </w:rPrChange>
                </w:rPr>
                <w:t xml:space="preserve"> an option</w:t>
              </w:r>
            </w:ins>
            <w:ins w:id="279" w:author="jkm" w:date="2012-02-03T14:41:00Z">
              <w:r w:rsidR="00DE5591">
                <w:rPr>
                  <w:rFonts w:eastAsia="Batang" w:hint="eastAsia"/>
                </w:rPr>
                <w:t>al feature</w:t>
              </w:r>
            </w:ins>
            <w:ins w:id="280" w:author="jkm" w:date="2012-02-03T14:34:00Z">
              <w:r w:rsidRPr="0001246C">
                <w:rPr>
                  <w:rFonts w:eastAsia="Batang"/>
                  <w:rPrChange w:id="281" w:author="jkm" w:date="2012-02-03T14:39:00Z">
                    <w:rPr/>
                  </w:rPrChange>
                </w:rPr>
                <w:t xml:space="preserve">. </w:t>
              </w:r>
            </w:ins>
          </w:p>
        </w:tc>
      </w:tr>
    </w:tbl>
    <w:p w:rsidR="00DE5591" w:rsidRPr="00DE5591" w:rsidDel="00DE5591" w:rsidRDefault="00DE5591" w:rsidP="00FE2BFA">
      <w:pPr>
        <w:rPr>
          <w:ins w:id="282" w:author="jkimadm" w:date="2012-02-03T13:45:00Z"/>
          <w:del w:id="283" w:author="jkm" w:date="2012-02-03T14:37:00Z"/>
          <w:rFonts w:eastAsia="Batang"/>
          <w:rPrChange w:id="284" w:author="jkm" w:date="2012-02-03T14:34:00Z">
            <w:rPr>
              <w:ins w:id="285" w:author="jkimadm" w:date="2012-02-03T13:45:00Z"/>
              <w:del w:id="286" w:author="jkm" w:date="2012-02-03T14:37:00Z"/>
            </w:rPr>
          </w:rPrChange>
        </w:rPr>
      </w:pPr>
    </w:p>
    <w:p w:rsidR="00DB786F" w:rsidDel="00DE5591" w:rsidRDefault="00DB786F" w:rsidP="00FE2BFA">
      <w:pPr>
        <w:rPr>
          <w:ins w:id="287" w:author="jkimadm" w:date="2012-02-03T13:43:00Z"/>
          <w:del w:id="288" w:author="jkm" w:date="2012-02-03T14:37:00Z"/>
        </w:rPr>
      </w:pPr>
      <w:ins w:id="289" w:author="jkimadm" w:date="2012-02-03T13:45:00Z">
        <w:del w:id="290" w:author="jkm" w:date="2012-02-03T14:37:00Z">
          <w:r w:rsidDel="00DE5591">
            <w:delText>H</w:delText>
          </w:r>
          <w:r w:rsidDel="00DE5591">
            <w:rPr>
              <w:rFonts w:hint="eastAsia"/>
            </w:rPr>
            <w:delText xml:space="preserve">5diff:  treat as bug </w:delText>
          </w:r>
        </w:del>
      </w:ins>
    </w:p>
    <w:p w:rsidR="00DB786F" w:rsidRPr="00DB786F" w:rsidDel="00DE5591" w:rsidRDefault="00DB786F" w:rsidP="00FE2BFA">
      <w:pPr>
        <w:rPr>
          <w:del w:id="291" w:author="jkm" w:date="2012-02-03T14:37:00Z"/>
          <w:rPrChange w:id="292" w:author="jkimadm" w:date="2012-02-03T13:43:00Z">
            <w:rPr>
              <w:del w:id="293" w:author="jkm" w:date="2012-02-03T14:37:00Z"/>
              <w:rFonts w:eastAsia="Batang"/>
            </w:rPr>
          </w:rPrChange>
        </w:rPr>
      </w:pPr>
      <w:ins w:id="294" w:author="jkimadm" w:date="2012-02-03T13:43:00Z">
        <w:del w:id="295" w:author="jkm" w:date="2012-02-03T14:37:00Z">
          <w:r w:rsidDel="00DE5591">
            <w:delText>H</w:delText>
          </w:r>
          <w:r w:rsidDel="00DE5591">
            <w:rPr>
              <w:rFonts w:hint="eastAsia"/>
            </w:rPr>
            <w:delText xml:space="preserve">5compare: </w:delText>
          </w:r>
        </w:del>
      </w:ins>
      <w:ins w:id="296" w:author="jkimadm" w:date="2012-02-03T13:44:00Z">
        <w:del w:id="297" w:author="jkm" w:date="2012-02-03T14:37:00Z">
          <w:r w:rsidDel="00DE5591">
            <w:rPr>
              <w:rFonts w:hint="eastAsia"/>
            </w:rPr>
            <w:delText xml:space="preserve"> </w:delText>
          </w:r>
        </w:del>
      </w:ins>
      <w:ins w:id="298" w:author="jkimadm" w:date="2012-02-03T13:45:00Z">
        <w:del w:id="299" w:author="jkm" w:date="2012-02-03T14:37:00Z">
          <w:r w:rsidDel="00DE5591">
            <w:rPr>
              <w:rFonts w:hint="eastAsia"/>
            </w:rPr>
            <w:delText>exit code return 1</w:delText>
          </w:r>
        </w:del>
      </w:ins>
    </w:p>
    <w:p w:rsidR="00B125F1" w:rsidRDefault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300" w:name="_Toc310434053"/>
      <w:bookmarkStart w:id="301" w:name="_Toc310512940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300"/>
      <w:bookmarkEnd w:id="301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895B10" w:rsidTr="007B75A4">
        <w:trPr>
          <w:trHeight w:val="728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CA6CC9" w:rsidRDefault="003E5C21" w:rsidP="00CA6CC9">
            <w:pPr>
              <w:pStyle w:val="ListParagraph"/>
            </w:pPr>
            <w:r>
              <w:rPr>
                <w:rFonts w:eastAsia="Batang"/>
              </w:rPr>
              <w:t>It’s same as shown in the above “Example for non-comparable object”</w:t>
            </w:r>
            <w:r w:rsidR="007B75A4">
              <w:rPr>
                <w:rFonts w:eastAsia="Batang" w:hint="eastAsia"/>
              </w:rPr>
              <w:t xml:space="preserve"> for both default and optional</w:t>
            </w:r>
            <w:r>
              <w:rPr>
                <w:rFonts w:eastAsia="Batang"/>
              </w:rPr>
              <w:t xml:space="preserve">.  </w:t>
            </w:r>
            <w:r w:rsidR="007B75A4"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No issue with output display.</w:t>
            </w: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Batang"/>
        </w:rPr>
      </w:pPr>
    </w:p>
    <w:p w:rsidR="00B86547" w:rsidRDefault="00B86547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3670DF" w:rsidTr="00966C05">
        <w:tc>
          <w:tcPr>
            <w:tcW w:w="12600" w:type="dxa"/>
          </w:tcPr>
          <w:p w:rsidR="00FE2BFA" w:rsidRDefault="003670DF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CA6CC9" w:rsidRPr="00CA6CC9" w:rsidRDefault="00CA6CC9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  <w:bCs/>
                <w:sz w:val="24"/>
                <w:szCs w:val="24"/>
              </w:rPr>
            </w:pP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</w:t>
            </w:r>
            <w:r w:rsidR="00A3247B">
              <w:rPr>
                <w:rStyle w:val="Strong"/>
                <w:rFonts w:eastAsia="Batang"/>
                <w:b w:val="0"/>
                <w:sz w:val="24"/>
                <w:szCs w:val="24"/>
              </w:rPr>
              <w:t>Same exit code issue as the above non-comparable object.</w:t>
            </w: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A6CC9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2" w:history="1">
              <w:r w:rsidR="003670DF" w:rsidRPr="00FE2BFA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A6CC9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2E7598" w:rsidDel="00DE5591" w:rsidRDefault="002E7598" w:rsidP="002E7598">
      <w:pPr>
        <w:rPr>
          <w:del w:id="302" w:author="jkm" w:date="2012-02-03T14:48:00Z"/>
        </w:rPr>
      </w:pPr>
    </w:p>
    <w:p w:rsidR="00000000" w:rsidRDefault="008440B3">
      <w:pPr>
        <w:spacing w:after="0"/>
        <w:rPr>
          <w:ins w:id="303" w:author="jkm" w:date="2012-02-03T14:37:00Z"/>
          <w:rFonts w:eastAsia="Batang"/>
        </w:rPr>
        <w:pPrChange w:id="304" w:author="jkm" w:date="2012-02-03T14:48:00Z">
          <w:pPr/>
        </w:pPrChange>
      </w:pPr>
    </w:p>
    <w:tbl>
      <w:tblPr>
        <w:tblStyle w:val="TableGrid"/>
        <w:tblW w:w="0" w:type="auto"/>
        <w:tblInd w:w="198" w:type="dxa"/>
        <w:tblLook w:val="04A0"/>
      </w:tblPr>
      <w:tblGrid>
        <w:gridCol w:w="12870"/>
      </w:tblGrid>
      <w:tr w:rsidR="00DE5591" w:rsidTr="00DE5591">
        <w:trPr>
          <w:ins w:id="305" w:author="jkm" w:date="2012-02-03T14:37:00Z"/>
        </w:trPr>
        <w:tc>
          <w:tcPr>
            <w:tcW w:w="12870" w:type="dxa"/>
          </w:tcPr>
          <w:p w:rsidR="00000000" w:rsidRDefault="00DE5591">
            <w:pPr>
              <w:rPr>
                <w:ins w:id="306" w:author="jkm" w:date="2012-02-03T14:37:00Z"/>
                <w:rFonts w:eastAsia="Batang"/>
              </w:rPr>
              <w:pPrChange w:id="307" w:author="jkm" w:date="2012-02-03T14:48:00Z">
                <w:pPr>
                  <w:spacing w:after="200" w:line="276" w:lineRule="auto"/>
                </w:pPr>
              </w:pPrChange>
            </w:pPr>
            <w:ins w:id="308" w:author="jkm" w:date="2012-02-03T14:37:00Z">
              <w:r w:rsidRPr="00DE5591">
                <w:rPr>
                  <w:rFonts w:eastAsia="Batang" w:hint="eastAsia"/>
                  <w:highlight w:val="yellow"/>
                </w:rPr>
                <w:t>SUMMARY</w:t>
              </w:r>
            </w:ins>
          </w:p>
          <w:p w:rsidR="00000000" w:rsidRDefault="008440B3">
            <w:pPr>
              <w:pStyle w:val="ListParagraph"/>
              <w:ind w:left="800"/>
              <w:rPr>
                <w:ins w:id="309" w:author="jkm" w:date="2012-02-03T14:37:00Z"/>
              </w:rPr>
              <w:pPrChange w:id="310" w:author="jkm" w:date="2012-02-03T14:48:00Z">
                <w:pPr>
                  <w:pStyle w:val="ListParagraph"/>
                  <w:spacing w:after="200" w:line="276" w:lineRule="auto"/>
                  <w:ind w:left="800"/>
                </w:pPr>
              </w:pPrChange>
            </w:pPr>
          </w:p>
          <w:p w:rsidR="00000000" w:rsidRDefault="00DE5591">
            <w:pPr>
              <w:rPr>
                <w:ins w:id="311" w:author="jkm" w:date="2012-02-03T14:37:00Z"/>
                <w:rFonts w:eastAsia="Batang"/>
              </w:rPr>
              <w:pPrChange w:id="312" w:author="jkm" w:date="2012-02-03T14:48:00Z">
                <w:pPr>
                  <w:spacing w:after="200" w:line="276" w:lineRule="auto"/>
                </w:pPr>
              </w:pPrChange>
            </w:pPr>
            <w:ins w:id="313" w:author="jkm" w:date="2012-02-03T14:37:00Z">
              <w:r>
                <w:rPr>
                  <w:rFonts w:hint="eastAsia"/>
                </w:rPr>
                <w:t>h5diff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314" w:author="jkm" w:date="2012-02-03T14:37:00Z"/>
                <w:rFonts w:eastAsia="Batang"/>
              </w:rPr>
              <w:pPrChange w:id="315" w:author="jkm" w:date="2012-02-03T14:48:00Z">
                <w:pPr>
                  <w:pStyle w:val="ListParagraph"/>
                  <w:numPr>
                    <w:numId w:val="95"/>
                  </w:numPr>
                  <w:spacing w:after="200" w:line="276" w:lineRule="auto"/>
                  <w:ind w:hanging="360"/>
                </w:pPr>
              </w:pPrChange>
            </w:pPr>
            <w:ins w:id="316" w:author="jkm" w:date="2012-02-03T14:37:00Z">
              <w:r w:rsidRPr="00DE5591">
                <w:rPr>
                  <w:rFonts w:eastAsia="Batang"/>
                </w:rPr>
                <w:t>Treat</w:t>
              </w:r>
              <w:r w:rsidRPr="00DE5591">
                <w:rPr>
                  <w:rFonts w:eastAsia="Batang" w:hint="eastAsia"/>
                </w:rPr>
                <w:t xml:space="preserve"> as a bug</w:t>
              </w:r>
              <w:r>
                <w:rPr>
                  <w:rFonts w:hint="eastAsia"/>
                </w:rPr>
                <w:t>.</w:t>
              </w:r>
              <w:r w:rsidRPr="00DE5591">
                <w:rPr>
                  <w:rFonts w:eastAsia="Batang" w:hint="eastAsia"/>
                </w:rPr>
                <w:t xml:space="preserve"> </w:t>
              </w:r>
              <w:r>
                <w:rPr>
                  <w:rFonts w:eastAsia="Batang" w:hint="eastAsia"/>
                </w:rPr>
                <w:t xml:space="preserve"> Return 1 for exit-code.</w:t>
              </w:r>
              <w:r w:rsidRPr="00DE5591">
                <w:rPr>
                  <w:rFonts w:eastAsia="Batang" w:hint="eastAsia"/>
                </w:rPr>
                <w:t xml:space="preserve">  (HDFFV-76</w:t>
              </w:r>
              <w:r>
                <w:rPr>
                  <w:rFonts w:eastAsia="Batang" w:hint="eastAsia"/>
                </w:rPr>
                <w:t>28</w:t>
              </w:r>
              <w:r w:rsidRPr="00DE5591">
                <w:rPr>
                  <w:rFonts w:eastAsia="Batang" w:hint="eastAsia"/>
                </w:rPr>
                <w:t>)</w:t>
              </w:r>
            </w:ins>
          </w:p>
          <w:p w:rsidR="00000000" w:rsidRDefault="008440B3">
            <w:pPr>
              <w:rPr>
                <w:ins w:id="317" w:author="jkm" w:date="2012-02-03T14:37:00Z"/>
                <w:rFonts w:eastAsia="Batang"/>
              </w:rPr>
              <w:pPrChange w:id="318" w:author="jkm" w:date="2012-02-03T14:48:00Z">
                <w:pPr>
                  <w:spacing w:after="200" w:line="276" w:lineRule="auto"/>
                </w:pPr>
              </w:pPrChange>
            </w:pPr>
          </w:p>
          <w:p w:rsidR="00000000" w:rsidRDefault="00DE5591">
            <w:pPr>
              <w:rPr>
                <w:ins w:id="319" w:author="jkm" w:date="2012-02-03T14:37:00Z"/>
                <w:rFonts w:eastAsia="Batang"/>
              </w:rPr>
              <w:pPrChange w:id="320" w:author="jkm" w:date="2012-02-03T14:48:00Z">
                <w:pPr>
                  <w:spacing w:after="200" w:line="276" w:lineRule="auto"/>
                </w:pPr>
              </w:pPrChange>
            </w:pPr>
            <w:ins w:id="321" w:author="jkm" w:date="2012-02-03T14:37:00Z">
              <w:r>
                <w:rPr>
                  <w:rFonts w:hint="eastAsia"/>
                </w:rPr>
                <w:t>h5compare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322" w:author="jkm" w:date="2012-02-03T14:37:00Z"/>
                <w:rFonts w:eastAsia="Batang"/>
              </w:rPr>
              <w:pPrChange w:id="323" w:author="jkm" w:date="2012-02-03T14:48:00Z">
                <w:pPr>
                  <w:pStyle w:val="ListParagraph"/>
                  <w:numPr>
                    <w:numId w:val="95"/>
                  </w:numPr>
                  <w:spacing w:after="200" w:line="276" w:lineRule="auto"/>
                  <w:ind w:hanging="360"/>
                </w:pPr>
              </w:pPrChange>
            </w:pPr>
            <w:ins w:id="324" w:author="jkm" w:date="2012-02-03T14:37:00Z">
              <w:r w:rsidRPr="00DE5591">
                <w:rPr>
                  <w:rFonts w:eastAsia="Batang" w:hint="eastAsia"/>
                </w:rPr>
                <w:lastRenderedPageBreak/>
                <w:t xml:space="preserve"> </w:t>
              </w:r>
              <w:r w:rsidRPr="00DE5591">
                <w:rPr>
                  <w:rFonts w:eastAsia="Batang"/>
                </w:rPr>
                <w:t>Return</w:t>
              </w:r>
              <w:r>
                <w:rPr>
                  <w:rFonts w:eastAsia="Batang" w:hint="eastAsia"/>
                </w:rPr>
                <w:t xml:space="preserve"> 1</w:t>
              </w:r>
              <w:r w:rsidRPr="00DE5591">
                <w:rPr>
                  <w:rFonts w:eastAsia="Batang" w:hint="eastAsia"/>
                </w:rPr>
                <w:t xml:space="preserve"> </w:t>
              </w:r>
              <w:r>
                <w:rPr>
                  <w:rFonts w:eastAsia="Batang" w:hint="eastAsia"/>
                </w:rPr>
                <w:t xml:space="preserve">for </w:t>
              </w:r>
              <w:r w:rsidRPr="00DE5591">
                <w:rPr>
                  <w:rFonts w:eastAsia="Batang" w:hint="eastAsia"/>
                </w:rPr>
                <w:t>exit</w:t>
              </w:r>
              <w:r>
                <w:rPr>
                  <w:rFonts w:eastAsia="Batang" w:hint="eastAsia"/>
                </w:rPr>
                <w:t>-</w:t>
              </w:r>
              <w:r w:rsidRPr="00DE5591">
                <w:rPr>
                  <w:rFonts w:eastAsia="Batang" w:hint="eastAsia"/>
                </w:rPr>
                <w:t>code</w:t>
              </w:r>
              <w:r>
                <w:rPr>
                  <w:rFonts w:eastAsia="Batang" w:hint="eastAsia"/>
                </w:rPr>
                <w:t>.</w:t>
              </w:r>
              <w:r w:rsidRPr="00DE5591">
                <w:rPr>
                  <w:rFonts w:eastAsia="Batang" w:hint="eastAsia"/>
                </w:rPr>
                <w:t xml:space="preserve">  </w:t>
              </w:r>
            </w:ins>
          </w:p>
          <w:p w:rsidR="00000000" w:rsidRDefault="008440B3">
            <w:pPr>
              <w:rPr>
                <w:ins w:id="325" w:author="jkm" w:date="2012-02-03T14:37:00Z"/>
                <w:rFonts w:eastAsia="Batang"/>
              </w:rPr>
              <w:pPrChange w:id="326" w:author="jkm" w:date="2012-02-03T14:48:00Z">
                <w:pPr>
                  <w:spacing w:after="200" w:line="276" w:lineRule="auto"/>
                </w:pPr>
              </w:pPrChange>
            </w:pPr>
          </w:p>
          <w:p w:rsidR="00000000" w:rsidRDefault="00DE5591">
            <w:pPr>
              <w:rPr>
                <w:ins w:id="327" w:author="jkm" w:date="2012-02-03T14:37:00Z"/>
                <w:rFonts w:eastAsia="Batang"/>
                <w:rPrChange w:id="328" w:author="jkm" w:date="2012-02-03T14:48:00Z">
                  <w:rPr>
                    <w:ins w:id="329" w:author="jkm" w:date="2012-02-03T14:37:00Z"/>
                  </w:rPr>
                </w:rPrChange>
              </w:rPr>
              <w:pPrChange w:id="330" w:author="jkm" w:date="2012-02-03T14:48:00Z">
                <w:pPr>
                  <w:pStyle w:val="ListParagraph"/>
                  <w:spacing w:after="200" w:line="276" w:lineRule="auto"/>
                </w:pPr>
              </w:pPrChange>
            </w:pPr>
            <w:ins w:id="331" w:author="jkm" w:date="2012-02-03T14:48:00Z">
              <w:r>
                <w:rPr>
                  <w:rFonts w:eastAsia="Batang" w:hint="eastAsia"/>
                </w:rPr>
                <w:t>Note</w:t>
              </w:r>
            </w:ins>
          </w:p>
          <w:p w:rsidR="00000000" w:rsidRDefault="0001246C">
            <w:pPr>
              <w:pStyle w:val="ListParagraph"/>
              <w:numPr>
                <w:ilvl w:val="0"/>
                <w:numId w:val="95"/>
              </w:numPr>
              <w:rPr>
                <w:ins w:id="332" w:author="jkm" w:date="2012-02-03T14:37:00Z"/>
                <w:rFonts w:eastAsia="Batang"/>
                <w:rPrChange w:id="333" w:author="jkm" w:date="2012-02-03T14:48:00Z">
                  <w:rPr>
                    <w:ins w:id="334" w:author="jkm" w:date="2012-02-03T14:37:00Z"/>
                  </w:rPr>
                </w:rPrChange>
              </w:rPr>
              <w:pPrChange w:id="335" w:author="jkm" w:date="2012-02-03T14:48:00Z">
                <w:pPr>
                  <w:spacing w:after="200" w:line="276" w:lineRule="auto"/>
                </w:pPr>
              </w:pPrChange>
            </w:pPr>
            <w:ins w:id="336" w:author="jkm" w:date="2012-02-03T14:37:00Z">
              <w:r w:rsidRPr="0001246C">
                <w:rPr>
                  <w:rFonts w:eastAsia="Batang"/>
                  <w:rPrChange w:id="337" w:author="jkm" w:date="2012-02-03T14:48:00Z">
                    <w:rPr/>
                  </w:rPrChange>
                </w:rPr>
                <w:t>Keep</w:t>
              </w:r>
            </w:ins>
            <w:ins w:id="338" w:author="jkm" w:date="2012-02-03T14:49:00Z">
              <w:r w:rsidR="00DE5591">
                <w:rPr>
                  <w:rFonts w:eastAsia="Batang" w:hint="eastAsia"/>
                </w:rPr>
                <w:t xml:space="preserve"> consistency with </w:t>
              </w:r>
            </w:ins>
            <w:ins w:id="339" w:author="jkm" w:date="2012-02-03T14:37:00Z">
              <w:r w:rsidRPr="0001246C">
                <w:rPr>
                  <w:rFonts w:eastAsia="Batang"/>
                  <w:rPrChange w:id="340" w:author="jkm" w:date="2012-02-03T14:48:00Z">
                    <w:rPr/>
                  </w:rPrChange>
                </w:rPr>
                <w:t xml:space="preserve">the above ‘non-comparable object’ case (return exit code 1).  </w:t>
              </w:r>
            </w:ins>
          </w:p>
          <w:p w:rsidR="00000000" w:rsidRDefault="0001246C">
            <w:pPr>
              <w:pStyle w:val="ListParagraph"/>
              <w:numPr>
                <w:ilvl w:val="0"/>
                <w:numId w:val="95"/>
              </w:numPr>
              <w:rPr>
                <w:ins w:id="341" w:author="jkm" w:date="2012-02-03T14:37:00Z"/>
                <w:rFonts w:eastAsia="Batang"/>
                <w:rPrChange w:id="342" w:author="jkm" w:date="2012-02-03T14:48:00Z">
                  <w:rPr>
                    <w:ins w:id="343" w:author="jkm" w:date="2012-02-03T14:37:00Z"/>
                  </w:rPr>
                </w:rPrChange>
              </w:rPr>
              <w:pPrChange w:id="344" w:author="jkm" w:date="2012-02-03T14:48:00Z">
                <w:pPr>
                  <w:spacing w:after="200" w:line="276" w:lineRule="auto"/>
                </w:pPr>
              </w:pPrChange>
            </w:pPr>
            <w:ins w:id="345" w:author="jkm" w:date="2012-02-03T14:37:00Z">
              <w:r w:rsidRPr="0001246C">
                <w:rPr>
                  <w:rFonts w:eastAsia="Batang"/>
                  <w:rPrChange w:id="346" w:author="jkm" w:date="2012-02-03T14:48:00Z">
                    <w:rPr/>
                  </w:rPrChange>
                </w:rPr>
                <w:t>If need to return</w:t>
              </w:r>
            </w:ins>
            <w:ins w:id="347" w:author="jkm" w:date="2012-02-03T14:48:00Z">
              <w:r w:rsidR="00DE5591">
                <w:rPr>
                  <w:rFonts w:eastAsia="Batang" w:hint="eastAsia"/>
                </w:rPr>
                <w:t xml:space="preserve"> 0 for</w:t>
              </w:r>
            </w:ins>
            <w:ins w:id="348" w:author="jkm" w:date="2012-02-03T14:37:00Z">
              <w:r w:rsidRPr="0001246C">
                <w:rPr>
                  <w:rFonts w:eastAsia="Batang"/>
                  <w:rPrChange w:id="349" w:author="jkm" w:date="2012-02-03T14:48:00Z">
                    <w:rPr/>
                  </w:rPrChange>
                </w:rPr>
                <w:t xml:space="preserve"> exit-code, provide it </w:t>
              </w:r>
            </w:ins>
            <w:ins w:id="350" w:author="jkm" w:date="2012-02-03T14:48:00Z">
              <w:r w:rsidR="00DE5591">
                <w:rPr>
                  <w:rFonts w:eastAsia="Batang" w:hint="eastAsia"/>
                </w:rPr>
                <w:t>as an</w:t>
              </w:r>
            </w:ins>
            <w:ins w:id="351" w:author="jkm" w:date="2012-02-03T14:49:00Z">
              <w:r w:rsidR="00DE5591">
                <w:rPr>
                  <w:rFonts w:eastAsia="Batang" w:hint="eastAsia"/>
                </w:rPr>
                <w:t xml:space="preserve"> optional feature</w:t>
              </w:r>
            </w:ins>
            <w:ins w:id="352" w:author="jkm" w:date="2012-02-03T14:37:00Z">
              <w:r w:rsidRPr="0001246C">
                <w:rPr>
                  <w:rFonts w:eastAsia="Batang"/>
                  <w:rPrChange w:id="353" w:author="jkm" w:date="2012-02-03T14:48:00Z">
                    <w:rPr/>
                  </w:rPrChange>
                </w:rPr>
                <w:t xml:space="preserve">. </w:t>
              </w:r>
            </w:ins>
          </w:p>
          <w:p w:rsidR="00000000" w:rsidRDefault="008440B3">
            <w:pPr>
              <w:rPr>
                <w:ins w:id="354" w:author="jkm" w:date="2012-02-03T14:37:00Z"/>
                <w:rFonts w:eastAsia="Batang"/>
              </w:rPr>
              <w:pPrChange w:id="355" w:author="jkm" w:date="2012-02-03T14:48:00Z">
                <w:pPr>
                  <w:spacing w:after="200" w:line="276" w:lineRule="auto"/>
                </w:pPr>
              </w:pPrChange>
            </w:pPr>
          </w:p>
        </w:tc>
      </w:tr>
    </w:tbl>
    <w:p w:rsidR="005119DD" w:rsidRDefault="005119DD">
      <w:pPr>
        <w:spacing w:after="0"/>
        <w:rPr>
          <w:ins w:id="356" w:author="jkm" w:date="2012-02-03T14:37:00Z"/>
          <w:rStyle w:val="Strong"/>
          <w:rFonts w:eastAsia="Batang"/>
          <w:b w:val="0"/>
          <w:sz w:val="24"/>
          <w:szCs w:val="24"/>
        </w:rPr>
      </w:pPr>
    </w:p>
    <w:p w:rsidR="00000000" w:rsidRDefault="00DB786F">
      <w:pPr>
        <w:spacing w:after="0"/>
        <w:rPr>
          <w:rFonts w:asciiTheme="majorHAnsi" w:hAnsiTheme="majorHAnsi" w:cstheme="majorBidi"/>
          <w:color w:val="4F81BD" w:themeColor="accent1"/>
          <w:sz w:val="26"/>
          <w:szCs w:val="26"/>
        </w:rPr>
        <w:pPrChange w:id="357" w:author="jkm" w:date="2012-02-03T14:48:00Z">
          <w:pPr/>
        </w:pPrChange>
      </w:pPr>
      <w:ins w:id="358" w:author="jkimadm" w:date="2012-02-03T13:45:00Z">
        <w:del w:id="359" w:author="jkm" w:date="2012-02-03T14:37:00Z">
          <w:r w:rsidDel="00DE5591">
            <w:rPr>
              <w:rFonts w:hint="eastAsia"/>
            </w:rPr>
            <w:delText>Same situation as the above extra object case.</w:delText>
          </w:r>
        </w:del>
      </w:ins>
      <w:del w:id="360" w:author="jkm" w:date="2012-02-03T14:37:00Z">
        <w:r w:rsidR="00397908" w:rsidDel="00DE5591">
          <w:br w:type="page"/>
        </w:r>
      </w:del>
    </w:p>
    <w:p w:rsidR="002E7598" w:rsidRDefault="00054FAD" w:rsidP="002E7598">
      <w:pPr>
        <w:pStyle w:val="Heading1"/>
      </w:pPr>
      <w:bookmarkStart w:id="361" w:name="_Toc310512941"/>
      <w:r>
        <w:rPr>
          <w:rFonts w:hint="eastAsia"/>
        </w:rPr>
        <w:t>Other</w:t>
      </w:r>
      <w:r w:rsidR="00FD7405" w:rsidRPr="00C71F7B">
        <w:t xml:space="preserve"> behaviors</w:t>
      </w:r>
      <w:bookmarkEnd w:id="361"/>
    </w:p>
    <w:p w:rsidR="003E589B" w:rsidRDefault="003E589B">
      <w:pPr>
        <w:rPr>
          <w:rFonts w:eastAsia="Batang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362" w:name="_Toc309308340"/>
      <w:bookmarkStart w:id="363" w:name="_Toc310512942"/>
      <w:r>
        <w:rPr>
          <w:rFonts w:hint="eastAsia"/>
        </w:rPr>
        <w:t>Description</w:t>
      </w:r>
      <w:bookmarkEnd w:id="362"/>
      <w:bookmarkEnd w:id="363"/>
    </w:p>
    <w:p w:rsidR="003E589B" w:rsidRPr="00545598" w:rsidRDefault="00125125">
      <w:pPr>
        <w:rPr>
          <w:rFonts w:eastAsia="Batang"/>
          <w:sz w:val="24"/>
          <w:szCs w:val="24"/>
        </w:rPr>
      </w:pPr>
      <w:r w:rsidRPr="00125125">
        <w:rPr>
          <w:rFonts w:eastAsia="Batang"/>
          <w:sz w:val="24"/>
          <w:szCs w:val="24"/>
        </w:rPr>
        <w:t>This section is for known issues that didn’t get covered by the other sections.  This section may include some issues from other sections with a</w:t>
      </w:r>
      <w:bookmarkStart w:id="364" w:name="_GoBack"/>
      <w:bookmarkEnd w:id="364"/>
      <w:r w:rsidRPr="00125125">
        <w:rPr>
          <w:rFonts w:eastAsia="Batang"/>
          <w:sz w:val="24"/>
          <w:szCs w:val="24"/>
        </w:rPr>
        <w:t xml:space="preserve"> different point of view.</w:t>
      </w:r>
    </w:p>
    <w:p w:rsidR="00054FAD" w:rsidRDefault="00054FAD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65" w:name="_Toc310512943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365"/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Batang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</w:t>
            </w:r>
            <w:r w:rsidR="00523CFD">
              <w:rPr>
                <w:rFonts w:eastAsia="Batang" w:hint="eastAsia"/>
              </w:rPr>
              <w:t xml:space="preserve"> Some message should be displayed</w:t>
            </w:r>
            <w:r w:rsidR="004C081F">
              <w:rPr>
                <w:rFonts w:eastAsia="Batang" w:hint="eastAsia"/>
              </w:rPr>
              <w:t xml:space="preserve"> indicating the difference.</w:t>
            </w:r>
            <w:r>
              <w:rPr>
                <w:rFonts w:eastAsia="Batang" w:hint="eastAsia"/>
              </w:rPr>
              <w:t xml:space="preserve"> This is same issue with the extra-object case</w:t>
            </w:r>
          </w:p>
        </w:tc>
      </w:tr>
    </w:tbl>
    <w:p w:rsidR="00E85E65" w:rsidRDefault="00E85E65" w:rsidP="007E53E6">
      <w:pPr>
        <w:rPr>
          <w:ins w:id="366" w:author="jkm" w:date="2012-02-03T14:50:00Z"/>
          <w:rFonts w:eastAsia="Batang"/>
        </w:rPr>
      </w:pPr>
    </w:p>
    <w:tbl>
      <w:tblPr>
        <w:tblStyle w:val="TableGrid"/>
        <w:tblW w:w="0" w:type="auto"/>
        <w:tblInd w:w="198" w:type="dxa"/>
        <w:tblLook w:val="04A0"/>
        <w:tblPrChange w:id="367" w:author="jkm" w:date="2012-02-03T14:50:00Z">
          <w:tblPr>
            <w:tblStyle w:val="TableGrid"/>
            <w:tblW w:w="0" w:type="auto"/>
            <w:tblLook w:val="04A0"/>
          </w:tblPr>
        </w:tblPrChange>
      </w:tblPr>
      <w:tblGrid>
        <w:gridCol w:w="11790"/>
        <w:tblGridChange w:id="368">
          <w:tblGrid>
            <w:gridCol w:w="14616"/>
          </w:tblGrid>
        </w:tblGridChange>
      </w:tblGrid>
      <w:tr w:rsidR="00DE5591" w:rsidTr="00DE5591">
        <w:trPr>
          <w:ins w:id="369" w:author="jkm" w:date="2012-02-03T14:50:00Z"/>
        </w:trPr>
        <w:tc>
          <w:tcPr>
            <w:tcW w:w="11790" w:type="dxa"/>
            <w:tcPrChange w:id="370" w:author="jkm" w:date="2012-02-03T14:50:00Z">
              <w:tcPr>
                <w:tcW w:w="14616" w:type="dxa"/>
              </w:tcPr>
            </w:tcPrChange>
          </w:tcPr>
          <w:p w:rsidR="00DE5591" w:rsidRDefault="00DE5591" w:rsidP="00DE5591">
            <w:pPr>
              <w:rPr>
                <w:ins w:id="371" w:author="jkm" w:date="2012-02-03T14:50:00Z"/>
                <w:rFonts w:eastAsia="Batang"/>
              </w:rPr>
            </w:pPr>
            <w:ins w:id="372" w:author="jkm" w:date="2012-02-03T14:50:00Z">
              <w:r w:rsidRPr="00DE5591">
                <w:rPr>
                  <w:rFonts w:eastAsia="Batang" w:hint="eastAsia"/>
                  <w:highlight w:val="yellow"/>
                </w:rPr>
                <w:t>SUMMARY</w:t>
              </w:r>
            </w:ins>
          </w:p>
          <w:p w:rsidR="00DE5591" w:rsidRDefault="00DE5591" w:rsidP="00DE5591">
            <w:pPr>
              <w:pStyle w:val="ListParagraph"/>
              <w:ind w:left="800"/>
              <w:rPr>
                <w:ins w:id="373" w:author="jkm" w:date="2012-02-03T14:50:00Z"/>
              </w:rPr>
            </w:pPr>
          </w:p>
          <w:p w:rsidR="00DE5591" w:rsidRDefault="00DE5591" w:rsidP="00DE5591">
            <w:pPr>
              <w:rPr>
                <w:ins w:id="374" w:author="jkm" w:date="2012-02-03T14:50:00Z"/>
                <w:rFonts w:eastAsia="Batang"/>
              </w:rPr>
            </w:pPr>
            <w:ins w:id="375" w:author="jkm" w:date="2012-02-03T14:50:00Z">
              <w:r>
                <w:rPr>
                  <w:rFonts w:hint="eastAsia"/>
                </w:rPr>
                <w:t>h5diff</w:t>
              </w:r>
            </w:ins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ins w:id="376" w:author="jkm" w:date="2012-02-03T14:50:00Z"/>
                <w:rFonts w:eastAsia="Batang"/>
              </w:rPr>
            </w:pPr>
            <w:ins w:id="377" w:author="jkm" w:date="2012-02-03T14:50:00Z">
              <w:r>
                <w:rPr>
                  <w:rFonts w:eastAsia="Batang" w:hint="eastAsia"/>
                </w:rPr>
                <w:lastRenderedPageBreak/>
                <w:t xml:space="preserve">Tool team will discuss </w:t>
              </w:r>
            </w:ins>
            <w:ins w:id="378" w:author="jkm" w:date="2012-02-03T14:51:00Z">
              <w:r>
                <w:rPr>
                  <w:rFonts w:eastAsia="Batang" w:hint="eastAsia"/>
                </w:rPr>
                <w:t>either improve or not.</w:t>
              </w:r>
            </w:ins>
          </w:p>
          <w:p w:rsidR="00DE5591" w:rsidRDefault="00DE5591" w:rsidP="00DE5591">
            <w:pPr>
              <w:rPr>
                <w:ins w:id="379" w:author="jkm" w:date="2012-02-03T14:50:00Z"/>
                <w:rFonts w:eastAsia="Batang"/>
              </w:rPr>
            </w:pPr>
          </w:p>
          <w:p w:rsidR="00DE5591" w:rsidRDefault="00DE5591" w:rsidP="00DE5591">
            <w:pPr>
              <w:rPr>
                <w:ins w:id="380" w:author="jkm" w:date="2012-02-03T14:50:00Z"/>
                <w:rFonts w:eastAsia="Batang"/>
              </w:rPr>
            </w:pPr>
            <w:ins w:id="381" w:author="jkm" w:date="2012-02-03T14:50:00Z">
              <w:r>
                <w:rPr>
                  <w:rFonts w:hint="eastAsia"/>
                </w:rPr>
                <w:t>h5compare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382" w:author="jkm" w:date="2012-02-03T14:50:00Z"/>
                <w:rFonts w:eastAsia="Batang"/>
                <w:rPrChange w:id="383" w:author="jkm" w:date="2012-02-03T14:53:00Z">
                  <w:rPr>
                    <w:ins w:id="384" w:author="jkm" w:date="2012-02-03T14:50:00Z"/>
                  </w:rPr>
                </w:rPrChange>
              </w:rPr>
              <w:pPrChange w:id="385" w:author="jkm" w:date="2012-02-03T14:54:00Z">
                <w:pPr>
                  <w:spacing w:after="200" w:line="276" w:lineRule="auto"/>
                </w:pPr>
              </w:pPrChange>
            </w:pPr>
            <w:ins w:id="386" w:author="jkm" w:date="2012-02-03T14:50:00Z">
              <w:r w:rsidRPr="00DE5591">
                <w:rPr>
                  <w:rFonts w:eastAsia="Batang" w:hint="eastAsia"/>
                </w:rPr>
                <w:t xml:space="preserve"> </w:t>
              </w:r>
            </w:ins>
            <w:ins w:id="387" w:author="jkm" w:date="2012-02-03T14:51:00Z">
              <w:r>
                <w:rPr>
                  <w:rFonts w:eastAsia="Batang" w:hint="eastAsia"/>
                </w:rPr>
                <w:t>Display some message according to the status of the difference.</w:t>
              </w:r>
            </w:ins>
            <w:ins w:id="388" w:author="jkm" w:date="2012-02-03T14:52:00Z">
              <w:r>
                <w:rPr>
                  <w:rFonts w:eastAsia="Batang" w:hint="eastAsia"/>
                </w:rPr>
                <w:t xml:space="preserve">   </w:t>
              </w:r>
            </w:ins>
            <w:ins w:id="389" w:author="jkm" w:date="2012-02-03T14:50:00Z">
              <w:r w:rsidRPr="00DE5591">
                <w:rPr>
                  <w:rFonts w:eastAsia="Batang" w:hint="eastAsia"/>
                </w:rPr>
                <w:t xml:space="preserve">  </w:t>
              </w:r>
            </w:ins>
            <w:ins w:id="390" w:author="jkm" w:date="2012-02-03T14:53:00Z">
              <w:r>
                <w:rPr>
                  <w:rFonts w:eastAsia="Batang"/>
                </w:rPr>
                <w:t>“</w:t>
              </w:r>
              <w:r>
                <w:rPr>
                  <w:rFonts w:eastAsia="Batang" w:hint="eastAsia"/>
                </w:rPr>
                <w:t xml:space="preserve">Difference </w:t>
              </w:r>
            </w:ins>
            <w:ins w:id="391" w:author="jkm" w:date="2012-02-03T14:54:00Z">
              <w:r>
                <w:rPr>
                  <w:rFonts w:eastAsia="Batang" w:hint="eastAsia"/>
                </w:rPr>
                <w:t xml:space="preserve">found: </w:t>
              </w:r>
            </w:ins>
            <w:ins w:id="392" w:author="jkm" w:date="2012-02-03T14:53:00Z">
              <w:r>
                <w:rPr>
                  <w:rFonts w:eastAsia="Batang" w:hint="eastAsia"/>
                </w:rPr>
                <w:t xml:space="preserve"> </w:t>
              </w:r>
              <w:r>
                <w:rPr>
                  <w:rFonts w:eastAsia="Batang"/>
                </w:rPr>
                <w:t>“</w:t>
              </w:r>
            </w:ins>
            <w:ins w:id="393" w:author="jkm" w:date="2012-02-03T14:54:00Z">
              <w:r w:rsidR="0001246C" w:rsidRPr="0001246C">
                <w:rPr>
                  <w:rFonts w:eastAsia="Batang"/>
                  <w:rPrChange w:id="394" w:author="jkm" w:date="2012-02-03T14:54:00Z">
                    <w:rPr>
                      <w:rFonts w:eastAsia="Batang"/>
                      <w:b/>
                    </w:rPr>
                  </w:rPrChange>
                </w:rPr>
                <w:t>empty_file.h5</w:t>
              </w:r>
              <w:r>
                <w:rPr>
                  <w:rFonts w:eastAsia="Batang" w:hint="eastAsia"/>
                  <w:b/>
                </w:rPr>
                <w:t xml:space="preserve"> </w:t>
              </w:r>
              <w:proofErr w:type="gramStart"/>
              <w:r>
                <w:rPr>
                  <w:rFonts w:eastAsia="Batang"/>
                  <w:b/>
                </w:rPr>
                <w:t>“</w:t>
              </w:r>
              <w:r>
                <w:rPr>
                  <w:rFonts w:eastAsia="Batang" w:hint="eastAsia"/>
                  <w:b/>
                </w:rPr>
                <w:t xml:space="preserve"> </w:t>
              </w:r>
              <w:r w:rsidR="0001246C" w:rsidRPr="0001246C">
                <w:rPr>
                  <w:rFonts w:eastAsia="Batang"/>
                  <w:rPrChange w:id="395" w:author="jkm" w:date="2012-02-03T14:54:00Z">
                    <w:rPr>
                      <w:rFonts w:eastAsia="Batang"/>
                      <w:b/>
                    </w:rPr>
                  </w:rPrChange>
                </w:rPr>
                <w:t>is</w:t>
              </w:r>
              <w:proofErr w:type="gramEnd"/>
              <w:r w:rsidR="0001246C" w:rsidRPr="0001246C">
                <w:rPr>
                  <w:rFonts w:eastAsia="Batang"/>
                  <w:rPrChange w:id="396" w:author="jkm" w:date="2012-02-03T14:54:00Z">
                    <w:rPr>
                      <w:rFonts w:eastAsia="Batang"/>
                      <w:b/>
                    </w:rPr>
                  </w:rPrChange>
                </w:rPr>
                <w:t xml:space="preserve"> an empty file</w:t>
              </w:r>
              <w:r>
                <w:rPr>
                  <w:rFonts w:eastAsia="Batang" w:hint="eastAsia"/>
                  <w:b/>
                </w:rPr>
                <w:t>.</w:t>
              </w:r>
            </w:ins>
          </w:p>
        </w:tc>
      </w:tr>
    </w:tbl>
    <w:p w:rsidR="00DE5591" w:rsidRPr="00DE5591" w:rsidRDefault="00DE5591" w:rsidP="007E53E6">
      <w:pPr>
        <w:rPr>
          <w:ins w:id="397" w:author="jkimadm" w:date="2012-02-03T13:47:00Z"/>
          <w:rFonts w:eastAsia="Batang"/>
          <w:rPrChange w:id="398" w:author="jkm" w:date="2012-02-03T14:50:00Z">
            <w:rPr>
              <w:ins w:id="399" w:author="jkimadm" w:date="2012-02-03T13:47:00Z"/>
            </w:rPr>
          </w:rPrChange>
        </w:rPr>
      </w:pPr>
    </w:p>
    <w:p w:rsidR="00E85E65" w:rsidDel="00DE5591" w:rsidRDefault="00E85E65" w:rsidP="007E53E6">
      <w:pPr>
        <w:rPr>
          <w:ins w:id="400" w:author="jkimadm" w:date="2012-02-03T13:47:00Z"/>
          <w:del w:id="401" w:author="jkm" w:date="2012-02-03T14:52:00Z"/>
        </w:rPr>
      </w:pPr>
      <w:ins w:id="402" w:author="jkimadm" w:date="2012-02-03T13:47:00Z">
        <w:del w:id="403" w:author="jkm" w:date="2012-02-03T14:52:00Z">
          <w:r w:rsidDel="00DE5591">
            <w:delText>H</w:delText>
          </w:r>
          <w:r w:rsidDel="00DE5591">
            <w:rPr>
              <w:rFonts w:hint="eastAsia"/>
            </w:rPr>
            <w:delText>5diff: dicuss in tool team</w:delText>
          </w:r>
        </w:del>
      </w:ins>
    </w:p>
    <w:p w:rsidR="007E53E6" w:rsidRPr="00E85E65" w:rsidDel="00DE5591" w:rsidRDefault="00E85E65" w:rsidP="007E53E6">
      <w:pPr>
        <w:rPr>
          <w:del w:id="404" w:author="jkm" w:date="2012-02-03T14:52:00Z"/>
          <w:rPrChange w:id="405" w:author="jkimadm" w:date="2012-02-03T13:47:00Z">
            <w:rPr>
              <w:del w:id="406" w:author="jkm" w:date="2012-02-03T14:52:00Z"/>
              <w:rFonts w:eastAsia="Batang"/>
            </w:rPr>
          </w:rPrChange>
        </w:rPr>
      </w:pPr>
      <w:ins w:id="407" w:author="jkimadm" w:date="2012-02-03T13:47:00Z">
        <w:del w:id="408" w:author="jkm" w:date="2012-02-03T14:52:00Z">
          <w:r w:rsidDel="00DE5591">
            <w:rPr>
              <w:rFonts w:hint="eastAsia"/>
            </w:rPr>
            <w:delText xml:space="preserve"> </w:delText>
          </w:r>
          <w:r w:rsidDel="00DE5591">
            <w:delText>H</w:delText>
          </w:r>
          <w:r w:rsidDel="00DE5591">
            <w:rPr>
              <w:rFonts w:hint="eastAsia"/>
            </w:rPr>
            <w:delText xml:space="preserve">5compare : improve the output </w:delText>
          </w:r>
        </w:del>
      </w:ins>
    </w:p>
    <w:p w:rsidR="00CA6CC9" w:rsidRDefault="003E5C21" w:rsidP="00CA6CC9">
      <w:pPr>
        <w:pStyle w:val="Heading4"/>
        <w:rPr>
          <w:rFonts w:eastAsia="Batang"/>
        </w:rPr>
      </w:pPr>
      <w:r w:rsidRPr="003E5C21">
        <w:t xml:space="preserve">Show details with </w:t>
      </w:r>
      <w:r w:rsidRPr="003E5C21">
        <w:rPr>
          <w:rFonts w:hint="eastAsia"/>
        </w:rPr>
        <w:t>‘</w:t>
      </w:r>
      <w:r w:rsidRPr="003E5C21">
        <w:t>-</w:t>
      </w:r>
      <w:r w:rsidRPr="003E5C21">
        <w:rPr>
          <w:rFonts w:eastAsia="Batang"/>
        </w:rPr>
        <w:t>v</w:t>
      </w:r>
      <w:r w:rsidRPr="003E5C21">
        <w:t>’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11250"/>
        <w:tblGridChange w:id="409">
          <w:tblGrid>
            <w:gridCol w:w="198"/>
            <w:gridCol w:w="11052"/>
            <w:gridCol w:w="198"/>
          </w:tblGrid>
        </w:tblGridChange>
      </w:tblGrid>
      <w:tr w:rsidR="00EC59CF" w:rsidTr="00EC59CF">
        <w:trPr>
          <w:trHeight w:val="2250"/>
        </w:trPr>
        <w:tc>
          <w:tcPr>
            <w:tcW w:w="11250" w:type="dxa"/>
          </w:tcPr>
          <w:p w:rsidR="00CA6CC9" w:rsidRPr="00CA6CC9" w:rsidRDefault="00CA6CC9" w:rsidP="00CA6CC9">
            <w:pPr>
              <w:rPr>
                <w:rFonts w:eastAsia="Batang" w:cstheme="minorHAnsi"/>
                <w:b/>
              </w:rPr>
            </w:pPr>
            <w:r w:rsidRPr="00CA6CC9">
              <w:rPr>
                <w:rFonts w:eastAsia="Batang" w:cstheme="minorHAnsi"/>
                <w:b/>
              </w:rPr>
              <w:t>$ h5diff -v  empty_file.h5 extra-obj1.h5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file1     file2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---------------------------------------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x      </w:t>
            </w:r>
            <w:proofErr w:type="spellStart"/>
            <w:r w:rsidRPr="00CA6CC9">
              <w:rPr>
                <w:rFonts w:ascii="Courier New" w:eastAsia="Batang" w:hAnsi="Courier New" w:cs="Courier New"/>
              </w:rPr>
              <w:t>x</w:t>
            </w:r>
            <w:proofErr w:type="spellEnd"/>
            <w:r w:rsidRPr="00CA6CC9">
              <w:rPr>
                <w:rFonts w:ascii="Courier New" w:eastAsia="Batang" w:hAnsi="Courier New" w:cs="Courier New"/>
              </w:rPr>
              <w:t xml:space="preserve">    /  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       x    /do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group  : &lt;/&gt; and &lt;/&gt;</w:t>
            </w:r>
          </w:p>
          <w:p w:rsidR="00CA6CC9" w:rsidRDefault="00CA6CC9" w:rsidP="00CA6CC9">
            <w:pPr>
              <w:rPr>
                <w:rFonts w:eastAsia="Batang"/>
              </w:rPr>
            </w:pPr>
            <w:r w:rsidRPr="00CA6CC9">
              <w:rPr>
                <w:rFonts w:ascii="Courier New" w:eastAsia="Batang" w:hAnsi="Courier New" w:cs="Courier New"/>
              </w:rPr>
              <w:t>0 differences found</w:t>
            </w:r>
          </w:p>
        </w:tc>
      </w:tr>
      <w:tr w:rsidR="00EC59CF" w:rsidTr="00DE5591">
        <w:tblPrEx>
          <w:tblW w:w="0" w:type="auto"/>
          <w:tblInd w:w="198" w:type="dxa"/>
          <w:tblPrExChange w:id="410" w:author="jkm" w:date="2012-02-03T14:53:00Z">
            <w:tblPrEx>
              <w:tblW w:w="0" w:type="auto"/>
              <w:tblInd w:w="198" w:type="dxa"/>
            </w:tblPrEx>
          </w:tblPrExChange>
        </w:tblPrEx>
        <w:trPr>
          <w:trHeight w:val="260"/>
          <w:trPrChange w:id="411" w:author="jkm" w:date="2012-02-03T14:53:00Z">
            <w:trPr>
              <w:gridAfter w:val="0"/>
              <w:trHeight w:val="285"/>
            </w:trPr>
          </w:trPrChange>
        </w:trPr>
        <w:tc>
          <w:tcPr>
            <w:tcW w:w="11250" w:type="dxa"/>
            <w:tcPrChange w:id="412" w:author="jkm" w:date="2012-02-03T14:53:00Z">
              <w:tcPr>
                <w:tcW w:w="11250" w:type="dxa"/>
                <w:gridSpan w:val="2"/>
              </w:tcPr>
            </w:tcPrChange>
          </w:tcPr>
          <w:p w:rsidR="00EC59CF" w:rsidRPr="00EC59CF" w:rsidRDefault="00EC59CF" w:rsidP="00EC59CF">
            <w:pPr>
              <w:spacing w:after="200" w:line="276" w:lineRule="auto"/>
              <w:rPr>
                <w:rFonts w:eastAsia="Batang" w:cstheme="minorHAnsi"/>
                <w:b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287D58" w:rsidRDefault="00287D58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AD288A" w:rsidRDefault="00275930">
      <w:pPr>
        <w:pStyle w:val="Heading2"/>
      </w:pPr>
      <w:bookmarkStart w:id="413" w:name="_Toc310512944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413"/>
    </w:p>
    <w:p w:rsidR="00AD288A" w:rsidRDefault="00535A2F">
      <w:pPr>
        <w:pStyle w:val="Heading3"/>
        <w:numPr>
          <w:ilvl w:val="2"/>
          <w:numId w:val="73"/>
        </w:numPr>
      </w:pPr>
      <w:bookmarkStart w:id="414" w:name="_Toc310512945"/>
      <w:r>
        <w:rPr>
          <w:rFonts w:hint="eastAsia"/>
        </w:rPr>
        <w:t>Sign difference in dataset</w:t>
      </w:r>
      <w:bookmarkEnd w:id="414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1295"/>
        </w:trPr>
        <w:tc>
          <w:tcPr>
            <w:tcW w:w="9450" w:type="dxa"/>
          </w:tcPr>
          <w:p w:rsidR="00AD288A" w:rsidRDefault="008977D1">
            <w:pPr>
              <w:rPr>
                <w:rFonts w:eastAsia="Batang"/>
                <w:b/>
              </w:rPr>
            </w:pPr>
            <w:r w:rsidRPr="002A08FE">
              <w:rPr>
                <w:rFonts w:eastAsia="Batang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Batang"/>
        </w:rPr>
      </w:pPr>
      <w:r>
        <w:rPr>
          <w:rFonts w:hint="eastAsia"/>
        </w:rPr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Batang"/>
                <w:b/>
              </w:rPr>
            </w:pPr>
            <w:r w:rsidRPr="00535A2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>-v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35A2F">
              <w:rPr>
                <w:rFonts w:eastAsia="Batang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Batang"/>
              </w:rPr>
            </w:pPr>
          </w:p>
          <w:p w:rsidR="00DA775D" w:rsidRDefault="00DA775D" w:rsidP="00DA775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Batang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415" w:name="_Toc310512946"/>
      <w:r>
        <w:rPr>
          <w:rFonts w:hint="eastAsia"/>
        </w:rPr>
        <w:t>Sign difference in attribute</w:t>
      </w:r>
      <w:bookmarkEnd w:id="415"/>
    </w:p>
    <w:p w:rsidR="00DF09ED" w:rsidRDefault="003E6187">
      <w:r>
        <w:rPr>
          <w:rFonts w:hint="eastAsia"/>
        </w:rPr>
        <w:t xml:space="preserve">The sign difference is </w:t>
      </w:r>
      <w:r w:rsidR="001F1677">
        <w:rPr>
          <w:rFonts w:eastAsia="Batang" w:hint="eastAsia"/>
        </w:rPr>
        <w:t>NOT</w:t>
      </w:r>
      <w:r>
        <w:rPr>
          <w:rFonts w:hint="eastAsia"/>
        </w:rPr>
        <w:t xml:space="preserve">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530"/>
        </w:trPr>
        <w:tc>
          <w:tcPr>
            <w:tcW w:w="9450" w:type="dxa"/>
          </w:tcPr>
          <w:p w:rsidR="00AD288A" w:rsidRDefault="00BB5D32">
            <w:pPr>
              <w:rPr>
                <w:rFonts w:eastAsia="Batang"/>
                <w:b/>
              </w:rPr>
            </w:pPr>
            <w:r w:rsidRPr="00BB5D32">
              <w:rPr>
                <w:rFonts w:eastAsia="Batang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AD288A" w:rsidRDefault="00DF52A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DB2343" w:rsidRDefault="00DB2343" w:rsidP="008977D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Batang"/>
        </w:rPr>
      </w:pPr>
    </w:p>
    <w:p w:rsidR="00AD288A" w:rsidRDefault="00E55439">
      <w:pPr>
        <w:pStyle w:val="Heading4"/>
        <w:rPr>
          <w:rFonts w:eastAsia="Batang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Batang"/>
                <w:b/>
              </w:rPr>
            </w:pPr>
            <w:r w:rsidRPr="00A7688C">
              <w:rPr>
                <w:rFonts w:eastAsia="Batang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Batang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F52AA" w:rsidTr="00DF52AA">
        <w:tc>
          <w:tcPr>
            <w:tcW w:w="12060" w:type="dxa"/>
          </w:tcPr>
          <w:p w:rsidR="001F1677" w:rsidRDefault="00BB5D32" w:rsidP="002275F4">
            <w:pPr>
              <w:rPr>
                <w:rFonts w:eastAsia="Batang"/>
              </w:rPr>
            </w:pPr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</w:t>
            </w:r>
          </w:p>
          <w:p w:rsidR="00CA6CC9" w:rsidRPr="00CA6CC9" w:rsidRDefault="00C15353" w:rsidP="00CA6CC9">
            <w:pPr>
              <w:pStyle w:val="ListParagraph"/>
              <w:numPr>
                <w:ilvl w:val="0"/>
                <w:numId w:val="91"/>
              </w:numPr>
            </w:pPr>
            <w:r>
              <w:rPr>
                <w:rFonts w:eastAsia="Batang" w:hint="eastAsia"/>
              </w:rPr>
              <w:t>Different behaviors:  w</w:t>
            </w:r>
            <w:r w:rsidR="00DF52AA">
              <w:rPr>
                <w:rFonts w:hint="eastAsia"/>
              </w:rPr>
              <w:t xml:space="preserve">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  <w:p w:rsidR="00CA6CC9" w:rsidRPr="00CA6CC9" w:rsidRDefault="001F1677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</w:rPr>
            </w:pPr>
            <w:r>
              <w:rPr>
                <w:rFonts w:hint="eastAsia"/>
              </w:rPr>
              <w:t xml:space="preserve">This issue was entered in JIRA as </w:t>
            </w:r>
            <w:hyperlink r:id="rId13" w:history="1">
              <w:r w:rsidRPr="00F61DE7">
                <w:rPr>
                  <w:rStyle w:val="Hyperlink"/>
                  <w:rFonts w:hint="eastAsia"/>
                </w:rPr>
                <w:t>HDFFV-7725</w:t>
              </w:r>
            </w:hyperlink>
            <w:r>
              <w:rPr>
                <w:rFonts w:hint="eastAsia"/>
              </w:rPr>
              <w:t>.  Not sure which one is intended behavior.</w:t>
            </w:r>
          </w:p>
        </w:tc>
      </w:tr>
    </w:tbl>
    <w:p w:rsidR="00E85E65" w:rsidDel="009132EF" w:rsidRDefault="00E85E65">
      <w:pPr>
        <w:rPr>
          <w:ins w:id="416" w:author="jkimadm" w:date="2012-02-03T13:52:00Z"/>
          <w:del w:id="417" w:author="jkm" w:date="2012-02-03T15:00:00Z"/>
        </w:rPr>
      </w:pPr>
      <w:ins w:id="418" w:author="jkimadm" w:date="2012-02-03T13:52:00Z">
        <w:del w:id="419" w:author="jkm" w:date="2012-02-03T15:00:00Z">
          <w:r w:rsidDel="009132EF">
            <w:delText>H</w:delText>
          </w:r>
          <w:r w:rsidDel="009132EF">
            <w:rPr>
              <w:rFonts w:hint="eastAsia"/>
            </w:rPr>
            <w:delText>5diff:</w:delText>
          </w:r>
        </w:del>
      </w:ins>
      <w:ins w:id="420" w:author="jkimadm" w:date="2012-02-03T13:53:00Z">
        <w:del w:id="421" w:author="jkm" w:date="2012-02-03T15:00:00Z">
          <w:r w:rsidDel="009132EF">
            <w:rPr>
              <w:rFonts w:hint="eastAsia"/>
            </w:rPr>
            <w:delText xml:space="preserve"> follow dataset behavior</w:delText>
          </w:r>
        </w:del>
      </w:ins>
    </w:p>
    <w:p w:rsidR="00E85E65" w:rsidDel="009132EF" w:rsidRDefault="00E85E65">
      <w:pPr>
        <w:rPr>
          <w:ins w:id="422" w:author="jkimadm" w:date="2012-02-03T13:52:00Z"/>
          <w:del w:id="423" w:author="jkm" w:date="2012-02-03T15:00:00Z"/>
        </w:rPr>
      </w:pPr>
    </w:p>
    <w:p w:rsidR="00DE5591" w:rsidRDefault="00E85E65" w:rsidP="00DE5591">
      <w:pPr>
        <w:rPr>
          <w:ins w:id="424" w:author="jkm" w:date="2012-02-03T14:55:00Z"/>
          <w:rFonts w:eastAsia="Batang"/>
        </w:rPr>
      </w:pPr>
      <w:ins w:id="425" w:author="jkimadm" w:date="2012-02-03T13:52:00Z">
        <w:del w:id="426" w:author="jkm" w:date="2012-02-03T15:00:00Z">
          <w:r w:rsidDel="009132EF">
            <w:delText>H</w:delText>
          </w:r>
          <w:r w:rsidDel="009132EF">
            <w:rPr>
              <w:rFonts w:hint="eastAsia"/>
            </w:rPr>
            <w:delText>5compare:</w:delText>
          </w:r>
        </w:del>
      </w:ins>
      <w:ins w:id="427" w:author="jkimadm" w:date="2012-02-03T13:53:00Z">
        <w:del w:id="428" w:author="jkm" w:date="2012-02-03T15:00:00Z">
          <w:r w:rsidDel="009132EF">
            <w:rPr>
              <w:rFonts w:hint="eastAsia"/>
            </w:rPr>
            <w:delText xml:space="preserve">  tool  team guy decide</w:delText>
          </w:r>
        </w:del>
      </w:ins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DE5591" w:rsidTr="00DE5591">
        <w:trPr>
          <w:ins w:id="429" w:author="jkm" w:date="2012-02-03T14:55:00Z"/>
        </w:trPr>
        <w:tc>
          <w:tcPr>
            <w:tcW w:w="11790" w:type="dxa"/>
          </w:tcPr>
          <w:p w:rsidR="00DE5591" w:rsidRDefault="00DE5591" w:rsidP="00DE5591">
            <w:pPr>
              <w:rPr>
                <w:ins w:id="430" w:author="jkm" w:date="2012-02-03T14:55:00Z"/>
                <w:rFonts w:eastAsia="Batang"/>
              </w:rPr>
            </w:pPr>
            <w:ins w:id="431" w:author="jkm" w:date="2012-02-03T14:55:00Z">
              <w:r w:rsidRPr="00DE5591">
                <w:rPr>
                  <w:rFonts w:eastAsia="Batang" w:hint="eastAsia"/>
                  <w:highlight w:val="yellow"/>
                </w:rPr>
                <w:t>SUMMARY</w:t>
              </w:r>
            </w:ins>
          </w:p>
          <w:p w:rsidR="00DE5591" w:rsidRDefault="00DE5591" w:rsidP="00DE5591">
            <w:pPr>
              <w:pStyle w:val="ListParagraph"/>
              <w:ind w:left="800"/>
              <w:rPr>
                <w:ins w:id="432" w:author="jkm" w:date="2012-02-03T14:55:00Z"/>
              </w:rPr>
            </w:pPr>
          </w:p>
          <w:p w:rsidR="00DE5591" w:rsidRDefault="00DE5591" w:rsidP="00DE5591">
            <w:pPr>
              <w:rPr>
                <w:ins w:id="433" w:author="jkm" w:date="2012-02-03T14:55:00Z"/>
                <w:rFonts w:eastAsia="Batang"/>
              </w:rPr>
            </w:pPr>
            <w:ins w:id="434" w:author="jkm" w:date="2012-02-03T14:55:00Z">
              <w:r>
                <w:rPr>
                  <w:rFonts w:hint="eastAsia"/>
                </w:rPr>
                <w:t>h5diff</w:t>
              </w:r>
            </w:ins>
          </w:p>
          <w:p w:rsidR="00DE5591" w:rsidRPr="00DE5591" w:rsidRDefault="00DE5591" w:rsidP="00DE5591">
            <w:pPr>
              <w:pStyle w:val="ListParagraph"/>
              <w:numPr>
                <w:ilvl w:val="0"/>
                <w:numId w:val="95"/>
              </w:numPr>
              <w:rPr>
                <w:ins w:id="435" w:author="jkm" w:date="2012-02-03T14:55:00Z"/>
                <w:rFonts w:eastAsia="Batang"/>
              </w:rPr>
            </w:pPr>
            <w:ins w:id="436" w:author="jkm" w:date="2012-02-03T14:55:00Z">
              <w:r>
                <w:rPr>
                  <w:rFonts w:eastAsia="Batang" w:hint="eastAsia"/>
                </w:rPr>
                <w:t xml:space="preserve">Treat it as a bug.  Dataset </w:t>
              </w:r>
            </w:ins>
            <w:ins w:id="437" w:author="jkm" w:date="2012-02-03T14:56:00Z">
              <w:r>
                <w:rPr>
                  <w:rFonts w:eastAsia="Batang" w:hint="eastAsia"/>
                </w:rPr>
                <w:t xml:space="preserve">case is correct.  </w:t>
              </w:r>
            </w:ins>
            <w:ins w:id="438" w:author="jkm" w:date="2012-02-03T14:57:00Z">
              <w:r w:rsidR="00A27DDA">
                <w:rPr>
                  <w:rFonts w:eastAsia="Batang" w:hint="eastAsia"/>
                </w:rPr>
                <w:t xml:space="preserve">  (HDFFV-7725)</w:t>
              </w:r>
            </w:ins>
          </w:p>
          <w:p w:rsidR="00DE5591" w:rsidRDefault="00DE5591" w:rsidP="00DE5591">
            <w:pPr>
              <w:rPr>
                <w:ins w:id="439" w:author="jkm" w:date="2012-02-03T14:55:00Z"/>
                <w:rFonts w:eastAsia="Batang"/>
              </w:rPr>
            </w:pPr>
          </w:p>
          <w:p w:rsidR="00DE5591" w:rsidRDefault="00DE5591" w:rsidP="00DE5591">
            <w:pPr>
              <w:rPr>
                <w:ins w:id="440" w:author="jkm" w:date="2012-02-03T14:55:00Z"/>
                <w:rFonts w:eastAsia="Batang"/>
              </w:rPr>
            </w:pPr>
            <w:ins w:id="441" w:author="jkm" w:date="2012-02-03T14:55:00Z">
              <w:r>
                <w:rPr>
                  <w:rFonts w:hint="eastAsia"/>
                </w:rPr>
                <w:t>h5compare</w:t>
              </w:r>
            </w:ins>
          </w:p>
          <w:p w:rsidR="00000000" w:rsidRDefault="00DE5591">
            <w:pPr>
              <w:pStyle w:val="ListParagraph"/>
              <w:numPr>
                <w:ilvl w:val="0"/>
                <w:numId w:val="95"/>
              </w:numPr>
              <w:rPr>
                <w:ins w:id="442" w:author="jkm" w:date="2012-02-03T14:55:00Z"/>
                <w:rFonts w:eastAsia="Batang"/>
              </w:rPr>
              <w:pPrChange w:id="443" w:author="jkm" w:date="2012-02-03T14:57:00Z">
                <w:pPr>
                  <w:pStyle w:val="ListParagraph"/>
                  <w:numPr>
                    <w:numId w:val="95"/>
                  </w:numPr>
                  <w:spacing w:after="200" w:line="276" w:lineRule="auto"/>
                  <w:ind w:hanging="360"/>
                </w:pPr>
              </w:pPrChange>
            </w:pPr>
            <w:ins w:id="444" w:author="jkm" w:date="2012-02-03T14:55:00Z">
              <w:r w:rsidRPr="00DE5591">
                <w:rPr>
                  <w:rFonts w:eastAsia="Batang" w:hint="eastAsia"/>
                </w:rPr>
                <w:t xml:space="preserve"> </w:t>
              </w:r>
            </w:ins>
            <w:ins w:id="445" w:author="jkm" w:date="2012-02-03T14:58:00Z">
              <w:r w:rsidR="00A27DDA">
                <w:rPr>
                  <w:rFonts w:eastAsia="Batang"/>
                </w:rPr>
                <w:t>W</w:t>
              </w:r>
              <w:r w:rsidR="00A27DDA">
                <w:rPr>
                  <w:rFonts w:eastAsia="Batang" w:hint="eastAsia"/>
                </w:rPr>
                <w:t>hoever work</w:t>
              </w:r>
            </w:ins>
            <w:ins w:id="446" w:author="jkm" w:date="2012-02-03T14:59:00Z">
              <w:r w:rsidR="00A27DDA">
                <w:rPr>
                  <w:rFonts w:eastAsia="Batang" w:hint="eastAsia"/>
                </w:rPr>
                <w:t>s</w:t>
              </w:r>
            </w:ins>
            <w:ins w:id="447" w:author="jkm" w:date="2012-02-03T14:58:00Z">
              <w:r w:rsidR="00A27DDA">
                <w:rPr>
                  <w:rFonts w:eastAsia="Batang" w:hint="eastAsia"/>
                </w:rPr>
                <w:t xml:space="preserve"> on h5compare tool will need to </w:t>
              </w:r>
            </w:ins>
            <w:ins w:id="448" w:author="jkm" w:date="2012-02-03T14:59:00Z">
              <w:r w:rsidR="00A27DDA">
                <w:rPr>
                  <w:rFonts w:eastAsia="Batang" w:hint="eastAsia"/>
                </w:rPr>
                <w:t>gather</w:t>
              </w:r>
            </w:ins>
            <w:ins w:id="449" w:author="jkm" w:date="2012-02-03T14:58:00Z">
              <w:r w:rsidR="00A27DDA">
                <w:rPr>
                  <w:rFonts w:eastAsia="Batang" w:hint="eastAsia"/>
                </w:rPr>
                <w:t xml:space="preserve"> </w:t>
              </w:r>
            </w:ins>
            <w:ins w:id="450" w:author="jkm" w:date="2012-02-03T14:59:00Z">
              <w:r w:rsidR="00A27DDA">
                <w:rPr>
                  <w:rFonts w:eastAsia="Batang" w:hint="eastAsia"/>
                </w:rPr>
                <w:t>decision with tool team.</w:t>
              </w:r>
            </w:ins>
          </w:p>
        </w:tc>
      </w:tr>
    </w:tbl>
    <w:p w:rsidR="00DE5591" w:rsidRPr="00DE5591" w:rsidRDefault="00DE5591" w:rsidP="00DE5591">
      <w:pPr>
        <w:rPr>
          <w:ins w:id="451" w:author="jkm" w:date="2012-02-03T14:55:00Z"/>
          <w:rFonts w:eastAsia="Batang"/>
        </w:rPr>
      </w:pPr>
    </w:p>
    <w:p w:rsidR="00DE5591" w:rsidRDefault="00DE5591">
      <w:pPr>
        <w:rPr>
          <w:ins w:id="452" w:author="jkm" w:date="2012-02-03T14:55:00Z"/>
          <w:rFonts w:eastAsia="Batang"/>
        </w:rPr>
      </w:pPr>
    </w:p>
    <w:p w:rsidR="00D00C0A" w:rsidRPr="00535A2F" w:rsidRDefault="001F1CD2">
      <w:pPr>
        <w:rPr>
          <w:rFonts w:asciiTheme="majorHAnsi" w:eastAsia="Batang" w:hAnsiTheme="majorHAnsi" w:cstheme="majorBidi"/>
          <w:color w:val="365F91" w:themeColor="accent1" w:themeShade="BF"/>
          <w:sz w:val="28"/>
          <w:szCs w:val="28"/>
        </w:rPr>
      </w:pPr>
      <w:del w:id="453" w:author="jkimadm" w:date="2012-02-03T13:52:00Z">
        <w:r w:rsidDel="00E85E65">
          <w:br w:type="page"/>
        </w:r>
      </w:del>
    </w:p>
    <w:p w:rsidR="005119DD" w:rsidRDefault="005119DD">
      <w:pPr>
        <w:rPr>
          <w:ins w:id="454" w:author="jkm" w:date="2012-02-06T12:11:00Z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55" w:name="_Toc310512947"/>
      <w:ins w:id="456" w:author="jkm" w:date="2012-02-06T12:11:00Z">
        <w:r>
          <w:br w:type="page"/>
        </w:r>
      </w:ins>
    </w:p>
    <w:p w:rsidR="002E7598" w:rsidRDefault="00246521" w:rsidP="002E7598">
      <w:pPr>
        <w:pStyle w:val="Heading1"/>
        <w:numPr>
          <w:ilvl w:val="0"/>
          <w:numId w:val="0"/>
        </w:numPr>
      </w:pPr>
      <w:r>
        <w:lastRenderedPageBreak/>
        <w:t>Appendix</w:t>
      </w:r>
      <w:r w:rsidR="004F0F1F">
        <w:rPr>
          <w:rFonts w:hint="eastAsia"/>
        </w:rPr>
        <w:t xml:space="preserve"> </w:t>
      </w:r>
      <w:proofErr w:type="gramStart"/>
      <w:r w:rsidR="004F0F1F">
        <w:rPr>
          <w:rFonts w:hint="eastAsia"/>
        </w:rPr>
        <w:t>A</w:t>
      </w:r>
      <w:proofErr w:type="gramEnd"/>
      <w:r w:rsidR="004F0F1F">
        <w:rPr>
          <w:rFonts w:hint="eastAsia"/>
        </w:rPr>
        <w:t xml:space="preserve">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455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lastRenderedPageBreak/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lastRenderedPageBreak/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HDF5 "nans1.h5"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, 0.1, 0.1,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BB5D32" w:rsidP="004548D6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0.2,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, 0.3,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Batang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Batang"/>
          <w:sz w:val="24"/>
          <w:szCs w:val="24"/>
        </w:rPr>
      </w:pPr>
    </w:p>
    <w:p w:rsidR="00676AE9" w:rsidRDefault="00676AE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lastRenderedPageBreak/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HDF5 "ref-dsetreg2.h5"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457" w:name="_Toc309308343"/>
      <w:bookmarkStart w:id="458" w:name="_Toc310434058"/>
      <w:bookmarkStart w:id="459" w:name="_Toc310512948"/>
      <w:r>
        <w:lastRenderedPageBreak/>
        <w:t>Acknowledgements</w:t>
      </w:r>
      <w:bookmarkEnd w:id="457"/>
      <w:bookmarkEnd w:id="458"/>
      <w:bookmarkEnd w:id="459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460" w:name="_Toc309308344"/>
      <w:bookmarkStart w:id="461" w:name="_Toc310434059"/>
      <w:bookmarkStart w:id="462" w:name="_Toc310512949"/>
      <w:r>
        <w:t>Revision History</w:t>
      </w:r>
      <w:bookmarkEnd w:id="460"/>
      <w:bookmarkEnd w:id="461"/>
      <w:bookmarkEnd w:id="462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B246BC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B246BC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Batang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B246BC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B246BC">
        <w:trPr>
          <w:trHeight w:val="311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CA6CC9" w:rsidRDefault="006D4F19" w:rsidP="00CA6CC9">
            <w:pPr>
              <w:rPr>
                <w:rFonts w:eastAsia="Batang"/>
              </w:rPr>
            </w:pPr>
            <w:r w:rsidRPr="009D6CFF">
              <w:t>Version</w:t>
            </w:r>
            <w:r>
              <w:t>2</w:t>
            </w:r>
            <w:r>
              <w:rPr>
                <w:rFonts w:eastAsia="Batang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</w:t>
            </w:r>
            <w:r w:rsidR="002543A5">
              <w:rPr>
                <w:rFonts w:eastAsia="Batang" w:hint="eastAsia"/>
              </w:rPr>
              <w:t>t</w:t>
            </w:r>
            <w:r w:rsidRPr="009D6CFF">
              <w:t>he HDF Group</w:t>
            </w:r>
            <w:r>
              <w:rPr>
                <w:rFonts w:hint="eastAsia"/>
              </w:rPr>
              <w:t>.</w:t>
            </w:r>
          </w:p>
        </w:tc>
      </w:tr>
      <w:tr w:rsidR="00B246BC" w:rsidRPr="009D6CFF" w:rsidTr="00B246BC">
        <w:trPr>
          <w:trHeight w:val="285"/>
        </w:trPr>
        <w:tc>
          <w:tcPr>
            <w:tcW w:w="2337" w:type="dxa"/>
          </w:tcPr>
          <w:p w:rsidR="00B246BC" w:rsidRDefault="00B246BC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January 20,2012:</w:t>
            </w:r>
          </w:p>
        </w:tc>
        <w:tc>
          <w:tcPr>
            <w:tcW w:w="7743" w:type="dxa"/>
          </w:tcPr>
          <w:p w:rsidR="00B246BC" w:rsidRPr="00B246BC" w:rsidRDefault="00B246BC" w:rsidP="00B246B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Version2.6 had meeting#1.  Added </w:t>
            </w:r>
            <w:r>
              <w:rPr>
                <w:rFonts w:eastAsia="Batang"/>
              </w:rPr>
              <w:t>‘</w:t>
            </w:r>
            <w:r>
              <w:rPr>
                <w:rFonts w:eastAsia="Batang" w:hint="eastAsia"/>
              </w:rPr>
              <w:t>SUMMARY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 sections from the meeting. Minor updates.</w:t>
            </w:r>
          </w:p>
        </w:tc>
      </w:tr>
      <w:tr w:rsidR="00B246BC" w:rsidRPr="009D6CFF" w:rsidTr="00B246BC">
        <w:trPr>
          <w:trHeight w:val="237"/>
        </w:trPr>
        <w:tc>
          <w:tcPr>
            <w:tcW w:w="2337" w:type="dxa"/>
          </w:tcPr>
          <w:p w:rsidR="00B246BC" w:rsidRDefault="002543A5" w:rsidP="006D4F19">
            <w:pPr>
              <w:rPr>
                <w:rFonts w:eastAsia="Batang"/>
                <w:i/>
              </w:rPr>
            </w:pPr>
            <w:r>
              <w:rPr>
                <w:rFonts w:eastAsia="Batang"/>
                <w:i/>
              </w:rPr>
              <w:t>February</w:t>
            </w:r>
            <w:r>
              <w:rPr>
                <w:rFonts w:eastAsia="Batang" w:hint="eastAsia"/>
                <w:i/>
              </w:rPr>
              <w:t xml:space="preserve"> 2,2012:</w:t>
            </w:r>
          </w:p>
        </w:tc>
        <w:tc>
          <w:tcPr>
            <w:tcW w:w="7743" w:type="dxa"/>
          </w:tcPr>
          <w:p w:rsidR="00B246BC" w:rsidRDefault="002543A5" w:rsidP="00E230D5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Version2.7 circulated for the 2</w:t>
            </w:r>
            <w:r w:rsidR="00CA6CC9" w:rsidRPr="00CA6CC9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meeting within the </w:t>
            </w:r>
            <w:r w:rsidR="00E230D5">
              <w:rPr>
                <w:rFonts w:eastAsia="Batang" w:hint="eastAsia"/>
              </w:rPr>
              <w:t>HDF</w:t>
            </w:r>
            <w:r>
              <w:rPr>
                <w:rFonts w:eastAsia="Batang" w:hint="eastAsia"/>
              </w:rPr>
              <w:t xml:space="preserve"> group</w:t>
            </w:r>
          </w:p>
        </w:tc>
      </w:tr>
    </w:tbl>
    <w:p w:rsidR="0019487C" w:rsidRPr="00140FE8" w:rsidRDefault="0019487C" w:rsidP="006D4F19">
      <w:pPr>
        <w:rPr>
          <w:rFonts w:eastAsia="Batang"/>
        </w:rPr>
      </w:pPr>
    </w:p>
    <w:sectPr w:rsidR="0019487C" w:rsidRPr="00140FE8" w:rsidSect="00BC5844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0B3" w:rsidRDefault="008440B3" w:rsidP="00BC5844">
      <w:pPr>
        <w:spacing w:after="0" w:line="240" w:lineRule="auto"/>
      </w:pPr>
      <w:r>
        <w:separator/>
      </w:r>
    </w:p>
  </w:endnote>
  <w:endnote w:type="continuationSeparator" w:id="0">
    <w:p w:rsidR="008440B3" w:rsidRDefault="008440B3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5119DD" w:rsidRDefault="0001246C">
        <w:pPr>
          <w:pStyle w:val="Footer"/>
          <w:jc w:val="center"/>
        </w:pPr>
        <w:fldSimple w:instr=" PAGE   \* MERGEFORMAT ">
          <w:r w:rsidR="001425C4">
            <w:rPr>
              <w:noProof/>
            </w:rPr>
            <w:t>32</w:t>
          </w:r>
        </w:fldSimple>
      </w:p>
    </w:sdtContent>
  </w:sdt>
  <w:p w:rsidR="005119DD" w:rsidRDefault="005119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0B3" w:rsidRDefault="008440B3" w:rsidP="00BC5844">
      <w:pPr>
        <w:spacing w:after="0" w:line="240" w:lineRule="auto"/>
      </w:pPr>
      <w:r>
        <w:separator/>
      </w:r>
    </w:p>
  </w:footnote>
  <w:footnote w:type="continuationSeparator" w:id="0">
    <w:p w:rsidR="008440B3" w:rsidRDefault="008440B3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9DD" w:rsidRDefault="005119DD">
    <w:pPr>
      <w:pStyle w:val="Header"/>
      <w:rPr>
        <w:rFonts w:eastAsia="Batang"/>
        <w:sz w:val="24"/>
        <w:szCs w:val="24"/>
      </w:rPr>
    </w:pPr>
    <w:r w:rsidRPr="003D452D">
      <w:rPr>
        <w:rFonts w:eastAsia="Batang" w:hint="eastAsia"/>
        <w:sz w:val="24"/>
        <w:szCs w:val="24"/>
      </w:rPr>
      <w:t>201</w:t>
    </w:r>
    <w:r>
      <w:rPr>
        <w:rFonts w:eastAsia="Batang" w:hint="eastAsia"/>
        <w:sz w:val="24"/>
        <w:szCs w:val="24"/>
      </w:rPr>
      <w:t>2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02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</w:t>
    </w:r>
    <w:r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02</w:t>
    </w:r>
    <w:r w:rsidRPr="003D452D">
      <w:rPr>
        <w:rFonts w:eastAsia="Batang" w:hint="eastAsia"/>
        <w:sz w:val="24"/>
        <w:szCs w:val="24"/>
      </w:rPr>
      <w:t>.v</w:t>
    </w:r>
    <w:r>
      <w:rPr>
        <w:rFonts w:eastAsia="Batang" w:hint="eastAsia"/>
        <w:sz w:val="24"/>
        <w:szCs w:val="24"/>
      </w:rPr>
      <w:t>2.7</w:t>
    </w:r>
  </w:p>
  <w:p w:rsidR="005119DD" w:rsidRPr="00BC5844" w:rsidRDefault="005119DD">
    <w:pPr>
      <w:pStyle w:val="Header"/>
      <w:rPr>
        <w:rFonts w:eastAsia="Batan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66F6"/>
    <w:multiLevelType w:val="hybridMultilevel"/>
    <w:tmpl w:val="64F45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C4300"/>
    <w:multiLevelType w:val="hybridMultilevel"/>
    <w:tmpl w:val="5E4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B6A75"/>
    <w:multiLevelType w:val="hybridMultilevel"/>
    <w:tmpl w:val="6E02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E35384"/>
    <w:multiLevelType w:val="hybridMultilevel"/>
    <w:tmpl w:val="6F7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C55B0E"/>
    <w:multiLevelType w:val="hybridMultilevel"/>
    <w:tmpl w:val="FC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422DEA"/>
    <w:multiLevelType w:val="hybridMultilevel"/>
    <w:tmpl w:val="6CF8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98530B"/>
    <w:multiLevelType w:val="hybridMultilevel"/>
    <w:tmpl w:val="5D1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>
    <w:nsid w:val="35AF389C"/>
    <w:multiLevelType w:val="hybridMultilevel"/>
    <w:tmpl w:val="E1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8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3F5FC6"/>
    <w:multiLevelType w:val="hybridMultilevel"/>
    <w:tmpl w:val="8E5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BD2236"/>
    <w:multiLevelType w:val="hybridMultilevel"/>
    <w:tmpl w:val="FE7C618A"/>
    <w:lvl w:ilvl="0" w:tplc="D90083AC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52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975A7A"/>
    <w:multiLevelType w:val="hybridMultilevel"/>
    <w:tmpl w:val="7AAEEB00"/>
    <w:lvl w:ilvl="0" w:tplc="D90083AC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A0B59AD"/>
    <w:multiLevelType w:val="hybridMultilevel"/>
    <w:tmpl w:val="8A0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A387119"/>
    <w:multiLevelType w:val="hybridMultilevel"/>
    <w:tmpl w:val="28000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C73015E"/>
    <w:multiLevelType w:val="hybridMultilevel"/>
    <w:tmpl w:val="2EA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6E6B2C"/>
    <w:multiLevelType w:val="hybridMultilevel"/>
    <w:tmpl w:val="2142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3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5652777"/>
    <w:multiLevelType w:val="hybridMultilevel"/>
    <w:tmpl w:val="9A52D9F4"/>
    <w:lvl w:ilvl="0" w:tplc="3E3857B2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6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9EC5C49"/>
    <w:multiLevelType w:val="hybridMultilevel"/>
    <w:tmpl w:val="5B5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E6A19EF"/>
    <w:multiLevelType w:val="hybridMultilevel"/>
    <w:tmpl w:val="288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43D221F"/>
    <w:multiLevelType w:val="hybridMultilevel"/>
    <w:tmpl w:val="8F7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D9805D0"/>
    <w:multiLevelType w:val="hybridMultilevel"/>
    <w:tmpl w:val="0BFE6242"/>
    <w:lvl w:ilvl="0" w:tplc="6A6400C0">
      <w:start w:val="3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89">
    <w:nsid w:val="7F5250E8"/>
    <w:multiLevelType w:val="hybridMultilevel"/>
    <w:tmpl w:val="4F0A8C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0">
    <w:nsid w:val="7F6D4815"/>
    <w:multiLevelType w:val="hybridMultilevel"/>
    <w:tmpl w:val="03D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82"/>
  </w:num>
  <w:num w:numId="3">
    <w:abstractNumId w:val="48"/>
  </w:num>
  <w:num w:numId="4">
    <w:abstractNumId w:val="13"/>
  </w:num>
  <w:num w:numId="5">
    <w:abstractNumId w:val="33"/>
  </w:num>
  <w:num w:numId="6">
    <w:abstractNumId w:val="78"/>
  </w:num>
  <w:num w:numId="7">
    <w:abstractNumId w:val="3"/>
  </w:num>
  <w:num w:numId="8">
    <w:abstractNumId w:val="69"/>
  </w:num>
  <w:num w:numId="9">
    <w:abstractNumId w:val="61"/>
  </w:num>
  <w:num w:numId="10">
    <w:abstractNumId w:val="31"/>
  </w:num>
  <w:num w:numId="11">
    <w:abstractNumId w:val="60"/>
  </w:num>
  <w:num w:numId="12">
    <w:abstractNumId w:val="85"/>
  </w:num>
  <w:num w:numId="13">
    <w:abstractNumId w:val="12"/>
  </w:num>
  <w:num w:numId="14">
    <w:abstractNumId w:val="74"/>
  </w:num>
  <w:num w:numId="15">
    <w:abstractNumId w:val="71"/>
  </w:num>
  <w:num w:numId="16">
    <w:abstractNumId w:val="8"/>
  </w:num>
  <w:num w:numId="17">
    <w:abstractNumId w:val="62"/>
  </w:num>
  <w:num w:numId="18">
    <w:abstractNumId w:val="18"/>
  </w:num>
  <w:num w:numId="19">
    <w:abstractNumId w:val="54"/>
  </w:num>
  <w:num w:numId="20">
    <w:abstractNumId w:val="72"/>
  </w:num>
  <w:num w:numId="21">
    <w:abstractNumId w:val="59"/>
  </w:num>
  <w:num w:numId="22">
    <w:abstractNumId w:val="21"/>
  </w:num>
  <w:num w:numId="23">
    <w:abstractNumId w:val="43"/>
  </w:num>
  <w:num w:numId="24">
    <w:abstractNumId w:val="5"/>
  </w:num>
  <w:num w:numId="25">
    <w:abstractNumId w:val="47"/>
  </w:num>
  <w:num w:numId="26">
    <w:abstractNumId w:val="0"/>
  </w:num>
  <w:num w:numId="27">
    <w:abstractNumId w:val="56"/>
  </w:num>
  <w:num w:numId="28">
    <w:abstractNumId w:val="63"/>
  </w:num>
  <w:num w:numId="29">
    <w:abstractNumId w:val="40"/>
  </w:num>
  <w:num w:numId="30">
    <w:abstractNumId w:val="86"/>
  </w:num>
  <w:num w:numId="31">
    <w:abstractNumId w:val="57"/>
  </w:num>
  <w:num w:numId="32">
    <w:abstractNumId w:val="87"/>
  </w:num>
  <w:num w:numId="33">
    <w:abstractNumId w:val="44"/>
  </w:num>
  <w:num w:numId="34">
    <w:abstractNumId w:val="81"/>
  </w:num>
  <w:num w:numId="35">
    <w:abstractNumId w:val="20"/>
  </w:num>
  <w:num w:numId="36">
    <w:abstractNumId w:val="80"/>
  </w:num>
  <w:num w:numId="37">
    <w:abstractNumId w:val="83"/>
  </w:num>
  <w:num w:numId="38">
    <w:abstractNumId w:val="11"/>
  </w:num>
  <w:num w:numId="39">
    <w:abstractNumId w:val="35"/>
  </w:num>
  <w:num w:numId="40">
    <w:abstractNumId w:val="29"/>
  </w:num>
  <w:num w:numId="41">
    <w:abstractNumId w:val="67"/>
  </w:num>
  <w:num w:numId="42">
    <w:abstractNumId w:val="68"/>
  </w:num>
  <w:num w:numId="43">
    <w:abstractNumId w:val="27"/>
  </w:num>
  <w:num w:numId="44">
    <w:abstractNumId w:val="76"/>
  </w:num>
  <w:num w:numId="45">
    <w:abstractNumId w:val="23"/>
  </w:num>
  <w:num w:numId="46">
    <w:abstractNumId w:val="25"/>
  </w:num>
  <w:num w:numId="47">
    <w:abstractNumId w:val="34"/>
  </w:num>
  <w:num w:numId="48">
    <w:abstractNumId w:val="73"/>
  </w:num>
  <w:num w:numId="49">
    <w:abstractNumId w:val="7"/>
  </w:num>
  <w:num w:numId="50">
    <w:abstractNumId w:val="58"/>
  </w:num>
  <w:num w:numId="51">
    <w:abstractNumId w:val="22"/>
  </w:num>
  <w:num w:numId="52">
    <w:abstractNumId w:val="14"/>
  </w:num>
  <w:num w:numId="53">
    <w:abstractNumId w:val="9"/>
  </w:num>
  <w:num w:numId="54">
    <w:abstractNumId w:val="30"/>
  </w:num>
  <w:num w:numId="55">
    <w:abstractNumId w:val="32"/>
  </w:num>
  <w:num w:numId="56">
    <w:abstractNumId w:val="45"/>
  </w:num>
  <w:num w:numId="57">
    <w:abstractNumId w:val="46"/>
  </w:num>
  <w:num w:numId="58">
    <w:abstractNumId w:val="52"/>
  </w:num>
  <w:num w:numId="59">
    <w:abstractNumId w:val="28"/>
  </w:num>
  <w:num w:numId="60">
    <w:abstractNumId w:val="16"/>
  </w:num>
  <w:num w:numId="61">
    <w:abstractNumId w:val="26"/>
  </w:num>
  <w:num w:numId="62">
    <w:abstractNumId w:val="70"/>
  </w:num>
  <w:num w:numId="63">
    <w:abstractNumId w:val="1"/>
  </w:num>
  <w:num w:numId="64">
    <w:abstractNumId w:val="38"/>
  </w:num>
  <w:num w:numId="65">
    <w:abstractNumId w:val="15"/>
  </w:num>
  <w:num w:numId="66">
    <w:abstractNumId w:val="41"/>
  </w:num>
  <w:num w:numId="67">
    <w:abstractNumId w:val="51"/>
  </w:num>
  <w:num w:numId="68">
    <w:abstractNumId w:val="6"/>
  </w:num>
  <w:num w:numId="6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9"/>
  </w:num>
  <w:num w:numId="72">
    <w:abstractNumId w:val="91"/>
  </w:num>
  <w:num w:numId="73">
    <w:abstractNumId w:val="5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6"/>
  </w:num>
  <w:num w:numId="75">
    <w:abstractNumId w:val="88"/>
  </w:num>
  <w:num w:numId="76">
    <w:abstractNumId w:val="4"/>
  </w:num>
  <w:num w:numId="77">
    <w:abstractNumId w:val="66"/>
  </w:num>
  <w:num w:numId="78">
    <w:abstractNumId w:val="37"/>
  </w:num>
  <w:num w:numId="79">
    <w:abstractNumId w:val="17"/>
  </w:num>
  <w:num w:numId="80">
    <w:abstractNumId w:val="77"/>
  </w:num>
  <w:num w:numId="81">
    <w:abstractNumId w:val="42"/>
  </w:num>
  <w:num w:numId="82">
    <w:abstractNumId w:val="75"/>
  </w:num>
  <w:num w:numId="83">
    <w:abstractNumId w:val="19"/>
  </w:num>
  <w:num w:numId="84">
    <w:abstractNumId w:val="50"/>
  </w:num>
  <w:num w:numId="85">
    <w:abstractNumId w:val="53"/>
  </w:num>
  <w:num w:numId="86">
    <w:abstractNumId w:val="55"/>
  </w:num>
  <w:num w:numId="87">
    <w:abstractNumId w:val="90"/>
  </w:num>
  <w:num w:numId="88">
    <w:abstractNumId w:val="84"/>
  </w:num>
  <w:num w:numId="89">
    <w:abstractNumId w:val="2"/>
  </w:num>
  <w:num w:numId="90">
    <w:abstractNumId w:val="79"/>
  </w:num>
  <w:num w:numId="91">
    <w:abstractNumId w:val="49"/>
  </w:num>
  <w:num w:numId="92">
    <w:abstractNumId w:val="24"/>
  </w:num>
  <w:num w:numId="93">
    <w:abstractNumId w:val="89"/>
  </w:num>
  <w:num w:numId="94">
    <w:abstractNumId w:val="65"/>
  </w:num>
  <w:num w:numId="95">
    <w:abstractNumId w:val="10"/>
  </w:num>
  <w:numIdMacAtCleanup w:val="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46C"/>
    <w:rsid w:val="00012B1B"/>
    <w:rsid w:val="00017152"/>
    <w:rsid w:val="00017A2D"/>
    <w:rsid w:val="0002057F"/>
    <w:rsid w:val="00022FE3"/>
    <w:rsid w:val="00031DF4"/>
    <w:rsid w:val="0004171F"/>
    <w:rsid w:val="0004241B"/>
    <w:rsid w:val="00054FAD"/>
    <w:rsid w:val="000566A1"/>
    <w:rsid w:val="000627D3"/>
    <w:rsid w:val="00065AED"/>
    <w:rsid w:val="00066512"/>
    <w:rsid w:val="000678C1"/>
    <w:rsid w:val="00070829"/>
    <w:rsid w:val="0007089A"/>
    <w:rsid w:val="00080F0C"/>
    <w:rsid w:val="000819D9"/>
    <w:rsid w:val="000841EC"/>
    <w:rsid w:val="00086867"/>
    <w:rsid w:val="000901D0"/>
    <w:rsid w:val="000922E0"/>
    <w:rsid w:val="00092441"/>
    <w:rsid w:val="0009730C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0F5AE5"/>
    <w:rsid w:val="00103123"/>
    <w:rsid w:val="00104611"/>
    <w:rsid w:val="001055A0"/>
    <w:rsid w:val="00113520"/>
    <w:rsid w:val="0011373E"/>
    <w:rsid w:val="00115D96"/>
    <w:rsid w:val="00115DF9"/>
    <w:rsid w:val="00116111"/>
    <w:rsid w:val="00117C91"/>
    <w:rsid w:val="0012052C"/>
    <w:rsid w:val="00122E6B"/>
    <w:rsid w:val="0012469F"/>
    <w:rsid w:val="00125125"/>
    <w:rsid w:val="0013250E"/>
    <w:rsid w:val="00135EF8"/>
    <w:rsid w:val="00137EBC"/>
    <w:rsid w:val="00140895"/>
    <w:rsid w:val="00140B90"/>
    <w:rsid w:val="00140FE8"/>
    <w:rsid w:val="001425C4"/>
    <w:rsid w:val="00145E3E"/>
    <w:rsid w:val="00152BD2"/>
    <w:rsid w:val="001534AA"/>
    <w:rsid w:val="00155A9C"/>
    <w:rsid w:val="00156DE6"/>
    <w:rsid w:val="001611A9"/>
    <w:rsid w:val="00167739"/>
    <w:rsid w:val="00171621"/>
    <w:rsid w:val="00172551"/>
    <w:rsid w:val="00174396"/>
    <w:rsid w:val="00175A3E"/>
    <w:rsid w:val="0017778A"/>
    <w:rsid w:val="00187C50"/>
    <w:rsid w:val="00190A93"/>
    <w:rsid w:val="00191A4F"/>
    <w:rsid w:val="0019487C"/>
    <w:rsid w:val="00195DE6"/>
    <w:rsid w:val="001A41DB"/>
    <w:rsid w:val="001B2308"/>
    <w:rsid w:val="001B54CE"/>
    <w:rsid w:val="001B68FE"/>
    <w:rsid w:val="001B7FA6"/>
    <w:rsid w:val="001C2468"/>
    <w:rsid w:val="001C6077"/>
    <w:rsid w:val="001D47CB"/>
    <w:rsid w:val="001D61B1"/>
    <w:rsid w:val="001E2F31"/>
    <w:rsid w:val="001E64BA"/>
    <w:rsid w:val="001F1677"/>
    <w:rsid w:val="001F1CD2"/>
    <w:rsid w:val="001F3378"/>
    <w:rsid w:val="00200515"/>
    <w:rsid w:val="002011C0"/>
    <w:rsid w:val="0020541B"/>
    <w:rsid w:val="00205B01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32B27"/>
    <w:rsid w:val="00246521"/>
    <w:rsid w:val="00246B2A"/>
    <w:rsid w:val="002543A5"/>
    <w:rsid w:val="0025652A"/>
    <w:rsid w:val="00261645"/>
    <w:rsid w:val="00263020"/>
    <w:rsid w:val="0026662F"/>
    <w:rsid w:val="00267C86"/>
    <w:rsid w:val="00271D38"/>
    <w:rsid w:val="00275930"/>
    <w:rsid w:val="00282270"/>
    <w:rsid w:val="00282CF3"/>
    <w:rsid w:val="00284B97"/>
    <w:rsid w:val="0028787B"/>
    <w:rsid w:val="00287D58"/>
    <w:rsid w:val="00287E84"/>
    <w:rsid w:val="00294332"/>
    <w:rsid w:val="00294680"/>
    <w:rsid w:val="00294C87"/>
    <w:rsid w:val="002A0159"/>
    <w:rsid w:val="002A0417"/>
    <w:rsid w:val="002A07AE"/>
    <w:rsid w:val="002A08FE"/>
    <w:rsid w:val="002A1997"/>
    <w:rsid w:val="002A2B73"/>
    <w:rsid w:val="002B72A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4EE4"/>
    <w:rsid w:val="002F76A7"/>
    <w:rsid w:val="002F79F8"/>
    <w:rsid w:val="00301C0A"/>
    <w:rsid w:val="00301CFC"/>
    <w:rsid w:val="00303902"/>
    <w:rsid w:val="003116DE"/>
    <w:rsid w:val="00313079"/>
    <w:rsid w:val="003145FD"/>
    <w:rsid w:val="00321167"/>
    <w:rsid w:val="00324595"/>
    <w:rsid w:val="00341497"/>
    <w:rsid w:val="00345D1C"/>
    <w:rsid w:val="00345FA4"/>
    <w:rsid w:val="00346E37"/>
    <w:rsid w:val="00351211"/>
    <w:rsid w:val="003532A5"/>
    <w:rsid w:val="00353393"/>
    <w:rsid w:val="0035623D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97B3B"/>
    <w:rsid w:val="003A1485"/>
    <w:rsid w:val="003A1767"/>
    <w:rsid w:val="003B3CBF"/>
    <w:rsid w:val="003B3F2A"/>
    <w:rsid w:val="003B44E2"/>
    <w:rsid w:val="003B58C2"/>
    <w:rsid w:val="003C475D"/>
    <w:rsid w:val="003C5DAF"/>
    <w:rsid w:val="003D227E"/>
    <w:rsid w:val="003D452D"/>
    <w:rsid w:val="003E42DD"/>
    <w:rsid w:val="003E589B"/>
    <w:rsid w:val="003E5C21"/>
    <w:rsid w:val="003E6187"/>
    <w:rsid w:val="003E6E2E"/>
    <w:rsid w:val="003F3768"/>
    <w:rsid w:val="003F6B4D"/>
    <w:rsid w:val="00404444"/>
    <w:rsid w:val="004077A0"/>
    <w:rsid w:val="004238AD"/>
    <w:rsid w:val="00427634"/>
    <w:rsid w:val="004337A2"/>
    <w:rsid w:val="004462A4"/>
    <w:rsid w:val="004529EF"/>
    <w:rsid w:val="0045488D"/>
    <w:rsid w:val="004548D6"/>
    <w:rsid w:val="00454D70"/>
    <w:rsid w:val="00457D64"/>
    <w:rsid w:val="004626F6"/>
    <w:rsid w:val="00466A37"/>
    <w:rsid w:val="00474649"/>
    <w:rsid w:val="0048081B"/>
    <w:rsid w:val="0048379A"/>
    <w:rsid w:val="00484CCA"/>
    <w:rsid w:val="004871AA"/>
    <w:rsid w:val="00490F8A"/>
    <w:rsid w:val="004945B9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332E"/>
    <w:rsid w:val="004D553F"/>
    <w:rsid w:val="004D7EC5"/>
    <w:rsid w:val="004E2E3C"/>
    <w:rsid w:val="004E329A"/>
    <w:rsid w:val="004E37B7"/>
    <w:rsid w:val="004E631E"/>
    <w:rsid w:val="004F0B42"/>
    <w:rsid w:val="004F0F1F"/>
    <w:rsid w:val="004F6020"/>
    <w:rsid w:val="00503084"/>
    <w:rsid w:val="0050354C"/>
    <w:rsid w:val="00504A73"/>
    <w:rsid w:val="00505BEC"/>
    <w:rsid w:val="00506F3C"/>
    <w:rsid w:val="005106BB"/>
    <w:rsid w:val="005119DD"/>
    <w:rsid w:val="00513171"/>
    <w:rsid w:val="00513286"/>
    <w:rsid w:val="005223BD"/>
    <w:rsid w:val="00523CFD"/>
    <w:rsid w:val="00525A47"/>
    <w:rsid w:val="00526C09"/>
    <w:rsid w:val="0053109B"/>
    <w:rsid w:val="005316FA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A1308"/>
    <w:rsid w:val="005A6E60"/>
    <w:rsid w:val="005A7475"/>
    <w:rsid w:val="005B3658"/>
    <w:rsid w:val="005B6446"/>
    <w:rsid w:val="005B7557"/>
    <w:rsid w:val="005B7C9D"/>
    <w:rsid w:val="005C3A2F"/>
    <w:rsid w:val="005C58E1"/>
    <w:rsid w:val="005D1DBB"/>
    <w:rsid w:val="005E0D17"/>
    <w:rsid w:val="005E6C98"/>
    <w:rsid w:val="005F14EA"/>
    <w:rsid w:val="005F3B55"/>
    <w:rsid w:val="005F3F5D"/>
    <w:rsid w:val="005F4F54"/>
    <w:rsid w:val="005F722A"/>
    <w:rsid w:val="006041C1"/>
    <w:rsid w:val="0060480E"/>
    <w:rsid w:val="00611514"/>
    <w:rsid w:val="00616DAD"/>
    <w:rsid w:val="00617733"/>
    <w:rsid w:val="00626051"/>
    <w:rsid w:val="00632E59"/>
    <w:rsid w:val="0063443F"/>
    <w:rsid w:val="00635456"/>
    <w:rsid w:val="006356A0"/>
    <w:rsid w:val="0064113E"/>
    <w:rsid w:val="00651342"/>
    <w:rsid w:val="006544EE"/>
    <w:rsid w:val="006562C6"/>
    <w:rsid w:val="0065679F"/>
    <w:rsid w:val="0066126B"/>
    <w:rsid w:val="00672323"/>
    <w:rsid w:val="00676AE9"/>
    <w:rsid w:val="00681780"/>
    <w:rsid w:val="00684B24"/>
    <w:rsid w:val="00685381"/>
    <w:rsid w:val="006858BE"/>
    <w:rsid w:val="006867D7"/>
    <w:rsid w:val="006900DB"/>
    <w:rsid w:val="00691D1B"/>
    <w:rsid w:val="0069274C"/>
    <w:rsid w:val="00694CDE"/>
    <w:rsid w:val="006A04B3"/>
    <w:rsid w:val="006A6B57"/>
    <w:rsid w:val="006A7480"/>
    <w:rsid w:val="006B3FB6"/>
    <w:rsid w:val="006B650E"/>
    <w:rsid w:val="006C3C9E"/>
    <w:rsid w:val="006C542B"/>
    <w:rsid w:val="006C5688"/>
    <w:rsid w:val="006C7FCE"/>
    <w:rsid w:val="006D0529"/>
    <w:rsid w:val="006D4F19"/>
    <w:rsid w:val="006D7FC7"/>
    <w:rsid w:val="006F263F"/>
    <w:rsid w:val="006F3182"/>
    <w:rsid w:val="00703EBB"/>
    <w:rsid w:val="007074CF"/>
    <w:rsid w:val="00711122"/>
    <w:rsid w:val="00713EE7"/>
    <w:rsid w:val="00716A5A"/>
    <w:rsid w:val="00722138"/>
    <w:rsid w:val="00723DA0"/>
    <w:rsid w:val="00736253"/>
    <w:rsid w:val="00737780"/>
    <w:rsid w:val="0074496A"/>
    <w:rsid w:val="00746042"/>
    <w:rsid w:val="007467EE"/>
    <w:rsid w:val="00746B21"/>
    <w:rsid w:val="00755723"/>
    <w:rsid w:val="0076542D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041A"/>
    <w:rsid w:val="007A2553"/>
    <w:rsid w:val="007A70E8"/>
    <w:rsid w:val="007A78A5"/>
    <w:rsid w:val="007B2A74"/>
    <w:rsid w:val="007B494F"/>
    <w:rsid w:val="007B623D"/>
    <w:rsid w:val="007B72B5"/>
    <w:rsid w:val="007B75A4"/>
    <w:rsid w:val="007C1A50"/>
    <w:rsid w:val="007D2698"/>
    <w:rsid w:val="007D4354"/>
    <w:rsid w:val="007D5173"/>
    <w:rsid w:val="007E3FE8"/>
    <w:rsid w:val="007E53E6"/>
    <w:rsid w:val="007F0689"/>
    <w:rsid w:val="007F4649"/>
    <w:rsid w:val="007F6B8A"/>
    <w:rsid w:val="008024CD"/>
    <w:rsid w:val="008075E6"/>
    <w:rsid w:val="008101C9"/>
    <w:rsid w:val="0081182F"/>
    <w:rsid w:val="00813094"/>
    <w:rsid w:val="00814E63"/>
    <w:rsid w:val="008164E1"/>
    <w:rsid w:val="008216A5"/>
    <w:rsid w:val="00826BEA"/>
    <w:rsid w:val="0083248E"/>
    <w:rsid w:val="008333BB"/>
    <w:rsid w:val="00834871"/>
    <w:rsid w:val="00837702"/>
    <w:rsid w:val="0084175B"/>
    <w:rsid w:val="008429F3"/>
    <w:rsid w:val="00842FCE"/>
    <w:rsid w:val="00843DFC"/>
    <w:rsid w:val="008440B3"/>
    <w:rsid w:val="008445E3"/>
    <w:rsid w:val="00853230"/>
    <w:rsid w:val="0085506E"/>
    <w:rsid w:val="00865135"/>
    <w:rsid w:val="0086630D"/>
    <w:rsid w:val="00872B0C"/>
    <w:rsid w:val="00876590"/>
    <w:rsid w:val="00876D4D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B2E97"/>
    <w:rsid w:val="008B34F4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85E"/>
    <w:rsid w:val="008E5CA4"/>
    <w:rsid w:val="008E675E"/>
    <w:rsid w:val="008E7028"/>
    <w:rsid w:val="008E7917"/>
    <w:rsid w:val="008F157F"/>
    <w:rsid w:val="008F6CA4"/>
    <w:rsid w:val="00900858"/>
    <w:rsid w:val="00904504"/>
    <w:rsid w:val="00906AE3"/>
    <w:rsid w:val="00912A52"/>
    <w:rsid w:val="00912CC7"/>
    <w:rsid w:val="00912F05"/>
    <w:rsid w:val="009132EF"/>
    <w:rsid w:val="00915256"/>
    <w:rsid w:val="0091748D"/>
    <w:rsid w:val="00920CDF"/>
    <w:rsid w:val="00921408"/>
    <w:rsid w:val="009227DE"/>
    <w:rsid w:val="009307FA"/>
    <w:rsid w:val="00935BC2"/>
    <w:rsid w:val="00935D6E"/>
    <w:rsid w:val="0094016C"/>
    <w:rsid w:val="00944740"/>
    <w:rsid w:val="00950513"/>
    <w:rsid w:val="009509D7"/>
    <w:rsid w:val="00951CF5"/>
    <w:rsid w:val="00952143"/>
    <w:rsid w:val="00956F7C"/>
    <w:rsid w:val="00957670"/>
    <w:rsid w:val="009606EA"/>
    <w:rsid w:val="009618F9"/>
    <w:rsid w:val="009652D4"/>
    <w:rsid w:val="00965B26"/>
    <w:rsid w:val="00966C05"/>
    <w:rsid w:val="00972C24"/>
    <w:rsid w:val="00973E57"/>
    <w:rsid w:val="00980661"/>
    <w:rsid w:val="00981198"/>
    <w:rsid w:val="0098601E"/>
    <w:rsid w:val="00987486"/>
    <w:rsid w:val="00994A31"/>
    <w:rsid w:val="009A3BF9"/>
    <w:rsid w:val="009B0560"/>
    <w:rsid w:val="009B1629"/>
    <w:rsid w:val="009B3598"/>
    <w:rsid w:val="009B6C46"/>
    <w:rsid w:val="009C51AB"/>
    <w:rsid w:val="009D043F"/>
    <w:rsid w:val="009D595D"/>
    <w:rsid w:val="009D5C55"/>
    <w:rsid w:val="009E0040"/>
    <w:rsid w:val="009E16AC"/>
    <w:rsid w:val="009E7D19"/>
    <w:rsid w:val="009E7E4F"/>
    <w:rsid w:val="009F14DE"/>
    <w:rsid w:val="009F5DD7"/>
    <w:rsid w:val="009F72B1"/>
    <w:rsid w:val="00A016E4"/>
    <w:rsid w:val="00A02DC0"/>
    <w:rsid w:val="00A07824"/>
    <w:rsid w:val="00A101E6"/>
    <w:rsid w:val="00A1146F"/>
    <w:rsid w:val="00A127EF"/>
    <w:rsid w:val="00A15D47"/>
    <w:rsid w:val="00A2012B"/>
    <w:rsid w:val="00A22A37"/>
    <w:rsid w:val="00A27DDA"/>
    <w:rsid w:val="00A31B6A"/>
    <w:rsid w:val="00A3247B"/>
    <w:rsid w:val="00A41C72"/>
    <w:rsid w:val="00A47237"/>
    <w:rsid w:val="00A47CE9"/>
    <w:rsid w:val="00A510C0"/>
    <w:rsid w:val="00A533F7"/>
    <w:rsid w:val="00A538B4"/>
    <w:rsid w:val="00A57F68"/>
    <w:rsid w:val="00A63CAF"/>
    <w:rsid w:val="00A668A2"/>
    <w:rsid w:val="00A70525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311"/>
    <w:rsid w:val="00AC4AC5"/>
    <w:rsid w:val="00AC5E4A"/>
    <w:rsid w:val="00AC7A67"/>
    <w:rsid w:val="00AC7E25"/>
    <w:rsid w:val="00AD0170"/>
    <w:rsid w:val="00AD288A"/>
    <w:rsid w:val="00AD7D99"/>
    <w:rsid w:val="00AE6E8D"/>
    <w:rsid w:val="00AF13CA"/>
    <w:rsid w:val="00AF409E"/>
    <w:rsid w:val="00B00B77"/>
    <w:rsid w:val="00B070AD"/>
    <w:rsid w:val="00B108C8"/>
    <w:rsid w:val="00B10EB6"/>
    <w:rsid w:val="00B1152A"/>
    <w:rsid w:val="00B125F1"/>
    <w:rsid w:val="00B126B6"/>
    <w:rsid w:val="00B146CE"/>
    <w:rsid w:val="00B246BC"/>
    <w:rsid w:val="00B25C9E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489C"/>
    <w:rsid w:val="00B652D6"/>
    <w:rsid w:val="00B66138"/>
    <w:rsid w:val="00B73AB9"/>
    <w:rsid w:val="00B76C98"/>
    <w:rsid w:val="00B81499"/>
    <w:rsid w:val="00B86547"/>
    <w:rsid w:val="00B86952"/>
    <w:rsid w:val="00B874CD"/>
    <w:rsid w:val="00B9024D"/>
    <w:rsid w:val="00B908EB"/>
    <w:rsid w:val="00B92744"/>
    <w:rsid w:val="00B9402A"/>
    <w:rsid w:val="00B94E25"/>
    <w:rsid w:val="00B973E2"/>
    <w:rsid w:val="00BA0B29"/>
    <w:rsid w:val="00BA286C"/>
    <w:rsid w:val="00BA3518"/>
    <w:rsid w:val="00BA6B19"/>
    <w:rsid w:val="00BB5D32"/>
    <w:rsid w:val="00BB757E"/>
    <w:rsid w:val="00BC0F22"/>
    <w:rsid w:val="00BC217A"/>
    <w:rsid w:val="00BC2D2A"/>
    <w:rsid w:val="00BC5844"/>
    <w:rsid w:val="00BD234F"/>
    <w:rsid w:val="00BD3DE7"/>
    <w:rsid w:val="00BD4AA7"/>
    <w:rsid w:val="00BE1BBF"/>
    <w:rsid w:val="00BE343F"/>
    <w:rsid w:val="00BF21B0"/>
    <w:rsid w:val="00BF237F"/>
    <w:rsid w:val="00BF2C47"/>
    <w:rsid w:val="00BF6A74"/>
    <w:rsid w:val="00C02F07"/>
    <w:rsid w:val="00C06473"/>
    <w:rsid w:val="00C0739B"/>
    <w:rsid w:val="00C07AAC"/>
    <w:rsid w:val="00C109AC"/>
    <w:rsid w:val="00C15353"/>
    <w:rsid w:val="00C1733F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35514"/>
    <w:rsid w:val="00C40384"/>
    <w:rsid w:val="00C42682"/>
    <w:rsid w:val="00C44FEF"/>
    <w:rsid w:val="00C4630F"/>
    <w:rsid w:val="00C463A6"/>
    <w:rsid w:val="00C472EB"/>
    <w:rsid w:val="00C52877"/>
    <w:rsid w:val="00C53E20"/>
    <w:rsid w:val="00C53E31"/>
    <w:rsid w:val="00C55CFE"/>
    <w:rsid w:val="00C56A40"/>
    <w:rsid w:val="00C62060"/>
    <w:rsid w:val="00C624D8"/>
    <w:rsid w:val="00C649CA"/>
    <w:rsid w:val="00C651BB"/>
    <w:rsid w:val="00C66F0D"/>
    <w:rsid w:val="00C67898"/>
    <w:rsid w:val="00C70F78"/>
    <w:rsid w:val="00C71F7B"/>
    <w:rsid w:val="00C74ACA"/>
    <w:rsid w:val="00C77A69"/>
    <w:rsid w:val="00C77CC2"/>
    <w:rsid w:val="00C81D96"/>
    <w:rsid w:val="00C85EF3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A6CC9"/>
    <w:rsid w:val="00CB4B85"/>
    <w:rsid w:val="00CB5945"/>
    <w:rsid w:val="00CC1494"/>
    <w:rsid w:val="00CC35B0"/>
    <w:rsid w:val="00CC3A00"/>
    <w:rsid w:val="00CC6388"/>
    <w:rsid w:val="00CD075A"/>
    <w:rsid w:val="00CD3708"/>
    <w:rsid w:val="00CE5A07"/>
    <w:rsid w:val="00CE7579"/>
    <w:rsid w:val="00CF038A"/>
    <w:rsid w:val="00CF517D"/>
    <w:rsid w:val="00CF6DEA"/>
    <w:rsid w:val="00CF76BF"/>
    <w:rsid w:val="00D00C0A"/>
    <w:rsid w:val="00D04FA9"/>
    <w:rsid w:val="00D04FE4"/>
    <w:rsid w:val="00D059AE"/>
    <w:rsid w:val="00D1056F"/>
    <w:rsid w:val="00D146BD"/>
    <w:rsid w:val="00D16B1F"/>
    <w:rsid w:val="00D21273"/>
    <w:rsid w:val="00D2479B"/>
    <w:rsid w:val="00D36DC7"/>
    <w:rsid w:val="00D42DE4"/>
    <w:rsid w:val="00D47042"/>
    <w:rsid w:val="00D50D97"/>
    <w:rsid w:val="00D50F98"/>
    <w:rsid w:val="00D53FED"/>
    <w:rsid w:val="00D623CA"/>
    <w:rsid w:val="00D63958"/>
    <w:rsid w:val="00D65AE0"/>
    <w:rsid w:val="00D669B8"/>
    <w:rsid w:val="00D67420"/>
    <w:rsid w:val="00D9310D"/>
    <w:rsid w:val="00D94653"/>
    <w:rsid w:val="00DA1B2A"/>
    <w:rsid w:val="00DA523D"/>
    <w:rsid w:val="00DA640A"/>
    <w:rsid w:val="00DA775D"/>
    <w:rsid w:val="00DA79B6"/>
    <w:rsid w:val="00DB2343"/>
    <w:rsid w:val="00DB2819"/>
    <w:rsid w:val="00DB6133"/>
    <w:rsid w:val="00DB786F"/>
    <w:rsid w:val="00DC1240"/>
    <w:rsid w:val="00DC54A1"/>
    <w:rsid w:val="00DD4FBF"/>
    <w:rsid w:val="00DD69D9"/>
    <w:rsid w:val="00DD6F18"/>
    <w:rsid w:val="00DE0F99"/>
    <w:rsid w:val="00DE5591"/>
    <w:rsid w:val="00DE6A1D"/>
    <w:rsid w:val="00DF09ED"/>
    <w:rsid w:val="00DF52AA"/>
    <w:rsid w:val="00DF656B"/>
    <w:rsid w:val="00E00D33"/>
    <w:rsid w:val="00E03115"/>
    <w:rsid w:val="00E07321"/>
    <w:rsid w:val="00E115FC"/>
    <w:rsid w:val="00E20A6C"/>
    <w:rsid w:val="00E2254B"/>
    <w:rsid w:val="00E230D5"/>
    <w:rsid w:val="00E239B7"/>
    <w:rsid w:val="00E2635C"/>
    <w:rsid w:val="00E27B11"/>
    <w:rsid w:val="00E30EFE"/>
    <w:rsid w:val="00E3267A"/>
    <w:rsid w:val="00E3551C"/>
    <w:rsid w:val="00E36B4D"/>
    <w:rsid w:val="00E436E7"/>
    <w:rsid w:val="00E51031"/>
    <w:rsid w:val="00E525C6"/>
    <w:rsid w:val="00E53D00"/>
    <w:rsid w:val="00E54E24"/>
    <w:rsid w:val="00E55439"/>
    <w:rsid w:val="00E577D0"/>
    <w:rsid w:val="00E60A21"/>
    <w:rsid w:val="00E6173B"/>
    <w:rsid w:val="00E63ECB"/>
    <w:rsid w:val="00E656C0"/>
    <w:rsid w:val="00E66D7C"/>
    <w:rsid w:val="00E71132"/>
    <w:rsid w:val="00E806B1"/>
    <w:rsid w:val="00E80921"/>
    <w:rsid w:val="00E833B0"/>
    <w:rsid w:val="00E85E65"/>
    <w:rsid w:val="00E863B4"/>
    <w:rsid w:val="00E867F5"/>
    <w:rsid w:val="00E9198E"/>
    <w:rsid w:val="00EA0D70"/>
    <w:rsid w:val="00EA4EEB"/>
    <w:rsid w:val="00EB0FF9"/>
    <w:rsid w:val="00EB79A2"/>
    <w:rsid w:val="00EC0DF7"/>
    <w:rsid w:val="00EC19AA"/>
    <w:rsid w:val="00EC3994"/>
    <w:rsid w:val="00EC59CF"/>
    <w:rsid w:val="00ED21DD"/>
    <w:rsid w:val="00ED46F2"/>
    <w:rsid w:val="00ED4DFA"/>
    <w:rsid w:val="00ED4F8A"/>
    <w:rsid w:val="00ED5284"/>
    <w:rsid w:val="00ED5AB8"/>
    <w:rsid w:val="00ED6605"/>
    <w:rsid w:val="00ED6F6F"/>
    <w:rsid w:val="00EE4F68"/>
    <w:rsid w:val="00F00860"/>
    <w:rsid w:val="00F02714"/>
    <w:rsid w:val="00F03406"/>
    <w:rsid w:val="00F0497D"/>
    <w:rsid w:val="00F0784A"/>
    <w:rsid w:val="00F143A0"/>
    <w:rsid w:val="00F148BF"/>
    <w:rsid w:val="00F24DAB"/>
    <w:rsid w:val="00F27773"/>
    <w:rsid w:val="00F277EE"/>
    <w:rsid w:val="00F30B9B"/>
    <w:rsid w:val="00F32F68"/>
    <w:rsid w:val="00F33717"/>
    <w:rsid w:val="00F53444"/>
    <w:rsid w:val="00F53A84"/>
    <w:rsid w:val="00F55A55"/>
    <w:rsid w:val="00F61DE7"/>
    <w:rsid w:val="00F759FF"/>
    <w:rsid w:val="00F77C99"/>
    <w:rsid w:val="00F84363"/>
    <w:rsid w:val="00F84B1E"/>
    <w:rsid w:val="00F856DF"/>
    <w:rsid w:val="00F860E5"/>
    <w:rsid w:val="00F87BB7"/>
    <w:rsid w:val="00F93EA3"/>
    <w:rsid w:val="00F94094"/>
    <w:rsid w:val="00F959FF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7405"/>
    <w:rsid w:val="00FE05D9"/>
    <w:rsid w:val="00FE2BFA"/>
    <w:rsid w:val="00FE505C"/>
    <w:rsid w:val="00FF1864"/>
    <w:rsid w:val="00FF2544"/>
    <w:rsid w:val="00FF3D84"/>
    <w:rsid w:val="00FF49E8"/>
    <w:rsid w:val="00FF673A"/>
    <w:rsid w:val="00FF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5B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7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2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jira.hdfgroup.uiuc.edu/browse/HDFFV-7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luence.hdfgroup.uiuc.edu/display/TOOLS/Non-Comparabl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DFBBB-5BFF-4854-9293-5DBF24C1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18300</TotalTime>
  <Pages>53</Pages>
  <Words>8932</Words>
  <Characters>50915</Characters>
  <Application>Microsoft Office Word</Application>
  <DocSecurity>0</DocSecurity>
  <Lines>424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169</cp:revision>
  <cp:lastPrinted>2012-01-20T21:50:00Z</cp:lastPrinted>
  <dcterms:created xsi:type="dcterms:W3CDTF">2011-09-09T19:50:00Z</dcterms:created>
  <dcterms:modified xsi:type="dcterms:W3CDTF">2012-02-07T20:24:00Z</dcterms:modified>
</cp:coreProperties>
</file>