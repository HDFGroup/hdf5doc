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r>
        <w:t xml:space="preserve">RFC: </w:t>
      </w:r>
      <w:r w:rsidR="006056BD">
        <w:t>The T</w:t>
      </w:r>
      <w:r w:rsidR="00E75E8D">
        <w:t xml:space="preserve">ool to Handle </w:t>
      </w:r>
      <w:ins w:id="0" w:author="Elena Pourmal" w:date="2015-03-31T10:53:00Z">
        <w:r w:rsidR="00DD59F4">
          <w:t xml:space="preserve">HDF5 File Format </w:t>
        </w:r>
      </w:ins>
      <w:r w:rsidR="00E75E8D">
        <w:t xml:space="preserve">Compatibility for </w:t>
      </w:r>
      <w:r w:rsidR="00852E57">
        <w:t>Chunked Datasets</w:t>
      </w:r>
    </w:p>
    <w:p w:rsidR="00611674" w:rsidRDefault="00E152BC" w:rsidP="00611674">
      <w:pPr>
        <w:pStyle w:val="Author"/>
      </w:pPr>
      <w:r>
        <w:t>Vailin Choi</w:t>
      </w:r>
    </w:p>
    <w:p w:rsidR="00111C89" w:rsidRPr="00111C89" w:rsidRDefault="00111C89" w:rsidP="00E75E8D">
      <w:pPr>
        <w:pStyle w:val="Author"/>
        <w:jc w:val="both"/>
        <w:rPr>
          <w:rFonts w:eastAsiaTheme="minorHAnsi" w:cstheme="minorBidi"/>
          <w:b w:val="0"/>
          <w:spacing w:val="0"/>
          <w:kern w:val="0"/>
          <w:sz w:val="24"/>
          <w:szCs w:val="22"/>
        </w:rPr>
      </w:pPr>
    </w:p>
    <w:p w:rsidR="00852E57" w:rsidRDefault="009768CA" w:rsidP="00852E57">
      <w:pPr>
        <w:pStyle w:val="Abstract"/>
      </w:pPr>
      <w:r>
        <w:t>To improve performance for writing and reading chunked datasets</w:t>
      </w:r>
      <w:ins w:id="1" w:author="Elena Pourmal" w:date="2015-03-31T10:57:00Z">
        <w:r w:rsidR="00DD59F4">
          <w:t xml:space="preserve"> and to enable new features like SWMR</w:t>
        </w:r>
      </w:ins>
      <w:r>
        <w:t xml:space="preserve">, </w:t>
      </w:r>
      <w:ins w:id="2" w:author="Elena Pourmal" w:date="2015-03-31T10:53:00Z">
        <w:r w:rsidR="00DD59F4">
          <w:t xml:space="preserve">the new </w:t>
        </w:r>
      </w:ins>
      <w:ins w:id="3" w:author="Elena Pourmal" w:date="2015-03-31T10:54:00Z">
        <w:r w:rsidR="00DD59F4">
          <w:t xml:space="preserve">chunk indexing </w:t>
        </w:r>
      </w:ins>
      <w:ins w:id="4" w:author="Elena Pourmal" w:date="2015-03-31T10:57:00Z">
        <w:r w:rsidR="00DD59F4">
          <w:t>types</w:t>
        </w:r>
      </w:ins>
      <w:ins w:id="5" w:author="Elena Pourmal" w:date="2015-03-31T10:54:00Z">
        <w:r w:rsidR="00DD59F4">
          <w:t xml:space="preserve"> were introduced in </w:t>
        </w:r>
      </w:ins>
      <w:r>
        <w:t>t</w:t>
      </w:r>
      <w:r w:rsidR="00852E57">
        <w:t xml:space="preserve">he HDF5 </w:t>
      </w:r>
      <w:r w:rsidR="00BE1F5B">
        <w:t xml:space="preserve">1.10 </w:t>
      </w:r>
      <w:r>
        <w:t xml:space="preserve">library </w:t>
      </w:r>
      <w:del w:id="6" w:author="Elena Pourmal" w:date="2015-03-31T10:55:00Z">
        <w:r w:rsidDel="00DD59F4">
          <w:delText>differs from the 1.8 library i</w:delText>
        </w:r>
        <w:r w:rsidR="003064F1" w:rsidDel="00DD59F4">
          <w:delText>n the way</w:delText>
        </w:r>
        <w:r w:rsidR="00852E57" w:rsidDel="00DD59F4">
          <w:delText xml:space="preserve"> </w:delText>
        </w:r>
        <w:r w:rsidR="003064F1" w:rsidDel="00DD59F4">
          <w:delText>chunked datasets are indexed</w:delText>
        </w:r>
        <w:r w:rsidR="00CE5D2C" w:rsidDel="00DD59F4">
          <w:delText xml:space="preserve"> </w:delText>
        </w:r>
      </w:del>
      <w:r w:rsidR="00CE5D2C">
        <w:t xml:space="preserve">when the file is generated </w:t>
      </w:r>
      <w:del w:id="7" w:author="Elena Pourmal" w:date="2015-03-31T11:00:00Z">
        <w:r w:rsidR="00CE5D2C" w:rsidDel="004443E0">
          <w:delText xml:space="preserve">with </w:delText>
        </w:r>
      </w:del>
      <w:ins w:id="8" w:author="Elena Pourmal" w:date="2015-03-31T11:00:00Z">
        <w:r w:rsidR="004443E0">
          <w:t xml:space="preserve">using </w:t>
        </w:r>
      </w:ins>
      <w:r w:rsidR="00CE5D2C">
        <w:t>the latest format</w:t>
      </w:r>
      <w:ins w:id="9" w:author="Elena Pourmal" w:date="2015-03-31T11:00:00Z">
        <w:r w:rsidR="004443E0">
          <w:t xml:space="preserve"> option</w:t>
        </w:r>
        <w:r w:rsidR="004443E0">
          <w:rPr>
            <w:rStyle w:val="FootnoteReference"/>
          </w:rPr>
          <w:footnoteReference w:id="1"/>
        </w:r>
      </w:ins>
      <w:r w:rsidR="003064F1">
        <w:t xml:space="preserve">. </w:t>
      </w:r>
      <w:r w:rsidR="00BE1F5B">
        <w:t>Thus a</w:t>
      </w:r>
      <w:r w:rsidR="00852E57">
        <w:t xml:space="preserve">pplications built with </w:t>
      </w:r>
      <w:r w:rsidR="00BE1F5B">
        <w:t xml:space="preserve">the </w:t>
      </w:r>
      <w:ins w:id="15" w:author="Elena Pourmal" w:date="2015-03-31T10:55:00Z">
        <w:r w:rsidR="00DD59F4">
          <w:t xml:space="preserve">HDF5 </w:t>
        </w:r>
      </w:ins>
      <w:r w:rsidR="00852E57">
        <w:t>1.8</w:t>
      </w:r>
      <w:r w:rsidR="00BE1F5B">
        <w:t xml:space="preserve"> library cannot </w:t>
      </w:r>
      <w:r w:rsidR="003064F1">
        <w:t xml:space="preserve">read </w:t>
      </w:r>
      <w:del w:id="16" w:author="Elena Pourmal" w:date="2015-03-31T10:55:00Z">
        <w:r w:rsidR="00CE5D2C" w:rsidDel="00DD59F4">
          <w:delText xml:space="preserve">these </w:delText>
        </w:r>
      </w:del>
      <w:r w:rsidR="00CE5D2C">
        <w:t xml:space="preserve">chunked </w:t>
      </w:r>
      <w:r w:rsidR="00BE1F5B">
        <w:t>datasets</w:t>
      </w:r>
      <w:ins w:id="17" w:author="Elena Pourmal" w:date="2015-03-31T10:55:00Z">
        <w:r w:rsidR="00DD59F4">
          <w:t xml:space="preserve"> that use new indexing</w:t>
        </w:r>
      </w:ins>
      <w:ins w:id="18" w:author="Elena Pourmal" w:date="2015-03-31T17:40:00Z">
        <w:r w:rsidR="008E5472">
          <w:t xml:space="preserve"> types</w:t>
        </w:r>
      </w:ins>
      <w:r w:rsidR="00852E57">
        <w:t>.</w:t>
      </w:r>
      <w:ins w:id="19" w:author="Elena Pourmal" w:date="2015-03-31T10:56:00Z">
        <w:r w:rsidR="00DD59F4">
          <w:t xml:space="preserve"> </w:t>
        </w:r>
      </w:ins>
      <w:del w:id="20" w:author="Elena Pourmal" w:date="2015-03-31T10:56:00Z">
        <w:r w:rsidR="00852E57" w:rsidDel="00DD59F4">
          <w:delText xml:space="preserve"> </w:delText>
        </w:r>
        <w:r w:rsidR="00BE1F5B" w:rsidDel="00DD59F4">
          <w:delText xml:space="preserve">  </w:delText>
        </w:r>
      </w:del>
      <w:r w:rsidR="00BE1F5B">
        <w:t xml:space="preserve">To mitigate the </w:t>
      </w:r>
      <w:r w:rsidR="003064F1">
        <w:t xml:space="preserve">compatibility </w:t>
      </w:r>
      <w:r>
        <w:t>issue</w:t>
      </w:r>
      <w:r w:rsidR="00BE1F5B">
        <w:t>, w</w:t>
      </w:r>
      <w:r w:rsidR="003064F1">
        <w:t>e propose a tool</w:t>
      </w:r>
      <w:r w:rsidR="00197099">
        <w:t xml:space="preserve">, </w:t>
      </w:r>
      <w:r w:rsidR="00197099" w:rsidRPr="00197099">
        <w:rPr>
          <w:i/>
        </w:rPr>
        <w:t>h5format_convert</w:t>
      </w:r>
      <w:r w:rsidR="00197099">
        <w:t>,</w:t>
      </w:r>
      <w:r w:rsidR="003064F1">
        <w:t xml:space="preserve"> to convert </w:t>
      </w:r>
      <w:r w:rsidR="008D239C">
        <w:t>a chunke</w:t>
      </w:r>
      <w:r w:rsidR="001603E8">
        <w:t xml:space="preserve">d dataset’s indexing type in a 1.10 </w:t>
      </w:r>
      <w:r w:rsidR="008D239C">
        <w:t>HDF5 file to the indexing type</w:t>
      </w:r>
      <w:r w:rsidR="00BE1F5B">
        <w:t xml:space="preserve"> </w:t>
      </w:r>
      <w:r w:rsidR="00852F52">
        <w:t xml:space="preserve">that can be </w:t>
      </w:r>
      <w:r w:rsidR="00BE1F5B">
        <w:t xml:space="preserve">handled by </w:t>
      </w:r>
      <w:r>
        <w:t xml:space="preserve">the </w:t>
      </w:r>
      <w:ins w:id="21" w:author="Elena Pourmal" w:date="2015-03-31T10:56:00Z">
        <w:r w:rsidR="00DD59F4">
          <w:t xml:space="preserve">HDF5 </w:t>
        </w:r>
      </w:ins>
      <w:r w:rsidR="00BE1F5B">
        <w:t>1.8</w:t>
      </w:r>
      <w:r w:rsidR="003064F1">
        <w:t xml:space="preserve"> library</w:t>
      </w:r>
      <w:r w:rsidR="00BE1F5B">
        <w:t>.</w:t>
      </w:r>
    </w:p>
    <w:p w:rsidR="00611674" w:rsidRPr="00913E2A" w:rsidRDefault="00611674" w:rsidP="00611674">
      <w:pPr>
        <w:pStyle w:val="Divider"/>
      </w:pPr>
    </w:p>
    <w:p w:rsidR="00611674" w:rsidRDefault="00611674" w:rsidP="00611674">
      <w:pPr>
        <w:pStyle w:val="Heading1"/>
      </w:pPr>
      <w:r>
        <w:t xml:space="preserve">Introduction    </w:t>
      </w:r>
    </w:p>
    <w:p w:rsidR="00105F08" w:rsidRDefault="00105F08" w:rsidP="00105F08">
      <w:r>
        <w:t xml:space="preserve">The </w:t>
      </w:r>
      <w:ins w:id="22" w:author="Elena Pourmal" w:date="2015-03-31T17:41:00Z">
        <w:r w:rsidR="008E5472">
          <w:t xml:space="preserve">HDF5 </w:t>
        </w:r>
      </w:ins>
      <w:r>
        <w:t xml:space="preserve">1.10 and 1.8 </w:t>
      </w:r>
      <w:del w:id="23" w:author="Elena Pourmal" w:date="2015-03-31T17:41:00Z">
        <w:r w:rsidDel="008E5472">
          <w:delText xml:space="preserve">HDF5 </w:delText>
        </w:r>
      </w:del>
      <w:r>
        <w:t>libraries differ in the way chunked datasets are indexed.   For a 1.10 HDF5 file generated with the latest file format</w:t>
      </w:r>
      <w:r>
        <w:rPr>
          <w:rStyle w:val="FootnoteReference"/>
        </w:rPr>
        <w:footnoteReference w:id="2"/>
      </w:r>
      <w:r>
        <w:t>, the 1.10 library uses one of the following indexing types depending on a chunked dataset’s dimension specification and the way it is extended:</w:t>
      </w:r>
    </w:p>
    <w:p w:rsidR="00105F08" w:rsidRDefault="00105F08" w:rsidP="00502205">
      <w:pPr>
        <w:pStyle w:val="ListParagraph"/>
        <w:numPr>
          <w:ilvl w:val="0"/>
          <w:numId w:val="9"/>
        </w:numPr>
      </w:pPr>
      <w:r>
        <w:t xml:space="preserve">Extensible array indexing for appending along a specified dimension </w:t>
      </w:r>
    </w:p>
    <w:p w:rsidR="00105F08" w:rsidRDefault="00105F08" w:rsidP="00502205">
      <w:pPr>
        <w:pStyle w:val="ListParagraph"/>
        <w:numPr>
          <w:ilvl w:val="0"/>
          <w:numId w:val="9"/>
        </w:numPr>
      </w:pPr>
      <w:r>
        <w:t>Version 2 b-tree indexing for appending along multiple dimensions</w:t>
      </w:r>
    </w:p>
    <w:p w:rsidR="00105F08" w:rsidRDefault="00105F08" w:rsidP="00502205">
      <w:pPr>
        <w:pStyle w:val="ListParagraph"/>
        <w:numPr>
          <w:ilvl w:val="0"/>
          <w:numId w:val="9"/>
        </w:numPr>
      </w:pPr>
      <w:r>
        <w:t>Fixed array indexing for fixed-size datasets</w:t>
      </w:r>
    </w:p>
    <w:p w:rsidR="00105F08" w:rsidRDefault="00105F08" w:rsidP="00502205">
      <w:pPr>
        <w:pStyle w:val="ListParagraph"/>
        <w:numPr>
          <w:ilvl w:val="0"/>
          <w:numId w:val="9"/>
        </w:numPr>
      </w:pPr>
      <w:r>
        <w:t xml:space="preserve">Implicit indexing for </w:t>
      </w:r>
      <w:r w:rsidR="00852F52">
        <w:t>fixed-size datasets with early space allocation</w:t>
      </w:r>
      <w:r w:rsidR="001603E8">
        <w:t xml:space="preserve"> and without filters</w:t>
      </w:r>
    </w:p>
    <w:p w:rsidR="00105F08" w:rsidRDefault="00105F08" w:rsidP="00105F08">
      <w:r>
        <w:t>The dataset layout information in the object header is described by a pair of messages</w:t>
      </w:r>
      <w:r>
        <w:rPr>
          <w:rStyle w:val="FootnoteReference"/>
        </w:rPr>
        <w:footnoteReference w:id="3"/>
      </w:r>
      <w:r>
        <w:t>:</w:t>
      </w:r>
    </w:p>
    <w:p w:rsidR="00105F08" w:rsidRDefault="00105F08" w:rsidP="00502205">
      <w:pPr>
        <w:pStyle w:val="ListParagraph"/>
        <w:numPr>
          <w:ilvl w:val="0"/>
          <w:numId w:val="10"/>
        </w:numPr>
      </w:pPr>
      <w:r>
        <w:t xml:space="preserve">Version 4 </w:t>
      </w:r>
      <w:r w:rsidRPr="00C14B63">
        <w:rPr>
          <w:i/>
        </w:rPr>
        <w:t>layout</w:t>
      </w:r>
      <w:r>
        <w:t xml:space="preserve"> message</w:t>
      </w:r>
    </w:p>
    <w:p w:rsidR="0094668D" w:rsidRDefault="00105F08" w:rsidP="00502205">
      <w:pPr>
        <w:pStyle w:val="ListParagraph"/>
        <w:numPr>
          <w:ilvl w:val="0"/>
          <w:numId w:val="10"/>
        </w:numPr>
      </w:pPr>
      <w:r>
        <w:t xml:space="preserve">Version 0 </w:t>
      </w:r>
      <w:r w:rsidRPr="00C14B63">
        <w:rPr>
          <w:i/>
        </w:rPr>
        <w:t>storage</w:t>
      </w:r>
      <w:r>
        <w:t xml:space="preserve"> message</w:t>
      </w:r>
    </w:p>
    <w:p w:rsidR="00105F08" w:rsidRDefault="00105F08" w:rsidP="00105F08">
      <w:r>
        <w:t xml:space="preserve">The </w:t>
      </w:r>
      <w:ins w:id="24" w:author="Elena Pourmal" w:date="2015-03-31T17:19:00Z">
        <w:r w:rsidR="00257E50">
          <w:t xml:space="preserve">HDF5 </w:t>
        </w:r>
      </w:ins>
      <w:r>
        <w:t xml:space="preserve">1.8 library only supports version 1 </w:t>
      </w:r>
      <w:ins w:id="25" w:author="Elena Pourmal" w:date="2015-03-31T17:20:00Z">
        <w:r w:rsidR="00257E50">
          <w:t>B</w:t>
        </w:r>
      </w:ins>
      <w:del w:id="26" w:author="Elena Pourmal" w:date="2015-03-31T17:20:00Z">
        <w:r w:rsidDel="00257E50">
          <w:delText>b</w:delText>
        </w:r>
      </w:del>
      <w:r>
        <w:t xml:space="preserve">-tree indexing type for chunked datasets.  The dataset layout information in the object header is described by a single message: version 1, 2, or 3 </w:t>
      </w:r>
      <w:r w:rsidRPr="00C14B63">
        <w:rPr>
          <w:i/>
        </w:rPr>
        <w:t>layout</w:t>
      </w:r>
      <w:r>
        <w:t xml:space="preserve"> message.</w:t>
      </w:r>
    </w:p>
    <w:p w:rsidR="00105F08" w:rsidRDefault="00105F08" w:rsidP="00105F08">
      <w:r>
        <w:t xml:space="preserve">We refer the reader to the latest File Format Specification </w:t>
      </w:r>
      <w:ins w:id="27" w:author="Elena Pourmal" w:date="2015-03-31T17:03:00Z">
        <w:r w:rsidR="00FA7D8F">
          <w:t>[</w:t>
        </w:r>
        <w:r w:rsidR="00FA7D8F">
          <w:fldChar w:fldCharType="begin"/>
        </w:r>
        <w:r w:rsidR="00FA7D8F">
          <w:instrText xml:space="preserve"> REF _Ref289440710 \r \h </w:instrText>
        </w:r>
      </w:ins>
      <w:ins w:id="28" w:author="Elena Pourmal" w:date="2015-03-31T17:03:00Z">
        <w:r w:rsidR="00FA7D8F">
          <w:fldChar w:fldCharType="separate"/>
        </w:r>
      </w:ins>
      <w:r w:rsidR="00BA1A78">
        <w:t>1</w:t>
      </w:r>
      <w:ins w:id="29" w:author="Elena Pourmal" w:date="2015-03-31T17:03:00Z">
        <w:r w:rsidR="00FA7D8F">
          <w:fldChar w:fldCharType="end"/>
        </w:r>
        <w:r w:rsidR="00FA7D8F">
          <w:t xml:space="preserve">] </w:t>
        </w:r>
      </w:ins>
      <w:r>
        <w:t>for description of the message</w:t>
      </w:r>
      <w:r w:rsidR="00197099">
        <w:t xml:space="preserve">s and </w:t>
      </w:r>
      <w:r w:rsidR="008D239C">
        <w:t>layouts</w:t>
      </w:r>
      <w:r w:rsidR="00197099">
        <w:t>.</w:t>
      </w:r>
    </w:p>
    <w:p w:rsidR="00105F08" w:rsidRDefault="00105F08" w:rsidP="00105F08">
      <w:r>
        <w:t xml:space="preserve">The incompatibility described above will </w:t>
      </w:r>
      <w:r w:rsidR="008D239C">
        <w:t>dis</w:t>
      </w:r>
      <w:r>
        <w:t xml:space="preserve">allow 1.8 library-based applications to read a chunked dataset in a 1.10 </w:t>
      </w:r>
      <w:r w:rsidR="00C954F5">
        <w:t>library-based</w:t>
      </w:r>
      <w:r>
        <w:t xml:space="preserve"> file generated with the latest library format.</w:t>
      </w:r>
      <w:ins w:id="30" w:author="Elena Pourmal" w:date="2015-03-31T17:05:00Z">
        <w:r w:rsidR="00FA7D8F">
          <w:t xml:space="preserve"> One of the possible workarounds is to use the </w:t>
        </w:r>
        <w:r w:rsidR="00FA7D8F" w:rsidRPr="00FA7D8F">
          <w:rPr>
            <w:i/>
          </w:rPr>
          <w:t>h5repack</w:t>
        </w:r>
        <w:r w:rsidR="00FA7D8F">
          <w:t xml:space="preserve"> </w:t>
        </w:r>
      </w:ins>
      <w:ins w:id="31" w:author="Elena Pourmal" w:date="2015-03-31T17:42:00Z">
        <w:r w:rsidR="008E5472">
          <w:t>tool</w:t>
        </w:r>
      </w:ins>
      <w:ins w:id="32" w:author="Elena Pourmal" w:date="2015-03-31T17:05:00Z">
        <w:r w:rsidR="00FA7D8F">
          <w:t xml:space="preserve">. </w:t>
        </w:r>
      </w:ins>
      <w:ins w:id="33" w:author="Elena Pourmal" w:date="2015-03-31T17:20:00Z">
        <w:r w:rsidR="00257E50">
          <w:t xml:space="preserve">By default </w:t>
        </w:r>
      </w:ins>
      <w:ins w:id="34" w:author="Elena Pourmal" w:date="2015-03-31T17:05:00Z">
        <w:r w:rsidR="00257E50">
          <w:t>t</w:t>
        </w:r>
        <w:r w:rsidR="00FA7D8F">
          <w:t xml:space="preserve">he </w:t>
        </w:r>
      </w:ins>
      <w:ins w:id="35" w:author="Elena Pourmal" w:date="2015-03-31T17:06:00Z">
        <w:r w:rsidR="00FA7D8F">
          <w:t xml:space="preserve">tool rewrites </w:t>
        </w:r>
      </w:ins>
      <w:ins w:id="36" w:author="Elena Pourmal" w:date="2015-03-31T17:21:00Z">
        <w:r w:rsidR="00257E50">
          <w:t>an</w:t>
        </w:r>
      </w:ins>
      <w:ins w:id="37" w:author="Elena Pourmal" w:date="2015-03-31T17:06:00Z">
        <w:r w:rsidR="00FA7D8F">
          <w:t xml:space="preserve"> obj</w:t>
        </w:r>
        <w:r w:rsidR="00257E50">
          <w:t>ect</w:t>
        </w:r>
        <w:r w:rsidR="00FA7D8F">
          <w:t xml:space="preserve"> in the file using the earliest </w:t>
        </w:r>
      </w:ins>
      <w:ins w:id="38" w:author="Elena Pourmal" w:date="2015-03-31T17:16:00Z">
        <w:r w:rsidR="00A41FE0">
          <w:t xml:space="preserve">file </w:t>
        </w:r>
      </w:ins>
      <w:ins w:id="39" w:author="Elena Pourmal" w:date="2015-03-31T17:06:00Z">
        <w:r w:rsidR="00FA7D8F">
          <w:t xml:space="preserve">format version in which the object became available </w:t>
        </w:r>
      </w:ins>
      <w:ins w:id="40" w:author="Elena Pourmal" w:date="2015-03-31T17:08:00Z">
        <w:r w:rsidR="00FA7D8F">
          <w:t xml:space="preserve">thus </w:t>
        </w:r>
      </w:ins>
      <w:ins w:id="41" w:author="Elena Pourmal" w:date="2015-03-31T17:06:00Z">
        <w:r w:rsidR="00FA7D8F">
          <w:t xml:space="preserve">making 1.10 library-based file readable by </w:t>
        </w:r>
      </w:ins>
      <w:ins w:id="42" w:author="Elena Pourmal" w:date="2015-03-31T17:21:00Z">
        <w:r w:rsidR="00257E50">
          <w:t xml:space="preserve">the </w:t>
        </w:r>
      </w:ins>
      <w:ins w:id="43" w:author="Elena Pourmal" w:date="2015-03-31T17:06:00Z">
        <w:r w:rsidR="00FA7D8F">
          <w:t>HDF5 1.8 library. Unfortunately</w:t>
        </w:r>
      </w:ins>
      <w:ins w:id="44" w:author="Elena Pourmal" w:date="2015-03-31T17:08:00Z">
        <w:r w:rsidR="00FA7D8F">
          <w:t>,</w:t>
        </w:r>
      </w:ins>
      <w:ins w:id="45" w:author="Elena Pourmal" w:date="2015-03-31T17:06:00Z">
        <w:r w:rsidR="00FA7D8F">
          <w:t xml:space="preserve"> this is not a</w:t>
        </w:r>
      </w:ins>
      <w:ins w:id="46" w:author="Elena Pourmal" w:date="2015-03-31T17:08:00Z">
        <w:r w:rsidR="00FA7D8F">
          <w:t xml:space="preserve">n efficient </w:t>
        </w:r>
      </w:ins>
      <w:ins w:id="47" w:author="Elena Pourmal" w:date="2015-03-31T17:06:00Z">
        <w:r w:rsidR="00FA7D8F">
          <w:t xml:space="preserve">solution </w:t>
        </w:r>
      </w:ins>
      <w:ins w:id="48" w:author="Elena Pourmal" w:date="2015-03-31T17:09:00Z">
        <w:r w:rsidR="00FC016B">
          <w:t xml:space="preserve">for </w:t>
        </w:r>
      </w:ins>
      <w:ins w:id="49" w:author="Elena Pourmal" w:date="2015-03-31T17:16:00Z">
        <w:r w:rsidR="00A41FE0">
          <w:t xml:space="preserve">the </w:t>
        </w:r>
      </w:ins>
      <w:ins w:id="50" w:author="Elena Pourmal" w:date="2015-03-31T17:09:00Z">
        <w:r w:rsidR="00FC016B">
          <w:t>large files.</w:t>
        </w:r>
      </w:ins>
      <w:ins w:id="51" w:author="Elena Pourmal" w:date="2015-03-31T17:06:00Z">
        <w:r w:rsidR="00FC016B">
          <w:t xml:space="preserve"> </w:t>
        </w:r>
      </w:ins>
    </w:p>
    <w:p w:rsidR="00105F08" w:rsidRDefault="00105F08" w:rsidP="0012317D">
      <w:r>
        <w:t xml:space="preserve">This RFC describes </w:t>
      </w:r>
      <w:r w:rsidR="0010547E">
        <w:t xml:space="preserve">a tool to </w:t>
      </w:r>
      <w:r>
        <w:t xml:space="preserve">convert the </w:t>
      </w:r>
      <w:r w:rsidR="0010547E">
        <w:t xml:space="preserve">chunk indexing types for datasets in </w:t>
      </w:r>
      <w:r>
        <w:t xml:space="preserve">1.10 </w:t>
      </w:r>
      <w:r w:rsidR="00C954F5">
        <w:t>library-based</w:t>
      </w:r>
      <w:r>
        <w:t xml:space="preserve"> file</w:t>
      </w:r>
      <w:r w:rsidR="00C954F5">
        <w:t>s</w:t>
      </w:r>
      <w:r w:rsidR="0010547E">
        <w:t xml:space="preserve"> </w:t>
      </w:r>
      <w:r w:rsidR="007C1ABC">
        <w:t>generated with the latest format</w:t>
      </w:r>
      <w:ins w:id="52" w:author="Elena Pourmal" w:date="2015-03-31T17:21:00Z">
        <w:r w:rsidR="00257E50">
          <w:t>,</w:t>
        </w:r>
      </w:ins>
      <w:r w:rsidR="007C1ABC">
        <w:t xml:space="preserve"> </w:t>
      </w:r>
      <w:r w:rsidR="0010547E">
        <w:t>to version 1 B-tree indexing type</w:t>
      </w:r>
      <w:r w:rsidR="00C954F5">
        <w:t>s</w:t>
      </w:r>
      <w:ins w:id="53" w:author="Elena Pourmal" w:date="2015-03-31T17:17:00Z">
        <w:r w:rsidR="00A41FE0">
          <w:t>. The conversion is performed</w:t>
        </w:r>
      </w:ins>
      <w:ins w:id="54" w:author="Elena Pourmal" w:date="2015-03-31T17:10:00Z">
        <w:r w:rsidR="00FC016B">
          <w:t xml:space="preserve"> in place,</w:t>
        </w:r>
      </w:ins>
      <w:ins w:id="55" w:author="Elena Pourmal" w:date="2015-03-31T17:11:00Z">
        <w:r w:rsidR="00FC016B">
          <w:t xml:space="preserve"> i.e.,</w:t>
        </w:r>
      </w:ins>
      <w:ins w:id="56" w:author="Elena Pourmal" w:date="2015-03-31T17:10:00Z">
        <w:r w:rsidR="008E5472">
          <w:t xml:space="preserve"> without rewriting the file. </w:t>
        </w:r>
      </w:ins>
      <w:ins w:id="57" w:author="Elena Pourmal" w:date="2015-03-31T17:43:00Z">
        <w:r w:rsidR="008E5472">
          <w:t xml:space="preserve">When conversion is done, </w:t>
        </w:r>
      </w:ins>
      <w:ins w:id="58" w:author="Elena Pourmal" w:date="2015-03-31T17:10:00Z">
        <w:r w:rsidR="008E5472">
          <w:t xml:space="preserve">the </w:t>
        </w:r>
      </w:ins>
      <w:r w:rsidR="0010547E">
        <w:t>dataset</w:t>
      </w:r>
      <w:r w:rsidR="007C1ABC">
        <w:t>s</w:t>
      </w:r>
      <w:r w:rsidR="0010547E">
        <w:t xml:space="preserve"> </w:t>
      </w:r>
      <w:ins w:id="59" w:author="Elena Pourmal" w:date="2015-03-31T17:43:00Z">
        <w:r w:rsidR="00DE2B47">
          <w:t>in the</w:t>
        </w:r>
        <w:r w:rsidR="008E5472">
          <w:t xml:space="preserve"> modified file </w:t>
        </w:r>
      </w:ins>
      <w:r w:rsidR="0010547E">
        <w:t xml:space="preserve">can be </w:t>
      </w:r>
      <w:r w:rsidR="007C1ABC">
        <w:t>accessed</w:t>
      </w:r>
      <w:r w:rsidR="0010547E">
        <w:t xml:space="preserve"> by </w:t>
      </w:r>
      <w:r w:rsidR="00852F52">
        <w:t xml:space="preserve">the </w:t>
      </w:r>
      <w:ins w:id="60" w:author="Elena Pourmal" w:date="2015-03-31T17:19:00Z">
        <w:r w:rsidR="00257E50">
          <w:t xml:space="preserve">HDF5 </w:t>
        </w:r>
      </w:ins>
      <w:r w:rsidR="0010547E">
        <w:t>1.8 library.</w:t>
      </w:r>
      <w:ins w:id="61" w:author="Elena Pourmal" w:date="2015-03-31T17:10:00Z">
        <w:r w:rsidR="00FC016B">
          <w:t xml:space="preserve"> </w:t>
        </w:r>
      </w:ins>
      <w:ins w:id="62" w:author="Elena Pourmal" w:date="2015-03-31T17:11:00Z">
        <w:r w:rsidR="00A41FE0">
          <w:t xml:space="preserve"> Please notice that </w:t>
        </w:r>
      </w:ins>
      <w:ins w:id="63" w:author="Elena Pourmal" w:date="2015-03-31T17:12:00Z">
        <w:r w:rsidR="00A41FE0">
          <w:t xml:space="preserve">further modifications of those datasets </w:t>
        </w:r>
      </w:ins>
      <w:ins w:id="64" w:author="Elena Pourmal" w:date="2015-03-31T17:15:00Z">
        <w:r w:rsidR="00A41FE0">
          <w:t>could</w:t>
        </w:r>
      </w:ins>
      <w:ins w:id="65" w:author="Elena Pourmal" w:date="2015-03-31T17:12:00Z">
        <w:r w:rsidR="00A41FE0">
          <w:t xml:space="preserve"> be done according to the 1.8 file format</w:t>
        </w:r>
      </w:ins>
      <w:ins w:id="66" w:author="Elena Pourmal" w:date="2015-03-31T17:15:00Z">
        <w:r w:rsidR="00A41FE0">
          <w:t xml:space="preserve"> only</w:t>
        </w:r>
      </w:ins>
      <w:ins w:id="67" w:author="Elena Pourmal" w:date="2015-03-31T17:12:00Z">
        <w:r w:rsidR="00A41FE0">
          <w:t xml:space="preserve">. For example, a dataset written by </w:t>
        </w:r>
      </w:ins>
      <w:ins w:id="68" w:author="Elena Pourmal" w:date="2015-03-31T17:13:00Z">
        <w:r w:rsidR="00A41FE0">
          <w:t xml:space="preserve">a </w:t>
        </w:r>
      </w:ins>
      <w:ins w:id="69" w:author="Elena Pourmal" w:date="2015-03-31T17:12:00Z">
        <w:r w:rsidR="00A41FE0">
          <w:t xml:space="preserve">SWMR </w:t>
        </w:r>
      </w:ins>
      <w:ins w:id="70" w:author="Elena Pourmal" w:date="2015-03-31T17:18:00Z">
        <w:r w:rsidR="00A41FE0">
          <w:t>application</w:t>
        </w:r>
      </w:ins>
      <w:ins w:id="71" w:author="Elena Pourmal" w:date="2015-03-31T17:12:00Z">
        <w:r w:rsidR="00A41FE0">
          <w:t xml:space="preserve"> cannot be </w:t>
        </w:r>
      </w:ins>
      <w:ins w:id="72" w:author="Elena Pourmal" w:date="2015-03-31T17:16:00Z">
        <w:r w:rsidR="00A41FE0">
          <w:t>re</w:t>
        </w:r>
      </w:ins>
      <w:ins w:id="73" w:author="Elena Pourmal" w:date="2015-03-31T17:12:00Z">
        <w:r w:rsidR="00A41FE0">
          <w:t>open</w:t>
        </w:r>
      </w:ins>
      <w:ins w:id="74" w:author="Elena Pourmal" w:date="2015-03-31T17:16:00Z">
        <w:r w:rsidR="00A41FE0">
          <w:t>ed</w:t>
        </w:r>
      </w:ins>
      <w:ins w:id="75" w:author="Elena Pourmal" w:date="2015-03-31T17:12:00Z">
        <w:r w:rsidR="00A41FE0">
          <w:t xml:space="preserve"> and </w:t>
        </w:r>
      </w:ins>
      <w:ins w:id="76" w:author="Elena Pourmal" w:date="2015-03-31T17:14:00Z">
        <w:r w:rsidR="00A41FE0">
          <w:t xml:space="preserve">modified </w:t>
        </w:r>
      </w:ins>
      <w:ins w:id="77" w:author="Elena Pourmal" w:date="2015-03-31T17:15:00Z">
        <w:r w:rsidR="00A41FE0">
          <w:t>by a</w:t>
        </w:r>
      </w:ins>
      <w:ins w:id="78" w:author="Elena Pourmal" w:date="2015-03-31T17:18:00Z">
        <w:r w:rsidR="00A41FE0">
          <w:t>nother</w:t>
        </w:r>
      </w:ins>
      <w:ins w:id="79" w:author="Elena Pourmal" w:date="2015-03-31T17:15:00Z">
        <w:r w:rsidR="00A41FE0">
          <w:t xml:space="preserve"> SWMR application after </w:t>
        </w:r>
      </w:ins>
      <w:ins w:id="80" w:author="Elena Pourmal" w:date="2015-03-31T17:16:00Z">
        <w:r w:rsidR="00A41FE0">
          <w:t>conversion</w:t>
        </w:r>
      </w:ins>
      <w:ins w:id="81" w:author="Elena Pourmal" w:date="2015-03-31T17:15:00Z">
        <w:r w:rsidR="00257E50">
          <w:t xml:space="preserve"> </w:t>
        </w:r>
      </w:ins>
      <w:ins w:id="82" w:author="Elena Pourmal" w:date="2015-03-31T17:57:00Z">
        <w:r w:rsidR="00DE2B47">
          <w:t>was</w:t>
        </w:r>
      </w:ins>
      <w:ins w:id="83" w:author="Elena Pourmal" w:date="2015-03-31T17:15:00Z">
        <w:r w:rsidR="00A41FE0">
          <w:t xml:space="preserve"> </w:t>
        </w:r>
      </w:ins>
      <w:ins w:id="84" w:author="Elena Pourmal" w:date="2015-03-31T17:16:00Z">
        <w:r w:rsidR="00A41FE0">
          <w:t>performed</w:t>
        </w:r>
      </w:ins>
      <w:ins w:id="85" w:author="Elena Pourmal" w:date="2015-03-31T17:15:00Z">
        <w:r w:rsidR="00A41FE0">
          <w:t>.</w:t>
        </w:r>
      </w:ins>
    </w:p>
    <w:p w:rsidR="00257E50" w:rsidRDefault="00257E50">
      <w:pPr>
        <w:spacing w:after="0"/>
        <w:jc w:val="left"/>
        <w:rPr>
          <w:ins w:id="86" w:author="Elena Pourmal" w:date="2015-03-31T17:19:00Z"/>
          <w:rFonts w:asciiTheme="majorHAnsi" w:eastAsiaTheme="majorEastAsia" w:hAnsiTheme="majorHAnsi" w:cstheme="majorBidi"/>
          <w:b/>
          <w:bCs/>
          <w:color w:val="000000" w:themeColor="text1"/>
          <w:sz w:val="28"/>
          <w:szCs w:val="28"/>
        </w:rPr>
      </w:pPr>
      <w:ins w:id="87" w:author="Elena Pourmal" w:date="2015-03-31T17:19:00Z">
        <w:r>
          <w:br w:type="page"/>
        </w:r>
      </w:ins>
    </w:p>
    <w:p w:rsidR="00B050B4" w:rsidRDefault="000133F9" w:rsidP="00B050B4">
      <w:pPr>
        <w:pStyle w:val="Heading1"/>
      </w:pPr>
      <w:r>
        <w:t>The Tool</w:t>
      </w:r>
    </w:p>
    <w:p w:rsidR="004A0293" w:rsidRDefault="00471523" w:rsidP="00471523">
      <w:r>
        <w:t xml:space="preserve">The </w:t>
      </w:r>
      <w:r w:rsidR="00DE58EF">
        <w:t xml:space="preserve">new </w:t>
      </w:r>
      <w:r>
        <w:t>tool</w:t>
      </w:r>
      <w:r w:rsidR="007D1A1C">
        <w:t xml:space="preserve"> is called</w:t>
      </w:r>
      <w:r>
        <w:t xml:space="preserve"> </w:t>
      </w:r>
      <w:r w:rsidRPr="00B7783E">
        <w:rPr>
          <w:i/>
        </w:rPr>
        <w:t>h5format_convert</w:t>
      </w:r>
      <w:r w:rsidR="007D1A1C">
        <w:t xml:space="preserve">.  It </w:t>
      </w:r>
      <w:r>
        <w:t xml:space="preserve">will </w:t>
      </w:r>
      <w:r w:rsidR="00B7783E">
        <w:t>change</w:t>
      </w:r>
      <w:r>
        <w:t xml:space="preserve"> </w:t>
      </w:r>
      <w:r w:rsidR="00B7783E">
        <w:t xml:space="preserve">a </w:t>
      </w:r>
      <w:r w:rsidR="007D1A1C">
        <w:t xml:space="preserve">chunked </w:t>
      </w:r>
      <w:r w:rsidR="00B7783E">
        <w:t xml:space="preserve">dataset’s </w:t>
      </w:r>
      <w:r>
        <w:t>indexing type to version 1 B-tre</w:t>
      </w:r>
      <w:r w:rsidR="007D1A1C">
        <w:t>e.</w:t>
      </w:r>
    </w:p>
    <w:p w:rsidR="00B050B4" w:rsidRDefault="008F7975" w:rsidP="008E2983">
      <w:pPr>
        <w:pStyle w:val="Heading2"/>
      </w:pPr>
      <w:r>
        <w:t>Usage</w:t>
      </w:r>
    </w:p>
    <w:p w:rsidR="000339CD" w:rsidRPr="00B9217B" w:rsidRDefault="000339CD" w:rsidP="000339CD">
      <w:pPr>
        <w:pStyle w:val="PlainText"/>
        <w:rPr>
          <w:bCs/>
          <w:i/>
        </w:rPr>
      </w:pPr>
      <w:r>
        <w:rPr>
          <w:rStyle w:val="Strong"/>
          <w:b w:val="0"/>
          <w:i/>
        </w:rPr>
        <w:t>h5format_convert [OPTIONS]</w:t>
      </w:r>
    </w:p>
    <w:p w:rsidR="000339CD" w:rsidRDefault="000339CD" w:rsidP="000339CD"/>
    <w:tbl>
      <w:tblPr>
        <w:tblStyle w:val="TableGrid"/>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48"/>
        <w:gridCol w:w="5904"/>
      </w:tblGrid>
      <w:tr w:rsidR="008F7975" w:rsidTr="00257E50">
        <w:tc>
          <w:tcPr>
            <w:tcW w:w="4248" w:type="dxa"/>
          </w:tcPr>
          <w:p w:rsidR="008F7975" w:rsidRPr="0074161E" w:rsidRDefault="008F7975" w:rsidP="000339CD">
            <w:pPr>
              <w:rPr>
                <w:i/>
              </w:rPr>
            </w:pPr>
            <w:r w:rsidRPr="0074161E">
              <w:rPr>
                <w:i/>
              </w:rPr>
              <w:t>-h  [--help]</w:t>
            </w:r>
          </w:p>
        </w:tc>
        <w:tc>
          <w:tcPr>
            <w:tcW w:w="5904" w:type="dxa"/>
          </w:tcPr>
          <w:p w:rsidR="008F7975" w:rsidRDefault="005071C6" w:rsidP="000339CD">
            <w:r>
              <w:t>The tool</w:t>
            </w:r>
            <w:r w:rsidR="008F7975">
              <w:t xml:space="preserve"> will print a usage message and exit with success.</w:t>
            </w:r>
          </w:p>
        </w:tc>
      </w:tr>
      <w:tr w:rsidR="0052692A" w:rsidTr="00257E50">
        <w:tc>
          <w:tcPr>
            <w:tcW w:w="4248" w:type="dxa"/>
          </w:tcPr>
          <w:p w:rsidR="0052406C" w:rsidRPr="0074161E" w:rsidRDefault="0052692A" w:rsidP="000339CD">
            <w:pPr>
              <w:rPr>
                <w:i/>
              </w:rPr>
            </w:pPr>
            <w:r w:rsidRPr="0074161E">
              <w:rPr>
                <w:i/>
              </w:rPr>
              <w:t>-V  [--version]</w:t>
            </w:r>
          </w:p>
        </w:tc>
        <w:tc>
          <w:tcPr>
            <w:tcW w:w="5904" w:type="dxa"/>
          </w:tcPr>
          <w:p w:rsidR="0052406C" w:rsidRDefault="005071C6" w:rsidP="005071C6">
            <w:r>
              <w:t>The tool</w:t>
            </w:r>
            <w:r w:rsidR="0052692A">
              <w:t xml:space="preserve"> will print </w:t>
            </w:r>
            <w:r>
              <w:t>the version #</w:t>
            </w:r>
            <w:r w:rsidR="0052692A">
              <w:t xml:space="preserve"> and exit with success.</w:t>
            </w:r>
          </w:p>
        </w:tc>
      </w:tr>
      <w:tr w:rsidR="0052692A" w:rsidTr="00257E50">
        <w:tc>
          <w:tcPr>
            <w:tcW w:w="4248" w:type="dxa"/>
          </w:tcPr>
          <w:p w:rsidR="0052406C" w:rsidRPr="0074161E" w:rsidRDefault="0052692A" w:rsidP="000339CD">
            <w:pPr>
              <w:rPr>
                <w:i/>
              </w:rPr>
            </w:pPr>
            <w:r w:rsidRPr="0074161E">
              <w:rPr>
                <w:i/>
              </w:rPr>
              <w:t>-v  [--verbose]</w:t>
            </w:r>
          </w:p>
        </w:tc>
        <w:tc>
          <w:tcPr>
            <w:tcW w:w="5904" w:type="dxa"/>
          </w:tcPr>
          <w:p w:rsidR="0052406C" w:rsidRDefault="005071C6" w:rsidP="0074167B">
            <w:r>
              <w:t>This will enable the verbose mode.  The tool</w:t>
            </w:r>
            <w:r w:rsidR="008359A6">
              <w:t xml:space="preserve"> will print the steps being done </w:t>
            </w:r>
            <w:r w:rsidR="0074167B">
              <w:t>while</w:t>
            </w:r>
            <w:r w:rsidR="008359A6">
              <w:t xml:space="preserve"> converting a dataset.</w:t>
            </w:r>
          </w:p>
        </w:tc>
      </w:tr>
      <w:tr w:rsidR="0052692A" w:rsidTr="00257E50">
        <w:tc>
          <w:tcPr>
            <w:tcW w:w="4248" w:type="dxa"/>
          </w:tcPr>
          <w:p w:rsidR="0052406C" w:rsidRPr="0074161E" w:rsidRDefault="0052692A" w:rsidP="000339CD">
            <w:pPr>
              <w:rPr>
                <w:i/>
              </w:rPr>
            </w:pPr>
            <w:r w:rsidRPr="0074161E">
              <w:rPr>
                <w:i/>
              </w:rPr>
              <w:t>-f &lt;fname&gt;  [--fname=&lt;file_name&gt;]</w:t>
            </w:r>
          </w:p>
        </w:tc>
        <w:tc>
          <w:tcPr>
            <w:tcW w:w="5904" w:type="dxa"/>
          </w:tcPr>
          <w:p w:rsidR="0052406C" w:rsidRDefault="0052692A" w:rsidP="000339CD">
            <w:del w:id="88" w:author="Elena Pourmal" w:date="2015-03-31T17:24:00Z">
              <w:r w:rsidDel="00257E50">
                <w:delText xml:space="preserve">This is the </w:delText>
              </w:r>
            </w:del>
            <w:r>
              <w:t>HDF5 file</w:t>
            </w:r>
            <w:ins w:id="89" w:author="Elena Pourmal" w:date="2015-03-31T17:24:00Z">
              <w:r w:rsidR="00257E50">
                <w:t xml:space="preserve"> to modify</w:t>
              </w:r>
            </w:ins>
            <w:r>
              <w:t>.</w:t>
            </w:r>
          </w:p>
        </w:tc>
      </w:tr>
      <w:tr w:rsidR="0052692A" w:rsidTr="00257E50">
        <w:tc>
          <w:tcPr>
            <w:tcW w:w="4248" w:type="dxa"/>
          </w:tcPr>
          <w:p w:rsidR="0052406C" w:rsidRPr="0074161E" w:rsidRDefault="0052692A" w:rsidP="000339CD">
            <w:pPr>
              <w:rPr>
                <w:i/>
              </w:rPr>
            </w:pPr>
            <w:r w:rsidRPr="0074161E">
              <w:rPr>
                <w:i/>
              </w:rPr>
              <w:t>-d &lt;dname&gt; [--dname=&lt;dataset_name&gt;]</w:t>
            </w:r>
          </w:p>
        </w:tc>
        <w:tc>
          <w:tcPr>
            <w:tcW w:w="5904" w:type="dxa"/>
          </w:tcPr>
          <w:p w:rsidR="0052406C" w:rsidRDefault="0052692A" w:rsidP="0074167B">
            <w:r>
              <w:t>This is the pathname of the dataset to be converted.</w:t>
            </w:r>
          </w:p>
          <w:p w:rsidR="0074167B" w:rsidRDefault="0074167B" w:rsidP="007D1A1C">
            <w:r>
              <w:t xml:space="preserve">When the dataset is not chunked or the indexing type is </w:t>
            </w:r>
            <w:r w:rsidR="00A35F17">
              <w:t xml:space="preserve">already </w:t>
            </w:r>
            <w:r>
              <w:t>version 1 B-tree, the tool will not perform any conversion and will exit with success.</w:t>
            </w:r>
          </w:p>
        </w:tc>
      </w:tr>
      <w:tr w:rsidR="0052692A" w:rsidTr="00257E50">
        <w:tc>
          <w:tcPr>
            <w:tcW w:w="4248" w:type="dxa"/>
          </w:tcPr>
          <w:p w:rsidR="0052406C" w:rsidRPr="0074161E" w:rsidRDefault="0052692A" w:rsidP="000339CD">
            <w:pPr>
              <w:rPr>
                <w:i/>
              </w:rPr>
            </w:pPr>
            <w:r w:rsidRPr="0074161E">
              <w:rPr>
                <w:i/>
              </w:rPr>
              <w:t>-a  [--all]</w:t>
            </w:r>
          </w:p>
        </w:tc>
        <w:tc>
          <w:tcPr>
            <w:tcW w:w="5904" w:type="dxa"/>
          </w:tcPr>
          <w:p w:rsidR="0052406C" w:rsidRDefault="008F7975" w:rsidP="000339CD">
            <w:r>
              <w:t>The tool</w:t>
            </w:r>
            <w:r w:rsidR="0052692A">
              <w:t xml:space="preserve"> will iterate through all the datasets in the file and convert all chunked datasets whose indexing type is not version 1 B-tree.</w:t>
            </w:r>
          </w:p>
          <w:p w:rsidR="007D1A1C" w:rsidRDefault="00F84F26" w:rsidP="000339CD">
            <w:r>
              <w:t xml:space="preserve">If both </w:t>
            </w:r>
            <w:r w:rsidRPr="00F84F26">
              <w:rPr>
                <w:i/>
              </w:rPr>
              <w:t>-a</w:t>
            </w:r>
            <w:r>
              <w:t xml:space="preserve"> and </w:t>
            </w:r>
            <w:r w:rsidRPr="00F84F26">
              <w:rPr>
                <w:i/>
              </w:rPr>
              <w:t>-d</w:t>
            </w:r>
            <w:r>
              <w:t xml:space="preserve"> options are given on the command line, </w:t>
            </w:r>
            <w:r w:rsidRPr="00F84F26">
              <w:rPr>
                <w:i/>
              </w:rPr>
              <w:t>-a</w:t>
            </w:r>
            <w:r>
              <w:t xml:space="preserve"> option </w:t>
            </w:r>
            <w:r w:rsidR="007D1A1C">
              <w:t>will take precedence.</w:t>
            </w:r>
          </w:p>
          <w:p w:rsidR="0052692A" w:rsidRDefault="0052692A" w:rsidP="000339CD">
            <w:r>
              <w:t>When errors are encountered during the iteration, no further conversion is done and the tool will exit with failure.</w:t>
            </w:r>
          </w:p>
        </w:tc>
      </w:tr>
      <w:tr w:rsidR="0074167B" w:rsidTr="00257E50">
        <w:tc>
          <w:tcPr>
            <w:tcW w:w="4248" w:type="dxa"/>
          </w:tcPr>
          <w:p w:rsidR="0074167B" w:rsidRPr="0074161E" w:rsidRDefault="0074167B" w:rsidP="000339CD">
            <w:pPr>
              <w:rPr>
                <w:i/>
              </w:rPr>
            </w:pPr>
            <w:r w:rsidRPr="0074161E">
              <w:rPr>
                <w:i/>
              </w:rPr>
              <w:t>-n [--dry]</w:t>
            </w:r>
          </w:p>
        </w:tc>
        <w:tc>
          <w:tcPr>
            <w:tcW w:w="5904" w:type="dxa"/>
          </w:tcPr>
          <w:p w:rsidR="0074167B" w:rsidRDefault="0074167B" w:rsidP="000339CD">
            <w:r>
              <w:t xml:space="preserve">A dry run.  No </w:t>
            </w:r>
            <w:del w:id="90" w:author="Elena Pourmal" w:date="2015-03-31T17:24:00Z">
              <w:r w:rsidDel="00257E50">
                <w:delText xml:space="preserve">actual </w:delText>
              </w:r>
            </w:del>
            <w:ins w:id="91" w:author="Elena Pourmal" w:date="2015-03-31T17:23:00Z">
              <w:r w:rsidR="00257E50">
                <w:t>file modification</w:t>
              </w:r>
            </w:ins>
            <w:del w:id="92" w:author="Elena Pourmal" w:date="2015-03-31T17:23:00Z">
              <w:r w:rsidDel="00257E50">
                <w:delText>conversion</w:delText>
              </w:r>
            </w:del>
            <w:r>
              <w:t>.</w:t>
            </w:r>
          </w:p>
          <w:p w:rsidR="0074167B" w:rsidRDefault="0074167B" w:rsidP="00F84F26">
            <w:r>
              <w:t xml:space="preserve">The tool will </w:t>
            </w:r>
            <w:r w:rsidR="00F84F26">
              <w:t>perform</w:t>
            </w:r>
            <w:r>
              <w:t xml:space="preserve"> all the steps </w:t>
            </w:r>
            <w:r w:rsidR="00F84F26">
              <w:t>except the actual conversion and exit with success.</w:t>
            </w:r>
            <w:r>
              <w:t xml:space="preserve">  When errors are encountered along the way, the tool will exit with failure.</w:t>
            </w:r>
          </w:p>
        </w:tc>
      </w:tr>
    </w:tbl>
    <w:p w:rsidR="00257E50" w:rsidRDefault="00257E50" w:rsidP="005B19B5">
      <w:pPr>
        <w:pStyle w:val="Heading1"/>
        <w:numPr>
          <w:ilvl w:val="0"/>
          <w:numId w:val="0"/>
        </w:numPr>
        <w:ind w:left="432"/>
        <w:rPr>
          <w:ins w:id="93" w:author="Elena Pourmal" w:date="2015-03-31T17:24:00Z"/>
        </w:rPr>
      </w:pPr>
    </w:p>
    <w:p w:rsidR="00257E50" w:rsidRDefault="00257E50">
      <w:pPr>
        <w:spacing w:after="0"/>
        <w:jc w:val="left"/>
        <w:rPr>
          <w:ins w:id="94" w:author="Elena Pourmal" w:date="2015-03-31T17:24:00Z"/>
          <w:rFonts w:asciiTheme="majorHAnsi" w:eastAsiaTheme="majorEastAsia" w:hAnsiTheme="majorHAnsi" w:cstheme="majorBidi"/>
          <w:b/>
          <w:bCs/>
          <w:color w:val="000000" w:themeColor="text1"/>
          <w:sz w:val="28"/>
          <w:szCs w:val="28"/>
        </w:rPr>
      </w:pPr>
      <w:ins w:id="95" w:author="Elena Pourmal" w:date="2015-03-31T17:24:00Z">
        <w:r>
          <w:br w:type="page"/>
        </w:r>
      </w:ins>
    </w:p>
    <w:p w:rsidR="00611674" w:rsidRDefault="00CE5D2C" w:rsidP="00611674">
      <w:pPr>
        <w:pStyle w:val="Heading1"/>
      </w:pPr>
      <w:r>
        <w:t xml:space="preserve">Two </w:t>
      </w:r>
      <w:r w:rsidR="002154CA">
        <w:t xml:space="preserve">Internal </w:t>
      </w:r>
      <w:r w:rsidR="00502205">
        <w:t>Library</w:t>
      </w:r>
      <w:r w:rsidR="00AF0A2C">
        <w:t xml:space="preserve"> Routines</w:t>
      </w:r>
    </w:p>
    <w:p w:rsidR="00F46635" w:rsidRPr="00F46635" w:rsidRDefault="00502205" w:rsidP="00F46635">
      <w:r>
        <w:t>The</w:t>
      </w:r>
      <w:r w:rsidR="00F46635">
        <w:t xml:space="preserve"> library provides two new </w:t>
      </w:r>
      <w:r w:rsidR="004B1978">
        <w:t xml:space="preserve">internal </w:t>
      </w:r>
      <w:r w:rsidR="00F46635">
        <w:t xml:space="preserve">routines </w:t>
      </w:r>
      <w:r w:rsidR="004B1978">
        <w:t>to support the tool in doing</w:t>
      </w:r>
      <w:r w:rsidR="00BA0FF6">
        <w:t xml:space="preserve"> the </w:t>
      </w:r>
      <w:r w:rsidR="00C954F5">
        <w:t>conversion</w:t>
      </w:r>
      <w:ins w:id="96" w:author="Elena Pourmal" w:date="2015-03-31T17:26:00Z">
        <w:r w:rsidR="00257E50">
          <w:rPr>
            <w:rStyle w:val="FootnoteReference"/>
          </w:rPr>
          <w:footnoteReference w:id="4"/>
        </w:r>
      </w:ins>
      <w:r w:rsidR="00C954F5">
        <w:t>.</w:t>
      </w:r>
      <w:r w:rsidR="000C14EA">
        <w:t xml:space="preserve">  It is uncertain at this point whether they will become public routines.</w:t>
      </w:r>
    </w:p>
    <w:p w:rsidR="008A744A" w:rsidRPr="00BF0887" w:rsidRDefault="00CE5D2C" w:rsidP="008E2983">
      <w:pPr>
        <w:pStyle w:val="Heading2"/>
      </w:pPr>
      <w:r>
        <w:t>H5Dformat_convert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EC114F" w:rsidRPr="00EE42D4" w:rsidRDefault="00CE5D2C"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H5Dformat_convert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EC114F" w:rsidRDefault="00EC114F" w:rsidP="007902ED">
      <w:pPr>
        <w:spacing w:after="0"/>
        <w:ind w:left="720"/>
        <w:jc w:val="left"/>
        <w:rPr>
          <w:rFonts w:eastAsia="Times New Roman" w:cstheme="minorHAnsi"/>
          <w:i/>
          <w:iCs/>
          <w:szCs w:val="24"/>
          <w:lang w:eastAsia="zh-CN"/>
        </w:rPr>
      </w:pPr>
      <w:r w:rsidRPr="007902ED">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F46635">
        <w:rPr>
          <w:rFonts w:ascii="Consolas" w:eastAsia="Times New Roman" w:hAnsi="Consolas" w:cs="Consolas"/>
          <w:iCs/>
          <w:sz w:val="20"/>
          <w:szCs w:val="20"/>
          <w:lang w:eastAsia="zh-CN"/>
        </w:rPr>
        <w:t>H5Dformat_convert</w:t>
      </w:r>
      <w:r>
        <w:rPr>
          <w:rFonts w:eastAsia="Times New Roman" w:cstheme="minorHAnsi"/>
          <w:i/>
          <w:iCs/>
          <w:szCs w:val="24"/>
          <w:lang w:eastAsia="zh-CN"/>
        </w:rPr>
        <w:t xml:space="preserve"> (</w:t>
      </w:r>
      <w:r w:rsidRPr="003D2DAD">
        <w:rPr>
          <w:rFonts w:eastAsia="Times New Roman" w:cstheme="minorHAnsi"/>
          <w:i/>
          <w:iCs/>
          <w:szCs w:val="24"/>
          <w:lang w:eastAsia="zh-CN"/>
        </w:rPr>
        <w:t xml:space="preserve">hid_t </w:t>
      </w:r>
      <w:r w:rsidRPr="003D2DAD">
        <w:rPr>
          <w:rFonts w:eastAsia="Times New Roman" w:cstheme="minorHAnsi"/>
          <w:i/>
          <w:iCs/>
          <w:szCs w:val="24"/>
          <w:lang w:eastAsia="zh-CN"/>
        </w:rPr>
        <w:tab/>
      </w:r>
      <w:r w:rsidR="00F46635">
        <w:rPr>
          <w:rFonts w:ascii="Consolas" w:eastAsia="Times New Roman" w:hAnsi="Consolas" w:cs="Consolas"/>
          <w:iCs/>
          <w:sz w:val="20"/>
          <w:szCs w:val="20"/>
          <w:lang w:eastAsia="zh-CN"/>
        </w:rPr>
        <w:t>did</w:t>
      </w:r>
      <w:r w:rsidRPr="003D2DAD">
        <w:rPr>
          <w:rFonts w:eastAsia="Times New Roman" w:cstheme="minorHAnsi"/>
          <w:i/>
          <w:iCs/>
          <w:szCs w:val="24"/>
          <w:lang w:eastAsia="zh-CN"/>
        </w:rPr>
        <w: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EC114F" w:rsidRPr="008C03BB" w:rsidRDefault="00D66569" w:rsidP="00EC114F">
      <w:pPr>
        <w:spacing w:after="0"/>
        <w:ind w:left="720"/>
        <w:jc w:val="left"/>
        <w:rPr>
          <w:rFonts w:eastAsia="Times New Roman" w:cstheme="minorHAnsi"/>
          <w:szCs w:val="24"/>
          <w:lang w:eastAsia="zh-CN"/>
        </w:rPr>
      </w:pPr>
      <w:r>
        <w:rPr>
          <w:rFonts w:eastAsia="Times New Roman" w:cstheme="minorHAnsi"/>
          <w:szCs w:val="24"/>
          <w:lang w:eastAsia="zh-CN"/>
        </w:rPr>
        <w:t xml:space="preserve">Converts a dataset’s chunk indexing type to version 1 B-tree. </w:t>
      </w:r>
      <w:r w:rsidR="00EC114F">
        <w:rPr>
          <w:rFonts w:eastAsia="Times New Roman" w:cstheme="minorHAnsi"/>
          <w:szCs w:val="24"/>
          <w:lang w:eastAsia="zh-CN"/>
        </w:rPr>
        <w:t xml:space="preserve"> </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E47B8A" w:rsidRDefault="00D66569" w:rsidP="007D1A1C">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H5Dformat_convert</w:t>
      </w:r>
      <w:r w:rsidR="00EC114F" w:rsidRPr="003D2DAD">
        <w:rPr>
          <w:rStyle w:val="TNR12ItChar"/>
          <w:rFonts w:eastAsiaTheme="minorHAnsi" w:cstheme="minorHAnsi"/>
        </w:rPr>
        <w:t xml:space="preserve"> </w:t>
      </w:r>
      <w:r>
        <w:rPr>
          <w:rFonts w:eastAsia="Times New Roman" w:cstheme="minorHAnsi"/>
          <w:szCs w:val="24"/>
          <w:lang w:eastAsia="zh-CN"/>
        </w:rPr>
        <w:t xml:space="preserve">converts the chunk indexing type for the dataset associated with </w:t>
      </w:r>
      <w:r w:rsidRPr="00502205">
        <w:rPr>
          <w:rFonts w:eastAsia="Times New Roman" w:cstheme="minorHAnsi"/>
          <w:i/>
          <w:szCs w:val="24"/>
          <w:lang w:eastAsia="zh-CN"/>
        </w:rPr>
        <w:t>did</w:t>
      </w:r>
      <w:r>
        <w:rPr>
          <w:rFonts w:eastAsia="Times New Roman" w:cstheme="minorHAnsi"/>
          <w:szCs w:val="24"/>
          <w:lang w:eastAsia="zh-CN"/>
        </w:rPr>
        <w:t xml:space="preserve"> to version 1 B-tree indexing type.  The dataset has to fulfill the following conditions:</w:t>
      </w:r>
    </w:p>
    <w:p w:rsidR="00D66569" w:rsidRPr="00D66569" w:rsidRDefault="00D66569" w:rsidP="00502205">
      <w:pPr>
        <w:pStyle w:val="ListParagraph"/>
        <w:numPr>
          <w:ilvl w:val="0"/>
          <w:numId w:val="12"/>
        </w:numPr>
        <w:spacing w:after="0"/>
        <w:rPr>
          <w:rFonts w:cstheme="minorHAnsi"/>
        </w:rPr>
      </w:pPr>
      <w:r w:rsidRPr="00D66569">
        <w:rPr>
          <w:rFonts w:cstheme="minorHAnsi"/>
        </w:rPr>
        <w:t>The dataset is chunked.</w:t>
      </w:r>
    </w:p>
    <w:p w:rsidR="00941C4F" w:rsidRDefault="00D66569" w:rsidP="00502205">
      <w:pPr>
        <w:pStyle w:val="ListParagraph"/>
        <w:numPr>
          <w:ilvl w:val="0"/>
          <w:numId w:val="12"/>
        </w:numPr>
        <w:spacing w:after="0"/>
        <w:rPr>
          <w:rFonts w:cstheme="minorHAnsi"/>
        </w:rPr>
      </w:pPr>
      <w:r w:rsidRPr="00D66569">
        <w:rPr>
          <w:rFonts w:cstheme="minorHAnsi"/>
        </w:rPr>
        <w:t>The dataset’s chunk indexing type is not version 1 B-tree.</w:t>
      </w:r>
      <w:r>
        <w:rPr>
          <w:rFonts w:cstheme="minorHAnsi"/>
        </w:rPr>
        <w:t xml:space="preserve">  That is, the indexing type is </w:t>
      </w:r>
      <w:r w:rsidR="00FE42EB">
        <w:rPr>
          <w:rFonts w:cstheme="minorHAnsi"/>
        </w:rPr>
        <w:t>one of the following:</w:t>
      </w:r>
    </w:p>
    <w:p w:rsidR="00D66569" w:rsidRDefault="00D66569" w:rsidP="00502205">
      <w:pPr>
        <w:pStyle w:val="ListParagraph"/>
        <w:numPr>
          <w:ilvl w:val="1"/>
          <w:numId w:val="12"/>
        </w:numPr>
        <w:spacing w:after="0"/>
        <w:rPr>
          <w:rFonts w:cstheme="minorHAnsi"/>
        </w:rPr>
      </w:pPr>
      <w:r>
        <w:rPr>
          <w:rFonts w:cstheme="minorHAnsi"/>
        </w:rPr>
        <w:t>Extensible Array</w:t>
      </w:r>
    </w:p>
    <w:p w:rsidR="00D66569" w:rsidRDefault="00D66569" w:rsidP="00502205">
      <w:pPr>
        <w:pStyle w:val="ListParagraph"/>
        <w:numPr>
          <w:ilvl w:val="1"/>
          <w:numId w:val="12"/>
        </w:numPr>
        <w:spacing w:after="0"/>
        <w:rPr>
          <w:rFonts w:cstheme="minorHAnsi"/>
        </w:rPr>
      </w:pPr>
      <w:r>
        <w:rPr>
          <w:rFonts w:cstheme="minorHAnsi"/>
        </w:rPr>
        <w:t>Version 2 B-tree</w:t>
      </w:r>
    </w:p>
    <w:p w:rsidR="00D66569" w:rsidRDefault="00D66569" w:rsidP="00502205">
      <w:pPr>
        <w:pStyle w:val="ListParagraph"/>
        <w:numPr>
          <w:ilvl w:val="1"/>
          <w:numId w:val="12"/>
        </w:numPr>
        <w:spacing w:after="0"/>
        <w:rPr>
          <w:rFonts w:cstheme="minorHAnsi"/>
        </w:rPr>
      </w:pPr>
      <w:r>
        <w:rPr>
          <w:rFonts w:cstheme="minorHAnsi"/>
        </w:rPr>
        <w:t>Fixed Array</w:t>
      </w:r>
    </w:p>
    <w:p w:rsidR="00D66569" w:rsidRDefault="00D66569" w:rsidP="00502205">
      <w:pPr>
        <w:pStyle w:val="ListParagraph"/>
        <w:numPr>
          <w:ilvl w:val="1"/>
          <w:numId w:val="12"/>
        </w:numPr>
        <w:spacing w:after="0"/>
        <w:rPr>
          <w:rFonts w:cstheme="minorHAnsi"/>
        </w:rPr>
      </w:pPr>
      <w:r>
        <w:rPr>
          <w:rFonts w:cstheme="minorHAnsi"/>
        </w:rPr>
        <w:t>Implicit</w:t>
      </w:r>
    </w:p>
    <w:p w:rsidR="00FE42EB" w:rsidRPr="00FE42EB" w:rsidRDefault="000C14EA" w:rsidP="00FE42EB">
      <w:pPr>
        <w:spacing w:after="0"/>
        <w:ind w:left="720"/>
        <w:rPr>
          <w:rFonts w:cstheme="minorHAnsi"/>
        </w:rPr>
      </w:pPr>
      <w:r>
        <w:rPr>
          <w:rFonts w:cstheme="minorHAnsi"/>
        </w:rPr>
        <w:t>If</w:t>
      </w:r>
      <w:r w:rsidR="00FE42EB">
        <w:rPr>
          <w:rFonts w:cstheme="minorHAnsi"/>
        </w:rPr>
        <w:t xml:space="preserve"> the a</w:t>
      </w:r>
      <w:r>
        <w:rPr>
          <w:rFonts w:cstheme="minorHAnsi"/>
        </w:rPr>
        <w:t>bove conditions are not satisfied, the routine will not perform any conversion but will return SUCCESS.</w:t>
      </w:r>
    </w:p>
    <w:p w:rsidR="00EC114F" w:rsidRDefault="00EC114F" w:rsidP="007902ED">
      <w:pPr>
        <w:spacing w:after="0"/>
        <w:jc w:val="left"/>
        <w:rPr>
          <w:rFonts w:ascii="Times New Roman" w:eastAsia="Times New Roman" w:hAnsi="Times New Roman" w:cs="Times New Roman"/>
          <w:szCs w:val="24"/>
          <w:lang w:eastAsia="zh-CN"/>
        </w:rPr>
      </w:pP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rsidTr="007A5074">
        <w:trPr>
          <w:tblCellSpacing w:w="15" w:type="dxa"/>
        </w:trPr>
        <w:tc>
          <w:tcPr>
            <w:tcW w:w="3600" w:type="dxa"/>
            <w:hideMark/>
          </w:tcPr>
          <w:p w:rsidR="00EC114F" w:rsidRPr="00D32639" w:rsidRDefault="00EC114F" w:rsidP="007A5074">
            <w:pPr>
              <w:spacing w:after="0"/>
              <w:jc w:val="left"/>
              <w:rPr>
                <w:rFonts w:eastAsia="Times New Roman" w:cstheme="minorHAnsi"/>
                <w:szCs w:val="24"/>
                <w:lang w:eastAsia="zh-CN"/>
              </w:rPr>
            </w:pPr>
            <w:r w:rsidRPr="006F6AE2">
              <w:rPr>
                <w:rFonts w:eastAsia="Times New Roman" w:cstheme="minorHAnsi"/>
                <w:i/>
                <w:iCs/>
                <w:szCs w:val="24"/>
                <w:lang w:eastAsia="zh-CN"/>
              </w:rPr>
              <w:t xml:space="preserve">hid_t </w:t>
            </w:r>
            <w:r w:rsidR="00D60F27">
              <w:rPr>
                <w:rFonts w:ascii="Consolas" w:eastAsia="Times New Roman" w:hAnsi="Consolas" w:cs="Consolas"/>
                <w:sz w:val="20"/>
                <w:szCs w:val="20"/>
                <w:lang w:eastAsia="zh-CN"/>
              </w:rPr>
              <w:t>d</w:t>
            </w:r>
            <w:r w:rsidR="00B67681">
              <w:rPr>
                <w:rFonts w:ascii="Consolas" w:eastAsia="Times New Roman" w:hAnsi="Consolas" w:cs="Consolas"/>
                <w:sz w:val="20"/>
                <w:szCs w:val="20"/>
                <w:lang w:eastAsia="zh-CN"/>
              </w:rPr>
              <w:t>id</w:t>
            </w:r>
          </w:p>
          <w:p w:rsidR="00EC114F" w:rsidRDefault="00EC114F" w:rsidP="00D60F27">
            <w:pPr>
              <w:spacing w:after="0"/>
              <w:jc w:val="left"/>
              <w:rPr>
                <w:rFonts w:ascii="Times New Roman" w:eastAsia="Times New Roman" w:hAnsi="Times New Roman" w:cs="Times New Roman"/>
                <w:szCs w:val="24"/>
                <w:lang w:eastAsia="zh-CN"/>
              </w:rPr>
            </w:pPr>
          </w:p>
        </w:tc>
        <w:tc>
          <w:tcPr>
            <w:tcW w:w="5535" w:type="dxa"/>
            <w:hideMark/>
          </w:tcPr>
          <w:p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D60F27">
              <w:rPr>
                <w:rFonts w:eastAsia="Times New Roman" w:cstheme="minorHAnsi"/>
                <w:szCs w:val="24"/>
                <w:lang w:eastAsia="zh-CN"/>
              </w:rPr>
              <w:t>Dataset i</w:t>
            </w:r>
            <w:r w:rsidR="00B67681">
              <w:rPr>
                <w:rFonts w:eastAsia="Times New Roman" w:cstheme="minorHAnsi"/>
                <w:szCs w:val="24"/>
                <w:lang w:eastAsia="zh-CN"/>
              </w:rPr>
              <w:t>dentifier.</w:t>
            </w:r>
          </w:p>
          <w:p w:rsidR="00EC114F" w:rsidRPr="007902ED" w:rsidRDefault="00EC114F" w:rsidP="007A5074">
            <w:pPr>
              <w:spacing w:after="0"/>
              <w:jc w:val="left"/>
              <w:rPr>
                <w:rFonts w:eastAsia="Times New Roman" w:cstheme="minorHAnsi"/>
                <w:szCs w:val="24"/>
                <w:lang w:eastAsia="zh-CN"/>
              </w:rPr>
            </w:pPr>
          </w:p>
        </w:tc>
      </w:tr>
      <w:tr w:rsidR="00EC114F" w:rsidRPr="000B27C2" w:rsidTr="007A5074">
        <w:trPr>
          <w:tblCellSpacing w:w="15" w:type="dxa"/>
        </w:trPr>
        <w:tc>
          <w:tcPr>
            <w:tcW w:w="3600" w:type="dxa"/>
            <w:hideMark/>
          </w:tcPr>
          <w:p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rsidR="00EC114F" w:rsidRDefault="00EC114F" w:rsidP="007A5074">
            <w:pPr>
              <w:spacing w:after="0"/>
              <w:jc w:val="left"/>
              <w:rPr>
                <w:rFonts w:ascii="Times New Roman" w:eastAsia="Times New Roman" w:hAnsi="Times New Roman" w:cs="Times New Roman"/>
                <w:szCs w:val="24"/>
                <w:lang w:eastAsia="zh-CN"/>
              </w:rPr>
            </w:pPr>
          </w:p>
        </w:tc>
      </w:tr>
    </w:tbl>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002E2" w:rsidRDefault="00EC114F" w:rsidP="00D66569">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293204" w:rsidRDefault="00293204" w:rsidP="00D66569">
      <w:pPr>
        <w:spacing w:after="0"/>
        <w:ind w:left="720"/>
        <w:jc w:val="left"/>
        <w:rPr>
          <w:rFonts w:eastAsia="Times New Roman" w:cstheme="minorHAnsi"/>
          <w:szCs w:val="24"/>
          <w:lang w:eastAsia="zh-CN"/>
        </w:rPr>
      </w:pPr>
    </w:p>
    <w:p w:rsidR="000C14EA" w:rsidRPr="000C14EA" w:rsidRDefault="00CE5D2C" w:rsidP="000C14EA">
      <w:pPr>
        <w:pStyle w:val="Heading2"/>
        <w:rPr>
          <w:lang w:eastAsia="zh-CN"/>
        </w:rPr>
      </w:pPr>
      <w:r>
        <w:rPr>
          <w:lang w:eastAsia="zh-CN"/>
        </w:rPr>
        <w:t>H5Dget_chunk_i</w:t>
      </w:r>
      <w:r w:rsidR="000133F9">
        <w:rPr>
          <w:lang w:eastAsia="zh-CN"/>
        </w:rPr>
        <w:t>n</w:t>
      </w:r>
      <w:r>
        <w:rPr>
          <w:lang w:eastAsia="zh-CN"/>
        </w:rPr>
        <w:t>d</w:t>
      </w:r>
      <w:r w:rsidR="000133F9">
        <w:rPr>
          <w:lang w:eastAsia="zh-CN"/>
        </w:rPr>
        <w:t>e</w:t>
      </w:r>
      <w:r>
        <w:rPr>
          <w:lang w:eastAsia="zh-CN"/>
        </w:rPr>
        <w:t>x_type</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B67681" w:rsidRPr="00EE42D4" w:rsidRDefault="000133F9"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H5Dget_chunk_index_type</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i/>
          <w:iCs/>
          <w:szCs w:val="24"/>
          <w:lang w:eastAsia="zh-CN"/>
        </w:rPr>
      </w:pPr>
      <w:r w:rsidRPr="00144EAA">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0133F9">
        <w:rPr>
          <w:rFonts w:ascii="Consolas" w:eastAsia="Times New Roman" w:hAnsi="Consolas" w:cs="Consolas"/>
          <w:iCs/>
          <w:sz w:val="20"/>
          <w:szCs w:val="20"/>
          <w:lang w:eastAsia="zh-CN"/>
        </w:rPr>
        <w:t>H5Dget_chunk_index_type</w:t>
      </w:r>
      <w:r>
        <w:rPr>
          <w:rFonts w:eastAsia="Times New Roman" w:cstheme="minorHAnsi"/>
          <w:i/>
          <w:iCs/>
          <w:szCs w:val="24"/>
          <w:lang w:eastAsia="zh-CN"/>
        </w:rPr>
        <w:t xml:space="preserve"> (</w:t>
      </w:r>
      <w:r w:rsidRPr="003D2DAD">
        <w:rPr>
          <w:rFonts w:eastAsia="Times New Roman" w:cstheme="minorHAnsi"/>
          <w:i/>
          <w:iCs/>
          <w:szCs w:val="24"/>
          <w:lang w:eastAsia="zh-CN"/>
        </w:rPr>
        <w:t xml:space="preserve">hid_t </w:t>
      </w:r>
      <w:r w:rsidRPr="003D2DAD">
        <w:rPr>
          <w:rFonts w:eastAsia="Times New Roman" w:cstheme="minorHAnsi"/>
          <w:i/>
          <w:iCs/>
          <w:szCs w:val="24"/>
          <w:lang w:eastAsia="zh-CN"/>
        </w:rPr>
        <w:tab/>
      </w:r>
      <w:r w:rsidR="00C304CC">
        <w:rPr>
          <w:rFonts w:ascii="Consolas" w:eastAsia="Times New Roman" w:hAnsi="Consolas" w:cs="Consolas"/>
          <w:iCs/>
          <w:sz w:val="20"/>
          <w:szCs w:val="20"/>
          <w:lang w:eastAsia="zh-CN"/>
        </w:rPr>
        <w:t>did</w:t>
      </w:r>
      <w:r w:rsidRPr="003D2DAD">
        <w:rPr>
          <w:rFonts w:eastAsia="Times New Roman" w:cstheme="minorHAnsi"/>
          <w:i/>
          <w:iCs/>
          <w:szCs w:val="24"/>
          <w:lang w:eastAsia="zh-CN"/>
        </w:rPr>
        <w:t xml:space="preserve">, </w:t>
      </w:r>
      <w:r>
        <w:rPr>
          <w:rFonts w:eastAsia="Times New Roman" w:cstheme="minorHAnsi"/>
          <w:i/>
          <w:iCs/>
          <w:szCs w:val="24"/>
          <w:lang w:eastAsia="zh-CN"/>
        </w:rPr>
        <w:t xml:space="preserve"> </w:t>
      </w:r>
      <w:r w:rsidR="00C304CC">
        <w:rPr>
          <w:rFonts w:eastAsia="Times New Roman" w:cstheme="minorHAnsi"/>
          <w:i/>
          <w:iCs/>
          <w:szCs w:val="24"/>
          <w:lang w:eastAsia="zh-CN"/>
        </w:rPr>
        <w:t>H5D_chunk_index_t *</w:t>
      </w:r>
      <w:r w:rsidR="00C304CC">
        <w:rPr>
          <w:rFonts w:ascii="Consolas" w:eastAsia="Times New Roman" w:hAnsi="Consolas" w:cs="Consolas"/>
          <w:iCs/>
          <w:sz w:val="20"/>
          <w:szCs w:val="20"/>
          <w:lang w:eastAsia="zh-CN"/>
        </w:rPr>
        <w:t>idx_type</w:t>
      </w:r>
      <w:r w:rsidRPr="003D2DAD">
        <w:rPr>
          <w:rFonts w:eastAsia="Times New Roman" w:cstheme="minorHAnsi"/>
          <w:i/>
          <w:iCs/>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w:t>
      </w:r>
      <w:r w:rsidR="00672817">
        <w:rPr>
          <w:rFonts w:eastAsia="Times New Roman" w:cstheme="minorHAnsi"/>
          <w:szCs w:val="24"/>
          <w:lang w:eastAsia="zh-CN"/>
        </w:rPr>
        <w:t xml:space="preserve">a dataset’s </w:t>
      </w:r>
      <w:r w:rsidR="00C304CC">
        <w:rPr>
          <w:rFonts w:eastAsia="Times New Roman" w:cstheme="minorHAnsi"/>
          <w:szCs w:val="24"/>
          <w:lang w:eastAsia="zh-CN"/>
        </w:rPr>
        <w:t>chunked indexing type</w:t>
      </w:r>
      <w:r w:rsidRPr="003D2DAD">
        <w:rPr>
          <w:rFonts w:eastAsia="Times New Roman" w:cstheme="minorHAnsi"/>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502205" w:rsidRPr="00502205" w:rsidRDefault="00672817" w:rsidP="000C14EA">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H5Dget_chunk_index_type</w:t>
      </w:r>
      <w:r w:rsidR="00B67681" w:rsidRPr="003D2DAD">
        <w:rPr>
          <w:rStyle w:val="TNR12ItChar"/>
          <w:rFonts w:eastAsiaTheme="minorHAnsi" w:cstheme="minorHAnsi"/>
        </w:rPr>
        <w:t xml:space="preserve"> </w:t>
      </w:r>
      <w:r w:rsidR="00B67681">
        <w:rPr>
          <w:rFonts w:eastAsia="Times New Roman" w:cstheme="minorHAnsi"/>
          <w:szCs w:val="24"/>
          <w:lang w:eastAsia="zh-CN"/>
        </w:rPr>
        <w:t xml:space="preserve">retrieves </w:t>
      </w:r>
      <w:r>
        <w:rPr>
          <w:rFonts w:eastAsia="Times New Roman" w:cstheme="minorHAnsi"/>
          <w:szCs w:val="24"/>
          <w:lang w:eastAsia="zh-CN"/>
        </w:rPr>
        <w:t>the chunked inde</w:t>
      </w:r>
      <w:r w:rsidR="00502205">
        <w:rPr>
          <w:rFonts w:eastAsia="Times New Roman" w:cstheme="minorHAnsi"/>
          <w:szCs w:val="24"/>
          <w:lang w:eastAsia="zh-CN"/>
        </w:rPr>
        <w:t xml:space="preserve">xing type </w:t>
      </w:r>
      <w:r w:rsidR="000C14EA">
        <w:rPr>
          <w:rFonts w:eastAsia="Times New Roman" w:cstheme="minorHAnsi"/>
          <w:szCs w:val="24"/>
          <w:lang w:eastAsia="zh-CN"/>
        </w:rPr>
        <w:t>for the</w:t>
      </w:r>
      <w:r w:rsidR="00502205">
        <w:rPr>
          <w:rFonts w:eastAsia="Times New Roman" w:cstheme="minorHAnsi"/>
          <w:szCs w:val="24"/>
          <w:lang w:eastAsia="zh-CN"/>
        </w:rPr>
        <w:t xml:space="preserve"> dataset </w:t>
      </w:r>
      <w:r>
        <w:rPr>
          <w:rFonts w:eastAsia="Times New Roman" w:cstheme="minorHAnsi"/>
          <w:szCs w:val="24"/>
          <w:lang w:eastAsia="zh-CN"/>
        </w:rPr>
        <w:t>associated with the dataset identifier</w:t>
      </w:r>
      <w:r w:rsidR="00B67681">
        <w:rPr>
          <w:rFonts w:eastAsia="Times New Roman" w:cstheme="minorHAnsi"/>
          <w:szCs w:val="24"/>
          <w:lang w:eastAsia="zh-CN"/>
        </w:rPr>
        <w:t xml:space="preserve">, </w:t>
      </w:r>
      <w:r>
        <w:rPr>
          <w:rFonts w:ascii="Consolas" w:eastAsia="Times New Roman" w:hAnsi="Consolas" w:cs="Consolas"/>
          <w:i/>
          <w:sz w:val="20"/>
          <w:szCs w:val="20"/>
          <w:lang w:eastAsia="zh-CN"/>
        </w:rPr>
        <w:t>d</w:t>
      </w:r>
      <w:r w:rsidR="00B67681" w:rsidRPr="007902ED">
        <w:rPr>
          <w:rFonts w:ascii="Consolas" w:eastAsia="Times New Roman" w:hAnsi="Consolas" w:cs="Consolas"/>
          <w:i/>
          <w:sz w:val="20"/>
          <w:szCs w:val="20"/>
          <w:lang w:eastAsia="zh-CN"/>
        </w:rPr>
        <w:t>id</w:t>
      </w:r>
      <w:r w:rsidR="00B67681">
        <w:rPr>
          <w:rFonts w:eastAsia="Times New Roman" w:cstheme="minorHAnsi"/>
          <w:szCs w:val="24"/>
          <w:lang w:eastAsia="zh-CN"/>
        </w:rPr>
        <w:t xml:space="preserve">.  </w:t>
      </w:r>
      <w:r w:rsidR="00502205">
        <w:rPr>
          <w:rFonts w:eastAsia="Times New Roman" w:cstheme="minorHAnsi"/>
          <w:szCs w:val="24"/>
          <w:lang w:eastAsia="zh-CN"/>
        </w:rPr>
        <w:t>It will return error if the dataset is not chunked.</w:t>
      </w:r>
    </w:p>
    <w:p w:rsidR="00B67681" w:rsidRDefault="00B67681" w:rsidP="00B67681">
      <w:pPr>
        <w:spacing w:after="0"/>
        <w:jc w:val="left"/>
        <w:rPr>
          <w:rFonts w:ascii="Times New Roman" w:eastAsia="Times New Roman" w:hAnsi="Times New Roman" w:cs="Times New Roman"/>
          <w:szCs w:val="24"/>
          <w:lang w:eastAsia="zh-CN"/>
        </w:rPr>
      </w:pP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rsidTr="007A5074">
        <w:trPr>
          <w:tblCellSpacing w:w="15" w:type="dxa"/>
        </w:trPr>
        <w:tc>
          <w:tcPr>
            <w:tcW w:w="3600" w:type="dxa"/>
            <w:hideMark/>
          </w:tcPr>
          <w:p w:rsidR="00B67681" w:rsidRPr="00D32639" w:rsidRDefault="00B67681" w:rsidP="007A5074">
            <w:pPr>
              <w:spacing w:after="0"/>
              <w:jc w:val="left"/>
              <w:rPr>
                <w:rFonts w:eastAsia="Times New Roman" w:cstheme="minorHAnsi"/>
                <w:szCs w:val="24"/>
                <w:lang w:eastAsia="zh-CN"/>
              </w:rPr>
            </w:pPr>
            <w:r w:rsidRPr="006F6AE2">
              <w:rPr>
                <w:rFonts w:eastAsia="Times New Roman" w:cstheme="minorHAnsi"/>
                <w:i/>
                <w:iCs/>
                <w:szCs w:val="24"/>
                <w:lang w:eastAsia="zh-CN"/>
              </w:rPr>
              <w:t xml:space="preserve">hid_t </w:t>
            </w:r>
            <w:r w:rsidR="004924D9">
              <w:rPr>
                <w:rFonts w:ascii="Consolas" w:eastAsia="Times New Roman" w:hAnsi="Consolas" w:cs="Consolas"/>
                <w:sz w:val="20"/>
                <w:szCs w:val="20"/>
                <w:lang w:eastAsia="zh-CN"/>
              </w:rPr>
              <w:t>d</w:t>
            </w:r>
            <w:r>
              <w:rPr>
                <w:rFonts w:ascii="Consolas" w:eastAsia="Times New Roman" w:hAnsi="Consolas" w:cs="Consolas"/>
                <w:sz w:val="20"/>
                <w:szCs w:val="20"/>
                <w:lang w:eastAsia="zh-CN"/>
              </w:rPr>
              <w:t>id</w:t>
            </w:r>
          </w:p>
          <w:p w:rsidR="00B67681" w:rsidRPr="00D32639" w:rsidRDefault="004924D9" w:rsidP="007A5074">
            <w:pPr>
              <w:spacing w:after="0"/>
              <w:jc w:val="left"/>
              <w:rPr>
                <w:rFonts w:eastAsia="Times New Roman" w:cstheme="minorHAnsi"/>
                <w:szCs w:val="24"/>
                <w:lang w:eastAsia="zh-CN"/>
              </w:rPr>
            </w:pPr>
            <w:r w:rsidRPr="004924D9">
              <w:rPr>
                <w:rFonts w:eastAsia="Times New Roman" w:cstheme="minorHAnsi"/>
                <w:i/>
                <w:iCs/>
                <w:szCs w:val="24"/>
                <w:lang w:eastAsia="zh-CN"/>
              </w:rPr>
              <w:t>H5D_chunk_index_t *idx_type</w:t>
            </w:r>
          </w:p>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4924D9">
              <w:rPr>
                <w:rFonts w:eastAsia="Times New Roman" w:cstheme="minorHAnsi"/>
                <w:szCs w:val="24"/>
                <w:lang w:eastAsia="zh-CN"/>
              </w:rPr>
              <w:t>Dataset i</w:t>
            </w:r>
            <w:r>
              <w:rPr>
                <w:rFonts w:eastAsia="Times New Roman" w:cstheme="minorHAnsi"/>
                <w:szCs w:val="24"/>
                <w:lang w:eastAsia="zh-CN"/>
              </w:rPr>
              <w:t>dentifier.</w:t>
            </w:r>
          </w:p>
          <w:p w:rsidR="00B67681" w:rsidRDefault="005D1608" w:rsidP="004924D9">
            <w:pPr>
              <w:spacing w:after="0"/>
              <w:jc w:val="left"/>
              <w:rPr>
                <w:ins w:id="100" w:author="Elena Pourmal" w:date="2015-03-31T17:30:00Z"/>
                <w:rFonts w:eastAsia="Times New Roman" w:cstheme="minorHAnsi"/>
                <w:szCs w:val="24"/>
                <w:lang w:eastAsia="zh-CN"/>
              </w:rPr>
            </w:pPr>
            <w:r>
              <w:rPr>
                <w:rFonts w:eastAsia="Times New Roman" w:cstheme="minorHAnsi"/>
                <w:szCs w:val="24"/>
                <w:lang w:eastAsia="zh-CN"/>
              </w:rPr>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 xml:space="preserve">The </w:t>
            </w:r>
            <w:r w:rsidR="004924D9">
              <w:rPr>
                <w:rFonts w:eastAsia="Times New Roman" w:cstheme="minorHAnsi"/>
                <w:szCs w:val="24"/>
                <w:lang w:eastAsia="zh-CN"/>
              </w:rPr>
              <w:t>chunk indexing type</w:t>
            </w:r>
            <w:r w:rsidR="00B67681">
              <w:rPr>
                <w:rFonts w:eastAsia="Times New Roman" w:cstheme="minorHAnsi"/>
                <w:szCs w:val="24"/>
                <w:lang w:eastAsia="zh-CN"/>
              </w:rPr>
              <w:t>.</w:t>
            </w:r>
            <w:ins w:id="101" w:author="Elena Pourmal" w:date="2015-03-31T17:28:00Z">
              <w:r w:rsidR="00257E50">
                <w:rPr>
                  <w:rFonts w:eastAsia="Times New Roman" w:cstheme="minorHAnsi"/>
                  <w:szCs w:val="24"/>
                  <w:lang w:eastAsia="zh-CN"/>
                </w:rPr>
                <w:t xml:space="preserve"> Possible types are:</w:t>
              </w:r>
            </w:ins>
          </w:p>
          <w:p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ins w:id="102" w:author="Elena Pourmal" w:date="2015-03-31T17:30:00Z"/>
                <w:rFonts w:ascii="Menlo Regular" w:hAnsi="Menlo Regular" w:cs="Menlo Regular"/>
                <w:color w:val="000000"/>
                <w:sz w:val="20"/>
                <w:szCs w:val="20"/>
              </w:rPr>
            </w:pPr>
            <w:ins w:id="103" w:author="Elena Pourmal" w:date="2015-03-31T17:30:00Z">
              <w:r w:rsidRPr="00364A25">
                <w:rPr>
                  <w:rFonts w:ascii="Menlo Regular" w:hAnsi="Menlo Regular" w:cs="Menlo Regular"/>
                  <w:color w:val="000000"/>
                  <w:sz w:val="20"/>
                  <w:szCs w:val="20"/>
                </w:rPr>
                <w:t xml:space="preserve">    H5D_CHUNK_IDX_BTREE</w:t>
              </w:r>
            </w:ins>
          </w:p>
          <w:p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ins w:id="104" w:author="Elena Pourmal" w:date="2015-03-31T17:30:00Z"/>
                <w:rFonts w:ascii="Menlo Regular" w:hAnsi="Menlo Regular" w:cs="Menlo Regular"/>
                <w:color w:val="000000"/>
                <w:sz w:val="20"/>
                <w:szCs w:val="20"/>
              </w:rPr>
            </w:pPr>
            <w:ins w:id="105" w:author="Elena Pourmal" w:date="2015-03-31T17:30:00Z">
              <w:r w:rsidRPr="00364A25">
                <w:rPr>
                  <w:rFonts w:ascii="Menlo Regular" w:hAnsi="Menlo Regular" w:cs="Menlo Regular"/>
                  <w:color w:val="000000"/>
                  <w:sz w:val="20"/>
                  <w:szCs w:val="20"/>
                </w:rPr>
                <w:t xml:space="preserve">    H5D_CHUNK_IDX_NONE</w:t>
              </w:r>
            </w:ins>
          </w:p>
          <w:p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ins w:id="106" w:author="Elena Pourmal" w:date="2015-03-31T17:30:00Z"/>
                <w:rFonts w:ascii="Menlo Regular" w:hAnsi="Menlo Regular" w:cs="Menlo Regular"/>
                <w:color w:val="000000"/>
                <w:sz w:val="20"/>
                <w:szCs w:val="20"/>
              </w:rPr>
            </w:pPr>
            <w:ins w:id="107" w:author="Elena Pourmal" w:date="2015-03-31T17:30:00Z">
              <w:r w:rsidRPr="00364A25">
                <w:rPr>
                  <w:rFonts w:ascii="Menlo Regular" w:hAnsi="Menlo Regular" w:cs="Menlo Regular"/>
                  <w:color w:val="000000"/>
                  <w:sz w:val="20"/>
                  <w:szCs w:val="20"/>
                </w:rPr>
                <w:t xml:space="preserve">    H5D_CHUNK_IDX_FARRAY</w:t>
              </w:r>
            </w:ins>
          </w:p>
          <w:p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ins w:id="108" w:author="Elena Pourmal" w:date="2015-03-31T17:30:00Z"/>
                <w:rFonts w:ascii="Menlo Regular" w:hAnsi="Menlo Regular" w:cs="Menlo Regular"/>
                <w:color w:val="000000"/>
                <w:sz w:val="20"/>
                <w:szCs w:val="20"/>
              </w:rPr>
            </w:pPr>
            <w:ins w:id="109" w:author="Elena Pourmal" w:date="2015-03-31T17:30:00Z">
              <w:r w:rsidRPr="00364A25">
                <w:rPr>
                  <w:rFonts w:ascii="Menlo Regular" w:hAnsi="Menlo Regular" w:cs="Menlo Regular"/>
                  <w:color w:val="000000"/>
                  <w:sz w:val="20"/>
                  <w:szCs w:val="20"/>
                </w:rPr>
                <w:t xml:space="preserve">    H5D_CHUNK_IDX_EARRAY</w:t>
              </w:r>
            </w:ins>
          </w:p>
          <w:p w:rsidR="00364A25" w:rsidRPr="00144EAA" w:rsidRDefault="00364A25" w:rsidP="00364A25">
            <w:pPr>
              <w:spacing w:after="0"/>
              <w:jc w:val="left"/>
              <w:rPr>
                <w:rFonts w:eastAsia="Times New Roman" w:cstheme="minorHAnsi"/>
                <w:szCs w:val="24"/>
                <w:lang w:eastAsia="zh-CN"/>
              </w:rPr>
            </w:pPr>
            <w:ins w:id="110" w:author="Elena Pourmal" w:date="2015-03-31T17:30:00Z">
              <w:r w:rsidRPr="00364A25">
                <w:rPr>
                  <w:rFonts w:ascii="Menlo Regular" w:hAnsi="Menlo Regular" w:cs="Menlo Regular"/>
                  <w:color w:val="000000"/>
                  <w:sz w:val="20"/>
                  <w:szCs w:val="20"/>
                </w:rPr>
                <w:t xml:space="preserve">    H5D_CHUNK_IDX_BT2</w:t>
              </w:r>
            </w:ins>
          </w:p>
        </w:tc>
      </w:tr>
      <w:tr w:rsidR="00B67681" w:rsidRPr="000B27C2" w:rsidTr="007A5074">
        <w:trPr>
          <w:tblCellSpacing w:w="15" w:type="dxa"/>
        </w:trPr>
        <w:tc>
          <w:tcPr>
            <w:tcW w:w="3600" w:type="dxa"/>
            <w:hideMark/>
          </w:tcPr>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Default="00B67681" w:rsidP="007A5074">
            <w:pPr>
              <w:spacing w:after="0"/>
              <w:jc w:val="left"/>
              <w:rPr>
                <w:rFonts w:ascii="Times New Roman" w:eastAsia="Times New Roman" w:hAnsi="Times New Roman" w:cs="Times New Roman"/>
                <w:szCs w:val="24"/>
                <w:lang w:eastAsia="zh-CN"/>
              </w:rPr>
            </w:pPr>
          </w:p>
        </w:tc>
      </w:tr>
    </w:tbl>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7A5074" w:rsidRPr="000C14EA" w:rsidRDefault="007A5074" w:rsidP="000C14EA">
      <w:pPr>
        <w:pStyle w:val="Heading2"/>
        <w:rPr>
          <w:lang w:eastAsia="zh-CN"/>
        </w:rPr>
      </w:pPr>
      <w:r w:rsidRPr="000C14EA">
        <w:rPr>
          <w:rFonts w:eastAsia="Times New Roman" w:cstheme="minorHAnsi"/>
          <w:szCs w:val="24"/>
          <w:lang w:eastAsia="zh-CN"/>
        </w:rPr>
        <w:t>Example Usage</w:t>
      </w:r>
    </w:p>
    <w:p w:rsidR="007A5074" w:rsidRPr="007902ED" w:rsidRDefault="007A5074" w:rsidP="000C14EA">
      <w:pPr>
        <w:pStyle w:val="PlainText"/>
        <w:rPr>
          <w:rFonts w:asciiTheme="minorHAnsi" w:hAnsiTheme="minorHAnsi"/>
          <w:sz w:val="24"/>
          <w:szCs w:val="24"/>
        </w:rPr>
      </w:pPr>
      <w:r w:rsidRPr="007A5074">
        <w:rPr>
          <w:rFonts w:asciiTheme="minorHAnsi" w:hAnsiTheme="minorHAnsi"/>
          <w:sz w:val="24"/>
          <w:szCs w:val="24"/>
        </w:rPr>
        <w:t xml:space="preserve">The example </w:t>
      </w:r>
      <w:r w:rsidR="007D1A1C">
        <w:rPr>
          <w:rFonts w:asciiTheme="minorHAnsi" w:hAnsiTheme="minorHAnsi"/>
          <w:sz w:val="24"/>
          <w:szCs w:val="24"/>
        </w:rPr>
        <w:t xml:space="preserve">below </w:t>
      </w:r>
      <w:r w:rsidRPr="007A5074">
        <w:rPr>
          <w:rFonts w:asciiTheme="minorHAnsi" w:hAnsiTheme="minorHAnsi"/>
          <w:sz w:val="24"/>
          <w:szCs w:val="24"/>
        </w:rPr>
        <w:t xml:space="preserve">illustrates the </w:t>
      </w:r>
      <w:r w:rsidR="007D1A1C">
        <w:rPr>
          <w:rFonts w:asciiTheme="minorHAnsi" w:hAnsiTheme="minorHAnsi"/>
          <w:sz w:val="24"/>
          <w:szCs w:val="24"/>
        </w:rPr>
        <w:t>usage of these two internal routines:</w:t>
      </w:r>
    </w:p>
    <w:p w:rsidR="007A5074" w:rsidRDefault="007A5074" w:rsidP="007A5074">
      <w:pPr>
        <w:pStyle w:val="PlainText"/>
      </w:pPr>
    </w:p>
    <w:p w:rsidR="00293204" w:rsidRDefault="00293204" w:rsidP="007902ED">
      <w:pPr>
        <w:pStyle w:val="PlainText"/>
        <w:ind w:left="1440"/>
      </w:pPr>
      <w:r>
        <w:t>hid_t did;</w:t>
      </w:r>
      <w:r>
        <w:tab/>
      </w:r>
      <w:r>
        <w:tab/>
      </w:r>
      <w:r>
        <w:tab/>
        <w:t>/* Dataset identifier */</w:t>
      </w:r>
    </w:p>
    <w:p w:rsidR="00293204" w:rsidRDefault="00293204" w:rsidP="007902ED">
      <w:pPr>
        <w:pStyle w:val="PlainText"/>
        <w:ind w:left="1440"/>
      </w:pPr>
      <w:r>
        <w:t>H5D_chunk_index_t type;</w:t>
      </w:r>
      <w:r>
        <w:tab/>
        <w:t>/* Chunk indexing type */</w:t>
      </w:r>
    </w:p>
    <w:p w:rsidR="00293204" w:rsidRDefault="00293204" w:rsidP="007902ED">
      <w:pPr>
        <w:pStyle w:val="PlainText"/>
        <w:ind w:left="1440"/>
      </w:pPr>
    </w:p>
    <w:p w:rsidR="00293204" w:rsidRDefault="00293204" w:rsidP="007902ED">
      <w:pPr>
        <w:pStyle w:val="PlainText"/>
        <w:ind w:left="1440"/>
      </w:pPr>
      <w:r>
        <w:t>/* Open a file */</w:t>
      </w:r>
    </w:p>
    <w:p w:rsidR="00293204" w:rsidRDefault="00293204" w:rsidP="007902ED">
      <w:pPr>
        <w:pStyle w:val="PlainText"/>
        <w:ind w:left="1440"/>
      </w:pPr>
      <w:r>
        <w:t>:</w:t>
      </w:r>
    </w:p>
    <w:p w:rsidR="00293204" w:rsidRDefault="00293204" w:rsidP="007902ED">
      <w:pPr>
        <w:pStyle w:val="PlainText"/>
        <w:ind w:left="1440"/>
      </w:pPr>
      <w:r>
        <w:t>:</w:t>
      </w:r>
    </w:p>
    <w:p w:rsidR="007D1A1C" w:rsidRDefault="007D1A1C" w:rsidP="007902ED">
      <w:pPr>
        <w:pStyle w:val="PlainText"/>
        <w:ind w:left="1440"/>
      </w:pPr>
      <w:r>
        <w:t>:</w:t>
      </w:r>
    </w:p>
    <w:p w:rsidR="007A5074" w:rsidRDefault="007A5074" w:rsidP="007902ED">
      <w:pPr>
        <w:pStyle w:val="PlainText"/>
        <w:ind w:left="1440"/>
      </w:pPr>
      <w:r>
        <w:t xml:space="preserve">/* </w:t>
      </w:r>
      <w:r w:rsidR="00293204">
        <w:t>Open a dataset in the file</w:t>
      </w:r>
      <w:r>
        <w:t xml:space="preserve"> */</w:t>
      </w:r>
    </w:p>
    <w:p w:rsidR="00293204" w:rsidRDefault="00293204" w:rsidP="007902ED">
      <w:pPr>
        <w:pStyle w:val="PlainText"/>
        <w:ind w:left="1440"/>
      </w:pPr>
      <w:r>
        <w:t>did = H5Dopen(fid, dname, H5P_DEFAULT);</w:t>
      </w:r>
    </w:p>
    <w:p w:rsidR="007D1A1C" w:rsidRDefault="007D1A1C" w:rsidP="007D1A1C">
      <w:pPr>
        <w:pStyle w:val="PlainText"/>
        <w:ind w:left="1440"/>
      </w:pPr>
    </w:p>
    <w:p w:rsidR="007D1A1C" w:rsidRDefault="007D1A1C" w:rsidP="007D1A1C">
      <w:pPr>
        <w:pStyle w:val="PlainText"/>
        <w:ind w:left="1440"/>
      </w:pPr>
      <w:r>
        <w:t>/* Convert the dataset’s chunk indexing type */</w:t>
      </w:r>
    </w:p>
    <w:p w:rsidR="007D1A1C" w:rsidRDefault="007D1A1C" w:rsidP="007D1A1C">
      <w:pPr>
        <w:pStyle w:val="PlainText"/>
        <w:ind w:left="1440"/>
      </w:pPr>
      <w:r>
        <w:t>if(H5Dformat_convert(did)) &lt; 0)</w:t>
      </w:r>
    </w:p>
    <w:p w:rsidR="007D1A1C" w:rsidRDefault="007D1A1C" w:rsidP="007D1A1C">
      <w:pPr>
        <w:pStyle w:val="PlainText"/>
        <w:ind w:left="1440"/>
      </w:pPr>
      <w:r>
        <w:tab/>
        <w:t>printf(“ERROR in converting\n”);</w:t>
      </w:r>
    </w:p>
    <w:p w:rsidR="007D1A1C" w:rsidRDefault="007D1A1C" w:rsidP="007D1A1C">
      <w:pPr>
        <w:pStyle w:val="PlainText"/>
        <w:ind w:left="720"/>
      </w:pPr>
      <w:r>
        <w:tab/>
      </w:r>
    </w:p>
    <w:p w:rsidR="00293204" w:rsidRDefault="00293204" w:rsidP="007902ED">
      <w:pPr>
        <w:pStyle w:val="PlainText"/>
        <w:ind w:left="1440"/>
      </w:pPr>
      <w:r>
        <w:t>/* Retri</w:t>
      </w:r>
      <w:r w:rsidR="0091328A">
        <w:t>e</w:t>
      </w:r>
      <w:r>
        <w:t>ve the dataset’s chunk indexing type */</w:t>
      </w:r>
    </w:p>
    <w:p w:rsidR="007A5074" w:rsidRDefault="00293204" w:rsidP="007902ED">
      <w:pPr>
        <w:pStyle w:val="PlainText"/>
        <w:ind w:left="1440"/>
      </w:pPr>
      <w:r>
        <w:t>H5Dget_chunk_indexing_type</w:t>
      </w:r>
      <w:r w:rsidR="007A5074">
        <w:t>(</w:t>
      </w:r>
      <w:r>
        <w:t>did, &amp;type</w:t>
      </w:r>
      <w:r w:rsidR="007A5074">
        <w:t>);</w:t>
      </w:r>
    </w:p>
    <w:p w:rsidR="007D1A1C" w:rsidRDefault="007D1A1C" w:rsidP="007902ED">
      <w:pPr>
        <w:pStyle w:val="PlainText"/>
        <w:ind w:left="1440"/>
      </w:pPr>
      <w:r>
        <w:t xml:space="preserve">/* type is </w:t>
      </w:r>
      <w:r w:rsidRPr="007D1A1C">
        <w:t>H5D_CHUNK_IDX_BTREE</w:t>
      </w:r>
      <w:r>
        <w:t xml:space="preserve"> */</w:t>
      </w:r>
    </w:p>
    <w:p w:rsidR="007A5074" w:rsidRDefault="00293204" w:rsidP="007A5074">
      <w:pPr>
        <w:pStyle w:val="PlainText"/>
        <w:ind w:left="720"/>
      </w:pPr>
      <w:r>
        <w:tab/>
        <w:t>:</w:t>
      </w:r>
    </w:p>
    <w:p w:rsidR="00293204" w:rsidRDefault="00293204" w:rsidP="007A5074">
      <w:pPr>
        <w:pStyle w:val="PlainText"/>
        <w:ind w:left="720"/>
      </w:pPr>
      <w:r>
        <w:tab/>
        <w:t>:</w:t>
      </w:r>
    </w:p>
    <w:p w:rsidR="00293204" w:rsidRDefault="00293204" w:rsidP="007A5074">
      <w:pPr>
        <w:pStyle w:val="PlainText"/>
        <w:ind w:left="720"/>
      </w:pPr>
      <w:r>
        <w:tab/>
        <w:t>:</w:t>
      </w:r>
    </w:p>
    <w:p w:rsidR="007A5074" w:rsidRDefault="007A5074" w:rsidP="00293204">
      <w:pPr>
        <w:pStyle w:val="PlainText"/>
      </w:pPr>
    </w:p>
    <w:p w:rsidR="00AF0A2C" w:rsidRDefault="00066A84" w:rsidP="00611674">
      <w:pPr>
        <w:pStyle w:val="Heading1"/>
      </w:pPr>
      <w:r>
        <w:t>Future Enhancement</w:t>
      </w:r>
    </w:p>
    <w:p w:rsidR="00066A84" w:rsidRDefault="0033634F" w:rsidP="0033634F">
      <w:r>
        <w:t xml:space="preserve">A new option </w:t>
      </w:r>
      <w:r w:rsidRPr="006D110A">
        <w:rPr>
          <w:i/>
        </w:rPr>
        <w:t>-u [--upgrade]</w:t>
      </w:r>
      <w:r>
        <w:t xml:space="preserve"> might</w:t>
      </w:r>
      <w:r w:rsidRPr="0033634F">
        <w:t xml:space="preserve"> be </w:t>
      </w:r>
      <w:r>
        <w:t xml:space="preserve">a </w:t>
      </w:r>
      <w:r w:rsidRPr="0033634F">
        <w:t xml:space="preserve">useful </w:t>
      </w:r>
      <w:r>
        <w:t xml:space="preserve">addition.  </w:t>
      </w:r>
      <w:r w:rsidRPr="0033634F">
        <w:t>This will upgrade a chunked dataset’s indexing type to the latest format type like extensible array, version 2 B-tree, fixed array or implicit.</w:t>
      </w:r>
      <w:r>
        <w:t xml:space="preserve">  </w:t>
      </w:r>
    </w:p>
    <w:p w:rsidR="00C97129" w:rsidRDefault="00C97129" w:rsidP="0033634F">
      <w:r>
        <w:t xml:space="preserve">The work involved </w:t>
      </w:r>
      <w:r w:rsidR="000D2F89">
        <w:t>in adding</w:t>
      </w:r>
      <w:r>
        <w:t xml:space="preserve"> this option:</w:t>
      </w:r>
    </w:p>
    <w:p w:rsidR="00C97129" w:rsidRDefault="000D2F89" w:rsidP="000D2F89">
      <w:pPr>
        <w:pStyle w:val="ListParagraph"/>
        <w:numPr>
          <w:ilvl w:val="0"/>
          <w:numId w:val="14"/>
        </w:numPr>
      </w:pPr>
      <w:r>
        <w:t xml:space="preserve">Decide on the indexing type to upgrade based on </w:t>
      </w:r>
      <w:r w:rsidR="00C97129">
        <w:t xml:space="preserve">the dataset’s </w:t>
      </w:r>
      <w:r>
        <w:t>dimension</w:t>
      </w:r>
      <w:r w:rsidR="00C97129">
        <w:t xml:space="preserve"> specification </w:t>
      </w:r>
    </w:p>
    <w:p w:rsidR="00C97129" w:rsidRDefault="00C97129" w:rsidP="000D2F89">
      <w:pPr>
        <w:pStyle w:val="ListParagraph"/>
        <w:numPr>
          <w:ilvl w:val="0"/>
          <w:numId w:val="14"/>
        </w:numPr>
      </w:pPr>
      <w:r>
        <w:t xml:space="preserve">Handle the actual conversion in the internal library routine </w:t>
      </w:r>
      <w:r w:rsidR="000D2F89">
        <w:t>based</w:t>
      </w:r>
      <w:r>
        <w:t xml:space="preserve"> on the indexing type</w:t>
      </w:r>
    </w:p>
    <w:p w:rsidR="00C97129" w:rsidRDefault="00FB26B3" w:rsidP="000D2F89">
      <w:pPr>
        <w:pStyle w:val="ListParagraph"/>
        <w:numPr>
          <w:ilvl w:val="0"/>
          <w:numId w:val="14"/>
        </w:numPr>
      </w:pPr>
      <w:r>
        <w:t>Debugging, t</w:t>
      </w:r>
      <w:r w:rsidR="000D2F89">
        <w:t>esting and add</w:t>
      </w:r>
      <w:r>
        <w:t>ing</w:t>
      </w:r>
      <w:r w:rsidR="000D2F89">
        <w:t xml:space="preserve"> n</w:t>
      </w:r>
      <w:r w:rsidR="00C97129">
        <w:t>ew tests</w:t>
      </w:r>
    </w:p>
    <w:p w:rsidR="001710DF" w:rsidRPr="0033634F" w:rsidRDefault="001710DF" w:rsidP="000D2F89">
      <w:pPr>
        <w:pStyle w:val="ListParagraph"/>
        <w:numPr>
          <w:ilvl w:val="0"/>
          <w:numId w:val="14"/>
        </w:numPr>
      </w:pPr>
      <w:r>
        <w:t>Update reference manual entry</w:t>
      </w:r>
    </w:p>
    <w:p w:rsidR="00AC29DF" w:rsidRDefault="00C97129" w:rsidP="00AC29DF">
      <w:r>
        <w:t xml:space="preserve">The estimated time for doing the above work is </w:t>
      </w:r>
      <w:r w:rsidR="001710DF">
        <w:t>roughly 4</w:t>
      </w:r>
      <w:r w:rsidR="000D2F89">
        <w:t>0</w:t>
      </w:r>
      <w:r>
        <w:t xml:space="preserve"> hours.</w:t>
      </w:r>
    </w:p>
    <w:p w:rsidR="00E337DB" w:rsidRPr="00E337DB" w:rsidRDefault="00E337DB" w:rsidP="00E337DB">
      <w:pPr>
        <w:spacing w:after="0"/>
        <w:jc w:val="left"/>
        <w:rPr>
          <w:ins w:id="111" w:author="Elena Pourmal" w:date="2015-03-31T17:34:00Z"/>
          <w:rFonts w:asciiTheme="majorHAnsi" w:eastAsiaTheme="majorEastAsia" w:hAnsiTheme="majorHAnsi" w:cstheme="majorBidi"/>
          <w:b/>
          <w:bCs/>
          <w:sz w:val="28"/>
          <w:szCs w:val="28"/>
        </w:rPr>
      </w:pPr>
      <w:ins w:id="112" w:author="Elena Pourmal" w:date="2015-03-31T17:32:00Z">
        <w:r>
          <w:br w:type="page"/>
        </w:r>
      </w:ins>
    </w:p>
    <w:p w:rsidR="00611674" w:rsidRPr="000557A5" w:rsidRDefault="00611674" w:rsidP="00611674">
      <w:pPr>
        <w:pStyle w:val="Heading"/>
      </w:pPr>
      <w:r>
        <w:t>Acknowledgements</w:t>
      </w:r>
    </w:p>
    <w:p w:rsidR="00611674" w:rsidRDefault="00611674" w:rsidP="00611674">
      <w:r>
        <w:t>This work was supported</w:t>
      </w:r>
      <w:r w:rsidR="00BA0FF6">
        <w:t xml:space="preserve"> by</w:t>
      </w:r>
      <w:r w:rsidR="00C954F5">
        <w:t xml:space="preserve"> </w:t>
      </w:r>
      <w:ins w:id="113" w:author="Elena Pourmal" w:date="2015-03-31T17:32:00Z">
        <w:r w:rsidR="00E337DB">
          <w:t>The HDF Group internal maintenance project</w:t>
        </w:r>
      </w:ins>
      <w:ins w:id="114" w:author="Elena Pourmal" w:date="2015-03-31T17:33:00Z">
        <w:r w:rsidR="00E337DB">
          <w:t xml:space="preserve"> (GMQS)</w:t>
        </w:r>
      </w:ins>
      <w:ins w:id="115" w:author="Elena Pourmal" w:date="2015-03-31T17:32:00Z">
        <w:r w:rsidR="00E337DB">
          <w:t>.</w:t>
        </w:r>
      </w:ins>
    </w:p>
    <w:p w:rsidR="00611674" w:rsidRDefault="00611674" w:rsidP="00611674"/>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066A84" w:rsidP="00E166B2">
            <w:pPr>
              <w:jc w:val="left"/>
              <w:rPr>
                <w:i/>
              </w:rPr>
            </w:pPr>
            <w:r>
              <w:rPr>
                <w:i/>
              </w:rPr>
              <w:t>March</w:t>
            </w:r>
            <w:r w:rsidR="00201E71" w:rsidRPr="009D6CFF">
              <w:rPr>
                <w:i/>
              </w:rPr>
              <w:t xml:space="preserve"> </w:t>
            </w:r>
            <w:r w:rsidR="00E166B2">
              <w:rPr>
                <w:i/>
              </w:rPr>
              <w:t>26</w:t>
            </w:r>
            <w:r w:rsidR="00611674" w:rsidRPr="009D6CFF">
              <w:rPr>
                <w:i/>
              </w:rPr>
              <w:t xml:space="preserve">, </w:t>
            </w:r>
            <w:r w:rsidR="00201E71" w:rsidRPr="009D6CFF">
              <w:rPr>
                <w:i/>
              </w:rPr>
              <w:t>20</w:t>
            </w:r>
            <w:r w:rsidR="00201E71">
              <w:rPr>
                <w:i/>
              </w:rPr>
              <w:t>1</w:t>
            </w:r>
            <w:r>
              <w:rPr>
                <w:i/>
              </w:rPr>
              <w:t>5</w:t>
            </w:r>
            <w:r w:rsidR="00611674" w:rsidRPr="009D6CFF">
              <w:rPr>
                <w:i/>
              </w:rPr>
              <w:t>:</w:t>
            </w:r>
          </w:p>
        </w:tc>
        <w:tc>
          <w:tcPr>
            <w:tcW w:w="7743" w:type="dxa"/>
          </w:tcPr>
          <w:p w:rsidR="00611674" w:rsidRPr="009D6CFF" w:rsidRDefault="00611674" w:rsidP="00066A84">
            <w:pPr>
              <w:jc w:val="left"/>
            </w:pPr>
            <w:r w:rsidRPr="009D6CFF">
              <w:t xml:space="preserve">Version 1 circulated for comment within The HDF Group. </w:t>
            </w:r>
          </w:p>
        </w:tc>
      </w:tr>
      <w:tr w:rsidR="00611674" w:rsidRPr="009D6CFF">
        <w:trPr>
          <w:jc w:val="center"/>
        </w:trPr>
        <w:tc>
          <w:tcPr>
            <w:tcW w:w="2337" w:type="dxa"/>
          </w:tcPr>
          <w:p w:rsidR="00C4342E" w:rsidRPr="009D6CFF" w:rsidRDefault="00E337DB" w:rsidP="00611674">
            <w:pPr>
              <w:jc w:val="left"/>
              <w:rPr>
                <w:rStyle w:val="Emphasis"/>
              </w:rPr>
            </w:pPr>
            <w:ins w:id="116" w:author="Elena Pourmal" w:date="2015-03-31T17:33:00Z">
              <w:r>
                <w:rPr>
                  <w:rStyle w:val="Emphasis"/>
                </w:rPr>
                <w:t>March 31, 2015</w:t>
              </w:r>
            </w:ins>
          </w:p>
        </w:tc>
        <w:tc>
          <w:tcPr>
            <w:tcW w:w="7743" w:type="dxa"/>
          </w:tcPr>
          <w:p w:rsidR="00611674" w:rsidRPr="00133AA1" w:rsidRDefault="00E337DB" w:rsidP="00E337DB">
            <w:pPr>
              <w:jc w:val="left"/>
              <w:rPr>
                <w:rStyle w:val="Emphasis"/>
                <w:i w:val="0"/>
              </w:rPr>
            </w:pPr>
            <w:ins w:id="117" w:author="Elena Pourmal" w:date="2015-03-31T17:33:00Z">
              <w:r w:rsidRPr="00133AA1">
                <w:rPr>
                  <w:rStyle w:val="Emphasis"/>
                  <w:i w:val="0"/>
                </w:rPr>
                <w:t xml:space="preserve">Version 2 </w:t>
              </w:r>
            </w:ins>
            <w:ins w:id="118" w:author="Elena Pourmal" w:date="2015-03-31T17:34:00Z">
              <w:r w:rsidRPr="00133AA1">
                <w:rPr>
                  <w:rStyle w:val="Emphasis"/>
                  <w:i w:val="0"/>
                </w:rPr>
                <w:t>sent to DLS with the source code.</w:t>
              </w:r>
            </w:ins>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611674" w:rsidRDefault="00611674" w:rsidP="00611674">
      <w:pPr>
        <w:pStyle w:val="Heading"/>
        <w:rPr>
          <w:ins w:id="119" w:author="Elena Pourmal" w:date="2015-03-31T17:01:00Z"/>
        </w:rPr>
      </w:pPr>
      <w:r w:rsidRPr="00430A08">
        <w:t>References</w:t>
      </w:r>
    </w:p>
    <w:p w:rsidR="00FA7D8F" w:rsidRPr="00FA7D8F" w:rsidRDefault="00FA7D8F" w:rsidP="00FA7D8F">
      <w:pPr>
        <w:pStyle w:val="ListParagraph"/>
        <w:numPr>
          <w:ilvl w:val="0"/>
          <w:numId w:val="15"/>
        </w:numPr>
      </w:pPr>
      <w:bookmarkStart w:id="120" w:name="_Ref289440710"/>
      <w:ins w:id="121" w:author="Elena Pourmal" w:date="2015-03-31T17:01:00Z">
        <w:r>
          <w:t xml:space="preserve">HDF5 File Format Specification, The HDF Group, </w:t>
        </w:r>
      </w:ins>
      <w:ins w:id="122" w:author="Elena Pourmal" w:date="2015-03-31T17:02:00Z">
        <w:r>
          <w:fldChar w:fldCharType="begin"/>
        </w:r>
        <w:r>
          <w:instrText xml:space="preserve"> HYPERLINK "</w:instrText>
        </w:r>
        <w:r w:rsidRPr="00FA7D8F">
          <w:instrText>http://www.hdfgroup.org/HDF5/docNewFeatures/NewFeaturesReferenceDocs.html</w:instrText>
        </w:r>
        <w:r>
          <w:instrText xml:space="preserve">" </w:instrText>
        </w:r>
        <w:r>
          <w:fldChar w:fldCharType="separate"/>
        </w:r>
        <w:r w:rsidRPr="00B51F9E">
          <w:rPr>
            <w:rStyle w:val="Hyperlink"/>
          </w:rPr>
          <w:t>http://www.hdfgroup.org/HDF5/docNewFeatures/NewFeaturesReferenceDocs.html</w:t>
        </w:r>
        <w:r>
          <w:fldChar w:fldCharType="end"/>
        </w:r>
        <w:bookmarkEnd w:id="120"/>
        <w:r>
          <w:t xml:space="preserve"> </w:t>
        </w:r>
      </w:ins>
    </w:p>
    <w:p w:rsidR="00611674" w:rsidRDefault="00611674"/>
    <w:sectPr w:rsidR="00611674" w:rsidSect="00611674">
      <w:headerReference w:type="even" r:id="rId9"/>
      <w:headerReference w:type="default" r:id="rId10"/>
      <w:footerReference w:type="even"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F5" w:rsidRDefault="00A20AF5" w:rsidP="00611674">
      <w:r>
        <w:separator/>
      </w:r>
    </w:p>
  </w:endnote>
  <w:endnote w:type="continuationSeparator" w:id="0">
    <w:p w:rsidR="00A20AF5" w:rsidRDefault="00A20AF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014A8" w:rsidRDefault="004014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4014A8" w:rsidRDefault="004014A8" w:rsidP="00611674">
            <w:pPr>
              <w:pStyle w:val="HDFFooter"/>
            </w:pPr>
            <w:r>
              <w:rPr>
                <w:noProof/>
              </w:rPr>
              <w:drawing>
                <wp:anchor distT="0" distB="0" distL="0" distR="0" simplePos="0" relativeHeight="251658240" behindDoc="0" locked="0" layoutInCell="1" allowOverlap="1" wp14:anchorId="734E202F" wp14:editId="173596F9">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A7970">
              <w:rPr>
                <w:noProof/>
              </w:rPr>
              <w:t>7</w:t>
            </w:r>
            <w:r>
              <w:rPr>
                <w:noProof/>
              </w:rPr>
              <w:fldChar w:fldCharType="end"/>
            </w:r>
            <w:r>
              <w:t xml:space="preserve"> of </w:t>
            </w:r>
            <w:r w:rsidR="00A20AF5">
              <w:fldChar w:fldCharType="begin"/>
            </w:r>
            <w:r w:rsidR="00A20AF5">
              <w:instrText xml:space="preserve"> NUMPAGES  </w:instrText>
            </w:r>
            <w:r w:rsidR="00A20AF5">
              <w:fldChar w:fldCharType="separate"/>
            </w:r>
            <w:r w:rsidR="005A7970">
              <w:rPr>
                <w:noProof/>
              </w:rPr>
              <w:t>7</w:t>
            </w:r>
            <w:r w:rsidR="00A20AF5">
              <w:rPr>
                <w:noProof/>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014A8" w:rsidRDefault="004014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F5" w:rsidRDefault="00A20AF5" w:rsidP="00611674">
      <w:r>
        <w:separator/>
      </w:r>
    </w:p>
  </w:footnote>
  <w:footnote w:type="continuationSeparator" w:id="0">
    <w:p w:rsidR="00A20AF5" w:rsidRDefault="00A20AF5" w:rsidP="00611674">
      <w:r>
        <w:continuationSeparator/>
      </w:r>
    </w:p>
  </w:footnote>
  <w:footnote w:id="1">
    <w:p w:rsidR="004014A8" w:rsidRPr="00FA7D8F" w:rsidRDefault="004014A8" w:rsidP="004443E0">
      <w:pPr>
        <w:pStyle w:val="FootnoteText"/>
        <w:jc w:val="left"/>
        <w:rPr>
          <w:sz w:val="20"/>
          <w:szCs w:val="20"/>
        </w:rPr>
      </w:pPr>
      <w:ins w:id="10" w:author="Elena Pourmal" w:date="2015-03-31T11:00:00Z">
        <w:r w:rsidRPr="00FA7D8F">
          <w:rPr>
            <w:rStyle w:val="FootnoteReference"/>
            <w:sz w:val="20"/>
            <w:szCs w:val="20"/>
          </w:rPr>
          <w:footnoteRef/>
        </w:r>
        <w:r w:rsidRPr="00FA7D8F">
          <w:rPr>
            <w:sz w:val="20"/>
            <w:szCs w:val="20"/>
          </w:rPr>
          <w:t xml:space="preserve"> See </w:t>
        </w:r>
      </w:ins>
      <w:ins w:id="11" w:author="Elena Pourmal" w:date="2015-03-31T17:36:00Z">
        <w:r>
          <w:rPr>
            <w:sz w:val="20"/>
            <w:szCs w:val="20"/>
          </w:rPr>
          <w:t xml:space="preserve">the </w:t>
        </w:r>
      </w:ins>
      <w:ins w:id="12" w:author="Elena Pourmal" w:date="2015-03-31T11:00:00Z">
        <w:r w:rsidRPr="00FA7D8F">
          <w:rPr>
            <w:sz w:val="20"/>
            <w:szCs w:val="20"/>
          </w:rPr>
          <w:t xml:space="preserve">H5Pset_libver_bounds </w:t>
        </w:r>
      </w:ins>
      <w:ins w:id="13" w:author="Elena Pourmal" w:date="2015-03-31T17:36:00Z">
        <w:r>
          <w:rPr>
            <w:sz w:val="20"/>
            <w:szCs w:val="20"/>
          </w:rPr>
          <w:t xml:space="preserve">function </w:t>
        </w:r>
      </w:ins>
      <w:ins w:id="14" w:author="Elena Pourmal" w:date="2015-03-31T11:02:00Z">
        <w:r w:rsidRPr="00FA7D8F">
          <w:rPr>
            <w:sz w:val="20"/>
            <w:szCs w:val="20"/>
          </w:rPr>
          <w:fldChar w:fldCharType="begin"/>
        </w:r>
        <w:r w:rsidRPr="00FA7D8F">
          <w:rPr>
            <w:sz w:val="20"/>
            <w:szCs w:val="20"/>
          </w:rPr>
          <w:instrText xml:space="preserve"> HYPERLINK "http://www.hdfgroup.org/HDF5/doc/RM/RM_H5P.html#Property-SetLibverBounds" </w:instrText>
        </w:r>
        <w:r w:rsidRPr="00FA7D8F">
          <w:rPr>
            <w:sz w:val="20"/>
            <w:szCs w:val="20"/>
          </w:rPr>
          <w:fldChar w:fldCharType="separate"/>
        </w:r>
        <w:r w:rsidRPr="00FA7D8F">
          <w:rPr>
            <w:rStyle w:val="Hyperlink"/>
            <w:sz w:val="20"/>
            <w:szCs w:val="20"/>
          </w:rPr>
          <w:t>http://www.hdfgroup.org/HDF5/doc/RM/RM_H5P.html#Property-SetLibverBounds</w:t>
        </w:r>
        <w:r w:rsidRPr="00FA7D8F">
          <w:rPr>
            <w:sz w:val="20"/>
            <w:szCs w:val="20"/>
          </w:rPr>
          <w:fldChar w:fldCharType="end"/>
        </w:r>
        <w:r w:rsidRPr="00FA7D8F">
          <w:rPr>
            <w:sz w:val="20"/>
            <w:szCs w:val="20"/>
          </w:rPr>
          <w:t xml:space="preserve"> </w:t>
        </w:r>
      </w:ins>
    </w:p>
  </w:footnote>
  <w:footnote w:id="2">
    <w:p w:rsidR="004014A8" w:rsidRPr="00FA7D8F" w:rsidRDefault="004014A8" w:rsidP="00852F52">
      <w:pPr>
        <w:rPr>
          <w:sz w:val="20"/>
          <w:szCs w:val="20"/>
        </w:rPr>
      </w:pPr>
      <w:r w:rsidRPr="00FA7D8F">
        <w:rPr>
          <w:rStyle w:val="FootnoteReference"/>
          <w:sz w:val="20"/>
          <w:szCs w:val="20"/>
        </w:rPr>
        <w:footnoteRef/>
      </w:r>
      <w:r w:rsidRPr="00FA7D8F">
        <w:rPr>
          <w:sz w:val="20"/>
          <w:szCs w:val="20"/>
        </w:rPr>
        <w:t>The latest library format is required when using SWMR (single-writer/multiple-readers) access.</w:t>
      </w:r>
    </w:p>
  </w:footnote>
  <w:footnote w:id="3">
    <w:p w:rsidR="004014A8" w:rsidRPr="00FA7D8F" w:rsidRDefault="004014A8" w:rsidP="00105F08">
      <w:pPr>
        <w:rPr>
          <w:sz w:val="20"/>
          <w:szCs w:val="20"/>
        </w:rPr>
      </w:pPr>
      <w:r w:rsidRPr="00FA7D8F">
        <w:rPr>
          <w:rStyle w:val="FootnoteReference"/>
          <w:sz w:val="20"/>
          <w:szCs w:val="20"/>
        </w:rPr>
        <w:footnoteRef/>
      </w:r>
      <w:r w:rsidRPr="00FA7D8F">
        <w:rPr>
          <w:sz w:val="20"/>
          <w:szCs w:val="20"/>
        </w:rPr>
        <w:t xml:space="preserve">This is currently implemented in the </w:t>
      </w:r>
      <w:r w:rsidRPr="00FA7D8F">
        <w:rPr>
          <w:i/>
          <w:sz w:val="20"/>
          <w:szCs w:val="20"/>
        </w:rPr>
        <w:t>revise_chunks</w:t>
      </w:r>
      <w:r w:rsidRPr="00FA7D8F">
        <w:rPr>
          <w:sz w:val="20"/>
          <w:szCs w:val="20"/>
        </w:rPr>
        <w:t xml:space="preserve"> branch but not the </w:t>
      </w:r>
      <w:r w:rsidRPr="00FA7D8F">
        <w:rPr>
          <w:i/>
          <w:sz w:val="20"/>
          <w:szCs w:val="20"/>
        </w:rPr>
        <w:t>trunk</w:t>
      </w:r>
      <w:r w:rsidRPr="00FA7D8F">
        <w:rPr>
          <w:sz w:val="20"/>
          <w:szCs w:val="20"/>
        </w:rPr>
        <w:t>.  Evaluation will be needed to determine whether the layout/storage pair of messages will be used for a chunked dataset.</w:t>
      </w:r>
    </w:p>
    <w:p w:rsidR="004014A8" w:rsidRDefault="004014A8" w:rsidP="00105F08">
      <w:pPr>
        <w:pStyle w:val="FootnoteText"/>
      </w:pPr>
    </w:p>
  </w:footnote>
  <w:footnote w:id="4">
    <w:p w:rsidR="004014A8" w:rsidRPr="00257E50" w:rsidRDefault="004014A8">
      <w:pPr>
        <w:pStyle w:val="FootnoteText"/>
        <w:rPr>
          <w:sz w:val="20"/>
          <w:szCs w:val="20"/>
        </w:rPr>
      </w:pPr>
      <w:ins w:id="97" w:author="Elena Pourmal" w:date="2015-03-31T17:26:00Z">
        <w:r>
          <w:rPr>
            <w:rStyle w:val="FootnoteReference"/>
          </w:rPr>
          <w:footnoteRef/>
        </w:r>
        <w:r>
          <w:t xml:space="preserve"> </w:t>
        </w:r>
        <w:r w:rsidRPr="00257E50">
          <w:rPr>
            <w:sz w:val="20"/>
            <w:szCs w:val="20"/>
          </w:rPr>
          <w:t xml:space="preserve">The </w:t>
        </w:r>
        <w:r>
          <w:rPr>
            <w:sz w:val="20"/>
            <w:szCs w:val="20"/>
          </w:rPr>
          <w:t>name</w:t>
        </w:r>
      </w:ins>
      <w:ins w:id="98" w:author="Elena Pourmal" w:date="2015-03-31T17:28:00Z">
        <w:r>
          <w:rPr>
            <w:sz w:val="20"/>
            <w:szCs w:val="20"/>
          </w:rPr>
          <w:t>s</w:t>
        </w:r>
      </w:ins>
      <w:ins w:id="99" w:author="Elena Pourmal" w:date="2015-03-31T17:26:00Z">
        <w:r>
          <w:rPr>
            <w:sz w:val="20"/>
            <w:szCs w:val="20"/>
          </w:rPr>
          <w:t xml:space="preserve"> may change, for example, </w:t>
        </w:r>
        <w:r w:rsidRPr="00257E50">
          <w:rPr>
            <w:sz w:val="20"/>
            <w:szCs w:val="20"/>
          </w:rPr>
          <w:t xml:space="preserve">H5Dconvert_chunk_index_type </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014A8" w:rsidRDefault="00A20AF5">
    <w:pPr>
      <w:pStyle w:val="Header"/>
    </w:pPr>
    <w:ins w:id="123" w:author="Elena Pourmal" w:date="2015-03-31T17:39:00Z">
      <w:r>
        <w:rPr>
          <w:noProof/>
        </w:rPr>
        <w:pict w14:anchorId="1BEB4F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014A8" w:rsidRDefault="00A20AF5" w:rsidP="00611674">
    <w:pPr>
      <w:pStyle w:val="THGHeader2"/>
    </w:pPr>
    <w:ins w:id="124" w:author="Elena Pourmal" w:date="2015-03-31T17:39:00Z">
      <w:r>
        <w:rPr>
          <w:noProof/>
        </w:rPr>
        <w:pict w14:anchorId="5994493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ins>
    <w:r w:rsidR="004014A8">
      <w:t xml:space="preserve">March </w:t>
    </w:r>
    <w:ins w:id="125" w:author="Elena Pourmal" w:date="2015-03-31T17:35:00Z">
      <w:r w:rsidR="004014A8">
        <w:t>3</w:t>
      </w:r>
    </w:ins>
    <w:r w:rsidR="004014A8">
      <w:t>1, 2015</w:t>
    </w:r>
    <w:r w:rsidR="004014A8">
      <w:ptab w:relativeTo="margin" w:alignment="center" w:leader="none"/>
    </w:r>
    <w:r w:rsidR="004014A8">
      <w:ptab w:relativeTo="margin" w:alignment="right" w:leader="none"/>
    </w:r>
    <w:r w:rsidR="004014A8">
      <w:t>RFC THG 2015-03-1.v</w:t>
    </w:r>
    <w:ins w:id="126" w:author="Elena Pourmal" w:date="2015-03-31T17:35:00Z">
      <w:r w:rsidR="004014A8">
        <w:t>2</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014A8" w:rsidRPr="006D4EA4" w:rsidRDefault="00A20AF5" w:rsidP="00611674">
    <w:pPr>
      <w:pStyle w:val="THGHeader"/>
    </w:pPr>
    <w:ins w:id="127" w:author="Elena Pourmal" w:date="2015-03-31T17:39:00Z">
      <w:r>
        <w:rPr>
          <w:noProof/>
        </w:rPr>
        <w:pict w14:anchorId="41BFBA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ins>
    <w:r w:rsidR="004014A8">
      <w:t xml:space="preserve">March </w:t>
    </w:r>
    <w:ins w:id="128" w:author="Elena Pourmal" w:date="2015-03-31T17:35:00Z">
      <w:r w:rsidR="004014A8">
        <w:t>31</w:t>
      </w:r>
    </w:ins>
    <w:del w:id="129" w:author="Elena Pourmal" w:date="2015-03-31T17:35:00Z">
      <w:r w:rsidR="004014A8" w:rsidDel="006546A6">
        <w:delText>1</w:delText>
      </w:r>
    </w:del>
    <w:r w:rsidR="004014A8">
      <w:t>, 2015</w:t>
    </w:r>
    <w:r w:rsidR="004014A8">
      <w:ptab w:relativeTo="margin" w:alignment="center" w:leader="none"/>
    </w:r>
    <w:r w:rsidR="004014A8">
      <w:ptab w:relativeTo="margin" w:alignment="right" w:leader="none"/>
    </w:r>
    <w:r w:rsidR="004014A8">
      <w:t>RFC THG 2015-03-01.v</w:t>
    </w:r>
    <w:ins w:id="130" w:author="Elena Pourmal" w:date="2015-03-31T17:35:00Z">
      <w:r w:rsidR="004014A8">
        <w:t>2</w:t>
      </w:r>
    </w:ins>
    <w:del w:id="131" w:author="Elena Pourmal" w:date="2015-03-31T17:35:00Z">
      <w:r w:rsidR="004014A8" w:rsidDel="006546A6">
        <w:delText>1</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8711A21"/>
    <w:multiLevelType w:val="multilevel"/>
    <w:tmpl w:val="914C8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B031301"/>
    <w:multiLevelType w:val="hybridMultilevel"/>
    <w:tmpl w:val="89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74580"/>
    <w:multiLevelType w:val="hybridMultilevel"/>
    <w:tmpl w:val="0AE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EA7081"/>
    <w:multiLevelType w:val="hybridMultilevel"/>
    <w:tmpl w:val="A032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649D0"/>
    <w:multiLevelType w:val="hybridMultilevel"/>
    <w:tmpl w:val="FD2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D43D9"/>
    <w:multiLevelType w:val="hybridMultilevel"/>
    <w:tmpl w:val="52F4B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D64D8"/>
    <w:multiLevelType w:val="hybridMultilevel"/>
    <w:tmpl w:val="166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
  </w:num>
  <w:num w:numId="4">
    <w:abstractNumId w:val="0"/>
  </w:num>
  <w:num w:numId="5">
    <w:abstractNumId w:val="7"/>
  </w:num>
  <w:num w:numId="6">
    <w:abstractNumId w:val="3"/>
  </w:num>
  <w:num w:numId="7">
    <w:abstractNumId w:val="3"/>
    <w:lvlOverride w:ilvl="0">
      <w:startOverride w:val="1"/>
    </w:lvlOverride>
  </w:num>
  <w:num w:numId="8">
    <w:abstractNumId w:val="4"/>
  </w:num>
  <w:num w:numId="9">
    <w:abstractNumId w:val="9"/>
  </w:num>
  <w:num w:numId="10">
    <w:abstractNumId w:val="8"/>
  </w:num>
  <w:num w:numId="11">
    <w:abstractNumId w:val="10"/>
  </w:num>
  <w:num w:numId="12">
    <w:abstractNumId w:val="11"/>
  </w:num>
  <w:num w:numId="13">
    <w:abstractNumId w:val="13"/>
  </w:num>
  <w:num w:numId="14">
    <w:abstractNumId w:val="5"/>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trackRevisions/>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133F9"/>
    <w:rsid w:val="000339CD"/>
    <w:rsid w:val="0006215C"/>
    <w:rsid w:val="0006318E"/>
    <w:rsid w:val="00066A84"/>
    <w:rsid w:val="0009198E"/>
    <w:rsid w:val="000B1AF0"/>
    <w:rsid w:val="000C14EA"/>
    <w:rsid w:val="000C57ED"/>
    <w:rsid w:val="000D2F89"/>
    <w:rsid w:val="000D6CB8"/>
    <w:rsid w:val="000E4E16"/>
    <w:rsid w:val="000F774F"/>
    <w:rsid w:val="0010547E"/>
    <w:rsid w:val="00105F08"/>
    <w:rsid w:val="00111C89"/>
    <w:rsid w:val="0012317D"/>
    <w:rsid w:val="001326E0"/>
    <w:rsid w:val="00133AA1"/>
    <w:rsid w:val="001458AA"/>
    <w:rsid w:val="001603E8"/>
    <w:rsid w:val="0016407E"/>
    <w:rsid w:val="001710DF"/>
    <w:rsid w:val="00197099"/>
    <w:rsid w:val="001B42FC"/>
    <w:rsid w:val="001C59A9"/>
    <w:rsid w:val="001D3633"/>
    <w:rsid w:val="001E0EE4"/>
    <w:rsid w:val="001F0DA1"/>
    <w:rsid w:val="00201E71"/>
    <w:rsid w:val="00203738"/>
    <w:rsid w:val="00213293"/>
    <w:rsid w:val="00214A2A"/>
    <w:rsid w:val="00214B36"/>
    <w:rsid w:val="002154CA"/>
    <w:rsid w:val="00224167"/>
    <w:rsid w:val="00232832"/>
    <w:rsid w:val="00245C3A"/>
    <w:rsid w:val="002571BB"/>
    <w:rsid w:val="00257E50"/>
    <w:rsid w:val="00262007"/>
    <w:rsid w:val="00285560"/>
    <w:rsid w:val="00286C72"/>
    <w:rsid w:val="00293204"/>
    <w:rsid w:val="002B18F2"/>
    <w:rsid w:val="002E1785"/>
    <w:rsid w:val="003064F1"/>
    <w:rsid w:val="0033634F"/>
    <w:rsid w:val="00346A46"/>
    <w:rsid w:val="00352FFE"/>
    <w:rsid w:val="00362ABD"/>
    <w:rsid w:val="00364A25"/>
    <w:rsid w:val="00372A78"/>
    <w:rsid w:val="00386B2E"/>
    <w:rsid w:val="00391658"/>
    <w:rsid w:val="003C1CCC"/>
    <w:rsid w:val="003E198F"/>
    <w:rsid w:val="004014A8"/>
    <w:rsid w:val="00422C6E"/>
    <w:rsid w:val="004248A4"/>
    <w:rsid w:val="00433FD4"/>
    <w:rsid w:val="004378D8"/>
    <w:rsid w:val="004443E0"/>
    <w:rsid w:val="00452168"/>
    <w:rsid w:val="004656E2"/>
    <w:rsid w:val="00471523"/>
    <w:rsid w:val="00475646"/>
    <w:rsid w:val="004924D9"/>
    <w:rsid w:val="004A0293"/>
    <w:rsid w:val="004A5C4D"/>
    <w:rsid w:val="004B1978"/>
    <w:rsid w:val="004B777C"/>
    <w:rsid w:val="00502205"/>
    <w:rsid w:val="0050422D"/>
    <w:rsid w:val="005071C6"/>
    <w:rsid w:val="0052406C"/>
    <w:rsid w:val="0052692A"/>
    <w:rsid w:val="0054103D"/>
    <w:rsid w:val="00541A44"/>
    <w:rsid w:val="00553CDB"/>
    <w:rsid w:val="00573BFA"/>
    <w:rsid w:val="0058135A"/>
    <w:rsid w:val="00581D6B"/>
    <w:rsid w:val="005849E0"/>
    <w:rsid w:val="005936EE"/>
    <w:rsid w:val="005A7970"/>
    <w:rsid w:val="005B19B5"/>
    <w:rsid w:val="005C0FD4"/>
    <w:rsid w:val="005C53C1"/>
    <w:rsid w:val="005D1608"/>
    <w:rsid w:val="005F0DE0"/>
    <w:rsid w:val="00603E81"/>
    <w:rsid w:val="006056BD"/>
    <w:rsid w:val="00611674"/>
    <w:rsid w:val="006116DB"/>
    <w:rsid w:val="00613584"/>
    <w:rsid w:val="0062372A"/>
    <w:rsid w:val="006546A6"/>
    <w:rsid w:val="00672817"/>
    <w:rsid w:val="006C2D37"/>
    <w:rsid w:val="006D110A"/>
    <w:rsid w:val="00717B8D"/>
    <w:rsid w:val="007278A1"/>
    <w:rsid w:val="00730093"/>
    <w:rsid w:val="00730928"/>
    <w:rsid w:val="0074161E"/>
    <w:rsid w:val="0074167B"/>
    <w:rsid w:val="007658E3"/>
    <w:rsid w:val="00771E9C"/>
    <w:rsid w:val="00776726"/>
    <w:rsid w:val="007841DE"/>
    <w:rsid w:val="007902ED"/>
    <w:rsid w:val="007A5074"/>
    <w:rsid w:val="007B6BD0"/>
    <w:rsid w:val="007C1926"/>
    <w:rsid w:val="007C1ABC"/>
    <w:rsid w:val="007C1AE8"/>
    <w:rsid w:val="007D1A1C"/>
    <w:rsid w:val="007F07EE"/>
    <w:rsid w:val="008359A6"/>
    <w:rsid w:val="008435A3"/>
    <w:rsid w:val="00845109"/>
    <w:rsid w:val="00852E57"/>
    <w:rsid w:val="00852F52"/>
    <w:rsid w:val="008A699D"/>
    <w:rsid w:val="008A744A"/>
    <w:rsid w:val="008C5C20"/>
    <w:rsid w:val="008D239C"/>
    <w:rsid w:val="008D2D95"/>
    <w:rsid w:val="008E2983"/>
    <w:rsid w:val="008E5472"/>
    <w:rsid w:val="008F7975"/>
    <w:rsid w:val="0090256B"/>
    <w:rsid w:val="009025AB"/>
    <w:rsid w:val="0091328A"/>
    <w:rsid w:val="00926F82"/>
    <w:rsid w:val="009331D9"/>
    <w:rsid w:val="00941C4F"/>
    <w:rsid w:val="0094668D"/>
    <w:rsid w:val="0096617B"/>
    <w:rsid w:val="009768CA"/>
    <w:rsid w:val="0098598E"/>
    <w:rsid w:val="0098668D"/>
    <w:rsid w:val="009C504D"/>
    <w:rsid w:val="009F2FA0"/>
    <w:rsid w:val="00A1008E"/>
    <w:rsid w:val="00A20AF5"/>
    <w:rsid w:val="00A35F17"/>
    <w:rsid w:val="00A41FE0"/>
    <w:rsid w:val="00A43B86"/>
    <w:rsid w:val="00A97F48"/>
    <w:rsid w:val="00AC29DF"/>
    <w:rsid w:val="00AF0A2C"/>
    <w:rsid w:val="00B002E2"/>
    <w:rsid w:val="00B050B4"/>
    <w:rsid w:val="00B1082E"/>
    <w:rsid w:val="00B2065C"/>
    <w:rsid w:val="00B35CDF"/>
    <w:rsid w:val="00B62BFF"/>
    <w:rsid w:val="00B67681"/>
    <w:rsid w:val="00B75138"/>
    <w:rsid w:val="00B7783E"/>
    <w:rsid w:val="00B832ED"/>
    <w:rsid w:val="00B86A85"/>
    <w:rsid w:val="00B9217B"/>
    <w:rsid w:val="00BA0FF6"/>
    <w:rsid w:val="00BA1A78"/>
    <w:rsid w:val="00BA47E3"/>
    <w:rsid w:val="00BD7457"/>
    <w:rsid w:val="00BE1F5B"/>
    <w:rsid w:val="00BF0887"/>
    <w:rsid w:val="00BF4208"/>
    <w:rsid w:val="00BF52FC"/>
    <w:rsid w:val="00C304CC"/>
    <w:rsid w:val="00C4342E"/>
    <w:rsid w:val="00C82281"/>
    <w:rsid w:val="00C954F5"/>
    <w:rsid w:val="00C97129"/>
    <w:rsid w:val="00C9716C"/>
    <w:rsid w:val="00CE5D2C"/>
    <w:rsid w:val="00CE6013"/>
    <w:rsid w:val="00D132D0"/>
    <w:rsid w:val="00D4297E"/>
    <w:rsid w:val="00D60F27"/>
    <w:rsid w:val="00D65C38"/>
    <w:rsid w:val="00D66569"/>
    <w:rsid w:val="00D84458"/>
    <w:rsid w:val="00DA0D05"/>
    <w:rsid w:val="00DC4507"/>
    <w:rsid w:val="00DD5117"/>
    <w:rsid w:val="00DD59F4"/>
    <w:rsid w:val="00DE0631"/>
    <w:rsid w:val="00DE2393"/>
    <w:rsid w:val="00DE2B47"/>
    <w:rsid w:val="00DE3821"/>
    <w:rsid w:val="00DE58EF"/>
    <w:rsid w:val="00DF76E5"/>
    <w:rsid w:val="00E152BC"/>
    <w:rsid w:val="00E166B2"/>
    <w:rsid w:val="00E2562D"/>
    <w:rsid w:val="00E337DB"/>
    <w:rsid w:val="00E36B3A"/>
    <w:rsid w:val="00E415BE"/>
    <w:rsid w:val="00E47B8A"/>
    <w:rsid w:val="00E75E8D"/>
    <w:rsid w:val="00E959D4"/>
    <w:rsid w:val="00EA1FDC"/>
    <w:rsid w:val="00EC114F"/>
    <w:rsid w:val="00ED3DC9"/>
    <w:rsid w:val="00ED5BB4"/>
    <w:rsid w:val="00EE0F05"/>
    <w:rsid w:val="00F01498"/>
    <w:rsid w:val="00F36D6F"/>
    <w:rsid w:val="00F46635"/>
    <w:rsid w:val="00F71D00"/>
    <w:rsid w:val="00F81B40"/>
    <w:rsid w:val="00F84F26"/>
    <w:rsid w:val="00FA7D8F"/>
    <w:rsid w:val="00FB0ADA"/>
    <w:rsid w:val="00FB0EEC"/>
    <w:rsid w:val="00FB26B3"/>
    <w:rsid w:val="00FC016B"/>
    <w:rsid w:val="00FC0DBA"/>
    <w:rsid w:val="00FD33AF"/>
    <w:rsid w:val="00FE4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EDA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0193B-96BB-9940-89D5-B29D71F0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\Users\vchoi.000\AppData\Local\Temp\RFC_Template-4.dotx</Template>
  <TotalTime>2</TotalTime>
  <Pages>1</Pages>
  <Words>1122</Words>
  <Characters>6402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Elena Pourmal</cp:lastModifiedBy>
  <cp:revision>5</cp:revision>
  <cp:lastPrinted>2015-03-31T23:01:00Z</cp:lastPrinted>
  <dcterms:created xsi:type="dcterms:W3CDTF">2015-03-31T22:59:00Z</dcterms:created>
  <dcterms:modified xsi:type="dcterms:W3CDTF">2015-03-31T23:02:00Z</dcterms:modified>
</cp:coreProperties>
</file>