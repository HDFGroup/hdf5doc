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380D4" w14:textId="02E8A906" w:rsidR="00611674" w:rsidRDefault="00611674" w:rsidP="00611674">
      <w:pPr>
        <w:pStyle w:val="Title"/>
      </w:pPr>
      <w:r>
        <w:t xml:space="preserve">RFC: </w:t>
      </w:r>
      <w:r w:rsidR="007C4C49">
        <w:t xml:space="preserve">A </w:t>
      </w:r>
      <w:r w:rsidR="006056BD">
        <w:t>T</w:t>
      </w:r>
      <w:r w:rsidR="00E75E8D">
        <w:t xml:space="preserve">ool to Handle </w:t>
      </w:r>
      <w:r w:rsidR="00DD59F4">
        <w:t xml:space="preserve">HDF5 File Format </w:t>
      </w:r>
      <w:r w:rsidR="00E75E8D">
        <w:t xml:space="preserve">Compatibility for </w:t>
      </w:r>
      <w:r w:rsidR="00852E57">
        <w:t>Chunked Datasets</w:t>
      </w:r>
    </w:p>
    <w:p w14:paraId="0A9223F4" w14:textId="77777777" w:rsidR="00611674" w:rsidRDefault="00E152BC" w:rsidP="00611674">
      <w:pPr>
        <w:pStyle w:val="Author"/>
      </w:pPr>
      <w:r>
        <w:t>Vailin Choi</w:t>
      </w:r>
    </w:p>
    <w:p w14:paraId="237A0070" w14:textId="77777777" w:rsidR="00111C89" w:rsidRPr="00111C89" w:rsidRDefault="00111C89" w:rsidP="00E75E8D">
      <w:pPr>
        <w:pStyle w:val="Author"/>
        <w:jc w:val="both"/>
        <w:rPr>
          <w:rFonts w:eastAsiaTheme="minorHAnsi" w:cstheme="minorBidi"/>
          <w:b w:val="0"/>
          <w:spacing w:val="0"/>
          <w:kern w:val="0"/>
          <w:sz w:val="24"/>
          <w:szCs w:val="22"/>
        </w:rPr>
      </w:pPr>
    </w:p>
    <w:p w14:paraId="17F71CD4" w14:textId="5DB8DBFF" w:rsidR="00FE4D4F" w:rsidRDefault="00A2616D" w:rsidP="00852E57">
      <w:pPr>
        <w:pStyle w:val="Abstract"/>
      </w:pPr>
      <w:r>
        <w:t>T</w:t>
      </w:r>
      <w:r w:rsidR="00852E57">
        <w:t xml:space="preserve">he HDF5 </w:t>
      </w:r>
      <w:r w:rsidR="00BE1F5B">
        <w:t xml:space="preserve">1.10 </w:t>
      </w:r>
      <w:r>
        <w:t xml:space="preserve">and 1.8 libraries differ in the way chunked datasets are indexed.  </w:t>
      </w:r>
      <w:r w:rsidR="009768CA">
        <w:t xml:space="preserve"> </w:t>
      </w:r>
      <w:r w:rsidR="00BE1F5B">
        <w:t>Thus a</w:t>
      </w:r>
      <w:r w:rsidR="00852E57">
        <w:t xml:space="preserve">pplications built with </w:t>
      </w:r>
      <w:r w:rsidR="00BE1F5B">
        <w:t xml:space="preserve">the </w:t>
      </w:r>
      <w:r w:rsidR="00DD59F4">
        <w:t xml:space="preserve">HDF5 </w:t>
      </w:r>
      <w:r w:rsidR="00852E57">
        <w:t>1.8</w:t>
      </w:r>
      <w:r w:rsidR="00BE1F5B">
        <w:t xml:space="preserve"> library cannot </w:t>
      </w:r>
      <w:r w:rsidR="003064F1">
        <w:t xml:space="preserve">read </w:t>
      </w:r>
      <w:r w:rsidR="00CE5D2C">
        <w:t xml:space="preserve">chunked </w:t>
      </w:r>
      <w:r w:rsidR="00BE1F5B">
        <w:t>datasets</w:t>
      </w:r>
      <w:r w:rsidR="00DD59F4">
        <w:t xml:space="preserve"> </w:t>
      </w:r>
      <w:r>
        <w:t>in a 1.10 HDF5 file generated with the latest format option</w:t>
      </w:r>
      <w:ins w:id="0" w:author="Vailin Choi" w:date="2015-05-12T12:16:00Z">
        <w:r w:rsidR="00C126A1">
          <w:rPr>
            <w:rStyle w:val="FootnoteReference"/>
          </w:rPr>
          <w:footnoteReference w:id="1"/>
        </w:r>
      </w:ins>
      <w:r w:rsidR="004C7113">
        <w:t>.  T</w:t>
      </w:r>
      <w:r w:rsidR="00BE1F5B">
        <w:t xml:space="preserve">o mitigate the </w:t>
      </w:r>
      <w:r w:rsidR="003064F1">
        <w:t xml:space="preserve">compatibility </w:t>
      </w:r>
      <w:r w:rsidR="009768CA">
        <w:t>issue</w:t>
      </w:r>
      <w:r w:rsidR="00BE1F5B">
        <w:t>, w</w:t>
      </w:r>
      <w:r w:rsidR="003064F1">
        <w:t>e propose a tool</w:t>
      </w:r>
      <w:r w:rsidR="00197099">
        <w:t xml:space="preserve">, </w:t>
      </w:r>
      <w:r w:rsidR="00197099" w:rsidRPr="00197099">
        <w:rPr>
          <w:i/>
        </w:rPr>
        <w:t>h5format_convert</w:t>
      </w:r>
      <w:r w:rsidR="00197099">
        <w:t>,</w:t>
      </w:r>
      <w:r w:rsidR="003064F1">
        <w:t xml:space="preserve"> to </w:t>
      </w:r>
      <w:r w:rsidR="00D33F3B">
        <w:t xml:space="preserve">do format conversion </w:t>
      </w:r>
      <w:r w:rsidR="007F72BE">
        <w:t xml:space="preserve">for files created with different </w:t>
      </w:r>
      <w:r w:rsidR="00D33F3B">
        <w:t xml:space="preserve">HDF5 library </w:t>
      </w:r>
      <w:r w:rsidR="002B2085">
        <w:t>formats</w:t>
      </w:r>
      <w:r w:rsidR="00D33F3B">
        <w:t>.</w:t>
      </w:r>
      <w:r w:rsidR="00FE4D4F">
        <w:t xml:space="preserve">  This RFC describes the</w:t>
      </w:r>
      <w:r w:rsidR="009B3261">
        <w:t xml:space="preserve"> current implementat</w:t>
      </w:r>
      <w:r w:rsidR="00FE4D4F">
        <w:t xml:space="preserve">ion of </w:t>
      </w:r>
      <w:r w:rsidR="007F72BE">
        <w:t>this</w:t>
      </w:r>
      <w:r w:rsidR="00FE4D4F">
        <w:t xml:space="preserve"> tool</w:t>
      </w:r>
      <w:r w:rsidR="00D32E6B">
        <w:t>,</w:t>
      </w:r>
      <w:r w:rsidR="00FE4D4F">
        <w:t xml:space="preserve"> which handles</w:t>
      </w:r>
      <w:r w:rsidR="009B3261">
        <w:t xml:space="preserve"> </w:t>
      </w:r>
      <w:r w:rsidR="00413347">
        <w:t>format</w:t>
      </w:r>
      <w:r w:rsidR="009B3261">
        <w:t xml:space="preserve"> </w:t>
      </w:r>
      <w:r w:rsidR="003064F1">
        <w:t>conver</w:t>
      </w:r>
      <w:r w:rsidR="009B3261">
        <w:t xml:space="preserve">sion </w:t>
      </w:r>
      <w:r w:rsidR="00FE4D4F">
        <w:t>for chunked dataset objects.</w:t>
      </w:r>
    </w:p>
    <w:p w14:paraId="45E93BAA" w14:textId="77777777" w:rsidR="00611674" w:rsidRPr="00913E2A" w:rsidRDefault="00611674" w:rsidP="00611674">
      <w:pPr>
        <w:pStyle w:val="Divider"/>
      </w:pPr>
    </w:p>
    <w:p w14:paraId="1FA2D196" w14:textId="77777777" w:rsidR="00611674" w:rsidRDefault="00611674" w:rsidP="00611674">
      <w:pPr>
        <w:pStyle w:val="Heading1"/>
      </w:pPr>
      <w:commentRangeStart w:id="8"/>
      <w:r>
        <w:t>Introduction</w:t>
      </w:r>
      <w:commentRangeEnd w:id="8"/>
      <w:r w:rsidR="007C4C49">
        <w:rPr>
          <w:rStyle w:val="CommentReference"/>
          <w:rFonts w:asciiTheme="minorHAnsi" w:eastAsiaTheme="minorHAnsi" w:hAnsiTheme="minorHAnsi" w:cstheme="minorBidi"/>
          <w:b w:val="0"/>
          <w:bCs w:val="0"/>
          <w:color w:val="auto"/>
        </w:rPr>
        <w:commentReference w:id="8"/>
      </w:r>
      <w:r>
        <w:t xml:space="preserve">    </w:t>
      </w:r>
    </w:p>
    <w:p w14:paraId="444F1F64" w14:textId="0799965A" w:rsidR="00105F08" w:rsidRDefault="00105F08" w:rsidP="00105F08">
      <w:r>
        <w:t xml:space="preserve">The </w:t>
      </w:r>
      <w:r w:rsidR="008E5472">
        <w:t xml:space="preserve">HDF5 </w:t>
      </w:r>
      <w:r>
        <w:t xml:space="preserve">1.10 and 1.8 libraries differ in the way chunked datasets are indexed.   For a 1.10 HDF5 file generated with the latest </w:t>
      </w:r>
      <w:del w:id="9" w:author="Vailin Choi" w:date="2015-05-12T12:29:00Z">
        <w:r w:rsidDel="001F6950">
          <w:delText xml:space="preserve">file </w:delText>
        </w:r>
      </w:del>
      <w:r>
        <w:t>format</w:t>
      </w:r>
      <w:ins w:id="10" w:author="Vailin Choi" w:date="2015-05-12T12:29:00Z">
        <w:r w:rsidR="001F6950">
          <w:t xml:space="preserve"> option</w:t>
        </w:r>
      </w:ins>
      <w:r>
        <w:t>, the 1.10 library uses one of the following indexing types depending on a chunked dataset’s dimension specification and the way it is extended:</w:t>
      </w:r>
    </w:p>
    <w:p w14:paraId="2A740623" w14:textId="77777777" w:rsidR="00105F08" w:rsidRDefault="00105F08" w:rsidP="00502205">
      <w:pPr>
        <w:pStyle w:val="ListParagraph"/>
        <w:numPr>
          <w:ilvl w:val="0"/>
          <w:numId w:val="9"/>
        </w:numPr>
      </w:pPr>
      <w:r>
        <w:t xml:space="preserve">Extensible array indexing for appending along a specified dimension </w:t>
      </w:r>
    </w:p>
    <w:p w14:paraId="401C3924" w14:textId="58752D9B" w:rsidR="00105F08" w:rsidRDefault="00105F08" w:rsidP="00502205">
      <w:pPr>
        <w:pStyle w:val="ListParagraph"/>
        <w:numPr>
          <w:ilvl w:val="0"/>
          <w:numId w:val="9"/>
        </w:numPr>
      </w:pPr>
      <w:r>
        <w:t xml:space="preserve">Version 2 </w:t>
      </w:r>
      <w:r w:rsidR="00C51FBF">
        <w:t>B</w:t>
      </w:r>
      <w:r>
        <w:t>-tree indexing for appending along multiple dimensions</w:t>
      </w:r>
    </w:p>
    <w:p w14:paraId="15C8FE69" w14:textId="77777777" w:rsidR="00105F08" w:rsidRDefault="00105F08" w:rsidP="00502205">
      <w:pPr>
        <w:pStyle w:val="ListParagraph"/>
        <w:numPr>
          <w:ilvl w:val="0"/>
          <w:numId w:val="9"/>
        </w:numPr>
      </w:pPr>
      <w:r>
        <w:t>Fixed array indexing for fixed-size datasets</w:t>
      </w:r>
    </w:p>
    <w:p w14:paraId="5AD4BDF0" w14:textId="77777777" w:rsidR="00105F08" w:rsidRDefault="00105F08" w:rsidP="00502205">
      <w:pPr>
        <w:pStyle w:val="ListParagraph"/>
        <w:numPr>
          <w:ilvl w:val="0"/>
          <w:numId w:val="9"/>
        </w:numPr>
      </w:pPr>
      <w:r>
        <w:t xml:space="preserve">Implicit indexing for </w:t>
      </w:r>
      <w:r w:rsidR="00852F52">
        <w:t>fixed-size datasets with early space allocation</w:t>
      </w:r>
      <w:r w:rsidR="001603E8">
        <w:t xml:space="preserve"> and without filters</w:t>
      </w:r>
    </w:p>
    <w:p w14:paraId="575A40B3" w14:textId="0267D119" w:rsidR="006D076F" w:rsidRDefault="009F690D" w:rsidP="00105F08">
      <w:r>
        <w:t>T</w:t>
      </w:r>
      <w:r w:rsidR="00A1723A">
        <w:t>hese indexing types improve</w:t>
      </w:r>
      <w:r>
        <w:t xml:space="preserve"> performance for writing and reading chunked datasets</w:t>
      </w:r>
      <w:r w:rsidR="006D076F">
        <w:t xml:space="preserve">.  </w:t>
      </w:r>
      <w:r w:rsidR="00D32E6B">
        <w:t>Also,</w:t>
      </w:r>
      <w:r w:rsidR="006D076F">
        <w:t xml:space="preserve"> the latest file format is required when using SWMR (single-writer/multiple-readers) access. </w:t>
      </w:r>
    </w:p>
    <w:p w14:paraId="3B6FCDA2" w14:textId="3C70F496" w:rsidR="00413347" w:rsidRDefault="007F72BE" w:rsidP="00105F08">
      <w:r>
        <w:t>On the other hand</w:t>
      </w:r>
      <w:r w:rsidR="00413347">
        <w:t xml:space="preserve">, </w:t>
      </w:r>
      <w:r>
        <w:t>t</w:t>
      </w:r>
      <w:r w:rsidR="00413347">
        <w:t xml:space="preserve">he HDF5 1.8 library only supports one indexing type—version 1 B-tree indexing type for chunked datasets.  </w:t>
      </w:r>
    </w:p>
    <w:p w14:paraId="11C4E02C" w14:textId="4A956EDE" w:rsidR="00C31FD5" w:rsidRDefault="00413347" w:rsidP="00C31FD5">
      <w:r>
        <w:t xml:space="preserve">The incompatibility described above will disallow 1.8 library-based applications to read a chunked dataset in a 1.10 library-based file generated with the latest </w:t>
      </w:r>
      <w:r w:rsidR="007F72BE">
        <w:t>file</w:t>
      </w:r>
      <w:r>
        <w:t xml:space="preserve"> format.</w:t>
      </w:r>
      <w:r w:rsidR="00C31FD5">
        <w:t xml:space="preserve">  One possible </w:t>
      </w:r>
      <w:r w:rsidR="00D641CF">
        <w:t>workaround</w:t>
      </w:r>
      <w:r w:rsidR="00C31FD5">
        <w:t xml:space="preserve"> is to use the existing </w:t>
      </w:r>
      <w:r w:rsidR="00C31FD5" w:rsidRPr="00FA7D8F">
        <w:rPr>
          <w:i/>
        </w:rPr>
        <w:t>h5repack</w:t>
      </w:r>
      <w:r w:rsidR="00C31FD5">
        <w:t xml:space="preserve"> tool. By default the tool rewrites an object in the file using the earliest file format in which the object became available thus making 1.10 library-based file readable by the HDF5 1.8 library. Unfortunately, this is not an efficient solution for large files. </w:t>
      </w:r>
    </w:p>
    <w:p w14:paraId="78941F4B" w14:textId="1A610A8E" w:rsidR="00C31FD5" w:rsidRDefault="00C31FD5" w:rsidP="00C31FD5">
      <w:r>
        <w:t xml:space="preserve">This RFC describes </w:t>
      </w:r>
      <w:r w:rsidR="00CC5ACB">
        <w:t>a</w:t>
      </w:r>
      <w:r>
        <w:t xml:space="preserve"> new tool</w:t>
      </w:r>
      <w:r w:rsidR="006D076F">
        <w:t>,</w:t>
      </w:r>
      <w:r>
        <w:t xml:space="preserve"> </w:t>
      </w:r>
      <w:r w:rsidRPr="00B7783E">
        <w:rPr>
          <w:i/>
        </w:rPr>
        <w:t>h5format_convert</w:t>
      </w:r>
      <w:r w:rsidR="006D076F">
        <w:t xml:space="preserve">, which </w:t>
      </w:r>
      <w:r>
        <w:t>intends to do format conversi</w:t>
      </w:r>
      <w:r w:rsidR="006D076F">
        <w:t xml:space="preserve">on for objects in an HDF5 file.  </w:t>
      </w:r>
      <w:r>
        <w:t xml:space="preserve">Currently, the tool </w:t>
      </w:r>
      <w:r w:rsidR="001A3D52">
        <w:t>only</w:t>
      </w:r>
      <w:r>
        <w:t xml:space="preserve"> handles downgrade conversion for dataset object.  It will </w:t>
      </w:r>
      <w:r>
        <w:lastRenderedPageBreak/>
        <w:t>convert the ind</w:t>
      </w:r>
      <w:r w:rsidR="00CC5ACB">
        <w:t>exing type of a chunked dataset</w:t>
      </w:r>
      <w:r>
        <w:t xml:space="preserve"> in an HDF5 file with the latest file format to the indexing type that can be handled by the 1.8 library release.  The conversion is performed in place, i.e., without rewriting the file. When conversion is done, the </w:t>
      </w:r>
      <w:r w:rsidR="00CC5ACB">
        <w:t xml:space="preserve">HDF5 1.8 library can access the </w:t>
      </w:r>
      <w:r>
        <w:t>da</w:t>
      </w:r>
      <w:r w:rsidR="00CC5ACB">
        <w:t>taset</w:t>
      </w:r>
      <w:r>
        <w:t xml:space="preserve"> in t</w:t>
      </w:r>
      <w:r w:rsidR="001A3D52">
        <w:t>he modified file.  Please note</w:t>
      </w:r>
      <w:r>
        <w:t xml:space="preserve"> that further</w:t>
      </w:r>
      <w:r w:rsidR="00CC5ACB">
        <w:t xml:space="preserve"> modifications of the dataset</w:t>
      </w:r>
      <w:r>
        <w:t xml:space="preserve"> could be done according to the 1.8 file format only. For example, a dataset written by a SWMR application cannot be reopened and modified by another SWMR application after conversion was performed.</w:t>
      </w:r>
    </w:p>
    <w:p w14:paraId="7C9DC8FA" w14:textId="77D8E4B0" w:rsidR="00257E50" w:rsidDel="001F6950" w:rsidRDefault="00105F08" w:rsidP="00C126A1">
      <w:pPr>
        <w:rPr>
          <w:rFonts w:asciiTheme="majorHAnsi" w:eastAsiaTheme="majorEastAsia" w:hAnsiTheme="majorHAnsi" w:cstheme="majorBidi"/>
          <w:b/>
          <w:bCs/>
          <w:color w:val="000000" w:themeColor="text1"/>
          <w:sz w:val="28"/>
          <w:szCs w:val="28"/>
        </w:rPr>
      </w:pPr>
      <w:moveFromRangeStart w:id="11" w:author="Vailin Choi" w:date="2015-05-12T12:31:00Z" w:name="move293053196"/>
      <w:moveFrom w:id="12" w:author="Vailin Choi" w:date="2015-05-12T12:31:00Z">
        <w:r w:rsidDel="001F6950">
          <w:t xml:space="preserve">We refer the reader to the File Format Specification </w:t>
        </w:r>
        <w:r w:rsidR="00FA7D8F" w:rsidDel="001F6950">
          <w:t>[</w:t>
        </w:r>
        <w:r w:rsidR="00FA7D8F" w:rsidDel="001F6950">
          <w:fldChar w:fldCharType="begin"/>
        </w:r>
        <w:r w:rsidR="00FA7D8F" w:rsidDel="001F6950">
          <w:instrText xml:space="preserve"> REF _Ref289440710 \r \h </w:instrText>
        </w:r>
      </w:moveFrom>
      <w:del w:id="13" w:author="Vailin Choi" w:date="2015-05-12T12:31:00Z"/>
      <w:moveFrom w:id="14" w:author="Vailin Choi" w:date="2015-05-12T12:31:00Z">
        <w:r w:rsidR="00FA7D8F" w:rsidDel="001F6950">
          <w:fldChar w:fldCharType="separate"/>
        </w:r>
        <w:r w:rsidR="00E340E2" w:rsidDel="001F6950">
          <w:t>1</w:t>
        </w:r>
        <w:r w:rsidR="00FA7D8F" w:rsidDel="001F6950">
          <w:fldChar w:fldCharType="end"/>
        </w:r>
        <w:r w:rsidR="00FA7D8F" w:rsidDel="001F6950">
          <w:t xml:space="preserve">] </w:t>
        </w:r>
        <w:r w:rsidDel="001F6950">
          <w:t>for description of the message</w:t>
        </w:r>
        <w:r w:rsidR="00197099" w:rsidDel="001F6950">
          <w:t xml:space="preserve">s and </w:t>
        </w:r>
        <w:r w:rsidR="008D239C" w:rsidDel="001F6950">
          <w:t>layouts</w:t>
        </w:r>
        <w:r w:rsidR="00197099" w:rsidDel="001F6950">
          <w:t>.</w:t>
        </w:r>
      </w:moveFrom>
    </w:p>
    <w:moveFromRangeEnd w:id="11"/>
    <w:p w14:paraId="4C341415" w14:textId="77777777" w:rsidR="00B050B4" w:rsidRDefault="000133F9" w:rsidP="00B050B4">
      <w:pPr>
        <w:pStyle w:val="Heading1"/>
      </w:pPr>
      <w:r>
        <w:t>The Tool</w:t>
      </w:r>
    </w:p>
    <w:p w14:paraId="5936B552" w14:textId="7142ED11" w:rsidR="00671BA5" w:rsidRDefault="00671BA5" w:rsidP="00671BA5">
      <w:pPr>
        <w:pStyle w:val="Heading2"/>
      </w:pPr>
      <w:r>
        <w:t>Pre-</w:t>
      </w:r>
      <w:r w:rsidR="006D076F">
        <w:t>conversion</w:t>
      </w:r>
    </w:p>
    <w:p w14:paraId="2544A99A" w14:textId="154163CB" w:rsidR="00DD16CF" w:rsidRDefault="00DD16CF" w:rsidP="00C126A1">
      <w:r>
        <w:t xml:space="preserve">User creates an HDF5 file with the 1.10 library’s default sec2 driver, using the latest </w:t>
      </w:r>
      <w:del w:id="15" w:author="Vailin Choi" w:date="2015-05-12T12:31:00Z">
        <w:r w:rsidDel="001F6950">
          <w:delText xml:space="preserve">file </w:delText>
        </w:r>
      </w:del>
      <w:r>
        <w:t>format</w:t>
      </w:r>
      <w:ins w:id="16" w:author="Vailin Choi" w:date="2015-05-12T12:32:00Z">
        <w:r w:rsidR="001F6950">
          <w:t xml:space="preserve"> option</w:t>
        </w:r>
      </w:ins>
      <w:r>
        <w:t>.  This is a case for files created for SWMR access.</w:t>
      </w:r>
    </w:p>
    <w:p w14:paraId="6B319436" w14:textId="6AAE2462" w:rsidR="00DD16CF" w:rsidRDefault="00A1723A" w:rsidP="00C126A1">
      <w:r>
        <w:t>When the u</w:t>
      </w:r>
      <w:r w:rsidR="00DD16CF">
        <w:t>ser creates</w:t>
      </w:r>
      <w:r>
        <w:t xml:space="preserve"> and writes</w:t>
      </w:r>
      <w:r w:rsidR="00DD16CF">
        <w:t xml:space="preserve"> a chunked dataset in the file:</w:t>
      </w:r>
    </w:p>
    <w:p w14:paraId="18A55B16" w14:textId="67A73C90" w:rsidR="00DD16CF" w:rsidRDefault="00DD16CF" w:rsidP="00C126A1">
      <w:pPr>
        <w:pStyle w:val="ListParagraph"/>
        <w:numPr>
          <w:ilvl w:val="0"/>
          <w:numId w:val="18"/>
        </w:numPr>
        <w:ind w:left="720"/>
      </w:pPr>
      <w:r>
        <w:t>The dataset will employ either one of the following indexing types:</w:t>
      </w:r>
    </w:p>
    <w:p w14:paraId="2118339C" w14:textId="7AFE1C9A" w:rsidR="00DD16CF" w:rsidRDefault="00DD16CF" w:rsidP="00C126A1">
      <w:pPr>
        <w:pStyle w:val="ListParagraph"/>
        <w:numPr>
          <w:ilvl w:val="0"/>
          <w:numId w:val="20"/>
        </w:numPr>
      </w:pPr>
      <w:r>
        <w:t xml:space="preserve">Extensible array indexing </w:t>
      </w:r>
    </w:p>
    <w:p w14:paraId="3880A9D6" w14:textId="0952118F" w:rsidR="00DD16CF" w:rsidRDefault="00C51FBF" w:rsidP="00C126A1">
      <w:pPr>
        <w:pStyle w:val="ListParagraph"/>
        <w:numPr>
          <w:ilvl w:val="0"/>
          <w:numId w:val="20"/>
        </w:numPr>
      </w:pPr>
      <w:r>
        <w:t>Version 2 B</w:t>
      </w:r>
      <w:r w:rsidR="00DD16CF">
        <w:t xml:space="preserve">-tree indexing </w:t>
      </w:r>
    </w:p>
    <w:p w14:paraId="3B003921" w14:textId="4D5E0673" w:rsidR="00DD16CF" w:rsidRDefault="00DD16CF" w:rsidP="00C126A1">
      <w:pPr>
        <w:pStyle w:val="ListParagraph"/>
        <w:numPr>
          <w:ilvl w:val="0"/>
          <w:numId w:val="20"/>
        </w:numPr>
      </w:pPr>
      <w:r>
        <w:t xml:space="preserve">Fixed array indexing </w:t>
      </w:r>
    </w:p>
    <w:p w14:paraId="129C7E48" w14:textId="688824A0" w:rsidR="00DD16CF" w:rsidRDefault="00DD16CF" w:rsidP="00C126A1">
      <w:pPr>
        <w:pStyle w:val="ListParagraph"/>
        <w:numPr>
          <w:ilvl w:val="0"/>
          <w:numId w:val="20"/>
        </w:numPr>
      </w:pPr>
      <w:r>
        <w:t xml:space="preserve">Implicit indexing </w:t>
      </w:r>
    </w:p>
    <w:p w14:paraId="0F81CC21" w14:textId="6BD55CA5" w:rsidR="00DD16CF" w:rsidRDefault="00DD16CF" w:rsidP="00C126A1">
      <w:pPr>
        <w:pStyle w:val="ListParagraph"/>
        <w:numPr>
          <w:ilvl w:val="0"/>
          <w:numId w:val="16"/>
        </w:numPr>
      </w:pPr>
      <w:r>
        <w:t>The dataset’s layout information in the object header is described by a pair of messages:</w:t>
      </w:r>
    </w:p>
    <w:p w14:paraId="0180CF08" w14:textId="77777777" w:rsidR="00DD16CF" w:rsidRDefault="00DD16CF" w:rsidP="00C126A1">
      <w:pPr>
        <w:pStyle w:val="ListParagraph"/>
        <w:numPr>
          <w:ilvl w:val="0"/>
          <w:numId w:val="21"/>
        </w:numPr>
      </w:pPr>
      <w:r>
        <w:t xml:space="preserve">Version 4 </w:t>
      </w:r>
      <w:r w:rsidRPr="00DD16CF">
        <w:rPr>
          <w:i/>
        </w:rPr>
        <w:t>layout</w:t>
      </w:r>
      <w:r>
        <w:t xml:space="preserve"> message</w:t>
      </w:r>
    </w:p>
    <w:p w14:paraId="6B97294C" w14:textId="356AE0FE" w:rsidR="00DD16CF" w:rsidRPr="00DD16CF" w:rsidRDefault="00DD16CF" w:rsidP="00C126A1">
      <w:pPr>
        <w:pStyle w:val="ListParagraph"/>
        <w:numPr>
          <w:ilvl w:val="0"/>
          <w:numId w:val="21"/>
        </w:numPr>
      </w:pPr>
      <w:r>
        <w:t xml:space="preserve">Version 0 </w:t>
      </w:r>
      <w:r w:rsidRPr="00DD16CF">
        <w:rPr>
          <w:i/>
        </w:rPr>
        <w:t>storage</w:t>
      </w:r>
      <w:r>
        <w:t xml:space="preserve"> message</w:t>
      </w:r>
    </w:p>
    <w:p w14:paraId="24FAF03E" w14:textId="77777777" w:rsidR="001F6950" w:rsidRDefault="001F6950" w:rsidP="001F6950">
      <w:pPr>
        <w:pStyle w:val="Heading2"/>
        <w:rPr>
          <w:ins w:id="17" w:author="Vailin Choi" w:date="2015-05-12T12:32:00Z"/>
        </w:rPr>
      </w:pPr>
      <w:moveToRangeStart w:id="18" w:author="Vailin Choi" w:date="2015-05-12T12:31:00Z" w:name="move293053226"/>
      <w:moveTo w:id="19" w:author="Vailin Choi" w:date="2015-05-12T12:31:00Z">
        <w:r>
          <w:t>Post-conversion</w:t>
        </w:r>
      </w:moveTo>
    </w:p>
    <w:p w14:paraId="089E3027" w14:textId="37A9EDA2" w:rsidR="001F6950" w:rsidRPr="00C72D31" w:rsidRDefault="001F6950">
      <w:pPr>
        <w:pPrChange w:id="20" w:author="Vailin Choi" w:date="2015-05-12T12:32:00Z">
          <w:pPr>
            <w:pStyle w:val="Heading2"/>
          </w:pPr>
        </w:pPrChange>
      </w:pPr>
      <w:ins w:id="21" w:author="Vailin Choi" w:date="2015-05-12T12:32:00Z">
        <w:r>
          <w:t>The file will be modified as below:</w:t>
        </w:r>
      </w:ins>
    </w:p>
    <w:p w14:paraId="49DF411B" w14:textId="3C29266A" w:rsidR="001F6950" w:rsidRDefault="001F6950" w:rsidP="001F6950">
      <w:pPr>
        <w:pStyle w:val="ListParagraph"/>
        <w:numPr>
          <w:ilvl w:val="0"/>
          <w:numId w:val="19"/>
        </w:numPr>
      </w:pPr>
      <w:moveTo w:id="22" w:author="Vailin Choi" w:date="2015-05-12T12:31:00Z">
        <w:r>
          <w:t xml:space="preserve">The chunked dataset </w:t>
        </w:r>
        <w:del w:id="23" w:author="Vailin Choi" w:date="2015-05-12T12:33:00Z">
          <w:r w:rsidDel="001F6950">
            <w:delText xml:space="preserve">in the modified file </w:delText>
          </w:r>
        </w:del>
        <w:r>
          <w:t>will be using version 1 B-tree indexing type.</w:t>
        </w:r>
      </w:moveTo>
    </w:p>
    <w:p w14:paraId="14D186B2" w14:textId="77777777" w:rsidR="001F6950" w:rsidRDefault="001F6950" w:rsidP="001F6950">
      <w:pPr>
        <w:pStyle w:val="ListParagraph"/>
        <w:numPr>
          <w:ilvl w:val="0"/>
          <w:numId w:val="19"/>
        </w:numPr>
      </w:pPr>
      <w:moveTo w:id="24" w:author="Vailin Choi" w:date="2015-05-12T12:31:00Z">
        <w:r>
          <w:t xml:space="preserve">The chunked dataset’s layout information in the object header is described by a single message: version 3 </w:t>
        </w:r>
        <w:r w:rsidRPr="00A1723A">
          <w:rPr>
            <w:i/>
          </w:rPr>
          <w:t>layout</w:t>
        </w:r>
        <w:r>
          <w:t xml:space="preserve"> message.</w:t>
        </w:r>
      </w:moveTo>
    </w:p>
    <w:p w14:paraId="452924FE" w14:textId="7F53DB8D" w:rsidR="001F6950" w:rsidRPr="00671BA5" w:rsidRDefault="001F6950">
      <w:pPr>
        <w:pPrChange w:id="25" w:author="Vailin Choi" w:date="2015-05-12T12:33:00Z">
          <w:pPr>
            <w:pStyle w:val="ListParagraph"/>
            <w:numPr>
              <w:numId w:val="19"/>
            </w:numPr>
            <w:ind w:hanging="360"/>
          </w:pPr>
        </w:pPrChange>
      </w:pPr>
      <w:moveTo w:id="26" w:author="Vailin Choi" w:date="2015-05-12T12:31:00Z">
        <w:r>
          <w:t xml:space="preserve">The size of the modified file </w:t>
        </w:r>
        <w:del w:id="27" w:author="Vailin Choi" w:date="2015-05-12T12:33:00Z">
          <w:r w:rsidDel="001F6950">
            <w:delText>will increase</w:delText>
          </w:r>
        </w:del>
      </w:moveTo>
      <w:ins w:id="28" w:author="Vailin Choi" w:date="2015-05-12T12:33:00Z">
        <w:r>
          <w:t>will be larger</w:t>
        </w:r>
      </w:ins>
      <w:moveTo w:id="29" w:author="Vailin Choi" w:date="2015-05-12T12:31:00Z">
        <w:r>
          <w:t xml:space="preserve"> due to the additional metadata.</w:t>
        </w:r>
      </w:moveTo>
    </w:p>
    <w:moveToRangeEnd w:id="18"/>
    <w:p w14:paraId="73500732" w14:textId="6B7C323B" w:rsidR="00CC5ACB" w:rsidRDefault="00CC5ACB" w:rsidP="00671BA5">
      <w:pPr>
        <w:pStyle w:val="Heading2"/>
      </w:pPr>
      <w:r>
        <w:t>Conversion</w:t>
      </w:r>
    </w:p>
    <w:p w14:paraId="6E055E4B" w14:textId="7579E8CB" w:rsidR="001C2433" w:rsidRDefault="001C2433" w:rsidP="001C2433">
      <w:r>
        <w:t>The tool will invoke internal library routine</w:t>
      </w:r>
      <w:ins w:id="30" w:author="Vailin Choi" w:date="2015-05-13T11:27:00Z">
        <w:r w:rsidR="00034FF9">
          <w:t>s</w:t>
        </w:r>
      </w:ins>
      <w:del w:id="31" w:author="Vailin Choi" w:date="2015-05-12T12:35:00Z">
        <w:r w:rsidDel="001F6950">
          <w:delText>s</w:delText>
        </w:r>
      </w:del>
      <w:r>
        <w:t xml:space="preserve"> to convert the indexing type of the specified chunked dataset to version 1 b-tree indexing type.  </w:t>
      </w:r>
      <w:ins w:id="32" w:author="Vailin Choi" w:date="2015-05-12T12:36:00Z">
        <w:r w:rsidR="001F6950">
          <w:t>The routine</w:t>
        </w:r>
      </w:ins>
      <w:del w:id="33" w:author="Vailin Choi" w:date="2015-05-12T12:36:00Z">
        <w:r w:rsidDel="001F6950">
          <w:delText>I</w:delText>
        </w:r>
      </w:del>
      <w:del w:id="34" w:author="Vailin Choi" w:date="2015-05-12T12:35:00Z">
        <w:r w:rsidDel="001F6950">
          <w:delText>t</w:delText>
        </w:r>
      </w:del>
      <w:r>
        <w:t xml:space="preserve"> will traverse the object header of the dataset to perform the following:</w:t>
      </w:r>
    </w:p>
    <w:p w14:paraId="5EFF5CA1" w14:textId="6ECAEC46" w:rsidR="001C2433" w:rsidRDefault="001C2433" w:rsidP="001C2433">
      <w:pPr>
        <w:pStyle w:val="ListParagraph"/>
        <w:numPr>
          <w:ilvl w:val="0"/>
          <w:numId w:val="22"/>
        </w:numPr>
      </w:pPr>
      <w:r>
        <w:t xml:space="preserve">Create version 1 </w:t>
      </w:r>
      <w:ins w:id="35" w:author="Vailin Choi" w:date="2015-05-12T12:39:00Z">
        <w:r w:rsidR="00060185">
          <w:t>B</w:t>
        </w:r>
      </w:ins>
      <w:del w:id="36" w:author="Vailin Choi" w:date="2015-05-12T12:39:00Z">
        <w:r w:rsidDel="00060185">
          <w:delText>b</w:delText>
        </w:r>
      </w:del>
      <w:r>
        <w:t>-tree indexing for the dataset.</w:t>
      </w:r>
    </w:p>
    <w:p w14:paraId="05917039" w14:textId="79D72626" w:rsidR="001C2433" w:rsidRDefault="001C2433" w:rsidP="001C2433">
      <w:pPr>
        <w:pStyle w:val="ListParagraph"/>
        <w:numPr>
          <w:ilvl w:val="0"/>
          <w:numId w:val="22"/>
        </w:numPr>
      </w:pPr>
      <w:r>
        <w:t xml:space="preserve">Create version </w:t>
      </w:r>
      <w:proofErr w:type="gramStart"/>
      <w:r>
        <w:t xml:space="preserve">3 </w:t>
      </w:r>
      <w:r w:rsidRPr="00D449AB">
        <w:rPr>
          <w:i/>
        </w:rPr>
        <w:t>layout</w:t>
      </w:r>
      <w:proofErr w:type="gramEnd"/>
      <w:r>
        <w:t xml:space="preserve"> message to point to the version 1 </w:t>
      </w:r>
      <w:ins w:id="37" w:author="Vailin Choi" w:date="2015-05-12T12:39:00Z">
        <w:r w:rsidR="00060185">
          <w:t>B</w:t>
        </w:r>
      </w:ins>
      <w:del w:id="38" w:author="Vailin Choi" w:date="2015-05-12T12:39:00Z">
        <w:r w:rsidDel="00060185">
          <w:delText>b</w:delText>
        </w:r>
      </w:del>
      <w:r>
        <w:t>-tree.</w:t>
      </w:r>
    </w:p>
    <w:p w14:paraId="378AE51E" w14:textId="77777777" w:rsidR="001C2433" w:rsidRDefault="001C2433" w:rsidP="001C2433">
      <w:pPr>
        <w:pStyle w:val="ListParagraph"/>
        <w:numPr>
          <w:ilvl w:val="0"/>
          <w:numId w:val="22"/>
        </w:numPr>
      </w:pPr>
      <w:r>
        <w:t xml:space="preserve">Retrieve the set of chunk addresses </w:t>
      </w:r>
      <w:r w:rsidRPr="005B04E5">
        <w:rPr>
          <w:i/>
        </w:rPr>
        <w:t xml:space="preserve">K </w:t>
      </w:r>
      <w:r>
        <w:t xml:space="preserve">from the indexing information in the </w:t>
      </w:r>
      <w:r w:rsidRPr="00D449AB">
        <w:rPr>
          <w:i/>
        </w:rPr>
        <w:t>storage</w:t>
      </w:r>
      <w:r>
        <w:t xml:space="preserve"> message </w:t>
      </w:r>
    </w:p>
    <w:p w14:paraId="66848264" w14:textId="4DDF7AC3" w:rsidR="001C2433" w:rsidRDefault="001C2433" w:rsidP="001C2433">
      <w:pPr>
        <w:pStyle w:val="ListParagraph"/>
        <w:numPr>
          <w:ilvl w:val="0"/>
          <w:numId w:val="22"/>
        </w:numPr>
      </w:pPr>
      <w:r>
        <w:lastRenderedPageBreak/>
        <w:t xml:space="preserve">Insert the set of chunk addresses </w:t>
      </w:r>
      <w:r w:rsidRPr="005B04E5">
        <w:rPr>
          <w:i/>
        </w:rPr>
        <w:t>K</w:t>
      </w:r>
      <w:r>
        <w:t xml:space="preserve"> into the version 1 </w:t>
      </w:r>
      <w:ins w:id="39" w:author="Vailin Choi" w:date="2015-05-12T12:39:00Z">
        <w:r w:rsidR="00060185">
          <w:t>B</w:t>
        </w:r>
      </w:ins>
      <w:del w:id="40" w:author="Vailin Choi" w:date="2015-05-12T12:39:00Z">
        <w:r w:rsidDel="00060185">
          <w:delText>b</w:delText>
        </w:r>
      </w:del>
      <w:r>
        <w:t>-tree.</w:t>
      </w:r>
    </w:p>
    <w:p w14:paraId="0200CEE6" w14:textId="77777777" w:rsidR="001F6950" w:rsidRDefault="001C2433">
      <w:pPr>
        <w:pStyle w:val="ListParagraph"/>
        <w:numPr>
          <w:ilvl w:val="0"/>
          <w:numId w:val="22"/>
        </w:numPr>
        <w:rPr>
          <w:ins w:id="41" w:author="Vailin Choi" w:date="2015-05-12T12:31:00Z"/>
        </w:rPr>
        <w:pPrChange w:id="42" w:author="Vailin Choi" w:date="2015-05-12T12:31:00Z">
          <w:pPr/>
        </w:pPrChange>
      </w:pPr>
      <w:r>
        <w:t xml:space="preserve">Delete the </w:t>
      </w:r>
      <w:r w:rsidRPr="001F6950">
        <w:rPr>
          <w:i/>
        </w:rPr>
        <w:t>storage</w:t>
      </w:r>
      <w:r>
        <w:t xml:space="preserve"> and the version 4 </w:t>
      </w:r>
      <w:r w:rsidRPr="001F6950">
        <w:rPr>
          <w:i/>
        </w:rPr>
        <w:t>layout</w:t>
      </w:r>
      <w:r>
        <w:t xml:space="preserve"> messages from the object header without deleting file space for the chunks.</w:t>
      </w:r>
      <w:ins w:id="43" w:author="Vailin Choi" w:date="2015-05-12T12:31:00Z">
        <w:r w:rsidR="001F6950" w:rsidRPr="001F6950">
          <w:t xml:space="preserve"> </w:t>
        </w:r>
      </w:ins>
    </w:p>
    <w:p w14:paraId="56CA1BA3" w14:textId="740DEDFF" w:rsidR="001F6950" w:rsidDel="001F6950" w:rsidRDefault="001F6950" w:rsidP="001F6950">
      <w:pPr>
        <w:rPr>
          <w:del w:id="44" w:author="Vailin Choi" w:date="2015-05-12T12:31:00Z"/>
          <w:rFonts w:asciiTheme="majorHAnsi" w:eastAsiaTheme="majorEastAsia" w:hAnsiTheme="majorHAnsi" w:cstheme="majorBidi"/>
          <w:b/>
          <w:bCs/>
          <w:color w:val="000000" w:themeColor="text1"/>
          <w:sz w:val="28"/>
          <w:szCs w:val="28"/>
        </w:rPr>
      </w:pPr>
      <w:moveToRangeStart w:id="45" w:author="Vailin Choi" w:date="2015-05-12T12:31:00Z" w:name="move293053196"/>
      <w:moveTo w:id="46" w:author="Vailin Choi" w:date="2015-05-12T12:31:00Z">
        <w:r>
          <w:t>We refer the reader to the File Format Specification [</w:t>
        </w:r>
        <w:r>
          <w:fldChar w:fldCharType="begin"/>
        </w:r>
        <w:r>
          <w:instrText xml:space="preserve"> REF _Ref289440710 \r \h </w:instrText>
        </w:r>
      </w:moveTo>
      <w:moveTo w:id="47" w:author="Vailin Choi" w:date="2015-05-12T12:31:00Z">
        <w:r>
          <w:fldChar w:fldCharType="separate"/>
        </w:r>
      </w:moveTo>
      <w:r w:rsidR="005B0C35">
        <w:t>1</w:t>
      </w:r>
      <w:moveTo w:id="48" w:author="Vailin Choi" w:date="2015-05-12T12:31:00Z">
        <w:r>
          <w:fldChar w:fldCharType="end"/>
        </w:r>
        <w:r>
          <w:t>] for description of the messages and layouts.</w:t>
        </w:r>
      </w:moveTo>
    </w:p>
    <w:p w14:paraId="7AC66463" w14:textId="3B244BFE" w:rsidR="001C2433" w:rsidRPr="00C126A1" w:rsidDel="00C72D31" w:rsidRDefault="001C2433">
      <w:pPr>
        <w:rPr>
          <w:del w:id="49" w:author="Vailin Choi" w:date="2015-09-09T18:00:00Z"/>
        </w:rPr>
        <w:pPrChange w:id="50" w:author="Vailin Choi" w:date="2015-05-12T12:31:00Z">
          <w:pPr>
            <w:pStyle w:val="ListParagraph"/>
            <w:numPr>
              <w:numId w:val="22"/>
            </w:numPr>
            <w:ind w:hanging="360"/>
          </w:pPr>
        </w:pPrChange>
      </w:pPr>
      <w:bookmarkStart w:id="51" w:name="_GoBack"/>
      <w:bookmarkEnd w:id="51"/>
      <w:moveToRangeEnd w:id="45"/>
    </w:p>
    <w:p w14:paraId="2FA15D28" w14:textId="2B594511" w:rsidR="00671BA5" w:rsidDel="00C72D31" w:rsidRDefault="00671BA5" w:rsidP="00C72D31">
      <w:pPr>
        <w:rPr>
          <w:del w:id="52" w:author="Vailin Choi" w:date="2015-09-09T18:00:00Z"/>
        </w:rPr>
        <w:pPrChange w:id="53" w:author="Vailin Choi" w:date="2015-09-09T18:00:00Z">
          <w:pPr>
            <w:pStyle w:val="Heading2"/>
          </w:pPr>
        </w:pPrChange>
      </w:pPr>
      <w:moveFromRangeStart w:id="54" w:author="Vailin Choi" w:date="2015-05-12T12:31:00Z" w:name="move293053226"/>
      <w:moveFrom w:id="55" w:author="Vailin Choi" w:date="2015-05-12T12:31:00Z">
        <w:del w:id="56" w:author="Vailin Choi" w:date="2015-09-09T18:00:00Z">
          <w:r w:rsidDel="00C72D31">
            <w:delText>Post-</w:delText>
          </w:r>
          <w:r w:rsidR="006D076F" w:rsidDel="00C72D31">
            <w:delText>conversion</w:delText>
          </w:r>
        </w:del>
      </w:moveFrom>
    </w:p>
    <w:p w14:paraId="03E6F9B8" w14:textId="2E13DF61" w:rsidR="00DD16CF" w:rsidDel="00C72D31" w:rsidRDefault="00DD16CF" w:rsidP="00C72D31">
      <w:pPr>
        <w:rPr>
          <w:del w:id="57" w:author="Vailin Choi" w:date="2015-09-09T18:00:00Z"/>
        </w:rPr>
        <w:pPrChange w:id="58" w:author="Vailin Choi" w:date="2015-09-09T18:00:00Z">
          <w:pPr>
            <w:pStyle w:val="ListParagraph"/>
            <w:numPr>
              <w:numId w:val="19"/>
            </w:numPr>
            <w:ind w:hanging="360"/>
          </w:pPr>
        </w:pPrChange>
      </w:pPr>
      <w:moveFrom w:id="59" w:author="Vailin Choi" w:date="2015-05-12T12:31:00Z">
        <w:r w:rsidDel="001F6950">
          <w:t>The chunked dataset in the</w:t>
        </w:r>
        <w:r w:rsidR="001C2433" w:rsidDel="001F6950">
          <w:t xml:space="preserve"> modified file will be using</w:t>
        </w:r>
        <w:r w:rsidR="00C51FBF" w:rsidDel="001F6950">
          <w:t xml:space="preserve"> version 1 B</w:t>
        </w:r>
        <w:r w:rsidDel="001F6950">
          <w:t xml:space="preserve">-tree indexing </w:t>
        </w:r>
        <w:del w:id="60" w:author="Vailin Choi" w:date="2015-09-09T18:00:00Z">
          <w:r w:rsidDel="00C72D31">
            <w:delText>type.</w:delText>
          </w:r>
        </w:del>
      </w:moveFrom>
    </w:p>
    <w:p w14:paraId="5C7F9EAC" w14:textId="7169C896" w:rsidR="00671BA5" w:rsidDel="00C72D31" w:rsidRDefault="00DD16CF" w:rsidP="00C72D31">
      <w:pPr>
        <w:rPr>
          <w:del w:id="61" w:author="Vailin Choi" w:date="2015-09-09T18:00:00Z"/>
        </w:rPr>
        <w:pPrChange w:id="62" w:author="Vailin Choi" w:date="2015-09-09T18:00:00Z">
          <w:pPr>
            <w:pStyle w:val="ListParagraph"/>
            <w:numPr>
              <w:numId w:val="19"/>
            </w:numPr>
            <w:ind w:hanging="360"/>
          </w:pPr>
        </w:pPrChange>
      </w:pPr>
      <w:moveFrom w:id="63" w:author="Vailin Choi" w:date="2015-05-12T12:31:00Z">
        <w:r w:rsidDel="001F6950">
          <w:t>The chunked dataset</w:t>
        </w:r>
        <w:r w:rsidR="00C51FBF" w:rsidDel="001F6950">
          <w:t>’s</w:t>
        </w:r>
        <w:r w:rsidDel="001F6950">
          <w:t xml:space="preserve"> layout information in the object header is described by a single message: version 3 </w:t>
        </w:r>
        <w:r w:rsidRPr="00C72D31" w:rsidDel="001F6950">
          <w:rPr>
            <w:i/>
            <w:rPrChange w:id="64" w:author="Vailin Choi" w:date="2015-09-09T18:00:00Z">
              <w:rPr>
                <w:i/>
              </w:rPr>
            </w:rPrChange>
          </w:rPr>
          <w:t>layout</w:t>
        </w:r>
        <w:r w:rsidDel="001F6950">
          <w:t xml:space="preserve"> mess</w:t>
        </w:r>
        <w:del w:id="65" w:author="Vailin Choi" w:date="2015-09-09T18:00:00Z">
          <w:r w:rsidDel="00C72D31">
            <w:delText>age.</w:delText>
          </w:r>
        </w:del>
      </w:moveFrom>
    </w:p>
    <w:p w14:paraId="3C98D70A" w14:textId="4B7A116A" w:rsidR="00E90E85" w:rsidRPr="00671BA5" w:rsidDel="001F6950" w:rsidRDefault="00E90E85" w:rsidP="00C72D31">
      <w:pPr>
        <w:pPrChange w:id="66" w:author="Vailin Choi" w:date="2015-09-09T18:00:00Z">
          <w:pPr>
            <w:pStyle w:val="ListParagraph"/>
            <w:numPr>
              <w:numId w:val="19"/>
            </w:numPr>
            <w:ind w:hanging="360"/>
          </w:pPr>
        </w:pPrChange>
      </w:pPr>
      <w:moveFrom w:id="67" w:author="Vailin Choi" w:date="2015-05-12T12:31:00Z">
        <w:r w:rsidDel="001F6950">
          <w:t xml:space="preserve">The </w:t>
        </w:r>
        <w:r w:rsidR="001C2433" w:rsidDel="001F6950">
          <w:t xml:space="preserve">size of the modified </w:t>
        </w:r>
        <w:r w:rsidDel="001F6950">
          <w:t xml:space="preserve">file will increase due to the </w:t>
        </w:r>
        <w:r w:rsidR="001C2433" w:rsidDel="001F6950">
          <w:t>additional</w:t>
        </w:r>
        <w:r w:rsidDel="001F6950">
          <w:t xml:space="preserve"> metadata.</w:t>
        </w:r>
      </w:moveFrom>
    </w:p>
    <w:moveFromRangeEnd w:id="54"/>
    <w:p w14:paraId="7EAE88EC" w14:textId="0B4D3AC1" w:rsidR="00B050B4" w:rsidRDefault="00CC5ACB" w:rsidP="008E2983">
      <w:pPr>
        <w:pStyle w:val="Heading2"/>
      </w:pPr>
      <w:r>
        <w:t xml:space="preserve">Command line </w:t>
      </w:r>
      <w:del w:id="68" w:author="Vailin Choi" w:date="2015-05-12T12:37:00Z">
        <w:r w:rsidDel="001F6950">
          <w:delText xml:space="preserve">options </w:delText>
        </w:r>
      </w:del>
      <w:ins w:id="69" w:author="Vailin Choi" w:date="2015-05-12T12:37:00Z">
        <w:r w:rsidR="001F6950">
          <w:t xml:space="preserve">syntax </w:t>
        </w:r>
      </w:ins>
    </w:p>
    <w:p w14:paraId="08C7C4BE" w14:textId="77777777" w:rsidR="000339CD" w:rsidDel="001F6950" w:rsidRDefault="000339CD">
      <w:pPr>
        <w:pStyle w:val="PlainText"/>
        <w:rPr>
          <w:del w:id="70" w:author="Vailin Choi" w:date="2015-05-12T12:37:00Z"/>
          <w:rStyle w:val="Strong"/>
          <w:rFonts w:asciiTheme="majorHAnsi" w:hAnsiTheme="majorHAnsi"/>
          <w:b w:val="0"/>
          <w:bCs w:val="0"/>
          <w:i/>
          <w:sz w:val="26"/>
          <w:szCs w:val="26"/>
        </w:rPr>
        <w:pPrChange w:id="71" w:author="Vailin Choi" w:date="2015-05-12T12:37:00Z">
          <w:pPr/>
        </w:pPrChange>
      </w:pPr>
      <w:commentRangeStart w:id="72"/>
      <w:proofErr w:type="gramStart"/>
      <w:r w:rsidRPr="00EF2B0D">
        <w:rPr>
          <w:rStyle w:val="Strong"/>
          <w:b w:val="0"/>
          <w:i/>
          <w:sz w:val="22"/>
          <w:rPrChange w:id="73" w:author="Vailin Choi" w:date="2015-05-13T00:05:00Z">
            <w:rPr>
              <w:rStyle w:val="Strong"/>
              <w:b w:val="0"/>
              <w:i/>
            </w:rPr>
          </w:rPrChange>
        </w:rPr>
        <w:t>h5format</w:t>
      </w:r>
      <w:proofErr w:type="gramEnd"/>
      <w:r w:rsidRPr="00EF2B0D">
        <w:rPr>
          <w:rStyle w:val="Strong"/>
          <w:b w:val="0"/>
          <w:i/>
          <w:sz w:val="22"/>
          <w:rPrChange w:id="74" w:author="Vailin Choi" w:date="2015-05-13T00:05:00Z">
            <w:rPr>
              <w:rStyle w:val="Strong"/>
              <w:b w:val="0"/>
              <w:i/>
            </w:rPr>
          </w:rPrChange>
        </w:rPr>
        <w:t>_convert</w:t>
      </w:r>
      <w:commentRangeEnd w:id="72"/>
      <w:r w:rsidR="007C4C49" w:rsidRPr="00EF2B0D">
        <w:rPr>
          <w:rStyle w:val="CommentReference"/>
          <w:sz w:val="22"/>
          <w:szCs w:val="22"/>
          <w:rPrChange w:id="75" w:author="Vailin Choi" w:date="2015-05-13T00:05:00Z">
            <w:rPr>
              <w:rStyle w:val="CommentReference"/>
            </w:rPr>
          </w:rPrChange>
        </w:rPr>
        <w:commentReference w:id="72"/>
      </w:r>
      <w:r>
        <w:rPr>
          <w:rStyle w:val="Strong"/>
          <w:b w:val="0"/>
          <w:i/>
        </w:rPr>
        <w:t xml:space="preserve"> [OPTIONS]</w:t>
      </w:r>
      <w:r w:rsidR="00900587">
        <w:rPr>
          <w:rStyle w:val="Strong"/>
          <w:b w:val="0"/>
          <w:i/>
        </w:rPr>
        <w:t xml:space="preserve"> </w:t>
      </w:r>
      <w:proofErr w:type="spellStart"/>
      <w:r w:rsidR="00900587" w:rsidRPr="00EF2B0D">
        <w:rPr>
          <w:rStyle w:val="Strong"/>
          <w:b w:val="0"/>
          <w:i/>
          <w:sz w:val="22"/>
          <w:rPrChange w:id="76" w:author="Vailin Choi" w:date="2015-05-13T00:06:00Z">
            <w:rPr>
              <w:rStyle w:val="Strong"/>
              <w:b w:val="0"/>
              <w:i/>
            </w:rPr>
          </w:rPrChange>
        </w:rPr>
        <w:t>file_name</w:t>
      </w:r>
      <w:proofErr w:type="spellEnd"/>
    </w:p>
    <w:p w14:paraId="2CD3C2AD" w14:textId="77777777" w:rsidR="001F6950" w:rsidRPr="00B9217B" w:rsidRDefault="001F6950" w:rsidP="000339CD">
      <w:pPr>
        <w:pStyle w:val="PlainText"/>
        <w:rPr>
          <w:ins w:id="77" w:author="Vailin Choi" w:date="2015-05-12T12:37:00Z"/>
          <w:bCs/>
          <w:i/>
        </w:rPr>
      </w:pPr>
    </w:p>
    <w:p w14:paraId="01EFEC0A" w14:textId="77777777" w:rsidR="001F6950" w:rsidRDefault="001F6950">
      <w:pPr>
        <w:pStyle w:val="PlainText"/>
        <w:rPr>
          <w:ins w:id="78" w:author="Vailin Choi" w:date="2015-05-12T12:36:00Z"/>
        </w:rPr>
        <w:pPrChange w:id="79" w:author="Vailin Choi" w:date="2015-05-12T12:37:00Z">
          <w:pPr/>
        </w:pPrChange>
      </w:pPr>
    </w:p>
    <w:p w14:paraId="3E2FED99" w14:textId="7239ECEB" w:rsidR="00EF2B0D" w:rsidRDefault="00EF2B0D" w:rsidP="00EF2B0D">
      <w:pPr>
        <w:rPr>
          <w:ins w:id="80" w:author="Vailin Choi" w:date="2015-05-13T00:06:00Z"/>
        </w:rPr>
      </w:pPr>
      <w:ins w:id="81" w:author="Vailin Choi" w:date="2015-05-13T00:05:00Z">
        <w:r>
          <w:t xml:space="preserve">The tool will iterate through all the datasets in the file </w:t>
        </w:r>
        <w:proofErr w:type="spellStart"/>
        <w:r w:rsidRPr="00EF2B0D">
          <w:rPr>
            <w:rFonts w:ascii="Consolas" w:hAnsi="Consolas"/>
            <w:i/>
            <w:sz w:val="22"/>
            <w:rPrChange w:id="82" w:author="Vailin Choi" w:date="2015-05-13T00:06:00Z">
              <w:rPr/>
            </w:rPrChange>
          </w:rPr>
          <w:t>file_name</w:t>
        </w:r>
        <w:proofErr w:type="spellEnd"/>
        <w:r>
          <w:t xml:space="preserve"> and convert all chunked datasets whose indexing type is not version 1 B-tree.</w:t>
        </w:r>
      </w:ins>
      <w:ins w:id="83" w:author="Vailin Choi" w:date="2015-05-13T00:06:00Z">
        <w:r>
          <w:t xml:space="preserve">  </w:t>
        </w:r>
      </w:ins>
      <w:ins w:id="84" w:author="Vailin Choi" w:date="2015-05-13T11:35:00Z">
        <w:r w:rsidR="000342D0">
          <w:t xml:space="preserve">While iterating through the datasets, </w:t>
        </w:r>
      </w:ins>
      <w:ins w:id="85" w:author="Vailin Choi" w:date="2015-05-13T11:27:00Z">
        <w:r w:rsidR="000342D0">
          <w:t xml:space="preserve">if </w:t>
        </w:r>
        <w:r w:rsidR="00034FF9">
          <w:t xml:space="preserve">a dataset is not chunked or </w:t>
        </w:r>
      </w:ins>
      <w:ins w:id="86" w:author="Vailin Choi" w:date="2015-05-13T11:34:00Z">
        <w:r w:rsidR="00034FF9">
          <w:t>its</w:t>
        </w:r>
      </w:ins>
      <w:ins w:id="87" w:author="Vailin Choi" w:date="2015-05-13T11:27:00Z">
        <w:r w:rsidR="00034FF9">
          <w:t xml:space="preserve"> indexing type is already version </w:t>
        </w:r>
      </w:ins>
      <w:ins w:id="88" w:author="Vailin Choi" w:date="2015-05-13T11:28:00Z">
        <w:r w:rsidR="00034FF9">
          <w:t xml:space="preserve">1 </w:t>
        </w:r>
      </w:ins>
      <w:ins w:id="89" w:author="Vailin Choi" w:date="2015-05-13T11:27:00Z">
        <w:r w:rsidR="00034FF9">
          <w:t xml:space="preserve">B-tree, </w:t>
        </w:r>
      </w:ins>
      <w:ins w:id="90" w:author="Vailin Choi" w:date="2015-05-13T11:34:00Z">
        <w:r w:rsidR="000342D0">
          <w:t>nothing will be done</w:t>
        </w:r>
      </w:ins>
      <w:ins w:id="91" w:author="Vailin Choi" w:date="2015-05-13T11:27:00Z">
        <w:r w:rsidR="00034FF9">
          <w:t xml:space="preserve"> but </w:t>
        </w:r>
      </w:ins>
      <w:ins w:id="92" w:author="Vailin Choi" w:date="2015-05-13T11:35:00Z">
        <w:r w:rsidR="000342D0">
          <w:t>just</w:t>
        </w:r>
      </w:ins>
      <w:ins w:id="93" w:author="Vailin Choi" w:date="2015-05-13T11:27:00Z">
        <w:r w:rsidR="00034FF9">
          <w:t xml:space="preserve"> continue with the iteration.  </w:t>
        </w:r>
      </w:ins>
      <w:ins w:id="94" w:author="Vailin Choi" w:date="2015-05-13T00:05:00Z">
        <w:r>
          <w:t xml:space="preserve">When errors are encountered during the iteration, no further conversion is </w:t>
        </w:r>
      </w:ins>
      <w:ins w:id="95" w:author="Vailin Choi" w:date="2015-05-13T11:36:00Z">
        <w:r w:rsidR="000342D0">
          <w:t>performed</w:t>
        </w:r>
      </w:ins>
      <w:ins w:id="96" w:author="Vailin Choi" w:date="2015-05-13T00:05:00Z">
        <w:r>
          <w:t xml:space="preserve"> and the tool will exit with failure.</w:t>
        </w:r>
      </w:ins>
      <w:ins w:id="97" w:author="Vailin Choi" w:date="2015-05-12T12:36:00Z">
        <w:r w:rsidR="001F6950">
          <w:t xml:space="preserve"> </w:t>
        </w:r>
      </w:ins>
    </w:p>
    <w:p w14:paraId="52E03909" w14:textId="516B27F2" w:rsidR="001F6950" w:rsidRDefault="001F6950" w:rsidP="000339CD">
      <w:ins w:id="98" w:author="Vailin Choi" w:date="2015-05-12T12:36:00Z">
        <w:r>
          <w:t xml:space="preserve">The </w:t>
        </w:r>
      </w:ins>
      <w:ins w:id="99" w:author="Vailin Choi" w:date="2015-05-12T12:38:00Z">
        <w:r>
          <w:t>available</w:t>
        </w:r>
      </w:ins>
      <w:ins w:id="100" w:author="Vailin Choi" w:date="2015-05-12T12:37:00Z">
        <w:r>
          <w:t xml:space="preserve"> options are:</w:t>
        </w:r>
      </w:ins>
    </w:p>
    <w:tbl>
      <w:tblPr>
        <w:tblStyle w:val="TableGrid"/>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248"/>
        <w:gridCol w:w="5904"/>
      </w:tblGrid>
      <w:tr w:rsidR="008F7975" w14:paraId="7B5511AC" w14:textId="77777777" w:rsidTr="00257E50">
        <w:tc>
          <w:tcPr>
            <w:tcW w:w="4248" w:type="dxa"/>
          </w:tcPr>
          <w:p w14:paraId="317D67EF" w14:textId="77777777" w:rsidR="008F7975" w:rsidRPr="0074161E" w:rsidRDefault="008F7975" w:rsidP="000339CD">
            <w:pPr>
              <w:rPr>
                <w:i/>
              </w:rPr>
            </w:pPr>
            <w:r w:rsidRPr="0074161E">
              <w:rPr>
                <w:i/>
              </w:rPr>
              <w:t>-</w:t>
            </w:r>
            <w:proofErr w:type="gramStart"/>
            <w:r w:rsidRPr="0074161E">
              <w:rPr>
                <w:i/>
              </w:rPr>
              <w:t>h</w:t>
            </w:r>
            <w:proofErr w:type="gramEnd"/>
            <w:r w:rsidRPr="0074161E">
              <w:rPr>
                <w:i/>
              </w:rPr>
              <w:t xml:space="preserve">  [--help]</w:t>
            </w:r>
          </w:p>
        </w:tc>
        <w:tc>
          <w:tcPr>
            <w:tcW w:w="5904" w:type="dxa"/>
          </w:tcPr>
          <w:p w14:paraId="33090016" w14:textId="77777777" w:rsidR="008F7975" w:rsidRDefault="005071C6" w:rsidP="000339CD">
            <w:r>
              <w:t>The tool</w:t>
            </w:r>
            <w:r w:rsidR="008F7975">
              <w:t xml:space="preserve"> will print a usage message and exit with success.</w:t>
            </w:r>
          </w:p>
        </w:tc>
      </w:tr>
      <w:tr w:rsidR="0052692A" w14:paraId="77C6FA15" w14:textId="77777777" w:rsidTr="00257E50">
        <w:tc>
          <w:tcPr>
            <w:tcW w:w="4248" w:type="dxa"/>
          </w:tcPr>
          <w:p w14:paraId="0993F0D8" w14:textId="77777777" w:rsidR="0052406C" w:rsidRPr="0074161E" w:rsidRDefault="0052692A" w:rsidP="000339CD">
            <w:pPr>
              <w:rPr>
                <w:i/>
              </w:rPr>
            </w:pPr>
            <w:r w:rsidRPr="0074161E">
              <w:rPr>
                <w:i/>
              </w:rPr>
              <w:t>-V  [--version]</w:t>
            </w:r>
          </w:p>
        </w:tc>
        <w:tc>
          <w:tcPr>
            <w:tcW w:w="5904" w:type="dxa"/>
          </w:tcPr>
          <w:p w14:paraId="0B8B3D9A" w14:textId="77777777" w:rsidR="0052406C" w:rsidRDefault="005071C6" w:rsidP="005071C6">
            <w:r>
              <w:t>The tool</w:t>
            </w:r>
            <w:r w:rsidR="0052692A">
              <w:t xml:space="preserve"> will print </w:t>
            </w:r>
            <w:r>
              <w:t>the version #</w:t>
            </w:r>
            <w:r w:rsidR="0052692A">
              <w:t xml:space="preserve"> and exit with success.</w:t>
            </w:r>
          </w:p>
        </w:tc>
      </w:tr>
      <w:tr w:rsidR="0052692A" w14:paraId="7B5F97BC" w14:textId="77777777" w:rsidTr="00257E50">
        <w:tc>
          <w:tcPr>
            <w:tcW w:w="4248" w:type="dxa"/>
          </w:tcPr>
          <w:p w14:paraId="2775003A" w14:textId="77777777" w:rsidR="0052406C" w:rsidRPr="0074161E" w:rsidRDefault="0052692A" w:rsidP="000339CD">
            <w:pPr>
              <w:rPr>
                <w:i/>
              </w:rPr>
            </w:pPr>
            <w:r w:rsidRPr="0074161E">
              <w:rPr>
                <w:i/>
              </w:rPr>
              <w:t>-</w:t>
            </w:r>
            <w:proofErr w:type="gramStart"/>
            <w:r w:rsidRPr="0074161E">
              <w:rPr>
                <w:i/>
              </w:rPr>
              <w:t>v</w:t>
            </w:r>
            <w:proofErr w:type="gramEnd"/>
            <w:r w:rsidRPr="0074161E">
              <w:rPr>
                <w:i/>
              </w:rPr>
              <w:t xml:space="preserve">  [--verbose]</w:t>
            </w:r>
          </w:p>
        </w:tc>
        <w:tc>
          <w:tcPr>
            <w:tcW w:w="5904" w:type="dxa"/>
          </w:tcPr>
          <w:p w14:paraId="4E9669A4" w14:textId="77777777" w:rsidR="0052406C" w:rsidRDefault="005071C6" w:rsidP="0074167B">
            <w:r>
              <w:t>This will enable the verbose mode.  The tool</w:t>
            </w:r>
            <w:r w:rsidR="008359A6">
              <w:t xml:space="preserve"> will print the steps being done </w:t>
            </w:r>
            <w:r w:rsidR="0074167B">
              <w:t>while</w:t>
            </w:r>
            <w:r w:rsidR="008359A6">
              <w:t xml:space="preserve"> converting a dataset.</w:t>
            </w:r>
          </w:p>
        </w:tc>
      </w:tr>
      <w:tr w:rsidR="0052692A" w14:paraId="1D060A25" w14:textId="77777777" w:rsidTr="00257E50">
        <w:tc>
          <w:tcPr>
            <w:tcW w:w="4248" w:type="dxa"/>
          </w:tcPr>
          <w:p w14:paraId="1D4CFB5D" w14:textId="77777777" w:rsidR="0052406C" w:rsidRPr="0074161E" w:rsidRDefault="0052692A" w:rsidP="000339CD">
            <w:pPr>
              <w:rPr>
                <w:i/>
              </w:rPr>
            </w:pPr>
            <w:r w:rsidRPr="0074161E">
              <w:rPr>
                <w:i/>
              </w:rPr>
              <w:t>-</w:t>
            </w:r>
            <w:proofErr w:type="gramStart"/>
            <w:r w:rsidRPr="0074161E">
              <w:rPr>
                <w:i/>
              </w:rPr>
              <w:t>d</w:t>
            </w:r>
            <w:proofErr w:type="gramEnd"/>
            <w:r w:rsidRPr="0074161E">
              <w:rPr>
                <w:i/>
              </w:rPr>
              <w:t xml:space="preserve"> &lt;</w:t>
            </w:r>
            <w:proofErr w:type="spellStart"/>
            <w:r w:rsidRPr="0074161E">
              <w:rPr>
                <w:i/>
              </w:rPr>
              <w:t>dname</w:t>
            </w:r>
            <w:proofErr w:type="spellEnd"/>
            <w:r w:rsidRPr="0074161E">
              <w:rPr>
                <w:i/>
              </w:rPr>
              <w:t>&gt; [--</w:t>
            </w:r>
            <w:proofErr w:type="spellStart"/>
            <w:r w:rsidRPr="0074161E">
              <w:rPr>
                <w:i/>
              </w:rPr>
              <w:t>dname</w:t>
            </w:r>
            <w:proofErr w:type="spellEnd"/>
            <w:r w:rsidRPr="0074161E">
              <w:rPr>
                <w:i/>
              </w:rPr>
              <w:t>=&lt;</w:t>
            </w:r>
            <w:proofErr w:type="spellStart"/>
            <w:r w:rsidRPr="0074161E">
              <w:rPr>
                <w:i/>
              </w:rPr>
              <w:t>dataset_name</w:t>
            </w:r>
            <w:proofErr w:type="spellEnd"/>
            <w:r w:rsidRPr="0074161E">
              <w:rPr>
                <w:i/>
              </w:rPr>
              <w:t>&gt;]</w:t>
            </w:r>
          </w:p>
        </w:tc>
        <w:tc>
          <w:tcPr>
            <w:tcW w:w="5904" w:type="dxa"/>
          </w:tcPr>
          <w:p w14:paraId="2D53E033" w14:textId="77777777" w:rsidR="0052406C" w:rsidRDefault="0052692A" w:rsidP="0074167B">
            <w:r>
              <w:t>This is the pathname of the dataset to be converted.</w:t>
            </w:r>
          </w:p>
          <w:p w14:paraId="05CCCDF6" w14:textId="77777777" w:rsidR="0074167B" w:rsidRDefault="0074167B" w:rsidP="007D1A1C">
            <w:r>
              <w:t xml:space="preserve">When the dataset is not chunked or the indexing type is </w:t>
            </w:r>
            <w:r w:rsidR="00A35F17">
              <w:t xml:space="preserve">already </w:t>
            </w:r>
            <w:r>
              <w:t>version 1 B-tree, the tool will not perform any conversion and will exit with success.</w:t>
            </w:r>
          </w:p>
        </w:tc>
      </w:tr>
      <w:tr w:rsidR="0074167B" w14:paraId="65A0950B" w14:textId="77777777" w:rsidTr="00257E50">
        <w:tc>
          <w:tcPr>
            <w:tcW w:w="4248" w:type="dxa"/>
          </w:tcPr>
          <w:p w14:paraId="12F47EF6" w14:textId="14F03D1B" w:rsidR="0074167B" w:rsidRPr="0074161E" w:rsidRDefault="0074167B" w:rsidP="007C4C49">
            <w:pPr>
              <w:rPr>
                <w:i/>
              </w:rPr>
            </w:pPr>
            <w:r w:rsidRPr="0074161E">
              <w:rPr>
                <w:i/>
              </w:rPr>
              <w:t>-</w:t>
            </w:r>
            <w:proofErr w:type="gramStart"/>
            <w:r w:rsidRPr="0074161E">
              <w:rPr>
                <w:i/>
              </w:rPr>
              <w:t>n</w:t>
            </w:r>
            <w:proofErr w:type="gramEnd"/>
            <w:r w:rsidRPr="0074161E">
              <w:rPr>
                <w:i/>
              </w:rPr>
              <w:t xml:space="preserve"> [--</w:t>
            </w:r>
            <w:proofErr w:type="spellStart"/>
            <w:r w:rsidR="007C4C49">
              <w:rPr>
                <w:i/>
              </w:rPr>
              <w:t>noop</w:t>
            </w:r>
            <w:proofErr w:type="spellEnd"/>
            <w:r w:rsidRPr="0074161E">
              <w:rPr>
                <w:i/>
              </w:rPr>
              <w:t>]</w:t>
            </w:r>
          </w:p>
        </w:tc>
        <w:tc>
          <w:tcPr>
            <w:tcW w:w="5904" w:type="dxa"/>
          </w:tcPr>
          <w:p w14:paraId="48B757D1" w14:textId="5F64EFC7" w:rsidR="0074167B" w:rsidRDefault="0074167B" w:rsidP="000339CD">
            <w:r>
              <w:t xml:space="preserve">A </w:t>
            </w:r>
            <w:proofErr w:type="spellStart"/>
            <w:r w:rsidR="00650808">
              <w:t>noop</w:t>
            </w:r>
            <w:proofErr w:type="spellEnd"/>
            <w:r>
              <w:t xml:space="preserve">.  No </w:t>
            </w:r>
            <w:r w:rsidR="00257E50">
              <w:t>file modification</w:t>
            </w:r>
            <w:r>
              <w:t>.</w:t>
            </w:r>
          </w:p>
          <w:p w14:paraId="3CB0CC76" w14:textId="77777777" w:rsidR="0074167B" w:rsidRDefault="0074167B" w:rsidP="00F84F26">
            <w:r>
              <w:t xml:space="preserve">The tool will </w:t>
            </w:r>
            <w:r w:rsidR="00F84F26">
              <w:t>perform</w:t>
            </w:r>
            <w:r>
              <w:t xml:space="preserve"> all the steps </w:t>
            </w:r>
            <w:r w:rsidR="00F84F26">
              <w:t>except the actual conversion and exit with success.</w:t>
            </w:r>
            <w:r>
              <w:t xml:space="preserve">  When errors are encountered along the way, the tool will exit with failure.</w:t>
            </w:r>
          </w:p>
        </w:tc>
      </w:tr>
    </w:tbl>
    <w:p w14:paraId="1F1E0CD7" w14:textId="77777777" w:rsidR="00257E50" w:rsidRDefault="00257E50">
      <w:pPr>
        <w:spacing w:after="0"/>
        <w:jc w:val="left"/>
        <w:rPr>
          <w:rFonts w:asciiTheme="majorHAnsi" w:eastAsiaTheme="majorEastAsia" w:hAnsiTheme="majorHAnsi" w:cstheme="majorBidi"/>
          <w:b/>
          <w:bCs/>
          <w:color w:val="000000" w:themeColor="text1"/>
          <w:sz w:val="28"/>
          <w:szCs w:val="28"/>
        </w:rPr>
      </w:pPr>
      <w:r>
        <w:br w:type="page"/>
      </w:r>
    </w:p>
    <w:p w14:paraId="5EDF60C1" w14:textId="6CD31BA6" w:rsidR="00611674" w:rsidRDefault="00CE5D2C" w:rsidP="00611674">
      <w:pPr>
        <w:pStyle w:val="Heading1"/>
      </w:pPr>
      <w:del w:id="101" w:author="Vailin Choi" w:date="2015-05-12T16:05:00Z">
        <w:r w:rsidDel="00C56695">
          <w:lastRenderedPageBreak/>
          <w:delText xml:space="preserve">Two </w:delText>
        </w:r>
      </w:del>
      <w:r w:rsidR="002154CA">
        <w:t xml:space="preserve">Internal </w:t>
      </w:r>
      <w:r w:rsidR="00502205">
        <w:t>Library</w:t>
      </w:r>
      <w:r w:rsidR="00AF0A2C">
        <w:t xml:space="preserve"> Routines</w:t>
      </w:r>
    </w:p>
    <w:p w14:paraId="3A8FC559" w14:textId="79D89FB2" w:rsidR="00F46635" w:rsidRPr="00F46635" w:rsidRDefault="00502205" w:rsidP="00F46635">
      <w:r>
        <w:t>The</w:t>
      </w:r>
      <w:r w:rsidR="00F46635">
        <w:t xml:space="preserve"> library provides </w:t>
      </w:r>
      <w:del w:id="102" w:author="Vailin Choi" w:date="2015-05-12T16:05:00Z">
        <w:r w:rsidR="00F46635" w:rsidDel="00C56695">
          <w:delText xml:space="preserve">two new </w:delText>
        </w:r>
      </w:del>
      <w:r w:rsidR="004B1978">
        <w:t xml:space="preserve">internal </w:t>
      </w:r>
      <w:r w:rsidR="00F46635">
        <w:t xml:space="preserve">routines </w:t>
      </w:r>
      <w:r w:rsidR="004B1978">
        <w:t>to support the tool in doing</w:t>
      </w:r>
      <w:r w:rsidR="00BA0FF6">
        <w:t xml:space="preserve"> the </w:t>
      </w:r>
      <w:r w:rsidR="00C954F5">
        <w:t>conversion.</w:t>
      </w:r>
      <w:r w:rsidR="000C14EA">
        <w:t xml:space="preserve">  It is uncertain at this point whether they will become public routines.</w:t>
      </w:r>
    </w:p>
    <w:p w14:paraId="3892BD20" w14:textId="0A189CF7" w:rsidR="008A744A" w:rsidRPr="00BF0887" w:rsidRDefault="00CE5D2C" w:rsidP="008E2983">
      <w:pPr>
        <w:pStyle w:val="Heading2"/>
      </w:pPr>
      <w:r>
        <w:t>H5</w:t>
      </w:r>
      <w:ins w:id="103" w:author="Vailin Choi" w:date="2015-05-12T15:11:00Z">
        <w:r w:rsidR="00D74BD6">
          <w:t>O</w:t>
        </w:r>
      </w:ins>
      <w:del w:id="104" w:author="Vailin Choi" w:date="2015-05-12T15:11:00Z">
        <w:r w:rsidDel="00D74BD6">
          <w:delText>D</w:delText>
        </w:r>
      </w:del>
      <w:r>
        <w:t>format_convert</w:t>
      </w:r>
    </w:p>
    <w:p w14:paraId="706E4DA3"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52A55E53" w14:textId="6D4A624E" w:rsidR="00EC114F" w:rsidRPr="00EE42D4" w:rsidRDefault="00CE5D2C" w:rsidP="00EC114F">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w:t>
      </w:r>
      <w:ins w:id="105" w:author="Vailin Choi" w:date="2015-05-12T15:11:00Z">
        <w:r w:rsidR="00D74BD6">
          <w:rPr>
            <w:rFonts w:ascii="Consolas" w:eastAsia="Times New Roman" w:hAnsi="Consolas" w:cs="Consolas"/>
            <w:iCs/>
            <w:sz w:val="20"/>
            <w:szCs w:val="20"/>
            <w:lang w:eastAsia="zh-CN"/>
          </w:rPr>
          <w:t>O</w:t>
        </w:r>
      </w:ins>
      <w:del w:id="106" w:author="Vailin Choi" w:date="2015-05-12T15:11:00Z">
        <w:r w:rsidDel="00D74BD6">
          <w:rPr>
            <w:rFonts w:ascii="Consolas" w:eastAsia="Times New Roman" w:hAnsi="Consolas" w:cs="Consolas"/>
            <w:iCs/>
            <w:sz w:val="20"/>
            <w:szCs w:val="20"/>
            <w:lang w:eastAsia="zh-CN"/>
          </w:rPr>
          <w:delText>D</w:delText>
        </w:r>
      </w:del>
      <w:r>
        <w:rPr>
          <w:rFonts w:ascii="Consolas" w:eastAsia="Times New Roman" w:hAnsi="Consolas" w:cs="Consolas"/>
          <w:iCs/>
          <w:sz w:val="20"/>
          <w:szCs w:val="20"/>
          <w:lang w:eastAsia="zh-CN"/>
        </w:rPr>
        <w:t>format_convert</w:t>
      </w:r>
    </w:p>
    <w:p w14:paraId="2D207696"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51722990" w14:textId="7AECBF3A" w:rsidR="00EC114F" w:rsidRDefault="00EC114F" w:rsidP="007902ED">
      <w:pPr>
        <w:spacing w:after="0"/>
        <w:ind w:left="720"/>
        <w:jc w:val="left"/>
        <w:rPr>
          <w:rFonts w:eastAsia="Times New Roman" w:cstheme="minorHAnsi"/>
          <w:i/>
          <w:iCs/>
          <w:szCs w:val="24"/>
          <w:lang w:eastAsia="zh-CN"/>
        </w:rPr>
      </w:pPr>
      <w:proofErr w:type="spellStart"/>
      <w:proofErr w:type="gramStart"/>
      <w:r w:rsidRPr="007902ED">
        <w:rPr>
          <w:rStyle w:val="TNR12ItChar"/>
          <w:rFonts w:asciiTheme="minorHAnsi" w:eastAsiaTheme="minorHAnsi" w:hAnsiTheme="minorHAnsi" w:cstheme="minorHAnsi"/>
        </w:rPr>
        <w:t>herr</w:t>
      </w:r>
      <w:proofErr w:type="gramEnd"/>
      <w:r w:rsidRPr="003D2DAD">
        <w:rPr>
          <w:rStyle w:val="TNR12ItChar"/>
          <w:rFonts w:eastAsiaTheme="minorHAnsi" w:cstheme="minorHAnsi"/>
        </w:rPr>
        <w:t>_t</w:t>
      </w:r>
      <w:proofErr w:type="spellEnd"/>
      <w:r w:rsidRPr="003D2DAD">
        <w:rPr>
          <w:rFonts w:eastAsia="Times New Roman" w:cstheme="minorHAnsi"/>
          <w:i/>
          <w:iCs/>
          <w:szCs w:val="24"/>
          <w:lang w:eastAsia="zh-CN"/>
        </w:rPr>
        <w:t xml:space="preserve"> </w:t>
      </w:r>
      <w:r w:rsidR="007B1C91">
        <w:rPr>
          <w:rFonts w:ascii="Consolas" w:eastAsia="Times New Roman" w:hAnsi="Consolas" w:cs="Consolas"/>
          <w:iCs/>
          <w:sz w:val="20"/>
          <w:szCs w:val="20"/>
          <w:lang w:eastAsia="zh-CN"/>
        </w:rPr>
        <w:t>H5Oformat</w:t>
      </w:r>
      <w:r w:rsidR="00F46635">
        <w:rPr>
          <w:rFonts w:ascii="Consolas" w:eastAsia="Times New Roman" w:hAnsi="Consolas" w:cs="Consolas"/>
          <w:iCs/>
          <w:sz w:val="20"/>
          <w:szCs w:val="20"/>
          <w:lang w:eastAsia="zh-CN"/>
        </w:rPr>
        <w:t>_convert</w:t>
      </w:r>
      <w:r>
        <w:rPr>
          <w:rFonts w:eastAsia="Times New Roman" w:cstheme="minorHAnsi"/>
          <w:i/>
          <w:iCs/>
          <w:szCs w:val="24"/>
          <w:lang w:eastAsia="zh-CN"/>
        </w:rPr>
        <w:t xml:space="preserve"> (</w:t>
      </w:r>
      <w:proofErr w:type="spellStart"/>
      <w:r w:rsidR="007B1C91">
        <w:rPr>
          <w:rFonts w:eastAsia="Times New Roman" w:cstheme="minorHAnsi"/>
          <w:i/>
          <w:iCs/>
          <w:szCs w:val="24"/>
          <w:lang w:eastAsia="zh-CN"/>
        </w:rPr>
        <w:t>hid_t</w:t>
      </w:r>
      <w:proofErr w:type="spellEnd"/>
      <w:r w:rsidR="007B1C91">
        <w:rPr>
          <w:rFonts w:eastAsia="Times New Roman" w:cstheme="minorHAnsi"/>
          <w:i/>
          <w:iCs/>
          <w:szCs w:val="24"/>
          <w:lang w:eastAsia="zh-CN"/>
        </w:rPr>
        <w:t xml:space="preserve"> </w:t>
      </w:r>
      <w:proofErr w:type="spellStart"/>
      <w:r w:rsidR="007B1C91">
        <w:rPr>
          <w:rFonts w:eastAsia="Times New Roman" w:cstheme="minorHAnsi"/>
          <w:i/>
          <w:iCs/>
          <w:szCs w:val="24"/>
          <w:lang w:eastAsia="zh-CN"/>
        </w:rPr>
        <w:t>loc_id</w:t>
      </w:r>
      <w:proofErr w:type="spellEnd"/>
      <w:r w:rsidR="007B1C91">
        <w:rPr>
          <w:rFonts w:eastAsia="Times New Roman" w:cstheme="minorHAnsi"/>
          <w:i/>
          <w:iCs/>
          <w:szCs w:val="24"/>
          <w:lang w:eastAsia="zh-CN"/>
        </w:rPr>
        <w:t xml:space="preserve">, </w:t>
      </w:r>
      <w:proofErr w:type="spellStart"/>
      <w:r w:rsidR="007B1C91">
        <w:rPr>
          <w:rFonts w:eastAsia="Times New Roman" w:cstheme="minorHAnsi"/>
          <w:i/>
          <w:iCs/>
          <w:szCs w:val="24"/>
          <w:lang w:eastAsia="zh-CN"/>
        </w:rPr>
        <w:t>const</w:t>
      </w:r>
      <w:proofErr w:type="spellEnd"/>
      <w:r w:rsidR="007B1C91">
        <w:rPr>
          <w:rFonts w:eastAsia="Times New Roman" w:cstheme="minorHAnsi"/>
          <w:i/>
          <w:iCs/>
          <w:szCs w:val="24"/>
          <w:lang w:eastAsia="zh-CN"/>
        </w:rPr>
        <w:t xml:space="preserve"> char * </w:t>
      </w:r>
      <w:proofErr w:type="spellStart"/>
      <w:r w:rsidR="007B1C91">
        <w:rPr>
          <w:rFonts w:eastAsia="Times New Roman" w:cstheme="minorHAnsi"/>
          <w:i/>
          <w:iCs/>
          <w:szCs w:val="24"/>
          <w:lang w:eastAsia="zh-CN"/>
        </w:rPr>
        <w:t>objectname</w:t>
      </w:r>
      <w:proofErr w:type="spellEnd"/>
      <w:r w:rsidR="007B1C91">
        <w:rPr>
          <w:rFonts w:eastAsia="Times New Roman" w:cstheme="minorHAnsi"/>
          <w:i/>
          <w:iCs/>
          <w:szCs w:val="24"/>
          <w:lang w:eastAsia="zh-CN"/>
        </w:rPr>
        <w:t xml:space="preserve">, </w:t>
      </w:r>
      <w:proofErr w:type="spellStart"/>
      <w:r w:rsidR="007B1C91">
        <w:rPr>
          <w:rFonts w:eastAsia="Times New Roman" w:cstheme="minorHAnsi"/>
          <w:i/>
          <w:iCs/>
          <w:szCs w:val="24"/>
          <w:lang w:eastAsia="zh-CN"/>
        </w:rPr>
        <w:t>hid_t</w:t>
      </w:r>
      <w:proofErr w:type="spellEnd"/>
      <w:r w:rsidR="007B1C91">
        <w:rPr>
          <w:rFonts w:eastAsia="Times New Roman" w:cstheme="minorHAnsi"/>
          <w:i/>
          <w:iCs/>
          <w:szCs w:val="24"/>
          <w:lang w:eastAsia="zh-CN"/>
        </w:rPr>
        <w:t xml:space="preserve"> </w:t>
      </w:r>
      <w:proofErr w:type="spellStart"/>
      <w:r w:rsidR="007B1C91">
        <w:rPr>
          <w:rFonts w:eastAsia="Times New Roman" w:cstheme="minorHAnsi"/>
          <w:i/>
          <w:iCs/>
          <w:szCs w:val="24"/>
          <w:lang w:eastAsia="zh-CN"/>
        </w:rPr>
        <w:t>object_convert_plist</w:t>
      </w:r>
      <w:proofErr w:type="spellEnd"/>
      <w:r w:rsidR="007B1C91">
        <w:rPr>
          <w:rFonts w:eastAsia="Times New Roman" w:cstheme="minorHAnsi"/>
          <w:i/>
          <w:iCs/>
          <w:szCs w:val="24"/>
          <w:lang w:eastAsia="zh-CN"/>
        </w:rPr>
        <w:t>)</w:t>
      </w:r>
    </w:p>
    <w:p w14:paraId="23B167AF"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67E36D67" w14:textId="2032D248" w:rsidR="00EC114F" w:rsidRPr="008C03BB" w:rsidRDefault="00D66569" w:rsidP="00EC114F">
      <w:pPr>
        <w:spacing w:after="0"/>
        <w:ind w:left="720"/>
        <w:jc w:val="left"/>
        <w:rPr>
          <w:rFonts w:eastAsia="Times New Roman" w:cstheme="minorHAnsi"/>
          <w:szCs w:val="24"/>
          <w:lang w:eastAsia="zh-CN"/>
        </w:rPr>
      </w:pPr>
      <w:r>
        <w:rPr>
          <w:rFonts w:eastAsia="Times New Roman" w:cstheme="minorHAnsi"/>
          <w:szCs w:val="24"/>
          <w:lang w:eastAsia="zh-CN"/>
        </w:rPr>
        <w:t>Converts</w:t>
      </w:r>
      <w:del w:id="107" w:author="Vailin Choi" w:date="2015-05-12T16:06:00Z">
        <w:r w:rsidDel="00C56695">
          <w:rPr>
            <w:rFonts w:eastAsia="Times New Roman" w:cstheme="minorHAnsi"/>
            <w:szCs w:val="24"/>
            <w:lang w:eastAsia="zh-CN"/>
          </w:rPr>
          <w:delText xml:space="preserve"> </w:delText>
        </w:r>
      </w:del>
      <w:ins w:id="108" w:author="Vailin Choi" w:date="2015-05-12T16:06:00Z">
        <w:r w:rsidR="00C56695">
          <w:rPr>
            <w:rFonts w:eastAsia="Times New Roman" w:cstheme="minorHAnsi"/>
            <w:szCs w:val="24"/>
            <w:lang w:eastAsia="zh-CN"/>
          </w:rPr>
          <w:t xml:space="preserve"> the format of an object in an HDF5 file</w:t>
        </w:r>
      </w:ins>
      <w:del w:id="109" w:author="Vailin Choi" w:date="2015-05-12T16:06:00Z">
        <w:r w:rsidDel="00C56695">
          <w:rPr>
            <w:rFonts w:eastAsia="Times New Roman" w:cstheme="minorHAnsi"/>
            <w:szCs w:val="24"/>
            <w:lang w:eastAsia="zh-CN"/>
          </w:rPr>
          <w:delText>a dataset’s chunk indexing type to version 1 B-tree</w:delText>
        </w:r>
      </w:del>
      <w:r>
        <w:rPr>
          <w:rFonts w:eastAsia="Times New Roman" w:cstheme="minorHAnsi"/>
          <w:szCs w:val="24"/>
          <w:lang w:eastAsia="zh-CN"/>
        </w:rPr>
        <w:t xml:space="preserve">. </w:t>
      </w:r>
      <w:del w:id="110" w:author="Vailin Choi" w:date="2015-05-13T00:15:00Z">
        <w:r w:rsidR="00EC114F" w:rsidDel="002B2856">
          <w:rPr>
            <w:rFonts w:eastAsia="Times New Roman" w:cstheme="minorHAnsi"/>
            <w:szCs w:val="24"/>
            <w:lang w:eastAsia="zh-CN"/>
          </w:rPr>
          <w:delText xml:space="preserve"> </w:delText>
        </w:r>
      </w:del>
    </w:p>
    <w:p w14:paraId="1AE8F78A" w14:textId="77777777" w:rsidR="00EC114F" w:rsidRPr="00D32639" w:rsidDel="002B2856" w:rsidRDefault="00EC114F" w:rsidP="00EC114F">
      <w:pPr>
        <w:spacing w:after="0"/>
        <w:jc w:val="left"/>
        <w:rPr>
          <w:del w:id="111" w:author="Vailin Choi" w:date="2015-05-13T00:16:00Z"/>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4794CA83" w14:textId="509D5D9B" w:rsidR="00AD451F" w:rsidRDefault="00AD451F">
      <w:pPr>
        <w:spacing w:after="0"/>
        <w:jc w:val="left"/>
        <w:rPr>
          <w:ins w:id="112" w:author="Vailin Choi" w:date="2015-05-12T18:12:00Z"/>
          <w:rFonts w:cstheme="minorHAnsi"/>
        </w:rPr>
        <w:pPrChange w:id="113" w:author="Vailin Choi" w:date="2015-05-13T00:16:00Z">
          <w:pPr>
            <w:spacing w:after="0"/>
            <w:ind w:left="720"/>
          </w:pPr>
        </w:pPrChange>
      </w:pPr>
    </w:p>
    <w:p w14:paraId="3DFBBF44" w14:textId="3F1333D6" w:rsidR="002B2856" w:rsidRDefault="002B2856">
      <w:pPr>
        <w:spacing w:after="0"/>
        <w:ind w:left="720"/>
        <w:rPr>
          <w:ins w:id="114" w:author="Vailin Choi" w:date="2015-05-13T00:18:00Z"/>
          <w:rStyle w:val="TNR12ItChar"/>
          <w:rFonts w:ascii="Consolas" w:eastAsiaTheme="minorHAnsi" w:hAnsi="Consolas" w:cs="Consolas"/>
          <w:sz w:val="20"/>
          <w:szCs w:val="20"/>
        </w:rPr>
      </w:pPr>
      <w:ins w:id="115" w:author="Vailin Choi" w:date="2015-05-13T00:16:00Z">
        <w:r w:rsidRPr="00D225A1">
          <w:rPr>
            <w:rStyle w:val="TNR12ItChar"/>
            <w:rFonts w:asciiTheme="minorHAnsi" w:eastAsiaTheme="minorHAnsi" w:hAnsiTheme="minorHAnsi" w:cs="Consolas"/>
            <w:i w:val="0"/>
            <w:rPrChange w:id="116" w:author="Vailin Choi" w:date="2015-05-13T00:18:00Z">
              <w:rPr>
                <w:rStyle w:val="TNR12ItChar"/>
                <w:rFonts w:ascii="Consolas" w:eastAsiaTheme="minorHAnsi" w:hAnsi="Consolas" w:cs="Consolas"/>
                <w:sz w:val="20"/>
                <w:szCs w:val="20"/>
              </w:rPr>
            </w:rPrChange>
          </w:rPr>
          <w:t xml:space="preserve">This routine is currently </w:t>
        </w:r>
      </w:ins>
      <w:ins w:id="117" w:author="Vailin Choi" w:date="2015-05-13T00:18:00Z">
        <w:r w:rsidR="00D225A1" w:rsidRPr="00D225A1">
          <w:rPr>
            <w:rStyle w:val="TNR12ItChar"/>
            <w:rFonts w:asciiTheme="minorHAnsi" w:eastAsiaTheme="minorHAnsi" w:hAnsiTheme="minorHAnsi" w:cs="Consolas"/>
            <w:i w:val="0"/>
            <w:rPrChange w:id="118" w:author="Vailin Choi" w:date="2015-05-13T00:18:00Z">
              <w:rPr>
                <w:rStyle w:val="TNR12ItChar"/>
                <w:rFonts w:ascii="Consolas" w:eastAsiaTheme="minorHAnsi" w:hAnsi="Consolas" w:cs="Consolas"/>
                <w:sz w:val="20"/>
                <w:szCs w:val="20"/>
              </w:rPr>
            </w:rPrChange>
          </w:rPr>
          <w:t xml:space="preserve">not </w:t>
        </w:r>
      </w:ins>
      <w:ins w:id="119" w:author="Vailin Choi" w:date="2015-05-13T00:16:00Z">
        <w:r w:rsidRPr="00D225A1">
          <w:rPr>
            <w:rStyle w:val="TNR12ItChar"/>
            <w:rFonts w:asciiTheme="minorHAnsi" w:eastAsiaTheme="minorHAnsi" w:hAnsiTheme="minorHAnsi" w:cs="Consolas"/>
            <w:i w:val="0"/>
            <w:rPrChange w:id="120" w:author="Vailin Choi" w:date="2015-05-13T00:18:00Z">
              <w:rPr>
                <w:rStyle w:val="TNR12ItChar"/>
                <w:rFonts w:ascii="Consolas" w:eastAsiaTheme="minorHAnsi" w:hAnsi="Consolas" w:cs="Consolas"/>
                <w:sz w:val="20"/>
                <w:szCs w:val="20"/>
              </w:rPr>
            </w:rPrChange>
          </w:rPr>
          <w:t xml:space="preserve">implemented but is </w:t>
        </w:r>
      </w:ins>
      <w:ins w:id="121" w:author="Vailin Choi" w:date="2015-05-13T00:17:00Z">
        <w:r w:rsidRPr="00D225A1">
          <w:rPr>
            <w:rStyle w:val="TNR12ItChar"/>
            <w:rFonts w:asciiTheme="minorHAnsi" w:eastAsiaTheme="minorHAnsi" w:hAnsiTheme="minorHAnsi" w:cs="Consolas"/>
            <w:i w:val="0"/>
            <w:rPrChange w:id="122" w:author="Vailin Choi" w:date="2015-05-13T00:18:00Z">
              <w:rPr>
                <w:rStyle w:val="TNR12ItChar"/>
                <w:rFonts w:ascii="Consolas" w:eastAsiaTheme="minorHAnsi" w:hAnsi="Consolas" w:cs="Consolas"/>
                <w:sz w:val="20"/>
                <w:szCs w:val="20"/>
              </w:rPr>
            </w:rPrChange>
          </w:rPr>
          <w:t>provided</w:t>
        </w:r>
      </w:ins>
      <w:ins w:id="123" w:author="Vailin Choi" w:date="2015-05-13T00:16:00Z">
        <w:r w:rsidRPr="00D225A1">
          <w:rPr>
            <w:rStyle w:val="TNR12ItChar"/>
            <w:rFonts w:asciiTheme="minorHAnsi" w:eastAsiaTheme="minorHAnsi" w:hAnsiTheme="minorHAnsi" w:cs="Consolas"/>
            <w:i w:val="0"/>
            <w:rPrChange w:id="124" w:author="Vailin Choi" w:date="2015-05-13T00:18:00Z">
              <w:rPr>
                <w:rStyle w:val="TNR12ItChar"/>
                <w:rFonts w:ascii="Consolas" w:eastAsiaTheme="minorHAnsi" w:hAnsi="Consolas" w:cs="Consolas"/>
                <w:sz w:val="20"/>
                <w:szCs w:val="20"/>
              </w:rPr>
            </w:rPrChange>
          </w:rPr>
          <w:t xml:space="preserve"> </w:t>
        </w:r>
      </w:ins>
      <w:ins w:id="125" w:author="Vailin Choi" w:date="2015-05-13T00:17:00Z">
        <w:r w:rsidRPr="00D225A1">
          <w:rPr>
            <w:rStyle w:val="TNR12ItChar"/>
            <w:rFonts w:asciiTheme="minorHAnsi" w:eastAsiaTheme="minorHAnsi" w:hAnsiTheme="minorHAnsi" w:cs="Consolas"/>
            <w:i w:val="0"/>
            <w:rPrChange w:id="126" w:author="Vailin Choi" w:date="2015-05-13T00:18:00Z">
              <w:rPr>
                <w:rStyle w:val="TNR12ItChar"/>
                <w:rFonts w:ascii="Consolas" w:eastAsiaTheme="minorHAnsi" w:hAnsi="Consolas" w:cs="Consolas"/>
                <w:sz w:val="20"/>
                <w:szCs w:val="20"/>
              </w:rPr>
            </w:rPrChange>
          </w:rPr>
          <w:t>here for future enhancement.  More work is required to describe the full functionality of this routine</w:t>
        </w:r>
        <w:r>
          <w:rPr>
            <w:rStyle w:val="TNR12ItChar"/>
            <w:rFonts w:ascii="Consolas" w:eastAsiaTheme="minorHAnsi" w:hAnsi="Consolas" w:cs="Consolas"/>
            <w:sz w:val="20"/>
            <w:szCs w:val="20"/>
          </w:rPr>
          <w:t>.</w:t>
        </w:r>
      </w:ins>
    </w:p>
    <w:p w14:paraId="5EB85FFF" w14:textId="77777777" w:rsidR="00D225A1" w:rsidRDefault="00D225A1">
      <w:pPr>
        <w:spacing w:after="0"/>
        <w:ind w:left="720"/>
        <w:rPr>
          <w:ins w:id="127" w:author="Vailin Choi" w:date="2015-05-13T00:17:00Z"/>
          <w:rStyle w:val="TNR12ItChar"/>
          <w:rFonts w:ascii="Consolas" w:eastAsiaTheme="minorHAnsi" w:hAnsi="Consolas" w:cs="Consolas"/>
          <w:sz w:val="20"/>
          <w:szCs w:val="20"/>
        </w:rPr>
      </w:pPr>
    </w:p>
    <w:p w14:paraId="5B389532" w14:textId="7DE57C00" w:rsidR="002B2856" w:rsidRPr="00C72D31" w:rsidRDefault="001D4FA6">
      <w:pPr>
        <w:spacing w:after="0"/>
        <w:ind w:left="720"/>
        <w:rPr>
          <w:ins w:id="128" w:author="Vailin Choi" w:date="2015-05-12T17:05:00Z"/>
          <w:rFonts w:cstheme="minorHAnsi"/>
          <w:szCs w:val="24"/>
        </w:rPr>
      </w:pPr>
      <w:ins w:id="129" w:author="Vailin Choi" w:date="2015-05-12T18:13:00Z">
        <w:r>
          <w:rPr>
            <w:rStyle w:val="TNR12ItChar"/>
            <w:rFonts w:ascii="Consolas" w:eastAsiaTheme="minorHAnsi" w:hAnsi="Consolas" w:cs="Consolas"/>
            <w:sz w:val="20"/>
            <w:szCs w:val="20"/>
          </w:rPr>
          <w:t>H5Oformat_convert</w:t>
        </w:r>
        <w:r>
          <w:rPr>
            <w:rFonts w:cstheme="minorHAnsi"/>
          </w:rPr>
          <w:t xml:space="preserve"> </w:t>
        </w:r>
      </w:ins>
      <w:ins w:id="130" w:author="Vailin Choi" w:date="2015-05-12T18:12:00Z">
        <w:r>
          <w:rPr>
            <w:rFonts w:cstheme="minorHAnsi"/>
          </w:rPr>
          <w:t>will convert</w:t>
        </w:r>
      </w:ins>
      <w:ins w:id="131" w:author="Vailin Choi" w:date="2015-05-12T18:13:00Z">
        <w:r>
          <w:rPr>
            <w:rFonts w:cstheme="minorHAnsi"/>
          </w:rPr>
          <w:t xml:space="preserve"> the object </w:t>
        </w:r>
        <w:proofErr w:type="spellStart"/>
        <w:r w:rsidRPr="00AD451F">
          <w:rPr>
            <w:rFonts w:ascii="Consolas" w:hAnsi="Consolas" w:cstheme="minorHAnsi"/>
            <w:i/>
            <w:sz w:val="20"/>
            <w:szCs w:val="20"/>
            <w:rPrChange w:id="132" w:author="Vailin Choi" w:date="2015-05-12T18:14:00Z">
              <w:rPr>
                <w:rFonts w:cstheme="minorHAnsi"/>
              </w:rPr>
            </w:rPrChange>
          </w:rPr>
          <w:t>objectname</w:t>
        </w:r>
      </w:ins>
      <w:proofErr w:type="spellEnd"/>
      <w:ins w:id="133" w:author="Vailin Choi" w:date="2015-05-12T18:14:00Z">
        <w:r w:rsidR="00AD451F">
          <w:rPr>
            <w:rFonts w:cstheme="minorHAnsi"/>
            <w:szCs w:val="24"/>
          </w:rPr>
          <w:t xml:space="preserve"> associated with </w:t>
        </w:r>
        <w:proofErr w:type="spellStart"/>
        <w:r w:rsidR="00AD451F">
          <w:rPr>
            <w:rFonts w:ascii="Consolas" w:hAnsi="Consolas" w:cstheme="minorHAnsi"/>
            <w:i/>
            <w:sz w:val="20"/>
            <w:szCs w:val="20"/>
          </w:rPr>
          <w:t>l</w:t>
        </w:r>
        <w:r w:rsidR="00AD451F" w:rsidRPr="00AD451F">
          <w:rPr>
            <w:rFonts w:ascii="Consolas" w:hAnsi="Consolas" w:cstheme="minorHAnsi"/>
            <w:i/>
            <w:sz w:val="20"/>
            <w:szCs w:val="20"/>
            <w:rPrChange w:id="134" w:author="Vailin Choi" w:date="2015-05-12T18:16:00Z">
              <w:rPr>
                <w:rFonts w:cstheme="minorHAnsi"/>
                <w:szCs w:val="24"/>
              </w:rPr>
            </w:rPrChange>
          </w:rPr>
          <w:t>oc_</w:t>
        </w:r>
        <w:proofErr w:type="gramStart"/>
        <w:r w:rsidR="00AD451F" w:rsidRPr="00AD451F">
          <w:rPr>
            <w:rFonts w:ascii="Consolas" w:hAnsi="Consolas" w:cstheme="minorHAnsi"/>
            <w:i/>
            <w:sz w:val="20"/>
            <w:szCs w:val="20"/>
            <w:rPrChange w:id="135" w:author="Vailin Choi" w:date="2015-05-12T18:16:00Z">
              <w:rPr>
                <w:rFonts w:cstheme="minorHAnsi"/>
                <w:szCs w:val="24"/>
              </w:rPr>
            </w:rPrChange>
          </w:rPr>
          <w:t>id</w:t>
        </w:r>
        <w:proofErr w:type="spellEnd"/>
        <w:r w:rsidR="00AD451F">
          <w:rPr>
            <w:rFonts w:cstheme="minorHAnsi"/>
            <w:szCs w:val="24"/>
          </w:rPr>
          <w:t xml:space="preserve"> which</w:t>
        </w:r>
        <w:proofErr w:type="gramEnd"/>
        <w:r w:rsidR="00AD451F">
          <w:rPr>
            <w:rFonts w:cstheme="minorHAnsi"/>
            <w:szCs w:val="24"/>
          </w:rPr>
          <w:t xml:space="preserve"> will be </w:t>
        </w:r>
        <w:r w:rsidR="002B2856">
          <w:rPr>
            <w:rFonts w:cstheme="minorHAnsi"/>
            <w:szCs w:val="24"/>
          </w:rPr>
          <w:t xml:space="preserve">a </w:t>
        </w:r>
        <w:r w:rsidR="00AD451F">
          <w:rPr>
            <w:rFonts w:cstheme="minorHAnsi"/>
            <w:szCs w:val="24"/>
          </w:rPr>
          <w:t>file or group identifier.</w:t>
        </w:r>
      </w:ins>
      <w:ins w:id="136" w:author="Vailin Choi" w:date="2015-05-12T18:24:00Z">
        <w:r w:rsidR="00551807">
          <w:rPr>
            <w:rFonts w:cstheme="minorHAnsi"/>
            <w:szCs w:val="24"/>
          </w:rPr>
          <w:t xml:space="preserve">  Objects in an HDF5 file are groups, datasets and named </w:t>
        </w:r>
        <w:proofErr w:type="spellStart"/>
        <w:r w:rsidR="00551807">
          <w:rPr>
            <w:rFonts w:cstheme="minorHAnsi"/>
            <w:szCs w:val="24"/>
          </w:rPr>
          <w:t>datatypes</w:t>
        </w:r>
        <w:proofErr w:type="spellEnd"/>
        <w:r w:rsidR="00551807">
          <w:rPr>
            <w:rFonts w:cstheme="minorHAnsi"/>
            <w:szCs w:val="24"/>
          </w:rPr>
          <w:t>.</w:t>
        </w:r>
      </w:ins>
    </w:p>
    <w:p w14:paraId="3331E563" w14:textId="77777777" w:rsidR="00AE0CFF" w:rsidRDefault="00AE0CFF" w:rsidP="00AE0CFF">
      <w:pPr>
        <w:spacing w:after="0"/>
        <w:ind w:left="720"/>
        <w:rPr>
          <w:ins w:id="137" w:author="Vailin Choi" w:date="2015-05-12T17:05:00Z"/>
          <w:rFonts w:cstheme="minorHAnsi"/>
        </w:rPr>
      </w:pPr>
    </w:p>
    <w:p w14:paraId="73248BCD" w14:textId="08A366B1" w:rsidR="00AD451F" w:rsidRDefault="00D66569">
      <w:pPr>
        <w:spacing w:after="0"/>
        <w:ind w:left="720"/>
        <w:jc w:val="left"/>
        <w:rPr>
          <w:ins w:id="138" w:author="Vailin Choi" w:date="2015-05-12T18:18:00Z"/>
          <w:rStyle w:val="TNR12ItChar"/>
          <w:rFonts w:asciiTheme="minorHAnsi" w:eastAsiaTheme="minorHAnsi" w:hAnsiTheme="minorHAnsi" w:cstheme="minorHAnsi"/>
          <w:i w:val="0"/>
        </w:rPr>
        <w:pPrChange w:id="139" w:author="Vailin Choi" w:date="2015-05-12T16:05:00Z">
          <w:pPr>
            <w:pStyle w:val="ListParagraph"/>
            <w:numPr>
              <w:ilvl w:val="1"/>
              <w:numId w:val="12"/>
            </w:numPr>
            <w:spacing w:after="0"/>
            <w:ind w:left="2160" w:hanging="360"/>
          </w:pPr>
        </w:pPrChange>
      </w:pPr>
      <w:del w:id="140" w:author="Vailin Choi" w:date="2015-05-12T18:13:00Z">
        <w:r w:rsidRPr="00AD451F" w:rsidDel="001D4FA6">
          <w:rPr>
            <w:rStyle w:val="TNR12ItChar"/>
            <w:rFonts w:ascii="Consolas" w:eastAsiaTheme="minorHAnsi" w:hAnsi="Consolas" w:cs="Consolas"/>
            <w:sz w:val="20"/>
            <w:szCs w:val="20"/>
          </w:rPr>
          <w:delText>H5</w:delText>
        </w:r>
      </w:del>
      <w:del w:id="141" w:author="Vailin Choi" w:date="2015-05-12T15:34:00Z">
        <w:r w:rsidRPr="00AD451F" w:rsidDel="00363F61">
          <w:rPr>
            <w:rStyle w:val="TNR12ItChar"/>
            <w:rFonts w:ascii="Consolas" w:eastAsiaTheme="minorHAnsi" w:hAnsi="Consolas" w:cs="Consolas"/>
            <w:sz w:val="20"/>
            <w:szCs w:val="20"/>
          </w:rPr>
          <w:delText>D</w:delText>
        </w:r>
      </w:del>
      <w:del w:id="142" w:author="Vailin Choi" w:date="2015-05-12T18:13:00Z">
        <w:r w:rsidRPr="00AD451F" w:rsidDel="001D4FA6">
          <w:rPr>
            <w:rStyle w:val="TNR12ItChar"/>
            <w:rFonts w:ascii="Consolas" w:eastAsiaTheme="minorHAnsi" w:hAnsi="Consolas" w:cs="Consolas"/>
            <w:sz w:val="20"/>
            <w:szCs w:val="20"/>
          </w:rPr>
          <w:delText>format_convert</w:delText>
        </w:r>
      </w:del>
      <w:del w:id="143" w:author="Vailin Choi" w:date="2015-05-12T18:12:00Z">
        <w:r w:rsidR="00EC114F" w:rsidRPr="00AD451F" w:rsidDel="001D4FA6">
          <w:rPr>
            <w:rStyle w:val="TNR12ItChar"/>
            <w:rFonts w:ascii="Consolas" w:eastAsiaTheme="minorHAnsi" w:hAnsi="Consolas" w:cstheme="minorHAnsi"/>
            <w:sz w:val="20"/>
            <w:szCs w:val="20"/>
            <w:rPrChange w:id="144" w:author="Vailin Choi" w:date="2015-05-12T18:17:00Z">
              <w:rPr>
                <w:rStyle w:val="TNR12ItChar"/>
                <w:rFonts w:eastAsiaTheme="minorHAnsi" w:cstheme="minorHAnsi"/>
              </w:rPr>
            </w:rPrChange>
          </w:rPr>
          <w:delText xml:space="preserve"> </w:delText>
        </w:r>
      </w:del>
      <w:proofErr w:type="spellStart"/>
      <w:proofErr w:type="gramStart"/>
      <w:ins w:id="145" w:author="Vailin Choi" w:date="2015-05-12T16:15:00Z">
        <w:r w:rsidR="00C42DC9" w:rsidRPr="00AD451F">
          <w:rPr>
            <w:rStyle w:val="TNR12ItChar"/>
            <w:rFonts w:ascii="Consolas" w:eastAsiaTheme="minorHAnsi" w:hAnsi="Consolas" w:cstheme="minorHAnsi"/>
            <w:sz w:val="20"/>
            <w:szCs w:val="20"/>
            <w:rPrChange w:id="146" w:author="Vailin Choi" w:date="2015-05-12T18:17:00Z">
              <w:rPr>
                <w:rStyle w:val="TNR12ItChar"/>
                <w:rFonts w:eastAsiaTheme="minorHAnsi" w:cstheme="minorHAnsi"/>
              </w:rPr>
            </w:rPrChange>
          </w:rPr>
          <w:t>obj</w:t>
        </w:r>
      </w:ins>
      <w:ins w:id="147" w:author="Vailin Choi" w:date="2015-05-12T16:16:00Z">
        <w:r w:rsidR="00C42DC9" w:rsidRPr="00AD451F">
          <w:rPr>
            <w:rStyle w:val="TNR12ItChar"/>
            <w:rFonts w:ascii="Consolas" w:eastAsiaTheme="minorHAnsi" w:hAnsi="Consolas" w:cstheme="minorHAnsi"/>
            <w:sz w:val="20"/>
            <w:szCs w:val="20"/>
            <w:rPrChange w:id="148" w:author="Vailin Choi" w:date="2015-05-12T18:17:00Z">
              <w:rPr>
                <w:rStyle w:val="TNR12ItChar"/>
                <w:rFonts w:eastAsiaTheme="minorHAnsi" w:cstheme="minorHAnsi"/>
              </w:rPr>
            </w:rPrChange>
          </w:rPr>
          <w:t>ect</w:t>
        </w:r>
      </w:ins>
      <w:proofErr w:type="gramEnd"/>
      <w:ins w:id="149" w:author="Vailin Choi" w:date="2015-05-12T16:15:00Z">
        <w:r w:rsidR="00C42DC9" w:rsidRPr="00AD451F">
          <w:rPr>
            <w:rStyle w:val="TNR12ItChar"/>
            <w:rFonts w:ascii="Consolas" w:eastAsiaTheme="minorHAnsi" w:hAnsi="Consolas" w:cstheme="minorHAnsi"/>
            <w:sz w:val="20"/>
            <w:szCs w:val="20"/>
            <w:rPrChange w:id="150" w:author="Vailin Choi" w:date="2015-05-12T18:17:00Z">
              <w:rPr>
                <w:rStyle w:val="TNR12ItChar"/>
                <w:rFonts w:eastAsiaTheme="minorHAnsi" w:cstheme="minorHAnsi"/>
              </w:rPr>
            </w:rPrChange>
          </w:rPr>
          <w:t>_convert_plist</w:t>
        </w:r>
        <w:proofErr w:type="spellEnd"/>
        <w:r w:rsidR="00C42DC9">
          <w:rPr>
            <w:rStyle w:val="TNR12ItChar"/>
            <w:rFonts w:eastAsiaTheme="minorHAnsi" w:cstheme="minorHAnsi"/>
          </w:rPr>
          <w:t xml:space="preserve"> </w:t>
        </w:r>
        <w:r w:rsidR="00C42DC9" w:rsidRPr="00C72D31">
          <w:rPr>
            <w:rStyle w:val="TNR12ItChar"/>
            <w:rFonts w:asciiTheme="minorHAnsi" w:eastAsiaTheme="minorHAnsi" w:hAnsiTheme="minorHAnsi" w:cstheme="minorHAnsi"/>
            <w:i w:val="0"/>
          </w:rPr>
          <w:t>is the object conversion property list</w:t>
        </w:r>
      </w:ins>
      <w:ins w:id="151" w:author="Vailin Choi" w:date="2015-05-12T16:16:00Z">
        <w:r w:rsidR="00C42DC9">
          <w:rPr>
            <w:rStyle w:val="TNR12ItChar"/>
            <w:rFonts w:eastAsiaTheme="minorHAnsi" w:cstheme="minorHAnsi"/>
          </w:rPr>
          <w:t xml:space="preserve"> </w:t>
        </w:r>
      </w:ins>
      <w:ins w:id="152" w:author="Vailin Choi" w:date="2015-05-12T18:17:00Z">
        <w:r w:rsidR="00AD451F" w:rsidRPr="00C72D31">
          <w:rPr>
            <w:rStyle w:val="TNR12ItChar"/>
            <w:rFonts w:asciiTheme="minorHAnsi" w:eastAsiaTheme="minorHAnsi" w:hAnsiTheme="minorHAnsi" w:cstheme="minorHAnsi"/>
            <w:i w:val="0"/>
          </w:rPr>
          <w:t xml:space="preserve">with </w:t>
        </w:r>
      </w:ins>
      <w:ins w:id="153" w:author="Vailin Choi" w:date="2015-05-12T16:16:00Z">
        <w:r w:rsidR="00C42DC9" w:rsidRPr="00C72D31">
          <w:rPr>
            <w:rStyle w:val="TNR12ItChar"/>
            <w:rFonts w:asciiTheme="minorHAnsi" w:eastAsiaTheme="minorHAnsi" w:hAnsiTheme="minorHAnsi" w:cstheme="minorHAnsi"/>
            <w:i w:val="0"/>
          </w:rPr>
          <w:t xml:space="preserve">properties </w:t>
        </w:r>
      </w:ins>
      <w:ins w:id="154" w:author="Vailin Choi" w:date="2015-05-12T18:18:00Z">
        <w:r w:rsidR="00AD451F">
          <w:rPr>
            <w:rStyle w:val="TNR12ItChar"/>
            <w:rFonts w:asciiTheme="minorHAnsi" w:eastAsiaTheme="minorHAnsi" w:hAnsiTheme="minorHAnsi" w:cstheme="minorHAnsi"/>
            <w:i w:val="0"/>
          </w:rPr>
          <w:t xml:space="preserve">to determine </w:t>
        </w:r>
      </w:ins>
      <w:ins w:id="155" w:author="Vailin Choi" w:date="2015-05-13T00:09:00Z">
        <w:r w:rsidR="002B2856">
          <w:rPr>
            <w:rStyle w:val="TNR12ItChar"/>
            <w:rFonts w:asciiTheme="minorHAnsi" w:eastAsiaTheme="minorHAnsi" w:hAnsiTheme="minorHAnsi" w:cstheme="minorHAnsi"/>
            <w:i w:val="0"/>
          </w:rPr>
          <w:t>the</w:t>
        </w:r>
      </w:ins>
      <w:ins w:id="156" w:author="Vailin Choi" w:date="2015-05-12T18:18:00Z">
        <w:r w:rsidR="00AD451F">
          <w:rPr>
            <w:rStyle w:val="TNR12ItChar"/>
            <w:rFonts w:asciiTheme="minorHAnsi" w:eastAsiaTheme="minorHAnsi" w:hAnsiTheme="minorHAnsi" w:cstheme="minorHAnsi"/>
            <w:i w:val="0"/>
          </w:rPr>
          <w:t xml:space="preserve"> </w:t>
        </w:r>
      </w:ins>
      <w:ins w:id="157" w:author="Vailin Choi" w:date="2015-05-13T00:09:00Z">
        <w:r w:rsidR="002B2856">
          <w:rPr>
            <w:rStyle w:val="TNR12ItChar"/>
            <w:rFonts w:asciiTheme="minorHAnsi" w:eastAsiaTheme="minorHAnsi" w:hAnsiTheme="minorHAnsi" w:cstheme="minorHAnsi"/>
            <w:i w:val="0"/>
          </w:rPr>
          <w:t>type of</w:t>
        </w:r>
      </w:ins>
      <w:ins w:id="158" w:author="Vailin Choi" w:date="2015-05-12T18:18:00Z">
        <w:r w:rsidR="00AD451F">
          <w:rPr>
            <w:rStyle w:val="TNR12ItChar"/>
            <w:rFonts w:asciiTheme="minorHAnsi" w:eastAsiaTheme="minorHAnsi" w:hAnsiTheme="minorHAnsi" w:cstheme="minorHAnsi"/>
            <w:i w:val="0"/>
          </w:rPr>
          <w:t xml:space="preserve"> conversion </w:t>
        </w:r>
      </w:ins>
      <w:ins w:id="159" w:author="Vailin Choi" w:date="2015-05-12T18:19:00Z">
        <w:r w:rsidR="00AD451F">
          <w:rPr>
            <w:rStyle w:val="TNR12ItChar"/>
            <w:rFonts w:asciiTheme="minorHAnsi" w:eastAsiaTheme="minorHAnsi" w:hAnsiTheme="minorHAnsi" w:cstheme="minorHAnsi"/>
            <w:i w:val="0"/>
          </w:rPr>
          <w:t xml:space="preserve">to be </w:t>
        </w:r>
      </w:ins>
      <w:ins w:id="160" w:author="Vailin Choi" w:date="2015-05-12T18:18:00Z">
        <w:r w:rsidR="00AD451F">
          <w:rPr>
            <w:rStyle w:val="TNR12ItChar"/>
            <w:rFonts w:asciiTheme="minorHAnsi" w:eastAsiaTheme="minorHAnsi" w:hAnsiTheme="minorHAnsi" w:cstheme="minorHAnsi"/>
            <w:i w:val="0"/>
          </w:rPr>
          <w:t xml:space="preserve">performed.  </w:t>
        </w:r>
      </w:ins>
      <w:ins w:id="161" w:author="Vailin Choi" w:date="2015-05-12T18:32:00Z">
        <w:r w:rsidR="00551807">
          <w:rPr>
            <w:rStyle w:val="TNR12ItChar"/>
            <w:rFonts w:asciiTheme="minorHAnsi" w:eastAsiaTheme="minorHAnsi" w:hAnsiTheme="minorHAnsi" w:cstheme="minorHAnsi"/>
            <w:i w:val="0"/>
          </w:rPr>
          <w:t>Properties might be as follows</w:t>
        </w:r>
      </w:ins>
      <w:ins w:id="162" w:author="Vailin Choi" w:date="2015-05-12T18:19:00Z">
        <w:r w:rsidR="00AD451F">
          <w:rPr>
            <w:rStyle w:val="TNR12ItChar"/>
            <w:rFonts w:asciiTheme="minorHAnsi" w:eastAsiaTheme="minorHAnsi" w:hAnsiTheme="minorHAnsi" w:cstheme="minorHAnsi"/>
            <w:i w:val="0"/>
          </w:rPr>
          <w:t>:</w:t>
        </w:r>
      </w:ins>
    </w:p>
    <w:p w14:paraId="3DFFF373" w14:textId="66691075" w:rsidR="00C42DC9" w:rsidRPr="00AD451F" w:rsidRDefault="00C42DC9">
      <w:pPr>
        <w:pStyle w:val="ListParagraph"/>
        <w:numPr>
          <w:ilvl w:val="0"/>
          <w:numId w:val="23"/>
        </w:numPr>
        <w:spacing w:after="0"/>
        <w:rPr>
          <w:ins w:id="163" w:author="Vailin Choi" w:date="2015-05-12T18:20:00Z"/>
          <w:rStyle w:val="TNR12ItChar"/>
          <w:rFonts w:asciiTheme="minorHAnsi" w:eastAsiaTheme="minorHAnsi" w:hAnsiTheme="minorHAnsi" w:cstheme="minorHAnsi"/>
          <w:i w:val="0"/>
          <w:rPrChange w:id="164" w:author="Vailin Choi" w:date="2015-05-12T18:21:00Z">
            <w:rPr>
              <w:ins w:id="165" w:author="Vailin Choi" w:date="2015-05-12T18:20:00Z"/>
              <w:rStyle w:val="TNR12ItChar"/>
              <w:rFonts w:eastAsiaTheme="minorHAnsi" w:cstheme="minorHAnsi"/>
            </w:rPr>
          </w:rPrChange>
        </w:rPr>
        <w:pPrChange w:id="166" w:author="Vailin Choi" w:date="2015-05-12T18:20:00Z">
          <w:pPr>
            <w:pStyle w:val="ListParagraph"/>
            <w:numPr>
              <w:ilvl w:val="1"/>
              <w:numId w:val="12"/>
            </w:numPr>
            <w:spacing w:after="0"/>
            <w:ind w:left="2160" w:hanging="360"/>
          </w:pPr>
        </w:pPrChange>
      </w:pPr>
      <w:ins w:id="167" w:author="Vailin Choi" w:date="2015-05-12T16:17:00Z">
        <w:r w:rsidRPr="00AD451F">
          <w:rPr>
            <w:rStyle w:val="TNR12ItChar"/>
            <w:rFonts w:asciiTheme="minorHAnsi" w:eastAsiaTheme="minorHAnsi" w:hAnsiTheme="minorHAnsi" w:cstheme="minorHAnsi"/>
            <w:i w:val="0"/>
            <w:rPrChange w:id="168" w:author="Vailin Choi" w:date="2015-05-12T18:21:00Z">
              <w:rPr>
                <w:rStyle w:val="TNR12ItChar"/>
                <w:rFonts w:eastAsiaTheme="minorHAnsi" w:cstheme="minorHAnsi"/>
              </w:rPr>
            </w:rPrChange>
          </w:rPr>
          <w:t>H5O_OBJ_CONVERT_DOWNGRADE</w:t>
        </w:r>
      </w:ins>
    </w:p>
    <w:p w14:paraId="0F4FA541" w14:textId="10A67D90" w:rsidR="00AD451F" w:rsidRPr="00AD451F" w:rsidRDefault="00AD451F">
      <w:pPr>
        <w:pStyle w:val="ListParagraph"/>
        <w:numPr>
          <w:ilvl w:val="1"/>
          <w:numId w:val="23"/>
        </w:numPr>
        <w:spacing w:after="0"/>
        <w:rPr>
          <w:ins w:id="169" w:author="Vailin Choi" w:date="2015-05-12T16:17:00Z"/>
          <w:rStyle w:val="TNR12ItChar"/>
          <w:rFonts w:eastAsiaTheme="minorHAnsi" w:cstheme="minorHAnsi"/>
        </w:rPr>
        <w:pPrChange w:id="170" w:author="Vailin Choi" w:date="2015-05-12T18:20:00Z">
          <w:pPr>
            <w:pStyle w:val="ListParagraph"/>
            <w:numPr>
              <w:ilvl w:val="1"/>
              <w:numId w:val="12"/>
            </w:numPr>
            <w:spacing w:after="0"/>
            <w:ind w:left="2160" w:hanging="360"/>
          </w:pPr>
        </w:pPrChange>
      </w:pPr>
      <w:ins w:id="171" w:author="Vailin Choi" w:date="2015-05-12T18:21:00Z">
        <w:r>
          <w:rPr>
            <w:rStyle w:val="TNR12ItChar"/>
            <w:rFonts w:asciiTheme="minorHAnsi" w:eastAsiaTheme="minorHAnsi" w:hAnsiTheme="minorHAnsi" w:cstheme="minorHAnsi"/>
            <w:i w:val="0"/>
          </w:rPr>
          <w:t xml:space="preserve">To downgrade the format of the object, e.g. from 1.10 </w:t>
        </w:r>
      </w:ins>
      <w:ins w:id="172" w:author="Vailin Choi" w:date="2015-05-12T18:24:00Z">
        <w:r w:rsidR="00551807">
          <w:rPr>
            <w:rStyle w:val="TNR12ItChar"/>
            <w:rFonts w:asciiTheme="minorHAnsi" w:eastAsiaTheme="minorHAnsi" w:hAnsiTheme="minorHAnsi" w:cstheme="minorHAnsi"/>
            <w:i w:val="0"/>
          </w:rPr>
          <w:t xml:space="preserve">library release </w:t>
        </w:r>
      </w:ins>
      <w:ins w:id="173" w:author="Vailin Choi" w:date="2015-05-12T18:21:00Z">
        <w:r>
          <w:rPr>
            <w:rStyle w:val="TNR12ItChar"/>
            <w:rFonts w:asciiTheme="minorHAnsi" w:eastAsiaTheme="minorHAnsi" w:hAnsiTheme="minorHAnsi" w:cstheme="minorHAnsi"/>
            <w:i w:val="0"/>
          </w:rPr>
          <w:t>to 1.8</w:t>
        </w:r>
        <w:r w:rsidR="00551807">
          <w:rPr>
            <w:rStyle w:val="TNR12ItChar"/>
            <w:rFonts w:asciiTheme="minorHAnsi" w:eastAsiaTheme="minorHAnsi" w:hAnsiTheme="minorHAnsi" w:cstheme="minorHAnsi"/>
            <w:i w:val="0"/>
          </w:rPr>
          <w:t xml:space="preserve"> release</w:t>
        </w:r>
      </w:ins>
    </w:p>
    <w:p w14:paraId="5A81EE1E" w14:textId="12D293BD" w:rsidR="00C42DC9" w:rsidRPr="00551807" w:rsidRDefault="00C42DC9">
      <w:pPr>
        <w:pStyle w:val="ListParagraph"/>
        <w:numPr>
          <w:ilvl w:val="0"/>
          <w:numId w:val="23"/>
        </w:numPr>
        <w:spacing w:after="0"/>
        <w:rPr>
          <w:ins w:id="174" w:author="Vailin Choi" w:date="2015-05-12T18:22:00Z"/>
          <w:rStyle w:val="TNR12ItChar"/>
          <w:rFonts w:asciiTheme="minorHAnsi" w:eastAsiaTheme="minorHAnsi" w:hAnsiTheme="minorHAnsi" w:cstheme="minorHAnsi"/>
          <w:i w:val="0"/>
          <w:rPrChange w:id="175" w:author="Vailin Choi" w:date="2015-05-12T18:26:00Z">
            <w:rPr>
              <w:ins w:id="176" w:author="Vailin Choi" w:date="2015-05-12T18:22:00Z"/>
              <w:rStyle w:val="TNR12ItChar"/>
              <w:rFonts w:eastAsiaTheme="minorHAnsi" w:cstheme="minorHAnsi"/>
            </w:rPr>
          </w:rPrChange>
        </w:rPr>
        <w:pPrChange w:id="177" w:author="Vailin Choi" w:date="2015-05-12T18:20:00Z">
          <w:pPr>
            <w:pStyle w:val="ListParagraph"/>
            <w:numPr>
              <w:ilvl w:val="1"/>
              <w:numId w:val="12"/>
            </w:numPr>
            <w:spacing w:after="0"/>
            <w:ind w:left="2160" w:hanging="360"/>
          </w:pPr>
        </w:pPrChange>
      </w:pPr>
      <w:ins w:id="178" w:author="Vailin Choi" w:date="2015-05-12T16:17:00Z">
        <w:r w:rsidRPr="00551807">
          <w:rPr>
            <w:rStyle w:val="TNR12ItChar"/>
            <w:rFonts w:asciiTheme="minorHAnsi" w:eastAsiaTheme="minorHAnsi" w:hAnsiTheme="minorHAnsi" w:cstheme="minorHAnsi"/>
            <w:i w:val="0"/>
            <w:rPrChange w:id="179" w:author="Vailin Choi" w:date="2015-05-12T18:26:00Z">
              <w:rPr>
                <w:rStyle w:val="TNR12ItChar"/>
                <w:rFonts w:eastAsiaTheme="minorHAnsi" w:cstheme="minorHAnsi"/>
              </w:rPr>
            </w:rPrChange>
          </w:rPr>
          <w:t>H5O_OBJ_CONVERT_UPGRADE</w:t>
        </w:r>
      </w:ins>
    </w:p>
    <w:p w14:paraId="11F0E457" w14:textId="503E227E" w:rsidR="002B2856" w:rsidRPr="00D225A1" w:rsidRDefault="00AD451F">
      <w:pPr>
        <w:pStyle w:val="ListParagraph"/>
        <w:numPr>
          <w:ilvl w:val="1"/>
          <w:numId w:val="23"/>
        </w:numPr>
        <w:spacing w:after="0"/>
        <w:rPr>
          <w:ins w:id="180" w:author="Vailin Choi" w:date="2015-05-12T17:05:00Z"/>
          <w:rStyle w:val="TNR12ItChar"/>
          <w:rFonts w:eastAsiaTheme="minorHAnsi" w:cstheme="minorHAnsi"/>
        </w:rPr>
        <w:pPrChange w:id="181" w:author="Vailin Choi" w:date="2015-05-13T00:12:00Z">
          <w:pPr>
            <w:pStyle w:val="ListParagraph"/>
            <w:numPr>
              <w:ilvl w:val="1"/>
              <w:numId w:val="12"/>
            </w:numPr>
            <w:spacing w:after="0"/>
            <w:ind w:left="2160" w:hanging="360"/>
          </w:pPr>
        </w:pPrChange>
      </w:pPr>
      <w:ins w:id="182" w:author="Vailin Choi" w:date="2015-05-12T18:22:00Z">
        <w:r>
          <w:rPr>
            <w:rStyle w:val="TNR12ItChar"/>
            <w:rFonts w:asciiTheme="minorHAnsi" w:eastAsiaTheme="minorHAnsi" w:hAnsiTheme="minorHAnsi" w:cstheme="minorHAnsi"/>
            <w:i w:val="0"/>
          </w:rPr>
          <w:t xml:space="preserve">To upgrade the format of the object, e.g. from 1.8 </w:t>
        </w:r>
      </w:ins>
      <w:ins w:id="183" w:author="Vailin Choi" w:date="2015-05-12T18:25:00Z">
        <w:r w:rsidR="00551807">
          <w:rPr>
            <w:rStyle w:val="TNR12ItChar"/>
            <w:rFonts w:asciiTheme="minorHAnsi" w:eastAsiaTheme="minorHAnsi" w:hAnsiTheme="minorHAnsi" w:cstheme="minorHAnsi"/>
            <w:i w:val="0"/>
          </w:rPr>
          <w:t xml:space="preserve">library release </w:t>
        </w:r>
      </w:ins>
      <w:ins w:id="184" w:author="Vailin Choi" w:date="2015-05-12T18:22:00Z">
        <w:r>
          <w:rPr>
            <w:rStyle w:val="TNR12ItChar"/>
            <w:rFonts w:asciiTheme="minorHAnsi" w:eastAsiaTheme="minorHAnsi" w:hAnsiTheme="minorHAnsi" w:cstheme="minorHAnsi"/>
            <w:i w:val="0"/>
          </w:rPr>
          <w:t>to 1.10</w:t>
        </w:r>
      </w:ins>
      <w:ins w:id="185" w:author="Vailin Choi" w:date="2015-05-12T18:25:00Z">
        <w:r w:rsidR="00551807">
          <w:rPr>
            <w:rStyle w:val="TNR12ItChar"/>
            <w:rFonts w:asciiTheme="minorHAnsi" w:eastAsiaTheme="minorHAnsi" w:hAnsiTheme="minorHAnsi" w:cstheme="minorHAnsi"/>
            <w:i w:val="0"/>
          </w:rPr>
          <w:t xml:space="preserve"> release</w:t>
        </w:r>
      </w:ins>
    </w:p>
    <w:p w14:paraId="766D2AEB" w14:textId="5741C794" w:rsidR="00E47B8A" w:rsidDel="00C56695" w:rsidRDefault="00D66569">
      <w:pPr>
        <w:spacing w:after="0"/>
        <w:jc w:val="left"/>
        <w:rPr>
          <w:del w:id="186" w:author="Vailin Choi" w:date="2015-05-12T16:05:00Z"/>
          <w:rFonts w:eastAsia="Times New Roman" w:cstheme="minorHAnsi"/>
          <w:szCs w:val="24"/>
          <w:lang w:eastAsia="zh-CN"/>
        </w:rPr>
        <w:pPrChange w:id="187" w:author="Vailin Choi" w:date="2015-05-12T16:17:00Z">
          <w:pPr>
            <w:spacing w:after="0"/>
            <w:ind w:left="720"/>
            <w:jc w:val="left"/>
          </w:pPr>
        </w:pPrChange>
      </w:pPr>
      <w:del w:id="188" w:author="Vailin Choi" w:date="2015-05-12T16:05:00Z">
        <w:r w:rsidDel="00C56695">
          <w:rPr>
            <w:rFonts w:eastAsia="Times New Roman" w:cstheme="minorHAnsi"/>
            <w:szCs w:val="24"/>
            <w:lang w:eastAsia="zh-CN"/>
          </w:rPr>
          <w:delText xml:space="preserve">converts the chunk indexing type for the dataset associated with </w:delText>
        </w:r>
        <w:r w:rsidRPr="00502205" w:rsidDel="00C56695">
          <w:rPr>
            <w:rFonts w:eastAsia="Times New Roman" w:cstheme="minorHAnsi"/>
            <w:i/>
            <w:szCs w:val="24"/>
            <w:lang w:eastAsia="zh-CN"/>
          </w:rPr>
          <w:delText>did</w:delText>
        </w:r>
        <w:r w:rsidDel="00C56695">
          <w:rPr>
            <w:rFonts w:eastAsia="Times New Roman" w:cstheme="minorHAnsi"/>
            <w:szCs w:val="24"/>
            <w:lang w:eastAsia="zh-CN"/>
          </w:rPr>
          <w:delText xml:space="preserve"> to version 1 B-tree indexing type.  The dataset has to fulfill the following conditions:</w:delText>
        </w:r>
      </w:del>
    </w:p>
    <w:p w14:paraId="551465A4" w14:textId="4309C2E4" w:rsidR="00D66569" w:rsidRPr="00D66569" w:rsidDel="00C56695" w:rsidRDefault="00D66569">
      <w:pPr>
        <w:spacing w:after="0"/>
        <w:ind w:left="720"/>
        <w:jc w:val="left"/>
        <w:rPr>
          <w:del w:id="189" w:author="Vailin Choi" w:date="2015-05-12T16:05:00Z"/>
          <w:rFonts w:cstheme="minorHAnsi"/>
        </w:rPr>
        <w:pPrChange w:id="190" w:author="Vailin Choi" w:date="2015-05-12T16:05:00Z">
          <w:pPr>
            <w:pStyle w:val="ListParagraph"/>
            <w:numPr>
              <w:numId w:val="12"/>
            </w:numPr>
            <w:spacing w:after="0"/>
            <w:ind w:left="1440" w:hanging="360"/>
          </w:pPr>
        </w:pPrChange>
      </w:pPr>
      <w:del w:id="191" w:author="Vailin Choi" w:date="2015-05-12T16:05:00Z">
        <w:r w:rsidRPr="00D66569" w:rsidDel="00C56695">
          <w:rPr>
            <w:rFonts w:cstheme="minorHAnsi"/>
          </w:rPr>
          <w:delText>The dataset is chunked.</w:delText>
        </w:r>
      </w:del>
    </w:p>
    <w:p w14:paraId="0A8C308E" w14:textId="60EB65FD" w:rsidR="00941C4F" w:rsidDel="00C56695" w:rsidRDefault="00D66569">
      <w:pPr>
        <w:spacing w:after="0"/>
        <w:ind w:left="720"/>
        <w:jc w:val="left"/>
        <w:rPr>
          <w:del w:id="192" w:author="Vailin Choi" w:date="2015-05-12T16:05:00Z"/>
          <w:rFonts w:cstheme="minorHAnsi"/>
        </w:rPr>
        <w:pPrChange w:id="193" w:author="Vailin Choi" w:date="2015-05-12T16:05:00Z">
          <w:pPr>
            <w:pStyle w:val="ListParagraph"/>
            <w:numPr>
              <w:numId w:val="12"/>
            </w:numPr>
            <w:spacing w:after="0"/>
            <w:ind w:left="1440" w:hanging="360"/>
          </w:pPr>
        </w:pPrChange>
      </w:pPr>
      <w:del w:id="194" w:author="Vailin Choi" w:date="2015-05-12T16:05:00Z">
        <w:r w:rsidRPr="00D66569" w:rsidDel="00C56695">
          <w:rPr>
            <w:rFonts w:cstheme="minorHAnsi"/>
          </w:rPr>
          <w:delText>The dataset’s chunk indexing type is not version 1 B-tree.</w:delText>
        </w:r>
        <w:r w:rsidDel="00C56695">
          <w:rPr>
            <w:rFonts w:cstheme="minorHAnsi"/>
          </w:rPr>
          <w:delText xml:space="preserve">  That is, the indexing type is </w:delText>
        </w:r>
        <w:r w:rsidR="00FE42EB" w:rsidDel="00C56695">
          <w:rPr>
            <w:rFonts w:cstheme="minorHAnsi"/>
          </w:rPr>
          <w:delText>one of the following:</w:delText>
        </w:r>
      </w:del>
    </w:p>
    <w:p w14:paraId="3F2F613F" w14:textId="41B4884E" w:rsidR="00D66569" w:rsidDel="00C56695" w:rsidRDefault="00D66569">
      <w:pPr>
        <w:spacing w:after="0"/>
        <w:ind w:left="720"/>
        <w:jc w:val="left"/>
        <w:rPr>
          <w:del w:id="195" w:author="Vailin Choi" w:date="2015-05-12T16:05:00Z"/>
          <w:rFonts w:cstheme="minorHAnsi"/>
        </w:rPr>
        <w:pPrChange w:id="196" w:author="Vailin Choi" w:date="2015-05-12T16:05:00Z">
          <w:pPr>
            <w:pStyle w:val="ListParagraph"/>
            <w:numPr>
              <w:ilvl w:val="1"/>
              <w:numId w:val="12"/>
            </w:numPr>
            <w:spacing w:after="0"/>
            <w:ind w:left="2160" w:hanging="360"/>
          </w:pPr>
        </w:pPrChange>
      </w:pPr>
      <w:del w:id="197" w:author="Vailin Choi" w:date="2015-05-12T16:05:00Z">
        <w:r w:rsidDel="00C56695">
          <w:rPr>
            <w:rFonts w:cstheme="minorHAnsi"/>
          </w:rPr>
          <w:delText>Extensible Array</w:delText>
        </w:r>
      </w:del>
    </w:p>
    <w:p w14:paraId="17B2876E" w14:textId="45DDF9AB" w:rsidR="00D66569" w:rsidDel="00C56695" w:rsidRDefault="00D66569">
      <w:pPr>
        <w:spacing w:after="0"/>
        <w:ind w:left="720"/>
        <w:jc w:val="left"/>
        <w:rPr>
          <w:del w:id="198" w:author="Vailin Choi" w:date="2015-05-12T16:05:00Z"/>
          <w:rFonts w:cstheme="minorHAnsi"/>
        </w:rPr>
        <w:pPrChange w:id="199" w:author="Vailin Choi" w:date="2015-05-12T16:05:00Z">
          <w:pPr>
            <w:pStyle w:val="ListParagraph"/>
            <w:numPr>
              <w:ilvl w:val="1"/>
              <w:numId w:val="12"/>
            </w:numPr>
            <w:spacing w:after="0"/>
            <w:ind w:left="2160" w:hanging="360"/>
          </w:pPr>
        </w:pPrChange>
      </w:pPr>
      <w:del w:id="200" w:author="Vailin Choi" w:date="2015-05-12T16:05:00Z">
        <w:r w:rsidDel="00C56695">
          <w:rPr>
            <w:rFonts w:cstheme="minorHAnsi"/>
          </w:rPr>
          <w:delText>Version 2 B-tree</w:delText>
        </w:r>
      </w:del>
    </w:p>
    <w:p w14:paraId="37023CC3" w14:textId="6FBFED16" w:rsidR="00D66569" w:rsidDel="00C56695" w:rsidRDefault="00D66569">
      <w:pPr>
        <w:spacing w:after="0"/>
        <w:ind w:left="720"/>
        <w:jc w:val="left"/>
        <w:rPr>
          <w:del w:id="201" w:author="Vailin Choi" w:date="2015-05-12T16:05:00Z"/>
          <w:rFonts w:cstheme="minorHAnsi"/>
        </w:rPr>
        <w:pPrChange w:id="202" w:author="Vailin Choi" w:date="2015-05-12T16:05:00Z">
          <w:pPr>
            <w:pStyle w:val="ListParagraph"/>
            <w:numPr>
              <w:ilvl w:val="1"/>
              <w:numId w:val="12"/>
            </w:numPr>
            <w:spacing w:after="0"/>
            <w:ind w:left="2160" w:hanging="360"/>
          </w:pPr>
        </w:pPrChange>
      </w:pPr>
      <w:del w:id="203" w:author="Vailin Choi" w:date="2015-05-12T16:05:00Z">
        <w:r w:rsidDel="00C56695">
          <w:rPr>
            <w:rFonts w:cstheme="minorHAnsi"/>
          </w:rPr>
          <w:delText>Fixed Array</w:delText>
        </w:r>
      </w:del>
    </w:p>
    <w:p w14:paraId="6BE1C859" w14:textId="6F14E39B" w:rsidR="00D66569" w:rsidDel="00C42DC9" w:rsidRDefault="00D66569">
      <w:pPr>
        <w:spacing w:after="0"/>
        <w:ind w:left="720"/>
        <w:jc w:val="left"/>
        <w:rPr>
          <w:del w:id="204" w:author="Vailin Choi" w:date="2015-05-12T16:17:00Z"/>
          <w:rFonts w:cstheme="minorHAnsi"/>
        </w:rPr>
        <w:pPrChange w:id="205" w:author="Vailin Choi" w:date="2015-05-12T16:05:00Z">
          <w:pPr>
            <w:pStyle w:val="ListParagraph"/>
            <w:numPr>
              <w:ilvl w:val="1"/>
              <w:numId w:val="12"/>
            </w:numPr>
            <w:spacing w:after="0"/>
            <w:ind w:left="2160" w:hanging="360"/>
          </w:pPr>
        </w:pPrChange>
      </w:pPr>
      <w:del w:id="206" w:author="Vailin Choi" w:date="2015-05-12T16:05:00Z">
        <w:r w:rsidDel="00C56695">
          <w:rPr>
            <w:rFonts w:cstheme="minorHAnsi"/>
          </w:rPr>
          <w:delText>Implicit</w:delText>
        </w:r>
      </w:del>
    </w:p>
    <w:p w14:paraId="72B89BF2" w14:textId="341E2A18" w:rsidR="00D74BD6" w:rsidRPr="00FE42EB" w:rsidDel="00C56695" w:rsidRDefault="000C14EA" w:rsidP="00FE42EB">
      <w:pPr>
        <w:spacing w:after="0"/>
        <w:ind w:left="720"/>
        <w:rPr>
          <w:del w:id="207" w:author="Vailin Choi" w:date="2015-05-12T16:05:00Z"/>
          <w:rFonts w:cstheme="minorHAnsi"/>
        </w:rPr>
      </w:pPr>
      <w:del w:id="208" w:author="Vailin Choi" w:date="2015-05-12T18:22:00Z">
        <w:r w:rsidDel="00AD451F">
          <w:rPr>
            <w:rFonts w:cstheme="minorHAnsi"/>
          </w:rPr>
          <w:delText>If</w:delText>
        </w:r>
        <w:r w:rsidR="00FE42EB" w:rsidDel="00AD451F">
          <w:rPr>
            <w:rFonts w:cstheme="minorHAnsi"/>
          </w:rPr>
          <w:delText xml:space="preserve"> the a</w:delText>
        </w:r>
        <w:r w:rsidDel="00AD451F">
          <w:rPr>
            <w:rFonts w:cstheme="minorHAnsi"/>
          </w:rPr>
          <w:delText>bove conditions are not satisfied, the routine will not perform any conversion but will return SUCCESS.</w:delText>
        </w:r>
      </w:del>
    </w:p>
    <w:p w14:paraId="776D9612" w14:textId="77777777" w:rsidR="00EC114F" w:rsidRDefault="00EC114F" w:rsidP="007902ED">
      <w:pPr>
        <w:spacing w:after="0"/>
        <w:jc w:val="left"/>
        <w:rPr>
          <w:rFonts w:ascii="Times New Roman" w:eastAsia="Times New Roman" w:hAnsi="Times New Roman" w:cs="Times New Roman"/>
          <w:szCs w:val="24"/>
          <w:lang w:eastAsia="zh-CN"/>
        </w:rPr>
      </w:pPr>
    </w:p>
    <w:p w14:paraId="42232893"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EC114F" w:rsidRPr="000B27C2" w14:paraId="0896CED8" w14:textId="77777777" w:rsidTr="007A5074">
        <w:trPr>
          <w:tblCellSpacing w:w="15" w:type="dxa"/>
        </w:trPr>
        <w:tc>
          <w:tcPr>
            <w:tcW w:w="3600" w:type="dxa"/>
            <w:hideMark/>
          </w:tcPr>
          <w:p w14:paraId="59D868F1" w14:textId="5C2F6027" w:rsidR="00EC114F" w:rsidRDefault="00EC114F" w:rsidP="007A5074">
            <w:pPr>
              <w:spacing w:after="0"/>
              <w:jc w:val="left"/>
              <w:rPr>
                <w:ins w:id="209" w:author="Vailin Choi" w:date="2015-05-12T18:23:00Z"/>
                <w:rFonts w:ascii="Consolas" w:eastAsia="Times New Roman" w:hAnsi="Consolas" w:cs="Consolas"/>
                <w:sz w:val="20"/>
                <w:szCs w:val="20"/>
                <w:lang w:eastAsia="zh-CN"/>
              </w:rPr>
            </w:pPr>
            <w:proofErr w:type="spellStart"/>
            <w:proofErr w:type="gramStart"/>
            <w:r w:rsidRPr="00AD451F">
              <w:rPr>
                <w:rFonts w:ascii="Consolas" w:eastAsia="Times New Roman" w:hAnsi="Consolas" w:cstheme="minorHAnsi"/>
                <w:i/>
                <w:iCs/>
                <w:sz w:val="20"/>
                <w:szCs w:val="20"/>
                <w:lang w:eastAsia="zh-CN"/>
                <w:rPrChange w:id="210" w:author="Vailin Choi" w:date="2015-05-12T18:23:00Z">
                  <w:rPr>
                    <w:rFonts w:eastAsia="Times New Roman" w:cstheme="minorHAnsi"/>
                    <w:i/>
                    <w:iCs/>
                    <w:szCs w:val="24"/>
                    <w:lang w:eastAsia="zh-CN"/>
                  </w:rPr>
                </w:rPrChange>
              </w:rPr>
              <w:t>hid</w:t>
            </w:r>
            <w:proofErr w:type="gramEnd"/>
            <w:r w:rsidRPr="00AD451F">
              <w:rPr>
                <w:rFonts w:ascii="Consolas" w:eastAsia="Times New Roman" w:hAnsi="Consolas" w:cstheme="minorHAnsi"/>
                <w:i/>
                <w:iCs/>
                <w:sz w:val="20"/>
                <w:szCs w:val="20"/>
                <w:lang w:eastAsia="zh-CN"/>
                <w:rPrChange w:id="211" w:author="Vailin Choi" w:date="2015-05-12T18:23:00Z">
                  <w:rPr>
                    <w:rFonts w:eastAsia="Times New Roman" w:cstheme="minorHAnsi"/>
                    <w:i/>
                    <w:iCs/>
                    <w:szCs w:val="24"/>
                    <w:lang w:eastAsia="zh-CN"/>
                  </w:rPr>
                </w:rPrChange>
              </w:rPr>
              <w:t>_t</w:t>
            </w:r>
            <w:proofErr w:type="spellEnd"/>
            <w:r w:rsidRPr="006F6AE2">
              <w:rPr>
                <w:rFonts w:eastAsia="Times New Roman" w:cstheme="minorHAnsi"/>
                <w:i/>
                <w:iCs/>
                <w:szCs w:val="24"/>
                <w:lang w:eastAsia="zh-CN"/>
              </w:rPr>
              <w:t xml:space="preserve"> </w:t>
            </w:r>
            <w:del w:id="212" w:author="Vailin Choi" w:date="2015-05-12T16:06:00Z">
              <w:r w:rsidR="00D60F27" w:rsidDel="00C56695">
                <w:rPr>
                  <w:rFonts w:ascii="Consolas" w:eastAsia="Times New Roman" w:hAnsi="Consolas" w:cs="Consolas"/>
                  <w:sz w:val="20"/>
                  <w:szCs w:val="20"/>
                  <w:lang w:eastAsia="zh-CN"/>
                </w:rPr>
                <w:delText>d</w:delText>
              </w:r>
              <w:r w:rsidR="00B67681" w:rsidDel="00C56695">
                <w:rPr>
                  <w:rFonts w:ascii="Consolas" w:eastAsia="Times New Roman" w:hAnsi="Consolas" w:cs="Consolas"/>
                  <w:sz w:val="20"/>
                  <w:szCs w:val="20"/>
                  <w:lang w:eastAsia="zh-CN"/>
                </w:rPr>
                <w:delText>id</w:delText>
              </w:r>
            </w:del>
            <w:proofErr w:type="spellStart"/>
            <w:ins w:id="213" w:author="Vailin Choi" w:date="2015-05-12T16:06:00Z">
              <w:r w:rsidR="00C56695">
                <w:rPr>
                  <w:rFonts w:ascii="Consolas" w:eastAsia="Times New Roman" w:hAnsi="Consolas" w:cs="Consolas"/>
                  <w:sz w:val="20"/>
                  <w:szCs w:val="20"/>
                  <w:lang w:eastAsia="zh-CN"/>
                </w:rPr>
                <w:t>loc_id</w:t>
              </w:r>
            </w:ins>
            <w:proofErr w:type="spellEnd"/>
          </w:p>
          <w:p w14:paraId="0441B28A" w14:textId="676B071C" w:rsidR="00AD451F" w:rsidRDefault="00AD451F" w:rsidP="007A5074">
            <w:pPr>
              <w:spacing w:after="0"/>
              <w:jc w:val="left"/>
              <w:rPr>
                <w:ins w:id="214" w:author="Vailin Choi" w:date="2015-05-12T18:28:00Z"/>
                <w:rFonts w:ascii="Consolas" w:eastAsia="Times New Roman" w:hAnsi="Consolas" w:cs="Consolas"/>
                <w:sz w:val="20"/>
                <w:szCs w:val="20"/>
                <w:lang w:eastAsia="zh-CN"/>
              </w:rPr>
            </w:pPr>
            <w:proofErr w:type="spellStart"/>
            <w:proofErr w:type="gramStart"/>
            <w:ins w:id="215" w:author="Vailin Choi" w:date="2015-05-12T18:23:00Z">
              <w:r w:rsidRPr="00AD451F">
                <w:rPr>
                  <w:rFonts w:ascii="Consolas" w:eastAsia="Times New Roman" w:hAnsi="Consolas" w:cs="Consolas"/>
                  <w:i/>
                  <w:sz w:val="20"/>
                  <w:szCs w:val="20"/>
                  <w:lang w:eastAsia="zh-CN"/>
                  <w:rPrChange w:id="216" w:author="Vailin Choi" w:date="2015-05-12T18:23:00Z">
                    <w:rPr>
                      <w:rFonts w:ascii="Consolas" w:eastAsia="Times New Roman" w:hAnsi="Consolas" w:cs="Consolas"/>
                      <w:sz w:val="20"/>
                      <w:szCs w:val="20"/>
                      <w:lang w:eastAsia="zh-CN"/>
                    </w:rPr>
                  </w:rPrChange>
                </w:rPr>
                <w:t>const</w:t>
              </w:r>
              <w:proofErr w:type="spellEnd"/>
              <w:proofErr w:type="gramEnd"/>
              <w:r w:rsidRPr="00AD451F">
                <w:rPr>
                  <w:rFonts w:ascii="Consolas" w:eastAsia="Times New Roman" w:hAnsi="Consolas" w:cs="Consolas"/>
                  <w:i/>
                  <w:sz w:val="20"/>
                  <w:szCs w:val="20"/>
                  <w:lang w:eastAsia="zh-CN"/>
                  <w:rPrChange w:id="217" w:author="Vailin Choi" w:date="2015-05-12T18:23:00Z">
                    <w:rPr>
                      <w:rFonts w:ascii="Consolas" w:eastAsia="Times New Roman" w:hAnsi="Consolas" w:cs="Consolas"/>
                      <w:sz w:val="20"/>
                      <w:szCs w:val="20"/>
                      <w:lang w:eastAsia="zh-CN"/>
                    </w:rPr>
                  </w:rPrChange>
                </w:rPr>
                <w:t xml:space="preserve"> char *</w:t>
              </w:r>
              <w:proofErr w:type="spellStart"/>
              <w:r w:rsidRPr="00AD451F">
                <w:rPr>
                  <w:rFonts w:ascii="Consolas" w:eastAsia="Times New Roman" w:hAnsi="Consolas" w:cs="Consolas"/>
                  <w:sz w:val="20"/>
                  <w:szCs w:val="20"/>
                  <w:lang w:eastAsia="zh-CN"/>
                </w:rPr>
                <w:t>objectname</w:t>
              </w:r>
            </w:ins>
            <w:proofErr w:type="spellEnd"/>
          </w:p>
          <w:p w14:paraId="7ACE7772" w14:textId="5DC95B2E" w:rsidR="00551807" w:rsidRPr="00D32639" w:rsidRDefault="00551807" w:rsidP="007A5074">
            <w:pPr>
              <w:spacing w:after="0"/>
              <w:jc w:val="left"/>
              <w:rPr>
                <w:rFonts w:eastAsia="Times New Roman" w:cstheme="minorHAnsi"/>
                <w:szCs w:val="24"/>
                <w:lang w:eastAsia="zh-CN"/>
              </w:rPr>
            </w:pPr>
            <w:proofErr w:type="spellStart"/>
            <w:proofErr w:type="gramStart"/>
            <w:ins w:id="218" w:author="Vailin Choi" w:date="2015-05-12T18:28:00Z">
              <w:r w:rsidRPr="00551807">
                <w:rPr>
                  <w:rFonts w:ascii="Consolas" w:eastAsia="Times New Roman" w:hAnsi="Consolas" w:cstheme="minorHAnsi"/>
                  <w:i/>
                  <w:iCs/>
                  <w:sz w:val="20"/>
                  <w:szCs w:val="20"/>
                  <w:lang w:eastAsia="zh-CN"/>
                  <w:rPrChange w:id="219" w:author="Vailin Choi" w:date="2015-05-12T18:28:00Z">
                    <w:rPr>
                      <w:rFonts w:eastAsia="Times New Roman" w:cstheme="minorHAnsi"/>
                      <w:i/>
                      <w:iCs/>
                      <w:szCs w:val="24"/>
                      <w:lang w:eastAsia="zh-CN"/>
                    </w:rPr>
                  </w:rPrChange>
                </w:rPr>
                <w:t>hid</w:t>
              </w:r>
              <w:proofErr w:type="gramEnd"/>
              <w:r w:rsidRPr="00551807">
                <w:rPr>
                  <w:rFonts w:ascii="Consolas" w:eastAsia="Times New Roman" w:hAnsi="Consolas" w:cstheme="minorHAnsi"/>
                  <w:i/>
                  <w:iCs/>
                  <w:sz w:val="20"/>
                  <w:szCs w:val="20"/>
                  <w:lang w:eastAsia="zh-CN"/>
                  <w:rPrChange w:id="220" w:author="Vailin Choi" w:date="2015-05-12T18:28:00Z">
                    <w:rPr>
                      <w:rFonts w:eastAsia="Times New Roman" w:cstheme="minorHAnsi"/>
                      <w:i/>
                      <w:iCs/>
                      <w:szCs w:val="24"/>
                      <w:lang w:eastAsia="zh-CN"/>
                    </w:rPr>
                  </w:rPrChange>
                </w:rPr>
                <w:t>_t</w:t>
              </w:r>
              <w:proofErr w:type="spellEnd"/>
              <w:r>
                <w:rPr>
                  <w:rFonts w:eastAsia="Times New Roman" w:cstheme="minorHAnsi"/>
                  <w:i/>
                  <w:iCs/>
                  <w:szCs w:val="24"/>
                  <w:lang w:eastAsia="zh-CN"/>
                </w:rPr>
                <w:t xml:space="preserve"> </w:t>
              </w:r>
              <w:proofErr w:type="spellStart"/>
              <w:r w:rsidRPr="00551807">
                <w:rPr>
                  <w:rFonts w:ascii="Consolas" w:eastAsia="Times New Roman" w:hAnsi="Consolas" w:cstheme="minorHAnsi"/>
                  <w:iCs/>
                  <w:sz w:val="20"/>
                  <w:szCs w:val="20"/>
                  <w:lang w:eastAsia="zh-CN"/>
                  <w:rPrChange w:id="221" w:author="Vailin Choi" w:date="2015-05-12T18:34:00Z">
                    <w:rPr>
                      <w:rFonts w:eastAsia="Times New Roman" w:cstheme="minorHAnsi"/>
                      <w:i/>
                      <w:iCs/>
                      <w:szCs w:val="24"/>
                      <w:lang w:eastAsia="zh-CN"/>
                    </w:rPr>
                  </w:rPrChange>
                </w:rPr>
                <w:t>object_convert_plist</w:t>
              </w:r>
            </w:ins>
            <w:proofErr w:type="spellEnd"/>
          </w:p>
          <w:p w14:paraId="5E3EC1B6" w14:textId="77777777" w:rsidR="00EC114F" w:rsidRDefault="00EC114F" w:rsidP="00D60F27">
            <w:pPr>
              <w:spacing w:after="0"/>
              <w:jc w:val="left"/>
              <w:rPr>
                <w:rFonts w:ascii="Times New Roman" w:eastAsia="Times New Roman" w:hAnsi="Times New Roman" w:cs="Times New Roman"/>
                <w:szCs w:val="24"/>
                <w:lang w:eastAsia="zh-CN"/>
              </w:rPr>
            </w:pPr>
          </w:p>
        </w:tc>
        <w:tc>
          <w:tcPr>
            <w:tcW w:w="5535" w:type="dxa"/>
            <w:hideMark/>
          </w:tcPr>
          <w:p w14:paraId="289A4CFE" w14:textId="61755821" w:rsidR="00EC114F" w:rsidRPr="008C03BB" w:rsidRDefault="00EC114F"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del w:id="222" w:author="Vailin Choi" w:date="2015-05-12T16:06:00Z">
              <w:r w:rsidR="00D60F27" w:rsidDel="00C56695">
                <w:rPr>
                  <w:rFonts w:eastAsia="Times New Roman" w:cstheme="minorHAnsi"/>
                  <w:szCs w:val="24"/>
                  <w:lang w:eastAsia="zh-CN"/>
                </w:rPr>
                <w:delText xml:space="preserve">Dataset </w:delText>
              </w:r>
            </w:del>
            <w:ins w:id="223" w:author="Vailin Choi" w:date="2015-05-12T16:23:00Z">
              <w:r w:rsidR="007911A4">
                <w:rPr>
                  <w:rFonts w:eastAsia="Times New Roman" w:cstheme="minorHAnsi"/>
                  <w:szCs w:val="24"/>
                  <w:lang w:eastAsia="zh-CN"/>
                </w:rPr>
                <w:t>Location</w:t>
              </w:r>
            </w:ins>
            <w:ins w:id="224" w:author="Vailin Choi" w:date="2015-05-12T16:06:00Z">
              <w:r w:rsidR="00C56695">
                <w:rPr>
                  <w:rFonts w:eastAsia="Times New Roman" w:cstheme="minorHAnsi"/>
                  <w:szCs w:val="24"/>
                  <w:lang w:eastAsia="zh-CN"/>
                </w:rPr>
                <w:t xml:space="preserve"> </w:t>
              </w:r>
            </w:ins>
            <w:r w:rsidR="00D60F27">
              <w:rPr>
                <w:rFonts w:eastAsia="Times New Roman" w:cstheme="minorHAnsi"/>
                <w:szCs w:val="24"/>
                <w:lang w:eastAsia="zh-CN"/>
              </w:rPr>
              <w:t>i</w:t>
            </w:r>
            <w:r w:rsidR="00B67681">
              <w:rPr>
                <w:rFonts w:eastAsia="Times New Roman" w:cstheme="minorHAnsi"/>
                <w:szCs w:val="24"/>
                <w:lang w:eastAsia="zh-CN"/>
              </w:rPr>
              <w:t>dentifier</w:t>
            </w:r>
            <w:ins w:id="225" w:author="Vailin Choi" w:date="2015-05-12T16:23:00Z">
              <w:r w:rsidR="007911A4">
                <w:rPr>
                  <w:rFonts w:eastAsia="Times New Roman" w:cstheme="minorHAnsi"/>
                  <w:szCs w:val="24"/>
                  <w:lang w:eastAsia="zh-CN"/>
                </w:rPr>
                <w:t xml:space="preserve"> where the object resides</w:t>
              </w:r>
            </w:ins>
            <w:r w:rsidR="00B67681">
              <w:rPr>
                <w:rFonts w:eastAsia="Times New Roman" w:cstheme="minorHAnsi"/>
                <w:szCs w:val="24"/>
                <w:lang w:eastAsia="zh-CN"/>
              </w:rPr>
              <w:t>.</w:t>
            </w:r>
          </w:p>
          <w:p w14:paraId="10BBDCD7" w14:textId="77777777" w:rsidR="00EC114F" w:rsidRDefault="00AD451F" w:rsidP="007A5074">
            <w:pPr>
              <w:spacing w:after="0"/>
              <w:jc w:val="left"/>
              <w:rPr>
                <w:ins w:id="226" w:author="Vailin Choi" w:date="2015-05-12T18:28:00Z"/>
                <w:rFonts w:eastAsia="Times New Roman" w:cstheme="minorHAnsi"/>
                <w:szCs w:val="24"/>
                <w:lang w:eastAsia="zh-CN"/>
              </w:rPr>
            </w:pPr>
            <w:ins w:id="227" w:author="Vailin Choi" w:date="2015-05-12T18:24:00Z">
              <w:r>
                <w:rPr>
                  <w:rFonts w:eastAsia="Times New Roman" w:cstheme="minorHAnsi"/>
                  <w:szCs w:val="24"/>
                  <w:lang w:eastAsia="zh-CN"/>
                </w:rPr>
                <w:t>IN: The object name</w:t>
              </w:r>
            </w:ins>
          </w:p>
          <w:p w14:paraId="42887900" w14:textId="7A801D73" w:rsidR="00551807" w:rsidRPr="007902ED" w:rsidRDefault="00551807" w:rsidP="007A5074">
            <w:pPr>
              <w:spacing w:after="0"/>
              <w:jc w:val="left"/>
              <w:rPr>
                <w:rFonts w:eastAsia="Times New Roman" w:cstheme="minorHAnsi"/>
                <w:szCs w:val="24"/>
                <w:lang w:eastAsia="zh-CN"/>
              </w:rPr>
            </w:pPr>
            <w:ins w:id="228" w:author="Vailin Choi" w:date="2015-05-12T18:28:00Z">
              <w:r>
                <w:rPr>
                  <w:rFonts w:eastAsia="Times New Roman" w:cstheme="minorHAnsi"/>
                  <w:szCs w:val="24"/>
                  <w:lang w:eastAsia="zh-CN"/>
                </w:rPr>
                <w:t xml:space="preserve">IN: The object conversion </w:t>
              </w:r>
            </w:ins>
            <w:ins w:id="229" w:author="Vailin Choi" w:date="2015-05-12T18:29:00Z">
              <w:r>
                <w:rPr>
                  <w:rFonts w:eastAsia="Times New Roman" w:cstheme="minorHAnsi"/>
                  <w:szCs w:val="24"/>
                  <w:lang w:eastAsia="zh-CN"/>
                </w:rPr>
                <w:t>property</w:t>
              </w:r>
            </w:ins>
            <w:ins w:id="230" w:author="Vailin Choi" w:date="2015-05-12T18:28:00Z">
              <w:r>
                <w:rPr>
                  <w:rFonts w:eastAsia="Times New Roman" w:cstheme="minorHAnsi"/>
                  <w:szCs w:val="24"/>
                  <w:lang w:eastAsia="zh-CN"/>
                </w:rPr>
                <w:t xml:space="preserve"> list</w:t>
              </w:r>
            </w:ins>
          </w:p>
        </w:tc>
      </w:tr>
      <w:tr w:rsidR="00EC114F" w:rsidRPr="000B27C2" w14:paraId="61EC3DCC" w14:textId="77777777" w:rsidTr="007A5074">
        <w:trPr>
          <w:tblCellSpacing w:w="15" w:type="dxa"/>
        </w:trPr>
        <w:tc>
          <w:tcPr>
            <w:tcW w:w="3600" w:type="dxa"/>
            <w:hideMark/>
          </w:tcPr>
          <w:p w14:paraId="1C89DFC8" w14:textId="77777777" w:rsidR="00EC114F" w:rsidRDefault="00EC114F" w:rsidP="007A5074">
            <w:pPr>
              <w:spacing w:after="0"/>
              <w:jc w:val="left"/>
              <w:rPr>
                <w:rFonts w:ascii="Times New Roman" w:eastAsia="Times New Roman" w:hAnsi="Times New Roman" w:cs="Times New Roman"/>
                <w:szCs w:val="24"/>
                <w:lang w:eastAsia="zh-CN"/>
              </w:rPr>
            </w:pPr>
          </w:p>
        </w:tc>
        <w:tc>
          <w:tcPr>
            <w:tcW w:w="5535" w:type="dxa"/>
            <w:hideMark/>
          </w:tcPr>
          <w:p w14:paraId="705AAEAE" w14:textId="77777777" w:rsidR="00EC114F" w:rsidRDefault="00EC114F" w:rsidP="007A5074">
            <w:pPr>
              <w:spacing w:after="0"/>
              <w:jc w:val="left"/>
              <w:rPr>
                <w:rFonts w:ascii="Times New Roman" w:eastAsia="Times New Roman" w:hAnsi="Times New Roman" w:cs="Times New Roman"/>
                <w:szCs w:val="24"/>
                <w:lang w:eastAsia="zh-CN"/>
              </w:rPr>
            </w:pPr>
          </w:p>
        </w:tc>
      </w:tr>
    </w:tbl>
    <w:p w14:paraId="3F0BAD3A"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3E01560C" w14:textId="77777777" w:rsidR="00B002E2" w:rsidRDefault="00EC114F" w:rsidP="00D66569">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544EEB3E" w14:textId="77777777" w:rsidR="00293204" w:rsidRDefault="00293204" w:rsidP="00D66569">
      <w:pPr>
        <w:spacing w:after="0"/>
        <w:ind w:left="720"/>
        <w:jc w:val="left"/>
        <w:rPr>
          <w:rFonts w:eastAsia="Times New Roman" w:cstheme="minorHAnsi"/>
          <w:szCs w:val="24"/>
          <w:lang w:eastAsia="zh-CN"/>
        </w:rPr>
      </w:pPr>
    </w:p>
    <w:p w14:paraId="196BEB43" w14:textId="26C4D20A" w:rsidR="000D6243" w:rsidRPr="00BF0887" w:rsidRDefault="000D6243" w:rsidP="000D6243">
      <w:pPr>
        <w:pStyle w:val="Heading2"/>
        <w:rPr>
          <w:ins w:id="231" w:author="Vailin Choi" w:date="2015-05-12T15:47:00Z"/>
        </w:rPr>
      </w:pPr>
      <w:ins w:id="232" w:author="Vailin Choi" w:date="2015-05-12T15:47:00Z">
        <w:r>
          <w:t>H5D</w:t>
        </w:r>
      </w:ins>
      <w:ins w:id="233" w:author="Vailin Choi" w:date="2015-05-12T16:29:00Z">
        <w:r w:rsidR="007911A4">
          <w:t>convert_chunk_</w:t>
        </w:r>
      </w:ins>
      <w:ins w:id="234" w:author="Vailin Choi" w:date="2015-05-12T16:33:00Z">
        <w:r w:rsidR="00083BC1">
          <w:t>index_</w:t>
        </w:r>
      </w:ins>
      <w:ins w:id="235" w:author="Vailin Choi" w:date="2015-05-12T16:29:00Z">
        <w:r w:rsidR="007911A4">
          <w:t>type</w:t>
        </w:r>
      </w:ins>
    </w:p>
    <w:p w14:paraId="5C2D3684" w14:textId="77777777" w:rsidR="000D6243" w:rsidRPr="00D32639" w:rsidRDefault="000D6243" w:rsidP="000D6243">
      <w:pPr>
        <w:spacing w:after="0"/>
        <w:jc w:val="left"/>
        <w:rPr>
          <w:ins w:id="236" w:author="Vailin Choi" w:date="2015-05-12T15:47:00Z"/>
          <w:rFonts w:eastAsia="Times New Roman" w:cstheme="minorHAnsi"/>
          <w:szCs w:val="24"/>
          <w:lang w:eastAsia="zh-CN"/>
        </w:rPr>
      </w:pPr>
      <w:ins w:id="237" w:author="Vailin Choi" w:date="2015-05-12T15:47:00Z">
        <w:r w:rsidRPr="006F6AE2">
          <w:rPr>
            <w:rFonts w:eastAsia="Times New Roman" w:cstheme="minorHAnsi"/>
            <w:b/>
            <w:bCs/>
            <w:szCs w:val="24"/>
            <w:lang w:eastAsia="zh-CN"/>
          </w:rPr>
          <w:t>Name:</w:t>
        </w:r>
        <w:r w:rsidRPr="006F6AE2">
          <w:rPr>
            <w:rFonts w:eastAsia="Times New Roman" w:cstheme="minorHAnsi"/>
            <w:szCs w:val="24"/>
            <w:lang w:eastAsia="zh-CN"/>
          </w:rPr>
          <w:t xml:space="preserve"> </w:t>
        </w:r>
      </w:ins>
    </w:p>
    <w:p w14:paraId="4D91433D" w14:textId="39F43102" w:rsidR="000D6243" w:rsidRPr="00EE42D4" w:rsidRDefault="000D6243" w:rsidP="000D6243">
      <w:pPr>
        <w:spacing w:after="0"/>
        <w:ind w:firstLine="720"/>
        <w:jc w:val="left"/>
        <w:rPr>
          <w:ins w:id="238" w:author="Vailin Choi" w:date="2015-05-12T15:47:00Z"/>
          <w:rFonts w:ascii="Consolas" w:eastAsia="Times New Roman" w:hAnsi="Consolas" w:cs="Consolas"/>
          <w:sz w:val="20"/>
          <w:szCs w:val="20"/>
          <w:lang w:eastAsia="zh-CN"/>
        </w:rPr>
      </w:pPr>
      <w:ins w:id="239" w:author="Vailin Choi" w:date="2015-05-12T15:47:00Z">
        <w:r>
          <w:rPr>
            <w:rFonts w:ascii="Consolas" w:eastAsia="Times New Roman" w:hAnsi="Consolas" w:cs="Consolas"/>
            <w:iCs/>
            <w:sz w:val="20"/>
            <w:szCs w:val="20"/>
            <w:lang w:eastAsia="zh-CN"/>
          </w:rPr>
          <w:t>H5D</w:t>
        </w:r>
      </w:ins>
      <w:ins w:id="240" w:author="Vailin Choi" w:date="2015-05-12T16:29:00Z">
        <w:r w:rsidR="007911A4">
          <w:rPr>
            <w:rFonts w:ascii="Consolas" w:eastAsia="Times New Roman" w:hAnsi="Consolas" w:cs="Consolas"/>
            <w:iCs/>
            <w:sz w:val="20"/>
            <w:szCs w:val="20"/>
            <w:lang w:eastAsia="zh-CN"/>
          </w:rPr>
          <w:t>convert_chunk_</w:t>
        </w:r>
      </w:ins>
      <w:ins w:id="241" w:author="Vailin Choi" w:date="2015-05-12T16:30:00Z">
        <w:r w:rsidR="007911A4">
          <w:rPr>
            <w:rFonts w:ascii="Consolas" w:eastAsia="Times New Roman" w:hAnsi="Consolas" w:cs="Consolas"/>
            <w:iCs/>
            <w:sz w:val="20"/>
            <w:szCs w:val="20"/>
            <w:lang w:eastAsia="zh-CN"/>
          </w:rPr>
          <w:t>index_type</w:t>
        </w:r>
      </w:ins>
    </w:p>
    <w:p w14:paraId="58CD5A78" w14:textId="77777777" w:rsidR="000D6243" w:rsidRPr="00D32639" w:rsidRDefault="000D6243" w:rsidP="000D6243">
      <w:pPr>
        <w:spacing w:after="0"/>
        <w:jc w:val="left"/>
        <w:rPr>
          <w:ins w:id="242" w:author="Vailin Choi" w:date="2015-05-12T15:47:00Z"/>
          <w:rFonts w:eastAsia="Times New Roman" w:cstheme="minorHAnsi"/>
          <w:szCs w:val="24"/>
          <w:lang w:eastAsia="zh-CN"/>
        </w:rPr>
      </w:pPr>
      <w:ins w:id="243" w:author="Vailin Choi" w:date="2015-05-12T15:47:00Z">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ins>
    </w:p>
    <w:p w14:paraId="5914893B" w14:textId="7654B378" w:rsidR="000D6243" w:rsidRDefault="000D6243" w:rsidP="000D6243">
      <w:pPr>
        <w:spacing w:after="0"/>
        <w:ind w:left="720"/>
        <w:jc w:val="left"/>
        <w:rPr>
          <w:ins w:id="244" w:author="Vailin Choi" w:date="2015-05-12T15:47:00Z"/>
          <w:rFonts w:eastAsia="Times New Roman" w:cstheme="minorHAnsi"/>
          <w:i/>
          <w:iCs/>
          <w:szCs w:val="24"/>
          <w:lang w:eastAsia="zh-CN"/>
        </w:rPr>
      </w:pPr>
      <w:proofErr w:type="spellStart"/>
      <w:proofErr w:type="gramStart"/>
      <w:ins w:id="245" w:author="Vailin Choi" w:date="2015-05-12T15:47:00Z">
        <w:r w:rsidRPr="007902ED">
          <w:rPr>
            <w:rStyle w:val="TNR12ItChar"/>
            <w:rFonts w:asciiTheme="minorHAnsi" w:eastAsiaTheme="minorHAnsi" w:hAnsiTheme="minorHAnsi" w:cstheme="minorHAnsi"/>
          </w:rPr>
          <w:t>herr</w:t>
        </w:r>
        <w:proofErr w:type="gramEnd"/>
        <w:r w:rsidRPr="003D2DAD">
          <w:rPr>
            <w:rStyle w:val="TNR12ItChar"/>
            <w:rFonts w:eastAsiaTheme="minorHAnsi" w:cstheme="minorHAnsi"/>
          </w:rPr>
          <w:t>_t</w:t>
        </w:r>
        <w:proofErr w:type="spellEnd"/>
        <w:r w:rsidRPr="003D2DAD">
          <w:rPr>
            <w:rFonts w:eastAsia="Times New Roman" w:cstheme="minorHAnsi"/>
            <w:i/>
            <w:iCs/>
            <w:szCs w:val="24"/>
            <w:lang w:eastAsia="zh-CN"/>
          </w:rPr>
          <w:t xml:space="preserve"> </w:t>
        </w:r>
        <w:r w:rsidR="00083BC1">
          <w:rPr>
            <w:rFonts w:ascii="Consolas" w:eastAsia="Times New Roman" w:hAnsi="Consolas" w:cs="Consolas"/>
            <w:iCs/>
            <w:sz w:val="20"/>
            <w:szCs w:val="20"/>
            <w:lang w:eastAsia="zh-CN"/>
          </w:rPr>
          <w:t>H5Dconvert_chunk_index_type</w:t>
        </w:r>
        <w:r>
          <w:rPr>
            <w:rFonts w:eastAsia="Times New Roman" w:cstheme="minorHAnsi"/>
            <w:i/>
            <w:iCs/>
            <w:szCs w:val="24"/>
            <w:lang w:eastAsia="zh-CN"/>
          </w:rPr>
          <w:t>(</w:t>
        </w:r>
        <w:proofErr w:type="spellStart"/>
        <w:r>
          <w:rPr>
            <w:rFonts w:eastAsia="Times New Roman" w:cstheme="minorHAnsi"/>
            <w:i/>
            <w:iCs/>
            <w:szCs w:val="24"/>
            <w:lang w:eastAsia="zh-CN"/>
          </w:rPr>
          <w:t>hid_did</w:t>
        </w:r>
        <w:proofErr w:type="spellEnd"/>
        <w:r>
          <w:rPr>
            <w:rFonts w:eastAsia="Times New Roman" w:cstheme="minorHAnsi"/>
            <w:i/>
            <w:iCs/>
            <w:szCs w:val="24"/>
            <w:lang w:eastAsia="zh-CN"/>
          </w:rPr>
          <w:t>)</w:t>
        </w:r>
      </w:ins>
    </w:p>
    <w:p w14:paraId="03E17BE5" w14:textId="77777777" w:rsidR="000D6243" w:rsidRPr="00D32639" w:rsidRDefault="000D6243" w:rsidP="000D6243">
      <w:pPr>
        <w:spacing w:after="0"/>
        <w:jc w:val="left"/>
        <w:rPr>
          <w:ins w:id="246" w:author="Vailin Choi" w:date="2015-05-12T15:47:00Z"/>
          <w:rFonts w:eastAsia="Times New Roman" w:cstheme="minorHAnsi"/>
          <w:szCs w:val="24"/>
          <w:lang w:eastAsia="zh-CN"/>
        </w:rPr>
      </w:pPr>
      <w:ins w:id="247" w:author="Vailin Choi" w:date="2015-05-12T15:47:00Z">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ins>
    </w:p>
    <w:p w14:paraId="7C5AC366" w14:textId="5F32AF8D" w:rsidR="000D6243" w:rsidRPr="008C03BB" w:rsidRDefault="000D6243" w:rsidP="000D6243">
      <w:pPr>
        <w:spacing w:after="0"/>
        <w:ind w:left="720"/>
        <w:jc w:val="left"/>
        <w:rPr>
          <w:ins w:id="248" w:author="Vailin Choi" w:date="2015-05-12T15:47:00Z"/>
          <w:rFonts w:eastAsia="Times New Roman" w:cstheme="minorHAnsi"/>
          <w:szCs w:val="24"/>
          <w:lang w:eastAsia="zh-CN"/>
        </w:rPr>
      </w:pPr>
      <w:ins w:id="249" w:author="Vailin Choi" w:date="2015-05-12T15:47:00Z">
        <w:r>
          <w:rPr>
            <w:rFonts w:eastAsia="Times New Roman" w:cstheme="minorHAnsi"/>
            <w:szCs w:val="24"/>
            <w:lang w:eastAsia="zh-CN"/>
          </w:rPr>
          <w:t xml:space="preserve">Converts a </w:t>
        </w:r>
      </w:ins>
      <w:ins w:id="250" w:author="Vailin Choi" w:date="2015-05-13T00:21:00Z">
        <w:r w:rsidR="004A3E14">
          <w:rPr>
            <w:rFonts w:eastAsia="Times New Roman" w:cstheme="minorHAnsi"/>
            <w:szCs w:val="24"/>
            <w:lang w:eastAsia="zh-CN"/>
          </w:rPr>
          <w:t xml:space="preserve">chunked </w:t>
        </w:r>
      </w:ins>
      <w:ins w:id="251" w:author="Vailin Choi" w:date="2015-05-12T15:47:00Z">
        <w:r>
          <w:rPr>
            <w:rFonts w:eastAsia="Times New Roman" w:cstheme="minorHAnsi"/>
            <w:szCs w:val="24"/>
            <w:lang w:eastAsia="zh-CN"/>
          </w:rPr>
          <w:t xml:space="preserve">dataset’s indexing type to version 1 B-tree.  </w:t>
        </w:r>
      </w:ins>
    </w:p>
    <w:p w14:paraId="41071DA2" w14:textId="77777777" w:rsidR="000D6243" w:rsidRPr="00D32639" w:rsidRDefault="000D6243" w:rsidP="000D6243">
      <w:pPr>
        <w:spacing w:after="0"/>
        <w:jc w:val="left"/>
        <w:rPr>
          <w:ins w:id="252" w:author="Vailin Choi" w:date="2015-05-12T15:47:00Z"/>
          <w:rFonts w:eastAsia="Times New Roman" w:cstheme="minorHAnsi"/>
          <w:szCs w:val="24"/>
          <w:lang w:eastAsia="zh-CN"/>
        </w:rPr>
      </w:pPr>
      <w:ins w:id="253" w:author="Vailin Choi" w:date="2015-05-12T15:47:00Z">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ins>
    </w:p>
    <w:p w14:paraId="4D5BFB57" w14:textId="5DCE1097" w:rsidR="003E6F6A" w:rsidRDefault="003E6F6A" w:rsidP="003E6F6A">
      <w:pPr>
        <w:spacing w:after="0"/>
        <w:ind w:left="720"/>
        <w:rPr>
          <w:ins w:id="254" w:author="Vailin Choi" w:date="2015-05-13T11:42:00Z"/>
          <w:rFonts w:cstheme="minorHAnsi"/>
        </w:rPr>
      </w:pPr>
      <w:ins w:id="255" w:author="Vailin Choi" w:date="2015-05-13T11:42:00Z">
        <w:r>
          <w:rPr>
            <w:rFonts w:cstheme="minorHAnsi"/>
          </w:rPr>
          <w:lastRenderedPageBreak/>
          <w:t xml:space="preserve">This routine is currently invoked by the tool </w:t>
        </w:r>
        <w:r w:rsidRPr="00E342E8">
          <w:rPr>
            <w:rFonts w:cstheme="minorHAnsi"/>
            <w:i/>
          </w:rPr>
          <w:t>h5format_convert</w:t>
        </w:r>
        <w:r>
          <w:rPr>
            <w:rFonts w:cstheme="minorHAnsi"/>
          </w:rPr>
          <w:t xml:space="preserve"> to perform downgrade conversion for a chunked dataset.  It will be incorporated later into </w:t>
        </w:r>
        <w:r w:rsidRPr="00E342E8">
          <w:rPr>
            <w:rFonts w:cstheme="minorHAnsi"/>
            <w:i/>
          </w:rPr>
          <w:t>H5Oformat_</w:t>
        </w:r>
        <w:proofErr w:type="gramStart"/>
        <w:r w:rsidRPr="00E342E8">
          <w:rPr>
            <w:rFonts w:cstheme="minorHAnsi"/>
            <w:i/>
          </w:rPr>
          <w:t>convert(</w:t>
        </w:r>
        <w:proofErr w:type="gramEnd"/>
        <w:r w:rsidRPr="00E342E8">
          <w:rPr>
            <w:rFonts w:cstheme="minorHAnsi"/>
            <w:i/>
          </w:rPr>
          <w:t>)</w:t>
        </w:r>
        <w:r>
          <w:rPr>
            <w:rFonts w:cstheme="minorHAnsi"/>
          </w:rPr>
          <w:t>.</w:t>
        </w:r>
      </w:ins>
    </w:p>
    <w:p w14:paraId="5CC62001" w14:textId="77777777" w:rsidR="003E6F6A" w:rsidRPr="00FE42EB" w:rsidRDefault="003E6F6A" w:rsidP="003E6F6A">
      <w:pPr>
        <w:spacing w:after="0"/>
        <w:ind w:left="720"/>
        <w:rPr>
          <w:ins w:id="256" w:author="Vailin Choi" w:date="2015-05-13T11:42:00Z"/>
          <w:rFonts w:cstheme="minorHAnsi"/>
        </w:rPr>
      </w:pPr>
    </w:p>
    <w:p w14:paraId="4908BA2D" w14:textId="610F9742" w:rsidR="000D6243" w:rsidRDefault="000D6243" w:rsidP="000D6243">
      <w:pPr>
        <w:spacing w:after="0"/>
        <w:ind w:left="720"/>
        <w:jc w:val="left"/>
        <w:rPr>
          <w:ins w:id="257" w:author="Vailin Choi" w:date="2015-05-12T15:47:00Z"/>
          <w:rFonts w:eastAsia="Times New Roman" w:cstheme="minorHAnsi"/>
          <w:szCs w:val="24"/>
          <w:lang w:eastAsia="zh-CN"/>
        </w:rPr>
      </w:pPr>
      <w:ins w:id="258" w:author="Vailin Choi" w:date="2015-05-12T15:47:00Z">
        <w:r>
          <w:rPr>
            <w:rStyle w:val="TNR12ItChar"/>
            <w:rFonts w:ascii="Consolas" w:eastAsiaTheme="minorHAnsi" w:hAnsi="Consolas" w:cs="Consolas"/>
            <w:sz w:val="20"/>
            <w:szCs w:val="20"/>
          </w:rPr>
          <w:t>H5D</w:t>
        </w:r>
      </w:ins>
      <w:ins w:id="259" w:author="Vailin Choi" w:date="2015-05-12T16:34:00Z">
        <w:r w:rsidR="00083BC1">
          <w:rPr>
            <w:rStyle w:val="TNR12ItChar"/>
            <w:rFonts w:ascii="Consolas" w:eastAsiaTheme="minorHAnsi" w:hAnsi="Consolas" w:cs="Consolas"/>
            <w:sz w:val="20"/>
            <w:szCs w:val="20"/>
          </w:rPr>
          <w:t>convert_chunk_index_type</w:t>
        </w:r>
      </w:ins>
      <w:ins w:id="260" w:author="Vailin Choi" w:date="2015-05-12T15:47:00Z">
        <w:r w:rsidRPr="003D2DAD">
          <w:rPr>
            <w:rStyle w:val="TNR12ItChar"/>
            <w:rFonts w:eastAsiaTheme="minorHAnsi" w:cstheme="minorHAnsi"/>
          </w:rPr>
          <w:t xml:space="preserve"> </w:t>
        </w:r>
        <w:r>
          <w:rPr>
            <w:rFonts w:eastAsia="Times New Roman" w:cstheme="minorHAnsi"/>
            <w:szCs w:val="24"/>
            <w:lang w:eastAsia="zh-CN"/>
          </w:rPr>
          <w:t xml:space="preserve">converts the chunk indexing type for the dataset associated with </w:t>
        </w:r>
        <w:r w:rsidRPr="00502205">
          <w:rPr>
            <w:rFonts w:eastAsia="Times New Roman" w:cstheme="minorHAnsi"/>
            <w:i/>
            <w:szCs w:val="24"/>
            <w:lang w:eastAsia="zh-CN"/>
          </w:rPr>
          <w:t>did</w:t>
        </w:r>
        <w:r>
          <w:rPr>
            <w:rFonts w:eastAsia="Times New Roman" w:cstheme="minorHAnsi"/>
            <w:szCs w:val="24"/>
            <w:lang w:eastAsia="zh-CN"/>
          </w:rPr>
          <w:t xml:space="preserve"> to version 1 B-tree indexing type.  The dataset has to fulfill the following conditions:</w:t>
        </w:r>
      </w:ins>
    </w:p>
    <w:p w14:paraId="6EDB2085" w14:textId="77777777" w:rsidR="000D6243" w:rsidRPr="00D66569" w:rsidRDefault="000D6243" w:rsidP="000D6243">
      <w:pPr>
        <w:pStyle w:val="ListParagraph"/>
        <w:numPr>
          <w:ilvl w:val="0"/>
          <w:numId w:val="12"/>
        </w:numPr>
        <w:spacing w:after="0"/>
        <w:rPr>
          <w:ins w:id="261" w:author="Vailin Choi" w:date="2015-05-12T15:47:00Z"/>
          <w:rFonts w:cstheme="minorHAnsi"/>
        </w:rPr>
      </w:pPr>
      <w:ins w:id="262" w:author="Vailin Choi" w:date="2015-05-12T15:47:00Z">
        <w:r w:rsidRPr="00D66569">
          <w:rPr>
            <w:rFonts w:cstheme="minorHAnsi"/>
          </w:rPr>
          <w:t>The dataset is chunked.</w:t>
        </w:r>
      </w:ins>
    </w:p>
    <w:p w14:paraId="677B75CA" w14:textId="77777777" w:rsidR="000D6243" w:rsidRDefault="000D6243" w:rsidP="000D6243">
      <w:pPr>
        <w:pStyle w:val="ListParagraph"/>
        <w:numPr>
          <w:ilvl w:val="0"/>
          <w:numId w:val="12"/>
        </w:numPr>
        <w:spacing w:after="0"/>
        <w:rPr>
          <w:ins w:id="263" w:author="Vailin Choi" w:date="2015-05-12T15:47:00Z"/>
          <w:rFonts w:cstheme="minorHAnsi"/>
        </w:rPr>
      </w:pPr>
      <w:ins w:id="264" w:author="Vailin Choi" w:date="2015-05-12T15:47:00Z">
        <w:r w:rsidRPr="00D66569">
          <w:rPr>
            <w:rFonts w:cstheme="minorHAnsi"/>
          </w:rPr>
          <w:t>The dataset’s chunk indexing type is not version 1 B-tree.</w:t>
        </w:r>
        <w:r>
          <w:rPr>
            <w:rFonts w:cstheme="minorHAnsi"/>
          </w:rPr>
          <w:t xml:space="preserve">  That is, the indexing type is one of the following:</w:t>
        </w:r>
      </w:ins>
    </w:p>
    <w:p w14:paraId="0662C0BF" w14:textId="77777777" w:rsidR="000D6243" w:rsidRDefault="000D6243" w:rsidP="000D6243">
      <w:pPr>
        <w:pStyle w:val="ListParagraph"/>
        <w:numPr>
          <w:ilvl w:val="1"/>
          <w:numId w:val="12"/>
        </w:numPr>
        <w:spacing w:after="0"/>
        <w:rPr>
          <w:ins w:id="265" w:author="Vailin Choi" w:date="2015-05-12T15:47:00Z"/>
          <w:rFonts w:cstheme="minorHAnsi"/>
        </w:rPr>
      </w:pPr>
      <w:ins w:id="266" w:author="Vailin Choi" w:date="2015-05-12T15:47:00Z">
        <w:r>
          <w:rPr>
            <w:rFonts w:cstheme="minorHAnsi"/>
          </w:rPr>
          <w:t>Extensible Array</w:t>
        </w:r>
      </w:ins>
    </w:p>
    <w:p w14:paraId="15890441" w14:textId="77777777" w:rsidR="000D6243" w:rsidRDefault="000D6243" w:rsidP="000D6243">
      <w:pPr>
        <w:pStyle w:val="ListParagraph"/>
        <w:numPr>
          <w:ilvl w:val="1"/>
          <w:numId w:val="12"/>
        </w:numPr>
        <w:spacing w:after="0"/>
        <w:rPr>
          <w:ins w:id="267" w:author="Vailin Choi" w:date="2015-05-12T15:47:00Z"/>
          <w:rFonts w:cstheme="minorHAnsi"/>
        </w:rPr>
      </w:pPr>
      <w:ins w:id="268" w:author="Vailin Choi" w:date="2015-05-12T15:47:00Z">
        <w:r>
          <w:rPr>
            <w:rFonts w:cstheme="minorHAnsi"/>
          </w:rPr>
          <w:t>Version 2 B-tree</w:t>
        </w:r>
      </w:ins>
    </w:p>
    <w:p w14:paraId="4474F32D" w14:textId="77777777" w:rsidR="000D6243" w:rsidRDefault="000D6243" w:rsidP="000D6243">
      <w:pPr>
        <w:pStyle w:val="ListParagraph"/>
        <w:numPr>
          <w:ilvl w:val="1"/>
          <w:numId w:val="12"/>
        </w:numPr>
        <w:spacing w:after="0"/>
        <w:rPr>
          <w:ins w:id="269" w:author="Vailin Choi" w:date="2015-05-12T15:47:00Z"/>
          <w:rFonts w:cstheme="minorHAnsi"/>
        </w:rPr>
      </w:pPr>
      <w:ins w:id="270" w:author="Vailin Choi" w:date="2015-05-12T15:47:00Z">
        <w:r>
          <w:rPr>
            <w:rFonts w:cstheme="minorHAnsi"/>
          </w:rPr>
          <w:t>Fixed Array</w:t>
        </w:r>
      </w:ins>
    </w:p>
    <w:p w14:paraId="55A1DCB7" w14:textId="77777777" w:rsidR="000D6243" w:rsidRDefault="000D6243" w:rsidP="000D6243">
      <w:pPr>
        <w:pStyle w:val="ListParagraph"/>
        <w:numPr>
          <w:ilvl w:val="1"/>
          <w:numId w:val="12"/>
        </w:numPr>
        <w:spacing w:after="0"/>
        <w:rPr>
          <w:ins w:id="271" w:author="Vailin Choi" w:date="2015-05-12T15:47:00Z"/>
          <w:rFonts w:cstheme="minorHAnsi"/>
        </w:rPr>
      </w:pPr>
      <w:ins w:id="272" w:author="Vailin Choi" w:date="2015-05-12T15:47:00Z">
        <w:r>
          <w:rPr>
            <w:rFonts w:cstheme="minorHAnsi"/>
          </w:rPr>
          <w:t>Implicit</w:t>
        </w:r>
      </w:ins>
    </w:p>
    <w:p w14:paraId="516F932B" w14:textId="37C6B9AE" w:rsidR="000D6243" w:rsidRDefault="000D6243">
      <w:pPr>
        <w:spacing w:after="0"/>
        <w:ind w:left="720"/>
        <w:rPr>
          <w:ins w:id="273" w:author="Vailin Choi" w:date="2015-05-12T15:47:00Z"/>
          <w:rFonts w:cstheme="minorHAnsi"/>
        </w:rPr>
      </w:pPr>
      <w:ins w:id="274" w:author="Vailin Choi" w:date="2015-05-12T15:47:00Z">
        <w:r>
          <w:rPr>
            <w:rFonts w:cstheme="minorHAnsi"/>
          </w:rPr>
          <w:t>If the above conditions are not satisfied, the routine will not perform any conversion but will return SUCCESS.</w:t>
        </w:r>
      </w:ins>
    </w:p>
    <w:p w14:paraId="4D8C11B5" w14:textId="77777777" w:rsidR="000D6243" w:rsidRDefault="000D6243" w:rsidP="000D6243">
      <w:pPr>
        <w:spacing w:after="0"/>
        <w:jc w:val="left"/>
        <w:rPr>
          <w:ins w:id="275" w:author="Vailin Choi" w:date="2015-05-12T15:47:00Z"/>
          <w:rFonts w:ascii="Times New Roman" w:eastAsia="Times New Roman" w:hAnsi="Times New Roman" w:cs="Times New Roman"/>
          <w:szCs w:val="24"/>
          <w:lang w:eastAsia="zh-CN"/>
        </w:rPr>
      </w:pPr>
    </w:p>
    <w:p w14:paraId="11903488" w14:textId="77777777" w:rsidR="000D6243" w:rsidRPr="00D32639" w:rsidRDefault="000D6243" w:rsidP="000D6243">
      <w:pPr>
        <w:spacing w:after="0"/>
        <w:jc w:val="left"/>
        <w:rPr>
          <w:ins w:id="276" w:author="Vailin Choi" w:date="2015-05-12T15:47:00Z"/>
          <w:rFonts w:eastAsia="Times New Roman" w:cstheme="minorHAnsi"/>
          <w:szCs w:val="24"/>
          <w:lang w:eastAsia="zh-CN"/>
        </w:rPr>
      </w:pPr>
      <w:ins w:id="277" w:author="Vailin Choi" w:date="2015-05-12T15:47:00Z">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ins>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0D6243" w:rsidRPr="000B27C2" w14:paraId="69C9AC0F" w14:textId="77777777" w:rsidTr="000D6243">
        <w:trPr>
          <w:tblCellSpacing w:w="15" w:type="dxa"/>
          <w:ins w:id="278" w:author="Vailin Choi" w:date="2015-05-12T15:47:00Z"/>
        </w:trPr>
        <w:tc>
          <w:tcPr>
            <w:tcW w:w="3600" w:type="dxa"/>
            <w:hideMark/>
          </w:tcPr>
          <w:p w14:paraId="643C0ED6" w14:textId="77777777" w:rsidR="000D6243" w:rsidRPr="00D32639" w:rsidRDefault="000D6243" w:rsidP="000D6243">
            <w:pPr>
              <w:spacing w:after="0"/>
              <w:jc w:val="left"/>
              <w:rPr>
                <w:ins w:id="279" w:author="Vailin Choi" w:date="2015-05-12T15:47:00Z"/>
                <w:rFonts w:eastAsia="Times New Roman" w:cstheme="minorHAnsi"/>
                <w:szCs w:val="24"/>
                <w:lang w:eastAsia="zh-CN"/>
              </w:rPr>
            </w:pPr>
            <w:proofErr w:type="spellStart"/>
            <w:proofErr w:type="gramStart"/>
            <w:ins w:id="280" w:author="Vailin Choi" w:date="2015-05-12T15:47:00Z">
              <w:r w:rsidRPr="006F6AE2">
                <w:rPr>
                  <w:rFonts w:eastAsia="Times New Roman" w:cstheme="minorHAnsi"/>
                  <w:i/>
                  <w:iCs/>
                  <w:szCs w:val="24"/>
                  <w:lang w:eastAsia="zh-CN"/>
                </w:rPr>
                <w:t>hid</w:t>
              </w:r>
              <w:proofErr w:type="gramEnd"/>
              <w:r w:rsidRPr="006F6AE2">
                <w:rPr>
                  <w:rFonts w:eastAsia="Times New Roman" w:cstheme="minorHAnsi"/>
                  <w:i/>
                  <w:iCs/>
                  <w:szCs w:val="24"/>
                  <w:lang w:eastAsia="zh-CN"/>
                </w:rPr>
                <w:t>_t</w:t>
              </w:r>
              <w:proofErr w:type="spellEnd"/>
              <w:r w:rsidRPr="006F6AE2">
                <w:rPr>
                  <w:rFonts w:eastAsia="Times New Roman" w:cstheme="minorHAnsi"/>
                  <w:i/>
                  <w:iCs/>
                  <w:szCs w:val="24"/>
                  <w:lang w:eastAsia="zh-CN"/>
                </w:rPr>
                <w:t xml:space="preserve"> </w:t>
              </w:r>
              <w:r>
                <w:rPr>
                  <w:rFonts w:ascii="Consolas" w:eastAsia="Times New Roman" w:hAnsi="Consolas" w:cs="Consolas"/>
                  <w:sz w:val="20"/>
                  <w:szCs w:val="20"/>
                  <w:lang w:eastAsia="zh-CN"/>
                </w:rPr>
                <w:t>did</w:t>
              </w:r>
            </w:ins>
          </w:p>
          <w:p w14:paraId="6F1201E1" w14:textId="77777777" w:rsidR="000D6243" w:rsidRDefault="000D6243" w:rsidP="000D6243">
            <w:pPr>
              <w:spacing w:after="0"/>
              <w:jc w:val="left"/>
              <w:rPr>
                <w:ins w:id="281" w:author="Vailin Choi" w:date="2015-05-12T15:47:00Z"/>
                <w:rFonts w:ascii="Times New Roman" w:eastAsia="Times New Roman" w:hAnsi="Times New Roman" w:cs="Times New Roman"/>
                <w:szCs w:val="24"/>
                <w:lang w:eastAsia="zh-CN"/>
              </w:rPr>
            </w:pPr>
          </w:p>
        </w:tc>
        <w:tc>
          <w:tcPr>
            <w:tcW w:w="5535" w:type="dxa"/>
            <w:hideMark/>
          </w:tcPr>
          <w:p w14:paraId="20DF0249" w14:textId="77777777" w:rsidR="000D6243" w:rsidRPr="008C03BB" w:rsidRDefault="000D6243" w:rsidP="000D6243">
            <w:pPr>
              <w:spacing w:after="0"/>
              <w:jc w:val="left"/>
              <w:rPr>
                <w:ins w:id="282" w:author="Vailin Choi" w:date="2015-05-12T15:47:00Z"/>
                <w:rFonts w:eastAsia="Times New Roman" w:cstheme="minorHAnsi"/>
                <w:szCs w:val="24"/>
                <w:lang w:eastAsia="zh-CN"/>
              </w:rPr>
            </w:pPr>
            <w:ins w:id="283" w:author="Vailin Choi" w:date="2015-05-12T15:47:00Z">
              <w:r w:rsidRPr="003D2DAD">
                <w:rPr>
                  <w:rFonts w:eastAsia="Times New Roman" w:cstheme="minorHAnsi"/>
                  <w:szCs w:val="24"/>
                  <w:lang w:eastAsia="zh-CN"/>
                </w:rPr>
                <w:t xml:space="preserve">IN: </w:t>
              </w:r>
              <w:r>
                <w:rPr>
                  <w:rFonts w:eastAsia="Times New Roman" w:cstheme="minorHAnsi"/>
                  <w:szCs w:val="24"/>
                  <w:lang w:eastAsia="zh-CN"/>
                </w:rPr>
                <w:t>Dataset identifier.</w:t>
              </w:r>
            </w:ins>
          </w:p>
          <w:p w14:paraId="26677394" w14:textId="77777777" w:rsidR="000D6243" w:rsidRPr="007902ED" w:rsidRDefault="000D6243" w:rsidP="000D6243">
            <w:pPr>
              <w:spacing w:after="0"/>
              <w:jc w:val="left"/>
              <w:rPr>
                <w:ins w:id="284" w:author="Vailin Choi" w:date="2015-05-12T15:47:00Z"/>
                <w:rFonts w:eastAsia="Times New Roman" w:cstheme="minorHAnsi"/>
                <w:szCs w:val="24"/>
                <w:lang w:eastAsia="zh-CN"/>
              </w:rPr>
            </w:pPr>
          </w:p>
        </w:tc>
      </w:tr>
      <w:tr w:rsidR="000D6243" w:rsidRPr="000B27C2" w14:paraId="2DDBEF27" w14:textId="77777777" w:rsidTr="000D6243">
        <w:trPr>
          <w:tblCellSpacing w:w="15" w:type="dxa"/>
          <w:ins w:id="285" w:author="Vailin Choi" w:date="2015-05-12T15:47:00Z"/>
        </w:trPr>
        <w:tc>
          <w:tcPr>
            <w:tcW w:w="3600" w:type="dxa"/>
            <w:hideMark/>
          </w:tcPr>
          <w:p w14:paraId="78DABD99" w14:textId="77777777" w:rsidR="000D6243" w:rsidRDefault="000D6243" w:rsidP="000D6243">
            <w:pPr>
              <w:spacing w:after="0"/>
              <w:jc w:val="left"/>
              <w:rPr>
                <w:ins w:id="286" w:author="Vailin Choi" w:date="2015-05-12T15:47:00Z"/>
                <w:rFonts w:ascii="Times New Roman" w:eastAsia="Times New Roman" w:hAnsi="Times New Roman" w:cs="Times New Roman"/>
                <w:szCs w:val="24"/>
                <w:lang w:eastAsia="zh-CN"/>
              </w:rPr>
            </w:pPr>
          </w:p>
        </w:tc>
        <w:tc>
          <w:tcPr>
            <w:tcW w:w="5535" w:type="dxa"/>
            <w:hideMark/>
          </w:tcPr>
          <w:p w14:paraId="7AA883F9" w14:textId="77777777" w:rsidR="000D6243" w:rsidRDefault="000D6243" w:rsidP="000D6243">
            <w:pPr>
              <w:spacing w:after="0"/>
              <w:jc w:val="left"/>
              <w:rPr>
                <w:ins w:id="287" w:author="Vailin Choi" w:date="2015-05-12T15:47:00Z"/>
                <w:rFonts w:ascii="Times New Roman" w:eastAsia="Times New Roman" w:hAnsi="Times New Roman" w:cs="Times New Roman"/>
                <w:szCs w:val="24"/>
                <w:lang w:eastAsia="zh-CN"/>
              </w:rPr>
            </w:pPr>
          </w:p>
        </w:tc>
      </w:tr>
    </w:tbl>
    <w:p w14:paraId="69728335" w14:textId="77777777" w:rsidR="000D6243" w:rsidRPr="00D32639" w:rsidRDefault="000D6243" w:rsidP="000D6243">
      <w:pPr>
        <w:spacing w:after="0"/>
        <w:jc w:val="left"/>
        <w:rPr>
          <w:ins w:id="288" w:author="Vailin Choi" w:date="2015-05-12T15:47:00Z"/>
          <w:rFonts w:eastAsia="Times New Roman" w:cstheme="minorHAnsi"/>
          <w:szCs w:val="24"/>
          <w:lang w:eastAsia="zh-CN"/>
        </w:rPr>
      </w:pPr>
      <w:ins w:id="289" w:author="Vailin Choi" w:date="2015-05-12T15:47:00Z">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ins>
    </w:p>
    <w:p w14:paraId="69207280" w14:textId="77777777" w:rsidR="000D6243" w:rsidRDefault="000D6243" w:rsidP="000D6243">
      <w:pPr>
        <w:spacing w:after="0"/>
        <w:ind w:left="720"/>
        <w:jc w:val="left"/>
        <w:rPr>
          <w:ins w:id="290" w:author="Vailin Choi" w:date="2015-05-12T15:47:00Z"/>
          <w:rFonts w:eastAsia="Times New Roman" w:cstheme="minorHAnsi"/>
          <w:szCs w:val="24"/>
          <w:lang w:eastAsia="zh-CN"/>
        </w:rPr>
      </w:pPr>
      <w:ins w:id="291" w:author="Vailin Choi" w:date="2015-05-12T15:47:00Z">
        <w:r w:rsidRPr="003D2DAD">
          <w:rPr>
            <w:rFonts w:eastAsia="Times New Roman" w:cstheme="minorHAnsi"/>
            <w:szCs w:val="24"/>
            <w:lang w:eastAsia="zh-CN"/>
          </w:rPr>
          <w:t>Returns a non-negative value if successful; otherwise returns a negative value.</w:t>
        </w:r>
      </w:ins>
    </w:p>
    <w:p w14:paraId="72A37E0A" w14:textId="77777777" w:rsidR="000C14EA" w:rsidRPr="000C14EA" w:rsidRDefault="00CE5D2C" w:rsidP="000C14EA">
      <w:pPr>
        <w:pStyle w:val="Heading2"/>
        <w:rPr>
          <w:lang w:eastAsia="zh-CN"/>
        </w:rPr>
      </w:pPr>
      <w:r>
        <w:rPr>
          <w:lang w:eastAsia="zh-CN"/>
        </w:rPr>
        <w:t>H5Dget_chunk_i</w:t>
      </w:r>
      <w:r w:rsidR="000133F9">
        <w:rPr>
          <w:lang w:eastAsia="zh-CN"/>
        </w:rPr>
        <w:t>n</w:t>
      </w:r>
      <w:r>
        <w:rPr>
          <w:lang w:eastAsia="zh-CN"/>
        </w:rPr>
        <w:t>d</w:t>
      </w:r>
      <w:r w:rsidR="000133F9">
        <w:rPr>
          <w:lang w:eastAsia="zh-CN"/>
        </w:rPr>
        <w:t>e</w:t>
      </w:r>
      <w:r>
        <w:rPr>
          <w:lang w:eastAsia="zh-CN"/>
        </w:rPr>
        <w:t>x_type</w:t>
      </w:r>
    </w:p>
    <w:p w14:paraId="052741A5"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4E0DFBBB" w14:textId="77777777" w:rsidR="00B67681" w:rsidRPr="00EE42D4" w:rsidRDefault="000133F9" w:rsidP="00B67681">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H5Dget_chunk_index_type</w:t>
      </w:r>
    </w:p>
    <w:p w14:paraId="097F15E5"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6B77A750" w14:textId="77777777" w:rsidR="00B67681" w:rsidRDefault="00B67681" w:rsidP="00B67681">
      <w:pPr>
        <w:spacing w:after="0"/>
        <w:ind w:left="720"/>
        <w:jc w:val="left"/>
        <w:rPr>
          <w:rFonts w:eastAsia="Times New Roman" w:cstheme="minorHAnsi"/>
          <w:i/>
          <w:iCs/>
          <w:szCs w:val="24"/>
          <w:lang w:eastAsia="zh-CN"/>
        </w:rPr>
      </w:pPr>
      <w:proofErr w:type="spellStart"/>
      <w:proofErr w:type="gramStart"/>
      <w:r w:rsidRPr="00144EAA">
        <w:rPr>
          <w:rStyle w:val="TNR12ItChar"/>
          <w:rFonts w:asciiTheme="minorHAnsi" w:eastAsiaTheme="minorHAnsi" w:hAnsiTheme="minorHAnsi" w:cstheme="minorHAnsi"/>
        </w:rPr>
        <w:t>herr</w:t>
      </w:r>
      <w:proofErr w:type="gramEnd"/>
      <w:r w:rsidRPr="003D2DAD">
        <w:rPr>
          <w:rStyle w:val="TNR12ItChar"/>
          <w:rFonts w:eastAsiaTheme="minorHAnsi" w:cstheme="minorHAnsi"/>
        </w:rPr>
        <w:t>_t</w:t>
      </w:r>
      <w:proofErr w:type="spellEnd"/>
      <w:r w:rsidRPr="003D2DAD">
        <w:rPr>
          <w:rFonts w:eastAsia="Times New Roman" w:cstheme="minorHAnsi"/>
          <w:i/>
          <w:iCs/>
          <w:szCs w:val="24"/>
          <w:lang w:eastAsia="zh-CN"/>
        </w:rPr>
        <w:t xml:space="preserve"> </w:t>
      </w:r>
      <w:r w:rsidR="000133F9">
        <w:rPr>
          <w:rFonts w:ascii="Consolas" w:eastAsia="Times New Roman" w:hAnsi="Consolas" w:cs="Consolas"/>
          <w:iCs/>
          <w:sz w:val="20"/>
          <w:szCs w:val="20"/>
          <w:lang w:eastAsia="zh-CN"/>
        </w:rPr>
        <w:t>H5Dget_chunk_index_type</w:t>
      </w:r>
      <w:r>
        <w:rPr>
          <w:rFonts w:eastAsia="Times New Roman" w:cstheme="minorHAnsi"/>
          <w:i/>
          <w:iCs/>
          <w:szCs w:val="24"/>
          <w:lang w:eastAsia="zh-CN"/>
        </w:rPr>
        <w:t xml:space="preserve"> (</w:t>
      </w:r>
      <w:proofErr w:type="spellStart"/>
      <w:r w:rsidRPr="003D2DAD">
        <w:rPr>
          <w:rFonts w:eastAsia="Times New Roman" w:cstheme="minorHAnsi"/>
          <w:i/>
          <w:iCs/>
          <w:szCs w:val="24"/>
          <w:lang w:eastAsia="zh-CN"/>
        </w:rPr>
        <w:t>hid_t</w:t>
      </w:r>
      <w:proofErr w:type="spellEnd"/>
      <w:r w:rsidRPr="003D2DAD">
        <w:rPr>
          <w:rFonts w:eastAsia="Times New Roman" w:cstheme="minorHAnsi"/>
          <w:i/>
          <w:iCs/>
          <w:szCs w:val="24"/>
          <w:lang w:eastAsia="zh-CN"/>
        </w:rPr>
        <w:t xml:space="preserve"> </w:t>
      </w:r>
      <w:r w:rsidRPr="003D2DAD">
        <w:rPr>
          <w:rFonts w:eastAsia="Times New Roman" w:cstheme="minorHAnsi"/>
          <w:i/>
          <w:iCs/>
          <w:szCs w:val="24"/>
          <w:lang w:eastAsia="zh-CN"/>
        </w:rPr>
        <w:tab/>
      </w:r>
      <w:r w:rsidR="00C304CC">
        <w:rPr>
          <w:rFonts w:ascii="Consolas" w:eastAsia="Times New Roman" w:hAnsi="Consolas" w:cs="Consolas"/>
          <w:iCs/>
          <w:sz w:val="20"/>
          <w:szCs w:val="20"/>
          <w:lang w:eastAsia="zh-CN"/>
        </w:rPr>
        <w:t>did</w:t>
      </w:r>
      <w:r w:rsidRPr="003D2DAD">
        <w:rPr>
          <w:rFonts w:eastAsia="Times New Roman" w:cstheme="minorHAnsi"/>
          <w:i/>
          <w:iCs/>
          <w:szCs w:val="24"/>
          <w:lang w:eastAsia="zh-CN"/>
        </w:rPr>
        <w:t xml:space="preserve">, </w:t>
      </w:r>
      <w:r>
        <w:rPr>
          <w:rFonts w:eastAsia="Times New Roman" w:cstheme="minorHAnsi"/>
          <w:i/>
          <w:iCs/>
          <w:szCs w:val="24"/>
          <w:lang w:eastAsia="zh-CN"/>
        </w:rPr>
        <w:t xml:space="preserve"> </w:t>
      </w:r>
      <w:r w:rsidR="00C304CC">
        <w:rPr>
          <w:rFonts w:eastAsia="Times New Roman" w:cstheme="minorHAnsi"/>
          <w:i/>
          <w:iCs/>
          <w:szCs w:val="24"/>
          <w:lang w:eastAsia="zh-CN"/>
        </w:rPr>
        <w:t>H5D_chunk_index_t *</w:t>
      </w:r>
      <w:proofErr w:type="spellStart"/>
      <w:r w:rsidR="00C304CC">
        <w:rPr>
          <w:rFonts w:ascii="Consolas" w:eastAsia="Times New Roman" w:hAnsi="Consolas" w:cs="Consolas"/>
          <w:iCs/>
          <w:sz w:val="20"/>
          <w:szCs w:val="20"/>
          <w:lang w:eastAsia="zh-CN"/>
        </w:rPr>
        <w:t>idx_type</w:t>
      </w:r>
      <w:proofErr w:type="spellEnd"/>
      <w:r w:rsidRPr="003D2DAD">
        <w:rPr>
          <w:rFonts w:eastAsia="Times New Roman" w:cstheme="minorHAnsi"/>
          <w:i/>
          <w:iCs/>
          <w:szCs w:val="24"/>
          <w:lang w:eastAsia="zh-CN"/>
        </w:rPr>
        <w:t>)</w:t>
      </w:r>
    </w:p>
    <w:p w14:paraId="685A9FF2"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77B6F8BA" w14:textId="77777777" w:rsidR="00B67681" w:rsidRPr="008C03BB" w:rsidRDefault="00B67681" w:rsidP="00B67681">
      <w:pPr>
        <w:spacing w:after="0"/>
        <w:ind w:left="720"/>
        <w:jc w:val="left"/>
        <w:rPr>
          <w:rFonts w:eastAsia="Times New Roman" w:cstheme="minorHAnsi"/>
          <w:szCs w:val="24"/>
          <w:lang w:eastAsia="zh-CN"/>
        </w:rPr>
      </w:pPr>
      <w:r>
        <w:rPr>
          <w:rFonts w:eastAsia="Times New Roman" w:cstheme="minorHAnsi"/>
          <w:szCs w:val="24"/>
          <w:lang w:eastAsia="zh-CN"/>
        </w:rPr>
        <w:t xml:space="preserve">Retrieves </w:t>
      </w:r>
      <w:r w:rsidR="00672817">
        <w:rPr>
          <w:rFonts w:eastAsia="Times New Roman" w:cstheme="minorHAnsi"/>
          <w:szCs w:val="24"/>
          <w:lang w:eastAsia="zh-CN"/>
        </w:rPr>
        <w:t xml:space="preserve">a dataset’s </w:t>
      </w:r>
      <w:r w:rsidR="00C304CC">
        <w:rPr>
          <w:rFonts w:eastAsia="Times New Roman" w:cstheme="minorHAnsi"/>
          <w:szCs w:val="24"/>
          <w:lang w:eastAsia="zh-CN"/>
        </w:rPr>
        <w:t>chunked indexing type</w:t>
      </w:r>
      <w:r w:rsidRPr="003D2DAD">
        <w:rPr>
          <w:rFonts w:eastAsia="Times New Roman" w:cstheme="minorHAnsi"/>
          <w:szCs w:val="24"/>
          <w:lang w:eastAsia="zh-CN"/>
        </w:rPr>
        <w:t>.</w:t>
      </w:r>
    </w:p>
    <w:p w14:paraId="4170F467"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255CDE93" w14:textId="1C98A56D" w:rsidR="00502205" w:rsidRPr="00502205" w:rsidRDefault="00672817" w:rsidP="000C14EA">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H5Dget_chunk_index_type</w:t>
      </w:r>
      <w:r w:rsidR="00B67681" w:rsidRPr="003D2DAD">
        <w:rPr>
          <w:rStyle w:val="TNR12ItChar"/>
          <w:rFonts w:eastAsiaTheme="minorHAnsi" w:cstheme="minorHAnsi"/>
        </w:rPr>
        <w:t xml:space="preserve"> </w:t>
      </w:r>
      <w:r w:rsidR="00B67681">
        <w:rPr>
          <w:rFonts w:eastAsia="Times New Roman" w:cstheme="minorHAnsi"/>
          <w:szCs w:val="24"/>
          <w:lang w:eastAsia="zh-CN"/>
        </w:rPr>
        <w:t xml:space="preserve">retrieves </w:t>
      </w:r>
      <w:r>
        <w:rPr>
          <w:rFonts w:eastAsia="Times New Roman" w:cstheme="minorHAnsi"/>
          <w:szCs w:val="24"/>
          <w:lang w:eastAsia="zh-CN"/>
        </w:rPr>
        <w:t>the chunked inde</w:t>
      </w:r>
      <w:r w:rsidR="00502205">
        <w:rPr>
          <w:rFonts w:eastAsia="Times New Roman" w:cstheme="minorHAnsi"/>
          <w:szCs w:val="24"/>
          <w:lang w:eastAsia="zh-CN"/>
        </w:rPr>
        <w:t xml:space="preserve">xing type </w:t>
      </w:r>
      <w:r w:rsidR="000C14EA">
        <w:rPr>
          <w:rFonts w:eastAsia="Times New Roman" w:cstheme="minorHAnsi"/>
          <w:szCs w:val="24"/>
          <w:lang w:eastAsia="zh-CN"/>
        </w:rPr>
        <w:t>for the</w:t>
      </w:r>
      <w:r w:rsidR="00502205">
        <w:rPr>
          <w:rFonts w:eastAsia="Times New Roman" w:cstheme="minorHAnsi"/>
          <w:szCs w:val="24"/>
          <w:lang w:eastAsia="zh-CN"/>
        </w:rPr>
        <w:t xml:space="preserve"> dataset </w:t>
      </w:r>
      <w:r>
        <w:rPr>
          <w:rFonts w:eastAsia="Times New Roman" w:cstheme="minorHAnsi"/>
          <w:szCs w:val="24"/>
          <w:lang w:eastAsia="zh-CN"/>
        </w:rPr>
        <w:t xml:space="preserve">associated with </w:t>
      </w:r>
      <w:del w:id="292" w:author="Vailin Choi" w:date="2015-05-13T11:42:00Z">
        <w:r w:rsidDel="003E6F6A">
          <w:rPr>
            <w:rFonts w:eastAsia="Times New Roman" w:cstheme="minorHAnsi"/>
            <w:szCs w:val="24"/>
            <w:lang w:eastAsia="zh-CN"/>
          </w:rPr>
          <w:delText>the dataset identifier</w:delText>
        </w:r>
        <w:r w:rsidR="00B67681" w:rsidDel="003E6F6A">
          <w:rPr>
            <w:rFonts w:eastAsia="Times New Roman" w:cstheme="minorHAnsi"/>
            <w:szCs w:val="24"/>
            <w:lang w:eastAsia="zh-CN"/>
          </w:rPr>
          <w:delText xml:space="preserve">, </w:delText>
        </w:r>
      </w:del>
      <w:r>
        <w:rPr>
          <w:rFonts w:ascii="Consolas" w:eastAsia="Times New Roman" w:hAnsi="Consolas" w:cs="Consolas"/>
          <w:i/>
          <w:sz w:val="20"/>
          <w:szCs w:val="20"/>
          <w:lang w:eastAsia="zh-CN"/>
        </w:rPr>
        <w:t>d</w:t>
      </w:r>
      <w:r w:rsidR="00B67681" w:rsidRPr="007902ED">
        <w:rPr>
          <w:rFonts w:ascii="Consolas" w:eastAsia="Times New Roman" w:hAnsi="Consolas" w:cs="Consolas"/>
          <w:i/>
          <w:sz w:val="20"/>
          <w:szCs w:val="20"/>
          <w:lang w:eastAsia="zh-CN"/>
        </w:rPr>
        <w:t>id</w:t>
      </w:r>
      <w:r w:rsidR="00B67681">
        <w:rPr>
          <w:rFonts w:eastAsia="Times New Roman" w:cstheme="minorHAnsi"/>
          <w:szCs w:val="24"/>
          <w:lang w:eastAsia="zh-CN"/>
        </w:rPr>
        <w:t xml:space="preserve">.  </w:t>
      </w:r>
      <w:r w:rsidR="00502205">
        <w:rPr>
          <w:rFonts w:eastAsia="Times New Roman" w:cstheme="minorHAnsi"/>
          <w:szCs w:val="24"/>
          <w:lang w:eastAsia="zh-CN"/>
        </w:rPr>
        <w:t>It will return error if the dataset is not chunked.</w:t>
      </w:r>
    </w:p>
    <w:p w14:paraId="76D367FE" w14:textId="77777777" w:rsidR="00B67681" w:rsidRDefault="00B67681" w:rsidP="00B67681">
      <w:pPr>
        <w:spacing w:after="0"/>
        <w:jc w:val="left"/>
        <w:rPr>
          <w:rFonts w:ascii="Times New Roman" w:eastAsia="Times New Roman" w:hAnsi="Times New Roman" w:cs="Times New Roman"/>
          <w:szCs w:val="24"/>
          <w:lang w:eastAsia="zh-CN"/>
        </w:rPr>
      </w:pPr>
    </w:p>
    <w:p w14:paraId="27497D20"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B67681" w:rsidRPr="000B27C2" w14:paraId="6CC08C98" w14:textId="77777777" w:rsidTr="007A5074">
        <w:trPr>
          <w:tblCellSpacing w:w="15" w:type="dxa"/>
        </w:trPr>
        <w:tc>
          <w:tcPr>
            <w:tcW w:w="3600" w:type="dxa"/>
            <w:hideMark/>
          </w:tcPr>
          <w:p w14:paraId="49520639" w14:textId="77777777" w:rsidR="00B67681" w:rsidRPr="00D32639" w:rsidRDefault="00B67681" w:rsidP="007A5074">
            <w:pPr>
              <w:spacing w:after="0"/>
              <w:jc w:val="left"/>
              <w:rPr>
                <w:rFonts w:eastAsia="Times New Roman" w:cstheme="minorHAnsi"/>
                <w:szCs w:val="24"/>
                <w:lang w:eastAsia="zh-CN"/>
              </w:rPr>
            </w:pPr>
            <w:proofErr w:type="spellStart"/>
            <w:proofErr w:type="gramStart"/>
            <w:r w:rsidRPr="006F6AE2">
              <w:rPr>
                <w:rFonts w:eastAsia="Times New Roman" w:cstheme="minorHAnsi"/>
                <w:i/>
                <w:iCs/>
                <w:szCs w:val="24"/>
                <w:lang w:eastAsia="zh-CN"/>
              </w:rPr>
              <w:t>hid</w:t>
            </w:r>
            <w:proofErr w:type="gramEnd"/>
            <w:r w:rsidRPr="006F6AE2">
              <w:rPr>
                <w:rFonts w:eastAsia="Times New Roman" w:cstheme="minorHAnsi"/>
                <w:i/>
                <w:iCs/>
                <w:szCs w:val="24"/>
                <w:lang w:eastAsia="zh-CN"/>
              </w:rPr>
              <w:t>_t</w:t>
            </w:r>
            <w:proofErr w:type="spellEnd"/>
            <w:r w:rsidRPr="006F6AE2">
              <w:rPr>
                <w:rFonts w:eastAsia="Times New Roman" w:cstheme="minorHAnsi"/>
                <w:i/>
                <w:iCs/>
                <w:szCs w:val="24"/>
                <w:lang w:eastAsia="zh-CN"/>
              </w:rPr>
              <w:t xml:space="preserve"> </w:t>
            </w:r>
            <w:r w:rsidR="004924D9">
              <w:rPr>
                <w:rFonts w:ascii="Consolas" w:eastAsia="Times New Roman" w:hAnsi="Consolas" w:cs="Consolas"/>
                <w:sz w:val="20"/>
                <w:szCs w:val="20"/>
                <w:lang w:eastAsia="zh-CN"/>
              </w:rPr>
              <w:t>d</w:t>
            </w:r>
            <w:r>
              <w:rPr>
                <w:rFonts w:ascii="Consolas" w:eastAsia="Times New Roman" w:hAnsi="Consolas" w:cs="Consolas"/>
                <w:sz w:val="20"/>
                <w:szCs w:val="20"/>
                <w:lang w:eastAsia="zh-CN"/>
              </w:rPr>
              <w:t>id</w:t>
            </w:r>
          </w:p>
          <w:p w14:paraId="6AC58B20" w14:textId="77777777" w:rsidR="00B67681" w:rsidRPr="00D32639" w:rsidRDefault="004924D9" w:rsidP="007A5074">
            <w:pPr>
              <w:spacing w:after="0"/>
              <w:jc w:val="left"/>
              <w:rPr>
                <w:rFonts w:eastAsia="Times New Roman" w:cstheme="minorHAnsi"/>
                <w:szCs w:val="24"/>
                <w:lang w:eastAsia="zh-CN"/>
              </w:rPr>
            </w:pPr>
            <w:r w:rsidRPr="004924D9">
              <w:rPr>
                <w:rFonts w:eastAsia="Times New Roman" w:cstheme="minorHAnsi"/>
                <w:i/>
                <w:iCs/>
                <w:szCs w:val="24"/>
                <w:lang w:eastAsia="zh-CN"/>
              </w:rPr>
              <w:t>H5D_chunk_index_t *</w:t>
            </w:r>
            <w:proofErr w:type="spellStart"/>
            <w:r w:rsidRPr="004924D9">
              <w:rPr>
                <w:rFonts w:eastAsia="Times New Roman" w:cstheme="minorHAnsi"/>
                <w:i/>
                <w:iCs/>
                <w:szCs w:val="24"/>
                <w:lang w:eastAsia="zh-CN"/>
              </w:rPr>
              <w:t>idx_type</w:t>
            </w:r>
            <w:proofErr w:type="spellEnd"/>
          </w:p>
          <w:p w14:paraId="37774356" w14:textId="77777777"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14:paraId="755F05B1" w14:textId="77777777" w:rsidR="00B67681" w:rsidRPr="008C03BB" w:rsidRDefault="00B67681"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4924D9">
              <w:rPr>
                <w:rFonts w:eastAsia="Times New Roman" w:cstheme="minorHAnsi"/>
                <w:szCs w:val="24"/>
                <w:lang w:eastAsia="zh-CN"/>
              </w:rPr>
              <w:t>Dataset i</w:t>
            </w:r>
            <w:r>
              <w:rPr>
                <w:rFonts w:eastAsia="Times New Roman" w:cstheme="minorHAnsi"/>
                <w:szCs w:val="24"/>
                <w:lang w:eastAsia="zh-CN"/>
              </w:rPr>
              <w:t>dentifier.</w:t>
            </w:r>
          </w:p>
          <w:p w14:paraId="596A5421" w14:textId="77777777" w:rsidR="00B67681" w:rsidRDefault="005D1608" w:rsidP="004924D9">
            <w:pPr>
              <w:spacing w:after="0"/>
              <w:jc w:val="left"/>
              <w:rPr>
                <w:rFonts w:eastAsia="Times New Roman" w:cstheme="minorHAnsi"/>
                <w:szCs w:val="24"/>
                <w:lang w:eastAsia="zh-CN"/>
              </w:rPr>
            </w:pPr>
            <w:r>
              <w:rPr>
                <w:rFonts w:eastAsia="Times New Roman" w:cstheme="minorHAnsi"/>
                <w:szCs w:val="24"/>
                <w:lang w:eastAsia="zh-CN"/>
              </w:rPr>
              <w:t>OUT</w:t>
            </w:r>
            <w:r w:rsidR="00B67681" w:rsidRPr="003D2DAD">
              <w:rPr>
                <w:rFonts w:eastAsia="Times New Roman" w:cstheme="minorHAnsi"/>
                <w:szCs w:val="24"/>
                <w:lang w:eastAsia="zh-CN"/>
              </w:rPr>
              <w:t xml:space="preserve">: </w:t>
            </w:r>
            <w:r w:rsidR="00B67681">
              <w:rPr>
                <w:rFonts w:eastAsia="Times New Roman" w:cstheme="minorHAnsi"/>
                <w:szCs w:val="24"/>
                <w:lang w:eastAsia="zh-CN"/>
              </w:rPr>
              <w:t xml:space="preserve">The </w:t>
            </w:r>
            <w:r w:rsidR="004924D9">
              <w:rPr>
                <w:rFonts w:eastAsia="Times New Roman" w:cstheme="minorHAnsi"/>
                <w:szCs w:val="24"/>
                <w:lang w:eastAsia="zh-CN"/>
              </w:rPr>
              <w:t>chunk indexing type</w:t>
            </w:r>
            <w:r w:rsidR="00B67681">
              <w:rPr>
                <w:rFonts w:eastAsia="Times New Roman" w:cstheme="minorHAnsi"/>
                <w:szCs w:val="24"/>
                <w:lang w:eastAsia="zh-CN"/>
              </w:rPr>
              <w:t>.</w:t>
            </w:r>
            <w:r w:rsidR="00257E50">
              <w:rPr>
                <w:rFonts w:eastAsia="Times New Roman" w:cstheme="minorHAnsi"/>
                <w:szCs w:val="24"/>
                <w:lang w:eastAsia="zh-CN"/>
              </w:rPr>
              <w:t xml:space="preserve"> Possible types are:</w:t>
            </w:r>
          </w:p>
          <w:p w14:paraId="5F2A6781"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H5D_CHUNK_IDX_BTREE</w:t>
            </w:r>
          </w:p>
          <w:p w14:paraId="78D1A0D1"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H5D_CHUNK_IDX_NONE</w:t>
            </w:r>
          </w:p>
          <w:p w14:paraId="1D1373C7"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H5D_CHUNK_IDX_FARRAY</w:t>
            </w:r>
          </w:p>
          <w:p w14:paraId="0E4D6AE5"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H5D_CHUNK_IDX_EARRAY</w:t>
            </w:r>
          </w:p>
          <w:p w14:paraId="4B0A7F40" w14:textId="77777777" w:rsidR="00364A25" w:rsidRPr="00144EAA" w:rsidRDefault="00364A25" w:rsidP="00364A25">
            <w:pPr>
              <w:spacing w:after="0"/>
              <w:jc w:val="left"/>
              <w:rPr>
                <w:rFonts w:eastAsia="Times New Roman" w:cstheme="minorHAnsi"/>
                <w:szCs w:val="24"/>
                <w:lang w:eastAsia="zh-CN"/>
              </w:rPr>
            </w:pPr>
            <w:r w:rsidRPr="00364A25">
              <w:rPr>
                <w:rFonts w:ascii="Menlo Regular" w:hAnsi="Menlo Regular" w:cs="Menlo Regular"/>
                <w:color w:val="000000"/>
                <w:sz w:val="20"/>
                <w:szCs w:val="20"/>
              </w:rPr>
              <w:t xml:space="preserve">    H5D_CHUNK_IDX_BT2</w:t>
            </w:r>
          </w:p>
        </w:tc>
      </w:tr>
      <w:tr w:rsidR="00B67681" w:rsidRPr="000B27C2" w14:paraId="42CD8384" w14:textId="77777777" w:rsidTr="007A5074">
        <w:trPr>
          <w:tblCellSpacing w:w="15" w:type="dxa"/>
        </w:trPr>
        <w:tc>
          <w:tcPr>
            <w:tcW w:w="3600" w:type="dxa"/>
            <w:hideMark/>
          </w:tcPr>
          <w:p w14:paraId="31DE94F6" w14:textId="77777777"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14:paraId="43057104" w14:textId="77777777" w:rsidR="00B67681" w:rsidRDefault="00B67681" w:rsidP="007A5074">
            <w:pPr>
              <w:spacing w:after="0"/>
              <w:jc w:val="left"/>
              <w:rPr>
                <w:rFonts w:ascii="Times New Roman" w:eastAsia="Times New Roman" w:hAnsi="Times New Roman" w:cs="Times New Roman"/>
                <w:szCs w:val="24"/>
                <w:lang w:eastAsia="zh-CN"/>
              </w:rPr>
            </w:pPr>
          </w:p>
        </w:tc>
      </w:tr>
    </w:tbl>
    <w:p w14:paraId="613B295B"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35AE700F" w14:textId="77777777" w:rsidR="00B67681" w:rsidDel="00083BC1" w:rsidRDefault="00B67681" w:rsidP="00B67681">
      <w:pPr>
        <w:spacing w:after="0"/>
        <w:ind w:left="720"/>
        <w:jc w:val="left"/>
        <w:rPr>
          <w:del w:id="293" w:author="Vailin Choi" w:date="2015-05-12T16:37:00Z"/>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000DCDCA" w14:textId="6DD74C43" w:rsidR="007A5074" w:rsidRPr="000C14EA" w:rsidDel="00083BC1" w:rsidRDefault="007A5074" w:rsidP="000C14EA">
      <w:pPr>
        <w:pStyle w:val="Heading2"/>
        <w:rPr>
          <w:del w:id="294" w:author="Vailin Choi" w:date="2015-05-12T16:37:00Z"/>
          <w:lang w:eastAsia="zh-CN"/>
        </w:rPr>
      </w:pPr>
      <w:del w:id="295" w:author="Vailin Choi" w:date="2015-05-12T16:37:00Z">
        <w:r w:rsidRPr="000C14EA" w:rsidDel="00083BC1">
          <w:rPr>
            <w:rFonts w:eastAsia="Times New Roman" w:cstheme="minorHAnsi"/>
            <w:szCs w:val="24"/>
            <w:lang w:eastAsia="zh-CN"/>
          </w:rPr>
          <w:delText>Example Usage</w:delText>
        </w:r>
      </w:del>
    </w:p>
    <w:p w14:paraId="2C9C65CC" w14:textId="70BC33D4" w:rsidR="007A5074" w:rsidRPr="007902ED" w:rsidDel="00083BC1" w:rsidRDefault="007A5074" w:rsidP="000C14EA">
      <w:pPr>
        <w:pStyle w:val="PlainText"/>
        <w:rPr>
          <w:del w:id="296" w:author="Vailin Choi" w:date="2015-05-12T16:37:00Z"/>
          <w:rFonts w:asciiTheme="minorHAnsi" w:hAnsiTheme="minorHAnsi"/>
          <w:sz w:val="24"/>
          <w:szCs w:val="24"/>
        </w:rPr>
      </w:pPr>
      <w:del w:id="297" w:author="Vailin Choi" w:date="2015-05-12T16:37:00Z">
        <w:r w:rsidRPr="007A5074" w:rsidDel="00083BC1">
          <w:rPr>
            <w:rFonts w:asciiTheme="minorHAnsi" w:hAnsiTheme="minorHAnsi"/>
            <w:sz w:val="24"/>
            <w:szCs w:val="24"/>
          </w:rPr>
          <w:delText xml:space="preserve">The example </w:delText>
        </w:r>
        <w:r w:rsidR="007D1A1C" w:rsidDel="00083BC1">
          <w:rPr>
            <w:rFonts w:asciiTheme="minorHAnsi" w:hAnsiTheme="minorHAnsi"/>
            <w:sz w:val="24"/>
            <w:szCs w:val="24"/>
          </w:rPr>
          <w:delText xml:space="preserve">below </w:delText>
        </w:r>
        <w:r w:rsidRPr="007A5074" w:rsidDel="00083BC1">
          <w:rPr>
            <w:rFonts w:asciiTheme="minorHAnsi" w:hAnsiTheme="minorHAnsi"/>
            <w:sz w:val="24"/>
            <w:szCs w:val="24"/>
          </w:rPr>
          <w:delText xml:space="preserve">illustrates the </w:delText>
        </w:r>
        <w:r w:rsidR="007D1A1C" w:rsidDel="00083BC1">
          <w:rPr>
            <w:rFonts w:asciiTheme="minorHAnsi" w:hAnsiTheme="minorHAnsi"/>
            <w:sz w:val="24"/>
            <w:szCs w:val="24"/>
          </w:rPr>
          <w:delText>usage of t</w:delText>
        </w:r>
      </w:del>
      <w:del w:id="298" w:author="Vailin Choi" w:date="2015-05-12T16:27:00Z">
        <w:r w:rsidR="007D1A1C" w:rsidDel="007911A4">
          <w:rPr>
            <w:rFonts w:asciiTheme="minorHAnsi" w:hAnsiTheme="minorHAnsi"/>
            <w:sz w:val="24"/>
            <w:szCs w:val="24"/>
          </w:rPr>
          <w:delText xml:space="preserve">hese </w:delText>
        </w:r>
      </w:del>
      <w:del w:id="299" w:author="Vailin Choi" w:date="2015-05-12T16:37:00Z">
        <w:r w:rsidR="007D1A1C" w:rsidDel="00083BC1">
          <w:rPr>
            <w:rFonts w:asciiTheme="minorHAnsi" w:hAnsiTheme="minorHAnsi"/>
            <w:sz w:val="24"/>
            <w:szCs w:val="24"/>
          </w:rPr>
          <w:delText>two internal routines:</w:delText>
        </w:r>
      </w:del>
    </w:p>
    <w:p w14:paraId="06FA0B6C" w14:textId="7F1D49AB" w:rsidR="007A5074" w:rsidDel="00083BC1" w:rsidRDefault="007A5074" w:rsidP="007A5074">
      <w:pPr>
        <w:pStyle w:val="PlainText"/>
        <w:rPr>
          <w:del w:id="300" w:author="Vailin Choi" w:date="2015-05-12T16:37:00Z"/>
        </w:rPr>
      </w:pPr>
    </w:p>
    <w:p w14:paraId="4194D3D9" w14:textId="21A0167D" w:rsidR="00293204" w:rsidDel="00083BC1" w:rsidRDefault="00293204" w:rsidP="007902ED">
      <w:pPr>
        <w:pStyle w:val="PlainText"/>
        <w:ind w:left="1440"/>
        <w:rPr>
          <w:del w:id="301" w:author="Vailin Choi" w:date="2015-05-12T16:37:00Z"/>
        </w:rPr>
      </w:pPr>
      <w:del w:id="302" w:author="Vailin Choi" w:date="2015-05-12T16:37:00Z">
        <w:r w:rsidDel="00083BC1">
          <w:delText>hid_t did;</w:delText>
        </w:r>
        <w:r w:rsidDel="00083BC1">
          <w:tab/>
        </w:r>
        <w:r w:rsidDel="00083BC1">
          <w:tab/>
        </w:r>
        <w:r w:rsidDel="00083BC1">
          <w:tab/>
          <w:delText>/* Dataset identifier */</w:delText>
        </w:r>
      </w:del>
    </w:p>
    <w:p w14:paraId="05900CB8" w14:textId="158B8C82" w:rsidR="00293204" w:rsidDel="00083BC1" w:rsidRDefault="00293204" w:rsidP="007902ED">
      <w:pPr>
        <w:pStyle w:val="PlainText"/>
        <w:ind w:left="1440"/>
        <w:rPr>
          <w:del w:id="303" w:author="Vailin Choi" w:date="2015-05-12T16:37:00Z"/>
        </w:rPr>
      </w:pPr>
      <w:del w:id="304" w:author="Vailin Choi" w:date="2015-05-12T16:37:00Z">
        <w:r w:rsidDel="00083BC1">
          <w:delText>H5D_chunk_index_t type;</w:delText>
        </w:r>
        <w:r w:rsidDel="00083BC1">
          <w:tab/>
          <w:delText>/* Chunk indexing type */</w:delText>
        </w:r>
      </w:del>
    </w:p>
    <w:p w14:paraId="02449D01" w14:textId="259A1B90" w:rsidR="00293204" w:rsidDel="00083BC1" w:rsidRDefault="00293204" w:rsidP="007902ED">
      <w:pPr>
        <w:pStyle w:val="PlainText"/>
        <w:ind w:left="1440"/>
        <w:rPr>
          <w:del w:id="305" w:author="Vailin Choi" w:date="2015-05-12T16:37:00Z"/>
        </w:rPr>
      </w:pPr>
    </w:p>
    <w:p w14:paraId="1D47DEA5" w14:textId="24202FF7" w:rsidR="00293204" w:rsidDel="00083BC1" w:rsidRDefault="00293204" w:rsidP="007902ED">
      <w:pPr>
        <w:pStyle w:val="PlainText"/>
        <w:ind w:left="1440"/>
        <w:rPr>
          <w:del w:id="306" w:author="Vailin Choi" w:date="2015-05-12T16:37:00Z"/>
        </w:rPr>
      </w:pPr>
      <w:del w:id="307" w:author="Vailin Choi" w:date="2015-05-12T16:37:00Z">
        <w:r w:rsidDel="00083BC1">
          <w:delText>/* Open a file */</w:delText>
        </w:r>
      </w:del>
    </w:p>
    <w:p w14:paraId="69352B05" w14:textId="01DCE99B" w:rsidR="00293204" w:rsidDel="00083BC1" w:rsidRDefault="00293204" w:rsidP="007902ED">
      <w:pPr>
        <w:pStyle w:val="PlainText"/>
        <w:ind w:left="1440"/>
        <w:rPr>
          <w:del w:id="308" w:author="Vailin Choi" w:date="2015-05-12T16:37:00Z"/>
        </w:rPr>
      </w:pPr>
      <w:del w:id="309" w:author="Vailin Choi" w:date="2015-05-12T16:37:00Z">
        <w:r w:rsidDel="00083BC1">
          <w:delText>:</w:delText>
        </w:r>
      </w:del>
    </w:p>
    <w:p w14:paraId="37C04FCF" w14:textId="12FA8EBE" w:rsidR="00293204" w:rsidDel="00083BC1" w:rsidRDefault="00293204" w:rsidP="007902ED">
      <w:pPr>
        <w:pStyle w:val="PlainText"/>
        <w:ind w:left="1440"/>
        <w:rPr>
          <w:del w:id="310" w:author="Vailin Choi" w:date="2015-05-12T16:37:00Z"/>
        </w:rPr>
      </w:pPr>
      <w:del w:id="311" w:author="Vailin Choi" w:date="2015-05-12T16:37:00Z">
        <w:r w:rsidDel="00083BC1">
          <w:delText>:</w:delText>
        </w:r>
      </w:del>
    </w:p>
    <w:p w14:paraId="67C28EBD" w14:textId="3142C1AE" w:rsidR="007D1A1C" w:rsidDel="00083BC1" w:rsidRDefault="007D1A1C" w:rsidP="007902ED">
      <w:pPr>
        <w:pStyle w:val="PlainText"/>
        <w:ind w:left="1440"/>
        <w:rPr>
          <w:del w:id="312" w:author="Vailin Choi" w:date="2015-05-12T16:37:00Z"/>
        </w:rPr>
      </w:pPr>
      <w:del w:id="313" w:author="Vailin Choi" w:date="2015-05-12T16:37:00Z">
        <w:r w:rsidDel="00083BC1">
          <w:delText>:</w:delText>
        </w:r>
      </w:del>
    </w:p>
    <w:p w14:paraId="2DEAE0FF" w14:textId="5E18924D" w:rsidR="007A5074" w:rsidDel="00083BC1" w:rsidRDefault="007A5074" w:rsidP="007902ED">
      <w:pPr>
        <w:pStyle w:val="PlainText"/>
        <w:ind w:left="1440"/>
        <w:rPr>
          <w:del w:id="314" w:author="Vailin Choi" w:date="2015-05-12T16:37:00Z"/>
        </w:rPr>
      </w:pPr>
      <w:del w:id="315" w:author="Vailin Choi" w:date="2015-05-12T16:37:00Z">
        <w:r w:rsidDel="00083BC1">
          <w:delText xml:space="preserve">/* </w:delText>
        </w:r>
        <w:r w:rsidR="00293204" w:rsidDel="00083BC1">
          <w:delText>Open a dataset in the file</w:delText>
        </w:r>
        <w:r w:rsidDel="00083BC1">
          <w:delText xml:space="preserve"> */</w:delText>
        </w:r>
      </w:del>
    </w:p>
    <w:p w14:paraId="26C6658A" w14:textId="6FB18663" w:rsidR="00293204" w:rsidDel="00083BC1" w:rsidRDefault="00293204" w:rsidP="007902ED">
      <w:pPr>
        <w:pStyle w:val="PlainText"/>
        <w:ind w:left="1440"/>
        <w:rPr>
          <w:del w:id="316" w:author="Vailin Choi" w:date="2015-05-12T16:37:00Z"/>
        </w:rPr>
      </w:pPr>
      <w:del w:id="317" w:author="Vailin Choi" w:date="2015-05-12T16:37:00Z">
        <w:r w:rsidDel="00083BC1">
          <w:delText>did = H5Dopen(fid, dname, H5P_DEFAULT);</w:delText>
        </w:r>
      </w:del>
    </w:p>
    <w:p w14:paraId="24321CE0" w14:textId="087D6BD2" w:rsidR="007D1A1C" w:rsidDel="00083BC1" w:rsidRDefault="007D1A1C" w:rsidP="007D1A1C">
      <w:pPr>
        <w:pStyle w:val="PlainText"/>
        <w:ind w:left="1440"/>
        <w:rPr>
          <w:del w:id="318" w:author="Vailin Choi" w:date="2015-05-12T16:37:00Z"/>
        </w:rPr>
      </w:pPr>
    </w:p>
    <w:p w14:paraId="318A8AA1" w14:textId="4E9E0179" w:rsidR="007D1A1C" w:rsidDel="00083BC1" w:rsidRDefault="007D1A1C" w:rsidP="007D1A1C">
      <w:pPr>
        <w:pStyle w:val="PlainText"/>
        <w:ind w:left="1440"/>
        <w:rPr>
          <w:del w:id="319" w:author="Vailin Choi" w:date="2015-05-12T16:37:00Z"/>
        </w:rPr>
      </w:pPr>
      <w:del w:id="320" w:author="Vailin Choi" w:date="2015-05-12T16:37:00Z">
        <w:r w:rsidDel="00083BC1">
          <w:delText>/* Convert the dataset’s chunk indexing type */</w:delText>
        </w:r>
      </w:del>
    </w:p>
    <w:p w14:paraId="2AF50061" w14:textId="1EAB62EA" w:rsidR="007D1A1C" w:rsidDel="00083BC1" w:rsidRDefault="007D1A1C" w:rsidP="007D1A1C">
      <w:pPr>
        <w:pStyle w:val="PlainText"/>
        <w:ind w:left="1440"/>
        <w:rPr>
          <w:del w:id="321" w:author="Vailin Choi" w:date="2015-05-12T16:37:00Z"/>
        </w:rPr>
      </w:pPr>
      <w:del w:id="322" w:author="Vailin Choi" w:date="2015-05-12T16:37:00Z">
        <w:r w:rsidDel="00083BC1">
          <w:delText>if(H5Dformat_convert(did)) &lt; 0)</w:delText>
        </w:r>
      </w:del>
    </w:p>
    <w:p w14:paraId="141C646E" w14:textId="4E41B849" w:rsidR="007D1A1C" w:rsidDel="00083BC1" w:rsidRDefault="007D1A1C" w:rsidP="007D1A1C">
      <w:pPr>
        <w:pStyle w:val="PlainText"/>
        <w:ind w:left="1440"/>
        <w:rPr>
          <w:del w:id="323" w:author="Vailin Choi" w:date="2015-05-12T16:37:00Z"/>
        </w:rPr>
      </w:pPr>
      <w:del w:id="324" w:author="Vailin Choi" w:date="2015-05-12T16:37:00Z">
        <w:r w:rsidDel="00083BC1">
          <w:tab/>
          <w:delText>printf(“ERROR in converting\n”);</w:delText>
        </w:r>
      </w:del>
    </w:p>
    <w:p w14:paraId="2045859D" w14:textId="4A47A2F5" w:rsidR="007D1A1C" w:rsidDel="00083BC1" w:rsidRDefault="007D1A1C" w:rsidP="007D1A1C">
      <w:pPr>
        <w:pStyle w:val="PlainText"/>
        <w:ind w:left="720"/>
        <w:rPr>
          <w:del w:id="325" w:author="Vailin Choi" w:date="2015-05-12T16:37:00Z"/>
        </w:rPr>
      </w:pPr>
      <w:del w:id="326" w:author="Vailin Choi" w:date="2015-05-12T16:37:00Z">
        <w:r w:rsidDel="00083BC1">
          <w:tab/>
        </w:r>
      </w:del>
    </w:p>
    <w:p w14:paraId="26238D9C" w14:textId="7CA1C904" w:rsidR="00293204" w:rsidDel="00083BC1" w:rsidRDefault="00293204" w:rsidP="007902ED">
      <w:pPr>
        <w:pStyle w:val="PlainText"/>
        <w:ind w:left="1440"/>
        <w:rPr>
          <w:del w:id="327" w:author="Vailin Choi" w:date="2015-05-12T16:37:00Z"/>
        </w:rPr>
      </w:pPr>
      <w:del w:id="328" w:author="Vailin Choi" w:date="2015-05-12T16:37:00Z">
        <w:r w:rsidDel="00083BC1">
          <w:delText>/* Retri</w:delText>
        </w:r>
        <w:r w:rsidR="0091328A" w:rsidDel="00083BC1">
          <w:delText>e</w:delText>
        </w:r>
        <w:r w:rsidDel="00083BC1">
          <w:delText>ve the dataset’s chunk indexing type */</w:delText>
        </w:r>
      </w:del>
    </w:p>
    <w:p w14:paraId="3CFC6EA4" w14:textId="3DAEB43B" w:rsidR="007A5074" w:rsidDel="00083BC1" w:rsidRDefault="00293204" w:rsidP="007902ED">
      <w:pPr>
        <w:pStyle w:val="PlainText"/>
        <w:ind w:left="1440"/>
        <w:rPr>
          <w:del w:id="329" w:author="Vailin Choi" w:date="2015-05-12T16:37:00Z"/>
        </w:rPr>
      </w:pPr>
      <w:del w:id="330" w:author="Vailin Choi" w:date="2015-05-12T16:37:00Z">
        <w:r w:rsidDel="00083BC1">
          <w:delText>H5Dget_chunk_indexing_type</w:delText>
        </w:r>
        <w:r w:rsidR="007A5074" w:rsidDel="00083BC1">
          <w:delText>(</w:delText>
        </w:r>
        <w:r w:rsidDel="00083BC1">
          <w:delText>did, &amp;type</w:delText>
        </w:r>
        <w:r w:rsidR="007A5074" w:rsidDel="00083BC1">
          <w:delText>);</w:delText>
        </w:r>
      </w:del>
    </w:p>
    <w:p w14:paraId="3B2D62AB" w14:textId="7FC34199" w:rsidR="007D1A1C" w:rsidDel="00083BC1" w:rsidRDefault="007D1A1C" w:rsidP="007902ED">
      <w:pPr>
        <w:pStyle w:val="PlainText"/>
        <w:ind w:left="1440"/>
        <w:rPr>
          <w:del w:id="331" w:author="Vailin Choi" w:date="2015-05-12T16:37:00Z"/>
        </w:rPr>
      </w:pPr>
      <w:del w:id="332" w:author="Vailin Choi" w:date="2015-05-12T16:37:00Z">
        <w:r w:rsidDel="00083BC1">
          <w:delText xml:space="preserve">/* type is </w:delText>
        </w:r>
        <w:r w:rsidRPr="007D1A1C" w:rsidDel="00083BC1">
          <w:delText>H5D_CHUNK_IDX_BTREE</w:delText>
        </w:r>
        <w:r w:rsidDel="00083BC1">
          <w:delText xml:space="preserve"> */</w:delText>
        </w:r>
      </w:del>
    </w:p>
    <w:p w14:paraId="572F12D6" w14:textId="4274B58F" w:rsidR="007A5074" w:rsidDel="00083BC1" w:rsidRDefault="00293204" w:rsidP="007A5074">
      <w:pPr>
        <w:pStyle w:val="PlainText"/>
        <w:ind w:left="720"/>
        <w:rPr>
          <w:del w:id="333" w:author="Vailin Choi" w:date="2015-05-12T16:37:00Z"/>
        </w:rPr>
      </w:pPr>
      <w:del w:id="334" w:author="Vailin Choi" w:date="2015-05-12T16:37:00Z">
        <w:r w:rsidDel="00083BC1">
          <w:tab/>
          <w:delText>:</w:delText>
        </w:r>
      </w:del>
    </w:p>
    <w:p w14:paraId="43F277FB" w14:textId="1265F9BB" w:rsidR="00293204" w:rsidDel="00083BC1" w:rsidRDefault="00293204" w:rsidP="007A5074">
      <w:pPr>
        <w:pStyle w:val="PlainText"/>
        <w:ind w:left="720"/>
        <w:rPr>
          <w:del w:id="335" w:author="Vailin Choi" w:date="2015-05-12T16:37:00Z"/>
        </w:rPr>
      </w:pPr>
      <w:del w:id="336" w:author="Vailin Choi" w:date="2015-05-12T16:37:00Z">
        <w:r w:rsidDel="00083BC1">
          <w:tab/>
          <w:delText>:</w:delText>
        </w:r>
      </w:del>
    </w:p>
    <w:p w14:paraId="47F1A2AA" w14:textId="6D2A4483" w:rsidR="00293204" w:rsidDel="00083BC1" w:rsidRDefault="00293204" w:rsidP="007A5074">
      <w:pPr>
        <w:pStyle w:val="PlainText"/>
        <w:ind w:left="720"/>
        <w:rPr>
          <w:del w:id="337" w:author="Vailin Choi" w:date="2015-05-12T16:37:00Z"/>
        </w:rPr>
      </w:pPr>
      <w:del w:id="338" w:author="Vailin Choi" w:date="2015-05-12T16:37:00Z">
        <w:r w:rsidDel="00083BC1">
          <w:tab/>
          <w:delText>:</w:delText>
        </w:r>
      </w:del>
    </w:p>
    <w:p w14:paraId="1BFA1C5E" w14:textId="77777777" w:rsidR="007A5074" w:rsidRDefault="007A5074">
      <w:pPr>
        <w:spacing w:after="0"/>
        <w:ind w:left="720"/>
        <w:jc w:val="left"/>
        <w:pPrChange w:id="339" w:author="Vailin Choi" w:date="2015-05-12T16:37:00Z">
          <w:pPr>
            <w:pStyle w:val="PlainText"/>
          </w:pPr>
        </w:pPrChange>
      </w:pPr>
    </w:p>
    <w:p w14:paraId="651EF5FF" w14:textId="77777777" w:rsidR="00AF0A2C" w:rsidRDefault="00066A84" w:rsidP="00611674">
      <w:pPr>
        <w:pStyle w:val="Heading1"/>
      </w:pPr>
      <w:r>
        <w:lastRenderedPageBreak/>
        <w:t>Future Enhancement</w:t>
      </w:r>
    </w:p>
    <w:p w14:paraId="2E2AB909" w14:textId="380963FD" w:rsidR="00083BC1" w:rsidRDefault="00083BC1">
      <w:pPr>
        <w:pStyle w:val="Heading2"/>
        <w:rPr>
          <w:ins w:id="340" w:author="Vailin Choi" w:date="2015-05-12T16:35:00Z"/>
        </w:rPr>
        <w:pPrChange w:id="341" w:author="Vailin Choi" w:date="2015-05-12T16:35:00Z">
          <w:pPr/>
        </w:pPrChange>
      </w:pPr>
      <w:ins w:id="342" w:author="Vailin Choi" w:date="2015-05-12T16:36:00Z">
        <w:r>
          <w:t>Upgrade</w:t>
        </w:r>
      </w:ins>
    </w:p>
    <w:p w14:paraId="6FD02C26" w14:textId="0762BA20" w:rsidR="00066A84" w:rsidRDefault="005E766C">
      <w:ins w:id="343" w:author="Vailin Choi" w:date="2015-05-13T11:45:00Z">
        <w:r>
          <w:t>Add a</w:t>
        </w:r>
      </w:ins>
      <w:del w:id="344" w:author="Vailin Choi" w:date="2015-05-13T11:45:00Z">
        <w:r w:rsidR="0033634F" w:rsidDel="005E766C">
          <w:delText>A</w:delText>
        </w:r>
      </w:del>
      <w:r w:rsidR="0033634F">
        <w:t xml:space="preserve"> new option </w:t>
      </w:r>
      <w:r w:rsidR="0033634F" w:rsidRPr="006D110A">
        <w:rPr>
          <w:i/>
        </w:rPr>
        <w:t>-u [--upgrade]</w:t>
      </w:r>
      <w:r w:rsidR="0033634F">
        <w:t xml:space="preserve"> </w:t>
      </w:r>
      <w:del w:id="345" w:author="Vailin Choi" w:date="2015-05-13T00:22:00Z">
        <w:r w:rsidR="0033634F" w:rsidDel="004A3E14">
          <w:delText>might</w:delText>
        </w:r>
        <w:r w:rsidR="0033634F" w:rsidRPr="0033634F" w:rsidDel="004A3E14">
          <w:delText xml:space="preserve"> be</w:delText>
        </w:r>
      </w:del>
      <w:ins w:id="346" w:author="Vailin Choi" w:date="2015-05-13T11:46:00Z">
        <w:r>
          <w:t>to the tool</w:t>
        </w:r>
      </w:ins>
      <w:del w:id="347" w:author="Vailin Choi" w:date="2015-05-13T11:46:00Z">
        <w:r w:rsidR="0033634F" w:rsidRPr="0033634F" w:rsidDel="005E766C">
          <w:delText xml:space="preserve"> </w:delText>
        </w:r>
        <w:r w:rsidR="0033634F" w:rsidDel="005E766C">
          <w:delText xml:space="preserve">a </w:delText>
        </w:r>
        <w:r w:rsidR="0033634F" w:rsidRPr="0033634F" w:rsidDel="005E766C">
          <w:delText xml:space="preserve">useful </w:delText>
        </w:r>
        <w:r w:rsidR="0033634F" w:rsidDel="005E766C">
          <w:delText>addition</w:delText>
        </w:r>
      </w:del>
      <w:r w:rsidR="0033634F">
        <w:t xml:space="preserve">.  </w:t>
      </w:r>
      <w:r w:rsidR="0033634F" w:rsidRPr="0033634F">
        <w:t>This will upgrade a chunked dataset’s indexing type to the latest format type like extensible array, version 2 B-tree, fixed array or implicit.</w:t>
      </w:r>
      <w:r w:rsidR="0033634F">
        <w:t xml:space="preserve">  </w:t>
      </w:r>
    </w:p>
    <w:p w14:paraId="203A98F4" w14:textId="77777777" w:rsidR="00C97129" w:rsidRDefault="00C97129" w:rsidP="0033634F">
      <w:r>
        <w:t xml:space="preserve">The work involved </w:t>
      </w:r>
      <w:r w:rsidR="000D2F89">
        <w:t>in adding</w:t>
      </w:r>
      <w:r>
        <w:t xml:space="preserve"> this option:</w:t>
      </w:r>
    </w:p>
    <w:p w14:paraId="030A98E5" w14:textId="77777777" w:rsidR="00C97129" w:rsidRDefault="000D2F89" w:rsidP="000D2F89">
      <w:pPr>
        <w:pStyle w:val="ListParagraph"/>
        <w:numPr>
          <w:ilvl w:val="0"/>
          <w:numId w:val="14"/>
        </w:numPr>
      </w:pPr>
      <w:r>
        <w:t xml:space="preserve">Decide on the indexing type to upgrade based on </w:t>
      </w:r>
      <w:r w:rsidR="00C97129">
        <w:t xml:space="preserve">the dataset’s </w:t>
      </w:r>
      <w:r>
        <w:t>dimension</w:t>
      </w:r>
      <w:r w:rsidR="00C97129">
        <w:t xml:space="preserve"> specification </w:t>
      </w:r>
    </w:p>
    <w:p w14:paraId="48982AE9" w14:textId="77777777" w:rsidR="00C97129" w:rsidRDefault="00C97129" w:rsidP="000D2F89">
      <w:pPr>
        <w:pStyle w:val="ListParagraph"/>
        <w:numPr>
          <w:ilvl w:val="0"/>
          <w:numId w:val="14"/>
        </w:numPr>
      </w:pPr>
      <w:r>
        <w:t xml:space="preserve">Handle the actual conversion in the internal library routine </w:t>
      </w:r>
      <w:r w:rsidR="000D2F89">
        <w:t>based</w:t>
      </w:r>
      <w:r>
        <w:t xml:space="preserve"> on the indexing type</w:t>
      </w:r>
    </w:p>
    <w:p w14:paraId="10B2FC73" w14:textId="77777777" w:rsidR="00C97129" w:rsidRDefault="00FB26B3" w:rsidP="000D2F89">
      <w:pPr>
        <w:pStyle w:val="ListParagraph"/>
        <w:numPr>
          <w:ilvl w:val="0"/>
          <w:numId w:val="14"/>
        </w:numPr>
      </w:pPr>
      <w:r>
        <w:t>Debugging, t</w:t>
      </w:r>
      <w:r w:rsidR="000D2F89">
        <w:t>esting and add</w:t>
      </w:r>
      <w:r>
        <w:t>ing</w:t>
      </w:r>
      <w:r w:rsidR="000D2F89">
        <w:t xml:space="preserve"> n</w:t>
      </w:r>
      <w:r w:rsidR="00C97129">
        <w:t>ew tests</w:t>
      </w:r>
    </w:p>
    <w:p w14:paraId="3D8B7D0D" w14:textId="77777777" w:rsidR="001710DF" w:rsidRPr="0033634F" w:rsidRDefault="001710DF" w:rsidP="000D2F89">
      <w:pPr>
        <w:pStyle w:val="ListParagraph"/>
        <w:numPr>
          <w:ilvl w:val="0"/>
          <w:numId w:val="14"/>
        </w:numPr>
      </w:pPr>
      <w:r>
        <w:t>Update reference manual entry</w:t>
      </w:r>
    </w:p>
    <w:p w14:paraId="2B493B2F" w14:textId="77777777" w:rsidR="00AC29DF" w:rsidRDefault="00C97129" w:rsidP="00AC29DF">
      <w:pPr>
        <w:rPr>
          <w:ins w:id="348" w:author="Vailin Choi" w:date="2015-05-12T16:36:00Z"/>
        </w:rPr>
      </w:pPr>
      <w:r>
        <w:t xml:space="preserve">The estimated time for doing the above work is </w:t>
      </w:r>
      <w:r w:rsidR="001710DF">
        <w:t>roughly 4</w:t>
      </w:r>
      <w:r w:rsidR="000D2F89">
        <w:t>0</w:t>
      </w:r>
      <w:r>
        <w:t xml:space="preserve"> hours.</w:t>
      </w:r>
    </w:p>
    <w:p w14:paraId="5B4DB2F5" w14:textId="4ED736DF" w:rsidR="00083BC1" w:rsidRDefault="00083BC1">
      <w:pPr>
        <w:pStyle w:val="Heading2"/>
        <w:rPr>
          <w:ins w:id="349" w:author="Vailin Choi" w:date="2015-05-12T22:29:00Z"/>
        </w:rPr>
        <w:pPrChange w:id="350" w:author="Vailin Choi" w:date="2015-05-12T16:36:00Z">
          <w:pPr/>
        </w:pPrChange>
      </w:pPr>
      <w:ins w:id="351" w:author="Vailin Choi" w:date="2015-05-12T16:36:00Z">
        <w:r>
          <w:t>Conversion for other objects</w:t>
        </w:r>
      </w:ins>
    </w:p>
    <w:p w14:paraId="258354B6" w14:textId="74F1CB17" w:rsidR="00924AE3" w:rsidRPr="00924AE3" w:rsidRDefault="00924AE3">
      <w:ins w:id="352" w:author="Vailin Choi" w:date="2015-05-12T22:29:00Z">
        <w:r>
          <w:t xml:space="preserve">Expand the tool </w:t>
        </w:r>
      </w:ins>
      <w:ins w:id="353" w:author="Vailin Choi" w:date="2015-05-12T22:32:00Z">
        <w:r>
          <w:t xml:space="preserve">to </w:t>
        </w:r>
      </w:ins>
      <w:ins w:id="354" w:author="Vailin Choi" w:date="2015-05-12T22:29:00Z">
        <w:r>
          <w:t xml:space="preserve">perform upgrade or downgrade for </w:t>
        </w:r>
      </w:ins>
      <w:ins w:id="355" w:author="Vailin Choi" w:date="2015-05-12T22:33:00Z">
        <w:r>
          <w:t>other</w:t>
        </w:r>
      </w:ins>
      <w:ins w:id="356" w:author="Vailin Choi" w:date="2015-05-12T22:32:00Z">
        <w:r>
          <w:t xml:space="preserve"> </w:t>
        </w:r>
      </w:ins>
      <w:ins w:id="357" w:author="Vailin Choi" w:date="2015-05-12T22:29:00Z">
        <w:r>
          <w:t>HDF5 objects in the file, i.e. groups and named data</w:t>
        </w:r>
      </w:ins>
      <w:ins w:id="358" w:author="Vailin Choi" w:date="2015-05-12T22:35:00Z">
        <w:r>
          <w:t xml:space="preserve"> </w:t>
        </w:r>
      </w:ins>
      <w:ins w:id="359" w:author="Vailin Choi" w:date="2015-05-12T22:29:00Z">
        <w:r>
          <w:t>type</w:t>
        </w:r>
      </w:ins>
      <w:ins w:id="360" w:author="Vailin Choi" w:date="2015-05-12T22:35:00Z">
        <w:r>
          <w:t>s</w:t>
        </w:r>
      </w:ins>
      <w:ins w:id="361" w:author="Vailin Choi" w:date="2015-05-12T22:29:00Z">
        <w:r>
          <w:t>.</w:t>
        </w:r>
      </w:ins>
      <w:ins w:id="362" w:author="Vailin Choi" w:date="2015-05-12T22:33:00Z">
        <w:r>
          <w:t xml:space="preserve">  </w:t>
        </w:r>
      </w:ins>
      <w:ins w:id="363" w:author="Vailin Choi" w:date="2015-05-12T22:35:00Z">
        <w:r>
          <w:t>More time is needed to investigate the full extent of this work.</w:t>
        </w:r>
      </w:ins>
      <w:ins w:id="364" w:author="Vailin Choi" w:date="2015-05-12T22:33:00Z">
        <w:r>
          <w:t xml:space="preserve"> </w:t>
        </w:r>
      </w:ins>
    </w:p>
    <w:p w14:paraId="73EBF0BC" w14:textId="77777777" w:rsidR="00611674" w:rsidRPr="000557A5" w:rsidRDefault="00611674" w:rsidP="00611674">
      <w:pPr>
        <w:pStyle w:val="Heading"/>
      </w:pPr>
      <w:r>
        <w:t>Acknowledgements</w:t>
      </w:r>
    </w:p>
    <w:p w14:paraId="3D7F469F" w14:textId="77777777" w:rsidR="00611674" w:rsidRDefault="00611674" w:rsidP="00611674">
      <w:r>
        <w:t>This work was supported</w:t>
      </w:r>
      <w:r w:rsidR="00BA0FF6">
        <w:t xml:space="preserve"> by</w:t>
      </w:r>
      <w:r w:rsidR="00C954F5">
        <w:t xml:space="preserve"> </w:t>
      </w:r>
      <w:r w:rsidR="00E337DB">
        <w:t>The HDF Group internal maintenance project (GMQS).</w:t>
      </w:r>
    </w:p>
    <w:p w14:paraId="56C51202" w14:textId="77777777" w:rsidR="00611674" w:rsidRDefault="00611674" w:rsidP="00611674"/>
    <w:p w14:paraId="6150C52B" w14:textId="77777777"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52F1E32" w14:textId="77777777">
        <w:trPr>
          <w:jc w:val="center"/>
        </w:trPr>
        <w:tc>
          <w:tcPr>
            <w:tcW w:w="2337" w:type="dxa"/>
          </w:tcPr>
          <w:p w14:paraId="72A8F8C8" w14:textId="77777777" w:rsidR="00611674" w:rsidRPr="009D6CFF" w:rsidRDefault="00066A84" w:rsidP="00E166B2">
            <w:pPr>
              <w:jc w:val="left"/>
              <w:rPr>
                <w:i/>
              </w:rPr>
            </w:pPr>
            <w:r>
              <w:rPr>
                <w:i/>
              </w:rPr>
              <w:t>March</w:t>
            </w:r>
            <w:r w:rsidR="00201E71" w:rsidRPr="009D6CFF">
              <w:rPr>
                <w:i/>
              </w:rPr>
              <w:t xml:space="preserve"> </w:t>
            </w:r>
            <w:r w:rsidR="00E166B2">
              <w:rPr>
                <w:i/>
              </w:rPr>
              <w:t>26</w:t>
            </w:r>
            <w:r w:rsidR="00611674" w:rsidRPr="009D6CFF">
              <w:rPr>
                <w:i/>
              </w:rPr>
              <w:t xml:space="preserve">, </w:t>
            </w:r>
            <w:r w:rsidR="00201E71" w:rsidRPr="009D6CFF">
              <w:rPr>
                <w:i/>
              </w:rPr>
              <w:t>20</w:t>
            </w:r>
            <w:r w:rsidR="00201E71">
              <w:rPr>
                <w:i/>
              </w:rPr>
              <w:t>1</w:t>
            </w:r>
            <w:r>
              <w:rPr>
                <w:i/>
              </w:rPr>
              <w:t>5</w:t>
            </w:r>
            <w:r w:rsidR="00611674" w:rsidRPr="009D6CFF">
              <w:rPr>
                <w:i/>
              </w:rPr>
              <w:t>:</w:t>
            </w:r>
          </w:p>
        </w:tc>
        <w:tc>
          <w:tcPr>
            <w:tcW w:w="7743" w:type="dxa"/>
          </w:tcPr>
          <w:p w14:paraId="575CFBA7" w14:textId="77777777" w:rsidR="00611674" w:rsidRPr="009D6CFF" w:rsidRDefault="00611674" w:rsidP="00066A84">
            <w:pPr>
              <w:jc w:val="left"/>
            </w:pPr>
            <w:r w:rsidRPr="009D6CFF">
              <w:t xml:space="preserve">Version 1 circulated for comment within The HDF Group. </w:t>
            </w:r>
          </w:p>
        </w:tc>
      </w:tr>
      <w:tr w:rsidR="00611674" w:rsidRPr="009D6CFF" w14:paraId="53F80205" w14:textId="77777777">
        <w:trPr>
          <w:jc w:val="center"/>
        </w:trPr>
        <w:tc>
          <w:tcPr>
            <w:tcW w:w="2337" w:type="dxa"/>
          </w:tcPr>
          <w:p w14:paraId="1BA6268E" w14:textId="77777777" w:rsidR="00C4342E" w:rsidRDefault="00E337DB" w:rsidP="00611674">
            <w:pPr>
              <w:jc w:val="left"/>
              <w:rPr>
                <w:rStyle w:val="Emphasis"/>
              </w:rPr>
            </w:pPr>
            <w:r>
              <w:rPr>
                <w:rStyle w:val="Emphasis"/>
              </w:rPr>
              <w:t>March 31, 2015</w:t>
            </w:r>
          </w:p>
          <w:p w14:paraId="7B092351" w14:textId="77777777" w:rsidR="00900587" w:rsidRDefault="00900587" w:rsidP="00611674">
            <w:pPr>
              <w:jc w:val="left"/>
              <w:rPr>
                <w:ins w:id="365" w:author="Vailin Choi" w:date="2015-05-12T22:38:00Z"/>
                <w:rStyle w:val="Emphasis"/>
              </w:rPr>
            </w:pPr>
            <w:r>
              <w:rPr>
                <w:rStyle w:val="Emphasis"/>
              </w:rPr>
              <w:t>May 5, 2015</w:t>
            </w:r>
          </w:p>
          <w:p w14:paraId="5021C683" w14:textId="7495AEA0" w:rsidR="0041293B" w:rsidRPr="009D6CFF" w:rsidRDefault="0041293B" w:rsidP="00611674">
            <w:pPr>
              <w:jc w:val="left"/>
              <w:rPr>
                <w:rStyle w:val="Emphasis"/>
              </w:rPr>
            </w:pPr>
            <w:ins w:id="366" w:author="Vailin Choi" w:date="2015-05-12T22:38:00Z">
              <w:r>
                <w:rPr>
                  <w:rStyle w:val="Emphasis"/>
                </w:rPr>
                <w:t>May 13, 2015</w:t>
              </w:r>
            </w:ins>
          </w:p>
        </w:tc>
        <w:tc>
          <w:tcPr>
            <w:tcW w:w="7743" w:type="dxa"/>
          </w:tcPr>
          <w:p w14:paraId="3AC980E2" w14:textId="77777777" w:rsidR="00611674" w:rsidRDefault="00E337DB" w:rsidP="00E337DB">
            <w:pPr>
              <w:jc w:val="left"/>
              <w:rPr>
                <w:rStyle w:val="Emphasis"/>
              </w:rPr>
            </w:pPr>
            <w:r>
              <w:rPr>
                <w:rStyle w:val="Emphasis"/>
              </w:rPr>
              <w:t>Version 2 sent to DLS with the source code.</w:t>
            </w:r>
          </w:p>
          <w:p w14:paraId="2D592F6E" w14:textId="77777777" w:rsidR="00900587" w:rsidRDefault="00900587" w:rsidP="00E337DB">
            <w:pPr>
              <w:jc w:val="left"/>
              <w:rPr>
                <w:ins w:id="367" w:author="Vailin Choi" w:date="2015-05-12T22:38:00Z"/>
                <w:rStyle w:val="Emphasis"/>
                <w:i w:val="0"/>
              </w:rPr>
            </w:pPr>
            <w:r w:rsidRPr="00536F1D">
              <w:rPr>
                <w:rStyle w:val="Emphasis"/>
                <w:i w:val="0"/>
              </w:rPr>
              <w:t>Version 3 circulated within the HDF Group.</w:t>
            </w:r>
          </w:p>
          <w:p w14:paraId="5F622A27" w14:textId="50D8C70D" w:rsidR="0041293B" w:rsidRPr="00536F1D" w:rsidRDefault="0041293B">
            <w:pPr>
              <w:jc w:val="left"/>
              <w:rPr>
                <w:rStyle w:val="Emphasis"/>
                <w:i w:val="0"/>
              </w:rPr>
            </w:pPr>
            <w:ins w:id="368" w:author="Vailin Choi" w:date="2015-05-12T22:38:00Z">
              <w:r>
                <w:rPr>
                  <w:rStyle w:val="Emphasis"/>
                  <w:i w:val="0"/>
                </w:rPr>
                <w:t xml:space="preserve">Version 4 </w:t>
              </w:r>
            </w:ins>
            <w:ins w:id="369" w:author="Vailin Choi" w:date="2015-05-12T22:40:00Z">
              <w:r>
                <w:rPr>
                  <w:rStyle w:val="Emphasis"/>
                  <w:i w:val="0"/>
                </w:rPr>
                <w:t xml:space="preserve">incorporated </w:t>
              </w:r>
            </w:ins>
            <w:ins w:id="370" w:author="Vailin Choi" w:date="2015-05-12T22:38:00Z">
              <w:r>
                <w:rPr>
                  <w:rStyle w:val="Emphasis"/>
                  <w:i w:val="0"/>
                </w:rPr>
                <w:t>review comments.</w:t>
              </w:r>
            </w:ins>
          </w:p>
        </w:tc>
      </w:tr>
      <w:tr w:rsidR="00611674" w:rsidRPr="009D6CFF" w14:paraId="4F0B258E" w14:textId="77777777">
        <w:trPr>
          <w:jc w:val="center"/>
        </w:trPr>
        <w:tc>
          <w:tcPr>
            <w:tcW w:w="2337" w:type="dxa"/>
          </w:tcPr>
          <w:p w14:paraId="6C724A36" w14:textId="77777777" w:rsidR="00611674" w:rsidRPr="009D6CFF" w:rsidRDefault="00611674" w:rsidP="00611674">
            <w:pPr>
              <w:jc w:val="left"/>
              <w:rPr>
                <w:rStyle w:val="Emphasis"/>
              </w:rPr>
            </w:pPr>
          </w:p>
        </w:tc>
        <w:tc>
          <w:tcPr>
            <w:tcW w:w="7743" w:type="dxa"/>
          </w:tcPr>
          <w:p w14:paraId="7795F5FF" w14:textId="77777777" w:rsidR="00611674" w:rsidRPr="009D6CFF" w:rsidRDefault="00611674" w:rsidP="00611674">
            <w:pPr>
              <w:jc w:val="left"/>
              <w:rPr>
                <w:rStyle w:val="Emphasis"/>
              </w:rPr>
            </w:pPr>
          </w:p>
        </w:tc>
      </w:tr>
      <w:tr w:rsidR="00611674" w:rsidRPr="009D6CFF" w14:paraId="08C4435E" w14:textId="77777777">
        <w:trPr>
          <w:jc w:val="center"/>
        </w:trPr>
        <w:tc>
          <w:tcPr>
            <w:tcW w:w="2337" w:type="dxa"/>
          </w:tcPr>
          <w:p w14:paraId="79ACA468" w14:textId="77777777" w:rsidR="00611674" w:rsidRPr="009D6CFF" w:rsidRDefault="00611674" w:rsidP="00611674">
            <w:pPr>
              <w:jc w:val="left"/>
              <w:rPr>
                <w:rStyle w:val="Emphasis"/>
              </w:rPr>
            </w:pPr>
          </w:p>
        </w:tc>
        <w:tc>
          <w:tcPr>
            <w:tcW w:w="7743" w:type="dxa"/>
          </w:tcPr>
          <w:p w14:paraId="6F2C123B" w14:textId="77777777" w:rsidR="00611674" w:rsidRPr="009D6CFF" w:rsidRDefault="00611674" w:rsidP="00611674">
            <w:pPr>
              <w:jc w:val="left"/>
              <w:rPr>
                <w:rStyle w:val="Emphasis"/>
              </w:rPr>
            </w:pPr>
          </w:p>
        </w:tc>
      </w:tr>
      <w:tr w:rsidR="00611674" w:rsidRPr="009D6CFF" w14:paraId="457B53E8" w14:textId="77777777">
        <w:trPr>
          <w:jc w:val="center"/>
        </w:trPr>
        <w:tc>
          <w:tcPr>
            <w:tcW w:w="2337" w:type="dxa"/>
          </w:tcPr>
          <w:p w14:paraId="6C593035" w14:textId="77777777" w:rsidR="00611674" w:rsidRPr="009D6CFF" w:rsidRDefault="00611674" w:rsidP="00611674">
            <w:pPr>
              <w:jc w:val="left"/>
              <w:rPr>
                <w:rStyle w:val="Emphasis"/>
              </w:rPr>
            </w:pPr>
          </w:p>
        </w:tc>
        <w:tc>
          <w:tcPr>
            <w:tcW w:w="7743" w:type="dxa"/>
          </w:tcPr>
          <w:p w14:paraId="349B50E6" w14:textId="77777777" w:rsidR="00611674" w:rsidRPr="009D6CFF" w:rsidRDefault="00611674" w:rsidP="00611674">
            <w:pPr>
              <w:jc w:val="left"/>
              <w:rPr>
                <w:rStyle w:val="Emphasis"/>
              </w:rPr>
            </w:pPr>
          </w:p>
        </w:tc>
      </w:tr>
      <w:tr w:rsidR="00611674" w:rsidRPr="009D6CFF" w14:paraId="4643A613" w14:textId="77777777">
        <w:trPr>
          <w:jc w:val="center"/>
        </w:trPr>
        <w:tc>
          <w:tcPr>
            <w:tcW w:w="2337" w:type="dxa"/>
          </w:tcPr>
          <w:p w14:paraId="274EC8A5" w14:textId="77777777" w:rsidR="00611674" w:rsidRPr="009D6CFF" w:rsidRDefault="00611674" w:rsidP="00611674">
            <w:pPr>
              <w:jc w:val="left"/>
              <w:rPr>
                <w:rStyle w:val="Emphasis"/>
              </w:rPr>
            </w:pPr>
          </w:p>
        </w:tc>
        <w:tc>
          <w:tcPr>
            <w:tcW w:w="7743" w:type="dxa"/>
          </w:tcPr>
          <w:p w14:paraId="147421DC" w14:textId="77777777" w:rsidR="00611674" w:rsidRPr="009D6CFF" w:rsidRDefault="00611674" w:rsidP="00611674">
            <w:pPr>
              <w:jc w:val="left"/>
              <w:rPr>
                <w:rStyle w:val="Emphasis"/>
              </w:rPr>
            </w:pPr>
          </w:p>
        </w:tc>
      </w:tr>
    </w:tbl>
    <w:p w14:paraId="2C4706BD" w14:textId="77777777" w:rsidR="00611674" w:rsidRDefault="00611674" w:rsidP="00611674">
      <w:pPr>
        <w:pStyle w:val="Heading"/>
      </w:pPr>
      <w:r w:rsidRPr="00430A08">
        <w:t>References</w:t>
      </w:r>
    </w:p>
    <w:p w14:paraId="3BDA405A" w14:textId="77777777" w:rsidR="00FA7D8F" w:rsidRDefault="00FA7D8F" w:rsidP="00FA7D8F">
      <w:pPr>
        <w:pStyle w:val="ListParagraph"/>
        <w:numPr>
          <w:ilvl w:val="0"/>
          <w:numId w:val="15"/>
        </w:numPr>
      </w:pPr>
      <w:bookmarkStart w:id="371" w:name="_Ref289440710"/>
      <w:r>
        <w:t xml:space="preserve">HDF5 File Format Specification, The HDF Group, </w:t>
      </w:r>
      <w:hyperlink r:id="rId10" w:history="1">
        <w:r w:rsidRPr="00B51F9E">
          <w:rPr>
            <w:rStyle w:val="Hyperlink"/>
          </w:rPr>
          <w:t>http://www.hdfgroup.org/HDF5/docNewFeatures/NewFeaturesReferenceDocs.html</w:t>
        </w:r>
      </w:hyperlink>
      <w:bookmarkEnd w:id="371"/>
      <w:r>
        <w:t xml:space="preserve"> </w:t>
      </w:r>
    </w:p>
    <w:p w14:paraId="3EE37F4F" w14:textId="77777777" w:rsidR="00900587" w:rsidRDefault="00900587" w:rsidP="00FA7D8F">
      <w:pPr>
        <w:pStyle w:val="ListParagraph"/>
        <w:numPr>
          <w:ilvl w:val="0"/>
          <w:numId w:val="15"/>
        </w:numPr>
      </w:pPr>
      <w:r>
        <w:t>RFC: Options to handle compatibility issues for HDF5 files,</w:t>
      </w:r>
    </w:p>
    <w:p w14:paraId="3897BF88" w14:textId="77777777" w:rsidR="00900587" w:rsidDel="008353D1" w:rsidRDefault="00C72D31" w:rsidP="00536F1D">
      <w:pPr>
        <w:pStyle w:val="ListParagraph"/>
        <w:rPr>
          <w:del w:id="372" w:author="Vailin Choi" w:date="2015-05-12T22:40:00Z"/>
        </w:rPr>
      </w:pPr>
      <w:hyperlink r:id="rId11" w:history="1">
        <w:r w:rsidR="00900587" w:rsidRPr="001A6289">
          <w:rPr>
            <w:rStyle w:val="Hyperlink"/>
          </w:rPr>
          <w:t>http://svn.hdfgroup.uiuc.edu/hdf5doc/trunk/RFCs/HDF5/tools/compat_tool/</w:t>
        </w:r>
      </w:hyperlink>
    </w:p>
    <w:p w14:paraId="309BA956" w14:textId="77777777" w:rsidR="00900587" w:rsidRPr="00FA7D8F" w:rsidDel="008353D1" w:rsidRDefault="00900587" w:rsidP="00536F1D">
      <w:pPr>
        <w:pStyle w:val="ListParagraph"/>
        <w:rPr>
          <w:del w:id="373" w:author="Vailin Choi" w:date="2015-05-12T22:40:00Z"/>
        </w:rPr>
      </w:pPr>
    </w:p>
    <w:p w14:paraId="5EBC156B" w14:textId="77777777" w:rsidR="00611674" w:rsidRDefault="00611674">
      <w:pPr>
        <w:pStyle w:val="ListParagraph"/>
        <w:pPrChange w:id="374" w:author="Vailin Choi" w:date="2015-05-12T22:40:00Z">
          <w:pPr/>
        </w:pPrChange>
      </w:pPr>
    </w:p>
    <w:sectPr w:rsidR="00611674" w:rsidSect="00611674">
      <w:headerReference w:type="even" r:id="rId12"/>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Quincey Koziol" w:date="2015-05-08T14:22:00Z" w:initials="QK">
    <w:p w14:paraId="708E8727" w14:textId="77777777" w:rsidR="00C72D31" w:rsidRDefault="00C72D31">
      <w:pPr>
        <w:pStyle w:val="CommentText"/>
      </w:pPr>
      <w:r>
        <w:rPr>
          <w:rStyle w:val="CommentReference"/>
        </w:rPr>
        <w:annotationRef/>
      </w:r>
      <w:r>
        <w:t xml:space="preserve">Add use case(s) [SWMR]; pre- and post-condition statements; mention that the file size will [likely] increase; compare to h5repack; </w:t>
      </w:r>
    </w:p>
  </w:comment>
  <w:comment w:id="72" w:author="Quincey Koziol" w:date="2015-05-08T14:21:00Z" w:initials="QK">
    <w:p w14:paraId="26E3E8D8" w14:textId="77777777" w:rsidR="00C72D31" w:rsidRDefault="00C72D31">
      <w:pPr>
        <w:pStyle w:val="CommentText"/>
      </w:pPr>
      <w:r>
        <w:rPr>
          <w:rStyle w:val="CommentReference"/>
        </w:rPr>
        <w:annotationRef/>
      </w:r>
      <w:r>
        <w:t xml:space="preserve">Add section mentioning that this tool may be upgraded in the future, to do other format </w:t>
      </w:r>
      <w:proofErr w:type="spellStart"/>
      <w:r>
        <w:t>downconversions</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737E0" w14:textId="77777777" w:rsidR="00C72D31" w:rsidRDefault="00C72D31" w:rsidP="00611674">
      <w:r>
        <w:separator/>
      </w:r>
    </w:p>
  </w:endnote>
  <w:endnote w:type="continuationSeparator" w:id="0">
    <w:p w14:paraId="18FFDC4E" w14:textId="77777777" w:rsidR="00C72D31" w:rsidRDefault="00C72D31"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478425"/>
      <w:docPartObj>
        <w:docPartGallery w:val="Page Numbers (Bottom of Page)"/>
        <w:docPartUnique/>
      </w:docPartObj>
    </w:sdtPr>
    <w:sdtContent>
      <w:sdt>
        <w:sdtPr>
          <w:id w:val="1478426"/>
          <w:docPartObj>
            <w:docPartGallery w:val="Page Numbers (Top of Page)"/>
            <w:docPartUnique/>
          </w:docPartObj>
        </w:sdtPr>
        <w:sdtContent>
          <w:p w14:paraId="66D65203" w14:textId="77777777" w:rsidR="00C72D31" w:rsidRDefault="00C72D31" w:rsidP="00611674">
            <w:pPr>
              <w:pStyle w:val="HDFFooter"/>
            </w:pPr>
            <w:r>
              <w:rPr>
                <w:noProof/>
              </w:rPr>
              <w:drawing>
                <wp:anchor distT="0" distB="0" distL="0" distR="0" simplePos="0" relativeHeight="251658240" behindDoc="0" locked="0" layoutInCell="1" allowOverlap="1" wp14:anchorId="47DF99BF" wp14:editId="681A14AB">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92939">
              <w:rPr>
                <w:noProof/>
              </w:rPr>
              <w:t>6</w:t>
            </w:r>
            <w:r>
              <w:rPr>
                <w:noProof/>
              </w:rPr>
              <w:fldChar w:fldCharType="end"/>
            </w:r>
            <w:r>
              <w:t xml:space="preserve"> of </w:t>
            </w:r>
            <w:fldSimple w:instr=" NUMPAGES  ">
              <w:r w:rsidR="00292939">
                <w:rPr>
                  <w:noProof/>
                </w:rPr>
                <w:t>6</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4677C" w14:textId="77777777" w:rsidR="00C72D31" w:rsidRDefault="00C72D31" w:rsidP="00611674">
      <w:r>
        <w:separator/>
      </w:r>
    </w:p>
  </w:footnote>
  <w:footnote w:type="continuationSeparator" w:id="0">
    <w:p w14:paraId="78199231" w14:textId="77777777" w:rsidR="00C72D31" w:rsidRDefault="00C72D31" w:rsidP="00611674">
      <w:r>
        <w:continuationSeparator/>
      </w:r>
    </w:p>
  </w:footnote>
  <w:footnote w:id="1">
    <w:p w14:paraId="455DC5C7" w14:textId="40B505E8" w:rsidR="00C72D31" w:rsidRDefault="00C72D31">
      <w:pPr>
        <w:pStyle w:val="FootnoteText"/>
      </w:pPr>
      <w:ins w:id="1" w:author="Vailin Choi" w:date="2015-05-12T12:28:00Z">
        <w:r>
          <w:rPr>
            <w:rStyle w:val="FootnoteReference"/>
          </w:rPr>
          <w:footnoteRef/>
        </w:r>
      </w:ins>
      <w:ins w:id="2" w:author="Vailin Choi" w:date="2015-05-12T12:16:00Z">
        <w:r>
          <w:t xml:space="preserve"> See the H5Pset_libver_bounds function </w:t>
        </w:r>
      </w:ins>
      <w:ins w:id="3" w:author="Vailin Choi" w:date="2015-05-12T12:28:00Z">
        <w:r>
          <w:fldChar w:fldCharType="begin"/>
        </w:r>
        <w:r>
          <w:instrText xml:space="preserve"> HYPERLINK "</w:instrText>
        </w:r>
      </w:ins>
      <w:ins w:id="4" w:author="Vailin Choi" w:date="2015-05-12T12:27:00Z">
        <w:r w:rsidRPr="00803F5E">
          <w:instrText>http://www.hdfgroup.org/HDF5/doc/RM/RM_H5P.html#Property-SetLibverBounds</w:instrText>
        </w:r>
      </w:ins>
      <w:ins w:id="5" w:author="Vailin Choi" w:date="2015-05-12T12:28:00Z">
        <w:r>
          <w:instrText xml:space="preserve">" </w:instrText>
        </w:r>
        <w:r>
          <w:fldChar w:fldCharType="separate"/>
        </w:r>
      </w:ins>
      <w:ins w:id="6" w:author="Vailin Choi" w:date="2015-05-12T12:27:00Z">
        <w:r w:rsidRPr="001A6289">
          <w:rPr>
            <w:rStyle w:val="Hyperlink"/>
          </w:rPr>
          <w:t>http://www.hdfgroup.org/HDF5/doc/RM/RM_H5P.html#Property-SetLibverBounds</w:t>
        </w:r>
      </w:ins>
      <w:ins w:id="7" w:author="Vailin Choi" w:date="2015-05-12T12:28:00Z">
        <w:r>
          <w:fldChar w:fldCharType="end"/>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9BF29E" w14:textId="77777777" w:rsidR="00C72D31" w:rsidRDefault="00C72D31">
    <w:pPr>
      <w:pStyle w:val="Header"/>
    </w:pPr>
    <w:r>
      <w:rPr>
        <w:noProof/>
      </w:rPr>
      <w:pict w14:anchorId="3474D5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25.35pt;height:175.1pt;rotation:315;z-index:-251654144;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BC0919" w14:textId="77777777" w:rsidR="00C72D31" w:rsidRDefault="00C72D31" w:rsidP="00611674">
    <w:pPr>
      <w:pStyle w:val="THGHeader2"/>
    </w:pPr>
    <w:r>
      <w:rPr>
        <w:noProof/>
      </w:rPr>
      <w:pict w14:anchorId="013777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25.35pt;height:175.1pt;rotation:315;z-index:-251656192;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r>
      <w:t>May 5, 2015</w:t>
    </w:r>
    <w:r>
      <w:ptab w:relativeTo="margin" w:alignment="center" w:leader="none"/>
    </w:r>
    <w:r>
      <w:ptab w:relativeTo="margin" w:alignment="right" w:leader="none"/>
    </w:r>
    <w:r>
      <w:t>RFC THG 2015-03-1.v3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98E911" w14:textId="77777777" w:rsidR="00C72D31" w:rsidRPr="006D4EA4" w:rsidRDefault="00C72D31" w:rsidP="00611674">
    <w:pPr>
      <w:pStyle w:val="THGHeader"/>
    </w:pPr>
    <w:r>
      <w:rPr>
        <w:noProof/>
      </w:rPr>
      <w:pict w14:anchorId="4B97D91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25.35pt;height:175.1pt;rotation:315;z-index:-251652096;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r>
      <w:t>May 5, 2015</w:t>
    </w:r>
    <w:r>
      <w:ptab w:relativeTo="margin" w:alignment="center" w:leader="none"/>
    </w:r>
    <w:r>
      <w:ptab w:relativeTo="margin" w:alignment="right" w:leader="none"/>
    </w:r>
    <w:r>
      <w:t>RFC THG 2015-03-01.v3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647751E"/>
    <w:multiLevelType w:val="hybridMultilevel"/>
    <w:tmpl w:val="9D2C2D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9C206C"/>
    <w:multiLevelType w:val="hybridMultilevel"/>
    <w:tmpl w:val="F420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11A21"/>
    <w:multiLevelType w:val="multilevel"/>
    <w:tmpl w:val="914C87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B031301"/>
    <w:multiLevelType w:val="hybridMultilevel"/>
    <w:tmpl w:val="8944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874580"/>
    <w:multiLevelType w:val="hybridMultilevel"/>
    <w:tmpl w:val="0AE2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8B3B07"/>
    <w:multiLevelType w:val="hybridMultilevel"/>
    <w:tmpl w:val="92AC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CB349E"/>
    <w:multiLevelType w:val="hybridMultilevel"/>
    <w:tmpl w:val="962E0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EA7081"/>
    <w:multiLevelType w:val="hybridMultilevel"/>
    <w:tmpl w:val="A0324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057180"/>
    <w:multiLevelType w:val="hybridMultilevel"/>
    <w:tmpl w:val="AADE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F7B94"/>
    <w:multiLevelType w:val="hybridMultilevel"/>
    <w:tmpl w:val="52C261E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41284"/>
    <w:multiLevelType w:val="hybridMultilevel"/>
    <w:tmpl w:val="F5CA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B4F38"/>
    <w:multiLevelType w:val="hybridMultilevel"/>
    <w:tmpl w:val="9C0A9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9B0AC6"/>
    <w:multiLevelType w:val="hybridMultilevel"/>
    <w:tmpl w:val="0B06236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C649D0"/>
    <w:multiLevelType w:val="hybridMultilevel"/>
    <w:tmpl w:val="FD2A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AD43D9"/>
    <w:multiLevelType w:val="hybridMultilevel"/>
    <w:tmpl w:val="52F4B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8D64D8"/>
    <w:multiLevelType w:val="hybridMultilevel"/>
    <w:tmpl w:val="166EC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
  </w:num>
  <w:num w:numId="3">
    <w:abstractNumId w:val="1"/>
  </w:num>
  <w:num w:numId="4">
    <w:abstractNumId w:val="0"/>
  </w:num>
  <w:num w:numId="5">
    <w:abstractNumId w:val="11"/>
  </w:num>
  <w:num w:numId="6">
    <w:abstractNumId w:val="3"/>
  </w:num>
  <w:num w:numId="7">
    <w:abstractNumId w:val="3"/>
    <w:lvlOverride w:ilvl="0">
      <w:startOverride w:val="1"/>
    </w:lvlOverride>
  </w:num>
  <w:num w:numId="8">
    <w:abstractNumId w:val="6"/>
  </w:num>
  <w:num w:numId="9">
    <w:abstractNumId w:val="16"/>
  </w:num>
  <w:num w:numId="10">
    <w:abstractNumId w:val="12"/>
  </w:num>
  <w:num w:numId="11">
    <w:abstractNumId w:val="18"/>
  </w:num>
  <w:num w:numId="12">
    <w:abstractNumId w:val="19"/>
  </w:num>
  <w:num w:numId="13">
    <w:abstractNumId w:val="21"/>
  </w:num>
  <w:num w:numId="14">
    <w:abstractNumId w:val="7"/>
  </w:num>
  <w:num w:numId="15">
    <w:abstractNumId w:val="8"/>
  </w:num>
  <w:num w:numId="16">
    <w:abstractNumId w:val="5"/>
  </w:num>
  <w:num w:numId="17">
    <w:abstractNumId w:val="15"/>
  </w:num>
  <w:num w:numId="18">
    <w:abstractNumId w:val="10"/>
  </w:num>
  <w:num w:numId="19">
    <w:abstractNumId w:val="9"/>
  </w:num>
  <w:num w:numId="20">
    <w:abstractNumId w:val="17"/>
  </w:num>
  <w:num w:numId="21">
    <w:abstractNumId w:val="14"/>
  </w:num>
  <w:num w:numId="22">
    <w:abstractNumId w:val="13"/>
  </w:num>
  <w:num w:numId="2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attachedTemplate r:id="rId1"/>
  <w:revisionView w:markup="0"/>
  <w:trackRevisions/>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22D"/>
    <w:rsid w:val="000133F9"/>
    <w:rsid w:val="000339CD"/>
    <w:rsid w:val="000342D0"/>
    <w:rsid w:val="00034FF9"/>
    <w:rsid w:val="00060185"/>
    <w:rsid w:val="0006215C"/>
    <w:rsid w:val="0006318E"/>
    <w:rsid w:val="00066A84"/>
    <w:rsid w:val="00082362"/>
    <w:rsid w:val="00083BC1"/>
    <w:rsid w:val="0009198E"/>
    <w:rsid w:val="000B1AF0"/>
    <w:rsid w:val="000C14EA"/>
    <w:rsid w:val="000C57ED"/>
    <w:rsid w:val="000D2F89"/>
    <w:rsid w:val="000D6243"/>
    <w:rsid w:val="000D6CB8"/>
    <w:rsid w:val="000E4E16"/>
    <w:rsid w:val="000F1B5D"/>
    <w:rsid w:val="000F774F"/>
    <w:rsid w:val="0010547E"/>
    <w:rsid w:val="00105F08"/>
    <w:rsid w:val="00111C89"/>
    <w:rsid w:val="0012317D"/>
    <w:rsid w:val="001326E0"/>
    <w:rsid w:val="001458AA"/>
    <w:rsid w:val="00155D87"/>
    <w:rsid w:val="001603E8"/>
    <w:rsid w:val="0016407E"/>
    <w:rsid w:val="00167893"/>
    <w:rsid w:val="001710DF"/>
    <w:rsid w:val="00197099"/>
    <w:rsid w:val="001A3D52"/>
    <w:rsid w:val="001B42FC"/>
    <w:rsid w:val="001B5CE8"/>
    <w:rsid w:val="001C2433"/>
    <w:rsid w:val="001C59A9"/>
    <w:rsid w:val="001D3633"/>
    <w:rsid w:val="001D4FA6"/>
    <w:rsid w:val="001E0EE4"/>
    <w:rsid w:val="001F0DA1"/>
    <w:rsid w:val="001F6950"/>
    <w:rsid w:val="00201E71"/>
    <w:rsid w:val="00203738"/>
    <w:rsid w:val="00213293"/>
    <w:rsid w:val="00214A2A"/>
    <w:rsid w:val="00214B36"/>
    <w:rsid w:val="002154CA"/>
    <w:rsid w:val="00224167"/>
    <w:rsid w:val="00232832"/>
    <w:rsid w:val="002344AE"/>
    <w:rsid w:val="00245C3A"/>
    <w:rsid w:val="002571BB"/>
    <w:rsid w:val="00257E50"/>
    <w:rsid w:val="00262007"/>
    <w:rsid w:val="00273E45"/>
    <w:rsid w:val="00285560"/>
    <w:rsid w:val="00286C72"/>
    <w:rsid w:val="00292939"/>
    <w:rsid w:val="00293204"/>
    <w:rsid w:val="002B105F"/>
    <w:rsid w:val="002B18F2"/>
    <w:rsid w:val="002B2085"/>
    <w:rsid w:val="002B2856"/>
    <w:rsid w:val="002E1785"/>
    <w:rsid w:val="002E7112"/>
    <w:rsid w:val="003064F1"/>
    <w:rsid w:val="0033634F"/>
    <w:rsid w:val="00346A46"/>
    <w:rsid w:val="00352FFE"/>
    <w:rsid w:val="003565C9"/>
    <w:rsid w:val="003574CB"/>
    <w:rsid w:val="00362ABD"/>
    <w:rsid w:val="00363F61"/>
    <w:rsid w:val="00364A25"/>
    <w:rsid w:val="00372A78"/>
    <w:rsid w:val="00386B2E"/>
    <w:rsid w:val="00391658"/>
    <w:rsid w:val="003C1CCC"/>
    <w:rsid w:val="003D094B"/>
    <w:rsid w:val="003E198F"/>
    <w:rsid w:val="003E6F6A"/>
    <w:rsid w:val="004014A8"/>
    <w:rsid w:val="0041293B"/>
    <w:rsid w:val="00413347"/>
    <w:rsid w:val="00422C6E"/>
    <w:rsid w:val="004248A4"/>
    <w:rsid w:val="00433FD4"/>
    <w:rsid w:val="004378D8"/>
    <w:rsid w:val="004443E0"/>
    <w:rsid w:val="00452168"/>
    <w:rsid w:val="004656E2"/>
    <w:rsid w:val="00471523"/>
    <w:rsid w:val="00475646"/>
    <w:rsid w:val="004924D9"/>
    <w:rsid w:val="004A0293"/>
    <w:rsid w:val="004A3E14"/>
    <w:rsid w:val="004A5C4D"/>
    <w:rsid w:val="004B1978"/>
    <w:rsid w:val="004B777C"/>
    <w:rsid w:val="004C7113"/>
    <w:rsid w:val="004F6D8D"/>
    <w:rsid w:val="00502205"/>
    <w:rsid w:val="0050422D"/>
    <w:rsid w:val="005071C6"/>
    <w:rsid w:val="0052406C"/>
    <w:rsid w:val="0052692A"/>
    <w:rsid w:val="00536F1D"/>
    <w:rsid w:val="0054103D"/>
    <w:rsid w:val="00541A44"/>
    <w:rsid w:val="00551807"/>
    <w:rsid w:val="00553CDB"/>
    <w:rsid w:val="00573BFA"/>
    <w:rsid w:val="0058135A"/>
    <w:rsid w:val="00581D6B"/>
    <w:rsid w:val="00583751"/>
    <w:rsid w:val="005849E0"/>
    <w:rsid w:val="005936EE"/>
    <w:rsid w:val="005B0C35"/>
    <w:rsid w:val="005B154E"/>
    <w:rsid w:val="005B19B5"/>
    <w:rsid w:val="005C0FD4"/>
    <w:rsid w:val="005C53C1"/>
    <w:rsid w:val="005D1608"/>
    <w:rsid w:val="005E766C"/>
    <w:rsid w:val="005F0DE0"/>
    <w:rsid w:val="005F5616"/>
    <w:rsid w:val="00600D57"/>
    <w:rsid w:val="00603E81"/>
    <w:rsid w:val="006056BD"/>
    <w:rsid w:val="00611674"/>
    <w:rsid w:val="006116DB"/>
    <w:rsid w:val="00613584"/>
    <w:rsid w:val="0062372A"/>
    <w:rsid w:val="006267BF"/>
    <w:rsid w:val="00650808"/>
    <w:rsid w:val="006546A6"/>
    <w:rsid w:val="00671BA5"/>
    <w:rsid w:val="00672817"/>
    <w:rsid w:val="006C2D37"/>
    <w:rsid w:val="006D076F"/>
    <w:rsid w:val="006D110A"/>
    <w:rsid w:val="006F78C3"/>
    <w:rsid w:val="00717B8D"/>
    <w:rsid w:val="007278A1"/>
    <w:rsid w:val="00730093"/>
    <w:rsid w:val="00730928"/>
    <w:rsid w:val="0074161E"/>
    <w:rsid w:val="0074167B"/>
    <w:rsid w:val="007658E3"/>
    <w:rsid w:val="00771E9C"/>
    <w:rsid w:val="00774F39"/>
    <w:rsid w:val="00776726"/>
    <w:rsid w:val="007841DE"/>
    <w:rsid w:val="007902ED"/>
    <w:rsid w:val="007911A4"/>
    <w:rsid w:val="007A5074"/>
    <w:rsid w:val="007B1C91"/>
    <w:rsid w:val="007B6BD0"/>
    <w:rsid w:val="007C1926"/>
    <w:rsid w:val="007C1ABC"/>
    <w:rsid w:val="007C1AE8"/>
    <w:rsid w:val="007C4C49"/>
    <w:rsid w:val="007D1A1C"/>
    <w:rsid w:val="007D6079"/>
    <w:rsid w:val="007F07EE"/>
    <w:rsid w:val="007F72BE"/>
    <w:rsid w:val="00803F5E"/>
    <w:rsid w:val="00826786"/>
    <w:rsid w:val="008353D1"/>
    <w:rsid w:val="008359A6"/>
    <w:rsid w:val="008435A3"/>
    <w:rsid w:val="00845109"/>
    <w:rsid w:val="00852E57"/>
    <w:rsid w:val="00852F52"/>
    <w:rsid w:val="008651C6"/>
    <w:rsid w:val="008A699D"/>
    <w:rsid w:val="008A744A"/>
    <w:rsid w:val="008C5C20"/>
    <w:rsid w:val="008D239C"/>
    <w:rsid w:val="008D2D95"/>
    <w:rsid w:val="008E2983"/>
    <w:rsid w:val="008E5472"/>
    <w:rsid w:val="008F7975"/>
    <w:rsid w:val="00900587"/>
    <w:rsid w:val="0090256B"/>
    <w:rsid w:val="009025AB"/>
    <w:rsid w:val="00907A5C"/>
    <w:rsid w:val="0091328A"/>
    <w:rsid w:val="00924AE3"/>
    <w:rsid w:val="00926F82"/>
    <w:rsid w:val="009331D9"/>
    <w:rsid w:val="00941C4F"/>
    <w:rsid w:val="0094668D"/>
    <w:rsid w:val="0096617B"/>
    <w:rsid w:val="009768CA"/>
    <w:rsid w:val="0098598E"/>
    <w:rsid w:val="0098668D"/>
    <w:rsid w:val="009A04DE"/>
    <w:rsid w:val="009B3261"/>
    <w:rsid w:val="009C504D"/>
    <w:rsid w:val="009F2FA0"/>
    <w:rsid w:val="009F690D"/>
    <w:rsid w:val="00A1008E"/>
    <w:rsid w:val="00A1723A"/>
    <w:rsid w:val="00A2616D"/>
    <w:rsid w:val="00A35F17"/>
    <w:rsid w:val="00A41FE0"/>
    <w:rsid w:val="00A43B86"/>
    <w:rsid w:val="00A67585"/>
    <w:rsid w:val="00A97F48"/>
    <w:rsid w:val="00AC29DF"/>
    <w:rsid w:val="00AD451F"/>
    <w:rsid w:val="00AE0CFF"/>
    <w:rsid w:val="00AF0A2C"/>
    <w:rsid w:val="00B002E2"/>
    <w:rsid w:val="00B050B4"/>
    <w:rsid w:val="00B1082E"/>
    <w:rsid w:val="00B2065C"/>
    <w:rsid w:val="00B35CDF"/>
    <w:rsid w:val="00B62BFF"/>
    <w:rsid w:val="00B67681"/>
    <w:rsid w:val="00B75138"/>
    <w:rsid w:val="00B7783E"/>
    <w:rsid w:val="00B832ED"/>
    <w:rsid w:val="00B86A85"/>
    <w:rsid w:val="00B9217B"/>
    <w:rsid w:val="00BA0FF6"/>
    <w:rsid w:val="00BA47E3"/>
    <w:rsid w:val="00BC1AF7"/>
    <w:rsid w:val="00BD7457"/>
    <w:rsid w:val="00BE1F5B"/>
    <w:rsid w:val="00BF0887"/>
    <w:rsid w:val="00BF4208"/>
    <w:rsid w:val="00BF52FC"/>
    <w:rsid w:val="00C126A1"/>
    <w:rsid w:val="00C304CC"/>
    <w:rsid w:val="00C31FD5"/>
    <w:rsid w:val="00C42DC9"/>
    <w:rsid w:val="00C4342E"/>
    <w:rsid w:val="00C51FBF"/>
    <w:rsid w:val="00C56695"/>
    <w:rsid w:val="00C72D31"/>
    <w:rsid w:val="00C82281"/>
    <w:rsid w:val="00C954F5"/>
    <w:rsid w:val="00C97129"/>
    <w:rsid w:val="00C9716C"/>
    <w:rsid w:val="00CC5ACB"/>
    <w:rsid w:val="00CE5D2C"/>
    <w:rsid w:val="00CE6013"/>
    <w:rsid w:val="00D132D0"/>
    <w:rsid w:val="00D225A1"/>
    <w:rsid w:val="00D32E6B"/>
    <w:rsid w:val="00D33F3B"/>
    <w:rsid w:val="00D4297E"/>
    <w:rsid w:val="00D60F27"/>
    <w:rsid w:val="00D641CF"/>
    <w:rsid w:val="00D65C38"/>
    <w:rsid w:val="00D66569"/>
    <w:rsid w:val="00D74BD6"/>
    <w:rsid w:val="00D8335B"/>
    <w:rsid w:val="00D84458"/>
    <w:rsid w:val="00DA0D05"/>
    <w:rsid w:val="00DC4507"/>
    <w:rsid w:val="00DD16CF"/>
    <w:rsid w:val="00DD5117"/>
    <w:rsid w:val="00DD59F4"/>
    <w:rsid w:val="00DE0631"/>
    <w:rsid w:val="00DE2393"/>
    <w:rsid w:val="00DE2B47"/>
    <w:rsid w:val="00DE3821"/>
    <w:rsid w:val="00DE58EF"/>
    <w:rsid w:val="00DF76E5"/>
    <w:rsid w:val="00E152BC"/>
    <w:rsid w:val="00E166B2"/>
    <w:rsid w:val="00E25131"/>
    <w:rsid w:val="00E2562D"/>
    <w:rsid w:val="00E337DB"/>
    <w:rsid w:val="00E340E2"/>
    <w:rsid w:val="00E36B3A"/>
    <w:rsid w:val="00E415BE"/>
    <w:rsid w:val="00E47B8A"/>
    <w:rsid w:val="00E75E8D"/>
    <w:rsid w:val="00E769F5"/>
    <w:rsid w:val="00E869B3"/>
    <w:rsid w:val="00E90E85"/>
    <w:rsid w:val="00E959D4"/>
    <w:rsid w:val="00EA1FDC"/>
    <w:rsid w:val="00EC114F"/>
    <w:rsid w:val="00ED340F"/>
    <w:rsid w:val="00ED3DC9"/>
    <w:rsid w:val="00ED5BB4"/>
    <w:rsid w:val="00EE0F05"/>
    <w:rsid w:val="00EF2B0D"/>
    <w:rsid w:val="00F01498"/>
    <w:rsid w:val="00F36D6F"/>
    <w:rsid w:val="00F46635"/>
    <w:rsid w:val="00F615AA"/>
    <w:rsid w:val="00F71D00"/>
    <w:rsid w:val="00F81B40"/>
    <w:rsid w:val="00F84F26"/>
    <w:rsid w:val="00FA7D8F"/>
    <w:rsid w:val="00FB0ADA"/>
    <w:rsid w:val="00FB0EEC"/>
    <w:rsid w:val="00FB26B3"/>
    <w:rsid w:val="00FB3D9C"/>
    <w:rsid w:val="00FC016B"/>
    <w:rsid w:val="00FC0DBA"/>
    <w:rsid w:val="00FD33AF"/>
    <w:rsid w:val="00FE42EB"/>
    <w:rsid w:val="00FE4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48A3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eader" w:uiPriority="99"/>
    <w:lsdException w:name="footer" w:uiPriority="99"/>
    <w:lsdException w:name="Hyperlink" w:uiPriority="99"/>
    <w:lsdException w:name="Strong" w:uiPriority="11" w:qFormat="1"/>
    <w:lsdException w:name="Plain Text" w:uiPriority="7" w:qFormat="1"/>
    <w:lsdException w:name="Normal (Web)" w:uiPriority="99"/>
    <w:lsdException w:name="HTML Code" w:uiPriority="99"/>
    <w:lsdException w:name="No Spacing" w:uiPriority="1" w:qFormat="1"/>
    <w:lsdException w:name="List Paragraph" w:uiPriority="5"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8"/>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E2983"/>
    <w:pPr>
      <w:keepNext/>
      <w:keepLines/>
      <w:numPr>
        <w:ilvl w:val="1"/>
        <w:numId w:val="8"/>
      </w:numPr>
      <w:spacing w:before="200"/>
      <w:outlineLvl w:val="1"/>
    </w:pPr>
    <w:rPr>
      <w:rFonts w:asciiTheme="majorHAnsi" w:hAnsiTheme="majorHAnsi"/>
      <w:b/>
      <w:bCs/>
      <w:sz w:val="26"/>
      <w:szCs w:val="26"/>
    </w:rPr>
  </w:style>
  <w:style w:type="paragraph" w:styleId="Heading3">
    <w:name w:val="heading 3"/>
    <w:basedOn w:val="Normal"/>
    <w:next w:val="Normal"/>
    <w:link w:val="Heading3Char"/>
    <w:autoRedefine/>
    <w:uiPriority w:val="2"/>
    <w:qFormat/>
    <w:rsid w:val="00D9541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E2983"/>
    <w:rPr>
      <w:b/>
      <w:bCs/>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105F08"/>
    <w:pPr>
      <w:spacing w:after="0"/>
    </w:pPr>
    <w:rPr>
      <w:szCs w:val="24"/>
    </w:rPr>
  </w:style>
  <w:style w:type="character" w:customStyle="1" w:styleId="FootnoteTextChar">
    <w:name w:val="Footnote Text Char"/>
    <w:basedOn w:val="DefaultParagraphFont"/>
    <w:link w:val="FootnoteText"/>
    <w:rsid w:val="00105F08"/>
    <w:rPr>
      <w:rFonts w:asciiTheme="minorHAnsi" w:hAnsiTheme="minorHAnsi"/>
      <w:sz w:val="24"/>
      <w:szCs w:val="24"/>
    </w:rPr>
  </w:style>
  <w:style w:type="character" w:styleId="FootnoteReference">
    <w:name w:val="footnote reference"/>
    <w:basedOn w:val="DefaultParagraphFont"/>
    <w:unhideWhenUsed/>
    <w:rsid w:val="00105F08"/>
    <w:rPr>
      <w:vertAlign w:val="superscript"/>
    </w:rPr>
  </w:style>
  <w:style w:type="paragraph" w:styleId="TOCHeading">
    <w:name w:val="TOC Heading"/>
    <w:basedOn w:val="Heading1"/>
    <w:next w:val="Normal"/>
    <w:uiPriority w:val="39"/>
    <w:unhideWhenUsed/>
    <w:qFormat/>
    <w:rsid w:val="000C14EA"/>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0C14EA"/>
    <w:pPr>
      <w:spacing w:before="120" w:after="0"/>
      <w:jc w:val="left"/>
    </w:pPr>
    <w:rPr>
      <w:b/>
      <w:caps/>
      <w:sz w:val="22"/>
    </w:rPr>
  </w:style>
  <w:style w:type="paragraph" w:styleId="TOC2">
    <w:name w:val="toc 2"/>
    <w:basedOn w:val="Normal"/>
    <w:next w:val="Normal"/>
    <w:autoRedefine/>
    <w:uiPriority w:val="39"/>
    <w:rsid w:val="000C14EA"/>
    <w:pPr>
      <w:spacing w:after="0"/>
      <w:ind w:left="240"/>
      <w:jc w:val="left"/>
    </w:pPr>
    <w:rPr>
      <w:smallCaps/>
      <w:sz w:val="22"/>
    </w:rPr>
  </w:style>
  <w:style w:type="paragraph" w:styleId="TOC3">
    <w:name w:val="toc 3"/>
    <w:basedOn w:val="Normal"/>
    <w:next w:val="Normal"/>
    <w:autoRedefine/>
    <w:rsid w:val="000C14EA"/>
    <w:pPr>
      <w:spacing w:after="0"/>
      <w:ind w:left="480"/>
      <w:jc w:val="left"/>
    </w:pPr>
    <w:rPr>
      <w:i/>
      <w:sz w:val="22"/>
    </w:rPr>
  </w:style>
  <w:style w:type="paragraph" w:styleId="TOC4">
    <w:name w:val="toc 4"/>
    <w:basedOn w:val="Normal"/>
    <w:next w:val="Normal"/>
    <w:autoRedefine/>
    <w:rsid w:val="000C14EA"/>
    <w:pPr>
      <w:spacing w:after="0"/>
      <w:ind w:left="720"/>
      <w:jc w:val="left"/>
    </w:pPr>
    <w:rPr>
      <w:sz w:val="18"/>
      <w:szCs w:val="18"/>
    </w:rPr>
  </w:style>
  <w:style w:type="paragraph" w:styleId="TOC5">
    <w:name w:val="toc 5"/>
    <w:basedOn w:val="Normal"/>
    <w:next w:val="Normal"/>
    <w:autoRedefine/>
    <w:rsid w:val="000C14EA"/>
    <w:pPr>
      <w:spacing w:after="0"/>
      <w:ind w:left="960"/>
      <w:jc w:val="left"/>
    </w:pPr>
    <w:rPr>
      <w:sz w:val="18"/>
      <w:szCs w:val="18"/>
    </w:rPr>
  </w:style>
  <w:style w:type="paragraph" w:styleId="TOC6">
    <w:name w:val="toc 6"/>
    <w:basedOn w:val="Normal"/>
    <w:next w:val="Normal"/>
    <w:autoRedefine/>
    <w:rsid w:val="000C14EA"/>
    <w:pPr>
      <w:spacing w:after="0"/>
      <w:ind w:left="1200"/>
      <w:jc w:val="left"/>
    </w:pPr>
    <w:rPr>
      <w:sz w:val="18"/>
      <w:szCs w:val="18"/>
    </w:rPr>
  </w:style>
  <w:style w:type="paragraph" w:styleId="TOC7">
    <w:name w:val="toc 7"/>
    <w:basedOn w:val="Normal"/>
    <w:next w:val="Normal"/>
    <w:autoRedefine/>
    <w:rsid w:val="000C14EA"/>
    <w:pPr>
      <w:spacing w:after="0"/>
      <w:ind w:left="1440"/>
      <w:jc w:val="left"/>
    </w:pPr>
    <w:rPr>
      <w:sz w:val="18"/>
      <w:szCs w:val="18"/>
    </w:rPr>
  </w:style>
  <w:style w:type="paragraph" w:styleId="TOC8">
    <w:name w:val="toc 8"/>
    <w:basedOn w:val="Normal"/>
    <w:next w:val="Normal"/>
    <w:autoRedefine/>
    <w:rsid w:val="000C14EA"/>
    <w:pPr>
      <w:spacing w:after="0"/>
      <w:ind w:left="1680"/>
      <w:jc w:val="left"/>
    </w:pPr>
    <w:rPr>
      <w:sz w:val="18"/>
      <w:szCs w:val="18"/>
    </w:rPr>
  </w:style>
  <w:style w:type="paragraph" w:styleId="TOC9">
    <w:name w:val="toc 9"/>
    <w:basedOn w:val="Normal"/>
    <w:next w:val="Normal"/>
    <w:autoRedefine/>
    <w:rsid w:val="000C14EA"/>
    <w:pPr>
      <w:spacing w:after="0"/>
      <w:ind w:left="1920"/>
      <w:jc w:val="left"/>
    </w:pPr>
    <w:rPr>
      <w:sz w:val="18"/>
      <w:szCs w:val="18"/>
    </w:rPr>
  </w:style>
  <w:style w:type="paragraph" w:styleId="EndnoteText">
    <w:name w:val="endnote text"/>
    <w:basedOn w:val="Normal"/>
    <w:link w:val="EndnoteTextChar"/>
    <w:rsid w:val="002E7112"/>
    <w:pPr>
      <w:spacing w:after="0"/>
    </w:pPr>
    <w:rPr>
      <w:szCs w:val="24"/>
    </w:rPr>
  </w:style>
  <w:style w:type="character" w:customStyle="1" w:styleId="EndnoteTextChar">
    <w:name w:val="Endnote Text Char"/>
    <w:basedOn w:val="DefaultParagraphFont"/>
    <w:link w:val="EndnoteText"/>
    <w:rsid w:val="002E7112"/>
    <w:rPr>
      <w:rFonts w:asciiTheme="minorHAnsi" w:hAnsiTheme="minorHAnsi"/>
      <w:sz w:val="24"/>
      <w:szCs w:val="24"/>
    </w:rPr>
  </w:style>
  <w:style w:type="character" w:styleId="EndnoteReference">
    <w:name w:val="endnote reference"/>
    <w:basedOn w:val="DefaultParagraphFont"/>
    <w:rsid w:val="002E7112"/>
    <w:rPr>
      <w:vertAlign w:val="superscript"/>
    </w:rPr>
  </w:style>
  <w:style w:type="character" w:styleId="HTMLCode">
    <w:name w:val="HTML Code"/>
    <w:basedOn w:val="DefaultParagraphFont"/>
    <w:uiPriority w:val="99"/>
    <w:unhideWhenUsed/>
    <w:rsid w:val="00C42DC9"/>
    <w:rPr>
      <w:rFonts w:ascii="Courier" w:eastAsiaTheme="minorHAnsi" w:hAnsi="Courier" w:cs="Courier"/>
      <w:sz w:val="20"/>
      <w:szCs w:val="20"/>
    </w:rPr>
  </w:style>
  <w:style w:type="paragraph" w:styleId="NormalWeb">
    <w:name w:val="Normal (Web)"/>
    <w:basedOn w:val="Normal"/>
    <w:uiPriority w:val="99"/>
    <w:unhideWhenUsed/>
    <w:rsid w:val="00C42DC9"/>
    <w:pPr>
      <w:spacing w:before="100" w:beforeAutospacing="1" w:after="100" w:afterAutospacing="1"/>
      <w:jc w:val="left"/>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eader" w:uiPriority="99"/>
    <w:lsdException w:name="footer" w:uiPriority="99"/>
    <w:lsdException w:name="Hyperlink" w:uiPriority="99"/>
    <w:lsdException w:name="Strong" w:uiPriority="11" w:qFormat="1"/>
    <w:lsdException w:name="Plain Text" w:uiPriority="7" w:qFormat="1"/>
    <w:lsdException w:name="Normal (Web)" w:uiPriority="99"/>
    <w:lsdException w:name="HTML Code" w:uiPriority="99"/>
    <w:lsdException w:name="No Spacing" w:uiPriority="1" w:qFormat="1"/>
    <w:lsdException w:name="List Paragraph" w:uiPriority="5"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8"/>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E2983"/>
    <w:pPr>
      <w:keepNext/>
      <w:keepLines/>
      <w:numPr>
        <w:ilvl w:val="1"/>
        <w:numId w:val="8"/>
      </w:numPr>
      <w:spacing w:before="200"/>
      <w:outlineLvl w:val="1"/>
    </w:pPr>
    <w:rPr>
      <w:rFonts w:asciiTheme="majorHAnsi" w:hAnsiTheme="majorHAnsi"/>
      <w:b/>
      <w:bCs/>
      <w:sz w:val="26"/>
      <w:szCs w:val="26"/>
    </w:rPr>
  </w:style>
  <w:style w:type="paragraph" w:styleId="Heading3">
    <w:name w:val="heading 3"/>
    <w:basedOn w:val="Normal"/>
    <w:next w:val="Normal"/>
    <w:link w:val="Heading3Char"/>
    <w:autoRedefine/>
    <w:uiPriority w:val="2"/>
    <w:qFormat/>
    <w:rsid w:val="00D9541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E2983"/>
    <w:rPr>
      <w:b/>
      <w:bCs/>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105F08"/>
    <w:pPr>
      <w:spacing w:after="0"/>
    </w:pPr>
    <w:rPr>
      <w:szCs w:val="24"/>
    </w:rPr>
  </w:style>
  <w:style w:type="character" w:customStyle="1" w:styleId="FootnoteTextChar">
    <w:name w:val="Footnote Text Char"/>
    <w:basedOn w:val="DefaultParagraphFont"/>
    <w:link w:val="FootnoteText"/>
    <w:rsid w:val="00105F08"/>
    <w:rPr>
      <w:rFonts w:asciiTheme="minorHAnsi" w:hAnsiTheme="minorHAnsi"/>
      <w:sz w:val="24"/>
      <w:szCs w:val="24"/>
    </w:rPr>
  </w:style>
  <w:style w:type="character" w:styleId="FootnoteReference">
    <w:name w:val="footnote reference"/>
    <w:basedOn w:val="DefaultParagraphFont"/>
    <w:unhideWhenUsed/>
    <w:rsid w:val="00105F08"/>
    <w:rPr>
      <w:vertAlign w:val="superscript"/>
    </w:rPr>
  </w:style>
  <w:style w:type="paragraph" w:styleId="TOCHeading">
    <w:name w:val="TOC Heading"/>
    <w:basedOn w:val="Heading1"/>
    <w:next w:val="Normal"/>
    <w:uiPriority w:val="39"/>
    <w:unhideWhenUsed/>
    <w:qFormat/>
    <w:rsid w:val="000C14EA"/>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0C14EA"/>
    <w:pPr>
      <w:spacing w:before="120" w:after="0"/>
      <w:jc w:val="left"/>
    </w:pPr>
    <w:rPr>
      <w:b/>
      <w:caps/>
      <w:sz w:val="22"/>
    </w:rPr>
  </w:style>
  <w:style w:type="paragraph" w:styleId="TOC2">
    <w:name w:val="toc 2"/>
    <w:basedOn w:val="Normal"/>
    <w:next w:val="Normal"/>
    <w:autoRedefine/>
    <w:uiPriority w:val="39"/>
    <w:rsid w:val="000C14EA"/>
    <w:pPr>
      <w:spacing w:after="0"/>
      <w:ind w:left="240"/>
      <w:jc w:val="left"/>
    </w:pPr>
    <w:rPr>
      <w:smallCaps/>
      <w:sz w:val="22"/>
    </w:rPr>
  </w:style>
  <w:style w:type="paragraph" w:styleId="TOC3">
    <w:name w:val="toc 3"/>
    <w:basedOn w:val="Normal"/>
    <w:next w:val="Normal"/>
    <w:autoRedefine/>
    <w:rsid w:val="000C14EA"/>
    <w:pPr>
      <w:spacing w:after="0"/>
      <w:ind w:left="480"/>
      <w:jc w:val="left"/>
    </w:pPr>
    <w:rPr>
      <w:i/>
      <w:sz w:val="22"/>
    </w:rPr>
  </w:style>
  <w:style w:type="paragraph" w:styleId="TOC4">
    <w:name w:val="toc 4"/>
    <w:basedOn w:val="Normal"/>
    <w:next w:val="Normal"/>
    <w:autoRedefine/>
    <w:rsid w:val="000C14EA"/>
    <w:pPr>
      <w:spacing w:after="0"/>
      <w:ind w:left="720"/>
      <w:jc w:val="left"/>
    </w:pPr>
    <w:rPr>
      <w:sz w:val="18"/>
      <w:szCs w:val="18"/>
    </w:rPr>
  </w:style>
  <w:style w:type="paragraph" w:styleId="TOC5">
    <w:name w:val="toc 5"/>
    <w:basedOn w:val="Normal"/>
    <w:next w:val="Normal"/>
    <w:autoRedefine/>
    <w:rsid w:val="000C14EA"/>
    <w:pPr>
      <w:spacing w:after="0"/>
      <w:ind w:left="960"/>
      <w:jc w:val="left"/>
    </w:pPr>
    <w:rPr>
      <w:sz w:val="18"/>
      <w:szCs w:val="18"/>
    </w:rPr>
  </w:style>
  <w:style w:type="paragraph" w:styleId="TOC6">
    <w:name w:val="toc 6"/>
    <w:basedOn w:val="Normal"/>
    <w:next w:val="Normal"/>
    <w:autoRedefine/>
    <w:rsid w:val="000C14EA"/>
    <w:pPr>
      <w:spacing w:after="0"/>
      <w:ind w:left="1200"/>
      <w:jc w:val="left"/>
    </w:pPr>
    <w:rPr>
      <w:sz w:val="18"/>
      <w:szCs w:val="18"/>
    </w:rPr>
  </w:style>
  <w:style w:type="paragraph" w:styleId="TOC7">
    <w:name w:val="toc 7"/>
    <w:basedOn w:val="Normal"/>
    <w:next w:val="Normal"/>
    <w:autoRedefine/>
    <w:rsid w:val="000C14EA"/>
    <w:pPr>
      <w:spacing w:after="0"/>
      <w:ind w:left="1440"/>
      <w:jc w:val="left"/>
    </w:pPr>
    <w:rPr>
      <w:sz w:val="18"/>
      <w:szCs w:val="18"/>
    </w:rPr>
  </w:style>
  <w:style w:type="paragraph" w:styleId="TOC8">
    <w:name w:val="toc 8"/>
    <w:basedOn w:val="Normal"/>
    <w:next w:val="Normal"/>
    <w:autoRedefine/>
    <w:rsid w:val="000C14EA"/>
    <w:pPr>
      <w:spacing w:after="0"/>
      <w:ind w:left="1680"/>
      <w:jc w:val="left"/>
    </w:pPr>
    <w:rPr>
      <w:sz w:val="18"/>
      <w:szCs w:val="18"/>
    </w:rPr>
  </w:style>
  <w:style w:type="paragraph" w:styleId="TOC9">
    <w:name w:val="toc 9"/>
    <w:basedOn w:val="Normal"/>
    <w:next w:val="Normal"/>
    <w:autoRedefine/>
    <w:rsid w:val="000C14EA"/>
    <w:pPr>
      <w:spacing w:after="0"/>
      <w:ind w:left="1920"/>
      <w:jc w:val="left"/>
    </w:pPr>
    <w:rPr>
      <w:sz w:val="18"/>
      <w:szCs w:val="18"/>
    </w:rPr>
  </w:style>
  <w:style w:type="paragraph" w:styleId="EndnoteText">
    <w:name w:val="endnote text"/>
    <w:basedOn w:val="Normal"/>
    <w:link w:val="EndnoteTextChar"/>
    <w:rsid w:val="002E7112"/>
    <w:pPr>
      <w:spacing w:after="0"/>
    </w:pPr>
    <w:rPr>
      <w:szCs w:val="24"/>
    </w:rPr>
  </w:style>
  <w:style w:type="character" w:customStyle="1" w:styleId="EndnoteTextChar">
    <w:name w:val="Endnote Text Char"/>
    <w:basedOn w:val="DefaultParagraphFont"/>
    <w:link w:val="EndnoteText"/>
    <w:rsid w:val="002E7112"/>
    <w:rPr>
      <w:rFonts w:asciiTheme="minorHAnsi" w:hAnsiTheme="minorHAnsi"/>
      <w:sz w:val="24"/>
      <w:szCs w:val="24"/>
    </w:rPr>
  </w:style>
  <w:style w:type="character" w:styleId="EndnoteReference">
    <w:name w:val="endnote reference"/>
    <w:basedOn w:val="DefaultParagraphFont"/>
    <w:rsid w:val="002E7112"/>
    <w:rPr>
      <w:vertAlign w:val="superscript"/>
    </w:rPr>
  </w:style>
  <w:style w:type="character" w:styleId="HTMLCode">
    <w:name w:val="HTML Code"/>
    <w:basedOn w:val="DefaultParagraphFont"/>
    <w:uiPriority w:val="99"/>
    <w:unhideWhenUsed/>
    <w:rsid w:val="00C42DC9"/>
    <w:rPr>
      <w:rFonts w:ascii="Courier" w:eastAsiaTheme="minorHAnsi" w:hAnsi="Courier" w:cs="Courier"/>
      <w:sz w:val="20"/>
      <w:szCs w:val="20"/>
    </w:rPr>
  </w:style>
  <w:style w:type="paragraph" w:styleId="NormalWeb">
    <w:name w:val="Normal (Web)"/>
    <w:basedOn w:val="Normal"/>
    <w:uiPriority w:val="99"/>
    <w:unhideWhenUsed/>
    <w:rsid w:val="00C42DC9"/>
    <w:pPr>
      <w:spacing w:before="100" w:beforeAutospacing="1" w:after="100" w:afterAutospacing="1"/>
      <w:jc w:val="left"/>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18645">
      <w:bodyDiv w:val="1"/>
      <w:marLeft w:val="0"/>
      <w:marRight w:val="0"/>
      <w:marTop w:val="0"/>
      <w:marBottom w:val="0"/>
      <w:divBdr>
        <w:top w:val="none" w:sz="0" w:space="0" w:color="auto"/>
        <w:left w:val="none" w:sz="0" w:space="0" w:color="auto"/>
        <w:bottom w:val="none" w:sz="0" w:space="0" w:color="auto"/>
        <w:right w:val="none" w:sz="0" w:space="0" w:color="auto"/>
      </w:divBdr>
    </w:div>
    <w:div w:id="188135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vn.hdfgroup.uiuc.edu/hdf5doc/trunk/RFCs/HDF5/tools/compat_too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hdfgroup.org/HDF5/docNewFeatures/NewFeaturesReferenceDoc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oi.000\AppData\Local\Temp\RFC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3724A-9545-EE42-94BB-34D1A6E6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\Users\vchoi.000\AppData\Local\Temp\RFC_Template-4.dotx</Template>
  <TotalTime>683</TotalTime>
  <Pages>6</Pages>
  <Words>1788</Words>
  <Characters>10195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vchoi</dc:creator>
  <cp:lastModifiedBy>Vailin Choi</cp:lastModifiedBy>
  <cp:revision>36</cp:revision>
  <cp:lastPrinted>2015-05-13T16:54:00Z</cp:lastPrinted>
  <dcterms:created xsi:type="dcterms:W3CDTF">2015-05-08T20:27:00Z</dcterms:created>
  <dcterms:modified xsi:type="dcterms:W3CDTF">2015-09-09T23:01:00Z</dcterms:modified>
</cp:coreProperties>
</file>