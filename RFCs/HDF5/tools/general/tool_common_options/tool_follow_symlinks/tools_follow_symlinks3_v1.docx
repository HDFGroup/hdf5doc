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26" w:rsidRPr="00063404" w:rsidRDefault="00123F26" w:rsidP="00063404">
      <w:pPr>
        <w:pStyle w:val="Heading1"/>
        <w:numPr>
          <w:ilvl w:val="0"/>
          <w:numId w:val="0"/>
        </w:numPr>
        <w:ind w:left="432" w:hanging="432"/>
        <w:jc w:val="center"/>
        <w:rPr>
          <w:rFonts w:eastAsia="Batang"/>
          <w:rPrChange w:id="0" w:author="jkm" w:date="2012-01-31T14:24:00Z">
            <w:rPr/>
          </w:rPrChange>
        </w:rPr>
        <w:pPrChange w:id="1" w:author="jkm" w:date="2012-01-31T14:24:00Z">
          <w:pPr>
            <w:pStyle w:val="Heading1"/>
            <w:numPr>
              <w:numId w:val="0"/>
            </w:numPr>
          </w:pPr>
        </w:pPrChange>
      </w:pPr>
      <w:del w:id="2" w:author="jkm" w:date="2012-01-31T14:24:00Z">
        <w:r w:rsidDel="00063404">
          <w:rPr>
            <w:rFonts w:hint="eastAsia"/>
          </w:rPr>
          <w:delText xml:space="preserve">TITLE </w:delText>
        </w:r>
        <w:r w:rsidDel="00063404">
          <w:delText>–</w:delText>
        </w:r>
        <w:r w:rsidDel="00063404">
          <w:rPr>
            <w:rFonts w:hint="eastAsia"/>
          </w:rPr>
          <w:delText xml:space="preserve"> </w:delText>
        </w:r>
      </w:del>
      <w:r>
        <w:rPr>
          <w:rFonts w:hint="eastAsia"/>
        </w:rPr>
        <w:t xml:space="preserve">Uniform </w:t>
      </w:r>
      <w:r w:rsidR="00006559">
        <w:rPr>
          <w:rFonts w:eastAsia="Batang" w:hint="eastAsia"/>
        </w:rPr>
        <w:t xml:space="preserve">interface and </w:t>
      </w:r>
      <w:r>
        <w:rPr>
          <w:rFonts w:hint="eastAsia"/>
        </w:rPr>
        <w:t xml:space="preserve">behavior among tools </w:t>
      </w:r>
      <w:r w:rsidR="00BE22A0">
        <w:rPr>
          <w:rFonts w:hint="eastAsia"/>
        </w:rPr>
        <w:t>for</w:t>
      </w:r>
      <w:r>
        <w:rPr>
          <w:rFonts w:hint="eastAsia"/>
        </w:rPr>
        <w:t xml:space="preserve"> following</w:t>
      </w:r>
      <w:ins w:id="3" w:author="jkm" w:date="2012-01-31T14:24:00Z">
        <w:r w:rsidR="00063404">
          <w:rPr>
            <w:rFonts w:eastAsia="Batang" w:hint="eastAsia"/>
          </w:rPr>
          <w:t xml:space="preserve"> </w:t>
        </w:r>
      </w:ins>
      <w:del w:id="4" w:author="jkm" w:date="2012-01-31T14:24:00Z">
        <w:r w:rsidDel="00063404">
          <w:rPr>
            <w:rFonts w:hint="eastAsia"/>
          </w:rPr>
          <w:delText xml:space="preserve"> link</w:delText>
        </w:r>
      </w:del>
      <w:ins w:id="5" w:author="jkm" w:date="2012-01-31T14:24:00Z">
        <w:r w:rsidR="00063404">
          <w:rPr>
            <w:rFonts w:eastAsia="Batang"/>
          </w:rPr>
          <w:t xml:space="preserve">symbolic </w:t>
        </w:r>
        <w:r w:rsidR="00063404">
          <w:t>links</w:t>
        </w:r>
      </w:ins>
    </w:p>
    <w:p w:rsidR="00E70518" w:rsidRDefault="00B93E4D" w:rsidP="00783426">
      <w:pPr>
        <w:pStyle w:val="Heading1"/>
        <w:numPr>
          <w:ilvl w:val="0"/>
          <w:numId w:val="11"/>
        </w:numPr>
      </w:pPr>
      <w:r w:rsidRPr="00A01566">
        <w:rPr>
          <w:rFonts w:hint="eastAsia"/>
        </w:rPr>
        <w:t>Subject</w:t>
      </w:r>
    </w:p>
    <w:p w:rsidR="00AA6E90" w:rsidRPr="00A01566" w:rsidRDefault="00EA2E51" w:rsidP="006C155E">
      <w:r>
        <w:rPr>
          <w:rFonts w:hint="eastAsia"/>
        </w:rPr>
        <w:t>U</w:t>
      </w:r>
      <w:r w:rsidR="00C266BE">
        <w:t>niform</w:t>
      </w:r>
      <w:r w:rsidR="00DC4CD8">
        <w:rPr>
          <w:rFonts w:hint="eastAsia"/>
        </w:rPr>
        <w:t xml:space="preserve"> behavior for </w:t>
      </w:r>
      <w:r w:rsidR="00B93E4D" w:rsidRPr="00C23A7A">
        <w:rPr>
          <w:b/>
          <w:i/>
        </w:rPr>
        <w:t>‘</w:t>
      </w:r>
      <w:r w:rsidR="00B93E4D" w:rsidRPr="00C23A7A">
        <w:rPr>
          <w:rFonts w:hint="eastAsia"/>
          <w:b/>
          <w:i/>
        </w:rPr>
        <w:t>--</w:t>
      </w:r>
      <w:r w:rsidR="00D84707">
        <w:rPr>
          <w:rFonts w:hint="eastAsia"/>
          <w:b/>
          <w:i/>
        </w:rPr>
        <w:t>follow-</w:t>
      </w:r>
      <w:proofErr w:type="spellStart"/>
      <w:r w:rsidR="00D84707">
        <w:rPr>
          <w:rFonts w:hint="eastAsia"/>
          <w:b/>
          <w:i/>
        </w:rPr>
        <w:t>symlinks</w:t>
      </w:r>
      <w:proofErr w:type="spellEnd"/>
      <w:r w:rsidR="00B93E4D" w:rsidRPr="00C23A7A">
        <w:rPr>
          <w:b/>
          <w:i/>
        </w:rPr>
        <w:t>’</w:t>
      </w:r>
      <w:r w:rsidR="00B93E4D" w:rsidRPr="00A01566">
        <w:rPr>
          <w:rFonts w:hint="eastAsia"/>
        </w:rPr>
        <w:t xml:space="preserve"> option </w:t>
      </w:r>
      <w:r w:rsidR="00645F8F">
        <w:rPr>
          <w:rFonts w:hint="eastAsia"/>
        </w:rPr>
        <w:t xml:space="preserve">among tools (h5diff, </w:t>
      </w:r>
      <w:proofErr w:type="gramStart"/>
      <w:r w:rsidR="00B93E4D" w:rsidRPr="00A01566">
        <w:rPr>
          <w:rFonts w:hint="eastAsia"/>
        </w:rPr>
        <w:t xml:space="preserve">h5ls </w:t>
      </w:r>
      <w:r w:rsidR="00E56F28">
        <w:rPr>
          <w:rFonts w:hint="eastAsia"/>
        </w:rPr>
        <w:t>,</w:t>
      </w:r>
      <w:proofErr w:type="gramEnd"/>
      <w:ins w:id="6" w:author="jkm" w:date="2012-01-31T14:24:00Z">
        <w:r w:rsidR="00063404">
          <w:rPr>
            <w:rFonts w:eastAsia="Batang" w:hint="eastAsia"/>
          </w:rPr>
          <w:t xml:space="preserve"> </w:t>
        </w:r>
      </w:ins>
      <w:r w:rsidR="00B93E4D" w:rsidRPr="00A01566">
        <w:rPr>
          <w:rFonts w:hint="eastAsia"/>
        </w:rPr>
        <w:t>h5copy</w:t>
      </w:r>
      <w:r w:rsidR="00E56F28">
        <w:rPr>
          <w:rFonts w:hint="eastAsia"/>
        </w:rPr>
        <w:t xml:space="preserve"> and h5dump</w:t>
      </w:r>
      <w:r w:rsidR="00645F8F">
        <w:rPr>
          <w:rFonts w:hint="eastAsia"/>
        </w:rPr>
        <w:t>)</w:t>
      </w:r>
    </w:p>
    <w:p w:rsidR="00B93E4D" w:rsidRDefault="007F0A8F">
      <w:r>
        <w:rPr>
          <w:rFonts w:hint="eastAsia"/>
        </w:rPr>
        <w:t>This option is subject to</w:t>
      </w:r>
      <w:r w:rsidR="0096098D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="0096098D">
        <w:t>‘</w:t>
      </w:r>
      <w:r>
        <w:rPr>
          <w:rFonts w:hint="eastAsia"/>
        </w:rPr>
        <w:t>symbolic links (soft and external)</w:t>
      </w:r>
      <w:r w:rsidR="0096098D">
        <w:t>’</w:t>
      </w:r>
      <w:r>
        <w:rPr>
          <w:rFonts w:hint="eastAsia"/>
        </w:rPr>
        <w:t xml:space="preserve"> not </w:t>
      </w:r>
      <w:r w:rsidR="0096098D">
        <w:rPr>
          <w:rFonts w:hint="eastAsia"/>
        </w:rPr>
        <w:t xml:space="preserve">the </w:t>
      </w:r>
      <w:r w:rsidR="0096098D">
        <w:t>‘</w:t>
      </w:r>
      <w:r>
        <w:rPr>
          <w:rFonts w:hint="eastAsia"/>
        </w:rPr>
        <w:t>hard link</w:t>
      </w:r>
      <w:r w:rsidR="0096098D">
        <w:t>’</w:t>
      </w:r>
      <w:r>
        <w:rPr>
          <w:rFonts w:hint="eastAsia"/>
        </w:rPr>
        <w:t>.</w:t>
      </w:r>
    </w:p>
    <w:p w:rsidR="00B93E4D" w:rsidRDefault="00B93E4D" w:rsidP="00783426">
      <w:pPr>
        <w:pStyle w:val="Heading1"/>
      </w:pPr>
      <w:r w:rsidRPr="00A01566">
        <w:t xml:space="preserve">Background </w:t>
      </w:r>
    </w:p>
    <w:p w:rsidR="007B157F" w:rsidRDefault="00AB5259" w:rsidP="00B93E4D">
      <w:r>
        <w:rPr>
          <w:rFonts w:hint="eastAsia"/>
        </w:rPr>
        <w:t xml:space="preserve">We recently made decision to use </w:t>
      </w:r>
      <w:r w:rsidRPr="00C23A7A">
        <w:rPr>
          <w:b/>
          <w:i/>
        </w:rPr>
        <w:t>‘—</w:t>
      </w:r>
      <w:r w:rsidR="00D84707">
        <w:rPr>
          <w:rFonts w:hint="eastAsia"/>
          <w:b/>
          <w:i/>
        </w:rPr>
        <w:t>follow-</w:t>
      </w:r>
      <w:proofErr w:type="spellStart"/>
      <w:r w:rsidR="00D84707">
        <w:rPr>
          <w:rFonts w:hint="eastAsia"/>
          <w:b/>
          <w:i/>
        </w:rPr>
        <w:t>symlinks</w:t>
      </w:r>
      <w:proofErr w:type="spellEnd"/>
      <w:r w:rsidRPr="00C23A7A">
        <w:rPr>
          <w:b/>
          <w:i/>
        </w:rPr>
        <w:t>’</w:t>
      </w:r>
      <w:r>
        <w:rPr>
          <w:rFonts w:hint="eastAsia"/>
        </w:rPr>
        <w:t xml:space="preserve"> option among tools. And the option will need to be </w:t>
      </w:r>
      <w:r w:rsidR="00037D8B">
        <w:rPr>
          <w:rFonts w:hint="eastAsia"/>
        </w:rPr>
        <w:t>applied for the tools</w:t>
      </w:r>
      <w:r w:rsidR="00A542BD">
        <w:rPr>
          <w:rFonts w:hint="eastAsia"/>
        </w:rPr>
        <w:t>. (</w:t>
      </w:r>
      <w:proofErr w:type="gramStart"/>
      <w:r>
        <w:rPr>
          <w:rFonts w:hint="eastAsia"/>
        </w:rPr>
        <w:t>h5ls</w:t>
      </w:r>
      <w:proofErr w:type="gramEnd"/>
      <w:r>
        <w:rPr>
          <w:rFonts w:hint="eastAsia"/>
        </w:rPr>
        <w:t xml:space="preserve"> </w:t>
      </w:r>
      <w:r w:rsidR="00A542BD">
        <w:rPr>
          <w:rFonts w:hint="eastAsia"/>
        </w:rPr>
        <w:t xml:space="preserve">for now </w:t>
      </w:r>
      <w:r>
        <w:rPr>
          <w:rFonts w:hint="eastAsia"/>
        </w:rPr>
        <w:t>and h5copy</w:t>
      </w:r>
      <w:r w:rsidR="007F0A8F">
        <w:rPr>
          <w:rFonts w:hint="eastAsia"/>
        </w:rPr>
        <w:t>, h5dump</w:t>
      </w:r>
      <w:r>
        <w:rPr>
          <w:rFonts w:hint="eastAsia"/>
        </w:rPr>
        <w:t xml:space="preserve"> as </w:t>
      </w:r>
      <w:r w:rsidR="00037D8B">
        <w:rPr>
          <w:rFonts w:hint="eastAsia"/>
        </w:rPr>
        <w:t>needed</w:t>
      </w:r>
      <w:r w:rsidR="00A542BD">
        <w:rPr>
          <w:rFonts w:hint="eastAsia"/>
        </w:rPr>
        <w:t>)</w:t>
      </w:r>
      <w:r>
        <w:rPr>
          <w:rFonts w:hint="eastAsia"/>
        </w:rPr>
        <w:t xml:space="preserve">. </w:t>
      </w:r>
    </w:p>
    <w:p w:rsidR="00A542BD" w:rsidRDefault="00AB5259" w:rsidP="00B93E4D">
      <w:r>
        <w:rPr>
          <w:rFonts w:hint="eastAsia"/>
        </w:rPr>
        <w:t xml:space="preserve">However there is </w:t>
      </w:r>
      <w:r w:rsidR="00EA2E51">
        <w:t>discrepan</w:t>
      </w:r>
      <w:r w:rsidR="00EA2E51">
        <w:rPr>
          <w:rFonts w:hint="eastAsia"/>
        </w:rPr>
        <w:t xml:space="preserve">t </w:t>
      </w:r>
      <w:r w:rsidR="00037D8B">
        <w:rPr>
          <w:rFonts w:hint="eastAsia"/>
        </w:rPr>
        <w:t xml:space="preserve">behavior between </w:t>
      </w:r>
      <w:r>
        <w:rPr>
          <w:rFonts w:hint="eastAsia"/>
        </w:rPr>
        <w:t>h5copy</w:t>
      </w:r>
      <w:r w:rsidR="00037D8B">
        <w:rPr>
          <w:rFonts w:hint="eastAsia"/>
        </w:rPr>
        <w:t xml:space="preserve"> and other tools (h5diff and h5ls)</w:t>
      </w:r>
      <w:r w:rsidR="00EA2E51">
        <w:rPr>
          <w:rFonts w:hint="eastAsia"/>
        </w:rPr>
        <w:t xml:space="preserve"> with following link option(s)</w:t>
      </w:r>
      <w:r w:rsidR="00037D8B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6C4532">
        <w:rPr>
          <w:rFonts w:hint="eastAsia"/>
        </w:rPr>
        <w:t>Currently t</w:t>
      </w:r>
      <w:r w:rsidR="00A542BD">
        <w:rPr>
          <w:rFonts w:hint="eastAsia"/>
        </w:rPr>
        <w:t xml:space="preserve">he h5copy follows link </w:t>
      </w:r>
      <w:r w:rsidR="00A542BD">
        <w:t>either with or</w:t>
      </w:r>
      <w:r w:rsidR="00A542BD">
        <w:rPr>
          <w:rFonts w:hint="eastAsia"/>
        </w:rPr>
        <w:t xml:space="preserve"> without the follow link option w</w:t>
      </w:r>
      <w:r w:rsidR="00A542BD">
        <w:t>hen</w:t>
      </w:r>
      <w:r w:rsidR="00A542BD">
        <w:rPr>
          <w:rFonts w:hint="eastAsia"/>
        </w:rPr>
        <w:t xml:space="preserve"> link(s) is directly specified.</w:t>
      </w:r>
      <w:r w:rsidR="005C453D">
        <w:rPr>
          <w:rFonts w:hint="eastAsia"/>
        </w:rPr>
        <w:t xml:space="preserve"> The </w:t>
      </w:r>
      <w:r w:rsidR="006C4532">
        <w:t>highlights show</w:t>
      </w:r>
      <w:r w:rsidR="005C453D">
        <w:rPr>
          <w:rFonts w:hint="eastAsia"/>
        </w:rPr>
        <w:t xml:space="preserve"> the </w:t>
      </w:r>
      <w:r w:rsidR="005C453D">
        <w:t>discrepancy</w:t>
      </w:r>
      <w:r w:rsidR="005C453D">
        <w:rPr>
          <w:rFonts w:hint="eastAsia"/>
        </w:rPr>
        <w:t xml:space="preserve"> from other tools.</w:t>
      </w:r>
    </w:p>
    <w:p w:rsidR="00A01566" w:rsidRPr="000B7649" w:rsidRDefault="00037D8B" w:rsidP="00B93E4D">
      <w:r>
        <w:rPr>
          <w:rFonts w:hint="eastAsia"/>
        </w:rPr>
        <w:t>S</w:t>
      </w:r>
      <w:r w:rsidR="00AB5259">
        <w:rPr>
          <w:rFonts w:hint="eastAsia"/>
        </w:rPr>
        <w:t>o</w:t>
      </w:r>
      <w:r>
        <w:rPr>
          <w:rFonts w:hint="eastAsia"/>
        </w:rPr>
        <w:t xml:space="preserve"> </w:t>
      </w:r>
      <w:r>
        <w:t>a decision needs</w:t>
      </w:r>
      <w:r w:rsidR="00AB5259">
        <w:rPr>
          <w:rFonts w:hint="eastAsia"/>
        </w:rPr>
        <w:t xml:space="preserve"> to</w:t>
      </w:r>
      <w:r>
        <w:rPr>
          <w:rFonts w:hint="eastAsia"/>
        </w:rPr>
        <w:t xml:space="preserve"> be made for the</w:t>
      </w:r>
      <w:r w:rsidR="00AB5259">
        <w:rPr>
          <w:rFonts w:hint="eastAsia"/>
        </w:rPr>
        <w:t xml:space="preserve"> uniform behavior a</w:t>
      </w:r>
      <w:r>
        <w:rPr>
          <w:rFonts w:hint="eastAsia"/>
        </w:rPr>
        <w:t>mong tools</w:t>
      </w:r>
      <w:r w:rsidR="00AB5259">
        <w:rPr>
          <w:rFonts w:hint="eastAsia"/>
        </w:rPr>
        <w:t xml:space="preserve">. </w:t>
      </w:r>
    </w:p>
    <w:p w:rsidR="00B93B98" w:rsidRPr="00B93B98" w:rsidRDefault="00B93E4D" w:rsidP="00783426">
      <w:pPr>
        <w:pStyle w:val="Heading1"/>
      </w:pPr>
      <w:r w:rsidRPr="00A01566">
        <w:rPr>
          <w:rFonts w:hint="eastAsia"/>
        </w:rPr>
        <w:t>Current option(s)</w:t>
      </w:r>
      <w:r w:rsidR="00B93B98">
        <w:rPr>
          <w:rFonts w:hint="eastAsia"/>
        </w:rPr>
        <w:t xml:space="preserve"> and behavior</w:t>
      </w:r>
      <w:r w:rsidR="006C4532">
        <w:rPr>
          <w:rFonts w:hint="eastAsia"/>
        </w:rPr>
        <w:t xml:space="preserve"> among tools</w:t>
      </w:r>
    </w:p>
    <w:p w:rsidR="00B93B98" w:rsidRDefault="006C155E" w:rsidP="00783426">
      <w:pPr>
        <w:pStyle w:val="Heading2"/>
      </w:pPr>
      <w:r>
        <w:t>When</w:t>
      </w:r>
      <w:r w:rsidR="00C266BE">
        <w:rPr>
          <w:rFonts w:hint="eastAsia"/>
        </w:rPr>
        <w:t xml:space="preserve"> link(s) is directly specified</w:t>
      </w:r>
      <w:r w:rsidR="001E07CE">
        <w:rPr>
          <w:rFonts w:hint="eastAsia"/>
        </w:rPr>
        <w:t xml:space="preserve"> to the tool</w:t>
      </w:r>
    </w:p>
    <w:p w:rsidR="00B93B98" w:rsidRDefault="00B93B98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h5diff</w:t>
      </w:r>
    </w:p>
    <w:p w:rsidR="00746EA5" w:rsidRDefault="00746EA5" w:rsidP="00C23A7A">
      <w:pPr>
        <w:pStyle w:val="ListParagraph"/>
        <w:numPr>
          <w:ilvl w:val="0"/>
          <w:numId w:val="2"/>
        </w:numPr>
      </w:pPr>
      <w:r>
        <w:rPr>
          <w:rFonts w:hint="eastAsia"/>
        </w:rPr>
        <w:t>Follow the link(s) (soft and/or external)</w:t>
      </w:r>
      <w:r w:rsidR="001E07CE">
        <w:rPr>
          <w:rFonts w:hint="eastAsia"/>
        </w:rPr>
        <w:t xml:space="preserve"> </w:t>
      </w:r>
      <w:r w:rsidR="0036698A">
        <w:rPr>
          <w:rFonts w:hint="eastAsia"/>
        </w:rPr>
        <w:t xml:space="preserve">only </w:t>
      </w:r>
      <w:r w:rsidR="001E07CE">
        <w:rPr>
          <w:rFonts w:hint="eastAsia"/>
        </w:rPr>
        <w:t xml:space="preserve">when </w:t>
      </w:r>
      <w:r w:rsidRPr="00C23A7A">
        <w:rPr>
          <w:b/>
          <w:i/>
        </w:rPr>
        <w:t>‘—</w:t>
      </w:r>
      <w:r w:rsidR="00D84707">
        <w:rPr>
          <w:rFonts w:hint="eastAsia"/>
          <w:b/>
          <w:i/>
        </w:rPr>
        <w:t>follow-</w:t>
      </w:r>
      <w:proofErr w:type="spellStart"/>
      <w:r w:rsidR="00D84707">
        <w:rPr>
          <w:rFonts w:hint="eastAsia"/>
          <w:b/>
          <w:i/>
        </w:rPr>
        <w:t>symlinks</w:t>
      </w:r>
      <w:proofErr w:type="spellEnd"/>
      <w:r w:rsidRPr="00C23A7A">
        <w:rPr>
          <w:b/>
          <w:i/>
        </w:rPr>
        <w:t>’</w:t>
      </w:r>
      <w:r w:rsidR="001E07CE">
        <w:rPr>
          <w:rFonts w:hint="eastAsia"/>
          <w:b/>
          <w:i/>
        </w:rPr>
        <w:t xml:space="preserve"> </w:t>
      </w:r>
      <w:r w:rsidR="001E07CE" w:rsidRPr="001E07CE">
        <w:rPr>
          <w:rFonts w:hint="eastAsia"/>
        </w:rPr>
        <w:t>option</w:t>
      </w:r>
      <w:r w:rsidR="0036698A">
        <w:rPr>
          <w:rFonts w:hint="eastAsia"/>
        </w:rPr>
        <w:t xml:space="preserve"> is used</w:t>
      </w:r>
      <w:r w:rsidR="001E07CE">
        <w:rPr>
          <w:rFonts w:hint="eastAsia"/>
        </w:rPr>
        <w:t>.</w:t>
      </w:r>
    </w:p>
    <w:p w:rsidR="00B93B98" w:rsidRDefault="00B93B98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h5ls</w:t>
      </w:r>
    </w:p>
    <w:p w:rsidR="00B93B98" w:rsidRDefault="00B93B98" w:rsidP="00C23A7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external links </w:t>
      </w:r>
      <w:r w:rsidR="0036698A">
        <w:rPr>
          <w:rFonts w:hint="eastAsia"/>
        </w:rPr>
        <w:t xml:space="preserve">only </w:t>
      </w:r>
      <w:r w:rsidR="0036698A">
        <w:t>when ‘</w:t>
      </w:r>
      <w:r w:rsidRPr="00C23A7A">
        <w:rPr>
          <w:b/>
          <w:i/>
        </w:rPr>
        <w:t>–</w:t>
      </w:r>
      <w:r w:rsidRPr="00C23A7A">
        <w:rPr>
          <w:rFonts w:hint="eastAsia"/>
          <w:b/>
          <w:i/>
        </w:rPr>
        <w:t>E</w:t>
      </w:r>
      <w:r w:rsidRPr="00C23A7A">
        <w:rPr>
          <w:b/>
          <w:i/>
        </w:rPr>
        <w:t>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or  </w:t>
      </w:r>
      <w:r w:rsidRPr="00C23A7A">
        <w:rPr>
          <w:b/>
          <w:i/>
        </w:rPr>
        <w:t>’</w:t>
      </w:r>
      <w:proofErr w:type="gramEnd"/>
      <w:r w:rsidRPr="00C23A7A">
        <w:rPr>
          <w:rFonts w:hint="eastAsia"/>
          <w:b/>
          <w:i/>
        </w:rPr>
        <w:t xml:space="preserve"> </w:t>
      </w:r>
      <w:r w:rsidRPr="00C23A7A">
        <w:rPr>
          <w:b/>
          <w:i/>
        </w:rPr>
        <w:t>–</w:t>
      </w:r>
      <w:r w:rsidRPr="00C23A7A">
        <w:rPr>
          <w:rFonts w:hint="eastAsia"/>
          <w:b/>
          <w:i/>
        </w:rPr>
        <w:t>external</w:t>
      </w:r>
      <w:r w:rsidRPr="00C23A7A">
        <w:rPr>
          <w:b/>
          <w:i/>
        </w:rPr>
        <w:t>’</w:t>
      </w:r>
      <w:r>
        <w:rPr>
          <w:rFonts w:hint="eastAsia"/>
        </w:rPr>
        <w:t xml:space="preserve">  option</w:t>
      </w:r>
      <w:r w:rsidR="001E07CE">
        <w:rPr>
          <w:rFonts w:hint="eastAsia"/>
        </w:rPr>
        <w:t xml:space="preserve"> is used.</w:t>
      </w:r>
    </w:p>
    <w:p w:rsidR="0036698A" w:rsidRDefault="00B93B98" w:rsidP="00C23A7A">
      <w:pPr>
        <w:pStyle w:val="ListParagraph"/>
        <w:numPr>
          <w:ilvl w:val="0"/>
          <w:numId w:val="2"/>
        </w:numPr>
      </w:pPr>
      <w:r w:rsidRPr="009D5F27">
        <w:rPr>
          <w:rFonts w:hint="eastAsia"/>
        </w:rPr>
        <w:t xml:space="preserve">No </w:t>
      </w:r>
      <w:r>
        <w:rPr>
          <w:rFonts w:hint="eastAsia"/>
        </w:rPr>
        <w:t xml:space="preserve">follow </w:t>
      </w:r>
      <w:r w:rsidRPr="009D5F27">
        <w:rPr>
          <w:rFonts w:hint="eastAsia"/>
        </w:rPr>
        <w:t xml:space="preserve">soft link </w:t>
      </w:r>
      <w:r>
        <w:rPr>
          <w:rFonts w:hint="eastAsia"/>
        </w:rPr>
        <w:t>currently available</w:t>
      </w:r>
      <w:r w:rsidR="0036698A">
        <w:rPr>
          <w:rFonts w:hint="eastAsia"/>
        </w:rPr>
        <w:t>.</w:t>
      </w:r>
    </w:p>
    <w:p w:rsidR="00B93B98" w:rsidRDefault="00B93B98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h5copy</w:t>
      </w:r>
    </w:p>
    <w:p w:rsidR="00B93B98" w:rsidRPr="005237C2" w:rsidRDefault="001534DD" w:rsidP="005E1008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rFonts w:hint="eastAsia"/>
          <w:highlight w:val="yellow"/>
        </w:rPr>
        <w:t>Follow soft link</w:t>
      </w:r>
      <w:r w:rsidR="005E1008" w:rsidRPr="005237C2">
        <w:rPr>
          <w:rFonts w:hint="eastAsia"/>
          <w:highlight w:val="yellow"/>
        </w:rPr>
        <w:t xml:space="preserve"> either with/without </w:t>
      </w:r>
      <w:r w:rsidR="005E1008" w:rsidRPr="005237C2">
        <w:rPr>
          <w:highlight w:val="yellow"/>
        </w:rPr>
        <w:t>‘</w:t>
      </w:r>
      <w:r w:rsidR="005E1008" w:rsidRPr="005237C2">
        <w:rPr>
          <w:rFonts w:hint="eastAsia"/>
          <w:highlight w:val="yellow"/>
        </w:rPr>
        <w:t>-f soft</w:t>
      </w:r>
      <w:r w:rsidR="005E1008" w:rsidRPr="005237C2">
        <w:rPr>
          <w:highlight w:val="yellow"/>
        </w:rPr>
        <w:t>’</w:t>
      </w:r>
      <w:r w:rsidR="005E1008" w:rsidRPr="005237C2">
        <w:rPr>
          <w:rFonts w:hint="eastAsia"/>
          <w:highlight w:val="yellow"/>
        </w:rPr>
        <w:t xml:space="preserve"> option</w:t>
      </w:r>
    </w:p>
    <w:p w:rsidR="005E1008" w:rsidRPr="005237C2" w:rsidRDefault="005E1008" w:rsidP="005E1008">
      <w:pPr>
        <w:pStyle w:val="ListParagraph"/>
        <w:numPr>
          <w:ilvl w:val="0"/>
          <w:numId w:val="12"/>
        </w:numPr>
        <w:rPr>
          <w:highlight w:val="yellow"/>
        </w:rPr>
      </w:pPr>
      <w:r w:rsidRPr="005237C2">
        <w:rPr>
          <w:rFonts w:hint="eastAsia"/>
          <w:highlight w:val="yellow"/>
        </w:rPr>
        <w:t xml:space="preserve">Follow </w:t>
      </w:r>
      <w:r w:rsidR="001534DD">
        <w:rPr>
          <w:rFonts w:hint="eastAsia"/>
          <w:highlight w:val="yellow"/>
        </w:rPr>
        <w:t>external</w:t>
      </w:r>
      <w:r w:rsidRPr="005237C2">
        <w:rPr>
          <w:rFonts w:hint="eastAsia"/>
          <w:highlight w:val="yellow"/>
        </w:rPr>
        <w:t xml:space="preserve"> link either with/without </w:t>
      </w:r>
      <w:r w:rsidRPr="005237C2">
        <w:rPr>
          <w:highlight w:val="yellow"/>
        </w:rPr>
        <w:t>‘</w:t>
      </w:r>
      <w:r w:rsidRPr="005237C2">
        <w:rPr>
          <w:rFonts w:hint="eastAsia"/>
          <w:highlight w:val="yellow"/>
        </w:rPr>
        <w:t>-f ext</w:t>
      </w:r>
      <w:r w:rsidRPr="005237C2">
        <w:rPr>
          <w:highlight w:val="yellow"/>
        </w:rPr>
        <w:t>’</w:t>
      </w:r>
      <w:r w:rsidRPr="005237C2">
        <w:rPr>
          <w:rFonts w:hint="eastAsia"/>
          <w:highlight w:val="yellow"/>
        </w:rPr>
        <w:t xml:space="preserve"> option</w:t>
      </w:r>
    </w:p>
    <w:p w:rsidR="003453CB" w:rsidRDefault="003453CB" w:rsidP="003453CB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h5dump</w:t>
      </w:r>
    </w:p>
    <w:p w:rsidR="003453CB" w:rsidRPr="005237C2" w:rsidRDefault="003453CB" w:rsidP="003453CB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rFonts w:hint="eastAsia"/>
          <w:highlight w:val="yellow"/>
        </w:rPr>
        <w:t>Follow soft link</w:t>
      </w:r>
      <w:r w:rsidR="00E56F28">
        <w:rPr>
          <w:rFonts w:hint="eastAsia"/>
          <w:highlight w:val="yellow"/>
        </w:rPr>
        <w:t xml:space="preserve"> as default</w:t>
      </w:r>
    </w:p>
    <w:p w:rsidR="003453CB" w:rsidRPr="005237C2" w:rsidRDefault="003453CB" w:rsidP="003453CB">
      <w:pPr>
        <w:pStyle w:val="ListParagraph"/>
        <w:numPr>
          <w:ilvl w:val="0"/>
          <w:numId w:val="12"/>
        </w:numPr>
        <w:rPr>
          <w:highlight w:val="yellow"/>
        </w:rPr>
      </w:pPr>
      <w:r w:rsidRPr="005237C2">
        <w:rPr>
          <w:rFonts w:hint="eastAsia"/>
          <w:highlight w:val="yellow"/>
        </w:rPr>
        <w:t xml:space="preserve">Follow </w:t>
      </w:r>
      <w:r>
        <w:rPr>
          <w:rFonts w:hint="eastAsia"/>
          <w:highlight w:val="yellow"/>
        </w:rPr>
        <w:t>external</w:t>
      </w:r>
      <w:r w:rsidRPr="005237C2">
        <w:rPr>
          <w:rFonts w:hint="eastAsia"/>
          <w:highlight w:val="yellow"/>
        </w:rPr>
        <w:t xml:space="preserve"> link </w:t>
      </w:r>
      <w:r w:rsidR="00E56F28">
        <w:rPr>
          <w:rFonts w:hint="eastAsia"/>
          <w:highlight w:val="yellow"/>
        </w:rPr>
        <w:t>as default</w:t>
      </w:r>
    </w:p>
    <w:p w:rsidR="00B93B98" w:rsidRDefault="006C155E" w:rsidP="00783426">
      <w:pPr>
        <w:pStyle w:val="Heading2"/>
      </w:pPr>
      <w:r>
        <w:t>When</w:t>
      </w:r>
      <w:r w:rsidR="00B93B98">
        <w:rPr>
          <w:rFonts w:hint="eastAsia"/>
        </w:rPr>
        <w:t xml:space="preserve"> </w:t>
      </w:r>
      <w:r w:rsidR="005F51F4">
        <w:rPr>
          <w:rFonts w:hint="eastAsia"/>
        </w:rPr>
        <w:t>group(s) is specified and link(s) is under the</w:t>
      </w:r>
      <w:r w:rsidR="00B93B98">
        <w:rPr>
          <w:rFonts w:hint="eastAsia"/>
        </w:rPr>
        <w:t xml:space="preserve"> group</w:t>
      </w:r>
      <w:r w:rsidR="005F51F4">
        <w:rPr>
          <w:rFonts w:hint="eastAsia"/>
        </w:rPr>
        <w:t>.</w:t>
      </w:r>
    </w:p>
    <w:p w:rsidR="00B93B98" w:rsidRDefault="00B93B98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h5diff</w:t>
      </w:r>
    </w:p>
    <w:p w:rsidR="00746EA5" w:rsidRDefault="001E07CE" w:rsidP="00C23A7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No traverse through group supported yet, thus there is 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following link for this case.</w:t>
      </w:r>
    </w:p>
    <w:p w:rsidR="00B93B98" w:rsidRDefault="00B93B98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h5ls</w:t>
      </w:r>
    </w:p>
    <w:p w:rsidR="00B93B98" w:rsidRDefault="00B93B98" w:rsidP="00C23A7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external links </w:t>
      </w:r>
      <w:r w:rsidR="0036698A">
        <w:rPr>
          <w:rFonts w:hint="eastAsia"/>
        </w:rPr>
        <w:t xml:space="preserve">only </w:t>
      </w:r>
      <w:r w:rsidR="001E07CE">
        <w:rPr>
          <w:rFonts w:hint="eastAsia"/>
        </w:rPr>
        <w:t>when</w:t>
      </w:r>
      <w:r>
        <w:rPr>
          <w:rFonts w:hint="eastAsia"/>
        </w:rPr>
        <w:t xml:space="preserve"> </w:t>
      </w:r>
      <w:r w:rsidRPr="00C23A7A">
        <w:rPr>
          <w:b/>
          <w:i/>
        </w:rPr>
        <w:t>‘–</w:t>
      </w:r>
      <w:r w:rsidRPr="00C23A7A">
        <w:rPr>
          <w:rFonts w:hint="eastAsia"/>
          <w:b/>
          <w:i/>
        </w:rPr>
        <w:t>E</w:t>
      </w:r>
      <w:r w:rsidRPr="00C23A7A">
        <w:rPr>
          <w:b/>
          <w:i/>
        </w:rPr>
        <w:t>’</w:t>
      </w:r>
      <w:r>
        <w:rPr>
          <w:rFonts w:hint="eastAsia"/>
        </w:rPr>
        <w:t xml:space="preserve"> </w:t>
      </w:r>
      <w:r w:rsidR="00591205">
        <w:t>or</w:t>
      </w:r>
      <w:r w:rsidR="00591205">
        <w:rPr>
          <w:rFonts w:hint="eastAsia"/>
        </w:rPr>
        <w:t xml:space="preserve"> </w:t>
      </w:r>
      <w:r w:rsidR="00591205">
        <w:t>’</w:t>
      </w:r>
      <w:r w:rsidRPr="00C23A7A">
        <w:rPr>
          <w:b/>
          <w:i/>
        </w:rPr>
        <w:t>–</w:t>
      </w:r>
      <w:r w:rsidR="00591205" w:rsidRPr="00C23A7A">
        <w:rPr>
          <w:b/>
          <w:i/>
        </w:rPr>
        <w:t>external’</w:t>
      </w:r>
      <w:r w:rsidR="00591205">
        <w:t xml:space="preserve"> option</w:t>
      </w:r>
      <w:r w:rsidR="001E07CE">
        <w:rPr>
          <w:rFonts w:hint="eastAsia"/>
        </w:rPr>
        <w:t xml:space="preserve"> is used.</w:t>
      </w:r>
    </w:p>
    <w:p w:rsidR="00B93B98" w:rsidRDefault="00B93B98" w:rsidP="0036698A">
      <w:pPr>
        <w:pStyle w:val="ListParagraph"/>
        <w:numPr>
          <w:ilvl w:val="0"/>
          <w:numId w:val="2"/>
        </w:numPr>
      </w:pPr>
      <w:r w:rsidRPr="009D5F27">
        <w:rPr>
          <w:rFonts w:hint="eastAsia"/>
        </w:rPr>
        <w:t xml:space="preserve">No </w:t>
      </w:r>
      <w:r>
        <w:rPr>
          <w:rFonts w:hint="eastAsia"/>
        </w:rPr>
        <w:t xml:space="preserve">follow </w:t>
      </w:r>
      <w:r w:rsidRPr="009D5F27">
        <w:rPr>
          <w:rFonts w:hint="eastAsia"/>
        </w:rPr>
        <w:t xml:space="preserve">soft link </w:t>
      </w:r>
      <w:r>
        <w:rPr>
          <w:rFonts w:hint="eastAsia"/>
        </w:rPr>
        <w:t>currently available</w:t>
      </w:r>
      <w:r w:rsidR="0036698A">
        <w:rPr>
          <w:rFonts w:hint="eastAsia"/>
        </w:rPr>
        <w:t>.</w:t>
      </w:r>
      <w:r w:rsidR="002D693F">
        <w:rPr>
          <w:rFonts w:hint="eastAsia"/>
        </w:rPr>
        <w:t xml:space="preserve"> </w:t>
      </w:r>
    </w:p>
    <w:p w:rsidR="00B93B98" w:rsidRDefault="00B93B98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h5copy</w:t>
      </w:r>
    </w:p>
    <w:p w:rsidR="00B93B98" w:rsidRDefault="00B93B98" w:rsidP="00C23A7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soft links to copy the end </w:t>
      </w:r>
      <w:r w:rsidR="00591205">
        <w:t xml:space="preserve">object </w:t>
      </w:r>
      <w:r w:rsidR="00EA2E51">
        <w:rPr>
          <w:rFonts w:hint="eastAsia"/>
        </w:rPr>
        <w:t xml:space="preserve">only </w:t>
      </w:r>
      <w:r w:rsidR="00591205">
        <w:t>when</w:t>
      </w:r>
      <w:r>
        <w:rPr>
          <w:rFonts w:hint="eastAsia"/>
        </w:rPr>
        <w:t xml:space="preserve"> </w:t>
      </w:r>
      <w:r w:rsidRPr="00C23A7A">
        <w:rPr>
          <w:b/>
          <w:i/>
        </w:rPr>
        <w:t>‘</w:t>
      </w:r>
      <w:r w:rsidRPr="00C23A7A">
        <w:rPr>
          <w:rFonts w:hint="eastAsia"/>
          <w:b/>
          <w:i/>
        </w:rPr>
        <w:t>-f soft</w:t>
      </w:r>
      <w:r w:rsidRPr="00C23A7A">
        <w:rPr>
          <w:b/>
          <w:i/>
        </w:rPr>
        <w:t>’</w:t>
      </w:r>
      <w:r w:rsidR="00591205">
        <w:rPr>
          <w:rFonts w:hint="eastAsia"/>
          <w:b/>
          <w:i/>
        </w:rPr>
        <w:t xml:space="preserve"> </w:t>
      </w:r>
      <w:r w:rsidR="00591205" w:rsidRPr="00591205">
        <w:rPr>
          <w:rFonts w:hint="eastAsia"/>
        </w:rPr>
        <w:t>is used</w:t>
      </w:r>
      <w:r w:rsidR="00591205">
        <w:rPr>
          <w:rFonts w:hint="eastAsia"/>
          <w:b/>
          <w:i/>
        </w:rPr>
        <w:t>.</w:t>
      </w:r>
    </w:p>
    <w:p w:rsidR="00B93B98" w:rsidRDefault="00B93B98" w:rsidP="00C23A7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external links to copy the end object </w:t>
      </w:r>
      <w:r w:rsidR="00EA2E51">
        <w:rPr>
          <w:rFonts w:hint="eastAsia"/>
        </w:rPr>
        <w:t xml:space="preserve">only </w:t>
      </w:r>
      <w:r w:rsidR="00591205">
        <w:rPr>
          <w:rFonts w:hint="eastAsia"/>
        </w:rPr>
        <w:t>when</w:t>
      </w:r>
      <w:r>
        <w:rPr>
          <w:rFonts w:hint="eastAsia"/>
        </w:rPr>
        <w:t xml:space="preserve"> </w:t>
      </w:r>
      <w:r w:rsidRPr="00C23A7A">
        <w:rPr>
          <w:i/>
        </w:rPr>
        <w:t>‘</w:t>
      </w:r>
      <w:r w:rsidRPr="00C23A7A">
        <w:rPr>
          <w:rFonts w:hint="eastAsia"/>
          <w:b/>
          <w:i/>
        </w:rPr>
        <w:t>-f ext</w:t>
      </w:r>
      <w:r w:rsidRPr="00C23A7A">
        <w:rPr>
          <w:b/>
          <w:i/>
        </w:rPr>
        <w:t>’</w:t>
      </w:r>
      <w:r>
        <w:rPr>
          <w:rFonts w:hint="eastAsia"/>
        </w:rPr>
        <w:t xml:space="preserve"> </w:t>
      </w:r>
      <w:r w:rsidR="00591205">
        <w:rPr>
          <w:rFonts w:hint="eastAsia"/>
        </w:rPr>
        <w:t>is used.</w:t>
      </w:r>
    </w:p>
    <w:p w:rsidR="009D5F27" w:rsidRDefault="009D5F27" w:rsidP="009D5F27"/>
    <w:p w:rsidR="000121B7" w:rsidRDefault="000121B7" w:rsidP="000121B7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h5dump</w:t>
      </w:r>
    </w:p>
    <w:p w:rsidR="000121B7" w:rsidRDefault="000121B7" w:rsidP="000121B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Follow external links as default. </w:t>
      </w:r>
    </w:p>
    <w:p w:rsidR="000121B7" w:rsidRDefault="007F0A8F" w:rsidP="009D5F27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 xml:space="preserve">No </w:t>
      </w:r>
      <w:r w:rsidR="000121B7">
        <w:rPr>
          <w:rFonts w:hint="eastAsia"/>
        </w:rPr>
        <w:t xml:space="preserve"> follow</w:t>
      </w:r>
      <w:proofErr w:type="gramEnd"/>
      <w:r w:rsidR="000121B7">
        <w:rPr>
          <w:rFonts w:hint="eastAsia"/>
        </w:rPr>
        <w:t xml:space="preserve"> soft</w:t>
      </w:r>
      <w:r>
        <w:rPr>
          <w:rFonts w:hint="eastAsia"/>
        </w:rPr>
        <w:t xml:space="preserve"> link.  </w:t>
      </w:r>
    </w:p>
    <w:p w:rsidR="009D5F27" w:rsidRDefault="00183508" w:rsidP="00783426">
      <w:pPr>
        <w:pStyle w:val="Heading1"/>
      </w:pPr>
      <w:r>
        <w:rPr>
          <w:rFonts w:hint="eastAsia"/>
        </w:rPr>
        <w:t xml:space="preserve">Expected uniform behavior along with </w:t>
      </w:r>
      <w:r>
        <w:t>‘—</w:t>
      </w:r>
      <w:r w:rsidR="00D84707">
        <w:rPr>
          <w:rFonts w:hint="eastAsia"/>
        </w:rPr>
        <w:t>follow-</w:t>
      </w:r>
      <w:proofErr w:type="spellStart"/>
      <w:r w:rsidR="00D84707">
        <w:rPr>
          <w:rFonts w:hint="eastAsia"/>
        </w:rPr>
        <w:t>symlinks</w:t>
      </w:r>
      <w:proofErr w:type="spellEnd"/>
      <w:r>
        <w:t>’</w:t>
      </w:r>
      <w:r w:rsidR="006C4532">
        <w:rPr>
          <w:rFonts w:hint="eastAsia"/>
        </w:rPr>
        <w:t xml:space="preserve"> among tools</w:t>
      </w:r>
    </w:p>
    <w:p w:rsidR="00183508" w:rsidRDefault="00183508" w:rsidP="00783426">
      <w:pPr>
        <w:pStyle w:val="Heading2"/>
      </w:pPr>
      <w:r>
        <w:t>When</w:t>
      </w:r>
      <w:r>
        <w:rPr>
          <w:rFonts w:hint="eastAsia"/>
        </w:rPr>
        <w:t xml:space="preserve"> link(s) is directly specified to the tool</w:t>
      </w:r>
    </w:p>
    <w:p w:rsidR="00183508" w:rsidRPr="00825C23" w:rsidRDefault="002D693F" w:rsidP="009D5F27">
      <w:pPr>
        <w:rPr>
          <w:sz w:val="24"/>
          <w:szCs w:val="24"/>
        </w:rPr>
      </w:pPr>
      <w:r w:rsidRPr="00825C23">
        <w:rPr>
          <w:sz w:val="24"/>
          <w:szCs w:val="24"/>
        </w:rPr>
        <w:t>H</w:t>
      </w:r>
      <w:r w:rsidRPr="00825C23">
        <w:rPr>
          <w:rFonts w:hint="eastAsia"/>
          <w:sz w:val="24"/>
          <w:szCs w:val="24"/>
        </w:rPr>
        <w:t>ere link means symbolic link</w:t>
      </w:r>
      <w:r w:rsidR="00825C23" w:rsidRPr="00825C23">
        <w:rPr>
          <w:rFonts w:hint="eastAsia"/>
          <w:sz w:val="24"/>
          <w:szCs w:val="24"/>
        </w:rPr>
        <w:t>s</w:t>
      </w:r>
      <w:r w:rsidRPr="00825C23">
        <w:rPr>
          <w:rFonts w:hint="eastAsia"/>
          <w:sz w:val="24"/>
          <w:szCs w:val="24"/>
        </w:rPr>
        <w:t xml:space="preserve"> like soft and external link.</w:t>
      </w:r>
    </w:p>
    <w:p w:rsidR="00183508" w:rsidRDefault="00183508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h5diff</w:t>
      </w:r>
    </w:p>
    <w:p w:rsidR="0036698A" w:rsidRDefault="0036698A" w:rsidP="0036698A">
      <w:pPr>
        <w:pStyle w:val="ListParagraph"/>
        <w:numPr>
          <w:ilvl w:val="0"/>
          <w:numId w:val="2"/>
        </w:numPr>
      </w:pPr>
      <w:r>
        <w:t>F</w:t>
      </w:r>
      <w:r>
        <w:rPr>
          <w:rFonts w:hint="eastAsia"/>
        </w:rPr>
        <w:t xml:space="preserve">ollow the link(s) when </w:t>
      </w:r>
      <w:r w:rsidRPr="000B7649">
        <w:rPr>
          <w:b/>
          <w:i/>
        </w:rPr>
        <w:t>‘—</w:t>
      </w:r>
      <w:r w:rsidR="00D84707">
        <w:rPr>
          <w:rFonts w:hint="eastAsia"/>
          <w:b/>
          <w:i/>
        </w:rPr>
        <w:t>follow-</w:t>
      </w:r>
      <w:proofErr w:type="spellStart"/>
      <w:r w:rsidR="00D84707">
        <w:rPr>
          <w:rFonts w:hint="eastAsia"/>
          <w:b/>
          <w:i/>
        </w:rPr>
        <w:t>symlinks</w:t>
      </w:r>
      <w:proofErr w:type="spellEnd"/>
      <w:r w:rsidRPr="000B7649">
        <w:rPr>
          <w:b/>
          <w:i/>
        </w:rPr>
        <w:t>’</w:t>
      </w:r>
      <w:r>
        <w:rPr>
          <w:rFonts w:hint="eastAsia"/>
        </w:rPr>
        <w:t xml:space="preserve"> option is used.</w:t>
      </w:r>
    </w:p>
    <w:p w:rsidR="0036698A" w:rsidRDefault="0036698A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h5ls </w:t>
      </w:r>
    </w:p>
    <w:p w:rsidR="0036698A" w:rsidRDefault="0036698A" w:rsidP="0036698A">
      <w:pPr>
        <w:pStyle w:val="ListParagraph"/>
        <w:numPr>
          <w:ilvl w:val="0"/>
          <w:numId w:val="2"/>
        </w:numPr>
      </w:pPr>
      <w:r>
        <w:t>F</w:t>
      </w:r>
      <w:r>
        <w:rPr>
          <w:rFonts w:hint="eastAsia"/>
        </w:rPr>
        <w:t xml:space="preserve">ollow the link(s) when </w:t>
      </w:r>
      <w:r w:rsidRPr="000B7649">
        <w:rPr>
          <w:b/>
          <w:i/>
        </w:rPr>
        <w:t>‘—</w:t>
      </w:r>
      <w:r w:rsidR="00D84707">
        <w:rPr>
          <w:rFonts w:hint="eastAsia"/>
          <w:b/>
          <w:i/>
        </w:rPr>
        <w:t>follow-</w:t>
      </w:r>
      <w:proofErr w:type="spellStart"/>
      <w:r w:rsidR="00D84707">
        <w:rPr>
          <w:rFonts w:hint="eastAsia"/>
          <w:b/>
          <w:i/>
        </w:rPr>
        <w:t>symlinks</w:t>
      </w:r>
      <w:proofErr w:type="spellEnd"/>
      <w:r w:rsidRPr="000B7649">
        <w:rPr>
          <w:b/>
          <w:i/>
        </w:rPr>
        <w:t>’</w:t>
      </w:r>
      <w:r>
        <w:rPr>
          <w:rFonts w:hint="eastAsia"/>
        </w:rPr>
        <w:t xml:space="preserve"> option is used.</w:t>
      </w:r>
    </w:p>
    <w:p w:rsidR="0036698A" w:rsidRDefault="0036698A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h5copy</w:t>
      </w:r>
    </w:p>
    <w:p w:rsidR="000B7649" w:rsidRPr="005237C2" w:rsidRDefault="000B7649" w:rsidP="000B7649">
      <w:pPr>
        <w:pStyle w:val="ListParagraph"/>
        <w:numPr>
          <w:ilvl w:val="0"/>
          <w:numId w:val="2"/>
        </w:numPr>
        <w:rPr>
          <w:highlight w:val="yellow"/>
        </w:rPr>
      </w:pPr>
      <w:r w:rsidRPr="005237C2">
        <w:rPr>
          <w:highlight w:val="yellow"/>
        </w:rPr>
        <w:t>F</w:t>
      </w:r>
      <w:r w:rsidRPr="005237C2">
        <w:rPr>
          <w:rFonts w:hint="eastAsia"/>
          <w:highlight w:val="yellow"/>
        </w:rPr>
        <w:t xml:space="preserve">ollow the link(s) when </w:t>
      </w:r>
      <w:r w:rsidRPr="005237C2">
        <w:rPr>
          <w:b/>
          <w:i/>
          <w:highlight w:val="yellow"/>
        </w:rPr>
        <w:t>‘—</w:t>
      </w:r>
      <w:r w:rsidR="00D84707">
        <w:rPr>
          <w:rFonts w:hint="eastAsia"/>
          <w:b/>
          <w:i/>
          <w:highlight w:val="yellow"/>
        </w:rPr>
        <w:t>follow-</w:t>
      </w:r>
      <w:proofErr w:type="spellStart"/>
      <w:r w:rsidR="00D84707">
        <w:rPr>
          <w:rFonts w:hint="eastAsia"/>
          <w:b/>
          <w:i/>
          <w:highlight w:val="yellow"/>
        </w:rPr>
        <w:t>symlinks</w:t>
      </w:r>
      <w:proofErr w:type="spellEnd"/>
      <w:r w:rsidRPr="005237C2">
        <w:rPr>
          <w:b/>
          <w:i/>
          <w:highlight w:val="yellow"/>
        </w:rPr>
        <w:t>’</w:t>
      </w:r>
      <w:r w:rsidRPr="005237C2">
        <w:rPr>
          <w:rFonts w:hint="eastAsia"/>
          <w:highlight w:val="yellow"/>
        </w:rPr>
        <w:t xml:space="preserve"> option is used.</w:t>
      </w:r>
      <w:r w:rsidR="000B1788">
        <w:rPr>
          <w:rFonts w:hint="eastAsia"/>
          <w:highlight w:val="yellow"/>
        </w:rPr>
        <w:t xml:space="preserve">  (like other)</w:t>
      </w:r>
    </w:p>
    <w:p w:rsidR="000121B7" w:rsidRDefault="000121B7" w:rsidP="000121B7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h5dump</w:t>
      </w:r>
    </w:p>
    <w:p w:rsidR="000121B7" w:rsidRPr="005237C2" w:rsidRDefault="000121B7" w:rsidP="000121B7">
      <w:pPr>
        <w:pStyle w:val="ListParagraph"/>
        <w:numPr>
          <w:ilvl w:val="0"/>
          <w:numId w:val="2"/>
        </w:numPr>
        <w:rPr>
          <w:highlight w:val="yellow"/>
        </w:rPr>
      </w:pPr>
      <w:r w:rsidRPr="005237C2">
        <w:rPr>
          <w:highlight w:val="yellow"/>
        </w:rPr>
        <w:t>F</w:t>
      </w:r>
      <w:r w:rsidRPr="005237C2">
        <w:rPr>
          <w:rFonts w:hint="eastAsia"/>
          <w:highlight w:val="yellow"/>
        </w:rPr>
        <w:t xml:space="preserve">ollow the link(s) when </w:t>
      </w:r>
      <w:r w:rsidRPr="005237C2">
        <w:rPr>
          <w:b/>
          <w:i/>
          <w:highlight w:val="yellow"/>
        </w:rPr>
        <w:t>‘—</w:t>
      </w:r>
      <w:r w:rsidR="00D84707">
        <w:rPr>
          <w:rFonts w:hint="eastAsia"/>
          <w:b/>
          <w:i/>
          <w:highlight w:val="yellow"/>
        </w:rPr>
        <w:t>follow-</w:t>
      </w:r>
      <w:proofErr w:type="spellStart"/>
      <w:r w:rsidR="00D84707">
        <w:rPr>
          <w:rFonts w:hint="eastAsia"/>
          <w:b/>
          <w:i/>
          <w:highlight w:val="yellow"/>
        </w:rPr>
        <w:t>symlinks</w:t>
      </w:r>
      <w:proofErr w:type="spellEnd"/>
      <w:r w:rsidRPr="005237C2">
        <w:rPr>
          <w:b/>
          <w:i/>
          <w:highlight w:val="yellow"/>
        </w:rPr>
        <w:t>’</w:t>
      </w:r>
      <w:r w:rsidRPr="005237C2">
        <w:rPr>
          <w:rFonts w:hint="eastAsia"/>
          <w:highlight w:val="yellow"/>
        </w:rPr>
        <w:t xml:space="preserve"> option is used.</w:t>
      </w:r>
      <w:r>
        <w:rPr>
          <w:rFonts w:hint="eastAsia"/>
          <w:highlight w:val="yellow"/>
        </w:rPr>
        <w:t xml:space="preserve"> </w:t>
      </w:r>
    </w:p>
    <w:p w:rsidR="000121B7" w:rsidRDefault="000121B7" w:rsidP="0036698A"/>
    <w:p w:rsidR="00183508" w:rsidRDefault="005F51F4" w:rsidP="005F51F4">
      <w:pPr>
        <w:pStyle w:val="Heading2"/>
      </w:pPr>
      <w:r>
        <w:t>When</w:t>
      </w:r>
      <w:r>
        <w:rPr>
          <w:rFonts w:hint="eastAsia"/>
        </w:rPr>
        <w:t xml:space="preserve"> group(s) is specified and link(s) is under the group.</w:t>
      </w:r>
    </w:p>
    <w:p w:rsidR="00183508" w:rsidRDefault="0036698A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h5diff</w:t>
      </w:r>
    </w:p>
    <w:p w:rsidR="0036698A" w:rsidRDefault="0036698A" w:rsidP="0036698A">
      <w:pPr>
        <w:pStyle w:val="ListParagraph"/>
        <w:numPr>
          <w:ilvl w:val="0"/>
          <w:numId w:val="2"/>
        </w:numPr>
      </w:pPr>
      <w:r>
        <w:rPr>
          <w:rFonts w:hint="eastAsia"/>
        </w:rPr>
        <w:t>No traverse through group supported, thus there is no</w:t>
      </w:r>
      <w:r w:rsidR="000B1788">
        <w:rPr>
          <w:rFonts w:hint="eastAsia"/>
        </w:rPr>
        <w:t xml:space="preserve"> following link for this case</w:t>
      </w:r>
      <w:r w:rsidR="00F07265">
        <w:rPr>
          <w:rFonts w:hint="eastAsia"/>
        </w:rPr>
        <w:t xml:space="preserve"> yet</w:t>
      </w:r>
      <w:r w:rsidR="000B1788">
        <w:rPr>
          <w:rFonts w:hint="eastAsia"/>
        </w:rPr>
        <w:t>.</w:t>
      </w:r>
    </w:p>
    <w:p w:rsidR="0036698A" w:rsidRDefault="0036698A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</w:t>
      </w:r>
      <w:r w:rsidRPr="00783426">
        <w:rPr>
          <w:rFonts w:hint="eastAsia"/>
        </w:rPr>
        <w:t>5</w:t>
      </w:r>
      <w:r>
        <w:rPr>
          <w:rFonts w:hint="eastAsia"/>
        </w:rPr>
        <w:t>ls</w:t>
      </w:r>
    </w:p>
    <w:p w:rsidR="0036698A" w:rsidRDefault="0036698A" w:rsidP="0036698A">
      <w:pPr>
        <w:pStyle w:val="ListParagraph"/>
        <w:numPr>
          <w:ilvl w:val="0"/>
          <w:numId w:val="2"/>
        </w:numPr>
      </w:pPr>
      <w:r>
        <w:t>F</w:t>
      </w:r>
      <w:r>
        <w:rPr>
          <w:rFonts w:hint="eastAsia"/>
        </w:rPr>
        <w:t xml:space="preserve">ollow the link(s) when </w:t>
      </w:r>
      <w:r w:rsidRPr="000B7649">
        <w:rPr>
          <w:b/>
          <w:i/>
        </w:rPr>
        <w:t>‘—</w:t>
      </w:r>
      <w:r w:rsidR="00D84707">
        <w:rPr>
          <w:rFonts w:hint="eastAsia"/>
          <w:b/>
          <w:i/>
        </w:rPr>
        <w:t>follow-</w:t>
      </w:r>
      <w:proofErr w:type="spellStart"/>
      <w:r w:rsidR="00D84707">
        <w:rPr>
          <w:rFonts w:hint="eastAsia"/>
          <w:b/>
          <w:i/>
        </w:rPr>
        <w:t>symlinks</w:t>
      </w:r>
      <w:proofErr w:type="spellEnd"/>
      <w:r w:rsidRPr="000B7649">
        <w:rPr>
          <w:b/>
          <w:i/>
        </w:rPr>
        <w:t>’</w:t>
      </w:r>
      <w:r>
        <w:rPr>
          <w:rFonts w:hint="eastAsia"/>
        </w:rPr>
        <w:t xml:space="preserve"> option is used.</w:t>
      </w:r>
    </w:p>
    <w:p w:rsidR="0036698A" w:rsidRDefault="0036698A" w:rsidP="0078342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h5co</w:t>
      </w:r>
      <w:r w:rsidRPr="00783426">
        <w:rPr>
          <w:rFonts w:hint="eastAsia"/>
        </w:rPr>
        <w:t>p</w:t>
      </w:r>
      <w:r>
        <w:rPr>
          <w:rFonts w:hint="eastAsia"/>
        </w:rPr>
        <w:t>y</w:t>
      </w:r>
    </w:p>
    <w:p w:rsidR="0036698A" w:rsidRDefault="0036698A" w:rsidP="0036698A">
      <w:pPr>
        <w:pStyle w:val="ListParagraph"/>
        <w:numPr>
          <w:ilvl w:val="0"/>
          <w:numId w:val="2"/>
        </w:numPr>
      </w:pPr>
      <w:r>
        <w:t>F</w:t>
      </w:r>
      <w:r>
        <w:rPr>
          <w:rFonts w:hint="eastAsia"/>
        </w:rPr>
        <w:t xml:space="preserve">ollow the link(s) when </w:t>
      </w:r>
      <w:r w:rsidRPr="000B7649">
        <w:rPr>
          <w:b/>
          <w:i/>
        </w:rPr>
        <w:t>‘—</w:t>
      </w:r>
      <w:r w:rsidR="00D84707">
        <w:rPr>
          <w:rFonts w:hint="eastAsia"/>
          <w:b/>
          <w:i/>
        </w:rPr>
        <w:t>follow-</w:t>
      </w:r>
      <w:proofErr w:type="spellStart"/>
      <w:r w:rsidR="00D84707">
        <w:rPr>
          <w:rFonts w:hint="eastAsia"/>
          <w:b/>
          <w:i/>
        </w:rPr>
        <w:t>symlinks</w:t>
      </w:r>
      <w:proofErr w:type="spellEnd"/>
      <w:r w:rsidRPr="000B7649">
        <w:rPr>
          <w:b/>
          <w:i/>
        </w:rPr>
        <w:t>’</w:t>
      </w:r>
      <w:r>
        <w:rPr>
          <w:rFonts w:hint="eastAsia"/>
        </w:rPr>
        <w:t xml:space="preserve"> option is used.</w:t>
      </w:r>
    </w:p>
    <w:p w:rsidR="000121B7" w:rsidRDefault="000121B7" w:rsidP="000121B7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h5dump</w:t>
      </w:r>
    </w:p>
    <w:p w:rsidR="000121B7" w:rsidRPr="005237C2" w:rsidRDefault="000121B7" w:rsidP="000121B7">
      <w:pPr>
        <w:pStyle w:val="ListParagraph"/>
        <w:numPr>
          <w:ilvl w:val="0"/>
          <w:numId w:val="2"/>
        </w:numPr>
        <w:rPr>
          <w:highlight w:val="yellow"/>
        </w:rPr>
      </w:pPr>
      <w:r w:rsidRPr="005237C2">
        <w:rPr>
          <w:highlight w:val="yellow"/>
        </w:rPr>
        <w:t>F</w:t>
      </w:r>
      <w:r w:rsidRPr="005237C2">
        <w:rPr>
          <w:rFonts w:hint="eastAsia"/>
          <w:highlight w:val="yellow"/>
        </w:rPr>
        <w:t xml:space="preserve">ollow the link(s) when </w:t>
      </w:r>
      <w:r w:rsidRPr="005237C2">
        <w:rPr>
          <w:b/>
          <w:i/>
          <w:highlight w:val="yellow"/>
        </w:rPr>
        <w:t>‘—</w:t>
      </w:r>
      <w:r w:rsidR="00D84707">
        <w:rPr>
          <w:rFonts w:hint="eastAsia"/>
          <w:b/>
          <w:i/>
          <w:highlight w:val="yellow"/>
        </w:rPr>
        <w:t>follow-</w:t>
      </w:r>
      <w:proofErr w:type="spellStart"/>
      <w:r w:rsidR="00D84707">
        <w:rPr>
          <w:rFonts w:hint="eastAsia"/>
          <w:b/>
          <w:i/>
          <w:highlight w:val="yellow"/>
        </w:rPr>
        <w:t>symlinks</w:t>
      </w:r>
      <w:proofErr w:type="spellEnd"/>
      <w:r w:rsidRPr="005237C2">
        <w:rPr>
          <w:b/>
          <w:i/>
          <w:highlight w:val="yellow"/>
        </w:rPr>
        <w:t>’</w:t>
      </w:r>
      <w:r w:rsidRPr="005237C2">
        <w:rPr>
          <w:rFonts w:hint="eastAsia"/>
          <w:highlight w:val="yellow"/>
        </w:rPr>
        <w:t xml:space="preserve"> option is used.</w:t>
      </w:r>
      <w:r>
        <w:rPr>
          <w:rFonts w:hint="eastAsia"/>
          <w:highlight w:val="yellow"/>
        </w:rPr>
        <w:t xml:space="preserve">  </w:t>
      </w:r>
    </w:p>
    <w:p w:rsidR="0036698A" w:rsidRDefault="0036698A" w:rsidP="000121B7"/>
    <w:p w:rsidR="00183508" w:rsidRDefault="002D693F" w:rsidP="002D693F">
      <w:pPr>
        <w:pStyle w:val="Heading1"/>
      </w:pPr>
      <w:r>
        <w:rPr>
          <w:rFonts w:hint="eastAsia"/>
        </w:rPr>
        <w:t>Suggestion</w:t>
      </w:r>
    </w:p>
    <w:p w:rsidR="00825C23" w:rsidRDefault="00825C23" w:rsidP="002D693F">
      <w:r>
        <w:rPr>
          <w:rFonts w:hint="eastAsia"/>
        </w:rPr>
        <w:t xml:space="preserve">Suggest </w:t>
      </w:r>
      <w:r>
        <w:t>keeping</w:t>
      </w:r>
      <w:r>
        <w:rPr>
          <w:rFonts w:hint="eastAsia"/>
        </w:rPr>
        <w:t xml:space="preserve"> the consistency </w:t>
      </w:r>
      <w:r w:rsidR="000B1788">
        <w:rPr>
          <w:rFonts w:hint="eastAsia"/>
        </w:rPr>
        <w:t xml:space="preserve">for </w:t>
      </w:r>
      <w:r w:rsidR="000B1788">
        <w:t>following link</w:t>
      </w:r>
      <w:r w:rsidR="000B1788">
        <w:rPr>
          <w:rFonts w:hint="eastAsia"/>
        </w:rPr>
        <w:t>(s)</w:t>
      </w:r>
      <w:r w:rsidR="000B1788">
        <w:t xml:space="preserve"> </w:t>
      </w:r>
      <w:r>
        <w:rPr>
          <w:rFonts w:hint="eastAsia"/>
        </w:rPr>
        <w:t xml:space="preserve">among tools.  </w:t>
      </w:r>
    </w:p>
    <w:p w:rsidR="005237C2" w:rsidRDefault="002D693F" w:rsidP="002D693F">
      <w:r>
        <w:rPr>
          <w:rFonts w:hint="eastAsia"/>
        </w:rPr>
        <w:t xml:space="preserve">Distinguish </w:t>
      </w:r>
      <w:r w:rsidR="007F0A8F">
        <w:t>‘</w:t>
      </w:r>
      <w:r>
        <w:rPr>
          <w:rFonts w:hint="eastAsia"/>
        </w:rPr>
        <w:t>hard link</w:t>
      </w:r>
      <w:r w:rsidR="007F0A8F">
        <w:t>’</w:t>
      </w:r>
      <w:r>
        <w:rPr>
          <w:rFonts w:hint="eastAsia"/>
        </w:rPr>
        <w:t xml:space="preserve"> </w:t>
      </w:r>
      <w:del w:id="7" w:author="jkm" w:date="2012-01-31T14:24:00Z">
        <w:r w:rsidDel="00063404">
          <w:rPr>
            <w:rFonts w:hint="eastAsia"/>
          </w:rPr>
          <w:delText>from  symbolic</w:delText>
        </w:r>
      </w:del>
      <w:ins w:id="8" w:author="jkm" w:date="2012-01-31T14:24:00Z">
        <w:r w:rsidR="00063404">
          <w:t>from symbolic</w:t>
        </w:r>
      </w:ins>
      <w:r>
        <w:rPr>
          <w:rFonts w:hint="eastAsia"/>
        </w:rPr>
        <w:t xml:space="preserve"> link</w:t>
      </w:r>
      <w:r w:rsidR="007F0A8F">
        <w:rPr>
          <w:rFonts w:hint="eastAsia"/>
        </w:rPr>
        <w:t>s (soft and external)</w:t>
      </w:r>
      <w:r>
        <w:rPr>
          <w:rFonts w:hint="eastAsia"/>
        </w:rPr>
        <w:t xml:space="preserve"> </w:t>
      </w:r>
      <w:r w:rsidR="000B1788">
        <w:t>and use</w:t>
      </w:r>
      <w:r>
        <w:rPr>
          <w:rFonts w:hint="eastAsia"/>
        </w:rPr>
        <w:t xml:space="preserve"> </w:t>
      </w:r>
      <w:r>
        <w:t>‘—</w:t>
      </w:r>
      <w:r w:rsidR="00D84707">
        <w:rPr>
          <w:rFonts w:hint="eastAsia"/>
        </w:rPr>
        <w:t>follow-</w:t>
      </w:r>
      <w:proofErr w:type="spellStart"/>
      <w:r w:rsidR="00D84707">
        <w:rPr>
          <w:rFonts w:hint="eastAsia"/>
        </w:rPr>
        <w:t>symlinks</w:t>
      </w:r>
      <w:proofErr w:type="spellEnd"/>
      <w:r>
        <w:t>’</w:t>
      </w:r>
      <w:r>
        <w:rPr>
          <w:rFonts w:hint="eastAsia"/>
        </w:rPr>
        <w:t xml:space="preserve"> for </w:t>
      </w:r>
      <w:r>
        <w:t>following the</w:t>
      </w:r>
      <w:r>
        <w:rPr>
          <w:rFonts w:hint="eastAsia"/>
        </w:rPr>
        <w:t xml:space="preserve"> symbolic links. </w:t>
      </w:r>
      <w:r w:rsidR="00825C23">
        <w:rPr>
          <w:rFonts w:hint="eastAsia"/>
        </w:rPr>
        <w:t xml:space="preserve"> </w:t>
      </w:r>
    </w:p>
    <w:p w:rsidR="002D693F" w:rsidRDefault="002D693F" w:rsidP="002D693F"/>
    <w:p w:rsidR="0036698A" w:rsidRDefault="0036698A" w:rsidP="009D5F27"/>
    <w:sectPr w:rsidR="0036698A" w:rsidSect="005237C2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404" w:rsidRDefault="00063404" w:rsidP="00063404">
      <w:pPr>
        <w:spacing w:after="0" w:line="240" w:lineRule="auto"/>
      </w:pPr>
      <w:r>
        <w:separator/>
      </w:r>
    </w:p>
  </w:endnote>
  <w:endnote w:type="continuationSeparator" w:id="0">
    <w:p w:rsidR="00063404" w:rsidRDefault="00063404" w:rsidP="0006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21" w:author="jkm" w:date="2012-01-31T14:23:00Z"/>
  <w:sdt>
    <w:sdtPr>
      <w:id w:val="516904803"/>
      <w:docPartObj>
        <w:docPartGallery w:val="Page Numbers (Bottom of Page)"/>
        <w:docPartUnique/>
      </w:docPartObj>
    </w:sdtPr>
    <w:sdtContent>
      <w:customXmlInsRangeEnd w:id="21"/>
      <w:p w:rsidR="00063404" w:rsidRDefault="00063404">
        <w:pPr>
          <w:pStyle w:val="Footer"/>
          <w:jc w:val="center"/>
          <w:rPr>
            <w:ins w:id="22" w:author="jkm" w:date="2012-01-31T14:23:00Z"/>
          </w:rPr>
        </w:pPr>
        <w:ins w:id="23" w:author="jkm" w:date="2012-01-31T14:23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</w:rPr>
          <w:t>1</w:t>
        </w:r>
        <w:ins w:id="24" w:author="jkm" w:date="2012-01-31T14:23:00Z">
          <w:r>
            <w:fldChar w:fldCharType="end"/>
          </w:r>
        </w:ins>
      </w:p>
      <w:customXmlInsRangeStart w:id="25" w:author="jkm" w:date="2012-01-31T14:23:00Z"/>
    </w:sdtContent>
  </w:sdt>
  <w:customXmlInsRangeEnd w:id="25"/>
  <w:p w:rsidR="00063404" w:rsidRDefault="00063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404" w:rsidRDefault="00063404" w:rsidP="00063404">
      <w:pPr>
        <w:spacing w:after="0" w:line="240" w:lineRule="auto"/>
      </w:pPr>
      <w:r>
        <w:separator/>
      </w:r>
    </w:p>
  </w:footnote>
  <w:footnote w:type="continuationSeparator" w:id="0">
    <w:p w:rsidR="00063404" w:rsidRDefault="00063404" w:rsidP="0006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04" w:rsidRDefault="00063404">
    <w:pPr>
      <w:pStyle w:val="Header"/>
    </w:pPr>
    <w:ins w:id="9" w:author="jkm" w:date="2012-01-31T14:22:00Z">
      <w:r>
        <w:rPr>
          <w:rFonts w:eastAsia="Batang" w:hint="eastAsia"/>
        </w:rPr>
        <w:t>201</w:t>
      </w:r>
    </w:ins>
    <w:ins w:id="10" w:author="jkm" w:date="2012-01-31T14:23:00Z">
      <w:r>
        <w:rPr>
          <w:rFonts w:eastAsia="Batang" w:hint="eastAsia"/>
        </w:rPr>
        <w:t>0-</w:t>
      </w:r>
    </w:ins>
    <w:ins w:id="11" w:author="jkm" w:date="2012-01-31T14:22:00Z">
      <w:r>
        <w:rPr>
          <w:rFonts w:eastAsia="Batang" w:hint="eastAsia"/>
        </w:rPr>
        <w:t>5</w:t>
      </w:r>
    </w:ins>
    <w:ins w:id="12" w:author="jkm" w:date="2012-01-31T14:23:00Z">
      <w:r>
        <w:rPr>
          <w:rFonts w:eastAsia="Batang" w:hint="eastAsia"/>
        </w:rPr>
        <w:t>-</w:t>
      </w:r>
    </w:ins>
    <w:ins w:id="13" w:author="jkm" w:date="2012-01-31T14:22:00Z">
      <w:r>
        <w:rPr>
          <w:rFonts w:eastAsia="Batang" w:hint="eastAsia"/>
        </w:rPr>
        <w:t>27</w:t>
      </w:r>
    </w:ins>
    <w:ins w:id="14" w:author="jkm" w:date="2012-01-31T14:20:00Z">
      <w:r>
        <w:ptab w:relativeTo="margin" w:alignment="center" w:leader="none"/>
      </w:r>
    </w:ins>
    <w:customXmlInsRangeStart w:id="15" w:author="jkm" w:date="2012-01-31T14:20:00Z"/>
    <w:sdt>
      <w:sdtPr>
        <w:id w:val="968859947"/>
        <w:placeholder>
          <w:docPart w:val="DDEC159DC3DD474CB90726ACA11FB5C8"/>
        </w:placeholder>
        <w:temporary/>
        <w:showingPlcHdr/>
      </w:sdtPr>
      <w:sdtContent>
        <w:customXmlInsRangeEnd w:id="15"/>
        <w:ins w:id="16" w:author="jkm" w:date="2012-01-31T14:20:00Z">
          <w:r>
            <w:t>[Type text]</w:t>
          </w:r>
        </w:ins>
        <w:customXmlInsRangeStart w:id="17" w:author="jkm" w:date="2012-01-31T14:20:00Z"/>
      </w:sdtContent>
    </w:sdt>
    <w:customXmlInsRangeEnd w:id="17"/>
    <w:ins w:id="18" w:author="jkm" w:date="2012-01-31T14:20:00Z">
      <w:r>
        <w:ptab w:relativeTo="margin" w:alignment="right" w:leader="none"/>
      </w:r>
    </w:ins>
    <w:ins w:id="19" w:author="jkm" w:date="2012-01-31T14:23:00Z">
      <w:r>
        <w:rPr>
          <w:rFonts w:eastAsia="Batang" w:hint="eastAsia"/>
        </w:rPr>
        <w:t xml:space="preserve"> THG </w:t>
      </w:r>
    </w:ins>
    <w:ins w:id="20" w:author="jkm" w:date="2012-01-31T14:22:00Z">
      <w:r>
        <w:rPr>
          <w:rFonts w:eastAsia="Batang" w:hint="eastAsia"/>
        </w:rPr>
        <w:t>2010-03-01.v1</w:t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573B7"/>
    <w:multiLevelType w:val="hybridMultilevel"/>
    <w:tmpl w:val="10D2B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71C26"/>
    <w:multiLevelType w:val="hybridMultilevel"/>
    <w:tmpl w:val="1D6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808A1"/>
    <w:multiLevelType w:val="hybridMultilevel"/>
    <w:tmpl w:val="65AA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612B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E8677D0"/>
    <w:multiLevelType w:val="hybridMultilevel"/>
    <w:tmpl w:val="23AAA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02689D"/>
    <w:multiLevelType w:val="hybridMultilevel"/>
    <w:tmpl w:val="14905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775149"/>
    <w:multiLevelType w:val="hybridMultilevel"/>
    <w:tmpl w:val="2C96D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E05E5E"/>
    <w:multiLevelType w:val="hybridMultilevel"/>
    <w:tmpl w:val="33523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166E13"/>
    <w:multiLevelType w:val="hybridMultilevel"/>
    <w:tmpl w:val="521A0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1965D9"/>
    <w:multiLevelType w:val="hybridMultilevel"/>
    <w:tmpl w:val="1D88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52892"/>
    <w:multiLevelType w:val="hybridMultilevel"/>
    <w:tmpl w:val="439A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3E4D"/>
    <w:rsid w:val="00006559"/>
    <w:rsid w:val="000121B7"/>
    <w:rsid w:val="00037D8B"/>
    <w:rsid w:val="00063404"/>
    <w:rsid w:val="000B1788"/>
    <w:rsid w:val="000B7649"/>
    <w:rsid w:val="000C70E5"/>
    <w:rsid w:val="00123F26"/>
    <w:rsid w:val="001534DD"/>
    <w:rsid w:val="00183508"/>
    <w:rsid w:val="00195C87"/>
    <w:rsid w:val="001E07CE"/>
    <w:rsid w:val="002100AE"/>
    <w:rsid w:val="002D693F"/>
    <w:rsid w:val="003453CB"/>
    <w:rsid w:val="0036698A"/>
    <w:rsid w:val="004F1E85"/>
    <w:rsid w:val="005237C2"/>
    <w:rsid w:val="00591205"/>
    <w:rsid w:val="005C222D"/>
    <w:rsid w:val="005C453D"/>
    <w:rsid w:val="005E039C"/>
    <w:rsid w:val="005E1008"/>
    <w:rsid w:val="005F51F4"/>
    <w:rsid w:val="00645F8F"/>
    <w:rsid w:val="006C155E"/>
    <w:rsid w:val="006C4532"/>
    <w:rsid w:val="00746EA5"/>
    <w:rsid w:val="00750BAD"/>
    <w:rsid w:val="00781BC2"/>
    <w:rsid w:val="00783426"/>
    <w:rsid w:val="007B157F"/>
    <w:rsid w:val="007E2A4B"/>
    <w:rsid w:val="007F0A8F"/>
    <w:rsid w:val="00825C23"/>
    <w:rsid w:val="00892C5D"/>
    <w:rsid w:val="008C5710"/>
    <w:rsid w:val="009344D5"/>
    <w:rsid w:val="0096098D"/>
    <w:rsid w:val="009667AB"/>
    <w:rsid w:val="00997453"/>
    <w:rsid w:val="009D5F27"/>
    <w:rsid w:val="009F0524"/>
    <w:rsid w:val="00A01566"/>
    <w:rsid w:val="00A0459D"/>
    <w:rsid w:val="00A406ED"/>
    <w:rsid w:val="00A4233C"/>
    <w:rsid w:val="00A542BD"/>
    <w:rsid w:val="00AA6E90"/>
    <w:rsid w:val="00AB5259"/>
    <w:rsid w:val="00AE3D5F"/>
    <w:rsid w:val="00B02193"/>
    <w:rsid w:val="00B93B98"/>
    <w:rsid w:val="00B93E4D"/>
    <w:rsid w:val="00B96C5A"/>
    <w:rsid w:val="00BE22A0"/>
    <w:rsid w:val="00BE35A0"/>
    <w:rsid w:val="00C154A6"/>
    <w:rsid w:val="00C1565E"/>
    <w:rsid w:val="00C23A7A"/>
    <w:rsid w:val="00C266BE"/>
    <w:rsid w:val="00C76738"/>
    <w:rsid w:val="00CA22E1"/>
    <w:rsid w:val="00D03ABE"/>
    <w:rsid w:val="00D040E8"/>
    <w:rsid w:val="00D35196"/>
    <w:rsid w:val="00D84707"/>
    <w:rsid w:val="00DC2BBF"/>
    <w:rsid w:val="00DC4CD8"/>
    <w:rsid w:val="00E56F28"/>
    <w:rsid w:val="00E6694B"/>
    <w:rsid w:val="00E70518"/>
    <w:rsid w:val="00EA2E51"/>
    <w:rsid w:val="00F07265"/>
    <w:rsid w:val="00F1116D"/>
    <w:rsid w:val="00F74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90"/>
  </w:style>
  <w:style w:type="paragraph" w:styleId="Heading1">
    <w:name w:val="heading 1"/>
    <w:basedOn w:val="Normal"/>
    <w:next w:val="Normal"/>
    <w:link w:val="Heading1Char"/>
    <w:uiPriority w:val="9"/>
    <w:qFormat/>
    <w:rsid w:val="00B93B9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ABE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ABE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A7A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2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2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2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2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2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3A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7051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23A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404"/>
  </w:style>
  <w:style w:type="paragraph" w:styleId="Footer">
    <w:name w:val="footer"/>
    <w:basedOn w:val="Normal"/>
    <w:link w:val="FooterChar"/>
    <w:uiPriority w:val="99"/>
    <w:unhideWhenUsed/>
    <w:rsid w:val="0006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4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EC159DC3DD474CB90726ACA11F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BE67B-E456-45AF-B167-B8D774556F1A}"/>
      </w:docPartPr>
      <w:docPartBody>
        <w:p w:rsidR="00000000" w:rsidRDefault="00B2409E" w:rsidP="00B2409E">
          <w:pPr>
            <w:pStyle w:val="DDEC159DC3DD474CB90726ACA11FB5C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409E"/>
    <w:rsid w:val="00B2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41A5A98D64408B5DCCA44BCD83920">
    <w:name w:val="B7B41A5A98D64408B5DCCA44BCD83920"/>
    <w:rsid w:val="00B2409E"/>
  </w:style>
  <w:style w:type="paragraph" w:customStyle="1" w:styleId="DDEC159DC3DD474CB90726ACA11FB5C8">
    <w:name w:val="DDEC159DC3DD474CB90726ACA11FB5C8"/>
    <w:rsid w:val="00B2409E"/>
  </w:style>
  <w:style w:type="paragraph" w:customStyle="1" w:styleId="1B163376A6FF4CF492FF03CEC6C74D5D">
    <w:name w:val="1B163376A6FF4CF492FF03CEC6C74D5D"/>
    <w:rsid w:val="00B240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2C0BD-958A-4590-BC05-4F271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16</cp:revision>
  <cp:lastPrinted>2010-05-18T21:48:00Z</cp:lastPrinted>
  <dcterms:created xsi:type="dcterms:W3CDTF">2010-03-08T15:23:00Z</dcterms:created>
  <dcterms:modified xsi:type="dcterms:W3CDTF">2012-01-31T20:24:00Z</dcterms:modified>
</cp:coreProperties>
</file>