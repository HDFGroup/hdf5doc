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51C" w:rsidRDefault="00077741" w:rsidP="00AC5780">
      <w:pPr>
        <w:pStyle w:val="Title"/>
        <w:jc w:val="center"/>
      </w:pPr>
      <w:r>
        <w:t xml:space="preserve">HDF5 </w:t>
      </w:r>
      <w:r w:rsidR="000D1D28">
        <w:t>Debug &amp; Trace Functionality</w:t>
      </w:r>
    </w:p>
    <w:p w:rsidR="00AC5780" w:rsidRDefault="00045A22" w:rsidP="00AC5780">
      <w:pPr>
        <w:pStyle w:val="Subtitle"/>
        <w:jc w:val="center"/>
      </w:pPr>
      <w:r>
        <w:t>August</w:t>
      </w:r>
      <w:r w:rsidR="00AC5780">
        <w:t xml:space="preserve"> 2011</w:t>
      </w:r>
    </w:p>
    <w:p w:rsidR="000B7BBC" w:rsidRDefault="000B7BBC" w:rsidP="00AC5780">
      <w:pPr>
        <w:pStyle w:val="Subtitle"/>
        <w:jc w:val="center"/>
      </w:pPr>
      <w:r>
        <w:t>Dana Robinson (derobins@hdfgroup.org)</w:t>
      </w:r>
    </w:p>
    <w:p w:rsidR="000B7BBC" w:rsidRDefault="000B7BBC"/>
    <w:p w:rsidR="00191A80" w:rsidRDefault="00191A80"/>
    <w:p w:rsidR="00655E35" w:rsidRDefault="00D93EFA">
      <w:r>
        <w:t xml:space="preserve">The HDF5 library </w:t>
      </w:r>
      <w:r w:rsidR="00655E35">
        <w:t>can be set up to emit verbose debugging and tracing information.</w:t>
      </w:r>
      <w:r w:rsidR="00C209F8">
        <w:t xml:space="preserve">  </w:t>
      </w:r>
      <w:del w:id="0" w:author="Dana Robinson" w:date="2011-08-22T10:42:00Z">
        <w:r w:rsidR="00C209F8" w:rsidDel="00FC2E60">
          <w:delText xml:space="preserve">Setting </w:delText>
        </w:r>
      </w:del>
      <w:ins w:id="1" w:author="Dana Robinson" w:date="2011-08-22T10:42:00Z">
        <w:r w:rsidR="00FC2E60">
          <w:t xml:space="preserve">Configuring </w:t>
        </w:r>
      </w:ins>
      <w:r w:rsidR="00C209F8">
        <w:t xml:space="preserve">the library </w:t>
      </w:r>
      <w:del w:id="2" w:author="Dana Robinson" w:date="2011-08-22T10:42:00Z">
        <w:r w:rsidR="00C209F8" w:rsidDel="00FC2E60">
          <w:delText xml:space="preserve">up </w:delText>
        </w:r>
      </w:del>
      <w:r w:rsidR="00C209F8">
        <w:t>to emit this information requires two things:</w:t>
      </w:r>
    </w:p>
    <w:p w:rsidR="00C209F8" w:rsidRDefault="00C209F8" w:rsidP="00C209F8">
      <w:pPr>
        <w:ind w:left="720"/>
      </w:pPr>
      <w:r>
        <w:t>1) The library must have been built wit</w:t>
      </w:r>
      <w:r w:rsidR="009854DE">
        <w:t>h particular configure settings or have appropriate preprocessor symbols defined.</w:t>
      </w:r>
    </w:p>
    <w:p w:rsidR="00C209F8" w:rsidRDefault="00C209F8" w:rsidP="00C209F8">
      <w:pPr>
        <w:ind w:left="720"/>
      </w:pPr>
      <w:r>
        <w:t>2) The HDF5_DEBUG environment variable must be set to allow debug/trace output.</w:t>
      </w:r>
    </w:p>
    <w:p w:rsidR="00EA6F6B" w:rsidRDefault="002E2FB1">
      <w:r>
        <w:t xml:space="preserve">The </w:t>
      </w:r>
      <w:commentRangeStart w:id="3"/>
      <w:r>
        <w:t xml:space="preserve">scope </w:t>
      </w:r>
      <w:commentRangeEnd w:id="3"/>
      <w:r w:rsidR="0015096B">
        <w:rPr>
          <w:rStyle w:val="CommentReference"/>
        </w:rPr>
        <w:commentReference w:id="3"/>
      </w:r>
      <w:r>
        <w:t>of this document is predominantly the use of the HDF5 debug and tracing framework.  The use of several additional debug-oriented configure flags is also described.</w:t>
      </w:r>
      <w:ins w:id="4" w:author="Dana Robinson" w:date="2011-08-22T12:06:00Z">
        <w:r w:rsidR="00802744">
          <w:t xml:space="preserve">  A final section of this document </w:t>
        </w:r>
      </w:ins>
      <w:ins w:id="5" w:author="Dana Robinson" w:date="2011-08-22T12:11:00Z">
        <w:r w:rsidR="00802744">
          <w:t>covers</w:t>
        </w:r>
      </w:ins>
      <w:ins w:id="6" w:author="Dana Robinson" w:date="2011-08-22T12:13:00Z">
        <w:r w:rsidR="00802744">
          <w:t xml:space="preserve"> actions library maintainers need to take to ensure that the debug and trace functionality stays up-to-date.</w:t>
        </w:r>
      </w:ins>
    </w:p>
    <w:p w:rsidR="00655E35" w:rsidRDefault="00655E35" w:rsidP="00E75FF0">
      <w:pPr>
        <w:pStyle w:val="Heading1"/>
      </w:pPr>
      <w:commentRangeStart w:id="7"/>
      <w:r>
        <w:t>Configure Flags</w:t>
      </w:r>
      <w:commentRangeEnd w:id="7"/>
      <w:r w:rsidR="0015096B">
        <w:rPr>
          <w:rStyle w:val="CommentReference"/>
          <w:rFonts w:asciiTheme="minorHAnsi" w:eastAsiaTheme="minorHAnsi" w:hAnsiTheme="minorHAnsi" w:cstheme="minorBidi"/>
          <w:b w:val="0"/>
          <w:bCs w:val="0"/>
          <w:color w:val="auto"/>
        </w:rPr>
        <w:commentReference w:id="7"/>
      </w:r>
    </w:p>
    <w:p w:rsidR="00B40552" w:rsidRDefault="00B40552" w:rsidP="002E2FB1">
      <w:pPr>
        <w:rPr>
          <w:ins w:id="8" w:author="Dana Robinson" w:date="2011-08-22T10:40:00Z"/>
        </w:rPr>
      </w:pPr>
    </w:p>
    <w:p w:rsidR="00FC2E60" w:rsidRDefault="00FC2E60" w:rsidP="002E2FB1">
      <w:ins w:id="9" w:author="Dana Robinson" w:date="2011-08-22T10:41:00Z">
        <w:r>
          <w:t>This section describes the various debug-related configure flags that can be enabled.  Some of them are required for debug/trace code functionality.</w:t>
        </w:r>
      </w:ins>
    </w:p>
    <w:p w:rsidR="009854DE" w:rsidRPr="009854DE" w:rsidRDefault="009854DE" w:rsidP="002E2FB1">
      <w:pPr>
        <w:rPr>
          <w:b/>
          <w:color w:val="FF0000"/>
        </w:rPr>
      </w:pPr>
      <w:r w:rsidRPr="009854DE">
        <w:rPr>
          <w:b/>
          <w:color w:val="FF0000"/>
        </w:rPr>
        <w:t>WINDOWS/VMS USERS: You can set the preprocessor symbols directly in your platform's H5pubconf.h or in your build environment (</w:t>
      </w:r>
      <w:r w:rsidRPr="009854DE">
        <w:rPr>
          <w:b/>
          <w:i/>
          <w:color w:val="FF0000"/>
        </w:rPr>
        <w:t>e.g.</w:t>
      </w:r>
      <w:r w:rsidRPr="009854DE">
        <w:rPr>
          <w:b/>
          <w:color w:val="FF0000"/>
        </w:rPr>
        <w:t xml:space="preserve"> the Visual Studio properties page for your project). </w:t>
      </w:r>
    </w:p>
    <w:p w:rsidR="009854DE" w:rsidRDefault="009854DE" w:rsidP="002E2FB1"/>
    <w:p w:rsidR="00B40552" w:rsidRDefault="00B40552" w:rsidP="002E2FB1">
      <w:pPr>
        <w:rPr>
          <w:rStyle w:val="IntenseEmphasis"/>
        </w:rPr>
      </w:pPr>
      <w:r>
        <w:rPr>
          <w:rStyle w:val="IntenseEmphasis"/>
        </w:rPr>
        <w:t>--enable-debug=&lt;</w:t>
      </w:r>
      <w:r w:rsidR="00671A71">
        <w:rPr>
          <w:rStyle w:val="IntenseEmphasis"/>
        </w:rPr>
        <w:t>package list</w:t>
      </w:r>
      <w:r>
        <w:rPr>
          <w:rStyle w:val="IntenseEmphasis"/>
        </w:rPr>
        <w:t xml:space="preserve"> | all</w:t>
      </w:r>
      <w:r w:rsidR="007755BD">
        <w:rPr>
          <w:rStyle w:val="IntenseEmphasis"/>
        </w:rPr>
        <w:t xml:space="preserve"> </w:t>
      </w:r>
      <w:r w:rsidR="002054CC">
        <w:rPr>
          <w:rStyle w:val="IntenseEmphasis"/>
        </w:rPr>
        <w:t xml:space="preserve">| yes </w:t>
      </w:r>
      <w:r w:rsidR="007755BD">
        <w:rPr>
          <w:rStyle w:val="IntenseEmphasis"/>
        </w:rPr>
        <w:t>| no</w:t>
      </w:r>
      <w:r>
        <w:rPr>
          <w:rStyle w:val="IntenseEmphasis"/>
        </w:rPr>
        <w:t>&gt;</w:t>
      </w:r>
    </w:p>
    <w:p w:rsidR="00671A71" w:rsidRPr="00B40552" w:rsidRDefault="00671A71" w:rsidP="002E2FB1">
      <w:pPr>
        <w:rPr>
          <w:rStyle w:val="IntenseEmphasis"/>
        </w:rPr>
      </w:pPr>
      <w:r>
        <w:rPr>
          <w:rStyle w:val="IntenseEmphasis"/>
        </w:rPr>
        <w:t>('Package list' is comma-separated list of packages without the preceding H5. e.g. 'A</w:t>
      </w:r>
      <w:proofErr w:type="gramStart"/>
      <w:r>
        <w:rPr>
          <w:rStyle w:val="IntenseEmphasis"/>
        </w:rPr>
        <w:t>,B2,MM,Z'</w:t>
      </w:r>
      <w:proofErr w:type="gramEnd"/>
      <w:r>
        <w:rPr>
          <w:rStyle w:val="IntenseEmphasis"/>
        </w:rPr>
        <w:t>)</w:t>
      </w:r>
    </w:p>
    <w:p w:rsidR="00B40552" w:rsidRDefault="00B40552" w:rsidP="00B40552">
      <w:pPr>
        <w:rPr>
          <w:color w:val="00B050"/>
        </w:rPr>
      </w:pPr>
      <w:r w:rsidRPr="00B40552">
        <w:rPr>
          <w:color w:val="00B050"/>
        </w:rPr>
        <w:t>Default:</w:t>
      </w:r>
    </w:p>
    <w:p w:rsidR="002054CC" w:rsidRDefault="007755BD" w:rsidP="002054CC">
      <w:pPr>
        <w:ind w:left="720"/>
        <w:rPr>
          <w:color w:val="00B050"/>
        </w:rPr>
      </w:pPr>
      <w:r>
        <w:rPr>
          <w:color w:val="00B050"/>
        </w:rPr>
        <w:t>Production:</w:t>
      </w:r>
      <w:r>
        <w:rPr>
          <w:color w:val="00B050"/>
        </w:rPr>
        <w:tab/>
      </w:r>
      <w:r w:rsidR="00011703">
        <w:rPr>
          <w:color w:val="00B050"/>
        </w:rPr>
        <w:t>No packages have debug code</w:t>
      </w:r>
      <w:r w:rsidR="00671A71">
        <w:rPr>
          <w:color w:val="00B050"/>
        </w:rPr>
        <w:t xml:space="preserve"> enabled</w:t>
      </w:r>
    </w:p>
    <w:p w:rsidR="007755BD" w:rsidRPr="00B40552" w:rsidRDefault="007755BD" w:rsidP="007755BD">
      <w:pPr>
        <w:ind w:left="720"/>
        <w:rPr>
          <w:color w:val="00B050"/>
        </w:rPr>
      </w:pPr>
      <w:r>
        <w:rPr>
          <w:color w:val="00B050"/>
        </w:rPr>
        <w:t>Otherwise:</w:t>
      </w:r>
      <w:r>
        <w:rPr>
          <w:color w:val="00B050"/>
        </w:rPr>
        <w:tab/>
      </w:r>
      <w:r w:rsidR="00011703">
        <w:rPr>
          <w:color w:val="00B050"/>
        </w:rPr>
        <w:t>Many packages have debug code</w:t>
      </w:r>
      <w:r w:rsidR="00671A71">
        <w:rPr>
          <w:color w:val="00B050"/>
        </w:rPr>
        <w:t xml:space="preserve"> enabled (see below for a list)</w:t>
      </w:r>
    </w:p>
    <w:p w:rsidR="0056132E" w:rsidRDefault="0062525B" w:rsidP="00B40552">
      <w:r>
        <w:t xml:space="preserve">Library preprocessor symbols un/defined: </w:t>
      </w:r>
      <w:r w:rsidR="0056132E" w:rsidRPr="0062525B">
        <w:rPr>
          <w:b/>
        </w:rPr>
        <w:t>NDEBUG, H5&lt;package&gt;_DEBUG</w:t>
      </w:r>
    </w:p>
    <w:p w:rsidR="002E2FB1" w:rsidRDefault="002E2FB1" w:rsidP="00B40552">
      <w:r>
        <w:lastRenderedPageBreak/>
        <w:t>Turn</w:t>
      </w:r>
      <w:r w:rsidR="006C20B1">
        <w:t>s</w:t>
      </w:r>
      <w:r w:rsidR="00671A71">
        <w:t xml:space="preserve"> </w:t>
      </w:r>
      <w:r>
        <w:t>debug</w:t>
      </w:r>
      <w:r w:rsidR="00011703">
        <w:t xml:space="preserve"> code</w:t>
      </w:r>
      <w:r>
        <w:t xml:space="preserve"> </w:t>
      </w:r>
      <w:r w:rsidR="00671A71">
        <w:t xml:space="preserve">on/off </w:t>
      </w:r>
      <w:r>
        <w:t xml:space="preserve">in </w:t>
      </w:r>
      <w:r w:rsidR="00671A71">
        <w:t xml:space="preserve">specified </w:t>
      </w:r>
      <w:r w:rsidR="006C20B1">
        <w:t>HDF5 internal library packages.  Depending on the package, this could enable extra error checking, assertions or verbose output.</w:t>
      </w:r>
      <w:r w:rsidR="00011703">
        <w:t xml:space="preserve">  Verbose output is usually also </w:t>
      </w:r>
      <w:r w:rsidR="00671A71">
        <w:t xml:space="preserve">controlled by the </w:t>
      </w:r>
      <w:r w:rsidR="00011703">
        <w:t>HDF5_DEBUG environment variable (see below).</w:t>
      </w:r>
    </w:p>
    <w:p w:rsidR="006071F9" w:rsidRDefault="002054CC" w:rsidP="00B40552">
      <w:r>
        <w:t>If any package has debug</w:t>
      </w:r>
      <w:r w:rsidR="00011703">
        <w:t xml:space="preserve"> code</w:t>
      </w:r>
      <w:r>
        <w:t xml:space="preserve"> enabled, the preprocessor symbol NDEBUG will be undefined.  In addition, for each package selected, H5&lt;package&gt;_DEBUG will be defined</w:t>
      </w:r>
      <w:r w:rsidR="006071F9">
        <w:t xml:space="preserve"> (e.g. H5Z_DEBUG when the H5Z package is selected).</w:t>
      </w:r>
    </w:p>
    <w:p w:rsidR="002054CC" w:rsidRDefault="002054CC" w:rsidP="00B40552">
      <w:r>
        <w:t>When no packages are s</w:t>
      </w:r>
      <w:r w:rsidR="006071F9">
        <w:t>elected, NDEBUG will be defined and no H5&lt;package&gt;_DEBUG symbols will be defined.</w:t>
      </w:r>
    </w:p>
    <w:p w:rsidR="002054CC" w:rsidRDefault="006071F9" w:rsidP="00B40552">
      <w:r>
        <w:t>Several package groups can be defined:</w:t>
      </w:r>
    </w:p>
    <w:p w:rsidR="002054CC" w:rsidRPr="002054CC" w:rsidRDefault="002054CC" w:rsidP="002054CC">
      <w:pPr>
        <w:rPr>
          <w:color w:val="0070C0"/>
        </w:rPr>
      </w:pPr>
      <w:r w:rsidRPr="002054CC">
        <w:rPr>
          <w:color w:val="0070C0"/>
        </w:rPr>
        <w:t>'</w:t>
      </w:r>
      <w:proofErr w:type="gramStart"/>
      <w:r w:rsidRPr="002054CC">
        <w:rPr>
          <w:color w:val="0070C0"/>
        </w:rPr>
        <w:t>yes</w:t>
      </w:r>
      <w:proofErr w:type="gramEnd"/>
      <w:r w:rsidRPr="002054CC">
        <w:rPr>
          <w:color w:val="0070C0"/>
        </w:rPr>
        <w:t>' or default (production not enabled)</w:t>
      </w:r>
    </w:p>
    <w:p w:rsidR="002054CC" w:rsidRDefault="002054CC" w:rsidP="002054CC">
      <w:pPr>
        <w:ind w:firstLine="720"/>
      </w:pPr>
      <w:r>
        <w:t xml:space="preserve">H5D, E, F, G, HG, I, MM, O, P, S, T, V and Z </w:t>
      </w:r>
      <w:r w:rsidR="006071F9">
        <w:t xml:space="preserve">will </w:t>
      </w:r>
      <w:r w:rsidR="00011703">
        <w:t>have debug code</w:t>
      </w:r>
      <w:r>
        <w:t xml:space="preserve"> enabled.</w:t>
      </w:r>
    </w:p>
    <w:p w:rsidR="002054CC" w:rsidRPr="002054CC" w:rsidRDefault="002054CC" w:rsidP="002054CC">
      <w:pPr>
        <w:rPr>
          <w:color w:val="0070C0"/>
        </w:rPr>
      </w:pPr>
      <w:r w:rsidRPr="002054CC">
        <w:rPr>
          <w:color w:val="0070C0"/>
        </w:rPr>
        <w:t>'</w:t>
      </w:r>
      <w:proofErr w:type="gramStart"/>
      <w:r w:rsidRPr="002054CC">
        <w:rPr>
          <w:color w:val="0070C0"/>
        </w:rPr>
        <w:t>all</w:t>
      </w:r>
      <w:proofErr w:type="gramEnd"/>
      <w:r w:rsidRPr="002054CC">
        <w:rPr>
          <w:color w:val="0070C0"/>
        </w:rPr>
        <w:t>'</w:t>
      </w:r>
    </w:p>
    <w:p w:rsidR="002054CC" w:rsidRDefault="002054CC" w:rsidP="002054CC">
      <w:pPr>
        <w:ind w:firstLine="720"/>
      </w:pPr>
      <w:r>
        <w:t xml:space="preserve">All the packages listed under 'yes' and H5A, B, B2, HL and MF </w:t>
      </w:r>
      <w:r w:rsidR="006071F9">
        <w:t xml:space="preserve">will </w:t>
      </w:r>
      <w:r w:rsidR="00011703">
        <w:t>have debug code</w:t>
      </w:r>
      <w:r>
        <w:t xml:space="preserve"> enabled.</w:t>
      </w:r>
    </w:p>
    <w:p w:rsidR="002054CC" w:rsidRPr="002054CC" w:rsidRDefault="002054CC" w:rsidP="002054CC">
      <w:pPr>
        <w:rPr>
          <w:color w:val="0070C0"/>
        </w:rPr>
      </w:pPr>
      <w:r w:rsidRPr="002054CC">
        <w:rPr>
          <w:color w:val="0070C0"/>
        </w:rPr>
        <w:t>'</w:t>
      </w:r>
      <w:proofErr w:type="gramStart"/>
      <w:r w:rsidRPr="002054CC">
        <w:rPr>
          <w:color w:val="0070C0"/>
        </w:rPr>
        <w:t>no</w:t>
      </w:r>
      <w:proofErr w:type="gramEnd"/>
      <w:r w:rsidRPr="002054CC">
        <w:rPr>
          <w:color w:val="0070C0"/>
        </w:rPr>
        <w:t>'</w:t>
      </w:r>
      <w:r>
        <w:rPr>
          <w:color w:val="0070C0"/>
        </w:rPr>
        <w:t>, 'none'</w:t>
      </w:r>
      <w:r w:rsidRPr="002054CC">
        <w:rPr>
          <w:color w:val="0070C0"/>
        </w:rPr>
        <w:t xml:space="preserve"> or default (production enabled)</w:t>
      </w:r>
    </w:p>
    <w:p w:rsidR="002054CC" w:rsidRDefault="002054CC" w:rsidP="002054CC">
      <w:pPr>
        <w:ind w:firstLine="720"/>
      </w:pPr>
      <w:r>
        <w:t xml:space="preserve">No packages </w:t>
      </w:r>
      <w:r w:rsidR="006071F9">
        <w:t xml:space="preserve">will </w:t>
      </w:r>
      <w:r w:rsidR="00011703">
        <w:t>have debug code</w:t>
      </w:r>
      <w:r>
        <w:t xml:space="preserve"> enabled.</w:t>
      </w:r>
    </w:p>
    <w:p w:rsidR="00B40552" w:rsidRDefault="00B40552" w:rsidP="00B40552"/>
    <w:p w:rsidR="002E10DA" w:rsidRPr="00B40552" w:rsidRDefault="002E10DA" w:rsidP="002E2FB1">
      <w:pPr>
        <w:rPr>
          <w:rStyle w:val="IntenseEmphasis"/>
        </w:rPr>
      </w:pPr>
      <w:r w:rsidRPr="00B40552">
        <w:rPr>
          <w:rStyle w:val="IntenseEmphasis"/>
        </w:rPr>
        <w:t>--enable-</w:t>
      </w:r>
      <w:proofErr w:type="spellStart"/>
      <w:r w:rsidRPr="00B40552">
        <w:rPr>
          <w:rStyle w:val="IntenseEmphasis"/>
        </w:rPr>
        <w:t>codestack</w:t>
      </w:r>
      <w:proofErr w:type="spellEnd"/>
    </w:p>
    <w:p w:rsidR="00B40552" w:rsidRPr="00B40552" w:rsidRDefault="00B40552" w:rsidP="002E10DA">
      <w:pPr>
        <w:rPr>
          <w:color w:val="00B050"/>
        </w:rPr>
      </w:pPr>
      <w:r w:rsidRPr="00B40552">
        <w:rPr>
          <w:color w:val="00B050"/>
        </w:rPr>
        <w:t>Default:</w:t>
      </w:r>
      <w:r w:rsidR="00440BC4">
        <w:rPr>
          <w:color w:val="00B050"/>
        </w:rPr>
        <w:t xml:space="preserve"> NOT SET</w:t>
      </w:r>
    </w:p>
    <w:p w:rsidR="0056132E" w:rsidRDefault="0062525B" w:rsidP="002E10DA">
      <w:r>
        <w:t xml:space="preserve">Library preprocessor symbol defined: </w:t>
      </w:r>
      <w:r w:rsidR="0056132E" w:rsidRPr="0062525B">
        <w:rPr>
          <w:b/>
        </w:rPr>
        <w:t>H5_HAVE_CODESTACK</w:t>
      </w:r>
    </w:p>
    <w:p w:rsidR="00B40552" w:rsidRDefault="006071F9" w:rsidP="002E10DA">
      <w:r>
        <w:t>Allows recording and displaying the function call stack in the HDF5 library without the use of a debugger.</w:t>
      </w:r>
    </w:p>
    <w:p w:rsidR="006071F9" w:rsidRDefault="006071F9" w:rsidP="002E10DA"/>
    <w:p w:rsidR="002E2FB1" w:rsidRPr="002E10DA" w:rsidRDefault="002E2FB1" w:rsidP="002E2FB1">
      <w:pPr>
        <w:rPr>
          <w:rStyle w:val="IntenseEmphasis"/>
        </w:rPr>
      </w:pPr>
      <w:r w:rsidRPr="002E10DA">
        <w:rPr>
          <w:rStyle w:val="IntenseEmphasis"/>
        </w:rPr>
        <w:t>--enable-metadata-trace-file</w:t>
      </w:r>
    </w:p>
    <w:p w:rsidR="00B40552" w:rsidRPr="00B40552" w:rsidRDefault="00B40552" w:rsidP="002E2FB1">
      <w:pPr>
        <w:rPr>
          <w:color w:val="00B050"/>
        </w:rPr>
      </w:pPr>
      <w:r w:rsidRPr="00B40552">
        <w:rPr>
          <w:color w:val="00B050"/>
        </w:rPr>
        <w:t>Default:</w:t>
      </w:r>
      <w:r w:rsidR="00B70C3C">
        <w:rPr>
          <w:color w:val="00B050"/>
        </w:rPr>
        <w:t xml:space="preserve"> NOT SET</w:t>
      </w:r>
    </w:p>
    <w:p w:rsidR="0056132E" w:rsidRDefault="0062525B" w:rsidP="002E2FB1">
      <w:r>
        <w:t>Library preprocessor symbol defined</w:t>
      </w:r>
      <w:r w:rsidR="0056132E">
        <w:t xml:space="preserve">: </w:t>
      </w:r>
      <w:r w:rsidR="0056132E" w:rsidRPr="0062525B">
        <w:rPr>
          <w:b/>
        </w:rPr>
        <w:t>H5_METADATA_TRACE_FILE</w:t>
      </w:r>
    </w:p>
    <w:p w:rsidR="002E2FB1" w:rsidRDefault="00440BC4" w:rsidP="002E2FB1">
      <w:r>
        <w:t>When this is enabled, verbose metadata cache trace information will be sent to an output file.  The file name of the output file and many other parameters can be configured using the H5Pset_mdc_</w:t>
      </w:r>
      <w:proofErr w:type="gramStart"/>
      <w:r>
        <w:t>config(</w:t>
      </w:r>
      <w:proofErr w:type="gramEnd"/>
      <w:r>
        <w:t>) API call.</w:t>
      </w:r>
    </w:p>
    <w:p w:rsidR="00440BC4" w:rsidRDefault="00440BC4" w:rsidP="002E2FB1">
      <w:r>
        <w:t>This is normally only of interest to HDF5 library developers.</w:t>
      </w:r>
    </w:p>
    <w:p w:rsidR="00B40552" w:rsidRDefault="00B40552" w:rsidP="002E2FB1"/>
    <w:p w:rsidR="002E10DA" w:rsidRPr="002E10DA" w:rsidRDefault="002E10DA" w:rsidP="002E2FB1">
      <w:pPr>
        <w:rPr>
          <w:rStyle w:val="IntenseEmphasis"/>
        </w:rPr>
      </w:pPr>
      <w:r w:rsidRPr="002E10DA">
        <w:rPr>
          <w:rStyle w:val="IntenseEmphasis"/>
        </w:rPr>
        <w:t>--enable-trace</w:t>
      </w:r>
    </w:p>
    <w:p w:rsidR="00B40552" w:rsidRDefault="00B40552" w:rsidP="002E10DA">
      <w:pPr>
        <w:rPr>
          <w:color w:val="00B050"/>
        </w:rPr>
      </w:pPr>
      <w:r w:rsidRPr="00B40552">
        <w:rPr>
          <w:color w:val="00B050"/>
        </w:rPr>
        <w:t>Default:</w:t>
      </w:r>
    </w:p>
    <w:p w:rsidR="007755BD" w:rsidRDefault="00D36E32" w:rsidP="007755BD">
      <w:pPr>
        <w:ind w:left="720"/>
        <w:rPr>
          <w:color w:val="00B050"/>
        </w:rPr>
      </w:pPr>
      <w:r>
        <w:rPr>
          <w:color w:val="00B050"/>
        </w:rPr>
        <w:t>Any package d</w:t>
      </w:r>
      <w:r w:rsidR="005F7122">
        <w:rPr>
          <w:color w:val="00B050"/>
        </w:rPr>
        <w:t>ebug flag set</w:t>
      </w:r>
      <w:r>
        <w:rPr>
          <w:color w:val="00B050"/>
        </w:rPr>
        <w:t>:</w:t>
      </w:r>
      <w:r>
        <w:rPr>
          <w:color w:val="00B050"/>
        </w:rPr>
        <w:tab/>
      </w:r>
      <w:r w:rsidR="007755BD">
        <w:rPr>
          <w:color w:val="00B050"/>
        </w:rPr>
        <w:t>SET</w:t>
      </w:r>
    </w:p>
    <w:p w:rsidR="007755BD" w:rsidRPr="00B40552" w:rsidRDefault="007755BD" w:rsidP="007755BD">
      <w:pPr>
        <w:ind w:left="720"/>
        <w:rPr>
          <w:color w:val="00B050"/>
        </w:rPr>
      </w:pPr>
      <w:r>
        <w:rPr>
          <w:color w:val="00B050"/>
        </w:rPr>
        <w:t>Otherwise:</w:t>
      </w:r>
      <w:r>
        <w:rPr>
          <w:color w:val="00B050"/>
        </w:rPr>
        <w:tab/>
      </w:r>
      <w:r w:rsidR="00D36E32">
        <w:rPr>
          <w:color w:val="00B050"/>
        </w:rPr>
        <w:tab/>
      </w:r>
      <w:r w:rsidR="00D36E32">
        <w:rPr>
          <w:color w:val="00B050"/>
        </w:rPr>
        <w:tab/>
      </w:r>
      <w:r w:rsidR="005F7122">
        <w:rPr>
          <w:color w:val="00B050"/>
        </w:rPr>
        <w:t xml:space="preserve">NOT </w:t>
      </w:r>
      <w:r>
        <w:rPr>
          <w:color w:val="00B050"/>
        </w:rPr>
        <w:t>SET</w:t>
      </w:r>
    </w:p>
    <w:p w:rsidR="006D4984" w:rsidRDefault="0062525B" w:rsidP="002E10DA">
      <w:r>
        <w:t xml:space="preserve">Library preprocessor symbol defined: </w:t>
      </w:r>
      <w:r w:rsidR="006D4984" w:rsidRPr="0062525B">
        <w:rPr>
          <w:b/>
        </w:rPr>
        <w:t>H5_HAVE_DEBUG_API</w:t>
      </w:r>
    </w:p>
    <w:p w:rsidR="00C209F8" w:rsidRDefault="005F7122" w:rsidP="002E10DA">
      <w:r>
        <w:t>When set, this enables</w:t>
      </w:r>
      <w:r w:rsidR="002E2FB1" w:rsidRPr="00E509B3">
        <w:t xml:space="preserve"> API tracing capability. </w:t>
      </w:r>
      <w:r w:rsidR="00B42CE9">
        <w:t>The API calls which emit trace information can be set via the HDF5_DEBUG environment variable.</w:t>
      </w:r>
    </w:p>
    <w:p w:rsidR="002E10DA" w:rsidRPr="00E509B3" w:rsidRDefault="00C209F8" w:rsidP="002E10DA">
      <w:r>
        <w:t>Note that no trace output will be emitted unless the HDF5_DEBUG environment variable is also set for trace output (see below).</w:t>
      </w:r>
    </w:p>
    <w:p w:rsidR="00B40552" w:rsidRDefault="00B40552" w:rsidP="002E10DA"/>
    <w:p w:rsidR="002E10DA" w:rsidRPr="002E10DA" w:rsidRDefault="002E10DA" w:rsidP="002E10DA">
      <w:pPr>
        <w:rPr>
          <w:rStyle w:val="IntenseEmphasis"/>
        </w:rPr>
      </w:pPr>
      <w:r w:rsidRPr="002E10DA">
        <w:rPr>
          <w:rStyle w:val="IntenseEmphasis"/>
        </w:rPr>
        <w:t>--enable-instrument</w:t>
      </w:r>
    </w:p>
    <w:p w:rsidR="002E10DA" w:rsidRDefault="002E10DA" w:rsidP="002E10DA">
      <w:pPr>
        <w:rPr>
          <w:color w:val="00B050"/>
        </w:rPr>
      </w:pPr>
      <w:r w:rsidRPr="00B40552">
        <w:rPr>
          <w:color w:val="00B050"/>
        </w:rPr>
        <w:t>Default:</w:t>
      </w:r>
    </w:p>
    <w:p w:rsidR="006D035E" w:rsidRDefault="00D36E32" w:rsidP="006D035E">
      <w:pPr>
        <w:ind w:left="720"/>
        <w:rPr>
          <w:color w:val="00B050"/>
        </w:rPr>
      </w:pPr>
      <w:r>
        <w:rPr>
          <w:color w:val="00B050"/>
        </w:rPr>
        <w:t>Any package debug flag set:</w:t>
      </w:r>
      <w:r w:rsidR="006D035E">
        <w:rPr>
          <w:color w:val="00B050"/>
        </w:rPr>
        <w:tab/>
        <w:t>SET</w:t>
      </w:r>
    </w:p>
    <w:p w:rsidR="006D035E" w:rsidRPr="00B40552" w:rsidRDefault="006D035E" w:rsidP="006D035E">
      <w:pPr>
        <w:ind w:left="720"/>
        <w:rPr>
          <w:color w:val="00B050"/>
        </w:rPr>
      </w:pPr>
      <w:r>
        <w:rPr>
          <w:color w:val="00B050"/>
        </w:rPr>
        <w:t>Otherwise:</w:t>
      </w:r>
      <w:r>
        <w:rPr>
          <w:color w:val="00B050"/>
        </w:rPr>
        <w:tab/>
      </w:r>
      <w:r w:rsidR="00D36E32">
        <w:rPr>
          <w:color w:val="00B050"/>
        </w:rPr>
        <w:tab/>
      </w:r>
      <w:r w:rsidR="00D36E32">
        <w:rPr>
          <w:color w:val="00B050"/>
        </w:rPr>
        <w:tab/>
      </w:r>
      <w:r w:rsidR="00B70C3C">
        <w:rPr>
          <w:color w:val="00B050"/>
        </w:rPr>
        <w:t xml:space="preserve">NOT </w:t>
      </w:r>
      <w:r>
        <w:rPr>
          <w:color w:val="00B050"/>
        </w:rPr>
        <w:t>SET</w:t>
      </w:r>
    </w:p>
    <w:p w:rsidR="006D4984" w:rsidRDefault="0062525B" w:rsidP="002E10DA">
      <w:r>
        <w:t xml:space="preserve">Library preprocessor symbol defined: </w:t>
      </w:r>
      <w:r w:rsidR="006D4984" w:rsidRPr="0062525B">
        <w:rPr>
          <w:b/>
        </w:rPr>
        <w:t>H5_HAVE_INSTRUMENTED_LIBRARY</w:t>
      </w:r>
    </w:p>
    <w:p w:rsidR="00B40552" w:rsidRDefault="009F4F97" w:rsidP="002E10DA">
      <w:r>
        <w:t xml:space="preserve">This enables extra property list settings that the HDF5 library tests use to track whether certain parallel optimizations were used </w:t>
      </w:r>
      <w:r w:rsidR="006071F9">
        <w:t>correctly</w:t>
      </w:r>
      <w:r>
        <w:t xml:space="preserve">.  </w:t>
      </w:r>
      <w:r w:rsidR="00B70C3C">
        <w:t>There is no effect in non-parallel (non-MPI) builds.</w:t>
      </w:r>
    </w:p>
    <w:p w:rsidR="006D035E" w:rsidRDefault="006D035E" w:rsidP="002E10DA"/>
    <w:p w:rsidR="002E2FB1" w:rsidRPr="002E10DA" w:rsidRDefault="002E2FB1" w:rsidP="002E2FB1">
      <w:pPr>
        <w:rPr>
          <w:rStyle w:val="IntenseEmphasis"/>
        </w:rPr>
      </w:pPr>
      <w:r w:rsidRPr="002E10DA">
        <w:rPr>
          <w:rStyle w:val="IntenseEmphasis"/>
        </w:rPr>
        <w:t>--enable-using-</w:t>
      </w:r>
      <w:proofErr w:type="spellStart"/>
      <w:r w:rsidRPr="002E10DA">
        <w:rPr>
          <w:rStyle w:val="IntenseEmphasis"/>
        </w:rPr>
        <w:t>memchecker</w:t>
      </w:r>
      <w:proofErr w:type="spellEnd"/>
    </w:p>
    <w:p w:rsidR="002E10DA" w:rsidRPr="00B40552" w:rsidRDefault="00AD0E45" w:rsidP="002E10DA">
      <w:pPr>
        <w:rPr>
          <w:color w:val="00B050"/>
        </w:rPr>
      </w:pPr>
      <w:r>
        <w:rPr>
          <w:color w:val="00B050"/>
        </w:rPr>
        <w:t>Default:</w:t>
      </w:r>
      <w:r>
        <w:rPr>
          <w:color w:val="00B050"/>
        </w:rPr>
        <w:tab/>
        <w:t xml:space="preserve"> NOT SET</w:t>
      </w:r>
    </w:p>
    <w:p w:rsidR="006D4984" w:rsidRDefault="0062525B" w:rsidP="002E10DA">
      <w:r>
        <w:t xml:space="preserve">Library preprocessor symbol defined: </w:t>
      </w:r>
      <w:r w:rsidR="006D4984" w:rsidRPr="0062525B">
        <w:rPr>
          <w:b/>
        </w:rPr>
        <w:t>H5_USING_MEMCHECKER</w:t>
      </w:r>
    </w:p>
    <w:p w:rsidR="002E2FB1" w:rsidRDefault="002E2FB1" w:rsidP="002E10DA">
      <w:r>
        <w:t>Enable this option if a memory allocation and/or</w:t>
      </w:r>
      <w:r w:rsidR="002E10DA">
        <w:t xml:space="preserve"> </w:t>
      </w:r>
      <w:r>
        <w:t xml:space="preserve">bounds checking tool will be used </w:t>
      </w:r>
      <w:r w:rsidR="002E10DA">
        <w:t>with</w:t>
      </w:r>
      <w:r>
        <w:t xml:space="preserve"> the HDF5</w:t>
      </w:r>
      <w:r w:rsidR="002E10DA">
        <w:t xml:space="preserve"> </w:t>
      </w:r>
      <w:r>
        <w:t xml:space="preserve">library. Enabling this causes the library to be </w:t>
      </w:r>
      <w:r w:rsidR="002E10DA">
        <w:t>pickier about it</w:t>
      </w:r>
      <w:r>
        <w:t>s memory operations and also disables</w:t>
      </w:r>
      <w:r w:rsidR="002E10DA">
        <w:t xml:space="preserve"> </w:t>
      </w:r>
      <w:r>
        <w:t>the lib</w:t>
      </w:r>
      <w:r w:rsidR="00B40552">
        <w:t>rary's free space manager code.</w:t>
      </w:r>
    </w:p>
    <w:p w:rsidR="00AE602A" w:rsidRDefault="00AE602A" w:rsidP="002E10DA">
      <w:r>
        <w:t>NOTE: Some memory checkers and dynamic code analyzers will complain if --enable-clear-file-buffers is not also set (see below).</w:t>
      </w:r>
    </w:p>
    <w:p w:rsidR="00F226EF" w:rsidRDefault="00F226EF" w:rsidP="002E10DA"/>
    <w:p w:rsidR="00F226EF" w:rsidRPr="002E10DA" w:rsidRDefault="00F226EF" w:rsidP="00F226EF">
      <w:pPr>
        <w:rPr>
          <w:rStyle w:val="IntenseEmphasis"/>
        </w:rPr>
      </w:pPr>
      <w:r>
        <w:rPr>
          <w:rStyle w:val="IntenseEmphasis"/>
        </w:rPr>
        <w:lastRenderedPageBreak/>
        <w:t>--enable-clear-file-buffers</w:t>
      </w:r>
    </w:p>
    <w:p w:rsidR="00F226EF" w:rsidRPr="00B40552" w:rsidRDefault="00F226EF" w:rsidP="00F226EF">
      <w:pPr>
        <w:rPr>
          <w:color w:val="00B050"/>
        </w:rPr>
      </w:pPr>
      <w:r>
        <w:rPr>
          <w:color w:val="00B050"/>
        </w:rPr>
        <w:t>Default:</w:t>
      </w:r>
      <w:r>
        <w:rPr>
          <w:color w:val="00B050"/>
        </w:rPr>
        <w:tab/>
        <w:t xml:space="preserve"> SET</w:t>
      </w:r>
    </w:p>
    <w:p w:rsidR="00F226EF" w:rsidRDefault="00F226EF" w:rsidP="00F226EF">
      <w:r>
        <w:t xml:space="preserve">Library preprocessor symbol defined: </w:t>
      </w:r>
      <w:r>
        <w:rPr>
          <w:b/>
        </w:rPr>
        <w:t>H5_CLEAR_MEMORY</w:t>
      </w:r>
    </w:p>
    <w:p w:rsidR="00AE602A" w:rsidRDefault="00F226EF" w:rsidP="00F226EF">
      <w:r>
        <w:t>This will ensure that unused areas of allocated memory are zeroed out before being wri</w:t>
      </w:r>
      <w:r w:rsidR="00AE602A">
        <w:t xml:space="preserve">tten to disk.  Note that this is not the same as a dataset's fill value as this applies to all allocated blocks (file metadata, etc.).  </w:t>
      </w:r>
    </w:p>
    <w:p w:rsidR="00F226EF" w:rsidRPr="00AE602A" w:rsidRDefault="00AE602A" w:rsidP="00F226EF">
      <w:pPr>
        <w:rPr>
          <w:b/>
          <w:color w:val="FF0000"/>
        </w:rPr>
      </w:pPr>
      <w:r w:rsidRPr="00AE602A">
        <w:rPr>
          <w:b/>
          <w:color w:val="FF0000"/>
        </w:rPr>
        <w:t xml:space="preserve">WARNING: It is </w:t>
      </w:r>
      <w:r w:rsidRPr="00AE602A">
        <w:rPr>
          <w:b/>
          <w:color w:val="FF0000"/>
          <w:u w:val="single"/>
        </w:rPr>
        <w:t>highly</w:t>
      </w:r>
      <w:r w:rsidRPr="00AE602A">
        <w:rPr>
          <w:b/>
          <w:color w:val="FF0000"/>
        </w:rPr>
        <w:t xml:space="preserve"> advisable that you leave this set, even though it is a slight performance hit.  In the past, there have been several high-profile security holes that were caused by writing </w:t>
      </w:r>
      <w:proofErr w:type="spellStart"/>
      <w:r w:rsidRPr="00AE602A">
        <w:rPr>
          <w:b/>
          <w:color w:val="FF0000"/>
        </w:rPr>
        <w:t>uncleared</w:t>
      </w:r>
      <w:proofErr w:type="spellEnd"/>
      <w:r w:rsidRPr="00AE602A">
        <w:rPr>
          <w:b/>
          <w:color w:val="FF0000"/>
        </w:rPr>
        <w:t xml:space="preserve"> memory to disk</w:t>
      </w:r>
      <w:ins w:id="10" w:author="Dana Robinson" w:date="2011-08-26T11:17:00Z">
        <w:r w:rsidR="00AA1EFA">
          <w:rPr>
            <w:rStyle w:val="FootnoteReference"/>
            <w:b/>
            <w:color w:val="FF0000"/>
          </w:rPr>
          <w:footnoteReference w:id="1"/>
        </w:r>
      </w:ins>
      <w:r w:rsidRPr="00AE602A">
        <w:rPr>
          <w:b/>
          <w:color w:val="FF0000"/>
        </w:rPr>
        <w:t>.</w:t>
      </w:r>
    </w:p>
    <w:p w:rsidR="00AE602A" w:rsidRPr="00AE602A" w:rsidRDefault="00AE602A" w:rsidP="00F226EF">
      <w:r w:rsidRPr="00AE602A">
        <w:t xml:space="preserve">NOTE: Some memory and dynamic code analyzers (Purify, etc.) will complain if this is not set as they will see the HDF5 library writing </w:t>
      </w:r>
      <w:proofErr w:type="spellStart"/>
      <w:r w:rsidRPr="00AE602A">
        <w:t>uncleared</w:t>
      </w:r>
      <w:proofErr w:type="spellEnd"/>
      <w:r w:rsidRPr="00AE602A">
        <w:t xml:space="preserve"> memory to disk.</w:t>
      </w:r>
    </w:p>
    <w:p w:rsidR="00B40552" w:rsidRDefault="00B40552" w:rsidP="002E10DA"/>
    <w:p w:rsidR="002E2FB1" w:rsidRPr="007963E1" w:rsidRDefault="002E2FB1" w:rsidP="002E2FB1">
      <w:pPr>
        <w:rPr>
          <w:rStyle w:val="IntenseEmphasis"/>
        </w:rPr>
      </w:pPr>
      <w:r w:rsidRPr="007963E1">
        <w:rPr>
          <w:rStyle w:val="IntenseEmphasis"/>
        </w:rPr>
        <w:t xml:space="preserve">  --enable-strict-format-checks</w:t>
      </w:r>
    </w:p>
    <w:p w:rsidR="00DA731E" w:rsidRDefault="00DA731E" w:rsidP="00075B2A">
      <w:pPr>
        <w:rPr>
          <w:color w:val="00B050"/>
        </w:rPr>
      </w:pPr>
      <w:r w:rsidRPr="00B40552">
        <w:rPr>
          <w:color w:val="00B050"/>
        </w:rPr>
        <w:t>Default</w:t>
      </w:r>
      <w:r w:rsidR="00AD0E45">
        <w:rPr>
          <w:color w:val="00B050"/>
        </w:rPr>
        <w:t>s:</w:t>
      </w:r>
    </w:p>
    <w:p w:rsidR="00AD0E45" w:rsidRDefault="00D36E32" w:rsidP="00AD0E45">
      <w:pPr>
        <w:ind w:left="720"/>
        <w:rPr>
          <w:color w:val="00B050"/>
        </w:rPr>
      </w:pPr>
      <w:r>
        <w:rPr>
          <w:color w:val="00B050"/>
        </w:rPr>
        <w:t>Any package debug flag set:</w:t>
      </w:r>
      <w:r w:rsidR="00AD0E45">
        <w:rPr>
          <w:color w:val="00B050"/>
        </w:rPr>
        <w:tab/>
        <w:t>SET</w:t>
      </w:r>
    </w:p>
    <w:p w:rsidR="00AD0E45" w:rsidRPr="00B40552" w:rsidRDefault="00AD0E45" w:rsidP="00AD0E45">
      <w:pPr>
        <w:ind w:left="720"/>
        <w:rPr>
          <w:color w:val="00B050"/>
        </w:rPr>
      </w:pPr>
      <w:r>
        <w:rPr>
          <w:color w:val="00B050"/>
        </w:rPr>
        <w:t>Otherwise:</w:t>
      </w:r>
      <w:r>
        <w:rPr>
          <w:color w:val="00B050"/>
        </w:rPr>
        <w:tab/>
      </w:r>
      <w:r w:rsidR="00D36E32">
        <w:rPr>
          <w:color w:val="00B050"/>
        </w:rPr>
        <w:tab/>
      </w:r>
      <w:r w:rsidR="00D36E32">
        <w:rPr>
          <w:color w:val="00B050"/>
        </w:rPr>
        <w:tab/>
      </w:r>
      <w:r>
        <w:rPr>
          <w:color w:val="00B050"/>
        </w:rPr>
        <w:t>NOT SET</w:t>
      </w:r>
    </w:p>
    <w:p w:rsidR="00B40552" w:rsidRDefault="00B40552" w:rsidP="00075B2A">
      <w:r>
        <w:t>#define: H5_STRICT_FORMAT_CHECKS</w:t>
      </w:r>
    </w:p>
    <w:p w:rsidR="006204D7" w:rsidRDefault="00075B2A" w:rsidP="00075B2A">
      <w:r>
        <w:t>This e</w:t>
      </w:r>
      <w:r w:rsidR="002E2FB1">
        <w:t>nable</w:t>
      </w:r>
      <w:r>
        <w:t>s some</w:t>
      </w:r>
      <w:r w:rsidR="002E2FB1">
        <w:t xml:space="preserve"> strict</w:t>
      </w:r>
      <w:r>
        <w:t>er file format checks than the library normally performs.</w:t>
      </w:r>
      <w:r w:rsidR="00DA731E">
        <w:t xml:space="preserve">  The effects of this flag are minimal, mainly affecting </w:t>
      </w:r>
      <w:r w:rsidR="006204D7">
        <w:t>very small parts of the H5B, H5G and H5O packages.  A few tests have sections which are skipped when this flag is set in order to avoid spurious failure results.</w:t>
      </w:r>
    </w:p>
    <w:p w:rsidR="00075B2A" w:rsidRDefault="00DA731E" w:rsidP="00075B2A">
      <w:r>
        <w:t>Setting this flag may cause some backward-compatibility issues when reading older HDF5 files</w:t>
      </w:r>
      <w:r>
        <w:rPr>
          <w:rStyle w:val="FootnoteReference"/>
        </w:rPr>
        <w:footnoteReference w:id="2"/>
      </w:r>
      <w:r>
        <w:t>.</w:t>
      </w:r>
    </w:p>
    <w:p w:rsidR="00655E35" w:rsidRDefault="00655E35" w:rsidP="00655E35"/>
    <w:p w:rsidR="002E2FB1" w:rsidRPr="00655E35" w:rsidRDefault="002E2FB1" w:rsidP="00655E35"/>
    <w:p w:rsidR="00655E35" w:rsidRDefault="00655E35" w:rsidP="00E75FF0">
      <w:pPr>
        <w:pStyle w:val="Heading1"/>
      </w:pPr>
      <w:r>
        <w:t>Debug Environment Variable</w:t>
      </w:r>
    </w:p>
    <w:p w:rsidR="00655E35" w:rsidRDefault="00655E35"/>
    <w:p w:rsidR="00AD5DAB" w:rsidRDefault="00AD5DAB" w:rsidP="00655E35">
      <w:r>
        <w:lastRenderedPageBreak/>
        <w:t>The HDF5 library uses an environment variable named HDF5_DEBUG to set up the debug output streams on a per-package basis.  This also implicitly turns on/off verbose debug output; without this variable being set the debug code will only perform extra sanity checks.</w:t>
      </w:r>
    </w:p>
    <w:p w:rsidR="000609D9" w:rsidRDefault="00A31741" w:rsidP="00655E35">
      <w:r>
        <w:t>The HDF5_DEBUG environment variable is a string which is parsed from left to right.  The string contains a list of packages (not including the preceding H5) for which verbose debug output is desired.  Each package can be preceded by a '+' or '-' to enable or disable output, respectively ('+' is the default and is redundant).  Package names must be lower-case.  The packages can be separated by spaces or commas.</w:t>
      </w:r>
      <w:r w:rsidR="000609D9">
        <w:t xml:space="preserve">  </w:t>
      </w:r>
    </w:p>
    <w:p w:rsidR="00A31741" w:rsidRDefault="000609D9" w:rsidP="00655E35">
      <w:r>
        <w:t>The list of packages for which verbose output can be selected is:</w:t>
      </w:r>
    </w:p>
    <w:p w:rsidR="000609D9" w:rsidRDefault="000609D9" w:rsidP="00655E35">
      <w:r>
        <w:tab/>
      </w:r>
      <w:proofErr w:type="gramStart"/>
      <w:r>
        <w:t>a</w:t>
      </w:r>
      <w:proofErr w:type="gramEnd"/>
      <w:r>
        <w:t>, ac, b, e, f, g, hg, hl, I, mf, mm, o, p, s, t, v, z</w:t>
      </w:r>
    </w:p>
    <w:p w:rsidR="000609D9" w:rsidRDefault="000609D9" w:rsidP="00655E35">
      <w:r>
        <w:t>Several special entries can be added to the package list:</w:t>
      </w:r>
    </w:p>
    <w:p w:rsidR="000609D9" w:rsidRDefault="000609D9" w:rsidP="00655E35">
      <w:r>
        <w:tab/>
      </w:r>
      <w:proofErr w:type="gramStart"/>
      <w:r>
        <w:t>all</w:t>
      </w:r>
      <w:proofErr w:type="gramEnd"/>
      <w:r>
        <w:t xml:space="preserve"> – Turns verbose</w:t>
      </w:r>
      <w:ins w:id="18" w:author="Quincey Koziol" w:date="2011-08-18T07:20:00Z">
        <w:r w:rsidR="00616FF2">
          <w:t xml:space="preserve"> debugging</w:t>
        </w:r>
      </w:ins>
      <w:r>
        <w:t xml:space="preserve"> output for all selectable packages on or off.</w:t>
      </w:r>
      <w:r w:rsidR="00E75FF0">
        <w:t xml:space="preserve">  +/- can be used with this.</w:t>
      </w:r>
    </w:p>
    <w:p w:rsidR="000609D9" w:rsidRDefault="000609D9" w:rsidP="00655E35">
      <w:r>
        <w:tab/>
      </w:r>
      <w:proofErr w:type="gramStart"/>
      <w:r>
        <w:t>trace</w:t>
      </w:r>
      <w:proofErr w:type="gramEnd"/>
      <w:r>
        <w:t xml:space="preserve"> – Enables API </w:t>
      </w:r>
      <w:ins w:id="19" w:author="Quincey Koziol" w:date="2011-08-18T07:20:00Z">
        <w:r w:rsidR="00616FF2">
          <w:t xml:space="preserve">call </w:t>
        </w:r>
      </w:ins>
      <w:r>
        <w:t>trace output.</w:t>
      </w:r>
    </w:p>
    <w:p w:rsidR="000609D9" w:rsidRDefault="000609D9" w:rsidP="000609D9">
      <w:r>
        <w:tab/>
      </w:r>
      <w:proofErr w:type="spellStart"/>
      <w:proofErr w:type="gramStart"/>
      <w:r>
        <w:t>ttimes</w:t>
      </w:r>
      <w:proofErr w:type="spellEnd"/>
      <w:proofErr w:type="gramEnd"/>
      <w:r>
        <w:t xml:space="preserve"> – Adds elapsed times to the </w:t>
      </w:r>
      <w:ins w:id="20" w:author="Quincey Koziol" w:date="2011-08-18T07:20:00Z">
        <w:r w:rsidR="00616FF2">
          <w:t xml:space="preserve">API call </w:t>
        </w:r>
      </w:ins>
      <w:r>
        <w:t>trace output. This will also enable tracing.</w:t>
      </w:r>
    </w:p>
    <w:p w:rsidR="000609D9" w:rsidRDefault="00E75FF0" w:rsidP="000609D9">
      <w:r>
        <w:tab/>
      </w:r>
      <w:proofErr w:type="spellStart"/>
      <w:proofErr w:type="gramStart"/>
      <w:r>
        <w:t>ttop</w:t>
      </w:r>
      <w:proofErr w:type="spellEnd"/>
      <w:proofErr w:type="gramEnd"/>
      <w:r>
        <w:t xml:space="preserve"> – Limits trace output to the top-level API calls.  This will also enable tracing.</w:t>
      </w:r>
    </w:p>
    <w:p w:rsidR="00E75FF0" w:rsidRDefault="00E75FF0" w:rsidP="000609D9">
      <w:r>
        <w:t xml:space="preserve">Additionally, the output files/streams to which the output will be directed can be set in the HDF5_DEBUG string environment variable.  </w:t>
      </w:r>
      <w:del w:id="21" w:author="Dana Robinson" w:date="2011-08-26T11:23:00Z">
        <w:r w:rsidR="00C209F8" w:rsidDel="0036083F">
          <w:delText xml:space="preserve">The </w:delText>
        </w:r>
      </w:del>
      <w:ins w:id="22" w:author="Dana Robinson" w:date="2011-08-26T11:23:00Z">
        <w:r w:rsidR="0036083F">
          <w:t xml:space="preserve">A </w:t>
        </w:r>
      </w:ins>
      <w:r w:rsidR="00C209F8">
        <w:t>number</w:t>
      </w:r>
      <w:del w:id="23" w:author="Dana Robinson" w:date="2011-08-26T11:23:00Z">
        <w:r w:rsidR="00C209F8" w:rsidDel="0036083F">
          <w:delText>s</w:delText>
        </w:r>
      </w:del>
      <w:r w:rsidR="00C209F8">
        <w:t xml:space="preserve"> </w:t>
      </w:r>
      <w:ins w:id="24" w:author="Dana Robinson" w:date="2011-08-26T11:23:00Z">
        <w:r w:rsidR="0036083F">
          <w:t xml:space="preserve">(including </w:t>
        </w:r>
      </w:ins>
      <w:r w:rsidR="00C209F8">
        <w:t>1 (</w:t>
      </w:r>
      <w:proofErr w:type="spellStart"/>
      <w:r w:rsidR="00C209F8">
        <w:t>stdout</w:t>
      </w:r>
      <w:proofErr w:type="spellEnd"/>
      <w:r w:rsidR="00C209F8">
        <w:t>) and 2 (</w:t>
      </w:r>
      <w:proofErr w:type="spellStart"/>
      <w:r w:rsidR="00C209F8">
        <w:t>stderr</w:t>
      </w:r>
      <w:proofErr w:type="spellEnd"/>
      <w:r w:rsidR="00C209F8">
        <w:t>)</w:t>
      </w:r>
      <w:ins w:id="25" w:author="Dana Robinson" w:date="2011-08-26T11:23:00Z">
        <w:r w:rsidR="0036083F">
          <w:t>)</w:t>
        </w:r>
      </w:ins>
      <w:r w:rsidR="00C209F8">
        <w:t xml:space="preserve"> can appear in the string </w:t>
      </w:r>
      <w:r>
        <w:t xml:space="preserve">and all subsequently listed packages will have their output directed to that file </w:t>
      </w:r>
      <w:ins w:id="26" w:author="Dana Robinson" w:date="2011-08-26T11:24:00Z">
        <w:r w:rsidR="0036083F">
          <w:t xml:space="preserve">descriptor </w:t>
        </w:r>
      </w:ins>
      <w:r>
        <w:t>or stream</w:t>
      </w:r>
      <w:ins w:id="27" w:author="Dana Robinson" w:date="2011-08-26T11:25:00Z">
        <w:r w:rsidR="0036083F">
          <w:rPr>
            <w:rStyle w:val="FootnoteReference"/>
          </w:rPr>
          <w:footnoteReference w:id="3"/>
        </w:r>
      </w:ins>
      <w:r>
        <w:t>.  The def</w:t>
      </w:r>
      <w:r w:rsidR="00C209F8">
        <w:t xml:space="preserve">ault output stream is </w:t>
      </w:r>
      <w:proofErr w:type="spellStart"/>
      <w:r w:rsidR="00C209F8">
        <w:t>stderr</w:t>
      </w:r>
      <w:proofErr w:type="spellEnd"/>
      <w:r>
        <w:t>.</w:t>
      </w:r>
    </w:p>
    <w:p w:rsidR="000609D9" w:rsidRDefault="000609D9" w:rsidP="000609D9">
      <w:r>
        <w:t xml:space="preserve">The default </w:t>
      </w:r>
      <w:r w:rsidR="00E75FF0">
        <w:t xml:space="preserve">value of HDF5_DEBUG </w:t>
      </w:r>
      <w:r>
        <w:t>when</w:t>
      </w:r>
      <w:r w:rsidR="00E75FF0">
        <w:t xml:space="preserve"> it</w:t>
      </w:r>
      <w:r>
        <w:t xml:space="preserve"> is not set is "-all" </w:t>
      </w:r>
      <w:r w:rsidRPr="00C209F8">
        <w:rPr>
          <w:i/>
          <w:color w:val="FF0000"/>
          <w:u w:val="single"/>
        </w:rPr>
        <w:t>so no debug</w:t>
      </w:r>
      <w:r w:rsidR="00C209F8" w:rsidRPr="00C209F8">
        <w:rPr>
          <w:i/>
          <w:color w:val="FF0000"/>
          <w:u w:val="single"/>
        </w:rPr>
        <w:t xml:space="preserve"> or trace</w:t>
      </w:r>
      <w:r w:rsidRPr="00C209F8">
        <w:rPr>
          <w:i/>
          <w:color w:val="FF0000"/>
          <w:u w:val="single"/>
        </w:rPr>
        <w:t xml:space="preserve"> output will be emitted</w:t>
      </w:r>
      <w:r w:rsidR="00C209F8" w:rsidRPr="00C209F8">
        <w:rPr>
          <w:i/>
          <w:color w:val="FF0000"/>
          <w:u w:val="single"/>
        </w:rPr>
        <w:t xml:space="preserve"> by default</w:t>
      </w:r>
      <w:r>
        <w:t>.</w:t>
      </w:r>
      <w:r>
        <w:tab/>
      </w:r>
    </w:p>
    <w:p w:rsidR="00A31741" w:rsidRDefault="00A31741" w:rsidP="00C209F8">
      <w:pPr>
        <w:ind w:firstLine="720"/>
      </w:pPr>
      <w:r>
        <w:t>Example: "</w:t>
      </w:r>
      <w:r w:rsidR="00F226EF">
        <w:t>all -</w:t>
      </w:r>
      <w:r w:rsidR="00C209F8">
        <w:t xml:space="preserve">ac 1 trace </w:t>
      </w:r>
      <w:proofErr w:type="spellStart"/>
      <w:r w:rsidR="00C209F8">
        <w:t>ttimes</w:t>
      </w:r>
      <w:proofErr w:type="spellEnd"/>
      <w:r>
        <w:t>"</w:t>
      </w:r>
    </w:p>
    <w:p w:rsidR="00F63D78" w:rsidRDefault="00C209F8" w:rsidP="000D1D28">
      <w:r>
        <w:t>This turns on debug output for all packages specified during library configuration except the H5AC package.  Tracing and API call durations will also be emitte</w:t>
      </w:r>
      <w:r w:rsidR="009854DE">
        <w:t xml:space="preserve">d, though </w:t>
      </w:r>
      <w:proofErr w:type="spellStart"/>
      <w:r w:rsidR="009854DE">
        <w:t>stdout</w:t>
      </w:r>
      <w:proofErr w:type="spellEnd"/>
      <w:r w:rsidR="009854DE">
        <w:t xml:space="preserve"> will be used instead of the default </w:t>
      </w:r>
      <w:proofErr w:type="spellStart"/>
      <w:r w:rsidR="009854DE">
        <w:t>std</w:t>
      </w:r>
      <w:r w:rsidR="00FC2E60">
        <w:t>err</w:t>
      </w:r>
      <w:proofErr w:type="spellEnd"/>
      <w:r>
        <w:t>.</w:t>
      </w:r>
    </w:p>
    <w:p w:rsidR="00F226EF" w:rsidRDefault="00F226EF" w:rsidP="000D1D28"/>
    <w:p w:rsidR="00F226EF" w:rsidRDefault="00864200" w:rsidP="00F226EF">
      <w:pPr>
        <w:pStyle w:val="Heading1"/>
      </w:pPr>
      <w:r>
        <w:t xml:space="preserve">HDF5 Library </w:t>
      </w:r>
      <w:r w:rsidR="00F226EF">
        <w:t>Developers</w:t>
      </w:r>
    </w:p>
    <w:p w:rsidR="00F226EF" w:rsidRDefault="00F226EF" w:rsidP="000D1D28"/>
    <w:p w:rsidR="00F226EF" w:rsidRDefault="00F226EF" w:rsidP="000D1D28">
      <w:r>
        <w:lastRenderedPageBreak/>
        <w:t>It is important that HDF5 library developers both maintain the existing debug functionality, work to add new debugging features and extend debug code to new packages.</w:t>
      </w:r>
    </w:p>
    <w:p w:rsidR="00F226EF" w:rsidRDefault="005E64A0" w:rsidP="005E64A0">
      <w:pPr>
        <w:pStyle w:val="Heading2"/>
      </w:pPr>
      <w:r>
        <w:t>Debugging</w:t>
      </w:r>
    </w:p>
    <w:p w:rsidR="000440FB" w:rsidRPr="000440FB" w:rsidRDefault="000440FB" w:rsidP="000440FB"/>
    <w:p w:rsidR="00381905" w:rsidRDefault="00F226EF">
      <w:pPr>
        <w:pStyle w:val="ListParagraph"/>
        <w:numPr>
          <w:ilvl w:val="0"/>
          <w:numId w:val="5"/>
        </w:numPr>
        <w:contextualSpacing w:val="0"/>
        <w:pPrChange w:id="37" w:author="Dana Robinson" w:date="2011-08-22T12:01:00Z">
          <w:pPr>
            <w:pStyle w:val="ListParagraph"/>
            <w:numPr>
              <w:numId w:val="5"/>
            </w:numPr>
            <w:ind w:hanging="360"/>
          </w:pPr>
        </w:pPrChange>
      </w:pPr>
      <w:r>
        <w:t>Make sure that the package is listed in the --enable-debug section of configure.in and that an H5&lt;</w:t>
      </w:r>
      <w:proofErr w:type="spellStart"/>
      <w:r>
        <w:t>pkg</w:t>
      </w:r>
      <w:proofErr w:type="spellEnd"/>
      <w:r>
        <w:t>&gt;_DEBUG symbol will be created.</w:t>
      </w:r>
      <w:r w:rsidR="00527FE6">
        <w:t xml:space="preserve">  Add it to the defaults unless the debug code is extremely time-consuming.</w:t>
      </w:r>
    </w:p>
    <w:p w:rsidR="00381905" w:rsidRDefault="005E64A0">
      <w:pPr>
        <w:pStyle w:val="ListParagraph"/>
        <w:numPr>
          <w:ilvl w:val="0"/>
          <w:numId w:val="5"/>
        </w:numPr>
        <w:contextualSpacing w:val="0"/>
        <w:pPrChange w:id="38" w:author="Dana Robinson" w:date="2011-08-22T12:01:00Z">
          <w:pPr>
            <w:pStyle w:val="ListParagraph"/>
            <w:numPr>
              <w:numId w:val="5"/>
            </w:numPr>
            <w:ind w:hanging="360"/>
          </w:pPr>
        </w:pPrChange>
      </w:pPr>
      <w:r>
        <w:t>Surround</w:t>
      </w:r>
      <w:r w:rsidR="0091274E">
        <w:t xml:space="preserve"> package-specific debug-only code with #</w:t>
      </w:r>
      <w:proofErr w:type="spellStart"/>
      <w:r w:rsidR="0091274E">
        <w:t>ifdef</w:t>
      </w:r>
      <w:proofErr w:type="spellEnd"/>
      <w:r w:rsidR="0091274E">
        <w:t xml:space="preserve"> H5&lt;</w:t>
      </w:r>
      <w:proofErr w:type="spellStart"/>
      <w:r w:rsidR="0091274E">
        <w:t>pkg</w:t>
      </w:r>
      <w:proofErr w:type="spellEnd"/>
      <w:r w:rsidR="0091274E">
        <w:t>&gt;_DEBUG</w:t>
      </w:r>
    </w:p>
    <w:p w:rsidR="00381905" w:rsidRDefault="00527FE6">
      <w:pPr>
        <w:pStyle w:val="ListParagraph"/>
        <w:numPr>
          <w:ilvl w:val="0"/>
          <w:numId w:val="5"/>
        </w:numPr>
        <w:contextualSpacing w:val="0"/>
        <w:pPrChange w:id="39" w:author="Dana Robinson" w:date="2011-08-22T12:01:00Z">
          <w:pPr>
            <w:pStyle w:val="ListParagraph"/>
            <w:numPr>
              <w:numId w:val="5"/>
            </w:numPr>
            <w:ind w:hanging="360"/>
          </w:pPr>
        </w:pPrChange>
      </w:pPr>
      <w:r>
        <w:t>#</w:t>
      </w:r>
      <w:proofErr w:type="spellStart"/>
      <w:r>
        <w:t>ifndef</w:t>
      </w:r>
      <w:proofErr w:type="spellEnd"/>
      <w:r>
        <w:t xml:space="preserve"> NDEBUG blocks can be used to surround code that should always be executed in debug mode.</w:t>
      </w:r>
    </w:p>
    <w:p w:rsidR="00381905" w:rsidRDefault="00736F0E">
      <w:pPr>
        <w:pStyle w:val="ListParagraph"/>
        <w:numPr>
          <w:ilvl w:val="0"/>
          <w:numId w:val="5"/>
        </w:numPr>
        <w:contextualSpacing w:val="0"/>
        <w:pPrChange w:id="40" w:author="Dana Robinson" w:date="2011-08-22T12:01:00Z">
          <w:pPr>
            <w:pStyle w:val="ListParagraph"/>
            <w:numPr>
              <w:numId w:val="5"/>
            </w:numPr>
            <w:ind w:hanging="360"/>
          </w:pPr>
        </w:pPrChange>
      </w:pPr>
      <w:r>
        <w:t>Be sure to update this document when you are finished.</w:t>
      </w:r>
    </w:p>
    <w:p w:rsidR="00124366" w:rsidRDefault="00124366" w:rsidP="000D1D28"/>
    <w:p w:rsidR="00F226EF" w:rsidRDefault="005E64A0" w:rsidP="005E64A0">
      <w:pPr>
        <w:pStyle w:val="Heading2"/>
      </w:pPr>
      <w:r>
        <w:t>Verbose Debug Output</w:t>
      </w:r>
    </w:p>
    <w:p w:rsidR="005E64A0" w:rsidRDefault="005E64A0" w:rsidP="000D1D28"/>
    <w:p w:rsidR="00381905" w:rsidRDefault="00527FE6">
      <w:pPr>
        <w:pStyle w:val="ListParagraph"/>
        <w:numPr>
          <w:ilvl w:val="0"/>
          <w:numId w:val="4"/>
        </w:numPr>
        <w:contextualSpacing w:val="0"/>
        <w:pPrChange w:id="41" w:author="Dana Robinson" w:date="2011-08-22T12:00:00Z">
          <w:pPr>
            <w:pStyle w:val="ListParagraph"/>
            <w:numPr>
              <w:numId w:val="4"/>
            </w:numPr>
            <w:ind w:hanging="360"/>
          </w:pPr>
        </w:pPrChange>
      </w:pPr>
      <w:r>
        <w:t>Make sure that the package is listed in configure.in as described in section 3.1.</w:t>
      </w:r>
    </w:p>
    <w:p w:rsidR="00381905" w:rsidRDefault="00736F0E">
      <w:pPr>
        <w:pStyle w:val="ListParagraph"/>
        <w:numPr>
          <w:ilvl w:val="0"/>
          <w:numId w:val="4"/>
        </w:numPr>
        <w:contextualSpacing w:val="0"/>
        <w:pPrChange w:id="42" w:author="Dana Robinson" w:date="2011-08-22T12:00:00Z">
          <w:pPr>
            <w:pStyle w:val="ListParagraph"/>
            <w:numPr>
              <w:numId w:val="4"/>
            </w:numPr>
            <w:ind w:hanging="360"/>
          </w:pPr>
        </w:pPrChange>
      </w:pPr>
      <w:r>
        <w:t xml:space="preserve">Add an entry to the H5_pkg_t </w:t>
      </w:r>
      <w:proofErr w:type="spellStart"/>
      <w:r>
        <w:t>enum</w:t>
      </w:r>
      <w:proofErr w:type="spellEnd"/>
      <w:r>
        <w:t xml:space="preserve"> in H5private.h.</w:t>
      </w:r>
    </w:p>
    <w:p w:rsidR="00381905" w:rsidRDefault="00736F0E">
      <w:pPr>
        <w:pStyle w:val="ListParagraph"/>
        <w:numPr>
          <w:ilvl w:val="0"/>
          <w:numId w:val="4"/>
        </w:numPr>
        <w:contextualSpacing w:val="0"/>
        <w:pPrChange w:id="43" w:author="Dana Robinson" w:date="2011-08-22T12:00:00Z">
          <w:pPr>
            <w:pStyle w:val="ListParagraph"/>
            <w:numPr>
              <w:numId w:val="4"/>
            </w:numPr>
            <w:ind w:hanging="360"/>
          </w:pPr>
        </w:pPrChange>
      </w:pPr>
      <w:r>
        <w:t>Initialize the package stream in H5_init_</w:t>
      </w:r>
      <w:proofErr w:type="gramStart"/>
      <w:r>
        <w:t>library(</w:t>
      </w:r>
      <w:proofErr w:type="gramEnd"/>
      <w:r>
        <w:t>) in H5.c.</w:t>
      </w:r>
    </w:p>
    <w:p w:rsidR="00381905" w:rsidRDefault="00736F0E">
      <w:pPr>
        <w:pStyle w:val="ListParagraph"/>
        <w:numPr>
          <w:ilvl w:val="0"/>
          <w:numId w:val="4"/>
        </w:numPr>
        <w:contextualSpacing w:val="0"/>
        <w:pPrChange w:id="44" w:author="Dana Robinson" w:date="2011-08-22T12:00:00Z">
          <w:pPr>
            <w:pStyle w:val="ListParagraph"/>
            <w:numPr>
              <w:numId w:val="4"/>
            </w:numPr>
            <w:ind w:hanging="360"/>
          </w:pPr>
        </w:pPrChange>
      </w:pPr>
      <w:r>
        <w:t xml:space="preserve">Surround any verbose debug output code with </w:t>
      </w:r>
      <w:proofErr w:type="gramStart"/>
      <w:r>
        <w:t>if(</w:t>
      </w:r>
      <w:proofErr w:type="gramEnd"/>
      <w:r>
        <w:t>H5DEBUG(&lt;</w:t>
      </w:r>
      <w:proofErr w:type="spellStart"/>
      <w:r>
        <w:t>pkg</w:t>
      </w:r>
      <w:proofErr w:type="spellEnd"/>
      <w:r>
        <w:t xml:space="preserve">&gt;)) </w:t>
      </w:r>
      <w:r w:rsidRPr="000440FB">
        <w:rPr>
          <w:i/>
        </w:rPr>
        <w:t>e.g.</w:t>
      </w:r>
      <w:r>
        <w:t xml:space="preserve"> if(H5DEBUG(P)).  All verbose output code MUST go inside a package-specific debug block (see section 3.1, above).</w:t>
      </w:r>
    </w:p>
    <w:p w:rsidR="00381905" w:rsidRDefault="00736F0E">
      <w:pPr>
        <w:pStyle w:val="ListParagraph"/>
        <w:numPr>
          <w:ilvl w:val="0"/>
          <w:numId w:val="4"/>
        </w:numPr>
        <w:contextualSpacing w:val="0"/>
        <w:pPrChange w:id="45" w:author="Dana Robinson" w:date="2011-08-22T12:00:00Z">
          <w:pPr>
            <w:pStyle w:val="ListParagraph"/>
            <w:numPr>
              <w:numId w:val="4"/>
            </w:numPr>
            <w:ind w:hanging="360"/>
          </w:pPr>
        </w:pPrChange>
      </w:pPr>
      <w:r>
        <w:t>Be sure to update this document when finished.</w:t>
      </w:r>
    </w:p>
    <w:p w:rsidR="00736F0E" w:rsidRDefault="00736F0E" w:rsidP="000D1D28"/>
    <w:p w:rsidR="00F226EF" w:rsidRDefault="00124366" w:rsidP="00124366">
      <w:pPr>
        <w:pStyle w:val="Heading2"/>
      </w:pPr>
      <w:commentRangeStart w:id="46"/>
      <w:r>
        <w:t>Trace Output</w:t>
      </w:r>
      <w:commentRangeEnd w:id="46"/>
      <w:r w:rsidR="00616FF2">
        <w:rPr>
          <w:rStyle w:val="CommentReference"/>
          <w:rFonts w:asciiTheme="minorHAnsi" w:eastAsiaTheme="minorHAnsi" w:hAnsiTheme="minorHAnsi" w:cstheme="minorBidi"/>
          <w:b w:val="0"/>
          <w:bCs w:val="0"/>
          <w:color w:val="auto"/>
        </w:rPr>
        <w:commentReference w:id="46"/>
      </w:r>
    </w:p>
    <w:p w:rsidR="00736F0E" w:rsidRDefault="00736F0E" w:rsidP="00736F0E"/>
    <w:p w:rsidR="00381905" w:rsidRDefault="005F08FA">
      <w:pPr>
        <w:pStyle w:val="ListParagraph"/>
        <w:numPr>
          <w:ilvl w:val="0"/>
          <w:numId w:val="3"/>
        </w:numPr>
        <w:contextualSpacing w:val="0"/>
        <w:rPr>
          <w:ins w:id="48" w:author="Dana Robinson" w:date="2011-08-22T11:33:00Z"/>
        </w:rPr>
        <w:pPrChange w:id="49" w:author="Dana Robinson" w:date="2011-08-22T12:00:00Z">
          <w:pPr>
            <w:pStyle w:val="ListParagraph"/>
            <w:numPr>
              <w:numId w:val="3"/>
            </w:numPr>
            <w:ind w:hanging="360"/>
          </w:pPr>
        </w:pPrChange>
      </w:pPr>
      <w:ins w:id="50" w:author="Dana Robinson" w:date="2011-08-26T11:38:00Z">
        <w:r>
          <w:t>When a new API function has been added to the library, run</w:t>
        </w:r>
      </w:ins>
      <w:ins w:id="51" w:author="Dana Robinson" w:date="2011-08-22T11:33:00Z">
        <w:r w:rsidR="00A67781">
          <w:t xml:space="preserve"> bin/trace</w:t>
        </w:r>
      </w:ins>
      <w:ins w:id="52" w:author="Dana Robinson" w:date="2011-08-26T11:38:00Z">
        <w:r>
          <w:t xml:space="preserve"> to add the </w:t>
        </w:r>
      </w:ins>
      <w:ins w:id="53" w:author="Dana Robinson" w:date="2011-08-26T11:39:00Z">
        <w:r>
          <w:t xml:space="preserve">H5TRACE </w:t>
        </w:r>
      </w:ins>
      <w:ins w:id="54" w:author="Dana Robinson" w:date="2011-08-26T11:38:00Z">
        <w:r>
          <w:t xml:space="preserve">macros </w:t>
        </w:r>
      </w:ins>
      <w:ins w:id="55" w:author="Dana Robinson" w:date="2011-08-26T11:39:00Z">
        <w:r>
          <w:t xml:space="preserve">(this is done automatically from bin/reconfigure) </w:t>
        </w:r>
      </w:ins>
      <w:ins w:id="56" w:author="Dana Robinson" w:date="2011-08-26T11:38:00Z">
        <w:r>
          <w:t>and monitor the output for</w:t>
        </w:r>
      </w:ins>
      <w:ins w:id="57" w:author="Dana Robinson" w:date="2011-08-22T11:33:00Z">
        <w:r w:rsidR="00A67781">
          <w:t xml:space="preserve"> errors.  </w:t>
        </w:r>
      </w:ins>
      <w:ins w:id="58" w:author="Dana Robinson" w:date="2011-08-26T11:40:00Z">
        <w:r>
          <w:t xml:space="preserve">Errors usually occur </w:t>
        </w:r>
      </w:ins>
      <w:ins w:id="59" w:author="Dana Robinson" w:date="2011-08-22T11:33:00Z">
        <w:r w:rsidR="00A67781">
          <w:t>when the script encounters types it doesn't understand.</w:t>
        </w:r>
      </w:ins>
    </w:p>
    <w:p w:rsidR="00381905" w:rsidRDefault="00A7592F">
      <w:pPr>
        <w:pStyle w:val="ListParagraph"/>
        <w:numPr>
          <w:ilvl w:val="0"/>
          <w:numId w:val="3"/>
        </w:numPr>
        <w:contextualSpacing w:val="0"/>
        <w:rPr>
          <w:ins w:id="60" w:author="Dana Robinson" w:date="2011-08-22T11:59:00Z"/>
        </w:rPr>
        <w:pPrChange w:id="61" w:author="Dana Robinson" w:date="2011-08-22T12:00:00Z">
          <w:pPr>
            <w:pStyle w:val="ListParagraph"/>
            <w:numPr>
              <w:numId w:val="3"/>
            </w:numPr>
            <w:ind w:hanging="360"/>
          </w:pPr>
        </w:pPrChange>
      </w:pPr>
      <w:ins w:id="62" w:author="Dana Robinson" w:date="2011-08-22T11:30:00Z">
        <w:r>
          <w:t>When a n</w:t>
        </w:r>
        <w:r w:rsidR="00A67781">
          <w:t>ew type is added to the library</w:t>
        </w:r>
      </w:ins>
      <w:ins w:id="63" w:author="Dana Robinson" w:date="2011-08-22T11:31:00Z">
        <w:r w:rsidR="00A67781">
          <w:t xml:space="preserve">, </w:t>
        </w:r>
      </w:ins>
      <w:ins w:id="64" w:author="Dana Robinson" w:date="2011-08-22T11:45:00Z">
        <w:r w:rsidR="00FA6F51">
          <w:t>it</w:t>
        </w:r>
      </w:ins>
      <w:ins w:id="65" w:author="Dana Robinson" w:date="2011-08-22T11:31:00Z">
        <w:r w:rsidR="00A67781">
          <w:t xml:space="preserve"> must be added to the bin/trace Perl script</w:t>
        </w:r>
      </w:ins>
      <w:ins w:id="66" w:author="Dana Robinson" w:date="2011-08-22T11:45:00Z">
        <w:r w:rsidR="00FA6F51">
          <w:t xml:space="preserve"> along with a new </w:t>
        </w:r>
      </w:ins>
      <w:ins w:id="67" w:author="Dana Robinson" w:date="2011-08-22T11:46:00Z">
        <w:r w:rsidR="00FA6F51">
          <w:t>format code</w:t>
        </w:r>
      </w:ins>
      <w:ins w:id="68" w:author="Dana Robinson" w:date="2011-08-22T11:49:00Z">
        <w:r w:rsidR="00FA6F51">
          <w:t xml:space="preserve">. </w:t>
        </w:r>
      </w:ins>
      <w:ins w:id="69" w:author="Dana Robinson" w:date="2011-08-22T11:46:00Z">
        <w:r w:rsidR="00FA6F51">
          <w:t xml:space="preserve"> '</w:t>
        </w:r>
        <w:proofErr w:type="gramStart"/>
        <w:r w:rsidR="00FA6F51">
          <w:t>x</w:t>
        </w:r>
        <w:proofErr w:type="gramEnd"/>
        <w:r w:rsidR="00FA6F51">
          <w:t xml:space="preserve">' </w:t>
        </w:r>
      </w:ins>
      <w:ins w:id="70" w:author="Dana Robinson" w:date="2011-08-22T11:49:00Z">
        <w:r w:rsidR="00FA6F51">
          <w:t xml:space="preserve">can be used </w:t>
        </w:r>
      </w:ins>
      <w:ins w:id="71" w:author="Dana Robinson" w:date="2011-08-22T11:46:00Z">
        <w:r w:rsidR="00FA6F51">
          <w:t>if the</w:t>
        </w:r>
      </w:ins>
      <w:ins w:id="72" w:author="Dana Robinson" w:date="2011-08-22T11:47:00Z">
        <w:r w:rsidR="00FA6F51">
          <w:t xml:space="preserve"> type can't be printed</w:t>
        </w:r>
      </w:ins>
      <w:ins w:id="73" w:author="Dana Robinson" w:date="2011-08-22T11:49:00Z">
        <w:r w:rsidR="00FA6F51">
          <w:t xml:space="preserve"> (</w:t>
        </w:r>
        <w:r w:rsidR="00381905" w:rsidRPr="00381905">
          <w:rPr>
            <w:i/>
            <w:rPrChange w:id="74" w:author="Dana Robinson" w:date="2011-08-22T11:49:00Z">
              <w:rPr/>
            </w:rPrChange>
          </w:rPr>
          <w:t>e.g.</w:t>
        </w:r>
        <w:r w:rsidR="00FA6F51">
          <w:t xml:space="preserve"> function pointers</w:t>
        </w:r>
      </w:ins>
      <w:ins w:id="75" w:author="Dana Robinson" w:date="2011-08-22T11:47:00Z">
        <w:r w:rsidR="00FA6F51">
          <w:t>)</w:t>
        </w:r>
      </w:ins>
      <w:ins w:id="76" w:author="Dana Robinson" w:date="2011-08-22T11:31:00Z">
        <w:r w:rsidR="00A67781">
          <w:t>.</w:t>
        </w:r>
      </w:ins>
    </w:p>
    <w:p w:rsidR="00381905" w:rsidRDefault="00A7592F" w:rsidP="00381905">
      <w:pPr>
        <w:ind w:left="360"/>
        <w:rPr>
          <w:ins w:id="77" w:author="Dana Robinson" w:date="2011-08-22T11:30:00Z"/>
        </w:rPr>
        <w:pPrChange w:id="78" w:author="Dana Robinson" w:date="2011-08-22T11:59:00Z">
          <w:pPr>
            <w:pStyle w:val="ListParagraph"/>
            <w:numPr>
              <w:numId w:val="3"/>
            </w:numPr>
            <w:ind w:hanging="360"/>
          </w:pPr>
        </w:pPrChange>
      </w:pPr>
      <w:ins w:id="79" w:author="Dana Robinson" w:date="2011-08-22T11:30:00Z">
        <w:r>
          <w:t>NOTE: Only use the 'x' output format for API parameters that can't be printed.  Do not use it as a shortcut during development.</w:t>
        </w:r>
      </w:ins>
    </w:p>
    <w:p w:rsidR="00381905" w:rsidRDefault="00736F0E">
      <w:pPr>
        <w:pStyle w:val="ListParagraph"/>
        <w:numPr>
          <w:ilvl w:val="0"/>
          <w:numId w:val="3"/>
        </w:numPr>
        <w:contextualSpacing w:val="0"/>
        <w:rPr>
          <w:ins w:id="80" w:author="Dana Robinson" w:date="2011-08-26T11:35:00Z"/>
        </w:rPr>
      </w:pPr>
      <w:del w:id="81" w:author="Dana Robinson" w:date="2011-08-22T11:00:00Z">
        <w:r w:rsidDel="004F2DAE">
          <w:lastRenderedPageBreak/>
          <w:delText>Trace output is always available when requested.  You don't need to do anything.</w:delText>
        </w:r>
      </w:del>
      <w:ins w:id="82" w:author="Dana Robinson" w:date="2011-08-22T11:39:00Z">
        <w:r w:rsidR="00FA6F51">
          <w:t>If a new type</w:t>
        </w:r>
        <w:r w:rsidR="00A67781">
          <w:t xml:space="preserve"> has been added to the bin/trace script</w:t>
        </w:r>
      </w:ins>
      <w:ins w:id="83" w:author="Dana Robinson" w:date="2011-08-22T11:57:00Z">
        <w:r w:rsidR="001D4FFB">
          <w:t xml:space="preserve"> or if a type has been modified (</w:t>
        </w:r>
        <w:r w:rsidR="00381905" w:rsidRPr="00381905">
          <w:rPr>
            <w:i/>
            <w:rPrChange w:id="84" w:author="Dana Robinson" w:date="2011-08-22T11:59:00Z">
              <w:rPr/>
            </w:rPrChange>
          </w:rPr>
          <w:t>e.g.</w:t>
        </w:r>
        <w:r w:rsidR="001D4FFB">
          <w:t xml:space="preserve"> a new </w:t>
        </w:r>
        <w:proofErr w:type="spellStart"/>
        <w:r w:rsidR="001D4FFB">
          <w:t>enum</w:t>
        </w:r>
        <w:proofErr w:type="spellEnd"/>
        <w:r w:rsidR="001D4FFB">
          <w:t xml:space="preserve"> value has been added), the H5_</w:t>
        </w:r>
        <w:proofErr w:type="gramStart"/>
        <w:r w:rsidR="001D4FFB">
          <w:t>trace(</w:t>
        </w:r>
        <w:proofErr w:type="gramEnd"/>
        <w:r w:rsidR="001D4FFB">
          <w:t>) function in H5trace.c will have to be modified</w:t>
        </w:r>
      </w:ins>
      <w:ins w:id="85" w:author="Dana Robinson" w:date="2011-08-22T12:01:00Z">
        <w:r w:rsidR="001D4FFB">
          <w:t xml:space="preserve"> so that the new/changed type will display properly</w:t>
        </w:r>
      </w:ins>
      <w:ins w:id="86" w:author="Dana Robinson" w:date="2011-08-22T11:57:00Z">
        <w:r w:rsidR="001D4FFB">
          <w:t>.</w:t>
        </w:r>
      </w:ins>
      <w:ins w:id="87" w:author="Dana Robinson" w:date="2011-08-22T11:39:00Z">
        <w:r w:rsidR="00A67781">
          <w:t xml:space="preserve"> </w:t>
        </w:r>
      </w:ins>
    </w:p>
    <w:p w:rsidR="005F08FA" w:rsidRDefault="005F08FA">
      <w:pPr>
        <w:pStyle w:val="ListParagraph"/>
        <w:numPr>
          <w:ilvl w:val="0"/>
          <w:numId w:val="3"/>
        </w:numPr>
        <w:contextualSpacing w:val="0"/>
      </w:pPr>
      <w:ins w:id="88" w:author="Dana Robinson" w:date="2011-08-26T11:35:00Z">
        <w:r>
          <w:t>If your new API call uses a large number of parameters</w:t>
        </w:r>
      </w:ins>
      <w:ins w:id="89" w:author="Dana Robinson" w:date="2011-08-26T11:36:00Z">
        <w:r>
          <w:t xml:space="preserve"> (more than 11 at the time of this document)</w:t>
        </w:r>
      </w:ins>
      <w:ins w:id="90" w:author="Dana Robinson" w:date="2011-08-26T11:35:00Z">
        <w:r>
          <w:t xml:space="preserve">, </w:t>
        </w:r>
      </w:ins>
      <w:ins w:id="91" w:author="Dana Robinson" w:date="2011-08-26T11:36:00Z">
        <w:r>
          <w:t>you will need to add a new trace macro (example: H5TRACE12) to H5private.h.</w:t>
        </w:r>
      </w:ins>
      <w:ins w:id="92" w:author="Dana Robinson" w:date="2011-08-26T11:35:00Z">
        <w:r>
          <w:t xml:space="preserve"> </w:t>
        </w:r>
      </w:ins>
    </w:p>
    <w:sectPr w:rsidR="005F08FA" w:rsidSect="00FE151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Quincey Koziol" w:date="2011-08-18T06:56:00Z" w:initials="QAK">
    <w:p w:rsidR="00864200" w:rsidRDefault="00864200">
      <w:pPr>
        <w:pStyle w:val="CommentText"/>
      </w:pPr>
      <w:r>
        <w:rPr>
          <w:rStyle w:val="CommentReference"/>
        </w:rPr>
        <w:annotationRef/>
      </w:r>
      <w:r>
        <w:t>Setting the scope is good, but I think there needs to be another introductory paragraph (or two) to frame the remainder of the document.  Jumping right into the configure flags is pretty abrupt</w:t>
      </w:r>
      <w:proofErr w:type="gramStart"/>
      <w:r>
        <w:t>..</w:t>
      </w:r>
      <w:proofErr w:type="gramEnd"/>
    </w:p>
  </w:comment>
  <w:comment w:id="7" w:author="Quincey Koziol" w:date="2011-08-18T06:57:00Z" w:initials="QAK">
    <w:p w:rsidR="00864200" w:rsidRDefault="00864200">
      <w:pPr>
        <w:pStyle w:val="CommentText"/>
      </w:pPr>
      <w:r>
        <w:rPr>
          <w:rStyle w:val="CommentReference"/>
        </w:rPr>
        <w:annotationRef/>
      </w:r>
      <w:r>
        <w:t>Needs more introduction – why do I want to turn these flags on?</w:t>
      </w:r>
    </w:p>
  </w:comment>
  <w:comment w:id="46" w:author="Quincey Koziol" w:date="2011-08-18T07:27:00Z" w:initials="QAK">
    <w:p w:rsidR="00616FF2" w:rsidRDefault="00616FF2">
      <w:pPr>
        <w:pStyle w:val="CommentText"/>
      </w:pPr>
      <w:r>
        <w:rPr>
          <w:rStyle w:val="CommentReference"/>
        </w:rPr>
        <w:annotationRef/>
      </w:r>
      <w:r>
        <w:t xml:space="preserve">Library developers also need to maintain and add formatting codes to the </w:t>
      </w:r>
      <w:proofErr w:type="spellStart"/>
      <w:r>
        <w:t>src</w:t>
      </w:r>
      <w:proofErr w:type="spellEnd"/>
      <w:r>
        <w:t xml:space="preserve">/H5trace.c routine(s) and the bin/trace PERL scripts, so the output from the API tracing remains accurate and has the maximum amount of information.  Adding new API parameters with an ‘x’ output format should be reserved for API parameters that </w:t>
      </w:r>
      <w:r w:rsidRPr="00616FF2">
        <w:rPr>
          <w:i/>
          <w:iCs/>
        </w:rPr>
        <w:t>can’t</w:t>
      </w:r>
      <w:r>
        <w:t xml:space="preserve"> be printed, not as a shortcut during development.  Also, developers should pay attention to the output from bin/reconfigure, which runs the bin/trace script to update the H5TRACE macros, and correct warnings that it prints about parameter types it doesn’t understand.</w:t>
      </w:r>
      <w:bookmarkStart w:id="47" w:name="_GoBack"/>
      <w:bookmarkEnd w:id="47"/>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18F" w:rsidRDefault="00E4418F" w:rsidP="00DA731E">
      <w:pPr>
        <w:spacing w:after="0" w:line="240" w:lineRule="auto"/>
      </w:pPr>
      <w:r>
        <w:separator/>
      </w:r>
    </w:p>
  </w:endnote>
  <w:endnote w:type="continuationSeparator" w:id="0">
    <w:p w:rsidR="00E4418F" w:rsidRDefault="00E4418F" w:rsidP="00DA73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18F" w:rsidRDefault="00E4418F" w:rsidP="00DA731E">
      <w:pPr>
        <w:spacing w:after="0" w:line="240" w:lineRule="auto"/>
      </w:pPr>
      <w:r>
        <w:separator/>
      </w:r>
    </w:p>
  </w:footnote>
  <w:footnote w:type="continuationSeparator" w:id="0">
    <w:p w:rsidR="00E4418F" w:rsidRDefault="00E4418F" w:rsidP="00DA731E">
      <w:pPr>
        <w:spacing w:after="0" w:line="240" w:lineRule="auto"/>
      </w:pPr>
      <w:r>
        <w:continuationSeparator/>
      </w:r>
    </w:p>
  </w:footnote>
  <w:footnote w:id="1">
    <w:p w:rsidR="00AA1EFA" w:rsidRDefault="00AA1EFA">
      <w:pPr>
        <w:pStyle w:val="FootnoteText"/>
      </w:pPr>
      <w:ins w:id="11" w:author="Dana Robinson" w:date="2011-08-26T11:17:00Z">
        <w:r>
          <w:rPr>
            <w:rStyle w:val="FootnoteReference"/>
          </w:rPr>
          <w:footnoteRef/>
        </w:r>
        <w:r>
          <w:t xml:space="preserve"> We haven't seen this in HDF5 – </w:t>
        </w:r>
      </w:ins>
      <w:ins w:id="12" w:author="Dana Robinson" w:date="2011-08-26T11:22:00Z">
        <w:r w:rsidR="0036083F">
          <w:t>In particular, this refers</w:t>
        </w:r>
      </w:ins>
      <w:ins w:id="13" w:author="Dana Robinson" w:date="2011-08-26T11:17:00Z">
        <w:r>
          <w:t xml:space="preserve"> to the famous tar bug in Solaris 2.0 where </w:t>
        </w:r>
      </w:ins>
      <w:ins w:id="14" w:author="Dana Robinson" w:date="2011-08-26T11:22:00Z">
        <w:r w:rsidR="0036083F">
          <w:t xml:space="preserve">newly created </w:t>
        </w:r>
      </w:ins>
      <w:proofErr w:type="spellStart"/>
      <w:ins w:id="15" w:author="Dana Robinson" w:date="2011-08-26T11:18:00Z">
        <w:r>
          <w:t>tarballs</w:t>
        </w:r>
        <w:proofErr w:type="spellEnd"/>
        <w:r>
          <w:t xml:space="preserve"> contained fragments of the /etc/</w:t>
        </w:r>
        <w:proofErr w:type="spellStart"/>
        <w:r>
          <w:t>passwd</w:t>
        </w:r>
        <w:proofErr w:type="spellEnd"/>
        <w:r>
          <w:t xml:space="preserve"> file.  See p.15 of </w:t>
        </w:r>
      </w:ins>
      <w:ins w:id="16" w:author="Dana Robinson" w:date="2011-08-26T11:21:00Z">
        <w:r w:rsidR="00381905" w:rsidRPr="00381905">
          <w:rPr>
            <w:i/>
            <w:rPrChange w:id="17" w:author="Dana Robinson" w:date="2011-08-26T11:42:00Z">
              <w:rPr/>
            </w:rPrChange>
          </w:rPr>
          <w:t>Secure Coding: Principles and Practices</w:t>
        </w:r>
        <w:r w:rsidR="0036083F">
          <w:t xml:space="preserve"> by Graff and van </w:t>
        </w:r>
        <w:proofErr w:type="spellStart"/>
        <w:r w:rsidR="0036083F">
          <w:t>Wyk</w:t>
        </w:r>
        <w:proofErr w:type="spellEnd"/>
        <w:r w:rsidR="0036083F">
          <w:t xml:space="preserve"> for details.</w:t>
        </w:r>
      </w:ins>
    </w:p>
  </w:footnote>
  <w:footnote w:id="2">
    <w:p w:rsidR="00864200" w:rsidRDefault="00864200">
      <w:pPr>
        <w:pStyle w:val="FootnoteText"/>
      </w:pPr>
      <w:r>
        <w:rPr>
          <w:rStyle w:val="FootnoteReference"/>
        </w:rPr>
        <w:footnoteRef/>
      </w:r>
      <w:r>
        <w:t xml:space="preserve"> A previous version of the library could create erroneous object header messages.  When –enable-strict-format-checks is unset, these are ignored or corrected, when it is set they will be reported as errors.</w:t>
      </w:r>
    </w:p>
  </w:footnote>
  <w:footnote w:id="3">
    <w:p w:rsidR="0036083F" w:rsidRDefault="0036083F">
      <w:pPr>
        <w:pStyle w:val="FootnoteText"/>
      </w:pPr>
      <w:ins w:id="28" w:author="Dana Robinson" w:date="2011-08-26T11:25:00Z">
        <w:r>
          <w:rPr>
            <w:rStyle w:val="FootnoteReference"/>
          </w:rPr>
          <w:footnoteRef/>
        </w:r>
        <w:r>
          <w:t xml:space="preserve"> The intended use of this feature is to </w:t>
        </w:r>
      </w:ins>
      <w:ins w:id="29" w:author="Dana Robinson" w:date="2011-08-26T11:31:00Z">
        <w:r w:rsidR="005F08FA">
          <w:t xml:space="preserve">set </w:t>
        </w:r>
      </w:ins>
      <w:ins w:id="30" w:author="Dana Robinson" w:date="2011-08-26T11:33:00Z">
        <w:r w:rsidR="005F08FA">
          <w:t>the HDF5_DEBUG</w:t>
        </w:r>
      </w:ins>
      <w:ins w:id="31" w:author="Dana Robinson" w:date="2011-08-26T11:31:00Z">
        <w:r w:rsidR="005F08FA">
          <w:t xml:space="preserve"> environment variable from inside the program: </w:t>
        </w:r>
      </w:ins>
      <w:ins w:id="32" w:author="Dana Robinson" w:date="2011-08-26T11:25:00Z">
        <w:r>
          <w:t>open your output files using POSIX I/O calls</w:t>
        </w:r>
      </w:ins>
      <w:ins w:id="33" w:author="Dana Robinson" w:date="2011-08-26T11:32:00Z">
        <w:r w:rsidR="005F08FA">
          <w:t xml:space="preserve"> and then </w:t>
        </w:r>
      </w:ins>
      <w:ins w:id="34" w:author="Dana Robinson" w:date="2011-08-26T11:25:00Z">
        <w:r>
          <w:t xml:space="preserve">call </w:t>
        </w:r>
        <w:proofErr w:type="spellStart"/>
        <w:proofErr w:type="gramStart"/>
        <w:r>
          <w:t>setenv</w:t>
        </w:r>
        <w:proofErr w:type="spellEnd"/>
        <w:r>
          <w:t>(</w:t>
        </w:r>
        <w:proofErr w:type="gramEnd"/>
        <w:r>
          <w:t xml:space="preserve">) </w:t>
        </w:r>
      </w:ins>
      <w:ins w:id="35" w:author="Dana Robinson" w:date="2011-08-26T11:51:00Z">
        <w:r w:rsidR="009762B6">
          <w:t xml:space="preserve">(or its equivalent on non-POSIX systems, </w:t>
        </w:r>
        <w:proofErr w:type="spellStart"/>
        <w:r w:rsidR="009762B6">
          <w:t>SetEnvironmentVariable</w:t>
        </w:r>
        <w:proofErr w:type="spellEnd"/>
        <w:r w:rsidR="009762B6">
          <w:t xml:space="preserve">() on Windows, for example) </w:t>
        </w:r>
      </w:ins>
      <w:ins w:id="36" w:author="Dana Robinson" w:date="2011-08-26T11:25:00Z">
        <w:r>
          <w:t>to create the environment variable.</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02F14"/>
    <w:multiLevelType w:val="hybridMultilevel"/>
    <w:tmpl w:val="7F46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B45A4"/>
    <w:multiLevelType w:val="hybridMultilevel"/>
    <w:tmpl w:val="BB4A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51FE4"/>
    <w:multiLevelType w:val="hybridMultilevel"/>
    <w:tmpl w:val="6D70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9A25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7D201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proofState w:spelling="clean" w:grammar="clean"/>
  <w:trackRevisions/>
  <w:defaultTabStop w:val="720"/>
  <w:characterSpacingControl w:val="doNotCompress"/>
  <w:footnotePr>
    <w:footnote w:id="-1"/>
    <w:footnote w:id="0"/>
  </w:footnotePr>
  <w:endnotePr>
    <w:endnote w:id="-1"/>
    <w:endnote w:id="0"/>
  </w:endnotePr>
  <w:compat/>
  <w:rsids>
    <w:rsidRoot w:val="00077741"/>
    <w:rsid w:val="00006E18"/>
    <w:rsid w:val="00011703"/>
    <w:rsid w:val="00031E8B"/>
    <w:rsid w:val="000440FB"/>
    <w:rsid w:val="00045A22"/>
    <w:rsid w:val="00047DD1"/>
    <w:rsid w:val="000609D9"/>
    <w:rsid w:val="00060FFD"/>
    <w:rsid w:val="00075B2A"/>
    <w:rsid w:val="00077741"/>
    <w:rsid w:val="00096D41"/>
    <w:rsid w:val="000B7BBC"/>
    <w:rsid w:val="000D1D28"/>
    <w:rsid w:val="000F0F7B"/>
    <w:rsid w:val="00114B10"/>
    <w:rsid w:val="00124366"/>
    <w:rsid w:val="00135819"/>
    <w:rsid w:val="001431ED"/>
    <w:rsid w:val="0015096B"/>
    <w:rsid w:val="001802A5"/>
    <w:rsid w:val="00191A80"/>
    <w:rsid w:val="001920FF"/>
    <w:rsid w:val="001B55A4"/>
    <w:rsid w:val="001D2160"/>
    <w:rsid w:val="001D4FFB"/>
    <w:rsid w:val="001F0C3D"/>
    <w:rsid w:val="002054CC"/>
    <w:rsid w:val="0021767A"/>
    <w:rsid w:val="00270956"/>
    <w:rsid w:val="00285B75"/>
    <w:rsid w:val="002918A9"/>
    <w:rsid w:val="002A4117"/>
    <w:rsid w:val="002A49CB"/>
    <w:rsid w:val="002A783A"/>
    <w:rsid w:val="002C0CAE"/>
    <w:rsid w:val="002E10DA"/>
    <w:rsid w:val="002E2FB1"/>
    <w:rsid w:val="002E4E3E"/>
    <w:rsid w:val="00312E2C"/>
    <w:rsid w:val="0032160C"/>
    <w:rsid w:val="003351C7"/>
    <w:rsid w:val="00344950"/>
    <w:rsid w:val="00344F37"/>
    <w:rsid w:val="00345B3A"/>
    <w:rsid w:val="00353417"/>
    <w:rsid w:val="0036083F"/>
    <w:rsid w:val="003642D2"/>
    <w:rsid w:val="0036680E"/>
    <w:rsid w:val="00377D6C"/>
    <w:rsid w:val="00381905"/>
    <w:rsid w:val="00393F1F"/>
    <w:rsid w:val="003C4732"/>
    <w:rsid w:val="003F6D44"/>
    <w:rsid w:val="004313E2"/>
    <w:rsid w:val="00440BC4"/>
    <w:rsid w:val="004462B9"/>
    <w:rsid w:val="00477856"/>
    <w:rsid w:val="0049133E"/>
    <w:rsid w:val="004F0CF6"/>
    <w:rsid w:val="004F2DAE"/>
    <w:rsid w:val="004F3D40"/>
    <w:rsid w:val="00506121"/>
    <w:rsid w:val="00527FE6"/>
    <w:rsid w:val="0056132E"/>
    <w:rsid w:val="005A19E3"/>
    <w:rsid w:val="005C3B4B"/>
    <w:rsid w:val="005E64A0"/>
    <w:rsid w:val="005F08FA"/>
    <w:rsid w:val="005F7122"/>
    <w:rsid w:val="005F71BC"/>
    <w:rsid w:val="00606489"/>
    <w:rsid w:val="006071F9"/>
    <w:rsid w:val="00610CFB"/>
    <w:rsid w:val="00616FF2"/>
    <w:rsid w:val="006204D7"/>
    <w:rsid w:val="0062525B"/>
    <w:rsid w:val="00640B6A"/>
    <w:rsid w:val="006519CD"/>
    <w:rsid w:val="00655E35"/>
    <w:rsid w:val="00671A71"/>
    <w:rsid w:val="00674F44"/>
    <w:rsid w:val="006C20B1"/>
    <w:rsid w:val="006D035E"/>
    <w:rsid w:val="006D4984"/>
    <w:rsid w:val="006E072C"/>
    <w:rsid w:val="006F1E79"/>
    <w:rsid w:val="00706947"/>
    <w:rsid w:val="00724522"/>
    <w:rsid w:val="007317D6"/>
    <w:rsid w:val="00731940"/>
    <w:rsid w:val="00736F0E"/>
    <w:rsid w:val="00743C02"/>
    <w:rsid w:val="00750490"/>
    <w:rsid w:val="00756DEC"/>
    <w:rsid w:val="00762430"/>
    <w:rsid w:val="0076375A"/>
    <w:rsid w:val="007755BD"/>
    <w:rsid w:val="007870E1"/>
    <w:rsid w:val="007963E1"/>
    <w:rsid w:val="007A2198"/>
    <w:rsid w:val="007E5F37"/>
    <w:rsid w:val="007F48AF"/>
    <w:rsid w:val="00802744"/>
    <w:rsid w:val="00856EC6"/>
    <w:rsid w:val="00864200"/>
    <w:rsid w:val="0086551A"/>
    <w:rsid w:val="00893A06"/>
    <w:rsid w:val="008A78E0"/>
    <w:rsid w:val="008D14FA"/>
    <w:rsid w:val="0091274E"/>
    <w:rsid w:val="00946825"/>
    <w:rsid w:val="009762B6"/>
    <w:rsid w:val="009854DE"/>
    <w:rsid w:val="009A4FFA"/>
    <w:rsid w:val="009F4F97"/>
    <w:rsid w:val="00A07183"/>
    <w:rsid w:val="00A31741"/>
    <w:rsid w:val="00A45874"/>
    <w:rsid w:val="00A61789"/>
    <w:rsid w:val="00A67781"/>
    <w:rsid w:val="00A7592F"/>
    <w:rsid w:val="00A773B9"/>
    <w:rsid w:val="00AA1EFA"/>
    <w:rsid w:val="00AB6312"/>
    <w:rsid w:val="00AC5780"/>
    <w:rsid w:val="00AC7DDD"/>
    <w:rsid w:val="00AD0E45"/>
    <w:rsid w:val="00AD5DAB"/>
    <w:rsid w:val="00AE602A"/>
    <w:rsid w:val="00B13C1D"/>
    <w:rsid w:val="00B40552"/>
    <w:rsid w:val="00B42CE9"/>
    <w:rsid w:val="00B70C3C"/>
    <w:rsid w:val="00BA0DA9"/>
    <w:rsid w:val="00BD5DCF"/>
    <w:rsid w:val="00C13818"/>
    <w:rsid w:val="00C209F8"/>
    <w:rsid w:val="00C96E25"/>
    <w:rsid w:val="00D12078"/>
    <w:rsid w:val="00D36E32"/>
    <w:rsid w:val="00D536C0"/>
    <w:rsid w:val="00D616FB"/>
    <w:rsid w:val="00D80AF2"/>
    <w:rsid w:val="00D93EFA"/>
    <w:rsid w:val="00DA1236"/>
    <w:rsid w:val="00DA2C41"/>
    <w:rsid w:val="00DA731E"/>
    <w:rsid w:val="00DD037C"/>
    <w:rsid w:val="00E072EF"/>
    <w:rsid w:val="00E15311"/>
    <w:rsid w:val="00E4418F"/>
    <w:rsid w:val="00E467E3"/>
    <w:rsid w:val="00E509B3"/>
    <w:rsid w:val="00E75FF0"/>
    <w:rsid w:val="00E773B8"/>
    <w:rsid w:val="00E837CB"/>
    <w:rsid w:val="00E93532"/>
    <w:rsid w:val="00E94D94"/>
    <w:rsid w:val="00EA6F6B"/>
    <w:rsid w:val="00EA7869"/>
    <w:rsid w:val="00EB7884"/>
    <w:rsid w:val="00EE525F"/>
    <w:rsid w:val="00EE53DC"/>
    <w:rsid w:val="00EF35CD"/>
    <w:rsid w:val="00F0250A"/>
    <w:rsid w:val="00F226EF"/>
    <w:rsid w:val="00F246F4"/>
    <w:rsid w:val="00F5032F"/>
    <w:rsid w:val="00F63D78"/>
    <w:rsid w:val="00F77400"/>
    <w:rsid w:val="00F87231"/>
    <w:rsid w:val="00FA6F51"/>
    <w:rsid w:val="00FB440A"/>
    <w:rsid w:val="00FB7430"/>
    <w:rsid w:val="00FC2E60"/>
    <w:rsid w:val="00FE151C"/>
    <w:rsid w:val="00FF60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51C"/>
  </w:style>
  <w:style w:type="paragraph" w:styleId="Heading1">
    <w:name w:val="heading 1"/>
    <w:basedOn w:val="Normal"/>
    <w:next w:val="Normal"/>
    <w:link w:val="Heading1Char"/>
    <w:uiPriority w:val="9"/>
    <w:qFormat/>
    <w:rsid w:val="00AC578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5E3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55E3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5E35"/>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55E3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55E35"/>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55E3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5E3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5E3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7B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B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57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578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C57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5E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5E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55E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55E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55E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55E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5E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5E35"/>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7963E1"/>
    <w:rPr>
      <w:b/>
      <w:bCs/>
      <w:i/>
      <w:iCs/>
      <w:color w:val="4F81BD" w:themeColor="accent1"/>
    </w:rPr>
  </w:style>
  <w:style w:type="paragraph" w:styleId="FootnoteText">
    <w:name w:val="footnote text"/>
    <w:basedOn w:val="Normal"/>
    <w:link w:val="FootnoteTextChar"/>
    <w:uiPriority w:val="99"/>
    <w:unhideWhenUsed/>
    <w:rsid w:val="00DA731E"/>
    <w:pPr>
      <w:spacing w:after="0" w:line="240" w:lineRule="auto"/>
    </w:pPr>
    <w:rPr>
      <w:sz w:val="20"/>
      <w:szCs w:val="20"/>
    </w:rPr>
  </w:style>
  <w:style w:type="character" w:customStyle="1" w:styleId="FootnoteTextChar">
    <w:name w:val="Footnote Text Char"/>
    <w:basedOn w:val="DefaultParagraphFont"/>
    <w:link w:val="FootnoteText"/>
    <w:uiPriority w:val="99"/>
    <w:rsid w:val="00DA731E"/>
    <w:rPr>
      <w:sz w:val="20"/>
      <w:szCs w:val="20"/>
    </w:rPr>
  </w:style>
  <w:style w:type="character" w:styleId="FootnoteReference">
    <w:name w:val="footnote reference"/>
    <w:basedOn w:val="DefaultParagraphFont"/>
    <w:uiPriority w:val="99"/>
    <w:semiHidden/>
    <w:unhideWhenUsed/>
    <w:rsid w:val="00DA731E"/>
    <w:rPr>
      <w:vertAlign w:val="superscript"/>
    </w:rPr>
  </w:style>
  <w:style w:type="character" w:styleId="Hyperlink">
    <w:name w:val="Hyperlink"/>
    <w:basedOn w:val="DefaultParagraphFont"/>
    <w:uiPriority w:val="99"/>
    <w:unhideWhenUsed/>
    <w:rsid w:val="00731940"/>
    <w:rPr>
      <w:color w:val="0000FF" w:themeColor="hyperlink"/>
      <w:u w:val="single"/>
    </w:rPr>
  </w:style>
  <w:style w:type="character" w:styleId="CommentReference">
    <w:name w:val="annotation reference"/>
    <w:basedOn w:val="DefaultParagraphFont"/>
    <w:uiPriority w:val="99"/>
    <w:semiHidden/>
    <w:unhideWhenUsed/>
    <w:rsid w:val="00A31741"/>
    <w:rPr>
      <w:sz w:val="16"/>
      <w:szCs w:val="16"/>
    </w:rPr>
  </w:style>
  <w:style w:type="paragraph" w:styleId="CommentText">
    <w:name w:val="annotation text"/>
    <w:basedOn w:val="Normal"/>
    <w:link w:val="CommentTextChar"/>
    <w:uiPriority w:val="99"/>
    <w:semiHidden/>
    <w:unhideWhenUsed/>
    <w:rsid w:val="00A31741"/>
    <w:pPr>
      <w:spacing w:line="240" w:lineRule="auto"/>
    </w:pPr>
    <w:rPr>
      <w:sz w:val="20"/>
      <w:szCs w:val="20"/>
    </w:rPr>
  </w:style>
  <w:style w:type="character" w:customStyle="1" w:styleId="CommentTextChar">
    <w:name w:val="Comment Text Char"/>
    <w:basedOn w:val="DefaultParagraphFont"/>
    <w:link w:val="CommentText"/>
    <w:uiPriority w:val="99"/>
    <w:semiHidden/>
    <w:rsid w:val="00A31741"/>
    <w:rPr>
      <w:sz w:val="20"/>
      <w:szCs w:val="20"/>
    </w:rPr>
  </w:style>
  <w:style w:type="paragraph" w:styleId="CommentSubject">
    <w:name w:val="annotation subject"/>
    <w:basedOn w:val="CommentText"/>
    <w:next w:val="CommentText"/>
    <w:link w:val="CommentSubjectChar"/>
    <w:uiPriority w:val="99"/>
    <w:semiHidden/>
    <w:unhideWhenUsed/>
    <w:rsid w:val="00A31741"/>
    <w:rPr>
      <w:b/>
      <w:bCs/>
    </w:rPr>
  </w:style>
  <w:style w:type="character" w:customStyle="1" w:styleId="CommentSubjectChar">
    <w:name w:val="Comment Subject Char"/>
    <w:basedOn w:val="CommentTextChar"/>
    <w:link w:val="CommentSubject"/>
    <w:uiPriority w:val="99"/>
    <w:semiHidden/>
    <w:rsid w:val="00A31741"/>
    <w:rPr>
      <w:b/>
      <w:bCs/>
      <w:sz w:val="20"/>
      <w:szCs w:val="20"/>
    </w:rPr>
  </w:style>
  <w:style w:type="paragraph" w:styleId="BalloonText">
    <w:name w:val="Balloon Text"/>
    <w:basedOn w:val="Normal"/>
    <w:link w:val="BalloonTextChar"/>
    <w:uiPriority w:val="99"/>
    <w:semiHidden/>
    <w:unhideWhenUsed/>
    <w:rsid w:val="00A31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41"/>
    <w:rPr>
      <w:rFonts w:ascii="Tahoma" w:hAnsi="Tahoma" w:cs="Tahoma"/>
      <w:sz w:val="16"/>
      <w:szCs w:val="16"/>
    </w:rPr>
  </w:style>
  <w:style w:type="paragraph" w:styleId="ListParagraph">
    <w:name w:val="List Paragraph"/>
    <w:basedOn w:val="Normal"/>
    <w:uiPriority w:val="34"/>
    <w:qFormat/>
    <w:rsid w:val="000440FB"/>
    <w:pPr>
      <w:ind w:left="720"/>
      <w:contextualSpacing/>
    </w:pPr>
  </w:style>
  <w:style w:type="character" w:styleId="Emphasis">
    <w:name w:val="Emphasis"/>
    <w:basedOn w:val="DefaultParagraphFont"/>
    <w:uiPriority w:val="20"/>
    <w:qFormat/>
    <w:rsid w:val="00616FF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5FF80-A853-47F2-BA63-8D0558C27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Robinson</dc:creator>
  <cp:lastModifiedBy>Dana Robinson</cp:lastModifiedBy>
  <cp:revision>5</cp:revision>
  <dcterms:created xsi:type="dcterms:W3CDTF">2011-08-18T12:27:00Z</dcterms:created>
  <dcterms:modified xsi:type="dcterms:W3CDTF">2011-08-26T16:52:00Z</dcterms:modified>
</cp:coreProperties>
</file>