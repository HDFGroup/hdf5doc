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B0" w:rsidRDefault="00B64A9F" w:rsidP="00F52DB0">
      <w:pPr>
        <w:pStyle w:val="Title"/>
      </w:pPr>
      <w:r>
        <w:t xml:space="preserve">RFC: </w:t>
      </w:r>
      <w:r w:rsidR="00015080">
        <w:t xml:space="preserve">Expanding the HDF5 </w:t>
      </w:r>
      <w:proofErr w:type="spellStart"/>
      <w:r w:rsidR="00015080">
        <w:t>Hyperslab</w:t>
      </w:r>
      <w:proofErr w:type="spellEnd"/>
      <w:r w:rsidR="00015080">
        <w:t xml:space="preserve"> Selection </w:t>
      </w:r>
      <w:r w:rsidR="002D157B">
        <w:t>Interface</w:t>
      </w:r>
      <w:r w:rsidR="006C111A">
        <w:t xml:space="preserve"> </w:t>
      </w:r>
    </w:p>
    <w:p w:rsidR="00F52DB0" w:rsidRDefault="002D157B" w:rsidP="00F52DB0">
      <w:pPr>
        <w:pStyle w:val="Author"/>
      </w:pPr>
      <w:r>
        <w:t>Chao Mei, Quincey Koziol</w:t>
      </w:r>
    </w:p>
    <w:p w:rsidR="00F52DB0" w:rsidRDefault="002D157B" w:rsidP="00F52DB0">
      <w:pPr>
        <w:pStyle w:val="Abstract"/>
      </w:pPr>
      <w:r>
        <w:rPr>
          <w:i/>
        </w:rPr>
        <w:t>Hyperslab selection is an important component in HDF5 library, and has a wide usage in many applications</w:t>
      </w:r>
      <w:r w:rsidR="005436CD">
        <w:t xml:space="preserve">. </w:t>
      </w:r>
      <w:r>
        <w:t xml:space="preserve">However, the current implementation provides only a limited number of interfaces for operating on </w:t>
      </w:r>
      <w:proofErr w:type="spellStart"/>
      <w:r w:rsidR="00B21F10">
        <w:t>hyperslabs</w:t>
      </w:r>
      <w:proofErr w:type="spellEnd"/>
      <w:r>
        <w:t xml:space="preserve">. </w:t>
      </w:r>
      <w:r w:rsidR="005436CD">
        <w:t xml:space="preserve">This document proposes adding new </w:t>
      </w:r>
      <w:r w:rsidR="00857394">
        <w:t xml:space="preserve">operations on </w:t>
      </w:r>
      <w:r>
        <w:t xml:space="preserve">hyperslab selection </w:t>
      </w:r>
      <w:r w:rsidR="00857394">
        <w:t xml:space="preserve">that </w:t>
      </w:r>
      <w:r w:rsidR="005436CD">
        <w:t xml:space="preserve">allow the user </w:t>
      </w:r>
      <w:r>
        <w:t>more flexibility operating on two hyperslab selections</w:t>
      </w:r>
      <w:r w:rsidR="005436CD">
        <w:t>.</w:t>
      </w:r>
    </w:p>
    <w:p w:rsidR="00F52DB0" w:rsidRPr="00913E2A" w:rsidRDefault="00F52DB0" w:rsidP="00F52DB0">
      <w:pPr>
        <w:pStyle w:val="Divider"/>
      </w:pPr>
    </w:p>
    <w:p w:rsidR="00F52DB0" w:rsidRDefault="00B64A9F" w:rsidP="00F52DB0">
      <w:pPr>
        <w:pStyle w:val="Heading1"/>
      </w:pPr>
      <w:r>
        <w:t xml:space="preserve">Introduction    </w:t>
      </w:r>
    </w:p>
    <w:p w:rsidR="00015080" w:rsidRDefault="00855112" w:rsidP="00F52DB0">
      <w:ins w:id="0" w:author="Chao" w:date="2011-08-11T13:12:00Z">
        <w:r>
          <w:t xml:space="preserve">In HDF5, when the user wants to read from or write to a portion or subset of a dataset, </w:t>
        </w:r>
      </w:ins>
      <w:ins w:id="1" w:author="Chao" w:date="2011-08-11T13:13:00Z">
        <w:r>
          <w:t xml:space="preserve">he or she needs to select a subset of the </w:t>
        </w:r>
        <w:proofErr w:type="spellStart"/>
        <w:r>
          <w:t>dataspace</w:t>
        </w:r>
        <w:proofErr w:type="spellEnd"/>
        <w:r>
          <w:t xml:space="preserve"> of the data</w:t>
        </w:r>
      </w:ins>
      <w:ins w:id="2" w:author="Chao" w:date="2011-08-11T13:14:00Z">
        <w:r>
          <w:t xml:space="preserve">set, and then use that selection to read from or write to the dataset. </w:t>
        </w:r>
      </w:ins>
      <w:r w:rsidR="00A71F67">
        <w:t xml:space="preserve">The </w:t>
      </w:r>
      <w:proofErr w:type="spellStart"/>
      <w:r w:rsidR="00A71F67">
        <w:t>hyperslab</w:t>
      </w:r>
      <w:proofErr w:type="spellEnd"/>
      <w:r w:rsidR="00A71F67">
        <w:t xml:space="preserve"> selection method available in</w:t>
      </w:r>
      <w:r w:rsidR="00F54AE7">
        <w:t xml:space="preserve"> the public HDF5 API</w:t>
      </w:r>
      <w:r w:rsidR="00A71F67">
        <w:t xml:space="preserve"> (i.e. </w:t>
      </w:r>
      <w:r w:rsidR="00A71F67" w:rsidRPr="00A71F67">
        <w:rPr>
          <w:i/>
        </w:rPr>
        <w:t>H5Sselect_hyperslab</w:t>
      </w:r>
      <w:r w:rsidR="00A71F67">
        <w:t>)</w:t>
      </w:r>
      <w:r w:rsidR="00F54AE7">
        <w:t xml:space="preserve"> </w:t>
      </w:r>
      <w:r w:rsidR="00A71F67">
        <w:t xml:space="preserve">provides </w:t>
      </w:r>
      <w:ins w:id="3" w:author="Chao" w:date="2011-08-11T13:15:00Z">
        <w:r>
          <w:t xml:space="preserve">such </w:t>
        </w:r>
      </w:ins>
      <w:r w:rsidR="00A71F67">
        <w:t xml:space="preserve">a way </w:t>
      </w:r>
      <w:r w:rsidR="00F54AE7">
        <w:t xml:space="preserve">to </w:t>
      </w:r>
      <w:ins w:id="4" w:author="Chao" w:date="2011-08-11T13:15:00Z">
        <w:r>
          <w:t xml:space="preserve">do the selection. It </w:t>
        </w:r>
      </w:ins>
      <w:r w:rsidR="00A71F67">
        <w:t>operate</w:t>
      </w:r>
      <w:ins w:id="5" w:author="Chao" w:date="2011-08-11T13:15:00Z">
        <w:r>
          <w:t>s</w:t>
        </w:r>
      </w:ins>
      <w:r w:rsidR="00A71F67">
        <w:t xml:space="preserve"> on a </w:t>
      </w:r>
      <w:proofErr w:type="spellStart"/>
      <w:r w:rsidR="00A71F67">
        <w:t>hyperslab</w:t>
      </w:r>
      <w:proofErr w:type="spellEnd"/>
      <w:r w:rsidR="00A71F67">
        <w:t xml:space="preserve"> with specified offset, stride, block size and count</w:t>
      </w:r>
      <w:ins w:id="6" w:author="Chao" w:date="2011-08-11T13:18:00Z">
        <w:r>
          <w:t>, a set of four parameters</w:t>
        </w:r>
      </w:ins>
      <w:ins w:id="7" w:author="Chao" w:date="2011-08-11T13:16:00Z">
        <w:r>
          <w:t xml:space="preserve"> </w:t>
        </w:r>
      </w:ins>
      <w:ins w:id="8" w:author="Chao" w:date="2011-08-11T13:18:00Z">
        <w:r>
          <w:t xml:space="preserve">representing a logically contiguous collection of points in a </w:t>
        </w:r>
        <w:proofErr w:type="spellStart"/>
        <w:r>
          <w:t>dataspace</w:t>
        </w:r>
        <w:proofErr w:type="spellEnd"/>
        <w:r>
          <w:t xml:space="preserve">, or a regular pattern of points or blocks in a </w:t>
        </w:r>
        <w:proofErr w:type="spellStart"/>
        <w:r>
          <w:t>dataspace</w:t>
        </w:r>
      </w:ins>
      <w:proofErr w:type="spellEnd"/>
      <w:r w:rsidR="00F54AE7">
        <w:t>.</w:t>
      </w:r>
      <w:r w:rsidR="00854C04">
        <w:t xml:space="preserve"> </w:t>
      </w:r>
      <w:r w:rsidR="00F24444">
        <w:t xml:space="preserve">While such a single function interface has been adequate to cover </w:t>
      </w:r>
      <w:r w:rsidR="00857394">
        <w:t xml:space="preserve">applications’ use of </w:t>
      </w:r>
      <w:r w:rsidR="00F24444">
        <w:t>selection</w:t>
      </w:r>
      <w:r w:rsidR="00857394">
        <w:t xml:space="preserve"> operation</w:t>
      </w:r>
      <w:r w:rsidR="00F24444">
        <w:t xml:space="preserve">s so far, it </w:t>
      </w:r>
      <w:r w:rsidR="00015080">
        <w:t xml:space="preserve">would </w:t>
      </w:r>
      <w:r w:rsidR="00857394">
        <w:t>improve</w:t>
      </w:r>
      <w:r w:rsidR="006A041B">
        <w:t xml:space="preserve"> programming productivity to have </w:t>
      </w:r>
      <w:r w:rsidR="00857394">
        <w:t xml:space="preserve">a more flexible </w:t>
      </w:r>
      <w:r w:rsidR="006A041B">
        <w:t xml:space="preserve">interface </w:t>
      </w:r>
      <w:r w:rsidR="00857394">
        <w:t>that addresses more</w:t>
      </w:r>
      <w:r w:rsidR="006A041B">
        <w:t xml:space="preserve"> use cases. For example, </w:t>
      </w:r>
      <w:r w:rsidR="006260BB">
        <w:t xml:space="preserve">if application developers want to combine </w:t>
      </w:r>
      <w:proofErr w:type="spellStart"/>
      <w:r w:rsidR="006260BB">
        <w:t>hyperslab</w:t>
      </w:r>
      <w:proofErr w:type="spellEnd"/>
      <w:r w:rsidR="006260BB">
        <w:t xml:space="preserve"> selections in two different </w:t>
      </w:r>
      <w:proofErr w:type="spellStart"/>
      <w:r w:rsidR="006260BB">
        <w:t>dataspaces</w:t>
      </w:r>
      <w:proofErr w:type="spellEnd"/>
      <w:r w:rsidR="006260BB">
        <w:t xml:space="preserve"> and form a new </w:t>
      </w:r>
      <w:proofErr w:type="spellStart"/>
      <w:r w:rsidR="006260BB">
        <w:t>dataspace</w:t>
      </w:r>
      <w:proofErr w:type="spellEnd"/>
      <w:r w:rsidR="006260BB">
        <w:t xml:space="preserve"> contain</w:t>
      </w:r>
      <w:r w:rsidR="00015080">
        <w:t>ing</w:t>
      </w:r>
      <w:r w:rsidR="006260BB">
        <w:t xml:space="preserve"> the result, </w:t>
      </w:r>
      <w:r w:rsidR="00015080">
        <w:t>they</w:t>
      </w:r>
      <w:r w:rsidR="006260BB">
        <w:t xml:space="preserve"> will not be able to perform such </w:t>
      </w:r>
      <w:r w:rsidR="00015080">
        <w:t xml:space="preserve">an </w:t>
      </w:r>
      <w:r w:rsidR="006260BB">
        <w:t xml:space="preserve">operation with the existing selection </w:t>
      </w:r>
      <w:r w:rsidR="00015080">
        <w:t xml:space="preserve">routine </w:t>
      </w:r>
      <w:r w:rsidR="006260BB">
        <w:t xml:space="preserve">because the </w:t>
      </w:r>
      <w:proofErr w:type="spellStart"/>
      <w:r w:rsidR="006260BB">
        <w:t>hyperslab</w:t>
      </w:r>
      <w:proofErr w:type="spellEnd"/>
      <w:r w:rsidR="006260BB">
        <w:t xml:space="preserve"> selection in a </w:t>
      </w:r>
      <w:proofErr w:type="spellStart"/>
      <w:r w:rsidR="006260BB">
        <w:t>dataspace</w:t>
      </w:r>
      <w:proofErr w:type="spellEnd"/>
      <w:r w:rsidR="006260BB">
        <w:t xml:space="preserve"> could not be represented simply by four parameters as offset, stride, block size and count.</w:t>
      </w:r>
    </w:p>
    <w:p w:rsidR="00015080" w:rsidRDefault="006260BB" w:rsidP="00F52DB0">
      <w:r>
        <w:t xml:space="preserve">Furthermore, </w:t>
      </w:r>
      <w:r w:rsidR="007C33B9">
        <w:t>providing new selection function</w:t>
      </w:r>
      <w:r w:rsidR="00015080">
        <w:t>s</w:t>
      </w:r>
      <w:r w:rsidR="007C33B9">
        <w:t xml:space="preserve"> will improve the high-level abstractions of selection operations for user applications and save potential performance costs. For example, if </w:t>
      </w:r>
      <w:r>
        <w:t xml:space="preserve">application developers </w:t>
      </w:r>
      <w:r w:rsidR="007C33B9">
        <w:t xml:space="preserve">want to keep </w:t>
      </w:r>
      <w:r w:rsidR="00015080">
        <w:t xml:space="preserve">a current </w:t>
      </w:r>
      <w:proofErr w:type="spellStart"/>
      <w:r w:rsidR="007C33B9">
        <w:t>dataspace</w:t>
      </w:r>
      <w:proofErr w:type="spellEnd"/>
      <w:r w:rsidR="00015080">
        <w:t xml:space="preserve"> selection</w:t>
      </w:r>
      <w:r w:rsidR="007C33B9">
        <w:t xml:space="preserve"> unchanged, </w:t>
      </w:r>
      <w:r w:rsidR="00015080">
        <w:t xml:space="preserve">but </w:t>
      </w:r>
      <w:r w:rsidR="007C33B9">
        <w:t xml:space="preserve">store the selection result in a new </w:t>
      </w:r>
      <w:proofErr w:type="spellStart"/>
      <w:r w:rsidR="007C33B9">
        <w:t>dataspace</w:t>
      </w:r>
      <w:proofErr w:type="spellEnd"/>
      <w:r w:rsidR="007C33B9">
        <w:t xml:space="preserve">, they </w:t>
      </w:r>
      <w:r>
        <w:t xml:space="preserve">will first need to copy the existing </w:t>
      </w:r>
      <w:proofErr w:type="spellStart"/>
      <w:r>
        <w:t>dataspace</w:t>
      </w:r>
      <w:proofErr w:type="spellEnd"/>
      <w:r>
        <w:t xml:space="preserve">, and then </w:t>
      </w:r>
      <w:r w:rsidR="007C33B9">
        <w:t>use</w:t>
      </w:r>
      <w:r>
        <w:t xml:space="preserve"> </w:t>
      </w:r>
      <w:r w:rsidR="00015080">
        <w:t>that</w:t>
      </w:r>
      <w:r w:rsidR="007C33B9">
        <w:t xml:space="preserve"> to perform the specified selection</w:t>
      </w:r>
      <w:r w:rsidR="00015080">
        <w:t xml:space="preserve"> operation</w:t>
      </w:r>
      <w:r w:rsidR="007C33B9">
        <w:t xml:space="preserve">. </w:t>
      </w:r>
      <w:r w:rsidR="00C962CC">
        <w:t xml:space="preserve">Therefore, extra code in the application to perform the copy is required in such </w:t>
      </w:r>
      <w:r w:rsidR="00015080">
        <w:t>situations</w:t>
      </w:r>
      <w:r w:rsidR="00C962CC">
        <w:t>. It is more desirable to leave such copy</w:t>
      </w:r>
      <w:r w:rsidR="00015080">
        <w:t>ing</w:t>
      </w:r>
      <w:r w:rsidR="00C962CC">
        <w:t xml:space="preserve"> to the HDF library</w:t>
      </w:r>
      <w:r w:rsidR="00015080">
        <w:t xml:space="preserve">, which can perform both the </w:t>
      </w:r>
      <w:proofErr w:type="spellStart"/>
      <w:r w:rsidR="00015080">
        <w:t>hyperslab</w:t>
      </w:r>
      <w:proofErr w:type="spellEnd"/>
      <w:r w:rsidR="00015080">
        <w:t xml:space="preserve"> operation and </w:t>
      </w:r>
      <w:proofErr w:type="spellStart"/>
      <w:r w:rsidR="00015080">
        <w:t>dataspace</w:t>
      </w:r>
      <w:proofErr w:type="spellEnd"/>
      <w:r w:rsidR="00015080">
        <w:t xml:space="preserve"> copy in a single, more efficient step</w:t>
      </w:r>
      <w:r w:rsidR="00C962CC">
        <w:t>. Additionally</w:t>
      </w:r>
      <w:r w:rsidR="007C33B9">
        <w:t xml:space="preserve">, in some cases such as when the selection result is empty, </w:t>
      </w:r>
      <w:r w:rsidR="00C962CC">
        <w:t>the</w:t>
      </w:r>
      <w:r w:rsidR="007C33B9">
        <w:t xml:space="preserve"> process is not efficient </w:t>
      </w:r>
      <w:r w:rsidR="006A041B">
        <w:t xml:space="preserve">in terms of memory </w:t>
      </w:r>
      <w:r w:rsidR="007C33B9">
        <w:t>footprint and computation because of the extra c</w:t>
      </w:r>
      <w:r w:rsidR="00C962CC">
        <w:t xml:space="preserve">opy of the existing </w:t>
      </w:r>
      <w:proofErr w:type="spellStart"/>
      <w:r w:rsidR="00C962CC">
        <w:t>dataspace</w:t>
      </w:r>
      <w:proofErr w:type="spellEnd"/>
      <w:r w:rsidR="00C962CC">
        <w:t>.</w:t>
      </w:r>
    </w:p>
    <w:p w:rsidR="00F52DB0" w:rsidRDefault="00C962CC" w:rsidP="00F52DB0">
      <w:r>
        <w:t>To address the concerns above</w:t>
      </w:r>
      <w:r w:rsidR="003427F3">
        <w:t xml:space="preserve">, </w:t>
      </w:r>
      <w:r w:rsidR="006A041B">
        <w:t xml:space="preserve">three </w:t>
      </w:r>
      <w:r w:rsidR="00B03092">
        <w:t xml:space="preserve">new </w:t>
      </w:r>
      <w:r w:rsidR="006A041B">
        <w:t>interfaces for hyperslab selection</w:t>
      </w:r>
      <w:r w:rsidR="003427F3">
        <w:t xml:space="preserve"> are proposed in this RFC</w:t>
      </w:r>
      <w:r w:rsidR="005B145D">
        <w:t>.</w:t>
      </w:r>
    </w:p>
    <w:p w:rsidR="00F52DB0" w:rsidRDefault="005B145D" w:rsidP="00F52DB0">
      <w:pPr>
        <w:pStyle w:val="Heading1"/>
      </w:pPr>
      <w:r>
        <w:t>Approach</w:t>
      </w:r>
    </w:p>
    <w:p w:rsidR="00FC7FB1" w:rsidRDefault="00B52CF1" w:rsidP="00A93A0D">
      <w:pPr>
        <w:rPr>
          <w:ins w:id="9" w:author="Chao" w:date="2011-08-11T12:38:00Z"/>
        </w:rPr>
      </w:pPr>
      <w:r>
        <w:t>Among the three functions proposed in this RFC</w:t>
      </w:r>
      <w:r w:rsidR="001F6226">
        <w:t xml:space="preserve"> (in section 3, below)</w:t>
      </w:r>
      <w:r>
        <w:t>, two of them</w:t>
      </w:r>
      <w:r w:rsidR="001F6226">
        <w:t xml:space="preserve"> (H5Sselect_select and H5Scombine_select)</w:t>
      </w:r>
      <w:r>
        <w:t xml:space="preserve"> </w:t>
      </w:r>
      <w:r w:rsidR="001F6226">
        <w:t>would</w:t>
      </w:r>
      <w:r>
        <w:t xml:space="preserve"> perform operation</w:t>
      </w:r>
      <w:r w:rsidR="00015080">
        <w:t>s</w:t>
      </w:r>
      <w:r w:rsidR="0044544A">
        <w:t xml:space="preserve"> on two </w:t>
      </w:r>
      <w:proofErr w:type="spellStart"/>
      <w:r w:rsidR="0044544A">
        <w:t>dataspaces</w:t>
      </w:r>
      <w:proofErr w:type="spellEnd"/>
      <w:r w:rsidR="0044544A">
        <w:t xml:space="preserve"> </w:t>
      </w:r>
      <w:r w:rsidR="00015080">
        <w:t>(</w:t>
      </w:r>
      <w:r w:rsidR="0044544A">
        <w:t xml:space="preserve">each containing a hyperslab </w:t>
      </w:r>
      <w:r w:rsidR="0044544A">
        <w:lastRenderedPageBreak/>
        <w:t>selection</w:t>
      </w:r>
      <w:r w:rsidR="00015080">
        <w:t>)</w:t>
      </w:r>
      <w:r>
        <w:t xml:space="preserve">. </w:t>
      </w:r>
      <w:r w:rsidR="00015080">
        <w:t xml:space="preserve"> </w:t>
      </w:r>
      <w:r w:rsidR="001F6226">
        <w:t>H5Sselect_select</w:t>
      </w:r>
      <w:r w:rsidR="0044544A">
        <w:t xml:space="preserve"> will store the result in the first </w:t>
      </w:r>
      <w:proofErr w:type="spellStart"/>
      <w:r w:rsidR="0044544A">
        <w:t>dataspace</w:t>
      </w:r>
      <w:proofErr w:type="spellEnd"/>
      <w:r w:rsidR="00015080">
        <w:t xml:space="preserve"> (replacing the existing selection)</w:t>
      </w:r>
      <w:r w:rsidR="0044544A">
        <w:t xml:space="preserve">, while </w:t>
      </w:r>
      <w:r w:rsidR="001F6226">
        <w:t>H5Scombine_select</w:t>
      </w:r>
      <w:r w:rsidR="0044544A">
        <w:t xml:space="preserve"> will create a new </w:t>
      </w:r>
      <w:proofErr w:type="spellStart"/>
      <w:r w:rsidR="0044544A">
        <w:t>dataspace</w:t>
      </w:r>
      <w:proofErr w:type="spellEnd"/>
      <w:r w:rsidR="00090D3E">
        <w:t xml:space="preserve"> </w:t>
      </w:r>
      <w:r>
        <w:t>to</w:t>
      </w:r>
      <w:r w:rsidR="0044544A">
        <w:t xml:space="preserve"> store the result</w:t>
      </w:r>
      <w:r w:rsidR="00015080">
        <w:t>ing selection</w:t>
      </w:r>
      <w:r w:rsidR="0044544A">
        <w:t xml:space="preserve">. Providing </w:t>
      </w:r>
      <w:r w:rsidR="001F6226">
        <w:t xml:space="preserve">these </w:t>
      </w:r>
      <w:r w:rsidR="0044544A">
        <w:t xml:space="preserve">two functions will cover use cases </w:t>
      </w:r>
      <w:r w:rsidR="001F6226">
        <w:t xml:space="preserve">where </w:t>
      </w:r>
      <w:r w:rsidR="0044544A">
        <w:t xml:space="preserve">the </w:t>
      </w:r>
      <w:proofErr w:type="spellStart"/>
      <w:r w:rsidR="0044544A">
        <w:t>hyperslab</w:t>
      </w:r>
      <w:proofErr w:type="spellEnd"/>
      <w:r w:rsidR="0044544A">
        <w:t xml:space="preserve"> selection</w:t>
      </w:r>
      <w:r w:rsidR="001F6226">
        <w:t xml:space="preserve"> to operate with</w:t>
      </w:r>
      <w:r w:rsidR="0044544A">
        <w:t xml:space="preserve"> could not be represented simply by </w:t>
      </w:r>
      <w:r>
        <w:t xml:space="preserve">a set of four parameters as </w:t>
      </w:r>
      <w:r w:rsidR="0044544A">
        <w:t>offset, stride, block size and count</w:t>
      </w:r>
      <w:r>
        <w:t xml:space="preserve">, thus offering more flexibility in </w:t>
      </w:r>
      <w:proofErr w:type="spellStart"/>
      <w:r>
        <w:t>hyperslab</w:t>
      </w:r>
      <w:proofErr w:type="spellEnd"/>
      <w:r>
        <w:t xml:space="preserve"> </w:t>
      </w:r>
      <w:r w:rsidR="001F6226">
        <w:t xml:space="preserve">operations </w:t>
      </w:r>
      <w:r w:rsidR="0044544A">
        <w:t>than the existing hy</w:t>
      </w:r>
      <w:r w:rsidR="00015080">
        <w:t>p</w:t>
      </w:r>
      <w:r w:rsidR="0044544A">
        <w:t>erslab selection method</w:t>
      </w:r>
      <w:r w:rsidR="00015080">
        <w:t xml:space="preserve"> (H5Sselect_hyperslab)</w:t>
      </w:r>
      <w:r w:rsidR="0044544A">
        <w:t>.</w:t>
      </w:r>
      <w:r>
        <w:t xml:space="preserve"> The third proposed function </w:t>
      </w:r>
      <w:r w:rsidR="001F6226">
        <w:t xml:space="preserve">(H5Scombine_hyperslab) </w:t>
      </w:r>
      <w:r>
        <w:t>has almost the same interface with the existing selection method</w:t>
      </w:r>
      <w:r w:rsidR="001F6226">
        <w:t>, with the</w:t>
      </w:r>
      <w:r>
        <w:t xml:space="preserve"> only difference that this new function will return a new</w:t>
      </w:r>
      <w:r w:rsidR="00090D3E">
        <w:t xml:space="preserve"> </w:t>
      </w:r>
      <w:proofErr w:type="spellStart"/>
      <w:r w:rsidR="00090D3E">
        <w:t>dataspace</w:t>
      </w:r>
      <w:proofErr w:type="spellEnd"/>
      <w:r w:rsidR="00090D3E">
        <w:t xml:space="preserve"> to store the result. </w:t>
      </w:r>
      <w:r w:rsidR="001F6226">
        <w:t>These</w:t>
      </w:r>
      <w:r w:rsidR="006A24E3">
        <w:t xml:space="preserve"> three new functions only provide additional hyperslab selection methods, thus not affecting existing application codes and having no backward compatibility issue</w:t>
      </w:r>
      <w:r w:rsidR="00015080">
        <w:t>s</w:t>
      </w:r>
      <w:r w:rsidR="006A24E3">
        <w:t>.</w:t>
      </w:r>
    </w:p>
    <w:p w:rsidR="00933985" w:rsidRDefault="00933985" w:rsidP="00933985">
      <w:pPr>
        <w:jc w:val="center"/>
        <w:rPr>
          <w:ins w:id="10" w:author="Chao" w:date="2011-08-11T12:56:00Z"/>
        </w:rPr>
        <w:pPrChange w:id="11" w:author="Chao" w:date="2011-08-11T12:57:00Z">
          <w:pPr/>
        </w:pPrChange>
      </w:pPr>
      <w:ins w:id="12" w:author="Chao" w:date="2011-08-11T12:57:00Z">
        <w:r>
          <w:rPr>
            <w:noProof/>
            <w:lang w:eastAsia="zh-CN"/>
          </w:rPr>
          <w:drawing>
            <wp:inline distT="0" distB="0" distL="0" distR="0">
              <wp:extent cx="4680585" cy="5940743"/>
              <wp:effectExtent l="19050" t="0" r="5715" b="0"/>
              <wp:docPr id="2" name="Picture 1" descr="hyperslab_op_al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yperslab_op_all.jp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585" cy="59407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7FB1" w:rsidDel="00933985" w:rsidRDefault="00FC7FB1" w:rsidP="00A93A0D">
      <w:pPr>
        <w:rPr>
          <w:del w:id="13" w:author="Chao" w:date="2011-08-11T12:55:00Z"/>
        </w:rPr>
      </w:pPr>
      <w:ins w:id="14" w:author="Chao" w:date="2011-08-11T12:38:00Z">
        <w:r>
          <w:t xml:space="preserve">The picture </w:t>
        </w:r>
      </w:ins>
      <w:ins w:id="15" w:author="Chao" w:date="2011-08-11T12:56:00Z">
        <w:r w:rsidR="00933985">
          <w:t xml:space="preserve">above </w:t>
        </w:r>
      </w:ins>
      <w:ins w:id="16" w:author="Chao" w:date="2011-08-11T12:42:00Z">
        <w:r>
          <w:t xml:space="preserve">shows four examples </w:t>
        </w:r>
      </w:ins>
      <w:ins w:id="17" w:author="Chao" w:date="2011-08-11T12:58:00Z">
        <w:r w:rsidR="00B7740F">
          <w:t>where</w:t>
        </w:r>
      </w:ins>
      <w:ins w:id="18" w:author="Chao" w:date="2011-08-11T12:42:00Z">
        <w:r>
          <w:t xml:space="preserve"> </w:t>
        </w:r>
      </w:ins>
      <w:ins w:id="19" w:author="Chao" w:date="2011-08-11T12:46:00Z">
        <w:r>
          <w:t xml:space="preserve">the </w:t>
        </w:r>
      </w:ins>
      <w:ins w:id="20" w:author="Chao" w:date="2011-08-11T12:42:00Z">
        <w:r>
          <w:t>H5S_SELECT_OR operation</w:t>
        </w:r>
      </w:ins>
      <w:ins w:id="21" w:author="Chao" w:date="2011-08-11T12:46:00Z">
        <w:r>
          <w:t xml:space="preserve"> is performed</w:t>
        </w:r>
      </w:ins>
      <w:ins w:id="22" w:author="Chao" w:date="2011-08-11T12:42:00Z">
        <w:r>
          <w:t xml:space="preserve"> on 2D </w:t>
        </w:r>
        <w:proofErr w:type="spellStart"/>
        <w:r>
          <w:t>dataspaces</w:t>
        </w:r>
      </w:ins>
      <w:proofErr w:type="spellEnd"/>
      <w:ins w:id="23" w:author="Chao" w:date="2011-08-11T12:46:00Z">
        <w:r>
          <w:t>,</w:t>
        </w:r>
      </w:ins>
      <w:ins w:id="24" w:author="Chao" w:date="2011-08-11T12:43:00Z">
        <w:r>
          <w:t xml:space="preserve"> </w:t>
        </w:r>
      </w:ins>
      <w:ins w:id="25" w:author="Chao" w:date="2011-08-11T12:46:00Z">
        <w:r>
          <w:t xml:space="preserve">demonstrating </w:t>
        </w:r>
      </w:ins>
      <w:ins w:id="26" w:author="Chao" w:date="2011-08-11T12:38:00Z">
        <w:r>
          <w:t>the difference</w:t>
        </w:r>
      </w:ins>
      <w:ins w:id="27" w:author="Chao" w:date="2011-08-11T12:43:00Z">
        <w:r>
          <w:t>s</w:t>
        </w:r>
      </w:ins>
      <w:ins w:id="28" w:author="Chao" w:date="2011-08-11T12:38:00Z">
        <w:r>
          <w:t xml:space="preserve"> between the existing </w:t>
        </w:r>
        <w:proofErr w:type="spellStart"/>
        <w:r>
          <w:t>hyperslab</w:t>
        </w:r>
        <w:proofErr w:type="spellEnd"/>
        <w:r>
          <w:t xml:space="preserve"> selection method</w:t>
        </w:r>
      </w:ins>
      <w:ins w:id="29" w:author="Chao" w:date="2011-08-11T12:50:00Z">
        <w:r w:rsidR="00933985">
          <w:t xml:space="preserve"> </w:t>
        </w:r>
        <w:r w:rsidR="00933985">
          <w:lastRenderedPageBreak/>
          <w:t>(</w:t>
        </w:r>
        <w:proofErr w:type="spellStart"/>
        <w:r w:rsidR="00933985">
          <w:t>subgraph</w:t>
        </w:r>
        <w:proofErr w:type="spellEnd"/>
        <w:r w:rsidR="00933985">
          <w:t xml:space="preserve"> (a))</w:t>
        </w:r>
      </w:ins>
      <w:ins w:id="30" w:author="Chao" w:date="2011-08-11T12:38:00Z">
        <w:r>
          <w:t xml:space="preserve"> and the </w:t>
        </w:r>
      </w:ins>
      <w:ins w:id="31" w:author="Chao" w:date="2011-08-11T12:43:00Z">
        <w:r>
          <w:t xml:space="preserve">three </w:t>
        </w:r>
      </w:ins>
      <w:ins w:id="32" w:author="Chao" w:date="2011-08-11T12:38:00Z">
        <w:r>
          <w:t>propos</w:t>
        </w:r>
      </w:ins>
      <w:ins w:id="33" w:author="Chao" w:date="2011-08-11T12:39:00Z">
        <w:r>
          <w:t>ed</w:t>
        </w:r>
      </w:ins>
      <w:ins w:id="34" w:author="Chao" w:date="2011-08-11T12:43:00Z">
        <w:r>
          <w:t xml:space="preserve"> </w:t>
        </w:r>
      </w:ins>
      <w:ins w:id="35" w:author="Chao" w:date="2011-08-11T12:39:00Z">
        <w:r>
          <w:t>ones</w:t>
        </w:r>
      </w:ins>
      <w:ins w:id="36" w:author="Chao" w:date="2011-08-11T12:50:00Z">
        <w:r w:rsidR="00933985">
          <w:t xml:space="preserve"> (</w:t>
        </w:r>
        <w:proofErr w:type="spellStart"/>
        <w:r w:rsidR="00933985">
          <w:t>subgraph</w:t>
        </w:r>
        <w:proofErr w:type="spellEnd"/>
        <w:r w:rsidR="00933985">
          <w:t xml:space="preserve"> (b),</w:t>
        </w:r>
      </w:ins>
      <w:ins w:id="37" w:author="Chao" w:date="2011-08-11T12:51:00Z">
        <w:r w:rsidR="00933985">
          <w:t xml:space="preserve"> </w:t>
        </w:r>
      </w:ins>
      <w:ins w:id="38" w:author="Chao" w:date="2011-08-11T12:50:00Z">
        <w:r w:rsidR="00933985">
          <w:t>(c),</w:t>
        </w:r>
      </w:ins>
      <w:ins w:id="39" w:author="Chao" w:date="2011-08-11T12:51:00Z">
        <w:r w:rsidR="00933985">
          <w:t xml:space="preserve"> </w:t>
        </w:r>
      </w:ins>
      <w:ins w:id="40" w:author="Chao" w:date="2011-08-11T12:50:00Z">
        <w:r w:rsidR="00933985">
          <w:t>(d))</w:t>
        </w:r>
      </w:ins>
      <w:ins w:id="41" w:author="Chao" w:date="2011-08-11T12:43:00Z">
        <w:r>
          <w:t>.</w:t>
        </w:r>
      </w:ins>
      <w:ins w:id="42" w:author="Chao" w:date="2011-08-11T12:40:00Z">
        <w:r>
          <w:t xml:space="preserve"> </w:t>
        </w:r>
      </w:ins>
      <w:ins w:id="43" w:author="Chao" w:date="2011-08-11T12:50:00Z">
        <w:r w:rsidR="00933985">
          <w:t>As for</w:t>
        </w:r>
      </w:ins>
      <w:ins w:id="44" w:author="Chao" w:date="2011-08-11T12:43:00Z">
        <w:r>
          <w:t xml:space="preserve"> the current method</w:t>
        </w:r>
      </w:ins>
      <w:ins w:id="45" w:author="Chao" w:date="2011-08-11T12:50:00Z">
        <w:r w:rsidR="00933985">
          <w:t xml:space="preserve"> illustrated by </w:t>
        </w:r>
        <w:proofErr w:type="spellStart"/>
        <w:r w:rsidR="00933985">
          <w:t>subgraph</w:t>
        </w:r>
        <w:proofErr w:type="spellEnd"/>
        <w:r w:rsidR="00933985">
          <w:t xml:space="preserve"> (a), </w:t>
        </w:r>
      </w:ins>
      <w:ins w:id="46" w:author="Chao" w:date="2011-08-11T12:43:00Z">
        <w:r>
          <w:t>the</w:t>
        </w:r>
      </w:ins>
      <w:ins w:id="47" w:author="Chao" w:date="2011-08-11T12:44:00Z">
        <w:r>
          <w:t xml:space="preserve"> selection result is stored in the first </w:t>
        </w:r>
        <w:proofErr w:type="spellStart"/>
        <w:r>
          <w:t>dataspace</w:t>
        </w:r>
        <w:proofErr w:type="spellEnd"/>
        <w:r>
          <w:t xml:space="preserve"> “a”, and second </w:t>
        </w:r>
      </w:ins>
      <w:ins w:id="48" w:author="Chao" w:date="2011-08-11T13:09:00Z">
        <w:r w:rsidR="004A3A21">
          <w:t>selection</w:t>
        </w:r>
      </w:ins>
      <w:ins w:id="49" w:author="Chao" w:date="2011-08-11T12:45:00Z">
        <w:r>
          <w:t xml:space="preserve"> could be represented by four parameters.</w:t>
        </w:r>
      </w:ins>
      <w:ins w:id="50" w:author="Chao" w:date="2011-08-11T12:46:00Z">
        <w:r>
          <w:t xml:space="preserve"> </w:t>
        </w:r>
      </w:ins>
      <w:proofErr w:type="spellStart"/>
      <w:ins w:id="51" w:author="Chao" w:date="2011-08-11T12:47:00Z">
        <w:r>
          <w:t>Subgraph</w:t>
        </w:r>
        <w:proofErr w:type="spellEnd"/>
        <w:r>
          <w:t xml:space="preserve"> (b) differs from (a) in that the result in stored in a new </w:t>
        </w:r>
        <w:proofErr w:type="spellStart"/>
        <w:r>
          <w:t>dataspace</w:t>
        </w:r>
        <w:proofErr w:type="spellEnd"/>
        <w:r>
          <w:t xml:space="preserve"> “c”. In </w:t>
        </w:r>
        <w:proofErr w:type="spellStart"/>
        <w:r>
          <w:t>subgraph</w:t>
        </w:r>
        <w:proofErr w:type="spellEnd"/>
        <w:r>
          <w:t xml:space="preserve"> (c) and (d), </w:t>
        </w:r>
      </w:ins>
      <w:ins w:id="52" w:author="Chao" w:date="2011-08-11T12:48:00Z">
        <w:r>
          <w:t>the second</w:t>
        </w:r>
        <w:r w:rsidR="00933985">
          <w:t xml:space="preserve"> </w:t>
        </w:r>
      </w:ins>
      <w:ins w:id="53" w:author="Chao" w:date="2011-08-11T13:09:00Z">
        <w:r w:rsidR="00AF257E">
          <w:t>selection</w:t>
        </w:r>
      </w:ins>
      <w:ins w:id="54" w:author="Chao" w:date="2011-08-11T12:48:00Z">
        <w:r w:rsidR="00933985">
          <w:t xml:space="preserve"> in </w:t>
        </w:r>
        <w:proofErr w:type="spellStart"/>
        <w:r w:rsidR="00933985">
          <w:t>dataspace</w:t>
        </w:r>
        <w:proofErr w:type="spellEnd"/>
        <w:r w:rsidR="00933985">
          <w:t xml:space="preserve"> </w:t>
        </w:r>
        <w:r w:rsidR="00933985">
          <w:t>“</w:t>
        </w:r>
        <w:r w:rsidR="00933985">
          <w:t>b</w:t>
        </w:r>
        <w:r w:rsidR="00933985">
          <w:t>”</w:t>
        </w:r>
        <w:r w:rsidR="00933985">
          <w:t xml:space="preserve"> </w:t>
        </w:r>
      </w:ins>
      <w:ins w:id="55" w:author="Chao" w:date="2011-08-11T13:20:00Z">
        <w:r w:rsidR="00D9293A">
          <w:t xml:space="preserve">is not </w:t>
        </w:r>
      </w:ins>
      <w:ins w:id="56" w:author="Chao" w:date="2011-08-11T13:21:00Z">
        <w:r w:rsidR="00D9293A">
          <w:t xml:space="preserve">of </w:t>
        </w:r>
      </w:ins>
      <w:ins w:id="57" w:author="Chao" w:date="2011-08-11T13:20:00Z">
        <w:r w:rsidR="00D9293A">
          <w:t xml:space="preserve">regular </w:t>
        </w:r>
      </w:ins>
      <w:ins w:id="58" w:author="Chao" w:date="2011-08-11T13:21:00Z">
        <w:r w:rsidR="00D9293A">
          <w:t xml:space="preserve">pattern, </w:t>
        </w:r>
      </w:ins>
      <w:ins w:id="59" w:author="Chao" w:date="2011-08-11T13:20:00Z">
        <w:r w:rsidR="00D9293A">
          <w:t xml:space="preserve">which </w:t>
        </w:r>
      </w:ins>
      <w:ins w:id="60" w:author="Chao" w:date="2011-08-11T12:48:00Z">
        <w:r w:rsidR="00933985">
          <w:t>could not be simply represented by four parameters</w:t>
        </w:r>
      </w:ins>
      <w:ins w:id="61" w:author="Chao" w:date="2011-08-11T13:21:00Z">
        <w:r w:rsidR="00D9293A">
          <w:t>.</w:t>
        </w:r>
      </w:ins>
      <w:ins w:id="62" w:author="Chao" w:date="2011-08-11T12:49:00Z">
        <w:r w:rsidR="00933985">
          <w:t xml:space="preserve"> </w:t>
        </w:r>
      </w:ins>
      <w:ins w:id="63" w:author="Chao" w:date="2011-08-11T13:21:00Z">
        <w:r w:rsidR="00D9293A">
          <w:t>This</w:t>
        </w:r>
      </w:ins>
      <w:ins w:id="64" w:author="Chao" w:date="2011-08-11T12:49:00Z">
        <w:r w:rsidR="00933985">
          <w:t xml:space="preserve"> is the biggest difference from the other two </w:t>
        </w:r>
        <w:proofErr w:type="spellStart"/>
        <w:r w:rsidR="00933985">
          <w:t>subgraphs</w:t>
        </w:r>
      </w:ins>
      <w:proofErr w:type="spellEnd"/>
      <w:ins w:id="65" w:author="Chao" w:date="2011-08-11T13:21:00Z">
        <w:r w:rsidR="00D9293A">
          <w:t xml:space="preserve"> (a) and (b)</w:t>
        </w:r>
      </w:ins>
      <w:ins w:id="66" w:author="Chao" w:date="2011-08-11T12:49:00Z">
        <w:r w:rsidR="00933985">
          <w:t>.</w:t>
        </w:r>
      </w:ins>
      <w:ins w:id="67" w:author="Chao" w:date="2011-08-11T12:51:00Z">
        <w:r w:rsidR="00933985">
          <w:t xml:space="preserve"> </w:t>
        </w:r>
      </w:ins>
      <w:ins w:id="68" w:author="Chao" w:date="2011-08-11T12:54:00Z">
        <w:r w:rsidR="00933985">
          <w:t xml:space="preserve">If we compare </w:t>
        </w:r>
        <w:proofErr w:type="spellStart"/>
        <w:r w:rsidR="00933985">
          <w:t>subgraph</w:t>
        </w:r>
        <w:proofErr w:type="spellEnd"/>
        <w:r w:rsidR="00933985">
          <w:t xml:space="preserve"> (c) and (d), t</w:t>
        </w:r>
      </w:ins>
      <w:ins w:id="69" w:author="Chao" w:date="2011-08-11T12:52:00Z">
        <w:r w:rsidR="00933985">
          <w:t xml:space="preserve">he difference </w:t>
        </w:r>
      </w:ins>
      <w:ins w:id="70" w:author="Chao" w:date="2011-08-11T12:54:00Z">
        <w:r w:rsidR="00933985">
          <w:t>is same with that of</w:t>
        </w:r>
      </w:ins>
      <w:ins w:id="71" w:author="Chao" w:date="2011-08-11T12:55:00Z">
        <w:r w:rsidR="00933985">
          <w:t xml:space="preserve"> </w:t>
        </w:r>
      </w:ins>
      <w:proofErr w:type="spellStart"/>
      <w:ins w:id="72" w:author="Chao" w:date="2011-08-11T12:52:00Z">
        <w:r w:rsidR="00933985">
          <w:t>subgraph</w:t>
        </w:r>
        <w:proofErr w:type="spellEnd"/>
        <w:r w:rsidR="00933985">
          <w:t xml:space="preserve"> (a) and (b) </w:t>
        </w:r>
      </w:ins>
      <w:ins w:id="73" w:author="Chao" w:date="2011-08-11T12:55:00Z">
        <w:r w:rsidR="00933985">
          <w:t xml:space="preserve">as which </w:t>
        </w:r>
        <w:proofErr w:type="spellStart"/>
        <w:r w:rsidR="00933985">
          <w:t>dataspace</w:t>
        </w:r>
        <w:proofErr w:type="spellEnd"/>
        <w:r w:rsidR="00933985">
          <w:t xml:space="preserve"> to store the selection result.</w:t>
        </w:r>
      </w:ins>
    </w:p>
    <w:p w:rsidR="00933985" w:rsidRDefault="00933985" w:rsidP="00A93A0D">
      <w:pPr>
        <w:rPr>
          <w:ins w:id="74" w:author="Chao" w:date="2011-08-11T12:55:00Z"/>
        </w:rPr>
      </w:pPr>
    </w:p>
    <w:p w:rsidR="006A24E3" w:rsidRDefault="006A24E3" w:rsidP="00A93A0D">
      <w:r>
        <w:t xml:space="preserve">The basic work flow of these three new functions </w:t>
      </w:r>
      <w:r w:rsidR="00AE0AB0">
        <w:t>will be</w:t>
      </w:r>
      <w:r>
        <w:t xml:space="preserve"> similar to the existing function call H5Sselect_hyperslab. First, three parts of two </w:t>
      </w:r>
      <w:proofErr w:type="spellStart"/>
      <w:r w:rsidR="00015080">
        <w:t>data</w:t>
      </w:r>
      <w:r>
        <w:t>spaces</w:t>
      </w:r>
      <w:proofErr w:type="spellEnd"/>
      <w:r>
        <w:t xml:space="preserve">’ interaction are calculated, i.e., two for the </w:t>
      </w:r>
      <w:r w:rsidR="00015080">
        <w:t xml:space="preserve">selection regions </w:t>
      </w:r>
      <w:r>
        <w:t xml:space="preserve">that only belong to one </w:t>
      </w:r>
      <w:r w:rsidR="00015080">
        <w:t xml:space="preserve">of the </w:t>
      </w:r>
      <w:proofErr w:type="spellStart"/>
      <w:r w:rsidR="00015080">
        <w:t>data</w:t>
      </w:r>
      <w:r>
        <w:t>space</w:t>
      </w:r>
      <w:r w:rsidR="00015080">
        <w:t>s</w:t>
      </w:r>
      <w:proofErr w:type="spellEnd"/>
      <w:r>
        <w:t xml:space="preserve"> and one for the </w:t>
      </w:r>
      <w:r w:rsidR="00015080">
        <w:t xml:space="preserve">region </w:t>
      </w:r>
      <w:r>
        <w:t>that belong</w:t>
      </w:r>
      <w:r w:rsidR="00015080">
        <w:t>s</w:t>
      </w:r>
      <w:r>
        <w:t xml:space="preserve"> to both </w:t>
      </w:r>
      <w:proofErr w:type="spellStart"/>
      <w:r w:rsidR="00015080">
        <w:t>data</w:t>
      </w:r>
      <w:r>
        <w:t>spaces</w:t>
      </w:r>
      <w:proofErr w:type="spellEnd"/>
      <w:r>
        <w:t>. Finally, depending on the specified selection operation</w:t>
      </w:r>
      <w:r w:rsidR="00015080">
        <w:t xml:space="preserve"> (AND, OR, XOR, etc)</w:t>
      </w:r>
      <w:r>
        <w:t xml:space="preserve">, those three parts are combined to form the newly created </w:t>
      </w:r>
      <w:proofErr w:type="spellStart"/>
      <w:r w:rsidR="00015080">
        <w:t>data</w:t>
      </w:r>
      <w:r>
        <w:t>space</w:t>
      </w:r>
      <w:proofErr w:type="spellEnd"/>
      <w:r>
        <w:t xml:space="preserve"> to store the result or to </w:t>
      </w:r>
      <w:r w:rsidR="00015080">
        <w:t xml:space="preserve">replace </w:t>
      </w:r>
      <w:r>
        <w:t xml:space="preserve">the </w:t>
      </w:r>
      <w:r w:rsidR="00015080">
        <w:t xml:space="preserve">selection </w:t>
      </w:r>
      <w:r>
        <w:t xml:space="preserve">in the existing </w:t>
      </w:r>
      <w:proofErr w:type="spellStart"/>
      <w:r>
        <w:t>dataspace</w:t>
      </w:r>
      <w:proofErr w:type="spellEnd"/>
      <w:r>
        <w:t xml:space="preserve">. </w:t>
      </w:r>
    </w:p>
    <w:p w:rsidR="005E6C0F" w:rsidRDefault="005E6C0F" w:rsidP="00A93A0D">
      <w:r>
        <w:t xml:space="preserve">For a newly created </w:t>
      </w:r>
      <w:proofErr w:type="spellStart"/>
      <w:r w:rsidR="00015080">
        <w:t>data</w:t>
      </w:r>
      <w:r>
        <w:t>space</w:t>
      </w:r>
      <w:proofErr w:type="spellEnd"/>
      <w:r>
        <w:t xml:space="preserve"> that combines two existing </w:t>
      </w:r>
      <w:proofErr w:type="spellStart"/>
      <w:r w:rsidR="00015080">
        <w:t>data</w:t>
      </w:r>
      <w:r>
        <w:t>spaces</w:t>
      </w:r>
      <w:proofErr w:type="spellEnd"/>
      <w:r>
        <w:t>, depending on the selection operat</w:t>
      </w:r>
      <w:r w:rsidR="00015080">
        <w:t>ion</w:t>
      </w:r>
      <w:r>
        <w:t>, especially the bound</w:t>
      </w:r>
      <w:r w:rsidR="00015080">
        <w:t>ing</w:t>
      </w:r>
      <w:r>
        <w:t xml:space="preserve"> box of the two existing </w:t>
      </w:r>
      <w:r w:rsidR="00015080">
        <w:t>selections</w:t>
      </w:r>
      <w:r>
        <w:t>, it is possible to avoid copy</w:t>
      </w:r>
      <w:r w:rsidR="00015080">
        <w:t>ing</w:t>
      </w:r>
      <w:r>
        <w:t xml:space="preserve"> </w:t>
      </w:r>
      <w:r w:rsidR="00015080">
        <w:t>the selection</w:t>
      </w:r>
      <w:r>
        <w:t xml:space="preserve"> inside </w:t>
      </w:r>
      <w:r w:rsidR="00015080">
        <w:t>each</w:t>
      </w:r>
      <w:r w:rsidR="00186B80">
        <w:t xml:space="preserve"> </w:t>
      </w:r>
      <w:proofErr w:type="spellStart"/>
      <w:r w:rsidR="00015080">
        <w:t>data</w:t>
      </w:r>
      <w:r w:rsidR="00186B80">
        <w:t>space</w:t>
      </w:r>
      <w:proofErr w:type="spellEnd"/>
      <w:r w:rsidR="00186B80">
        <w:t xml:space="preserve">. For example, if the two </w:t>
      </w:r>
      <w:proofErr w:type="spellStart"/>
      <w:r w:rsidR="00015080">
        <w:t>data</w:t>
      </w:r>
      <w:r w:rsidR="00186B80">
        <w:t>spaces</w:t>
      </w:r>
      <w:proofErr w:type="spellEnd"/>
      <w:r w:rsidR="00015080">
        <w:t>’ selections</w:t>
      </w:r>
      <w:r w:rsidR="00186B80">
        <w:t xml:space="preserve"> are detected to be </w:t>
      </w:r>
      <w:r w:rsidR="00015080">
        <w:t>non-</w:t>
      </w:r>
      <w:r w:rsidR="00186B80">
        <w:t>overlapp</w:t>
      </w:r>
      <w:r w:rsidR="00015080">
        <w:t>ing</w:t>
      </w:r>
      <w:r w:rsidR="00186B80">
        <w:t>, and the selection operat</w:t>
      </w:r>
      <w:r w:rsidR="00015080">
        <w:t>ion</w:t>
      </w:r>
      <w:r w:rsidR="00186B80">
        <w:t xml:space="preserve"> is H5S_SELECT_AND, the newly created </w:t>
      </w:r>
      <w:proofErr w:type="spellStart"/>
      <w:r w:rsidR="00DF1FA8">
        <w:t>data</w:t>
      </w:r>
      <w:r w:rsidR="00186B80">
        <w:t>space</w:t>
      </w:r>
      <w:proofErr w:type="spellEnd"/>
      <w:r w:rsidR="00186B80">
        <w:t xml:space="preserve"> will obviously have an empty </w:t>
      </w:r>
      <w:r w:rsidR="00DF1FA8">
        <w:t>selection</w:t>
      </w:r>
      <w:r w:rsidR="00186B80">
        <w:t>. Therefore, it is desired to implement the new API</w:t>
      </w:r>
      <w:r w:rsidR="00DF1FA8">
        <w:t xml:space="preserve"> routine</w:t>
      </w:r>
      <w:r w:rsidR="00186B80">
        <w:t xml:space="preserve"> with as few copies of </w:t>
      </w:r>
      <w:r w:rsidR="00DF1FA8">
        <w:t>selection regions</w:t>
      </w:r>
      <w:r w:rsidR="00186B80">
        <w:t xml:space="preserve"> as possible in order to achieve the best performance. </w:t>
      </w:r>
      <w:r w:rsidR="00DF1FA8">
        <w:t>For example</w:t>
      </w:r>
      <w:r w:rsidR="00186B80">
        <w:t>:</w:t>
      </w:r>
    </w:p>
    <w:p w:rsidR="00186B80" w:rsidRDefault="00186B80" w:rsidP="00A93A0D">
      <w:pPr>
        <w:pStyle w:val="ListParagraph"/>
        <w:numPr>
          <w:ilvl w:val="0"/>
          <w:numId w:val="35"/>
        </w:numPr>
      </w:pPr>
      <w:r>
        <w:t xml:space="preserve">If two </w:t>
      </w:r>
      <w:proofErr w:type="spellStart"/>
      <w:r w:rsidR="00DF1FA8">
        <w:t>data</w:t>
      </w:r>
      <w:r>
        <w:t>space</w:t>
      </w:r>
      <w:proofErr w:type="spellEnd"/>
      <w:r w:rsidR="00DF1FA8">
        <w:t xml:space="preserve"> selection</w:t>
      </w:r>
      <w:r>
        <w:t xml:space="preserve">s don’t overlap and the operator is H5S_SELECT_AND, then </w:t>
      </w:r>
      <w:r w:rsidR="00DF1FA8">
        <w:t xml:space="preserve">it is not necessary to copy </w:t>
      </w:r>
      <w:r>
        <w:t xml:space="preserve">both </w:t>
      </w:r>
      <w:r w:rsidR="00DF1FA8">
        <w:t>selection regions</w:t>
      </w:r>
      <w:r>
        <w:t>.</w:t>
      </w:r>
    </w:p>
    <w:p w:rsidR="00186B80" w:rsidRPr="00BF65A7" w:rsidRDefault="00186B80" w:rsidP="00A93A0D">
      <w:pPr>
        <w:pStyle w:val="ListParagraph"/>
        <w:numPr>
          <w:ilvl w:val="0"/>
          <w:numId w:val="35"/>
        </w:numPr>
      </w:pPr>
      <w:r>
        <w:t xml:space="preserve">If two </w:t>
      </w:r>
      <w:proofErr w:type="spellStart"/>
      <w:r w:rsidR="00DF1FA8">
        <w:t>data</w:t>
      </w:r>
      <w:r>
        <w:t>space</w:t>
      </w:r>
      <w:proofErr w:type="spellEnd"/>
      <w:r w:rsidR="00DF1FA8">
        <w:t xml:space="preserve"> selection</w:t>
      </w:r>
      <w:r>
        <w:t>s don’t overlap and the operat</w:t>
      </w:r>
      <w:r w:rsidR="002478E6">
        <w:t xml:space="preserve">or is H5S_SELECT_NOTB, then </w:t>
      </w:r>
      <w:r w:rsidR="00DF1FA8">
        <w:t>it is not necessary to copy the selected region</w:t>
      </w:r>
      <w:r w:rsidR="002478E6">
        <w:t xml:space="preserve"> in the second space.</w:t>
      </w:r>
    </w:p>
    <w:p w:rsidR="00344AD4" w:rsidRDefault="00344AD4" w:rsidP="00344AD4">
      <w:pPr>
        <w:pStyle w:val="Heading1"/>
      </w:pPr>
      <w:r>
        <w:t>Interface</w:t>
      </w:r>
    </w:p>
    <w:p w:rsidR="00012DF3" w:rsidRDefault="00012DF3" w:rsidP="00F52DB0">
      <w:r>
        <w:t>The prototypes for the proposed functions are:</w:t>
      </w:r>
    </w:p>
    <w:p w:rsidR="00EB5F5D" w:rsidRPr="00EB5F5D" w:rsidRDefault="00EB5F5D" w:rsidP="00EB5F5D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proofErr w:type="spellStart"/>
      <w:r w:rsidRPr="00EB5F5D">
        <w:rPr>
          <w:rFonts w:ascii="Courier New" w:eastAsia="Times New Roman" w:hAnsi="Courier New" w:cs="Courier New"/>
          <w:color w:val="000000"/>
          <w:sz w:val="20"/>
          <w:lang w:eastAsia="zh-CN"/>
        </w:rPr>
        <w:t>herr_t</w:t>
      </w:r>
      <w:proofErr w:type="spellEnd"/>
      <w:r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 H5Sselect_select(</w:t>
      </w:r>
      <w:proofErr w:type="spellStart"/>
      <w:r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>space_a</w:t>
      </w:r>
      <w:proofErr w:type="spellEnd"/>
      <w:r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 xml:space="preserve">, op, </w:t>
      </w:r>
      <w:proofErr w:type="spellStart"/>
      <w:r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>space_b</w:t>
      </w:r>
      <w:proofErr w:type="spellEnd"/>
      <w:r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2"/>
        <w:gridCol w:w="5874"/>
      </w:tblGrid>
      <w:tr w:rsidR="00EB5F5D" w:rsidRPr="00EB5F5D" w:rsidTr="00EB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F5D" w:rsidRPr="00EB5F5D" w:rsidRDefault="00EB5F5D" w:rsidP="00EB5F5D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 w:rsidRPr="00EB5F5D">
              <w:rPr>
                <w:rFonts w:ascii="Courier New" w:eastAsia="Times New Roman" w:hAnsi="Courier New" w:cs="Courier New"/>
                <w:sz w:val="20"/>
                <w:lang w:eastAsia="zh-CN"/>
              </w:rPr>
              <w:t>hid_t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i/>
                <w:iCs/>
                <w:szCs w:val="24"/>
                <w:lang w:eastAsia="zh-CN"/>
              </w:rPr>
              <w:t>space_a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B5F5D" w:rsidRPr="00EB5F5D" w:rsidRDefault="00EB5F5D" w:rsidP="00EB5F5D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IN</w:t>
            </w:r>
            <w:ins w:id="75" w:author="Chao" w:date="2011-08-09T21:51:00Z">
              <w:r w:rsidR="003464D4">
                <w:rPr>
                  <w:rFonts w:ascii="Times New Roman" w:eastAsia="Times New Roman" w:hAnsi="Times New Roman" w:cs="Times New Roman"/>
                  <w:szCs w:val="24"/>
                  <w:lang w:eastAsia="zh-CN"/>
                </w:rPr>
                <w:t>/OUT</w:t>
              </w:r>
            </w:ins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: 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Dataspace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 ID which contains selection A</w:t>
            </w:r>
          </w:p>
        </w:tc>
      </w:tr>
      <w:tr w:rsidR="00EB5F5D" w:rsidRPr="00EB5F5D" w:rsidTr="00EB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F5D" w:rsidRPr="00EB5F5D" w:rsidRDefault="00EB5F5D" w:rsidP="00EB5F5D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Courier New" w:eastAsia="Times New Roman" w:hAnsi="Courier New" w:cs="Courier New"/>
                <w:sz w:val="20"/>
                <w:lang w:eastAsia="zh-CN"/>
              </w:rPr>
              <w:t>H5S_seloper_t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 </w:t>
            </w:r>
            <w:r w:rsidRPr="00EB5F5D">
              <w:rPr>
                <w:rFonts w:ascii="Times New Roman" w:eastAsia="Times New Roman" w:hAnsi="Times New Roman" w:cs="Times New Roman"/>
                <w:i/>
                <w:iCs/>
                <w:szCs w:val="24"/>
                <w:lang w:eastAsia="zh-CN"/>
              </w:rPr>
              <w:t>op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B5F5D" w:rsidRPr="00EB5F5D" w:rsidRDefault="00EB5F5D" w:rsidP="00EB5F5D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Operation to perform to combine selection in 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dataspaces</w:t>
            </w:r>
            <w:proofErr w:type="spellEnd"/>
          </w:p>
        </w:tc>
      </w:tr>
      <w:tr w:rsidR="00EB5F5D" w:rsidRPr="00EB5F5D" w:rsidTr="00EB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F5D" w:rsidRPr="00EB5F5D" w:rsidRDefault="00EB5F5D" w:rsidP="00EB5F5D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 w:rsidRPr="00EB5F5D">
              <w:rPr>
                <w:rFonts w:ascii="Courier New" w:eastAsia="Times New Roman" w:hAnsi="Courier New" w:cs="Courier New"/>
                <w:sz w:val="20"/>
                <w:lang w:eastAsia="zh-CN"/>
              </w:rPr>
              <w:t>hid_t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i/>
                <w:iCs/>
                <w:szCs w:val="24"/>
                <w:lang w:eastAsia="zh-CN"/>
              </w:rPr>
              <w:t>space_b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B5F5D" w:rsidRPr="00EB5F5D" w:rsidRDefault="00EB5F5D" w:rsidP="00EB5F5D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Dataspace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 ID which contains selection B</w:t>
            </w:r>
          </w:p>
        </w:tc>
      </w:tr>
      <w:tr w:rsidR="00BE5AB4" w:rsidRPr="00EB5F5D" w:rsidTr="00EB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AB4" w:rsidRPr="00EB5F5D" w:rsidRDefault="00BE5AB4" w:rsidP="00BE5AB4">
            <w:pPr>
              <w:spacing w:after="0"/>
              <w:jc w:val="left"/>
              <w:rPr>
                <w:rFonts w:ascii="Courier New" w:eastAsia="Times New Roman" w:hAnsi="Courier New" w:cs="Courier New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:rsidR="00BE5AB4" w:rsidRPr="00EB5F5D" w:rsidRDefault="00BE5AB4" w:rsidP="00EB5F5D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:rsidR="00012DF3" w:rsidRDefault="00BE5AB4" w:rsidP="00BE5AB4">
      <w:pPr>
        <w:pStyle w:val="ListParagraph"/>
        <w:numPr>
          <w:ilvl w:val="0"/>
          <w:numId w:val="34"/>
        </w:numPr>
      </w:pPr>
      <w:r w:rsidRPr="00482CE5">
        <w:rPr>
          <w:b/>
        </w:rPr>
        <w:t>Purpose</w:t>
      </w:r>
      <w:r>
        <w:t xml:space="preserve">:  Performs an operation on </w:t>
      </w:r>
      <w:r w:rsidR="003070DB">
        <w:t xml:space="preserve">the </w:t>
      </w:r>
      <w:proofErr w:type="spellStart"/>
      <w:r>
        <w:t>hyperslab</w:t>
      </w:r>
      <w:proofErr w:type="spellEnd"/>
      <w:r>
        <w:t xml:space="preserve"> selections</w:t>
      </w:r>
      <w:r w:rsidR="003070DB">
        <w:t xml:space="preserve"> of two </w:t>
      </w:r>
      <w:proofErr w:type="spellStart"/>
      <w:r w:rsidR="003070DB">
        <w:t>dataspaces</w:t>
      </w:r>
      <w:proofErr w:type="spellEnd"/>
      <w:r>
        <w:t xml:space="preserve"> and returns the result in the first </w:t>
      </w:r>
      <w:proofErr w:type="spellStart"/>
      <w:r>
        <w:t>dataspace</w:t>
      </w:r>
      <w:proofErr w:type="spellEnd"/>
      <w:r w:rsidR="003070DB">
        <w:t xml:space="preserve"> (replacing the current selection)</w:t>
      </w:r>
      <w:r>
        <w:t>.</w:t>
      </w:r>
    </w:p>
    <w:p w:rsidR="00BE5AB4" w:rsidRDefault="00BE5AB4" w:rsidP="00BE5AB4">
      <w:pPr>
        <w:pStyle w:val="ListParagraph"/>
        <w:numPr>
          <w:ilvl w:val="0"/>
          <w:numId w:val="34"/>
        </w:numPr>
      </w:pPr>
      <w:r w:rsidRPr="00482CE5">
        <w:rPr>
          <w:b/>
        </w:rPr>
        <w:t>Returns</w:t>
      </w:r>
      <w:r>
        <w:t>: non-negative value is returned on success; negative value is returned on failure.</w:t>
      </w:r>
    </w:p>
    <w:p w:rsidR="00BE5AB4" w:rsidRDefault="00BE5AB4" w:rsidP="00BE5AB4">
      <w:pPr>
        <w:pStyle w:val="ListParagraph"/>
        <w:numPr>
          <w:ilvl w:val="0"/>
          <w:numId w:val="34"/>
        </w:numPr>
      </w:pPr>
      <w:r w:rsidRPr="00482CE5">
        <w:rPr>
          <w:b/>
        </w:rPr>
        <w:t>Description</w:t>
      </w:r>
      <w:r>
        <w:t>: Combines two hy</w:t>
      </w:r>
      <w:r w:rsidR="00E66A30">
        <w:t>p</w:t>
      </w:r>
      <w:r>
        <w:t xml:space="preserve">erslab selections (which must have the same number of dimensions) using the operation specified to form a new selection </w:t>
      </w:r>
      <w:r w:rsidR="001B1B0F">
        <w:t xml:space="preserve">that </w:t>
      </w:r>
      <w:r>
        <w:t xml:space="preserve">replaces selection </w:t>
      </w:r>
      <w:proofErr w:type="gramStart"/>
      <w:r>
        <w:t>A</w:t>
      </w:r>
      <w:proofErr w:type="gramEnd"/>
      <w:r>
        <w:t xml:space="preserve"> in </w:t>
      </w:r>
      <w:proofErr w:type="spellStart"/>
      <w:r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>space_a</w:t>
      </w:r>
      <w:proofErr w:type="spellEnd"/>
      <w:r w:rsidR="002D49CE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 xml:space="preserve">. </w:t>
      </w:r>
      <w:r w:rsidR="002D49CE">
        <w:t xml:space="preserve">The following operations are defined: </w:t>
      </w:r>
    </w:p>
    <w:p w:rsidR="002D49CE" w:rsidRDefault="002D49CE" w:rsidP="002D49CE">
      <w:pPr>
        <w:pStyle w:val="ListParagraph"/>
        <w:numPr>
          <w:ilvl w:val="1"/>
          <w:numId w:val="34"/>
        </w:numPr>
      </w:pPr>
      <w:r>
        <w:t>H5S_SELECT_OR: logical OR of elements in selection A and selection B</w:t>
      </w:r>
    </w:p>
    <w:p w:rsidR="002D49CE" w:rsidRDefault="002D49CE" w:rsidP="002D49CE">
      <w:pPr>
        <w:pStyle w:val="ListParagraph"/>
        <w:numPr>
          <w:ilvl w:val="1"/>
          <w:numId w:val="34"/>
        </w:numPr>
      </w:pPr>
      <w:r>
        <w:t>H5S_SELECT_AND: logical AND of elements in selection A and selection B</w:t>
      </w:r>
    </w:p>
    <w:p w:rsidR="002D49CE" w:rsidRDefault="002D49CE" w:rsidP="002D49CE">
      <w:pPr>
        <w:pStyle w:val="ListParagraph"/>
        <w:numPr>
          <w:ilvl w:val="1"/>
          <w:numId w:val="34"/>
        </w:numPr>
      </w:pPr>
      <w:r>
        <w:lastRenderedPageBreak/>
        <w:t>H5S_SELECT_XOR: logical XOR of elements in selection A and selection B</w:t>
      </w:r>
    </w:p>
    <w:p w:rsidR="002D49CE" w:rsidRDefault="002D49CE" w:rsidP="002D49CE">
      <w:pPr>
        <w:pStyle w:val="ListParagraph"/>
        <w:numPr>
          <w:ilvl w:val="1"/>
          <w:numId w:val="34"/>
        </w:numPr>
      </w:pPr>
      <w:r>
        <w:t>H5S_SELECT_NOTB: subtract selection B from selection A</w:t>
      </w:r>
    </w:p>
    <w:p w:rsidR="008418B2" w:rsidRDefault="002D49CE" w:rsidP="008418B2">
      <w:pPr>
        <w:pStyle w:val="ListParagraph"/>
        <w:numPr>
          <w:ilvl w:val="1"/>
          <w:numId w:val="34"/>
        </w:numPr>
      </w:pPr>
      <w:r>
        <w:t>H5S_SELECT_NOTA: subtract selection A from selection B</w:t>
      </w:r>
    </w:p>
    <w:p w:rsidR="00293DC0" w:rsidRDefault="002C606E" w:rsidP="00293DC0">
      <w:pPr>
        <w:pStyle w:val="ListParagraph"/>
        <w:numPr>
          <w:ilvl w:val="0"/>
          <w:numId w:val="34"/>
        </w:numPr>
      </w:pPr>
      <w:r>
        <w:t xml:space="preserve">    </w:t>
      </w:r>
      <w:r w:rsidR="00293DC0" w:rsidRPr="00482CE5">
        <w:rPr>
          <w:b/>
        </w:rPr>
        <w:t>Comments</w:t>
      </w:r>
      <w:r w:rsidR="00293DC0">
        <w:t>: Similar to existing H5Sselect_hyperslab API call, except a selection is used to combine with an existing selection, instead of specifying a hyperslab</w:t>
      </w:r>
      <w:r w:rsidR="003070DB">
        <w:t xml:space="preserve"> offset, stride, block count and size</w:t>
      </w:r>
      <w:r w:rsidR="00293DC0">
        <w:t xml:space="preserve"> to combine with a </w:t>
      </w:r>
      <w:proofErr w:type="spellStart"/>
      <w:r w:rsidR="003070DB">
        <w:t>dataspace’s</w:t>
      </w:r>
      <w:proofErr w:type="spellEnd"/>
      <w:r w:rsidR="003070DB">
        <w:t xml:space="preserve"> </w:t>
      </w:r>
      <w:r w:rsidR="00293DC0">
        <w:t>selection.</w:t>
      </w:r>
    </w:p>
    <w:p w:rsidR="000C11E3" w:rsidRPr="00EB5F5D" w:rsidRDefault="00293DC0" w:rsidP="000C11E3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zh-CN"/>
        </w:rPr>
        <w:t>hid</w:t>
      </w:r>
      <w:r w:rsidR="000C11E3" w:rsidRPr="00EB5F5D">
        <w:rPr>
          <w:rFonts w:ascii="Courier New" w:eastAsia="Times New Roman" w:hAnsi="Courier New" w:cs="Courier New"/>
          <w:color w:val="000000"/>
          <w:sz w:val="20"/>
          <w:lang w:eastAsia="zh-CN"/>
        </w:rPr>
        <w:t>_t</w:t>
      </w:r>
      <w:proofErr w:type="spellEnd"/>
      <w:r w:rsidR="000C11E3"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 H5S</w:t>
      </w:r>
      <w:r>
        <w:rPr>
          <w:rFonts w:ascii="Times New Roman" w:eastAsia="Times New Roman" w:hAnsi="Times New Roman" w:cs="Times New Roman"/>
          <w:color w:val="000000"/>
          <w:sz w:val="27"/>
          <w:lang w:eastAsia="zh-CN"/>
        </w:rPr>
        <w:t>combine</w:t>
      </w:r>
      <w:r w:rsidR="000C11E3"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_select(</w:t>
      </w:r>
      <w:proofErr w:type="spellStart"/>
      <w:r w:rsidR="000C11E3"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>space_a</w:t>
      </w:r>
      <w:proofErr w:type="spellEnd"/>
      <w:r w:rsidR="000C11E3"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 xml:space="preserve">, op, </w:t>
      </w:r>
      <w:proofErr w:type="spellStart"/>
      <w:r w:rsidR="000C11E3"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>space_b</w:t>
      </w:r>
      <w:proofErr w:type="spellEnd"/>
      <w:r w:rsidR="000C11E3"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2"/>
        <w:gridCol w:w="5874"/>
      </w:tblGrid>
      <w:tr w:rsidR="000C11E3" w:rsidRPr="00EB5F5D" w:rsidTr="000C1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1E3" w:rsidRPr="00EB5F5D" w:rsidRDefault="000C11E3" w:rsidP="000C11E3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 w:rsidRPr="00EB5F5D">
              <w:rPr>
                <w:rFonts w:ascii="Courier New" w:eastAsia="Times New Roman" w:hAnsi="Courier New" w:cs="Courier New"/>
                <w:sz w:val="20"/>
                <w:lang w:eastAsia="zh-CN"/>
              </w:rPr>
              <w:t>hid_t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i/>
                <w:iCs/>
                <w:szCs w:val="24"/>
                <w:lang w:eastAsia="zh-CN"/>
              </w:rPr>
              <w:t>space_a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0C11E3" w:rsidRPr="00EB5F5D" w:rsidRDefault="000C11E3" w:rsidP="000C11E3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Dataspace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 ID which contains selection A</w:t>
            </w:r>
          </w:p>
        </w:tc>
      </w:tr>
      <w:tr w:rsidR="000C11E3" w:rsidRPr="00EB5F5D" w:rsidTr="000C1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1E3" w:rsidRPr="00EB5F5D" w:rsidRDefault="000C11E3" w:rsidP="000C11E3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Courier New" w:eastAsia="Times New Roman" w:hAnsi="Courier New" w:cs="Courier New"/>
                <w:sz w:val="20"/>
                <w:lang w:eastAsia="zh-CN"/>
              </w:rPr>
              <w:t>H5S_seloper_t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 </w:t>
            </w:r>
            <w:r w:rsidRPr="00EB5F5D">
              <w:rPr>
                <w:rFonts w:ascii="Times New Roman" w:eastAsia="Times New Roman" w:hAnsi="Times New Roman" w:cs="Times New Roman"/>
                <w:i/>
                <w:iCs/>
                <w:szCs w:val="24"/>
                <w:lang w:eastAsia="zh-CN"/>
              </w:rPr>
              <w:t>op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0C11E3" w:rsidRPr="00EB5F5D" w:rsidRDefault="000C11E3" w:rsidP="000C11E3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Operation to perform to combine selection in 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dataspaces</w:t>
            </w:r>
            <w:proofErr w:type="spellEnd"/>
          </w:p>
        </w:tc>
      </w:tr>
      <w:tr w:rsidR="000C11E3" w:rsidRPr="00EB5F5D" w:rsidTr="000C1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1E3" w:rsidRPr="00EB5F5D" w:rsidRDefault="000C11E3" w:rsidP="000C11E3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 w:rsidRPr="00EB5F5D">
              <w:rPr>
                <w:rFonts w:ascii="Courier New" w:eastAsia="Times New Roman" w:hAnsi="Courier New" w:cs="Courier New"/>
                <w:sz w:val="20"/>
                <w:lang w:eastAsia="zh-CN"/>
              </w:rPr>
              <w:t>hid_t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i/>
                <w:iCs/>
                <w:szCs w:val="24"/>
                <w:lang w:eastAsia="zh-CN"/>
              </w:rPr>
              <w:t>space_b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0C11E3" w:rsidRPr="00EB5F5D" w:rsidRDefault="000C11E3" w:rsidP="000C11E3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Dataspace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 ID which contains selection B</w:t>
            </w:r>
          </w:p>
        </w:tc>
      </w:tr>
      <w:tr w:rsidR="000C11E3" w:rsidRPr="00EB5F5D" w:rsidTr="000C1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1E3" w:rsidRPr="00EB5F5D" w:rsidRDefault="000C11E3" w:rsidP="000C11E3">
            <w:pPr>
              <w:spacing w:after="0"/>
              <w:jc w:val="left"/>
              <w:rPr>
                <w:rFonts w:ascii="Courier New" w:eastAsia="Times New Roman" w:hAnsi="Courier New" w:cs="Courier New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:rsidR="000C11E3" w:rsidRPr="00EB5F5D" w:rsidRDefault="000C11E3" w:rsidP="000C11E3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:rsidR="000C11E3" w:rsidRDefault="000C11E3" w:rsidP="000C11E3">
      <w:pPr>
        <w:pStyle w:val="ListParagraph"/>
        <w:numPr>
          <w:ilvl w:val="0"/>
          <w:numId w:val="34"/>
        </w:numPr>
      </w:pPr>
      <w:r w:rsidRPr="00482CE5">
        <w:rPr>
          <w:b/>
        </w:rPr>
        <w:t>Purpose</w:t>
      </w:r>
      <w:r>
        <w:t xml:space="preserve">:  Performs an operation on </w:t>
      </w:r>
      <w:r w:rsidR="00211579">
        <w:t xml:space="preserve">the </w:t>
      </w:r>
      <w:proofErr w:type="spellStart"/>
      <w:r>
        <w:t>hyperslab</w:t>
      </w:r>
      <w:proofErr w:type="spellEnd"/>
      <w:r>
        <w:t xml:space="preserve"> selections </w:t>
      </w:r>
      <w:r w:rsidR="00211579">
        <w:t xml:space="preserve">of two </w:t>
      </w:r>
      <w:proofErr w:type="spellStart"/>
      <w:r w:rsidR="00211579">
        <w:t>dataspaces</w:t>
      </w:r>
      <w:proofErr w:type="spellEnd"/>
      <w:r w:rsidR="00211579">
        <w:t xml:space="preserve"> </w:t>
      </w:r>
      <w:r>
        <w:t>and returns the result</w:t>
      </w:r>
      <w:r w:rsidR="00211579">
        <w:t>ing selection</w:t>
      </w:r>
      <w:r>
        <w:t xml:space="preserve"> in </w:t>
      </w:r>
      <w:r w:rsidR="0078515F">
        <w:t xml:space="preserve">a new </w:t>
      </w:r>
      <w:proofErr w:type="spellStart"/>
      <w:r>
        <w:t>dataspace</w:t>
      </w:r>
      <w:proofErr w:type="spellEnd"/>
      <w:ins w:id="76" w:author="Chao" w:date="2011-08-09T21:41:00Z">
        <w:r w:rsidR="00090D3E">
          <w:t xml:space="preserve">, which will have the same extent with </w:t>
        </w:r>
        <w:proofErr w:type="spellStart"/>
        <w:r w:rsidR="00090D3E">
          <w:t>dataspace</w:t>
        </w:r>
        <w:proofErr w:type="spellEnd"/>
        <w:r w:rsidR="00090D3E">
          <w:t xml:space="preserve"> “</w:t>
        </w:r>
        <w:proofErr w:type="spellStart"/>
        <w:r w:rsidR="00090D3E" w:rsidRPr="00090D3E">
          <w:rPr>
            <w:i/>
            <w:rPrChange w:id="77" w:author="Chao" w:date="2011-08-09T21:42:00Z">
              <w:rPr/>
            </w:rPrChange>
          </w:rPr>
          <w:t>space_a</w:t>
        </w:r>
        <w:proofErr w:type="spellEnd"/>
        <w:r w:rsidR="00090D3E">
          <w:t>”</w:t>
        </w:r>
      </w:ins>
      <w:r>
        <w:t>.</w:t>
      </w:r>
    </w:p>
    <w:p w:rsidR="000C11E3" w:rsidRDefault="000C11E3" w:rsidP="000C11E3">
      <w:pPr>
        <w:pStyle w:val="ListParagraph"/>
        <w:numPr>
          <w:ilvl w:val="0"/>
          <w:numId w:val="34"/>
        </w:numPr>
      </w:pPr>
      <w:r w:rsidRPr="00482CE5">
        <w:rPr>
          <w:b/>
        </w:rPr>
        <w:t>Returns</w:t>
      </w:r>
      <w:r>
        <w:t xml:space="preserve">: </w:t>
      </w:r>
      <w:r w:rsidR="00DD3728">
        <w:t xml:space="preserve">The ID of </w:t>
      </w:r>
      <w:proofErr w:type="spellStart"/>
      <w:r w:rsidR="00DD3728">
        <w:t>dataspace</w:t>
      </w:r>
      <w:proofErr w:type="spellEnd"/>
      <w:r>
        <w:t xml:space="preserve"> </w:t>
      </w:r>
      <w:r w:rsidR="00DD3728">
        <w:t xml:space="preserve">with selection defined by operation </w:t>
      </w:r>
      <w:r>
        <w:t>is returned on success; negative value is returned on failure.</w:t>
      </w:r>
    </w:p>
    <w:p w:rsidR="000C11E3" w:rsidRDefault="000C11E3" w:rsidP="000C11E3">
      <w:pPr>
        <w:pStyle w:val="ListParagraph"/>
        <w:numPr>
          <w:ilvl w:val="0"/>
          <w:numId w:val="34"/>
        </w:numPr>
      </w:pPr>
      <w:r w:rsidRPr="00482CE5">
        <w:rPr>
          <w:b/>
        </w:rPr>
        <w:t>Description</w:t>
      </w:r>
      <w:r>
        <w:t>: Combines two hy</w:t>
      </w:r>
      <w:r w:rsidR="00E66A30">
        <w:t>p</w:t>
      </w:r>
      <w:r>
        <w:t xml:space="preserve">erslab selections (which must have the same number of dimensions) using the operation specified to form </w:t>
      </w:r>
      <w:r w:rsidR="00DD3728">
        <w:t xml:space="preserve">the </w:t>
      </w:r>
      <w:r>
        <w:t xml:space="preserve">selection </w:t>
      </w:r>
      <w:r w:rsidR="00DD3728">
        <w:t xml:space="preserve">specified in a new data space, which is returned. The extent of the </w:t>
      </w:r>
      <w:proofErr w:type="spellStart"/>
      <w:r w:rsidR="00DD3728">
        <w:t>dataspace</w:t>
      </w:r>
      <w:proofErr w:type="spellEnd"/>
      <w:r w:rsidR="00DD3728">
        <w:t xml:space="preserve"> for selection A will be used for the extent of the </w:t>
      </w:r>
      <w:proofErr w:type="spellStart"/>
      <w:r w:rsidR="00DD3728">
        <w:t>dataspace</w:t>
      </w:r>
      <w:proofErr w:type="spellEnd"/>
      <w:r w:rsidR="00DD3728">
        <w:t xml:space="preserve"> returned. </w:t>
      </w:r>
      <w:r>
        <w:t xml:space="preserve">The following operations are defined: </w:t>
      </w:r>
    </w:p>
    <w:p w:rsidR="000C11E3" w:rsidRDefault="000C11E3" w:rsidP="000C11E3">
      <w:pPr>
        <w:pStyle w:val="ListParagraph"/>
        <w:numPr>
          <w:ilvl w:val="1"/>
          <w:numId w:val="34"/>
        </w:numPr>
      </w:pPr>
      <w:r>
        <w:t>H5S_SELECT_OR: logical OR of elements in selection A and selection B</w:t>
      </w:r>
    </w:p>
    <w:p w:rsidR="000C11E3" w:rsidRDefault="000C11E3" w:rsidP="000C11E3">
      <w:pPr>
        <w:pStyle w:val="ListParagraph"/>
        <w:numPr>
          <w:ilvl w:val="1"/>
          <w:numId w:val="34"/>
        </w:numPr>
      </w:pPr>
      <w:r>
        <w:t>H5S_SELECT_AND: logical AND of elements in selection A and selection B</w:t>
      </w:r>
    </w:p>
    <w:p w:rsidR="000C11E3" w:rsidRDefault="000C11E3" w:rsidP="000C11E3">
      <w:pPr>
        <w:pStyle w:val="ListParagraph"/>
        <w:numPr>
          <w:ilvl w:val="1"/>
          <w:numId w:val="34"/>
        </w:numPr>
      </w:pPr>
      <w:r>
        <w:t>H5S_SELECT_XOR: logical XOR of elements in selection A and selection B</w:t>
      </w:r>
    </w:p>
    <w:p w:rsidR="000C11E3" w:rsidRDefault="000C11E3" w:rsidP="000C11E3">
      <w:pPr>
        <w:pStyle w:val="ListParagraph"/>
        <w:numPr>
          <w:ilvl w:val="1"/>
          <w:numId w:val="34"/>
        </w:numPr>
      </w:pPr>
      <w:r>
        <w:t>H5S_SELECT_NOTB: subtract selection B from selection A</w:t>
      </w:r>
    </w:p>
    <w:p w:rsidR="002C606E" w:rsidRDefault="000C11E3" w:rsidP="002C606E">
      <w:pPr>
        <w:pStyle w:val="ListParagraph"/>
        <w:numPr>
          <w:ilvl w:val="1"/>
          <w:numId w:val="34"/>
        </w:numPr>
      </w:pPr>
      <w:r>
        <w:t>H5S_SELECT_NOTA: subtract selection A from selection B</w:t>
      </w:r>
    </w:p>
    <w:p w:rsidR="0098020E" w:rsidRDefault="0098020E" w:rsidP="0098020E">
      <w:pPr>
        <w:pStyle w:val="ListParagraph"/>
        <w:numPr>
          <w:ilvl w:val="0"/>
          <w:numId w:val="34"/>
        </w:numPr>
      </w:pPr>
      <w:r w:rsidRPr="00482CE5">
        <w:rPr>
          <w:b/>
        </w:rPr>
        <w:t>Comments</w:t>
      </w:r>
      <w:r>
        <w:t xml:space="preserve">: Same as H5Sselect_select, except a new </w:t>
      </w:r>
      <w:proofErr w:type="spellStart"/>
      <w:r>
        <w:t>dataspace</w:t>
      </w:r>
      <w:proofErr w:type="spellEnd"/>
      <w:r>
        <w:t xml:space="preserve"> is created and returned.</w:t>
      </w:r>
    </w:p>
    <w:p w:rsidR="0098020E" w:rsidRDefault="0098020E" w:rsidP="0098020E">
      <w:pPr>
        <w:pStyle w:val="ListParagraph"/>
        <w:ind w:left="1800"/>
      </w:pPr>
    </w:p>
    <w:p w:rsidR="00D56BA0" w:rsidRPr="00EB5F5D" w:rsidRDefault="00D56BA0" w:rsidP="00D56BA0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zh-CN"/>
        </w:rPr>
        <w:t>hid</w:t>
      </w:r>
      <w:r w:rsidRPr="00EB5F5D">
        <w:rPr>
          <w:rFonts w:ascii="Courier New" w:eastAsia="Times New Roman" w:hAnsi="Courier New" w:cs="Courier New"/>
          <w:color w:val="000000"/>
          <w:sz w:val="20"/>
          <w:lang w:eastAsia="zh-CN"/>
        </w:rPr>
        <w:t>_t</w:t>
      </w:r>
      <w:proofErr w:type="spellEnd"/>
      <w:r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 H5S</w:t>
      </w:r>
      <w:r>
        <w:rPr>
          <w:rFonts w:ascii="Times New Roman" w:eastAsia="Times New Roman" w:hAnsi="Times New Roman" w:cs="Times New Roman"/>
          <w:color w:val="000000"/>
          <w:sz w:val="27"/>
          <w:lang w:eastAsia="zh-CN"/>
        </w:rPr>
        <w:t>combine</w:t>
      </w:r>
      <w:r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lang w:eastAsia="zh-CN"/>
        </w:rPr>
        <w:t>hyperslab</w:t>
      </w:r>
      <w:r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(</w:t>
      </w:r>
      <w:proofErr w:type="spellStart"/>
      <w:r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>space_a</w:t>
      </w:r>
      <w:proofErr w:type="spellEnd"/>
      <w:r w:rsidRPr="00EB5F5D"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 xml:space="preserve">, op,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lang w:eastAsia="zh-CN"/>
        </w:rPr>
        <w:t>start, stride, count, block</w:t>
      </w:r>
      <w:r w:rsidRPr="00EB5F5D">
        <w:rPr>
          <w:rFonts w:ascii="Times New Roman" w:eastAsia="Times New Roman" w:hAnsi="Times New Roman" w:cs="Times New Roman"/>
          <w:color w:val="000000"/>
          <w:sz w:val="27"/>
          <w:lang w:eastAsia="zh-CN"/>
        </w:rPr>
        <w:t>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2"/>
        <w:gridCol w:w="7200"/>
      </w:tblGrid>
      <w:tr w:rsidR="00D56BA0" w:rsidRPr="00EB5F5D" w:rsidTr="0018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BA0" w:rsidRPr="00EB5F5D" w:rsidRDefault="00D56BA0" w:rsidP="00186B8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 w:rsidRPr="00EB5F5D">
              <w:rPr>
                <w:rFonts w:ascii="Courier New" w:eastAsia="Times New Roman" w:hAnsi="Courier New" w:cs="Courier New"/>
                <w:sz w:val="20"/>
                <w:lang w:eastAsia="zh-CN"/>
              </w:rPr>
              <w:t>hid_t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i/>
                <w:iCs/>
                <w:szCs w:val="24"/>
                <w:lang w:eastAsia="zh-CN"/>
              </w:rPr>
              <w:t>space_a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D56BA0" w:rsidRPr="00EB5F5D" w:rsidRDefault="00D56BA0" w:rsidP="00186B8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Dataspace</w:t>
            </w:r>
            <w:proofErr w:type="spellEnd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 ID which contains selection A</w:t>
            </w:r>
          </w:p>
        </w:tc>
      </w:tr>
      <w:tr w:rsidR="00D56BA0" w:rsidRPr="00EB5F5D" w:rsidTr="0018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BA0" w:rsidRPr="00EB5F5D" w:rsidRDefault="00D56BA0" w:rsidP="00186B8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Courier New" w:eastAsia="Times New Roman" w:hAnsi="Courier New" w:cs="Courier New"/>
                <w:sz w:val="20"/>
                <w:lang w:eastAsia="zh-CN"/>
              </w:rPr>
              <w:t>H5S_seloper_t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 </w:t>
            </w:r>
            <w:r w:rsidRPr="00EB5F5D">
              <w:rPr>
                <w:rFonts w:ascii="Times New Roman" w:eastAsia="Times New Roman" w:hAnsi="Times New Roman" w:cs="Times New Roman"/>
                <w:i/>
                <w:iCs/>
                <w:szCs w:val="24"/>
                <w:lang w:eastAsia="zh-CN"/>
              </w:rPr>
              <w:t>op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D56BA0" w:rsidRPr="00EB5F5D" w:rsidRDefault="00D56BA0" w:rsidP="00186B8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Operation to perform to combine selection in </w:t>
            </w:r>
            <w:proofErr w:type="spellStart"/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dataspaces</w:t>
            </w:r>
            <w:proofErr w:type="spellEnd"/>
          </w:p>
        </w:tc>
      </w:tr>
      <w:tr w:rsidR="00D56BA0" w:rsidRPr="00EB5F5D" w:rsidTr="0018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BA0" w:rsidRPr="00EB5F5D" w:rsidRDefault="00D56BA0" w:rsidP="00186B8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zh-CN"/>
              </w:rPr>
              <w:t>hssize_t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zh-CN"/>
              </w:rPr>
              <w:t xml:space="preserve"> *start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D56BA0" w:rsidRPr="00EB5F5D" w:rsidRDefault="00D56BA0" w:rsidP="00D56BA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</w:t>
            </w:r>
            <w:r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Array containing the offset of the starting coordinate for the hyperslab</w:t>
            </w:r>
          </w:p>
        </w:tc>
      </w:tr>
      <w:tr w:rsidR="00D56BA0" w:rsidRPr="00EB5F5D" w:rsidTr="0018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BA0" w:rsidRPr="00EB5F5D" w:rsidRDefault="00D56BA0" w:rsidP="00D56BA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zh-CN"/>
              </w:rPr>
              <w:t>hssize_t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zh-CN"/>
              </w:rPr>
              <w:t xml:space="preserve"> *stride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D56BA0" w:rsidRPr="00EB5F5D" w:rsidRDefault="00D56BA0" w:rsidP="00D56BA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</w:t>
            </w:r>
            <w:r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Array containing the elements between each block’s starting location</w:t>
            </w:r>
          </w:p>
        </w:tc>
      </w:tr>
      <w:tr w:rsidR="00D56BA0" w:rsidRPr="00EB5F5D" w:rsidTr="0018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BA0" w:rsidRPr="00EB5F5D" w:rsidRDefault="00D56BA0" w:rsidP="00D56BA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zh-CN"/>
              </w:rPr>
              <w:t>hssize_t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zh-CN"/>
              </w:rPr>
              <w:t xml:space="preserve"> *count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D56BA0" w:rsidRPr="00EB5F5D" w:rsidRDefault="00D56BA0" w:rsidP="00D56BA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</w:t>
            </w:r>
            <w:r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Array containing the number of blocks in each dimension</w:t>
            </w:r>
          </w:p>
        </w:tc>
      </w:tr>
      <w:tr w:rsidR="00D56BA0" w:rsidRPr="00EB5F5D" w:rsidTr="0018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BA0" w:rsidRPr="00EB5F5D" w:rsidRDefault="00D56BA0" w:rsidP="00D56BA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zh-CN"/>
              </w:rPr>
              <w:t>hssize_t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zh-CN"/>
              </w:rPr>
              <w:t xml:space="preserve"> *block</w:t>
            </w: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D56BA0" w:rsidRPr="00EB5F5D" w:rsidRDefault="00D56BA0" w:rsidP="00D56BA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B5F5D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IN: </w:t>
            </w:r>
            <w:r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Array containing the size of each block in each dimension</w:t>
            </w:r>
          </w:p>
        </w:tc>
      </w:tr>
      <w:tr w:rsidR="00D56BA0" w:rsidRPr="00EB5F5D" w:rsidTr="0018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BA0" w:rsidRDefault="00D56BA0" w:rsidP="00186B80">
            <w:pPr>
              <w:spacing w:after="0"/>
              <w:jc w:val="left"/>
              <w:rPr>
                <w:rFonts w:ascii="Courier New" w:eastAsia="Times New Roman" w:hAnsi="Courier New" w:cs="Courier New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:rsidR="00D56BA0" w:rsidRPr="00EB5F5D" w:rsidRDefault="00D56BA0" w:rsidP="00D56BA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  <w:tr w:rsidR="00D56BA0" w:rsidRPr="00EB5F5D" w:rsidTr="0018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BA0" w:rsidRPr="00EB5F5D" w:rsidRDefault="00D56BA0" w:rsidP="00186B80">
            <w:pPr>
              <w:spacing w:after="0"/>
              <w:jc w:val="left"/>
              <w:rPr>
                <w:rFonts w:ascii="Courier New" w:eastAsia="Times New Roman" w:hAnsi="Courier New" w:cs="Courier New"/>
                <w:sz w:val="20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:rsidR="00D56BA0" w:rsidRPr="00EB5F5D" w:rsidRDefault="00D56BA0" w:rsidP="00186B8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:rsidR="00D56BA0" w:rsidRDefault="00D56BA0" w:rsidP="00D56BA0">
      <w:pPr>
        <w:pStyle w:val="ListParagraph"/>
        <w:numPr>
          <w:ilvl w:val="0"/>
          <w:numId w:val="34"/>
        </w:numPr>
      </w:pPr>
      <w:r w:rsidRPr="00482CE5">
        <w:rPr>
          <w:b/>
        </w:rPr>
        <w:t>Purpose</w:t>
      </w:r>
      <w:r>
        <w:t>:  Performs an</w:t>
      </w:r>
      <w:bookmarkStart w:id="78" w:name="_GoBack"/>
      <w:bookmarkEnd w:id="78"/>
      <w:r>
        <w:t xml:space="preserve"> operation on </w:t>
      </w:r>
      <w:r w:rsidR="00836FB1">
        <w:t xml:space="preserve">a hyperslab and an existing selection and returns the resulting selection in a new </w:t>
      </w:r>
      <w:proofErr w:type="spellStart"/>
      <w:r w:rsidR="00836FB1">
        <w:t>dataspace</w:t>
      </w:r>
      <w:proofErr w:type="spellEnd"/>
      <w:ins w:id="79" w:author="Chao" w:date="2011-08-09T21:42:00Z">
        <w:r w:rsidR="00090D3E">
          <w:t xml:space="preserve">, which will have the same extent with </w:t>
        </w:r>
        <w:proofErr w:type="spellStart"/>
        <w:r w:rsidR="00090D3E">
          <w:t>dataspace</w:t>
        </w:r>
        <w:proofErr w:type="spellEnd"/>
        <w:r w:rsidR="00090D3E">
          <w:t xml:space="preserve"> “</w:t>
        </w:r>
        <w:proofErr w:type="spellStart"/>
        <w:r w:rsidR="00090D3E" w:rsidRPr="00090D3E">
          <w:rPr>
            <w:i/>
          </w:rPr>
          <w:t>space_a</w:t>
        </w:r>
        <w:proofErr w:type="spellEnd"/>
        <w:r w:rsidR="00090D3E">
          <w:t>”</w:t>
        </w:r>
      </w:ins>
      <w:r>
        <w:t>.</w:t>
      </w:r>
    </w:p>
    <w:p w:rsidR="00D56BA0" w:rsidRDefault="00D56BA0" w:rsidP="00D56BA0">
      <w:pPr>
        <w:pStyle w:val="ListParagraph"/>
        <w:numPr>
          <w:ilvl w:val="0"/>
          <w:numId w:val="34"/>
        </w:numPr>
      </w:pPr>
      <w:r w:rsidRPr="00482CE5">
        <w:rPr>
          <w:b/>
        </w:rPr>
        <w:lastRenderedPageBreak/>
        <w:t>Returns</w:t>
      </w:r>
      <w:r>
        <w:t xml:space="preserve">: The ID of </w:t>
      </w:r>
      <w:proofErr w:type="spellStart"/>
      <w:r>
        <w:t>dataspace</w:t>
      </w:r>
      <w:proofErr w:type="spellEnd"/>
      <w:r>
        <w:t xml:space="preserve"> with selection defined by operation is returned on success; negative value is returned on failure.</w:t>
      </w:r>
    </w:p>
    <w:p w:rsidR="00D56BA0" w:rsidRDefault="00D56BA0" w:rsidP="00D56BA0">
      <w:pPr>
        <w:pStyle w:val="ListParagraph"/>
        <w:numPr>
          <w:ilvl w:val="0"/>
          <w:numId w:val="34"/>
        </w:numPr>
      </w:pPr>
      <w:r w:rsidRPr="00482CE5">
        <w:rPr>
          <w:b/>
        </w:rPr>
        <w:t>Description</w:t>
      </w:r>
      <w:r>
        <w:t xml:space="preserve">: Combines </w:t>
      </w:r>
      <w:r w:rsidR="00AA42B4">
        <w:t xml:space="preserve">hyperslab specified with an existing hyperslab selection </w:t>
      </w:r>
      <w:r>
        <w:t xml:space="preserve">(which must have the same number of dimensions) using the operation specified to form the selection specified in a new data space, which is returned. The extent of the </w:t>
      </w:r>
      <w:proofErr w:type="spellStart"/>
      <w:r>
        <w:t>dataspace</w:t>
      </w:r>
      <w:proofErr w:type="spellEnd"/>
      <w:r>
        <w:t xml:space="preserve"> for selection A will be used for the extent of the </w:t>
      </w:r>
      <w:proofErr w:type="spellStart"/>
      <w:r>
        <w:t>dataspace</w:t>
      </w:r>
      <w:proofErr w:type="spellEnd"/>
      <w:r>
        <w:t xml:space="preserve"> returned. The following operations are defined: </w:t>
      </w:r>
    </w:p>
    <w:p w:rsidR="00DC05F4" w:rsidRDefault="00DC05F4" w:rsidP="00D56BA0">
      <w:pPr>
        <w:pStyle w:val="ListParagraph"/>
        <w:numPr>
          <w:ilvl w:val="1"/>
          <w:numId w:val="34"/>
        </w:numPr>
      </w:pPr>
      <w:r>
        <w:t>H5S_SELECT_SET: replacing existing selection with the parameters provided</w:t>
      </w:r>
    </w:p>
    <w:p w:rsidR="00D56BA0" w:rsidRDefault="00D56BA0" w:rsidP="00D56BA0">
      <w:pPr>
        <w:pStyle w:val="ListParagraph"/>
        <w:numPr>
          <w:ilvl w:val="1"/>
          <w:numId w:val="34"/>
        </w:numPr>
      </w:pPr>
      <w:r>
        <w:t>H5S_SELECT_OR: logical OR of elements in selection A and selection B</w:t>
      </w:r>
    </w:p>
    <w:p w:rsidR="00D56BA0" w:rsidRDefault="00D56BA0" w:rsidP="00D56BA0">
      <w:pPr>
        <w:pStyle w:val="ListParagraph"/>
        <w:numPr>
          <w:ilvl w:val="1"/>
          <w:numId w:val="34"/>
        </w:numPr>
      </w:pPr>
      <w:r>
        <w:t>H5S_SELECT_AND: logical AND of elements in selection A and selection B</w:t>
      </w:r>
    </w:p>
    <w:p w:rsidR="00D56BA0" w:rsidRDefault="00D56BA0" w:rsidP="00D56BA0">
      <w:pPr>
        <w:pStyle w:val="ListParagraph"/>
        <w:numPr>
          <w:ilvl w:val="1"/>
          <w:numId w:val="34"/>
        </w:numPr>
      </w:pPr>
      <w:r>
        <w:t>H5S_SELECT_XOR: logical XOR of elements in selection A and selection B</w:t>
      </w:r>
    </w:p>
    <w:p w:rsidR="00D56BA0" w:rsidRDefault="00D56BA0" w:rsidP="00D56BA0">
      <w:pPr>
        <w:pStyle w:val="ListParagraph"/>
        <w:numPr>
          <w:ilvl w:val="1"/>
          <w:numId w:val="34"/>
        </w:numPr>
      </w:pPr>
      <w:r>
        <w:t>H5S_SELECT_NOTB: subtract selection B from selection A</w:t>
      </w:r>
    </w:p>
    <w:p w:rsidR="00D56BA0" w:rsidRDefault="00D56BA0" w:rsidP="00D56BA0">
      <w:pPr>
        <w:pStyle w:val="ListParagraph"/>
        <w:numPr>
          <w:ilvl w:val="1"/>
          <w:numId w:val="34"/>
        </w:numPr>
      </w:pPr>
      <w:r>
        <w:t>H5S_SELECT_NOTA: subtract selection A from selection B</w:t>
      </w:r>
    </w:p>
    <w:p w:rsidR="00BE5AB4" w:rsidRDefault="00D56BA0" w:rsidP="00AA42B4">
      <w:pPr>
        <w:pStyle w:val="ListParagraph"/>
        <w:numPr>
          <w:ilvl w:val="0"/>
          <w:numId w:val="34"/>
        </w:numPr>
      </w:pPr>
      <w:r w:rsidRPr="00482CE5">
        <w:rPr>
          <w:b/>
        </w:rPr>
        <w:t>Comments</w:t>
      </w:r>
      <w:r>
        <w:t xml:space="preserve">: Same as </w:t>
      </w:r>
      <w:r w:rsidR="00AA42B4">
        <w:t xml:space="preserve">existing </w:t>
      </w:r>
      <w:r>
        <w:t>H5Sselect_</w:t>
      </w:r>
      <w:r w:rsidR="00AA42B4">
        <w:t>hyperslab API call</w:t>
      </w:r>
      <w:r>
        <w:t xml:space="preserve">, except a new </w:t>
      </w:r>
      <w:proofErr w:type="spellStart"/>
      <w:r>
        <w:t>dataspace</w:t>
      </w:r>
      <w:proofErr w:type="spellEnd"/>
      <w:r>
        <w:t xml:space="preserve"> is created and returned.</w:t>
      </w:r>
    </w:p>
    <w:p w:rsidR="002C606E" w:rsidRDefault="002C606E" w:rsidP="002C606E">
      <w:pPr>
        <w:ind w:left="432"/>
      </w:pPr>
    </w:p>
    <w:p w:rsidR="002C606E" w:rsidRDefault="003553C1" w:rsidP="002C606E">
      <w:pPr>
        <w:ind w:left="432"/>
        <w:rPr>
          <w:ins w:id="80" w:author="Chao" w:date="2011-08-09T22:17:00Z"/>
        </w:rPr>
      </w:pPr>
      <w:ins w:id="81" w:author="Chao" w:date="2011-08-09T22:14:00Z">
        <w:r>
          <w:t xml:space="preserve">In summary, the three functions above </w:t>
        </w:r>
      </w:ins>
      <w:ins w:id="82" w:author="Chao" w:date="2011-08-09T22:15:00Z">
        <w:r>
          <w:t xml:space="preserve">express </w:t>
        </w:r>
      </w:ins>
      <w:ins w:id="83" w:author="Chao" w:date="2011-08-09T22:16:00Z">
        <w:r>
          <w:t>three different equations as shown in the following table</w:t>
        </w:r>
      </w:ins>
      <w:ins w:id="84" w:author="Chao" w:date="2011-08-09T22:17:00Z">
        <w:r>
          <w:t>:</w:t>
        </w:r>
      </w:ins>
    </w:p>
    <w:tbl>
      <w:tblPr>
        <w:tblStyle w:val="TableGrid"/>
        <w:tblW w:w="0" w:type="auto"/>
        <w:tblInd w:w="432" w:type="dxa"/>
        <w:tblLook w:val="04A0"/>
      </w:tblPr>
      <w:tblGrid>
        <w:gridCol w:w="4906"/>
        <w:gridCol w:w="4814"/>
      </w:tblGrid>
      <w:tr w:rsidR="003553C1" w:rsidTr="003553C1">
        <w:trPr>
          <w:ins w:id="85" w:author="Chao" w:date="2011-08-09T22:17:00Z"/>
        </w:trPr>
        <w:tc>
          <w:tcPr>
            <w:tcW w:w="5076" w:type="dxa"/>
          </w:tcPr>
          <w:p w:rsidR="003553C1" w:rsidRPr="002F05DD" w:rsidRDefault="003553C1" w:rsidP="002F05DD">
            <w:pPr>
              <w:jc w:val="center"/>
              <w:rPr>
                <w:ins w:id="86" w:author="Chao" w:date="2011-08-09T22:17:00Z"/>
                <w:b/>
                <w:rPrChange w:id="87" w:author="Chao" w:date="2011-08-09T22:31:00Z">
                  <w:rPr>
                    <w:ins w:id="88" w:author="Chao" w:date="2011-08-09T22:17:00Z"/>
                  </w:rPr>
                </w:rPrChange>
              </w:rPr>
              <w:pPrChange w:id="89" w:author="Chao" w:date="2011-08-09T22:31:00Z">
                <w:pPr/>
              </w:pPrChange>
            </w:pPr>
            <w:ins w:id="90" w:author="Chao" w:date="2011-08-09T22:17:00Z">
              <w:r w:rsidRPr="002F05DD">
                <w:rPr>
                  <w:b/>
                  <w:rPrChange w:id="91" w:author="Chao" w:date="2011-08-09T22:31:00Z">
                    <w:rPr/>
                  </w:rPrChange>
                </w:rPr>
                <w:t>Function Name</w:t>
              </w:r>
            </w:ins>
          </w:p>
        </w:tc>
        <w:tc>
          <w:tcPr>
            <w:tcW w:w="5076" w:type="dxa"/>
          </w:tcPr>
          <w:p w:rsidR="003553C1" w:rsidRPr="002F05DD" w:rsidRDefault="003553C1" w:rsidP="002F05DD">
            <w:pPr>
              <w:jc w:val="center"/>
              <w:rPr>
                <w:ins w:id="92" w:author="Chao" w:date="2011-08-09T22:17:00Z"/>
                <w:b/>
                <w:rPrChange w:id="93" w:author="Chao" w:date="2011-08-09T22:31:00Z">
                  <w:rPr>
                    <w:ins w:id="94" w:author="Chao" w:date="2011-08-09T22:17:00Z"/>
                  </w:rPr>
                </w:rPrChange>
              </w:rPr>
              <w:pPrChange w:id="95" w:author="Chao" w:date="2011-08-09T22:31:00Z">
                <w:pPr/>
              </w:pPrChange>
            </w:pPr>
            <w:ins w:id="96" w:author="Chao" w:date="2011-08-09T22:17:00Z">
              <w:r w:rsidRPr="002F05DD">
                <w:rPr>
                  <w:b/>
                  <w:rPrChange w:id="97" w:author="Chao" w:date="2011-08-09T22:31:00Z">
                    <w:rPr/>
                  </w:rPrChange>
                </w:rPr>
                <w:t>Equation Name</w:t>
              </w:r>
            </w:ins>
          </w:p>
        </w:tc>
      </w:tr>
      <w:tr w:rsidR="003553C1" w:rsidTr="003553C1">
        <w:trPr>
          <w:ins w:id="98" w:author="Chao" w:date="2011-08-09T22:17:00Z"/>
        </w:trPr>
        <w:tc>
          <w:tcPr>
            <w:tcW w:w="5076" w:type="dxa"/>
          </w:tcPr>
          <w:p w:rsidR="003553C1" w:rsidRPr="003553C1" w:rsidRDefault="003553C1" w:rsidP="002F05DD">
            <w:pPr>
              <w:jc w:val="center"/>
              <w:rPr>
                <w:ins w:id="99" w:author="Chao" w:date="2011-08-09T22:17:00Z"/>
                <w:i/>
                <w:rPrChange w:id="100" w:author="Chao" w:date="2011-08-09T22:20:00Z">
                  <w:rPr>
                    <w:ins w:id="101" w:author="Chao" w:date="2011-08-09T22:17:00Z"/>
                  </w:rPr>
                </w:rPrChange>
              </w:rPr>
              <w:pPrChange w:id="102" w:author="Chao" w:date="2011-08-09T22:31:00Z">
                <w:pPr/>
              </w:pPrChange>
            </w:pPr>
            <w:ins w:id="103" w:author="Chao" w:date="2011-08-09T22:18:00Z">
              <w:r w:rsidRPr="003553C1">
                <w:rPr>
                  <w:i/>
                  <w:rPrChange w:id="104" w:author="Chao" w:date="2011-08-09T22:20:00Z">
                    <w:rPr/>
                  </w:rPrChange>
                </w:rPr>
                <w:t>H5Sselect_select</w:t>
              </w:r>
            </w:ins>
          </w:p>
        </w:tc>
        <w:tc>
          <w:tcPr>
            <w:tcW w:w="5076" w:type="dxa"/>
          </w:tcPr>
          <w:p w:rsidR="003553C1" w:rsidRDefault="003553C1" w:rsidP="002F05DD">
            <w:pPr>
              <w:jc w:val="center"/>
              <w:rPr>
                <w:ins w:id="105" w:author="Chao" w:date="2011-08-09T22:17:00Z"/>
              </w:rPr>
              <w:pPrChange w:id="106" w:author="Chao" w:date="2011-08-09T22:31:00Z">
                <w:pPr/>
              </w:pPrChange>
            </w:pPr>
            <w:ins w:id="107" w:author="Chao" w:date="2011-08-09T22:18:00Z">
              <w:r>
                <w:t>A = A &lt;op&gt; B</w:t>
              </w:r>
            </w:ins>
          </w:p>
        </w:tc>
      </w:tr>
      <w:tr w:rsidR="003553C1" w:rsidTr="003553C1">
        <w:trPr>
          <w:ins w:id="108" w:author="Chao" w:date="2011-08-09T22:17:00Z"/>
        </w:trPr>
        <w:tc>
          <w:tcPr>
            <w:tcW w:w="5076" w:type="dxa"/>
          </w:tcPr>
          <w:p w:rsidR="003553C1" w:rsidRPr="003553C1" w:rsidRDefault="003553C1" w:rsidP="002F05DD">
            <w:pPr>
              <w:jc w:val="center"/>
              <w:rPr>
                <w:ins w:id="109" w:author="Chao" w:date="2011-08-09T22:17:00Z"/>
                <w:i/>
                <w:rPrChange w:id="110" w:author="Chao" w:date="2011-08-09T22:20:00Z">
                  <w:rPr>
                    <w:ins w:id="111" w:author="Chao" w:date="2011-08-09T22:17:00Z"/>
                  </w:rPr>
                </w:rPrChange>
              </w:rPr>
              <w:pPrChange w:id="112" w:author="Chao" w:date="2011-08-09T22:31:00Z">
                <w:pPr/>
              </w:pPrChange>
            </w:pPr>
            <w:ins w:id="113" w:author="Chao" w:date="2011-08-09T22:18:00Z">
              <w:r w:rsidRPr="003553C1">
                <w:rPr>
                  <w:i/>
                  <w:rPrChange w:id="114" w:author="Chao" w:date="2011-08-09T22:20:00Z">
                    <w:rPr/>
                  </w:rPrChange>
                </w:rPr>
                <w:t>H5Scombine_select</w:t>
              </w:r>
            </w:ins>
          </w:p>
        </w:tc>
        <w:tc>
          <w:tcPr>
            <w:tcW w:w="5076" w:type="dxa"/>
          </w:tcPr>
          <w:p w:rsidR="003553C1" w:rsidRDefault="003553C1" w:rsidP="002F05DD">
            <w:pPr>
              <w:jc w:val="center"/>
              <w:rPr>
                <w:ins w:id="115" w:author="Chao" w:date="2011-08-09T22:17:00Z"/>
              </w:rPr>
              <w:pPrChange w:id="116" w:author="Chao" w:date="2011-08-09T22:31:00Z">
                <w:pPr/>
              </w:pPrChange>
            </w:pPr>
            <w:ins w:id="117" w:author="Chao" w:date="2011-08-09T22:18:00Z">
              <w:r>
                <w:t>C =</w:t>
              </w:r>
            </w:ins>
            <w:ins w:id="118" w:author="Chao" w:date="2011-08-09T22:19:00Z">
              <w:r>
                <w:t xml:space="preserve"> A &lt;op&gt; B</w:t>
              </w:r>
            </w:ins>
          </w:p>
        </w:tc>
      </w:tr>
      <w:tr w:rsidR="003553C1" w:rsidTr="003553C1">
        <w:trPr>
          <w:ins w:id="119" w:author="Chao" w:date="2011-08-09T22:17:00Z"/>
        </w:trPr>
        <w:tc>
          <w:tcPr>
            <w:tcW w:w="5076" w:type="dxa"/>
          </w:tcPr>
          <w:p w:rsidR="003553C1" w:rsidRPr="003553C1" w:rsidRDefault="003553C1" w:rsidP="002F05DD">
            <w:pPr>
              <w:jc w:val="center"/>
              <w:rPr>
                <w:ins w:id="120" w:author="Chao" w:date="2011-08-09T22:17:00Z"/>
                <w:i/>
                <w:rPrChange w:id="121" w:author="Chao" w:date="2011-08-09T22:20:00Z">
                  <w:rPr>
                    <w:ins w:id="122" w:author="Chao" w:date="2011-08-09T22:17:00Z"/>
                  </w:rPr>
                </w:rPrChange>
              </w:rPr>
              <w:pPrChange w:id="123" w:author="Chao" w:date="2011-08-09T22:31:00Z">
                <w:pPr/>
              </w:pPrChange>
            </w:pPr>
            <w:ins w:id="124" w:author="Chao" w:date="2011-08-09T22:18:00Z">
              <w:r w:rsidRPr="003553C1">
                <w:rPr>
                  <w:i/>
                  <w:rPrChange w:id="125" w:author="Chao" w:date="2011-08-09T22:20:00Z">
                    <w:rPr/>
                  </w:rPrChange>
                </w:rPr>
                <w:t>H5Scombine_hyperslab</w:t>
              </w:r>
            </w:ins>
          </w:p>
        </w:tc>
        <w:tc>
          <w:tcPr>
            <w:tcW w:w="5076" w:type="dxa"/>
          </w:tcPr>
          <w:p w:rsidR="003553C1" w:rsidRDefault="003553C1" w:rsidP="002F05DD">
            <w:pPr>
              <w:jc w:val="center"/>
              <w:rPr>
                <w:ins w:id="126" w:author="Chao" w:date="2011-08-09T22:17:00Z"/>
              </w:rPr>
              <w:pPrChange w:id="127" w:author="Chao" w:date="2011-08-09T22:31:00Z">
                <w:pPr/>
              </w:pPrChange>
            </w:pPr>
            <w:ins w:id="128" w:author="Chao" w:date="2011-08-09T22:19:00Z">
              <w:r>
                <w:t>C = A &lt;op&gt; [</w:t>
              </w:r>
            </w:ins>
            <w:ins w:id="129" w:author="Chao" w:date="2011-08-09T22:26:00Z">
              <w:r w:rsidR="002F05DD">
                <w:t xml:space="preserve">St, </w:t>
              </w:r>
              <w:proofErr w:type="spellStart"/>
              <w:r w:rsidR="002F05DD">
                <w:t>Sd</w:t>
              </w:r>
              <w:proofErr w:type="spellEnd"/>
              <w:r w:rsidR="002F05DD">
                <w:t xml:space="preserve">, Ct, </w:t>
              </w:r>
              <w:proofErr w:type="spellStart"/>
              <w:r w:rsidR="002F05DD">
                <w:t>Bk</w:t>
              </w:r>
            </w:ins>
            <w:proofErr w:type="spellEnd"/>
            <w:ins w:id="130" w:author="Chao" w:date="2011-08-09T22:19:00Z">
              <w:r>
                <w:t>]</w:t>
              </w:r>
            </w:ins>
          </w:p>
        </w:tc>
      </w:tr>
    </w:tbl>
    <w:p w:rsidR="002F05DD" w:rsidRDefault="003553C1" w:rsidP="002C606E">
      <w:pPr>
        <w:ind w:left="432"/>
        <w:rPr>
          <w:ins w:id="131" w:author="Chao" w:date="2011-08-09T22:23:00Z"/>
        </w:rPr>
      </w:pPr>
      <w:ins w:id="132" w:author="Chao" w:date="2011-08-09T22:19:00Z">
        <w:r>
          <w:t xml:space="preserve">Where </w:t>
        </w:r>
      </w:ins>
    </w:p>
    <w:p w:rsidR="002F05DD" w:rsidRDefault="003553C1" w:rsidP="002F05DD">
      <w:pPr>
        <w:pStyle w:val="ListParagraph"/>
        <w:numPr>
          <w:ilvl w:val="0"/>
          <w:numId w:val="38"/>
        </w:numPr>
        <w:rPr>
          <w:ins w:id="133" w:author="Chao" w:date="2011-08-09T22:23:00Z"/>
        </w:rPr>
        <w:pPrChange w:id="134" w:author="Chao" w:date="2011-08-09T22:23:00Z">
          <w:pPr>
            <w:ind w:left="432"/>
          </w:pPr>
        </w:pPrChange>
      </w:pPr>
      <w:ins w:id="135" w:author="Chao" w:date="2011-08-09T22:19:00Z">
        <w:r>
          <w:t xml:space="preserve">A, B represent the </w:t>
        </w:r>
        <w:proofErr w:type="spellStart"/>
        <w:r>
          <w:t>dataspace</w:t>
        </w:r>
        <w:proofErr w:type="spellEnd"/>
        <w:r>
          <w:t xml:space="preserve"> passe</w:t>
        </w:r>
      </w:ins>
      <w:ins w:id="136" w:author="Chao" w:date="2011-08-09T22:20:00Z">
        <w:r>
          <w:t xml:space="preserve">d </w:t>
        </w:r>
      </w:ins>
      <w:ins w:id="137" w:author="Chao" w:date="2011-08-09T22:21:00Z">
        <w:r>
          <w:t xml:space="preserve">as function arguments, C represents the new </w:t>
        </w:r>
        <w:proofErr w:type="spellStart"/>
        <w:r>
          <w:t>dataspace</w:t>
        </w:r>
        <w:proofErr w:type="spellEnd"/>
        <w:r>
          <w:t xml:space="preserve"> created to contain the selection result</w:t>
        </w:r>
      </w:ins>
      <w:ins w:id="138" w:author="Chao" w:date="2011-08-09T22:23:00Z">
        <w:r w:rsidR="002F05DD">
          <w:t>.</w:t>
        </w:r>
      </w:ins>
    </w:p>
    <w:p w:rsidR="002F05DD" w:rsidRDefault="003553C1" w:rsidP="002F05DD">
      <w:pPr>
        <w:pStyle w:val="ListParagraph"/>
        <w:numPr>
          <w:ilvl w:val="0"/>
          <w:numId w:val="38"/>
        </w:numPr>
        <w:rPr>
          <w:ins w:id="139" w:author="Chao" w:date="2011-08-09T22:29:00Z"/>
        </w:rPr>
        <w:pPrChange w:id="140" w:author="Chao" w:date="2011-08-09T22:23:00Z">
          <w:pPr>
            <w:ind w:left="432"/>
          </w:pPr>
        </w:pPrChange>
      </w:pPr>
      <w:ins w:id="141" w:author="Chao" w:date="2011-08-09T22:21:00Z">
        <w:r>
          <w:t>&lt;</w:t>
        </w:r>
        <w:proofErr w:type="gramStart"/>
        <w:r>
          <w:t>op</w:t>
        </w:r>
        <w:proofErr w:type="gramEnd"/>
        <w:r>
          <w:t xml:space="preserve">&gt; represents </w:t>
        </w:r>
      </w:ins>
      <w:ins w:id="142" w:author="Chao" w:date="2011-08-09T22:22:00Z">
        <w:r>
          <w:t xml:space="preserve">the operation </w:t>
        </w:r>
      </w:ins>
      <w:ins w:id="143" w:author="Chao" w:date="2011-08-09T22:23:00Z">
        <w:r>
          <w:t>that is allowed in</w:t>
        </w:r>
        <w:r w:rsidR="002F05DD">
          <w:t xml:space="preserve"> the functions (i.e., NOT, AND, OR etc.)</w:t>
        </w:r>
      </w:ins>
      <w:ins w:id="144" w:author="Chao" w:date="2011-08-09T22:24:00Z">
        <w:r w:rsidR="002F05DD">
          <w:t>.</w:t>
        </w:r>
      </w:ins>
    </w:p>
    <w:p w:rsidR="002F05DD" w:rsidRPr="00CF4220" w:rsidRDefault="002F05DD" w:rsidP="002F05DD">
      <w:pPr>
        <w:pStyle w:val="ListParagraph"/>
        <w:numPr>
          <w:ilvl w:val="0"/>
          <w:numId w:val="38"/>
        </w:numPr>
        <w:rPr>
          <w:ins w:id="145" w:author="Chao" w:date="2011-08-09T22:30:00Z"/>
        </w:rPr>
      </w:pPr>
      <w:ins w:id="146" w:author="Chao" w:date="2011-08-09T22:30:00Z">
        <w:r>
          <w:t xml:space="preserve">[St, </w:t>
        </w:r>
        <w:proofErr w:type="spellStart"/>
        <w:r>
          <w:t>Sd</w:t>
        </w:r>
        <w:proofErr w:type="spellEnd"/>
        <w:r>
          <w:t xml:space="preserve">, Ct, </w:t>
        </w:r>
        <w:proofErr w:type="spellStart"/>
        <w:r>
          <w:t>Bk</w:t>
        </w:r>
        <w:proofErr w:type="spellEnd"/>
        <w:r>
          <w:t xml:space="preserve">] is a four-element </w:t>
        </w:r>
        <w:proofErr w:type="spellStart"/>
        <w:r>
          <w:t>tuple</w:t>
        </w:r>
        <w:proofErr w:type="spellEnd"/>
        <w:r>
          <w:t xml:space="preserve"> that describes the </w:t>
        </w:r>
        <w:proofErr w:type="spellStart"/>
        <w:r>
          <w:t>hyperslab</w:t>
        </w:r>
        <w:proofErr w:type="spellEnd"/>
        <w:r>
          <w:t xml:space="preserve"> passed as function arguments, representing the “start” (St), “stride” (</w:t>
        </w:r>
        <w:proofErr w:type="spellStart"/>
        <w:r>
          <w:t>Sd</w:t>
        </w:r>
        <w:proofErr w:type="spellEnd"/>
        <w:r>
          <w:t>), “count” (Ct), “block” (</w:t>
        </w:r>
        <w:proofErr w:type="spellStart"/>
        <w:r>
          <w:t>Bk</w:t>
        </w:r>
        <w:proofErr w:type="spellEnd"/>
        <w:r>
          <w:t xml:space="preserve">) of the </w:t>
        </w:r>
        <w:proofErr w:type="spellStart"/>
        <w:r>
          <w:t>hyperslab</w:t>
        </w:r>
        <w:proofErr w:type="spellEnd"/>
        <w:r>
          <w:t xml:space="preserve"> respectively. </w:t>
        </w:r>
      </w:ins>
    </w:p>
    <w:p w:rsidR="003553C1" w:rsidRPr="00CF4220" w:rsidDel="002F05DD" w:rsidRDefault="003553C1" w:rsidP="002F05DD">
      <w:pPr>
        <w:rPr>
          <w:del w:id="147" w:author="Chao" w:date="2011-08-09T22:30:00Z"/>
        </w:rPr>
      </w:pPr>
    </w:p>
    <w:p w:rsidR="00F52DB0" w:rsidRDefault="00AD497E" w:rsidP="00F52DB0">
      <w:pPr>
        <w:pStyle w:val="Heading1"/>
      </w:pPr>
      <w:r>
        <w:t>Example</w:t>
      </w:r>
    </w:p>
    <w:p w:rsidR="009D11AC" w:rsidRPr="00C52A3F" w:rsidRDefault="009D11AC" w:rsidP="009D11AC">
      <w:pPr>
        <w:pStyle w:val="PlainText"/>
        <w:numPr>
          <w:ilvl w:val="0"/>
          <w:numId w:val="37"/>
        </w:numPr>
        <w:rPr>
          <w:b/>
        </w:rPr>
      </w:pPr>
      <w:r w:rsidRPr="00C52A3F">
        <w:rPr>
          <w:b/>
        </w:rPr>
        <w:t xml:space="preserve">Using </w:t>
      </w:r>
      <w:r w:rsidRPr="00C52A3F">
        <w:rPr>
          <w:b/>
          <w:i/>
        </w:rPr>
        <w:t>H5Sselect_select</w:t>
      </w:r>
      <w:r w:rsidRPr="00C52A3F">
        <w:rPr>
          <w:b/>
        </w:rPr>
        <w:t>:</w:t>
      </w:r>
    </w:p>
    <w:p w:rsidR="009D11AC" w:rsidRDefault="009D11AC" w:rsidP="009D11AC">
      <w:pPr>
        <w:pStyle w:val="PlainText"/>
        <w:ind w:left="792"/>
      </w:pPr>
      <w:r>
        <w:t xml:space="preserve">space1 = … /* create one </w:t>
      </w:r>
      <w:proofErr w:type="spellStart"/>
      <w:r>
        <w:t>dataspace</w:t>
      </w:r>
      <w:proofErr w:type="spellEnd"/>
      <w:r>
        <w:t xml:space="preserve"> with </w:t>
      </w:r>
      <w:proofErr w:type="spellStart"/>
      <w:r>
        <w:t>hyperslab</w:t>
      </w:r>
      <w:proofErr w:type="spellEnd"/>
      <w:r>
        <w:t xml:space="preserve"> selection */</w:t>
      </w:r>
    </w:p>
    <w:p w:rsidR="009D11AC" w:rsidRDefault="009D11AC" w:rsidP="009D11AC">
      <w:pPr>
        <w:pStyle w:val="PlainText"/>
        <w:ind w:left="792"/>
      </w:pPr>
      <w:r>
        <w:t xml:space="preserve">space2 = … /* create another </w:t>
      </w:r>
      <w:proofErr w:type="spellStart"/>
      <w:r>
        <w:t>dataspace</w:t>
      </w:r>
      <w:proofErr w:type="spellEnd"/>
      <w:r>
        <w:t xml:space="preserve"> with </w:t>
      </w:r>
      <w:proofErr w:type="spellStart"/>
      <w:r>
        <w:t>hyperslab</w:t>
      </w:r>
      <w:proofErr w:type="spellEnd"/>
      <w:r>
        <w:t xml:space="preserve"> selection */</w:t>
      </w:r>
    </w:p>
    <w:p w:rsidR="00C52A3F" w:rsidRDefault="00C52A3F" w:rsidP="009D11AC">
      <w:pPr>
        <w:pStyle w:val="PlainText"/>
        <w:ind w:left="792"/>
      </w:pPr>
    </w:p>
    <w:p w:rsidR="00C52A3F" w:rsidRDefault="00C52A3F" w:rsidP="00C52A3F">
      <w:pPr>
        <w:pStyle w:val="PlainText"/>
        <w:ind w:left="792"/>
      </w:pPr>
      <w:r>
        <w:t>/* “And” two spaces, and the result is stored in space1 */</w:t>
      </w:r>
    </w:p>
    <w:p w:rsidR="00C52A3F" w:rsidRDefault="009D11AC" w:rsidP="009D11AC">
      <w:pPr>
        <w:pStyle w:val="PlainText"/>
        <w:ind w:left="792"/>
      </w:pPr>
      <w:proofErr w:type="gramStart"/>
      <w:r>
        <w:lastRenderedPageBreak/>
        <w:t>if(</w:t>
      </w:r>
      <w:proofErr w:type="gramEnd"/>
      <w:r>
        <w:t>H5Sselect_select(space1, H5S_SELECT_AND, space2) &lt; 0)</w:t>
      </w:r>
      <w:r>
        <w:tab/>
      </w:r>
    </w:p>
    <w:p w:rsidR="009D11AC" w:rsidRDefault="009D11AC" w:rsidP="00C52A3F">
      <w:pPr>
        <w:pStyle w:val="PlainText"/>
        <w:ind w:left="792" w:firstLine="648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“Error in H5Sselect_select”);</w:t>
      </w:r>
    </w:p>
    <w:p w:rsidR="009D11AC" w:rsidRDefault="009D11AC" w:rsidP="009D11AC">
      <w:pPr>
        <w:pStyle w:val="PlainText"/>
        <w:ind w:left="792"/>
      </w:pPr>
    </w:p>
    <w:p w:rsidR="009D11AC" w:rsidRPr="00C52A3F" w:rsidRDefault="009D11AC" w:rsidP="009D11AC">
      <w:pPr>
        <w:pStyle w:val="PlainText"/>
        <w:numPr>
          <w:ilvl w:val="0"/>
          <w:numId w:val="37"/>
        </w:numPr>
        <w:rPr>
          <w:b/>
        </w:rPr>
      </w:pPr>
      <w:r w:rsidRPr="00C52A3F">
        <w:rPr>
          <w:b/>
        </w:rPr>
        <w:t xml:space="preserve">Using </w:t>
      </w:r>
      <w:r w:rsidRPr="00C52A3F">
        <w:rPr>
          <w:b/>
          <w:i/>
        </w:rPr>
        <w:t>H5Scombine_select</w:t>
      </w:r>
      <w:r w:rsidRPr="00C52A3F">
        <w:rPr>
          <w:b/>
        </w:rPr>
        <w:t>:</w:t>
      </w:r>
    </w:p>
    <w:p w:rsidR="00C52A3F" w:rsidRDefault="00C52A3F" w:rsidP="00C52A3F">
      <w:pPr>
        <w:pStyle w:val="PlainText"/>
        <w:ind w:left="792"/>
      </w:pPr>
      <w:r>
        <w:t xml:space="preserve">space1 = … /* create one </w:t>
      </w:r>
      <w:proofErr w:type="spellStart"/>
      <w:r>
        <w:t>dataspace</w:t>
      </w:r>
      <w:proofErr w:type="spellEnd"/>
      <w:r>
        <w:t xml:space="preserve"> with </w:t>
      </w:r>
      <w:proofErr w:type="spellStart"/>
      <w:r>
        <w:t>hyperslab</w:t>
      </w:r>
      <w:proofErr w:type="spellEnd"/>
      <w:r>
        <w:t xml:space="preserve"> selection */</w:t>
      </w:r>
    </w:p>
    <w:p w:rsidR="00C52A3F" w:rsidRDefault="00C52A3F" w:rsidP="00C52A3F">
      <w:pPr>
        <w:pStyle w:val="PlainText"/>
        <w:ind w:left="792"/>
      </w:pPr>
      <w:r>
        <w:t xml:space="preserve">space2 = … /* create another </w:t>
      </w:r>
      <w:proofErr w:type="spellStart"/>
      <w:r>
        <w:t>dataspace</w:t>
      </w:r>
      <w:proofErr w:type="spellEnd"/>
      <w:r>
        <w:t xml:space="preserve"> with </w:t>
      </w:r>
      <w:proofErr w:type="spellStart"/>
      <w:r>
        <w:t>hyperslab</w:t>
      </w:r>
      <w:proofErr w:type="spellEnd"/>
      <w:r>
        <w:t xml:space="preserve"> selection */</w:t>
      </w:r>
    </w:p>
    <w:p w:rsidR="00C52A3F" w:rsidRDefault="00C52A3F" w:rsidP="00C52A3F">
      <w:pPr>
        <w:pStyle w:val="PlainText"/>
        <w:ind w:left="792"/>
      </w:pPr>
    </w:p>
    <w:p w:rsidR="00C52A3F" w:rsidRDefault="00C52A3F" w:rsidP="00C52A3F">
      <w:pPr>
        <w:pStyle w:val="PlainText"/>
        <w:ind w:left="792"/>
      </w:pPr>
      <w:r>
        <w:t xml:space="preserve">/* “And” two spaces, and the result is stored in a new </w:t>
      </w:r>
      <w:proofErr w:type="spellStart"/>
      <w:r>
        <w:t>dataspace</w:t>
      </w:r>
      <w:proofErr w:type="spellEnd"/>
      <w:r>
        <w:t xml:space="preserve"> space3 */</w:t>
      </w:r>
    </w:p>
    <w:p w:rsidR="00C52A3F" w:rsidRDefault="00C52A3F" w:rsidP="00C52A3F">
      <w:pPr>
        <w:pStyle w:val="PlainText"/>
        <w:ind w:left="792"/>
      </w:pPr>
      <w:proofErr w:type="gramStart"/>
      <w:r>
        <w:t>if(</w:t>
      </w:r>
      <w:proofErr w:type="gramEnd"/>
      <w:r>
        <w:t>(space3 = H5Scombine_select(space1, H5S_SELECT_AND, space2)) &lt; 0)</w:t>
      </w:r>
      <w:r>
        <w:tab/>
      </w:r>
    </w:p>
    <w:p w:rsidR="00C52A3F" w:rsidRDefault="00C52A3F" w:rsidP="00C52A3F">
      <w:pPr>
        <w:pStyle w:val="PlainText"/>
        <w:ind w:left="792" w:firstLine="648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“Error in H5</w:t>
      </w:r>
      <w:r w:rsidR="00112CD2">
        <w:t>Scombine</w:t>
      </w:r>
      <w:r>
        <w:t>_select”);</w:t>
      </w:r>
    </w:p>
    <w:p w:rsidR="00C52A3F" w:rsidRDefault="00C52A3F" w:rsidP="005F7C1E">
      <w:pPr>
        <w:pStyle w:val="PlainText"/>
      </w:pPr>
    </w:p>
    <w:p w:rsidR="005F7C1E" w:rsidRPr="00F66B74" w:rsidRDefault="009D11AC" w:rsidP="005F7C1E">
      <w:pPr>
        <w:pStyle w:val="PlainText"/>
        <w:numPr>
          <w:ilvl w:val="0"/>
          <w:numId w:val="37"/>
        </w:numPr>
        <w:rPr>
          <w:b/>
        </w:rPr>
      </w:pPr>
      <w:r w:rsidRPr="00F66B74">
        <w:rPr>
          <w:b/>
        </w:rPr>
        <w:t xml:space="preserve">Using </w:t>
      </w:r>
      <w:r w:rsidRPr="00F66B74">
        <w:rPr>
          <w:b/>
          <w:i/>
        </w:rPr>
        <w:t>H5Scombine_hyperslab</w:t>
      </w:r>
      <w:r w:rsidRPr="00F66B74">
        <w:rPr>
          <w:b/>
        </w:rPr>
        <w:t>:</w:t>
      </w:r>
    </w:p>
    <w:p w:rsidR="005F7C1E" w:rsidRDefault="005F7C1E" w:rsidP="005F7C1E">
      <w:pPr>
        <w:pStyle w:val="PlainText"/>
        <w:ind w:left="720"/>
      </w:pPr>
      <w:r>
        <w:t>/* assign values to start, stride, count, block */</w:t>
      </w:r>
    </w:p>
    <w:p w:rsidR="005F7C1E" w:rsidRDefault="005F7C1E" w:rsidP="005F7C1E">
      <w:pPr>
        <w:pStyle w:val="PlainText"/>
        <w:ind w:left="720"/>
      </w:pPr>
      <w:proofErr w:type="gramStart"/>
      <w:r>
        <w:t>start[</w:t>
      </w:r>
      <w:proofErr w:type="gramEnd"/>
      <w:r>
        <w:t>0] = …; start[1] = …; …… ; start[M] = …;</w:t>
      </w:r>
    </w:p>
    <w:p w:rsidR="005F7C1E" w:rsidRDefault="005F7C1E" w:rsidP="005F7C1E">
      <w:pPr>
        <w:pStyle w:val="PlainText"/>
        <w:ind w:left="720"/>
      </w:pPr>
      <w:proofErr w:type="gramStart"/>
      <w:r>
        <w:t>stride[</w:t>
      </w:r>
      <w:proofErr w:type="gramEnd"/>
      <w:r>
        <w:t>0] = …; stride[1] = …; …… ; stride[M] = …;</w:t>
      </w:r>
    </w:p>
    <w:p w:rsidR="005F7C1E" w:rsidRDefault="005F7C1E" w:rsidP="005F7C1E">
      <w:pPr>
        <w:pStyle w:val="PlainText"/>
        <w:ind w:left="720"/>
      </w:pPr>
      <w:proofErr w:type="gramStart"/>
      <w:r>
        <w:t>count[</w:t>
      </w:r>
      <w:proofErr w:type="gramEnd"/>
      <w:r>
        <w:t>0] = …; count[1] = …; …… ; count[M] = …;</w:t>
      </w:r>
    </w:p>
    <w:p w:rsidR="00F66B74" w:rsidRDefault="005F7C1E" w:rsidP="005F7C1E">
      <w:pPr>
        <w:pStyle w:val="PlainText"/>
        <w:ind w:left="720"/>
      </w:pPr>
      <w:proofErr w:type="gramStart"/>
      <w:r>
        <w:t>block[</w:t>
      </w:r>
      <w:proofErr w:type="gramEnd"/>
      <w:r>
        <w:t>0] = …; block[1] = …; …… ; block[M] = …;</w:t>
      </w:r>
    </w:p>
    <w:p w:rsidR="00F66B74" w:rsidRDefault="00F66B74" w:rsidP="00F66B74">
      <w:pPr>
        <w:pStyle w:val="PlainText"/>
        <w:ind w:firstLine="720"/>
      </w:pPr>
      <w:r>
        <w:t xml:space="preserve">space1 = … /* create one </w:t>
      </w:r>
      <w:proofErr w:type="spellStart"/>
      <w:r>
        <w:t>dataspace</w:t>
      </w:r>
      <w:proofErr w:type="spellEnd"/>
      <w:r>
        <w:t xml:space="preserve"> with </w:t>
      </w:r>
      <w:proofErr w:type="spellStart"/>
      <w:r>
        <w:t>hyperslab</w:t>
      </w:r>
      <w:proofErr w:type="spellEnd"/>
      <w:r>
        <w:t xml:space="preserve"> selection */</w:t>
      </w:r>
    </w:p>
    <w:p w:rsidR="00F66B74" w:rsidRDefault="00F66B74" w:rsidP="00F66B74">
      <w:pPr>
        <w:pStyle w:val="PlainText"/>
        <w:ind w:firstLine="720"/>
      </w:pPr>
    </w:p>
    <w:p w:rsidR="00F66B74" w:rsidRDefault="00F66B74" w:rsidP="00F66B74">
      <w:pPr>
        <w:pStyle w:val="PlainText"/>
        <w:ind w:firstLine="720"/>
      </w:pPr>
      <w:r>
        <w:t xml:space="preserve">/* Perform “And” operation, and store the result in a new </w:t>
      </w:r>
      <w:proofErr w:type="spellStart"/>
      <w:r>
        <w:t>dataspace</w:t>
      </w:r>
      <w:proofErr w:type="spellEnd"/>
      <w:r>
        <w:t xml:space="preserve"> space2 */</w:t>
      </w:r>
    </w:p>
    <w:p w:rsidR="00F66B74" w:rsidRDefault="00F66B74" w:rsidP="00F66B74">
      <w:pPr>
        <w:pStyle w:val="PlainText"/>
        <w:ind w:left="792"/>
      </w:pPr>
      <w:proofErr w:type="gramStart"/>
      <w:r>
        <w:t>if(</w:t>
      </w:r>
      <w:proofErr w:type="gramEnd"/>
      <w:r>
        <w:t xml:space="preserve">(space2 = H5Scombine_hyperslab(space1, H5S_SELECT_AND, </w:t>
      </w:r>
    </w:p>
    <w:p w:rsidR="00F66B74" w:rsidRDefault="00F66B74" w:rsidP="00F66B74">
      <w:pPr>
        <w:pStyle w:val="PlainText"/>
        <w:ind w:left="792"/>
      </w:pPr>
      <w:r>
        <w:t xml:space="preserve">                                  </w:t>
      </w:r>
      <w:proofErr w:type="gramStart"/>
      <w:r>
        <w:t>start</w:t>
      </w:r>
      <w:proofErr w:type="gramEnd"/>
      <w:r>
        <w:t>, stride, count, block)) &lt; 0)</w:t>
      </w:r>
      <w:r>
        <w:tab/>
      </w:r>
    </w:p>
    <w:p w:rsidR="005F7C1E" w:rsidRPr="00AD5981" w:rsidRDefault="00F66B74" w:rsidP="00F66B74">
      <w:pPr>
        <w:pStyle w:val="PlainText"/>
        <w:ind w:left="792" w:firstLine="648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“Error in H5Scombine_hyperslab”);</w:t>
      </w:r>
      <w:r w:rsidR="005F7C1E">
        <w:t xml:space="preserve"> </w:t>
      </w:r>
    </w:p>
    <w:p w:rsidR="00F52DB0" w:rsidRDefault="00AD5981" w:rsidP="00AD5981">
      <w:pPr>
        <w:pStyle w:val="Heading1"/>
      </w:pPr>
      <w:r>
        <w:t>Other Considerations</w:t>
      </w:r>
      <w:r w:rsidR="009F6261">
        <w:t xml:space="preserve"> </w:t>
      </w:r>
    </w:p>
    <w:p w:rsidR="000214EC" w:rsidRPr="000214EC" w:rsidRDefault="00551BFB" w:rsidP="00F52DB0">
      <w:pPr>
        <w:rPr>
          <w:rStyle w:val="Strong"/>
        </w:rPr>
      </w:pPr>
      <w:r>
        <w:t xml:space="preserve">Although the basic work flow of these new functions is similar with each other, the </w:t>
      </w:r>
      <w:r w:rsidR="00044C7C">
        <w:t xml:space="preserve">handling of </w:t>
      </w:r>
      <w:r>
        <w:t xml:space="preserve">memory footprint is quite different. </w:t>
      </w:r>
      <w:r w:rsidRPr="00551BFB">
        <w:rPr>
          <w:i/>
        </w:rPr>
        <w:t>H5Sselect_select</w:t>
      </w:r>
      <w:r>
        <w:t xml:space="preserve"> requires the resulted hyperslab selection to be integrated into the first </w:t>
      </w:r>
      <w:proofErr w:type="spellStart"/>
      <w:r>
        <w:t>dataspace</w:t>
      </w:r>
      <w:proofErr w:type="spellEnd"/>
      <w:r>
        <w:t>, while the other two (</w:t>
      </w:r>
      <w:r w:rsidRPr="00551BFB">
        <w:rPr>
          <w:i/>
        </w:rPr>
        <w:t>H5Scombine_select</w:t>
      </w:r>
      <w:r>
        <w:t xml:space="preserve">, </w:t>
      </w:r>
      <w:r w:rsidRPr="00551BFB">
        <w:rPr>
          <w:i/>
        </w:rPr>
        <w:t>H5Scombine_hyperslab</w:t>
      </w:r>
      <w:r>
        <w:t xml:space="preserve">) require a new </w:t>
      </w:r>
      <w:proofErr w:type="spellStart"/>
      <w:r>
        <w:t>dataspace</w:t>
      </w:r>
      <w:proofErr w:type="spellEnd"/>
      <w:r>
        <w:t xml:space="preserve"> to be created to contain the result. </w:t>
      </w:r>
    </w:p>
    <w:p w:rsidR="00F52DB0" w:rsidRDefault="00B64A9F" w:rsidP="007860C1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E15DD0" w:rsidRPr="009D6CFF" w:rsidTr="004C0DEB">
        <w:trPr>
          <w:jc w:val="center"/>
        </w:trPr>
        <w:tc>
          <w:tcPr>
            <w:tcW w:w="2337" w:type="dxa"/>
          </w:tcPr>
          <w:p w:rsidR="00F55F5A" w:rsidRPr="009D6CFF" w:rsidRDefault="009F6261" w:rsidP="009F6261">
            <w:pPr>
              <w:jc w:val="left"/>
              <w:rPr>
                <w:i/>
              </w:rPr>
            </w:pPr>
            <w:r>
              <w:rPr>
                <w:i/>
              </w:rPr>
              <w:t>June</w:t>
            </w:r>
            <w:r w:rsidR="009D6CFF" w:rsidRPr="009D6CFF">
              <w:rPr>
                <w:i/>
              </w:rPr>
              <w:t xml:space="preserve"> </w:t>
            </w:r>
            <w:r w:rsidR="000214EC">
              <w:rPr>
                <w:i/>
              </w:rPr>
              <w:t>2</w:t>
            </w:r>
            <w:r w:rsidR="00675E92">
              <w:rPr>
                <w:i/>
              </w:rPr>
              <w:t>7</w:t>
            </w:r>
            <w:r w:rsidR="009D6CFF" w:rsidRPr="009D6CFF">
              <w:rPr>
                <w:i/>
              </w:rPr>
              <w:t>, 20</w:t>
            </w:r>
            <w:r w:rsidR="000214EC">
              <w:rPr>
                <w:i/>
              </w:rPr>
              <w:t>11</w:t>
            </w:r>
            <w:r w:rsidR="009D6CFF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F55F5A" w:rsidRPr="009D6CFF" w:rsidRDefault="009D6CFF" w:rsidP="00B21F10">
            <w:pPr>
              <w:jc w:val="left"/>
            </w:pPr>
            <w:r w:rsidRPr="009D6CFF">
              <w:t xml:space="preserve">Version 1 circulated for comment within The HDF Group. </w:t>
            </w:r>
          </w:p>
        </w:tc>
      </w:tr>
      <w:tr w:rsidR="00454638" w:rsidRPr="009D6CFF" w:rsidTr="004C0DEB">
        <w:trPr>
          <w:jc w:val="center"/>
        </w:trPr>
        <w:tc>
          <w:tcPr>
            <w:tcW w:w="2337" w:type="dxa"/>
          </w:tcPr>
          <w:p w:rsidR="00454638" w:rsidRDefault="00454638" w:rsidP="009F6261">
            <w:pPr>
              <w:jc w:val="left"/>
              <w:rPr>
                <w:i/>
              </w:rPr>
            </w:pPr>
            <w:r>
              <w:rPr>
                <w:i/>
              </w:rPr>
              <w:t>July 18, 2011:</w:t>
            </w:r>
          </w:p>
        </w:tc>
        <w:tc>
          <w:tcPr>
            <w:tcW w:w="7743" w:type="dxa"/>
          </w:tcPr>
          <w:p w:rsidR="00454638" w:rsidRPr="009D6CFF" w:rsidRDefault="00454638" w:rsidP="009D6CFF">
            <w:pPr>
              <w:jc w:val="left"/>
            </w:pPr>
            <w:r w:rsidRPr="009D6CFF">
              <w:t>Version 1</w:t>
            </w:r>
            <w:r>
              <w:t>.1</w:t>
            </w:r>
            <w:r w:rsidRPr="009D6CFF">
              <w:t xml:space="preserve"> circulated </w:t>
            </w:r>
            <w:r>
              <w:t>for comment within The HDF Group after first-round reviews</w:t>
            </w:r>
          </w:p>
        </w:tc>
      </w:tr>
      <w:tr w:rsidR="00454638" w:rsidRPr="009D6CFF" w:rsidTr="004C0DEB">
        <w:trPr>
          <w:jc w:val="center"/>
        </w:trPr>
        <w:tc>
          <w:tcPr>
            <w:tcW w:w="2337" w:type="dxa"/>
          </w:tcPr>
          <w:p w:rsidR="00454638" w:rsidRDefault="00454638" w:rsidP="009F6261">
            <w:pPr>
              <w:jc w:val="left"/>
              <w:rPr>
                <w:i/>
              </w:rPr>
            </w:pPr>
            <w:r>
              <w:rPr>
                <w:i/>
              </w:rPr>
              <w:t>July 25, 2011:</w:t>
            </w:r>
          </w:p>
        </w:tc>
        <w:tc>
          <w:tcPr>
            <w:tcW w:w="7743" w:type="dxa"/>
          </w:tcPr>
          <w:p w:rsidR="00B7740F" w:rsidRPr="009D6CFF" w:rsidRDefault="00454638" w:rsidP="00454638">
            <w:pPr>
              <w:jc w:val="left"/>
            </w:pPr>
            <w:r w:rsidRPr="009D6CFF">
              <w:t>Version 1</w:t>
            </w:r>
            <w:r>
              <w:t>.2</w:t>
            </w:r>
            <w:r w:rsidRPr="009D6CFF">
              <w:t xml:space="preserve"> circulated </w:t>
            </w:r>
            <w:r>
              <w:t>for comment within The HDF Group after second-round reviews</w:t>
            </w:r>
          </w:p>
        </w:tc>
      </w:tr>
      <w:tr w:rsidR="00B7740F" w:rsidRPr="009D6CFF" w:rsidTr="004C0DEB">
        <w:trPr>
          <w:jc w:val="center"/>
        </w:trPr>
        <w:tc>
          <w:tcPr>
            <w:tcW w:w="2337" w:type="dxa"/>
          </w:tcPr>
          <w:p w:rsidR="00B7740F" w:rsidRDefault="00B7740F" w:rsidP="009F6261">
            <w:pPr>
              <w:jc w:val="left"/>
              <w:rPr>
                <w:i/>
              </w:rPr>
            </w:pPr>
            <w:r>
              <w:rPr>
                <w:i/>
              </w:rPr>
              <w:t>August 11, 2011:</w:t>
            </w:r>
          </w:p>
        </w:tc>
        <w:tc>
          <w:tcPr>
            <w:tcW w:w="7743" w:type="dxa"/>
          </w:tcPr>
          <w:p w:rsidR="00B7740F" w:rsidRPr="009D6CFF" w:rsidRDefault="00B7740F" w:rsidP="00454638">
            <w:pPr>
              <w:jc w:val="left"/>
            </w:pPr>
            <w:r>
              <w:t>Version 1.3 circulated for comment with The HDF Group after third-round reviews</w:t>
            </w:r>
          </w:p>
        </w:tc>
      </w:tr>
    </w:tbl>
    <w:p w:rsidR="00F52DB0" w:rsidRPr="00C62B71" w:rsidRDefault="00F52DB0" w:rsidP="00BF65A7">
      <w:pPr>
        <w:spacing w:after="0"/>
      </w:pPr>
    </w:p>
    <w:sectPr w:rsidR="00F52DB0" w:rsidRPr="00C62B71" w:rsidSect="00F52DB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4A0" w:rsidRDefault="003304A0" w:rsidP="00F52DB0">
      <w:r>
        <w:separator/>
      </w:r>
    </w:p>
  </w:endnote>
  <w:endnote w:type="continuationSeparator" w:id="0">
    <w:p w:rsidR="003304A0" w:rsidRDefault="003304A0" w:rsidP="00F5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FC7FB1" w:rsidRDefault="00FC7FB1" w:rsidP="00F52DB0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D9293A">
                <w:rPr>
                  <w:noProof/>
                </w:rPr>
                <w:t>3</w:t>
              </w:r>
            </w:fldSimple>
            <w:r>
              <w:t xml:space="preserve"> of </w:t>
            </w:r>
            <w:fldSimple w:instr=" NUMPAGES  ">
              <w:r w:rsidR="00D9293A">
                <w:rPr>
                  <w:noProof/>
                </w:rPr>
                <w:t>6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FC7FB1" w:rsidRDefault="00FC7FB1" w:rsidP="00F52DB0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855112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855112">
                <w:rPr>
                  <w:noProof/>
                </w:rPr>
                <w:t>6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4A0" w:rsidRDefault="003304A0" w:rsidP="00F52DB0">
      <w:r>
        <w:separator/>
      </w:r>
    </w:p>
  </w:footnote>
  <w:footnote w:type="continuationSeparator" w:id="0">
    <w:p w:rsidR="003304A0" w:rsidRDefault="003304A0" w:rsidP="00F5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FB1" w:rsidRPr="006D547A" w:rsidRDefault="00AF14CC" w:rsidP="006D547A">
    <w:pPr>
      <w:pStyle w:val="Header"/>
    </w:pPr>
    <w:r>
      <w:t>August</w:t>
    </w:r>
    <w:r>
      <w:t xml:space="preserve"> </w:t>
    </w:r>
    <w:r>
      <w:t>11</w:t>
    </w:r>
    <w:r w:rsidR="00FC7FB1">
      <w:t>, 2011</w:t>
    </w:r>
    <w:r w:rsidR="00FC7FB1">
      <w:ptab w:relativeTo="margin" w:alignment="center" w:leader="none"/>
    </w:r>
    <w:r w:rsidR="00FC7FB1">
      <w:ptab w:relativeTo="margin" w:alignment="right" w:leader="none"/>
    </w:r>
    <w:r w:rsidR="00FC7FB1">
      <w:t>RFC THG 2011-0</w:t>
    </w:r>
    <w:r>
      <w:t>8</w:t>
    </w:r>
    <w:r w:rsidR="00FC7FB1">
      <w:t>-</w:t>
    </w:r>
    <w:r>
      <w:t>11</w:t>
    </w:r>
    <w:r w:rsidR="00FC7FB1">
      <w:t>.v1.</w:t>
    </w:r>
    <w:r>
      <w:t>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FB1" w:rsidRPr="006D4EA4" w:rsidRDefault="008D45F7" w:rsidP="006D4EA4">
    <w:pPr>
      <w:pStyle w:val="THGHeader"/>
    </w:pPr>
    <w:r>
      <w:t>August</w:t>
    </w:r>
    <w:r w:rsidR="00FC7FB1">
      <w:t xml:space="preserve"> </w:t>
    </w:r>
    <w:r>
      <w:t>11</w:t>
    </w:r>
    <w:r w:rsidR="00FC7FB1">
      <w:t>, 2011</w:t>
    </w:r>
    <w:r w:rsidR="00FC7FB1">
      <w:ptab w:relativeTo="margin" w:alignment="center" w:leader="none"/>
    </w:r>
    <w:r w:rsidR="00FC7FB1">
      <w:ptab w:relativeTo="margin" w:alignment="right" w:leader="none"/>
    </w:r>
    <w:r>
      <w:t>RFC THG 2011-08</w:t>
    </w:r>
    <w:r w:rsidR="00FC7FB1">
      <w:t>-</w:t>
    </w:r>
    <w:r>
      <w:t>11</w:t>
    </w:r>
    <w:r w:rsidR="00FC7FB1">
      <w:t>.v1.</w:t>
    </w:r>
    <w: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1702BD"/>
    <w:multiLevelType w:val="hybridMultilevel"/>
    <w:tmpl w:val="06A8C0B4"/>
    <w:lvl w:ilvl="0" w:tplc="6506FA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5DB49C1"/>
    <w:multiLevelType w:val="hybridMultilevel"/>
    <w:tmpl w:val="82567D36"/>
    <w:lvl w:ilvl="0" w:tplc="7F9E6E6C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AD934B6"/>
    <w:multiLevelType w:val="hybridMultilevel"/>
    <w:tmpl w:val="26002710"/>
    <w:lvl w:ilvl="0" w:tplc="5F48E58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C249A3"/>
    <w:multiLevelType w:val="hybridMultilevel"/>
    <w:tmpl w:val="84D8D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317F5"/>
    <w:multiLevelType w:val="hybridMultilevel"/>
    <w:tmpl w:val="AAA04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34AB0"/>
    <w:multiLevelType w:val="multilevel"/>
    <w:tmpl w:val="AADC334A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8"/>
    <w:lvlOverride w:ilvl="0">
      <w:startOverride w:val="1"/>
    </w:lvlOverride>
  </w:num>
  <w:num w:numId="8">
    <w:abstractNumId w:val="18"/>
    <w:lvlOverride w:ilvl="0">
      <w:startOverride w:val="1"/>
    </w:lvlOverride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4"/>
  </w:num>
  <w:num w:numId="20">
    <w:abstractNumId w:val="13"/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5"/>
  </w:num>
  <w:num w:numId="34">
    <w:abstractNumId w:val="9"/>
  </w:num>
  <w:num w:numId="35">
    <w:abstractNumId w:val="16"/>
  </w:num>
  <w:num w:numId="36">
    <w:abstractNumId w:val="17"/>
  </w:num>
  <w:num w:numId="37">
    <w:abstractNumId w:val="10"/>
  </w:num>
  <w:num w:numId="38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6"/>
  <w:proofState w:spelling="clean" w:grammar="clean"/>
  <w:attachedTemplate r:id="rId1"/>
  <w:stylePaneFormatFilter w:val="1004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592"/>
    <w:rsid w:val="00002B50"/>
    <w:rsid w:val="00012DF3"/>
    <w:rsid w:val="00015080"/>
    <w:rsid w:val="000214EC"/>
    <w:rsid w:val="0002474F"/>
    <w:rsid w:val="00044C7C"/>
    <w:rsid w:val="00052EF7"/>
    <w:rsid w:val="00082BE1"/>
    <w:rsid w:val="00090D3E"/>
    <w:rsid w:val="00097CAC"/>
    <w:rsid w:val="000B31D9"/>
    <w:rsid w:val="000C11E3"/>
    <w:rsid w:val="00112CD2"/>
    <w:rsid w:val="00127C42"/>
    <w:rsid w:val="00130711"/>
    <w:rsid w:val="00175B7B"/>
    <w:rsid w:val="00184592"/>
    <w:rsid w:val="00186B80"/>
    <w:rsid w:val="001B1B0F"/>
    <w:rsid w:val="001B284E"/>
    <w:rsid w:val="001F6226"/>
    <w:rsid w:val="00211579"/>
    <w:rsid w:val="00230C95"/>
    <w:rsid w:val="00236307"/>
    <w:rsid w:val="002478E6"/>
    <w:rsid w:val="00253A02"/>
    <w:rsid w:val="00293DC0"/>
    <w:rsid w:val="002B2970"/>
    <w:rsid w:val="002C606E"/>
    <w:rsid w:val="002D157B"/>
    <w:rsid w:val="002D49CE"/>
    <w:rsid w:val="002F05DD"/>
    <w:rsid w:val="003070DB"/>
    <w:rsid w:val="003256FB"/>
    <w:rsid w:val="003304A0"/>
    <w:rsid w:val="003328AA"/>
    <w:rsid w:val="003427F3"/>
    <w:rsid w:val="00344AD4"/>
    <w:rsid w:val="003464D4"/>
    <w:rsid w:val="003553C1"/>
    <w:rsid w:val="00374692"/>
    <w:rsid w:val="0037592C"/>
    <w:rsid w:val="003E352E"/>
    <w:rsid w:val="004452D2"/>
    <w:rsid w:val="0044544A"/>
    <w:rsid w:val="00454638"/>
    <w:rsid w:val="00472F6E"/>
    <w:rsid w:val="00482CE5"/>
    <w:rsid w:val="004A3A21"/>
    <w:rsid w:val="004C0DEB"/>
    <w:rsid w:val="004F491F"/>
    <w:rsid w:val="00526D1F"/>
    <w:rsid w:val="00540047"/>
    <w:rsid w:val="005436CD"/>
    <w:rsid w:val="00551B7D"/>
    <w:rsid w:val="00551BFB"/>
    <w:rsid w:val="005647FF"/>
    <w:rsid w:val="005B145D"/>
    <w:rsid w:val="005E6C0F"/>
    <w:rsid w:val="005F6D11"/>
    <w:rsid w:val="005F7C1E"/>
    <w:rsid w:val="006260BB"/>
    <w:rsid w:val="00667AAE"/>
    <w:rsid w:val="00675E92"/>
    <w:rsid w:val="006854F5"/>
    <w:rsid w:val="006A041B"/>
    <w:rsid w:val="006A223A"/>
    <w:rsid w:val="006A24E3"/>
    <w:rsid w:val="006B19F4"/>
    <w:rsid w:val="006C111A"/>
    <w:rsid w:val="006D082B"/>
    <w:rsid w:val="006D4EA4"/>
    <w:rsid w:val="006D547A"/>
    <w:rsid w:val="007215BA"/>
    <w:rsid w:val="00752E29"/>
    <w:rsid w:val="0078515F"/>
    <w:rsid w:val="007860C1"/>
    <w:rsid w:val="007C33B9"/>
    <w:rsid w:val="0082523E"/>
    <w:rsid w:val="00836FB1"/>
    <w:rsid w:val="008418B2"/>
    <w:rsid w:val="00854C04"/>
    <w:rsid w:val="00855112"/>
    <w:rsid w:val="00857394"/>
    <w:rsid w:val="008578E2"/>
    <w:rsid w:val="008D132E"/>
    <w:rsid w:val="008D2AC7"/>
    <w:rsid w:val="008D45F7"/>
    <w:rsid w:val="00915522"/>
    <w:rsid w:val="00917220"/>
    <w:rsid w:val="00933985"/>
    <w:rsid w:val="00946A63"/>
    <w:rsid w:val="0098020E"/>
    <w:rsid w:val="009D11AC"/>
    <w:rsid w:val="009D353F"/>
    <w:rsid w:val="009D6CFF"/>
    <w:rsid w:val="009F3FE3"/>
    <w:rsid w:val="009F6261"/>
    <w:rsid w:val="00A71F67"/>
    <w:rsid w:val="00A77BE4"/>
    <w:rsid w:val="00A93A0D"/>
    <w:rsid w:val="00AA24DF"/>
    <w:rsid w:val="00AA42B4"/>
    <w:rsid w:val="00AC7D85"/>
    <w:rsid w:val="00AD497E"/>
    <w:rsid w:val="00AD5981"/>
    <w:rsid w:val="00AE0AB0"/>
    <w:rsid w:val="00AF14CC"/>
    <w:rsid w:val="00AF257E"/>
    <w:rsid w:val="00B03092"/>
    <w:rsid w:val="00B21F10"/>
    <w:rsid w:val="00B31E79"/>
    <w:rsid w:val="00B52CF1"/>
    <w:rsid w:val="00B64A9F"/>
    <w:rsid w:val="00B7740F"/>
    <w:rsid w:val="00BE5AB4"/>
    <w:rsid w:val="00BF65A7"/>
    <w:rsid w:val="00C27AF5"/>
    <w:rsid w:val="00C52A3F"/>
    <w:rsid w:val="00C57007"/>
    <w:rsid w:val="00C962CC"/>
    <w:rsid w:val="00CA19A7"/>
    <w:rsid w:val="00CB0D13"/>
    <w:rsid w:val="00CB5FD1"/>
    <w:rsid w:val="00CB5FF4"/>
    <w:rsid w:val="00CE6A6F"/>
    <w:rsid w:val="00CF4220"/>
    <w:rsid w:val="00D07438"/>
    <w:rsid w:val="00D56BA0"/>
    <w:rsid w:val="00D766D2"/>
    <w:rsid w:val="00D80E9C"/>
    <w:rsid w:val="00D9293A"/>
    <w:rsid w:val="00DC05F4"/>
    <w:rsid w:val="00DD3728"/>
    <w:rsid w:val="00DF1FA8"/>
    <w:rsid w:val="00E15DD0"/>
    <w:rsid w:val="00E364DC"/>
    <w:rsid w:val="00E66A30"/>
    <w:rsid w:val="00EA28B4"/>
    <w:rsid w:val="00EB5F5D"/>
    <w:rsid w:val="00EC6580"/>
    <w:rsid w:val="00EF0ADF"/>
    <w:rsid w:val="00F24444"/>
    <w:rsid w:val="00F319E9"/>
    <w:rsid w:val="00F4715F"/>
    <w:rsid w:val="00F52DB0"/>
    <w:rsid w:val="00F54AE7"/>
    <w:rsid w:val="00F55F5A"/>
    <w:rsid w:val="00F66B74"/>
    <w:rsid w:val="00FC486C"/>
    <w:rsid w:val="00FC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B5F5D"/>
  </w:style>
  <w:style w:type="character" w:styleId="HTMLCode">
    <w:name w:val="HTML Code"/>
    <w:basedOn w:val="DefaultParagraphFont"/>
    <w:uiPriority w:val="99"/>
    <w:semiHidden/>
    <w:unhideWhenUsed/>
    <w:rsid w:val="00EB5F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5F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t%20UIUC\2011%20Summer\HDF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005B9-8CA4-42F8-BACD-C9FA8759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2344</TotalTime>
  <Pages>6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13131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Chao Mei</dc:creator>
  <cp:lastModifiedBy>Chao</cp:lastModifiedBy>
  <cp:revision>21</cp:revision>
  <cp:lastPrinted>2008-08-22T21:45:00Z</cp:lastPrinted>
  <dcterms:created xsi:type="dcterms:W3CDTF">2011-07-25T10:22:00Z</dcterms:created>
  <dcterms:modified xsi:type="dcterms:W3CDTF">2011-08-11T18:21:00Z</dcterms:modified>
</cp:coreProperties>
</file>