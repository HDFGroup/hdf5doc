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92" w:rsidRDefault="0000628A" w:rsidP="00174D6B">
      <w:pPr>
        <w:pStyle w:val="Title"/>
        <w:spacing w:before="288" w:after="288"/>
      </w:pPr>
      <w:r>
        <w:t xml:space="preserve">RFC: </w:t>
      </w:r>
      <w:r w:rsidR="00E7663E">
        <w:t>B</w:t>
      </w:r>
      <w:r w:rsidR="00E7663E" w:rsidRPr="00E7663E">
        <w:t xml:space="preserve">undling the HDF-EOS </w:t>
      </w:r>
      <w:r w:rsidR="00C52BC6">
        <w:t>P</w:t>
      </w:r>
      <w:r w:rsidR="00E7663E" w:rsidRPr="00E7663E">
        <w:t>lugin with HDFView</w:t>
      </w:r>
    </w:p>
    <w:p w:rsidR="004A1992" w:rsidRPr="00597039" w:rsidRDefault="004A1992" w:rsidP="00174D6B">
      <w:pPr>
        <w:pStyle w:val="Author"/>
        <w:spacing w:before="288" w:after="288"/>
      </w:pPr>
    </w:p>
    <w:p w:rsidR="004A1992" w:rsidRDefault="00C52BC6" w:rsidP="00174D6B">
      <w:pPr>
        <w:pStyle w:val="Author"/>
        <w:spacing w:before="288" w:after="288"/>
      </w:pPr>
      <w:r>
        <w:t>04</w:t>
      </w:r>
      <w:r w:rsidR="00326883">
        <w:t>/</w:t>
      </w:r>
      <w:r>
        <w:t>11</w:t>
      </w:r>
      <w:r w:rsidR="004A1992">
        <w:t>/</w:t>
      </w:r>
      <w:r w:rsidR="0000628A">
        <w:t>2013</w:t>
      </w:r>
    </w:p>
    <w:p w:rsidR="0000628A" w:rsidRDefault="0000628A" w:rsidP="00174D6B">
      <w:pPr>
        <w:pStyle w:val="Author"/>
        <w:spacing w:before="288" w:after="288"/>
      </w:pPr>
      <w:r>
        <w:t>Peter Cao</w:t>
      </w:r>
    </w:p>
    <w:p w:rsidR="004A1992" w:rsidRDefault="004A1992" w:rsidP="00174D6B">
      <w:pPr>
        <w:pStyle w:val="Author"/>
        <w:spacing w:before="288" w:after="288"/>
      </w:pPr>
      <w:r>
        <w:t>The HDF Group</w:t>
      </w:r>
    </w:p>
    <w:p w:rsidR="004A1992" w:rsidRPr="00913E2A" w:rsidRDefault="004A1992" w:rsidP="00174D6B">
      <w:pPr>
        <w:pStyle w:val="Divider"/>
        <w:spacing w:before="288" w:after="288"/>
      </w:pPr>
    </w:p>
    <w:p w:rsidR="00DD1E6C" w:rsidRDefault="00DD1E6C" w:rsidP="00DD1E6C">
      <w:pPr>
        <w:pStyle w:val="Heading1"/>
      </w:pPr>
      <w:r>
        <w:t xml:space="preserve">Introduction    </w:t>
      </w:r>
    </w:p>
    <w:p w:rsidR="00311AA3" w:rsidRDefault="00311AA3" w:rsidP="000A48C1">
      <w:pPr>
        <w:spacing w:after="0"/>
        <w:jc w:val="left"/>
      </w:pPr>
      <w:r>
        <w:t xml:space="preserve">The following memo is from </w:t>
      </w:r>
      <w:bookmarkStart w:id="0" w:name="OLE_LINK1"/>
      <w:bookmarkStart w:id="1" w:name="OLE_LINK2"/>
      <w:r w:rsidRPr="00311AA3">
        <w:t xml:space="preserve">Dan </w:t>
      </w:r>
      <w:proofErr w:type="spellStart"/>
      <w:r w:rsidRPr="00311AA3">
        <w:t>Marinelli</w:t>
      </w:r>
      <w:proofErr w:type="spellEnd"/>
      <w:r>
        <w:t xml:space="preserve"> </w:t>
      </w:r>
      <w:bookmarkEnd w:id="0"/>
      <w:bookmarkEnd w:id="1"/>
      <w:r>
        <w:t>about bundling the HDF-EOS plugin with HDFView:</w:t>
      </w:r>
    </w:p>
    <w:p w:rsidR="000A48C1" w:rsidRPr="00253B91" w:rsidRDefault="00311AA3" w:rsidP="000A48C1">
      <w:pPr>
        <w:spacing w:after="0"/>
        <w:jc w:val="left"/>
        <w:rPr>
          <w:i/>
        </w:rPr>
      </w:pPr>
      <w:r>
        <w:t>“</w:t>
      </w:r>
      <w:r w:rsidR="000A48C1" w:rsidRPr="00253B91">
        <w:rPr>
          <w:i/>
        </w:rPr>
        <w:t xml:space="preserve">The HDF-EOS plug-in was developed by Raytheon via the EEB contract with NASA. It is considered NASA developed software. By integrating the HDF-EOS plug-in with the HDFView software, HDFView can be used </w:t>
      </w:r>
      <w:r w:rsidR="007B6CB5">
        <w:rPr>
          <w:i/>
        </w:rPr>
        <w:t xml:space="preserve">to </w:t>
      </w:r>
      <w:r w:rsidR="000A48C1" w:rsidRPr="00253B91">
        <w:rPr>
          <w:i/>
        </w:rPr>
        <w:t>browse any HDF-EOS file in a way that reflects the HDF-EOS data model. This feature benefits many HDF-EOS users. HDFView is owned by The HDF Group and is provided free to the community of users. Users are responsible for building their tools, incorporating both products, and using them as needed.</w:t>
      </w:r>
    </w:p>
    <w:p w:rsidR="000A48C1" w:rsidRPr="00253B91" w:rsidRDefault="000A48C1" w:rsidP="000A48C1">
      <w:pPr>
        <w:spacing w:after="0"/>
        <w:jc w:val="left"/>
        <w:rPr>
          <w:i/>
        </w:rPr>
      </w:pPr>
      <w:r w:rsidRPr="00253B91">
        <w:rPr>
          <w:i/>
        </w:rPr>
        <w:t>Since there is a lag between HDF-EOS plug-in and HDFView releases, HDF-EOS users may attempt to integrate a version of the HDF-EOS plug-in that is not compatible with their version of HDFView. In such cases, HDFView cannot open HDF-EOS files. The HDF Group has received several complaints in the past regarding this issue.</w:t>
      </w:r>
    </w:p>
    <w:p w:rsidR="00311AA3" w:rsidRDefault="000A48C1" w:rsidP="000A48C1">
      <w:pPr>
        <w:spacing w:after="0"/>
        <w:jc w:val="left"/>
        <w:rPr>
          <w:i/>
        </w:rPr>
      </w:pPr>
      <w:r w:rsidRPr="00253B91">
        <w:rPr>
          <w:i/>
        </w:rPr>
        <w:t>This memo is to provide NASA concurrence with allowing Raytheon to bundle the version of the HDF-EOS plug-in compatible with HDFView and to redistribute the bundled package. The redistribution of the bundled package would be done as soon as a new version of HDF-EOS plug-in is released.</w:t>
      </w:r>
      <w:r w:rsidR="00311AA3" w:rsidRPr="00253B91">
        <w:rPr>
          <w:i/>
        </w:rPr>
        <w:t>”</w:t>
      </w:r>
    </w:p>
    <w:p w:rsidR="00856DA8" w:rsidRDefault="00856DA8" w:rsidP="000A48C1">
      <w:pPr>
        <w:spacing w:after="0"/>
        <w:jc w:val="left"/>
      </w:pPr>
      <w:r>
        <w:t>This RFC describes the options and work needed for the request Dan mentioned above.</w:t>
      </w:r>
    </w:p>
    <w:p w:rsidR="00856DA8" w:rsidRDefault="00856DA8" w:rsidP="00253B91">
      <w:pPr>
        <w:pStyle w:val="Heading1"/>
      </w:pPr>
      <w:r>
        <w:t xml:space="preserve">The current </w:t>
      </w:r>
      <w:r w:rsidR="000E4AB3">
        <w:t>distribution</w:t>
      </w:r>
    </w:p>
    <w:p w:rsidR="0034450C" w:rsidRDefault="00856DA8" w:rsidP="000A48C1">
      <w:pPr>
        <w:spacing w:after="0"/>
        <w:jc w:val="left"/>
      </w:pPr>
      <w:r>
        <w:t xml:space="preserve"> </w:t>
      </w:r>
      <w:r w:rsidR="0034450C">
        <w:t xml:space="preserve">HDFView and the HDF-EOF plugin </w:t>
      </w:r>
      <w:r w:rsidR="00322070">
        <w:t xml:space="preserve">have been </w:t>
      </w:r>
      <w:r w:rsidR="0034450C">
        <w:t xml:space="preserve">developed and released independently. HDFView is developed and released </w:t>
      </w:r>
      <w:r w:rsidR="00322070">
        <w:t>by the HDF-Java team</w:t>
      </w:r>
      <w:r w:rsidR="0034450C">
        <w:t xml:space="preserve"> and the HDF-EOS plugin work is done by Raytheon. HDFView is usually released once a year (</w:t>
      </w:r>
      <w:r w:rsidR="00322070">
        <w:t xml:space="preserve">often </w:t>
      </w:r>
      <w:r w:rsidR="00E959ED">
        <w:t xml:space="preserve">in </w:t>
      </w:r>
      <w:r w:rsidR="0034450C">
        <w:t xml:space="preserve">November). The plugin is released a few months after each release of HDFView so that </w:t>
      </w:r>
      <w:r w:rsidR="00322070">
        <w:t>it</w:t>
      </w:r>
      <w:r w:rsidR="0034450C">
        <w:t xml:space="preserve"> can pick up the changes and update</w:t>
      </w:r>
      <w:r w:rsidR="00E959ED">
        <w:t>s</w:t>
      </w:r>
      <w:r w:rsidR="0034450C">
        <w:t xml:space="preserve"> from HDFView.</w:t>
      </w:r>
    </w:p>
    <w:p w:rsidR="00D9682A" w:rsidRDefault="00F731FC" w:rsidP="00253B91">
      <w:r>
        <w:t>The decision of having separate release</w:t>
      </w:r>
      <w:r w:rsidR="00322070">
        <w:t>s</w:t>
      </w:r>
      <w:r>
        <w:t xml:space="preserve"> was made a few years ago based on the following reasons:</w:t>
      </w:r>
    </w:p>
    <w:p w:rsidR="00F731FC" w:rsidRPr="00C322C8" w:rsidRDefault="00E959ED" w:rsidP="00A70860">
      <w:pPr>
        <w:pStyle w:val="ListNumberReference"/>
        <w:numPr>
          <w:ilvl w:val="0"/>
          <w:numId w:val="8"/>
        </w:numPr>
      </w:pPr>
      <w:r>
        <w:t>The work of t</w:t>
      </w:r>
      <w:r w:rsidR="00F731FC" w:rsidRPr="00C322C8">
        <w:t xml:space="preserve">he HDF-EOS plugin and HDFView </w:t>
      </w:r>
      <w:r w:rsidR="00322070">
        <w:t>is</w:t>
      </w:r>
      <w:r w:rsidR="00322070" w:rsidRPr="00C322C8">
        <w:t xml:space="preserve"> </w:t>
      </w:r>
      <w:r w:rsidR="00F731FC" w:rsidRPr="00C322C8">
        <w:t xml:space="preserve">done by different teams and </w:t>
      </w:r>
      <w:r w:rsidR="00322070">
        <w:t>each team has</w:t>
      </w:r>
      <w:r w:rsidR="00F731FC" w:rsidRPr="00C322C8">
        <w:t xml:space="preserve"> different release cycles</w:t>
      </w:r>
    </w:p>
    <w:p w:rsidR="00F731FC" w:rsidRPr="00C322C8" w:rsidRDefault="00E959ED" w:rsidP="00A70860">
      <w:pPr>
        <w:pStyle w:val="ListNumberReference"/>
        <w:numPr>
          <w:ilvl w:val="0"/>
          <w:numId w:val="8"/>
        </w:numPr>
      </w:pPr>
      <w:r>
        <w:lastRenderedPageBreak/>
        <w:t>The supported platform</w:t>
      </w:r>
      <w:r w:rsidR="007B6CB5">
        <w:t>s</w:t>
      </w:r>
      <w:r>
        <w:t xml:space="preserve"> of t</w:t>
      </w:r>
      <w:r w:rsidR="00F731FC" w:rsidRPr="00C322C8">
        <w:t xml:space="preserve">he HDF-EOS plugin and HDFView </w:t>
      </w:r>
      <w:r>
        <w:t>are</w:t>
      </w:r>
      <w:r w:rsidRPr="00C322C8">
        <w:t xml:space="preserve"> </w:t>
      </w:r>
      <w:r w:rsidR="00F731FC" w:rsidRPr="00C322C8">
        <w:t xml:space="preserve">different. Usually HDFView </w:t>
      </w:r>
      <w:r>
        <w:t xml:space="preserve">has more </w:t>
      </w:r>
      <w:r w:rsidR="00F731FC" w:rsidRPr="00C322C8">
        <w:t>support</w:t>
      </w:r>
      <w:r>
        <w:t>ed</w:t>
      </w:r>
      <w:r w:rsidR="00F731FC" w:rsidRPr="00C322C8">
        <w:t xml:space="preserve"> platforms than the plugin</w:t>
      </w:r>
    </w:p>
    <w:p w:rsidR="00F731FC" w:rsidRPr="00C322C8" w:rsidRDefault="00F731FC" w:rsidP="00A70860">
      <w:pPr>
        <w:pStyle w:val="ListNumberReference"/>
        <w:numPr>
          <w:ilvl w:val="0"/>
          <w:numId w:val="8"/>
        </w:numPr>
      </w:pPr>
      <w:r w:rsidRPr="00C322C8">
        <w:t>Majority of general users do not need the plugin</w:t>
      </w:r>
      <w:r w:rsidR="00E959ED">
        <w:t>. It is better to leave the plugin out of the HDFView distribution</w:t>
      </w:r>
    </w:p>
    <w:p w:rsidR="00F731FC" w:rsidRPr="00C322C8" w:rsidRDefault="00F731FC" w:rsidP="00A70860">
      <w:pPr>
        <w:pStyle w:val="ListNumberReference"/>
        <w:numPr>
          <w:ilvl w:val="0"/>
          <w:numId w:val="8"/>
        </w:numPr>
      </w:pPr>
      <w:r w:rsidRPr="00C322C8">
        <w:t xml:space="preserve">Maintaining the fixes and keeping up the plugin with HDFView </w:t>
      </w:r>
      <w:r w:rsidR="00322070">
        <w:t>changes</w:t>
      </w:r>
      <w:r w:rsidR="00322070" w:rsidRPr="00C322C8">
        <w:t xml:space="preserve"> </w:t>
      </w:r>
      <w:r w:rsidRPr="00C322C8">
        <w:t>is a lot of work</w:t>
      </w:r>
      <w:r w:rsidR="00322070">
        <w:t xml:space="preserve"> if it is done by any single team</w:t>
      </w:r>
    </w:p>
    <w:p w:rsidR="00E05CE8" w:rsidRDefault="00E05CE8" w:rsidP="00253B91">
      <w:r>
        <w:t xml:space="preserve">As </w:t>
      </w:r>
      <w:r w:rsidRPr="00E05CE8">
        <w:t xml:space="preserve">Dan </w:t>
      </w:r>
      <w:proofErr w:type="spellStart"/>
      <w:r w:rsidRPr="00E05CE8">
        <w:t>Marinelli</w:t>
      </w:r>
      <w:proofErr w:type="spellEnd"/>
      <w:r>
        <w:t xml:space="preserve"> mentioned in his memo, the lag of the HDF-EOS plugin causes </w:t>
      </w:r>
      <w:r w:rsidR="0013111D">
        <w:t>problems for users</w:t>
      </w:r>
      <w:r w:rsidR="00E959ED">
        <w:t>, especially NASA users</w:t>
      </w:r>
      <w:r w:rsidR="0013111D">
        <w:t xml:space="preserve">. </w:t>
      </w:r>
      <w:r w:rsidR="0013111D" w:rsidRPr="0013111D">
        <w:t xml:space="preserve">HDF-EOS users may attempt to integrate a version of the HDF-EOS plug-in that is not compatible with </w:t>
      </w:r>
      <w:r w:rsidR="0013111D">
        <w:t>the users’ version of</w:t>
      </w:r>
      <w:r w:rsidR="0013111D" w:rsidRPr="0013111D">
        <w:t xml:space="preserve"> HDFView. In such cases, HDFView cannot open HDF-EOS files. The HDF Group has received several complaints in the past regarding this issue</w:t>
      </w:r>
      <w:r w:rsidR="0013111D">
        <w:t>. Also, installing the HDF-EOS plugin can be frustrating</w:t>
      </w:r>
      <w:r w:rsidR="00E959ED">
        <w:t xml:space="preserve"> sometimes</w:t>
      </w:r>
      <w:r w:rsidR="0013111D">
        <w:t>.</w:t>
      </w:r>
      <w:r w:rsidR="002C1B6E">
        <w:t xml:space="preserve"> Users have to manually enter the correct HDFView path and other information.</w:t>
      </w:r>
      <w:r w:rsidR="008467B4">
        <w:t xml:space="preserve"> </w:t>
      </w:r>
      <w:r w:rsidR="00E959ED">
        <w:t xml:space="preserve">If anything goes wrong, it is hard to make the plugin work in HDFView. This RFC presents </w:t>
      </w:r>
      <w:r w:rsidR="00322070">
        <w:t xml:space="preserve">four </w:t>
      </w:r>
      <w:r w:rsidR="008467B4">
        <w:t>solutions to this problem.</w:t>
      </w:r>
    </w:p>
    <w:p w:rsidR="008467B4" w:rsidRDefault="00B5310A" w:rsidP="00C322C8">
      <w:pPr>
        <w:pStyle w:val="Heading1"/>
      </w:pPr>
      <w:r>
        <w:t>S</w:t>
      </w:r>
      <w:r w:rsidR="008467B4">
        <w:t>olutions</w:t>
      </w:r>
    </w:p>
    <w:p w:rsidR="008467B4" w:rsidRDefault="0055471A" w:rsidP="00253B91">
      <w:r>
        <w:t xml:space="preserve">We propose </w:t>
      </w:r>
      <w:r w:rsidR="00322070">
        <w:t xml:space="preserve">four </w:t>
      </w:r>
      <w:r>
        <w:t>options on</w:t>
      </w:r>
      <w:r w:rsidR="00AF4CCA">
        <w:t xml:space="preserve"> how to</w:t>
      </w:r>
      <w:r>
        <w:t xml:space="preserve"> </w:t>
      </w:r>
      <w:r w:rsidR="00AF4CCA">
        <w:t xml:space="preserve">bundle </w:t>
      </w:r>
      <w:r>
        <w:t xml:space="preserve">the HDF-EOS plugin in HDFView. The proposed solutions are based on the fact that the </w:t>
      </w:r>
      <w:r w:rsidR="00113CAA">
        <w:t xml:space="preserve">binary </w:t>
      </w:r>
      <w:proofErr w:type="gramStart"/>
      <w:r w:rsidR="00113CAA">
        <w:t xml:space="preserve">files </w:t>
      </w:r>
      <w:r w:rsidR="008F7D94">
        <w:t xml:space="preserve">for </w:t>
      </w:r>
      <w:r>
        <w:t xml:space="preserve">the HDF-EOS </w:t>
      </w:r>
      <w:r w:rsidR="008F7D94">
        <w:t>plugin is</w:t>
      </w:r>
      <w:proofErr w:type="gramEnd"/>
      <w:r w:rsidR="008F7D94">
        <w:t xml:space="preserve"> available</w:t>
      </w:r>
      <w:r>
        <w:t>.</w:t>
      </w:r>
    </w:p>
    <w:p w:rsidR="0055471A" w:rsidRDefault="0055471A" w:rsidP="00C322C8">
      <w:pPr>
        <w:pStyle w:val="Heading2"/>
      </w:pPr>
      <w:r>
        <w:t xml:space="preserve">Add the plugin to the HDFView installer </w:t>
      </w:r>
      <w:r w:rsidR="008F7D94">
        <w:t>with a check-box for the plugin component</w:t>
      </w:r>
    </w:p>
    <w:p w:rsidR="00F168AF" w:rsidRDefault="00D45E76" w:rsidP="00C322C8">
      <w:bookmarkStart w:id="2" w:name="OLE_LINK3"/>
      <w:bookmarkStart w:id="3" w:name="OLE_LINK4"/>
      <w:r>
        <w:t xml:space="preserve">The HDFView installation program </w:t>
      </w:r>
      <w:r w:rsidR="00F168AF">
        <w:t xml:space="preserve">will </w:t>
      </w:r>
      <w:r>
        <w:t>include the HDF-EOS plugin</w:t>
      </w:r>
      <w:r w:rsidR="00F168AF">
        <w:t xml:space="preserve"> and provide a check-box for the plugin component. During the installation, users can choose to install the plugin component </w:t>
      </w:r>
      <w:r w:rsidR="008F7D94">
        <w:t>by selecting the check-box</w:t>
      </w:r>
      <w:r w:rsidR="00F168AF">
        <w:t xml:space="preserve">. The default setting </w:t>
      </w:r>
      <w:r w:rsidR="00C13B8F">
        <w:t xml:space="preserve">is </w:t>
      </w:r>
      <w:r w:rsidR="00F168AF">
        <w:t>not</w:t>
      </w:r>
      <w:r w:rsidR="00C13B8F">
        <w:t xml:space="preserve"> to</w:t>
      </w:r>
      <w:r w:rsidR="00F168AF">
        <w:t xml:space="preserve"> install the plugin.</w:t>
      </w:r>
    </w:p>
    <w:p w:rsidR="002F1B59" w:rsidRDefault="00F168AF" w:rsidP="00F168AF">
      <w:r>
        <w:t xml:space="preserve">Pros: a) a single installation package; </w:t>
      </w:r>
      <w:r w:rsidR="002F1B59">
        <w:t xml:space="preserve">b) very little </w:t>
      </w:r>
      <w:r w:rsidR="00C13B8F">
        <w:t xml:space="preserve">change </w:t>
      </w:r>
      <w:r w:rsidR="002F1B59">
        <w:t>for those who don’t need the plugin</w:t>
      </w:r>
    </w:p>
    <w:p w:rsidR="002D5036" w:rsidRDefault="002F1B59" w:rsidP="00F168AF">
      <w:r>
        <w:t xml:space="preserve">Cons: a) the plugin will add extra 10MB to the </w:t>
      </w:r>
      <w:r w:rsidR="00A70860">
        <w:t xml:space="preserve">current </w:t>
      </w:r>
      <w:r>
        <w:t>installation program</w:t>
      </w:r>
      <w:r w:rsidR="00A70860">
        <w:t xml:space="preserve"> (about 10MB)</w:t>
      </w:r>
      <w:r>
        <w:t>; b) those who don’t know anything about the plugin may be confused about the check box.</w:t>
      </w:r>
      <w:r w:rsidR="00F168AF">
        <w:t xml:space="preserve"> </w:t>
      </w:r>
    </w:p>
    <w:bookmarkEnd w:id="2"/>
    <w:bookmarkEnd w:id="3"/>
    <w:p w:rsidR="002D5036" w:rsidRPr="00C322C8" w:rsidRDefault="002D5036" w:rsidP="00C322C8"/>
    <w:p w:rsidR="0055471A" w:rsidRDefault="002D5036" w:rsidP="00C322C8">
      <w:pPr>
        <w:pStyle w:val="Heading2"/>
      </w:pPr>
      <w:r>
        <w:t xml:space="preserve">Distribute </w:t>
      </w:r>
      <w:r w:rsidR="0055471A">
        <w:t xml:space="preserve">a </w:t>
      </w:r>
      <w:r>
        <w:t>separate</w:t>
      </w:r>
      <w:r w:rsidR="0055471A">
        <w:t xml:space="preserve"> HDFView installer that install</w:t>
      </w:r>
      <w:r>
        <w:t>s</w:t>
      </w:r>
      <w:r w:rsidR="0055471A">
        <w:t xml:space="preserve"> the plugin automatically</w:t>
      </w:r>
    </w:p>
    <w:p w:rsidR="00E76560" w:rsidRDefault="00E76560" w:rsidP="00E76560">
      <w:r>
        <w:t xml:space="preserve">A separate HDFView installation program will be distributed. This installation program will automatically install the plugin. The </w:t>
      </w:r>
      <w:r w:rsidR="00C13B8F">
        <w:t xml:space="preserve">normal </w:t>
      </w:r>
      <w:r>
        <w:t>HDFView installation program will be the same as it is now</w:t>
      </w:r>
      <w:r w:rsidR="008F7D94">
        <w:t>, i.e. it will not have the plugin component in the distribution file</w:t>
      </w:r>
      <w:r>
        <w:t xml:space="preserve">. </w:t>
      </w:r>
    </w:p>
    <w:p w:rsidR="00E76560" w:rsidRDefault="00E76560" w:rsidP="00E76560">
      <w:r>
        <w:t>Pros: no change to those who do not want the plugin</w:t>
      </w:r>
    </w:p>
    <w:p w:rsidR="00E76560" w:rsidRDefault="00E76560" w:rsidP="00E76560">
      <w:r>
        <w:t xml:space="preserve">Cons: more work to add and maintain the extra distribution. </w:t>
      </w:r>
    </w:p>
    <w:p w:rsidR="002D5036" w:rsidRPr="00C322C8" w:rsidRDefault="002D5036" w:rsidP="00C322C8"/>
    <w:p w:rsidR="0055471A" w:rsidRDefault="002D5036" w:rsidP="00C322C8">
      <w:pPr>
        <w:pStyle w:val="Heading2"/>
      </w:pPr>
      <w:r>
        <w:lastRenderedPageBreak/>
        <w:t>Use</w:t>
      </w:r>
      <w:r w:rsidR="0055471A">
        <w:t xml:space="preserve"> a "Add plugin" </w:t>
      </w:r>
      <w:r>
        <w:t xml:space="preserve">button </w:t>
      </w:r>
      <w:r w:rsidR="0055471A">
        <w:t xml:space="preserve">in HDFView so that users can </w:t>
      </w:r>
      <w:r w:rsidR="008F7D94">
        <w:t>install the plugin any time</w:t>
      </w:r>
    </w:p>
    <w:p w:rsidR="006F3DEE" w:rsidRDefault="006F3DEE" w:rsidP="00C322C8">
      <w:r>
        <w:t xml:space="preserve">This option will add a button to HDFView so that users can choose to install the plugin </w:t>
      </w:r>
      <w:proofErr w:type="spellStart"/>
      <w:r>
        <w:t>anytime</w:t>
      </w:r>
      <w:proofErr w:type="spellEnd"/>
      <w:r>
        <w:t xml:space="preserve"> after HDFView is installed. When users click “Add HDF-EOS Plugin”, HDFView will download and install the plugin</w:t>
      </w:r>
      <w:r w:rsidR="008F7D94">
        <w:t xml:space="preserve"> automatically</w:t>
      </w:r>
      <w:r>
        <w:t>.</w:t>
      </w:r>
    </w:p>
    <w:p w:rsidR="006F3DEE" w:rsidRDefault="006F3DEE" w:rsidP="00C322C8">
      <w:r>
        <w:t xml:space="preserve">Pros: a) no change </w:t>
      </w:r>
      <w:r w:rsidR="008F7D94">
        <w:t xml:space="preserve">for </w:t>
      </w:r>
      <w:r>
        <w:t xml:space="preserve">the current users; b) users can add </w:t>
      </w:r>
      <w:r w:rsidR="008F7D94">
        <w:t xml:space="preserve">the </w:t>
      </w:r>
      <w:r>
        <w:t>plugin anytime</w:t>
      </w:r>
    </w:p>
    <w:p w:rsidR="002D5036" w:rsidRDefault="006F3DEE" w:rsidP="00C322C8">
      <w:r>
        <w:t xml:space="preserve">Cons: a) more work to implement the “Add plugin” button; b) extra work to maintain the predefined plugin location for download and installation; c) </w:t>
      </w:r>
      <w:r w:rsidR="00F03DAF">
        <w:t>easily mismatch HDFView and the plugin</w:t>
      </w:r>
      <w:r>
        <w:t xml:space="preserve"> </w:t>
      </w:r>
      <w:r w:rsidR="008F7D94">
        <w:t>releases.</w:t>
      </w:r>
    </w:p>
    <w:p w:rsidR="002D5036" w:rsidRPr="00C322C8" w:rsidRDefault="002D5036" w:rsidP="00C322C8"/>
    <w:p w:rsidR="002D5036" w:rsidRDefault="002D5036" w:rsidP="00C322C8">
      <w:pPr>
        <w:pStyle w:val="Heading2"/>
      </w:pPr>
      <w:r>
        <w:t>Distribute</w:t>
      </w:r>
      <w:r w:rsidR="0055471A">
        <w:t xml:space="preserve"> </w:t>
      </w:r>
      <w:r w:rsidR="00E56D91">
        <w:t xml:space="preserve">a special version of </w:t>
      </w:r>
      <w:r w:rsidR="0055471A">
        <w:t xml:space="preserve">HDFView with the plugin </w:t>
      </w:r>
      <w:r w:rsidR="00E56D91">
        <w:t>by Raytheon</w:t>
      </w:r>
    </w:p>
    <w:p w:rsidR="008467B4" w:rsidRDefault="00F03DAF" w:rsidP="00C322C8">
      <w:r>
        <w:t xml:space="preserve">This option is very similar to option #2 above. The difference is that the HDF-EOS plugin team will </w:t>
      </w:r>
      <w:r w:rsidR="00E24D5C">
        <w:t xml:space="preserve">distribute </w:t>
      </w:r>
      <w:r>
        <w:t xml:space="preserve">and maintain the HDFView </w:t>
      </w:r>
      <w:r w:rsidR="00E24D5C">
        <w:t xml:space="preserve">release </w:t>
      </w:r>
      <w:r>
        <w:t>packed with the plugin. There will be no plugin</w:t>
      </w:r>
      <w:r w:rsidR="00E24D5C">
        <w:t>-only</w:t>
      </w:r>
      <w:r>
        <w:t xml:space="preserve"> release. The plugin will be always packed inside HDFView. </w:t>
      </w:r>
      <w:r w:rsidR="00A257FA">
        <w:t xml:space="preserve">The HDF Group </w:t>
      </w:r>
      <w:r w:rsidR="0055471A">
        <w:t>will provide a link</w:t>
      </w:r>
      <w:r w:rsidR="00E24D5C">
        <w:t xml:space="preserve"> at the </w:t>
      </w:r>
      <w:proofErr w:type="spellStart"/>
      <w:r w:rsidR="00E24D5C">
        <w:t>hdf</w:t>
      </w:r>
      <w:proofErr w:type="spellEnd"/>
      <w:r w:rsidR="00E24D5C">
        <w:t>-java page</w:t>
      </w:r>
      <w:r w:rsidR="0055471A">
        <w:t xml:space="preserve"> to </w:t>
      </w:r>
      <w:r>
        <w:t xml:space="preserve">this </w:t>
      </w:r>
      <w:r w:rsidR="0055471A">
        <w:t>release of HDFView.</w:t>
      </w:r>
    </w:p>
    <w:p w:rsidR="00F03DAF" w:rsidRDefault="00F03DAF" w:rsidP="00C322C8">
      <w:r>
        <w:t xml:space="preserve">Pros: a) no change </w:t>
      </w:r>
      <w:r w:rsidR="008F7D94">
        <w:t>for the current</w:t>
      </w:r>
      <w:r>
        <w:t xml:space="preserve"> users; b) the HDFView with plugin can be released anytime</w:t>
      </w:r>
    </w:p>
    <w:p w:rsidR="00F03DAF" w:rsidRDefault="00F03DAF" w:rsidP="00C322C8">
      <w:r>
        <w:t>Cons:</w:t>
      </w:r>
      <w:r w:rsidR="00387275">
        <w:t xml:space="preserve"> </w:t>
      </w:r>
      <w:r w:rsidR="008F7D94">
        <w:t xml:space="preserve">a) </w:t>
      </w:r>
      <w:r>
        <w:t>extra work for the HDF-EOS plugin team to pack HDFView</w:t>
      </w:r>
      <w:r w:rsidR="008F7D94">
        <w:t xml:space="preserve">; b) some users may have redundant versions of HDFView, one from </w:t>
      </w:r>
      <w:r w:rsidR="0063482E">
        <w:t>the HDF Group and one from Raytheon.</w:t>
      </w:r>
    </w:p>
    <w:p w:rsidR="002C1B6E" w:rsidRDefault="002C1B6E" w:rsidP="00253B91"/>
    <w:p w:rsidR="007279DE" w:rsidRDefault="007279DE" w:rsidP="000E4AB3">
      <w:pPr>
        <w:pStyle w:val="Heading1"/>
      </w:pPr>
      <w:r>
        <w:t>Work Estimation</w:t>
      </w:r>
    </w:p>
    <w:p w:rsidR="007279DE" w:rsidRDefault="001104C2" w:rsidP="00253B91">
      <w:r>
        <w:t xml:space="preserve">The </w:t>
      </w:r>
      <w:r w:rsidR="0063482E">
        <w:t xml:space="preserve">amount of </w:t>
      </w:r>
      <w:r w:rsidR="00E24D5C">
        <w:t xml:space="preserve">extra </w:t>
      </w:r>
      <w:r>
        <w:t xml:space="preserve">work </w:t>
      </w:r>
      <w:r w:rsidR="00E24D5C">
        <w:t xml:space="preserve">added to the releases </w:t>
      </w:r>
      <w:r>
        <w:t xml:space="preserve">will depend on the </w:t>
      </w:r>
      <w:r w:rsidR="0063482E">
        <w:t>solution we</w:t>
      </w:r>
      <w:r w:rsidR="00C86921">
        <w:t xml:space="preserve"> choose</w:t>
      </w:r>
      <w:r>
        <w:t xml:space="preserve">. The following is a rough estimation </w:t>
      </w:r>
      <w:r w:rsidR="00E24D5C">
        <w:t xml:space="preserve">by </w:t>
      </w:r>
      <w:r>
        <w:t>the HDF-Java team. It needs to be adjusted by the HDF-EOS plugin team.</w:t>
      </w:r>
      <w:r w:rsidR="00C86921">
        <w:t xml:space="preserve"> The actual work will depend on the changes of HDF-Java and the HDF-EOS plugin</w:t>
      </w:r>
      <w:r w:rsidR="0063482E">
        <w:t xml:space="preserve">, e.g. the plugin may </w:t>
      </w:r>
      <w:r w:rsidR="006D12CB">
        <w:t xml:space="preserve">not </w:t>
      </w:r>
      <w:r w:rsidR="00F428FD">
        <w:t>be compatible</w:t>
      </w:r>
      <w:r w:rsidR="0063482E">
        <w:t xml:space="preserve"> to the new changes in HDFView</w:t>
      </w:r>
      <w:r w:rsidR="00C86921">
        <w:t xml:space="preserve">. The </w:t>
      </w:r>
      <w:r w:rsidR="0063482E">
        <w:t xml:space="preserve">following </w:t>
      </w:r>
      <w:r w:rsidR="00C86921">
        <w:t xml:space="preserve">estimation is based on </w:t>
      </w:r>
      <w:r w:rsidR="00E24D5C">
        <w:t xml:space="preserve">the first </w:t>
      </w:r>
      <w:r w:rsidR="00C86921">
        <w:t>release.</w:t>
      </w:r>
      <w:r w:rsidR="00E24D5C">
        <w:t xml:space="preserve"> Maintenance work needs to be added to other releases.</w:t>
      </w:r>
    </w:p>
    <w:p w:rsidR="00E24D5C" w:rsidRDefault="00E24D5C" w:rsidP="00253B91"/>
    <w:tbl>
      <w:tblPr>
        <w:tblW w:w="10460" w:type="dxa"/>
        <w:tblLook w:val="04A0" w:firstRow="1" w:lastRow="0" w:firstColumn="1" w:lastColumn="0" w:noHBand="0" w:noVBand="1"/>
      </w:tblPr>
      <w:tblGrid>
        <w:gridCol w:w="3760"/>
        <w:gridCol w:w="3760"/>
        <w:gridCol w:w="1480"/>
        <w:gridCol w:w="1460"/>
      </w:tblGrid>
      <w:tr w:rsidR="000E4AB3" w:rsidRPr="000E4AB3" w:rsidTr="00AF10FE">
        <w:trPr>
          <w:trHeight w:val="330"/>
        </w:trPr>
        <w:tc>
          <w:tcPr>
            <w:tcW w:w="752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Task</w:t>
            </w:r>
          </w:p>
        </w:tc>
        <w:tc>
          <w:tcPr>
            <w:tcW w:w="1480" w:type="dxa"/>
            <w:tcBorders>
              <w:top w:val="single" w:sz="12" w:space="0" w:color="auto"/>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HDF-Java team</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HDF-EOS team</w:t>
            </w:r>
          </w:p>
        </w:tc>
      </w:tr>
      <w:tr w:rsidR="000E4AB3" w:rsidRPr="000E4AB3" w:rsidTr="00AF10FE">
        <w:trPr>
          <w:trHeight w:val="315"/>
        </w:trPr>
        <w:tc>
          <w:tcPr>
            <w:tcW w:w="7520" w:type="dxa"/>
            <w:gridSpan w:val="2"/>
            <w:tcBorders>
              <w:top w:val="nil"/>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Build the plugin binary release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F428FD"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20</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Test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F10FE"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4</w:t>
            </w:r>
            <w:r w:rsidRPr="000E4AB3">
              <w:rPr>
                <w:rFonts w:ascii="Calibri" w:eastAsia="Times New Roman" w:hAnsi="Calibri" w:cs="Times New Roman"/>
                <w:color w:val="000000"/>
                <w:sz w:val="22"/>
                <w:lang w:eastAsia="zh-CN"/>
              </w:rPr>
              <w:t>0</w:t>
            </w:r>
            <w:r>
              <w:rPr>
                <w:rFonts w:ascii="Calibri" w:eastAsia="Times New Roman" w:hAnsi="Calibri" w:cs="Times New Roman"/>
                <w:color w:val="000000"/>
                <w:sz w:val="22"/>
                <w:lang w:eastAsia="zh-CN"/>
              </w:rPr>
              <w:t xml:space="preserve"> (fix problems)</w:t>
            </w:r>
          </w:p>
        </w:tc>
      </w:tr>
      <w:tr w:rsidR="000E4AB3" w:rsidRPr="000E4AB3" w:rsidTr="00AF10FE">
        <w:trPr>
          <w:trHeight w:val="300"/>
        </w:trPr>
        <w:tc>
          <w:tcPr>
            <w:tcW w:w="7520" w:type="dxa"/>
            <w:gridSpan w:val="2"/>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Write installation script to set up the plugin in HDFView</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40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1:</w:t>
            </w:r>
            <w:r w:rsidRPr="000E4AB3">
              <w:rPr>
                <w:rFonts w:ascii="Calibri" w:eastAsia="Times New Roman" w:hAnsi="Calibri" w:cs="Times New Roman"/>
                <w:color w:val="000000"/>
                <w:sz w:val="22"/>
                <w:lang w:eastAsia="zh-CN"/>
              </w:rPr>
              <w:t xml:space="preserve"> Add the plugin in HDFView installer with an option check box</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component check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lastRenderedPageBreak/>
              <w:t>Option 2:</w:t>
            </w:r>
            <w:r w:rsidRPr="000E4AB3">
              <w:rPr>
                <w:rFonts w:ascii="Calibri" w:eastAsia="Times New Roman" w:hAnsi="Calibri" w:cs="Times New Roman"/>
                <w:color w:val="000000"/>
                <w:sz w:val="22"/>
                <w:lang w:eastAsia="zh-CN"/>
              </w:rPr>
              <w:t xml:space="preserve"> Distribute a separate HDFView installer by the HDF-Java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B55DC1">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4" w:space="0" w:color="auto"/>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3:</w:t>
            </w:r>
            <w:r w:rsidRPr="000E4AB3">
              <w:rPr>
                <w:rFonts w:ascii="Calibri" w:eastAsia="Times New Roman" w:hAnsi="Calibri" w:cs="Times New Roman"/>
                <w:color w:val="000000"/>
                <w:sz w:val="22"/>
                <w:lang w:eastAsia="zh-CN"/>
              </w:rPr>
              <w:t xml:space="preserve"> Use a "Add plugin" button in HDFView  </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Implement "Add plugin" button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B55DC1"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2</w:t>
            </w:r>
            <w:r w:rsidR="000E4AB3" w:rsidRPr="000E4AB3">
              <w:rPr>
                <w:rFonts w:ascii="Calibri" w:eastAsia="Times New Roman" w:hAnsi="Calibri" w:cs="Times New Roman"/>
                <w:color w:val="000000"/>
                <w:sz w:val="22"/>
                <w:lang w:eastAsia="zh-CN"/>
              </w:rPr>
              <w:t>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tcBorders>
              <w:top w:val="nil"/>
              <w:left w:val="single" w:sz="12" w:space="0" w:color="auto"/>
              <w:bottom w:val="single" w:sz="4" w:space="0" w:color="auto"/>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p>
        </w:tc>
      </w:tr>
      <w:tr w:rsidR="000E4AB3" w:rsidRPr="000E4AB3" w:rsidTr="00AF10FE">
        <w:trPr>
          <w:trHeight w:val="300"/>
        </w:trPr>
        <w:tc>
          <w:tcPr>
            <w:tcW w:w="3760" w:type="dxa"/>
            <w:vMerge w:val="restart"/>
            <w:tcBorders>
              <w:top w:val="nil"/>
              <w:left w:val="single" w:sz="12" w:space="0" w:color="auto"/>
              <w:bottom w:val="single" w:sz="12" w:space="0" w:color="000000"/>
              <w:right w:val="single" w:sz="4" w:space="0" w:color="auto"/>
            </w:tcBorders>
            <w:shd w:val="clear" w:color="auto" w:fill="auto"/>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b/>
                <w:bCs/>
                <w:color w:val="0070C0"/>
                <w:sz w:val="22"/>
                <w:lang w:eastAsia="zh-CN"/>
              </w:rPr>
              <w:t>Option 4:</w:t>
            </w:r>
            <w:r w:rsidRPr="000E4AB3">
              <w:rPr>
                <w:rFonts w:ascii="Calibri" w:eastAsia="Times New Roman" w:hAnsi="Calibri" w:cs="Times New Roman"/>
                <w:color w:val="000000"/>
                <w:sz w:val="22"/>
                <w:lang w:eastAsia="zh-CN"/>
              </w:rPr>
              <w:t xml:space="preserve"> Distribute a separate HDFView installer by the HDF-EOS team</w:t>
            </w: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Integrate the plugin package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r w:rsidR="00F428FD">
              <w:rPr>
                <w:rFonts w:ascii="Calibri" w:eastAsia="Times New Roman" w:hAnsi="Calibri" w:cs="Times New Roman"/>
                <w:color w:val="000000"/>
                <w:sz w:val="22"/>
                <w:lang w:eastAsia="zh-CN"/>
              </w:rPr>
              <w:t>20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7530A"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5</w:t>
            </w:r>
          </w:p>
        </w:tc>
      </w:tr>
      <w:tr w:rsidR="000E4AB3" w:rsidRPr="000E4AB3" w:rsidTr="00AF10FE">
        <w:trPr>
          <w:trHeight w:val="300"/>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Make a release distribution</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 </w:t>
            </w:r>
            <w:r w:rsidR="00F428FD">
              <w:rPr>
                <w:rFonts w:ascii="Calibri" w:eastAsia="Times New Roman" w:hAnsi="Calibri" w:cs="Times New Roman"/>
                <w:color w:val="000000"/>
                <w:sz w:val="22"/>
                <w:lang w:eastAsia="zh-CN"/>
              </w:rPr>
              <w:t>10</w:t>
            </w:r>
          </w:p>
        </w:tc>
        <w:tc>
          <w:tcPr>
            <w:tcW w:w="1460" w:type="dxa"/>
            <w:tcBorders>
              <w:top w:val="nil"/>
              <w:left w:val="nil"/>
              <w:bottom w:val="single" w:sz="4" w:space="0" w:color="auto"/>
              <w:right w:val="single" w:sz="12" w:space="0" w:color="auto"/>
            </w:tcBorders>
            <w:shd w:val="clear" w:color="auto" w:fill="auto"/>
            <w:noWrap/>
            <w:vAlign w:val="bottom"/>
            <w:hideMark/>
          </w:tcPr>
          <w:p w:rsidR="000E4AB3" w:rsidRPr="000E4AB3" w:rsidRDefault="00A7530A" w:rsidP="00AF10FE">
            <w:pPr>
              <w:spacing w:before="0" w:after="0"/>
              <w:jc w:val="left"/>
              <w:rPr>
                <w:rFonts w:ascii="Calibri" w:eastAsia="Times New Roman" w:hAnsi="Calibri" w:cs="Times New Roman"/>
                <w:color w:val="000000"/>
                <w:sz w:val="22"/>
                <w:lang w:eastAsia="zh-CN"/>
              </w:rPr>
            </w:pPr>
            <w:r>
              <w:rPr>
                <w:rFonts w:ascii="Calibri" w:eastAsia="Times New Roman" w:hAnsi="Calibri" w:cs="Times New Roman"/>
                <w:color w:val="000000"/>
                <w:sz w:val="22"/>
                <w:lang w:eastAsia="zh-CN"/>
              </w:rPr>
              <w:t>5</w:t>
            </w:r>
            <w:bookmarkStart w:id="4" w:name="_GoBack"/>
            <w:bookmarkEnd w:id="4"/>
          </w:p>
        </w:tc>
      </w:tr>
      <w:tr w:rsidR="000E4AB3" w:rsidRPr="000E4AB3" w:rsidTr="00AF10FE">
        <w:trPr>
          <w:trHeight w:val="315"/>
        </w:trPr>
        <w:tc>
          <w:tcPr>
            <w:tcW w:w="3760" w:type="dxa"/>
            <w:vMerge/>
            <w:tcBorders>
              <w:top w:val="nil"/>
              <w:left w:val="single" w:sz="12" w:space="0" w:color="auto"/>
              <w:bottom w:val="single" w:sz="12" w:space="0" w:color="000000"/>
              <w:right w:val="single" w:sz="4" w:space="0" w:color="auto"/>
            </w:tcBorders>
            <w:vAlign w:val="center"/>
            <w:hideMark/>
          </w:tcPr>
          <w:p w:rsidR="000E4AB3" w:rsidRPr="000E4AB3" w:rsidRDefault="000E4AB3" w:rsidP="00AF10FE">
            <w:pPr>
              <w:spacing w:before="0" w:after="0"/>
              <w:jc w:val="left"/>
              <w:rPr>
                <w:rFonts w:ascii="Calibri" w:eastAsia="Times New Roman" w:hAnsi="Calibri" w:cs="Times New Roman"/>
                <w:color w:val="000000"/>
                <w:sz w:val="22"/>
                <w:lang w:eastAsia="zh-CN"/>
              </w:rPr>
            </w:pPr>
          </w:p>
        </w:tc>
        <w:tc>
          <w:tcPr>
            <w:tcW w:w="3760" w:type="dxa"/>
            <w:tcBorders>
              <w:top w:val="nil"/>
              <w:left w:val="nil"/>
              <w:bottom w:val="single" w:sz="12"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Setup download site</w:t>
            </w:r>
          </w:p>
        </w:tc>
        <w:tc>
          <w:tcPr>
            <w:tcW w:w="1480" w:type="dxa"/>
            <w:tcBorders>
              <w:top w:val="nil"/>
              <w:left w:val="nil"/>
              <w:bottom w:val="single" w:sz="4" w:space="0" w:color="auto"/>
              <w:right w:val="single" w:sz="4"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5</w:t>
            </w:r>
          </w:p>
        </w:tc>
        <w:tc>
          <w:tcPr>
            <w:tcW w:w="1460" w:type="dxa"/>
            <w:tcBorders>
              <w:top w:val="nil"/>
              <w:left w:val="nil"/>
              <w:bottom w:val="single" w:sz="12" w:space="0" w:color="auto"/>
              <w:right w:val="single" w:sz="12" w:space="0" w:color="auto"/>
            </w:tcBorders>
            <w:shd w:val="clear" w:color="auto" w:fill="auto"/>
            <w:noWrap/>
            <w:vAlign w:val="bottom"/>
            <w:hideMark/>
          </w:tcPr>
          <w:p w:rsidR="000E4AB3" w:rsidRPr="000E4AB3" w:rsidRDefault="000E4AB3" w:rsidP="00AF10FE">
            <w:pPr>
              <w:spacing w:before="0" w:after="0"/>
              <w:jc w:val="left"/>
              <w:rPr>
                <w:rFonts w:ascii="Calibri" w:eastAsia="Times New Roman" w:hAnsi="Calibri" w:cs="Times New Roman"/>
                <w:color w:val="000000"/>
                <w:sz w:val="22"/>
                <w:lang w:eastAsia="zh-CN"/>
              </w:rPr>
            </w:pPr>
            <w:r w:rsidRPr="000E4AB3">
              <w:rPr>
                <w:rFonts w:ascii="Calibri" w:eastAsia="Times New Roman" w:hAnsi="Calibri" w:cs="Times New Roman"/>
                <w:color w:val="000000"/>
                <w:sz w:val="22"/>
                <w:lang w:eastAsia="zh-CN"/>
              </w:rPr>
              <w:t>10</w:t>
            </w:r>
          </w:p>
        </w:tc>
      </w:tr>
    </w:tbl>
    <w:p w:rsidR="00C86921" w:rsidRPr="003C20A2" w:rsidRDefault="00C86921" w:rsidP="00253B91">
      <w:pPr>
        <w:rPr>
          <w:b/>
        </w:rPr>
      </w:pPr>
    </w:p>
    <w:p w:rsidR="001104C2" w:rsidRDefault="001104C2" w:rsidP="00253B91"/>
    <w:p w:rsidR="0013111D" w:rsidRDefault="0013111D" w:rsidP="00253B91"/>
    <w:p w:rsidR="0030060F" w:rsidRDefault="0030060F" w:rsidP="00253B91">
      <w:r>
        <w:br w:type="page"/>
      </w:r>
    </w:p>
    <w:p w:rsidR="0030060F" w:rsidRDefault="0030060F" w:rsidP="0030060F">
      <w:pPr>
        <w:pStyle w:val="Heading1"/>
      </w:pPr>
      <w:r>
        <w:lastRenderedPageBreak/>
        <w:t>References</w:t>
      </w:r>
    </w:p>
    <w:p w:rsidR="0030060F" w:rsidRDefault="00934F95" w:rsidP="00934F95">
      <w:pPr>
        <w:pStyle w:val="Heading2"/>
      </w:pPr>
      <w:r>
        <w:t xml:space="preserve">Comments from </w:t>
      </w:r>
      <w:proofErr w:type="spellStart"/>
      <w:r w:rsidRPr="00934F95">
        <w:t>Ebraahim</w:t>
      </w:r>
      <w:proofErr w:type="spellEnd"/>
      <w:r w:rsidRPr="00934F95">
        <w:t xml:space="preserve"> </w:t>
      </w:r>
      <w:proofErr w:type="spellStart"/>
      <w:r w:rsidRPr="00934F95">
        <w:t>Moghaddam-Taaheri</w:t>
      </w:r>
      <w:proofErr w:type="spellEnd"/>
      <w:r>
        <w:t>:</w:t>
      </w:r>
    </w:p>
    <w:p w:rsidR="00934F95" w:rsidRPr="00FE3186" w:rsidRDefault="00934F95" w:rsidP="00934F95">
      <w:pPr>
        <w:keepNext/>
        <w:keepLines/>
        <w:spacing w:before="360"/>
        <w:outlineLvl w:val="0"/>
        <w:rPr>
          <w:i/>
        </w:rPr>
      </w:pPr>
      <w:r w:rsidRPr="00FE3186">
        <w:rPr>
          <w:i/>
        </w:rPr>
        <w:t>Hi Peter,</w:t>
      </w:r>
    </w:p>
    <w:p w:rsidR="00934F95" w:rsidRPr="00FE3186" w:rsidRDefault="00934F95" w:rsidP="00934F95">
      <w:pPr>
        <w:keepNext/>
        <w:keepLines/>
        <w:spacing w:before="360"/>
        <w:outlineLvl w:val="0"/>
        <w:rPr>
          <w:i/>
        </w:rPr>
      </w:pPr>
      <w:r w:rsidRPr="00FE3186">
        <w:rPr>
          <w:i/>
        </w:rPr>
        <w:t xml:space="preserve">I do not prefer options 2 and 4, since some users will need to install both, and that will be much more confusing, especially for default program selection when double clicking on a </w:t>
      </w:r>
      <w:proofErr w:type="spellStart"/>
      <w:r w:rsidRPr="00FE3186">
        <w:rPr>
          <w:i/>
        </w:rPr>
        <w:t>hdf</w:t>
      </w:r>
      <w:proofErr w:type="spellEnd"/>
      <w:r w:rsidRPr="00FE3186">
        <w:rPr>
          <w:i/>
        </w:rPr>
        <w:t xml:space="preserve"> file to open it. Also option 2 is not attractive because of cons that you mentioned (they are too serious). I prefer option 1 since extra 8MB does not mean anything these days! And users can be educated a little bit (in your download </w:t>
      </w:r>
      <w:proofErr w:type="gramStart"/>
      <w:r w:rsidRPr="00FE3186">
        <w:rPr>
          <w:i/>
        </w:rPr>
        <w:t>site,</w:t>
      </w:r>
      <w:proofErr w:type="gramEnd"/>
      <w:r w:rsidRPr="00FE3186">
        <w:rPr>
          <w:i/>
        </w:rPr>
        <w:t xml:space="preserve"> or next to the checkmark box) on the usability of HDF-EOS plug-in. You can also add a menu item (or a button) for easy disabling and enabling of plug-in (by renaming hdfeos.jar to something else, resetting options Tools-&gt;User Options-&gt;Default Module for </w:t>
      </w:r>
      <w:proofErr w:type="spellStart"/>
      <w:r w:rsidRPr="00FE3186">
        <w:rPr>
          <w:i/>
        </w:rPr>
        <w:t>Treeview</w:t>
      </w:r>
      <w:proofErr w:type="spellEnd"/>
      <w:r w:rsidRPr="00FE3186">
        <w:rPr>
          <w:i/>
        </w:rPr>
        <w:t xml:space="preserve">, </w:t>
      </w:r>
      <w:proofErr w:type="spellStart"/>
      <w:r w:rsidRPr="00FE3186">
        <w:rPr>
          <w:i/>
        </w:rPr>
        <w:t>MetaDataView</w:t>
      </w:r>
      <w:proofErr w:type="spellEnd"/>
      <w:r w:rsidRPr="00FE3186">
        <w:rPr>
          <w:i/>
        </w:rPr>
        <w:t xml:space="preserve">, </w:t>
      </w:r>
      <w:proofErr w:type="spellStart"/>
      <w:r w:rsidRPr="00FE3186">
        <w:rPr>
          <w:i/>
        </w:rPr>
        <w:t>etc</w:t>
      </w:r>
      <w:proofErr w:type="spellEnd"/>
      <w:r w:rsidRPr="00FE3186">
        <w:rPr>
          <w:i/>
        </w:rPr>
        <w:t xml:space="preserve">, and registering/unregistering he2 and he5 file formats ). This may need some extra work now for you, but it is one time code addition and it is </w:t>
      </w:r>
      <w:proofErr w:type="spellStart"/>
      <w:r w:rsidRPr="00FE3186">
        <w:rPr>
          <w:i/>
        </w:rPr>
        <w:t>worthed</w:t>
      </w:r>
      <w:proofErr w:type="spellEnd"/>
      <w:r w:rsidRPr="00FE3186">
        <w:rPr>
          <w:i/>
        </w:rPr>
        <w:t>. Another advantage of this is that user can easily replace the files in lib/</w:t>
      </w:r>
      <w:proofErr w:type="spellStart"/>
      <w:r w:rsidRPr="00FE3186">
        <w:rPr>
          <w:i/>
        </w:rPr>
        <w:t>ext</w:t>
      </w:r>
      <w:proofErr w:type="spellEnd"/>
      <w:r w:rsidRPr="00FE3186">
        <w:rPr>
          <w:i/>
        </w:rPr>
        <w:t xml:space="preserve"> for plug-in with the new ones that I release later (obviously I will test new files with that version of HDFView for correct working) for plug-in update.</w:t>
      </w:r>
    </w:p>
    <w:p w:rsidR="00934F95" w:rsidRPr="00FE3186" w:rsidRDefault="00934F95" w:rsidP="00934F95">
      <w:pPr>
        <w:keepNext/>
        <w:keepLines/>
        <w:spacing w:before="360"/>
        <w:outlineLvl w:val="0"/>
        <w:rPr>
          <w:i/>
        </w:rPr>
      </w:pPr>
      <w:r w:rsidRPr="00FE3186">
        <w:rPr>
          <w:i/>
        </w:rPr>
        <w:t>So proper disabling and enabling with one click will make everyone happy, and users can easily select and use whichever they desire.</w:t>
      </w:r>
    </w:p>
    <w:p w:rsidR="00934F95" w:rsidRPr="00FE3186" w:rsidRDefault="00934F95" w:rsidP="00934F95">
      <w:pPr>
        <w:keepNext/>
        <w:keepLines/>
        <w:spacing w:before="360"/>
        <w:outlineLvl w:val="0"/>
        <w:rPr>
          <w:i/>
        </w:rPr>
      </w:pPr>
      <w:r w:rsidRPr="00FE3186">
        <w:rPr>
          <w:i/>
        </w:rPr>
        <w:t>I think the time estimation is OK, but you will need somewhat more time for the plug-in enabling/disabling that I suggested.</w:t>
      </w:r>
    </w:p>
    <w:p w:rsidR="00934F95" w:rsidRDefault="00934F95" w:rsidP="00934F95">
      <w:pPr>
        <w:keepNext/>
        <w:keepLines/>
        <w:spacing w:before="360"/>
        <w:outlineLvl w:val="0"/>
        <w:rPr>
          <w:i/>
        </w:rPr>
      </w:pPr>
      <w:r w:rsidRPr="00FE3186">
        <w:rPr>
          <w:i/>
        </w:rPr>
        <w:t>-Abe</w:t>
      </w:r>
    </w:p>
    <w:p w:rsidR="00151EEE" w:rsidRDefault="00151EEE" w:rsidP="00934F95">
      <w:pPr>
        <w:keepNext/>
        <w:keepLines/>
        <w:spacing w:before="360"/>
        <w:outlineLvl w:val="0"/>
        <w:rPr>
          <w:i/>
        </w:rPr>
      </w:pPr>
    </w:p>
    <w:p w:rsidR="00151EEE" w:rsidRDefault="00151EEE" w:rsidP="00934F95">
      <w:pPr>
        <w:keepNext/>
        <w:keepLines/>
        <w:spacing w:before="360"/>
        <w:outlineLvl w:val="0"/>
        <w:rPr>
          <w:rFonts w:ascii="Arial" w:hAnsi="Arial" w:cs="Arial"/>
          <w:sz w:val="20"/>
          <w:szCs w:val="20"/>
        </w:rPr>
      </w:pPr>
      <w:r>
        <w:rPr>
          <w:rFonts w:ascii="Arial" w:hAnsi="Arial" w:cs="Arial"/>
          <w:sz w:val="20"/>
          <w:szCs w:val="20"/>
        </w:rPr>
        <w:t xml:space="preserve">What I was thinking is that you bundle old plug-in (with pre-existing </w:t>
      </w:r>
      <w:proofErr w:type="spellStart"/>
      <w:r>
        <w:rPr>
          <w:rFonts w:ascii="Arial" w:hAnsi="Arial" w:cs="Arial"/>
          <w:sz w:val="20"/>
          <w:szCs w:val="20"/>
        </w:rPr>
        <w:t>hdf-eos</w:t>
      </w:r>
      <w:proofErr w:type="spellEnd"/>
      <w:r>
        <w:rPr>
          <w:rFonts w:ascii="Arial" w:hAnsi="Arial" w:cs="Arial"/>
          <w:sz w:val="20"/>
          <w:szCs w:val="20"/>
        </w:rPr>
        <w:t xml:space="preserve"> </w:t>
      </w:r>
      <w:proofErr w:type="spellStart"/>
      <w:r>
        <w:rPr>
          <w:rFonts w:ascii="Arial" w:hAnsi="Arial" w:cs="Arial"/>
          <w:sz w:val="20"/>
          <w:szCs w:val="20"/>
        </w:rPr>
        <w:t>jni</w:t>
      </w:r>
      <w:proofErr w:type="spellEnd"/>
      <w:r>
        <w:rPr>
          <w:rFonts w:ascii="Arial" w:hAnsi="Arial" w:cs="Arial"/>
          <w:sz w:val="20"/>
          <w:szCs w:val="20"/>
        </w:rPr>
        <w:t xml:space="preserve"> and jar files) into main HDFView. So during HDFView Installation one will have a chance to install </w:t>
      </w:r>
      <w:proofErr w:type="spellStart"/>
      <w:r>
        <w:rPr>
          <w:rFonts w:ascii="Arial" w:hAnsi="Arial" w:cs="Arial"/>
          <w:sz w:val="20"/>
          <w:szCs w:val="20"/>
        </w:rPr>
        <w:t>hdfview</w:t>
      </w:r>
      <w:proofErr w:type="spellEnd"/>
      <w:r>
        <w:rPr>
          <w:rFonts w:ascii="Arial" w:hAnsi="Arial" w:cs="Arial"/>
          <w:sz w:val="20"/>
          <w:szCs w:val="20"/>
        </w:rPr>
        <w:t xml:space="preserve"> or </w:t>
      </w:r>
      <w:proofErr w:type="spellStart"/>
      <w:r>
        <w:rPr>
          <w:rFonts w:ascii="Arial" w:hAnsi="Arial" w:cs="Arial"/>
          <w:sz w:val="20"/>
          <w:szCs w:val="20"/>
        </w:rPr>
        <w:t>hdfview</w:t>
      </w:r>
      <w:proofErr w:type="spellEnd"/>
      <w:r>
        <w:rPr>
          <w:rFonts w:ascii="Arial" w:hAnsi="Arial" w:cs="Arial"/>
          <w:sz w:val="20"/>
          <w:szCs w:val="20"/>
        </w:rPr>
        <w:t xml:space="preserve"> with plug-in. This means that if user wants to install HDFView and plug-in at the same time then your installation script puts </w:t>
      </w:r>
      <w:proofErr w:type="spellStart"/>
      <w:r>
        <w:rPr>
          <w:rFonts w:ascii="Arial" w:hAnsi="Arial" w:cs="Arial"/>
          <w:sz w:val="20"/>
          <w:szCs w:val="20"/>
        </w:rPr>
        <w:t>hdf-eos</w:t>
      </w:r>
      <w:proofErr w:type="spellEnd"/>
      <w:r>
        <w:rPr>
          <w:rFonts w:ascii="Arial" w:hAnsi="Arial" w:cs="Arial"/>
          <w:sz w:val="20"/>
          <w:szCs w:val="20"/>
        </w:rPr>
        <w:t xml:space="preserve"> plug-in libraries, jar file, and user guide in appropriate place (that is in lib/</w:t>
      </w:r>
      <w:proofErr w:type="spellStart"/>
      <w:r>
        <w:rPr>
          <w:rFonts w:ascii="Arial" w:hAnsi="Arial" w:cs="Arial"/>
          <w:sz w:val="20"/>
          <w:szCs w:val="20"/>
        </w:rPr>
        <w:t>ext</w:t>
      </w:r>
      <w:proofErr w:type="spellEnd"/>
      <w:r>
        <w:rPr>
          <w:rFonts w:ascii="Arial" w:hAnsi="Arial" w:cs="Arial"/>
          <w:sz w:val="20"/>
          <w:szCs w:val="20"/>
        </w:rPr>
        <w:t xml:space="preserve">). During installation Also the script sets up HDFView for accepting he5 and he2 files. If we do it  this way, then user can replace the </w:t>
      </w:r>
      <w:proofErr w:type="spellStart"/>
      <w:r>
        <w:rPr>
          <w:rFonts w:ascii="Arial" w:hAnsi="Arial" w:cs="Arial"/>
          <w:sz w:val="20"/>
          <w:szCs w:val="20"/>
        </w:rPr>
        <w:t>hdf-eos</w:t>
      </w:r>
      <w:proofErr w:type="spellEnd"/>
      <w:r>
        <w:rPr>
          <w:rFonts w:ascii="Arial" w:hAnsi="Arial" w:cs="Arial"/>
          <w:sz w:val="20"/>
          <w:szCs w:val="20"/>
        </w:rPr>
        <w:t xml:space="preserve"> libraries, and jar file in </w:t>
      </w:r>
      <w:proofErr w:type="spellStart"/>
      <w:r>
        <w:rPr>
          <w:rFonts w:ascii="Arial" w:hAnsi="Arial" w:cs="Arial"/>
          <w:sz w:val="20"/>
          <w:szCs w:val="20"/>
        </w:rPr>
        <w:t>HDFview</w:t>
      </w:r>
      <w:proofErr w:type="spellEnd"/>
      <w:r>
        <w:rPr>
          <w:rFonts w:ascii="Arial" w:hAnsi="Arial" w:cs="Arial"/>
          <w:sz w:val="20"/>
          <w:szCs w:val="20"/>
        </w:rPr>
        <w:t xml:space="preserve"> with the new ones when I release new version of the plug-in, without reinstallation</w:t>
      </w:r>
      <w:r>
        <w:br/>
      </w:r>
      <w:r>
        <w:rPr>
          <w:rFonts w:ascii="Arial" w:hAnsi="Arial" w:cs="Arial"/>
          <w:sz w:val="20"/>
          <w:szCs w:val="20"/>
        </w:rPr>
        <w:t xml:space="preserve">If user installs only </w:t>
      </w:r>
      <w:proofErr w:type="spellStart"/>
      <w:r>
        <w:rPr>
          <w:rFonts w:ascii="Arial" w:hAnsi="Arial" w:cs="Arial"/>
          <w:sz w:val="20"/>
          <w:szCs w:val="20"/>
        </w:rPr>
        <w:t>HDFview</w:t>
      </w:r>
      <w:proofErr w:type="spellEnd"/>
      <w:r>
        <w:rPr>
          <w:rFonts w:ascii="Arial" w:hAnsi="Arial" w:cs="Arial"/>
          <w:sz w:val="20"/>
          <w:szCs w:val="20"/>
        </w:rPr>
        <w:t>, then still user will have a chance to install the old or new plug-in in the installed HDFView as before.</w:t>
      </w:r>
    </w:p>
    <w:p w:rsidR="00151EEE" w:rsidRDefault="00151EEE" w:rsidP="00934F95">
      <w:pPr>
        <w:keepNext/>
        <w:keepLines/>
        <w:spacing w:before="360"/>
        <w:outlineLvl w:val="0"/>
        <w:rPr>
          <w:rFonts w:ascii="Arial" w:hAnsi="Arial" w:cs="Arial"/>
          <w:sz w:val="20"/>
          <w:szCs w:val="20"/>
        </w:rPr>
      </w:pPr>
    </w:p>
    <w:p w:rsidR="00151EEE" w:rsidRPr="00FE3186" w:rsidRDefault="00151EEE" w:rsidP="00934F95">
      <w:pPr>
        <w:keepNext/>
        <w:keepLines/>
        <w:spacing w:before="360"/>
        <w:outlineLvl w:val="0"/>
        <w:rPr>
          <w:i/>
        </w:rPr>
      </w:pPr>
      <w:r>
        <w:rPr>
          <w:rFonts w:ascii="Arial" w:hAnsi="Arial" w:cs="Arial"/>
          <w:sz w:val="20"/>
          <w:szCs w:val="20"/>
        </w:rPr>
        <w:t>Abe</w:t>
      </w:r>
    </w:p>
    <w:sectPr w:rsidR="00151EEE" w:rsidRPr="00FE3186" w:rsidSect="00253B91">
      <w:headerReference w:type="default" r:id="rId9"/>
      <w:footerReference w:type="default" r:id="rId10"/>
      <w:footerReference w:type="first" r:id="rId11"/>
      <w:pgSz w:w="12240" w:h="15840" w:code="1"/>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ABC" w:rsidRDefault="009E0ABC" w:rsidP="00611674">
      <w:r>
        <w:separator/>
      </w:r>
    </w:p>
  </w:endnote>
  <w:endnote w:type="continuationSeparator" w:id="0">
    <w:p w:rsidR="009E0ABC" w:rsidRDefault="009E0AB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58240" behindDoc="0" locked="0" layoutInCell="1" allowOverlap="1" wp14:anchorId="6386134D" wp14:editId="299F51EE">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7530A">
              <w:rPr>
                <w:noProof/>
              </w:rPr>
              <w:t>5</w:t>
            </w:r>
            <w:r w:rsidR="00493407">
              <w:rPr>
                <w:noProof/>
              </w:rPr>
              <w:fldChar w:fldCharType="end"/>
            </w:r>
            <w:r>
              <w:t xml:space="preserve"> of </w:t>
            </w:r>
            <w:r w:rsidR="009E0ABC">
              <w:fldChar w:fldCharType="begin"/>
            </w:r>
            <w:r w:rsidR="009E0ABC">
              <w:instrText xml:space="preserve"> NUMPAGES  </w:instrText>
            </w:r>
            <w:r w:rsidR="009E0ABC">
              <w:fldChar w:fldCharType="separate"/>
            </w:r>
            <w:r w:rsidR="00A7530A">
              <w:rPr>
                <w:noProof/>
              </w:rPr>
              <w:t>5</w:t>
            </w:r>
            <w:r w:rsidR="009E0ABC">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5833C9" w:rsidRDefault="005833C9" w:rsidP="00611674">
            <w:pPr>
              <w:pStyle w:val="HDFFooter"/>
            </w:pPr>
            <w:r>
              <w:rPr>
                <w:noProof/>
                <w:lang w:eastAsia="zh-CN"/>
              </w:rPr>
              <w:drawing>
                <wp:anchor distT="0" distB="0" distL="0" distR="0" simplePos="0" relativeHeight="251660288" behindDoc="0" locked="0" layoutInCell="1" allowOverlap="1" wp14:anchorId="62340F1F" wp14:editId="0234FC5F">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493407">
              <w:fldChar w:fldCharType="begin"/>
            </w:r>
            <w:r w:rsidR="00493407">
              <w:instrText xml:space="preserve"> PAGE </w:instrText>
            </w:r>
            <w:r w:rsidR="00493407">
              <w:fldChar w:fldCharType="separate"/>
            </w:r>
            <w:r w:rsidR="00A2472B">
              <w:rPr>
                <w:noProof/>
              </w:rPr>
              <w:t>1</w:t>
            </w:r>
            <w:r w:rsidR="00493407">
              <w:rPr>
                <w:noProof/>
              </w:rPr>
              <w:fldChar w:fldCharType="end"/>
            </w:r>
            <w:r>
              <w:t xml:space="preserve"> of </w:t>
            </w:r>
            <w:r w:rsidR="009E0ABC">
              <w:fldChar w:fldCharType="begin"/>
            </w:r>
            <w:r w:rsidR="009E0ABC">
              <w:instrText xml:space="preserve"> NUMPAGES  </w:instrText>
            </w:r>
            <w:r w:rsidR="009E0ABC">
              <w:fldChar w:fldCharType="separate"/>
            </w:r>
            <w:r w:rsidR="00FE3186">
              <w:rPr>
                <w:noProof/>
              </w:rPr>
              <w:t>5</w:t>
            </w:r>
            <w:r w:rsidR="009E0ABC">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ABC" w:rsidRDefault="009E0ABC" w:rsidP="00611674">
      <w:r>
        <w:separator/>
      </w:r>
    </w:p>
  </w:footnote>
  <w:footnote w:type="continuationSeparator" w:id="0">
    <w:p w:rsidR="009E0ABC" w:rsidRDefault="009E0ABC"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3C9" w:rsidRDefault="005F18B7" w:rsidP="00DD1E6C">
    <w:pPr>
      <w:pStyle w:val="THGHeader2"/>
      <w:jc w:val="right"/>
    </w:pPr>
    <w:r w:rsidRPr="005F18B7">
      <w:rPr>
        <w:b/>
        <w:bCs/>
      </w:rPr>
      <w:t>Bundling the HDF-EOS Plugin with HDFView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5576F09"/>
    <w:multiLevelType w:val="hybridMultilevel"/>
    <w:tmpl w:val="027CB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74DC0"/>
    <w:multiLevelType w:val="hybridMultilevel"/>
    <w:tmpl w:val="F76A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7A7E4B"/>
    <w:multiLevelType w:val="multilevel"/>
    <w:tmpl w:val="A4024B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0E"/>
    <w:rsid w:val="0000628A"/>
    <w:rsid w:val="00007182"/>
    <w:rsid w:val="00054788"/>
    <w:rsid w:val="00073688"/>
    <w:rsid w:val="00086AB7"/>
    <w:rsid w:val="00095570"/>
    <w:rsid w:val="000A48C1"/>
    <w:rsid w:val="000B492C"/>
    <w:rsid w:val="000B5C37"/>
    <w:rsid w:val="000B623E"/>
    <w:rsid w:val="000C50C2"/>
    <w:rsid w:val="000D18D2"/>
    <w:rsid w:val="000D4912"/>
    <w:rsid w:val="000E4AB3"/>
    <w:rsid w:val="000F1579"/>
    <w:rsid w:val="001104C2"/>
    <w:rsid w:val="00113CAA"/>
    <w:rsid w:val="00130A1A"/>
    <w:rsid w:val="0013111D"/>
    <w:rsid w:val="00151EEE"/>
    <w:rsid w:val="0016517E"/>
    <w:rsid w:val="0016707E"/>
    <w:rsid w:val="001742BF"/>
    <w:rsid w:val="00174D6B"/>
    <w:rsid w:val="001A6684"/>
    <w:rsid w:val="001B1856"/>
    <w:rsid w:val="00202FB8"/>
    <w:rsid w:val="002270A3"/>
    <w:rsid w:val="00236E48"/>
    <w:rsid w:val="00253B91"/>
    <w:rsid w:val="0026265F"/>
    <w:rsid w:val="00265E7A"/>
    <w:rsid w:val="00275433"/>
    <w:rsid w:val="002A14A6"/>
    <w:rsid w:val="002A309A"/>
    <w:rsid w:val="002C1B6E"/>
    <w:rsid w:val="002D5036"/>
    <w:rsid w:val="002F1B59"/>
    <w:rsid w:val="0030060F"/>
    <w:rsid w:val="00311AA3"/>
    <w:rsid w:val="0031349E"/>
    <w:rsid w:val="003213A8"/>
    <w:rsid w:val="00322070"/>
    <w:rsid w:val="00326883"/>
    <w:rsid w:val="003279B2"/>
    <w:rsid w:val="0034450C"/>
    <w:rsid w:val="00356510"/>
    <w:rsid w:val="00386B2E"/>
    <w:rsid w:val="00387275"/>
    <w:rsid w:val="0039200B"/>
    <w:rsid w:val="003C1CCC"/>
    <w:rsid w:val="003C20A2"/>
    <w:rsid w:val="003C7844"/>
    <w:rsid w:val="003D5C87"/>
    <w:rsid w:val="003F3E17"/>
    <w:rsid w:val="0042755F"/>
    <w:rsid w:val="00430768"/>
    <w:rsid w:val="0043765B"/>
    <w:rsid w:val="004440C3"/>
    <w:rsid w:val="00447D9C"/>
    <w:rsid w:val="00450280"/>
    <w:rsid w:val="00457572"/>
    <w:rsid w:val="00490187"/>
    <w:rsid w:val="00493407"/>
    <w:rsid w:val="004A1992"/>
    <w:rsid w:val="004D4497"/>
    <w:rsid w:val="004E3409"/>
    <w:rsid w:val="004F40B3"/>
    <w:rsid w:val="004F5970"/>
    <w:rsid w:val="004F6A9E"/>
    <w:rsid w:val="00522118"/>
    <w:rsid w:val="0052250F"/>
    <w:rsid w:val="00537439"/>
    <w:rsid w:val="005375D7"/>
    <w:rsid w:val="0055471A"/>
    <w:rsid w:val="00567F5F"/>
    <w:rsid w:val="00580526"/>
    <w:rsid w:val="005833C9"/>
    <w:rsid w:val="00584AD9"/>
    <w:rsid w:val="00597039"/>
    <w:rsid w:val="00597BC2"/>
    <w:rsid w:val="005F18B7"/>
    <w:rsid w:val="00605982"/>
    <w:rsid w:val="0060661B"/>
    <w:rsid w:val="00611674"/>
    <w:rsid w:val="00625D0A"/>
    <w:rsid w:val="00626383"/>
    <w:rsid w:val="0063482E"/>
    <w:rsid w:val="00656B04"/>
    <w:rsid w:val="00660B5C"/>
    <w:rsid w:val="006944CB"/>
    <w:rsid w:val="006A673E"/>
    <w:rsid w:val="006B7DEA"/>
    <w:rsid w:val="006C6C68"/>
    <w:rsid w:val="006D12CB"/>
    <w:rsid w:val="006D310C"/>
    <w:rsid w:val="006D5CA6"/>
    <w:rsid w:val="006E169D"/>
    <w:rsid w:val="006E1895"/>
    <w:rsid w:val="006E2135"/>
    <w:rsid w:val="006E3680"/>
    <w:rsid w:val="006F2217"/>
    <w:rsid w:val="006F3DEE"/>
    <w:rsid w:val="007279DE"/>
    <w:rsid w:val="00756BCD"/>
    <w:rsid w:val="00791B45"/>
    <w:rsid w:val="007B6CB5"/>
    <w:rsid w:val="007C1AE8"/>
    <w:rsid w:val="007C7DB1"/>
    <w:rsid w:val="007D26A9"/>
    <w:rsid w:val="007E75F4"/>
    <w:rsid w:val="007F4E86"/>
    <w:rsid w:val="008047F9"/>
    <w:rsid w:val="0081598F"/>
    <w:rsid w:val="00820596"/>
    <w:rsid w:val="008467B4"/>
    <w:rsid w:val="00851546"/>
    <w:rsid w:val="00856DA8"/>
    <w:rsid w:val="00856FBF"/>
    <w:rsid w:val="00860C8C"/>
    <w:rsid w:val="00864EB1"/>
    <w:rsid w:val="00865289"/>
    <w:rsid w:val="008667A8"/>
    <w:rsid w:val="00881AE4"/>
    <w:rsid w:val="00890634"/>
    <w:rsid w:val="00891A6E"/>
    <w:rsid w:val="00892138"/>
    <w:rsid w:val="00896A65"/>
    <w:rsid w:val="008A18D9"/>
    <w:rsid w:val="008B660C"/>
    <w:rsid w:val="008C2208"/>
    <w:rsid w:val="008C3681"/>
    <w:rsid w:val="008F22C9"/>
    <w:rsid w:val="008F7D94"/>
    <w:rsid w:val="009102A5"/>
    <w:rsid w:val="00922150"/>
    <w:rsid w:val="00923DEA"/>
    <w:rsid w:val="00934155"/>
    <w:rsid w:val="00934F95"/>
    <w:rsid w:val="00950B92"/>
    <w:rsid w:val="00961C4A"/>
    <w:rsid w:val="0097136B"/>
    <w:rsid w:val="00971C6E"/>
    <w:rsid w:val="00974142"/>
    <w:rsid w:val="00990E37"/>
    <w:rsid w:val="0099238B"/>
    <w:rsid w:val="0099431A"/>
    <w:rsid w:val="009C6419"/>
    <w:rsid w:val="009E0ABC"/>
    <w:rsid w:val="009E4370"/>
    <w:rsid w:val="009E6F44"/>
    <w:rsid w:val="00A051CB"/>
    <w:rsid w:val="00A2472B"/>
    <w:rsid w:val="00A257FA"/>
    <w:rsid w:val="00A264B6"/>
    <w:rsid w:val="00A355DE"/>
    <w:rsid w:val="00A356B7"/>
    <w:rsid w:val="00A40C4E"/>
    <w:rsid w:val="00A46EFC"/>
    <w:rsid w:val="00A618BF"/>
    <w:rsid w:val="00A63473"/>
    <w:rsid w:val="00A70860"/>
    <w:rsid w:val="00A71351"/>
    <w:rsid w:val="00A73104"/>
    <w:rsid w:val="00A7530A"/>
    <w:rsid w:val="00A96AC2"/>
    <w:rsid w:val="00AF10FE"/>
    <w:rsid w:val="00AF4CCA"/>
    <w:rsid w:val="00B152A4"/>
    <w:rsid w:val="00B168FA"/>
    <w:rsid w:val="00B41DD6"/>
    <w:rsid w:val="00B465A3"/>
    <w:rsid w:val="00B469C0"/>
    <w:rsid w:val="00B5310A"/>
    <w:rsid w:val="00B55DC1"/>
    <w:rsid w:val="00B711B4"/>
    <w:rsid w:val="00B8700F"/>
    <w:rsid w:val="00B96D11"/>
    <w:rsid w:val="00BA4F0A"/>
    <w:rsid w:val="00BC4AEA"/>
    <w:rsid w:val="00BC76E7"/>
    <w:rsid w:val="00BF3A87"/>
    <w:rsid w:val="00C13B8F"/>
    <w:rsid w:val="00C225D0"/>
    <w:rsid w:val="00C322C8"/>
    <w:rsid w:val="00C3786A"/>
    <w:rsid w:val="00C50B6D"/>
    <w:rsid w:val="00C50C91"/>
    <w:rsid w:val="00C52BC6"/>
    <w:rsid w:val="00C86921"/>
    <w:rsid w:val="00CA3200"/>
    <w:rsid w:val="00CB5315"/>
    <w:rsid w:val="00D11F44"/>
    <w:rsid w:val="00D214F7"/>
    <w:rsid w:val="00D25653"/>
    <w:rsid w:val="00D31404"/>
    <w:rsid w:val="00D45E76"/>
    <w:rsid w:val="00D52A9A"/>
    <w:rsid w:val="00D56BDB"/>
    <w:rsid w:val="00D742B0"/>
    <w:rsid w:val="00D90651"/>
    <w:rsid w:val="00D9682A"/>
    <w:rsid w:val="00DD1E6C"/>
    <w:rsid w:val="00DD24DB"/>
    <w:rsid w:val="00DE4D55"/>
    <w:rsid w:val="00E022AC"/>
    <w:rsid w:val="00E05CE8"/>
    <w:rsid w:val="00E11611"/>
    <w:rsid w:val="00E24D5C"/>
    <w:rsid w:val="00E32DAE"/>
    <w:rsid w:val="00E544BE"/>
    <w:rsid w:val="00E5450E"/>
    <w:rsid w:val="00E54E79"/>
    <w:rsid w:val="00E56D91"/>
    <w:rsid w:val="00E608B8"/>
    <w:rsid w:val="00E63549"/>
    <w:rsid w:val="00E76560"/>
    <w:rsid w:val="00E7663E"/>
    <w:rsid w:val="00E813B7"/>
    <w:rsid w:val="00E959ED"/>
    <w:rsid w:val="00E95B25"/>
    <w:rsid w:val="00E96C11"/>
    <w:rsid w:val="00EB5200"/>
    <w:rsid w:val="00EB7E81"/>
    <w:rsid w:val="00EC2CB4"/>
    <w:rsid w:val="00EC6BFE"/>
    <w:rsid w:val="00ED6DAC"/>
    <w:rsid w:val="00EE0F05"/>
    <w:rsid w:val="00EF425B"/>
    <w:rsid w:val="00F03DAF"/>
    <w:rsid w:val="00F1316B"/>
    <w:rsid w:val="00F168AF"/>
    <w:rsid w:val="00F25684"/>
    <w:rsid w:val="00F25989"/>
    <w:rsid w:val="00F37AD9"/>
    <w:rsid w:val="00F428FD"/>
    <w:rsid w:val="00F62EFB"/>
    <w:rsid w:val="00F731FC"/>
    <w:rsid w:val="00F80DF2"/>
    <w:rsid w:val="00F82069"/>
    <w:rsid w:val="00F96693"/>
    <w:rsid w:val="00F96AE6"/>
    <w:rsid w:val="00FA147A"/>
    <w:rsid w:val="00FB60E6"/>
    <w:rsid w:val="00FE3186"/>
    <w:rsid w:val="00FF29A3"/>
    <w:rsid w:val="00FF5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header" w:uiPriority="99"/>
    <w:lsdException w:name="Hyperlink" w:uiPriority="99"/>
    <w:lsdException w:name="Emphasis" w:uiPriority="20" w:qFormat="1"/>
    <w:lsdException w:name="HTML Preformatted" w:uiPriority="99"/>
    <w:lsdException w:name="HTML Sample" w:uiPriority="99"/>
    <w:lsdException w:name="List Paragraph" w:uiPriority="5"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47F9"/>
    <w:pPr>
      <w:spacing w:before="240"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974142"/>
    <w:pPr>
      <w:spacing w:beforeLines="120" w:afterLines="12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74142"/>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974142"/>
    <w:pPr>
      <w:pBdr>
        <w:bottom w:val="single" w:sz="8" w:space="10" w:color="4F81BD" w:themeColor="accent1"/>
      </w:pBdr>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74142"/>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F731FC"/>
    <w:pPr>
      <w:numPr>
        <w:numId w:val="2"/>
      </w:numPr>
      <w:spacing w:before="0" w:after="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character" w:styleId="HTMLSample">
    <w:name w:val="HTML Sample"/>
    <w:basedOn w:val="DefaultParagraphFont"/>
    <w:uiPriority w:val="99"/>
    <w:unhideWhenUsed/>
    <w:rsid w:val="00B469C0"/>
    <w:rPr>
      <w:rFonts w:ascii="Courier New" w:eastAsia="Times New Roman" w:hAnsi="Courier New" w:cs="Courier New"/>
    </w:rPr>
  </w:style>
  <w:style w:type="paragraph" w:styleId="Date">
    <w:name w:val="Date"/>
    <w:basedOn w:val="Normal"/>
    <w:next w:val="Normal"/>
    <w:link w:val="DateChar"/>
    <w:rsid w:val="0000628A"/>
  </w:style>
  <w:style w:type="character" w:customStyle="1" w:styleId="DateChar">
    <w:name w:val="Date Char"/>
    <w:basedOn w:val="DefaultParagraphFont"/>
    <w:link w:val="Date"/>
    <w:rsid w:val="0000628A"/>
    <w:rPr>
      <w:rFonts w:asciiTheme="minorHAnsi" w:hAnsiTheme="minorHAnsi"/>
      <w:sz w:val="24"/>
    </w:rPr>
  </w:style>
  <w:style w:type="paragraph" w:styleId="HTMLPreformatted">
    <w:name w:val="HTML Preformatted"/>
    <w:basedOn w:val="Normal"/>
    <w:link w:val="HTMLPreformattedChar"/>
    <w:uiPriority w:val="99"/>
    <w:unhideWhenUsed/>
    <w:rsid w:val="00300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0060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136067">
      <w:bodyDiv w:val="1"/>
      <w:marLeft w:val="0"/>
      <w:marRight w:val="0"/>
      <w:marTop w:val="0"/>
      <w:marBottom w:val="0"/>
      <w:divBdr>
        <w:top w:val="none" w:sz="0" w:space="0" w:color="auto"/>
        <w:left w:val="none" w:sz="0" w:space="0" w:color="auto"/>
        <w:bottom w:val="none" w:sz="0" w:space="0" w:color="auto"/>
        <w:right w:val="none" w:sz="0" w:space="0" w:color="auto"/>
      </w:divBdr>
    </w:div>
    <w:div w:id="1301115051">
      <w:bodyDiv w:val="1"/>
      <w:marLeft w:val="0"/>
      <w:marRight w:val="0"/>
      <w:marTop w:val="0"/>
      <w:marBottom w:val="0"/>
      <w:divBdr>
        <w:top w:val="none" w:sz="0" w:space="0" w:color="auto"/>
        <w:left w:val="none" w:sz="0" w:space="0" w:color="auto"/>
        <w:bottom w:val="none" w:sz="0" w:space="0" w:color="auto"/>
        <w:right w:val="none" w:sz="0" w:space="0" w:color="auto"/>
      </w:divBdr>
    </w:div>
    <w:div w:id="1811941153">
      <w:bodyDiv w:val="1"/>
      <w:marLeft w:val="0"/>
      <w:marRight w:val="0"/>
      <w:marTop w:val="0"/>
      <w:marBottom w:val="0"/>
      <w:divBdr>
        <w:top w:val="none" w:sz="0" w:space="0" w:color="auto"/>
        <w:left w:val="none" w:sz="0" w:space="0" w:color="auto"/>
        <w:bottom w:val="none" w:sz="0" w:space="0" w:color="auto"/>
        <w:right w:val="none" w:sz="0" w:space="0" w:color="auto"/>
      </w:divBdr>
    </w:div>
    <w:div w:id="195540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AB7-6652-41A7-A160-AF600218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15</TotalTime>
  <Pages>5</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Peter</cp:lastModifiedBy>
  <cp:revision>9</cp:revision>
  <cp:lastPrinted>2013-05-01T17:05:00Z</cp:lastPrinted>
  <dcterms:created xsi:type="dcterms:W3CDTF">2013-04-30T16:37:00Z</dcterms:created>
  <dcterms:modified xsi:type="dcterms:W3CDTF">2013-05-07T19:53:00Z</dcterms:modified>
</cp:coreProperties>
</file>