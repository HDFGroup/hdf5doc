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992" w:rsidRDefault="0000628A" w:rsidP="00174D6B">
      <w:pPr>
        <w:pStyle w:val="Title"/>
        <w:spacing w:before="288" w:after="288"/>
      </w:pPr>
      <w:r>
        <w:t xml:space="preserve">RFC: Support </w:t>
      </w:r>
      <w:proofErr w:type="spellStart"/>
      <w:r>
        <w:t>OPeNDAP</w:t>
      </w:r>
      <w:proofErr w:type="spellEnd"/>
      <w:r>
        <w:t xml:space="preserve"> </w:t>
      </w:r>
      <w:r w:rsidR="00430768">
        <w:t>in</w:t>
      </w:r>
      <w:r>
        <w:t xml:space="preserve"> HDFView</w:t>
      </w:r>
    </w:p>
    <w:p w:rsidR="004A1992" w:rsidRPr="00597039" w:rsidRDefault="004A1992" w:rsidP="00174D6B">
      <w:pPr>
        <w:pStyle w:val="Author"/>
        <w:spacing w:before="288" w:after="288"/>
      </w:pPr>
    </w:p>
    <w:p w:rsidR="004A1992" w:rsidRDefault="0000628A" w:rsidP="00174D6B">
      <w:pPr>
        <w:pStyle w:val="Author"/>
        <w:spacing w:before="288" w:after="288"/>
      </w:pPr>
      <w:r>
        <w:t>03</w:t>
      </w:r>
      <w:r w:rsidR="00326883">
        <w:t>/</w:t>
      </w:r>
      <w:r>
        <w:t>22</w:t>
      </w:r>
      <w:r w:rsidR="004A1992">
        <w:t>/</w:t>
      </w:r>
      <w:r>
        <w:t>2013</w:t>
      </w:r>
    </w:p>
    <w:p w:rsidR="0000628A" w:rsidRDefault="0000628A" w:rsidP="00174D6B">
      <w:pPr>
        <w:pStyle w:val="Author"/>
        <w:spacing w:before="288" w:after="288"/>
      </w:pPr>
      <w:r>
        <w:t>Peter Cao</w:t>
      </w:r>
    </w:p>
    <w:p w:rsidR="004A1992" w:rsidRDefault="004A1992" w:rsidP="00174D6B">
      <w:pPr>
        <w:pStyle w:val="Author"/>
        <w:spacing w:before="288" w:after="288"/>
      </w:pPr>
      <w:r>
        <w:t>The HDF Group</w:t>
      </w:r>
    </w:p>
    <w:p w:rsidR="004A1992" w:rsidRPr="00913E2A" w:rsidRDefault="004A1992" w:rsidP="00174D6B">
      <w:pPr>
        <w:pStyle w:val="Divider"/>
        <w:spacing w:before="288" w:after="288"/>
      </w:pPr>
    </w:p>
    <w:p w:rsidR="00DD1E6C" w:rsidRDefault="00DD1E6C" w:rsidP="00DD1E6C">
      <w:pPr>
        <w:pStyle w:val="Heading1"/>
      </w:pPr>
      <w:r>
        <w:t xml:space="preserve">Introduction    </w:t>
      </w:r>
    </w:p>
    <w:p w:rsidR="00DD1E6C" w:rsidRDefault="00DD1E6C" w:rsidP="00DD1E6C">
      <w:r>
        <w:t xml:space="preserve"> </w:t>
      </w:r>
      <w:r w:rsidR="009E4370">
        <w:t xml:space="preserve">One of the requests from 2012 NASA briefing is to use HDFView as a client to access files at an </w:t>
      </w:r>
      <w:proofErr w:type="spellStart"/>
      <w:r w:rsidR="009E4370">
        <w:t>OPeNDAP</w:t>
      </w:r>
      <w:proofErr w:type="spellEnd"/>
      <w:r w:rsidR="009E4370">
        <w:t xml:space="preserve"> server. As </w:t>
      </w:r>
      <w:r w:rsidR="00D52A9A">
        <w:t xml:space="preserve">mentioned </w:t>
      </w:r>
      <w:r w:rsidR="009E4370">
        <w:t xml:space="preserve">at the briefing, we may have more and more requests </w:t>
      </w:r>
      <w:r w:rsidR="00D52A9A">
        <w:t>for this feature</w:t>
      </w:r>
      <w:r w:rsidR="009E4370">
        <w:t>. This RFC is to identify what need to be done and how it can be done in order to allow HDFView access file</w:t>
      </w:r>
      <w:r w:rsidR="00D52A9A">
        <w:t>s</w:t>
      </w:r>
      <w:r w:rsidR="009E4370">
        <w:t xml:space="preserve"> at an </w:t>
      </w:r>
      <w:proofErr w:type="spellStart"/>
      <w:r w:rsidR="009E4370">
        <w:t>OPeNDAP</w:t>
      </w:r>
      <w:proofErr w:type="spellEnd"/>
      <w:r w:rsidR="009E4370">
        <w:t xml:space="preserve"> server.</w:t>
      </w:r>
    </w:p>
    <w:p w:rsidR="00C3786A" w:rsidRDefault="00D52A9A" w:rsidP="00E11611">
      <w:pPr>
        <w:pStyle w:val="Heading2"/>
      </w:pPr>
      <w:r>
        <w:t>More answers needed</w:t>
      </w:r>
    </w:p>
    <w:p w:rsidR="00C3786A" w:rsidRDefault="00C3786A" w:rsidP="00E11611">
      <w:r>
        <w:t xml:space="preserve">Before we jump to </w:t>
      </w:r>
      <w:r w:rsidR="00D52A9A">
        <w:t xml:space="preserve">any </w:t>
      </w:r>
      <w:r w:rsidR="009E6F44">
        <w:t>implementation</w:t>
      </w:r>
      <w:r>
        <w:t xml:space="preserve">, we will need more </w:t>
      </w:r>
      <w:r w:rsidR="00D52A9A">
        <w:t xml:space="preserve">clarification </w:t>
      </w:r>
      <w:r>
        <w:t>from our NASA users</w:t>
      </w:r>
      <w:r w:rsidR="009E6F44">
        <w:t xml:space="preserve"> &lt;need help from Joe Lee or Kent Yang&gt;</w:t>
      </w:r>
      <w:r>
        <w:t>:</w:t>
      </w:r>
    </w:p>
    <w:p w:rsidR="00C3786A" w:rsidRDefault="00C3786A" w:rsidP="00E11611">
      <w:pPr>
        <w:pStyle w:val="ListParagraph"/>
        <w:numPr>
          <w:ilvl w:val="0"/>
          <w:numId w:val="44"/>
        </w:numPr>
      </w:pPr>
      <w:r>
        <w:t xml:space="preserve">If any browser can be used as an </w:t>
      </w:r>
      <w:proofErr w:type="spellStart"/>
      <w:r>
        <w:t>OPeNDAP</w:t>
      </w:r>
      <w:proofErr w:type="spellEnd"/>
      <w:r>
        <w:t xml:space="preserve"> client, why do we need HDFView to support </w:t>
      </w:r>
      <w:proofErr w:type="spellStart"/>
      <w:r>
        <w:t>OPeNDAP</w:t>
      </w:r>
      <w:proofErr w:type="spellEnd"/>
      <w:r w:rsidR="009E6F44">
        <w:t xml:space="preserve"> (or is this work important)</w:t>
      </w:r>
      <w:r>
        <w:t>?</w:t>
      </w:r>
    </w:p>
    <w:p w:rsidR="00C3786A" w:rsidRDefault="00C3786A" w:rsidP="00E11611">
      <w:pPr>
        <w:pStyle w:val="ListParagraph"/>
        <w:numPr>
          <w:ilvl w:val="0"/>
          <w:numId w:val="44"/>
        </w:numPr>
      </w:pPr>
      <w:r>
        <w:t>How should the feature be deployed (part of HDFView release or separate plugin) and maintained</w:t>
      </w:r>
      <w:r w:rsidR="009E6F44">
        <w:t xml:space="preserve"> (long-term support)</w:t>
      </w:r>
      <w:r>
        <w:t xml:space="preserve">? </w:t>
      </w:r>
    </w:p>
    <w:p w:rsidR="009E4370" w:rsidRDefault="009E4370" w:rsidP="00E11611">
      <w:pPr>
        <w:pStyle w:val="Heading2"/>
      </w:pPr>
      <w:r>
        <w:t xml:space="preserve">Brief review of the </w:t>
      </w:r>
      <w:proofErr w:type="spellStart"/>
      <w:r>
        <w:t>OPeNDAP</w:t>
      </w:r>
      <w:proofErr w:type="spellEnd"/>
      <w:r>
        <w:t xml:space="preserve"> model</w:t>
      </w:r>
    </w:p>
    <w:p w:rsidR="00D25653" w:rsidRDefault="00D25653" w:rsidP="00E11611">
      <w:proofErr w:type="spellStart"/>
      <w:r>
        <w:t>OPeNDAP</w:t>
      </w:r>
      <w:proofErr w:type="spellEnd"/>
      <w:r>
        <w:t xml:space="preserve"> data model </w:t>
      </w:r>
      <w:r w:rsidR="00D52A9A">
        <w:t xml:space="preserve">includes </w:t>
      </w:r>
      <w:r>
        <w:t>three basic components: DDX, DAP, and Client APIs</w:t>
      </w:r>
      <w:r w:rsidR="006A673E">
        <w:t>, as shown in the figure</w:t>
      </w:r>
      <w:r w:rsidR="00D52A9A">
        <w:t xml:space="preserve"> below</w:t>
      </w:r>
      <w:r>
        <w:t>.</w:t>
      </w:r>
    </w:p>
    <w:p w:rsidR="006A673E" w:rsidRDefault="00567F5F" w:rsidP="00E11611">
      <w:r>
        <w:rPr>
          <w:noProof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180.5pt;margin-top:49.5pt;width:56pt;height:0;z-index:251667456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9" type="#_x0000_t116" style="position:absolute;left:0;text-align:left;margin-left:242pt;margin-top:46.8pt;width:77.5pt;height:30.5pt;z-index:251661312" fillcolor="#5e9eff">
            <v:fill color2="#ffebfa" recolor="t" rotate="t" colors="0 #5e9eff;26214f #85c2ff;45875f #c4d6eb;1 #ffebfa" method="none" focus="50%" type="gradient"/>
            <v:textbox>
              <w:txbxContent>
                <w:p w:rsidR="00D214F7" w:rsidRDefault="00D214F7" w:rsidP="00E11611">
                  <w:pPr>
                    <w:jc w:val="center"/>
                  </w:pPr>
                  <w:r>
                    <w:t xml:space="preserve">DDX 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5" type="#_x0000_t116" style="position:absolute;left:0;text-align:left;margin-left:327pt;margin-top:46.8pt;width:77.5pt;height:30.5pt;z-index:251665408" fillcolor="#5e9eff">
            <v:fill color2="#ffebfa" recolor="t" rotate="t" colors="0 #5e9eff;26214f #85c2ff;45875f #c4d6eb;1 #ffebfa" method="none" focus="50%" type="gradient"/>
            <v:textbox>
              <w:txbxContent>
                <w:p w:rsidR="00D214F7" w:rsidRDefault="0030060F" w:rsidP="00E11611">
                  <w:pPr>
                    <w:jc w:val="center"/>
                  </w:pPr>
                  <w:proofErr w:type="spellStart"/>
                  <w:r>
                    <w:t>DataDDS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zh-C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left:0;text-align:left;margin-left:236.5pt;margin-top:16.95pt;width:174pt;height:65pt;z-index:251660288" fillcolor="none">
            <v:fill color2="fill darken(118)" recolor="t" rotate="t" method="linear sigma" focus="100%" type="gradient"/>
            <v:stroke dashstyle="1 1" endcap="round"/>
            <v:textbox style="mso-next-textbox:#_x0000_s1028">
              <w:txbxContent>
                <w:p w:rsidR="00D214F7" w:rsidRDefault="00D214F7" w:rsidP="00E11611">
                  <w:pPr>
                    <w:jc w:val="center"/>
                  </w:pPr>
                  <w:proofErr w:type="spellStart"/>
                  <w:r>
                    <w:t>OPeNDAP</w:t>
                  </w:r>
                  <w:proofErr w:type="spellEnd"/>
                  <w:r>
                    <w:t xml:space="preserve"> Server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8" type="#_x0000_t32" style="position:absolute;left:0;text-align:left;margin-left:410.5pt;margin-top:49.5pt;width:36.5pt;height:0;z-index:251668480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1" type="#_x0000_t22" style="position:absolute;left:0;text-align:left;margin-left:449.5pt;margin-top:21.3pt;width:41.5pt;height:56pt;z-index:251663360" fillcolor="black">
            <v:fill color2="#8c3d91" recolor="t" rotate="t" colors="0 black;26214f #0a128c;45875f #181cc7;57672f #7005d4;1 #8c3d91" method="none" focus="50%" type="gradient"/>
            <v:textbox style="mso-next-textbox:#_x0000_s1031">
              <w:txbxContent>
                <w:p w:rsidR="00D214F7" w:rsidRDefault="00D214F7" w:rsidP="00E11611">
                  <w:pPr>
                    <w:jc w:val="center"/>
                  </w:pPr>
                  <w:r>
                    <w:t>Data Files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4" type="#_x0000_t116" style="position:absolute;left:0;text-align:left;margin-left:95.5pt;margin-top:30.95pt;width:85pt;height:36pt;z-index:251664384" fillcolor="#5e9eff">
            <v:fill color2="#ffebfa" recolor="t" rotate="t" colors="0 #5e9eff;26214f #85c2ff;45875f #c4d6eb;1 #ffebfa" method="none" focus="50%" type="gradient"/>
            <v:textbox style="mso-next-textbox:#_x0000_s1034">
              <w:txbxContent>
                <w:p w:rsidR="00D214F7" w:rsidRDefault="00D214F7" w:rsidP="00E11611">
                  <w:pPr>
                    <w:jc w:val="center"/>
                  </w:pPr>
                  <w:r>
                    <w:t>Client API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36" type="#_x0000_t32" style="position:absolute;left:0;text-align:left;margin-left:68pt;margin-top:49.5pt;width:27.5pt;height:0;z-index:251666432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type id="_x0000_t113" coordsize="21600,21600" o:spt="113" path="m,l,21600r21600,l21600,xem4236,nfl4236,21600em,4236nfl21600,4236e">
            <v:stroke joinstyle="miter"/>
            <v:path o:extrusionok="f" gradientshapeok="t" o:connecttype="rect" textboxrect="4236,4236,21600,21600"/>
          </v:shapetype>
          <v:shape id="_x0000_s1026" type="#_x0000_t113" style="position:absolute;left:0;text-align:left;margin-left:15pt;margin-top:27.95pt;width:53pt;height:41.5pt;z-index:251658240" fillcolor="#f39">
            <v:fill color2="#36f" recolor="t" rotate="t" colors="0 #f39;.25 #f63;.5 yellow;.75 #01a78f;1 #36f" method="none" focus="100%" type="gradient"/>
            <v:textbox style="mso-next-textbox:#_x0000_s1026">
              <w:txbxContent>
                <w:p w:rsidR="00D214F7" w:rsidRDefault="00D214F7" w:rsidP="00E11611">
                  <w:pPr>
                    <w:jc w:val="center"/>
                  </w:pPr>
                  <w:r>
                    <w:t>Client</w:t>
                  </w:r>
                </w:p>
              </w:txbxContent>
            </v:textbox>
          </v:shape>
        </w:pict>
      </w:r>
      <w:r>
        <w:pict>
          <v:roundrect id="_x0000_s1057" style="width:507pt;height:97.5pt;mso-left-percent:-10001;mso-top-percent:-10001;mso-position-horizontal:absolute;mso-position-horizontal-relative:char;mso-position-vertical:absolute;mso-position-vertical-relative:line;mso-left-percent:-10001;mso-top-percent:-10001" arcsize="10923f" filled="f">
            <w10:wrap type="none"/>
            <w10:anchorlock/>
          </v:roundrect>
        </w:pict>
      </w:r>
      <w:r w:rsidR="00D25653">
        <w:t xml:space="preserve">DDX -- </w:t>
      </w:r>
      <w:r w:rsidR="009E6F44">
        <w:t>the</w:t>
      </w:r>
      <w:r w:rsidR="009E6F44" w:rsidRPr="00D25653">
        <w:t xml:space="preserve"> </w:t>
      </w:r>
      <w:r w:rsidR="00D25653" w:rsidRPr="00D25653">
        <w:t>XML representation</w:t>
      </w:r>
      <w:r w:rsidR="00D25653">
        <w:t xml:space="preserve"> of t</w:t>
      </w:r>
      <w:r w:rsidR="00D25653" w:rsidRPr="00D25653">
        <w:t xml:space="preserve">he </w:t>
      </w:r>
      <w:proofErr w:type="spellStart"/>
      <w:r w:rsidR="00D25653" w:rsidRPr="00D25653">
        <w:t>OPeNDAP</w:t>
      </w:r>
      <w:proofErr w:type="spellEnd"/>
      <w:r w:rsidR="00D25653" w:rsidRPr="00D25653">
        <w:t xml:space="preserve"> Data Descriptor Object (DDS)</w:t>
      </w:r>
      <w:r w:rsidR="00D25653">
        <w:t>. It combines the information of the old-style Data</w:t>
      </w:r>
      <w:r w:rsidR="00D25653" w:rsidRPr="00D25653">
        <w:t xml:space="preserve"> Description Structure (DDS)</w:t>
      </w:r>
      <w:r w:rsidR="00D25653">
        <w:t xml:space="preserve"> and </w:t>
      </w:r>
      <w:r w:rsidR="00D25653" w:rsidRPr="00D25653">
        <w:t>Data Attribute Structure (DAS)</w:t>
      </w:r>
      <w:r w:rsidR="00D25653">
        <w:t xml:space="preserve"> in</w:t>
      </w:r>
      <w:r w:rsidR="006A673E">
        <w:t xml:space="preserve"> a single XML file. DDX is the </w:t>
      </w:r>
      <w:r w:rsidR="006A673E" w:rsidRPr="006A673E">
        <w:t>"ancillary data"</w:t>
      </w:r>
      <w:r w:rsidR="006A673E">
        <w:t xml:space="preserve"> that explains what the data is. For example, information of data type, data space, </w:t>
      </w:r>
      <w:r w:rsidR="006D310C">
        <w:t>and attributes</w:t>
      </w:r>
      <w:r w:rsidR="006A673E">
        <w:t>.</w:t>
      </w:r>
    </w:p>
    <w:p w:rsidR="006D310C" w:rsidRDefault="006A673E" w:rsidP="00E11611">
      <w:r>
        <w:t>DAP -- t</w:t>
      </w:r>
      <w:r w:rsidRPr="006A673E">
        <w:t xml:space="preserve">he </w:t>
      </w:r>
      <w:proofErr w:type="spellStart"/>
      <w:r w:rsidRPr="006A673E">
        <w:t>OPeNDAP</w:t>
      </w:r>
      <w:proofErr w:type="spellEnd"/>
      <w:r w:rsidRPr="006A673E">
        <w:t xml:space="preserve"> Data Access Protocol (DAP) defines how to pass data from the server to the client.</w:t>
      </w:r>
      <w:r w:rsidR="006D310C">
        <w:t xml:space="preserve"> The client receives the actual data values (data stream) by DAP</w:t>
      </w:r>
      <w:r w:rsidR="009E6F44">
        <w:t xml:space="preserve"> not DDX</w:t>
      </w:r>
      <w:r w:rsidR="006D310C">
        <w:t>.</w:t>
      </w:r>
    </w:p>
    <w:p w:rsidR="00CB5315" w:rsidRDefault="006D310C" w:rsidP="00E11611">
      <w:r>
        <w:lastRenderedPageBreak/>
        <w:t xml:space="preserve">Client API – the </w:t>
      </w:r>
      <w:proofErr w:type="spellStart"/>
      <w:r w:rsidRPr="006A673E">
        <w:t>OPeNDAP</w:t>
      </w:r>
      <w:proofErr w:type="spellEnd"/>
      <w:r w:rsidRPr="006A673E">
        <w:t xml:space="preserve"> </w:t>
      </w:r>
      <w:r>
        <w:t>project provides a set of client API</w:t>
      </w:r>
      <w:r w:rsidR="009E6F44">
        <w:t xml:space="preserve"> functions</w:t>
      </w:r>
      <w:r>
        <w:t xml:space="preserve"> for developing </w:t>
      </w:r>
      <w:r w:rsidR="009E6F44">
        <w:t xml:space="preserve">DAP </w:t>
      </w:r>
      <w:r>
        <w:t xml:space="preserve">client applications. The current implementation includes </w:t>
      </w:r>
      <w:proofErr w:type="spellStart"/>
      <w:r>
        <w:t>OPeNDAP</w:t>
      </w:r>
      <w:proofErr w:type="spellEnd"/>
      <w:r>
        <w:t xml:space="preserve"> C++ API and </w:t>
      </w:r>
      <w:proofErr w:type="spellStart"/>
      <w:r>
        <w:t>OPeNDAP</w:t>
      </w:r>
      <w:proofErr w:type="spellEnd"/>
      <w:r>
        <w:t xml:space="preserve"> Java API.</w:t>
      </w:r>
    </w:p>
    <w:p w:rsidR="009E4370" w:rsidRDefault="004E3409" w:rsidP="00E11611">
      <w:r>
        <w:t xml:space="preserve">To support </w:t>
      </w:r>
      <w:proofErr w:type="spellStart"/>
      <w:r>
        <w:t>OPeNDAP</w:t>
      </w:r>
      <w:proofErr w:type="spellEnd"/>
      <w:r>
        <w:t xml:space="preserve"> in HDFView, we will need to implement a data access layer that </w:t>
      </w:r>
      <w:r w:rsidR="009E6F44">
        <w:t xml:space="preserve">connects </w:t>
      </w:r>
      <w:r w:rsidR="00B465A3">
        <w:t xml:space="preserve">HDFView </w:t>
      </w:r>
      <w:r w:rsidR="009E6F44">
        <w:t xml:space="preserve">and </w:t>
      </w:r>
      <w:proofErr w:type="spellStart"/>
      <w:r w:rsidR="00B465A3">
        <w:t>OPeNDAP</w:t>
      </w:r>
      <w:proofErr w:type="spellEnd"/>
      <w:r w:rsidR="00B465A3">
        <w:t>.</w:t>
      </w:r>
    </w:p>
    <w:p w:rsidR="009E4370" w:rsidRDefault="006E169D" w:rsidP="00E11611">
      <w:pPr>
        <w:pStyle w:val="Heading2"/>
      </w:pPr>
      <w:r>
        <w:t>Requirements</w:t>
      </w:r>
    </w:p>
    <w:p w:rsidR="006E169D" w:rsidRDefault="009E6F44" w:rsidP="00E11611">
      <w:r>
        <w:t xml:space="preserve">We will start a couple </w:t>
      </w:r>
      <w:r w:rsidR="006E169D">
        <w:t>of the basic requirements</w:t>
      </w:r>
      <w:r w:rsidR="00A73104">
        <w:t>. We will need talk to NASA users to get a complete set of requirements.</w:t>
      </w:r>
    </w:p>
    <w:p w:rsidR="00A73104" w:rsidRDefault="00A73104" w:rsidP="00E11611">
      <w:pPr>
        <w:pStyle w:val="ListParagraph"/>
        <w:numPr>
          <w:ilvl w:val="0"/>
          <w:numId w:val="40"/>
        </w:numPr>
      </w:pPr>
      <w:r>
        <w:t>Files at the server can be accessed with a simple URL from HDFView. No additional setting is needed.</w:t>
      </w:r>
    </w:p>
    <w:p w:rsidR="00A73104" w:rsidRDefault="00A73104" w:rsidP="00E11611">
      <w:pPr>
        <w:pStyle w:val="ListParagraph"/>
        <w:numPr>
          <w:ilvl w:val="0"/>
          <w:numId w:val="40"/>
        </w:numPr>
      </w:pPr>
      <w:r>
        <w:t>Content of remote files will be presented the same way as local files. The way of how data is retrieved from a remote server is completely transparent to users.</w:t>
      </w:r>
    </w:p>
    <w:p w:rsidR="00A73104" w:rsidRDefault="00A73104" w:rsidP="00E11611">
      <w:pPr>
        <w:pStyle w:val="Heading2"/>
      </w:pPr>
      <w:r>
        <w:t>Limitations</w:t>
      </w:r>
    </w:p>
    <w:p w:rsidR="006E169D" w:rsidRDefault="00A73104" w:rsidP="00E11611">
      <w:pPr>
        <w:pStyle w:val="ListParagraph"/>
        <w:numPr>
          <w:ilvl w:val="0"/>
          <w:numId w:val="41"/>
        </w:numPr>
      </w:pPr>
      <w:r>
        <w:t>Only HDF4/5 files will be supported at the first stage</w:t>
      </w:r>
    </w:p>
    <w:p w:rsidR="00A73104" w:rsidRDefault="00D11F44" w:rsidP="00E11611">
      <w:pPr>
        <w:pStyle w:val="ListParagraph"/>
        <w:numPr>
          <w:ilvl w:val="0"/>
          <w:numId w:val="41"/>
        </w:numPr>
      </w:pPr>
      <w:r>
        <w:t>Users cannot write/update the content of remote files. Only read-access is allowed.</w:t>
      </w:r>
    </w:p>
    <w:p w:rsidR="00611674" w:rsidRPr="00633649" w:rsidRDefault="009E4370" w:rsidP="00611674">
      <w:pPr>
        <w:pStyle w:val="Heading1"/>
      </w:pPr>
      <w:r>
        <w:t>Proposed approach</w:t>
      </w:r>
    </w:p>
    <w:p w:rsidR="0060661B" w:rsidRDefault="000B492C" w:rsidP="00597BC2">
      <w:proofErr w:type="spellStart"/>
      <w:r>
        <w:t>OPeNDAP</w:t>
      </w:r>
      <w:proofErr w:type="spellEnd"/>
      <w:r>
        <w:t xml:space="preserve"> project provides </w:t>
      </w:r>
      <w:r w:rsidRPr="000B492C">
        <w:t xml:space="preserve">Java-DAP2: </w:t>
      </w:r>
      <w:r>
        <w:t>a</w:t>
      </w:r>
      <w:r w:rsidRPr="000B492C">
        <w:t xml:space="preserve"> pure Java implementation of the DAP2 Protocol</w:t>
      </w:r>
      <w:r>
        <w:t xml:space="preserve">. </w:t>
      </w:r>
      <w:r w:rsidR="00A051CB">
        <w:t xml:space="preserve">What we </w:t>
      </w:r>
      <w:proofErr w:type="gramStart"/>
      <w:r w:rsidR="00A051CB">
        <w:t>need  is</w:t>
      </w:r>
      <w:proofErr w:type="gramEnd"/>
      <w:r w:rsidR="00A051CB">
        <w:t xml:space="preserve"> </w:t>
      </w:r>
      <w:r>
        <w:t xml:space="preserve">an HDF-Java object layer based the </w:t>
      </w:r>
      <w:proofErr w:type="spellStart"/>
      <w:r>
        <w:t>OPeNDAP</w:t>
      </w:r>
      <w:proofErr w:type="spellEnd"/>
      <w:r>
        <w:t xml:space="preserve"> Java client API so that data from server can be displayed in HDFView the same way as local files.</w:t>
      </w:r>
      <w:r w:rsidR="00E32DAE">
        <w:t xml:space="preserve"> The following figure illustrates the connections between HDFView and </w:t>
      </w:r>
      <w:proofErr w:type="spellStart"/>
      <w:r w:rsidR="00E32DAE">
        <w:t>OPeNDAP</w:t>
      </w:r>
      <w:proofErr w:type="spellEnd"/>
      <w:r w:rsidR="00E32DAE">
        <w:t>.</w:t>
      </w:r>
    </w:p>
    <w:p w:rsidR="00E32DAE" w:rsidRDefault="00567F5F" w:rsidP="00597BC2">
      <w:bookmarkStart w:id="0" w:name="_GoBack"/>
      <w:r>
        <w:rPr>
          <w:noProof/>
          <w:lang w:eastAsia="zh-CN"/>
        </w:rPr>
        <w:pict>
          <v:shape id="_x0000_s1055" type="#_x0000_t32" style="position:absolute;left:0;text-align:left;margin-left:136.5pt;margin-top:49pt;width:.05pt;height:19.6pt;flip:y;z-index:251679744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 id="_x0000_s1045" type="#_x0000_t113" style="position:absolute;left:0;text-align:left;margin-left:102pt;margin-top:7.5pt;width:74pt;height:41.5pt;z-index:251669504" fillcolor="#f39">
            <v:fill color2="#36f" recolor="t" rotate="t" colors="0 #f39;.25 #f63;.5 yellow;.75 #01a78f;1 #36f" method="none" focus="100%" type="gradient"/>
            <v:textbox style="mso-next-textbox:#_x0000_s1045">
              <w:txbxContent>
                <w:p w:rsidR="00E32DAE" w:rsidRDefault="00E32DAE" w:rsidP="00E11611">
                  <w:pPr>
                    <w:jc w:val="center"/>
                  </w:pPr>
                  <w:r>
                    <w:t>HDFView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54" type="#_x0000_t32" style="position:absolute;left:0;text-align:left;margin-left:136.5pt;margin-top:116pt;width:0;height:17.6pt;flip:y;z-index:251678720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 id="_x0000_s1052" type="#_x0000_t32" style="position:absolute;left:0;text-align:left;margin-left:371.5pt;margin-top:69.5pt;width:.05pt;height:64.1pt;flip:y;z-index:251676672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 id="_x0000_s1051" type="#_x0000_t116" style="position:absolute;left:0;text-align:left;margin-left:371.5pt;margin-top:163.5pt;width:77.5pt;height:30.5pt;z-index:251675648" fillcolor="#5e9eff">
            <v:fill color2="#ffebfa" recolor="t" rotate="t" colors="0 #5e9eff;26214f #85c2ff;45875f #c4d6eb;1 #ffebfa" method="none" focus="50%" type="gradient"/>
            <v:textbox>
              <w:txbxContent>
                <w:p w:rsidR="00E32DAE" w:rsidRPr="0030060F" w:rsidRDefault="0030060F" w:rsidP="00E11611">
                  <w:pPr>
                    <w:jc w:val="center"/>
                    <w:rPr>
                      <w:sz w:val="22"/>
                    </w:rPr>
                  </w:pPr>
                  <w:proofErr w:type="spellStart"/>
                  <w:r w:rsidRPr="0030060F">
                    <w:rPr>
                      <w:sz w:val="22"/>
                    </w:rPr>
                    <w:t>DataDDS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49" type="#_x0000_t116" style="position:absolute;left:0;text-align:left;margin-left:284.5pt;margin-top:161pt;width:77.5pt;height:30.5pt;z-index:251673600" fillcolor="#5e9eff">
            <v:fill color2="#ffebfa" recolor="t" rotate="t" colors="0 #5e9eff;26214f #85c2ff;45875f #c4d6eb;1 #ffebfa" method="none" focus="50%" type="gradient"/>
            <v:textbox>
              <w:txbxContent>
                <w:p w:rsidR="00E32DAE" w:rsidRDefault="00E32DAE" w:rsidP="00E11611">
                  <w:pPr>
                    <w:jc w:val="center"/>
                  </w:pPr>
                  <w:r>
                    <w:t xml:space="preserve">DDX 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48" type="#_x0000_t109" style="position:absolute;left:0;text-align:left;margin-left:280pt;margin-top:133.6pt;width:174pt;height:65pt;z-index:251672576" fillcolor="none">
            <v:fill color2="fill darken(118)" recolor="t" rotate="t" method="linear sigma" focus="100%" type="gradient"/>
            <v:stroke dashstyle="1 1" endcap="round"/>
            <v:textbox style="mso-next-textbox:#_x0000_s1048">
              <w:txbxContent>
                <w:p w:rsidR="00E32DAE" w:rsidRDefault="00E32DAE" w:rsidP="00E11611">
                  <w:pPr>
                    <w:jc w:val="center"/>
                  </w:pPr>
                  <w:proofErr w:type="spellStart"/>
                  <w:r>
                    <w:t>OPeNDAP</w:t>
                  </w:r>
                  <w:proofErr w:type="spellEnd"/>
                  <w:r>
                    <w:t xml:space="preserve"> Server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53" type="#_x0000_t32" style="position:absolute;left:0;text-align:left;margin-left:180.5pt;margin-top:161pt;width:99.5pt;height:0;z-index:251677696" o:connectortype="straight">
            <v:stroke startarrow="block" endarrow="block"/>
          </v:shape>
        </w:pict>
      </w:r>
      <w:r>
        <w:rPr>
          <w:noProof/>
          <w:lang w:eastAsia="zh-CN"/>
        </w:rPr>
        <w:pict>
          <v:shape id="_x0000_s1047" type="#_x0000_t116" style="position:absolute;left:0;text-align:left;margin-left:95.5pt;margin-top:133.6pt;width:85pt;height:47.4pt;z-index:251671552" fillcolor="#5e9eff">
            <v:fill color2="#ffebfa" recolor="t" rotate="t" colors="0 #5e9eff;26214f #85c2ff;45875f #c4d6eb;1 #ffebfa" method="none" focus="50%" type="gradient"/>
            <v:textbox style="mso-next-textbox:#_x0000_s1047">
              <w:txbxContent>
                <w:p w:rsidR="00E32DAE" w:rsidRDefault="00E32DAE" w:rsidP="00E11611">
                  <w:pPr>
                    <w:jc w:val="center"/>
                  </w:pPr>
                  <w:proofErr w:type="spellStart"/>
                  <w:r>
                    <w:t>OPeNDAP</w:t>
                  </w:r>
                  <w:proofErr w:type="spellEnd"/>
                  <w:r>
                    <w:t xml:space="preserve"> Java API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46" type="#_x0000_t116" style="position:absolute;left:0;text-align:left;margin-left:95.5pt;margin-top:68.6pt;width:85pt;height:47.4pt;z-index:251670528" fillcolor="#5e9eff">
            <v:fill color2="#ffebfa" recolor="t" rotate="t" colors="0 #5e9eff;26214f #85c2ff;45875f #c4d6eb;1 #ffebfa" method="none" focus="50%" type="gradient"/>
            <v:textbox style="mso-next-textbox:#_x0000_s1046">
              <w:txbxContent>
                <w:p w:rsidR="00E32DAE" w:rsidRDefault="00E32DAE" w:rsidP="00E11611">
                  <w:pPr>
                    <w:jc w:val="center"/>
                  </w:pPr>
                  <w:r>
                    <w:t xml:space="preserve">HDF-Java </w:t>
                  </w:r>
                  <w:r w:rsidR="00A71351">
                    <w:t xml:space="preserve">DAP </w:t>
                  </w:r>
                  <w:r>
                    <w:t>Objects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050" type="#_x0000_t22" style="position:absolute;left:0;text-align:left;margin-left:348pt;margin-top:13.5pt;width:41.5pt;height:56pt;z-index:251674624" fillcolor="black">
            <v:fill color2="#8c3d91" recolor="t" rotate="t" colors="0 black;26214f #0a128c;45875f #181cc7;57672f #7005d4;1 #8c3d91" method="none" focus="50%" type="gradient"/>
            <v:textbox style="mso-next-textbox:#_x0000_s1050">
              <w:txbxContent>
                <w:p w:rsidR="00E32DAE" w:rsidRDefault="00E32DAE" w:rsidP="00E11611">
                  <w:pPr>
                    <w:jc w:val="center"/>
                  </w:pPr>
                  <w:r>
                    <w:t>Data Files</w:t>
                  </w:r>
                </w:p>
              </w:txbxContent>
            </v:textbox>
          </v:shape>
        </w:pict>
      </w:r>
      <w:r>
        <w:pict>
          <v:roundrect id="_x0000_s1056" style="width:491.25pt;height:216.1pt;mso-left-percent:-10001;mso-top-percent:-10001;mso-position-horizontal:absolute;mso-position-horizontal-relative:char;mso-position-vertical:absolute;mso-position-vertical-relative:line;mso-left-percent:-10001;mso-top-percent:-10001" arcsize="10923f" filled="f">
            <w10:wrap type="none"/>
            <w10:anchorlock/>
          </v:roundrect>
        </w:pict>
      </w:r>
    </w:p>
    <w:bookmarkEnd w:id="0"/>
    <w:p w:rsidR="0039200B" w:rsidRDefault="00A71351" w:rsidP="00A71351">
      <w:r>
        <w:t xml:space="preserve">The critical part is to build the layer of HDF-Java DAP objects. There are three </w:t>
      </w:r>
      <w:r w:rsidR="00A051CB">
        <w:t xml:space="preserve">basic </w:t>
      </w:r>
      <w:r>
        <w:t>data objects needed</w:t>
      </w:r>
      <w:r w:rsidR="0039200B">
        <w:t xml:space="preserve">: </w:t>
      </w:r>
      <w:proofErr w:type="spellStart"/>
      <w:r w:rsidR="0039200B">
        <w:t>Dap</w:t>
      </w:r>
      <w:r>
        <w:t>File</w:t>
      </w:r>
      <w:proofErr w:type="spellEnd"/>
      <w:r w:rsidR="0039200B">
        <w:t xml:space="preserve"> (extends </w:t>
      </w:r>
      <w:proofErr w:type="spellStart"/>
      <w:r w:rsidR="0039200B">
        <w:t>FileFormat</w:t>
      </w:r>
      <w:proofErr w:type="spellEnd"/>
      <w:r w:rsidR="0039200B">
        <w:t>)</w:t>
      </w:r>
      <w:r>
        <w:t xml:space="preserve">, </w:t>
      </w:r>
      <w:proofErr w:type="spellStart"/>
      <w:r w:rsidR="0039200B">
        <w:t>Dap</w:t>
      </w:r>
      <w:r>
        <w:t>Group</w:t>
      </w:r>
      <w:proofErr w:type="spellEnd"/>
      <w:r w:rsidR="0039200B">
        <w:t xml:space="preserve"> (extends Group)</w:t>
      </w:r>
      <w:r>
        <w:t xml:space="preserve">, and </w:t>
      </w:r>
      <w:proofErr w:type="spellStart"/>
      <w:r w:rsidR="0039200B">
        <w:t>Dap</w:t>
      </w:r>
      <w:r>
        <w:t>Dataset</w:t>
      </w:r>
      <w:proofErr w:type="spellEnd"/>
      <w:r w:rsidR="0039200B">
        <w:t xml:space="preserve"> (extends Dataset)</w:t>
      </w:r>
      <w:r>
        <w:t xml:space="preserve">. </w:t>
      </w:r>
      <w:proofErr w:type="spellStart"/>
      <w:r w:rsidR="0039200B">
        <w:t>Dap</w:t>
      </w:r>
      <w:r>
        <w:t>File</w:t>
      </w:r>
      <w:proofErr w:type="spellEnd"/>
      <w:r>
        <w:t xml:space="preserve"> holds the file metadata and file structure. </w:t>
      </w:r>
      <w:proofErr w:type="spellStart"/>
      <w:r w:rsidR="0039200B">
        <w:t>Dap</w:t>
      </w:r>
      <w:r>
        <w:t>Group</w:t>
      </w:r>
      <w:proofErr w:type="spellEnd"/>
      <w:r>
        <w:t xml:space="preserve"> is used to organize the</w:t>
      </w:r>
      <w:r w:rsidR="0039200B">
        <w:t xml:space="preserve"> </w:t>
      </w:r>
      <w:r>
        <w:t xml:space="preserve">hierarchical </w:t>
      </w:r>
      <w:r>
        <w:lastRenderedPageBreak/>
        <w:t>structure of a</w:t>
      </w:r>
      <w:r w:rsidR="0039200B">
        <w:t xml:space="preserve"> </w:t>
      </w:r>
      <w:r>
        <w:t xml:space="preserve">file. </w:t>
      </w:r>
      <w:proofErr w:type="spellStart"/>
      <w:r w:rsidR="0039200B">
        <w:t>DapD</w:t>
      </w:r>
      <w:r>
        <w:t>ataset</w:t>
      </w:r>
      <w:proofErr w:type="spellEnd"/>
      <w:r>
        <w:t xml:space="preserve"> contains data values and information about the</w:t>
      </w:r>
      <w:r w:rsidR="0039200B">
        <w:t xml:space="preserve"> </w:t>
      </w:r>
      <w:r>
        <w:t>data, such as data type and data space.</w:t>
      </w:r>
      <w:r w:rsidR="0039200B">
        <w:t xml:space="preserve"> </w:t>
      </w:r>
    </w:p>
    <w:p w:rsidR="00E32DAE" w:rsidRDefault="00A71351" w:rsidP="00A71351">
      <w:r>
        <w:t>Metadata objects are the additional objects that hold the information about the basic data</w:t>
      </w:r>
      <w:r w:rsidR="0039200B">
        <w:t xml:space="preserve"> </w:t>
      </w:r>
      <w:r>
        <w:t xml:space="preserve">objects. The metadata objects include </w:t>
      </w:r>
      <w:proofErr w:type="spellStart"/>
      <w:r w:rsidR="00A051CB">
        <w:t>DapAttribute</w:t>
      </w:r>
      <w:proofErr w:type="spellEnd"/>
      <w:r>
        <w:t xml:space="preserve">, </w:t>
      </w:r>
      <w:proofErr w:type="spellStart"/>
      <w:r w:rsidR="00A051CB">
        <w:t>DapDatatype</w:t>
      </w:r>
      <w:proofErr w:type="spellEnd"/>
      <w:r>
        <w:t xml:space="preserve">, and </w:t>
      </w:r>
      <w:proofErr w:type="spellStart"/>
      <w:r w:rsidR="00A051CB">
        <w:t>DapDataspace</w:t>
      </w:r>
      <w:proofErr w:type="spellEnd"/>
      <w:r>
        <w:t>. The</w:t>
      </w:r>
      <w:r w:rsidR="0039200B">
        <w:t xml:space="preserve"> </w:t>
      </w:r>
      <w:r>
        <w:t xml:space="preserve">structure of </w:t>
      </w:r>
      <w:proofErr w:type="gramStart"/>
      <w:r>
        <w:t>an</w:t>
      </w:r>
      <w:proofErr w:type="gramEnd"/>
      <w:r>
        <w:t xml:space="preserve"> </w:t>
      </w:r>
      <w:proofErr w:type="spellStart"/>
      <w:r w:rsidR="00A051CB">
        <w:t>DapAttribute</w:t>
      </w:r>
      <w:proofErr w:type="spellEnd"/>
      <w:r w:rsidR="00A051CB">
        <w:t xml:space="preserve"> </w:t>
      </w:r>
      <w:r>
        <w:t xml:space="preserve">is very similar to </w:t>
      </w:r>
      <w:proofErr w:type="spellStart"/>
      <w:r w:rsidR="00A051CB">
        <w:t>DapDataset</w:t>
      </w:r>
      <w:proofErr w:type="spellEnd"/>
      <w:r>
        <w:t>, but it contains user-defined metadata</w:t>
      </w:r>
      <w:r w:rsidR="0039200B">
        <w:t xml:space="preserve"> </w:t>
      </w:r>
      <w:r>
        <w:t xml:space="preserve">for groups and datasets. </w:t>
      </w:r>
      <w:proofErr w:type="spellStart"/>
      <w:r w:rsidR="00A051CB">
        <w:t>DapDatatype</w:t>
      </w:r>
      <w:proofErr w:type="spellEnd"/>
      <w:r w:rsidR="00A051CB">
        <w:t xml:space="preserve"> </w:t>
      </w:r>
      <w:r>
        <w:t>describes the data type of the dataset, such as data type</w:t>
      </w:r>
      <w:r w:rsidR="0039200B">
        <w:t xml:space="preserve"> </w:t>
      </w:r>
      <w:r>
        <w:t xml:space="preserve">class, order, and size. </w:t>
      </w:r>
      <w:proofErr w:type="spellStart"/>
      <w:r w:rsidR="00A051CB">
        <w:t>DapDataspace</w:t>
      </w:r>
      <w:proofErr w:type="spellEnd"/>
      <w:r w:rsidR="00A051CB">
        <w:t xml:space="preserve"> </w:t>
      </w:r>
      <w:r>
        <w:t xml:space="preserve">specifies the sizes of the dimensions of dataset. </w:t>
      </w:r>
    </w:p>
    <w:p w:rsidR="0039200B" w:rsidRDefault="0039200B" w:rsidP="00A71351">
      <w:r>
        <w:t>The client/server message</w:t>
      </w:r>
      <w:r w:rsidR="00A051CB">
        <w:t>/data</w:t>
      </w:r>
      <w:r>
        <w:t xml:space="preserve"> flow </w:t>
      </w:r>
      <w:r w:rsidR="0016517E">
        <w:t>will follow the steps below</w:t>
      </w:r>
      <w:r>
        <w:t>:</w:t>
      </w:r>
    </w:p>
    <w:p w:rsidR="0039200B" w:rsidRDefault="00356510" w:rsidP="00E11611">
      <w:pPr>
        <w:pStyle w:val="ListParagraph"/>
        <w:numPr>
          <w:ilvl w:val="0"/>
          <w:numId w:val="42"/>
        </w:numPr>
      </w:pPr>
      <w:r>
        <w:t>A u</w:t>
      </w:r>
      <w:r w:rsidR="0039200B">
        <w:t>ser enter</w:t>
      </w:r>
      <w:r>
        <w:t>s</w:t>
      </w:r>
      <w:r w:rsidR="0039200B">
        <w:t xml:space="preserve"> an URL pointing </w:t>
      </w:r>
      <w:r w:rsidR="00A051CB">
        <w:t xml:space="preserve">to </w:t>
      </w:r>
      <w:r w:rsidR="0039200B">
        <w:t>a file at the server</w:t>
      </w:r>
    </w:p>
    <w:p w:rsidR="0039200B" w:rsidRDefault="00E813B7" w:rsidP="00E11611">
      <w:pPr>
        <w:pStyle w:val="ListParagraph"/>
        <w:numPr>
          <w:ilvl w:val="0"/>
          <w:numId w:val="42"/>
        </w:numPr>
      </w:pPr>
      <w:r>
        <w:t xml:space="preserve">A client file object, </w:t>
      </w:r>
      <w:proofErr w:type="spellStart"/>
      <w:r>
        <w:t>DapFile</w:t>
      </w:r>
      <w:proofErr w:type="spellEnd"/>
      <w:r>
        <w:t xml:space="preserve">, will be created and encoded to </w:t>
      </w:r>
      <w:r w:rsidR="00356510">
        <w:t xml:space="preserve">a </w:t>
      </w:r>
      <w:r>
        <w:t>DAP message using the DAP Java API</w:t>
      </w:r>
    </w:p>
    <w:p w:rsidR="00E813B7" w:rsidRDefault="00356510" w:rsidP="00E11611">
      <w:pPr>
        <w:pStyle w:val="ListParagraph"/>
        <w:numPr>
          <w:ilvl w:val="0"/>
          <w:numId w:val="42"/>
        </w:numPr>
      </w:pPr>
      <w:r>
        <w:t xml:space="preserve">The </w:t>
      </w:r>
      <w:r w:rsidR="00E813B7">
        <w:t>DAP message is sent to the server and the server will return the file information as DDX</w:t>
      </w:r>
    </w:p>
    <w:p w:rsidR="00E813B7" w:rsidRDefault="00356510" w:rsidP="00E11611">
      <w:pPr>
        <w:pStyle w:val="ListParagraph"/>
        <w:numPr>
          <w:ilvl w:val="0"/>
          <w:numId w:val="42"/>
        </w:numPr>
      </w:pPr>
      <w:r>
        <w:t xml:space="preserve">The </w:t>
      </w:r>
      <w:proofErr w:type="spellStart"/>
      <w:r w:rsidR="00E813B7">
        <w:t>DapFile</w:t>
      </w:r>
      <w:proofErr w:type="spellEnd"/>
      <w:r w:rsidR="00E813B7">
        <w:t xml:space="preserve"> </w:t>
      </w:r>
      <w:r>
        <w:t xml:space="preserve">object </w:t>
      </w:r>
      <w:r w:rsidR="00E813B7">
        <w:t xml:space="preserve">will decode the DDX information and fill the content of </w:t>
      </w:r>
      <w:proofErr w:type="spellStart"/>
      <w:r w:rsidR="00E813B7">
        <w:t>DapFile</w:t>
      </w:r>
      <w:proofErr w:type="spellEnd"/>
      <w:r>
        <w:t xml:space="preserve">. Objects of </w:t>
      </w:r>
      <w:proofErr w:type="spellStart"/>
      <w:r>
        <w:t>DapGroup</w:t>
      </w:r>
      <w:proofErr w:type="spellEnd"/>
      <w:r>
        <w:t xml:space="preserve"> and </w:t>
      </w:r>
      <w:proofErr w:type="spellStart"/>
      <w:r>
        <w:t>DapDataset</w:t>
      </w:r>
      <w:proofErr w:type="spellEnd"/>
      <w:r>
        <w:t xml:space="preserve"> will be created along with attributes</w:t>
      </w:r>
    </w:p>
    <w:p w:rsidR="00356510" w:rsidRDefault="00356510" w:rsidP="00E11611">
      <w:pPr>
        <w:pStyle w:val="ListParagraph"/>
        <w:numPr>
          <w:ilvl w:val="0"/>
          <w:numId w:val="42"/>
        </w:numPr>
      </w:pPr>
      <w:r>
        <w:t>The user now</w:t>
      </w:r>
      <w:r w:rsidR="00E813B7">
        <w:t xml:space="preserve"> can browse </w:t>
      </w:r>
      <w:r>
        <w:t xml:space="preserve">through </w:t>
      </w:r>
      <w:r w:rsidR="00E813B7">
        <w:t>the file (</w:t>
      </w:r>
      <w:proofErr w:type="spellStart"/>
      <w:r w:rsidR="00E813B7">
        <w:t>DapFile</w:t>
      </w:r>
      <w:proofErr w:type="spellEnd"/>
      <w:r>
        <w:t xml:space="preserve"> object</w:t>
      </w:r>
      <w:r w:rsidR="00E813B7">
        <w:t xml:space="preserve">) </w:t>
      </w:r>
      <w:r w:rsidR="00A051CB">
        <w:t xml:space="preserve">just like a </w:t>
      </w:r>
      <w:r w:rsidR="00E813B7">
        <w:t xml:space="preserve">local file. </w:t>
      </w:r>
    </w:p>
    <w:p w:rsidR="00E813B7" w:rsidRDefault="00356510" w:rsidP="00E11611">
      <w:pPr>
        <w:pStyle w:val="ListParagraph"/>
        <w:numPr>
          <w:ilvl w:val="0"/>
          <w:numId w:val="42"/>
        </w:numPr>
      </w:pPr>
      <w:r>
        <w:t xml:space="preserve">When the user choose to see the values of a dataset, the data content will be transferred from the server to the client object, </w:t>
      </w:r>
      <w:proofErr w:type="spellStart"/>
      <w:r>
        <w:t>DapDataset</w:t>
      </w:r>
      <w:proofErr w:type="spellEnd"/>
      <w:r>
        <w:t xml:space="preserve">, </w:t>
      </w:r>
      <w:r w:rsidR="00580526">
        <w:t>by DAP</w:t>
      </w:r>
      <w:r w:rsidR="003213A8">
        <w:t xml:space="preserve"> data stream.</w:t>
      </w:r>
      <w:r w:rsidR="00E813B7">
        <w:t xml:space="preserve"> </w:t>
      </w:r>
    </w:p>
    <w:p w:rsidR="0039200B" w:rsidRDefault="00E11611" w:rsidP="00E11611">
      <w:pPr>
        <w:pStyle w:val="Heading1"/>
      </w:pPr>
      <w:r>
        <w:t>Tasks</w:t>
      </w:r>
    </w:p>
    <w:p w:rsidR="00E11611" w:rsidRDefault="00A051CB" w:rsidP="00E11611">
      <w:r>
        <w:t xml:space="preserve">The work will include the following </w:t>
      </w:r>
      <w:r w:rsidR="00E11611">
        <w:t>tasks</w:t>
      </w:r>
      <w:r>
        <w:t>. We will need further study to have a good estimation for work of these tasks.</w:t>
      </w:r>
    </w:p>
    <w:p w:rsidR="00E11611" w:rsidRDefault="00E11611" w:rsidP="00E11611">
      <w:pPr>
        <w:pStyle w:val="ListParagraph"/>
        <w:numPr>
          <w:ilvl w:val="0"/>
          <w:numId w:val="45"/>
        </w:numPr>
      </w:pPr>
      <w:r>
        <w:t xml:space="preserve">Study and learn the </w:t>
      </w:r>
      <w:proofErr w:type="spellStart"/>
      <w:r>
        <w:t>OPeNDAP</w:t>
      </w:r>
      <w:proofErr w:type="spellEnd"/>
      <w:r>
        <w:t xml:space="preserve"> model, especially the Java client APIs</w:t>
      </w:r>
    </w:p>
    <w:p w:rsidR="00E11611" w:rsidRDefault="00E11611" w:rsidP="00E11611">
      <w:pPr>
        <w:pStyle w:val="ListParagraph"/>
        <w:numPr>
          <w:ilvl w:val="0"/>
          <w:numId w:val="45"/>
        </w:numPr>
      </w:pPr>
      <w:r>
        <w:t xml:space="preserve">Implement HDF-Java layer for </w:t>
      </w:r>
      <w:proofErr w:type="spellStart"/>
      <w:r>
        <w:t>OPeNDAP</w:t>
      </w:r>
      <w:proofErr w:type="spellEnd"/>
    </w:p>
    <w:p w:rsidR="00E11611" w:rsidRDefault="00E11611" w:rsidP="00E11611">
      <w:pPr>
        <w:pStyle w:val="ListParagraph"/>
        <w:numPr>
          <w:ilvl w:val="1"/>
          <w:numId w:val="45"/>
        </w:numPr>
      </w:pPr>
      <w:proofErr w:type="spellStart"/>
      <w:r>
        <w:t>DapFile</w:t>
      </w:r>
      <w:proofErr w:type="spellEnd"/>
    </w:p>
    <w:p w:rsidR="00E11611" w:rsidRDefault="00E11611" w:rsidP="00E11611">
      <w:pPr>
        <w:pStyle w:val="ListParagraph"/>
        <w:numPr>
          <w:ilvl w:val="1"/>
          <w:numId w:val="45"/>
        </w:numPr>
      </w:pPr>
      <w:proofErr w:type="spellStart"/>
      <w:r>
        <w:t>DapGroup</w:t>
      </w:r>
      <w:proofErr w:type="spellEnd"/>
    </w:p>
    <w:p w:rsidR="00E11611" w:rsidRDefault="00E11611" w:rsidP="00E11611">
      <w:pPr>
        <w:pStyle w:val="ListParagraph"/>
        <w:numPr>
          <w:ilvl w:val="1"/>
          <w:numId w:val="45"/>
        </w:numPr>
      </w:pPr>
      <w:proofErr w:type="spellStart"/>
      <w:r>
        <w:t>DapScalarDS</w:t>
      </w:r>
      <w:proofErr w:type="spellEnd"/>
    </w:p>
    <w:p w:rsidR="00E11611" w:rsidRDefault="00E11611" w:rsidP="00E11611">
      <w:pPr>
        <w:pStyle w:val="ListParagraph"/>
        <w:numPr>
          <w:ilvl w:val="1"/>
          <w:numId w:val="45"/>
        </w:numPr>
      </w:pPr>
      <w:proofErr w:type="spellStart"/>
      <w:r>
        <w:t>DapCompoundDS</w:t>
      </w:r>
      <w:proofErr w:type="spellEnd"/>
    </w:p>
    <w:p w:rsidR="00E11611" w:rsidRDefault="00E11611" w:rsidP="00E11611">
      <w:pPr>
        <w:pStyle w:val="ListParagraph"/>
        <w:numPr>
          <w:ilvl w:val="1"/>
          <w:numId w:val="45"/>
        </w:numPr>
      </w:pPr>
      <w:proofErr w:type="spellStart"/>
      <w:r>
        <w:t>DapDatatype</w:t>
      </w:r>
      <w:proofErr w:type="spellEnd"/>
    </w:p>
    <w:p w:rsidR="00E11611" w:rsidRDefault="00E11611" w:rsidP="00E11611">
      <w:pPr>
        <w:pStyle w:val="ListParagraph"/>
        <w:numPr>
          <w:ilvl w:val="0"/>
          <w:numId w:val="45"/>
        </w:numPr>
      </w:pPr>
      <w:r>
        <w:t>Integrate the DAP objects in HDFView</w:t>
      </w:r>
    </w:p>
    <w:p w:rsidR="00E11611" w:rsidRDefault="00E11611" w:rsidP="00E11611">
      <w:pPr>
        <w:pStyle w:val="ListParagraph"/>
        <w:numPr>
          <w:ilvl w:val="0"/>
          <w:numId w:val="45"/>
        </w:numPr>
      </w:pPr>
      <w:r>
        <w:t>Run testing on various servers and files</w:t>
      </w:r>
    </w:p>
    <w:p w:rsidR="00E11611" w:rsidRPr="00E11611" w:rsidRDefault="00E11611" w:rsidP="00E11611">
      <w:pPr>
        <w:pStyle w:val="ListParagraph"/>
        <w:numPr>
          <w:ilvl w:val="0"/>
          <w:numId w:val="45"/>
        </w:numPr>
      </w:pPr>
      <w:r>
        <w:t>Write users guide and other related documents</w:t>
      </w:r>
    </w:p>
    <w:p w:rsidR="00611674" w:rsidRDefault="00611674" w:rsidP="00580526">
      <w:pPr>
        <w:keepNext/>
        <w:keepLines/>
        <w:spacing w:before="360"/>
        <w:outlineLvl w:val="0"/>
      </w:pPr>
    </w:p>
    <w:p w:rsidR="0030060F" w:rsidRDefault="0030060F">
      <w:pPr>
        <w:spacing w:after="0"/>
        <w:jc w:val="left"/>
      </w:pPr>
      <w:r>
        <w:br w:type="page"/>
      </w:r>
    </w:p>
    <w:p w:rsidR="0030060F" w:rsidRDefault="0030060F" w:rsidP="0030060F">
      <w:pPr>
        <w:pStyle w:val="Heading1"/>
      </w:pPr>
      <w:r>
        <w:lastRenderedPageBreak/>
        <w:t>References</w:t>
      </w:r>
    </w:p>
    <w:p w:rsidR="0030060F" w:rsidRDefault="0030060F" w:rsidP="0030060F">
      <w:pPr>
        <w:pStyle w:val="HTMLPreformatted"/>
      </w:pPr>
      <w:r>
        <w:t xml:space="preserve">[1] </w:t>
      </w:r>
      <w:hyperlink r:id="rId9" w:history="1">
        <w:r>
          <w:rPr>
            <w:rStyle w:val="Hyperlink"/>
          </w:rPr>
          <w:t>http://earthdata.nasa.gov/sites/default/files/field/document/ESE-RFC-004v1.1.pdf</w:t>
        </w:r>
      </w:hyperlink>
    </w:p>
    <w:p w:rsidR="0030060F" w:rsidRDefault="0030060F" w:rsidP="00580526">
      <w:pPr>
        <w:keepNext/>
        <w:keepLines/>
        <w:spacing w:before="360"/>
        <w:outlineLvl w:val="0"/>
      </w:pPr>
    </w:p>
    <w:sectPr w:rsidR="0030060F" w:rsidSect="00860C8C">
      <w:headerReference w:type="default" r:id="rId10"/>
      <w:footerReference w:type="default" r:id="rId11"/>
      <w:footerReference w:type="first" r:id="rId12"/>
      <w:pgSz w:w="12240" w:h="15840" w:code="1"/>
      <w:pgMar w:top="1440" w:right="1080" w:bottom="1440" w:left="108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F5F" w:rsidRDefault="00567F5F" w:rsidP="00611674">
      <w:r>
        <w:separator/>
      </w:r>
    </w:p>
  </w:endnote>
  <w:endnote w:type="continuationSeparator" w:id="0">
    <w:p w:rsidR="00567F5F" w:rsidRDefault="00567F5F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5833C9" w:rsidRDefault="005833C9" w:rsidP="00611674">
            <w:pPr>
              <w:pStyle w:val="HDFFooter"/>
            </w:pPr>
            <w:r>
              <w:rPr>
                <w:noProof/>
                <w:lang w:eastAsia="zh-CN"/>
              </w:rPr>
              <w:drawing>
                <wp:anchor distT="0" distB="0" distL="0" distR="0" simplePos="0" relativeHeight="251658240" behindDoc="0" locked="0" layoutInCell="1" allowOverlap="1" wp14:anchorId="20C3E25B" wp14:editId="15CF930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493407">
              <w:fldChar w:fldCharType="begin"/>
            </w:r>
            <w:r w:rsidR="00493407">
              <w:instrText xml:space="preserve"> PAGE </w:instrText>
            </w:r>
            <w:r w:rsidR="00493407">
              <w:fldChar w:fldCharType="separate"/>
            </w:r>
            <w:r w:rsidR="0030060F">
              <w:rPr>
                <w:noProof/>
              </w:rPr>
              <w:t>2</w:t>
            </w:r>
            <w:r w:rsidR="00493407"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30060F">
                <w:rPr>
                  <w:noProof/>
                </w:rPr>
                <w:t>4</w:t>
              </w:r>
            </w:fldSimple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5833C9" w:rsidRDefault="005833C9" w:rsidP="00611674">
            <w:pPr>
              <w:pStyle w:val="HDFFooter"/>
            </w:pPr>
            <w:r>
              <w:rPr>
                <w:noProof/>
                <w:lang w:eastAsia="zh-CN"/>
              </w:rPr>
              <w:drawing>
                <wp:anchor distT="0" distB="0" distL="0" distR="0" simplePos="0" relativeHeight="251660288" behindDoc="0" locked="0" layoutInCell="1" allowOverlap="1" wp14:anchorId="24FD7C9F" wp14:editId="2BA2B209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493407">
              <w:fldChar w:fldCharType="begin"/>
            </w:r>
            <w:r w:rsidR="00493407">
              <w:instrText xml:space="preserve"> PAGE </w:instrText>
            </w:r>
            <w:r w:rsidR="00493407">
              <w:fldChar w:fldCharType="separate"/>
            </w:r>
            <w:r w:rsidR="0030060F">
              <w:rPr>
                <w:noProof/>
              </w:rPr>
              <w:t>1</w:t>
            </w:r>
            <w:r w:rsidR="00493407"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30060F">
                <w:rPr>
                  <w:noProof/>
                </w:rPr>
                <w:t>4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F5F" w:rsidRDefault="00567F5F" w:rsidP="00611674">
      <w:r>
        <w:separator/>
      </w:r>
    </w:p>
  </w:footnote>
  <w:footnote w:type="continuationSeparator" w:id="0">
    <w:p w:rsidR="00567F5F" w:rsidRDefault="00567F5F" w:rsidP="006116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3C9" w:rsidRDefault="0030060F" w:rsidP="00DD1E6C">
    <w:pPr>
      <w:pStyle w:val="THGHeader2"/>
      <w:jc w:val="right"/>
    </w:pPr>
    <w:r>
      <w:t xml:space="preserve">Support </w:t>
    </w:r>
    <w:proofErr w:type="spellStart"/>
    <w:r>
      <w:t>OPeNDAP</w:t>
    </w:r>
    <w:proofErr w:type="spellEnd"/>
    <w:r>
      <w:t xml:space="preserve"> in HDFView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1BE69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2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3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4">
    <w:nsid w:val="FFFFFF80"/>
    <w:multiLevelType w:val="singleLevel"/>
    <w:tmpl w:val="3A229F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F6F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A204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D90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9">
    <w:nsid w:val="FFFFFF89"/>
    <w:multiLevelType w:val="singleLevel"/>
    <w:tmpl w:val="B4024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7E6F75"/>
    <w:multiLevelType w:val="hybridMultilevel"/>
    <w:tmpl w:val="3DA6811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>
    <w:nsid w:val="07591A68"/>
    <w:multiLevelType w:val="multilevel"/>
    <w:tmpl w:val="AADC33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0D8C750E"/>
    <w:multiLevelType w:val="hybridMultilevel"/>
    <w:tmpl w:val="E122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C458AC"/>
    <w:multiLevelType w:val="hybridMultilevel"/>
    <w:tmpl w:val="19288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E70ED2"/>
    <w:multiLevelType w:val="hybridMultilevel"/>
    <w:tmpl w:val="61E2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EA4F29"/>
    <w:multiLevelType w:val="hybridMultilevel"/>
    <w:tmpl w:val="34AE72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397F0B1D"/>
    <w:multiLevelType w:val="hybridMultilevel"/>
    <w:tmpl w:val="EEFA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C907B5"/>
    <w:multiLevelType w:val="hybridMultilevel"/>
    <w:tmpl w:val="CA246E0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12B6A15"/>
    <w:multiLevelType w:val="hybridMultilevel"/>
    <w:tmpl w:val="FD4E39E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>
    <w:nsid w:val="65456215"/>
    <w:multiLevelType w:val="hybridMultilevel"/>
    <w:tmpl w:val="1A963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23"/>
    <w:lvlOverride w:ilvl="0">
      <w:startOverride w:val="1"/>
    </w:lvlOverride>
  </w:num>
  <w:num w:numId="8">
    <w:abstractNumId w:val="23"/>
    <w:lvlOverride w:ilvl="0">
      <w:startOverride w:val="1"/>
    </w:lvlOverride>
  </w:num>
  <w:num w:numId="9">
    <w:abstractNumId w:val="23"/>
    <w:lvlOverride w:ilvl="0">
      <w:startOverride w:val="1"/>
    </w:lvlOverride>
  </w:num>
  <w:num w:numId="10">
    <w:abstractNumId w:val="23"/>
    <w:lvlOverride w:ilvl="0">
      <w:startOverride w:val="1"/>
    </w:lvlOverride>
  </w:num>
  <w:num w:numId="11">
    <w:abstractNumId w:val="23"/>
    <w:lvlOverride w:ilvl="0">
      <w:startOverride w:val="1"/>
    </w:lvlOverride>
  </w:num>
  <w:num w:numId="12">
    <w:abstractNumId w:val="23"/>
    <w:lvlOverride w:ilvl="0">
      <w:startOverride w:val="1"/>
    </w:lvlOverride>
  </w:num>
  <w:num w:numId="13">
    <w:abstractNumId w:val="23"/>
    <w:lvlOverride w:ilvl="0">
      <w:startOverride w:val="1"/>
    </w:lvlOverride>
  </w:num>
  <w:num w:numId="14">
    <w:abstractNumId w:val="23"/>
    <w:lvlOverride w:ilvl="0">
      <w:startOverride w:val="1"/>
    </w:lvlOverride>
  </w:num>
  <w:num w:numId="15">
    <w:abstractNumId w:val="23"/>
    <w:lvlOverride w:ilvl="0">
      <w:startOverride w:val="1"/>
    </w:lvlOverride>
  </w:num>
  <w:num w:numId="16">
    <w:abstractNumId w:val="23"/>
    <w:lvlOverride w:ilvl="0">
      <w:startOverride w:val="1"/>
    </w:lvlOverride>
  </w:num>
  <w:num w:numId="17">
    <w:abstractNumId w:val="23"/>
    <w:lvlOverride w:ilvl="0">
      <w:startOverride w:val="1"/>
    </w:lvlOverride>
  </w:num>
  <w:num w:numId="18">
    <w:abstractNumId w:val="23"/>
    <w:lvlOverride w:ilvl="0">
      <w:startOverride w:val="1"/>
    </w:lvlOverride>
  </w:num>
  <w:num w:numId="19">
    <w:abstractNumId w:val="20"/>
  </w:num>
  <w:num w:numId="20">
    <w:abstractNumId w:val="14"/>
  </w:num>
  <w:num w:numId="21">
    <w:abstractNumId w:val="23"/>
    <w:lvlOverride w:ilvl="0">
      <w:startOverride w:val="1"/>
    </w:lvlOverride>
  </w:num>
  <w:num w:numId="22">
    <w:abstractNumId w:val="2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23"/>
    <w:lvlOverride w:ilvl="0">
      <w:startOverride w:val="1"/>
    </w:lvlOverride>
  </w:num>
  <w:num w:numId="25">
    <w:abstractNumId w:val="23"/>
    <w:lvlOverride w:ilvl="0">
      <w:startOverride w:val="1"/>
    </w:lvlOverride>
  </w:num>
  <w:num w:numId="26">
    <w:abstractNumId w:val="23"/>
    <w:lvlOverride w:ilvl="0">
      <w:startOverride w:val="1"/>
    </w:lvlOverride>
  </w:num>
  <w:num w:numId="27">
    <w:abstractNumId w:val="23"/>
    <w:lvlOverride w:ilvl="0">
      <w:startOverride w:val="1"/>
    </w:lvlOverride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8"/>
    <w:lvlOverride w:ilvl="0">
      <w:startOverride w:val="1"/>
    </w:lvlOverride>
  </w:num>
  <w:num w:numId="35">
    <w:abstractNumId w:val="13"/>
  </w:num>
  <w:num w:numId="36">
    <w:abstractNumId w:val="12"/>
  </w:num>
  <w:num w:numId="37">
    <w:abstractNumId w:val="15"/>
  </w:num>
  <w:num w:numId="38">
    <w:abstractNumId w:val="10"/>
  </w:num>
  <w:num w:numId="39">
    <w:abstractNumId w:val="0"/>
  </w:num>
  <w:num w:numId="40">
    <w:abstractNumId w:val="16"/>
  </w:num>
  <w:num w:numId="41">
    <w:abstractNumId w:val="17"/>
  </w:num>
  <w:num w:numId="42">
    <w:abstractNumId w:val="22"/>
  </w:num>
  <w:num w:numId="43">
    <w:abstractNumId w:val="21"/>
  </w:num>
  <w:num w:numId="44">
    <w:abstractNumId w:val="19"/>
  </w:num>
  <w:num w:numId="45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proofState w:spelling="clean" w:grammar="clean"/>
  <w:attachedTemplate r:id="rId1"/>
  <w:trackRevisions/>
  <w:doNotTrackMove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450E"/>
    <w:rsid w:val="0000628A"/>
    <w:rsid w:val="00007182"/>
    <w:rsid w:val="00054788"/>
    <w:rsid w:val="00073688"/>
    <w:rsid w:val="00095570"/>
    <w:rsid w:val="000B492C"/>
    <w:rsid w:val="000B623E"/>
    <w:rsid w:val="000C50C2"/>
    <w:rsid w:val="000D18D2"/>
    <w:rsid w:val="000D4912"/>
    <w:rsid w:val="0016517E"/>
    <w:rsid w:val="001742BF"/>
    <w:rsid w:val="00174D6B"/>
    <w:rsid w:val="001A6684"/>
    <w:rsid w:val="001B1856"/>
    <w:rsid w:val="00202FB8"/>
    <w:rsid w:val="002270A3"/>
    <w:rsid w:val="00236E48"/>
    <w:rsid w:val="0026265F"/>
    <w:rsid w:val="00265E7A"/>
    <w:rsid w:val="002A309A"/>
    <w:rsid w:val="0030060F"/>
    <w:rsid w:val="0031349E"/>
    <w:rsid w:val="003213A8"/>
    <w:rsid w:val="00326883"/>
    <w:rsid w:val="003279B2"/>
    <w:rsid w:val="00356510"/>
    <w:rsid w:val="00386B2E"/>
    <w:rsid w:val="0039200B"/>
    <w:rsid w:val="003C1CCC"/>
    <w:rsid w:val="003C7844"/>
    <w:rsid w:val="003D5C87"/>
    <w:rsid w:val="003F3E17"/>
    <w:rsid w:val="0042755F"/>
    <w:rsid w:val="00430768"/>
    <w:rsid w:val="0043765B"/>
    <w:rsid w:val="004440C3"/>
    <w:rsid w:val="00450280"/>
    <w:rsid w:val="00457572"/>
    <w:rsid w:val="00490187"/>
    <w:rsid w:val="00493407"/>
    <w:rsid w:val="004A1992"/>
    <w:rsid w:val="004D4497"/>
    <w:rsid w:val="004E3409"/>
    <w:rsid w:val="004F40B3"/>
    <w:rsid w:val="004F5970"/>
    <w:rsid w:val="004F6A9E"/>
    <w:rsid w:val="00522118"/>
    <w:rsid w:val="0052250F"/>
    <w:rsid w:val="00537439"/>
    <w:rsid w:val="005375D7"/>
    <w:rsid w:val="00567F5F"/>
    <w:rsid w:val="00580526"/>
    <w:rsid w:val="005833C9"/>
    <w:rsid w:val="00584AD9"/>
    <w:rsid w:val="00597039"/>
    <w:rsid w:val="00597BC2"/>
    <w:rsid w:val="00605982"/>
    <w:rsid w:val="0060661B"/>
    <w:rsid w:val="00611674"/>
    <w:rsid w:val="00625D0A"/>
    <w:rsid w:val="00626383"/>
    <w:rsid w:val="00656B04"/>
    <w:rsid w:val="00660B5C"/>
    <w:rsid w:val="006944CB"/>
    <w:rsid w:val="006A673E"/>
    <w:rsid w:val="006B7DEA"/>
    <w:rsid w:val="006C6C68"/>
    <w:rsid w:val="006D310C"/>
    <w:rsid w:val="006E169D"/>
    <w:rsid w:val="006E1895"/>
    <w:rsid w:val="006E2135"/>
    <w:rsid w:val="006E3680"/>
    <w:rsid w:val="006F2217"/>
    <w:rsid w:val="00756BCD"/>
    <w:rsid w:val="00791B45"/>
    <w:rsid w:val="007C1AE8"/>
    <w:rsid w:val="007C7DB1"/>
    <w:rsid w:val="007D26A9"/>
    <w:rsid w:val="007E75F4"/>
    <w:rsid w:val="007F4E86"/>
    <w:rsid w:val="0081598F"/>
    <w:rsid w:val="00820596"/>
    <w:rsid w:val="00856FBF"/>
    <w:rsid w:val="00860C8C"/>
    <w:rsid w:val="00864EB1"/>
    <w:rsid w:val="00865289"/>
    <w:rsid w:val="008667A8"/>
    <w:rsid w:val="00881AE4"/>
    <w:rsid w:val="00890634"/>
    <w:rsid w:val="008A18D9"/>
    <w:rsid w:val="008B660C"/>
    <w:rsid w:val="008C2208"/>
    <w:rsid w:val="008F22C9"/>
    <w:rsid w:val="009102A5"/>
    <w:rsid w:val="00922150"/>
    <w:rsid w:val="00923DEA"/>
    <w:rsid w:val="00934155"/>
    <w:rsid w:val="00950B92"/>
    <w:rsid w:val="00961C4A"/>
    <w:rsid w:val="0097136B"/>
    <w:rsid w:val="00971C6E"/>
    <w:rsid w:val="00974142"/>
    <w:rsid w:val="00990E37"/>
    <w:rsid w:val="0099431A"/>
    <w:rsid w:val="009C6419"/>
    <w:rsid w:val="009E4370"/>
    <w:rsid w:val="009E6F44"/>
    <w:rsid w:val="00A051CB"/>
    <w:rsid w:val="00A264B6"/>
    <w:rsid w:val="00A355DE"/>
    <w:rsid w:val="00A356B7"/>
    <w:rsid w:val="00A40C4E"/>
    <w:rsid w:val="00A46EFC"/>
    <w:rsid w:val="00A618BF"/>
    <w:rsid w:val="00A63473"/>
    <w:rsid w:val="00A71351"/>
    <w:rsid w:val="00A73104"/>
    <w:rsid w:val="00A96AC2"/>
    <w:rsid w:val="00B168FA"/>
    <w:rsid w:val="00B41DD6"/>
    <w:rsid w:val="00B465A3"/>
    <w:rsid w:val="00B469C0"/>
    <w:rsid w:val="00B711B4"/>
    <w:rsid w:val="00B8700F"/>
    <w:rsid w:val="00B96D11"/>
    <w:rsid w:val="00BA4F0A"/>
    <w:rsid w:val="00BC4AEA"/>
    <w:rsid w:val="00BC76E7"/>
    <w:rsid w:val="00C225D0"/>
    <w:rsid w:val="00C3786A"/>
    <w:rsid w:val="00C50B6D"/>
    <w:rsid w:val="00C50C91"/>
    <w:rsid w:val="00CA3200"/>
    <w:rsid w:val="00CB5315"/>
    <w:rsid w:val="00D11F44"/>
    <w:rsid w:val="00D214F7"/>
    <w:rsid w:val="00D25653"/>
    <w:rsid w:val="00D31404"/>
    <w:rsid w:val="00D52A9A"/>
    <w:rsid w:val="00D56BDB"/>
    <w:rsid w:val="00D742B0"/>
    <w:rsid w:val="00D90651"/>
    <w:rsid w:val="00DD1E6C"/>
    <w:rsid w:val="00DD24DB"/>
    <w:rsid w:val="00E022AC"/>
    <w:rsid w:val="00E11611"/>
    <w:rsid w:val="00E32DAE"/>
    <w:rsid w:val="00E544BE"/>
    <w:rsid w:val="00E5450E"/>
    <w:rsid w:val="00E54E79"/>
    <w:rsid w:val="00E608B8"/>
    <w:rsid w:val="00E813B7"/>
    <w:rsid w:val="00E95B25"/>
    <w:rsid w:val="00E96C11"/>
    <w:rsid w:val="00EB5200"/>
    <w:rsid w:val="00EB7E81"/>
    <w:rsid w:val="00EC2CB4"/>
    <w:rsid w:val="00EC6BFE"/>
    <w:rsid w:val="00ED6DAC"/>
    <w:rsid w:val="00EE0F05"/>
    <w:rsid w:val="00EF425B"/>
    <w:rsid w:val="00F1316B"/>
    <w:rsid w:val="00F25684"/>
    <w:rsid w:val="00F37AD9"/>
    <w:rsid w:val="00F62EFB"/>
    <w:rsid w:val="00F80DF2"/>
    <w:rsid w:val="00F82069"/>
    <w:rsid w:val="00F96693"/>
    <w:rsid w:val="00F96AE6"/>
    <w:rsid w:val="00FA147A"/>
    <w:rsid w:val="00FB60E6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6"/>
        <o:r id="V:Rule2" type="connector" idref="#_x0000_s1038"/>
        <o:r id="V:Rule3" type="connector" idref="#_x0000_s1037"/>
        <o:r id="V:Rule4" type="connector" idref="#_x0000_s1055"/>
        <o:r id="V:Rule5" type="connector" idref="#_x0000_s1054"/>
        <o:r id="V:Rule6" type="connector" idref="#_x0000_s1052"/>
        <o:r id="V:Rule7" type="connector" idref="#_x0000_s105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2" w:qFormat="1"/>
    <w:lsdException w:name="heading 2" w:uiPriority="2" w:qFormat="1"/>
    <w:lsdException w:name="heading 3" w:uiPriority="2" w:qFormat="1"/>
    <w:lsdException w:name="heading 4" w:uiPriority="16" w:qFormat="1"/>
    <w:lsdException w:name="heading 5" w:uiPriority="16" w:qFormat="1"/>
    <w:lsdException w:name="heading 6" w:uiPriority="16" w:qFormat="1"/>
    <w:lsdException w:name="heading 7" w:uiPriority="16" w:qFormat="1"/>
    <w:lsdException w:name="heading 8" w:uiPriority="16" w:qFormat="1"/>
    <w:lsdException w:name="heading 9" w:uiPriority="16" w:qFormat="1"/>
    <w:lsdException w:name="Hyperlink" w:uiPriority="99"/>
    <w:lsdException w:name="Emphasis" w:uiPriority="20" w:qFormat="1"/>
    <w:lsdException w:name="HTML Preformatted" w:uiPriority="99"/>
    <w:lsdException w:name="HTML Sample" w:uiPriority="99"/>
    <w:lsdException w:name="List Paragraph" w:uiPriority="5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974142"/>
    <w:pPr>
      <w:spacing w:beforeLines="120" w:afterLines="12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74142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974142"/>
    <w:pPr>
      <w:pBdr>
        <w:bottom w:val="single" w:sz="8" w:space="10" w:color="4F81BD" w:themeColor="accent1"/>
      </w:pBdr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74142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character" w:styleId="HTMLSample">
    <w:name w:val="HTML Sample"/>
    <w:basedOn w:val="DefaultParagraphFont"/>
    <w:uiPriority w:val="99"/>
    <w:unhideWhenUsed/>
    <w:rsid w:val="00B469C0"/>
    <w:rPr>
      <w:rFonts w:ascii="Courier New" w:eastAsia="Times New Roman" w:hAnsi="Courier New" w:cs="Courier New"/>
    </w:rPr>
  </w:style>
  <w:style w:type="paragraph" w:styleId="Date">
    <w:name w:val="Date"/>
    <w:basedOn w:val="Normal"/>
    <w:next w:val="Normal"/>
    <w:link w:val="DateChar"/>
    <w:rsid w:val="0000628A"/>
  </w:style>
  <w:style w:type="character" w:customStyle="1" w:styleId="DateChar">
    <w:name w:val="Date Char"/>
    <w:basedOn w:val="DefaultParagraphFont"/>
    <w:link w:val="Date"/>
    <w:rsid w:val="0000628A"/>
    <w:rPr>
      <w:rFonts w:asciiTheme="minorHAnsi" w:hAnsiTheme="minorHAnsi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0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060F"/>
    <w:rPr>
      <w:rFonts w:ascii="Courier New" w:eastAsia="Times New Roman" w:hAnsi="Courier New" w:cs="Courier New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9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earthdata.nasa.gov/sites/default/files/field/document/ESE-RFC-004v1.1.pdf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\RF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78CEB-649A-4C83-8B39-19A9BC2D6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RFC_Template.dotx</Template>
  <TotalTime>542</TotalTime>
  <Pages>4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hdfadmin</dc:creator>
  <cp:lastModifiedBy>Peter</cp:lastModifiedBy>
  <cp:revision>25</cp:revision>
  <cp:lastPrinted>2010-11-01T21:14:00Z</cp:lastPrinted>
  <dcterms:created xsi:type="dcterms:W3CDTF">2010-11-01T21:14:00Z</dcterms:created>
  <dcterms:modified xsi:type="dcterms:W3CDTF">2013-04-05T22:17:00Z</dcterms:modified>
</cp:coreProperties>
</file>