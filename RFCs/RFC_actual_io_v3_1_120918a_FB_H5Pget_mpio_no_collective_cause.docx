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Pr="005D210D" w:rsidRDefault="00F60DD6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0" w:name="_Toc288212105"/>
      <w:r w:rsidRPr="00CD5D7D">
        <w:rPr>
          <w:rFonts w:cstheme="majorHAnsi"/>
        </w:rPr>
        <w:t>Introduction</w:t>
      </w:r>
      <w:bookmarkEnd w:id="0"/>
      <w:r w:rsidRPr="00CD5D7D">
        <w:rPr>
          <w:rFonts w:cstheme="majorHAnsi"/>
        </w:rPr>
        <w:t xml:space="preserve">    </w:t>
      </w:r>
    </w:p>
    <w:p w14:paraId="60D49E43" w14:textId="77777777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set of user-adjustable parameters, or a user can request an optimization directly.</w:t>
      </w:r>
    </w:p>
    <w:p w14:paraId="57C84C93" w14:textId="77777777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independently.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3A2E943F" w14:textId="77777777" w:rsidR="00D4016B" w:rsidRPr="00D4016B" w:rsidRDefault="00E43AB3" w:rsidP="00D4016B">
      <w:r>
        <w:rPr>
          <w:rFonts w:asciiTheme="majorHAnsi" w:hAnsiTheme="majorHAnsi" w:cstheme="majorHAnsi"/>
          <w:color w:val="000000"/>
        </w:rPr>
        <w:t xml:space="preserve">Additionally, </w:t>
      </w:r>
      <w:r>
        <w:t>until recently the HDF5 library was unable to perform certain optimizations under specific circumstances, such as the regularity of the dataset or the i</w:t>
      </w:r>
      <w:r w:rsidR="00D4016B">
        <w:t xml:space="preserve">mplementation of MPI. </w:t>
      </w:r>
      <w:r>
        <w:t>In these cases, the library would either choose an alternate optimization or switch to independent I/O</w:t>
      </w:r>
      <w:r>
        <w:rPr>
          <w:rStyle w:val="FootnoteReference"/>
        </w:rPr>
        <w:footnoteReference w:id="1"/>
      </w:r>
      <w:r>
        <w:t>.</w:t>
      </w:r>
    </w:p>
    <w:p w14:paraId="27F9FD7E" w14:textId="77777777" w:rsidR="00C937D1" w:rsidRPr="00CD5D7D" w:rsidRDefault="000E77D2" w:rsidP="00C937D1">
      <w:pPr>
        <w:rPr>
          <w:rFonts w:asciiTheme="majorHAnsi" w:hAnsiTheme="majorHAnsi" w:cstheme="majorHAnsi"/>
        </w:rPr>
      </w:pPr>
      <w:bookmarkStart w:id="1" w:name="_Toc288212106"/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which optimization was chosen or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performed. </w:t>
      </w:r>
      <w:r w:rsidR="00F64528">
        <w:t xml:space="preserve">This RFC proposes extensions to the HDF5 library allowing the user to determine the optimization and I/O mode(s) used by each process in an I/O operation, but 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>also allow the user to determine what caused the HDF5 library to skip collective I/O in</w:t>
      </w:r>
      <w:r w:rsidR="009B7798">
        <w:t xml:space="preserve"> 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77777777" w:rsidR="00B57ADC" w:rsidRDefault="00B550E9" w:rsidP="000158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inception of this project, the parallel I/O code was poorly documented, bot</w:t>
      </w:r>
      <w:r w:rsidR="004950D9">
        <w:rPr>
          <w:rFonts w:asciiTheme="majorHAnsi" w:hAnsiTheme="majorHAnsi" w:cstheme="majorHAnsi"/>
        </w:rPr>
        <w:t>h internally and externally</w:t>
      </w:r>
      <w:r w:rsidR="00774E0A">
        <w:rPr>
          <w:rFonts w:asciiTheme="majorHAnsi" w:hAnsiTheme="majorHAnsi" w:cstheme="majorHAnsi"/>
        </w:rPr>
        <w:t xml:space="preserve">. </w:t>
      </w:r>
      <w:r w:rsidR="00C76C62">
        <w:rPr>
          <w:rFonts w:asciiTheme="majorHAnsi" w:hAnsiTheme="majorHAnsi" w:cstheme="majorHAnsi"/>
        </w:rPr>
        <w:t>Careful study of the code was required to understand</w:t>
      </w:r>
      <w:r w:rsidR="00774E0A">
        <w:rPr>
          <w:rFonts w:asciiTheme="majorHAnsi" w:hAnsiTheme="majorHAnsi" w:cstheme="majorHAnsi"/>
        </w:rPr>
        <w:t xml:space="preserve"> implementation </w:t>
      </w:r>
      <w:r w:rsidR="00C76C62">
        <w:rPr>
          <w:rFonts w:asciiTheme="majorHAnsi" w:hAnsiTheme="majorHAnsi" w:cstheme="majorHAnsi"/>
        </w:rPr>
        <w:t xml:space="preserve">details and </w:t>
      </w:r>
      <w:r w:rsidR="007E0CDB">
        <w:rPr>
          <w:rFonts w:asciiTheme="majorHAnsi" w:hAnsiTheme="majorHAnsi" w:cstheme="majorHAnsi"/>
        </w:rPr>
        <w:t>the</w:t>
      </w:r>
      <w:r w:rsidR="00C76C62">
        <w:rPr>
          <w:rFonts w:asciiTheme="majorHAnsi" w:hAnsiTheme="majorHAnsi" w:cstheme="majorHAnsi"/>
        </w:rPr>
        <w:t>ir</w:t>
      </w:r>
      <w:r w:rsidR="007E0CDB">
        <w:rPr>
          <w:rFonts w:asciiTheme="majorHAnsi" w:hAnsiTheme="majorHAnsi" w:cstheme="majorHAnsi"/>
        </w:rPr>
        <w:t xml:space="preserve"> motivations </w:t>
      </w:r>
      <w:r w:rsidR="00C76C62">
        <w:rPr>
          <w:rFonts w:asciiTheme="majorHAnsi" w:hAnsiTheme="majorHAnsi" w:cstheme="majorHAnsi"/>
        </w:rPr>
        <w:t>often remained</w:t>
      </w:r>
      <w:r w:rsidR="007E0CDB">
        <w:rPr>
          <w:rFonts w:asciiTheme="majorHAnsi" w:hAnsiTheme="majorHAnsi" w:cstheme="majorHAnsi"/>
        </w:rPr>
        <w:t xml:space="preserve"> opaque.</w:t>
      </w:r>
      <w:r>
        <w:rPr>
          <w:rFonts w:asciiTheme="majorHAnsi" w:hAnsiTheme="majorHAnsi" w:cstheme="majorHAnsi"/>
        </w:rPr>
        <w:t xml:space="preserve"> While the internal documentation </w:t>
      </w:r>
      <w:r w:rsidR="00B51DB1">
        <w:rPr>
          <w:rFonts w:asciiTheme="majorHAnsi" w:hAnsiTheme="majorHAnsi" w:cstheme="majorHAnsi"/>
        </w:rPr>
        <w:t>has improved significantly</w:t>
      </w:r>
      <w:r>
        <w:rPr>
          <w:rFonts w:asciiTheme="majorHAnsi" w:hAnsiTheme="majorHAnsi" w:cstheme="majorHAnsi"/>
        </w:rPr>
        <w:t xml:space="preserve">, there still is no external documentation. In light of this, some brief descriptions of the various </w:t>
      </w:r>
      <w:r w:rsidR="004950D9">
        <w:rPr>
          <w:rFonts w:asciiTheme="majorHAnsi" w:hAnsiTheme="majorHAnsi" w:cstheme="majorHAnsi"/>
        </w:rPr>
        <w:t>optimizations</w:t>
      </w:r>
      <w:r>
        <w:rPr>
          <w:rFonts w:asciiTheme="majorHAnsi" w:hAnsiTheme="majorHAnsi" w:cstheme="majorHAnsi"/>
        </w:rPr>
        <w:t xml:space="preserve"> available to the library as it performs parallel I/O are provided here.</w:t>
      </w:r>
    </w:p>
    <w:p w14:paraId="0F25ABAF" w14:textId="77777777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soon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lastRenderedPageBreak/>
        <w:t>General Parallel I/O Concerns</w:t>
      </w:r>
    </w:p>
    <w:p w14:paraId="0932F4E3" w14:textId="77777777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 instead.</w:t>
      </w:r>
      <w:r>
        <w:t xml:space="preserve"> The following conditions</w:t>
      </w:r>
      <w:r w:rsidR="004950D9">
        <w:rPr>
          <w:rStyle w:val="FootnoteReference"/>
        </w:rPr>
        <w:footnoteReference w:id="2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>I/O is using the MPI 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3"/>
      </w:r>
    </w:p>
    <w:p w14:paraId="4BA54810" w14:textId="77777777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 is neither contiguous nor chunked</w:t>
      </w:r>
    </w:p>
    <w:p w14:paraId="1ECA62DC" w14:textId="77777777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</w:p>
    <w:p w14:paraId="553F4B9E" w14:textId="77777777" w:rsidR="00980571" w:rsidRPr="00883A7B" w:rsidRDefault="00980571" w:rsidP="0056479D">
      <w:pPr>
        <w:spacing w:after="0"/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If the dataset is contiguous, collective I/O proceeds without </w:t>
      </w:r>
      <w:r w:rsidR="001B19FB">
        <w:t>further consideration</w:t>
      </w:r>
      <w:r>
        <w:t xml:space="preserve">. If the dataset is chunked, one of three optimization </w:t>
      </w:r>
      <w:r w:rsidR="004950D9">
        <w:t>schemes</w:t>
      </w:r>
      <w:r>
        <w:t xml:space="preserve"> will be chosen. If the average number of processes</w:t>
      </w:r>
      <w:r w:rsidR="003B2BD8">
        <w:t xml:space="preserve"> addressing each chunk</w:t>
      </w:r>
      <w:r>
        <w:t xml:space="preserve"> is above some threshold (</w:t>
      </w:r>
      <w:r w:rsidR="00DD2A97">
        <w:t>t</w:t>
      </w:r>
      <w:r w:rsidR="0056479D">
        <w:t>he threshold defaults to 0, but can be set by the user</w:t>
      </w:r>
      <w:r>
        <w:t xml:space="preserve">), HDF5 performs </w:t>
      </w:r>
      <w:r w:rsidR="005632BD">
        <w:t>“</w:t>
      </w:r>
      <w:r>
        <w:t>Link Chunk I/O</w:t>
      </w:r>
      <w:r w:rsidR="005632BD">
        <w:t>”</w:t>
      </w:r>
      <w:r>
        <w:t xml:space="preserve">. If the threshold is not reached, HDF5 performs </w:t>
      </w:r>
      <w:r w:rsidR="005632BD">
        <w:t>“</w:t>
      </w:r>
      <w:r>
        <w:t>Multi Chunk I/O</w:t>
      </w:r>
      <w:r w:rsidR="005632BD">
        <w:t>”</w:t>
      </w:r>
      <w:r>
        <w:t xml:space="preserve">. </w:t>
      </w:r>
      <w:r w:rsidR="003B2BD8">
        <w:t>In addition</w:t>
      </w:r>
      <w:r>
        <w:t xml:space="preserve">, the user can request either Link Chunk I/O or </w:t>
      </w:r>
      <w:r w:rsidR="00E35973">
        <w:t>“</w:t>
      </w:r>
      <w:r w:rsidR="00414AE7">
        <w:t>Multi Chunk No Opt I/O</w:t>
      </w:r>
      <w:r w:rsidR="00E35973">
        <w:t>”</w:t>
      </w:r>
      <w:r w:rsidR="00414AE7">
        <w:t xml:space="preserve">, </w:t>
      </w:r>
      <w:r>
        <w:t>a second version of Multi Chunk I/O that performs less optimization</w:t>
      </w:r>
      <w:r w:rsidR="0056479D">
        <w:t xml:space="preserve">. Consult the flowcharts at the end of this document for </w:t>
      </w:r>
      <w:r w:rsidR="003B2BD8">
        <w:t xml:space="preserve">the </w:t>
      </w:r>
      <w:r w:rsidR="0056479D">
        <w:t xml:space="preserve">details </w:t>
      </w:r>
      <w:r w:rsidR="003B2BD8">
        <w:t xml:space="preserve">of </w:t>
      </w:r>
      <w:r w:rsidR="0056479D">
        <w:t>this decision process. Brief descriptions of the various optimizations follow:</w:t>
      </w:r>
    </w:p>
    <w:p w14:paraId="7844C0FD" w14:textId="77777777" w:rsidR="00980571" w:rsidRDefault="00980571" w:rsidP="0056479D">
      <w:pPr>
        <w:pStyle w:val="Heading3"/>
      </w:pPr>
      <w:r>
        <w:t>Contiguous I/O</w:t>
      </w:r>
    </w:p>
    <w:p w14:paraId="00ACACE4" w14:textId="77777777" w:rsidR="00980571" w:rsidRDefault="004950D9" w:rsidP="00980571">
      <w:r>
        <w:t xml:space="preserve">Contiguous I/O performs </w:t>
      </w:r>
      <w:r w:rsidR="004E343D">
        <w:t xml:space="preserve">a </w:t>
      </w:r>
      <w:r w:rsidR="00A7270F">
        <w:t>collective read</w:t>
      </w:r>
      <w:r w:rsidR="00E02827">
        <w:t xml:space="preserve"> or </w:t>
      </w:r>
      <w:proofErr w:type="gramStart"/>
      <w:r w:rsidR="00E02827">
        <w:t>write</w:t>
      </w:r>
      <w:proofErr w:type="gramEnd"/>
      <w:r w:rsidR="004E343D">
        <w:t xml:space="preserve"> operation on a contiguously stored dataset</w:t>
      </w:r>
      <w:r w:rsidR="00A7270F">
        <w:t xml:space="preserve">, combining the selections </w:t>
      </w:r>
      <w:r w:rsidR="0065728B">
        <w:t xml:space="preserve">supplied by </w:t>
      </w:r>
      <w:r w:rsidR="00A7270F">
        <w:t>the individual processes. Unlike some of the more complicated optimizations, Contiguous I/O will never switch to independent.</w:t>
      </w:r>
    </w:p>
    <w:p w14:paraId="7B71476B" w14:textId="77777777" w:rsidR="00980571" w:rsidRDefault="00980571" w:rsidP="0056479D">
      <w:pPr>
        <w:pStyle w:val="Heading3"/>
      </w:pPr>
      <w:r>
        <w:t>Link Chunk I/O</w:t>
      </w:r>
    </w:p>
    <w:p w14:paraId="43CDD499" w14:textId="77777777" w:rsidR="00980571" w:rsidRDefault="00980571" w:rsidP="00980571">
      <w:r>
        <w:t xml:space="preserve">In Link Chunk I/O, one MPI derived </w:t>
      </w:r>
      <w:proofErr w:type="spellStart"/>
      <w:r>
        <w:t>datatype</w:t>
      </w:r>
      <w:proofErr w:type="spellEnd"/>
      <w:r>
        <w:t xml:space="preserve"> is created that contains the selection of all chunks and one collective I/O operation is performed. </w:t>
      </w:r>
      <w:r w:rsidR="004950D9">
        <w:t>Link chunk I/</w:t>
      </w:r>
      <w:r w:rsidR="00A7270F">
        <w:t>O will not switch to independent I/O.</w:t>
      </w:r>
    </w:p>
    <w:p w14:paraId="4A61D935" w14:textId="77777777" w:rsidR="00980571" w:rsidRDefault="00980571" w:rsidP="0056479D">
      <w:pPr>
        <w:pStyle w:val="Heading3"/>
      </w:pPr>
      <w:r>
        <w:t>Multi Chunk I/O</w:t>
      </w:r>
    </w:p>
    <w:p w14:paraId="26D6A81D" w14:textId="77777777" w:rsidR="004950D9" w:rsidRDefault="00980571" w:rsidP="00980571">
      <w:r>
        <w:t>In Multi Chunk I/O, each chunk is evaluated separately. If the chunk</w:t>
      </w:r>
      <w:r w:rsidR="004E343D">
        <w:t>’s elements are</w:t>
      </w:r>
      <w:r>
        <w:t xml:space="preserve"> selected by at least a </w:t>
      </w:r>
      <w:r w:rsidR="00B51DB1">
        <w:t>user-</w:t>
      </w:r>
      <w:r>
        <w:t xml:space="preserve">specified </w:t>
      </w:r>
      <w:r w:rsidR="004950D9">
        <w:t>fraction</w:t>
      </w:r>
      <w:r>
        <w:t xml:space="preserve"> of the processes, collective I/O is performed</w:t>
      </w:r>
      <w:r w:rsidR="004950D9">
        <w:t xml:space="preserve"> on the chunk</w:t>
      </w:r>
      <w:r>
        <w:t>. Otherwise independent I/O is performed. Using this scheme, a process can perform independent I/O, collectiv</w:t>
      </w:r>
      <w:r w:rsidR="004950D9">
        <w:t>e I/O or a mixture of the two, and since each process may have a different selection, they may perform different types of I/O.</w:t>
      </w:r>
    </w:p>
    <w:p w14:paraId="13FC1C8E" w14:textId="77777777" w:rsidR="004950D9" w:rsidRDefault="004950D9" w:rsidP="00980571">
      <w:r>
        <w:t>C</w:t>
      </w:r>
      <w:r w:rsidR="00980571">
        <w:t>onsider a</w:t>
      </w:r>
      <w:r>
        <w:t>n</w:t>
      </w:r>
      <w:r w:rsidR="00980571">
        <w:t xml:space="preserve"> application with two processes reading a dataset with two chunks. Process 0 selects both chunks and Process 1 selects o</w:t>
      </w:r>
      <w:r w:rsidR="00A7270F">
        <w:t>nly C</w:t>
      </w:r>
      <w:r w:rsidR="00980571">
        <w:t xml:space="preserve">hunk 0. </w:t>
      </w:r>
      <w:r>
        <w:t>Thus, C</w:t>
      </w:r>
      <w:r w:rsidR="00980571">
        <w:t>hunk 0 is selected by 100% of processes</w:t>
      </w:r>
      <w:r>
        <w:t xml:space="preserve"> and </w:t>
      </w:r>
      <w:r w:rsidR="00980571">
        <w:t>Chunk 1 is selected by 50% of processes</w:t>
      </w:r>
      <w:r>
        <w:t xml:space="preserve">. If the fraction threshold is set to 60%, </w:t>
      </w:r>
      <w:proofErr w:type="gramStart"/>
      <w:r>
        <w:t xml:space="preserve">Chunk 0 will be read </w:t>
      </w:r>
      <w:r>
        <w:lastRenderedPageBreak/>
        <w:t>collectively by both processes</w:t>
      </w:r>
      <w:proofErr w:type="gramEnd"/>
      <w:r>
        <w:t xml:space="preserve"> and Chunk 1 will be read independently by Process 0</w:t>
      </w:r>
      <w:r w:rsidR="0065728B">
        <w:t xml:space="preserve"> only</w:t>
      </w:r>
      <w:r>
        <w:t>. Here, Process 0 will perform both collective and independent I/O while process 1 will perform only collective I/O.</w:t>
      </w:r>
    </w:p>
    <w:p w14:paraId="49E03A05" w14:textId="77777777" w:rsidR="00980571" w:rsidRDefault="00980571" w:rsidP="0056479D">
      <w:pPr>
        <w:pStyle w:val="Heading3"/>
      </w:pPr>
      <w:r>
        <w:t>Multi Chunk I/O No Opt</w:t>
      </w:r>
    </w:p>
    <w:p w14:paraId="3A1EA1C4" w14:textId="77777777" w:rsidR="00980571" w:rsidRDefault="0056479D" w:rsidP="00980571">
      <w:r>
        <w:t xml:space="preserve">In Multi </w:t>
      </w:r>
      <w:r w:rsidR="00BB0C98">
        <w:t xml:space="preserve">Chunk </w:t>
      </w:r>
      <w:r>
        <w:t xml:space="preserve">I/O No Opt, </w:t>
      </w:r>
      <w:r w:rsidR="00980571">
        <w:t>each chunk is evaluated independently</w:t>
      </w:r>
      <w:r>
        <w:t xml:space="preserve">, but </w:t>
      </w:r>
      <w:proofErr w:type="gramStart"/>
      <w:r w:rsidR="0065728B">
        <w:t xml:space="preserve">inter-process communication </w:t>
      </w:r>
      <w:r>
        <w:t xml:space="preserve">overhead </w:t>
      </w:r>
      <w:r w:rsidR="0065728B">
        <w:t xml:space="preserve">is reduced </w:t>
      </w:r>
      <w:r>
        <w:t>by performing a simpler optimization</w:t>
      </w:r>
      <w:proofErr w:type="gramEnd"/>
      <w:r w:rsidR="00980571">
        <w:t xml:space="preserve">. Let </w:t>
      </w:r>
      <w:r w:rsidR="00980571">
        <w:rPr>
          <w:i/>
          <w:iCs/>
        </w:rPr>
        <w:t>n</w:t>
      </w:r>
      <w:r w:rsidR="00980571">
        <w:t xml:space="preserve"> be the minimum number of chunks in any one process's selection. If the index of the chunk in the current process’s selection is less than </w:t>
      </w:r>
      <w:r w:rsidR="00980571">
        <w:rPr>
          <w:i/>
          <w:iCs/>
        </w:rPr>
        <w:t>n</w:t>
      </w:r>
      <w:r w:rsidR="00980571">
        <w:t>, then collective I/O is performed. Otherwise, independent I/O is performed.</w:t>
      </w:r>
    </w:p>
    <w:p w14:paraId="4430AEC6" w14:textId="77777777" w:rsidR="00980571" w:rsidRDefault="00980571" w:rsidP="00980571">
      <w:r>
        <w:t xml:space="preserve">Like the previous optimization, it is possible to have processes disagree. In a two process application, if </w:t>
      </w:r>
      <w:r w:rsidR="0065728B">
        <w:t>Process 0</w:t>
      </w:r>
      <w:r>
        <w:t xml:space="preserve"> selects 1 chunk and </w:t>
      </w:r>
      <w:r w:rsidR="0065728B">
        <w:t>Process 1</w:t>
      </w:r>
      <w:r>
        <w:t xml:space="preserve"> selects two chunks</w:t>
      </w:r>
      <w:r w:rsidR="0065728B">
        <w:t>,</w:t>
      </w:r>
      <w:r>
        <w:t xml:space="preserve"> Process 0 will perform one collective I/O operation and Process 1 will perform one collective and one independent I/O operation.</w:t>
      </w:r>
    </w:p>
    <w:p w14:paraId="1AADC237" w14:textId="77777777" w:rsidR="00980571" w:rsidRDefault="00980571" w:rsidP="00980571"/>
    <w:p w14:paraId="17007B1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87FFE26" w14:textId="7777777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in 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>track whether independent I/O, collective I/O or some mix of the two took place.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2" w:name="_Toc288212107"/>
      <w:bookmarkEnd w:id="1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Pr="0056479D" w:rsidRDefault="00137984" w:rsidP="0056479D">
      <w:pPr>
        <w:pStyle w:val="Heading1"/>
      </w:pPr>
      <w:r>
        <w:t xml:space="preserve">New API Functions </w:t>
      </w:r>
      <w:r w:rsidR="00C06105" w:rsidRPr="00CD5D7D">
        <w:t>RM Entries</w:t>
      </w: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proofErr w:type="gramStart"/>
      <w:r w:rsidRPr="00EB6646">
        <w:rPr>
          <w:rStyle w:val="CodeChar"/>
        </w:rPr>
        <w:t>herr</w:t>
      </w:r>
      <w:proofErr w:type="gramEnd"/>
      <w:r w:rsidRPr="00EB6646">
        <w:rPr>
          <w:rStyle w:val="CodeChar"/>
        </w:rPr>
        <w:t>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CD5D7D">
        <w:rPr>
          <w:rFonts w:asciiTheme="majorHAnsi" w:hAnsiTheme="majorHAnsi" w:cstheme="majorHAnsi"/>
        </w:rPr>
        <w:t>(</w:t>
      </w: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3259342B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Retrieves the type of chunk optimization that HDF5 actually performed on the last parallel I/O call. This is not necessarily the type of optimization requested.</w:t>
      </w:r>
    </w:p>
    <w:p w14:paraId="2333171C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Motivation:</w:t>
      </w:r>
    </w:p>
    <w:p w14:paraId="7A0A5D91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t xml:space="preserve">A user can request collective I/O </w:t>
      </w:r>
      <w:r w:rsidR="0048712F">
        <w:t>via a</w:t>
      </w:r>
      <w:r w:rsidR="0065728B">
        <w:t xml:space="preserve"> data transfer property list (DXPL)</w:t>
      </w:r>
      <w:r w:rsidR="0048712F">
        <w:t xml:space="preserve"> that has been suitably modified with </w:t>
      </w:r>
      <w:r w:rsidRPr="00CD5D7D">
        <w:rPr>
          <w:rStyle w:val="SourceText"/>
          <w:rFonts w:ascii="Courier New" w:hAnsi="Courier New" w:cs="Courier New"/>
          <w:color w:val="000000"/>
        </w:rPr>
        <w:t>H5Pset_dxpl_mpio</w:t>
      </w:r>
      <w:r w:rsidRPr="00CD5D7D">
        <w:t xml:space="preserve">. The operation can be optimized in several different ways, some of which also can be requested by the user. </w:t>
      </w:r>
      <w:r w:rsidR="0048712F">
        <w:t xml:space="preserve">However, </w:t>
      </w:r>
      <w:r w:rsidRPr="00CD5D7D">
        <w:t xml:space="preserve">HDF5 may not be able to </w:t>
      </w:r>
      <w:r w:rsidR="00CD5D7D" w:rsidRPr="00CD5D7D">
        <w:t>satisfy</w:t>
      </w:r>
      <w:r w:rsidRPr="00CD5D7D">
        <w:t xml:space="preserve"> requests for specific optimizations and may choose a different optimization scheme. This property allows the user to track which optimization was actually used. Used in conjunction with </w:t>
      </w:r>
      <w:r w:rsidRPr="00CD5D7D">
        <w:rPr>
          <w:rStyle w:val="SourceText"/>
          <w:rFonts w:ascii="Courier New" w:hAnsi="Courier New" w:cs="Courier New"/>
          <w:color w:val="000000"/>
        </w:rPr>
        <w:lastRenderedPageBreak/>
        <w:t>H5Pget_mpio_actual_io_mode</w:t>
      </w:r>
      <w:r w:rsidRPr="00CD5D7D">
        <w:t xml:space="preserve">, this property </w:t>
      </w:r>
      <w:r w:rsidR="0048712F">
        <w:t>allows the user to determine</w:t>
      </w:r>
      <w:r w:rsidR="0048712F" w:rsidRPr="00CD5D7D">
        <w:t xml:space="preserve"> </w:t>
      </w:r>
      <w:r w:rsidRPr="00CD5D7D">
        <w:t>exactly what HDF5 did when attempting collective chunked I/O.</w:t>
      </w:r>
    </w:p>
    <w:p w14:paraId="7AB4800E" w14:textId="77777777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>etrieves the type of chunk optimization performed when collective I/O was requested. This property is set 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CD5D7D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58FD7C99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Each chunk was individually assigned collective or independent I/O based on what fraction of processes access the chunk. If the </w:t>
      </w:r>
      <w:r w:rsidR="0048712F">
        <w:rPr>
          <w:rStyle w:val="SourceText"/>
          <w:rFonts w:asciiTheme="majorHAnsi" w:hAnsiTheme="majorHAnsi" w:cstheme="majorHAnsi"/>
          <w:color w:val="000000"/>
        </w:rPr>
        <w:t>fraction</w:t>
      </w:r>
      <w:r w:rsidR="0048712F"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Pr="00CD5D7D">
        <w:rPr>
          <w:rStyle w:val="SourceText"/>
          <w:rFonts w:asciiTheme="majorHAnsi" w:hAnsiTheme="majorHAnsi" w:cstheme="majorHAnsi"/>
          <w:color w:val="000000"/>
        </w:rPr>
        <w:t>is greater than the multi chunk ratio threshold, collective I/O is performed on that chunk. The multi chunk ratio threshold can be set using H5Pset_dxpl_mpio_chunk_opt_ratio. The default value is 60%.</w:t>
      </w:r>
    </w:p>
    <w:p w14:paraId="0FA1E256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H5D_MPIO_MULTI_CHUNK_NO_OPT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Each chunk is assigned collective or independent I/O based on how many chunks were accessed before it. Collective I/O is performed on the first chunk in each selection</w:t>
      </w:r>
      <w:proofErr w:type="gramStart"/>
      <w:r w:rsidRPr="00CD5D7D">
        <w:rPr>
          <w:rStyle w:val="SourceText"/>
          <w:rFonts w:asciiTheme="majorHAnsi" w:hAnsiTheme="majorHAnsi" w:cstheme="majorHAnsi"/>
          <w:color w:val="000000"/>
        </w:rPr>
        <w:t>,</w:t>
      </w:r>
      <w:proofErr w:type="gramEnd"/>
      <w:r w:rsidRPr="00CD5D7D">
        <w:rPr>
          <w:rStyle w:val="SourceText"/>
          <w:rFonts w:asciiTheme="majorHAnsi" w:hAnsiTheme="majorHAnsi" w:cstheme="majorHAnsi"/>
          <w:color w:val="000000"/>
        </w:rPr>
        <w:t xml:space="preserve"> then the second, and so on until one process finishes, then the remaining processes perform independent I/O on the rest of their selections.</w:t>
      </w:r>
    </w:p>
    <w:p w14:paraId="5074AE2B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Collective I/O is performed on all chunks simultaneously.</w:t>
      </w:r>
    </w:p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EB6646">
        <w:rPr>
          <w:rStyle w:val="CodeChar"/>
        </w:rPr>
        <w:t>hid</w:t>
      </w:r>
      <w:proofErr w:type="gramEnd"/>
      <w:r w:rsidRPr="00EB6646">
        <w:rPr>
          <w:rStyle w:val="CodeChar"/>
        </w:rPr>
        <w:t>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4A3118BE" w14:textId="77777777" w:rsidR="006C4F74" w:rsidRDefault="006C4F74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</w:rPr>
        <w:br w:type="page"/>
      </w: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lastRenderedPageBreak/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proofErr w:type="gramStart"/>
      <w:r w:rsidRPr="00EB6646">
        <w:rPr>
          <w:rStyle w:val="Emphasis"/>
          <w:rFonts w:ascii="Courier New" w:hAnsi="Courier New" w:cs="Courier New"/>
          <w:i w:val="0"/>
        </w:rPr>
        <w:t>herr</w:t>
      </w:r>
      <w:proofErr w:type="gramEnd"/>
      <w:r w:rsidRPr="00EB6646">
        <w:rPr>
          <w:rStyle w:val="Emphasis"/>
          <w:rFonts w:ascii="Courier New" w:hAnsi="Courier New" w:cs="Courier New"/>
          <w:i w:val="0"/>
        </w:rPr>
        <w:t>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H5Pget_mpio_actual_io_mode(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>
        <w:t>via a data transfer property list (DXPL) that has been suitably modified with</w:t>
      </w:r>
      <w:r w:rsidR="0048712F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Pr="006678C5">
        <w:rPr>
          <w:rFonts w:asciiTheme="minorHAnsi" w:hAnsiTheme="minorHAnsi" w:cstheme="minorHAnsi"/>
          <w:color w:val="000000"/>
        </w:rPr>
        <w:t xml:space="preserve">. </w:t>
      </w:r>
      <w:r w:rsidR="0048712F">
        <w:rPr>
          <w:rFonts w:asciiTheme="minorHAnsi" w:hAnsiTheme="minorHAnsi" w:cstheme="minorHAnsi"/>
          <w:color w:val="000000"/>
        </w:rPr>
        <w:t xml:space="preserve">However, HDF5 will sometimes ignore this request and perform </w:t>
      </w:r>
      <w:r w:rsidR="00FC20CE">
        <w:rPr>
          <w:rFonts w:asciiTheme="minorHAnsi" w:hAnsiTheme="minorHAnsi" w:cstheme="minorHAnsi"/>
          <w:color w:val="000000"/>
        </w:rPr>
        <w:t>independent I/O instead.</w:t>
      </w:r>
      <w:r w:rsidRPr="006678C5">
        <w:rPr>
          <w:rFonts w:asciiTheme="minorHAnsi" w:hAnsiTheme="minorHAnsi" w:cstheme="minorHAnsi"/>
          <w:color w:val="000000"/>
        </w:rPr>
        <w:t xml:space="preserve"> This property allows the user to see what kind of I/O HDF5 actually performed. Used in conjunction with </w:t>
      </w:r>
      <w:r w:rsidRPr="006678C5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6678C5">
        <w:rPr>
          <w:rFonts w:asciiTheme="minorHAnsi" w:hAnsiTheme="minorHAnsi" w:cstheme="minorHAnsi"/>
          <w:color w:val="000000"/>
        </w:rPr>
        <w:t xml:space="preserve">, this property </w:t>
      </w:r>
      <w:r w:rsidR="00FC20CE">
        <w:rPr>
          <w:rFonts w:asciiTheme="minorHAnsi" w:hAnsiTheme="minorHAnsi" w:cstheme="minorHAnsi"/>
          <w:color w:val="000000"/>
        </w:rPr>
        <w:t>allows the user to determine</w:t>
      </w:r>
      <w:r w:rsidR="00FC20CE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independently.</w:t>
      </w:r>
    </w:p>
    <w:p w14:paraId="10BF242C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collectively.</w:t>
      </w:r>
    </w:p>
    <w:p w14:paraId="0FDB68C1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</w:t>
      </w:r>
      <w:r w:rsidRPr="006678C5">
        <w:rPr>
          <w:rFonts w:asciiTheme="minorHAnsi" w:hAnsiTheme="minorHAnsi" w:cstheme="minorHAnsi"/>
          <w:color w:val="000000"/>
        </w:rPr>
        <w:lastRenderedPageBreak/>
        <w:t xml:space="preserve">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proofErr w:type="gramStart"/>
      <w:r w:rsidRPr="00EB6646">
        <w:rPr>
          <w:rStyle w:val="CodeChar"/>
        </w:rPr>
        <w:t>hid</w:t>
      </w:r>
      <w:proofErr w:type="gramEnd"/>
      <w:r w:rsidRPr="00EB6646">
        <w:rPr>
          <w:rStyle w:val="CodeChar"/>
        </w:rPr>
        <w:t>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H5Pget_mpio_no_collective_cause</w:t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77777777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proofErr w:type="gram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</w:t>
      </w:r>
      <w:proofErr w:type="gramEnd"/>
      <w:r>
        <w:rPr>
          <w:rStyle w:val="Emphasis"/>
          <w:rFonts w:ascii="Courier New" w:hAnsi="Courier New" w:cs="Courier New"/>
          <w:i w:val="0"/>
        </w:rPr>
        <w:t>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del w:id="3" w:author="Frank Baker" w:date="2012-09-18T14:38:00Z">
        <w:r w:rsidDel="001B11D8">
          <w:rPr>
            <w:rStyle w:val="Emphasis"/>
            <w:rFonts w:ascii="Courier New" w:hAnsi="Courier New" w:cs="Courier New"/>
            <w:i w:val="0"/>
          </w:rPr>
          <w:delText>H5D_mpio_no_collective_cause_t</w:delText>
        </w:r>
      </w:del>
      <w:ins w:id="4" w:author="Frank Baker" w:date="2012-09-18T14:38:00Z">
        <w:r w:rsidR="001B11D8">
          <w:rPr>
            <w:rStyle w:val="Emphasis"/>
            <w:rFonts w:ascii="Courier New" w:hAnsi="Courier New" w:cs="Courier New"/>
            <w:i w:val="0"/>
          </w:rPr>
          <w:t>uint32_t</w:t>
        </w:r>
      </w:ins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ins w:id="5" w:author="Frank Baker" w:date="2012-09-07T14:35:00Z">
        <w:r w:rsidR="005E0B16">
          <w:rPr>
            <w:rStyle w:val="Emphasis"/>
            <w:rFonts w:ascii="Courier New" w:hAnsi="Courier New" w:cs="Courier New"/>
            <w:i w:val="0"/>
          </w:rPr>
          <w:t xml:space="preserve"> </w:t>
        </w:r>
      </w:ins>
      <w:ins w:id="6" w:author="Frank Baker" w:date="2012-09-18T14:38:00Z">
        <w:r w:rsidR="001B11D8">
          <w:rPr>
            <w:rStyle w:val="Emphasis"/>
            <w:rFonts w:ascii="Courier New" w:hAnsi="Courier New" w:cs="Courier New"/>
            <w:i w:val="0"/>
          </w:rPr>
          <w:br/>
          <w:t>uint</w:t>
        </w:r>
      </w:ins>
      <w:ins w:id="7" w:author="Frank Baker" w:date="2012-09-18T14:39:00Z">
        <w:r w:rsidR="001B11D8">
          <w:rPr>
            <w:rStyle w:val="Emphasis"/>
            <w:rFonts w:ascii="Courier New" w:hAnsi="Courier New" w:cs="Courier New"/>
            <w:i w:val="0"/>
          </w:rPr>
          <w:t>32</w:t>
        </w:r>
      </w:ins>
      <w:ins w:id="8" w:author="Frank Baker" w:date="2012-09-07T14:35:00Z">
        <w:r w:rsidR="005E0B16">
          <w:rPr>
            <w:rStyle w:val="Emphasis"/>
            <w:rFonts w:ascii="Courier New" w:hAnsi="Courier New" w:cs="Courier New"/>
            <w:i w:val="0"/>
          </w:rPr>
          <w:t xml:space="preserve">_t * </w:t>
        </w:r>
        <w:proofErr w:type="spellStart"/>
        <w:r w:rsidR="005E0B16">
          <w:rPr>
            <w:rStyle w:val="Emphasis"/>
            <w:rFonts w:ascii="Courier New" w:hAnsi="Courier New" w:cs="Courier New"/>
            <w:i w:val="0"/>
          </w:rPr>
          <w:t>global_no_collective_cause</w:t>
        </w:r>
        <w:proofErr w:type="spellEnd"/>
        <w:r w:rsidR="005E0B16">
          <w:rPr>
            <w:rStyle w:val="Emphasis"/>
            <w:rFonts w:ascii="Courier New" w:hAnsi="Courier New" w:cs="Courier New"/>
            <w:i w:val="0"/>
          </w:rPr>
          <w:t>)</w:t>
        </w:r>
      </w:ins>
    </w:p>
    <w:p w14:paraId="614AF948" w14:textId="77777777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del w:id="9" w:author="Frank Baker" w:date="2012-09-11T13:42:00Z">
        <w:r w:rsidR="000E2C8A" w:rsidDel="0033371C">
          <w:rPr>
            <w:rFonts w:asciiTheme="minorHAnsi" w:hAnsiTheme="minorHAnsi" w:cstheme="minorHAnsi"/>
            <w:color w:val="000000"/>
          </w:rPr>
          <w:delText xml:space="preserve">the </w:delText>
        </w:r>
      </w:del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</w:t>
      </w:r>
      <w:del w:id="10" w:author="Frank Baker" w:date="2012-09-07T15:05:00Z">
        <w:r w:rsidR="000E2C8A" w:rsidDel="00CC4995">
          <w:rPr>
            <w:rFonts w:asciiTheme="minorHAnsi" w:hAnsiTheme="minorHAnsi" w:cstheme="minorHAnsi"/>
            <w:color w:val="000000"/>
          </w:rPr>
          <w:delText xml:space="preserve">from being performed </w:delText>
        </w:r>
      </w:del>
      <w:r w:rsidR="000E2C8A">
        <w:rPr>
          <w:rFonts w:asciiTheme="minorHAnsi" w:hAnsiTheme="minorHAnsi" w:cstheme="minorHAnsi"/>
          <w:color w:val="000000"/>
        </w:rPr>
        <w:t>on the last parallel I/O call.</w:t>
      </w:r>
    </w:p>
    <w:p w14:paraId="144A24FD" w14:textId="77777777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ins w:id="11" w:author="Frank Baker" w:date="2012-09-07T15:06:00Z">
        <w:r w:rsidR="009D08F8">
          <w:rPr>
            <w:rFonts w:asciiTheme="minorHAnsi" w:hAnsiTheme="minorHAnsi" w:cstheme="minorHAnsi"/>
            <w:color w:val="000000"/>
          </w:rPr>
          <w:t xml:space="preserve">can </w:t>
        </w:r>
      </w:ins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del w:id="12" w:author="Frank Baker" w:date="2012-09-07T15:06:00Z">
        <w:r w:rsidR="00E35973" w:rsidDel="00CC4995">
          <w:rPr>
            <w:rFonts w:asciiTheme="minorHAnsi" w:hAnsiTheme="minorHAnsi" w:cstheme="minorHAnsi"/>
            <w:color w:val="000000"/>
          </w:rPr>
          <w:delText xml:space="preserve">entirely </w:delText>
        </w:r>
      </w:del>
      <w:r w:rsidR="00EA01C1">
        <w:rPr>
          <w:rFonts w:asciiTheme="minorHAnsi" w:hAnsiTheme="minorHAnsi" w:cstheme="minorHAnsi"/>
          <w:color w:val="000000"/>
        </w:rPr>
        <w:t xml:space="preserve">and </w:t>
      </w:r>
      <w:del w:id="13" w:author="Frank Baker" w:date="2012-09-07T15:05:00Z">
        <w:r w:rsidR="00EA01C1" w:rsidDel="00CC4995">
          <w:rPr>
            <w:rFonts w:asciiTheme="minorHAnsi" w:hAnsiTheme="minorHAnsi" w:cstheme="minorHAnsi"/>
            <w:color w:val="000000"/>
          </w:rPr>
          <w:delText xml:space="preserve">instead </w:delText>
        </w:r>
      </w:del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del w:id="14" w:author="Frank Baker" w:date="2012-09-07T15:06:00Z">
        <w:r w:rsidR="00F56F0A" w:rsidDel="009D08F8">
          <w:rPr>
            <w:rFonts w:asciiTheme="minorHAnsi" w:hAnsiTheme="minorHAnsi" w:cstheme="minorHAnsi"/>
            <w:color w:val="000000"/>
          </w:rPr>
          <w:delText>Furthermore, s</w:delText>
        </w:r>
      </w:del>
      <w:ins w:id="15" w:author="Frank Baker" w:date="2012-09-07T15:06:00Z">
        <w:r w:rsidR="009D08F8">
          <w:rPr>
            <w:rFonts w:asciiTheme="minorHAnsi" w:hAnsiTheme="minorHAnsi" w:cstheme="minorHAnsi"/>
            <w:color w:val="000000"/>
          </w:rPr>
          <w:t>S</w:t>
        </w:r>
      </w:ins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del w:id="16" w:author="Frank Baker" w:date="2012-09-11T13:40:00Z">
        <w:r w:rsidR="00F56F0A" w:rsidDel="0033371C">
          <w:rPr>
            <w:rFonts w:asciiTheme="minorHAnsi" w:hAnsiTheme="minorHAnsi" w:cstheme="minorHAnsi"/>
            <w:color w:val="000000"/>
          </w:rPr>
          <w:delText xml:space="preserve">among </w:delText>
        </w:r>
      </w:del>
      <w:ins w:id="17" w:author="Frank Baker" w:date="2012-09-11T13:40:00Z">
        <w:r w:rsidR="0033371C">
          <w:rPr>
            <w:rFonts w:asciiTheme="minorHAnsi" w:hAnsiTheme="minorHAnsi" w:cstheme="minorHAnsi"/>
            <w:color w:val="000000"/>
          </w:rPr>
          <w:t xml:space="preserve">across </w:t>
        </w:r>
      </w:ins>
      <w:r w:rsidR="00F56F0A">
        <w:rPr>
          <w:rFonts w:asciiTheme="minorHAnsi" w:hAnsiTheme="minorHAnsi" w:cstheme="minorHAnsi"/>
          <w:color w:val="000000"/>
        </w:rPr>
        <w:t>the processes</w:t>
      </w:r>
      <w:ins w:id="18" w:author="Frank Baker" w:date="2012-09-11T13:40:00Z">
        <w:r w:rsidR="0033371C">
          <w:rPr>
            <w:rFonts w:asciiTheme="minorHAnsi" w:hAnsiTheme="minorHAnsi" w:cstheme="minorHAnsi"/>
            <w:color w:val="000000"/>
          </w:rPr>
          <w:t xml:space="preserve"> of a parallel application</w:t>
        </w:r>
      </w:ins>
      <w:ins w:id="19" w:author="Frank Baker" w:date="2012-09-11T13:43:00Z">
        <w:r w:rsidR="0033371C">
          <w:rPr>
            <w:rFonts w:asciiTheme="minorHAnsi" w:hAnsiTheme="minorHAnsi" w:cstheme="minorHAnsi"/>
            <w:color w:val="000000"/>
          </w:rPr>
          <w:t>.  T</w:t>
        </w:r>
      </w:ins>
      <w:del w:id="20" w:author="Frank Baker" w:date="2012-09-07T15:06:00Z">
        <w:r w:rsidR="00F56F0A" w:rsidDel="009D08F8">
          <w:rPr>
            <w:rFonts w:asciiTheme="minorHAnsi" w:hAnsiTheme="minorHAnsi" w:cstheme="minorHAnsi"/>
            <w:color w:val="000000"/>
          </w:rPr>
          <w:delText xml:space="preserve">. </w:delText>
        </w:r>
        <w:r w:rsidR="00EA01C1" w:rsidDel="009D08F8">
          <w:rPr>
            <w:rFonts w:asciiTheme="minorHAnsi" w:hAnsiTheme="minorHAnsi" w:cstheme="minorHAnsi"/>
            <w:color w:val="000000"/>
          </w:rPr>
          <w:delText>T</w:delText>
        </w:r>
      </w:del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del w:id="21" w:author="Frank Baker" w:date="2012-09-11T13:43:00Z">
        <w:r w:rsidR="005C0675" w:rsidDel="0033371C">
          <w:rPr>
            <w:rFonts w:asciiTheme="minorHAnsi" w:hAnsiTheme="minorHAnsi" w:cstheme="minorHAnsi"/>
            <w:color w:val="000000"/>
          </w:rPr>
          <w:delText xml:space="preserve">property </w:delText>
        </w:r>
      </w:del>
      <w:ins w:id="22" w:author="Frank Baker" w:date="2012-09-11T13:43:00Z">
        <w:r w:rsidR="0033371C">
          <w:rPr>
            <w:rFonts w:asciiTheme="minorHAnsi" w:hAnsiTheme="minorHAnsi" w:cstheme="minorHAnsi"/>
            <w:color w:val="000000"/>
          </w:rPr>
          <w:t xml:space="preserve">function </w:t>
        </w:r>
      </w:ins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proofErr w:type="gramStart"/>
      <w:ins w:id="23" w:author="Frank Baker" w:date="2012-09-11T13:41:00Z">
        <w:r w:rsidR="0033371C">
          <w:rPr>
            <w:rFonts w:asciiTheme="minorHAnsi" w:hAnsiTheme="minorHAnsi" w:cstheme="minorHAnsi"/>
            <w:color w:val="000000"/>
          </w:rPr>
          <w:t xml:space="preserve">locally, that is </w:t>
        </w:r>
      </w:ins>
      <w:ins w:id="24" w:author="Frank Baker" w:date="2012-09-07T15:03:00Z">
        <w:r w:rsidR="0033371C">
          <w:rPr>
            <w:rFonts w:asciiTheme="minorHAnsi" w:hAnsiTheme="minorHAnsi" w:cstheme="minorHAnsi"/>
            <w:color w:val="000000"/>
          </w:rPr>
          <w:t>in the local process</w:t>
        </w:r>
        <w:r w:rsidR="009D08F8">
          <w:rPr>
            <w:rFonts w:asciiTheme="minorHAnsi" w:hAnsiTheme="minorHAnsi" w:cstheme="minorHAnsi"/>
            <w:color w:val="000000"/>
          </w:rPr>
          <w:t>,</w:t>
        </w:r>
      </w:ins>
      <w:del w:id="25" w:author="Frank Baker" w:date="2012-09-11T13:41:00Z">
        <w:r w:rsidR="001C5051" w:rsidDel="0033371C">
          <w:rPr>
            <w:rFonts w:asciiTheme="minorHAnsi" w:hAnsiTheme="minorHAnsi" w:cstheme="minorHAnsi"/>
            <w:color w:val="000000"/>
          </w:rPr>
          <w:delText>locally</w:delText>
        </w:r>
      </w:del>
      <w:proofErr w:type="gramEnd"/>
      <w:r w:rsidR="001C5051">
        <w:rPr>
          <w:rFonts w:asciiTheme="minorHAnsi" w:hAnsiTheme="minorHAnsi" w:cstheme="minorHAnsi"/>
          <w:color w:val="000000"/>
        </w:rPr>
        <w:t xml:space="preserve"> and </w:t>
      </w:r>
      <w:ins w:id="26" w:author="Frank Baker" w:date="2012-09-11T13:41:00Z">
        <w:r w:rsidR="0033371C">
          <w:rPr>
            <w:rFonts w:asciiTheme="minorHAnsi" w:hAnsiTheme="minorHAnsi" w:cstheme="minorHAnsi"/>
            <w:color w:val="000000"/>
          </w:rPr>
          <w:t xml:space="preserve">globally, </w:t>
        </w:r>
      </w:ins>
      <w:ins w:id="27" w:author="Frank Baker" w:date="2012-09-07T15:03:00Z">
        <w:r w:rsidR="0033371C">
          <w:rPr>
            <w:rFonts w:asciiTheme="minorHAnsi" w:hAnsiTheme="minorHAnsi" w:cstheme="minorHAnsi"/>
            <w:color w:val="000000"/>
          </w:rPr>
          <w:t>across all processe</w:t>
        </w:r>
        <w:r w:rsidR="00CC4995">
          <w:rPr>
            <w:rFonts w:asciiTheme="minorHAnsi" w:hAnsiTheme="minorHAnsi" w:cstheme="minorHAnsi"/>
            <w:color w:val="000000"/>
          </w:rPr>
          <w:t>s</w:t>
        </w:r>
      </w:ins>
      <w:del w:id="28" w:author="Frank Baker" w:date="2012-09-11T13:41:00Z">
        <w:r w:rsidR="001C5051" w:rsidDel="0033371C">
          <w:rPr>
            <w:rFonts w:asciiTheme="minorHAnsi" w:hAnsiTheme="minorHAnsi" w:cstheme="minorHAnsi"/>
            <w:color w:val="000000"/>
          </w:rPr>
          <w:delText>globally</w:delText>
        </w:r>
      </w:del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77777777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ins w:id="29" w:author="Frank Baker" w:date="2012-09-11T14:15:00Z">
        <w:r w:rsidR="0033371C">
          <w:t>serves two purposes.  It c</w:t>
        </w:r>
      </w:ins>
      <w:ins w:id="30" w:author="Frank Baker" w:date="2012-09-11T14:14:00Z">
        <w:r w:rsidR="0033371C">
          <w:t>an</w:t>
        </w:r>
      </w:ins>
      <w:ins w:id="31" w:author="Frank Baker" w:date="2012-09-11T14:15:00Z">
        <w:r w:rsidR="0033371C">
          <w:t xml:space="preserve"> be used to d</w:t>
        </w:r>
      </w:ins>
      <w:ins w:id="32" w:author="Frank Baker" w:date="2012-09-11T14:14:00Z">
        <w:r w:rsidR="0033371C" w:rsidRPr="0033371C">
          <w:rPr>
            <w:rPrChange w:id="33" w:author="Frank Baker" w:date="2012-09-11T14:14:00Z">
              <w:rPr>
                <w:rStyle w:val="SourceText"/>
                <w:rFonts w:ascii="Courier New" w:hAnsi="Courier New" w:cs="Courier New"/>
                <w:color w:val="000000"/>
                <w:szCs w:val="22"/>
                <w:lang w:eastAsia="en-US" w:bidi="ar-SA"/>
              </w:rPr>
            </w:rPrChange>
          </w:rPr>
          <w:t>etermine</w:t>
        </w:r>
      </w:ins>
      <w:ins w:id="34" w:author="Frank Baker" w:date="2012-09-11T14:15:00Z">
        <w:r w:rsidR="0033371C">
          <w:t xml:space="preserve"> whether collective I/O was used for the last preceding parallel I/O call.  </w:t>
        </w:r>
      </w:ins>
      <w:ins w:id="35" w:author="Frank Baker" w:date="2012-09-11T14:16:00Z">
        <w:r w:rsidR="0033371C">
          <w:t>If not, it</w:t>
        </w:r>
      </w:ins>
      <w:ins w:id="36" w:author="Frank Baker" w:date="2012-09-11T14:14:00Z">
        <w:r w:rsidR="0033371C" w:rsidRPr="0033371C">
          <w:rPr>
            <w:rPrChange w:id="37" w:author="Frank Baker" w:date="2012-09-11T14:14:00Z">
              <w:rPr>
                <w:rStyle w:val="SourceText"/>
                <w:rFonts w:ascii="Courier New" w:hAnsi="Courier New" w:cs="Courier New"/>
                <w:color w:val="000000"/>
                <w:szCs w:val="22"/>
                <w:lang w:eastAsia="en-US" w:bidi="ar-SA"/>
              </w:rPr>
            </w:rPrChange>
          </w:rPr>
          <w:t xml:space="preserve"> </w:t>
        </w:r>
      </w:ins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 xml:space="preserve">etrieves the </w:t>
      </w:r>
      <w:r w:rsidR="00C94917">
        <w:t xml:space="preserve">local and global </w:t>
      </w:r>
      <w:r w:rsidR="00D14983">
        <w:t>cause</w:t>
      </w:r>
      <w:r w:rsidR="0046357E">
        <w:t>s</w:t>
      </w:r>
      <w:r w:rsidR="00D14983">
        <w:t xml:space="preserve"> that broke collective I/O</w:t>
      </w:r>
      <w:ins w:id="38" w:author="Frank Baker" w:date="2012-09-07T15:07:00Z">
        <w:r w:rsidR="0033371C">
          <w:t xml:space="preserve"> on that </w:t>
        </w:r>
        <w:r w:rsidR="009D08F8">
          <w:t>parallel I/O call</w:t>
        </w:r>
      </w:ins>
      <w:r w:rsidR="00D14983" w:rsidRPr="00CD5D7D">
        <w:t>. Th</w:t>
      </w:r>
      <w:ins w:id="39" w:author="Frank Baker" w:date="2012-09-11T14:17:00Z">
        <w:r w:rsidR="0033371C">
          <w:t>e properties retrieved by this function are</w:t>
        </w:r>
      </w:ins>
      <w:del w:id="40" w:author="Frank Baker" w:date="2012-09-11T14:17:00Z">
        <w:r w:rsidR="00D14983" w:rsidRPr="00CD5D7D" w:rsidDel="0033371C">
          <w:delText xml:space="preserve">is property is </w:delText>
        </w:r>
      </w:del>
      <w:ins w:id="41" w:author="Frank Baker" w:date="2012-09-11T14:17:00Z">
        <w:r w:rsidR="0033371C">
          <w:t xml:space="preserve"> </w:t>
        </w:r>
      </w:ins>
      <w:r w:rsidR="00D14983" w:rsidRPr="00CD5D7D">
        <w:t>set before I/O takes place</w:t>
      </w:r>
      <w:del w:id="42" w:author="Frank Baker" w:date="2012-09-07T15:09:00Z">
        <w:r w:rsidR="00D14983" w:rsidRPr="00CD5D7D" w:rsidDel="009D08F8">
          <w:delText>,</w:delText>
        </w:r>
      </w:del>
      <w:r w:rsidR="00D14983" w:rsidRPr="00CD5D7D">
        <w:t xml:space="preserve"> and </w:t>
      </w:r>
      <w:del w:id="43" w:author="Frank Baker" w:date="2012-09-07T15:09:00Z">
        <w:r w:rsidR="00D14983" w:rsidRPr="00CD5D7D" w:rsidDel="009D08F8">
          <w:delText xml:space="preserve">will be set </w:delText>
        </w:r>
      </w:del>
      <w:ins w:id="44" w:author="Frank Baker" w:date="2012-09-07T15:09:00Z">
        <w:r w:rsidR="0033371C">
          <w:t>are</w:t>
        </w:r>
        <w:r w:rsidR="009D08F8">
          <w:t xml:space="preserve"> retained </w:t>
        </w:r>
      </w:ins>
      <w:r w:rsidR="00D14983" w:rsidRPr="00CD5D7D">
        <w:t xml:space="preserve">even </w:t>
      </w:r>
      <w:del w:id="45" w:author="Frank Baker" w:date="2012-09-07T15:09:00Z">
        <w:r w:rsidR="00D14983" w:rsidRPr="00CD5D7D" w:rsidDel="009D08F8">
          <w:delText xml:space="preserve">if </w:delText>
        </w:r>
      </w:del>
      <w:ins w:id="46" w:author="Frank Baker" w:date="2012-09-07T15:09:00Z">
        <w:r w:rsidR="009D08F8">
          <w:t>when</w:t>
        </w:r>
        <w:r w:rsidR="009D08F8" w:rsidRPr="00CD5D7D">
          <w:t xml:space="preserve"> </w:t>
        </w:r>
      </w:ins>
      <w:r w:rsidR="00D14983" w:rsidRPr="00CD5D7D">
        <w:t>I/O fails.</w:t>
      </w:r>
    </w:p>
    <w:p w14:paraId="05B99E99" w14:textId="77777777" w:rsidR="00FA6E29" w:rsidRPr="0033371C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  <w:rPrChange w:id="47" w:author="Frank Baker" w:date="2012-09-11T14:27:00Z">
            <w:rPr>
              <w:rFonts w:asciiTheme="majorHAnsi" w:hAnsiTheme="majorHAnsi" w:cstheme="majorHAnsi"/>
            </w:rPr>
          </w:rPrChange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ins w:id="48" w:author="Frank Baker" w:date="2012-09-11T14:19:00Z"/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ins w:id="49" w:author="Frank Baker" w:date="2012-09-07T15:49:00Z">
        <w:r w:rsidR="0033371C">
          <w:rPr>
            <w:rFonts w:asciiTheme="minorHAnsi" w:hAnsiTheme="minorHAnsi" w:cstheme="minorHAnsi"/>
          </w:rPr>
          <w:t xml:space="preserve"> </w:t>
        </w:r>
        <w:r w:rsidR="00DB18DE">
          <w:rPr>
            <w:rFonts w:asciiTheme="minorHAnsi" w:hAnsiTheme="minorHAnsi" w:cstheme="minorHAnsi"/>
          </w:rPr>
          <w:t>are as follows</w:t>
        </w:r>
      </w:ins>
      <w:ins w:id="50" w:author="Frank Baker" w:date="2012-09-11T14:21:00Z">
        <w:r w:rsidR="0033371C">
          <w:rPr>
            <w:rFonts w:asciiTheme="minorHAnsi" w:hAnsiTheme="minorHAnsi" w:cstheme="minorHAnsi"/>
          </w:rPr>
          <w:t xml:space="preserve">; the numbers on the right are </w:t>
        </w:r>
      </w:ins>
      <w:ins w:id="51" w:author="Frank Baker" w:date="2012-09-18T14:41:00Z">
        <w:r w:rsidR="001B11D8">
          <w:rPr>
            <w:rFonts w:asciiTheme="minorHAnsi" w:hAnsiTheme="minorHAnsi" w:cstheme="minorHAnsi"/>
          </w:rPr>
          <w:t>bitmask</w:t>
        </w:r>
      </w:ins>
      <w:ins w:id="52" w:author="Frank Baker" w:date="2012-09-11T14:21:00Z">
        <w:r w:rsidR="0033371C">
          <w:rPr>
            <w:rFonts w:asciiTheme="minorHAnsi" w:hAnsiTheme="minorHAnsi" w:cstheme="minorHAnsi"/>
          </w:rPr>
          <w:t xml:space="preserve"> values</w:t>
        </w:r>
      </w:ins>
      <w:ins w:id="53" w:author="Frank Baker" w:date="2012-09-11T14:19:00Z">
        <w:r w:rsidR="0033371C">
          <w:rPr>
            <w:rFonts w:asciiTheme="minorHAnsi" w:hAnsiTheme="minorHAnsi" w:cstheme="minorHAnsi"/>
          </w:rPr>
          <w:t>:</w:t>
        </w:r>
      </w:ins>
      <w:ins w:id="54" w:author="Frank Baker" w:date="2012-09-11T14:18:00Z">
        <w:r w:rsidR="0033371C">
          <w:rPr>
            <w:rFonts w:asciiTheme="minorHAnsi" w:hAnsiTheme="minorHAnsi" w:cstheme="minorHAnsi"/>
          </w:rPr>
          <w:t xml:space="preserve">  </w:t>
        </w:r>
      </w:ins>
    </w:p>
    <w:p w14:paraId="2CCACACB" w14:textId="77777777" w:rsidR="00C95542" w:rsidDel="0033371C" w:rsidRDefault="00A67411" w:rsidP="00FA6E29">
      <w:pPr>
        <w:pStyle w:val="ListHeading"/>
        <w:widowControl/>
        <w:numPr>
          <w:ins w:id="55" w:author="Frank Baker" w:date="2012-09-11T14:19:00Z"/>
        </w:numPr>
        <w:spacing w:after="0"/>
        <w:rPr>
          <w:del w:id="56" w:author="Frank Baker" w:date="2012-09-11T14:20:00Z"/>
          <w:rStyle w:val="SourceText"/>
        </w:rPr>
      </w:pPr>
      <w:del w:id="57" w:author="Frank Baker" w:date="2012-09-11T14:20:00Z">
        <w:r w:rsidRPr="006678C5" w:rsidDel="0033371C">
          <w:rPr>
            <w:rStyle w:val="SourceText"/>
            <w:rFonts w:asciiTheme="minorHAnsi" w:hAnsiTheme="minorHAnsi" w:cstheme="minorHAnsi"/>
            <w:color w:val="000000"/>
          </w:rPr>
          <w:delText>:</w:delText>
        </w:r>
      </w:del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ins w:id="58" w:author="Frank Baker" w:date="2012-09-07T15:09:00Z">
        <w:r w:rsidR="009D08F8">
          <w:rPr>
            <w:rStyle w:val="SourceText"/>
            <w:rFonts w:asciiTheme="minorHAnsi" w:hAnsiTheme="minorHAnsi" w:cstheme="minorHAnsi"/>
          </w:rPr>
          <w:t>were required</w:t>
        </w:r>
      </w:ins>
      <w:del w:id="59" w:author="Frank Baker" w:date="2012-09-07T15:10:00Z">
        <w:r w:rsidR="00504B80" w:rsidDel="009D08F8">
          <w:rPr>
            <w:rStyle w:val="SourceText"/>
            <w:rFonts w:asciiTheme="minorHAnsi" w:hAnsiTheme="minorHAnsi" w:cstheme="minorHAnsi"/>
          </w:rPr>
          <w:delText>need to be carried out</w:delText>
        </w:r>
      </w:del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lastRenderedPageBreak/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ins w:id="60" w:author="Frank Baker" w:date="2012-09-07T15:10:00Z">
        <w:r w:rsidR="009D08F8">
          <w:rPr>
            <w:rStyle w:val="SourceText"/>
            <w:rFonts w:asciiTheme="minorHAnsi" w:hAnsiTheme="minorHAnsi" w:cstheme="minorHAnsi"/>
          </w:rPr>
          <w:t>ed</w:t>
        </w:r>
      </w:ins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77777777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proofErr w:type="gramStart"/>
      <w:ins w:id="61" w:author="Frank Baker" w:date="2012-09-07T15:10:00Z">
        <w:r w:rsidR="009D08F8">
          <w:rPr>
            <w:rStyle w:val="SourceText"/>
            <w:rFonts w:asciiTheme="minorHAnsi" w:hAnsiTheme="minorHAnsi" w:cstheme="minorHAnsi"/>
          </w:rPr>
          <w:t>wa</w:t>
        </w:r>
      </w:ins>
      <w:proofErr w:type="gramEnd"/>
      <w:del w:id="62" w:author="Frank Baker" w:date="2012-09-07T15:10:00Z">
        <w:r w:rsidR="004C4883" w:rsidDel="009D08F8">
          <w:rPr>
            <w:rStyle w:val="SourceText"/>
            <w:rFonts w:asciiTheme="minorHAnsi" w:hAnsiTheme="minorHAnsi" w:cstheme="minorHAnsi"/>
          </w:rPr>
          <w:delText>i</w:delText>
        </w:r>
      </w:del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77777777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proofErr w:type="gramStart"/>
      <w:ins w:id="63" w:author="Frank Baker" w:date="2012-09-07T15:10:00Z">
        <w:r w:rsidR="009D08F8">
          <w:rPr>
            <w:rStyle w:val="SourceText"/>
            <w:rFonts w:asciiTheme="minorHAnsi" w:hAnsiTheme="minorHAnsi" w:cstheme="minorHAnsi"/>
            <w:color w:val="000000"/>
          </w:rPr>
          <w:t>wa</w:t>
        </w:r>
      </w:ins>
      <w:proofErr w:type="gramEnd"/>
      <w:del w:id="64" w:author="Frank Baker" w:date="2012-09-07T15:10:00Z">
        <w:r w:rsidR="002C7B3C" w:rsidDel="009D08F8">
          <w:rPr>
            <w:rStyle w:val="SourceText"/>
            <w:rFonts w:asciiTheme="minorHAnsi" w:hAnsiTheme="minorHAnsi" w:cstheme="minorHAnsi"/>
            <w:color w:val="000000"/>
          </w:rPr>
          <w:delText>i</w:delText>
        </w:r>
      </w:del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77777777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ins w:id="65" w:author="Frank Baker" w:date="2012-09-07T15:10:00Z">
        <w:r w:rsidR="009D08F8">
          <w:rPr>
            <w:rStyle w:val="SourceText"/>
            <w:rFonts w:asciiTheme="minorHAnsi" w:hAnsiTheme="minorHAnsi" w:cstheme="minorHAnsi"/>
            <w:color w:val="000000"/>
          </w:rPr>
          <w:t>we</w:t>
        </w:r>
      </w:ins>
      <w:del w:id="66" w:author="Frank Baker" w:date="2012-09-07T15:10:00Z">
        <w:r w:rsidR="003B5CA7" w:rsidDel="009D08F8">
          <w:rPr>
            <w:rStyle w:val="SourceText"/>
            <w:rFonts w:asciiTheme="minorHAnsi" w:hAnsiTheme="minorHAnsi" w:cstheme="minorHAnsi"/>
            <w:color w:val="000000"/>
          </w:rPr>
          <w:delText>a</w:delText>
        </w:r>
      </w:del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77777777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proofErr w:type="gramStart"/>
      <w:ins w:id="67" w:author="Frank Baker" w:date="2012-09-07T15:11:00Z">
        <w:r w:rsidR="009D08F8">
          <w:rPr>
            <w:rStyle w:val="SourceText"/>
            <w:rFonts w:asciiTheme="minorHAnsi" w:hAnsiTheme="minorHAnsi" w:cstheme="minorHAnsi"/>
          </w:rPr>
          <w:t>wa</w:t>
        </w:r>
      </w:ins>
      <w:proofErr w:type="gramEnd"/>
      <w:del w:id="68" w:author="Frank Baker" w:date="2012-09-07T15:11:00Z">
        <w:r w:rsidR="003A7FC2" w:rsidDel="009D08F8">
          <w:rPr>
            <w:rStyle w:val="SourceText"/>
            <w:rFonts w:asciiTheme="minorHAnsi" w:hAnsiTheme="minorHAnsi" w:cstheme="minorHAnsi"/>
          </w:rPr>
          <w:delText>i</w:delText>
        </w:r>
      </w:del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ins w:id="69" w:author="Frank Baker" w:date="2012-09-07T15:11:00Z">
        <w:r w:rsidR="009D08F8">
          <w:rPr>
            <w:rStyle w:val="SourceText"/>
            <w:rFonts w:asciiTheme="minorHAnsi" w:hAnsiTheme="minorHAnsi" w:cstheme="minorHAnsi"/>
          </w:rPr>
          <w:t>ed</w:t>
        </w:r>
      </w:ins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numPr>
          <w:ins w:id="70" w:author="Frank Baker" w:date="2012-09-11T14:20:00Z"/>
        </w:numPr>
        <w:spacing w:after="0"/>
        <w:rPr>
          <w:ins w:id="71" w:author="Frank Baker" w:date="2012-09-11T14:20:00Z"/>
          <w:rStyle w:val="SourceText"/>
        </w:rPr>
      </w:pPr>
      <w:ins w:id="72" w:author="Frank Baker" w:date="2012-09-11T14:20:00Z">
        <w:r>
          <w:rPr>
            <w:rFonts w:asciiTheme="minorHAnsi" w:hAnsiTheme="minorHAnsi" w:cstheme="minorHAnsi"/>
          </w:rPr>
          <w:t xml:space="preserve">The above name/value pairs are members of the </w:t>
        </w:r>
        <w:r>
          <w:rPr>
            <w:rStyle w:val="Emphasis"/>
            <w:rFonts w:ascii="Courier New" w:hAnsi="Courier New" w:cs="Courier New"/>
            <w:i w:val="0"/>
          </w:rPr>
          <w:t xml:space="preserve">H5D_mpio_no_collective_cause_t </w:t>
        </w:r>
        <w:r>
          <w:rPr>
            <w:rFonts w:asciiTheme="minorHAnsi" w:hAnsiTheme="minorHAnsi" w:cstheme="minorHAnsi"/>
          </w:rPr>
          <w:t>enumeration</w:t>
        </w:r>
        <w:r>
          <w:rPr>
            <w:rStyle w:val="SourceText"/>
            <w:rFonts w:asciiTheme="minorHAnsi" w:hAnsiTheme="minorHAnsi" w:cstheme="minorHAnsi"/>
            <w:color w:val="000000"/>
          </w:rPr>
          <w:t>.</w:t>
        </w:r>
      </w:ins>
    </w:p>
    <w:p w14:paraId="15DF67F9" w14:textId="77777777" w:rsidR="0033371C" w:rsidRDefault="0033371C" w:rsidP="00A67411">
      <w:pPr>
        <w:pStyle w:val="Textbody"/>
        <w:widowControl/>
        <w:numPr>
          <w:ins w:id="73" w:author="Frank Baker" w:date="2012-09-11T14:20:00Z"/>
        </w:numPr>
        <w:tabs>
          <w:tab w:val="left" w:pos="0"/>
        </w:tabs>
        <w:spacing w:after="0"/>
        <w:rPr>
          <w:ins w:id="74" w:author="Frank Baker" w:date="2012-09-11T14:20:00Z"/>
          <w:rFonts w:asciiTheme="minorHAnsi" w:hAnsiTheme="minorHAnsi" w:cstheme="minorHAnsi"/>
          <w:b/>
          <w:strike/>
          <w:color w:val="000000"/>
        </w:rPr>
      </w:pPr>
    </w:p>
    <w:p w14:paraId="36A47DC5" w14:textId="77777777" w:rsidR="009C274B" w:rsidRPr="00CC4995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strike/>
          <w:color w:val="000000"/>
          <w:rPrChange w:id="75" w:author="Frank Baker" w:date="2012-09-07T15:02:00Z">
            <w:rPr>
              <w:rFonts w:asciiTheme="minorHAnsi" w:hAnsiTheme="minorHAnsi" w:cstheme="minorHAnsi"/>
              <w:color w:val="000000"/>
            </w:rPr>
          </w:rPrChange>
        </w:rPr>
      </w:pPr>
      <w:r w:rsidRPr="009C1801">
        <w:rPr>
          <w:rFonts w:asciiTheme="minorHAnsi" w:hAnsiTheme="minorHAnsi" w:cstheme="minorHAnsi"/>
          <w:b/>
          <w:strike/>
          <w:color w:val="000000"/>
          <w:rPrChange w:id="76" w:author="Frank Baker" w:date="2012-09-07T15:02:00Z">
            <w:rPr>
              <w:rFonts w:asciiTheme="minorHAnsi" w:eastAsia="바탕" w:hAnsiTheme="minorHAnsi" w:cstheme="minorHAnsi"/>
              <w:b/>
              <w:color w:val="000000"/>
              <w:szCs w:val="22"/>
              <w:lang w:eastAsia="en-US" w:bidi="ar-SA"/>
            </w:rPr>
          </w:rPrChange>
        </w:rPr>
        <w:t>Note:</w:t>
      </w:r>
      <w:r w:rsidRPr="009C1801">
        <w:rPr>
          <w:rFonts w:asciiTheme="minorHAnsi" w:hAnsiTheme="minorHAnsi" w:cstheme="minorHAnsi"/>
          <w:strike/>
          <w:color w:val="000000"/>
          <w:rPrChange w:id="77" w:author="Frank Baker" w:date="2012-09-07T15:02:00Z">
            <w:rPr>
              <w:rFonts w:asciiTheme="minorHAnsi" w:eastAsia="바탕" w:hAnsiTheme="minorHAnsi" w:cstheme="minorHAnsi"/>
              <w:color w:val="000000"/>
              <w:szCs w:val="22"/>
              <w:lang w:eastAsia="en-US" w:bidi="ar-SA"/>
            </w:rPr>
          </w:rPrChange>
        </w:rPr>
        <w:t xml:space="preserve"> </w:t>
      </w:r>
    </w:p>
    <w:p w14:paraId="5F79BEE3" w14:textId="77777777" w:rsidR="0008362A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9C1801">
        <w:rPr>
          <w:rFonts w:asciiTheme="minorHAnsi" w:hAnsiTheme="minorHAnsi" w:cstheme="minorHAnsi"/>
          <w:strike/>
          <w:color w:val="000000"/>
          <w:rPrChange w:id="78" w:author="Frank Baker" w:date="2012-09-07T15:02:00Z">
            <w:rPr>
              <w:rFonts w:asciiTheme="minorHAnsi" w:eastAsia="바탕" w:hAnsiTheme="minorHAnsi" w:cstheme="minorHAnsi"/>
              <w:color w:val="000000"/>
              <w:szCs w:val="22"/>
              <w:lang w:eastAsia="en-US" w:bidi="ar-SA"/>
            </w:rPr>
          </w:rPrChange>
        </w:rPr>
        <w:t>Section 8 illustrates the current decision process that determines whether collective I/O is possible.</w:t>
      </w:r>
      <w:r w:rsidR="001C0CC7">
        <w:rPr>
          <w:rFonts w:asciiTheme="minorHAnsi" w:hAnsiTheme="minorHAnsi" w:cstheme="minorHAnsi"/>
          <w:color w:val="000000"/>
        </w:rPr>
        <w:t xml:space="preserve"> 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del w:id="79" w:author="Frank Baker" w:date="2012-09-07T15:46:00Z">
        <w:r w:rsidR="00FC7B7A" w:rsidDel="00CF21DA">
          <w:rPr>
            <w:rFonts w:asciiTheme="minorHAnsi" w:hAnsiTheme="minorHAnsi" w:cstheme="minorHAnsi"/>
            <w:color w:val="000000"/>
          </w:rPr>
          <w:delText xml:space="preserve">a </w:delText>
        </w:r>
      </w:del>
      <w:del w:id="80" w:author="Frank Baker" w:date="2012-09-07T15:45:00Z">
        <w:r w:rsidR="00FC7B7A" w:rsidDel="00CF21DA">
          <w:rPr>
            <w:rFonts w:asciiTheme="minorHAnsi" w:hAnsiTheme="minorHAnsi" w:cstheme="minorHAnsi"/>
            <w:color w:val="000000"/>
          </w:rPr>
          <w:delText>binary value</w:delText>
        </w:r>
      </w:del>
      <w:ins w:id="81" w:author="Frank Baker" w:date="2012-09-07T15:13:00Z">
        <w:r w:rsidR="009D08F8">
          <w:rPr>
            <w:rFonts w:asciiTheme="minorHAnsi" w:hAnsiTheme="minorHAnsi" w:cstheme="minorHAnsi"/>
            <w:color w:val="000000"/>
          </w:rPr>
          <w:t>whether</w:t>
        </w:r>
      </w:ins>
      <w:del w:id="82" w:author="Frank Baker" w:date="2012-09-07T15:13:00Z">
        <w:r w:rsidR="00FC7B7A" w:rsidDel="009D08F8">
          <w:rPr>
            <w:rFonts w:asciiTheme="minorHAnsi" w:hAnsiTheme="minorHAnsi" w:cstheme="minorHAnsi"/>
            <w:color w:val="000000"/>
          </w:rPr>
          <w:delText xml:space="preserve">: </w:delText>
        </w:r>
      </w:del>
      <w:ins w:id="83" w:author="Frank Baker" w:date="2012-09-07T14:54:00Z">
        <w:r w:rsidR="00CF7CAE">
          <w:rPr>
            <w:rFonts w:asciiTheme="minorHAnsi" w:hAnsiTheme="minorHAnsi" w:cstheme="minorHAnsi"/>
            <w:color w:val="000000"/>
          </w:rPr>
          <w:t xml:space="preserve"> </w:t>
        </w:r>
      </w:ins>
      <w:ins w:id="84" w:author="Frank Baker" w:date="2012-09-10T16:44:00Z">
        <w:r w:rsidR="00930013">
          <w:rPr>
            <w:rFonts w:asciiTheme="minorHAnsi" w:hAnsiTheme="minorHAnsi" w:cstheme="minorHAnsi"/>
            <w:color w:val="000000"/>
          </w:rPr>
          <w:t xml:space="preserve">it </w:t>
        </w:r>
      </w:ins>
      <w:del w:id="85" w:author="Frank Baker" w:date="2012-09-07T14:54:00Z">
        <w:r w:rsidR="00FC7B7A" w:rsidDel="00CF7CAE">
          <w:rPr>
            <w:rFonts w:asciiTheme="minorHAnsi" w:hAnsiTheme="minorHAnsi" w:cstheme="minorHAnsi"/>
            <w:color w:val="000000"/>
          </w:rPr>
          <w:delText>this</w:delText>
        </w:r>
      </w:del>
      <w:del w:id="86" w:author="Frank Baker" w:date="2012-09-10T16:44:00Z">
        <w:r w:rsidR="00FC7B7A" w:rsidDel="00930013">
          <w:rPr>
            <w:rFonts w:asciiTheme="minorHAnsi" w:hAnsiTheme="minorHAnsi" w:cstheme="minorHAnsi"/>
            <w:color w:val="000000"/>
          </w:rPr>
          <w:delText xml:space="preserve"> process </w:delText>
        </w:r>
      </w:del>
      <w:r w:rsidR="00FC7B7A">
        <w:rPr>
          <w:rFonts w:asciiTheme="minorHAnsi" w:hAnsiTheme="minorHAnsi" w:cstheme="minorHAnsi"/>
          <w:color w:val="000000"/>
        </w:rPr>
        <w:t>can perform collective I/O</w:t>
      </w:r>
      <w:del w:id="87" w:author="Frank Baker" w:date="2012-09-07T14:55:00Z">
        <w:r w:rsidR="00FC7B7A" w:rsidDel="00CF7CAE">
          <w:rPr>
            <w:rFonts w:asciiTheme="minorHAnsi" w:hAnsiTheme="minorHAnsi" w:cstheme="minorHAnsi"/>
            <w:color w:val="000000"/>
          </w:rPr>
          <w:delText xml:space="preserve"> or not</w:delText>
        </w:r>
      </w:del>
      <w:del w:id="88" w:author="Frank Baker" w:date="2012-09-10T16:43:00Z">
        <w:r w:rsidR="00FC7B7A" w:rsidDel="00930013">
          <w:rPr>
            <w:rFonts w:asciiTheme="minorHAnsi" w:hAnsiTheme="minorHAnsi" w:cstheme="minorHAnsi"/>
            <w:color w:val="000000"/>
          </w:rPr>
          <w:delText>.</w:delText>
        </w:r>
      </w:del>
      <w:del w:id="89" w:author="Frank Baker" w:date="2012-09-07T16:39:00Z">
        <w:r w:rsidR="00FC7B7A" w:rsidDel="00A71C52">
          <w:rPr>
            <w:rFonts w:asciiTheme="minorHAnsi" w:hAnsiTheme="minorHAnsi" w:cstheme="minorHAnsi"/>
            <w:color w:val="000000"/>
          </w:rPr>
          <w:delText xml:space="preserve"> </w:delText>
        </w:r>
      </w:del>
      <w:del w:id="90" w:author="Frank Baker" w:date="2012-09-07T14:55:00Z">
        <w:r w:rsidR="00FC7B7A" w:rsidDel="00CC4995">
          <w:rPr>
            <w:rFonts w:asciiTheme="minorHAnsi" w:hAnsiTheme="minorHAnsi" w:cstheme="minorHAnsi"/>
            <w:color w:val="000000"/>
          </w:rPr>
          <w:delText xml:space="preserve">The </w:delText>
        </w:r>
      </w:del>
      <w:del w:id="91" w:author="Frank Baker" w:date="2012-09-10T16:43:00Z">
        <w:r w:rsidR="00FC7B7A" w:rsidDel="00930013">
          <w:rPr>
            <w:rFonts w:asciiTheme="minorHAnsi" w:hAnsiTheme="minorHAnsi" w:cstheme="minorHAnsi"/>
            <w:color w:val="000000"/>
          </w:rPr>
          <w:delText>processe</w:delText>
        </w:r>
      </w:del>
      <w:ins w:id="92" w:author="Frank Baker" w:date="2012-09-10T16:43:00Z">
        <w:r w:rsidR="00930013">
          <w:rPr>
            <w:rFonts w:asciiTheme="minorHAnsi" w:hAnsiTheme="minorHAnsi" w:cstheme="minorHAnsi"/>
            <w:color w:val="000000"/>
          </w:rPr>
          <w:t xml:space="preserve"> and </w:t>
        </w:r>
      </w:ins>
      <w:del w:id="93" w:author="Frank Baker" w:date="2012-09-10T16:43:00Z">
        <w:r w:rsidR="00FC7B7A" w:rsidDel="00930013">
          <w:rPr>
            <w:rFonts w:asciiTheme="minorHAnsi" w:hAnsiTheme="minorHAnsi" w:cstheme="minorHAnsi"/>
            <w:color w:val="000000"/>
          </w:rPr>
          <w:delText xml:space="preserve">s </w:delText>
        </w:r>
        <w:r w:rsidR="00642335" w:rsidDel="00930013">
          <w:rPr>
            <w:rFonts w:asciiTheme="minorHAnsi" w:hAnsiTheme="minorHAnsi" w:cstheme="minorHAnsi"/>
            <w:color w:val="000000"/>
          </w:rPr>
          <w:delText xml:space="preserve">then </w:delText>
        </w:r>
      </w:del>
      <w:r w:rsidR="00FC7B7A">
        <w:rPr>
          <w:rFonts w:asciiTheme="minorHAnsi" w:hAnsiTheme="minorHAnsi" w:cstheme="minorHAnsi"/>
          <w:color w:val="000000"/>
        </w:rPr>
        <w:t>broadcast</w:t>
      </w:r>
      <w:ins w:id="94" w:author="Frank Baker" w:date="2012-09-07T16:40:00Z">
        <w:r w:rsidR="001856B5">
          <w:rPr>
            <w:rFonts w:asciiTheme="minorHAnsi" w:hAnsiTheme="minorHAnsi" w:cstheme="minorHAnsi"/>
            <w:color w:val="000000"/>
          </w:rPr>
          <w:t>s</w:t>
        </w:r>
      </w:ins>
      <w:r w:rsidR="00FC7B7A">
        <w:rPr>
          <w:rFonts w:asciiTheme="minorHAnsi" w:hAnsiTheme="minorHAnsi" w:cstheme="minorHAnsi"/>
          <w:color w:val="000000"/>
        </w:rPr>
        <w:t xml:space="preserve"> </w:t>
      </w:r>
      <w:del w:id="95" w:author="Frank Baker" w:date="2012-09-07T15:11:00Z">
        <w:r w:rsidR="00FC7B7A" w:rsidDel="009D08F8">
          <w:rPr>
            <w:rFonts w:asciiTheme="minorHAnsi" w:hAnsiTheme="minorHAnsi" w:cstheme="minorHAnsi"/>
            <w:color w:val="000000"/>
          </w:rPr>
          <w:delText xml:space="preserve">their </w:delText>
        </w:r>
      </w:del>
      <w:ins w:id="96" w:author="Frank Baker" w:date="2012-09-07T16:40:00Z">
        <w:r w:rsidR="00930013">
          <w:rPr>
            <w:rFonts w:asciiTheme="minorHAnsi" w:hAnsiTheme="minorHAnsi" w:cstheme="minorHAnsi"/>
            <w:color w:val="000000"/>
          </w:rPr>
          <w:t>the</w:t>
        </w:r>
      </w:ins>
      <w:ins w:id="97" w:author="Frank Baker" w:date="2012-09-07T15:11:00Z">
        <w:r w:rsidR="009D08F8">
          <w:rPr>
            <w:rFonts w:asciiTheme="minorHAnsi" w:hAnsiTheme="minorHAnsi" w:cstheme="minorHAnsi"/>
            <w:color w:val="000000"/>
          </w:rPr>
          <w:t xml:space="preserve"> </w:t>
        </w:r>
      </w:ins>
      <w:del w:id="98" w:author="Frank Baker" w:date="2012-09-07T15:13:00Z">
        <w:r w:rsidR="00FC7B7A" w:rsidDel="009D08F8">
          <w:rPr>
            <w:rFonts w:asciiTheme="minorHAnsi" w:hAnsiTheme="minorHAnsi" w:cstheme="minorHAnsi"/>
            <w:color w:val="000000"/>
          </w:rPr>
          <w:delText xml:space="preserve">corresponding </w:delText>
        </w:r>
      </w:del>
      <w:del w:id="99" w:author="Frank Baker" w:date="2012-09-07T15:48:00Z">
        <w:r w:rsidR="00FC7B7A" w:rsidDel="00DB18DE">
          <w:rPr>
            <w:rFonts w:asciiTheme="minorHAnsi" w:hAnsiTheme="minorHAnsi" w:cstheme="minorHAnsi"/>
            <w:color w:val="000000"/>
          </w:rPr>
          <w:delText>binary</w:delText>
        </w:r>
      </w:del>
      <w:ins w:id="100" w:author="Frank Baker" w:date="2012-09-10T16:43:00Z">
        <w:r w:rsidR="00930013">
          <w:rPr>
            <w:rFonts w:asciiTheme="minorHAnsi" w:hAnsiTheme="minorHAnsi" w:cstheme="minorHAnsi"/>
            <w:color w:val="000000"/>
          </w:rPr>
          <w:t>result</w:t>
        </w:r>
      </w:ins>
      <w:del w:id="101" w:author="Frank Baker" w:date="2012-09-10T16:43:00Z">
        <w:r w:rsidR="00FC7B7A" w:rsidDel="00930013">
          <w:rPr>
            <w:rFonts w:asciiTheme="minorHAnsi" w:hAnsiTheme="minorHAnsi" w:cstheme="minorHAnsi"/>
            <w:color w:val="000000"/>
          </w:rPr>
          <w:delText xml:space="preserve"> value </w:delText>
        </w:r>
      </w:del>
      <w:del w:id="102" w:author="Frank Baker" w:date="2012-09-07T14:55:00Z">
        <w:r w:rsidR="00FC7B7A" w:rsidDel="00CC4995">
          <w:rPr>
            <w:rFonts w:asciiTheme="minorHAnsi" w:hAnsiTheme="minorHAnsi" w:cstheme="minorHAnsi"/>
            <w:color w:val="000000"/>
          </w:rPr>
          <w:delText xml:space="preserve">in </w:delText>
        </w:r>
        <w:r w:rsidR="007105C4" w:rsidDel="00CC4995">
          <w:rPr>
            <w:rFonts w:asciiTheme="minorHAnsi" w:hAnsiTheme="minorHAnsi" w:cstheme="minorHAnsi"/>
            <w:color w:val="000000"/>
          </w:rPr>
          <w:delText xml:space="preserve">order </w:delText>
        </w:r>
      </w:del>
      <w:del w:id="103" w:author="Frank Baker" w:date="2012-09-10T16:43:00Z">
        <w:r w:rsidR="007105C4" w:rsidDel="00930013">
          <w:rPr>
            <w:rFonts w:asciiTheme="minorHAnsi" w:hAnsiTheme="minorHAnsi" w:cstheme="minorHAnsi"/>
            <w:color w:val="000000"/>
          </w:rPr>
          <w:delText>to establish a consensus</w:delText>
        </w:r>
      </w:del>
      <w:del w:id="104" w:author="Frank Baker" w:date="2012-09-07T14:51:00Z">
        <w:r w:rsidR="007105C4" w:rsidDel="00CF7CAE">
          <w:rPr>
            <w:rFonts w:asciiTheme="minorHAnsi" w:hAnsiTheme="minorHAnsi" w:cstheme="minorHAnsi"/>
            <w:color w:val="000000"/>
          </w:rPr>
          <w:delText>, i.e.</w:delText>
        </w:r>
      </w:del>
      <w:ins w:id="105" w:author="Frank Baker" w:date="2012-09-07T14:55:00Z">
        <w:r w:rsidR="00CC4995">
          <w:rPr>
            <w:rFonts w:asciiTheme="minorHAnsi" w:hAnsiTheme="minorHAnsi" w:cstheme="minorHAnsi"/>
            <w:color w:val="000000"/>
          </w:rPr>
          <w:t>.</w:t>
        </w:r>
      </w:ins>
      <w:r w:rsidR="007105C4">
        <w:rPr>
          <w:rFonts w:asciiTheme="minorHAnsi" w:hAnsiTheme="minorHAnsi" w:cstheme="minorHAnsi"/>
          <w:color w:val="000000"/>
        </w:rPr>
        <w:t xml:space="preserve"> </w:t>
      </w:r>
      <w:ins w:id="106" w:author="Frank Baker" w:date="2012-09-07T14:55:00Z">
        <w:r w:rsidR="00CC4995">
          <w:rPr>
            <w:rFonts w:asciiTheme="minorHAnsi" w:hAnsiTheme="minorHAnsi" w:cstheme="minorHAnsi"/>
            <w:color w:val="000000"/>
          </w:rPr>
          <w:t xml:space="preserve"> </w:t>
        </w:r>
      </w:ins>
      <w:ins w:id="107" w:author="Frank Baker" w:date="2012-09-10T16:44:00Z">
        <w:r w:rsidR="00930013">
          <w:rPr>
            <w:rFonts w:asciiTheme="minorHAnsi" w:hAnsiTheme="minorHAnsi" w:cstheme="minorHAnsi"/>
            <w:color w:val="000000"/>
          </w:rPr>
          <w:t>Those results are combined to make a collective decision</w:t>
        </w:r>
      </w:ins>
      <w:ins w:id="108" w:author="Frank Baker" w:date="2012-09-11T14:22:00Z">
        <w:r w:rsidR="0033371C">
          <w:rPr>
            <w:rFonts w:asciiTheme="minorHAnsi" w:hAnsiTheme="minorHAnsi" w:cstheme="minorHAnsi"/>
            <w:color w:val="000000"/>
          </w:rPr>
          <w:t>; c</w:t>
        </w:r>
      </w:ins>
      <w:del w:id="109" w:author="Frank Baker" w:date="2012-09-07T14:55:00Z">
        <w:r w:rsidR="00FC7B7A" w:rsidDel="00CC4995">
          <w:rPr>
            <w:rFonts w:asciiTheme="minorHAnsi" w:hAnsiTheme="minorHAnsi" w:cstheme="minorHAnsi"/>
            <w:color w:val="000000"/>
          </w:rPr>
          <w:delText>c</w:delText>
        </w:r>
      </w:del>
      <w:r w:rsidR="00FC7B7A">
        <w:rPr>
          <w:rFonts w:asciiTheme="minorHAnsi" w:hAnsiTheme="minorHAnsi" w:cstheme="minorHAnsi"/>
          <w:color w:val="000000"/>
        </w:rPr>
        <w:t xml:space="preserve">ollective I/O will be performed only if all </w:t>
      </w:r>
      <w:del w:id="110" w:author="Frank Baker" w:date="2012-09-07T14:56:00Z">
        <w:r w:rsidR="00FC7B7A" w:rsidDel="00CC4995">
          <w:rPr>
            <w:rFonts w:asciiTheme="minorHAnsi" w:hAnsiTheme="minorHAnsi" w:cstheme="minorHAnsi"/>
            <w:color w:val="000000"/>
          </w:rPr>
          <w:delText xml:space="preserve">the </w:delText>
        </w:r>
      </w:del>
      <w:r w:rsidR="00FC7B7A">
        <w:rPr>
          <w:rFonts w:asciiTheme="minorHAnsi" w:hAnsiTheme="minorHAnsi" w:cstheme="minorHAnsi"/>
          <w:color w:val="000000"/>
        </w:rPr>
        <w:t xml:space="preserve">processes can perform collective </w:t>
      </w:r>
      <w:del w:id="111" w:author="Frank Baker" w:date="2012-09-07T14:56:00Z">
        <w:r w:rsidR="00FC7B7A" w:rsidDel="00CC4995">
          <w:rPr>
            <w:rFonts w:asciiTheme="minorHAnsi" w:hAnsiTheme="minorHAnsi" w:cstheme="minorHAnsi"/>
            <w:color w:val="000000"/>
          </w:rPr>
          <w:delText>operations</w:delText>
        </w:r>
      </w:del>
      <w:ins w:id="112" w:author="Frank Baker" w:date="2012-09-07T14:56:00Z">
        <w:r w:rsidR="00CC4995">
          <w:rPr>
            <w:rFonts w:asciiTheme="minorHAnsi" w:hAnsiTheme="minorHAnsi" w:cstheme="minorHAnsi"/>
            <w:color w:val="000000"/>
          </w:rPr>
          <w:t>I/O</w:t>
        </w:r>
      </w:ins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77777777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ins w:id="113" w:author="Frank Baker" w:date="2012-09-11T14:23:00Z">
        <w:r>
          <w:rPr>
            <w:rFonts w:asciiTheme="minorHAnsi" w:hAnsiTheme="minorHAnsi" w:cstheme="minorHAnsi"/>
            <w:color w:val="000000"/>
          </w:rPr>
          <w:t>If collective I/O was not used, t</w:t>
        </w:r>
      </w:ins>
      <w:del w:id="114" w:author="Frank Baker" w:date="2012-09-11T14:23:00Z">
        <w:r w:rsidR="00BF11E8" w:rsidDel="0033371C">
          <w:rPr>
            <w:rFonts w:asciiTheme="minorHAnsi" w:hAnsiTheme="minorHAnsi" w:cstheme="minorHAnsi"/>
            <w:color w:val="000000"/>
          </w:rPr>
          <w:delText>T</w:delText>
        </w:r>
      </w:del>
      <w:r w:rsidR="00BF11E8">
        <w:rPr>
          <w:rFonts w:asciiTheme="minorHAnsi" w:hAnsiTheme="minorHAnsi" w:cstheme="minorHAnsi"/>
          <w:color w:val="000000"/>
        </w:rPr>
        <w:t xml:space="preserve">he </w:t>
      </w:r>
      <w:del w:id="115" w:author="Frank Baker" w:date="2012-09-07T14:56:00Z">
        <w:r w:rsidR="00BF11E8" w:rsidDel="00CC4995">
          <w:rPr>
            <w:rFonts w:asciiTheme="minorHAnsi" w:hAnsiTheme="minorHAnsi" w:cstheme="minorHAnsi"/>
            <w:color w:val="000000"/>
          </w:rPr>
          <w:delText xml:space="preserve">determination of the </w:delText>
        </w:r>
      </w:del>
      <w:r w:rsidR="00BF11E8">
        <w:rPr>
          <w:rFonts w:asciiTheme="minorHAnsi" w:hAnsiTheme="minorHAnsi" w:cstheme="minorHAnsi"/>
          <w:color w:val="000000"/>
        </w:rPr>
        <w:t xml:space="preserve">causes that </w:t>
      </w:r>
      <w:del w:id="116" w:author="Frank Baker" w:date="2012-09-07T15:14:00Z">
        <w:r w:rsidR="00BF11E8" w:rsidDel="009D08F8">
          <w:rPr>
            <w:rFonts w:asciiTheme="minorHAnsi" w:hAnsiTheme="minorHAnsi" w:cstheme="minorHAnsi"/>
            <w:color w:val="000000"/>
          </w:rPr>
          <w:delText xml:space="preserve">broke </w:delText>
        </w:r>
      </w:del>
      <w:ins w:id="117" w:author="Frank Baker" w:date="2012-09-07T15:14:00Z">
        <w:r w:rsidR="009D08F8">
          <w:rPr>
            <w:rFonts w:asciiTheme="minorHAnsi" w:hAnsiTheme="minorHAnsi" w:cstheme="minorHAnsi"/>
            <w:color w:val="000000"/>
          </w:rPr>
          <w:t xml:space="preserve">prevented </w:t>
        </w:r>
      </w:ins>
      <w:del w:id="118" w:author="Frank Baker" w:date="2012-09-11T14:23:00Z">
        <w:r w:rsidR="00BF11E8" w:rsidDel="0033371C">
          <w:rPr>
            <w:rFonts w:asciiTheme="minorHAnsi" w:hAnsiTheme="minorHAnsi" w:cstheme="minorHAnsi"/>
            <w:color w:val="000000"/>
          </w:rPr>
          <w:delText>collective I/O</w:delText>
        </w:r>
      </w:del>
      <w:ins w:id="119" w:author="Frank Baker" w:date="2012-09-11T14:23:00Z">
        <w:r>
          <w:rPr>
            <w:rFonts w:asciiTheme="minorHAnsi" w:hAnsiTheme="minorHAnsi" w:cstheme="minorHAnsi"/>
            <w:color w:val="000000"/>
          </w:rPr>
          <w:t>it</w:t>
        </w:r>
      </w:ins>
      <w:r w:rsidR="00BF11E8">
        <w:rPr>
          <w:rFonts w:asciiTheme="minorHAnsi" w:hAnsiTheme="minorHAnsi" w:cstheme="minorHAnsi"/>
          <w:color w:val="000000"/>
        </w:rPr>
        <w:t xml:space="preserve"> </w:t>
      </w:r>
      <w:del w:id="120" w:author="Frank Baker" w:date="2012-09-07T15:14:00Z">
        <w:r w:rsidR="00BF11E8" w:rsidDel="009D08F8">
          <w:rPr>
            <w:rFonts w:asciiTheme="minorHAnsi" w:hAnsiTheme="minorHAnsi" w:cstheme="minorHAnsi"/>
            <w:color w:val="000000"/>
          </w:rPr>
          <w:delText xml:space="preserve">involves </w:delText>
        </w:r>
      </w:del>
      <w:ins w:id="121" w:author="Frank Baker" w:date="2012-09-07T14:57:00Z">
        <w:r w:rsidR="00CC4995">
          <w:rPr>
            <w:rFonts w:asciiTheme="minorHAnsi" w:hAnsiTheme="minorHAnsi" w:cstheme="minorHAnsi"/>
            <w:color w:val="000000"/>
          </w:rPr>
          <w:t xml:space="preserve">are reported by </w:t>
        </w:r>
      </w:ins>
      <w:ins w:id="122" w:author="Frank Baker" w:date="2012-09-10T16:44:00Z">
        <w:r w:rsidR="00930013">
          <w:rPr>
            <w:rFonts w:asciiTheme="minorHAnsi" w:hAnsiTheme="minorHAnsi" w:cstheme="minorHAnsi"/>
            <w:color w:val="000000"/>
          </w:rPr>
          <w:t xml:space="preserve">individual process by </w:t>
        </w:r>
      </w:ins>
      <w:ins w:id="123" w:author="Frank Baker" w:date="2012-09-07T14:57:00Z">
        <w:r w:rsidR="00CC4995">
          <w:rPr>
            <w:rFonts w:asciiTheme="minorHAnsi" w:hAnsiTheme="minorHAnsi" w:cstheme="minorHAnsi"/>
            <w:color w:val="000000"/>
          </w:rPr>
          <w:t xml:space="preserve">means of </w:t>
        </w:r>
      </w:ins>
      <w:r w:rsidR="00BF11E8">
        <w:rPr>
          <w:rFonts w:asciiTheme="minorHAnsi" w:hAnsiTheme="minorHAnsi" w:cstheme="minorHAnsi"/>
          <w:color w:val="000000"/>
        </w:rPr>
        <w:t>an enumerated set</w:t>
      </w:r>
      <w:del w:id="124" w:author="Frank Baker" w:date="2012-09-07T14:57:00Z">
        <w:r w:rsidR="00BF11E8" w:rsidDel="00CC4995">
          <w:rPr>
            <w:rFonts w:asciiTheme="minorHAnsi" w:hAnsiTheme="minorHAnsi" w:cstheme="minorHAnsi"/>
            <w:color w:val="000000"/>
          </w:rPr>
          <w:delText xml:space="preserve"> instead of just a binary set</w:delText>
        </w:r>
      </w:del>
      <w:r w:rsidR="00BF11E8">
        <w:rPr>
          <w:rFonts w:asciiTheme="minorHAnsi" w:hAnsiTheme="minorHAnsi" w:cstheme="minorHAnsi"/>
          <w:color w:val="000000"/>
        </w:rPr>
        <w:t xml:space="preserve">. </w:t>
      </w:r>
      <w:del w:id="125" w:author="Frank Baker" w:date="2012-09-07T14:57:00Z">
        <w:r w:rsidR="00BF11E8" w:rsidDel="00CC4995">
          <w:rPr>
            <w:rFonts w:asciiTheme="minorHAnsi" w:hAnsiTheme="minorHAnsi" w:cstheme="minorHAnsi"/>
            <w:color w:val="000000"/>
          </w:rPr>
          <w:delText>Also, this c</w:delText>
        </w:r>
      </w:del>
      <w:ins w:id="126" w:author="Frank Baker" w:date="2012-09-07T14:57:00Z">
        <w:r w:rsidR="00CC4995">
          <w:rPr>
            <w:rFonts w:asciiTheme="minorHAnsi" w:hAnsiTheme="minorHAnsi" w:cstheme="minorHAnsi"/>
            <w:color w:val="000000"/>
          </w:rPr>
          <w:t>The c</w:t>
        </w:r>
      </w:ins>
      <w:r w:rsidR="00BF11E8">
        <w:rPr>
          <w:rFonts w:asciiTheme="minorHAnsi" w:hAnsiTheme="minorHAnsi" w:cstheme="minorHAnsi"/>
          <w:color w:val="000000"/>
        </w:rPr>
        <w:t>ause</w:t>
      </w:r>
      <w:ins w:id="127" w:author="Frank Baker" w:date="2012-09-07T14:58:00Z">
        <w:r w:rsidR="00CC4995">
          <w:rPr>
            <w:rFonts w:asciiTheme="minorHAnsi" w:hAnsiTheme="minorHAnsi" w:cstheme="minorHAnsi"/>
            <w:color w:val="000000"/>
          </w:rPr>
          <w:t>s</w:t>
        </w:r>
      </w:ins>
      <w:r w:rsidR="00BF11E8">
        <w:rPr>
          <w:rFonts w:asciiTheme="minorHAnsi" w:hAnsiTheme="minorHAnsi" w:cstheme="minorHAnsi"/>
          <w:color w:val="000000"/>
        </w:rPr>
        <w:t xml:space="preserve"> may</w:t>
      </w:r>
      <w:del w:id="128" w:author="Frank Baker" w:date="2012-09-07T14:58:00Z">
        <w:r w:rsidR="00BF11E8" w:rsidDel="00CC4995">
          <w:rPr>
            <w:rFonts w:asciiTheme="minorHAnsi" w:hAnsiTheme="minorHAnsi" w:cstheme="minorHAnsi"/>
            <w:color w:val="000000"/>
          </w:rPr>
          <w:delText xml:space="preserve"> be</w:delText>
        </w:r>
      </w:del>
      <w:r w:rsidR="00BF11E8">
        <w:rPr>
          <w:rFonts w:asciiTheme="minorHAnsi" w:hAnsiTheme="minorHAnsi" w:cstheme="minorHAnsi"/>
          <w:color w:val="000000"/>
        </w:rPr>
        <w:t xml:space="preserve"> differ</w:t>
      </w:r>
      <w:del w:id="129" w:author="Frank Baker" w:date="2012-09-07T14:58:00Z">
        <w:r w:rsidR="00BF11E8" w:rsidDel="00CC4995">
          <w:rPr>
            <w:rFonts w:asciiTheme="minorHAnsi" w:hAnsiTheme="minorHAnsi" w:cstheme="minorHAnsi"/>
            <w:color w:val="000000"/>
          </w:rPr>
          <w:delText>ent</w:delText>
        </w:r>
      </w:del>
      <w:r w:rsidR="00BF11E8">
        <w:rPr>
          <w:rFonts w:asciiTheme="minorHAnsi" w:hAnsiTheme="minorHAnsi" w:cstheme="minorHAnsi"/>
          <w:color w:val="000000"/>
        </w:rPr>
        <w:t xml:space="preserve"> among processes</w:t>
      </w:r>
      <w:del w:id="130" w:author="Frank Baker" w:date="2012-09-07T14:58:00Z">
        <w:r w:rsidR="00BF11E8" w:rsidDel="00CC4995">
          <w:rPr>
            <w:rFonts w:asciiTheme="minorHAnsi" w:hAnsiTheme="minorHAnsi" w:cstheme="minorHAnsi"/>
            <w:color w:val="000000"/>
          </w:rPr>
          <w:delText>. T</w:delText>
        </w:r>
      </w:del>
      <w:ins w:id="131" w:author="Frank Baker" w:date="2012-09-07T14:58:00Z">
        <w:r w:rsidR="00CC4995">
          <w:rPr>
            <w:rFonts w:asciiTheme="minorHAnsi" w:hAnsiTheme="minorHAnsi" w:cstheme="minorHAnsi"/>
            <w:color w:val="000000"/>
          </w:rPr>
          <w:t>, so</w:t>
        </w:r>
      </w:ins>
      <w:ins w:id="132" w:author="Frank Baker" w:date="2012-09-10T16:46:00Z">
        <w:r w:rsidR="00930013">
          <w:rPr>
            <w:rFonts w:asciiTheme="minorHAnsi" w:hAnsiTheme="minorHAnsi" w:cstheme="minorHAnsi"/>
            <w:color w:val="000000"/>
          </w:rPr>
          <w:t xml:space="preserve"> </w:t>
        </w:r>
        <w:r w:rsidR="00930013" w:rsidRPr="00CD5D7D">
          <w:rPr>
            <w:rStyle w:val="SourceText"/>
            <w:rFonts w:ascii="Courier New" w:hAnsi="Courier New" w:cs="Courier New"/>
            <w:color w:val="000000"/>
          </w:rPr>
          <w:t>H</w:t>
        </w:r>
        <w:r w:rsidR="00930013">
          <w:rPr>
            <w:rStyle w:val="SourceText"/>
            <w:rFonts w:ascii="Courier New" w:hAnsi="Courier New" w:cs="Courier New"/>
            <w:color w:val="000000"/>
          </w:rPr>
          <w:t>5Pget_mpio_no_collective_cause</w:t>
        </w:r>
      </w:ins>
      <w:ins w:id="133" w:author="Frank Baker" w:date="2012-09-07T14:58:00Z">
        <w:r w:rsidR="00CC4995">
          <w:rPr>
            <w:rFonts w:asciiTheme="minorHAnsi" w:hAnsiTheme="minorHAnsi" w:cstheme="minorHAnsi"/>
            <w:color w:val="000000"/>
          </w:rPr>
          <w:t xml:space="preserve"> </w:t>
        </w:r>
      </w:ins>
      <w:del w:id="134" w:author="Frank Baker" w:date="2012-09-10T16:46:00Z">
        <w:r w:rsidR="00BF11E8" w:rsidDel="00930013">
          <w:rPr>
            <w:rFonts w:asciiTheme="minorHAnsi" w:hAnsiTheme="minorHAnsi" w:cstheme="minorHAnsi"/>
            <w:color w:val="000000"/>
          </w:rPr>
          <w:delText xml:space="preserve">he routine will </w:delText>
        </w:r>
      </w:del>
      <w:r w:rsidR="00BF11E8">
        <w:rPr>
          <w:rFonts w:asciiTheme="minorHAnsi" w:hAnsiTheme="minorHAnsi" w:cstheme="minorHAnsi"/>
          <w:color w:val="000000"/>
        </w:rPr>
        <w:t>return</w:t>
      </w:r>
      <w:ins w:id="135" w:author="Frank Baker" w:date="2012-09-10T16:46:00Z">
        <w:r w:rsidR="00930013">
          <w:rPr>
            <w:rFonts w:asciiTheme="minorHAnsi" w:hAnsiTheme="minorHAnsi" w:cstheme="minorHAnsi"/>
            <w:color w:val="000000"/>
          </w:rPr>
          <w:t>s</w:t>
        </w:r>
      </w:ins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ins w:id="136" w:author="Frank Baker" w:date="2012-09-10T16:40:00Z">
        <w:r w:rsidR="00930013">
          <w:rPr>
            <w:rFonts w:asciiTheme="minorHAnsi" w:hAnsiTheme="minorHAnsi" w:cstheme="minorHAnsi"/>
            <w:color w:val="000000"/>
          </w:rPr>
          <w:t xml:space="preserve">is </w:t>
        </w:r>
      </w:ins>
      <w:ins w:id="137" w:author="Frank Baker" w:date="2012-09-10T16:46:00Z">
        <w:r w:rsidR="00930013">
          <w:rPr>
            <w:rFonts w:asciiTheme="minorHAnsi" w:hAnsiTheme="minorHAnsi" w:cstheme="minorHAnsi"/>
            <w:color w:val="000000"/>
          </w:rPr>
          <w:t xml:space="preserve">the one </w:t>
        </w:r>
      </w:ins>
      <w:ins w:id="138" w:author="Frank Baker" w:date="2012-09-10T16:40:00Z">
        <w:r w:rsidR="00930013">
          <w:rPr>
            <w:rFonts w:asciiTheme="minorHAnsi" w:hAnsiTheme="minorHAnsi" w:cstheme="minorHAnsi"/>
            <w:color w:val="000000"/>
          </w:rPr>
          <w:t xml:space="preserve">produced by the local process </w:t>
        </w:r>
      </w:ins>
      <w:ins w:id="139" w:author="Frank Baker" w:date="2012-09-10T16:46:00Z">
        <w:r w:rsidR="00930013">
          <w:rPr>
            <w:rFonts w:asciiTheme="minorHAnsi" w:hAnsiTheme="minorHAnsi" w:cstheme="minorHAnsi"/>
            <w:color w:val="000000"/>
          </w:rPr>
          <w:t>to</w:t>
        </w:r>
      </w:ins>
      <w:ins w:id="140" w:author="Frank Baker" w:date="2012-09-10T16:40:00Z">
        <w:r w:rsidR="00930013">
          <w:rPr>
            <w:rFonts w:asciiTheme="minorHAnsi" w:hAnsiTheme="minorHAnsi" w:cstheme="minorHAnsi"/>
            <w:color w:val="000000"/>
          </w:rPr>
          <w:t xml:space="preserve"> </w:t>
        </w:r>
      </w:ins>
      <w:ins w:id="141" w:author="Frank Baker" w:date="2012-09-07T15:00:00Z">
        <w:r w:rsidR="00930013">
          <w:rPr>
            <w:rFonts w:asciiTheme="minorHAnsi" w:hAnsiTheme="minorHAnsi" w:cstheme="minorHAnsi"/>
            <w:color w:val="000000"/>
          </w:rPr>
          <w:t>report</w:t>
        </w:r>
        <w:r w:rsidR="00CC4995">
          <w:rPr>
            <w:rFonts w:asciiTheme="minorHAnsi" w:hAnsiTheme="minorHAnsi" w:cstheme="minorHAnsi"/>
            <w:color w:val="000000"/>
          </w:rPr>
          <w:t xml:space="preserve"> local cause</w:t>
        </w:r>
        <w:r w:rsidR="00930013">
          <w:rPr>
            <w:rFonts w:asciiTheme="minorHAnsi" w:hAnsiTheme="minorHAnsi" w:cstheme="minorHAnsi"/>
            <w:color w:val="000000"/>
          </w:rPr>
          <w:t>s</w:t>
        </w:r>
      </w:ins>
      <w:ins w:id="142" w:author="Frank Baker" w:date="2012-09-10T16:41:00Z">
        <w:r w:rsidR="00930013">
          <w:rPr>
            <w:rFonts w:asciiTheme="minorHAnsi" w:hAnsiTheme="minorHAnsi" w:cstheme="minorHAnsi"/>
            <w:color w:val="000000"/>
          </w:rPr>
          <w:t>.</w:t>
        </w:r>
      </w:ins>
      <w:ins w:id="143" w:author="Frank Baker" w:date="2012-09-07T15:00:00Z">
        <w:r w:rsidR="00CC4995">
          <w:rPr>
            <w:rFonts w:asciiTheme="minorHAnsi" w:hAnsiTheme="minorHAnsi" w:cstheme="minorHAnsi"/>
            <w:color w:val="000000"/>
          </w:rPr>
          <w:t xml:space="preserve"> </w:t>
        </w:r>
      </w:ins>
      <w:ins w:id="144" w:author="Frank Baker" w:date="2012-09-10T16:42:00Z">
        <w:r w:rsidR="00930013">
          <w:rPr>
            <w:rFonts w:asciiTheme="minorHAnsi" w:hAnsiTheme="minorHAnsi" w:cstheme="minorHAnsi"/>
            <w:color w:val="000000"/>
          </w:rPr>
          <w:t xml:space="preserve">This </w:t>
        </w:r>
      </w:ins>
      <w:ins w:id="145" w:author="Frank Baker" w:date="2012-09-10T17:12:00Z">
        <w:r w:rsidR="008341D3">
          <w:rPr>
            <w:rFonts w:asciiTheme="minorHAnsi" w:hAnsiTheme="minorHAnsi" w:cstheme="minorHAnsi"/>
            <w:color w:val="000000"/>
          </w:rPr>
          <w:t xml:space="preserve">local </w:t>
        </w:r>
      </w:ins>
      <w:ins w:id="146" w:author="Frank Baker" w:date="2012-09-10T16:42:00Z">
        <w:r w:rsidR="00930013">
          <w:rPr>
            <w:rFonts w:asciiTheme="minorHAnsi" w:hAnsiTheme="minorHAnsi" w:cstheme="minorHAnsi"/>
            <w:color w:val="000000"/>
          </w:rPr>
          <w:t xml:space="preserve">information is encoded in an enumeration, the </w:t>
        </w:r>
        <w:r w:rsidR="00930013">
          <w:rPr>
            <w:rStyle w:val="Emphasis"/>
            <w:rFonts w:ascii="Courier New" w:hAnsi="Courier New" w:cs="Courier New"/>
            <w:i w:val="0"/>
          </w:rPr>
          <w:t xml:space="preserve">H5D_mpio_no_collective_cause_t </w:t>
        </w:r>
        <w:r w:rsidR="00930013" w:rsidRPr="002139E3">
          <w:t>described above</w:t>
        </w:r>
        <w:r w:rsidR="00930013">
          <w:t xml:space="preserve">, with all individual </w:t>
        </w:r>
        <w:r w:rsidR="00930013">
          <w:rPr>
            <w:rFonts w:asciiTheme="minorHAnsi" w:hAnsiTheme="minorHAnsi" w:cstheme="minorHAnsi"/>
            <w:color w:val="000000"/>
          </w:rPr>
          <w:t>causes combined into a single enumeration value by means of a bitwise OR operation.</w:t>
        </w:r>
      </w:ins>
      <w:del w:id="147" w:author="Frank Baker" w:date="2012-09-07T15:00:00Z">
        <w:r w:rsidR="00BF11E8" w:rsidDel="00CC4995">
          <w:rPr>
            <w:rFonts w:asciiTheme="minorHAnsi" w:hAnsiTheme="minorHAnsi" w:cstheme="minorHAnsi"/>
            <w:color w:val="000000"/>
          </w:rPr>
          <w:delText xml:space="preserve">is </w:delText>
        </w:r>
      </w:del>
      <w:del w:id="148" w:author="Frank Baker" w:date="2012-09-10T16:47:00Z">
        <w:r w:rsidR="00BD5513" w:rsidDel="00930013">
          <w:rPr>
            <w:rFonts w:asciiTheme="minorHAnsi" w:eastAsia="바탕" w:hAnsiTheme="minorHAnsi" w:cstheme="minorHAnsi" w:hint="eastAsia"/>
            <w:color w:val="000000"/>
            <w:lang w:eastAsia="ko-KR"/>
          </w:rPr>
          <w:delText xml:space="preserve">all </w:delText>
        </w:r>
        <w:r w:rsidR="00BF11E8" w:rsidDel="00930013">
          <w:rPr>
            <w:rFonts w:asciiTheme="minorHAnsi" w:hAnsiTheme="minorHAnsi" w:cstheme="minorHAnsi"/>
            <w:color w:val="000000"/>
          </w:rPr>
          <w:delText>the cause</w:delText>
        </w:r>
        <w:r w:rsidR="00BD5513" w:rsidDel="00930013">
          <w:rPr>
            <w:rFonts w:asciiTheme="minorHAnsi" w:eastAsia="바탕" w:hAnsiTheme="minorHAnsi" w:cstheme="minorHAnsi" w:hint="eastAsia"/>
            <w:color w:val="000000"/>
            <w:lang w:eastAsia="ko-KR"/>
          </w:rPr>
          <w:delText>s</w:delText>
        </w:r>
        <w:r w:rsidR="00BF11E8" w:rsidDel="00930013">
          <w:rPr>
            <w:rFonts w:asciiTheme="minorHAnsi" w:hAnsiTheme="minorHAnsi" w:cstheme="minorHAnsi"/>
            <w:color w:val="000000"/>
          </w:rPr>
          <w:delText xml:space="preserve"> that broke collective I/O in the local process.</w:delText>
        </w:r>
      </w:del>
      <w:r w:rsidR="00BF11E8">
        <w:rPr>
          <w:rFonts w:asciiTheme="minorHAnsi" w:hAnsiTheme="minorHAnsi" w:cstheme="minorHAnsi"/>
          <w:color w:val="000000"/>
        </w:rPr>
        <w:t xml:space="preserve"> The second </w:t>
      </w:r>
      <w:ins w:id="149" w:author="Frank Baker" w:date="2012-09-07T15:15:00Z">
        <w:r w:rsidR="009D08F8">
          <w:rPr>
            <w:rFonts w:asciiTheme="minorHAnsi" w:hAnsiTheme="minorHAnsi" w:cstheme="minorHAnsi"/>
            <w:color w:val="000000"/>
          </w:rPr>
          <w:t xml:space="preserve">value </w:t>
        </w:r>
      </w:ins>
      <w:ins w:id="150" w:author="Frank Baker" w:date="2012-09-07T15:00:00Z">
        <w:r w:rsidR="00CC4995">
          <w:rPr>
            <w:rFonts w:asciiTheme="minorHAnsi" w:hAnsiTheme="minorHAnsi" w:cstheme="minorHAnsi"/>
            <w:color w:val="000000"/>
          </w:rPr>
          <w:t xml:space="preserve">reports global causes; this </w:t>
        </w:r>
      </w:ins>
      <w:ins w:id="151" w:author="Frank Baker" w:date="2012-09-10T17:13:00Z">
        <w:r w:rsidR="00FF6030">
          <w:rPr>
            <w:rFonts w:asciiTheme="minorHAnsi" w:hAnsiTheme="minorHAnsi" w:cstheme="minorHAnsi"/>
            <w:color w:val="000000"/>
          </w:rPr>
          <w:t xml:space="preserve">global </w:t>
        </w:r>
      </w:ins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del w:id="152" w:author="Frank Baker" w:date="2012-09-10T17:13:00Z">
        <w:r w:rsidR="00BF11E8" w:rsidDel="00FF6030">
          <w:rPr>
            <w:rFonts w:asciiTheme="minorHAnsi" w:hAnsiTheme="minorHAnsi" w:cstheme="minorHAnsi"/>
            <w:color w:val="000000"/>
          </w:rPr>
          <w:delText>an all-reduce</w:delText>
        </w:r>
      </w:del>
      <w:ins w:id="153" w:author="Frank Baker" w:date="2012-09-10T17:13:00Z">
        <w:r w:rsidR="00FF6030">
          <w:rPr>
            <w:rFonts w:asciiTheme="minorHAnsi" w:hAnsiTheme="minorHAnsi" w:cstheme="minorHAnsi"/>
            <w:color w:val="000000"/>
          </w:rPr>
          <w:t>a</w:t>
        </w:r>
      </w:ins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ins w:id="154" w:author="Frank Baker" w:date="2012-09-10T17:13:00Z">
        <w:r w:rsidR="00FF6030">
          <w:rPr>
            <w:rFonts w:asciiTheme="minorHAnsi" w:hAnsiTheme="minorHAnsi" w:cstheme="minorHAnsi"/>
            <w:color w:val="000000"/>
          </w:rPr>
          <w:t xml:space="preserve">across the values returned by all </w:t>
        </w:r>
      </w:ins>
      <w:del w:id="155" w:author="Frank Baker" w:date="2012-09-10T17:14:00Z">
        <w:r w:rsidR="00BF11E8" w:rsidDel="00FF6030">
          <w:rPr>
            <w:rFonts w:asciiTheme="minorHAnsi" w:hAnsiTheme="minorHAnsi" w:cstheme="minorHAnsi"/>
            <w:color w:val="000000"/>
          </w:rPr>
          <w:delText>of</w:delText>
        </w:r>
        <w:r w:rsidR="00FC2E15" w:rsidDel="00FF6030">
          <w:rPr>
            <w:rFonts w:asciiTheme="minorHAnsi" w:hAnsiTheme="minorHAnsi" w:cstheme="minorHAnsi"/>
            <w:color w:val="000000"/>
          </w:rPr>
          <w:delText xml:space="preserve"> </w:delText>
        </w:r>
        <w:r w:rsidR="00BF11E8" w:rsidDel="00FF6030">
          <w:rPr>
            <w:rFonts w:asciiTheme="minorHAnsi" w:hAnsiTheme="minorHAnsi" w:cstheme="minorHAnsi"/>
            <w:color w:val="000000"/>
          </w:rPr>
          <w:delText xml:space="preserve">the causes </w:delText>
        </w:r>
      </w:del>
      <w:del w:id="156" w:author="Frank Baker" w:date="2012-09-10T16:47:00Z">
        <w:r w:rsidR="00FC2E15" w:rsidDel="00930013">
          <w:rPr>
            <w:rFonts w:asciiTheme="minorHAnsi" w:hAnsiTheme="minorHAnsi" w:cstheme="minorHAnsi"/>
            <w:color w:val="000000"/>
          </w:rPr>
          <w:delText xml:space="preserve">among </w:delText>
        </w:r>
      </w:del>
      <w:del w:id="157" w:author="Frank Baker" w:date="2012-09-10T17:14:00Z">
        <w:r w:rsidR="00FC2E15" w:rsidDel="00FF6030">
          <w:rPr>
            <w:rFonts w:asciiTheme="minorHAnsi" w:hAnsiTheme="minorHAnsi" w:cstheme="minorHAnsi"/>
            <w:color w:val="000000"/>
          </w:rPr>
          <w:delText xml:space="preserve">all </w:delText>
        </w:r>
      </w:del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  <w:ins w:id="158" w:author="Frank Baker" w:date="2012-09-10T16:58:00Z">
        <w:r w:rsidR="00881CE6">
          <w:rPr>
            <w:rStyle w:val="FootnoteReference"/>
            <w:rFonts w:asciiTheme="minorHAnsi" w:hAnsiTheme="minorHAnsi" w:cstheme="minorHAnsi"/>
            <w:color w:val="000000"/>
          </w:rPr>
          <w:footnoteReference w:id="4"/>
        </w:r>
      </w:ins>
      <w:del w:id="209" w:author="Frank Baker" w:date="2012-09-07T15:01:00Z">
        <w:r w:rsidR="00BF11E8" w:rsidDel="00CC4995">
          <w:rPr>
            <w:rFonts w:asciiTheme="minorHAnsi" w:hAnsiTheme="minorHAnsi" w:cstheme="minorHAnsi"/>
            <w:color w:val="000000"/>
          </w:rPr>
          <w:delText>In this way, the second value consolidates the causes th</w:delText>
        </w:r>
      </w:del>
      <w:del w:id="210" w:author="Frank Baker" w:date="2012-09-07T14:59:00Z">
        <w:r w:rsidR="00BF11E8" w:rsidDel="00CC4995">
          <w:rPr>
            <w:rFonts w:asciiTheme="minorHAnsi" w:hAnsiTheme="minorHAnsi" w:cstheme="minorHAnsi"/>
            <w:color w:val="000000"/>
          </w:rPr>
          <w:delText>e</w:delText>
        </w:r>
      </w:del>
      <w:del w:id="211" w:author="Frank Baker" w:date="2012-09-07T15:01:00Z">
        <w:r w:rsidR="00BF11E8" w:rsidDel="00CC4995">
          <w:rPr>
            <w:rFonts w:asciiTheme="minorHAnsi" w:hAnsiTheme="minorHAnsi" w:cstheme="minorHAnsi"/>
            <w:color w:val="000000"/>
          </w:rPr>
          <w:delText xml:space="preserve"> broke collective I/O </w:delText>
        </w:r>
        <w:r w:rsidR="001C118E" w:rsidDel="00CC4995">
          <w:rPr>
            <w:rFonts w:asciiTheme="minorHAnsi" w:hAnsiTheme="minorHAnsi" w:cstheme="minorHAnsi"/>
            <w:color w:val="000000"/>
          </w:rPr>
          <w:delText>globally</w:delText>
        </w:r>
        <w:r w:rsidR="00BD5513" w:rsidDel="00CC4995">
          <w:rPr>
            <w:rFonts w:asciiTheme="minorHAnsi" w:eastAsia="바탕" w:hAnsiTheme="minorHAnsi" w:cstheme="minorHAnsi" w:hint="eastAsia"/>
            <w:color w:val="000000"/>
            <w:lang w:eastAsia="ko-KR"/>
          </w:rPr>
          <w:delText xml:space="preserve"> among</w:delText>
        </w:r>
        <w:r w:rsidR="006C77D5" w:rsidDel="00CC4995">
          <w:rPr>
            <w:rFonts w:asciiTheme="minorHAnsi" w:eastAsia="바탕" w:hAnsiTheme="minorHAnsi" w:cstheme="minorHAnsi" w:hint="eastAsia"/>
            <w:color w:val="000000"/>
            <w:lang w:eastAsia="ko-KR"/>
          </w:rPr>
          <w:delText xml:space="preserve"> all</w:delText>
        </w:r>
        <w:r w:rsidR="00BD5513" w:rsidDel="00CC4995">
          <w:rPr>
            <w:rFonts w:asciiTheme="minorHAnsi" w:eastAsia="바탕" w:hAnsiTheme="minorHAnsi" w:cstheme="minorHAnsi" w:hint="eastAsia"/>
            <w:color w:val="000000"/>
            <w:lang w:eastAsia="ko-KR"/>
          </w:rPr>
          <w:delText xml:space="preserve"> processes</w:delText>
        </w:r>
        <w:r w:rsidR="00BF11E8" w:rsidDel="00CC4995">
          <w:rPr>
            <w:rFonts w:asciiTheme="minorHAnsi" w:hAnsiTheme="minorHAnsi" w:cstheme="minorHAnsi"/>
            <w:color w:val="000000"/>
          </w:rPr>
          <w:delText>.</w:delText>
        </w:r>
      </w:del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proofErr w:type="gramStart"/>
      <w:r w:rsidRPr="00EB6646">
        <w:rPr>
          <w:rStyle w:val="CodeChar"/>
        </w:rPr>
        <w:t>hid</w:t>
      </w:r>
      <w:proofErr w:type="gramEnd"/>
      <w:r w:rsidRPr="00EB6646">
        <w:rPr>
          <w:rStyle w:val="CodeChar"/>
        </w:rPr>
        <w:t>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77777777" w:rsidR="00A67411" w:rsidRPr="006678C5" w:rsidRDefault="00F4763C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del w:id="212" w:author="Frank Baker" w:date="2012-09-18T14:42:00Z">
        <w:r w:rsidDel="001B11D8">
          <w:rPr>
            <w:rStyle w:val="CodeChar"/>
          </w:rPr>
          <w:delText>H5D_mpio_no_collective_cause</w:delText>
        </w:r>
      </w:del>
      <w:proofErr w:type="gramStart"/>
      <w:ins w:id="213" w:author="Frank Baker" w:date="2012-09-18T14:42:00Z">
        <w:r w:rsidR="001B11D8">
          <w:rPr>
            <w:rStyle w:val="CodeChar"/>
          </w:rPr>
          <w:t>uint32</w:t>
        </w:r>
      </w:ins>
      <w:proofErr w:type="gramEnd"/>
      <w:r w:rsidR="00361E6D">
        <w:rPr>
          <w:rStyle w:val="CodeChar"/>
        </w:rPr>
        <w:t>_t</w:t>
      </w:r>
      <w:r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ins w:id="214" w:author="Frank Baker" w:date="2012-09-11T14:25:00Z">
        <w:r w:rsidR="0033371C">
          <w:rPr>
            <w:rStyle w:val="SourceText"/>
            <w:rFonts w:asciiTheme="minorHAnsi" w:hAnsiTheme="minorHAnsi" w:cstheme="minorHAnsi"/>
            <w:color w:val="000000"/>
          </w:rPr>
          <w:t xml:space="preserve">A enumerated set </w:t>
        </w:r>
      </w:ins>
      <w:ins w:id="215" w:author="Frank Baker" w:date="2012-09-11T14:26:00Z">
        <w:r w:rsidR="0033371C">
          <w:rPr>
            <w:rStyle w:val="SourceText"/>
            <w:rFonts w:asciiTheme="minorHAnsi" w:hAnsiTheme="minorHAnsi" w:cstheme="minorHAnsi"/>
            <w:color w:val="000000"/>
          </w:rPr>
          <w:t xml:space="preserve">value </w:t>
        </w:r>
      </w:ins>
      <w:del w:id="216" w:author="Frank Baker" w:date="2012-09-11T14:25:00Z">
        <w:r w:rsidR="007764DF" w:rsidDel="0033371C">
          <w:rPr>
            <w:rStyle w:val="SourceText"/>
            <w:rFonts w:asciiTheme="minorHAnsi" w:hAnsiTheme="minorHAnsi" w:cstheme="minorHAnsi"/>
            <w:color w:val="000000"/>
          </w:rPr>
          <w:delText xml:space="preserve">The </w:delText>
        </w:r>
      </w:del>
      <w:ins w:id="217" w:author="Frank Baker" w:date="2012-09-11T14:25:00Z">
        <w:r w:rsidR="0033371C">
          <w:rPr>
            <w:rStyle w:val="SourceText"/>
            <w:rFonts w:asciiTheme="minorHAnsi" w:hAnsiTheme="minorHAnsi" w:cstheme="minorHAnsi"/>
            <w:color w:val="000000"/>
          </w:rPr>
          <w:t xml:space="preserve">indicating the </w:t>
        </w:r>
      </w:ins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ins w:id="218" w:author="Frank Baker" w:date="2012-09-07T15:04:00Z">
        <w:r w:rsidR="00CC4995">
          <w:rPr>
            <w:rStyle w:val="SourceText"/>
            <w:rFonts w:asciiTheme="minorHAnsi" w:hAnsiTheme="minorHAnsi" w:cstheme="minorHAnsi"/>
            <w:color w:val="000000"/>
          </w:rPr>
          <w:t xml:space="preserve">s </w:t>
        </w:r>
      </w:ins>
      <w:del w:id="219" w:author="Frank Baker" w:date="2012-09-07T15:16:00Z">
        <w:r w:rsidR="007764DF" w:rsidDel="009D08F8">
          <w:rPr>
            <w:rStyle w:val="SourceText"/>
            <w:rFonts w:asciiTheme="minorHAnsi" w:hAnsiTheme="minorHAnsi" w:cstheme="minorHAnsi"/>
            <w:color w:val="000000"/>
          </w:rPr>
          <w:delText xml:space="preserve"> </w:delText>
        </w:r>
      </w:del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del w:id="220" w:author="Frank Baker" w:date="2012-09-07T15:16:00Z">
        <w:r w:rsidR="007764DF" w:rsidDel="009D08F8">
          <w:rPr>
            <w:rStyle w:val="SourceText"/>
            <w:rFonts w:asciiTheme="minorHAnsi" w:hAnsiTheme="minorHAnsi" w:cstheme="minorHAnsi"/>
            <w:color w:val="000000"/>
          </w:rPr>
          <w:delText xml:space="preserve">broke </w:delText>
        </w:r>
      </w:del>
      <w:ins w:id="221" w:author="Frank Baker" w:date="2012-09-07T15:15:00Z">
        <w:r w:rsidR="009D08F8">
          <w:rPr>
            <w:rStyle w:val="SourceText"/>
            <w:rFonts w:asciiTheme="minorHAnsi" w:hAnsiTheme="minorHAnsi" w:cstheme="minorHAnsi"/>
            <w:color w:val="000000"/>
          </w:rPr>
          <w:t xml:space="preserve">prevented </w:t>
        </w:r>
      </w:ins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77777777" w:rsidR="00BB6496" w:rsidRPr="006678C5" w:rsidRDefault="00BB6496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del w:id="222" w:author="Frank Baker" w:date="2012-09-18T14:42:00Z">
        <w:r w:rsidDel="001B11D8">
          <w:rPr>
            <w:rStyle w:val="CodeChar"/>
          </w:rPr>
          <w:delText>H5D_mpio_no_collective_cause</w:delText>
        </w:r>
      </w:del>
      <w:proofErr w:type="gramStart"/>
      <w:ins w:id="223" w:author="Frank Baker" w:date="2012-09-18T14:42:00Z">
        <w:r w:rsidR="001B11D8">
          <w:rPr>
            <w:rStyle w:val="CodeChar"/>
          </w:rPr>
          <w:t>uint32</w:t>
        </w:r>
      </w:ins>
      <w:bookmarkStart w:id="224" w:name="_GoBack"/>
      <w:bookmarkEnd w:id="224"/>
      <w:proofErr w:type="gramEnd"/>
      <w:r>
        <w:rPr>
          <w:rStyle w:val="CodeChar"/>
        </w:rPr>
        <w:t xml:space="preserve">_t * </w:t>
      </w:r>
      <w:proofErr w:type="spellStart"/>
      <w:r>
        <w:rPr>
          <w:rStyle w:val="CodeChar"/>
        </w:rPr>
        <w:t>global_</w:t>
      </w:r>
      <w:ins w:id="225" w:author="Frank Baker" w:date="2012-09-07T14:45:00Z">
        <w:r w:rsidR="00CF7CAE">
          <w:rPr>
            <w:rStyle w:val="CodeChar"/>
          </w:rPr>
          <w:t>no_</w:t>
        </w:r>
      </w:ins>
      <w:r>
        <w:rPr>
          <w:rStyle w:val="CodeChar"/>
        </w:rPr>
        <w:t>collective_cause</w:t>
      </w:r>
      <w:proofErr w:type="spellEnd"/>
      <w:r w:rsidRPr="00EB6646">
        <w:rPr>
          <w:rStyle w:val="CodeChar"/>
        </w:rPr>
        <w:br/>
      </w:r>
      <w:r>
        <w:rPr>
          <w:rStyle w:val="SourceText"/>
          <w:rFonts w:asciiTheme="minorHAnsi" w:hAnsiTheme="minorHAnsi" w:cstheme="minorHAnsi"/>
          <w:color w:val="000000"/>
        </w:rPr>
        <w:t xml:space="preserve">OUT: </w:t>
      </w:r>
      <w:ins w:id="226" w:author="Frank Baker" w:date="2012-09-11T14:25:00Z">
        <w:r w:rsidR="0033371C">
          <w:rPr>
            <w:rStyle w:val="SourceText"/>
            <w:rFonts w:asciiTheme="minorHAnsi" w:hAnsiTheme="minorHAnsi" w:cstheme="minorHAnsi"/>
            <w:color w:val="000000"/>
          </w:rPr>
          <w:t xml:space="preserve">An enumerated </w:t>
        </w:r>
      </w:ins>
      <w:ins w:id="227" w:author="Frank Baker" w:date="2012-09-11T14:26:00Z">
        <w:r w:rsidR="0033371C">
          <w:rPr>
            <w:rStyle w:val="SourceText"/>
            <w:rFonts w:asciiTheme="minorHAnsi" w:hAnsiTheme="minorHAnsi" w:cstheme="minorHAnsi"/>
            <w:color w:val="000000"/>
          </w:rPr>
          <w:t xml:space="preserve">set </w:t>
        </w:r>
      </w:ins>
      <w:ins w:id="228" w:author="Frank Baker" w:date="2012-09-11T14:25:00Z">
        <w:r w:rsidR="0033371C">
          <w:rPr>
            <w:rStyle w:val="SourceText"/>
            <w:rFonts w:asciiTheme="minorHAnsi" w:hAnsiTheme="minorHAnsi" w:cstheme="minorHAnsi"/>
            <w:color w:val="000000"/>
          </w:rPr>
          <w:t>value indicating t</w:t>
        </w:r>
      </w:ins>
      <w:del w:id="229" w:author="Frank Baker" w:date="2012-09-11T14:25:00Z">
        <w:r w:rsidDel="0033371C">
          <w:rPr>
            <w:rStyle w:val="SourceText"/>
            <w:rFonts w:asciiTheme="minorHAnsi" w:hAnsiTheme="minorHAnsi" w:cstheme="minorHAnsi"/>
            <w:color w:val="000000"/>
          </w:rPr>
          <w:delText>T</w:delText>
        </w:r>
      </w:del>
      <w:r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>
        <w:rPr>
          <w:rStyle w:val="SourceText"/>
          <w:rFonts w:asciiTheme="minorHAnsi" w:hAnsiTheme="minorHAnsi" w:cstheme="minorHAnsi"/>
          <w:color w:val="000000"/>
        </w:rPr>
        <w:t xml:space="preserve"> </w:t>
      </w:r>
      <w:ins w:id="230" w:author="Frank Baker" w:date="2012-09-07T15:04:00Z">
        <w:r w:rsidR="00CC4995">
          <w:rPr>
            <w:rStyle w:val="SourceText"/>
            <w:rFonts w:asciiTheme="minorHAnsi" w:hAnsiTheme="minorHAnsi" w:cstheme="minorHAnsi"/>
            <w:color w:val="000000"/>
          </w:rPr>
          <w:t xml:space="preserve">across all processes </w:t>
        </w:r>
      </w:ins>
      <w:r>
        <w:rPr>
          <w:rStyle w:val="SourceText"/>
          <w:rFonts w:asciiTheme="minorHAnsi" w:hAnsiTheme="minorHAnsi" w:cstheme="minorHAnsi"/>
          <w:color w:val="000000"/>
        </w:rPr>
        <w:t xml:space="preserve">that </w:t>
      </w:r>
      <w:del w:id="231" w:author="Frank Baker" w:date="2012-09-07T15:17:00Z">
        <w:r w:rsidDel="00DC7327">
          <w:rPr>
            <w:rStyle w:val="SourceText"/>
            <w:rFonts w:asciiTheme="minorHAnsi" w:hAnsiTheme="minorHAnsi" w:cstheme="minorHAnsi"/>
            <w:color w:val="000000"/>
          </w:rPr>
          <w:delText xml:space="preserve">broke </w:delText>
        </w:r>
      </w:del>
      <w:ins w:id="232" w:author="Frank Baker" w:date="2012-09-07T15:17:00Z">
        <w:r w:rsidR="00DC7327">
          <w:rPr>
            <w:rStyle w:val="SourceText"/>
            <w:rFonts w:asciiTheme="minorHAnsi" w:hAnsiTheme="minorHAnsi" w:cstheme="minorHAnsi"/>
            <w:color w:val="000000"/>
          </w:rPr>
          <w:t xml:space="preserve">prevented </w:t>
        </w:r>
      </w:ins>
      <w:r>
        <w:rPr>
          <w:rStyle w:val="SourceText"/>
          <w:rFonts w:asciiTheme="minorHAnsi" w:hAnsiTheme="minorHAnsi" w:cstheme="minorHAnsi"/>
          <w:color w:val="000000"/>
        </w:rPr>
        <w:t>collective I/O</w:t>
      </w:r>
      <w:del w:id="233" w:author="Frank Baker" w:date="2012-09-07T15:04:00Z">
        <w:r w:rsidR="00BE0434" w:rsidDel="00CC4995">
          <w:rPr>
            <w:rStyle w:val="SourceText"/>
            <w:rFonts w:asciiTheme="minorHAnsi" w:hAnsiTheme="minorHAnsi" w:cstheme="minorHAnsi"/>
            <w:color w:val="000000"/>
          </w:rPr>
          <w:delText xml:space="preserve"> in all the processes</w:delText>
        </w:r>
      </w:del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68CB8D81" w14:textId="77777777" w:rsidR="00BB6496" w:rsidDel="007D16EA" w:rsidRDefault="00BB6496" w:rsidP="00FF58D6">
      <w:pPr>
        <w:pStyle w:val="ListHeading"/>
        <w:widowControl/>
        <w:tabs>
          <w:tab w:val="left" w:pos="0"/>
        </w:tabs>
        <w:spacing w:after="120"/>
        <w:rPr>
          <w:del w:id="234" w:author="Unknown"/>
          <w:rStyle w:val="StrongEmphasis"/>
        </w:rPr>
      </w:pPr>
    </w:p>
    <w:p w14:paraId="64007F14" w14:textId="77777777" w:rsidR="00BB6496" w:rsidDel="007D16EA" w:rsidRDefault="00BB6496" w:rsidP="00BB6496">
      <w:pPr>
        <w:pStyle w:val="ListContents"/>
        <w:rPr>
          <w:del w:id="235" w:author="Frank Baker" w:date="2012-09-10T17:16:00Z"/>
        </w:rPr>
      </w:pPr>
    </w:p>
    <w:p w14:paraId="02180DB8" w14:textId="77777777" w:rsidR="009E4E43" w:rsidDel="007D16EA" w:rsidRDefault="009E4E43">
      <w:pPr>
        <w:pStyle w:val="ListContents"/>
        <w:rPr>
          <w:del w:id="236" w:author="Frank Baker" w:date="2012-09-10T17:16:00Z"/>
        </w:rPr>
      </w:pPr>
    </w:p>
    <w:p w14:paraId="6FD2EB16" w14:textId="77777777" w:rsidR="00C06105" w:rsidRPr="00FF58D6" w:rsidRDefault="00A67411" w:rsidP="00FF58D6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237" w:name="_Toc288212113"/>
      <w:r w:rsidRPr="00CD5D7D">
        <w:rPr>
          <w:rFonts w:cstheme="majorHAnsi"/>
        </w:rPr>
        <w:t>Notes</w:t>
      </w:r>
      <w:bookmarkEnd w:id="237"/>
    </w:p>
    <w:p w14:paraId="32E8F6DB" w14:textId="77777777" w:rsidR="006C4F74" w:rsidRDefault="006C4F74" w:rsidP="006C4F74">
      <w:pPr>
        <w:spacing w:after="80"/>
      </w:pPr>
      <w:bookmarkStart w:id="238" w:name="_Toc288212115"/>
      <w:r>
        <w:rPr>
          <w:rFonts w:ascii="Calibri" w:hAnsi="Calibri"/>
          <w:color w:val="000000"/>
        </w:rPr>
        <w:t>The</w:t>
      </w:r>
      <w:ins w:id="239" w:author="Frank Baker" w:date="2012-09-07T14:48:00Z">
        <w:r w:rsidR="00CF7CAE">
          <w:rPr>
            <w:rFonts w:ascii="Calibri" w:hAnsi="Calibri"/>
            <w:color w:val="000000"/>
          </w:rPr>
          <w:t xml:space="preserve"> </w:t>
        </w:r>
        <w:proofErr w:type="spellStart"/>
        <w:r w:rsidR="00CF7CAE" w:rsidRPr="000206E9">
          <w:rPr>
            <w:rStyle w:val="CodeChar"/>
          </w:rPr>
          <w:t>actual_chunk_opt_mode</w:t>
        </w:r>
        <w:proofErr w:type="spellEnd"/>
        <w:r w:rsidR="00CF7CAE">
          <w:rPr>
            <w:rFonts w:asciiTheme="majorHAnsi" w:hAnsiTheme="majorHAnsi" w:cstheme="majorHAnsi"/>
          </w:rPr>
          <w:t xml:space="preserve"> </w:t>
        </w:r>
        <w:r w:rsidR="00CF7CAE" w:rsidRPr="00CD5D7D">
          <w:rPr>
            <w:rFonts w:asciiTheme="majorHAnsi" w:hAnsiTheme="majorHAnsi" w:cstheme="majorHAnsi"/>
          </w:rPr>
          <w:t xml:space="preserve">and </w:t>
        </w:r>
        <w:proofErr w:type="spellStart"/>
        <w:r w:rsidR="00CF7CAE" w:rsidRPr="000206E9">
          <w:rPr>
            <w:rStyle w:val="CodeChar"/>
          </w:rPr>
          <w:t>actual_io_mode</w:t>
        </w:r>
        <w:proofErr w:type="spellEnd"/>
        <w:r w:rsidR="00CF7CAE" w:rsidDel="00CF7CAE">
          <w:rPr>
            <w:rFonts w:ascii="Calibri" w:hAnsi="Calibri"/>
            <w:color w:val="000000"/>
          </w:rPr>
          <w:t xml:space="preserve"> </w:t>
        </w:r>
      </w:ins>
      <w:del w:id="240" w:author="Frank Baker" w:date="2012-09-07T14:48:00Z">
        <w:r w:rsidDel="00CF7CAE">
          <w:rPr>
            <w:rFonts w:ascii="Calibri" w:hAnsi="Calibri"/>
            <w:color w:val="000000"/>
          </w:rPr>
          <w:delText>se two</w:delText>
        </w:r>
      </w:del>
      <w:r>
        <w:rPr>
          <w:rFonts w:ascii="Calibri" w:hAnsi="Calibri"/>
          <w:color w:val="000000"/>
        </w:rPr>
        <w:t xml:space="preserve"> properties are not strictly independent and not all combinations of the properties are possible. 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>
        <w:rPr>
          <w:rFonts w:ascii="Calibri" w:hAnsi="Calibri"/>
          <w:color w:val="000000"/>
        </w:rPr>
        <w:t>.</w:t>
      </w:r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77777777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>The possible combinations are:</w:t>
      </w:r>
    </w:p>
    <w:tbl>
      <w:tblPr>
        <w:tblW w:w="10280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"/>
        <w:gridCol w:w="4793"/>
        <w:gridCol w:w="5320"/>
      </w:tblGrid>
      <w:tr w:rsidR="006C4F74" w14:paraId="5DA95927" w14:textId="77777777">
        <w:trPr>
          <w:trHeight w:val="611"/>
        </w:trPr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1B0B3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H5D_MPIO_NO_CHUNK_OPTIMIZATION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898B1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H5D_MPIO_CONTIGUOUS_COLLECTIVE</w:t>
            </w:r>
          </w:p>
        </w:tc>
      </w:tr>
      <w:tr w:rsidR="006C4F74" w14:paraId="2FB3E0E8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5738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E6EF8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</w:t>
            </w:r>
            <w:r w:rsidRPr="00D4016B">
              <w:rPr>
                <w:rStyle w:val="SourceText"/>
                <w:rFonts w:ascii="Courier New" w:hAnsi="Courier New" w:cs="Courier New"/>
              </w:rPr>
              <w:t>_</w:t>
            </w:r>
            <w:r w:rsidRPr="00D372D4">
              <w:rPr>
                <w:rFonts w:ascii="Courier New" w:hAnsi="Courier New" w:cs="Courier New"/>
              </w:rPr>
              <w:t>IO</w:t>
            </w:r>
            <w:r w:rsidRPr="00D372D4">
              <w:rPr>
                <w:rFonts w:ascii="Courier New" w:hAnsi="Courier New" w:cs="Courier New"/>
              </w:rPr>
              <w:br/>
            </w:r>
            <w:r w:rsidRPr="00D4016B">
              <w:rPr>
                <w:rFonts w:ascii="Courier New" w:hAnsi="Courier New" w:cs="Courier New"/>
              </w:rPr>
              <w:t>H5D</w:t>
            </w:r>
            <w:r w:rsidRPr="00D4016B">
              <w:rPr>
                <w:rStyle w:val="SourceText"/>
                <w:rFonts w:ascii="Courier New" w:hAnsi="Courier New" w:cs="Courier New"/>
              </w:rPr>
              <w:t>_MPIO_CHUNK_INDEPENDENT</w:t>
            </w:r>
            <w:r w:rsidRPr="00B52503">
              <w:rPr>
                <w:rStyle w:val="SourceText"/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735986B9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802B1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C150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H5D_MPIO_MULTI_CHUNK_NO_OPT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0318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H5D_MPIO_CHUNK_INDEPENDENT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3ECE4DC7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2504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DC0EE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H5D_MPIO_LINK_CHUNK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F32D8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238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lastRenderedPageBreak/>
        <w:t>Us</w:t>
      </w:r>
      <w:bookmarkEnd w:id="2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} </w:t>
      </w:r>
      <w:proofErr w:type="gramStart"/>
      <w:r w:rsidRPr="000423A6">
        <w:rPr>
          <w:rFonts w:ascii="Courier New" w:hAnsi="Courier New" w:cs="Courier New"/>
        </w:rPr>
        <w:t>else</w:t>
      </w:r>
      <w:proofErr w:type="gramEnd"/>
      <w:r w:rsidRPr="000423A6">
        <w:rPr>
          <w:rFonts w:ascii="Courier New" w:hAnsi="Courier New" w:cs="Courier New"/>
        </w:rPr>
        <w:t xml:space="preserve">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} </w:t>
      </w:r>
      <w:proofErr w:type="gramStart"/>
      <w:r w:rsidRPr="000423A6">
        <w:rPr>
          <w:rFonts w:ascii="Courier New" w:hAnsi="Courier New" w:cs="Courier New"/>
        </w:rPr>
        <w:t>else</w:t>
      </w:r>
      <w:proofErr w:type="gramEnd"/>
      <w:r w:rsidRPr="000423A6">
        <w:rPr>
          <w:rFonts w:ascii="Courier New" w:hAnsi="Courier New" w:cs="Courier New"/>
        </w:rPr>
        <w:t xml:space="preserve">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2B5B0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/* </w:t>
      </w:r>
      <w:r w:rsidR="008A7D01">
        <w:rPr>
          <w:rFonts w:ascii="Courier New" w:hAnsi="Courier New" w:cs="Courier New"/>
        </w:rPr>
        <w:t>Set</w:t>
      </w:r>
      <w:r w:rsidRPr="000423A6">
        <w:rPr>
          <w:rFonts w:ascii="Courier New" w:hAnsi="Courier New" w:cs="Courier New"/>
        </w:rPr>
        <w:t xml:space="preserve"> the average number of processes per chunk </w:t>
      </w:r>
      <w:r w:rsidR="008A7D01">
        <w:rPr>
          <w:rFonts w:ascii="Courier New" w:hAnsi="Courier New" w:cs="Courier New"/>
        </w:rPr>
        <w:t xml:space="preserve">required for Link </w:t>
      </w:r>
      <w:r w:rsidR="008A7D01">
        <w:rPr>
          <w:rFonts w:ascii="Courier New" w:hAnsi="Courier New" w:cs="Courier New"/>
        </w:rPr>
        <w:br/>
        <w:t xml:space="preserve"> * Chunk I/O (or, conversely, the upper limit for Multi Chunk I/O). </w:t>
      </w:r>
      <w:r w:rsidR="008A7D01">
        <w:rPr>
          <w:rFonts w:ascii="Courier New" w:hAnsi="Courier New" w:cs="Courier New"/>
        </w:rPr>
        <w:br/>
        <w:t xml:space="preserve"> * Here, Link Chunk I/O will only occur if the average number of </w:t>
      </w:r>
      <w:r w:rsidR="008A7D01">
        <w:rPr>
          <w:rFonts w:ascii="Courier New" w:hAnsi="Courier New" w:cs="Courier New"/>
        </w:rPr>
        <w:br/>
        <w:t xml:space="preserve"> * processes per chunk is twice </w:t>
      </w:r>
      <w:proofErr w:type="spellStart"/>
      <w:r w:rsidR="008A7D01">
        <w:rPr>
          <w:rFonts w:ascii="Courier New" w:hAnsi="Courier New" w:cs="Courier New"/>
        </w:rPr>
        <w:t>mpi_size</w:t>
      </w:r>
      <w:proofErr w:type="spellEnd"/>
      <w:r w:rsidR="008A7D01">
        <w:rPr>
          <w:rFonts w:ascii="Courier New" w:hAnsi="Courier New" w:cs="Courier New"/>
        </w:rPr>
        <w:t xml:space="preserve">. This is, of course, </w:t>
      </w:r>
      <w:r w:rsidR="008A7D01">
        <w:rPr>
          <w:rFonts w:ascii="Courier New" w:hAnsi="Courier New" w:cs="Courier New"/>
        </w:rPr>
        <w:br/>
        <w:t xml:space="preserve"> * impossible, and effectively forces Multi Chunk I/O. </w:t>
      </w:r>
      <w:r w:rsidR="008A7D01">
        <w:rPr>
          <w:rFonts w:ascii="Courier New" w:hAnsi="Courier New" w:cs="Courier New"/>
        </w:rPr>
        <w:br/>
        <w:t xml:space="preserve"> */</w:t>
      </w:r>
    </w:p>
    <w:p w14:paraId="4E4F499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num(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 xml:space="preserve">*2); </w:t>
      </w:r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</w:t>
      </w:r>
      <w:proofErr w:type="gramEnd"/>
      <w:r w:rsidRPr="000423A6">
        <w:rPr>
          <w:rFonts w:ascii="Courier New" w:hAnsi="Courier New" w:cs="Courier New"/>
        </w:rPr>
        <w:t>(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</w:t>
      </w:r>
      <w:proofErr w:type="gramEnd"/>
      <w:r w:rsidRPr="000423A6">
        <w:rPr>
          <w:rFonts w:ascii="Courier New" w:hAnsi="Courier New" w:cs="Courier New"/>
        </w:rPr>
        <w:t>(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} </w:t>
      </w:r>
      <w:proofErr w:type="gramStart"/>
      <w:r w:rsidRPr="000423A6">
        <w:rPr>
          <w:rFonts w:ascii="Courier New" w:hAnsi="Courier New" w:cs="Courier New"/>
        </w:rPr>
        <w:t>else</w:t>
      </w:r>
      <w:proofErr w:type="gramEnd"/>
      <w:r w:rsidRPr="000423A6">
        <w:rPr>
          <w:rFonts w:ascii="Courier New" w:hAnsi="Courier New" w:cs="Courier New"/>
        </w:rPr>
        <w:t xml:space="preserve">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</w:t>
      </w:r>
      <w:proofErr w:type="gramEnd"/>
      <w:r w:rsidRPr="000423A6">
        <w:rPr>
          <w:rFonts w:ascii="Courier New" w:hAnsi="Courier New" w:cs="Courier New"/>
        </w:rPr>
        <w:t>(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} </w:t>
      </w:r>
      <w:proofErr w:type="gramStart"/>
      <w:r w:rsidRPr="000423A6">
        <w:rPr>
          <w:rFonts w:ascii="Courier New" w:hAnsi="Courier New" w:cs="Courier New"/>
        </w:rPr>
        <w:t>else</w:t>
      </w:r>
      <w:proofErr w:type="gramEnd"/>
      <w:r w:rsidRPr="000423A6">
        <w:rPr>
          <w:rFonts w:ascii="Courier New" w:hAnsi="Courier New" w:cs="Courier New"/>
        </w:rPr>
        <w:t xml:space="preserve">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</w:t>
      </w:r>
      <w:proofErr w:type="gramEnd"/>
      <w:r w:rsidRPr="000423A6">
        <w:rPr>
          <w:rFonts w:ascii="Courier New" w:hAnsi="Courier New" w:cs="Courier New"/>
        </w:rPr>
        <w:t>(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77777777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 collective cause property</w:t>
      </w:r>
      <w:r>
        <w:t xml:space="preserve"> in determining </w:t>
      </w:r>
      <w:r w:rsidR="00724446">
        <w:t>why collective I/O was skipped. In this case, a file is open using the MPI-POSIX driver and a 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hyperslab</w:t>
      </w:r>
      <w:proofErr w:type="spellEnd"/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gramStart"/>
      <w:r>
        <w:rPr>
          <w:rFonts w:ascii="Courier New" w:hAnsi="Courier New" w:cs="Courier New"/>
        </w:rPr>
        <w:t>check</w:t>
      </w:r>
      <w:proofErr w:type="gramEnd"/>
      <w:r>
        <w:rPr>
          <w:rFonts w:ascii="Courier New" w:hAnsi="Courier New" w:cs="Courier New"/>
        </w:rPr>
        <w:t xml:space="preserve">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</w:t>
      </w:r>
      <w:proofErr w:type="gramEnd"/>
      <w:r w:rsidR="00A202F2">
        <w:rPr>
          <w:rFonts w:ascii="Courier New" w:hAnsi="Courier New" w:cs="Courier New"/>
        </w:rPr>
        <w:t>(</w:t>
      </w:r>
      <w:proofErr w:type="spellStart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241" w:name="_Toc288212111"/>
      <w:r w:rsidRPr="00CD5D7D">
        <w:rPr>
          <w:rFonts w:cstheme="majorHAnsi"/>
        </w:rPr>
        <w:t>Recommendation</w:t>
      </w:r>
      <w:bookmarkEnd w:id="241"/>
    </w:p>
    <w:p w14:paraId="3F537692" w14:textId="77777777" w:rsidR="00B84613" w:rsidRDefault="004950D9" w:rsidP="00B37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77777777" w:rsidR="00BE40A0" w:rsidRDefault="0063441D" w:rsidP="0063441D">
      <w:pPr>
        <w:pStyle w:val="Heading1"/>
      </w:pPr>
      <w:r>
        <w:t>Optimization Flowcha</w:t>
      </w:r>
      <w:r w:rsidR="00D372D4">
        <w:t>rts</w:t>
      </w:r>
    </w:p>
    <w:p w14:paraId="0757CEAE" w14:textId="77777777" w:rsidR="00BE40A0" w:rsidRDefault="00BE40A0" w:rsidP="00BE40A0"/>
    <w:p w14:paraId="4EA08BE7" w14:textId="77777777" w:rsidR="00684C24" w:rsidRPr="00BE40A0" w:rsidRDefault="00684C24" w:rsidP="00BE40A0"/>
    <w:p w14:paraId="0023FA95" w14:textId="77777777" w:rsidR="0063441D" w:rsidRDefault="0063441D" w:rsidP="00CD02FE">
      <w:r>
        <w:rPr>
          <w:noProof/>
        </w:rPr>
        <w:lastRenderedPageBreak/>
        <w:drawing>
          <wp:inline distT="0" distB="0" distL="0" distR="0" wp14:anchorId="73337023" wp14:editId="1761D179">
            <wp:extent cx="6305550" cy="7067550"/>
            <wp:effectExtent l="25400" t="0" r="0" b="0"/>
            <wp:docPr id="6" name="Picture 6" descr="C:\Users\jacob\Documents\Work\hdf5\Flowchart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ocuments\Work\hdf5\Flowchart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8"/>
                    <a:stretch/>
                  </pic:blipFill>
                  <pic:spPr bwMode="auto">
                    <a:xfrm>
                      <a:off x="0" y="0"/>
                      <a:ext cx="63055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C24">
        <w:rPr>
          <w:noProof/>
        </w:rPr>
        <w:lastRenderedPageBreak/>
        <w:drawing>
          <wp:inline distT="0" distB="0" distL="0" distR="0" wp14:anchorId="1EADD205" wp14:editId="0D5ED31A">
            <wp:extent cx="6307494" cy="7389845"/>
            <wp:effectExtent l="0" t="0" r="0" b="1905"/>
            <wp:docPr id="10" name="Picture 10" descr="C:\Users\jacob\Documents\Work\hdf5\MultiChunkIO-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b\Documents\Work\hdf5\MultiChunkIO-combin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0" b="3429"/>
                    <a:stretch/>
                  </pic:blipFill>
                  <pic:spPr bwMode="auto">
                    <a:xfrm>
                      <a:off x="0" y="0"/>
                      <a:ext cx="6307494" cy="73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DB8D" w14:textId="77777777" w:rsidR="006E66BB" w:rsidRDefault="006E66BB">
      <w:pPr>
        <w:spacing w:after="0"/>
        <w:rPr>
          <w:rStyle w:val="Heading1Char"/>
        </w:rPr>
      </w:pPr>
      <w:bookmarkStart w:id="242" w:name="_Toc288212112"/>
    </w:p>
    <w:p w14:paraId="5C039D9E" w14:textId="77777777" w:rsidR="006E66BB" w:rsidRDefault="006E66BB">
      <w:pPr>
        <w:spacing w:after="0"/>
        <w:rPr>
          <w:rStyle w:val="Heading1Char"/>
        </w:rPr>
      </w:pPr>
    </w:p>
    <w:p w14:paraId="11C2A61F" w14:textId="77777777" w:rsidR="006E66BB" w:rsidRDefault="006E66BB">
      <w:pPr>
        <w:spacing w:after="0"/>
        <w:rPr>
          <w:rStyle w:val="Heading1Char"/>
        </w:rPr>
      </w:pPr>
    </w:p>
    <w:p w14:paraId="736BA011" w14:textId="77777777" w:rsidR="006E66BB" w:rsidRDefault="006E66BB">
      <w:pPr>
        <w:spacing w:after="0"/>
        <w:rPr>
          <w:rStyle w:val="Heading1Char"/>
        </w:rPr>
      </w:pPr>
    </w:p>
    <w:p w14:paraId="02E89DD9" w14:textId="77777777" w:rsidR="006E66BB" w:rsidRDefault="00646AE7">
      <w:pPr>
        <w:spacing w:after="0"/>
        <w:rPr>
          <w:rStyle w:val="Heading1Char"/>
        </w:rPr>
      </w:pPr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242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54"/>
      </w:tblGrid>
      <w:tr w:rsidR="003B18F2" w:rsidRPr="00CD5D7D" w14:paraId="1FDBE6C3" w14:textId="77777777">
        <w:trPr>
          <w:trHeight w:val="408"/>
          <w:jc w:val="center"/>
        </w:trPr>
        <w:tc>
          <w:tcPr>
            <w:tcW w:w="2341" w:type="dxa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>
        <w:trPr>
          <w:trHeight w:val="408"/>
          <w:jc w:val="center"/>
        </w:trPr>
        <w:tc>
          <w:tcPr>
            <w:tcW w:w="2341" w:type="dxa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 xml:space="preserve">Minor tweaks after comments from </w:t>
            </w:r>
            <w:proofErr w:type="spellStart"/>
            <w:r>
              <w:rPr>
                <w:rStyle w:val="Emphasis"/>
                <w:rFonts w:asciiTheme="majorHAnsi" w:hAnsiTheme="majorHAnsi" w:cstheme="majorHAnsi"/>
                <w:i w:val="0"/>
              </w:rPr>
              <w:t>Quincey</w:t>
            </w:r>
            <w:proofErr w:type="spellEnd"/>
            <w:r>
              <w:rPr>
                <w:rStyle w:val="Emphasis"/>
                <w:rFonts w:asciiTheme="majorHAnsi" w:hAnsiTheme="majorHAnsi" w:cstheme="majorHAnsi"/>
                <w:i w:val="0"/>
              </w:rPr>
              <w:t>.</w:t>
            </w:r>
          </w:p>
        </w:tc>
      </w:tr>
      <w:tr w:rsidR="00BD5513" w:rsidRPr="00CD5D7D" w14:paraId="2545ADC3" w14:textId="77777777">
        <w:tblPrEx>
          <w:jc w:val="left"/>
        </w:tblPrEx>
        <w:trPr>
          <w:trHeight w:val="408"/>
        </w:trPr>
        <w:tc>
          <w:tcPr>
            <w:tcW w:w="2341" w:type="dxa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</w:tcPr>
          <w:p w14:paraId="0D08CA4D" w14:textId="77777777" w:rsidR="00BD5513" w:rsidRPr="00CD5D7D" w:rsidRDefault="00CC153B" w:rsidP="005D210D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/>
    <w:p w14:paraId="3AD40793" w14:textId="77777777" w:rsidR="003B18F2" w:rsidRPr="0063441D" w:rsidRDefault="003B18F2" w:rsidP="00684C24"/>
    <w:sectPr w:rsidR="003B18F2" w:rsidRPr="0063441D" w:rsidSect="00E261B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8341D3" w:rsidRDefault="008341D3" w:rsidP="00611674">
      <w:r>
        <w:separator/>
      </w:r>
    </w:p>
  </w:endnote>
  <w:endnote w:type="continuationSeparator" w:id="0">
    <w:p w14:paraId="061A9884" w14:textId="77777777" w:rsidR="008341D3" w:rsidRDefault="008341D3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8341D3" w:rsidRDefault="008341D3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7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B11D8">
              <w:fldChar w:fldCharType="begin"/>
            </w:r>
            <w:r w:rsidR="001B11D8">
              <w:instrText xml:space="preserve"> PAGE </w:instrText>
            </w:r>
            <w:r w:rsidR="001B11D8">
              <w:fldChar w:fldCharType="separate"/>
            </w:r>
            <w:r w:rsidR="001B11D8">
              <w:rPr>
                <w:noProof/>
              </w:rPr>
              <w:t>8</w:t>
            </w:r>
            <w:r w:rsidR="001B11D8">
              <w:rPr>
                <w:noProof/>
              </w:rPr>
              <w:fldChar w:fldCharType="end"/>
            </w:r>
            <w:r>
              <w:t xml:space="preserve"> of </w:t>
            </w:r>
            <w:r w:rsidR="001B11D8">
              <w:fldChar w:fldCharType="begin"/>
            </w:r>
            <w:r w:rsidR="001B11D8">
              <w:instrText xml:space="preserve"> NUMPAGES  </w:instrText>
            </w:r>
            <w:r w:rsidR="001B11D8">
              <w:fldChar w:fldCharType="separate"/>
            </w:r>
            <w:r w:rsidR="001B11D8">
              <w:rPr>
                <w:noProof/>
              </w:rPr>
              <w:t>15</w:t>
            </w:r>
            <w:r w:rsidR="001B11D8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8341D3" w:rsidRDefault="008341D3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8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B11D8">
              <w:fldChar w:fldCharType="begin"/>
            </w:r>
            <w:r w:rsidR="001B11D8">
              <w:instrText xml:space="preserve"> PAGE </w:instrText>
            </w:r>
            <w:r w:rsidR="001B11D8">
              <w:fldChar w:fldCharType="separate"/>
            </w:r>
            <w:r>
              <w:rPr>
                <w:noProof/>
              </w:rPr>
              <w:t>1</w:t>
            </w:r>
            <w:r w:rsidR="001B11D8">
              <w:rPr>
                <w:noProof/>
              </w:rPr>
              <w:fldChar w:fldCharType="end"/>
            </w:r>
            <w:r>
              <w:t xml:space="preserve"> of </w:t>
            </w:r>
            <w:r w:rsidR="001B11D8">
              <w:fldChar w:fldCharType="begin"/>
            </w:r>
            <w:r w:rsidR="001B11D8">
              <w:instrText xml:space="preserve"> NUMPAGES  </w:instrText>
            </w:r>
            <w:r w:rsidR="001B11D8">
              <w:fldChar w:fldCharType="separate"/>
            </w:r>
            <w:r w:rsidR="007D16EA">
              <w:rPr>
                <w:noProof/>
              </w:rPr>
              <w:t>15</w:t>
            </w:r>
            <w:r w:rsidR="001B11D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8341D3" w:rsidRDefault="008341D3" w:rsidP="00611674">
      <w:r>
        <w:separator/>
      </w:r>
    </w:p>
  </w:footnote>
  <w:footnote w:type="continuationSeparator" w:id="0">
    <w:p w14:paraId="514C5536" w14:textId="77777777" w:rsidR="008341D3" w:rsidRDefault="008341D3" w:rsidP="00611674">
      <w:r>
        <w:continuationSeparator/>
      </w:r>
    </w:p>
  </w:footnote>
  <w:footnote w:id="1">
    <w:p w14:paraId="0273A46D" w14:textId="77777777" w:rsidR="008341D3" w:rsidRDefault="008341D3" w:rsidP="00E43AB3">
      <w:pPr>
        <w:pStyle w:val="FootnoteText"/>
      </w:pPr>
      <w:r>
        <w:rPr>
          <w:rStyle w:val="FootnoteReference"/>
        </w:rPr>
        <w:footnoteRef/>
      </w:r>
      <w:r>
        <w:t xml:space="preserve"> Though these cases have been removed, I think they still deserve mention, in order to better understand the initial motivation for this feature. This paragraph my also be the only documentation of this behavior.</w:t>
      </w:r>
    </w:p>
  </w:footnote>
  <w:footnote w:id="2">
    <w:p w14:paraId="297788FF" w14:textId="77777777" w:rsidR="008341D3" w:rsidRDefault="008341D3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8.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3">
    <w:p w14:paraId="69CF563C" w14:textId="77777777" w:rsidR="008341D3" w:rsidRDefault="008341D3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4">
    <w:p w14:paraId="522C2419" w14:textId="77777777" w:rsidR="008341D3" w:rsidRPr="00C537C9" w:rsidRDefault="008341D3" w:rsidP="00881CE6">
      <w:pPr>
        <w:pStyle w:val="Textbody"/>
        <w:widowControl/>
        <w:numPr>
          <w:ins w:id="159" w:author="Frank Baker" w:date="2012-09-10T17:01:00Z"/>
        </w:numPr>
        <w:tabs>
          <w:tab w:val="left" w:pos="0"/>
        </w:tabs>
        <w:spacing w:after="0"/>
        <w:rPr>
          <w:ins w:id="160" w:author="Frank Baker" w:date="2012-09-10T17:01:00Z"/>
          <w:rFonts w:asciiTheme="minorHAnsi" w:hAnsiTheme="minorHAnsi" w:cstheme="minorHAnsi"/>
          <w:color w:val="000000"/>
          <w:sz w:val="20"/>
        </w:rPr>
      </w:pPr>
      <w:ins w:id="161" w:author="Frank Baker" w:date="2012-09-10T16:58:00Z">
        <w:r w:rsidRPr="00881CE6">
          <w:rPr>
            <w:rStyle w:val="FootnoteReference"/>
            <w:sz w:val="16"/>
          </w:rPr>
          <w:footnoteRef/>
        </w:r>
        <w:r w:rsidRPr="00881CE6">
          <w:rPr>
            <w:sz w:val="16"/>
          </w:rPr>
          <w:t xml:space="preserve"> </w:t>
        </w:r>
        <w:r w:rsidRPr="00C537C9">
          <w:rPr>
            <w:sz w:val="20"/>
          </w:rPr>
          <w:t xml:space="preserve">Note to developers:  Section 8 of the RFC illustrates the current process </w:t>
        </w:r>
      </w:ins>
      <w:ins w:id="162" w:author="Frank Baker" w:date="2012-09-10T16:59:00Z">
        <w:r>
          <w:rPr>
            <w:sz w:val="20"/>
          </w:rPr>
          <w:t>for</w:t>
        </w:r>
        <w:r w:rsidRPr="00C537C9">
          <w:rPr>
            <w:sz w:val="20"/>
          </w:rPr>
          <w:t xml:space="preserve"> </w:t>
        </w:r>
      </w:ins>
      <w:ins w:id="163" w:author="Frank Baker" w:date="2012-09-10T16:58:00Z">
        <w:r>
          <w:rPr>
            <w:sz w:val="20"/>
          </w:rPr>
          <w:t>determining</w:t>
        </w:r>
      </w:ins>
      <w:ins w:id="164" w:author="Frank Baker" w:date="2012-09-10T16:59:00Z">
        <w:r w:rsidRPr="00C537C9">
          <w:rPr>
            <w:sz w:val="20"/>
          </w:rPr>
          <w:t xml:space="preserve"> whether collective I/O is possible. </w:t>
        </w:r>
      </w:ins>
      <w:ins w:id="165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Each p</w:t>
        </w:r>
        <w:r>
          <w:rPr>
            <w:rFonts w:asciiTheme="minorHAnsi" w:hAnsiTheme="minorHAnsi" w:cstheme="minorHAnsi"/>
            <w:color w:val="000000"/>
            <w:sz w:val="20"/>
          </w:rPr>
          <w:t xml:space="preserve">rocess determines a </w:t>
        </w:r>
      </w:ins>
      <w:ins w:id="166" w:author="Frank Baker" w:date="2012-09-18T14:42:00Z">
        <w:r w:rsidR="001B11D8">
          <w:rPr>
            <w:rFonts w:asciiTheme="minorHAnsi" w:hAnsiTheme="minorHAnsi" w:cstheme="minorHAnsi"/>
            <w:color w:val="000000"/>
            <w:sz w:val="20"/>
          </w:rPr>
          <w:t>bitmask</w:t>
        </w:r>
      </w:ins>
      <w:ins w:id="167" w:author="Frank Baker" w:date="2012-09-10T17:01:00Z">
        <w:r>
          <w:rPr>
            <w:rFonts w:asciiTheme="minorHAnsi" w:hAnsiTheme="minorHAnsi" w:cstheme="minorHAnsi"/>
            <w:color w:val="000000"/>
            <w:sz w:val="20"/>
          </w:rPr>
          <w:t xml:space="preserve"> value</w:t>
        </w:r>
      </w:ins>
      <w:ins w:id="168" w:author="Frank Baker" w:date="2012-09-10T17:05:00Z">
        <w:r>
          <w:rPr>
            <w:rFonts w:asciiTheme="minorHAnsi" w:hAnsiTheme="minorHAnsi" w:cstheme="minorHAnsi"/>
            <w:color w:val="000000"/>
            <w:sz w:val="20"/>
          </w:rPr>
          <w:t xml:space="preserve"> </w:t>
        </w:r>
      </w:ins>
      <w:ins w:id="169" w:author="Frank Baker" w:date="2012-09-10T17:06:00Z">
        <w:r>
          <w:rPr>
            <w:rFonts w:asciiTheme="minorHAnsi" w:hAnsiTheme="minorHAnsi" w:cstheme="minorHAnsi"/>
            <w:color w:val="000000"/>
            <w:sz w:val="20"/>
          </w:rPr>
          <w:t>indicating</w:t>
        </w:r>
      </w:ins>
      <w:ins w:id="170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</w:t>
        </w:r>
      </w:ins>
      <w:ins w:id="171" w:author="Frank Baker" w:date="2012-09-10T17:06:00Z">
        <w:r>
          <w:rPr>
            <w:rFonts w:asciiTheme="minorHAnsi" w:hAnsiTheme="minorHAnsi" w:cstheme="minorHAnsi"/>
            <w:color w:val="000000"/>
            <w:sz w:val="20"/>
          </w:rPr>
          <w:t xml:space="preserve">whether the </w:t>
        </w:r>
      </w:ins>
      <w:ins w:id="172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process can perform collective I/O</w:t>
        </w:r>
      </w:ins>
      <w:ins w:id="173" w:author="Frank Baker" w:date="2012-09-10T17:06:00Z">
        <w:r>
          <w:rPr>
            <w:rFonts w:asciiTheme="minorHAnsi" w:hAnsiTheme="minorHAnsi" w:cstheme="minorHAnsi"/>
            <w:color w:val="000000"/>
            <w:sz w:val="20"/>
          </w:rPr>
          <w:t xml:space="preserve"> and, if not, all the causes that prevent it</w:t>
        </w:r>
      </w:ins>
      <w:ins w:id="174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. </w:t>
        </w:r>
      </w:ins>
      <w:ins w:id="175" w:author="Frank Baker" w:date="2012-09-10T17:07:00Z">
        <w:r>
          <w:rPr>
            <w:rFonts w:asciiTheme="minorHAnsi" w:hAnsiTheme="minorHAnsi" w:cstheme="minorHAnsi"/>
            <w:color w:val="000000"/>
            <w:sz w:val="20"/>
          </w:rPr>
          <w:t>Each</w:t>
        </w:r>
      </w:ins>
      <w:ins w:id="176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processes then broadcast</w:t>
        </w:r>
      </w:ins>
      <w:ins w:id="177" w:author="Frank Baker" w:date="2012-09-10T17:07:00Z">
        <w:r>
          <w:rPr>
            <w:rFonts w:asciiTheme="minorHAnsi" w:hAnsiTheme="minorHAnsi" w:cstheme="minorHAnsi"/>
            <w:color w:val="000000"/>
            <w:sz w:val="20"/>
          </w:rPr>
          <w:t>s</w:t>
        </w:r>
      </w:ins>
      <w:ins w:id="178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</w:t>
        </w:r>
      </w:ins>
      <w:ins w:id="179" w:author="Frank Baker" w:date="2012-09-10T17:07:00Z">
        <w:r>
          <w:rPr>
            <w:rFonts w:asciiTheme="minorHAnsi" w:hAnsiTheme="minorHAnsi" w:cstheme="minorHAnsi"/>
            <w:color w:val="000000"/>
            <w:sz w:val="20"/>
          </w:rPr>
          <w:t xml:space="preserve">its </w:t>
        </w:r>
      </w:ins>
      <w:ins w:id="180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binary value</w:t>
        </w:r>
      </w:ins>
      <w:ins w:id="181" w:author="Frank Baker" w:date="2012-09-10T17:06:00Z">
        <w:r>
          <w:rPr>
            <w:rFonts w:asciiTheme="minorHAnsi" w:hAnsiTheme="minorHAnsi" w:cstheme="minorHAnsi"/>
            <w:color w:val="000000"/>
            <w:sz w:val="20"/>
          </w:rPr>
          <w:t xml:space="preserve"> so that </w:t>
        </w:r>
      </w:ins>
      <w:ins w:id="182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a consensus</w:t>
        </w:r>
      </w:ins>
      <w:ins w:id="183" w:author="Frank Baker" w:date="2012-09-10T17:07:00Z">
        <w:r>
          <w:rPr>
            <w:rFonts w:asciiTheme="minorHAnsi" w:hAnsiTheme="minorHAnsi" w:cstheme="minorHAnsi"/>
            <w:color w:val="000000"/>
            <w:sz w:val="20"/>
          </w:rPr>
          <w:t xml:space="preserve"> may be determined</w:t>
        </w:r>
      </w:ins>
      <w:ins w:id="184" w:author="Frank Baker" w:date="2012-09-10T17:06:00Z">
        <w:r>
          <w:rPr>
            <w:rFonts w:asciiTheme="minorHAnsi" w:hAnsiTheme="minorHAnsi" w:cstheme="minorHAnsi"/>
            <w:color w:val="000000"/>
            <w:sz w:val="20"/>
          </w:rPr>
          <w:t>;</w:t>
        </w:r>
      </w:ins>
      <w:ins w:id="185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collective I/O will be performed only if all the processes can perform collective operations.</w:t>
        </w:r>
      </w:ins>
    </w:p>
    <w:p w14:paraId="0271A6EE" w14:textId="77777777" w:rsidR="008341D3" w:rsidRPr="00C537C9" w:rsidRDefault="008341D3" w:rsidP="00881CE6">
      <w:pPr>
        <w:pStyle w:val="Textbody"/>
        <w:widowControl/>
        <w:numPr>
          <w:ins w:id="186" w:author="Frank Baker" w:date="2012-09-10T17:01:00Z"/>
        </w:numPr>
        <w:tabs>
          <w:tab w:val="left" w:pos="0"/>
        </w:tabs>
        <w:spacing w:after="0"/>
        <w:rPr>
          <w:ins w:id="187" w:author="Frank Baker" w:date="2012-09-10T17:01:00Z"/>
          <w:rFonts w:asciiTheme="minorHAnsi" w:hAnsiTheme="minorHAnsi" w:cstheme="minorHAnsi"/>
          <w:color w:val="000000"/>
          <w:sz w:val="20"/>
        </w:rPr>
      </w:pPr>
    </w:p>
    <w:p w14:paraId="5D1DB5C0" w14:textId="77777777" w:rsidR="008341D3" w:rsidRPr="00C537C9" w:rsidRDefault="008341D3" w:rsidP="00881CE6">
      <w:pPr>
        <w:pStyle w:val="Textbody"/>
        <w:widowControl/>
        <w:numPr>
          <w:ins w:id="188" w:author="Frank Baker" w:date="2012-09-10T17:01:00Z"/>
        </w:numPr>
        <w:tabs>
          <w:tab w:val="left" w:pos="0"/>
        </w:tabs>
        <w:spacing w:after="0"/>
        <w:rPr>
          <w:ins w:id="189" w:author="Frank Baker" w:date="2012-09-10T17:01:00Z"/>
          <w:rFonts w:asciiTheme="minorHAnsi" w:hAnsiTheme="minorHAnsi" w:cstheme="minorHAnsi"/>
          <w:color w:val="000000"/>
          <w:sz w:val="20"/>
        </w:rPr>
      </w:pPr>
      <w:ins w:id="190" w:author="Frank Baker" w:date="2012-09-10T17:08:00Z">
        <w:r>
          <w:rPr>
            <w:rFonts w:asciiTheme="minorHAnsi" w:hAnsiTheme="minorHAnsi" w:cstheme="minorHAnsi"/>
            <w:color w:val="000000"/>
            <w:sz w:val="20"/>
          </w:rPr>
          <w:t xml:space="preserve">The value determined by each process is encoded in </w:t>
        </w:r>
      </w:ins>
      <w:ins w:id="191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an enumerated set. </w:t>
        </w:r>
      </w:ins>
      <w:ins w:id="192" w:author="Frank Baker" w:date="2012-09-10T17:09:00Z">
        <w:r>
          <w:rPr>
            <w:rFonts w:asciiTheme="minorHAnsi" w:hAnsiTheme="minorHAnsi" w:cstheme="minorHAnsi"/>
            <w:color w:val="000000"/>
            <w:sz w:val="20"/>
          </w:rPr>
          <w:t xml:space="preserve">Since the </w:t>
        </w:r>
      </w:ins>
      <w:ins w:id="193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cause</w:t>
        </w:r>
      </w:ins>
      <w:ins w:id="194" w:author="Frank Baker" w:date="2012-09-10T17:09:00Z">
        <w:r>
          <w:rPr>
            <w:rFonts w:asciiTheme="minorHAnsi" w:hAnsiTheme="minorHAnsi" w:cstheme="minorHAnsi"/>
            <w:color w:val="000000"/>
            <w:sz w:val="20"/>
          </w:rPr>
          <w:t>s</w:t>
        </w:r>
      </w:ins>
      <w:ins w:id="195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may be different among processes</w:t>
        </w:r>
      </w:ins>
      <w:ins w:id="196" w:author="Frank Baker" w:date="2012-09-10T17:09:00Z">
        <w:r>
          <w:rPr>
            <w:rFonts w:asciiTheme="minorHAnsi" w:hAnsiTheme="minorHAnsi" w:cstheme="minorHAnsi"/>
            <w:color w:val="000000"/>
            <w:sz w:val="20"/>
          </w:rPr>
          <w:t xml:space="preserve">, </w:t>
        </w:r>
        <w:r w:rsidR="009C1801" w:rsidRPr="009C1801">
          <w:rPr>
            <w:rStyle w:val="SourceText"/>
            <w:rFonts w:ascii="Courier New" w:hAnsi="Courier New" w:cs="Courier New"/>
            <w:color w:val="000000"/>
            <w:sz w:val="20"/>
            <w:rPrChange w:id="197" w:author="Frank Baker" w:date="2012-09-10T17:10:00Z">
              <w:rPr>
                <w:rStyle w:val="SourceText"/>
                <w:rFonts w:ascii="Courier New" w:hAnsi="Courier New" w:cs="Courier New"/>
                <w:color w:val="000000"/>
                <w:szCs w:val="22"/>
                <w:lang w:eastAsia="en-US" w:bidi="ar-SA"/>
              </w:rPr>
            </w:rPrChange>
          </w:rPr>
          <w:t>H5Pget_mpio_no_collective_cause</w:t>
        </w:r>
        <w:r>
          <w:rPr>
            <w:rFonts w:asciiTheme="minorHAnsi" w:hAnsiTheme="minorHAnsi" w:cstheme="minorHAnsi"/>
            <w:color w:val="000000"/>
          </w:rPr>
          <w:t xml:space="preserve"> </w:t>
        </w:r>
      </w:ins>
      <w:ins w:id="198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return</w:t>
        </w:r>
      </w:ins>
      <w:ins w:id="199" w:author="Frank Baker" w:date="2012-09-10T17:10:00Z">
        <w:r>
          <w:rPr>
            <w:rFonts w:asciiTheme="minorHAnsi" w:hAnsiTheme="minorHAnsi" w:cstheme="minorHAnsi"/>
            <w:color w:val="000000"/>
            <w:sz w:val="20"/>
          </w:rPr>
          <w:t>s</w:t>
        </w:r>
      </w:ins>
      <w:ins w:id="200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two property values. The first value is </w:t>
        </w:r>
      </w:ins>
      <w:ins w:id="201" w:author="Frank Baker" w:date="2012-09-10T17:10:00Z">
        <w:r>
          <w:rPr>
            <w:rFonts w:asciiTheme="minorHAnsi" w:hAnsiTheme="minorHAnsi" w:cstheme="minorHAnsi"/>
            <w:color w:val="000000"/>
            <w:sz w:val="20"/>
          </w:rPr>
          <w:t xml:space="preserve">the local value indicating the </w:t>
        </w:r>
      </w:ins>
      <w:ins w:id="202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>cause</w:t>
        </w:r>
        <w:r w:rsidRPr="00C537C9">
          <w:rPr>
            <w:rFonts w:asciiTheme="minorHAnsi" w:eastAsia="바탕" w:hAnsiTheme="minorHAnsi" w:cstheme="minorHAnsi" w:hint="eastAsia"/>
            <w:color w:val="000000"/>
            <w:sz w:val="20"/>
            <w:lang w:eastAsia="ko-KR"/>
          </w:rPr>
          <w:t>s</w:t>
        </w:r>
        <w:r w:rsidRPr="00C537C9">
          <w:rPr>
            <w:rFonts w:asciiTheme="minorHAnsi" w:hAnsiTheme="minorHAnsi" w:cstheme="minorHAnsi"/>
            <w:color w:val="000000"/>
            <w:sz w:val="20"/>
          </w:rPr>
          <w:t xml:space="preserve"> that </w:t>
        </w:r>
      </w:ins>
      <w:ins w:id="203" w:author="Frank Baker" w:date="2012-09-10T17:10:00Z">
        <w:r>
          <w:rPr>
            <w:rFonts w:asciiTheme="minorHAnsi" w:hAnsiTheme="minorHAnsi" w:cstheme="minorHAnsi"/>
            <w:color w:val="000000"/>
            <w:sz w:val="20"/>
          </w:rPr>
          <w:t xml:space="preserve">prevent </w:t>
        </w:r>
      </w:ins>
      <w:ins w:id="204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collective I/O in the local process. The second value is the result of an all-reduce bitwise-OR operation </w:t>
        </w:r>
      </w:ins>
      <w:ins w:id="205" w:author="Frank Baker" w:date="2012-09-10T17:11:00Z">
        <w:r>
          <w:rPr>
            <w:rFonts w:asciiTheme="minorHAnsi" w:hAnsiTheme="minorHAnsi" w:cstheme="minorHAnsi"/>
            <w:color w:val="000000"/>
            <w:sz w:val="20"/>
          </w:rPr>
          <w:t>across the values returned by all of</w:t>
        </w:r>
      </w:ins>
      <w:ins w:id="206" w:author="Frank Baker" w:date="2012-09-10T17:01:00Z">
        <w:r w:rsidRPr="00C537C9">
          <w:rPr>
            <w:rFonts w:asciiTheme="minorHAnsi" w:hAnsiTheme="minorHAnsi" w:cstheme="minorHAnsi"/>
            <w:color w:val="000000"/>
            <w:sz w:val="20"/>
          </w:rPr>
          <w:t xml:space="preserve"> the processes. In this way, the second va</w:t>
        </w:r>
        <w:r>
          <w:rPr>
            <w:rFonts w:asciiTheme="minorHAnsi" w:hAnsiTheme="minorHAnsi" w:cstheme="minorHAnsi"/>
            <w:color w:val="000000"/>
            <w:sz w:val="20"/>
          </w:rPr>
          <w:t xml:space="preserve">lue consolidates the causes that prevented </w:t>
        </w:r>
        <w:r w:rsidRPr="00C537C9">
          <w:rPr>
            <w:rFonts w:asciiTheme="minorHAnsi" w:hAnsiTheme="minorHAnsi" w:cstheme="minorHAnsi"/>
            <w:color w:val="000000"/>
            <w:sz w:val="20"/>
          </w:rPr>
          <w:t>collective I/O globally</w:t>
        </w:r>
        <w:r w:rsidRPr="00C537C9">
          <w:rPr>
            <w:rFonts w:asciiTheme="minorHAnsi" w:eastAsia="바탕" w:hAnsiTheme="minorHAnsi" w:cstheme="minorHAnsi" w:hint="eastAsia"/>
            <w:color w:val="000000"/>
            <w:sz w:val="20"/>
            <w:lang w:eastAsia="ko-KR"/>
          </w:rPr>
          <w:t xml:space="preserve"> </w:t>
        </w:r>
      </w:ins>
      <w:ins w:id="207" w:author="Frank Baker" w:date="2012-09-10T17:11:00Z">
        <w:r>
          <w:rPr>
            <w:rFonts w:asciiTheme="minorHAnsi" w:eastAsia="바탕" w:hAnsiTheme="minorHAnsi" w:cstheme="minorHAnsi"/>
            <w:color w:val="000000"/>
            <w:sz w:val="20"/>
            <w:lang w:eastAsia="ko-KR"/>
          </w:rPr>
          <w:t>across</w:t>
        </w:r>
      </w:ins>
      <w:ins w:id="208" w:author="Frank Baker" w:date="2012-09-10T17:01:00Z">
        <w:r w:rsidRPr="00C537C9">
          <w:rPr>
            <w:rFonts w:asciiTheme="minorHAnsi" w:eastAsia="바탕" w:hAnsiTheme="minorHAnsi" w:cstheme="minorHAnsi" w:hint="eastAsia"/>
            <w:color w:val="000000"/>
            <w:sz w:val="20"/>
            <w:lang w:eastAsia="ko-KR"/>
          </w:rPr>
          <w:t xml:space="preserve"> all processes</w:t>
        </w:r>
        <w:r w:rsidRPr="00C537C9">
          <w:rPr>
            <w:rFonts w:asciiTheme="minorHAnsi" w:hAnsiTheme="minorHAnsi" w:cstheme="minorHAnsi"/>
            <w:color w:val="000000"/>
            <w:sz w:val="20"/>
          </w:rPr>
          <w:t>.</w:t>
        </w:r>
      </w:ins>
    </w:p>
    <w:p w14:paraId="57D276EB" w14:textId="77777777" w:rsidR="008341D3" w:rsidRDefault="008341D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77777777" w:rsidR="008341D3" w:rsidRDefault="008341D3" w:rsidP="00950D1E">
    <w:pPr>
      <w:pStyle w:val="THGHeader2"/>
      <w:tabs>
        <w:tab w:val="clear" w:pos="9360"/>
        <w:tab w:val="right" w:pos="9900"/>
      </w:tabs>
      <w:rPr>
        <w:lang w:eastAsia="ko-KR"/>
      </w:rPr>
    </w:pPr>
    <w:r>
      <w:rPr>
        <w:rFonts w:hint="eastAsia"/>
        <w:lang w:eastAsia="ko-KR"/>
      </w:rPr>
      <w:t>September 6</w:t>
    </w:r>
    <w:r>
      <w:t>, 2012</w:t>
    </w:r>
    <w:r>
      <w:tab/>
    </w:r>
    <w:r>
      <w:tab/>
      <w:t>RFC THG 2012-01-04.v3</w:t>
    </w:r>
    <w:r>
      <w:rPr>
        <w:rFonts w:hint="eastAsia"/>
        <w:lang w:eastAsia="ko-KR"/>
      </w:rPr>
      <w:t>.1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8341D3" w:rsidRPr="006D4EA4" w:rsidRDefault="008341D3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61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7AAD"/>
    <w:rsid w:val="00000968"/>
    <w:rsid w:val="00015895"/>
    <w:rsid w:val="00020619"/>
    <w:rsid w:val="000206E9"/>
    <w:rsid w:val="00022A66"/>
    <w:rsid w:val="0002342D"/>
    <w:rsid w:val="00027AAD"/>
    <w:rsid w:val="000423A6"/>
    <w:rsid w:val="00043FE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1275C"/>
    <w:rsid w:val="0012052F"/>
    <w:rsid w:val="00126DD5"/>
    <w:rsid w:val="00137984"/>
    <w:rsid w:val="00152001"/>
    <w:rsid w:val="001856B5"/>
    <w:rsid w:val="00192FFE"/>
    <w:rsid w:val="00195870"/>
    <w:rsid w:val="001B11D8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E1C1E"/>
    <w:rsid w:val="002F6854"/>
    <w:rsid w:val="003041DA"/>
    <w:rsid w:val="0030637A"/>
    <w:rsid w:val="0031688A"/>
    <w:rsid w:val="003310B7"/>
    <w:rsid w:val="00331943"/>
    <w:rsid w:val="0033371C"/>
    <w:rsid w:val="0034291C"/>
    <w:rsid w:val="003444C6"/>
    <w:rsid w:val="00350B18"/>
    <w:rsid w:val="00356C7F"/>
    <w:rsid w:val="00357701"/>
    <w:rsid w:val="00361E6D"/>
    <w:rsid w:val="0036429D"/>
    <w:rsid w:val="00386B2E"/>
    <w:rsid w:val="00390ECC"/>
    <w:rsid w:val="003A7FC2"/>
    <w:rsid w:val="003B18F2"/>
    <w:rsid w:val="003B24C4"/>
    <w:rsid w:val="003B2BD8"/>
    <w:rsid w:val="003B5A73"/>
    <w:rsid w:val="003B5CA7"/>
    <w:rsid w:val="003C1CCC"/>
    <w:rsid w:val="003D555F"/>
    <w:rsid w:val="003E0307"/>
    <w:rsid w:val="0040408D"/>
    <w:rsid w:val="00406735"/>
    <w:rsid w:val="00410EF7"/>
    <w:rsid w:val="00414AE7"/>
    <w:rsid w:val="0043321E"/>
    <w:rsid w:val="004360A9"/>
    <w:rsid w:val="004367FA"/>
    <w:rsid w:val="00441068"/>
    <w:rsid w:val="00442247"/>
    <w:rsid w:val="0044444D"/>
    <w:rsid w:val="00453FFD"/>
    <w:rsid w:val="00457572"/>
    <w:rsid w:val="0046357E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343D"/>
    <w:rsid w:val="004F446C"/>
    <w:rsid w:val="00504B80"/>
    <w:rsid w:val="005100A3"/>
    <w:rsid w:val="00523D89"/>
    <w:rsid w:val="0052528E"/>
    <w:rsid w:val="00530138"/>
    <w:rsid w:val="00530BA9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24DB"/>
    <w:rsid w:val="005751B8"/>
    <w:rsid w:val="00586C93"/>
    <w:rsid w:val="00597653"/>
    <w:rsid w:val="005A050A"/>
    <w:rsid w:val="005C0675"/>
    <w:rsid w:val="005C3AB2"/>
    <w:rsid w:val="005C4A3A"/>
    <w:rsid w:val="005C4F59"/>
    <w:rsid w:val="005C5BDA"/>
    <w:rsid w:val="005D069A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6A27"/>
    <w:rsid w:val="006C2FCF"/>
    <w:rsid w:val="006C4F74"/>
    <w:rsid w:val="006C77D5"/>
    <w:rsid w:val="006C78DF"/>
    <w:rsid w:val="006D446C"/>
    <w:rsid w:val="006E3339"/>
    <w:rsid w:val="006E4E1D"/>
    <w:rsid w:val="006E66BB"/>
    <w:rsid w:val="006E7CDE"/>
    <w:rsid w:val="007025E2"/>
    <w:rsid w:val="007105C4"/>
    <w:rsid w:val="0071474F"/>
    <w:rsid w:val="00724446"/>
    <w:rsid w:val="0072669E"/>
    <w:rsid w:val="0073099E"/>
    <w:rsid w:val="00736146"/>
    <w:rsid w:val="00754F47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B1641"/>
    <w:rsid w:val="007B2E20"/>
    <w:rsid w:val="007B34F4"/>
    <w:rsid w:val="007B3D99"/>
    <w:rsid w:val="007B5D4C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D5C51"/>
    <w:rsid w:val="008E636A"/>
    <w:rsid w:val="008E64C0"/>
    <w:rsid w:val="008F2CAE"/>
    <w:rsid w:val="00916772"/>
    <w:rsid w:val="0092261F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798"/>
    <w:rsid w:val="009C1801"/>
    <w:rsid w:val="009C1E56"/>
    <w:rsid w:val="009C274B"/>
    <w:rsid w:val="009D08F8"/>
    <w:rsid w:val="009D14B2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59E7"/>
    <w:rsid w:val="00AB29C1"/>
    <w:rsid w:val="00AC1055"/>
    <w:rsid w:val="00AC1866"/>
    <w:rsid w:val="00AC3857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738D"/>
    <w:rsid w:val="00B0789E"/>
    <w:rsid w:val="00B11693"/>
    <w:rsid w:val="00B13999"/>
    <w:rsid w:val="00B16737"/>
    <w:rsid w:val="00B32EBA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5A09"/>
    <w:rsid w:val="00B661EB"/>
    <w:rsid w:val="00B803A5"/>
    <w:rsid w:val="00B80EDE"/>
    <w:rsid w:val="00B83606"/>
    <w:rsid w:val="00B84613"/>
    <w:rsid w:val="00B873AC"/>
    <w:rsid w:val="00B91CCF"/>
    <w:rsid w:val="00B945DA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5FD2"/>
    <w:rsid w:val="00C56D93"/>
    <w:rsid w:val="00C60DD8"/>
    <w:rsid w:val="00C63945"/>
    <w:rsid w:val="00C707A4"/>
    <w:rsid w:val="00C737A8"/>
    <w:rsid w:val="00C76C62"/>
    <w:rsid w:val="00C85079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7CAE"/>
    <w:rsid w:val="00D004DE"/>
    <w:rsid w:val="00D0155D"/>
    <w:rsid w:val="00D01E82"/>
    <w:rsid w:val="00D0258B"/>
    <w:rsid w:val="00D02738"/>
    <w:rsid w:val="00D029AD"/>
    <w:rsid w:val="00D05605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A45C5"/>
    <w:rsid w:val="00DA521D"/>
    <w:rsid w:val="00DA53A3"/>
    <w:rsid w:val="00DA5402"/>
    <w:rsid w:val="00DB18DE"/>
    <w:rsid w:val="00DB2266"/>
    <w:rsid w:val="00DB4959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10666"/>
    <w:rsid w:val="00E10D74"/>
    <w:rsid w:val="00E12CD7"/>
    <w:rsid w:val="00E261B2"/>
    <w:rsid w:val="00E34E4C"/>
    <w:rsid w:val="00E35973"/>
    <w:rsid w:val="00E368E8"/>
    <w:rsid w:val="00E43471"/>
    <w:rsid w:val="00E43AB3"/>
    <w:rsid w:val="00E47C38"/>
    <w:rsid w:val="00E51F8F"/>
    <w:rsid w:val="00E70A4E"/>
    <w:rsid w:val="00E80CBB"/>
    <w:rsid w:val="00E834B5"/>
    <w:rsid w:val="00E837D9"/>
    <w:rsid w:val="00E9101C"/>
    <w:rsid w:val="00E9197F"/>
    <w:rsid w:val="00E96A25"/>
    <w:rsid w:val="00EA01C1"/>
    <w:rsid w:val="00EB24F6"/>
    <w:rsid w:val="00EB2CED"/>
    <w:rsid w:val="00EB53FD"/>
    <w:rsid w:val="00EB6646"/>
    <w:rsid w:val="00EC0DAD"/>
    <w:rsid w:val="00EC16D3"/>
    <w:rsid w:val="00ED0027"/>
    <w:rsid w:val="00ED73FA"/>
    <w:rsid w:val="00EE0F05"/>
    <w:rsid w:val="00F05EA0"/>
    <w:rsid w:val="00F06929"/>
    <w:rsid w:val="00F06ED5"/>
    <w:rsid w:val="00F20029"/>
    <w:rsid w:val="00F23543"/>
    <w:rsid w:val="00F27B11"/>
    <w:rsid w:val="00F42EE5"/>
    <w:rsid w:val="00F45986"/>
    <w:rsid w:val="00F4763C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59EB"/>
    <w:rsid w:val="00FE68EC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BalloonTextChar1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Title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1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yperlink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2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3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4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5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6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Header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BalloonTextChar0">
    <w:name w:val="Plain Text"/>
    <w:basedOn w:val="Normal"/>
    <w:link w:val="BalloonTextChar2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BalloonTextChar2">
    <w:name w:val="Plain Text Char"/>
    <w:basedOn w:val="DefaultParagraphFont"/>
    <w:link w:val="BalloonTextChar0"/>
    <w:uiPriority w:val="7"/>
    <w:rsid w:val="007C4964"/>
    <w:rPr>
      <w:rFonts w:ascii="Consolas" w:hAnsi="Consolas"/>
      <w:sz w:val="21"/>
      <w:szCs w:val="21"/>
    </w:rPr>
  </w:style>
  <w:style w:type="paragraph" w:styleId="BalloonTextChar3">
    <w:name w:val="No Spacing"/>
    <w:uiPriority w:val="24"/>
    <w:unhideWhenUsed/>
    <w:rsid w:val="00633649"/>
  </w:style>
  <w:style w:type="paragraph" w:styleId="PlainText">
    <w:name w:val="header"/>
    <w:basedOn w:val="Normal"/>
    <w:link w:val="PlainText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PlainTextChar">
    <w:name w:val="Header Char"/>
    <w:basedOn w:val="DefaultParagraphFont"/>
    <w:link w:val="PlainText"/>
    <w:uiPriority w:val="99"/>
    <w:rsid w:val="000A25CE"/>
  </w:style>
  <w:style w:type="paragraph" w:styleId="NoSpacing">
    <w:name w:val="footer"/>
    <w:basedOn w:val="Normal"/>
    <w:link w:val="Heade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Header">
    <w:name w:val="Footer Char"/>
    <w:basedOn w:val="DefaultParagraphFont"/>
    <w:link w:val="NoSpacing"/>
    <w:uiPriority w:val="99"/>
    <w:rsid w:val="00903C35"/>
    <w:rPr>
      <w:rFonts w:asciiTheme="minorHAnsi" w:hAnsiTheme="minorHAnsi"/>
      <w:sz w:val="24"/>
    </w:rPr>
  </w:style>
  <w:style w:type="character" w:customStyle="1" w:styleId="HeaderChar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Footer">
    <w:name w:val="Title"/>
    <w:basedOn w:val="Normal"/>
    <w:next w:val="ListParagraph"/>
    <w:link w:val="Footer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FooterChar">
    <w:name w:val="Title Char"/>
    <w:basedOn w:val="DefaultParagraphFont"/>
    <w:link w:val="Footer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BalloonTextChar1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Title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Title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yperlink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2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3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4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5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6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7Char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Heading8Char">
    <w:name w:val="annotation text"/>
    <w:basedOn w:val="Normal"/>
    <w:link w:val="Heading9Char"/>
    <w:uiPriority w:val="99"/>
    <w:semiHidden/>
    <w:unhideWhenUsed/>
    <w:rsid w:val="00372A75"/>
    <w:rPr>
      <w:sz w:val="20"/>
      <w:szCs w:val="20"/>
    </w:rPr>
  </w:style>
  <w:style w:type="character" w:customStyle="1" w:styleId="Heading9Char">
    <w:name w:val="Comment Text Char"/>
    <w:basedOn w:val="DefaultParagraphFont"/>
    <w:link w:val="Heading8Char"/>
    <w:uiPriority w:val="99"/>
    <w:semiHidden/>
    <w:rsid w:val="00372A75"/>
    <w:rPr>
      <w:sz w:val="20"/>
      <w:szCs w:val="20"/>
    </w:rPr>
  </w:style>
  <w:style w:type="paragraph" w:styleId="CommentReference">
    <w:name w:val="annotation subject"/>
    <w:basedOn w:val="Heading8Char"/>
    <w:next w:val="Heading8Char"/>
    <w:link w:val="CommentText"/>
    <w:uiPriority w:val="99"/>
    <w:semiHidden/>
    <w:unhideWhenUsed/>
    <w:rsid w:val="00372A75"/>
    <w:rPr>
      <w:b/>
      <w:bCs/>
    </w:rPr>
  </w:style>
  <w:style w:type="character" w:customStyle="1" w:styleId="CommentText">
    <w:name w:val="Comment Subject Char"/>
    <w:basedOn w:val="Heading9Char"/>
    <w:link w:val="CommentReference"/>
    <w:uiPriority w:val="99"/>
    <w:semiHidden/>
    <w:rsid w:val="00372A75"/>
    <w:rPr>
      <w:b/>
      <w:bCs/>
      <w:sz w:val="20"/>
      <w:szCs w:val="20"/>
    </w:rPr>
  </w:style>
  <w:style w:type="paragraph" w:styleId="CommentTextChar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CommentSubject">
    <w:name w:val="Revision"/>
    <w:hidden/>
    <w:uiPriority w:val="99"/>
    <w:semiHidden/>
    <w:rsid w:val="00954D56"/>
    <w:rPr>
      <w:sz w:val="24"/>
    </w:rPr>
  </w:style>
  <w:style w:type="paragraph" w:customStyle="1" w:styleId="CommentSubjectChar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ListParagraph">
    <w:name w:val="Author"/>
    <w:basedOn w:val="Footer"/>
    <w:link w:val="Heading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Revision">
    <w:name w:val="NoNum Head2"/>
    <w:basedOn w:val="CommentSubjectChar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Heading">
    <w:name w:val="Author Char"/>
    <w:basedOn w:val="FooterChar"/>
    <w:link w:val="ListParagraph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Author">
    <w:name w:val="Emphasis"/>
    <w:basedOn w:val="DefaultParagraphFont"/>
    <w:qFormat/>
    <w:rsid w:val="00911B70"/>
    <w:rPr>
      <w:i/>
      <w:iCs/>
    </w:rPr>
  </w:style>
  <w:style w:type="character" w:styleId="NoNumHead2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AuthorChar">
    <w:name w:val="Strong"/>
    <w:basedOn w:val="DefaultParagraphFont"/>
    <w:uiPriority w:val="11"/>
    <w:qFormat/>
    <w:rsid w:val="00911B70"/>
    <w:rPr>
      <w:b/>
      <w:bCs/>
    </w:rPr>
  </w:style>
  <w:style w:type="paragraph" w:styleId="Emphasis">
    <w:name w:val="Quote"/>
    <w:basedOn w:val="Normal"/>
    <w:next w:val="Normal"/>
    <w:link w:val="IntenseEmphasis"/>
    <w:uiPriority w:val="29"/>
    <w:rsid w:val="00911B70"/>
    <w:rPr>
      <w:i/>
      <w:iCs/>
      <w:color w:val="000000" w:themeColor="text1"/>
    </w:rPr>
  </w:style>
  <w:style w:type="character" w:customStyle="1" w:styleId="IntenseEmphasis">
    <w:name w:val="Quote Char"/>
    <w:basedOn w:val="DefaultParagraphFont"/>
    <w:link w:val="Emphasis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Strong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Quote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QuoteChar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2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Number3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Number4">
    <w:name w:val="List Alpha 3"/>
    <w:basedOn w:val="QuoteChar"/>
    <w:uiPriority w:val="6"/>
    <w:qFormat/>
    <w:rsid w:val="00945E9B"/>
    <w:pPr>
      <w:numPr>
        <w:numId w:val="20"/>
      </w:numPr>
    </w:pPr>
  </w:style>
  <w:style w:type="paragraph" w:customStyle="1" w:styleId="ListNumber5">
    <w:name w:val="HDF Footer"/>
    <w:basedOn w:val="NoSpacing"/>
    <w:link w:val="ListAlpha3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List2">
    <w:name w:val="THG Header"/>
    <w:basedOn w:val="PlainText"/>
    <w:link w:val="THGHeader"/>
    <w:uiPriority w:val="21"/>
    <w:qFormat/>
    <w:rsid w:val="001706A5"/>
  </w:style>
  <w:style w:type="character" w:customStyle="1" w:styleId="ListAlpha3">
    <w:name w:val="HDF Footer Char"/>
    <w:basedOn w:val="Header"/>
    <w:link w:val="ListNumber5"/>
    <w:uiPriority w:val="23"/>
    <w:rsid w:val="001706A5"/>
    <w:rPr>
      <w:rFonts w:asciiTheme="minorHAnsi" w:hAnsiTheme="minorHAnsi"/>
      <w:sz w:val="24"/>
    </w:rPr>
  </w:style>
  <w:style w:type="paragraph" w:customStyle="1" w:styleId="HDFFooter">
    <w:name w:val="THG Header2"/>
    <w:basedOn w:val="PlainText"/>
    <w:link w:val="HDFFooter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">
    <w:name w:val="THG Header Char"/>
    <w:basedOn w:val="PlainTextChar"/>
    <w:link w:val="List2"/>
    <w:uiPriority w:val="21"/>
    <w:rsid w:val="001706A5"/>
    <w:rPr>
      <w:rFonts w:asciiTheme="minorHAnsi" w:hAnsiTheme="minorHAnsi"/>
      <w:sz w:val="24"/>
    </w:rPr>
  </w:style>
  <w:style w:type="character" w:customStyle="1" w:styleId="HDFFooterChar">
    <w:name w:val="THG Header2 Char"/>
    <w:basedOn w:val="PlainTextChar"/>
    <w:link w:val="HDFFooter"/>
    <w:uiPriority w:val="22"/>
    <w:rsid w:val="001706A5"/>
    <w:rPr>
      <w:rFonts w:asciiTheme="minorHAnsi" w:hAnsiTheme="minorHAnsi"/>
      <w:sz w:val="24"/>
    </w:rPr>
  </w:style>
  <w:style w:type="paragraph" w:customStyle="1" w:styleId="THGHeader2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THGHeaderChar">
    <w:name w:val="Divider"/>
    <w:basedOn w:val="ListParagraph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HGHeader2Char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Table Caption"/>
    <w:basedOn w:val="Table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Divider">
    <w:name w:val="Table Heading"/>
    <w:basedOn w:val="Normal"/>
    <w:qFormat/>
    <w:rsid w:val="00A51A91"/>
    <w:pPr>
      <w:spacing w:before="160"/>
    </w:pPr>
  </w:style>
  <w:style w:type="paragraph" w:customStyle="1" w:styleId="TableGrid">
    <w:name w:val="Table Footnote"/>
    <w:basedOn w:val="Normal"/>
    <w:qFormat/>
    <w:rsid w:val="00A51A91"/>
    <w:rPr>
      <w:sz w:val="20"/>
    </w:rPr>
  </w:style>
  <w:style w:type="paragraph" w:styleId="Table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Heading">
    <w:name w:val="Figure"/>
    <w:basedOn w:val="Normal"/>
    <w:qFormat/>
    <w:rsid w:val="00804785"/>
    <w:pPr>
      <w:jc w:val="center"/>
    </w:pPr>
  </w:style>
  <w:style w:type="paragraph" w:customStyle="1" w:styleId="TableFootnote">
    <w:name w:val="Figure Caption"/>
    <w:basedOn w:val="Abstract"/>
    <w:qFormat/>
    <w:rsid w:val="00804785"/>
  </w:style>
  <w:style w:type="paragraph" w:customStyle="1" w:styleId="Caption">
    <w:name w:val="List Number Reference"/>
    <w:basedOn w:val="Quote"/>
    <w:qFormat/>
    <w:rsid w:val="00440352"/>
    <w:pPr>
      <w:numPr>
        <w:numId w:val="33"/>
      </w:numPr>
    </w:pPr>
  </w:style>
  <w:style w:type="paragraph" w:styleId="Figure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FigureCaption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ListNumberReference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Heading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1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TOC2">
    <w:name w:val="Strong Emphasis"/>
    <w:rsid w:val="00C06105"/>
    <w:rPr>
      <w:b/>
      <w:bCs/>
    </w:rPr>
  </w:style>
  <w:style w:type="character" w:customStyle="1" w:styleId="TOC3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OC4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StrongEmphasis">
    <w:name w:val="Table Contents"/>
    <w:basedOn w:val="Normal"/>
    <w:link w:val="FootnoteText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SourceText">
    <w:name w:val="List Heading"/>
    <w:basedOn w:val="Normal"/>
    <w:next w:val="Textbody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extbody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TableContents">
    <w:name w:val="footnote text"/>
    <w:basedOn w:val="Normal"/>
    <w:link w:val="ListHeading"/>
    <w:rsid w:val="004950D9"/>
    <w:pPr>
      <w:spacing w:after="0"/>
    </w:pPr>
    <w:rPr>
      <w:sz w:val="20"/>
      <w:szCs w:val="20"/>
    </w:rPr>
  </w:style>
  <w:style w:type="character" w:customStyle="1" w:styleId="ListHeading">
    <w:name w:val="Footnote Text Char"/>
    <w:basedOn w:val="DefaultParagraphFont"/>
    <w:link w:val="TableContents"/>
    <w:rsid w:val="004950D9"/>
    <w:rPr>
      <w:rFonts w:asciiTheme="minorHAnsi" w:hAnsiTheme="minorHAnsi"/>
      <w:sz w:val="20"/>
      <w:szCs w:val="20"/>
    </w:rPr>
  </w:style>
  <w:style w:type="character" w:styleId="ListContents">
    <w:name w:val="footnote reference"/>
    <w:basedOn w:val="DefaultParagraphFont"/>
    <w:rsid w:val="004950D9"/>
    <w:rPr>
      <w:vertAlign w:val="superscript"/>
    </w:rPr>
  </w:style>
  <w:style w:type="paragraph" w:customStyle="1" w:styleId="FootnoteText">
    <w:name w:val="Code"/>
    <w:basedOn w:val="StrongEmphasis"/>
    <w:link w:val="FootnoteReference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FootnoteTextChar">
    <w:name w:val="Table Contents Char"/>
    <w:basedOn w:val="DefaultParagraphFont"/>
    <w:link w:val="StrongEmphasi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FootnoteReference">
    <w:name w:val="Code Char"/>
    <w:basedOn w:val="FootnoteTextChar"/>
    <w:link w:val="FootnoteText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4FF4A-DC65-A440-BAF8-B44F0D86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\Users\jacob\Dropbox\RFCXRMXTemplateX110321.dotx</Template>
  <TotalTime>199</TotalTime>
  <Pages>15</Pages>
  <Words>3105</Words>
  <Characters>17702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20766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Frank Baker</cp:lastModifiedBy>
  <cp:revision>9</cp:revision>
  <cp:lastPrinted>2012-09-10T22:15:00Z</cp:lastPrinted>
  <dcterms:created xsi:type="dcterms:W3CDTF">2012-09-06T21:26:00Z</dcterms:created>
  <dcterms:modified xsi:type="dcterms:W3CDTF">2012-09-18T19:43:00Z</dcterms:modified>
</cp:coreProperties>
</file>