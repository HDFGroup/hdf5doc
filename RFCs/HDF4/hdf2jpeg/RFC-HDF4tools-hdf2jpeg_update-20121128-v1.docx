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B67" w:rsidRDefault="00247ABA" w:rsidP="00F52DB0">
      <w:pPr>
        <w:pStyle w:val="Title"/>
      </w:pPr>
      <w:bookmarkStart w:id="0" w:name="_GoBack"/>
      <w:bookmarkEnd w:id="0"/>
      <w:r>
        <w:t>Issues o</w:t>
      </w:r>
      <w:r w:rsidR="00B84B44">
        <w:t xml:space="preserve">f </w:t>
      </w:r>
      <w:r w:rsidR="00042F3F">
        <w:t>hdf2jpeg</w:t>
      </w:r>
      <w:r w:rsidR="00B84B44">
        <w:t xml:space="preserve"> and Proposed Solution</w:t>
      </w:r>
    </w:p>
    <w:p w:rsidR="007D4E37" w:rsidRPr="006000D5" w:rsidRDefault="007D4E37" w:rsidP="007D4E37">
      <w:pPr>
        <w:pStyle w:val="Author"/>
      </w:pPr>
      <w:r>
        <w:t xml:space="preserve">Binh-Minh </w:t>
      </w:r>
      <w:proofErr w:type="spellStart"/>
      <w:r>
        <w:t>Ribler</w:t>
      </w:r>
      <w:proofErr w:type="spellEnd"/>
    </w:p>
    <w:p w:rsidR="007D4E37" w:rsidRDefault="007D4E37" w:rsidP="007D4E37">
      <w:pPr>
        <w:pStyle w:val="Abstract"/>
      </w:pPr>
      <w:r>
        <w:t xml:space="preserve">The HDF4 tool hdf2jpeg </w:t>
      </w:r>
      <w:r w:rsidR="00C37C07">
        <w:t xml:space="preserve">extracts only JPEG images.  The purpose of this RFC is to look into options to support </w:t>
      </w:r>
      <w:r w:rsidR="00CB0E72">
        <w:t xml:space="preserve">extracting </w:t>
      </w:r>
      <w:r w:rsidR="00C37C07">
        <w:t>other images as well.</w:t>
      </w:r>
    </w:p>
    <w:p w:rsidR="007D4E37" w:rsidRPr="007D4E37" w:rsidRDefault="007D4E37" w:rsidP="007D4E37">
      <w:pPr>
        <w:pStyle w:val="Author"/>
      </w:pPr>
    </w:p>
    <w:p w:rsidR="007D18A6" w:rsidRDefault="00F53A6A" w:rsidP="00464B88">
      <w:pPr>
        <w:pStyle w:val="Heading1"/>
      </w:pPr>
      <w:r>
        <w:t>Backgrounds</w:t>
      </w:r>
    </w:p>
    <w:p w:rsidR="00507952" w:rsidRDefault="00042F3F" w:rsidP="007D7786">
      <w:pPr>
        <w:ind w:left="288"/>
      </w:pPr>
      <w:r>
        <w:t>According to the code, hdf2jpeg was designed to extract JPEG images and store the</w:t>
      </w:r>
      <w:r w:rsidR="00E51320">
        <w:t>ir</w:t>
      </w:r>
      <w:r>
        <w:t xml:space="preserve"> data in </w:t>
      </w:r>
      <w:r w:rsidR="00E51320">
        <w:t>the specified</w:t>
      </w:r>
      <w:r>
        <w:t xml:space="preserve"> file</w:t>
      </w:r>
      <w:r w:rsidR="00E51320">
        <w:t>s</w:t>
      </w:r>
      <w:r>
        <w:t xml:space="preserve">. </w:t>
      </w:r>
      <w:r w:rsidR="00507952">
        <w:t xml:space="preserve">The </w:t>
      </w:r>
      <w:r w:rsidR="00E51320">
        <w:t>tool’s U</w:t>
      </w:r>
      <w:r w:rsidR="00507952">
        <w:t>sage also implies that JPEG images were to be extracted.  It does not have the specific purpose of the tool, but only lists the parameters, and one of which</w:t>
      </w:r>
      <w:r w:rsidR="000F3F2A">
        <w:t xml:space="preserve"> has a description</w:t>
      </w:r>
      <w:r w:rsidR="00507952">
        <w:t>:</w:t>
      </w:r>
    </w:p>
    <w:p w:rsidR="00507952" w:rsidRDefault="000F3F2A" w:rsidP="007D7786">
      <w:pPr>
        <w:ind w:left="288"/>
      </w:pPr>
      <w:r>
        <w:t>“</w:t>
      </w:r>
      <w:r w:rsidR="00507952" w:rsidRPr="00507952">
        <w:t>&lt;input HDF file</w:t>
      </w:r>
      <w:proofErr w:type="gramStart"/>
      <w:r w:rsidR="00507952" w:rsidRPr="00507952">
        <w:t>&gt; :</w:t>
      </w:r>
      <w:proofErr w:type="gramEnd"/>
      <w:r w:rsidR="00507952" w:rsidRPr="00507952">
        <w:t xml:space="preserve"> the HDF file to extract JPEG images from</w:t>
      </w:r>
      <w:r>
        <w:t>”</w:t>
      </w:r>
    </w:p>
    <w:p w:rsidR="00F31E0D" w:rsidRDefault="00042F3F" w:rsidP="007D7786">
      <w:pPr>
        <w:ind w:left="288"/>
      </w:pPr>
      <w:r>
        <w:t xml:space="preserve">However, when searched on Google, many occurrences of hdf2jpeg manuals appeared and described hdf2jpeg as to </w:t>
      </w:r>
      <w:r w:rsidR="008B793F">
        <w:t>“</w:t>
      </w:r>
      <w:r>
        <w:t>convert HDF images to JPE</w:t>
      </w:r>
      <w:r w:rsidR="008B793F">
        <w:t xml:space="preserve">G.”  </w:t>
      </w:r>
      <w:r w:rsidR="00E51320">
        <w:t>This inconsistency and inaccuracy can lead to confusion and incorrect expectation of the tool.</w:t>
      </w:r>
    </w:p>
    <w:p w:rsidR="00E51320" w:rsidRDefault="00E51320" w:rsidP="007D7786">
      <w:pPr>
        <w:ind w:left="288"/>
      </w:pPr>
      <w:r>
        <w:t xml:space="preserve">Recently, Abe </w:t>
      </w:r>
      <w:proofErr w:type="spellStart"/>
      <w:r w:rsidRPr="00E51320">
        <w:t>Taaheri</w:t>
      </w:r>
      <w:proofErr w:type="spellEnd"/>
      <w:r>
        <w:t xml:space="preserve"> informed Peter that he needed to convert non-JPEG images (specifically, RIs and RI8s,) and had added code to his version of hdf2jpeg to accomplish </w:t>
      </w:r>
      <w:r w:rsidR="002532CE">
        <w:t>it.</w:t>
      </w:r>
      <w:r w:rsidR="00DA5000">
        <w:t xml:space="preserve">  He suggested that we add support for RIs and RI8 if that would benefit general users.</w:t>
      </w:r>
    </w:p>
    <w:p w:rsidR="001D1F20" w:rsidRDefault="001D1F20" w:rsidP="007D7786">
      <w:pPr>
        <w:ind w:left="288"/>
      </w:pPr>
      <w:r>
        <w:t xml:space="preserve">This </w:t>
      </w:r>
      <w:r w:rsidR="00DA5000">
        <w:t>brought up the issue of what should be done for hdf2jpeg.</w:t>
      </w:r>
      <w:r w:rsidR="000F3F2A">
        <w:t xml:space="preserve">  The following section</w:t>
      </w:r>
      <w:r w:rsidR="00745ED8">
        <w:t>s present</w:t>
      </w:r>
      <w:r w:rsidR="00834AEC">
        <w:t xml:space="preserve"> various facts and </w:t>
      </w:r>
      <w:r w:rsidR="0021032F">
        <w:t>recommendations for the tool.</w:t>
      </w:r>
    </w:p>
    <w:p w:rsidR="00CF330A" w:rsidRDefault="00834AEC" w:rsidP="00464B88">
      <w:pPr>
        <w:pStyle w:val="Heading1"/>
      </w:pPr>
      <w:r>
        <w:t>Facts to Considered</w:t>
      </w:r>
    </w:p>
    <w:p w:rsidR="00DA5000" w:rsidRDefault="00DA5000" w:rsidP="00DA5000">
      <w:pPr>
        <w:ind w:left="288"/>
      </w:pPr>
      <w:r>
        <w:t xml:space="preserve">We could simply add Abe’s addition to our version of hdf2jpeg, however, there are </w:t>
      </w:r>
      <w:r w:rsidR="00546918">
        <w:t>a few</w:t>
      </w:r>
      <w:r w:rsidR="00EB69B1">
        <w:t xml:space="preserve"> points we should consider.</w:t>
      </w:r>
    </w:p>
    <w:p w:rsidR="00546918" w:rsidRDefault="00DA5000" w:rsidP="007754C4">
      <w:pPr>
        <w:pStyle w:val="ListParagraph"/>
        <w:numPr>
          <w:ilvl w:val="0"/>
          <w:numId w:val="9"/>
        </w:numPr>
      </w:pPr>
      <w:r>
        <w:t>The name of the tool misle</w:t>
      </w:r>
      <w:r w:rsidR="00EE3F85">
        <w:t>a</w:t>
      </w:r>
      <w:r>
        <w:t>d</w:t>
      </w:r>
      <w:r w:rsidR="00EE3F85">
        <w:t>s</w:t>
      </w:r>
      <w:r w:rsidR="00745ED8">
        <w:t xml:space="preserve"> and implies that </w:t>
      </w:r>
      <w:r>
        <w:t xml:space="preserve">HDF </w:t>
      </w:r>
      <w:r w:rsidR="00EB69B1">
        <w:t>objects (SDS, images</w:t>
      </w:r>
      <w:proofErr w:type="gramStart"/>
      <w:r w:rsidR="00EB69B1">
        <w:t>,…</w:t>
      </w:r>
      <w:proofErr w:type="gramEnd"/>
      <w:r w:rsidR="00EB69B1">
        <w:t>)</w:t>
      </w:r>
      <w:r w:rsidR="00EE3F85">
        <w:t xml:space="preserve"> were to be converted to JPEG.</w:t>
      </w:r>
      <w:r w:rsidR="00546918">
        <w:t xml:space="preserve"> T</w:t>
      </w:r>
      <w:r>
        <w:t xml:space="preserve">his </w:t>
      </w:r>
      <w:r w:rsidR="00546918">
        <w:t>will be</w:t>
      </w:r>
      <w:r>
        <w:t xml:space="preserve"> a good thing if we want to update </w:t>
      </w:r>
      <w:r w:rsidR="00546918">
        <w:t xml:space="preserve">hdf2jpeg </w:t>
      </w:r>
      <w:r>
        <w:t xml:space="preserve">to </w:t>
      </w:r>
      <w:r w:rsidR="00546918">
        <w:t xml:space="preserve">be able to </w:t>
      </w:r>
      <w:proofErr w:type="gramStart"/>
      <w:r>
        <w:t>convert</w:t>
      </w:r>
      <w:proofErr w:type="gramEnd"/>
      <w:r>
        <w:t xml:space="preserve"> any HDF objects to JPEG, using different </w:t>
      </w:r>
      <w:r w:rsidR="00546918">
        <w:t xml:space="preserve">flags, instead of only JPEG images.  However, this approach will change the behavior of the tool.  We need to consider that impact and decide whether we should provide an entirely new tool </w:t>
      </w:r>
      <w:r w:rsidR="00EB69B1">
        <w:t>with</w:t>
      </w:r>
      <w:r w:rsidR="00546918">
        <w:t xml:space="preserve"> a new name</w:t>
      </w:r>
      <w:r w:rsidR="00F53A6A">
        <w:t xml:space="preserve"> to convert any HDF objects to JPEG or update hdf2jpeg</w:t>
      </w:r>
      <w:r w:rsidR="00546918">
        <w:t>.</w:t>
      </w:r>
    </w:p>
    <w:p w:rsidR="00DA5000" w:rsidRDefault="00DA5000" w:rsidP="007754C4">
      <w:pPr>
        <w:pStyle w:val="ListParagraph"/>
        <w:numPr>
          <w:ilvl w:val="0"/>
          <w:numId w:val="9"/>
        </w:numPr>
      </w:pPr>
      <w:r>
        <w:t>Hdf2jpeg is using H-level functions to extract the JPEG images while Abe’s addition is using DFR8 and DFR24 functions.  The updated tool</w:t>
      </w:r>
      <w:r w:rsidR="00EB69B1">
        <w:t xml:space="preserve"> or new tool</w:t>
      </w:r>
      <w:r>
        <w:t xml:space="preserve"> should use the high-level APIs instead.</w:t>
      </w:r>
    </w:p>
    <w:p w:rsidR="00DA5000" w:rsidRDefault="00EB69B1" w:rsidP="007754C4">
      <w:pPr>
        <w:pStyle w:val="ListParagraph"/>
        <w:numPr>
          <w:ilvl w:val="0"/>
          <w:numId w:val="9"/>
        </w:numPr>
      </w:pPr>
      <w:r>
        <w:t xml:space="preserve">If a new tool that converts any HDF objects to JPEG is to be provided, what should be done </w:t>
      </w:r>
      <w:r>
        <w:lastRenderedPageBreak/>
        <w:t xml:space="preserve">for hdf2jpeg, beside adding documentation to the User’s Guide and improving the Usage statement?  Should it continue to convert only JPEG images, or should </w:t>
      </w:r>
      <w:r w:rsidR="00F53A6A">
        <w:t>it be updated to include support for RIs and RI8s</w:t>
      </w:r>
      <w:r w:rsidR="00745ED8">
        <w:t xml:space="preserve"> as Abe suggested</w:t>
      </w:r>
      <w:r w:rsidR="00F53A6A">
        <w:t>?</w:t>
      </w:r>
    </w:p>
    <w:p w:rsidR="00F53A6A" w:rsidRDefault="00F53A6A" w:rsidP="007754C4">
      <w:pPr>
        <w:pStyle w:val="ListParagraph"/>
        <w:numPr>
          <w:ilvl w:val="0"/>
          <w:numId w:val="9"/>
        </w:numPr>
      </w:pPr>
      <w:r>
        <w:t>The tool can benefit from some code factoring and additional comments.</w:t>
      </w:r>
    </w:p>
    <w:p w:rsidR="00261EB4" w:rsidRDefault="0021032F" w:rsidP="007754C4">
      <w:pPr>
        <w:pStyle w:val="ListParagraph"/>
        <w:numPr>
          <w:ilvl w:val="0"/>
          <w:numId w:val="9"/>
        </w:numPr>
      </w:pPr>
      <w:r>
        <w:t xml:space="preserve">One last fact, </w:t>
      </w:r>
      <w:proofErr w:type="spellStart"/>
      <w:r w:rsidR="009E2114">
        <w:t>hrepack</w:t>
      </w:r>
      <w:proofErr w:type="spellEnd"/>
      <w:r w:rsidR="009E2114">
        <w:t xml:space="preserve"> can be used to convert any </w:t>
      </w:r>
      <w:r w:rsidR="00745ED8">
        <w:t xml:space="preserve">HDF </w:t>
      </w:r>
      <w:r w:rsidR="009E2114">
        <w:t xml:space="preserve">images to </w:t>
      </w:r>
      <w:r w:rsidR="00745ED8">
        <w:t xml:space="preserve">HDF </w:t>
      </w:r>
      <w:r w:rsidR="009E2114">
        <w:t>JPE</w:t>
      </w:r>
      <w:r w:rsidR="00745ED8">
        <w:t xml:space="preserve">G images which can be stored </w:t>
      </w:r>
      <w:r w:rsidR="009E2114">
        <w:t xml:space="preserve">in another </w:t>
      </w:r>
      <w:r w:rsidR="00745ED8">
        <w:t>HDF</w:t>
      </w:r>
      <w:r w:rsidR="009E2114">
        <w:t xml:space="preserve"> file.  This file can then be fed into hdf</w:t>
      </w:r>
      <w:r w:rsidR="00745ED8">
        <w:t>2jpeg to extract the JPEG images’ data</w:t>
      </w:r>
      <w:r w:rsidR="009E2114">
        <w:t xml:space="preserve">.  One limitation with this approach is, currently, </w:t>
      </w:r>
      <w:proofErr w:type="spellStart"/>
      <w:r w:rsidR="009E2114">
        <w:t>hrepack</w:t>
      </w:r>
      <w:proofErr w:type="spellEnd"/>
      <w:r w:rsidR="009E2114">
        <w:t xml:space="preserve"> cannot convert any image that is not 8-bit or 24-bit.  This limitation is due to the limitation of JPEG that HDF has been using.  It might be eliminated by using JPEG 2000, which we need to investigate.</w:t>
      </w:r>
    </w:p>
    <w:p w:rsidR="00261EB4" w:rsidRPr="00261EB4" w:rsidRDefault="00261EB4" w:rsidP="00261EB4">
      <w:pPr>
        <w:pStyle w:val="Heading1"/>
      </w:pPr>
      <w:r>
        <w:t>Recommendations</w:t>
      </w:r>
    </w:p>
    <w:p w:rsidR="00261EB4" w:rsidRDefault="00261EB4" w:rsidP="00261EB4">
      <w:pPr>
        <w:pStyle w:val="ListNumber2"/>
      </w:pPr>
      <w:r>
        <w:t>Contact Abe and explain our findings and next steps</w:t>
      </w:r>
      <w:r w:rsidR="00885813">
        <w:t>.</w:t>
      </w:r>
    </w:p>
    <w:p w:rsidR="00261EB4" w:rsidRDefault="00261EB4" w:rsidP="00261EB4">
      <w:pPr>
        <w:pStyle w:val="ListNumber2"/>
        <w:numPr>
          <w:ilvl w:val="1"/>
          <w:numId w:val="1"/>
        </w:numPr>
      </w:pPr>
      <w:r>
        <w:t>Provide Abe with the work around and its limitation</w:t>
      </w:r>
      <w:r w:rsidR="00885813">
        <w:t>.</w:t>
      </w:r>
    </w:p>
    <w:p w:rsidR="00261EB4" w:rsidRDefault="00261EB4" w:rsidP="00261EB4">
      <w:pPr>
        <w:pStyle w:val="ListNumber2"/>
        <w:numPr>
          <w:ilvl w:val="1"/>
          <w:numId w:val="1"/>
        </w:numPr>
      </w:pPr>
      <w:r>
        <w:t>Present to Abe the followings:</w:t>
      </w:r>
    </w:p>
    <w:p w:rsidR="00261EB4" w:rsidRDefault="00261EB4" w:rsidP="00261EB4">
      <w:pPr>
        <w:pStyle w:val="ListNumber2"/>
        <w:numPr>
          <w:ilvl w:val="2"/>
          <w:numId w:val="1"/>
        </w:numPr>
      </w:pPr>
      <w:r>
        <w:t>Hdf2jpeg was designed to extract JPEG images only</w:t>
      </w:r>
      <w:r w:rsidR="00885813">
        <w:t>.</w:t>
      </w:r>
    </w:p>
    <w:p w:rsidR="00261EB4" w:rsidRDefault="00523D54" w:rsidP="00261EB4">
      <w:pPr>
        <w:pStyle w:val="ListNumber2"/>
        <w:numPr>
          <w:ilvl w:val="2"/>
          <w:numId w:val="1"/>
        </w:numPr>
      </w:pPr>
      <w:r>
        <w:t>Will a tool that extracts any HDF objects be more attractive or will he prefer to append to hdf2jpeg the ability to extract RIs and RI8s only?</w:t>
      </w:r>
    </w:p>
    <w:p w:rsidR="00523D54" w:rsidRDefault="00523D54" w:rsidP="00261EB4">
      <w:pPr>
        <w:pStyle w:val="ListNumber2"/>
        <w:numPr>
          <w:ilvl w:val="2"/>
          <w:numId w:val="1"/>
        </w:numPr>
      </w:pPr>
      <w:r>
        <w:t>Recommend that he would update the addition in his hdf2jpeg for RIs and RI8s to use GR interface instead of DFR8 and DF24.  He can copy that part of our code once it is in place.</w:t>
      </w:r>
    </w:p>
    <w:p w:rsidR="00261EB4" w:rsidRDefault="00745ED8" w:rsidP="00261EB4">
      <w:pPr>
        <w:pStyle w:val="ListNumber2"/>
      </w:pPr>
      <w:r>
        <w:t>Add hdf2jpeg to</w:t>
      </w:r>
      <w:r w:rsidR="00261EB4">
        <w:t xml:space="preserve"> d</w:t>
      </w:r>
      <w:r w:rsidR="00523D54">
        <w:t xml:space="preserve">ocumentation for </w:t>
      </w:r>
      <w:r w:rsidR="00885813">
        <w:t xml:space="preserve">the </w:t>
      </w:r>
      <w:r w:rsidR="00523D54">
        <w:t xml:space="preserve">4.2.9 release and </w:t>
      </w:r>
      <w:r w:rsidR="00261EB4">
        <w:t>provide example of the workaround</w:t>
      </w:r>
      <w:r w:rsidR="00523D54">
        <w:t xml:space="preserve"> to extract RIs and RI8s.</w:t>
      </w:r>
    </w:p>
    <w:p w:rsidR="00523D54" w:rsidRDefault="00261EB4" w:rsidP="00261EB4">
      <w:pPr>
        <w:pStyle w:val="ListNumber2"/>
      </w:pPr>
      <w:r>
        <w:t xml:space="preserve">Reach out to the HDF </w:t>
      </w:r>
      <w:r w:rsidR="00523D54">
        <w:t>community</w:t>
      </w:r>
      <w:r w:rsidR="00CF454E">
        <w:t xml:space="preserve"> (FORUM, DAACs representatives, and other NASA users)</w:t>
      </w:r>
      <w:r w:rsidR="007F0A07">
        <w:t xml:space="preserve"> for their inputs on</w:t>
      </w:r>
      <w:r w:rsidR="00885813">
        <w:t>:</w:t>
      </w:r>
    </w:p>
    <w:p w:rsidR="007F0A07" w:rsidRDefault="00885813" w:rsidP="00523D54">
      <w:pPr>
        <w:pStyle w:val="ListNumber2"/>
        <w:numPr>
          <w:ilvl w:val="1"/>
          <w:numId w:val="1"/>
        </w:numPr>
      </w:pPr>
      <w:r>
        <w:t>Whether</w:t>
      </w:r>
      <w:r w:rsidR="007F0A07">
        <w:t xml:space="preserve"> hdf2jpeg is adequate as is or should be improved to support RIs and RI8s as well</w:t>
      </w:r>
      <w:r>
        <w:t>.</w:t>
      </w:r>
    </w:p>
    <w:p w:rsidR="00261EB4" w:rsidRDefault="00885813" w:rsidP="00523D54">
      <w:pPr>
        <w:pStyle w:val="ListNumber2"/>
        <w:numPr>
          <w:ilvl w:val="1"/>
          <w:numId w:val="1"/>
        </w:numPr>
      </w:pPr>
      <w:r>
        <w:t>A</w:t>
      </w:r>
      <w:r w:rsidR="00523D54">
        <w:t xml:space="preserve"> new tool to extract any HDF objects and store them in JPEG format</w:t>
      </w:r>
      <w:r w:rsidR="007F0A07">
        <w:t xml:space="preserve"> versus the change of hdf2jpeg behavior</w:t>
      </w:r>
    </w:p>
    <w:p w:rsidR="00261EB4" w:rsidRDefault="00261EB4" w:rsidP="00261EB4">
      <w:pPr>
        <w:pStyle w:val="ListNumber2"/>
      </w:pPr>
      <w:r>
        <w:t>Learn about current JPEG capabilities and how they can be applied to HDF</w:t>
      </w:r>
      <w:r w:rsidR="00885813">
        <w:t>.</w:t>
      </w:r>
    </w:p>
    <w:p w:rsidR="00261EB4" w:rsidRDefault="00261EB4" w:rsidP="00261EB4">
      <w:pPr>
        <w:pStyle w:val="ListNumber2"/>
      </w:pPr>
      <w:r>
        <w:t>Based on the results from the steps above</w:t>
      </w:r>
      <w:r w:rsidR="00E85A90">
        <w:t>,</w:t>
      </w:r>
      <w:r>
        <w:t xml:space="preserve"> provide recommendations for the tool.</w:t>
      </w:r>
    </w:p>
    <w:p w:rsidR="00261EB4" w:rsidRPr="002532CE" w:rsidRDefault="00261EB4" w:rsidP="00261EB4"/>
    <w:sectPr w:rsidR="00261EB4" w:rsidRPr="002532CE" w:rsidSect="00F52DB0">
      <w:headerReference w:type="default" r:id="rId9"/>
      <w:footerReference w:type="default" r:id="rId10"/>
      <w:headerReference w:type="first" r:id="rId11"/>
      <w:footerReference w:type="first" r:id="rId12"/>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E35" w:rsidRDefault="00277E35" w:rsidP="00F52DB0">
      <w:r>
        <w:separator/>
      </w:r>
    </w:p>
  </w:endnote>
  <w:endnote w:type="continuationSeparator" w:id="0">
    <w:p w:rsidR="00277E35" w:rsidRDefault="00277E35" w:rsidP="00F5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523D54" w:rsidRDefault="00523D54" w:rsidP="00F52DB0">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9C74A0">
              <w:fldChar w:fldCharType="begin"/>
            </w:r>
            <w:r w:rsidR="00E662D0">
              <w:instrText xml:space="preserve"> PAGE </w:instrText>
            </w:r>
            <w:r w:rsidR="009C74A0">
              <w:fldChar w:fldCharType="separate"/>
            </w:r>
            <w:r w:rsidR="00007734">
              <w:rPr>
                <w:noProof/>
              </w:rPr>
              <w:t>2</w:t>
            </w:r>
            <w:r w:rsidR="009C74A0">
              <w:rPr>
                <w:noProof/>
              </w:rPr>
              <w:fldChar w:fldCharType="end"/>
            </w:r>
            <w:r>
              <w:t xml:space="preserve"> of </w:t>
            </w:r>
            <w:r w:rsidR="009C74A0">
              <w:fldChar w:fldCharType="begin"/>
            </w:r>
            <w:r w:rsidR="00E662D0">
              <w:instrText xml:space="preserve"> NUMPAGES  </w:instrText>
            </w:r>
            <w:r w:rsidR="009C74A0">
              <w:fldChar w:fldCharType="separate"/>
            </w:r>
            <w:r w:rsidR="00007734">
              <w:rPr>
                <w:noProof/>
              </w:rPr>
              <w:t>2</w:t>
            </w:r>
            <w:r w:rsidR="009C74A0">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523D54" w:rsidRDefault="00523D54" w:rsidP="00F52DB0">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9C74A0">
              <w:fldChar w:fldCharType="begin"/>
            </w:r>
            <w:r w:rsidR="00E662D0">
              <w:instrText xml:space="preserve"> PAGE </w:instrText>
            </w:r>
            <w:r w:rsidR="009C74A0">
              <w:fldChar w:fldCharType="separate"/>
            </w:r>
            <w:r w:rsidR="00007734">
              <w:rPr>
                <w:noProof/>
              </w:rPr>
              <w:t>1</w:t>
            </w:r>
            <w:r w:rsidR="009C74A0">
              <w:rPr>
                <w:noProof/>
              </w:rPr>
              <w:fldChar w:fldCharType="end"/>
            </w:r>
            <w:r>
              <w:t xml:space="preserve"> of </w:t>
            </w:r>
            <w:r w:rsidR="009C74A0">
              <w:fldChar w:fldCharType="begin"/>
            </w:r>
            <w:r w:rsidR="00E662D0">
              <w:instrText xml:space="preserve"> NUMPAGES  </w:instrText>
            </w:r>
            <w:r w:rsidR="009C74A0">
              <w:fldChar w:fldCharType="separate"/>
            </w:r>
            <w:r w:rsidR="00007734">
              <w:rPr>
                <w:noProof/>
              </w:rPr>
              <w:t>1</w:t>
            </w:r>
            <w:r w:rsidR="009C74A0">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E35" w:rsidRDefault="00277E35" w:rsidP="00F52DB0">
      <w:r>
        <w:separator/>
      </w:r>
    </w:p>
  </w:footnote>
  <w:footnote w:type="continuationSeparator" w:id="0">
    <w:p w:rsidR="00277E35" w:rsidRDefault="00277E35" w:rsidP="00F52D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D54" w:rsidRDefault="009C74A0" w:rsidP="00F52DB0">
    <w:pPr>
      <w:pStyle w:val="THGHeader2"/>
    </w:pPr>
    <w:r>
      <w:fldChar w:fldCharType="begin"/>
    </w:r>
    <w:r w:rsidR="00E662D0">
      <w:instrText xml:space="preserve"> DATE \@ "MMMM d, yyyy" </w:instrText>
    </w:r>
    <w:r>
      <w:fldChar w:fldCharType="separate"/>
    </w:r>
    <w:ins w:id="1" w:author="Evans, Mark" w:date="2012-12-14T08:10:00Z">
      <w:r w:rsidR="00007734">
        <w:rPr>
          <w:noProof/>
        </w:rPr>
        <w:t>December 14, 2012</w:t>
      </w:r>
    </w:ins>
    <w:del w:id="2" w:author="Evans, Mark" w:date="2012-12-14T08:10:00Z">
      <w:r w:rsidR="00CB0E72" w:rsidDel="00007734">
        <w:rPr>
          <w:noProof/>
        </w:rPr>
        <w:delText>December 3, 2012</w:delText>
      </w:r>
    </w:del>
    <w:r>
      <w:rPr>
        <w:noProof/>
      </w:rPr>
      <w:fldChar w:fldCharType="end"/>
    </w:r>
    <w:r w:rsidR="00523D54">
      <w:ptab w:relativeTo="margin" w:alignment="center" w:leader="none"/>
    </w:r>
    <w:r w:rsidR="00523D54">
      <w:ptab w:relativeTo="margin" w:alignment="right" w:leader="none"/>
    </w:r>
    <w:r w:rsidR="00523D54">
      <w:t>RFC THG 201</w:t>
    </w:r>
    <w:r w:rsidR="00885813">
      <w:t>2</w:t>
    </w:r>
    <w:r w:rsidR="00523D54">
      <w:t>-</w:t>
    </w:r>
    <w:r w:rsidR="00885813">
      <w:t>11</w:t>
    </w:r>
    <w:r w:rsidR="00523D54">
      <w:t>-</w:t>
    </w:r>
    <w:r w:rsidR="00885813">
      <w:t>28</w:t>
    </w:r>
    <w:r w:rsidR="00523D54">
      <w:t>.v</w:t>
    </w:r>
    <w:r w:rsidR="00885813">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D54" w:rsidRPr="006D4EA4" w:rsidRDefault="009C74A0" w:rsidP="006D4EA4">
    <w:pPr>
      <w:pStyle w:val="THGHeader"/>
    </w:pPr>
    <w:r>
      <w:fldChar w:fldCharType="begin"/>
    </w:r>
    <w:r w:rsidR="00E662D0">
      <w:instrText xml:space="preserve"> DATE \@ "MMMM d, yyyy" </w:instrText>
    </w:r>
    <w:r>
      <w:fldChar w:fldCharType="separate"/>
    </w:r>
    <w:ins w:id="3" w:author="Evans, Mark" w:date="2012-12-14T08:10:00Z">
      <w:r w:rsidR="00007734">
        <w:rPr>
          <w:noProof/>
        </w:rPr>
        <w:t>December 14, 2012</w:t>
      </w:r>
    </w:ins>
    <w:del w:id="4" w:author="Evans, Mark" w:date="2012-12-14T08:10:00Z">
      <w:r w:rsidR="00CB0E72" w:rsidDel="00007734">
        <w:rPr>
          <w:noProof/>
        </w:rPr>
        <w:delText>December 3, 2012</w:delText>
      </w:r>
    </w:del>
    <w:r>
      <w:rPr>
        <w:noProof/>
      </w:rPr>
      <w:fldChar w:fldCharType="end"/>
    </w:r>
    <w:r w:rsidR="00523D54">
      <w:ptab w:relativeTo="margin" w:alignment="center" w:leader="none"/>
    </w:r>
    <w:r w:rsidR="00523D54">
      <w:ptab w:relativeTo="margin" w:alignment="right" w:leader="none"/>
    </w:r>
    <w:r w:rsidR="00523D54">
      <w:t>RFC THG 201</w:t>
    </w:r>
    <w:r w:rsidR="00885813">
      <w:t>2</w:t>
    </w:r>
    <w:r w:rsidR="00523D54">
      <w:t>-</w:t>
    </w:r>
    <w:r w:rsidR="00885813">
      <w:t>11</w:t>
    </w:r>
    <w:r w:rsidR="00523D54">
      <w:t>-</w:t>
    </w:r>
    <w:r w:rsidR="00885813">
      <w:t>28</w:t>
    </w:r>
    <w:r w:rsidR="00523D54">
      <w:t>.v</w:t>
    </w:r>
    <w:r w:rsidR="00885813">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EB909E5"/>
    <w:multiLevelType w:val="hybridMultilevel"/>
    <w:tmpl w:val="903E0922"/>
    <w:lvl w:ilvl="0" w:tplc="E1A61F00">
      <w:start w:val="1"/>
      <w:numFmt w:val="lowerRoman"/>
      <w:lvlText w:val="%1."/>
      <w:lvlJc w:val="left"/>
      <w:pPr>
        <w:ind w:left="1008" w:hanging="72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1F732E08"/>
    <w:multiLevelType w:val="hybridMultilevel"/>
    <w:tmpl w:val="B1DE2FBA"/>
    <w:lvl w:ilvl="0" w:tplc="446A0D36">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C51266"/>
    <w:multiLevelType w:val="hybridMultilevel"/>
    <w:tmpl w:val="28D28566"/>
    <w:lvl w:ilvl="0" w:tplc="1E4EFEBE">
      <w:start w:val="1"/>
      <w:numFmt w:val="bullet"/>
      <w:pStyle w:val="ListBullet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38F3AAF"/>
    <w:multiLevelType w:val="multilevel"/>
    <w:tmpl w:val="A1B41924"/>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5"/>
  </w:num>
  <w:num w:numId="7">
    <w:abstractNumId w:val="7"/>
  </w:num>
  <w:num w:numId="8">
    <w:abstractNumId w:val="6"/>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EBB"/>
    <w:rsid w:val="0000107E"/>
    <w:rsid w:val="00001629"/>
    <w:rsid w:val="00007734"/>
    <w:rsid w:val="00007A69"/>
    <w:rsid w:val="00010C7D"/>
    <w:rsid w:val="00011AF5"/>
    <w:rsid w:val="000240C0"/>
    <w:rsid w:val="00025610"/>
    <w:rsid w:val="00025F9C"/>
    <w:rsid w:val="000279F4"/>
    <w:rsid w:val="00027EBC"/>
    <w:rsid w:val="000335DD"/>
    <w:rsid w:val="0003421A"/>
    <w:rsid w:val="00042B85"/>
    <w:rsid w:val="00042F3F"/>
    <w:rsid w:val="00050EFC"/>
    <w:rsid w:val="000511B0"/>
    <w:rsid w:val="00051B99"/>
    <w:rsid w:val="00052499"/>
    <w:rsid w:val="00052EF7"/>
    <w:rsid w:val="00054616"/>
    <w:rsid w:val="000556A6"/>
    <w:rsid w:val="0006071B"/>
    <w:rsid w:val="00060BDD"/>
    <w:rsid w:val="00061406"/>
    <w:rsid w:val="000653DC"/>
    <w:rsid w:val="000665E1"/>
    <w:rsid w:val="000704B0"/>
    <w:rsid w:val="000704ED"/>
    <w:rsid w:val="00082BE1"/>
    <w:rsid w:val="0008301D"/>
    <w:rsid w:val="0009636C"/>
    <w:rsid w:val="000B12F8"/>
    <w:rsid w:val="000B18DC"/>
    <w:rsid w:val="000C21B4"/>
    <w:rsid w:val="000C26A2"/>
    <w:rsid w:val="000C2852"/>
    <w:rsid w:val="000D7868"/>
    <w:rsid w:val="000E1D3D"/>
    <w:rsid w:val="000F152C"/>
    <w:rsid w:val="000F1CCC"/>
    <w:rsid w:val="000F3F2A"/>
    <w:rsid w:val="000F6421"/>
    <w:rsid w:val="00102BC9"/>
    <w:rsid w:val="00102D62"/>
    <w:rsid w:val="00103A23"/>
    <w:rsid w:val="0010575B"/>
    <w:rsid w:val="00107CC8"/>
    <w:rsid w:val="001114F9"/>
    <w:rsid w:val="001169C1"/>
    <w:rsid w:val="00116BC8"/>
    <w:rsid w:val="0011756B"/>
    <w:rsid w:val="00123A75"/>
    <w:rsid w:val="00123CFA"/>
    <w:rsid w:val="00124305"/>
    <w:rsid w:val="00124917"/>
    <w:rsid w:val="001312C7"/>
    <w:rsid w:val="001373F0"/>
    <w:rsid w:val="001419B1"/>
    <w:rsid w:val="0014303B"/>
    <w:rsid w:val="001438E4"/>
    <w:rsid w:val="00146BFA"/>
    <w:rsid w:val="00150728"/>
    <w:rsid w:val="00151B9B"/>
    <w:rsid w:val="00154572"/>
    <w:rsid w:val="00154C7F"/>
    <w:rsid w:val="001626DA"/>
    <w:rsid w:val="0017048B"/>
    <w:rsid w:val="00176DDC"/>
    <w:rsid w:val="001859A8"/>
    <w:rsid w:val="0019616C"/>
    <w:rsid w:val="001A4788"/>
    <w:rsid w:val="001B6A81"/>
    <w:rsid w:val="001C25D2"/>
    <w:rsid w:val="001C33AC"/>
    <w:rsid w:val="001C68E7"/>
    <w:rsid w:val="001D1F20"/>
    <w:rsid w:val="001D4573"/>
    <w:rsid w:val="001D700E"/>
    <w:rsid w:val="001D7B90"/>
    <w:rsid w:val="001E0573"/>
    <w:rsid w:val="001E34D0"/>
    <w:rsid w:val="001E54E7"/>
    <w:rsid w:val="001E6D45"/>
    <w:rsid w:val="001F09FD"/>
    <w:rsid w:val="001F0BE6"/>
    <w:rsid w:val="001F1EAB"/>
    <w:rsid w:val="001F60AD"/>
    <w:rsid w:val="002014F8"/>
    <w:rsid w:val="0020696A"/>
    <w:rsid w:val="00207ADD"/>
    <w:rsid w:val="0021032F"/>
    <w:rsid w:val="00215386"/>
    <w:rsid w:val="00217E19"/>
    <w:rsid w:val="0022161D"/>
    <w:rsid w:val="0022495F"/>
    <w:rsid w:val="00227D5D"/>
    <w:rsid w:val="00232918"/>
    <w:rsid w:val="002373CE"/>
    <w:rsid w:val="00240E5E"/>
    <w:rsid w:val="002458E3"/>
    <w:rsid w:val="00247ABA"/>
    <w:rsid w:val="002532CE"/>
    <w:rsid w:val="00255093"/>
    <w:rsid w:val="002564F0"/>
    <w:rsid w:val="0026099E"/>
    <w:rsid w:val="00261EB4"/>
    <w:rsid w:val="002665CD"/>
    <w:rsid w:val="00267A7D"/>
    <w:rsid w:val="0027424F"/>
    <w:rsid w:val="0027748A"/>
    <w:rsid w:val="002776BA"/>
    <w:rsid w:val="00277E35"/>
    <w:rsid w:val="0028149F"/>
    <w:rsid w:val="00284951"/>
    <w:rsid w:val="0028780F"/>
    <w:rsid w:val="002920EB"/>
    <w:rsid w:val="002923AC"/>
    <w:rsid w:val="00292724"/>
    <w:rsid w:val="0029335F"/>
    <w:rsid w:val="00296046"/>
    <w:rsid w:val="002A0EC4"/>
    <w:rsid w:val="002A15F4"/>
    <w:rsid w:val="002B2970"/>
    <w:rsid w:val="002C1A3B"/>
    <w:rsid w:val="002C2C10"/>
    <w:rsid w:val="002C49E4"/>
    <w:rsid w:val="002C736C"/>
    <w:rsid w:val="002C78AC"/>
    <w:rsid w:val="002D17A1"/>
    <w:rsid w:val="002D25AD"/>
    <w:rsid w:val="002D2D19"/>
    <w:rsid w:val="002D30A0"/>
    <w:rsid w:val="002D37DA"/>
    <w:rsid w:val="002E5981"/>
    <w:rsid w:val="002E5F01"/>
    <w:rsid w:val="002E7748"/>
    <w:rsid w:val="002F2A68"/>
    <w:rsid w:val="002F7433"/>
    <w:rsid w:val="00303ECF"/>
    <w:rsid w:val="00305D28"/>
    <w:rsid w:val="0030646A"/>
    <w:rsid w:val="00306ECF"/>
    <w:rsid w:val="00307CAE"/>
    <w:rsid w:val="00311446"/>
    <w:rsid w:val="00312284"/>
    <w:rsid w:val="00313053"/>
    <w:rsid w:val="00313329"/>
    <w:rsid w:val="00322CE8"/>
    <w:rsid w:val="003252DC"/>
    <w:rsid w:val="003256FB"/>
    <w:rsid w:val="00332129"/>
    <w:rsid w:val="00335BEB"/>
    <w:rsid w:val="00337765"/>
    <w:rsid w:val="00343F14"/>
    <w:rsid w:val="00344E84"/>
    <w:rsid w:val="003501AB"/>
    <w:rsid w:val="00350CDD"/>
    <w:rsid w:val="00350EA7"/>
    <w:rsid w:val="0035773A"/>
    <w:rsid w:val="0036029B"/>
    <w:rsid w:val="00362ECF"/>
    <w:rsid w:val="0036323E"/>
    <w:rsid w:val="00363F1F"/>
    <w:rsid w:val="00365565"/>
    <w:rsid w:val="0036703D"/>
    <w:rsid w:val="003732BC"/>
    <w:rsid w:val="00376563"/>
    <w:rsid w:val="00383C83"/>
    <w:rsid w:val="003868E0"/>
    <w:rsid w:val="003A2130"/>
    <w:rsid w:val="003B290B"/>
    <w:rsid w:val="003B38A6"/>
    <w:rsid w:val="003C13E2"/>
    <w:rsid w:val="003C18D4"/>
    <w:rsid w:val="003C7A98"/>
    <w:rsid w:val="003D406F"/>
    <w:rsid w:val="003D73AE"/>
    <w:rsid w:val="003E36F3"/>
    <w:rsid w:val="003E7613"/>
    <w:rsid w:val="003F14C4"/>
    <w:rsid w:val="003F18C2"/>
    <w:rsid w:val="003F4891"/>
    <w:rsid w:val="003F7268"/>
    <w:rsid w:val="00407AD7"/>
    <w:rsid w:val="00416F62"/>
    <w:rsid w:val="00417C3B"/>
    <w:rsid w:val="00424C0D"/>
    <w:rsid w:val="00430301"/>
    <w:rsid w:val="0043136E"/>
    <w:rsid w:val="00436DE7"/>
    <w:rsid w:val="00437764"/>
    <w:rsid w:val="004402EE"/>
    <w:rsid w:val="00443394"/>
    <w:rsid w:val="00445CA8"/>
    <w:rsid w:val="00453B02"/>
    <w:rsid w:val="0045424A"/>
    <w:rsid w:val="00456F2A"/>
    <w:rsid w:val="0046278E"/>
    <w:rsid w:val="00464B88"/>
    <w:rsid w:val="004655E7"/>
    <w:rsid w:val="00467AA2"/>
    <w:rsid w:val="004717F2"/>
    <w:rsid w:val="00473F99"/>
    <w:rsid w:val="00491943"/>
    <w:rsid w:val="00491B9E"/>
    <w:rsid w:val="00493FD5"/>
    <w:rsid w:val="004A0FFE"/>
    <w:rsid w:val="004A5535"/>
    <w:rsid w:val="004B3EAA"/>
    <w:rsid w:val="004B41BC"/>
    <w:rsid w:val="004B5CCD"/>
    <w:rsid w:val="004D1E8A"/>
    <w:rsid w:val="004D4FF5"/>
    <w:rsid w:val="004E7A4B"/>
    <w:rsid w:val="004F3E2A"/>
    <w:rsid w:val="004F71AC"/>
    <w:rsid w:val="0050364B"/>
    <w:rsid w:val="0050741A"/>
    <w:rsid w:val="00507952"/>
    <w:rsid w:val="00513411"/>
    <w:rsid w:val="005164D8"/>
    <w:rsid w:val="00521BDA"/>
    <w:rsid w:val="00523D54"/>
    <w:rsid w:val="005249A2"/>
    <w:rsid w:val="00527E14"/>
    <w:rsid w:val="00531894"/>
    <w:rsid w:val="00534449"/>
    <w:rsid w:val="00537605"/>
    <w:rsid w:val="00544DC6"/>
    <w:rsid w:val="00546918"/>
    <w:rsid w:val="0056140C"/>
    <w:rsid w:val="005620DD"/>
    <w:rsid w:val="00565CBF"/>
    <w:rsid w:val="00571CD4"/>
    <w:rsid w:val="00571D97"/>
    <w:rsid w:val="00591E7B"/>
    <w:rsid w:val="005973F7"/>
    <w:rsid w:val="005A179E"/>
    <w:rsid w:val="005A36FD"/>
    <w:rsid w:val="005C06B4"/>
    <w:rsid w:val="005C2950"/>
    <w:rsid w:val="005D1029"/>
    <w:rsid w:val="005D28B4"/>
    <w:rsid w:val="005E1A41"/>
    <w:rsid w:val="005E7555"/>
    <w:rsid w:val="00600EDE"/>
    <w:rsid w:val="00604883"/>
    <w:rsid w:val="006064AF"/>
    <w:rsid w:val="00623D85"/>
    <w:rsid w:val="006246E9"/>
    <w:rsid w:val="00630249"/>
    <w:rsid w:val="00647834"/>
    <w:rsid w:val="006504D7"/>
    <w:rsid w:val="006640BC"/>
    <w:rsid w:val="00665DEE"/>
    <w:rsid w:val="00666748"/>
    <w:rsid w:val="00672CBE"/>
    <w:rsid w:val="00683BD0"/>
    <w:rsid w:val="00687808"/>
    <w:rsid w:val="00690D81"/>
    <w:rsid w:val="00695DFD"/>
    <w:rsid w:val="006A5CFF"/>
    <w:rsid w:val="006A6C3C"/>
    <w:rsid w:val="006B19F4"/>
    <w:rsid w:val="006B1D63"/>
    <w:rsid w:val="006B4F88"/>
    <w:rsid w:val="006C111A"/>
    <w:rsid w:val="006C43F6"/>
    <w:rsid w:val="006D0B6A"/>
    <w:rsid w:val="006D484B"/>
    <w:rsid w:val="006D4BC4"/>
    <w:rsid w:val="006D4EA4"/>
    <w:rsid w:val="006D73D5"/>
    <w:rsid w:val="006F121A"/>
    <w:rsid w:val="0070127F"/>
    <w:rsid w:val="00701366"/>
    <w:rsid w:val="00715B49"/>
    <w:rsid w:val="00724030"/>
    <w:rsid w:val="007355D9"/>
    <w:rsid w:val="007377AA"/>
    <w:rsid w:val="00745ED8"/>
    <w:rsid w:val="00750961"/>
    <w:rsid w:val="00750C1F"/>
    <w:rsid w:val="007634C8"/>
    <w:rsid w:val="00766BB6"/>
    <w:rsid w:val="00767D1C"/>
    <w:rsid w:val="0077513E"/>
    <w:rsid w:val="007754C4"/>
    <w:rsid w:val="007755F9"/>
    <w:rsid w:val="00783356"/>
    <w:rsid w:val="007865F4"/>
    <w:rsid w:val="00787AD1"/>
    <w:rsid w:val="007A7DC7"/>
    <w:rsid w:val="007B0F83"/>
    <w:rsid w:val="007B1E68"/>
    <w:rsid w:val="007C647A"/>
    <w:rsid w:val="007D18A6"/>
    <w:rsid w:val="007D1936"/>
    <w:rsid w:val="007D1E21"/>
    <w:rsid w:val="007D4E37"/>
    <w:rsid w:val="007D4EF9"/>
    <w:rsid w:val="007D54C2"/>
    <w:rsid w:val="007D58F3"/>
    <w:rsid w:val="007D7786"/>
    <w:rsid w:val="007E0C20"/>
    <w:rsid w:val="007F0A07"/>
    <w:rsid w:val="007F0E20"/>
    <w:rsid w:val="007F12FF"/>
    <w:rsid w:val="007F13DC"/>
    <w:rsid w:val="007F21B2"/>
    <w:rsid w:val="007F541B"/>
    <w:rsid w:val="007F56EC"/>
    <w:rsid w:val="007F7629"/>
    <w:rsid w:val="007F7DEC"/>
    <w:rsid w:val="008009B8"/>
    <w:rsid w:val="0080311D"/>
    <w:rsid w:val="00804724"/>
    <w:rsid w:val="00807BAD"/>
    <w:rsid w:val="008159D2"/>
    <w:rsid w:val="00821258"/>
    <w:rsid w:val="008243FA"/>
    <w:rsid w:val="00825DF7"/>
    <w:rsid w:val="008327A6"/>
    <w:rsid w:val="00833CDA"/>
    <w:rsid w:val="00834AEC"/>
    <w:rsid w:val="00842BC4"/>
    <w:rsid w:val="008460F1"/>
    <w:rsid w:val="008464ED"/>
    <w:rsid w:val="008567F9"/>
    <w:rsid w:val="008577EC"/>
    <w:rsid w:val="008612F0"/>
    <w:rsid w:val="0086521F"/>
    <w:rsid w:val="008671BC"/>
    <w:rsid w:val="00872947"/>
    <w:rsid w:val="00872EE4"/>
    <w:rsid w:val="00873D69"/>
    <w:rsid w:val="008769C3"/>
    <w:rsid w:val="00883B1D"/>
    <w:rsid w:val="00884E12"/>
    <w:rsid w:val="00885813"/>
    <w:rsid w:val="0088691E"/>
    <w:rsid w:val="00890A58"/>
    <w:rsid w:val="008A724F"/>
    <w:rsid w:val="008A7EBF"/>
    <w:rsid w:val="008B2306"/>
    <w:rsid w:val="008B3E83"/>
    <w:rsid w:val="008B6051"/>
    <w:rsid w:val="008B793F"/>
    <w:rsid w:val="008C155F"/>
    <w:rsid w:val="008C3809"/>
    <w:rsid w:val="008C57C7"/>
    <w:rsid w:val="008C5963"/>
    <w:rsid w:val="008C6D68"/>
    <w:rsid w:val="008D6493"/>
    <w:rsid w:val="008F34E8"/>
    <w:rsid w:val="008F77F1"/>
    <w:rsid w:val="009112F7"/>
    <w:rsid w:val="00911CBA"/>
    <w:rsid w:val="0091716B"/>
    <w:rsid w:val="00917657"/>
    <w:rsid w:val="009220C1"/>
    <w:rsid w:val="00925252"/>
    <w:rsid w:val="009254C7"/>
    <w:rsid w:val="0092651D"/>
    <w:rsid w:val="00930D88"/>
    <w:rsid w:val="00934DA0"/>
    <w:rsid w:val="00935CF2"/>
    <w:rsid w:val="00942437"/>
    <w:rsid w:val="00944FE5"/>
    <w:rsid w:val="00960208"/>
    <w:rsid w:val="00965C51"/>
    <w:rsid w:val="00966080"/>
    <w:rsid w:val="009668C1"/>
    <w:rsid w:val="00970A75"/>
    <w:rsid w:val="009712B1"/>
    <w:rsid w:val="00976A8F"/>
    <w:rsid w:val="00980E9D"/>
    <w:rsid w:val="00992860"/>
    <w:rsid w:val="00992C90"/>
    <w:rsid w:val="00996CC4"/>
    <w:rsid w:val="00996FEA"/>
    <w:rsid w:val="009A24FC"/>
    <w:rsid w:val="009A4508"/>
    <w:rsid w:val="009B5B0E"/>
    <w:rsid w:val="009C3FC1"/>
    <w:rsid w:val="009C74A0"/>
    <w:rsid w:val="009D01FA"/>
    <w:rsid w:val="009D6CFF"/>
    <w:rsid w:val="009D7B63"/>
    <w:rsid w:val="009E0CEC"/>
    <w:rsid w:val="009E2114"/>
    <w:rsid w:val="009E35E8"/>
    <w:rsid w:val="009E3B26"/>
    <w:rsid w:val="009E5759"/>
    <w:rsid w:val="009E7A08"/>
    <w:rsid w:val="009F2225"/>
    <w:rsid w:val="00A0074F"/>
    <w:rsid w:val="00A030D9"/>
    <w:rsid w:val="00A039C0"/>
    <w:rsid w:val="00A03C21"/>
    <w:rsid w:val="00A1612A"/>
    <w:rsid w:val="00A16B32"/>
    <w:rsid w:val="00A25B9D"/>
    <w:rsid w:val="00A30BC1"/>
    <w:rsid w:val="00A3427D"/>
    <w:rsid w:val="00A36655"/>
    <w:rsid w:val="00A55829"/>
    <w:rsid w:val="00A60CC4"/>
    <w:rsid w:val="00A63DEC"/>
    <w:rsid w:val="00A66F47"/>
    <w:rsid w:val="00A67705"/>
    <w:rsid w:val="00A74051"/>
    <w:rsid w:val="00A7550E"/>
    <w:rsid w:val="00A76348"/>
    <w:rsid w:val="00A847C7"/>
    <w:rsid w:val="00A8506D"/>
    <w:rsid w:val="00A858A1"/>
    <w:rsid w:val="00A85B18"/>
    <w:rsid w:val="00A93449"/>
    <w:rsid w:val="00A9388E"/>
    <w:rsid w:val="00A94AE4"/>
    <w:rsid w:val="00AA7DEB"/>
    <w:rsid w:val="00AB000E"/>
    <w:rsid w:val="00AB0CF8"/>
    <w:rsid w:val="00AB4234"/>
    <w:rsid w:val="00AB6EBA"/>
    <w:rsid w:val="00AB7D28"/>
    <w:rsid w:val="00AD0D31"/>
    <w:rsid w:val="00AD3BB8"/>
    <w:rsid w:val="00AD4130"/>
    <w:rsid w:val="00AD64F8"/>
    <w:rsid w:val="00AE7140"/>
    <w:rsid w:val="00AF149F"/>
    <w:rsid w:val="00AF366E"/>
    <w:rsid w:val="00B063CC"/>
    <w:rsid w:val="00B079AF"/>
    <w:rsid w:val="00B10FF8"/>
    <w:rsid w:val="00B12745"/>
    <w:rsid w:val="00B13D27"/>
    <w:rsid w:val="00B160A4"/>
    <w:rsid w:val="00B1686D"/>
    <w:rsid w:val="00B1732D"/>
    <w:rsid w:val="00B2010D"/>
    <w:rsid w:val="00B27955"/>
    <w:rsid w:val="00B3088F"/>
    <w:rsid w:val="00B36263"/>
    <w:rsid w:val="00B41241"/>
    <w:rsid w:val="00B412D3"/>
    <w:rsid w:val="00B6409F"/>
    <w:rsid w:val="00B641CD"/>
    <w:rsid w:val="00B64A9F"/>
    <w:rsid w:val="00B65236"/>
    <w:rsid w:val="00B758C1"/>
    <w:rsid w:val="00B8044E"/>
    <w:rsid w:val="00B82F3F"/>
    <w:rsid w:val="00B83F8F"/>
    <w:rsid w:val="00B84B44"/>
    <w:rsid w:val="00B9160B"/>
    <w:rsid w:val="00B95426"/>
    <w:rsid w:val="00B95BE2"/>
    <w:rsid w:val="00B96AF3"/>
    <w:rsid w:val="00B9753F"/>
    <w:rsid w:val="00B97956"/>
    <w:rsid w:val="00BA16F2"/>
    <w:rsid w:val="00BB2FBC"/>
    <w:rsid w:val="00BC170A"/>
    <w:rsid w:val="00BC2018"/>
    <w:rsid w:val="00BC742C"/>
    <w:rsid w:val="00BD43C0"/>
    <w:rsid w:val="00BD5AA9"/>
    <w:rsid w:val="00BD6A3B"/>
    <w:rsid w:val="00BD72DB"/>
    <w:rsid w:val="00BE03A6"/>
    <w:rsid w:val="00BE049C"/>
    <w:rsid w:val="00BF191F"/>
    <w:rsid w:val="00BF3494"/>
    <w:rsid w:val="00BF65D7"/>
    <w:rsid w:val="00BF775C"/>
    <w:rsid w:val="00C03298"/>
    <w:rsid w:val="00C034A3"/>
    <w:rsid w:val="00C03AC7"/>
    <w:rsid w:val="00C11C9A"/>
    <w:rsid w:val="00C13B67"/>
    <w:rsid w:val="00C145E3"/>
    <w:rsid w:val="00C16346"/>
    <w:rsid w:val="00C23A14"/>
    <w:rsid w:val="00C24914"/>
    <w:rsid w:val="00C25B94"/>
    <w:rsid w:val="00C33E10"/>
    <w:rsid w:val="00C37C07"/>
    <w:rsid w:val="00C4052E"/>
    <w:rsid w:val="00C42F2F"/>
    <w:rsid w:val="00C448D3"/>
    <w:rsid w:val="00C5086B"/>
    <w:rsid w:val="00C61991"/>
    <w:rsid w:val="00C6735C"/>
    <w:rsid w:val="00C73B2D"/>
    <w:rsid w:val="00C74B47"/>
    <w:rsid w:val="00C946DC"/>
    <w:rsid w:val="00C95B65"/>
    <w:rsid w:val="00CA19A7"/>
    <w:rsid w:val="00CA358B"/>
    <w:rsid w:val="00CA4482"/>
    <w:rsid w:val="00CB0C1B"/>
    <w:rsid w:val="00CB0E72"/>
    <w:rsid w:val="00CB11A5"/>
    <w:rsid w:val="00CB3F8F"/>
    <w:rsid w:val="00CC220D"/>
    <w:rsid w:val="00CC582C"/>
    <w:rsid w:val="00CD4623"/>
    <w:rsid w:val="00CD6143"/>
    <w:rsid w:val="00CE033F"/>
    <w:rsid w:val="00CE0C2D"/>
    <w:rsid w:val="00CE3EB4"/>
    <w:rsid w:val="00CE565F"/>
    <w:rsid w:val="00CE6F22"/>
    <w:rsid w:val="00CE79A3"/>
    <w:rsid w:val="00CF24F4"/>
    <w:rsid w:val="00CF330A"/>
    <w:rsid w:val="00CF454E"/>
    <w:rsid w:val="00CF49BC"/>
    <w:rsid w:val="00CF7E4D"/>
    <w:rsid w:val="00D00CD9"/>
    <w:rsid w:val="00D0292B"/>
    <w:rsid w:val="00D06BF6"/>
    <w:rsid w:val="00D07438"/>
    <w:rsid w:val="00D113E5"/>
    <w:rsid w:val="00D12133"/>
    <w:rsid w:val="00D13400"/>
    <w:rsid w:val="00D15621"/>
    <w:rsid w:val="00D15706"/>
    <w:rsid w:val="00D17C02"/>
    <w:rsid w:val="00D20745"/>
    <w:rsid w:val="00D22043"/>
    <w:rsid w:val="00D22D78"/>
    <w:rsid w:val="00D26BF1"/>
    <w:rsid w:val="00D31F91"/>
    <w:rsid w:val="00D36D0E"/>
    <w:rsid w:val="00D416E7"/>
    <w:rsid w:val="00D42D18"/>
    <w:rsid w:val="00D43D05"/>
    <w:rsid w:val="00D46454"/>
    <w:rsid w:val="00D53275"/>
    <w:rsid w:val="00D5368E"/>
    <w:rsid w:val="00D55F95"/>
    <w:rsid w:val="00D64190"/>
    <w:rsid w:val="00D6626D"/>
    <w:rsid w:val="00D72C23"/>
    <w:rsid w:val="00D74C9D"/>
    <w:rsid w:val="00D93A7B"/>
    <w:rsid w:val="00D963C4"/>
    <w:rsid w:val="00DA4F5D"/>
    <w:rsid w:val="00DA5000"/>
    <w:rsid w:val="00DA7EC9"/>
    <w:rsid w:val="00DB3ADE"/>
    <w:rsid w:val="00DC1794"/>
    <w:rsid w:val="00DC3463"/>
    <w:rsid w:val="00DC42D4"/>
    <w:rsid w:val="00DC4553"/>
    <w:rsid w:val="00DC64A7"/>
    <w:rsid w:val="00DD31FF"/>
    <w:rsid w:val="00DE3A80"/>
    <w:rsid w:val="00DE3F74"/>
    <w:rsid w:val="00DE4058"/>
    <w:rsid w:val="00DE4981"/>
    <w:rsid w:val="00DE4E7C"/>
    <w:rsid w:val="00DF3B61"/>
    <w:rsid w:val="00E0010E"/>
    <w:rsid w:val="00E02B82"/>
    <w:rsid w:val="00E049B6"/>
    <w:rsid w:val="00E0590B"/>
    <w:rsid w:val="00E069F8"/>
    <w:rsid w:val="00E07FB8"/>
    <w:rsid w:val="00E07FE9"/>
    <w:rsid w:val="00E15DD0"/>
    <w:rsid w:val="00E2665E"/>
    <w:rsid w:val="00E3541D"/>
    <w:rsid w:val="00E36498"/>
    <w:rsid w:val="00E368C2"/>
    <w:rsid w:val="00E42EBB"/>
    <w:rsid w:val="00E43A4F"/>
    <w:rsid w:val="00E46DCB"/>
    <w:rsid w:val="00E51320"/>
    <w:rsid w:val="00E53C3C"/>
    <w:rsid w:val="00E55F73"/>
    <w:rsid w:val="00E560B2"/>
    <w:rsid w:val="00E662D0"/>
    <w:rsid w:val="00E66E8A"/>
    <w:rsid w:val="00E67CD0"/>
    <w:rsid w:val="00E67F1A"/>
    <w:rsid w:val="00E80C43"/>
    <w:rsid w:val="00E85A90"/>
    <w:rsid w:val="00E91CC7"/>
    <w:rsid w:val="00E91FF7"/>
    <w:rsid w:val="00EB5E35"/>
    <w:rsid w:val="00EB69B1"/>
    <w:rsid w:val="00EB76AC"/>
    <w:rsid w:val="00EC2349"/>
    <w:rsid w:val="00EC3029"/>
    <w:rsid w:val="00EC4D26"/>
    <w:rsid w:val="00ED00A4"/>
    <w:rsid w:val="00ED183C"/>
    <w:rsid w:val="00ED285F"/>
    <w:rsid w:val="00ED39FF"/>
    <w:rsid w:val="00EE3F85"/>
    <w:rsid w:val="00EE4A70"/>
    <w:rsid w:val="00EE5A5D"/>
    <w:rsid w:val="00EF0AE1"/>
    <w:rsid w:val="00EF2DBC"/>
    <w:rsid w:val="00EF357D"/>
    <w:rsid w:val="00EF4A54"/>
    <w:rsid w:val="00EF6113"/>
    <w:rsid w:val="00F00E92"/>
    <w:rsid w:val="00F0731C"/>
    <w:rsid w:val="00F151DB"/>
    <w:rsid w:val="00F31E0D"/>
    <w:rsid w:val="00F3640C"/>
    <w:rsid w:val="00F41436"/>
    <w:rsid w:val="00F42584"/>
    <w:rsid w:val="00F43133"/>
    <w:rsid w:val="00F434BB"/>
    <w:rsid w:val="00F4445A"/>
    <w:rsid w:val="00F460C2"/>
    <w:rsid w:val="00F4715F"/>
    <w:rsid w:val="00F518C6"/>
    <w:rsid w:val="00F51BC4"/>
    <w:rsid w:val="00F52DB0"/>
    <w:rsid w:val="00F5354C"/>
    <w:rsid w:val="00F5390B"/>
    <w:rsid w:val="00F53A6A"/>
    <w:rsid w:val="00F57412"/>
    <w:rsid w:val="00F6088C"/>
    <w:rsid w:val="00F60D35"/>
    <w:rsid w:val="00F67CDB"/>
    <w:rsid w:val="00F70C90"/>
    <w:rsid w:val="00F73C01"/>
    <w:rsid w:val="00F74A04"/>
    <w:rsid w:val="00F75743"/>
    <w:rsid w:val="00F83D4D"/>
    <w:rsid w:val="00F85789"/>
    <w:rsid w:val="00F87845"/>
    <w:rsid w:val="00F92A95"/>
    <w:rsid w:val="00F94FB6"/>
    <w:rsid w:val="00FA75BF"/>
    <w:rsid w:val="00FB12B4"/>
    <w:rsid w:val="00FB6205"/>
    <w:rsid w:val="00FB7022"/>
    <w:rsid w:val="00FB75A2"/>
    <w:rsid w:val="00FC782A"/>
    <w:rsid w:val="00FE07EA"/>
    <w:rsid w:val="00FE5403"/>
    <w:rsid w:val="00FF3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11"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053"/>
    <w:pPr>
      <w:keepNext/>
      <w:widowControl w:val="0"/>
      <w:spacing w:after="120"/>
      <w:jc w:val="both"/>
    </w:pPr>
    <w:rPr>
      <w:rFonts w:asciiTheme="minorHAnsi" w:hAnsiTheme="minorHAnsi"/>
      <w:sz w:val="24"/>
    </w:rPr>
  </w:style>
  <w:style w:type="paragraph" w:styleId="Heading1">
    <w:name w:val="heading 1"/>
    <w:basedOn w:val="Normal"/>
    <w:next w:val="Heading2"/>
    <w:link w:val="Heading1Char"/>
    <w:autoRedefine/>
    <w:uiPriority w:val="2"/>
    <w:qFormat/>
    <w:rsid w:val="00464B88"/>
    <w:pPr>
      <w:keepLines/>
      <w:numPr>
        <w:numId w:val="7"/>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heading2followedText"/>
    <w:link w:val="Heading2Char"/>
    <w:autoRedefine/>
    <w:uiPriority w:val="2"/>
    <w:qFormat/>
    <w:rsid w:val="00261EB4"/>
    <w:pPr>
      <w:numPr>
        <w:ilvl w:val="1"/>
        <w:numId w:val="7"/>
      </w:numPr>
      <w:spacing w:before="200"/>
      <w:jc w:val="left"/>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heading3followedText"/>
    <w:link w:val="Heading3Char"/>
    <w:autoRedefine/>
    <w:uiPriority w:val="2"/>
    <w:qFormat/>
    <w:rsid w:val="002D37DA"/>
    <w:pPr>
      <w:keepLines/>
      <w:numPr>
        <w:ilvl w:val="2"/>
        <w:numId w:val="7"/>
      </w:numPr>
      <w:spacing w:before="200"/>
      <w:outlineLvl w:val="2"/>
    </w:pPr>
    <w:rPr>
      <w:rFonts w:eastAsiaTheme="majorEastAsia" w:cstheme="majorBidi"/>
      <w:bCs/>
      <w:color w:val="000000" w:themeColor="text1"/>
    </w:rPr>
  </w:style>
  <w:style w:type="paragraph" w:styleId="Heading4">
    <w:name w:val="heading 4"/>
    <w:basedOn w:val="Normal"/>
    <w:next w:val="heading4followedText"/>
    <w:link w:val="Heading4Char"/>
    <w:autoRedefine/>
    <w:uiPriority w:val="16"/>
    <w:qFormat/>
    <w:rsid w:val="00AD4130"/>
    <w:pPr>
      <w:keepLines/>
      <w:numPr>
        <w:ilvl w:val="3"/>
        <w:numId w:val="7"/>
      </w:numPr>
      <w:spacing w:before="200"/>
      <w:outlineLvl w:val="3"/>
    </w:pPr>
    <w:rPr>
      <w:rFonts w:eastAsiaTheme="majorEastAsia" w:cstheme="majorBidi"/>
      <w:bCs/>
      <w:iCs/>
    </w:rPr>
  </w:style>
  <w:style w:type="paragraph" w:styleId="Heading5">
    <w:name w:val="heading 5"/>
    <w:basedOn w:val="Normal"/>
    <w:link w:val="Heading5Char"/>
    <w:autoRedefine/>
    <w:uiPriority w:val="16"/>
    <w:unhideWhenUsed/>
    <w:qFormat/>
    <w:rsid w:val="00CE033F"/>
    <w:pPr>
      <w:keepLines/>
      <w:numPr>
        <w:ilvl w:val="4"/>
        <w:numId w:val="7"/>
      </w:numPr>
      <w:spacing w:before="2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autoRedefine/>
    <w:uiPriority w:val="16"/>
    <w:unhideWhenUsed/>
    <w:qFormat/>
    <w:rsid w:val="00D95412"/>
    <w:pPr>
      <w:keepLines/>
      <w:numPr>
        <w:ilvl w:val="5"/>
        <w:numId w:val="7"/>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464B88"/>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261EB4"/>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2D37DA"/>
    <w:rPr>
      <w:rFonts w:asciiTheme="minorHAnsi" w:eastAsiaTheme="majorEastAsia" w:hAnsiTheme="minorHAnsi" w:cstheme="majorBidi"/>
      <w:bCs/>
      <w:color w:val="000000" w:themeColor="text1"/>
      <w:sz w:val="24"/>
    </w:rPr>
  </w:style>
  <w:style w:type="character" w:customStyle="1" w:styleId="Heading4Char">
    <w:name w:val="Heading 4 Char"/>
    <w:basedOn w:val="DefaultParagraphFont"/>
    <w:link w:val="Heading4"/>
    <w:uiPriority w:val="16"/>
    <w:rsid w:val="00AD4130"/>
    <w:rPr>
      <w:rFonts w:asciiTheme="minorHAnsi" w:eastAsiaTheme="majorEastAsia" w:hAnsiTheme="minorHAnsi" w:cstheme="majorBidi"/>
      <w:bCs/>
      <w:iCs/>
      <w:sz w:val="24"/>
    </w:rPr>
  </w:style>
  <w:style w:type="character" w:customStyle="1" w:styleId="Heading5Char">
    <w:name w:val="Heading 5 Char"/>
    <w:basedOn w:val="DefaultParagraphFont"/>
    <w:link w:val="Heading5"/>
    <w:uiPriority w:val="16"/>
    <w:rsid w:val="00CE033F"/>
    <w:rPr>
      <w:rFonts w:eastAsiaTheme="majorEastAsia" w:cstheme="majorBid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1B6A81"/>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2"/>
      </w:numPr>
      <w:contextualSpacing/>
    </w:pPr>
  </w:style>
  <w:style w:type="paragraph" w:styleId="ListNumber2">
    <w:name w:val="List Number 2"/>
    <w:basedOn w:val="Normal"/>
    <w:link w:val="ListNumber2Char"/>
    <w:uiPriority w:val="5"/>
    <w:qFormat/>
    <w:rsid w:val="000F1A50"/>
    <w:pPr>
      <w:numPr>
        <w:numId w:val="1"/>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link w:val="ListAlpha3Char"/>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12284"/>
    <w:pPr>
      <w:spacing w:before="120" w:after="80"/>
      <w:jc w:val="left"/>
    </w:pPr>
    <w:rPr>
      <w:rFonts w:ascii="Calibri" w:eastAsia="Calibri" w:hAnsi="Calibri" w:cs="Times New Roman"/>
      <w:b/>
      <w:bCs/>
      <w:sz w:val="20"/>
      <w:szCs w:val="20"/>
    </w:rPr>
  </w:style>
  <w:style w:type="character" w:customStyle="1" w:styleId="NoSpacingChar">
    <w:name w:val="No Spacing Char"/>
    <w:basedOn w:val="DefaultParagraphFont"/>
    <w:link w:val="NoSpacing"/>
    <w:uiPriority w:val="1"/>
    <w:rsid w:val="00ED285F"/>
  </w:style>
  <w:style w:type="paragraph" w:styleId="IntenseQuote">
    <w:name w:val="Intense Quote"/>
    <w:basedOn w:val="Normal"/>
    <w:next w:val="Normal"/>
    <w:link w:val="IntenseQuoteChar"/>
    <w:uiPriority w:val="30"/>
    <w:qFormat/>
    <w:rsid w:val="00ED285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76" w:lineRule="auto"/>
      <w:ind w:left="1440" w:right="1440"/>
    </w:pPr>
    <w:rPr>
      <w:rFonts w:eastAsiaTheme="minorEastAsia"/>
      <w:b/>
      <w:i/>
      <w:color w:val="FFFFFF" w:themeColor="background1"/>
      <w:sz w:val="20"/>
      <w:szCs w:val="20"/>
      <w:lang w:bidi="en-US"/>
    </w:rPr>
  </w:style>
  <w:style w:type="character" w:customStyle="1" w:styleId="IntenseQuoteChar">
    <w:name w:val="Intense Quote Char"/>
    <w:basedOn w:val="DefaultParagraphFont"/>
    <w:link w:val="IntenseQuote"/>
    <w:uiPriority w:val="30"/>
    <w:rsid w:val="00ED285F"/>
    <w:rPr>
      <w:rFonts w:asciiTheme="minorHAnsi" w:eastAsiaTheme="minorEastAsia" w:hAnsiTheme="minorHAnsi"/>
      <w:b/>
      <w:i/>
      <w:color w:val="FFFFFF" w:themeColor="background1"/>
      <w:sz w:val="20"/>
      <w:szCs w:val="20"/>
      <w:shd w:val="clear" w:color="auto" w:fill="C0504D" w:themeFill="accent2"/>
      <w:lang w:bidi="en-US"/>
    </w:rPr>
  </w:style>
  <w:style w:type="paragraph" w:styleId="TOCHeading">
    <w:name w:val="TOC Heading"/>
    <w:basedOn w:val="Heading1"/>
    <w:next w:val="Normal"/>
    <w:uiPriority w:val="39"/>
    <w:unhideWhenUsed/>
    <w:qFormat/>
    <w:rsid w:val="00EC4D26"/>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unhideWhenUsed/>
    <w:rsid w:val="00EC4D26"/>
    <w:pPr>
      <w:spacing w:after="100"/>
    </w:pPr>
  </w:style>
  <w:style w:type="paragraph" w:styleId="TOC2">
    <w:name w:val="toc 2"/>
    <w:basedOn w:val="Normal"/>
    <w:next w:val="Normal"/>
    <w:autoRedefine/>
    <w:uiPriority w:val="39"/>
    <w:unhideWhenUsed/>
    <w:rsid w:val="00EC4D26"/>
    <w:pPr>
      <w:spacing w:after="100"/>
      <w:ind w:left="240"/>
    </w:pPr>
  </w:style>
  <w:style w:type="paragraph" w:styleId="TOC3">
    <w:name w:val="toc 3"/>
    <w:basedOn w:val="Normal"/>
    <w:next w:val="Normal"/>
    <w:autoRedefine/>
    <w:uiPriority w:val="39"/>
    <w:unhideWhenUsed/>
    <w:rsid w:val="00EC4D26"/>
    <w:pPr>
      <w:spacing w:after="100"/>
      <w:ind w:left="480"/>
    </w:pPr>
  </w:style>
  <w:style w:type="character" w:customStyle="1" w:styleId="cdefault">
    <w:name w:val="cdefault"/>
    <w:basedOn w:val="DefaultParagraphFont"/>
    <w:rsid w:val="00060BDD"/>
  </w:style>
  <w:style w:type="paragraph" w:customStyle="1" w:styleId="heading2followedText">
    <w:name w:val="heading2followedText"/>
    <w:basedOn w:val="Normal"/>
    <w:link w:val="heading2followedTextChar"/>
    <w:qFormat/>
    <w:rsid w:val="005A179E"/>
    <w:pPr>
      <w:ind w:left="720"/>
    </w:pPr>
  </w:style>
  <w:style w:type="paragraph" w:styleId="BodyTextIndent2">
    <w:name w:val="Body Text Indent 2"/>
    <w:basedOn w:val="Normal"/>
    <w:link w:val="BodyTextIndent2Char"/>
    <w:uiPriority w:val="99"/>
    <w:semiHidden/>
    <w:unhideWhenUsed/>
    <w:rsid w:val="002E7748"/>
    <w:pPr>
      <w:spacing w:line="480" w:lineRule="auto"/>
      <w:ind w:left="360"/>
    </w:pPr>
  </w:style>
  <w:style w:type="character" w:customStyle="1" w:styleId="BodyTextIndent2Char">
    <w:name w:val="Body Text Indent 2 Char"/>
    <w:basedOn w:val="DefaultParagraphFont"/>
    <w:link w:val="BodyTextIndent2"/>
    <w:uiPriority w:val="99"/>
    <w:semiHidden/>
    <w:rsid w:val="002E7748"/>
    <w:rPr>
      <w:rFonts w:asciiTheme="minorHAnsi" w:hAnsiTheme="minorHAnsi"/>
      <w:sz w:val="24"/>
    </w:rPr>
  </w:style>
  <w:style w:type="paragraph" w:styleId="BodyTextIndent3">
    <w:name w:val="Body Text Indent 3"/>
    <w:basedOn w:val="Normal"/>
    <w:link w:val="BodyTextIndent3Char"/>
    <w:uiPriority w:val="99"/>
    <w:semiHidden/>
    <w:unhideWhenUsed/>
    <w:rsid w:val="002E7748"/>
    <w:pPr>
      <w:ind w:left="360"/>
    </w:pPr>
    <w:rPr>
      <w:sz w:val="16"/>
      <w:szCs w:val="16"/>
    </w:rPr>
  </w:style>
  <w:style w:type="character" w:customStyle="1" w:styleId="BodyTextIndent3Char">
    <w:name w:val="Body Text Indent 3 Char"/>
    <w:basedOn w:val="DefaultParagraphFont"/>
    <w:link w:val="BodyTextIndent3"/>
    <w:uiPriority w:val="99"/>
    <w:semiHidden/>
    <w:rsid w:val="002E7748"/>
    <w:rPr>
      <w:rFonts w:asciiTheme="minorHAnsi" w:hAnsiTheme="minorHAnsi"/>
      <w:sz w:val="16"/>
      <w:szCs w:val="16"/>
    </w:rPr>
  </w:style>
  <w:style w:type="paragraph" w:styleId="NormalIndent">
    <w:name w:val="Normal Indent"/>
    <w:basedOn w:val="Normal"/>
    <w:uiPriority w:val="99"/>
    <w:semiHidden/>
    <w:unhideWhenUsed/>
    <w:rsid w:val="000B18DC"/>
    <w:pPr>
      <w:ind w:left="720"/>
    </w:pPr>
  </w:style>
  <w:style w:type="paragraph" w:customStyle="1" w:styleId="heading3followedText">
    <w:name w:val="heading3followedText"/>
    <w:basedOn w:val="Normal"/>
    <w:link w:val="heading3followedTextChar"/>
    <w:qFormat/>
    <w:rsid w:val="00BC2018"/>
    <w:pPr>
      <w:ind w:left="1296"/>
    </w:pPr>
  </w:style>
  <w:style w:type="character" w:customStyle="1" w:styleId="heading2followedTextChar">
    <w:name w:val="heading2followedText Char"/>
    <w:basedOn w:val="DefaultParagraphFont"/>
    <w:link w:val="heading2followedText"/>
    <w:rsid w:val="005A179E"/>
    <w:rPr>
      <w:rFonts w:asciiTheme="minorHAnsi" w:hAnsiTheme="minorHAnsi"/>
      <w:sz w:val="24"/>
    </w:rPr>
  </w:style>
  <w:style w:type="character" w:customStyle="1" w:styleId="heading3followedTextChar">
    <w:name w:val="heading3followedText Char"/>
    <w:basedOn w:val="DefaultParagraphFont"/>
    <w:link w:val="heading3followedText"/>
    <w:rsid w:val="00BC2018"/>
    <w:rPr>
      <w:rFonts w:asciiTheme="minorHAnsi" w:hAnsiTheme="minorHAnsi"/>
      <w:sz w:val="24"/>
    </w:rPr>
  </w:style>
  <w:style w:type="paragraph" w:customStyle="1" w:styleId="heading4followedText">
    <w:name w:val="heading4followedText"/>
    <w:basedOn w:val="heading3followedText"/>
    <w:link w:val="heading4followedTextChar"/>
    <w:qFormat/>
    <w:rsid w:val="00AD4130"/>
    <w:pPr>
      <w:ind w:left="1728"/>
    </w:pPr>
  </w:style>
  <w:style w:type="paragraph" w:customStyle="1" w:styleId="ListBullet1">
    <w:name w:val="List Bullet1"/>
    <w:basedOn w:val="ListAlpha3"/>
    <w:link w:val="listbulletChar"/>
    <w:qFormat/>
    <w:rsid w:val="00976A8F"/>
    <w:pPr>
      <w:numPr>
        <w:numId w:val="8"/>
      </w:numPr>
    </w:pPr>
  </w:style>
  <w:style w:type="character" w:customStyle="1" w:styleId="heading4followedTextChar">
    <w:name w:val="heading4followedText Char"/>
    <w:basedOn w:val="heading3followedTextChar"/>
    <w:link w:val="heading4followedText"/>
    <w:rsid w:val="00AD4130"/>
    <w:rPr>
      <w:rFonts w:asciiTheme="minorHAnsi" w:hAnsiTheme="minorHAnsi"/>
      <w:sz w:val="24"/>
    </w:rPr>
  </w:style>
  <w:style w:type="character" w:customStyle="1" w:styleId="ListNumber2Char">
    <w:name w:val="List Number 2 Char"/>
    <w:basedOn w:val="DefaultParagraphFont"/>
    <w:link w:val="ListNumber2"/>
    <w:uiPriority w:val="5"/>
    <w:rsid w:val="00976A8F"/>
    <w:rPr>
      <w:rFonts w:asciiTheme="minorHAnsi" w:hAnsiTheme="minorHAnsi"/>
      <w:sz w:val="24"/>
      <w:szCs w:val="24"/>
    </w:rPr>
  </w:style>
  <w:style w:type="character" w:customStyle="1" w:styleId="ListAlpha3Char">
    <w:name w:val="List Alpha 3 Char"/>
    <w:basedOn w:val="ListNumber2Char"/>
    <w:link w:val="ListAlpha3"/>
    <w:uiPriority w:val="6"/>
    <w:rsid w:val="00976A8F"/>
    <w:rPr>
      <w:rFonts w:asciiTheme="minorHAnsi" w:hAnsiTheme="minorHAnsi"/>
      <w:sz w:val="24"/>
      <w:szCs w:val="24"/>
    </w:rPr>
  </w:style>
  <w:style w:type="character" w:customStyle="1" w:styleId="listbulletChar">
    <w:name w:val="list bullet Char"/>
    <w:basedOn w:val="ListAlpha3Char"/>
    <w:link w:val="ListBullet1"/>
    <w:rsid w:val="00976A8F"/>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11"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053"/>
    <w:pPr>
      <w:keepNext/>
      <w:widowControl w:val="0"/>
      <w:spacing w:after="120"/>
      <w:jc w:val="both"/>
    </w:pPr>
    <w:rPr>
      <w:rFonts w:asciiTheme="minorHAnsi" w:hAnsiTheme="minorHAnsi"/>
      <w:sz w:val="24"/>
    </w:rPr>
  </w:style>
  <w:style w:type="paragraph" w:styleId="Heading1">
    <w:name w:val="heading 1"/>
    <w:basedOn w:val="Normal"/>
    <w:next w:val="Heading2"/>
    <w:link w:val="Heading1Char"/>
    <w:autoRedefine/>
    <w:uiPriority w:val="2"/>
    <w:qFormat/>
    <w:rsid w:val="00464B88"/>
    <w:pPr>
      <w:keepLines/>
      <w:numPr>
        <w:numId w:val="7"/>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heading2followedText"/>
    <w:link w:val="Heading2Char"/>
    <w:autoRedefine/>
    <w:uiPriority w:val="2"/>
    <w:qFormat/>
    <w:rsid w:val="00261EB4"/>
    <w:pPr>
      <w:numPr>
        <w:ilvl w:val="1"/>
        <w:numId w:val="7"/>
      </w:numPr>
      <w:spacing w:before="200"/>
      <w:jc w:val="left"/>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heading3followedText"/>
    <w:link w:val="Heading3Char"/>
    <w:autoRedefine/>
    <w:uiPriority w:val="2"/>
    <w:qFormat/>
    <w:rsid w:val="002D37DA"/>
    <w:pPr>
      <w:keepLines/>
      <w:numPr>
        <w:ilvl w:val="2"/>
        <w:numId w:val="7"/>
      </w:numPr>
      <w:spacing w:before="200"/>
      <w:outlineLvl w:val="2"/>
    </w:pPr>
    <w:rPr>
      <w:rFonts w:eastAsiaTheme="majorEastAsia" w:cstheme="majorBidi"/>
      <w:bCs/>
      <w:color w:val="000000" w:themeColor="text1"/>
    </w:rPr>
  </w:style>
  <w:style w:type="paragraph" w:styleId="Heading4">
    <w:name w:val="heading 4"/>
    <w:basedOn w:val="Normal"/>
    <w:next w:val="heading4followedText"/>
    <w:link w:val="Heading4Char"/>
    <w:autoRedefine/>
    <w:uiPriority w:val="16"/>
    <w:qFormat/>
    <w:rsid w:val="00AD4130"/>
    <w:pPr>
      <w:keepLines/>
      <w:numPr>
        <w:ilvl w:val="3"/>
        <w:numId w:val="7"/>
      </w:numPr>
      <w:spacing w:before="200"/>
      <w:outlineLvl w:val="3"/>
    </w:pPr>
    <w:rPr>
      <w:rFonts w:eastAsiaTheme="majorEastAsia" w:cstheme="majorBidi"/>
      <w:bCs/>
      <w:iCs/>
    </w:rPr>
  </w:style>
  <w:style w:type="paragraph" w:styleId="Heading5">
    <w:name w:val="heading 5"/>
    <w:basedOn w:val="Normal"/>
    <w:link w:val="Heading5Char"/>
    <w:autoRedefine/>
    <w:uiPriority w:val="16"/>
    <w:unhideWhenUsed/>
    <w:qFormat/>
    <w:rsid w:val="00CE033F"/>
    <w:pPr>
      <w:keepLines/>
      <w:numPr>
        <w:ilvl w:val="4"/>
        <w:numId w:val="7"/>
      </w:numPr>
      <w:spacing w:before="2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autoRedefine/>
    <w:uiPriority w:val="16"/>
    <w:unhideWhenUsed/>
    <w:qFormat/>
    <w:rsid w:val="00D95412"/>
    <w:pPr>
      <w:keepLines/>
      <w:numPr>
        <w:ilvl w:val="5"/>
        <w:numId w:val="7"/>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464B88"/>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261EB4"/>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2D37DA"/>
    <w:rPr>
      <w:rFonts w:asciiTheme="minorHAnsi" w:eastAsiaTheme="majorEastAsia" w:hAnsiTheme="minorHAnsi" w:cstheme="majorBidi"/>
      <w:bCs/>
      <w:color w:val="000000" w:themeColor="text1"/>
      <w:sz w:val="24"/>
    </w:rPr>
  </w:style>
  <w:style w:type="character" w:customStyle="1" w:styleId="Heading4Char">
    <w:name w:val="Heading 4 Char"/>
    <w:basedOn w:val="DefaultParagraphFont"/>
    <w:link w:val="Heading4"/>
    <w:uiPriority w:val="16"/>
    <w:rsid w:val="00AD4130"/>
    <w:rPr>
      <w:rFonts w:asciiTheme="minorHAnsi" w:eastAsiaTheme="majorEastAsia" w:hAnsiTheme="minorHAnsi" w:cstheme="majorBidi"/>
      <w:bCs/>
      <w:iCs/>
      <w:sz w:val="24"/>
    </w:rPr>
  </w:style>
  <w:style w:type="character" w:customStyle="1" w:styleId="Heading5Char">
    <w:name w:val="Heading 5 Char"/>
    <w:basedOn w:val="DefaultParagraphFont"/>
    <w:link w:val="Heading5"/>
    <w:uiPriority w:val="16"/>
    <w:rsid w:val="00CE033F"/>
    <w:rPr>
      <w:rFonts w:eastAsiaTheme="majorEastAsia" w:cstheme="majorBid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1B6A81"/>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2"/>
      </w:numPr>
      <w:contextualSpacing/>
    </w:pPr>
  </w:style>
  <w:style w:type="paragraph" w:styleId="ListNumber2">
    <w:name w:val="List Number 2"/>
    <w:basedOn w:val="Normal"/>
    <w:link w:val="ListNumber2Char"/>
    <w:uiPriority w:val="5"/>
    <w:qFormat/>
    <w:rsid w:val="000F1A50"/>
    <w:pPr>
      <w:numPr>
        <w:numId w:val="1"/>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link w:val="ListAlpha3Char"/>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12284"/>
    <w:pPr>
      <w:spacing w:before="120" w:after="80"/>
      <w:jc w:val="left"/>
    </w:pPr>
    <w:rPr>
      <w:rFonts w:ascii="Calibri" w:eastAsia="Calibri" w:hAnsi="Calibri" w:cs="Times New Roman"/>
      <w:b/>
      <w:bCs/>
      <w:sz w:val="20"/>
      <w:szCs w:val="20"/>
    </w:rPr>
  </w:style>
  <w:style w:type="character" w:customStyle="1" w:styleId="NoSpacingChar">
    <w:name w:val="No Spacing Char"/>
    <w:basedOn w:val="DefaultParagraphFont"/>
    <w:link w:val="NoSpacing"/>
    <w:uiPriority w:val="1"/>
    <w:rsid w:val="00ED285F"/>
  </w:style>
  <w:style w:type="paragraph" w:styleId="IntenseQuote">
    <w:name w:val="Intense Quote"/>
    <w:basedOn w:val="Normal"/>
    <w:next w:val="Normal"/>
    <w:link w:val="IntenseQuoteChar"/>
    <w:uiPriority w:val="30"/>
    <w:qFormat/>
    <w:rsid w:val="00ED285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76" w:lineRule="auto"/>
      <w:ind w:left="1440" w:right="1440"/>
    </w:pPr>
    <w:rPr>
      <w:rFonts w:eastAsiaTheme="minorEastAsia"/>
      <w:b/>
      <w:i/>
      <w:color w:val="FFFFFF" w:themeColor="background1"/>
      <w:sz w:val="20"/>
      <w:szCs w:val="20"/>
      <w:lang w:bidi="en-US"/>
    </w:rPr>
  </w:style>
  <w:style w:type="character" w:customStyle="1" w:styleId="IntenseQuoteChar">
    <w:name w:val="Intense Quote Char"/>
    <w:basedOn w:val="DefaultParagraphFont"/>
    <w:link w:val="IntenseQuote"/>
    <w:uiPriority w:val="30"/>
    <w:rsid w:val="00ED285F"/>
    <w:rPr>
      <w:rFonts w:asciiTheme="minorHAnsi" w:eastAsiaTheme="minorEastAsia" w:hAnsiTheme="minorHAnsi"/>
      <w:b/>
      <w:i/>
      <w:color w:val="FFFFFF" w:themeColor="background1"/>
      <w:sz w:val="20"/>
      <w:szCs w:val="20"/>
      <w:shd w:val="clear" w:color="auto" w:fill="C0504D" w:themeFill="accent2"/>
      <w:lang w:bidi="en-US"/>
    </w:rPr>
  </w:style>
  <w:style w:type="paragraph" w:styleId="TOCHeading">
    <w:name w:val="TOC Heading"/>
    <w:basedOn w:val="Heading1"/>
    <w:next w:val="Normal"/>
    <w:uiPriority w:val="39"/>
    <w:unhideWhenUsed/>
    <w:qFormat/>
    <w:rsid w:val="00EC4D26"/>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unhideWhenUsed/>
    <w:rsid w:val="00EC4D26"/>
    <w:pPr>
      <w:spacing w:after="100"/>
    </w:pPr>
  </w:style>
  <w:style w:type="paragraph" w:styleId="TOC2">
    <w:name w:val="toc 2"/>
    <w:basedOn w:val="Normal"/>
    <w:next w:val="Normal"/>
    <w:autoRedefine/>
    <w:uiPriority w:val="39"/>
    <w:unhideWhenUsed/>
    <w:rsid w:val="00EC4D26"/>
    <w:pPr>
      <w:spacing w:after="100"/>
      <w:ind w:left="240"/>
    </w:pPr>
  </w:style>
  <w:style w:type="paragraph" w:styleId="TOC3">
    <w:name w:val="toc 3"/>
    <w:basedOn w:val="Normal"/>
    <w:next w:val="Normal"/>
    <w:autoRedefine/>
    <w:uiPriority w:val="39"/>
    <w:unhideWhenUsed/>
    <w:rsid w:val="00EC4D26"/>
    <w:pPr>
      <w:spacing w:after="100"/>
      <w:ind w:left="480"/>
    </w:pPr>
  </w:style>
  <w:style w:type="character" w:customStyle="1" w:styleId="cdefault">
    <w:name w:val="cdefault"/>
    <w:basedOn w:val="DefaultParagraphFont"/>
    <w:rsid w:val="00060BDD"/>
  </w:style>
  <w:style w:type="paragraph" w:customStyle="1" w:styleId="heading2followedText">
    <w:name w:val="heading2followedText"/>
    <w:basedOn w:val="Normal"/>
    <w:link w:val="heading2followedTextChar"/>
    <w:qFormat/>
    <w:rsid w:val="005A179E"/>
    <w:pPr>
      <w:ind w:left="720"/>
    </w:pPr>
  </w:style>
  <w:style w:type="paragraph" w:styleId="BodyTextIndent2">
    <w:name w:val="Body Text Indent 2"/>
    <w:basedOn w:val="Normal"/>
    <w:link w:val="BodyTextIndent2Char"/>
    <w:uiPriority w:val="99"/>
    <w:semiHidden/>
    <w:unhideWhenUsed/>
    <w:rsid w:val="002E7748"/>
    <w:pPr>
      <w:spacing w:line="480" w:lineRule="auto"/>
      <w:ind w:left="360"/>
    </w:pPr>
  </w:style>
  <w:style w:type="character" w:customStyle="1" w:styleId="BodyTextIndent2Char">
    <w:name w:val="Body Text Indent 2 Char"/>
    <w:basedOn w:val="DefaultParagraphFont"/>
    <w:link w:val="BodyTextIndent2"/>
    <w:uiPriority w:val="99"/>
    <w:semiHidden/>
    <w:rsid w:val="002E7748"/>
    <w:rPr>
      <w:rFonts w:asciiTheme="minorHAnsi" w:hAnsiTheme="minorHAnsi"/>
      <w:sz w:val="24"/>
    </w:rPr>
  </w:style>
  <w:style w:type="paragraph" w:styleId="BodyTextIndent3">
    <w:name w:val="Body Text Indent 3"/>
    <w:basedOn w:val="Normal"/>
    <w:link w:val="BodyTextIndent3Char"/>
    <w:uiPriority w:val="99"/>
    <w:semiHidden/>
    <w:unhideWhenUsed/>
    <w:rsid w:val="002E7748"/>
    <w:pPr>
      <w:ind w:left="360"/>
    </w:pPr>
    <w:rPr>
      <w:sz w:val="16"/>
      <w:szCs w:val="16"/>
    </w:rPr>
  </w:style>
  <w:style w:type="character" w:customStyle="1" w:styleId="BodyTextIndent3Char">
    <w:name w:val="Body Text Indent 3 Char"/>
    <w:basedOn w:val="DefaultParagraphFont"/>
    <w:link w:val="BodyTextIndent3"/>
    <w:uiPriority w:val="99"/>
    <w:semiHidden/>
    <w:rsid w:val="002E7748"/>
    <w:rPr>
      <w:rFonts w:asciiTheme="minorHAnsi" w:hAnsiTheme="minorHAnsi"/>
      <w:sz w:val="16"/>
      <w:szCs w:val="16"/>
    </w:rPr>
  </w:style>
  <w:style w:type="paragraph" w:styleId="NormalIndent">
    <w:name w:val="Normal Indent"/>
    <w:basedOn w:val="Normal"/>
    <w:uiPriority w:val="99"/>
    <w:semiHidden/>
    <w:unhideWhenUsed/>
    <w:rsid w:val="000B18DC"/>
    <w:pPr>
      <w:ind w:left="720"/>
    </w:pPr>
  </w:style>
  <w:style w:type="paragraph" w:customStyle="1" w:styleId="heading3followedText">
    <w:name w:val="heading3followedText"/>
    <w:basedOn w:val="Normal"/>
    <w:link w:val="heading3followedTextChar"/>
    <w:qFormat/>
    <w:rsid w:val="00BC2018"/>
    <w:pPr>
      <w:ind w:left="1296"/>
    </w:pPr>
  </w:style>
  <w:style w:type="character" w:customStyle="1" w:styleId="heading2followedTextChar">
    <w:name w:val="heading2followedText Char"/>
    <w:basedOn w:val="DefaultParagraphFont"/>
    <w:link w:val="heading2followedText"/>
    <w:rsid w:val="005A179E"/>
    <w:rPr>
      <w:rFonts w:asciiTheme="minorHAnsi" w:hAnsiTheme="minorHAnsi"/>
      <w:sz w:val="24"/>
    </w:rPr>
  </w:style>
  <w:style w:type="character" w:customStyle="1" w:styleId="heading3followedTextChar">
    <w:name w:val="heading3followedText Char"/>
    <w:basedOn w:val="DefaultParagraphFont"/>
    <w:link w:val="heading3followedText"/>
    <w:rsid w:val="00BC2018"/>
    <w:rPr>
      <w:rFonts w:asciiTheme="minorHAnsi" w:hAnsiTheme="minorHAnsi"/>
      <w:sz w:val="24"/>
    </w:rPr>
  </w:style>
  <w:style w:type="paragraph" w:customStyle="1" w:styleId="heading4followedText">
    <w:name w:val="heading4followedText"/>
    <w:basedOn w:val="heading3followedText"/>
    <w:link w:val="heading4followedTextChar"/>
    <w:qFormat/>
    <w:rsid w:val="00AD4130"/>
    <w:pPr>
      <w:ind w:left="1728"/>
    </w:pPr>
  </w:style>
  <w:style w:type="paragraph" w:customStyle="1" w:styleId="ListBullet1">
    <w:name w:val="List Bullet1"/>
    <w:basedOn w:val="ListAlpha3"/>
    <w:link w:val="listbulletChar"/>
    <w:qFormat/>
    <w:rsid w:val="00976A8F"/>
    <w:pPr>
      <w:numPr>
        <w:numId w:val="8"/>
      </w:numPr>
    </w:pPr>
  </w:style>
  <w:style w:type="character" w:customStyle="1" w:styleId="heading4followedTextChar">
    <w:name w:val="heading4followedText Char"/>
    <w:basedOn w:val="heading3followedTextChar"/>
    <w:link w:val="heading4followedText"/>
    <w:rsid w:val="00AD4130"/>
    <w:rPr>
      <w:rFonts w:asciiTheme="minorHAnsi" w:hAnsiTheme="minorHAnsi"/>
      <w:sz w:val="24"/>
    </w:rPr>
  </w:style>
  <w:style w:type="character" w:customStyle="1" w:styleId="ListNumber2Char">
    <w:name w:val="List Number 2 Char"/>
    <w:basedOn w:val="DefaultParagraphFont"/>
    <w:link w:val="ListNumber2"/>
    <w:uiPriority w:val="5"/>
    <w:rsid w:val="00976A8F"/>
    <w:rPr>
      <w:rFonts w:asciiTheme="minorHAnsi" w:hAnsiTheme="minorHAnsi"/>
      <w:sz w:val="24"/>
      <w:szCs w:val="24"/>
    </w:rPr>
  </w:style>
  <w:style w:type="character" w:customStyle="1" w:styleId="ListAlpha3Char">
    <w:name w:val="List Alpha 3 Char"/>
    <w:basedOn w:val="ListNumber2Char"/>
    <w:link w:val="ListAlpha3"/>
    <w:uiPriority w:val="6"/>
    <w:rsid w:val="00976A8F"/>
    <w:rPr>
      <w:rFonts w:asciiTheme="minorHAnsi" w:hAnsiTheme="minorHAnsi"/>
      <w:sz w:val="24"/>
      <w:szCs w:val="24"/>
    </w:rPr>
  </w:style>
  <w:style w:type="character" w:customStyle="1" w:styleId="listbulletChar">
    <w:name w:val="list bullet Char"/>
    <w:basedOn w:val="ListAlpha3Char"/>
    <w:link w:val="ListBullet1"/>
    <w:rsid w:val="00976A8F"/>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79466">
      <w:bodyDiv w:val="1"/>
      <w:marLeft w:val="0"/>
      <w:marRight w:val="0"/>
      <w:marTop w:val="0"/>
      <w:marBottom w:val="0"/>
      <w:divBdr>
        <w:top w:val="none" w:sz="0" w:space="0" w:color="auto"/>
        <w:left w:val="none" w:sz="0" w:space="0" w:color="auto"/>
        <w:bottom w:val="none" w:sz="0" w:space="0" w:color="auto"/>
        <w:right w:val="none" w:sz="0" w:space="0" w:color="auto"/>
      </w:divBdr>
    </w:div>
    <w:div w:id="700932156">
      <w:bodyDiv w:val="1"/>
      <w:marLeft w:val="0"/>
      <w:marRight w:val="0"/>
      <w:marTop w:val="0"/>
      <w:marBottom w:val="0"/>
      <w:divBdr>
        <w:top w:val="none" w:sz="0" w:space="0" w:color="auto"/>
        <w:left w:val="none" w:sz="0" w:space="0" w:color="auto"/>
        <w:bottom w:val="none" w:sz="0" w:space="0" w:color="auto"/>
        <w:right w:val="none" w:sz="0" w:space="0" w:color="auto"/>
      </w:divBdr>
    </w:div>
    <w:div w:id="1036008298">
      <w:bodyDiv w:val="1"/>
      <w:marLeft w:val="0"/>
      <w:marRight w:val="0"/>
      <w:marTop w:val="0"/>
      <w:marBottom w:val="0"/>
      <w:divBdr>
        <w:top w:val="none" w:sz="0" w:space="0" w:color="auto"/>
        <w:left w:val="none" w:sz="0" w:space="0" w:color="auto"/>
        <w:bottom w:val="none" w:sz="0" w:space="0" w:color="auto"/>
        <w:right w:val="none" w:sz="0" w:space="0" w:color="auto"/>
      </w:divBdr>
    </w:div>
    <w:div w:id="1094745258">
      <w:bodyDiv w:val="1"/>
      <w:marLeft w:val="0"/>
      <w:marRight w:val="0"/>
      <w:marTop w:val="0"/>
      <w:marBottom w:val="0"/>
      <w:divBdr>
        <w:top w:val="none" w:sz="0" w:space="0" w:color="auto"/>
        <w:left w:val="none" w:sz="0" w:space="0" w:color="auto"/>
        <w:bottom w:val="none" w:sz="0" w:space="0" w:color="auto"/>
        <w:right w:val="none" w:sz="0" w:space="0" w:color="auto"/>
      </w:divBdr>
    </w:div>
    <w:div w:id="1165895061">
      <w:bodyDiv w:val="1"/>
      <w:marLeft w:val="0"/>
      <w:marRight w:val="0"/>
      <w:marTop w:val="0"/>
      <w:marBottom w:val="0"/>
      <w:divBdr>
        <w:top w:val="none" w:sz="0" w:space="0" w:color="auto"/>
        <w:left w:val="none" w:sz="0" w:space="0" w:color="auto"/>
        <w:bottom w:val="none" w:sz="0" w:space="0" w:color="auto"/>
        <w:right w:val="none" w:sz="0" w:space="0" w:color="auto"/>
      </w:divBdr>
    </w:div>
    <w:div w:id="1442652493">
      <w:bodyDiv w:val="1"/>
      <w:marLeft w:val="0"/>
      <w:marRight w:val="0"/>
      <w:marTop w:val="0"/>
      <w:marBottom w:val="0"/>
      <w:divBdr>
        <w:top w:val="none" w:sz="0" w:space="0" w:color="auto"/>
        <w:left w:val="none" w:sz="0" w:space="0" w:color="auto"/>
        <w:bottom w:val="none" w:sz="0" w:space="0" w:color="auto"/>
        <w:right w:val="none" w:sz="0" w:space="0" w:color="auto"/>
      </w:divBdr>
    </w:div>
    <w:div w:id="1633174468">
      <w:bodyDiv w:val="1"/>
      <w:marLeft w:val="0"/>
      <w:marRight w:val="0"/>
      <w:marTop w:val="0"/>
      <w:marBottom w:val="0"/>
      <w:divBdr>
        <w:top w:val="none" w:sz="0" w:space="0" w:color="auto"/>
        <w:left w:val="none" w:sz="0" w:space="0" w:color="auto"/>
        <w:bottom w:val="none" w:sz="0" w:space="0" w:color="auto"/>
        <w:right w:val="none" w:sz="0" w:space="0" w:color="auto"/>
      </w:divBdr>
    </w:div>
    <w:div w:id="1891306019">
      <w:bodyDiv w:val="1"/>
      <w:marLeft w:val="0"/>
      <w:marRight w:val="0"/>
      <w:marTop w:val="0"/>
      <w:marBottom w:val="0"/>
      <w:divBdr>
        <w:top w:val="none" w:sz="0" w:space="0" w:color="auto"/>
        <w:left w:val="none" w:sz="0" w:space="0" w:color="auto"/>
        <w:bottom w:val="none" w:sz="0" w:space="0" w:color="auto"/>
        <w:right w:val="none" w:sz="0" w:space="0" w:color="auto"/>
      </w:divBdr>
    </w:div>
    <w:div w:id="2099014233">
      <w:bodyDiv w:val="1"/>
      <w:marLeft w:val="0"/>
      <w:marRight w:val="0"/>
      <w:marTop w:val="0"/>
      <w:marBottom w:val="0"/>
      <w:divBdr>
        <w:top w:val="none" w:sz="0" w:space="0" w:color="auto"/>
        <w:left w:val="none" w:sz="0" w:space="0" w:color="auto"/>
        <w:bottom w:val="none" w:sz="0" w:space="0" w:color="auto"/>
        <w:right w:val="none" w:sz="0" w:space="0" w:color="auto"/>
      </w:divBdr>
      <w:divsChild>
        <w:div w:id="1817523971">
          <w:marLeft w:val="0"/>
          <w:marRight w:val="0"/>
          <w:marTop w:val="0"/>
          <w:marBottom w:val="0"/>
          <w:divBdr>
            <w:top w:val="none" w:sz="0" w:space="0" w:color="auto"/>
            <w:left w:val="none" w:sz="0" w:space="0" w:color="auto"/>
            <w:bottom w:val="none" w:sz="0" w:space="0" w:color="auto"/>
            <w:right w:val="none" w:sz="0" w:space="0" w:color="auto"/>
          </w:divBdr>
        </w:div>
        <w:div w:id="417410054">
          <w:marLeft w:val="0"/>
          <w:marRight w:val="0"/>
          <w:marTop w:val="0"/>
          <w:marBottom w:val="0"/>
          <w:divBdr>
            <w:top w:val="none" w:sz="0" w:space="0" w:color="auto"/>
            <w:left w:val="none" w:sz="0" w:space="0" w:color="auto"/>
            <w:bottom w:val="none" w:sz="0" w:space="0" w:color="auto"/>
            <w:right w:val="none" w:sz="0" w:space="0" w:color="auto"/>
          </w:divBdr>
        </w:div>
        <w:div w:id="6638157">
          <w:marLeft w:val="0"/>
          <w:marRight w:val="0"/>
          <w:marTop w:val="0"/>
          <w:marBottom w:val="0"/>
          <w:divBdr>
            <w:top w:val="none" w:sz="0" w:space="0" w:color="auto"/>
            <w:left w:val="none" w:sz="0" w:space="0" w:color="auto"/>
            <w:bottom w:val="none" w:sz="0" w:space="0" w:color="auto"/>
            <w:right w:val="none" w:sz="0" w:space="0" w:color="auto"/>
          </w:divBdr>
        </w:div>
      </w:divsChild>
    </w:div>
    <w:div w:id="212064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835D3-2430-4C6F-804E-FEF616334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xcao</dc:creator>
  <cp:lastModifiedBy>Evans, Mark</cp:lastModifiedBy>
  <cp:revision>2</cp:revision>
  <cp:lastPrinted>2010-03-11T16:52:00Z</cp:lastPrinted>
  <dcterms:created xsi:type="dcterms:W3CDTF">2012-12-14T14:11:00Z</dcterms:created>
  <dcterms:modified xsi:type="dcterms:W3CDTF">2012-12-14T14:11:00Z</dcterms:modified>
</cp:coreProperties>
</file>