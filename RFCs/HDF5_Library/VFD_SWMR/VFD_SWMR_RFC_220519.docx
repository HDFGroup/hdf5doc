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A64F4" w14:textId="0DFEB121" w:rsidR="006B7C61" w:rsidRPr="006B7C61" w:rsidRDefault="00611674" w:rsidP="005E2583">
      <w:pPr>
        <w:pStyle w:val="Title"/>
      </w:pPr>
      <w:r>
        <w:t xml:space="preserve">RFC: </w:t>
      </w:r>
      <w:r w:rsidR="004825B0">
        <w:t>VFD SWMR</w:t>
      </w:r>
      <w:r>
        <w:t xml:space="preserve">  </w:t>
      </w:r>
    </w:p>
    <w:p w14:paraId="78F2D81B" w14:textId="77777777" w:rsidR="003D7481" w:rsidRDefault="003D7481" w:rsidP="00611674">
      <w:pPr>
        <w:pStyle w:val="Author"/>
      </w:pPr>
      <w:r>
        <w:t>Vailin Choi</w:t>
      </w:r>
    </w:p>
    <w:p w14:paraId="0D61F7D3" w14:textId="026D1D77" w:rsidR="006B7C61" w:rsidRDefault="006B7C61" w:rsidP="00611674">
      <w:pPr>
        <w:pStyle w:val="Author"/>
      </w:pPr>
      <w:r>
        <w:t>Neil Fortner</w:t>
      </w:r>
    </w:p>
    <w:p w14:paraId="48DBAC1D" w14:textId="554EFE4D" w:rsidR="00611674" w:rsidRDefault="004825B0" w:rsidP="00611674">
      <w:pPr>
        <w:pStyle w:val="Author"/>
      </w:pPr>
      <w:r>
        <w:t>John Mainzer</w:t>
      </w:r>
    </w:p>
    <w:p w14:paraId="527EA9D0" w14:textId="6107A5C8" w:rsidR="00657E2D" w:rsidRDefault="00657E2D" w:rsidP="00611674">
      <w:pPr>
        <w:pStyle w:val="Author"/>
      </w:pPr>
      <w:r>
        <w:t>David Young</w:t>
      </w:r>
    </w:p>
    <w:p w14:paraId="5EE28794" w14:textId="77777777" w:rsidR="003D7481" w:rsidRDefault="003D7481" w:rsidP="00611674">
      <w:pPr>
        <w:pStyle w:val="Author"/>
      </w:pPr>
    </w:p>
    <w:p w14:paraId="6F2A0EA1" w14:textId="5333B442" w:rsidR="00C17178" w:rsidRDefault="00C17178" w:rsidP="00611674">
      <w:pPr>
        <w:pStyle w:val="Abstract"/>
      </w:pPr>
      <w:r>
        <w:t>The purpose of the SWMR (Single Writer Multiple Reader) feature is to allow a second process to read a HDF5 file while data is being written to it.  Use cases range from monitoring data collection and/or steering experiments in progress to financial applications.</w:t>
      </w:r>
    </w:p>
    <w:p w14:paraId="2E66A3BC" w14:textId="41968C6C" w:rsidR="004825B0" w:rsidRDefault="004825B0" w:rsidP="00611674">
      <w:pPr>
        <w:pStyle w:val="Abstract"/>
      </w:pPr>
      <w:r>
        <w:t>The existing SWMR implementation touches most parts of the HDF5 library, and therefore presents significant maintenance issues.  Further, it offers no guarantees on the maximum time from write to read – which makes it problematic for some applications.</w:t>
      </w:r>
    </w:p>
    <w:p w14:paraId="32A43CEA" w14:textId="13D79543" w:rsidR="00611674" w:rsidRDefault="004825B0" w:rsidP="00611674">
      <w:pPr>
        <w:pStyle w:val="Abstract"/>
      </w:pPr>
      <w:r>
        <w:t xml:space="preserve">The primary impetus behind VFD SWMR </w:t>
      </w:r>
      <w:r w:rsidR="00DB2EF2">
        <w:t xml:space="preserve">is to implement SWMR in a more modular fashion </w:t>
      </w:r>
      <w:r>
        <w:t xml:space="preserve">– thus minimizing maintenance costs.  </w:t>
      </w:r>
      <w:r w:rsidR="00DB2EF2">
        <w:t>Fringe benefits include allowing</w:t>
      </w:r>
      <w:r>
        <w:t xml:space="preserve"> the HDF5 library to make guarantees for the maximum time from write to </w:t>
      </w:r>
      <w:r w:rsidR="00DB2EF2">
        <w:t>availability of data for read (</w:t>
      </w:r>
      <w:r w:rsidR="00C17178">
        <w:t>subject to</w:t>
      </w:r>
      <w:r>
        <w:t xml:space="preserve"> the </w:t>
      </w:r>
      <w:r w:rsidR="009B2039">
        <w:t xml:space="preserve">performance </w:t>
      </w:r>
      <w:r>
        <w:t>limits of the underlying file system</w:t>
      </w:r>
      <w:r w:rsidR="000560F7">
        <w:t>, and presuming that the</w:t>
      </w:r>
      <w:r w:rsidR="007722D2">
        <w:t xml:space="preserve"> writer calls</w:t>
      </w:r>
      <w:r w:rsidR="000560F7">
        <w:t xml:space="preserve"> </w:t>
      </w:r>
      <w:r w:rsidR="0033022B">
        <w:t xml:space="preserve">the </w:t>
      </w:r>
      <w:r w:rsidR="000560F7">
        <w:t>HDF5 library frequently</w:t>
      </w:r>
      <w:r w:rsidR="00DB2EF2">
        <w:t xml:space="preserve">), and the possibility of extending SWMR to </w:t>
      </w:r>
      <w:r>
        <w:t xml:space="preserve">NFS and object stores.  </w:t>
      </w:r>
    </w:p>
    <w:p w14:paraId="61C199C6" w14:textId="77777777" w:rsidR="00611674" w:rsidRPr="00913E2A" w:rsidRDefault="00611674" w:rsidP="00611674">
      <w:pPr>
        <w:pStyle w:val="Divider"/>
      </w:pPr>
    </w:p>
    <w:p w14:paraId="4016D15C" w14:textId="302ED720" w:rsidR="00017D31" w:rsidRDefault="00017D31">
      <w:pPr>
        <w:spacing w:after="0"/>
        <w:jc w:val="left"/>
      </w:pPr>
      <w:r>
        <w:br w:type="page"/>
      </w:r>
    </w:p>
    <w:p w14:paraId="001958A5" w14:textId="77777777" w:rsidR="00290924" w:rsidRDefault="00290924">
      <w:pPr>
        <w:pStyle w:val="TOC1"/>
        <w:tabs>
          <w:tab w:val="left" w:pos="480"/>
          <w:tab w:val="right" w:leader="dot" w:pos="9926"/>
        </w:tabs>
        <w:rPr>
          <w:rFonts w:eastAsiaTheme="minorEastAsia"/>
          <w:noProof/>
          <w:szCs w:val="24"/>
        </w:rPr>
      </w:pPr>
      <w:r>
        <w:lastRenderedPageBreak/>
        <w:fldChar w:fldCharType="begin"/>
      </w:r>
      <w:r>
        <w:instrText xml:space="preserve"> TOC \o "1-7" </w:instrText>
      </w:r>
      <w:r>
        <w:fldChar w:fldCharType="separate"/>
      </w:r>
      <w:r>
        <w:rPr>
          <w:noProof/>
        </w:rPr>
        <w:t>1</w:t>
      </w:r>
      <w:r>
        <w:rPr>
          <w:rFonts w:eastAsiaTheme="minorEastAsia"/>
          <w:noProof/>
          <w:szCs w:val="24"/>
        </w:rPr>
        <w:tab/>
      </w:r>
      <w:r>
        <w:rPr>
          <w:noProof/>
        </w:rPr>
        <w:t>Introduction</w:t>
      </w:r>
      <w:r>
        <w:rPr>
          <w:noProof/>
        </w:rPr>
        <w:tab/>
      </w:r>
      <w:r>
        <w:rPr>
          <w:noProof/>
        </w:rPr>
        <w:fldChar w:fldCharType="begin"/>
      </w:r>
      <w:r>
        <w:rPr>
          <w:noProof/>
        </w:rPr>
        <w:instrText xml:space="preserve"> PAGEREF _Toc103918424 \h </w:instrText>
      </w:r>
      <w:r>
        <w:rPr>
          <w:noProof/>
        </w:rPr>
      </w:r>
      <w:r>
        <w:rPr>
          <w:noProof/>
        </w:rPr>
        <w:fldChar w:fldCharType="separate"/>
      </w:r>
      <w:r w:rsidR="006B485F">
        <w:rPr>
          <w:noProof/>
        </w:rPr>
        <w:t>5</w:t>
      </w:r>
      <w:r>
        <w:rPr>
          <w:noProof/>
        </w:rPr>
        <w:fldChar w:fldCharType="end"/>
      </w:r>
    </w:p>
    <w:p w14:paraId="676A57EE" w14:textId="77777777" w:rsidR="00290924" w:rsidRDefault="00290924">
      <w:pPr>
        <w:pStyle w:val="TOC2"/>
        <w:tabs>
          <w:tab w:val="left" w:pos="960"/>
          <w:tab w:val="right" w:leader="dot" w:pos="9926"/>
        </w:tabs>
        <w:rPr>
          <w:rFonts w:eastAsiaTheme="minorEastAsia"/>
          <w:noProof/>
          <w:szCs w:val="24"/>
        </w:rPr>
      </w:pPr>
      <w:r>
        <w:rPr>
          <w:noProof/>
        </w:rPr>
        <w:t>1.1</w:t>
      </w:r>
      <w:r>
        <w:rPr>
          <w:rFonts w:eastAsiaTheme="minorEastAsia"/>
          <w:noProof/>
          <w:szCs w:val="24"/>
        </w:rPr>
        <w:tab/>
      </w:r>
      <w:r>
        <w:rPr>
          <w:noProof/>
        </w:rPr>
        <w:t>Outline of this Document</w:t>
      </w:r>
      <w:r>
        <w:rPr>
          <w:noProof/>
        </w:rPr>
        <w:tab/>
      </w:r>
      <w:r>
        <w:rPr>
          <w:noProof/>
        </w:rPr>
        <w:fldChar w:fldCharType="begin"/>
      </w:r>
      <w:r>
        <w:rPr>
          <w:noProof/>
        </w:rPr>
        <w:instrText xml:space="preserve"> PAGEREF _Toc103918425 \h </w:instrText>
      </w:r>
      <w:r>
        <w:rPr>
          <w:noProof/>
        </w:rPr>
      </w:r>
      <w:r>
        <w:rPr>
          <w:noProof/>
        </w:rPr>
        <w:fldChar w:fldCharType="separate"/>
      </w:r>
      <w:r w:rsidR="006B485F">
        <w:rPr>
          <w:noProof/>
        </w:rPr>
        <w:t>6</w:t>
      </w:r>
      <w:r>
        <w:rPr>
          <w:noProof/>
        </w:rPr>
        <w:fldChar w:fldCharType="end"/>
      </w:r>
    </w:p>
    <w:p w14:paraId="75BC22D2" w14:textId="77777777" w:rsidR="00290924" w:rsidRDefault="00290924">
      <w:pPr>
        <w:pStyle w:val="TOC2"/>
        <w:tabs>
          <w:tab w:val="left" w:pos="960"/>
          <w:tab w:val="right" w:leader="dot" w:pos="9926"/>
        </w:tabs>
        <w:rPr>
          <w:rFonts w:eastAsiaTheme="minorEastAsia"/>
          <w:noProof/>
          <w:szCs w:val="24"/>
        </w:rPr>
      </w:pPr>
      <w:r>
        <w:rPr>
          <w:noProof/>
        </w:rPr>
        <w:t>1.2</w:t>
      </w:r>
      <w:r>
        <w:rPr>
          <w:rFonts w:eastAsiaTheme="minorEastAsia"/>
          <w:noProof/>
          <w:szCs w:val="24"/>
        </w:rPr>
        <w:tab/>
      </w:r>
      <w:r>
        <w:rPr>
          <w:noProof/>
        </w:rPr>
        <w:t>Update Post Phase II Award</w:t>
      </w:r>
      <w:r>
        <w:rPr>
          <w:noProof/>
        </w:rPr>
        <w:tab/>
      </w:r>
      <w:r>
        <w:rPr>
          <w:noProof/>
        </w:rPr>
        <w:fldChar w:fldCharType="begin"/>
      </w:r>
      <w:r>
        <w:rPr>
          <w:noProof/>
        </w:rPr>
        <w:instrText xml:space="preserve"> PAGEREF _Toc103918426 \h </w:instrText>
      </w:r>
      <w:r>
        <w:rPr>
          <w:noProof/>
        </w:rPr>
      </w:r>
      <w:r>
        <w:rPr>
          <w:noProof/>
        </w:rPr>
        <w:fldChar w:fldCharType="separate"/>
      </w:r>
      <w:r w:rsidR="006B485F">
        <w:rPr>
          <w:noProof/>
        </w:rPr>
        <w:t>6</w:t>
      </w:r>
      <w:r>
        <w:rPr>
          <w:noProof/>
        </w:rPr>
        <w:fldChar w:fldCharType="end"/>
      </w:r>
    </w:p>
    <w:p w14:paraId="4D90C634" w14:textId="77777777" w:rsidR="00290924" w:rsidRDefault="00290924">
      <w:pPr>
        <w:pStyle w:val="TOC2"/>
        <w:tabs>
          <w:tab w:val="left" w:pos="960"/>
          <w:tab w:val="right" w:leader="dot" w:pos="9926"/>
        </w:tabs>
        <w:rPr>
          <w:rFonts w:eastAsiaTheme="minorEastAsia"/>
          <w:noProof/>
          <w:szCs w:val="24"/>
        </w:rPr>
      </w:pPr>
      <w:r>
        <w:rPr>
          <w:noProof/>
        </w:rPr>
        <w:t>1.3</w:t>
      </w:r>
      <w:r>
        <w:rPr>
          <w:rFonts w:eastAsiaTheme="minorEastAsia"/>
          <w:noProof/>
          <w:szCs w:val="24"/>
        </w:rPr>
        <w:tab/>
      </w:r>
      <w:r>
        <w:rPr>
          <w:noProof/>
        </w:rPr>
        <w:t>Update Prior to Merge into Develop</w:t>
      </w:r>
      <w:r>
        <w:rPr>
          <w:noProof/>
        </w:rPr>
        <w:tab/>
      </w:r>
      <w:r>
        <w:rPr>
          <w:noProof/>
        </w:rPr>
        <w:fldChar w:fldCharType="begin"/>
      </w:r>
      <w:r>
        <w:rPr>
          <w:noProof/>
        </w:rPr>
        <w:instrText xml:space="preserve"> PAGEREF _Toc103918427 \h </w:instrText>
      </w:r>
      <w:r>
        <w:rPr>
          <w:noProof/>
        </w:rPr>
      </w:r>
      <w:r>
        <w:rPr>
          <w:noProof/>
        </w:rPr>
        <w:fldChar w:fldCharType="separate"/>
      </w:r>
      <w:r w:rsidR="006B485F">
        <w:rPr>
          <w:noProof/>
        </w:rPr>
        <w:t>6</w:t>
      </w:r>
      <w:r>
        <w:rPr>
          <w:noProof/>
        </w:rPr>
        <w:fldChar w:fldCharType="end"/>
      </w:r>
    </w:p>
    <w:p w14:paraId="461092BB" w14:textId="77777777" w:rsidR="00290924" w:rsidRDefault="00290924">
      <w:pPr>
        <w:pStyle w:val="TOC1"/>
        <w:tabs>
          <w:tab w:val="left" w:pos="480"/>
          <w:tab w:val="right" w:leader="dot" w:pos="9926"/>
        </w:tabs>
        <w:rPr>
          <w:rFonts w:eastAsiaTheme="minorEastAsia"/>
          <w:noProof/>
          <w:szCs w:val="24"/>
        </w:rPr>
      </w:pPr>
      <w:r>
        <w:rPr>
          <w:noProof/>
        </w:rPr>
        <w:t>2</w:t>
      </w:r>
      <w:r>
        <w:rPr>
          <w:rFonts w:eastAsiaTheme="minorEastAsia"/>
          <w:noProof/>
          <w:szCs w:val="24"/>
        </w:rPr>
        <w:tab/>
      </w:r>
      <w:r>
        <w:rPr>
          <w:noProof/>
        </w:rPr>
        <w:t>Conceptual Overview</w:t>
      </w:r>
      <w:r>
        <w:rPr>
          <w:noProof/>
        </w:rPr>
        <w:tab/>
      </w:r>
      <w:r>
        <w:rPr>
          <w:noProof/>
        </w:rPr>
        <w:fldChar w:fldCharType="begin"/>
      </w:r>
      <w:r>
        <w:rPr>
          <w:noProof/>
        </w:rPr>
        <w:instrText xml:space="preserve"> PAGEREF _Toc103918428 \h </w:instrText>
      </w:r>
      <w:r>
        <w:rPr>
          <w:noProof/>
        </w:rPr>
      </w:r>
      <w:r>
        <w:rPr>
          <w:noProof/>
        </w:rPr>
        <w:fldChar w:fldCharType="separate"/>
      </w:r>
      <w:r w:rsidR="006B485F">
        <w:rPr>
          <w:noProof/>
        </w:rPr>
        <w:t>7</w:t>
      </w:r>
      <w:r>
        <w:rPr>
          <w:noProof/>
        </w:rPr>
        <w:fldChar w:fldCharType="end"/>
      </w:r>
    </w:p>
    <w:p w14:paraId="04D9E19C" w14:textId="77777777" w:rsidR="00290924" w:rsidRDefault="00290924">
      <w:pPr>
        <w:pStyle w:val="TOC2"/>
        <w:tabs>
          <w:tab w:val="left" w:pos="960"/>
          <w:tab w:val="right" w:leader="dot" w:pos="9926"/>
        </w:tabs>
        <w:rPr>
          <w:rFonts w:eastAsiaTheme="minorEastAsia"/>
          <w:noProof/>
          <w:szCs w:val="24"/>
        </w:rPr>
      </w:pPr>
      <w:r>
        <w:rPr>
          <w:noProof/>
        </w:rPr>
        <w:t>2.1</w:t>
      </w:r>
      <w:r>
        <w:rPr>
          <w:rFonts w:eastAsiaTheme="minorEastAsia"/>
          <w:noProof/>
          <w:szCs w:val="24"/>
        </w:rPr>
        <w:tab/>
      </w:r>
      <w:r>
        <w:rPr>
          <w:noProof/>
        </w:rPr>
        <w:t>Writer Cycle of Operation</w:t>
      </w:r>
      <w:r>
        <w:rPr>
          <w:noProof/>
        </w:rPr>
        <w:tab/>
      </w:r>
      <w:r>
        <w:rPr>
          <w:noProof/>
        </w:rPr>
        <w:fldChar w:fldCharType="begin"/>
      </w:r>
      <w:r>
        <w:rPr>
          <w:noProof/>
        </w:rPr>
        <w:instrText xml:space="preserve"> PAGEREF _Toc103918429 \h </w:instrText>
      </w:r>
      <w:r>
        <w:rPr>
          <w:noProof/>
        </w:rPr>
      </w:r>
      <w:r>
        <w:rPr>
          <w:noProof/>
        </w:rPr>
        <w:fldChar w:fldCharType="separate"/>
      </w:r>
      <w:r w:rsidR="006B485F">
        <w:rPr>
          <w:noProof/>
        </w:rPr>
        <w:t>8</w:t>
      </w:r>
      <w:r>
        <w:rPr>
          <w:noProof/>
        </w:rPr>
        <w:fldChar w:fldCharType="end"/>
      </w:r>
    </w:p>
    <w:p w14:paraId="35B0D0B3" w14:textId="77777777" w:rsidR="00290924" w:rsidRDefault="00290924">
      <w:pPr>
        <w:pStyle w:val="TOC3"/>
        <w:tabs>
          <w:tab w:val="left" w:pos="1440"/>
          <w:tab w:val="right" w:leader="dot" w:pos="9926"/>
        </w:tabs>
        <w:rPr>
          <w:rFonts w:eastAsiaTheme="minorEastAsia"/>
          <w:noProof/>
          <w:szCs w:val="24"/>
        </w:rPr>
      </w:pPr>
      <w:r>
        <w:rPr>
          <w:noProof/>
        </w:rPr>
        <w:t>2.1.1</w:t>
      </w:r>
      <w:r>
        <w:rPr>
          <w:rFonts w:eastAsiaTheme="minorEastAsia"/>
          <w:noProof/>
          <w:szCs w:val="24"/>
        </w:rPr>
        <w:tab/>
      </w:r>
      <w:r>
        <w:rPr>
          <w:noProof/>
        </w:rPr>
        <w:t>Management of the Out of HDF5 File Backing Store</w:t>
      </w:r>
      <w:r>
        <w:rPr>
          <w:noProof/>
        </w:rPr>
        <w:tab/>
      </w:r>
      <w:r>
        <w:rPr>
          <w:noProof/>
        </w:rPr>
        <w:fldChar w:fldCharType="begin"/>
      </w:r>
      <w:r>
        <w:rPr>
          <w:noProof/>
        </w:rPr>
        <w:instrText xml:space="preserve"> PAGEREF _Toc103918430 \h </w:instrText>
      </w:r>
      <w:r>
        <w:rPr>
          <w:noProof/>
        </w:rPr>
      </w:r>
      <w:r>
        <w:rPr>
          <w:noProof/>
        </w:rPr>
        <w:fldChar w:fldCharType="separate"/>
      </w:r>
      <w:r w:rsidR="006B485F">
        <w:rPr>
          <w:noProof/>
        </w:rPr>
        <w:t>9</w:t>
      </w:r>
      <w:r>
        <w:rPr>
          <w:noProof/>
        </w:rPr>
        <w:fldChar w:fldCharType="end"/>
      </w:r>
    </w:p>
    <w:p w14:paraId="5B433140" w14:textId="77777777" w:rsidR="00290924" w:rsidRDefault="00290924">
      <w:pPr>
        <w:pStyle w:val="TOC4"/>
        <w:tabs>
          <w:tab w:val="left" w:pos="1680"/>
          <w:tab w:val="right" w:leader="dot" w:pos="9926"/>
        </w:tabs>
        <w:rPr>
          <w:rFonts w:eastAsiaTheme="minorEastAsia"/>
          <w:noProof/>
          <w:szCs w:val="24"/>
        </w:rPr>
      </w:pPr>
      <w:r>
        <w:rPr>
          <w:noProof/>
        </w:rPr>
        <w:t>2.1.1.1</w:t>
      </w:r>
      <w:r>
        <w:rPr>
          <w:rFonts w:eastAsiaTheme="minorEastAsia"/>
          <w:noProof/>
          <w:szCs w:val="24"/>
        </w:rPr>
        <w:tab/>
      </w:r>
      <w:r>
        <w:rPr>
          <w:noProof/>
        </w:rPr>
        <w:t>POSIX</w:t>
      </w:r>
      <w:r>
        <w:rPr>
          <w:noProof/>
        </w:rPr>
        <w:tab/>
      </w:r>
      <w:r>
        <w:rPr>
          <w:noProof/>
        </w:rPr>
        <w:fldChar w:fldCharType="begin"/>
      </w:r>
      <w:r>
        <w:rPr>
          <w:noProof/>
        </w:rPr>
        <w:instrText xml:space="preserve"> PAGEREF _Toc103918431 \h </w:instrText>
      </w:r>
      <w:r>
        <w:rPr>
          <w:noProof/>
        </w:rPr>
      </w:r>
      <w:r>
        <w:rPr>
          <w:noProof/>
        </w:rPr>
        <w:fldChar w:fldCharType="separate"/>
      </w:r>
      <w:r w:rsidR="006B485F">
        <w:rPr>
          <w:noProof/>
        </w:rPr>
        <w:t>9</w:t>
      </w:r>
      <w:r>
        <w:rPr>
          <w:noProof/>
        </w:rPr>
        <w:fldChar w:fldCharType="end"/>
      </w:r>
    </w:p>
    <w:p w14:paraId="3BC5565E" w14:textId="77777777" w:rsidR="00290924" w:rsidRDefault="00290924">
      <w:pPr>
        <w:pStyle w:val="TOC4"/>
        <w:tabs>
          <w:tab w:val="left" w:pos="1680"/>
          <w:tab w:val="right" w:leader="dot" w:pos="9926"/>
        </w:tabs>
        <w:rPr>
          <w:rFonts w:eastAsiaTheme="minorEastAsia"/>
          <w:noProof/>
          <w:szCs w:val="24"/>
        </w:rPr>
      </w:pPr>
      <w:r>
        <w:rPr>
          <w:noProof/>
        </w:rPr>
        <w:t>2.1.1.2</w:t>
      </w:r>
      <w:r>
        <w:rPr>
          <w:rFonts w:eastAsiaTheme="minorEastAsia"/>
          <w:noProof/>
          <w:szCs w:val="24"/>
        </w:rPr>
        <w:tab/>
      </w:r>
      <w:r>
        <w:rPr>
          <w:noProof/>
        </w:rPr>
        <w:t>NFS</w:t>
      </w:r>
      <w:r>
        <w:rPr>
          <w:noProof/>
        </w:rPr>
        <w:tab/>
      </w:r>
      <w:r>
        <w:rPr>
          <w:noProof/>
        </w:rPr>
        <w:fldChar w:fldCharType="begin"/>
      </w:r>
      <w:r>
        <w:rPr>
          <w:noProof/>
        </w:rPr>
        <w:instrText xml:space="preserve"> PAGEREF _Toc103918432 \h </w:instrText>
      </w:r>
      <w:r>
        <w:rPr>
          <w:noProof/>
        </w:rPr>
      </w:r>
      <w:r>
        <w:rPr>
          <w:noProof/>
        </w:rPr>
        <w:fldChar w:fldCharType="separate"/>
      </w:r>
      <w:r w:rsidR="006B485F">
        <w:rPr>
          <w:noProof/>
        </w:rPr>
        <w:t>9</w:t>
      </w:r>
      <w:r>
        <w:rPr>
          <w:noProof/>
        </w:rPr>
        <w:fldChar w:fldCharType="end"/>
      </w:r>
    </w:p>
    <w:p w14:paraId="1C8F2021" w14:textId="77777777" w:rsidR="00290924" w:rsidRDefault="00290924">
      <w:pPr>
        <w:pStyle w:val="TOC4"/>
        <w:tabs>
          <w:tab w:val="left" w:pos="1680"/>
          <w:tab w:val="right" w:leader="dot" w:pos="9926"/>
        </w:tabs>
        <w:rPr>
          <w:rFonts w:eastAsiaTheme="minorEastAsia"/>
          <w:noProof/>
          <w:szCs w:val="24"/>
        </w:rPr>
      </w:pPr>
      <w:r>
        <w:rPr>
          <w:noProof/>
        </w:rPr>
        <w:t>2.1.1.3</w:t>
      </w:r>
      <w:r>
        <w:rPr>
          <w:rFonts w:eastAsiaTheme="minorEastAsia"/>
          <w:noProof/>
          <w:szCs w:val="24"/>
        </w:rPr>
        <w:tab/>
      </w:r>
      <w:r>
        <w:rPr>
          <w:noProof/>
        </w:rPr>
        <w:t>Object Store</w:t>
      </w:r>
      <w:r>
        <w:rPr>
          <w:noProof/>
        </w:rPr>
        <w:tab/>
      </w:r>
      <w:r>
        <w:rPr>
          <w:noProof/>
        </w:rPr>
        <w:fldChar w:fldCharType="begin"/>
      </w:r>
      <w:r>
        <w:rPr>
          <w:noProof/>
        </w:rPr>
        <w:instrText xml:space="preserve"> PAGEREF _Toc103918433 \h </w:instrText>
      </w:r>
      <w:r>
        <w:rPr>
          <w:noProof/>
        </w:rPr>
      </w:r>
      <w:r>
        <w:rPr>
          <w:noProof/>
        </w:rPr>
        <w:fldChar w:fldCharType="separate"/>
      </w:r>
      <w:r w:rsidR="006B485F">
        <w:rPr>
          <w:noProof/>
        </w:rPr>
        <w:t>9</w:t>
      </w:r>
      <w:r>
        <w:rPr>
          <w:noProof/>
        </w:rPr>
        <w:fldChar w:fldCharType="end"/>
      </w:r>
    </w:p>
    <w:p w14:paraId="39D04C82" w14:textId="77777777" w:rsidR="00290924" w:rsidRDefault="00290924">
      <w:pPr>
        <w:pStyle w:val="TOC2"/>
        <w:tabs>
          <w:tab w:val="left" w:pos="960"/>
          <w:tab w:val="right" w:leader="dot" w:pos="9926"/>
        </w:tabs>
        <w:rPr>
          <w:rFonts w:eastAsiaTheme="minorEastAsia"/>
          <w:noProof/>
          <w:szCs w:val="24"/>
        </w:rPr>
      </w:pPr>
      <w:r>
        <w:rPr>
          <w:noProof/>
        </w:rPr>
        <w:t>2.2</w:t>
      </w:r>
      <w:r>
        <w:rPr>
          <w:rFonts w:eastAsiaTheme="minorEastAsia"/>
          <w:noProof/>
          <w:szCs w:val="24"/>
        </w:rPr>
        <w:tab/>
      </w:r>
      <w:r>
        <w:rPr>
          <w:noProof/>
        </w:rPr>
        <w:t>Reader Cycle of Operation</w:t>
      </w:r>
      <w:r>
        <w:rPr>
          <w:noProof/>
        </w:rPr>
        <w:tab/>
      </w:r>
      <w:r>
        <w:rPr>
          <w:noProof/>
        </w:rPr>
        <w:fldChar w:fldCharType="begin"/>
      </w:r>
      <w:r>
        <w:rPr>
          <w:noProof/>
        </w:rPr>
        <w:instrText xml:space="preserve"> PAGEREF _Toc103918434 \h </w:instrText>
      </w:r>
      <w:r>
        <w:rPr>
          <w:noProof/>
        </w:rPr>
      </w:r>
      <w:r>
        <w:rPr>
          <w:noProof/>
        </w:rPr>
        <w:fldChar w:fldCharType="separate"/>
      </w:r>
      <w:r w:rsidR="006B485F">
        <w:rPr>
          <w:noProof/>
        </w:rPr>
        <w:t>9</w:t>
      </w:r>
      <w:r>
        <w:rPr>
          <w:noProof/>
        </w:rPr>
        <w:fldChar w:fldCharType="end"/>
      </w:r>
    </w:p>
    <w:p w14:paraId="0713EBC0" w14:textId="77777777" w:rsidR="00290924" w:rsidRDefault="00290924">
      <w:pPr>
        <w:pStyle w:val="TOC3"/>
        <w:tabs>
          <w:tab w:val="left" w:pos="1440"/>
          <w:tab w:val="right" w:leader="dot" w:pos="9926"/>
        </w:tabs>
        <w:rPr>
          <w:rFonts w:eastAsiaTheme="minorEastAsia"/>
          <w:noProof/>
          <w:szCs w:val="24"/>
        </w:rPr>
      </w:pPr>
      <w:r>
        <w:rPr>
          <w:noProof/>
        </w:rPr>
        <w:t>2.2.1</w:t>
      </w:r>
      <w:r>
        <w:rPr>
          <w:rFonts w:eastAsiaTheme="minorEastAsia"/>
          <w:noProof/>
          <w:szCs w:val="24"/>
        </w:rPr>
        <w:tab/>
      </w:r>
      <w:r>
        <w:rPr>
          <w:noProof/>
        </w:rPr>
        <w:t>Management of the Out of HDF5 File Backing Store</w:t>
      </w:r>
      <w:r>
        <w:rPr>
          <w:noProof/>
        </w:rPr>
        <w:tab/>
      </w:r>
      <w:r>
        <w:rPr>
          <w:noProof/>
        </w:rPr>
        <w:fldChar w:fldCharType="begin"/>
      </w:r>
      <w:r>
        <w:rPr>
          <w:noProof/>
        </w:rPr>
        <w:instrText xml:space="preserve"> PAGEREF _Toc103918435 \h </w:instrText>
      </w:r>
      <w:r>
        <w:rPr>
          <w:noProof/>
        </w:rPr>
      </w:r>
      <w:r>
        <w:rPr>
          <w:noProof/>
        </w:rPr>
        <w:fldChar w:fldCharType="separate"/>
      </w:r>
      <w:r w:rsidR="006B485F">
        <w:rPr>
          <w:noProof/>
        </w:rPr>
        <w:t>10</w:t>
      </w:r>
      <w:r>
        <w:rPr>
          <w:noProof/>
        </w:rPr>
        <w:fldChar w:fldCharType="end"/>
      </w:r>
    </w:p>
    <w:p w14:paraId="2247D408" w14:textId="77777777" w:rsidR="00290924" w:rsidRDefault="00290924">
      <w:pPr>
        <w:pStyle w:val="TOC4"/>
        <w:tabs>
          <w:tab w:val="left" w:pos="1680"/>
          <w:tab w:val="right" w:leader="dot" w:pos="9926"/>
        </w:tabs>
        <w:rPr>
          <w:rFonts w:eastAsiaTheme="minorEastAsia"/>
          <w:noProof/>
          <w:szCs w:val="24"/>
        </w:rPr>
      </w:pPr>
      <w:r>
        <w:rPr>
          <w:noProof/>
        </w:rPr>
        <w:t>2.2.1.1</w:t>
      </w:r>
      <w:r>
        <w:rPr>
          <w:rFonts w:eastAsiaTheme="minorEastAsia"/>
          <w:noProof/>
          <w:szCs w:val="24"/>
        </w:rPr>
        <w:tab/>
      </w:r>
      <w:r>
        <w:rPr>
          <w:noProof/>
        </w:rPr>
        <w:t>POSIX</w:t>
      </w:r>
      <w:r>
        <w:rPr>
          <w:noProof/>
        </w:rPr>
        <w:tab/>
      </w:r>
      <w:r>
        <w:rPr>
          <w:noProof/>
        </w:rPr>
        <w:fldChar w:fldCharType="begin"/>
      </w:r>
      <w:r>
        <w:rPr>
          <w:noProof/>
        </w:rPr>
        <w:instrText xml:space="preserve"> PAGEREF _Toc103918436 \h </w:instrText>
      </w:r>
      <w:r>
        <w:rPr>
          <w:noProof/>
        </w:rPr>
      </w:r>
      <w:r>
        <w:rPr>
          <w:noProof/>
        </w:rPr>
        <w:fldChar w:fldCharType="separate"/>
      </w:r>
      <w:r w:rsidR="006B485F">
        <w:rPr>
          <w:noProof/>
        </w:rPr>
        <w:t>10</w:t>
      </w:r>
      <w:r>
        <w:rPr>
          <w:noProof/>
        </w:rPr>
        <w:fldChar w:fldCharType="end"/>
      </w:r>
    </w:p>
    <w:p w14:paraId="389E01FC" w14:textId="77777777" w:rsidR="00290924" w:rsidRDefault="00290924">
      <w:pPr>
        <w:pStyle w:val="TOC4"/>
        <w:tabs>
          <w:tab w:val="left" w:pos="1680"/>
          <w:tab w:val="right" w:leader="dot" w:pos="9926"/>
        </w:tabs>
        <w:rPr>
          <w:rFonts w:eastAsiaTheme="minorEastAsia"/>
          <w:noProof/>
          <w:szCs w:val="24"/>
        </w:rPr>
      </w:pPr>
      <w:r>
        <w:rPr>
          <w:noProof/>
        </w:rPr>
        <w:t>2.2.1.2</w:t>
      </w:r>
      <w:r>
        <w:rPr>
          <w:rFonts w:eastAsiaTheme="minorEastAsia"/>
          <w:noProof/>
          <w:szCs w:val="24"/>
        </w:rPr>
        <w:tab/>
      </w:r>
      <w:r>
        <w:rPr>
          <w:noProof/>
        </w:rPr>
        <w:t>NFS</w:t>
      </w:r>
      <w:r>
        <w:rPr>
          <w:noProof/>
        </w:rPr>
        <w:tab/>
      </w:r>
      <w:r>
        <w:rPr>
          <w:noProof/>
        </w:rPr>
        <w:fldChar w:fldCharType="begin"/>
      </w:r>
      <w:r>
        <w:rPr>
          <w:noProof/>
        </w:rPr>
        <w:instrText xml:space="preserve"> PAGEREF _Toc103918437 \h </w:instrText>
      </w:r>
      <w:r>
        <w:rPr>
          <w:noProof/>
        </w:rPr>
      </w:r>
      <w:r>
        <w:rPr>
          <w:noProof/>
        </w:rPr>
        <w:fldChar w:fldCharType="separate"/>
      </w:r>
      <w:r w:rsidR="006B485F">
        <w:rPr>
          <w:noProof/>
        </w:rPr>
        <w:t>11</w:t>
      </w:r>
      <w:r>
        <w:rPr>
          <w:noProof/>
        </w:rPr>
        <w:fldChar w:fldCharType="end"/>
      </w:r>
    </w:p>
    <w:p w14:paraId="20BEFA8A" w14:textId="77777777" w:rsidR="00290924" w:rsidRDefault="00290924">
      <w:pPr>
        <w:pStyle w:val="TOC4"/>
        <w:tabs>
          <w:tab w:val="left" w:pos="1680"/>
          <w:tab w:val="right" w:leader="dot" w:pos="9926"/>
        </w:tabs>
        <w:rPr>
          <w:rFonts w:eastAsiaTheme="minorEastAsia"/>
          <w:noProof/>
          <w:szCs w:val="24"/>
        </w:rPr>
      </w:pPr>
      <w:r>
        <w:rPr>
          <w:noProof/>
        </w:rPr>
        <w:t>2.2.1.3</w:t>
      </w:r>
      <w:r>
        <w:rPr>
          <w:rFonts w:eastAsiaTheme="minorEastAsia"/>
          <w:noProof/>
          <w:szCs w:val="24"/>
        </w:rPr>
        <w:tab/>
      </w:r>
      <w:r>
        <w:rPr>
          <w:noProof/>
        </w:rPr>
        <w:t>Object Store</w:t>
      </w:r>
      <w:r>
        <w:rPr>
          <w:noProof/>
        </w:rPr>
        <w:tab/>
      </w:r>
      <w:r>
        <w:rPr>
          <w:noProof/>
        </w:rPr>
        <w:fldChar w:fldCharType="begin"/>
      </w:r>
      <w:r>
        <w:rPr>
          <w:noProof/>
        </w:rPr>
        <w:instrText xml:space="preserve"> PAGEREF _Toc103918438 \h </w:instrText>
      </w:r>
      <w:r>
        <w:rPr>
          <w:noProof/>
        </w:rPr>
      </w:r>
      <w:r>
        <w:rPr>
          <w:noProof/>
        </w:rPr>
        <w:fldChar w:fldCharType="separate"/>
      </w:r>
      <w:r w:rsidR="006B485F">
        <w:rPr>
          <w:noProof/>
        </w:rPr>
        <w:t>11</w:t>
      </w:r>
      <w:r>
        <w:rPr>
          <w:noProof/>
        </w:rPr>
        <w:fldChar w:fldCharType="end"/>
      </w:r>
    </w:p>
    <w:p w14:paraId="599E3960" w14:textId="77777777" w:rsidR="00290924" w:rsidRDefault="00290924">
      <w:pPr>
        <w:pStyle w:val="TOC3"/>
        <w:tabs>
          <w:tab w:val="left" w:pos="1440"/>
          <w:tab w:val="right" w:leader="dot" w:pos="9926"/>
        </w:tabs>
        <w:rPr>
          <w:rFonts w:eastAsiaTheme="minorEastAsia"/>
          <w:noProof/>
          <w:szCs w:val="24"/>
        </w:rPr>
      </w:pPr>
      <w:r>
        <w:rPr>
          <w:noProof/>
        </w:rPr>
        <w:t>2.2.2</w:t>
      </w:r>
      <w:r>
        <w:rPr>
          <w:rFonts w:eastAsiaTheme="minorEastAsia"/>
          <w:noProof/>
          <w:szCs w:val="24"/>
        </w:rPr>
        <w:tab/>
      </w:r>
      <w:r>
        <w:rPr>
          <w:noProof/>
        </w:rPr>
        <w:t>A Hidden Assumption</w:t>
      </w:r>
      <w:r>
        <w:rPr>
          <w:noProof/>
        </w:rPr>
        <w:tab/>
      </w:r>
      <w:r>
        <w:rPr>
          <w:noProof/>
        </w:rPr>
        <w:fldChar w:fldCharType="begin"/>
      </w:r>
      <w:r>
        <w:rPr>
          <w:noProof/>
        </w:rPr>
        <w:instrText xml:space="preserve"> PAGEREF _Toc103918439 \h </w:instrText>
      </w:r>
      <w:r>
        <w:rPr>
          <w:noProof/>
        </w:rPr>
      </w:r>
      <w:r>
        <w:rPr>
          <w:noProof/>
        </w:rPr>
        <w:fldChar w:fldCharType="separate"/>
      </w:r>
      <w:r w:rsidR="006B485F">
        <w:rPr>
          <w:noProof/>
        </w:rPr>
        <w:t>11</w:t>
      </w:r>
      <w:r>
        <w:rPr>
          <w:noProof/>
        </w:rPr>
        <w:fldChar w:fldCharType="end"/>
      </w:r>
    </w:p>
    <w:p w14:paraId="260C0F63" w14:textId="77777777" w:rsidR="00290924" w:rsidRDefault="00290924">
      <w:pPr>
        <w:pStyle w:val="TOC2"/>
        <w:tabs>
          <w:tab w:val="left" w:pos="960"/>
          <w:tab w:val="right" w:leader="dot" w:pos="9926"/>
        </w:tabs>
        <w:rPr>
          <w:rFonts w:eastAsiaTheme="minorEastAsia"/>
          <w:noProof/>
          <w:szCs w:val="24"/>
        </w:rPr>
      </w:pPr>
      <w:r>
        <w:rPr>
          <w:noProof/>
        </w:rPr>
        <w:t>2.3</w:t>
      </w:r>
      <w:r>
        <w:rPr>
          <w:rFonts w:eastAsiaTheme="minorEastAsia"/>
          <w:noProof/>
          <w:szCs w:val="24"/>
        </w:rPr>
        <w:tab/>
      </w:r>
      <w:r>
        <w:rPr>
          <w:noProof/>
        </w:rPr>
        <w:t>Maximum Delay from Write to Read</w:t>
      </w:r>
      <w:r>
        <w:rPr>
          <w:noProof/>
        </w:rPr>
        <w:tab/>
      </w:r>
      <w:r>
        <w:rPr>
          <w:noProof/>
        </w:rPr>
        <w:fldChar w:fldCharType="begin"/>
      </w:r>
      <w:r>
        <w:rPr>
          <w:noProof/>
        </w:rPr>
        <w:instrText xml:space="preserve"> PAGEREF _Toc103918440 \h </w:instrText>
      </w:r>
      <w:r>
        <w:rPr>
          <w:noProof/>
        </w:rPr>
      </w:r>
      <w:r>
        <w:rPr>
          <w:noProof/>
        </w:rPr>
        <w:fldChar w:fldCharType="separate"/>
      </w:r>
      <w:r w:rsidR="006B485F">
        <w:rPr>
          <w:noProof/>
        </w:rPr>
        <w:t>12</w:t>
      </w:r>
      <w:r>
        <w:rPr>
          <w:noProof/>
        </w:rPr>
        <w:fldChar w:fldCharType="end"/>
      </w:r>
    </w:p>
    <w:p w14:paraId="37B717F1" w14:textId="77777777" w:rsidR="00290924" w:rsidRDefault="00290924">
      <w:pPr>
        <w:pStyle w:val="TOC2"/>
        <w:tabs>
          <w:tab w:val="left" w:pos="960"/>
          <w:tab w:val="right" w:leader="dot" w:pos="9926"/>
        </w:tabs>
        <w:rPr>
          <w:rFonts w:eastAsiaTheme="minorEastAsia"/>
          <w:noProof/>
          <w:szCs w:val="24"/>
        </w:rPr>
      </w:pPr>
      <w:r>
        <w:rPr>
          <w:noProof/>
        </w:rPr>
        <w:t>2.4</w:t>
      </w:r>
      <w:r>
        <w:rPr>
          <w:rFonts w:eastAsiaTheme="minorEastAsia"/>
          <w:noProof/>
          <w:szCs w:val="24"/>
        </w:rPr>
        <w:tab/>
      </w:r>
      <w:r>
        <w:rPr>
          <w:noProof/>
        </w:rPr>
        <w:t>Parallel VFD SWMR</w:t>
      </w:r>
      <w:r>
        <w:rPr>
          <w:noProof/>
        </w:rPr>
        <w:tab/>
      </w:r>
      <w:r>
        <w:rPr>
          <w:noProof/>
        </w:rPr>
        <w:fldChar w:fldCharType="begin"/>
      </w:r>
      <w:r>
        <w:rPr>
          <w:noProof/>
        </w:rPr>
        <w:instrText xml:space="preserve"> PAGEREF _Toc103918441 \h </w:instrText>
      </w:r>
      <w:r>
        <w:rPr>
          <w:noProof/>
        </w:rPr>
      </w:r>
      <w:r>
        <w:rPr>
          <w:noProof/>
        </w:rPr>
        <w:fldChar w:fldCharType="separate"/>
      </w:r>
      <w:r w:rsidR="006B485F">
        <w:rPr>
          <w:noProof/>
        </w:rPr>
        <w:t>13</w:t>
      </w:r>
      <w:r>
        <w:rPr>
          <w:noProof/>
        </w:rPr>
        <w:fldChar w:fldCharType="end"/>
      </w:r>
    </w:p>
    <w:p w14:paraId="061E3D44" w14:textId="77777777" w:rsidR="00290924" w:rsidRDefault="00290924">
      <w:pPr>
        <w:pStyle w:val="TOC1"/>
        <w:tabs>
          <w:tab w:val="left" w:pos="480"/>
          <w:tab w:val="right" w:leader="dot" w:pos="9926"/>
        </w:tabs>
        <w:rPr>
          <w:rFonts w:eastAsiaTheme="minorEastAsia"/>
          <w:noProof/>
          <w:szCs w:val="24"/>
        </w:rPr>
      </w:pPr>
      <w:r>
        <w:rPr>
          <w:noProof/>
        </w:rPr>
        <w:t>3</w:t>
      </w:r>
      <w:r>
        <w:rPr>
          <w:rFonts w:eastAsiaTheme="minorEastAsia"/>
          <w:noProof/>
          <w:szCs w:val="24"/>
        </w:rPr>
        <w:tab/>
      </w:r>
      <w:r>
        <w:rPr>
          <w:noProof/>
        </w:rPr>
        <w:t>VFD SWMR Design</w:t>
      </w:r>
      <w:r>
        <w:rPr>
          <w:noProof/>
        </w:rPr>
        <w:tab/>
      </w:r>
      <w:r>
        <w:rPr>
          <w:noProof/>
        </w:rPr>
        <w:fldChar w:fldCharType="begin"/>
      </w:r>
      <w:r>
        <w:rPr>
          <w:noProof/>
        </w:rPr>
        <w:instrText xml:space="preserve"> PAGEREF _Toc103918442 \h </w:instrText>
      </w:r>
      <w:r>
        <w:rPr>
          <w:noProof/>
        </w:rPr>
      </w:r>
      <w:r>
        <w:rPr>
          <w:noProof/>
        </w:rPr>
        <w:fldChar w:fldCharType="separate"/>
      </w:r>
      <w:r w:rsidR="006B485F">
        <w:rPr>
          <w:noProof/>
        </w:rPr>
        <w:t>13</w:t>
      </w:r>
      <w:r>
        <w:rPr>
          <w:noProof/>
        </w:rPr>
        <w:fldChar w:fldCharType="end"/>
      </w:r>
    </w:p>
    <w:p w14:paraId="5120FC78" w14:textId="77777777" w:rsidR="00290924" w:rsidRDefault="00290924">
      <w:pPr>
        <w:pStyle w:val="TOC2"/>
        <w:tabs>
          <w:tab w:val="left" w:pos="960"/>
          <w:tab w:val="right" w:leader="dot" w:pos="9926"/>
        </w:tabs>
        <w:rPr>
          <w:rFonts w:eastAsiaTheme="minorEastAsia"/>
          <w:noProof/>
          <w:szCs w:val="24"/>
        </w:rPr>
      </w:pPr>
      <w:r>
        <w:rPr>
          <w:noProof/>
        </w:rPr>
        <w:t>3.1</w:t>
      </w:r>
      <w:r>
        <w:rPr>
          <w:rFonts w:eastAsiaTheme="minorEastAsia"/>
          <w:noProof/>
          <w:szCs w:val="24"/>
        </w:rPr>
        <w:tab/>
      </w:r>
      <w:r>
        <w:rPr>
          <w:noProof/>
        </w:rPr>
        <w:t>API Additions</w:t>
      </w:r>
      <w:r>
        <w:rPr>
          <w:noProof/>
        </w:rPr>
        <w:tab/>
      </w:r>
      <w:r>
        <w:rPr>
          <w:noProof/>
        </w:rPr>
        <w:fldChar w:fldCharType="begin"/>
      </w:r>
      <w:r>
        <w:rPr>
          <w:noProof/>
        </w:rPr>
        <w:instrText xml:space="preserve"> PAGEREF _Toc103918443 \h </w:instrText>
      </w:r>
      <w:r>
        <w:rPr>
          <w:noProof/>
        </w:rPr>
      </w:r>
      <w:r>
        <w:rPr>
          <w:noProof/>
        </w:rPr>
        <w:fldChar w:fldCharType="separate"/>
      </w:r>
      <w:r w:rsidR="006B485F">
        <w:rPr>
          <w:noProof/>
        </w:rPr>
        <w:t>14</w:t>
      </w:r>
      <w:r>
        <w:rPr>
          <w:noProof/>
        </w:rPr>
        <w:fldChar w:fldCharType="end"/>
      </w:r>
    </w:p>
    <w:p w14:paraId="79826C38" w14:textId="77777777" w:rsidR="00290924" w:rsidRDefault="00290924">
      <w:pPr>
        <w:pStyle w:val="TOC3"/>
        <w:tabs>
          <w:tab w:val="left" w:pos="1440"/>
          <w:tab w:val="right" w:leader="dot" w:pos="9926"/>
        </w:tabs>
        <w:rPr>
          <w:rFonts w:eastAsiaTheme="minorEastAsia"/>
          <w:noProof/>
          <w:szCs w:val="24"/>
        </w:rPr>
      </w:pPr>
      <w:r>
        <w:rPr>
          <w:noProof/>
        </w:rPr>
        <w:t>3.1.1</w:t>
      </w:r>
      <w:r>
        <w:rPr>
          <w:rFonts w:eastAsiaTheme="minorEastAsia"/>
          <w:noProof/>
          <w:szCs w:val="24"/>
        </w:rPr>
        <w:tab/>
      </w:r>
      <w:r>
        <w:rPr>
          <w:noProof/>
        </w:rPr>
        <w:t>FAPL Additions</w:t>
      </w:r>
      <w:r>
        <w:rPr>
          <w:noProof/>
        </w:rPr>
        <w:tab/>
      </w:r>
      <w:r>
        <w:rPr>
          <w:noProof/>
        </w:rPr>
        <w:fldChar w:fldCharType="begin"/>
      </w:r>
      <w:r>
        <w:rPr>
          <w:noProof/>
        </w:rPr>
        <w:instrText xml:space="preserve"> PAGEREF _Toc103918444 \h </w:instrText>
      </w:r>
      <w:r>
        <w:rPr>
          <w:noProof/>
        </w:rPr>
      </w:r>
      <w:r>
        <w:rPr>
          <w:noProof/>
        </w:rPr>
        <w:fldChar w:fldCharType="separate"/>
      </w:r>
      <w:r w:rsidR="006B485F">
        <w:rPr>
          <w:noProof/>
        </w:rPr>
        <w:t>14</w:t>
      </w:r>
      <w:r>
        <w:rPr>
          <w:noProof/>
        </w:rPr>
        <w:fldChar w:fldCharType="end"/>
      </w:r>
    </w:p>
    <w:p w14:paraId="1B7E9E60" w14:textId="77777777" w:rsidR="00290924" w:rsidRDefault="00290924">
      <w:pPr>
        <w:pStyle w:val="TOC3"/>
        <w:tabs>
          <w:tab w:val="left" w:pos="1440"/>
          <w:tab w:val="right" w:leader="dot" w:pos="9926"/>
        </w:tabs>
        <w:rPr>
          <w:rFonts w:eastAsiaTheme="minorEastAsia"/>
          <w:noProof/>
          <w:szCs w:val="24"/>
        </w:rPr>
      </w:pPr>
      <w:r>
        <w:rPr>
          <w:noProof/>
        </w:rPr>
        <w:t>3.1.2</w:t>
      </w:r>
      <w:r>
        <w:rPr>
          <w:rFonts w:eastAsiaTheme="minorEastAsia"/>
          <w:noProof/>
          <w:szCs w:val="24"/>
        </w:rPr>
        <w:tab/>
      </w:r>
      <w:r>
        <w:rPr>
          <w:noProof/>
        </w:rPr>
        <w:t>End Tick API Call</w:t>
      </w:r>
      <w:r>
        <w:rPr>
          <w:noProof/>
        </w:rPr>
        <w:tab/>
      </w:r>
      <w:r>
        <w:rPr>
          <w:noProof/>
        </w:rPr>
        <w:fldChar w:fldCharType="begin"/>
      </w:r>
      <w:r>
        <w:rPr>
          <w:noProof/>
        </w:rPr>
        <w:instrText xml:space="preserve"> PAGEREF _Toc103918445 \h </w:instrText>
      </w:r>
      <w:r>
        <w:rPr>
          <w:noProof/>
        </w:rPr>
      </w:r>
      <w:r>
        <w:rPr>
          <w:noProof/>
        </w:rPr>
        <w:fldChar w:fldCharType="separate"/>
      </w:r>
      <w:r w:rsidR="006B485F">
        <w:rPr>
          <w:noProof/>
        </w:rPr>
        <w:t>18</w:t>
      </w:r>
      <w:r>
        <w:rPr>
          <w:noProof/>
        </w:rPr>
        <w:fldChar w:fldCharType="end"/>
      </w:r>
    </w:p>
    <w:p w14:paraId="638E906E" w14:textId="77777777" w:rsidR="00290924" w:rsidRDefault="00290924">
      <w:pPr>
        <w:pStyle w:val="TOC3"/>
        <w:tabs>
          <w:tab w:val="left" w:pos="1440"/>
          <w:tab w:val="right" w:leader="dot" w:pos="9926"/>
        </w:tabs>
        <w:rPr>
          <w:rFonts w:eastAsiaTheme="minorEastAsia"/>
          <w:noProof/>
          <w:szCs w:val="24"/>
        </w:rPr>
      </w:pPr>
      <w:r>
        <w:rPr>
          <w:noProof/>
        </w:rPr>
        <w:t>3.1.3</w:t>
      </w:r>
      <w:r>
        <w:rPr>
          <w:rFonts w:eastAsiaTheme="minorEastAsia"/>
          <w:noProof/>
          <w:szCs w:val="24"/>
        </w:rPr>
        <w:tab/>
      </w:r>
      <w:r>
        <w:rPr>
          <w:noProof/>
        </w:rPr>
        <w:t>Enable / Disable End of Tick Call</w:t>
      </w:r>
      <w:r>
        <w:rPr>
          <w:noProof/>
        </w:rPr>
        <w:tab/>
      </w:r>
      <w:r>
        <w:rPr>
          <w:noProof/>
        </w:rPr>
        <w:fldChar w:fldCharType="begin"/>
      </w:r>
      <w:r>
        <w:rPr>
          <w:noProof/>
        </w:rPr>
        <w:instrText xml:space="preserve"> PAGEREF _Toc103918446 \h </w:instrText>
      </w:r>
      <w:r>
        <w:rPr>
          <w:noProof/>
        </w:rPr>
      </w:r>
      <w:r>
        <w:rPr>
          <w:noProof/>
        </w:rPr>
        <w:fldChar w:fldCharType="separate"/>
      </w:r>
      <w:r w:rsidR="006B485F">
        <w:rPr>
          <w:noProof/>
        </w:rPr>
        <w:t>18</w:t>
      </w:r>
      <w:r>
        <w:rPr>
          <w:noProof/>
        </w:rPr>
        <w:fldChar w:fldCharType="end"/>
      </w:r>
    </w:p>
    <w:p w14:paraId="6F47B7B5" w14:textId="77777777" w:rsidR="00290924" w:rsidRDefault="00290924">
      <w:pPr>
        <w:pStyle w:val="TOC2"/>
        <w:tabs>
          <w:tab w:val="left" w:pos="960"/>
          <w:tab w:val="right" w:leader="dot" w:pos="9926"/>
        </w:tabs>
        <w:rPr>
          <w:rFonts w:eastAsiaTheme="minorEastAsia"/>
          <w:noProof/>
          <w:szCs w:val="24"/>
        </w:rPr>
      </w:pPr>
      <w:r>
        <w:rPr>
          <w:noProof/>
        </w:rPr>
        <w:t>3.2</w:t>
      </w:r>
      <w:r>
        <w:rPr>
          <w:rFonts w:eastAsiaTheme="minorEastAsia"/>
          <w:noProof/>
          <w:szCs w:val="24"/>
        </w:rPr>
        <w:tab/>
      </w:r>
      <w:r>
        <w:rPr>
          <w:noProof/>
        </w:rPr>
        <w:t>Modifications to Existing Data Structures and New Data Structures</w:t>
      </w:r>
      <w:r>
        <w:rPr>
          <w:noProof/>
        </w:rPr>
        <w:tab/>
      </w:r>
      <w:r>
        <w:rPr>
          <w:noProof/>
        </w:rPr>
        <w:fldChar w:fldCharType="begin"/>
      </w:r>
      <w:r>
        <w:rPr>
          <w:noProof/>
        </w:rPr>
        <w:instrText xml:space="preserve"> PAGEREF _Toc103918447 \h </w:instrText>
      </w:r>
      <w:r>
        <w:rPr>
          <w:noProof/>
        </w:rPr>
      </w:r>
      <w:r>
        <w:rPr>
          <w:noProof/>
        </w:rPr>
        <w:fldChar w:fldCharType="separate"/>
      </w:r>
      <w:r w:rsidR="006B485F">
        <w:rPr>
          <w:noProof/>
        </w:rPr>
        <w:t>19</w:t>
      </w:r>
      <w:r>
        <w:rPr>
          <w:noProof/>
        </w:rPr>
        <w:fldChar w:fldCharType="end"/>
      </w:r>
    </w:p>
    <w:p w14:paraId="2D5F7C3D" w14:textId="77777777" w:rsidR="00290924" w:rsidRDefault="00290924">
      <w:pPr>
        <w:pStyle w:val="TOC3"/>
        <w:tabs>
          <w:tab w:val="left" w:pos="1440"/>
          <w:tab w:val="right" w:leader="dot" w:pos="9926"/>
        </w:tabs>
        <w:rPr>
          <w:rFonts w:eastAsiaTheme="minorEastAsia"/>
          <w:noProof/>
          <w:szCs w:val="24"/>
        </w:rPr>
      </w:pPr>
      <w:r>
        <w:rPr>
          <w:noProof/>
        </w:rPr>
        <w:t>3.2.1</w:t>
      </w:r>
      <w:r>
        <w:rPr>
          <w:rFonts w:eastAsiaTheme="minorEastAsia"/>
          <w:noProof/>
          <w:szCs w:val="24"/>
        </w:rPr>
        <w:tab/>
      </w:r>
      <w:r>
        <w:rPr>
          <w:noProof/>
        </w:rPr>
        <w:t>Additions to H5F_file_t</w:t>
      </w:r>
      <w:r>
        <w:rPr>
          <w:noProof/>
        </w:rPr>
        <w:tab/>
      </w:r>
      <w:r>
        <w:rPr>
          <w:noProof/>
        </w:rPr>
        <w:fldChar w:fldCharType="begin"/>
      </w:r>
      <w:r>
        <w:rPr>
          <w:noProof/>
        </w:rPr>
        <w:instrText xml:space="preserve"> PAGEREF _Toc103918448 \h </w:instrText>
      </w:r>
      <w:r>
        <w:rPr>
          <w:noProof/>
        </w:rPr>
      </w:r>
      <w:r>
        <w:rPr>
          <w:noProof/>
        </w:rPr>
        <w:fldChar w:fldCharType="separate"/>
      </w:r>
      <w:r w:rsidR="006B485F">
        <w:rPr>
          <w:noProof/>
        </w:rPr>
        <w:t>19</w:t>
      </w:r>
      <w:r>
        <w:rPr>
          <w:noProof/>
        </w:rPr>
        <w:fldChar w:fldCharType="end"/>
      </w:r>
    </w:p>
    <w:p w14:paraId="432DEFC6" w14:textId="77777777" w:rsidR="00290924" w:rsidRDefault="00290924">
      <w:pPr>
        <w:pStyle w:val="TOC3"/>
        <w:tabs>
          <w:tab w:val="left" w:pos="1440"/>
          <w:tab w:val="right" w:leader="dot" w:pos="9926"/>
        </w:tabs>
        <w:rPr>
          <w:rFonts w:eastAsiaTheme="minorEastAsia"/>
          <w:noProof/>
          <w:szCs w:val="24"/>
        </w:rPr>
      </w:pPr>
      <w:r>
        <w:rPr>
          <w:noProof/>
        </w:rPr>
        <w:t>3.2.2</w:t>
      </w:r>
      <w:r>
        <w:rPr>
          <w:rFonts w:eastAsiaTheme="minorEastAsia"/>
          <w:noProof/>
          <w:szCs w:val="24"/>
        </w:rPr>
        <w:tab/>
      </w:r>
      <w:r>
        <w:rPr>
          <w:noProof/>
        </w:rPr>
        <w:t>New Global Data Structures</w:t>
      </w:r>
      <w:r>
        <w:rPr>
          <w:noProof/>
        </w:rPr>
        <w:tab/>
      </w:r>
      <w:r>
        <w:rPr>
          <w:noProof/>
        </w:rPr>
        <w:fldChar w:fldCharType="begin"/>
      </w:r>
      <w:r>
        <w:rPr>
          <w:noProof/>
        </w:rPr>
        <w:instrText xml:space="preserve"> PAGEREF _Toc103918449 \h </w:instrText>
      </w:r>
      <w:r>
        <w:rPr>
          <w:noProof/>
        </w:rPr>
      </w:r>
      <w:r>
        <w:rPr>
          <w:noProof/>
        </w:rPr>
        <w:fldChar w:fldCharType="separate"/>
      </w:r>
      <w:r w:rsidR="006B485F">
        <w:rPr>
          <w:noProof/>
        </w:rPr>
        <w:t>20</w:t>
      </w:r>
      <w:r>
        <w:rPr>
          <w:noProof/>
        </w:rPr>
        <w:fldChar w:fldCharType="end"/>
      </w:r>
    </w:p>
    <w:p w14:paraId="545460EF" w14:textId="77777777" w:rsidR="00290924" w:rsidRDefault="00290924">
      <w:pPr>
        <w:pStyle w:val="TOC3"/>
        <w:tabs>
          <w:tab w:val="left" w:pos="1440"/>
          <w:tab w:val="right" w:leader="dot" w:pos="9926"/>
        </w:tabs>
        <w:rPr>
          <w:rFonts w:eastAsiaTheme="minorEastAsia"/>
          <w:noProof/>
          <w:szCs w:val="24"/>
        </w:rPr>
      </w:pPr>
      <w:r>
        <w:rPr>
          <w:noProof/>
        </w:rPr>
        <w:t>3.2.3</w:t>
      </w:r>
      <w:r>
        <w:rPr>
          <w:rFonts w:eastAsiaTheme="minorEastAsia"/>
          <w:noProof/>
          <w:szCs w:val="24"/>
        </w:rPr>
        <w:tab/>
      </w:r>
      <w:r>
        <w:rPr>
          <w:noProof/>
        </w:rPr>
        <w:t>Internal Representation of the Metadata File Index</w:t>
      </w:r>
      <w:r>
        <w:rPr>
          <w:noProof/>
        </w:rPr>
        <w:tab/>
      </w:r>
      <w:r>
        <w:rPr>
          <w:noProof/>
        </w:rPr>
        <w:fldChar w:fldCharType="begin"/>
      </w:r>
      <w:r>
        <w:rPr>
          <w:noProof/>
        </w:rPr>
        <w:instrText xml:space="preserve"> PAGEREF _Toc103918450 \h </w:instrText>
      </w:r>
      <w:r>
        <w:rPr>
          <w:noProof/>
        </w:rPr>
      </w:r>
      <w:r>
        <w:rPr>
          <w:noProof/>
        </w:rPr>
        <w:fldChar w:fldCharType="separate"/>
      </w:r>
      <w:r w:rsidR="006B485F">
        <w:rPr>
          <w:noProof/>
        </w:rPr>
        <w:t>22</w:t>
      </w:r>
      <w:r>
        <w:rPr>
          <w:noProof/>
        </w:rPr>
        <w:fldChar w:fldCharType="end"/>
      </w:r>
    </w:p>
    <w:p w14:paraId="4417A124" w14:textId="77777777" w:rsidR="00290924" w:rsidRDefault="00290924">
      <w:pPr>
        <w:pStyle w:val="TOC3"/>
        <w:tabs>
          <w:tab w:val="left" w:pos="1440"/>
          <w:tab w:val="right" w:leader="dot" w:pos="9926"/>
        </w:tabs>
        <w:rPr>
          <w:rFonts w:eastAsiaTheme="minorEastAsia"/>
          <w:noProof/>
          <w:szCs w:val="24"/>
        </w:rPr>
      </w:pPr>
      <w:r>
        <w:rPr>
          <w:noProof/>
        </w:rPr>
        <w:t>3.2.4</w:t>
      </w:r>
      <w:r>
        <w:rPr>
          <w:rFonts w:eastAsiaTheme="minorEastAsia"/>
          <w:noProof/>
          <w:szCs w:val="24"/>
        </w:rPr>
        <w:tab/>
      </w:r>
      <w:r>
        <w:rPr>
          <w:noProof/>
        </w:rPr>
        <w:t>Internal Representation of the Updater File</w:t>
      </w:r>
      <w:r>
        <w:rPr>
          <w:noProof/>
        </w:rPr>
        <w:tab/>
      </w:r>
      <w:r>
        <w:rPr>
          <w:noProof/>
        </w:rPr>
        <w:fldChar w:fldCharType="begin"/>
      </w:r>
      <w:r>
        <w:rPr>
          <w:noProof/>
        </w:rPr>
        <w:instrText xml:space="preserve"> PAGEREF _Toc103918451 \h </w:instrText>
      </w:r>
      <w:r>
        <w:rPr>
          <w:noProof/>
        </w:rPr>
      </w:r>
      <w:r>
        <w:rPr>
          <w:noProof/>
        </w:rPr>
        <w:fldChar w:fldCharType="separate"/>
      </w:r>
      <w:r w:rsidR="006B485F">
        <w:rPr>
          <w:noProof/>
        </w:rPr>
        <w:t>24</w:t>
      </w:r>
      <w:r>
        <w:rPr>
          <w:noProof/>
        </w:rPr>
        <w:fldChar w:fldCharType="end"/>
      </w:r>
    </w:p>
    <w:p w14:paraId="598DC6A1" w14:textId="77777777" w:rsidR="00290924" w:rsidRDefault="00290924">
      <w:pPr>
        <w:pStyle w:val="TOC2"/>
        <w:tabs>
          <w:tab w:val="left" w:pos="960"/>
          <w:tab w:val="right" w:leader="dot" w:pos="9926"/>
        </w:tabs>
        <w:rPr>
          <w:rFonts w:eastAsiaTheme="minorEastAsia"/>
          <w:noProof/>
          <w:szCs w:val="24"/>
        </w:rPr>
      </w:pPr>
      <w:r>
        <w:rPr>
          <w:noProof/>
        </w:rPr>
        <w:t>3.3</w:t>
      </w:r>
      <w:r>
        <w:rPr>
          <w:rFonts w:eastAsiaTheme="minorEastAsia"/>
          <w:noProof/>
          <w:szCs w:val="24"/>
        </w:rPr>
        <w:tab/>
      </w:r>
      <w:r>
        <w:rPr>
          <w:noProof/>
        </w:rPr>
        <w:t>API FUNC ENTER / EXIT Macro Modifications</w:t>
      </w:r>
      <w:r>
        <w:rPr>
          <w:noProof/>
        </w:rPr>
        <w:tab/>
      </w:r>
      <w:r>
        <w:rPr>
          <w:noProof/>
        </w:rPr>
        <w:fldChar w:fldCharType="begin"/>
      </w:r>
      <w:r>
        <w:rPr>
          <w:noProof/>
        </w:rPr>
        <w:instrText xml:space="preserve"> PAGEREF _Toc103918452 \h </w:instrText>
      </w:r>
      <w:r>
        <w:rPr>
          <w:noProof/>
        </w:rPr>
      </w:r>
      <w:r>
        <w:rPr>
          <w:noProof/>
        </w:rPr>
        <w:fldChar w:fldCharType="separate"/>
      </w:r>
      <w:r w:rsidR="006B485F">
        <w:rPr>
          <w:noProof/>
        </w:rPr>
        <w:t>28</w:t>
      </w:r>
      <w:r>
        <w:rPr>
          <w:noProof/>
        </w:rPr>
        <w:fldChar w:fldCharType="end"/>
      </w:r>
    </w:p>
    <w:p w14:paraId="2F0A058D" w14:textId="77777777" w:rsidR="00290924" w:rsidRDefault="00290924">
      <w:pPr>
        <w:pStyle w:val="TOC3"/>
        <w:tabs>
          <w:tab w:val="left" w:pos="1440"/>
          <w:tab w:val="right" w:leader="dot" w:pos="9926"/>
        </w:tabs>
        <w:rPr>
          <w:rFonts w:eastAsiaTheme="minorEastAsia"/>
          <w:noProof/>
          <w:szCs w:val="24"/>
        </w:rPr>
      </w:pPr>
      <w:r>
        <w:rPr>
          <w:noProof/>
        </w:rPr>
        <w:t>3.3.1</w:t>
      </w:r>
      <w:r>
        <w:rPr>
          <w:rFonts w:eastAsiaTheme="minorEastAsia"/>
          <w:noProof/>
          <w:szCs w:val="24"/>
        </w:rPr>
        <w:tab/>
      </w:r>
      <w:r>
        <w:rPr>
          <w:noProof/>
        </w:rPr>
        <w:t>The Time Function</w:t>
      </w:r>
      <w:r>
        <w:rPr>
          <w:noProof/>
        </w:rPr>
        <w:tab/>
      </w:r>
      <w:r>
        <w:rPr>
          <w:noProof/>
        </w:rPr>
        <w:fldChar w:fldCharType="begin"/>
      </w:r>
      <w:r>
        <w:rPr>
          <w:noProof/>
        </w:rPr>
        <w:instrText xml:space="preserve"> PAGEREF _Toc103918453 \h </w:instrText>
      </w:r>
      <w:r>
        <w:rPr>
          <w:noProof/>
        </w:rPr>
      </w:r>
      <w:r>
        <w:rPr>
          <w:noProof/>
        </w:rPr>
        <w:fldChar w:fldCharType="separate"/>
      </w:r>
      <w:r w:rsidR="006B485F">
        <w:rPr>
          <w:noProof/>
        </w:rPr>
        <w:t>29</w:t>
      </w:r>
      <w:r>
        <w:rPr>
          <w:noProof/>
        </w:rPr>
        <w:fldChar w:fldCharType="end"/>
      </w:r>
    </w:p>
    <w:p w14:paraId="2E83BDC0" w14:textId="77777777" w:rsidR="00290924" w:rsidRDefault="00290924">
      <w:pPr>
        <w:pStyle w:val="TOC3"/>
        <w:tabs>
          <w:tab w:val="left" w:pos="1440"/>
          <w:tab w:val="right" w:leader="dot" w:pos="9926"/>
        </w:tabs>
        <w:rPr>
          <w:rFonts w:eastAsiaTheme="minorEastAsia"/>
          <w:noProof/>
          <w:szCs w:val="24"/>
        </w:rPr>
      </w:pPr>
      <w:r>
        <w:rPr>
          <w:noProof/>
        </w:rPr>
        <w:t>3.3.2</w:t>
      </w:r>
      <w:r>
        <w:rPr>
          <w:rFonts w:eastAsiaTheme="minorEastAsia"/>
          <w:noProof/>
          <w:szCs w:val="24"/>
        </w:rPr>
        <w:tab/>
      </w:r>
      <w:r>
        <w:rPr>
          <w:noProof/>
        </w:rPr>
        <w:t>The Function to Test for End of Tick</w:t>
      </w:r>
      <w:r>
        <w:rPr>
          <w:noProof/>
        </w:rPr>
        <w:tab/>
      </w:r>
      <w:r>
        <w:rPr>
          <w:noProof/>
        </w:rPr>
        <w:fldChar w:fldCharType="begin"/>
      </w:r>
      <w:r>
        <w:rPr>
          <w:noProof/>
        </w:rPr>
        <w:instrText xml:space="preserve"> PAGEREF _Toc103918454 \h </w:instrText>
      </w:r>
      <w:r>
        <w:rPr>
          <w:noProof/>
        </w:rPr>
      </w:r>
      <w:r>
        <w:rPr>
          <w:noProof/>
        </w:rPr>
        <w:fldChar w:fldCharType="separate"/>
      </w:r>
      <w:r w:rsidR="006B485F">
        <w:rPr>
          <w:noProof/>
        </w:rPr>
        <w:t>30</w:t>
      </w:r>
      <w:r>
        <w:rPr>
          <w:noProof/>
        </w:rPr>
        <w:fldChar w:fldCharType="end"/>
      </w:r>
    </w:p>
    <w:p w14:paraId="0F134C30" w14:textId="77777777" w:rsidR="00290924" w:rsidRDefault="00290924">
      <w:pPr>
        <w:pStyle w:val="TOC3"/>
        <w:tabs>
          <w:tab w:val="left" w:pos="1440"/>
          <w:tab w:val="right" w:leader="dot" w:pos="9926"/>
        </w:tabs>
        <w:rPr>
          <w:rFonts w:eastAsiaTheme="minorEastAsia"/>
          <w:noProof/>
          <w:szCs w:val="24"/>
        </w:rPr>
      </w:pPr>
      <w:r>
        <w:rPr>
          <w:noProof/>
        </w:rPr>
        <w:t>3.3.3</w:t>
      </w:r>
      <w:r>
        <w:rPr>
          <w:rFonts w:eastAsiaTheme="minorEastAsia"/>
          <w:noProof/>
          <w:szCs w:val="24"/>
        </w:rPr>
        <w:tab/>
      </w:r>
      <w:r>
        <w:rPr>
          <w:noProof/>
        </w:rPr>
        <w:t>The API Entry Macro</w:t>
      </w:r>
      <w:r>
        <w:rPr>
          <w:noProof/>
        </w:rPr>
        <w:tab/>
      </w:r>
      <w:r>
        <w:rPr>
          <w:noProof/>
        </w:rPr>
        <w:fldChar w:fldCharType="begin"/>
      </w:r>
      <w:r>
        <w:rPr>
          <w:noProof/>
        </w:rPr>
        <w:instrText xml:space="preserve"> PAGEREF _Toc103918455 \h </w:instrText>
      </w:r>
      <w:r>
        <w:rPr>
          <w:noProof/>
        </w:rPr>
      </w:r>
      <w:r>
        <w:rPr>
          <w:noProof/>
        </w:rPr>
        <w:fldChar w:fldCharType="separate"/>
      </w:r>
      <w:r w:rsidR="006B485F">
        <w:rPr>
          <w:noProof/>
        </w:rPr>
        <w:t>31</w:t>
      </w:r>
      <w:r>
        <w:rPr>
          <w:noProof/>
        </w:rPr>
        <w:fldChar w:fldCharType="end"/>
      </w:r>
    </w:p>
    <w:p w14:paraId="725E9451" w14:textId="77777777" w:rsidR="00290924" w:rsidRDefault="00290924">
      <w:pPr>
        <w:pStyle w:val="TOC3"/>
        <w:tabs>
          <w:tab w:val="left" w:pos="1440"/>
          <w:tab w:val="right" w:leader="dot" w:pos="9926"/>
        </w:tabs>
        <w:rPr>
          <w:rFonts w:eastAsiaTheme="minorEastAsia"/>
          <w:noProof/>
          <w:szCs w:val="24"/>
        </w:rPr>
      </w:pPr>
      <w:r>
        <w:rPr>
          <w:noProof/>
        </w:rPr>
        <w:lastRenderedPageBreak/>
        <w:t>3.3.4</w:t>
      </w:r>
      <w:r>
        <w:rPr>
          <w:rFonts w:eastAsiaTheme="minorEastAsia"/>
          <w:noProof/>
          <w:szCs w:val="24"/>
        </w:rPr>
        <w:tab/>
      </w:r>
      <w:r>
        <w:rPr>
          <w:noProof/>
        </w:rPr>
        <w:t>The API Exit Macro</w:t>
      </w:r>
      <w:r>
        <w:rPr>
          <w:noProof/>
        </w:rPr>
        <w:tab/>
      </w:r>
      <w:r>
        <w:rPr>
          <w:noProof/>
        </w:rPr>
        <w:fldChar w:fldCharType="begin"/>
      </w:r>
      <w:r>
        <w:rPr>
          <w:noProof/>
        </w:rPr>
        <w:instrText xml:space="preserve"> PAGEREF _Toc103918456 \h </w:instrText>
      </w:r>
      <w:r>
        <w:rPr>
          <w:noProof/>
        </w:rPr>
      </w:r>
      <w:r>
        <w:rPr>
          <w:noProof/>
        </w:rPr>
        <w:fldChar w:fldCharType="separate"/>
      </w:r>
      <w:r w:rsidR="006B485F">
        <w:rPr>
          <w:noProof/>
        </w:rPr>
        <w:t>31</w:t>
      </w:r>
      <w:r>
        <w:rPr>
          <w:noProof/>
        </w:rPr>
        <w:fldChar w:fldCharType="end"/>
      </w:r>
    </w:p>
    <w:p w14:paraId="316CE12F" w14:textId="77777777" w:rsidR="00290924" w:rsidRDefault="00290924">
      <w:pPr>
        <w:pStyle w:val="TOC2"/>
        <w:tabs>
          <w:tab w:val="left" w:pos="960"/>
          <w:tab w:val="right" w:leader="dot" w:pos="9926"/>
        </w:tabs>
        <w:rPr>
          <w:rFonts w:eastAsiaTheme="minorEastAsia"/>
          <w:noProof/>
          <w:szCs w:val="24"/>
        </w:rPr>
      </w:pPr>
      <w:r>
        <w:rPr>
          <w:noProof/>
        </w:rPr>
        <w:t>3.4</w:t>
      </w:r>
      <w:r>
        <w:rPr>
          <w:rFonts w:eastAsiaTheme="minorEastAsia"/>
          <w:noProof/>
          <w:szCs w:val="24"/>
        </w:rPr>
        <w:tab/>
      </w:r>
      <w:r>
        <w:rPr>
          <w:noProof/>
        </w:rPr>
        <w:t>Page Buffer Re-Design</w:t>
      </w:r>
      <w:r>
        <w:rPr>
          <w:noProof/>
        </w:rPr>
        <w:tab/>
      </w:r>
      <w:r>
        <w:rPr>
          <w:noProof/>
        </w:rPr>
        <w:fldChar w:fldCharType="begin"/>
      </w:r>
      <w:r>
        <w:rPr>
          <w:noProof/>
        </w:rPr>
        <w:instrText xml:space="preserve"> PAGEREF _Toc103918457 \h </w:instrText>
      </w:r>
      <w:r>
        <w:rPr>
          <w:noProof/>
        </w:rPr>
      </w:r>
      <w:r>
        <w:rPr>
          <w:noProof/>
        </w:rPr>
        <w:fldChar w:fldCharType="separate"/>
      </w:r>
      <w:r w:rsidR="006B485F">
        <w:rPr>
          <w:noProof/>
        </w:rPr>
        <w:t>32</w:t>
      </w:r>
      <w:r>
        <w:rPr>
          <w:noProof/>
        </w:rPr>
        <w:fldChar w:fldCharType="end"/>
      </w:r>
    </w:p>
    <w:p w14:paraId="3907A85C" w14:textId="77777777" w:rsidR="00290924" w:rsidRDefault="00290924">
      <w:pPr>
        <w:pStyle w:val="TOC3"/>
        <w:tabs>
          <w:tab w:val="left" w:pos="1440"/>
          <w:tab w:val="right" w:leader="dot" w:pos="9926"/>
        </w:tabs>
        <w:rPr>
          <w:rFonts w:eastAsiaTheme="minorEastAsia"/>
          <w:noProof/>
          <w:szCs w:val="24"/>
        </w:rPr>
      </w:pPr>
      <w:r>
        <w:rPr>
          <w:noProof/>
        </w:rPr>
        <w:t>3.4.1</w:t>
      </w:r>
      <w:r>
        <w:rPr>
          <w:rFonts w:eastAsiaTheme="minorEastAsia"/>
          <w:noProof/>
          <w:szCs w:val="24"/>
        </w:rPr>
        <w:tab/>
      </w:r>
      <w:r>
        <w:rPr>
          <w:noProof/>
        </w:rPr>
        <w:t>Metadata Allocation and I/O Complications Requiring Changes to the Page Buffer</w:t>
      </w:r>
      <w:r>
        <w:rPr>
          <w:noProof/>
        </w:rPr>
        <w:tab/>
      </w:r>
      <w:r>
        <w:rPr>
          <w:noProof/>
        </w:rPr>
        <w:fldChar w:fldCharType="begin"/>
      </w:r>
      <w:r>
        <w:rPr>
          <w:noProof/>
        </w:rPr>
        <w:instrText xml:space="preserve"> PAGEREF _Toc103918458 \h </w:instrText>
      </w:r>
      <w:r>
        <w:rPr>
          <w:noProof/>
        </w:rPr>
      </w:r>
      <w:r>
        <w:rPr>
          <w:noProof/>
        </w:rPr>
        <w:fldChar w:fldCharType="separate"/>
      </w:r>
      <w:r w:rsidR="006B485F">
        <w:rPr>
          <w:noProof/>
        </w:rPr>
        <w:t>33</w:t>
      </w:r>
      <w:r>
        <w:rPr>
          <w:noProof/>
        </w:rPr>
        <w:fldChar w:fldCharType="end"/>
      </w:r>
    </w:p>
    <w:p w14:paraId="75D2948E" w14:textId="77777777" w:rsidR="00290924" w:rsidRDefault="00290924">
      <w:pPr>
        <w:pStyle w:val="TOC4"/>
        <w:tabs>
          <w:tab w:val="left" w:pos="1680"/>
          <w:tab w:val="right" w:leader="dot" w:pos="9926"/>
        </w:tabs>
        <w:rPr>
          <w:rFonts w:eastAsiaTheme="minorEastAsia"/>
          <w:noProof/>
          <w:szCs w:val="24"/>
        </w:rPr>
      </w:pPr>
      <w:r>
        <w:rPr>
          <w:noProof/>
        </w:rPr>
        <w:t>3.4.1.1</w:t>
      </w:r>
      <w:r>
        <w:rPr>
          <w:rFonts w:eastAsiaTheme="minorEastAsia"/>
          <w:noProof/>
          <w:szCs w:val="24"/>
        </w:rPr>
        <w:tab/>
      </w:r>
      <w:r>
        <w:rPr>
          <w:noProof/>
        </w:rPr>
        <w:t>Outline of Needed Modifications to Fixed and Extensible Array Data Structures</w:t>
      </w:r>
      <w:r>
        <w:rPr>
          <w:noProof/>
        </w:rPr>
        <w:tab/>
      </w:r>
      <w:r>
        <w:rPr>
          <w:noProof/>
        </w:rPr>
        <w:fldChar w:fldCharType="begin"/>
      </w:r>
      <w:r>
        <w:rPr>
          <w:noProof/>
        </w:rPr>
        <w:instrText xml:space="preserve"> PAGEREF _Toc103918459 \h </w:instrText>
      </w:r>
      <w:r>
        <w:rPr>
          <w:noProof/>
        </w:rPr>
      </w:r>
      <w:r>
        <w:rPr>
          <w:noProof/>
        </w:rPr>
        <w:fldChar w:fldCharType="separate"/>
      </w:r>
      <w:r w:rsidR="006B485F">
        <w:rPr>
          <w:noProof/>
        </w:rPr>
        <w:t>34</w:t>
      </w:r>
      <w:r>
        <w:rPr>
          <w:noProof/>
        </w:rPr>
        <w:fldChar w:fldCharType="end"/>
      </w:r>
    </w:p>
    <w:p w14:paraId="2A9A0233" w14:textId="77777777" w:rsidR="00290924" w:rsidRDefault="00290924">
      <w:pPr>
        <w:pStyle w:val="TOC4"/>
        <w:tabs>
          <w:tab w:val="left" w:pos="1680"/>
          <w:tab w:val="right" w:leader="dot" w:pos="9926"/>
        </w:tabs>
        <w:rPr>
          <w:rFonts w:eastAsiaTheme="minorEastAsia"/>
          <w:noProof/>
          <w:szCs w:val="24"/>
        </w:rPr>
      </w:pPr>
      <w:r>
        <w:rPr>
          <w:noProof/>
        </w:rPr>
        <w:t>3.4.1.2</w:t>
      </w:r>
      <w:r>
        <w:rPr>
          <w:rFonts w:eastAsiaTheme="minorEastAsia"/>
          <w:noProof/>
          <w:szCs w:val="24"/>
        </w:rPr>
        <w:tab/>
      </w:r>
      <w:r>
        <w:rPr>
          <w:noProof/>
        </w:rPr>
        <w:t>Supporting the Existing Versions of the Fixed and Extensible Array Data Structures</w:t>
      </w:r>
      <w:r>
        <w:rPr>
          <w:noProof/>
        </w:rPr>
        <w:tab/>
      </w:r>
      <w:r>
        <w:rPr>
          <w:noProof/>
        </w:rPr>
        <w:fldChar w:fldCharType="begin"/>
      </w:r>
      <w:r>
        <w:rPr>
          <w:noProof/>
        </w:rPr>
        <w:instrText xml:space="preserve"> PAGEREF _Toc103918460 \h </w:instrText>
      </w:r>
      <w:r>
        <w:rPr>
          <w:noProof/>
        </w:rPr>
      </w:r>
      <w:r>
        <w:rPr>
          <w:noProof/>
        </w:rPr>
        <w:fldChar w:fldCharType="separate"/>
      </w:r>
      <w:r w:rsidR="006B485F">
        <w:rPr>
          <w:noProof/>
        </w:rPr>
        <w:t>34</w:t>
      </w:r>
      <w:r>
        <w:rPr>
          <w:noProof/>
        </w:rPr>
        <w:fldChar w:fldCharType="end"/>
      </w:r>
    </w:p>
    <w:p w14:paraId="715326AE" w14:textId="77777777" w:rsidR="00290924" w:rsidRDefault="00290924">
      <w:pPr>
        <w:pStyle w:val="TOC3"/>
        <w:tabs>
          <w:tab w:val="left" w:pos="1440"/>
          <w:tab w:val="right" w:leader="dot" w:pos="9926"/>
        </w:tabs>
        <w:rPr>
          <w:rFonts w:eastAsiaTheme="minorEastAsia"/>
          <w:noProof/>
          <w:szCs w:val="24"/>
        </w:rPr>
      </w:pPr>
      <w:r>
        <w:rPr>
          <w:noProof/>
        </w:rPr>
        <w:t>3.4.2</w:t>
      </w:r>
      <w:r>
        <w:rPr>
          <w:rFonts w:eastAsiaTheme="minorEastAsia"/>
          <w:noProof/>
          <w:szCs w:val="24"/>
        </w:rPr>
        <w:tab/>
      </w:r>
      <w:r>
        <w:rPr>
          <w:noProof/>
        </w:rPr>
        <w:t>Architectural Overview</w:t>
      </w:r>
      <w:r>
        <w:rPr>
          <w:noProof/>
        </w:rPr>
        <w:tab/>
      </w:r>
      <w:r>
        <w:rPr>
          <w:noProof/>
        </w:rPr>
        <w:fldChar w:fldCharType="begin"/>
      </w:r>
      <w:r>
        <w:rPr>
          <w:noProof/>
        </w:rPr>
        <w:instrText xml:space="preserve"> PAGEREF _Toc103918461 \h </w:instrText>
      </w:r>
      <w:r>
        <w:rPr>
          <w:noProof/>
        </w:rPr>
      </w:r>
      <w:r>
        <w:rPr>
          <w:noProof/>
        </w:rPr>
        <w:fldChar w:fldCharType="separate"/>
      </w:r>
      <w:r w:rsidR="006B485F">
        <w:rPr>
          <w:noProof/>
        </w:rPr>
        <w:t>35</w:t>
      </w:r>
      <w:r>
        <w:rPr>
          <w:noProof/>
        </w:rPr>
        <w:fldChar w:fldCharType="end"/>
      </w:r>
    </w:p>
    <w:p w14:paraId="1DFFDE58" w14:textId="77777777" w:rsidR="00290924" w:rsidRDefault="00290924">
      <w:pPr>
        <w:pStyle w:val="TOC2"/>
        <w:tabs>
          <w:tab w:val="left" w:pos="960"/>
          <w:tab w:val="right" w:leader="dot" w:pos="9926"/>
        </w:tabs>
        <w:rPr>
          <w:rFonts w:eastAsiaTheme="minorEastAsia"/>
          <w:noProof/>
          <w:szCs w:val="24"/>
        </w:rPr>
      </w:pPr>
      <w:r>
        <w:rPr>
          <w:noProof/>
        </w:rPr>
        <w:t>3.5</w:t>
      </w:r>
      <w:r>
        <w:rPr>
          <w:rFonts w:eastAsiaTheme="minorEastAsia"/>
          <w:noProof/>
          <w:szCs w:val="24"/>
        </w:rPr>
        <w:tab/>
      </w:r>
      <w:r>
        <w:rPr>
          <w:noProof/>
        </w:rPr>
        <w:t>Metadata File Management</w:t>
      </w:r>
      <w:r>
        <w:rPr>
          <w:noProof/>
        </w:rPr>
        <w:tab/>
      </w:r>
      <w:r>
        <w:rPr>
          <w:noProof/>
        </w:rPr>
        <w:fldChar w:fldCharType="begin"/>
      </w:r>
      <w:r>
        <w:rPr>
          <w:noProof/>
        </w:rPr>
        <w:instrText xml:space="preserve"> PAGEREF _Toc103918462 \h </w:instrText>
      </w:r>
      <w:r>
        <w:rPr>
          <w:noProof/>
        </w:rPr>
      </w:r>
      <w:r>
        <w:rPr>
          <w:noProof/>
        </w:rPr>
        <w:fldChar w:fldCharType="separate"/>
      </w:r>
      <w:r w:rsidR="006B485F">
        <w:rPr>
          <w:noProof/>
        </w:rPr>
        <w:t>49</w:t>
      </w:r>
      <w:r>
        <w:rPr>
          <w:noProof/>
        </w:rPr>
        <w:fldChar w:fldCharType="end"/>
      </w:r>
    </w:p>
    <w:p w14:paraId="7C0196A1" w14:textId="77777777" w:rsidR="00290924" w:rsidRDefault="00290924">
      <w:pPr>
        <w:pStyle w:val="TOC3"/>
        <w:tabs>
          <w:tab w:val="left" w:pos="1440"/>
          <w:tab w:val="right" w:leader="dot" w:pos="9926"/>
        </w:tabs>
        <w:rPr>
          <w:rFonts w:eastAsiaTheme="minorEastAsia"/>
          <w:noProof/>
          <w:szCs w:val="24"/>
        </w:rPr>
      </w:pPr>
      <w:r>
        <w:rPr>
          <w:noProof/>
        </w:rPr>
        <w:t>3.5.1</w:t>
      </w:r>
      <w:r>
        <w:rPr>
          <w:rFonts w:eastAsiaTheme="minorEastAsia"/>
          <w:noProof/>
          <w:szCs w:val="24"/>
        </w:rPr>
        <w:tab/>
      </w:r>
      <w:r>
        <w:rPr>
          <w:noProof/>
        </w:rPr>
        <w:t>Metadata File Format</w:t>
      </w:r>
      <w:r>
        <w:rPr>
          <w:noProof/>
        </w:rPr>
        <w:tab/>
      </w:r>
      <w:r>
        <w:rPr>
          <w:noProof/>
        </w:rPr>
        <w:fldChar w:fldCharType="begin"/>
      </w:r>
      <w:r>
        <w:rPr>
          <w:noProof/>
        </w:rPr>
        <w:instrText xml:space="preserve"> PAGEREF _Toc103918463 \h </w:instrText>
      </w:r>
      <w:r>
        <w:rPr>
          <w:noProof/>
        </w:rPr>
      </w:r>
      <w:r>
        <w:rPr>
          <w:noProof/>
        </w:rPr>
        <w:fldChar w:fldCharType="separate"/>
      </w:r>
      <w:r w:rsidR="006B485F">
        <w:rPr>
          <w:noProof/>
        </w:rPr>
        <w:t>49</w:t>
      </w:r>
      <w:r>
        <w:rPr>
          <w:noProof/>
        </w:rPr>
        <w:fldChar w:fldCharType="end"/>
      </w:r>
    </w:p>
    <w:p w14:paraId="63FC9553" w14:textId="77777777" w:rsidR="00290924" w:rsidRDefault="00290924">
      <w:pPr>
        <w:pStyle w:val="TOC4"/>
        <w:tabs>
          <w:tab w:val="left" w:pos="1680"/>
          <w:tab w:val="right" w:leader="dot" w:pos="9926"/>
        </w:tabs>
        <w:rPr>
          <w:rFonts w:eastAsiaTheme="minorEastAsia"/>
          <w:noProof/>
          <w:szCs w:val="24"/>
        </w:rPr>
      </w:pPr>
      <w:r>
        <w:rPr>
          <w:noProof/>
        </w:rPr>
        <w:t>3.5.1.1</w:t>
      </w:r>
      <w:r>
        <w:rPr>
          <w:rFonts w:eastAsiaTheme="minorEastAsia"/>
          <w:noProof/>
          <w:szCs w:val="24"/>
        </w:rPr>
        <w:tab/>
      </w:r>
      <w:r>
        <w:rPr>
          <w:noProof/>
        </w:rPr>
        <w:t>Metadata File Header</w:t>
      </w:r>
      <w:r>
        <w:rPr>
          <w:noProof/>
        </w:rPr>
        <w:tab/>
      </w:r>
      <w:r>
        <w:rPr>
          <w:noProof/>
        </w:rPr>
        <w:fldChar w:fldCharType="begin"/>
      </w:r>
      <w:r>
        <w:rPr>
          <w:noProof/>
        </w:rPr>
        <w:instrText xml:space="preserve"> PAGEREF _Toc103918464 \h </w:instrText>
      </w:r>
      <w:r>
        <w:rPr>
          <w:noProof/>
        </w:rPr>
      </w:r>
      <w:r>
        <w:rPr>
          <w:noProof/>
        </w:rPr>
        <w:fldChar w:fldCharType="separate"/>
      </w:r>
      <w:r w:rsidR="006B485F">
        <w:rPr>
          <w:noProof/>
        </w:rPr>
        <w:t>49</w:t>
      </w:r>
      <w:r>
        <w:rPr>
          <w:noProof/>
        </w:rPr>
        <w:fldChar w:fldCharType="end"/>
      </w:r>
    </w:p>
    <w:p w14:paraId="6BF96E49" w14:textId="77777777" w:rsidR="00290924" w:rsidRDefault="00290924">
      <w:pPr>
        <w:pStyle w:val="TOC4"/>
        <w:tabs>
          <w:tab w:val="left" w:pos="1680"/>
          <w:tab w:val="right" w:leader="dot" w:pos="9926"/>
        </w:tabs>
        <w:rPr>
          <w:rFonts w:eastAsiaTheme="minorEastAsia"/>
          <w:noProof/>
          <w:szCs w:val="24"/>
        </w:rPr>
      </w:pPr>
      <w:r>
        <w:rPr>
          <w:noProof/>
        </w:rPr>
        <w:t>3.5.1.2</w:t>
      </w:r>
      <w:r>
        <w:rPr>
          <w:rFonts w:eastAsiaTheme="minorEastAsia"/>
          <w:noProof/>
          <w:szCs w:val="24"/>
        </w:rPr>
        <w:tab/>
      </w:r>
      <w:r>
        <w:rPr>
          <w:noProof/>
        </w:rPr>
        <w:t>Metadata File Index</w:t>
      </w:r>
      <w:r>
        <w:rPr>
          <w:noProof/>
        </w:rPr>
        <w:tab/>
      </w:r>
      <w:r>
        <w:rPr>
          <w:noProof/>
        </w:rPr>
        <w:fldChar w:fldCharType="begin"/>
      </w:r>
      <w:r>
        <w:rPr>
          <w:noProof/>
        </w:rPr>
        <w:instrText xml:space="preserve"> PAGEREF _Toc103918465 \h </w:instrText>
      </w:r>
      <w:r>
        <w:rPr>
          <w:noProof/>
        </w:rPr>
      </w:r>
      <w:r>
        <w:rPr>
          <w:noProof/>
        </w:rPr>
        <w:fldChar w:fldCharType="separate"/>
      </w:r>
      <w:r w:rsidR="006B485F">
        <w:rPr>
          <w:noProof/>
        </w:rPr>
        <w:t>50</w:t>
      </w:r>
      <w:r>
        <w:rPr>
          <w:noProof/>
        </w:rPr>
        <w:fldChar w:fldCharType="end"/>
      </w:r>
    </w:p>
    <w:p w14:paraId="5B08DE41" w14:textId="77777777" w:rsidR="00290924" w:rsidRDefault="00290924">
      <w:pPr>
        <w:pStyle w:val="TOC4"/>
        <w:tabs>
          <w:tab w:val="left" w:pos="1680"/>
          <w:tab w:val="right" w:leader="dot" w:pos="9926"/>
        </w:tabs>
        <w:rPr>
          <w:rFonts w:eastAsiaTheme="minorEastAsia"/>
          <w:noProof/>
          <w:szCs w:val="24"/>
        </w:rPr>
      </w:pPr>
      <w:r>
        <w:rPr>
          <w:noProof/>
        </w:rPr>
        <w:t>3.5.1.3</w:t>
      </w:r>
      <w:r>
        <w:rPr>
          <w:rFonts w:eastAsiaTheme="minorEastAsia"/>
          <w:noProof/>
          <w:szCs w:val="24"/>
        </w:rPr>
        <w:tab/>
      </w:r>
      <w:r>
        <w:rPr>
          <w:noProof/>
        </w:rPr>
        <w:t>Metadata File Body</w:t>
      </w:r>
      <w:r>
        <w:rPr>
          <w:noProof/>
        </w:rPr>
        <w:tab/>
      </w:r>
      <w:r>
        <w:rPr>
          <w:noProof/>
        </w:rPr>
        <w:fldChar w:fldCharType="begin"/>
      </w:r>
      <w:r>
        <w:rPr>
          <w:noProof/>
        </w:rPr>
        <w:instrText xml:space="preserve"> PAGEREF _Toc103918466 \h </w:instrText>
      </w:r>
      <w:r>
        <w:rPr>
          <w:noProof/>
        </w:rPr>
      </w:r>
      <w:r>
        <w:rPr>
          <w:noProof/>
        </w:rPr>
        <w:fldChar w:fldCharType="separate"/>
      </w:r>
      <w:r w:rsidR="006B485F">
        <w:rPr>
          <w:noProof/>
        </w:rPr>
        <w:t>53</w:t>
      </w:r>
      <w:r>
        <w:rPr>
          <w:noProof/>
        </w:rPr>
        <w:fldChar w:fldCharType="end"/>
      </w:r>
    </w:p>
    <w:p w14:paraId="7E4347A4" w14:textId="77777777" w:rsidR="00290924" w:rsidRDefault="00290924">
      <w:pPr>
        <w:pStyle w:val="TOC4"/>
        <w:tabs>
          <w:tab w:val="left" w:pos="1680"/>
          <w:tab w:val="right" w:leader="dot" w:pos="9926"/>
        </w:tabs>
        <w:rPr>
          <w:rFonts w:eastAsiaTheme="minorEastAsia"/>
          <w:noProof/>
          <w:szCs w:val="24"/>
        </w:rPr>
      </w:pPr>
      <w:r>
        <w:rPr>
          <w:noProof/>
        </w:rPr>
        <w:t>3.5.1.4</w:t>
      </w:r>
      <w:r>
        <w:rPr>
          <w:rFonts w:eastAsiaTheme="minorEastAsia"/>
          <w:noProof/>
          <w:szCs w:val="24"/>
        </w:rPr>
        <w:tab/>
      </w:r>
      <w:r>
        <w:rPr>
          <w:noProof/>
        </w:rPr>
        <w:t>Metadata File Free Space Management</w:t>
      </w:r>
      <w:r>
        <w:rPr>
          <w:noProof/>
        </w:rPr>
        <w:tab/>
      </w:r>
      <w:r>
        <w:rPr>
          <w:noProof/>
        </w:rPr>
        <w:fldChar w:fldCharType="begin"/>
      </w:r>
      <w:r>
        <w:rPr>
          <w:noProof/>
        </w:rPr>
        <w:instrText xml:space="preserve"> PAGEREF _Toc103918467 \h </w:instrText>
      </w:r>
      <w:r>
        <w:rPr>
          <w:noProof/>
        </w:rPr>
      </w:r>
      <w:r>
        <w:rPr>
          <w:noProof/>
        </w:rPr>
        <w:fldChar w:fldCharType="separate"/>
      </w:r>
      <w:r w:rsidR="006B485F">
        <w:rPr>
          <w:noProof/>
        </w:rPr>
        <w:t>53</w:t>
      </w:r>
      <w:r>
        <w:rPr>
          <w:noProof/>
        </w:rPr>
        <w:fldChar w:fldCharType="end"/>
      </w:r>
    </w:p>
    <w:p w14:paraId="76204B39" w14:textId="77777777" w:rsidR="00290924" w:rsidRDefault="00290924">
      <w:pPr>
        <w:pStyle w:val="TOC5"/>
        <w:tabs>
          <w:tab w:val="left" w:pos="2051"/>
          <w:tab w:val="right" w:leader="dot" w:pos="9926"/>
        </w:tabs>
        <w:rPr>
          <w:rFonts w:eastAsiaTheme="minorEastAsia"/>
          <w:noProof/>
          <w:szCs w:val="24"/>
        </w:rPr>
      </w:pPr>
      <w:r>
        <w:rPr>
          <w:noProof/>
        </w:rPr>
        <w:t>3.5.1.4.1</w:t>
      </w:r>
      <w:r>
        <w:rPr>
          <w:rFonts w:eastAsiaTheme="minorEastAsia"/>
          <w:noProof/>
          <w:szCs w:val="24"/>
        </w:rPr>
        <w:tab/>
      </w:r>
      <w:r>
        <w:rPr>
          <w:noProof/>
        </w:rPr>
        <w:t>Design for Metadata File Free Space Manager</w:t>
      </w:r>
      <w:r>
        <w:rPr>
          <w:noProof/>
        </w:rPr>
        <w:tab/>
      </w:r>
      <w:r>
        <w:rPr>
          <w:noProof/>
        </w:rPr>
        <w:fldChar w:fldCharType="begin"/>
      </w:r>
      <w:r>
        <w:rPr>
          <w:noProof/>
        </w:rPr>
        <w:instrText xml:space="preserve"> PAGEREF _Toc103918468 \h </w:instrText>
      </w:r>
      <w:r>
        <w:rPr>
          <w:noProof/>
        </w:rPr>
      </w:r>
      <w:r>
        <w:rPr>
          <w:noProof/>
        </w:rPr>
        <w:fldChar w:fldCharType="separate"/>
      </w:r>
      <w:r w:rsidR="006B485F">
        <w:rPr>
          <w:noProof/>
        </w:rPr>
        <w:t>53</w:t>
      </w:r>
      <w:r>
        <w:rPr>
          <w:noProof/>
        </w:rPr>
        <w:fldChar w:fldCharType="end"/>
      </w:r>
    </w:p>
    <w:p w14:paraId="4FF2B23B" w14:textId="77777777" w:rsidR="00290924" w:rsidRDefault="00290924">
      <w:pPr>
        <w:pStyle w:val="TOC6"/>
        <w:tabs>
          <w:tab w:val="left" w:pos="2473"/>
          <w:tab w:val="right" w:leader="dot" w:pos="9926"/>
        </w:tabs>
        <w:rPr>
          <w:rFonts w:eastAsiaTheme="minorEastAsia"/>
          <w:noProof/>
          <w:szCs w:val="24"/>
        </w:rPr>
      </w:pPr>
      <w:r>
        <w:rPr>
          <w:noProof/>
        </w:rPr>
        <w:t>3.5.1.4.1.1</w:t>
      </w:r>
      <w:r>
        <w:rPr>
          <w:rFonts w:eastAsiaTheme="minorEastAsia"/>
          <w:noProof/>
          <w:szCs w:val="24"/>
        </w:rPr>
        <w:tab/>
      </w:r>
      <w:r>
        <w:rPr>
          <w:noProof/>
        </w:rPr>
        <w:t>Initialization</w:t>
      </w:r>
      <w:r>
        <w:rPr>
          <w:noProof/>
        </w:rPr>
        <w:tab/>
      </w:r>
      <w:r>
        <w:rPr>
          <w:noProof/>
        </w:rPr>
        <w:fldChar w:fldCharType="begin"/>
      </w:r>
      <w:r>
        <w:rPr>
          <w:noProof/>
        </w:rPr>
        <w:instrText xml:space="preserve"> PAGEREF _Toc103918469 \h </w:instrText>
      </w:r>
      <w:r>
        <w:rPr>
          <w:noProof/>
        </w:rPr>
      </w:r>
      <w:r>
        <w:rPr>
          <w:noProof/>
        </w:rPr>
        <w:fldChar w:fldCharType="separate"/>
      </w:r>
      <w:r w:rsidR="006B485F">
        <w:rPr>
          <w:noProof/>
        </w:rPr>
        <w:t>53</w:t>
      </w:r>
      <w:r>
        <w:rPr>
          <w:noProof/>
        </w:rPr>
        <w:fldChar w:fldCharType="end"/>
      </w:r>
    </w:p>
    <w:p w14:paraId="2CAC6A43" w14:textId="77777777" w:rsidR="00290924" w:rsidRDefault="00290924">
      <w:pPr>
        <w:pStyle w:val="TOC6"/>
        <w:tabs>
          <w:tab w:val="left" w:pos="2473"/>
          <w:tab w:val="right" w:leader="dot" w:pos="9926"/>
        </w:tabs>
        <w:rPr>
          <w:rFonts w:eastAsiaTheme="minorEastAsia"/>
          <w:noProof/>
          <w:szCs w:val="24"/>
        </w:rPr>
      </w:pPr>
      <w:r>
        <w:rPr>
          <w:noProof/>
        </w:rPr>
        <w:t>3.5.1.4.1.2</w:t>
      </w:r>
      <w:r>
        <w:rPr>
          <w:rFonts w:eastAsiaTheme="minorEastAsia"/>
          <w:noProof/>
          <w:szCs w:val="24"/>
        </w:rPr>
        <w:tab/>
      </w:r>
      <w:r>
        <w:rPr>
          <w:noProof/>
        </w:rPr>
        <w:t>The Free-space Manager Interface</w:t>
      </w:r>
      <w:r>
        <w:rPr>
          <w:noProof/>
        </w:rPr>
        <w:tab/>
      </w:r>
      <w:r>
        <w:rPr>
          <w:noProof/>
        </w:rPr>
        <w:fldChar w:fldCharType="begin"/>
      </w:r>
      <w:r>
        <w:rPr>
          <w:noProof/>
        </w:rPr>
        <w:instrText xml:space="preserve"> PAGEREF _Toc103918470 \h </w:instrText>
      </w:r>
      <w:r>
        <w:rPr>
          <w:noProof/>
        </w:rPr>
      </w:r>
      <w:r>
        <w:rPr>
          <w:noProof/>
        </w:rPr>
        <w:fldChar w:fldCharType="separate"/>
      </w:r>
      <w:r w:rsidR="006B485F">
        <w:rPr>
          <w:noProof/>
        </w:rPr>
        <w:t>54</w:t>
      </w:r>
      <w:r>
        <w:rPr>
          <w:noProof/>
        </w:rPr>
        <w:fldChar w:fldCharType="end"/>
      </w:r>
    </w:p>
    <w:p w14:paraId="6D75443C" w14:textId="77777777" w:rsidR="00290924" w:rsidRDefault="00290924">
      <w:pPr>
        <w:pStyle w:val="TOC7"/>
        <w:tabs>
          <w:tab w:val="left" w:pos="2895"/>
          <w:tab w:val="right" w:leader="dot" w:pos="9926"/>
        </w:tabs>
        <w:rPr>
          <w:rFonts w:eastAsiaTheme="minorEastAsia"/>
          <w:noProof/>
          <w:szCs w:val="24"/>
        </w:rPr>
      </w:pPr>
      <w:r>
        <w:rPr>
          <w:noProof/>
        </w:rPr>
        <w:t>3.5.1.4.1.2.1</w:t>
      </w:r>
      <w:r>
        <w:rPr>
          <w:rFonts w:eastAsiaTheme="minorEastAsia"/>
          <w:noProof/>
          <w:szCs w:val="24"/>
        </w:rPr>
        <w:tab/>
      </w:r>
      <w:r>
        <w:rPr>
          <w:noProof/>
        </w:rPr>
        <w:t>H5MV_alloc()</w:t>
      </w:r>
      <w:r>
        <w:rPr>
          <w:noProof/>
        </w:rPr>
        <w:tab/>
      </w:r>
      <w:r>
        <w:rPr>
          <w:noProof/>
        </w:rPr>
        <w:fldChar w:fldCharType="begin"/>
      </w:r>
      <w:r>
        <w:rPr>
          <w:noProof/>
        </w:rPr>
        <w:instrText xml:space="preserve"> PAGEREF _Toc103918471 \h </w:instrText>
      </w:r>
      <w:r>
        <w:rPr>
          <w:noProof/>
        </w:rPr>
      </w:r>
      <w:r>
        <w:rPr>
          <w:noProof/>
        </w:rPr>
        <w:fldChar w:fldCharType="separate"/>
      </w:r>
      <w:r w:rsidR="006B485F">
        <w:rPr>
          <w:noProof/>
        </w:rPr>
        <w:t>54</w:t>
      </w:r>
      <w:r>
        <w:rPr>
          <w:noProof/>
        </w:rPr>
        <w:fldChar w:fldCharType="end"/>
      </w:r>
    </w:p>
    <w:p w14:paraId="46C79EF8" w14:textId="77777777" w:rsidR="00290924" w:rsidRDefault="00290924">
      <w:pPr>
        <w:pStyle w:val="TOC7"/>
        <w:tabs>
          <w:tab w:val="left" w:pos="2895"/>
          <w:tab w:val="right" w:leader="dot" w:pos="9926"/>
        </w:tabs>
        <w:rPr>
          <w:rFonts w:eastAsiaTheme="minorEastAsia"/>
          <w:noProof/>
          <w:szCs w:val="24"/>
        </w:rPr>
      </w:pPr>
      <w:r>
        <w:rPr>
          <w:noProof/>
        </w:rPr>
        <w:t>3.5.1.4.1.2.2</w:t>
      </w:r>
      <w:r>
        <w:rPr>
          <w:rFonts w:eastAsiaTheme="minorEastAsia"/>
          <w:noProof/>
          <w:szCs w:val="24"/>
        </w:rPr>
        <w:tab/>
      </w:r>
      <w:r>
        <w:rPr>
          <w:noProof/>
        </w:rPr>
        <w:t>H5MV_xfree()</w:t>
      </w:r>
      <w:r>
        <w:rPr>
          <w:noProof/>
        </w:rPr>
        <w:tab/>
      </w:r>
      <w:r>
        <w:rPr>
          <w:noProof/>
        </w:rPr>
        <w:fldChar w:fldCharType="begin"/>
      </w:r>
      <w:r>
        <w:rPr>
          <w:noProof/>
        </w:rPr>
        <w:instrText xml:space="preserve"> PAGEREF _Toc103918472 \h </w:instrText>
      </w:r>
      <w:r>
        <w:rPr>
          <w:noProof/>
        </w:rPr>
      </w:r>
      <w:r>
        <w:rPr>
          <w:noProof/>
        </w:rPr>
        <w:fldChar w:fldCharType="separate"/>
      </w:r>
      <w:r w:rsidR="006B485F">
        <w:rPr>
          <w:noProof/>
        </w:rPr>
        <w:t>54</w:t>
      </w:r>
      <w:r>
        <w:rPr>
          <w:noProof/>
        </w:rPr>
        <w:fldChar w:fldCharType="end"/>
      </w:r>
    </w:p>
    <w:p w14:paraId="732A5C98" w14:textId="77777777" w:rsidR="00290924" w:rsidRDefault="00290924">
      <w:pPr>
        <w:pStyle w:val="TOC7"/>
        <w:tabs>
          <w:tab w:val="left" w:pos="2895"/>
          <w:tab w:val="right" w:leader="dot" w:pos="9926"/>
        </w:tabs>
        <w:rPr>
          <w:rFonts w:eastAsiaTheme="minorEastAsia"/>
          <w:noProof/>
          <w:szCs w:val="24"/>
        </w:rPr>
      </w:pPr>
      <w:r>
        <w:rPr>
          <w:noProof/>
        </w:rPr>
        <w:t>3.5.1.4.1.2.3</w:t>
      </w:r>
      <w:r>
        <w:rPr>
          <w:rFonts w:eastAsiaTheme="minorEastAsia"/>
          <w:noProof/>
          <w:szCs w:val="24"/>
        </w:rPr>
        <w:tab/>
      </w:r>
      <w:r>
        <w:rPr>
          <w:noProof/>
        </w:rPr>
        <w:t>H5MV_create()</w:t>
      </w:r>
      <w:r>
        <w:rPr>
          <w:noProof/>
        </w:rPr>
        <w:tab/>
      </w:r>
      <w:r>
        <w:rPr>
          <w:noProof/>
        </w:rPr>
        <w:fldChar w:fldCharType="begin"/>
      </w:r>
      <w:r>
        <w:rPr>
          <w:noProof/>
        </w:rPr>
        <w:instrText xml:space="preserve"> PAGEREF _Toc103918473 \h </w:instrText>
      </w:r>
      <w:r>
        <w:rPr>
          <w:noProof/>
        </w:rPr>
      </w:r>
      <w:r>
        <w:rPr>
          <w:noProof/>
        </w:rPr>
        <w:fldChar w:fldCharType="separate"/>
      </w:r>
      <w:r w:rsidR="006B485F">
        <w:rPr>
          <w:noProof/>
        </w:rPr>
        <w:t>54</w:t>
      </w:r>
      <w:r>
        <w:rPr>
          <w:noProof/>
        </w:rPr>
        <w:fldChar w:fldCharType="end"/>
      </w:r>
    </w:p>
    <w:p w14:paraId="3B2F1E84" w14:textId="77777777" w:rsidR="00290924" w:rsidRDefault="00290924">
      <w:pPr>
        <w:pStyle w:val="TOC7"/>
        <w:tabs>
          <w:tab w:val="left" w:pos="2895"/>
          <w:tab w:val="right" w:leader="dot" w:pos="9926"/>
        </w:tabs>
        <w:rPr>
          <w:rFonts w:eastAsiaTheme="minorEastAsia"/>
          <w:noProof/>
          <w:szCs w:val="24"/>
        </w:rPr>
      </w:pPr>
      <w:r>
        <w:rPr>
          <w:noProof/>
        </w:rPr>
        <w:t>3.5.1.4.1.2.4</w:t>
      </w:r>
      <w:r>
        <w:rPr>
          <w:rFonts w:eastAsiaTheme="minorEastAsia"/>
          <w:noProof/>
          <w:szCs w:val="24"/>
        </w:rPr>
        <w:tab/>
      </w:r>
      <w:r>
        <w:rPr>
          <w:noProof/>
        </w:rPr>
        <w:t>H5MV_try_shrink</w:t>
      </w:r>
      <w:r>
        <w:rPr>
          <w:noProof/>
        </w:rPr>
        <w:tab/>
      </w:r>
      <w:r>
        <w:rPr>
          <w:noProof/>
        </w:rPr>
        <w:fldChar w:fldCharType="begin"/>
      </w:r>
      <w:r>
        <w:rPr>
          <w:noProof/>
        </w:rPr>
        <w:instrText xml:space="preserve"> PAGEREF _Toc103918474 \h </w:instrText>
      </w:r>
      <w:r>
        <w:rPr>
          <w:noProof/>
        </w:rPr>
      </w:r>
      <w:r>
        <w:rPr>
          <w:noProof/>
        </w:rPr>
        <w:fldChar w:fldCharType="separate"/>
      </w:r>
      <w:r w:rsidR="006B485F">
        <w:rPr>
          <w:noProof/>
        </w:rPr>
        <w:t>54</w:t>
      </w:r>
      <w:r>
        <w:rPr>
          <w:noProof/>
        </w:rPr>
        <w:fldChar w:fldCharType="end"/>
      </w:r>
    </w:p>
    <w:p w14:paraId="19B28BFE" w14:textId="77777777" w:rsidR="00290924" w:rsidRDefault="00290924">
      <w:pPr>
        <w:pStyle w:val="TOC7"/>
        <w:tabs>
          <w:tab w:val="left" w:pos="2895"/>
          <w:tab w:val="right" w:leader="dot" w:pos="9926"/>
        </w:tabs>
        <w:rPr>
          <w:rFonts w:eastAsiaTheme="minorEastAsia"/>
          <w:noProof/>
          <w:szCs w:val="24"/>
        </w:rPr>
      </w:pPr>
      <w:r>
        <w:rPr>
          <w:noProof/>
        </w:rPr>
        <w:t>3.5.1.4.1.2.5</w:t>
      </w:r>
      <w:r>
        <w:rPr>
          <w:rFonts w:eastAsiaTheme="minorEastAsia"/>
          <w:noProof/>
          <w:szCs w:val="24"/>
        </w:rPr>
        <w:tab/>
      </w:r>
      <w:r>
        <w:rPr>
          <w:noProof/>
        </w:rPr>
        <w:t>H5MV_try_extend</w:t>
      </w:r>
      <w:r>
        <w:rPr>
          <w:noProof/>
        </w:rPr>
        <w:tab/>
      </w:r>
      <w:r>
        <w:rPr>
          <w:noProof/>
        </w:rPr>
        <w:fldChar w:fldCharType="begin"/>
      </w:r>
      <w:r>
        <w:rPr>
          <w:noProof/>
        </w:rPr>
        <w:instrText xml:space="preserve"> PAGEREF _Toc103918475 \h </w:instrText>
      </w:r>
      <w:r>
        <w:rPr>
          <w:noProof/>
        </w:rPr>
      </w:r>
      <w:r>
        <w:rPr>
          <w:noProof/>
        </w:rPr>
        <w:fldChar w:fldCharType="separate"/>
      </w:r>
      <w:r w:rsidR="006B485F">
        <w:rPr>
          <w:noProof/>
        </w:rPr>
        <w:t>54</w:t>
      </w:r>
      <w:r>
        <w:rPr>
          <w:noProof/>
        </w:rPr>
        <w:fldChar w:fldCharType="end"/>
      </w:r>
    </w:p>
    <w:p w14:paraId="71B1412C" w14:textId="77777777" w:rsidR="00290924" w:rsidRDefault="00290924">
      <w:pPr>
        <w:pStyle w:val="TOC7"/>
        <w:tabs>
          <w:tab w:val="left" w:pos="2895"/>
          <w:tab w:val="right" w:leader="dot" w:pos="9926"/>
        </w:tabs>
        <w:rPr>
          <w:rFonts w:eastAsiaTheme="minorEastAsia"/>
          <w:noProof/>
          <w:szCs w:val="24"/>
        </w:rPr>
      </w:pPr>
      <w:r>
        <w:rPr>
          <w:noProof/>
        </w:rPr>
        <w:t>3.5.1.4.1.2.6</w:t>
      </w:r>
      <w:r>
        <w:rPr>
          <w:rFonts w:eastAsiaTheme="minorEastAsia"/>
          <w:noProof/>
          <w:szCs w:val="24"/>
        </w:rPr>
        <w:tab/>
      </w:r>
      <w:r>
        <w:rPr>
          <w:noProof/>
        </w:rPr>
        <w:t>H5MV_close()</w:t>
      </w:r>
      <w:r>
        <w:rPr>
          <w:noProof/>
        </w:rPr>
        <w:tab/>
      </w:r>
      <w:r>
        <w:rPr>
          <w:noProof/>
        </w:rPr>
        <w:fldChar w:fldCharType="begin"/>
      </w:r>
      <w:r>
        <w:rPr>
          <w:noProof/>
        </w:rPr>
        <w:instrText xml:space="preserve"> PAGEREF _Toc103918476 \h </w:instrText>
      </w:r>
      <w:r>
        <w:rPr>
          <w:noProof/>
        </w:rPr>
      </w:r>
      <w:r>
        <w:rPr>
          <w:noProof/>
        </w:rPr>
        <w:fldChar w:fldCharType="separate"/>
      </w:r>
      <w:r w:rsidR="006B485F">
        <w:rPr>
          <w:noProof/>
        </w:rPr>
        <w:t>55</w:t>
      </w:r>
      <w:r>
        <w:rPr>
          <w:noProof/>
        </w:rPr>
        <w:fldChar w:fldCharType="end"/>
      </w:r>
    </w:p>
    <w:p w14:paraId="381E3423" w14:textId="77777777" w:rsidR="00290924" w:rsidRDefault="00290924">
      <w:pPr>
        <w:pStyle w:val="TOC6"/>
        <w:tabs>
          <w:tab w:val="left" w:pos="2473"/>
          <w:tab w:val="right" w:leader="dot" w:pos="9926"/>
        </w:tabs>
        <w:rPr>
          <w:rFonts w:eastAsiaTheme="minorEastAsia"/>
          <w:noProof/>
          <w:szCs w:val="24"/>
        </w:rPr>
      </w:pPr>
      <w:r>
        <w:rPr>
          <w:noProof/>
        </w:rPr>
        <w:t>3.5.1.4.1.3</w:t>
      </w:r>
      <w:r>
        <w:rPr>
          <w:rFonts w:eastAsiaTheme="minorEastAsia"/>
          <w:noProof/>
          <w:szCs w:val="24"/>
        </w:rPr>
        <w:tab/>
      </w:r>
      <w:r>
        <w:rPr>
          <w:noProof/>
        </w:rPr>
        <w:t>Free-space Section Callbacks</w:t>
      </w:r>
      <w:r>
        <w:rPr>
          <w:noProof/>
        </w:rPr>
        <w:tab/>
      </w:r>
      <w:r>
        <w:rPr>
          <w:noProof/>
        </w:rPr>
        <w:fldChar w:fldCharType="begin"/>
      </w:r>
      <w:r>
        <w:rPr>
          <w:noProof/>
        </w:rPr>
        <w:instrText xml:space="preserve"> PAGEREF _Toc103918477 \h </w:instrText>
      </w:r>
      <w:r>
        <w:rPr>
          <w:noProof/>
        </w:rPr>
      </w:r>
      <w:r>
        <w:rPr>
          <w:noProof/>
        </w:rPr>
        <w:fldChar w:fldCharType="separate"/>
      </w:r>
      <w:r w:rsidR="006B485F">
        <w:rPr>
          <w:noProof/>
        </w:rPr>
        <w:t>55</w:t>
      </w:r>
      <w:r>
        <w:rPr>
          <w:noProof/>
        </w:rPr>
        <w:fldChar w:fldCharType="end"/>
      </w:r>
    </w:p>
    <w:p w14:paraId="79C305FE" w14:textId="77777777" w:rsidR="00290924" w:rsidRDefault="00290924">
      <w:pPr>
        <w:pStyle w:val="TOC7"/>
        <w:tabs>
          <w:tab w:val="left" w:pos="2895"/>
          <w:tab w:val="right" w:leader="dot" w:pos="9926"/>
        </w:tabs>
        <w:rPr>
          <w:rFonts w:eastAsiaTheme="minorEastAsia"/>
          <w:noProof/>
          <w:szCs w:val="24"/>
        </w:rPr>
      </w:pPr>
      <w:r>
        <w:rPr>
          <w:noProof/>
        </w:rPr>
        <w:t>3.5.1.4.1.3.1</w:t>
      </w:r>
      <w:r>
        <w:rPr>
          <w:rFonts w:eastAsiaTheme="minorEastAsia"/>
          <w:noProof/>
          <w:szCs w:val="24"/>
        </w:rPr>
        <w:tab/>
      </w:r>
      <w:r>
        <w:rPr>
          <w:noProof/>
        </w:rPr>
        <w:t>H5MV__sect_can_merge</w:t>
      </w:r>
      <w:r>
        <w:rPr>
          <w:noProof/>
        </w:rPr>
        <w:tab/>
      </w:r>
      <w:r>
        <w:rPr>
          <w:noProof/>
        </w:rPr>
        <w:fldChar w:fldCharType="begin"/>
      </w:r>
      <w:r>
        <w:rPr>
          <w:noProof/>
        </w:rPr>
        <w:instrText xml:space="preserve"> PAGEREF _Toc103918478 \h </w:instrText>
      </w:r>
      <w:r>
        <w:rPr>
          <w:noProof/>
        </w:rPr>
      </w:r>
      <w:r>
        <w:rPr>
          <w:noProof/>
        </w:rPr>
        <w:fldChar w:fldCharType="separate"/>
      </w:r>
      <w:r w:rsidR="006B485F">
        <w:rPr>
          <w:noProof/>
        </w:rPr>
        <w:t>55</w:t>
      </w:r>
      <w:r>
        <w:rPr>
          <w:noProof/>
        </w:rPr>
        <w:fldChar w:fldCharType="end"/>
      </w:r>
    </w:p>
    <w:p w14:paraId="49C9D4F6" w14:textId="77777777" w:rsidR="00290924" w:rsidRDefault="00290924">
      <w:pPr>
        <w:pStyle w:val="TOC7"/>
        <w:tabs>
          <w:tab w:val="left" w:pos="2895"/>
          <w:tab w:val="right" w:leader="dot" w:pos="9926"/>
        </w:tabs>
        <w:rPr>
          <w:rFonts w:eastAsiaTheme="minorEastAsia"/>
          <w:noProof/>
          <w:szCs w:val="24"/>
        </w:rPr>
      </w:pPr>
      <w:r>
        <w:rPr>
          <w:noProof/>
        </w:rPr>
        <w:t>3.5.1.4.1.3.2</w:t>
      </w:r>
      <w:r>
        <w:rPr>
          <w:rFonts w:eastAsiaTheme="minorEastAsia"/>
          <w:noProof/>
          <w:szCs w:val="24"/>
        </w:rPr>
        <w:tab/>
      </w:r>
      <w:r>
        <w:rPr>
          <w:noProof/>
        </w:rPr>
        <w:t>H5MV__sect_merge</w:t>
      </w:r>
      <w:r>
        <w:rPr>
          <w:noProof/>
        </w:rPr>
        <w:tab/>
      </w:r>
      <w:r>
        <w:rPr>
          <w:noProof/>
        </w:rPr>
        <w:fldChar w:fldCharType="begin"/>
      </w:r>
      <w:r>
        <w:rPr>
          <w:noProof/>
        </w:rPr>
        <w:instrText xml:space="preserve"> PAGEREF _Toc103918479 \h </w:instrText>
      </w:r>
      <w:r>
        <w:rPr>
          <w:noProof/>
        </w:rPr>
      </w:r>
      <w:r>
        <w:rPr>
          <w:noProof/>
        </w:rPr>
        <w:fldChar w:fldCharType="separate"/>
      </w:r>
      <w:r w:rsidR="006B485F">
        <w:rPr>
          <w:noProof/>
        </w:rPr>
        <w:t>55</w:t>
      </w:r>
      <w:r>
        <w:rPr>
          <w:noProof/>
        </w:rPr>
        <w:fldChar w:fldCharType="end"/>
      </w:r>
    </w:p>
    <w:p w14:paraId="5EFBCC97" w14:textId="77777777" w:rsidR="00290924" w:rsidRDefault="00290924">
      <w:pPr>
        <w:pStyle w:val="TOC7"/>
        <w:tabs>
          <w:tab w:val="left" w:pos="2895"/>
          <w:tab w:val="right" w:leader="dot" w:pos="9926"/>
        </w:tabs>
        <w:rPr>
          <w:rFonts w:eastAsiaTheme="minorEastAsia"/>
          <w:noProof/>
          <w:szCs w:val="24"/>
        </w:rPr>
      </w:pPr>
      <w:r>
        <w:rPr>
          <w:noProof/>
        </w:rPr>
        <w:t>3.5.1.4.1.3.3</w:t>
      </w:r>
      <w:r>
        <w:rPr>
          <w:rFonts w:eastAsiaTheme="minorEastAsia"/>
          <w:noProof/>
          <w:szCs w:val="24"/>
        </w:rPr>
        <w:tab/>
      </w:r>
      <w:r>
        <w:rPr>
          <w:noProof/>
        </w:rPr>
        <w:t>H5MV_sect_can_shrink</w:t>
      </w:r>
      <w:r>
        <w:rPr>
          <w:noProof/>
        </w:rPr>
        <w:tab/>
      </w:r>
      <w:r>
        <w:rPr>
          <w:noProof/>
        </w:rPr>
        <w:fldChar w:fldCharType="begin"/>
      </w:r>
      <w:r>
        <w:rPr>
          <w:noProof/>
        </w:rPr>
        <w:instrText xml:space="preserve"> PAGEREF _Toc103918480 \h </w:instrText>
      </w:r>
      <w:r>
        <w:rPr>
          <w:noProof/>
        </w:rPr>
      </w:r>
      <w:r>
        <w:rPr>
          <w:noProof/>
        </w:rPr>
        <w:fldChar w:fldCharType="separate"/>
      </w:r>
      <w:r w:rsidR="006B485F">
        <w:rPr>
          <w:noProof/>
        </w:rPr>
        <w:t>55</w:t>
      </w:r>
      <w:r>
        <w:rPr>
          <w:noProof/>
        </w:rPr>
        <w:fldChar w:fldCharType="end"/>
      </w:r>
    </w:p>
    <w:p w14:paraId="7CE493EB" w14:textId="77777777" w:rsidR="00290924" w:rsidRDefault="00290924">
      <w:pPr>
        <w:pStyle w:val="TOC7"/>
        <w:tabs>
          <w:tab w:val="left" w:pos="2895"/>
          <w:tab w:val="right" w:leader="dot" w:pos="9926"/>
        </w:tabs>
        <w:rPr>
          <w:rFonts w:eastAsiaTheme="minorEastAsia"/>
          <w:noProof/>
          <w:szCs w:val="24"/>
        </w:rPr>
      </w:pPr>
      <w:r>
        <w:rPr>
          <w:noProof/>
        </w:rPr>
        <w:t>3.5.1.4.1.3.4</w:t>
      </w:r>
      <w:r>
        <w:rPr>
          <w:rFonts w:eastAsiaTheme="minorEastAsia"/>
          <w:noProof/>
          <w:szCs w:val="24"/>
        </w:rPr>
        <w:tab/>
      </w:r>
      <w:r>
        <w:rPr>
          <w:noProof/>
        </w:rPr>
        <w:t>H5MV_sect_shrink</w:t>
      </w:r>
      <w:r>
        <w:rPr>
          <w:noProof/>
        </w:rPr>
        <w:tab/>
      </w:r>
      <w:r>
        <w:rPr>
          <w:noProof/>
        </w:rPr>
        <w:fldChar w:fldCharType="begin"/>
      </w:r>
      <w:r>
        <w:rPr>
          <w:noProof/>
        </w:rPr>
        <w:instrText xml:space="preserve"> PAGEREF _Toc103918481 \h </w:instrText>
      </w:r>
      <w:r>
        <w:rPr>
          <w:noProof/>
        </w:rPr>
      </w:r>
      <w:r>
        <w:rPr>
          <w:noProof/>
        </w:rPr>
        <w:fldChar w:fldCharType="separate"/>
      </w:r>
      <w:r w:rsidR="006B485F">
        <w:rPr>
          <w:noProof/>
        </w:rPr>
        <w:t>55</w:t>
      </w:r>
      <w:r>
        <w:rPr>
          <w:noProof/>
        </w:rPr>
        <w:fldChar w:fldCharType="end"/>
      </w:r>
    </w:p>
    <w:p w14:paraId="680BA11E" w14:textId="77777777" w:rsidR="00290924" w:rsidRDefault="00290924">
      <w:pPr>
        <w:pStyle w:val="TOC7"/>
        <w:tabs>
          <w:tab w:val="left" w:pos="2895"/>
          <w:tab w:val="right" w:leader="dot" w:pos="9926"/>
        </w:tabs>
        <w:rPr>
          <w:rFonts w:eastAsiaTheme="minorEastAsia"/>
          <w:noProof/>
          <w:szCs w:val="24"/>
        </w:rPr>
      </w:pPr>
      <w:r>
        <w:rPr>
          <w:noProof/>
        </w:rPr>
        <w:t>3.5.1.4.1.3.5</w:t>
      </w:r>
      <w:r>
        <w:rPr>
          <w:rFonts w:eastAsiaTheme="minorEastAsia"/>
          <w:noProof/>
          <w:szCs w:val="24"/>
        </w:rPr>
        <w:tab/>
      </w:r>
      <w:r>
        <w:rPr>
          <w:noProof/>
        </w:rPr>
        <w:t>H5MV__sect_free</w:t>
      </w:r>
      <w:r>
        <w:rPr>
          <w:noProof/>
        </w:rPr>
        <w:tab/>
      </w:r>
      <w:r>
        <w:rPr>
          <w:noProof/>
        </w:rPr>
        <w:fldChar w:fldCharType="begin"/>
      </w:r>
      <w:r>
        <w:rPr>
          <w:noProof/>
        </w:rPr>
        <w:instrText xml:space="preserve"> PAGEREF _Toc103918482 \h </w:instrText>
      </w:r>
      <w:r>
        <w:rPr>
          <w:noProof/>
        </w:rPr>
      </w:r>
      <w:r>
        <w:rPr>
          <w:noProof/>
        </w:rPr>
        <w:fldChar w:fldCharType="separate"/>
      </w:r>
      <w:r w:rsidR="006B485F">
        <w:rPr>
          <w:noProof/>
        </w:rPr>
        <w:t>55</w:t>
      </w:r>
      <w:r>
        <w:rPr>
          <w:noProof/>
        </w:rPr>
        <w:fldChar w:fldCharType="end"/>
      </w:r>
    </w:p>
    <w:p w14:paraId="2130FAC1" w14:textId="77777777" w:rsidR="00290924" w:rsidRDefault="00290924">
      <w:pPr>
        <w:pStyle w:val="TOC3"/>
        <w:tabs>
          <w:tab w:val="left" w:pos="1440"/>
          <w:tab w:val="right" w:leader="dot" w:pos="9926"/>
        </w:tabs>
        <w:rPr>
          <w:rFonts w:eastAsiaTheme="minorEastAsia"/>
          <w:noProof/>
          <w:szCs w:val="24"/>
        </w:rPr>
      </w:pPr>
      <w:r>
        <w:rPr>
          <w:noProof/>
        </w:rPr>
        <w:t>3.5.2</w:t>
      </w:r>
      <w:r>
        <w:rPr>
          <w:rFonts w:eastAsiaTheme="minorEastAsia"/>
          <w:noProof/>
          <w:szCs w:val="24"/>
        </w:rPr>
        <w:tab/>
      </w:r>
      <w:r>
        <w:rPr>
          <w:noProof/>
        </w:rPr>
        <w:t>Writing the Metadata File</w:t>
      </w:r>
      <w:r>
        <w:rPr>
          <w:noProof/>
        </w:rPr>
        <w:tab/>
      </w:r>
      <w:r>
        <w:rPr>
          <w:noProof/>
        </w:rPr>
        <w:fldChar w:fldCharType="begin"/>
      </w:r>
      <w:r>
        <w:rPr>
          <w:noProof/>
        </w:rPr>
        <w:instrText xml:space="preserve"> PAGEREF _Toc103918483 \h </w:instrText>
      </w:r>
      <w:r>
        <w:rPr>
          <w:noProof/>
        </w:rPr>
      </w:r>
      <w:r>
        <w:rPr>
          <w:noProof/>
        </w:rPr>
        <w:fldChar w:fldCharType="separate"/>
      </w:r>
      <w:r w:rsidR="006B485F">
        <w:rPr>
          <w:noProof/>
        </w:rPr>
        <w:t>55</w:t>
      </w:r>
      <w:r>
        <w:rPr>
          <w:noProof/>
        </w:rPr>
        <w:fldChar w:fldCharType="end"/>
      </w:r>
    </w:p>
    <w:p w14:paraId="6F108571" w14:textId="77777777" w:rsidR="00290924" w:rsidRDefault="00290924">
      <w:pPr>
        <w:pStyle w:val="TOC4"/>
        <w:tabs>
          <w:tab w:val="left" w:pos="1680"/>
          <w:tab w:val="right" w:leader="dot" w:pos="9926"/>
        </w:tabs>
        <w:rPr>
          <w:rFonts w:eastAsiaTheme="minorEastAsia"/>
          <w:noProof/>
          <w:szCs w:val="24"/>
        </w:rPr>
      </w:pPr>
      <w:r>
        <w:rPr>
          <w:noProof/>
        </w:rPr>
        <w:t>3.5.2.1</w:t>
      </w:r>
      <w:r>
        <w:rPr>
          <w:rFonts w:eastAsiaTheme="minorEastAsia"/>
          <w:noProof/>
          <w:szCs w:val="24"/>
        </w:rPr>
        <w:tab/>
      </w:r>
      <w:r>
        <w:rPr>
          <w:noProof/>
        </w:rPr>
        <w:t>POSIX Case</w:t>
      </w:r>
      <w:r>
        <w:rPr>
          <w:noProof/>
        </w:rPr>
        <w:tab/>
      </w:r>
      <w:r>
        <w:rPr>
          <w:noProof/>
        </w:rPr>
        <w:fldChar w:fldCharType="begin"/>
      </w:r>
      <w:r>
        <w:rPr>
          <w:noProof/>
        </w:rPr>
        <w:instrText xml:space="preserve"> PAGEREF _Toc103918484 \h </w:instrText>
      </w:r>
      <w:r>
        <w:rPr>
          <w:noProof/>
        </w:rPr>
      </w:r>
      <w:r>
        <w:rPr>
          <w:noProof/>
        </w:rPr>
        <w:fldChar w:fldCharType="separate"/>
      </w:r>
      <w:r w:rsidR="006B485F">
        <w:rPr>
          <w:noProof/>
        </w:rPr>
        <w:t>57</w:t>
      </w:r>
      <w:r>
        <w:rPr>
          <w:noProof/>
        </w:rPr>
        <w:fldChar w:fldCharType="end"/>
      </w:r>
    </w:p>
    <w:p w14:paraId="67DC3D41" w14:textId="77777777" w:rsidR="00290924" w:rsidRDefault="00290924">
      <w:pPr>
        <w:pStyle w:val="TOC4"/>
        <w:tabs>
          <w:tab w:val="left" w:pos="1680"/>
          <w:tab w:val="right" w:leader="dot" w:pos="9926"/>
        </w:tabs>
        <w:rPr>
          <w:rFonts w:eastAsiaTheme="minorEastAsia"/>
          <w:noProof/>
          <w:szCs w:val="24"/>
        </w:rPr>
      </w:pPr>
      <w:r>
        <w:rPr>
          <w:noProof/>
        </w:rPr>
        <w:t>3.5.2.2</w:t>
      </w:r>
      <w:r>
        <w:rPr>
          <w:rFonts w:eastAsiaTheme="minorEastAsia"/>
          <w:noProof/>
          <w:szCs w:val="24"/>
        </w:rPr>
        <w:tab/>
      </w:r>
      <w:r>
        <w:rPr>
          <w:noProof/>
        </w:rPr>
        <w:t>NFS Case</w:t>
      </w:r>
      <w:r>
        <w:rPr>
          <w:noProof/>
        </w:rPr>
        <w:tab/>
      </w:r>
      <w:r>
        <w:rPr>
          <w:noProof/>
        </w:rPr>
        <w:fldChar w:fldCharType="begin"/>
      </w:r>
      <w:r>
        <w:rPr>
          <w:noProof/>
        </w:rPr>
        <w:instrText xml:space="preserve"> PAGEREF _Toc103918485 \h </w:instrText>
      </w:r>
      <w:r>
        <w:rPr>
          <w:noProof/>
        </w:rPr>
      </w:r>
      <w:r>
        <w:rPr>
          <w:noProof/>
        </w:rPr>
        <w:fldChar w:fldCharType="separate"/>
      </w:r>
      <w:r w:rsidR="006B485F">
        <w:rPr>
          <w:noProof/>
        </w:rPr>
        <w:t>59</w:t>
      </w:r>
      <w:r>
        <w:rPr>
          <w:noProof/>
        </w:rPr>
        <w:fldChar w:fldCharType="end"/>
      </w:r>
    </w:p>
    <w:p w14:paraId="0726D489" w14:textId="77777777" w:rsidR="00290924" w:rsidRDefault="00290924">
      <w:pPr>
        <w:pStyle w:val="TOC5"/>
        <w:tabs>
          <w:tab w:val="left" w:pos="2051"/>
          <w:tab w:val="right" w:leader="dot" w:pos="9926"/>
        </w:tabs>
        <w:rPr>
          <w:rFonts w:eastAsiaTheme="minorEastAsia"/>
          <w:noProof/>
          <w:szCs w:val="24"/>
        </w:rPr>
      </w:pPr>
      <w:r>
        <w:rPr>
          <w:noProof/>
        </w:rPr>
        <w:t>3.5.2.2.1</w:t>
      </w:r>
      <w:r>
        <w:rPr>
          <w:rFonts w:eastAsiaTheme="minorEastAsia"/>
          <w:noProof/>
          <w:szCs w:val="24"/>
        </w:rPr>
        <w:tab/>
      </w:r>
      <w:r>
        <w:rPr>
          <w:noProof/>
        </w:rPr>
        <w:t>Updater File Format</w:t>
      </w:r>
      <w:r>
        <w:rPr>
          <w:noProof/>
        </w:rPr>
        <w:tab/>
      </w:r>
      <w:r>
        <w:rPr>
          <w:noProof/>
        </w:rPr>
        <w:fldChar w:fldCharType="begin"/>
      </w:r>
      <w:r>
        <w:rPr>
          <w:noProof/>
        </w:rPr>
        <w:instrText xml:space="preserve"> PAGEREF _Toc103918486 \h </w:instrText>
      </w:r>
      <w:r>
        <w:rPr>
          <w:noProof/>
        </w:rPr>
      </w:r>
      <w:r>
        <w:rPr>
          <w:noProof/>
        </w:rPr>
        <w:fldChar w:fldCharType="separate"/>
      </w:r>
      <w:r w:rsidR="006B485F">
        <w:rPr>
          <w:noProof/>
        </w:rPr>
        <w:t>59</w:t>
      </w:r>
      <w:r>
        <w:rPr>
          <w:noProof/>
        </w:rPr>
        <w:fldChar w:fldCharType="end"/>
      </w:r>
    </w:p>
    <w:p w14:paraId="77B45126" w14:textId="77777777" w:rsidR="00290924" w:rsidRDefault="00290924">
      <w:pPr>
        <w:pStyle w:val="TOC6"/>
        <w:tabs>
          <w:tab w:val="left" w:pos="2473"/>
          <w:tab w:val="right" w:leader="dot" w:pos="9926"/>
        </w:tabs>
        <w:rPr>
          <w:rFonts w:eastAsiaTheme="minorEastAsia"/>
          <w:noProof/>
          <w:szCs w:val="24"/>
        </w:rPr>
      </w:pPr>
      <w:r>
        <w:rPr>
          <w:noProof/>
        </w:rPr>
        <w:t>3.5.2.2.1.1</w:t>
      </w:r>
      <w:r>
        <w:rPr>
          <w:rFonts w:eastAsiaTheme="minorEastAsia"/>
          <w:noProof/>
          <w:szCs w:val="24"/>
        </w:rPr>
        <w:tab/>
      </w:r>
      <w:r>
        <w:rPr>
          <w:noProof/>
        </w:rPr>
        <w:t>Updater File Header</w:t>
      </w:r>
      <w:r>
        <w:rPr>
          <w:noProof/>
        </w:rPr>
        <w:tab/>
      </w:r>
      <w:r>
        <w:rPr>
          <w:noProof/>
        </w:rPr>
        <w:fldChar w:fldCharType="begin"/>
      </w:r>
      <w:r>
        <w:rPr>
          <w:noProof/>
        </w:rPr>
        <w:instrText xml:space="preserve"> PAGEREF _Toc103918487 \h </w:instrText>
      </w:r>
      <w:r>
        <w:rPr>
          <w:noProof/>
        </w:rPr>
      </w:r>
      <w:r>
        <w:rPr>
          <w:noProof/>
        </w:rPr>
        <w:fldChar w:fldCharType="separate"/>
      </w:r>
      <w:r w:rsidR="006B485F">
        <w:rPr>
          <w:noProof/>
        </w:rPr>
        <w:t>59</w:t>
      </w:r>
      <w:r>
        <w:rPr>
          <w:noProof/>
        </w:rPr>
        <w:fldChar w:fldCharType="end"/>
      </w:r>
    </w:p>
    <w:p w14:paraId="5B9A26A6" w14:textId="77777777" w:rsidR="00290924" w:rsidRDefault="00290924">
      <w:pPr>
        <w:pStyle w:val="TOC6"/>
        <w:tabs>
          <w:tab w:val="left" w:pos="2473"/>
          <w:tab w:val="right" w:leader="dot" w:pos="9926"/>
        </w:tabs>
        <w:rPr>
          <w:rFonts w:eastAsiaTheme="minorEastAsia"/>
          <w:noProof/>
          <w:szCs w:val="24"/>
        </w:rPr>
      </w:pPr>
      <w:r>
        <w:rPr>
          <w:noProof/>
        </w:rPr>
        <w:lastRenderedPageBreak/>
        <w:t>3.5.2.2.1.2</w:t>
      </w:r>
      <w:r>
        <w:rPr>
          <w:rFonts w:eastAsiaTheme="minorEastAsia"/>
          <w:noProof/>
          <w:szCs w:val="24"/>
        </w:rPr>
        <w:tab/>
      </w:r>
      <w:r>
        <w:rPr>
          <w:noProof/>
        </w:rPr>
        <w:t>Updater File Change List</w:t>
      </w:r>
      <w:r>
        <w:rPr>
          <w:noProof/>
        </w:rPr>
        <w:tab/>
      </w:r>
      <w:r>
        <w:rPr>
          <w:noProof/>
        </w:rPr>
        <w:fldChar w:fldCharType="begin"/>
      </w:r>
      <w:r>
        <w:rPr>
          <w:noProof/>
        </w:rPr>
        <w:instrText xml:space="preserve"> PAGEREF _Toc103918488 \h </w:instrText>
      </w:r>
      <w:r>
        <w:rPr>
          <w:noProof/>
        </w:rPr>
      </w:r>
      <w:r>
        <w:rPr>
          <w:noProof/>
        </w:rPr>
        <w:fldChar w:fldCharType="separate"/>
      </w:r>
      <w:r w:rsidR="006B485F">
        <w:rPr>
          <w:noProof/>
        </w:rPr>
        <w:t>61</w:t>
      </w:r>
      <w:r>
        <w:rPr>
          <w:noProof/>
        </w:rPr>
        <w:fldChar w:fldCharType="end"/>
      </w:r>
    </w:p>
    <w:p w14:paraId="43C99448" w14:textId="77777777" w:rsidR="00290924" w:rsidRDefault="00290924">
      <w:pPr>
        <w:pStyle w:val="TOC5"/>
        <w:tabs>
          <w:tab w:val="left" w:pos="2051"/>
          <w:tab w:val="right" w:leader="dot" w:pos="9926"/>
        </w:tabs>
        <w:rPr>
          <w:rFonts w:eastAsiaTheme="minorEastAsia"/>
          <w:noProof/>
          <w:szCs w:val="24"/>
        </w:rPr>
      </w:pPr>
      <w:r>
        <w:rPr>
          <w:noProof/>
        </w:rPr>
        <w:t>3.5.2.2.2</w:t>
      </w:r>
      <w:r>
        <w:rPr>
          <w:rFonts w:eastAsiaTheme="minorEastAsia"/>
          <w:noProof/>
          <w:szCs w:val="24"/>
        </w:rPr>
        <w:tab/>
      </w:r>
      <w:r>
        <w:rPr>
          <w:noProof/>
        </w:rPr>
        <w:t>Generating the Updater Files</w:t>
      </w:r>
      <w:r>
        <w:rPr>
          <w:noProof/>
        </w:rPr>
        <w:tab/>
      </w:r>
      <w:r>
        <w:rPr>
          <w:noProof/>
        </w:rPr>
        <w:fldChar w:fldCharType="begin"/>
      </w:r>
      <w:r>
        <w:rPr>
          <w:noProof/>
        </w:rPr>
        <w:instrText xml:space="preserve"> PAGEREF _Toc103918489 \h </w:instrText>
      </w:r>
      <w:r>
        <w:rPr>
          <w:noProof/>
        </w:rPr>
      </w:r>
      <w:r>
        <w:rPr>
          <w:noProof/>
        </w:rPr>
        <w:fldChar w:fldCharType="separate"/>
      </w:r>
      <w:r w:rsidR="006B485F">
        <w:rPr>
          <w:noProof/>
        </w:rPr>
        <w:t>64</w:t>
      </w:r>
      <w:r>
        <w:rPr>
          <w:noProof/>
        </w:rPr>
        <w:fldChar w:fldCharType="end"/>
      </w:r>
    </w:p>
    <w:p w14:paraId="274A702A" w14:textId="77777777" w:rsidR="00290924" w:rsidRDefault="00290924">
      <w:pPr>
        <w:pStyle w:val="TOC6"/>
        <w:tabs>
          <w:tab w:val="left" w:pos="2473"/>
          <w:tab w:val="right" w:leader="dot" w:pos="9926"/>
        </w:tabs>
        <w:rPr>
          <w:rFonts w:eastAsiaTheme="minorEastAsia"/>
          <w:noProof/>
          <w:szCs w:val="24"/>
        </w:rPr>
      </w:pPr>
      <w:r>
        <w:rPr>
          <w:noProof/>
        </w:rPr>
        <w:t>3.5.2.2.2.1</w:t>
      </w:r>
      <w:r>
        <w:rPr>
          <w:rFonts w:eastAsiaTheme="minorEastAsia"/>
          <w:noProof/>
          <w:szCs w:val="24"/>
        </w:rPr>
        <w:tab/>
      </w:r>
      <w:r>
        <w:rPr>
          <w:noProof/>
        </w:rPr>
        <w:t>Assembling the Data</w:t>
      </w:r>
      <w:r>
        <w:rPr>
          <w:noProof/>
        </w:rPr>
        <w:tab/>
      </w:r>
      <w:r>
        <w:rPr>
          <w:noProof/>
        </w:rPr>
        <w:fldChar w:fldCharType="begin"/>
      </w:r>
      <w:r>
        <w:rPr>
          <w:noProof/>
        </w:rPr>
        <w:instrText xml:space="preserve"> PAGEREF _Toc103918490 \h </w:instrText>
      </w:r>
      <w:r>
        <w:rPr>
          <w:noProof/>
        </w:rPr>
      </w:r>
      <w:r>
        <w:rPr>
          <w:noProof/>
        </w:rPr>
        <w:fldChar w:fldCharType="separate"/>
      </w:r>
      <w:r w:rsidR="006B485F">
        <w:rPr>
          <w:noProof/>
        </w:rPr>
        <w:t>65</w:t>
      </w:r>
      <w:r>
        <w:rPr>
          <w:noProof/>
        </w:rPr>
        <w:fldChar w:fldCharType="end"/>
      </w:r>
    </w:p>
    <w:p w14:paraId="6DBDC536" w14:textId="77777777" w:rsidR="00290924" w:rsidRDefault="00290924">
      <w:pPr>
        <w:pStyle w:val="TOC6"/>
        <w:tabs>
          <w:tab w:val="left" w:pos="2473"/>
          <w:tab w:val="right" w:leader="dot" w:pos="9926"/>
        </w:tabs>
        <w:rPr>
          <w:rFonts w:eastAsiaTheme="minorEastAsia"/>
          <w:noProof/>
          <w:szCs w:val="24"/>
        </w:rPr>
      </w:pPr>
      <w:r>
        <w:rPr>
          <w:noProof/>
        </w:rPr>
        <w:t>3.5.2.2.2.2</w:t>
      </w:r>
      <w:r>
        <w:rPr>
          <w:rFonts w:eastAsiaTheme="minorEastAsia"/>
          <w:noProof/>
          <w:szCs w:val="24"/>
        </w:rPr>
        <w:tab/>
      </w:r>
      <w:r>
        <w:rPr>
          <w:noProof/>
        </w:rPr>
        <w:t>Allocating Space in the Updater File</w:t>
      </w:r>
      <w:r>
        <w:rPr>
          <w:noProof/>
        </w:rPr>
        <w:tab/>
      </w:r>
      <w:r>
        <w:rPr>
          <w:noProof/>
        </w:rPr>
        <w:fldChar w:fldCharType="begin"/>
      </w:r>
      <w:r>
        <w:rPr>
          <w:noProof/>
        </w:rPr>
        <w:instrText xml:space="preserve"> PAGEREF _Toc103918491 \h </w:instrText>
      </w:r>
      <w:r>
        <w:rPr>
          <w:noProof/>
        </w:rPr>
      </w:r>
      <w:r>
        <w:rPr>
          <w:noProof/>
        </w:rPr>
        <w:fldChar w:fldCharType="separate"/>
      </w:r>
      <w:r w:rsidR="006B485F">
        <w:rPr>
          <w:noProof/>
        </w:rPr>
        <w:t>67</w:t>
      </w:r>
      <w:r>
        <w:rPr>
          <w:noProof/>
        </w:rPr>
        <w:fldChar w:fldCharType="end"/>
      </w:r>
    </w:p>
    <w:p w14:paraId="24438D2C" w14:textId="77777777" w:rsidR="00290924" w:rsidRDefault="00290924">
      <w:pPr>
        <w:pStyle w:val="TOC5"/>
        <w:tabs>
          <w:tab w:val="left" w:pos="2051"/>
          <w:tab w:val="right" w:leader="dot" w:pos="9926"/>
        </w:tabs>
        <w:rPr>
          <w:rFonts w:eastAsiaTheme="minorEastAsia"/>
          <w:noProof/>
          <w:szCs w:val="24"/>
        </w:rPr>
      </w:pPr>
      <w:r>
        <w:rPr>
          <w:noProof/>
        </w:rPr>
        <w:t>3.5.2.2.3</w:t>
      </w:r>
      <w:r>
        <w:rPr>
          <w:rFonts w:eastAsiaTheme="minorEastAsia"/>
          <w:noProof/>
          <w:szCs w:val="24"/>
        </w:rPr>
        <w:tab/>
      </w:r>
      <w:r>
        <w:rPr>
          <w:noProof/>
        </w:rPr>
        <w:t>Applying the Updater Files</w:t>
      </w:r>
      <w:r>
        <w:rPr>
          <w:noProof/>
        </w:rPr>
        <w:tab/>
      </w:r>
      <w:r>
        <w:rPr>
          <w:noProof/>
        </w:rPr>
        <w:fldChar w:fldCharType="begin"/>
      </w:r>
      <w:r>
        <w:rPr>
          <w:noProof/>
        </w:rPr>
        <w:instrText xml:space="preserve"> PAGEREF _Toc103918492 \h </w:instrText>
      </w:r>
      <w:r>
        <w:rPr>
          <w:noProof/>
        </w:rPr>
      </w:r>
      <w:r>
        <w:rPr>
          <w:noProof/>
        </w:rPr>
        <w:fldChar w:fldCharType="separate"/>
      </w:r>
      <w:r w:rsidR="006B485F">
        <w:rPr>
          <w:noProof/>
        </w:rPr>
        <w:t>67</w:t>
      </w:r>
      <w:r>
        <w:rPr>
          <w:noProof/>
        </w:rPr>
        <w:fldChar w:fldCharType="end"/>
      </w:r>
    </w:p>
    <w:p w14:paraId="4E8BA1D5" w14:textId="77777777" w:rsidR="00290924" w:rsidRDefault="00290924">
      <w:pPr>
        <w:pStyle w:val="TOC4"/>
        <w:tabs>
          <w:tab w:val="left" w:pos="1680"/>
          <w:tab w:val="right" w:leader="dot" w:pos="9926"/>
        </w:tabs>
        <w:rPr>
          <w:rFonts w:eastAsiaTheme="minorEastAsia"/>
          <w:noProof/>
          <w:szCs w:val="24"/>
        </w:rPr>
      </w:pPr>
      <w:r>
        <w:rPr>
          <w:noProof/>
        </w:rPr>
        <w:t>3.5.2.3</w:t>
      </w:r>
      <w:r>
        <w:rPr>
          <w:rFonts w:eastAsiaTheme="minorEastAsia"/>
          <w:noProof/>
          <w:szCs w:val="24"/>
        </w:rPr>
        <w:tab/>
      </w:r>
      <w:r>
        <w:rPr>
          <w:noProof/>
        </w:rPr>
        <w:t>Object Store Case</w:t>
      </w:r>
      <w:r>
        <w:rPr>
          <w:noProof/>
        </w:rPr>
        <w:tab/>
      </w:r>
      <w:r>
        <w:rPr>
          <w:noProof/>
        </w:rPr>
        <w:fldChar w:fldCharType="begin"/>
      </w:r>
      <w:r>
        <w:rPr>
          <w:noProof/>
        </w:rPr>
        <w:instrText xml:space="preserve"> PAGEREF _Toc103918493 \h </w:instrText>
      </w:r>
      <w:r>
        <w:rPr>
          <w:noProof/>
        </w:rPr>
      </w:r>
      <w:r>
        <w:rPr>
          <w:noProof/>
        </w:rPr>
        <w:fldChar w:fldCharType="separate"/>
      </w:r>
      <w:r w:rsidR="006B485F">
        <w:rPr>
          <w:noProof/>
        </w:rPr>
        <w:t>68</w:t>
      </w:r>
      <w:r>
        <w:rPr>
          <w:noProof/>
        </w:rPr>
        <w:fldChar w:fldCharType="end"/>
      </w:r>
    </w:p>
    <w:p w14:paraId="5DCC41D7" w14:textId="77777777" w:rsidR="00290924" w:rsidRDefault="00290924">
      <w:pPr>
        <w:pStyle w:val="TOC3"/>
        <w:tabs>
          <w:tab w:val="left" w:pos="1440"/>
          <w:tab w:val="right" w:leader="dot" w:pos="9926"/>
        </w:tabs>
        <w:rPr>
          <w:rFonts w:eastAsiaTheme="minorEastAsia"/>
          <w:noProof/>
          <w:szCs w:val="24"/>
        </w:rPr>
      </w:pPr>
      <w:r>
        <w:rPr>
          <w:noProof/>
        </w:rPr>
        <w:t>3.5.3</w:t>
      </w:r>
      <w:r>
        <w:rPr>
          <w:rFonts w:eastAsiaTheme="minorEastAsia"/>
          <w:noProof/>
          <w:szCs w:val="24"/>
        </w:rPr>
        <w:tab/>
      </w:r>
      <w:r>
        <w:rPr>
          <w:noProof/>
        </w:rPr>
        <w:t>Reading the Metadata File</w:t>
      </w:r>
      <w:r>
        <w:rPr>
          <w:noProof/>
        </w:rPr>
        <w:tab/>
      </w:r>
      <w:r>
        <w:rPr>
          <w:noProof/>
        </w:rPr>
        <w:fldChar w:fldCharType="begin"/>
      </w:r>
      <w:r>
        <w:rPr>
          <w:noProof/>
        </w:rPr>
        <w:instrText xml:space="preserve"> PAGEREF _Toc103918494 \h </w:instrText>
      </w:r>
      <w:r>
        <w:rPr>
          <w:noProof/>
        </w:rPr>
      </w:r>
      <w:r>
        <w:rPr>
          <w:noProof/>
        </w:rPr>
        <w:fldChar w:fldCharType="separate"/>
      </w:r>
      <w:r w:rsidR="006B485F">
        <w:rPr>
          <w:noProof/>
        </w:rPr>
        <w:t>69</w:t>
      </w:r>
      <w:r>
        <w:rPr>
          <w:noProof/>
        </w:rPr>
        <w:fldChar w:fldCharType="end"/>
      </w:r>
    </w:p>
    <w:p w14:paraId="0006D0AB" w14:textId="77777777" w:rsidR="00290924" w:rsidRDefault="00290924">
      <w:pPr>
        <w:pStyle w:val="TOC4"/>
        <w:tabs>
          <w:tab w:val="left" w:pos="1680"/>
          <w:tab w:val="right" w:leader="dot" w:pos="9926"/>
        </w:tabs>
        <w:rPr>
          <w:rFonts w:eastAsiaTheme="minorEastAsia"/>
          <w:noProof/>
          <w:szCs w:val="24"/>
        </w:rPr>
      </w:pPr>
      <w:r>
        <w:rPr>
          <w:noProof/>
        </w:rPr>
        <w:t>3.5.3.1</w:t>
      </w:r>
      <w:r>
        <w:rPr>
          <w:rFonts w:eastAsiaTheme="minorEastAsia"/>
          <w:noProof/>
          <w:szCs w:val="24"/>
        </w:rPr>
        <w:tab/>
      </w:r>
      <w:r>
        <w:rPr>
          <w:noProof/>
        </w:rPr>
        <w:t>POSIX Case</w:t>
      </w:r>
      <w:r>
        <w:rPr>
          <w:noProof/>
        </w:rPr>
        <w:tab/>
      </w:r>
      <w:r>
        <w:rPr>
          <w:noProof/>
        </w:rPr>
        <w:fldChar w:fldCharType="begin"/>
      </w:r>
      <w:r>
        <w:rPr>
          <w:noProof/>
        </w:rPr>
        <w:instrText xml:space="preserve"> PAGEREF _Toc103918495 \h </w:instrText>
      </w:r>
      <w:r>
        <w:rPr>
          <w:noProof/>
        </w:rPr>
      </w:r>
      <w:r>
        <w:rPr>
          <w:noProof/>
        </w:rPr>
        <w:fldChar w:fldCharType="separate"/>
      </w:r>
      <w:r w:rsidR="006B485F">
        <w:rPr>
          <w:noProof/>
        </w:rPr>
        <w:t>69</w:t>
      </w:r>
      <w:r>
        <w:rPr>
          <w:noProof/>
        </w:rPr>
        <w:fldChar w:fldCharType="end"/>
      </w:r>
    </w:p>
    <w:p w14:paraId="207FD164" w14:textId="77777777" w:rsidR="00290924" w:rsidRDefault="00290924">
      <w:pPr>
        <w:pStyle w:val="TOC5"/>
        <w:tabs>
          <w:tab w:val="left" w:pos="2051"/>
          <w:tab w:val="right" w:leader="dot" w:pos="9926"/>
        </w:tabs>
        <w:rPr>
          <w:rFonts w:eastAsiaTheme="minorEastAsia"/>
          <w:noProof/>
          <w:szCs w:val="24"/>
        </w:rPr>
      </w:pPr>
      <w:r>
        <w:rPr>
          <w:noProof/>
        </w:rPr>
        <w:t>3.5.3.1.1</w:t>
      </w:r>
      <w:r>
        <w:rPr>
          <w:rFonts w:eastAsiaTheme="minorEastAsia"/>
          <w:noProof/>
          <w:szCs w:val="24"/>
        </w:rPr>
        <w:tab/>
      </w:r>
      <w:r>
        <w:rPr>
          <w:noProof/>
        </w:rPr>
        <w:t>Reading the Index</w:t>
      </w:r>
      <w:r>
        <w:rPr>
          <w:noProof/>
        </w:rPr>
        <w:tab/>
      </w:r>
      <w:r>
        <w:rPr>
          <w:noProof/>
        </w:rPr>
        <w:fldChar w:fldCharType="begin"/>
      </w:r>
      <w:r>
        <w:rPr>
          <w:noProof/>
        </w:rPr>
        <w:instrText xml:space="preserve"> PAGEREF _Toc103918496 \h </w:instrText>
      </w:r>
      <w:r>
        <w:rPr>
          <w:noProof/>
        </w:rPr>
      </w:r>
      <w:r>
        <w:rPr>
          <w:noProof/>
        </w:rPr>
        <w:fldChar w:fldCharType="separate"/>
      </w:r>
      <w:r w:rsidR="006B485F">
        <w:rPr>
          <w:noProof/>
        </w:rPr>
        <w:t>69</w:t>
      </w:r>
      <w:r>
        <w:rPr>
          <w:noProof/>
        </w:rPr>
        <w:fldChar w:fldCharType="end"/>
      </w:r>
    </w:p>
    <w:p w14:paraId="6290B5AE" w14:textId="77777777" w:rsidR="00290924" w:rsidRDefault="00290924">
      <w:pPr>
        <w:pStyle w:val="TOC5"/>
        <w:tabs>
          <w:tab w:val="left" w:pos="2051"/>
          <w:tab w:val="right" w:leader="dot" w:pos="9926"/>
        </w:tabs>
        <w:rPr>
          <w:rFonts w:eastAsiaTheme="minorEastAsia"/>
          <w:noProof/>
          <w:szCs w:val="24"/>
        </w:rPr>
      </w:pPr>
      <w:r>
        <w:rPr>
          <w:noProof/>
        </w:rPr>
        <w:t>3.5.3.1.2</w:t>
      </w:r>
      <w:r>
        <w:rPr>
          <w:rFonts w:eastAsiaTheme="minorEastAsia"/>
          <w:noProof/>
          <w:szCs w:val="24"/>
        </w:rPr>
        <w:tab/>
      </w:r>
      <w:r>
        <w:rPr>
          <w:noProof/>
        </w:rPr>
        <w:t>Reading a Metadata Page or Multi-Page Metadata Entry</w:t>
      </w:r>
      <w:r>
        <w:rPr>
          <w:noProof/>
        </w:rPr>
        <w:tab/>
      </w:r>
      <w:r>
        <w:rPr>
          <w:noProof/>
        </w:rPr>
        <w:fldChar w:fldCharType="begin"/>
      </w:r>
      <w:r>
        <w:rPr>
          <w:noProof/>
        </w:rPr>
        <w:instrText xml:space="preserve"> PAGEREF _Toc103918497 \h </w:instrText>
      </w:r>
      <w:r>
        <w:rPr>
          <w:noProof/>
        </w:rPr>
      </w:r>
      <w:r>
        <w:rPr>
          <w:noProof/>
        </w:rPr>
        <w:fldChar w:fldCharType="separate"/>
      </w:r>
      <w:r w:rsidR="006B485F">
        <w:rPr>
          <w:noProof/>
        </w:rPr>
        <w:t>70</w:t>
      </w:r>
      <w:r>
        <w:rPr>
          <w:noProof/>
        </w:rPr>
        <w:fldChar w:fldCharType="end"/>
      </w:r>
    </w:p>
    <w:p w14:paraId="6496BF35" w14:textId="77777777" w:rsidR="00290924" w:rsidRDefault="00290924">
      <w:pPr>
        <w:pStyle w:val="TOC4"/>
        <w:tabs>
          <w:tab w:val="left" w:pos="1680"/>
          <w:tab w:val="right" w:leader="dot" w:pos="9926"/>
        </w:tabs>
        <w:rPr>
          <w:rFonts w:eastAsiaTheme="minorEastAsia"/>
          <w:noProof/>
          <w:szCs w:val="24"/>
        </w:rPr>
      </w:pPr>
      <w:r>
        <w:rPr>
          <w:noProof/>
        </w:rPr>
        <w:t>3.5.3.2</w:t>
      </w:r>
      <w:r>
        <w:rPr>
          <w:rFonts w:eastAsiaTheme="minorEastAsia"/>
          <w:noProof/>
          <w:szCs w:val="24"/>
        </w:rPr>
        <w:tab/>
      </w:r>
      <w:r>
        <w:rPr>
          <w:noProof/>
        </w:rPr>
        <w:t>NFS Case</w:t>
      </w:r>
      <w:r>
        <w:rPr>
          <w:noProof/>
        </w:rPr>
        <w:tab/>
      </w:r>
      <w:r>
        <w:rPr>
          <w:noProof/>
        </w:rPr>
        <w:fldChar w:fldCharType="begin"/>
      </w:r>
      <w:r>
        <w:rPr>
          <w:noProof/>
        </w:rPr>
        <w:instrText xml:space="preserve"> PAGEREF _Toc103918498 \h </w:instrText>
      </w:r>
      <w:r>
        <w:rPr>
          <w:noProof/>
        </w:rPr>
      </w:r>
      <w:r>
        <w:rPr>
          <w:noProof/>
        </w:rPr>
        <w:fldChar w:fldCharType="separate"/>
      </w:r>
      <w:r w:rsidR="006B485F">
        <w:rPr>
          <w:noProof/>
        </w:rPr>
        <w:t>71</w:t>
      </w:r>
      <w:r>
        <w:rPr>
          <w:noProof/>
        </w:rPr>
        <w:fldChar w:fldCharType="end"/>
      </w:r>
    </w:p>
    <w:p w14:paraId="06323CC8" w14:textId="77777777" w:rsidR="00290924" w:rsidRDefault="00290924">
      <w:pPr>
        <w:pStyle w:val="TOC4"/>
        <w:tabs>
          <w:tab w:val="left" w:pos="1680"/>
          <w:tab w:val="right" w:leader="dot" w:pos="9926"/>
        </w:tabs>
        <w:rPr>
          <w:rFonts w:eastAsiaTheme="minorEastAsia"/>
          <w:noProof/>
          <w:szCs w:val="24"/>
        </w:rPr>
      </w:pPr>
      <w:r>
        <w:rPr>
          <w:noProof/>
        </w:rPr>
        <w:t>3.5.3.3</w:t>
      </w:r>
      <w:r>
        <w:rPr>
          <w:rFonts w:eastAsiaTheme="minorEastAsia"/>
          <w:noProof/>
          <w:szCs w:val="24"/>
        </w:rPr>
        <w:tab/>
      </w:r>
      <w:r>
        <w:rPr>
          <w:noProof/>
        </w:rPr>
        <w:t>Object Store Case</w:t>
      </w:r>
      <w:r>
        <w:rPr>
          <w:noProof/>
        </w:rPr>
        <w:tab/>
      </w:r>
      <w:r>
        <w:rPr>
          <w:noProof/>
        </w:rPr>
        <w:fldChar w:fldCharType="begin"/>
      </w:r>
      <w:r>
        <w:rPr>
          <w:noProof/>
        </w:rPr>
        <w:instrText xml:space="preserve"> PAGEREF _Toc103918499 \h </w:instrText>
      </w:r>
      <w:r>
        <w:rPr>
          <w:noProof/>
        </w:rPr>
      </w:r>
      <w:r>
        <w:rPr>
          <w:noProof/>
        </w:rPr>
        <w:fldChar w:fldCharType="separate"/>
      </w:r>
      <w:r w:rsidR="006B485F">
        <w:rPr>
          <w:noProof/>
        </w:rPr>
        <w:t>71</w:t>
      </w:r>
      <w:r>
        <w:rPr>
          <w:noProof/>
        </w:rPr>
        <w:fldChar w:fldCharType="end"/>
      </w:r>
    </w:p>
    <w:p w14:paraId="5052870B" w14:textId="77777777" w:rsidR="00290924" w:rsidRDefault="00290924">
      <w:pPr>
        <w:pStyle w:val="TOC2"/>
        <w:tabs>
          <w:tab w:val="left" w:pos="960"/>
          <w:tab w:val="right" w:leader="dot" w:pos="9926"/>
        </w:tabs>
        <w:rPr>
          <w:rFonts w:eastAsiaTheme="minorEastAsia"/>
          <w:noProof/>
          <w:szCs w:val="24"/>
        </w:rPr>
      </w:pPr>
      <w:r>
        <w:rPr>
          <w:noProof/>
        </w:rPr>
        <w:t>3.6</w:t>
      </w:r>
      <w:r>
        <w:rPr>
          <w:rFonts w:eastAsiaTheme="minorEastAsia"/>
          <w:noProof/>
          <w:szCs w:val="24"/>
        </w:rPr>
        <w:tab/>
      </w:r>
      <w:r>
        <w:rPr>
          <w:noProof/>
        </w:rPr>
        <w:t>Metadata Cache Modifications for Reader</w:t>
      </w:r>
      <w:r>
        <w:rPr>
          <w:noProof/>
        </w:rPr>
        <w:tab/>
      </w:r>
      <w:r>
        <w:rPr>
          <w:noProof/>
        </w:rPr>
        <w:fldChar w:fldCharType="begin"/>
      </w:r>
      <w:r>
        <w:rPr>
          <w:noProof/>
        </w:rPr>
        <w:instrText xml:space="preserve"> PAGEREF _Toc103918500 \h </w:instrText>
      </w:r>
      <w:r>
        <w:rPr>
          <w:noProof/>
        </w:rPr>
      </w:r>
      <w:r>
        <w:rPr>
          <w:noProof/>
        </w:rPr>
        <w:fldChar w:fldCharType="separate"/>
      </w:r>
      <w:r w:rsidR="006B485F">
        <w:rPr>
          <w:noProof/>
        </w:rPr>
        <w:t>71</w:t>
      </w:r>
      <w:r>
        <w:rPr>
          <w:noProof/>
        </w:rPr>
        <w:fldChar w:fldCharType="end"/>
      </w:r>
    </w:p>
    <w:p w14:paraId="0913884B" w14:textId="77777777" w:rsidR="00290924" w:rsidRDefault="00290924">
      <w:pPr>
        <w:pStyle w:val="TOC3"/>
        <w:tabs>
          <w:tab w:val="left" w:pos="1440"/>
          <w:tab w:val="right" w:leader="dot" w:pos="9926"/>
        </w:tabs>
        <w:rPr>
          <w:rFonts w:eastAsiaTheme="minorEastAsia"/>
          <w:noProof/>
          <w:szCs w:val="24"/>
        </w:rPr>
      </w:pPr>
      <w:r>
        <w:rPr>
          <w:noProof/>
        </w:rPr>
        <w:t>3.6.1</w:t>
      </w:r>
      <w:r>
        <w:rPr>
          <w:rFonts w:eastAsiaTheme="minorEastAsia"/>
          <w:noProof/>
          <w:szCs w:val="24"/>
        </w:rPr>
        <w:tab/>
      </w:r>
      <w:r>
        <w:rPr>
          <w:noProof/>
        </w:rPr>
        <w:t>Identifying Possibly Modified Metadata Cache Entries</w:t>
      </w:r>
      <w:r>
        <w:rPr>
          <w:noProof/>
        </w:rPr>
        <w:tab/>
      </w:r>
      <w:r>
        <w:rPr>
          <w:noProof/>
        </w:rPr>
        <w:fldChar w:fldCharType="begin"/>
      </w:r>
      <w:r>
        <w:rPr>
          <w:noProof/>
        </w:rPr>
        <w:instrText xml:space="preserve"> PAGEREF _Toc103918501 \h </w:instrText>
      </w:r>
      <w:r>
        <w:rPr>
          <w:noProof/>
        </w:rPr>
      </w:r>
      <w:r>
        <w:rPr>
          <w:noProof/>
        </w:rPr>
        <w:fldChar w:fldCharType="separate"/>
      </w:r>
      <w:r w:rsidR="006B485F">
        <w:rPr>
          <w:noProof/>
        </w:rPr>
        <w:t>71</w:t>
      </w:r>
      <w:r>
        <w:rPr>
          <w:noProof/>
        </w:rPr>
        <w:fldChar w:fldCharType="end"/>
      </w:r>
    </w:p>
    <w:p w14:paraId="4D6049D0" w14:textId="77777777" w:rsidR="00290924" w:rsidRDefault="00290924">
      <w:pPr>
        <w:pStyle w:val="TOC3"/>
        <w:tabs>
          <w:tab w:val="left" w:pos="1440"/>
          <w:tab w:val="right" w:leader="dot" w:pos="9926"/>
        </w:tabs>
        <w:rPr>
          <w:rFonts w:eastAsiaTheme="minorEastAsia"/>
          <w:noProof/>
          <w:szCs w:val="24"/>
        </w:rPr>
      </w:pPr>
      <w:r>
        <w:rPr>
          <w:noProof/>
        </w:rPr>
        <w:t>3.6.2</w:t>
      </w:r>
      <w:r>
        <w:rPr>
          <w:rFonts w:eastAsiaTheme="minorEastAsia"/>
          <w:noProof/>
          <w:szCs w:val="24"/>
        </w:rPr>
        <w:tab/>
      </w:r>
      <w:r>
        <w:rPr>
          <w:noProof/>
        </w:rPr>
        <w:t>Evicting Entries that May Have Changed</w:t>
      </w:r>
      <w:r>
        <w:rPr>
          <w:noProof/>
        </w:rPr>
        <w:tab/>
      </w:r>
      <w:r>
        <w:rPr>
          <w:noProof/>
        </w:rPr>
        <w:fldChar w:fldCharType="begin"/>
      </w:r>
      <w:r>
        <w:rPr>
          <w:noProof/>
        </w:rPr>
        <w:instrText xml:space="preserve"> PAGEREF _Toc103918502 \h </w:instrText>
      </w:r>
      <w:r>
        <w:rPr>
          <w:noProof/>
        </w:rPr>
      </w:r>
      <w:r>
        <w:rPr>
          <w:noProof/>
        </w:rPr>
        <w:fldChar w:fldCharType="separate"/>
      </w:r>
      <w:r w:rsidR="006B485F">
        <w:rPr>
          <w:noProof/>
        </w:rPr>
        <w:t>72</w:t>
      </w:r>
      <w:r>
        <w:rPr>
          <w:noProof/>
        </w:rPr>
        <w:fldChar w:fldCharType="end"/>
      </w:r>
    </w:p>
    <w:p w14:paraId="01FC7C9E" w14:textId="77777777" w:rsidR="00290924" w:rsidRDefault="00290924">
      <w:pPr>
        <w:pStyle w:val="TOC3"/>
        <w:tabs>
          <w:tab w:val="left" w:pos="1440"/>
          <w:tab w:val="right" w:leader="dot" w:pos="9926"/>
        </w:tabs>
        <w:rPr>
          <w:rFonts w:eastAsiaTheme="minorEastAsia"/>
          <w:noProof/>
          <w:szCs w:val="24"/>
        </w:rPr>
      </w:pPr>
      <w:r>
        <w:rPr>
          <w:noProof/>
        </w:rPr>
        <w:t>3.6.3</w:t>
      </w:r>
      <w:r>
        <w:rPr>
          <w:rFonts w:eastAsiaTheme="minorEastAsia"/>
          <w:noProof/>
          <w:szCs w:val="24"/>
        </w:rPr>
        <w:tab/>
      </w:r>
      <w:r>
        <w:rPr>
          <w:noProof/>
        </w:rPr>
        <w:t>Possible Optimizations</w:t>
      </w:r>
      <w:r>
        <w:rPr>
          <w:noProof/>
        </w:rPr>
        <w:tab/>
      </w:r>
      <w:r>
        <w:rPr>
          <w:noProof/>
        </w:rPr>
        <w:fldChar w:fldCharType="begin"/>
      </w:r>
      <w:r>
        <w:rPr>
          <w:noProof/>
        </w:rPr>
        <w:instrText xml:space="preserve"> PAGEREF _Toc103918503 \h </w:instrText>
      </w:r>
      <w:r>
        <w:rPr>
          <w:noProof/>
        </w:rPr>
      </w:r>
      <w:r>
        <w:rPr>
          <w:noProof/>
        </w:rPr>
        <w:fldChar w:fldCharType="separate"/>
      </w:r>
      <w:r w:rsidR="006B485F">
        <w:rPr>
          <w:noProof/>
        </w:rPr>
        <w:t>73</w:t>
      </w:r>
      <w:r>
        <w:rPr>
          <w:noProof/>
        </w:rPr>
        <w:fldChar w:fldCharType="end"/>
      </w:r>
    </w:p>
    <w:p w14:paraId="4E457AE3" w14:textId="77777777" w:rsidR="00290924" w:rsidRDefault="00290924">
      <w:pPr>
        <w:pStyle w:val="TOC2"/>
        <w:tabs>
          <w:tab w:val="left" w:pos="960"/>
          <w:tab w:val="right" w:leader="dot" w:pos="9926"/>
        </w:tabs>
        <w:rPr>
          <w:rFonts w:eastAsiaTheme="minorEastAsia"/>
          <w:noProof/>
          <w:szCs w:val="24"/>
        </w:rPr>
      </w:pPr>
      <w:r>
        <w:rPr>
          <w:noProof/>
        </w:rPr>
        <w:t>3.7</w:t>
      </w:r>
      <w:r>
        <w:rPr>
          <w:rFonts w:eastAsiaTheme="minorEastAsia"/>
          <w:noProof/>
          <w:szCs w:val="24"/>
        </w:rPr>
        <w:tab/>
      </w:r>
      <w:r>
        <w:rPr>
          <w:noProof/>
        </w:rPr>
        <w:t>VFD SWMR Reader VFD</w:t>
      </w:r>
      <w:r>
        <w:rPr>
          <w:noProof/>
        </w:rPr>
        <w:tab/>
      </w:r>
      <w:r>
        <w:rPr>
          <w:noProof/>
        </w:rPr>
        <w:fldChar w:fldCharType="begin"/>
      </w:r>
      <w:r>
        <w:rPr>
          <w:noProof/>
        </w:rPr>
        <w:instrText xml:space="preserve"> PAGEREF _Toc103918504 \h </w:instrText>
      </w:r>
      <w:r>
        <w:rPr>
          <w:noProof/>
        </w:rPr>
      </w:r>
      <w:r>
        <w:rPr>
          <w:noProof/>
        </w:rPr>
        <w:fldChar w:fldCharType="separate"/>
      </w:r>
      <w:r w:rsidR="006B485F">
        <w:rPr>
          <w:noProof/>
        </w:rPr>
        <w:t>73</w:t>
      </w:r>
      <w:r>
        <w:rPr>
          <w:noProof/>
        </w:rPr>
        <w:fldChar w:fldCharType="end"/>
      </w:r>
    </w:p>
    <w:p w14:paraId="5A8826DD" w14:textId="77777777" w:rsidR="00290924" w:rsidRDefault="00290924">
      <w:pPr>
        <w:pStyle w:val="TOC3"/>
        <w:tabs>
          <w:tab w:val="left" w:pos="1440"/>
          <w:tab w:val="right" w:leader="dot" w:pos="9926"/>
        </w:tabs>
        <w:rPr>
          <w:rFonts w:eastAsiaTheme="minorEastAsia"/>
          <w:noProof/>
          <w:szCs w:val="24"/>
        </w:rPr>
      </w:pPr>
      <w:r>
        <w:rPr>
          <w:noProof/>
        </w:rPr>
        <w:t>3.7.1</w:t>
      </w:r>
      <w:r>
        <w:rPr>
          <w:rFonts w:eastAsiaTheme="minorEastAsia"/>
          <w:noProof/>
          <w:szCs w:val="24"/>
        </w:rPr>
        <w:tab/>
      </w:r>
      <w:r>
        <w:rPr>
          <w:noProof/>
        </w:rPr>
        <w:t>Selection and Management of the Underlying VFD</w:t>
      </w:r>
      <w:r>
        <w:rPr>
          <w:noProof/>
        </w:rPr>
        <w:tab/>
      </w:r>
      <w:r>
        <w:rPr>
          <w:noProof/>
        </w:rPr>
        <w:fldChar w:fldCharType="begin"/>
      </w:r>
      <w:r>
        <w:rPr>
          <w:noProof/>
        </w:rPr>
        <w:instrText xml:space="preserve"> PAGEREF _Toc103918505 \h </w:instrText>
      </w:r>
      <w:r>
        <w:rPr>
          <w:noProof/>
        </w:rPr>
      </w:r>
      <w:r>
        <w:rPr>
          <w:noProof/>
        </w:rPr>
        <w:fldChar w:fldCharType="separate"/>
      </w:r>
      <w:r w:rsidR="006B485F">
        <w:rPr>
          <w:noProof/>
        </w:rPr>
        <w:t>74</w:t>
      </w:r>
      <w:r>
        <w:rPr>
          <w:noProof/>
        </w:rPr>
        <w:fldChar w:fldCharType="end"/>
      </w:r>
    </w:p>
    <w:p w14:paraId="3447D94F" w14:textId="77777777" w:rsidR="00290924" w:rsidRDefault="00290924">
      <w:pPr>
        <w:pStyle w:val="TOC3"/>
        <w:tabs>
          <w:tab w:val="left" w:pos="1440"/>
          <w:tab w:val="right" w:leader="dot" w:pos="9926"/>
        </w:tabs>
        <w:rPr>
          <w:rFonts w:eastAsiaTheme="minorEastAsia"/>
          <w:noProof/>
          <w:szCs w:val="24"/>
        </w:rPr>
      </w:pPr>
      <w:r>
        <w:rPr>
          <w:noProof/>
        </w:rPr>
        <w:t>3.7.2</w:t>
      </w:r>
      <w:r>
        <w:rPr>
          <w:rFonts w:eastAsiaTheme="minorEastAsia"/>
          <w:noProof/>
          <w:szCs w:val="24"/>
        </w:rPr>
        <w:tab/>
      </w:r>
      <w:r>
        <w:rPr>
          <w:noProof/>
        </w:rPr>
        <w:t>Index Management</w:t>
      </w:r>
      <w:r>
        <w:rPr>
          <w:noProof/>
        </w:rPr>
        <w:tab/>
      </w:r>
      <w:r>
        <w:rPr>
          <w:noProof/>
        </w:rPr>
        <w:fldChar w:fldCharType="begin"/>
      </w:r>
      <w:r>
        <w:rPr>
          <w:noProof/>
        </w:rPr>
        <w:instrText xml:space="preserve"> PAGEREF _Toc103918506 \h </w:instrText>
      </w:r>
      <w:r>
        <w:rPr>
          <w:noProof/>
        </w:rPr>
      </w:r>
      <w:r>
        <w:rPr>
          <w:noProof/>
        </w:rPr>
        <w:fldChar w:fldCharType="separate"/>
      </w:r>
      <w:r w:rsidR="006B485F">
        <w:rPr>
          <w:noProof/>
        </w:rPr>
        <w:t>74</w:t>
      </w:r>
      <w:r>
        <w:rPr>
          <w:noProof/>
        </w:rPr>
        <w:fldChar w:fldCharType="end"/>
      </w:r>
    </w:p>
    <w:p w14:paraId="43686A31" w14:textId="77777777" w:rsidR="00290924" w:rsidRDefault="00290924">
      <w:pPr>
        <w:pStyle w:val="TOC3"/>
        <w:tabs>
          <w:tab w:val="left" w:pos="1440"/>
          <w:tab w:val="right" w:leader="dot" w:pos="9926"/>
        </w:tabs>
        <w:rPr>
          <w:rFonts w:eastAsiaTheme="minorEastAsia"/>
          <w:noProof/>
          <w:szCs w:val="24"/>
        </w:rPr>
      </w:pPr>
      <w:r>
        <w:rPr>
          <w:noProof/>
        </w:rPr>
        <w:t>3.7.3</w:t>
      </w:r>
      <w:r>
        <w:rPr>
          <w:rFonts w:eastAsiaTheme="minorEastAsia"/>
          <w:noProof/>
          <w:szCs w:val="24"/>
        </w:rPr>
        <w:tab/>
      </w:r>
      <w:r>
        <w:rPr>
          <w:noProof/>
        </w:rPr>
        <w:t>VFD Interface Extensions</w:t>
      </w:r>
      <w:r>
        <w:rPr>
          <w:noProof/>
        </w:rPr>
        <w:tab/>
      </w:r>
      <w:r>
        <w:rPr>
          <w:noProof/>
        </w:rPr>
        <w:fldChar w:fldCharType="begin"/>
      </w:r>
      <w:r>
        <w:rPr>
          <w:noProof/>
        </w:rPr>
        <w:instrText xml:space="preserve"> PAGEREF _Toc103918507 \h </w:instrText>
      </w:r>
      <w:r>
        <w:rPr>
          <w:noProof/>
        </w:rPr>
      </w:r>
      <w:r>
        <w:rPr>
          <w:noProof/>
        </w:rPr>
        <w:fldChar w:fldCharType="separate"/>
      </w:r>
      <w:r w:rsidR="006B485F">
        <w:rPr>
          <w:noProof/>
        </w:rPr>
        <w:t>76</w:t>
      </w:r>
      <w:r>
        <w:rPr>
          <w:noProof/>
        </w:rPr>
        <w:fldChar w:fldCharType="end"/>
      </w:r>
    </w:p>
    <w:p w14:paraId="17BEA003" w14:textId="77777777" w:rsidR="00290924" w:rsidRDefault="00290924">
      <w:pPr>
        <w:pStyle w:val="TOC3"/>
        <w:tabs>
          <w:tab w:val="left" w:pos="1440"/>
          <w:tab w:val="right" w:leader="dot" w:pos="9926"/>
        </w:tabs>
        <w:rPr>
          <w:rFonts w:eastAsiaTheme="minorEastAsia"/>
          <w:noProof/>
          <w:szCs w:val="24"/>
        </w:rPr>
      </w:pPr>
      <w:r>
        <w:rPr>
          <w:noProof/>
        </w:rPr>
        <w:t>3.7.4</w:t>
      </w:r>
      <w:r>
        <w:rPr>
          <w:rFonts w:eastAsiaTheme="minorEastAsia"/>
          <w:noProof/>
          <w:szCs w:val="24"/>
        </w:rPr>
        <w:tab/>
      </w:r>
      <w:r>
        <w:rPr>
          <w:noProof/>
        </w:rPr>
        <w:t>Deltas for NFS</w:t>
      </w:r>
      <w:r>
        <w:rPr>
          <w:noProof/>
        </w:rPr>
        <w:tab/>
      </w:r>
      <w:r>
        <w:rPr>
          <w:noProof/>
        </w:rPr>
        <w:fldChar w:fldCharType="begin"/>
      </w:r>
      <w:r>
        <w:rPr>
          <w:noProof/>
        </w:rPr>
        <w:instrText xml:space="preserve"> PAGEREF _Toc103918508 \h </w:instrText>
      </w:r>
      <w:r>
        <w:rPr>
          <w:noProof/>
        </w:rPr>
      </w:r>
      <w:r>
        <w:rPr>
          <w:noProof/>
        </w:rPr>
        <w:fldChar w:fldCharType="separate"/>
      </w:r>
      <w:r w:rsidR="006B485F">
        <w:rPr>
          <w:noProof/>
        </w:rPr>
        <w:t>76</w:t>
      </w:r>
      <w:r>
        <w:rPr>
          <w:noProof/>
        </w:rPr>
        <w:fldChar w:fldCharType="end"/>
      </w:r>
    </w:p>
    <w:p w14:paraId="070D4E23" w14:textId="77777777" w:rsidR="00290924" w:rsidRDefault="00290924">
      <w:pPr>
        <w:pStyle w:val="TOC3"/>
        <w:tabs>
          <w:tab w:val="left" w:pos="1440"/>
          <w:tab w:val="right" w:leader="dot" w:pos="9926"/>
        </w:tabs>
        <w:rPr>
          <w:rFonts w:eastAsiaTheme="minorEastAsia"/>
          <w:noProof/>
          <w:szCs w:val="24"/>
        </w:rPr>
      </w:pPr>
      <w:r>
        <w:rPr>
          <w:noProof/>
        </w:rPr>
        <w:t>3.7.5</w:t>
      </w:r>
      <w:r>
        <w:rPr>
          <w:rFonts w:eastAsiaTheme="minorEastAsia"/>
          <w:noProof/>
          <w:szCs w:val="24"/>
        </w:rPr>
        <w:tab/>
      </w:r>
      <w:r>
        <w:rPr>
          <w:noProof/>
        </w:rPr>
        <w:t>Deltas for Object Stores</w:t>
      </w:r>
      <w:r>
        <w:rPr>
          <w:noProof/>
        </w:rPr>
        <w:tab/>
      </w:r>
      <w:r>
        <w:rPr>
          <w:noProof/>
        </w:rPr>
        <w:fldChar w:fldCharType="begin"/>
      </w:r>
      <w:r>
        <w:rPr>
          <w:noProof/>
        </w:rPr>
        <w:instrText xml:space="preserve"> PAGEREF _Toc103918509 \h </w:instrText>
      </w:r>
      <w:r>
        <w:rPr>
          <w:noProof/>
        </w:rPr>
      </w:r>
      <w:r>
        <w:rPr>
          <w:noProof/>
        </w:rPr>
        <w:fldChar w:fldCharType="separate"/>
      </w:r>
      <w:r w:rsidR="006B485F">
        <w:rPr>
          <w:noProof/>
        </w:rPr>
        <w:t>77</w:t>
      </w:r>
      <w:r>
        <w:rPr>
          <w:noProof/>
        </w:rPr>
        <w:fldChar w:fldCharType="end"/>
      </w:r>
    </w:p>
    <w:p w14:paraId="247B4D4A" w14:textId="77777777" w:rsidR="00290924" w:rsidRDefault="00290924">
      <w:pPr>
        <w:pStyle w:val="TOC2"/>
        <w:tabs>
          <w:tab w:val="left" w:pos="960"/>
          <w:tab w:val="right" w:leader="dot" w:pos="9926"/>
        </w:tabs>
        <w:rPr>
          <w:rFonts w:eastAsiaTheme="minorEastAsia"/>
          <w:noProof/>
          <w:szCs w:val="24"/>
        </w:rPr>
      </w:pPr>
      <w:r>
        <w:rPr>
          <w:noProof/>
        </w:rPr>
        <w:t>3.8</w:t>
      </w:r>
      <w:r>
        <w:rPr>
          <w:rFonts w:eastAsiaTheme="minorEastAsia"/>
          <w:noProof/>
          <w:szCs w:val="24"/>
        </w:rPr>
        <w:tab/>
      </w:r>
      <w:r>
        <w:rPr>
          <w:noProof/>
        </w:rPr>
        <w:t>File Open</w:t>
      </w:r>
      <w:r>
        <w:rPr>
          <w:noProof/>
        </w:rPr>
        <w:tab/>
      </w:r>
      <w:r>
        <w:rPr>
          <w:noProof/>
        </w:rPr>
        <w:fldChar w:fldCharType="begin"/>
      </w:r>
      <w:r>
        <w:rPr>
          <w:noProof/>
        </w:rPr>
        <w:instrText xml:space="preserve"> PAGEREF _Toc103918510 \h </w:instrText>
      </w:r>
      <w:r>
        <w:rPr>
          <w:noProof/>
        </w:rPr>
      </w:r>
      <w:r>
        <w:rPr>
          <w:noProof/>
        </w:rPr>
        <w:fldChar w:fldCharType="separate"/>
      </w:r>
      <w:r w:rsidR="006B485F">
        <w:rPr>
          <w:noProof/>
        </w:rPr>
        <w:t>77</w:t>
      </w:r>
      <w:r>
        <w:rPr>
          <w:noProof/>
        </w:rPr>
        <w:fldChar w:fldCharType="end"/>
      </w:r>
    </w:p>
    <w:p w14:paraId="2950C8AE" w14:textId="77777777" w:rsidR="00290924" w:rsidRDefault="00290924">
      <w:pPr>
        <w:pStyle w:val="TOC3"/>
        <w:tabs>
          <w:tab w:val="left" w:pos="1440"/>
          <w:tab w:val="right" w:leader="dot" w:pos="9926"/>
        </w:tabs>
        <w:rPr>
          <w:rFonts w:eastAsiaTheme="minorEastAsia"/>
          <w:noProof/>
          <w:szCs w:val="24"/>
        </w:rPr>
      </w:pPr>
      <w:r>
        <w:rPr>
          <w:noProof/>
        </w:rPr>
        <w:t>3.8.1</w:t>
      </w:r>
      <w:r>
        <w:rPr>
          <w:rFonts w:eastAsiaTheme="minorEastAsia"/>
          <w:noProof/>
          <w:szCs w:val="24"/>
        </w:rPr>
        <w:tab/>
      </w:r>
      <w:r>
        <w:rPr>
          <w:noProof/>
        </w:rPr>
        <w:t>File Open for the VFD SWMR Writer</w:t>
      </w:r>
      <w:r>
        <w:rPr>
          <w:noProof/>
        </w:rPr>
        <w:tab/>
      </w:r>
      <w:r>
        <w:rPr>
          <w:noProof/>
        </w:rPr>
        <w:fldChar w:fldCharType="begin"/>
      </w:r>
      <w:r>
        <w:rPr>
          <w:noProof/>
        </w:rPr>
        <w:instrText xml:space="preserve"> PAGEREF _Toc103918511 \h </w:instrText>
      </w:r>
      <w:r>
        <w:rPr>
          <w:noProof/>
        </w:rPr>
      </w:r>
      <w:r>
        <w:rPr>
          <w:noProof/>
        </w:rPr>
        <w:fldChar w:fldCharType="separate"/>
      </w:r>
      <w:r w:rsidR="006B485F">
        <w:rPr>
          <w:noProof/>
        </w:rPr>
        <w:t>77</w:t>
      </w:r>
      <w:r>
        <w:rPr>
          <w:noProof/>
        </w:rPr>
        <w:fldChar w:fldCharType="end"/>
      </w:r>
    </w:p>
    <w:p w14:paraId="1B2F88EA" w14:textId="77777777" w:rsidR="00290924" w:rsidRDefault="00290924">
      <w:pPr>
        <w:pStyle w:val="TOC3"/>
        <w:tabs>
          <w:tab w:val="left" w:pos="1440"/>
          <w:tab w:val="right" w:leader="dot" w:pos="9926"/>
        </w:tabs>
        <w:rPr>
          <w:rFonts w:eastAsiaTheme="minorEastAsia"/>
          <w:noProof/>
          <w:szCs w:val="24"/>
        </w:rPr>
      </w:pPr>
      <w:r>
        <w:rPr>
          <w:noProof/>
        </w:rPr>
        <w:t>3.8.2</w:t>
      </w:r>
      <w:r>
        <w:rPr>
          <w:rFonts w:eastAsiaTheme="minorEastAsia"/>
          <w:noProof/>
          <w:szCs w:val="24"/>
        </w:rPr>
        <w:tab/>
      </w:r>
      <w:r>
        <w:rPr>
          <w:noProof/>
        </w:rPr>
        <w:t>File Open for the VFD SWMR Reader</w:t>
      </w:r>
      <w:r>
        <w:rPr>
          <w:noProof/>
        </w:rPr>
        <w:tab/>
      </w:r>
      <w:r>
        <w:rPr>
          <w:noProof/>
        </w:rPr>
        <w:fldChar w:fldCharType="begin"/>
      </w:r>
      <w:r>
        <w:rPr>
          <w:noProof/>
        </w:rPr>
        <w:instrText xml:space="preserve"> PAGEREF _Toc103918512 \h </w:instrText>
      </w:r>
      <w:r>
        <w:rPr>
          <w:noProof/>
        </w:rPr>
      </w:r>
      <w:r>
        <w:rPr>
          <w:noProof/>
        </w:rPr>
        <w:fldChar w:fldCharType="separate"/>
      </w:r>
      <w:r w:rsidR="006B485F">
        <w:rPr>
          <w:noProof/>
        </w:rPr>
        <w:t>78</w:t>
      </w:r>
      <w:r>
        <w:rPr>
          <w:noProof/>
        </w:rPr>
        <w:fldChar w:fldCharType="end"/>
      </w:r>
    </w:p>
    <w:p w14:paraId="09A43A59" w14:textId="77777777" w:rsidR="00290924" w:rsidRDefault="00290924">
      <w:pPr>
        <w:pStyle w:val="TOC2"/>
        <w:tabs>
          <w:tab w:val="left" w:pos="960"/>
          <w:tab w:val="right" w:leader="dot" w:pos="9926"/>
        </w:tabs>
        <w:rPr>
          <w:rFonts w:eastAsiaTheme="minorEastAsia"/>
          <w:noProof/>
          <w:szCs w:val="24"/>
        </w:rPr>
      </w:pPr>
      <w:r>
        <w:rPr>
          <w:noProof/>
        </w:rPr>
        <w:t>3.9</w:t>
      </w:r>
      <w:r>
        <w:rPr>
          <w:rFonts w:eastAsiaTheme="minorEastAsia"/>
          <w:noProof/>
          <w:szCs w:val="24"/>
        </w:rPr>
        <w:tab/>
      </w:r>
      <w:r>
        <w:rPr>
          <w:noProof/>
        </w:rPr>
        <w:t>End of Tick Functions</w:t>
      </w:r>
      <w:r>
        <w:rPr>
          <w:noProof/>
        </w:rPr>
        <w:tab/>
      </w:r>
      <w:r>
        <w:rPr>
          <w:noProof/>
        </w:rPr>
        <w:fldChar w:fldCharType="begin"/>
      </w:r>
      <w:r>
        <w:rPr>
          <w:noProof/>
        </w:rPr>
        <w:instrText xml:space="preserve"> PAGEREF _Toc103918513 \h </w:instrText>
      </w:r>
      <w:r>
        <w:rPr>
          <w:noProof/>
        </w:rPr>
      </w:r>
      <w:r>
        <w:rPr>
          <w:noProof/>
        </w:rPr>
        <w:fldChar w:fldCharType="separate"/>
      </w:r>
      <w:r w:rsidR="006B485F">
        <w:rPr>
          <w:noProof/>
        </w:rPr>
        <w:t>79</w:t>
      </w:r>
      <w:r>
        <w:rPr>
          <w:noProof/>
        </w:rPr>
        <w:fldChar w:fldCharType="end"/>
      </w:r>
    </w:p>
    <w:p w14:paraId="7C5F2ACA" w14:textId="77777777" w:rsidR="00290924" w:rsidRDefault="00290924">
      <w:pPr>
        <w:pStyle w:val="TOC3"/>
        <w:tabs>
          <w:tab w:val="left" w:pos="1440"/>
          <w:tab w:val="right" w:leader="dot" w:pos="9926"/>
        </w:tabs>
        <w:rPr>
          <w:rFonts w:eastAsiaTheme="minorEastAsia"/>
          <w:noProof/>
          <w:szCs w:val="24"/>
        </w:rPr>
      </w:pPr>
      <w:r>
        <w:rPr>
          <w:noProof/>
        </w:rPr>
        <w:t>3.9.1</w:t>
      </w:r>
      <w:r>
        <w:rPr>
          <w:rFonts w:eastAsiaTheme="minorEastAsia"/>
          <w:noProof/>
          <w:szCs w:val="24"/>
        </w:rPr>
        <w:tab/>
      </w:r>
      <w:r>
        <w:rPr>
          <w:noProof/>
        </w:rPr>
        <w:t>Writer End of Tick Function</w:t>
      </w:r>
      <w:r>
        <w:rPr>
          <w:noProof/>
        </w:rPr>
        <w:tab/>
      </w:r>
      <w:r>
        <w:rPr>
          <w:noProof/>
        </w:rPr>
        <w:fldChar w:fldCharType="begin"/>
      </w:r>
      <w:r>
        <w:rPr>
          <w:noProof/>
        </w:rPr>
        <w:instrText xml:space="preserve"> PAGEREF _Toc103918514 \h </w:instrText>
      </w:r>
      <w:r>
        <w:rPr>
          <w:noProof/>
        </w:rPr>
      </w:r>
      <w:r>
        <w:rPr>
          <w:noProof/>
        </w:rPr>
        <w:fldChar w:fldCharType="separate"/>
      </w:r>
      <w:r w:rsidR="006B485F">
        <w:rPr>
          <w:noProof/>
        </w:rPr>
        <w:t>79</w:t>
      </w:r>
      <w:r>
        <w:rPr>
          <w:noProof/>
        </w:rPr>
        <w:fldChar w:fldCharType="end"/>
      </w:r>
    </w:p>
    <w:p w14:paraId="69F98C01" w14:textId="77777777" w:rsidR="00290924" w:rsidRDefault="00290924">
      <w:pPr>
        <w:pStyle w:val="TOC3"/>
        <w:tabs>
          <w:tab w:val="left" w:pos="1440"/>
          <w:tab w:val="right" w:leader="dot" w:pos="9926"/>
        </w:tabs>
        <w:rPr>
          <w:rFonts w:eastAsiaTheme="minorEastAsia"/>
          <w:noProof/>
          <w:szCs w:val="24"/>
        </w:rPr>
      </w:pPr>
      <w:r>
        <w:rPr>
          <w:noProof/>
        </w:rPr>
        <w:t>3.9.2</w:t>
      </w:r>
      <w:r>
        <w:rPr>
          <w:rFonts w:eastAsiaTheme="minorEastAsia"/>
          <w:noProof/>
          <w:szCs w:val="24"/>
        </w:rPr>
        <w:tab/>
      </w:r>
      <w:r>
        <w:rPr>
          <w:noProof/>
        </w:rPr>
        <w:t>Reader End of Tick Function</w:t>
      </w:r>
      <w:r>
        <w:rPr>
          <w:noProof/>
        </w:rPr>
        <w:tab/>
      </w:r>
      <w:r>
        <w:rPr>
          <w:noProof/>
        </w:rPr>
        <w:fldChar w:fldCharType="begin"/>
      </w:r>
      <w:r>
        <w:rPr>
          <w:noProof/>
        </w:rPr>
        <w:instrText xml:space="preserve"> PAGEREF _Toc103918515 \h </w:instrText>
      </w:r>
      <w:r>
        <w:rPr>
          <w:noProof/>
        </w:rPr>
      </w:r>
      <w:r>
        <w:rPr>
          <w:noProof/>
        </w:rPr>
        <w:fldChar w:fldCharType="separate"/>
      </w:r>
      <w:r w:rsidR="006B485F">
        <w:rPr>
          <w:noProof/>
        </w:rPr>
        <w:t>81</w:t>
      </w:r>
      <w:r>
        <w:rPr>
          <w:noProof/>
        </w:rPr>
        <w:fldChar w:fldCharType="end"/>
      </w:r>
    </w:p>
    <w:p w14:paraId="257CEFB0" w14:textId="77777777" w:rsidR="00290924" w:rsidRDefault="00290924">
      <w:pPr>
        <w:pStyle w:val="TOC2"/>
        <w:tabs>
          <w:tab w:val="left" w:pos="960"/>
          <w:tab w:val="right" w:leader="dot" w:pos="9926"/>
        </w:tabs>
        <w:rPr>
          <w:rFonts w:eastAsiaTheme="minorEastAsia"/>
          <w:noProof/>
          <w:szCs w:val="24"/>
        </w:rPr>
      </w:pPr>
      <w:r>
        <w:rPr>
          <w:noProof/>
        </w:rPr>
        <w:t>3.10</w:t>
      </w:r>
      <w:r>
        <w:rPr>
          <w:rFonts w:eastAsiaTheme="minorEastAsia"/>
          <w:noProof/>
          <w:szCs w:val="24"/>
        </w:rPr>
        <w:tab/>
      </w:r>
      <w:r>
        <w:rPr>
          <w:noProof/>
        </w:rPr>
        <w:t>File Flush and Close</w:t>
      </w:r>
      <w:r>
        <w:rPr>
          <w:noProof/>
        </w:rPr>
        <w:tab/>
      </w:r>
      <w:r>
        <w:rPr>
          <w:noProof/>
        </w:rPr>
        <w:fldChar w:fldCharType="begin"/>
      </w:r>
      <w:r>
        <w:rPr>
          <w:noProof/>
        </w:rPr>
        <w:instrText xml:space="preserve"> PAGEREF _Toc103918516 \h </w:instrText>
      </w:r>
      <w:r>
        <w:rPr>
          <w:noProof/>
        </w:rPr>
      </w:r>
      <w:r>
        <w:rPr>
          <w:noProof/>
        </w:rPr>
        <w:fldChar w:fldCharType="separate"/>
      </w:r>
      <w:r w:rsidR="006B485F">
        <w:rPr>
          <w:noProof/>
        </w:rPr>
        <w:t>81</w:t>
      </w:r>
      <w:r>
        <w:rPr>
          <w:noProof/>
        </w:rPr>
        <w:fldChar w:fldCharType="end"/>
      </w:r>
    </w:p>
    <w:p w14:paraId="4503E6F0" w14:textId="77777777" w:rsidR="00290924" w:rsidRDefault="00290924">
      <w:pPr>
        <w:pStyle w:val="TOC2"/>
        <w:tabs>
          <w:tab w:val="left" w:pos="960"/>
          <w:tab w:val="right" w:leader="dot" w:pos="9926"/>
        </w:tabs>
        <w:rPr>
          <w:rFonts w:eastAsiaTheme="minorEastAsia"/>
          <w:noProof/>
          <w:szCs w:val="24"/>
        </w:rPr>
      </w:pPr>
      <w:r>
        <w:rPr>
          <w:noProof/>
        </w:rPr>
        <w:t>3.11</w:t>
      </w:r>
      <w:r>
        <w:rPr>
          <w:rFonts w:eastAsiaTheme="minorEastAsia"/>
          <w:noProof/>
          <w:szCs w:val="24"/>
        </w:rPr>
        <w:tab/>
      </w:r>
      <w:r>
        <w:rPr>
          <w:noProof/>
        </w:rPr>
        <w:t>Logging</w:t>
      </w:r>
      <w:r>
        <w:rPr>
          <w:noProof/>
        </w:rPr>
        <w:tab/>
      </w:r>
      <w:r>
        <w:rPr>
          <w:noProof/>
        </w:rPr>
        <w:fldChar w:fldCharType="begin"/>
      </w:r>
      <w:r>
        <w:rPr>
          <w:noProof/>
        </w:rPr>
        <w:instrText xml:space="preserve"> PAGEREF _Toc103918517 \h </w:instrText>
      </w:r>
      <w:r>
        <w:rPr>
          <w:noProof/>
        </w:rPr>
      </w:r>
      <w:r>
        <w:rPr>
          <w:noProof/>
        </w:rPr>
        <w:fldChar w:fldCharType="separate"/>
      </w:r>
      <w:r w:rsidR="006B485F">
        <w:rPr>
          <w:noProof/>
        </w:rPr>
        <w:t>82</w:t>
      </w:r>
      <w:r>
        <w:rPr>
          <w:noProof/>
        </w:rPr>
        <w:fldChar w:fldCharType="end"/>
      </w:r>
    </w:p>
    <w:p w14:paraId="41BF6146" w14:textId="77777777" w:rsidR="00290924" w:rsidRDefault="00290924">
      <w:pPr>
        <w:pStyle w:val="TOC3"/>
        <w:tabs>
          <w:tab w:val="left" w:pos="1440"/>
          <w:tab w:val="right" w:leader="dot" w:pos="9926"/>
        </w:tabs>
        <w:rPr>
          <w:rFonts w:eastAsiaTheme="minorEastAsia"/>
          <w:noProof/>
          <w:szCs w:val="24"/>
        </w:rPr>
      </w:pPr>
      <w:r>
        <w:rPr>
          <w:noProof/>
        </w:rPr>
        <w:t>3.11.1</w:t>
      </w:r>
      <w:r>
        <w:rPr>
          <w:rFonts w:eastAsiaTheme="minorEastAsia"/>
          <w:noProof/>
          <w:szCs w:val="24"/>
        </w:rPr>
        <w:tab/>
      </w:r>
      <w:r>
        <w:rPr>
          <w:noProof/>
        </w:rPr>
        <w:t>Structure of Log File Entries</w:t>
      </w:r>
      <w:r>
        <w:rPr>
          <w:noProof/>
        </w:rPr>
        <w:tab/>
      </w:r>
      <w:r>
        <w:rPr>
          <w:noProof/>
        </w:rPr>
        <w:fldChar w:fldCharType="begin"/>
      </w:r>
      <w:r>
        <w:rPr>
          <w:noProof/>
        </w:rPr>
        <w:instrText xml:space="preserve"> PAGEREF _Toc103918518 \h </w:instrText>
      </w:r>
      <w:r>
        <w:rPr>
          <w:noProof/>
        </w:rPr>
      </w:r>
      <w:r>
        <w:rPr>
          <w:noProof/>
        </w:rPr>
        <w:fldChar w:fldCharType="separate"/>
      </w:r>
      <w:r w:rsidR="006B485F">
        <w:rPr>
          <w:noProof/>
        </w:rPr>
        <w:t>83</w:t>
      </w:r>
      <w:r>
        <w:rPr>
          <w:noProof/>
        </w:rPr>
        <w:fldChar w:fldCharType="end"/>
      </w:r>
    </w:p>
    <w:p w14:paraId="66039D55" w14:textId="77777777" w:rsidR="00290924" w:rsidRDefault="00290924">
      <w:pPr>
        <w:pStyle w:val="TOC4"/>
        <w:tabs>
          <w:tab w:val="left" w:pos="1920"/>
          <w:tab w:val="right" w:leader="dot" w:pos="9926"/>
        </w:tabs>
        <w:rPr>
          <w:rFonts w:eastAsiaTheme="minorEastAsia"/>
          <w:noProof/>
          <w:szCs w:val="24"/>
        </w:rPr>
      </w:pPr>
      <w:r>
        <w:rPr>
          <w:noProof/>
        </w:rPr>
        <w:t>3.11.1.1</w:t>
      </w:r>
      <w:r>
        <w:rPr>
          <w:rFonts w:eastAsiaTheme="minorEastAsia"/>
          <w:noProof/>
          <w:szCs w:val="24"/>
        </w:rPr>
        <w:tab/>
      </w:r>
      <w:r>
        <w:rPr>
          <w:noProof/>
        </w:rPr>
        <w:t>Format of Log File Entries</w:t>
      </w:r>
      <w:r>
        <w:rPr>
          <w:noProof/>
        </w:rPr>
        <w:tab/>
      </w:r>
      <w:r>
        <w:rPr>
          <w:noProof/>
        </w:rPr>
        <w:fldChar w:fldCharType="begin"/>
      </w:r>
      <w:r>
        <w:rPr>
          <w:noProof/>
        </w:rPr>
        <w:instrText xml:space="preserve"> PAGEREF _Toc103918519 \h </w:instrText>
      </w:r>
      <w:r>
        <w:rPr>
          <w:noProof/>
        </w:rPr>
      </w:r>
      <w:r>
        <w:rPr>
          <w:noProof/>
        </w:rPr>
        <w:fldChar w:fldCharType="separate"/>
      </w:r>
      <w:r w:rsidR="006B485F">
        <w:rPr>
          <w:noProof/>
        </w:rPr>
        <w:t>83</w:t>
      </w:r>
      <w:r>
        <w:rPr>
          <w:noProof/>
        </w:rPr>
        <w:fldChar w:fldCharType="end"/>
      </w:r>
    </w:p>
    <w:p w14:paraId="33B7BD17" w14:textId="77777777" w:rsidR="00290924" w:rsidRDefault="00290924">
      <w:pPr>
        <w:pStyle w:val="TOC4"/>
        <w:tabs>
          <w:tab w:val="left" w:pos="1920"/>
          <w:tab w:val="right" w:leader="dot" w:pos="9926"/>
        </w:tabs>
        <w:rPr>
          <w:rFonts w:eastAsiaTheme="minorEastAsia"/>
          <w:noProof/>
          <w:szCs w:val="24"/>
        </w:rPr>
      </w:pPr>
      <w:r>
        <w:rPr>
          <w:noProof/>
        </w:rPr>
        <w:lastRenderedPageBreak/>
        <w:t>3.11.1.2</w:t>
      </w:r>
      <w:r>
        <w:rPr>
          <w:rFonts w:eastAsiaTheme="minorEastAsia"/>
          <w:noProof/>
          <w:szCs w:val="24"/>
        </w:rPr>
        <w:tab/>
      </w:r>
      <w:r>
        <w:rPr>
          <w:noProof/>
        </w:rPr>
        <w:t>Log Entry Reporting Function</w:t>
      </w:r>
      <w:r>
        <w:rPr>
          <w:noProof/>
        </w:rPr>
        <w:tab/>
      </w:r>
      <w:r>
        <w:rPr>
          <w:noProof/>
        </w:rPr>
        <w:fldChar w:fldCharType="begin"/>
      </w:r>
      <w:r>
        <w:rPr>
          <w:noProof/>
        </w:rPr>
        <w:instrText xml:space="preserve"> PAGEREF _Toc103918520 \h </w:instrText>
      </w:r>
      <w:r>
        <w:rPr>
          <w:noProof/>
        </w:rPr>
      </w:r>
      <w:r>
        <w:rPr>
          <w:noProof/>
        </w:rPr>
        <w:fldChar w:fldCharType="separate"/>
      </w:r>
      <w:r w:rsidR="006B485F">
        <w:rPr>
          <w:noProof/>
        </w:rPr>
        <w:t>83</w:t>
      </w:r>
      <w:r>
        <w:rPr>
          <w:noProof/>
        </w:rPr>
        <w:fldChar w:fldCharType="end"/>
      </w:r>
    </w:p>
    <w:p w14:paraId="2ADDF4D2" w14:textId="77777777" w:rsidR="00290924" w:rsidRDefault="00290924">
      <w:pPr>
        <w:pStyle w:val="TOC1"/>
        <w:tabs>
          <w:tab w:val="left" w:pos="480"/>
          <w:tab w:val="right" w:leader="dot" w:pos="9926"/>
        </w:tabs>
        <w:rPr>
          <w:rFonts w:eastAsiaTheme="minorEastAsia"/>
          <w:noProof/>
          <w:szCs w:val="24"/>
        </w:rPr>
      </w:pPr>
      <w:r>
        <w:rPr>
          <w:noProof/>
        </w:rPr>
        <w:t>4</w:t>
      </w:r>
      <w:r>
        <w:rPr>
          <w:rFonts w:eastAsiaTheme="minorEastAsia"/>
          <w:noProof/>
          <w:szCs w:val="24"/>
        </w:rPr>
        <w:tab/>
      </w:r>
      <w:r>
        <w:rPr>
          <w:noProof/>
        </w:rPr>
        <w:t>Implementation Details</w:t>
      </w:r>
      <w:r>
        <w:rPr>
          <w:noProof/>
        </w:rPr>
        <w:tab/>
      </w:r>
      <w:r>
        <w:rPr>
          <w:noProof/>
        </w:rPr>
        <w:fldChar w:fldCharType="begin"/>
      </w:r>
      <w:r>
        <w:rPr>
          <w:noProof/>
        </w:rPr>
        <w:instrText xml:space="preserve"> PAGEREF _Toc103918521 \h </w:instrText>
      </w:r>
      <w:r>
        <w:rPr>
          <w:noProof/>
        </w:rPr>
      </w:r>
      <w:r>
        <w:rPr>
          <w:noProof/>
        </w:rPr>
        <w:fldChar w:fldCharType="separate"/>
      </w:r>
      <w:r w:rsidR="006B485F">
        <w:rPr>
          <w:noProof/>
        </w:rPr>
        <w:t>84</w:t>
      </w:r>
      <w:r>
        <w:rPr>
          <w:noProof/>
        </w:rPr>
        <w:fldChar w:fldCharType="end"/>
      </w:r>
    </w:p>
    <w:p w14:paraId="2005F17C" w14:textId="77777777" w:rsidR="00290924" w:rsidRDefault="00290924">
      <w:pPr>
        <w:pStyle w:val="TOC1"/>
        <w:tabs>
          <w:tab w:val="left" w:pos="480"/>
          <w:tab w:val="right" w:leader="dot" w:pos="9926"/>
        </w:tabs>
        <w:rPr>
          <w:rFonts w:eastAsiaTheme="minorEastAsia"/>
          <w:noProof/>
          <w:szCs w:val="24"/>
        </w:rPr>
      </w:pPr>
      <w:r>
        <w:rPr>
          <w:noProof/>
        </w:rPr>
        <w:t>5</w:t>
      </w:r>
      <w:r>
        <w:rPr>
          <w:rFonts w:eastAsiaTheme="minorEastAsia"/>
          <w:noProof/>
          <w:szCs w:val="24"/>
        </w:rPr>
        <w:tab/>
      </w:r>
      <w:r>
        <w:rPr>
          <w:noProof/>
        </w:rPr>
        <w:t>Testing</w:t>
      </w:r>
      <w:r>
        <w:rPr>
          <w:noProof/>
        </w:rPr>
        <w:tab/>
      </w:r>
      <w:r>
        <w:rPr>
          <w:noProof/>
        </w:rPr>
        <w:fldChar w:fldCharType="begin"/>
      </w:r>
      <w:r>
        <w:rPr>
          <w:noProof/>
        </w:rPr>
        <w:instrText xml:space="preserve"> PAGEREF _Toc103918522 \h </w:instrText>
      </w:r>
      <w:r>
        <w:rPr>
          <w:noProof/>
        </w:rPr>
      </w:r>
      <w:r>
        <w:rPr>
          <w:noProof/>
        </w:rPr>
        <w:fldChar w:fldCharType="separate"/>
      </w:r>
      <w:r w:rsidR="006B485F">
        <w:rPr>
          <w:noProof/>
        </w:rPr>
        <w:t>84</w:t>
      </w:r>
      <w:r>
        <w:rPr>
          <w:noProof/>
        </w:rPr>
        <w:fldChar w:fldCharType="end"/>
      </w:r>
    </w:p>
    <w:p w14:paraId="1F0DE9AE" w14:textId="77777777" w:rsidR="00290924" w:rsidRDefault="00290924">
      <w:pPr>
        <w:pStyle w:val="TOC2"/>
        <w:tabs>
          <w:tab w:val="left" w:pos="960"/>
          <w:tab w:val="right" w:leader="dot" w:pos="9926"/>
        </w:tabs>
        <w:rPr>
          <w:rFonts w:eastAsiaTheme="minorEastAsia"/>
          <w:noProof/>
          <w:szCs w:val="24"/>
        </w:rPr>
      </w:pPr>
      <w:r>
        <w:rPr>
          <w:noProof/>
        </w:rPr>
        <w:t>5.1</w:t>
      </w:r>
      <w:r>
        <w:rPr>
          <w:rFonts w:eastAsiaTheme="minorEastAsia"/>
          <w:noProof/>
          <w:szCs w:val="24"/>
        </w:rPr>
        <w:tab/>
      </w:r>
      <w:r>
        <w:rPr>
          <w:noProof/>
        </w:rPr>
        <w:t>Unit Tests</w:t>
      </w:r>
      <w:r>
        <w:rPr>
          <w:noProof/>
        </w:rPr>
        <w:tab/>
      </w:r>
      <w:r>
        <w:rPr>
          <w:noProof/>
        </w:rPr>
        <w:fldChar w:fldCharType="begin"/>
      </w:r>
      <w:r>
        <w:rPr>
          <w:noProof/>
        </w:rPr>
        <w:instrText xml:space="preserve"> PAGEREF _Toc103918523 \h </w:instrText>
      </w:r>
      <w:r>
        <w:rPr>
          <w:noProof/>
        </w:rPr>
      </w:r>
      <w:r>
        <w:rPr>
          <w:noProof/>
        </w:rPr>
        <w:fldChar w:fldCharType="separate"/>
      </w:r>
      <w:r w:rsidR="006B485F">
        <w:rPr>
          <w:noProof/>
        </w:rPr>
        <w:t>84</w:t>
      </w:r>
      <w:r>
        <w:rPr>
          <w:noProof/>
        </w:rPr>
        <w:fldChar w:fldCharType="end"/>
      </w:r>
    </w:p>
    <w:p w14:paraId="73CA848F" w14:textId="77777777" w:rsidR="00290924" w:rsidRDefault="00290924">
      <w:pPr>
        <w:pStyle w:val="TOC2"/>
        <w:tabs>
          <w:tab w:val="left" w:pos="960"/>
          <w:tab w:val="right" w:leader="dot" w:pos="9926"/>
        </w:tabs>
        <w:rPr>
          <w:rFonts w:eastAsiaTheme="minorEastAsia"/>
          <w:noProof/>
          <w:szCs w:val="24"/>
        </w:rPr>
      </w:pPr>
      <w:r>
        <w:rPr>
          <w:noProof/>
        </w:rPr>
        <w:t>5.2</w:t>
      </w:r>
      <w:r>
        <w:rPr>
          <w:rFonts w:eastAsiaTheme="minorEastAsia"/>
          <w:noProof/>
          <w:szCs w:val="24"/>
        </w:rPr>
        <w:tab/>
      </w:r>
      <w:r>
        <w:rPr>
          <w:noProof/>
        </w:rPr>
        <w:t>Integration Tests</w:t>
      </w:r>
      <w:r>
        <w:rPr>
          <w:noProof/>
        </w:rPr>
        <w:tab/>
      </w:r>
      <w:r>
        <w:rPr>
          <w:noProof/>
        </w:rPr>
        <w:fldChar w:fldCharType="begin"/>
      </w:r>
      <w:r>
        <w:rPr>
          <w:noProof/>
        </w:rPr>
        <w:instrText xml:space="preserve"> PAGEREF _Toc103918524 \h </w:instrText>
      </w:r>
      <w:r>
        <w:rPr>
          <w:noProof/>
        </w:rPr>
      </w:r>
      <w:r>
        <w:rPr>
          <w:noProof/>
        </w:rPr>
        <w:fldChar w:fldCharType="separate"/>
      </w:r>
      <w:r w:rsidR="006B485F">
        <w:rPr>
          <w:noProof/>
        </w:rPr>
        <w:t>85</w:t>
      </w:r>
      <w:r>
        <w:rPr>
          <w:noProof/>
        </w:rPr>
        <w:fldChar w:fldCharType="end"/>
      </w:r>
    </w:p>
    <w:p w14:paraId="3B4C65AC" w14:textId="77777777" w:rsidR="00290924" w:rsidRDefault="00290924">
      <w:pPr>
        <w:pStyle w:val="TOC2"/>
        <w:tabs>
          <w:tab w:val="left" w:pos="960"/>
          <w:tab w:val="right" w:leader="dot" w:pos="9926"/>
        </w:tabs>
        <w:rPr>
          <w:rFonts w:eastAsiaTheme="minorEastAsia"/>
          <w:noProof/>
          <w:szCs w:val="24"/>
        </w:rPr>
      </w:pPr>
      <w:r>
        <w:rPr>
          <w:noProof/>
        </w:rPr>
        <w:t>5.3</w:t>
      </w:r>
      <w:r>
        <w:rPr>
          <w:rFonts w:eastAsiaTheme="minorEastAsia"/>
          <w:noProof/>
          <w:szCs w:val="24"/>
        </w:rPr>
        <w:tab/>
      </w:r>
      <w:r>
        <w:rPr>
          <w:noProof/>
        </w:rPr>
        <w:t>Performance Tests</w:t>
      </w:r>
      <w:r>
        <w:rPr>
          <w:noProof/>
        </w:rPr>
        <w:tab/>
      </w:r>
      <w:r>
        <w:rPr>
          <w:noProof/>
        </w:rPr>
        <w:fldChar w:fldCharType="begin"/>
      </w:r>
      <w:r>
        <w:rPr>
          <w:noProof/>
        </w:rPr>
        <w:instrText xml:space="preserve"> PAGEREF _Toc103918525 \h </w:instrText>
      </w:r>
      <w:r>
        <w:rPr>
          <w:noProof/>
        </w:rPr>
      </w:r>
      <w:r>
        <w:rPr>
          <w:noProof/>
        </w:rPr>
        <w:fldChar w:fldCharType="separate"/>
      </w:r>
      <w:r w:rsidR="006B485F">
        <w:rPr>
          <w:noProof/>
        </w:rPr>
        <w:t>86</w:t>
      </w:r>
      <w:r>
        <w:rPr>
          <w:noProof/>
        </w:rPr>
        <w:fldChar w:fldCharType="end"/>
      </w:r>
    </w:p>
    <w:p w14:paraId="7CE55DE8" w14:textId="77777777" w:rsidR="00290924" w:rsidRDefault="00290924">
      <w:pPr>
        <w:pStyle w:val="TOC1"/>
        <w:tabs>
          <w:tab w:val="left" w:pos="480"/>
          <w:tab w:val="right" w:leader="dot" w:pos="9926"/>
        </w:tabs>
        <w:rPr>
          <w:rFonts w:eastAsiaTheme="minorEastAsia"/>
          <w:noProof/>
          <w:szCs w:val="24"/>
        </w:rPr>
      </w:pPr>
      <w:r>
        <w:rPr>
          <w:noProof/>
        </w:rPr>
        <w:t>6</w:t>
      </w:r>
      <w:r>
        <w:rPr>
          <w:rFonts w:eastAsiaTheme="minorEastAsia"/>
          <w:noProof/>
          <w:szCs w:val="24"/>
        </w:rPr>
        <w:tab/>
      </w:r>
      <w:r>
        <w:rPr>
          <w:noProof/>
        </w:rPr>
        <w:t>Recommendation</w:t>
      </w:r>
      <w:r>
        <w:rPr>
          <w:noProof/>
        </w:rPr>
        <w:tab/>
      </w:r>
      <w:r>
        <w:rPr>
          <w:noProof/>
        </w:rPr>
        <w:fldChar w:fldCharType="begin"/>
      </w:r>
      <w:r>
        <w:rPr>
          <w:noProof/>
        </w:rPr>
        <w:instrText xml:space="preserve"> PAGEREF _Toc103918526 \h </w:instrText>
      </w:r>
      <w:r>
        <w:rPr>
          <w:noProof/>
        </w:rPr>
      </w:r>
      <w:r>
        <w:rPr>
          <w:noProof/>
        </w:rPr>
        <w:fldChar w:fldCharType="separate"/>
      </w:r>
      <w:r w:rsidR="006B485F">
        <w:rPr>
          <w:noProof/>
        </w:rPr>
        <w:t>86</w:t>
      </w:r>
      <w:r>
        <w:rPr>
          <w:noProof/>
        </w:rPr>
        <w:fldChar w:fldCharType="end"/>
      </w:r>
    </w:p>
    <w:p w14:paraId="0650991A" w14:textId="77777777" w:rsidR="00290924" w:rsidRDefault="00290924">
      <w:pPr>
        <w:pStyle w:val="TOC1"/>
        <w:tabs>
          <w:tab w:val="right" w:leader="dot" w:pos="9926"/>
        </w:tabs>
        <w:rPr>
          <w:rFonts w:eastAsiaTheme="minorEastAsia"/>
          <w:noProof/>
          <w:szCs w:val="24"/>
        </w:rPr>
      </w:pPr>
      <w:r>
        <w:rPr>
          <w:noProof/>
        </w:rPr>
        <w:t>Acknowledgements</w:t>
      </w:r>
      <w:r>
        <w:rPr>
          <w:noProof/>
        </w:rPr>
        <w:tab/>
      </w:r>
      <w:r>
        <w:rPr>
          <w:noProof/>
        </w:rPr>
        <w:fldChar w:fldCharType="begin"/>
      </w:r>
      <w:r>
        <w:rPr>
          <w:noProof/>
        </w:rPr>
        <w:instrText xml:space="preserve"> PAGEREF _Toc103918527 \h </w:instrText>
      </w:r>
      <w:r>
        <w:rPr>
          <w:noProof/>
        </w:rPr>
      </w:r>
      <w:r>
        <w:rPr>
          <w:noProof/>
        </w:rPr>
        <w:fldChar w:fldCharType="separate"/>
      </w:r>
      <w:r w:rsidR="006B485F">
        <w:rPr>
          <w:noProof/>
        </w:rPr>
        <w:t>86</w:t>
      </w:r>
      <w:r>
        <w:rPr>
          <w:noProof/>
        </w:rPr>
        <w:fldChar w:fldCharType="end"/>
      </w:r>
    </w:p>
    <w:p w14:paraId="5D0E2BD2" w14:textId="77777777" w:rsidR="00290924" w:rsidRDefault="00290924">
      <w:pPr>
        <w:pStyle w:val="TOC1"/>
        <w:tabs>
          <w:tab w:val="right" w:leader="dot" w:pos="9926"/>
        </w:tabs>
        <w:rPr>
          <w:rFonts w:eastAsiaTheme="minorEastAsia"/>
          <w:noProof/>
          <w:szCs w:val="24"/>
        </w:rPr>
      </w:pPr>
      <w:r>
        <w:rPr>
          <w:noProof/>
        </w:rPr>
        <w:t>Revision History</w:t>
      </w:r>
      <w:r>
        <w:rPr>
          <w:noProof/>
        </w:rPr>
        <w:tab/>
      </w:r>
      <w:r>
        <w:rPr>
          <w:noProof/>
        </w:rPr>
        <w:fldChar w:fldCharType="begin"/>
      </w:r>
      <w:r>
        <w:rPr>
          <w:noProof/>
        </w:rPr>
        <w:instrText xml:space="preserve"> PAGEREF _Toc103918528 \h </w:instrText>
      </w:r>
      <w:r>
        <w:rPr>
          <w:noProof/>
        </w:rPr>
      </w:r>
      <w:r>
        <w:rPr>
          <w:noProof/>
        </w:rPr>
        <w:fldChar w:fldCharType="separate"/>
      </w:r>
      <w:r w:rsidR="006B485F">
        <w:rPr>
          <w:noProof/>
        </w:rPr>
        <w:t>86</w:t>
      </w:r>
      <w:r>
        <w:rPr>
          <w:noProof/>
        </w:rPr>
        <w:fldChar w:fldCharType="end"/>
      </w:r>
    </w:p>
    <w:p w14:paraId="0FFFB8C0" w14:textId="58CFF848" w:rsidR="00017D31" w:rsidRDefault="00290924" w:rsidP="00017D31">
      <w:r>
        <w:fldChar w:fldCharType="end"/>
      </w:r>
      <w:bookmarkStart w:id="0" w:name="_GoBack"/>
      <w:bookmarkEnd w:id="0"/>
    </w:p>
    <w:p w14:paraId="5CA1A3D4" w14:textId="43730D7A" w:rsidR="00017D31" w:rsidRPr="00017D31" w:rsidRDefault="00611674" w:rsidP="00017D31">
      <w:pPr>
        <w:pStyle w:val="Heading1"/>
      </w:pPr>
      <w:bookmarkStart w:id="1" w:name="_Toc103918424"/>
      <w:r>
        <w:t>Introduction</w:t>
      </w:r>
      <w:bookmarkEnd w:id="1"/>
      <w:r>
        <w:t xml:space="preserve">    </w:t>
      </w:r>
    </w:p>
    <w:p w14:paraId="40846B5A" w14:textId="255B8D53" w:rsidR="00DB2EF2" w:rsidRDefault="00DB2EF2" w:rsidP="00611674">
      <w:r>
        <w:t>The existing implementation of SWMR uses the strict write orderi</w:t>
      </w:r>
      <w:r w:rsidR="00AE55AD">
        <w:t xml:space="preserve">ng and </w:t>
      </w:r>
      <w:r w:rsidR="009B2039">
        <w:t xml:space="preserve">the </w:t>
      </w:r>
      <w:r w:rsidR="00AE55AD">
        <w:t>atomic write guarantees</w:t>
      </w:r>
      <w:r>
        <w:t xml:space="preserve"> </w:t>
      </w:r>
      <w:r w:rsidR="00AE55AD">
        <w:t xml:space="preserve">of POSIX I/O </w:t>
      </w:r>
      <w:r>
        <w:t>semantics to ensure that the reader always s</w:t>
      </w:r>
      <w:r w:rsidR="00AE55AD">
        <w:t>ee</w:t>
      </w:r>
      <w:r w:rsidR="005A0F86">
        <w:t>s</w:t>
      </w:r>
      <w:r w:rsidR="00AE55AD">
        <w:t xml:space="preserve"> consistent metadata.  F</w:t>
      </w:r>
      <w:r>
        <w:t xml:space="preserve">or example, if a B-Tree must be modified, all modified nodes below the </w:t>
      </w:r>
      <w:r w:rsidR="006207DE">
        <w:t>top-level</w:t>
      </w:r>
      <w:r>
        <w:t xml:space="preserve"> point of change are </w:t>
      </w:r>
      <w:r w:rsidR="00AE55AD">
        <w:t xml:space="preserve">first </w:t>
      </w:r>
      <w:r w:rsidR="001D4D9B">
        <w:t>duplicated</w:t>
      </w:r>
      <w:r w:rsidR="00AE55AD">
        <w:t>, modified as required,</w:t>
      </w:r>
      <w:r>
        <w:t xml:space="preserve"> and written to disk</w:t>
      </w:r>
      <w:r w:rsidR="00AE55AD">
        <w:t xml:space="preserve">.  </w:t>
      </w:r>
      <w:r w:rsidR="005A0F86">
        <w:t xml:space="preserve">This done, </w:t>
      </w:r>
      <w:r w:rsidR="008D7F61">
        <w:t>the top-</w:t>
      </w:r>
      <w:r w:rsidR="006207DE">
        <w:t>level (or root)</w:t>
      </w:r>
      <w:r>
        <w:t xml:space="preserve"> node of the change is over</w:t>
      </w:r>
      <w:r w:rsidR="00AC1713">
        <w:t xml:space="preserve"> </w:t>
      </w:r>
      <w:r>
        <w:t xml:space="preserve">written in a single atomic </w:t>
      </w:r>
      <w:r w:rsidR="0033022B">
        <w:t>operation</w:t>
      </w:r>
      <w:r>
        <w:t>.</w:t>
      </w:r>
      <w:r w:rsidR="001D4D9B">
        <w:t xml:space="preserve">  The original versions of the modified nodes </w:t>
      </w:r>
      <w:r w:rsidR="005A0F86">
        <w:t xml:space="preserve">below the root </w:t>
      </w:r>
      <w:r w:rsidR="001D4D9B">
        <w:t>are retained for a time so that a reader traversing the B-Tree will see a consistent (but out of date) version of the B-Tree.</w:t>
      </w:r>
    </w:p>
    <w:p w14:paraId="7A9D1E4A" w14:textId="46D286B6" w:rsidR="001D4D9B" w:rsidRDefault="001D4D9B" w:rsidP="00611674">
      <w:r>
        <w:t>This approach requires that the metadata cache clients per</w:t>
      </w:r>
      <w:r w:rsidR="00887CEF">
        <w:t>form the necessary reallocations</w:t>
      </w:r>
      <w:r>
        <w:t xml:space="preserve"> of metadata and specify the necessary write ordering while in SWMR write mode.  Further, the metadata cache must provide the necessary support facilities. </w:t>
      </w:r>
    </w:p>
    <w:p w14:paraId="2695E32B" w14:textId="77152F9F" w:rsidR="0027498B" w:rsidRDefault="000A5218" w:rsidP="00611674">
      <w:r>
        <w:t xml:space="preserve">VFD SWMR </w:t>
      </w:r>
      <w:r w:rsidR="00887CEF">
        <w:t>avoids involving the metadata cache clients</w:t>
      </w:r>
      <w:r w:rsidR="001E4684">
        <w:rPr>
          <w:rStyle w:val="FootnoteReference"/>
        </w:rPr>
        <w:t xml:space="preserve"> </w:t>
      </w:r>
      <w:r w:rsidR="00E04B8D">
        <w:t xml:space="preserve">in SWMR by taking periodic snapshots of the metadata at points when it is known to be consistent.  </w:t>
      </w:r>
      <w:r w:rsidR="00B81764">
        <w:t xml:space="preserve">These snapshots are then communicated </w:t>
      </w:r>
      <w:r w:rsidR="008040DA">
        <w:t xml:space="preserve">via an out of </w:t>
      </w:r>
      <w:r w:rsidR="008B1F4B">
        <w:t xml:space="preserve">HDF5 </w:t>
      </w:r>
      <w:r w:rsidR="008040DA">
        <w:t>file store</w:t>
      </w:r>
      <w:r w:rsidR="00347723">
        <w:rPr>
          <w:rStyle w:val="FootnoteReference"/>
        </w:rPr>
        <w:footnoteReference w:id="1"/>
      </w:r>
      <w:r w:rsidR="008040DA">
        <w:t xml:space="preserve"> </w:t>
      </w:r>
      <w:r w:rsidR="00B81764">
        <w:t>to specialized VFDs in the reader processes</w:t>
      </w:r>
      <w:r w:rsidR="008040DA">
        <w:t xml:space="preserve">.  These </w:t>
      </w:r>
      <w:r w:rsidR="008D7F61">
        <w:t xml:space="preserve">reader </w:t>
      </w:r>
      <w:r w:rsidR="008040DA">
        <w:t xml:space="preserve">VFDs </w:t>
      </w:r>
      <w:r w:rsidR="00B81764">
        <w:t>intercept metadata read requests and satisfy them from the snapshots.</w:t>
      </w:r>
      <w:r w:rsidR="000D26CE">
        <w:t xml:space="preserve">  This has the advantage of making SWMR transparent to all layers of the HDF5 library above the metadata cache</w:t>
      </w:r>
      <w:r>
        <w:t xml:space="preserve"> </w:t>
      </w:r>
      <w:r w:rsidR="000D26CE">
        <w:t>– thus simplifying maintenance greatly</w:t>
      </w:r>
      <w:r w:rsidR="00895F86">
        <w:t>, and allowing non-SWMR applications to avoid SWMR related overhead</w:t>
      </w:r>
      <w:r w:rsidR="000D26CE">
        <w:t xml:space="preserve">.  Further, since the current state of </w:t>
      </w:r>
      <w:r w:rsidR="002B5A37">
        <w:t xml:space="preserve">HDF5 metadata is communicated </w:t>
      </w:r>
      <w:r w:rsidR="008B1F4B">
        <w:t>outside</w:t>
      </w:r>
      <w:r w:rsidR="002B5A37">
        <w:t xml:space="preserve"> </w:t>
      </w:r>
      <w:r w:rsidR="008B1F4B">
        <w:t xml:space="preserve">the HDF5 </w:t>
      </w:r>
      <w:r w:rsidR="0016167C">
        <w:t>file</w:t>
      </w:r>
      <w:r w:rsidR="002B5A37">
        <w:t xml:space="preserve">, the VFD SWMR approach opens the possibility of implementing SWMR on storage systems that do not support POSIX file I/O semantics.  Finally, since the specialized </w:t>
      </w:r>
      <w:r w:rsidR="0033022B">
        <w:t xml:space="preserve">VFD </w:t>
      </w:r>
      <w:r w:rsidR="0016167C">
        <w:t xml:space="preserve">SWMR reader </w:t>
      </w:r>
      <w:r w:rsidR="002B5A37">
        <w:t xml:space="preserve">VFD is easily separated from the HDF5 library, SWMR support can be marketed </w:t>
      </w:r>
      <w:r w:rsidR="0016167C">
        <w:t>as an add-on</w:t>
      </w:r>
      <w:r w:rsidR="002B5A37">
        <w:t xml:space="preserve">. </w:t>
      </w:r>
    </w:p>
    <w:p w14:paraId="74E80EA2" w14:textId="66370E2B" w:rsidR="008C6BE3" w:rsidRDefault="001E4684" w:rsidP="00611674">
      <w:r>
        <w:t xml:space="preserve">In the following, keep in mind that </w:t>
      </w:r>
      <w:r w:rsidR="008A6E9D">
        <w:t>no</w:t>
      </w:r>
      <w:r>
        <w:t xml:space="preserve"> ver</w:t>
      </w:r>
      <w:r w:rsidR="00B603E2">
        <w:t>sion</w:t>
      </w:r>
      <w:r>
        <w:t xml:space="preserve"> of SWMR make</w:t>
      </w:r>
      <w:r w:rsidR="008A6E9D">
        <w:t>s</w:t>
      </w:r>
      <w:r>
        <w:t xml:space="preserve"> guarantees about the state of raw data.  They only guarantee </w:t>
      </w:r>
      <w:r w:rsidR="00A26FBD">
        <w:t xml:space="preserve">is </w:t>
      </w:r>
      <w:r>
        <w:t xml:space="preserve">that the reader will see </w:t>
      </w:r>
      <w:r w:rsidR="00B603E2">
        <w:t xml:space="preserve">a </w:t>
      </w:r>
      <w:r>
        <w:t xml:space="preserve">consistent view of the metadata – not that the raw data read through the use of this metadata will have made it to file yet. </w:t>
      </w:r>
    </w:p>
    <w:p w14:paraId="5C1E218B" w14:textId="69C2A626" w:rsidR="00BB764F" w:rsidRDefault="006A7CEF" w:rsidP="00BB764F">
      <w:pPr>
        <w:pStyle w:val="Heading2"/>
      </w:pPr>
      <w:bookmarkStart w:id="2" w:name="_Toc103918425"/>
      <w:r>
        <w:lastRenderedPageBreak/>
        <w:t>Outline of</w:t>
      </w:r>
      <w:r w:rsidR="00BB764F">
        <w:t xml:space="preserve"> this Document</w:t>
      </w:r>
      <w:bookmarkEnd w:id="2"/>
    </w:p>
    <w:p w14:paraId="5A9F8B9D" w14:textId="3EC5AAE4" w:rsidR="00BB764F" w:rsidRDefault="00BB764F" w:rsidP="00BB764F">
      <w:r>
        <w:t xml:space="preserve">Section 2 is an updated version of the sketch design </w:t>
      </w:r>
      <w:r w:rsidR="00E445EB">
        <w:t xml:space="preserve">of VFD SWMR.  It was written to propose the </w:t>
      </w:r>
      <w:r w:rsidR="006A7CEF">
        <w:t>concept, and in this context, it is intended to provide a conceptual introduction.  Note that it contains a number of oversimplifications, which are addressed in Section 3.</w:t>
      </w:r>
    </w:p>
    <w:p w14:paraId="6AFB1E48" w14:textId="52D178DF" w:rsidR="006A7CEF" w:rsidRDefault="006A7CEF" w:rsidP="00BB764F">
      <w:r>
        <w:t xml:space="preserve">Section 3 is the design document to which VFD SWMR is implemented.  It should fully define the function and design of all the code necessary to implement VFD SWMR.  Note that this section will evolve as implementation proceeds, </w:t>
      </w:r>
      <w:r w:rsidR="005568F1">
        <w:t xml:space="preserve">and unforeseen issues are addressed.  </w:t>
      </w:r>
    </w:p>
    <w:p w14:paraId="276B1A02" w14:textId="7AB0769A" w:rsidR="005568F1" w:rsidRDefault="005568F1" w:rsidP="00BB764F">
      <w:r>
        <w:t>When VFD SWMR</w:t>
      </w:r>
      <w:r w:rsidR="007F176B">
        <w:t xml:space="preserve"> is fully implemented, section 4</w:t>
      </w:r>
      <w:r>
        <w:t xml:space="preserve"> will address code organization details needed for maintenance purposes.</w:t>
      </w:r>
    </w:p>
    <w:p w14:paraId="4916DB0D" w14:textId="2239A97A" w:rsidR="005568F1" w:rsidRPr="00BB764F" w:rsidRDefault="007F176B" w:rsidP="00BB764F">
      <w:r>
        <w:t>Section 5</w:t>
      </w:r>
      <w:r w:rsidR="005568F1">
        <w:t xml:space="preserve"> is the design document for the test suite needed to validate and maintain VFD SWMR.  </w:t>
      </w:r>
      <w:r>
        <w:t>Initial versions will mostly list items to be tested.  As implementation progresses, it should be updated to discuss the structure of the test code.</w:t>
      </w:r>
    </w:p>
    <w:p w14:paraId="6C1424E7" w14:textId="263635D2" w:rsidR="001E4684" w:rsidRDefault="008C6BE3" w:rsidP="008C6BE3">
      <w:pPr>
        <w:pStyle w:val="Heading2"/>
      </w:pPr>
      <w:bookmarkStart w:id="3" w:name="_Toc103918426"/>
      <w:r>
        <w:t>Update Post Phase II Award</w:t>
      </w:r>
      <w:bookmarkEnd w:id="3"/>
      <w:r w:rsidR="001E4684">
        <w:t xml:space="preserve"> </w:t>
      </w:r>
    </w:p>
    <w:p w14:paraId="584A6A81" w14:textId="1B95B25E" w:rsidR="008C6BE3" w:rsidRDefault="008C6BE3" w:rsidP="008C6BE3">
      <w:r>
        <w:t>Since the above introduction was written, we have implemented the initial proof of concept version of VFD SWMR and won the phase 2 contract to extend and rework it into a production version.  We expect this task to be both easier and harder than one might expect.</w:t>
      </w:r>
    </w:p>
    <w:p w14:paraId="08BB7C21" w14:textId="54A58DD6" w:rsidR="008C6BE3" w:rsidRDefault="008C6BE3" w:rsidP="008C6BE3">
      <w:r>
        <w:t>Easier, because the initial implementation is remarkably complete, and requires only peripheral changes to convert it into a reasonable initial production version.</w:t>
      </w:r>
    </w:p>
    <w:p w14:paraId="1E37903F" w14:textId="55BEAFE1" w:rsidR="008C6BE3" w:rsidRDefault="008C6BE3" w:rsidP="008C6BE3">
      <w:r>
        <w:t>Harder, because we piggybacked on the existing SWMR test code, and wrote almost none of our own.  While this was sufficient to demonstrate that the concept works, it is quite in-adequate for production purposes.  Thus we must write a complete test suite (unit tests, integration tests, and performance tests) as one of our first orders of business.</w:t>
      </w:r>
    </w:p>
    <w:p w14:paraId="6D5331FD" w14:textId="54187BF5" w:rsidR="008C6BE3" w:rsidRDefault="008C6BE3" w:rsidP="008C6BE3">
      <w:r>
        <w:t xml:space="preserve">While Section 2 of this document remains largely unchanged, Section 3 (VFD SWMR Design) has been reworked to clean up many of the short cuts and temporary solutions that were necessary to implement the prototype within the time and budget allotted.  Note, however, that the first production version must still co-exist with the existing SWMR implementation.  Only when (and if) we decide to commit to VFD SWMR will we be able to begin the long and tedious task of removing the original implementation and </w:t>
      </w:r>
      <w:r w:rsidR="003443F4">
        <w:t>simplify</w:t>
      </w:r>
      <w:r>
        <w:t xml:space="preserve"> the code </w:t>
      </w:r>
      <w:r w:rsidR="003443F4">
        <w:t>accordingly</w:t>
      </w:r>
      <w:r>
        <w:t>.</w:t>
      </w:r>
    </w:p>
    <w:p w14:paraId="10531EAE" w14:textId="3B2E9DBC" w:rsidR="008C6BE3" w:rsidRDefault="008C6BE3" w:rsidP="008C6BE3">
      <w:r>
        <w:t>As of this writing</w:t>
      </w:r>
      <w:r w:rsidR="003443F4">
        <w:t xml:space="preserve"> (8/03</w:t>
      </w:r>
      <w:r>
        <w:t>/19), Section 4 (Implementation Details) remains empty.  Work has started on Section 5 (Testing), and will continue as we specify and implement the test suite.</w:t>
      </w:r>
    </w:p>
    <w:p w14:paraId="02D0DF53" w14:textId="024A96BD" w:rsidR="00895F86" w:rsidRDefault="005E2583" w:rsidP="00895F86">
      <w:pPr>
        <w:pStyle w:val="Heading2"/>
      </w:pPr>
      <w:bookmarkStart w:id="4" w:name="_Toc103918427"/>
      <w:r>
        <w:t>Update Prior to Merge into Develop</w:t>
      </w:r>
      <w:bookmarkEnd w:id="4"/>
    </w:p>
    <w:p w14:paraId="38F27E96" w14:textId="1C8ECE41" w:rsidR="00895F86" w:rsidRDefault="00895F86" w:rsidP="00895F86">
      <w:r>
        <w:t>Since the previous update, we have addressed most of the above mentioned peripheral issues in the initial implementation, and developed a test suite that exercises most elements of the HDF5 file format in combination with VFD SWMR.</w:t>
      </w:r>
    </w:p>
    <w:p w14:paraId="175986CD" w14:textId="233F95E4" w:rsidR="00895F86" w:rsidRDefault="00895F86" w:rsidP="00895F86">
      <w:r>
        <w:t>These tests have exposed a number of issues.  While most of these issues have been dealt with, the following are outstanding:</w:t>
      </w:r>
    </w:p>
    <w:p w14:paraId="7A1EC4F6" w14:textId="77777777" w:rsidR="00895F86" w:rsidRDefault="00895F86" w:rsidP="00895F86">
      <w:pPr>
        <w:pStyle w:val="ListParagraph"/>
        <w:numPr>
          <w:ilvl w:val="0"/>
          <w:numId w:val="64"/>
        </w:numPr>
      </w:pPr>
      <w:r>
        <w:t xml:space="preserve">The current implementation of variable length fields in datasets is fundamentally incompatible with VFD SWMR due to the fact that variable length data is currently stored in </w:t>
      </w:r>
      <w:r>
        <w:lastRenderedPageBreak/>
        <w:t xml:space="preserve">global heaps accessed via the metadata cache.  This is not as big a problem as it appears, as the current implementation of variable length data has very poor performance, and thus is not suitable for most SWMR applications.  A re-implementation of variable length data is in the planning stage.  While improved performance is the primary objective of the new implementation, it should also be compatible with VFD SWMR.  Unfortunately, we have no ETA for this re-implementation.  </w:t>
      </w:r>
    </w:p>
    <w:p w14:paraId="1D082A1E" w14:textId="5228AC34" w:rsidR="00895F86" w:rsidRDefault="00895F86" w:rsidP="005E2583">
      <w:pPr>
        <w:pStyle w:val="ListParagraph"/>
        <w:numPr>
          <w:ilvl w:val="0"/>
          <w:numId w:val="64"/>
        </w:numPr>
      </w:pPr>
      <w:r>
        <w:t xml:space="preserve">At present, the VFD SWMR implementation is hard coded to </w:t>
      </w:r>
      <w:r w:rsidR="005E2583">
        <w:t>use the sec2 VFD as the underlying VFD when operating in reader mode.  Sec2 must also be used in writer mode.  We plan to relax this by allowing the user to specify the underlying VFD as usual – with the constraint that it supports VFD SWMR.</w:t>
      </w:r>
    </w:p>
    <w:p w14:paraId="14C45138" w14:textId="77777777" w:rsidR="00895F86" w:rsidRDefault="00895F86" w:rsidP="00895F86">
      <w:r>
        <w:t xml:space="preserve">We have run initial performance tests, comparing elapsed time for a given sequence of writes to to a file opened for writing with VFD SWMR, to elapsed time for the same sequence of writes to a file opened in normal read / write mode.  Results varied depending on the number and size of datasets, and the number of extensible dimensions.  </w:t>
      </w:r>
    </w:p>
    <w:p w14:paraId="60EC663C" w14:textId="0E52B2A5" w:rsidR="00895F86" w:rsidRDefault="00895F86" w:rsidP="00895F86">
      <w:r>
        <w:t>Best results were obtained with small numbers (~5) of large data sets, where the VFD SWMR overhead was approximately zero.</w:t>
      </w:r>
    </w:p>
    <w:p w14:paraId="6CBA1AEF" w14:textId="623A4707" w:rsidR="00895F86" w:rsidRDefault="00895F86" w:rsidP="00895F86">
      <w:r>
        <w:t xml:space="preserve">Worst results were large numbers (~1000) of small data sets with two extensible dimensions, where overheads in the order of 100% were observed. </w:t>
      </w:r>
    </w:p>
    <w:p w14:paraId="5ED7385C" w14:textId="0D8FB515" w:rsidR="00895F86" w:rsidRDefault="00895F86" w:rsidP="00895F86">
      <w:r>
        <w:t xml:space="preserve">These results are preliminary, used synthetic loads, and are likely to change as we improve our performance tests, test on different systems, and optimize.  </w:t>
      </w:r>
    </w:p>
    <w:p w14:paraId="69FA6956" w14:textId="746DB224" w:rsidR="00895F86" w:rsidRDefault="00895F86" w:rsidP="00895F86">
      <w:r>
        <w:t>So far, we have not attempted similar performance tests on the VFD SWMR reader.</w:t>
      </w:r>
    </w:p>
    <w:p w14:paraId="7D631EC7" w14:textId="225F65BF" w:rsidR="005E2583" w:rsidRDefault="005E2583" w:rsidP="00895F86">
      <w:r>
        <w:t>Finally, note that we haven’t done a good job of keeping this design document up to date.  While section 2 is still quite usable, the code has drifted from section 3 in a number of places.  Section 4 (implementations details) remains empty, and section 5 needs to be updated for the current state of the test suite.</w:t>
      </w:r>
    </w:p>
    <w:p w14:paraId="7700C729" w14:textId="14AE8854" w:rsidR="00611674" w:rsidRDefault="002B5A37" w:rsidP="00611674">
      <w:pPr>
        <w:pStyle w:val="Heading1"/>
      </w:pPr>
      <w:bookmarkStart w:id="5" w:name="_Toc103918428"/>
      <w:r>
        <w:t>Conceptual Overview</w:t>
      </w:r>
      <w:bookmarkEnd w:id="5"/>
    </w:p>
    <w:p w14:paraId="715D8E1D" w14:textId="184D7681" w:rsidR="0016167C" w:rsidRDefault="00B046D0" w:rsidP="00611674">
      <w:r>
        <w:t>Observe that HDF5 metadata must be in a consistent state at the beginning and end of API calls</w:t>
      </w:r>
      <w:r w:rsidR="003F50DA">
        <w:rPr>
          <w:rStyle w:val="FootnoteReference"/>
        </w:rPr>
        <w:footnoteReference w:id="2"/>
      </w:r>
      <w:r>
        <w:t>.</w:t>
      </w:r>
      <w:r w:rsidR="007F428A">
        <w:t xml:space="preserve">  Thus we can safely make snapshots of HDF5 metadata at these points.  To support a maximum latency from a given writ</w:t>
      </w:r>
      <w:r w:rsidR="0016167C">
        <w:t>e to visibility of that write on the</w:t>
      </w:r>
      <w:r w:rsidR="007F428A">
        <w:t xml:space="preserve"> reader</w:t>
      </w:r>
      <w:r w:rsidR="0016167C">
        <w:t>s</w:t>
      </w:r>
      <w:r w:rsidR="007F428A">
        <w:t xml:space="preserve">, on the writer side we must take snapshots on a regular basis, and on the reader side, we must check for updates regularly as well.  </w:t>
      </w:r>
    </w:p>
    <w:p w14:paraId="73446C53" w14:textId="2A44B573" w:rsidR="008040DA" w:rsidRDefault="009A4A3C" w:rsidP="00611674">
      <w:r>
        <w:t xml:space="preserve">Let t be the desired maximum latency from write to visibility on the reader side.  Define one tick to be t/3.  With this definition in hand, </w:t>
      </w:r>
      <w:r w:rsidR="0016167C">
        <w:t>consider the following outlines of the cycle</w:t>
      </w:r>
      <w:r w:rsidR="00124EDA">
        <w:t>s</w:t>
      </w:r>
      <w:r w:rsidR="008040DA">
        <w:t xml:space="preserve"> of operation for the writer and readers.  </w:t>
      </w:r>
    </w:p>
    <w:p w14:paraId="73E579AF" w14:textId="51EEDC01" w:rsidR="00611674" w:rsidRDefault="008040DA" w:rsidP="00611674">
      <w:r>
        <w:t xml:space="preserve">Note that </w:t>
      </w:r>
      <w:r w:rsidR="0016167C">
        <w:t>these</w:t>
      </w:r>
      <w:r>
        <w:t xml:space="preserve"> </w:t>
      </w:r>
      <w:r w:rsidR="0016167C">
        <w:t>outlines assume</w:t>
      </w:r>
      <w:r>
        <w:t xml:space="preserve"> that all pieces of metadata are smaller than one page.  </w:t>
      </w:r>
      <w:r w:rsidR="004B35DE">
        <w:t xml:space="preserve">While we should be able to get very close to this using the latest file format, this presumption is probably not </w:t>
      </w:r>
      <w:r w:rsidR="004B35DE">
        <w:lastRenderedPageBreak/>
        <w:t>attainable with practical page sizes.  However, the assumption makes the cycle of operations easy to follow, and as shall be seen in section 3, the occasional exception can be handled easily as long the oversized pieces of metadata are not huge.</w:t>
      </w:r>
    </w:p>
    <w:p w14:paraId="5D4FDCC6" w14:textId="595DFA83" w:rsidR="009A4A3C" w:rsidRDefault="009A4A3C" w:rsidP="00EE74BB">
      <w:pPr>
        <w:pStyle w:val="Heading2"/>
      </w:pPr>
      <w:bookmarkStart w:id="6" w:name="_Toc103918429"/>
      <w:r>
        <w:t>Writer Cycle of Operation</w:t>
      </w:r>
      <w:bookmarkEnd w:id="6"/>
    </w:p>
    <w:p w14:paraId="22B69A91" w14:textId="4B830122" w:rsidR="009A4A3C" w:rsidRDefault="008040DA" w:rsidP="009A4A3C">
      <w:r>
        <w:t>Presume that the file has been created with paged allocation, and that all pieces of metadata are no larger than a single page.  Further suppose that we have modified</w:t>
      </w:r>
      <w:r w:rsidR="009A4A3C">
        <w:t xml:space="preserve"> the page buffer to track pages of metadata </w:t>
      </w:r>
      <w:r w:rsidR="00347723">
        <w:t xml:space="preserve">that </w:t>
      </w:r>
      <w:r w:rsidR="009A4A3C">
        <w:t>have changed during the current tick, and to hold in memory any page that has been modified during the current tick.</w:t>
      </w:r>
    </w:p>
    <w:p w14:paraId="0DC51E22" w14:textId="59FD3D18" w:rsidR="009A4A3C" w:rsidRDefault="008040DA" w:rsidP="009A4A3C">
      <w:r>
        <w:t xml:space="preserve">Presume also that the </w:t>
      </w:r>
      <w:r w:rsidR="009A4A3C">
        <w:t xml:space="preserve">API func enter / exit macros </w:t>
      </w:r>
      <w:r>
        <w:t xml:space="preserve">have been modified to </w:t>
      </w:r>
      <w:r w:rsidR="009A4A3C">
        <w:t>check to see if the current tick has expired</w:t>
      </w:r>
      <w:r w:rsidR="00C17178">
        <w:rPr>
          <w:rStyle w:val="FootnoteReference"/>
        </w:rPr>
        <w:footnoteReference w:id="3"/>
      </w:r>
      <w:r w:rsidR="009A4A3C">
        <w:t>, and invoke the “writer_end_of_tick()” function if it has.</w:t>
      </w:r>
    </w:p>
    <w:p w14:paraId="4BD878E6" w14:textId="3C99732E" w:rsidR="009A4A3C" w:rsidRDefault="009A4A3C" w:rsidP="009A4A3C">
      <w:r>
        <w:t>The writer_end_of_tick() function per</w:t>
      </w:r>
      <w:r w:rsidR="008040DA">
        <w:t>forms the following activities:</w:t>
      </w:r>
    </w:p>
    <w:p w14:paraId="65E47E5B" w14:textId="77777777" w:rsidR="008040DA" w:rsidRDefault="008040DA" w:rsidP="009A4A3C"/>
    <w:p w14:paraId="4AA2DA42" w14:textId="77777777" w:rsidR="009A4A3C" w:rsidRDefault="009A4A3C" w:rsidP="002C44EC">
      <w:pPr>
        <w:pStyle w:val="ListParagraph"/>
        <w:numPr>
          <w:ilvl w:val="0"/>
          <w:numId w:val="8"/>
        </w:numPr>
        <w:spacing w:after="0"/>
        <w:contextualSpacing/>
      </w:pPr>
      <w:r>
        <w:t>Flush the metadata cache to the page buffer.</w:t>
      </w:r>
    </w:p>
    <w:p w14:paraId="649BF37C" w14:textId="77777777" w:rsidR="009A4A3C" w:rsidRDefault="009A4A3C" w:rsidP="009A4A3C"/>
    <w:p w14:paraId="4DD8D043" w14:textId="7FC777BF" w:rsidR="009A4A3C" w:rsidRDefault="009A4A3C" w:rsidP="002C44EC">
      <w:pPr>
        <w:pStyle w:val="ListParagraph"/>
        <w:numPr>
          <w:ilvl w:val="0"/>
          <w:numId w:val="8"/>
        </w:numPr>
        <w:spacing w:after="0"/>
        <w:contextualSpacing/>
      </w:pPr>
      <w:r>
        <w:t xml:space="preserve">Write all metadata pages that have been modified to </w:t>
      </w:r>
      <w:r w:rsidR="008040DA">
        <w:t xml:space="preserve">the out of </w:t>
      </w:r>
      <w:r w:rsidR="00B303FC">
        <w:t xml:space="preserve">HDF5 </w:t>
      </w:r>
      <w:r w:rsidR="008040DA">
        <w:t>file backing store</w:t>
      </w:r>
      <w:r>
        <w:t>.  How this is done depends on whether the backing store is a POSIX file system, a NFS file system, or an object store.  See below for discussions of each of these options.</w:t>
      </w:r>
    </w:p>
    <w:p w14:paraId="11BA699E" w14:textId="77777777" w:rsidR="009A4A3C" w:rsidRDefault="009A4A3C" w:rsidP="009A4A3C"/>
    <w:p w14:paraId="37728C9E" w14:textId="15D86FC6" w:rsidR="009A4A3C" w:rsidRDefault="009A4A3C" w:rsidP="002C44EC">
      <w:pPr>
        <w:pStyle w:val="ListParagraph"/>
        <w:numPr>
          <w:ilvl w:val="0"/>
          <w:numId w:val="8"/>
        </w:numPr>
        <w:spacing w:after="0"/>
        <w:contextualSpacing/>
      </w:pPr>
      <w:r>
        <w:t>Construct / update the index mapping the base addresses of all pages of metadata to locations in the</w:t>
      </w:r>
      <w:r w:rsidR="00363064">
        <w:t xml:space="preserve"> out of</w:t>
      </w:r>
      <w:r w:rsidR="008B1F4B">
        <w:t xml:space="preserve"> HDF5</w:t>
      </w:r>
      <w:r w:rsidR="00363064">
        <w:t xml:space="preserve"> file </w:t>
      </w:r>
      <w:r>
        <w:t xml:space="preserve">backing store.  Replace the old version of the index with the new version.  How this is done again depends on the type of </w:t>
      </w:r>
      <w:r w:rsidR="001C149E">
        <w:t xml:space="preserve">out of </w:t>
      </w:r>
      <w:r w:rsidR="008B1F4B">
        <w:t xml:space="preserve">HDF5 </w:t>
      </w:r>
      <w:r w:rsidR="001C149E">
        <w:t xml:space="preserve">file </w:t>
      </w:r>
      <w:r>
        <w:t>backing store used.</w:t>
      </w:r>
    </w:p>
    <w:p w14:paraId="40896868" w14:textId="77777777" w:rsidR="009A4A3C" w:rsidRDefault="009A4A3C" w:rsidP="009A4A3C"/>
    <w:p w14:paraId="727743E8" w14:textId="5BA47081" w:rsidR="009A4A3C" w:rsidRDefault="009A4A3C" w:rsidP="002C44EC">
      <w:pPr>
        <w:pStyle w:val="ListParagraph"/>
        <w:numPr>
          <w:ilvl w:val="0"/>
          <w:numId w:val="8"/>
        </w:numPr>
        <w:spacing w:after="0"/>
        <w:contextualSpacing/>
      </w:pPr>
      <w:r>
        <w:t xml:space="preserve">Release space on the </w:t>
      </w:r>
      <w:r w:rsidR="008D7F61">
        <w:t xml:space="preserve">out of HDF5 file </w:t>
      </w:r>
      <w:r>
        <w:t xml:space="preserve">backing store that contains pages and/or indices that </w:t>
      </w:r>
      <w:r w:rsidR="0033022B">
        <w:t>have been superseded more than max_lag ticks ago, where max_lag</w:t>
      </w:r>
      <w:r>
        <w:t xml:space="preserve"> is user configurable and is least </w:t>
      </w:r>
      <w:r w:rsidR="00FE2E43">
        <w:t>7</w:t>
      </w:r>
      <w:r>
        <w:t>.</w:t>
      </w:r>
    </w:p>
    <w:p w14:paraId="64750B39" w14:textId="77777777" w:rsidR="009A4A3C" w:rsidRDefault="009A4A3C" w:rsidP="009A4A3C"/>
    <w:p w14:paraId="793C71EE" w14:textId="77777777" w:rsidR="009A4A3C" w:rsidRDefault="009A4A3C" w:rsidP="002C44EC">
      <w:pPr>
        <w:pStyle w:val="ListParagraph"/>
        <w:numPr>
          <w:ilvl w:val="0"/>
          <w:numId w:val="8"/>
        </w:numPr>
        <w:spacing w:after="0"/>
        <w:contextualSpacing/>
      </w:pPr>
      <w:r>
        <w:t>Make note of the start time of the new tick.</w:t>
      </w:r>
    </w:p>
    <w:p w14:paraId="1EEBAAB4" w14:textId="77777777" w:rsidR="009A4A3C" w:rsidRDefault="009A4A3C" w:rsidP="009A4A3C"/>
    <w:p w14:paraId="52007CF4" w14:textId="77777777" w:rsidR="009A4A3C" w:rsidRDefault="009A4A3C" w:rsidP="002C44EC">
      <w:pPr>
        <w:pStyle w:val="ListParagraph"/>
        <w:numPr>
          <w:ilvl w:val="0"/>
          <w:numId w:val="8"/>
        </w:numPr>
        <w:spacing w:after="0"/>
        <w:contextualSpacing/>
      </w:pPr>
      <w:r>
        <w:t>Resume normal processing.</w:t>
      </w:r>
    </w:p>
    <w:p w14:paraId="7BD1BC21" w14:textId="77777777" w:rsidR="009A4A3C" w:rsidRDefault="009A4A3C" w:rsidP="009A4A3C"/>
    <w:p w14:paraId="3341A85C" w14:textId="417E9524" w:rsidR="001C149E" w:rsidRDefault="001C149E" w:rsidP="009A4A3C">
      <w:r>
        <w:t>Note that the writer_end_of_tick() processing does not require any writes to the HDF5 file</w:t>
      </w:r>
      <w:r w:rsidR="001F7087">
        <w:t xml:space="preserve"> proper.  If the quantity of metadata is small enough</w:t>
      </w:r>
      <w:r w:rsidR="00895F86">
        <w:t xml:space="preserve"> to fit in the metadata cache and page buffer</w:t>
      </w:r>
      <w:r w:rsidR="001F7087">
        <w:t>, there may be no metadata writes to the HDF5 file until file close.</w:t>
      </w:r>
    </w:p>
    <w:p w14:paraId="7BCF61FF" w14:textId="77777777" w:rsidR="00347723" w:rsidRDefault="00DD5A73" w:rsidP="009A4A3C">
      <w:r>
        <w:t xml:space="preserve">Observe also that if an existing file is opened for VFD SWMR writing, there is no requirement that all metadata will </w:t>
      </w:r>
      <w:r w:rsidR="00A26FBD">
        <w:t xml:space="preserve">be </w:t>
      </w:r>
      <w:r>
        <w:t>written to the out of</w:t>
      </w:r>
      <w:r w:rsidR="008B1F4B">
        <w:t xml:space="preserve"> HDF5</w:t>
      </w:r>
      <w:r>
        <w:t xml:space="preserve"> file backing store.  Any metadata that has not been altered will remain in the file, and will be accessed normally by the reader.</w:t>
      </w:r>
      <w:r w:rsidR="008D7F61">
        <w:t xml:space="preserve"> Note however, that if a </w:t>
      </w:r>
      <w:r w:rsidR="008D7F61">
        <w:lastRenderedPageBreak/>
        <w:t>pre-existing piece of metadata is modified, it may not be written to the HDF5 file for at least max_lag ticks lest a lagging reader receive a “message from the future”.</w:t>
      </w:r>
      <w:r w:rsidR="0080077D">
        <w:t xml:space="preserve">  </w:t>
      </w:r>
    </w:p>
    <w:p w14:paraId="04509254" w14:textId="40B2CDD6" w:rsidR="00347723" w:rsidRDefault="00347723" w:rsidP="009A4A3C">
      <w:r>
        <w:t xml:space="preserve">Due to this constraint, it is possible for a flush to require up to </w:t>
      </w:r>
      <w:r w:rsidRPr="00347723">
        <w:rPr>
          <w:rFonts w:ascii="Courier" w:hAnsi="Courier"/>
          <w:sz w:val="20"/>
          <w:szCs w:val="20"/>
        </w:rPr>
        <w:t>max_lag</w:t>
      </w:r>
      <w:r>
        <w:t xml:space="preserve"> ticks to complete.  While the flush raw data at end of tick option (discussed in section 3) should remove most if not all reasons to flush a file while it is open for VFD SWMR writing, this point should be kept in mind.  Since the HDF5 file must be flushed as part of the close process, closing a file may take up to </w:t>
      </w:r>
      <w:r w:rsidRPr="00347723">
        <w:rPr>
          <w:rFonts w:ascii="Courier" w:hAnsi="Courier"/>
          <w:sz w:val="20"/>
          <w:szCs w:val="20"/>
        </w:rPr>
        <w:t>max_lag</w:t>
      </w:r>
      <w:r>
        <w:t xml:space="preserve"> ticks as well.</w:t>
      </w:r>
    </w:p>
    <w:p w14:paraId="3F7B8A69" w14:textId="36F9CD06" w:rsidR="001F7087" w:rsidRDefault="001F7087" w:rsidP="00467174">
      <w:pPr>
        <w:pStyle w:val="Heading3"/>
      </w:pPr>
      <w:bookmarkStart w:id="7" w:name="_Toc103918430"/>
      <w:r>
        <w:t>Management of</w:t>
      </w:r>
      <w:r w:rsidR="002D3EC7">
        <w:t xml:space="preserve"> the</w:t>
      </w:r>
      <w:r>
        <w:t xml:space="preserve"> Out of </w:t>
      </w:r>
      <w:r w:rsidR="008B1F4B">
        <w:t xml:space="preserve">HDF5 </w:t>
      </w:r>
      <w:r>
        <w:t>File Backing Store</w:t>
      </w:r>
      <w:bookmarkEnd w:id="7"/>
    </w:p>
    <w:p w14:paraId="13A22470" w14:textId="72BA9971" w:rsidR="001F7087" w:rsidRPr="001F7087" w:rsidRDefault="001F7087" w:rsidP="000D74C3">
      <w:pPr>
        <w:pStyle w:val="Heading4"/>
      </w:pPr>
      <w:bookmarkStart w:id="8" w:name="_Toc103918431"/>
      <w:r>
        <w:t>POSIX</w:t>
      </w:r>
      <w:bookmarkEnd w:id="8"/>
    </w:p>
    <w:p w14:paraId="61B8A9D1" w14:textId="40628D75" w:rsidR="001C149E" w:rsidRDefault="009A4A3C" w:rsidP="009A4A3C">
      <w:r>
        <w:t>In the case of a POSIX file system, pages of metadata are written to a metadata file</w:t>
      </w:r>
      <w:r w:rsidR="00895F86">
        <w:rPr>
          <w:rStyle w:val="FootnoteReference"/>
        </w:rPr>
        <w:footnoteReference w:id="4"/>
      </w:r>
      <w:r>
        <w:t xml:space="preserve"> in such a fashion as to avoid overwriting any page of metadata that has been listed in the m</w:t>
      </w:r>
      <w:r w:rsidR="0033022B">
        <w:t>etadata page index in the last max_lag</w:t>
      </w:r>
      <w:r>
        <w:t xml:space="preserve"> ticks.  After all modified metadata pages are written to the metadata file, the old index is overwritten with the new version.  In principle, this overwrite (along with the metadata page writes) should be atomic.  However, past experience indicates that we should include checksums to allow the reader to detect torn writes, and re-try until the torn write completes.  </w:t>
      </w:r>
    </w:p>
    <w:p w14:paraId="382B2D2F" w14:textId="5997CA74" w:rsidR="009A4A3C" w:rsidRDefault="009A4A3C" w:rsidP="009A4A3C">
      <w:r>
        <w:t>Here the index maps base addresses of metadata pages in the HDF5 file to base addresses in the metadata file.  Note that the metadata file need not be on the same physical file system as the HDF5 file proper – which avoids any file system contention between VFD SWMR related I/O and raw data I/O.</w:t>
      </w:r>
      <w:r w:rsidR="001F7087">
        <w:t xml:space="preserve">  If </w:t>
      </w:r>
      <w:r w:rsidR="0033022B">
        <w:t>sufficient</w:t>
      </w:r>
      <w:r w:rsidR="001F7087">
        <w:t xml:space="preserve"> RAM</w:t>
      </w:r>
      <w:r w:rsidR="0033022B">
        <w:t xml:space="preserve"> is available</w:t>
      </w:r>
      <w:r w:rsidR="001F7087">
        <w:t>, a small RAM disk would be ideal for the metadata file.</w:t>
      </w:r>
    </w:p>
    <w:p w14:paraId="6B712CD4" w14:textId="4FBF4696" w:rsidR="009A4A3C" w:rsidRDefault="001F7087" w:rsidP="000D74C3">
      <w:pPr>
        <w:pStyle w:val="Heading4"/>
      </w:pPr>
      <w:bookmarkStart w:id="9" w:name="_Toc103918432"/>
      <w:r>
        <w:t>NFS</w:t>
      </w:r>
      <w:bookmarkEnd w:id="9"/>
    </w:p>
    <w:p w14:paraId="0ED091CC" w14:textId="51E0CDCB" w:rsidR="001F7087" w:rsidRDefault="001F7087" w:rsidP="009A4A3C">
      <w:r>
        <w:t xml:space="preserve">NFS </w:t>
      </w:r>
      <w:r w:rsidR="00347723">
        <w:t xml:space="preserve">guarantees neither </w:t>
      </w:r>
      <w:r>
        <w:t xml:space="preserve">write ordering </w:t>
      </w:r>
      <w:r w:rsidR="00347723">
        <w:t>n</w:t>
      </w:r>
      <w:r>
        <w:t xml:space="preserve">or atomic writes.  However, from </w:t>
      </w:r>
      <w:r w:rsidR="0080077D">
        <w:t>our</w:t>
      </w:r>
      <w:r>
        <w:t xml:space="preserve"> cursory research, it does guarantee flush of all buffers on file close.</w:t>
      </w:r>
    </w:p>
    <w:p w14:paraId="15E9834F" w14:textId="3C88A435" w:rsidR="001D11AE" w:rsidRDefault="001F7087" w:rsidP="009A4A3C">
      <w:r>
        <w:t>This suggests that</w:t>
      </w:r>
      <w:r w:rsidR="00347723">
        <w:t>,</w:t>
      </w:r>
      <w:r>
        <w:t xml:space="preserve"> for NFS, the writer should construct a change list for the metadata file in a temporary file, close it, and then change its name to the next name in </w:t>
      </w:r>
      <w:r w:rsidR="00347723">
        <w:t>some</w:t>
      </w:r>
      <w:r>
        <w:t xml:space="preserve"> well defined sequence of </w:t>
      </w:r>
      <w:r w:rsidR="001D11AE">
        <w:t>metadata file deltas.</w:t>
      </w:r>
    </w:p>
    <w:p w14:paraId="71CA2783" w14:textId="6CABA42C" w:rsidR="001D11AE" w:rsidRDefault="001D11AE" w:rsidP="009A4A3C">
      <w:r>
        <w:t xml:space="preserve">The readers (or some </w:t>
      </w:r>
      <w:r w:rsidR="00017D31">
        <w:t>auxilary</w:t>
      </w:r>
      <w:r>
        <w:t xml:space="preserve"> process) would then check for an update </w:t>
      </w:r>
      <w:r w:rsidR="00FE2E43">
        <w:t xml:space="preserve">at least once </w:t>
      </w:r>
      <w:r>
        <w:t>every tick, and use all updates found to update a local copy of the metadata file.</w:t>
      </w:r>
      <w:r w:rsidR="00FE2E43">
        <w:rPr>
          <w:rStyle w:val="FootnoteReference"/>
        </w:rPr>
        <w:footnoteReference w:id="5"/>
      </w:r>
    </w:p>
    <w:p w14:paraId="04AE5865" w14:textId="647FFDBE" w:rsidR="001D11AE" w:rsidRDefault="001D11AE" w:rsidP="009A4A3C">
      <w:r>
        <w:t>To conserve file space, the updat</w:t>
      </w:r>
      <w:r w:rsidR="0033022B">
        <w:t>e</w:t>
      </w:r>
      <w:r w:rsidR="0003221C">
        <w:t>r</w:t>
      </w:r>
      <w:r w:rsidR="0033022B">
        <w:t xml:space="preserve"> files could be deleted after max_lag ticks – although a large max_lag</w:t>
      </w:r>
      <w:r>
        <w:t xml:space="preserve"> would be advisable to allow for network delays.</w:t>
      </w:r>
    </w:p>
    <w:p w14:paraId="59539CAE" w14:textId="7891DCCD" w:rsidR="009A4A3C" w:rsidRDefault="001F7087" w:rsidP="000D74C3">
      <w:pPr>
        <w:pStyle w:val="Heading4"/>
      </w:pPr>
      <w:bookmarkStart w:id="10" w:name="_Toc103918433"/>
      <w:r>
        <w:t>Object Store</w:t>
      </w:r>
      <w:bookmarkEnd w:id="10"/>
    </w:p>
    <w:p w14:paraId="771824D5" w14:textId="0C97A39B" w:rsidR="009A4A3C" w:rsidRDefault="009A4A3C" w:rsidP="00611674">
      <w:r>
        <w:t>The object store case is almost the same as the NFS case, with each metadata</w:t>
      </w:r>
      <w:r w:rsidR="001D11AE">
        <w:t xml:space="preserve"> file change list </w:t>
      </w:r>
      <w:r>
        <w:t xml:space="preserve">being written to a new </w:t>
      </w:r>
      <w:r w:rsidR="001D11AE">
        <w:t>object</w:t>
      </w:r>
      <w:r>
        <w:t xml:space="preserve">.  </w:t>
      </w:r>
    </w:p>
    <w:p w14:paraId="2ACD1273" w14:textId="5C33935D" w:rsidR="009A4A3C" w:rsidRDefault="009A4A3C" w:rsidP="00EE74BB">
      <w:pPr>
        <w:pStyle w:val="Heading2"/>
      </w:pPr>
      <w:bookmarkStart w:id="11" w:name="_Toc103918434"/>
      <w:r>
        <w:t>Reader Cycle of Operation</w:t>
      </w:r>
      <w:bookmarkEnd w:id="11"/>
    </w:p>
    <w:p w14:paraId="0383A206" w14:textId="316D42F3" w:rsidR="001D11AE" w:rsidRDefault="001D11AE" w:rsidP="001D11AE">
      <w:r>
        <w:t>As with the VFD SWMR writer, the page buffer must be used.</w:t>
      </w:r>
    </w:p>
    <w:p w14:paraId="4328410C" w14:textId="74A19E49" w:rsidR="001D11AE" w:rsidRDefault="00B23F90" w:rsidP="001D11AE">
      <w:r>
        <w:lastRenderedPageBreak/>
        <w:t>Presume that the</w:t>
      </w:r>
      <w:r w:rsidR="00F516A3">
        <w:t xml:space="preserve"> </w:t>
      </w:r>
      <w:r w:rsidR="0080077D">
        <w:t xml:space="preserve">VFD </w:t>
      </w:r>
      <w:r w:rsidR="00F516A3">
        <w:t xml:space="preserve">SWMR </w:t>
      </w:r>
      <w:r w:rsidR="0080077D">
        <w:t xml:space="preserve">reader </w:t>
      </w:r>
      <w:r w:rsidR="00F516A3">
        <w:t xml:space="preserve">VFD is stacked on top of whatever VFD </w:t>
      </w:r>
      <w:r w:rsidR="00124EDA">
        <w:t>is used to read</w:t>
      </w:r>
      <w:r w:rsidR="00F516A3">
        <w:t xml:space="preserve"> the HDF5 file prop</w:t>
      </w:r>
      <w:r w:rsidR="00A3349C">
        <w:t>er, and intercepts all reads of metadata pages that are listed in the index</w:t>
      </w:r>
      <w:r w:rsidR="00F516A3">
        <w:t xml:space="preserve">.  These reads are satisfied as directed by the index into the metadata file. </w:t>
      </w:r>
      <w:r w:rsidR="00552FF6">
        <w:t xml:space="preserve"> </w:t>
      </w:r>
      <w:r w:rsidR="001D11AE">
        <w:t xml:space="preserve">The exact details of the </w:t>
      </w:r>
      <w:r w:rsidR="00552FF6">
        <w:t xml:space="preserve">SWMR </w:t>
      </w:r>
      <w:r w:rsidR="001D11AE">
        <w:t xml:space="preserve">VFD depend </w:t>
      </w:r>
      <w:r w:rsidR="001B718F">
        <w:t>the details</w:t>
      </w:r>
      <w:r w:rsidR="00552FF6">
        <w:t xml:space="preserve"> of </w:t>
      </w:r>
      <w:r w:rsidR="0096316E">
        <w:t xml:space="preserve">the out of </w:t>
      </w:r>
      <w:r w:rsidR="008B1F4B">
        <w:t xml:space="preserve">HDF5 </w:t>
      </w:r>
      <w:r w:rsidR="00552FF6">
        <w:t>file backing store</w:t>
      </w:r>
      <w:r w:rsidR="001D11AE">
        <w:t xml:space="preserve"> – as before, POSIX, NFS, and objects stores are discussed individually below</w:t>
      </w:r>
      <w:r w:rsidR="00552FF6">
        <w:t>.</w:t>
      </w:r>
    </w:p>
    <w:p w14:paraId="0E5AC4ED" w14:textId="5C03B66D" w:rsidR="001D11AE" w:rsidRDefault="00B23F90" w:rsidP="001D11AE">
      <w:r>
        <w:t xml:space="preserve">Presume also that the </w:t>
      </w:r>
      <w:r w:rsidR="00552FF6">
        <w:t xml:space="preserve">metadata cache </w:t>
      </w:r>
      <w:r>
        <w:t>has been</w:t>
      </w:r>
      <w:r w:rsidR="00552FF6">
        <w:t xml:space="preserve"> modified </w:t>
      </w:r>
      <w:r w:rsidR="001D11AE">
        <w:t xml:space="preserve">so that it can invalidate all entries with base address within a specified range </w:t>
      </w:r>
      <w:r w:rsidR="00730A5D">
        <w:t>of addresses.  Note that this may</w:t>
      </w:r>
      <w:r w:rsidR="001D11AE">
        <w:t xml:space="preserve"> not </w:t>
      </w:r>
      <w:ins w:id="12" w:author="David Young" w:date="2019-08-12T11:06:00Z">
        <w:r w:rsidR="00D20E78">
          <w:t xml:space="preserve">be </w:t>
        </w:r>
      </w:ins>
      <w:r w:rsidR="001D11AE">
        <w:t>as easy as it sounds, as some metadata cache clients presume that metadata is loaded into the cache in a specific order – and thus may not react well to the eviction of randomly selected entries.  The correct solution is to modify these cache clients to support refreshes of internal entries from file</w:t>
      </w:r>
      <w:r w:rsidR="00730A5D">
        <w:rPr>
          <w:rStyle w:val="FootnoteReference"/>
        </w:rPr>
        <w:footnoteReference w:id="6"/>
      </w:r>
      <w:r w:rsidR="001D11AE">
        <w:t>.  However, a workable interim solution is to simply evict the on disk data structure of which the target entry is part, and reload it if it is needed.</w:t>
      </w:r>
      <w:r w:rsidR="001D11AE">
        <w:rPr>
          <w:rStyle w:val="FootnoteReference"/>
        </w:rPr>
        <w:footnoteReference w:id="7"/>
      </w:r>
    </w:p>
    <w:p w14:paraId="77425C7D" w14:textId="5ABF7AE1" w:rsidR="00124EDA" w:rsidRDefault="00124EDA" w:rsidP="001D11AE">
      <w:r>
        <w:t xml:space="preserve">Likewise, presume that the page buffer can </w:t>
      </w:r>
      <w:r w:rsidR="00086EAF">
        <w:t>evict</w:t>
      </w:r>
      <w:r>
        <w:t xml:space="preserve"> all pages listed as having changed in the metadata file index.</w:t>
      </w:r>
    </w:p>
    <w:p w14:paraId="28753051" w14:textId="33B28BAE" w:rsidR="001D11AE" w:rsidRDefault="00730A5D" w:rsidP="001D11AE">
      <w:r>
        <w:t xml:space="preserve">Finally presume that the </w:t>
      </w:r>
      <w:r w:rsidR="001D11AE">
        <w:t xml:space="preserve">API func enter macros </w:t>
      </w:r>
      <w:r>
        <w:t xml:space="preserve">have been modified </w:t>
      </w:r>
      <w:r w:rsidR="001D11AE">
        <w:t>to check to see if the current tick has expired, and call the reader_start_new_tick() function</w:t>
      </w:r>
      <w:r w:rsidR="00552FF6">
        <w:t xml:space="preserve"> if it has</w:t>
      </w:r>
      <w:r w:rsidR="001D11AE">
        <w:t>.</w:t>
      </w:r>
    </w:p>
    <w:p w14:paraId="32CB5BBC" w14:textId="77777777" w:rsidR="001D11AE" w:rsidRDefault="001D11AE" w:rsidP="001D11AE">
      <w:r>
        <w:t>The reader_start_new_tick() function performs the following activities:</w:t>
      </w:r>
    </w:p>
    <w:p w14:paraId="3E8AF9A3" w14:textId="77777777" w:rsidR="001D11AE" w:rsidRDefault="001D11AE" w:rsidP="001D11AE"/>
    <w:p w14:paraId="7CCE2E7A" w14:textId="5908E930" w:rsidR="001D11AE" w:rsidRDefault="001D11AE" w:rsidP="002C44EC">
      <w:pPr>
        <w:pStyle w:val="ListParagraph"/>
        <w:numPr>
          <w:ilvl w:val="0"/>
          <w:numId w:val="9"/>
        </w:numPr>
        <w:spacing w:after="0"/>
        <w:contextualSpacing/>
      </w:pPr>
      <w:r>
        <w:t xml:space="preserve">Direct the </w:t>
      </w:r>
      <w:r w:rsidR="0080077D">
        <w:t xml:space="preserve">reader </w:t>
      </w:r>
      <w:r>
        <w:t>VFD to reload the index, and determine which pages have been modified since the last time the index was reloaded.  For each modified page:</w:t>
      </w:r>
    </w:p>
    <w:p w14:paraId="0CDA0306" w14:textId="77777777" w:rsidR="001D11AE" w:rsidRDefault="001D11AE" w:rsidP="002C44EC">
      <w:pPr>
        <w:pStyle w:val="ListParagraph"/>
        <w:numPr>
          <w:ilvl w:val="1"/>
          <w:numId w:val="9"/>
        </w:numPr>
        <w:spacing w:after="0"/>
        <w:contextualSpacing/>
      </w:pPr>
      <w:r>
        <w:t>Evict the old version of the page from the page buffer.</w:t>
      </w:r>
    </w:p>
    <w:p w14:paraId="09B84A1A" w14:textId="72224B18" w:rsidR="00086EAF" w:rsidRDefault="001D11AE" w:rsidP="00086EAF">
      <w:pPr>
        <w:pStyle w:val="ListParagraph"/>
        <w:numPr>
          <w:ilvl w:val="1"/>
          <w:numId w:val="9"/>
        </w:numPr>
        <w:spacing w:after="0"/>
        <w:contextualSpacing/>
      </w:pPr>
      <w:r>
        <w:t>Instruct the metadata cache to invalidate all entries located in the modified page.</w:t>
      </w:r>
    </w:p>
    <w:p w14:paraId="3A640365" w14:textId="77777777" w:rsidR="001D11AE" w:rsidRDefault="001D11AE" w:rsidP="001D11AE"/>
    <w:p w14:paraId="29E31A47" w14:textId="77777777" w:rsidR="001D11AE" w:rsidRDefault="001D11AE" w:rsidP="002C44EC">
      <w:pPr>
        <w:pStyle w:val="ListParagraph"/>
        <w:numPr>
          <w:ilvl w:val="0"/>
          <w:numId w:val="9"/>
        </w:numPr>
        <w:spacing w:after="0"/>
        <w:contextualSpacing/>
      </w:pPr>
      <w:r>
        <w:t>Make note of the start time of the new tick, so that its end can be detected.</w:t>
      </w:r>
    </w:p>
    <w:p w14:paraId="0873CE71" w14:textId="77777777" w:rsidR="001D11AE" w:rsidRDefault="001D11AE" w:rsidP="001D11AE">
      <w:pPr>
        <w:pStyle w:val="ListParagraph"/>
      </w:pPr>
    </w:p>
    <w:p w14:paraId="5DC384D0" w14:textId="77777777" w:rsidR="001D11AE" w:rsidRDefault="001D11AE" w:rsidP="002C44EC">
      <w:pPr>
        <w:pStyle w:val="ListParagraph"/>
        <w:numPr>
          <w:ilvl w:val="0"/>
          <w:numId w:val="9"/>
        </w:numPr>
        <w:spacing w:after="0"/>
        <w:contextualSpacing/>
      </w:pPr>
      <w:r>
        <w:t>Resume normal processing.</w:t>
      </w:r>
    </w:p>
    <w:p w14:paraId="734E9338" w14:textId="77777777" w:rsidR="004906A1" w:rsidRDefault="004906A1" w:rsidP="004906A1">
      <w:pPr>
        <w:spacing w:after="0"/>
        <w:contextualSpacing/>
      </w:pPr>
    </w:p>
    <w:p w14:paraId="30CB0F82" w14:textId="628158E2" w:rsidR="001D11AE" w:rsidRDefault="002D3EC7" w:rsidP="00467174">
      <w:pPr>
        <w:pStyle w:val="Heading3"/>
      </w:pPr>
      <w:bookmarkStart w:id="13" w:name="_Toc103918435"/>
      <w:r>
        <w:t xml:space="preserve">Management of the Out of </w:t>
      </w:r>
      <w:r w:rsidR="008B1F4B">
        <w:t xml:space="preserve">HDF5 </w:t>
      </w:r>
      <w:r>
        <w:t>File Backing Store</w:t>
      </w:r>
      <w:bookmarkEnd w:id="13"/>
    </w:p>
    <w:p w14:paraId="791EAFEF" w14:textId="4AB84F56" w:rsidR="001D11AE" w:rsidRDefault="001D11AE" w:rsidP="001D11AE">
      <w:r>
        <w:t>As indicated ab</w:t>
      </w:r>
      <w:r w:rsidR="0080077D">
        <w:t>ove, the details of the VFD SWMR reader</w:t>
      </w:r>
      <w:r>
        <w:t xml:space="preserve"> VFD depend on the type of backing store used to store the metadata:</w:t>
      </w:r>
    </w:p>
    <w:p w14:paraId="29506F7E" w14:textId="0D354FEF" w:rsidR="001D11AE" w:rsidRDefault="00730A5D" w:rsidP="000D74C3">
      <w:pPr>
        <w:pStyle w:val="Heading4"/>
      </w:pPr>
      <w:bookmarkStart w:id="14" w:name="_Toc103918436"/>
      <w:r>
        <w:t>POSIX</w:t>
      </w:r>
      <w:bookmarkEnd w:id="14"/>
    </w:p>
    <w:p w14:paraId="56EBBEA7" w14:textId="100DD644" w:rsidR="00475D3A" w:rsidRDefault="001D11AE" w:rsidP="001D11AE">
      <w:r>
        <w:t xml:space="preserve">In the case of POSIX file systems, when a page of metadata is requested by the page buffer, use the index to find the offset of the desired page in the metadata file, read the desired page, and pass it to </w:t>
      </w:r>
      <w:r>
        <w:lastRenderedPageBreak/>
        <w:t xml:space="preserve">the page buffer.  When reading either the index or a metadata page, verify its checksum, and retry until the checksum is correct, or the </w:t>
      </w:r>
      <w:r w:rsidR="00A3349C">
        <w:t>maximum number of retries is exceeded</w:t>
      </w:r>
      <w:r>
        <w:t xml:space="preserve">.  </w:t>
      </w:r>
    </w:p>
    <w:p w14:paraId="0DD1FE6E" w14:textId="5019F983" w:rsidR="001D11AE" w:rsidRDefault="001D11AE" w:rsidP="001D11AE">
      <w:r>
        <w:t>Note that the index must provide a consistent view of the HDF5 file’s metadata, as on the writer, the metadata cache was flushed to the page buffer before the index was created, and the tick ended at either the beginning or end of an API call.  Further, no metadata page</w:t>
      </w:r>
      <w:r w:rsidR="0080077D">
        <w:t xml:space="preserve"> is overwritten until at least max_lag</w:t>
      </w:r>
      <w:r>
        <w:t xml:space="preserve"> ticks have passed since the last time the page was mentioned in an index.  Since the index is at most a little over 2 ticks old, </w:t>
      </w:r>
      <w:r w:rsidR="008329DF">
        <w:t>since the page buffer is purged</w:t>
      </w:r>
      <w:r>
        <w:t xml:space="preserve"> of any superseded pages e</w:t>
      </w:r>
      <w:r w:rsidR="008329DF">
        <w:t xml:space="preserve">ach time a new index is loaded, and since any possibly superseded entries are likewise evicted from the metadata cache, </w:t>
      </w:r>
      <w:r>
        <w:t>this precludes any inconsistencies.</w:t>
      </w:r>
    </w:p>
    <w:p w14:paraId="4C1A8AA4" w14:textId="3C4939F8" w:rsidR="001D11AE" w:rsidRDefault="00475D3A" w:rsidP="000D74C3">
      <w:pPr>
        <w:pStyle w:val="Heading4"/>
      </w:pPr>
      <w:bookmarkStart w:id="15" w:name="_Toc103918437"/>
      <w:r>
        <w:t>NFS</w:t>
      </w:r>
      <w:bookmarkEnd w:id="15"/>
    </w:p>
    <w:p w14:paraId="5D051A4D" w14:textId="1D363DE3" w:rsidR="002B573C" w:rsidRDefault="001D11AE" w:rsidP="001D11AE">
      <w:r>
        <w:t xml:space="preserve">In the case of NFS file system, things are a bit more difficult, as there is no guarantee of write ordering.  </w:t>
      </w:r>
      <w:r w:rsidR="00475D3A">
        <w:t>However, since NFS apparently guarantees full flush to backing store on close, the metadata file change list files discussed in 2.1.1.2</w:t>
      </w:r>
      <w:r w:rsidR="002B573C">
        <w:t xml:space="preserve"> </w:t>
      </w:r>
      <w:r w:rsidR="00CF0BAB">
        <w:t xml:space="preserve">should be complete </w:t>
      </w:r>
      <w:r w:rsidR="002B573C">
        <w:t>by the time they become visible.</w:t>
      </w:r>
    </w:p>
    <w:p w14:paraId="44F0FB77" w14:textId="75EDD909" w:rsidR="0003221C" w:rsidRDefault="0003221C" w:rsidP="001D11AE">
      <w:r>
        <w:t xml:space="preserve">To avoid complicating the VFD SWMR reader further, we require that the VFD SWMR reader have access to a POSIX file system, </w:t>
      </w:r>
      <w:r w:rsidR="00B23543">
        <w:t>to</w:t>
      </w:r>
      <w:r>
        <w:t xml:space="preserve"> use an auxiliary process to poll for updater files, and</w:t>
      </w:r>
      <w:r w:rsidR="00286E41">
        <w:t xml:space="preserve"> to</w:t>
      </w:r>
      <w:r>
        <w:t xml:space="preserve"> apply them to the local copy of the metadata file.  This allows the VFD SWMR reader to be used in the NFS case without change.  This should not be a burden, as a local </w:t>
      </w:r>
      <w:r w:rsidR="00017D31">
        <w:t xml:space="preserve">POSIX </w:t>
      </w:r>
      <w:r>
        <w:t>file system will be available on most systems, and if not, a small RAM disc should be sufficient for the local copy of the metadata file.</w:t>
      </w:r>
    </w:p>
    <w:p w14:paraId="4FF8C184" w14:textId="7E933D21" w:rsidR="002B573C" w:rsidRDefault="0003221C" w:rsidP="001D11AE">
      <w:r>
        <w:t xml:space="preserve">When the auxiliary process is started, it must poll the </w:t>
      </w:r>
      <w:r w:rsidR="002B573C">
        <w:t xml:space="preserve">NFS </w:t>
      </w:r>
      <w:r w:rsidR="001D11AE">
        <w:t xml:space="preserve">file system </w:t>
      </w:r>
      <w:r w:rsidR="002B573C">
        <w:t xml:space="preserve">to see if any new </w:t>
      </w:r>
      <w:r>
        <w:t>updater files</w:t>
      </w:r>
      <w:r w:rsidR="002B573C">
        <w:t xml:space="preserve"> have become available.  If any have, it must </w:t>
      </w:r>
      <w:r>
        <w:t>apply</w:t>
      </w:r>
      <w:r w:rsidR="002B573C">
        <w:t xml:space="preserve"> these files </w:t>
      </w:r>
      <w:r>
        <w:t>to the local copy of the metadata file</w:t>
      </w:r>
      <w:r w:rsidR="00017D31">
        <w:t xml:space="preserve"> </w:t>
      </w:r>
      <w:r w:rsidR="002B573C">
        <w:t xml:space="preserve">in strict sequential order – if there is a gap, subsequent </w:t>
      </w:r>
      <w:r>
        <w:t>updater</w:t>
      </w:r>
      <w:r w:rsidR="002B573C">
        <w:t xml:space="preserve"> files must not be processed until the gap is filled.</w:t>
      </w:r>
      <w:r w:rsidR="00347723">
        <w:rPr>
          <w:rStyle w:val="FootnoteReference"/>
        </w:rPr>
        <w:footnoteReference w:id="8"/>
      </w:r>
      <w:r w:rsidR="00347723">
        <w:t xml:space="preserve">  </w:t>
      </w:r>
    </w:p>
    <w:p w14:paraId="55B580DE" w14:textId="38B03865" w:rsidR="001D11AE" w:rsidRDefault="00915C46" w:rsidP="000D74C3">
      <w:pPr>
        <w:pStyle w:val="Heading4"/>
      </w:pPr>
      <w:bookmarkStart w:id="16" w:name="_Toc103918438"/>
      <w:r>
        <w:t>Object Store</w:t>
      </w:r>
      <w:bookmarkEnd w:id="16"/>
    </w:p>
    <w:p w14:paraId="4B117680" w14:textId="55992714" w:rsidR="00915C46" w:rsidRDefault="001D11AE" w:rsidP="001D11AE">
      <w:r>
        <w:t xml:space="preserve">The object store case is almost the same as NFS, save that </w:t>
      </w:r>
      <w:r w:rsidR="00915C46">
        <w:t xml:space="preserve">we may not have a way of ensuring atomic creation of metadata file change list objects.  An obvious way of addressing this is to checksum the metadata file change list object and </w:t>
      </w:r>
      <w:r w:rsidR="00011733">
        <w:t>either retry or wait a tick</w:t>
      </w:r>
      <w:r w:rsidR="00915C46">
        <w:t xml:space="preserve"> if the checksum fails.</w:t>
      </w:r>
    </w:p>
    <w:p w14:paraId="3EC6CF2A" w14:textId="78688EB7" w:rsidR="002D3EC7" w:rsidRPr="002D3EC7" w:rsidRDefault="002D3EC7" w:rsidP="00467174">
      <w:pPr>
        <w:pStyle w:val="Heading3"/>
      </w:pPr>
      <w:bookmarkStart w:id="17" w:name="_Toc103918439"/>
      <w:r>
        <w:t xml:space="preserve">A Hidden </w:t>
      </w:r>
      <w:r w:rsidR="00CC2713">
        <w:t>Assumption</w:t>
      </w:r>
      <w:bookmarkEnd w:id="17"/>
    </w:p>
    <w:p w14:paraId="6CF3EBE4" w14:textId="4B116905" w:rsidR="001D11AE" w:rsidRDefault="00350D2E" w:rsidP="001D11AE">
      <w:r>
        <w:t xml:space="preserve">Our discussion of the </w:t>
      </w:r>
      <w:r w:rsidR="002D3EC7">
        <w:t xml:space="preserve">VFD SWMR reader is not complete without </w:t>
      </w:r>
      <w:r>
        <w:t>discussing</w:t>
      </w:r>
      <w:r w:rsidR="002D3EC7">
        <w:t xml:space="preserve"> the hidden assumption that</w:t>
      </w:r>
      <w:r w:rsidR="001D11AE">
        <w:t xml:space="preserve"> the reader that it will be able to complete each API call promptly – certainly within a tick.</w:t>
      </w:r>
    </w:p>
    <w:p w14:paraId="706728B8" w14:textId="0D25DD86" w:rsidR="001D11AE" w:rsidRDefault="001D11AE" w:rsidP="001D11AE">
      <w:r>
        <w:t>This need not be the case on a heavily loaded system, where the scheduler and contention for access to the file system can introduce arbitrary delays.</w:t>
      </w:r>
      <w:r w:rsidR="00A26FBD">
        <w:rPr>
          <w:rStyle w:val="FootnoteReference"/>
        </w:rPr>
        <w:footnoteReference w:id="9"/>
      </w:r>
      <w:r>
        <w:t xml:space="preserve"> </w:t>
      </w:r>
      <w:r w:rsidR="00A26FBD">
        <w:t xml:space="preserve"> </w:t>
      </w:r>
      <w:r>
        <w:t xml:space="preserve">In addition to breaking the real time requirement, </w:t>
      </w:r>
      <w:r>
        <w:lastRenderedPageBreak/>
        <w:t>if the delay exc</w:t>
      </w:r>
      <w:r w:rsidR="00A3349C">
        <w:t>eeds max_lag</w:t>
      </w:r>
      <w:r>
        <w:t xml:space="preserve"> ticks, it is possible that the reader will attempt to read a page of metadata </w:t>
      </w:r>
      <w:r w:rsidR="00B450AC">
        <w:t xml:space="preserve">from the metadata file </w:t>
      </w:r>
      <w:r>
        <w:t>that h</w:t>
      </w:r>
      <w:r w:rsidR="002D3EC7">
        <w:t>as been overwritten or deleted.</w:t>
      </w:r>
    </w:p>
    <w:p w14:paraId="3F80948E" w14:textId="156D4B2C" w:rsidR="001D11AE" w:rsidRDefault="001D11AE" w:rsidP="001D11AE">
      <w:r>
        <w:t xml:space="preserve">Given that </w:t>
      </w:r>
      <w:r w:rsidR="002D3EC7">
        <w:t>an objective of VFD SWMR</w:t>
      </w:r>
      <w:r>
        <w:t xml:space="preserve"> is to </w:t>
      </w:r>
      <w:r w:rsidR="002D3EC7">
        <w:t>support</w:t>
      </w:r>
      <w:r>
        <w:t xml:space="preserve"> real time access to data written to the HDF5 file, </w:t>
      </w:r>
      <w:r w:rsidR="00A3349C">
        <w:t>we</w:t>
      </w:r>
      <w:r>
        <w:t xml:space="preserve"> could be forgiven for dismissing this problem on the grounds that the host system is not capable of meeting the specified real time constraint, and thus we have already failed, and </w:t>
      </w:r>
      <w:r w:rsidR="00A3349C">
        <w:t>we</w:t>
      </w:r>
      <w:r w:rsidR="002D3EC7">
        <w:t xml:space="preserve"> </w:t>
      </w:r>
      <w:r>
        <w:t xml:space="preserve">need not concern </w:t>
      </w:r>
      <w:r w:rsidR="00350D2E">
        <w:t>ourselves</w:t>
      </w:r>
      <w:r>
        <w:t xml:space="preserve"> with secondary failures.</w:t>
      </w:r>
    </w:p>
    <w:p w14:paraId="399C1B0F" w14:textId="63070BAC" w:rsidR="001D11AE" w:rsidRDefault="001D11AE" w:rsidP="001D11AE">
      <w:r>
        <w:t>That said, not all users require true real time SWMR, and thus a</w:t>
      </w:r>
      <w:r w:rsidR="0003221C">
        <w:t xml:space="preserve"> list and</w:t>
      </w:r>
      <w:r>
        <w:t xml:space="preserve"> brief discussion of po</w:t>
      </w:r>
      <w:r w:rsidR="002D3EC7">
        <w:t>ssible solutions may be useful:</w:t>
      </w:r>
    </w:p>
    <w:p w14:paraId="3D6EBDE7" w14:textId="77777777" w:rsidR="002D3EC7" w:rsidRDefault="002D3EC7" w:rsidP="001D11AE"/>
    <w:p w14:paraId="34C6E3DE" w14:textId="77777777" w:rsidR="001D11AE" w:rsidRDefault="001D11AE" w:rsidP="002C44EC">
      <w:pPr>
        <w:pStyle w:val="ListParagraph"/>
        <w:numPr>
          <w:ilvl w:val="0"/>
          <w:numId w:val="10"/>
        </w:numPr>
        <w:spacing w:after="0"/>
        <w:contextualSpacing/>
      </w:pPr>
      <w:r>
        <w:t>Increase tick length – thereby reducing the load on the host system.</w:t>
      </w:r>
    </w:p>
    <w:p w14:paraId="4D20982F" w14:textId="77777777" w:rsidR="001D11AE" w:rsidRDefault="001D11AE" w:rsidP="001D11AE"/>
    <w:p w14:paraId="767B296C" w14:textId="2A27F0D3" w:rsidR="001D11AE" w:rsidRDefault="00A3349C" w:rsidP="002C44EC">
      <w:pPr>
        <w:pStyle w:val="ListParagraph"/>
        <w:numPr>
          <w:ilvl w:val="0"/>
          <w:numId w:val="10"/>
        </w:numPr>
        <w:spacing w:after="0"/>
        <w:contextualSpacing/>
      </w:pPr>
      <w:r>
        <w:t>Increase max_lag such that max_lag</w:t>
      </w:r>
      <w:r w:rsidR="001D11AE">
        <w:t xml:space="preserve"> * (tick length) is greater than the maximum expected delay.</w:t>
      </w:r>
    </w:p>
    <w:p w14:paraId="6DF11914" w14:textId="77777777" w:rsidR="001D11AE" w:rsidRDefault="001D11AE" w:rsidP="001D11AE"/>
    <w:p w14:paraId="555C166A" w14:textId="1CE99840" w:rsidR="001D11AE" w:rsidRDefault="001D11AE" w:rsidP="002C44EC">
      <w:pPr>
        <w:pStyle w:val="ListParagraph"/>
        <w:numPr>
          <w:ilvl w:val="0"/>
          <w:numId w:val="10"/>
        </w:numPr>
        <w:spacing w:after="0"/>
        <w:contextualSpacing/>
      </w:pPr>
      <w:r>
        <w:t>Modify the metadata cache entry load</w:t>
      </w:r>
      <w:r w:rsidR="00A3349C">
        <w:t xml:space="preserve"> code to notice when more than max_lag</w:t>
      </w:r>
      <w:r>
        <w:t>-1 ticks have passed since the last time the index was loaded, and force a re-try of the API call if it has.</w:t>
      </w:r>
    </w:p>
    <w:p w14:paraId="48D4CDFA" w14:textId="77777777" w:rsidR="001D11AE" w:rsidRDefault="001D11AE" w:rsidP="001D11AE"/>
    <w:p w14:paraId="26EED81F" w14:textId="53117D67" w:rsidR="001D11AE" w:rsidRDefault="001D11AE" w:rsidP="001D11AE">
      <w:r>
        <w:t xml:space="preserve">Options 1 &amp; 2 are obvious, easy to implement, and should be supported.  While option 3 is a </w:t>
      </w:r>
      <w:r w:rsidR="00A3349C">
        <w:t>possible solution</w:t>
      </w:r>
      <w:r w:rsidR="00B450AC">
        <w:rPr>
          <w:rStyle w:val="FootnoteReference"/>
        </w:rPr>
        <w:footnoteReference w:id="10"/>
      </w:r>
      <w:r w:rsidR="00A3349C">
        <w:t>, we</w:t>
      </w:r>
      <w:r>
        <w:t xml:space="preserve"> reject it because re-introduces a great deal of SWMR specific code and complexity into the library, for the purpose of supporting the user who is attempting to run </w:t>
      </w:r>
      <w:r w:rsidR="00B450AC">
        <w:t xml:space="preserve">VFD </w:t>
      </w:r>
      <w:r>
        <w:t>SWMR on marginal hardware with</w:t>
      </w:r>
      <w:r w:rsidR="00A3349C">
        <w:t xml:space="preserve"> an</w:t>
      </w:r>
      <w:r>
        <w:t xml:space="preserve"> insufficient</w:t>
      </w:r>
      <w:r w:rsidR="00CF0BAB">
        <w:t>ly</w:t>
      </w:r>
      <w:r>
        <w:t xml:space="preserve"> </w:t>
      </w:r>
      <w:r w:rsidR="002D3EC7">
        <w:t xml:space="preserve">capable </w:t>
      </w:r>
      <w:r>
        <w:t xml:space="preserve">backing store.  More to the point, </w:t>
      </w:r>
      <w:r w:rsidR="00350D2E">
        <w:t>a</w:t>
      </w:r>
      <w:r>
        <w:t xml:space="preserve"> major impetus behind VFD SWMR is to minimize the amount of SWMR specific code in the HDF5 library proper, and thereby to simplify it and facilitate maintenance. </w:t>
      </w:r>
    </w:p>
    <w:p w14:paraId="5D4C4EE3" w14:textId="124E0C45" w:rsidR="001D11AE" w:rsidRDefault="001D11AE" w:rsidP="00EE74BB">
      <w:pPr>
        <w:pStyle w:val="Heading2"/>
      </w:pPr>
      <w:r>
        <w:t xml:space="preserve"> </w:t>
      </w:r>
      <w:bookmarkStart w:id="18" w:name="_Toc103918440"/>
      <w:r w:rsidR="002D3EC7">
        <w:t>Maximum Delay from Write to Read</w:t>
      </w:r>
      <w:bookmarkEnd w:id="18"/>
    </w:p>
    <w:p w14:paraId="795CAB0A" w14:textId="77777777" w:rsidR="002D3EC7" w:rsidRDefault="001D11AE" w:rsidP="001D11AE">
      <w:r>
        <w:t xml:space="preserve">If we assume instantaneous file system response, and HDF5 API calls that are frequent relative to the tick frequency, the maximum delay from write to read with the above scheme should be a little more than two ticks – we add the remainder of the third tick to allow for I/O delays, delays between the end of a tick and the next API call on the </w:t>
      </w:r>
      <w:r w:rsidR="002D3EC7">
        <w:t>writer</w:t>
      </w:r>
      <w:r>
        <w:t xml:space="preserve">, for writing metadata pages, and for constructing and writing indices.  </w:t>
      </w:r>
    </w:p>
    <w:p w14:paraId="386FE78F" w14:textId="37D2F8C1" w:rsidR="001D11AE" w:rsidRDefault="001D11AE" w:rsidP="001D11AE">
      <w:r>
        <w:t xml:space="preserve">This should be adequate assuming a POSIX file system that is not overloaded, and a tick </w:t>
      </w:r>
      <w:r w:rsidR="00A72883">
        <w:t>size</w:t>
      </w:r>
      <w:r>
        <w:t xml:space="preserve"> that is very large compared to the file system response time.  Since the file system used for the metadata file need not be the same as that used for the HDF5 file proper</w:t>
      </w:r>
      <w:r w:rsidR="00A72883">
        <w:rPr>
          <w:rStyle w:val="FootnoteReference"/>
        </w:rPr>
        <w:footnoteReference w:id="11"/>
      </w:r>
      <w:r>
        <w:t>, this latter constraint should be fairly easy to meet.</w:t>
      </w:r>
    </w:p>
    <w:p w14:paraId="55286EB0" w14:textId="1D0B7E09" w:rsidR="001D11AE" w:rsidRDefault="001D11AE" w:rsidP="001D11AE">
      <w:r>
        <w:t xml:space="preserve">In contrast, </w:t>
      </w:r>
      <w:r w:rsidR="00A72883">
        <w:t xml:space="preserve">this will likely not </w:t>
      </w:r>
      <w:r>
        <w:t xml:space="preserve">be the case with NFS and object stores unless the tick size is quite large (i.e. 10s of seconds, or more), since neither of these storage systems are designed for speed or </w:t>
      </w:r>
      <w:r w:rsidR="00A72883">
        <w:t xml:space="preserve">to </w:t>
      </w:r>
      <w:r>
        <w:t>guarantee write ordering.</w:t>
      </w:r>
    </w:p>
    <w:p w14:paraId="7CE78202" w14:textId="4F2D7978" w:rsidR="001D11AE" w:rsidRDefault="00A44D0E" w:rsidP="00EE74BB">
      <w:pPr>
        <w:pStyle w:val="Heading2"/>
      </w:pPr>
      <w:bookmarkStart w:id="19" w:name="_Toc103918441"/>
      <w:r>
        <w:lastRenderedPageBreak/>
        <w:t>Parallel VFD SWMR</w:t>
      </w:r>
      <w:bookmarkEnd w:id="19"/>
    </w:p>
    <w:p w14:paraId="5F6BB3E7" w14:textId="71E3EF4A" w:rsidR="001D11AE" w:rsidRDefault="001D11AE" w:rsidP="001D11AE">
      <w:r>
        <w:t>As s</w:t>
      </w:r>
      <w:r w:rsidR="00A44D0E">
        <w:t>hould be obvious from the above cycles of operation</w:t>
      </w:r>
      <w:r>
        <w:t xml:space="preserve">, VFD SWMR is largely orthogonal to the normal operation of the HDF5 library.  Thus, the only major additional requirement for using VFD SWMR with parallel computations is to enable the page buffer in parallel HDF5.  </w:t>
      </w:r>
    </w:p>
    <w:p w14:paraId="06B99CC2" w14:textId="676336C3" w:rsidR="001D11AE" w:rsidRDefault="001D11AE" w:rsidP="001D11AE">
      <w:r>
        <w:t xml:space="preserve">Given </w:t>
      </w:r>
      <w:r w:rsidR="00392A1E">
        <w:t>this</w:t>
      </w:r>
      <w:r>
        <w:t xml:space="preserve">, </w:t>
      </w:r>
      <w:r w:rsidR="00392A1E">
        <w:t>all that is needed to implement the VFD SWMR writer in parallel is to run the VFD SWMR writer code on one process</w:t>
      </w:r>
      <w:r>
        <w:t xml:space="preserve"> – probably process 0.  That process then writes modified metadata pages, and constructs and writes indices as per the serial case.  Since all processes in parallel HDF5 see the same sequence of </w:t>
      </w:r>
      <w:r w:rsidR="00A26FBD">
        <w:t xml:space="preserve">dirty </w:t>
      </w:r>
      <w:r w:rsidR="00A44D0E">
        <w:t xml:space="preserve">metadata, this is sufficient.  </w:t>
      </w:r>
    </w:p>
    <w:p w14:paraId="224682C5" w14:textId="32E732D2" w:rsidR="001D11AE" w:rsidRDefault="00C17178" w:rsidP="00C17178">
      <w:r>
        <w:t xml:space="preserve">With the extra processing on process 0, it may fall behind the other processes </w:t>
      </w:r>
      <w:r w:rsidR="001D11AE">
        <w:t>between sync points</w:t>
      </w:r>
      <w:r w:rsidR="00347723">
        <w:rPr>
          <w:rStyle w:val="FootnoteReference"/>
        </w:rPr>
        <w:footnoteReference w:id="12"/>
      </w:r>
      <w:r w:rsidR="001D11AE">
        <w:t xml:space="preserve">.  If this is an issue, additional sync points could be added.  </w:t>
      </w:r>
      <w:r>
        <w:t xml:space="preserve">However, this </w:t>
      </w:r>
      <w:r w:rsidR="003F50DA">
        <w:t>will likely</w:t>
      </w:r>
      <w:r>
        <w:t xml:space="preserve"> delay the overall computation. </w:t>
      </w:r>
      <w:r w:rsidR="001D11AE">
        <w:t xml:space="preserve">If a spare core is available, much of the VFD SWMR </w:t>
      </w:r>
      <w:r w:rsidR="00392A1E">
        <w:t xml:space="preserve">writer </w:t>
      </w:r>
      <w:r w:rsidR="001D11AE">
        <w:t xml:space="preserve">overhead could be offloaded to a thread.  While this is probably a good idea in both the serial and parallel cases, it doesn’t </w:t>
      </w:r>
      <w:r w:rsidR="00A44D0E">
        <w:t xml:space="preserve">address the issue completely.  </w:t>
      </w:r>
    </w:p>
    <w:p w14:paraId="350B8955" w14:textId="7DB54DF7" w:rsidR="001D11AE" w:rsidRDefault="001D11AE" w:rsidP="001D11AE">
      <w:r>
        <w:t>The reader side of VFD SWMR is slightly more complex due to the difficulty of maintaining a consistent timer across multiple processes in a parallel computation.  This makes it hard to ensure that all processes read the same index, and introduces the possibility of deadlocks.</w:t>
      </w:r>
    </w:p>
    <w:p w14:paraId="16A03F79" w14:textId="15E7218D" w:rsidR="001D11AE" w:rsidRDefault="001D11AE" w:rsidP="001D11AE">
      <w:r>
        <w:t xml:space="preserve">To sidestep both of the issues, it will probably be necessary to require the reader application to run the </w:t>
      </w:r>
      <w:r w:rsidRPr="00A32345">
        <w:rPr>
          <w:rFonts w:ascii="Courier" w:hAnsi="Courier"/>
        </w:rPr>
        <w:t>reader_start_new_tick()</w:t>
      </w:r>
      <w:r>
        <w:t xml:space="preserve"> function collectively from time to time.  This allows us to designate a single process to read the index and broadcast it to the remaining processes – thereby ensuring a consistent view of the index.  As the frequency of calls to </w:t>
      </w:r>
      <w:r w:rsidRPr="00A32345">
        <w:rPr>
          <w:rFonts w:ascii="Courier" w:hAnsi="Courier"/>
        </w:rPr>
        <w:t>reader_start_new_tick()</w:t>
      </w:r>
      <w:r>
        <w:t xml:space="preserve"> will be under the control of </w:t>
      </w:r>
      <w:r w:rsidR="00A3349C">
        <w:t>the application, max_lag</w:t>
      </w:r>
      <w:r>
        <w:t xml:space="preserve"> will have to be chosen to allow for the longest expected delay between calls to </w:t>
      </w:r>
      <w:r w:rsidRPr="00A32345">
        <w:rPr>
          <w:rFonts w:ascii="Courier" w:hAnsi="Courier"/>
        </w:rPr>
        <w:t>reader_start_new_tick()</w:t>
      </w:r>
      <w:r>
        <w:t>.</w:t>
      </w:r>
    </w:p>
    <w:p w14:paraId="67C6DCBE" w14:textId="0B4491F4" w:rsidR="00A44D0E" w:rsidRDefault="00A44D0E" w:rsidP="00A44D0E">
      <w:pPr>
        <w:pStyle w:val="Heading1"/>
      </w:pPr>
      <w:bookmarkStart w:id="20" w:name="_Toc103918442"/>
      <w:r>
        <w:t>VFD SWMR Design</w:t>
      </w:r>
      <w:bookmarkEnd w:id="20"/>
    </w:p>
    <w:p w14:paraId="6E7DD788" w14:textId="63D6644C" w:rsidR="00895F86" w:rsidRDefault="00895F86" w:rsidP="00AC6390">
      <w:pPr>
        <w:rPr>
          <w:color w:val="FF0000"/>
        </w:rPr>
      </w:pPr>
      <w:r w:rsidRPr="00895F86">
        <w:rPr>
          <w:color w:val="FF0000"/>
        </w:rPr>
        <w:t xml:space="preserve">Note: </w:t>
      </w:r>
      <w:r>
        <w:rPr>
          <w:color w:val="FF0000"/>
        </w:rPr>
        <w:t>This</w:t>
      </w:r>
      <w:r w:rsidRPr="00895F86">
        <w:rPr>
          <w:color w:val="FF0000"/>
        </w:rPr>
        <w:t xml:space="preserve"> section </w:t>
      </w:r>
      <w:r>
        <w:rPr>
          <w:color w:val="FF0000"/>
        </w:rPr>
        <w:t xml:space="preserve">of the VFD SWMR RFC </w:t>
      </w:r>
      <w:r w:rsidRPr="00895F86">
        <w:rPr>
          <w:color w:val="FF0000"/>
        </w:rPr>
        <w:t xml:space="preserve">is dated.  </w:t>
      </w:r>
      <w:r>
        <w:rPr>
          <w:color w:val="FF0000"/>
        </w:rPr>
        <w:t xml:space="preserve">Briefly, we have made a number of minor design changes to address issues encountered during our testing, and have not been as good at keeping this document up to date as we should </w:t>
      </w:r>
      <w:r w:rsidR="005E2583">
        <w:rPr>
          <w:color w:val="FF0000"/>
        </w:rPr>
        <w:t xml:space="preserve">have </w:t>
      </w:r>
      <w:r>
        <w:rPr>
          <w:color w:val="FF0000"/>
        </w:rPr>
        <w:t>be</w:t>
      </w:r>
      <w:r w:rsidR="005E2583">
        <w:rPr>
          <w:color w:val="FF0000"/>
        </w:rPr>
        <w:t>een</w:t>
      </w:r>
      <w:r>
        <w:rPr>
          <w:color w:val="FF0000"/>
        </w:rPr>
        <w:t xml:space="preserve">.  </w:t>
      </w:r>
    </w:p>
    <w:p w14:paraId="7EE48FC3" w14:textId="5F2A36F0" w:rsidR="00895F86" w:rsidRPr="00895F86" w:rsidRDefault="00895F86" w:rsidP="00AC6390">
      <w:pPr>
        <w:rPr>
          <w:color w:val="FF0000"/>
        </w:rPr>
      </w:pPr>
      <w:r w:rsidRPr="00895F86">
        <w:rPr>
          <w:color w:val="FF0000"/>
        </w:rPr>
        <w:t xml:space="preserve">For efficient maintenance, this </w:t>
      </w:r>
      <w:r>
        <w:rPr>
          <w:color w:val="FF0000"/>
        </w:rPr>
        <w:t>must</w:t>
      </w:r>
      <w:r w:rsidRPr="00895F86">
        <w:rPr>
          <w:color w:val="FF0000"/>
        </w:rPr>
        <w:t xml:space="preserve"> be repaired before production release.  However, </w:t>
      </w:r>
      <w:r>
        <w:rPr>
          <w:color w:val="FF0000"/>
        </w:rPr>
        <w:t xml:space="preserve">until we do so, expect minor </w:t>
      </w:r>
      <w:r w:rsidRPr="00895F86">
        <w:rPr>
          <w:color w:val="FF0000"/>
        </w:rPr>
        <w:t xml:space="preserve">discrepancies between this </w:t>
      </w:r>
      <w:r>
        <w:rPr>
          <w:color w:val="FF0000"/>
        </w:rPr>
        <w:t>section</w:t>
      </w:r>
      <w:r w:rsidRPr="00895F86">
        <w:rPr>
          <w:color w:val="FF0000"/>
        </w:rPr>
        <w:t xml:space="preserve"> and the code.</w:t>
      </w:r>
    </w:p>
    <w:p w14:paraId="61870C0D" w14:textId="29824B33" w:rsidR="00AC6390" w:rsidRDefault="007C6EAF" w:rsidP="00AC6390">
      <w:r>
        <w:t xml:space="preserve">While the above discussion of the cycle of operations for VFD SWMR should </w:t>
      </w:r>
      <w:r w:rsidR="00E802C3">
        <w:t>provide</w:t>
      </w:r>
      <w:r>
        <w:t xml:space="preserve"> a good conceptual overvi</w:t>
      </w:r>
      <w:r w:rsidR="000E073C">
        <w:t>ew</w:t>
      </w:r>
      <w:r>
        <w:t xml:space="preserve">, </w:t>
      </w:r>
      <w:r w:rsidR="004653D8">
        <w:t xml:space="preserve">as mentioned earlier, </w:t>
      </w:r>
      <w:r w:rsidR="00347723">
        <w:t>it contains one major over</w:t>
      </w:r>
      <w:r w:rsidR="00E53183">
        <w:t>simplification.  Simply put, the HDF5 file format does not make it easy to set an upper bound on the size of pieces of metadata.  Indeed, in older versions of the file format, it is possible to create arbitrarily large local heaps.</w:t>
      </w:r>
    </w:p>
    <w:p w14:paraId="60D8AF05" w14:textId="371A84B4" w:rsidR="00E53183" w:rsidRDefault="00E53183" w:rsidP="00AC6390">
      <w:r>
        <w:lastRenderedPageBreak/>
        <w:t>Fortunately, by requiring the latest file format for VFD SWMR, this issue can be largely tamed.  However, even in this case and with default configuration</w:t>
      </w:r>
      <w:r w:rsidR="00CF0BAB">
        <w:t>,</w:t>
      </w:r>
      <w:r>
        <w:t xml:space="preserve"> pieces of metadata can reach 64 KiB in size, and (under unusual circumstances) exceed it.</w:t>
      </w:r>
    </w:p>
    <w:p w14:paraId="0CEC637C" w14:textId="08ACC578" w:rsidR="00E53183" w:rsidRDefault="00E53183" w:rsidP="00AC6390">
      <w:r>
        <w:t>This means that while we can pick a metadata page size that is larger than the vast majority of pieces of metadata, we cannot guarantee that all metadata will fit in</w:t>
      </w:r>
      <w:r w:rsidR="006320E0">
        <w:t xml:space="preserve"> any given page size.  Thus the implementation of VFD SWMR must be able to handle this eventuality.</w:t>
      </w:r>
    </w:p>
    <w:p w14:paraId="3B37BC56" w14:textId="4607302C" w:rsidR="001E3796" w:rsidRDefault="001E3796" w:rsidP="00AC6390">
      <w:r>
        <w:t xml:space="preserve">Fortunately, when paged allocation is enabled, </w:t>
      </w:r>
      <w:r w:rsidR="00C97C91">
        <w:t xml:space="preserve">if </w:t>
      </w:r>
      <w:r w:rsidR="008F6C53">
        <w:t xml:space="preserve">space for </w:t>
      </w:r>
      <w:r w:rsidR="00C97C91">
        <w:t xml:space="preserve">a piece of metadata larger than one page is requested, </w:t>
      </w:r>
      <w:r>
        <w:t>the free space manager allocates the smallest in</w:t>
      </w:r>
      <w:r w:rsidR="00C97C91">
        <w:t xml:space="preserve">tegral number of </w:t>
      </w:r>
      <w:r w:rsidR="008F6C53">
        <w:t xml:space="preserve">adjacent </w:t>
      </w:r>
      <w:r w:rsidR="00C97C91">
        <w:t xml:space="preserve">pages </w:t>
      </w:r>
      <w:r w:rsidR="008F6C53">
        <w:t xml:space="preserve">required, allocates the </w:t>
      </w:r>
      <w:r w:rsidR="00DD5A73">
        <w:t xml:space="preserve">requested </w:t>
      </w:r>
      <w:r w:rsidR="008F6C53">
        <w:t xml:space="preserve">space starting at the </w:t>
      </w:r>
      <w:r w:rsidR="00FE71DB">
        <w:t>beginning</w:t>
      </w:r>
      <w:r w:rsidR="008F6C53">
        <w:t xml:space="preserve"> of this sequence of pages, and does not allocate space from the page fragment at the end.  </w:t>
      </w:r>
    </w:p>
    <w:p w14:paraId="3D74A244" w14:textId="38DEA6F4" w:rsidR="008F6C53" w:rsidRDefault="008F6C53" w:rsidP="00AC6390">
      <w:r>
        <w:t xml:space="preserve">This means that if a piece of metadata larger than one page is flushed from the metadata cache to the page buffer </w:t>
      </w:r>
      <w:r w:rsidR="009F3387">
        <w:t xml:space="preserve">either during or at the end of </w:t>
      </w:r>
      <w:r>
        <w:t xml:space="preserve">a tick, it is sufficient for the page buffer </w:t>
      </w:r>
      <w:r w:rsidR="006134A0">
        <w:t>to retain a copy</w:t>
      </w:r>
      <w:r w:rsidR="009F3387">
        <w:t xml:space="preserve">, write it to the out of </w:t>
      </w:r>
      <w:r w:rsidR="008B1F4B">
        <w:t xml:space="preserve">HDF5 </w:t>
      </w:r>
      <w:r w:rsidR="009F3387">
        <w:t xml:space="preserve">file backing store, and include it in the index in the usual end of tick processing for the VFD SWMR writer.  Further, since we know that any space </w:t>
      </w:r>
      <w:r w:rsidR="000A348A">
        <w:t>between</w:t>
      </w:r>
      <w:r w:rsidR="009F3387">
        <w:t xml:space="preserve"> the end of the larger than one page piece of metadata and </w:t>
      </w:r>
      <w:r w:rsidR="008520AA">
        <w:t>the end of the last page</w:t>
      </w:r>
      <w:r w:rsidR="009F3387">
        <w:t xml:space="preserve"> is un-allocated, we need not concern ourselves with this file space.</w:t>
      </w:r>
      <w:r w:rsidR="00895F86">
        <w:rPr>
          <w:rStyle w:val="FootnoteReference"/>
        </w:rPr>
        <w:footnoteReference w:id="13"/>
      </w:r>
    </w:p>
    <w:p w14:paraId="7AEA6636" w14:textId="1CCFD05E" w:rsidR="00DD5A73" w:rsidRPr="00AC6390" w:rsidRDefault="00DD5A73" w:rsidP="00AC6390">
      <w:r>
        <w:t>Note however, that having to deal with metadata entries larger than one page does complicate free space management in the metadata file that is maintained in the POSIX case (and likely the NFS and Object store cases as well).</w:t>
      </w:r>
    </w:p>
    <w:p w14:paraId="3D01B010" w14:textId="6DF94A83" w:rsidR="00BD2589" w:rsidRDefault="004C5DC4" w:rsidP="00EE74BB">
      <w:pPr>
        <w:pStyle w:val="Heading2"/>
      </w:pPr>
      <w:bookmarkStart w:id="21" w:name="_Toc103918443"/>
      <w:r>
        <w:t>API Additions</w:t>
      </w:r>
      <w:bookmarkEnd w:id="21"/>
    </w:p>
    <w:p w14:paraId="0656DBB9" w14:textId="4D380BB8" w:rsidR="00B5091E" w:rsidRPr="00B5091E" w:rsidRDefault="00B5091E" w:rsidP="00467174">
      <w:pPr>
        <w:pStyle w:val="Heading3"/>
      </w:pPr>
      <w:bookmarkStart w:id="22" w:name="_Toc103918444"/>
      <w:r>
        <w:t>FAPL Additions</w:t>
      </w:r>
      <w:bookmarkEnd w:id="22"/>
    </w:p>
    <w:p w14:paraId="3ABD4E3D" w14:textId="2BD96DCA" w:rsidR="004C5DC4" w:rsidRDefault="006134A0" w:rsidP="004C5DC4">
      <w:r>
        <w:t xml:space="preserve">The current SWMR implementation allows the user to shift to SWMR writer mode after the file has been opened.  As I understand it, the initial SWMR implementation did not support creation of groups and datasets in a SWMR safe way, and thus it was necessary to create all </w:t>
      </w:r>
      <w:r w:rsidR="008F3E6A">
        <w:t>needed</w:t>
      </w:r>
      <w:r>
        <w:t xml:space="preserve"> groups and datasets before allowing the file to be read by SWMR readers.</w:t>
      </w:r>
      <w:r w:rsidR="00467009">
        <w:t xml:space="preserve">  </w:t>
      </w:r>
      <w:r w:rsidR="00C505D6">
        <w:t>I gather that this</w:t>
      </w:r>
      <w:r w:rsidR="00467009">
        <w:t xml:space="preserve"> limitation has been addressed as part of </w:t>
      </w:r>
      <w:r w:rsidR="00C505D6">
        <w:t>Quincey’s</w:t>
      </w:r>
      <w:r w:rsidR="00467009">
        <w:t xml:space="preserve"> “Full SWMR” project</w:t>
      </w:r>
      <w:r w:rsidR="00C505D6">
        <w:t>, which is an extension of the current SWMR design</w:t>
      </w:r>
      <w:r w:rsidR="00467009">
        <w:t>.</w:t>
      </w:r>
    </w:p>
    <w:p w14:paraId="12644346" w14:textId="395DE897" w:rsidR="00467009" w:rsidRDefault="00467009" w:rsidP="004C5DC4">
      <w:r>
        <w:t>VFD SWMR doesn’t have this issue, and thus we can simply specify VFD SWMR on file open or create.  We will do this with the new FAPL (File Access Property List) entry</w:t>
      </w:r>
      <w:r w:rsidR="0080791E">
        <w:t xml:space="preserve"> H5F_VFD_SWMR_CONFIG.</w:t>
      </w:r>
    </w:p>
    <w:p w14:paraId="154B8C2B" w14:textId="77777777" w:rsidR="00C55EFF" w:rsidRPr="00C55EFF" w:rsidRDefault="00C55EFF" w:rsidP="00C55EFF">
      <w:pPr>
        <w:widowControl w:val="0"/>
        <w:autoSpaceDE w:val="0"/>
        <w:autoSpaceDN w:val="0"/>
        <w:adjustRightInd w:val="0"/>
        <w:spacing w:after="240"/>
        <w:jc w:val="left"/>
        <w:rPr>
          <w:rFonts w:ascii="Times" w:hAnsi="Times" w:cs="Times"/>
          <w:szCs w:val="24"/>
        </w:rPr>
      </w:pPr>
      <w:r w:rsidRPr="00C55EFF">
        <w:rPr>
          <w:rFonts w:ascii="Calibri" w:hAnsi="Calibri" w:cs="Calibri"/>
          <w:color w:val="00000A"/>
          <w:szCs w:val="24"/>
        </w:rPr>
        <w:t>The signatures for the calls for getting and setting this property are:</w:t>
      </w:r>
    </w:p>
    <w:p w14:paraId="0E4D18DA" w14:textId="1D74A8BB" w:rsidR="00C55EFF" w:rsidRPr="00E65FCE" w:rsidRDefault="00C22666" w:rsidP="00E65FCE">
      <w:pPr>
        <w:widowControl w:val="0"/>
        <w:autoSpaceDE w:val="0"/>
        <w:autoSpaceDN w:val="0"/>
        <w:adjustRightInd w:val="0"/>
        <w:spacing w:after="240"/>
        <w:jc w:val="left"/>
        <w:rPr>
          <w:rFonts w:ascii="Courier" w:hAnsi="Courier" w:cs="Times"/>
          <w:sz w:val="20"/>
          <w:szCs w:val="20"/>
        </w:rPr>
      </w:pPr>
      <w:r>
        <w:rPr>
          <w:rFonts w:ascii="Courier" w:hAnsi="Courier" w:cs="Times New Roman"/>
          <w:color w:val="00000A"/>
          <w:sz w:val="20"/>
          <w:szCs w:val="20"/>
        </w:rPr>
        <w:t xml:space="preserve"> </w:t>
      </w:r>
      <w:r w:rsidR="00C55EFF" w:rsidRPr="00E65FCE">
        <w:rPr>
          <w:rFonts w:ascii="Courier" w:hAnsi="Courier" w:cs="Times New Roman"/>
          <w:color w:val="00000A"/>
          <w:sz w:val="20"/>
          <w:szCs w:val="20"/>
        </w:rPr>
        <w:t>herr_t H5Pset_</w:t>
      </w:r>
      <w:r w:rsidR="0080791E" w:rsidRPr="00E65FCE">
        <w:rPr>
          <w:rFonts w:ascii="Courier" w:hAnsi="Courier" w:cs="Times New Roman"/>
          <w:color w:val="00000A"/>
          <w:sz w:val="20"/>
          <w:szCs w:val="20"/>
        </w:rPr>
        <w:t>vfd_swmr</w:t>
      </w:r>
      <w:r w:rsidR="00C55EFF" w:rsidRPr="00E65FCE">
        <w:rPr>
          <w:rFonts w:ascii="Courier" w:hAnsi="Courier" w:cs="Times New Roman"/>
          <w:color w:val="00000A"/>
          <w:sz w:val="20"/>
          <w:szCs w:val="20"/>
        </w:rPr>
        <w:t>_config(hid_t plist_id, H5</w:t>
      </w:r>
      <w:r w:rsidR="0080791E" w:rsidRPr="00E65FCE">
        <w:rPr>
          <w:rFonts w:ascii="Courier" w:hAnsi="Courier" w:cs="Times New Roman"/>
          <w:color w:val="00000A"/>
          <w:sz w:val="20"/>
          <w:szCs w:val="20"/>
        </w:rPr>
        <w:t>F_vfd_swmr</w:t>
      </w:r>
      <w:r w:rsidR="00C55EFF" w:rsidRPr="00E65FCE">
        <w:rPr>
          <w:rFonts w:ascii="Courier" w:hAnsi="Courier" w:cs="Times New Roman"/>
          <w:color w:val="00000A"/>
          <w:sz w:val="20"/>
          <w:szCs w:val="20"/>
        </w:rPr>
        <w:t>_c</w:t>
      </w:r>
      <w:r>
        <w:rPr>
          <w:rFonts w:ascii="Courier" w:hAnsi="Courier" w:cs="Times New Roman"/>
          <w:color w:val="00000A"/>
          <w:sz w:val="20"/>
          <w:szCs w:val="20"/>
        </w:rPr>
        <w:t>onfig_t *</w:t>
      </w:r>
      <w:r w:rsidR="00C55EFF" w:rsidRPr="00E65FCE">
        <w:rPr>
          <w:rFonts w:ascii="Courier" w:hAnsi="Courier" w:cs="Times New Roman"/>
          <w:color w:val="00000A"/>
          <w:sz w:val="20"/>
          <w:szCs w:val="20"/>
        </w:rPr>
        <w:t>config_ptr);</w:t>
      </w:r>
    </w:p>
    <w:p w14:paraId="3EBF24C2" w14:textId="1F79D38B" w:rsidR="00C55EFF" w:rsidRPr="00E65FCE" w:rsidRDefault="00C22666" w:rsidP="00E65FCE">
      <w:pPr>
        <w:widowControl w:val="0"/>
        <w:autoSpaceDE w:val="0"/>
        <w:autoSpaceDN w:val="0"/>
        <w:adjustRightInd w:val="0"/>
        <w:spacing w:after="240"/>
        <w:jc w:val="left"/>
        <w:rPr>
          <w:rFonts w:ascii="Courier" w:hAnsi="Courier" w:cs="Times"/>
          <w:sz w:val="20"/>
          <w:szCs w:val="20"/>
        </w:rPr>
      </w:pPr>
      <w:r>
        <w:rPr>
          <w:rFonts w:ascii="Courier" w:hAnsi="Courier" w:cs="Times New Roman"/>
          <w:color w:val="00000A"/>
          <w:sz w:val="20"/>
          <w:szCs w:val="20"/>
        </w:rPr>
        <w:t xml:space="preserve"> </w:t>
      </w:r>
      <w:r w:rsidR="00C55EFF" w:rsidRPr="00E65FCE">
        <w:rPr>
          <w:rFonts w:ascii="Courier" w:hAnsi="Courier" w:cs="Times New Roman"/>
          <w:color w:val="00000A"/>
          <w:sz w:val="20"/>
          <w:szCs w:val="20"/>
        </w:rPr>
        <w:t>herr_t H5Pget_</w:t>
      </w:r>
      <w:r w:rsidR="0080791E" w:rsidRPr="00E65FCE">
        <w:rPr>
          <w:rFonts w:ascii="Courier" w:hAnsi="Courier" w:cs="Times New Roman"/>
          <w:color w:val="00000A"/>
          <w:sz w:val="20"/>
          <w:szCs w:val="20"/>
        </w:rPr>
        <w:t>vfd_swmr</w:t>
      </w:r>
      <w:r w:rsidR="00C55EFF" w:rsidRPr="00E65FCE">
        <w:rPr>
          <w:rFonts w:ascii="Courier" w:hAnsi="Courier" w:cs="Times New Roman"/>
          <w:color w:val="00000A"/>
          <w:sz w:val="20"/>
          <w:szCs w:val="20"/>
        </w:rPr>
        <w:t>_config(hid_t plist_id, H5</w:t>
      </w:r>
      <w:r w:rsidR="0080791E" w:rsidRPr="00E65FCE">
        <w:rPr>
          <w:rFonts w:ascii="Courier" w:hAnsi="Courier" w:cs="Times New Roman"/>
          <w:color w:val="00000A"/>
          <w:sz w:val="20"/>
          <w:szCs w:val="20"/>
        </w:rPr>
        <w:t>F</w:t>
      </w:r>
      <w:r w:rsidR="00C55EFF" w:rsidRPr="00E65FCE">
        <w:rPr>
          <w:rFonts w:ascii="Courier" w:hAnsi="Courier" w:cs="Times New Roman"/>
          <w:color w:val="00000A"/>
          <w:sz w:val="20"/>
          <w:szCs w:val="20"/>
        </w:rPr>
        <w:t>_</w:t>
      </w:r>
      <w:r w:rsidR="0080791E" w:rsidRPr="00E65FCE">
        <w:rPr>
          <w:rFonts w:ascii="Courier" w:hAnsi="Courier" w:cs="Times New Roman"/>
          <w:color w:val="00000A"/>
          <w:sz w:val="20"/>
          <w:szCs w:val="20"/>
        </w:rPr>
        <w:t>vfd_swrm</w:t>
      </w:r>
      <w:r>
        <w:rPr>
          <w:rFonts w:ascii="Courier" w:hAnsi="Courier" w:cs="Times New Roman"/>
          <w:color w:val="00000A"/>
          <w:sz w:val="20"/>
          <w:szCs w:val="20"/>
        </w:rPr>
        <w:t>_config_t *</w:t>
      </w:r>
      <w:r w:rsidR="00C55EFF" w:rsidRPr="00E65FCE">
        <w:rPr>
          <w:rFonts w:ascii="Courier" w:hAnsi="Courier" w:cs="Times New Roman"/>
          <w:color w:val="00000A"/>
          <w:sz w:val="20"/>
          <w:szCs w:val="20"/>
        </w:rPr>
        <w:t>config_ptr);</w:t>
      </w:r>
    </w:p>
    <w:p w14:paraId="45F1FDD8" w14:textId="5D229F93" w:rsidR="00C55EFF" w:rsidRPr="00C55EFF" w:rsidRDefault="00C55EFF" w:rsidP="00C55EFF">
      <w:pPr>
        <w:widowControl w:val="0"/>
        <w:autoSpaceDE w:val="0"/>
        <w:autoSpaceDN w:val="0"/>
        <w:adjustRightInd w:val="0"/>
        <w:spacing w:after="240"/>
        <w:jc w:val="left"/>
        <w:rPr>
          <w:rFonts w:ascii="Times" w:hAnsi="Times" w:cs="Times"/>
          <w:szCs w:val="24"/>
        </w:rPr>
      </w:pPr>
      <w:r w:rsidRPr="00C55EFF">
        <w:rPr>
          <w:rFonts w:ascii="Calibri" w:hAnsi="Calibri" w:cs="Calibri"/>
          <w:color w:val="00000A"/>
          <w:szCs w:val="24"/>
        </w:rPr>
        <w:lastRenderedPageBreak/>
        <w:t>Where H5</w:t>
      </w:r>
      <w:r w:rsidR="0080791E">
        <w:rPr>
          <w:rFonts w:ascii="Calibri" w:hAnsi="Calibri" w:cs="Calibri"/>
          <w:color w:val="00000A"/>
          <w:szCs w:val="24"/>
        </w:rPr>
        <w:t>F</w:t>
      </w:r>
      <w:r w:rsidRPr="00C55EFF">
        <w:rPr>
          <w:rFonts w:ascii="Calibri" w:hAnsi="Calibri" w:cs="Calibri"/>
          <w:color w:val="00000A"/>
          <w:szCs w:val="24"/>
        </w:rPr>
        <w:t>_</w:t>
      </w:r>
      <w:r w:rsidR="0080791E">
        <w:rPr>
          <w:rFonts w:ascii="Calibri" w:hAnsi="Calibri" w:cs="Calibri"/>
          <w:color w:val="00000A"/>
          <w:szCs w:val="24"/>
        </w:rPr>
        <w:t>vfd_swmr</w:t>
      </w:r>
      <w:r w:rsidRPr="00C55EFF">
        <w:rPr>
          <w:rFonts w:ascii="Calibri" w:hAnsi="Calibri" w:cs="Calibri"/>
          <w:color w:val="00000A"/>
          <w:szCs w:val="24"/>
        </w:rPr>
        <w:t>_config_t is defined as follows:</w:t>
      </w:r>
      <w:r w:rsidR="00895F86">
        <w:rPr>
          <w:rFonts w:ascii="Calibri" w:hAnsi="Calibri" w:cs="Calibri"/>
          <w:color w:val="00000A"/>
          <w:szCs w:val="24"/>
        </w:rPr>
        <w:t xml:space="preserve"> </w:t>
      </w:r>
    </w:p>
    <w:p w14:paraId="1EDEDF70" w14:textId="3008CE09" w:rsidR="0080791E" w:rsidRPr="00E65FCE" w:rsidRDefault="0080791E"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w:t>
      </w:r>
      <w:r w:rsidR="00B5091E">
        <w:rPr>
          <w:rFonts w:ascii="Courier" w:hAnsi="Courier" w:cs="Times New Roman"/>
          <w:color w:val="00000A"/>
          <w:sz w:val="20"/>
          <w:szCs w:val="20"/>
        </w:rPr>
        <w:t>**</w:t>
      </w:r>
      <w:r w:rsidRPr="00E65FCE">
        <w:rPr>
          <w:rFonts w:ascii="Courier" w:hAnsi="Courier" w:cs="Times New Roman"/>
          <w:color w:val="00000A"/>
          <w:sz w:val="20"/>
          <w:szCs w:val="20"/>
        </w:rPr>
        <w:t>*******************************</w:t>
      </w:r>
    </w:p>
    <w:p w14:paraId="00676A2A" w14:textId="038DBA18" w:rsidR="0080791E" w:rsidRPr="00E65FCE" w:rsidRDefault="0080791E"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0EAF348F" w14:textId="57C8EA53" w:rsidR="0080791E" w:rsidRPr="00E65FCE" w:rsidRDefault="0080791E" w:rsidP="0080791E">
      <w:pPr>
        <w:widowControl w:val="0"/>
        <w:autoSpaceDE w:val="0"/>
        <w:autoSpaceDN w:val="0"/>
        <w:adjustRightInd w:val="0"/>
        <w:spacing w:after="0"/>
        <w:rPr>
          <w:rFonts w:ascii="Courier" w:hAnsi="Courier" w:cs="Times New Roman"/>
          <w:color w:val="00000A"/>
          <w:sz w:val="20"/>
          <w:szCs w:val="20"/>
        </w:rPr>
      </w:pPr>
      <w:r w:rsidRPr="00E65FCE">
        <w:rPr>
          <w:rFonts w:ascii="Courier" w:hAnsi="Courier" w:cs="Times New Roman"/>
          <w:color w:val="00000A"/>
          <w:sz w:val="20"/>
          <w:szCs w:val="20"/>
        </w:rPr>
        <w:t xml:space="preserve"> * struct H5F_vfd_swmr_config</w:t>
      </w:r>
      <w:r w:rsidR="00FC4AA2" w:rsidRPr="00E65FCE">
        <w:rPr>
          <w:rFonts w:ascii="Courier" w:hAnsi="Courier" w:cs="Times New Roman"/>
          <w:color w:val="00000A"/>
          <w:sz w:val="20"/>
          <w:szCs w:val="20"/>
        </w:rPr>
        <w:t>_t</w:t>
      </w:r>
    </w:p>
    <w:p w14:paraId="1A6082FC" w14:textId="5BF14E0E" w:rsidR="0080791E" w:rsidRPr="00E65FCE" w:rsidRDefault="0080791E"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7CA3BC81" w14:textId="06601B6D" w:rsidR="00E65FCE" w:rsidRDefault="0080791E"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Instances of H5F_vfd_swmr_config</w:t>
      </w:r>
      <w:r w:rsidR="00B5091E">
        <w:rPr>
          <w:rFonts w:ascii="Courier" w:hAnsi="Courier" w:cs="Times New Roman"/>
          <w:color w:val="00000A"/>
          <w:sz w:val="20"/>
          <w:szCs w:val="20"/>
        </w:rPr>
        <w:t>_t</w:t>
      </w:r>
      <w:r w:rsidRPr="00E65FCE">
        <w:rPr>
          <w:rFonts w:ascii="Courier" w:hAnsi="Courier" w:cs="Times New Roman"/>
          <w:color w:val="00000A"/>
          <w:sz w:val="20"/>
          <w:szCs w:val="20"/>
        </w:rPr>
        <w:t xml:space="preserve"> are used by VFD SWMR writers and readers </w:t>
      </w:r>
    </w:p>
    <w:p w14:paraId="0F35B6B8" w14:textId="77777777" w:rsidR="00E65FCE" w:rsidRDefault="00E65FCE"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to pass</w:t>
      </w:r>
      <w:r w:rsidR="0080791E" w:rsidRPr="00E65FCE">
        <w:rPr>
          <w:rFonts w:ascii="Courier" w:hAnsi="Courier" w:cs="Times New Roman"/>
          <w:color w:val="00000A"/>
          <w:sz w:val="20"/>
          <w:szCs w:val="20"/>
        </w:rPr>
        <w:t xml:space="preserve"> necessary configuration data to the HDF5 library on file open (or </w:t>
      </w:r>
    </w:p>
    <w:p w14:paraId="2750E320" w14:textId="4B89E153" w:rsidR="00D651A0" w:rsidRPr="00E65FCE" w:rsidRDefault="00E65FCE"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creation, in the case of</w:t>
      </w:r>
      <w:r w:rsidR="0080791E" w:rsidRPr="00E65FCE">
        <w:rPr>
          <w:rFonts w:ascii="Courier" w:hAnsi="Courier" w:cs="Times New Roman"/>
          <w:color w:val="00000A"/>
          <w:sz w:val="20"/>
          <w:szCs w:val="20"/>
        </w:rPr>
        <w:t xml:space="preserve"> writers).</w:t>
      </w:r>
    </w:p>
    <w:p w14:paraId="7F8C9084" w14:textId="77777777" w:rsidR="00D651A0" w:rsidRPr="00E65FCE" w:rsidRDefault="00D651A0"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53970E95" w14:textId="77777777" w:rsidR="00461E58" w:rsidRDefault="00D651A0"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r w:rsidR="00B5091E">
        <w:rPr>
          <w:rFonts w:ascii="Courier" w:hAnsi="Courier" w:cs="Times New Roman"/>
          <w:color w:val="00000A"/>
          <w:sz w:val="20"/>
          <w:szCs w:val="20"/>
        </w:rPr>
        <w:t xml:space="preserve">Given that the VFD SWMR configuration FAPL property is set, </w:t>
      </w:r>
      <w:r w:rsidR="00461E58">
        <w:rPr>
          <w:rFonts w:ascii="Courier" w:hAnsi="Courier" w:cs="Times New Roman"/>
          <w:color w:val="00000A"/>
          <w:sz w:val="20"/>
          <w:szCs w:val="20"/>
        </w:rPr>
        <w:t xml:space="preserve">the writer field,  </w:t>
      </w:r>
    </w:p>
    <w:p w14:paraId="58E074EE"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(discussed below) must be consistent with </w:t>
      </w:r>
      <w:r w:rsidR="00E65FCE">
        <w:rPr>
          <w:rFonts w:ascii="Courier" w:hAnsi="Courier" w:cs="Times New Roman"/>
          <w:color w:val="00000A"/>
          <w:sz w:val="20"/>
          <w:szCs w:val="20"/>
        </w:rPr>
        <w:t>the</w:t>
      </w:r>
      <w:r w:rsidR="00D651A0" w:rsidRPr="00E65FCE">
        <w:rPr>
          <w:rFonts w:ascii="Courier" w:hAnsi="Courier" w:cs="Times New Roman"/>
          <w:color w:val="00000A"/>
          <w:sz w:val="20"/>
          <w:szCs w:val="20"/>
        </w:rPr>
        <w:t xml:space="preserve"> </w:t>
      </w:r>
      <w:r>
        <w:rPr>
          <w:rFonts w:ascii="Courier" w:hAnsi="Courier" w:cs="Times New Roman"/>
          <w:color w:val="00000A"/>
          <w:sz w:val="20"/>
          <w:szCs w:val="20"/>
        </w:rPr>
        <w:t>flags passed in</w:t>
      </w:r>
      <w:r w:rsidR="00B5091E">
        <w:rPr>
          <w:rFonts w:ascii="Courier" w:hAnsi="Courier" w:cs="Times New Roman"/>
          <w:color w:val="00000A"/>
          <w:sz w:val="20"/>
          <w:szCs w:val="20"/>
        </w:rPr>
        <w:t xml:space="preserve"> </w:t>
      </w:r>
      <w:r w:rsidR="00EF0E53" w:rsidRPr="00E65FCE">
        <w:rPr>
          <w:rFonts w:ascii="Courier" w:hAnsi="Courier" w:cs="Times New Roman"/>
          <w:color w:val="00000A"/>
          <w:sz w:val="20"/>
          <w:szCs w:val="20"/>
        </w:rPr>
        <w:t>to H5Fopen</w:t>
      </w:r>
      <w:r w:rsidR="00B5091E">
        <w:rPr>
          <w:rFonts w:ascii="Courier" w:hAnsi="Courier" w:cs="Times New Roman"/>
          <w:color w:val="00000A"/>
          <w:sz w:val="20"/>
          <w:szCs w:val="20"/>
        </w:rPr>
        <w:t>()</w:t>
      </w:r>
    </w:p>
    <w:p w14:paraId="2FF83B79"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B5091E">
        <w:rPr>
          <w:rFonts w:ascii="Courier" w:hAnsi="Courier" w:cs="Times New Roman"/>
          <w:color w:val="00000A"/>
          <w:sz w:val="20"/>
          <w:szCs w:val="20"/>
        </w:rPr>
        <w:t xml:space="preserve"> (either H5F_ACC_RDWR for the</w:t>
      </w:r>
      <w:r w:rsidR="00E65FCE">
        <w:rPr>
          <w:rFonts w:ascii="Courier" w:hAnsi="Courier" w:cs="Times New Roman"/>
          <w:color w:val="00000A"/>
          <w:sz w:val="20"/>
          <w:szCs w:val="20"/>
        </w:rPr>
        <w:t xml:space="preserve"> VFD SWMR writer, </w:t>
      </w:r>
      <w:r w:rsidR="00EF0E53" w:rsidRPr="00E65FCE">
        <w:rPr>
          <w:rFonts w:ascii="Courier" w:hAnsi="Courier" w:cs="Times New Roman"/>
          <w:color w:val="00000A"/>
          <w:sz w:val="20"/>
          <w:szCs w:val="20"/>
        </w:rPr>
        <w:t>or</w:t>
      </w:r>
      <w:r w:rsidR="00E65FCE">
        <w:rPr>
          <w:rFonts w:ascii="Courier" w:hAnsi="Courier" w:cs="Times New Roman"/>
          <w:color w:val="00000A"/>
          <w:sz w:val="20"/>
          <w:szCs w:val="20"/>
        </w:rPr>
        <w:t xml:space="preserve"> </w:t>
      </w:r>
      <w:r w:rsidR="00EF0E53" w:rsidRPr="00E65FCE">
        <w:rPr>
          <w:rFonts w:ascii="Courier" w:hAnsi="Courier" w:cs="Times New Roman"/>
          <w:color w:val="00000A"/>
          <w:sz w:val="20"/>
          <w:szCs w:val="20"/>
        </w:rPr>
        <w:t>H5F_ACC_RDONLY</w:t>
      </w:r>
      <w:r w:rsidR="00B5091E">
        <w:rPr>
          <w:rFonts w:ascii="Courier" w:hAnsi="Courier" w:cs="Times New Roman"/>
          <w:color w:val="00000A"/>
          <w:sz w:val="20"/>
          <w:szCs w:val="20"/>
        </w:rPr>
        <w:t xml:space="preserve"> for the VFD </w:t>
      </w:r>
    </w:p>
    <w:p w14:paraId="612BEA9F"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B5091E">
        <w:rPr>
          <w:rFonts w:ascii="Courier" w:hAnsi="Courier" w:cs="Times New Roman"/>
          <w:color w:val="00000A"/>
          <w:sz w:val="20"/>
          <w:szCs w:val="20"/>
        </w:rPr>
        <w:t xml:space="preserve">SWMR readers).  </w:t>
      </w:r>
    </w:p>
    <w:p w14:paraId="3786B6E4"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644AB217"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B5091E">
        <w:rPr>
          <w:rFonts w:ascii="Courier" w:hAnsi="Courier" w:cs="Times New Roman"/>
          <w:color w:val="00000A"/>
          <w:sz w:val="20"/>
          <w:szCs w:val="20"/>
        </w:rPr>
        <w:t>If</w:t>
      </w:r>
      <w:r w:rsidR="00E65FCE">
        <w:rPr>
          <w:rFonts w:ascii="Courier" w:hAnsi="Courier" w:cs="Times New Roman"/>
          <w:color w:val="00000A"/>
          <w:sz w:val="20"/>
          <w:szCs w:val="20"/>
        </w:rPr>
        <w:t xml:space="preserve"> H5Fcreate() is used and the VFD</w:t>
      </w:r>
      <w:r w:rsidR="00EF0E53" w:rsidRPr="00E65FCE">
        <w:rPr>
          <w:rFonts w:ascii="Courier" w:hAnsi="Courier" w:cs="Times New Roman"/>
          <w:color w:val="00000A"/>
          <w:sz w:val="20"/>
          <w:szCs w:val="20"/>
        </w:rPr>
        <w:t xml:space="preserve"> SWMR FAPL property is set, the file wil</w:t>
      </w:r>
      <w:r w:rsidR="00B5091E">
        <w:rPr>
          <w:rFonts w:ascii="Courier" w:hAnsi="Courier" w:cs="Times New Roman"/>
          <w:color w:val="00000A"/>
          <w:sz w:val="20"/>
          <w:szCs w:val="20"/>
        </w:rPr>
        <w:t xml:space="preserve">l </w:t>
      </w:r>
    </w:p>
    <w:p w14:paraId="612E1029"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EF0E53" w:rsidRPr="00E65FCE">
        <w:rPr>
          <w:rFonts w:ascii="Courier" w:hAnsi="Courier" w:cs="Times New Roman"/>
          <w:color w:val="00000A"/>
          <w:sz w:val="20"/>
          <w:szCs w:val="20"/>
        </w:rPr>
        <w:t>be opened a</w:t>
      </w:r>
      <w:r w:rsidR="00E65FCE">
        <w:rPr>
          <w:rFonts w:ascii="Courier" w:hAnsi="Courier" w:cs="Times New Roman"/>
          <w:color w:val="00000A"/>
          <w:sz w:val="20"/>
          <w:szCs w:val="20"/>
        </w:rPr>
        <w:t>s a VFD SWMR writer</w:t>
      </w:r>
      <w:r>
        <w:rPr>
          <w:rFonts w:ascii="Courier" w:hAnsi="Courier" w:cs="Times New Roman"/>
          <w:color w:val="00000A"/>
          <w:sz w:val="20"/>
          <w:szCs w:val="20"/>
        </w:rPr>
        <w:t xml:space="preserve"> (and the writer field must be set to TRUE)</w:t>
      </w:r>
      <w:r w:rsidR="00E65FCE">
        <w:rPr>
          <w:rFonts w:ascii="Courier" w:hAnsi="Courier" w:cs="Times New Roman"/>
          <w:color w:val="00000A"/>
          <w:sz w:val="20"/>
          <w:szCs w:val="20"/>
        </w:rPr>
        <w:t xml:space="preserve">.  </w:t>
      </w:r>
    </w:p>
    <w:p w14:paraId="056F896D"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6BB86287" w14:textId="61987906"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E65FCE">
        <w:rPr>
          <w:rFonts w:ascii="Courier" w:hAnsi="Courier" w:cs="Times New Roman"/>
          <w:color w:val="00000A"/>
          <w:sz w:val="20"/>
          <w:szCs w:val="20"/>
        </w:rPr>
        <w:t>It is the</w:t>
      </w:r>
      <w:r w:rsidR="00B5091E">
        <w:rPr>
          <w:rFonts w:ascii="Courier" w:hAnsi="Courier" w:cs="Times New Roman"/>
          <w:color w:val="00000A"/>
          <w:sz w:val="20"/>
          <w:szCs w:val="20"/>
        </w:rPr>
        <w:t xml:space="preserve"> user</w:t>
      </w:r>
      <w:r w:rsidR="00347723">
        <w:rPr>
          <w:rFonts w:ascii="Courier" w:hAnsi="Courier" w:cs="Times New Roman"/>
          <w:color w:val="00000A"/>
          <w:sz w:val="20"/>
          <w:szCs w:val="20"/>
        </w:rPr>
        <w:t>’</w:t>
      </w:r>
      <w:r w:rsidR="00B5091E">
        <w:rPr>
          <w:rFonts w:ascii="Courier" w:hAnsi="Courier" w:cs="Times New Roman"/>
          <w:color w:val="00000A"/>
          <w:sz w:val="20"/>
          <w:szCs w:val="20"/>
        </w:rPr>
        <w:t>s responsibility to ensure</w:t>
      </w:r>
      <w:r w:rsidR="00E65FCE">
        <w:rPr>
          <w:rFonts w:ascii="Courier" w:hAnsi="Courier" w:cs="Times New Roman"/>
          <w:color w:val="00000A"/>
          <w:sz w:val="20"/>
          <w:szCs w:val="20"/>
        </w:rPr>
        <w:t xml:space="preserve"> </w:t>
      </w:r>
      <w:r w:rsidR="00EF0E53" w:rsidRPr="00E65FCE">
        <w:rPr>
          <w:rFonts w:ascii="Courier" w:hAnsi="Courier" w:cs="Times New Roman"/>
          <w:color w:val="00000A"/>
          <w:sz w:val="20"/>
          <w:szCs w:val="20"/>
        </w:rPr>
        <w:t>that there is exactly one VFD SWMR</w:t>
      </w:r>
    </w:p>
    <w:p w14:paraId="2B139B49" w14:textId="2D22A9E8" w:rsidR="004042F3"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EF0E53" w:rsidRPr="00E65FCE">
        <w:rPr>
          <w:rFonts w:ascii="Courier" w:hAnsi="Courier" w:cs="Times New Roman"/>
          <w:color w:val="00000A"/>
          <w:sz w:val="20"/>
          <w:szCs w:val="20"/>
        </w:rPr>
        <w:t xml:space="preserve"> writer</w:t>
      </w:r>
      <w:r>
        <w:rPr>
          <w:rFonts w:ascii="Courier" w:hAnsi="Courier" w:cs="Times New Roman"/>
          <w:color w:val="00000A"/>
          <w:sz w:val="20"/>
          <w:szCs w:val="20"/>
        </w:rPr>
        <w:t xml:space="preserve"> for any file that is accessed as a VFD SWMR file</w:t>
      </w:r>
      <w:r w:rsidR="00EF0E53" w:rsidRPr="00E65FCE">
        <w:rPr>
          <w:rFonts w:ascii="Courier" w:hAnsi="Courier" w:cs="Times New Roman"/>
          <w:color w:val="00000A"/>
          <w:sz w:val="20"/>
          <w:szCs w:val="20"/>
        </w:rPr>
        <w:t>.</w:t>
      </w:r>
    </w:p>
    <w:p w14:paraId="25DCEB85" w14:textId="7A2697A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274416AC" w14:textId="297C52D9"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Further, the user must ensure that the VFD SWMR FAPL entries on the writer</w:t>
      </w:r>
    </w:p>
    <w:p w14:paraId="3594D356" w14:textId="2C697CDB"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and reader(s) are consistent – i.e. tick_len, max_lag, md_pages_reserved, and </w:t>
      </w:r>
    </w:p>
    <w:p w14:paraId="6E69EBF6" w14:textId="1C910948" w:rsidR="00461E58" w:rsidRPr="00E65FCE"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md_file_path must match.</w:t>
      </w:r>
    </w:p>
    <w:p w14:paraId="6880D345" w14:textId="77777777" w:rsidR="004042F3" w:rsidRPr="00E65FCE" w:rsidRDefault="004042F3"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p>
    <w:p w14:paraId="7AD9633E" w14:textId="77777777" w:rsidR="004042F3" w:rsidRPr="00E65FCE" w:rsidRDefault="004042F3"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The fields of H5F_vfd_swmr_config are discussed below:</w:t>
      </w:r>
    </w:p>
    <w:p w14:paraId="0EB8E8B4" w14:textId="77777777" w:rsidR="004042F3" w:rsidRPr="00E65FCE" w:rsidRDefault="004042F3"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37AFFEE3" w14:textId="77777777" w:rsidR="00E65FCE" w:rsidRDefault="004042F3"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version: Integer field indicating the version of the H5F_vfd_swmr_config </w:t>
      </w:r>
    </w:p>
    <w:p w14:paraId="1929C277" w14:textId="530D96BB" w:rsidR="00E65FCE" w:rsidRDefault="00E65FCE"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4B7364">
        <w:rPr>
          <w:rFonts w:ascii="Courier" w:hAnsi="Courier" w:cs="Times New Roman"/>
          <w:color w:val="00000A"/>
          <w:sz w:val="20"/>
          <w:szCs w:val="20"/>
        </w:rPr>
        <w:t xml:space="preserve"> </w:t>
      </w:r>
      <w:r>
        <w:rPr>
          <w:rFonts w:ascii="Courier" w:hAnsi="Courier" w:cs="Times New Roman"/>
          <w:color w:val="00000A"/>
          <w:sz w:val="20"/>
          <w:szCs w:val="20"/>
        </w:rPr>
        <w:t xml:space="preserve">        </w:t>
      </w:r>
      <w:r w:rsidR="004042F3" w:rsidRPr="00E65FCE">
        <w:rPr>
          <w:rFonts w:ascii="Courier" w:hAnsi="Courier" w:cs="Times New Roman"/>
          <w:color w:val="00000A"/>
          <w:sz w:val="20"/>
          <w:szCs w:val="20"/>
        </w:rPr>
        <w:t xml:space="preserve">structure used. </w:t>
      </w:r>
      <w:r>
        <w:rPr>
          <w:rFonts w:ascii="Courier" w:hAnsi="Courier" w:cs="Times New Roman"/>
          <w:color w:val="00000A"/>
          <w:sz w:val="20"/>
          <w:szCs w:val="20"/>
        </w:rPr>
        <w:t xml:space="preserve"> </w:t>
      </w:r>
      <w:r w:rsidR="004042F3" w:rsidRPr="00E65FCE">
        <w:rPr>
          <w:rFonts w:ascii="Courier" w:hAnsi="Courier" w:cs="Times New Roman"/>
          <w:color w:val="00000A"/>
          <w:sz w:val="20"/>
          <w:szCs w:val="20"/>
        </w:rPr>
        <w:t xml:space="preserve">This field must always be set to a known version </w:t>
      </w:r>
    </w:p>
    <w:p w14:paraId="3F3332EF" w14:textId="4B5C6F88" w:rsidR="00E65FCE" w:rsidRDefault="00E65FCE"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4B7364">
        <w:rPr>
          <w:rFonts w:ascii="Courier" w:hAnsi="Courier" w:cs="Times New Roman"/>
          <w:color w:val="00000A"/>
          <w:sz w:val="20"/>
          <w:szCs w:val="20"/>
        </w:rPr>
        <w:t xml:space="preserve"> </w:t>
      </w:r>
      <w:r>
        <w:rPr>
          <w:rFonts w:ascii="Courier" w:hAnsi="Courier" w:cs="Times New Roman"/>
          <w:color w:val="00000A"/>
          <w:sz w:val="20"/>
          <w:szCs w:val="20"/>
        </w:rPr>
        <w:t xml:space="preserve">       </w:t>
      </w:r>
      <w:r w:rsidR="004042F3" w:rsidRPr="00E65FCE">
        <w:rPr>
          <w:rFonts w:ascii="Courier" w:hAnsi="Courier" w:cs="Times New Roman"/>
          <w:color w:val="00000A"/>
          <w:sz w:val="20"/>
          <w:szCs w:val="20"/>
        </w:rPr>
        <w:t>number.  The most recent version of</w:t>
      </w:r>
      <w:r>
        <w:rPr>
          <w:rFonts w:ascii="Courier" w:hAnsi="Courier" w:cs="Times New Roman"/>
          <w:color w:val="00000A"/>
          <w:sz w:val="20"/>
          <w:szCs w:val="20"/>
        </w:rPr>
        <w:t xml:space="preserve"> </w:t>
      </w:r>
      <w:r w:rsidR="004042F3" w:rsidRPr="00E65FCE">
        <w:rPr>
          <w:rFonts w:ascii="Courier" w:hAnsi="Courier" w:cs="Times New Roman"/>
          <w:color w:val="00000A"/>
          <w:sz w:val="20"/>
          <w:szCs w:val="20"/>
        </w:rPr>
        <w:t xml:space="preserve">the structure will always be </w:t>
      </w:r>
    </w:p>
    <w:p w14:paraId="7DB3F5E1" w14:textId="342F87F4" w:rsidR="004042F3" w:rsidRPr="00E65FCE" w:rsidRDefault="00E65FCE"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4B7364">
        <w:rPr>
          <w:rFonts w:ascii="Courier" w:hAnsi="Courier" w:cs="Times New Roman"/>
          <w:color w:val="00000A"/>
          <w:sz w:val="20"/>
          <w:szCs w:val="20"/>
        </w:rPr>
        <w:t xml:space="preserve"> </w:t>
      </w:r>
      <w:r>
        <w:rPr>
          <w:rFonts w:ascii="Courier" w:hAnsi="Courier" w:cs="Times New Roman"/>
          <w:color w:val="00000A"/>
          <w:sz w:val="20"/>
          <w:szCs w:val="20"/>
        </w:rPr>
        <w:t xml:space="preserve">      </w:t>
      </w:r>
      <w:r w:rsidR="004042F3" w:rsidRPr="00E65FCE">
        <w:rPr>
          <w:rFonts w:ascii="Courier" w:hAnsi="Courier" w:cs="Times New Roman"/>
          <w:color w:val="00000A"/>
          <w:sz w:val="20"/>
          <w:szCs w:val="20"/>
        </w:rPr>
        <w:t>H5F__CURR_VFD_SWMR_CONFIG_VERSION.</w:t>
      </w:r>
    </w:p>
    <w:p w14:paraId="2297A95E" w14:textId="77777777" w:rsidR="00FC4AA2" w:rsidRPr="00E65FCE" w:rsidRDefault="004042F3"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p>
    <w:p w14:paraId="15DBC230" w14:textId="522C9271" w:rsidR="004B7364" w:rsidRDefault="00FC4AA2"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tick_len</w:t>
      </w:r>
      <w:r w:rsidR="00347723">
        <w:rPr>
          <w:rFonts w:ascii="Courier" w:hAnsi="Courier" w:cs="Times New Roman"/>
          <w:color w:val="00000A"/>
          <w:sz w:val="20"/>
          <w:szCs w:val="20"/>
        </w:rPr>
        <w:t>:</w:t>
      </w:r>
      <w:r w:rsidR="003D2545" w:rsidRPr="00E65FCE">
        <w:rPr>
          <w:rFonts w:ascii="Courier" w:hAnsi="Courier" w:cs="Times New Roman"/>
          <w:color w:val="00000A"/>
          <w:sz w:val="20"/>
          <w:szCs w:val="20"/>
        </w:rPr>
        <w:t xml:space="preserve"> is an integer field containing the length of a tick in tenths of </w:t>
      </w:r>
    </w:p>
    <w:p w14:paraId="40C45EE3" w14:textId="1E7F636D"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 second.  If tick_len is </w:t>
      </w:r>
      <w:r w:rsidR="003D2545" w:rsidRPr="00E65FCE">
        <w:rPr>
          <w:rFonts w:ascii="Courier" w:hAnsi="Courier" w:cs="Times New Roman"/>
          <w:color w:val="00000A"/>
          <w:sz w:val="20"/>
          <w:szCs w:val="20"/>
        </w:rPr>
        <w:t xml:space="preserve">zero, </w:t>
      </w:r>
      <w:r w:rsidR="00B7745F" w:rsidRPr="00E65FCE">
        <w:rPr>
          <w:rFonts w:ascii="Courier" w:hAnsi="Courier" w:cs="Times New Roman"/>
          <w:color w:val="00000A"/>
          <w:sz w:val="20"/>
          <w:szCs w:val="20"/>
        </w:rPr>
        <w:t xml:space="preserve">end of tick processing may only be </w:t>
      </w:r>
    </w:p>
    <w:p w14:paraId="17032B39" w14:textId="368BC558" w:rsidR="003D2545" w:rsidRPr="00E65FCE"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triggered manually via the</w:t>
      </w:r>
      <w:r w:rsidR="00C70F58">
        <w:rPr>
          <w:rFonts w:ascii="Courier" w:hAnsi="Courier" w:cs="Times New Roman"/>
          <w:color w:val="00000A"/>
          <w:sz w:val="20"/>
          <w:szCs w:val="20"/>
        </w:rPr>
        <w:t xml:space="preserve"> H5F</w:t>
      </w:r>
      <w:r w:rsidR="00B7745F" w:rsidRPr="00E65FCE">
        <w:rPr>
          <w:rFonts w:ascii="Courier" w:hAnsi="Courier" w:cs="Times New Roman"/>
          <w:color w:val="00000A"/>
          <w:sz w:val="20"/>
          <w:szCs w:val="20"/>
        </w:rPr>
        <w:t>vfd_swrm_end_tick() function.</w:t>
      </w:r>
    </w:p>
    <w:p w14:paraId="5E28948A" w14:textId="77777777" w:rsidR="00FC4AA2" w:rsidRPr="00E65FCE" w:rsidRDefault="00FC4AA2"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78A040DD" w14:textId="392B3DFC" w:rsidR="004B7364" w:rsidRDefault="00367BE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max_lag</w:t>
      </w:r>
      <w:r w:rsidR="00B7745F" w:rsidRPr="00E65FCE">
        <w:rPr>
          <w:rFonts w:ascii="Courier" w:hAnsi="Courier" w:cs="Times New Roman"/>
          <w:color w:val="00000A"/>
          <w:sz w:val="20"/>
          <w:szCs w:val="20"/>
        </w:rPr>
        <w:t xml:space="preserve"> is an integer field indicating the maximum expected la</w:t>
      </w:r>
      <w:r w:rsidR="004B7364">
        <w:rPr>
          <w:rFonts w:ascii="Courier" w:hAnsi="Courier" w:cs="Times New Roman"/>
          <w:color w:val="00000A"/>
          <w:sz w:val="20"/>
          <w:szCs w:val="20"/>
        </w:rPr>
        <w:t>g (in ticks)</w:t>
      </w:r>
    </w:p>
    <w:p w14:paraId="39687E50" w14:textId="1F1EE9CD"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B7745F" w:rsidRPr="00E65FCE">
        <w:rPr>
          <w:rFonts w:ascii="Courier" w:hAnsi="Courier" w:cs="Times New Roman"/>
          <w:color w:val="00000A"/>
          <w:sz w:val="20"/>
          <w:szCs w:val="20"/>
        </w:rPr>
        <w:t xml:space="preserve">between the writer and the readers.  This value must be at least 3, </w:t>
      </w:r>
    </w:p>
    <w:p w14:paraId="748924ED" w14:textId="6F57E906" w:rsidR="00B7745F"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B7745F" w:rsidRPr="00E65FCE">
        <w:rPr>
          <w:rFonts w:ascii="Courier" w:hAnsi="Courier" w:cs="Times New Roman"/>
          <w:color w:val="00000A"/>
          <w:sz w:val="20"/>
          <w:szCs w:val="20"/>
        </w:rPr>
        <w:t xml:space="preserve">with </w:t>
      </w:r>
      <w:r w:rsidR="00FE2E43">
        <w:rPr>
          <w:rFonts w:ascii="Courier" w:hAnsi="Courier" w:cs="Times New Roman"/>
          <w:color w:val="00000A"/>
          <w:sz w:val="20"/>
          <w:szCs w:val="20"/>
        </w:rPr>
        <w:t>7</w:t>
      </w:r>
      <w:r>
        <w:rPr>
          <w:rFonts w:ascii="Courier" w:hAnsi="Courier" w:cs="Times New Roman"/>
          <w:color w:val="00000A"/>
          <w:sz w:val="20"/>
          <w:szCs w:val="20"/>
        </w:rPr>
        <w:t xml:space="preserve"> being the recommended minimum</w:t>
      </w:r>
      <w:r w:rsidR="00B7745F" w:rsidRPr="00E65FCE">
        <w:rPr>
          <w:rFonts w:ascii="Courier" w:hAnsi="Courier" w:cs="Times New Roman"/>
          <w:color w:val="00000A"/>
          <w:sz w:val="20"/>
          <w:szCs w:val="20"/>
        </w:rPr>
        <w:t xml:space="preserve"> value.</w:t>
      </w:r>
    </w:p>
    <w:p w14:paraId="171AC8DD" w14:textId="691104AF" w:rsidR="00C634AF" w:rsidRDefault="00C634AF"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799876C3" w14:textId="511A2C0A" w:rsidR="00C634AF" w:rsidRDefault="00C634AF"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presume_posix_semantics: Boolean flag that is only relevant to the reader.</w:t>
      </w:r>
    </w:p>
    <w:p w14:paraId="4CED9281" w14:textId="65180EAE" w:rsidR="00C634AF" w:rsidRDefault="00C634AF"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
    <w:p w14:paraId="741858EA" w14:textId="53DED84A" w:rsidR="00C634AF" w:rsidRDefault="00C634AF"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This flag should be set to TRUE if both of the following conditions</w:t>
      </w:r>
    </w:p>
    <w:p w14:paraId="66F804D9" w14:textId="0A45F7B9" w:rsidR="00C634AF" w:rsidRDefault="00C634AF"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hold:</w:t>
      </w:r>
    </w:p>
    <w:p w14:paraId="271C7875" w14:textId="7CA099CA" w:rsidR="00C634AF" w:rsidRDefault="00C634AF"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393D382B" w14:textId="7A31A6B3" w:rsidR="00C634AF" w:rsidRDefault="00C634AF"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1) Both the metadata file and and HDF5 file are being written on </w:t>
      </w:r>
    </w:p>
    <w:p w14:paraId="3838E839" w14:textId="4E168A85" w:rsidR="00C634AF" w:rsidRDefault="00C634AF"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 POSIX file system that is local to the reader.</w:t>
      </w:r>
    </w:p>
    <w:p w14:paraId="51CCE236" w14:textId="2B4815DF" w:rsidR="00C634AF" w:rsidRDefault="00C634AF"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3C0F1FEA" w14:textId="353C643E" w:rsidR="00C634AF" w:rsidRDefault="00C634AF"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2) The metadata file is being maintained directly by the VFD SWMR</w:t>
      </w:r>
    </w:p>
    <w:p w14:paraId="077BD8E4" w14:textId="3746D5C8" w:rsidR="00C634AF" w:rsidRDefault="00C634AF"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writer (i.e. without use of updater files and the auxiliary process.</w:t>
      </w:r>
    </w:p>
    <w:p w14:paraId="68DE67F3" w14:textId="6EECA102" w:rsidR="00C634AF" w:rsidRDefault="00C634AF"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338420D7" w14:textId="50707297" w:rsidR="00C634AF" w:rsidRDefault="00C634AF"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If this flag is false, the VFD SWMR reader must make two adjustments:</w:t>
      </w:r>
    </w:p>
    <w:p w14:paraId="06E9BFD1" w14:textId="786BD1DF" w:rsidR="00C634AF" w:rsidRDefault="00C634AF"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04E8F781" w14:textId="73ED65F8" w:rsidR="00C634AF" w:rsidRDefault="00C634AF"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1) Per legacy SWMR, the VFD that reads the HDF5 file proper must allow</w:t>
      </w:r>
    </w:p>
    <w:p w14:paraId="5B5F5930" w14:textId="1029FF77" w:rsidR="00C634AF" w:rsidRDefault="00C634AF"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reads past EOF without error.</w:t>
      </w:r>
    </w:p>
    <w:p w14:paraId="756DCBA2" w14:textId="6F8C1D5B" w:rsidR="00C634AF" w:rsidRDefault="00C634AF"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4F803984" w14:textId="77777777" w:rsidR="00C634AF" w:rsidRDefault="00C634AF"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2) The VFD SWMR reader is not permitted to open an existing HDF5 file</w:t>
      </w:r>
    </w:p>
    <w:p w14:paraId="699F4793" w14:textId="77777777" w:rsidR="00C634AF" w:rsidRDefault="00C634AF"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either before the VFD SWMR writer has opened it, or after it has </w:t>
      </w:r>
    </w:p>
    <w:p w14:paraId="23201282" w14:textId="77777777" w:rsidR="00C634AF" w:rsidRDefault="00C634AF"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closed it.</w:t>
      </w:r>
    </w:p>
    <w:p w14:paraId="6DA5D1BB" w14:textId="77777777" w:rsidR="00C634AF" w:rsidRDefault="00C634AF"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lastRenderedPageBreak/>
        <w:t xml:space="preserve"> *</w:t>
      </w:r>
    </w:p>
    <w:p w14:paraId="7F05725C" w14:textId="77777777" w:rsidR="00C634AF" w:rsidRDefault="00C634AF"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Item 1 is necessary since writes reflected in the metadata file may</w:t>
      </w:r>
    </w:p>
    <w:p w14:paraId="395A9326" w14:textId="77777777" w:rsidR="00C634AF" w:rsidRDefault="00C634AF"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not have made it to the HDF5 file when the reader accesses it.</w:t>
      </w:r>
    </w:p>
    <w:p w14:paraId="45BB0F05" w14:textId="77777777" w:rsidR="00C634AF" w:rsidRDefault="00C634AF"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7BECDB29" w14:textId="77777777" w:rsidR="00C634AF" w:rsidRDefault="00C634AF"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Item 2 is necessary, as we have no guarantee that file creations </w:t>
      </w:r>
    </w:p>
    <w:p w14:paraId="363A2437" w14:textId="17C4D1FB" w:rsidR="00C634AF" w:rsidRDefault="00C634AF"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will appear in the order issued. </w:t>
      </w:r>
    </w:p>
    <w:p w14:paraId="0FB45A90" w14:textId="5E9BB0A3" w:rsidR="00BF025D" w:rsidRDefault="00C634AF"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
    <w:p w14:paraId="1503075A" w14:textId="40D4A13F" w:rsidR="00BF025D" w:rsidRDefault="00BF025D"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writer: Boolean flag indicating whether the file opened with this FAPL entry</w:t>
      </w:r>
    </w:p>
    <w:p w14:paraId="4F13ACAF" w14:textId="67A78F94" w:rsidR="00BF025D" w:rsidRDefault="00BF025D"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will be opened </w:t>
      </w:r>
      <w:r w:rsidR="00347723">
        <w:rPr>
          <w:rFonts w:ascii="Courier" w:hAnsi="Courier" w:cs="Times New Roman"/>
          <w:color w:val="00000A"/>
          <w:sz w:val="20"/>
          <w:szCs w:val="20"/>
        </w:rPr>
        <w:t>R/W. (i.e. as a VFD SWMR writer)</w:t>
      </w:r>
    </w:p>
    <w:p w14:paraId="7A15D0C9" w14:textId="0682AA07" w:rsidR="003943E0" w:rsidRDefault="003943E0"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22E377D1" w14:textId="126003EE" w:rsidR="00AA6ACC" w:rsidRDefault="003943E0"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AA6ACC">
        <w:rPr>
          <w:rFonts w:ascii="Courier" w:hAnsi="Courier" w:cs="Times New Roman"/>
          <w:color w:val="00000A"/>
          <w:sz w:val="20"/>
          <w:szCs w:val="20"/>
        </w:rPr>
        <w:t xml:space="preserve">maintain_metadata_file:  Boolean flag indicating whether the writer should </w:t>
      </w:r>
    </w:p>
    <w:p w14:paraId="74203361" w14:textId="5B2A9784" w:rsidR="00AA6ACC" w:rsidRDefault="00AA6AC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create and maintain the metadata file.  Note that this field is only</w:t>
      </w:r>
    </w:p>
    <w:p w14:paraId="0C038B42" w14:textId="5C8AFB62" w:rsidR="00AA6ACC" w:rsidRDefault="00AA6AC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relevant if the above writer flag is TRUE.  </w:t>
      </w:r>
    </w:p>
    <w:p w14:paraId="08838653" w14:textId="5312B354" w:rsidR="00AA6ACC" w:rsidRDefault="00AA6AC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714083F1" w14:textId="1843A64A" w:rsidR="00AA6ACC" w:rsidRDefault="00AA6AC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If this flag is TRUE, the writer must create and maintain the metadata</w:t>
      </w:r>
    </w:p>
    <w:p w14:paraId="5ADAD5A9" w14:textId="44C27403" w:rsidR="00AA6ACC" w:rsidRDefault="00AA6AC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file in the location specified in the md_file_path.</w:t>
      </w:r>
    </w:p>
    <w:p w14:paraId="53F04CE3" w14:textId="7DE96B4C" w:rsidR="00AA6ACC" w:rsidRDefault="00AA6AC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179BE2A2" w14:textId="77777777" w:rsidR="00AA6ACC" w:rsidRDefault="00AA6AC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Observe that at least one of maintain_metadata_file and</w:t>
      </w:r>
    </w:p>
    <w:p w14:paraId="72E95EDE" w14:textId="6BB2E6BB" w:rsidR="00AA6ACC" w:rsidRDefault="00AA6AC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generate_updater_files fields must be TRUE if writer is TRUE.</w:t>
      </w:r>
    </w:p>
    <w:p w14:paraId="1F963DBB" w14:textId="77777777" w:rsidR="00AA6ACC" w:rsidRDefault="00AA6AC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494A939C" w14:textId="77777777" w:rsidR="00AA6ACC" w:rsidRDefault="00AA6AC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3943E0">
        <w:rPr>
          <w:rFonts w:ascii="Courier" w:hAnsi="Courier" w:cs="Times New Roman"/>
          <w:color w:val="00000A"/>
          <w:sz w:val="20"/>
          <w:szCs w:val="20"/>
        </w:rPr>
        <w:t xml:space="preserve">generate_updater_files:  Boolean flag indicating </w:t>
      </w:r>
      <w:r>
        <w:rPr>
          <w:rFonts w:ascii="Courier" w:hAnsi="Courier" w:cs="Times New Roman"/>
          <w:color w:val="00000A"/>
          <w:sz w:val="20"/>
          <w:szCs w:val="20"/>
        </w:rPr>
        <w:t xml:space="preserve">whether the writer should </w:t>
      </w:r>
    </w:p>
    <w:p w14:paraId="05902DDB" w14:textId="77777777" w:rsidR="00AA6ACC" w:rsidRDefault="00AA6AC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generate a sequence of updater files describing how the metadata file</w:t>
      </w:r>
    </w:p>
    <w:p w14:paraId="1E37D727" w14:textId="77777777" w:rsidR="00AA6ACC" w:rsidRDefault="00AA6AC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should be updated at the end of each tick.</w:t>
      </w:r>
    </w:p>
    <w:p w14:paraId="51B36AC4" w14:textId="7E01D155" w:rsidR="003943E0" w:rsidRDefault="00AA6AC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3943E0">
        <w:rPr>
          <w:rFonts w:ascii="Courier" w:hAnsi="Courier" w:cs="Times New Roman"/>
          <w:color w:val="00000A"/>
          <w:sz w:val="20"/>
          <w:szCs w:val="20"/>
        </w:rPr>
        <w:t>*</w:t>
      </w:r>
    </w:p>
    <w:p w14:paraId="64160EF2" w14:textId="77777777" w:rsidR="003943E0" w:rsidRDefault="003943E0"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If the flag is TRUE, all modifications to the metadata file </w:t>
      </w:r>
    </w:p>
    <w:p w14:paraId="23B9AC69" w14:textId="6915AE95" w:rsidR="003943E0" w:rsidRDefault="003943E0"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(including its creation) are </w:t>
      </w:r>
      <w:r w:rsidR="00AA6ACC">
        <w:rPr>
          <w:rFonts w:ascii="Courier" w:hAnsi="Courier" w:cs="Times New Roman"/>
          <w:color w:val="00000A"/>
          <w:sz w:val="20"/>
          <w:szCs w:val="20"/>
        </w:rPr>
        <w:t>described</w:t>
      </w:r>
      <w:r>
        <w:rPr>
          <w:rFonts w:ascii="Courier" w:hAnsi="Courier" w:cs="Times New Roman"/>
          <w:color w:val="00000A"/>
          <w:sz w:val="20"/>
          <w:szCs w:val="20"/>
        </w:rPr>
        <w:t xml:space="preserve"> in an ordered sequence</w:t>
      </w:r>
    </w:p>
    <w:p w14:paraId="25B93644" w14:textId="547C62A7" w:rsidR="003943E0" w:rsidRDefault="003943E0"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of updater files.  These files are read in order by auxiliary</w:t>
      </w:r>
    </w:p>
    <w:p w14:paraId="413728CE" w14:textId="42E17FD4" w:rsidR="003943E0" w:rsidRDefault="003943E0"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processes, and used to generate local copies of the metadata file as </w:t>
      </w:r>
    </w:p>
    <w:p w14:paraId="5FF1B5B7" w14:textId="77777777" w:rsidR="003943E0" w:rsidRDefault="003943E0"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required.  This mechanism exists to allow VFD SWMR to operate on</w:t>
      </w:r>
    </w:p>
    <w:p w14:paraId="4F964D9C" w14:textId="530CD142" w:rsidR="003943E0" w:rsidRDefault="003943E0"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storage systems that do not support POSIX semantics.</w:t>
      </w:r>
    </w:p>
    <w:p w14:paraId="2DC4AE7D" w14:textId="19C43C9E" w:rsidR="003943E0" w:rsidRDefault="003943E0"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4EF7EEA1" w14:textId="77777777" w:rsidR="003943E0" w:rsidRDefault="003943E0"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This field is only used by the VFD SWMR writer.  VFD SWMR readers </w:t>
      </w:r>
    </w:p>
    <w:p w14:paraId="13180BC6" w14:textId="77777777" w:rsidR="003943E0" w:rsidRDefault="003943E0"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ignore the field, as they always look to the specified metadata file,</w:t>
      </w:r>
    </w:p>
    <w:p w14:paraId="3A7D20B5" w14:textId="77777777" w:rsidR="003943E0" w:rsidRDefault="003943E0"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regardless of whether it is generated and maintained directly by the</w:t>
      </w:r>
    </w:p>
    <w:p w14:paraId="647949A0" w14:textId="77777777" w:rsidR="003943E0" w:rsidRDefault="003943E0"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VFD SWMR writer, or by an auxiliary process that polls for new updater </w:t>
      </w:r>
    </w:p>
    <w:p w14:paraId="56795114" w14:textId="77777777" w:rsidR="003943E0" w:rsidRDefault="003943E0"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files, and applies them as they appear.</w:t>
      </w:r>
    </w:p>
    <w:p w14:paraId="073059CF" w14:textId="1C8A8F2A" w:rsidR="00FC4AA2" w:rsidRPr="00E65FCE" w:rsidRDefault="003943E0"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FC4AA2" w:rsidRPr="00E65FCE">
        <w:rPr>
          <w:rFonts w:ascii="Courier" w:hAnsi="Courier" w:cs="Times New Roman"/>
          <w:color w:val="00000A"/>
          <w:sz w:val="20"/>
          <w:szCs w:val="20"/>
        </w:rPr>
        <w:t>*</w:t>
      </w:r>
    </w:p>
    <w:p w14:paraId="3247CDEF" w14:textId="12FACE19" w:rsidR="004B7364" w:rsidRDefault="00FC4AA2"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flush_raw_data</w:t>
      </w:r>
      <w:r w:rsidR="00347723">
        <w:rPr>
          <w:rFonts w:ascii="Courier" w:hAnsi="Courier" w:cs="Times New Roman"/>
          <w:color w:val="00000A"/>
          <w:sz w:val="20"/>
          <w:szCs w:val="20"/>
        </w:rPr>
        <w:t>:</w:t>
      </w:r>
      <w:r w:rsidR="00B7745F" w:rsidRPr="00E65FCE">
        <w:rPr>
          <w:rFonts w:ascii="Courier" w:hAnsi="Courier" w:cs="Times New Roman"/>
          <w:color w:val="00000A"/>
          <w:sz w:val="20"/>
          <w:szCs w:val="20"/>
        </w:rPr>
        <w:t xml:space="preserve"> Boolean flag indicating whether raw data should be flushed </w:t>
      </w:r>
    </w:p>
    <w:p w14:paraId="248FA4AD" w14:textId="1A938F48"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as part of</w:t>
      </w:r>
      <w:r w:rsidR="00B7745F" w:rsidRPr="00E65FCE">
        <w:rPr>
          <w:rFonts w:ascii="Courier" w:hAnsi="Courier" w:cs="Times New Roman"/>
          <w:color w:val="00000A"/>
          <w:sz w:val="20"/>
          <w:szCs w:val="20"/>
        </w:rPr>
        <w:t xml:space="preserve"> end of tick processing.  If set to TRUE, raw </w:t>
      </w:r>
    </w:p>
    <w:p w14:paraId="33B0C2B0" w14:textId="4DFA245F"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B7745F" w:rsidRPr="00E65FCE">
        <w:rPr>
          <w:rFonts w:ascii="Courier" w:hAnsi="Courier" w:cs="Times New Roman"/>
          <w:color w:val="00000A"/>
          <w:sz w:val="20"/>
          <w:szCs w:val="20"/>
        </w:rPr>
        <w:t>data will be flush</w:t>
      </w:r>
      <w:r w:rsidR="000A348A">
        <w:rPr>
          <w:rFonts w:ascii="Courier" w:hAnsi="Courier" w:cs="Times New Roman"/>
          <w:color w:val="00000A"/>
          <w:sz w:val="20"/>
          <w:szCs w:val="20"/>
        </w:rPr>
        <w:t>ed</w:t>
      </w:r>
      <w:r w:rsidR="00B7745F" w:rsidRPr="00E65FCE">
        <w:rPr>
          <w:rFonts w:ascii="Courier" w:hAnsi="Courier" w:cs="Times New Roman"/>
          <w:color w:val="00000A"/>
          <w:sz w:val="20"/>
          <w:szCs w:val="20"/>
        </w:rPr>
        <w:t xml:space="preserve"> and thus be consistent</w:t>
      </w:r>
      <w:r>
        <w:rPr>
          <w:rFonts w:ascii="Courier" w:hAnsi="Courier" w:cs="Times New Roman"/>
          <w:color w:val="00000A"/>
          <w:sz w:val="20"/>
          <w:szCs w:val="20"/>
        </w:rPr>
        <w:t xml:space="preserve"> with</w:t>
      </w:r>
      <w:r w:rsidR="00B7745F" w:rsidRPr="00E65FCE">
        <w:rPr>
          <w:rFonts w:ascii="Courier" w:hAnsi="Courier" w:cs="Times New Roman"/>
          <w:color w:val="00000A"/>
          <w:sz w:val="20"/>
          <w:szCs w:val="20"/>
        </w:rPr>
        <w:t xml:space="preserve"> </w:t>
      </w:r>
      <w:r w:rsidR="00E65FCE" w:rsidRPr="00E65FCE">
        <w:rPr>
          <w:rFonts w:ascii="Courier" w:hAnsi="Courier" w:cs="Times New Roman"/>
          <w:color w:val="00000A"/>
          <w:sz w:val="20"/>
          <w:szCs w:val="20"/>
        </w:rPr>
        <w:t>the metadata file.</w:t>
      </w:r>
    </w:p>
    <w:p w14:paraId="69BA0EB9" w14:textId="77777777" w:rsidR="00197296"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E65FCE" w:rsidRPr="00E65FCE">
        <w:rPr>
          <w:rFonts w:ascii="Courier" w:hAnsi="Courier" w:cs="Times New Roman"/>
          <w:color w:val="00000A"/>
          <w:sz w:val="20"/>
          <w:szCs w:val="20"/>
        </w:rPr>
        <w:t xml:space="preserve">  However, this will also greatly increase end of tick I/O, and </w:t>
      </w:r>
      <w:r w:rsidR="00197296">
        <w:rPr>
          <w:rFonts w:ascii="Courier" w:hAnsi="Courier" w:cs="Times New Roman"/>
          <w:color w:val="00000A"/>
          <w:sz w:val="20"/>
          <w:szCs w:val="20"/>
        </w:rPr>
        <w:t>will</w:t>
      </w:r>
    </w:p>
    <w:p w14:paraId="3DFE1785" w14:textId="52DD6271" w:rsidR="00B7745F" w:rsidRPr="00E65FCE" w:rsidRDefault="00197296"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likely break any real time guarantees unless a very large tick_len</w:t>
      </w:r>
      <w:r w:rsidR="00E65FCE" w:rsidRPr="00E65FCE">
        <w:rPr>
          <w:rFonts w:ascii="Courier" w:hAnsi="Courier" w:cs="Times New Roman"/>
          <w:color w:val="00000A"/>
          <w:sz w:val="20"/>
          <w:szCs w:val="20"/>
        </w:rPr>
        <w:t xml:space="preserve"> </w:t>
      </w:r>
    </w:p>
    <w:p w14:paraId="2DDA19FD" w14:textId="34F9267C" w:rsidR="00E65FCE" w:rsidRPr="00E65FCE" w:rsidRDefault="00197296"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is selected</w:t>
      </w:r>
      <w:r w:rsidR="00E65FCE" w:rsidRPr="00E65FCE">
        <w:rPr>
          <w:rFonts w:ascii="Courier" w:hAnsi="Courier" w:cs="Times New Roman"/>
          <w:color w:val="00000A"/>
          <w:sz w:val="20"/>
          <w:szCs w:val="20"/>
        </w:rPr>
        <w:t>.</w:t>
      </w:r>
    </w:p>
    <w:p w14:paraId="4E20FCCF" w14:textId="5250FEAA" w:rsidR="00613F9A" w:rsidRDefault="00E65FCE" w:rsidP="00613F9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sidR="00613F9A">
        <w:rPr>
          <w:rFonts w:ascii="Courier" w:hAnsi="Courier" w:cs="Times New Roman"/>
          <w:color w:val="00000A"/>
          <w:sz w:val="20"/>
          <w:szCs w:val="20"/>
        </w:rPr>
        <w:t>*</w:t>
      </w:r>
    </w:p>
    <w:p w14:paraId="628F82F0" w14:textId="3AC14EC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md_pages_reserved</w:t>
      </w:r>
      <w:r w:rsidR="00347723">
        <w:rPr>
          <w:rFonts w:ascii="Courier" w:hAnsi="Courier" w:cs="Times New Roman"/>
          <w:color w:val="00000A"/>
          <w:sz w:val="20"/>
          <w:szCs w:val="20"/>
        </w:rPr>
        <w:t>:</w:t>
      </w:r>
      <w:r>
        <w:rPr>
          <w:rFonts w:ascii="Courier" w:hAnsi="Courier" w:cs="Times New Roman"/>
          <w:color w:val="00000A"/>
          <w:sz w:val="20"/>
          <w:szCs w:val="20"/>
        </w:rPr>
        <w:t xml:space="preserve">  Integer field indicating the number of pages reserved </w:t>
      </w:r>
    </w:p>
    <w:p w14:paraId="369F270D" w14:textId="0661E088"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at the head of the metadata file.  This value must be greater than </w:t>
      </w:r>
    </w:p>
    <w:p w14:paraId="12A9ECDA" w14:textId="73EF77CD"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or equal to 1.  </w:t>
      </w:r>
    </w:p>
    <w:p w14:paraId="1BF0137B"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64281692"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When the metadata file is created, the specified number of pages is </w:t>
      </w:r>
    </w:p>
    <w:p w14:paraId="70F6C46A"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reserved at the head of the metadata file.  In the current</w:t>
      </w:r>
    </w:p>
    <w:p w14:paraId="45DA0D7E"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implementation, the size of the metadata file header plus the </w:t>
      </w:r>
    </w:p>
    <w:p w14:paraId="594485B2"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index is limited to this size.</w:t>
      </w:r>
    </w:p>
    <w:p w14:paraId="34C9DF39"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3F855437"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Further, in the POSIX case, when readers check for an updated index, </w:t>
      </w:r>
    </w:p>
    <w:p w14:paraId="44D3EEBB" w14:textId="63DE9708"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this check will start with a read of </w:t>
      </w:r>
      <w:r w:rsidR="008F3E6A">
        <w:rPr>
          <w:rFonts w:ascii="Courier" w:hAnsi="Courier" w:cs="Times New Roman"/>
          <w:color w:val="00000A"/>
          <w:sz w:val="20"/>
          <w:szCs w:val="20"/>
        </w:rPr>
        <w:t>md_pages_reserved</w:t>
      </w:r>
      <w:r>
        <w:rPr>
          <w:rFonts w:ascii="Courier" w:hAnsi="Courier" w:cs="Times New Roman"/>
          <w:color w:val="00000A"/>
          <w:sz w:val="20"/>
          <w:szCs w:val="20"/>
        </w:rPr>
        <w:t xml:space="preserve"> pages</w:t>
      </w:r>
      <w:r w:rsidR="008F3E6A">
        <w:rPr>
          <w:rFonts w:ascii="Courier" w:hAnsi="Courier" w:cs="Times New Roman"/>
          <w:color w:val="00000A"/>
          <w:sz w:val="20"/>
          <w:szCs w:val="20"/>
        </w:rPr>
        <w:t xml:space="preserve"> from</w:t>
      </w:r>
    </w:p>
    <w:p w14:paraId="0D827E02" w14:textId="1298E20F" w:rsidR="00613F9A" w:rsidRPr="00E65FCE"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8F3E6A">
        <w:rPr>
          <w:rFonts w:ascii="Courier" w:hAnsi="Courier" w:cs="Times New Roman"/>
          <w:color w:val="00000A"/>
          <w:sz w:val="20"/>
          <w:szCs w:val="20"/>
        </w:rPr>
        <w:t xml:space="preserve">        </w:t>
      </w:r>
      <w:r>
        <w:rPr>
          <w:rFonts w:ascii="Courier" w:hAnsi="Courier" w:cs="Times New Roman"/>
          <w:color w:val="00000A"/>
          <w:sz w:val="20"/>
          <w:szCs w:val="20"/>
        </w:rPr>
        <w:t>the head of the metadata file.</w:t>
      </w:r>
    </w:p>
    <w:p w14:paraId="0DED0FB4" w14:textId="6228CD18" w:rsidR="00FC4AA2" w:rsidRPr="00E65FCE" w:rsidRDefault="00613F9A"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E65FCE" w:rsidRPr="00E65FCE">
        <w:rPr>
          <w:rFonts w:ascii="Courier" w:hAnsi="Courier" w:cs="Times New Roman"/>
          <w:color w:val="00000A"/>
          <w:sz w:val="20"/>
          <w:szCs w:val="20"/>
        </w:rPr>
        <w:t xml:space="preserve">*         </w:t>
      </w:r>
    </w:p>
    <w:p w14:paraId="16DC15EF" w14:textId="12B56799" w:rsidR="00AA6ACC" w:rsidRDefault="00FC4AA2"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md_file_path</w:t>
      </w:r>
      <w:r w:rsidR="00347723">
        <w:rPr>
          <w:rFonts w:ascii="Courier" w:hAnsi="Courier" w:cs="Times New Roman"/>
          <w:color w:val="00000A"/>
          <w:sz w:val="20"/>
          <w:szCs w:val="20"/>
        </w:rPr>
        <w:t>:</w:t>
      </w:r>
      <w:r w:rsidR="00E65FCE" w:rsidRPr="00E65FCE">
        <w:rPr>
          <w:rFonts w:ascii="Courier" w:hAnsi="Courier" w:cs="Times New Roman"/>
          <w:color w:val="00000A"/>
          <w:sz w:val="20"/>
          <w:szCs w:val="20"/>
        </w:rPr>
        <w:t xml:space="preserve"> </w:t>
      </w:r>
      <w:r w:rsidR="003943E0">
        <w:rPr>
          <w:rFonts w:ascii="Courier" w:hAnsi="Courier" w:cs="Times New Roman"/>
          <w:color w:val="00000A"/>
          <w:sz w:val="20"/>
          <w:szCs w:val="20"/>
        </w:rPr>
        <w:t xml:space="preserve">If </w:t>
      </w:r>
      <w:r w:rsidR="00AA6ACC">
        <w:rPr>
          <w:rFonts w:ascii="Courier" w:hAnsi="Courier" w:cs="Times New Roman"/>
          <w:color w:val="00000A"/>
          <w:sz w:val="20"/>
          <w:szCs w:val="20"/>
        </w:rPr>
        <w:t xml:space="preserve">both the writer and </w:t>
      </w:r>
      <w:r w:rsidR="0089442A">
        <w:rPr>
          <w:rFonts w:ascii="Courier" w:hAnsi="Courier" w:cs="Times New Roman"/>
          <w:color w:val="00000A"/>
          <w:sz w:val="20"/>
          <w:szCs w:val="20"/>
        </w:rPr>
        <w:t xml:space="preserve">maintain_metadata_file </w:t>
      </w:r>
      <w:r w:rsidR="00AA6ACC">
        <w:rPr>
          <w:rFonts w:ascii="Courier" w:hAnsi="Courier" w:cs="Times New Roman"/>
          <w:color w:val="00000A"/>
          <w:sz w:val="20"/>
          <w:szCs w:val="20"/>
        </w:rPr>
        <w:t>fields are</w:t>
      </w:r>
      <w:r w:rsidR="003943E0">
        <w:rPr>
          <w:rFonts w:ascii="Courier" w:hAnsi="Courier" w:cs="Times New Roman"/>
          <w:color w:val="00000A"/>
          <w:sz w:val="20"/>
          <w:szCs w:val="20"/>
        </w:rPr>
        <w:t xml:space="preserve"> TRUE, </w:t>
      </w:r>
    </w:p>
    <w:p w14:paraId="4A7DE046" w14:textId="77A02608" w:rsidR="00AA6ACC" w:rsidRDefault="00AA6AC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this</w:t>
      </w:r>
      <w:r w:rsidR="003943E0">
        <w:rPr>
          <w:rFonts w:ascii="Courier" w:hAnsi="Courier" w:cs="Times New Roman"/>
          <w:color w:val="00000A"/>
          <w:sz w:val="20"/>
          <w:szCs w:val="20"/>
        </w:rPr>
        <w:t xml:space="preserve"> field contains the</w:t>
      </w:r>
      <w:r>
        <w:rPr>
          <w:rFonts w:ascii="Courier" w:hAnsi="Courier" w:cs="Times New Roman"/>
          <w:color w:val="00000A"/>
          <w:sz w:val="20"/>
          <w:szCs w:val="20"/>
        </w:rPr>
        <w:t xml:space="preserve"> </w:t>
      </w:r>
      <w:r w:rsidR="004B7364">
        <w:rPr>
          <w:rFonts w:ascii="Courier" w:hAnsi="Courier" w:cs="Times New Roman"/>
          <w:color w:val="00000A"/>
          <w:sz w:val="20"/>
          <w:szCs w:val="20"/>
        </w:rPr>
        <w:t xml:space="preserve">path </w:t>
      </w:r>
      <w:r w:rsidR="006B7C61">
        <w:rPr>
          <w:rFonts w:ascii="Courier" w:hAnsi="Courier" w:cs="Times New Roman"/>
          <w:color w:val="00000A"/>
          <w:sz w:val="20"/>
          <w:szCs w:val="20"/>
        </w:rPr>
        <w:t>but not the name</w:t>
      </w:r>
      <w:r w:rsidR="004B7364">
        <w:rPr>
          <w:rFonts w:ascii="Courier" w:hAnsi="Courier" w:cs="Times New Roman"/>
          <w:color w:val="00000A"/>
          <w:sz w:val="20"/>
          <w:szCs w:val="20"/>
        </w:rPr>
        <w:t xml:space="preserve"> </w:t>
      </w:r>
      <w:r>
        <w:rPr>
          <w:rFonts w:ascii="Courier" w:hAnsi="Courier" w:cs="Times New Roman"/>
          <w:color w:val="00000A"/>
          <w:sz w:val="20"/>
          <w:szCs w:val="20"/>
        </w:rPr>
        <w:t>of the metadata file.</w:t>
      </w:r>
    </w:p>
    <w:p w14:paraId="74FE403E" w14:textId="77777777" w:rsidR="00AA6ACC" w:rsidRDefault="00AA6AC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lastRenderedPageBreak/>
        <w:t xml:space="preserve"> *</w:t>
      </w:r>
    </w:p>
    <w:p w14:paraId="55DFF5A5" w14:textId="77777777" w:rsidR="006B7C61" w:rsidRDefault="00AA6AC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If writer is</w:t>
      </w:r>
      <w:r w:rsidR="003943E0">
        <w:rPr>
          <w:rFonts w:ascii="Courier" w:hAnsi="Courier" w:cs="Times New Roman"/>
          <w:color w:val="00000A"/>
          <w:sz w:val="20"/>
          <w:szCs w:val="20"/>
        </w:rPr>
        <w:t xml:space="preserve"> FALSE, the field contains the path </w:t>
      </w:r>
      <w:r w:rsidR="006B7C61">
        <w:rPr>
          <w:rFonts w:ascii="Courier" w:hAnsi="Courier" w:cs="Times New Roman"/>
          <w:color w:val="00000A"/>
          <w:sz w:val="20"/>
          <w:szCs w:val="20"/>
        </w:rPr>
        <w:t>(but not the name)</w:t>
      </w:r>
    </w:p>
    <w:p w14:paraId="6042538D" w14:textId="748B9228" w:rsidR="003943E0" w:rsidRDefault="006B7C61"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3943E0">
        <w:rPr>
          <w:rFonts w:ascii="Courier" w:hAnsi="Courier" w:cs="Times New Roman"/>
          <w:color w:val="00000A"/>
          <w:sz w:val="20"/>
          <w:szCs w:val="20"/>
        </w:rPr>
        <w:t xml:space="preserve">of the </w:t>
      </w:r>
      <w:r>
        <w:rPr>
          <w:rFonts w:ascii="Courier" w:hAnsi="Courier" w:cs="Times New Roman"/>
          <w:color w:val="00000A"/>
          <w:sz w:val="20"/>
          <w:szCs w:val="20"/>
        </w:rPr>
        <w:t xml:space="preserve">(possibly local </w:t>
      </w:r>
      <w:r w:rsidR="003943E0">
        <w:rPr>
          <w:rFonts w:ascii="Courier" w:hAnsi="Courier" w:cs="Times New Roman"/>
          <w:color w:val="00000A"/>
          <w:sz w:val="20"/>
          <w:szCs w:val="20"/>
        </w:rPr>
        <w:t>copy of</w:t>
      </w:r>
      <w:r w:rsidR="00AA6ACC">
        <w:rPr>
          <w:rFonts w:ascii="Courier" w:hAnsi="Courier" w:cs="Times New Roman"/>
          <w:color w:val="00000A"/>
          <w:sz w:val="20"/>
          <w:szCs w:val="20"/>
        </w:rPr>
        <w:t xml:space="preserve"> </w:t>
      </w:r>
      <w:r w:rsidR="003943E0">
        <w:rPr>
          <w:rFonts w:ascii="Courier" w:hAnsi="Courier" w:cs="Times New Roman"/>
          <w:color w:val="00000A"/>
          <w:sz w:val="20"/>
          <w:szCs w:val="20"/>
        </w:rPr>
        <w:t>the</w:t>
      </w:r>
      <w:r w:rsidR="00AA6ACC">
        <w:rPr>
          <w:rFonts w:ascii="Courier" w:hAnsi="Courier" w:cs="Times New Roman"/>
          <w:color w:val="00000A"/>
          <w:sz w:val="20"/>
          <w:szCs w:val="20"/>
        </w:rPr>
        <w:t>)</w:t>
      </w:r>
      <w:r w:rsidR="003943E0">
        <w:rPr>
          <w:rFonts w:ascii="Courier" w:hAnsi="Courier" w:cs="Times New Roman"/>
          <w:color w:val="00000A"/>
          <w:sz w:val="20"/>
          <w:szCs w:val="20"/>
        </w:rPr>
        <w:t xml:space="preserve"> metadata</w:t>
      </w:r>
      <w:r w:rsidR="00AA6ACC">
        <w:rPr>
          <w:rFonts w:ascii="Courier" w:hAnsi="Courier" w:cs="Times New Roman"/>
          <w:color w:val="00000A"/>
          <w:sz w:val="20"/>
          <w:szCs w:val="20"/>
        </w:rPr>
        <w:t xml:space="preserve"> </w:t>
      </w:r>
      <w:r w:rsidR="003943E0">
        <w:rPr>
          <w:rFonts w:ascii="Courier" w:hAnsi="Courier" w:cs="Times New Roman"/>
          <w:color w:val="00000A"/>
          <w:sz w:val="20"/>
          <w:szCs w:val="20"/>
        </w:rPr>
        <w:t>file.</w:t>
      </w:r>
    </w:p>
    <w:p w14:paraId="5A2E94AC" w14:textId="536C822A" w:rsidR="006B7C61" w:rsidRDefault="006B7C61"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480A6FB6" w14:textId="3B561F78" w:rsidR="006B7C61" w:rsidRDefault="006B7C61"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md_file_name: If both the writer and </w:t>
      </w:r>
      <w:r w:rsidR="0089442A">
        <w:rPr>
          <w:rFonts w:ascii="Courier" w:hAnsi="Courier" w:cs="Times New Roman"/>
          <w:color w:val="00000A"/>
          <w:sz w:val="20"/>
          <w:szCs w:val="20"/>
        </w:rPr>
        <w:t>maintain_metadata_file</w:t>
      </w:r>
      <w:r>
        <w:rPr>
          <w:rFonts w:ascii="Courier" w:hAnsi="Courier" w:cs="Times New Roman"/>
          <w:color w:val="00000A"/>
          <w:sz w:val="20"/>
          <w:szCs w:val="20"/>
        </w:rPr>
        <w:t xml:space="preserve"> fields are TRUE, </w:t>
      </w:r>
    </w:p>
    <w:p w14:paraId="2B7F2439" w14:textId="61469D14" w:rsidR="006B7C61" w:rsidRDefault="006B7C61"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this field is defined, and must contain either the name (but not the </w:t>
      </w:r>
    </w:p>
    <w:p w14:paraId="7D8EB199" w14:textId="171A4940" w:rsidR="006B7C61" w:rsidRDefault="006B7C61"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path) of the metadata file, or NULL.</w:t>
      </w:r>
    </w:p>
    <w:p w14:paraId="393921CA" w14:textId="1BF8D837" w:rsidR="006B7C61" w:rsidRDefault="006B7C61"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5FD22596" w14:textId="71098478" w:rsidR="006B7C61" w:rsidRDefault="006B7C61"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If writer is FALSE, this field is defined, and must contain either </w:t>
      </w:r>
    </w:p>
    <w:p w14:paraId="6D04ED1E" w14:textId="689CF51A" w:rsidR="006B7C61" w:rsidRDefault="006B7C61" w:rsidP="006B7C61">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the name (but not the path) of the metadata file, or NULL.</w:t>
      </w:r>
    </w:p>
    <w:p w14:paraId="6873E6A5" w14:textId="3DF73336" w:rsidR="006B7C61" w:rsidRDefault="006B7C61" w:rsidP="006B7C61">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41643FFA" w14:textId="26C96E75" w:rsidR="006B7C61" w:rsidRDefault="006B7C61" w:rsidP="006B7C61">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If the field is defined but NULL, the metadata file name is generated</w:t>
      </w:r>
    </w:p>
    <w:p w14:paraId="18DE64B0" w14:textId="7DEF7F07" w:rsidR="006B7C61" w:rsidRDefault="006B7C61" w:rsidP="006B7C61">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by adding the “.md” suffix to the HDF5 file name.  If the field is not</w:t>
      </w:r>
    </w:p>
    <w:p w14:paraId="6E20DDF2" w14:textId="75C89BED" w:rsidR="006B7C61" w:rsidRDefault="006B7C61" w:rsidP="006B7C61">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NULL, the metadata file name is used as provided.</w:t>
      </w:r>
    </w:p>
    <w:p w14:paraId="67E921F5" w14:textId="68E2270F" w:rsidR="006B7C61" w:rsidRDefault="006B7C61" w:rsidP="006B7C61">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470166AE" w14:textId="3758090A" w:rsidR="006B7C61" w:rsidRDefault="006B7C61" w:rsidP="006B7C61">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Note that automatic generation of metadata file names is required when</w:t>
      </w:r>
    </w:p>
    <w:p w14:paraId="7939CCAA" w14:textId="1F1E348A" w:rsidR="006B7C61" w:rsidRDefault="006B7C61" w:rsidP="006B7C61">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VFD SWMR is used in concert with virtual data sets, as the FAPL used to </w:t>
      </w:r>
    </w:p>
    <w:p w14:paraId="0E279224" w14:textId="64D25438" w:rsidR="006B7C61" w:rsidRDefault="006B7C61" w:rsidP="006B7C61">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open the base file is also used to open the source files.</w:t>
      </w:r>
    </w:p>
    <w:p w14:paraId="3111ED2F" w14:textId="799BBF34" w:rsidR="006B7C61" w:rsidRDefault="006B7C61" w:rsidP="006B7C61">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
    <w:p w14:paraId="013FB2B5" w14:textId="77777777" w:rsidR="006B7C61" w:rsidRDefault="006B7C61" w:rsidP="006B7C61">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Finally, note that in all cases, strlen(md_file_path) + </w:t>
      </w:r>
    </w:p>
    <w:p w14:paraId="17C4F29A" w14:textId="60C66365" w:rsidR="006B7C61" w:rsidRDefault="006B7C61" w:rsidP="006B7C61">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strlen(md_file_name) may not exceed MAX_PATH – although this may not </w:t>
      </w:r>
    </w:p>
    <w:p w14:paraId="3F84B2A6" w14:textId="35DFF268" w:rsidR="006B7C61" w:rsidRDefault="006B7C61" w:rsidP="006B7C61">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be detected until file open.</w:t>
      </w:r>
    </w:p>
    <w:p w14:paraId="0A47D939" w14:textId="501420A3" w:rsidR="00AA6ACC" w:rsidRPr="00E65FCE" w:rsidRDefault="00AA6ACC" w:rsidP="00AA6ACC">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Pr="00E65FCE">
        <w:rPr>
          <w:rFonts w:ascii="Courier" w:hAnsi="Courier" w:cs="Times New Roman"/>
          <w:color w:val="00000A"/>
          <w:sz w:val="20"/>
          <w:szCs w:val="20"/>
        </w:rPr>
        <w:t xml:space="preserve">*         </w:t>
      </w:r>
    </w:p>
    <w:p w14:paraId="2244374D" w14:textId="77777777" w:rsidR="00AA6ACC" w:rsidRDefault="00AA6ACC" w:rsidP="00AA6ACC">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r>
        <w:rPr>
          <w:rFonts w:ascii="Courier" w:hAnsi="Courier" w:cs="Times New Roman"/>
          <w:color w:val="00000A"/>
          <w:sz w:val="20"/>
          <w:szCs w:val="20"/>
        </w:rPr>
        <w:t>updater</w:t>
      </w:r>
      <w:r w:rsidRPr="00E65FCE">
        <w:rPr>
          <w:rFonts w:ascii="Courier" w:hAnsi="Courier" w:cs="Times New Roman"/>
          <w:color w:val="00000A"/>
          <w:sz w:val="20"/>
          <w:szCs w:val="20"/>
        </w:rPr>
        <w:t>_file_path</w:t>
      </w:r>
      <w:r>
        <w:rPr>
          <w:rFonts w:ascii="Courier" w:hAnsi="Courier" w:cs="Times New Roman"/>
          <w:color w:val="00000A"/>
          <w:sz w:val="20"/>
          <w:szCs w:val="20"/>
        </w:rPr>
        <w:t>:</w:t>
      </w:r>
      <w:r w:rsidRPr="00E65FCE">
        <w:rPr>
          <w:rFonts w:ascii="Courier" w:hAnsi="Courier" w:cs="Times New Roman"/>
          <w:color w:val="00000A"/>
          <w:sz w:val="20"/>
          <w:szCs w:val="20"/>
        </w:rPr>
        <w:t xml:space="preserve"> </w:t>
      </w:r>
      <w:r>
        <w:rPr>
          <w:rFonts w:ascii="Courier" w:hAnsi="Courier" w:cs="Times New Roman"/>
          <w:color w:val="00000A"/>
          <w:sz w:val="20"/>
          <w:szCs w:val="20"/>
        </w:rPr>
        <w:t xml:space="preserve">If generate_updater_files is TRUE, the contents of this </w:t>
      </w:r>
    </w:p>
    <w:p w14:paraId="0364310E" w14:textId="77777777" w:rsidR="00AA6ACC" w:rsidRDefault="00AA6ACC" w:rsidP="00AA6ACC">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field depends on whether the writer field is TRUE.  If it is, the </w:t>
      </w:r>
    </w:p>
    <w:p w14:paraId="73BEE58E" w14:textId="77777777" w:rsidR="00AA6ACC" w:rsidRDefault="00AA6ACC" w:rsidP="00AA6ACC">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field contains the path and base name of the metadata file updater </w:t>
      </w:r>
    </w:p>
    <w:p w14:paraId="21C2FA96" w14:textId="38E69FCE" w:rsidR="00AA6ACC" w:rsidRDefault="00AA6ACC" w:rsidP="00AA6ACC">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files.  If writer is FALSE, the field is ignored.</w:t>
      </w:r>
    </w:p>
    <w:p w14:paraId="3CBF1BF2" w14:textId="7433B829" w:rsidR="00E65FCE" w:rsidRPr="00E65FCE" w:rsidRDefault="003943E0"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E65FCE" w:rsidRPr="00E65FCE">
        <w:rPr>
          <w:rFonts w:ascii="Courier" w:hAnsi="Courier" w:cs="Times New Roman"/>
          <w:color w:val="00000A"/>
          <w:sz w:val="20"/>
          <w:szCs w:val="20"/>
        </w:rPr>
        <w:t>*</w:t>
      </w:r>
    </w:p>
    <w:p w14:paraId="7BBCF69D" w14:textId="58AD6D13" w:rsidR="00C77E73"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log_file</w:t>
      </w:r>
      <w:r w:rsidR="00E65FCE" w:rsidRPr="00E65FCE">
        <w:rPr>
          <w:rFonts w:ascii="Courier" w:hAnsi="Courier" w:cs="Times New Roman"/>
          <w:color w:val="00000A"/>
          <w:sz w:val="20"/>
          <w:szCs w:val="20"/>
        </w:rPr>
        <w:t>_path</w:t>
      </w:r>
      <w:r w:rsidR="00347723">
        <w:rPr>
          <w:rFonts w:ascii="Courier" w:hAnsi="Courier" w:cs="Times New Roman"/>
          <w:color w:val="00000A"/>
          <w:sz w:val="20"/>
          <w:szCs w:val="20"/>
        </w:rPr>
        <w:t>:</w:t>
      </w:r>
      <w:r w:rsidR="00C77E73">
        <w:rPr>
          <w:rFonts w:ascii="Courier" w:hAnsi="Courier" w:cs="Times New Roman"/>
          <w:color w:val="00000A"/>
          <w:sz w:val="20"/>
          <w:szCs w:val="20"/>
        </w:rPr>
        <w:t xml:space="preserve"> path to log file.  If defined, this path should be unique to </w:t>
      </w:r>
    </w:p>
    <w:p w14:paraId="5DC46B5E" w14:textId="77777777" w:rsidR="00C77E73" w:rsidRDefault="00C77E73"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each process.  If this field contains the empty string, a log file </w:t>
      </w:r>
    </w:p>
    <w:p w14:paraId="50F7A3F4" w14:textId="34A49E97" w:rsidR="00C77E73" w:rsidRDefault="00C77E73"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will not be created.</w:t>
      </w:r>
    </w:p>
    <w:p w14:paraId="44514E35" w14:textId="65B9158B"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54461436" w14:textId="77777777"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pb_expansion_threshold: During a tick, the page buffer must expand as </w:t>
      </w:r>
    </w:p>
    <w:p w14:paraId="7E322B6E" w14:textId="22E9B49F"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necessary to retain copies of all modified metadata pages and multi-</w:t>
      </w:r>
    </w:p>
    <w:p w14:paraId="06B683C4" w14:textId="248AA088"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page metadata entries.  This field allows the user to specify a </w:t>
      </w:r>
    </w:p>
    <w:p w14:paraId="7AC2F6FF" w14:textId="0326657A"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threshold on page buffer size, which if exceeded, will trigger an</w:t>
      </w:r>
    </w:p>
    <w:p w14:paraId="48DA8B7F" w14:textId="3996149B"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early end of tick.  Note that this is not a limit on the maximum </w:t>
      </w:r>
    </w:p>
    <w:p w14:paraId="730FA0BB" w14:textId="4113033D"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page buffer size, as the metadata cache is flushed as part of end </w:t>
      </w:r>
    </w:p>
    <w:p w14:paraId="4DA153A7" w14:textId="10A0D82E"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of tick processing.</w:t>
      </w:r>
    </w:p>
    <w:p w14:paraId="116FFF46" w14:textId="5052C9CC"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05921596" w14:textId="4B1C35B4"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The pb_expansion_threshold is an integer which must be in the range</w:t>
      </w:r>
    </w:p>
    <w:p w14:paraId="13147AB1" w14:textId="56DB02B4"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[0, 100].  </w:t>
      </w:r>
    </w:p>
    <w:p w14:paraId="6C536873" w14:textId="4658B38C"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2B03A835" w14:textId="3AC0FA9D"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If the pb_ezpansion_threshold is 0, the feature is disabled.</w:t>
      </w:r>
    </w:p>
    <w:p w14:paraId="14451EF3" w14:textId="7B9685BF"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185B2491" w14:textId="08646366"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For all other values, the page buffer size is multiplied by the </w:t>
      </w:r>
    </w:p>
    <w:p w14:paraId="468E4306" w14:textId="3A114ED6"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pb_expansion_threshold.</w:t>
      </w:r>
      <w:r w:rsidR="00A26FBD">
        <w:rPr>
          <w:rFonts w:ascii="Courier" w:hAnsi="Courier" w:cs="Times New Roman"/>
          <w:color w:val="00000A"/>
          <w:sz w:val="20"/>
          <w:szCs w:val="20"/>
        </w:rPr>
        <w:t xml:space="preserve">  If this value is exceeded, an</w:t>
      </w:r>
      <w:r>
        <w:rPr>
          <w:rFonts w:ascii="Courier" w:hAnsi="Courier" w:cs="Times New Roman"/>
          <w:color w:val="00000A"/>
          <w:sz w:val="20"/>
          <w:szCs w:val="20"/>
        </w:rPr>
        <w:t xml:space="preserve"> early end </w:t>
      </w:r>
    </w:p>
    <w:p w14:paraId="13C325C0" w14:textId="5B38DFCF" w:rsidR="00FE2E43" w:rsidRPr="00E65FCE" w:rsidRDefault="000B165C" w:rsidP="00FE2E43">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of tick is triggered. </w:t>
      </w:r>
    </w:p>
    <w:p w14:paraId="474E6E84" w14:textId="45B8A145" w:rsidR="0080791E" w:rsidRPr="00E65FCE" w:rsidRDefault="0080791E"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26F2A535" w14:textId="5CD4F3E7" w:rsidR="0080791E" w:rsidRPr="00E65FCE" w:rsidRDefault="0080791E"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sidR="00B5091E">
        <w:rPr>
          <w:rFonts w:ascii="Courier" w:hAnsi="Courier" w:cs="Times New Roman"/>
          <w:color w:val="00000A"/>
          <w:sz w:val="20"/>
          <w:szCs w:val="20"/>
        </w:rPr>
        <w:t>***</w:t>
      </w:r>
      <w:r w:rsidRPr="00E65FCE">
        <w:rPr>
          <w:rFonts w:ascii="Courier" w:hAnsi="Courier" w:cs="Times New Roman"/>
          <w:color w:val="00000A"/>
          <w:sz w:val="20"/>
          <w:szCs w:val="20"/>
        </w:rPr>
        <w:t>*******************************/</w:t>
      </w:r>
    </w:p>
    <w:p w14:paraId="535C59D9" w14:textId="77777777" w:rsidR="004042F3" w:rsidRPr="00E65FCE" w:rsidRDefault="004042F3" w:rsidP="00FC4AA2">
      <w:pPr>
        <w:widowControl w:val="0"/>
        <w:autoSpaceDE w:val="0"/>
        <w:autoSpaceDN w:val="0"/>
        <w:adjustRightInd w:val="0"/>
        <w:spacing w:after="0"/>
        <w:jc w:val="left"/>
        <w:rPr>
          <w:rFonts w:ascii="Courier" w:hAnsi="Courier" w:cs="Times New Roman"/>
          <w:color w:val="00000A"/>
          <w:sz w:val="20"/>
          <w:szCs w:val="20"/>
        </w:rPr>
      </w:pPr>
    </w:p>
    <w:p w14:paraId="18EFAF07" w14:textId="0086872D" w:rsidR="004042F3" w:rsidRPr="00E65FCE" w:rsidRDefault="004042F3"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#define H5F__CURR_VFD_SWMR_CONFIG_VERSION 1</w:t>
      </w:r>
    </w:p>
    <w:p w14:paraId="768FAA55" w14:textId="77777777" w:rsidR="004042F3" w:rsidRPr="00E65FCE" w:rsidRDefault="004042F3" w:rsidP="00FC4AA2">
      <w:pPr>
        <w:widowControl w:val="0"/>
        <w:autoSpaceDE w:val="0"/>
        <w:autoSpaceDN w:val="0"/>
        <w:adjustRightInd w:val="0"/>
        <w:spacing w:after="0"/>
        <w:jc w:val="left"/>
        <w:rPr>
          <w:rFonts w:ascii="Courier" w:hAnsi="Courier" w:cs="Times New Roman"/>
          <w:color w:val="00000A"/>
          <w:sz w:val="20"/>
          <w:szCs w:val="20"/>
        </w:rPr>
      </w:pPr>
    </w:p>
    <w:p w14:paraId="6FA4195D" w14:textId="6FE5A3C7" w:rsidR="00C55EFF" w:rsidRPr="00E65FCE" w:rsidRDefault="00FC4AA2"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typedef struct H5F</w:t>
      </w:r>
      <w:r w:rsidR="00C55EFF" w:rsidRPr="00E65FCE">
        <w:rPr>
          <w:rFonts w:ascii="Courier" w:hAnsi="Courier" w:cs="Times New Roman"/>
          <w:color w:val="00000A"/>
          <w:sz w:val="20"/>
          <w:szCs w:val="20"/>
        </w:rPr>
        <w:t>_</w:t>
      </w:r>
      <w:r w:rsidRPr="00E65FCE">
        <w:rPr>
          <w:rFonts w:ascii="Courier" w:hAnsi="Courier" w:cs="Times New Roman"/>
          <w:color w:val="00000A"/>
          <w:sz w:val="20"/>
          <w:szCs w:val="20"/>
        </w:rPr>
        <w:t>vfd_swmr</w:t>
      </w:r>
      <w:r w:rsidR="00C55EFF" w:rsidRPr="00E65FCE">
        <w:rPr>
          <w:rFonts w:ascii="Courier" w:hAnsi="Courier" w:cs="Times New Roman"/>
          <w:color w:val="00000A"/>
          <w:sz w:val="20"/>
          <w:szCs w:val="20"/>
        </w:rPr>
        <w:t>_config_t {</w:t>
      </w:r>
    </w:p>
    <w:p w14:paraId="593921DE" w14:textId="77777777" w:rsidR="00FC4AA2" w:rsidRPr="00E65FCE" w:rsidRDefault="00FC4AA2" w:rsidP="00FC4AA2">
      <w:pPr>
        <w:widowControl w:val="0"/>
        <w:autoSpaceDE w:val="0"/>
        <w:autoSpaceDN w:val="0"/>
        <w:adjustRightInd w:val="0"/>
        <w:spacing w:after="0"/>
        <w:jc w:val="left"/>
        <w:rPr>
          <w:rFonts w:ascii="Courier" w:hAnsi="Courier" w:cs="Times New Roman"/>
          <w:color w:val="00000A"/>
          <w:sz w:val="20"/>
          <w:szCs w:val="20"/>
        </w:rPr>
      </w:pPr>
    </w:p>
    <w:p w14:paraId="7FD5284C" w14:textId="25BE2666" w:rsidR="00FC4AA2" w:rsidRPr="00E65FCE" w:rsidRDefault="00FC4AA2"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int32 version;</w:t>
      </w:r>
    </w:p>
    <w:p w14:paraId="2F77E5F8" w14:textId="7D3550BC" w:rsidR="00FC4AA2" w:rsidRPr="00E65FCE" w:rsidRDefault="00FC4AA2"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int32 tick_len;</w:t>
      </w:r>
    </w:p>
    <w:p w14:paraId="0AD3DF97" w14:textId="494B8629" w:rsidR="00FC4AA2" w:rsidRDefault="00FC4AA2"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int32 max_lag;</w:t>
      </w:r>
    </w:p>
    <w:p w14:paraId="209AF098" w14:textId="388F4AC6" w:rsidR="00C634AF" w:rsidRDefault="00C634AF" w:rsidP="00FC4AA2">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hbool_t presume_posix_semantics;</w:t>
      </w:r>
    </w:p>
    <w:p w14:paraId="56821F43" w14:textId="77777777" w:rsidR="00BF025D" w:rsidRDefault="00BF025D" w:rsidP="00BF025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lastRenderedPageBreak/>
        <w:t xml:space="preserve">    hbool_t writer;</w:t>
      </w:r>
    </w:p>
    <w:p w14:paraId="57655008" w14:textId="64BC3253" w:rsidR="00AA6ACC" w:rsidRDefault="00AA6ACC" w:rsidP="00BF025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hbool_t maintain_metadata_file;</w:t>
      </w:r>
    </w:p>
    <w:p w14:paraId="7AC1739A" w14:textId="66940226" w:rsidR="003943E0" w:rsidRDefault="003943E0" w:rsidP="00BF025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hbool_t generate_updater_files;</w:t>
      </w:r>
    </w:p>
    <w:p w14:paraId="6F667962" w14:textId="5DA7F6CF" w:rsidR="00FC4AA2" w:rsidRDefault="00BF025D" w:rsidP="00FC4AA2">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FC4AA2" w:rsidRPr="00E65FCE">
        <w:rPr>
          <w:rFonts w:ascii="Courier" w:hAnsi="Courier" w:cs="Times New Roman"/>
          <w:color w:val="00000A"/>
          <w:sz w:val="20"/>
          <w:szCs w:val="20"/>
        </w:rPr>
        <w:t>hbool_t flush_raw_data;</w:t>
      </w:r>
    </w:p>
    <w:p w14:paraId="08469DA6" w14:textId="58F63710" w:rsidR="00613F9A" w:rsidRDefault="00BF025D" w:rsidP="00FC4AA2">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613F9A">
        <w:rPr>
          <w:rFonts w:ascii="Courier" w:hAnsi="Courier" w:cs="Times New Roman"/>
          <w:color w:val="00000A"/>
          <w:sz w:val="20"/>
          <w:szCs w:val="20"/>
        </w:rPr>
        <w:t>int32 md_pages_reserved;</w:t>
      </w:r>
    </w:p>
    <w:p w14:paraId="7166A4F0" w14:textId="03E5682F" w:rsidR="00FC4AA2" w:rsidRDefault="00152CE7" w:rsidP="00FC4AA2">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FC4AA2" w:rsidRPr="00E65FCE">
        <w:rPr>
          <w:rFonts w:ascii="Courier" w:hAnsi="Courier" w:cs="Times New Roman"/>
          <w:color w:val="00000A"/>
          <w:sz w:val="20"/>
          <w:szCs w:val="20"/>
        </w:rPr>
        <w:t>char[MAX_PATH+1] md_file_path;</w:t>
      </w:r>
    </w:p>
    <w:p w14:paraId="475F8F30" w14:textId="3804F403" w:rsidR="006B7C61" w:rsidRDefault="006B7C61" w:rsidP="00FC4AA2">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char[MAX_PATH+1] md_file_name;</w:t>
      </w:r>
    </w:p>
    <w:p w14:paraId="4DF37E93" w14:textId="4A9E2D03" w:rsidR="00AA6ACC" w:rsidRPr="00E65FCE" w:rsidRDefault="00AA6ACC" w:rsidP="00FC4AA2">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char[MAX_PATH+1] updater</w:t>
      </w:r>
      <w:r w:rsidRPr="00E65FCE">
        <w:rPr>
          <w:rFonts w:ascii="Courier" w:hAnsi="Courier" w:cs="Times New Roman"/>
          <w:color w:val="00000A"/>
          <w:sz w:val="20"/>
          <w:szCs w:val="20"/>
        </w:rPr>
        <w:t>_file_path;</w:t>
      </w:r>
    </w:p>
    <w:p w14:paraId="5CEE6865" w14:textId="4E38AE9B" w:rsidR="00E65FCE" w:rsidRDefault="00E65FCE"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char[MAX_PATH+1] log_file_path;</w:t>
      </w:r>
    </w:p>
    <w:p w14:paraId="25A71D8F" w14:textId="1725BA63" w:rsidR="000B165C" w:rsidRPr="00E65FCE" w:rsidRDefault="000B165C" w:rsidP="00FC4AA2">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int32_t pb_expansion_threshold;</w:t>
      </w:r>
    </w:p>
    <w:p w14:paraId="455C4DBD" w14:textId="77777777" w:rsidR="00FC4AA2" w:rsidRPr="00E65FCE" w:rsidRDefault="00FC4AA2" w:rsidP="00FC4AA2">
      <w:pPr>
        <w:widowControl w:val="0"/>
        <w:autoSpaceDE w:val="0"/>
        <w:autoSpaceDN w:val="0"/>
        <w:adjustRightInd w:val="0"/>
        <w:spacing w:after="0"/>
        <w:jc w:val="left"/>
        <w:rPr>
          <w:rFonts w:ascii="Courier" w:hAnsi="Courier" w:cs="Times"/>
          <w:sz w:val="20"/>
          <w:szCs w:val="20"/>
        </w:rPr>
      </w:pPr>
    </w:p>
    <w:p w14:paraId="22B4319A" w14:textId="7941CCAB" w:rsidR="00C55EFF" w:rsidRDefault="00C55EFF" w:rsidP="0003314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sidR="00FC4AA2" w:rsidRPr="00E65FCE">
        <w:rPr>
          <w:rFonts w:ascii="Courier" w:hAnsi="Courier" w:cs="Times New Roman"/>
          <w:color w:val="00000A"/>
          <w:sz w:val="20"/>
          <w:szCs w:val="20"/>
        </w:rPr>
        <w:t>H5F_vfd_swmr_config_t</w:t>
      </w:r>
      <w:r w:rsidRPr="00E65FCE">
        <w:rPr>
          <w:rFonts w:ascii="Courier" w:hAnsi="Courier" w:cs="Times New Roman"/>
          <w:color w:val="00000A"/>
          <w:sz w:val="20"/>
          <w:szCs w:val="20"/>
        </w:rPr>
        <w:t>;</w:t>
      </w:r>
    </w:p>
    <w:p w14:paraId="6C55AA30" w14:textId="77777777" w:rsidR="0003314A" w:rsidRPr="0003314A" w:rsidRDefault="0003314A" w:rsidP="0003314A">
      <w:pPr>
        <w:widowControl w:val="0"/>
        <w:autoSpaceDE w:val="0"/>
        <w:autoSpaceDN w:val="0"/>
        <w:adjustRightInd w:val="0"/>
        <w:spacing w:after="0"/>
        <w:jc w:val="left"/>
        <w:rPr>
          <w:rFonts w:ascii="Courier" w:hAnsi="Courier" w:cs="Times New Roman"/>
          <w:color w:val="00000A"/>
          <w:sz w:val="20"/>
          <w:szCs w:val="20"/>
        </w:rPr>
      </w:pPr>
    </w:p>
    <w:p w14:paraId="350EEFEF" w14:textId="74CA1E4B" w:rsidR="00395BB5" w:rsidRDefault="0003314A" w:rsidP="004C5DC4">
      <w:r>
        <w:t xml:space="preserve">Note that if the VFD SWMR configuration is set in the FAPL, the file open / create must </w:t>
      </w:r>
      <w:r w:rsidR="00C70F58">
        <w:t xml:space="preserve">fail </w:t>
      </w:r>
      <w:r>
        <w:t xml:space="preserve">if </w:t>
      </w:r>
      <w:r w:rsidR="00347723">
        <w:t>any of the following conditions hold</w:t>
      </w:r>
      <w:r w:rsidR="00395BB5">
        <w:t>:</w:t>
      </w:r>
    </w:p>
    <w:p w14:paraId="3661E73D" w14:textId="57F89B1E" w:rsidR="00395BB5" w:rsidRDefault="00E6020C" w:rsidP="00527F1E">
      <w:pPr>
        <w:pStyle w:val="ListParagraph"/>
        <w:numPr>
          <w:ilvl w:val="0"/>
          <w:numId w:val="44"/>
        </w:numPr>
      </w:pPr>
      <w:r>
        <w:t xml:space="preserve">The call used to open or create the file </w:t>
      </w:r>
      <w:r w:rsidR="00395BB5">
        <w:t xml:space="preserve">doesn’t match the </w:t>
      </w:r>
      <w:r w:rsidR="004A5A4E">
        <w:t xml:space="preserve">value of the </w:t>
      </w:r>
      <w:r w:rsidR="000D7987">
        <w:t>writer</w:t>
      </w:r>
      <w:r w:rsidR="00395BB5">
        <w:t xml:space="preserve"> field </w:t>
      </w:r>
      <w:r w:rsidR="004A5A4E">
        <w:t>in</w:t>
      </w:r>
      <w:r w:rsidR="00395BB5">
        <w:t xml:space="preserve"> the VFD SWMR FAPL entry</w:t>
      </w:r>
      <w:r w:rsidR="000D7987">
        <w:t>,</w:t>
      </w:r>
    </w:p>
    <w:p w14:paraId="182C0976" w14:textId="77777777" w:rsidR="000D7987" w:rsidRDefault="00395BB5" w:rsidP="00527F1E">
      <w:pPr>
        <w:pStyle w:val="ListParagraph"/>
        <w:numPr>
          <w:ilvl w:val="0"/>
          <w:numId w:val="44"/>
        </w:numPr>
      </w:pPr>
      <w:r>
        <w:t>P</w:t>
      </w:r>
      <w:r w:rsidR="0003314A">
        <w:t xml:space="preserve">aged allocation was not specified in the FCPL (File Creation Property List) on file creation, or </w:t>
      </w:r>
    </w:p>
    <w:p w14:paraId="080690FF" w14:textId="6BE4028F" w:rsidR="0003314A" w:rsidRDefault="000D7987" w:rsidP="00527F1E">
      <w:pPr>
        <w:pStyle w:val="ListParagraph"/>
        <w:numPr>
          <w:ilvl w:val="0"/>
          <w:numId w:val="44"/>
        </w:numPr>
      </w:pPr>
      <w:r>
        <w:t>P</w:t>
      </w:r>
      <w:r w:rsidR="0003314A">
        <w:t>age buffering was not enabled in the FAPL.</w:t>
      </w:r>
    </w:p>
    <w:p w14:paraId="75DFA9EC" w14:textId="6681B91F" w:rsidR="00C55EFF" w:rsidRDefault="00B5091E" w:rsidP="00467174">
      <w:pPr>
        <w:pStyle w:val="Heading3"/>
      </w:pPr>
      <w:bookmarkStart w:id="23" w:name="_Toc103918445"/>
      <w:r>
        <w:t>End Tick API Call</w:t>
      </w:r>
      <w:bookmarkEnd w:id="23"/>
    </w:p>
    <w:p w14:paraId="19A7BD78" w14:textId="38DF2D81" w:rsidR="006461B8" w:rsidRPr="006461B8" w:rsidRDefault="006461B8" w:rsidP="006461B8">
      <w:r>
        <w:t xml:space="preserve">The H5Fvfd_swmr_end_tick() API call </w:t>
      </w:r>
      <w:r w:rsidR="003F20D8">
        <w:t xml:space="preserve">exists to </w:t>
      </w:r>
      <w:r>
        <w:t>al</w:t>
      </w:r>
      <w:r w:rsidR="003F20D8">
        <w:t>low the user to trigger end of tick processing on either the VFD SWMR reader or writer.  The signature of the API call is given below:</w:t>
      </w:r>
    </w:p>
    <w:p w14:paraId="003C8B3E" w14:textId="75715A4C" w:rsidR="00B5091E" w:rsidRPr="00E65FCE" w:rsidRDefault="00B5091E" w:rsidP="00B5091E">
      <w:pPr>
        <w:widowControl w:val="0"/>
        <w:autoSpaceDE w:val="0"/>
        <w:autoSpaceDN w:val="0"/>
        <w:adjustRightInd w:val="0"/>
        <w:spacing w:after="240"/>
        <w:ind w:left="576"/>
        <w:jc w:val="left"/>
        <w:rPr>
          <w:rFonts w:ascii="Courier" w:hAnsi="Courier" w:cs="Times"/>
          <w:sz w:val="20"/>
          <w:szCs w:val="20"/>
        </w:rPr>
      </w:pPr>
      <w:r>
        <w:rPr>
          <w:rFonts w:ascii="Courier" w:hAnsi="Courier" w:cs="Times New Roman"/>
          <w:color w:val="00000A"/>
          <w:sz w:val="20"/>
          <w:szCs w:val="20"/>
        </w:rPr>
        <w:t>herr_t H5F</w:t>
      </w:r>
      <w:r w:rsidRPr="00E65FCE">
        <w:rPr>
          <w:rFonts w:ascii="Courier" w:hAnsi="Courier" w:cs="Times New Roman"/>
          <w:color w:val="00000A"/>
          <w:sz w:val="20"/>
          <w:szCs w:val="20"/>
        </w:rPr>
        <w:t>vfd_swmr_</w:t>
      </w:r>
      <w:r>
        <w:rPr>
          <w:rFonts w:ascii="Courier" w:hAnsi="Courier" w:cs="Times New Roman"/>
          <w:color w:val="00000A"/>
          <w:sz w:val="20"/>
          <w:szCs w:val="20"/>
        </w:rPr>
        <w:t>end_tick</w:t>
      </w:r>
      <w:r w:rsidRPr="00E65FCE">
        <w:rPr>
          <w:rFonts w:ascii="Courier" w:hAnsi="Courier" w:cs="Times New Roman"/>
          <w:color w:val="00000A"/>
          <w:sz w:val="20"/>
          <w:szCs w:val="20"/>
        </w:rPr>
        <w:t xml:space="preserve">(hid_t </w:t>
      </w:r>
      <w:r>
        <w:rPr>
          <w:rFonts w:ascii="Courier" w:hAnsi="Courier" w:cs="Times New Roman"/>
          <w:color w:val="00000A"/>
          <w:sz w:val="20"/>
          <w:szCs w:val="20"/>
        </w:rPr>
        <w:t>file_id</w:t>
      </w:r>
      <w:r w:rsidRPr="00E65FCE">
        <w:rPr>
          <w:rFonts w:ascii="Courier" w:hAnsi="Courier" w:cs="Times New Roman"/>
          <w:color w:val="00000A"/>
          <w:sz w:val="20"/>
          <w:szCs w:val="20"/>
        </w:rPr>
        <w:t>);</w:t>
      </w:r>
    </w:p>
    <w:p w14:paraId="647EEBA2" w14:textId="742282FC" w:rsidR="000560F7" w:rsidRDefault="003F20D8" w:rsidP="004C5DC4">
      <w:r>
        <w:t>This call is necessary if the user elects to manage ticks manually, and may also be used by the writer to propagate changes early if it knows that either the HDF5 library will not be called for an extended period, or that no further changes will be made for a while</w:t>
      </w:r>
      <w:r w:rsidR="00EE7976">
        <w:t>.</w:t>
      </w:r>
      <w:r>
        <w:t xml:space="preserve"> </w:t>
      </w:r>
    </w:p>
    <w:p w14:paraId="59BE513F" w14:textId="737AFDF4" w:rsidR="0003314A" w:rsidRDefault="0003314A" w:rsidP="004C5DC4">
      <w:r>
        <w:t xml:space="preserve">This function must fail if the </w:t>
      </w:r>
      <w:r w:rsidR="00782C1B">
        <w:t xml:space="preserve">target </w:t>
      </w:r>
      <w:r>
        <w:t>file is not opened with VFD SWMR.</w:t>
      </w:r>
      <w:r w:rsidR="00EA4BD5">
        <w:t xml:space="preserve">  Similarly, the function must fail if it is called while end of tick is disabled (see section 3.1.3 below).</w:t>
      </w:r>
    </w:p>
    <w:p w14:paraId="44A1DD4B" w14:textId="4EA1E4D5" w:rsidR="00347723" w:rsidRDefault="00347723" w:rsidP="004C5DC4">
      <w:r>
        <w:t>Note that this function must be implemented in such a way that the end of tick processing will only be executed once in cases where end of tick would otherwise by triggered by the FUNC ENTER/EXIT macros (see below).</w:t>
      </w:r>
    </w:p>
    <w:p w14:paraId="331FFC42" w14:textId="0DF886DE" w:rsidR="0049206D" w:rsidRDefault="0019445E" w:rsidP="0019445E">
      <w:pPr>
        <w:pStyle w:val="Heading3"/>
      </w:pPr>
      <w:bookmarkStart w:id="24" w:name="_Toc103918446"/>
      <w:r>
        <w:t>Enable / Disable End of Tick Call</w:t>
      </w:r>
      <w:bookmarkEnd w:id="24"/>
    </w:p>
    <w:p w14:paraId="222B7477" w14:textId="2B57EF51" w:rsidR="0019445E" w:rsidRDefault="0019445E" w:rsidP="0019445E">
      <w:r>
        <w:t>It will sometimes be useful to allow the writer</w:t>
      </w:r>
      <w:r w:rsidR="00C84AFF">
        <w:t xml:space="preserve"> or reader</w:t>
      </w:r>
      <w:r>
        <w:t xml:space="preserve"> to briefly delay end of tick processing so that it does not fall in the middle of a sequence of operations that are best viewed as atomic.  The </w:t>
      </w:r>
      <w:r w:rsidR="00850693">
        <w:rPr>
          <w:rFonts w:ascii="Courier" w:hAnsi="Courier"/>
          <w:sz w:val="20"/>
          <w:szCs w:val="20"/>
        </w:rPr>
        <w:t>H5Fvfd_swmr_dis</w:t>
      </w:r>
      <w:r w:rsidRPr="0019445E">
        <w:rPr>
          <w:rFonts w:ascii="Courier" w:hAnsi="Courier"/>
          <w:sz w:val="20"/>
          <w:szCs w:val="20"/>
        </w:rPr>
        <w:t>able_end_of_tick()</w:t>
      </w:r>
      <w:r>
        <w:t xml:space="preserve"> and </w:t>
      </w:r>
      <w:r w:rsidRPr="0019445E">
        <w:rPr>
          <w:rFonts w:ascii="Courier" w:hAnsi="Courier"/>
          <w:sz w:val="20"/>
          <w:szCs w:val="20"/>
        </w:rPr>
        <w:t>H5Fvfd_swmr_enable_end_of_tick()</w:t>
      </w:r>
      <w:r>
        <w:t xml:space="preserve"> calls exist to support this.  The signatures of these API calls are given below:</w:t>
      </w:r>
    </w:p>
    <w:p w14:paraId="4238620F" w14:textId="52971CD9" w:rsidR="0019445E" w:rsidRDefault="0019445E" w:rsidP="0019445E">
      <w:pPr>
        <w:ind w:left="720"/>
      </w:pPr>
      <w:r>
        <w:rPr>
          <w:rFonts w:ascii="Courier" w:hAnsi="Courier"/>
          <w:sz w:val="20"/>
          <w:szCs w:val="20"/>
        </w:rPr>
        <w:t xml:space="preserve">herr_t </w:t>
      </w:r>
      <w:r w:rsidR="00850693">
        <w:rPr>
          <w:rFonts w:ascii="Courier" w:hAnsi="Courier"/>
          <w:sz w:val="20"/>
          <w:szCs w:val="20"/>
        </w:rPr>
        <w:t>H5Fvfd_swmr_dis</w:t>
      </w:r>
      <w:r w:rsidRPr="0019445E">
        <w:rPr>
          <w:rFonts w:ascii="Courier" w:hAnsi="Courier"/>
          <w:sz w:val="20"/>
          <w:szCs w:val="20"/>
        </w:rPr>
        <w:t>able_end_of_tick(</w:t>
      </w:r>
      <w:r>
        <w:rPr>
          <w:rFonts w:ascii="Courier" w:hAnsi="Courier"/>
          <w:sz w:val="20"/>
          <w:szCs w:val="20"/>
        </w:rPr>
        <w:t>hid_t file_id</w:t>
      </w:r>
      <w:r w:rsidRPr="0019445E">
        <w:rPr>
          <w:rFonts w:ascii="Courier" w:hAnsi="Courier"/>
          <w:sz w:val="20"/>
          <w:szCs w:val="20"/>
        </w:rPr>
        <w:t>)</w:t>
      </w:r>
    </w:p>
    <w:p w14:paraId="6825A3DB" w14:textId="617A9E65" w:rsidR="0019445E" w:rsidRPr="0019445E" w:rsidRDefault="0019445E" w:rsidP="0019445E">
      <w:pPr>
        <w:ind w:left="720"/>
      </w:pPr>
      <w:r>
        <w:rPr>
          <w:rFonts w:ascii="Courier" w:hAnsi="Courier"/>
          <w:sz w:val="20"/>
          <w:szCs w:val="20"/>
        </w:rPr>
        <w:t xml:space="preserve">herr_t </w:t>
      </w:r>
      <w:r w:rsidRPr="0019445E">
        <w:rPr>
          <w:rFonts w:ascii="Courier" w:hAnsi="Courier"/>
          <w:sz w:val="20"/>
          <w:szCs w:val="20"/>
        </w:rPr>
        <w:t>H5Fvfd_swmr_enable_end_of_tick(</w:t>
      </w:r>
      <w:r>
        <w:rPr>
          <w:rFonts w:ascii="Courier" w:hAnsi="Courier"/>
          <w:sz w:val="20"/>
          <w:szCs w:val="20"/>
        </w:rPr>
        <w:t>hid_t file_id</w:t>
      </w:r>
      <w:r w:rsidRPr="0019445E">
        <w:rPr>
          <w:rFonts w:ascii="Courier" w:hAnsi="Courier"/>
          <w:sz w:val="20"/>
          <w:szCs w:val="20"/>
        </w:rPr>
        <w:t>)</w:t>
      </w:r>
    </w:p>
    <w:p w14:paraId="4FF68374" w14:textId="77777777" w:rsidR="00C84AFF" w:rsidRDefault="00850693" w:rsidP="0019445E">
      <w:r>
        <w:t xml:space="preserve">If a call to </w:t>
      </w:r>
      <w:r>
        <w:rPr>
          <w:rFonts w:ascii="Courier" w:hAnsi="Courier"/>
          <w:sz w:val="20"/>
          <w:szCs w:val="20"/>
        </w:rPr>
        <w:t>H5Fvfd_swmr_dis</w:t>
      </w:r>
      <w:r w:rsidRPr="0019445E">
        <w:rPr>
          <w:rFonts w:ascii="Courier" w:hAnsi="Courier"/>
          <w:sz w:val="20"/>
          <w:szCs w:val="20"/>
        </w:rPr>
        <w:t>able_end_of_tick()</w:t>
      </w:r>
      <w:r>
        <w:t xml:space="preserve">is made for a given file ID, the end of tick function will not be called until the matching call to </w:t>
      </w:r>
      <w:r w:rsidRPr="0019445E">
        <w:rPr>
          <w:rFonts w:ascii="Courier" w:hAnsi="Courier"/>
          <w:sz w:val="20"/>
          <w:szCs w:val="20"/>
        </w:rPr>
        <w:t>H5Fvfd_swmr_enable_end_of_tick()</w:t>
      </w:r>
      <w:r>
        <w:t xml:space="preserve">is made.  Note that in addition to </w:t>
      </w:r>
      <w:r w:rsidR="00C84AFF">
        <w:t>re-enabling tests for end of tick on the target file, the enable end of tick must check to see if the tick has expired, and trigger end of tick processing if it has.</w:t>
      </w:r>
    </w:p>
    <w:p w14:paraId="6784D236" w14:textId="001D72F7" w:rsidR="00C84AFF" w:rsidRDefault="00C84AFF" w:rsidP="0019445E">
      <w:r>
        <w:lastRenderedPageBreak/>
        <w:t>Note that these calls should only effect the specified file, and that it is an error to attempt to disable end of tick processing for a file for which</w:t>
      </w:r>
      <w:r w:rsidR="00347723">
        <w:t xml:space="preserve"> it is already disabled, and vic</w:t>
      </w:r>
      <w:r>
        <w:t>e versa.</w:t>
      </w:r>
    </w:p>
    <w:p w14:paraId="645939B8" w14:textId="0B3254A7" w:rsidR="00ED08B9" w:rsidRDefault="00ED08B9" w:rsidP="0019445E">
      <w:r>
        <w:t>The user should be cautioned to disable end of tick p</w:t>
      </w:r>
      <w:r w:rsidR="007D2834">
        <w:t>rocessing only for periods of time that are short in comparison to the current tick length.</w:t>
      </w:r>
    </w:p>
    <w:p w14:paraId="35F42163" w14:textId="3F62948A" w:rsidR="00347723" w:rsidRDefault="00347723" w:rsidP="0019445E">
      <w:r>
        <w:t xml:space="preserve">It is also an error to call </w:t>
      </w:r>
      <w:r>
        <w:rPr>
          <w:rFonts w:ascii="Courier" w:hAnsi="Courier" w:cs="Times New Roman"/>
          <w:color w:val="00000A"/>
          <w:sz w:val="20"/>
          <w:szCs w:val="20"/>
        </w:rPr>
        <w:t>H5F</w:t>
      </w:r>
      <w:r w:rsidRPr="00E65FCE">
        <w:rPr>
          <w:rFonts w:ascii="Courier" w:hAnsi="Courier" w:cs="Times New Roman"/>
          <w:color w:val="00000A"/>
          <w:sz w:val="20"/>
          <w:szCs w:val="20"/>
        </w:rPr>
        <w:t>vfd_swmr_</w:t>
      </w:r>
      <w:r>
        <w:rPr>
          <w:rFonts w:ascii="Courier" w:hAnsi="Courier" w:cs="Times New Roman"/>
          <w:color w:val="00000A"/>
          <w:sz w:val="20"/>
          <w:szCs w:val="20"/>
        </w:rPr>
        <w:t>end_tick()</w:t>
      </w:r>
      <w:r>
        <w:rPr>
          <w:rFonts w:cs="Times New Roman"/>
          <w:color w:val="00000A"/>
          <w:szCs w:val="24"/>
        </w:rPr>
        <w:t xml:space="preserve"> </w:t>
      </w:r>
      <w:r>
        <w:rPr>
          <w:szCs w:val="24"/>
        </w:rPr>
        <w:t xml:space="preserve">while end of tick processing is disabled. </w:t>
      </w:r>
    </w:p>
    <w:p w14:paraId="5BBE9223" w14:textId="774E68EC" w:rsidR="00474ED9" w:rsidRDefault="00521580" w:rsidP="00EE74BB">
      <w:pPr>
        <w:pStyle w:val="Heading2"/>
      </w:pPr>
      <w:bookmarkStart w:id="25" w:name="_Toc103918447"/>
      <w:r>
        <w:t>Modifications to Existing Data Structures</w:t>
      </w:r>
      <w:r w:rsidR="001E17F8">
        <w:t xml:space="preserve"> and New Data Structures</w:t>
      </w:r>
      <w:bookmarkEnd w:id="25"/>
    </w:p>
    <w:p w14:paraId="74E3A1AE" w14:textId="43BF833D" w:rsidR="00474ED9" w:rsidRDefault="00521580" w:rsidP="00467174">
      <w:pPr>
        <w:pStyle w:val="Heading3"/>
      </w:pPr>
      <w:bookmarkStart w:id="26" w:name="_Toc103918448"/>
      <w:r>
        <w:t>Additions to H5F_file_t</w:t>
      </w:r>
      <w:bookmarkEnd w:id="26"/>
    </w:p>
    <w:p w14:paraId="2EB6B862" w14:textId="5C18BAC2" w:rsidR="00521580" w:rsidRDefault="00521580" w:rsidP="00521580">
      <w:r>
        <w:t xml:space="preserve">When the HDF5 file is opened (or created) with VFD SWMR, it is necessary to </w:t>
      </w:r>
      <w:r w:rsidR="00F54EA3">
        <w:t>store</w:t>
      </w:r>
      <w:r>
        <w:t xml:space="preserve"> configuration data, time of the end of the current tick, etc. some place convenient that is associated with the target file.  Add the following fields to H5F_file_t:</w:t>
      </w:r>
    </w:p>
    <w:p w14:paraId="79975ECB" w14:textId="77777777" w:rsidR="00521580" w:rsidRDefault="00521580" w:rsidP="00521580"/>
    <w:p w14:paraId="6C0D8885" w14:textId="5E3B48BB" w:rsidR="0081750C" w:rsidRDefault="0081750C" w:rsidP="0081750C">
      <w:pPr>
        <w:spacing w:after="0"/>
        <w:rPr>
          <w:rFonts w:ascii="Courier" w:hAnsi="Courier"/>
          <w:sz w:val="20"/>
          <w:szCs w:val="20"/>
        </w:rPr>
      </w:pPr>
      <w:r>
        <w:rPr>
          <w:rFonts w:ascii="Courier" w:hAnsi="Courier"/>
          <w:sz w:val="20"/>
          <w:szCs w:val="20"/>
        </w:rPr>
        <w:t xml:space="preserve">    /* VFD SWMR info */</w:t>
      </w:r>
    </w:p>
    <w:p w14:paraId="66424F1B" w14:textId="50559BBB" w:rsidR="00457E83" w:rsidRDefault="00521580" w:rsidP="0081750C">
      <w:pPr>
        <w:spacing w:after="0"/>
        <w:rPr>
          <w:rFonts w:ascii="Courier" w:hAnsi="Courier"/>
          <w:sz w:val="20"/>
          <w:szCs w:val="20"/>
        </w:rPr>
      </w:pPr>
      <w:r w:rsidRPr="0081750C">
        <w:rPr>
          <w:rFonts w:ascii="Courier" w:hAnsi="Courier"/>
          <w:sz w:val="20"/>
          <w:szCs w:val="20"/>
        </w:rPr>
        <w:t xml:space="preserve">    hbool_t vfd_swmr;</w:t>
      </w:r>
      <w:r w:rsidR="0081750C" w:rsidRPr="0081750C">
        <w:rPr>
          <w:rFonts w:ascii="Courier" w:hAnsi="Courier"/>
          <w:sz w:val="20"/>
          <w:szCs w:val="20"/>
        </w:rPr>
        <w:tab/>
      </w:r>
      <w:r w:rsidR="00457E83">
        <w:rPr>
          <w:rFonts w:ascii="Courier" w:hAnsi="Courier"/>
          <w:sz w:val="20"/>
          <w:szCs w:val="20"/>
        </w:rPr>
        <w:t xml:space="preserve">     </w:t>
      </w:r>
      <w:r w:rsidR="0081750C" w:rsidRPr="0081750C">
        <w:rPr>
          <w:rFonts w:ascii="Courier" w:hAnsi="Courier"/>
          <w:sz w:val="20"/>
          <w:szCs w:val="20"/>
        </w:rPr>
        <w:t xml:space="preserve">/* Boolean flag indicating whether </w:t>
      </w:r>
      <w:r w:rsidR="0081750C">
        <w:rPr>
          <w:rFonts w:ascii="Courier" w:hAnsi="Courier"/>
          <w:sz w:val="20"/>
          <w:szCs w:val="20"/>
        </w:rPr>
        <w:t xml:space="preserve">the file has </w:t>
      </w:r>
      <w:r w:rsidR="00457E83">
        <w:rPr>
          <w:rFonts w:ascii="Courier" w:hAnsi="Courier"/>
          <w:sz w:val="20"/>
          <w:szCs w:val="20"/>
        </w:rPr>
        <w:t>*/</w:t>
      </w:r>
    </w:p>
    <w:p w14:paraId="2F206A7C" w14:textId="7F443BE2" w:rsidR="00457E83" w:rsidRDefault="00457E83" w:rsidP="0081750C">
      <w:pPr>
        <w:spacing w:after="0"/>
        <w:rPr>
          <w:rFonts w:ascii="Courier" w:hAnsi="Courier"/>
          <w:sz w:val="20"/>
          <w:szCs w:val="20"/>
        </w:rPr>
      </w:pPr>
      <w:r>
        <w:rPr>
          <w:rFonts w:ascii="Courier" w:hAnsi="Courier"/>
          <w:sz w:val="20"/>
          <w:szCs w:val="20"/>
        </w:rPr>
        <w:t xml:space="preserve">                             /* been</w:t>
      </w:r>
      <w:r w:rsidR="0081750C">
        <w:rPr>
          <w:rFonts w:ascii="Courier" w:hAnsi="Courier"/>
          <w:sz w:val="20"/>
          <w:szCs w:val="20"/>
        </w:rPr>
        <w:t xml:space="preserve"> opened with VFD SWMR configured.  All </w:t>
      </w:r>
      <w:r>
        <w:rPr>
          <w:rFonts w:ascii="Courier" w:hAnsi="Courier"/>
          <w:sz w:val="20"/>
          <w:szCs w:val="20"/>
        </w:rPr>
        <w:t xml:space="preserve">  */</w:t>
      </w:r>
    </w:p>
    <w:p w14:paraId="0639CD66" w14:textId="77BA3CF7" w:rsidR="00457E83" w:rsidRDefault="00457E83" w:rsidP="0081750C">
      <w:pPr>
        <w:spacing w:after="0"/>
        <w:rPr>
          <w:rFonts w:ascii="Courier" w:hAnsi="Courier"/>
          <w:sz w:val="20"/>
          <w:szCs w:val="20"/>
        </w:rPr>
      </w:pPr>
      <w:r>
        <w:rPr>
          <w:rFonts w:ascii="Courier" w:hAnsi="Courier"/>
          <w:sz w:val="20"/>
          <w:szCs w:val="20"/>
        </w:rPr>
        <w:t xml:space="preserve">                             /* other fields</w:t>
      </w:r>
      <w:r w:rsidR="0081750C">
        <w:rPr>
          <w:rFonts w:ascii="Courier" w:hAnsi="Courier"/>
          <w:sz w:val="20"/>
          <w:szCs w:val="20"/>
        </w:rPr>
        <w:t xml:space="preserve"> in this section are undefined </w:t>
      </w:r>
      <w:r>
        <w:rPr>
          <w:rFonts w:ascii="Courier" w:hAnsi="Courier"/>
          <w:sz w:val="20"/>
          <w:szCs w:val="20"/>
        </w:rPr>
        <w:t xml:space="preserve">  */</w:t>
      </w:r>
    </w:p>
    <w:p w14:paraId="1138ABA4" w14:textId="3EC1D747" w:rsidR="0081750C" w:rsidRDefault="00457E83" w:rsidP="0081750C">
      <w:pPr>
        <w:spacing w:after="0"/>
        <w:rPr>
          <w:rFonts w:ascii="Courier" w:hAnsi="Courier"/>
          <w:sz w:val="20"/>
          <w:szCs w:val="20"/>
        </w:rPr>
      </w:pPr>
      <w:r>
        <w:rPr>
          <w:rFonts w:ascii="Courier" w:hAnsi="Courier"/>
          <w:sz w:val="20"/>
          <w:szCs w:val="20"/>
        </w:rPr>
        <w:t xml:space="preserve">                             /* </w:t>
      </w:r>
      <w:r w:rsidR="0081750C">
        <w:rPr>
          <w:rFonts w:ascii="Courier" w:hAnsi="Courier"/>
          <w:sz w:val="20"/>
          <w:szCs w:val="20"/>
        </w:rPr>
        <w:t xml:space="preserve">if this field is FALSE </w:t>
      </w:r>
      <w:r>
        <w:rPr>
          <w:rFonts w:ascii="Courier" w:hAnsi="Courier"/>
          <w:sz w:val="20"/>
          <w:szCs w:val="20"/>
        </w:rPr>
        <w:t xml:space="preserve">                      </w:t>
      </w:r>
      <w:r w:rsidR="0081750C">
        <w:rPr>
          <w:rFonts w:ascii="Courier" w:hAnsi="Courier"/>
          <w:sz w:val="20"/>
          <w:szCs w:val="20"/>
        </w:rPr>
        <w:t>*/</w:t>
      </w:r>
    </w:p>
    <w:p w14:paraId="4495EFA1" w14:textId="523CF0C3" w:rsidR="00457E83" w:rsidRDefault="0081750C" w:rsidP="0081750C">
      <w:pPr>
        <w:spacing w:after="0"/>
        <w:rPr>
          <w:rFonts w:ascii="Courier" w:hAnsi="Courier"/>
          <w:sz w:val="20"/>
          <w:szCs w:val="20"/>
        </w:rPr>
      </w:pPr>
      <w:r>
        <w:rPr>
          <w:rFonts w:ascii="Courier" w:hAnsi="Courier"/>
          <w:sz w:val="20"/>
          <w:szCs w:val="20"/>
        </w:rPr>
        <w:t xml:space="preserve">    </w:t>
      </w:r>
      <w:r w:rsidR="00F93966">
        <w:rPr>
          <w:rFonts w:ascii="Courier" w:hAnsi="Courier"/>
          <w:sz w:val="20"/>
          <w:szCs w:val="20"/>
        </w:rPr>
        <w:t xml:space="preserve">hbool_t vfd_swrm_writer; /* Boolean flag </w:t>
      </w:r>
      <w:r w:rsidR="00457E83">
        <w:rPr>
          <w:rFonts w:ascii="Courier" w:hAnsi="Courier"/>
          <w:sz w:val="20"/>
          <w:szCs w:val="20"/>
        </w:rPr>
        <w:t>that is set to TRUE iff this is */</w:t>
      </w:r>
    </w:p>
    <w:p w14:paraId="3E5B7AB8" w14:textId="04EAC695" w:rsidR="00F93966" w:rsidRDefault="00457E83" w:rsidP="0081750C">
      <w:pPr>
        <w:spacing w:after="0"/>
        <w:rPr>
          <w:rFonts w:ascii="Courier" w:hAnsi="Courier"/>
          <w:sz w:val="20"/>
          <w:szCs w:val="20"/>
        </w:rPr>
      </w:pPr>
      <w:r>
        <w:rPr>
          <w:rFonts w:ascii="Courier" w:hAnsi="Courier"/>
          <w:sz w:val="20"/>
          <w:szCs w:val="20"/>
        </w:rPr>
        <w:t xml:space="preserve">                             /* </w:t>
      </w:r>
      <w:r w:rsidR="00F93966">
        <w:rPr>
          <w:rFonts w:ascii="Courier" w:hAnsi="Courier"/>
          <w:sz w:val="20"/>
          <w:szCs w:val="20"/>
        </w:rPr>
        <w:t>is the VFD SWMR writer.</w:t>
      </w:r>
      <w:r>
        <w:rPr>
          <w:rFonts w:ascii="Courier" w:hAnsi="Courier"/>
          <w:sz w:val="20"/>
          <w:szCs w:val="20"/>
        </w:rPr>
        <w:t xml:space="preserve">                      */</w:t>
      </w:r>
    </w:p>
    <w:p w14:paraId="13EF8553" w14:textId="68D7D855" w:rsidR="0037102E" w:rsidRDefault="0037102E" w:rsidP="0081750C">
      <w:pPr>
        <w:spacing w:after="0"/>
        <w:rPr>
          <w:rFonts w:ascii="Courier" w:hAnsi="Courier" w:cs="Times New Roman"/>
          <w:color w:val="00000A"/>
          <w:sz w:val="20"/>
          <w:szCs w:val="20"/>
        </w:rPr>
      </w:pPr>
      <w:r>
        <w:rPr>
          <w:rFonts w:ascii="Courier" w:hAnsi="Courier"/>
          <w:sz w:val="20"/>
          <w:szCs w:val="20"/>
        </w:rPr>
        <w:t xml:space="preserve">    </w:t>
      </w:r>
      <w:r w:rsidRPr="00E65FCE">
        <w:rPr>
          <w:rFonts w:ascii="Courier" w:hAnsi="Courier" w:cs="Times New Roman"/>
          <w:color w:val="00000A"/>
          <w:sz w:val="20"/>
          <w:szCs w:val="20"/>
        </w:rPr>
        <w:t>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rsidR="00347723">
        <w:rPr>
          <w:rFonts w:ascii="Courier" w:hAnsi="Courier" w:cs="Times New Roman"/>
          <w:color w:val="00000A"/>
          <w:sz w:val="20"/>
          <w:szCs w:val="20"/>
        </w:rPr>
        <w:t xml:space="preserve"> * md_file_index; /* P</w:t>
      </w:r>
      <w:r>
        <w:rPr>
          <w:rFonts w:ascii="Courier" w:hAnsi="Courier" w:cs="Times New Roman"/>
          <w:color w:val="00000A"/>
          <w:sz w:val="20"/>
          <w:szCs w:val="20"/>
        </w:rPr>
        <w:t>ointer to a dynamically   */</w:t>
      </w:r>
    </w:p>
    <w:p w14:paraId="185FE998" w14:textId="3BE3EC34" w:rsidR="0037102E" w:rsidRDefault="0037102E" w:rsidP="0081750C">
      <w:pPr>
        <w:spacing w:after="0"/>
        <w:rPr>
          <w:rFonts w:ascii="Courier" w:hAnsi="Courier" w:cs="Times New Roman"/>
          <w:color w:val="00000A"/>
          <w:sz w:val="20"/>
          <w:szCs w:val="20"/>
        </w:rPr>
      </w:pPr>
      <w:r>
        <w:rPr>
          <w:rFonts w:ascii="Courier" w:hAnsi="Courier" w:cs="Times New Roman"/>
          <w:color w:val="00000A"/>
          <w:sz w:val="20"/>
          <w:szCs w:val="20"/>
        </w:rPr>
        <w:t xml:space="preserve">                             /* allocated array of instances of              */</w:t>
      </w:r>
    </w:p>
    <w:p w14:paraId="504B3A50" w14:textId="7F2CF12E" w:rsidR="0037102E" w:rsidRDefault="0037102E" w:rsidP="0081750C">
      <w:pPr>
        <w:spacing w:after="0"/>
        <w:rPr>
          <w:rFonts w:ascii="Courier" w:hAnsi="Courier"/>
          <w:sz w:val="20"/>
          <w:szCs w:val="20"/>
        </w:rPr>
      </w:pPr>
      <w:r>
        <w:rPr>
          <w:rFonts w:ascii="Courier" w:hAnsi="Courier" w:cs="Times New Roman"/>
          <w:color w:val="00000A"/>
          <w:sz w:val="20"/>
          <w:szCs w:val="20"/>
        </w:rPr>
        <w:t xml:space="preserve">                             /* H5FD_vfd_swmr_idx_entry_t.</w:t>
      </w:r>
      <w:r w:rsidR="003943E0">
        <w:rPr>
          <w:rFonts w:ascii="Courier" w:hAnsi="Courier" w:cs="Times New Roman"/>
          <w:color w:val="00000A"/>
          <w:sz w:val="20"/>
          <w:szCs w:val="20"/>
        </w:rPr>
        <w:t xml:space="preserve">                   */</w:t>
      </w:r>
    </w:p>
    <w:p w14:paraId="5B12FA3D" w14:textId="4278A9AA" w:rsidR="00C45278" w:rsidRDefault="00457E83" w:rsidP="0081750C">
      <w:pPr>
        <w:spacing w:after="0"/>
        <w:rPr>
          <w:rFonts w:ascii="Courier" w:hAnsi="Courier"/>
          <w:sz w:val="20"/>
          <w:szCs w:val="20"/>
        </w:rPr>
      </w:pPr>
      <w:r>
        <w:rPr>
          <w:rFonts w:ascii="Courier" w:hAnsi="Courier"/>
          <w:sz w:val="20"/>
          <w:szCs w:val="20"/>
        </w:rPr>
        <w:t xml:space="preserve">    </w:t>
      </w:r>
      <w:r w:rsidR="00C45278">
        <w:rPr>
          <w:rFonts w:ascii="Courier" w:hAnsi="Courier"/>
          <w:sz w:val="20"/>
          <w:szCs w:val="20"/>
        </w:rPr>
        <w:t>uint64_t tick_num;       /* Number of the current tick.  This field is   */</w:t>
      </w:r>
    </w:p>
    <w:p w14:paraId="3A9A09D9" w14:textId="06B8222D" w:rsidR="00C45278" w:rsidRDefault="00C45278" w:rsidP="0081750C">
      <w:pPr>
        <w:spacing w:after="0"/>
        <w:rPr>
          <w:rFonts w:ascii="Courier" w:hAnsi="Courier"/>
          <w:sz w:val="20"/>
          <w:szCs w:val="20"/>
        </w:rPr>
      </w:pPr>
      <w:r>
        <w:rPr>
          <w:rFonts w:ascii="Courier" w:hAnsi="Courier"/>
          <w:sz w:val="20"/>
          <w:szCs w:val="20"/>
        </w:rPr>
        <w:t xml:space="preserve">                             /* initialized to zero, and incremented at the  */</w:t>
      </w:r>
    </w:p>
    <w:p w14:paraId="2A11C4D0" w14:textId="6103DE2E" w:rsidR="00C45278" w:rsidRDefault="00C45278" w:rsidP="0081750C">
      <w:pPr>
        <w:spacing w:after="0"/>
        <w:rPr>
          <w:rFonts w:ascii="Courier" w:hAnsi="Courier"/>
          <w:sz w:val="20"/>
          <w:szCs w:val="20"/>
        </w:rPr>
      </w:pPr>
      <w:r>
        <w:rPr>
          <w:rFonts w:ascii="Courier" w:hAnsi="Courier"/>
          <w:sz w:val="20"/>
          <w:szCs w:val="20"/>
        </w:rPr>
        <w:t xml:space="preserve">                             /* end of each tick.                            */</w:t>
      </w:r>
    </w:p>
    <w:p w14:paraId="71A3990B" w14:textId="101EBF7A" w:rsidR="00613A3E" w:rsidRDefault="006E0A1A" w:rsidP="0081750C">
      <w:pPr>
        <w:spacing w:after="0"/>
        <w:rPr>
          <w:rFonts w:ascii="Courier" w:hAnsi="Courier"/>
          <w:sz w:val="20"/>
          <w:szCs w:val="20"/>
        </w:rPr>
      </w:pPr>
      <w:r>
        <w:rPr>
          <w:rFonts w:ascii="Courier" w:hAnsi="Courier"/>
          <w:sz w:val="20"/>
          <w:szCs w:val="20"/>
        </w:rPr>
        <w:t xml:space="preserve"> </w:t>
      </w:r>
      <w:r w:rsidR="006314E0">
        <w:rPr>
          <w:rFonts w:ascii="Courier" w:hAnsi="Courier"/>
          <w:sz w:val="20"/>
          <w:szCs w:val="20"/>
        </w:rPr>
        <w:t xml:space="preserve">   </w:t>
      </w:r>
      <w:r w:rsidR="000A2AF5">
        <w:rPr>
          <w:rFonts w:ascii="Courier" w:hAnsi="Courier"/>
          <w:sz w:val="20"/>
          <w:szCs w:val="20"/>
        </w:rPr>
        <w:t>struct timespec</w:t>
      </w:r>
      <w:r w:rsidR="00613A3E">
        <w:rPr>
          <w:rFonts w:ascii="Courier" w:hAnsi="Courier"/>
          <w:sz w:val="20"/>
          <w:szCs w:val="20"/>
        </w:rPr>
        <w:t xml:space="preserve"> end_of_tick; </w:t>
      </w:r>
      <w:r w:rsidR="006314E0">
        <w:rPr>
          <w:rFonts w:ascii="Courier" w:hAnsi="Courier"/>
          <w:sz w:val="20"/>
          <w:szCs w:val="20"/>
        </w:rPr>
        <w:t>/* E</w:t>
      </w:r>
      <w:r>
        <w:rPr>
          <w:rFonts w:ascii="Courier" w:hAnsi="Courier"/>
          <w:sz w:val="20"/>
          <w:szCs w:val="20"/>
        </w:rPr>
        <w:t>nd time of the current tick.</w:t>
      </w:r>
      <w:r w:rsidR="006314E0">
        <w:rPr>
          <w:rFonts w:ascii="Courier" w:hAnsi="Courier"/>
          <w:sz w:val="20"/>
          <w:szCs w:val="20"/>
        </w:rPr>
        <w:t xml:space="preserve">  This </w:t>
      </w:r>
      <w:r w:rsidR="00613A3E">
        <w:rPr>
          <w:rFonts w:ascii="Courier" w:hAnsi="Courier"/>
          <w:sz w:val="20"/>
          <w:szCs w:val="20"/>
        </w:rPr>
        <w:t xml:space="preserve"> </w:t>
      </w:r>
      <w:r w:rsidR="00A52C2E">
        <w:rPr>
          <w:rFonts w:ascii="Courier" w:hAnsi="Courier"/>
          <w:sz w:val="20"/>
          <w:szCs w:val="20"/>
        </w:rPr>
        <w:t xml:space="preserve">  </w:t>
      </w:r>
      <w:r w:rsidR="00613A3E">
        <w:rPr>
          <w:rFonts w:ascii="Courier" w:hAnsi="Courier"/>
          <w:sz w:val="20"/>
          <w:szCs w:val="20"/>
        </w:rPr>
        <w:t xml:space="preserve">  */</w:t>
      </w:r>
    </w:p>
    <w:p w14:paraId="05E32AAB" w14:textId="0ADA5ACD" w:rsidR="00613A3E" w:rsidRDefault="00613A3E" w:rsidP="0081750C">
      <w:pPr>
        <w:spacing w:after="0"/>
        <w:rPr>
          <w:rFonts w:ascii="Courier" w:hAnsi="Courier"/>
          <w:sz w:val="20"/>
          <w:szCs w:val="20"/>
        </w:rPr>
      </w:pPr>
      <w:r>
        <w:rPr>
          <w:rFonts w:ascii="Courier" w:hAnsi="Courier"/>
          <w:sz w:val="20"/>
          <w:szCs w:val="20"/>
        </w:rPr>
        <w:t xml:space="preserve">                             /* value</w:t>
      </w:r>
      <w:r w:rsidR="006314E0">
        <w:rPr>
          <w:rFonts w:ascii="Courier" w:hAnsi="Courier"/>
          <w:sz w:val="20"/>
          <w:szCs w:val="20"/>
        </w:rPr>
        <w:t xml:space="preserve"> is initialized at file open, and </w:t>
      </w:r>
      <w:r>
        <w:rPr>
          <w:rFonts w:ascii="Courier" w:hAnsi="Courier"/>
          <w:sz w:val="20"/>
          <w:szCs w:val="20"/>
        </w:rPr>
        <w:t xml:space="preserve">      */</w:t>
      </w:r>
    </w:p>
    <w:p w14:paraId="3D6ED08D" w14:textId="3878ABDA" w:rsidR="006E0A1A" w:rsidRDefault="00613A3E" w:rsidP="0081750C">
      <w:pPr>
        <w:spacing w:after="0"/>
        <w:rPr>
          <w:rFonts w:ascii="Courier" w:hAnsi="Courier"/>
          <w:sz w:val="20"/>
          <w:szCs w:val="20"/>
        </w:rPr>
      </w:pPr>
      <w:r>
        <w:rPr>
          <w:rFonts w:ascii="Courier" w:hAnsi="Courier"/>
          <w:sz w:val="20"/>
          <w:szCs w:val="20"/>
        </w:rPr>
        <w:t xml:space="preserve">                             /* updated at </w:t>
      </w:r>
      <w:r w:rsidR="006314E0">
        <w:rPr>
          <w:rFonts w:ascii="Courier" w:hAnsi="Courier"/>
          <w:sz w:val="20"/>
          <w:szCs w:val="20"/>
        </w:rPr>
        <w:t xml:space="preserve">the end of </w:t>
      </w:r>
      <w:r>
        <w:rPr>
          <w:rFonts w:ascii="Courier" w:hAnsi="Courier"/>
          <w:sz w:val="20"/>
          <w:szCs w:val="20"/>
        </w:rPr>
        <w:t>each tick.</w:t>
      </w:r>
      <w:r w:rsidR="006314E0">
        <w:rPr>
          <w:rFonts w:ascii="Courier" w:hAnsi="Courier"/>
          <w:sz w:val="20"/>
          <w:szCs w:val="20"/>
        </w:rPr>
        <w:t xml:space="preserve">  </w:t>
      </w:r>
      <w:r>
        <w:rPr>
          <w:rFonts w:ascii="Courier" w:hAnsi="Courier"/>
          <w:sz w:val="20"/>
          <w:szCs w:val="20"/>
        </w:rPr>
        <w:t xml:space="preserve">           </w:t>
      </w:r>
      <w:r w:rsidR="006E0A1A">
        <w:rPr>
          <w:rFonts w:ascii="Courier" w:hAnsi="Courier"/>
          <w:sz w:val="20"/>
          <w:szCs w:val="20"/>
        </w:rPr>
        <w:t>*/</w:t>
      </w:r>
    </w:p>
    <w:p w14:paraId="7A2D6E50" w14:textId="6AB61FD5" w:rsidR="003943E0" w:rsidRDefault="005C5A10" w:rsidP="0081750C">
      <w:pPr>
        <w:spacing w:after="0"/>
        <w:rPr>
          <w:rFonts w:ascii="Courier" w:hAnsi="Courier" w:cs="Times New Roman"/>
          <w:color w:val="00000A"/>
          <w:sz w:val="20"/>
          <w:szCs w:val="20"/>
        </w:rPr>
      </w:pPr>
      <w:r>
        <w:rPr>
          <w:rFonts w:ascii="Courier" w:hAnsi="Courier"/>
          <w:sz w:val="20"/>
          <w:szCs w:val="20"/>
        </w:rPr>
        <w:t xml:space="preserve">    int vfd_swmr_md_file;    /* </w:t>
      </w:r>
      <w:r w:rsidR="003943E0">
        <w:rPr>
          <w:rFonts w:ascii="Courier" w:hAnsi="Courier"/>
          <w:sz w:val="20"/>
          <w:szCs w:val="20"/>
        </w:rPr>
        <w:t>If vfd_swmr_config.</w:t>
      </w:r>
      <w:r w:rsidR="003943E0">
        <w:rPr>
          <w:rFonts w:ascii="Courier" w:hAnsi="Courier" w:cs="Times New Roman"/>
          <w:color w:val="00000A"/>
          <w:sz w:val="20"/>
          <w:szCs w:val="20"/>
        </w:rPr>
        <w:t>generate_updater_files is */</w:t>
      </w:r>
    </w:p>
    <w:p w14:paraId="6A4E8B10" w14:textId="5D1A356A" w:rsidR="003943E0" w:rsidRDefault="003943E0" w:rsidP="0081750C">
      <w:pPr>
        <w:spacing w:after="0"/>
        <w:rPr>
          <w:rFonts w:ascii="Courier" w:hAnsi="Courier"/>
          <w:sz w:val="20"/>
          <w:szCs w:val="20"/>
        </w:rPr>
      </w:pPr>
      <w:r>
        <w:rPr>
          <w:rFonts w:ascii="Courier" w:hAnsi="Courier" w:cs="Times New Roman"/>
          <w:color w:val="00000A"/>
          <w:sz w:val="20"/>
          <w:szCs w:val="20"/>
        </w:rPr>
        <w:t xml:space="preserve">                             /* is FALSE, </w:t>
      </w:r>
      <w:r w:rsidR="005C5A10">
        <w:rPr>
          <w:rFonts w:ascii="Courier" w:hAnsi="Courier"/>
          <w:sz w:val="20"/>
          <w:szCs w:val="20"/>
        </w:rPr>
        <w:t>vfd_swmr_md_file is the file</w:t>
      </w:r>
      <w:r>
        <w:rPr>
          <w:rFonts w:ascii="Courier" w:hAnsi="Courier"/>
          <w:sz w:val="20"/>
          <w:szCs w:val="20"/>
        </w:rPr>
        <w:t xml:space="preserve">       */ </w:t>
      </w:r>
    </w:p>
    <w:p w14:paraId="2A48193B" w14:textId="39770ADA" w:rsidR="005C5A10" w:rsidRDefault="005C5A10" w:rsidP="0081750C">
      <w:pPr>
        <w:spacing w:after="0"/>
        <w:rPr>
          <w:rFonts w:ascii="Courier" w:hAnsi="Courier"/>
          <w:sz w:val="20"/>
          <w:szCs w:val="20"/>
        </w:rPr>
      </w:pPr>
      <w:r>
        <w:rPr>
          <w:rFonts w:ascii="Courier" w:hAnsi="Courier"/>
          <w:sz w:val="20"/>
          <w:szCs w:val="20"/>
        </w:rPr>
        <w:t xml:space="preserve"> </w:t>
      </w:r>
      <w:r w:rsidR="003943E0">
        <w:rPr>
          <w:rFonts w:ascii="Courier" w:hAnsi="Courier"/>
          <w:sz w:val="20"/>
          <w:szCs w:val="20"/>
        </w:rPr>
        <w:t xml:space="preserve">                            /* </w:t>
      </w:r>
      <w:r>
        <w:rPr>
          <w:rFonts w:ascii="Courier" w:hAnsi="Courier"/>
          <w:sz w:val="20"/>
          <w:szCs w:val="20"/>
        </w:rPr>
        <w:t>descriptor of the metadata file</w:t>
      </w:r>
      <w:r w:rsidR="002B5F99">
        <w:rPr>
          <w:rFonts w:ascii="Courier" w:hAnsi="Courier"/>
          <w:sz w:val="20"/>
          <w:szCs w:val="20"/>
        </w:rPr>
        <w:t xml:space="preserve">, or -1  </w:t>
      </w:r>
      <w:r w:rsidR="003943E0">
        <w:rPr>
          <w:rFonts w:ascii="Courier" w:hAnsi="Courier"/>
          <w:sz w:val="20"/>
          <w:szCs w:val="20"/>
        </w:rPr>
        <w:t xml:space="preserve">     </w:t>
      </w:r>
      <w:r w:rsidR="002B5F99">
        <w:rPr>
          <w:rFonts w:ascii="Courier" w:hAnsi="Courier"/>
          <w:sz w:val="20"/>
          <w:szCs w:val="20"/>
        </w:rPr>
        <w:t>*/</w:t>
      </w:r>
    </w:p>
    <w:p w14:paraId="4A26AC18" w14:textId="32681DE9" w:rsidR="002B5F99" w:rsidRDefault="002B5F99" w:rsidP="0081750C">
      <w:pPr>
        <w:spacing w:after="0"/>
        <w:rPr>
          <w:rFonts w:ascii="Courier" w:hAnsi="Courier"/>
          <w:sz w:val="20"/>
          <w:szCs w:val="20"/>
        </w:rPr>
      </w:pPr>
      <w:r>
        <w:rPr>
          <w:rFonts w:ascii="Courier" w:hAnsi="Courier"/>
          <w:sz w:val="20"/>
          <w:szCs w:val="20"/>
        </w:rPr>
        <w:t xml:space="preserve">                             /* if the metadata file is not currently open.  */</w:t>
      </w:r>
    </w:p>
    <w:p w14:paraId="087FF3FE" w14:textId="2FBFFC24" w:rsidR="003943E0" w:rsidRDefault="003943E0" w:rsidP="0081750C">
      <w:pPr>
        <w:spacing w:after="0"/>
        <w:rPr>
          <w:rFonts w:ascii="Courier" w:hAnsi="Courier"/>
          <w:sz w:val="20"/>
          <w:szCs w:val="20"/>
        </w:rPr>
      </w:pPr>
      <w:r>
        <w:rPr>
          <w:rFonts w:ascii="Courier" w:hAnsi="Courier"/>
          <w:sz w:val="20"/>
          <w:szCs w:val="20"/>
        </w:rPr>
        <w:t xml:space="preserve">                             /*                                              */</w:t>
      </w:r>
    </w:p>
    <w:p w14:paraId="7F518393" w14:textId="099069A7" w:rsidR="003943E0" w:rsidRDefault="003943E0" w:rsidP="003943E0">
      <w:pPr>
        <w:spacing w:after="0"/>
        <w:rPr>
          <w:rFonts w:ascii="Courier" w:hAnsi="Courier" w:cs="Times New Roman"/>
          <w:color w:val="00000A"/>
          <w:sz w:val="20"/>
          <w:szCs w:val="20"/>
        </w:rPr>
      </w:pPr>
      <w:r>
        <w:rPr>
          <w:rFonts w:ascii="Courier" w:hAnsi="Courier"/>
          <w:sz w:val="20"/>
          <w:szCs w:val="20"/>
        </w:rPr>
        <w:t xml:space="preserve">                             /* If vfd_swmr_config.</w:t>
      </w:r>
      <w:r>
        <w:rPr>
          <w:rFonts w:ascii="Courier" w:hAnsi="Courier" w:cs="Times New Roman"/>
          <w:color w:val="00000A"/>
          <w:sz w:val="20"/>
          <w:szCs w:val="20"/>
        </w:rPr>
        <w:t>generate_updater_files is */</w:t>
      </w:r>
    </w:p>
    <w:p w14:paraId="083BF5CE" w14:textId="07A5AB1A" w:rsidR="003943E0" w:rsidRDefault="003943E0" w:rsidP="003943E0">
      <w:pPr>
        <w:spacing w:after="0"/>
        <w:rPr>
          <w:rFonts w:ascii="Courier" w:hAnsi="Courier"/>
          <w:sz w:val="20"/>
          <w:szCs w:val="20"/>
        </w:rPr>
      </w:pPr>
      <w:r>
        <w:rPr>
          <w:rFonts w:ascii="Courier" w:hAnsi="Courier" w:cs="Times New Roman"/>
          <w:color w:val="00000A"/>
          <w:sz w:val="20"/>
          <w:szCs w:val="20"/>
        </w:rPr>
        <w:t xml:space="preserve">                             /* is TRUE, and </w:t>
      </w:r>
      <w:r>
        <w:rPr>
          <w:rFonts w:ascii="Courier" w:hAnsi="Courier"/>
          <w:sz w:val="20"/>
          <w:szCs w:val="20"/>
        </w:rPr>
        <w:t>vfd_swmr_config.writer is FALSE,*/</w:t>
      </w:r>
    </w:p>
    <w:p w14:paraId="7D043523" w14:textId="75E31B90" w:rsidR="003943E0" w:rsidRDefault="003943E0" w:rsidP="003943E0">
      <w:pPr>
        <w:spacing w:after="0"/>
        <w:rPr>
          <w:rFonts w:ascii="Courier" w:hAnsi="Courier"/>
          <w:sz w:val="20"/>
          <w:szCs w:val="20"/>
        </w:rPr>
      </w:pPr>
      <w:r>
        <w:rPr>
          <w:rFonts w:ascii="Courier" w:hAnsi="Courier"/>
          <w:sz w:val="20"/>
          <w:szCs w:val="20"/>
        </w:rPr>
        <w:t xml:space="preserve">                             /* vfd_swmr_md_file is the file descriptor of   */</w:t>
      </w:r>
    </w:p>
    <w:p w14:paraId="19F909BB" w14:textId="7EE92D04" w:rsidR="003943E0" w:rsidRDefault="003943E0" w:rsidP="003943E0">
      <w:pPr>
        <w:spacing w:after="0"/>
        <w:rPr>
          <w:rFonts w:ascii="Courier" w:hAnsi="Courier"/>
          <w:sz w:val="20"/>
          <w:szCs w:val="20"/>
        </w:rPr>
      </w:pPr>
      <w:r>
        <w:rPr>
          <w:rFonts w:ascii="Courier" w:hAnsi="Courier"/>
          <w:sz w:val="20"/>
          <w:szCs w:val="20"/>
        </w:rPr>
        <w:t xml:space="preserve">                             /* the local copy of the metadata file, or -1   */</w:t>
      </w:r>
    </w:p>
    <w:p w14:paraId="63DBF07C" w14:textId="1A09E417" w:rsidR="003943E0" w:rsidRDefault="003943E0" w:rsidP="003943E0">
      <w:pPr>
        <w:spacing w:after="0"/>
        <w:rPr>
          <w:rFonts w:ascii="Courier" w:hAnsi="Courier"/>
          <w:sz w:val="20"/>
          <w:szCs w:val="20"/>
        </w:rPr>
      </w:pPr>
      <w:r>
        <w:rPr>
          <w:rFonts w:ascii="Courier" w:hAnsi="Courier"/>
          <w:sz w:val="20"/>
          <w:szCs w:val="20"/>
        </w:rPr>
        <w:t xml:space="preserve">                             /* if the local copy is is not currently open.  */</w:t>
      </w:r>
    </w:p>
    <w:p w14:paraId="267259F6" w14:textId="085345E4" w:rsidR="003943E0" w:rsidRDefault="003943E0" w:rsidP="003943E0">
      <w:pPr>
        <w:spacing w:after="0"/>
        <w:rPr>
          <w:rFonts w:ascii="Courier" w:hAnsi="Courier"/>
          <w:sz w:val="20"/>
          <w:szCs w:val="20"/>
        </w:rPr>
      </w:pPr>
      <w:r>
        <w:rPr>
          <w:rFonts w:ascii="Courier" w:hAnsi="Courier"/>
          <w:sz w:val="20"/>
          <w:szCs w:val="20"/>
        </w:rPr>
        <w:t xml:space="preserve">                             /* If vfd_swmr_config.writer is TRUE, this      */</w:t>
      </w:r>
    </w:p>
    <w:p w14:paraId="7824AF5B" w14:textId="134455D3" w:rsidR="002B5F99" w:rsidRDefault="002B5F99" w:rsidP="0081750C">
      <w:pPr>
        <w:spacing w:after="0"/>
        <w:rPr>
          <w:rFonts w:ascii="Courier" w:hAnsi="Courier"/>
          <w:sz w:val="20"/>
          <w:szCs w:val="20"/>
        </w:rPr>
      </w:pPr>
      <w:r>
        <w:rPr>
          <w:rFonts w:ascii="Courier" w:hAnsi="Courier"/>
          <w:sz w:val="20"/>
          <w:szCs w:val="20"/>
        </w:rPr>
        <w:t xml:space="preserve">     </w:t>
      </w:r>
      <w:r w:rsidR="003943E0">
        <w:rPr>
          <w:rFonts w:ascii="Courier" w:hAnsi="Courier"/>
          <w:sz w:val="20"/>
          <w:szCs w:val="20"/>
        </w:rPr>
        <w:t xml:space="preserve">                        /* </w:t>
      </w:r>
      <w:r>
        <w:rPr>
          <w:rFonts w:ascii="Courier" w:hAnsi="Courier"/>
          <w:sz w:val="20"/>
          <w:szCs w:val="20"/>
        </w:rPr>
        <w:t>field is not used and is set to -1</w:t>
      </w:r>
      <w:r w:rsidR="003943E0">
        <w:rPr>
          <w:rFonts w:ascii="Courier" w:hAnsi="Courier"/>
          <w:sz w:val="20"/>
          <w:szCs w:val="20"/>
        </w:rPr>
        <w:t xml:space="preserve">.       </w:t>
      </w:r>
      <w:r>
        <w:rPr>
          <w:rFonts w:ascii="Courier" w:hAnsi="Courier"/>
          <w:sz w:val="20"/>
          <w:szCs w:val="20"/>
        </w:rPr>
        <w:t xml:space="preserve">   */</w:t>
      </w:r>
    </w:p>
    <w:p w14:paraId="082E4542" w14:textId="0DF97AC0" w:rsidR="005C5A10" w:rsidRDefault="005C5A10" w:rsidP="0081750C">
      <w:pPr>
        <w:spacing w:after="0"/>
        <w:rPr>
          <w:rFonts w:ascii="Courier" w:hAnsi="Courier"/>
          <w:sz w:val="20"/>
          <w:szCs w:val="20"/>
        </w:rPr>
      </w:pPr>
      <w:r>
        <w:rPr>
          <w:rFonts w:ascii="Courier" w:hAnsi="Courier"/>
          <w:sz w:val="20"/>
          <w:szCs w:val="20"/>
        </w:rPr>
        <w:t xml:space="preserve">    int vfd_swmr_log_file;</w:t>
      </w:r>
      <w:r w:rsidR="002B5F99">
        <w:rPr>
          <w:rFonts w:ascii="Courier" w:hAnsi="Courier"/>
          <w:sz w:val="20"/>
          <w:szCs w:val="20"/>
        </w:rPr>
        <w:t xml:space="preserve">   /* File descriptor of the VFD SWMR log file if  */</w:t>
      </w:r>
    </w:p>
    <w:p w14:paraId="605091E2" w14:textId="1D70CF29" w:rsidR="002B5F99" w:rsidRDefault="002B5F99" w:rsidP="0081750C">
      <w:pPr>
        <w:spacing w:after="0"/>
        <w:rPr>
          <w:rFonts w:ascii="Courier" w:hAnsi="Courier"/>
          <w:sz w:val="20"/>
          <w:szCs w:val="20"/>
        </w:rPr>
      </w:pPr>
      <w:r>
        <w:rPr>
          <w:rFonts w:ascii="Courier" w:hAnsi="Courier"/>
          <w:sz w:val="20"/>
          <w:szCs w:val="20"/>
        </w:rPr>
        <w:t xml:space="preserve">                             /* defined and open. </w:t>
      </w:r>
      <w:r w:rsidR="0003314A">
        <w:rPr>
          <w:rFonts w:ascii="Courier" w:hAnsi="Courier"/>
          <w:sz w:val="20"/>
          <w:szCs w:val="20"/>
        </w:rPr>
        <w:t xml:space="preserve"> Otherwise it is set to -1.*/</w:t>
      </w:r>
    </w:p>
    <w:p w14:paraId="44FEF820" w14:textId="4102787D" w:rsidR="00C45278" w:rsidRDefault="00C45278" w:rsidP="0081750C">
      <w:pPr>
        <w:spacing w:after="0"/>
        <w:rPr>
          <w:rFonts w:ascii="Courier" w:hAnsi="Courier" w:cs="Times New Roman"/>
          <w:color w:val="00000A"/>
          <w:sz w:val="20"/>
          <w:szCs w:val="20"/>
        </w:rPr>
      </w:pPr>
      <w:r>
        <w:rPr>
          <w:rFonts w:ascii="Courier" w:hAnsi="Courier"/>
          <w:sz w:val="20"/>
          <w:szCs w:val="20"/>
        </w:rPr>
        <w:t xml:space="preserve">    </w:t>
      </w:r>
      <w:r w:rsidR="00457E83" w:rsidRPr="00E65FCE">
        <w:rPr>
          <w:rFonts w:ascii="Courier" w:hAnsi="Courier" w:cs="Times New Roman"/>
          <w:color w:val="00000A"/>
          <w:sz w:val="20"/>
          <w:szCs w:val="20"/>
        </w:rPr>
        <w:t>H5F_vfd_swmr_config_t</w:t>
      </w:r>
      <w:r w:rsidR="00457E83">
        <w:rPr>
          <w:rFonts w:ascii="Courier" w:hAnsi="Courier" w:cs="Times New Roman"/>
          <w:color w:val="00000A"/>
          <w:sz w:val="20"/>
          <w:szCs w:val="20"/>
        </w:rPr>
        <w:t xml:space="preserve"> vfd_swmr_config;</w:t>
      </w:r>
      <w:r>
        <w:rPr>
          <w:rFonts w:ascii="Courier" w:hAnsi="Courier" w:cs="Times New Roman"/>
          <w:color w:val="00000A"/>
          <w:sz w:val="20"/>
          <w:szCs w:val="20"/>
        </w:rPr>
        <w:t xml:space="preserve"> /* copy of the vfd swmr           */</w:t>
      </w:r>
    </w:p>
    <w:p w14:paraId="7E0F584A" w14:textId="78AA383F" w:rsidR="00457E83" w:rsidRDefault="00C45278" w:rsidP="0081750C">
      <w:pPr>
        <w:spacing w:after="0"/>
        <w:rPr>
          <w:rFonts w:ascii="Courier" w:hAnsi="Courier" w:cs="Times New Roman"/>
          <w:color w:val="00000A"/>
          <w:sz w:val="20"/>
          <w:szCs w:val="20"/>
        </w:rPr>
      </w:pPr>
      <w:r>
        <w:rPr>
          <w:rFonts w:ascii="Courier" w:hAnsi="Courier" w:cs="Times New Roman"/>
          <w:color w:val="00000A"/>
          <w:sz w:val="20"/>
          <w:szCs w:val="20"/>
        </w:rPr>
        <w:t xml:space="preserve">                             /* configuration from the FAPL use to open the  */</w:t>
      </w:r>
    </w:p>
    <w:p w14:paraId="2A38ACED" w14:textId="7C2BA5C2" w:rsidR="001E17F8" w:rsidRDefault="00C45278" w:rsidP="001E17F8">
      <w:pPr>
        <w:spacing w:after="0"/>
        <w:rPr>
          <w:rFonts w:ascii="Courier" w:hAnsi="Courier" w:cs="Times New Roman"/>
          <w:color w:val="00000A"/>
          <w:sz w:val="20"/>
          <w:szCs w:val="20"/>
        </w:rPr>
      </w:pPr>
      <w:r>
        <w:rPr>
          <w:rFonts w:ascii="Courier" w:hAnsi="Courier" w:cs="Times New Roman"/>
          <w:color w:val="00000A"/>
          <w:sz w:val="20"/>
          <w:szCs w:val="20"/>
        </w:rPr>
        <w:t xml:space="preserve">                             /* file.                                        */</w:t>
      </w:r>
    </w:p>
    <w:p w14:paraId="0B9DC2AF" w14:textId="16A01691" w:rsidR="00366D42" w:rsidRDefault="00366D42" w:rsidP="001E17F8">
      <w:pPr>
        <w:spacing w:after="0"/>
        <w:rPr>
          <w:rFonts w:ascii="Courier" w:hAnsi="Courier" w:cs="Times New Roman"/>
          <w:color w:val="00000A"/>
          <w:sz w:val="20"/>
          <w:szCs w:val="20"/>
        </w:rPr>
      </w:pPr>
      <w:r>
        <w:rPr>
          <w:rFonts w:ascii="Courier" w:hAnsi="Courier" w:cs="Times New Roman"/>
          <w:color w:val="00000A"/>
          <w:sz w:val="20"/>
          <w:szCs w:val="20"/>
        </w:rPr>
        <w:t xml:space="preserve">    uint64_t updater_seq_num; /* Sequence number of the next updater file to */</w:t>
      </w:r>
    </w:p>
    <w:p w14:paraId="3E427570" w14:textId="72EE8DC8" w:rsidR="00366D42" w:rsidRDefault="00366D42" w:rsidP="001E17F8">
      <w:pPr>
        <w:spacing w:after="0"/>
        <w:rPr>
          <w:rFonts w:ascii="Courier" w:hAnsi="Courier" w:cs="Times New Roman"/>
          <w:color w:val="00000A"/>
          <w:sz w:val="20"/>
          <w:szCs w:val="20"/>
        </w:rPr>
      </w:pPr>
      <w:r>
        <w:rPr>
          <w:rFonts w:ascii="Courier" w:hAnsi="Courier" w:cs="Times New Roman"/>
          <w:color w:val="00000A"/>
          <w:sz w:val="20"/>
          <w:szCs w:val="20"/>
        </w:rPr>
        <w:t xml:space="preserve">                             /* be generated.  This field must be            */</w:t>
      </w:r>
    </w:p>
    <w:p w14:paraId="168E7A17" w14:textId="690B1626" w:rsidR="00366D42" w:rsidRDefault="00366D42" w:rsidP="001E17F8">
      <w:pPr>
        <w:spacing w:after="0"/>
        <w:rPr>
          <w:rFonts w:ascii="Courier" w:hAnsi="Courier" w:cs="Times New Roman"/>
          <w:color w:val="00000A"/>
          <w:sz w:val="20"/>
          <w:szCs w:val="20"/>
        </w:rPr>
      </w:pPr>
      <w:r>
        <w:rPr>
          <w:rFonts w:ascii="Courier" w:hAnsi="Courier" w:cs="Times New Roman"/>
          <w:color w:val="00000A"/>
          <w:sz w:val="20"/>
          <w:szCs w:val="20"/>
        </w:rPr>
        <w:t xml:space="preserve">                             /* initialized to zero, and incremented after   */</w:t>
      </w:r>
    </w:p>
    <w:p w14:paraId="44C23229" w14:textId="695DA60A" w:rsidR="00366D42" w:rsidRPr="001E17F8" w:rsidRDefault="00366D42" w:rsidP="001E17F8">
      <w:pPr>
        <w:spacing w:after="0"/>
        <w:rPr>
          <w:rFonts w:ascii="Courier" w:hAnsi="Courier"/>
          <w:sz w:val="20"/>
          <w:szCs w:val="20"/>
        </w:rPr>
      </w:pPr>
      <w:r>
        <w:rPr>
          <w:rFonts w:ascii="Courier" w:hAnsi="Courier" w:cs="Times New Roman"/>
          <w:color w:val="00000A"/>
          <w:sz w:val="20"/>
          <w:szCs w:val="20"/>
        </w:rPr>
        <w:t xml:space="preserve">                             /* each updater file is generated.              */</w:t>
      </w:r>
    </w:p>
    <w:p w14:paraId="4F86A9C4" w14:textId="4088D5CA" w:rsidR="001E17F8" w:rsidRDefault="001E17F8" w:rsidP="001E17F8">
      <w:pPr>
        <w:pStyle w:val="Heading3"/>
      </w:pPr>
      <w:bookmarkStart w:id="27" w:name="_Toc103918449"/>
      <w:r>
        <w:lastRenderedPageBreak/>
        <w:t xml:space="preserve">New </w:t>
      </w:r>
      <w:r w:rsidR="00FE01BA">
        <w:t xml:space="preserve">Global </w:t>
      </w:r>
      <w:r>
        <w:t>Data Structures</w:t>
      </w:r>
      <w:bookmarkEnd w:id="27"/>
    </w:p>
    <w:p w14:paraId="48111FD2" w14:textId="0B0624DB" w:rsidR="00521580" w:rsidRDefault="001E17F8" w:rsidP="00521580">
      <w:r>
        <w:t xml:space="preserve">Some API calls don’t reference files, and for those that do, there is no guarantee that the supplied file ID will </w:t>
      </w:r>
      <w:r w:rsidR="00207EC4">
        <w:t xml:space="preserve">reference the VFD SWMR file.  Thus, to allow the API FUNC ENTER/EXIT macros to detect the end of tick, and trigger end of tick processing on the appropriate file, we must make it possible for the macros to detect </w:t>
      </w:r>
      <w:r w:rsidR="00F54EA3">
        <w:t>if</w:t>
      </w:r>
      <w:r w:rsidR="00207EC4">
        <w:t xml:space="preserve"> a file is opened in VFD SWMR writer or reader mode, and determine when the current tick should end.</w:t>
      </w:r>
    </w:p>
    <w:p w14:paraId="52CEC7FB" w14:textId="4530210C" w:rsidR="00207EC4" w:rsidRDefault="00207EC4" w:rsidP="00521580">
      <w:r>
        <w:t>In principle, there can be an arbitrary number of files opened in an arbitrary mix of VFD SW</w:t>
      </w:r>
      <w:r w:rsidR="00F54EA3">
        <w:t xml:space="preserve">MR writer, VFD SWMR reader, </w:t>
      </w:r>
      <w:r>
        <w:t>regular R/W</w:t>
      </w:r>
      <w:r w:rsidR="00F54EA3">
        <w:t>,</w:t>
      </w:r>
      <w:r>
        <w:t xml:space="preserve"> or </w:t>
      </w:r>
      <w:r w:rsidR="00F54EA3">
        <w:t xml:space="preserve">regular </w:t>
      </w:r>
      <w:r>
        <w:t>R/O modes.  Thus we must maintain a queue of tick expiration times decorated with pointers to the associat</w:t>
      </w:r>
      <w:r w:rsidR="00075E7A">
        <w:t>ed instances of H5F_file_t and</w:t>
      </w:r>
      <w:r>
        <w:t xml:space="preserve"> Boolean</w:t>
      </w:r>
      <w:r w:rsidR="00075E7A">
        <w:t>s</w:t>
      </w:r>
      <w:r>
        <w:t xml:space="preserve"> indicating either writer or reader mode.</w:t>
      </w:r>
    </w:p>
    <w:p w14:paraId="6CFD9390" w14:textId="63059442" w:rsidR="0035308D" w:rsidRDefault="001155C2" w:rsidP="00521580">
      <w:r>
        <w:t xml:space="preserve">Call this queue the EOT </w:t>
      </w:r>
      <w:r w:rsidR="0035308D">
        <w:t xml:space="preserve">queue, and implement it as a doubly linked list of instances of the </w:t>
      </w:r>
      <w:r w:rsidR="0035308D" w:rsidRPr="0035308D">
        <w:rPr>
          <w:rFonts w:ascii="Courier" w:hAnsi="Courier"/>
          <w:sz w:val="20"/>
          <w:szCs w:val="20"/>
        </w:rPr>
        <w:t>H5F_</w:t>
      </w:r>
      <w:r w:rsidR="0035308D">
        <w:rPr>
          <w:rFonts w:ascii="Courier" w:hAnsi="Courier"/>
          <w:sz w:val="20"/>
          <w:szCs w:val="20"/>
        </w:rPr>
        <w:t>vfd_swmr_</w:t>
      </w:r>
      <w:r w:rsidR="0035308D" w:rsidRPr="0035308D">
        <w:rPr>
          <w:rFonts w:ascii="Courier" w:hAnsi="Courier"/>
          <w:sz w:val="20"/>
          <w:szCs w:val="20"/>
        </w:rPr>
        <w:t>eot_queue_entry</w:t>
      </w:r>
      <w:r w:rsidR="0035308D">
        <w:rPr>
          <w:rFonts w:ascii="Courier" w:hAnsi="Courier"/>
          <w:sz w:val="20"/>
          <w:szCs w:val="20"/>
        </w:rPr>
        <w:t>_t</w:t>
      </w:r>
      <w:r w:rsidR="002B5ABC">
        <w:t xml:space="preserve"> </w:t>
      </w:r>
      <w:r w:rsidR="0035308D">
        <w:t>structure defined below:</w:t>
      </w:r>
    </w:p>
    <w:p w14:paraId="153E1584" w14:textId="77777777" w:rsidR="00B80583" w:rsidRDefault="00B80583" w:rsidP="00521580"/>
    <w:p w14:paraId="410EB58B"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w:t>
      </w:r>
      <w:r>
        <w:rPr>
          <w:rFonts w:ascii="Courier" w:hAnsi="Courier" w:cs="Times New Roman"/>
          <w:color w:val="00000A"/>
          <w:sz w:val="20"/>
          <w:szCs w:val="20"/>
        </w:rPr>
        <w:t>**</w:t>
      </w:r>
      <w:r w:rsidRPr="00E65FCE">
        <w:rPr>
          <w:rFonts w:ascii="Courier" w:hAnsi="Courier" w:cs="Times New Roman"/>
          <w:color w:val="00000A"/>
          <w:sz w:val="20"/>
          <w:szCs w:val="20"/>
        </w:rPr>
        <w:t>*******************************</w:t>
      </w:r>
    </w:p>
    <w:p w14:paraId="6C576272"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6F689E28" w14:textId="660EDF51" w:rsidR="0035308D" w:rsidRPr="00E65FCE" w:rsidRDefault="0035308D" w:rsidP="0035308D">
      <w:pPr>
        <w:widowControl w:val="0"/>
        <w:autoSpaceDE w:val="0"/>
        <w:autoSpaceDN w:val="0"/>
        <w:adjustRightInd w:val="0"/>
        <w:spacing w:after="0"/>
        <w:rPr>
          <w:rFonts w:ascii="Courier" w:hAnsi="Courier" w:cs="Times New Roman"/>
          <w:color w:val="00000A"/>
          <w:sz w:val="20"/>
          <w:szCs w:val="20"/>
        </w:rPr>
      </w:pPr>
      <w:r w:rsidRPr="00E65FCE">
        <w:rPr>
          <w:rFonts w:ascii="Courier" w:hAnsi="Courier" w:cs="Times New Roman"/>
          <w:color w:val="00000A"/>
          <w:sz w:val="20"/>
          <w:szCs w:val="20"/>
        </w:rPr>
        <w:t xml:space="preserve"> * struct </w:t>
      </w: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_t</w:t>
      </w:r>
    </w:p>
    <w:p w14:paraId="1B88505B"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28000BBF" w14:textId="1B3FE096"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r>
        <w:rPr>
          <w:rFonts w:ascii="Courier" w:hAnsi="Courier" w:cs="Times New Roman"/>
          <w:color w:val="00000A"/>
          <w:sz w:val="20"/>
          <w:szCs w:val="20"/>
        </w:rPr>
        <w:t xml:space="preserve">Instance of this structure are used to maintain an end of tick time sorted </w:t>
      </w:r>
    </w:p>
    <w:p w14:paraId="7C97A9FD"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list of files opened in either VFD SWMR write or VFD SWMR read mode.  Each</w:t>
      </w:r>
    </w:p>
    <w:p w14:paraId="6B89CFB3"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structure contains all information required to determine whether the end of </w:t>
      </w:r>
    </w:p>
    <w:p w14:paraId="211A6C84"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tick has arrived for the specified file, and to initiate end of tick </w:t>
      </w:r>
    </w:p>
    <w:p w14:paraId="5BE605C9"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processing if it has.</w:t>
      </w:r>
    </w:p>
    <w:p w14:paraId="127CA536"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2FF54DC9" w14:textId="2789EC2A" w:rsidR="0035308D" w:rsidRDefault="00347723"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Since this list is</w:t>
      </w:r>
      <w:r w:rsidR="0035308D">
        <w:rPr>
          <w:rFonts w:ascii="Courier" w:hAnsi="Courier" w:cs="Times New Roman"/>
          <w:color w:val="00000A"/>
          <w:sz w:val="20"/>
          <w:szCs w:val="20"/>
        </w:rPr>
        <w:t xml:space="preserve"> maintained in increasing </w:t>
      </w:r>
      <w:r>
        <w:rPr>
          <w:rFonts w:ascii="Courier" w:hAnsi="Courier" w:cs="Times New Roman"/>
          <w:color w:val="00000A"/>
          <w:sz w:val="20"/>
          <w:szCs w:val="20"/>
        </w:rPr>
        <w:t>end of tick</w:t>
      </w:r>
      <w:r w:rsidR="0035308D">
        <w:rPr>
          <w:rFonts w:ascii="Courier" w:hAnsi="Courier" w:cs="Times New Roman"/>
          <w:color w:val="00000A"/>
          <w:sz w:val="20"/>
          <w:szCs w:val="20"/>
        </w:rPr>
        <w:t xml:space="preserve"> time order, only the </w:t>
      </w:r>
    </w:p>
    <w:p w14:paraId="4FC0CE18" w14:textId="382F2E9A"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347723">
        <w:rPr>
          <w:rFonts w:ascii="Courier" w:hAnsi="Courier" w:cs="Times New Roman"/>
          <w:color w:val="00000A"/>
          <w:sz w:val="20"/>
          <w:szCs w:val="20"/>
        </w:rPr>
        <w:t xml:space="preserve"> first item need be inspected if</w:t>
      </w:r>
      <w:r>
        <w:rPr>
          <w:rFonts w:ascii="Courier" w:hAnsi="Courier" w:cs="Times New Roman"/>
          <w:color w:val="00000A"/>
          <w:sz w:val="20"/>
          <w:szCs w:val="20"/>
        </w:rPr>
        <w:t xml:space="preserve"> its end of tick time has not expired.</w:t>
      </w:r>
    </w:p>
    <w:p w14:paraId="32AF4603"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Pr="00E65FCE">
        <w:rPr>
          <w:rFonts w:ascii="Courier" w:hAnsi="Courier" w:cs="Times New Roman"/>
          <w:color w:val="00000A"/>
          <w:sz w:val="20"/>
          <w:szCs w:val="20"/>
        </w:rPr>
        <w:t xml:space="preserve">* </w:t>
      </w:r>
    </w:p>
    <w:p w14:paraId="091DAC06" w14:textId="736501FA"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The fields of </w:t>
      </w: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_t</w:t>
      </w:r>
      <w:r w:rsidRPr="00E65FCE">
        <w:rPr>
          <w:rFonts w:ascii="Courier" w:hAnsi="Courier" w:cs="Times New Roman"/>
          <w:color w:val="00000A"/>
          <w:sz w:val="20"/>
          <w:szCs w:val="20"/>
        </w:rPr>
        <w:t xml:space="preserve"> are discussed below:</w:t>
      </w:r>
    </w:p>
    <w:p w14:paraId="525D07DE"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61C2BB92" w14:textId="0F4D4B41"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cs="Times New Roman"/>
          <w:color w:val="00000A"/>
          <w:sz w:val="20"/>
          <w:szCs w:val="20"/>
        </w:rPr>
        <w:t xml:space="preserve"> * </w:t>
      </w:r>
      <w:r>
        <w:rPr>
          <w:rFonts w:ascii="Courier" w:hAnsi="Courier"/>
          <w:sz w:val="20"/>
          <w:szCs w:val="20"/>
        </w:rPr>
        <w:t>vfd_swmr_file: Pointer to the instance of H5F_file_t containing the shared</w:t>
      </w:r>
    </w:p>
    <w:p w14:paraId="3EEFC45F" w14:textId="234CAED1" w:rsidR="005653F9" w:rsidRDefault="005653F9"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         fields of the associated file that has been opened in VFD SWMR mode</w:t>
      </w:r>
    </w:p>
    <w:p w14:paraId="06A2B772" w14:textId="3E9EE9BF" w:rsidR="005653F9" w:rsidRDefault="005653F9"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4C29FF42" w14:textId="127B0535"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cs="Times New Roman"/>
          <w:color w:val="00000A"/>
          <w:sz w:val="20"/>
          <w:szCs w:val="20"/>
        </w:rPr>
        <w:t xml:space="preserve"> * </w:t>
      </w:r>
      <w:r>
        <w:rPr>
          <w:rFonts w:ascii="Courier" w:hAnsi="Courier"/>
          <w:sz w:val="20"/>
          <w:szCs w:val="20"/>
        </w:rPr>
        <w:t xml:space="preserve">vfd_swrm_writer:  Boolean flag that is set to TRUE if the associated file </w:t>
      </w:r>
    </w:p>
    <w:p w14:paraId="6F22509A" w14:textId="10FAE79C"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has been opened in VFD SWMR writer mode, and FALSE if it has been </w:t>
      </w:r>
    </w:p>
    <w:p w14:paraId="14836D0A" w14:textId="3F4548BB"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opened in VFD SWMR reader mode.</w:t>
      </w:r>
    </w:p>
    <w:p w14:paraId="193CDAB5" w14:textId="4969CE22"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4E9F1EB4" w14:textId="1F55FCD1"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tick_num: Number of the current tick of the target file.</w:t>
      </w:r>
    </w:p>
    <w:p w14:paraId="04941063" w14:textId="1748F5FB"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60041290" w14:textId="65C05A53"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end_of_tick: Expiration time of the current tick of the target file.</w:t>
      </w:r>
    </w:p>
    <w:p w14:paraId="4DBA1382" w14:textId="58CB0FFB"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1769FDE7" w14:textId="77777777"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next: Pointer to the next element in the end of tick queue, or NULL if there</w:t>
      </w:r>
    </w:p>
    <w:p w14:paraId="768B4B0C" w14:textId="5E8BDA03"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is no next entry.  Note that if next is not NULL, next-&gt;end_of_tick </w:t>
      </w:r>
    </w:p>
    <w:p w14:paraId="0130FD82" w14:textId="04C2DF12" w:rsidR="005653F9" w:rsidRPr="00E65FCE" w:rsidRDefault="00E377F4"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         must be greater than or equal to end_of_tick.</w:t>
      </w:r>
    </w:p>
    <w:p w14:paraId="7EAA3508" w14:textId="2A080A96" w:rsidR="00E377F4" w:rsidRDefault="00E377F4" w:rsidP="00E377F4">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362B8F27" w14:textId="77777777" w:rsidR="00E377F4" w:rsidRDefault="00E377F4" w:rsidP="00E377F4">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prev: Pointer to the previous element in the end of tick queue, or NULL if </w:t>
      </w:r>
    </w:p>
    <w:p w14:paraId="09D1574E" w14:textId="77777777" w:rsidR="00E377F4" w:rsidRDefault="00E377F4" w:rsidP="00E377F4">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there is no previous entry.  Note that if prev is not NULL, </w:t>
      </w:r>
    </w:p>
    <w:p w14:paraId="06F96E45" w14:textId="0758B748" w:rsidR="00E377F4" w:rsidRPr="00E377F4" w:rsidRDefault="00E377F4" w:rsidP="00E377F4">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prev-&gt;end_of_tick must be less than or equal to end_of_tick.</w:t>
      </w:r>
    </w:p>
    <w:p w14:paraId="1D0B66F0" w14:textId="6528FB26"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Pr="00E65FCE">
        <w:rPr>
          <w:rFonts w:ascii="Courier" w:hAnsi="Courier" w:cs="Times New Roman"/>
          <w:color w:val="00000A"/>
          <w:sz w:val="20"/>
          <w:szCs w:val="20"/>
        </w:rPr>
        <w:t>*</w:t>
      </w:r>
    </w:p>
    <w:p w14:paraId="5978D6EF"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Pr>
          <w:rFonts w:ascii="Courier" w:hAnsi="Courier" w:cs="Times New Roman"/>
          <w:color w:val="00000A"/>
          <w:sz w:val="20"/>
          <w:szCs w:val="20"/>
        </w:rPr>
        <w:t>***</w:t>
      </w:r>
      <w:r w:rsidRPr="00E65FCE">
        <w:rPr>
          <w:rFonts w:ascii="Courier" w:hAnsi="Courier" w:cs="Times New Roman"/>
          <w:color w:val="00000A"/>
          <w:sz w:val="20"/>
          <w:szCs w:val="20"/>
        </w:rPr>
        <w:t>*******************************/</w:t>
      </w:r>
    </w:p>
    <w:p w14:paraId="0BDA6F2F"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p>
    <w:p w14:paraId="0E435891" w14:textId="1104523D" w:rsidR="0035308D" w:rsidRDefault="0035308D" w:rsidP="005653F9">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typedef struct </w:t>
      </w: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_t</w:t>
      </w:r>
      <w:r w:rsidRPr="00E65FCE">
        <w:rPr>
          <w:rFonts w:ascii="Courier" w:hAnsi="Courier" w:cs="Times New Roman"/>
          <w:color w:val="00000A"/>
          <w:sz w:val="20"/>
          <w:szCs w:val="20"/>
        </w:rPr>
        <w:t xml:space="preserve"> {</w:t>
      </w:r>
    </w:p>
    <w:p w14:paraId="6DD3AA7A" w14:textId="77777777" w:rsidR="005653F9" w:rsidRPr="00E65FCE" w:rsidRDefault="005653F9" w:rsidP="005653F9">
      <w:pPr>
        <w:widowControl w:val="0"/>
        <w:autoSpaceDE w:val="0"/>
        <w:autoSpaceDN w:val="0"/>
        <w:adjustRightInd w:val="0"/>
        <w:spacing w:after="0"/>
        <w:jc w:val="left"/>
        <w:rPr>
          <w:rFonts w:ascii="Courier" w:hAnsi="Courier" w:cs="Times New Roman"/>
          <w:color w:val="00000A"/>
          <w:sz w:val="20"/>
          <w:szCs w:val="20"/>
        </w:rPr>
      </w:pPr>
    </w:p>
    <w:p w14:paraId="3042EFB2" w14:textId="77777777" w:rsidR="005653F9" w:rsidRDefault="0035308D" w:rsidP="0035308D">
      <w:pPr>
        <w:widowControl w:val="0"/>
        <w:autoSpaceDE w:val="0"/>
        <w:autoSpaceDN w:val="0"/>
        <w:adjustRightInd w:val="0"/>
        <w:spacing w:after="0"/>
        <w:jc w:val="left"/>
        <w:rPr>
          <w:rFonts w:ascii="Courier" w:hAnsi="Courier"/>
          <w:sz w:val="20"/>
          <w:szCs w:val="20"/>
        </w:rPr>
      </w:pPr>
      <w:r w:rsidRPr="00E65FCE">
        <w:rPr>
          <w:rFonts w:ascii="Courier" w:hAnsi="Courier" w:cs="Times New Roman"/>
          <w:color w:val="00000A"/>
          <w:sz w:val="20"/>
          <w:szCs w:val="20"/>
        </w:rPr>
        <w:t xml:space="preserve">    </w:t>
      </w:r>
      <w:r w:rsidR="005653F9">
        <w:rPr>
          <w:rFonts w:ascii="Courier" w:hAnsi="Courier"/>
          <w:sz w:val="20"/>
          <w:szCs w:val="20"/>
        </w:rPr>
        <w:t>hbool_t vfd_swrm_writer;</w:t>
      </w:r>
    </w:p>
    <w:p w14:paraId="6C3FECA0" w14:textId="77777777" w:rsidR="005653F9" w:rsidRDefault="005653F9" w:rsidP="0035308D">
      <w:pPr>
        <w:widowControl w:val="0"/>
        <w:autoSpaceDE w:val="0"/>
        <w:autoSpaceDN w:val="0"/>
        <w:adjustRightInd w:val="0"/>
        <w:spacing w:after="0"/>
        <w:jc w:val="left"/>
        <w:rPr>
          <w:rFonts w:ascii="Courier" w:hAnsi="Courier"/>
          <w:sz w:val="20"/>
          <w:szCs w:val="20"/>
        </w:rPr>
      </w:pPr>
    </w:p>
    <w:p w14:paraId="41B8A9D6" w14:textId="77777777"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lastRenderedPageBreak/>
        <w:t xml:space="preserve">    uint64_t tick_num;</w:t>
      </w:r>
    </w:p>
    <w:p w14:paraId="6B659BF3" w14:textId="77777777" w:rsidR="005653F9" w:rsidRDefault="005653F9" w:rsidP="0035308D">
      <w:pPr>
        <w:widowControl w:val="0"/>
        <w:autoSpaceDE w:val="0"/>
        <w:autoSpaceDN w:val="0"/>
        <w:adjustRightInd w:val="0"/>
        <w:spacing w:after="0"/>
        <w:jc w:val="left"/>
        <w:rPr>
          <w:rFonts w:ascii="Courier" w:hAnsi="Courier"/>
          <w:sz w:val="20"/>
          <w:szCs w:val="20"/>
        </w:rPr>
      </w:pPr>
    </w:p>
    <w:p w14:paraId="351AC198" w14:textId="29520A3C" w:rsidR="005653F9" w:rsidRDefault="005653F9"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struct timespec end_of_tick</w:t>
      </w:r>
      <w:r>
        <w:rPr>
          <w:rFonts w:ascii="Courier" w:hAnsi="Courier" w:cs="Times New Roman"/>
          <w:color w:val="00000A"/>
          <w:sz w:val="20"/>
          <w:szCs w:val="20"/>
        </w:rPr>
        <w:t>;</w:t>
      </w:r>
    </w:p>
    <w:p w14:paraId="341CB3C9" w14:textId="77777777" w:rsidR="005653F9" w:rsidRDefault="005653F9" w:rsidP="0035308D">
      <w:pPr>
        <w:widowControl w:val="0"/>
        <w:autoSpaceDE w:val="0"/>
        <w:autoSpaceDN w:val="0"/>
        <w:adjustRightInd w:val="0"/>
        <w:spacing w:after="0"/>
        <w:jc w:val="left"/>
        <w:rPr>
          <w:rFonts w:ascii="Courier" w:hAnsi="Courier" w:cs="Times New Roman"/>
          <w:color w:val="00000A"/>
          <w:sz w:val="20"/>
          <w:szCs w:val="20"/>
        </w:rPr>
      </w:pPr>
    </w:p>
    <w:p w14:paraId="5C865E64" w14:textId="130A5614"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cs="Times New Roman"/>
          <w:color w:val="00000A"/>
          <w:sz w:val="20"/>
          <w:szCs w:val="20"/>
        </w:rPr>
        <w:t xml:space="preserve">    </w:t>
      </w:r>
      <w:r>
        <w:rPr>
          <w:rFonts w:ascii="Courier" w:hAnsi="Courier"/>
          <w:sz w:val="20"/>
          <w:szCs w:val="20"/>
        </w:rPr>
        <w:t>H5F_file_t *vfd_swmr_file;</w:t>
      </w:r>
    </w:p>
    <w:p w14:paraId="351E9316" w14:textId="77777777" w:rsidR="005653F9" w:rsidRDefault="005653F9" w:rsidP="0035308D">
      <w:pPr>
        <w:widowControl w:val="0"/>
        <w:autoSpaceDE w:val="0"/>
        <w:autoSpaceDN w:val="0"/>
        <w:adjustRightInd w:val="0"/>
        <w:spacing w:after="0"/>
        <w:jc w:val="left"/>
        <w:rPr>
          <w:rFonts w:ascii="Courier" w:hAnsi="Courier"/>
          <w:sz w:val="20"/>
          <w:szCs w:val="20"/>
        </w:rPr>
      </w:pPr>
    </w:p>
    <w:p w14:paraId="70FD778D" w14:textId="623BE294"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_t * next;</w:t>
      </w:r>
    </w:p>
    <w:p w14:paraId="081329EB" w14:textId="77777777" w:rsidR="005653F9" w:rsidRDefault="005653F9" w:rsidP="0035308D">
      <w:pPr>
        <w:widowControl w:val="0"/>
        <w:autoSpaceDE w:val="0"/>
        <w:autoSpaceDN w:val="0"/>
        <w:adjustRightInd w:val="0"/>
        <w:spacing w:after="0"/>
        <w:jc w:val="left"/>
        <w:rPr>
          <w:rFonts w:ascii="Courier" w:hAnsi="Courier"/>
          <w:sz w:val="20"/>
          <w:szCs w:val="20"/>
        </w:rPr>
      </w:pPr>
    </w:p>
    <w:p w14:paraId="2E70292C" w14:textId="1C7BA01C" w:rsidR="005653F9" w:rsidRDefault="005653F9"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w:t>
      </w: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_t * prev;</w:t>
      </w:r>
    </w:p>
    <w:p w14:paraId="62066EB9" w14:textId="77777777" w:rsidR="0035308D" w:rsidRPr="00D20979" w:rsidRDefault="0035308D" w:rsidP="0035308D">
      <w:pPr>
        <w:widowControl w:val="0"/>
        <w:autoSpaceDE w:val="0"/>
        <w:autoSpaceDN w:val="0"/>
        <w:adjustRightInd w:val="0"/>
        <w:spacing w:after="0"/>
        <w:jc w:val="left"/>
        <w:rPr>
          <w:rFonts w:ascii="Courier" w:hAnsi="Courier" w:cs="Times New Roman"/>
          <w:color w:val="00000A"/>
          <w:sz w:val="20"/>
          <w:szCs w:val="20"/>
        </w:rPr>
      </w:pPr>
    </w:p>
    <w:p w14:paraId="2BD28A8C" w14:textId="05F1498A"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_t</w:t>
      </w:r>
      <w:r w:rsidRPr="00E65FCE">
        <w:rPr>
          <w:rFonts w:ascii="Courier" w:hAnsi="Courier" w:cs="Times New Roman"/>
          <w:color w:val="00000A"/>
          <w:sz w:val="20"/>
          <w:szCs w:val="20"/>
        </w:rPr>
        <w:t>;</w:t>
      </w:r>
    </w:p>
    <w:p w14:paraId="18C1E019" w14:textId="77777777" w:rsidR="0035308D" w:rsidRDefault="0035308D" w:rsidP="00521580"/>
    <w:p w14:paraId="60BEE13E" w14:textId="506D70A0" w:rsidR="0035308D" w:rsidRDefault="00E377F4" w:rsidP="00521580">
      <w:r>
        <w:t xml:space="preserve">Observe that there </w:t>
      </w:r>
      <w:r w:rsidR="00D66FBB">
        <w:t>will be exactly on</w:t>
      </w:r>
      <w:r w:rsidR="00EA4BD5">
        <w:t>e</w:t>
      </w:r>
      <w:r w:rsidR="00D66FBB">
        <w:t xml:space="preserve"> instance of </w:t>
      </w:r>
      <w:r w:rsidR="00622EBD" w:rsidRPr="0035308D">
        <w:rPr>
          <w:rFonts w:ascii="Courier" w:hAnsi="Courier"/>
          <w:sz w:val="20"/>
          <w:szCs w:val="20"/>
        </w:rPr>
        <w:t>H5F_</w:t>
      </w:r>
      <w:r w:rsidR="00622EBD">
        <w:rPr>
          <w:rFonts w:ascii="Courier" w:hAnsi="Courier"/>
          <w:sz w:val="20"/>
          <w:szCs w:val="20"/>
        </w:rPr>
        <w:t>vfd_swmr_</w:t>
      </w:r>
      <w:r w:rsidR="00622EBD" w:rsidRPr="0035308D">
        <w:rPr>
          <w:rFonts w:ascii="Courier" w:hAnsi="Courier"/>
          <w:sz w:val="20"/>
          <w:szCs w:val="20"/>
        </w:rPr>
        <w:t>eot_queue_entry</w:t>
      </w:r>
      <w:r w:rsidR="00622EBD">
        <w:rPr>
          <w:rFonts w:ascii="Courier" w:hAnsi="Courier"/>
          <w:sz w:val="20"/>
          <w:szCs w:val="20"/>
        </w:rPr>
        <w:t>_t</w:t>
      </w:r>
      <w:r w:rsidR="00622EBD">
        <w:t xml:space="preserve"> for each file opened in VFD SWMR mode.  This has two implications:</w:t>
      </w:r>
    </w:p>
    <w:p w14:paraId="3D186E9B" w14:textId="581949B0" w:rsidR="00622EBD" w:rsidRDefault="00622EBD" w:rsidP="00527F1E">
      <w:pPr>
        <w:pStyle w:val="ListParagraph"/>
        <w:numPr>
          <w:ilvl w:val="0"/>
          <w:numId w:val="48"/>
        </w:numPr>
      </w:pPr>
      <w:r>
        <w:t xml:space="preserve">The same instance of </w:t>
      </w:r>
      <w:r w:rsidRPr="00622EBD">
        <w:rPr>
          <w:rFonts w:ascii="Courier" w:hAnsi="Courier"/>
          <w:sz w:val="20"/>
          <w:szCs w:val="20"/>
        </w:rPr>
        <w:t>H5F_vfd_swmr_eot_queue_entry_t</w:t>
      </w:r>
      <w:r>
        <w:t xml:space="preserve"> can be re-used each tick, thus avoiding the overhead of </w:t>
      </w:r>
      <w:r w:rsidR="00E045D9">
        <w:t xml:space="preserve">repeated </w:t>
      </w:r>
      <w:r>
        <w:t xml:space="preserve">allocation and de-allocation.  </w:t>
      </w:r>
    </w:p>
    <w:p w14:paraId="696762EF" w14:textId="3B1AA478" w:rsidR="00622EBD" w:rsidRDefault="00622EBD" w:rsidP="00527F1E">
      <w:pPr>
        <w:pStyle w:val="ListParagraph"/>
        <w:numPr>
          <w:ilvl w:val="0"/>
          <w:numId w:val="48"/>
        </w:numPr>
      </w:pPr>
      <w:r>
        <w:t>Assuming (as seems likely) that there will be neither large numbers of files opened in VFD SWMR mode in a single process, nor large variations in tick length between such files, implementing the queue as a doubly linked list should be reasonably efficient.</w:t>
      </w:r>
    </w:p>
    <w:p w14:paraId="6C48ACD0" w14:textId="26F5490D" w:rsidR="00622EBD" w:rsidRDefault="00622EBD" w:rsidP="00E045D9">
      <w:r>
        <w:t>The head and tail of the end of tick queue will be maintained in the global variables:</w:t>
      </w:r>
    </w:p>
    <w:p w14:paraId="3B580419" w14:textId="491DA5DF" w:rsidR="00622EBD" w:rsidRDefault="00622EBD" w:rsidP="00E045D9">
      <w:pPr>
        <w:ind w:left="720"/>
        <w:rPr>
          <w:rFonts w:ascii="Courier" w:hAnsi="Courier"/>
          <w:sz w:val="20"/>
          <w:szCs w:val="20"/>
        </w:rPr>
      </w:pP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 xml:space="preserve">_t * </w:t>
      </w:r>
      <w:r w:rsidR="00E045D9">
        <w:rPr>
          <w:rFonts w:ascii="Courier" w:hAnsi="Courier"/>
          <w:sz w:val="20"/>
          <w:szCs w:val="20"/>
        </w:rPr>
        <w:t>vfd_swmr_eot_queue_head</w:t>
      </w:r>
      <w:r>
        <w:rPr>
          <w:rFonts w:ascii="Courier" w:hAnsi="Courier"/>
          <w:sz w:val="20"/>
          <w:szCs w:val="20"/>
        </w:rPr>
        <w:t>;</w:t>
      </w:r>
    </w:p>
    <w:p w14:paraId="3AA209A0" w14:textId="417BE33A" w:rsidR="00622EBD" w:rsidRDefault="00622EBD" w:rsidP="00E045D9">
      <w:pPr>
        <w:ind w:left="720"/>
        <w:rPr>
          <w:rFonts w:ascii="Courier" w:hAnsi="Courier" w:cs="Times New Roman"/>
          <w:color w:val="00000A"/>
          <w:sz w:val="20"/>
          <w:szCs w:val="20"/>
        </w:rPr>
      </w:pP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 xml:space="preserve">_t * </w:t>
      </w:r>
      <w:r w:rsidR="00E045D9">
        <w:rPr>
          <w:rFonts w:ascii="Courier" w:hAnsi="Courier"/>
          <w:sz w:val="20"/>
          <w:szCs w:val="20"/>
        </w:rPr>
        <w:t>vfd_swmr_eot_queue_tail</w:t>
      </w:r>
      <w:r>
        <w:rPr>
          <w:rFonts w:ascii="Courier" w:hAnsi="Courier"/>
          <w:sz w:val="20"/>
          <w:szCs w:val="20"/>
        </w:rPr>
        <w:t>;</w:t>
      </w:r>
    </w:p>
    <w:p w14:paraId="5FF0C42B" w14:textId="3BF5E2AB" w:rsidR="00DC49F9" w:rsidRDefault="00DC49F9" w:rsidP="00E045D9">
      <w:r>
        <w:t>To minimize overhead, the end of tick and whether the target file is a VFD SWMR writer must also be cached in globals:</w:t>
      </w:r>
    </w:p>
    <w:p w14:paraId="2A4B8D63" w14:textId="66DED3E0" w:rsidR="00DC49F9" w:rsidRDefault="00EA4BD5" w:rsidP="00DC49F9">
      <w:pPr>
        <w:ind w:left="720"/>
        <w:rPr>
          <w:rFonts w:ascii="Courier" w:hAnsi="Courier"/>
          <w:sz w:val="20"/>
          <w:szCs w:val="20"/>
        </w:rPr>
      </w:pPr>
      <w:r>
        <w:rPr>
          <w:rFonts w:ascii="Courier" w:hAnsi="Courier"/>
          <w:sz w:val="20"/>
          <w:szCs w:val="20"/>
        </w:rPr>
        <w:t>hbool_t vfd_swmr</w:t>
      </w:r>
      <w:r w:rsidR="00DC49F9">
        <w:rPr>
          <w:rFonts w:ascii="Courier" w:hAnsi="Courier"/>
          <w:sz w:val="20"/>
          <w:szCs w:val="20"/>
        </w:rPr>
        <w:t>_writer;</w:t>
      </w:r>
    </w:p>
    <w:p w14:paraId="2F7BD061" w14:textId="77777777" w:rsidR="00DC49F9" w:rsidRDefault="00DC49F9" w:rsidP="00DC49F9">
      <w:pPr>
        <w:ind w:left="720"/>
        <w:rPr>
          <w:rFonts w:ascii="Courier" w:hAnsi="Courier"/>
          <w:sz w:val="20"/>
          <w:szCs w:val="20"/>
        </w:rPr>
      </w:pPr>
      <w:r>
        <w:rPr>
          <w:rFonts w:ascii="Courier" w:hAnsi="Courier"/>
          <w:sz w:val="20"/>
          <w:szCs w:val="20"/>
        </w:rPr>
        <w:t>struct timespec end_of_tick;</w:t>
      </w:r>
    </w:p>
    <w:p w14:paraId="15D3F047" w14:textId="29D49038" w:rsidR="0035308D" w:rsidRDefault="00DC49F9" w:rsidP="00E045D9">
      <w:r>
        <w:t xml:space="preserve">Observe that it is sufficient to test </w:t>
      </w:r>
      <w:r w:rsidRPr="00DC49F9">
        <w:rPr>
          <w:rFonts w:ascii="Courier" w:hAnsi="Courier"/>
          <w:sz w:val="20"/>
          <w:szCs w:val="20"/>
        </w:rPr>
        <w:t>(vfd_swmr_eot_queue_head != NULL)</w:t>
      </w:r>
      <w:r>
        <w:t xml:space="preserve"> to determine whether there is a file opened in VFD SWMR mode.</w:t>
      </w:r>
    </w:p>
    <w:p w14:paraId="7EB584B8" w14:textId="4CE727AF" w:rsidR="0035308D" w:rsidRDefault="00DC49F9" w:rsidP="00521580">
      <w:r>
        <w:t>When a file</w:t>
      </w:r>
      <w:r w:rsidR="00B80583">
        <w:t xml:space="preserve"> is opened in VFD SWMR mode, an</w:t>
      </w:r>
      <w:r>
        <w:t xml:space="preserve"> instance of </w:t>
      </w: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_t</w:t>
      </w:r>
      <w:r>
        <w:t xml:space="preserve"> must be allocated</w:t>
      </w:r>
      <w:r w:rsidR="00B80583">
        <w:t>, initialized,</w:t>
      </w:r>
      <w:r>
        <w:t xml:space="preserve"> and inserted on the EOT queue in the appropriate location.  Do this by starting at the tail of the queue, and inserting the entry after the first entry encountered </w:t>
      </w:r>
      <w:r w:rsidR="00DC6BCF">
        <w:t xml:space="preserve">such </w:t>
      </w:r>
      <w:r w:rsidR="00F5439E">
        <w:t>that</w:t>
      </w:r>
      <w:r w:rsidR="00DC6BCF">
        <w:t xml:space="preserve"> </w:t>
      </w:r>
      <w:r w:rsidR="00DC6BCF" w:rsidRPr="00F5439E">
        <w:rPr>
          <w:rFonts w:ascii="Courier" w:hAnsi="Courier"/>
          <w:sz w:val="20"/>
          <w:szCs w:val="20"/>
        </w:rPr>
        <w:t>end_of_tick</w:t>
      </w:r>
      <w:r w:rsidR="00DC6BCF">
        <w:t xml:space="preserve"> less than or equal to that of the new entry, </w:t>
      </w:r>
      <w:r>
        <w:t xml:space="preserve">or at the head of the queue if no such entry exists.  In this latter case, the global variables </w:t>
      </w:r>
      <w:r w:rsidRPr="00B80583">
        <w:rPr>
          <w:rFonts w:ascii="Courier" w:hAnsi="Courier"/>
          <w:sz w:val="20"/>
          <w:szCs w:val="20"/>
        </w:rPr>
        <w:t>vfd_swmr_writer</w:t>
      </w:r>
      <w:r>
        <w:t xml:space="preserve"> and </w:t>
      </w:r>
      <w:r w:rsidRPr="00B80583">
        <w:rPr>
          <w:rFonts w:ascii="Courier" w:hAnsi="Courier"/>
          <w:sz w:val="20"/>
          <w:szCs w:val="20"/>
        </w:rPr>
        <w:t>end_of_tick</w:t>
      </w:r>
      <w:r>
        <w:t xml:space="preserve"> must also be </w:t>
      </w:r>
      <w:r w:rsidR="00B80583">
        <w:t>set equal to the fields of the same name in the new instance.</w:t>
      </w:r>
    </w:p>
    <w:p w14:paraId="0C10D224" w14:textId="17FEFA08" w:rsidR="00F5439E" w:rsidRDefault="00F5439E" w:rsidP="00521580">
      <w:r>
        <w:t xml:space="preserve">Observe that this insertion algorithm ensures that the EOT queue is sorted in </w:t>
      </w:r>
      <w:r w:rsidR="00DC6BCF" w:rsidRPr="00B80583">
        <w:rPr>
          <w:rFonts w:ascii="Courier" w:hAnsi="Courier"/>
          <w:sz w:val="20"/>
          <w:szCs w:val="20"/>
        </w:rPr>
        <w:t>end_of_tick</w:t>
      </w:r>
      <w:r>
        <w:t xml:space="preserve"> order</w:t>
      </w:r>
      <w:r w:rsidR="00DC6BCF">
        <w:t>.</w:t>
      </w:r>
      <w:r>
        <w:t xml:space="preserve"> </w:t>
      </w:r>
    </w:p>
    <w:p w14:paraId="39D7A975" w14:textId="0D0BB57C" w:rsidR="00B80583" w:rsidRDefault="00B80583" w:rsidP="00521580">
      <w:r>
        <w:t xml:space="preserve">When a file that has been opened in VFD SWMR mode is closed, the above procedure must be reversed.  The associated instance of </w:t>
      </w: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_t</w:t>
      </w:r>
      <w:r>
        <w:t xml:space="preserve"> must be removed from the EOT queue and discarded.  Further, if the instance was at the head of the queue, the global variables </w:t>
      </w:r>
      <w:r w:rsidRPr="00B80583">
        <w:rPr>
          <w:rFonts w:ascii="Courier" w:hAnsi="Courier"/>
          <w:sz w:val="20"/>
          <w:szCs w:val="20"/>
        </w:rPr>
        <w:t>vfd_swmr_writer</w:t>
      </w:r>
      <w:r>
        <w:t xml:space="preserve"> and </w:t>
      </w:r>
      <w:r w:rsidRPr="00B80583">
        <w:rPr>
          <w:rFonts w:ascii="Courier" w:hAnsi="Courier"/>
          <w:sz w:val="20"/>
          <w:szCs w:val="20"/>
        </w:rPr>
        <w:t>end_of_tick</w:t>
      </w:r>
      <w:r>
        <w:t xml:space="preserve"> must be set equal to the fields of the same name of the next instance of the queue, if such an instance exists.  If no such instance exists, no action is required, as the </w:t>
      </w:r>
      <w:r w:rsidRPr="00DC49F9">
        <w:rPr>
          <w:rFonts w:ascii="Courier" w:hAnsi="Courier"/>
          <w:sz w:val="20"/>
          <w:szCs w:val="20"/>
        </w:rPr>
        <w:t>vfd_swmr_eot_queue_head</w:t>
      </w:r>
      <w:r>
        <w:t xml:space="preserve"> will be NULL, indicating that there are no files opened in VFD SWMR mode.</w:t>
      </w:r>
    </w:p>
    <w:p w14:paraId="74EAD2BC" w14:textId="6FA35ED2" w:rsidR="00FE01BA" w:rsidRDefault="00FE01BA" w:rsidP="00FE01BA">
      <w:pPr>
        <w:pStyle w:val="Heading3"/>
      </w:pPr>
      <w:bookmarkStart w:id="28" w:name="_Toc103918450"/>
      <w:r>
        <w:lastRenderedPageBreak/>
        <w:t>Internal Representation of the Metadata File Index</w:t>
      </w:r>
      <w:bookmarkEnd w:id="28"/>
    </w:p>
    <w:p w14:paraId="46D6FA55" w14:textId="5E928770" w:rsidR="00FE01BA" w:rsidRDefault="00FE01BA" w:rsidP="00FE01BA">
      <w:r>
        <w:t xml:space="preserve">Arrays of the </w:t>
      </w:r>
      <w:r w:rsidRPr="00E65FCE">
        <w:rPr>
          <w:rFonts w:ascii="Courier" w:hAnsi="Courier" w:cs="Times New Roman"/>
          <w:color w:val="00000A"/>
          <w:sz w:val="20"/>
          <w:szCs w:val="20"/>
        </w:rPr>
        <w:t>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t xml:space="preserve"> structure are used to represent the metadata file index internally, both for the writer and reader. </w:t>
      </w:r>
    </w:p>
    <w:p w14:paraId="3662CE59" w14:textId="2D05F208" w:rsidR="00F25A54" w:rsidRDefault="00F25A54" w:rsidP="00FE01BA">
      <w:r>
        <w:t xml:space="preserve">The </w:t>
      </w:r>
      <w:r w:rsidR="000A348A">
        <w:t>definition</w:t>
      </w:r>
      <w:r>
        <w:t xml:space="preserve"> of this structure is given below:</w:t>
      </w:r>
    </w:p>
    <w:p w14:paraId="547776F7" w14:textId="77777777" w:rsidR="00B57594" w:rsidRDefault="00B57594" w:rsidP="00FE01BA"/>
    <w:p w14:paraId="7E770A2E"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w:t>
      </w:r>
      <w:r>
        <w:rPr>
          <w:rFonts w:ascii="Courier" w:hAnsi="Courier" w:cs="Times New Roman"/>
          <w:color w:val="00000A"/>
          <w:sz w:val="20"/>
          <w:szCs w:val="20"/>
        </w:rPr>
        <w:t>**</w:t>
      </w:r>
      <w:r w:rsidRPr="00E65FCE">
        <w:rPr>
          <w:rFonts w:ascii="Courier" w:hAnsi="Courier" w:cs="Times New Roman"/>
          <w:color w:val="00000A"/>
          <w:sz w:val="20"/>
          <w:szCs w:val="20"/>
        </w:rPr>
        <w:t>*******************************</w:t>
      </w:r>
    </w:p>
    <w:p w14:paraId="37CE814B"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0842FA62" w14:textId="77777777" w:rsidR="00FE01BA" w:rsidRPr="00E65FCE" w:rsidRDefault="00FE01BA" w:rsidP="00FE01BA">
      <w:pPr>
        <w:widowControl w:val="0"/>
        <w:autoSpaceDE w:val="0"/>
        <w:autoSpaceDN w:val="0"/>
        <w:adjustRightInd w:val="0"/>
        <w:spacing w:after="0"/>
        <w:rPr>
          <w:rFonts w:ascii="Courier" w:hAnsi="Courier" w:cs="Times New Roman"/>
          <w:color w:val="00000A"/>
          <w:sz w:val="20"/>
          <w:szCs w:val="20"/>
        </w:rPr>
      </w:pPr>
      <w:r w:rsidRPr="00E65FCE">
        <w:rPr>
          <w:rFonts w:ascii="Courier" w:hAnsi="Courier" w:cs="Times New Roman"/>
          <w:color w:val="00000A"/>
          <w:sz w:val="20"/>
          <w:szCs w:val="20"/>
        </w:rPr>
        <w:t xml:space="preserve"> * struct 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p>
    <w:p w14:paraId="0C8C36CE"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7A1F2EF6" w14:textId="11F9959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r w:rsidR="00347723">
        <w:rPr>
          <w:rFonts w:ascii="Courier" w:hAnsi="Courier" w:cs="Times New Roman"/>
          <w:color w:val="00000A"/>
          <w:sz w:val="20"/>
          <w:szCs w:val="20"/>
        </w:rPr>
        <w:t>Indic</w:t>
      </w:r>
      <w:r>
        <w:rPr>
          <w:rFonts w:ascii="Courier" w:hAnsi="Courier" w:cs="Times New Roman"/>
          <w:color w:val="00000A"/>
          <w:sz w:val="20"/>
          <w:szCs w:val="20"/>
        </w:rPr>
        <w:t xml:space="preserve">es into the VFD SWMR metadata file are maintained in arrays of </w:t>
      </w:r>
    </w:p>
    <w:p w14:paraId="19598111"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instances of </w:t>
      </w:r>
      <w:r w:rsidRPr="00E65FCE">
        <w:rPr>
          <w:rFonts w:ascii="Courier" w:hAnsi="Courier" w:cs="Times New Roman"/>
          <w:color w:val="00000A"/>
          <w:sz w:val="20"/>
          <w:szCs w:val="20"/>
        </w:rPr>
        <w:t>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rPr>
          <w:rFonts w:ascii="Courier" w:hAnsi="Courier" w:cs="Times New Roman"/>
          <w:color w:val="00000A"/>
          <w:sz w:val="20"/>
          <w:szCs w:val="20"/>
        </w:rPr>
        <w:t>.</w:t>
      </w:r>
    </w:p>
    <w:p w14:paraId="19B919A8"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Pr="00E65FCE">
        <w:rPr>
          <w:rFonts w:ascii="Courier" w:hAnsi="Courier" w:cs="Times New Roman"/>
          <w:color w:val="00000A"/>
          <w:sz w:val="20"/>
          <w:szCs w:val="20"/>
        </w:rPr>
        <w:t xml:space="preserve">* </w:t>
      </w:r>
    </w:p>
    <w:p w14:paraId="6D1A0983"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The fields of 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 are discussed below:</w:t>
      </w:r>
    </w:p>
    <w:p w14:paraId="1AEBCB5F"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62E5BAD3" w14:textId="77777777" w:rsidR="00FE01BA" w:rsidRDefault="00FE01BA" w:rsidP="00FE01BA">
      <w:pPr>
        <w:widowControl w:val="0"/>
        <w:autoSpaceDE w:val="0"/>
        <w:autoSpaceDN w:val="0"/>
        <w:adjustRightInd w:val="0"/>
        <w:spacing w:after="0"/>
        <w:jc w:val="left"/>
        <w:rPr>
          <w:rFonts w:ascii="Courier" w:hAnsi="Courier"/>
          <w:sz w:val="20"/>
          <w:szCs w:val="20"/>
        </w:rPr>
      </w:pPr>
      <w:r w:rsidRPr="00E65FCE">
        <w:rPr>
          <w:rFonts w:ascii="Courier" w:hAnsi="Courier" w:cs="Times New Roman"/>
          <w:color w:val="00000A"/>
          <w:sz w:val="20"/>
          <w:szCs w:val="20"/>
        </w:rPr>
        <w:t xml:space="preserve"> * </w:t>
      </w:r>
      <w:r>
        <w:rPr>
          <w:rFonts w:ascii="Courier" w:hAnsi="Courier" w:cs="Times New Roman"/>
          <w:color w:val="00000A"/>
          <w:sz w:val="20"/>
          <w:szCs w:val="20"/>
        </w:rPr>
        <w:t>hdf5_page_offset</w:t>
      </w:r>
      <w:r w:rsidRPr="00E65FCE">
        <w:rPr>
          <w:rFonts w:ascii="Courier" w:hAnsi="Courier" w:cs="Times New Roman"/>
          <w:color w:val="00000A"/>
          <w:sz w:val="20"/>
          <w:szCs w:val="20"/>
        </w:rPr>
        <w:t xml:space="preserve">: </w:t>
      </w:r>
      <w:r w:rsidRPr="00605B03">
        <w:rPr>
          <w:rFonts w:ascii="Courier" w:hAnsi="Courier"/>
          <w:sz w:val="20"/>
          <w:szCs w:val="20"/>
        </w:rPr>
        <w:t>Unsigned 64-bit value containing the base address of the</w:t>
      </w:r>
    </w:p>
    <w:p w14:paraId="223D1D27"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605B03">
        <w:rPr>
          <w:rFonts w:ascii="Courier" w:hAnsi="Courier"/>
          <w:sz w:val="20"/>
          <w:szCs w:val="20"/>
        </w:rPr>
        <w:t xml:space="preserve"> metadata page, or multi page metadata entry in the HDF5 file IN </w:t>
      </w:r>
    </w:p>
    <w:p w14:paraId="1D94153F"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605B03">
        <w:rPr>
          <w:rFonts w:ascii="Courier" w:hAnsi="Courier"/>
          <w:sz w:val="20"/>
          <w:szCs w:val="20"/>
        </w:rPr>
        <w:t xml:space="preserve">PAGES.  To obtain byte </w:t>
      </w:r>
      <w:r>
        <w:rPr>
          <w:rFonts w:ascii="Courier" w:hAnsi="Courier"/>
          <w:sz w:val="20"/>
          <w:szCs w:val="20"/>
        </w:rPr>
        <w:t>offset, multiply this value by the page s</w:t>
      </w:r>
      <w:r w:rsidRPr="00605B03">
        <w:rPr>
          <w:rFonts w:ascii="Courier" w:hAnsi="Courier"/>
          <w:sz w:val="20"/>
          <w:szCs w:val="20"/>
        </w:rPr>
        <w:t>ize</w:t>
      </w:r>
      <w:r>
        <w:rPr>
          <w:rFonts w:ascii="Courier" w:hAnsi="Courier"/>
          <w:sz w:val="20"/>
          <w:szCs w:val="20"/>
        </w:rPr>
        <w:t>.</w:t>
      </w:r>
      <w:r w:rsidRPr="00605B03">
        <w:rPr>
          <w:rFonts w:ascii="Courier" w:hAnsi="Courier"/>
          <w:sz w:val="20"/>
          <w:szCs w:val="20"/>
        </w:rPr>
        <w:t xml:space="preserve"> </w:t>
      </w:r>
    </w:p>
    <w:p w14:paraId="54FFCE94"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
    <w:p w14:paraId="74A4E28C"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WARNING: This value may be stored in a smaller field in the </w:t>
      </w:r>
    </w:p>
    <w:p w14:paraId="74940C71"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metadata file.  When this is done, be sure to make the appropriate </w:t>
      </w:r>
    </w:p>
    <w:p w14:paraId="6EAE475B"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         conversions.</w:t>
      </w:r>
    </w:p>
    <w:p w14:paraId="2EF45516"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Pr="00E65FCE">
        <w:rPr>
          <w:rFonts w:ascii="Courier" w:hAnsi="Courier" w:cs="Times New Roman"/>
          <w:color w:val="00000A"/>
          <w:sz w:val="20"/>
          <w:szCs w:val="20"/>
        </w:rPr>
        <w:t>*</w:t>
      </w:r>
    </w:p>
    <w:p w14:paraId="6E70FD8A" w14:textId="77777777" w:rsidR="00FE01BA" w:rsidRDefault="00FE01BA" w:rsidP="00FE01BA">
      <w:pPr>
        <w:widowControl w:val="0"/>
        <w:autoSpaceDE w:val="0"/>
        <w:autoSpaceDN w:val="0"/>
        <w:adjustRightInd w:val="0"/>
        <w:spacing w:after="0"/>
        <w:jc w:val="left"/>
        <w:rPr>
          <w:rFonts w:ascii="Courier" w:hAnsi="Courier"/>
          <w:sz w:val="20"/>
          <w:szCs w:val="20"/>
        </w:rPr>
      </w:pPr>
      <w:r w:rsidRPr="00E65FCE">
        <w:rPr>
          <w:rFonts w:ascii="Courier" w:hAnsi="Courier" w:cs="Times New Roman"/>
          <w:color w:val="00000A"/>
          <w:sz w:val="20"/>
          <w:szCs w:val="20"/>
        </w:rPr>
        <w:t xml:space="preserve"> * </w:t>
      </w:r>
      <w:r>
        <w:rPr>
          <w:rFonts w:ascii="Courier" w:hAnsi="Courier" w:cs="Times New Roman"/>
          <w:color w:val="00000A"/>
          <w:sz w:val="20"/>
          <w:szCs w:val="20"/>
        </w:rPr>
        <w:t>md_file_page_offset</w:t>
      </w:r>
      <w:r w:rsidRPr="00E65FCE">
        <w:rPr>
          <w:rFonts w:ascii="Courier" w:hAnsi="Courier" w:cs="Times New Roman"/>
          <w:color w:val="00000A"/>
          <w:sz w:val="20"/>
          <w:szCs w:val="20"/>
        </w:rPr>
        <w:t xml:space="preserve">: </w:t>
      </w:r>
      <w:r w:rsidRPr="00605B03">
        <w:rPr>
          <w:rFonts w:ascii="Courier" w:hAnsi="Courier"/>
          <w:sz w:val="20"/>
          <w:szCs w:val="20"/>
        </w:rPr>
        <w:t xml:space="preserve">Unsigned 64-bit value containing the base address of </w:t>
      </w:r>
    </w:p>
    <w:p w14:paraId="7FBB7B15"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605B03">
        <w:rPr>
          <w:rFonts w:ascii="Courier" w:hAnsi="Courier"/>
          <w:sz w:val="20"/>
          <w:szCs w:val="20"/>
        </w:rPr>
        <w:t xml:space="preserve"> </w:t>
      </w:r>
      <w:r>
        <w:rPr>
          <w:rFonts w:ascii="Courier" w:hAnsi="Courier"/>
          <w:sz w:val="20"/>
          <w:szCs w:val="20"/>
        </w:rPr>
        <w:t xml:space="preserve">the </w:t>
      </w:r>
      <w:r w:rsidRPr="00605B03">
        <w:rPr>
          <w:rFonts w:ascii="Courier" w:hAnsi="Courier"/>
          <w:sz w:val="20"/>
          <w:szCs w:val="20"/>
        </w:rPr>
        <w:t xml:space="preserve">metadata page, or multi page metadata entry in the </w:t>
      </w:r>
      <w:r>
        <w:rPr>
          <w:rFonts w:ascii="Courier" w:hAnsi="Courier"/>
          <w:sz w:val="20"/>
          <w:szCs w:val="20"/>
        </w:rPr>
        <w:t>metadata</w:t>
      </w:r>
      <w:r w:rsidRPr="00605B03">
        <w:rPr>
          <w:rFonts w:ascii="Courier" w:hAnsi="Courier"/>
          <w:sz w:val="20"/>
          <w:szCs w:val="20"/>
        </w:rPr>
        <w:t xml:space="preserve"> file</w:t>
      </w:r>
    </w:p>
    <w:p w14:paraId="566DE0D2"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605B03">
        <w:rPr>
          <w:rFonts w:ascii="Courier" w:hAnsi="Courier"/>
          <w:sz w:val="20"/>
          <w:szCs w:val="20"/>
        </w:rPr>
        <w:t xml:space="preserve"> IN PAGES.  To obtain byte offset, multiply this value by </w:t>
      </w:r>
      <w:r>
        <w:rPr>
          <w:rFonts w:ascii="Courier" w:hAnsi="Courier"/>
          <w:sz w:val="20"/>
          <w:szCs w:val="20"/>
        </w:rPr>
        <w:t xml:space="preserve">the page </w:t>
      </w:r>
    </w:p>
    <w:p w14:paraId="5056AC6F"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s</w:t>
      </w:r>
      <w:r w:rsidRPr="00605B03">
        <w:rPr>
          <w:rFonts w:ascii="Courier" w:hAnsi="Courier"/>
          <w:sz w:val="20"/>
          <w:szCs w:val="20"/>
        </w:rPr>
        <w:t>ize</w:t>
      </w:r>
      <w:r>
        <w:rPr>
          <w:rFonts w:ascii="Courier" w:hAnsi="Courier"/>
          <w:sz w:val="20"/>
          <w:szCs w:val="20"/>
        </w:rPr>
        <w:t>.</w:t>
      </w:r>
      <w:r w:rsidRPr="00605B03">
        <w:rPr>
          <w:rFonts w:ascii="Courier" w:hAnsi="Courier"/>
          <w:sz w:val="20"/>
          <w:szCs w:val="20"/>
        </w:rPr>
        <w:t xml:space="preserve"> </w:t>
      </w:r>
    </w:p>
    <w:p w14:paraId="2821F77E"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
    <w:p w14:paraId="3A205618"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WARNING: This value may be stored in a smaller field in the </w:t>
      </w:r>
    </w:p>
    <w:p w14:paraId="0593AED7"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metadata file.  When this is done, be sure to make the appropriate </w:t>
      </w:r>
    </w:p>
    <w:p w14:paraId="0DA71299"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         conversions.</w:t>
      </w:r>
    </w:p>
    <w:p w14:paraId="5D813CAA"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p>
    <w:p w14:paraId="420131BB" w14:textId="77777777" w:rsidR="00FE01BA" w:rsidRDefault="00FE01BA" w:rsidP="00FE01BA">
      <w:pPr>
        <w:widowControl w:val="0"/>
        <w:autoSpaceDE w:val="0"/>
        <w:autoSpaceDN w:val="0"/>
        <w:adjustRightInd w:val="0"/>
        <w:spacing w:after="0"/>
        <w:jc w:val="left"/>
        <w:rPr>
          <w:rFonts w:ascii="Courier" w:hAnsi="Courier"/>
          <w:sz w:val="20"/>
          <w:szCs w:val="20"/>
        </w:rPr>
      </w:pPr>
      <w:r w:rsidRPr="00E65FCE">
        <w:rPr>
          <w:rFonts w:ascii="Courier" w:hAnsi="Courier" w:cs="Times New Roman"/>
          <w:color w:val="00000A"/>
          <w:sz w:val="20"/>
          <w:szCs w:val="20"/>
        </w:rPr>
        <w:t xml:space="preserve"> * </w:t>
      </w:r>
      <w:r>
        <w:rPr>
          <w:rFonts w:ascii="Courier" w:hAnsi="Courier" w:cs="Times New Roman"/>
          <w:color w:val="00000A"/>
          <w:sz w:val="20"/>
          <w:szCs w:val="20"/>
        </w:rPr>
        <w:t>length</w:t>
      </w:r>
      <w:r w:rsidRPr="00A43B2A">
        <w:rPr>
          <w:rFonts w:ascii="Courier" w:hAnsi="Courier" w:cs="Times New Roman"/>
          <w:color w:val="00000A"/>
          <w:sz w:val="20"/>
          <w:szCs w:val="20"/>
        </w:rPr>
        <w:t xml:space="preserve">: </w:t>
      </w:r>
      <w:r w:rsidRPr="00A43B2A">
        <w:rPr>
          <w:rFonts w:ascii="Courier" w:hAnsi="Courier"/>
          <w:sz w:val="20"/>
          <w:szCs w:val="20"/>
        </w:rPr>
        <w:t>Unsigned 32-bit value containing the length of the metadata page or</w:t>
      </w:r>
    </w:p>
    <w:p w14:paraId="42DDA2F5"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A43B2A">
        <w:rPr>
          <w:rFonts w:ascii="Courier" w:hAnsi="Courier"/>
          <w:sz w:val="20"/>
          <w:szCs w:val="20"/>
        </w:rPr>
        <w:t xml:space="preserve"> multi page metadata entry IN BYTES.  If this is a metadata page, </w:t>
      </w:r>
    </w:p>
    <w:p w14:paraId="4BC16A8B"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the l</w:t>
      </w:r>
      <w:r w:rsidRPr="00A43B2A">
        <w:rPr>
          <w:rFonts w:ascii="Courier" w:hAnsi="Courier"/>
          <w:sz w:val="20"/>
          <w:szCs w:val="20"/>
        </w:rPr>
        <w:t>ength must equal the page size.  If this is an individual multi</w:t>
      </w:r>
    </w:p>
    <w:p w14:paraId="562132A8"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A43B2A">
        <w:rPr>
          <w:rFonts w:ascii="Courier" w:hAnsi="Courier"/>
          <w:sz w:val="20"/>
          <w:szCs w:val="20"/>
        </w:rPr>
        <w:t xml:space="preserve"> page cache entry, the length must be greater than the page size, but </w:t>
      </w:r>
    </w:p>
    <w:p w14:paraId="52A140E7"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A43B2A">
        <w:rPr>
          <w:rFonts w:ascii="Courier" w:hAnsi="Courier"/>
          <w:sz w:val="20"/>
          <w:szCs w:val="20"/>
        </w:rPr>
        <w:t>need not be a multiple of the page size</w:t>
      </w:r>
    </w:p>
    <w:p w14:paraId="0F43D103"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37B61391"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checksum:  Checksum of the metadata page or multi-page metadata entry </w:t>
      </w:r>
    </w:p>
    <w:p w14:paraId="5F197359" w14:textId="3D0DB0F8"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referenced by this index entry.</w:t>
      </w:r>
      <w:r w:rsidR="009E4C34">
        <w:rPr>
          <w:rFonts w:ascii="Courier" w:hAnsi="Courier"/>
          <w:sz w:val="20"/>
          <w:szCs w:val="20"/>
        </w:rPr>
        <w:t xml:space="preserve">  On the writer side, this value </w:t>
      </w:r>
    </w:p>
    <w:p w14:paraId="317DAAC9" w14:textId="4266160A" w:rsidR="009E4C34" w:rsidRDefault="009E4C34"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is undefined until the referenced entry has been written to the </w:t>
      </w:r>
    </w:p>
    <w:p w14:paraId="514AECAA" w14:textId="61686721" w:rsidR="009E4C34" w:rsidRDefault="009E4C34"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metadata file.</w:t>
      </w:r>
    </w:p>
    <w:p w14:paraId="25A22229" w14:textId="5C58A1F0"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58053F42" w14:textId="0E8E3E3E"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entry_ptr:  Used by the VFD SWMR writer only.  For the reader, this field</w:t>
      </w:r>
    </w:p>
    <w:p w14:paraId="2B704EDD" w14:textId="6ACDD32D"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should always be NULL.</w:t>
      </w:r>
    </w:p>
    <w:p w14:paraId="01F68EB8" w14:textId="1ABEB3AD"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752B573D" w14:textId="75E0A572"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If the reference</w:t>
      </w:r>
      <w:r w:rsidR="00225001">
        <w:rPr>
          <w:rFonts w:ascii="Courier" w:hAnsi="Courier"/>
          <w:sz w:val="20"/>
          <w:szCs w:val="20"/>
        </w:rPr>
        <w:t>d</w:t>
      </w:r>
      <w:r>
        <w:rPr>
          <w:rFonts w:ascii="Courier" w:hAnsi="Courier"/>
          <w:sz w:val="20"/>
          <w:szCs w:val="20"/>
        </w:rPr>
        <w:t xml:space="preserve"> metadata page or multi-page metadata cache entry </w:t>
      </w:r>
    </w:p>
    <w:p w14:paraId="20FFB8B5" w14:textId="00760744"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was modified in the current tick, this field points to a buffer in</w:t>
      </w:r>
    </w:p>
    <w:p w14:paraId="62D42AAD" w14:textId="3C4415C3"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the page bu</w:t>
      </w:r>
      <w:r w:rsidR="000139AA">
        <w:rPr>
          <w:rFonts w:ascii="Courier" w:hAnsi="Courier"/>
          <w:sz w:val="20"/>
          <w:szCs w:val="20"/>
        </w:rPr>
        <w:t>ffer containing its value.</w:t>
      </w:r>
    </w:p>
    <w:p w14:paraId="37EA8D86" w14:textId="768FBD36" w:rsidR="000139AA" w:rsidRDefault="000139A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5723517B" w14:textId="77777777" w:rsidR="00AA6ACC" w:rsidRDefault="000139A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This pointer is used by the metadata file creation / update</w:t>
      </w:r>
      <w:r w:rsidR="00AA6ACC">
        <w:rPr>
          <w:rFonts w:ascii="Courier" w:hAnsi="Courier"/>
          <w:sz w:val="20"/>
          <w:szCs w:val="20"/>
        </w:rPr>
        <w:t xml:space="preserve"> and </w:t>
      </w:r>
    </w:p>
    <w:p w14:paraId="66E4D4DC" w14:textId="77777777" w:rsidR="00AA6ACC" w:rsidRDefault="00AA6ACC"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updater file creation code to</w:t>
      </w:r>
      <w:r w:rsidR="000139AA">
        <w:rPr>
          <w:rFonts w:ascii="Courier" w:hAnsi="Courier"/>
          <w:sz w:val="20"/>
          <w:szCs w:val="20"/>
        </w:rPr>
        <w:t xml:space="preserve"> access the metadata pages / multi-page </w:t>
      </w:r>
    </w:p>
    <w:p w14:paraId="009C9A26" w14:textId="77777777" w:rsidR="00AA6ACC" w:rsidRDefault="00AA6ACC"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000139AA">
        <w:rPr>
          <w:rFonts w:ascii="Courier" w:hAnsi="Courier"/>
          <w:sz w:val="20"/>
          <w:szCs w:val="20"/>
        </w:rPr>
        <w:t xml:space="preserve">metadata entries so that their current values can be copied into </w:t>
      </w:r>
    </w:p>
    <w:p w14:paraId="08363E16" w14:textId="77777777" w:rsidR="00AA6ACC" w:rsidRDefault="00AA6ACC"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000139AA">
        <w:rPr>
          <w:rFonts w:ascii="Courier" w:hAnsi="Courier"/>
          <w:sz w:val="20"/>
          <w:szCs w:val="20"/>
        </w:rPr>
        <w:t xml:space="preserve">the metadata </w:t>
      </w:r>
      <w:r>
        <w:rPr>
          <w:rFonts w:ascii="Courier" w:hAnsi="Courier"/>
          <w:sz w:val="20"/>
          <w:szCs w:val="20"/>
        </w:rPr>
        <w:t xml:space="preserve">and/or updater </w:t>
      </w:r>
      <w:r w:rsidR="000139AA">
        <w:rPr>
          <w:rFonts w:ascii="Courier" w:hAnsi="Courier"/>
          <w:sz w:val="20"/>
          <w:szCs w:val="20"/>
        </w:rPr>
        <w:t>file</w:t>
      </w:r>
      <w:r>
        <w:rPr>
          <w:rFonts w:ascii="Courier" w:hAnsi="Courier"/>
          <w:sz w:val="20"/>
          <w:szCs w:val="20"/>
        </w:rPr>
        <w:t>(s)</w:t>
      </w:r>
      <w:r w:rsidR="000139AA">
        <w:rPr>
          <w:rFonts w:ascii="Courier" w:hAnsi="Courier"/>
          <w:sz w:val="20"/>
          <w:szCs w:val="20"/>
        </w:rPr>
        <w:t>.  After this copy, the entry_ptr</w:t>
      </w:r>
    </w:p>
    <w:p w14:paraId="6902AFBE" w14:textId="1016BEEA" w:rsidR="000139AA" w:rsidRPr="00AA6ACC" w:rsidRDefault="00AA6ACC"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000139AA">
        <w:rPr>
          <w:rFonts w:ascii="Courier" w:hAnsi="Courier"/>
          <w:sz w:val="20"/>
          <w:szCs w:val="20"/>
        </w:rPr>
        <w:t xml:space="preserve"> field should be set to NULL.</w:t>
      </w:r>
    </w:p>
    <w:p w14:paraId="6E6AF6B8"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1887E56F"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tick_of_last_change: Number of the last tick in which this index entry was</w:t>
      </w:r>
    </w:p>
    <w:p w14:paraId="30799F14"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lastRenderedPageBreak/>
        <w:t xml:space="preserve"> *         changed.  This field is only used by the VFD SWMR writer.  For </w:t>
      </w:r>
    </w:p>
    <w:p w14:paraId="44D88E3E"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readers, it will always be set to 0.</w:t>
      </w:r>
    </w:p>
    <w:p w14:paraId="2E45C689" w14:textId="791A4DF3"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45DE3815" w14:textId="58D3FA65"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clean:  Boolean field used only by the writer.  It is set to TRUE whenever </w:t>
      </w:r>
    </w:p>
    <w:p w14:paraId="27829D29" w14:textId="6252CAF2"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the referenced metadata page or multi-page metadata cache entry is </w:t>
      </w:r>
    </w:p>
    <w:p w14:paraId="5739DFFD" w14:textId="5AD19797"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written to the HDF5 file, and FALSE, whenever it is marked dirty in </w:t>
      </w:r>
    </w:p>
    <w:p w14:paraId="1D407E2F" w14:textId="6FC3F8BD"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in the page buffer</w:t>
      </w:r>
    </w:p>
    <w:p w14:paraId="35B15984" w14:textId="0F80F26C"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4C2A580E" w14:textId="60E0CAD6"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For the reader, it should always be set to TRUE.</w:t>
      </w:r>
    </w:p>
    <w:p w14:paraId="42D5C168"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1D69874E" w14:textId="62614E81"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tick_of_last_</w:t>
      </w:r>
      <w:r w:rsidR="00F25A54">
        <w:rPr>
          <w:rFonts w:ascii="Courier" w:hAnsi="Courier" w:cs="Times New Roman"/>
          <w:color w:val="00000A"/>
          <w:sz w:val="20"/>
          <w:szCs w:val="20"/>
        </w:rPr>
        <w:t>flush</w:t>
      </w:r>
      <w:r>
        <w:rPr>
          <w:rFonts w:ascii="Courier" w:hAnsi="Courier" w:cs="Times New Roman"/>
          <w:color w:val="00000A"/>
          <w:sz w:val="20"/>
          <w:szCs w:val="20"/>
        </w:rPr>
        <w:t>: Number of the tick in which this entry was last written</w:t>
      </w:r>
    </w:p>
    <w:p w14:paraId="74786A9D" w14:textId="4A0D9616"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to the HDF5 file, or</w:t>
      </w:r>
      <w:r w:rsidR="00F25A54">
        <w:rPr>
          <w:rFonts w:ascii="Courier" w:hAnsi="Courier" w:cs="Times New Roman"/>
          <w:color w:val="00000A"/>
          <w:sz w:val="20"/>
          <w:szCs w:val="20"/>
        </w:rPr>
        <w:t xml:space="preserve"> zero if it has never been flushed.</w:t>
      </w:r>
      <w:r>
        <w:rPr>
          <w:rFonts w:ascii="Courier" w:hAnsi="Courier" w:cs="Times New Roman"/>
          <w:color w:val="00000A"/>
          <w:sz w:val="20"/>
          <w:szCs w:val="20"/>
        </w:rPr>
        <w:t xml:space="preserve"> </w:t>
      </w:r>
    </w:p>
    <w:p w14:paraId="7D495399" w14:textId="3795F37E" w:rsidR="009E4C34" w:rsidRDefault="009E4C3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
    <w:p w14:paraId="01190308" w14:textId="37C8F01B" w:rsidR="009E4C34" w:rsidRDefault="009E4C3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This field is used only by the VFD SWMR </w:t>
      </w:r>
      <w:r w:rsidR="00785833">
        <w:rPr>
          <w:rFonts w:ascii="Courier" w:hAnsi="Courier" w:cs="Times New Roman"/>
          <w:color w:val="00000A"/>
          <w:sz w:val="20"/>
          <w:szCs w:val="20"/>
        </w:rPr>
        <w:t xml:space="preserve">writer.  For the reader, it </w:t>
      </w:r>
    </w:p>
    <w:p w14:paraId="6520D645" w14:textId="26780748"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should always be zero.</w:t>
      </w:r>
    </w:p>
    <w:p w14:paraId="32B009E3" w14:textId="7E8C2801"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65BC2960" w14:textId="3C25ECF3"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delayed_flush:  If the flush of the referenced metadata page or multi-page </w:t>
      </w:r>
    </w:p>
    <w:p w14:paraId="1062DF87" w14:textId="16E247D8"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metadata cache entry must be delayed, the earliest tick in which it</w:t>
      </w:r>
    </w:p>
    <w:p w14:paraId="15FFF4E1" w14:textId="2B58D402"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may be flushed, or zero if there is no such constraint.</w:t>
      </w:r>
    </w:p>
    <w:p w14:paraId="01EAE4D1" w14:textId="2A23989F"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09CA1F68" w14:textId="2CEAA6A8"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This field is used only by the VFD SWMR writer.</w:t>
      </w:r>
    </w:p>
    <w:p w14:paraId="32A2DC50" w14:textId="73B32E76"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41083A59" w14:textId="6713DB4A"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EA5B3F">
        <w:rPr>
          <w:rFonts w:ascii="Courier" w:hAnsi="Courier" w:cs="Times New Roman"/>
          <w:color w:val="00000A"/>
          <w:sz w:val="20"/>
          <w:szCs w:val="20"/>
        </w:rPr>
        <w:t>Flushes must be delayed whenever an entry:</w:t>
      </w:r>
    </w:p>
    <w:p w14:paraId="4FD6309D" w14:textId="7CF46B8C"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7FD08111" w14:textId="777504EE"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1) appears in the HDF5 file, and</w:t>
      </w:r>
    </w:p>
    <w:p w14:paraId="47CEDC29" w14:textId="1D632D7C"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7FE2083E" w14:textId="5F4B0689"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2) is newly inserted into the metadata file.</w:t>
      </w:r>
    </w:p>
    <w:p w14:paraId="5C469B25" w14:textId="69012D85"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1BBAD16E" w14:textId="02BC7BB1"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This is necessary, a</w:t>
      </w:r>
      <w:r w:rsidR="003F50DA">
        <w:rPr>
          <w:rFonts w:ascii="Courier" w:hAnsi="Courier" w:cs="Times New Roman"/>
          <w:color w:val="00000A"/>
          <w:sz w:val="20"/>
          <w:szCs w:val="20"/>
        </w:rPr>
        <w:t>s if the above conditions occur</w:t>
      </w:r>
      <w:r>
        <w:rPr>
          <w:rFonts w:ascii="Courier" w:hAnsi="Courier" w:cs="Times New Roman"/>
          <w:color w:val="00000A"/>
          <w:sz w:val="20"/>
          <w:szCs w:val="20"/>
        </w:rPr>
        <w:t xml:space="preserve">, the write of </w:t>
      </w:r>
    </w:p>
    <w:p w14:paraId="37F8DFE2" w14:textId="11BF8941"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the modified page or multi-page metadata cache entry must be delayed </w:t>
      </w:r>
    </w:p>
    <w:p w14:paraId="79F04622" w14:textId="146DEFB3"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for at least max_lag ticks as otherwise </w:t>
      </w:r>
      <w:r w:rsidR="00B6734F">
        <w:rPr>
          <w:rFonts w:ascii="Courier" w:hAnsi="Courier" w:cs="Times New Roman"/>
          <w:color w:val="00000A"/>
          <w:sz w:val="20"/>
          <w:szCs w:val="20"/>
        </w:rPr>
        <w:t xml:space="preserve">a reader using an earlier </w:t>
      </w:r>
    </w:p>
    <w:p w14:paraId="7A907F3B" w14:textId="6ACAD687"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version of the index </w:t>
      </w:r>
      <w:r w:rsidR="00225001">
        <w:rPr>
          <w:rFonts w:ascii="Courier" w:hAnsi="Courier" w:cs="Times New Roman"/>
          <w:color w:val="00000A"/>
          <w:sz w:val="20"/>
          <w:szCs w:val="20"/>
        </w:rPr>
        <w:t>may</w:t>
      </w:r>
      <w:r>
        <w:rPr>
          <w:rFonts w:ascii="Courier" w:hAnsi="Courier" w:cs="Times New Roman"/>
          <w:color w:val="00000A"/>
          <w:sz w:val="20"/>
          <w:szCs w:val="20"/>
        </w:rPr>
        <w:t xml:space="preserve"> read the target from the HDF5 file and get</w:t>
      </w:r>
    </w:p>
    <w:p w14:paraId="589163D8" w14:textId="3766FF1A"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 message from the future.</w:t>
      </w:r>
    </w:p>
    <w:p w14:paraId="6D3C2511" w14:textId="377A5E43"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05556117" w14:textId="258CF5D8"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The above situation </w:t>
      </w:r>
      <w:r w:rsidR="00225001">
        <w:rPr>
          <w:rFonts w:ascii="Courier" w:hAnsi="Courier" w:cs="Times New Roman"/>
          <w:color w:val="00000A"/>
          <w:sz w:val="20"/>
          <w:szCs w:val="20"/>
        </w:rPr>
        <w:t>can</w:t>
      </w:r>
      <w:r>
        <w:rPr>
          <w:rFonts w:ascii="Courier" w:hAnsi="Courier" w:cs="Times New Roman"/>
          <w:color w:val="00000A"/>
          <w:sz w:val="20"/>
          <w:szCs w:val="20"/>
        </w:rPr>
        <w:t xml:space="preserve"> occur when VFD SWMR is used on existing file,</w:t>
      </w:r>
    </w:p>
    <w:p w14:paraId="6C7EFEF0" w14:textId="31277565"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or after a flush.</w:t>
      </w:r>
    </w:p>
    <w:p w14:paraId="569A2DA0" w14:textId="503DCF92" w:rsidR="00FE01BA" w:rsidRPr="00E65FCE"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FE01BA" w:rsidRPr="00E65FCE">
        <w:rPr>
          <w:rFonts w:ascii="Courier" w:hAnsi="Courier" w:cs="Times New Roman"/>
          <w:color w:val="00000A"/>
          <w:sz w:val="20"/>
          <w:szCs w:val="20"/>
        </w:rPr>
        <w:t>*</w:t>
      </w:r>
    </w:p>
    <w:p w14:paraId="73D54936"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r>
        <w:rPr>
          <w:rFonts w:ascii="Courier" w:hAnsi="Courier" w:cs="Times New Roman"/>
          <w:color w:val="00000A"/>
          <w:sz w:val="20"/>
          <w:szCs w:val="20"/>
        </w:rPr>
        <w:t>moved_to_HDF5_file: Boolean flag that is set to TRUE iff the entry referenced</w:t>
      </w:r>
    </w:p>
    <w:p w14:paraId="048A6FCE" w14:textId="77777777" w:rsidR="00A26FBD"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A26FBD">
        <w:rPr>
          <w:rFonts w:ascii="Courier" w:hAnsi="Courier" w:cs="Times New Roman"/>
          <w:color w:val="00000A"/>
          <w:sz w:val="20"/>
          <w:szCs w:val="20"/>
        </w:rPr>
        <w:t xml:space="preserve">is clean, was written to the HDF5 file more than max_lag ticks ago, </w:t>
      </w:r>
    </w:p>
    <w:p w14:paraId="6F6226A9" w14:textId="026EE208" w:rsidR="00FE01BA" w:rsidRDefault="00A26FBD"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and is about to be removed from the</w:t>
      </w:r>
      <w:r w:rsidR="00FE01BA">
        <w:rPr>
          <w:rFonts w:ascii="Courier" w:hAnsi="Courier" w:cs="Times New Roman"/>
          <w:color w:val="00000A"/>
          <w:sz w:val="20"/>
          <w:szCs w:val="20"/>
        </w:rPr>
        <w:t xml:space="preserve"> </w:t>
      </w:r>
      <w:r>
        <w:rPr>
          <w:rFonts w:ascii="Courier" w:hAnsi="Courier" w:cs="Times New Roman"/>
          <w:color w:val="00000A"/>
          <w:sz w:val="20"/>
          <w:szCs w:val="20"/>
        </w:rPr>
        <w:t>index</w:t>
      </w:r>
      <w:r w:rsidR="00FE01BA">
        <w:rPr>
          <w:rFonts w:ascii="Courier" w:hAnsi="Courier" w:cs="Times New Roman"/>
          <w:color w:val="00000A"/>
          <w:sz w:val="20"/>
          <w:szCs w:val="20"/>
        </w:rPr>
        <w:t>.</w:t>
      </w:r>
    </w:p>
    <w:p w14:paraId="237210BD"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Pr="00E65FCE">
        <w:rPr>
          <w:rFonts w:ascii="Courier" w:hAnsi="Courier" w:cs="Times New Roman"/>
          <w:color w:val="00000A"/>
          <w:sz w:val="20"/>
          <w:szCs w:val="20"/>
        </w:rPr>
        <w:t>*</w:t>
      </w:r>
    </w:p>
    <w:p w14:paraId="69F8F980"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Pr>
          <w:rFonts w:ascii="Courier" w:hAnsi="Courier" w:cs="Times New Roman"/>
          <w:color w:val="00000A"/>
          <w:sz w:val="20"/>
          <w:szCs w:val="20"/>
        </w:rPr>
        <w:t>***</w:t>
      </w:r>
      <w:r w:rsidRPr="00E65FCE">
        <w:rPr>
          <w:rFonts w:ascii="Courier" w:hAnsi="Courier" w:cs="Times New Roman"/>
          <w:color w:val="00000A"/>
          <w:sz w:val="20"/>
          <w:szCs w:val="20"/>
        </w:rPr>
        <w:t>*******************************/</w:t>
      </w:r>
    </w:p>
    <w:p w14:paraId="0F889159"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p>
    <w:p w14:paraId="053CC1C0"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typedef struct 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 {</w:t>
      </w:r>
    </w:p>
    <w:p w14:paraId="06E1A1FE"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p>
    <w:p w14:paraId="19104C71"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Pr>
          <w:rFonts w:ascii="Courier" w:hAnsi="Courier" w:cs="Times New Roman"/>
          <w:color w:val="00000A"/>
          <w:sz w:val="20"/>
          <w:szCs w:val="20"/>
        </w:rPr>
        <w:t>u</w:t>
      </w:r>
      <w:r w:rsidRPr="00E65FCE">
        <w:rPr>
          <w:rFonts w:ascii="Courier" w:hAnsi="Courier" w:cs="Times New Roman"/>
          <w:color w:val="00000A"/>
          <w:sz w:val="20"/>
          <w:szCs w:val="20"/>
        </w:rPr>
        <w:t>int</w:t>
      </w:r>
      <w:r>
        <w:rPr>
          <w:rFonts w:ascii="Courier" w:hAnsi="Courier" w:cs="Times New Roman"/>
          <w:color w:val="00000A"/>
          <w:sz w:val="20"/>
          <w:szCs w:val="20"/>
        </w:rPr>
        <w:t>64_t</w:t>
      </w:r>
      <w:r w:rsidRPr="00E65FCE">
        <w:rPr>
          <w:rFonts w:ascii="Courier" w:hAnsi="Courier" w:cs="Times New Roman"/>
          <w:color w:val="00000A"/>
          <w:sz w:val="20"/>
          <w:szCs w:val="20"/>
        </w:rPr>
        <w:t xml:space="preserve"> </w:t>
      </w:r>
      <w:r>
        <w:rPr>
          <w:rFonts w:ascii="Courier" w:hAnsi="Courier" w:cs="Times New Roman"/>
          <w:color w:val="00000A"/>
          <w:sz w:val="20"/>
          <w:szCs w:val="20"/>
        </w:rPr>
        <w:t>hdf5_page_offset</w:t>
      </w:r>
      <w:r w:rsidRPr="00E65FCE">
        <w:rPr>
          <w:rFonts w:ascii="Courier" w:hAnsi="Courier" w:cs="Times New Roman"/>
          <w:color w:val="00000A"/>
          <w:sz w:val="20"/>
          <w:szCs w:val="20"/>
        </w:rPr>
        <w:t>;</w:t>
      </w:r>
    </w:p>
    <w:p w14:paraId="21514340"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Pr>
          <w:rFonts w:ascii="Courier" w:hAnsi="Courier" w:cs="Times New Roman"/>
          <w:color w:val="00000A"/>
          <w:sz w:val="20"/>
          <w:szCs w:val="20"/>
        </w:rPr>
        <w:t>u</w:t>
      </w:r>
      <w:r w:rsidRPr="00E65FCE">
        <w:rPr>
          <w:rFonts w:ascii="Courier" w:hAnsi="Courier" w:cs="Times New Roman"/>
          <w:color w:val="00000A"/>
          <w:sz w:val="20"/>
          <w:szCs w:val="20"/>
        </w:rPr>
        <w:t>int</w:t>
      </w:r>
      <w:r>
        <w:rPr>
          <w:rFonts w:ascii="Courier" w:hAnsi="Courier" w:cs="Times New Roman"/>
          <w:color w:val="00000A"/>
          <w:sz w:val="20"/>
          <w:szCs w:val="20"/>
        </w:rPr>
        <w:t>64_t</w:t>
      </w:r>
      <w:r w:rsidRPr="00E65FCE">
        <w:rPr>
          <w:rFonts w:ascii="Courier" w:hAnsi="Courier" w:cs="Times New Roman"/>
          <w:color w:val="00000A"/>
          <w:sz w:val="20"/>
          <w:szCs w:val="20"/>
        </w:rPr>
        <w:t xml:space="preserve"> </w:t>
      </w:r>
      <w:r>
        <w:rPr>
          <w:rFonts w:ascii="Courier" w:hAnsi="Courier" w:cs="Times New Roman"/>
          <w:color w:val="00000A"/>
          <w:sz w:val="20"/>
          <w:szCs w:val="20"/>
        </w:rPr>
        <w:t>md_file_page_offset</w:t>
      </w:r>
      <w:r w:rsidRPr="00E65FCE">
        <w:rPr>
          <w:rFonts w:ascii="Courier" w:hAnsi="Courier" w:cs="Times New Roman"/>
          <w:color w:val="00000A"/>
          <w:sz w:val="20"/>
          <w:szCs w:val="20"/>
        </w:rPr>
        <w:t>;</w:t>
      </w:r>
    </w:p>
    <w:p w14:paraId="458DAA91"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Pr>
          <w:rFonts w:ascii="Courier" w:hAnsi="Courier" w:cs="Times New Roman"/>
          <w:color w:val="00000A"/>
          <w:sz w:val="20"/>
          <w:szCs w:val="20"/>
        </w:rPr>
        <w:t>u</w:t>
      </w:r>
      <w:r w:rsidRPr="00E65FCE">
        <w:rPr>
          <w:rFonts w:ascii="Courier" w:hAnsi="Courier" w:cs="Times New Roman"/>
          <w:color w:val="00000A"/>
          <w:sz w:val="20"/>
          <w:szCs w:val="20"/>
        </w:rPr>
        <w:t>int32</w:t>
      </w:r>
      <w:r>
        <w:rPr>
          <w:rFonts w:ascii="Courier" w:hAnsi="Courier" w:cs="Times New Roman"/>
          <w:color w:val="00000A"/>
          <w:sz w:val="20"/>
          <w:szCs w:val="20"/>
        </w:rPr>
        <w:t>_t</w:t>
      </w:r>
      <w:r w:rsidRPr="00E65FCE">
        <w:rPr>
          <w:rFonts w:ascii="Courier" w:hAnsi="Courier" w:cs="Times New Roman"/>
          <w:color w:val="00000A"/>
          <w:sz w:val="20"/>
          <w:szCs w:val="20"/>
        </w:rPr>
        <w:t xml:space="preserve"> </w:t>
      </w:r>
      <w:r>
        <w:rPr>
          <w:rFonts w:ascii="Courier" w:hAnsi="Courier" w:cs="Times New Roman"/>
          <w:color w:val="00000A"/>
          <w:sz w:val="20"/>
          <w:szCs w:val="20"/>
        </w:rPr>
        <w:t>length</w:t>
      </w:r>
      <w:r w:rsidRPr="00E65FCE">
        <w:rPr>
          <w:rFonts w:ascii="Courier" w:hAnsi="Courier" w:cs="Times New Roman"/>
          <w:color w:val="00000A"/>
          <w:sz w:val="20"/>
          <w:szCs w:val="20"/>
        </w:rPr>
        <w:t>;</w:t>
      </w:r>
    </w:p>
    <w:p w14:paraId="66D55EFB"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uint32_t checksum;</w:t>
      </w:r>
    </w:p>
    <w:p w14:paraId="1BA5EEE8" w14:textId="47CAF5A0"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void *   entry_ptr;</w:t>
      </w:r>
    </w:p>
    <w:p w14:paraId="22A9A903"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uint64_t tick_of_last_change;</w:t>
      </w:r>
    </w:p>
    <w:p w14:paraId="6E50E2B6" w14:textId="63E1CDE6"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hbool_t  clean;</w:t>
      </w:r>
    </w:p>
    <w:p w14:paraId="301655AE" w14:textId="56E23735"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uint64_t tick_of_last_flush;</w:t>
      </w:r>
    </w:p>
    <w:p w14:paraId="7AAB276E" w14:textId="46CF9D7C" w:rsidR="00B05A12" w:rsidRPr="00E65FCE"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uint64_t </w:t>
      </w:r>
      <w:r w:rsidR="00B57594">
        <w:rPr>
          <w:rFonts w:ascii="Courier" w:hAnsi="Courier" w:cs="Times New Roman"/>
          <w:color w:val="00000A"/>
          <w:sz w:val="20"/>
          <w:szCs w:val="20"/>
        </w:rPr>
        <w:t>delayed_flush;</w:t>
      </w:r>
    </w:p>
    <w:p w14:paraId="61C5AC28"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hbool_t </w:t>
      </w:r>
      <w:r>
        <w:rPr>
          <w:rFonts w:ascii="Courier" w:hAnsi="Courier" w:cs="Times New Roman"/>
          <w:color w:val="00000A"/>
          <w:sz w:val="20"/>
          <w:szCs w:val="20"/>
        </w:rPr>
        <w:t>moved_to_HDF5_file</w:t>
      </w:r>
      <w:r w:rsidRPr="00E65FCE">
        <w:rPr>
          <w:rFonts w:ascii="Courier" w:hAnsi="Courier" w:cs="Times New Roman"/>
          <w:color w:val="00000A"/>
          <w:sz w:val="20"/>
          <w:szCs w:val="20"/>
        </w:rPr>
        <w:t>;</w:t>
      </w:r>
    </w:p>
    <w:p w14:paraId="776A7316" w14:textId="77777777" w:rsidR="00FE01BA" w:rsidRPr="00D20979" w:rsidRDefault="00FE01BA" w:rsidP="00FE01BA">
      <w:pPr>
        <w:widowControl w:val="0"/>
        <w:autoSpaceDE w:val="0"/>
        <w:autoSpaceDN w:val="0"/>
        <w:adjustRightInd w:val="0"/>
        <w:spacing w:after="0"/>
        <w:jc w:val="left"/>
        <w:rPr>
          <w:rFonts w:ascii="Courier" w:hAnsi="Courier" w:cs="Times New Roman"/>
          <w:color w:val="00000A"/>
          <w:sz w:val="20"/>
          <w:szCs w:val="20"/>
        </w:rPr>
      </w:pPr>
    </w:p>
    <w:p w14:paraId="49CE1D29"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p>
    <w:p w14:paraId="034185A4"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p>
    <w:p w14:paraId="213B1251" w14:textId="77777777" w:rsidR="00B57594" w:rsidRDefault="00B57594" w:rsidP="00B57594">
      <w:r>
        <w:lastRenderedPageBreak/>
        <w:t xml:space="preserve">The VFD SWMR writer maintains an array of </w:t>
      </w:r>
      <w:r w:rsidRPr="00E65FCE">
        <w:rPr>
          <w:rFonts w:ascii="Courier" w:hAnsi="Courier" w:cs="Times New Roman"/>
          <w:color w:val="00000A"/>
          <w:sz w:val="20"/>
          <w:szCs w:val="20"/>
        </w:rPr>
        <w:t>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t>, and passes it to the metadata file writer code to handle the details of creating / updating the metadata file.</w:t>
      </w:r>
    </w:p>
    <w:p w14:paraId="723A7594" w14:textId="47BDABE5" w:rsidR="00B57594" w:rsidRDefault="00B57594" w:rsidP="00B57594">
      <w:r>
        <w:t xml:space="preserve">Similarly, the VFD SWMR reader VFD stores its internal representation of the index in an array of </w:t>
      </w:r>
      <w:r w:rsidRPr="00E65FCE">
        <w:rPr>
          <w:rFonts w:ascii="Courier" w:hAnsi="Courier" w:cs="Times New Roman"/>
          <w:color w:val="00000A"/>
          <w:sz w:val="20"/>
          <w:szCs w:val="20"/>
        </w:rPr>
        <w:t>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t>, and supplies copies of this array to the reader end of tick processing code on request.  Finally, as discussed later in this document, the reader must also retain a copy of the previous version of the index to direct metadata cache updates when a new version of the index is read by the VFD SWMR reader VFD.</w:t>
      </w:r>
    </w:p>
    <w:p w14:paraId="36E73184" w14:textId="5E6370E3" w:rsidR="00DA79FA" w:rsidRDefault="00DA79FA" w:rsidP="00DA79FA">
      <w:pPr>
        <w:pStyle w:val="Heading3"/>
      </w:pPr>
      <w:bookmarkStart w:id="29" w:name="_Toc103918451"/>
      <w:r>
        <w:t>Internal Representation of the Updater File</w:t>
      </w:r>
      <w:bookmarkEnd w:id="29"/>
    </w:p>
    <w:p w14:paraId="6C249ECB" w14:textId="5EA8162C" w:rsidR="00DA79FA" w:rsidRDefault="00DA79FA" w:rsidP="00DA79FA">
      <w:r>
        <w:t>Updater files are generated to allow VFD SWMR to function when the only storage system visible to both the writer and the reader does not offer POSIX semantics.  The idea is to atomically generate a metadata file change list at the end of each tick, and then make it visible to an auxiliary process.  The auxiliary process reads the change list, and applies it to a local copy of the metadata file on a local POSIX file system.  This local copy of the metadata file is used by local VFD SWMR readers just as it would be if it were maintained directly by the VFD SWMR writer.  NFS file systems are the obvious example of this, but the idea should be applicable with object stores as well.</w:t>
      </w:r>
    </w:p>
    <w:p w14:paraId="73CADC6E" w14:textId="112206FB" w:rsidR="00DA79FA" w:rsidRDefault="00DA79FA" w:rsidP="00DA79FA">
      <w:r>
        <w:t>To allow use of vector I/O and other optimizations, and thinking ahead to the object store case,  all data for an updater file is assembled and laid out before the file is created.</w:t>
      </w:r>
      <w:r w:rsidR="00FE2E43">
        <w:rPr>
          <w:rStyle w:val="FootnoteReference"/>
        </w:rPr>
        <w:footnoteReference w:id="14"/>
      </w:r>
      <w:r>
        <w:t xml:space="preserve">  An  instance of </w:t>
      </w:r>
      <w:r w:rsidRPr="0035308D">
        <w:rPr>
          <w:rFonts w:ascii="Courier" w:hAnsi="Courier"/>
          <w:sz w:val="20"/>
          <w:szCs w:val="20"/>
        </w:rPr>
        <w:t>H5F_</w:t>
      </w:r>
      <w:r>
        <w:rPr>
          <w:rFonts w:ascii="Courier" w:hAnsi="Courier"/>
          <w:sz w:val="20"/>
          <w:szCs w:val="20"/>
        </w:rPr>
        <w:t>vfd_swmr_updater_t</w:t>
      </w:r>
      <w:r>
        <w:t xml:space="preserve"> and a possibly empty array of </w:t>
      </w:r>
      <w:r w:rsidRPr="0035308D">
        <w:rPr>
          <w:rFonts w:ascii="Courier" w:hAnsi="Courier"/>
          <w:sz w:val="20"/>
          <w:szCs w:val="20"/>
        </w:rPr>
        <w:t>H5F_</w:t>
      </w:r>
      <w:r>
        <w:rPr>
          <w:rFonts w:ascii="Courier" w:hAnsi="Courier"/>
          <w:sz w:val="20"/>
          <w:szCs w:val="20"/>
        </w:rPr>
        <w:t>vfd_swmr_updater_cl_entry_t</w:t>
      </w:r>
      <w:r>
        <w:t xml:space="preserve"> are used for this purpose.</w:t>
      </w:r>
    </w:p>
    <w:p w14:paraId="3751B1EA" w14:textId="00472C18" w:rsidR="00DA79FA" w:rsidRDefault="00DA79FA" w:rsidP="00DA79FA">
      <w:r>
        <w:t xml:space="preserve">Since the updater files can be used to implement coarse HDF5 metadata journaling, updater files also contain the </w:t>
      </w:r>
      <w:r w:rsidR="00DD6A5B">
        <w:t xml:space="preserve">HDF5 file </w:t>
      </w:r>
      <w:r>
        <w:t>page offsets of any modified metadata pages or multi-page me</w:t>
      </w:r>
      <w:r w:rsidR="00DD6A5B">
        <w:t>tadata entries</w:t>
      </w:r>
      <w:r>
        <w:t>.</w:t>
      </w:r>
    </w:p>
    <w:p w14:paraId="3CDB3AF9" w14:textId="6501774E" w:rsidR="00DA79FA" w:rsidRPr="00DA79FA" w:rsidRDefault="00DA79FA" w:rsidP="00DA79FA">
      <w:pPr>
        <w:widowControl w:val="0"/>
        <w:autoSpaceDE w:val="0"/>
        <w:autoSpaceDN w:val="0"/>
        <w:adjustRightInd w:val="0"/>
        <w:spacing w:after="0"/>
        <w:rPr>
          <w:rFonts w:ascii="Courier" w:hAnsi="Courier"/>
          <w:sz w:val="20"/>
          <w:szCs w:val="20"/>
        </w:rPr>
      </w:pPr>
      <w:r>
        <w:t>The definitions of these structures are shown below.  If sections of these definitions are confusing, it may be useful to review the updater file format detailed in section 3.5.2.2.1 below.</w:t>
      </w:r>
    </w:p>
    <w:p w14:paraId="635FBACA" w14:textId="77777777" w:rsidR="00DA79FA" w:rsidRDefault="00DA79FA" w:rsidP="00DA79FA"/>
    <w:p w14:paraId="5E668448" w14:textId="77777777" w:rsidR="00DA79FA" w:rsidRPr="00E65FCE" w:rsidRDefault="00DA79FA" w:rsidP="00DA79F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w:t>
      </w:r>
      <w:r>
        <w:rPr>
          <w:rFonts w:ascii="Courier" w:hAnsi="Courier" w:cs="Times New Roman"/>
          <w:color w:val="00000A"/>
          <w:sz w:val="20"/>
          <w:szCs w:val="20"/>
        </w:rPr>
        <w:t>**</w:t>
      </w:r>
      <w:r w:rsidRPr="00E65FCE">
        <w:rPr>
          <w:rFonts w:ascii="Courier" w:hAnsi="Courier" w:cs="Times New Roman"/>
          <w:color w:val="00000A"/>
          <w:sz w:val="20"/>
          <w:szCs w:val="20"/>
        </w:rPr>
        <w:t>*******************************</w:t>
      </w:r>
    </w:p>
    <w:p w14:paraId="1DEDAB08" w14:textId="77777777" w:rsidR="00DA79FA" w:rsidRPr="00E65FCE" w:rsidRDefault="00DA79FA" w:rsidP="00DA79F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41C70276" w14:textId="0E45CC17" w:rsidR="00DA79FA" w:rsidRDefault="00DA79FA" w:rsidP="00DA79FA">
      <w:pPr>
        <w:widowControl w:val="0"/>
        <w:autoSpaceDE w:val="0"/>
        <w:autoSpaceDN w:val="0"/>
        <w:adjustRightInd w:val="0"/>
        <w:spacing w:after="0"/>
        <w:rPr>
          <w:rFonts w:ascii="Courier" w:hAnsi="Courier"/>
          <w:sz w:val="20"/>
          <w:szCs w:val="20"/>
        </w:rPr>
      </w:pPr>
      <w:r w:rsidRPr="00E65FCE">
        <w:rPr>
          <w:rFonts w:ascii="Courier" w:hAnsi="Courier" w:cs="Times New Roman"/>
          <w:color w:val="00000A"/>
          <w:sz w:val="20"/>
          <w:szCs w:val="20"/>
        </w:rPr>
        <w:t xml:space="preserve"> * struct </w:t>
      </w:r>
      <w:r w:rsidRPr="0035308D">
        <w:rPr>
          <w:rFonts w:ascii="Courier" w:hAnsi="Courier"/>
          <w:sz w:val="20"/>
          <w:szCs w:val="20"/>
        </w:rPr>
        <w:t>H5F_</w:t>
      </w:r>
      <w:r>
        <w:rPr>
          <w:rFonts w:ascii="Courier" w:hAnsi="Courier"/>
          <w:sz w:val="20"/>
          <w:szCs w:val="20"/>
        </w:rPr>
        <w:t>vfd_swmr_updater_t</w:t>
      </w:r>
    </w:p>
    <w:p w14:paraId="0AB63752" w14:textId="77777777" w:rsidR="00DA79FA" w:rsidRPr="00E65FCE" w:rsidRDefault="00DA79FA" w:rsidP="00DA79FA">
      <w:pPr>
        <w:widowControl w:val="0"/>
        <w:autoSpaceDE w:val="0"/>
        <w:autoSpaceDN w:val="0"/>
        <w:adjustRightInd w:val="0"/>
        <w:spacing w:after="0"/>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0B74FF16" w14:textId="77777777" w:rsidR="00DA79FA" w:rsidRDefault="00DA79FA" w:rsidP="00DA79F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r>
        <w:rPr>
          <w:rFonts w:ascii="Courier" w:hAnsi="Courier" w:cs="Times New Roman"/>
          <w:color w:val="00000A"/>
          <w:sz w:val="20"/>
          <w:szCs w:val="20"/>
        </w:rPr>
        <w:t>Instances of this structure are used to assemble the data required to write</w:t>
      </w:r>
    </w:p>
    <w:p w14:paraId="226AAE9C" w14:textId="77777777" w:rsidR="00DA79FA" w:rsidRDefault="00DA79FA" w:rsidP="00DA79F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 metadata file updater file.  </w:t>
      </w:r>
    </w:p>
    <w:p w14:paraId="71B95250" w14:textId="77777777" w:rsidR="00DA79FA" w:rsidRPr="00E65FCE" w:rsidRDefault="00DA79FA" w:rsidP="00DA79F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Pr="00E65FCE">
        <w:rPr>
          <w:rFonts w:ascii="Courier" w:hAnsi="Courier" w:cs="Times New Roman"/>
          <w:color w:val="00000A"/>
          <w:sz w:val="20"/>
          <w:szCs w:val="20"/>
        </w:rPr>
        <w:t xml:space="preserve">* </w:t>
      </w:r>
    </w:p>
    <w:p w14:paraId="6D97B761" w14:textId="3956C4FE" w:rsidR="00DA79FA" w:rsidRDefault="00DA79FA" w:rsidP="00DA79F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The fields of </w:t>
      </w:r>
      <w:r w:rsidRPr="0035308D">
        <w:rPr>
          <w:rFonts w:ascii="Courier" w:hAnsi="Courier"/>
          <w:sz w:val="20"/>
          <w:szCs w:val="20"/>
        </w:rPr>
        <w:t>H5F_</w:t>
      </w:r>
      <w:r>
        <w:rPr>
          <w:rFonts w:ascii="Courier" w:hAnsi="Courier"/>
          <w:sz w:val="20"/>
          <w:szCs w:val="20"/>
        </w:rPr>
        <w:t>vfd_swmr_updater_t</w:t>
      </w:r>
      <w:r w:rsidRPr="00E65FCE">
        <w:rPr>
          <w:rFonts w:ascii="Courier" w:hAnsi="Courier" w:cs="Times New Roman"/>
          <w:color w:val="00000A"/>
          <w:sz w:val="20"/>
          <w:szCs w:val="20"/>
        </w:rPr>
        <w:t xml:space="preserve"> are discussed below:</w:t>
      </w:r>
    </w:p>
    <w:p w14:paraId="7062E8DD" w14:textId="77777777" w:rsidR="00DA79FA" w:rsidRDefault="00DA79FA" w:rsidP="00DA79F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1D8C6464" w14:textId="77777777" w:rsidR="00DA79FA" w:rsidRDefault="00DA79FA" w:rsidP="00DA79F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2DF41EC8" w14:textId="77777777" w:rsidR="00DA79FA" w:rsidRDefault="00DA79FA" w:rsidP="00DA79F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Change List Header Related Fields:</w:t>
      </w:r>
    </w:p>
    <w:p w14:paraId="2A648A5E" w14:textId="680399B9" w:rsidR="00DA79FA" w:rsidRDefault="00DA79FA" w:rsidP="00DA79F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6E1CF583" w14:textId="7D11F03A" w:rsidR="00DA79FA" w:rsidRDefault="00DA79FA" w:rsidP="00DA79F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The updater file header is the first piece of data in the updater file. Its </w:t>
      </w:r>
    </w:p>
    <w:p w14:paraId="6D2D4737" w14:textId="2D447801" w:rsidR="00DA79FA" w:rsidRDefault="00DA79FA" w:rsidP="00DA79F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primary purpose is to identify the updater file and the tick to which it </w:t>
      </w:r>
    </w:p>
    <w:p w14:paraId="3439ECF6" w14:textId="7647F09C" w:rsidR="00DA79FA" w:rsidRDefault="00DA79FA" w:rsidP="00DA79F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applies, and to point to the change list, which contains the actual payload.</w:t>
      </w:r>
    </w:p>
    <w:p w14:paraId="094D98F4" w14:textId="77777777" w:rsidR="00DA79FA" w:rsidRDefault="00DA79FA" w:rsidP="00DA79F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00F18842" w14:textId="77777777" w:rsidR="00DA79FA" w:rsidRDefault="00DA79FA" w:rsidP="00DA79F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version:  Version of the updater file format to be used.  At present this </w:t>
      </w:r>
    </w:p>
    <w:p w14:paraId="4D05079E" w14:textId="77777777" w:rsidR="00DA79FA" w:rsidRDefault="00DA79FA" w:rsidP="00DA79F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must be zero.</w:t>
      </w:r>
    </w:p>
    <w:p w14:paraId="550228B7" w14:textId="77777777" w:rsidR="00DA79FA" w:rsidRDefault="00DA79FA" w:rsidP="00DA79F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4EE0E47F" w14:textId="77777777" w:rsidR="00DA79FA" w:rsidRDefault="00DA79FA" w:rsidP="00DA79F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lastRenderedPageBreak/>
        <w:t xml:space="preserve"> * flags:    uint16_t containing any flags to be set in the updater file header.</w:t>
      </w:r>
    </w:p>
    <w:p w14:paraId="24AACB2F" w14:textId="77777777" w:rsidR="00DA79FA" w:rsidRPr="00017D31" w:rsidRDefault="00DA79FA" w:rsidP="00DA79F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Pr="00017D31">
        <w:rPr>
          <w:rFonts w:ascii="Courier" w:hAnsi="Courier" w:cs="Times New Roman"/>
          <w:color w:val="00000A"/>
          <w:sz w:val="20"/>
          <w:szCs w:val="20"/>
        </w:rPr>
        <w:t>*           Currently defined flags are:</w:t>
      </w:r>
    </w:p>
    <w:p w14:paraId="474184E5" w14:textId="77777777" w:rsidR="00DA79FA" w:rsidRPr="00017D31" w:rsidRDefault="00DA79FA" w:rsidP="00DA79FA">
      <w:pPr>
        <w:pStyle w:val="PlainText"/>
        <w:rPr>
          <w:rFonts w:ascii="Courier" w:hAnsi="Courier"/>
        </w:rPr>
      </w:pPr>
      <w:r w:rsidRPr="00017D31">
        <w:rPr>
          <w:rFonts w:ascii="Courier" w:hAnsi="Courier"/>
        </w:rPr>
        <w:t xml:space="preserve"> *</w:t>
      </w:r>
    </w:p>
    <w:p w14:paraId="37940F39" w14:textId="77777777" w:rsidR="00DA79FA" w:rsidRPr="00017D31" w:rsidRDefault="00DA79FA" w:rsidP="00DA79FA">
      <w:pPr>
        <w:pStyle w:val="PlainText"/>
        <w:rPr>
          <w:rFonts w:ascii="Courier" w:hAnsi="Courier"/>
        </w:rPr>
      </w:pPr>
      <w:r w:rsidRPr="00017D31">
        <w:rPr>
          <w:rFonts w:ascii="Courier" w:hAnsi="Courier"/>
        </w:rPr>
        <w:t xml:space="preserve"> *</w:t>
      </w:r>
      <w:r>
        <w:rPr>
          <w:rFonts w:ascii="Courier" w:hAnsi="Courier"/>
        </w:rPr>
        <w:t xml:space="preserve">          </w:t>
      </w:r>
      <w:r w:rsidRPr="00017D31">
        <w:rPr>
          <w:rFonts w:ascii="Courier" w:hAnsi="Courier"/>
        </w:rPr>
        <w:t>0x0001        CREATE_METADATA_FILE_ONLY_FLAG</w:t>
      </w:r>
    </w:p>
    <w:p w14:paraId="4618C2DE" w14:textId="77777777" w:rsidR="00DA79FA" w:rsidRPr="00017D31" w:rsidRDefault="00DA79FA" w:rsidP="00DA79FA">
      <w:pPr>
        <w:pStyle w:val="PlainText"/>
        <w:rPr>
          <w:rFonts w:ascii="Courier" w:hAnsi="Courier"/>
        </w:rPr>
      </w:pPr>
      <w:r w:rsidRPr="00017D31">
        <w:rPr>
          <w:rFonts w:ascii="Courier" w:hAnsi="Courier"/>
        </w:rPr>
        <w:t xml:space="preserve"> *</w:t>
      </w:r>
    </w:p>
    <w:p w14:paraId="3EF88B3A" w14:textId="77777777" w:rsidR="00DA79FA" w:rsidRDefault="00DA79FA" w:rsidP="00DA79FA">
      <w:pPr>
        <w:pStyle w:val="PlainText"/>
        <w:rPr>
          <w:rFonts w:ascii="Courier" w:hAnsi="Courier"/>
        </w:rPr>
      </w:pPr>
      <w:r w:rsidRPr="00017D31">
        <w:rPr>
          <w:rFonts w:ascii="Courier" w:hAnsi="Courier"/>
        </w:rPr>
        <w:t xml:space="preserve"> *         </w:t>
      </w:r>
      <w:r>
        <w:rPr>
          <w:rFonts w:ascii="Courier" w:hAnsi="Courier"/>
        </w:rPr>
        <w:t xml:space="preserve"> </w:t>
      </w:r>
      <w:r w:rsidRPr="00017D31">
        <w:rPr>
          <w:rFonts w:ascii="Courier" w:hAnsi="Courier"/>
        </w:rPr>
        <w:t xml:space="preserve">If set, the auxiliary process should create the metadata file, </w:t>
      </w:r>
    </w:p>
    <w:p w14:paraId="6001FBF9" w14:textId="77777777" w:rsidR="00DA79FA" w:rsidRDefault="00DA79FA" w:rsidP="00DA79FA">
      <w:pPr>
        <w:pStyle w:val="PlainText"/>
        <w:rPr>
          <w:rFonts w:ascii="Courier" w:hAnsi="Courier"/>
        </w:rPr>
      </w:pPr>
      <w:r>
        <w:rPr>
          <w:rFonts w:ascii="Courier" w:hAnsi="Courier"/>
        </w:rPr>
        <w:t xml:space="preserve"> *          but</w:t>
      </w:r>
      <w:r w:rsidRPr="00017D31">
        <w:rPr>
          <w:rFonts w:ascii="Courier" w:hAnsi="Courier"/>
        </w:rPr>
        <w:t xml:space="preserve"> leave it empty.  This flag may only be set if Sequence </w:t>
      </w:r>
    </w:p>
    <w:p w14:paraId="472C595F" w14:textId="77777777" w:rsidR="00DA79FA" w:rsidRPr="00017D31" w:rsidRDefault="00DA79FA" w:rsidP="00DA79FA">
      <w:pPr>
        <w:pStyle w:val="PlainText"/>
        <w:rPr>
          <w:rFonts w:ascii="Courier" w:hAnsi="Courier"/>
        </w:rPr>
      </w:pPr>
      <w:r>
        <w:rPr>
          <w:rFonts w:ascii="Courier" w:hAnsi="Courier"/>
        </w:rPr>
        <w:t xml:space="preserve"> *          </w:t>
      </w:r>
      <w:r w:rsidRPr="00017D31">
        <w:rPr>
          <w:rFonts w:ascii="Courier" w:hAnsi="Courier"/>
        </w:rPr>
        <w:t>Number is zero.</w:t>
      </w:r>
    </w:p>
    <w:p w14:paraId="0B6D6A28" w14:textId="77777777" w:rsidR="00DA79FA" w:rsidRPr="00017D31" w:rsidRDefault="00DA79FA" w:rsidP="00DA79FA">
      <w:pPr>
        <w:pStyle w:val="PlainText"/>
        <w:rPr>
          <w:rFonts w:ascii="Courier" w:hAnsi="Courier"/>
        </w:rPr>
      </w:pPr>
      <w:r w:rsidRPr="00017D31">
        <w:rPr>
          <w:rFonts w:ascii="Courier" w:hAnsi="Courier"/>
        </w:rPr>
        <w:t xml:space="preserve"> *</w:t>
      </w:r>
    </w:p>
    <w:p w14:paraId="7F8E2F6F" w14:textId="77777777" w:rsidR="00DA79FA" w:rsidRDefault="00DA79FA" w:rsidP="00DA79FA">
      <w:pPr>
        <w:pStyle w:val="PlainText"/>
        <w:rPr>
          <w:rFonts w:ascii="Courier" w:hAnsi="Courier"/>
        </w:rPr>
      </w:pPr>
      <w:r>
        <w:rPr>
          <w:rFonts w:ascii="Courier" w:hAnsi="Courier"/>
        </w:rPr>
        <w:t xml:space="preserve"> *          </w:t>
      </w:r>
      <w:r w:rsidRPr="00017D31">
        <w:rPr>
          <w:rFonts w:ascii="Courier" w:hAnsi="Courier"/>
        </w:rPr>
        <w:t>0x0002        F</w:t>
      </w:r>
      <w:r>
        <w:rPr>
          <w:rFonts w:ascii="Courier" w:hAnsi="Courier"/>
        </w:rPr>
        <w:t>INAL_UPDATE_FLAG</w:t>
      </w:r>
    </w:p>
    <w:p w14:paraId="0CBEAA4A" w14:textId="77777777" w:rsidR="00DA79FA" w:rsidRDefault="00DA79FA" w:rsidP="00DA79FA">
      <w:pPr>
        <w:pStyle w:val="PlainText"/>
        <w:rPr>
          <w:rFonts w:ascii="Courier" w:hAnsi="Courier"/>
        </w:rPr>
      </w:pPr>
      <w:r>
        <w:rPr>
          <w:rFonts w:ascii="Courier" w:hAnsi="Courier"/>
        </w:rPr>
        <w:t xml:space="preserve"> *</w:t>
      </w:r>
    </w:p>
    <w:p w14:paraId="0997A131" w14:textId="77777777" w:rsidR="00DA79FA" w:rsidRDefault="00DA79FA" w:rsidP="00DA79FA">
      <w:pPr>
        <w:pStyle w:val="PlainText"/>
        <w:rPr>
          <w:rFonts w:ascii="Courier" w:hAnsi="Courier"/>
        </w:rPr>
      </w:pPr>
      <w:r>
        <w:rPr>
          <w:rFonts w:ascii="Courier" w:hAnsi="Courier"/>
        </w:rPr>
        <w:t xml:space="preserve"> *          I</w:t>
      </w:r>
      <w:r w:rsidRPr="00017D31">
        <w:rPr>
          <w:rFonts w:ascii="Courier" w:hAnsi="Courier"/>
        </w:rPr>
        <w:t xml:space="preserve">f set, the VFD SWMR writer is closing the target file, and this </w:t>
      </w:r>
    </w:p>
    <w:p w14:paraId="190F9325" w14:textId="77777777" w:rsidR="00DA79FA" w:rsidRDefault="00DA79FA" w:rsidP="00DA79FA">
      <w:pPr>
        <w:pStyle w:val="PlainText"/>
        <w:rPr>
          <w:rFonts w:ascii="Courier" w:hAnsi="Courier"/>
        </w:rPr>
      </w:pPr>
      <w:r>
        <w:rPr>
          <w:rFonts w:ascii="Courier" w:hAnsi="Courier"/>
        </w:rPr>
        <w:t xml:space="preserve"> *          </w:t>
      </w:r>
      <w:r w:rsidRPr="00017D31">
        <w:rPr>
          <w:rFonts w:ascii="Courier" w:hAnsi="Courier"/>
        </w:rPr>
        <w:t xml:space="preserve">updater contains the final set of updates to the metadata file. </w:t>
      </w:r>
    </w:p>
    <w:p w14:paraId="058CAAB7" w14:textId="77777777" w:rsidR="00DA79FA" w:rsidRDefault="00DA79FA" w:rsidP="00DA79FA">
      <w:pPr>
        <w:pStyle w:val="PlainText"/>
        <w:rPr>
          <w:rFonts w:ascii="Courier" w:hAnsi="Courier"/>
        </w:rPr>
      </w:pPr>
      <w:r>
        <w:rPr>
          <w:rFonts w:ascii="Courier" w:hAnsi="Courier"/>
        </w:rPr>
        <w:t xml:space="preserve"> *          </w:t>
      </w:r>
      <w:r w:rsidRPr="00017D31">
        <w:rPr>
          <w:rFonts w:ascii="Courier" w:hAnsi="Courier"/>
        </w:rPr>
        <w:t xml:space="preserve">On receipt, the auxiliary process should apply the enclosed </w:t>
      </w:r>
    </w:p>
    <w:p w14:paraId="007DF1C5" w14:textId="77777777" w:rsidR="00DA79FA" w:rsidRDefault="00DA79FA" w:rsidP="00DA79FA">
      <w:pPr>
        <w:pStyle w:val="PlainText"/>
        <w:rPr>
          <w:rFonts w:ascii="Courier" w:hAnsi="Courier"/>
        </w:rPr>
      </w:pPr>
      <w:r>
        <w:rPr>
          <w:rFonts w:ascii="Courier" w:hAnsi="Courier"/>
        </w:rPr>
        <w:t xml:space="preserve"> *          </w:t>
      </w:r>
      <w:r w:rsidRPr="00017D31">
        <w:rPr>
          <w:rFonts w:ascii="Courier" w:hAnsi="Courier"/>
        </w:rPr>
        <w:t>changes to the metadata file, unlink it, and exit.</w:t>
      </w:r>
    </w:p>
    <w:p w14:paraId="7AB0CA62" w14:textId="77777777" w:rsidR="00DA79FA" w:rsidRDefault="00DA79FA" w:rsidP="00DA79FA">
      <w:pPr>
        <w:pStyle w:val="PlainText"/>
        <w:rPr>
          <w:rFonts w:ascii="Courier" w:hAnsi="Courier"/>
        </w:rPr>
      </w:pPr>
      <w:r>
        <w:rPr>
          <w:rFonts w:ascii="Courier" w:hAnsi="Courier"/>
        </w:rPr>
        <w:t xml:space="preserve"> *</w:t>
      </w:r>
    </w:p>
    <w:p w14:paraId="6B511E2A" w14:textId="77777777" w:rsidR="00DA79FA" w:rsidRDefault="00DA79FA" w:rsidP="00DA79FA">
      <w:pPr>
        <w:pStyle w:val="PlainText"/>
        <w:rPr>
          <w:rFonts w:ascii="Courier" w:hAnsi="Courier"/>
        </w:rPr>
      </w:pPr>
      <w:r>
        <w:rPr>
          <w:rFonts w:ascii="Courier" w:hAnsi="Courier"/>
        </w:rPr>
        <w:t xml:space="preserve"> * sequence_num: uint64_t containing the sequence number of this updater file.</w:t>
      </w:r>
    </w:p>
    <w:p w14:paraId="21FF33B6" w14:textId="77777777" w:rsidR="00DA79FA" w:rsidRDefault="00DA79FA" w:rsidP="00DA79FA">
      <w:pPr>
        <w:pStyle w:val="PlainText"/>
        <w:rPr>
          <w:rFonts w:ascii="Courier" w:hAnsi="Courier"/>
        </w:rPr>
      </w:pPr>
      <w:r>
        <w:rPr>
          <w:rFonts w:ascii="Courier" w:hAnsi="Courier"/>
        </w:rPr>
        <w:t xml:space="preserve"> *          The sequence number of the first updater file must be zero, and </w:t>
      </w:r>
    </w:p>
    <w:p w14:paraId="566F89BC" w14:textId="77777777" w:rsidR="00DA79FA" w:rsidRDefault="00DA79FA" w:rsidP="00DA79FA">
      <w:pPr>
        <w:pStyle w:val="PlainText"/>
        <w:rPr>
          <w:rFonts w:ascii="Courier" w:hAnsi="Courier"/>
        </w:rPr>
      </w:pPr>
      <w:r>
        <w:rPr>
          <w:rFonts w:ascii="Courier" w:hAnsi="Courier"/>
        </w:rPr>
        <w:t xml:space="preserve"> *          this sequence number must be increased by one for each new updater</w:t>
      </w:r>
    </w:p>
    <w:p w14:paraId="1003C91E" w14:textId="77777777" w:rsidR="00DA79FA" w:rsidRDefault="00DA79FA" w:rsidP="00DA79FA">
      <w:pPr>
        <w:pStyle w:val="PlainText"/>
        <w:rPr>
          <w:rFonts w:ascii="Courier" w:hAnsi="Courier"/>
        </w:rPr>
      </w:pPr>
      <w:r>
        <w:rPr>
          <w:rFonts w:ascii="Courier" w:hAnsi="Courier"/>
        </w:rPr>
        <w:t xml:space="preserve"> *          file.  Note that under some circumstances, the sequence number </w:t>
      </w:r>
    </w:p>
    <w:p w14:paraId="7C4732E0" w14:textId="77777777" w:rsidR="00DA79FA" w:rsidRDefault="00DA79FA" w:rsidP="00DA79FA">
      <w:pPr>
        <w:pStyle w:val="PlainText"/>
        <w:rPr>
          <w:rFonts w:ascii="Courier" w:hAnsi="Courier"/>
        </w:rPr>
      </w:pPr>
      <w:r>
        <w:rPr>
          <w:rFonts w:ascii="Courier" w:hAnsi="Courier"/>
        </w:rPr>
        <w:t xml:space="preserve"> *          will not match the tick_num.</w:t>
      </w:r>
    </w:p>
    <w:p w14:paraId="5277B74E" w14:textId="77777777" w:rsidR="00DA79FA" w:rsidRPr="00017D31" w:rsidRDefault="00DA79FA" w:rsidP="00DA79FA">
      <w:pPr>
        <w:pStyle w:val="PlainText"/>
      </w:pPr>
      <w:r>
        <w:t xml:space="preserve"> *</w:t>
      </w:r>
    </w:p>
    <w:p w14:paraId="55C015F5"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tick_num: Number of the tick for which this updater file is to be generated</w:t>
      </w:r>
    </w:p>
    <w:p w14:paraId="4517440D"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This value should match that of the index used to fill our this </w:t>
      </w:r>
    </w:p>
    <w:p w14:paraId="289A7DB7"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structure.  </w:t>
      </w:r>
    </w:p>
    <w:p w14:paraId="59BB34B3" w14:textId="04F1F6B0" w:rsidR="000C56AB" w:rsidRDefault="000C56AB" w:rsidP="000C56AB">
      <w:pPr>
        <w:pStyle w:val="PlainText"/>
        <w:rPr>
          <w:rFonts w:ascii="Courier" w:hAnsi="Courier"/>
        </w:rPr>
      </w:pPr>
      <w:r>
        <w:rPr>
          <w:rFonts w:ascii="Courier" w:hAnsi="Courier"/>
        </w:rPr>
        <w:t xml:space="preserve"> *</w:t>
      </w:r>
    </w:p>
    <w:p w14:paraId="7DE1AD7C" w14:textId="00CB95AF" w:rsidR="000C56AB" w:rsidRDefault="000C56AB" w:rsidP="000C56AB">
      <w:pPr>
        <w:pStyle w:val="PlainText"/>
        <w:rPr>
          <w:rFonts w:ascii="Courier" w:hAnsi="Courier"/>
        </w:rPr>
      </w:pPr>
      <w:r>
        <w:rPr>
          <w:rFonts w:ascii="Courier" w:hAnsi="Courier"/>
        </w:rPr>
        <w:t xml:space="preserve"> * header_image_ptr: void pointer to the buffer in which the </w:t>
      </w:r>
    </w:p>
    <w:p w14:paraId="55C974EB" w14:textId="77777777" w:rsidR="000C56AB" w:rsidRDefault="000C56AB" w:rsidP="000C56AB">
      <w:pPr>
        <w:pStyle w:val="PlainText"/>
        <w:rPr>
          <w:rFonts w:ascii="Courier" w:hAnsi="Courier"/>
        </w:rPr>
      </w:pPr>
      <w:r>
        <w:rPr>
          <w:rFonts w:ascii="Courier" w:hAnsi="Courier"/>
        </w:rPr>
        <w:t xml:space="preserve"> *          updater file header is constructed.  Recall that this image will </w:t>
      </w:r>
    </w:p>
    <w:p w14:paraId="2C97336A" w14:textId="0E654628" w:rsidR="000C56AB" w:rsidRDefault="000C56AB" w:rsidP="000C56AB">
      <w:pPr>
        <w:pStyle w:val="PlainText"/>
        <w:rPr>
          <w:rFonts w:ascii="Courier" w:hAnsi="Courier"/>
        </w:rPr>
      </w:pPr>
      <w:r>
        <w:rPr>
          <w:rFonts w:ascii="Courier" w:hAnsi="Courier"/>
        </w:rPr>
        <w:t xml:space="preserve"> *          contain its own checksum, so no need for an updater file header </w:t>
      </w:r>
    </w:p>
    <w:p w14:paraId="51916892" w14:textId="77777777" w:rsidR="000C56AB" w:rsidRDefault="000C56AB" w:rsidP="000C56AB">
      <w:pPr>
        <w:pStyle w:val="PlainText"/>
        <w:rPr>
          <w:rFonts w:ascii="Courier" w:hAnsi="Courier"/>
        </w:rPr>
      </w:pPr>
      <w:r>
        <w:rPr>
          <w:rFonts w:ascii="Courier" w:hAnsi="Courier"/>
        </w:rPr>
        <w:t xml:space="preserve"> *          image checksum field.  </w:t>
      </w:r>
    </w:p>
    <w:p w14:paraId="1D630C01" w14:textId="77777777" w:rsidR="000C56AB" w:rsidRDefault="000C56AB" w:rsidP="000C56AB">
      <w:pPr>
        <w:pStyle w:val="PlainText"/>
        <w:rPr>
          <w:rFonts w:ascii="Courier" w:hAnsi="Courier"/>
        </w:rPr>
      </w:pPr>
      <w:r>
        <w:rPr>
          <w:rFonts w:ascii="Courier" w:hAnsi="Courier"/>
        </w:rPr>
        <w:t xml:space="preserve"> *</w:t>
      </w:r>
    </w:p>
    <w:p w14:paraId="4DED860D" w14:textId="77777777" w:rsidR="000C56AB" w:rsidRDefault="000C56AB" w:rsidP="000C56AB">
      <w:pPr>
        <w:pStyle w:val="PlainText"/>
        <w:rPr>
          <w:rFonts w:ascii="Courier" w:hAnsi="Courier"/>
        </w:rPr>
      </w:pPr>
      <w:r>
        <w:rPr>
          <w:rFonts w:ascii="Courier" w:hAnsi="Courier"/>
        </w:rPr>
        <w:t xml:space="preserve"> *          Similarly, the updater file header will always start at offset </w:t>
      </w:r>
    </w:p>
    <w:p w14:paraId="70EAF187" w14:textId="7D6B0046" w:rsidR="000C56AB" w:rsidRDefault="000C56AB" w:rsidP="000C56AB">
      <w:pPr>
        <w:pStyle w:val="PlainText"/>
        <w:rPr>
          <w:rFonts w:ascii="Courier" w:hAnsi="Courier"/>
        </w:rPr>
      </w:pPr>
      <w:r>
        <w:rPr>
          <w:rFonts w:ascii="Courier" w:hAnsi="Courier"/>
        </w:rPr>
        <w:t xml:space="preserve"> *          zero, so no need for an offset field.</w:t>
      </w:r>
    </w:p>
    <w:p w14:paraId="0CF6758B" w14:textId="77777777" w:rsidR="000C56AB" w:rsidRDefault="000C56AB" w:rsidP="000C56AB">
      <w:pPr>
        <w:pStyle w:val="PlainText"/>
        <w:rPr>
          <w:rFonts w:ascii="Courier" w:hAnsi="Courier"/>
        </w:rPr>
      </w:pPr>
      <w:r>
        <w:rPr>
          <w:rFonts w:ascii="Courier" w:hAnsi="Courier"/>
        </w:rPr>
        <w:t xml:space="preserve"> *</w:t>
      </w:r>
    </w:p>
    <w:p w14:paraId="658644E5" w14:textId="6EC81F4A" w:rsidR="000C56AB" w:rsidRDefault="000C56AB" w:rsidP="000C56AB">
      <w:pPr>
        <w:pStyle w:val="PlainText"/>
        <w:rPr>
          <w:rFonts w:ascii="Courier" w:hAnsi="Courier"/>
        </w:rPr>
      </w:pPr>
      <w:r>
        <w:rPr>
          <w:rFonts w:ascii="Courier" w:hAnsi="Courier"/>
        </w:rPr>
        <w:t xml:space="preserve"> *          This field is NULL if the buffer is undefined.</w:t>
      </w:r>
    </w:p>
    <w:p w14:paraId="6B0DF0C9" w14:textId="77777777" w:rsidR="000C56AB" w:rsidRDefault="000C56AB" w:rsidP="000C56AB">
      <w:pPr>
        <w:pStyle w:val="PlainText"/>
        <w:rPr>
          <w:rFonts w:ascii="Courier" w:hAnsi="Courier"/>
        </w:rPr>
      </w:pPr>
      <w:r>
        <w:rPr>
          <w:rFonts w:ascii="Courier" w:hAnsi="Courier"/>
        </w:rPr>
        <w:t xml:space="preserve"> *</w:t>
      </w:r>
    </w:p>
    <w:p w14:paraId="10DB48EE" w14:textId="7900EE1F" w:rsidR="000C56AB" w:rsidRDefault="000C56AB" w:rsidP="000C56AB">
      <w:pPr>
        <w:pStyle w:val="PlainText"/>
        <w:rPr>
          <w:rFonts w:ascii="Courier" w:hAnsi="Courier"/>
        </w:rPr>
      </w:pPr>
      <w:r>
        <w:rPr>
          <w:rFonts w:ascii="Courier" w:hAnsi="Courier"/>
        </w:rPr>
        <w:t xml:space="preserve"> * header_image_len: size_t containing the length of the updater file</w:t>
      </w:r>
    </w:p>
    <w:p w14:paraId="47899A51" w14:textId="77777777" w:rsidR="000C56AB" w:rsidRPr="00017D31" w:rsidRDefault="000C56AB" w:rsidP="000C56AB">
      <w:pPr>
        <w:pStyle w:val="PlainText"/>
        <w:rPr>
          <w:rFonts w:ascii="Courier" w:hAnsi="Courier"/>
        </w:rPr>
      </w:pPr>
      <w:r>
        <w:rPr>
          <w:rFonts w:ascii="Courier" w:hAnsi="Courier"/>
        </w:rPr>
        <w:t xml:space="preserve"> *          header in bytes.</w:t>
      </w:r>
    </w:p>
    <w:p w14:paraId="49D5AAE6"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75C0AE23"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change_list_image_ptr: void pointer to a buffer containing the on disk image of</w:t>
      </w:r>
    </w:p>
    <w:p w14:paraId="0EFE56B6" w14:textId="381299FA"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the updater file change list, or NULL if that buffer does not exist.</w:t>
      </w:r>
    </w:p>
    <w:p w14:paraId="4E513C3D" w14:textId="77777777" w:rsidR="00DA79FA" w:rsidRDefault="00DA79FA" w:rsidP="00DA79FA">
      <w:pPr>
        <w:pStyle w:val="PlainText"/>
        <w:rPr>
          <w:rFonts w:ascii="Courier" w:hAnsi="Courier"/>
        </w:rPr>
      </w:pPr>
      <w:r>
        <w:rPr>
          <w:rFonts w:ascii="Courier" w:hAnsi="Courier"/>
        </w:rPr>
        <w:t xml:space="preserve"> *</w:t>
      </w:r>
    </w:p>
    <w:p w14:paraId="1D80CBE0" w14:textId="77777777" w:rsidR="00DA79FA" w:rsidRDefault="00DA79FA" w:rsidP="00DA79FA">
      <w:pPr>
        <w:pStyle w:val="PlainText"/>
        <w:rPr>
          <w:rFonts w:ascii="Courier" w:hAnsi="Courier"/>
        </w:rPr>
      </w:pPr>
      <w:r>
        <w:rPr>
          <w:rFonts w:ascii="Courier" w:hAnsi="Courier"/>
        </w:rPr>
        <w:t xml:space="preserve"> * change_list_offset: uint64_t containing the offset in bytes of the change </w:t>
      </w:r>
    </w:p>
    <w:p w14:paraId="711A1070" w14:textId="77777777" w:rsidR="00DA79FA" w:rsidRDefault="00DA79FA" w:rsidP="00DA79FA">
      <w:pPr>
        <w:pStyle w:val="PlainText"/>
        <w:rPr>
          <w:rFonts w:ascii="Courier" w:hAnsi="Courier"/>
        </w:rPr>
      </w:pPr>
      <w:r>
        <w:rPr>
          <w:rFonts w:ascii="Courier" w:hAnsi="Courier"/>
        </w:rPr>
        <w:t xml:space="preserve"> *          list in the updater file.  This will typically be the offset of  </w:t>
      </w:r>
    </w:p>
    <w:p w14:paraId="0FF57E25" w14:textId="77777777" w:rsidR="00DA79FA" w:rsidRDefault="00DA79FA" w:rsidP="00DA79FA">
      <w:pPr>
        <w:pStyle w:val="PlainText"/>
        <w:rPr>
          <w:rFonts w:ascii="Courier" w:hAnsi="Courier"/>
        </w:rPr>
      </w:pPr>
      <w:r>
        <w:rPr>
          <w:rFonts w:ascii="Courier" w:hAnsi="Courier"/>
        </w:rPr>
        <w:t xml:space="preserve"> *          the first byte in the updater file after the header.</w:t>
      </w:r>
    </w:p>
    <w:p w14:paraId="57F502D1" w14:textId="77777777" w:rsidR="00DA79FA" w:rsidRDefault="00DA79FA" w:rsidP="00DA79FA">
      <w:pPr>
        <w:pStyle w:val="PlainText"/>
        <w:rPr>
          <w:rFonts w:ascii="Courier" w:hAnsi="Courier"/>
        </w:rPr>
      </w:pPr>
      <w:r>
        <w:rPr>
          <w:rFonts w:ascii="Courier" w:hAnsi="Courier"/>
        </w:rPr>
        <w:t xml:space="preserve"> *</w:t>
      </w:r>
    </w:p>
    <w:p w14:paraId="6D7A00A9" w14:textId="77777777" w:rsidR="00DA79FA" w:rsidRDefault="00DA79FA" w:rsidP="00DA79FA">
      <w:pPr>
        <w:pStyle w:val="PlainText"/>
        <w:rPr>
          <w:rFonts w:ascii="Courier" w:hAnsi="Courier"/>
        </w:rPr>
      </w:pPr>
      <w:r>
        <w:rPr>
          <w:rFonts w:ascii="Courier" w:hAnsi="Courier"/>
        </w:rPr>
        <w:t xml:space="preserve"> * change_list_len: size_t containing the size in bytes of the on disk image</w:t>
      </w:r>
    </w:p>
    <w:p w14:paraId="7C785372" w14:textId="77777777" w:rsidR="00DA79FA" w:rsidRDefault="00DA79FA" w:rsidP="00DA79FA">
      <w:pPr>
        <w:pStyle w:val="PlainText"/>
        <w:rPr>
          <w:rFonts w:ascii="Courier" w:hAnsi="Courier"/>
        </w:rPr>
      </w:pPr>
      <w:r>
        <w:rPr>
          <w:rFonts w:ascii="Courier" w:hAnsi="Courier"/>
        </w:rPr>
        <w:t xml:space="preserve"> *          of the change list in the updater file.</w:t>
      </w:r>
    </w:p>
    <w:p w14:paraId="5D89F827" w14:textId="7EF009F7" w:rsidR="00DA79FA" w:rsidRDefault="000C56AB"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r w:rsidR="00DA79FA">
        <w:rPr>
          <w:rFonts w:ascii="Courier" w:hAnsi="Courier"/>
          <w:sz w:val="20"/>
          <w:szCs w:val="20"/>
        </w:rPr>
        <w:t>*</w:t>
      </w:r>
    </w:p>
    <w:p w14:paraId="1101CFDB"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0D8FB650"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Updater File Change List Related Fields:</w:t>
      </w:r>
    </w:p>
    <w:p w14:paraId="3CA9ED74" w14:textId="5879A831"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203ED5D1"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The updater file change list is a section of the updater file that details the </w:t>
      </w:r>
    </w:p>
    <w:p w14:paraId="232926B0"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locations and lengths of all metadata file entries that must be modified for </w:t>
      </w:r>
    </w:p>
    <w:p w14:paraId="1B8610CB"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this tick.  </w:t>
      </w:r>
    </w:p>
    <w:p w14:paraId="6A434326"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473AA086"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For the metadata file header and index, only offsets in the metadata file and </w:t>
      </w:r>
    </w:p>
    <w:p w14:paraId="6EBDF40C"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lastRenderedPageBreak/>
        <w:t xml:space="preserve"> * the updater file are required.  However, since the updaters files can be used </w:t>
      </w:r>
    </w:p>
    <w:p w14:paraId="5A7E1F3D"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to implement coarse metadata journaling, the change list also includes HDF5</w:t>
      </w:r>
    </w:p>
    <w:p w14:paraId="75D9E112" w14:textId="77777777" w:rsidR="008E2155"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file </w:t>
      </w:r>
      <w:r w:rsidR="008E2155">
        <w:rPr>
          <w:rFonts w:ascii="Courier" w:hAnsi="Courier"/>
          <w:sz w:val="20"/>
          <w:szCs w:val="20"/>
        </w:rPr>
        <w:t xml:space="preserve">page </w:t>
      </w:r>
      <w:r>
        <w:rPr>
          <w:rFonts w:ascii="Courier" w:hAnsi="Courier"/>
          <w:sz w:val="20"/>
          <w:szCs w:val="20"/>
        </w:rPr>
        <w:t xml:space="preserve">offsets for all modified metadata pages and multi-page metadata </w:t>
      </w:r>
    </w:p>
    <w:p w14:paraId="021FFDBC" w14:textId="04F0AF5D" w:rsidR="00DA79FA" w:rsidRDefault="008E2155"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00DA79FA">
        <w:rPr>
          <w:rFonts w:ascii="Courier" w:hAnsi="Courier"/>
          <w:sz w:val="20"/>
          <w:szCs w:val="20"/>
        </w:rPr>
        <w:t>entries.</w:t>
      </w:r>
    </w:p>
    <w:p w14:paraId="5D51E5EA" w14:textId="324FAC0A"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29EE2D75" w14:textId="3587D70C"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md_file_header_image_ptr: void pointer to a buffer containing the on disk image</w:t>
      </w:r>
    </w:p>
    <w:p w14:paraId="3152A71D"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of the metadata file header as updated for tick_num.</w:t>
      </w:r>
    </w:p>
    <w:p w14:paraId="2893C20B" w14:textId="2ED03CB4" w:rsidR="00AA6ACC" w:rsidRDefault="00AA6ACC"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4787F3C4" w14:textId="1F3AFF31" w:rsidR="00AA6ACC" w:rsidRDefault="00AA6ACC"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md_file_header_image_chksum: uint32_t containing the checksum of the metadata </w:t>
      </w:r>
    </w:p>
    <w:p w14:paraId="05B581A3" w14:textId="4200AFA9" w:rsidR="00AA6ACC" w:rsidRDefault="00AA6ACC"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file header image.  Note that this is not the same as the checksum </w:t>
      </w:r>
    </w:p>
    <w:p w14:paraId="355CBE63" w14:textId="2F5FBC1D" w:rsidR="00AA6ACC" w:rsidRDefault="00AA6ACC"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embedded in this image.</w:t>
      </w:r>
    </w:p>
    <w:p w14:paraId="4AE1D38F"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547DEE7D"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md_file_header_ud_file_page_offset: uint32_t containing the updater file </w:t>
      </w:r>
    </w:p>
    <w:p w14:paraId="7E330D92"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page offset of the metadata file header image.  Note that we do </w:t>
      </w:r>
    </w:p>
    <w:p w14:paraId="079C83EB"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not store the metadata file page offset of the metadata file header,</w:t>
      </w:r>
    </w:p>
    <w:p w14:paraId="1A7D74D0"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as it is always written to offset 0 in the metadata file.</w:t>
      </w:r>
    </w:p>
    <w:p w14:paraId="59F70A01"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7547BC46"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md_file_header_len: size_t containing the size of the metadata file header </w:t>
      </w:r>
    </w:p>
    <w:p w14:paraId="5C0EC98E"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image in bytes.</w:t>
      </w:r>
    </w:p>
    <w:p w14:paraId="3E573DCE"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
    <w:p w14:paraId="33EACCEC" w14:textId="1D49A19F"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md_file_index_image</w:t>
      </w:r>
      <w:r w:rsidR="00AA6ACC">
        <w:rPr>
          <w:rFonts w:ascii="Courier" w:hAnsi="Courier"/>
          <w:sz w:val="20"/>
          <w:szCs w:val="20"/>
        </w:rPr>
        <w:t>_ptr</w:t>
      </w:r>
      <w:r>
        <w:rPr>
          <w:rFonts w:ascii="Courier" w:hAnsi="Courier"/>
          <w:sz w:val="20"/>
          <w:szCs w:val="20"/>
        </w:rPr>
        <w:t>: void pointer to a buffer containing the on disk image</w:t>
      </w:r>
    </w:p>
    <w:p w14:paraId="51C43F58"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of the metadata file index as updated for tick_num.</w:t>
      </w:r>
    </w:p>
    <w:p w14:paraId="2CCA1E64" w14:textId="5614459C" w:rsidR="00AA6ACC" w:rsidRDefault="00AA6ACC"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313342E5" w14:textId="77777777" w:rsidR="00AA6ACC" w:rsidRDefault="00AA6ACC" w:rsidP="00AA6ACC">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md_file_index_image_chksum: uint32_t containing the checksum of the metadata </w:t>
      </w:r>
    </w:p>
    <w:p w14:paraId="169A1D51" w14:textId="4601EFDF" w:rsidR="00AA6ACC" w:rsidRDefault="00AA6ACC" w:rsidP="00AA6ACC">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file index image.  Note that this is not the same as the checksum </w:t>
      </w:r>
    </w:p>
    <w:p w14:paraId="60FC9CB2" w14:textId="535C1B39" w:rsidR="00AA6ACC" w:rsidRDefault="00AA6ACC"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embedded in this image.</w:t>
      </w:r>
    </w:p>
    <w:p w14:paraId="70BEE2FD"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661703D0" w14:textId="7492F95E"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md_file_index_</w:t>
      </w:r>
      <w:r w:rsidR="000C56AB">
        <w:rPr>
          <w:rFonts w:ascii="Courier" w:hAnsi="Courier"/>
          <w:sz w:val="20"/>
          <w:szCs w:val="20"/>
        </w:rPr>
        <w:t>md_file</w:t>
      </w:r>
      <w:r>
        <w:rPr>
          <w:rFonts w:ascii="Courier" w:hAnsi="Courier"/>
          <w:sz w:val="20"/>
          <w:szCs w:val="20"/>
        </w:rPr>
        <w:t>_offse</w:t>
      </w:r>
      <w:r w:rsidR="000C56AB">
        <w:rPr>
          <w:rFonts w:ascii="Courier" w:hAnsi="Courier"/>
          <w:sz w:val="20"/>
          <w:szCs w:val="20"/>
        </w:rPr>
        <w:t>t: uint64</w:t>
      </w:r>
      <w:r>
        <w:rPr>
          <w:rFonts w:ascii="Courier" w:hAnsi="Courier"/>
          <w:sz w:val="20"/>
          <w:szCs w:val="20"/>
        </w:rPr>
        <w:t>_t containing the offset of the</w:t>
      </w:r>
    </w:p>
    <w:p w14:paraId="45758BF3" w14:textId="77777777" w:rsidR="000C56AB"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metadata file index in the metadata file</w:t>
      </w:r>
      <w:r w:rsidR="000C56AB">
        <w:rPr>
          <w:rFonts w:ascii="Courier" w:hAnsi="Courier"/>
          <w:sz w:val="20"/>
          <w:szCs w:val="20"/>
        </w:rPr>
        <w:t xml:space="preserve"> in bytes.</w:t>
      </w:r>
    </w:p>
    <w:p w14:paraId="535C9788" w14:textId="77777777" w:rsidR="000C56AB" w:rsidRDefault="000C56AB"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30CC3355" w14:textId="77777777" w:rsidR="000C56AB" w:rsidRDefault="000C56AB" w:rsidP="000C56AB">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This value will either be the size of the metadata file header</w:t>
      </w:r>
    </w:p>
    <w:p w14:paraId="4E6CC407" w14:textId="77777777" w:rsidR="000C56AB" w:rsidRDefault="000C56AB" w:rsidP="000C56AB">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(if the </w:t>
      </w:r>
      <w:r w:rsidR="00DA79FA">
        <w:rPr>
          <w:rFonts w:ascii="Courier" w:hAnsi="Courier"/>
          <w:sz w:val="20"/>
          <w:szCs w:val="20"/>
        </w:rPr>
        <w:t>metadata file header and index are adjacent</w:t>
      </w:r>
      <w:r>
        <w:rPr>
          <w:rFonts w:ascii="Courier" w:hAnsi="Courier"/>
          <w:sz w:val="20"/>
          <w:szCs w:val="20"/>
        </w:rPr>
        <w:t>)</w:t>
      </w:r>
      <w:r w:rsidR="00DA79FA">
        <w:rPr>
          <w:rFonts w:ascii="Courier" w:hAnsi="Courier"/>
          <w:sz w:val="20"/>
          <w:szCs w:val="20"/>
        </w:rPr>
        <w:t>,</w:t>
      </w:r>
      <w:r>
        <w:rPr>
          <w:rFonts w:ascii="Courier" w:hAnsi="Courier"/>
          <w:sz w:val="20"/>
          <w:szCs w:val="20"/>
        </w:rPr>
        <w:t xml:space="preserve"> or a page </w:t>
      </w:r>
    </w:p>
    <w:p w14:paraId="1C34E9F7" w14:textId="77777777" w:rsidR="000C56AB" w:rsidRDefault="000C56AB" w:rsidP="000C56AB">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aligned value.</w:t>
      </w:r>
    </w:p>
    <w:p w14:paraId="556DDB98" w14:textId="0B7CD947" w:rsidR="00DA79FA" w:rsidRDefault="000C56AB"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r w:rsidR="00DA79FA">
        <w:rPr>
          <w:rFonts w:ascii="Courier" w:hAnsi="Courier"/>
          <w:sz w:val="20"/>
          <w:szCs w:val="20"/>
        </w:rPr>
        <w:t>*</w:t>
      </w:r>
    </w:p>
    <w:p w14:paraId="728E4170"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md_file_index_ud_file_page_offset: uint32_t containing the page offset of the </w:t>
      </w:r>
    </w:p>
    <w:p w14:paraId="5671631E"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metadata file index in the updater file.</w:t>
      </w:r>
    </w:p>
    <w:p w14:paraId="56F4526F"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760B52AC"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md_file_index_len: size_t containing the size of the metadata file index in </w:t>
      </w:r>
    </w:p>
    <w:p w14:paraId="2B6F9555"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bytes.</w:t>
      </w:r>
    </w:p>
    <w:p w14:paraId="72C0B9AA"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669F9C27"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num_change_list_entries: uint32_t containing the number of entries in the </w:t>
      </w:r>
    </w:p>
    <w:p w14:paraId="14366581" w14:textId="627FE2CC"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array of </w:t>
      </w:r>
      <w:r w:rsidRPr="0035308D">
        <w:rPr>
          <w:rFonts w:ascii="Courier" w:hAnsi="Courier"/>
          <w:sz w:val="20"/>
          <w:szCs w:val="20"/>
        </w:rPr>
        <w:t>H5F_</w:t>
      </w:r>
      <w:r>
        <w:rPr>
          <w:rFonts w:ascii="Courier" w:hAnsi="Courier"/>
          <w:sz w:val="20"/>
          <w:szCs w:val="20"/>
        </w:rPr>
        <w:t>vfd_swmr_updater_cl_ entry_t whose base address</w:t>
      </w:r>
    </w:p>
    <w:p w14:paraId="05E0B778"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is stored in the change_list field below.  This value is also the </w:t>
      </w:r>
    </w:p>
    <w:p w14:paraId="18EB3383"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number of metadata pages and multi-page metadata entries that have </w:t>
      </w:r>
    </w:p>
    <w:p w14:paraId="1223F5EB"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been modified in the past tick</w:t>
      </w:r>
    </w:p>
    <w:p w14:paraId="089DFD3C"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
    <w:p w14:paraId="30089780"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If this field is zero, there is no change list, and the change_list</w:t>
      </w:r>
    </w:p>
    <w:p w14:paraId="54A8E5E3"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field below is NULL.</w:t>
      </w:r>
    </w:p>
    <w:p w14:paraId="6E880DE1"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74895776"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change_list: base address of a dynamically allocated array of </w:t>
      </w:r>
    </w:p>
    <w:p w14:paraId="53ED4B44" w14:textId="4C9110A0"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35308D">
        <w:rPr>
          <w:rFonts w:ascii="Courier" w:hAnsi="Courier"/>
          <w:sz w:val="20"/>
          <w:szCs w:val="20"/>
        </w:rPr>
        <w:t>H5F_</w:t>
      </w:r>
      <w:r>
        <w:rPr>
          <w:rFonts w:ascii="Courier" w:hAnsi="Courier"/>
          <w:sz w:val="20"/>
          <w:szCs w:val="20"/>
        </w:rPr>
        <w:t xml:space="preserve">vfd_swmr_updater_cl_entry_t of length </w:t>
      </w:r>
    </w:p>
    <w:p w14:paraId="516D6437" w14:textId="690AACF8"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num_change_list_entries, or NULL if undefined.</w:t>
      </w:r>
    </w:p>
    <w:p w14:paraId="6CAA7D20"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cs="Times New Roman"/>
          <w:color w:val="00000A"/>
          <w:sz w:val="20"/>
          <w:szCs w:val="20"/>
        </w:rPr>
        <w:t xml:space="preserve"> </w:t>
      </w:r>
      <w:r>
        <w:rPr>
          <w:rFonts w:ascii="Courier" w:hAnsi="Courier"/>
          <w:sz w:val="20"/>
          <w:szCs w:val="20"/>
        </w:rPr>
        <w:t>*</w:t>
      </w:r>
    </w:p>
    <w:p w14:paraId="638F2B16" w14:textId="77777777" w:rsidR="00DA79FA" w:rsidRPr="00E65FCE" w:rsidRDefault="00DA79FA" w:rsidP="00DA79F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Pr>
          <w:rFonts w:ascii="Courier" w:hAnsi="Courier" w:cs="Times New Roman"/>
          <w:color w:val="00000A"/>
          <w:sz w:val="20"/>
          <w:szCs w:val="20"/>
        </w:rPr>
        <w:t>***</w:t>
      </w:r>
      <w:r w:rsidRPr="00E65FCE">
        <w:rPr>
          <w:rFonts w:ascii="Courier" w:hAnsi="Courier" w:cs="Times New Roman"/>
          <w:color w:val="00000A"/>
          <w:sz w:val="20"/>
          <w:szCs w:val="20"/>
        </w:rPr>
        <w:t>*******************************/</w:t>
      </w:r>
    </w:p>
    <w:p w14:paraId="0674CB94" w14:textId="77777777" w:rsidR="00DA79FA" w:rsidRPr="00E65FCE" w:rsidRDefault="00DA79FA" w:rsidP="00DA79FA">
      <w:pPr>
        <w:widowControl w:val="0"/>
        <w:autoSpaceDE w:val="0"/>
        <w:autoSpaceDN w:val="0"/>
        <w:adjustRightInd w:val="0"/>
        <w:spacing w:after="0"/>
        <w:jc w:val="left"/>
        <w:rPr>
          <w:rFonts w:ascii="Courier" w:hAnsi="Courier" w:cs="Times New Roman"/>
          <w:color w:val="00000A"/>
          <w:sz w:val="20"/>
          <w:szCs w:val="20"/>
        </w:rPr>
      </w:pPr>
    </w:p>
    <w:p w14:paraId="49B2A569" w14:textId="77777777" w:rsidR="00DA79FA" w:rsidRPr="000C56AB" w:rsidRDefault="00DA79FA" w:rsidP="00DA79FA">
      <w:pPr>
        <w:widowControl w:val="0"/>
        <w:autoSpaceDE w:val="0"/>
        <w:autoSpaceDN w:val="0"/>
        <w:adjustRightInd w:val="0"/>
        <w:spacing w:after="0"/>
        <w:jc w:val="left"/>
        <w:rPr>
          <w:rFonts w:ascii="Courier" w:hAnsi="Courier" w:cs="Times New Roman"/>
          <w:color w:val="00000A"/>
          <w:sz w:val="20"/>
          <w:szCs w:val="20"/>
        </w:rPr>
      </w:pPr>
      <w:r w:rsidRPr="000C56AB">
        <w:rPr>
          <w:rFonts w:ascii="Courier" w:hAnsi="Courier" w:cs="Times New Roman"/>
          <w:color w:val="00000A"/>
          <w:sz w:val="20"/>
          <w:szCs w:val="20"/>
        </w:rPr>
        <w:t xml:space="preserve">typedef struct </w:t>
      </w:r>
      <w:r w:rsidRPr="000C56AB">
        <w:rPr>
          <w:rFonts w:ascii="Courier" w:hAnsi="Courier"/>
          <w:sz w:val="20"/>
          <w:szCs w:val="20"/>
        </w:rPr>
        <w:t>H5F_vfd_swmr_updater_t</w:t>
      </w:r>
      <w:r w:rsidRPr="000C56AB">
        <w:rPr>
          <w:rFonts w:ascii="Courier" w:hAnsi="Courier" w:cs="Times New Roman"/>
          <w:color w:val="00000A"/>
          <w:sz w:val="20"/>
          <w:szCs w:val="20"/>
        </w:rPr>
        <w:t xml:space="preserve"> {</w:t>
      </w:r>
    </w:p>
    <w:p w14:paraId="65809345" w14:textId="77777777" w:rsidR="00DA79FA" w:rsidRPr="000C56AB" w:rsidRDefault="00DA79FA" w:rsidP="00DA79FA">
      <w:pPr>
        <w:widowControl w:val="0"/>
        <w:autoSpaceDE w:val="0"/>
        <w:autoSpaceDN w:val="0"/>
        <w:adjustRightInd w:val="0"/>
        <w:spacing w:after="0"/>
        <w:jc w:val="left"/>
        <w:rPr>
          <w:rFonts w:ascii="Courier" w:hAnsi="Courier" w:cs="Times New Roman"/>
          <w:color w:val="00000A"/>
          <w:sz w:val="20"/>
          <w:szCs w:val="20"/>
        </w:rPr>
      </w:pPr>
    </w:p>
    <w:p w14:paraId="109EAE03" w14:textId="77777777" w:rsidR="00DA79FA" w:rsidRPr="000C56AB" w:rsidRDefault="00DA79FA" w:rsidP="00DA79FA">
      <w:pPr>
        <w:widowControl w:val="0"/>
        <w:autoSpaceDE w:val="0"/>
        <w:autoSpaceDN w:val="0"/>
        <w:adjustRightInd w:val="0"/>
        <w:spacing w:after="0"/>
        <w:jc w:val="left"/>
        <w:rPr>
          <w:rFonts w:ascii="Courier" w:hAnsi="Courier" w:cs="Times New Roman"/>
          <w:color w:val="00000A"/>
          <w:sz w:val="20"/>
          <w:szCs w:val="20"/>
        </w:rPr>
      </w:pPr>
      <w:r w:rsidRPr="000C56AB">
        <w:rPr>
          <w:rFonts w:ascii="Courier" w:hAnsi="Courier" w:cs="Times New Roman"/>
          <w:color w:val="00000A"/>
          <w:sz w:val="20"/>
          <w:szCs w:val="20"/>
        </w:rPr>
        <w:t xml:space="preserve">    /* updater file header related fields */</w:t>
      </w:r>
    </w:p>
    <w:p w14:paraId="32866ACE" w14:textId="77777777" w:rsidR="00DA79FA" w:rsidRPr="000C56AB" w:rsidRDefault="00DA79FA" w:rsidP="00DA79FA">
      <w:pPr>
        <w:widowControl w:val="0"/>
        <w:autoSpaceDE w:val="0"/>
        <w:autoSpaceDN w:val="0"/>
        <w:adjustRightInd w:val="0"/>
        <w:spacing w:after="0"/>
        <w:jc w:val="left"/>
        <w:rPr>
          <w:rFonts w:ascii="Courier" w:hAnsi="Courier" w:cs="Times New Roman"/>
          <w:color w:val="00000A"/>
          <w:sz w:val="20"/>
          <w:szCs w:val="20"/>
        </w:rPr>
      </w:pPr>
    </w:p>
    <w:p w14:paraId="69BC1FC6" w14:textId="77777777" w:rsidR="00DA79FA" w:rsidRPr="000C56AB" w:rsidRDefault="00DA79FA" w:rsidP="00DA79FA">
      <w:pPr>
        <w:widowControl w:val="0"/>
        <w:autoSpaceDE w:val="0"/>
        <w:autoSpaceDN w:val="0"/>
        <w:adjustRightInd w:val="0"/>
        <w:spacing w:after="0"/>
        <w:jc w:val="left"/>
        <w:rPr>
          <w:rFonts w:ascii="Courier" w:hAnsi="Courier" w:cs="Times New Roman"/>
          <w:color w:val="00000A"/>
          <w:sz w:val="20"/>
          <w:szCs w:val="20"/>
        </w:rPr>
      </w:pPr>
      <w:r w:rsidRPr="000C56AB">
        <w:rPr>
          <w:rFonts w:ascii="Courier" w:hAnsi="Courier" w:cs="Times New Roman"/>
          <w:color w:val="00000A"/>
          <w:sz w:val="20"/>
          <w:szCs w:val="20"/>
        </w:rPr>
        <w:lastRenderedPageBreak/>
        <w:t xml:space="preserve">    uint16_t version;</w:t>
      </w:r>
    </w:p>
    <w:p w14:paraId="711BDEF2" w14:textId="77777777" w:rsidR="00DA79FA" w:rsidRPr="000C56AB" w:rsidRDefault="00DA79FA" w:rsidP="00DA79FA">
      <w:pPr>
        <w:widowControl w:val="0"/>
        <w:autoSpaceDE w:val="0"/>
        <w:autoSpaceDN w:val="0"/>
        <w:adjustRightInd w:val="0"/>
        <w:spacing w:after="0"/>
        <w:jc w:val="left"/>
        <w:rPr>
          <w:rFonts w:ascii="Courier" w:hAnsi="Courier" w:cs="Times New Roman"/>
          <w:color w:val="00000A"/>
          <w:sz w:val="20"/>
          <w:szCs w:val="20"/>
        </w:rPr>
      </w:pPr>
    </w:p>
    <w:p w14:paraId="5544D8F5" w14:textId="77777777" w:rsidR="00DA79FA" w:rsidRPr="000C56AB" w:rsidRDefault="00DA79FA" w:rsidP="00DA79FA">
      <w:pPr>
        <w:widowControl w:val="0"/>
        <w:autoSpaceDE w:val="0"/>
        <w:autoSpaceDN w:val="0"/>
        <w:adjustRightInd w:val="0"/>
        <w:spacing w:after="0"/>
        <w:jc w:val="left"/>
        <w:rPr>
          <w:rFonts w:ascii="Courier" w:hAnsi="Courier" w:cs="Times New Roman"/>
          <w:color w:val="00000A"/>
          <w:sz w:val="20"/>
          <w:szCs w:val="20"/>
        </w:rPr>
      </w:pPr>
      <w:r w:rsidRPr="000C56AB">
        <w:rPr>
          <w:rFonts w:ascii="Courier" w:hAnsi="Courier" w:cs="Times New Roman"/>
          <w:color w:val="00000A"/>
          <w:sz w:val="20"/>
          <w:szCs w:val="20"/>
        </w:rPr>
        <w:t xml:space="preserve">    uint16_t flags;</w:t>
      </w:r>
    </w:p>
    <w:p w14:paraId="4D441056" w14:textId="77777777" w:rsidR="00DA79FA" w:rsidRPr="000C56AB" w:rsidRDefault="00DA79FA" w:rsidP="00DA79FA">
      <w:pPr>
        <w:widowControl w:val="0"/>
        <w:autoSpaceDE w:val="0"/>
        <w:autoSpaceDN w:val="0"/>
        <w:adjustRightInd w:val="0"/>
        <w:spacing w:after="0"/>
        <w:jc w:val="left"/>
        <w:rPr>
          <w:rFonts w:ascii="Courier" w:hAnsi="Courier" w:cs="Times New Roman"/>
          <w:color w:val="00000A"/>
          <w:sz w:val="20"/>
          <w:szCs w:val="20"/>
        </w:rPr>
      </w:pPr>
    </w:p>
    <w:p w14:paraId="47338B35" w14:textId="77777777" w:rsidR="00DA79FA" w:rsidRPr="000C56AB" w:rsidRDefault="00DA79FA" w:rsidP="00DA79FA">
      <w:pPr>
        <w:widowControl w:val="0"/>
        <w:autoSpaceDE w:val="0"/>
        <w:autoSpaceDN w:val="0"/>
        <w:adjustRightInd w:val="0"/>
        <w:spacing w:after="0"/>
        <w:jc w:val="left"/>
        <w:rPr>
          <w:rFonts w:ascii="Courier" w:hAnsi="Courier" w:cs="Times New Roman"/>
          <w:color w:val="00000A"/>
          <w:sz w:val="20"/>
          <w:szCs w:val="20"/>
        </w:rPr>
      </w:pPr>
      <w:r w:rsidRPr="000C56AB">
        <w:rPr>
          <w:rFonts w:ascii="Courier" w:hAnsi="Courier" w:cs="Times New Roman"/>
          <w:color w:val="00000A"/>
          <w:sz w:val="20"/>
          <w:szCs w:val="20"/>
        </w:rPr>
        <w:t xml:space="preserve">    uint32_t page_size;</w:t>
      </w:r>
    </w:p>
    <w:p w14:paraId="1F705389" w14:textId="77777777" w:rsidR="00DA79FA" w:rsidRPr="000C56AB" w:rsidRDefault="00DA79FA" w:rsidP="00DA79FA">
      <w:pPr>
        <w:widowControl w:val="0"/>
        <w:autoSpaceDE w:val="0"/>
        <w:autoSpaceDN w:val="0"/>
        <w:adjustRightInd w:val="0"/>
        <w:spacing w:after="0"/>
        <w:jc w:val="left"/>
        <w:rPr>
          <w:rFonts w:ascii="Courier" w:hAnsi="Courier" w:cs="Times New Roman"/>
          <w:color w:val="00000A"/>
          <w:sz w:val="20"/>
          <w:szCs w:val="20"/>
        </w:rPr>
      </w:pPr>
    </w:p>
    <w:p w14:paraId="33417C19" w14:textId="77777777" w:rsidR="00DA79FA" w:rsidRPr="000C56AB" w:rsidRDefault="00DA79FA" w:rsidP="00DA79FA">
      <w:pPr>
        <w:widowControl w:val="0"/>
        <w:autoSpaceDE w:val="0"/>
        <w:autoSpaceDN w:val="0"/>
        <w:adjustRightInd w:val="0"/>
        <w:spacing w:after="0"/>
        <w:jc w:val="left"/>
        <w:rPr>
          <w:rFonts w:ascii="Courier" w:hAnsi="Courier" w:cs="Times New Roman"/>
          <w:color w:val="00000A"/>
          <w:sz w:val="20"/>
          <w:szCs w:val="20"/>
        </w:rPr>
      </w:pPr>
      <w:r w:rsidRPr="000C56AB">
        <w:rPr>
          <w:rFonts w:ascii="Courier" w:hAnsi="Courier" w:cs="Times New Roman"/>
          <w:color w:val="00000A"/>
          <w:sz w:val="20"/>
          <w:szCs w:val="20"/>
        </w:rPr>
        <w:t xml:space="preserve">    uint64_t sequence_number;</w:t>
      </w:r>
    </w:p>
    <w:p w14:paraId="72428FF0" w14:textId="77777777" w:rsidR="00DA79FA" w:rsidRPr="000C56AB" w:rsidRDefault="00DA79FA" w:rsidP="00DA79FA">
      <w:pPr>
        <w:widowControl w:val="0"/>
        <w:autoSpaceDE w:val="0"/>
        <w:autoSpaceDN w:val="0"/>
        <w:adjustRightInd w:val="0"/>
        <w:spacing w:after="0"/>
        <w:jc w:val="left"/>
        <w:rPr>
          <w:rFonts w:ascii="Courier" w:hAnsi="Courier" w:cs="Times New Roman"/>
          <w:color w:val="00000A"/>
          <w:sz w:val="20"/>
          <w:szCs w:val="20"/>
        </w:rPr>
      </w:pPr>
    </w:p>
    <w:p w14:paraId="7E98E79D" w14:textId="77777777" w:rsidR="00DA79FA" w:rsidRPr="000C56AB" w:rsidRDefault="00DA79FA" w:rsidP="00DA79FA">
      <w:pPr>
        <w:widowControl w:val="0"/>
        <w:autoSpaceDE w:val="0"/>
        <w:autoSpaceDN w:val="0"/>
        <w:adjustRightInd w:val="0"/>
        <w:spacing w:after="0"/>
        <w:jc w:val="left"/>
        <w:rPr>
          <w:rFonts w:ascii="Courier" w:hAnsi="Courier"/>
          <w:sz w:val="20"/>
          <w:szCs w:val="20"/>
        </w:rPr>
      </w:pPr>
      <w:r w:rsidRPr="000C56AB">
        <w:rPr>
          <w:rFonts w:ascii="Courier" w:hAnsi="Courier"/>
          <w:sz w:val="20"/>
          <w:szCs w:val="20"/>
        </w:rPr>
        <w:t xml:space="preserve">    uint64_t tick_num;</w:t>
      </w:r>
    </w:p>
    <w:p w14:paraId="3CABD5A1" w14:textId="77777777" w:rsidR="000C56AB" w:rsidRPr="000C56AB" w:rsidRDefault="000C56AB" w:rsidP="000C56AB">
      <w:pPr>
        <w:widowControl w:val="0"/>
        <w:autoSpaceDE w:val="0"/>
        <w:autoSpaceDN w:val="0"/>
        <w:adjustRightInd w:val="0"/>
        <w:spacing w:after="0"/>
        <w:jc w:val="left"/>
        <w:rPr>
          <w:rFonts w:ascii="Courier" w:hAnsi="Courier"/>
          <w:sz w:val="20"/>
          <w:szCs w:val="20"/>
        </w:rPr>
      </w:pPr>
    </w:p>
    <w:p w14:paraId="272F4E37" w14:textId="0A501697" w:rsidR="000C56AB" w:rsidRPr="000C56AB" w:rsidRDefault="000C56AB" w:rsidP="000C56AB">
      <w:pPr>
        <w:pStyle w:val="PlainText"/>
        <w:rPr>
          <w:rFonts w:ascii="Courier" w:hAnsi="Courier"/>
          <w:sz w:val="20"/>
          <w:szCs w:val="20"/>
        </w:rPr>
      </w:pPr>
      <w:r w:rsidRPr="000C56AB">
        <w:rPr>
          <w:rFonts w:ascii="Courier" w:hAnsi="Courier"/>
          <w:sz w:val="20"/>
          <w:szCs w:val="20"/>
        </w:rPr>
        <w:t xml:space="preserve">    void * header_image_ptr;</w:t>
      </w:r>
    </w:p>
    <w:p w14:paraId="5CD86DD1" w14:textId="77777777" w:rsidR="000C56AB" w:rsidRPr="000C56AB" w:rsidRDefault="000C56AB" w:rsidP="000C56AB">
      <w:pPr>
        <w:pStyle w:val="PlainText"/>
        <w:rPr>
          <w:rFonts w:ascii="Courier" w:hAnsi="Courier"/>
          <w:sz w:val="20"/>
          <w:szCs w:val="20"/>
        </w:rPr>
      </w:pPr>
    </w:p>
    <w:p w14:paraId="75F9E2F5" w14:textId="445DE879" w:rsidR="000C56AB" w:rsidRPr="000C56AB" w:rsidRDefault="000C56AB" w:rsidP="000C56AB">
      <w:pPr>
        <w:pStyle w:val="PlainText"/>
        <w:rPr>
          <w:rFonts w:ascii="Courier" w:hAnsi="Courier"/>
          <w:sz w:val="20"/>
          <w:szCs w:val="20"/>
        </w:rPr>
      </w:pPr>
      <w:r w:rsidRPr="000C56AB">
        <w:rPr>
          <w:rFonts w:ascii="Courier" w:hAnsi="Courier"/>
          <w:sz w:val="20"/>
          <w:szCs w:val="20"/>
        </w:rPr>
        <w:t xml:space="preserve">    size_t header_image_len;</w:t>
      </w:r>
    </w:p>
    <w:p w14:paraId="4AFA74EF" w14:textId="77777777" w:rsidR="00DA79FA" w:rsidRPr="000C56AB" w:rsidRDefault="00DA79FA" w:rsidP="00DA79FA">
      <w:pPr>
        <w:widowControl w:val="0"/>
        <w:autoSpaceDE w:val="0"/>
        <w:autoSpaceDN w:val="0"/>
        <w:adjustRightInd w:val="0"/>
        <w:spacing w:after="0"/>
        <w:jc w:val="left"/>
        <w:rPr>
          <w:rFonts w:ascii="Courier" w:hAnsi="Courier"/>
          <w:sz w:val="20"/>
          <w:szCs w:val="20"/>
        </w:rPr>
      </w:pPr>
    </w:p>
    <w:p w14:paraId="0564DB41" w14:textId="3019F44F" w:rsidR="00DA79FA" w:rsidRPr="000C56AB" w:rsidRDefault="00DA79FA" w:rsidP="00DA79FA">
      <w:pPr>
        <w:widowControl w:val="0"/>
        <w:autoSpaceDE w:val="0"/>
        <w:autoSpaceDN w:val="0"/>
        <w:adjustRightInd w:val="0"/>
        <w:spacing w:after="0"/>
        <w:jc w:val="left"/>
        <w:rPr>
          <w:rFonts w:ascii="Courier" w:hAnsi="Courier"/>
          <w:sz w:val="20"/>
          <w:szCs w:val="20"/>
        </w:rPr>
      </w:pPr>
      <w:r w:rsidRPr="000C56AB">
        <w:rPr>
          <w:rFonts w:ascii="Courier" w:hAnsi="Courier"/>
          <w:sz w:val="20"/>
          <w:szCs w:val="20"/>
        </w:rPr>
        <w:t xml:space="preserve">    void * change_list_image_ptr;</w:t>
      </w:r>
    </w:p>
    <w:p w14:paraId="093C0BB5" w14:textId="77777777" w:rsidR="00DA79FA" w:rsidRPr="000C56AB" w:rsidRDefault="00DA79FA" w:rsidP="00DA79FA">
      <w:pPr>
        <w:widowControl w:val="0"/>
        <w:autoSpaceDE w:val="0"/>
        <w:autoSpaceDN w:val="0"/>
        <w:adjustRightInd w:val="0"/>
        <w:spacing w:after="0"/>
        <w:jc w:val="left"/>
        <w:rPr>
          <w:rFonts w:ascii="Courier" w:hAnsi="Courier"/>
          <w:sz w:val="20"/>
          <w:szCs w:val="20"/>
        </w:rPr>
      </w:pPr>
    </w:p>
    <w:p w14:paraId="5F99CFFB" w14:textId="77777777" w:rsidR="00DA79FA" w:rsidRPr="000C56AB" w:rsidRDefault="00DA79FA" w:rsidP="00DA79FA">
      <w:pPr>
        <w:widowControl w:val="0"/>
        <w:autoSpaceDE w:val="0"/>
        <w:autoSpaceDN w:val="0"/>
        <w:adjustRightInd w:val="0"/>
        <w:spacing w:after="0"/>
        <w:jc w:val="left"/>
        <w:rPr>
          <w:rFonts w:ascii="Courier" w:hAnsi="Courier"/>
          <w:sz w:val="20"/>
          <w:szCs w:val="20"/>
        </w:rPr>
      </w:pPr>
      <w:r w:rsidRPr="000C56AB">
        <w:rPr>
          <w:rFonts w:ascii="Courier" w:hAnsi="Courier"/>
          <w:sz w:val="20"/>
          <w:szCs w:val="20"/>
        </w:rPr>
        <w:t xml:space="preserve">    uint64_t change_list_offset;</w:t>
      </w:r>
    </w:p>
    <w:p w14:paraId="2ACCB6FD" w14:textId="77777777" w:rsidR="00DA79FA" w:rsidRPr="000C56AB" w:rsidRDefault="00DA79FA" w:rsidP="00DA79FA">
      <w:pPr>
        <w:widowControl w:val="0"/>
        <w:autoSpaceDE w:val="0"/>
        <w:autoSpaceDN w:val="0"/>
        <w:adjustRightInd w:val="0"/>
        <w:spacing w:after="0"/>
        <w:jc w:val="left"/>
        <w:rPr>
          <w:rFonts w:ascii="Courier" w:hAnsi="Courier"/>
          <w:sz w:val="20"/>
          <w:szCs w:val="20"/>
        </w:rPr>
      </w:pPr>
    </w:p>
    <w:p w14:paraId="0A94C37B" w14:textId="77777777" w:rsidR="00DA79FA" w:rsidRPr="000C56AB" w:rsidRDefault="00DA79FA" w:rsidP="00DA79FA">
      <w:pPr>
        <w:widowControl w:val="0"/>
        <w:autoSpaceDE w:val="0"/>
        <w:autoSpaceDN w:val="0"/>
        <w:adjustRightInd w:val="0"/>
        <w:spacing w:after="0"/>
        <w:jc w:val="left"/>
        <w:rPr>
          <w:rFonts w:ascii="Courier" w:hAnsi="Courier"/>
          <w:sz w:val="20"/>
          <w:szCs w:val="20"/>
        </w:rPr>
      </w:pPr>
      <w:r w:rsidRPr="000C56AB">
        <w:rPr>
          <w:rFonts w:ascii="Courier" w:hAnsi="Courier"/>
          <w:sz w:val="20"/>
          <w:szCs w:val="20"/>
        </w:rPr>
        <w:t xml:space="preserve">    size_t change_list_len;</w:t>
      </w:r>
    </w:p>
    <w:p w14:paraId="6E185D8D" w14:textId="77777777" w:rsidR="00DA79FA" w:rsidRPr="000C56AB" w:rsidRDefault="00DA79FA" w:rsidP="00DA79FA">
      <w:pPr>
        <w:pStyle w:val="PlainText"/>
        <w:rPr>
          <w:rFonts w:ascii="Courier" w:hAnsi="Courier"/>
          <w:sz w:val="20"/>
          <w:szCs w:val="20"/>
        </w:rPr>
      </w:pPr>
    </w:p>
    <w:p w14:paraId="37C9D599" w14:textId="77777777" w:rsidR="00DA79FA" w:rsidRPr="000C56AB" w:rsidRDefault="00DA79FA" w:rsidP="00DA79FA">
      <w:pPr>
        <w:pStyle w:val="PlainText"/>
        <w:rPr>
          <w:rFonts w:ascii="Courier" w:hAnsi="Courier"/>
          <w:sz w:val="20"/>
          <w:szCs w:val="20"/>
        </w:rPr>
      </w:pPr>
    </w:p>
    <w:p w14:paraId="55140D4C" w14:textId="77777777" w:rsidR="00DA79FA" w:rsidRPr="000C56AB" w:rsidRDefault="00DA79FA" w:rsidP="00DA79FA">
      <w:pPr>
        <w:pStyle w:val="PlainText"/>
        <w:rPr>
          <w:rFonts w:ascii="Courier" w:hAnsi="Courier"/>
          <w:sz w:val="20"/>
          <w:szCs w:val="20"/>
        </w:rPr>
      </w:pPr>
      <w:r w:rsidRPr="000C56AB">
        <w:rPr>
          <w:rFonts w:ascii="Courier" w:hAnsi="Courier"/>
          <w:sz w:val="20"/>
          <w:szCs w:val="20"/>
        </w:rPr>
        <w:t xml:space="preserve">    /* Updater file change list related fields. */</w:t>
      </w:r>
    </w:p>
    <w:p w14:paraId="7D4EF7B8" w14:textId="77777777" w:rsidR="00DA79FA" w:rsidRPr="000C56AB" w:rsidRDefault="00DA79FA" w:rsidP="00DA79FA">
      <w:pPr>
        <w:widowControl w:val="0"/>
        <w:autoSpaceDE w:val="0"/>
        <w:autoSpaceDN w:val="0"/>
        <w:adjustRightInd w:val="0"/>
        <w:spacing w:after="0"/>
        <w:jc w:val="left"/>
        <w:rPr>
          <w:rFonts w:ascii="Courier" w:hAnsi="Courier"/>
          <w:sz w:val="20"/>
          <w:szCs w:val="20"/>
        </w:rPr>
      </w:pPr>
    </w:p>
    <w:p w14:paraId="59824940" w14:textId="124BB705" w:rsidR="00DA79FA" w:rsidRDefault="00DA79FA" w:rsidP="00DA79FA">
      <w:pPr>
        <w:widowControl w:val="0"/>
        <w:autoSpaceDE w:val="0"/>
        <w:autoSpaceDN w:val="0"/>
        <w:adjustRightInd w:val="0"/>
        <w:spacing w:after="0"/>
        <w:jc w:val="left"/>
        <w:rPr>
          <w:rFonts w:ascii="Courier" w:hAnsi="Courier"/>
          <w:sz w:val="20"/>
          <w:szCs w:val="20"/>
        </w:rPr>
      </w:pPr>
      <w:r w:rsidRPr="000C56AB">
        <w:rPr>
          <w:rFonts w:ascii="Courier" w:hAnsi="Courier"/>
          <w:sz w:val="20"/>
          <w:szCs w:val="20"/>
        </w:rPr>
        <w:t xml:space="preserve">    void * md_file_header_image_ptr;</w:t>
      </w:r>
    </w:p>
    <w:p w14:paraId="53A6DEA3" w14:textId="77777777" w:rsidR="00AA6ACC" w:rsidRDefault="00AA6ACC" w:rsidP="00DA79FA">
      <w:pPr>
        <w:widowControl w:val="0"/>
        <w:autoSpaceDE w:val="0"/>
        <w:autoSpaceDN w:val="0"/>
        <w:adjustRightInd w:val="0"/>
        <w:spacing w:after="0"/>
        <w:jc w:val="left"/>
        <w:rPr>
          <w:rFonts w:ascii="Courier" w:hAnsi="Courier"/>
          <w:sz w:val="20"/>
          <w:szCs w:val="20"/>
        </w:rPr>
      </w:pPr>
    </w:p>
    <w:p w14:paraId="43B805EE" w14:textId="05C858D3" w:rsidR="00AA6ACC" w:rsidRPr="000C56AB" w:rsidRDefault="00AA6ACC"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uint32_t md_file_header_image_chksum;</w:t>
      </w:r>
    </w:p>
    <w:p w14:paraId="7640FC61" w14:textId="77777777" w:rsidR="00DA79FA" w:rsidRPr="000C56AB" w:rsidRDefault="00DA79FA" w:rsidP="00DA79FA">
      <w:pPr>
        <w:widowControl w:val="0"/>
        <w:autoSpaceDE w:val="0"/>
        <w:autoSpaceDN w:val="0"/>
        <w:adjustRightInd w:val="0"/>
        <w:spacing w:after="0"/>
        <w:jc w:val="left"/>
        <w:rPr>
          <w:rFonts w:ascii="Courier" w:hAnsi="Courier"/>
          <w:sz w:val="20"/>
          <w:szCs w:val="20"/>
        </w:rPr>
      </w:pPr>
    </w:p>
    <w:p w14:paraId="361F172A" w14:textId="77777777" w:rsidR="00DA79FA" w:rsidRPr="000C56AB" w:rsidRDefault="00DA79FA" w:rsidP="00DA79FA">
      <w:pPr>
        <w:widowControl w:val="0"/>
        <w:autoSpaceDE w:val="0"/>
        <w:autoSpaceDN w:val="0"/>
        <w:adjustRightInd w:val="0"/>
        <w:spacing w:after="0"/>
        <w:jc w:val="left"/>
        <w:rPr>
          <w:rFonts w:ascii="Courier" w:hAnsi="Courier"/>
          <w:sz w:val="20"/>
          <w:szCs w:val="20"/>
        </w:rPr>
      </w:pPr>
      <w:r w:rsidRPr="000C56AB">
        <w:rPr>
          <w:rFonts w:ascii="Courier" w:hAnsi="Courier"/>
          <w:sz w:val="20"/>
          <w:szCs w:val="20"/>
        </w:rPr>
        <w:t xml:space="preserve">    uint32_t md_file_header_ud_file_page_offset;</w:t>
      </w:r>
    </w:p>
    <w:p w14:paraId="61C87EE5" w14:textId="77777777" w:rsidR="00DA79FA" w:rsidRPr="000C56AB" w:rsidRDefault="00DA79FA" w:rsidP="00DA79FA">
      <w:pPr>
        <w:widowControl w:val="0"/>
        <w:autoSpaceDE w:val="0"/>
        <w:autoSpaceDN w:val="0"/>
        <w:adjustRightInd w:val="0"/>
        <w:spacing w:after="0"/>
        <w:jc w:val="left"/>
        <w:rPr>
          <w:rFonts w:ascii="Courier" w:hAnsi="Courier"/>
          <w:sz w:val="20"/>
          <w:szCs w:val="20"/>
        </w:rPr>
      </w:pPr>
    </w:p>
    <w:p w14:paraId="63B912D2" w14:textId="77777777" w:rsidR="00DA79FA" w:rsidRPr="000C56AB" w:rsidRDefault="00DA79FA" w:rsidP="00DA79FA">
      <w:pPr>
        <w:widowControl w:val="0"/>
        <w:autoSpaceDE w:val="0"/>
        <w:autoSpaceDN w:val="0"/>
        <w:adjustRightInd w:val="0"/>
        <w:spacing w:after="0"/>
        <w:jc w:val="left"/>
        <w:rPr>
          <w:rFonts w:ascii="Courier" w:hAnsi="Courier"/>
          <w:sz w:val="20"/>
          <w:szCs w:val="20"/>
        </w:rPr>
      </w:pPr>
      <w:r w:rsidRPr="000C56AB">
        <w:rPr>
          <w:rFonts w:ascii="Courier" w:hAnsi="Courier"/>
          <w:sz w:val="20"/>
          <w:szCs w:val="20"/>
        </w:rPr>
        <w:t xml:space="preserve">    size_t md_file_header_len;</w:t>
      </w:r>
    </w:p>
    <w:p w14:paraId="4E13F740" w14:textId="77777777" w:rsidR="00DA79FA" w:rsidRPr="000C56AB" w:rsidRDefault="00DA79FA" w:rsidP="00DA79FA">
      <w:pPr>
        <w:widowControl w:val="0"/>
        <w:autoSpaceDE w:val="0"/>
        <w:autoSpaceDN w:val="0"/>
        <w:adjustRightInd w:val="0"/>
        <w:spacing w:after="0"/>
        <w:jc w:val="left"/>
        <w:rPr>
          <w:rFonts w:ascii="Courier" w:hAnsi="Courier"/>
          <w:sz w:val="20"/>
          <w:szCs w:val="20"/>
        </w:rPr>
      </w:pPr>
    </w:p>
    <w:p w14:paraId="6F0140D7" w14:textId="7DB902AB" w:rsidR="00DA79FA" w:rsidRDefault="00DA79FA" w:rsidP="00DA79FA">
      <w:pPr>
        <w:widowControl w:val="0"/>
        <w:autoSpaceDE w:val="0"/>
        <w:autoSpaceDN w:val="0"/>
        <w:adjustRightInd w:val="0"/>
        <w:spacing w:after="0"/>
        <w:jc w:val="left"/>
        <w:rPr>
          <w:rFonts w:ascii="Courier" w:hAnsi="Courier"/>
          <w:sz w:val="20"/>
          <w:szCs w:val="20"/>
        </w:rPr>
      </w:pPr>
      <w:r w:rsidRPr="000C56AB">
        <w:rPr>
          <w:rFonts w:ascii="Courier" w:hAnsi="Courier"/>
          <w:sz w:val="20"/>
          <w:szCs w:val="20"/>
        </w:rPr>
        <w:t xml:space="preserve">    void * md_file_index_image_ptr;</w:t>
      </w:r>
    </w:p>
    <w:p w14:paraId="72045690" w14:textId="77777777" w:rsidR="00AA6ACC" w:rsidRDefault="00AA6ACC" w:rsidP="00DA79FA">
      <w:pPr>
        <w:widowControl w:val="0"/>
        <w:autoSpaceDE w:val="0"/>
        <w:autoSpaceDN w:val="0"/>
        <w:adjustRightInd w:val="0"/>
        <w:spacing w:after="0"/>
        <w:jc w:val="left"/>
        <w:rPr>
          <w:rFonts w:ascii="Courier" w:hAnsi="Courier"/>
          <w:sz w:val="20"/>
          <w:szCs w:val="20"/>
        </w:rPr>
      </w:pPr>
    </w:p>
    <w:p w14:paraId="2B79D032" w14:textId="7B34C7A1" w:rsidR="00AA6ACC" w:rsidRPr="000C56AB" w:rsidRDefault="00AA6ACC"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uint32_t md_file_index_image_chksum;</w:t>
      </w:r>
    </w:p>
    <w:p w14:paraId="1E217C35" w14:textId="77777777" w:rsidR="00DA79FA" w:rsidRPr="000C56AB" w:rsidRDefault="00DA79FA" w:rsidP="00DA79FA">
      <w:pPr>
        <w:widowControl w:val="0"/>
        <w:autoSpaceDE w:val="0"/>
        <w:autoSpaceDN w:val="0"/>
        <w:adjustRightInd w:val="0"/>
        <w:spacing w:after="0"/>
        <w:jc w:val="left"/>
        <w:rPr>
          <w:rFonts w:ascii="Courier" w:hAnsi="Courier"/>
          <w:sz w:val="20"/>
          <w:szCs w:val="20"/>
        </w:rPr>
      </w:pPr>
    </w:p>
    <w:p w14:paraId="05A6B9BA" w14:textId="1877DEFB" w:rsidR="00DA79FA" w:rsidRPr="000C56AB" w:rsidRDefault="000C56AB"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uint64</w:t>
      </w:r>
      <w:r w:rsidR="00DA79FA" w:rsidRPr="000C56AB">
        <w:rPr>
          <w:rFonts w:ascii="Courier" w:hAnsi="Courier"/>
          <w:sz w:val="20"/>
          <w:szCs w:val="20"/>
        </w:rPr>
        <w:t>_t md_file_index_</w:t>
      </w:r>
      <w:r>
        <w:rPr>
          <w:rFonts w:ascii="Courier" w:hAnsi="Courier"/>
          <w:sz w:val="20"/>
          <w:szCs w:val="20"/>
        </w:rPr>
        <w:t>md_file</w:t>
      </w:r>
      <w:r w:rsidR="00DA79FA" w:rsidRPr="000C56AB">
        <w:rPr>
          <w:rFonts w:ascii="Courier" w:hAnsi="Courier"/>
          <w:sz w:val="20"/>
          <w:szCs w:val="20"/>
        </w:rPr>
        <w:t>_offset;</w:t>
      </w:r>
    </w:p>
    <w:p w14:paraId="682FB816" w14:textId="77777777" w:rsidR="00DA79FA" w:rsidRPr="000C56AB" w:rsidRDefault="00DA79FA" w:rsidP="00DA79FA">
      <w:pPr>
        <w:widowControl w:val="0"/>
        <w:autoSpaceDE w:val="0"/>
        <w:autoSpaceDN w:val="0"/>
        <w:adjustRightInd w:val="0"/>
        <w:spacing w:after="0"/>
        <w:jc w:val="left"/>
        <w:rPr>
          <w:rFonts w:ascii="Courier" w:hAnsi="Courier"/>
          <w:sz w:val="20"/>
          <w:szCs w:val="20"/>
        </w:rPr>
      </w:pPr>
    </w:p>
    <w:p w14:paraId="09B60195" w14:textId="77777777" w:rsidR="00DA79FA" w:rsidRPr="000C56AB" w:rsidRDefault="00DA79FA" w:rsidP="00DA79FA">
      <w:pPr>
        <w:widowControl w:val="0"/>
        <w:autoSpaceDE w:val="0"/>
        <w:autoSpaceDN w:val="0"/>
        <w:adjustRightInd w:val="0"/>
        <w:spacing w:after="0"/>
        <w:jc w:val="left"/>
        <w:rPr>
          <w:rFonts w:ascii="Courier" w:hAnsi="Courier"/>
          <w:sz w:val="20"/>
          <w:szCs w:val="20"/>
        </w:rPr>
      </w:pPr>
      <w:r w:rsidRPr="000C56AB">
        <w:rPr>
          <w:rFonts w:ascii="Courier" w:hAnsi="Courier"/>
          <w:sz w:val="20"/>
          <w:szCs w:val="20"/>
        </w:rPr>
        <w:t xml:space="preserve">    uint32_t md_file_index_ud_file_page_offset;</w:t>
      </w:r>
    </w:p>
    <w:p w14:paraId="26675F96" w14:textId="77777777" w:rsidR="00DA79FA" w:rsidRPr="000C56AB" w:rsidRDefault="00DA79FA" w:rsidP="00DA79FA">
      <w:pPr>
        <w:widowControl w:val="0"/>
        <w:autoSpaceDE w:val="0"/>
        <w:autoSpaceDN w:val="0"/>
        <w:adjustRightInd w:val="0"/>
        <w:spacing w:after="0"/>
        <w:jc w:val="left"/>
        <w:rPr>
          <w:rFonts w:ascii="Courier" w:hAnsi="Courier"/>
          <w:sz w:val="20"/>
          <w:szCs w:val="20"/>
        </w:rPr>
      </w:pPr>
    </w:p>
    <w:p w14:paraId="66CAC8A5" w14:textId="77777777" w:rsidR="00DA79FA" w:rsidRPr="000C56AB" w:rsidRDefault="00DA79FA" w:rsidP="00DA79FA">
      <w:pPr>
        <w:widowControl w:val="0"/>
        <w:autoSpaceDE w:val="0"/>
        <w:autoSpaceDN w:val="0"/>
        <w:adjustRightInd w:val="0"/>
        <w:spacing w:after="0"/>
        <w:jc w:val="left"/>
        <w:rPr>
          <w:rFonts w:ascii="Courier" w:hAnsi="Courier"/>
          <w:sz w:val="20"/>
          <w:szCs w:val="20"/>
        </w:rPr>
      </w:pPr>
      <w:r w:rsidRPr="000C56AB">
        <w:rPr>
          <w:rFonts w:ascii="Courier" w:hAnsi="Courier"/>
          <w:sz w:val="20"/>
          <w:szCs w:val="20"/>
        </w:rPr>
        <w:t xml:space="preserve">    size_t md_file_index_len;</w:t>
      </w:r>
    </w:p>
    <w:p w14:paraId="0C8042E7" w14:textId="77777777" w:rsidR="00DA79FA" w:rsidRPr="000C56AB" w:rsidRDefault="00DA79FA" w:rsidP="00DA79FA">
      <w:pPr>
        <w:widowControl w:val="0"/>
        <w:autoSpaceDE w:val="0"/>
        <w:autoSpaceDN w:val="0"/>
        <w:adjustRightInd w:val="0"/>
        <w:spacing w:after="0"/>
        <w:jc w:val="left"/>
        <w:rPr>
          <w:rFonts w:ascii="Courier" w:hAnsi="Courier"/>
          <w:sz w:val="20"/>
          <w:szCs w:val="20"/>
        </w:rPr>
      </w:pPr>
    </w:p>
    <w:p w14:paraId="2F934D0B" w14:textId="77777777" w:rsidR="00DA79FA" w:rsidRPr="000C56AB" w:rsidRDefault="00DA79FA" w:rsidP="00DA79FA">
      <w:pPr>
        <w:widowControl w:val="0"/>
        <w:autoSpaceDE w:val="0"/>
        <w:autoSpaceDN w:val="0"/>
        <w:adjustRightInd w:val="0"/>
        <w:spacing w:after="0"/>
        <w:jc w:val="left"/>
        <w:rPr>
          <w:rFonts w:ascii="Courier" w:hAnsi="Courier"/>
          <w:sz w:val="20"/>
          <w:szCs w:val="20"/>
        </w:rPr>
      </w:pPr>
      <w:r w:rsidRPr="000C56AB">
        <w:rPr>
          <w:rFonts w:ascii="Courier" w:hAnsi="Courier"/>
          <w:sz w:val="20"/>
          <w:szCs w:val="20"/>
        </w:rPr>
        <w:t xml:space="preserve">    uint32_t num_change_list_entries;</w:t>
      </w:r>
    </w:p>
    <w:p w14:paraId="40FF7085" w14:textId="77777777" w:rsidR="00DA79FA" w:rsidRPr="000C56AB" w:rsidRDefault="00DA79FA" w:rsidP="00DA79FA">
      <w:pPr>
        <w:widowControl w:val="0"/>
        <w:autoSpaceDE w:val="0"/>
        <w:autoSpaceDN w:val="0"/>
        <w:adjustRightInd w:val="0"/>
        <w:spacing w:after="0"/>
        <w:jc w:val="left"/>
        <w:rPr>
          <w:rFonts w:ascii="Courier" w:hAnsi="Courier" w:cs="Times New Roman"/>
          <w:color w:val="00000A"/>
          <w:sz w:val="20"/>
          <w:szCs w:val="20"/>
        </w:rPr>
      </w:pPr>
    </w:p>
    <w:p w14:paraId="228C69C5" w14:textId="2EEA412D" w:rsidR="00DA79FA" w:rsidRPr="000C56AB" w:rsidRDefault="00DA79FA" w:rsidP="00DA79FA">
      <w:pPr>
        <w:widowControl w:val="0"/>
        <w:autoSpaceDE w:val="0"/>
        <w:autoSpaceDN w:val="0"/>
        <w:adjustRightInd w:val="0"/>
        <w:spacing w:after="0"/>
        <w:jc w:val="left"/>
        <w:rPr>
          <w:rFonts w:ascii="Courier" w:hAnsi="Courier"/>
          <w:sz w:val="20"/>
          <w:szCs w:val="20"/>
        </w:rPr>
      </w:pPr>
      <w:r w:rsidRPr="000C56AB">
        <w:rPr>
          <w:rFonts w:ascii="Courier" w:hAnsi="Courier" w:cs="Times New Roman"/>
          <w:color w:val="00000A"/>
          <w:sz w:val="20"/>
          <w:szCs w:val="20"/>
        </w:rPr>
        <w:t xml:space="preserve">    </w:t>
      </w:r>
      <w:r w:rsidRPr="000C56AB">
        <w:rPr>
          <w:rFonts w:ascii="Courier" w:hAnsi="Courier"/>
          <w:sz w:val="20"/>
          <w:szCs w:val="20"/>
        </w:rPr>
        <w:t>H5F_vfd_swmr_updater_cl_entry_t</w:t>
      </w:r>
      <w:r w:rsidRPr="000C56AB">
        <w:rPr>
          <w:rFonts w:ascii="Courier" w:hAnsi="Courier" w:cs="Times New Roman"/>
          <w:color w:val="00000A"/>
          <w:sz w:val="20"/>
          <w:szCs w:val="20"/>
        </w:rPr>
        <w:t xml:space="preserve"> </w:t>
      </w:r>
      <w:r w:rsidRPr="000C56AB">
        <w:rPr>
          <w:rFonts w:ascii="Courier" w:hAnsi="Courier"/>
          <w:sz w:val="20"/>
          <w:szCs w:val="20"/>
        </w:rPr>
        <w:t>* change_list;</w:t>
      </w:r>
    </w:p>
    <w:p w14:paraId="7FC28108" w14:textId="77777777" w:rsidR="00DA79FA" w:rsidRPr="000C56AB" w:rsidRDefault="00DA79FA" w:rsidP="00DA79FA">
      <w:pPr>
        <w:widowControl w:val="0"/>
        <w:autoSpaceDE w:val="0"/>
        <w:autoSpaceDN w:val="0"/>
        <w:adjustRightInd w:val="0"/>
        <w:spacing w:after="0"/>
        <w:jc w:val="left"/>
        <w:rPr>
          <w:rFonts w:ascii="Courier" w:hAnsi="Courier" w:cs="Times New Roman"/>
          <w:color w:val="00000A"/>
          <w:sz w:val="20"/>
          <w:szCs w:val="20"/>
        </w:rPr>
      </w:pPr>
    </w:p>
    <w:p w14:paraId="63DD0145" w14:textId="77777777" w:rsidR="00DA79FA" w:rsidRPr="000C56AB" w:rsidRDefault="00DA79FA" w:rsidP="00DA79FA">
      <w:pPr>
        <w:widowControl w:val="0"/>
        <w:autoSpaceDE w:val="0"/>
        <w:autoSpaceDN w:val="0"/>
        <w:adjustRightInd w:val="0"/>
        <w:spacing w:after="0"/>
        <w:jc w:val="left"/>
        <w:rPr>
          <w:rFonts w:ascii="Courier" w:hAnsi="Courier" w:cs="Times New Roman"/>
          <w:color w:val="00000A"/>
          <w:sz w:val="20"/>
          <w:szCs w:val="20"/>
        </w:rPr>
      </w:pPr>
      <w:r w:rsidRPr="000C56AB">
        <w:rPr>
          <w:rFonts w:ascii="Courier" w:hAnsi="Courier" w:cs="Times New Roman"/>
          <w:color w:val="00000A"/>
          <w:sz w:val="20"/>
          <w:szCs w:val="20"/>
        </w:rPr>
        <w:t xml:space="preserve">} </w:t>
      </w:r>
      <w:r w:rsidRPr="000C56AB">
        <w:rPr>
          <w:rFonts w:ascii="Courier" w:hAnsi="Courier"/>
          <w:sz w:val="20"/>
          <w:szCs w:val="20"/>
        </w:rPr>
        <w:t>H5F_vfd_swmr_updater_t</w:t>
      </w:r>
      <w:r w:rsidRPr="000C56AB">
        <w:rPr>
          <w:rFonts w:ascii="Courier" w:hAnsi="Courier" w:cs="Times New Roman"/>
          <w:color w:val="00000A"/>
          <w:sz w:val="20"/>
          <w:szCs w:val="20"/>
        </w:rPr>
        <w:t>;</w:t>
      </w:r>
    </w:p>
    <w:p w14:paraId="3086AD87" w14:textId="77777777" w:rsidR="00DA79FA" w:rsidRDefault="00DA79FA" w:rsidP="00DA79FA">
      <w:pPr>
        <w:widowControl w:val="0"/>
        <w:autoSpaceDE w:val="0"/>
        <w:autoSpaceDN w:val="0"/>
        <w:adjustRightInd w:val="0"/>
        <w:spacing w:after="0"/>
        <w:jc w:val="left"/>
        <w:rPr>
          <w:rFonts w:ascii="Courier" w:hAnsi="Courier" w:cs="Times New Roman"/>
          <w:color w:val="00000A"/>
          <w:sz w:val="20"/>
          <w:szCs w:val="20"/>
        </w:rPr>
      </w:pPr>
    </w:p>
    <w:p w14:paraId="39BBD861" w14:textId="77777777" w:rsidR="00DA79FA" w:rsidRDefault="00DA79FA" w:rsidP="00DA79FA">
      <w:pPr>
        <w:widowControl w:val="0"/>
        <w:autoSpaceDE w:val="0"/>
        <w:autoSpaceDN w:val="0"/>
        <w:adjustRightInd w:val="0"/>
        <w:spacing w:after="0"/>
        <w:jc w:val="left"/>
        <w:rPr>
          <w:rFonts w:ascii="Courier" w:hAnsi="Courier" w:cs="Times New Roman"/>
          <w:color w:val="00000A"/>
          <w:sz w:val="20"/>
          <w:szCs w:val="20"/>
        </w:rPr>
      </w:pPr>
    </w:p>
    <w:p w14:paraId="7668CDE3" w14:textId="77777777" w:rsidR="00DA79FA" w:rsidRPr="00E65FCE" w:rsidRDefault="00DA79FA" w:rsidP="00DA79F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w:t>
      </w:r>
      <w:r>
        <w:rPr>
          <w:rFonts w:ascii="Courier" w:hAnsi="Courier" w:cs="Times New Roman"/>
          <w:color w:val="00000A"/>
          <w:sz w:val="20"/>
          <w:szCs w:val="20"/>
        </w:rPr>
        <w:t>**</w:t>
      </w:r>
      <w:r w:rsidRPr="00E65FCE">
        <w:rPr>
          <w:rFonts w:ascii="Courier" w:hAnsi="Courier" w:cs="Times New Roman"/>
          <w:color w:val="00000A"/>
          <w:sz w:val="20"/>
          <w:szCs w:val="20"/>
        </w:rPr>
        <w:t>*******************************</w:t>
      </w:r>
    </w:p>
    <w:p w14:paraId="2DAF76B3" w14:textId="77777777" w:rsidR="00DA79FA" w:rsidRPr="00E65FCE" w:rsidRDefault="00DA79FA" w:rsidP="00DA79F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3F6986F8" w14:textId="60916A2B" w:rsidR="00DA79FA" w:rsidRDefault="00DA79FA" w:rsidP="00DA79FA">
      <w:pPr>
        <w:widowControl w:val="0"/>
        <w:autoSpaceDE w:val="0"/>
        <w:autoSpaceDN w:val="0"/>
        <w:adjustRightInd w:val="0"/>
        <w:spacing w:after="0"/>
        <w:rPr>
          <w:rFonts w:ascii="Courier" w:hAnsi="Courier"/>
          <w:sz w:val="20"/>
          <w:szCs w:val="20"/>
        </w:rPr>
      </w:pPr>
      <w:r w:rsidRPr="00E65FCE">
        <w:rPr>
          <w:rFonts w:ascii="Courier" w:hAnsi="Courier" w:cs="Times New Roman"/>
          <w:color w:val="00000A"/>
          <w:sz w:val="20"/>
          <w:szCs w:val="20"/>
        </w:rPr>
        <w:t xml:space="preserve"> * struct </w:t>
      </w:r>
      <w:r w:rsidRPr="0035308D">
        <w:rPr>
          <w:rFonts w:ascii="Courier" w:hAnsi="Courier"/>
          <w:sz w:val="20"/>
          <w:szCs w:val="20"/>
        </w:rPr>
        <w:t>H5F_</w:t>
      </w:r>
      <w:r>
        <w:rPr>
          <w:rFonts w:ascii="Courier" w:hAnsi="Courier"/>
          <w:sz w:val="20"/>
          <w:szCs w:val="20"/>
        </w:rPr>
        <w:t>vfd_swmr_updater_cl_entry_t</w:t>
      </w:r>
    </w:p>
    <w:p w14:paraId="4E6BBF0B" w14:textId="77777777" w:rsidR="00DA79FA" w:rsidRDefault="00DA79FA" w:rsidP="00DA79FA">
      <w:pPr>
        <w:widowControl w:val="0"/>
        <w:autoSpaceDE w:val="0"/>
        <w:autoSpaceDN w:val="0"/>
        <w:adjustRightInd w:val="0"/>
        <w:spacing w:after="0"/>
        <w:rPr>
          <w:rFonts w:ascii="Courier" w:hAnsi="Courier"/>
          <w:sz w:val="20"/>
          <w:szCs w:val="20"/>
        </w:rPr>
      </w:pPr>
      <w:r>
        <w:rPr>
          <w:rFonts w:ascii="Courier" w:hAnsi="Courier"/>
          <w:sz w:val="20"/>
          <w:szCs w:val="20"/>
        </w:rPr>
        <w:t xml:space="preserve"> *</w:t>
      </w:r>
    </w:p>
    <w:p w14:paraId="168CF8DE" w14:textId="11777C21" w:rsidR="00DA79FA" w:rsidRDefault="00DA79FA" w:rsidP="00DA79FA">
      <w:pPr>
        <w:widowControl w:val="0"/>
        <w:autoSpaceDE w:val="0"/>
        <w:autoSpaceDN w:val="0"/>
        <w:adjustRightInd w:val="0"/>
        <w:spacing w:after="0"/>
        <w:rPr>
          <w:rFonts w:ascii="Courier" w:hAnsi="Courier"/>
          <w:sz w:val="20"/>
          <w:szCs w:val="20"/>
        </w:rPr>
      </w:pPr>
      <w:r>
        <w:rPr>
          <w:rFonts w:ascii="Courier" w:hAnsi="Courier"/>
          <w:sz w:val="20"/>
          <w:szCs w:val="20"/>
        </w:rPr>
        <w:t xml:space="preserve"> * An array of instances of </w:t>
      </w:r>
      <w:r w:rsidRPr="0035308D">
        <w:rPr>
          <w:rFonts w:ascii="Courier" w:hAnsi="Courier"/>
          <w:sz w:val="20"/>
          <w:szCs w:val="20"/>
        </w:rPr>
        <w:t>H5F_</w:t>
      </w:r>
      <w:r>
        <w:rPr>
          <w:rFonts w:ascii="Courier" w:hAnsi="Courier"/>
          <w:sz w:val="20"/>
          <w:szCs w:val="20"/>
        </w:rPr>
        <w:t>vfd_swmr_updater_cl_entry_t of length</w:t>
      </w:r>
    </w:p>
    <w:p w14:paraId="39341765" w14:textId="77777777" w:rsidR="00DA79FA" w:rsidRDefault="00DA79FA" w:rsidP="00DA79FA">
      <w:pPr>
        <w:widowControl w:val="0"/>
        <w:autoSpaceDE w:val="0"/>
        <w:autoSpaceDN w:val="0"/>
        <w:adjustRightInd w:val="0"/>
        <w:spacing w:after="0"/>
        <w:rPr>
          <w:rFonts w:ascii="Courier" w:hAnsi="Courier"/>
          <w:sz w:val="20"/>
          <w:szCs w:val="20"/>
        </w:rPr>
      </w:pPr>
      <w:r>
        <w:rPr>
          <w:rFonts w:ascii="Courier" w:hAnsi="Courier"/>
          <w:sz w:val="20"/>
          <w:szCs w:val="20"/>
        </w:rPr>
        <w:t xml:space="preserve"> * equal to the number of metadata pages and multi-page metadata entries modified</w:t>
      </w:r>
    </w:p>
    <w:p w14:paraId="1E7240C1" w14:textId="184758B2" w:rsidR="00DA79FA" w:rsidRDefault="00DA79FA" w:rsidP="00DA79FA">
      <w:pPr>
        <w:widowControl w:val="0"/>
        <w:autoSpaceDE w:val="0"/>
        <w:autoSpaceDN w:val="0"/>
        <w:adjustRightInd w:val="0"/>
        <w:spacing w:after="0"/>
        <w:rPr>
          <w:rFonts w:ascii="Courier" w:hAnsi="Courier"/>
          <w:sz w:val="20"/>
          <w:szCs w:val="20"/>
        </w:rPr>
      </w:pPr>
      <w:r>
        <w:rPr>
          <w:rFonts w:ascii="Courier" w:hAnsi="Courier"/>
          <w:sz w:val="20"/>
          <w:szCs w:val="20"/>
        </w:rPr>
        <w:t xml:space="preserve"> * in the past tick is used to assemble the associated data in preparation for </w:t>
      </w:r>
    </w:p>
    <w:p w14:paraId="202AF565" w14:textId="77777777" w:rsidR="00DA79FA" w:rsidRDefault="00DA79FA" w:rsidP="00DA79FA">
      <w:pPr>
        <w:widowControl w:val="0"/>
        <w:autoSpaceDE w:val="0"/>
        <w:autoSpaceDN w:val="0"/>
        <w:adjustRightInd w:val="0"/>
        <w:spacing w:after="0"/>
        <w:rPr>
          <w:rFonts w:ascii="Courier" w:hAnsi="Courier"/>
          <w:sz w:val="20"/>
          <w:szCs w:val="20"/>
        </w:rPr>
      </w:pPr>
      <w:r>
        <w:rPr>
          <w:rFonts w:ascii="Courier" w:hAnsi="Courier"/>
          <w:sz w:val="20"/>
          <w:szCs w:val="20"/>
        </w:rPr>
        <w:t xml:space="preserve"> * writing an updater file.</w:t>
      </w:r>
    </w:p>
    <w:p w14:paraId="2B14EFE5" w14:textId="77777777" w:rsidR="00DA79FA" w:rsidRDefault="00DA79FA" w:rsidP="00DA79FA">
      <w:pPr>
        <w:widowControl w:val="0"/>
        <w:autoSpaceDE w:val="0"/>
        <w:autoSpaceDN w:val="0"/>
        <w:adjustRightInd w:val="0"/>
        <w:spacing w:after="0"/>
        <w:rPr>
          <w:rFonts w:ascii="Courier" w:hAnsi="Courier"/>
          <w:sz w:val="20"/>
          <w:szCs w:val="20"/>
        </w:rPr>
      </w:pPr>
      <w:r>
        <w:rPr>
          <w:rFonts w:ascii="Courier" w:hAnsi="Courier"/>
          <w:sz w:val="20"/>
          <w:szCs w:val="20"/>
        </w:rPr>
        <w:t xml:space="preserve"> *</w:t>
      </w:r>
    </w:p>
    <w:p w14:paraId="5D43F39D" w14:textId="77777777" w:rsidR="00DA79FA" w:rsidRDefault="00DA79FA" w:rsidP="00DA79FA">
      <w:pPr>
        <w:widowControl w:val="0"/>
        <w:autoSpaceDE w:val="0"/>
        <w:autoSpaceDN w:val="0"/>
        <w:adjustRightInd w:val="0"/>
        <w:spacing w:after="0"/>
        <w:rPr>
          <w:rFonts w:ascii="Courier" w:hAnsi="Courier"/>
          <w:sz w:val="20"/>
          <w:szCs w:val="20"/>
        </w:rPr>
      </w:pPr>
      <w:r>
        <w:rPr>
          <w:rFonts w:ascii="Courier" w:hAnsi="Courier"/>
          <w:sz w:val="20"/>
          <w:szCs w:val="20"/>
        </w:rPr>
        <w:t xml:space="preserve"> * Each entry in this array pertains to a given modified metadata page or multi-</w:t>
      </w:r>
    </w:p>
    <w:p w14:paraId="12E5BC8F" w14:textId="77777777" w:rsidR="00DA79FA" w:rsidRDefault="00DA79FA" w:rsidP="00DA79FA">
      <w:pPr>
        <w:widowControl w:val="0"/>
        <w:autoSpaceDE w:val="0"/>
        <w:autoSpaceDN w:val="0"/>
        <w:adjustRightInd w:val="0"/>
        <w:spacing w:after="0"/>
        <w:rPr>
          <w:rFonts w:ascii="Courier" w:hAnsi="Courier"/>
          <w:sz w:val="20"/>
          <w:szCs w:val="20"/>
        </w:rPr>
      </w:pPr>
      <w:r>
        <w:rPr>
          <w:rFonts w:ascii="Courier" w:hAnsi="Courier"/>
          <w:sz w:val="20"/>
          <w:szCs w:val="20"/>
        </w:rPr>
        <w:t xml:space="preserve"> * page metadata entry, and contains the following fields:</w:t>
      </w:r>
    </w:p>
    <w:p w14:paraId="127F6A5B" w14:textId="77777777" w:rsidR="00DA79FA" w:rsidRDefault="00DA79FA" w:rsidP="00DA79FA">
      <w:pPr>
        <w:widowControl w:val="0"/>
        <w:autoSpaceDE w:val="0"/>
        <w:autoSpaceDN w:val="0"/>
        <w:adjustRightInd w:val="0"/>
        <w:spacing w:after="0"/>
        <w:rPr>
          <w:rFonts w:ascii="Courier" w:hAnsi="Courier"/>
          <w:sz w:val="20"/>
          <w:szCs w:val="20"/>
        </w:rPr>
      </w:pPr>
      <w:r>
        <w:rPr>
          <w:rFonts w:ascii="Courier" w:hAnsi="Courier"/>
          <w:sz w:val="20"/>
          <w:szCs w:val="20"/>
        </w:rPr>
        <w:lastRenderedPageBreak/>
        <w:t xml:space="preserve"> *</w:t>
      </w:r>
    </w:p>
    <w:p w14:paraId="3D1FE593" w14:textId="042265B5"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entry_image_ptr: void pointer to a buffer containing the image of the target </w:t>
      </w:r>
    </w:p>
    <w:p w14:paraId="0BB6FAF1"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r>
        <w:rPr>
          <w:rFonts w:ascii="Courier" w:hAnsi="Courier"/>
          <w:sz w:val="20"/>
          <w:szCs w:val="20"/>
        </w:rPr>
        <w:tab/>
        <w:t xml:space="preserve">       metadata page or multi-page metadata entry as modified in this tick, </w:t>
      </w:r>
    </w:p>
    <w:p w14:paraId="05C5AE6B" w14:textId="77777777" w:rsidR="00DA79FA" w:rsidRPr="00366D42"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or NULL if undefined.</w:t>
      </w:r>
    </w:p>
    <w:p w14:paraId="0BC10190"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066597C1"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entry_image_ud_file_page_offset: Page offset of the entry in the updater</w:t>
      </w:r>
    </w:p>
    <w:p w14:paraId="027B8190"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r>
        <w:rPr>
          <w:rFonts w:ascii="Courier" w:hAnsi="Courier"/>
          <w:sz w:val="20"/>
          <w:szCs w:val="20"/>
        </w:rPr>
        <w:tab/>
        <w:t>file, or 0 if undefined.</w:t>
      </w:r>
    </w:p>
    <w:p w14:paraId="57261880"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6B86C044"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entry_image_md_file_page_offset: Page offset of the entry in the metadata</w:t>
      </w:r>
    </w:p>
    <w:p w14:paraId="2B8AD269"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file, or 0 if undefined.</w:t>
      </w:r>
    </w:p>
    <w:p w14:paraId="07B6DA98"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0CECA189"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entry_image_h5_file_page_offset: Page offset of the entry in the HDF5</w:t>
      </w:r>
    </w:p>
    <w:p w14:paraId="6CFDAD9A"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file. In this case, a page offset of zero is valid, so we have</w:t>
      </w:r>
    </w:p>
    <w:p w14:paraId="5AF9ECEC"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no easy marker for an invalid value.  Instead, presume that this </w:t>
      </w:r>
    </w:p>
    <w:p w14:paraId="4102FCDD"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field is invalid if the entry_image_md_file_page_offset is invalid.</w:t>
      </w:r>
    </w:p>
    <w:p w14:paraId="2AAB900A"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12C19CBD"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entry_image_len: size_t containing the size of the metadata page or multi-page</w:t>
      </w:r>
    </w:p>
    <w:p w14:paraId="28A6AE9E"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metadata entry in bytes.</w:t>
      </w:r>
    </w:p>
    <w:p w14:paraId="1D85A078"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2A69D07F"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entry_image_checksum: checksum of the entry image.</w:t>
      </w:r>
    </w:p>
    <w:p w14:paraId="387054C1"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487047EE" w14:textId="77777777" w:rsidR="00DA79FA" w:rsidRPr="00E65FCE" w:rsidRDefault="00DA79FA" w:rsidP="00DA79F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Pr>
          <w:rFonts w:ascii="Courier" w:hAnsi="Courier" w:cs="Times New Roman"/>
          <w:color w:val="00000A"/>
          <w:sz w:val="20"/>
          <w:szCs w:val="20"/>
        </w:rPr>
        <w:t>***</w:t>
      </w:r>
      <w:r w:rsidRPr="00E65FCE">
        <w:rPr>
          <w:rFonts w:ascii="Courier" w:hAnsi="Courier" w:cs="Times New Roman"/>
          <w:color w:val="00000A"/>
          <w:sz w:val="20"/>
          <w:szCs w:val="20"/>
        </w:rPr>
        <w:t>*******************************/</w:t>
      </w:r>
    </w:p>
    <w:p w14:paraId="16844ACF" w14:textId="77777777" w:rsidR="00DA79FA" w:rsidRPr="00E65FCE" w:rsidRDefault="00DA79FA" w:rsidP="00DA79FA">
      <w:pPr>
        <w:widowControl w:val="0"/>
        <w:autoSpaceDE w:val="0"/>
        <w:autoSpaceDN w:val="0"/>
        <w:adjustRightInd w:val="0"/>
        <w:spacing w:after="0"/>
        <w:jc w:val="left"/>
        <w:rPr>
          <w:rFonts w:ascii="Courier" w:hAnsi="Courier" w:cs="Times New Roman"/>
          <w:color w:val="00000A"/>
          <w:sz w:val="20"/>
          <w:szCs w:val="20"/>
        </w:rPr>
      </w:pPr>
    </w:p>
    <w:p w14:paraId="6C369667" w14:textId="48587E60" w:rsidR="00DA79FA" w:rsidRDefault="00DA79FA" w:rsidP="00DA79F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typedef struct </w:t>
      </w:r>
      <w:r w:rsidRPr="0035308D">
        <w:rPr>
          <w:rFonts w:ascii="Courier" w:hAnsi="Courier"/>
          <w:sz w:val="20"/>
          <w:szCs w:val="20"/>
        </w:rPr>
        <w:t>H5F_</w:t>
      </w:r>
      <w:r>
        <w:rPr>
          <w:rFonts w:ascii="Courier" w:hAnsi="Courier"/>
          <w:sz w:val="20"/>
          <w:szCs w:val="20"/>
        </w:rPr>
        <w:t>vfd_swmr_updater_cl_entry_t</w:t>
      </w:r>
      <w:r w:rsidRPr="00E65FCE">
        <w:rPr>
          <w:rFonts w:ascii="Courier" w:hAnsi="Courier" w:cs="Times New Roman"/>
          <w:color w:val="00000A"/>
          <w:sz w:val="20"/>
          <w:szCs w:val="20"/>
        </w:rPr>
        <w:t xml:space="preserve"> {</w:t>
      </w:r>
    </w:p>
    <w:p w14:paraId="0534D7E5" w14:textId="77777777" w:rsidR="00DA79FA" w:rsidRDefault="00DA79FA" w:rsidP="00DA79FA">
      <w:pPr>
        <w:widowControl w:val="0"/>
        <w:autoSpaceDE w:val="0"/>
        <w:autoSpaceDN w:val="0"/>
        <w:adjustRightInd w:val="0"/>
        <w:spacing w:after="0"/>
        <w:jc w:val="left"/>
        <w:rPr>
          <w:rFonts w:ascii="Courier" w:hAnsi="Courier"/>
          <w:sz w:val="20"/>
          <w:szCs w:val="20"/>
        </w:rPr>
      </w:pPr>
    </w:p>
    <w:p w14:paraId="574B2403" w14:textId="3DA861BE"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void * entry_image_ptr;</w:t>
      </w:r>
    </w:p>
    <w:p w14:paraId="78B16D4A" w14:textId="77777777" w:rsidR="00DA79FA" w:rsidRDefault="00DA79FA" w:rsidP="00DA79FA">
      <w:pPr>
        <w:widowControl w:val="0"/>
        <w:autoSpaceDE w:val="0"/>
        <w:autoSpaceDN w:val="0"/>
        <w:adjustRightInd w:val="0"/>
        <w:spacing w:after="0"/>
        <w:jc w:val="left"/>
        <w:rPr>
          <w:rFonts w:ascii="Courier" w:hAnsi="Courier"/>
          <w:sz w:val="20"/>
          <w:szCs w:val="20"/>
        </w:rPr>
      </w:pPr>
    </w:p>
    <w:p w14:paraId="49BAA6CB"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uint32_t entry_image_ud_file_page_offset;</w:t>
      </w:r>
    </w:p>
    <w:p w14:paraId="189D9DC7" w14:textId="77777777" w:rsidR="00DA79FA" w:rsidRDefault="00DA79FA" w:rsidP="00DA79FA">
      <w:pPr>
        <w:widowControl w:val="0"/>
        <w:autoSpaceDE w:val="0"/>
        <w:autoSpaceDN w:val="0"/>
        <w:adjustRightInd w:val="0"/>
        <w:spacing w:after="0"/>
        <w:jc w:val="left"/>
        <w:rPr>
          <w:rFonts w:ascii="Courier" w:hAnsi="Courier"/>
          <w:sz w:val="20"/>
          <w:szCs w:val="20"/>
        </w:rPr>
      </w:pPr>
    </w:p>
    <w:p w14:paraId="71BAA193"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uint32_t entry_image_md_file_page_offset;</w:t>
      </w:r>
    </w:p>
    <w:p w14:paraId="1FD56CC8" w14:textId="77777777" w:rsidR="00DA79FA" w:rsidRDefault="00DA79FA" w:rsidP="00DA79FA">
      <w:pPr>
        <w:widowControl w:val="0"/>
        <w:autoSpaceDE w:val="0"/>
        <w:autoSpaceDN w:val="0"/>
        <w:adjustRightInd w:val="0"/>
        <w:spacing w:after="0"/>
        <w:jc w:val="left"/>
        <w:rPr>
          <w:rFonts w:ascii="Courier" w:hAnsi="Courier"/>
          <w:sz w:val="20"/>
          <w:szCs w:val="20"/>
        </w:rPr>
      </w:pPr>
    </w:p>
    <w:p w14:paraId="59BAE92E"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uint32_t entry_image_h5_file_page_offset;</w:t>
      </w:r>
    </w:p>
    <w:p w14:paraId="72907036" w14:textId="77777777" w:rsidR="00DA79FA" w:rsidRDefault="00DA79FA" w:rsidP="00DA79FA">
      <w:pPr>
        <w:widowControl w:val="0"/>
        <w:autoSpaceDE w:val="0"/>
        <w:autoSpaceDN w:val="0"/>
        <w:adjustRightInd w:val="0"/>
        <w:spacing w:after="0"/>
        <w:jc w:val="left"/>
        <w:rPr>
          <w:rFonts w:ascii="Courier" w:hAnsi="Courier"/>
          <w:sz w:val="20"/>
          <w:szCs w:val="20"/>
        </w:rPr>
      </w:pPr>
    </w:p>
    <w:p w14:paraId="2A2DB40A"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size_t entry_image_len;</w:t>
      </w:r>
    </w:p>
    <w:p w14:paraId="3660B72E" w14:textId="77777777" w:rsidR="00DA79FA" w:rsidRDefault="00DA79FA" w:rsidP="00DA79FA">
      <w:pPr>
        <w:widowControl w:val="0"/>
        <w:autoSpaceDE w:val="0"/>
        <w:autoSpaceDN w:val="0"/>
        <w:adjustRightInd w:val="0"/>
        <w:spacing w:after="0"/>
        <w:jc w:val="left"/>
        <w:rPr>
          <w:rFonts w:ascii="Courier" w:hAnsi="Courier"/>
          <w:sz w:val="20"/>
          <w:szCs w:val="20"/>
        </w:rPr>
      </w:pPr>
    </w:p>
    <w:p w14:paraId="3760277E" w14:textId="77777777" w:rsidR="00DA79FA" w:rsidRDefault="00DA79FA" w:rsidP="00DA79F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uint32_t entry_image_checksum;</w:t>
      </w:r>
    </w:p>
    <w:p w14:paraId="7ED7E70F" w14:textId="77777777" w:rsidR="00DA79FA" w:rsidRPr="00D20979" w:rsidRDefault="00DA79FA" w:rsidP="00DA79FA">
      <w:pPr>
        <w:widowControl w:val="0"/>
        <w:autoSpaceDE w:val="0"/>
        <w:autoSpaceDN w:val="0"/>
        <w:adjustRightInd w:val="0"/>
        <w:spacing w:after="0"/>
        <w:jc w:val="left"/>
        <w:rPr>
          <w:rFonts w:ascii="Courier" w:hAnsi="Courier" w:cs="Times New Roman"/>
          <w:color w:val="00000A"/>
          <w:sz w:val="20"/>
          <w:szCs w:val="20"/>
        </w:rPr>
      </w:pPr>
    </w:p>
    <w:p w14:paraId="3BC825EE" w14:textId="2375F828" w:rsidR="00DA79FA" w:rsidRDefault="00DA79FA" w:rsidP="00DA79F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sidRPr="0035308D">
        <w:rPr>
          <w:rFonts w:ascii="Courier" w:hAnsi="Courier"/>
          <w:sz w:val="20"/>
          <w:szCs w:val="20"/>
        </w:rPr>
        <w:t>H5F_</w:t>
      </w:r>
      <w:r>
        <w:rPr>
          <w:rFonts w:ascii="Courier" w:hAnsi="Courier"/>
          <w:sz w:val="20"/>
          <w:szCs w:val="20"/>
        </w:rPr>
        <w:t>vfd_swmr_updater_cl_entry_t</w:t>
      </w:r>
      <w:r w:rsidRPr="00E65FCE">
        <w:rPr>
          <w:rFonts w:ascii="Courier" w:hAnsi="Courier" w:cs="Times New Roman"/>
          <w:color w:val="00000A"/>
          <w:sz w:val="20"/>
          <w:szCs w:val="20"/>
        </w:rPr>
        <w:t>;</w:t>
      </w:r>
    </w:p>
    <w:p w14:paraId="0CAED20F" w14:textId="36A47758" w:rsidR="00DA79FA" w:rsidRPr="00DA79FA" w:rsidRDefault="00DA79FA" w:rsidP="00DA79FA"/>
    <w:p w14:paraId="47CB631F" w14:textId="5A411311" w:rsidR="004C5DC4" w:rsidRDefault="00DF6C44" w:rsidP="00EE74BB">
      <w:pPr>
        <w:pStyle w:val="Heading2"/>
      </w:pPr>
      <w:bookmarkStart w:id="30" w:name="_Toc103918452"/>
      <w:r>
        <w:t>API FUNC ENTER / EXIT Macro Modifications</w:t>
      </w:r>
      <w:bookmarkEnd w:id="30"/>
    </w:p>
    <w:p w14:paraId="14704C07" w14:textId="7FB4EF21" w:rsidR="00205D25" w:rsidRDefault="00205D25" w:rsidP="00205D25">
      <w:r>
        <w:t xml:space="preserve">When VFD SWMR is enabled, on each API call, the HDF5 library must </w:t>
      </w:r>
      <w:r w:rsidR="00DF6C44">
        <w:t>test to see if a tick has expired, and trigger the appro</w:t>
      </w:r>
      <w:r w:rsidR="00390D48">
        <w:t>priate processing if it has.  As</w:t>
      </w:r>
      <w:r w:rsidR="00DF6C44">
        <w:t xml:space="preserve"> the HDF5 library already has the API FUNC ENTER / EXIT macros that are executed on API function entry and exit, this is the obvious place to insert this check.  </w:t>
      </w:r>
    </w:p>
    <w:p w14:paraId="6E9066DD" w14:textId="3F5D91AC" w:rsidR="00DF6C44" w:rsidRDefault="00DF6C44" w:rsidP="00205D25">
      <w:r>
        <w:t>For the VFD SWMR writer case, the check for end of tick must be performed on both API call entry and exit so as to maximize the regularity with which the metadata file is updated.  Since the VFD SWMR readers will not see any changes to the metadata file until the next API call entry, there is no need to check on API call exit</w:t>
      </w:r>
      <w:r w:rsidR="00C17178">
        <w:rPr>
          <w:rStyle w:val="FootnoteReference"/>
        </w:rPr>
        <w:footnoteReference w:id="15"/>
      </w:r>
      <w:r>
        <w:t>.</w:t>
      </w:r>
    </w:p>
    <w:p w14:paraId="5060FFCD" w14:textId="72E2045A" w:rsidR="00DF6C44" w:rsidRDefault="00DF6C44" w:rsidP="00205D25">
      <w:r>
        <w:lastRenderedPageBreak/>
        <w:t xml:space="preserve">To this end, </w:t>
      </w:r>
      <w:r w:rsidR="006230CD">
        <w:t xml:space="preserve">the API FUNC ENTER / EXIT macros must be modified as follows.  </w:t>
      </w:r>
    </w:p>
    <w:p w14:paraId="37CF67E9" w14:textId="5C85D278" w:rsidR="00DF6C44" w:rsidRDefault="006230CD" w:rsidP="00527F1E">
      <w:pPr>
        <w:pStyle w:val="ListParagraph"/>
        <w:numPr>
          <w:ilvl w:val="0"/>
          <w:numId w:val="40"/>
        </w:numPr>
      </w:pPr>
      <w:r>
        <w:t xml:space="preserve">Test to see if VFD SWMR is enabled (i.e. if </w:t>
      </w:r>
      <w:r w:rsidR="00CB0944">
        <w:rPr>
          <w:rFonts w:ascii="Courier" w:hAnsi="Courier"/>
          <w:sz w:val="20"/>
          <w:szCs w:val="20"/>
        </w:rPr>
        <w:t>vfd_swmr_eot_queue_head</w:t>
      </w:r>
      <w:r>
        <w:t xml:space="preserve"> is </w:t>
      </w:r>
      <w:r w:rsidR="00CB0944">
        <w:t>not NULL).  If it is</w:t>
      </w:r>
      <w:r w:rsidR="00347723">
        <w:t xml:space="preserve"> disabled</w:t>
      </w:r>
      <w:r>
        <w:t>, we are done.</w:t>
      </w:r>
      <w:r w:rsidR="00D372B4">
        <w:t xml:space="preserve">  </w:t>
      </w:r>
      <w:r w:rsidR="00A26FBD">
        <w:t xml:space="preserve">Otherwise, make note of the current value </w:t>
      </w:r>
      <w:r w:rsidR="00EA4BD5">
        <w:t xml:space="preserve">of </w:t>
      </w:r>
      <w:r w:rsidR="00EA4BD5">
        <w:rPr>
          <w:rFonts w:ascii="Courier" w:hAnsi="Courier"/>
          <w:sz w:val="20"/>
          <w:szCs w:val="20"/>
        </w:rPr>
        <w:t>vfd_swmr_eot_queue_head</w:t>
      </w:r>
      <w:r w:rsidR="00EA4BD5">
        <w:t xml:space="preserve"> </w:t>
      </w:r>
      <w:r w:rsidR="00A26FBD">
        <w:t>and proceed to 2.</w:t>
      </w:r>
    </w:p>
    <w:p w14:paraId="2DC023C0" w14:textId="3209853C" w:rsidR="006230CD" w:rsidRDefault="006230CD" w:rsidP="00527F1E">
      <w:pPr>
        <w:pStyle w:val="ListParagraph"/>
        <w:numPr>
          <w:ilvl w:val="0"/>
          <w:numId w:val="40"/>
        </w:numPr>
      </w:pPr>
      <w:r>
        <w:t xml:space="preserve">For the API FUNC EXIT macros, test to see if we are the VFD SWMR writer (i.e. if </w:t>
      </w:r>
      <w:r w:rsidR="00EA4BD5">
        <w:rPr>
          <w:rFonts w:ascii="Courier" w:hAnsi="Courier"/>
          <w:sz w:val="20"/>
          <w:szCs w:val="20"/>
        </w:rPr>
        <w:t>vfd_swmr</w:t>
      </w:r>
      <w:r>
        <w:rPr>
          <w:rFonts w:ascii="Courier" w:hAnsi="Courier"/>
          <w:sz w:val="20"/>
          <w:szCs w:val="20"/>
        </w:rPr>
        <w:t>_writer</w:t>
      </w:r>
      <w:r>
        <w:t xml:space="preserve"> is TRUE). If </w:t>
      </w:r>
      <w:r w:rsidR="00347723">
        <w:t>we are not</w:t>
      </w:r>
      <w:r>
        <w:t>, we are done.</w:t>
      </w:r>
    </w:p>
    <w:p w14:paraId="1E0747BF" w14:textId="6D0A9481" w:rsidR="006230CD" w:rsidRDefault="006230CD" w:rsidP="00527F1E">
      <w:pPr>
        <w:pStyle w:val="ListParagraph"/>
        <w:numPr>
          <w:ilvl w:val="0"/>
          <w:numId w:val="40"/>
        </w:numPr>
      </w:pPr>
      <w:r>
        <w:t>Test to see if the tick has expired</w:t>
      </w:r>
      <w:r w:rsidR="005957C1">
        <w:t>.  If it hasn’t, we are done.</w:t>
      </w:r>
    </w:p>
    <w:p w14:paraId="62FF0909" w14:textId="14328464" w:rsidR="005957C1" w:rsidRDefault="005957C1" w:rsidP="00527F1E">
      <w:pPr>
        <w:pStyle w:val="ListParagraph"/>
        <w:numPr>
          <w:ilvl w:val="0"/>
          <w:numId w:val="40"/>
        </w:numPr>
      </w:pPr>
      <w:r>
        <w:t xml:space="preserve">If </w:t>
      </w:r>
      <w:r>
        <w:rPr>
          <w:rFonts w:ascii="Courier" w:hAnsi="Courier"/>
          <w:sz w:val="20"/>
          <w:szCs w:val="20"/>
        </w:rPr>
        <w:t>vfd_swrm_writer</w:t>
      </w:r>
      <w:r>
        <w:t xml:space="preserve"> is TRUE, call the writer end of tick function.  Otherwise, call the reader end of tick function</w:t>
      </w:r>
      <w:r w:rsidR="00CB0944">
        <w:t>.</w:t>
      </w:r>
    </w:p>
    <w:p w14:paraId="6165A9DE" w14:textId="5AF67B98" w:rsidR="00CB0944" w:rsidRDefault="00CB0944" w:rsidP="00527F1E">
      <w:pPr>
        <w:pStyle w:val="ListParagraph"/>
        <w:numPr>
          <w:ilvl w:val="0"/>
          <w:numId w:val="40"/>
        </w:numPr>
      </w:pPr>
      <w:r>
        <w:t xml:space="preserve">If we get this far, it is possible that there </w:t>
      </w:r>
      <w:r w:rsidR="00347723">
        <w:t xml:space="preserve">are </w:t>
      </w:r>
      <w:r w:rsidR="00D372B4">
        <w:t xml:space="preserve">additional files open in VFD SWMR mode whose </w:t>
      </w:r>
      <w:r w:rsidR="006979DB">
        <w:t xml:space="preserve">current </w:t>
      </w:r>
      <w:r w:rsidR="00D372B4">
        <w:t>ticks have expired.</w:t>
      </w:r>
      <w:r w:rsidR="00FE2E43">
        <w:rPr>
          <w:rStyle w:val="FootnoteReference"/>
        </w:rPr>
        <w:footnoteReference w:id="16"/>
      </w:r>
      <w:r w:rsidR="00D372B4">
        <w:t xml:space="preserve">  If </w:t>
      </w:r>
      <w:r w:rsidR="00D372B4">
        <w:rPr>
          <w:rFonts w:ascii="Courier" w:hAnsi="Courier"/>
          <w:sz w:val="20"/>
          <w:szCs w:val="20"/>
        </w:rPr>
        <w:t>vfd_swmr_eot_queue_head</w:t>
      </w:r>
      <w:r w:rsidR="00D372B4">
        <w:t xml:space="preserve"> is not NULL, and </w:t>
      </w:r>
      <w:r w:rsidR="002E2F4F">
        <w:t>not equal to the value noted in step 1, goto step 2.  Otherwise we are done.</w:t>
      </w:r>
    </w:p>
    <w:p w14:paraId="68A517AB" w14:textId="77777777" w:rsidR="002E2F4F" w:rsidRDefault="005957C1" w:rsidP="008A6FFB">
      <w:r>
        <w:t xml:space="preserve">Note that </w:t>
      </w:r>
      <w:r w:rsidR="002E2F4F">
        <w:t>end of tick function must:</w:t>
      </w:r>
    </w:p>
    <w:p w14:paraId="416C67CD" w14:textId="77777777" w:rsidR="002E2F4F" w:rsidRDefault="002E2F4F" w:rsidP="00527F1E">
      <w:pPr>
        <w:pStyle w:val="ListParagraph"/>
        <w:numPr>
          <w:ilvl w:val="0"/>
          <w:numId w:val="49"/>
        </w:numPr>
      </w:pPr>
      <w:r>
        <w:t xml:space="preserve">Remove the associated </w:t>
      </w:r>
      <w:r w:rsidRPr="002E2F4F">
        <w:rPr>
          <w:rFonts w:ascii="Courier" w:hAnsi="Courier"/>
          <w:sz w:val="20"/>
          <w:szCs w:val="20"/>
        </w:rPr>
        <w:t>H5F_vfd_swmr_eot_queue_entry_t</w:t>
      </w:r>
      <w:r>
        <w:t xml:space="preserve"> from the EOT queue, </w:t>
      </w:r>
    </w:p>
    <w:p w14:paraId="322DC750" w14:textId="75C607C2" w:rsidR="002E2F4F" w:rsidRDefault="00B05F0D" w:rsidP="00527F1E">
      <w:pPr>
        <w:pStyle w:val="ListParagraph"/>
        <w:numPr>
          <w:ilvl w:val="0"/>
          <w:numId w:val="49"/>
        </w:numPr>
      </w:pPr>
      <w:r>
        <w:t>U</w:t>
      </w:r>
      <w:r w:rsidR="002E2F4F">
        <w:t xml:space="preserve">pdate it, </w:t>
      </w:r>
    </w:p>
    <w:p w14:paraId="4A1557C9" w14:textId="18F099EE" w:rsidR="002E2F4F" w:rsidRDefault="00B05F0D" w:rsidP="00527F1E">
      <w:pPr>
        <w:pStyle w:val="ListParagraph"/>
        <w:numPr>
          <w:ilvl w:val="0"/>
          <w:numId w:val="49"/>
        </w:numPr>
      </w:pPr>
      <w:r>
        <w:t>R</w:t>
      </w:r>
      <w:r w:rsidR="002E2F4F">
        <w:t xml:space="preserve">einsert it in </w:t>
      </w:r>
      <w:r w:rsidR="002E2F4F" w:rsidRPr="002E2F4F">
        <w:rPr>
          <w:rFonts w:ascii="Courier" w:hAnsi="Courier"/>
          <w:sz w:val="20"/>
          <w:szCs w:val="20"/>
        </w:rPr>
        <w:t>end_of_tick</w:t>
      </w:r>
      <w:r w:rsidR="002E2F4F">
        <w:t xml:space="preserve"> order as discussed in section 3.2.2 above, and </w:t>
      </w:r>
    </w:p>
    <w:p w14:paraId="23F96290" w14:textId="5D02643F" w:rsidR="002E2F4F" w:rsidRDefault="00B05F0D" w:rsidP="00527F1E">
      <w:pPr>
        <w:pStyle w:val="ListParagraph"/>
        <w:numPr>
          <w:ilvl w:val="0"/>
          <w:numId w:val="49"/>
        </w:numPr>
      </w:pPr>
      <w:r>
        <w:t>S</w:t>
      </w:r>
      <w:r w:rsidR="002E2F4F">
        <w:t xml:space="preserve">et the </w:t>
      </w:r>
      <w:r w:rsidR="00E727B4">
        <w:rPr>
          <w:rFonts w:ascii="Courier" w:hAnsi="Courier"/>
          <w:sz w:val="20"/>
          <w:szCs w:val="20"/>
        </w:rPr>
        <w:t>vfd_swmr</w:t>
      </w:r>
      <w:r w:rsidR="002E2F4F" w:rsidRPr="002E2F4F">
        <w:rPr>
          <w:rFonts w:ascii="Courier" w:hAnsi="Courier"/>
          <w:sz w:val="20"/>
          <w:szCs w:val="20"/>
        </w:rPr>
        <w:t>_writer</w:t>
      </w:r>
      <w:r w:rsidR="005957C1">
        <w:t xml:space="preserve"> and </w:t>
      </w:r>
      <w:r w:rsidR="005957C1" w:rsidRPr="002E2F4F">
        <w:rPr>
          <w:rFonts w:ascii="Courier" w:hAnsi="Courier"/>
          <w:sz w:val="20"/>
          <w:szCs w:val="20"/>
        </w:rPr>
        <w:t>end_of_tick</w:t>
      </w:r>
      <w:r w:rsidR="002E2F4F">
        <w:t xml:space="preserve"> globals to the values of the fields of the same name in the instance of </w:t>
      </w:r>
      <w:r w:rsidR="002E2F4F" w:rsidRPr="002E2F4F">
        <w:rPr>
          <w:rFonts w:ascii="Courier" w:hAnsi="Courier"/>
          <w:sz w:val="20"/>
          <w:szCs w:val="20"/>
        </w:rPr>
        <w:t>H5F_vfd_swmr_eot_queue_entry_t</w:t>
      </w:r>
      <w:r w:rsidR="002E2F4F">
        <w:t xml:space="preserve"> at the head of the EOT queue.</w:t>
      </w:r>
    </w:p>
    <w:p w14:paraId="33614AA3" w14:textId="63C877B8" w:rsidR="005957C1" w:rsidRDefault="002E2F4F" w:rsidP="008A6FFB">
      <w:r>
        <w:t xml:space="preserve">Observe that </w:t>
      </w:r>
      <w:r w:rsidR="00B05F0D">
        <w:t>above algorithm allows an expired writer end of tick to be masked by a reader end of tick that precedes it in the EOT queue at API function exit</w:t>
      </w:r>
      <w:r w:rsidR="005957C1">
        <w:t>.</w:t>
      </w:r>
      <w:r w:rsidR="00B05F0D">
        <w:t xml:space="preserve">  </w:t>
      </w:r>
      <w:r w:rsidR="00347723">
        <w:t>Note that</w:t>
      </w:r>
      <w:r w:rsidR="00B05F0D">
        <w:t xml:space="preserve"> this will happen only occasionally,</w:t>
      </w:r>
      <w:r w:rsidR="00347723">
        <w:t xml:space="preserve"> and when it does, it w</w:t>
      </w:r>
      <w:r w:rsidR="00B05F0D">
        <w:t>ill delay the writer EOT only until the next API function entry</w:t>
      </w:r>
      <w:r w:rsidR="00347723">
        <w:t>. S</w:t>
      </w:r>
      <w:r w:rsidR="00B05F0D">
        <w:t xml:space="preserve">ince we don’t see many plausible use cases for a single process simultaneously opening files in both VFD SWMR writer and VFD SWMR reader mode, the added overhead required to address this issue does not seem warranted.  </w:t>
      </w:r>
      <w:r w:rsidR="008F2C19">
        <w:t xml:space="preserve">This judgment may or may not be correct, and should be documented in the appropriate header comment. </w:t>
      </w:r>
    </w:p>
    <w:p w14:paraId="1CD6978C" w14:textId="77777777" w:rsidR="005957C1" w:rsidRDefault="005957C1" w:rsidP="005957C1">
      <w:pPr>
        <w:pStyle w:val="Heading3"/>
      </w:pPr>
      <w:bookmarkStart w:id="31" w:name="_Toc103918453"/>
      <w:r>
        <w:t>The Time Function</w:t>
      </w:r>
      <w:bookmarkEnd w:id="31"/>
    </w:p>
    <w:p w14:paraId="6F809FA9" w14:textId="6557BED1" w:rsidR="005957C1" w:rsidRDefault="005957C1" w:rsidP="005957C1">
      <w:r>
        <w:t xml:space="preserve">Since we much check for end of tick on every API call entry and exit, this test must be done cheaply.  For the first cut, we will use the system call </w:t>
      </w:r>
      <w:r w:rsidRPr="00BD3CE6">
        <w:rPr>
          <w:i/>
        </w:rPr>
        <w:t>clock_gettime()</w:t>
      </w:r>
      <w:r w:rsidR="00E727B4">
        <w:rPr>
          <w:rStyle w:val="FootnoteReference"/>
          <w:i/>
        </w:rPr>
        <w:footnoteReference w:id="17"/>
      </w:r>
      <w:r>
        <w:t xml:space="preserve"> to retrieve the current time of the specified clock:</w:t>
      </w:r>
    </w:p>
    <w:p w14:paraId="347A1360" w14:textId="77777777" w:rsidR="005957C1" w:rsidRDefault="005957C1" w:rsidP="005957C1">
      <w:pPr>
        <w:ind w:firstLine="360"/>
      </w:pPr>
      <w:r w:rsidRPr="00BD3CE6">
        <w:rPr>
          <w:i/>
        </w:rPr>
        <w:t>clock_gettime(clock</w:t>
      </w:r>
      <w:r>
        <w:rPr>
          <w:i/>
        </w:rPr>
        <w:t>id_t clk_id, struct timespec *curr_time</w:t>
      </w:r>
      <w:r w:rsidRPr="00BD3CE6">
        <w:rPr>
          <w:i/>
        </w:rPr>
        <w:t>);</w:t>
      </w:r>
    </w:p>
    <w:p w14:paraId="4A4622D1" w14:textId="77777777" w:rsidR="005957C1" w:rsidRDefault="005957C1" w:rsidP="009121A3">
      <w:pPr>
        <w:pStyle w:val="ListParagraph"/>
        <w:numPr>
          <w:ilvl w:val="0"/>
          <w:numId w:val="18"/>
        </w:numPr>
      </w:pPr>
      <w:r>
        <w:t xml:space="preserve">Use CLOCK_MONTONIC for </w:t>
      </w:r>
      <w:r w:rsidRPr="00812A6E">
        <w:rPr>
          <w:i/>
        </w:rPr>
        <w:t>clk_id</w:t>
      </w:r>
      <w:r>
        <w:t xml:space="preserve"> as this is available across Linux, Solaris and Mac</w:t>
      </w:r>
    </w:p>
    <w:p w14:paraId="7FB276B3" w14:textId="77777777" w:rsidR="005957C1" w:rsidRDefault="005957C1" w:rsidP="009121A3">
      <w:pPr>
        <w:pStyle w:val="ListParagraph"/>
        <w:numPr>
          <w:ilvl w:val="1"/>
          <w:numId w:val="18"/>
        </w:numPr>
      </w:pPr>
      <w:r>
        <w:lastRenderedPageBreak/>
        <w:t>Note the following:</w:t>
      </w:r>
    </w:p>
    <w:p w14:paraId="7C80BBDE" w14:textId="77777777" w:rsidR="005957C1" w:rsidRDefault="005957C1" w:rsidP="009121A3">
      <w:pPr>
        <w:pStyle w:val="ListParagraph"/>
        <w:numPr>
          <w:ilvl w:val="2"/>
          <w:numId w:val="18"/>
        </w:numPr>
      </w:pPr>
      <w:r>
        <w:t xml:space="preserve">Certain clocks like CLOCK_MONOTONIC_COARSE is not chosen because it is Linux-specific </w:t>
      </w:r>
    </w:p>
    <w:p w14:paraId="71B423D0" w14:textId="77777777" w:rsidR="005957C1" w:rsidRDefault="005957C1" w:rsidP="009121A3">
      <w:pPr>
        <w:pStyle w:val="ListParagraph"/>
        <w:numPr>
          <w:ilvl w:val="2"/>
          <w:numId w:val="18"/>
        </w:numPr>
      </w:pPr>
      <w:r>
        <w:t>CLOCK_MONOTIONIC is the alternate name for CLOCK_HIGHRES on Solaris</w:t>
      </w:r>
    </w:p>
    <w:p w14:paraId="26CEDF9F" w14:textId="77777777" w:rsidR="005957C1" w:rsidRDefault="005957C1" w:rsidP="009121A3">
      <w:pPr>
        <w:pStyle w:val="ListParagraph"/>
        <w:numPr>
          <w:ilvl w:val="2"/>
          <w:numId w:val="18"/>
        </w:numPr>
      </w:pPr>
      <w:r w:rsidRPr="00812A6E">
        <w:rPr>
          <w:i/>
        </w:rPr>
        <w:t>clock_gettime()</w:t>
      </w:r>
      <w:r>
        <w:t xml:space="preserve"> is not defined before macOS 10.12</w:t>
      </w:r>
    </w:p>
    <w:p w14:paraId="69659061" w14:textId="77777777" w:rsidR="005957C1" w:rsidRDefault="005957C1" w:rsidP="009121A3">
      <w:pPr>
        <w:pStyle w:val="ListParagraph"/>
        <w:numPr>
          <w:ilvl w:val="0"/>
          <w:numId w:val="18"/>
        </w:numPr>
      </w:pPr>
      <w:r w:rsidRPr="00812A6E">
        <w:rPr>
          <w:i/>
        </w:rPr>
        <w:t>curr_time</w:t>
      </w:r>
      <w:r>
        <w:t xml:space="preserve"> is:</w:t>
      </w:r>
      <w:r>
        <w:tab/>
      </w:r>
    </w:p>
    <w:p w14:paraId="7860CD39" w14:textId="77777777" w:rsidR="005957C1" w:rsidRDefault="005957C1" w:rsidP="005957C1">
      <w:pPr>
        <w:ind w:left="720" w:firstLine="720"/>
      </w:pPr>
      <w:r>
        <w:t>struct timespec {</w:t>
      </w:r>
    </w:p>
    <w:p w14:paraId="34AE0ACE" w14:textId="77777777" w:rsidR="005957C1" w:rsidRDefault="005957C1" w:rsidP="005957C1">
      <w:pPr>
        <w:pStyle w:val="PlainText"/>
      </w:pPr>
      <w:r>
        <w:t xml:space="preserve">    </w:t>
      </w:r>
      <w:r>
        <w:tab/>
      </w:r>
      <w:r>
        <w:tab/>
      </w:r>
      <w:r>
        <w:tab/>
        <w:t>time_t  tv_sec;     /* seconds */</w:t>
      </w:r>
    </w:p>
    <w:p w14:paraId="13E1477F" w14:textId="77777777" w:rsidR="005957C1" w:rsidRDefault="005957C1" w:rsidP="005957C1">
      <w:pPr>
        <w:pStyle w:val="PlainText"/>
      </w:pPr>
      <w:r>
        <w:t xml:space="preserve">    </w:t>
      </w:r>
      <w:r>
        <w:tab/>
      </w:r>
      <w:r>
        <w:tab/>
      </w:r>
      <w:r>
        <w:tab/>
        <w:t>long    tv_nsec;    /* nanoseconds */</w:t>
      </w:r>
    </w:p>
    <w:p w14:paraId="1CA5CC8D" w14:textId="1FA4F69F" w:rsidR="00347723" w:rsidRDefault="00347723" w:rsidP="005957C1">
      <w:pPr>
        <w:pStyle w:val="PlainText"/>
      </w:pPr>
      <w:r>
        <w:tab/>
      </w:r>
      <w:r>
        <w:tab/>
        <w:t>}</w:t>
      </w:r>
    </w:p>
    <w:p w14:paraId="0EF4B05C" w14:textId="77777777" w:rsidR="005957C1" w:rsidRDefault="005957C1" w:rsidP="008A6FFB"/>
    <w:p w14:paraId="54B1F512" w14:textId="429F9FBE" w:rsidR="005957C1" w:rsidRDefault="005957C1" w:rsidP="008A6FFB">
      <w:r>
        <w:t>However, if this call proves too expensive, we will have to look at other options.</w:t>
      </w:r>
      <w:r w:rsidR="00E619A2">
        <w:t xml:space="preserve">  Note also that we will eventually have to get this working on Windows as well.  </w:t>
      </w:r>
    </w:p>
    <w:p w14:paraId="324D34E7" w14:textId="55A975BB" w:rsidR="00A52C2E" w:rsidRDefault="00A52C2E" w:rsidP="00A52C2E">
      <w:pPr>
        <w:pStyle w:val="Heading3"/>
      </w:pPr>
      <w:bookmarkStart w:id="32" w:name="_Toc103918454"/>
      <w:r>
        <w:t>The Function to Test for End of Tick</w:t>
      </w:r>
      <w:bookmarkEnd w:id="32"/>
    </w:p>
    <w:p w14:paraId="703ED28B" w14:textId="41421C7F" w:rsidR="00B327F1" w:rsidRDefault="00B327F1" w:rsidP="00A52C2E">
      <w:r>
        <w:t xml:space="preserve">Pseudo code for the </w:t>
      </w:r>
      <w:r w:rsidR="00A52C2E">
        <w:t>function to test for end of tick is outlined below:</w:t>
      </w:r>
    </w:p>
    <w:p w14:paraId="5DD5B901" w14:textId="77777777" w:rsidR="00601B68" w:rsidRDefault="00601B68" w:rsidP="00601B68">
      <w:pPr>
        <w:spacing w:after="0"/>
        <w:ind w:left="720"/>
        <w:rPr>
          <w:rFonts w:ascii="Courier" w:hAnsi="Courier"/>
          <w:sz w:val="20"/>
          <w:szCs w:val="20"/>
        </w:rPr>
      </w:pPr>
      <w:r>
        <w:rPr>
          <w:rFonts w:ascii="Courier" w:hAnsi="Courier"/>
          <w:sz w:val="20"/>
          <w:szCs w:val="20"/>
        </w:rPr>
        <w:t>vfd_swmr_test_for_end_of_tick(hbool_t reader_exit)</w:t>
      </w:r>
    </w:p>
    <w:p w14:paraId="6B273CB1" w14:textId="77777777" w:rsidR="00601B68" w:rsidRDefault="00601B68" w:rsidP="00601B68">
      <w:pPr>
        <w:spacing w:after="0"/>
        <w:ind w:left="720"/>
        <w:rPr>
          <w:rFonts w:ascii="Courier" w:hAnsi="Courier"/>
          <w:sz w:val="20"/>
          <w:szCs w:val="20"/>
        </w:rPr>
      </w:pPr>
      <w:r>
        <w:rPr>
          <w:rFonts w:ascii="Courier" w:hAnsi="Courier"/>
          <w:sz w:val="20"/>
          <w:szCs w:val="20"/>
        </w:rPr>
        <w:t>{</w:t>
      </w:r>
    </w:p>
    <w:p w14:paraId="5B97D0CC" w14:textId="0009369F" w:rsidR="0090784F" w:rsidRDefault="0090784F" w:rsidP="00601B68">
      <w:pPr>
        <w:spacing w:after="0"/>
        <w:ind w:left="720"/>
        <w:rPr>
          <w:rFonts w:ascii="Courier" w:hAnsi="Courier"/>
          <w:sz w:val="20"/>
          <w:szCs w:val="20"/>
        </w:rPr>
      </w:pPr>
      <w:r>
        <w:rPr>
          <w:rFonts w:ascii="Courier" w:hAnsi="Courier"/>
          <w:sz w:val="20"/>
          <w:szCs w:val="20"/>
        </w:rPr>
        <w:t xml:space="preserve">    </w:t>
      </w: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 xml:space="preserve">_t </w:t>
      </w:r>
      <w:r w:rsidR="00684E51">
        <w:rPr>
          <w:rFonts w:ascii="Courier" w:hAnsi="Courier"/>
          <w:sz w:val="20"/>
          <w:szCs w:val="20"/>
        </w:rPr>
        <w:t>init_eot</w:t>
      </w:r>
      <w:r>
        <w:rPr>
          <w:rFonts w:ascii="Courier" w:hAnsi="Courier"/>
          <w:sz w:val="20"/>
          <w:szCs w:val="20"/>
        </w:rPr>
        <w:t>_queue_head = NULL;</w:t>
      </w:r>
    </w:p>
    <w:p w14:paraId="2FE3971C" w14:textId="77777777" w:rsidR="0090784F" w:rsidRDefault="0090784F" w:rsidP="00601B68">
      <w:pPr>
        <w:spacing w:after="0"/>
        <w:ind w:left="720"/>
        <w:rPr>
          <w:rFonts w:ascii="Courier" w:hAnsi="Courier"/>
          <w:sz w:val="20"/>
          <w:szCs w:val="20"/>
        </w:rPr>
      </w:pPr>
    </w:p>
    <w:p w14:paraId="5B5050A1" w14:textId="77777777" w:rsidR="00601B68" w:rsidRDefault="00601B68" w:rsidP="00601B68">
      <w:pPr>
        <w:spacing w:after="0"/>
        <w:ind w:left="720"/>
        <w:rPr>
          <w:rFonts w:ascii="Courier" w:hAnsi="Courier"/>
          <w:sz w:val="20"/>
          <w:szCs w:val="20"/>
        </w:rPr>
      </w:pPr>
      <w:r>
        <w:rPr>
          <w:rFonts w:ascii="Courier" w:hAnsi="Courier"/>
          <w:sz w:val="20"/>
          <w:szCs w:val="20"/>
        </w:rPr>
        <w:t xml:space="preserve">    if (vfd_swmr_eot_queue_head != NULL ) </w:t>
      </w:r>
    </w:p>
    <w:p w14:paraId="333213EB" w14:textId="77777777" w:rsidR="00601B68" w:rsidRDefault="00601B68" w:rsidP="00601B68">
      <w:pPr>
        <w:spacing w:after="0"/>
        <w:ind w:left="720"/>
        <w:rPr>
          <w:rFonts w:ascii="Courier" w:hAnsi="Courier"/>
          <w:sz w:val="20"/>
          <w:szCs w:val="20"/>
        </w:rPr>
      </w:pPr>
      <w:r>
        <w:rPr>
          <w:rFonts w:ascii="Courier" w:hAnsi="Courier"/>
          <w:sz w:val="20"/>
          <w:szCs w:val="20"/>
        </w:rPr>
        <w:t xml:space="preserve">    {</w:t>
      </w:r>
    </w:p>
    <w:p w14:paraId="09861C3F" w14:textId="7EBB46A5" w:rsidR="0090784F" w:rsidRDefault="0090784F" w:rsidP="00601B68">
      <w:pPr>
        <w:spacing w:after="0"/>
        <w:ind w:left="720"/>
        <w:rPr>
          <w:rFonts w:ascii="Courier" w:hAnsi="Courier"/>
          <w:sz w:val="20"/>
          <w:szCs w:val="20"/>
        </w:rPr>
      </w:pPr>
      <w:r>
        <w:rPr>
          <w:rFonts w:ascii="Courier" w:hAnsi="Courier"/>
          <w:sz w:val="20"/>
          <w:szCs w:val="20"/>
        </w:rPr>
        <w:t xml:space="preserve">        </w:t>
      </w:r>
      <w:r w:rsidR="00684E51">
        <w:rPr>
          <w:rFonts w:ascii="Courier" w:hAnsi="Courier"/>
          <w:sz w:val="20"/>
          <w:szCs w:val="20"/>
        </w:rPr>
        <w:t>init_eot</w:t>
      </w:r>
      <w:r>
        <w:rPr>
          <w:rFonts w:ascii="Courier" w:hAnsi="Courier"/>
          <w:sz w:val="20"/>
          <w:szCs w:val="20"/>
        </w:rPr>
        <w:t>_queue_head = vfd_swmr_eot_queue_head;</w:t>
      </w:r>
    </w:p>
    <w:p w14:paraId="57F09A7A" w14:textId="77777777" w:rsidR="0090784F" w:rsidRDefault="0090784F" w:rsidP="00601B68">
      <w:pPr>
        <w:spacing w:after="0"/>
        <w:ind w:left="720"/>
        <w:rPr>
          <w:rFonts w:ascii="Courier" w:hAnsi="Courier"/>
          <w:sz w:val="20"/>
          <w:szCs w:val="20"/>
        </w:rPr>
      </w:pPr>
    </w:p>
    <w:p w14:paraId="2F2BE56F" w14:textId="420D98C8" w:rsidR="0090784F" w:rsidRDefault="0090784F" w:rsidP="00601B68">
      <w:pPr>
        <w:spacing w:after="0"/>
        <w:ind w:left="720"/>
        <w:rPr>
          <w:rFonts w:ascii="Courier" w:hAnsi="Courier"/>
          <w:sz w:val="20"/>
          <w:szCs w:val="20"/>
        </w:rPr>
      </w:pPr>
      <w:r>
        <w:rPr>
          <w:rFonts w:ascii="Courier" w:hAnsi="Courier"/>
          <w:sz w:val="20"/>
          <w:szCs w:val="20"/>
        </w:rPr>
        <w:t xml:space="preserve">        do {</w:t>
      </w:r>
    </w:p>
    <w:p w14:paraId="7F150655" w14:textId="56494A76" w:rsidR="0090784F" w:rsidRDefault="0090784F" w:rsidP="00601B68">
      <w:pPr>
        <w:spacing w:after="0"/>
        <w:ind w:left="720"/>
        <w:rPr>
          <w:rFonts w:ascii="Courier" w:hAnsi="Courier"/>
          <w:sz w:val="20"/>
          <w:szCs w:val="20"/>
        </w:rPr>
      </w:pPr>
      <w:r>
        <w:rPr>
          <w:rFonts w:ascii="Courier" w:hAnsi="Courier"/>
          <w:sz w:val="20"/>
          <w:szCs w:val="20"/>
        </w:rPr>
        <w:t xml:space="preserve">    </w:t>
      </w:r>
      <w:r w:rsidR="00601B68">
        <w:rPr>
          <w:rFonts w:ascii="Courier" w:hAnsi="Courier"/>
          <w:sz w:val="20"/>
          <w:szCs w:val="20"/>
        </w:rPr>
        <w:t xml:space="preserve">        /</w:t>
      </w:r>
      <w:r w:rsidR="001A5883">
        <w:rPr>
          <w:rFonts w:ascii="Courier" w:hAnsi="Courier"/>
          <w:sz w:val="20"/>
          <w:szCs w:val="20"/>
        </w:rPr>
        <w:t>/</w:t>
      </w:r>
      <w:r w:rsidR="00601B68">
        <w:rPr>
          <w:rFonts w:ascii="Courier" w:hAnsi="Courier"/>
          <w:sz w:val="20"/>
          <w:szCs w:val="20"/>
        </w:rPr>
        <w:t xml:space="preserve"> get current time via </w:t>
      </w:r>
    </w:p>
    <w:p w14:paraId="2332F9A3" w14:textId="10C73A78" w:rsidR="00601B68" w:rsidRDefault="001A5883" w:rsidP="00601B68">
      <w:pPr>
        <w:spacing w:after="0"/>
        <w:ind w:left="720"/>
        <w:rPr>
          <w:rFonts w:ascii="Courier" w:hAnsi="Courier"/>
          <w:sz w:val="20"/>
          <w:szCs w:val="20"/>
        </w:rPr>
      </w:pPr>
      <w:r>
        <w:rPr>
          <w:rFonts w:ascii="Courier" w:hAnsi="Courier"/>
          <w:sz w:val="20"/>
          <w:szCs w:val="20"/>
        </w:rPr>
        <w:t xml:space="preserve">            //</w:t>
      </w:r>
      <w:r w:rsidR="0090784F">
        <w:rPr>
          <w:rFonts w:ascii="Courier" w:hAnsi="Courier"/>
          <w:sz w:val="20"/>
          <w:szCs w:val="20"/>
        </w:rPr>
        <w:t xml:space="preserve"> </w:t>
      </w:r>
      <w:r w:rsidR="00601B68">
        <w:rPr>
          <w:rFonts w:ascii="Courier" w:hAnsi="Courier"/>
          <w:sz w:val="20"/>
          <w:szCs w:val="20"/>
        </w:rPr>
        <w:t>clock_gettime(CLOCK_MONOTONIC, curr_time);</w:t>
      </w:r>
    </w:p>
    <w:p w14:paraId="2A5CE623" w14:textId="0CE63046" w:rsidR="0090784F" w:rsidRDefault="001A5883" w:rsidP="00601B68">
      <w:pPr>
        <w:spacing w:after="0"/>
        <w:ind w:left="720"/>
        <w:rPr>
          <w:rFonts w:ascii="Courier" w:hAnsi="Courier"/>
          <w:sz w:val="20"/>
          <w:szCs w:val="20"/>
        </w:rPr>
      </w:pPr>
      <w:r>
        <w:rPr>
          <w:rFonts w:ascii="Courier" w:hAnsi="Courier"/>
          <w:sz w:val="20"/>
          <w:szCs w:val="20"/>
        </w:rPr>
        <w:t xml:space="preserve">            </w:t>
      </w:r>
    </w:p>
    <w:p w14:paraId="759F9ED4" w14:textId="24EF0298" w:rsidR="00601B68" w:rsidRDefault="00601B68" w:rsidP="00601B68">
      <w:pPr>
        <w:spacing w:after="0"/>
        <w:ind w:left="720"/>
        <w:rPr>
          <w:rFonts w:ascii="Courier" w:hAnsi="Courier"/>
          <w:sz w:val="20"/>
          <w:szCs w:val="20"/>
        </w:rPr>
      </w:pPr>
      <w:r>
        <w:rPr>
          <w:rFonts w:ascii="Courier" w:hAnsi="Courier"/>
          <w:sz w:val="20"/>
          <w:szCs w:val="20"/>
        </w:rPr>
        <w:t xml:space="preserve">   </w:t>
      </w:r>
      <w:r w:rsidR="0090784F">
        <w:rPr>
          <w:rFonts w:ascii="Courier" w:hAnsi="Courier"/>
          <w:sz w:val="20"/>
          <w:szCs w:val="20"/>
        </w:rPr>
        <w:t xml:space="preserve">    </w:t>
      </w:r>
      <w:r>
        <w:rPr>
          <w:rFonts w:ascii="Courier" w:hAnsi="Courier"/>
          <w:sz w:val="20"/>
          <w:szCs w:val="20"/>
        </w:rPr>
        <w:t xml:space="preserve">     if ( </w:t>
      </w:r>
      <w:r w:rsidRPr="00A52C2E">
        <w:rPr>
          <w:rFonts w:ascii="Courier" w:hAnsi="Courier"/>
          <w:sz w:val="20"/>
          <w:szCs w:val="20"/>
        </w:rPr>
        <w:t xml:space="preserve">( curr_time.tv_sec &gt;= end_of_tick.tv_sec ) &amp;&amp; </w:t>
      </w:r>
    </w:p>
    <w:p w14:paraId="079D2933" w14:textId="00433646" w:rsidR="00601B68" w:rsidRDefault="00601B68" w:rsidP="00601B68">
      <w:pPr>
        <w:spacing w:after="0"/>
        <w:ind w:left="720"/>
        <w:rPr>
          <w:rFonts w:ascii="Courier" w:hAnsi="Courier"/>
          <w:sz w:val="20"/>
          <w:szCs w:val="20"/>
        </w:rPr>
      </w:pPr>
      <w:r>
        <w:rPr>
          <w:rFonts w:ascii="Courier" w:hAnsi="Courier"/>
          <w:sz w:val="20"/>
          <w:szCs w:val="20"/>
        </w:rPr>
        <w:t xml:space="preserve">       </w:t>
      </w:r>
      <w:r w:rsidR="0090784F">
        <w:rPr>
          <w:rFonts w:ascii="Courier" w:hAnsi="Courier"/>
          <w:sz w:val="20"/>
          <w:szCs w:val="20"/>
        </w:rPr>
        <w:t xml:space="preserve">    </w:t>
      </w:r>
      <w:r>
        <w:rPr>
          <w:rFonts w:ascii="Courier" w:hAnsi="Courier"/>
          <w:sz w:val="20"/>
          <w:szCs w:val="20"/>
        </w:rPr>
        <w:t xml:space="preserve">      </w:t>
      </w:r>
      <w:r w:rsidRPr="00A52C2E">
        <w:rPr>
          <w:rFonts w:ascii="Courier" w:hAnsi="Courier"/>
          <w:sz w:val="20"/>
          <w:szCs w:val="20"/>
        </w:rPr>
        <w:t>( curr_time.tv_nsec &gt;= end_of_tick.tv_nsec )</w:t>
      </w:r>
      <w:r>
        <w:rPr>
          <w:rFonts w:ascii="Courier" w:hAnsi="Courier"/>
          <w:sz w:val="20"/>
          <w:szCs w:val="20"/>
        </w:rPr>
        <w:t xml:space="preserve"> )</w:t>
      </w:r>
    </w:p>
    <w:p w14:paraId="33423882" w14:textId="2D85BF9F" w:rsidR="00601B68" w:rsidRDefault="00601B68" w:rsidP="00601B68">
      <w:pPr>
        <w:spacing w:after="0"/>
        <w:ind w:left="720"/>
        <w:rPr>
          <w:rFonts w:ascii="Courier" w:hAnsi="Courier"/>
          <w:sz w:val="20"/>
          <w:szCs w:val="20"/>
        </w:rPr>
      </w:pPr>
      <w:r>
        <w:rPr>
          <w:rFonts w:ascii="Courier" w:hAnsi="Courier"/>
          <w:sz w:val="20"/>
          <w:szCs w:val="20"/>
        </w:rPr>
        <w:t xml:space="preserve">        </w:t>
      </w:r>
      <w:r w:rsidR="0090784F">
        <w:rPr>
          <w:rFonts w:ascii="Courier" w:hAnsi="Courier"/>
          <w:sz w:val="20"/>
          <w:szCs w:val="20"/>
        </w:rPr>
        <w:t xml:space="preserve">    </w:t>
      </w:r>
      <w:r>
        <w:rPr>
          <w:rFonts w:ascii="Courier" w:hAnsi="Courier"/>
          <w:sz w:val="20"/>
          <w:szCs w:val="20"/>
        </w:rPr>
        <w:t>{</w:t>
      </w:r>
    </w:p>
    <w:p w14:paraId="0E7EA8CC" w14:textId="2B8FD1F6" w:rsidR="00601B68" w:rsidRDefault="00601B68" w:rsidP="00601B68">
      <w:pPr>
        <w:spacing w:after="0"/>
        <w:ind w:left="720"/>
        <w:rPr>
          <w:rFonts w:ascii="Courier" w:hAnsi="Courier"/>
          <w:sz w:val="20"/>
          <w:szCs w:val="20"/>
        </w:rPr>
      </w:pPr>
      <w:r>
        <w:rPr>
          <w:rFonts w:ascii="Courier" w:hAnsi="Courier"/>
          <w:sz w:val="20"/>
          <w:szCs w:val="20"/>
        </w:rPr>
        <w:t xml:space="preserve">            </w:t>
      </w:r>
      <w:r w:rsidR="0090784F">
        <w:rPr>
          <w:rFonts w:ascii="Courier" w:hAnsi="Courier"/>
          <w:sz w:val="20"/>
          <w:szCs w:val="20"/>
        </w:rPr>
        <w:t xml:space="preserve">    </w:t>
      </w:r>
      <w:r>
        <w:rPr>
          <w:rFonts w:ascii="Courier" w:hAnsi="Courier"/>
          <w:sz w:val="20"/>
          <w:szCs w:val="20"/>
        </w:rPr>
        <w:t>if ( vfd_swmr_writer )</w:t>
      </w:r>
    </w:p>
    <w:p w14:paraId="2C1E5E39" w14:textId="477687BC" w:rsidR="00601B68" w:rsidRDefault="00601B68" w:rsidP="00601B68">
      <w:pPr>
        <w:spacing w:after="0"/>
        <w:ind w:left="720"/>
        <w:rPr>
          <w:rFonts w:ascii="Courier" w:hAnsi="Courier"/>
          <w:sz w:val="20"/>
          <w:szCs w:val="20"/>
        </w:rPr>
      </w:pPr>
      <w:r>
        <w:rPr>
          <w:rFonts w:ascii="Courier" w:hAnsi="Courier"/>
          <w:sz w:val="20"/>
          <w:szCs w:val="20"/>
        </w:rPr>
        <w:t xml:space="preserve">                </w:t>
      </w:r>
      <w:r w:rsidR="0090784F">
        <w:rPr>
          <w:rFonts w:ascii="Courier" w:hAnsi="Courier"/>
          <w:sz w:val="20"/>
          <w:szCs w:val="20"/>
        </w:rPr>
        <w:t xml:space="preserve">    </w:t>
      </w:r>
      <w:r>
        <w:rPr>
          <w:rFonts w:ascii="Courier" w:hAnsi="Courier"/>
          <w:sz w:val="20"/>
          <w:szCs w:val="20"/>
        </w:rPr>
        <w:t>// call writer end of tick function</w:t>
      </w:r>
    </w:p>
    <w:p w14:paraId="24116875" w14:textId="29420812" w:rsidR="00601B68" w:rsidRDefault="00601B68" w:rsidP="00601B68">
      <w:pPr>
        <w:spacing w:after="0"/>
        <w:ind w:left="720"/>
        <w:rPr>
          <w:rFonts w:ascii="Courier" w:hAnsi="Courier"/>
          <w:sz w:val="20"/>
          <w:szCs w:val="20"/>
        </w:rPr>
      </w:pPr>
      <w:r>
        <w:rPr>
          <w:rFonts w:ascii="Courier" w:hAnsi="Courier"/>
          <w:sz w:val="20"/>
          <w:szCs w:val="20"/>
        </w:rPr>
        <w:t xml:space="preserve">            </w:t>
      </w:r>
      <w:r w:rsidR="0090784F">
        <w:rPr>
          <w:rFonts w:ascii="Courier" w:hAnsi="Courier"/>
          <w:sz w:val="20"/>
          <w:szCs w:val="20"/>
        </w:rPr>
        <w:t xml:space="preserve">    </w:t>
      </w:r>
      <w:r>
        <w:rPr>
          <w:rFonts w:ascii="Courier" w:hAnsi="Courier"/>
          <w:sz w:val="20"/>
          <w:szCs w:val="20"/>
        </w:rPr>
        <w:t xml:space="preserve">else if ( ! reader_exit ) </w:t>
      </w:r>
    </w:p>
    <w:p w14:paraId="5A2FCB95" w14:textId="77777777" w:rsidR="0090784F" w:rsidRDefault="00601B68" w:rsidP="00601B68">
      <w:pPr>
        <w:spacing w:after="0"/>
        <w:ind w:left="720"/>
        <w:rPr>
          <w:rFonts w:ascii="Courier" w:hAnsi="Courier"/>
          <w:sz w:val="20"/>
          <w:szCs w:val="20"/>
        </w:rPr>
      </w:pPr>
      <w:r>
        <w:rPr>
          <w:rFonts w:ascii="Courier" w:hAnsi="Courier"/>
          <w:sz w:val="20"/>
          <w:szCs w:val="20"/>
        </w:rPr>
        <w:t xml:space="preserve">                </w:t>
      </w:r>
      <w:r w:rsidR="0090784F">
        <w:rPr>
          <w:rFonts w:ascii="Courier" w:hAnsi="Courier"/>
          <w:sz w:val="20"/>
          <w:szCs w:val="20"/>
        </w:rPr>
        <w:t xml:space="preserve">    </w:t>
      </w:r>
      <w:r>
        <w:rPr>
          <w:rFonts w:ascii="Courier" w:hAnsi="Courier"/>
          <w:sz w:val="20"/>
          <w:szCs w:val="20"/>
        </w:rPr>
        <w:t>// call reader end of tick function</w:t>
      </w:r>
    </w:p>
    <w:p w14:paraId="2E497A5D" w14:textId="09AF63DA" w:rsidR="0090784F" w:rsidRDefault="0090784F" w:rsidP="00601B68">
      <w:pPr>
        <w:spacing w:after="0"/>
        <w:ind w:left="720"/>
        <w:rPr>
          <w:rFonts w:ascii="Courier" w:hAnsi="Courier"/>
          <w:sz w:val="20"/>
          <w:szCs w:val="20"/>
        </w:rPr>
      </w:pPr>
      <w:r>
        <w:rPr>
          <w:rFonts w:ascii="Courier" w:hAnsi="Courier"/>
          <w:sz w:val="20"/>
          <w:szCs w:val="20"/>
        </w:rPr>
        <w:t xml:space="preserve">                else</w:t>
      </w:r>
    </w:p>
    <w:p w14:paraId="53E81661" w14:textId="6BF900CA" w:rsidR="0090784F" w:rsidRDefault="0090784F" w:rsidP="00601B68">
      <w:pPr>
        <w:spacing w:after="0"/>
        <w:ind w:left="720"/>
        <w:rPr>
          <w:rFonts w:ascii="Courier" w:hAnsi="Courier"/>
          <w:sz w:val="20"/>
          <w:szCs w:val="20"/>
        </w:rPr>
      </w:pPr>
      <w:r>
        <w:rPr>
          <w:rFonts w:ascii="Courier" w:hAnsi="Courier"/>
          <w:sz w:val="20"/>
          <w:szCs w:val="20"/>
        </w:rPr>
        <w:t xml:space="preserve">                    </w:t>
      </w:r>
      <w:r w:rsidR="00190130">
        <w:rPr>
          <w:rFonts w:ascii="Courier" w:hAnsi="Courier"/>
          <w:sz w:val="20"/>
          <w:szCs w:val="20"/>
        </w:rPr>
        <w:t xml:space="preserve">// break out of the do-while loop.  This is </w:t>
      </w:r>
    </w:p>
    <w:p w14:paraId="5F23657B" w14:textId="3B3EC7EE" w:rsidR="00190130" w:rsidRDefault="00190130" w:rsidP="00601B68">
      <w:pPr>
        <w:spacing w:after="0"/>
        <w:ind w:left="720"/>
        <w:rPr>
          <w:rFonts w:ascii="Courier" w:hAnsi="Courier"/>
          <w:sz w:val="20"/>
          <w:szCs w:val="20"/>
        </w:rPr>
      </w:pPr>
      <w:r>
        <w:rPr>
          <w:rFonts w:ascii="Courier" w:hAnsi="Courier"/>
          <w:sz w:val="20"/>
          <w:szCs w:val="20"/>
        </w:rPr>
        <w:t xml:space="preserve">                    // where it is possible that writer end of tick </w:t>
      </w:r>
    </w:p>
    <w:p w14:paraId="4AA02ECE" w14:textId="7288C076" w:rsidR="00190130" w:rsidRDefault="00190130" w:rsidP="00601B68">
      <w:pPr>
        <w:spacing w:after="0"/>
        <w:ind w:left="720"/>
        <w:rPr>
          <w:rFonts w:ascii="Courier" w:hAnsi="Courier"/>
          <w:sz w:val="20"/>
          <w:szCs w:val="20"/>
        </w:rPr>
      </w:pPr>
      <w:r>
        <w:rPr>
          <w:rFonts w:ascii="Courier" w:hAnsi="Courier"/>
          <w:sz w:val="20"/>
          <w:szCs w:val="20"/>
        </w:rPr>
        <w:t xml:space="preserve">                    // may be masked by a reader end of tick.</w:t>
      </w:r>
    </w:p>
    <w:p w14:paraId="4AE10960" w14:textId="6A5D3F2B" w:rsidR="00601B68" w:rsidRDefault="0090784F" w:rsidP="00601B68">
      <w:pPr>
        <w:spacing w:after="0"/>
        <w:ind w:left="720"/>
        <w:rPr>
          <w:rFonts w:ascii="Courier" w:hAnsi="Courier"/>
          <w:sz w:val="20"/>
          <w:szCs w:val="20"/>
        </w:rPr>
      </w:pPr>
      <w:r>
        <w:rPr>
          <w:rFonts w:ascii="Courier" w:hAnsi="Courier"/>
          <w:sz w:val="20"/>
          <w:szCs w:val="20"/>
        </w:rPr>
        <w:t xml:space="preserve">            }</w:t>
      </w:r>
      <w:r w:rsidR="00E21B8E">
        <w:rPr>
          <w:rFonts w:ascii="Courier" w:hAnsi="Courier"/>
          <w:sz w:val="20"/>
          <w:szCs w:val="20"/>
        </w:rPr>
        <w:t xml:space="preserve"> else {</w:t>
      </w:r>
    </w:p>
    <w:p w14:paraId="165A374D" w14:textId="3D225D2C" w:rsidR="00E21B8E" w:rsidRDefault="00E21B8E" w:rsidP="00601B68">
      <w:pPr>
        <w:spacing w:after="0"/>
        <w:ind w:left="720"/>
        <w:rPr>
          <w:rFonts w:ascii="Courier" w:hAnsi="Courier"/>
          <w:sz w:val="20"/>
          <w:szCs w:val="20"/>
        </w:rPr>
      </w:pPr>
      <w:r>
        <w:rPr>
          <w:rFonts w:ascii="Courier" w:hAnsi="Courier"/>
          <w:sz w:val="20"/>
          <w:szCs w:val="20"/>
        </w:rPr>
        <w:t xml:space="preserve">                // break out of do-while loop.</w:t>
      </w:r>
    </w:p>
    <w:p w14:paraId="164D3AD3" w14:textId="2BD68134" w:rsidR="00E21B8E" w:rsidRDefault="00E21B8E" w:rsidP="00601B68">
      <w:pPr>
        <w:spacing w:after="0"/>
        <w:ind w:left="720"/>
        <w:rPr>
          <w:rFonts w:ascii="Courier" w:hAnsi="Courier"/>
          <w:sz w:val="20"/>
          <w:szCs w:val="20"/>
        </w:rPr>
      </w:pPr>
      <w:r>
        <w:rPr>
          <w:rFonts w:ascii="Courier" w:hAnsi="Courier"/>
          <w:sz w:val="20"/>
          <w:szCs w:val="20"/>
        </w:rPr>
        <w:t xml:space="preserve">            }</w:t>
      </w:r>
    </w:p>
    <w:p w14:paraId="36317C8B" w14:textId="30A0E886" w:rsidR="00601B68" w:rsidRDefault="00601B68" w:rsidP="00601B68">
      <w:pPr>
        <w:spacing w:after="0"/>
        <w:ind w:left="720"/>
        <w:rPr>
          <w:rFonts w:ascii="Courier" w:hAnsi="Courier"/>
          <w:sz w:val="20"/>
          <w:szCs w:val="20"/>
        </w:rPr>
      </w:pPr>
      <w:r>
        <w:rPr>
          <w:rFonts w:ascii="Courier" w:hAnsi="Courier"/>
          <w:sz w:val="20"/>
          <w:szCs w:val="20"/>
        </w:rPr>
        <w:t xml:space="preserve">        }</w:t>
      </w:r>
      <w:r w:rsidR="0090784F">
        <w:rPr>
          <w:rFonts w:ascii="Courier" w:hAnsi="Courier"/>
          <w:sz w:val="20"/>
          <w:szCs w:val="20"/>
        </w:rPr>
        <w:t xml:space="preserve"> while ( ( vfd_swmr_eot_queue_head != NULL ) &amp;&amp;</w:t>
      </w:r>
    </w:p>
    <w:p w14:paraId="28052909" w14:textId="0DCD7432" w:rsidR="0090784F" w:rsidRDefault="0090784F" w:rsidP="00601B68">
      <w:pPr>
        <w:spacing w:after="0"/>
        <w:ind w:left="720"/>
        <w:rPr>
          <w:rFonts w:ascii="Courier" w:hAnsi="Courier"/>
          <w:sz w:val="20"/>
          <w:szCs w:val="20"/>
        </w:rPr>
      </w:pPr>
      <w:r>
        <w:rPr>
          <w:rFonts w:ascii="Courier" w:hAnsi="Courier"/>
          <w:sz w:val="20"/>
          <w:szCs w:val="20"/>
        </w:rPr>
        <w:t xml:space="preserve">                  ( vfd_swmr_eot_queue_head != </w:t>
      </w:r>
      <w:r w:rsidR="00684E51">
        <w:rPr>
          <w:rFonts w:ascii="Courier" w:hAnsi="Courier"/>
          <w:sz w:val="20"/>
          <w:szCs w:val="20"/>
        </w:rPr>
        <w:t>init_eot</w:t>
      </w:r>
      <w:r>
        <w:rPr>
          <w:rFonts w:ascii="Courier" w:hAnsi="Courier"/>
          <w:sz w:val="20"/>
          <w:szCs w:val="20"/>
        </w:rPr>
        <w:t>_queue_head ) );</w:t>
      </w:r>
    </w:p>
    <w:p w14:paraId="2383C414" w14:textId="77777777" w:rsidR="00601B68" w:rsidRDefault="00601B68" w:rsidP="00601B68">
      <w:pPr>
        <w:spacing w:after="0"/>
        <w:ind w:left="720"/>
        <w:rPr>
          <w:rFonts w:ascii="Courier" w:hAnsi="Courier"/>
          <w:sz w:val="20"/>
          <w:szCs w:val="20"/>
        </w:rPr>
      </w:pPr>
      <w:r>
        <w:rPr>
          <w:rFonts w:ascii="Courier" w:hAnsi="Courier"/>
          <w:sz w:val="20"/>
          <w:szCs w:val="20"/>
        </w:rPr>
        <w:t xml:space="preserve">    }</w:t>
      </w:r>
    </w:p>
    <w:p w14:paraId="648FE6E0" w14:textId="77777777" w:rsidR="0090784F" w:rsidRDefault="00601B68" w:rsidP="00601B68">
      <w:pPr>
        <w:spacing w:after="0"/>
        <w:ind w:left="720"/>
        <w:rPr>
          <w:rFonts w:ascii="Courier" w:hAnsi="Courier"/>
          <w:sz w:val="20"/>
          <w:szCs w:val="20"/>
        </w:rPr>
      </w:pPr>
      <w:r>
        <w:rPr>
          <w:rFonts w:ascii="Courier" w:hAnsi="Courier"/>
          <w:sz w:val="20"/>
          <w:szCs w:val="20"/>
        </w:rPr>
        <w:t>}</w:t>
      </w:r>
    </w:p>
    <w:p w14:paraId="0727F7A4" w14:textId="77777777" w:rsidR="00B327F1" w:rsidRDefault="00B327F1" w:rsidP="00B327F1"/>
    <w:p w14:paraId="20BB41C1" w14:textId="434819C6" w:rsidR="00B327F1" w:rsidRDefault="00B327F1" w:rsidP="00B327F1">
      <w:r>
        <w:t xml:space="preserve">To </w:t>
      </w:r>
      <w:r w:rsidR="00684E51">
        <w:t>avoid</w:t>
      </w:r>
      <w:r>
        <w:t xml:space="preserve"> function call overhead, this function should be implemented as a macro.</w:t>
      </w:r>
    </w:p>
    <w:p w14:paraId="33DD678C" w14:textId="1695EA7C" w:rsidR="00684E51" w:rsidRPr="00A52C2E" w:rsidRDefault="00684E51" w:rsidP="00B327F1">
      <w:r>
        <w:lastRenderedPageBreak/>
        <w:t>Note that the above pseudo code presume</w:t>
      </w:r>
      <w:r w:rsidR="00347723">
        <w:t>s</w:t>
      </w:r>
      <w:r>
        <w:t xml:space="preserve"> that instances of </w:t>
      </w: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_t</w:t>
      </w:r>
      <w:r>
        <w:t xml:space="preserve"> are recycled, and that end of tick functions update the EOT queue and the associated global variables as discussed in section 3.3 above.</w:t>
      </w:r>
    </w:p>
    <w:p w14:paraId="51A39A2E" w14:textId="77777777" w:rsidR="00A52C2E" w:rsidRDefault="00A52C2E" w:rsidP="00A52C2E">
      <w:pPr>
        <w:pStyle w:val="Heading3"/>
      </w:pPr>
      <w:bookmarkStart w:id="33" w:name="_Toc103918455"/>
      <w:r>
        <w:t>The API Entry Macro</w:t>
      </w:r>
      <w:bookmarkEnd w:id="33"/>
    </w:p>
    <w:p w14:paraId="0C5EC23D" w14:textId="1931DFE3" w:rsidR="00A52C2E" w:rsidRDefault="00A52C2E" w:rsidP="00A52C2E">
      <w:r>
        <w:t xml:space="preserve">We will invoke </w:t>
      </w:r>
      <w:r w:rsidR="004F1C8D">
        <w:rPr>
          <w:i/>
        </w:rPr>
        <w:t>vfd_swmr_test_for_end_of</w:t>
      </w:r>
      <w:r w:rsidRPr="00637D83">
        <w:rPr>
          <w:i/>
        </w:rPr>
        <w:t>_tick()</w:t>
      </w:r>
      <w:r>
        <w:t xml:space="preserve"> towards the end of the FUNC_ENTER_API macro:</w:t>
      </w:r>
    </w:p>
    <w:p w14:paraId="2A4E4460" w14:textId="77777777" w:rsidR="00A52C2E" w:rsidRDefault="00A52C2E" w:rsidP="00A52C2E">
      <w:pPr>
        <w:pStyle w:val="PlainText"/>
        <w:ind w:left="720"/>
      </w:pPr>
      <w:r>
        <w:t>FUNC_ENTER_API_COMMON</w:t>
      </w:r>
      <w:r>
        <w:tab/>
        <w:t xml:space="preserve"> </w:t>
      </w:r>
    </w:p>
    <w:p w14:paraId="17A1E2C8" w14:textId="77777777" w:rsidR="00A52C2E" w:rsidRDefault="00A52C2E" w:rsidP="00A52C2E">
      <w:pPr>
        <w:pStyle w:val="PlainText"/>
        <w:ind w:left="720"/>
      </w:pPr>
      <w:r>
        <w:t xml:space="preserve">FUNC_ENTER_API_INIT(err);        </w:t>
      </w:r>
    </w:p>
    <w:p w14:paraId="3885C635" w14:textId="77777777" w:rsidR="00A52C2E" w:rsidRDefault="00A52C2E" w:rsidP="00A52C2E">
      <w:pPr>
        <w:pStyle w:val="PlainText"/>
        <w:ind w:left="720"/>
      </w:pPr>
      <w:r>
        <w:t xml:space="preserve">H5E_clear_stack(NULL);   </w:t>
      </w:r>
    </w:p>
    <w:p w14:paraId="7F11B7E4" w14:textId="695E1F11" w:rsidR="00A52C2E" w:rsidRDefault="00A52C2E" w:rsidP="00A52C2E">
      <w:pPr>
        <w:pStyle w:val="PlainText"/>
        <w:ind w:left="720"/>
      </w:pPr>
      <w:r>
        <w:t xml:space="preserve">Call </w:t>
      </w:r>
      <w:r w:rsidRPr="007D06F7">
        <w:rPr>
          <w:i/>
        </w:rPr>
        <w:t>vfd_swmr</w:t>
      </w:r>
      <w:r w:rsidR="00B327F1">
        <w:rPr>
          <w:i/>
        </w:rPr>
        <w:t>_test_for_end_of</w:t>
      </w:r>
      <w:r w:rsidRPr="007D06F7">
        <w:rPr>
          <w:i/>
        </w:rPr>
        <w:t>_tic</w:t>
      </w:r>
      <w:r>
        <w:rPr>
          <w:i/>
        </w:rPr>
        <w:t>k</w:t>
      </w:r>
      <w:r w:rsidRPr="007D06F7">
        <w:rPr>
          <w:i/>
        </w:rPr>
        <w:t>(FALSE)</w:t>
      </w:r>
      <w:r>
        <w:t xml:space="preserve">                                      </w:t>
      </w:r>
    </w:p>
    <w:p w14:paraId="65C8A175" w14:textId="77777777" w:rsidR="00A52C2E" w:rsidRDefault="00A52C2E" w:rsidP="00A52C2E">
      <w:pPr>
        <w:pStyle w:val="PlainText"/>
        <w:ind w:left="720"/>
      </w:pPr>
      <w:r>
        <w:t>{</w:t>
      </w:r>
    </w:p>
    <w:p w14:paraId="5CE6FA9E" w14:textId="77777777" w:rsidR="00A52C2E" w:rsidRDefault="00A52C2E" w:rsidP="00A52C2E">
      <w:pPr>
        <w:rPr>
          <w:rFonts w:ascii="Consolas" w:hAnsi="Consolas"/>
          <w:sz w:val="21"/>
          <w:szCs w:val="21"/>
        </w:rPr>
      </w:pPr>
    </w:p>
    <w:p w14:paraId="24295591" w14:textId="77777777" w:rsidR="00A52C2E" w:rsidRDefault="00A52C2E" w:rsidP="00A52C2E">
      <w:r>
        <w:t xml:space="preserve">There are other forms of the API entry macros: </w:t>
      </w:r>
    </w:p>
    <w:p w14:paraId="60C4712B" w14:textId="77777777" w:rsidR="00A52C2E" w:rsidRDefault="00A52C2E" w:rsidP="009121A3">
      <w:pPr>
        <w:pStyle w:val="ListParagraph"/>
        <w:numPr>
          <w:ilvl w:val="0"/>
          <w:numId w:val="20"/>
        </w:numPr>
      </w:pPr>
      <w:r>
        <w:t>FUNC_ENTER_API_NOCLEAR</w:t>
      </w:r>
    </w:p>
    <w:p w14:paraId="6B366220" w14:textId="77777777" w:rsidR="00A52C2E" w:rsidRPr="00637D83" w:rsidRDefault="00A52C2E" w:rsidP="009121A3">
      <w:pPr>
        <w:pStyle w:val="ListParagraph"/>
        <w:numPr>
          <w:ilvl w:val="1"/>
          <w:numId w:val="20"/>
        </w:numPr>
      </w:pPr>
      <w:r>
        <w:t xml:space="preserve">This macro is used for API functions that should not clear the error stack like </w:t>
      </w:r>
      <w:r w:rsidRPr="00637D83">
        <w:rPr>
          <w:i/>
        </w:rPr>
        <w:t>H5Eprint</w:t>
      </w:r>
      <w:r>
        <w:t xml:space="preserve"> and </w:t>
      </w:r>
      <w:r w:rsidRPr="00637D83">
        <w:rPr>
          <w:i/>
        </w:rPr>
        <w:t>H5Ewalk</w:t>
      </w:r>
    </w:p>
    <w:p w14:paraId="205F47DC" w14:textId="28BBA3DA" w:rsidR="00A52C2E" w:rsidRPr="00BD3CE6" w:rsidRDefault="00A52C2E" w:rsidP="009121A3">
      <w:pPr>
        <w:pStyle w:val="ListParagraph"/>
        <w:numPr>
          <w:ilvl w:val="1"/>
          <w:numId w:val="20"/>
        </w:numPr>
      </w:pPr>
      <w:r>
        <w:t xml:space="preserve">We will invoke </w:t>
      </w:r>
      <w:r w:rsidR="00D91313">
        <w:rPr>
          <w:i/>
        </w:rPr>
        <w:t>vfd_swmr_test_for_end_of</w:t>
      </w:r>
      <w:r w:rsidRPr="00637D83">
        <w:rPr>
          <w:i/>
        </w:rPr>
        <w:t>_tick()</w:t>
      </w:r>
      <w:r>
        <w:t xml:space="preserve"> in a similar way:</w:t>
      </w:r>
    </w:p>
    <w:p w14:paraId="02547B7F" w14:textId="77777777" w:rsidR="00A52C2E" w:rsidRDefault="00A52C2E" w:rsidP="00A52C2E">
      <w:pPr>
        <w:pStyle w:val="PlainText"/>
        <w:ind w:left="2160"/>
      </w:pPr>
      <w:r>
        <w:t>FUNC_ENTER_API_COMMON</w:t>
      </w:r>
      <w:r>
        <w:tab/>
        <w:t xml:space="preserve"> </w:t>
      </w:r>
    </w:p>
    <w:p w14:paraId="7E126FEE" w14:textId="77777777" w:rsidR="00A52C2E" w:rsidRDefault="00A52C2E" w:rsidP="00A52C2E">
      <w:pPr>
        <w:pStyle w:val="PlainText"/>
        <w:ind w:left="2160"/>
      </w:pPr>
      <w:r>
        <w:t xml:space="preserve">FUNC_ENTER_API_INIT(err);        </w:t>
      </w:r>
    </w:p>
    <w:p w14:paraId="245CF187" w14:textId="222A9A72" w:rsidR="00A52C2E" w:rsidRDefault="00A52C2E" w:rsidP="00A52C2E">
      <w:pPr>
        <w:pStyle w:val="PlainText"/>
        <w:ind w:left="2160"/>
      </w:pPr>
      <w:r>
        <w:t xml:space="preserve">Call </w:t>
      </w:r>
      <w:r w:rsidR="00D91313">
        <w:rPr>
          <w:i/>
        </w:rPr>
        <w:t>vfd_swmr_test_for_end</w:t>
      </w:r>
      <w:r w:rsidRPr="00BD3CE6">
        <w:rPr>
          <w:i/>
        </w:rPr>
        <w:t>_tic</w:t>
      </w:r>
      <w:r>
        <w:rPr>
          <w:i/>
        </w:rPr>
        <w:t>k</w:t>
      </w:r>
      <w:r w:rsidRPr="00BD3CE6">
        <w:rPr>
          <w:i/>
        </w:rPr>
        <w:t>(FALSE)</w:t>
      </w:r>
      <w:r>
        <w:t xml:space="preserve">                                      </w:t>
      </w:r>
    </w:p>
    <w:p w14:paraId="1CAAA063" w14:textId="77777777" w:rsidR="00A52C2E" w:rsidRDefault="00A52C2E" w:rsidP="00A52C2E">
      <w:pPr>
        <w:pStyle w:val="PlainText"/>
        <w:ind w:left="2160"/>
      </w:pPr>
      <w:r>
        <w:t>{</w:t>
      </w:r>
    </w:p>
    <w:p w14:paraId="58D7AF5C" w14:textId="77777777" w:rsidR="00A52C2E" w:rsidRDefault="00A52C2E" w:rsidP="00A52C2E"/>
    <w:p w14:paraId="656F3B81" w14:textId="77777777" w:rsidR="00A52C2E" w:rsidRDefault="00A52C2E" w:rsidP="009121A3">
      <w:pPr>
        <w:pStyle w:val="ListParagraph"/>
        <w:numPr>
          <w:ilvl w:val="0"/>
          <w:numId w:val="20"/>
        </w:numPr>
      </w:pPr>
      <w:r>
        <w:t>FUNC_ENTER_API_NOINIT</w:t>
      </w:r>
    </w:p>
    <w:p w14:paraId="774AB0F5" w14:textId="77777777" w:rsidR="00A52C2E" w:rsidRDefault="00A52C2E" w:rsidP="009121A3">
      <w:pPr>
        <w:pStyle w:val="ListParagraph"/>
        <w:numPr>
          <w:ilvl w:val="1"/>
          <w:numId w:val="20"/>
        </w:numPr>
      </w:pPr>
      <w:r>
        <w:t>This macro is used for API functions that do not perform _any_ initialization of the library or an interface, just perform tracing etc.  Examples are: H5allocate_memory, H5is_library_threadsafe, etc.</w:t>
      </w:r>
    </w:p>
    <w:p w14:paraId="077392D4" w14:textId="77777777" w:rsidR="00A52C2E" w:rsidRDefault="00A52C2E" w:rsidP="009121A3">
      <w:pPr>
        <w:pStyle w:val="ListParagraph"/>
        <w:numPr>
          <w:ilvl w:val="1"/>
          <w:numId w:val="20"/>
        </w:numPr>
      </w:pPr>
      <w:r>
        <w:t>No change</w:t>
      </w:r>
    </w:p>
    <w:p w14:paraId="77D4912D" w14:textId="77777777" w:rsidR="00A52C2E" w:rsidRDefault="00A52C2E" w:rsidP="009121A3">
      <w:pPr>
        <w:pStyle w:val="ListParagraph"/>
        <w:numPr>
          <w:ilvl w:val="0"/>
          <w:numId w:val="20"/>
        </w:numPr>
      </w:pPr>
      <w:r>
        <w:t>FUNC_ENTER_API_NOINIT_NOERR_NOFS</w:t>
      </w:r>
    </w:p>
    <w:p w14:paraId="30D25419" w14:textId="77777777" w:rsidR="00A52C2E" w:rsidRDefault="00A52C2E" w:rsidP="009121A3">
      <w:pPr>
        <w:pStyle w:val="ListParagraph"/>
        <w:numPr>
          <w:ilvl w:val="1"/>
          <w:numId w:val="20"/>
        </w:numPr>
      </w:pPr>
      <w:r>
        <w:t>This macro is used for API functions that do not perform _any_ initialization of the library or an interface or push themselves on the function stack, just perform tracing, etc.  Examples are: H5close, H5check_version, etc.</w:t>
      </w:r>
    </w:p>
    <w:p w14:paraId="0FF11A87" w14:textId="77777777" w:rsidR="00A52C2E" w:rsidRDefault="00A52C2E" w:rsidP="009121A3">
      <w:pPr>
        <w:pStyle w:val="ListParagraph"/>
        <w:numPr>
          <w:ilvl w:val="1"/>
          <w:numId w:val="20"/>
        </w:numPr>
      </w:pPr>
      <w:r>
        <w:t>No change</w:t>
      </w:r>
    </w:p>
    <w:p w14:paraId="2F935F8C" w14:textId="77777777" w:rsidR="00A52C2E" w:rsidRDefault="00A52C2E" w:rsidP="00A52C2E">
      <w:pPr>
        <w:pStyle w:val="Heading3"/>
      </w:pPr>
      <w:bookmarkStart w:id="34" w:name="_Toc103918456"/>
      <w:r>
        <w:t>The API Exit Macro</w:t>
      </w:r>
      <w:bookmarkEnd w:id="34"/>
    </w:p>
    <w:p w14:paraId="43C541AB" w14:textId="124D9B08" w:rsidR="00A52C2E" w:rsidRDefault="00A52C2E" w:rsidP="00A52C2E">
      <w:pPr>
        <w:tabs>
          <w:tab w:val="center" w:pos="4968"/>
        </w:tabs>
      </w:pPr>
      <w:r>
        <w:t xml:space="preserve">We will invoke </w:t>
      </w:r>
      <w:r w:rsidR="00D91313">
        <w:rPr>
          <w:i/>
        </w:rPr>
        <w:t>vfd_swmr_test_for_end_of</w:t>
      </w:r>
      <w:r w:rsidRPr="00BD3CE6">
        <w:rPr>
          <w:i/>
        </w:rPr>
        <w:t>_tick()</w:t>
      </w:r>
      <w:r>
        <w:t xml:space="preserve"> at the beginning of the F</w:t>
      </w:r>
      <w:r w:rsidRPr="00053B66">
        <w:t>UNC_LEAVE_API</w:t>
      </w:r>
      <w:r>
        <w:t xml:space="preserve"> macro:</w:t>
      </w:r>
    </w:p>
    <w:p w14:paraId="017525BA" w14:textId="5002B2C1" w:rsidR="00A52C2E" w:rsidRDefault="00A52C2E" w:rsidP="00A52C2E">
      <w:pPr>
        <w:pStyle w:val="PlainText"/>
        <w:ind w:left="720"/>
      </w:pPr>
      <w:r>
        <w:t xml:space="preserve">Call </w:t>
      </w:r>
      <w:r w:rsidR="00D91313">
        <w:rPr>
          <w:i/>
        </w:rPr>
        <w:t>vfd_swmr_test_for_end_of</w:t>
      </w:r>
      <w:r w:rsidRPr="00BD3CE6">
        <w:rPr>
          <w:i/>
        </w:rPr>
        <w:t>_tick(!vfd_swmr_writer)</w:t>
      </w:r>
    </w:p>
    <w:p w14:paraId="0634F391" w14:textId="77777777" w:rsidR="00A52C2E" w:rsidRDefault="00A52C2E" w:rsidP="00A52C2E">
      <w:pPr>
        <w:pStyle w:val="PlainText"/>
        <w:ind w:left="720"/>
      </w:pPr>
      <w:r w:rsidRPr="008B6C0F">
        <w:t>FUNC_LEAVE_API_COMMON(ret_value);</w:t>
      </w:r>
    </w:p>
    <w:p w14:paraId="3870AE7C" w14:textId="77777777" w:rsidR="00A52C2E" w:rsidRDefault="00A52C2E" w:rsidP="00A52C2E">
      <w:pPr>
        <w:pStyle w:val="PlainText"/>
        <w:ind w:left="720"/>
      </w:pPr>
      <w:r w:rsidRPr="00A02FC6">
        <w:t>(void)H5CX_pop();</w:t>
      </w:r>
    </w:p>
    <w:p w14:paraId="55E2A1D8" w14:textId="77777777" w:rsidR="00A52C2E" w:rsidRDefault="00A52C2E" w:rsidP="00A52C2E">
      <w:pPr>
        <w:pStyle w:val="PlainText"/>
        <w:ind w:left="720"/>
      </w:pPr>
      <w:r w:rsidRPr="00A02FC6">
        <w:t>H5_POP_FUNC</w:t>
      </w:r>
    </w:p>
    <w:p w14:paraId="7267D167" w14:textId="77777777" w:rsidR="00A52C2E" w:rsidRDefault="00A52C2E" w:rsidP="00A52C2E">
      <w:pPr>
        <w:pStyle w:val="PlainText"/>
        <w:ind w:left="720"/>
      </w:pPr>
      <w:r>
        <w:t xml:space="preserve">if(err_occurred)       </w:t>
      </w:r>
    </w:p>
    <w:p w14:paraId="13D958E0" w14:textId="77777777" w:rsidR="00A52C2E" w:rsidRDefault="00A52C2E" w:rsidP="00A52C2E">
      <w:pPr>
        <w:pStyle w:val="PlainText"/>
        <w:ind w:left="720" w:firstLine="720"/>
      </w:pPr>
      <w:r>
        <w:t>(void)H5E_dump_api_stack(TRUE);</w:t>
      </w:r>
    </w:p>
    <w:p w14:paraId="143357FA" w14:textId="77777777" w:rsidR="00A52C2E" w:rsidRDefault="00A52C2E" w:rsidP="00A52C2E">
      <w:pPr>
        <w:pStyle w:val="PlainText"/>
        <w:ind w:left="720"/>
      </w:pPr>
      <w:r w:rsidRPr="00A02FC6">
        <w:t>FUNC_LEAVE_API_THREADSAFE</w:t>
      </w:r>
    </w:p>
    <w:p w14:paraId="10C2DA0E" w14:textId="77777777" w:rsidR="00A52C2E" w:rsidRDefault="00A52C2E" w:rsidP="00A52C2E">
      <w:pPr>
        <w:pStyle w:val="PlainText"/>
        <w:ind w:left="720"/>
      </w:pPr>
      <w:r w:rsidRPr="00A02FC6">
        <w:lastRenderedPageBreak/>
        <w:t>return(ret_value);</w:t>
      </w:r>
    </w:p>
    <w:p w14:paraId="1E340276" w14:textId="77777777" w:rsidR="00A52C2E" w:rsidRDefault="00A52C2E" w:rsidP="00A52C2E">
      <w:pPr>
        <w:pStyle w:val="ListParagraph"/>
      </w:pPr>
    </w:p>
    <w:p w14:paraId="4C4F2542" w14:textId="77777777" w:rsidR="00A52C2E" w:rsidRDefault="00A52C2E" w:rsidP="00A52C2E">
      <w:r>
        <w:t xml:space="preserve">There are other forms of the API exit macros: </w:t>
      </w:r>
    </w:p>
    <w:p w14:paraId="13553E41" w14:textId="77777777" w:rsidR="00A52C2E" w:rsidRDefault="00A52C2E" w:rsidP="009121A3">
      <w:pPr>
        <w:pStyle w:val="ListParagraph"/>
        <w:numPr>
          <w:ilvl w:val="0"/>
          <w:numId w:val="19"/>
        </w:numPr>
      </w:pPr>
      <w:r>
        <w:t>FUNC_LEAVE_API_NOINIT</w:t>
      </w:r>
    </w:p>
    <w:p w14:paraId="4841FEF5" w14:textId="77777777" w:rsidR="00A52C2E" w:rsidRDefault="00A52C2E" w:rsidP="009121A3">
      <w:pPr>
        <w:pStyle w:val="ListParagraph"/>
        <w:numPr>
          <w:ilvl w:val="1"/>
          <w:numId w:val="19"/>
        </w:numPr>
      </w:pPr>
      <w:r>
        <w:t>T</w:t>
      </w:r>
      <w:r w:rsidRPr="00BA2A27">
        <w:t xml:space="preserve">his macro </w:t>
      </w:r>
      <w:r>
        <w:t xml:space="preserve">is used to </w:t>
      </w:r>
      <w:r w:rsidRPr="00BA2A27">
        <w:t>match th</w:t>
      </w:r>
      <w:r>
        <w:t xml:space="preserve">e FUNC_ENTER_API_NOINIT macro </w:t>
      </w:r>
    </w:p>
    <w:p w14:paraId="26DED173" w14:textId="77777777" w:rsidR="00A52C2E" w:rsidRDefault="00A52C2E" w:rsidP="009121A3">
      <w:pPr>
        <w:pStyle w:val="ListParagraph"/>
        <w:numPr>
          <w:ilvl w:val="1"/>
          <w:numId w:val="19"/>
        </w:numPr>
      </w:pPr>
      <w:r>
        <w:t>No change</w:t>
      </w:r>
    </w:p>
    <w:p w14:paraId="4D15F774" w14:textId="77777777" w:rsidR="00A52C2E" w:rsidRDefault="00A52C2E" w:rsidP="009121A3">
      <w:pPr>
        <w:pStyle w:val="ListParagraph"/>
        <w:numPr>
          <w:ilvl w:val="0"/>
          <w:numId w:val="19"/>
        </w:numPr>
      </w:pPr>
      <w:r>
        <w:t>FUNC_LEAVE_API_NOFS</w:t>
      </w:r>
    </w:p>
    <w:p w14:paraId="5EC2EC57" w14:textId="77777777" w:rsidR="00A52C2E" w:rsidRDefault="00A52C2E" w:rsidP="009121A3">
      <w:pPr>
        <w:pStyle w:val="ListParagraph"/>
        <w:numPr>
          <w:ilvl w:val="1"/>
          <w:numId w:val="19"/>
        </w:numPr>
      </w:pPr>
      <w:r>
        <w:t>T</w:t>
      </w:r>
      <w:r w:rsidRPr="00BA2A27">
        <w:t xml:space="preserve">his macro </w:t>
      </w:r>
      <w:r>
        <w:t xml:space="preserve">is used </w:t>
      </w:r>
      <w:r w:rsidRPr="00BA2A27">
        <w:t>to match the FUNC_ENTE</w:t>
      </w:r>
      <w:r>
        <w:t>R_API_NOINIT_NOERR_NOFS macro</w:t>
      </w:r>
    </w:p>
    <w:p w14:paraId="29E8F3CD" w14:textId="4F1BDB37" w:rsidR="00E619A2" w:rsidRDefault="00A52C2E" w:rsidP="009121A3">
      <w:pPr>
        <w:pStyle w:val="ListParagraph"/>
        <w:numPr>
          <w:ilvl w:val="1"/>
          <w:numId w:val="19"/>
        </w:numPr>
      </w:pPr>
      <w:r>
        <w:t>No change</w:t>
      </w:r>
    </w:p>
    <w:p w14:paraId="68C595E6" w14:textId="5077E737" w:rsidR="00CF0EBD" w:rsidRDefault="00CF0EBD" w:rsidP="00EE74BB">
      <w:pPr>
        <w:pStyle w:val="Heading2"/>
      </w:pPr>
      <w:bookmarkStart w:id="35" w:name="_Toc103918457"/>
      <w:r>
        <w:t>Page Buffer Re-Design</w:t>
      </w:r>
      <w:bookmarkEnd w:id="35"/>
    </w:p>
    <w:p w14:paraId="1E9053BE" w14:textId="23F99F6F" w:rsidR="00CF0EBD" w:rsidRDefault="009C7F08" w:rsidP="00CF0EBD">
      <w:r>
        <w:t xml:space="preserve">The </w:t>
      </w:r>
      <w:r w:rsidR="00C72211">
        <w:t>f</w:t>
      </w:r>
      <w:r w:rsidR="00474ED9">
        <w:t>unctional requirements for</w:t>
      </w:r>
      <w:r w:rsidR="00C72211">
        <w:t xml:space="preserve"> the</w:t>
      </w:r>
      <w:r w:rsidR="00474ED9">
        <w:t xml:space="preserve"> page buffer in VFD SWMR</w:t>
      </w:r>
      <w:r w:rsidR="00C72211">
        <w:t xml:space="preserve"> are listed below</w:t>
      </w:r>
      <w:r w:rsidR="00474ED9">
        <w:t>:</w:t>
      </w:r>
    </w:p>
    <w:p w14:paraId="64AE6162" w14:textId="03AFB4C4" w:rsidR="00E802C3" w:rsidRDefault="00E802C3" w:rsidP="00527F1E">
      <w:pPr>
        <w:pStyle w:val="ListParagraph"/>
        <w:numPr>
          <w:ilvl w:val="0"/>
          <w:numId w:val="50"/>
        </w:numPr>
      </w:pPr>
      <w:r>
        <w:t>Retain</w:t>
      </w:r>
      <w:r w:rsidR="00474ED9">
        <w:t xml:space="preserve"> copie</w:t>
      </w:r>
      <w:r>
        <w:t xml:space="preserve">s of all </w:t>
      </w:r>
      <w:r w:rsidR="00A26FBD">
        <w:t xml:space="preserve">metadata </w:t>
      </w:r>
      <w:r>
        <w:t>pages modified during the current</w:t>
      </w:r>
      <w:r w:rsidR="00474ED9">
        <w:t xml:space="preserve"> tick</w:t>
      </w:r>
      <w:r w:rsidR="00152CE7">
        <w:t>. Copies m</w:t>
      </w:r>
      <w:r>
        <w:t>ay be clean or dirty</w:t>
      </w:r>
      <w:r w:rsidR="00152CE7">
        <w:t xml:space="preserve"> (but see </w:t>
      </w:r>
      <w:r w:rsidR="00A26FBD">
        <w:t>3</w:t>
      </w:r>
      <w:r w:rsidR="00092A65">
        <w:t xml:space="preserve"> below</w:t>
      </w:r>
      <w:r w:rsidR="00152CE7">
        <w:t>)</w:t>
      </w:r>
      <w:r>
        <w:t>.</w:t>
      </w:r>
    </w:p>
    <w:p w14:paraId="363A94DC" w14:textId="1C87871E" w:rsidR="00E802C3" w:rsidRDefault="00E802C3" w:rsidP="00527F1E">
      <w:pPr>
        <w:pStyle w:val="ListParagraph"/>
        <w:numPr>
          <w:ilvl w:val="0"/>
          <w:numId w:val="50"/>
        </w:numPr>
      </w:pPr>
      <w:r>
        <w:t xml:space="preserve">Retain copies of all </w:t>
      </w:r>
      <w:r w:rsidR="00347723">
        <w:t xml:space="preserve">multi-page </w:t>
      </w:r>
      <w:r>
        <w:t>metadat</w:t>
      </w:r>
      <w:r w:rsidR="00152CE7">
        <w:t>a writes during the last tick. Copies m</w:t>
      </w:r>
      <w:r>
        <w:t>ay be clean or dirty</w:t>
      </w:r>
      <w:r w:rsidR="00152CE7">
        <w:t xml:space="preserve"> (but see </w:t>
      </w:r>
      <w:r w:rsidR="00A26FBD">
        <w:t>3</w:t>
      </w:r>
      <w:r w:rsidR="00092A65">
        <w:t xml:space="preserve"> below</w:t>
      </w:r>
      <w:r w:rsidR="00152CE7">
        <w:t>)</w:t>
      </w:r>
      <w:r>
        <w:t>.</w:t>
      </w:r>
    </w:p>
    <w:p w14:paraId="44B713E6" w14:textId="13E1E7F5" w:rsidR="00FA7737" w:rsidRDefault="00FA7737" w:rsidP="00527F1E">
      <w:pPr>
        <w:pStyle w:val="ListParagraph"/>
        <w:numPr>
          <w:ilvl w:val="0"/>
          <w:numId w:val="50"/>
        </w:numPr>
      </w:pPr>
      <w:r>
        <w:t xml:space="preserve">If a page of metadata or a multi-page metadata entry exists in the hdf5 file, and is not mentioned in the metadata file index, </w:t>
      </w:r>
      <w:r w:rsidR="00DF1D67">
        <w:t xml:space="preserve">and is then written to the page buffer, </w:t>
      </w:r>
      <w:r>
        <w:t xml:space="preserve">it must not be flushed </w:t>
      </w:r>
      <w:r w:rsidR="00DF1D67">
        <w:t xml:space="preserve">to the HDF5 file for at least max_lag ticks.  This is necessary, as metadata reads not listed in the metadata file are satisfied from the HDF5 file.  Thus </w:t>
      </w:r>
      <w:r w:rsidR="00A12E82">
        <w:t>writing</w:t>
      </w:r>
      <w:r w:rsidR="00DF1D67">
        <w:t xml:space="preserve"> the entry </w:t>
      </w:r>
      <w:r w:rsidR="00A12E82">
        <w:t xml:space="preserve">to the HDF5 file </w:t>
      </w:r>
      <w:r w:rsidR="00DF1D67">
        <w:t xml:space="preserve">before max_lag ticks have elapsed may result in a lagging reader receiving a message from the future – which will </w:t>
      </w:r>
      <w:r w:rsidR="003F50DA">
        <w:t xml:space="preserve">be </w:t>
      </w:r>
      <w:r w:rsidR="00DF1D67">
        <w:t>indistinguishable from file corruption.</w:t>
      </w:r>
    </w:p>
    <w:p w14:paraId="781EF321" w14:textId="2E0AE454" w:rsidR="00DF1D67" w:rsidRDefault="00DF1D67" w:rsidP="00092A65">
      <w:pPr>
        <w:ind w:left="720"/>
      </w:pPr>
      <w:r>
        <w:t xml:space="preserve">This situation can arise if an existing file is opened VFD SWMR write, or if a file that is </w:t>
      </w:r>
      <w:r w:rsidR="00A26FBD">
        <w:t>created</w:t>
      </w:r>
      <w:r>
        <w:t xml:space="preserve"> </w:t>
      </w:r>
      <w:r w:rsidR="00347723">
        <w:t xml:space="preserve">in </w:t>
      </w:r>
      <w:r>
        <w:t>VFD SWMR write</w:t>
      </w:r>
      <w:r w:rsidR="00347723">
        <w:t xml:space="preserve"> mode</w:t>
      </w:r>
      <w:r>
        <w:t xml:space="preserve"> is flushed.</w:t>
      </w:r>
    </w:p>
    <w:p w14:paraId="581DDEC2" w14:textId="141BF7EA" w:rsidR="00990BA5" w:rsidRDefault="00990BA5" w:rsidP="00092A65">
      <w:pPr>
        <w:ind w:left="720"/>
      </w:pPr>
      <w:r>
        <w:t>Thus the page buffer must provide mechanisms for:</w:t>
      </w:r>
    </w:p>
    <w:p w14:paraId="0CF7A906" w14:textId="4D684C9F" w:rsidR="00990BA5" w:rsidRDefault="00990BA5" w:rsidP="00527F1E">
      <w:pPr>
        <w:pStyle w:val="ListParagraph"/>
        <w:numPr>
          <w:ilvl w:val="1"/>
          <w:numId w:val="50"/>
        </w:numPr>
      </w:pPr>
      <w:r>
        <w:t>Determining if a page or multi-page metadata entry has been read from the HDF5 file since either file open of the last flush.</w:t>
      </w:r>
    </w:p>
    <w:p w14:paraId="10029058" w14:textId="3B664E07" w:rsidR="00990BA5" w:rsidRDefault="00990BA5" w:rsidP="00527F1E">
      <w:pPr>
        <w:pStyle w:val="ListParagraph"/>
        <w:numPr>
          <w:ilvl w:val="1"/>
          <w:numId w:val="50"/>
        </w:numPr>
      </w:pPr>
      <w:r>
        <w:t xml:space="preserve">If it has, there must be a mechanism for delaying its write to the HDF5 file for at least max_lag ticks since </w:t>
      </w:r>
      <w:r w:rsidR="00A26FBD">
        <w:t>since it appeared in the metadata file index</w:t>
      </w:r>
      <w:r>
        <w:t>.</w:t>
      </w:r>
    </w:p>
    <w:p w14:paraId="76C2BE4C" w14:textId="5D597FBA" w:rsidR="00225001" w:rsidRDefault="00225001" w:rsidP="00092A65">
      <w:pPr>
        <w:ind w:left="720"/>
      </w:pPr>
      <w:r>
        <w:t xml:space="preserve">NOTE: Due to this </w:t>
      </w:r>
      <w:r w:rsidR="00990BA5">
        <w:t xml:space="preserve">latter </w:t>
      </w:r>
      <w:r>
        <w:t xml:space="preserve">requirement, </w:t>
      </w:r>
      <w:r w:rsidRPr="00092A65">
        <w:rPr>
          <w:u w:val="single"/>
        </w:rPr>
        <w:t xml:space="preserve">a flush of the HDF5 file must </w:t>
      </w:r>
      <w:r w:rsidR="00495016" w:rsidRPr="00092A65">
        <w:rPr>
          <w:u w:val="single"/>
        </w:rPr>
        <w:t>perform all possible flushes, and then repeatedly sleep for a tick and try again until all write delays are satisfied</w:t>
      </w:r>
      <w:r>
        <w:t>.</w:t>
      </w:r>
    </w:p>
    <w:p w14:paraId="31D1FFED" w14:textId="0C8270DA" w:rsidR="00FA23BA" w:rsidRDefault="00FA23BA" w:rsidP="00527F1E">
      <w:pPr>
        <w:pStyle w:val="ListParagraph"/>
        <w:numPr>
          <w:ilvl w:val="0"/>
          <w:numId w:val="50"/>
        </w:numPr>
      </w:pPr>
      <w:r>
        <w:t>Provide a convenient mechanism for locating all metadata pages and multi-page pieces of metadata that have been modified in the current tick.</w:t>
      </w:r>
    </w:p>
    <w:p w14:paraId="215D6A33" w14:textId="77777777" w:rsidR="00C72211" w:rsidRDefault="00543D90" w:rsidP="00527F1E">
      <w:pPr>
        <w:pStyle w:val="ListParagraph"/>
        <w:numPr>
          <w:ilvl w:val="0"/>
          <w:numId w:val="50"/>
        </w:numPr>
      </w:pPr>
      <w:r>
        <w:t>T</w:t>
      </w:r>
      <w:r w:rsidR="00A0681E">
        <w:t>he page buffer must track the total size of the pages and/or multi-page metadata entries</w:t>
      </w:r>
      <w:r w:rsidR="00225001">
        <w:t xml:space="preserve"> modified or inserted in the current tick</w:t>
      </w:r>
      <w:r w:rsidR="00C72211">
        <w:t>.  There must also be a facility for triggering the end of tick early if this size exceeds a user provided limit.</w:t>
      </w:r>
    </w:p>
    <w:p w14:paraId="229532E8" w14:textId="15FFE253" w:rsidR="00341EFE" w:rsidRDefault="00FA23BA" w:rsidP="00C72211">
      <w:r>
        <w:lastRenderedPageBreak/>
        <w:t xml:space="preserve">Observe that these functional requirements necessitate a page buffer that can handle variable size entries, and that can expand and contract as needed.  Unfortunately, the </w:t>
      </w:r>
      <w:r w:rsidR="00A03520">
        <w:t>pre-existing</w:t>
      </w:r>
      <w:r>
        <w:t xml:space="preserve"> page buffer supports neither of these facilities, and seems architecturally </w:t>
      </w:r>
      <w:r w:rsidR="00C70F58">
        <w:t xml:space="preserve">un-suited </w:t>
      </w:r>
      <w:r>
        <w:t xml:space="preserve">to the task.  </w:t>
      </w:r>
    </w:p>
    <w:p w14:paraId="24A4442E" w14:textId="2345A21A" w:rsidR="00341EFE" w:rsidRDefault="00341EFE" w:rsidP="00C72211">
      <w:r>
        <w:t xml:space="preserve">The initial thought was that the metadata cache supports most of the desired functionality, and thus should be easily extensible to provide the missing features.  However, during the implementation of the initial prototype, </w:t>
      </w:r>
      <w:r w:rsidR="00C9012F">
        <w:t>time pressure and the resulting need to avoid changes to the page buffer test code</w:t>
      </w:r>
      <w:r w:rsidR="00092A65">
        <w:t xml:space="preserve"> drove the decision to implement a new page buffer.</w:t>
      </w:r>
      <w:r w:rsidR="00C9012F">
        <w:t xml:space="preserve"> </w:t>
      </w:r>
    </w:p>
    <w:p w14:paraId="44A94414" w14:textId="7BF4E478" w:rsidR="00574C35" w:rsidRDefault="00574C35" w:rsidP="00C72211">
      <w:r>
        <w:t xml:space="preserve">Extending the metadata cache so that it can also perform the roll of the </w:t>
      </w:r>
      <w:r w:rsidR="00696B02">
        <w:t>page buffer is still an option.  However, the only reason for doing so is to minimize maintenance costs, and it is not clear that it makes economic sense to do so.  In any case, there is little point in considering this until VFD SWMR is fully implemented.</w:t>
      </w:r>
    </w:p>
    <w:p w14:paraId="2BF7E630" w14:textId="214D5FC3" w:rsidR="00474ED9" w:rsidRDefault="00696B02" w:rsidP="00C72211">
      <w:r>
        <w:t>In the interim, the new page buffer exists, and appears to be functional</w:t>
      </w:r>
      <w:r w:rsidR="002443C0">
        <w:rPr>
          <w:rStyle w:val="FootnoteReference"/>
        </w:rPr>
        <w:footnoteReference w:id="18"/>
      </w:r>
      <w:r>
        <w:t>.  The remainder of this section documents the new page buffer internals.</w:t>
      </w:r>
    </w:p>
    <w:p w14:paraId="4882B3B4" w14:textId="5D053CFE" w:rsidR="007D223C" w:rsidRDefault="007D223C" w:rsidP="007D223C">
      <w:pPr>
        <w:pStyle w:val="Heading3"/>
      </w:pPr>
      <w:bookmarkStart w:id="36" w:name="_Toc103918458"/>
      <w:r>
        <w:t>Metadata Allocation and I/O Complications Requiring Changes to the Page Buffer</w:t>
      </w:r>
      <w:bookmarkEnd w:id="36"/>
    </w:p>
    <w:p w14:paraId="076476CB" w14:textId="77777777" w:rsidR="007D223C" w:rsidRDefault="007D223C" w:rsidP="007D223C">
      <w:r>
        <w:t>The original re-write of the page buffer assumed the following invariants on metadata space allocation and I/O:</w:t>
      </w:r>
    </w:p>
    <w:p w14:paraId="303C259C" w14:textId="3FE3FA42" w:rsidR="007D223C" w:rsidRDefault="007D223C" w:rsidP="007D223C">
      <w:pPr>
        <w:pStyle w:val="ListParagraph"/>
        <w:numPr>
          <w:ilvl w:val="0"/>
          <w:numId w:val="61"/>
        </w:numPr>
      </w:pPr>
      <w:r>
        <w:t>The file space for each metadata entry is allocated individually.  In the context of paged allocation this implies that:</w:t>
      </w:r>
    </w:p>
    <w:p w14:paraId="34F1C5FE" w14:textId="77777777" w:rsidR="007D223C" w:rsidRDefault="007D223C" w:rsidP="007D223C">
      <w:pPr>
        <w:pStyle w:val="ListParagraph"/>
        <w:numPr>
          <w:ilvl w:val="1"/>
          <w:numId w:val="61"/>
        </w:numPr>
      </w:pPr>
      <w:r>
        <w:t>If a piece of metadata is smaller than a page, it does not cross page boundaries.</w:t>
      </w:r>
    </w:p>
    <w:p w14:paraId="16519C0E" w14:textId="77777777" w:rsidR="007D223C" w:rsidRDefault="007D223C" w:rsidP="007D223C">
      <w:pPr>
        <w:pStyle w:val="ListParagraph"/>
        <w:numPr>
          <w:ilvl w:val="1"/>
          <w:numId w:val="61"/>
        </w:numPr>
      </w:pPr>
      <w:r>
        <w:t>If it is of page size or larger, its base address is page aligned.</w:t>
      </w:r>
    </w:p>
    <w:p w14:paraId="28047AEA" w14:textId="2CCDAA99" w:rsidR="007D223C" w:rsidRDefault="007D223C" w:rsidP="007D223C">
      <w:pPr>
        <w:pStyle w:val="ListParagraph"/>
        <w:numPr>
          <w:ilvl w:val="0"/>
          <w:numId w:val="61"/>
        </w:numPr>
      </w:pPr>
      <w:r>
        <w:t>Metadata entries are read and written atomically – that is to say that the entire on disk representation of a metadata entry is read and written in a single I/O call.</w:t>
      </w:r>
    </w:p>
    <w:p w14:paraId="67166FD4" w14:textId="74C33B05" w:rsidR="007D223C" w:rsidRDefault="007D223C" w:rsidP="007D223C">
      <w:r>
        <w:t xml:space="preserve">These invariants were assumed in the initial re-implementation of the page buffer and the metadata file.  In the context of the page buffer, they were mostly used for sanity checking, and to permit easy identification of multi-page metadata entries.  </w:t>
      </w:r>
      <w:r w:rsidR="00F3303F">
        <w:t>In</w:t>
      </w:r>
      <w:r>
        <w:t xml:space="preserve"> the metadata file</w:t>
      </w:r>
      <w:r w:rsidR="00F3303F">
        <w:t xml:space="preserve"> management code</w:t>
      </w:r>
      <w:r>
        <w:t>, they</w:t>
      </w:r>
      <w:r w:rsidR="00F3303F">
        <w:t xml:space="preserve"> are used both for sanity checking and to</w:t>
      </w:r>
      <w:r>
        <w:t xml:space="preserve"> allow more efficient management of multi-page metadata entries.  </w:t>
      </w:r>
    </w:p>
    <w:p w14:paraId="37704574" w14:textId="76FAB4D7" w:rsidR="007D223C" w:rsidRDefault="007D223C" w:rsidP="00F3303F">
      <w:pPr>
        <w:spacing w:after="0"/>
        <w:jc w:val="left"/>
        <w:rPr>
          <w:rFonts w:ascii="Times New Roman" w:eastAsia="Times New Roman" w:hAnsi="Times New Roman"/>
          <w:szCs w:val="24"/>
        </w:rPr>
      </w:pPr>
      <w:r>
        <w:t>While the above invariants have been true historically, the recent extensible array (H5EA) and fixed array (H5FA) on disk data structures violate the first invariant</w:t>
      </w:r>
      <w:r w:rsidR="00F3303F">
        <w:rPr>
          <w:rStyle w:val="FootnoteReference"/>
        </w:rPr>
        <w:footnoteReference w:id="19"/>
      </w:r>
      <w:r>
        <w:t xml:space="preserve">.  While there appears to be no developer level documentation of either the fixed array or the extensible array structures for indexing chunked datasets, they are discussed in </w:t>
      </w:r>
      <w:r w:rsidR="00F3303F">
        <w:t xml:space="preserve">some detail in </w:t>
      </w:r>
      <w:r>
        <w:t>“HDF5 Single-Writer/Multiple-Reader Feature Design and Semantics” (</w:t>
      </w:r>
      <w:hyperlink r:id="rId8" w:history="1">
        <w:r w:rsidRPr="00BE5998">
          <w:rPr>
            <w:rStyle w:val="Hyperlink"/>
            <w:rFonts w:ascii="Calibri" w:eastAsia="Times New Roman" w:hAnsi="Calibri"/>
            <w:bdr w:val="none" w:sz="0" w:space="0" w:color="auto" w:frame="1"/>
          </w:rPr>
          <w:t>https://support.hdfgroup.org/HDF5/docNewFeatures/SWMR/Design-HDF5-SWMR-20130629.v5.2.pdf</w:t>
        </w:r>
        <w:r w:rsidRPr="00BE5998">
          <w:rPr>
            <w:rStyle w:val="Hyperlink"/>
          </w:rPr>
          <w:t>)</w:t>
        </w:r>
      </w:hyperlink>
      <w:r>
        <w:t xml:space="preserve">.    </w:t>
      </w:r>
    </w:p>
    <w:p w14:paraId="0AF88EC0" w14:textId="77777777" w:rsidR="00F3303F" w:rsidRPr="00F3303F" w:rsidRDefault="00F3303F" w:rsidP="00F3303F">
      <w:pPr>
        <w:spacing w:after="0"/>
        <w:jc w:val="left"/>
        <w:rPr>
          <w:rFonts w:ascii="Times New Roman" w:eastAsia="Times New Roman" w:hAnsi="Times New Roman"/>
          <w:szCs w:val="24"/>
        </w:rPr>
      </w:pPr>
    </w:p>
    <w:p w14:paraId="0D47C653" w14:textId="54B4384B" w:rsidR="007D223C" w:rsidRDefault="007D223C" w:rsidP="007D223C">
      <w:r>
        <w:lastRenderedPageBreak/>
        <w:t>Between the above reference and a scan of the source code, it appears that these chunked dataset indexing data structures construct large on disk tables of chunk addresses and lengths.  Further, to minimize footprint in the metadata cache, these tables are broken into “pages” of size unrelated t</w:t>
      </w:r>
      <w:r w:rsidR="00F3303F">
        <w:t>o</w:t>
      </w:r>
      <w:r>
        <w:t xml:space="preserve"> the page size used </w:t>
      </w:r>
      <w:r w:rsidR="00F3303F">
        <w:t>in</w:t>
      </w:r>
      <w:r>
        <w:t xml:space="preserve"> paged allocation.  Each of these </w:t>
      </w:r>
      <w:r w:rsidR="00F3303F">
        <w:t>“</w:t>
      </w:r>
      <w:r>
        <w:t>pages</w:t>
      </w:r>
      <w:r w:rsidR="00F3303F">
        <w:t>”</w:t>
      </w:r>
      <w:r>
        <w:t xml:space="preserve"> is managed as a separate metadata entry.  While this is not a problem in itself, blocks of these “pages” are allocated in a single H5MF_alloc() call.  While this simplifies the fixed and extensible array on disk data structures by making it possible to compute the base address of each page from the base address of the table, in the context of paged allocation, it makes it possible for these “pages” to either:</w:t>
      </w:r>
    </w:p>
    <w:p w14:paraId="2395BA5D" w14:textId="4D6F9710" w:rsidR="007D223C" w:rsidRDefault="007D223C" w:rsidP="007D223C">
      <w:pPr>
        <w:pStyle w:val="ListParagraph"/>
        <w:numPr>
          <w:ilvl w:val="0"/>
          <w:numId w:val="62"/>
        </w:numPr>
      </w:pPr>
      <w:r>
        <w:t>Be of size less than a paged allocation page and cross a page boundary, or</w:t>
      </w:r>
    </w:p>
    <w:p w14:paraId="7DA87A58" w14:textId="77777777" w:rsidR="007D223C" w:rsidRDefault="007D223C" w:rsidP="007D223C">
      <w:pPr>
        <w:pStyle w:val="ListParagraph"/>
        <w:numPr>
          <w:ilvl w:val="0"/>
          <w:numId w:val="62"/>
        </w:numPr>
      </w:pPr>
      <w:r>
        <w:t>Be of size greater than or equal to a paged allocation page, and not have a base address that is a multiple of the paged allocation page size.</w:t>
      </w:r>
    </w:p>
    <w:p w14:paraId="683EA1A9" w14:textId="2377E1E6" w:rsidR="007D223C" w:rsidRDefault="007D223C" w:rsidP="007D223C">
      <w:r>
        <w:t>The correct solution to this problem is to modify the fixed and extensible array on disk structures to conform with the first invariant.  However, this requires a file format change that can’t be applied until HDF5 1.14</w:t>
      </w:r>
      <w:r w:rsidR="00F3303F">
        <w:t xml:space="preserve">.  Further, we must either </w:t>
      </w:r>
      <w:r>
        <w:t xml:space="preserve">handle the current versions </w:t>
      </w:r>
      <w:r w:rsidR="00F3303F">
        <w:t>for the indefinite future, or detect them and throw an error if the user attempts to open a data set that uses one of them</w:t>
      </w:r>
      <w:r>
        <w:t>.</w:t>
      </w:r>
    </w:p>
    <w:p w14:paraId="7C890BED" w14:textId="1E81E299" w:rsidR="00F3303F" w:rsidRDefault="00F3303F" w:rsidP="00F3303F">
      <w:pPr>
        <w:pStyle w:val="Heading4"/>
      </w:pPr>
      <w:bookmarkStart w:id="37" w:name="_Toc103918459"/>
      <w:r>
        <w:t>Outline of Needed Modifications to Fixed and Extensible Array Data Structures</w:t>
      </w:r>
      <w:bookmarkEnd w:id="37"/>
    </w:p>
    <w:p w14:paraId="5472146D" w14:textId="38674CDA" w:rsidR="007D223C" w:rsidRDefault="007D223C" w:rsidP="007D223C">
      <w:r>
        <w:t xml:space="preserve">While the fixed and extensible array on disk data structures could be modified to allocate their “pages” individually, and maintain the necessary indices of “page” addresses, this may not be necessary, as it </w:t>
      </w:r>
      <w:r w:rsidR="00F3303F">
        <w:t>should</w:t>
      </w:r>
      <w:r>
        <w:t xml:space="preserve"> be possible to modify the existing scheme to conform to the first invariant by making it aware of the paged allocation page size, and inserting </w:t>
      </w:r>
      <w:r w:rsidR="00F3303F">
        <w:t>padding</w:t>
      </w:r>
      <w:r>
        <w:t xml:space="preserve"> as necessary</w:t>
      </w:r>
      <w:r w:rsidR="00F3303F">
        <w:t xml:space="preserve"> to conform with the invariant</w:t>
      </w:r>
      <w:r>
        <w:t>.  Indeed, if I apprehend the situation correctly, the extensible array on disk data structure already does this as long as:</w:t>
      </w:r>
    </w:p>
    <w:p w14:paraId="58D17614" w14:textId="0631497C" w:rsidR="007D223C" w:rsidRDefault="007D223C" w:rsidP="007D223C">
      <w:pPr>
        <w:pStyle w:val="ListParagraph"/>
        <w:numPr>
          <w:ilvl w:val="0"/>
          <w:numId w:val="63"/>
        </w:numPr>
      </w:pPr>
      <w:r>
        <w:t>The paged allocation page size is a power of two, and</w:t>
      </w:r>
    </w:p>
    <w:p w14:paraId="36F23D95" w14:textId="3666AE2B" w:rsidR="007D223C" w:rsidRDefault="007D223C" w:rsidP="007D223C">
      <w:pPr>
        <w:pStyle w:val="ListParagraph"/>
        <w:numPr>
          <w:ilvl w:val="0"/>
          <w:numId w:val="63"/>
        </w:numPr>
      </w:pPr>
      <w:r>
        <w:t>The file offset and length fields are both the same length, and that length is a power of two.</w:t>
      </w:r>
    </w:p>
    <w:p w14:paraId="53CF7158" w14:textId="7C7528F9" w:rsidR="007D223C" w:rsidRDefault="007D223C" w:rsidP="007D223C">
      <w:r>
        <w:t xml:space="preserve">As a page size of 4096 </w:t>
      </w:r>
      <w:r w:rsidR="00F3303F">
        <w:t xml:space="preserve">bytes </w:t>
      </w:r>
      <w:r>
        <w:t xml:space="preserve">was used in the prototype tests, </w:t>
      </w:r>
      <w:r w:rsidR="00F3303F">
        <w:t xml:space="preserve">and since the default size of offsets and lengths in 8 bytes, </w:t>
      </w:r>
      <w:r>
        <w:t xml:space="preserve">this </w:t>
      </w:r>
      <w:r w:rsidR="00F3303F">
        <w:t>may explain</w:t>
      </w:r>
      <w:r>
        <w:t xml:space="preserve"> why the issue was not detected earlier.</w:t>
      </w:r>
    </w:p>
    <w:p w14:paraId="01908D85" w14:textId="5E76AF10" w:rsidR="007D223C" w:rsidRDefault="007D223C" w:rsidP="007D223C">
      <w:r>
        <w:t xml:space="preserve">Unfortunately, the fixed array on disk data structure doesn’t make things this easy – although allocating the header and the table of chunk addresses and lengths separately should make the problem essentially identical to the extensible array case. </w:t>
      </w:r>
    </w:p>
    <w:p w14:paraId="34F52636" w14:textId="360C1AA5" w:rsidR="00F3303F" w:rsidRDefault="00F3303F" w:rsidP="007D223C">
      <w:pPr>
        <w:pStyle w:val="Heading4"/>
      </w:pPr>
      <w:bookmarkStart w:id="38" w:name="_Toc103918460"/>
      <w:r>
        <w:t>Supporting the Existing Versions of the Fixed and Extensible Array Data Structures</w:t>
      </w:r>
      <w:bookmarkEnd w:id="38"/>
    </w:p>
    <w:p w14:paraId="0E0D469C" w14:textId="37D9B962" w:rsidR="007D223C" w:rsidRDefault="007D223C" w:rsidP="007D223C">
      <w:r>
        <w:t>Be all this as it may, we still have to modify the page buffer and metadata file to handle fixed and extensible array “pages” that don’t conform to the first invariant.</w:t>
      </w:r>
    </w:p>
    <w:p w14:paraId="0851CB17" w14:textId="4410DDB9" w:rsidR="007D223C" w:rsidRDefault="007D223C" w:rsidP="007D223C">
      <w:r>
        <w:t xml:space="preserve">In the page buffer, we simply have to modify the metadata I/O code to permit metadata writes that are either less than a page in length and cross page boundaries, or that </w:t>
      </w:r>
      <w:r w:rsidR="00F3303F">
        <w:t xml:space="preserve">are </w:t>
      </w:r>
      <w:r>
        <w:t xml:space="preserve">of length greater than or equal to the page size and don’t start on a page boundary.  We already do this for raw data, so the major issues should be to break such I/O’s into two or three pieces that respect the first invariant (i.e. either start on a page boundary or don’t cross a page boundary), and then apply them as before (Note that both leading and trailing page fragments must be treated as individual I/O operations).   This code should also contain sanity checking to verify that the metadata being read or written is </w:t>
      </w:r>
      <w:r>
        <w:lastRenderedPageBreak/>
        <w:t>either a fixed or extensible array “page”, and throw an assertion if it isn’t.  It would also be useful to log such I/O operations so we can see how common they are.</w:t>
      </w:r>
    </w:p>
    <w:p w14:paraId="12D55443" w14:textId="602971AA" w:rsidR="007D223C" w:rsidRDefault="007D223C" w:rsidP="007D223C">
      <w:r>
        <w:t>If we do this, no changes should be necessary in the metadata file and its supporting code.  While breaking the I/O operations up will increase the size of the index, it shouldn’t increase by more than a factor of three – and that should be rare.</w:t>
      </w:r>
    </w:p>
    <w:p w14:paraId="5B5D308C" w14:textId="410A0508" w:rsidR="007D223C" w:rsidRPr="007D223C" w:rsidRDefault="007D223C" w:rsidP="007D223C">
      <w:r>
        <w:t xml:space="preserve">It will also be necessary to review the reader EOT code to verify that code that assumes the first invariant doesn’t cause us to skip evicting some entries.  We will have to review the code to be sure, but I think any changes will be minor. </w:t>
      </w:r>
    </w:p>
    <w:p w14:paraId="4E5C1F92" w14:textId="77777777" w:rsidR="007D223C" w:rsidRPr="007D223C" w:rsidRDefault="007D223C" w:rsidP="007D223C"/>
    <w:p w14:paraId="149A3743" w14:textId="7B46C626" w:rsidR="00092A65" w:rsidRDefault="00092A65" w:rsidP="00092A65">
      <w:pPr>
        <w:pStyle w:val="Heading3"/>
      </w:pPr>
      <w:bookmarkStart w:id="39" w:name="_Toc103918461"/>
      <w:r>
        <w:t>Architectural Overview</w:t>
      </w:r>
      <w:bookmarkEnd w:id="39"/>
    </w:p>
    <w:p w14:paraId="1EEAB556" w14:textId="5DBFC48B" w:rsidR="00092A65" w:rsidRDefault="00092A65" w:rsidP="00092A65">
      <w:r>
        <w:t>Architecturally, the new page buffer is similar to the metadata cache.</w:t>
      </w:r>
    </w:p>
    <w:p w14:paraId="365046D2" w14:textId="271A6625" w:rsidR="00092A65" w:rsidRDefault="00092A65" w:rsidP="00092A65">
      <w:r>
        <w:t>Entries are indexed with a hash table with chaining.  Like the metadata cache, the hash table size must be a power of two.  This permits a very fast hash function on the page offset (page base address / page size), that simply bit ands the page address with the hash table size – 1.  This unusual design decision is based on the observation that if the principle of locality holds, collisions between hot pages are unlikely if the hash function maps adjacent pages to adjacent locations in the hash table.  The new page buffer collects statistics allowing us to test this.</w:t>
      </w:r>
    </w:p>
    <w:p w14:paraId="3BD1FCB8" w14:textId="01D8F9A9" w:rsidR="00092A65" w:rsidRDefault="00092A65" w:rsidP="00092A65">
      <w:r>
        <w:t>To optimize scans of all entries in the page buffer, all entries are also stored in the doubly linked index list.</w:t>
      </w:r>
    </w:p>
    <w:p w14:paraId="799D52E1" w14:textId="0813C04E" w:rsidR="00092A65" w:rsidRDefault="00092A65" w:rsidP="00092A65">
      <w:r>
        <w:t>The replacement policy is a modified version of LRU with second pass for dirty entries.  It differs from the standard version in that the user is allowed to reserve a percentage of the pages for raw data  and/or metadata</w:t>
      </w:r>
      <w:r>
        <w:rPr>
          <w:rStyle w:val="FootnoteReference"/>
        </w:rPr>
        <w:footnoteReference w:id="20"/>
      </w:r>
      <w:r>
        <w:t>, and when operating in VFD SWMR mode, as requir</w:t>
      </w:r>
      <w:r w:rsidR="000B165C">
        <w:t>ed by functional requirements 1, 2, and 3</w:t>
      </w:r>
      <w:r>
        <w:t xml:space="preserve"> above.</w:t>
      </w:r>
    </w:p>
    <w:p w14:paraId="27A612F6" w14:textId="2D012048" w:rsidR="00092A65" w:rsidRDefault="00092A65" w:rsidP="00092A65">
      <w:r>
        <w:t>When operating in VFD SWMR mode, the new buffer cache also maintains two additional lists -- the tick list, and the delayed write list.</w:t>
      </w:r>
    </w:p>
    <w:p w14:paraId="3C81DC96" w14:textId="37FFEEA0" w:rsidR="00092A65" w:rsidRDefault="00092A65" w:rsidP="00092A65">
      <w:r>
        <w:t>Whenever a page or multi-page metadata entry is modified during a tick, it is placed on the tick list.  If, in addition, the write of the entry must be delayed for one or more ticks, the entry is also removed from the LRU and inserted on the delayed write list.</w:t>
      </w:r>
    </w:p>
    <w:p w14:paraId="5CF82DBF" w14:textId="08C22F41" w:rsidR="00092A65" w:rsidRDefault="00092A65" w:rsidP="00092A65">
      <w:r>
        <w:t xml:space="preserve">At the end of each tick, all entries are removed from the tick list and the metadata file index is updated.  Multi-page metadata entries that are not subject to delayed write constraints are flushed and evicted immediately.  </w:t>
      </w:r>
    </w:p>
    <w:p w14:paraId="696A32F9" w14:textId="6A231EE6" w:rsidR="00092A65" w:rsidRDefault="00092A65" w:rsidP="00092A65">
      <w:r>
        <w:t>Also at the end of each tick, the delayed write list is searched for entries whose write delays have expired.  Any such multi-page metadata entries are flushed and evicted.  Regular pages whose write delays have expired are simply moved to the LRU where they may be flushed and evicted as normal.</w:t>
      </w:r>
    </w:p>
    <w:p w14:paraId="2F8E99E1" w14:textId="4B400596" w:rsidR="000B165C" w:rsidRDefault="000B165C" w:rsidP="00092A65">
      <w:r>
        <w:lastRenderedPageBreak/>
        <w:t xml:space="preserve">While the new page buffer tracks the total, clean, and dirty page buffer size, at present, it does not track additions since the beginning of the current tick, or provide a mechanism to support triggering the early </w:t>
      </w:r>
      <w:r w:rsidR="00A26FBD">
        <w:t>end of tick.</w:t>
      </w:r>
    </w:p>
    <w:p w14:paraId="3CB22E3E" w14:textId="36EEF1F2" w:rsidR="00410580" w:rsidRDefault="00092A65" w:rsidP="00CF0EBD">
      <w:r>
        <w:t>Further implementation details are discussed in the header comments for main structure of the new page buffer (</w:t>
      </w:r>
      <w:r w:rsidRPr="00CF742D">
        <w:rPr>
          <w:rFonts w:ascii="Courier" w:hAnsi="Courier"/>
          <w:sz w:val="20"/>
          <w:szCs w:val="20"/>
        </w:rPr>
        <w:t>H5PB_</w:t>
      </w:r>
      <w:r w:rsidR="001348E6">
        <w:rPr>
          <w:rFonts w:ascii="Courier" w:hAnsi="Courier"/>
          <w:sz w:val="20"/>
          <w:szCs w:val="20"/>
        </w:rPr>
        <w:t>t</w:t>
      </w:r>
      <w:r>
        <w:t>) and for entries in the page buffer (</w:t>
      </w:r>
      <w:r w:rsidRPr="00CF742D">
        <w:rPr>
          <w:rFonts w:ascii="Courier" w:hAnsi="Courier"/>
          <w:sz w:val="20"/>
          <w:szCs w:val="20"/>
        </w:rPr>
        <w:t>H5PB_entry_t</w:t>
      </w:r>
      <w:r>
        <w:t xml:space="preserve">).  These header comments and the associated definitions are reproduced below. </w:t>
      </w:r>
    </w:p>
    <w:p w14:paraId="33C7F494" w14:textId="77777777" w:rsid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5E5FAAC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w:t>
      </w:r>
    </w:p>
    <w:p w14:paraId="1726D07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
    <w:p w14:paraId="4718F02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structure H5PB_t</w:t>
      </w:r>
    </w:p>
    <w:p w14:paraId="22C0D59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ACFC7A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Catchall structure for all variables specific to an instance of the page </w:t>
      </w:r>
    </w:p>
    <w:p w14:paraId="702AD61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buffer.</w:t>
      </w:r>
    </w:p>
    <w:p w14:paraId="3663FF5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54724B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At present, the page buffer serves two purposes in the HDF5 library.</w:t>
      </w:r>
    </w:p>
    <w:p w14:paraId="05593DB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BA1E4F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Under normal operating conditions, it serves as a normal page buffer whose</w:t>
      </w:r>
    </w:p>
    <w:p w14:paraId="1CD9636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purpose is to minimize and optimize file I/O by aggregating small metadata </w:t>
      </w:r>
    </w:p>
    <w:p w14:paraId="5AC7E69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raw data writes into pages, and by caching frequently used pages.</w:t>
      </w:r>
    </w:p>
    <w:p w14:paraId="41E6568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C92FFF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addition, when a file is opened for VFD SWMR writing, the page buffer is </w:t>
      </w:r>
    </w:p>
    <w:p w14:paraId="6E728F0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used to retain copies of all metadata pages and multi-page metadata entries</w:t>
      </w:r>
    </w:p>
    <w:p w14:paraId="3BE5F9C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that are written in a given tick, and under certain cases, to delay metadata </w:t>
      </w:r>
    </w:p>
    <w:p w14:paraId="00AB1E7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and/or multi-page metadata entry writes for some number of ticks.  </w:t>
      </w:r>
    </w:p>
    <w:p w14:paraId="3FBD25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the entry has not appeared in the VFD SWMR index for at least max_lag </w:t>
      </w:r>
    </w:p>
    <w:p w14:paraId="5652CC0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ticks, this is necessary to avoid message from the future bugs.  See the </w:t>
      </w:r>
    </w:p>
    <w:p w14:paraId="416900C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VFD SWMR RFC for further details.</w:t>
      </w:r>
    </w:p>
    <w:p w14:paraId="744FB7E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14EB1B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To reflect this, the fields of this structure are divided into three </w:t>
      </w:r>
    </w:p>
    <w:p w14:paraId="3304BE7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sections.  Specifically fields needed for general operations, fields needed </w:t>
      </w:r>
    </w:p>
    <w:p w14:paraId="580C37F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for VFD SWMR, and statistics.</w:t>
      </w:r>
    </w:p>
    <w:p w14:paraId="67CC034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8A6A0F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FOR GENERAL OPERATIONS:</w:t>
      </w:r>
    </w:p>
    <w:p w14:paraId="4B7B272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E9B1A0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magic:       Unsigned 32 bit integer that must always be set to </w:t>
      </w:r>
    </w:p>
    <w:p w14:paraId="2F42643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H5PB__H5PB_T_MAGIC.  This field is used to validate pointers to </w:t>
      </w:r>
    </w:p>
    <w:p w14:paraId="210BA4D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instances of H5PB_t.</w:t>
      </w:r>
    </w:p>
    <w:p w14:paraId="56BFA68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165058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page_size:   size_t containing the page buffer page size in bytes.</w:t>
      </w:r>
    </w:p>
    <w:p w14:paraId="6B92D10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A690AF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max_pages:   64 bit integer containing the nominal maximum number </w:t>
      </w:r>
    </w:p>
    <w:p w14:paraId="2AD5E23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of pages in the page buffer.  Note that on creation, the page </w:t>
      </w:r>
    </w:p>
    <w:p w14:paraId="6A54655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buffer is empty, and that under certain circumstances (mostly</w:t>
      </w:r>
    </w:p>
    <w:p w14:paraId="42C1BDF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related to VFD SWMR) this limit can be exceeded by large </w:t>
      </w:r>
    </w:p>
    <w:p w14:paraId="1DA2498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amounts.</w:t>
      </w:r>
    </w:p>
    <w:p w14:paraId="75EBD03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
    <w:p w14:paraId="729F470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curr_pages:  64 bit integer containing the current number of pages</w:t>
      </w:r>
    </w:p>
    <w:p w14:paraId="63741C1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the page buffer.  curr_pages must always equal the sum of </w:t>
      </w:r>
    </w:p>
    <w:p w14:paraId="7867CFF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curr_md_pages + curr_rd_pages.</w:t>
      </w:r>
    </w:p>
    <w:p w14:paraId="41A2167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24598A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Note that in the context of VFD SWMR, this count does NOT </w:t>
      </w:r>
    </w:p>
    <w:p w14:paraId="42FDC69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include multi-page metadata entries.</w:t>
      </w:r>
    </w:p>
    <w:p w14:paraId="1CB9324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7C9C1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curr_md_pages: 64 bit integer containing the current number of </w:t>
      </w:r>
    </w:p>
    <w:p w14:paraId="620F50D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metadata pages in the page buffer.</w:t>
      </w:r>
    </w:p>
    <w:p w14:paraId="009C14F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EDCA2D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Note that in the context of VFD SWMR, this count does NOT </w:t>
      </w:r>
    </w:p>
    <w:p w14:paraId="7160EA6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include multi-page metadata entries.</w:t>
      </w:r>
    </w:p>
    <w:p w14:paraId="2E0D490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EB6B89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curr_rd_pages: 64 bit integer containing the current number of </w:t>
      </w:r>
    </w:p>
    <w:p w14:paraId="52D4D4D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raw data pages in the page buffer.</w:t>
      </w:r>
    </w:p>
    <w:p w14:paraId="49F647B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
    <w:p w14:paraId="082960B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min_md_pages: 64 bit integer containing the number of pages in the </w:t>
      </w:r>
    </w:p>
    <w:p w14:paraId="3670194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reserved for metadata.  No metadata page may be </w:t>
      </w:r>
    </w:p>
    <w:p w14:paraId="0586BFF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evicted from the page buffer if curr_md_pages is less than or</w:t>
      </w:r>
    </w:p>
    <w:p w14:paraId="1D7F344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equal to this value.</w:t>
      </w:r>
    </w:p>
    <w:p w14:paraId="340587E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
    <w:p w14:paraId="533C337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min_rd_pages: 64 bin integer containing the number of pages in the </w:t>
      </w:r>
    </w:p>
    <w:p w14:paraId="478E2D3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reserved for raw data.  No page or raw data may be </w:t>
      </w:r>
    </w:p>
    <w:p w14:paraId="3468CB6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evicted from the page buffer if curr_rd_pages is less than or</w:t>
      </w:r>
    </w:p>
    <w:p w14:paraId="334F178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equal to this value.</w:t>
      </w:r>
    </w:p>
    <w:p w14:paraId="7C45DD2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F42BFF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FAPL fields are used to store the page buffer configuration data </w:t>
      </w:r>
    </w:p>
    <w:p w14:paraId="5ECC596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provided to the page buffer in the H5PB_create() call.</w:t>
      </w:r>
    </w:p>
    <w:p w14:paraId="608E8DF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7EA57B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max_size:    Maximum page buffer size supplied by the FAPL.</w:t>
      </w:r>
    </w:p>
    <w:p w14:paraId="5433C66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14FE6E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min_meta_perc: Percent of the page buffer reserved for metadata as </w:t>
      </w:r>
    </w:p>
    <w:p w14:paraId="5159818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supplied in the FAPL.</w:t>
      </w:r>
    </w:p>
    <w:p w14:paraId="71CA396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6093B2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min_raw_perc: Percent of the page buffer reserved for metadata as </w:t>
      </w:r>
    </w:p>
    <w:p w14:paraId="5B2FF28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supplied in the FAPL.</w:t>
      </w:r>
    </w:p>
    <w:p w14:paraId="597731E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CC1579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purpose of the index is to allow us to efficiently look up all pages</w:t>
      </w:r>
    </w:p>
    <w:p w14:paraId="304AD17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multi-page metadata entries in the context of VFD SWMR) in the </w:t>
      </w:r>
    </w:p>
    <w:p w14:paraId="41529B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w:t>
      </w:r>
    </w:p>
    <w:p w14:paraId="191A91A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
    <w:p w14:paraId="2B51D43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function is provided by a hash table with chaining, albeit with one </w:t>
      </w:r>
    </w:p>
    <w:p w14:paraId="7D46E5B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un-unusual feature.</w:t>
      </w:r>
    </w:p>
    <w:p w14:paraId="23E7B65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B4AC9B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Specifically hash table size must be a power of two, and the hash function</w:t>
      </w:r>
    </w:p>
    <w:p w14:paraId="4F28A44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simply clips the high order bits off the page offset of the entry.</w:t>
      </w:r>
    </w:p>
    <w:p w14:paraId="65341AB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
    <w:p w14:paraId="1AF23BF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should work, as space is typically allocated sequentually, and thus </w:t>
      </w:r>
    </w:p>
    <w:p w14:paraId="59F3703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via a reverse principle of locality argument, hot pages are unlikely to </w:t>
      </w:r>
    </w:p>
    <w:p w14:paraId="6B25912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hash to the same bucket.  That said, we must collect statistics to alert </w:t>
      </w:r>
    </w:p>
    <w:p w14:paraId="1B3E597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us should this not be the case.</w:t>
      </w:r>
    </w:p>
    <w:p w14:paraId="41FAEB0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217E36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We also maintain a linked list of all entries in the index to facilitate</w:t>
      </w:r>
    </w:p>
    <w:p w14:paraId="797BE18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flush operations.</w:t>
      </w:r>
    </w:p>
    <w:p w14:paraId="2087BC3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24CE24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        Array of pointer to H5PB_entry_t of size</w:t>
      </w:r>
    </w:p>
    <w:p w14:paraId="2A9266A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H5PB__HASH_TABLE_LEN.  This size must ba a power of 2,</w:t>
      </w:r>
    </w:p>
    <w:p w14:paraId="4D792E3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not the usual prime number.</w:t>
      </w:r>
    </w:p>
    <w:p w14:paraId="3CEE14F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4A7620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index_len:   Number of entries currently in the hash table used to index</w:t>
      </w:r>
    </w:p>
    <w:p w14:paraId="7467C07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page buffer.  index_len should always equal</w:t>
      </w:r>
    </w:p>
    <w:p w14:paraId="4B506C7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clean_index_len + dirty_index_len.</w:t>
      </w:r>
    </w:p>
    <w:p w14:paraId="675E61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ADED61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clean_index_len: Number of clean entries currently in the hash table </w:t>
      </w:r>
    </w:p>
    <w:p w14:paraId="41C86E9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used to index the page buffer.</w:t>
      </w:r>
    </w:p>
    <w:p w14:paraId="4147C48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94BBD9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dirty_index_len: Number of dirty entries currently in the hash table </w:t>
      </w:r>
    </w:p>
    <w:p w14:paraId="69B64E4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used to index the page buffer.</w:t>
      </w:r>
    </w:p>
    <w:p w14:paraId="11E611F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24C53E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index_size:  Number of bytes currently stored in the hash table used to </w:t>
      </w:r>
    </w:p>
    <w:p w14:paraId="053C761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 the page buffer.  Under normal circumstances, this </w:t>
      </w:r>
    </w:p>
    <w:p w14:paraId="7B8B967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value will be index_len * page size.  However, if</w:t>
      </w:r>
    </w:p>
    <w:p w14:paraId="351836F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vfd_swmr_writer is TRUE, it may be larger.</w:t>
      </w:r>
    </w:p>
    <w:p w14:paraId="7D014C3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5D5B37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index_size should always equal clean_index_size + </w:t>
      </w:r>
    </w:p>
    <w:p w14:paraId="6251F1C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dirty_index_size.</w:t>
      </w:r>
    </w:p>
    <w:p w14:paraId="7CB4750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1FB117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clean_index_size: Number of bytes of clean entries currently stored in </w:t>
      </w:r>
    </w:p>
    <w:p w14:paraId="07DA06C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hash table used to index the page buffer. </w:t>
      </w:r>
    </w:p>
    <w:p w14:paraId="5242E67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B9166A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dirty_index_size: Number of bytes of dirty entries currently stored in </w:t>
      </w:r>
    </w:p>
    <w:p w14:paraId="441D2B8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hash table used to index the page buffer. </w:t>
      </w:r>
    </w:p>
    <w:p w14:paraId="2E1BBFD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99CA21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il_len:      Number of entries on the index list.</w:t>
      </w:r>
    </w:p>
    <w:p w14:paraId="0902D1D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C386F8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must always be equal to index_len.  As such, this</w:t>
      </w:r>
    </w:p>
    <w:p w14:paraId="2C1B93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 is redundant.  However, the existing linked list</w:t>
      </w:r>
    </w:p>
    <w:p w14:paraId="38E7B02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management macros expect to maintain a length field, so</w:t>
      </w:r>
    </w:p>
    <w:p w14:paraId="2B5DA23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exists primarily to avoid adding complexity to</w:t>
      </w:r>
    </w:p>
    <w:p w14:paraId="4225980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these macros.</w:t>
      </w:r>
    </w:p>
    <w:p w14:paraId="374578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F1DE63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il_size:     Number of bytes of cache entries currently stored in the</w:t>
      </w:r>
    </w:p>
    <w:p w14:paraId="3916E67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 list.</w:t>
      </w:r>
    </w:p>
    <w:p w14:paraId="3E9331B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FE77AA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must always be equal to index_size.  As such, this</w:t>
      </w:r>
    </w:p>
    <w:p w14:paraId="5E58F0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 is redundant.  However, the existing linked list</w:t>
      </w:r>
    </w:p>
    <w:p w14:paraId="1500A97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management macros expect to maintain a size field, so</w:t>
      </w:r>
    </w:p>
    <w:p w14:paraId="5572B3D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exists primarily to avoid adding complexity to</w:t>
      </w:r>
    </w:p>
    <w:p w14:paraId="2C69347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these macros.</w:t>
      </w:r>
    </w:p>
    <w:p w14:paraId="5B0F77E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B77A0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il_head:     Pointer to the head of the doubly linked list of entries in</w:t>
      </w:r>
    </w:p>
    <w:p w14:paraId="374B8E1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index list.  Note that cache entries on this list are</w:t>
      </w:r>
    </w:p>
    <w:p w14:paraId="6896F64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linked by their il_next and il_prev fields.</w:t>
      </w:r>
    </w:p>
    <w:p w14:paraId="0272C72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84FEAD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index is empty.</w:t>
      </w:r>
    </w:p>
    <w:p w14:paraId="7CF0ACE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826A56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il_tail:     Pointer to the tail of the doubly linked list of entries in</w:t>
      </w:r>
    </w:p>
    <w:p w14:paraId="3DA43CA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index list.  Note that cache entries on this list are</w:t>
      </w:r>
    </w:p>
    <w:p w14:paraId="60B7C38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linked by their il_next and il_prev fields.</w:t>
      </w:r>
    </w:p>
    <w:p w14:paraId="04D4413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DD5F56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index is empty.</w:t>
      </w:r>
    </w:p>
    <w:p w14:paraId="7433586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0D2B91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F145DC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the modified LRU policy:</w:t>
      </w:r>
    </w:p>
    <w:p w14:paraId="2B5EB02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A99851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See most any OS text for a discussion of the LRU replacement policy.</w:t>
      </w:r>
    </w:p>
    <w:p w14:paraId="1E94906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474F50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Under normal operating circumstances (i.e. vfd_swmr_writer is FALSE)</w:t>
      </w:r>
    </w:p>
    <w:p w14:paraId="55E98C3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all entries will reside both in the index and in the LRU.  Further, </w:t>
      </w:r>
    </w:p>
    <w:p w14:paraId="7BB54FC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all entries will be of size page_size.  </w:t>
      </w:r>
    </w:p>
    <w:p w14:paraId="75C1924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E158EA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VFD SWMR writer case (i.e. vfd_swmr_writer is TRUE) is complicated</w:t>
      </w:r>
    </w:p>
    <w:p w14:paraId="3C0F577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by the requirements that we:</w:t>
      </w:r>
    </w:p>
    <w:p w14:paraId="339A66A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5614EB7" w14:textId="77B351E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1) buffer all metadat</w:t>
      </w:r>
      <w:r w:rsidR="00AF0199">
        <w:rPr>
          <w:rFonts w:ascii="Courier" w:hAnsi="Courier" w:cs="Menlo"/>
          <w:color w:val="000000"/>
          <w:sz w:val="20"/>
          <w:szCs w:val="20"/>
        </w:rPr>
        <w:t>a</w:t>
      </w:r>
      <w:r w:rsidRPr="00410580">
        <w:rPr>
          <w:rFonts w:ascii="Courier" w:hAnsi="Courier" w:cs="Menlo"/>
          <w:color w:val="000000"/>
          <w:sz w:val="20"/>
          <w:szCs w:val="20"/>
        </w:rPr>
        <w:t xml:space="preserve"> writes (including multi-page metadata writes) that</w:t>
      </w:r>
    </w:p>
    <w:p w14:paraId="41159CD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occur during a tick, and </w:t>
      </w:r>
    </w:p>
    <w:p w14:paraId="752EE68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34FB87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2) when necessary, delay metadata writes for up to max_lag ticks to </w:t>
      </w:r>
    </w:p>
    <w:p w14:paraId="44658A9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avoid message from the future bugs on the VFD SWMR readers.</w:t>
      </w:r>
    </w:p>
    <w:p w14:paraId="0683CF3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9B1B94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See discussion of fields supporting VFD SWMR below for details.</w:t>
      </w:r>
    </w:p>
    <w:p w14:paraId="021D2D5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461089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Discussions of the individual fields used by the modified LRU replacement</w:t>
      </w:r>
    </w:p>
    <w:p w14:paraId="09938C9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policy follow:</w:t>
      </w:r>
    </w:p>
    <w:p w14:paraId="7C85070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66C25D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LRU_len:     Number of page buffer entries currently on the LRU.</w:t>
      </w:r>
    </w:p>
    <w:p w14:paraId="4DF356E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B5AD56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Observe that LRU_len + dwl_len must always equal </w:t>
      </w:r>
    </w:p>
    <w:p w14:paraId="36B9D4A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index_len.</w:t>
      </w:r>
    </w:p>
    <w:p w14:paraId="12206E7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13A12D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LRU_size:    Number of bytes of page buffer entries currently residing </w:t>
      </w:r>
    </w:p>
    <w:p w14:paraId="2BF071A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on the LRU list.</w:t>
      </w:r>
    </w:p>
    <w:p w14:paraId="4245076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D3B04A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Observe that LRU_size + dwl_size must always equal </w:t>
      </w:r>
    </w:p>
    <w:p w14:paraId="0C2E5C3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index_size.  </w:t>
      </w:r>
    </w:p>
    <w:p w14:paraId="6994E3B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FF13B6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LRU_head_ptr:  Pointer to the head of the doubly linked LRU list.  Page</w:t>
      </w:r>
    </w:p>
    <w:p w14:paraId="34818AC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buffer entries on this list are linked by their next and </w:t>
      </w:r>
    </w:p>
    <w:p w14:paraId="68B6E23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prev fields.</w:t>
      </w:r>
    </w:p>
    <w:p w14:paraId="4B1243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6B2BEA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list is empty.</w:t>
      </w:r>
    </w:p>
    <w:p w14:paraId="62494D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12D693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LRU_tail_ptr:  Pointer to the tail of the doubly linked LRU list.  Page </w:t>
      </w:r>
    </w:p>
    <w:p w14:paraId="3629D8B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buffer entries on this list are linked by their next and </w:t>
      </w:r>
    </w:p>
    <w:p w14:paraId="7E6BC2B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prev fields.</w:t>
      </w:r>
    </w:p>
    <w:p w14:paraId="071AB9D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757ECE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list is empty.</w:t>
      </w:r>
    </w:p>
    <w:p w14:paraId="73275F0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875BA4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7791AA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VFD SWMR:</w:t>
      </w:r>
    </w:p>
    <w:p w14:paraId="2C013E9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6CB9F6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the file is opened as a VFD SWMR writer (i.e. vfd_swmr_writer == TRUE),</w:t>
      </w:r>
    </w:p>
    <w:p w14:paraId="0CAEAC6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page buffer must retain the data necessary to update the metadata </w:t>
      </w:r>
    </w:p>
    <w:p w14:paraId="2419970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file at the end of each tick, and also delay writes as necessary so as </w:t>
      </w:r>
    </w:p>
    <w:p w14:paraId="04C4DC8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to avoid message from the future bugs on the VFD SWMR readers.</w:t>
      </w:r>
    </w:p>
    <w:p w14:paraId="0F4D558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4D7DDA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tick list exists to allow us to buffer copies of all metadata writes</w:t>
      </w:r>
    </w:p>
    <w:p w14:paraId="085E80C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during a tick, and the delayed write list supports delayed writes.  </w:t>
      </w:r>
    </w:p>
    <w:p w14:paraId="2C7ED52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8C39C2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a regular page is written to during a tick, it is placed on the tick</w:t>
      </w:r>
    </w:p>
    <w:p w14:paraId="234B128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list.  If there is no reason to delay its write to file (i.e. either </w:t>
      </w:r>
    </w:p>
    <w:p w14:paraId="1211ECD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it was just allocated, or it has existed in the metadata file index for </w:t>
      </w:r>
    </w:p>
    <w:p w14:paraId="54B8490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at least max_lag ticks), it is also placed on the LRU, where it may be </w:t>
      </w:r>
    </w:p>
    <w:p w14:paraId="3CD75A1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flushed, but not evicted.  If its write must be delayed, it is placed on</w:t>
      </w:r>
    </w:p>
    <w:p w14:paraId="2CA8843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delayed write list, where it must remain until its write delay is </w:t>
      </w:r>
    </w:p>
    <w:p w14:paraId="57E60E7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satisfied -- at which point it is moved to the LRU.</w:t>
      </w:r>
    </w:p>
    <w:p w14:paraId="2FC60A8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B8EBD5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a multi-page metadata entry is written during a tick, it is placed on</w:t>
      </w:r>
    </w:p>
    <w:p w14:paraId="0E0202A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tick list.  If, in addition, the write of the entry must be delayed,</w:t>
      </w:r>
    </w:p>
    <w:p w14:paraId="7E2C90E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it is also place on the delayed write list.  Note that multi-page metadata</w:t>
      </w:r>
    </w:p>
    <w:p w14:paraId="0EC04F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may never appear on the LRU.</w:t>
      </w:r>
    </w:p>
    <w:p w14:paraId="02B4E51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0C575E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At the end of each tick, the tick list is emptied.</w:t>
      </w:r>
    </w:p>
    <w:p w14:paraId="6249E56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7F1BAB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Regular pages are simply removed from the tick list, as they must already</w:t>
      </w:r>
    </w:p>
    <w:p w14:paraId="1F95D23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appear on either the LRU or the delayed write list.</w:t>
      </w:r>
    </w:p>
    <w:p w14:paraId="51AE042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BE2689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Multi-page metadata entries that are not also on the delayed write list</w:t>
      </w:r>
    </w:p>
    <w:p w14:paraId="57D4596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are simply flushed and evicted.</w:t>
      </w:r>
    </w:p>
    <w:p w14:paraId="087797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EF20DE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delayed write list is also scanned at the end of each tick.  Regular </w:t>
      </w:r>
    </w:p>
    <w:p w14:paraId="570C0B5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that are now flushable are placed at the head of the LRU.  Multi-</w:t>
      </w:r>
    </w:p>
    <w:p w14:paraId="041CF4B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metadata entries that are flushable are flushed and evicted.</w:t>
      </w:r>
    </w:p>
    <w:p w14:paraId="65E3A7C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9A76A3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remainder of this sections contains discussions of the fields and </w:t>
      </w:r>
    </w:p>
    <w:p w14:paraId="56A25DF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data structures used to support the above operations.</w:t>
      </w:r>
    </w:p>
    <w:p w14:paraId="2DFB264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6F8DE1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vfd_swmr_writer: Boolean flag that is set to TRUE iff the file is </w:t>
      </w:r>
    </w:p>
    <w:p w14:paraId="646DFAB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file is opened in VFD SWMR mode.  The remaining </w:t>
      </w:r>
    </w:p>
    <w:p w14:paraId="6A37315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VFD SWMR fields are defined iff vfd_swmr_writer is TRUE.</w:t>
      </w:r>
    </w:p>
    <w:p w14:paraId="626BC22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B04F25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mpmde_count: int64_t containing the number of multi-page metadata </w:t>
      </w:r>
    </w:p>
    <w:p w14:paraId="67D1E41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currently resident in the page buffer.  Observe </w:t>
      </w:r>
    </w:p>
    <w:p w14:paraId="7A27790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that index_len should always equal curr_pages + mpmde_count.</w:t>
      </w:r>
    </w:p>
    <w:p w14:paraId="575AF05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6C3EC2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cur_tick:    uint64_t containing the current tick.  This is a copy of </w:t>
      </w:r>
    </w:p>
    <w:p w14:paraId="3546D81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same field in the associated instance of H5F_file_t,</w:t>
      </w:r>
    </w:p>
    <w:p w14:paraId="79DC372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is maintained as a convenience.</w:t>
      </w:r>
    </w:p>
    <w:p w14:paraId="103DB73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AAB0BE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the context of VFD SWMR the delayed write list allows us to delay </w:t>
      </w:r>
    </w:p>
    <w:p w14:paraId="7EF482F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metadata writes to the HDF5 file until it appears in all indexes in the</w:t>
      </w:r>
    </w:p>
    <w:p w14:paraId="05514D1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last max_lag ticks.  This is essential if a version of the page or </w:t>
      </w:r>
    </w:p>
    <w:p w14:paraId="1B06717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multi-page metadata entry already exists in the HDF5 file -- failure to </w:t>
      </w:r>
    </w:p>
    <w:p w14:paraId="613B0E4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delay the write can result in a message from the future which will </w:t>
      </w:r>
    </w:p>
    <w:p w14:paraId="31A0DC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likely be perciived as file corruption by the reader.</w:t>
      </w:r>
    </w:p>
    <w:p w14:paraId="0329489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1D171B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To facilitate identification of entries that must be removed from the </w:t>
      </w:r>
    </w:p>
    <w:p w14:paraId="3B0526B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DWL during the end of tick scan, the list always observes the following </w:t>
      </w:r>
    </w:p>
    <w:p w14:paraId="4FAA4CA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invarient for any entry on the list:</w:t>
      </w:r>
    </w:p>
    <w:p w14:paraId="534AD81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951B4A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entry_ptr-&gt;next == NULL ||</w:t>
      </w:r>
    </w:p>
    <w:p w14:paraId="4E8BC4D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entry_ptr-&gt;delay_write_until &gt;= entry_ptr-&gt;next-&gt;delay_write_until</w:t>
      </w:r>
    </w:p>
    <w:p w14:paraId="630ADD5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2DA5B2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Discussion of the fields used to implement the delayed write list follows:</w:t>
      </w:r>
    </w:p>
    <w:p w14:paraId="7DE6B28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65B4E4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max_delay:   Maximum of the delay_write_until fields of the entries on </w:t>
      </w:r>
    </w:p>
    <w:p w14:paraId="47D6582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delayed write list.  This must never be more than max_lag</w:t>
      </w:r>
    </w:p>
    <w:p w14:paraId="050094A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ticks in advance of the current tick, and should be set to </w:t>
      </w:r>
    </w:p>
    <w:p w14:paraId="0253A54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zero if the delayed write list is empty.</w:t>
      </w:r>
    </w:p>
    <w:p w14:paraId="5DF79F9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FB2D3D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dwl_len:     Number of page buffer entries currently on the delayed</w:t>
      </w:r>
    </w:p>
    <w:p w14:paraId="0A763B2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write list.</w:t>
      </w:r>
    </w:p>
    <w:p w14:paraId="74C8CCE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66932B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Observe that LRU_len + dwl_len must always equal </w:t>
      </w:r>
    </w:p>
    <w:p w14:paraId="1CCBD2A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index_len.</w:t>
      </w:r>
    </w:p>
    <w:p w14:paraId="525C21C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388F7C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dwl_size:    Number of bytes of page buffer entries currently residing </w:t>
      </w:r>
    </w:p>
    <w:p w14:paraId="2897873C" w14:textId="4EEB60D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on the </w:t>
      </w:r>
      <w:r w:rsidR="00BD0726">
        <w:rPr>
          <w:rFonts w:ascii="Courier" w:hAnsi="Courier" w:cs="Menlo"/>
          <w:color w:val="000000"/>
          <w:sz w:val="20"/>
          <w:szCs w:val="20"/>
        </w:rPr>
        <w:t>DWL</w:t>
      </w:r>
      <w:r w:rsidRPr="00410580">
        <w:rPr>
          <w:rFonts w:ascii="Courier" w:hAnsi="Courier" w:cs="Menlo"/>
          <w:color w:val="000000"/>
          <w:sz w:val="20"/>
          <w:szCs w:val="20"/>
        </w:rPr>
        <w:t>.</w:t>
      </w:r>
    </w:p>
    <w:p w14:paraId="582BC3C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2020E2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Observe that LRU_size + dwl_size must always equal </w:t>
      </w:r>
    </w:p>
    <w:p w14:paraId="43E66A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index_size.  </w:t>
      </w:r>
    </w:p>
    <w:p w14:paraId="799FED3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75D4EC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dwl_head_ptr:  Pointer to the head of the doubly linked delayed write list.</w:t>
      </w:r>
    </w:p>
    <w:p w14:paraId="21A2CC8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entries on this list are linked by their next and </w:t>
      </w:r>
    </w:p>
    <w:p w14:paraId="7D8D3A6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prev fields.</w:t>
      </w:r>
    </w:p>
    <w:p w14:paraId="2E062F5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E53508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This field is NULL if the list is empty.</w:t>
      </w:r>
    </w:p>
    <w:p w14:paraId="1D4469A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49566F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dwl_tail_ptr:  Pointer to the tail of the doubly linked delayed write list.</w:t>
      </w:r>
    </w:p>
    <w:p w14:paraId="529BAF8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entries on this list are linked by their next and </w:t>
      </w:r>
    </w:p>
    <w:p w14:paraId="39AA994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prev fields.</w:t>
      </w:r>
    </w:p>
    <w:p w14:paraId="60C7FA1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2D1F30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list is empty.</w:t>
      </w:r>
    </w:p>
    <w:p w14:paraId="7B65805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FF8EB4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For VFD SWMR to function, copies of all pages modified during a tick must</w:t>
      </w:r>
    </w:p>
    <w:p w14:paraId="0B662D9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be retained in the page buffer to allow correct updates to the index and</w:t>
      </w:r>
    </w:p>
    <w:p w14:paraId="69F032B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metadata file at the end of tick.</w:t>
      </w:r>
    </w:p>
    <w:p w14:paraId="3ED6015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2FEAAF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To implement this, all entries modified during the current tick are placed</w:t>
      </w:r>
    </w:p>
    <w:p w14:paraId="6EF2AF2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on the tick list.  Entries are removed from the tick list during end of </w:t>
      </w:r>
    </w:p>
    <w:p w14:paraId="6F3780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tick processing, so each tick starts with an empty tick list.</w:t>
      </w:r>
    </w:p>
    <w:p w14:paraId="3F590E3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683F86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Unless the entry also resides on the delayed write list, entries on the </w:t>
      </w:r>
    </w:p>
    <w:p w14:paraId="1FDE454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tick list may be flushed, but they may not be evicted.</w:t>
      </w:r>
    </w:p>
    <w:p w14:paraId="2D14091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4AE54F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Discussion of the fields used to implement the tick list follows:</w:t>
      </w:r>
    </w:p>
    <w:p w14:paraId="5EFF0AE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9524B8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tl_len:      Number of page buffer entries currently on the tick list</w:t>
      </w:r>
    </w:p>
    <w:p w14:paraId="6527A34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CAFA7B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tl_size:     Number of bytes of page buffer entries currently residing </w:t>
      </w:r>
    </w:p>
    <w:p w14:paraId="39C312C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on the tick list.</w:t>
      </w:r>
    </w:p>
    <w:p w14:paraId="0BB3D4E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CFA6FE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tl_head_ptr:  Pointer to the head of the doubly linked tick list.</w:t>
      </w:r>
    </w:p>
    <w:p w14:paraId="7EA3417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entries on this list are linked by their tl_next </w:t>
      </w:r>
    </w:p>
    <w:p w14:paraId="5814331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tl_prev fields.</w:t>
      </w:r>
    </w:p>
    <w:p w14:paraId="19F831A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1958DA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list is empty.</w:t>
      </w:r>
    </w:p>
    <w:p w14:paraId="41687CD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08AF66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tl_tail_ptr:  Pointer to the tail of the doubly linked tick list.</w:t>
      </w:r>
    </w:p>
    <w:p w14:paraId="4E1C08F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entries on this list are linked by their tl_next </w:t>
      </w:r>
    </w:p>
    <w:p w14:paraId="2490B80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tl_prev fields.</w:t>
      </w:r>
    </w:p>
    <w:p w14:paraId="5EEFFB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781984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list is empty.</w:t>
      </w:r>
    </w:p>
    <w:p w14:paraId="01BC72C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58B131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368C71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STATISTICS:</w:t>
      </w:r>
    </w:p>
    <w:p w14:paraId="55AB2E8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325A59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Multi-page metadata entries (which may only appear in VFD </w:t>
      </w:r>
    </w:p>
    <w:p w14:paraId="764EB84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SWMR mode) are NOT counted in the following statistics.</w:t>
      </w:r>
    </w:p>
    <w:p w14:paraId="4500192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FD241E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Note that all statistics fields contain only data since the last time </w:t>
      </w:r>
    </w:p>
    <w:p w14:paraId="3036954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that statistics were reset.</w:t>
      </w:r>
    </w:p>
    <w:p w14:paraId="390AA42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8477B2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bypasses:    Array of int64_t of length H5PB__NUM_STAT_TYPES containing</w:t>
      </w:r>
    </w:p>
    <w:p w14:paraId="194D4A7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times that the page buffer has been </w:t>
      </w:r>
    </w:p>
    <w:p w14:paraId="452F486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bypassed for raw data, metadata, and for multi-page </w:t>
      </w:r>
    </w:p>
    <w:p w14:paraId="41FA14C0" w14:textId="3559F518"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metadata entries (VFD SWMR only) as indexed by </w:t>
      </w:r>
      <w:r w:rsidR="00AF0199">
        <w:rPr>
          <w:rFonts w:ascii="Courier" w:hAnsi="Courier" w:cs="Menlo"/>
          <w:color w:val="000000"/>
          <w:sz w:val="20"/>
          <w:szCs w:val="20"/>
        </w:rPr>
        <w:t>H</w:t>
      </w:r>
      <w:r w:rsidRPr="00410580">
        <w:rPr>
          <w:rFonts w:ascii="Courier" w:hAnsi="Courier" w:cs="Menlo"/>
          <w:color w:val="000000"/>
          <w:sz w:val="20"/>
          <w:szCs w:val="20"/>
        </w:rPr>
        <w:t xml:space="preserve">5PB__STATS_MD, </w:t>
      </w:r>
    </w:p>
    <w:p w14:paraId="31FAE87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H5PB__STATS_RD, and H5PB__STATS_MPMDE respectively.</w:t>
      </w:r>
    </w:p>
    <w:p w14:paraId="01B4C12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E619C5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accesses:    Array of int64_t of length H5PB__NUM_STAT_TYPES containing </w:t>
      </w:r>
    </w:p>
    <w:p w14:paraId="51B702B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accesses for raw data, metadata,</w:t>
      </w:r>
    </w:p>
    <w:p w14:paraId="74F0A3F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4ECF0103" w14:textId="571C6791"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w:t>
      </w:r>
      <w:r w:rsidR="00AF0199">
        <w:rPr>
          <w:rFonts w:ascii="Courier" w:hAnsi="Courier" w:cs="Menlo"/>
          <w:color w:val="000000"/>
          <w:sz w:val="20"/>
          <w:szCs w:val="20"/>
        </w:rPr>
        <w:t>H</w:t>
      </w:r>
      <w:r w:rsidRPr="00410580">
        <w:rPr>
          <w:rFonts w:ascii="Courier" w:hAnsi="Courier" w:cs="Menlo"/>
          <w:color w:val="000000"/>
          <w:sz w:val="20"/>
          <w:szCs w:val="20"/>
        </w:rPr>
        <w:t xml:space="preserve">5PB__STATS_MD, H5PB__STATS_RD, and </w:t>
      </w:r>
    </w:p>
    <w:p w14:paraId="7666B89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  </w:t>
      </w:r>
    </w:p>
    <w:p w14:paraId="5DC547C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45FC1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hits:        Array of int64_t of length H5PB__NUM_STAT_TYPES containing </w:t>
      </w:r>
    </w:p>
    <w:p w14:paraId="188DA4B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hits for raw data, metadata,</w:t>
      </w:r>
    </w:p>
    <w:p w14:paraId="0CF5844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41DFA82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3C42A14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63321B1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445928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misses:      Array of int64_t of length H5PB__NUM_STAT_TYPES containing </w:t>
      </w:r>
    </w:p>
    <w:p w14:paraId="4C130AB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misses for raw data, metadata,</w:t>
      </w:r>
    </w:p>
    <w:p w14:paraId="118F589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434561B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57C31F7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739B24F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1E5366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loads:       Array of int64_t of length H5PB__NUM_STAT_TYPES containing </w:t>
      </w:r>
    </w:p>
    <w:p w14:paraId="7164C2D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loads for raw data, metadata,</w:t>
      </w:r>
    </w:p>
    <w:p w14:paraId="41939F8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575AD2D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52570D5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70A7CC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053809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insertions:  Array of int64_t of length H5PB__NUM_STAT_TYPES containing </w:t>
      </w:r>
    </w:p>
    <w:p w14:paraId="4E7872A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insertions of raw data, metadata,</w:t>
      </w:r>
    </w:p>
    <w:p w14:paraId="7DD23B4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0538831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6408AAE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3B90E1D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035D0D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flushes:     Array of int64_t of length H5PB__NUM_STAT_TYPES containing </w:t>
      </w:r>
    </w:p>
    <w:p w14:paraId="6B99EE7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flushes of raw data, metadata,</w:t>
      </w:r>
    </w:p>
    <w:p w14:paraId="0B5D6E8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1A66B05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7087343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0DEB40E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525C1C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evictions:   Array of int64_t of length H5PB__NUM_STAT_TYPES containing </w:t>
      </w:r>
    </w:p>
    <w:p w14:paraId="64888DD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evictions of raw data, metadata,</w:t>
      </w:r>
    </w:p>
    <w:p w14:paraId="65B57B8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7E515D8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127F1D8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319C912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E790EC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clears:      Array of int64_t of length H5PB__NUM_STAT_TYPES containing </w:t>
      </w:r>
    </w:p>
    <w:p w14:paraId="65380BE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entry clears of raw data, metadata,</w:t>
      </w:r>
    </w:p>
    <w:p w14:paraId="322D9E8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1B281D7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6CFFA92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2708790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B190A1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max_lru_len: int64_t containing the maximum number of entries that </w:t>
      </w:r>
    </w:p>
    <w:p w14:paraId="5AA505C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have appeared in the LRU.</w:t>
      </w:r>
    </w:p>
    <w:p w14:paraId="07DC3D1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720C7B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max_lru_size: int64_t containing the maximum size of the LRU.</w:t>
      </w:r>
    </w:p>
    <w:p w14:paraId="2F99A27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3F9E4C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lru_md_skips: When searching for an entry to evict, metadata entries on </w:t>
      </w:r>
    </w:p>
    <w:p w14:paraId="14C984D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LRU must be skipped if the number of metadata pages </w:t>
      </w:r>
    </w:p>
    <w:p w14:paraId="11F95BC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the page buffer fails to exceed min_md_pages.</w:t>
      </w:r>
    </w:p>
    <w:p w14:paraId="2642EC4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06F842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int64_t is used to keep a count of these skips.</w:t>
      </w:r>
    </w:p>
    <w:p w14:paraId="012EECD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040F85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this number becomes excessive, it will be necessary to </w:t>
      </w:r>
    </w:p>
    <w:p w14:paraId="5784856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add a holding tank for such entries.</w:t>
      </w:r>
    </w:p>
    <w:p w14:paraId="11FE138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B3ECC1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lru_rd_skips: When searching for an entry to evict, raw data entries on </w:t>
      </w:r>
    </w:p>
    <w:p w14:paraId="1329AB1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LRU must be skipped if the number of raw data pages </w:t>
      </w:r>
    </w:p>
    <w:p w14:paraId="40944A9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the page buffer fails to exceed min_rd_pages.</w:t>
      </w:r>
    </w:p>
    <w:p w14:paraId="13FDA10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w:t>
      </w:r>
    </w:p>
    <w:p w14:paraId="04164E4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int64_t is used to keep a count of these skips.</w:t>
      </w:r>
    </w:p>
    <w:p w14:paraId="66C6968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B894F2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this number becomes excessive, it will be necessary to </w:t>
      </w:r>
    </w:p>
    <w:p w14:paraId="0DAE2EB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add a holding tank for such entries.</w:t>
      </w:r>
    </w:p>
    <w:p w14:paraId="6E41CD4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D6E327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Multi-page metadata entries (which appear only in VFD SWMR mode) are </w:t>
      </w:r>
    </w:p>
    <w:p w14:paraId="3792759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listed in the hash take, and thus they are counted in the following </w:t>
      </w:r>
    </w:p>
    <w:p w14:paraId="08B5050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statistics.</w:t>
      </w:r>
    </w:p>
    <w:p w14:paraId="238ED71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9DDE59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total_ht_insertions: Number of times entries have been inserted into the</w:t>
      </w:r>
    </w:p>
    <w:p w14:paraId="10BCDA9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hash table.</w:t>
      </w:r>
    </w:p>
    <w:p w14:paraId="3819E64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4A450C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total_ht_deletions: Number of times entries have been deleted from the</w:t>
      </w:r>
    </w:p>
    <w:p w14:paraId="3EBC402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hash table.</w:t>
      </w:r>
    </w:p>
    <w:p w14:paraId="56F6122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92330E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successful_ht_searches: int64 containing the total number of successful</w:t>
      </w:r>
    </w:p>
    <w:p w14:paraId="16187D8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searches of the hash table.</w:t>
      </w:r>
    </w:p>
    <w:p w14:paraId="4494ECA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04699A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total_successful_ht_search_depth: int64 containing the total number of</w:t>
      </w:r>
    </w:p>
    <w:p w14:paraId="4F8097B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other than the targets examined in successful</w:t>
      </w:r>
    </w:p>
    <w:p w14:paraId="13494CB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searches of the hash table.</w:t>
      </w:r>
    </w:p>
    <w:p w14:paraId="7E106D9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748BEF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failed_ht_searches: int64 containing the total number of unsuccessful</w:t>
      </w:r>
    </w:p>
    <w:p w14:paraId="1CD2579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searches of the hash table.</w:t>
      </w:r>
    </w:p>
    <w:p w14:paraId="4C779B4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38D58C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total_failed_ht_search_depth: int64 containing the total number of</w:t>
      </w:r>
    </w:p>
    <w:p w14:paraId="009282B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examined in unsuccessful searches of the hash</w:t>
      </w:r>
    </w:p>
    <w:p w14:paraId="0FAC519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table.</w:t>
      </w:r>
    </w:p>
    <w:p w14:paraId="60C3A5F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CC1CC7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max_index_len:  Largest value attained by the index_len field.</w:t>
      </w:r>
    </w:p>
    <w:p w14:paraId="41CE563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3CE330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max_clean_index_len:  Largest value attained by the clean_index_len field.</w:t>
      </w:r>
    </w:p>
    <w:p w14:paraId="388966F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A400B7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max_dirty_index_len:  Largest value attained by the dirty_index_len field.</w:t>
      </w:r>
    </w:p>
    <w:p w14:paraId="56059A9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00981E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max_index_size:  Largest value attained by the index_size field.</w:t>
      </w:r>
    </w:p>
    <w:p w14:paraId="77CA5BD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931C21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max_clean_index_size:  Largest value attained by the clean_index_size field.</w:t>
      </w:r>
    </w:p>
    <w:p w14:paraId="74EF996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6DC4B2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max_dirty_index_size:  Largest value attained by the dirty_index_size field.</w:t>
      </w:r>
    </w:p>
    <w:p w14:paraId="6C3CB98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0A5D15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max_rd_pages: Maximum number of raw data pages in the page buffer.</w:t>
      </w:r>
    </w:p>
    <w:p w14:paraId="245C250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E049F0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max_md_pages: Maximum number of metadata pages in the page buffer.</w:t>
      </w:r>
    </w:p>
    <w:p w14:paraId="1256DA6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905F7F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5058D7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Statistics pretaining to VFD SWMR.</w:t>
      </w:r>
    </w:p>
    <w:p w14:paraId="211057C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B03854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max_mpmde_count: Maximum number of multi-page metadata entries in the </w:t>
      </w:r>
    </w:p>
    <w:p w14:paraId="211D639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w:t>
      </w:r>
    </w:p>
    <w:p w14:paraId="7F826D6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9ACB2B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lru_tl_skips: When searching for an entry to evict, metadata entries on </w:t>
      </w:r>
    </w:p>
    <w:p w14:paraId="0150A7F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LRU must be skipped if they also reside on the tick list.</w:t>
      </w:r>
    </w:p>
    <w:p w14:paraId="0E47886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94834E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int64_t is used to keep a count of these skips.</w:t>
      </w:r>
    </w:p>
    <w:p w14:paraId="122164D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6260D4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this number becomes excessive, it will be necessary to </w:t>
      </w:r>
    </w:p>
    <w:p w14:paraId="1CD93F9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add a holding tank for such entries.</w:t>
      </w:r>
    </w:p>
    <w:p w14:paraId="5568ED3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w:t>
      </w:r>
    </w:p>
    <w:p w14:paraId="3561A97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max_tl_len:  int64_t containing the maximum value of tl_len.</w:t>
      </w:r>
    </w:p>
    <w:p w14:paraId="7EAEA9B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DB2DFB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max_tl_size: int64_t containing the maximum value of tl_size.</w:t>
      </w:r>
    </w:p>
    <w:p w14:paraId="223DA63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21F001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delayed_writes: int64_t containing the total number of delayed writes.</w:t>
      </w:r>
    </w:p>
    <w:p w14:paraId="6A5390A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2E235A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total_delay: int64_t containing the total number of ticks by which </w:t>
      </w:r>
    </w:p>
    <w:p w14:paraId="5B305A3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entry writes have been delayed.</w:t>
      </w:r>
    </w:p>
    <w:p w14:paraId="690121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B7E90C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max_dwl_len: int64_t containing the maximum value of dwl_len.</w:t>
      </w:r>
    </w:p>
    <w:p w14:paraId="718517C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9EE264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max_dwl_size: int64_t containing the maximum value of dwl_size.</w:t>
      </w:r>
    </w:p>
    <w:p w14:paraId="60403F4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BC932F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total_dwl_ins_depth: int64_t containing the total insertion depth </w:t>
      </w:r>
    </w:p>
    <w:p w14:paraId="10B4AD8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required to maintain the odering invarient on the </w:t>
      </w:r>
    </w:p>
    <w:p w14:paraId="7E71192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delayed write list.</w:t>
      </w:r>
    </w:p>
    <w:p w14:paraId="53DF17E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
    <w:p w14:paraId="30A5DDC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63AE13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7BDF738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#define H5PB__H5PB_T_MAGIC  0x01020304</w:t>
      </w:r>
    </w:p>
    <w:p w14:paraId="465F7C0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5826C42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#define H5PB__STATS_MD          0</w:t>
      </w:r>
    </w:p>
    <w:p w14:paraId="6241012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#define H5PB__STATS_RD          1</w:t>
      </w:r>
    </w:p>
    <w:p w14:paraId="72D663A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#define H5PB__STATS_MPMDE       2</w:t>
      </w:r>
    </w:p>
    <w:p w14:paraId="25BABF4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#define H5PB__NUM_STAT_TYPES    3</w:t>
      </w:r>
    </w:p>
    <w:p w14:paraId="084837E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55951BC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typedef struct H5PB_t {</w:t>
      </w:r>
    </w:p>
    <w:p w14:paraId="5457044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294CA62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for general operations: */</w:t>
      </w:r>
    </w:p>
    <w:p w14:paraId="7C8E4DF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7A5251A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uint32_t magic;</w:t>
      </w:r>
    </w:p>
    <w:p w14:paraId="43143C6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size_t page_size;</w:t>
      </w:r>
    </w:p>
    <w:p w14:paraId="7A5D29A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max_pages;</w:t>
      </w:r>
    </w:p>
    <w:p w14:paraId="6314ED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curr_pages;</w:t>
      </w:r>
    </w:p>
    <w:p w14:paraId="34DE7F9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curr_md_pages;</w:t>
      </w:r>
    </w:p>
    <w:p w14:paraId="56D1F82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curr_rd_pages;</w:t>
      </w:r>
    </w:p>
    <w:p w14:paraId="50290B3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min_md_pages;</w:t>
      </w:r>
    </w:p>
    <w:p w14:paraId="51A109A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min_rd_pages;</w:t>
      </w:r>
    </w:p>
    <w:p w14:paraId="29FC84D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5780196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FAPL fields */</w:t>
      </w:r>
    </w:p>
    <w:p w14:paraId="685B1ED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size_t max_size;</w:t>
      </w:r>
    </w:p>
    <w:p w14:paraId="0ABC091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unsigned min_meta_perc; </w:t>
      </w:r>
    </w:p>
    <w:p w14:paraId="6AB4593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unsigned min_raw_perc;</w:t>
      </w:r>
    </w:p>
    <w:p w14:paraId="23CE975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4791166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 */</w:t>
      </w:r>
    </w:p>
    <w:p w14:paraId="2415954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*(ht[H5PB__HASH_TABLE_LEN]);</w:t>
      </w:r>
    </w:p>
    <w:p w14:paraId="6B0BDA0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index_len;</w:t>
      </w:r>
    </w:p>
    <w:p w14:paraId="40B7D1E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clean_index_len;</w:t>
      </w:r>
    </w:p>
    <w:p w14:paraId="66FB53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dirty_index_len;</w:t>
      </w:r>
    </w:p>
    <w:p w14:paraId="52B0907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index_size;</w:t>
      </w:r>
    </w:p>
    <w:p w14:paraId="5AA24A7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clean_index_size;</w:t>
      </w:r>
    </w:p>
    <w:p w14:paraId="1F109EE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dirty_index_size;</w:t>
      </w:r>
    </w:p>
    <w:p w14:paraId="5BAC3F8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il_len;</w:t>
      </w:r>
    </w:p>
    <w:p w14:paraId="7A0D3E4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il_size;</w:t>
      </w:r>
    </w:p>
    <w:p w14:paraId="691B4B1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il_head;</w:t>
      </w:r>
    </w:p>
    <w:p w14:paraId="571D743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il_tail;</w:t>
      </w:r>
    </w:p>
    <w:p w14:paraId="20007CA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4DBA291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LRU */</w:t>
      </w:r>
    </w:p>
    <w:p w14:paraId="79C75A2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int64_t LRU_len;</w:t>
      </w:r>
    </w:p>
    <w:p w14:paraId="6FDB761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LRU_size;</w:t>
      </w:r>
    </w:p>
    <w:p w14:paraId="514E596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LRU_head_ptr;</w:t>
      </w:r>
    </w:p>
    <w:p w14:paraId="45C8806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LRU_tail_ptr;</w:t>
      </w:r>
    </w:p>
    <w:p w14:paraId="37F40F1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28F4E83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567D323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for VFD SWMR operations: */</w:t>
      </w:r>
    </w:p>
    <w:p w14:paraId="1BFB3BB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102EEB5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hbool_t vfd_swmr_writer;</w:t>
      </w:r>
    </w:p>
    <w:p w14:paraId="73075F3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mpmde_count;</w:t>
      </w:r>
    </w:p>
    <w:p w14:paraId="7CDCAF6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uint64_t cur_tick;</w:t>
      </w:r>
    </w:p>
    <w:p w14:paraId="3942B88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4FAEA58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delayed write list */</w:t>
      </w:r>
    </w:p>
    <w:p w14:paraId="7A102D1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uint64_t max_delay;</w:t>
      </w:r>
    </w:p>
    <w:p w14:paraId="599F96E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dwl_len;</w:t>
      </w:r>
    </w:p>
    <w:p w14:paraId="5A6D5FB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dwl_size;</w:t>
      </w:r>
    </w:p>
    <w:p w14:paraId="30FD6E4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dwl_head_ptr;</w:t>
      </w:r>
    </w:p>
    <w:p w14:paraId="057C9D9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dwl_tail_ptr;</w:t>
      </w:r>
    </w:p>
    <w:p w14:paraId="18B6971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2FCF93D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tick list */</w:t>
      </w:r>
    </w:p>
    <w:p w14:paraId="49677F5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tl_len;</w:t>
      </w:r>
    </w:p>
    <w:p w14:paraId="228C029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tl_size;</w:t>
      </w:r>
    </w:p>
    <w:p w14:paraId="704C559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tl_head_ptr;</w:t>
      </w:r>
    </w:p>
    <w:p w14:paraId="3B7C499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tl_tail_ptr;</w:t>
      </w:r>
    </w:p>
    <w:p w14:paraId="2A1EECB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7F6BBBF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Statistics: */</w:t>
      </w:r>
    </w:p>
    <w:p w14:paraId="6316AEE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784081F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general operations statistics: */</w:t>
      </w:r>
    </w:p>
    <w:p w14:paraId="5DC808A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these statistics count pages only, not multi-page metadata entries</w:t>
      </w:r>
    </w:p>
    <w:p w14:paraId="5E01A43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(that occur only in the VFD SWMR writer case).</w:t>
      </w:r>
    </w:p>
    <w:p w14:paraId="0004F9B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9ECBC5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bypasses[H5PB__NUM_STAT_TYPES];</w:t>
      </w:r>
    </w:p>
    <w:p w14:paraId="6A0348A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accesses[H5PB__NUM_STAT_TYPES];</w:t>
      </w:r>
    </w:p>
    <w:p w14:paraId="1B07029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hits[H5PB__NUM_STAT_TYPES];</w:t>
      </w:r>
    </w:p>
    <w:p w14:paraId="76FB1F1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misses[H5PB__NUM_STAT_TYPES];</w:t>
      </w:r>
    </w:p>
    <w:p w14:paraId="1AE5879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loads[H5PB__NUM_STAT_TYPES];</w:t>
      </w:r>
    </w:p>
    <w:p w14:paraId="728F364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insertions[H5PB__NUM_STAT_TYPES];</w:t>
      </w:r>
    </w:p>
    <w:p w14:paraId="7B21D86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flushes[H5PB__NUM_STAT_TYPES];</w:t>
      </w:r>
    </w:p>
    <w:p w14:paraId="5C787BA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evictions[H5PB__NUM_STAT_TYPES];</w:t>
      </w:r>
    </w:p>
    <w:p w14:paraId="152D90F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clears[H5PB__NUM_STAT_TYPES];</w:t>
      </w:r>
    </w:p>
    <w:p w14:paraId="101F038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max_lru_len;</w:t>
      </w:r>
    </w:p>
    <w:p w14:paraId="10D7744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max_lru_size;</w:t>
      </w:r>
    </w:p>
    <w:p w14:paraId="349411D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lru_md_skips;</w:t>
      </w:r>
    </w:p>
    <w:p w14:paraId="2F7D6DB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lru_rd_skips;</w:t>
      </w:r>
    </w:p>
    <w:p w14:paraId="79E64AE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12D3BEA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the VFD SWMR case, both pages and multi-page metadata entries</w:t>
      </w:r>
    </w:p>
    <w:p w14:paraId="604604E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are stored in the index.  Thus mult-page metadata entries are </w:t>
      </w:r>
    </w:p>
    <w:p w14:paraId="7937E66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included in the index related statistics.</w:t>
      </w:r>
    </w:p>
    <w:p w14:paraId="708E728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3CD7E8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total_ht_insertions;</w:t>
      </w:r>
    </w:p>
    <w:p w14:paraId="1D7C3C9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total_ht_deletions;</w:t>
      </w:r>
    </w:p>
    <w:p w14:paraId="422D392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successful_ht_searches;</w:t>
      </w:r>
    </w:p>
    <w:p w14:paraId="5BF5A3B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total_successful_ht_search_depth;</w:t>
      </w:r>
    </w:p>
    <w:p w14:paraId="79979A6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failed_ht_searches;</w:t>
      </w:r>
    </w:p>
    <w:p w14:paraId="480BF86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total_failed_ht_search_depth;</w:t>
      </w:r>
    </w:p>
    <w:p w14:paraId="0E445E4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max_index_len;</w:t>
      </w:r>
    </w:p>
    <w:p w14:paraId="6FE2B19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max_clean_index_len;</w:t>
      </w:r>
    </w:p>
    <w:p w14:paraId="66C41D8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max_dirty_index_len;</w:t>
      </w:r>
    </w:p>
    <w:p w14:paraId="0CAEF53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max_index_size;</w:t>
      </w:r>
    </w:p>
    <w:p w14:paraId="2F01A83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int64_t max_clean_index_size;</w:t>
      </w:r>
    </w:p>
    <w:p w14:paraId="6D9EA45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max_dirty_index_size;</w:t>
      </w:r>
    </w:p>
    <w:p w14:paraId="7A13621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max_rd_pages;</w:t>
      </w:r>
    </w:p>
    <w:p w14:paraId="54A6E71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max_md_pages;</w:t>
      </w:r>
    </w:p>
    <w:p w14:paraId="21FC5C5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69700AB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0A56F6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vfd swmr statistics */</w:t>
      </w:r>
    </w:p>
    <w:p w14:paraId="454AC42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max_mpmde_count;</w:t>
      </w:r>
    </w:p>
    <w:p w14:paraId="6053C38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lru_tl_skips;</w:t>
      </w:r>
    </w:p>
    <w:p w14:paraId="088167E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max_tl_len;</w:t>
      </w:r>
    </w:p>
    <w:p w14:paraId="677B58B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max_tl_size;</w:t>
      </w:r>
    </w:p>
    <w:p w14:paraId="02082C5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delayed_writes;</w:t>
      </w:r>
    </w:p>
    <w:p w14:paraId="0E9AE69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total_delay;</w:t>
      </w:r>
    </w:p>
    <w:p w14:paraId="678D23E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max_dwl_len;</w:t>
      </w:r>
    </w:p>
    <w:p w14:paraId="2CA6EE6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max_dwl_size;</w:t>
      </w:r>
    </w:p>
    <w:p w14:paraId="1B14693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total_dwl_ins_depth;</w:t>
      </w:r>
    </w:p>
    <w:p w14:paraId="79162D1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62CD973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H5PB_t;</w:t>
      </w:r>
    </w:p>
    <w:p w14:paraId="042EDF3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1CF09E8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w:t>
      </w:r>
    </w:p>
    <w:p w14:paraId="55FD729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722A9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structure H5PB_entry_t</w:t>
      </w:r>
    </w:p>
    <w:p w14:paraId="07DCFDF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407370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Individual instances of the H5PB_entry_t structure are used to manage </w:t>
      </w:r>
    </w:p>
    <w:p w14:paraId="63D6187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individual pages in the page buffer.  In the case of a VFD SWMR writer, </w:t>
      </w:r>
    </w:p>
    <w:p w14:paraId="2776B8F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they are also used to manage multi-page metadata entries.</w:t>
      </w:r>
    </w:p>
    <w:p w14:paraId="10A3E7F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B0642E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fields of this structure are discussed below:</w:t>
      </w:r>
    </w:p>
    <w:p w14:paraId="3A41416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477E4B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JRM - 9/27/18</w:t>
      </w:r>
    </w:p>
    <w:p w14:paraId="368E0C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280C58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magic:       Unsigned 32 bit integer that must always be set to</w:t>
      </w:r>
    </w:p>
    <w:p w14:paraId="2126FB3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H5PB__H5PB_ENTRY_T_MAGIC when the entry is valid.</w:t>
      </w:r>
    </w:p>
    <w:p w14:paraId="6F80AD7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68BDDC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pb_ptr:      Pointer to the page buffer that contains this entry.</w:t>
      </w:r>
    </w:p>
    <w:p w14:paraId="2EC8585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6F1BFC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addr:        Base address of the page in the file.</w:t>
      </w:r>
    </w:p>
    <w:p w14:paraId="1357C5C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94C61B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Page offset of the page -- i.e. addr / pb_ptr-&gt;page_size.</w:t>
      </w:r>
    </w:p>
    <w:p w14:paraId="724DFA0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Note that addr must always equal page * pb_ptr-&gt;page_size.</w:t>
      </w:r>
    </w:p>
    <w:p w14:paraId="347CE59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681653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size:        Size of the page buffer entry in bytes.  Under normal</w:t>
      </w:r>
    </w:p>
    <w:p w14:paraId="1D14DD2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circumstance, this will always be equal to pb_ptr-&gt;page_size.</w:t>
      </w:r>
    </w:p>
    <w:p w14:paraId="4473EEE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However, in the context of a VFD SWMR writer, the page </w:t>
      </w:r>
    </w:p>
    <w:p w14:paraId="2EA15C2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buffer may be used to store multi-page metadata entries </w:t>
      </w:r>
    </w:p>
    <w:p w14:paraId="7F581EA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until the end of tick, or to delay writes of such entries</w:t>
      </w:r>
    </w:p>
    <w:p w14:paraId="729CBD2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for up to max_lag ticks.</w:t>
      </w:r>
    </w:p>
    <w:p w14:paraId="0210EB3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E1C6E6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such cases, size must be greater than pb_ptr-&gt;page_size.</w:t>
      </w:r>
    </w:p>
    <w:p w14:paraId="03C5367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FC6A50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image_ptr:   Pointer to void.  When not NULL, this field points to a</w:t>
      </w:r>
    </w:p>
    <w:p w14:paraId="42B4FF4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dynamically allocated block of size bytes in which the</w:t>
      </w:r>
    </w:p>
    <w:p w14:paraId="34B2914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on disk image of the page.  In the context of VFD SWMR,</w:t>
      </w:r>
    </w:p>
    <w:p w14:paraId="417B162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it points to the image of the multi-page metadata entry.</w:t>
      </w:r>
    </w:p>
    <w:p w14:paraId="2A0D77B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1B74F8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mem_type:    Type (H5F_mem_t) of the page buffer entry.  This value </w:t>
      </w:r>
    </w:p>
    <w:p w14:paraId="5072948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is needed when reading or writing the entry from/to file.</w:t>
      </w:r>
    </w:p>
    <w:p w14:paraId="56B9F35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6BA003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is_metadata:  Boolean flag that is set to TRUE iff the associated </w:t>
      </w:r>
    </w:p>
    <w:p w14:paraId="18A7181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entry is a page of metadata (or, in the context of VFD</w:t>
      </w:r>
    </w:p>
    <w:p w14:paraId="5D55247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SWMR, a multi-page metadata entry).</w:t>
      </w:r>
    </w:p>
    <w:p w14:paraId="2663F25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354038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is_dirty:    Boolean flag indicating whether the contents of the page</w:t>
      </w:r>
    </w:p>
    <w:p w14:paraId="29179C9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buffer entry has been modified since the last time it </w:t>
      </w:r>
    </w:p>
    <w:p w14:paraId="09E0460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was written to disk.</w:t>
      </w:r>
    </w:p>
    <w:p w14:paraId="7BEBFC5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73DA35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2AF86B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the hash table:</w:t>
      </w:r>
    </w:p>
    <w:p w14:paraId="22CED8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445C9F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in the page buffer are indexed by a more or less conventional </w:t>
      </w:r>
    </w:p>
    <w:p w14:paraId="346316F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hash table with chaining (see header comment on H5PB_t for futher details).</w:t>
      </w:r>
    </w:p>
    <w:p w14:paraId="5875387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there are multiple entries in any hash bin, they are stored in a doubly</w:t>
      </w:r>
    </w:p>
    <w:p w14:paraId="2404A15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linked list.</w:t>
      </w:r>
    </w:p>
    <w:p w14:paraId="60AEA4E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6FA10E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To facilitate flushing the page buffer, we also maintain a doubly linked</w:t>
      </w:r>
    </w:p>
    <w:p w14:paraId="6266807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list of all entries in the page buffer.</w:t>
      </w:r>
    </w:p>
    <w:p w14:paraId="115A872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8FFD90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ht_next:     Next pointer used by the hash table to store multiple</w:t>
      </w:r>
    </w:p>
    <w:p w14:paraId="6A35D70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in a single hash bin.  This field points to the</w:t>
      </w:r>
    </w:p>
    <w:p w14:paraId="2E87208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next entry in the doubly linked list of entries in the</w:t>
      </w:r>
    </w:p>
    <w:p w14:paraId="10F8A87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hash bin, or NULL if there is no next entry.</w:t>
      </w:r>
    </w:p>
    <w:p w14:paraId="2E640F5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FAD26D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ht_prev:     Prev pointer used by the hash table to store multiple</w:t>
      </w:r>
    </w:p>
    <w:p w14:paraId="40B8D73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in a single hash bin.  This field points to the</w:t>
      </w:r>
    </w:p>
    <w:p w14:paraId="0E24EDD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previous entry in the doubly linked list of entries in</w:t>
      </w:r>
    </w:p>
    <w:p w14:paraId="39C40B1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hash bin, or NULL if there is no previuos entry.</w:t>
      </w:r>
    </w:p>
    <w:p w14:paraId="30E988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A24BEF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il_next:     Next pointer used by the index to maintain a doubly linked</w:t>
      </w:r>
    </w:p>
    <w:p w14:paraId="3EBE774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list of all entries in the index (and thus in the page buffer).</w:t>
      </w:r>
    </w:p>
    <w:p w14:paraId="2BF3849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contains a pointer to the next entry in the</w:t>
      </w:r>
    </w:p>
    <w:p w14:paraId="3832508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 list, or NULL if there is no next entry.</w:t>
      </w:r>
    </w:p>
    <w:p w14:paraId="7D47087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91C2EB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il_prev:     Prev pointer used by the index to maintain a doubly linked</w:t>
      </w:r>
    </w:p>
    <w:p w14:paraId="3938338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list of all entries in the index (and thus in the page buffer).</w:t>
      </w:r>
    </w:p>
    <w:p w14:paraId="3C1D020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contains a pointer to the previous entry in the</w:t>
      </w:r>
    </w:p>
    <w:p w14:paraId="3FE4A84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 list, or NULL if there is no previous entry.</w:t>
      </w:r>
    </w:p>
    <w:p w14:paraId="421899C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4D0A6B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39957A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replacement policies:</w:t>
      </w:r>
    </w:p>
    <w:p w14:paraId="7CC4AE4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05FE43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page buffer must have a replacement policy, and it will usually be</w:t>
      </w:r>
    </w:p>
    <w:p w14:paraId="19C2F1D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necessary for this structure to contain fields supporting that policy.</w:t>
      </w:r>
    </w:p>
    <w:p w14:paraId="66C39E9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9A8D60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At present, only a modified LRU replacement policy is contemplated,</w:t>
      </w:r>
    </w:p>
    <w:p w14:paraId="5D26F6E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(see header comment for H5PB_t for details), for which the following </w:t>
      </w:r>
    </w:p>
    <w:p w14:paraId="3ADBA0A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are adequate.</w:t>
      </w:r>
    </w:p>
    <w:p w14:paraId="16AF66F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20CBC1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next:        Next pointer in either the LRU, or (in the context of </w:t>
      </w:r>
    </w:p>
    <w:p w14:paraId="1D995D7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VFD SWMR) the delayed write list.  If there is no next entry</w:t>
      </w:r>
    </w:p>
    <w:p w14:paraId="1FA4135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on the list, this field should be set to NULL.</w:t>
      </w:r>
    </w:p>
    <w:p w14:paraId="748610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62A2A7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prev:        Prev pointer in either the LRU, or (in the context of </w:t>
      </w:r>
    </w:p>
    <w:p w14:paraId="2AABC82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VFD SWMR) the delayed write list.  If there is no previous</w:t>
      </w:r>
    </w:p>
    <w:p w14:paraId="1B2A97D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entry on the list, this field should be set to NULL.</w:t>
      </w:r>
    </w:p>
    <w:p w14:paraId="4C0F45B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0F1F2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VFD SWMR:</w:t>
      </w:r>
    </w:p>
    <w:p w14:paraId="5CE704E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5B4A7C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is_mpmde:    Boolean flag that is set to TRUE iff the entry </w:t>
      </w:r>
    </w:p>
    <w:p w14:paraId="1E946A2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is a multi-page metadata entry.  In the absense of VFD </w:t>
      </w:r>
    </w:p>
    <w:p w14:paraId="3EB87E1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SWMR, the field should always be set to FALSE.</w:t>
      </w:r>
    </w:p>
    <w:p w14:paraId="46C9BC6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44D8DE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Observe that:</w:t>
      </w:r>
    </w:p>
    <w:p w14:paraId="6E4A235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D39EE6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is_mpmde &lt;==&gt; is_metadata &amp;&amp; size &gt; pb_ptr-&gt;page_size</w:t>
      </w:r>
    </w:p>
    <w:p w14:paraId="227C021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A69254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loaded:      Boolean flag that is set to TRUE iff the entry was loaded</w:t>
      </w:r>
    </w:p>
    <w:p w14:paraId="7EC8682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from file.  This is a necessary input in determining </w:t>
      </w:r>
    </w:p>
    <w:p w14:paraId="6950FCC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whether the write of the entry must be delayed.</w:t>
      </w:r>
    </w:p>
    <w:p w14:paraId="62FD6EB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F8D9DA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only maintained in the VFD SWMR case </w:t>
      </w:r>
    </w:p>
    <w:p w14:paraId="66E5DF7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should be false otherwise.</w:t>
      </w:r>
    </w:p>
    <w:p w14:paraId="1BBAC33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6E0709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modified_this_tick:  This field is set to TRUE iff pb_ptr-&gt;vfd_swrm_write</w:t>
      </w:r>
    </w:p>
    <w:p w14:paraId="4B4C5FF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the entry has been modified in the current tick.  If </w:t>
      </w:r>
    </w:p>
    <w:p w14:paraId="4C0A846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modified_this_tick is TRUE, the entry must also be in the</w:t>
      </w:r>
    </w:p>
    <w:p w14:paraId="4A8594E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tick list.</w:t>
      </w:r>
    </w:p>
    <w:p w14:paraId="01ADE1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6A6EF6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delay_write_until: Unsigned 64 bit integer containing the first tick </w:t>
      </w:r>
    </w:p>
    <w:p w14:paraId="4D3A064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which the entry may be written to file, or 0 if there</w:t>
      </w:r>
    </w:p>
    <w:p w14:paraId="460F987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is no such constraint.  It should be set ot 0 when VFD</w:t>
      </w:r>
    </w:p>
    <w:p w14:paraId="5F57FC9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is not enabled.</w:t>
      </w:r>
    </w:p>
    <w:p w14:paraId="4D8323D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B04001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tl_next:     Next pointer on the list of entries modified in the current</w:t>
      </w:r>
    </w:p>
    <w:p w14:paraId="2385847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tick,  If the enty is not on the tick list, or if there is </w:t>
      </w:r>
    </w:p>
    <w:p w14:paraId="5438D0C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 next entry on the list, this field should be set to NULL.</w:t>
      </w:r>
    </w:p>
    <w:p w14:paraId="22AF526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AF995B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tl_prev:     Prev pointer on the list of entries modified in the current</w:t>
      </w:r>
    </w:p>
    <w:p w14:paraId="13F11B7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tick,  If the enty is not on the tick list, or if there is </w:t>
      </w:r>
    </w:p>
    <w:p w14:paraId="23B8895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 previous entry on the list, this field should be set to </w:t>
      </w:r>
    </w:p>
    <w:p w14:paraId="79799C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NULL.</w:t>
      </w:r>
    </w:p>
    <w:p w14:paraId="4985430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868453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334569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39EB22F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#define H5PB__H5PB_ENTRY_T_MAGIC  0x02030405</w:t>
      </w:r>
    </w:p>
    <w:p w14:paraId="0CA85F0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3252637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struct H5PB_entry_t {</w:t>
      </w:r>
    </w:p>
    <w:p w14:paraId="1DBE907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32B9F7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uint32_t                    magic;</w:t>
      </w:r>
    </w:p>
    <w:p w14:paraId="23571A7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H5PB_t                     *pb_ptr;</w:t>
      </w:r>
    </w:p>
    <w:p w14:paraId="5FA04F8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haddr_t                     addr;</w:t>
      </w:r>
    </w:p>
    <w:p w14:paraId="2418D72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uint64_t                    page;</w:t>
      </w:r>
    </w:p>
    <w:p w14:paraId="6801A69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size_t                      size;</w:t>
      </w:r>
    </w:p>
    <w:p w14:paraId="2261B38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void                       *image_ptr;</w:t>
      </w:r>
    </w:p>
    <w:p w14:paraId="1930D10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H5FD_mem_t                  mem_type;</w:t>
      </w:r>
    </w:p>
    <w:p w14:paraId="00CFDFF9" w14:textId="42D3E784"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hbool_t</w:t>
      </w:r>
      <w:r w:rsidR="003F50DA">
        <w:rPr>
          <w:rFonts w:ascii="Courier" w:hAnsi="Courier" w:cs="Menlo"/>
          <w:color w:val="000000"/>
          <w:sz w:val="20"/>
          <w:szCs w:val="20"/>
        </w:rPr>
        <w:t xml:space="preserve">                     </w:t>
      </w:r>
      <w:r w:rsidRPr="00410580">
        <w:rPr>
          <w:rFonts w:ascii="Courier" w:hAnsi="Courier" w:cs="Menlo"/>
          <w:color w:val="000000"/>
          <w:sz w:val="20"/>
          <w:szCs w:val="20"/>
        </w:rPr>
        <w:t>is_metadata;</w:t>
      </w:r>
    </w:p>
    <w:p w14:paraId="41D0128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hbool_t                     is_dirty;</w:t>
      </w:r>
    </w:p>
    <w:p w14:paraId="66645C7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333B9A0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the hash table: */</w:t>
      </w:r>
    </w:p>
    <w:p w14:paraId="109171E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struct H5PB_entry_t        *ht_next;</w:t>
      </w:r>
    </w:p>
    <w:p w14:paraId="36CBD04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struct H5PB_entry_t        *ht_prev;</w:t>
      </w:r>
    </w:p>
    <w:p w14:paraId="440255C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struct H5PB_entry_t        *il_next;</w:t>
      </w:r>
    </w:p>
    <w:p w14:paraId="28A1F4F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struct H5PB_entry_t        *il_prev;</w:t>
      </w:r>
    </w:p>
    <w:p w14:paraId="68402FC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0175C30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replacement policies: */</w:t>
      </w:r>
    </w:p>
    <w:p w14:paraId="1DC7C64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struct H5PB_entry_t        *next;</w:t>
      </w:r>
    </w:p>
    <w:p w14:paraId="140F3AE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struct H5PB_entry_t        *prev;</w:t>
      </w:r>
    </w:p>
    <w:p w14:paraId="2752DD5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310102C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fields supporting VFD SWMR */</w:t>
      </w:r>
    </w:p>
    <w:p w14:paraId="0ED4F4D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hbool_t                     is_mpmde;</w:t>
      </w:r>
    </w:p>
    <w:p w14:paraId="1AC171B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hbool_t                     loaded;</w:t>
      </w:r>
    </w:p>
    <w:p w14:paraId="0A349C5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hbool_t                     modified_this_tick;</w:t>
      </w:r>
    </w:p>
    <w:p w14:paraId="1F5E746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uint64_t                    delay_write_until;</w:t>
      </w:r>
    </w:p>
    <w:p w14:paraId="05A598B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struct H5PB_entry_t        *tl_next;</w:t>
      </w:r>
    </w:p>
    <w:p w14:paraId="3CE039C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struct H5PB_entry_t        *tl_prev;</w:t>
      </w:r>
    </w:p>
    <w:p w14:paraId="011627B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970B379" w14:textId="56B7D1D6" w:rsidR="00D930DA" w:rsidRDefault="00410580" w:rsidP="000B73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 H5PB_entry_t */</w:t>
      </w:r>
    </w:p>
    <w:p w14:paraId="0FBF20F8" w14:textId="39C6E6D5" w:rsidR="00CF0EBD" w:rsidRDefault="00CF0EBD" w:rsidP="00EE74BB">
      <w:pPr>
        <w:pStyle w:val="Heading2"/>
      </w:pPr>
      <w:bookmarkStart w:id="40" w:name="_Toc103918462"/>
      <w:r>
        <w:t>Metadata File Management</w:t>
      </w:r>
      <w:bookmarkEnd w:id="40"/>
    </w:p>
    <w:p w14:paraId="5132214B" w14:textId="0B341EBA" w:rsidR="000405AE" w:rsidRDefault="000405AE" w:rsidP="00467174">
      <w:pPr>
        <w:pStyle w:val="Heading3"/>
      </w:pPr>
      <w:bookmarkStart w:id="41" w:name="_Toc103918463"/>
      <w:r>
        <w:t>Metadata File Format</w:t>
      </w:r>
      <w:bookmarkEnd w:id="41"/>
    </w:p>
    <w:p w14:paraId="0A9F4F93" w14:textId="0642C639" w:rsidR="00733BBA" w:rsidRDefault="00733BBA" w:rsidP="00733BBA">
      <w:r>
        <w:t xml:space="preserve">The metadata file format is constructed so as to allow the VFD SWMR reader VFD to intercept metadata page reads and satisfy them with a consistent (but possibly dated) view of the HDF5 file metadata.  Further, this view of the metadata must remain consistent even if the reader falls up to max_lag ticks behind the VFD SWMR writer.  </w:t>
      </w:r>
    </w:p>
    <w:p w14:paraId="1CBC7E37" w14:textId="39FBE2AD" w:rsidR="00733BBA" w:rsidRDefault="0022778E" w:rsidP="00733BBA">
      <w:r>
        <w:t>Thus,</w:t>
      </w:r>
      <w:r w:rsidR="001D7FBC">
        <w:t xml:space="preserve"> at the metadata file level</w:t>
      </w:r>
      <w:r w:rsidR="00733BBA">
        <w:t>, we must:</w:t>
      </w:r>
    </w:p>
    <w:p w14:paraId="4ABB1BB3" w14:textId="15B64539" w:rsidR="00733BBA" w:rsidRDefault="00733BBA" w:rsidP="009121A3">
      <w:pPr>
        <w:pStyle w:val="ListParagraph"/>
        <w:numPr>
          <w:ilvl w:val="0"/>
          <w:numId w:val="11"/>
        </w:numPr>
      </w:pPr>
      <w:r>
        <w:t xml:space="preserve">Ensure that no metadata page or multipage piece of metadata </w:t>
      </w:r>
      <w:r w:rsidR="00D75CCB">
        <w:t xml:space="preserve">in the metadata file </w:t>
      </w:r>
      <w:r>
        <w:t>is overwritten until it has not appeared in the current index for at least max_lag ticks.</w:t>
      </w:r>
    </w:p>
    <w:p w14:paraId="4026E11A" w14:textId="6FE52C47" w:rsidR="00733BBA" w:rsidRDefault="007E18B2" w:rsidP="009121A3">
      <w:pPr>
        <w:pStyle w:val="ListParagraph"/>
        <w:numPr>
          <w:ilvl w:val="0"/>
          <w:numId w:val="11"/>
        </w:numPr>
      </w:pPr>
      <w:r>
        <w:t>Ensure that</w:t>
      </w:r>
      <w:r w:rsidR="00733BBA">
        <w:t xml:space="preserve"> all metadata pages and/or multipage pieces of metadata dirtied in the current tick are wri</w:t>
      </w:r>
      <w:r>
        <w:t>tten to the metadata file before the index for the current tick becomes visible.</w:t>
      </w:r>
      <w:r w:rsidR="00733BBA">
        <w:t xml:space="preserve"> </w:t>
      </w:r>
    </w:p>
    <w:p w14:paraId="45E08386" w14:textId="4D0D0FB3" w:rsidR="007E18B2" w:rsidRDefault="007E18B2" w:rsidP="00733BBA">
      <w:r>
        <w:t>As shall be seen, we will use POSIX file I/O semantics (combined with checksums and retries when necessary) to guarantee this in the POSIX case, and atomic writes of metadata file change lists in the NFS and object store cases.</w:t>
      </w:r>
    </w:p>
    <w:p w14:paraId="69D5E05C" w14:textId="09201D8C" w:rsidR="007E18B2" w:rsidRPr="00733BBA" w:rsidRDefault="007E18B2" w:rsidP="00733BBA">
      <w:r>
        <w:t>However, before discussing the exact particulars of writing and reading the metadata file, we must first define its format and free space management.</w:t>
      </w:r>
    </w:p>
    <w:p w14:paraId="28594CD3" w14:textId="60FFD216" w:rsidR="000405AE" w:rsidRDefault="000405AE" w:rsidP="000D74C3">
      <w:pPr>
        <w:pStyle w:val="Heading4"/>
      </w:pPr>
      <w:bookmarkStart w:id="42" w:name="_Toc103918464"/>
      <w:r>
        <w:t>Metadata File Header</w:t>
      </w:r>
      <w:bookmarkEnd w:id="42"/>
    </w:p>
    <w:p w14:paraId="4F233516" w14:textId="38CB2AEF" w:rsidR="00D861FD" w:rsidRDefault="00D861FD" w:rsidP="00D861FD">
      <w:pPr>
        <w:pStyle w:val="Textbody"/>
      </w:pPr>
      <w:r>
        <w:t xml:space="preserve">The Metadata File Header must be located at offset 0 in the metadata file, </w:t>
      </w:r>
      <w:r w:rsidR="0068408F">
        <w:t>and has the following format:</w:t>
      </w:r>
    </w:p>
    <w:p w14:paraId="14B86FD3" w14:textId="5AC33FAE" w:rsidR="00D861FD" w:rsidRDefault="00D861FD" w:rsidP="00D861FD">
      <w:pPr>
        <w:pStyle w:val="Textbody"/>
        <w:jc w:val="center"/>
      </w:pPr>
      <w:r>
        <w:t>Metadata File Header:</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84"/>
        <w:gridCol w:w="2484"/>
        <w:gridCol w:w="2484"/>
        <w:gridCol w:w="2484"/>
      </w:tblGrid>
      <w:tr w:rsidR="00D861FD" w14:paraId="64BF6944" w14:textId="77777777" w:rsidTr="00C85863">
        <w:trPr>
          <w:jc w:val="center"/>
        </w:trPr>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2A6BB89" w14:textId="77777777" w:rsidR="00D861FD" w:rsidRDefault="00D861FD" w:rsidP="00D861FD">
            <w:pPr>
              <w:pStyle w:val="TableContents"/>
              <w:jc w:val="center"/>
            </w:pPr>
            <w: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51752DFE" w14:textId="77777777" w:rsidR="00D861FD" w:rsidRDefault="00D861FD" w:rsidP="00D861FD">
            <w:pPr>
              <w:pStyle w:val="TableContents"/>
              <w:jc w:val="center"/>
            </w:pPr>
            <w: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17723E19" w14:textId="77777777" w:rsidR="00D861FD" w:rsidRDefault="00D861FD" w:rsidP="00D861FD">
            <w:pPr>
              <w:pStyle w:val="TableContents"/>
              <w:jc w:val="center"/>
            </w:pPr>
            <w:r>
              <w:t>byte</w:t>
            </w:r>
          </w:p>
        </w:tc>
        <w:tc>
          <w:tcPr>
            <w:tcW w:w="248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4C500E1" w14:textId="77777777" w:rsidR="00D861FD" w:rsidRDefault="00D861FD" w:rsidP="00D861FD">
            <w:pPr>
              <w:pStyle w:val="TableContents"/>
              <w:jc w:val="center"/>
            </w:pPr>
            <w:r>
              <w:t>byte</w:t>
            </w:r>
          </w:p>
        </w:tc>
      </w:tr>
      <w:tr w:rsidR="00D861FD" w14:paraId="202994E7"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E363204" w14:textId="77777777" w:rsidR="00D861FD" w:rsidRDefault="00D861FD" w:rsidP="00D861FD">
            <w:pPr>
              <w:pStyle w:val="TableContents"/>
              <w:jc w:val="center"/>
            </w:pPr>
            <w:r>
              <w:t>Signature</w:t>
            </w:r>
          </w:p>
        </w:tc>
      </w:tr>
      <w:tr w:rsidR="00631AE1" w14:paraId="5F233A7A"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5A17C1D" w14:textId="65874145" w:rsidR="00631AE1" w:rsidRDefault="00631AE1" w:rsidP="00D861FD">
            <w:pPr>
              <w:pStyle w:val="TableContents"/>
              <w:jc w:val="center"/>
            </w:pPr>
            <w:r>
              <w:t>Page Size</w:t>
            </w:r>
          </w:p>
        </w:tc>
      </w:tr>
      <w:tr w:rsidR="00D861FD" w14:paraId="314DCF6E" w14:textId="77777777" w:rsidTr="00C85863">
        <w:trPr>
          <w:jc w:val="center"/>
        </w:trPr>
        <w:tc>
          <w:tcPr>
            <w:tcW w:w="9936"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6422666" w14:textId="77777777" w:rsidR="00D861FD" w:rsidRDefault="00D861FD" w:rsidP="00D861FD">
            <w:pPr>
              <w:pStyle w:val="TableContents"/>
              <w:jc w:val="center"/>
            </w:pPr>
            <w:r>
              <w:t>Tick Number</w:t>
            </w:r>
          </w:p>
          <w:p w14:paraId="62C81801" w14:textId="77777777" w:rsidR="00D861FD" w:rsidRDefault="00D861FD" w:rsidP="00D861FD">
            <w:pPr>
              <w:pStyle w:val="TableContents"/>
              <w:jc w:val="center"/>
            </w:pPr>
          </w:p>
        </w:tc>
      </w:tr>
      <w:tr w:rsidR="00D861FD" w14:paraId="68E8CBCE" w14:textId="77777777" w:rsidTr="00C85863">
        <w:trPr>
          <w:jc w:val="center"/>
        </w:trPr>
        <w:tc>
          <w:tcPr>
            <w:tcW w:w="9936"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43BF7AA" w14:textId="77777777" w:rsidR="00D861FD" w:rsidRDefault="00D861FD" w:rsidP="00D861FD">
            <w:pPr>
              <w:pStyle w:val="TableContents"/>
              <w:jc w:val="center"/>
            </w:pPr>
            <w:r>
              <w:t>Index Offset</w:t>
            </w:r>
          </w:p>
          <w:p w14:paraId="111B8C7A" w14:textId="2EAB89DF" w:rsidR="003E6890" w:rsidRDefault="003E6890" w:rsidP="00D861FD">
            <w:pPr>
              <w:pStyle w:val="TableContents"/>
              <w:jc w:val="center"/>
            </w:pPr>
          </w:p>
        </w:tc>
      </w:tr>
      <w:tr w:rsidR="00D861FD" w14:paraId="2D29698B"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B992886" w14:textId="77777777" w:rsidR="00D861FD" w:rsidRDefault="00D861FD" w:rsidP="00D861FD">
            <w:pPr>
              <w:pStyle w:val="TableContents"/>
              <w:jc w:val="center"/>
            </w:pPr>
            <w:r>
              <w:t>Index Length</w:t>
            </w:r>
          </w:p>
          <w:p w14:paraId="45DF9379" w14:textId="05D4EAAF" w:rsidR="003E6890" w:rsidRDefault="003E6890" w:rsidP="00D861FD">
            <w:pPr>
              <w:pStyle w:val="TableContents"/>
              <w:jc w:val="center"/>
            </w:pPr>
          </w:p>
        </w:tc>
      </w:tr>
      <w:tr w:rsidR="00D861FD" w14:paraId="73DE0F43"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B4CFEF7" w14:textId="77777777" w:rsidR="00D861FD" w:rsidRDefault="00D861FD" w:rsidP="00D861FD">
            <w:pPr>
              <w:pStyle w:val="TableContents"/>
              <w:jc w:val="center"/>
            </w:pPr>
            <w:r>
              <w:lastRenderedPageBreak/>
              <w:t>checksum</w:t>
            </w:r>
          </w:p>
        </w:tc>
      </w:tr>
    </w:tbl>
    <w:p w14:paraId="28FC6CC3" w14:textId="77777777" w:rsidR="00D861FD" w:rsidRDefault="00D861FD" w:rsidP="00D861FD">
      <w:pPr>
        <w:pStyle w:val="Textbody"/>
        <w:jc w:val="left"/>
      </w:pPr>
    </w:p>
    <w:p w14:paraId="76E52C35" w14:textId="4AC8F0AF" w:rsidR="00D861FD" w:rsidRDefault="00D861FD" w:rsidP="00D861FD">
      <w:pPr>
        <w:pStyle w:val="Textbody"/>
        <w:jc w:val="left"/>
      </w:pPr>
      <w:r>
        <w:t xml:space="preserve">The fields of the metadata file header are described in the following table.  </w:t>
      </w:r>
    </w:p>
    <w:p w14:paraId="50DDF65F" w14:textId="77777777" w:rsidR="00D861FD" w:rsidRDefault="00D861FD" w:rsidP="00D861FD">
      <w:pPr>
        <w:pStyle w:val="Textbody"/>
        <w:jc w:val="left"/>
      </w:pP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55"/>
        <w:gridCol w:w="7477"/>
      </w:tblGrid>
      <w:tr w:rsidR="00D861FD" w14:paraId="647B62F2" w14:textId="77777777" w:rsidTr="00C85863">
        <w:trPr>
          <w:jc w:val="center"/>
        </w:trPr>
        <w:tc>
          <w:tcPr>
            <w:tcW w:w="245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6E4183EF" w14:textId="77777777" w:rsidR="00D861FD" w:rsidRDefault="00D861FD" w:rsidP="00D861FD">
            <w:pPr>
              <w:pStyle w:val="TableContents"/>
            </w:pPr>
            <w:r>
              <w:t>Field Name:</w:t>
            </w:r>
          </w:p>
        </w:tc>
        <w:tc>
          <w:tcPr>
            <w:tcW w:w="74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26F5777" w14:textId="77777777" w:rsidR="00D861FD" w:rsidRDefault="00D861FD" w:rsidP="00D861FD">
            <w:pPr>
              <w:pStyle w:val="TableContents"/>
            </w:pPr>
            <w:r>
              <w:t>Description:</w:t>
            </w:r>
          </w:p>
        </w:tc>
      </w:tr>
      <w:tr w:rsidR="00D861FD" w14:paraId="4A41C158"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6C8FBB46" w14:textId="77777777" w:rsidR="00D861FD" w:rsidRDefault="00D861FD" w:rsidP="00D861FD">
            <w:pPr>
              <w:pStyle w:val="TableContents"/>
            </w:pPr>
            <w:r>
              <w:t>Signature</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11052B5" w14:textId="53CA27C2" w:rsidR="00D861FD" w:rsidRDefault="00D861FD" w:rsidP="00D861FD">
            <w:pPr>
              <w:pStyle w:val="TableContents"/>
            </w:pPr>
            <w:r>
              <w:t>Magic number indicating that this is a VFD SWMR metadata file header. Must be set to 'VHDR'.</w:t>
            </w:r>
          </w:p>
        </w:tc>
      </w:tr>
      <w:tr w:rsidR="00631AE1" w14:paraId="009DF777"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1D871BE3" w14:textId="472B352C" w:rsidR="00631AE1" w:rsidRDefault="00631AE1" w:rsidP="00D861FD">
            <w:pPr>
              <w:pStyle w:val="TableContents"/>
            </w:pPr>
            <w:r>
              <w:t>Page Size</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3459CD1" w14:textId="5FA3A184" w:rsidR="00631AE1" w:rsidRDefault="00631AE1" w:rsidP="00D861FD">
            <w:pPr>
              <w:pStyle w:val="TableContents"/>
            </w:pPr>
            <w:r>
              <w:t>Size of pages in both the HDF5 file and the Metadata file in bytes.</w:t>
            </w:r>
          </w:p>
        </w:tc>
      </w:tr>
      <w:tr w:rsidR="00D861FD" w14:paraId="1D9B677D"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57A333C5" w14:textId="77777777" w:rsidR="00D861FD" w:rsidRDefault="00D861FD" w:rsidP="00D861FD">
            <w:pPr>
              <w:pStyle w:val="TableContents"/>
            </w:pPr>
            <w:r>
              <w:t>Tick Number</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B05EE80" w14:textId="77777777" w:rsidR="00D861FD" w:rsidRDefault="00D861FD" w:rsidP="00D861FD">
            <w:pPr>
              <w:pStyle w:val="TableContents"/>
            </w:pPr>
            <w:r>
              <w:t>Sequence number of the current tick.  This is an unsigned 64 bit value that is initialized to zero on file creation / open, and incremented by the VFD SWMR writer at the end of each tick.</w:t>
            </w:r>
          </w:p>
        </w:tc>
      </w:tr>
      <w:tr w:rsidR="00D861FD" w14:paraId="2CB41D75"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6DDDE8B8" w14:textId="5524217C" w:rsidR="00D861FD" w:rsidRDefault="00D861FD" w:rsidP="00D861FD">
            <w:pPr>
              <w:pStyle w:val="TableContents"/>
            </w:pPr>
            <w:r>
              <w:t>Index Offset</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035DF1F" w14:textId="71B74E68" w:rsidR="00D861FD" w:rsidRDefault="003E6890" w:rsidP="00D861FD">
            <w:pPr>
              <w:pStyle w:val="TableContents"/>
            </w:pPr>
            <w:r>
              <w:t>Unsigned 64-bit value containing the o</w:t>
            </w:r>
            <w:r w:rsidR="00D861FD">
              <w:t>ffset of the current metadata file index in the metadata file</w:t>
            </w:r>
            <w:r w:rsidR="00070D0F">
              <w:t xml:space="preserve"> in bytes</w:t>
            </w:r>
            <w:r w:rsidR="00D861FD">
              <w:t>.</w:t>
            </w:r>
          </w:p>
          <w:p w14:paraId="3745E5A7" w14:textId="6D4E506D" w:rsidR="00F56ABE" w:rsidRDefault="00F56ABE" w:rsidP="00D861FD">
            <w:pPr>
              <w:pStyle w:val="TableContents"/>
            </w:pPr>
            <w:r>
              <w:t>Ideally, the index will be located immediately after the header – in which case this value will be the offset of the first byte after the header.</w:t>
            </w:r>
          </w:p>
          <w:p w14:paraId="7535D187" w14:textId="725184D0" w:rsidR="00D861FD" w:rsidRDefault="00F56ABE" w:rsidP="00D861FD">
            <w:pPr>
              <w:pStyle w:val="TableContents"/>
            </w:pPr>
            <w:r>
              <w:t>However, regardless of how much space is reserved for the header and index, it is always possible that the index will become too large for it.</w:t>
            </w:r>
            <w:r w:rsidR="003B7E3E">
              <w:t xml:space="preserve">  </w:t>
            </w:r>
            <w:r>
              <w:t xml:space="preserve">In this case, this field contains the </w:t>
            </w:r>
            <w:r w:rsidR="00A64F69">
              <w:t>page aligned base address of the index.  Note that the index must reside in a contiguous sequence of pages.</w:t>
            </w:r>
          </w:p>
        </w:tc>
      </w:tr>
      <w:tr w:rsidR="00D861FD" w14:paraId="73CDAE32"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14DADD42" w14:textId="26D6E15F" w:rsidR="00D861FD" w:rsidRDefault="00D861FD" w:rsidP="00D861FD">
            <w:pPr>
              <w:pStyle w:val="TableContents"/>
            </w:pPr>
            <w:r>
              <w:t>Index Length</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8698986" w14:textId="3BC7BB6A" w:rsidR="00D861FD" w:rsidRDefault="003E6890" w:rsidP="00D861FD">
            <w:pPr>
              <w:pStyle w:val="TableContents"/>
            </w:pPr>
            <w:r>
              <w:t>Unsigned 64-bit value containing the l</w:t>
            </w:r>
            <w:r w:rsidR="00D861FD">
              <w:t>ength of the current metadata file index in bytes.</w:t>
            </w:r>
          </w:p>
        </w:tc>
      </w:tr>
      <w:tr w:rsidR="00D861FD" w14:paraId="15E946AD"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34A0B02C" w14:textId="77777777" w:rsidR="00D861FD" w:rsidRDefault="00D861FD" w:rsidP="00D861FD">
            <w:pPr>
              <w:pStyle w:val="TableContents"/>
            </w:pPr>
            <w:r>
              <w:t>checksum</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3935324" w14:textId="31A7C8C3" w:rsidR="00D861FD" w:rsidRDefault="00D861FD" w:rsidP="00D75CCB">
            <w:pPr>
              <w:pStyle w:val="TableContents"/>
            </w:pPr>
            <w:r>
              <w:t xml:space="preserve">Checksum of the contents of the Metadata File </w:t>
            </w:r>
            <w:r w:rsidR="00D75CCB">
              <w:t>header</w:t>
            </w:r>
            <w:r>
              <w:t>.</w:t>
            </w:r>
          </w:p>
        </w:tc>
      </w:tr>
    </w:tbl>
    <w:p w14:paraId="40006306" w14:textId="77777777" w:rsidR="00C85863" w:rsidRDefault="00C85863" w:rsidP="00D861FD">
      <w:pPr>
        <w:pStyle w:val="Textbody"/>
        <w:jc w:val="left"/>
      </w:pPr>
    </w:p>
    <w:p w14:paraId="3A0E3C11" w14:textId="0CCDC1E0" w:rsidR="00D861FD" w:rsidRDefault="006C1F95" w:rsidP="00D30CAD">
      <w:pPr>
        <w:pStyle w:val="Textbody"/>
        <w:jc w:val="left"/>
      </w:pPr>
      <w:r>
        <w:t xml:space="preserve">Ideally the index offset and length fields would be of the sizes specified in the </w:t>
      </w:r>
      <w:r w:rsidR="00D30CAD">
        <w:t>superblock of the HDF5 file</w:t>
      </w:r>
      <w:r w:rsidR="00D75CCB">
        <w:t xml:space="preserve"> for offsets and lengths</w:t>
      </w:r>
      <w:r w:rsidR="00D30CAD">
        <w:t>.  However, this data may not be available to the reader when the metadata file is first read.  Thus both of these values are 8 bytes – the maximum value with current file systems.</w:t>
      </w:r>
    </w:p>
    <w:p w14:paraId="3AB0E24F" w14:textId="3C611533" w:rsidR="003958B1" w:rsidRPr="00D861FD" w:rsidRDefault="003958B1" w:rsidP="00D30CAD">
      <w:pPr>
        <w:pStyle w:val="Textbody"/>
        <w:jc w:val="left"/>
      </w:pPr>
      <w:r>
        <w:t xml:space="preserve">Similarly, the page size </w:t>
      </w:r>
      <w:r w:rsidR="003B7E3E">
        <w:t xml:space="preserve">stored in the HDF5 file </w:t>
      </w:r>
      <w:r>
        <w:t xml:space="preserve">may not be accessible to the reader when the reader VFD first accesses the metadata file, and thus must be listed in the header.  </w:t>
      </w:r>
    </w:p>
    <w:p w14:paraId="04E5050F" w14:textId="0B1A884B" w:rsidR="000405AE" w:rsidRDefault="000405AE" w:rsidP="000D74C3">
      <w:pPr>
        <w:pStyle w:val="Heading4"/>
      </w:pPr>
      <w:bookmarkStart w:id="43" w:name="_Toc103918465"/>
      <w:r>
        <w:t>Metadata File Index</w:t>
      </w:r>
      <w:bookmarkEnd w:id="43"/>
    </w:p>
    <w:p w14:paraId="4BD974CD" w14:textId="02BBFB9F" w:rsidR="007E18B2" w:rsidRDefault="00856BDF" w:rsidP="007E18B2">
      <w:pPr>
        <w:pStyle w:val="Textbody"/>
      </w:pPr>
      <w:r>
        <w:t>The Metadata File Index file format is variable length, with its length being determined by the number of entries in the index.  The top level of the format is shown first, with the format of individual index entries given subsequently.</w:t>
      </w:r>
    </w:p>
    <w:p w14:paraId="7062AFCA" w14:textId="19B63B86" w:rsidR="007E18B2" w:rsidRDefault="007E18B2" w:rsidP="00C85863">
      <w:pPr>
        <w:pStyle w:val="Textbody"/>
        <w:jc w:val="center"/>
      </w:pPr>
      <w:r>
        <w:t>Metadata File Index:</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84"/>
        <w:gridCol w:w="2484"/>
        <w:gridCol w:w="2484"/>
        <w:gridCol w:w="2484"/>
      </w:tblGrid>
      <w:tr w:rsidR="007E18B2" w14:paraId="098D106A" w14:textId="77777777" w:rsidTr="00C85863">
        <w:trPr>
          <w:jc w:val="center"/>
        </w:trPr>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14FED7FD" w14:textId="77777777" w:rsidR="007E18B2" w:rsidRDefault="007E18B2" w:rsidP="00C85863">
            <w:pPr>
              <w:pStyle w:val="TableContents"/>
              <w:jc w:val="center"/>
            </w:pPr>
            <w: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FB0C547" w14:textId="77777777" w:rsidR="007E18B2" w:rsidRDefault="007E18B2" w:rsidP="00C85863">
            <w:pPr>
              <w:pStyle w:val="TableContents"/>
              <w:jc w:val="center"/>
            </w:pPr>
            <w: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B8CE965" w14:textId="77777777" w:rsidR="007E18B2" w:rsidRDefault="007E18B2" w:rsidP="00C85863">
            <w:pPr>
              <w:pStyle w:val="TableContents"/>
              <w:jc w:val="center"/>
            </w:pPr>
            <w:r>
              <w:t>byte</w:t>
            </w:r>
          </w:p>
        </w:tc>
        <w:tc>
          <w:tcPr>
            <w:tcW w:w="248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7E28ECD" w14:textId="77777777" w:rsidR="007E18B2" w:rsidRDefault="007E18B2" w:rsidP="00C85863">
            <w:pPr>
              <w:pStyle w:val="TableContents"/>
              <w:jc w:val="center"/>
            </w:pPr>
            <w:r>
              <w:t>byte</w:t>
            </w:r>
          </w:p>
        </w:tc>
      </w:tr>
      <w:tr w:rsidR="007E18B2" w14:paraId="465E5091"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03BB5FFE" w14:textId="77777777" w:rsidR="007E18B2" w:rsidRDefault="007E18B2" w:rsidP="00C85863">
            <w:pPr>
              <w:pStyle w:val="TableContents"/>
              <w:jc w:val="center"/>
            </w:pPr>
            <w:r>
              <w:lastRenderedPageBreak/>
              <w:t>Signature</w:t>
            </w:r>
          </w:p>
        </w:tc>
      </w:tr>
      <w:tr w:rsidR="007E18B2" w14:paraId="61E2453A" w14:textId="77777777" w:rsidTr="00C85863">
        <w:trPr>
          <w:jc w:val="center"/>
        </w:trPr>
        <w:tc>
          <w:tcPr>
            <w:tcW w:w="9936"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0454289" w14:textId="77777777" w:rsidR="007E18B2" w:rsidRDefault="007E18B2" w:rsidP="00C85863">
            <w:pPr>
              <w:pStyle w:val="TableContents"/>
              <w:jc w:val="center"/>
            </w:pPr>
            <w:r>
              <w:t>Tick Number</w:t>
            </w:r>
          </w:p>
          <w:p w14:paraId="216CB180" w14:textId="53B49302" w:rsidR="00CC7628" w:rsidRDefault="00CC7628" w:rsidP="00C85863">
            <w:pPr>
              <w:pStyle w:val="TableContents"/>
              <w:jc w:val="center"/>
            </w:pPr>
          </w:p>
        </w:tc>
      </w:tr>
      <w:tr w:rsidR="007E18B2" w14:paraId="0B50DAB2" w14:textId="77777777" w:rsidTr="00C85863">
        <w:trPr>
          <w:jc w:val="center"/>
        </w:trPr>
        <w:tc>
          <w:tcPr>
            <w:tcW w:w="9936"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086B815" w14:textId="468FA21A" w:rsidR="00CC7628" w:rsidRDefault="00CC7628" w:rsidP="00C85863">
            <w:pPr>
              <w:pStyle w:val="TableContents"/>
              <w:jc w:val="center"/>
            </w:pPr>
            <w:r>
              <w:t>Number of Entries</w:t>
            </w:r>
          </w:p>
        </w:tc>
      </w:tr>
      <w:tr w:rsidR="007E18B2" w14:paraId="07BD1B65"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7E282B5" w14:textId="114C16D8" w:rsidR="007E18B2" w:rsidRDefault="007E18B2" w:rsidP="00C85863">
            <w:pPr>
              <w:pStyle w:val="TableContents"/>
              <w:jc w:val="center"/>
            </w:pPr>
            <w:r>
              <w:t>Index Entry 0</w:t>
            </w:r>
          </w:p>
        </w:tc>
      </w:tr>
      <w:tr w:rsidR="007E18B2" w14:paraId="6C09AC88"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CD0A9A9" w14:textId="77777777" w:rsidR="007E18B2" w:rsidRDefault="007E18B2" w:rsidP="00C85863">
            <w:pPr>
              <w:pStyle w:val="TableContents"/>
              <w:jc w:val="center"/>
            </w:pPr>
            <w:r>
              <w:t>.</w:t>
            </w:r>
          </w:p>
        </w:tc>
      </w:tr>
      <w:tr w:rsidR="007E18B2" w14:paraId="33A3996C" w14:textId="77777777" w:rsidTr="00C85863">
        <w:trPr>
          <w:trHeight w:val="483"/>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A2CCC3A" w14:textId="77777777" w:rsidR="007E18B2" w:rsidRDefault="007E18B2" w:rsidP="00C85863">
            <w:pPr>
              <w:pStyle w:val="TableContents"/>
              <w:jc w:val="center"/>
            </w:pPr>
            <w:r>
              <w:t>.</w:t>
            </w:r>
          </w:p>
        </w:tc>
      </w:tr>
      <w:tr w:rsidR="007E18B2" w14:paraId="3EE12A7F"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641A199" w14:textId="77777777" w:rsidR="007E18B2" w:rsidRDefault="007E18B2" w:rsidP="00C85863">
            <w:pPr>
              <w:pStyle w:val="TableContents"/>
              <w:jc w:val="center"/>
            </w:pPr>
            <w:r>
              <w:t>.</w:t>
            </w:r>
          </w:p>
        </w:tc>
      </w:tr>
      <w:tr w:rsidR="007E18B2" w14:paraId="219FE381"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F2821A7" w14:textId="59D75D22" w:rsidR="007E18B2" w:rsidRDefault="007E18B2" w:rsidP="00C85863">
            <w:pPr>
              <w:pStyle w:val="TableContents"/>
              <w:jc w:val="center"/>
            </w:pPr>
            <w:r>
              <w:t>Index Entry n</w:t>
            </w:r>
          </w:p>
        </w:tc>
      </w:tr>
      <w:tr w:rsidR="007E18B2" w14:paraId="197AC15A"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5592F5D" w14:textId="77777777" w:rsidR="007E18B2" w:rsidRDefault="007E18B2" w:rsidP="00C85863">
            <w:pPr>
              <w:pStyle w:val="TableContents"/>
              <w:jc w:val="center"/>
            </w:pPr>
            <w:r>
              <w:t>checksum</w:t>
            </w:r>
          </w:p>
        </w:tc>
      </w:tr>
    </w:tbl>
    <w:p w14:paraId="155866E0" w14:textId="77777777" w:rsidR="007E18B2" w:rsidRDefault="007E18B2" w:rsidP="007E18B2">
      <w:pPr>
        <w:pStyle w:val="Textbody"/>
        <w:jc w:val="left"/>
      </w:pPr>
    </w:p>
    <w:p w14:paraId="1C0DD655" w14:textId="22E39E0B" w:rsidR="00CC7628" w:rsidRDefault="00CC7628" w:rsidP="00CC7628">
      <w:pPr>
        <w:pStyle w:val="Textbody"/>
        <w:jc w:val="left"/>
      </w:pPr>
      <w:r>
        <w:t xml:space="preserve">The fields of the top level format </w:t>
      </w:r>
      <w:r w:rsidR="00856BDF">
        <w:t xml:space="preserve">are </w:t>
      </w:r>
      <w:r>
        <w:t>described in the following table.  Recall that the “</w:t>
      </w:r>
      <w:r w:rsidR="00856BDF">
        <w:t>Index Entry</w:t>
      </w:r>
      <w:r>
        <w:t xml:space="preserve">” fields are </w:t>
      </w:r>
      <w:r w:rsidR="00856BDF">
        <w:t xml:space="preserve">a </w:t>
      </w:r>
      <w:r>
        <w:t xml:space="preserve">sub-formats embedded in the Metadata </w:t>
      </w:r>
      <w:r w:rsidR="00856BDF">
        <w:t>File Index</w:t>
      </w:r>
      <w:r>
        <w:t xml:space="preserve"> format.</w:t>
      </w:r>
    </w:p>
    <w:p w14:paraId="59E42D28" w14:textId="77777777" w:rsidR="00CC7628" w:rsidRDefault="00CC7628" w:rsidP="00CC7628">
      <w:pPr>
        <w:pStyle w:val="Textbody"/>
        <w:jc w:val="left"/>
      </w:pP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55"/>
        <w:gridCol w:w="7477"/>
      </w:tblGrid>
      <w:tr w:rsidR="00CC7628" w14:paraId="20153823" w14:textId="77777777" w:rsidTr="00C85863">
        <w:trPr>
          <w:jc w:val="center"/>
        </w:trPr>
        <w:tc>
          <w:tcPr>
            <w:tcW w:w="245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21A52CCD" w14:textId="77777777" w:rsidR="00CC7628" w:rsidRDefault="00CC7628" w:rsidP="00CC7628">
            <w:pPr>
              <w:pStyle w:val="TableContents"/>
            </w:pPr>
            <w:r>
              <w:t>Field Name:</w:t>
            </w:r>
          </w:p>
        </w:tc>
        <w:tc>
          <w:tcPr>
            <w:tcW w:w="74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8B48312" w14:textId="77777777" w:rsidR="00CC7628" w:rsidRDefault="00CC7628" w:rsidP="00CC7628">
            <w:pPr>
              <w:pStyle w:val="TableContents"/>
            </w:pPr>
            <w:r>
              <w:t>Description:</w:t>
            </w:r>
          </w:p>
        </w:tc>
      </w:tr>
      <w:tr w:rsidR="00CC7628" w14:paraId="40C07CA9"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69174E16" w14:textId="77777777" w:rsidR="00CC7628" w:rsidRDefault="00CC7628" w:rsidP="00CC7628">
            <w:pPr>
              <w:pStyle w:val="TableContents"/>
            </w:pPr>
            <w:r>
              <w:t>Signature</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E1B84C0" w14:textId="7A395111" w:rsidR="00CC7628" w:rsidRDefault="00CC7628" w:rsidP="00CC7628">
            <w:pPr>
              <w:pStyle w:val="TableContents"/>
            </w:pPr>
            <w:r>
              <w:t>Magic number indicating that this is a VFD SWMR metadata file index. Must be set to 'VIDX'.</w:t>
            </w:r>
          </w:p>
        </w:tc>
      </w:tr>
      <w:tr w:rsidR="00CC7628" w14:paraId="557B3780"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337B411A" w14:textId="5FC98020" w:rsidR="00CC7628" w:rsidRDefault="00CC7628" w:rsidP="00CC7628">
            <w:pPr>
              <w:pStyle w:val="TableContents"/>
            </w:pPr>
            <w:r>
              <w:t>Tick Number</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A7D56E4" w14:textId="5DC26FDF" w:rsidR="00CC7628" w:rsidRDefault="00CC7628" w:rsidP="00CC7628">
            <w:pPr>
              <w:pStyle w:val="TableContents"/>
            </w:pPr>
            <w:r>
              <w:t>Sequence number of the current tick.  This is an unsigned 64 bit value that is initialized to zero on file creation / open, and incremented by the VFD SWMR writer at the end of each tick.</w:t>
            </w:r>
          </w:p>
        </w:tc>
      </w:tr>
      <w:tr w:rsidR="00CC7628" w14:paraId="1D235042"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730D1F0F" w14:textId="551B6699" w:rsidR="00CC7628" w:rsidRDefault="00CC7628" w:rsidP="00CC7628">
            <w:pPr>
              <w:pStyle w:val="TableContents"/>
            </w:pPr>
            <w:r>
              <w:t>Number of Entries</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90B2F52" w14:textId="7F2AFCAB" w:rsidR="00CC7628" w:rsidRDefault="003B701C" w:rsidP="00CC7628">
            <w:pPr>
              <w:pStyle w:val="TableContents"/>
            </w:pPr>
            <w:r>
              <w:t>Unsigned 32 bit value containing the number of entries in the index.  Note that if an existing file is opened for VFD SWMR write, this value will be zero until such time as metadata is modified by the VFD SWMR writer.</w:t>
            </w:r>
            <w:r w:rsidR="00CC7628">
              <w:t xml:space="preserve"> </w:t>
            </w:r>
          </w:p>
        </w:tc>
      </w:tr>
      <w:tr w:rsidR="00CC7628" w14:paraId="6844DB0C"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060D82E4" w14:textId="1507F9B5" w:rsidR="00CC7628" w:rsidRDefault="004A3B68" w:rsidP="004A3B68">
            <w:pPr>
              <w:pStyle w:val="TableContents"/>
            </w:pPr>
            <w:r>
              <w:t>Index</w:t>
            </w:r>
            <w:r w:rsidR="00CC7628">
              <w:t xml:space="preserve"> </w:t>
            </w:r>
            <w:r>
              <w:t>Entry</w:t>
            </w:r>
            <w:r w:rsidR="00CC7628">
              <w:t xml:space="preserve"> n</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F6310CF" w14:textId="237E5C92" w:rsidR="00CC7628" w:rsidRDefault="004A3B68" w:rsidP="00CC7628">
            <w:pPr>
              <w:pStyle w:val="TableContents"/>
            </w:pPr>
            <w:r>
              <w:t>N’th entry in the index.</w:t>
            </w:r>
          </w:p>
          <w:p w14:paraId="53767C2D" w14:textId="77777777" w:rsidR="00CC7628" w:rsidRDefault="00CC7628" w:rsidP="004A3B68">
            <w:pPr>
              <w:pStyle w:val="TableContents"/>
            </w:pPr>
            <w:r>
              <w:t xml:space="preserve">See “Metadata </w:t>
            </w:r>
            <w:r w:rsidR="004A3B68">
              <w:t>File Index Entry</w:t>
            </w:r>
            <w:r>
              <w:t>” below for the details of these fields.</w:t>
            </w:r>
          </w:p>
          <w:p w14:paraId="2688C6F1" w14:textId="5FC5B210" w:rsidR="00671211" w:rsidRDefault="00671211" w:rsidP="004A3B68">
            <w:pPr>
              <w:pStyle w:val="TableContents"/>
            </w:pPr>
            <w:r>
              <w:t>Index entries must be sorted in increasing HDF5 file page offset.</w:t>
            </w:r>
          </w:p>
        </w:tc>
      </w:tr>
      <w:tr w:rsidR="00CC7628" w14:paraId="5C9B8837"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58B319B2" w14:textId="77777777" w:rsidR="00CC7628" w:rsidRDefault="00CC7628" w:rsidP="00CC7628">
            <w:pPr>
              <w:pStyle w:val="TableContents"/>
            </w:pPr>
            <w:r>
              <w:t>checksum</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9EDA338" w14:textId="6159AE74" w:rsidR="00CC7628" w:rsidRDefault="00CC7628" w:rsidP="004A3B68">
            <w:pPr>
              <w:pStyle w:val="TableContents"/>
            </w:pPr>
            <w:r>
              <w:t xml:space="preserve">Checksum of the contents of the Metadata </w:t>
            </w:r>
            <w:r w:rsidR="004A3B68">
              <w:t>File Index</w:t>
            </w:r>
            <w:r>
              <w:t>.</w:t>
            </w:r>
          </w:p>
        </w:tc>
      </w:tr>
    </w:tbl>
    <w:p w14:paraId="55C57CE5" w14:textId="77777777" w:rsidR="00CC7628" w:rsidRDefault="00CC7628" w:rsidP="00CC7628">
      <w:pPr>
        <w:pStyle w:val="Textbody"/>
        <w:jc w:val="center"/>
      </w:pPr>
    </w:p>
    <w:p w14:paraId="07031373" w14:textId="7950F30F" w:rsidR="00CC7628" w:rsidRDefault="00CC7628" w:rsidP="00CC7628">
      <w:pPr>
        <w:pStyle w:val="Textbody"/>
        <w:jc w:val="left"/>
      </w:pPr>
      <w:r>
        <w:t xml:space="preserve">The Metadata </w:t>
      </w:r>
      <w:r w:rsidR="00856BDF">
        <w:t>File Index Entry</w:t>
      </w:r>
      <w:r>
        <w:t xml:space="preserve"> </w:t>
      </w:r>
      <w:r w:rsidR="00856BDF">
        <w:t>is a fixed length format.  Its structure is described below:</w:t>
      </w:r>
    </w:p>
    <w:p w14:paraId="204BA13E" w14:textId="77777777" w:rsidR="00856BDF" w:rsidRDefault="00856BDF" w:rsidP="00856BDF"/>
    <w:p w14:paraId="10757BC0" w14:textId="621AF60A" w:rsidR="00856BDF" w:rsidRDefault="00856BDF" w:rsidP="00856BDF">
      <w:pPr>
        <w:pStyle w:val="Textbody"/>
        <w:jc w:val="center"/>
      </w:pPr>
      <w:r>
        <w:t>Metadata File Index Entry:</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711"/>
        <w:gridCol w:w="2492"/>
        <w:gridCol w:w="2481"/>
        <w:gridCol w:w="2251"/>
      </w:tblGrid>
      <w:tr w:rsidR="00856BDF" w14:paraId="4E717125" w14:textId="77777777" w:rsidTr="00C85863">
        <w:trPr>
          <w:jc w:val="center"/>
        </w:trPr>
        <w:tc>
          <w:tcPr>
            <w:tcW w:w="271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6193F62" w14:textId="77777777" w:rsidR="00856BDF" w:rsidRDefault="00856BDF" w:rsidP="00856BDF">
            <w:pPr>
              <w:pStyle w:val="TableContents"/>
              <w:jc w:val="center"/>
            </w:pPr>
            <w:r>
              <w:t>byte</w:t>
            </w:r>
          </w:p>
        </w:tc>
        <w:tc>
          <w:tcPr>
            <w:tcW w:w="249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11A142C9" w14:textId="77777777" w:rsidR="00856BDF" w:rsidRDefault="00856BDF" w:rsidP="00856BDF">
            <w:pPr>
              <w:pStyle w:val="TableContents"/>
              <w:jc w:val="center"/>
            </w:pPr>
            <w:r>
              <w:t>byte</w:t>
            </w:r>
          </w:p>
        </w:tc>
        <w:tc>
          <w:tcPr>
            <w:tcW w:w="248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728BC4A0" w14:textId="77777777" w:rsidR="00856BDF" w:rsidRDefault="00856BDF" w:rsidP="00856BDF">
            <w:pPr>
              <w:pStyle w:val="TableContents"/>
              <w:jc w:val="center"/>
            </w:pPr>
            <w:r>
              <w:t>byte</w:t>
            </w:r>
          </w:p>
        </w:tc>
        <w:tc>
          <w:tcPr>
            <w:tcW w:w="225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7032362" w14:textId="77777777" w:rsidR="00856BDF" w:rsidRDefault="00856BDF" w:rsidP="00856BDF">
            <w:pPr>
              <w:pStyle w:val="TableContents"/>
              <w:jc w:val="center"/>
            </w:pPr>
            <w:r>
              <w:t>byte</w:t>
            </w:r>
          </w:p>
        </w:tc>
      </w:tr>
      <w:tr w:rsidR="005C5567" w14:paraId="024C5908" w14:textId="77777777" w:rsidTr="00C85863">
        <w:trPr>
          <w:jc w:val="center"/>
        </w:trPr>
        <w:tc>
          <w:tcPr>
            <w:tcW w:w="9935"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597F986" w14:textId="06E33AB4" w:rsidR="005C5567" w:rsidRDefault="005C5567" w:rsidP="00856BDF">
            <w:pPr>
              <w:pStyle w:val="TableContents"/>
              <w:jc w:val="center"/>
            </w:pPr>
            <w:r>
              <w:t xml:space="preserve">HDF5 File </w:t>
            </w:r>
            <w:r w:rsidR="00631AE1">
              <w:t xml:space="preserve">Page </w:t>
            </w:r>
            <w:r>
              <w:t>Offset</w:t>
            </w:r>
          </w:p>
        </w:tc>
      </w:tr>
      <w:tr w:rsidR="005C5567" w14:paraId="7CA08240" w14:textId="77777777" w:rsidTr="00C85863">
        <w:trPr>
          <w:jc w:val="center"/>
        </w:trPr>
        <w:tc>
          <w:tcPr>
            <w:tcW w:w="9935"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24B44EF" w14:textId="237823AA" w:rsidR="005C5567" w:rsidRDefault="005C5567" w:rsidP="00856BDF">
            <w:pPr>
              <w:pStyle w:val="TableContents"/>
              <w:jc w:val="center"/>
            </w:pPr>
            <w:r>
              <w:lastRenderedPageBreak/>
              <w:t xml:space="preserve">Metadata File </w:t>
            </w:r>
            <w:r w:rsidR="00631AE1">
              <w:t xml:space="preserve">Page </w:t>
            </w:r>
            <w:r>
              <w:t>Offset</w:t>
            </w:r>
          </w:p>
        </w:tc>
      </w:tr>
      <w:tr w:rsidR="008A3B68" w14:paraId="2C62A2E7" w14:textId="77777777" w:rsidTr="00C85863">
        <w:trPr>
          <w:jc w:val="center"/>
        </w:trPr>
        <w:tc>
          <w:tcPr>
            <w:tcW w:w="9935"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CA5B6CC" w14:textId="5F1035E2" w:rsidR="008A3B68" w:rsidRDefault="008A3B68" w:rsidP="00856BDF">
            <w:pPr>
              <w:pStyle w:val="TableContents"/>
              <w:jc w:val="center"/>
            </w:pPr>
            <w:r>
              <w:t>Length</w:t>
            </w:r>
          </w:p>
        </w:tc>
      </w:tr>
      <w:tr w:rsidR="00856BDF" w14:paraId="1400F89D" w14:textId="77777777" w:rsidTr="00C85863">
        <w:trPr>
          <w:jc w:val="center"/>
        </w:trPr>
        <w:tc>
          <w:tcPr>
            <w:tcW w:w="9935"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6004918" w14:textId="116D18DF" w:rsidR="00856BDF" w:rsidRDefault="008A3B68" w:rsidP="008A3B68">
            <w:pPr>
              <w:pStyle w:val="TableContents"/>
              <w:tabs>
                <w:tab w:val="center" w:pos="4859"/>
                <w:tab w:val="left" w:pos="8009"/>
              </w:tabs>
              <w:jc w:val="left"/>
            </w:pPr>
            <w:r>
              <w:tab/>
            </w:r>
            <w:r>
              <w:tab/>
              <w:t>Entry Checksum</w:t>
            </w:r>
            <w:r>
              <w:tab/>
            </w:r>
          </w:p>
        </w:tc>
      </w:tr>
    </w:tbl>
    <w:p w14:paraId="081F23A7" w14:textId="77777777" w:rsidR="00856BDF" w:rsidRDefault="00856BDF" w:rsidP="00856BDF">
      <w:pPr>
        <w:pStyle w:val="Textbody"/>
        <w:jc w:val="center"/>
      </w:pPr>
    </w:p>
    <w:p w14:paraId="2DA7817B" w14:textId="77777777" w:rsidR="00856BDF" w:rsidRDefault="00856BDF" w:rsidP="00856BDF">
      <w:pPr>
        <w:pStyle w:val="Textbody"/>
        <w:jc w:val="left"/>
      </w:pP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55"/>
        <w:gridCol w:w="7477"/>
      </w:tblGrid>
      <w:tr w:rsidR="00856BDF" w14:paraId="5752A586" w14:textId="77777777" w:rsidTr="00C85863">
        <w:trPr>
          <w:jc w:val="center"/>
        </w:trPr>
        <w:tc>
          <w:tcPr>
            <w:tcW w:w="245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E1F0DEC" w14:textId="77777777" w:rsidR="00856BDF" w:rsidRDefault="00856BDF" w:rsidP="00856BDF">
            <w:pPr>
              <w:pStyle w:val="TableContents"/>
            </w:pPr>
            <w:r>
              <w:t>Field Name:</w:t>
            </w:r>
          </w:p>
        </w:tc>
        <w:tc>
          <w:tcPr>
            <w:tcW w:w="74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865E017" w14:textId="77777777" w:rsidR="00856BDF" w:rsidRDefault="00856BDF" w:rsidP="00856BDF">
            <w:pPr>
              <w:pStyle w:val="TableContents"/>
            </w:pPr>
            <w:r>
              <w:t>Description:</w:t>
            </w:r>
          </w:p>
        </w:tc>
      </w:tr>
      <w:tr w:rsidR="00856BDF" w14:paraId="0A598341"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0929675E" w14:textId="564FCF93" w:rsidR="00856BDF" w:rsidRDefault="005C5567" w:rsidP="00856BDF">
            <w:pPr>
              <w:pStyle w:val="TableContents"/>
            </w:pPr>
            <w:r>
              <w:t xml:space="preserve">HDF5 File </w:t>
            </w:r>
            <w:r w:rsidR="00631AE1">
              <w:t xml:space="preserve">Page </w:t>
            </w:r>
            <w:r>
              <w:t>Offset</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46F3BE5" w14:textId="039083A0" w:rsidR="00856BDF" w:rsidRDefault="00957BF4" w:rsidP="00957BF4">
            <w:pPr>
              <w:pStyle w:val="TableContents"/>
            </w:pPr>
            <w:r>
              <w:t>Unsigned 32-bit value containing the b</w:t>
            </w:r>
            <w:r w:rsidR="005C5567">
              <w:t>ase address of the metadata page, or multi page metadata entry in the HDF5 file</w:t>
            </w:r>
            <w:r w:rsidR="00631AE1">
              <w:t xml:space="preserve"> IN PAGES</w:t>
            </w:r>
            <w:r w:rsidR="005C5567">
              <w:t xml:space="preserve">.  </w:t>
            </w:r>
            <w:r w:rsidR="00631AE1">
              <w:t>To obtain byte offset, multiply this value by Page Size in the Metadata File Header.</w:t>
            </w:r>
          </w:p>
        </w:tc>
      </w:tr>
      <w:tr w:rsidR="005C5567" w14:paraId="4D52DF76"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30D9C796" w14:textId="52FCFB03" w:rsidR="005C5567" w:rsidRDefault="005C5567" w:rsidP="00856BDF">
            <w:pPr>
              <w:pStyle w:val="TableContents"/>
            </w:pPr>
            <w:r>
              <w:t xml:space="preserve">Metadata File </w:t>
            </w:r>
            <w:r w:rsidR="00631AE1">
              <w:t xml:space="preserve">Page </w:t>
            </w:r>
            <w:r>
              <w:t>Offset</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DCA84BC" w14:textId="252CE448" w:rsidR="005C5567" w:rsidRDefault="00957BF4" w:rsidP="00957BF4">
            <w:pPr>
              <w:pStyle w:val="TableContents"/>
            </w:pPr>
            <w:r>
              <w:t>Unsigned 32-bit</w:t>
            </w:r>
            <w:r w:rsidR="00631AE1">
              <w:t xml:space="preserve"> </w:t>
            </w:r>
            <w:r>
              <w:t>value</w:t>
            </w:r>
            <w:r w:rsidR="00631AE1">
              <w:t xml:space="preserve"> containing the b</w:t>
            </w:r>
            <w:r w:rsidR="005C5567">
              <w:t>ase address of the metadata page, or multi page metadata entry in the metadata file</w:t>
            </w:r>
            <w:r w:rsidR="00631AE1">
              <w:t xml:space="preserve"> IN PAGES</w:t>
            </w:r>
            <w:r w:rsidR="005C5567">
              <w:t xml:space="preserve">.  </w:t>
            </w:r>
            <w:r w:rsidR="00631AE1">
              <w:t>To obtain byte offset, multiply this value by Page Size in the Metadata File Header</w:t>
            </w:r>
            <w:r w:rsidR="005C5567">
              <w:t>.</w:t>
            </w:r>
          </w:p>
        </w:tc>
      </w:tr>
      <w:tr w:rsidR="008A3B68" w14:paraId="0FC038BF"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7AC4E468" w14:textId="19570BF5" w:rsidR="008A3B68" w:rsidRDefault="008A3B68" w:rsidP="00856BDF">
            <w:pPr>
              <w:pStyle w:val="TableContents"/>
            </w:pPr>
            <w:r>
              <w:t>Length</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E7B6AE1" w14:textId="73772642" w:rsidR="008A3B68" w:rsidRDefault="008A3B68" w:rsidP="003B7E3E">
            <w:pPr>
              <w:pStyle w:val="TableContents"/>
            </w:pPr>
            <w:r>
              <w:t>Unsigned 32-bit value containing the length of the metadata page or multi page metadata entry IN BYTES.  If this is a metadata page, the Length must equal the page size.  If this is an individual multi page cache entry, the length must be greater than the page size, but need not be a multiple of the page size</w:t>
            </w:r>
          </w:p>
        </w:tc>
      </w:tr>
      <w:tr w:rsidR="00856BDF" w14:paraId="743C401D"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270D1DE5" w14:textId="28390E10" w:rsidR="00856BDF" w:rsidRDefault="008A3B68" w:rsidP="00856BDF">
            <w:pPr>
              <w:pStyle w:val="TableContents"/>
            </w:pPr>
            <w:r>
              <w:t>Entry Checksum</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D40A665" w14:textId="03A3389E" w:rsidR="00856BDF" w:rsidRDefault="00957BF4" w:rsidP="008A3B68">
            <w:pPr>
              <w:pStyle w:val="TableContents"/>
            </w:pPr>
            <w:r>
              <w:t xml:space="preserve">Unsigned 32-bit value containing </w:t>
            </w:r>
            <w:r w:rsidR="008A3B68">
              <w:t>the checksum of the referenced metadata page or multi-page metadata entry.</w:t>
            </w:r>
          </w:p>
        </w:tc>
      </w:tr>
    </w:tbl>
    <w:p w14:paraId="1764014F" w14:textId="77777777" w:rsidR="00856BDF" w:rsidRDefault="00856BDF" w:rsidP="00856BDF">
      <w:pPr>
        <w:pStyle w:val="Textbody"/>
        <w:jc w:val="center"/>
      </w:pPr>
    </w:p>
    <w:p w14:paraId="33F486B0" w14:textId="77777777" w:rsidR="00957BF4" w:rsidRDefault="00D861FD" w:rsidP="00D861FD">
      <w:r>
        <w:t xml:space="preserve">Observe that </w:t>
      </w:r>
      <w:r w:rsidR="00957BF4">
        <w:t>the offsets are listed in pages, not bytes, and that 32 bit fields are used for these values.  Assuming a 4 KB page, this means that the maximum HDF5 file size supported by this metadata file index format is 16 TB (2 TB with a 512 byte page size).  While this should be sufficient for now, there will be use cases in which it is insufficient.</w:t>
      </w:r>
    </w:p>
    <w:p w14:paraId="7C828DB1" w14:textId="1F99A139" w:rsidR="00210230" w:rsidRDefault="00957BF4" w:rsidP="00D861FD">
      <w:r>
        <w:t xml:space="preserve">Fortunately, the metadata file is discarded on </w:t>
      </w:r>
      <w:r w:rsidR="00AA16E1">
        <w:t xml:space="preserve">HDF5 </w:t>
      </w:r>
      <w:r>
        <w:t>file close, so there are no forward / backward compatibility issues.</w:t>
      </w:r>
      <w:r w:rsidR="003F50DA">
        <w:rPr>
          <w:rStyle w:val="FootnoteReference"/>
        </w:rPr>
        <w:footnoteReference w:id="21"/>
      </w:r>
      <w:r>
        <w:t xml:space="preserve">  </w:t>
      </w:r>
    </w:p>
    <w:p w14:paraId="21B1D143" w14:textId="0FA9C420" w:rsidR="005A7855" w:rsidRDefault="005A7855" w:rsidP="00D861FD">
      <w:r>
        <w:t xml:space="preserve">Minimizing the size of the index is important for performance, so </w:t>
      </w:r>
      <w:r w:rsidR="00B92EC1">
        <w:t>we will likely</w:t>
      </w:r>
      <w:r>
        <w:t xml:space="preserve"> address this issue by choosing the metadata file index format based on page size and a user supplied hint on maximum file size.  </w:t>
      </w:r>
      <w:r w:rsidR="003B7E3E" w:rsidRPr="003B7E3E">
        <w:rPr>
          <w:color w:val="FF0000"/>
        </w:rPr>
        <w:t>TODO: Work out the details of this.  Also consider how we might avoid writing the entire index by publishing deltas instead of the entire index.</w:t>
      </w:r>
    </w:p>
    <w:p w14:paraId="7463A744" w14:textId="7B4DF62A" w:rsidR="003E0AD5" w:rsidRDefault="005A7855" w:rsidP="00D861FD">
      <w:r>
        <w:t xml:space="preserve">Length is also an unsigned 32-bit value, which limits the </w:t>
      </w:r>
      <w:r w:rsidR="003B7E3E">
        <w:t xml:space="preserve">maximum size of </w:t>
      </w:r>
      <w:r w:rsidR="003E0AD5">
        <w:t>mulit-page piece</w:t>
      </w:r>
      <w:r w:rsidR="003B7E3E">
        <w:t>s</w:t>
      </w:r>
      <w:r w:rsidR="003E0AD5">
        <w:t xml:space="preserve"> of metadata to 4 GB.  Since t</w:t>
      </w:r>
      <w:r w:rsidR="00B92EC1">
        <w:t xml:space="preserve">he largest piece of metadata </w:t>
      </w:r>
      <w:r w:rsidR="003958B1">
        <w:t>seen in the wild was ~100 M</w:t>
      </w:r>
      <w:r w:rsidR="003E0AD5">
        <w:t>B, this limitation shouldn’t bite us for quite a while.</w:t>
      </w:r>
    </w:p>
    <w:p w14:paraId="512B7454" w14:textId="49D69EED" w:rsidR="000405AE" w:rsidRDefault="000405AE" w:rsidP="000D74C3">
      <w:pPr>
        <w:pStyle w:val="Heading4"/>
      </w:pPr>
      <w:bookmarkStart w:id="44" w:name="_Toc103918466"/>
      <w:r>
        <w:lastRenderedPageBreak/>
        <w:t>Metadata File Body</w:t>
      </w:r>
      <w:bookmarkEnd w:id="44"/>
    </w:p>
    <w:p w14:paraId="337A3FE9" w14:textId="1B5C4DD8" w:rsidR="00C85863" w:rsidRPr="00C85863" w:rsidRDefault="0068408F" w:rsidP="00C85863">
      <w:r>
        <w:t>The meta</w:t>
      </w:r>
      <w:r w:rsidR="0022778E">
        <w:t>data file body is simply a page-</w:t>
      </w:r>
      <w:r>
        <w:t xml:space="preserve">aligned </w:t>
      </w:r>
      <w:r w:rsidR="00613A3E">
        <w:t>list</w:t>
      </w:r>
      <w:r>
        <w:t xml:space="preserve"> of metadata pages and multi-page metadata entries.  The current snapshot of the HDF5 file metadata is given by that subset of these </w:t>
      </w:r>
      <w:r w:rsidR="00D75CCB">
        <w:t xml:space="preserve">metadata </w:t>
      </w:r>
      <w:r>
        <w:t xml:space="preserve">pages and multi-page entries listed in the current index.  </w:t>
      </w:r>
      <w:r w:rsidR="0056063F">
        <w:t xml:space="preserve">Metadata pages and multi-page metadata entries that are not listed in the index </w:t>
      </w:r>
      <w:r w:rsidR="00613A3E">
        <w:t>must be</w:t>
      </w:r>
      <w:r>
        <w:t xml:space="preserve"> retained in the metadata file until they have not appeared in the index for at least max_lag ticks.</w:t>
      </w:r>
      <w:r w:rsidR="00053C0E">
        <w:t xml:space="preserve">  This ensures that indexes will be valid for at least max_lag ticks.</w:t>
      </w:r>
    </w:p>
    <w:p w14:paraId="13EB6D8E" w14:textId="499BC8BB" w:rsidR="000405AE" w:rsidRDefault="000405AE" w:rsidP="000D74C3">
      <w:pPr>
        <w:pStyle w:val="Heading4"/>
      </w:pPr>
      <w:bookmarkStart w:id="45" w:name="_Toc103918467"/>
      <w:r>
        <w:t>Metadata File Free Space Management</w:t>
      </w:r>
      <w:bookmarkEnd w:id="45"/>
    </w:p>
    <w:p w14:paraId="713D9596" w14:textId="62690469" w:rsidR="00D30CAD" w:rsidRDefault="002E7370" w:rsidP="00FA23BA">
      <w:r>
        <w:t xml:space="preserve">To copy a </w:t>
      </w:r>
      <w:r w:rsidR="00D30CAD">
        <w:t xml:space="preserve">metadata page or multi-page metadata entry </w:t>
      </w:r>
      <w:r>
        <w:t xml:space="preserve">into the metadata file, we must first allocate space for it.  Similarly, </w:t>
      </w:r>
      <w:r w:rsidR="000B786E">
        <w:t xml:space="preserve">to </w:t>
      </w:r>
      <w:r w:rsidR="004779EE">
        <w:t>control the size</w:t>
      </w:r>
      <w:r w:rsidR="000B786E">
        <w:t xml:space="preserve"> of the metadata file, </w:t>
      </w:r>
      <w:r w:rsidR="004779EE">
        <w:t>we must eventually reuse metadata file space allocated to obsolete</w:t>
      </w:r>
      <w:r w:rsidR="00601C6F">
        <w:t xml:space="preserve"> pages or multi-page metadata entries.  The metadata file free space manager must support these operations by allocating space and accepting freed space for re-use.</w:t>
      </w:r>
    </w:p>
    <w:p w14:paraId="6E69656F" w14:textId="3C43DA24" w:rsidR="00586AB8" w:rsidRDefault="00586AB8" w:rsidP="00FA23BA">
      <w:r>
        <w:t xml:space="preserve">If </w:t>
      </w:r>
      <w:r w:rsidR="00601C6F">
        <w:t>a</w:t>
      </w:r>
      <w:r>
        <w:t xml:space="preserve"> metadata pa</w:t>
      </w:r>
      <w:r w:rsidR="00613A3E">
        <w:t>ge or mult-page metadata entry is modified, it must be retained in the metadata file for at least max_lag ticks, so as to allow for readers that are up to max_lag ticks behind the writer.</w:t>
      </w:r>
      <w:r w:rsidR="003626D5">
        <w:t xml:space="preserve">  To support this, the offset and length of superseded metadata pages or multi-page metadata entries must be placed </w:t>
      </w:r>
      <w:r w:rsidR="00DA7C58">
        <w:t>at the head of</w:t>
      </w:r>
      <w:r w:rsidR="003626D5">
        <w:t xml:space="preserve"> a doubly linked list, decorated with the number of the tick in which they were superseded.  </w:t>
      </w:r>
      <w:r w:rsidR="00572086">
        <w:t>Call this list the delayed free space release linked list.</w:t>
      </w:r>
    </w:p>
    <w:p w14:paraId="143124E5" w14:textId="7E4EDA27" w:rsidR="003626D5" w:rsidRDefault="003626D5" w:rsidP="00FA23BA">
      <w:r>
        <w:t xml:space="preserve">End of tick processing for the VFD SWMR for the writer must scan </w:t>
      </w:r>
      <w:r w:rsidR="003958B1">
        <w:t xml:space="preserve">the </w:t>
      </w:r>
      <w:r w:rsidR="00572086">
        <w:t xml:space="preserve">delayed free space release linked list </w:t>
      </w:r>
      <w:r>
        <w:t>from the bottom up, release to the metadata file free space manager all the space that has resided on the linked list for more than max_lag ticks, and remove the associated entries from the list.</w:t>
      </w:r>
    </w:p>
    <w:p w14:paraId="62A59458" w14:textId="2CA840C2" w:rsidR="003626D5" w:rsidRDefault="00277D83" w:rsidP="00620424">
      <w:pPr>
        <w:pStyle w:val="Heading5"/>
      </w:pPr>
      <w:bookmarkStart w:id="46" w:name="_Toc103918468"/>
      <w:r>
        <w:t xml:space="preserve">Design for </w:t>
      </w:r>
      <w:r w:rsidR="003626D5">
        <w:t>Metadata File Free Space Manager</w:t>
      </w:r>
      <w:bookmarkEnd w:id="46"/>
    </w:p>
    <w:p w14:paraId="775821AB" w14:textId="77777777" w:rsidR="003626D5" w:rsidRDefault="003626D5" w:rsidP="00FA23BA">
      <w:r>
        <w:t>The metadata file free space manager must satisfy the following functional requirements:</w:t>
      </w:r>
    </w:p>
    <w:p w14:paraId="16C0F2DE" w14:textId="6397840D" w:rsidR="003626D5" w:rsidRDefault="00312B2F" w:rsidP="009121A3">
      <w:pPr>
        <w:pStyle w:val="ListParagraph"/>
        <w:numPr>
          <w:ilvl w:val="0"/>
          <w:numId w:val="12"/>
        </w:numPr>
      </w:pPr>
      <w:r>
        <w:t>Allocate the requested number of contiguous pages in the metadata file, extending the file if necessary.</w:t>
      </w:r>
    </w:p>
    <w:p w14:paraId="2937FAA6" w14:textId="7695A55C" w:rsidR="00312B2F" w:rsidRDefault="00312B2F" w:rsidP="009121A3">
      <w:pPr>
        <w:pStyle w:val="ListParagraph"/>
        <w:numPr>
          <w:ilvl w:val="0"/>
          <w:numId w:val="12"/>
        </w:numPr>
      </w:pPr>
      <w:r>
        <w:t>Accept blocks of one or more released pages and add them to the free list.  Free space should be coalesced where possible.</w:t>
      </w:r>
    </w:p>
    <w:p w14:paraId="2BB5C00E" w14:textId="29975288" w:rsidR="00312B2F" w:rsidRDefault="00312B2F" w:rsidP="009121A3">
      <w:pPr>
        <w:pStyle w:val="ListParagraph"/>
        <w:numPr>
          <w:ilvl w:val="0"/>
          <w:numId w:val="12"/>
        </w:numPr>
      </w:pPr>
      <w:r>
        <w:t xml:space="preserve">At least for the first allocation, space must be allocated at the head of the file.  Thus the first allocation will be for one </w:t>
      </w:r>
      <w:r w:rsidR="00DA7C58">
        <w:t xml:space="preserve">or more </w:t>
      </w:r>
      <w:r>
        <w:t>page</w:t>
      </w:r>
      <w:r w:rsidR="00DA7C58">
        <w:t>s</w:t>
      </w:r>
      <w:r>
        <w:t xml:space="preserve"> at offset zero for the metadata file header</w:t>
      </w:r>
      <w:r w:rsidR="00DA7C58">
        <w:t xml:space="preserve"> and index</w:t>
      </w:r>
      <w:r>
        <w:t xml:space="preserve">.  </w:t>
      </w:r>
    </w:p>
    <w:p w14:paraId="613EDE6C" w14:textId="548D6166" w:rsidR="00277D83" w:rsidRDefault="00277D83" w:rsidP="008A6FFB">
      <w:r>
        <w:t>The HDF5 library has already implemented</w:t>
      </w:r>
      <w:r w:rsidR="003F50DA">
        <w:t xml:space="preserve"> the free-space module (H5FS) for</w:t>
      </w:r>
      <w:r>
        <w:t xml:space="preserve"> handling free-space, and the existing clients are the free-space managers for file space (H5MF) and the fractal heap (H5HF).  </w:t>
      </w:r>
    </w:p>
    <w:p w14:paraId="68D899CB" w14:textId="77777777" w:rsidR="00277D83" w:rsidRPr="001715C4" w:rsidRDefault="00277D83" w:rsidP="00277D83">
      <w:r>
        <w:t>Similarly, we will create free-space manager for handling free-space in the metadata file (H5MV) as a client of the H5FS module.  As we will throw away the metadata file when the writer closes for VFD SWMR, the free-space manager does not need to be persistent.</w:t>
      </w:r>
    </w:p>
    <w:p w14:paraId="68842753" w14:textId="77777777" w:rsidR="00277D83" w:rsidRDefault="00277D83" w:rsidP="00277D83">
      <w:pPr>
        <w:pStyle w:val="Heading6"/>
      </w:pPr>
      <w:bookmarkStart w:id="47" w:name="_Toc103918469"/>
      <w:r>
        <w:t>Initialization</w:t>
      </w:r>
      <w:bookmarkEnd w:id="47"/>
    </w:p>
    <w:p w14:paraId="30E58088" w14:textId="77777777" w:rsidR="00277D83" w:rsidRDefault="00277D83" w:rsidP="009121A3">
      <w:pPr>
        <w:pStyle w:val="ListParagraph"/>
        <w:numPr>
          <w:ilvl w:val="0"/>
          <w:numId w:val="23"/>
        </w:numPr>
      </w:pPr>
      <w:r>
        <w:t xml:space="preserve">Add a field to the </w:t>
      </w:r>
      <w:r w:rsidRPr="002733D3">
        <w:rPr>
          <w:i/>
        </w:rPr>
        <w:t>H5F_file_t</w:t>
      </w:r>
      <w:r>
        <w:t xml:space="preserve"> structure, which will point to the free-space manager for the metadata file:</w:t>
      </w:r>
    </w:p>
    <w:p w14:paraId="6F80B207" w14:textId="77777777" w:rsidR="00277D83" w:rsidRDefault="00277D83" w:rsidP="009121A3">
      <w:pPr>
        <w:pStyle w:val="ListParagraph"/>
        <w:numPr>
          <w:ilvl w:val="1"/>
          <w:numId w:val="21"/>
        </w:numPr>
      </w:pPr>
      <w:r>
        <w:t>H5FS_t *mv_fspace</w:t>
      </w:r>
    </w:p>
    <w:p w14:paraId="373AA177" w14:textId="77777777" w:rsidR="00277D83" w:rsidRDefault="00277D83" w:rsidP="009121A3">
      <w:pPr>
        <w:pStyle w:val="ListParagraph"/>
        <w:numPr>
          <w:ilvl w:val="0"/>
          <w:numId w:val="22"/>
        </w:numPr>
      </w:pPr>
      <w:r>
        <w:lastRenderedPageBreak/>
        <w:t xml:space="preserve">Initialize the field to NULL in </w:t>
      </w:r>
      <w:r w:rsidRPr="001715C4">
        <w:rPr>
          <w:i/>
        </w:rPr>
        <w:t>H5F_new()</w:t>
      </w:r>
      <w:r>
        <w:t xml:space="preserve"> in </w:t>
      </w:r>
      <w:r w:rsidRPr="001715C4">
        <w:rPr>
          <w:i/>
        </w:rPr>
        <w:t>H5Fint.c</w:t>
      </w:r>
      <w:r>
        <w:t xml:space="preserve"> on file creation/open</w:t>
      </w:r>
    </w:p>
    <w:p w14:paraId="742FCD01" w14:textId="5F5133DC" w:rsidR="00277D83" w:rsidRDefault="00277D83" w:rsidP="008A6FFB">
      <w:pPr>
        <w:pStyle w:val="Heading6"/>
      </w:pPr>
      <w:bookmarkStart w:id="48" w:name="_Toc103918470"/>
      <w:r>
        <w:t>The Free-space Manager Interface</w:t>
      </w:r>
      <w:bookmarkEnd w:id="48"/>
    </w:p>
    <w:p w14:paraId="493F72C3" w14:textId="774F9CDB" w:rsidR="00277D83" w:rsidRPr="00C124F6" w:rsidRDefault="00277D83" w:rsidP="008A6FFB">
      <w:pPr>
        <w:pStyle w:val="Heading7"/>
      </w:pPr>
      <w:bookmarkStart w:id="49" w:name="_Toc103918471"/>
      <w:r>
        <w:t>H5MV_alloc()</w:t>
      </w:r>
      <w:bookmarkEnd w:id="49"/>
    </w:p>
    <w:p w14:paraId="1081775B" w14:textId="77777777" w:rsidR="00277D83" w:rsidRDefault="00277D83" w:rsidP="00277D83">
      <w:r>
        <w:t xml:space="preserve">Purpose: request space from the metadata file </w:t>
      </w:r>
    </w:p>
    <w:p w14:paraId="51CCA1DE" w14:textId="77777777" w:rsidR="00277D83" w:rsidRPr="001715C4" w:rsidRDefault="00277D83" w:rsidP="009121A3">
      <w:pPr>
        <w:pStyle w:val="ListParagraph"/>
        <w:numPr>
          <w:ilvl w:val="0"/>
          <w:numId w:val="22"/>
        </w:numPr>
      </w:pPr>
      <w:r>
        <w:t xml:space="preserve">If the free-space manager is initialized, search for the requested space from the manager via </w:t>
      </w:r>
      <w:r w:rsidRPr="00283BE5">
        <w:rPr>
          <w:i/>
        </w:rPr>
        <w:t>H5FS_sect_find()</w:t>
      </w:r>
    </w:p>
    <w:p w14:paraId="326AAA40" w14:textId="77777777" w:rsidR="00277D83" w:rsidRDefault="00277D83" w:rsidP="009121A3">
      <w:pPr>
        <w:pStyle w:val="ListParagraph"/>
        <w:numPr>
          <w:ilvl w:val="1"/>
          <w:numId w:val="22"/>
        </w:numPr>
      </w:pPr>
      <w:r>
        <w:t>If a free section is found:</w:t>
      </w:r>
    </w:p>
    <w:p w14:paraId="4112229B" w14:textId="77777777" w:rsidR="00277D83" w:rsidRDefault="00277D83" w:rsidP="009121A3">
      <w:pPr>
        <w:pStyle w:val="ListParagraph"/>
        <w:numPr>
          <w:ilvl w:val="2"/>
          <w:numId w:val="22"/>
        </w:numPr>
      </w:pPr>
      <w:r>
        <w:t>Return the address</w:t>
      </w:r>
    </w:p>
    <w:p w14:paraId="6FC6677A" w14:textId="77777777" w:rsidR="00277D83" w:rsidRDefault="00277D83" w:rsidP="009121A3">
      <w:pPr>
        <w:pStyle w:val="ListParagraph"/>
        <w:numPr>
          <w:ilvl w:val="2"/>
          <w:numId w:val="25"/>
        </w:numPr>
      </w:pPr>
      <w:r>
        <w:t xml:space="preserve">If the section is the same size as the requested space, free the section structure via </w:t>
      </w:r>
      <w:r w:rsidRPr="001715C4">
        <w:rPr>
          <w:i/>
        </w:rPr>
        <w:t>H5MV__sect_free()</w:t>
      </w:r>
      <w:r>
        <w:t xml:space="preserve"> </w:t>
      </w:r>
    </w:p>
    <w:p w14:paraId="297CA4FD" w14:textId="77777777" w:rsidR="00277D83" w:rsidRDefault="00277D83" w:rsidP="009121A3">
      <w:pPr>
        <w:pStyle w:val="ListParagraph"/>
        <w:numPr>
          <w:ilvl w:val="2"/>
          <w:numId w:val="25"/>
        </w:numPr>
      </w:pPr>
      <w:r>
        <w:t xml:space="preserve">If the section is larger than the requested space, add the remaining space back to the free-space manager via </w:t>
      </w:r>
      <w:r w:rsidRPr="001715C4">
        <w:rPr>
          <w:i/>
        </w:rPr>
        <w:t>H5FS_sect_add()</w:t>
      </w:r>
    </w:p>
    <w:p w14:paraId="2DD24684" w14:textId="77777777" w:rsidR="00277D83" w:rsidRDefault="00277D83" w:rsidP="009121A3">
      <w:pPr>
        <w:pStyle w:val="ListParagraph"/>
        <w:numPr>
          <w:ilvl w:val="0"/>
          <w:numId w:val="25"/>
        </w:numPr>
      </w:pPr>
      <w:r>
        <w:t>If the free-space manager is not initialized or no free section is found from the manager:</w:t>
      </w:r>
    </w:p>
    <w:p w14:paraId="76E8102A" w14:textId="77777777" w:rsidR="00277D83" w:rsidRDefault="00277D83" w:rsidP="009121A3">
      <w:pPr>
        <w:pStyle w:val="ListParagraph"/>
        <w:numPr>
          <w:ilvl w:val="1"/>
          <w:numId w:val="24"/>
        </w:numPr>
      </w:pPr>
      <w:r>
        <w:t>For a POSIX file, allocate space by extending the file and then set the new EOA</w:t>
      </w:r>
    </w:p>
    <w:p w14:paraId="04A04B13" w14:textId="77777777" w:rsidR="00346932" w:rsidRDefault="00346932" w:rsidP="00346932">
      <w:pPr>
        <w:pStyle w:val="Heading7"/>
      </w:pPr>
      <w:bookmarkStart w:id="50" w:name="_Toc103918472"/>
      <w:r>
        <w:t>H5MV_xfree()</w:t>
      </w:r>
      <w:bookmarkEnd w:id="50"/>
    </w:p>
    <w:p w14:paraId="146CCD2E" w14:textId="77777777" w:rsidR="00346932" w:rsidRPr="001715C4" w:rsidRDefault="00346932" w:rsidP="00346932">
      <w:r>
        <w:t>Purpose: return free space to the metadata file</w:t>
      </w:r>
    </w:p>
    <w:p w14:paraId="2D0816CF" w14:textId="70743061" w:rsidR="00346932" w:rsidRPr="00283BE5" w:rsidRDefault="00346932" w:rsidP="009121A3">
      <w:pPr>
        <w:pStyle w:val="ListParagraph"/>
        <w:numPr>
          <w:ilvl w:val="0"/>
          <w:numId w:val="27"/>
        </w:numPr>
        <w:rPr>
          <w:b/>
        </w:rPr>
      </w:pPr>
      <w:r>
        <w:t xml:space="preserve">If the free-space manager is not initialized, check if the </w:t>
      </w:r>
      <w:r w:rsidR="003B7E3E">
        <w:t xml:space="preserve">released </w:t>
      </w:r>
      <w:r>
        <w:t xml:space="preserve">space will </w:t>
      </w:r>
      <w:r w:rsidR="003B7E3E">
        <w:t xml:space="preserve">allow us to </w:t>
      </w:r>
      <w:r>
        <w:t xml:space="preserve">shrink the meta-data file via </w:t>
      </w:r>
      <w:r w:rsidRPr="00283BE5">
        <w:rPr>
          <w:i/>
        </w:rPr>
        <w:t>H5MV_try_shrink()</w:t>
      </w:r>
      <w:r>
        <w:t xml:space="preserve"> </w:t>
      </w:r>
    </w:p>
    <w:p w14:paraId="2A5FC669" w14:textId="77777777" w:rsidR="00346932" w:rsidRDefault="00346932" w:rsidP="009121A3">
      <w:pPr>
        <w:pStyle w:val="ListParagraph"/>
        <w:numPr>
          <w:ilvl w:val="0"/>
          <w:numId w:val="26"/>
        </w:numPr>
      </w:pPr>
      <w:r>
        <w:t>If the space cannot shrink the file, do the following:</w:t>
      </w:r>
    </w:p>
    <w:p w14:paraId="374B815D" w14:textId="77777777" w:rsidR="00346932" w:rsidRDefault="00346932" w:rsidP="009121A3">
      <w:pPr>
        <w:pStyle w:val="ListParagraph"/>
        <w:numPr>
          <w:ilvl w:val="1"/>
          <w:numId w:val="26"/>
        </w:numPr>
      </w:pPr>
      <w:r>
        <w:t xml:space="preserve">Create the free-space manager via </w:t>
      </w:r>
      <w:r w:rsidRPr="00863822">
        <w:rPr>
          <w:i/>
        </w:rPr>
        <w:t>H5MV_create()</w:t>
      </w:r>
      <w:r>
        <w:t xml:space="preserve"> </w:t>
      </w:r>
    </w:p>
    <w:p w14:paraId="66AE90BE" w14:textId="77777777" w:rsidR="00346932" w:rsidRDefault="00346932" w:rsidP="009121A3">
      <w:pPr>
        <w:pStyle w:val="ListParagraph"/>
        <w:numPr>
          <w:ilvl w:val="1"/>
          <w:numId w:val="26"/>
        </w:numPr>
      </w:pPr>
      <w:r>
        <w:t xml:space="preserve">Add the space to the free-space manager via </w:t>
      </w:r>
      <w:r w:rsidRPr="001715C4">
        <w:rPr>
          <w:i/>
        </w:rPr>
        <w:t>H5FS_sect_add()</w:t>
      </w:r>
    </w:p>
    <w:p w14:paraId="51F3BF8F" w14:textId="77777777" w:rsidR="00346932" w:rsidRDefault="00346932" w:rsidP="00346932">
      <w:pPr>
        <w:pStyle w:val="Heading7"/>
      </w:pPr>
      <w:bookmarkStart w:id="51" w:name="_Toc103918473"/>
      <w:r>
        <w:t>H5MV_create()</w:t>
      </w:r>
      <w:bookmarkEnd w:id="51"/>
    </w:p>
    <w:p w14:paraId="0F08B86E" w14:textId="77777777" w:rsidR="00346932" w:rsidRPr="001715C4" w:rsidRDefault="00346932" w:rsidP="00346932">
      <w:r>
        <w:t>Purpose: create the free-space manager for the metadata file</w:t>
      </w:r>
    </w:p>
    <w:p w14:paraId="5C980184" w14:textId="77777777" w:rsidR="00346932" w:rsidRPr="006025D4" w:rsidRDefault="00346932" w:rsidP="009121A3">
      <w:pPr>
        <w:pStyle w:val="ListParagraph"/>
        <w:numPr>
          <w:ilvl w:val="0"/>
          <w:numId w:val="26"/>
        </w:numPr>
        <w:rPr>
          <w:i/>
        </w:rPr>
      </w:pPr>
      <w:r>
        <w:t xml:space="preserve">Allocate and initialize the free-space structure via </w:t>
      </w:r>
      <w:r w:rsidRPr="00745908">
        <w:rPr>
          <w:i/>
        </w:rPr>
        <w:t>H5FS_create()</w:t>
      </w:r>
      <w:r>
        <w:t xml:space="preserve"> </w:t>
      </w:r>
    </w:p>
    <w:p w14:paraId="4E7F0F93" w14:textId="77777777" w:rsidR="00346932" w:rsidRPr="006025D4" w:rsidRDefault="00346932" w:rsidP="009121A3">
      <w:pPr>
        <w:pStyle w:val="ListParagraph"/>
        <w:numPr>
          <w:ilvl w:val="0"/>
          <w:numId w:val="26"/>
        </w:numPr>
        <w:rPr>
          <w:i/>
        </w:rPr>
      </w:pPr>
      <w:r>
        <w:t xml:space="preserve">The free-space manager will be accessed via </w:t>
      </w:r>
      <w:r w:rsidRPr="006025D4">
        <w:rPr>
          <w:i/>
        </w:rPr>
        <w:t>f-&gt;shared-&gt;mv_fspace</w:t>
      </w:r>
    </w:p>
    <w:p w14:paraId="7B856672" w14:textId="77777777" w:rsidR="00346932" w:rsidRDefault="00346932" w:rsidP="00346932">
      <w:pPr>
        <w:pStyle w:val="Heading7"/>
      </w:pPr>
      <w:bookmarkStart w:id="52" w:name="_Toc103918474"/>
      <w:r>
        <w:t>H5MV_try_shrink</w:t>
      </w:r>
      <w:bookmarkEnd w:id="52"/>
    </w:p>
    <w:p w14:paraId="47B820C5" w14:textId="77777777" w:rsidR="00346932" w:rsidRDefault="00346932" w:rsidP="00346932">
      <w:r>
        <w:t>Purpose: check if the space to be freed will shrink the size of the metadata file</w:t>
      </w:r>
    </w:p>
    <w:p w14:paraId="7DCDFB0E" w14:textId="77777777" w:rsidR="00346932" w:rsidRDefault="00346932" w:rsidP="009121A3">
      <w:pPr>
        <w:pStyle w:val="ListParagraph"/>
        <w:numPr>
          <w:ilvl w:val="0"/>
          <w:numId w:val="28"/>
        </w:numPr>
      </w:pPr>
      <w:r>
        <w:t xml:space="preserve">This will be done via the </w:t>
      </w:r>
      <w:r w:rsidRPr="001715C4">
        <w:rPr>
          <w:i/>
        </w:rPr>
        <w:t>can_shrink</w:t>
      </w:r>
      <w:r>
        <w:t xml:space="preserve"> and the </w:t>
      </w:r>
      <w:r w:rsidRPr="001715C4">
        <w:rPr>
          <w:i/>
        </w:rPr>
        <w:t>shrink</w:t>
      </w:r>
      <w:r>
        <w:t xml:space="preserve"> section callbacks</w:t>
      </w:r>
    </w:p>
    <w:p w14:paraId="622551F4" w14:textId="77777777" w:rsidR="00346932" w:rsidRDefault="00346932" w:rsidP="00346932">
      <w:pPr>
        <w:pStyle w:val="Heading7"/>
      </w:pPr>
      <w:bookmarkStart w:id="53" w:name="_Toc103918475"/>
      <w:r>
        <w:t>H5MV_try_extend</w:t>
      </w:r>
      <w:bookmarkEnd w:id="53"/>
    </w:p>
    <w:p w14:paraId="4CC5DFDF" w14:textId="77777777" w:rsidR="00346932" w:rsidRDefault="00346932" w:rsidP="00346932">
      <w:r>
        <w:t>Purpose: check if an allocated block can be extended by a requested size</w:t>
      </w:r>
    </w:p>
    <w:p w14:paraId="5E2A4CDF" w14:textId="77777777" w:rsidR="00346932" w:rsidRDefault="00346932" w:rsidP="009121A3">
      <w:pPr>
        <w:pStyle w:val="ListParagraph"/>
        <w:numPr>
          <w:ilvl w:val="0"/>
          <w:numId w:val="28"/>
        </w:numPr>
      </w:pPr>
      <w:r>
        <w:t>If the block adjoins the EOA, extend the file by the requested size and set the new EOA</w:t>
      </w:r>
    </w:p>
    <w:p w14:paraId="17D3DF35" w14:textId="77777777" w:rsidR="00346932" w:rsidRPr="001715C4" w:rsidRDefault="00346932" w:rsidP="009121A3">
      <w:pPr>
        <w:pStyle w:val="ListParagraph"/>
        <w:numPr>
          <w:ilvl w:val="0"/>
          <w:numId w:val="28"/>
        </w:numPr>
      </w:pPr>
      <w:r>
        <w:lastRenderedPageBreak/>
        <w:t xml:space="preserve">If the block adjoins an existing free-space section which fulfills the size requested, extend the block via </w:t>
      </w:r>
      <w:r w:rsidRPr="001715C4">
        <w:rPr>
          <w:i/>
        </w:rPr>
        <w:t>H5FS_sect_try_extend()</w:t>
      </w:r>
    </w:p>
    <w:p w14:paraId="36269FB7" w14:textId="77777777" w:rsidR="00346932" w:rsidRDefault="00346932" w:rsidP="00346932">
      <w:pPr>
        <w:pStyle w:val="Heading7"/>
      </w:pPr>
      <w:bookmarkStart w:id="54" w:name="_Toc103918476"/>
      <w:r>
        <w:t>H5MV_close()</w:t>
      </w:r>
      <w:bookmarkEnd w:id="54"/>
    </w:p>
    <w:p w14:paraId="02C9F073" w14:textId="77777777" w:rsidR="00346932" w:rsidRDefault="00346932" w:rsidP="00346932">
      <w:r>
        <w:t>Purpose: close the free-space manager for the metadata file</w:t>
      </w:r>
    </w:p>
    <w:p w14:paraId="61E05714" w14:textId="527AB676" w:rsidR="00346932" w:rsidRPr="001715C4" w:rsidRDefault="00346932" w:rsidP="009121A3">
      <w:pPr>
        <w:pStyle w:val="ListParagraph"/>
        <w:numPr>
          <w:ilvl w:val="0"/>
          <w:numId w:val="29"/>
        </w:numPr>
      </w:pPr>
      <w:r>
        <w:t xml:space="preserve">Free the free-space structure via </w:t>
      </w:r>
      <w:r w:rsidRPr="001715C4">
        <w:rPr>
          <w:i/>
        </w:rPr>
        <w:t>H5FS_close()</w:t>
      </w:r>
      <w:r>
        <w:t>, which will just destroy the section info via</w:t>
      </w:r>
      <w:r w:rsidRPr="006025D4">
        <w:rPr>
          <w:i/>
        </w:rPr>
        <w:t xml:space="preserve"> H5FS_sinfo_dest()</w:t>
      </w:r>
    </w:p>
    <w:p w14:paraId="48B6AAAD" w14:textId="77777777" w:rsidR="00346932" w:rsidRDefault="00346932" w:rsidP="00346932">
      <w:pPr>
        <w:pStyle w:val="Heading6"/>
      </w:pPr>
      <w:bookmarkStart w:id="55" w:name="_Toc103918477"/>
      <w:r>
        <w:t>Free-space Section Callbacks</w:t>
      </w:r>
      <w:bookmarkEnd w:id="55"/>
    </w:p>
    <w:p w14:paraId="22BE9893" w14:textId="77777777" w:rsidR="00346932" w:rsidRPr="006025D4" w:rsidRDefault="00346932" w:rsidP="00346932">
      <w:r>
        <w:t>The section callbacks for the metadata file are set up as follows:</w:t>
      </w:r>
    </w:p>
    <w:p w14:paraId="04EFFE32" w14:textId="77777777" w:rsidR="00346932" w:rsidRDefault="00346932" w:rsidP="009121A3">
      <w:pPr>
        <w:pStyle w:val="ListParagraph"/>
        <w:numPr>
          <w:ilvl w:val="0"/>
          <w:numId w:val="29"/>
        </w:numPr>
      </w:pPr>
      <w:r>
        <w:t>Define the section class as:</w:t>
      </w:r>
    </w:p>
    <w:p w14:paraId="05F77FE3" w14:textId="77777777" w:rsidR="00346932" w:rsidRDefault="00346932" w:rsidP="009121A3">
      <w:pPr>
        <w:pStyle w:val="ListParagraph"/>
        <w:numPr>
          <w:ilvl w:val="1"/>
          <w:numId w:val="29"/>
        </w:numPr>
      </w:pPr>
      <w:r>
        <w:t>H5FS_section_class_t H5MV</w:t>
      </w:r>
      <w:r w:rsidRPr="00E26A62">
        <w:t>_FSPACE_SECT_CLS_SIMPLE[1]</w:t>
      </w:r>
      <w:r>
        <w:t xml:space="preserve"> </w:t>
      </w:r>
    </w:p>
    <w:p w14:paraId="02F1D207" w14:textId="77777777" w:rsidR="00346932" w:rsidRDefault="00346932" w:rsidP="009121A3">
      <w:pPr>
        <w:pStyle w:val="ListParagraph"/>
        <w:numPr>
          <w:ilvl w:val="0"/>
          <w:numId w:val="29"/>
        </w:numPr>
      </w:pPr>
      <w:r>
        <w:t xml:space="preserve">Define callbacks as described below for the </w:t>
      </w:r>
      <w:r w:rsidRPr="00745908">
        <w:rPr>
          <w:i/>
        </w:rPr>
        <w:t xml:space="preserve">can_merge, merge, </w:t>
      </w:r>
      <w:r>
        <w:rPr>
          <w:i/>
        </w:rPr>
        <w:t xml:space="preserve">can_shrink, shrink, </w:t>
      </w:r>
      <w:r w:rsidRPr="00745908">
        <w:t>and</w:t>
      </w:r>
      <w:r>
        <w:rPr>
          <w:i/>
        </w:rPr>
        <w:t xml:space="preserve"> </w:t>
      </w:r>
      <w:r w:rsidRPr="00745908">
        <w:rPr>
          <w:i/>
        </w:rPr>
        <w:t>free</w:t>
      </w:r>
      <w:r>
        <w:t xml:space="preserve"> class actions</w:t>
      </w:r>
    </w:p>
    <w:p w14:paraId="1213109E" w14:textId="77777777" w:rsidR="00346932" w:rsidRDefault="00346932" w:rsidP="009121A3">
      <w:pPr>
        <w:pStyle w:val="ListParagraph"/>
        <w:numPr>
          <w:ilvl w:val="0"/>
          <w:numId w:val="29"/>
        </w:numPr>
      </w:pPr>
      <w:r>
        <w:t xml:space="preserve">Set up the routine </w:t>
      </w:r>
      <w:r w:rsidRPr="001715C4">
        <w:rPr>
          <w:i/>
        </w:rPr>
        <w:t xml:space="preserve">H5MV_sect_new() </w:t>
      </w:r>
      <w:r>
        <w:t xml:space="preserve">to create a free-space section structure via </w:t>
      </w:r>
      <w:r w:rsidRPr="001715C4">
        <w:rPr>
          <w:i/>
        </w:rPr>
        <w:t>H5FL_MALLOC()</w:t>
      </w:r>
      <w:r>
        <w:t xml:space="preserve"> and initialize the section info</w:t>
      </w:r>
    </w:p>
    <w:p w14:paraId="0071281D" w14:textId="77777777" w:rsidR="00346932" w:rsidRDefault="00346932" w:rsidP="00346932">
      <w:pPr>
        <w:pStyle w:val="Heading7"/>
      </w:pPr>
      <w:bookmarkStart w:id="56" w:name="_Toc103918478"/>
      <w:r>
        <w:t>H5MV__sect_can_merge</w:t>
      </w:r>
      <w:bookmarkEnd w:id="56"/>
    </w:p>
    <w:p w14:paraId="101C992F" w14:textId="77777777" w:rsidR="00346932" w:rsidRDefault="00346932" w:rsidP="009121A3">
      <w:pPr>
        <w:pStyle w:val="ListParagraph"/>
        <w:numPr>
          <w:ilvl w:val="0"/>
          <w:numId w:val="30"/>
        </w:numPr>
      </w:pPr>
      <w:r>
        <w:t>Check if the two free-space sections adjoin each other</w:t>
      </w:r>
    </w:p>
    <w:p w14:paraId="342D5FD7" w14:textId="77777777" w:rsidR="00346932" w:rsidRPr="001715C4" w:rsidRDefault="00346932" w:rsidP="009121A3">
      <w:pPr>
        <w:pStyle w:val="ListParagraph"/>
        <w:numPr>
          <w:ilvl w:val="0"/>
          <w:numId w:val="30"/>
        </w:numPr>
      </w:pPr>
      <w:r>
        <w:t>Return TRUE or FALSE</w:t>
      </w:r>
    </w:p>
    <w:p w14:paraId="4BC29030" w14:textId="77777777" w:rsidR="00346932" w:rsidRDefault="00346932" w:rsidP="00346932">
      <w:pPr>
        <w:pStyle w:val="Heading7"/>
      </w:pPr>
      <w:bookmarkStart w:id="57" w:name="_Toc103918479"/>
      <w:r>
        <w:t>H5MV__sect_merge</w:t>
      </w:r>
      <w:bookmarkEnd w:id="57"/>
    </w:p>
    <w:p w14:paraId="022251CD" w14:textId="77777777" w:rsidR="00346932" w:rsidRPr="001715C4" w:rsidRDefault="00346932" w:rsidP="009121A3">
      <w:pPr>
        <w:pStyle w:val="ListParagraph"/>
        <w:numPr>
          <w:ilvl w:val="0"/>
          <w:numId w:val="31"/>
        </w:numPr>
      </w:pPr>
      <w:r>
        <w:t xml:space="preserve">If the </w:t>
      </w:r>
      <w:r w:rsidRPr="001715C4">
        <w:rPr>
          <w:i/>
        </w:rPr>
        <w:t>can_merge</w:t>
      </w:r>
      <w:r>
        <w:t xml:space="preserve"> callback returns TRUE, this routine will add the second section’s size to the size of the first section, and will free the second section’s structure via </w:t>
      </w:r>
      <w:r w:rsidRPr="001715C4">
        <w:rPr>
          <w:i/>
        </w:rPr>
        <w:t>H5MV__sect_free()</w:t>
      </w:r>
    </w:p>
    <w:p w14:paraId="79A8E4DC" w14:textId="77777777" w:rsidR="00346932" w:rsidRDefault="00346932" w:rsidP="00346932">
      <w:pPr>
        <w:pStyle w:val="Heading7"/>
      </w:pPr>
      <w:bookmarkStart w:id="58" w:name="_Toc103918480"/>
      <w:r>
        <w:t>H5MV_sect_can_shrink</w:t>
      </w:r>
      <w:bookmarkEnd w:id="58"/>
    </w:p>
    <w:p w14:paraId="5F60BF63" w14:textId="77777777" w:rsidR="00346932" w:rsidRDefault="00346932" w:rsidP="009121A3">
      <w:pPr>
        <w:pStyle w:val="ListParagraph"/>
        <w:numPr>
          <w:ilvl w:val="0"/>
          <w:numId w:val="32"/>
        </w:numPr>
      </w:pPr>
      <w:r>
        <w:t>Check if the section to be freed is at EOF</w:t>
      </w:r>
    </w:p>
    <w:p w14:paraId="1D9B264A" w14:textId="77777777" w:rsidR="00346932" w:rsidRPr="001715C4" w:rsidRDefault="00346932" w:rsidP="009121A3">
      <w:pPr>
        <w:pStyle w:val="ListParagraph"/>
        <w:numPr>
          <w:ilvl w:val="0"/>
          <w:numId w:val="32"/>
        </w:numPr>
      </w:pPr>
      <w:r>
        <w:t>Return TRUE or FALSE</w:t>
      </w:r>
    </w:p>
    <w:p w14:paraId="641898E2" w14:textId="77777777" w:rsidR="00346932" w:rsidRDefault="00346932" w:rsidP="00346932">
      <w:pPr>
        <w:pStyle w:val="Heading7"/>
      </w:pPr>
      <w:bookmarkStart w:id="59" w:name="_Toc103918481"/>
      <w:r>
        <w:t>H5MV_sect_shrink</w:t>
      </w:r>
      <w:bookmarkEnd w:id="59"/>
    </w:p>
    <w:p w14:paraId="1EADF231" w14:textId="77777777" w:rsidR="00346932" w:rsidRPr="001715C4" w:rsidRDefault="00346932" w:rsidP="009121A3">
      <w:pPr>
        <w:pStyle w:val="ListParagraph"/>
        <w:numPr>
          <w:ilvl w:val="0"/>
          <w:numId w:val="33"/>
        </w:numPr>
      </w:pPr>
      <w:r>
        <w:t xml:space="preserve">If the </w:t>
      </w:r>
      <w:r w:rsidRPr="002F5512">
        <w:rPr>
          <w:i/>
        </w:rPr>
        <w:t>can_shrink</w:t>
      </w:r>
      <w:r>
        <w:t xml:space="preserve"> callback returns TRUE, reduce the file size and set the new EOA</w:t>
      </w:r>
    </w:p>
    <w:p w14:paraId="1230FE59" w14:textId="77777777" w:rsidR="00346932" w:rsidRDefault="00346932" w:rsidP="00346932">
      <w:pPr>
        <w:pStyle w:val="Heading7"/>
      </w:pPr>
      <w:bookmarkStart w:id="60" w:name="_Toc103918482"/>
      <w:r>
        <w:t>H5MV__sect_free</w:t>
      </w:r>
      <w:bookmarkEnd w:id="60"/>
    </w:p>
    <w:p w14:paraId="791FCD34" w14:textId="5A5C7398" w:rsidR="00346932" w:rsidRPr="003943E0" w:rsidRDefault="00346932" w:rsidP="009121A3">
      <w:pPr>
        <w:pStyle w:val="ListParagraph"/>
        <w:numPr>
          <w:ilvl w:val="0"/>
          <w:numId w:val="34"/>
        </w:numPr>
      </w:pPr>
      <w:r>
        <w:t xml:space="preserve">Free the section structure via </w:t>
      </w:r>
      <w:r w:rsidRPr="001715C4">
        <w:rPr>
          <w:i/>
        </w:rPr>
        <w:t>H5FL_free()</w:t>
      </w:r>
    </w:p>
    <w:p w14:paraId="37D5509D" w14:textId="0D827AB1" w:rsidR="000405AE" w:rsidRDefault="000405AE" w:rsidP="00467174">
      <w:pPr>
        <w:pStyle w:val="Heading3"/>
      </w:pPr>
      <w:bookmarkStart w:id="61" w:name="_Toc103918483"/>
      <w:r>
        <w:t>Writing the Metadata File</w:t>
      </w:r>
      <w:bookmarkEnd w:id="61"/>
    </w:p>
    <w:p w14:paraId="05E4761F" w14:textId="403B1BF1" w:rsidR="00666F45" w:rsidRDefault="00C034A1" w:rsidP="00A26B4F">
      <w:r>
        <w:t>When creating the metadata file, we will allocate the first</w:t>
      </w:r>
      <w:r w:rsidR="00134400">
        <w:t xml:space="preserve"> </w:t>
      </w:r>
      <w:r w:rsidR="00134400">
        <w:rPr>
          <w:rFonts w:ascii="Courier" w:hAnsi="Courier" w:cs="Times New Roman"/>
          <w:color w:val="00000A"/>
          <w:sz w:val="20"/>
          <w:szCs w:val="20"/>
        </w:rPr>
        <w:t>md_pages_reserved</w:t>
      </w:r>
      <w:r>
        <w:t xml:space="preserve"> pages of the file </w:t>
      </w:r>
      <w:r w:rsidR="00134400">
        <w:t xml:space="preserve">to the header and index, where </w:t>
      </w:r>
      <w:r w:rsidR="00134400">
        <w:rPr>
          <w:rFonts w:ascii="Courier" w:hAnsi="Courier" w:cs="Times New Roman"/>
          <w:color w:val="00000A"/>
          <w:sz w:val="20"/>
          <w:szCs w:val="20"/>
        </w:rPr>
        <w:t>md_pages_reserved</w:t>
      </w:r>
      <w:r>
        <w:t xml:space="preserve"> is &gt;= 1.  As long as the header and index fit within this allocation, we can write the header and index in a single atomic write.  However, there is always the possibility that </w:t>
      </w:r>
      <w:r w:rsidR="00666F45">
        <w:t>header and index will grow to the point that it doesn’t fit into any fixed number of pre-allocated pages at the head of the metadata file.</w:t>
      </w:r>
    </w:p>
    <w:p w14:paraId="233A94C1" w14:textId="50D2F613" w:rsidR="000B165C" w:rsidRDefault="000B165C" w:rsidP="00A26B4F">
      <w:r>
        <w:lastRenderedPageBreak/>
        <w:t xml:space="preserve">In the </w:t>
      </w:r>
      <w:r w:rsidR="00A26FBD">
        <w:t>initial</w:t>
      </w:r>
      <w:r>
        <w:t xml:space="preserve"> implementation, we handled this problem by simply aborting if the index size grew too large.  While this was adequate for the proof of concept, it is not an acceptable solution for a production version.</w:t>
      </w:r>
    </w:p>
    <w:p w14:paraId="6FAB86FB" w14:textId="38226ABE" w:rsidR="00666F45" w:rsidRDefault="000B165C" w:rsidP="00A26B4F">
      <w:r>
        <w:t>For the initial production version, three solutions come to mind:</w:t>
      </w:r>
    </w:p>
    <w:p w14:paraId="789ADE6D" w14:textId="77777777" w:rsidR="003B7E3E" w:rsidRDefault="003B7E3E" w:rsidP="00527F1E">
      <w:pPr>
        <w:pStyle w:val="ListParagraph"/>
        <w:numPr>
          <w:ilvl w:val="0"/>
          <w:numId w:val="51"/>
        </w:numPr>
      </w:pPr>
      <w:r>
        <w:t>Flush the HDF5 file and replace the index with an empty index.</w:t>
      </w:r>
    </w:p>
    <w:p w14:paraId="0584BD34" w14:textId="39D07734" w:rsidR="003B7E3E" w:rsidRDefault="0036400D" w:rsidP="003B7E3E">
      <w:pPr>
        <w:pStyle w:val="ListParagraph"/>
      </w:pPr>
      <w:r>
        <w:t>If the file was created in VFD SWMR write mode, and has not been flushed</w:t>
      </w:r>
      <w:r w:rsidR="003B7E3E">
        <w:t xml:space="preserve"> previously</w:t>
      </w:r>
      <w:r>
        <w:t xml:space="preserve">, </w:t>
      </w:r>
      <w:r w:rsidR="003B7E3E">
        <w:t>this can be done without penalty, as all metadata must be in the metadata file, and listed in the index.  Thus there are no concerns for message from the future bu</w:t>
      </w:r>
      <w:r w:rsidR="002B21E6">
        <w:t>g</w:t>
      </w:r>
      <w:r w:rsidR="003B7E3E">
        <w:t>s.</w:t>
      </w:r>
    </w:p>
    <w:p w14:paraId="54FC0B41" w14:textId="6A9A86A3" w:rsidR="003B7E3E" w:rsidRDefault="001A74AE" w:rsidP="003B7E3E">
      <w:pPr>
        <w:pStyle w:val="ListParagraph"/>
      </w:pPr>
      <w:r>
        <w:t>However, if an</w:t>
      </w:r>
      <w:r w:rsidR="003B7E3E">
        <w:t xml:space="preserve"> existing file was opened in VFD SWMR writer mode, or if a file that was created in VFD SWMR writer mode and has already been flushed, there is the possibility that not all metadata is in the metadata file and referenced by the index.  Such pieces of metadata are accessed via reads from the HDF5 file proper.  If we flush the HDF5 file and replace the index with an empty index, we will create the possibility that we will overwrite older versions of metadata being referenced by any lagging readers – thus creating message from the future bugs.</w:t>
      </w:r>
    </w:p>
    <w:p w14:paraId="2AD8EB77" w14:textId="272E1507" w:rsidR="0036400D" w:rsidRDefault="003B7E3E" w:rsidP="003B7E3E">
      <w:pPr>
        <w:pStyle w:val="ListParagraph"/>
      </w:pPr>
      <w:r>
        <w:t xml:space="preserve">We can solve this problem by delaying the flush until all pieces of metadata in the metadata file index have resided in the index for at least </w:t>
      </w:r>
      <w:r w:rsidRPr="003B7E3E">
        <w:rPr>
          <w:rFonts w:ascii="Courier" w:hAnsi="Courier"/>
          <w:sz w:val="20"/>
          <w:szCs w:val="20"/>
        </w:rPr>
        <w:t>max_lag</w:t>
      </w:r>
      <w:r>
        <w:t xml:space="preserve"> ticks.  This avoids the possibility of message from the future bugs</w:t>
      </w:r>
      <w:r w:rsidR="00AF0199">
        <w:rPr>
          <w:rStyle w:val="FootnoteReference"/>
        </w:rPr>
        <w:footnoteReference w:id="22"/>
      </w:r>
      <w:r>
        <w:t>, but compromises any real time guarantees.</w:t>
      </w:r>
    </w:p>
    <w:p w14:paraId="411B90E3" w14:textId="0BC93F8D" w:rsidR="00666F45" w:rsidRDefault="001425D7" w:rsidP="00527F1E">
      <w:pPr>
        <w:pStyle w:val="ListParagraph"/>
        <w:numPr>
          <w:ilvl w:val="0"/>
          <w:numId w:val="51"/>
        </w:numPr>
      </w:pPr>
      <w:r>
        <w:t xml:space="preserve">Allocate space for the index elsewhere in the file.  Note that this implies that we can’t overwrite the index </w:t>
      </w:r>
      <w:r w:rsidR="00C37569">
        <w:t xml:space="preserve">in place </w:t>
      </w:r>
      <w:r>
        <w:t xml:space="preserve">as the header and index can no longer be written in a single atomic action.  Instead, we must </w:t>
      </w:r>
      <w:r w:rsidR="00C37569">
        <w:t>allocate space for a new index, write it to the metadata file, and then update the header on each tick.</w:t>
      </w:r>
      <w:r w:rsidR="000B165C">
        <w:t xml:space="preserve">  Observe that the old index </w:t>
      </w:r>
      <w:r w:rsidR="003B7E3E">
        <w:t>must</w:t>
      </w:r>
      <w:r w:rsidR="000B165C">
        <w:t xml:space="preserve"> not be overwritten for some period of time to allow for the case in which the reader reads the header just before it is overwritten.  A delay of </w:t>
      </w:r>
      <w:r w:rsidR="000B165C" w:rsidRPr="000B165C">
        <w:rPr>
          <w:rFonts w:ascii="Courier" w:hAnsi="Courier"/>
          <w:sz w:val="20"/>
          <w:szCs w:val="20"/>
        </w:rPr>
        <w:t>max_lag</w:t>
      </w:r>
      <w:r w:rsidR="000B165C">
        <w:t xml:space="preserve"> ticks is almost certainly excessive, but it simplifies free space management in the metadata file, and thus should be chosen unless we can think of a strong reason to the contrary.</w:t>
      </w:r>
    </w:p>
    <w:p w14:paraId="5EC3ED43" w14:textId="66B31915" w:rsidR="00DA7C58" w:rsidRDefault="003B7E3E" w:rsidP="00527F1E">
      <w:pPr>
        <w:pStyle w:val="ListParagraph"/>
        <w:numPr>
          <w:ilvl w:val="0"/>
          <w:numId w:val="51"/>
        </w:numPr>
      </w:pPr>
      <w:r>
        <w:t>Track</w:t>
      </w:r>
      <w:r w:rsidR="00DA7C58">
        <w:t xml:space="preserve"> </w:t>
      </w:r>
      <w:r>
        <w:t xml:space="preserve">writes </w:t>
      </w:r>
      <w:r w:rsidR="00DA7C58">
        <w:t>of metadata</w:t>
      </w:r>
      <w:r>
        <w:t xml:space="preserve"> pages</w:t>
      </w:r>
      <w:r w:rsidR="00DA7C58">
        <w:t xml:space="preserve"> </w:t>
      </w:r>
      <w:r>
        <w:t>and</w:t>
      </w:r>
      <w:r w:rsidR="00572086">
        <w:t xml:space="preserve"> multi-page metadata entries</w:t>
      </w:r>
      <w:r>
        <w:t xml:space="preserve"> to the HDF5 file.  </w:t>
      </w:r>
      <w:r w:rsidR="00DA7C58">
        <w:t>When this happens, retain the page</w:t>
      </w:r>
      <w:r w:rsidR="00572086">
        <w:t xml:space="preserve"> or multi-page entry</w:t>
      </w:r>
      <w:r w:rsidR="00DA7C58">
        <w:t xml:space="preserve"> in the </w:t>
      </w:r>
      <w:r w:rsidR="00335195">
        <w:t xml:space="preserve">metadata file </w:t>
      </w:r>
      <w:r w:rsidR="00DA7C58">
        <w:t xml:space="preserve">index </w:t>
      </w:r>
      <w:r w:rsidR="00335195">
        <w:t xml:space="preserve">for </w:t>
      </w:r>
      <w:r w:rsidR="00A26FBD" w:rsidRPr="00A26FBD">
        <w:rPr>
          <w:rFonts w:ascii="Courier" w:hAnsi="Courier"/>
          <w:sz w:val="20"/>
          <w:szCs w:val="20"/>
        </w:rPr>
        <w:t>max_lag</w:t>
      </w:r>
      <w:r w:rsidR="00A26FBD">
        <w:t xml:space="preserve"> ticks</w:t>
      </w:r>
      <w:r w:rsidR="00DA7C58">
        <w:t>, and then delete it from the index if there have been no further changes</w:t>
      </w:r>
      <w:r w:rsidR="0006588E">
        <w:rPr>
          <w:rStyle w:val="FootnoteReference"/>
        </w:rPr>
        <w:footnoteReference w:id="23"/>
      </w:r>
      <w:r w:rsidR="00DA7C58">
        <w:t>.</w:t>
      </w:r>
    </w:p>
    <w:p w14:paraId="65C897F3" w14:textId="77777777" w:rsidR="000B165C" w:rsidRDefault="00DA436C" w:rsidP="00A26B4F">
      <w:r>
        <w:t xml:space="preserve">While there are arguments </w:t>
      </w:r>
      <w:r w:rsidR="00DA7C58">
        <w:t>for all of these options</w:t>
      </w:r>
      <w:r>
        <w:t xml:space="preserve">, </w:t>
      </w:r>
      <w:r w:rsidR="005F0F25">
        <w:t>the first option</w:t>
      </w:r>
      <w:r w:rsidR="000F51C9">
        <w:t xml:space="preserve"> </w:t>
      </w:r>
      <w:r w:rsidR="000B165C">
        <w:t xml:space="preserve">has the potential to impose irregular delays in end of tick processing – which is inconvenient from a real time perspective.  In contrast, 2 and 3 should be manageable in a well constrained amount of time at the end of each tick. </w:t>
      </w:r>
    </w:p>
    <w:p w14:paraId="2440538D" w14:textId="010BAE17" w:rsidR="000B165C" w:rsidRDefault="000B165C" w:rsidP="00A26B4F">
      <w:r>
        <w:t>Thus, for the initial production version, we will implement a combination of 2 and 3.  Note that we will retain the reservation of space for the index, and not apply 2 unless this reservation becomes in-adequate.  3) can be integrated into the scan of the internal representation of the index on writer size, and thus can be low cost.</w:t>
      </w:r>
    </w:p>
    <w:p w14:paraId="6208C1C3" w14:textId="51247199" w:rsidR="001630E4" w:rsidRDefault="005F0F25" w:rsidP="00A26B4F">
      <w:r>
        <w:lastRenderedPageBreak/>
        <w:t>This point addressed, recall that t</w:t>
      </w:r>
      <w:r w:rsidR="004C2C43">
        <w:t>he metadata file must be written in such a fashion that</w:t>
      </w:r>
      <w:r w:rsidR="001630E4">
        <w:t>:</w:t>
      </w:r>
    </w:p>
    <w:p w14:paraId="4C922650" w14:textId="4732E639" w:rsidR="001630E4" w:rsidRDefault="001630E4" w:rsidP="009121A3">
      <w:pPr>
        <w:pStyle w:val="ListParagraph"/>
        <w:numPr>
          <w:ilvl w:val="0"/>
          <w:numId w:val="13"/>
        </w:numPr>
      </w:pPr>
      <w:r>
        <w:t>A</w:t>
      </w:r>
      <w:r w:rsidR="004C2C43">
        <w:t xml:space="preserve">ll entries in the index are </w:t>
      </w:r>
      <w:r w:rsidR="00C83678">
        <w:t xml:space="preserve">in the metadata file before the index becomes accessible.  </w:t>
      </w:r>
    </w:p>
    <w:p w14:paraId="4592FF5C" w14:textId="23C25BD9" w:rsidR="00A26B4F" w:rsidRDefault="001630E4" w:rsidP="009121A3">
      <w:pPr>
        <w:pStyle w:val="ListParagraph"/>
        <w:numPr>
          <w:ilvl w:val="0"/>
          <w:numId w:val="13"/>
        </w:numPr>
      </w:pPr>
      <w:r>
        <w:t>No entry is overwritten until it has not been mentioned in the current index for at least max_lag ticks.</w:t>
      </w:r>
    </w:p>
    <w:p w14:paraId="3594AD1F" w14:textId="5A5F0115" w:rsidR="001630E4" w:rsidRDefault="001630E4" w:rsidP="00A26B4F">
      <w:r>
        <w:t xml:space="preserve">We have already dealt with requirement 2 with the </w:t>
      </w:r>
      <w:r w:rsidR="00B37806">
        <w:t xml:space="preserve">delayed </w:t>
      </w:r>
      <w:r>
        <w:t xml:space="preserve">free space release linked list and free space manager discussed above.  </w:t>
      </w:r>
      <w:r w:rsidR="005F0F25">
        <w:t xml:space="preserve">This leaves only the first requirement to be addressed in this section.   </w:t>
      </w:r>
      <w:r w:rsidR="001740D5">
        <w:t>As the solution differs depending on whether we are dealing with a POSIX file system, NFS, or an object store, we address each case in subsections below.</w:t>
      </w:r>
    </w:p>
    <w:p w14:paraId="40C9A0C7" w14:textId="66A61BC0" w:rsidR="001740D5" w:rsidRDefault="001740D5" w:rsidP="000D74C3">
      <w:pPr>
        <w:pStyle w:val="Heading4"/>
      </w:pPr>
      <w:bookmarkStart w:id="62" w:name="_Toc103918484"/>
      <w:r>
        <w:t>POSIX Case</w:t>
      </w:r>
      <w:bookmarkEnd w:id="62"/>
    </w:p>
    <w:p w14:paraId="6AA7952C" w14:textId="7BD6923B" w:rsidR="001630E4" w:rsidRDefault="001630E4" w:rsidP="00A26B4F">
      <w:r>
        <w:t>In a nutshell, writing the metadata file in the POSIX case uses the atomic write and write ordering guarantees of POS</w:t>
      </w:r>
      <w:r w:rsidR="00B37806">
        <w:t>IX file I/O semantics to satisfy requirement 1.  Note that due to past experience, the VFD SWMR metadata file uses checksums to allow detection of torn writes, and tagging of the header and index with the current tick for sanity checking.</w:t>
      </w:r>
    </w:p>
    <w:p w14:paraId="7378C97C" w14:textId="62A4855B" w:rsidR="00B37806" w:rsidRDefault="00B37806" w:rsidP="00A26B4F">
      <w:r>
        <w:t>This in turn resolves to the following protocol for updating the metadata file:</w:t>
      </w:r>
    </w:p>
    <w:p w14:paraId="5C9CEF8A" w14:textId="21391D21" w:rsidR="00B37806" w:rsidRDefault="00B37806" w:rsidP="009121A3">
      <w:pPr>
        <w:pStyle w:val="ListParagraph"/>
        <w:numPr>
          <w:ilvl w:val="0"/>
          <w:numId w:val="14"/>
        </w:numPr>
      </w:pPr>
      <w:r>
        <w:t xml:space="preserve">Allocate space in the </w:t>
      </w:r>
      <w:r w:rsidR="00473DF6">
        <w:t>metadata</w:t>
      </w:r>
      <w:r>
        <w:t xml:space="preserve"> file for all metadata pages or multi page metadata entries modified or created in the current tick, and then write the pages or entries to their allocated locations.</w:t>
      </w:r>
      <w:r w:rsidR="001740D5">
        <w:t xml:space="preserve">  If the page or entry is an updated version of a page or entry currently listed in the index, in</w:t>
      </w:r>
      <w:r w:rsidR="00473DF6">
        <w:t>sert the old metadata file base address and length at the head of the delayed free space release linked list tagged with the current tick.</w:t>
      </w:r>
    </w:p>
    <w:p w14:paraId="3E51090F" w14:textId="4BFC026A" w:rsidR="00B37806" w:rsidRDefault="002172FB" w:rsidP="00F81BF8">
      <w:pPr>
        <w:pStyle w:val="ListParagraph"/>
      </w:pPr>
      <w:r>
        <w:t xml:space="preserve">Note: </w:t>
      </w:r>
      <w:r w:rsidR="00B37806">
        <w:t>Consider using POSIX vector I/O to minimize the number of function calls.</w:t>
      </w:r>
    </w:p>
    <w:p w14:paraId="428F8C41" w14:textId="507B569A" w:rsidR="00473DF6" w:rsidRDefault="000B165C" w:rsidP="009121A3">
      <w:pPr>
        <w:pStyle w:val="ListParagraph"/>
        <w:numPr>
          <w:ilvl w:val="0"/>
          <w:numId w:val="14"/>
        </w:numPr>
      </w:pPr>
      <w:r>
        <w:t>If the header and index fit within the pages reserved for them, o</w:t>
      </w:r>
      <w:r w:rsidR="00473DF6">
        <w:t>verwrite the existing header and index in the metadata file with the current version.</w:t>
      </w:r>
      <w:r>
        <w:t xml:space="preserve"> Otherwise:</w:t>
      </w:r>
    </w:p>
    <w:p w14:paraId="3390AE4C" w14:textId="7FCBE461" w:rsidR="000B165C" w:rsidRDefault="000B165C" w:rsidP="009121A3">
      <w:pPr>
        <w:pStyle w:val="ListParagraph"/>
        <w:numPr>
          <w:ilvl w:val="1"/>
          <w:numId w:val="14"/>
        </w:numPr>
      </w:pPr>
      <w:r>
        <w:t xml:space="preserve">Allocate space for the index and insert the metadata file base address and length of the old index at the head of the delayed free space release </w:t>
      </w:r>
      <w:r w:rsidR="003B7E3E">
        <w:t>linked</w:t>
      </w:r>
      <w:r>
        <w:t xml:space="preserve"> list tagged with the current tick.</w:t>
      </w:r>
    </w:p>
    <w:p w14:paraId="26B6263E" w14:textId="36126A16" w:rsidR="000B165C" w:rsidRDefault="000B165C" w:rsidP="009121A3">
      <w:pPr>
        <w:pStyle w:val="ListParagraph"/>
        <w:numPr>
          <w:ilvl w:val="1"/>
          <w:numId w:val="14"/>
        </w:numPr>
      </w:pPr>
      <w:r>
        <w:t>Write the index in its newly allocated location.</w:t>
      </w:r>
    </w:p>
    <w:p w14:paraId="70CCB6C7" w14:textId="51CDABA4" w:rsidR="000B165C" w:rsidRDefault="000B165C" w:rsidP="009121A3">
      <w:pPr>
        <w:pStyle w:val="ListParagraph"/>
        <w:numPr>
          <w:ilvl w:val="1"/>
          <w:numId w:val="14"/>
        </w:numPr>
      </w:pPr>
      <w:r>
        <w:t>Overwrite the existing header.</w:t>
      </w:r>
    </w:p>
    <w:p w14:paraId="2DB8C22D" w14:textId="6B92E5B7" w:rsidR="00473DF6" w:rsidRDefault="00473DF6" w:rsidP="009121A3">
      <w:pPr>
        <w:pStyle w:val="ListParagraph"/>
        <w:numPr>
          <w:ilvl w:val="0"/>
          <w:numId w:val="14"/>
        </w:numPr>
      </w:pPr>
      <w:r>
        <w:t>Starting at the bottom of the delayed free space release linked list, scan upwards and release all listed space that is tagged with an index less than or equal to the current index minus max_lag.</w:t>
      </w:r>
    </w:p>
    <w:p w14:paraId="574318FC" w14:textId="345CE7CC" w:rsidR="00787E8D" w:rsidRDefault="008928A8" w:rsidP="00A26B4F">
      <w:r>
        <w:t>While the construction of the updated index and the list of new / modified metadata pages or multi-page entries</w:t>
      </w:r>
      <w:r w:rsidR="00950F75">
        <w:t xml:space="preserve"> should be reasonably </w:t>
      </w:r>
      <w:r w:rsidR="00D92ADA">
        <w:t>quick</w:t>
      </w:r>
      <w:r w:rsidR="00950F75">
        <w:t xml:space="preserve">, the file I/O required to update the metadata file could be significant if the tick size is small, and the updates to the metadata file are large.  </w:t>
      </w:r>
      <w:r w:rsidR="00D92ADA">
        <w:t xml:space="preserve">To address this, it may be useful to spawn a thread to handle the metadata file update.  We will not do this in the initial </w:t>
      </w:r>
      <w:r w:rsidR="007A16F5">
        <w:t>production version</w:t>
      </w:r>
      <w:r w:rsidR="00D92ADA">
        <w:t>, but we should write the code that implements the metadata file update with this in mind.</w:t>
      </w:r>
    </w:p>
    <w:p w14:paraId="46E1FB58" w14:textId="64FC60EE" w:rsidR="00D23314" w:rsidRDefault="0006588E" w:rsidP="00A26B4F">
      <w:r>
        <w:lastRenderedPageBreak/>
        <w:t>To facilitate pas</w:t>
      </w:r>
      <w:r w:rsidR="00076E61">
        <w:t>sing the metadata file creation/</w:t>
      </w:r>
      <w:r>
        <w:t xml:space="preserve">update </w:t>
      </w:r>
      <w:r w:rsidR="00076E61">
        <w:t>and/or updater file</w:t>
      </w:r>
      <w:r w:rsidR="00076E61">
        <w:rPr>
          <w:rStyle w:val="FootnoteReference"/>
        </w:rPr>
        <w:footnoteReference w:id="24"/>
      </w:r>
      <w:r w:rsidR="00076E61">
        <w:t xml:space="preserve"> creation </w:t>
      </w:r>
      <w:r>
        <w:t xml:space="preserve">off to a separate thread, the metadata file update should be handled by a call to </w:t>
      </w:r>
    </w:p>
    <w:p w14:paraId="2FAAD528" w14:textId="77777777" w:rsidR="00D23314" w:rsidRPr="002E22FD" w:rsidRDefault="00D23314" w:rsidP="00D23314">
      <w:pPr>
        <w:spacing w:after="0"/>
        <w:ind w:left="720"/>
        <w:rPr>
          <w:rFonts w:ascii="Courier" w:hAnsi="Courier"/>
          <w:sz w:val="20"/>
          <w:szCs w:val="20"/>
        </w:rPr>
      </w:pPr>
      <w:r>
        <w:t>h</w:t>
      </w:r>
      <w:r w:rsidRPr="002E22FD">
        <w:rPr>
          <w:rFonts w:ascii="Courier" w:hAnsi="Courier"/>
          <w:sz w:val="20"/>
          <w:szCs w:val="20"/>
        </w:rPr>
        <w:t xml:space="preserve">err_t </w:t>
      </w:r>
    </w:p>
    <w:p w14:paraId="2EC1B110" w14:textId="14DB5010" w:rsidR="00D23314" w:rsidRDefault="00D23314" w:rsidP="00D23314">
      <w:pPr>
        <w:spacing w:after="0"/>
        <w:ind w:left="720"/>
        <w:rPr>
          <w:rFonts w:ascii="Courier" w:hAnsi="Courier"/>
          <w:sz w:val="20"/>
          <w:szCs w:val="20"/>
        </w:rPr>
      </w:pPr>
      <w:r>
        <w:rPr>
          <w:rFonts w:ascii="Courier" w:hAnsi="Courier"/>
          <w:sz w:val="20"/>
          <w:szCs w:val="20"/>
        </w:rPr>
        <w:t>H5F</w:t>
      </w:r>
      <w:r w:rsidRPr="002E22FD">
        <w:rPr>
          <w:rFonts w:ascii="Courier" w:hAnsi="Courier"/>
          <w:sz w:val="20"/>
          <w:szCs w:val="20"/>
        </w:rPr>
        <w:t>_</w:t>
      </w:r>
      <w:r>
        <w:rPr>
          <w:rFonts w:ascii="Courier" w:hAnsi="Courier"/>
          <w:sz w:val="20"/>
          <w:szCs w:val="20"/>
        </w:rPr>
        <w:t>upd</w:t>
      </w:r>
      <w:r w:rsidR="005D657E">
        <w:rPr>
          <w:rFonts w:ascii="Courier" w:hAnsi="Courier"/>
          <w:sz w:val="20"/>
          <w:szCs w:val="20"/>
        </w:rPr>
        <w:t>a</w:t>
      </w:r>
      <w:r>
        <w:rPr>
          <w:rFonts w:ascii="Courier" w:hAnsi="Courier"/>
          <w:sz w:val="20"/>
          <w:szCs w:val="20"/>
        </w:rPr>
        <w:t>te_</w:t>
      </w:r>
      <w:r w:rsidRPr="002E22FD">
        <w:rPr>
          <w:rFonts w:ascii="Courier" w:hAnsi="Courier"/>
          <w:sz w:val="20"/>
          <w:szCs w:val="20"/>
        </w:rPr>
        <w:t>vfd_swmr_</w:t>
      </w:r>
      <w:r>
        <w:rPr>
          <w:rFonts w:ascii="Courier" w:hAnsi="Courier"/>
          <w:sz w:val="20"/>
          <w:szCs w:val="20"/>
        </w:rPr>
        <w:t>metadata_file</w:t>
      </w:r>
      <w:r w:rsidRPr="002E22FD">
        <w:rPr>
          <w:rFonts w:ascii="Courier" w:hAnsi="Courier"/>
          <w:sz w:val="20"/>
          <w:szCs w:val="20"/>
        </w:rPr>
        <w:t>(</w:t>
      </w:r>
      <w:r>
        <w:rPr>
          <w:rFonts w:ascii="Courier" w:hAnsi="Courier"/>
          <w:sz w:val="20"/>
          <w:szCs w:val="20"/>
        </w:rPr>
        <w:t>H5F_file_t f,</w:t>
      </w:r>
    </w:p>
    <w:p w14:paraId="4F8B1C26" w14:textId="7F579DD6" w:rsidR="00D23314" w:rsidRPr="002E22FD" w:rsidRDefault="00D23314" w:rsidP="00D23314">
      <w:pPr>
        <w:spacing w:after="0"/>
        <w:ind w:left="720"/>
        <w:rPr>
          <w:rFonts w:ascii="Courier" w:hAnsi="Courier"/>
          <w:sz w:val="20"/>
          <w:szCs w:val="20"/>
        </w:rPr>
      </w:pPr>
      <w:r>
        <w:rPr>
          <w:rFonts w:ascii="Courier" w:hAnsi="Courier"/>
          <w:sz w:val="20"/>
          <w:szCs w:val="20"/>
        </w:rPr>
        <w:t xml:space="preserve">                             </w:t>
      </w:r>
      <w:r w:rsidR="005D657E">
        <w:rPr>
          <w:rFonts w:ascii="Courier" w:hAnsi="Courier"/>
          <w:sz w:val="20"/>
          <w:szCs w:val="20"/>
        </w:rPr>
        <w:t xml:space="preserve"> </w:t>
      </w:r>
      <w:r>
        <w:rPr>
          <w:rFonts w:ascii="Courier" w:hAnsi="Courier"/>
          <w:sz w:val="20"/>
          <w:szCs w:val="20"/>
        </w:rPr>
        <w:t xml:space="preserve">    </w:t>
      </w:r>
      <w:r w:rsidRPr="002E22FD">
        <w:rPr>
          <w:rFonts w:ascii="Courier" w:hAnsi="Courier"/>
          <w:sz w:val="20"/>
          <w:szCs w:val="20"/>
        </w:rPr>
        <w:t xml:space="preserve">uint32_t </w:t>
      </w:r>
      <w:r w:rsidR="00366D42">
        <w:rPr>
          <w:rFonts w:ascii="Courier" w:hAnsi="Courier"/>
          <w:sz w:val="20"/>
          <w:szCs w:val="20"/>
        </w:rPr>
        <w:t>index_len</w:t>
      </w:r>
      <w:r w:rsidRPr="002E22FD">
        <w:rPr>
          <w:rFonts w:ascii="Courier" w:hAnsi="Courier"/>
          <w:sz w:val="20"/>
          <w:szCs w:val="20"/>
        </w:rPr>
        <w:t xml:space="preserve">, </w:t>
      </w:r>
    </w:p>
    <w:p w14:paraId="26C3CBE0" w14:textId="356CB4BE" w:rsidR="00D23314" w:rsidRPr="002E22FD" w:rsidRDefault="00D23314" w:rsidP="00D23314">
      <w:pPr>
        <w:spacing w:after="0"/>
        <w:ind w:left="720"/>
        <w:rPr>
          <w:rFonts w:ascii="Courier" w:hAnsi="Courier"/>
          <w:sz w:val="20"/>
          <w:szCs w:val="20"/>
        </w:rPr>
      </w:pPr>
      <w:r>
        <w:rPr>
          <w:rFonts w:ascii="Courier" w:hAnsi="Courier"/>
          <w:sz w:val="20"/>
          <w:szCs w:val="20"/>
        </w:rPr>
        <w:t xml:space="preserve">                               </w:t>
      </w:r>
      <w:r w:rsidR="005D657E">
        <w:rPr>
          <w:rFonts w:ascii="Courier" w:hAnsi="Courier"/>
          <w:sz w:val="20"/>
          <w:szCs w:val="20"/>
        </w:rPr>
        <w:t xml:space="preserve"> </w:t>
      </w:r>
      <w:r>
        <w:rPr>
          <w:rFonts w:ascii="Courier" w:hAnsi="Courier"/>
          <w:sz w:val="20"/>
          <w:szCs w:val="20"/>
        </w:rPr>
        <w:t xml:space="preserve">  </w:t>
      </w:r>
      <w:r w:rsidRPr="002E22FD">
        <w:rPr>
          <w:rFonts w:ascii="Courier" w:hAnsi="Courier" w:cs="Times New Roman"/>
          <w:color w:val="00000A"/>
          <w:sz w:val="20"/>
          <w:szCs w:val="20"/>
        </w:rPr>
        <w:t>struct H5FD_vfd_swmr_idx_entry_t index[])</w:t>
      </w:r>
      <w:r w:rsidR="005D657E">
        <w:rPr>
          <w:rFonts w:ascii="Courier" w:hAnsi="Courier" w:cs="Times New Roman"/>
          <w:color w:val="00000A"/>
          <w:sz w:val="20"/>
          <w:szCs w:val="20"/>
        </w:rPr>
        <w:t>;</w:t>
      </w:r>
    </w:p>
    <w:p w14:paraId="66743C67" w14:textId="77777777" w:rsidR="00D23314" w:rsidRDefault="00D23314" w:rsidP="00A26B4F"/>
    <w:p w14:paraId="143E28AB" w14:textId="6B6C915F" w:rsidR="00D23314" w:rsidRDefault="00D23314" w:rsidP="00A26B4F">
      <w:r>
        <w:t>which (in the POSI</w:t>
      </w:r>
      <w:r w:rsidR="00076E61">
        <w:t>X case) will proceed as follows:</w:t>
      </w:r>
    </w:p>
    <w:p w14:paraId="4A372588" w14:textId="1E79C6F9" w:rsidR="00D23314" w:rsidRDefault="005D657E" w:rsidP="00527F1E">
      <w:pPr>
        <w:pStyle w:val="ListParagraph"/>
        <w:numPr>
          <w:ilvl w:val="0"/>
          <w:numId w:val="46"/>
        </w:numPr>
      </w:pPr>
      <w:r>
        <w:t>S</w:t>
      </w:r>
      <w:r w:rsidR="00D23314">
        <w:t>ort the index by increasing offset in the HDF5 file</w:t>
      </w:r>
    </w:p>
    <w:p w14:paraId="344331CF" w14:textId="77777777" w:rsidR="000B165C" w:rsidRDefault="000B165C" w:rsidP="00527F1E">
      <w:pPr>
        <w:pStyle w:val="ListParagraph"/>
        <w:numPr>
          <w:ilvl w:val="0"/>
          <w:numId w:val="46"/>
        </w:numPr>
      </w:pPr>
      <w:r>
        <w:t>Scan through the sorted index, visiting each entry once, and taking the following actions:</w:t>
      </w:r>
    </w:p>
    <w:p w14:paraId="7D118CD6" w14:textId="5D746F9F" w:rsidR="00D23314" w:rsidRDefault="000B165C" w:rsidP="00527F1E">
      <w:pPr>
        <w:pStyle w:val="ListParagraph"/>
        <w:numPr>
          <w:ilvl w:val="1"/>
          <w:numId w:val="46"/>
        </w:numPr>
      </w:pPr>
      <w:r>
        <w:t>If the</w:t>
      </w:r>
      <w:r w:rsidR="00D23314">
        <w:t xml:space="preserve"> entry in the index </w:t>
      </w:r>
      <w:r>
        <w:t>has</w:t>
      </w:r>
      <w:r w:rsidR="00D23314">
        <w:t xml:space="preserve"> a non-NULL </w:t>
      </w:r>
      <w:r w:rsidR="00D23314" w:rsidRPr="005D657E">
        <w:rPr>
          <w:rFonts w:ascii="Courier" w:hAnsi="Courier"/>
          <w:sz w:val="20"/>
          <w:szCs w:val="20"/>
        </w:rPr>
        <w:t>entry_ptr</w:t>
      </w:r>
      <w:r w:rsidR="00D23314">
        <w:t xml:space="preserve"> field:</w:t>
      </w:r>
    </w:p>
    <w:p w14:paraId="749DFD1F" w14:textId="0547A380" w:rsidR="00A12906" w:rsidRDefault="00A12906" w:rsidP="00527F1E">
      <w:pPr>
        <w:pStyle w:val="ListParagraph"/>
        <w:numPr>
          <w:ilvl w:val="2"/>
          <w:numId w:val="46"/>
        </w:numPr>
      </w:pPr>
      <w:r>
        <w:t xml:space="preserve">Verify that the </w:t>
      </w:r>
      <w:r w:rsidRPr="00A12906">
        <w:rPr>
          <w:rFonts w:ascii="Courier" w:hAnsi="Courier"/>
          <w:sz w:val="20"/>
          <w:szCs w:val="20"/>
        </w:rPr>
        <w:t>tick_of_last_change</w:t>
      </w:r>
      <w:r>
        <w:t xml:space="preserve"> is the current tick.</w:t>
      </w:r>
    </w:p>
    <w:p w14:paraId="6F8B90BB" w14:textId="6C048AA4" w:rsidR="00D23314" w:rsidRDefault="005D657E" w:rsidP="00527F1E">
      <w:pPr>
        <w:pStyle w:val="ListParagraph"/>
        <w:numPr>
          <w:ilvl w:val="2"/>
          <w:numId w:val="46"/>
        </w:numPr>
      </w:pPr>
      <w:r>
        <w:t>I</w:t>
      </w:r>
      <w:r w:rsidR="00D23314">
        <w:t>f it exists, insert the location and length of the previous image of the entry on the delayed free space release linked list</w:t>
      </w:r>
    </w:p>
    <w:p w14:paraId="7AFE486C" w14:textId="5DC6E28E" w:rsidR="00D23314" w:rsidRDefault="005D657E" w:rsidP="00527F1E">
      <w:pPr>
        <w:pStyle w:val="ListParagraph"/>
        <w:numPr>
          <w:ilvl w:val="2"/>
          <w:numId w:val="46"/>
        </w:numPr>
      </w:pPr>
      <w:r>
        <w:t>A</w:t>
      </w:r>
      <w:r w:rsidR="00D23314">
        <w:t>llocate space for the entry in the metadata file</w:t>
      </w:r>
      <w:r>
        <w:t xml:space="preserve"> and update the index</w:t>
      </w:r>
    </w:p>
    <w:p w14:paraId="082D514C" w14:textId="1C0B8F08" w:rsidR="00D23314" w:rsidRDefault="005D657E" w:rsidP="00527F1E">
      <w:pPr>
        <w:pStyle w:val="ListParagraph"/>
        <w:numPr>
          <w:ilvl w:val="2"/>
          <w:numId w:val="46"/>
        </w:numPr>
      </w:pPr>
      <w:r>
        <w:t>C</w:t>
      </w:r>
      <w:r w:rsidR="00D23314">
        <w:t>ompute the checksum of the entry and update the index</w:t>
      </w:r>
    </w:p>
    <w:p w14:paraId="5500D8A6" w14:textId="558F0621" w:rsidR="00D23314" w:rsidRDefault="005D657E" w:rsidP="00527F1E">
      <w:pPr>
        <w:pStyle w:val="ListParagraph"/>
        <w:numPr>
          <w:ilvl w:val="2"/>
          <w:numId w:val="46"/>
        </w:numPr>
      </w:pPr>
      <w:r>
        <w:t>W</w:t>
      </w:r>
      <w:r w:rsidR="00D23314">
        <w:t>rite the entry into the metadata file</w:t>
      </w:r>
      <w:r w:rsidR="00076E61">
        <w:t xml:space="preserve"> (omit if not configured to generate and maintain the metadata file).</w:t>
      </w:r>
    </w:p>
    <w:p w14:paraId="6A284986" w14:textId="6B353E5F" w:rsidR="000B165C" w:rsidRDefault="000B165C" w:rsidP="00527F1E">
      <w:pPr>
        <w:pStyle w:val="ListParagraph"/>
        <w:numPr>
          <w:ilvl w:val="1"/>
          <w:numId w:val="46"/>
        </w:numPr>
      </w:pPr>
      <w:r>
        <w:t xml:space="preserve">If the entry’s </w:t>
      </w:r>
      <w:r w:rsidRPr="000B165C">
        <w:rPr>
          <w:rFonts w:ascii="Courier" w:hAnsi="Courier"/>
          <w:sz w:val="20"/>
          <w:szCs w:val="20"/>
        </w:rPr>
        <w:t>moved_to_hdf5_file</w:t>
      </w:r>
      <w:r>
        <w:t xml:space="preserve"> field is FALSE, and the entry is clean, and its </w:t>
      </w:r>
      <w:r w:rsidRPr="000B165C">
        <w:rPr>
          <w:rFonts w:ascii="Courier" w:hAnsi="Courier"/>
          <w:sz w:val="20"/>
          <w:szCs w:val="20"/>
        </w:rPr>
        <w:t>tick_of_last_flush</w:t>
      </w:r>
      <w:r>
        <w:t xml:space="preserve"> is more than </w:t>
      </w:r>
      <w:r w:rsidRPr="000B165C">
        <w:rPr>
          <w:rFonts w:ascii="Courier" w:hAnsi="Courier"/>
          <w:sz w:val="20"/>
          <w:szCs w:val="20"/>
        </w:rPr>
        <w:t>max_lag</w:t>
      </w:r>
      <w:r>
        <w:t xml:space="preserve"> ticks in the past, set the </w:t>
      </w:r>
      <w:r w:rsidRPr="000B165C">
        <w:rPr>
          <w:rFonts w:ascii="Courier" w:hAnsi="Courier"/>
          <w:sz w:val="20"/>
          <w:szCs w:val="20"/>
        </w:rPr>
        <w:t>moved_to_hdf5_file</w:t>
      </w:r>
      <w:r>
        <w:t xml:space="preserve"> field to TRUE.</w:t>
      </w:r>
    </w:p>
    <w:p w14:paraId="343EA3A4" w14:textId="74A6A45D" w:rsidR="000B165C" w:rsidRDefault="000B165C" w:rsidP="00527F1E">
      <w:pPr>
        <w:pStyle w:val="ListParagraph"/>
        <w:numPr>
          <w:ilvl w:val="1"/>
          <w:numId w:val="46"/>
        </w:numPr>
      </w:pPr>
      <w:r>
        <w:t xml:space="preserve">If the entry’s </w:t>
      </w:r>
      <w:r w:rsidRPr="000B165C">
        <w:rPr>
          <w:rFonts w:ascii="Courier" w:hAnsi="Courier"/>
          <w:sz w:val="20"/>
          <w:szCs w:val="20"/>
        </w:rPr>
        <w:t>moved_to_hdf5_file</w:t>
      </w:r>
      <w:r>
        <w:t xml:space="preserve"> field is TRUE, and either the entry is dirty, or its </w:t>
      </w:r>
      <w:r w:rsidRPr="000B165C">
        <w:rPr>
          <w:rFonts w:ascii="Courier" w:hAnsi="Courier"/>
          <w:sz w:val="20"/>
          <w:szCs w:val="20"/>
        </w:rPr>
        <w:t>tick_of_last_flush</w:t>
      </w:r>
      <w:r>
        <w:t xml:space="preserve"> is less than or equal to </w:t>
      </w:r>
      <w:r w:rsidRPr="000B165C">
        <w:rPr>
          <w:rFonts w:ascii="Courier" w:hAnsi="Courier"/>
          <w:sz w:val="20"/>
          <w:szCs w:val="20"/>
        </w:rPr>
        <w:t>curr_tick - max_lag</w:t>
      </w:r>
      <w:r>
        <w:t xml:space="preserve">, set the </w:t>
      </w:r>
      <w:r w:rsidRPr="000B165C">
        <w:rPr>
          <w:rFonts w:ascii="Courier" w:hAnsi="Courier"/>
          <w:sz w:val="20"/>
          <w:szCs w:val="20"/>
        </w:rPr>
        <w:t>moved_to_hdf5_file</w:t>
      </w:r>
      <w:r>
        <w:t xml:space="preserve"> field to FALSE.</w:t>
      </w:r>
    </w:p>
    <w:p w14:paraId="33E6B1C5" w14:textId="39D5ADB5" w:rsidR="000B165C" w:rsidRDefault="000B165C" w:rsidP="00527F1E">
      <w:pPr>
        <w:pStyle w:val="ListParagraph"/>
        <w:numPr>
          <w:ilvl w:val="1"/>
          <w:numId w:val="46"/>
        </w:numPr>
      </w:pPr>
      <w:r>
        <w:t xml:space="preserve">If the entry’s </w:t>
      </w:r>
      <w:r w:rsidRPr="000B165C">
        <w:rPr>
          <w:rFonts w:ascii="Courier" w:hAnsi="Courier"/>
          <w:sz w:val="20"/>
          <w:szCs w:val="20"/>
        </w:rPr>
        <w:t>moved_to_hdf5_file</w:t>
      </w:r>
      <w:r>
        <w:t xml:space="preserve"> field is </w:t>
      </w:r>
      <w:r w:rsidR="00A26FBD">
        <w:t>TRUE</w:t>
      </w:r>
      <w:r>
        <w:t xml:space="preserve">, and the entry is clean, and its </w:t>
      </w:r>
      <w:r w:rsidRPr="000B165C">
        <w:rPr>
          <w:rFonts w:ascii="Courier" w:hAnsi="Courier"/>
          <w:sz w:val="20"/>
          <w:szCs w:val="20"/>
        </w:rPr>
        <w:t>tick_of_last_flush</w:t>
      </w:r>
      <w:r>
        <w:t xml:space="preserve"> is more than </w:t>
      </w:r>
      <w:r w:rsidRPr="000B165C">
        <w:rPr>
          <w:rFonts w:ascii="Courier" w:hAnsi="Courier"/>
          <w:sz w:val="20"/>
          <w:szCs w:val="20"/>
        </w:rPr>
        <w:t>max_lag</w:t>
      </w:r>
      <w:r>
        <w:t xml:space="preserve"> ticks in the past, delete the entry from the index.  Do this by reducing the size of the index, and shifting subsequent entries down accordingly as the rest of the index is scanned.</w:t>
      </w:r>
    </w:p>
    <w:p w14:paraId="47FCE6D6" w14:textId="2B2DC719" w:rsidR="005D657E" w:rsidRDefault="005D657E" w:rsidP="00527F1E">
      <w:pPr>
        <w:pStyle w:val="ListParagraph"/>
        <w:numPr>
          <w:ilvl w:val="0"/>
          <w:numId w:val="46"/>
        </w:numPr>
      </w:pPr>
      <w:r>
        <w:t>Construct the on disk image of the index</w:t>
      </w:r>
    </w:p>
    <w:p w14:paraId="39C36E5A" w14:textId="69C1DFAF" w:rsidR="00D23314" w:rsidRDefault="005D657E" w:rsidP="00527F1E">
      <w:pPr>
        <w:pStyle w:val="ListParagraph"/>
        <w:numPr>
          <w:ilvl w:val="0"/>
          <w:numId w:val="46"/>
        </w:numPr>
      </w:pPr>
      <w:r>
        <w:t>W</w:t>
      </w:r>
      <w:r w:rsidR="00D23314">
        <w:t xml:space="preserve">rite </w:t>
      </w:r>
      <w:r>
        <w:t>the image of the index</w:t>
      </w:r>
      <w:r w:rsidR="00D23314">
        <w:t xml:space="preserve"> to the metadata file</w:t>
      </w:r>
      <w:r w:rsidR="00076E61">
        <w:t xml:space="preserve"> (omit if not configured to generate and maintain the metadata file).</w:t>
      </w:r>
    </w:p>
    <w:p w14:paraId="6C751E8D" w14:textId="51718CE0" w:rsidR="005D657E" w:rsidRDefault="005D657E" w:rsidP="00527F1E">
      <w:pPr>
        <w:pStyle w:val="ListParagraph"/>
        <w:numPr>
          <w:ilvl w:val="0"/>
          <w:numId w:val="46"/>
        </w:numPr>
      </w:pPr>
      <w:r>
        <w:t>Update the header, construct its on disk image, and write the image to the metadata file</w:t>
      </w:r>
      <w:r w:rsidR="00076E61">
        <w:t xml:space="preserve"> (omit if not configured to generate and maintain the metadata file)</w:t>
      </w:r>
    </w:p>
    <w:p w14:paraId="44D81B3C" w14:textId="48F5A9C8" w:rsidR="008E1F5E" w:rsidRDefault="008E1F5E" w:rsidP="00527F1E">
      <w:pPr>
        <w:pStyle w:val="ListParagraph"/>
        <w:numPr>
          <w:ilvl w:val="0"/>
          <w:numId w:val="46"/>
        </w:numPr>
      </w:pPr>
      <w:r>
        <w:t>Release time</w:t>
      </w:r>
      <w:r w:rsidR="000B165C">
        <w:t>d</w:t>
      </w:r>
      <w:r>
        <w:t xml:space="preserve"> out space from the delayed free space release linked list to the free space manager</w:t>
      </w:r>
    </w:p>
    <w:p w14:paraId="50E6CD2F" w14:textId="415A74FE" w:rsidR="00A12906" w:rsidRDefault="00A12906" w:rsidP="00527F1E">
      <w:pPr>
        <w:pStyle w:val="ListParagraph"/>
        <w:numPr>
          <w:ilvl w:val="0"/>
          <w:numId w:val="46"/>
        </w:numPr>
      </w:pPr>
      <w:r>
        <w:lastRenderedPageBreak/>
        <w:t>Create updater file if so configured (see section 3.5.2.2 below for details).</w:t>
      </w:r>
    </w:p>
    <w:p w14:paraId="28582AF6" w14:textId="7AA98CE4" w:rsidR="00A12906" w:rsidRDefault="00A12906" w:rsidP="00A12906">
      <w:pPr>
        <w:pStyle w:val="ListParagraph"/>
        <w:numPr>
          <w:ilvl w:val="0"/>
          <w:numId w:val="46"/>
        </w:numPr>
      </w:pPr>
      <w:r>
        <w:t xml:space="preserve">Scan through the sorted index, visiting each entry once, and set each non-NULL </w:t>
      </w:r>
      <w:r w:rsidRPr="00A12906">
        <w:rPr>
          <w:rFonts w:ascii="Courier" w:hAnsi="Courier"/>
          <w:sz w:val="20"/>
          <w:szCs w:val="20"/>
        </w:rPr>
        <w:t>entry_ptr</w:t>
      </w:r>
      <w:r>
        <w:t xml:space="preserve"> field to NULL.  In passing verify</w:t>
      </w:r>
      <w:r w:rsidR="00076E61">
        <w:t xml:space="preserve"> that the associated</w:t>
      </w:r>
      <w:r>
        <w:t xml:space="preserve"> </w:t>
      </w:r>
      <w:r w:rsidRPr="00A12906">
        <w:rPr>
          <w:rFonts w:ascii="Courier" w:hAnsi="Courier"/>
          <w:sz w:val="20"/>
          <w:szCs w:val="20"/>
        </w:rPr>
        <w:t>tick_of_last_change</w:t>
      </w:r>
      <w:r>
        <w:t xml:space="preserve"> </w:t>
      </w:r>
      <w:r w:rsidR="00076E61">
        <w:t xml:space="preserve"> </w:t>
      </w:r>
      <w:r>
        <w:t>field is set to the current tick.</w:t>
      </w:r>
    </w:p>
    <w:p w14:paraId="464703D9" w14:textId="6389DC35" w:rsidR="00A12906" w:rsidRDefault="00076E61" w:rsidP="00A26B4F">
      <w:r>
        <w:t>If</w:t>
      </w:r>
      <w:r w:rsidR="00A12906">
        <w:t xml:space="preserve"> the writer is configured to generate updater files but not create and maintain the metadata file directly, we still have to go through this process to construct the index, allocate space for entries in the metadata file, manage freed space, etc. to create the inputs for constructing the updater file.  In this case, actual writes to the metadata file are suppressed, but everything else proceeds more or less as before.</w:t>
      </w:r>
    </w:p>
    <w:p w14:paraId="0792E18A" w14:textId="72A73E63" w:rsidR="0006588E" w:rsidRDefault="00A12906" w:rsidP="00A26B4F">
      <w:r>
        <w:t>The</w:t>
      </w:r>
      <w:r w:rsidR="005D657E">
        <w:t xml:space="preserve"> NFS and object store cases are discussed below.</w:t>
      </w:r>
    </w:p>
    <w:p w14:paraId="138ACAEA" w14:textId="6F7E0CB4" w:rsidR="000405AE" w:rsidRDefault="000405AE" w:rsidP="000D74C3">
      <w:pPr>
        <w:pStyle w:val="Heading4"/>
      </w:pPr>
      <w:bookmarkStart w:id="63" w:name="_Toc103918485"/>
      <w:r>
        <w:t>NFS Case</w:t>
      </w:r>
      <w:bookmarkEnd w:id="63"/>
    </w:p>
    <w:p w14:paraId="1855F439" w14:textId="20842DCC" w:rsidR="000405AE" w:rsidRDefault="0003221C" w:rsidP="000405AE">
      <w:r>
        <w:t>In any case where there is not a POSIX file system visible to the VFD SWMR writer and all readers, the above procedure for creating and maintaining the metadata file is not applicable.  Instead, the VFD SWMR writer creates updater files that are used to create and maintain</w:t>
      </w:r>
      <w:r w:rsidR="008E2155">
        <w:t xml:space="preserve"> local</w:t>
      </w:r>
      <w:r>
        <w:t xml:space="preserve"> copies of the metadata file on POSIX file systems that are visible to the various VFD SWMR readers.</w:t>
      </w:r>
    </w:p>
    <w:p w14:paraId="5F34DE34" w14:textId="0AFF5714" w:rsidR="0003221C" w:rsidRDefault="0003221C" w:rsidP="000405AE">
      <w:r>
        <w:t>In this section, we specify the format of the updater files, their construction by the VFD SWMR writer, and the behavior of the auxiliary processes that read</w:t>
      </w:r>
      <w:r w:rsidR="00366973">
        <w:t>s the updater files and applies</w:t>
      </w:r>
      <w:r>
        <w:t xml:space="preserve"> changes to local copies of the metadata file.  Note that no changes are required for the VFD SWMR readers.</w:t>
      </w:r>
    </w:p>
    <w:p w14:paraId="4B0CBB76" w14:textId="77777777" w:rsidR="0003221C" w:rsidRDefault="0003221C" w:rsidP="0003221C">
      <w:pPr>
        <w:pStyle w:val="Heading5"/>
      </w:pPr>
      <w:bookmarkStart w:id="64" w:name="_Toc103918486"/>
      <w:r>
        <w:t>Updater File Format</w:t>
      </w:r>
      <w:bookmarkEnd w:id="64"/>
    </w:p>
    <w:p w14:paraId="428088DD" w14:textId="77777777" w:rsidR="0003221C" w:rsidRDefault="0003221C" w:rsidP="0003221C">
      <w:r>
        <w:t xml:space="preserve">The purpose of the updater files is to package all changes to the metadata file for a given tick in a single file.  Under normal circumstances, it consists of a header, a change list, images of the metadata pages and multipage metadata entries that have changed in the tick in question, and finally updated images of the metadata file index and header.  </w:t>
      </w:r>
    </w:p>
    <w:p w14:paraId="580F6ECF" w14:textId="77777777" w:rsidR="0003221C" w:rsidRDefault="0003221C" w:rsidP="0003221C">
      <w:r>
        <w:t>In the case where the VFD SWMR writer creates the target HDF5 file, the first updater file generated by the VFD SWMR writer will be empty, consisting of only a header.</w:t>
      </w:r>
    </w:p>
    <w:p w14:paraId="631AE3F2" w14:textId="77777777" w:rsidR="0003221C" w:rsidRDefault="0003221C" w:rsidP="0003221C">
      <w:r>
        <w:t>Entries in the change list must be applied in the following order:</w:t>
      </w:r>
    </w:p>
    <w:p w14:paraId="19A7B892" w14:textId="77777777" w:rsidR="0003221C" w:rsidRDefault="0003221C" w:rsidP="0003221C">
      <w:pPr>
        <w:pStyle w:val="ListParagraph"/>
        <w:numPr>
          <w:ilvl w:val="0"/>
          <w:numId w:val="65"/>
        </w:numPr>
      </w:pPr>
      <w:r>
        <w:t>All entries in the change list.</w:t>
      </w:r>
    </w:p>
    <w:p w14:paraId="526083F7" w14:textId="77777777" w:rsidR="0003221C" w:rsidRDefault="0003221C" w:rsidP="0003221C">
      <w:pPr>
        <w:pStyle w:val="ListParagraph"/>
        <w:numPr>
          <w:ilvl w:val="0"/>
          <w:numId w:val="65"/>
        </w:numPr>
      </w:pPr>
      <w:r>
        <w:t>Metadata file Index.</w:t>
      </w:r>
    </w:p>
    <w:p w14:paraId="5BB38D25" w14:textId="77777777" w:rsidR="0003221C" w:rsidRDefault="0003221C" w:rsidP="0003221C">
      <w:pPr>
        <w:pStyle w:val="ListParagraph"/>
        <w:numPr>
          <w:ilvl w:val="0"/>
          <w:numId w:val="65"/>
        </w:numPr>
      </w:pPr>
      <w:r>
        <w:t>Metadata file header.</w:t>
      </w:r>
    </w:p>
    <w:p w14:paraId="123AAC4C" w14:textId="64D6CCD0" w:rsidR="0003221C" w:rsidRDefault="008E2155" w:rsidP="0003221C">
      <w:r>
        <w:t>It bares repeating</w:t>
      </w:r>
      <w:r w:rsidR="0003221C">
        <w:t xml:space="preserve"> that the local file system </w:t>
      </w:r>
      <w:r>
        <w:t>on which the local copy of the metadata file resides MUST</w:t>
      </w:r>
      <w:r w:rsidR="0003221C">
        <w:t xml:space="preserve"> support POSIX semantics.</w:t>
      </w:r>
      <w:r>
        <w:t xml:space="preserve"> </w:t>
      </w:r>
    </w:p>
    <w:p w14:paraId="6FF089A4" w14:textId="77777777" w:rsidR="0003221C" w:rsidRDefault="0003221C" w:rsidP="0003221C">
      <w:pPr>
        <w:pStyle w:val="Heading6"/>
      </w:pPr>
      <w:bookmarkStart w:id="65" w:name="_Toc103918487"/>
      <w:r>
        <w:t>Updater File Header</w:t>
      </w:r>
      <w:bookmarkEnd w:id="65"/>
    </w:p>
    <w:p w14:paraId="79DD54F5" w14:textId="77777777" w:rsidR="0003221C" w:rsidRDefault="0003221C" w:rsidP="0003221C">
      <w:pPr>
        <w:pStyle w:val="Textbody"/>
      </w:pPr>
      <w:r>
        <w:t>The Updater File Header must be located at offset 0 in the updater file, and has the following format:</w:t>
      </w:r>
    </w:p>
    <w:p w14:paraId="3B1128ED" w14:textId="40179A95" w:rsidR="0003221C" w:rsidRDefault="00017D31" w:rsidP="0003221C">
      <w:pPr>
        <w:pStyle w:val="Textbody"/>
        <w:jc w:val="center"/>
      </w:pPr>
      <w:r>
        <w:t>Updater</w:t>
      </w:r>
      <w:r w:rsidR="0003221C">
        <w:t xml:space="preserve"> File Header:</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84"/>
        <w:gridCol w:w="2484"/>
        <w:gridCol w:w="2484"/>
        <w:gridCol w:w="2484"/>
      </w:tblGrid>
      <w:tr w:rsidR="0003221C" w14:paraId="6BF9C344" w14:textId="77777777" w:rsidTr="00B23543">
        <w:trPr>
          <w:jc w:val="center"/>
        </w:trPr>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1C5BD18F" w14:textId="77777777" w:rsidR="0003221C" w:rsidRDefault="0003221C" w:rsidP="00B23543">
            <w:pPr>
              <w:pStyle w:val="TableContents"/>
              <w:jc w:val="center"/>
            </w:pPr>
            <w: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9831D0A" w14:textId="77777777" w:rsidR="0003221C" w:rsidRDefault="0003221C" w:rsidP="00B23543">
            <w:pPr>
              <w:pStyle w:val="TableContents"/>
              <w:jc w:val="center"/>
            </w:pPr>
            <w: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5FDC40E" w14:textId="77777777" w:rsidR="0003221C" w:rsidRDefault="0003221C" w:rsidP="00B23543">
            <w:pPr>
              <w:pStyle w:val="TableContents"/>
              <w:jc w:val="center"/>
            </w:pPr>
            <w:r>
              <w:t>byte</w:t>
            </w:r>
          </w:p>
        </w:tc>
        <w:tc>
          <w:tcPr>
            <w:tcW w:w="248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3570222" w14:textId="77777777" w:rsidR="0003221C" w:rsidRDefault="0003221C" w:rsidP="00B23543">
            <w:pPr>
              <w:pStyle w:val="TableContents"/>
              <w:jc w:val="center"/>
            </w:pPr>
            <w:r>
              <w:t>byte</w:t>
            </w:r>
          </w:p>
        </w:tc>
      </w:tr>
      <w:tr w:rsidR="0003221C" w14:paraId="0B46329F" w14:textId="77777777" w:rsidTr="00B2354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7C4FDB7" w14:textId="77777777" w:rsidR="0003221C" w:rsidRDefault="0003221C" w:rsidP="00B23543">
            <w:pPr>
              <w:pStyle w:val="TableContents"/>
              <w:jc w:val="center"/>
            </w:pPr>
            <w:r>
              <w:t>Signature</w:t>
            </w:r>
          </w:p>
        </w:tc>
      </w:tr>
      <w:tr w:rsidR="0003221C" w14:paraId="4D38011F" w14:textId="77777777" w:rsidTr="00B23543">
        <w:trPr>
          <w:jc w:val="center"/>
        </w:trPr>
        <w:tc>
          <w:tcPr>
            <w:tcW w:w="4968" w:type="dxa"/>
            <w:gridSpan w:val="2"/>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F10A8C6" w14:textId="77777777" w:rsidR="0003221C" w:rsidRDefault="0003221C" w:rsidP="00B23543">
            <w:pPr>
              <w:pStyle w:val="TableContents"/>
              <w:jc w:val="center"/>
            </w:pPr>
            <w:r>
              <w:lastRenderedPageBreak/>
              <w:t>Version Number</w:t>
            </w:r>
          </w:p>
        </w:tc>
        <w:tc>
          <w:tcPr>
            <w:tcW w:w="4968" w:type="dxa"/>
            <w:gridSpan w:val="2"/>
            <w:tcBorders>
              <w:left w:val="single" w:sz="2" w:space="0" w:color="000001"/>
              <w:bottom w:val="single" w:sz="2" w:space="0" w:color="000001"/>
              <w:right w:val="single" w:sz="2" w:space="0" w:color="000001"/>
            </w:tcBorders>
            <w:shd w:val="clear" w:color="auto" w:fill="FFFFFF"/>
          </w:tcPr>
          <w:p w14:paraId="5D277172" w14:textId="77777777" w:rsidR="0003221C" w:rsidRDefault="0003221C" w:rsidP="00B23543">
            <w:pPr>
              <w:pStyle w:val="TableContents"/>
              <w:jc w:val="center"/>
            </w:pPr>
            <w:r>
              <w:t>Flags</w:t>
            </w:r>
          </w:p>
        </w:tc>
      </w:tr>
      <w:tr w:rsidR="0003221C" w14:paraId="45657BCD" w14:textId="77777777" w:rsidTr="00B2354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88FF2E0" w14:textId="77777777" w:rsidR="0003221C" w:rsidRDefault="0003221C" w:rsidP="00B23543">
            <w:pPr>
              <w:pStyle w:val="TableContents"/>
              <w:jc w:val="center"/>
            </w:pPr>
            <w:r>
              <w:t>Page Size</w:t>
            </w:r>
          </w:p>
        </w:tc>
      </w:tr>
      <w:tr w:rsidR="0003221C" w14:paraId="2B2209E2" w14:textId="77777777" w:rsidTr="00B23543">
        <w:trPr>
          <w:jc w:val="center"/>
        </w:trPr>
        <w:tc>
          <w:tcPr>
            <w:tcW w:w="9936"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14B4E33" w14:textId="77777777" w:rsidR="0003221C" w:rsidRDefault="0003221C" w:rsidP="00B23543">
            <w:pPr>
              <w:pStyle w:val="TableContents"/>
              <w:jc w:val="center"/>
            </w:pPr>
            <w:r>
              <w:t>Sequence Number</w:t>
            </w:r>
          </w:p>
          <w:p w14:paraId="2103D57E" w14:textId="77777777" w:rsidR="0003221C" w:rsidRDefault="0003221C" w:rsidP="00B23543">
            <w:pPr>
              <w:pStyle w:val="TableContents"/>
              <w:jc w:val="center"/>
            </w:pPr>
          </w:p>
        </w:tc>
      </w:tr>
      <w:tr w:rsidR="0003221C" w14:paraId="0D131FFA" w14:textId="77777777" w:rsidTr="00B23543">
        <w:trPr>
          <w:jc w:val="center"/>
        </w:trPr>
        <w:tc>
          <w:tcPr>
            <w:tcW w:w="9936"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3E1E50A" w14:textId="77777777" w:rsidR="0003221C" w:rsidRDefault="0003221C" w:rsidP="00B23543">
            <w:pPr>
              <w:pStyle w:val="TableContents"/>
              <w:jc w:val="center"/>
            </w:pPr>
            <w:r>
              <w:t>Tick Number</w:t>
            </w:r>
          </w:p>
          <w:p w14:paraId="1C1C847B" w14:textId="77777777" w:rsidR="0003221C" w:rsidRDefault="0003221C" w:rsidP="00B23543">
            <w:pPr>
              <w:pStyle w:val="TableContents"/>
              <w:jc w:val="center"/>
            </w:pPr>
          </w:p>
        </w:tc>
      </w:tr>
      <w:tr w:rsidR="0003221C" w14:paraId="60B4BCF6" w14:textId="77777777" w:rsidTr="00B23543">
        <w:trPr>
          <w:jc w:val="center"/>
        </w:trPr>
        <w:tc>
          <w:tcPr>
            <w:tcW w:w="9936"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1BE83A0" w14:textId="77777777" w:rsidR="0003221C" w:rsidRDefault="0003221C" w:rsidP="00B23543">
            <w:pPr>
              <w:pStyle w:val="TableContents"/>
              <w:jc w:val="center"/>
            </w:pPr>
            <w:r>
              <w:t>Change List Offset</w:t>
            </w:r>
          </w:p>
          <w:p w14:paraId="74CC67BD" w14:textId="77777777" w:rsidR="0003221C" w:rsidRDefault="0003221C" w:rsidP="00B23543">
            <w:pPr>
              <w:pStyle w:val="TableContents"/>
              <w:jc w:val="center"/>
            </w:pPr>
          </w:p>
        </w:tc>
      </w:tr>
      <w:tr w:rsidR="0003221C" w14:paraId="0DE34061" w14:textId="77777777" w:rsidTr="00B2354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0C21A96" w14:textId="77777777" w:rsidR="0003221C" w:rsidRDefault="0003221C" w:rsidP="00B23543">
            <w:pPr>
              <w:pStyle w:val="TableContents"/>
              <w:jc w:val="center"/>
            </w:pPr>
            <w:r>
              <w:t>Change list Length</w:t>
            </w:r>
          </w:p>
          <w:p w14:paraId="0182B195" w14:textId="77777777" w:rsidR="0003221C" w:rsidRDefault="0003221C" w:rsidP="00B23543">
            <w:pPr>
              <w:pStyle w:val="TableContents"/>
              <w:jc w:val="center"/>
            </w:pPr>
          </w:p>
        </w:tc>
      </w:tr>
      <w:tr w:rsidR="0003221C" w14:paraId="6B29C698" w14:textId="77777777" w:rsidTr="00B2354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22972E6" w14:textId="77777777" w:rsidR="0003221C" w:rsidRDefault="0003221C" w:rsidP="00B23543">
            <w:pPr>
              <w:pStyle w:val="TableContents"/>
              <w:jc w:val="center"/>
            </w:pPr>
            <w:r>
              <w:t>checksum</w:t>
            </w:r>
          </w:p>
        </w:tc>
      </w:tr>
    </w:tbl>
    <w:p w14:paraId="3CB4A011" w14:textId="77777777" w:rsidR="0003221C" w:rsidRDefault="0003221C" w:rsidP="0003221C">
      <w:pPr>
        <w:pStyle w:val="Textbody"/>
        <w:jc w:val="left"/>
      </w:pPr>
    </w:p>
    <w:p w14:paraId="786D86E9" w14:textId="77777777" w:rsidR="0003221C" w:rsidRDefault="0003221C" w:rsidP="0003221C">
      <w:pPr>
        <w:pStyle w:val="Textbody"/>
        <w:jc w:val="left"/>
      </w:pPr>
      <w:r>
        <w:t xml:space="preserve">The fields of the updater file header are described in the following table.  </w:t>
      </w:r>
    </w:p>
    <w:p w14:paraId="1CDD9793" w14:textId="77777777" w:rsidR="0003221C" w:rsidRDefault="0003221C" w:rsidP="0003221C">
      <w:pPr>
        <w:pStyle w:val="Textbody"/>
        <w:jc w:val="left"/>
      </w:pP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55"/>
        <w:gridCol w:w="7477"/>
      </w:tblGrid>
      <w:tr w:rsidR="0003221C" w14:paraId="51414052" w14:textId="77777777" w:rsidTr="00B23543">
        <w:trPr>
          <w:jc w:val="center"/>
        </w:trPr>
        <w:tc>
          <w:tcPr>
            <w:tcW w:w="245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7C0CB0D9" w14:textId="77777777" w:rsidR="0003221C" w:rsidRDefault="0003221C" w:rsidP="00B23543">
            <w:pPr>
              <w:pStyle w:val="TableContents"/>
            </w:pPr>
            <w:r>
              <w:t>Field Name:</w:t>
            </w:r>
          </w:p>
        </w:tc>
        <w:tc>
          <w:tcPr>
            <w:tcW w:w="74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0DE97BDB" w14:textId="77777777" w:rsidR="0003221C" w:rsidRDefault="0003221C" w:rsidP="00B23543">
            <w:pPr>
              <w:pStyle w:val="TableContents"/>
            </w:pPr>
            <w:r>
              <w:t>Description:</w:t>
            </w:r>
          </w:p>
        </w:tc>
      </w:tr>
      <w:tr w:rsidR="0003221C" w14:paraId="4968A908" w14:textId="77777777" w:rsidTr="00B2354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4F4D79BB" w14:textId="77777777" w:rsidR="0003221C" w:rsidRDefault="0003221C" w:rsidP="00B23543">
            <w:pPr>
              <w:pStyle w:val="TableContents"/>
            </w:pPr>
            <w:r>
              <w:t>Signature</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A43E302" w14:textId="77777777" w:rsidR="0003221C" w:rsidRDefault="0003221C" w:rsidP="00B23543">
            <w:pPr>
              <w:pStyle w:val="TableContents"/>
            </w:pPr>
            <w:r>
              <w:t>Magic number indicating that this is a VFD SWMR metadata file header. Must be set to 'VUDH'.</w:t>
            </w:r>
          </w:p>
        </w:tc>
      </w:tr>
      <w:tr w:rsidR="0003221C" w14:paraId="23708675" w14:textId="77777777" w:rsidTr="00B2354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4F29618F" w14:textId="77777777" w:rsidR="0003221C" w:rsidRDefault="0003221C" w:rsidP="00B23543">
            <w:pPr>
              <w:pStyle w:val="TableContents"/>
            </w:pPr>
            <w:r>
              <w:t>Version Number</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019099FF" w14:textId="77777777" w:rsidR="0003221C" w:rsidRDefault="0003221C" w:rsidP="00B23543">
            <w:pPr>
              <w:pStyle w:val="TableContents"/>
            </w:pPr>
            <w:r>
              <w:t>Unsigned 16 bit value containing the version number of the Updater File Format.  At present, only version 0 is defined.</w:t>
            </w:r>
          </w:p>
        </w:tc>
      </w:tr>
      <w:tr w:rsidR="0003221C" w14:paraId="108FB64A" w14:textId="77777777" w:rsidTr="00B2354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2EE30089" w14:textId="77777777" w:rsidR="0003221C" w:rsidRDefault="0003221C" w:rsidP="00B23543">
            <w:pPr>
              <w:pStyle w:val="TableContents"/>
            </w:pPr>
            <w:r>
              <w:t>Flags</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598586E" w14:textId="77777777" w:rsidR="0003221C" w:rsidRDefault="0003221C" w:rsidP="00B23543">
            <w:pPr>
              <w:pStyle w:val="TableContents"/>
            </w:pPr>
            <w:r>
              <w:t>Control flags.  At present, the following flags are defined:</w:t>
            </w:r>
          </w:p>
          <w:p w14:paraId="50854F2F" w14:textId="77777777" w:rsidR="0003221C" w:rsidRDefault="0003221C" w:rsidP="00B23543">
            <w:pPr>
              <w:pStyle w:val="TableContents"/>
            </w:pPr>
            <w:r>
              <w:t xml:space="preserve">0x0001        CREATE_METADATA_FILE_ONLY_FLAG.  </w:t>
            </w:r>
          </w:p>
          <w:p w14:paraId="253BB0B7" w14:textId="00BC3F96" w:rsidR="0003221C" w:rsidRDefault="0003221C" w:rsidP="00B23543">
            <w:pPr>
              <w:pStyle w:val="TableContents"/>
            </w:pPr>
            <w:r>
              <w:t>If set, the auxiliary process should create the metadata file, but leave it empty.  This flag may only be set if Sequence Number is zero</w:t>
            </w:r>
            <w:r w:rsidR="00366973">
              <w:t>, and in this case, the updater file should contain only a header.</w:t>
            </w:r>
          </w:p>
          <w:p w14:paraId="7DF732DF" w14:textId="77777777" w:rsidR="0003221C" w:rsidRDefault="0003221C" w:rsidP="00B23543">
            <w:pPr>
              <w:pStyle w:val="TableContents"/>
            </w:pPr>
            <w:r>
              <w:t xml:space="preserve">0x0002        FINAL_UPDATE_FLAG.  </w:t>
            </w:r>
          </w:p>
          <w:p w14:paraId="0F677F6A" w14:textId="77777777" w:rsidR="0003221C" w:rsidRDefault="0003221C" w:rsidP="00B23543">
            <w:pPr>
              <w:pStyle w:val="TableContents"/>
            </w:pPr>
            <w:r>
              <w:t>If set, the VFD SWMR writer is closing the target file, and this updater contains the final set of updates to the metadata file. On receipt, the auxiliary process should apply the enclosed changes to the metadata file, unlink it, and exit.</w:t>
            </w:r>
          </w:p>
        </w:tc>
      </w:tr>
      <w:tr w:rsidR="0003221C" w14:paraId="4279714C" w14:textId="77777777" w:rsidTr="00B2354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7450F1DF" w14:textId="77777777" w:rsidR="0003221C" w:rsidRDefault="0003221C" w:rsidP="00B23543">
            <w:pPr>
              <w:pStyle w:val="TableContents"/>
            </w:pPr>
            <w:r>
              <w:t>Page Size</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05BF2AB" w14:textId="77777777" w:rsidR="0003221C" w:rsidRDefault="0003221C" w:rsidP="00B23543">
            <w:pPr>
              <w:pStyle w:val="TableContents"/>
            </w:pPr>
            <w:r>
              <w:t>Size of pages in the HDF5 file, the Metadata file, and the updater file in bytes.</w:t>
            </w:r>
          </w:p>
        </w:tc>
      </w:tr>
      <w:tr w:rsidR="0003221C" w14:paraId="2F762380" w14:textId="77777777" w:rsidTr="00B2354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47FC4F05" w14:textId="77777777" w:rsidR="0003221C" w:rsidRDefault="0003221C" w:rsidP="00B23543">
            <w:pPr>
              <w:pStyle w:val="TableContents"/>
            </w:pPr>
            <w:r>
              <w:t>Sequence Number</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5704790" w14:textId="77777777" w:rsidR="0003221C" w:rsidRDefault="0003221C" w:rsidP="00B23543">
            <w:pPr>
              <w:pStyle w:val="TableContents"/>
            </w:pPr>
            <w:r>
              <w:t xml:space="preserve">Sequence Number of this metadata file updater file.  Note that this value need not match the Tick Number.  The first updater file will have sequence number zero.  This value will be incremented by one in each subsequent updater.  Note that this value should match the sequence </w:t>
            </w:r>
            <w:r>
              <w:lastRenderedPageBreak/>
              <w:t>number encoded in the updater file name.</w:t>
            </w:r>
          </w:p>
        </w:tc>
      </w:tr>
      <w:tr w:rsidR="0003221C" w14:paraId="562146C3" w14:textId="77777777" w:rsidTr="00B2354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623CA437" w14:textId="77777777" w:rsidR="0003221C" w:rsidRDefault="0003221C" w:rsidP="00B23543">
            <w:pPr>
              <w:pStyle w:val="TableContents"/>
            </w:pPr>
            <w:r>
              <w:lastRenderedPageBreak/>
              <w:t>Tick Number</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B74AD18" w14:textId="77777777" w:rsidR="0003221C" w:rsidRDefault="0003221C" w:rsidP="00B23543">
            <w:pPr>
              <w:pStyle w:val="TableContents"/>
            </w:pPr>
            <w:r>
              <w:t>Sequence number of the current tick.  This is an unsigned 64 bit value that is initialized to zero on HDF5 file creation / open, and incremented by the VFD SWMR writer at the end of each tick.</w:t>
            </w:r>
          </w:p>
        </w:tc>
      </w:tr>
      <w:tr w:rsidR="0003221C" w14:paraId="5013AFD4" w14:textId="77777777" w:rsidTr="00B2354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55A486E6" w14:textId="77777777" w:rsidR="0003221C" w:rsidRDefault="0003221C" w:rsidP="00B23543">
            <w:pPr>
              <w:pStyle w:val="TableContents"/>
            </w:pPr>
            <w:r>
              <w:t>Change List Offset</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3D7FA27" w14:textId="77777777" w:rsidR="0003221C" w:rsidRDefault="0003221C" w:rsidP="00B23543">
            <w:pPr>
              <w:pStyle w:val="TableContents"/>
            </w:pPr>
            <w:r>
              <w:t>Unsigned 64-bit value containing the offset of the change list in the updater file in bytes.</w:t>
            </w:r>
          </w:p>
          <w:p w14:paraId="2FA4606B" w14:textId="77777777" w:rsidR="0003221C" w:rsidRDefault="0003221C" w:rsidP="00B23543">
            <w:pPr>
              <w:pStyle w:val="TableContents"/>
            </w:pPr>
            <w:r>
              <w:t>If the CREATE_METADATA_FILE_ONLY_FLAG is set, the updater file will contain no changes.  In this case, this field will be zero.</w:t>
            </w:r>
          </w:p>
        </w:tc>
      </w:tr>
      <w:tr w:rsidR="0003221C" w14:paraId="2F397E4C" w14:textId="77777777" w:rsidTr="00B2354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1E4D3262" w14:textId="77777777" w:rsidR="0003221C" w:rsidRDefault="0003221C" w:rsidP="00B23543">
            <w:pPr>
              <w:pStyle w:val="TableContents"/>
            </w:pPr>
            <w:r>
              <w:t>Change List Length</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2928F54" w14:textId="77777777" w:rsidR="0003221C" w:rsidRDefault="0003221C" w:rsidP="00B23543">
            <w:pPr>
              <w:pStyle w:val="TableContents"/>
            </w:pPr>
            <w:r>
              <w:t>Unsigned 64-bit value containing the length of the change list in the updater file in bytes.</w:t>
            </w:r>
          </w:p>
          <w:p w14:paraId="1B91460F" w14:textId="77777777" w:rsidR="0003221C" w:rsidRDefault="0003221C" w:rsidP="00B23543">
            <w:pPr>
              <w:pStyle w:val="TableContents"/>
            </w:pPr>
            <w:r>
              <w:t>If the CREATE_METADATA_FILE_ONLY_FLAG is set, the updater file will contain no changes.  In this case, this field will be zero.</w:t>
            </w:r>
          </w:p>
        </w:tc>
      </w:tr>
      <w:tr w:rsidR="0003221C" w14:paraId="223717B7" w14:textId="77777777" w:rsidTr="00B2354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4BAF0313" w14:textId="77777777" w:rsidR="0003221C" w:rsidRDefault="0003221C" w:rsidP="00B23543">
            <w:pPr>
              <w:pStyle w:val="TableContents"/>
            </w:pPr>
            <w:r>
              <w:t>checksum</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415C519" w14:textId="77777777" w:rsidR="0003221C" w:rsidRDefault="0003221C" w:rsidP="00B23543">
            <w:pPr>
              <w:pStyle w:val="TableContents"/>
            </w:pPr>
            <w:r>
              <w:t>Checksum of the contents of the Metadata File header.</w:t>
            </w:r>
          </w:p>
        </w:tc>
      </w:tr>
    </w:tbl>
    <w:p w14:paraId="369593D5" w14:textId="77777777" w:rsidR="0003221C" w:rsidRDefault="0003221C" w:rsidP="0003221C">
      <w:pPr>
        <w:pStyle w:val="Textbody"/>
        <w:jc w:val="left"/>
      </w:pPr>
    </w:p>
    <w:p w14:paraId="23552FBE" w14:textId="7D41A2BA" w:rsidR="0003221C" w:rsidRPr="00D861FD" w:rsidRDefault="008E2155" w:rsidP="0003221C">
      <w:pPr>
        <w:pStyle w:val="Textbody"/>
        <w:jc w:val="left"/>
      </w:pPr>
      <w:r>
        <w:t>The</w:t>
      </w:r>
      <w:r w:rsidR="0003221C">
        <w:t xml:space="preserve"> page size must be stored in the updater file header, as the updater files are read by auxiliary processes that know nothing about HDF5, and thus have no other way of knowing the page size.</w:t>
      </w:r>
    </w:p>
    <w:p w14:paraId="16154BF1" w14:textId="77777777" w:rsidR="0003221C" w:rsidRDefault="0003221C" w:rsidP="0003221C">
      <w:pPr>
        <w:pStyle w:val="Heading6"/>
      </w:pPr>
      <w:bookmarkStart w:id="66" w:name="_Toc103918488"/>
      <w:r>
        <w:t>Updater File Change List</w:t>
      </w:r>
      <w:bookmarkEnd w:id="66"/>
    </w:p>
    <w:p w14:paraId="4A0F0DB4" w14:textId="77777777" w:rsidR="0003221C" w:rsidRDefault="0003221C" w:rsidP="0003221C">
      <w:pPr>
        <w:pStyle w:val="Textbody"/>
      </w:pPr>
      <w:r>
        <w:t>The updater file change list file format is variable length, with its length being determined by the number of entries in the change list.  The top level of the format is shown first, with the format of individual change list entries given subsequently.</w:t>
      </w:r>
    </w:p>
    <w:p w14:paraId="3E8D9239" w14:textId="77777777" w:rsidR="0003221C" w:rsidRDefault="0003221C" w:rsidP="0003221C">
      <w:pPr>
        <w:pStyle w:val="Textbody"/>
        <w:jc w:val="center"/>
      </w:pPr>
      <w:r>
        <w:t>Updater File Change List:</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84"/>
        <w:gridCol w:w="2484"/>
        <w:gridCol w:w="2484"/>
        <w:gridCol w:w="2484"/>
      </w:tblGrid>
      <w:tr w:rsidR="0003221C" w14:paraId="24710425" w14:textId="77777777" w:rsidTr="00B23543">
        <w:trPr>
          <w:jc w:val="center"/>
        </w:trPr>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582F7AC2" w14:textId="77777777" w:rsidR="0003221C" w:rsidRDefault="0003221C" w:rsidP="00B23543">
            <w:pPr>
              <w:pStyle w:val="TableContents"/>
              <w:jc w:val="center"/>
            </w:pPr>
            <w: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30854D74" w14:textId="77777777" w:rsidR="0003221C" w:rsidRDefault="0003221C" w:rsidP="00B23543">
            <w:pPr>
              <w:pStyle w:val="TableContents"/>
              <w:jc w:val="center"/>
            </w:pPr>
            <w: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4F920FA" w14:textId="77777777" w:rsidR="0003221C" w:rsidRDefault="0003221C" w:rsidP="00B23543">
            <w:pPr>
              <w:pStyle w:val="TableContents"/>
              <w:jc w:val="center"/>
            </w:pPr>
            <w:r>
              <w:t>byte</w:t>
            </w:r>
          </w:p>
        </w:tc>
        <w:tc>
          <w:tcPr>
            <w:tcW w:w="248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472D562" w14:textId="77777777" w:rsidR="0003221C" w:rsidRDefault="0003221C" w:rsidP="00B23543">
            <w:pPr>
              <w:pStyle w:val="TableContents"/>
              <w:jc w:val="center"/>
            </w:pPr>
            <w:r>
              <w:t>byte</w:t>
            </w:r>
          </w:p>
        </w:tc>
      </w:tr>
      <w:tr w:rsidR="0003221C" w14:paraId="2F38ED18" w14:textId="77777777" w:rsidTr="00B2354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EB8B65E" w14:textId="77777777" w:rsidR="0003221C" w:rsidRDefault="0003221C" w:rsidP="00B23543">
            <w:pPr>
              <w:pStyle w:val="TableContents"/>
              <w:jc w:val="center"/>
            </w:pPr>
            <w:r>
              <w:t>Signature</w:t>
            </w:r>
          </w:p>
        </w:tc>
      </w:tr>
      <w:tr w:rsidR="0003221C" w14:paraId="10E1A088" w14:textId="77777777" w:rsidTr="00B23543">
        <w:trPr>
          <w:jc w:val="center"/>
        </w:trPr>
        <w:tc>
          <w:tcPr>
            <w:tcW w:w="9936"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5EC8D5B" w14:textId="77777777" w:rsidR="0003221C" w:rsidRDefault="0003221C" w:rsidP="00B23543">
            <w:pPr>
              <w:pStyle w:val="TableContents"/>
              <w:jc w:val="center"/>
            </w:pPr>
            <w:r>
              <w:t>Tick Number</w:t>
            </w:r>
          </w:p>
          <w:p w14:paraId="4EF7BB84" w14:textId="77777777" w:rsidR="0003221C" w:rsidRDefault="0003221C" w:rsidP="00B23543">
            <w:pPr>
              <w:pStyle w:val="TableContents"/>
              <w:jc w:val="center"/>
            </w:pPr>
          </w:p>
        </w:tc>
      </w:tr>
      <w:tr w:rsidR="0003221C" w14:paraId="130CF84E" w14:textId="77777777" w:rsidTr="00B23543">
        <w:trPr>
          <w:jc w:val="center"/>
        </w:trPr>
        <w:tc>
          <w:tcPr>
            <w:tcW w:w="9936"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AD83243" w14:textId="50E01321" w:rsidR="0003221C" w:rsidRDefault="0003221C" w:rsidP="00B23543">
            <w:pPr>
              <w:pStyle w:val="TableContents"/>
              <w:jc w:val="center"/>
            </w:pPr>
            <w:r>
              <w:t xml:space="preserve">Metadata File Header </w:t>
            </w:r>
            <w:r w:rsidR="00366973">
              <w:t xml:space="preserve">Updater File </w:t>
            </w:r>
            <w:r>
              <w:t>Page Offset</w:t>
            </w:r>
          </w:p>
        </w:tc>
      </w:tr>
      <w:tr w:rsidR="0003221C" w14:paraId="208DDCEB" w14:textId="77777777" w:rsidTr="00B23543">
        <w:trPr>
          <w:jc w:val="center"/>
        </w:trPr>
        <w:tc>
          <w:tcPr>
            <w:tcW w:w="9936"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39E7225" w14:textId="77777777" w:rsidR="0003221C" w:rsidRDefault="0003221C" w:rsidP="00B23543">
            <w:pPr>
              <w:pStyle w:val="TableContents"/>
              <w:jc w:val="center"/>
            </w:pPr>
            <w:r>
              <w:t>Metadata File Header Length</w:t>
            </w:r>
          </w:p>
        </w:tc>
      </w:tr>
      <w:tr w:rsidR="0003221C" w14:paraId="0BFE9C61" w14:textId="77777777" w:rsidTr="00B23543">
        <w:trPr>
          <w:jc w:val="center"/>
        </w:trPr>
        <w:tc>
          <w:tcPr>
            <w:tcW w:w="9936"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D60F75D" w14:textId="77777777" w:rsidR="0003221C" w:rsidRDefault="0003221C" w:rsidP="00B23543">
            <w:pPr>
              <w:pStyle w:val="TableContents"/>
              <w:jc w:val="center"/>
            </w:pPr>
            <w:r>
              <w:t>Metadata File Header Checksum</w:t>
            </w:r>
          </w:p>
        </w:tc>
      </w:tr>
      <w:tr w:rsidR="0003221C" w14:paraId="4925EDD7" w14:textId="77777777" w:rsidTr="00B23543">
        <w:trPr>
          <w:jc w:val="center"/>
        </w:trPr>
        <w:tc>
          <w:tcPr>
            <w:tcW w:w="9936"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1C1F6CD" w14:textId="77777777" w:rsidR="0003221C" w:rsidRDefault="0003221C" w:rsidP="00B23543">
            <w:pPr>
              <w:pStyle w:val="TableContents"/>
              <w:jc w:val="center"/>
            </w:pPr>
            <w:r>
              <w:t>Metadata File Index Updater File Page Offset</w:t>
            </w:r>
          </w:p>
        </w:tc>
      </w:tr>
      <w:tr w:rsidR="0003221C" w14:paraId="6BA5A54B" w14:textId="77777777" w:rsidTr="00B23543">
        <w:trPr>
          <w:jc w:val="center"/>
        </w:trPr>
        <w:tc>
          <w:tcPr>
            <w:tcW w:w="9936"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2840FAA" w14:textId="77777777" w:rsidR="0003221C" w:rsidRDefault="0003221C" w:rsidP="000C56AB">
            <w:pPr>
              <w:pStyle w:val="TableContents"/>
              <w:jc w:val="center"/>
            </w:pPr>
            <w:r>
              <w:t>Metadata File Index Metadata File Offset</w:t>
            </w:r>
          </w:p>
          <w:p w14:paraId="4F222300" w14:textId="09573B21" w:rsidR="000C56AB" w:rsidRDefault="000C56AB" w:rsidP="000C56AB">
            <w:pPr>
              <w:pStyle w:val="TableContents"/>
              <w:jc w:val="center"/>
            </w:pPr>
          </w:p>
        </w:tc>
      </w:tr>
      <w:tr w:rsidR="0003221C" w14:paraId="7341ECE8" w14:textId="77777777" w:rsidTr="00B23543">
        <w:trPr>
          <w:jc w:val="center"/>
        </w:trPr>
        <w:tc>
          <w:tcPr>
            <w:tcW w:w="9936"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CC31679" w14:textId="77777777" w:rsidR="0003221C" w:rsidRDefault="0003221C" w:rsidP="00B23543">
            <w:pPr>
              <w:pStyle w:val="TableContents"/>
              <w:jc w:val="center"/>
            </w:pPr>
            <w:r>
              <w:t>Metadata File Index Length</w:t>
            </w:r>
          </w:p>
        </w:tc>
      </w:tr>
      <w:tr w:rsidR="0003221C" w14:paraId="4DF22500" w14:textId="77777777" w:rsidTr="00B23543">
        <w:trPr>
          <w:jc w:val="center"/>
        </w:trPr>
        <w:tc>
          <w:tcPr>
            <w:tcW w:w="9936"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32A6F07" w14:textId="77777777" w:rsidR="0003221C" w:rsidRDefault="0003221C" w:rsidP="00B23543">
            <w:pPr>
              <w:pStyle w:val="TableContents"/>
              <w:jc w:val="center"/>
            </w:pPr>
            <w:r>
              <w:t>Metadata File Index Checksum</w:t>
            </w:r>
          </w:p>
        </w:tc>
      </w:tr>
      <w:tr w:rsidR="0003221C" w14:paraId="6CAE728E" w14:textId="77777777" w:rsidTr="00B23543">
        <w:trPr>
          <w:jc w:val="center"/>
        </w:trPr>
        <w:tc>
          <w:tcPr>
            <w:tcW w:w="9936"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D825973" w14:textId="481CB7E8" w:rsidR="0003221C" w:rsidRDefault="0003221C" w:rsidP="00B23543">
            <w:pPr>
              <w:pStyle w:val="TableContents"/>
              <w:jc w:val="center"/>
            </w:pPr>
            <w:r>
              <w:t xml:space="preserve">Number of </w:t>
            </w:r>
            <w:r w:rsidR="00017D31">
              <w:t xml:space="preserve">Change List </w:t>
            </w:r>
            <w:r>
              <w:t>Entries</w:t>
            </w:r>
          </w:p>
        </w:tc>
      </w:tr>
      <w:tr w:rsidR="0003221C" w14:paraId="3A86C157" w14:textId="77777777" w:rsidTr="00B2354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B6DB35C" w14:textId="77777777" w:rsidR="0003221C" w:rsidRDefault="0003221C" w:rsidP="00B23543">
            <w:pPr>
              <w:pStyle w:val="TableContents"/>
              <w:jc w:val="center"/>
            </w:pPr>
            <w:r>
              <w:lastRenderedPageBreak/>
              <w:t>Change List Entry 0</w:t>
            </w:r>
          </w:p>
        </w:tc>
      </w:tr>
      <w:tr w:rsidR="0003221C" w14:paraId="38FAF8AD" w14:textId="77777777" w:rsidTr="00B2354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EB3F641" w14:textId="77777777" w:rsidR="0003221C" w:rsidRDefault="0003221C" w:rsidP="00B23543">
            <w:pPr>
              <w:pStyle w:val="TableContents"/>
              <w:jc w:val="center"/>
            </w:pPr>
            <w:r>
              <w:t>.</w:t>
            </w:r>
          </w:p>
        </w:tc>
      </w:tr>
      <w:tr w:rsidR="0003221C" w14:paraId="4575B240" w14:textId="77777777" w:rsidTr="00B23543">
        <w:trPr>
          <w:trHeight w:val="483"/>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0F22CF41" w14:textId="77777777" w:rsidR="0003221C" w:rsidRDefault="0003221C" w:rsidP="00B23543">
            <w:pPr>
              <w:pStyle w:val="TableContents"/>
              <w:jc w:val="center"/>
            </w:pPr>
            <w:r>
              <w:t>.</w:t>
            </w:r>
          </w:p>
        </w:tc>
      </w:tr>
      <w:tr w:rsidR="0003221C" w14:paraId="037C8B46" w14:textId="77777777" w:rsidTr="00B2354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F441F96" w14:textId="77777777" w:rsidR="0003221C" w:rsidRDefault="0003221C" w:rsidP="00B23543">
            <w:pPr>
              <w:pStyle w:val="TableContents"/>
              <w:jc w:val="center"/>
            </w:pPr>
            <w:r>
              <w:t>.</w:t>
            </w:r>
          </w:p>
        </w:tc>
      </w:tr>
      <w:tr w:rsidR="0003221C" w14:paraId="45838737" w14:textId="77777777" w:rsidTr="00B2354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BF79E5F" w14:textId="77777777" w:rsidR="0003221C" w:rsidRDefault="0003221C" w:rsidP="00B23543">
            <w:pPr>
              <w:pStyle w:val="TableContents"/>
              <w:jc w:val="center"/>
            </w:pPr>
            <w:r>
              <w:t>Change List Entry n</w:t>
            </w:r>
          </w:p>
        </w:tc>
      </w:tr>
      <w:tr w:rsidR="0003221C" w14:paraId="7BE79BAE" w14:textId="77777777" w:rsidTr="00B2354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1E7279D" w14:textId="77777777" w:rsidR="0003221C" w:rsidRDefault="0003221C" w:rsidP="00B23543">
            <w:pPr>
              <w:pStyle w:val="TableContents"/>
              <w:jc w:val="center"/>
            </w:pPr>
            <w:r>
              <w:t>checksum</w:t>
            </w:r>
          </w:p>
        </w:tc>
      </w:tr>
    </w:tbl>
    <w:p w14:paraId="7F4C66C1" w14:textId="77777777" w:rsidR="0003221C" w:rsidRDefault="0003221C" w:rsidP="0003221C">
      <w:pPr>
        <w:pStyle w:val="Textbody"/>
        <w:jc w:val="left"/>
      </w:pPr>
    </w:p>
    <w:p w14:paraId="310F06C1" w14:textId="77777777" w:rsidR="0003221C" w:rsidRDefault="0003221C" w:rsidP="0003221C">
      <w:pPr>
        <w:pStyle w:val="Textbody"/>
        <w:jc w:val="left"/>
      </w:pPr>
      <w:r>
        <w:t>The fields of the top level format are described in the following table.  Recall that the “Change List Entry” fields are a sub-formats embedded in the Updater File Change List format.</w:t>
      </w:r>
    </w:p>
    <w:p w14:paraId="2882F1B5" w14:textId="77777777" w:rsidR="0003221C" w:rsidRDefault="0003221C" w:rsidP="0003221C">
      <w:pPr>
        <w:pStyle w:val="Textbody"/>
        <w:jc w:val="left"/>
      </w:pP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55"/>
        <w:gridCol w:w="7477"/>
      </w:tblGrid>
      <w:tr w:rsidR="0003221C" w14:paraId="0E7D3949" w14:textId="77777777" w:rsidTr="00B23543">
        <w:trPr>
          <w:jc w:val="center"/>
        </w:trPr>
        <w:tc>
          <w:tcPr>
            <w:tcW w:w="245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427F6D31" w14:textId="77777777" w:rsidR="0003221C" w:rsidRDefault="0003221C" w:rsidP="00B23543">
            <w:pPr>
              <w:pStyle w:val="TableContents"/>
            </w:pPr>
            <w:r>
              <w:t>Field Name:</w:t>
            </w:r>
          </w:p>
        </w:tc>
        <w:tc>
          <w:tcPr>
            <w:tcW w:w="74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D8CD2BC" w14:textId="77777777" w:rsidR="0003221C" w:rsidRDefault="0003221C" w:rsidP="00B23543">
            <w:pPr>
              <w:pStyle w:val="TableContents"/>
            </w:pPr>
            <w:r>
              <w:t>Description:</w:t>
            </w:r>
          </w:p>
        </w:tc>
      </w:tr>
      <w:tr w:rsidR="0003221C" w14:paraId="48289671" w14:textId="77777777" w:rsidTr="00B2354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750B67D4" w14:textId="77777777" w:rsidR="0003221C" w:rsidRDefault="0003221C" w:rsidP="00B23543">
            <w:pPr>
              <w:pStyle w:val="TableContents"/>
            </w:pPr>
            <w:r>
              <w:t>Signature</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19B26B4" w14:textId="77777777" w:rsidR="0003221C" w:rsidRDefault="0003221C" w:rsidP="00B23543">
            <w:pPr>
              <w:pStyle w:val="TableContents"/>
            </w:pPr>
            <w:r>
              <w:t>Magic number indicating that this is a VFD SWMR updater file change list. Must be set to 'VUCL'.</w:t>
            </w:r>
          </w:p>
        </w:tc>
      </w:tr>
      <w:tr w:rsidR="0003221C" w14:paraId="49A25C8E" w14:textId="77777777" w:rsidTr="00BC4901">
        <w:trPr>
          <w:trHeight w:val="1021"/>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582038BA" w14:textId="77777777" w:rsidR="0003221C" w:rsidRDefault="0003221C" w:rsidP="00B23543">
            <w:pPr>
              <w:pStyle w:val="TableContents"/>
            </w:pPr>
            <w:r>
              <w:t>Tick Number</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72D22F1" w14:textId="77777777" w:rsidR="0003221C" w:rsidRDefault="0003221C" w:rsidP="00B23543">
            <w:pPr>
              <w:pStyle w:val="TableContents"/>
            </w:pPr>
            <w:r>
              <w:t>Sequence number of the current tick.  This is an unsigned 64 bit value that is initialized to zero on file creation / open, and incremented by the VFD SWMR writer at the end of each tick.</w:t>
            </w:r>
          </w:p>
        </w:tc>
      </w:tr>
      <w:tr w:rsidR="0003221C" w14:paraId="26BB1710" w14:textId="77777777" w:rsidTr="00B2354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74C587BA" w14:textId="3F4ACC08" w:rsidR="0003221C" w:rsidRDefault="0003221C" w:rsidP="00B23543">
            <w:pPr>
              <w:pStyle w:val="TableContents"/>
            </w:pPr>
            <w:r>
              <w:t xml:space="preserve">Metadata File Header </w:t>
            </w:r>
            <w:r w:rsidR="00366973">
              <w:t xml:space="preserve">Updater File </w:t>
            </w:r>
            <w:r>
              <w:t>Page Offset</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8F4EA19" w14:textId="77777777" w:rsidR="0003221C" w:rsidRDefault="0003221C" w:rsidP="00B23543">
            <w:pPr>
              <w:pStyle w:val="TableContents"/>
            </w:pPr>
            <w:r>
              <w:t>Unsigned 32-bit value containing the base address of the metadata file header in the updater file IN PAGES.  To obtain byte offset, multiply this value by Page Size in the Updater File Header.</w:t>
            </w:r>
          </w:p>
          <w:p w14:paraId="46C5A0EA" w14:textId="77777777" w:rsidR="0003221C" w:rsidRDefault="0003221C" w:rsidP="00B23543">
            <w:pPr>
              <w:pStyle w:val="TableContents"/>
            </w:pPr>
            <w:r>
              <w:t>The Metadata File Header is always at offset 0 in the metadata file.</w:t>
            </w:r>
          </w:p>
        </w:tc>
      </w:tr>
      <w:tr w:rsidR="0003221C" w14:paraId="6EC00AE3" w14:textId="77777777" w:rsidTr="00B2354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7270836C" w14:textId="77777777" w:rsidR="0003221C" w:rsidRDefault="0003221C" w:rsidP="00B23543">
            <w:pPr>
              <w:pStyle w:val="TableContents"/>
            </w:pPr>
            <w:r>
              <w:t>Metadata File Header Length</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16EB26E" w14:textId="77777777" w:rsidR="0003221C" w:rsidRDefault="0003221C" w:rsidP="00B23543">
            <w:pPr>
              <w:pStyle w:val="TableContents"/>
            </w:pPr>
            <w:r>
              <w:t xml:space="preserve">Unsigned 32-bit value containing the length (IN BYTES) of the metadata file header. </w:t>
            </w:r>
          </w:p>
        </w:tc>
      </w:tr>
      <w:tr w:rsidR="0003221C" w14:paraId="59E0805B" w14:textId="77777777" w:rsidTr="00B2354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586E9A01" w14:textId="77777777" w:rsidR="0003221C" w:rsidRDefault="0003221C" w:rsidP="00B23543">
            <w:pPr>
              <w:pStyle w:val="TableContents"/>
            </w:pPr>
            <w:r>
              <w:t>Metadata File Header Checksum</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0585581E" w14:textId="77777777" w:rsidR="00BC4901" w:rsidRDefault="0003221C" w:rsidP="00BC4901">
            <w:pPr>
              <w:pStyle w:val="TableContents"/>
            </w:pPr>
            <w:r>
              <w:t>Unsigned 32-bit value containing the checksum of the metadata file header.</w:t>
            </w:r>
            <w:r w:rsidR="00BC4901">
              <w:t xml:space="preserve">  </w:t>
            </w:r>
          </w:p>
          <w:p w14:paraId="2616F5CD" w14:textId="6792238E" w:rsidR="0003221C" w:rsidRDefault="00BC4901" w:rsidP="00BC4901">
            <w:pPr>
              <w:pStyle w:val="TableContents"/>
            </w:pPr>
            <w:r>
              <w:t xml:space="preserve">Note that this is a checksum on the image of the metadata file header – which is not the same as the checksum embedded in this image. </w:t>
            </w:r>
          </w:p>
        </w:tc>
      </w:tr>
      <w:tr w:rsidR="0003221C" w14:paraId="732B58DC" w14:textId="77777777" w:rsidTr="00B2354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14A8F675" w14:textId="77777777" w:rsidR="0003221C" w:rsidRDefault="0003221C" w:rsidP="00B23543">
            <w:pPr>
              <w:pStyle w:val="TableContents"/>
            </w:pPr>
            <w:r>
              <w:t>Metadata File Index Updater File Page Offset</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103A05A" w14:textId="77777777" w:rsidR="0003221C" w:rsidRDefault="0003221C" w:rsidP="00B23543">
            <w:pPr>
              <w:pStyle w:val="TableContents"/>
            </w:pPr>
            <w:r>
              <w:t>Unsigned 32-bit value containing the base address of the metadata file index image in the updater file IN PAGES.  To obtain byte offset, multiply this value by Page Size in the Updater File Header.</w:t>
            </w:r>
          </w:p>
        </w:tc>
      </w:tr>
      <w:tr w:rsidR="0003221C" w14:paraId="2CE0E135" w14:textId="77777777" w:rsidTr="00B2354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60FCEAA7" w14:textId="10A1ACFB" w:rsidR="0003221C" w:rsidRDefault="0003221C" w:rsidP="000C56AB">
            <w:pPr>
              <w:pStyle w:val="TableContents"/>
            </w:pPr>
            <w:r>
              <w:t>Metadata File Index Metadata File Offset</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1C2F6E3" w14:textId="14E184E5" w:rsidR="0003221C" w:rsidRDefault="000C56AB" w:rsidP="00B23543">
            <w:pPr>
              <w:pStyle w:val="TableContents"/>
            </w:pPr>
            <w:r>
              <w:t>Unsigned 64</w:t>
            </w:r>
            <w:r w:rsidR="0003221C">
              <w:t xml:space="preserve">-bit value containing the base address of the metadata file index image in the metadata file </w:t>
            </w:r>
            <w:r>
              <w:t>in bytes</w:t>
            </w:r>
            <w:r w:rsidR="0003221C">
              <w:t xml:space="preserve">.  </w:t>
            </w:r>
          </w:p>
          <w:p w14:paraId="0F8643BA" w14:textId="7A8988EF" w:rsidR="0003221C" w:rsidRDefault="000C56AB" w:rsidP="000C56AB">
            <w:pPr>
              <w:pStyle w:val="TableContents"/>
            </w:pPr>
            <w:r>
              <w:t>This value should be either the size of the metadata file header, or a page aligned value.</w:t>
            </w:r>
          </w:p>
        </w:tc>
      </w:tr>
      <w:tr w:rsidR="0003221C" w14:paraId="602235E8" w14:textId="77777777" w:rsidTr="00B2354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4A2C6F4B" w14:textId="77777777" w:rsidR="0003221C" w:rsidRDefault="0003221C" w:rsidP="00B23543">
            <w:pPr>
              <w:pStyle w:val="TableContents"/>
            </w:pPr>
            <w:r>
              <w:t>Metadata File Index Length</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5B65D33" w14:textId="77777777" w:rsidR="0003221C" w:rsidRDefault="0003221C" w:rsidP="00B23543">
            <w:pPr>
              <w:pStyle w:val="TableContents"/>
            </w:pPr>
            <w:r>
              <w:t>Unsigned 32-bit value containing the length (IN BYTES) of the metadata file index.</w:t>
            </w:r>
          </w:p>
        </w:tc>
      </w:tr>
      <w:tr w:rsidR="0003221C" w14:paraId="389F1131" w14:textId="77777777" w:rsidTr="00B2354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1B7AF0F5" w14:textId="77777777" w:rsidR="0003221C" w:rsidRDefault="0003221C" w:rsidP="00B23543">
            <w:pPr>
              <w:pStyle w:val="TableContents"/>
            </w:pPr>
            <w:r>
              <w:lastRenderedPageBreak/>
              <w:t>Metadata File Index Checksum</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E228D2C" w14:textId="77777777" w:rsidR="0003221C" w:rsidRDefault="0003221C" w:rsidP="00B23543">
            <w:pPr>
              <w:pStyle w:val="TableContents"/>
            </w:pPr>
            <w:r>
              <w:t>Unsigned 32-bit value containing the checksum of the metadata file index.</w:t>
            </w:r>
          </w:p>
          <w:p w14:paraId="567A9B27" w14:textId="559F7DF8" w:rsidR="00BC4901" w:rsidRDefault="00BC4901" w:rsidP="00BC4901">
            <w:pPr>
              <w:pStyle w:val="TableContents"/>
            </w:pPr>
            <w:r>
              <w:t>Note that this is a checksum on the image of the metadata file index – which is not the same as the checksum embedded in this image.</w:t>
            </w:r>
          </w:p>
        </w:tc>
      </w:tr>
      <w:tr w:rsidR="0003221C" w14:paraId="5F1B7C6F" w14:textId="77777777" w:rsidTr="00B2354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49635F77" w14:textId="10C822CA" w:rsidR="0003221C" w:rsidRDefault="0003221C" w:rsidP="00B23543">
            <w:pPr>
              <w:pStyle w:val="TableContents"/>
            </w:pPr>
            <w:r>
              <w:t xml:space="preserve">Number of </w:t>
            </w:r>
            <w:r w:rsidR="00017D31">
              <w:t xml:space="preserve">Change List </w:t>
            </w:r>
            <w:r>
              <w:t>Entries</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045229D5" w14:textId="252B047F" w:rsidR="0003221C" w:rsidRDefault="0003221C" w:rsidP="00B23543">
            <w:pPr>
              <w:pStyle w:val="TableContents"/>
            </w:pPr>
            <w:r>
              <w:t>Unsigned 32 bit value containing the number of entries in the change list.</w:t>
            </w:r>
            <w:r w:rsidR="00366973">
              <w:t xml:space="preserve">  Note that this value may be zero.</w:t>
            </w:r>
          </w:p>
        </w:tc>
      </w:tr>
      <w:tr w:rsidR="0003221C" w14:paraId="3884C7F6" w14:textId="77777777" w:rsidTr="00B2354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3C81A709" w14:textId="77777777" w:rsidR="0003221C" w:rsidRDefault="0003221C" w:rsidP="00B23543">
            <w:pPr>
              <w:pStyle w:val="TableContents"/>
            </w:pPr>
            <w:r>
              <w:t>Change List Entry n</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4F1CFA5" w14:textId="77777777" w:rsidR="0003221C" w:rsidRDefault="0003221C" w:rsidP="00B23543">
            <w:pPr>
              <w:pStyle w:val="TableContents"/>
            </w:pPr>
            <w:r>
              <w:t>N’th entry in the change list.</w:t>
            </w:r>
          </w:p>
          <w:p w14:paraId="5BB7E2CD" w14:textId="77777777" w:rsidR="0003221C" w:rsidRDefault="0003221C" w:rsidP="00B23543">
            <w:pPr>
              <w:pStyle w:val="TableContents"/>
            </w:pPr>
            <w:r>
              <w:t>See “Updater File Change List Entry” below for the details of these fields.</w:t>
            </w:r>
          </w:p>
        </w:tc>
      </w:tr>
      <w:tr w:rsidR="0003221C" w14:paraId="1E52B3FC" w14:textId="77777777" w:rsidTr="00B2354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58F7FB03" w14:textId="77777777" w:rsidR="0003221C" w:rsidRDefault="0003221C" w:rsidP="00B23543">
            <w:pPr>
              <w:pStyle w:val="TableContents"/>
            </w:pPr>
            <w:r>
              <w:t>checksum</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C658957" w14:textId="77777777" w:rsidR="0003221C" w:rsidRDefault="0003221C" w:rsidP="00B23543">
            <w:pPr>
              <w:pStyle w:val="TableContents"/>
            </w:pPr>
            <w:r>
              <w:t>Checksum of the contents of the Updater File Change List.</w:t>
            </w:r>
          </w:p>
        </w:tc>
      </w:tr>
    </w:tbl>
    <w:p w14:paraId="65CF9B2B" w14:textId="77777777" w:rsidR="0003221C" w:rsidRDefault="0003221C" w:rsidP="0003221C">
      <w:pPr>
        <w:pStyle w:val="Textbody"/>
        <w:jc w:val="center"/>
      </w:pPr>
    </w:p>
    <w:p w14:paraId="6880AB8B" w14:textId="77777777" w:rsidR="0003221C" w:rsidRDefault="0003221C" w:rsidP="0003221C">
      <w:pPr>
        <w:pStyle w:val="Textbody"/>
        <w:jc w:val="left"/>
      </w:pPr>
      <w:r>
        <w:t>The Updater File Change List Entry is a fixed length format.  Its structure is described below:</w:t>
      </w:r>
    </w:p>
    <w:p w14:paraId="2B41D50E" w14:textId="77777777" w:rsidR="0003221C" w:rsidRDefault="0003221C" w:rsidP="0003221C"/>
    <w:p w14:paraId="17974099" w14:textId="77777777" w:rsidR="0003221C" w:rsidRDefault="0003221C" w:rsidP="0003221C">
      <w:pPr>
        <w:pStyle w:val="Textbody"/>
        <w:jc w:val="center"/>
      </w:pPr>
      <w:r>
        <w:t>Updater File Change List Entry:</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711"/>
        <w:gridCol w:w="2492"/>
        <w:gridCol w:w="2481"/>
        <w:gridCol w:w="2251"/>
      </w:tblGrid>
      <w:tr w:rsidR="0003221C" w14:paraId="171D45A1" w14:textId="77777777" w:rsidTr="00B23543">
        <w:trPr>
          <w:jc w:val="center"/>
        </w:trPr>
        <w:tc>
          <w:tcPr>
            <w:tcW w:w="271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2095DE23" w14:textId="77777777" w:rsidR="0003221C" w:rsidRDefault="0003221C" w:rsidP="00B23543">
            <w:pPr>
              <w:pStyle w:val="TableContents"/>
              <w:jc w:val="center"/>
            </w:pPr>
            <w:r>
              <w:t>byte</w:t>
            </w:r>
          </w:p>
        </w:tc>
        <w:tc>
          <w:tcPr>
            <w:tcW w:w="249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3077B32B" w14:textId="77777777" w:rsidR="0003221C" w:rsidRDefault="0003221C" w:rsidP="00B23543">
            <w:pPr>
              <w:pStyle w:val="TableContents"/>
              <w:jc w:val="center"/>
            </w:pPr>
            <w:r>
              <w:t>byte</w:t>
            </w:r>
          </w:p>
        </w:tc>
        <w:tc>
          <w:tcPr>
            <w:tcW w:w="248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7B2132E9" w14:textId="77777777" w:rsidR="0003221C" w:rsidRDefault="0003221C" w:rsidP="00B23543">
            <w:pPr>
              <w:pStyle w:val="TableContents"/>
              <w:jc w:val="center"/>
            </w:pPr>
            <w:r>
              <w:t>byte</w:t>
            </w:r>
          </w:p>
        </w:tc>
        <w:tc>
          <w:tcPr>
            <w:tcW w:w="225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3AB20FC" w14:textId="77777777" w:rsidR="0003221C" w:rsidRDefault="0003221C" w:rsidP="00B23543">
            <w:pPr>
              <w:pStyle w:val="TableContents"/>
              <w:jc w:val="center"/>
            </w:pPr>
            <w:r>
              <w:t>byte</w:t>
            </w:r>
          </w:p>
        </w:tc>
      </w:tr>
      <w:tr w:rsidR="0003221C" w14:paraId="303A5694" w14:textId="77777777" w:rsidTr="00B23543">
        <w:trPr>
          <w:jc w:val="center"/>
        </w:trPr>
        <w:tc>
          <w:tcPr>
            <w:tcW w:w="9935"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9050269" w14:textId="77777777" w:rsidR="0003221C" w:rsidRDefault="0003221C" w:rsidP="00B23543">
            <w:pPr>
              <w:pStyle w:val="TableContents"/>
              <w:jc w:val="center"/>
            </w:pPr>
            <w:r>
              <w:t>Updater File Page Offset</w:t>
            </w:r>
          </w:p>
        </w:tc>
      </w:tr>
      <w:tr w:rsidR="0003221C" w14:paraId="41E2CC1D" w14:textId="77777777" w:rsidTr="00B23543">
        <w:trPr>
          <w:jc w:val="center"/>
        </w:trPr>
        <w:tc>
          <w:tcPr>
            <w:tcW w:w="9935"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9183CD6" w14:textId="77777777" w:rsidR="0003221C" w:rsidRDefault="0003221C" w:rsidP="00B23543">
            <w:pPr>
              <w:pStyle w:val="TableContents"/>
              <w:jc w:val="center"/>
            </w:pPr>
            <w:r>
              <w:t>Metadata File Page Offset</w:t>
            </w:r>
          </w:p>
        </w:tc>
      </w:tr>
      <w:tr w:rsidR="0003221C" w14:paraId="5AE807E7" w14:textId="77777777" w:rsidTr="00B23543">
        <w:trPr>
          <w:jc w:val="center"/>
        </w:trPr>
        <w:tc>
          <w:tcPr>
            <w:tcW w:w="9935"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4BD3D5E" w14:textId="77777777" w:rsidR="0003221C" w:rsidRDefault="0003221C" w:rsidP="00B23543">
            <w:pPr>
              <w:pStyle w:val="TableContents"/>
              <w:jc w:val="center"/>
            </w:pPr>
            <w:r>
              <w:t>HDF5 File Page Offset</w:t>
            </w:r>
          </w:p>
        </w:tc>
      </w:tr>
      <w:tr w:rsidR="0003221C" w14:paraId="6F8FA572" w14:textId="77777777" w:rsidTr="00B23543">
        <w:trPr>
          <w:jc w:val="center"/>
        </w:trPr>
        <w:tc>
          <w:tcPr>
            <w:tcW w:w="9935"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2841112" w14:textId="77777777" w:rsidR="0003221C" w:rsidRDefault="0003221C" w:rsidP="00B23543">
            <w:pPr>
              <w:pStyle w:val="TableContents"/>
              <w:jc w:val="center"/>
            </w:pPr>
            <w:r>
              <w:t>Length</w:t>
            </w:r>
          </w:p>
        </w:tc>
      </w:tr>
      <w:tr w:rsidR="0003221C" w14:paraId="28BEB01F" w14:textId="77777777" w:rsidTr="00B23543">
        <w:trPr>
          <w:jc w:val="center"/>
        </w:trPr>
        <w:tc>
          <w:tcPr>
            <w:tcW w:w="9935"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4CAF24F" w14:textId="77777777" w:rsidR="0003221C" w:rsidRDefault="0003221C" w:rsidP="00B23543">
            <w:pPr>
              <w:pStyle w:val="TableContents"/>
              <w:tabs>
                <w:tab w:val="center" w:pos="4859"/>
                <w:tab w:val="left" w:pos="8009"/>
              </w:tabs>
              <w:jc w:val="left"/>
            </w:pPr>
            <w:r>
              <w:tab/>
            </w:r>
            <w:r>
              <w:tab/>
              <w:t>Entry Checksum</w:t>
            </w:r>
            <w:r>
              <w:tab/>
            </w:r>
          </w:p>
        </w:tc>
      </w:tr>
    </w:tbl>
    <w:p w14:paraId="36774CA2" w14:textId="77777777" w:rsidR="0003221C" w:rsidRDefault="0003221C" w:rsidP="0003221C">
      <w:pPr>
        <w:pStyle w:val="Textbody"/>
        <w:jc w:val="center"/>
      </w:pPr>
    </w:p>
    <w:p w14:paraId="19C3C59C" w14:textId="77777777" w:rsidR="0003221C" w:rsidRDefault="0003221C" w:rsidP="0003221C">
      <w:pPr>
        <w:pStyle w:val="Textbody"/>
        <w:jc w:val="left"/>
      </w:pP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55"/>
        <w:gridCol w:w="7477"/>
      </w:tblGrid>
      <w:tr w:rsidR="0003221C" w14:paraId="1CC67B30" w14:textId="77777777" w:rsidTr="00B23543">
        <w:trPr>
          <w:jc w:val="center"/>
        </w:trPr>
        <w:tc>
          <w:tcPr>
            <w:tcW w:w="245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680B496" w14:textId="77777777" w:rsidR="0003221C" w:rsidRDefault="0003221C" w:rsidP="00B23543">
            <w:pPr>
              <w:pStyle w:val="TableContents"/>
            </w:pPr>
            <w:r>
              <w:t>Field Name:</w:t>
            </w:r>
          </w:p>
        </w:tc>
        <w:tc>
          <w:tcPr>
            <w:tcW w:w="74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29C99D7" w14:textId="77777777" w:rsidR="0003221C" w:rsidRDefault="0003221C" w:rsidP="00B23543">
            <w:pPr>
              <w:pStyle w:val="TableContents"/>
            </w:pPr>
            <w:r>
              <w:t>Description:</w:t>
            </w:r>
          </w:p>
        </w:tc>
      </w:tr>
      <w:tr w:rsidR="0003221C" w14:paraId="03DA97EA" w14:textId="77777777" w:rsidTr="00B2354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0570AF1E" w14:textId="77777777" w:rsidR="0003221C" w:rsidRDefault="0003221C" w:rsidP="00B23543">
            <w:pPr>
              <w:pStyle w:val="TableContents"/>
            </w:pPr>
            <w:r>
              <w:t>Updater File Page Offset</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EFABABC" w14:textId="77777777" w:rsidR="0003221C" w:rsidRDefault="0003221C" w:rsidP="00B23543">
            <w:pPr>
              <w:pStyle w:val="TableContents"/>
            </w:pPr>
            <w:r>
              <w:t>Unsigned 32-bit value containing the base address of the metadata page, or multi page metadata entry in the updater file IN PAGES.  To obtain byte offset, multiply this value by Page Size in the Updater File Header.</w:t>
            </w:r>
          </w:p>
        </w:tc>
      </w:tr>
      <w:tr w:rsidR="0003221C" w14:paraId="2F419BD4" w14:textId="77777777" w:rsidTr="00B2354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7402A8C6" w14:textId="77777777" w:rsidR="0003221C" w:rsidRDefault="0003221C" w:rsidP="00B23543">
            <w:pPr>
              <w:pStyle w:val="TableContents"/>
            </w:pPr>
            <w:r>
              <w:t>Metadata File Page Offset</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51199AF" w14:textId="77777777" w:rsidR="0003221C" w:rsidRDefault="0003221C" w:rsidP="00B23543">
            <w:pPr>
              <w:pStyle w:val="TableContents"/>
            </w:pPr>
            <w:r>
              <w:t>Unsigned 32-bit value containing the base address of the metadata page, or multi page metadata entry in the metadata file IN PAGES.  To obtain byte offset, multiply this value by Page Size in the Updater File Header.</w:t>
            </w:r>
          </w:p>
        </w:tc>
      </w:tr>
      <w:tr w:rsidR="0003221C" w14:paraId="7864343F" w14:textId="77777777" w:rsidTr="00B2354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0303D1E9" w14:textId="77777777" w:rsidR="0003221C" w:rsidRDefault="0003221C" w:rsidP="00B23543">
            <w:pPr>
              <w:pStyle w:val="TableContents"/>
            </w:pPr>
            <w:r>
              <w:t>HDF5 File Page Offset</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4988C78" w14:textId="77777777" w:rsidR="0003221C" w:rsidRDefault="0003221C" w:rsidP="00B23543">
            <w:pPr>
              <w:pStyle w:val="TableContents"/>
            </w:pPr>
            <w:r>
              <w:t>Unsigned 32-bit value containing the base address of the metadata page, or multi page metadata entry in the HDF5 file IN PAGES.  To obtain byte offset, multiply this value by Page Size in the Metadata File Header.</w:t>
            </w:r>
          </w:p>
          <w:p w14:paraId="2B51B39C" w14:textId="77777777" w:rsidR="0003221C" w:rsidRDefault="0003221C" w:rsidP="00B23543">
            <w:pPr>
              <w:pStyle w:val="TableContents"/>
            </w:pPr>
            <w:r>
              <w:t xml:space="preserve">This field is only used when updater files are used to implement coarse metadata journaling.  We may choose to omit this field in the pure VFD SWMR case.  </w:t>
            </w:r>
          </w:p>
        </w:tc>
      </w:tr>
      <w:tr w:rsidR="0003221C" w14:paraId="5E894723" w14:textId="77777777" w:rsidTr="00B2354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37354727" w14:textId="77777777" w:rsidR="0003221C" w:rsidRDefault="0003221C" w:rsidP="00B23543">
            <w:pPr>
              <w:pStyle w:val="TableContents"/>
            </w:pPr>
            <w:r>
              <w:t>Length</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1F77D29" w14:textId="77777777" w:rsidR="0003221C" w:rsidRDefault="0003221C" w:rsidP="00B23543">
            <w:pPr>
              <w:pStyle w:val="TableContents"/>
            </w:pPr>
            <w:r>
              <w:t xml:space="preserve">Unsigned 32-bit value containing the length (IN BYTES) of the buffer associated with the change list entry. If this is a metadata page, the </w:t>
            </w:r>
            <w:r>
              <w:lastRenderedPageBreak/>
              <w:t>Length must equal the page size.  If this is an individual multi page cache entry, the length must be greater than the page size, but need not be a multiple of the page size</w:t>
            </w:r>
          </w:p>
        </w:tc>
      </w:tr>
      <w:tr w:rsidR="0003221C" w14:paraId="3D2EDA12" w14:textId="77777777" w:rsidTr="00B2354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537B0139" w14:textId="77777777" w:rsidR="0003221C" w:rsidRDefault="0003221C" w:rsidP="00B23543">
            <w:pPr>
              <w:pStyle w:val="TableContents"/>
            </w:pPr>
            <w:r>
              <w:lastRenderedPageBreak/>
              <w:t>Entry Checksum</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0EADD0C" w14:textId="77777777" w:rsidR="0003221C" w:rsidRDefault="0003221C" w:rsidP="00B23543">
            <w:pPr>
              <w:pStyle w:val="TableContents"/>
            </w:pPr>
            <w:r>
              <w:t>Unsigned 32-bit value containing the checksum of the referenced metadata page or multi-page metadata entry.</w:t>
            </w:r>
          </w:p>
        </w:tc>
      </w:tr>
    </w:tbl>
    <w:p w14:paraId="4970ADAB" w14:textId="77777777" w:rsidR="0003221C" w:rsidRDefault="0003221C" w:rsidP="0003221C">
      <w:pPr>
        <w:pStyle w:val="Textbody"/>
        <w:jc w:val="center"/>
      </w:pPr>
    </w:p>
    <w:p w14:paraId="02C35DC1" w14:textId="27EBD7AC" w:rsidR="0003221C" w:rsidRPr="003943E0" w:rsidRDefault="0003221C" w:rsidP="0003221C">
      <w:r>
        <w:t>As discussed elsewhere, the updater files can be used to implement coarse metadata journaling.  In this use case, the updater files may be retained briefly after file close.  Thus in principle, there are potential forward / backwards compatibility issues.  While these are probably negligible, the version field in the updater file header should allow the journal running code to reject unknown updater file formats.</w:t>
      </w:r>
    </w:p>
    <w:p w14:paraId="1CC84BB2" w14:textId="0E53042B" w:rsidR="0003221C" w:rsidRDefault="0003221C" w:rsidP="0003221C">
      <w:pPr>
        <w:pStyle w:val="Heading5"/>
      </w:pPr>
      <w:bookmarkStart w:id="67" w:name="_Toc103918489"/>
      <w:r>
        <w:t>Generating the Updater Files</w:t>
      </w:r>
      <w:bookmarkEnd w:id="67"/>
    </w:p>
    <w:p w14:paraId="541807D1" w14:textId="1EDDB415" w:rsidR="00017D31" w:rsidRDefault="00017D31" w:rsidP="00017D31">
      <w:r>
        <w:t xml:space="preserve">Before the updater file can be generated, the VFD SWMR </w:t>
      </w:r>
      <w:r w:rsidR="008365AA">
        <w:t>writer</w:t>
      </w:r>
      <w:r>
        <w:t xml:space="preserve"> must have performed all actions required to create or update the metadata file with the exception of actually writing to it</w:t>
      </w:r>
      <w:r w:rsidR="00366973">
        <w:t xml:space="preserve"> and NULL-ing the </w:t>
      </w:r>
      <w:r w:rsidR="00366973" w:rsidRPr="00366973">
        <w:rPr>
          <w:rFonts w:ascii="Courier" w:hAnsi="Courier"/>
          <w:sz w:val="20"/>
          <w:szCs w:val="20"/>
        </w:rPr>
        <w:t>entry_ptr</w:t>
      </w:r>
      <w:r w:rsidR="00366973">
        <w:t xml:space="preserve"> fields in the internal representation of the metadata file index</w:t>
      </w:r>
      <w:r>
        <w:t xml:space="preserve">.  Note that this includes making the necessary space allocations in the metadata file. </w:t>
      </w:r>
    </w:p>
    <w:p w14:paraId="6D651726" w14:textId="212B4368" w:rsidR="00017D31" w:rsidRDefault="00017D31" w:rsidP="00017D31">
      <w:r>
        <w:t>Thus this discussion presumes that the following are available when we start creating an updater file for a given tick:</w:t>
      </w:r>
    </w:p>
    <w:p w14:paraId="4CC39625" w14:textId="10599C93" w:rsidR="00017D31" w:rsidRDefault="00017D31" w:rsidP="00017D31">
      <w:pPr>
        <w:pStyle w:val="ListParagraph"/>
        <w:numPr>
          <w:ilvl w:val="0"/>
          <w:numId w:val="66"/>
        </w:numPr>
      </w:pPr>
      <w:r>
        <w:t xml:space="preserve">Metadata file header for the given tick, with the associated image, base address (always zero) and length (fixed for any </w:t>
      </w:r>
      <w:r w:rsidR="00366D42">
        <w:t xml:space="preserve">given </w:t>
      </w:r>
      <w:r>
        <w:t xml:space="preserve">build of HDF5) in the metadata file.  </w:t>
      </w:r>
    </w:p>
    <w:p w14:paraId="54660F63" w14:textId="0F810918" w:rsidR="000C56AB" w:rsidRDefault="00017D31" w:rsidP="00017D31">
      <w:pPr>
        <w:pStyle w:val="ListParagraph"/>
        <w:numPr>
          <w:ilvl w:val="0"/>
          <w:numId w:val="66"/>
        </w:numPr>
      </w:pPr>
      <w:r>
        <w:t>Metadata file index as updated for the the given tick, with the associated image, length, and base address in the metadata</w:t>
      </w:r>
      <w:r w:rsidR="000C56AB">
        <w:t xml:space="preserve"> file</w:t>
      </w:r>
      <w:r>
        <w:t xml:space="preserve">. </w:t>
      </w:r>
      <w:r w:rsidR="000C56AB">
        <w:t xml:space="preserve"> </w:t>
      </w:r>
    </w:p>
    <w:p w14:paraId="24AD0FE0" w14:textId="00AB28FD" w:rsidR="00017D31" w:rsidRDefault="000C56AB" w:rsidP="000C56AB">
      <w:pPr>
        <w:pStyle w:val="ListParagraph"/>
      </w:pPr>
      <w:r>
        <w:t xml:space="preserve">Note that the pointers to buffers containing the images of modified metadata pages or multi-page metadata entries (the </w:t>
      </w:r>
      <w:r w:rsidRPr="000C56AB">
        <w:rPr>
          <w:rFonts w:ascii="Courier" w:hAnsi="Courier"/>
          <w:sz w:val="20"/>
          <w:szCs w:val="20"/>
        </w:rPr>
        <w:t>entry_ptr</w:t>
      </w:r>
      <w:r>
        <w:t xml:space="preserve"> field in </w:t>
      </w:r>
      <w:r w:rsidRPr="00E65FCE">
        <w:rPr>
          <w:rFonts w:ascii="Courier" w:hAnsi="Courier" w:cs="Times New Roman"/>
          <w:color w:val="00000A"/>
          <w:sz w:val="20"/>
          <w:szCs w:val="20"/>
        </w:rPr>
        <w:t>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t>) must not have been NULLed at this point, as we will need them to construct the updater file.</w:t>
      </w:r>
    </w:p>
    <w:p w14:paraId="2986FB8F" w14:textId="77777777" w:rsidR="00017D31" w:rsidRDefault="00017D31" w:rsidP="00017D31">
      <w:pPr>
        <w:pStyle w:val="ListParagraph"/>
        <w:numPr>
          <w:ilvl w:val="0"/>
          <w:numId w:val="66"/>
        </w:numPr>
      </w:pPr>
      <w:r>
        <w:t xml:space="preserve">Images, lengths, and base addresses (both in the metadata file and in the HDF5 file) of all metadata pages, and multi-page metadata entries that have been modified in the past tick.  Note that this data will all be in the metadata file index listed above. </w:t>
      </w:r>
    </w:p>
    <w:p w14:paraId="5163149B" w14:textId="3247A599" w:rsidR="00076E61" w:rsidRDefault="00076E61" w:rsidP="00017D31">
      <w:r>
        <w:t>Observe that all this data is available at the end of step 6) in the sequence of operations given in section 3.5.5.2.1 above – thus if the reader is configured to generate updater files, this process can be viewed as step 7) in that sequence of operations.</w:t>
      </w:r>
    </w:p>
    <w:p w14:paraId="495FAFE4" w14:textId="1DEABD0B" w:rsidR="00366D42" w:rsidRDefault="00366D42" w:rsidP="00017D31">
      <w:r>
        <w:t>This data can be made available to the updater file generation code if the top level function has the following signature:</w:t>
      </w:r>
    </w:p>
    <w:p w14:paraId="0EC0577A" w14:textId="77777777" w:rsidR="00366D42" w:rsidRDefault="00366D42" w:rsidP="00366D42">
      <w:pPr>
        <w:spacing w:after="0"/>
        <w:ind w:left="720"/>
      </w:pPr>
      <w:r>
        <w:t xml:space="preserve">herr_t </w:t>
      </w:r>
    </w:p>
    <w:p w14:paraId="1C15A8D4" w14:textId="6BF9EC2A" w:rsidR="00366D42" w:rsidRDefault="00366D42" w:rsidP="00366D42">
      <w:pPr>
        <w:spacing w:after="0"/>
        <w:ind w:left="720"/>
        <w:rPr>
          <w:rFonts w:ascii="Courier" w:hAnsi="Courier"/>
          <w:sz w:val="20"/>
          <w:szCs w:val="20"/>
        </w:rPr>
      </w:pPr>
      <w:r>
        <w:rPr>
          <w:rFonts w:ascii="Courier" w:hAnsi="Courier"/>
          <w:sz w:val="20"/>
          <w:szCs w:val="20"/>
        </w:rPr>
        <w:t>H5F</w:t>
      </w:r>
      <w:r w:rsidRPr="002E22FD">
        <w:rPr>
          <w:rFonts w:ascii="Courier" w:hAnsi="Courier"/>
          <w:sz w:val="20"/>
          <w:szCs w:val="20"/>
        </w:rPr>
        <w:t>_</w:t>
      </w:r>
      <w:r>
        <w:rPr>
          <w:rFonts w:ascii="Courier" w:hAnsi="Courier"/>
          <w:sz w:val="20"/>
          <w:szCs w:val="20"/>
        </w:rPr>
        <w:t>generate_updater_file</w:t>
      </w:r>
      <w:r w:rsidRPr="002E22FD">
        <w:rPr>
          <w:rFonts w:ascii="Courier" w:hAnsi="Courier"/>
          <w:sz w:val="20"/>
          <w:szCs w:val="20"/>
        </w:rPr>
        <w:t>(</w:t>
      </w:r>
      <w:r>
        <w:rPr>
          <w:rFonts w:ascii="Courier" w:hAnsi="Courier"/>
          <w:sz w:val="20"/>
          <w:szCs w:val="20"/>
        </w:rPr>
        <w:t>H5F_file_t f,</w:t>
      </w:r>
    </w:p>
    <w:p w14:paraId="5E833359" w14:textId="5459720B" w:rsidR="00DA79FA" w:rsidRDefault="00DA79FA" w:rsidP="00366D42">
      <w:pPr>
        <w:spacing w:after="0"/>
        <w:ind w:left="720"/>
        <w:rPr>
          <w:rFonts w:ascii="Courier" w:hAnsi="Courier"/>
          <w:sz w:val="20"/>
          <w:szCs w:val="20"/>
        </w:rPr>
      </w:pPr>
      <w:r>
        <w:rPr>
          <w:rFonts w:ascii="Courier" w:hAnsi="Courier"/>
          <w:sz w:val="20"/>
          <w:szCs w:val="20"/>
        </w:rPr>
        <w:t xml:space="preserve">                          uint16_t flags,</w:t>
      </w:r>
    </w:p>
    <w:p w14:paraId="456725C9" w14:textId="77777777" w:rsidR="00366D42" w:rsidRDefault="00366D42" w:rsidP="00366D42">
      <w:pPr>
        <w:spacing w:after="0"/>
        <w:ind w:left="720"/>
        <w:rPr>
          <w:rFonts w:ascii="Courier" w:hAnsi="Courier"/>
          <w:sz w:val="20"/>
          <w:szCs w:val="20"/>
        </w:rPr>
      </w:pPr>
      <w:r>
        <w:rPr>
          <w:rFonts w:ascii="Courier" w:hAnsi="Courier"/>
          <w:sz w:val="20"/>
          <w:szCs w:val="20"/>
        </w:rPr>
        <w:t xml:space="preserve">                          void * md_file_hdr_image_ptr</w:t>
      </w:r>
      <w:r w:rsidRPr="002E22FD">
        <w:rPr>
          <w:rFonts w:ascii="Courier" w:hAnsi="Courier"/>
          <w:sz w:val="20"/>
          <w:szCs w:val="20"/>
        </w:rPr>
        <w:t>,</w:t>
      </w:r>
    </w:p>
    <w:p w14:paraId="05FA9806" w14:textId="533C1324" w:rsidR="00366D42" w:rsidRDefault="00366D42" w:rsidP="00366D42">
      <w:pPr>
        <w:spacing w:after="0"/>
        <w:ind w:left="720"/>
        <w:rPr>
          <w:rFonts w:ascii="Courier" w:hAnsi="Courier"/>
          <w:sz w:val="20"/>
          <w:szCs w:val="20"/>
        </w:rPr>
      </w:pPr>
      <w:r>
        <w:rPr>
          <w:rFonts w:ascii="Courier" w:hAnsi="Courier"/>
          <w:sz w:val="20"/>
          <w:szCs w:val="20"/>
        </w:rPr>
        <w:t xml:space="preserve">                          size_t md_file_hdr_image_len,</w:t>
      </w:r>
    </w:p>
    <w:p w14:paraId="6434A8C9" w14:textId="07D492EF" w:rsidR="00366D42" w:rsidRDefault="00366D42" w:rsidP="00366D42">
      <w:pPr>
        <w:spacing w:after="0"/>
        <w:ind w:left="720"/>
        <w:rPr>
          <w:rFonts w:ascii="Courier" w:hAnsi="Courier"/>
          <w:sz w:val="20"/>
          <w:szCs w:val="20"/>
        </w:rPr>
      </w:pPr>
      <w:r>
        <w:rPr>
          <w:rFonts w:ascii="Courier" w:hAnsi="Courier"/>
          <w:sz w:val="20"/>
          <w:szCs w:val="20"/>
        </w:rPr>
        <w:t xml:space="preserve">                          void * md_file_index_image_ptr,</w:t>
      </w:r>
    </w:p>
    <w:p w14:paraId="4FA82B12" w14:textId="018926D0" w:rsidR="000C56AB" w:rsidRDefault="000C56AB" w:rsidP="00366D42">
      <w:pPr>
        <w:spacing w:after="0"/>
        <w:ind w:left="720"/>
        <w:rPr>
          <w:rFonts w:ascii="Courier" w:hAnsi="Courier"/>
          <w:sz w:val="20"/>
          <w:szCs w:val="20"/>
        </w:rPr>
      </w:pPr>
      <w:r>
        <w:rPr>
          <w:rFonts w:ascii="Courier" w:hAnsi="Courier"/>
          <w:sz w:val="20"/>
          <w:szCs w:val="20"/>
        </w:rPr>
        <w:t xml:space="preserve">                          uint64_t md_file_index_offset;</w:t>
      </w:r>
    </w:p>
    <w:p w14:paraId="42B72A0A" w14:textId="19021DC6" w:rsidR="00366D42" w:rsidRPr="002E22FD" w:rsidRDefault="00366D42" w:rsidP="00366D42">
      <w:pPr>
        <w:spacing w:after="0"/>
        <w:ind w:left="720"/>
        <w:rPr>
          <w:rFonts w:ascii="Courier" w:hAnsi="Courier"/>
          <w:sz w:val="20"/>
          <w:szCs w:val="20"/>
        </w:rPr>
      </w:pPr>
      <w:r>
        <w:rPr>
          <w:rFonts w:ascii="Courier" w:hAnsi="Courier"/>
          <w:sz w:val="20"/>
          <w:szCs w:val="20"/>
        </w:rPr>
        <w:t xml:space="preserve">                          size_t md_file_index_</w:t>
      </w:r>
      <w:r w:rsidR="00366973">
        <w:rPr>
          <w:rFonts w:ascii="Courier" w:hAnsi="Courier"/>
          <w:sz w:val="20"/>
          <w:szCs w:val="20"/>
        </w:rPr>
        <w:t>image_</w:t>
      </w:r>
      <w:r>
        <w:rPr>
          <w:rFonts w:ascii="Courier" w:hAnsi="Courier"/>
          <w:sz w:val="20"/>
          <w:szCs w:val="20"/>
        </w:rPr>
        <w:t>len);</w:t>
      </w:r>
    </w:p>
    <w:p w14:paraId="48991C1C" w14:textId="22DDC97F" w:rsidR="00366D42" w:rsidRDefault="00366D42" w:rsidP="00017D31"/>
    <w:p w14:paraId="602F1B92" w14:textId="77777777" w:rsidR="00DA79FA" w:rsidRDefault="00366D42" w:rsidP="00017D31">
      <w:r>
        <w:t xml:space="preserve">To preserve </w:t>
      </w:r>
      <w:r w:rsidR="00DA79FA">
        <w:t xml:space="preserve">some optimization options, and with an eye towards object stores, assemble all data </w:t>
      </w:r>
      <w:r>
        <w:t xml:space="preserve">needed for the updater file </w:t>
      </w:r>
      <w:r w:rsidR="00DA79FA">
        <w:t xml:space="preserve">and lay it out in the updater file </w:t>
      </w:r>
      <w:r>
        <w:t xml:space="preserve">before starting the write.  </w:t>
      </w:r>
    </w:p>
    <w:p w14:paraId="0CEF9110" w14:textId="5A0CAD8F" w:rsidR="00017D31" w:rsidRDefault="00DA79FA" w:rsidP="00017D31">
      <w:r>
        <w:t xml:space="preserve">We marshal this data in an instance of </w:t>
      </w:r>
      <w:r w:rsidRPr="0035308D">
        <w:rPr>
          <w:rFonts w:ascii="Courier" w:hAnsi="Courier"/>
          <w:sz w:val="20"/>
          <w:szCs w:val="20"/>
        </w:rPr>
        <w:t>H5F_</w:t>
      </w:r>
      <w:r>
        <w:rPr>
          <w:rFonts w:ascii="Courier" w:hAnsi="Courier"/>
          <w:sz w:val="20"/>
          <w:szCs w:val="20"/>
        </w:rPr>
        <w:t>vfd_swmr_updater_t</w:t>
      </w:r>
      <w:r>
        <w:t xml:space="preserve"> and a possibly empty array of </w:t>
      </w:r>
      <w:r w:rsidRPr="0035308D">
        <w:rPr>
          <w:rFonts w:ascii="Courier" w:hAnsi="Courier"/>
          <w:sz w:val="20"/>
          <w:szCs w:val="20"/>
        </w:rPr>
        <w:t>H5F_</w:t>
      </w:r>
      <w:r>
        <w:rPr>
          <w:rFonts w:ascii="Courier" w:hAnsi="Courier"/>
          <w:sz w:val="20"/>
          <w:szCs w:val="20"/>
        </w:rPr>
        <w:t>vfd_swmr_updater_cl_entry_t</w:t>
      </w:r>
      <w:r>
        <w:t>.  These structures are defined in section 3.2.4 above.</w:t>
      </w:r>
    </w:p>
    <w:p w14:paraId="3DA8BCF3" w14:textId="77777777" w:rsidR="00366D42" w:rsidRDefault="00366D42" w:rsidP="00366D42">
      <w:r>
        <w:t xml:space="preserve">With these preliminaries in hand, we can turn to the actual construction of the updater file for the current tick.  </w:t>
      </w:r>
    </w:p>
    <w:p w14:paraId="0A375904" w14:textId="6C3ABFFE" w:rsidR="00366D42" w:rsidRDefault="00366D42" w:rsidP="00366D42">
      <w:r>
        <w:t>The basic sequence of operations is:</w:t>
      </w:r>
    </w:p>
    <w:p w14:paraId="3D2E7759" w14:textId="284803BF" w:rsidR="00366D42" w:rsidRDefault="00366D42" w:rsidP="00366D42">
      <w:pPr>
        <w:pStyle w:val="ListParagraph"/>
        <w:numPr>
          <w:ilvl w:val="0"/>
          <w:numId w:val="67"/>
        </w:numPr>
      </w:pPr>
      <w:r>
        <w:t xml:space="preserve">Assemble all the necessary data in an instance of </w:t>
      </w:r>
      <w:r w:rsidRPr="00366D42">
        <w:rPr>
          <w:rFonts w:ascii="Courier" w:hAnsi="Courier"/>
          <w:sz w:val="20"/>
          <w:szCs w:val="20"/>
        </w:rPr>
        <w:t>H5F_vfd_swmr_updater_t</w:t>
      </w:r>
      <w:r>
        <w:t xml:space="preserve">  </w:t>
      </w:r>
      <w:r w:rsidR="00DA79FA">
        <w:t xml:space="preserve">and a possibly empty </w:t>
      </w:r>
      <w:r>
        <w:t xml:space="preserve">array of instances of </w:t>
      </w:r>
      <w:r w:rsidRPr="00366D42">
        <w:rPr>
          <w:rFonts w:ascii="Courier" w:hAnsi="Courier"/>
          <w:sz w:val="20"/>
          <w:szCs w:val="20"/>
        </w:rPr>
        <w:t>H5F_vfd_swmr_updater_</w:t>
      </w:r>
      <w:r w:rsidR="00DA79FA">
        <w:rPr>
          <w:rFonts w:ascii="Courier" w:hAnsi="Courier"/>
          <w:sz w:val="20"/>
          <w:szCs w:val="20"/>
        </w:rPr>
        <w:t>cl</w:t>
      </w:r>
      <w:r w:rsidRPr="00366D42">
        <w:rPr>
          <w:rFonts w:ascii="Courier" w:hAnsi="Courier"/>
          <w:sz w:val="20"/>
          <w:szCs w:val="20"/>
        </w:rPr>
        <w:t>_entry_t</w:t>
      </w:r>
      <w:r>
        <w:t xml:space="preserve">.  </w:t>
      </w:r>
      <w:r w:rsidR="00DA79FA">
        <w:t>Call these</w:t>
      </w:r>
      <w:r>
        <w:t xml:space="preserve"> </w:t>
      </w:r>
      <w:r w:rsidRPr="00366D42">
        <w:rPr>
          <w:rFonts w:ascii="Courier" w:hAnsi="Courier"/>
          <w:sz w:val="20"/>
          <w:szCs w:val="20"/>
        </w:rPr>
        <w:t>updater</w:t>
      </w:r>
      <w:r>
        <w:t xml:space="preserve"> and </w:t>
      </w:r>
      <w:r w:rsidRPr="00366D42">
        <w:rPr>
          <w:rFonts w:ascii="Courier" w:hAnsi="Courier"/>
          <w:sz w:val="20"/>
          <w:szCs w:val="20"/>
        </w:rPr>
        <w:t>updater.change_list[]</w:t>
      </w:r>
      <w:r>
        <w:t xml:space="preserve"> respectively.</w:t>
      </w:r>
    </w:p>
    <w:p w14:paraId="1F2BC9C1" w14:textId="3E6A9357" w:rsidR="00017D31" w:rsidRPr="00366D42" w:rsidRDefault="00366D42" w:rsidP="00366D42">
      <w:pPr>
        <w:pStyle w:val="ListParagraph"/>
        <w:numPr>
          <w:ilvl w:val="0"/>
          <w:numId w:val="67"/>
        </w:numPr>
      </w:pPr>
      <w:r>
        <w:t xml:space="preserve">Allocate space in the updater file for the updater file header, change list, and associated metadata file header, metadata file index, and all modified metadata pages and multi-page metadata entries, and store these offsets in </w:t>
      </w:r>
      <w:r w:rsidRPr="00366D42">
        <w:rPr>
          <w:rFonts w:ascii="Courier" w:hAnsi="Courier"/>
          <w:sz w:val="20"/>
          <w:szCs w:val="20"/>
        </w:rPr>
        <w:t>updater</w:t>
      </w:r>
      <w:r>
        <w:t xml:space="preserve"> and the appropriate entries in </w:t>
      </w:r>
      <w:r w:rsidRPr="00366D42">
        <w:rPr>
          <w:rFonts w:ascii="Courier" w:hAnsi="Courier"/>
          <w:sz w:val="20"/>
          <w:szCs w:val="20"/>
        </w:rPr>
        <w:t>updater.change_list[]</w:t>
      </w:r>
      <w:r w:rsidRPr="00366D42">
        <w:rPr>
          <w:szCs w:val="24"/>
        </w:rPr>
        <w:t>.</w:t>
      </w:r>
    </w:p>
    <w:p w14:paraId="19A34F3E" w14:textId="30E93647" w:rsidR="00366D42" w:rsidRPr="00366D42" w:rsidRDefault="00366D42" w:rsidP="00366D42">
      <w:pPr>
        <w:pStyle w:val="ListParagraph"/>
        <w:numPr>
          <w:ilvl w:val="0"/>
          <w:numId w:val="67"/>
        </w:numPr>
      </w:pPr>
      <w:r>
        <w:rPr>
          <w:szCs w:val="24"/>
        </w:rPr>
        <w:t xml:space="preserve">Allocate buffers for the updater file header and change list on disk images, construct these images, and store their addresses and lengths in </w:t>
      </w:r>
      <w:r w:rsidRPr="00366D42">
        <w:rPr>
          <w:rFonts w:ascii="Courier" w:hAnsi="Courier"/>
          <w:sz w:val="20"/>
          <w:szCs w:val="20"/>
        </w:rPr>
        <w:t>updater.</w:t>
      </w:r>
      <w:r w:rsidR="00DA79FA">
        <w:rPr>
          <w:rFonts w:ascii="Courier" w:hAnsi="Courier"/>
          <w:sz w:val="20"/>
          <w:szCs w:val="20"/>
        </w:rPr>
        <w:t xml:space="preserve"> </w:t>
      </w:r>
      <w:r>
        <w:rPr>
          <w:szCs w:val="24"/>
        </w:rPr>
        <w:t xml:space="preserve">  </w:t>
      </w:r>
      <w:r w:rsidR="000C56AB">
        <w:rPr>
          <w:szCs w:val="24"/>
        </w:rPr>
        <w:t xml:space="preserve">The process here is quite similar to the serialization callbacks for metadata cache clients. </w:t>
      </w:r>
      <w:r>
        <w:rPr>
          <w:szCs w:val="24"/>
        </w:rPr>
        <w:t>At this point we are ready to write the updater file.</w:t>
      </w:r>
    </w:p>
    <w:p w14:paraId="294052A2" w14:textId="64BE9651" w:rsidR="00366D42" w:rsidRPr="00366D42" w:rsidRDefault="000C56AB" w:rsidP="00366D42">
      <w:pPr>
        <w:pStyle w:val="ListParagraph"/>
        <w:numPr>
          <w:ilvl w:val="0"/>
          <w:numId w:val="67"/>
        </w:numPr>
      </w:pPr>
      <w:r>
        <w:rPr>
          <w:szCs w:val="24"/>
        </w:rPr>
        <w:t>Create</w:t>
      </w:r>
      <w:r w:rsidR="00366D42">
        <w:rPr>
          <w:szCs w:val="24"/>
        </w:rPr>
        <w:t xml:space="preserve"> the updater file using a temporary file name</w:t>
      </w:r>
      <w:r>
        <w:rPr>
          <w:szCs w:val="24"/>
        </w:rPr>
        <w:t xml:space="preserve"> – say &lt;metadata file name&gt;.ud_tmp.  Use the VFD interface</w:t>
      </w:r>
      <w:r w:rsidR="00366D42">
        <w:rPr>
          <w:szCs w:val="24"/>
        </w:rPr>
        <w:t>.</w:t>
      </w:r>
      <w:r>
        <w:rPr>
          <w:szCs w:val="24"/>
        </w:rPr>
        <w:t xml:space="preserve"> </w:t>
      </w:r>
    </w:p>
    <w:p w14:paraId="05801BBB" w14:textId="6C8B392E" w:rsidR="00366D42" w:rsidRPr="00366D42" w:rsidRDefault="00366D42" w:rsidP="00366D42">
      <w:pPr>
        <w:pStyle w:val="ListParagraph"/>
        <w:numPr>
          <w:ilvl w:val="0"/>
          <w:numId w:val="67"/>
        </w:numPr>
      </w:pPr>
      <w:r>
        <w:rPr>
          <w:szCs w:val="24"/>
        </w:rPr>
        <w:t>Write the updater file, and close it</w:t>
      </w:r>
      <w:r w:rsidR="000C56AB">
        <w:rPr>
          <w:szCs w:val="24"/>
        </w:rPr>
        <w:t xml:space="preserve"> – use the VFD interface</w:t>
      </w:r>
      <w:r>
        <w:rPr>
          <w:szCs w:val="24"/>
        </w:rPr>
        <w:t>.</w:t>
      </w:r>
      <w:r w:rsidR="000C56AB">
        <w:rPr>
          <w:szCs w:val="24"/>
        </w:rPr>
        <w:t xml:space="preserve"> </w:t>
      </w:r>
    </w:p>
    <w:p w14:paraId="0F075423" w14:textId="14E8A09D" w:rsidR="00366D42" w:rsidRPr="00366D42" w:rsidRDefault="00366D42" w:rsidP="00366D42">
      <w:pPr>
        <w:pStyle w:val="ListParagraph"/>
        <w:numPr>
          <w:ilvl w:val="0"/>
          <w:numId w:val="67"/>
        </w:numPr>
      </w:pPr>
      <w:r>
        <w:rPr>
          <w:szCs w:val="24"/>
        </w:rPr>
        <w:t>Change the updater file name to its correct value</w:t>
      </w:r>
      <w:r w:rsidR="000C56AB">
        <w:rPr>
          <w:szCs w:val="24"/>
        </w:rPr>
        <w:t xml:space="preserve"> -- &lt;metadata file name&gt;.&lt;sequence number&gt;</w:t>
      </w:r>
      <w:r>
        <w:rPr>
          <w:szCs w:val="24"/>
        </w:rPr>
        <w:t>.  At this point it will be visible to the auxiliary processes, and can be applied to local copies of the metadata file.</w:t>
      </w:r>
      <w:r w:rsidR="000C56AB">
        <w:rPr>
          <w:szCs w:val="24"/>
        </w:rPr>
        <w:t xml:space="preserve">  Since we are using the VFD interface for 4) &amp; 5) above, think on creating a new VFD API call for this.  </w:t>
      </w:r>
    </w:p>
    <w:p w14:paraId="30C01DB2" w14:textId="77777777" w:rsidR="000C56AB" w:rsidRPr="000C56AB" w:rsidRDefault="00366D42" w:rsidP="00366D42">
      <w:pPr>
        <w:pStyle w:val="ListParagraph"/>
        <w:numPr>
          <w:ilvl w:val="0"/>
          <w:numId w:val="67"/>
        </w:numPr>
      </w:pPr>
      <w:r>
        <w:rPr>
          <w:szCs w:val="24"/>
        </w:rPr>
        <w:t xml:space="preserve">Tidy up.  </w:t>
      </w:r>
    </w:p>
    <w:p w14:paraId="143289F6" w14:textId="77777777" w:rsidR="000C56AB" w:rsidRPr="000C56AB" w:rsidRDefault="00366D42" w:rsidP="000C56AB">
      <w:pPr>
        <w:pStyle w:val="ListParagraph"/>
        <w:numPr>
          <w:ilvl w:val="1"/>
          <w:numId w:val="67"/>
        </w:numPr>
      </w:pPr>
      <w:r>
        <w:rPr>
          <w:szCs w:val="24"/>
        </w:rPr>
        <w:t xml:space="preserve">Free </w:t>
      </w:r>
      <w:r w:rsidRPr="00366D42">
        <w:rPr>
          <w:rFonts w:ascii="Courier" w:hAnsi="Courier"/>
          <w:sz w:val="20"/>
          <w:szCs w:val="20"/>
        </w:rPr>
        <w:t>updater.change_list[]</w:t>
      </w:r>
      <w:r w:rsidRPr="00366D42">
        <w:rPr>
          <w:szCs w:val="24"/>
        </w:rPr>
        <w:t>,</w:t>
      </w:r>
      <w:r>
        <w:rPr>
          <w:rFonts w:ascii="Courier" w:hAnsi="Courier"/>
          <w:sz w:val="20"/>
          <w:szCs w:val="20"/>
        </w:rPr>
        <w:t xml:space="preserve"> updater</w:t>
      </w:r>
      <w:r w:rsidRPr="00366D42">
        <w:rPr>
          <w:szCs w:val="24"/>
        </w:rPr>
        <w:t>,</w:t>
      </w:r>
      <w:r>
        <w:rPr>
          <w:szCs w:val="24"/>
        </w:rPr>
        <w:t xml:space="preserve"> and any buffers </w:t>
      </w:r>
      <w:r w:rsidR="000C56AB">
        <w:rPr>
          <w:szCs w:val="24"/>
        </w:rPr>
        <w:t>allocated in 3</w:t>
      </w:r>
      <w:r>
        <w:rPr>
          <w:szCs w:val="24"/>
        </w:rPr>
        <w:t xml:space="preserve">) above.  </w:t>
      </w:r>
    </w:p>
    <w:p w14:paraId="24E46C82" w14:textId="71E36E0B" w:rsidR="00366D42" w:rsidRPr="000C56AB" w:rsidRDefault="00366D42" w:rsidP="000C56AB">
      <w:pPr>
        <w:pStyle w:val="ListParagraph"/>
        <w:numPr>
          <w:ilvl w:val="1"/>
          <w:numId w:val="67"/>
        </w:numPr>
      </w:pPr>
      <w:r>
        <w:rPr>
          <w:szCs w:val="24"/>
        </w:rPr>
        <w:t xml:space="preserve">Increment the </w:t>
      </w:r>
      <w:r>
        <w:rPr>
          <w:rFonts w:ascii="Courier" w:hAnsi="Courier" w:cs="Times New Roman"/>
          <w:color w:val="00000A"/>
          <w:sz w:val="20"/>
          <w:szCs w:val="20"/>
        </w:rPr>
        <w:t>updater_seq_num</w:t>
      </w:r>
      <w:r>
        <w:rPr>
          <w:szCs w:val="24"/>
        </w:rPr>
        <w:t xml:space="preserve"> field in the shared file structure.</w:t>
      </w:r>
    </w:p>
    <w:p w14:paraId="3D01875E" w14:textId="5A415131" w:rsidR="000C56AB" w:rsidRDefault="000C56AB" w:rsidP="000C56AB">
      <w:pPr>
        <w:pStyle w:val="ListParagraph"/>
        <w:numPr>
          <w:ilvl w:val="1"/>
          <w:numId w:val="67"/>
        </w:numPr>
      </w:pPr>
      <w:r>
        <w:rPr>
          <w:szCs w:val="24"/>
        </w:rPr>
        <w:t xml:space="preserve">If so directed, delete outdated updater files – say more than </w:t>
      </w:r>
      <w:r w:rsidRPr="000C56AB">
        <w:rPr>
          <w:rFonts w:ascii="Courier" w:hAnsi="Courier"/>
          <w:sz w:val="20"/>
          <w:szCs w:val="20"/>
        </w:rPr>
        <w:t>max_lag + 1</w:t>
      </w:r>
      <w:r>
        <w:rPr>
          <w:szCs w:val="24"/>
        </w:rPr>
        <w:t xml:space="preserve"> ticks old.</w:t>
      </w:r>
    </w:p>
    <w:p w14:paraId="129B2B85" w14:textId="4D7CC44A" w:rsidR="00366D42" w:rsidRDefault="00366D42" w:rsidP="00366D42">
      <w:r>
        <w:t xml:space="preserve">Most of these steps are self explanatory, but it may </w:t>
      </w:r>
      <w:r w:rsidR="000C56AB">
        <w:t>be useful to discuss the first 2</w:t>
      </w:r>
      <w:r>
        <w:t xml:space="preserve"> in greater detail.</w:t>
      </w:r>
    </w:p>
    <w:p w14:paraId="23C33A6D" w14:textId="1FCF3B00" w:rsidR="00366D42" w:rsidRDefault="00366D42" w:rsidP="00366D42">
      <w:pPr>
        <w:pStyle w:val="Heading6"/>
      </w:pPr>
      <w:bookmarkStart w:id="68" w:name="_Toc103918490"/>
      <w:r>
        <w:t>Assembling the Data</w:t>
      </w:r>
      <w:bookmarkEnd w:id="68"/>
    </w:p>
    <w:p w14:paraId="5E9BB63F" w14:textId="74AC8755" w:rsidR="000C56AB" w:rsidRDefault="000C56AB" w:rsidP="00366D42">
      <w:r>
        <w:t xml:space="preserve">After allocation of </w:t>
      </w:r>
      <w:r w:rsidRPr="000C56AB">
        <w:rPr>
          <w:rFonts w:ascii="Courier" w:hAnsi="Courier"/>
          <w:sz w:val="20"/>
          <w:szCs w:val="20"/>
        </w:rPr>
        <w:t>updater</w:t>
      </w:r>
      <w:r>
        <w:t xml:space="preserve"> (recall that this is an instance of </w:t>
      </w:r>
      <w:r w:rsidRPr="0035308D">
        <w:rPr>
          <w:rFonts w:ascii="Courier" w:hAnsi="Courier"/>
          <w:sz w:val="20"/>
          <w:szCs w:val="20"/>
        </w:rPr>
        <w:t>H5F_</w:t>
      </w:r>
      <w:r>
        <w:rPr>
          <w:rFonts w:ascii="Courier" w:hAnsi="Courier"/>
          <w:sz w:val="20"/>
          <w:szCs w:val="20"/>
        </w:rPr>
        <w:t>vfd_swmr_updater_t</w:t>
      </w:r>
      <w:r>
        <w:t xml:space="preserve">), the structure must be initialized, and it will usually be necessary to allocate and initialize an array of </w:t>
      </w:r>
      <w:r w:rsidRPr="0035308D">
        <w:rPr>
          <w:rFonts w:ascii="Courier" w:hAnsi="Courier"/>
          <w:sz w:val="20"/>
          <w:szCs w:val="20"/>
        </w:rPr>
        <w:t>H5F_</w:t>
      </w:r>
      <w:r>
        <w:rPr>
          <w:rFonts w:ascii="Courier" w:hAnsi="Courier"/>
          <w:sz w:val="20"/>
          <w:szCs w:val="20"/>
        </w:rPr>
        <w:t>vfd_swmr_updater_cl_entry_t</w:t>
      </w:r>
      <w:r>
        <w:t xml:space="preserve"> as well.</w:t>
      </w:r>
    </w:p>
    <w:p w14:paraId="19D0CEFA" w14:textId="7E6C4818" w:rsidR="000C56AB" w:rsidRDefault="000C56AB" w:rsidP="00366D42">
      <w:r>
        <w:t>Initialize updater as shown in the table below.  Note that there are many temporary values that will be overwritten.</w:t>
      </w:r>
    </w:p>
    <w:tbl>
      <w:tblPr>
        <w:tblStyle w:val="GridTable1Light"/>
        <w:tblW w:w="0" w:type="auto"/>
        <w:tblInd w:w="144" w:type="dxa"/>
        <w:tblLook w:val="04A0" w:firstRow="1" w:lastRow="0" w:firstColumn="1" w:lastColumn="0" w:noHBand="0" w:noVBand="1"/>
      </w:tblPr>
      <w:tblGrid>
        <w:gridCol w:w="5033"/>
        <w:gridCol w:w="4921"/>
      </w:tblGrid>
      <w:tr w:rsidR="000C56AB" w14:paraId="347FF8EF" w14:textId="77777777" w:rsidTr="000C56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3" w:type="dxa"/>
          </w:tcPr>
          <w:p w14:paraId="008DD45C" w14:textId="11A65203" w:rsidR="000C56AB" w:rsidRDefault="000C56AB" w:rsidP="00366D42">
            <w:r>
              <w:lastRenderedPageBreak/>
              <w:t>Field of Updater:</w:t>
            </w:r>
          </w:p>
        </w:tc>
        <w:tc>
          <w:tcPr>
            <w:tcW w:w="4921" w:type="dxa"/>
          </w:tcPr>
          <w:p w14:paraId="5C188A56" w14:textId="661368BF" w:rsidR="000C56AB" w:rsidRDefault="000C56AB" w:rsidP="00366D42">
            <w:pPr>
              <w:cnfStyle w:val="100000000000" w:firstRow="1" w:lastRow="0" w:firstColumn="0" w:lastColumn="0" w:oddVBand="0" w:evenVBand="0" w:oddHBand="0" w:evenHBand="0" w:firstRowFirstColumn="0" w:firstRowLastColumn="0" w:lastRowFirstColumn="0" w:lastRowLastColumn="0"/>
            </w:pPr>
            <w:r>
              <w:t>Initialize to:</w:t>
            </w:r>
          </w:p>
        </w:tc>
      </w:tr>
      <w:tr w:rsidR="000C56AB" w14:paraId="77315E3C" w14:textId="77777777" w:rsidTr="000C56AB">
        <w:tc>
          <w:tcPr>
            <w:cnfStyle w:val="001000000000" w:firstRow="0" w:lastRow="0" w:firstColumn="1" w:lastColumn="0" w:oddVBand="0" w:evenVBand="0" w:oddHBand="0" w:evenHBand="0" w:firstRowFirstColumn="0" w:firstRowLastColumn="0" w:lastRowFirstColumn="0" w:lastRowLastColumn="0"/>
            <w:tcW w:w="5033" w:type="dxa"/>
          </w:tcPr>
          <w:p w14:paraId="2C7DB926" w14:textId="34A502C6" w:rsidR="000C56AB" w:rsidRPr="000C56AB" w:rsidRDefault="000C56AB" w:rsidP="00366D42">
            <w:pPr>
              <w:rPr>
                <w:rFonts w:ascii="Courier" w:hAnsi="Courier"/>
                <w:b w:val="0"/>
                <w:sz w:val="20"/>
                <w:szCs w:val="20"/>
              </w:rPr>
            </w:pPr>
            <w:r w:rsidRPr="000C56AB">
              <w:rPr>
                <w:rFonts w:ascii="Courier" w:hAnsi="Courier"/>
                <w:b w:val="0"/>
                <w:sz w:val="20"/>
                <w:szCs w:val="20"/>
              </w:rPr>
              <w:t>version</w:t>
            </w:r>
          </w:p>
        </w:tc>
        <w:tc>
          <w:tcPr>
            <w:tcW w:w="4921" w:type="dxa"/>
          </w:tcPr>
          <w:p w14:paraId="6E34B5DA" w14:textId="5C399AA1" w:rsidR="000C56AB" w:rsidRPr="000C56AB" w:rsidRDefault="000C56AB" w:rsidP="00366D42">
            <w:pPr>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sidRPr="000C56AB">
              <w:rPr>
                <w:rFonts w:ascii="Courier" w:hAnsi="Courier"/>
                <w:sz w:val="20"/>
                <w:szCs w:val="20"/>
              </w:rPr>
              <w:t>#define</w:t>
            </w:r>
          </w:p>
        </w:tc>
      </w:tr>
      <w:tr w:rsidR="000C56AB" w14:paraId="541E86EC" w14:textId="77777777" w:rsidTr="000C56AB">
        <w:tc>
          <w:tcPr>
            <w:cnfStyle w:val="001000000000" w:firstRow="0" w:lastRow="0" w:firstColumn="1" w:lastColumn="0" w:oddVBand="0" w:evenVBand="0" w:oddHBand="0" w:evenHBand="0" w:firstRowFirstColumn="0" w:firstRowLastColumn="0" w:lastRowFirstColumn="0" w:lastRowLastColumn="0"/>
            <w:tcW w:w="5033" w:type="dxa"/>
          </w:tcPr>
          <w:p w14:paraId="3BF90F52" w14:textId="39683CEC" w:rsidR="000C56AB" w:rsidRPr="000C56AB" w:rsidRDefault="000C56AB" w:rsidP="00366D42">
            <w:pPr>
              <w:rPr>
                <w:rFonts w:ascii="Courier" w:hAnsi="Courier"/>
                <w:b w:val="0"/>
                <w:sz w:val="20"/>
                <w:szCs w:val="20"/>
              </w:rPr>
            </w:pPr>
            <w:r w:rsidRPr="000C56AB">
              <w:rPr>
                <w:rFonts w:ascii="Courier" w:hAnsi="Courier"/>
                <w:b w:val="0"/>
                <w:sz w:val="20"/>
                <w:szCs w:val="20"/>
              </w:rPr>
              <w:t>flags</w:t>
            </w:r>
          </w:p>
        </w:tc>
        <w:tc>
          <w:tcPr>
            <w:tcW w:w="4921" w:type="dxa"/>
          </w:tcPr>
          <w:p w14:paraId="5CCD8970" w14:textId="62406A44" w:rsidR="000C56AB" w:rsidRPr="000C56AB" w:rsidRDefault="000C56AB" w:rsidP="00366D42">
            <w:pPr>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sidRPr="000C56AB">
              <w:rPr>
                <w:rFonts w:ascii="Courier" w:hAnsi="Courier"/>
                <w:sz w:val="20"/>
                <w:szCs w:val="20"/>
              </w:rPr>
              <w:t>“flags” parameter</w:t>
            </w:r>
          </w:p>
        </w:tc>
      </w:tr>
      <w:tr w:rsidR="000C56AB" w14:paraId="49D2FE32" w14:textId="77777777" w:rsidTr="000C56AB">
        <w:tc>
          <w:tcPr>
            <w:cnfStyle w:val="001000000000" w:firstRow="0" w:lastRow="0" w:firstColumn="1" w:lastColumn="0" w:oddVBand="0" w:evenVBand="0" w:oddHBand="0" w:evenHBand="0" w:firstRowFirstColumn="0" w:firstRowLastColumn="0" w:lastRowFirstColumn="0" w:lastRowLastColumn="0"/>
            <w:tcW w:w="5033" w:type="dxa"/>
          </w:tcPr>
          <w:p w14:paraId="322AE187" w14:textId="44A886B5" w:rsidR="000C56AB" w:rsidRPr="000C56AB" w:rsidRDefault="000C56AB" w:rsidP="00366D42">
            <w:pPr>
              <w:rPr>
                <w:rFonts w:ascii="Courier" w:hAnsi="Courier"/>
                <w:b w:val="0"/>
                <w:sz w:val="20"/>
                <w:szCs w:val="20"/>
              </w:rPr>
            </w:pPr>
            <w:r w:rsidRPr="000C56AB">
              <w:rPr>
                <w:rFonts w:ascii="Courier" w:hAnsi="Courier"/>
                <w:b w:val="0"/>
                <w:sz w:val="20"/>
                <w:szCs w:val="20"/>
              </w:rPr>
              <w:t>page_size</w:t>
            </w:r>
          </w:p>
        </w:tc>
        <w:tc>
          <w:tcPr>
            <w:tcW w:w="4921" w:type="dxa"/>
          </w:tcPr>
          <w:p w14:paraId="321AD10F" w14:textId="12863FB9" w:rsidR="000C56AB" w:rsidRPr="000C56AB" w:rsidRDefault="000C56AB" w:rsidP="00366D42">
            <w:pPr>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sidRPr="000C56AB">
              <w:rPr>
                <w:rFonts w:ascii="Courier" w:hAnsi="Courier"/>
                <w:sz w:val="20"/>
                <w:szCs w:val="20"/>
              </w:rPr>
              <w:t>f-&gt;fs_page_size</w:t>
            </w:r>
          </w:p>
        </w:tc>
      </w:tr>
      <w:tr w:rsidR="000C56AB" w14:paraId="67025525" w14:textId="77777777" w:rsidTr="000C56AB">
        <w:tc>
          <w:tcPr>
            <w:cnfStyle w:val="001000000000" w:firstRow="0" w:lastRow="0" w:firstColumn="1" w:lastColumn="0" w:oddVBand="0" w:evenVBand="0" w:oddHBand="0" w:evenHBand="0" w:firstRowFirstColumn="0" w:firstRowLastColumn="0" w:lastRowFirstColumn="0" w:lastRowLastColumn="0"/>
            <w:tcW w:w="5033" w:type="dxa"/>
          </w:tcPr>
          <w:p w14:paraId="3E6EA486" w14:textId="4E752506" w:rsidR="000C56AB" w:rsidRPr="000C56AB" w:rsidRDefault="000C56AB" w:rsidP="00366D42">
            <w:pPr>
              <w:rPr>
                <w:rFonts w:ascii="Courier" w:hAnsi="Courier"/>
                <w:b w:val="0"/>
                <w:sz w:val="20"/>
                <w:szCs w:val="20"/>
              </w:rPr>
            </w:pPr>
            <w:r w:rsidRPr="000C56AB">
              <w:rPr>
                <w:rFonts w:ascii="Courier" w:hAnsi="Courier"/>
                <w:b w:val="0"/>
                <w:sz w:val="20"/>
                <w:szCs w:val="20"/>
              </w:rPr>
              <w:t>sequence_number</w:t>
            </w:r>
          </w:p>
        </w:tc>
        <w:tc>
          <w:tcPr>
            <w:tcW w:w="4921" w:type="dxa"/>
          </w:tcPr>
          <w:p w14:paraId="35AA72C9" w14:textId="642F6841" w:rsidR="000C56AB" w:rsidRPr="000C56AB" w:rsidRDefault="000C56AB" w:rsidP="00366D42">
            <w:pPr>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sidRPr="000C56AB">
              <w:rPr>
                <w:rFonts w:ascii="Courier" w:hAnsi="Courier"/>
                <w:sz w:val="20"/>
                <w:szCs w:val="20"/>
              </w:rPr>
              <w:t>f-&gt;sequence_num</w:t>
            </w:r>
          </w:p>
        </w:tc>
      </w:tr>
      <w:tr w:rsidR="000C56AB" w14:paraId="263BB4CB" w14:textId="77777777" w:rsidTr="000C56AB">
        <w:tc>
          <w:tcPr>
            <w:cnfStyle w:val="001000000000" w:firstRow="0" w:lastRow="0" w:firstColumn="1" w:lastColumn="0" w:oddVBand="0" w:evenVBand="0" w:oddHBand="0" w:evenHBand="0" w:firstRowFirstColumn="0" w:firstRowLastColumn="0" w:lastRowFirstColumn="0" w:lastRowLastColumn="0"/>
            <w:tcW w:w="5033" w:type="dxa"/>
          </w:tcPr>
          <w:p w14:paraId="5F895B42" w14:textId="156EE5B0" w:rsidR="000C56AB" w:rsidRPr="000C56AB" w:rsidRDefault="000C56AB" w:rsidP="00366D42">
            <w:pPr>
              <w:rPr>
                <w:rFonts w:ascii="Courier" w:hAnsi="Courier"/>
                <w:b w:val="0"/>
                <w:sz w:val="20"/>
                <w:szCs w:val="20"/>
              </w:rPr>
            </w:pPr>
            <w:r w:rsidRPr="000C56AB">
              <w:rPr>
                <w:rFonts w:ascii="Courier" w:hAnsi="Courier"/>
                <w:b w:val="0"/>
                <w:sz w:val="20"/>
                <w:szCs w:val="20"/>
              </w:rPr>
              <w:t>tick_num</w:t>
            </w:r>
          </w:p>
        </w:tc>
        <w:tc>
          <w:tcPr>
            <w:tcW w:w="4921" w:type="dxa"/>
          </w:tcPr>
          <w:p w14:paraId="337EE59E" w14:textId="58D450DF" w:rsidR="000C56AB" w:rsidRPr="000C56AB" w:rsidRDefault="000C56AB" w:rsidP="00366D42">
            <w:pPr>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sidRPr="000C56AB">
              <w:rPr>
                <w:rFonts w:ascii="Courier" w:hAnsi="Courier"/>
                <w:sz w:val="20"/>
                <w:szCs w:val="20"/>
              </w:rPr>
              <w:t>f-&gt;tick_num</w:t>
            </w:r>
          </w:p>
        </w:tc>
      </w:tr>
      <w:tr w:rsidR="000C56AB" w14:paraId="7F96B1F4" w14:textId="77777777" w:rsidTr="000C56AB">
        <w:tc>
          <w:tcPr>
            <w:cnfStyle w:val="001000000000" w:firstRow="0" w:lastRow="0" w:firstColumn="1" w:lastColumn="0" w:oddVBand="0" w:evenVBand="0" w:oddHBand="0" w:evenHBand="0" w:firstRowFirstColumn="0" w:firstRowLastColumn="0" w:lastRowFirstColumn="0" w:lastRowLastColumn="0"/>
            <w:tcW w:w="5033" w:type="dxa"/>
          </w:tcPr>
          <w:p w14:paraId="54785503" w14:textId="46833069" w:rsidR="000C56AB" w:rsidRPr="000C56AB" w:rsidRDefault="000C56AB" w:rsidP="00366D42">
            <w:pPr>
              <w:rPr>
                <w:rFonts w:ascii="Courier" w:hAnsi="Courier"/>
                <w:sz w:val="20"/>
                <w:szCs w:val="20"/>
              </w:rPr>
            </w:pPr>
            <w:r w:rsidRPr="000C56AB">
              <w:rPr>
                <w:rFonts w:ascii="Courier" w:hAnsi="Courier"/>
                <w:b w:val="0"/>
                <w:sz w:val="20"/>
                <w:szCs w:val="20"/>
              </w:rPr>
              <w:t>header_image_ptr</w:t>
            </w:r>
          </w:p>
        </w:tc>
        <w:tc>
          <w:tcPr>
            <w:tcW w:w="4921" w:type="dxa"/>
          </w:tcPr>
          <w:p w14:paraId="27624250" w14:textId="58A54329" w:rsidR="000C56AB" w:rsidRPr="000C56AB" w:rsidRDefault="000C56AB" w:rsidP="00366D42">
            <w:pPr>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sidRPr="000C56AB">
              <w:rPr>
                <w:rFonts w:ascii="Courier" w:hAnsi="Courier"/>
                <w:sz w:val="20"/>
                <w:szCs w:val="20"/>
              </w:rPr>
              <w:t>NULL</w:t>
            </w:r>
          </w:p>
        </w:tc>
      </w:tr>
      <w:tr w:rsidR="000C56AB" w14:paraId="17B95EB5" w14:textId="77777777" w:rsidTr="000C56AB">
        <w:tc>
          <w:tcPr>
            <w:cnfStyle w:val="001000000000" w:firstRow="0" w:lastRow="0" w:firstColumn="1" w:lastColumn="0" w:oddVBand="0" w:evenVBand="0" w:oddHBand="0" w:evenHBand="0" w:firstRowFirstColumn="0" w:firstRowLastColumn="0" w:lastRowFirstColumn="0" w:lastRowLastColumn="0"/>
            <w:tcW w:w="5033" w:type="dxa"/>
          </w:tcPr>
          <w:p w14:paraId="579E443D" w14:textId="31E50AB5" w:rsidR="000C56AB" w:rsidRPr="000C56AB" w:rsidRDefault="000C56AB" w:rsidP="00366D42">
            <w:pPr>
              <w:rPr>
                <w:rFonts w:ascii="Courier" w:hAnsi="Courier"/>
                <w:sz w:val="20"/>
                <w:szCs w:val="20"/>
              </w:rPr>
            </w:pPr>
            <w:r w:rsidRPr="000C56AB">
              <w:rPr>
                <w:rFonts w:ascii="Courier" w:hAnsi="Courier"/>
                <w:b w:val="0"/>
                <w:sz w:val="20"/>
                <w:szCs w:val="20"/>
              </w:rPr>
              <w:t>header_image_len</w:t>
            </w:r>
          </w:p>
        </w:tc>
        <w:tc>
          <w:tcPr>
            <w:tcW w:w="4921" w:type="dxa"/>
          </w:tcPr>
          <w:p w14:paraId="6DACC2C8" w14:textId="17DE29AD" w:rsidR="000C56AB" w:rsidRPr="000C56AB" w:rsidRDefault="000C56AB" w:rsidP="00366D42">
            <w:pPr>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sidRPr="000C56AB">
              <w:rPr>
                <w:rFonts w:ascii="Courier" w:hAnsi="Courier"/>
                <w:sz w:val="20"/>
                <w:szCs w:val="20"/>
              </w:rPr>
              <w:t>#define</w:t>
            </w:r>
          </w:p>
        </w:tc>
      </w:tr>
      <w:tr w:rsidR="000C56AB" w14:paraId="5BD81377" w14:textId="77777777" w:rsidTr="000C56AB">
        <w:tc>
          <w:tcPr>
            <w:cnfStyle w:val="001000000000" w:firstRow="0" w:lastRow="0" w:firstColumn="1" w:lastColumn="0" w:oddVBand="0" w:evenVBand="0" w:oddHBand="0" w:evenHBand="0" w:firstRowFirstColumn="0" w:firstRowLastColumn="0" w:lastRowFirstColumn="0" w:lastRowLastColumn="0"/>
            <w:tcW w:w="5033" w:type="dxa"/>
          </w:tcPr>
          <w:p w14:paraId="5B9393C8" w14:textId="7904577C" w:rsidR="000C56AB" w:rsidRPr="000C56AB" w:rsidRDefault="000C56AB" w:rsidP="00366D42">
            <w:pPr>
              <w:rPr>
                <w:rFonts w:ascii="Courier" w:hAnsi="Courier"/>
                <w:b w:val="0"/>
                <w:sz w:val="20"/>
                <w:szCs w:val="20"/>
              </w:rPr>
            </w:pPr>
            <w:r w:rsidRPr="000C56AB">
              <w:rPr>
                <w:rFonts w:ascii="Courier" w:hAnsi="Courier"/>
                <w:b w:val="0"/>
                <w:sz w:val="20"/>
                <w:szCs w:val="20"/>
              </w:rPr>
              <w:t>change_list_image_ptr</w:t>
            </w:r>
          </w:p>
        </w:tc>
        <w:tc>
          <w:tcPr>
            <w:tcW w:w="4921" w:type="dxa"/>
          </w:tcPr>
          <w:p w14:paraId="479936CC" w14:textId="13F92A31" w:rsidR="000C56AB" w:rsidRPr="000C56AB" w:rsidRDefault="000C56AB" w:rsidP="00366D42">
            <w:pPr>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sidRPr="000C56AB">
              <w:rPr>
                <w:rFonts w:ascii="Courier" w:hAnsi="Courier"/>
                <w:sz w:val="20"/>
                <w:szCs w:val="20"/>
              </w:rPr>
              <w:t>NULL</w:t>
            </w:r>
          </w:p>
        </w:tc>
      </w:tr>
      <w:tr w:rsidR="000C56AB" w14:paraId="23500F1A" w14:textId="77777777" w:rsidTr="000C56AB">
        <w:tc>
          <w:tcPr>
            <w:cnfStyle w:val="001000000000" w:firstRow="0" w:lastRow="0" w:firstColumn="1" w:lastColumn="0" w:oddVBand="0" w:evenVBand="0" w:oddHBand="0" w:evenHBand="0" w:firstRowFirstColumn="0" w:firstRowLastColumn="0" w:lastRowFirstColumn="0" w:lastRowLastColumn="0"/>
            <w:tcW w:w="5033" w:type="dxa"/>
          </w:tcPr>
          <w:p w14:paraId="0B6F9087" w14:textId="299450F1" w:rsidR="000C56AB" w:rsidRPr="000C56AB" w:rsidRDefault="000C56AB" w:rsidP="00366D42">
            <w:pPr>
              <w:rPr>
                <w:rFonts w:ascii="Courier" w:hAnsi="Courier"/>
                <w:b w:val="0"/>
                <w:sz w:val="20"/>
                <w:szCs w:val="20"/>
              </w:rPr>
            </w:pPr>
            <w:r w:rsidRPr="000C56AB">
              <w:rPr>
                <w:rFonts w:ascii="Courier" w:hAnsi="Courier"/>
                <w:b w:val="0"/>
                <w:sz w:val="20"/>
                <w:szCs w:val="20"/>
              </w:rPr>
              <w:t>change_list_offset</w:t>
            </w:r>
          </w:p>
        </w:tc>
        <w:tc>
          <w:tcPr>
            <w:tcW w:w="4921" w:type="dxa"/>
          </w:tcPr>
          <w:p w14:paraId="52084BC8" w14:textId="45777CBD" w:rsidR="000C56AB" w:rsidRPr="000C56AB" w:rsidRDefault="000C56AB" w:rsidP="00366D42">
            <w:pPr>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sidRPr="000C56AB">
              <w:rPr>
                <w:rFonts w:ascii="Courier" w:hAnsi="Courier"/>
                <w:sz w:val="20"/>
                <w:szCs w:val="20"/>
              </w:rPr>
              <w:t>0</w:t>
            </w:r>
          </w:p>
        </w:tc>
      </w:tr>
      <w:tr w:rsidR="000C56AB" w14:paraId="0A8BC498" w14:textId="77777777" w:rsidTr="000C56AB">
        <w:tc>
          <w:tcPr>
            <w:cnfStyle w:val="001000000000" w:firstRow="0" w:lastRow="0" w:firstColumn="1" w:lastColumn="0" w:oddVBand="0" w:evenVBand="0" w:oddHBand="0" w:evenHBand="0" w:firstRowFirstColumn="0" w:firstRowLastColumn="0" w:lastRowFirstColumn="0" w:lastRowLastColumn="0"/>
            <w:tcW w:w="5033" w:type="dxa"/>
          </w:tcPr>
          <w:p w14:paraId="51600AF2" w14:textId="1B92927C" w:rsidR="000C56AB" w:rsidRPr="000C56AB" w:rsidRDefault="000C56AB" w:rsidP="00366D42">
            <w:pPr>
              <w:rPr>
                <w:rFonts w:ascii="Courier" w:hAnsi="Courier"/>
                <w:b w:val="0"/>
                <w:sz w:val="20"/>
                <w:szCs w:val="20"/>
              </w:rPr>
            </w:pPr>
            <w:r w:rsidRPr="000C56AB">
              <w:rPr>
                <w:rFonts w:ascii="Courier" w:hAnsi="Courier"/>
                <w:b w:val="0"/>
                <w:sz w:val="20"/>
                <w:szCs w:val="20"/>
              </w:rPr>
              <w:t>change_list_len</w:t>
            </w:r>
          </w:p>
        </w:tc>
        <w:tc>
          <w:tcPr>
            <w:tcW w:w="4921" w:type="dxa"/>
          </w:tcPr>
          <w:p w14:paraId="6C90D016" w14:textId="21654792" w:rsidR="000C56AB" w:rsidRPr="000C56AB" w:rsidRDefault="000C56AB" w:rsidP="00366D42">
            <w:pPr>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sidRPr="000C56AB">
              <w:rPr>
                <w:rFonts w:ascii="Courier" w:hAnsi="Courier"/>
                <w:sz w:val="20"/>
                <w:szCs w:val="20"/>
              </w:rPr>
              <w:t>0</w:t>
            </w:r>
          </w:p>
        </w:tc>
      </w:tr>
      <w:tr w:rsidR="000C56AB" w14:paraId="45BE323E" w14:textId="77777777" w:rsidTr="000C56AB">
        <w:tc>
          <w:tcPr>
            <w:cnfStyle w:val="001000000000" w:firstRow="0" w:lastRow="0" w:firstColumn="1" w:lastColumn="0" w:oddVBand="0" w:evenVBand="0" w:oddHBand="0" w:evenHBand="0" w:firstRowFirstColumn="0" w:firstRowLastColumn="0" w:lastRowFirstColumn="0" w:lastRowLastColumn="0"/>
            <w:tcW w:w="5033" w:type="dxa"/>
          </w:tcPr>
          <w:p w14:paraId="225F34EF" w14:textId="5FA0AFCE" w:rsidR="000C56AB" w:rsidRPr="000C56AB" w:rsidRDefault="000C56AB" w:rsidP="00366D42">
            <w:pPr>
              <w:rPr>
                <w:rFonts w:ascii="Courier" w:hAnsi="Courier"/>
                <w:b w:val="0"/>
                <w:sz w:val="20"/>
                <w:szCs w:val="20"/>
              </w:rPr>
            </w:pPr>
            <w:r w:rsidRPr="000C56AB">
              <w:rPr>
                <w:rFonts w:ascii="Courier" w:hAnsi="Courier"/>
                <w:b w:val="0"/>
                <w:sz w:val="20"/>
                <w:szCs w:val="20"/>
              </w:rPr>
              <w:t>md_file_header_image_ptr</w:t>
            </w:r>
          </w:p>
        </w:tc>
        <w:tc>
          <w:tcPr>
            <w:tcW w:w="4921" w:type="dxa"/>
          </w:tcPr>
          <w:p w14:paraId="397E84EC" w14:textId="19386413" w:rsidR="000C56AB" w:rsidRPr="000C56AB" w:rsidRDefault="000C56AB" w:rsidP="00366D42">
            <w:pPr>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sidRPr="000C56AB">
              <w:rPr>
                <w:rFonts w:ascii="Courier" w:hAnsi="Courier"/>
                <w:sz w:val="20"/>
                <w:szCs w:val="20"/>
              </w:rPr>
              <w:t>“md_file_hdr_image_ptr” parameter</w:t>
            </w:r>
          </w:p>
        </w:tc>
      </w:tr>
      <w:tr w:rsidR="000C56AB" w14:paraId="389FCF85" w14:textId="77777777" w:rsidTr="000C56AB">
        <w:tc>
          <w:tcPr>
            <w:cnfStyle w:val="001000000000" w:firstRow="0" w:lastRow="0" w:firstColumn="1" w:lastColumn="0" w:oddVBand="0" w:evenVBand="0" w:oddHBand="0" w:evenHBand="0" w:firstRowFirstColumn="0" w:firstRowLastColumn="0" w:lastRowFirstColumn="0" w:lastRowLastColumn="0"/>
            <w:tcW w:w="5033" w:type="dxa"/>
          </w:tcPr>
          <w:p w14:paraId="2C9A4C91" w14:textId="2C51C21B" w:rsidR="000C56AB" w:rsidRPr="000C56AB" w:rsidRDefault="000C56AB" w:rsidP="00366D42">
            <w:pPr>
              <w:rPr>
                <w:rFonts w:ascii="Courier" w:hAnsi="Courier"/>
                <w:b w:val="0"/>
                <w:sz w:val="20"/>
                <w:szCs w:val="20"/>
              </w:rPr>
            </w:pPr>
            <w:r w:rsidRPr="000C56AB">
              <w:rPr>
                <w:rFonts w:ascii="Courier" w:hAnsi="Courier"/>
                <w:b w:val="0"/>
                <w:sz w:val="20"/>
                <w:szCs w:val="20"/>
              </w:rPr>
              <w:t>md_file_header_ud_file_page_offset</w:t>
            </w:r>
          </w:p>
        </w:tc>
        <w:tc>
          <w:tcPr>
            <w:tcW w:w="4921" w:type="dxa"/>
          </w:tcPr>
          <w:p w14:paraId="36781A90" w14:textId="2363DF55" w:rsidR="000C56AB" w:rsidRPr="000C56AB" w:rsidRDefault="000C56AB" w:rsidP="00366D42">
            <w:pPr>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sidRPr="000C56AB">
              <w:rPr>
                <w:rFonts w:ascii="Courier" w:hAnsi="Courier"/>
                <w:sz w:val="20"/>
                <w:szCs w:val="20"/>
              </w:rPr>
              <w:t>0</w:t>
            </w:r>
          </w:p>
        </w:tc>
      </w:tr>
      <w:tr w:rsidR="000C56AB" w14:paraId="1062875A" w14:textId="77777777" w:rsidTr="000C56AB">
        <w:tc>
          <w:tcPr>
            <w:cnfStyle w:val="001000000000" w:firstRow="0" w:lastRow="0" w:firstColumn="1" w:lastColumn="0" w:oddVBand="0" w:evenVBand="0" w:oddHBand="0" w:evenHBand="0" w:firstRowFirstColumn="0" w:firstRowLastColumn="0" w:lastRowFirstColumn="0" w:lastRowLastColumn="0"/>
            <w:tcW w:w="5033" w:type="dxa"/>
          </w:tcPr>
          <w:p w14:paraId="65E8E68C" w14:textId="04CCDE1E" w:rsidR="000C56AB" w:rsidRPr="000C56AB" w:rsidRDefault="000C56AB" w:rsidP="00366D42">
            <w:pPr>
              <w:rPr>
                <w:rFonts w:ascii="Courier" w:hAnsi="Courier"/>
                <w:b w:val="0"/>
                <w:sz w:val="20"/>
                <w:szCs w:val="20"/>
              </w:rPr>
            </w:pPr>
            <w:r w:rsidRPr="000C56AB">
              <w:rPr>
                <w:rFonts w:ascii="Courier" w:hAnsi="Courier"/>
                <w:b w:val="0"/>
                <w:sz w:val="20"/>
                <w:szCs w:val="20"/>
              </w:rPr>
              <w:t>md_file_header_len</w:t>
            </w:r>
          </w:p>
        </w:tc>
        <w:tc>
          <w:tcPr>
            <w:tcW w:w="4921" w:type="dxa"/>
          </w:tcPr>
          <w:p w14:paraId="32E182C5" w14:textId="0898BBE2" w:rsidR="000C56AB" w:rsidRPr="000C56AB" w:rsidRDefault="000C56AB" w:rsidP="00366D42">
            <w:pPr>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sidRPr="000C56AB">
              <w:rPr>
                <w:rFonts w:ascii="Courier" w:hAnsi="Courier"/>
                <w:sz w:val="20"/>
                <w:szCs w:val="20"/>
              </w:rPr>
              <w:t>“md_file_hdr_image_len” parameter</w:t>
            </w:r>
          </w:p>
        </w:tc>
      </w:tr>
      <w:tr w:rsidR="000C56AB" w14:paraId="65D3F9C3" w14:textId="77777777" w:rsidTr="000C56AB">
        <w:tc>
          <w:tcPr>
            <w:cnfStyle w:val="001000000000" w:firstRow="0" w:lastRow="0" w:firstColumn="1" w:lastColumn="0" w:oddVBand="0" w:evenVBand="0" w:oddHBand="0" w:evenHBand="0" w:firstRowFirstColumn="0" w:firstRowLastColumn="0" w:lastRowFirstColumn="0" w:lastRowLastColumn="0"/>
            <w:tcW w:w="5033" w:type="dxa"/>
          </w:tcPr>
          <w:p w14:paraId="2EEF3B9F" w14:textId="57844CBC" w:rsidR="000C56AB" w:rsidRPr="000C56AB" w:rsidRDefault="000C56AB" w:rsidP="00366D42">
            <w:pPr>
              <w:rPr>
                <w:rFonts w:ascii="Courier" w:hAnsi="Courier"/>
                <w:b w:val="0"/>
                <w:sz w:val="20"/>
                <w:szCs w:val="20"/>
              </w:rPr>
            </w:pPr>
            <w:r w:rsidRPr="000C56AB">
              <w:rPr>
                <w:rFonts w:ascii="Courier" w:hAnsi="Courier"/>
                <w:b w:val="0"/>
                <w:sz w:val="20"/>
                <w:szCs w:val="20"/>
              </w:rPr>
              <w:t>md_file_index_image_ptr</w:t>
            </w:r>
          </w:p>
        </w:tc>
        <w:tc>
          <w:tcPr>
            <w:tcW w:w="4921" w:type="dxa"/>
          </w:tcPr>
          <w:p w14:paraId="2ACF17E2" w14:textId="49064569" w:rsidR="000C56AB" w:rsidRPr="000C56AB" w:rsidRDefault="000C56AB" w:rsidP="00366D42">
            <w:pPr>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sidRPr="000C56AB">
              <w:rPr>
                <w:rFonts w:ascii="Courier" w:hAnsi="Courier"/>
                <w:sz w:val="20"/>
                <w:szCs w:val="20"/>
              </w:rPr>
              <w:t>“md_file_index_image_ptr” parameter</w:t>
            </w:r>
          </w:p>
        </w:tc>
      </w:tr>
      <w:tr w:rsidR="000C56AB" w14:paraId="16979E2E" w14:textId="77777777" w:rsidTr="000C56AB">
        <w:tc>
          <w:tcPr>
            <w:cnfStyle w:val="001000000000" w:firstRow="0" w:lastRow="0" w:firstColumn="1" w:lastColumn="0" w:oddVBand="0" w:evenVBand="0" w:oddHBand="0" w:evenHBand="0" w:firstRowFirstColumn="0" w:firstRowLastColumn="0" w:lastRowFirstColumn="0" w:lastRowLastColumn="0"/>
            <w:tcW w:w="5033" w:type="dxa"/>
          </w:tcPr>
          <w:p w14:paraId="1021A4AE" w14:textId="65E7FF54" w:rsidR="000C56AB" w:rsidRPr="000C56AB" w:rsidRDefault="000C56AB" w:rsidP="00366D42">
            <w:pPr>
              <w:rPr>
                <w:rFonts w:ascii="Courier" w:hAnsi="Courier"/>
                <w:b w:val="0"/>
                <w:sz w:val="20"/>
                <w:szCs w:val="20"/>
              </w:rPr>
            </w:pPr>
            <w:r w:rsidRPr="000C56AB">
              <w:rPr>
                <w:rFonts w:ascii="Courier" w:hAnsi="Courier"/>
                <w:b w:val="0"/>
                <w:sz w:val="20"/>
                <w:szCs w:val="20"/>
              </w:rPr>
              <w:t>md_file_index_md_file_offset</w:t>
            </w:r>
          </w:p>
        </w:tc>
        <w:tc>
          <w:tcPr>
            <w:tcW w:w="4921" w:type="dxa"/>
          </w:tcPr>
          <w:p w14:paraId="75B75DD5" w14:textId="45B90455" w:rsidR="000C56AB" w:rsidRPr="000C56AB" w:rsidRDefault="000C56AB" w:rsidP="00366D42">
            <w:pPr>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sidRPr="000C56AB">
              <w:rPr>
                <w:rFonts w:ascii="Courier" w:hAnsi="Courier"/>
                <w:sz w:val="20"/>
                <w:szCs w:val="20"/>
              </w:rPr>
              <w:t>“md_file_index_offset” parameter</w:t>
            </w:r>
          </w:p>
        </w:tc>
      </w:tr>
      <w:tr w:rsidR="000C56AB" w14:paraId="44E57DE2" w14:textId="77777777" w:rsidTr="000C56AB">
        <w:tc>
          <w:tcPr>
            <w:cnfStyle w:val="001000000000" w:firstRow="0" w:lastRow="0" w:firstColumn="1" w:lastColumn="0" w:oddVBand="0" w:evenVBand="0" w:oddHBand="0" w:evenHBand="0" w:firstRowFirstColumn="0" w:firstRowLastColumn="0" w:lastRowFirstColumn="0" w:lastRowLastColumn="0"/>
            <w:tcW w:w="5033" w:type="dxa"/>
          </w:tcPr>
          <w:p w14:paraId="519C1078" w14:textId="6726F135" w:rsidR="000C56AB" w:rsidRPr="000C56AB" w:rsidRDefault="000C56AB" w:rsidP="00366D42">
            <w:pPr>
              <w:rPr>
                <w:rFonts w:ascii="Courier" w:hAnsi="Courier"/>
                <w:b w:val="0"/>
                <w:sz w:val="20"/>
                <w:szCs w:val="20"/>
              </w:rPr>
            </w:pPr>
            <w:r w:rsidRPr="000C56AB">
              <w:rPr>
                <w:rFonts w:ascii="Courier" w:hAnsi="Courier"/>
                <w:b w:val="0"/>
                <w:sz w:val="20"/>
                <w:szCs w:val="20"/>
              </w:rPr>
              <w:t>md_file_index_ud_file_page_offset</w:t>
            </w:r>
          </w:p>
        </w:tc>
        <w:tc>
          <w:tcPr>
            <w:tcW w:w="4921" w:type="dxa"/>
          </w:tcPr>
          <w:p w14:paraId="6B30A98D" w14:textId="103B1A2D" w:rsidR="000C56AB" w:rsidRPr="000C56AB" w:rsidRDefault="000C56AB" w:rsidP="00366D42">
            <w:pPr>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sidRPr="000C56AB">
              <w:rPr>
                <w:rFonts w:ascii="Courier" w:hAnsi="Courier"/>
                <w:sz w:val="20"/>
                <w:szCs w:val="20"/>
              </w:rPr>
              <w:t>0</w:t>
            </w:r>
          </w:p>
        </w:tc>
      </w:tr>
      <w:tr w:rsidR="000C56AB" w14:paraId="5DCFB681" w14:textId="77777777" w:rsidTr="000C56AB">
        <w:tc>
          <w:tcPr>
            <w:cnfStyle w:val="001000000000" w:firstRow="0" w:lastRow="0" w:firstColumn="1" w:lastColumn="0" w:oddVBand="0" w:evenVBand="0" w:oddHBand="0" w:evenHBand="0" w:firstRowFirstColumn="0" w:firstRowLastColumn="0" w:lastRowFirstColumn="0" w:lastRowLastColumn="0"/>
            <w:tcW w:w="5033" w:type="dxa"/>
          </w:tcPr>
          <w:p w14:paraId="331B2417" w14:textId="333C680B" w:rsidR="000C56AB" w:rsidRPr="000C56AB" w:rsidRDefault="000C56AB" w:rsidP="00366D42">
            <w:pPr>
              <w:rPr>
                <w:rFonts w:ascii="Courier" w:hAnsi="Courier"/>
                <w:b w:val="0"/>
                <w:sz w:val="20"/>
                <w:szCs w:val="20"/>
              </w:rPr>
            </w:pPr>
            <w:r w:rsidRPr="000C56AB">
              <w:rPr>
                <w:rFonts w:ascii="Courier" w:hAnsi="Courier"/>
                <w:b w:val="0"/>
                <w:sz w:val="20"/>
                <w:szCs w:val="20"/>
              </w:rPr>
              <w:t>md_file_index_len</w:t>
            </w:r>
          </w:p>
        </w:tc>
        <w:tc>
          <w:tcPr>
            <w:tcW w:w="4921" w:type="dxa"/>
          </w:tcPr>
          <w:p w14:paraId="334449CB" w14:textId="33AE2CFF" w:rsidR="000C56AB" w:rsidRPr="000C56AB" w:rsidRDefault="00366973" w:rsidP="00366D42">
            <w:pPr>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t>“md_file_index_image_len” parameter</w:t>
            </w:r>
          </w:p>
        </w:tc>
      </w:tr>
      <w:tr w:rsidR="000C56AB" w14:paraId="0F3F6A31" w14:textId="77777777" w:rsidTr="000C56AB">
        <w:tc>
          <w:tcPr>
            <w:cnfStyle w:val="001000000000" w:firstRow="0" w:lastRow="0" w:firstColumn="1" w:lastColumn="0" w:oddVBand="0" w:evenVBand="0" w:oddHBand="0" w:evenHBand="0" w:firstRowFirstColumn="0" w:firstRowLastColumn="0" w:lastRowFirstColumn="0" w:lastRowLastColumn="0"/>
            <w:tcW w:w="5033" w:type="dxa"/>
          </w:tcPr>
          <w:p w14:paraId="049950D4" w14:textId="17C653B4" w:rsidR="000C56AB" w:rsidRPr="000C56AB" w:rsidRDefault="000C56AB" w:rsidP="00366D42">
            <w:pPr>
              <w:rPr>
                <w:rFonts w:ascii="Courier" w:hAnsi="Courier"/>
                <w:b w:val="0"/>
                <w:sz w:val="20"/>
                <w:szCs w:val="20"/>
              </w:rPr>
            </w:pPr>
            <w:r w:rsidRPr="000C56AB">
              <w:rPr>
                <w:rFonts w:ascii="Courier" w:hAnsi="Courier"/>
                <w:b w:val="0"/>
                <w:sz w:val="20"/>
                <w:szCs w:val="20"/>
              </w:rPr>
              <w:t>num_change_list_entries</w:t>
            </w:r>
          </w:p>
        </w:tc>
        <w:tc>
          <w:tcPr>
            <w:tcW w:w="4921" w:type="dxa"/>
          </w:tcPr>
          <w:p w14:paraId="08BE7FF4" w14:textId="61BFF667" w:rsidR="000C56AB" w:rsidRPr="000C56AB" w:rsidRDefault="000C56AB" w:rsidP="00366D42">
            <w:pPr>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sidRPr="000C56AB">
              <w:rPr>
                <w:rFonts w:ascii="Courier" w:hAnsi="Courier"/>
                <w:sz w:val="20"/>
                <w:szCs w:val="20"/>
              </w:rPr>
              <w:t>0</w:t>
            </w:r>
          </w:p>
        </w:tc>
      </w:tr>
      <w:tr w:rsidR="000C56AB" w14:paraId="17EC8781" w14:textId="77777777" w:rsidTr="000C56AB">
        <w:tc>
          <w:tcPr>
            <w:cnfStyle w:val="001000000000" w:firstRow="0" w:lastRow="0" w:firstColumn="1" w:lastColumn="0" w:oddVBand="0" w:evenVBand="0" w:oddHBand="0" w:evenHBand="0" w:firstRowFirstColumn="0" w:firstRowLastColumn="0" w:lastRowFirstColumn="0" w:lastRowLastColumn="0"/>
            <w:tcW w:w="5033" w:type="dxa"/>
          </w:tcPr>
          <w:p w14:paraId="0ED99645" w14:textId="0BC19800" w:rsidR="000C56AB" w:rsidRPr="000C56AB" w:rsidRDefault="000C56AB" w:rsidP="00366D42">
            <w:pPr>
              <w:rPr>
                <w:rFonts w:ascii="Courier" w:hAnsi="Courier"/>
                <w:b w:val="0"/>
                <w:sz w:val="20"/>
                <w:szCs w:val="20"/>
              </w:rPr>
            </w:pPr>
            <w:r w:rsidRPr="000C56AB">
              <w:rPr>
                <w:rFonts w:ascii="Courier" w:hAnsi="Courier"/>
                <w:b w:val="0"/>
                <w:sz w:val="20"/>
                <w:szCs w:val="20"/>
              </w:rPr>
              <w:t>change_list</w:t>
            </w:r>
          </w:p>
        </w:tc>
        <w:tc>
          <w:tcPr>
            <w:tcW w:w="4921" w:type="dxa"/>
          </w:tcPr>
          <w:p w14:paraId="4C669EF2" w14:textId="1CF0ECFA" w:rsidR="000C56AB" w:rsidRPr="000C56AB" w:rsidRDefault="000C56AB" w:rsidP="00366D42">
            <w:pPr>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sidRPr="000C56AB">
              <w:rPr>
                <w:rFonts w:ascii="Courier" w:hAnsi="Courier"/>
                <w:sz w:val="20"/>
                <w:szCs w:val="20"/>
              </w:rPr>
              <w:t>NULL</w:t>
            </w:r>
          </w:p>
        </w:tc>
      </w:tr>
    </w:tbl>
    <w:p w14:paraId="1B16CEDC" w14:textId="40F192F6" w:rsidR="000C56AB" w:rsidRDefault="000C56AB" w:rsidP="00366D42"/>
    <w:p w14:paraId="15879BAC" w14:textId="20E0CA25" w:rsidR="000C56AB" w:rsidRDefault="000C56AB" w:rsidP="00366D42">
      <w:r>
        <w:t>To determine the number of metadata pages and multi-page metadata entries that have been modified in the past tick, scan the index</w:t>
      </w:r>
      <w:r>
        <w:rPr>
          <w:rStyle w:val="FootnoteReference"/>
        </w:rPr>
        <w:footnoteReference w:id="25"/>
      </w:r>
      <w:r>
        <w:t xml:space="preserve"> looking for entries with non-NULL </w:t>
      </w:r>
      <w:r>
        <w:rPr>
          <w:rFonts w:ascii="Courier" w:hAnsi="Courier" w:cs="Times New Roman"/>
          <w:color w:val="00000A"/>
          <w:sz w:val="20"/>
          <w:szCs w:val="20"/>
        </w:rPr>
        <w:t>entry_ptr</w:t>
      </w:r>
      <w:r>
        <w:t xml:space="preserve"> field and </w:t>
      </w:r>
      <w:r>
        <w:rPr>
          <w:rFonts w:ascii="Courier" w:hAnsi="Courier" w:cs="Times New Roman"/>
          <w:color w:val="00000A"/>
          <w:sz w:val="20"/>
          <w:szCs w:val="20"/>
        </w:rPr>
        <w:t>tick_of_last_change</w:t>
      </w:r>
      <w:r>
        <w:t xml:space="preserve"> field equal to the current tick. While we will set the </w:t>
      </w:r>
      <w:r w:rsidRPr="000C56AB">
        <w:rPr>
          <w:rFonts w:ascii="Courier" w:hAnsi="Courier"/>
          <w:sz w:val="20"/>
          <w:szCs w:val="20"/>
        </w:rPr>
        <w:t>entry_ptr</w:t>
      </w:r>
      <w:r>
        <w:t xml:space="preserve"> fields to NULL later, at this point, either both or neither of the above conditions should hold. </w:t>
      </w:r>
    </w:p>
    <w:p w14:paraId="0681AA7E" w14:textId="7341A76D" w:rsidR="000C56AB" w:rsidRDefault="000C56AB" w:rsidP="00366D42">
      <w:pPr>
        <w:rPr>
          <w:szCs w:val="24"/>
        </w:rPr>
      </w:pPr>
      <w:r>
        <w:t xml:space="preserve">This done, set </w:t>
      </w:r>
      <w:r w:rsidRPr="000C56AB">
        <w:rPr>
          <w:rFonts w:ascii="Courier" w:hAnsi="Courier"/>
          <w:sz w:val="20"/>
          <w:szCs w:val="20"/>
        </w:rPr>
        <w:t>updater.num_change_list_entries</w:t>
      </w:r>
      <w:r>
        <w:t xml:space="preserve"> to this value, and then use it to compute and set </w:t>
      </w:r>
      <w:r w:rsidRPr="000C56AB">
        <w:rPr>
          <w:rFonts w:ascii="Courier" w:hAnsi="Courier"/>
          <w:sz w:val="20"/>
          <w:szCs w:val="20"/>
        </w:rPr>
        <w:t>updater.change_list_len</w:t>
      </w:r>
      <w:r>
        <w:rPr>
          <w:rFonts w:ascii="Courier" w:hAnsi="Courier"/>
          <w:sz w:val="20"/>
          <w:szCs w:val="20"/>
        </w:rPr>
        <w:t xml:space="preserve">. </w:t>
      </w:r>
      <w:r>
        <w:rPr>
          <w:color w:val="000000" w:themeColor="text1"/>
        </w:rPr>
        <w:t xml:space="preserve">Allocate an array </w:t>
      </w:r>
      <w:r w:rsidRPr="0035308D">
        <w:rPr>
          <w:rFonts w:ascii="Courier" w:hAnsi="Courier"/>
          <w:sz w:val="20"/>
          <w:szCs w:val="20"/>
        </w:rPr>
        <w:t>H5F_</w:t>
      </w:r>
      <w:r>
        <w:rPr>
          <w:rFonts w:ascii="Courier" w:hAnsi="Courier"/>
          <w:sz w:val="20"/>
          <w:szCs w:val="20"/>
        </w:rPr>
        <w:t>vfd_swmr_updater</w:t>
      </w:r>
      <w:r w:rsidR="009E6BA6">
        <w:rPr>
          <w:rFonts w:ascii="Courier" w:hAnsi="Courier"/>
          <w:sz w:val="20"/>
          <w:szCs w:val="20"/>
        </w:rPr>
        <w:t>_cl</w:t>
      </w:r>
      <w:r>
        <w:rPr>
          <w:rFonts w:ascii="Courier" w:hAnsi="Courier"/>
          <w:sz w:val="20"/>
          <w:szCs w:val="20"/>
        </w:rPr>
        <w:t>_entry_t</w:t>
      </w:r>
      <w:r>
        <w:rPr>
          <w:color w:val="000000" w:themeColor="text1"/>
        </w:rPr>
        <w:t xml:space="preserve"> of of</w:t>
      </w:r>
      <w:r w:rsidRPr="000C56AB">
        <w:rPr>
          <w:szCs w:val="24"/>
        </w:rPr>
        <w:t xml:space="preserve"> length</w:t>
      </w:r>
      <w:r>
        <w:rPr>
          <w:rFonts w:ascii="Courier" w:hAnsi="Courier"/>
          <w:sz w:val="20"/>
          <w:szCs w:val="20"/>
        </w:rPr>
        <w:t xml:space="preserve"> </w:t>
      </w:r>
      <w:r w:rsidRPr="000C56AB">
        <w:rPr>
          <w:rFonts w:ascii="Courier" w:hAnsi="Courier"/>
          <w:sz w:val="20"/>
          <w:szCs w:val="20"/>
        </w:rPr>
        <w:t>updater.num_change_list_entries</w:t>
      </w:r>
      <w:r>
        <w:rPr>
          <w:color w:val="000000" w:themeColor="text1"/>
        </w:rPr>
        <w:t xml:space="preserve">, and set </w:t>
      </w:r>
      <w:r w:rsidRPr="000C56AB">
        <w:rPr>
          <w:rFonts w:ascii="Courier" w:hAnsi="Courier"/>
          <w:color w:val="000000" w:themeColor="text1"/>
          <w:sz w:val="20"/>
          <w:szCs w:val="20"/>
        </w:rPr>
        <w:t>updater.</w:t>
      </w:r>
      <w:r w:rsidRPr="000C56AB">
        <w:rPr>
          <w:rFonts w:ascii="Courier" w:hAnsi="Courier"/>
          <w:sz w:val="20"/>
          <w:szCs w:val="20"/>
        </w:rPr>
        <w:t>change_list</w:t>
      </w:r>
      <w:r w:rsidRPr="000C56AB">
        <w:rPr>
          <w:szCs w:val="24"/>
        </w:rPr>
        <w:t xml:space="preserve"> to</w:t>
      </w:r>
      <w:r>
        <w:rPr>
          <w:szCs w:val="24"/>
        </w:rPr>
        <w:t xml:space="preserve"> its base address.</w:t>
      </w:r>
    </w:p>
    <w:p w14:paraId="03F6F064" w14:textId="289C1977" w:rsidR="000C56AB" w:rsidRDefault="000C56AB" w:rsidP="00366D42">
      <w:r>
        <w:rPr>
          <w:szCs w:val="24"/>
        </w:rPr>
        <w:t xml:space="preserve">Now initialize the change list array.  Set </w:t>
      </w:r>
      <w:r w:rsidRPr="000C56AB">
        <w:rPr>
          <w:rFonts w:ascii="Courier" w:hAnsi="Courier"/>
          <w:sz w:val="20"/>
          <w:szCs w:val="20"/>
        </w:rPr>
        <w:t>i</w:t>
      </w:r>
      <w:r>
        <w:rPr>
          <w:szCs w:val="24"/>
        </w:rPr>
        <w:t xml:space="preserve"> to 0, and scan the metadata file index again.  For every index entry such that </w:t>
      </w:r>
      <w:r>
        <w:rPr>
          <w:rFonts w:ascii="Courier" w:hAnsi="Courier" w:cs="Times New Roman"/>
          <w:color w:val="00000A"/>
          <w:sz w:val="20"/>
          <w:szCs w:val="20"/>
        </w:rPr>
        <w:t>entry_ptr</w:t>
      </w:r>
      <w:r>
        <w:t xml:space="preserve"> is not NULL and </w:t>
      </w:r>
      <w:r>
        <w:rPr>
          <w:rFonts w:ascii="Courier" w:hAnsi="Courier" w:cs="Times New Roman"/>
          <w:color w:val="00000A"/>
          <w:sz w:val="20"/>
          <w:szCs w:val="20"/>
        </w:rPr>
        <w:t>tick_of_last_change</w:t>
      </w:r>
      <w:r>
        <w:t xml:space="preserve"> equal to the current tick, initialize the fields of the change list entry from the indicated fields of the metadata file index entry as shown below:</w:t>
      </w:r>
    </w:p>
    <w:p w14:paraId="74CB5058" w14:textId="7E459F5E" w:rsidR="000C56AB" w:rsidRPr="000C56AB" w:rsidRDefault="000C56AB" w:rsidP="000C56AB">
      <w:pPr>
        <w:ind w:left="720"/>
        <w:rPr>
          <w:rFonts w:ascii="Courier" w:hAnsi="Courier"/>
          <w:sz w:val="20"/>
          <w:szCs w:val="20"/>
        </w:rPr>
      </w:pPr>
      <w:r w:rsidRPr="000C56AB">
        <w:rPr>
          <w:rFonts w:ascii="Courier" w:hAnsi="Courier"/>
          <w:sz w:val="20"/>
          <w:szCs w:val="20"/>
        </w:rPr>
        <w:t>updater.change_list[i].</w:t>
      </w:r>
      <w:r>
        <w:rPr>
          <w:rFonts w:ascii="Courier" w:hAnsi="Courier"/>
          <w:sz w:val="20"/>
          <w:szCs w:val="20"/>
        </w:rPr>
        <w:t xml:space="preserve">entry_image_ptr = </w:t>
      </w:r>
      <w:r>
        <w:rPr>
          <w:rFonts w:ascii="Courier" w:hAnsi="Courier" w:cs="Times New Roman"/>
          <w:color w:val="00000A"/>
          <w:sz w:val="20"/>
          <w:szCs w:val="20"/>
        </w:rPr>
        <w:t>entry_ptr</w:t>
      </w:r>
    </w:p>
    <w:p w14:paraId="36D647AA" w14:textId="15A909C5" w:rsidR="000C56AB" w:rsidRPr="000C56AB" w:rsidRDefault="000C56AB" w:rsidP="000C56AB">
      <w:pPr>
        <w:ind w:left="720"/>
        <w:rPr>
          <w:rFonts w:ascii="Courier" w:hAnsi="Courier"/>
          <w:sz w:val="20"/>
          <w:szCs w:val="20"/>
        </w:rPr>
      </w:pPr>
      <w:r w:rsidRPr="000C56AB">
        <w:rPr>
          <w:rFonts w:ascii="Courier" w:hAnsi="Courier"/>
          <w:sz w:val="20"/>
          <w:szCs w:val="20"/>
        </w:rPr>
        <w:t>updater.change_list[i].</w:t>
      </w:r>
      <w:r>
        <w:rPr>
          <w:rFonts w:ascii="Courier" w:hAnsi="Courier"/>
          <w:sz w:val="20"/>
          <w:szCs w:val="20"/>
        </w:rPr>
        <w:t>entry_image_ud_file_page_offset = 0</w:t>
      </w:r>
    </w:p>
    <w:p w14:paraId="55881CCC" w14:textId="415B44F7" w:rsidR="000C56AB" w:rsidRPr="000C56AB" w:rsidRDefault="000C56AB" w:rsidP="000C56AB">
      <w:pPr>
        <w:ind w:left="720"/>
        <w:rPr>
          <w:rFonts w:ascii="Courier" w:hAnsi="Courier"/>
          <w:sz w:val="20"/>
          <w:szCs w:val="20"/>
        </w:rPr>
      </w:pPr>
      <w:r w:rsidRPr="000C56AB">
        <w:rPr>
          <w:rFonts w:ascii="Courier" w:hAnsi="Courier"/>
          <w:sz w:val="20"/>
          <w:szCs w:val="20"/>
        </w:rPr>
        <w:lastRenderedPageBreak/>
        <w:t>updater.change_list[i].</w:t>
      </w:r>
      <w:r>
        <w:rPr>
          <w:rFonts w:ascii="Courier" w:hAnsi="Courier"/>
          <w:sz w:val="20"/>
          <w:szCs w:val="20"/>
        </w:rPr>
        <w:t xml:space="preserve">entry_image_md_file_page_offset = </w:t>
      </w:r>
      <w:r>
        <w:rPr>
          <w:rFonts w:ascii="Courier" w:hAnsi="Courier" w:cs="Times New Roman"/>
          <w:color w:val="00000A"/>
          <w:sz w:val="20"/>
          <w:szCs w:val="20"/>
        </w:rPr>
        <w:t>md_file_page_offset</w:t>
      </w:r>
    </w:p>
    <w:p w14:paraId="61C5A85B" w14:textId="7CA7399B" w:rsidR="000C56AB" w:rsidRPr="000C56AB" w:rsidRDefault="000C56AB" w:rsidP="000C56AB">
      <w:pPr>
        <w:ind w:left="720"/>
        <w:rPr>
          <w:rFonts w:ascii="Courier" w:hAnsi="Courier"/>
          <w:sz w:val="20"/>
          <w:szCs w:val="20"/>
        </w:rPr>
      </w:pPr>
      <w:r w:rsidRPr="000C56AB">
        <w:rPr>
          <w:rFonts w:ascii="Courier" w:hAnsi="Courier"/>
          <w:sz w:val="20"/>
          <w:szCs w:val="20"/>
        </w:rPr>
        <w:t>updater.change_list[i].</w:t>
      </w:r>
      <w:r>
        <w:rPr>
          <w:rFonts w:ascii="Courier" w:hAnsi="Courier"/>
          <w:sz w:val="20"/>
          <w:szCs w:val="20"/>
        </w:rPr>
        <w:t xml:space="preserve">entry_image_h5_file_page_offset = </w:t>
      </w:r>
      <w:r>
        <w:rPr>
          <w:rFonts w:ascii="Courier" w:hAnsi="Courier" w:cs="Times New Roman"/>
          <w:color w:val="00000A"/>
          <w:sz w:val="20"/>
          <w:szCs w:val="20"/>
        </w:rPr>
        <w:t>hdf5_page_offset</w:t>
      </w:r>
    </w:p>
    <w:p w14:paraId="76D89AA0" w14:textId="7BF8BC9C" w:rsidR="000C56AB" w:rsidRDefault="000C56AB" w:rsidP="000C56AB">
      <w:pPr>
        <w:ind w:left="720"/>
        <w:rPr>
          <w:rFonts w:ascii="Courier" w:hAnsi="Courier"/>
          <w:sz w:val="20"/>
          <w:szCs w:val="20"/>
        </w:rPr>
      </w:pPr>
      <w:r w:rsidRPr="000C56AB">
        <w:rPr>
          <w:rFonts w:ascii="Courier" w:hAnsi="Courier"/>
          <w:sz w:val="20"/>
          <w:szCs w:val="20"/>
        </w:rPr>
        <w:t>updater.change_list[i].</w:t>
      </w:r>
      <w:r>
        <w:rPr>
          <w:rFonts w:ascii="Courier" w:hAnsi="Courier"/>
          <w:sz w:val="20"/>
          <w:szCs w:val="20"/>
        </w:rPr>
        <w:t xml:space="preserve">entry_image_len = </w:t>
      </w:r>
      <w:r>
        <w:rPr>
          <w:rFonts w:ascii="Courier" w:hAnsi="Courier" w:cs="Times New Roman"/>
          <w:color w:val="00000A"/>
          <w:sz w:val="20"/>
          <w:szCs w:val="20"/>
        </w:rPr>
        <w:t>length</w:t>
      </w:r>
    </w:p>
    <w:p w14:paraId="128DFAD2" w14:textId="45281F8E" w:rsidR="000C56AB" w:rsidRPr="000C56AB" w:rsidRDefault="000C56AB" w:rsidP="000C56AB">
      <w:pPr>
        <w:ind w:left="720"/>
        <w:rPr>
          <w:rFonts w:ascii="Courier" w:hAnsi="Courier"/>
          <w:sz w:val="20"/>
          <w:szCs w:val="20"/>
        </w:rPr>
      </w:pPr>
      <w:r w:rsidRPr="000C56AB">
        <w:rPr>
          <w:rFonts w:ascii="Courier" w:hAnsi="Courier"/>
          <w:sz w:val="20"/>
          <w:szCs w:val="20"/>
        </w:rPr>
        <w:t>updater.change_list[i].</w:t>
      </w:r>
      <w:r>
        <w:rPr>
          <w:rFonts w:ascii="Courier" w:hAnsi="Courier"/>
          <w:sz w:val="20"/>
          <w:szCs w:val="20"/>
        </w:rPr>
        <w:t xml:space="preserve">entry_image_checksum = </w:t>
      </w:r>
      <w:r>
        <w:rPr>
          <w:rFonts w:ascii="Courier" w:hAnsi="Courier" w:cs="Times New Roman"/>
          <w:color w:val="00000A"/>
          <w:sz w:val="20"/>
          <w:szCs w:val="20"/>
        </w:rPr>
        <w:t>checksum</w:t>
      </w:r>
    </w:p>
    <w:p w14:paraId="3E6DBA39" w14:textId="0121CBD4" w:rsidR="000C56AB" w:rsidRPr="000C56AB" w:rsidRDefault="000C56AB" w:rsidP="000C56AB">
      <w:pPr>
        <w:rPr>
          <w:rFonts w:ascii="Courier" w:hAnsi="Courier"/>
          <w:sz w:val="20"/>
          <w:szCs w:val="20"/>
        </w:rPr>
      </w:pPr>
      <w:r>
        <w:rPr>
          <w:szCs w:val="24"/>
        </w:rPr>
        <w:t xml:space="preserve">set the </w:t>
      </w:r>
      <w:r>
        <w:rPr>
          <w:rFonts w:ascii="Courier" w:hAnsi="Courier" w:cs="Times New Roman"/>
          <w:color w:val="00000A"/>
          <w:sz w:val="20"/>
          <w:szCs w:val="20"/>
        </w:rPr>
        <w:t>entry_ptr</w:t>
      </w:r>
      <w:r>
        <w:rPr>
          <w:szCs w:val="24"/>
        </w:rPr>
        <w:t xml:space="preserve"> field in the index entry to NULL, </w:t>
      </w:r>
      <w:r w:rsidRPr="000C56AB">
        <w:rPr>
          <w:szCs w:val="24"/>
        </w:rPr>
        <w:t xml:space="preserve">and then increment </w:t>
      </w:r>
      <w:r>
        <w:rPr>
          <w:rFonts w:ascii="Courier" w:hAnsi="Courier"/>
          <w:sz w:val="20"/>
          <w:szCs w:val="20"/>
        </w:rPr>
        <w:t>i</w:t>
      </w:r>
      <w:r w:rsidRPr="000C56AB">
        <w:rPr>
          <w:szCs w:val="24"/>
        </w:rPr>
        <w:t>.</w:t>
      </w:r>
    </w:p>
    <w:p w14:paraId="7F309512" w14:textId="587F72E2" w:rsidR="00366D42" w:rsidRPr="00366D42" w:rsidRDefault="000C56AB" w:rsidP="00366D42">
      <w:r>
        <w:t>This done, we are ready to allocate space in the updater file.</w:t>
      </w:r>
    </w:p>
    <w:p w14:paraId="415CCA71" w14:textId="53667C62" w:rsidR="00366D42" w:rsidRDefault="00366D42" w:rsidP="00366D42">
      <w:pPr>
        <w:pStyle w:val="Heading6"/>
      </w:pPr>
      <w:bookmarkStart w:id="69" w:name="_Toc103918491"/>
      <w:r>
        <w:t>Allocating Space in the Updater File</w:t>
      </w:r>
      <w:bookmarkEnd w:id="69"/>
    </w:p>
    <w:p w14:paraId="7D4A14B9" w14:textId="77777777" w:rsidR="000C56AB" w:rsidRDefault="000C56AB" w:rsidP="000C56AB">
      <w:r>
        <w:t>Space allocation in the updater file is simplified by the fact that once written, the updater file will never change.  Thus the basic idea is to:</w:t>
      </w:r>
    </w:p>
    <w:p w14:paraId="485266D1" w14:textId="41EB2D9E" w:rsidR="000C56AB" w:rsidRDefault="000C56AB" w:rsidP="000C56AB">
      <w:pPr>
        <w:pStyle w:val="ListParagraph"/>
        <w:numPr>
          <w:ilvl w:val="0"/>
          <w:numId w:val="68"/>
        </w:numPr>
      </w:pPr>
      <w:r>
        <w:t xml:space="preserve">allocate space for the header and change list at the head of the file, </w:t>
      </w:r>
    </w:p>
    <w:p w14:paraId="7E169782" w14:textId="77777777" w:rsidR="000C56AB" w:rsidRDefault="000C56AB" w:rsidP="000C56AB">
      <w:pPr>
        <w:pStyle w:val="ListParagraph"/>
        <w:numPr>
          <w:ilvl w:val="0"/>
          <w:numId w:val="68"/>
        </w:numPr>
      </w:pPr>
      <w:r>
        <w:t xml:space="preserve">allocate page aligned space for all metadata pages and multi-page metadata entries listed in </w:t>
      </w:r>
      <w:r w:rsidRPr="000C56AB">
        <w:rPr>
          <w:rFonts w:ascii="Courier" w:hAnsi="Courier"/>
          <w:sz w:val="20"/>
          <w:szCs w:val="20"/>
        </w:rPr>
        <w:t>updater.change_list[]</w:t>
      </w:r>
      <w:r>
        <w:t>,</w:t>
      </w:r>
    </w:p>
    <w:p w14:paraId="1F3E01E2" w14:textId="77777777" w:rsidR="000C56AB" w:rsidRDefault="000C56AB" w:rsidP="000C56AB">
      <w:pPr>
        <w:pStyle w:val="ListParagraph"/>
        <w:numPr>
          <w:ilvl w:val="0"/>
          <w:numId w:val="68"/>
        </w:numPr>
      </w:pPr>
      <w:r>
        <w:t>allocate page aligned space for the metadata file index, and finally,</w:t>
      </w:r>
    </w:p>
    <w:p w14:paraId="0789AA39" w14:textId="7208150C" w:rsidR="000C56AB" w:rsidRDefault="000C56AB" w:rsidP="000C56AB">
      <w:pPr>
        <w:pStyle w:val="ListParagraph"/>
        <w:numPr>
          <w:ilvl w:val="0"/>
          <w:numId w:val="68"/>
        </w:numPr>
      </w:pPr>
      <w:r>
        <w:t>allocate page aligned space for the metadata file header.</w:t>
      </w:r>
    </w:p>
    <w:p w14:paraId="3B1C60C0" w14:textId="25E8DADB" w:rsidR="000C56AB" w:rsidRDefault="000C56AB" w:rsidP="000C56AB">
      <w:r>
        <w:t>We use this order so that all entries in the updater file appear in the order in which they should be written to the metadata file by the auxiliary process.</w:t>
      </w:r>
    </w:p>
    <w:p w14:paraId="585FACA2" w14:textId="1CF2F949" w:rsidR="000C56AB" w:rsidRDefault="000C56AB" w:rsidP="000C56AB">
      <w:r>
        <w:t>More specifically:</w:t>
      </w:r>
    </w:p>
    <w:p w14:paraId="30523193" w14:textId="5000B3B3" w:rsidR="000C56AB" w:rsidRPr="000C56AB" w:rsidRDefault="000C56AB" w:rsidP="000144E9">
      <w:pPr>
        <w:pStyle w:val="ListParagraph"/>
        <w:numPr>
          <w:ilvl w:val="0"/>
          <w:numId w:val="69"/>
        </w:numPr>
        <w:rPr>
          <w:szCs w:val="24"/>
        </w:rPr>
      </w:pPr>
      <w:r>
        <w:t xml:space="preserve">Set </w:t>
      </w:r>
      <w:r w:rsidRPr="000C56AB">
        <w:rPr>
          <w:rFonts w:ascii="Courier" w:hAnsi="Courier"/>
          <w:sz w:val="20"/>
          <w:szCs w:val="20"/>
        </w:rPr>
        <w:t>updater.change_list_offset</w:t>
      </w:r>
      <w:r w:rsidRPr="000C56AB">
        <w:rPr>
          <w:szCs w:val="24"/>
        </w:rPr>
        <w:t xml:space="preserve"> to </w:t>
      </w:r>
      <w:r w:rsidRPr="000C56AB">
        <w:rPr>
          <w:rFonts w:ascii="Courier" w:hAnsi="Courier"/>
          <w:sz w:val="20"/>
          <w:szCs w:val="20"/>
        </w:rPr>
        <w:t>updater.header_image_len</w:t>
      </w:r>
      <w:r w:rsidRPr="000C56AB">
        <w:rPr>
          <w:szCs w:val="24"/>
        </w:rPr>
        <w:t>.</w:t>
      </w:r>
    </w:p>
    <w:p w14:paraId="4299FF2A" w14:textId="75F198F8" w:rsidR="000C56AB" w:rsidRPr="000C56AB" w:rsidRDefault="000C56AB" w:rsidP="000144E9">
      <w:pPr>
        <w:pStyle w:val="ListParagraph"/>
        <w:numPr>
          <w:ilvl w:val="0"/>
          <w:numId w:val="69"/>
        </w:numPr>
        <w:rPr>
          <w:szCs w:val="24"/>
        </w:rPr>
      </w:pPr>
      <w:r w:rsidRPr="000C56AB">
        <w:rPr>
          <w:szCs w:val="24"/>
        </w:rPr>
        <w:t>Set</w:t>
      </w:r>
      <w:r>
        <w:rPr>
          <w:szCs w:val="24"/>
        </w:rPr>
        <w:t xml:space="preserve"> </w:t>
      </w:r>
      <w:r w:rsidRPr="000C56AB">
        <w:rPr>
          <w:rFonts w:ascii="Courier" w:hAnsi="Courier"/>
          <w:sz w:val="20"/>
          <w:szCs w:val="20"/>
        </w:rPr>
        <w:t>next_page_offset</w:t>
      </w:r>
      <w:r>
        <w:rPr>
          <w:szCs w:val="24"/>
        </w:rPr>
        <w:t xml:space="preserve"> to </w:t>
      </w:r>
      <w:r w:rsidRPr="000C56AB">
        <w:rPr>
          <w:rFonts w:ascii="Courier" w:hAnsi="Courier"/>
          <w:sz w:val="20"/>
          <w:szCs w:val="20"/>
        </w:rPr>
        <w:t>(</w:t>
      </w:r>
      <w:r>
        <w:rPr>
          <w:rFonts w:ascii="Courier" w:hAnsi="Courier"/>
          <w:sz w:val="20"/>
          <w:szCs w:val="20"/>
        </w:rPr>
        <w:t>(</w:t>
      </w:r>
      <w:r w:rsidRPr="000C56AB">
        <w:rPr>
          <w:rFonts w:ascii="Courier" w:hAnsi="Courier"/>
          <w:sz w:val="20"/>
          <w:szCs w:val="20"/>
        </w:rPr>
        <w:t>updater.header_image_len</w:t>
      </w:r>
      <w:r>
        <w:rPr>
          <w:rFonts w:ascii="Courier" w:hAnsi="Courier"/>
          <w:sz w:val="20"/>
          <w:szCs w:val="20"/>
        </w:rPr>
        <w:t xml:space="preserve"> + updater.</w:t>
      </w:r>
      <w:r w:rsidRPr="000C56AB">
        <w:rPr>
          <w:rFonts w:ascii="Courier" w:hAnsi="Courier"/>
          <w:sz w:val="20"/>
          <w:szCs w:val="20"/>
        </w:rPr>
        <w:t>change_list_len</w:t>
      </w:r>
      <w:r w:rsidR="009E6BA6">
        <w:rPr>
          <w:rFonts w:ascii="Courier" w:hAnsi="Courier"/>
          <w:sz w:val="20"/>
          <w:szCs w:val="20"/>
        </w:rPr>
        <w:t>) /</w:t>
      </w:r>
      <w:r>
        <w:rPr>
          <w:rFonts w:ascii="Courier" w:hAnsi="Courier"/>
          <w:sz w:val="20"/>
          <w:szCs w:val="20"/>
        </w:rPr>
        <w:t xml:space="preserve"> updater.</w:t>
      </w:r>
      <w:r w:rsidRPr="000C56AB">
        <w:rPr>
          <w:rFonts w:ascii="Courier" w:hAnsi="Courier"/>
          <w:sz w:val="20"/>
          <w:szCs w:val="20"/>
        </w:rPr>
        <w:t>page_size</w:t>
      </w:r>
      <w:r>
        <w:rPr>
          <w:rFonts w:ascii="Courier" w:hAnsi="Courier"/>
          <w:sz w:val="20"/>
          <w:szCs w:val="20"/>
        </w:rPr>
        <w:t>) + 1</w:t>
      </w:r>
    </w:p>
    <w:p w14:paraId="798B7707" w14:textId="49D82E09" w:rsidR="000C56AB" w:rsidRDefault="000C56AB" w:rsidP="000144E9">
      <w:pPr>
        <w:pStyle w:val="ListParagraph"/>
        <w:numPr>
          <w:ilvl w:val="0"/>
          <w:numId w:val="69"/>
        </w:numPr>
        <w:rPr>
          <w:szCs w:val="24"/>
        </w:rPr>
      </w:pPr>
      <w:r w:rsidRPr="000C56AB">
        <w:rPr>
          <w:szCs w:val="24"/>
        </w:rPr>
        <w:t xml:space="preserve">For </w:t>
      </w:r>
      <w:r>
        <w:rPr>
          <w:szCs w:val="24"/>
        </w:rPr>
        <w:t>(</w:t>
      </w:r>
      <w:r>
        <w:rPr>
          <w:rFonts w:ascii="Courier" w:hAnsi="Courier"/>
          <w:sz w:val="20"/>
          <w:szCs w:val="20"/>
        </w:rPr>
        <w:t xml:space="preserve">i = 0; i &lt; </w:t>
      </w:r>
      <w:r w:rsidRPr="000C56AB">
        <w:rPr>
          <w:rFonts w:ascii="Courier" w:hAnsi="Courier"/>
          <w:sz w:val="20"/>
          <w:szCs w:val="20"/>
        </w:rPr>
        <w:t>updater.num_change_list_entries</w:t>
      </w:r>
      <w:r>
        <w:rPr>
          <w:rFonts w:ascii="Courier" w:hAnsi="Courier"/>
          <w:sz w:val="20"/>
          <w:szCs w:val="20"/>
        </w:rPr>
        <w:t>; i++)</w:t>
      </w:r>
    </w:p>
    <w:p w14:paraId="08F28F2E" w14:textId="2809A2D9" w:rsidR="000C56AB" w:rsidRDefault="000C56AB" w:rsidP="000144E9">
      <w:pPr>
        <w:pStyle w:val="ListParagraph"/>
        <w:numPr>
          <w:ilvl w:val="1"/>
          <w:numId w:val="69"/>
        </w:numPr>
        <w:rPr>
          <w:szCs w:val="24"/>
        </w:rPr>
      </w:pPr>
      <w:r>
        <w:rPr>
          <w:szCs w:val="24"/>
        </w:rPr>
        <w:t xml:space="preserve">Set </w:t>
      </w:r>
      <w:r>
        <w:rPr>
          <w:rFonts w:ascii="Courier" w:hAnsi="Courier"/>
          <w:sz w:val="20"/>
          <w:szCs w:val="20"/>
        </w:rPr>
        <w:t xml:space="preserve">updater.change_list[i].entry_image_ud_file_page_offset </w:t>
      </w:r>
      <w:r w:rsidRPr="000C56AB">
        <w:rPr>
          <w:szCs w:val="24"/>
        </w:rPr>
        <w:t>to</w:t>
      </w:r>
      <w:r>
        <w:rPr>
          <w:szCs w:val="24"/>
        </w:rPr>
        <w:t xml:space="preserve"> </w:t>
      </w:r>
      <w:r w:rsidRPr="000C56AB">
        <w:rPr>
          <w:rFonts w:ascii="Courier" w:hAnsi="Courier"/>
          <w:sz w:val="20"/>
          <w:szCs w:val="20"/>
        </w:rPr>
        <w:t>next_page_offset</w:t>
      </w:r>
      <w:r>
        <w:rPr>
          <w:szCs w:val="24"/>
        </w:rPr>
        <w:t>.</w:t>
      </w:r>
    </w:p>
    <w:p w14:paraId="385429D5" w14:textId="4ED78AF5" w:rsidR="000C56AB" w:rsidRPr="000C56AB" w:rsidRDefault="000C56AB" w:rsidP="000144E9">
      <w:pPr>
        <w:pStyle w:val="ListParagraph"/>
        <w:numPr>
          <w:ilvl w:val="1"/>
          <w:numId w:val="69"/>
        </w:numPr>
        <w:rPr>
          <w:szCs w:val="24"/>
        </w:rPr>
      </w:pPr>
      <w:r>
        <w:rPr>
          <w:szCs w:val="24"/>
        </w:rPr>
        <w:t xml:space="preserve">Set </w:t>
      </w:r>
      <w:r w:rsidRPr="000C56AB">
        <w:rPr>
          <w:rFonts w:ascii="Courier" w:hAnsi="Courier"/>
          <w:sz w:val="20"/>
          <w:szCs w:val="20"/>
        </w:rPr>
        <w:t>next_page_offset</w:t>
      </w:r>
      <w:r w:rsidRPr="000C56AB">
        <w:rPr>
          <w:szCs w:val="24"/>
        </w:rPr>
        <w:t xml:space="preserve"> += ((</w:t>
      </w:r>
      <w:r w:rsidRPr="000C56AB">
        <w:rPr>
          <w:rFonts w:ascii="Courier" w:hAnsi="Courier"/>
          <w:sz w:val="20"/>
          <w:szCs w:val="20"/>
        </w:rPr>
        <w:t>updater.</w:t>
      </w:r>
      <w:r w:rsidR="009E6BA6">
        <w:rPr>
          <w:rFonts w:ascii="Courier" w:hAnsi="Courier"/>
          <w:sz w:val="20"/>
          <w:szCs w:val="20"/>
        </w:rPr>
        <w:t>change_list[i].entry_image_len /</w:t>
      </w:r>
      <w:r w:rsidRPr="000C56AB">
        <w:rPr>
          <w:rFonts w:ascii="Courier" w:hAnsi="Courier"/>
          <w:sz w:val="20"/>
          <w:szCs w:val="20"/>
        </w:rPr>
        <w:t xml:space="preserve"> updater.page_size) + 1)</w:t>
      </w:r>
    </w:p>
    <w:p w14:paraId="056AE90A" w14:textId="58A597DE" w:rsidR="000C56AB" w:rsidRPr="000C56AB" w:rsidRDefault="000C56AB" w:rsidP="000144E9">
      <w:pPr>
        <w:pStyle w:val="ListParagraph"/>
        <w:numPr>
          <w:ilvl w:val="0"/>
          <w:numId w:val="69"/>
        </w:numPr>
        <w:rPr>
          <w:szCs w:val="24"/>
        </w:rPr>
      </w:pPr>
      <w:r>
        <w:rPr>
          <w:szCs w:val="24"/>
        </w:rPr>
        <w:t xml:space="preserve">Set </w:t>
      </w:r>
      <w:r w:rsidRPr="000C56AB">
        <w:rPr>
          <w:rFonts w:ascii="Courier" w:hAnsi="Courier"/>
          <w:sz w:val="20"/>
          <w:szCs w:val="20"/>
        </w:rPr>
        <w:t>updater.md_file_index_ud_file_page_offset</w:t>
      </w:r>
      <w:r>
        <w:rPr>
          <w:szCs w:val="24"/>
        </w:rPr>
        <w:t xml:space="preserve"> to  </w:t>
      </w:r>
      <w:r w:rsidRPr="000C56AB">
        <w:rPr>
          <w:rFonts w:ascii="Courier" w:hAnsi="Courier"/>
          <w:sz w:val="20"/>
          <w:szCs w:val="20"/>
        </w:rPr>
        <w:t>next_page_offset</w:t>
      </w:r>
      <w:r>
        <w:rPr>
          <w:szCs w:val="24"/>
        </w:rPr>
        <w:t xml:space="preserve">, and then set </w:t>
      </w:r>
      <w:r w:rsidRPr="000C56AB">
        <w:rPr>
          <w:rFonts w:ascii="Courier" w:hAnsi="Courier"/>
          <w:sz w:val="20"/>
          <w:szCs w:val="20"/>
        </w:rPr>
        <w:t>next_page_offset</w:t>
      </w:r>
      <w:r w:rsidRPr="000C56AB">
        <w:rPr>
          <w:szCs w:val="24"/>
        </w:rPr>
        <w:t xml:space="preserve"> += ((</w:t>
      </w:r>
      <w:r w:rsidR="009E6BA6">
        <w:rPr>
          <w:rFonts w:ascii="Courier" w:hAnsi="Courier"/>
          <w:sz w:val="20"/>
          <w:szCs w:val="20"/>
        </w:rPr>
        <w:t>updater.md_file_index_len /</w:t>
      </w:r>
      <w:r w:rsidRPr="000C56AB">
        <w:rPr>
          <w:rFonts w:ascii="Courier" w:hAnsi="Courier"/>
          <w:sz w:val="20"/>
          <w:szCs w:val="20"/>
        </w:rPr>
        <w:t xml:space="preserve"> updater.page_size) + 1)</w:t>
      </w:r>
    </w:p>
    <w:p w14:paraId="1C3F258E" w14:textId="445BEEFF" w:rsidR="000C56AB" w:rsidRDefault="000C56AB" w:rsidP="000144E9">
      <w:pPr>
        <w:pStyle w:val="ListParagraph"/>
        <w:numPr>
          <w:ilvl w:val="0"/>
          <w:numId w:val="69"/>
        </w:numPr>
        <w:rPr>
          <w:szCs w:val="24"/>
        </w:rPr>
      </w:pPr>
      <w:r>
        <w:rPr>
          <w:szCs w:val="24"/>
        </w:rPr>
        <w:t xml:space="preserve">Set </w:t>
      </w:r>
      <w:r>
        <w:rPr>
          <w:rFonts w:ascii="Courier" w:hAnsi="Courier"/>
          <w:sz w:val="20"/>
          <w:szCs w:val="20"/>
        </w:rPr>
        <w:t>updater.</w:t>
      </w:r>
      <w:r w:rsidRPr="000C56AB">
        <w:rPr>
          <w:rFonts w:ascii="Courier" w:hAnsi="Courier"/>
          <w:sz w:val="20"/>
          <w:szCs w:val="20"/>
        </w:rPr>
        <w:t>md_file_header_ud_file_page_offset</w:t>
      </w:r>
      <w:r>
        <w:rPr>
          <w:szCs w:val="24"/>
        </w:rPr>
        <w:t xml:space="preserve"> to  </w:t>
      </w:r>
      <w:r w:rsidRPr="000C56AB">
        <w:rPr>
          <w:rFonts w:ascii="Courier" w:hAnsi="Courier"/>
          <w:sz w:val="20"/>
          <w:szCs w:val="20"/>
        </w:rPr>
        <w:t>next_page_offset</w:t>
      </w:r>
      <w:r>
        <w:rPr>
          <w:szCs w:val="24"/>
        </w:rPr>
        <w:t>.</w:t>
      </w:r>
    </w:p>
    <w:p w14:paraId="15EC83A2" w14:textId="04C68A7C" w:rsidR="000C56AB" w:rsidRDefault="000C56AB" w:rsidP="000C56AB">
      <w:r>
        <w:t>This done, allocate and initialize the buffers containing the updater file header and change list images as discussed in step 3) above.</w:t>
      </w:r>
    </w:p>
    <w:p w14:paraId="1BB32DDB" w14:textId="43F2E90D" w:rsidR="000C56AB" w:rsidRDefault="000C56AB" w:rsidP="000C56AB">
      <w:pPr>
        <w:pStyle w:val="Heading5"/>
      </w:pPr>
      <w:bookmarkStart w:id="70" w:name="_Toc103918492"/>
      <w:r>
        <w:t>Applying the Updater Files</w:t>
      </w:r>
      <w:bookmarkEnd w:id="70"/>
    </w:p>
    <w:p w14:paraId="2D28C070" w14:textId="77777777" w:rsidR="000C56AB" w:rsidRDefault="000C56AB" w:rsidP="000C56AB">
      <w:r>
        <w:t xml:space="preserve">Conceptually, applying the updater files is straight forward.  </w:t>
      </w:r>
    </w:p>
    <w:p w14:paraId="6EE176D6" w14:textId="2EEA069F" w:rsidR="000C56AB" w:rsidRDefault="000C56AB" w:rsidP="000C56AB">
      <w:pPr>
        <w:rPr>
          <w:szCs w:val="24"/>
        </w:rPr>
      </w:pPr>
      <w:r>
        <w:t xml:space="preserve">The auxiliary process waits until the next updater file becomes visible, opens it, loads its contents into an instance of  </w:t>
      </w:r>
      <w:r w:rsidRPr="00366D42">
        <w:rPr>
          <w:rFonts w:ascii="Courier" w:hAnsi="Courier"/>
          <w:sz w:val="20"/>
          <w:szCs w:val="20"/>
        </w:rPr>
        <w:t>H5F_vfd_swmr_updater_t</w:t>
      </w:r>
      <w:r>
        <w:t xml:space="preserve">  (call it </w:t>
      </w:r>
      <w:r w:rsidRPr="000C56AB">
        <w:rPr>
          <w:rFonts w:ascii="Courier" w:hAnsi="Courier"/>
          <w:sz w:val="20"/>
          <w:szCs w:val="20"/>
        </w:rPr>
        <w:t>updater</w:t>
      </w:r>
      <w:r>
        <w:t xml:space="preserve">) and a possibly empty array of instances of </w:t>
      </w:r>
      <w:r w:rsidRPr="00366D42">
        <w:rPr>
          <w:rFonts w:ascii="Courier" w:hAnsi="Courier"/>
          <w:sz w:val="20"/>
          <w:szCs w:val="20"/>
        </w:rPr>
        <w:t>H5F_vfd_swmr_updater_</w:t>
      </w:r>
      <w:r>
        <w:rPr>
          <w:rFonts w:ascii="Courier" w:hAnsi="Courier"/>
          <w:sz w:val="20"/>
          <w:szCs w:val="20"/>
        </w:rPr>
        <w:t>cl</w:t>
      </w:r>
      <w:r w:rsidRPr="00366D42">
        <w:rPr>
          <w:rFonts w:ascii="Courier" w:hAnsi="Courier"/>
          <w:sz w:val="20"/>
          <w:szCs w:val="20"/>
        </w:rPr>
        <w:t>_entry_t</w:t>
      </w:r>
      <w:r w:rsidRPr="000C56AB">
        <w:rPr>
          <w:szCs w:val="24"/>
        </w:rPr>
        <w:t>, and applies the specified changes to the specified local copy of the metadata file.</w:t>
      </w:r>
    </w:p>
    <w:p w14:paraId="7F853249" w14:textId="2907AED4" w:rsidR="000C56AB" w:rsidRDefault="000C56AB" w:rsidP="000C56AB">
      <w:r>
        <w:lastRenderedPageBreak/>
        <w:t xml:space="preserve">To do this, the auxiliary process must know the path to the metadata file, the path to the updater files, and tick length (to compute polling frequency).  Since it should use the HDF5 VFD interface for flexibility, it should be possible to specify a VFD.  Finally, a log file </w:t>
      </w:r>
      <w:r w:rsidR="00366973">
        <w:t xml:space="preserve">and statistics </w:t>
      </w:r>
      <w:r>
        <w:t xml:space="preserve">would be useful for debugging.  The following proposed usage text should give us the necessary interface: </w:t>
      </w:r>
    </w:p>
    <w:p w14:paraId="2773EC5B" w14:textId="007E7FCD" w:rsidR="00366973" w:rsidRDefault="00366973" w:rsidP="00366973">
      <w:pPr>
        <w:pStyle w:val="NoSpacing"/>
        <w:rPr>
          <w:rFonts w:ascii="Courier" w:hAnsi="Courier"/>
          <w:sz w:val="20"/>
          <w:szCs w:val="20"/>
        </w:rPr>
      </w:pPr>
      <w:r w:rsidRPr="00366973">
        <w:rPr>
          <w:rFonts w:ascii="Courier" w:hAnsi="Courier"/>
          <w:sz w:val="20"/>
          <w:szCs w:val="20"/>
        </w:rPr>
        <w:t>Usage: vfd_swmr_aux [options] &lt;md_file&gt;</w:t>
      </w:r>
      <w:r>
        <w:rPr>
          <w:rFonts w:ascii="Courier" w:hAnsi="Courier"/>
          <w:sz w:val="20"/>
          <w:szCs w:val="20"/>
        </w:rPr>
        <w:t xml:space="preserve"> &lt;ud_path&gt;</w:t>
      </w:r>
    </w:p>
    <w:p w14:paraId="1AC1EE10" w14:textId="77777777" w:rsidR="00366973" w:rsidRPr="00366973" w:rsidRDefault="00366973" w:rsidP="00366973">
      <w:pPr>
        <w:pStyle w:val="NoSpacing"/>
        <w:rPr>
          <w:rFonts w:ascii="Courier" w:hAnsi="Courier"/>
          <w:sz w:val="20"/>
          <w:szCs w:val="20"/>
        </w:rPr>
      </w:pPr>
    </w:p>
    <w:p w14:paraId="4C1DCE77" w14:textId="77777777" w:rsidR="00366973" w:rsidRPr="00366973" w:rsidRDefault="00366973" w:rsidP="00366973">
      <w:pPr>
        <w:pStyle w:val="NoSpacing"/>
        <w:rPr>
          <w:rFonts w:ascii="Courier" w:hAnsi="Courier"/>
          <w:sz w:val="20"/>
          <w:szCs w:val="20"/>
        </w:rPr>
      </w:pPr>
      <w:r w:rsidRPr="00366973">
        <w:rPr>
          <w:rFonts w:ascii="Courier" w:hAnsi="Courier"/>
          <w:sz w:val="20"/>
          <w:szCs w:val="20"/>
        </w:rPr>
        <w:t xml:space="preserve">    Where: &lt;md_file&gt; is the path to the metadata file.  Must be on a POSIX </w:t>
      </w:r>
    </w:p>
    <w:p w14:paraId="04F5470D" w14:textId="6F2F040C" w:rsidR="00366973" w:rsidRPr="00366973" w:rsidRDefault="00366973" w:rsidP="00366973">
      <w:pPr>
        <w:pStyle w:val="NoSpacing"/>
        <w:rPr>
          <w:rFonts w:ascii="Courier" w:hAnsi="Courier"/>
          <w:sz w:val="20"/>
          <w:szCs w:val="20"/>
        </w:rPr>
      </w:pPr>
      <w:r w:rsidRPr="00366973">
        <w:rPr>
          <w:rFonts w:ascii="Courier" w:hAnsi="Courier"/>
          <w:sz w:val="20"/>
          <w:szCs w:val="20"/>
        </w:rPr>
        <w:t xml:space="preserve">                     file system.  Note that the file may not exist yet.</w:t>
      </w:r>
    </w:p>
    <w:p w14:paraId="01F04C9C" w14:textId="6196ADDC" w:rsidR="00366973" w:rsidRPr="00366973" w:rsidRDefault="00366973" w:rsidP="00366973">
      <w:pPr>
        <w:pStyle w:val="NoSpacing"/>
        <w:rPr>
          <w:rFonts w:ascii="Courier" w:hAnsi="Courier"/>
          <w:sz w:val="20"/>
          <w:szCs w:val="20"/>
        </w:rPr>
      </w:pPr>
      <w:r w:rsidRPr="00366973">
        <w:rPr>
          <w:rFonts w:ascii="Courier" w:hAnsi="Courier"/>
          <w:sz w:val="20"/>
          <w:szCs w:val="20"/>
        </w:rPr>
        <w:t xml:space="preserve">           &lt;ud_path&gt; path to the directory in which the updater files will appear.</w:t>
      </w:r>
    </w:p>
    <w:p w14:paraId="46AFCEA0" w14:textId="3931DD1F" w:rsidR="00366973" w:rsidRPr="00366973" w:rsidRDefault="00366973" w:rsidP="00366973">
      <w:pPr>
        <w:pStyle w:val="NoSpacing"/>
        <w:rPr>
          <w:rFonts w:ascii="Courier" w:hAnsi="Courier"/>
          <w:sz w:val="20"/>
          <w:szCs w:val="20"/>
        </w:rPr>
      </w:pPr>
      <w:r w:rsidRPr="00366973">
        <w:rPr>
          <w:rFonts w:ascii="Courier" w:hAnsi="Courier"/>
          <w:sz w:val="20"/>
          <w:szCs w:val="20"/>
        </w:rPr>
        <w:t xml:space="preserve">                     This will typically be in an NFS mounted file system.</w:t>
      </w:r>
    </w:p>
    <w:p w14:paraId="1CD6ADB6" w14:textId="77777777" w:rsidR="00366973" w:rsidRPr="00366973" w:rsidRDefault="00366973" w:rsidP="00366973">
      <w:pPr>
        <w:pStyle w:val="NoSpacing"/>
        <w:rPr>
          <w:rFonts w:ascii="Courier" w:hAnsi="Courier"/>
          <w:sz w:val="20"/>
          <w:szCs w:val="20"/>
        </w:rPr>
      </w:pPr>
    </w:p>
    <w:p w14:paraId="3A96B3B3" w14:textId="28580129" w:rsidR="00366973" w:rsidRDefault="00366973" w:rsidP="00366973">
      <w:pPr>
        <w:pStyle w:val="NoSpacing"/>
        <w:rPr>
          <w:rFonts w:ascii="Courier" w:hAnsi="Courier"/>
          <w:sz w:val="20"/>
          <w:szCs w:val="20"/>
        </w:rPr>
      </w:pPr>
      <w:r w:rsidRPr="00366973">
        <w:rPr>
          <w:rFonts w:ascii="Courier" w:hAnsi="Courier"/>
          <w:sz w:val="20"/>
          <w:szCs w:val="20"/>
        </w:rPr>
        <w:t xml:space="preserve">    OPTIONS:</w:t>
      </w:r>
    </w:p>
    <w:p w14:paraId="70DA3562" w14:textId="77777777" w:rsidR="00366973" w:rsidRDefault="00366973" w:rsidP="00366973">
      <w:pPr>
        <w:pStyle w:val="NoSpacing"/>
        <w:rPr>
          <w:rFonts w:ascii="Courier" w:hAnsi="Courier"/>
          <w:sz w:val="20"/>
          <w:szCs w:val="20"/>
        </w:rPr>
      </w:pPr>
    </w:p>
    <w:p w14:paraId="7E3EE620" w14:textId="4E0F430C" w:rsidR="00366973" w:rsidRDefault="00366973" w:rsidP="00366973">
      <w:pPr>
        <w:pStyle w:val="NoSpacing"/>
        <w:rPr>
          <w:rFonts w:ascii="Courier" w:hAnsi="Courier"/>
          <w:sz w:val="20"/>
          <w:szCs w:val="20"/>
        </w:rPr>
      </w:pPr>
      <w:r>
        <w:rPr>
          <w:rFonts w:ascii="Courier" w:hAnsi="Courier"/>
          <w:sz w:val="20"/>
          <w:szCs w:val="20"/>
        </w:rPr>
        <w:t xml:space="preserve">      --log_file:   Path to the log file.  Default: no log file.</w:t>
      </w:r>
    </w:p>
    <w:p w14:paraId="0828FD3D" w14:textId="77777777" w:rsidR="00366973" w:rsidRDefault="00366973" w:rsidP="00366973">
      <w:pPr>
        <w:pStyle w:val="NoSpacing"/>
        <w:rPr>
          <w:rFonts w:ascii="Courier" w:hAnsi="Courier"/>
          <w:sz w:val="20"/>
          <w:szCs w:val="20"/>
        </w:rPr>
      </w:pPr>
    </w:p>
    <w:p w14:paraId="2787B121" w14:textId="5650847C" w:rsidR="00366973" w:rsidRDefault="00366973" w:rsidP="00366973">
      <w:pPr>
        <w:pStyle w:val="NoSpacing"/>
        <w:rPr>
          <w:rFonts w:ascii="Courier" w:hAnsi="Courier"/>
          <w:sz w:val="20"/>
          <w:szCs w:val="20"/>
        </w:rPr>
      </w:pPr>
      <w:r>
        <w:rPr>
          <w:rFonts w:ascii="Courier" w:hAnsi="Courier"/>
          <w:sz w:val="20"/>
          <w:szCs w:val="20"/>
        </w:rPr>
        <w:t xml:space="preserve">      --polls_per_tick: Number of times to poll for a new updater file per tick.</w:t>
      </w:r>
    </w:p>
    <w:p w14:paraId="1BA2F9A9" w14:textId="69F77CCF" w:rsidR="00366973" w:rsidRDefault="00366973" w:rsidP="00366973">
      <w:pPr>
        <w:pStyle w:val="NoSpacing"/>
        <w:rPr>
          <w:rFonts w:ascii="Courier" w:hAnsi="Courier"/>
          <w:sz w:val="20"/>
          <w:szCs w:val="20"/>
        </w:rPr>
      </w:pPr>
      <w:r>
        <w:rPr>
          <w:rFonts w:ascii="Courier" w:hAnsi="Courier"/>
          <w:sz w:val="20"/>
          <w:szCs w:val="20"/>
        </w:rPr>
        <w:t xml:space="preserve">                    Default: 10.</w:t>
      </w:r>
    </w:p>
    <w:p w14:paraId="4780E831" w14:textId="77777777" w:rsidR="00366973" w:rsidRDefault="00366973" w:rsidP="00366973">
      <w:pPr>
        <w:pStyle w:val="NoSpacing"/>
        <w:rPr>
          <w:rFonts w:ascii="Courier" w:hAnsi="Courier"/>
          <w:sz w:val="20"/>
          <w:szCs w:val="20"/>
        </w:rPr>
      </w:pPr>
    </w:p>
    <w:p w14:paraId="375874D8" w14:textId="57876287" w:rsidR="00366973" w:rsidRDefault="00366973" w:rsidP="00366973">
      <w:pPr>
        <w:pStyle w:val="NoSpacing"/>
        <w:rPr>
          <w:rFonts w:ascii="Courier" w:hAnsi="Courier"/>
          <w:sz w:val="20"/>
          <w:szCs w:val="20"/>
        </w:rPr>
      </w:pPr>
      <w:r>
        <w:rPr>
          <w:rFonts w:ascii="Courier" w:hAnsi="Courier"/>
          <w:sz w:val="20"/>
          <w:szCs w:val="20"/>
        </w:rPr>
        <w:t xml:space="preserve">      --stats:      Display stats on exit.</w:t>
      </w:r>
    </w:p>
    <w:p w14:paraId="72D2E70C" w14:textId="77777777" w:rsidR="00366973" w:rsidRPr="00366973" w:rsidRDefault="00366973" w:rsidP="00366973">
      <w:pPr>
        <w:pStyle w:val="NoSpacing"/>
        <w:rPr>
          <w:rFonts w:ascii="Courier" w:hAnsi="Courier"/>
          <w:sz w:val="20"/>
          <w:szCs w:val="20"/>
        </w:rPr>
      </w:pPr>
    </w:p>
    <w:p w14:paraId="56D487D7" w14:textId="77777777" w:rsidR="00366973" w:rsidRPr="00366973" w:rsidRDefault="00366973" w:rsidP="00366973">
      <w:pPr>
        <w:pStyle w:val="NoSpacing"/>
        <w:rPr>
          <w:rFonts w:ascii="Courier" w:hAnsi="Courier"/>
          <w:sz w:val="20"/>
          <w:szCs w:val="20"/>
        </w:rPr>
      </w:pPr>
      <w:r w:rsidRPr="00366973">
        <w:rPr>
          <w:rFonts w:ascii="Courier" w:hAnsi="Courier"/>
          <w:sz w:val="20"/>
          <w:szCs w:val="20"/>
        </w:rPr>
        <w:t xml:space="preserve">      --tick_len:   Integer value indicating the tick length in tenths of a</w:t>
      </w:r>
    </w:p>
    <w:p w14:paraId="2C438AF2" w14:textId="7B17A522" w:rsidR="00366973" w:rsidRDefault="00366973" w:rsidP="00366973">
      <w:pPr>
        <w:pStyle w:val="NoSpacing"/>
        <w:rPr>
          <w:rFonts w:ascii="Courier" w:hAnsi="Courier"/>
          <w:sz w:val="20"/>
          <w:szCs w:val="20"/>
        </w:rPr>
      </w:pPr>
      <w:r w:rsidRPr="00366973">
        <w:rPr>
          <w:rFonts w:ascii="Courier" w:hAnsi="Courier"/>
          <w:sz w:val="20"/>
          <w:szCs w:val="20"/>
        </w:rPr>
        <w:t xml:space="preserve">                    second.</w:t>
      </w:r>
    </w:p>
    <w:p w14:paraId="504FA5EC" w14:textId="77777777" w:rsidR="00366973" w:rsidRDefault="00366973" w:rsidP="00366973">
      <w:pPr>
        <w:pStyle w:val="NoSpacing"/>
        <w:rPr>
          <w:rFonts w:ascii="Courier" w:hAnsi="Courier"/>
          <w:sz w:val="20"/>
          <w:szCs w:val="20"/>
        </w:rPr>
      </w:pPr>
    </w:p>
    <w:p w14:paraId="1A9D2F78" w14:textId="6E9AE645" w:rsidR="00366973" w:rsidRDefault="00366973" w:rsidP="00366973">
      <w:pPr>
        <w:pStyle w:val="NoSpacing"/>
        <w:rPr>
          <w:rFonts w:ascii="Courier" w:hAnsi="Courier"/>
          <w:sz w:val="20"/>
          <w:szCs w:val="20"/>
        </w:rPr>
      </w:pPr>
      <w:r>
        <w:rPr>
          <w:rFonts w:ascii="Courier" w:hAnsi="Courier"/>
          <w:sz w:val="20"/>
          <w:szCs w:val="20"/>
        </w:rPr>
        <w:t xml:space="preserve">      --verbose:    Write log entries to stdout.  </w:t>
      </w:r>
    </w:p>
    <w:p w14:paraId="3A8C1314" w14:textId="77777777" w:rsidR="00366973" w:rsidRPr="00366973" w:rsidRDefault="00366973" w:rsidP="00366973">
      <w:pPr>
        <w:pStyle w:val="NoSpacing"/>
        <w:rPr>
          <w:rFonts w:ascii="Courier" w:hAnsi="Courier"/>
          <w:sz w:val="20"/>
          <w:szCs w:val="20"/>
        </w:rPr>
      </w:pPr>
    </w:p>
    <w:p w14:paraId="37FC23C4" w14:textId="2AC4B970" w:rsidR="00366973" w:rsidRPr="00366973" w:rsidRDefault="00366973" w:rsidP="00366973">
      <w:pPr>
        <w:pStyle w:val="NoSpacing"/>
        <w:rPr>
          <w:rFonts w:ascii="Courier" w:hAnsi="Courier"/>
          <w:sz w:val="20"/>
          <w:szCs w:val="20"/>
        </w:rPr>
      </w:pPr>
      <w:r w:rsidRPr="00366973">
        <w:rPr>
          <w:rFonts w:ascii="Courier" w:hAnsi="Courier"/>
          <w:sz w:val="20"/>
          <w:szCs w:val="20"/>
        </w:rPr>
        <w:t xml:space="preserve">      --vfd_config: Quoted string containing the </w:t>
      </w:r>
      <w:r>
        <w:rPr>
          <w:rFonts w:ascii="Courier" w:hAnsi="Courier"/>
          <w:sz w:val="20"/>
          <w:szCs w:val="20"/>
        </w:rPr>
        <w:t>c</w:t>
      </w:r>
      <w:r w:rsidRPr="00366973">
        <w:rPr>
          <w:rFonts w:ascii="Courier" w:hAnsi="Courier"/>
          <w:sz w:val="20"/>
          <w:szCs w:val="20"/>
        </w:rPr>
        <w:t>onfiguration string for the VFD</w:t>
      </w:r>
    </w:p>
    <w:p w14:paraId="2A0F4F0A" w14:textId="56D33215" w:rsidR="00366973" w:rsidRPr="00366973" w:rsidRDefault="00366973" w:rsidP="00366973">
      <w:pPr>
        <w:pStyle w:val="NoSpacing"/>
        <w:rPr>
          <w:rFonts w:ascii="Courier" w:hAnsi="Courier"/>
          <w:sz w:val="20"/>
          <w:szCs w:val="20"/>
        </w:rPr>
      </w:pPr>
      <w:r w:rsidRPr="00366973">
        <w:rPr>
          <w:rFonts w:ascii="Courier" w:hAnsi="Courier"/>
          <w:sz w:val="20"/>
          <w:szCs w:val="20"/>
        </w:rPr>
        <w:t xml:space="preserve">                    stack to be used.</w:t>
      </w:r>
      <w:r>
        <w:rPr>
          <w:rFonts w:ascii="Courier" w:hAnsi="Courier"/>
          <w:sz w:val="20"/>
          <w:szCs w:val="20"/>
        </w:rPr>
        <w:t xml:space="preserve">  Default: sec2.</w:t>
      </w:r>
      <w:r>
        <w:rPr>
          <w:rStyle w:val="FootnoteReference"/>
          <w:rFonts w:ascii="Courier" w:hAnsi="Courier"/>
          <w:sz w:val="20"/>
          <w:szCs w:val="20"/>
        </w:rPr>
        <w:footnoteReference w:id="26"/>
      </w:r>
    </w:p>
    <w:p w14:paraId="3BE91B22" w14:textId="77777777" w:rsidR="00366973" w:rsidRDefault="00366973" w:rsidP="000C56AB"/>
    <w:p w14:paraId="69D73A51" w14:textId="6B3EC237" w:rsidR="00366973" w:rsidRDefault="00366973" w:rsidP="000C56AB">
      <w:r>
        <w:t>While the steady state behavior of the auxiliary process should be clear, a brief discussion of behavior on reading the first and last updater file may be useful.</w:t>
      </w:r>
    </w:p>
    <w:p w14:paraId="5E93E82C" w14:textId="173C55CC" w:rsidR="00366973" w:rsidRDefault="00366973" w:rsidP="000C56AB">
      <w:r>
        <w:t xml:space="preserve">The first updater file is indicated by sequence number 0. This case differs from the usual in that the </w:t>
      </w:r>
      <w:r w:rsidR="009E6BA6">
        <w:t>auxiliary process</w:t>
      </w:r>
      <w:r>
        <w:t xml:space="preserve"> must create the metadata file before applying the writes specified in the updater file.  If the CREATE_METADATA_FILE_ONLY_FLAG flag is set, the auxiliary process must create the metadata file, but leave it empty until the next updater file is received.</w:t>
      </w:r>
    </w:p>
    <w:p w14:paraId="003368AB" w14:textId="07E274D7" w:rsidR="00366973" w:rsidRDefault="00366973" w:rsidP="000C56AB">
      <w:r>
        <w:t>The last updater file is indicated by the FINAL_UPDATE_FLAG flag.  The auxiliary process should apply the contents of the updater file as usual, but then unlink the metadata file and exit.  Any VFD SWMR reader processes will hold the metadata file open until they close – at which point the metadata file will be deleted from the file system.</w:t>
      </w:r>
    </w:p>
    <w:p w14:paraId="00E528E5" w14:textId="562A7B6A" w:rsidR="00366973" w:rsidRPr="000C56AB" w:rsidRDefault="00366973" w:rsidP="000C56AB">
      <w:r>
        <w:t xml:space="preserve">Finally, note that the behavior of the auxiliary process is very similar to what </w:t>
      </w:r>
      <w:r w:rsidR="008E2155">
        <w:t xml:space="preserve">will be required to </w:t>
      </w:r>
      <w:r>
        <w:t>apply the entire sequence of updater file</w:t>
      </w:r>
      <w:r w:rsidR="008E2155">
        <w:t>s</w:t>
      </w:r>
      <w:r>
        <w:t xml:space="preserve"> to a corrupt HDF5 file to restore it to readable condition.  Thus the auxiliary process will likely share a great deal of code with the recovery program when we get to it – and should be designed with this in mind.</w:t>
      </w:r>
    </w:p>
    <w:p w14:paraId="1944625B" w14:textId="51BA58D0" w:rsidR="000405AE" w:rsidRDefault="000405AE" w:rsidP="000D74C3">
      <w:pPr>
        <w:pStyle w:val="Heading4"/>
      </w:pPr>
      <w:bookmarkStart w:id="71" w:name="_Toc103918493"/>
      <w:r>
        <w:t>Object Store Case</w:t>
      </w:r>
      <w:bookmarkEnd w:id="71"/>
    </w:p>
    <w:p w14:paraId="36077217" w14:textId="0F2276C9" w:rsidR="000405AE" w:rsidRDefault="000405AE" w:rsidP="000405AE">
      <w:r>
        <w:t>TBD</w:t>
      </w:r>
      <w:r w:rsidR="00366973">
        <w:t xml:space="preserve"> – with comments:</w:t>
      </w:r>
    </w:p>
    <w:p w14:paraId="7E997B09" w14:textId="3833A901" w:rsidR="000C56AB" w:rsidRDefault="00312DBE" w:rsidP="000405AE">
      <w:r>
        <w:lastRenderedPageBreak/>
        <w:t>While the basic concept should remain the same as the NFS case, t</w:t>
      </w:r>
      <w:r w:rsidR="000C56AB">
        <w:t xml:space="preserve">he object store case will likely require an extension of the above updater </w:t>
      </w:r>
      <w:r>
        <w:t>file</w:t>
      </w:r>
      <w:r w:rsidR="00366973">
        <w:t xml:space="preserve"> approach</w:t>
      </w:r>
      <w:r w:rsidR="000C56AB">
        <w:t>.</w:t>
      </w:r>
    </w:p>
    <w:p w14:paraId="0CB0C8AB" w14:textId="23E1EF2A" w:rsidR="000C56AB" w:rsidRDefault="000C56AB" w:rsidP="000405AE">
      <w:r>
        <w:t>To see this, consider that an object store VFD will have to do a lot of caching.  Further since at least some object stores don’t allow one to modify an object once written, and raw data writes will require modifications to the table mapping pages in the HDF5 file to objects in the object store.  Thus, each updater file will probably have to includ</w:t>
      </w:r>
      <w:r w:rsidR="00312DBE">
        <w:t>e deltas on this mapping</w:t>
      </w:r>
      <w:r>
        <w:t>.</w:t>
      </w:r>
    </w:p>
    <w:p w14:paraId="38897045" w14:textId="340070F9" w:rsidR="000405AE" w:rsidRDefault="000405AE" w:rsidP="00467174">
      <w:pPr>
        <w:pStyle w:val="Heading3"/>
      </w:pPr>
      <w:bookmarkStart w:id="72" w:name="_Toc103918494"/>
      <w:r>
        <w:t>Reading the Metadata File</w:t>
      </w:r>
      <w:bookmarkEnd w:id="72"/>
    </w:p>
    <w:p w14:paraId="1C8551ED" w14:textId="68D0D8F4" w:rsidR="00D16FA0" w:rsidRDefault="00D16FA0" w:rsidP="00D16FA0">
      <w:r>
        <w:t>Reading the metadata file resolves into two basic operations:</w:t>
      </w:r>
    </w:p>
    <w:p w14:paraId="41A4C2C5" w14:textId="79428C2F" w:rsidR="00D16FA0" w:rsidRDefault="00D16FA0" w:rsidP="009121A3">
      <w:pPr>
        <w:pStyle w:val="ListParagraph"/>
        <w:numPr>
          <w:ilvl w:val="0"/>
          <w:numId w:val="15"/>
        </w:numPr>
      </w:pPr>
      <w:r>
        <w:t>Reading the (possibly updated) index</w:t>
      </w:r>
    </w:p>
    <w:p w14:paraId="2F1FFD3B" w14:textId="3389988B" w:rsidR="00D16FA0" w:rsidRDefault="00D16FA0" w:rsidP="009121A3">
      <w:pPr>
        <w:pStyle w:val="ListParagraph"/>
        <w:numPr>
          <w:ilvl w:val="0"/>
          <w:numId w:val="15"/>
        </w:numPr>
      </w:pPr>
      <w:r>
        <w:t>Reading a page of metadata or multi-page metadata entry listed in the index</w:t>
      </w:r>
    </w:p>
    <w:p w14:paraId="0908D96B" w14:textId="3420C3EE" w:rsidR="00D16FA0" w:rsidRDefault="00D16FA0" w:rsidP="00D16FA0">
      <w:r>
        <w:t>The former operation is directed mostly at determining if the index has been updated, and obtaining the latest version if it has.</w:t>
      </w:r>
    </w:p>
    <w:p w14:paraId="0B96D2C7" w14:textId="5575D79D" w:rsidR="00D16FA0" w:rsidRPr="00D16FA0" w:rsidRDefault="00D16FA0" w:rsidP="00D16FA0">
      <w:r>
        <w:t xml:space="preserve">The second operation </w:t>
      </w:r>
      <w:r w:rsidR="00E1225B">
        <w:t xml:space="preserve">is simply </w:t>
      </w:r>
      <w:r w:rsidR="00AB7816">
        <w:t>correctly reading the desired version of the metadata</w:t>
      </w:r>
      <w:r w:rsidR="00A26FBD">
        <w:t xml:space="preserve"> page or multi-page entry</w:t>
      </w:r>
      <w:r w:rsidR="00E1225B">
        <w:t xml:space="preserve">. </w:t>
      </w:r>
    </w:p>
    <w:p w14:paraId="0BA4DA3E" w14:textId="77777777" w:rsidR="000405AE" w:rsidRDefault="000405AE" w:rsidP="000D74C3">
      <w:pPr>
        <w:pStyle w:val="Heading4"/>
      </w:pPr>
      <w:bookmarkStart w:id="73" w:name="_Toc103918495"/>
      <w:r>
        <w:t>POSIX Case</w:t>
      </w:r>
      <w:bookmarkEnd w:id="73"/>
    </w:p>
    <w:p w14:paraId="36653820" w14:textId="0F856E6E" w:rsidR="00E1225B" w:rsidRPr="00E1225B" w:rsidRDefault="00E1225B" w:rsidP="00E1225B">
      <w:r>
        <w:t xml:space="preserve">If we could count on POSIX guarantees in all cases, the POSIX case would be much simpler.  However, experience with the current SWMR implementation suggests that we should expect and be able to </w:t>
      </w:r>
      <w:r w:rsidR="00AB7816">
        <w:t>recover from</w:t>
      </w:r>
      <w:r>
        <w:t xml:space="preserve"> torn writes (i.e. writes that are supposed to be atomic, but aren’t).  </w:t>
      </w:r>
      <w:r w:rsidR="008C404B">
        <w:t>We are</w:t>
      </w:r>
      <w:r>
        <w:t xml:space="preserve"> not aware of any difficulties with out of order writes, but prudence suggest</w:t>
      </w:r>
      <w:r w:rsidR="00860D91">
        <w:t>s</w:t>
      </w:r>
      <w:r>
        <w:t xml:space="preserve"> that we should design</w:t>
      </w:r>
      <w:r w:rsidR="00860D91">
        <w:t xml:space="preserve"> our protocols</w:t>
      </w:r>
      <w:r>
        <w:t xml:space="preserve"> to detect </w:t>
      </w:r>
      <w:r w:rsidR="00860D91">
        <w:t>and manage these as well.</w:t>
      </w:r>
    </w:p>
    <w:p w14:paraId="54CC6B41" w14:textId="77777777" w:rsidR="00D16FA0" w:rsidRDefault="00D16FA0" w:rsidP="00620424">
      <w:pPr>
        <w:pStyle w:val="Heading5"/>
      </w:pPr>
      <w:bookmarkStart w:id="74" w:name="_Toc103918496"/>
      <w:r>
        <w:t>Reading the Index</w:t>
      </w:r>
      <w:bookmarkEnd w:id="74"/>
    </w:p>
    <w:p w14:paraId="5A3992B0" w14:textId="77777777" w:rsidR="000B165C" w:rsidRDefault="000B165C" w:rsidP="009A6D16">
      <w:r>
        <w:t xml:space="preserve">In the initial implementation, we required that the header and index fit within the first </w:t>
      </w:r>
      <w:r>
        <w:rPr>
          <w:rFonts w:ascii="Courier" w:hAnsi="Courier" w:cs="Times New Roman"/>
          <w:color w:val="00000A"/>
          <w:sz w:val="20"/>
          <w:szCs w:val="20"/>
        </w:rPr>
        <w:t>md_pages_reserved</w:t>
      </w:r>
      <w:r>
        <w:t xml:space="preserve"> pages of the metadata file, and aborted if this was not the case.  This simplified the protocol for obtaining the index and allowed us to minimize the number of reads required to obtain the current version of the index.</w:t>
      </w:r>
    </w:p>
    <w:p w14:paraId="0F70A6E5" w14:textId="24DD7A3A" w:rsidR="000B165C" w:rsidRDefault="000B165C" w:rsidP="009A6D16">
      <w:r>
        <w:t xml:space="preserve">While aborting if the index grows too large is not acceptable for a production version, reading the header and index in a single read has performance benefits, and thus we retain the ability of allocating sufficient pages at the head of the metadata file for the header and all expected indexes.  However, we must </w:t>
      </w:r>
      <w:r w:rsidR="00A26FBD">
        <w:t xml:space="preserve">also </w:t>
      </w:r>
      <w:r>
        <w:t>allow for the possibility that the reserved space will be too small, forcing a relocation of the index.</w:t>
      </w:r>
    </w:p>
    <w:p w14:paraId="1C685E0D" w14:textId="77777777" w:rsidR="000B165C" w:rsidRDefault="000B165C" w:rsidP="009A6D16">
      <w:r>
        <w:t>This complicates reading the index, as may be seen in the following protocol for performing this action.</w:t>
      </w:r>
    </w:p>
    <w:p w14:paraId="2D0B1474" w14:textId="77777777" w:rsidR="000B165C" w:rsidRDefault="000B165C" w:rsidP="009A6D16">
      <w:r>
        <w:t xml:space="preserve">Define the boolean flag </w:t>
      </w:r>
      <w:r w:rsidRPr="000B165C">
        <w:rPr>
          <w:rFonts w:ascii="Courier" w:hAnsi="Courier"/>
          <w:sz w:val="20"/>
          <w:szCs w:val="20"/>
        </w:rPr>
        <w:t>header_and_index_adjacent</w:t>
      </w:r>
      <w:r>
        <w:t xml:space="preserve"> and initialize it to TRUE.  Proceed as follows:</w:t>
      </w:r>
    </w:p>
    <w:p w14:paraId="1B007F94" w14:textId="5430F1D2" w:rsidR="000B165C" w:rsidRDefault="000B165C" w:rsidP="00527F1E">
      <w:pPr>
        <w:pStyle w:val="ListParagraph"/>
        <w:numPr>
          <w:ilvl w:val="0"/>
          <w:numId w:val="52"/>
        </w:numPr>
      </w:pPr>
      <w:r>
        <w:t xml:space="preserve">If </w:t>
      </w:r>
      <w:r w:rsidRPr="000B165C">
        <w:rPr>
          <w:rFonts w:ascii="Courier" w:hAnsi="Courier"/>
          <w:sz w:val="20"/>
          <w:szCs w:val="20"/>
        </w:rPr>
        <w:t>header_and_index_adjacent</w:t>
      </w:r>
      <w:r>
        <w:t xml:space="preserve"> is FALSE, goto 7.  </w:t>
      </w:r>
    </w:p>
    <w:p w14:paraId="6BFCD6A1" w14:textId="77777777" w:rsidR="000B165C" w:rsidRDefault="000B165C" w:rsidP="00527F1E">
      <w:pPr>
        <w:pStyle w:val="ListParagraph"/>
        <w:numPr>
          <w:ilvl w:val="0"/>
          <w:numId w:val="52"/>
        </w:numPr>
      </w:pPr>
      <w:r>
        <w:t xml:space="preserve">Load the first </w:t>
      </w:r>
      <w:r w:rsidRPr="009A6D16">
        <w:rPr>
          <w:rFonts w:ascii="Courier" w:hAnsi="Courier" w:cs="Times New Roman"/>
          <w:color w:val="00000A"/>
          <w:sz w:val="20"/>
          <w:szCs w:val="20"/>
        </w:rPr>
        <w:t>md_pages_reserved</w:t>
      </w:r>
      <w:r>
        <w:t xml:space="preserve"> pages of the metadata file into a buffer</w:t>
      </w:r>
    </w:p>
    <w:p w14:paraId="5DC2BCBF" w14:textId="3764EB12" w:rsidR="000B165C" w:rsidRDefault="000B165C" w:rsidP="00527F1E">
      <w:pPr>
        <w:pStyle w:val="ListParagraph"/>
        <w:numPr>
          <w:ilvl w:val="0"/>
          <w:numId w:val="52"/>
        </w:numPr>
      </w:pPr>
      <w:r>
        <w:t xml:space="preserve">The metadata file header must be at the start of this buffer.  Read it from the buffer and verify its checksum.  If the checksum fails, log the error in the log file if it exists, and return to step 2.  </w:t>
      </w:r>
    </w:p>
    <w:p w14:paraId="28C4B1B6" w14:textId="6858C283" w:rsidR="000B165C" w:rsidRDefault="00A26FBD" w:rsidP="00527F1E">
      <w:pPr>
        <w:pStyle w:val="ListParagraph"/>
        <w:numPr>
          <w:ilvl w:val="0"/>
          <w:numId w:val="52"/>
        </w:numPr>
      </w:pPr>
      <w:r>
        <w:lastRenderedPageBreak/>
        <w:t>If the</w:t>
      </w:r>
      <w:r w:rsidR="000B165C">
        <w:t xml:space="preserve"> metadata file header indicates that the index starts in the first byte after the header, verify that the header and index together fit in the first </w:t>
      </w:r>
      <w:r w:rsidR="000B165C">
        <w:rPr>
          <w:rFonts w:ascii="Courier" w:hAnsi="Courier" w:cs="Times New Roman"/>
          <w:color w:val="00000A"/>
          <w:sz w:val="20"/>
          <w:szCs w:val="20"/>
        </w:rPr>
        <w:t>md_pages_reserved</w:t>
      </w:r>
      <w:r w:rsidR="000B165C">
        <w:t xml:space="preserve"> pages of the metadata file.  If it does, proceed to step 5.  If not, flag an error and abort as this condition should not be possible.</w:t>
      </w:r>
    </w:p>
    <w:p w14:paraId="12CFD8B6" w14:textId="7F30C80C" w:rsidR="000B165C" w:rsidRDefault="000B165C" w:rsidP="000B165C">
      <w:pPr>
        <w:pStyle w:val="ListParagraph"/>
      </w:pPr>
      <w:r>
        <w:t xml:space="preserve">If the metadata file indicates that the header and index are not adjacent, log this event if the log file is defined, set </w:t>
      </w:r>
      <w:r w:rsidRPr="000B165C">
        <w:rPr>
          <w:rFonts w:ascii="Courier" w:hAnsi="Courier"/>
          <w:sz w:val="20"/>
          <w:szCs w:val="20"/>
        </w:rPr>
        <w:t>header_and_index_adjacent</w:t>
      </w:r>
      <w:r>
        <w:t xml:space="preserve"> to FALSE, and goto step 7.</w:t>
      </w:r>
    </w:p>
    <w:p w14:paraId="4AB9721E" w14:textId="02FB6D7E" w:rsidR="000B165C" w:rsidRDefault="000B165C" w:rsidP="00527F1E">
      <w:pPr>
        <w:pStyle w:val="ListParagraph"/>
        <w:numPr>
          <w:ilvl w:val="0"/>
          <w:numId w:val="52"/>
        </w:numPr>
      </w:pPr>
      <w:r>
        <w:t>Read the index from the buffer and verify its checksum.  If the checksum fails, log the error in the log file if it exists, and return to step 2.</w:t>
      </w:r>
    </w:p>
    <w:p w14:paraId="475BC4FC" w14:textId="302B0E75" w:rsidR="000B165C" w:rsidRDefault="000B165C" w:rsidP="00527F1E">
      <w:pPr>
        <w:pStyle w:val="ListParagraph"/>
        <w:numPr>
          <w:ilvl w:val="0"/>
          <w:numId w:val="52"/>
        </w:numPr>
      </w:pPr>
      <w:r>
        <w:t xml:space="preserve">Verify that the tick number in the header and index match.  If they do, goto step 12.  If the tick number in the header is one greater than that in the index, we have a very improbable torn write – log it and return to step 2.  All other tick number mis-matches should be un-attainable  – </w:t>
      </w:r>
      <w:r w:rsidR="00A26FBD">
        <w:t xml:space="preserve">flag the appropriate error and </w:t>
      </w:r>
      <w:r>
        <w:t>abort.</w:t>
      </w:r>
    </w:p>
    <w:p w14:paraId="4317CB3D" w14:textId="099B006A" w:rsidR="000B165C" w:rsidRDefault="000B165C" w:rsidP="00527F1E">
      <w:pPr>
        <w:pStyle w:val="ListParagraph"/>
        <w:numPr>
          <w:ilvl w:val="0"/>
          <w:numId w:val="52"/>
        </w:numPr>
      </w:pPr>
      <w:r>
        <w:t>Load the first header size</w:t>
      </w:r>
      <w:r>
        <w:rPr>
          <w:rStyle w:val="FootnoteReference"/>
        </w:rPr>
        <w:footnoteReference w:id="27"/>
      </w:r>
      <w:r>
        <w:t xml:space="preserve"> bytes in the metadata file into a buffer.  Note that the remainder of the first page is un-used – although it will probably be filled with junk from the last index to fit in the first </w:t>
      </w:r>
      <w:r>
        <w:rPr>
          <w:rFonts w:ascii="Courier" w:hAnsi="Courier" w:cs="Times New Roman"/>
          <w:color w:val="00000A"/>
          <w:sz w:val="20"/>
          <w:szCs w:val="20"/>
        </w:rPr>
        <w:t>md_pages_reserved</w:t>
      </w:r>
      <w:r>
        <w:t xml:space="preserve"> pages of the metadata file.</w:t>
      </w:r>
    </w:p>
    <w:p w14:paraId="45B19FCA" w14:textId="01B19DBA" w:rsidR="000B165C" w:rsidRDefault="000B165C" w:rsidP="00527F1E">
      <w:pPr>
        <w:pStyle w:val="ListParagraph"/>
        <w:numPr>
          <w:ilvl w:val="0"/>
          <w:numId w:val="52"/>
        </w:numPr>
      </w:pPr>
      <w:r>
        <w:t>Read</w:t>
      </w:r>
      <w:r w:rsidR="00A26FBD">
        <w:t xml:space="preserve"> the</w:t>
      </w:r>
      <w:r>
        <w:t xml:space="preserve"> header from the buffer and verify its checksum.  If the checksum fails, log the error in the log file if it exists, and return to step</w:t>
      </w:r>
      <w:r w:rsidR="00A26FBD">
        <w:t xml:space="preserve"> 7</w:t>
      </w:r>
      <w:r>
        <w:t xml:space="preserve">.  </w:t>
      </w:r>
    </w:p>
    <w:p w14:paraId="076773BE" w14:textId="05EF9D97" w:rsidR="000B165C" w:rsidRDefault="000B165C" w:rsidP="00527F1E">
      <w:pPr>
        <w:pStyle w:val="ListParagraph"/>
        <w:numPr>
          <w:ilvl w:val="0"/>
          <w:numId w:val="52"/>
        </w:numPr>
      </w:pPr>
      <w:r>
        <w:t xml:space="preserve">Obtain the offset and length of the index from the header.  Note that the base address of the </w:t>
      </w:r>
      <w:r w:rsidR="003B7E3E">
        <w:t>index</w:t>
      </w:r>
      <w:r>
        <w:t xml:space="preserve"> must be page aligned.  Load the index into a buffer.</w:t>
      </w:r>
    </w:p>
    <w:p w14:paraId="4FF036CF" w14:textId="1E76230C" w:rsidR="000B165C" w:rsidRDefault="000B165C" w:rsidP="00527F1E">
      <w:pPr>
        <w:pStyle w:val="ListParagraph"/>
        <w:numPr>
          <w:ilvl w:val="0"/>
          <w:numId w:val="52"/>
        </w:numPr>
      </w:pPr>
      <w:r>
        <w:t xml:space="preserve">Read the index from the buffer and verify its checksum.  If the checksum fails, log the error in the log file if it exists, and abort as this condition indicates either out of order writes by the POSIX file system, a bug in VFD SWMR, or that </w:t>
      </w:r>
      <w:r w:rsidRPr="000B165C">
        <w:rPr>
          <w:rFonts w:ascii="Courier" w:hAnsi="Courier"/>
          <w:sz w:val="20"/>
          <w:szCs w:val="20"/>
        </w:rPr>
        <w:t>max_lag</w:t>
      </w:r>
      <w:r>
        <w:t xml:space="preserve"> has been exceeded during this operation. </w:t>
      </w:r>
    </w:p>
    <w:p w14:paraId="0D776C9F" w14:textId="09DB42E5" w:rsidR="000B165C" w:rsidRDefault="000B165C" w:rsidP="00527F1E">
      <w:pPr>
        <w:pStyle w:val="ListParagraph"/>
        <w:numPr>
          <w:ilvl w:val="0"/>
          <w:numId w:val="52"/>
        </w:numPr>
      </w:pPr>
      <w:r>
        <w:t xml:space="preserve">Verify that the tick number in the header and index match.  Abort if they do not, as this will indicate either out of order writes by the POSIX file system, a bug in VFD SWMR, or that </w:t>
      </w:r>
      <w:r w:rsidRPr="000B165C">
        <w:rPr>
          <w:rFonts w:ascii="Courier" w:hAnsi="Courier"/>
          <w:sz w:val="20"/>
          <w:szCs w:val="20"/>
        </w:rPr>
        <w:t>max_lag</w:t>
      </w:r>
      <w:r>
        <w:t xml:space="preserve"> has been exceeded during this operation.</w:t>
      </w:r>
    </w:p>
    <w:p w14:paraId="26A0DA74" w14:textId="77777777" w:rsidR="000B165C" w:rsidRDefault="000B165C" w:rsidP="00527F1E">
      <w:pPr>
        <w:pStyle w:val="ListParagraph"/>
        <w:numPr>
          <w:ilvl w:val="0"/>
          <w:numId w:val="52"/>
        </w:numPr>
      </w:pPr>
      <w:r>
        <w:t>Return the current tick number and index to the caller.</w:t>
      </w:r>
    </w:p>
    <w:p w14:paraId="29AA9F99" w14:textId="77777777" w:rsidR="000B165C" w:rsidRDefault="00CF7D71" w:rsidP="00766C63">
      <w:r>
        <w:t xml:space="preserve">Note that this protocol does not address the possibility of failing if a maximum number of retries is exceeded.  We probably want to do this, but </w:t>
      </w:r>
      <w:r w:rsidR="000B165C">
        <w:t>this is probably an issue best addressed after we have some operational experience with VFD SWMR.  Hence it is deferred for now.</w:t>
      </w:r>
    </w:p>
    <w:p w14:paraId="3D3C7E77" w14:textId="4EFC7BEC" w:rsidR="00D16FA0" w:rsidRDefault="00D16FA0" w:rsidP="00620424">
      <w:pPr>
        <w:pStyle w:val="Heading5"/>
      </w:pPr>
      <w:bookmarkStart w:id="75" w:name="_Toc103918497"/>
      <w:r>
        <w:t>Reading a Metadata Page or Multi-Page Metadata Entry</w:t>
      </w:r>
      <w:bookmarkEnd w:id="75"/>
    </w:p>
    <w:p w14:paraId="000C6D7C" w14:textId="77777777" w:rsidR="007B6846" w:rsidRDefault="007B6846" w:rsidP="007B6846">
      <w:r>
        <w:t>Given the write ordering between new versions of metadata pages or multi-page metadata entries, and the index in which they first appear, torn writes should be impossible, and the only possible failure modes (aside from file system failure) should be:</w:t>
      </w:r>
    </w:p>
    <w:p w14:paraId="2E6CD190" w14:textId="4FBF377E" w:rsidR="007B6846" w:rsidRDefault="007B6846" w:rsidP="009121A3">
      <w:pPr>
        <w:pStyle w:val="ListParagraph"/>
        <w:numPr>
          <w:ilvl w:val="0"/>
          <w:numId w:val="16"/>
        </w:numPr>
      </w:pPr>
      <w:r>
        <w:t>Writes to the metadata file completed out of order in violation of POSIX  file I/O semantics.</w:t>
      </w:r>
    </w:p>
    <w:p w14:paraId="447BBF8F" w14:textId="16B4FBE4" w:rsidR="007B6846" w:rsidRDefault="007B6846" w:rsidP="009121A3">
      <w:pPr>
        <w:pStyle w:val="ListParagraph"/>
        <w:numPr>
          <w:ilvl w:val="0"/>
          <w:numId w:val="16"/>
        </w:numPr>
      </w:pPr>
      <w:r>
        <w:lastRenderedPageBreak/>
        <w:t>Read attempted more than max_lag ticks after the last reference to the indicated piece of metadata in the metadata file index.</w:t>
      </w:r>
    </w:p>
    <w:p w14:paraId="75C0C30C" w14:textId="729116FF" w:rsidR="007B6846" w:rsidRDefault="007B6846" w:rsidP="009121A3">
      <w:pPr>
        <w:pStyle w:val="ListParagraph"/>
        <w:numPr>
          <w:ilvl w:val="0"/>
          <w:numId w:val="16"/>
        </w:numPr>
      </w:pPr>
      <w:r>
        <w:t>Pre-mature reallocation of metadata file space – i.e. an error in the metadata file free space management code.</w:t>
      </w:r>
    </w:p>
    <w:p w14:paraId="2D079391" w14:textId="216773C3" w:rsidR="007B6846" w:rsidRDefault="007B6846" w:rsidP="007B6846">
      <w:r>
        <w:t>In all cases, we will treat this as an un-recoverable error.  If write order failures prove to be a serious issue, we will have to fall back on some variation on the NFS approach.</w:t>
      </w:r>
    </w:p>
    <w:p w14:paraId="63A1A675" w14:textId="45E0A442" w:rsidR="002D725C" w:rsidRPr="002D725C" w:rsidRDefault="00D01C0B" w:rsidP="002D725C">
      <w:r>
        <w:t>Given the offset, length, expected checksum, and a suitably sized buffer, load the specified page(s) from the metadata file into the buffer, and compute the checksum.  If the checksum matches the expected checksum, return success.  If it doesn’t, return failure.</w:t>
      </w:r>
    </w:p>
    <w:p w14:paraId="4E552176" w14:textId="77777777" w:rsidR="000405AE" w:rsidRDefault="000405AE" w:rsidP="000D74C3">
      <w:pPr>
        <w:pStyle w:val="Heading4"/>
      </w:pPr>
      <w:bookmarkStart w:id="76" w:name="_Toc103918498"/>
      <w:r>
        <w:t>NFS Case</w:t>
      </w:r>
      <w:bookmarkEnd w:id="76"/>
    </w:p>
    <w:p w14:paraId="32F19AC3" w14:textId="2F48ECDA" w:rsidR="000405AE" w:rsidRPr="000405AE" w:rsidRDefault="000C56AB" w:rsidP="000405AE">
      <w:r>
        <w:t>Given the proposed updater files and auxiliary processes to read the updater files and apply them to local copies of the metadata file, nothing should change for the reader in the NFS case.</w:t>
      </w:r>
    </w:p>
    <w:p w14:paraId="79CAFE15" w14:textId="77777777" w:rsidR="000405AE" w:rsidRDefault="000405AE" w:rsidP="000D74C3">
      <w:pPr>
        <w:pStyle w:val="Heading4"/>
      </w:pPr>
      <w:bookmarkStart w:id="77" w:name="_Toc103918499"/>
      <w:r>
        <w:t>Object Store Case</w:t>
      </w:r>
      <w:bookmarkEnd w:id="77"/>
    </w:p>
    <w:p w14:paraId="6FDCCE03" w14:textId="560A6033" w:rsidR="00CF0EBD" w:rsidRDefault="000405AE" w:rsidP="00CF0EBD">
      <w:r>
        <w:t>TBD</w:t>
      </w:r>
    </w:p>
    <w:p w14:paraId="75C8F349" w14:textId="30860AD6" w:rsidR="00CF0EBD" w:rsidRDefault="00CF0EBD" w:rsidP="00EE74BB">
      <w:pPr>
        <w:pStyle w:val="Heading2"/>
      </w:pPr>
      <w:bookmarkStart w:id="78" w:name="_Toc103918500"/>
      <w:r>
        <w:t>Metadata Cache Modifications for Reader</w:t>
      </w:r>
      <w:bookmarkEnd w:id="78"/>
    </w:p>
    <w:p w14:paraId="249CDAE3" w14:textId="18B92031" w:rsidR="00CF0EBD" w:rsidRDefault="00A00C8D" w:rsidP="00CF0EBD">
      <w:r>
        <w:t xml:space="preserve">When a VFD SWMR reader detects the start of a new tick and the associated updated index, it must compare the old index with the new, and note any </w:t>
      </w:r>
      <w:r w:rsidR="009D7AFC">
        <w:t xml:space="preserve">new, </w:t>
      </w:r>
      <w:r w:rsidR="007A16F5">
        <w:t xml:space="preserve"> or </w:t>
      </w:r>
      <w:r>
        <w:t>modified</w:t>
      </w:r>
      <w:r w:rsidR="007A16F5">
        <w:t xml:space="preserve"> entries</w:t>
      </w:r>
      <w:r w:rsidR="007A16F5">
        <w:rPr>
          <w:rStyle w:val="FootnoteReference"/>
        </w:rPr>
        <w:footnoteReference w:id="28"/>
      </w:r>
      <w:r w:rsidR="007A16F5">
        <w:t xml:space="preserve">.  </w:t>
      </w:r>
      <w:r w:rsidR="002A3A5D">
        <w:t xml:space="preserve">For each such </w:t>
      </w:r>
      <w:r w:rsidR="009D7AFC">
        <w:t xml:space="preserve">new, </w:t>
      </w:r>
      <w:r w:rsidR="007A16F5">
        <w:t xml:space="preserve">or </w:t>
      </w:r>
      <w:r w:rsidR="002A3A5D">
        <w:t>modified page or multi-page metadata entry, any associated entries in the metadata cache must be invalidated</w:t>
      </w:r>
      <w:r w:rsidR="0077165B">
        <w:t>, as they may have been modified</w:t>
      </w:r>
      <w:r w:rsidR="002A3A5D">
        <w:t>.</w:t>
      </w:r>
    </w:p>
    <w:p w14:paraId="4789EE86" w14:textId="547D62F3" w:rsidR="007A16F5" w:rsidRDefault="00160EB4" w:rsidP="00CF0EBD">
      <w:r>
        <w:t xml:space="preserve">As mentioned in the conceptual overview, </w:t>
      </w:r>
      <w:r w:rsidR="008B63BC">
        <w:t xml:space="preserve">it would be nice if we could simply evict the relevant entries.  However, some metadata cache clients are particular about the order in which entries are evicted.  </w:t>
      </w:r>
      <w:r w:rsidR="003D7481">
        <w:t>Some of this is due to the nature of the cache client</w:t>
      </w:r>
      <w:r w:rsidR="00EF4527">
        <w:t xml:space="preserve"> in question</w:t>
      </w:r>
      <w:r w:rsidR="003D7481">
        <w:t xml:space="preserve">, and some is an artifact of the existing SWMR implementation.  However, </w:t>
      </w:r>
      <w:r w:rsidR="007A16F5">
        <w:t xml:space="preserve">unless and until we commit to VFD SWMR and remove the existing SWMR implementation from the library, </w:t>
      </w:r>
      <w:r w:rsidR="003D7481">
        <w:t xml:space="preserve">we </w:t>
      </w:r>
      <w:r w:rsidR="007A16F5">
        <w:t>have to work with the existing library.</w:t>
      </w:r>
    </w:p>
    <w:p w14:paraId="49633D4A" w14:textId="08333CCE" w:rsidR="00E45B6E" w:rsidRDefault="0077165B" w:rsidP="00467174">
      <w:pPr>
        <w:pStyle w:val="Heading3"/>
      </w:pPr>
      <w:bookmarkStart w:id="79" w:name="_Toc103918501"/>
      <w:r>
        <w:t>Identifying Possibly Modified Metadata Cache Entries</w:t>
      </w:r>
      <w:bookmarkEnd w:id="79"/>
    </w:p>
    <w:p w14:paraId="0743BC3D" w14:textId="1114A596" w:rsidR="00BE3963" w:rsidRDefault="009944DF" w:rsidP="00BE3963">
      <w:r>
        <w:t xml:space="preserve">The first step in evicting possibly modified entries from the metadata cache is mapping </w:t>
      </w:r>
      <w:r w:rsidR="009D7AFC">
        <w:t xml:space="preserve">new / </w:t>
      </w:r>
      <w:r>
        <w:t xml:space="preserve">modified pages to </w:t>
      </w:r>
      <w:r w:rsidR="00DF3DB4">
        <w:t xml:space="preserve">lists of </w:t>
      </w:r>
      <w:r>
        <w:t>entries in the metadata cache.</w:t>
      </w:r>
    </w:p>
    <w:p w14:paraId="06240B96" w14:textId="5E5DC8C0" w:rsidR="00DF3DB4" w:rsidRDefault="009944DF" w:rsidP="00BE3963">
      <w:r>
        <w:t xml:space="preserve">One obvious solution is to maintain a sorted list of </w:t>
      </w:r>
      <w:r w:rsidR="00DF3DB4">
        <w:t xml:space="preserve">all </w:t>
      </w:r>
      <w:r>
        <w:t xml:space="preserve">entries in the metadata cache, and then search for entries </w:t>
      </w:r>
      <w:r w:rsidR="00DF3DB4">
        <w:t>whose</w:t>
      </w:r>
      <w:r>
        <w:t xml:space="preserve"> base addresses </w:t>
      </w:r>
      <w:r w:rsidR="00DF3DB4">
        <w:t>fall with</w:t>
      </w:r>
      <w:r>
        <w:t xml:space="preserve">in the range </w:t>
      </w:r>
    </w:p>
    <w:p w14:paraId="15AAF848" w14:textId="2FDD31EA" w:rsidR="009944DF" w:rsidRDefault="009944DF" w:rsidP="00DF3DB4">
      <w:pPr>
        <w:ind w:left="720"/>
      </w:pPr>
      <w:r>
        <w:t xml:space="preserve">[base address of page, (base address of page + page size)].  </w:t>
      </w:r>
    </w:p>
    <w:p w14:paraId="53D0AF3B" w14:textId="60211E4B" w:rsidR="00DF3DB4" w:rsidRDefault="00DF3DB4" w:rsidP="00BE3963">
      <w:r>
        <w:lastRenderedPageBreak/>
        <w:t xml:space="preserve">This is </w:t>
      </w:r>
      <w:r w:rsidR="00B07AC1">
        <w:t>should be</w:t>
      </w:r>
      <w:r>
        <w:t xml:space="preserve"> do-able via the current skip list</w:t>
      </w:r>
      <w:r w:rsidR="007A16F5">
        <w:t xml:space="preserve"> facility</w:t>
      </w:r>
      <w:r>
        <w:t xml:space="preserve">.  However, </w:t>
      </w:r>
      <w:r w:rsidR="00B07AC1">
        <w:t>maintaining and searching this list</w:t>
      </w:r>
      <w:r>
        <w:t xml:space="preserve"> will impose significant overhead, as the skip list is </w:t>
      </w:r>
      <w:r w:rsidR="002512FA">
        <w:t>not exactly</w:t>
      </w:r>
      <w:r>
        <w:t xml:space="preserve"> a </w:t>
      </w:r>
      <w:r w:rsidR="002512FA">
        <w:t>lightweight</w:t>
      </w:r>
      <w:r>
        <w:t xml:space="preserve"> data structure.</w:t>
      </w:r>
    </w:p>
    <w:p w14:paraId="299E3765" w14:textId="77777777" w:rsidR="002512FA" w:rsidRDefault="00B20525" w:rsidP="00BE3963">
      <w:r>
        <w:t xml:space="preserve">Another option is to construct and maintain a second hash table with a hash function chosen such that all entries in a given page will map to the same bucket.  </w:t>
      </w:r>
      <w:r w:rsidR="002512FA">
        <w:t xml:space="preserve">Call this hash table the </w:t>
      </w:r>
    </w:p>
    <w:p w14:paraId="1F9F188E" w14:textId="1AC0F7D8" w:rsidR="002512FA" w:rsidRDefault="002512FA" w:rsidP="002512FA">
      <w:pPr>
        <w:ind w:left="720"/>
      </w:pPr>
      <w:r>
        <w:t xml:space="preserve">page_entry_hash_table. </w:t>
      </w:r>
    </w:p>
    <w:p w14:paraId="6683EB14" w14:textId="357DCD83" w:rsidR="002512FA" w:rsidRDefault="002512FA" w:rsidP="00BE3963">
      <w:r>
        <w:t>The hash function would be:</w:t>
      </w:r>
    </w:p>
    <w:p w14:paraId="01C1EDFC" w14:textId="3D22F330" w:rsidR="002512FA" w:rsidRDefault="002512FA" w:rsidP="002512FA">
      <w:pPr>
        <w:ind w:left="720"/>
      </w:pPr>
      <w:r>
        <w:t>(base_addr_of_MDC_entry / page_size) % hash_table_size</w:t>
      </w:r>
    </w:p>
    <w:p w14:paraId="00D85175" w14:textId="75F1C9A4" w:rsidR="002512FA" w:rsidRDefault="002512FA" w:rsidP="00BE3963">
      <w:r>
        <w:t xml:space="preserve">Assuming that both the page size and the hash table sizes are powers of two, this can be computed very efficiently.  Use of a free list for hash table entries </w:t>
      </w:r>
      <w:r w:rsidR="00E07417">
        <w:t>should</w:t>
      </w:r>
      <w:r>
        <w:t xml:space="preserve"> minimize malloc / free overhead.</w:t>
      </w:r>
    </w:p>
    <w:p w14:paraId="05837B69" w14:textId="2F2D48AB" w:rsidR="002512FA" w:rsidRDefault="002512FA" w:rsidP="00BE3963">
      <w:r>
        <w:t>Finally, maintenance of this hash table can be inserted in the existing metadata cache hash table maintenance macros</w:t>
      </w:r>
      <w:r w:rsidR="00E07417">
        <w:t>, which should make it very lightweight</w:t>
      </w:r>
      <w:r w:rsidR="009D7AFC">
        <w:t xml:space="preserve"> and easy to implement</w:t>
      </w:r>
      <w:r>
        <w:t>.</w:t>
      </w:r>
      <w:r w:rsidR="00B07AC1">
        <w:t xml:space="preserve">  </w:t>
      </w:r>
    </w:p>
    <w:p w14:paraId="6ACA88A3" w14:textId="3818DB28" w:rsidR="00E07417" w:rsidRDefault="00E07417" w:rsidP="00BE3963">
      <w:r>
        <w:t xml:space="preserve">Note, however, that when pages collide, entries from </w:t>
      </w:r>
      <w:r w:rsidR="00CD5B26">
        <w:t>two or more</w:t>
      </w:r>
      <w:r>
        <w:t xml:space="preserve"> pages will reside in the same bucket.  Thus, when scanning the contents of a hash bucket, each entry must be checked to verify that it resides in the target page.</w:t>
      </w:r>
    </w:p>
    <w:p w14:paraId="2C9C5517" w14:textId="4D564243" w:rsidR="00CD5B26" w:rsidRDefault="00CD5B26" w:rsidP="00BE3963">
      <w:r>
        <w:t xml:space="preserve">Given the advantages of the page_entry_hash_table approach, </w:t>
      </w:r>
      <w:r w:rsidR="007A16F5">
        <w:t xml:space="preserve">this solution was chosen for the initial proof of concept implementation, and will be retained in the first production implementation. </w:t>
      </w:r>
      <w:r>
        <w:t>If for whatever reason it proves impractical, a skip list of all entries in the metadata cache will be the fallback approach.</w:t>
      </w:r>
    </w:p>
    <w:p w14:paraId="2BAEA639" w14:textId="3DD22FDC" w:rsidR="00CD5B26" w:rsidRDefault="00CD5B26" w:rsidP="00BE3963">
      <w:r>
        <w:t>Note that there is no need for any special provision for multi-page entries – if such an entry is in the metadata cache, a simple index lookup on its base address will reveal it.</w:t>
      </w:r>
    </w:p>
    <w:p w14:paraId="0B60084E" w14:textId="331E70B4" w:rsidR="00CD5B26" w:rsidRDefault="00467174" w:rsidP="00467174">
      <w:pPr>
        <w:pStyle w:val="Heading3"/>
      </w:pPr>
      <w:bookmarkStart w:id="80" w:name="_Toc103918502"/>
      <w:r>
        <w:t>Evicting Entries that M</w:t>
      </w:r>
      <w:r w:rsidR="008E1F5E">
        <w:t>ay H</w:t>
      </w:r>
      <w:r w:rsidR="00963937">
        <w:t>ave Changed</w:t>
      </w:r>
      <w:bookmarkEnd w:id="80"/>
    </w:p>
    <w:p w14:paraId="572BCDC9" w14:textId="3664FEC4" w:rsidR="007A16F5" w:rsidRDefault="007A16F5" w:rsidP="00BE3963">
      <w:r>
        <w:t>Before evicting possibly changed entries in the metadata cache, we must first evict all entries in the page buffer that are referenced by new / modified index entries to avoid the possibility of messages from the past.  Do this before touching the metadata cache, as our operations on it may trigger reads from the page buffer.</w:t>
      </w:r>
    </w:p>
    <w:p w14:paraId="4690CD32" w14:textId="46827C33" w:rsidR="00457849" w:rsidRDefault="00457849" w:rsidP="00BE3963">
      <w:r>
        <w:t>Once we have constructed the list of metadata cache entries that may have changed, we must evict them from the metadata cache.</w:t>
      </w:r>
      <w:r w:rsidR="007A16F5">
        <w:t xml:space="preserve">  </w:t>
      </w:r>
    </w:p>
    <w:p w14:paraId="3C144A09" w14:textId="77777777" w:rsidR="00457849" w:rsidRDefault="00457849" w:rsidP="00BE3963">
      <w:r>
        <w:t>If the entry in question is not pinned, this is trivial – we just evict it.</w:t>
      </w:r>
    </w:p>
    <w:p w14:paraId="08001B5F" w14:textId="77777777" w:rsidR="0004199B" w:rsidRDefault="00457849" w:rsidP="00BE3963">
      <w:r>
        <w:t xml:space="preserve">However, if the entry is pinned, the client </w:t>
      </w:r>
      <w:r w:rsidR="00D1649E">
        <w:t xml:space="preserve">requires that entries be evicted from the metadata cache in some specified order.  </w:t>
      </w:r>
      <w:r w:rsidR="0004199B">
        <w:t xml:space="preserve">As mentioned earlier, some of this is an artifact of the existing SWMR implementation, and some is simply due to the structure of the client.  </w:t>
      </w:r>
    </w:p>
    <w:p w14:paraId="778A7E46" w14:textId="77777777" w:rsidR="0004199B" w:rsidRDefault="0004199B" w:rsidP="00BE3963">
      <w:r>
        <w:t>Several ways of dealing with this issue present themselves:</w:t>
      </w:r>
    </w:p>
    <w:p w14:paraId="76F3C986" w14:textId="77777777" w:rsidR="0004199B" w:rsidRDefault="0004199B" w:rsidP="009121A3">
      <w:pPr>
        <w:pStyle w:val="ListParagraph"/>
        <w:numPr>
          <w:ilvl w:val="0"/>
          <w:numId w:val="17"/>
        </w:numPr>
      </w:pPr>
      <w:r>
        <w:t>Add a refresh() callback to the list of metadata cache client callbacks which would force the client to reload the target entry and adjust any internal structures accordingly.</w:t>
      </w:r>
    </w:p>
    <w:p w14:paraId="1E90B6F5" w14:textId="33310CE6" w:rsidR="00E07417" w:rsidRDefault="0060289F" w:rsidP="009121A3">
      <w:pPr>
        <w:pStyle w:val="ListParagraph"/>
        <w:numPr>
          <w:ilvl w:val="0"/>
          <w:numId w:val="17"/>
        </w:numPr>
      </w:pPr>
      <w:r>
        <w:t>Determine which entries must be evicted before the target entry, evict them, and then evict the target.</w:t>
      </w:r>
    </w:p>
    <w:p w14:paraId="0E0D66E5" w14:textId="15B51154" w:rsidR="0060289F" w:rsidRDefault="0060289F" w:rsidP="009121A3">
      <w:pPr>
        <w:pStyle w:val="ListParagraph"/>
        <w:numPr>
          <w:ilvl w:val="0"/>
          <w:numId w:val="17"/>
        </w:numPr>
      </w:pPr>
      <w:r>
        <w:lastRenderedPageBreak/>
        <w:t>Via the tagging mechanism, determine what on disk data structure the target entry is part of, and then evict the entire structure.</w:t>
      </w:r>
    </w:p>
    <w:p w14:paraId="5E6691E4" w14:textId="6D6F5A24" w:rsidR="0060289F" w:rsidRDefault="0060289F" w:rsidP="00BE3963">
      <w:r>
        <w:t xml:space="preserve">While </w:t>
      </w:r>
      <w:r w:rsidR="009456E3">
        <w:t xml:space="preserve">addition of </w:t>
      </w:r>
      <w:r>
        <w:t xml:space="preserve">the refresh() callback does some violence to the objective of making SWMR completely transparent to the </w:t>
      </w:r>
      <w:r w:rsidR="00467174">
        <w:t xml:space="preserve">bulk of the HDF5 library, it has the advantage of being very light weight.  If we adopt VFD SWMR as our SWMR implementation, we probably want to go this </w:t>
      </w:r>
      <w:r w:rsidR="00485C30">
        <w:t>route</w:t>
      </w:r>
      <w:r w:rsidR="00EA0D18">
        <w:t xml:space="preserve">.  However, </w:t>
      </w:r>
      <w:r w:rsidR="007A16F5">
        <w:t>due to the cost, there is little point in doing so until then</w:t>
      </w:r>
      <w:r w:rsidR="00467174">
        <w:t>.</w:t>
      </w:r>
    </w:p>
    <w:p w14:paraId="039A5432" w14:textId="1B4E7C8C" w:rsidR="00467174" w:rsidRDefault="00467174" w:rsidP="00BE3963">
      <w:r>
        <w:t xml:space="preserve">Option 2) is doable for clients that use the existing flush dependency mechanism to express their flush and eviction ordering requirements to the metadata cache.  While I’m not sure, this may be all of them at present.  If so, this option </w:t>
      </w:r>
      <w:r w:rsidR="00485C30">
        <w:t>should</w:t>
      </w:r>
      <w:r>
        <w:t xml:space="preserve"> be viable.  However, part of the objective of VFD SWMR is to remove </w:t>
      </w:r>
      <w:r w:rsidR="00485C30">
        <w:t>the flush dependency</w:t>
      </w:r>
      <w:r>
        <w:t xml:space="preserve"> facility – thus if we use it, it will be a temporary lash up.</w:t>
      </w:r>
    </w:p>
    <w:p w14:paraId="2A2D7942" w14:textId="36B3A31D" w:rsidR="006E16DB" w:rsidRDefault="00467174" w:rsidP="00BE3963">
      <w:r>
        <w:t xml:space="preserve">In principle, the mechanism for </w:t>
      </w:r>
      <w:r w:rsidR="001244A5">
        <w:t xml:space="preserve">evicting </w:t>
      </w:r>
      <w:r w:rsidR="00DD3907">
        <w:t xml:space="preserve">entire on disk data structures exists via the tagging mechanism, and is tested as part of the EOC (Evict On Close) feature.  However, if memory serves, </w:t>
      </w:r>
      <w:r w:rsidR="006E16DB">
        <w:t xml:space="preserve">EOC is only implemented for groups and datasets – which suggests </w:t>
      </w:r>
      <w:r w:rsidR="00792459">
        <w:t xml:space="preserve">that </w:t>
      </w:r>
      <w:r w:rsidR="006E16DB">
        <w:t xml:space="preserve">we may have more work to do for the general case.  </w:t>
      </w:r>
    </w:p>
    <w:p w14:paraId="11F9A262" w14:textId="6F290A6D" w:rsidR="00467174" w:rsidRDefault="006E16DB" w:rsidP="00BE3963">
      <w:r>
        <w:t xml:space="preserve">This said, option 3 </w:t>
      </w:r>
      <w:r w:rsidR="007A16F5">
        <w:t xml:space="preserve">was clearly the easiest </w:t>
      </w:r>
      <w:r>
        <w:t xml:space="preserve">to implement, and thus </w:t>
      </w:r>
      <w:r w:rsidR="007A16F5">
        <w:t>was chosen for the initial implementation – with the addition of a refresh function for the superblock, which obviously can’t be evicted</w:t>
      </w:r>
      <w:r>
        <w:t xml:space="preserve">.  </w:t>
      </w:r>
      <w:r w:rsidR="007A16F5">
        <w:t xml:space="preserve">While it is </w:t>
      </w:r>
      <w:r>
        <w:t xml:space="preserve">heavy weight, </w:t>
      </w:r>
      <w:r w:rsidR="007A16F5">
        <w:t>we will retain it for the initial production implementation, with the addition of further refresh() functions should they prove necessary.  This seems prudent, as we will need to move to the refresh() approach if we commit to VFD SWMR and remove the existing solution.  Thus this approach minimizes wasted effort.</w:t>
      </w:r>
    </w:p>
    <w:p w14:paraId="6ECA921E" w14:textId="7EACE3C3" w:rsidR="00E45B6E" w:rsidRDefault="00E45B6E" w:rsidP="00467174">
      <w:pPr>
        <w:pStyle w:val="Heading3"/>
      </w:pPr>
      <w:bookmarkStart w:id="81" w:name="_Toc103918503"/>
      <w:r>
        <w:t>Possible Optimizations</w:t>
      </w:r>
      <w:bookmarkEnd w:id="81"/>
    </w:p>
    <w:p w14:paraId="3993502C" w14:textId="1306D813" w:rsidR="00160EB4" w:rsidRDefault="00160EB4" w:rsidP="00CF0EBD">
      <w:r>
        <w:t xml:space="preserve"> </w:t>
      </w:r>
      <w:r w:rsidR="006E16DB">
        <w:t xml:space="preserve">One obvious optimization is to test possibly modified entries to see if they have actually been modified, and not evict </w:t>
      </w:r>
      <w:r w:rsidR="007A16F5">
        <w:t xml:space="preserve">or refresh </w:t>
      </w:r>
      <w:r w:rsidR="006E16DB">
        <w:t>them if they haven’t.</w:t>
      </w:r>
    </w:p>
    <w:p w14:paraId="13B02BCC" w14:textId="10AF78A2" w:rsidR="006E16DB" w:rsidRDefault="00792459" w:rsidP="00CF0EBD">
      <w:r>
        <w:t>We could do this by decorating metadata cache entries with the checksum of the on disk image of the entry from which the entry was loaded.  Since each metadata cache entry knows its offset and length on disk, we could compute the checksum of the entry in the modified metadata page, and only evict (or eventually refresh) the entry if the checksums don’t match.</w:t>
      </w:r>
    </w:p>
    <w:p w14:paraId="003548EC" w14:textId="42CEC02E" w:rsidR="00792459" w:rsidRDefault="00792459" w:rsidP="00CF0EBD">
      <w:r>
        <w:t>This implies loading the page from the metadata file – but given that the metadata cache contains one or more entries from that page, the chances are that we will need it anyway.</w:t>
      </w:r>
    </w:p>
    <w:p w14:paraId="1481F209" w14:textId="2DCC3AA4" w:rsidR="007A16F5" w:rsidRDefault="007A16F5" w:rsidP="00CF0EBD">
      <w:r>
        <w:t xml:space="preserve">Another possible option is to mark entries as possibly invalidated, and only refresh them if they are accessed.  This has the advantage of minimizing reader end of tick processing, and delaying metadata cache entry refresh until the entry is needed.  </w:t>
      </w:r>
    </w:p>
    <w:p w14:paraId="0EF27920" w14:textId="0EE7FBFE" w:rsidR="007A16F5" w:rsidRDefault="007A16F5" w:rsidP="00CF0EBD">
      <w:r>
        <w:t>These notions are listed here so they are not forgotten.  However, there are no plans to implement them in the first production implementation.</w:t>
      </w:r>
    </w:p>
    <w:p w14:paraId="273EBE19" w14:textId="766BA362" w:rsidR="00CF0EBD" w:rsidRDefault="00485C30" w:rsidP="00EE74BB">
      <w:pPr>
        <w:pStyle w:val="Heading2"/>
      </w:pPr>
      <w:bookmarkStart w:id="82" w:name="_Toc103918504"/>
      <w:r>
        <w:t xml:space="preserve">VFD </w:t>
      </w:r>
      <w:r w:rsidR="00CF0EBD">
        <w:t xml:space="preserve">SWMR </w:t>
      </w:r>
      <w:r>
        <w:t xml:space="preserve">Reader </w:t>
      </w:r>
      <w:r w:rsidR="00CF0EBD">
        <w:t>VFD</w:t>
      </w:r>
      <w:bookmarkEnd w:id="82"/>
    </w:p>
    <w:p w14:paraId="215A7B73" w14:textId="362673C8" w:rsidR="00CF0EBD" w:rsidRDefault="00485C30" w:rsidP="00CF0EBD">
      <w:r>
        <w:t xml:space="preserve">The purpose of the reader VFD in VFD SWMR is </w:t>
      </w:r>
      <w:r w:rsidR="00197B96">
        <w:t xml:space="preserve">to </w:t>
      </w:r>
      <w:r w:rsidR="00DA129A">
        <w:t xml:space="preserve">intercept metadata page and multi-page </w:t>
      </w:r>
      <w:r w:rsidR="009456E3">
        <w:t xml:space="preserve">metadata </w:t>
      </w:r>
      <w:r w:rsidR="00DA129A">
        <w:t xml:space="preserve">entry reads that </w:t>
      </w:r>
      <w:r w:rsidR="00EB6364">
        <w:t>appear</w:t>
      </w:r>
      <w:r w:rsidR="00DA129A">
        <w:t xml:space="preserve"> in the metadata file index, and satisfy them from the metadata file.  </w:t>
      </w:r>
      <w:r w:rsidR="0003105D">
        <w:lastRenderedPageBreak/>
        <w:t xml:space="preserve">Metadata reads that don’t appear in the metadata file index </w:t>
      </w:r>
      <w:r w:rsidR="00237A18">
        <w:t xml:space="preserve">and all raw data read requests </w:t>
      </w:r>
      <w:r w:rsidR="0003105D">
        <w:t>are s</w:t>
      </w:r>
      <w:r w:rsidR="00211646">
        <w:t>atisfied from the underlying HDF</w:t>
      </w:r>
      <w:r w:rsidR="0003105D">
        <w:t>5 file</w:t>
      </w:r>
      <w:r w:rsidR="00C17178">
        <w:rPr>
          <w:rStyle w:val="FootnoteReference"/>
        </w:rPr>
        <w:footnoteReference w:id="29"/>
      </w:r>
      <w:r w:rsidR="0003105D">
        <w:t>.</w:t>
      </w:r>
      <w:r w:rsidR="00C17178">
        <w:t xml:space="preserve">  </w:t>
      </w:r>
    </w:p>
    <w:p w14:paraId="56C23BE0" w14:textId="689F64F9" w:rsidR="008B1CBB" w:rsidRDefault="00237A18" w:rsidP="00CF0EBD">
      <w:r>
        <w:t>Since</w:t>
      </w:r>
      <w:r w:rsidR="008B1CBB">
        <w:t xml:space="preserve"> the reader VFD </w:t>
      </w:r>
      <w:r>
        <w:t>must open</w:t>
      </w:r>
      <w:r w:rsidR="008B1CBB">
        <w:t xml:space="preserve"> and access</w:t>
      </w:r>
      <w:r>
        <w:t xml:space="preserve"> the metadata file, and pass un-satisfied read requests to an underlyin</w:t>
      </w:r>
      <w:r w:rsidR="00745335">
        <w:t>g VFD, the following additional functionality is required</w:t>
      </w:r>
      <w:r w:rsidR="008B1CBB">
        <w:t>:</w:t>
      </w:r>
    </w:p>
    <w:p w14:paraId="5A9EF8A9" w14:textId="77777777" w:rsidR="00237A18" w:rsidRDefault="00237A18" w:rsidP="009121A3">
      <w:pPr>
        <w:pStyle w:val="ListParagraph"/>
        <w:numPr>
          <w:ilvl w:val="0"/>
          <w:numId w:val="35"/>
        </w:numPr>
      </w:pPr>
      <w:r>
        <w:t>On open, it must:</w:t>
      </w:r>
    </w:p>
    <w:p w14:paraId="514AB573" w14:textId="7B8B7EE7" w:rsidR="00237A18" w:rsidRDefault="00237A18" w:rsidP="009121A3">
      <w:pPr>
        <w:pStyle w:val="ListParagraph"/>
        <w:numPr>
          <w:ilvl w:val="1"/>
          <w:numId w:val="36"/>
        </w:numPr>
      </w:pPr>
      <w:r>
        <w:t>Wait until the metadata file exists and contains a valid header and index</w:t>
      </w:r>
      <w:r w:rsidR="008E3047">
        <w:t>.</w:t>
      </w:r>
    </w:p>
    <w:p w14:paraId="58597933" w14:textId="3E88DC3F" w:rsidR="008E3047" w:rsidRDefault="00197B96" w:rsidP="009121A3">
      <w:pPr>
        <w:pStyle w:val="ListParagraph"/>
        <w:numPr>
          <w:ilvl w:val="1"/>
          <w:numId w:val="36"/>
        </w:numPr>
      </w:pPr>
      <w:r>
        <w:t>Load the initial header and index from the metadata file</w:t>
      </w:r>
      <w:r w:rsidR="008E3047">
        <w:t xml:space="preserve">.  Note that in the case of an existing </w:t>
      </w:r>
      <w:r>
        <w:t xml:space="preserve">HDF5 </w:t>
      </w:r>
      <w:r w:rsidR="008E3047">
        <w:t xml:space="preserve">file, </w:t>
      </w:r>
      <w:r>
        <w:t>the tick 0</w:t>
      </w:r>
      <w:r w:rsidR="008E3047">
        <w:t xml:space="preserve"> index will be empty</w:t>
      </w:r>
      <w:r>
        <w:t xml:space="preserve"> – but there is no requirement that the reader open the file </w:t>
      </w:r>
      <w:r w:rsidR="00ED529F">
        <w:t>as a</w:t>
      </w:r>
      <w:r>
        <w:t xml:space="preserve"> VFD SWMR </w:t>
      </w:r>
      <w:r w:rsidR="00ED529F">
        <w:t>reader</w:t>
      </w:r>
      <w:r>
        <w:t xml:space="preserve"> at tick 0</w:t>
      </w:r>
      <w:r w:rsidR="008E3047">
        <w:t>.</w:t>
      </w:r>
    </w:p>
    <w:p w14:paraId="7B319434" w14:textId="492A3170" w:rsidR="00151C36" w:rsidRDefault="00151C36" w:rsidP="009121A3">
      <w:pPr>
        <w:pStyle w:val="ListParagraph"/>
        <w:numPr>
          <w:ilvl w:val="1"/>
          <w:numId w:val="36"/>
        </w:numPr>
      </w:pPr>
      <w:r>
        <w:t>Make the contents of the initial header and index available to the VFD SWMR reader initialization code.</w:t>
      </w:r>
    </w:p>
    <w:p w14:paraId="3645B5A9" w14:textId="53D9748F" w:rsidR="00237A18" w:rsidRDefault="00237A18" w:rsidP="009121A3">
      <w:pPr>
        <w:pStyle w:val="ListParagraph"/>
        <w:numPr>
          <w:ilvl w:val="1"/>
          <w:numId w:val="36"/>
        </w:numPr>
      </w:pPr>
      <w:r>
        <w:t>Initialize the specified VFD to access the target HDF5 file, and instruct it to open that file</w:t>
      </w:r>
      <w:r w:rsidR="008E3047">
        <w:t xml:space="preserve"> R/O.</w:t>
      </w:r>
    </w:p>
    <w:p w14:paraId="3A1FCC80" w14:textId="4DA92EF7" w:rsidR="00237A18" w:rsidRDefault="00237A18" w:rsidP="009121A3">
      <w:pPr>
        <w:pStyle w:val="ListParagraph"/>
        <w:numPr>
          <w:ilvl w:val="0"/>
          <w:numId w:val="35"/>
        </w:numPr>
      </w:pPr>
      <w:r>
        <w:t>On request, it must obtain the current tick and index from the metadata file</w:t>
      </w:r>
      <w:r w:rsidR="00745335">
        <w:t xml:space="preserve">.  Note that this requires either an extension to the VFD interface, or </w:t>
      </w:r>
      <w:r w:rsidR="00817A2F">
        <w:t>the addition of ad-hoc</w:t>
      </w:r>
      <w:r w:rsidR="00745335">
        <w:t xml:space="preserve"> functions as per the MPIO VFD.  As the VFD SWMR Reader VFD will probably be sold as a plugin, an extension to the VFD interface would seem to be required eventually.</w:t>
      </w:r>
      <w:r w:rsidR="00211646">
        <w:rPr>
          <w:rStyle w:val="FootnoteReference"/>
        </w:rPr>
        <w:footnoteReference w:id="30"/>
      </w:r>
    </w:p>
    <w:p w14:paraId="26298154" w14:textId="2EA90400" w:rsidR="00B603E2" w:rsidRDefault="0017642D" w:rsidP="009121A3">
      <w:pPr>
        <w:pStyle w:val="ListParagraph"/>
        <w:numPr>
          <w:ilvl w:val="0"/>
          <w:numId w:val="35"/>
        </w:numPr>
      </w:pPr>
      <w:r>
        <w:t>On request, it must use the provided index.  Note that this index will be an index that it read from the metadata file.</w:t>
      </w:r>
    </w:p>
    <w:p w14:paraId="0906DDB1" w14:textId="62667DCD" w:rsidR="00237A18" w:rsidRDefault="000E3826" w:rsidP="00CF0EBD">
      <w:r>
        <w:t>Where necessary, the added functionality is discussed in greater detail in the following subsections.</w:t>
      </w:r>
    </w:p>
    <w:p w14:paraId="6AE4B0FB" w14:textId="10F4FB9D" w:rsidR="000E3826" w:rsidRDefault="000E3826" w:rsidP="000E3826">
      <w:pPr>
        <w:pStyle w:val="Heading3"/>
      </w:pPr>
      <w:bookmarkStart w:id="83" w:name="_Toc103918505"/>
      <w:r>
        <w:t>Selection and Management of the Underlying VFD</w:t>
      </w:r>
      <w:bookmarkEnd w:id="83"/>
    </w:p>
    <w:p w14:paraId="7F6DE4F8" w14:textId="3AB069C5" w:rsidR="000E3826" w:rsidRDefault="000E3826" w:rsidP="000E3826">
      <w:r>
        <w:t>Eventually, we will need to define a mechanism for the VFD SWMR Reader VFD to receive and execute instructions specifying the underlying VFD.</w:t>
      </w:r>
    </w:p>
    <w:p w14:paraId="35F6087D" w14:textId="1E3A8861" w:rsidR="000E3826" w:rsidRDefault="007A16F5" w:rsidP="000E3826">
      <w:r>
        <w:t xml:space="preserve">In the initial proof of concept implementation, we used </w:t>
      </w:r>
      <w:r w:rsidR="000E3826">
        <w:t>hard wire</w:t>
      </w:r>
      <w:r>
        <w:t>d</w:t>
      </w:r>
      <w:r w:rsidR="000E3826">
        <w:t xml:space="preserve"> initialization code for the Sec2 VFD and simply pass</w:t>
      </w:r>
      <w:r>
        <w:t>ed</w:t>
      </w:r>
      <w:r w:rsidR="000E3826">
        <w:t xml:space="preserve"> it the target </w:t>
      </w:r>
      <w:r w:rsidR="00BE1DB5">
        <w:t xml:space="preserve">HDF5 </w:t>
      </w:r>
      <w:r w:rsidR="000E3826">
        <w:t>file name.</w:t>
      </w:r>
      <w:r>
        <w:t xml:space="preserve">  We will retain this until Jake’s pluggable VFD feature is ready, and then rework VFD SWMR reader VFD configuration to use his configuration protocol developed for pluggable and stackable VFDs.</w:t>
      </w:r>
    </w:p>
    <w:p w14:paraId="3FB83922" w14:textId="285EF595" w:rsidR="000E3826" w:rsidRDefault="000E3826" w:rsidP="000E3826">
      <w:pPr>
        <w:pStyle w:val="Heading3"/>
      </w:pPr>
      <w:bookmarkStart w:id="84" w:name="_Toc103918506"/>
      <w:r>
        <w:t>Index Management</w:t>
      </w:r>
      <w:bookmarkEnd w:id="84"/>
    </w:p>
    <w:p w14:paraId="23FEED56" w14:textId="5C5CE3BC" w:rsidR="00EE73CC" w:rsidRDefault="00EE73CC" w:rsidP="00EE73CC">
      <w:r>
        <w:t xml:space="preserve">As discussed above in section 3.6 (Metadata Cache Modifications for </w:t>
      </w:r>
      <w:r w:rsidR="00507FC6">
        <w:t>Reader), shifts from an old index to a new one must be coordinated with evictions from the metadata</w:t>
      </w:r>
      <w:r w:rsidR="007A16F5">
        <w:t xml:space="preserve"> cache and </w:t>
      </w:r>
      <w:r w:rsidR="00507FC6">
        <w:t>from the page buffer as well.</w:t>
      </w:r>
    </w:p>
    <w:p w14:paraId="5A340A10" w14:textId="72999DCD" w:rsidR="00BE1DB5" w:rsidRDefault="00BE1DB5" w:rsidP="00EE73CC">
      <w:r>
        <w:lastRenderedPageBreak/>
        <w:t xml:space="preserve">To enable this, the VFD SWMR </w:t>
      </w:r>
      <w:r w:rsidR="007A16F5">
        <w:t xml:space="preserve">reader VFD </w:t>
      </w:r>
      <w:r>
        <w:t>must be able to:</w:t>
      </w:r>
    </w:p>
    <w:p w14:paraId="634ED8E4" w14:textId="42D17785" w:rsidR="00BE1DB5" w:rsidRDefault="00BE1DB5" w:rsidP="009121A3">
      <w:pPr>
        <w:pStyle w:val="ListParagraph"/>
        <w:numPr>
          <w:ilvl w:val="0"/>
          <w:numId w:val="37"/>
        </w:numPr>
      </w:pPr>
      <w:r>
        <w:t>Report the initial tick, page size, and index immediately after opening the metadata file</w:t>
      </w:r>
      <w:r w:rsidR="00CA0D50">
        <w:t>.</w:t>
      </w:r>
    </w:p>
    <w:p w14:paraId="7853D2F8" w14:textId="690F6661" w:rsidR="00CA0D50" w:rsidRDefault="00CA0D50" w:rsidP="009121A3">
      <w:pPr>
        <w:pStyle w:val="ListParagraph"/>
        <w:numPr>
          <w:ilvl w:val="0"/>
          <w:numId w:val="37"/>
        </w:numPr>
      </w:pPr>
      <w:r>
        <w:t>Obtain the current tick and index from the metadata file on request.</w:t>
      </w:r>
    </w:p>
    <w:p w14:paraId="664161C2" w14:textId="20229088" w:rsidR="00CA0D50" w:rsidRDefault="00CA0D50" w:rsidP="009121A3">
      <w:pPr>
        <w:pStyle w:val="ListParagraph"/>
        <w:numPr>
          <w:ilvl w:val="0"/>
          <w:numId w:val="37"/>
        </w:numPr>
      </w:pPr>
      <w:r>
        <w:t>Use the specified index when processing metadata page or multi-page metadata entry read requests.</w:t>
      </w:r>
    </w:p>
    <w:p w14:paraId="44515DF0" w14:textId="77777777" w:rsidR="00A1053B" w:rsidRDefault="00A1053B" w:rsidP="000F465D">
      <w:pPr>
        <w:widowControl w:val="0"/>
        <w:autoSpaceDE w:val="0"/>
        <w:autoSpaceDN w:val="0"/>
        <w:adjustRightInd w:val="0"/>
        <w:spacing w:after="0"/>
        <w:jc w:val="left"/>
        <w:rPr>
          <w:rFonts w:ascii="Courier" w:hAnsi="Courier" w:cs="Times New Roman"/>
          <w:color w:val="00000A"/>
          <w:sz w:val="20"/>
          <w:szCs w:val="20"/>
        </w:rPr>
      </w:pPr>
    </w:p>
    <w:p w14:paraId="52D3B64B" w14:textId="2B8A46B5" w:rsidR="00A1053B" w:rsidRDefault="00A1053B" w:rsidP="00A1053B">
      <w:r>
        <w:t>The internal representations of metadata file indexes are simply arrays of instance</w:t>
      </w:r>
      <w:r w:rsidR="00776DB5">
        <w:t>s</w:t>
      </w:r>
      <w:r>
        <w:t xml:space="preserve"> of </w:t>
      </w:r>
      <w:r w:rsidR="00776DB5" w:rsidRPr="00776DB5">
        <w:rPr>
          <w:rFonts w:ascii="Courier" w:hAnsi="Courier"/>
          <w:sz w:val="20"/>
          <w:szCs w:val="20"/>
        </w:rPr>
        <w:t>struct</w:t>
      </w:r>
      <w:r w:rsidR="00776DB5">
        <w:t xml:space="preserve"> </w:t>
      </w:r>
      <w:r w:rsidRPr="00A1053B">
        <w:rPr>
          <w:rFonts w:ascii="Courier" w:hAnsi="Courier"/>
          <w:sz w:val="20"/>
          <w:szCs w:val="20"/>
        </w:rPr>
        <w:t>H5FD_vfd_swmr_idx_entry_t</w:t>
      </w:r>
      <w:r w:rsidR="00776DB5">
        <w:t xml:space="preserve">, </w:t>
      </w:r>
      <w:r>
        <w:t xml:space="preserve">with the entries sorted in increasing </w:t>
      </w:r>
      <w:r w:rsidRPr="00A1053B">
        <w:rPr>
          <w:rFonts w:ascii="Courier" w:hAnsi="Courier"/>
          <w:sz w:val="20"/>
          <w:szCs w:val="20"/>
        </w:rPr>
        <w:t>hdf5_page_offset</w:t>
      </w:r>
      <w:r>
        <w:t>.</w:t>
      </w:r>
      <w:r w:rsidR="000F356C">
        <w:t xml:space="preserve">  Such an index might be declared as follows:</w:t>
      </w:r>
    </w:p>
    <w:p w14:paraId="008D9682" w14:textId="77777777" w:rsidR="00A1053B" w:rsidRDefault="00A1053B" w:rsidP="000F465D">
      <w:pPr>
        <w:widowControl w:val="0"/>
        <w:autoSpaceDE w:val="0"/>
        <w:autoSpaceDN w:val="0"/>
        <w:adjustRightInd w:val="0"/>
        <w:spacing w:after="0"/>
        <w:jc w:val="left"/>
        <w:rPr>
          <w:rFonts w:ascii="Courier" w:hAnsi="Courier" w:cs="Times New Roman"/>
          <w:color w:val="00000A"/>
          <w:sz w:val="20"/>
          <w:szCs w:val="20"/>
        </w:rPr>
      </w:pPr>
    </w:p>
    <w:p w14:paraId="0928507D" w14:textId="59377390" w:rsidR="00672889" w:rsidRDefault="00672889" w:rsidP="00A1053B">
      <w:pPr>
        <w:widowControl w:val="0"/>
        <w:autoSpaceDE w:val="0"/>
        <w:autoSpaceDN w:val="0"/>
        <w:adjustRightInd w:val="0"/>
        <w:spacing w:after="0"/>
        <w:ind w:left="720"/>
        <w:jc w:val="left"/>
        <w:rPr>
          <w:rFonts w:ascii="Courier" w:hAnsi="Courier" w:cs="Times New Roman"/>
          <w:color w:val="00000A"/>
          <w:sz w:val="20"/>
          <w:szCs w:val="20"/>
        </w:rPr>
      </w:pPr>
      <w:r>
        <w:rPr>
          <w:rFonts w:ascii="Courier" w:hAnsi="Courier" w:cs="Times New Roman"/>
          <w:color w:val="00000A"/>
          <w:sz w:val="20"/>
          <w:szCs w:val="20"/>
        </w:rPr>
        <w:t xml:space="preserve">struct </w:t>
      </w:r>
      <w:r w:rsidR="00A1053B" w:rsidRPr="00E65FCE">
        <w:rPr>
          <w:rFonts w:ascii="Courier" w:hAnsi="Courier" w:cs="Times New Roman"/>
          <w:color w:val="00000A"/>
          <w:sz w:val="20"/>
          <w:szCs w:val="20"/>
        </w:rPr>
        <w:t>H5F</w:t>
      </w:r>
      <w:r w:rsidR="00A1053B">
        <w:rPr>
          <w:rFonts w:ascii="Courier" w:hAnsi="Courier" w:cs="Times New Roman"/>
          <w:color w:val="00000A"/>
          <w:sz w:val="20"/>
          <w:szCs w:val="20"/>
        </w:rPr>
        <w:t>D</w:t>
      </w:r>
      <w:r w:rsidR="00A1053B" w:rsidRPr="00E65FCE">
        <w:rPr>
          <w:rFonts w:ascii="Courier" w:hAnsi="Courier" w:cs="Times New Roman"/>
          <w:color w:val="00000A"/>
          <w:sz w:val="20"/>
          <w:szCs w:val="20"/>
        </w:rPr>
        <w:t>_vfd_swmr_</w:t>
      </w:r>
      <w:r w:rsidR="00A1053B">
        <w:rPr>
          <w:rFonts w:ascii="Courier" w:hAnsi="Courier" w:cs="Times New Roman"/>
          <w:color w:val="00000A"/>
          <w:sz w:val="20"/>
          <w:szCs w:val="20"/>
        </w:rPr>
        <w:t>idx_entry</w:t>
      </w:r>
      <w:r w:rsidR="00A1053B" w:rsidRPr="00E65FCE">
        <w:rPr>
          <w:rFonts w:ascii="Courier" w:hAnsi="Courier" w:cs="Times New Roman"/>
          <w:color w:val="00000A"/>
          <w:sz w:val="20"/>
          <w:szCs w:val="20"/>
        </w:rPr>
        <w:t>_t</w:t>
      </w:r>
      <w:r w:rsidR="00A1053B">
        <w:rPr>
          <w:rFonts w:ascii="Courier" w:hAnsi="Courier" w:cs="Times New Roman"/>
          <w:color w:val="00000A"/>
          <w:sz w:val="20"/>
          <w:szCs w:val="20"/>
        </w:rPr>
        <w:t xml:space="preserve"> index[];</w:t>
      </w:r>
    </w:p>
    <w:p w14:paraId="4E926DC1" w14:textId="77777777" w:rsidR="00A1053B" w:rsidRDefault="00A1053B" w:rsidP="00A1053B">
      <w:pPr>
        <w:widowControl w:val="0"/>
        <w:autoSpaceDE w:val="0"/>
        <w:autoSpaceDN w:val="0"/>
        <w:adjustRightInd w:val="0"/>
        <w:spacing w:after="0"/>
        <w:ind w:left="720"/>
        <w:jc w:val="left"/>
        <w:rPr>
          <w:rFonts w:ascii="Courier" w:hAnsi="Courier" w:cs="Times New Roman"/>
          <w:color w:val="00000A"/>
          <w:sz w:val="20"/>
          <w:szCs w:val="20"/>
        </w:rPr>
      </w:pPr>
    </w:p>
    <w:p w14:paraId="3F593E71" w14:textId="77777777" w:rsidR="00A1053B" w:rsidRDefault="00A1053B" w:rsidP="000F465D">
      <w:pPr>
        <w:widowControl w:val="0"/>
        <w:autoSpaceDE w:val="0"/>
        <w:autoSpaceDN w:val="0"/>
        <w:adjustRightInd w:val="0"/>
        <w:spacing w:after="0"/>
        <w:jc w:val="left"/>
        <w:rPr>
          <w:rFonts w:ascii="Courier" w:hAnsi="Courier" w:cs="Times New Roman"/>
          <w:color w:val="00000A"/>
          <w:sz w:val="20"/>
          <w:szCs w:val="20"/>
        </w:rPr>
      </w:pPr>
    </w:p>
    <w:p w14:paraId="155512D4" w14:textId="7DC3FCD4" w:rsidR="00A179CA" w:rsidRDefault="00884A93" w:rsidP="00EE73CC">
      <w:r>
        <w:t xml:space="preserve">In principle, the size of the index is variable.  However, for the initial implementation, the </w:t>
      </w:r>
      <w:r w:rsidR="007A16F5">
        <w:t>size of the index was</w:t>
      </w:r>
      <w:r w:rsidR="00A179CA">
        <w:t xml:space="preserve"> capped by:</w:t>
      </w:r>
    </w:p>
    <w:p w14:paraId="10EFE4A8" w14:textId="1B17E590" w:rsidR="00A179CA" w:rsidRPr="002241A0" w:rsidRDefault="00A179CA" w:rsidP="002241A0">
      <w:pPr>
        <w:rPr>
          <w:rFonts w:ascii="Courier" w:hAnsi="Courier"/>
          <w:sz w:val="20"/>
          <w:szCs w:val="20"/>
        </w:rPr>
      </w:pPr>
      <w:r w:rsidRPr="002241A0">
        <w:rPr>
          <w:rFonts w:ascii="Courier" w:hAnsi="Courier"/>
          <w:sz w:val="20"/>
          <w:szCs w:val="20"/>
        </w:rPr>
        <w:t>(page size * pages_reserved</w:t>
      </w:r>
      <w:r w:rsidR="002241A0" w:rsidRPr="002241A0">
        <w:rPr>
          <w:rFonts w:ascii="Courier" w:hAnsi="Courier"/>
          <w:sz w:val="20"/>
          <w:szCs w:val="20"/>
        </w:rPr>
        <w:t xml:space="preserve"> – header_size – index_overhead</w:t>
      </w:r>
      <w:r w:rsidR="008E6888">
        <w:rPr>
          <w:rStyle w:val="FootnoteReference"/>
          <w:rFonts w:ascii="Courier" w:hAnsi="Courier"/>
          <w:sz w:val="20"/>
          <w:szCs w:val="20"/>
        </w:rPr>
        <w:footnoteReference w:id="31"/>
      </w:r>
      <w:r w:rsidRPr="002241A0">
        <w:rPr>
          <w:rFonts w:ascii="Courier" w:hAnsi="Courier"/>
          <w:sz w:val="20"/>
          <w:szCs w:val="20"/>
        </w:rPr>
        <w:t>) / index_entry_size</w:t>
      </w:r>
    </w:p>
    <w:p w14:paraId="6D627815" w14:textId="77777777" w:rsidR="007A16F5" w:rsidRDefault="0004671C" w:rsidP="00EE73CC">
      <w:r>
        <w:t xml:space="preserve">and thus </w:t>
      </w:r>
      <w:r w:rsidR="00776DB5">
        <w:t xml:space="preserve">in the initial implementation, </w:t>
      </w:r>
      <w:r>
        <w:t xml:space="preserve">index arrays </w:t>
      </w:r>
      <w:r w:rsidR="007A16F5">
        <w:t>were</w:t>
      </w:r>
      <w:r>
        <w:t xml:space="preserve"> be allocated to match this size.</w:t>
      </w:r>
      <w:r w:rsidR="007A16F5">
        <w:t xml:space="preserve">  In the first production version, we will retain this initial allocation, but add code to increase the size of the index should the header and index cease to be adjacent.</w:t>
      </w:r>
    </w:p>
    <w:p w14:paraId="40C60660" w14:textId="75A5AA92" w:rsidR="006B528A" w:rsidRDefault="00257E7E" w:rsidP="00EE73CC">
      <w:r>
        <w:t xml:space="preserve">Immediately after the VFD SWMR reader VFD opens the metadata file, and the underlying VFD opens the HDF5 file, the reader needs to know the current tick, the page size, and the index.  </w:t>
      </w:r>
      <w:r w:rsidR="009025D7">
        <w:t>The following functions will support this:</w:t>
      </w:r>
    </w:p>
    <w:p w14:paraId="4669F65B" w14:textId="77777777" w:rsidR="002E22FD" w:rsidRPr="002E22FD" w:rsidRDefault="002E22FD" w:rsidP="002E22FD">
      <w:pPr>
        <w:spacing w:after="0"/>
        <w:ind w:left="720"/>
        <w:rPr>
          <w:rFonts w:ascii="Courier" w:hAnsi="Courier"/>
          <w:sz w:val="20"/>
          <w:szCs w:val="20"/>
        </w:rPr>
      </w:pPr>
      <w:r>
        <w:t>h</w:t>
      </w:r>
      <w:r w:rsidRPr="002E22FD">
        <w:rPr>
          <w:rFonts w:ascii="Courier" w:hAnsi="Courier"/>
          <w:sz w:val="20"/>
          <w:szCs w:val="20"/>
        </w:rPr>
        <w:t xml:space="preserve">err_t </w:t>
      </w:r>
    </w:p>
    <w:p w14:paraId="07EF5A89" w14:textId="5575AD91" w:rsidR="006B528A" w:rsidRPr="008E6888" w:rsidRDefault="006B528A" w:rsidP="008E6888">
      <w:pPr>
        <w:spacing w:after="0"/>
        <w:ind w:left="720"/>
        <w:rPr>
          <w:rFonts w:ascii="Courier" w:hAnsi="Courier" w:cs="Times New Roman"/>
          <w:color w:val="00000A"/>
          <w:sz w:val="20"/>
          <w:szCs w:val="20"/>
        </w:rPr>
      </w:pPr>
      <w:r w:rsidRPr="002E22FD">
        <w:rPr>
          <w:rFonts w:ascii="Courier" w:hAnsi="Courier"/>
          <w:sz w:val="20"/>
          <w:szCs w:val="20"/>
        </w:rPr>
        <w:t>H</w:t>
      </w:r>
      <w:r w:rsidR="00257E7E">
        <w:rPr>
          <w:rFonts w:ascii="Courier" w:hAnsi="Courier"/>
          <w:sz w:val="20"/>
          <w:szCs w:val="20"/>
        </w:rPr>
        <w:t>5FD_vfd_swmr_get_</w:t>
      </w:r>
      <w:r w:rsidR="008E6888">
        <w:rPr>
          <w:rFonts w:ascii="Courier" w:hAnsi="Courier"/>
          <w:sz w:val="20"/>
          <w:szCs w:val="20"/>
        </w:rPr>
        <w:t>page_size</w:t>
      </w:r>
      <w:r w:rsidR="00B749AA" w:rsidRPr="002E22FD">
        <w:rPr>
          <w:rFonts w:ascii="Courier" w:hAnsi="Courier"/>
          <w:sz w:val="20"/>
          <w:szCs w:val="20"/>
        </w:rPr>
        <w:t>(</w:t>
      </w:r>
      <w:r w:rsidR="00436AF2" w:rsidRPr="002E22FD">
        <w:rPr>
          <w:rFonts w:ascii="Courier" w:hAnsi="Courier"/>
          <w:sz w:val="20"/>
          <w:szCs w:val="20"/>
        </w:rPr>
        <w:t>uint32_t *page_size_pt</w:t>
      </w:r>
      <w:r w:rsidR="008E6888">
        <w:rPr>
          <w:rFonts w:ascii="Courier" w:hAnsi="Courier"/>
          <w:sz w:val="20"/>
          <w:szCs w:val="20"/>
        </w:rPr>
        <w:t>r</w:t>
      </w:r>
      <w:r w:rsidR="002E22FD" w:rsidRPr="002E22FD">
        <w:rPr>
          <w:rFonts w:ascii="Courier" w:hAnsi="Courier" w:cs="Times New Roman"/>
          <w:color w:val="00000A"/>
          <w:sz w:val="20"/>
          <w:szCs w:val="20"/>
        </w:rPr>
        <w:t>)</w:t>
      </w:r>
    </w:p>
    <w:p w14:paraId="1EDFE26A" w14:textId="77777777" w:rsidR="000F465D" w:rsidRDefault="000F465D" w:rsidP="00EE73CC"/>
    <w:p w14:paraId="239FA21A" w14:textId="3D010F33" w:rsidR="00257E7E" w:rsidRDefault="00257E7E" w:rsidP="00EE73CC">
      <w:r>
        <w:t xml:space="preserve">If successful, </w:t>
      </w:r>
      <w:r w:rsidR="008E6888" w:rsidRPr="002E22FD">
        <w:rPr>
          <w:rFonts w:ascii="Courier" w:hAnsi="Courier"/>
          <w:sz w:val="20"/>
          <w:szCs w:val="20"/>
        </w:rPr>
        <w:t>H</w:t>
      </w:r>
      <w:r w:rsidR="008E6888">
        <w:rPr>
          <w:rFonts w:ascii="Courier" w:hAnsi="Courier"/>
          <w:sz w:val="20"/>
          <w:szCs w:val="20"/>
        </w:rPr>
        <w:t>5FD_vfd_swmr_get_page_size</w:t>
      </w:r>
      <w:r w:rsidR="007D4079">
        <w:t xml:space="preserve">() will return the page size </w:t>
      </w:r>
      <w:r w:rsidR="00776DB5">
        <w:t xml:space="preserve">read from the metadata file header </w:t>
      </w:r>
      <w:r w:rsidR="007D4079">
        <w:t>in *page_size_ptr</w:t>
      </w:r>
      <w:r w:rsidR="008E6888">
        <w:t>.</w:t>
      </w:r>
    </w:p>
    <w:p w14:paraId="630D601C" w14:textId="2A92DFAE" w:rsidR="007D4079" w:rsidRDefault="007D4079" w:rsidP="00EE73CC">
      <w:r>
        <w:t xml:space="preserve">Note that this function </w:t>
      </w:r>
      <w:r w:rsidR="009025D7">
        <w:t>will</w:t>
      </w:r>
      <w:r>
        <w:t xml:space="preserve"> only be called during the file open.</w:t>
      </w:r>
    </w:p>
    <w:p w14:paraId="3EF4538C" w14:textId="5CC3ABC8" w:rsidR="009025D7" w:rsidRDefault="009025D7" w:rsidP="00EE73CC">
      <w:r>
        <w:t>The following function allows access to the current tick and index</w:t>
      </w:r>
      <w:r w:rsidR="00673030">
        <w:t>.  It will be used both at file open and in end of tick processing.</w:t>
      </w:r>
    </w:p>
    <w:p w14:paraId="22E3A0E7" w14:textId="77777777" w:rsidR="002E22FD" w:rsidRPr="002E22FD" w:rsidRDefault="002E22FD" w:rsidP="002E22FD">
      <w:pPr>
        <w:spacing w:after="0"/>
        <w:ind w:left="720"/>
        <w:rPr>
          <w:rFonts w:ascii="Courier" w:hAnsi="Courier"/>
          <w:sz w:val="20"/>
          <w:szCs w:val="20"/>
        </w:rPr>
      </w:pPr>
      <w:r>
        <w:t>h</w:t>
      </w:r>
      <w:r w:rsidRPr="002E22FD">
        <w:rPr>
          <w:rFonts w:ascii="Courier" w:hAnsi="Courier"/>
          <w:sz w:val="20"/>
          <w:szCs w:val="20"/>
        </w:rPr>
        <w:t xml:space="preserve">err_t </w:t>
      </w:r>
    </w:p>
    <w:p w14:paraId="288CCFB1" w14:textId="77777777" w:rsidR="00B06A5D" w:rsidRDefault="002E22FD" w:rsidP="002E22FD">
      <w:pPr>
        <w:spacing w:after="0"/>
        <w:ind w:left="720"/>
        <w:rPr>
          <w:rFonts w:ascii="Courier" w:hAnsi="Courier"/>
          <w:sz w:val="20"/>
          <w:szCs w:val="20"/>
        </w:rPr>
      </w:pPr>
      <w:r w:rsidRPr="002E22FD">
        <w:rPr>
          <w:rFonts w:ascii="Courier" w:hAnsi="Courier"/>
          <w:sz w:val="20"/>
          <w:szCs w:val="20"/>
        </w:rPr>
        <w:t>H5FD_vfd_swmr_</w:t>
      </w:r>
      <w:r>
        <w:rPr>
          <w:rFonts w:ascii="Courier" w:hAnsi="Courier"/>
          <w:sz w:val="20"/>
          <w:szCs w:val="20"/>
        </w:rPr>
        <w:t>get_tick_and</w:t>
      </w:r>
      <w:r w:rsidR="007D4079">
        <w:rPr>
          <w:rFonts w:ascii="Courier" w:hAnsi="Courier"/>
          <w:sz w:val="20"/>
          <w:szCs w:val="20"/>
        </w:rPr>
        <w:t>_id</w:t>
      </w:r>
      <w:r w:rsidRPr="002E22FD">
        <w:rPr>
          <w:rFonts w:ascii="Courier" w:hAnsi="Courier"/>
          <w:sz w:val="20"/>
          <w:szCs w:val="20"/>
        </w:rPr>
        <w:t>x(</w:t>
      </w:r>
      <w:r w:rsidR="00B06A5D">
        <w:rPr>
          <w:rFonts w:ascii="Courier" w:hAnsi="Courier"/>
          <w:sz w:val="20"/>
          <w:szCs w:val="20"/>
        </w:rPr>
        <w:t>hbool_t reload_hdr_and_idx,</w:t>
      </w:r>
    </w:p>
    <w:p w14:paraId="11A08241" w14:textId="08F3EC71" w:rsidR="002E22FD" w:rsidRDefault="00B06A5D" w:rsidP="002E22FD">
      <w:pPr>
        <w:spacing w:after="0"/>
        <w:ind w:left="720"/>
        <w:rPr>
          <w:rFonts w:ascii="Courier" w:hAnsi="Courier"/>
          <w:sz w:val="20"/>
          <w:szCs w:val="20"/>
        </w:rPr>
      </w:pPr>
      <w:r>
        <w:rPr>
          <w:rFonts w:ascii="Courier" w:hAnsi="Courier"/>
          <w:sz w:val="20"/>
          <w:szCs w:val="20"/>
        </w:rPr>
        <w:t xml:space="preserve">                               </w:t>
      </w:r>
      <w:r w:rsidR="002E22FD" w:rsidRPr="002E22FD">
        <w:rPr>
          <w:rFonts w:ascii="Courier" w:hAnsi="Courier"/>
          <w:sz w:val="20"/>
          <w:szCs w:val="20"/>
        </w:rPr>
        <w:t xml:space="preserve">uint64_t *tick_ptr, </w:t>
      </w:r>
    </w:p>
    <w:p w14:paraId="1FC33793" w14:textId="399FC44F" w:rsidR="002E22FD" w:rsidRPr="002E22FD" w:rsidRDefault="007D4079" w:rsidP="002E22FD">
      <w:pPr>
        <w:spacing w:after="0"/>
        <w:ind w:left="720"/>
        <w:rPr>
          <w:rFonts w:ascii="Courier" w:hAnsi="Courier"/>
          <w:sz w:val="20"/>
          <w:szCs w:val="20"/>
        </w:rPr>
      </w:pPr>
      <w:r>
        <w:rPr>
          <w:rFonts w:ascii="Courier" w:hAnsi="Courier"/>
          <w:sz w:val="20"/>
          <w:szCs w:val="20"/>
        </w:rPr>
        <w:t xml:space="preserve">                           </w:t>
      </w:r>
      <w:r w:rsidR="002E22FD">
        <w:rPr>
          <w:rFonts w:ascii="Courier" w:hAnsi="Courier"/>
          <w:sz w:val="20"/>
          <w:szCs w:val="20"/>
        </w:rPr>
        <w:t xml:space="preserve">    </w:t>
      </w:r>
      <w:r w:rsidR="002E22FD" w:rsidRPr="002E22FD">
        <w:rPr>
          <w:rFonts w:ascii="Courier" w:hAnsi="Courier"/>
          <w:sz w:val="20"/>
          <w:szCs w:val="20"/>
        </w:rPr>
        <w:t xml:space="preserve">uint32_t index_len_ptr, </w:t>
      </w:r>
    </w:p>
    <w:p w14:paraId="1F37D833" w14:textId="0CABC4CE" w:rsidR="002E22FD" w:rsidRPr="002E22FD" w:rsidRDefault="007D4079" w:rsidP="002E22FD">
      <w:pPr>
        <w:spacing w:after="0"/>
        <w:ind w:left="720"/>
        <w:rPr>
          <w:rFonts w:ascii="Courier" w:hAnsi="Courier"/>
          <w:sz w:val="20"/>
          <w:szCs w:val="20"/>
        </w:rPr>
      </w:pPr>
      <w:r>
        <w:rPr>
          <w:rFonts w:ascii="Courier" w:hAnsi="Courier"/>
          <w:sz w:val="20"/>
          <w:szCs w:val="20"/>
        </w:rPr>
        <w:t xml:space="preserve">                         </w:t>
      </w:r>
      <w:r w:rsidR="002E22FD">
        <w:rPr>
          <w:rFonts w:ascii="Courier" w:hAnsi="Courier"/>
          <w:sz w:val="20"/>
          <w:szCs w:val="20"/>
        </w:rPr>
        <w:t xml:space="preserve">      </w:t>
      </w:r>
      <w:r w:rsidR="002E22FD" w:rsidRPr="002E22FD">
        <w:rPr>
          <w:rFonts w:ascii="Courier" w:hAnsi="Courier" w:cs="Times New Roman"/>
          <w:color w:val="00000A"/>
          <w:sz w:val="20"/>
          <w:szCs w:val="20"/>
        </w:rPr>
        <w:t>struct H5FD_vfd_swmr_idx_entry_t index[])</w:t>
      </w:r>
    </w:p>
    <w:p w14:paraId="73261F4A" w14:textId="77777777" w:rsidR="002E22FD" w:rsidRDefault="002E22FD" w:rsidP="00EE73CC"/>
    <w:p w14:paraId="10C2559D" w14:textId="4930766B" w:rsidR="00B06A5D" w:rsidRDefault="00673030" w:rsidP="00B06A5D">
      <w:r w:rsidRPr="002E22FD">
        <w:rPr>
          <w:rFonts w:ascii="Courier" w:hAnsi="Courier"/>
          <w:sz w:val="20"/>
          <w:szCs w:val="20"/>
        </w:rPr>
        <w:t>H5FD_vfd_swmr_</w:t>
      </w:r>
      <w:r>
        <w:rPr>
          <w:rFonts w:ascii="Courier" w:hAnsi="Courier"/>
          <w:sz w:val="20"/>
          <w:szCs w:val="20"/>
        </w:rPr>
        <w:t>get_tick_and_id</w:t>
      </w:r>
      <w:r w:rsidRPr="002E22FD">
        <w:rPr>
          <w:rFonts w:ascii="Courier" w:hAnsi="Courier"/>
          <w:sz w:val="20"/>
          <w:szCs w:val="20"/>
        </w:rPr>
        <w:t>x(</w:t>
      </w:r>
      <w:r>
        <w:rPr>
          <w:rFonts w:ascii="Courier" w:hAnsi="Courier"/>
          <w:sz w:val="20"/>
          <w:szCs w:val="20"/>
        </w:rPr>
        <w:t xml:space="preserve">) </w:t>
      </w:r>
      <w:r w:rsidR="00B06A5D">
        <w:t>should proceed as follows:</w:t>
      </w:r>
    </w:p>
    <w:p w14:paraId="602C0DF8" w14:textId="77777777" w:rsidR="008708E4" w:rsidRDefault="008708E4" w:rsidP="00527F1E">
      <w:pPr>
        <w:pStyle w:val="ListParagraph"/>
        <w:numPr>
          <w:ilvl w:val="0"/>
          <w:numId w:val="43"/>
        </w:numPr>
      </w:pPr>
      <w:r>
        <w:t>If reload_hdr_and_idx is FALSE, skip this step.</w:t>
      </w:r>
    </w:p>
    <w:p w14:paraId="115AB48B" w14:textId="192A6502" w:rsidR="008708E4" w:rsidRDefault="00B06A5D" w:rsidP="00527F1E">
      <w:pPr>
        <w:pStyle w:val="ListParagraph"/>
        <w:numPr>
          <w:ilvl w:val="1"/>
          <w:numId w:val="43"/>
        </w:numPr>
      </w:pPr>
      <w:r>
        <w:lastRenderedPageBreak/>
        <w:t xml:space="preserve">If reload_hdr_and_idx is TRUE, reload the header from the metadata file and check to see if the tick has </w:t>
      </w:r>
      <w:r w:rsidR="008708E4">
        <w:t>increased</w:t>
      </w:r>
      <w:r w:rsidR="00211646">
        <w:t xml:space="preserve"> relative to the tick of the reader VFD’s local copies of the header and index</w:t>
      </w:r>
      <w:r w:rsidR="008708E4">
        <w:t xml:space="preserve">.  </w:t>
      </w:r>
    </w:p>
    <w:p w14:paraId="6B417E09" w14:textId="77777777" w:rsidR="008708E4" w:rsidRDefault="008708E4" w:rsidP="00527F1E">
      <w:pPr>
        <w:pStyle w:val="ListParagraph"/>
        <w:numPr>
          <w:ilvl w:val="1"/>
          <w:numId w:val="43"/>
        </w:numPr>
      </w:pPr>
      <w:r>
        <w:t xml:space="preserve">If it has not, </w:t>
      </w:r>
      <w:r w:rsidR="00B06A5D">
        <w:t>set *tick_ptr to the tick read and return.</w:t>
      </w:r>
      <w:r>
        <w:t xml:space="preserve"> </w:t>
      </w:r>
    </w:p>
    <w:p w14:paraId="389E441C" w14:textId="75569175" w:rsidR="00B06A5D" w:rsidRDefault="008708E4" w:rsidP="00527F1E">
      <w:pPr>
        <w:pStyle w:val="ListParagraph"/>
        <w:numPr>
          <w:ilvl w:val="1"/>
          <w:numId w:val="43"/>
        </w:numPr>
      </w:pPr>
      <w:r>
        <w:t xml:space="preserve">If the tick has increased, </w:t>
      </w:r>
      <w:r w:rsidR="00B06A5D">
        <w:t>reload the index.  Replace the reader VFD’s local copies of the header and index with the new versions read.</w:t>
      </w:r>
    </w:p>
    <w:p w14:paraId="15173902" w14:textId="36F2ACD0" w:rsidR="008708E4" w:rsidRDefault="008708E4" w:rsidP="00527F1E">
      <w:pPr>
        <w:pStyle w:val="ListParagraph"/>
        <w:numPr>
          <w:ilvl w:val="1"/>
          <w:numId w:val="43"/>
        </w:numPr>
      </w:pPr>
      <w:r>
        <w:t>If the tick has decreased, return an error.</w:t>
      </w:r>
    </w:p>
    <w:p w14:paraId="2055D6F9" w14:textId="6924199E" w:rsidR="00B06A5D" w:rsidRDefault="00B06A5D" w:rsidP="00527F1E">
      <w:pPr>
        <w:pStyle w:val="ListParagraph"/>
        <w:numPr>
          <w:ilvl w:val="0"/>
          <w:numId w:val="43"/>
        </w:numPr>
      </w:pPr>
      <w:r>
        <w:t>Set *tick_ptr equal to the current tick as specified in the reader VFD’s local copy of the header.</w:t>
      </w:r>
    </w:p>
    <w:p w14:paraId="686835B8" w14:textId="0E856E80" w:rsidR="00B06A5D" w:rsidRDefault="00B06A5D" w:rsidP="00527F1E">
      <w:pPr>
        <w:pStyle w:val="ListParagraph"/>
        <w:numPr>
          <w:ilvl w:val="0"/>
          <w:numId w:val="43"/>
        </w:numPr>
      </w:pPr>
      <w:r>
        <w:t xml:space="preserve">Test to see if *index_len_ptr is less than the value of </w:t>
      </w:r>
      <w:r w:rsidR="008A3B68">
        <w:t xml:space="preserve">the </w:t>
      </w:r>
      <w:r>
        <w:t xml:space="preserve">Number of Entries field of the reader VFD’s local copy.  If it is, set </w:t>
      </w:r>
      <w:r w:rsidR="008708E4">
        <w:t>*index_len_ptr equal to the Number of Entries field of the reader VFD’s local copy, and return</w:t>
      </w:r>
      <w:r w:rsidR="008A3B68">
        <w:t>.</w:t>
      </w:r>
    </w:p>
    <w:p w14:paraId="36D01E38" w14:textId="460A1C0E" w:rsidR="00B06A5D" w:rsidRDefault="008708E4" w:rsidP="00527F1E">
      <w:pPr>
        <w:pStyle w:val="ListParagraph"/>
        <w:numPr>
          <w:ilvl w:val="0"/>
          <w:numId w:val="43"/>
        </w:numPr>
      </w:pPr>
      <w:r>
        <w:t>If index is not NULL, copy the reader VFD’s local copy of the index into index[], set *index_len_ptr equal to the value of</w:t>
      </w:r>
      <w:r w:rsidR="008A3B68">
        <w:t xml:space="preserve"> the</w:t>
      </w:r>
      <w:r>
        <w:t xml:space="preserve"> Number of Entries field of the </w:t>
      </w:r>
      <w:r w:rsidR="008A3B68">
        <w:t>reader VFD’s local copy, and return.</w:t>
      </w:r>
    </w:p>
    <w:p w14:paraId="311697B5" w14:textId="16C1CC9F" w:rsidR="008A3B68" w:rsidRDefault="00A26FBD" w:rsidP="00EE73CC">
      <w:r>
        <w:t>The reload_hdr</w:t>
      </w:r>
      <w:r w:rsidR="008A3B68">
        <w:t xml:space="preserve">_and_idx parameter allows the reader VFD to avoid reloading the header and index from the metadata file </w:t>
      </w:r>
      <w:r w:rsidR="00673030">
        <w:t xml:space="preserve">at file open or </w:t>
      </w:r>
      <w:r w:rsidR="008A3B68">
        <w:t xml:space="preserve">if the </w:t>
      </w:r>
      <w:r w:rsidR="00673030">
        <w:t>preceding</w:t>
      </w:r>
      <w:r w:rsidR="008A3B68">
        <w:t xml:space="preserve"> invocation of the function failed to return the index because the supplied index array was too small.</w:t>
      </w:r>
    </w:p>
    <w:p w14:paraId="4966566D" w14:textId="56DD36C9" w:rsidR="008A3B68" w:rsidRDefault="008A3B68" w:rsidP="00EE73CC">
      <w:r>
        <w:t>If the index has not changed, there is nothing to do, and thus the function can simply advise the caller of this fact and return.</w:t>
      </w:r>
    </w:p>
    <w:p w14:paraId="746EE2BF" w14:textId="6F8DA76F" w:rsidR="003F7428" w:rsidRDefault="00722AC6" w:rsidP="00EE73CC">
      <w:r>
        <w:t>In the initial implementation, we let the reader VFD start using new indexes as soon as they are read.  However, depending on how we implement optimizations to minimize VFD SWMR reader metadata cache evictions at tick start, it may be necessary to delay use of the new index briefly.  If so, we will need a function to set the index in the reader VFD – most likely something along the lines of:</w:t>
      </w:r>
    </w:p>
    <w:p w14:paraId="3FB51B07" w14:textId="77777777" w:rsidR="003F7428" w:rsidRPr="002E22FD" w:rsidRDefault="003F7428" w:rsidP="003F7428">
      <w:pPr>
        <w:spacing w:after="0"/>
        <w:ind w:left="720"/>
        <w:rPr>
          <w:rFonts w:ascii="Courier" w:hAnsi="Courier"/>
          <w:sz w:val="20"/>
          <w:szCs w:val="20"/>
        </w:rPr>
      </w:pPr>
      <w:r>
        <w:t>h</w:t>
      </w:r>
      <w:r w:rsidRPr="002E22FD">
        <w:rPr>
          <w:rFonts w:ascii="Courier" w:hAnsi="Courier"/>
          <w:sz w:val="20"/>
          <w:szCs w:val="20"/>
        </w:rPr>
        <w:t xml:space="preserve">err_t </w:t>
      </w:r>
    </w:p>
    <w:p w14:paraId="5DE6285A" w14:textId="09744C0F" w:rsidR="003F7428" w:rsidRPr="002E22FD" w:rsidRDefault="003F7428" w:rsidP="003F7428">
      <w:pPr>
        <w:spacing w:after="0"/>
        <w:ind w:left="720"/>
        <w:rPr>
          <w:rFonts w:ascii="Courier" w:hAnsi="Courier"/>
          <w:sz w:val="20"/>
          <w:szCs w:val="20"/>
        </w:rPr>
      </w:pPr>
      <w:r w:rsidRPr="002E22FD">
        <w:rPr>
          <w:rFonts w:ascii="Courier" w:hAnsi="Courier"/>
          <w:sz w:val="20"/>
          <w:szCs w:val="20"/>
        </w:rPr>
        <w:t>H5FD_vfd_swmr_</w:t>
      </w:r>
      <w:r>
        <w:rPr>
          <w:rFonts w:ascii="Courier" w:hAnsi="Courier"/>
          <w:sz w:val="20"/>
          <w:szCs w:val="20"/>
        </w:rPr>
        <w:t>set_</w:t>
      </w:r>
      <w:r w:rsidR="007D4079">
        <w:rPr>
          <w:rFonts w:ascii="Courier" w:hAnsi="Courier"/>
          <w:sz w:val="20"/>
          <w:szCs w:val="20"/>
        </w:rPr>
        <w:t>id</w:t>
      </w:r>
      <w:r>
        <w:rPr>
          <w:rFonts w:ascii="Courier" w:hAnsi="Courier"/>
          <w:sz w:val="20"/>
          <w:szCs w:val="20"/>
        </w:rPr>
        <w:t xml:space="preserve">x(uint64_t </w:t>
      </w:r>
      <w:r w:rsidRPr="002E22FD">
        <w:rPr>
          <w:rFonts w:ascii="Courier" w:hAnsi="Courier"/>
          <w:sz w:val="20"/>
          <w:szCs w:val="20"/>
        </w:rPr>
        <w:t xml:space="preserve">tick, </w:t>
      </w:r>
      <w:r>
        <w:rPr>
          <w:rFonts w:ascii="Courier" w:hAnsi="Courier"/>
          <w:sz w:val="20"/>
          <w:szCs w:val="20"/>
        </w:rPr>
        <w:t>uint32_t index_len</w:t>
      </w:r>
      <w:r w:rsidRPr="002E22FD">
        <w:rPr>
          <w:rFonts w:ascii="Courier" w:hAnsi="Courier"/>
          <w:sz w:val="20"/>
          <w:szCs w:val="20"/>
        </w:rPr>
        <w:t xml:space="preserve">, </w:t>
      </w:r>
    </w:p>
    <w:p w14:paraId="61A6DFF5" w14:textId="2F440F63" w:rsidR="003F7428" w:rsidRPr="002E22FD" w:rsidRDefault="007D4079" w:rsidP="003F7428">
      <w:pPr>
        <w:spacing w:after="0"/>
        <w:ind w:left="720"/>
        <w:rPr>
          <w:rFonts w:ascii="Courier" w:hAnsi="Courier"/>
          <w:sz w:val="20"/>
          <w:szCs w:val="20"/>
        </w:rPr>
      </w:pPr>
      <w:r>
        <w:rPr>
          <w:rFonts w:ascii="Courier" w:hAnsi="Courier"/>
          <w:sz w:val="20"/>
          <w:szCs w:val="20"/>
        </w:rPr>
        <w:t xml:space="preserve">                  </w:t>
      </w:r>
      <w:r w:rsidR="003F7428">
        <w:rPr>
          <w:rFonts w:ascii="Courier" w:hAnsi="Courier"/>
          <w:sz w:val="20"/>
          <w:szCs w:val="20"/>
        </w:rPr>
        <w:t xml:space="preserve">   </w:t>
      </w:r>
      <w:r w:rsidR="00722AC6">
        <w:rPr>
          <w:rFonts w:ascii="Courier" w:hAnsi="Courier"/>
          <w:sz w:val="20"/>
          <w:szCs w:val="20"/>
        </w:rPr>
        <w:t xml:space="preserve"> </w:t>
      </w:r>
      <w:r w:rsidR="003F7428" w:rsidRPr="002E22FD">
        <w:rPr>
          <w:rFonts w:ascii="Courier" w:hAnsi="Courier" w:cs="Times New Roman"/>
          <w:color w:val="00000A"/>
          <w:sz w:val="20"/>
          <w:szCs w:val="20"/>
        </w:rPr>
        <w:t>struct H5FD_vfd_swmr_idx_entry_t index[])</w:t>
      </w:r>
    </w:p>
    <w:p w14:paraId="5CFDC247" w14:textId="77777777" w:rsidR="003F7428" w:rsidRDefault="003F7428" w:rsidP="00EE73CC"/>
    <w:p w14:paraId="188B5F7C" w14:textId="18E25596" w:rsidR="002E22FD" w:rsidRDefault="00722AC6" w:rsidP="00EE73CC">
      <w:r>
        <w:t>If so, we will update this document accordingly.</w:t>
      </w:r>
    </w:p>
    <w:p w14:paraId="408D7389" w14:textId="0D96191A" w:rsidR="00F93E25" w:rsidRDefault="00F93E25" w:rsidP="00F93E25">
      <w:pPr>
        <w:pStyle w:val="Heading3"/>
      </w:pPr>
      <w:bookmarkStart w:id="85" w:name="_Toc103918507"/>
      <w:r>
        <w:t>VFD Interface Extensions</w:t>
      </w:r>
      <w:bookmarkEnd w:id="85"/>
    </w:p>
    <w:p w14:paraId="2B3F0AA4" w14:textId="77777777" w:rsidR="007A16F5" w:rsidRDefault="00F93E25" w:rsidP="007A16F5">
      <w:r>
        <w:t xml:space="preserve">For the initial </w:t>
      </w:r>
      <w:r w:rsidR="007A16F5">
        <w:t>proof of concept implementation</w:t>
      </w:r>
      <w:r>
        <w:t xml:space="preserve">, we </w:t>
      </w:r>
      <w:r w:rsidR="00817A2F">
        <w:t>create</w:t>
      </w:r>
      <w:r>
        <w:t xml:space="preserve"> </w:t>
      </w:r>
      <w:r w:rsidR="00817A2F">
        <w:t>ad-hoc</w:t>
      </w:r>
      <w:r>
        <w:t xml:space="preserve"> VFD API calls as per the existing </w:t>
      </w:r>
      <w:r w:rsidR="001C7ADB">
        <w:t xml:space="preserve">MPIO VFD.  </w:t>
      </w:r>
      <w:r w:rsidR="007A16F5">
        <w:t>We will retain these until Jake’s pluggable VFD feature is ready, and then make the necessary additions to the VFD interface.</w:t>
      </w:r>
    </w:p>
    <w:p w14:paraId="57A0449E" w14:textId="3E0CA93B" w:rsidR="00237A18" w:rsidRDefault="00237A18" w:rsidP="00237A18">
      <w:pPr>
        <w:pStyle w:val="Heading3"/>
      </w:pPr>
      <w:bookmarkStart w:id="86" w:name="_Toc103918508"/>
      <w:r>
        <w:t>Deltas for NFS</w:t>
      </w:r>
      <w:bookmarkEnd w:id="86"/>
    </w:p>
    <w:p w14:paraId="440F233D" w14:textId="13501F61" w:rsidR="004D48DB" w:rsidRDefault="00366973" w:rsidP="004D48DB">
      <w:r>
        <w:t xml:space="preserve">None.  </w:t>
      </w:r>
    </w:p>
    <w:p w14:paraId="4B8047D2" w14:textId="721C3180" w:rsidR="00366973" w:rsidRDefault="00366973" w:rsidP="004D48DB">
      <w:r>
        <w:t>The user does have to setup the auxiliary process to poll for new updater files, and apply the to the local copy of the HDF5 file.  However, for the VFD SWMR reader in HDF5 proper, there are no changes.</w:t>
      </w:r>
    </w:p>
    <w:p w14:paraId="03D088C9" w14:textId="2F5BE677" w:rsidR="00366973" w:rsidRPr="004D48DB" w:rsidRDefault="00366973" w:rsidP="004D48DB">
      <w:r>
        <w:lastRenderedPageBreak/>
        <w:t>Note, however, that the HDF5 file will likely be on an NFS mounted file system</w:t>
      </w:r>
      <w:r w:rsidR="00FE2E43">
        <w:t xml:space="preserve"> as well</w:t>
      </w:r>
      <w:r>
        <w:t>.  Thus, updates to the HDF5 file will typically take longer. The</w:t>
      </w:r>
      <w:r w:rsidR="00FE2E43">
        <w:t xml:space="preserve"> effect on raw data is obvious.  However, with metadata, we have no guarantee that metadata writes will make it to the HDF5 file before file close.  This may make it impossible to safely remove metadata from the metadata file after it has been written to the HDF5 file.  In the worst case, all modified metadata may have to be retained in the metadata file until file close. </w:t>
      </w:r>
    </w:p>
    <w:p w14:paraId="3A7538B1" w14:textId="06C5087D" w:rsidR="00237A18" w:rsidRDefault="00237A18" w:rsidP="00237A18">
      <w:pPr>
        <w:pStyle w:val="Heading3"/>
      </w:pPr>
      <w:bookmarkStart w:id="87" w:name="_Toc103918509"/>
      <w:r>
        <w:t>Deltas for Object Stores</w:t>
      </w:r>
      <w:bookmarkEnd w:id="87"/>
    </w:p>
    <w:p w14:paraId="747FF4D9" w14:textId="0F11683F" w:rsidR="008B1CBB" w:rsidRPr="00CF0EBD" w:rsidRDefault="004D48DB" w:rsidP="00CF0EBD">
      <w:r>
        <w:t>TBD</w:t>
      </w:r>
    </w:p>
    <w:p w14:paraId="04D8372A" w14:textId="571481FA" w:rsidR="00CF0EBD" w:rsidRDefault="00D01C0B" w:rsidP="00EE74BB">
      <w:pPr>
        <w:pStyle w:val="Heading2"/>
      </w:pPr>
      <w:bookmarkStart w:id="88" w:name="_Toc103918510"/>
      <w:r>
        <w:t>File Open</w:t>
      </w:r>
      <w:bookmarkEnd w:id="88"/>
    </w:p>
    <w:p w14:paraId="7F9B4F60" w14:textId="26B330C9" w:rsidR="001C7ADB" w:rsidRDefault="001C7ADB" w:rsidP="001C7ADB">
      <w:r>
        <w:t xml:space="preserve">VFD SWMR has the advantage of making no changes to the </w:t>
      </w:r>
      <w:r w:rsidR="008D4998">
        <w:t>HDF5 file, or to the pattern of metadata writes to the HDF5 file.</w:t>
      </w:r>
      <w:r w:rsidR="0060156E">
        <w:rPr>
          <w:rStyle w:val="FootnoteReference"/>
        </w:rPr>
        <w:footnoteReference w:id="32"/>
      </w:r>
      <w:r w:rsidR="008D4998">
        <w:t xml:space="preserve">  This simplifies matters for the VFD SWMR writer, </w:t>
      </w:r>
      <w:r w:rsidR="00883AD5">
        <w:t xml:space="preserve">as its file open processing is limited to initializing some variables, and creating the metadata </w:t>
      </w:r>
      <w:r w:rsidR="001A62BC">
        <w:t>file.</w:t>
      </w:r>
    </w:p>
    <w:p w14:paraId="016218C0" w14:textId="0D08EF3A" w:rsidR="001A62BC" w:rsidRDefault="001A62BC" w:rsidP="001C7ADB">
      <w:r>
        <w:t>File open for the VFD SWMR reader is complicated by the fact that both the page buffer and the VFD SWMR reader VFD need to know the page size.  As page size is normally stored in a superblock extension message, and this message will frequently be inaccessible without the reader VFD.</w:t>
      </w:r>
    </w:p>
    <w:p w14:paraId="744EC5D8" w14:textId="2EB3F206" w:rsidR="001A62BC" w:rsidRPr="001C7ADB" w:rsidRDefault="001A62BC" w:rsidP="001C7ADB">
      <w:r>
        <w:t>This circle is squared by including the page size in the metadata file he</w:t>
      </w:r>
      <w:r w:rsidR="007A07D8">
        <w:t>ader, which allows the reader VFD to configure itself without prior access to the superblock extension messages.</w:t>
      </w:r>
    </w:p>
    <w:p w14:paraId="5D6D1679" w14:textId="0562F5C2" w:rsidR="004945E5" w:rsidRDefault="001C7ADB" w:rsidP="00211646">
      <w:pPr>
        <w:pStyle w:val="Heading3"/>
      </w:pPr>
      <w:bookmarkStart w:id="89" w:name="_Toc103918511"/>
      <w:r>
        <w:t>File Open for the VFD SWMR Writer</w:t>
      </w:r>
      <w:bookmarkEnd w:id="89"/>
    </w:p>
    <w:p w14:paraId="12E870C3" w14:textId="3540FB77" w:rsidR="008D4998" w:rsidRDefault="008D4998" w:rsidP="008D4998">
      <w:r>
        <w:t>On file create in VFD SWMR writer mode, the library must:</w:t>
      </w:r>
    </w:p>
    <w:p w14:paraId="7BB687F8" w14:textId="138E8A56" w:rsidR="007C661D" w:rsidRPr="007C661D" w:rsidRDefault="007C661D" w:rsidP="00527F1E">
      <w:pPr>
        <w:pStyle w:val="ListParagraph"/>
        <w:widowControl w:val="0"/>
        <w:numPr>
          <w:ilvl w:val="0"/>
          <w:numId w:val="53"/>
        </w:numPr>
        <w:autoSpaceDE w:val="0"/>
        <w:autoSpaceDN w:val="0"/>
        <w:adjustRightInd w:val="0"/>
        <w:spacing w:after="240" w:line="300" w:lineRule="atLeast"/>
        <w:rPr>
          <w:rFonts w:cs="Times"/>
          <w:szCs w:val="24"/>
        </w:rPr>
      </w:pPr>
      <w:r>
        <w:t xml:space="preserve">Initialize the VFD SWMR related fields in the associated instance of </w:t>
      </w:r>
      <w:r w:rsidRPr="007C661D">
        <w:rPr>
          <w:rFonts w:ascii="Courier" w:hAnsi="Courier"/>
          <w:sz w:val="20"/>
          <w:szCs w:val="20"/>
        </w:rPr>
        <w:t>H5F_</w:t>
      </w:r>
      <w:r w:rsidR="00445D64">
        <w:rPr>
          <w:rFonts w:ascii="Courier" w:hAnsi="Courier"/>
          <w:sz w:val="20"/>
          <w:szCs w:val="20"/>
        </w:rPr>
        <w:t>f</w:t>
      </w:r>
      <w:r w:rsidRPr="007C661D">
        <w:rPr>
          <w:rFonts w:ascii="Courier" w:hAnsi="Courier"/>
          <w:sz w:val="20"/>
          <w:szCs w:val="20"/>
        </w:rPr>
        <w:t>ile_t</w:t>
      </w:r>
      <w:r>
        <w:t>.</w:t>
      </w:r>
    </w:p>
    <w:p w14:paraId="4A932BE9" w14:textId="248B2D95" w:rsidR="009121A3" w:rsidRPr="009121A3" w:rsidRDefault="009121A3" w:rsidP="00527F1E">
      <w:pPr>
        <w:pStyle w:val="ListParagraph"/>
        <w:widowControl w:val="0"/>
        <w:numPr>
          <w:ilvl w:val="0"/>
          <w:numId w:val="53"/>
        </w:numPr>
        <w:autoSpaceDE w:val="0"/>
        <w:autoSpaceDN w:val="0"/>
        <w:adjustRightInd w:val="0"/>
        <w:spacing w:after="240" w:line="300" w:lineRule="atLeast"/>
        <w:rPr>
          <w:rFonts w:cs="Times"/>
          <w:szCs w:val="24"/>
        </w:rPr>
      </w:pPr>
      <w:r>
        <w:t xml:space="preserve">Allocate and initialize an instance of </w:t>
      </w:r>
      <w:r w:rsidRPr="009121A3">
        <w:rPr>
          <w:rFonts w:ascii="Courier" w:hAnsi="Courier" w:cs="Courier"/>
          <w:sz w:val="20"/>
          <w:szCs w:val="20"/>
        </w:rPr>
        <w:t>H5F_vfd_swmr_eot_queue_entry_t</w:t>
      </w:r>
      <w:r w:rsidRPr="009121A3">
        <w:rPr>
          <w:rFonts w:cs="Courier"/>
          <w:sz w:val="26"/>
          <w:szCs w:val="26"/>
        </w:rPr>
        <w:t xml:space="preserve">.  </w:t>
      </w:r>
      <w:r w:rsidRPr="009121A3">
        <w:rPr>
          <w:rFonts w:cs="Courier"/>
          <w:szCs w:val="24"/>
        </w:rPr>
        <w:t xml:space="preserve"> In</w:t>
      </w:r>
      <w:r w:rsidRPr="009121A3">
        <w:rPr>
          <w:rFonts w:cs="Times"/>
          <w:szCs w:val="24"/>
        </w:rPr>
        <w:t xml:space="preserve"> particular, it must: </w:t>
      </w:r>
    </w:p>
    <w:p w14:paraId="0BB7272D" w14:textId="44450407" w:rsidR="007901AC" w:rsidRDefault="007901AC" w:rsidP="00527F1E">
      <w:pPr>
        <w:pStyle w:val="ListParagraph"/>
        <w:numPr>
          <w:ilvl w:val="1"/>
          <w:numId w:val="53"/>
        </w:numPr>
      </w:pPr>
      <w:r>
        <w:t xml:space="preserve">Set </w:t>
      </w:r>
      <w:r w:rsidR="00C108D9">
        <w:rPr>
          <w:rFonts w:ascii="Courier" w:hAnsi="Courier"/>
          <w:sz w:val="20"/>
          <w:szCs w:val="20"/>
        </w:rPr>
        <w:t>vfd_sw</w:t>
      </w:r>
      <w:r w:rsidRPr="007901AC">
        <w:rPr>
          <w:rFonts w:ascii="Courier" w:hAnsi="Courier"/>
          <w:sz w:val="20"/>
          <w:szCs w:val="20"/>
        </w:rPr>
        <w:t>m</w:t>
      </w:r>
      <w:r w:rsidR="00C108D9">
        <w:rPr>
          <w:rFonts w:ascii="Courier" w:hAnsi="Courier"/>
          <w:sz w:val="20"/>
          <w:szCs w:val="20"/>
        </w:rPr>
        <w:t>r</w:t>
      </w:r>
      <w:r w:rsidRPr="007901AC">
        <w:rPr>
          <w:rFonts w:ascii="Courier" w:hAnsi="Courier"/>
          <w:sz w:val="20"/>
          <w:szCs w:val="20"/>
        </w:rPr>
        <w:t>_writer</w:t>
      </w:r>
      <w:r>
        <w:t xml:space="preserve"> to </w:t>
      </w:r>
      <w:r w:rsidRPr="007901AC">
        <w:rPr>
          <w:rFonts w:ascii="Courier" w:hAnsi="Courier"/>
          <w:sz w:val="20"/>
          <w:szCs w:val="20"/>
        </w:rPr>
        <w:t>TRUE</w:t>
      </w:r>
      <w:r>
        <w:t>.</w:t>
      </w:r>
    </w:p>
    <w:p w14:paraId="30400917" w14:textId="1E898598" w:rsidR="007901AC" w:rsidRDefault="007901AC" w:rsidP="00527F1E">
      <w:pPr>
        <w:pStyle w:val="ListParagraph"/>
        <w:numPr>
          <w:ilvl w:val="1"/>
          <w:numId w:val="53"/>
        </w:numPr>
      </w:pPr>
      <w:r>
        <w:t xml:space="preserve">Set </w:t>
      </w:r>
      <w:r w:rsidRPr="007901AC">
        <w:rPr>
          <w:rFonts w:ascii="Courier" w:hAnsi="Courier"/>
          <w:sz w:val="20"/>
          <w:szCs w:val="20"/>
        </w:rPr>
        <w:t>tick_num</w:t>
      </w:r>
      <w:r>
        <w:t xml:space="preserve"> to </w:t>
      </w:r>
      <w:r w:rsidR="001728B9">
        <w:rPr>
          <w:rFonts w:ascii="Courier" w:hAnsi="Courier"/>
          <w:sz w:val="20"/>
          <w:szCs w:val="20"/>
        </w:rPr>
        <w:t>1</w:t>
      </w:r>
      <w:r>
        <w:t>.</w:t>
      </w:r>
      <w:r w:rsidR="001728B9">
        <w:rPr>
          <w:rStyle w:val="FootnoteReference"/>
        </w:rPr>
        <w:footnoteReference w:id="33"/>
      </w:r>
    </w:p>
    <w:p w14:paraId="23A99132" w14:textId="3454D621" w:rsidR="007901AC" w:rsidRDefault="007901AC" w:rsidP="00527F1E">
      <w:pPr>
        <w:pStyle w:val="ListParagraph"/>
        <w:numPr>
          <w:ilvl w:val="1"/>
          <w:numId w:val="53"/>
        </w:numPr>
      </w:pPr>
      <w:r>
        <w:t xml:space="preserve">Set </w:t>
      </w:r>
      <w:r w:rsidRPr="007901AC">
        <w:rPr>
          <w:rFonts w:ascii="Courier" w:hAnsi="Courier"/>
          <w:sz w:val="20"/>
          <w:szCs w:val="20"/>
        </w:rPr>
        <w:t>end_of_tick</w:t>
      </w:r>
      <w:r>
        <w:t xml:space="preserve"> to the current time plus the tick length.</w:t>
      </w:r>
    </w:p>
    <w:p w14:paraId="25F3315C" w14:textId="49B65E52" w:rsidR="0060156E" w:rsidRDefault="0060156E" w:rsidP="00527F1E">
      <w:pPr>
        <w:pStyle w:val="ListParagraph"/>
        <w:numPr>
          <w:ilvl w:val="1"/>
          <w:numId w:val="53"/>
        </w:numPr>
      </w:pPr>
      <w:r>
        <w:t xml:space="preserve">Set </w:t>
      </w:r>
      <w:r>
        <w:rPr>
          <w:rFonts w:ascii="Courier" w:hAnsi="Courier"/>
          <w:sz w:val="20"/>
          <w:szCs w:val="20"/>
        </w:rPr>
        <w:t>vfd_swmr_file</w:t>
      </w:r>
      <w:r>
        <w:t xml:space="preserve"> to point to the instance of </w:t>
      </w:r>
      <w:r w:rsidRPr="00CF2DE4">
        <w:rPr>
          <w:rFonts w:ascii="Courier" w:hAnsi="Courier"/>
          <w:sz w:val="20"/>
          <w:szCs w:val="20"/>
        </w:rPr>
        <w:t>H5F_file_t</w:t>
      </w:r>
      <w:r>
        <w:t xml:space="preserve"> of the VFD SWMR file.</w:t>
      </w:r>
    </w:p>
    <w:p w14:paraId="7AF39452" w14:textId="69B1276C" w:rsidR="009121A3" w:rsidRDefault="009121A3" w:rsidP="00527F1E">
      <w:pPr>
        <w:pStyle w:val="ListParagraph"/>
        <w:numPr>
          <w:ilvl w:val="0"/>
          <w:numId w:val="53"/>
        </w:numPr>
      </w:pPr>
      <w:r>
        <w:t xml:space="preserve">Insert the new instance of </w:t>
      </w:r>
      <w:r w:rsidRPr="009121A3">
        <w:rPr>
          <w:rFonts w:ascii="Courier" w:hAnsi="Courier" w:cs="Courier"/>
          <w:sz w:val="20"/>
          <w:szCs w:val="20"/>
        </w:rPr>
        <w:t>H5F_vfd_swmr_eot_queue_entry_t</w:t>
      </w:r>
      <w:r>
        <w:t xml:space="preserve"> into the EOT queue.  If it is at the head of the queue, copy its </w:t>
      </w:r>
      <w:r w:rsidRPr="007901AC">
        <w:rPr>
          <w:rFonts w:ascii="Courier" w:hAnsi="Courier"/>
          <w:sz w:val="20"/>
          <w:szCs w:val="20"/>
        </w:rPr>
        <w:t>vfd_swrm_writer</w:t>
      </w:r>
      <w:r>
        <w:t xml:space="preserve"> and </w:t>
      </w:r>
      <w:r w:rsidRPr="007901AC">
        <w:rPr>
          <w:rFonts w:ascii="Courier" w:hAnsi="Courier"/>
          <w:sz w:val="20"/>
          <w:szCs w:val="20"/>
        </w:rPr>
        <w:t>end_of_tick</w:t>
      </w:r>
      <w:r>
        <w:t xml:space="preserve"> fields into the global variables of the same name.</w:t>
      </w:r>
    </w:p>
    <w:p w14:paraId="769344DE" w14:textId="327B60A6" w:rsidR="007901AC" w:rsidRDefault="007901AC" w:rsidP="00527F1E">
      <w:pPr>
        <w:pStyle w:val="ListParagraph"/>
        <w:numPr>
          <w:ilvl w:val="0"/>
          <w:numId w:val="53"/>
        </w:numPr>
      </w:pPr>
      <w:r>
        <w:lastRenderedPageBreak/>
        <w:t>Create the metadata file but not write anything to it.  Note that it is an error if the metadata file exists prior to file create – if it does,</w:t>
      </w:r>
      <w:r w:rsidR="00211646">
        <w:t xml:space="preserve"> it is possible that we have multiple VFD SWMR writers for the file, and thus</w:t>
      </w:r>
      <w:r>
        <w:t xml:space="preserve"> the operation should fail.</w:t>
      </w:r>
    </w:p>
    <w:p w14:paraId="4ACDE8C9" w14:textId="683F1F44" w:rsidR="00366973" w:rsidRDefault="00366973" w:rsidP="00366973">
      <w:pPr>
        <w:pStyle w:val="ListParagraph"/>
      </w:pPr>
      <w:r>
        <w:t xml:space="preserve">In the context of NFS / updater files, this is done by generating an updater file consisting of only a header and with the CREATE_METADATA_FILE_ONLY_FLAG flag set.  Observe that this is the case in which sequence number and tick number can be out of synch. </w:t>
      </w:r>
    </w:p>
    <w:p w14:paraId="4E7A711C" w14:textId="72E7346D" w:rsidR="008D4998" w:rsidRDefault="007901AC" w:rsidP="00527F1E">
      <w:pPr>
        <w:pStyle w:val="ListParagraph"/>
        <w:numPr>
          <w:ilvl w:val="0"/>
          <w:numId w:val="53"/>
        </w:numPr>
      </w:pPr>
      <w:r>
        <w:t>Create the log file</w:t>
      </w:r>
      <w:r w:rsidR="00FD6546">
        <w:t xml:space="preserve"> if requested</w:t>
      </w:r>
      <w:r>
        <w:t>.  If it already exists, it must be truncated.</w:t>
      </w:r>
    </w:p>
    <w:p w14:paraId="4A5215B7" w14:textId="674938D3" w:rsidR="008D4998" w:rsidRDefault="007901AC" w:rsidP="008D4998">
      <w:r>
        <w:t>On file open of an existing HDF5 file in in VFD SWMR writer mode, the library must also:</w:t>
      </w:r>
    </w:p>
    <w:p w14:paraId="4F8CCAB4" w14:textId="001082B4" w:rsidR="007901AC" w:rsidRDefault="007901AC" w:rsidP="00527F1E">
      <w:pPr>
        <w:pStyle w:val="ListParagraph"/>
        <w:numPr>
          <w:ilvl w:val="0"/>
          <w:numId w:val="38"/>
        </w:numPr>
      </w:pPr>
      <w:r>
        <w:t>Write the header and an empty index to the metadata file</w:t>
      </w:r>
    </w:p>
    <w:p w14:paraId="21E6CF3A" w14:textId="7138E071" w:rsidR="00FE2E43" w:rsidRDefault="00103473" w:rsidP="00FE2E43">
      <w:pPr>
        <w:pStyle w:val="ListParagraph"/>
      </w:pPr>
      <w:r>
        <w:t>In the contex</w:t>
      </w:r>
      <w:r w:rsidR="00FE2E43">
        <w:t>t of NFS / updater files, this is done by generating an updater file containing only the metadata file header and empty index in its change list.</w:t>
      </w:r>
    </w:p>
    <w:p w14:paraId="4731D0E6" w14:textId="554A2F0E" w:rsidR="008D4998" w:rsidRPr="008D4998" w:rsidRDefault="00883AD5" w:rsidP="008D4998">
      <w:r>
        <w:t>This is necessary to allow the reader immediate access to the existing HDF5 file.</w:t>
      </w:r>
    </w:p>
    <w:p w14:paraId="29D9035E" w14:textId="407AC754" w:rsidR="001C7ADB" w:rsidRDefault="001C7ADB" w:rsidP="00211646">
      <w:pPr>
        <w:pStyle w:val="Heading3"/>
      </w:pPr>
      <w:bookmarkStart w:id="90" w:name="_Toc103918512"/>
      <w:r>
        <w:t>File Open for the VFD SWMR Reader</w:t>
      </w:r>
      <w:bookmarkEnd w:id="90"/>
    </w:p>
    <w:p w14:paraId="28D778C6" w14:textId="4E780825" w:rsidR="006B7C61" w:rsidRDefault="006B7C61" w:rsidP="008D4998">
      <w:r>
        <w:t>Since there is no explicit synchronization between the VFD SWMR writer, and the VFD SWMR writers, VFD SWMR reader open should succeed if the VFD SWMR writer has closed the file and exited before the VFD SWMR reader open.  Further, for pre-existing files, the VFD SWMR reader open should succeed if it occurs before the VFD SWMR writer open</w:t>
      </w:r>
      <w:r>
        <w:rPr>
          <w:rStyle w:val="FootnoteReference"/>
        </w:rPr>
        <w:footnoteReference w:id="34"/>
      </w:r>
      <w:r>
        <w:t>.  As shall be seen, this introduces some additional complexity to the VFD SWMR reader open process.</w:t>
      </w:r>
    </w:p>
    <w:p w14:paraId="261ECB96" w14:textId="6D41118E" w:rsidR="008D4998" w:rsidRDefault="007A07D8" w:rsidP="008D4998">
      <w:r>
        <w:t>On file open the VFD SWMR reader must:</w:t>
      </w:r>
    </w:p>
    <w:p w14:paraId="0F82C621" w14:textId="51F7C09E" w:rsidR="0089442A" w:rsidRDefault="0089442A" w:rsidP="006B7C61">
      <w:pPr>
        <w:pStyle w:val="ListParagraph"/>
        <w:numPr>
          <w:ilvl w:val="0"/>
          <w:numId w:val="38"/>
        </w:numPr>
      </w:pPr>
      <w:r>
        <w:t xml:space="preserve">Test to see if the metadata file exists, and if it does, if it contains a header and index.  </w:t>
      </w:r>
    </w:p>
    <w:p w14:paraId="020697BC" w14:textId="005861AD" w:rsidR="0089442A" w:rsidRDefault="0089442A" w:rsidP="0089442A">
      <w:pPr>
        <w:pStyle w:val="ListParagraph"/>
      </w:pPr>
      <w:r>
        <w:t>If the metadata file exists, but it does not contain a header and index, wait until it does, and then proceed to the next bullet.  Observe that in this case, either the writer is opening an existing HDF5 file (in which case header and index should be written momentarily), or the writer is creating a HDF5 file (in which case the header and index should be written within a tick).</w:t>
      </w:r>
    </w:p>
    <w:p w14:paraId="28A54585" w14:textId="007E24B0" w:rsidR="0089442A" w:rsidRDefault="0089442A" w:rsidP="0089442A">
      <w:pPr>
        <w:pStyle w:val="ListParagraph"/>
      </w:pPr>
      <w:r>
        <w:t xml:space="preserve">If the metadata file does not exist, processing depends on the value of the the </w:t>
      </w:r>
      <w:r w:rsidRPr="00C634AF">
        <w:rPr>
          <w:rFonts w:ascii="Courier" w:hAnsi="Courier"/>
          <w:sz w:val="20"/>
          <w:szCs w:val="20"/>
        </w:rPr>
        <w:t>presume_posix_semantics</w:t>
      </w:r>
      <w:r>
        <w:t xml:space="preserve"> flag in the VFD SWMR configuration FAPL entry.</w:t>
      </w:r>
    </w:p>
    <w:p w14:paraId="20E98F6C" w14:textId="77777777" w:rsidR="0089442A" w:rsidRDefault="0089442A" w:rsidP="0089442A">
      <w:pPr>
        <w:pStyle w:val="ListParagraph"/>
        <w:numPr>
          <w:ilvl w:val="1"/>
          <w:numId w:val="38"/>
        </w:numPr>
      </w:pPr>
      <w:r>
        <w:t xml:space="preserve">If it is FALSE, wait until the metadata file exists and contains a header and an index, or fail if the time out is exceeded.  </w:t>
      </w:r>
    </w:p>
    <w:p w14:paraId="3B2FD88F" w14:textId="6CBC70F2" w:rsidR="0089442A" w:rsidRDefault="0089442A" w:rsidP="0089442A">
      <w:pPr>
        <w:pStyle w:val="ListParagraph"/>
        <w:numPr>
          <w:ilvl w:val="1"/>
          <w:numId w:val="38"/>
        </w:numPr>
      </w:pPr>
      <w:r>
        <w:t xml:space="preserve">If it is TRUE, and the underlying HDF5 file doesn’t exist either, wait until the metadata file does exist, and contains a header and an index, or fail if the timeout is exceeded.  </w:t>
      </w:r>
    </w:p>
    <w:p w14:paraId="3593B3E0" w14:textId="77777777" w:rsidR="0089442A" w:rsidRDefault="0089442A" w:rsidP="0089442A">
      <w:pPr>
        <w:pStyle w:val="ListParagraph"/>
        <w:ind w:left="1440"/>
      </w:pPr>
      <w:r>
        <w:lastRenderedPageBreak/>
        <w:t>If the underlying HDF5 file exists, but the metadata file does not, we pretend that the metadata file exists for tick 0, and contains an empty index.  We make note of this pretext, and check for the presence of the metadata file on each end of tick – replacing our pretend data with real data if the metadata file appears.</w:t>
      </w:r>
      <w:r>
        <w:rPr>
          <w:rStyle w:val="FootnoteReference"/>
        </w:rPr>
        <w:footnoteReference w:id="35"/>
      </w:r>
    </w:p>
    <w:p w14:paraId="56F0C532" w14:textId="6DC9ED0C" w:rsidR="006B7C61" w:rsidRDefault="006B7C61" w:rsidP="006B7C61">
      <w:pPr>
        <w:pStyle w:val="ListParagraph"/>
        <w:numPr>
          <w:ilvl w:val="0"/>
          <w:numId w:val="38"/>
        </w:numPr>
      </w:pPr>
      <w:r>
        <w:t>Read the header and index (using the above make believe data if the metadata file does not exist).  The index must be saved for comparison with the next index read.</w:t>
      </w:r>
    </w:p>
    <w:p w14:paraId="36607391" w14:textId="472BDCC6" w:rsidR="00FD6546" w:rsidRDefault="00FD6546" w:rsidP="00527F1E">
      <w:pPr>
        <w:pStyle w:val="ListParagraph"/>
        <w:numPr>
          <w:ilvl w:val="0"/>
          <w:numId w:val="38"/>
        </w:numPr>
      </w:pPr>
      <w:r>
        <w:t xml:space="preserve">Configure the underlying VFD (Sec2 for </w:t>
      </w:r>
      <w:r w:rsidR="009121A3">
        <w:t>now</w:t>
      </w:r>
      <w:r>
        <w:t>) and open the target HDF5 file</w:t>
      </w:r>
      <w:r w:rsidR="009121A3">
        <w:t>.</w:t>
      </w:r>
    </w:p>
    <w:p w14:paraId="4043A813" w14:textId="7CF9BB2C" w:rsidR="007C661D" w:rsidRDefault="007C661D" w:rsidP="00527F1E">
      <w:pPr>
        <w:pStyle w:val="ListParagraph"/>
        <w:numPr>
          <w:ilvl w:val="0"/>
          <w:numId w:val="38"/>
        </w:numPr>
      </w:pPr>
      <w:r>
        <w:t xml:space="preserve">Initialize the VFD SWMR related fields in the associated instance of </w:t>
      </w:r>
      <w:r w:rsidRPr="007C661D">
        <w:rPr>
          <w:rFonts w:ascii="Courier" w:hAnsi="Courier"/>
          <w:sz w:val="20"/>
          <w:szCs w:val="20"/>
        </w:rPr>
        <w:t>H5F_</w:t>
      </w:r>
      <w:r w:rsidR="00990931">
        <w:rPr>
          <w:rFonts w:ascii="Courier" w:hAnsi="Courier"/>
          <w:sz w:val="20"/>
          <w:szCs w:val="20"/>
        </w:rPr>
        <w:t>f</w:t>
      </w:r>
      <w:r w:rsidRPr="007C661D">
        <w:rPr>
          <w:rFonts w:ascii="Courier" w:hAnsi="Courier"/>
          <w:sz w:val="20"/>
          <w:szCs w:val="20"/>
        </w:rPr>
        <w:t>ile_t</w:t>
      </w:r>
      <w:r>
        <w:t xml:space="preserve">. </w:t>
      </w:r>
    </w:p>
    <w:p w14:paraId="05A91E1A" w14:textId="77777777" w:rsidR="009121A3" w:rsidRPr="009121A3" w:rsidRDefault="009121A3" w:rsidP="00527F1E">
      <w:pPr>
        <w:pStyle w:val="ListParagraph"/>
        <w:widowControl w:val="0"/>
        <w:numPr>
          <w:ilvl w:val="0"/>
          <w:numId w:val="38"/>
        </w:numPr>
        <w:autoSpaceDE w:val="0"/>
        <w:autoSpaceDN w:val="0"/>
        <w:adjustRightInd w:val="0"/>
        <w:spacing w:after="240" w:line="300" w:lineRule="atLeast"/>
        <w:rPr>
          <w:rFonts w:cs="Times"/>
          <w:szCs w:val="24"/>
        </w:rPr>
      </w:pPr>
      <w:r>
        <w:t xml:space="preserve">Allocate and initialize an instance of </w:t>
      </w:r>
      <w:r w:rsidRPr="009121A3">
        <w:rPr>
          <w:rFonts w:ascii="Courier" w:hAnsi="Courier" w:cs="Courier"/>
          <w:sz w:val="20"/>
          <w:szCs w:val="20"/>
        </w:rPr>
        <w:t>H5F_vfd_swmr_eot_queue_entry_t</w:t>
      </w:r>
      <w:r w:rsidRPr="009121A3">
        <w:rPr>
          <w:rFonts w:cs="Courier"/>
          <w:sz w:val="26"/>
          <w:szCs w:val="26"/>
        </w:rPr>
        <w:t xml:space="preserve">.  </w:t>
      </w:r>
      <w:r w:rsidRPr="009121A3">
        <w:rPr>
          <w:rFonts w:cs="Courier"/>
          <w:szCs w:val="24"/>
        </w:rPr>
        <w:t xml:space="preserve"> In</w:t>
      </w:r>
      <w:r w:rsidRPr="009121A3">
        <w:rPr>
          <w:rFonts w:cs="Times"/>
          <w:szCs w:val="24"/>
        </w:rPr>
        <w:t xml:space="preserve"> particular, it must: </w:t>
      </w:r>
    </w:p>
    <w:p w14:paraId="43F47149" w14:textId="6790E6EE" w:rsidR="009121A3" w:rsidRDefault="009121A3" w:rsidP="00527F1E">
      <w:pPr>
        <w:pStyle w:val="ListParagraph"/>
        <w:numPr>
          <w:ilvl w:val="1"/>
          <w:numId w:val="38"/>
        </w:numPr>
      </w:pPr>
      <w:r>
        <w:t xml:space="preserve">Set </w:t>
      </w:r>
      <w:r w:rsidR="00315FFE">
        <w:rPr>
          <w:rFonts w:ascii="Courier" w:hAnsi="Courier"/>
          <w:sz w:val="20"/>
          <w:szCs w:val="20"/>
        </w:rPr>
        <w:t>vfd_swmr</w:t>
      </w:r>
      <w:r w:rsidRPr="007901AC">
        <w:rPr>
          <w:rFonts w:ascii="Courier" w:hAnsi="Courier"/>
          <w:sz w:val="20"/>
          <w:szCs w:val="20"/>
        </w:rPr>
        <w:t>_writer</w:t>
      </w:r>
      <w:r>
        <w:t xml:space="preserve"> to </w:t>
      </w:r>
      <w:r>
        <w:rPr>
          <w:rFonts w:ascii="Courier" w:hAnsi="Courier"/>
          <w:sz w:val="20"/>
          <w:szCs w:val="20"/>
        </w:rPr>
        <w:t>FALSE</w:t>
      </w:r>
      <w:r>
        <w:t>.</w:t>
      </w:r>
    </w:p>
    <w:p w14:paraId="13AACCF2" w14:textId="367E46AD" w:rsidR="009121A3" w:rsidRDefault="009121A3" w:rsidP="00527F1E">
      <w:pPr>
        <w:pStyle w:val="ListParagraph"/>
        <w:numPr>
          <w:ilvl w:val="1"/>
          <w:numId w:val="38"/>
        </w:numPr>
      </w:pPr>
      <w:r>
        <w:t xml:space="preserve">Set </w:t>
      </w:r>
      <w:r w:rsidRPr="007901AC">
        <w:rPr>
          <w:rFonts w:ascii="Courier" w:hAnsi="Courier"/>
          <w:sz w:val="20"/>
          <w:szCs w:val="20"/>
        </w:rPr>
        <w:t>tick_num</w:t>
      </w:r>
      <w:r w:rsidR="00211646">
        <w:t xml:space="preserve"> to</w:t>
      </w:r>
      <w:r w:rsidRPr="00FD6546">
        <w:rPr>
          <w:szCs w:val="24"/>
        </w:rPr>
        <w:t xml:space="preserve"> the current tick read from the metadata file</w:t>
      </w:r>
      <w:r>
        <w:rPr>
          <w:szCs w:val="24"/>
        </w:rPr>
        <w:t>.</w:t>
      </w:r>
    </w:p>
    <w:p w14:paraId="1A852813" w14:textId="77777777" w:rsidR="009121A3" w:rsidRDefault="009121A3" w:rsidP="00527F1E">
      <w:pPr>
        <w:pStyle w:val="ListParagraph"/>
        <w:numPr>
          <w:ilvl w:val="1"/>
          <w:numId w:val="38"/>
        </w:numPr>
      </w:pPr>
      <w:r>
        <w:t xml:space="preserve">Set </w:t>
      </w:r>
      <w:r w:rsidRPr="007901AC">
        <w:rPr>
          <w:rFonts w:ascii="Courier" w:hAnsi="Courier"/>
          <w:sz w:val="20"/>
          <w:szCs w:val="20"/>
        </w:rPr>
        <w:t>end_of_tick</w:t>
      </w:r>
      <w:r>
        <w:t xml:space="preserve"> to the current time plus the tick length.</w:t>
      </w:r>
    </w:p>
    <w:p w14:paraId="015F114F" w14:textId="77777777" w:rsidR="009121A3" w:rsidRDefault="009121A3" w:rsidP="00527F1E">
      <w:pPr>
        <w:pStyle w:val="ListParagraph"/>
        <w:numPr>
          <w:ilvl w:val="1"/>
          <w:numId w:val="38"/>
        </w:numPr>
      </w:pPr>
      <w:r>
        <w:t xml:space="preserve">Set </w:t>
      </w:r>
      <w:r>
        <w:rPr>
          <w:rFonts w:ascii="Courier" w:hAnsi="Courier"/>
          <w:sz w:val="20"/>
          <w:szCs w:val="20"/>
        </w:rPr>
        <w:t>vfd_swmr_file</w:t>
      </w:r>
      <w:r>
        <w:t xml:space="preserve"> to point to the instance of </w:t>
      </w:r>
      <w:r w:rsidRPr="00CF2DE4">
        <w:rPr>
          <w:rFonts w:ascii="Courier" w:hAnsi="Courier"/>
          <w:sz w:val="20"/>
          <w:szCs w:val="20"/>
        </w:rPr>
        <w:t>H5F_file_t</w:t>
      </w:r>
      <w:r>
        <w:t xml:space="preserve"> of the VFD SWMR file.</w:t>
      </w:r>
    </w:p>
    <w:p w14:paraId="78786132" w14:textId="77777777" w:rsidR="007C661D" w:rsidRDefault="007C661D" w:rsidP="00527F1E">
      <w:pPr>
        <w:pStyle w:val="ListParagraph"/>
        <w:numPr>
          <w:ilvl w:val="0"/>
          <w:numId w:val="38"/>
        </w:numPr>
      </w:pPr>
      <w:r>
        <w:t xml:space="preserve">Insert the new instance of </w:t>
      </w:r>
      <w:r w:rsidRPr="009121A3">
        <w:rPr>
          <w:rFonts w:ascii="Courier" w:hAnsi="Courier" w:cs="Courier"/>
          <w:sz w:val="20"/>
          <w:szCs w:val="20"/>
        </w:rPr>
        <w:t>H5F_vfd_swmr_eot_queue_entry_t</w:t>
      </w:r>
      <w:r>
        <w:t xml:space="preserve"> into the EOT queue.  If it is at the head of the queue, copy its </w:t>
      </w:r>
      <w:r w:rsidRPr="007901AC">
        <w:rPr>
          <w:rFonts w:ascii="Courier" w:hAnsi="Courier"/>
          <w:sz w:val="20"/>
          <w:szCs w:val="20"/>
        </w:rPr>
        <w:t>vfd_swrm_writer</w:t>
      </w:r>
      <w:r>
        <w:t xml:space="preserve"> and </w:t>
      </w:r>
      <w:r w:rsidRPr="007901AC">
        <w:rPr>
          <w:rFonts w:ascii="Courier" w:hAnsi="Courier"/>
          <w:sz w:val="20"/>
          <w:szCs w:val="20"/>
        </w:rPr>
        <w:t>end_of_tick</w:t>
      </w:r>
      <w:r>
        <w:t xml:space="preserve"> fields into the global variables of the same name.</w:t>
      </w:r>
    </w:p>
    <w:p w14:paraId="765AD95E" w14:textId="4D5B2977" w:rsidR="00FD6546" w:rsidRPr="008D4998" w:rsidRDefault="00FD6546" w:rsidP="00527F1E">
      <w:pPr>
        <w:pStyle w:val="ListParagraph"/>
        <w:numPr>
          <w:ilvl w:val="0"/>
          <w:numId w:val="38"/>
        </w:numPr>
      </w:pPr>
      <w:r>
        <w:t>Create the log file if requested.  If it already exists, it must be truncated.</w:t>
      </w:r>
    </w:p>
    <w:p w14:paraId="11AC5C3C" w14:textId="7D31642B" w:rsidR="00231257" w:rsidRDefault="00231257" w:rsidP="00EE74BB">
      <w:pPr>
        <w:pStyle w:val="Heading2"/>
      </w:pPr>
      <w:bookmarkStart w:id="91" w:name="_Toc103918513"/>
      <w:r>
        <w:t>End of Tick Functions</w:t>
      </w:r>
      <w:bookmarkEnd w:id="91"/>
    </w:p>
    <w:p w14:paraId="02D88FDC" w14:textId="08942817" w:rsidR="00231257" w:rsidRDefault="00231257" w:rsidP="00231257">
      <w:r>
        <w:t>The writer and reader end of tick functions are called when the end of tick is detected by the API FUNC ENTER / EXIT macros.</w:t>
      </w:r>
      <w:r w:rsidR="00336541">
        <w:t xml:space="preserve">  These functions were outlined in section 2 above.  Now that we have discussed the underlying functionality required to support them, we discuss them again in greater detail</w:t>
      </w:r>
    </w:p>
    <w:p w14:paraId="49138B71" w14:textId="63A0905A" w:rsidR="00231257" w:rsidRDefault="00231257" w:rsidP="00231257">
      <w:pPr>
        <w:pStyle w:val="Heading3"/>
      </w:pPr>
      <w:bookmarkStart w:id="92" w:name="_Toc103918514"/>
      <w:r>
        <w:t>Writer End of Tick Function</w:t>
      </w:r>
      <w:bookmarkEnd w:id="92"/>
    </w:p>
    <w:p w14:paraId="499A238B" w14:textId="146AD972" w:rsidR="00336541" w:rsidRDefault="00336541" w:rsidP="00336541">
      <w:r>
        <w:t>The writer end of tick function performs the following activities:</w:t>
      </w:r>
    </w:p>
    <w:p w14:paraId="39526FC0" w14:textId="0192D7AC" w:rsidR="00336541" w:rsidRDefault="00336541" w:rsidP="00527F1E">
      <w:pPr>
        <w:pStyle w:val="ListParagraph"/>
        <w:numPr>
          <w:ilvl w:val="0"/>
          <w:numId w:val="41"/>
        </w:numPr>
        <w:spacing w:after="0"/>
        <w:contextualSpacing/>
      </w:pPr>
      <w:r>
        <w:t xml:space="preserve">Flush the metadata cache to the page buffer. </w:t>
      </w:r>
    </w:p>
    <w:p w14:paraId="23D3BF7D" w14:textId="77777777" w:rsidR="00A26FBD" w:rsidRDefault="00A26FBD" w:rsidP="00A26FBD">
      <w:pPr>
        <w:pStyle w:val="ListParagraph"/>
        <w:spacing w:after="0"/>
        <w:contextualSpacing/>
      </w:pPr>
    </w:p>
    <w:p w14:paraId="238C7D3A" w14:textId="1582E627" w:rsidR="00B97200" w:rsidRDefault="00336541" w:rsidP="006232C3">
      <w:pPr>
        <w:pStyle w:val="ListParagraph"/>
        <w:spacing w:after="0"/>
        <w:contextualSpacing/>
      </w:pPr>
      <w:r>
        <w:lastRenderedPageBreak/>
        <w:t>Metadata pages are flushed to the file as normal</w:t>
      </w:r>
      <w:r w:rsidR="00B97200">
        <w:t xml:space="preserve"> </w:t>
      </w:r>
      <w:r w:rsidR="006232C3">
        <w:t>unless they exist in the HDF5 file, but not in the metadata file.  Such entries must be held for at least max_lag tick before they are flushed so as to provide a consistent view of metadata for the VFD SWMR readers.</w:t>
      </w:r>
      <w:r w:rsidR="00D11E76">
        <w:rPr>
          <w:rStyle w:val="FootnoteReference"/>
        </w:rPr>
        <w:footnoteReference w:id="36"/>
      </w:r>
    </w:p>
    <w:p w14:paraId="4EB1E8CD" w14:textId="77777777" w:rsidR="00B97200" w:rsidRDefault="00B97200" w:rsidP="006232C3">
      <w:pPr>
        <w:spacing w:after="0"/>
        <w:contextualSpacing/>
      </w:pPr>
    </w:p>
    <w:p w14:paraId="2A95F3F0" w14:textId="3CF82076" w:rsidR="00336541" w:rsidRDefault="00B97200" w:rsidP="00B97200">
      <w:pPr>
        <w:pStyle w:val="ListParagraph"/>
        <w:spacing w:after="0"/>
        <w:contextualSpacing/>
      </w:pPr>
      <w:r>
        <w:t xml:space="preserve">Whether they </w:t>
      </w:r>
      <w:r w:rsidR="00EF4C63">
        <w:t xml:space="preserve">are </w:t>
      </w:r>
      <w:r>
        <w:t>flushed or not, c</w:t>
      </w:r>
      <w:r w:rsidR="00336541">
        <w:t xml:space="preserve">opies of all metadata pages </w:t>
      </w:r>
      <w:r>
        <w:t xml:space="preserve">or multi-page metadata entries </w:t>
      </w:r>
      <w:r w:rsidR="00336541">
        <w:t xml:space="preserve">modified in the current tick </w:t>
      </w:r>
      <w:r w:rsidR="00D24A9F">
        <w:t>must be</w:t>
      </w:r>
      <w:r w:rsidR="00336541">
        <w:t xml:space="preserve"> retained</w:t>
      </w:r>
      <w:r>
        <w:t xml:space="preserve"> in the page b</w:t>
      </w:r>
      <w:r w:rsidR="006232C3">
        <w:t>uffer until the end of the tick</w:t>
      </w:r>
      <w:r w:rsidR="00336541">
        <w:t xml:space="preserve">, </w:t>
      </w:r>
      <w:r>
        <w:t>at which point they may be flush</w:t>
      </w:r>
      <w:r w:rsidR="00315FFE">
        <w:t>ed</w:t>
      </w:r>
      <w:r>
        <w:t xml:space="preserve"> and/or evicted as normal (with the above proviso).  </w:t>
      </w:r>
    </w:p>
    <w:p w14:paraId="31598688" w14:textId="77777777" w:rsidR="00B97200" w:rsidRDefault="00B97200" w:rsidP="00B97200">
      <w:pPr>
        <w:pStyle w:val="ListParagraph"/>
        <w:spacing w:after="0"/>
        <w:contextualSpacing/>
      </w:pPr>
    </w:p>
    <w:p w14:paraId="528AEB44" w14:textId="0D65DC14" w:rsidR="00B97200" w:rsidRDefault="00B97200" w:rsidP="00527F1E">
      <w:pPr>
        <w:pStyle w:val="ListParagraph"/>
        <w:numPr>
          <w:ilvl w:val="0"/>
          <w:numId w:val="41"/>
        </w:numPr>
        <w:spacing w:after="0"/>
        <w:contextualSpacing/>
      </w:pPr>
      <w:r>
        <w:t>Construct a list of all metadata pages / multi-page metadata entries</w:t>
      </w:r>
      <w:r w:rsidR="00A26FBD">
        <w:t xml:space="preserve"> inserted or</w:t>
      </w:r>
      <w:r>
        <w:t xml:space="preserve"> modified in the current tick.</w:t>
      </w:r>
    </w:p>
    <w:p w14:paraId="15875D64" w14:textId="77777777" w:rsidR="00B97200" w:rsidRDefault="00B97200" w:rsidP="00B97200">
      <w:pPr>
        <w:pStyle w:val="ListParagraph"/>
        <w:spacing w:after="0"/>
        <w:contextualSpacing/>
      </w:pPr>
    </w:p>
    <w:p w14:paraId="55E7D9A9" w14:textId="0DE1365B" w:rsidR="00D11E76" w:rsidRDefault="00D11E76" w:rsidP="00527F1E">
      <w:pPr>
        <w:pStyle w:val="ListParagraph"/>
        <w:numPr>
          <w:ilvl w:val="0"/>
          <w:numId w:val="41"/>
        </w:numPr>
        <w:spacing w:after="0"/>
        <w:contextualSpacing/>
      </w:pPr>
      <w:r>
        <w:t>Allocate space for the entries on this list in the metadata file, and decorate the list with the metadata file offsets, lengths, and checksums.</w:t>
      </w:r>
    </w:p>
    <w:p w14:paraId="2A1C8FBC" w14:textId="77777777" w:rsidR="00D11E76" w:rsidRDefault="00D11E76" w:rsidP="00D11E76">
      <w:pPr>
        <w:spacing w:after="0"/>
        <w:contextualSpacing/>
      </w:pPr>
    </w:p>
    <w:p w14:paraId="25279716" w14:textId="143B7534" w:rsidR="00D11E76" w:rsidRDefault="00B97200" w:rsidP="00527F1E">
      <w:pPr>
        <w:pStyle w:val="ListParagraph"/>
        <w:numPr>
          <w:ilvl w:val="0"/>
          <w:numId w:val="41"/>
        </w:numPr>
        <w:spacing w:after="0"/>
        <w:contextualSpacing/>
      </w:pPr>
      <w:r>
        <w:t xml:space="preserve">Using this list, and the metadata file index from the </w:t>
      </w:r>
      <w:r w:rsidR="00D11E76">
        <w:t>previous tick, construct an updated index for the metadata file.</w:t>
      </w:r>
      <w:r w:rsidR="006232C3">
        <w:t xml:space="preserve">  In passing, remove entries from the index if the referenced metadata has been written to the HDF5 file and not changed for at least </w:t>
      </w:r>
      <w:r w:rsidR="006232C3" w:rsidRPr="006232C3">
        <w:rPr>
          <w:rFonts w:ascii="Courier" w:hAnsi="Courier"/>
          <w:sz w:val="20"/>
          <w:szCs w:val="20"/>
        </w:rPr>
        <w:t>max_lag</w:t>
      </w:r>
      <w:r w:rsidR="006232C3">
        <w:t xml:space="preserve"> ticks (see above for details).</w:t>
      </w:r>
    </w:p>
    <w:p w14:paraId="08A2E8AA" w14:textId="77777777" w:rsidR="006C3861" w:rsidRDefault="006C3861" w:rsidP="006C3861">
      <w:pPr>
        <w:spacing w:after="0"/>
        <w:contextualSpacing/>
      </w:pPr>
    </w:p>
    <w:p w14:paraId="5E6F3C49" w14:textId="77777777" w:rsidR="006232C3" w:rsidRDefault="006232C3" w:rsidP="00527F1E">
      <w:pPr>
        <w:pStyle w:val="ListParagraph"/>
        <w:numPr>
          <w:ilvl w:val="0"/>
          <w:numId w:val="41"/>
        </w:numPr>
        <w:spacing w:after="0"/>
        <w:contextualSpacing/>
      </w:pPr>
      <w:r>
        <w:t>If necessary, allocate space for the new index, and deallocate space for the old index as discussed above.  Note that removing the index from the reserved space directly after the metadata file header is a one way trip – once the index grows large enough to force this, the index will not be moved back even if it shrinks.</w:t>
      </w:r>
    </w:p>
    <w:p w14:paraId="6424680B" w14:textId="480C1180" w:rsidR="00D11E76" w:rsidRDefault="006232C3" w:rsidP="00D11E76">
      <w:pPr>
        <w:spacing w:after="0"/>
        <w:contextualSpacing/>
      </w:pPr>
      <w:r>
        <w:t xml:space="preserve"> </w:t>
      </w:r>
    </w:p>
    <w:p w14:paraId="7709419D" w14:textId="51CA6F45" w:rsidR="00336541" w:rsidRDefault="00336541" w:rsidP="00527F1E">
      <w:pPr>
        <w:pStyle w:val="ListParagraph"/>
        <w:numPr>
          <w:ilvl w:val="0"/>
          <w:numId w:val="41"/>
        </w:numPr>
        <w:spacing w:after="0"/>
        <w:contextualSpacing/>
      </w:pPr>
      <w:r>
        <w:t xml:space="preserve">Write </w:t>
      </w:r>
      <w:r w:rsidR="00D24A9F">
        <w:t>the modified metadata pages,</w:t>
      </w:r>
      <w:r w:rsidR="006C3861">
        <w:t xml:space="preserve"> multi-page metadata entries</w:t>
      </w:r>
      <w:r w:rsidR="00D24A9F">
        <w:t>, metadata file index, and header</w:t>
      </w:r>
      <w:r w:rsidR="006C3861">
        <w:t xml:space="preserve"> to the metadata file</w:t>
      </w:r>
      <w:r w:rsidR="00D31AB7">
        <w:t xml:space="preserve"> as discussed above</w:t>
      </w:r>
      <w:r w:rsidR="006C3861">
        <w:t>.</w:t>
      </w:r>
    </w:p>
    <w:p w14:paraId="09B7D39E" w14:textId="77777777" w:rsidR="00D31AB7" w:rsidRDefault="00D31AB7" w:rsidP="00D31AB7">
      <w:pPr>
        <w:pStyle w:val="ListParagraph"/>
        <w:spacing w:after="0"/>
        <w:contextualSpacing/>
      </w:pPr>
    </w:p>
    <w:p w14:paraId="3927231D" w14:textId="12082B87" w:rsidR="00336541" w:rsidRDefault="00336541" w:rsidP="00527F1E">
      <w:pPr>
        <w:pStyle w:val="ListParagraph"/>
        <w:numPr>
          <w:ilvl w:val="0"/>
          <w:numId w:val="41"/>
        </w:numPr>
        <w:spacing w:after="0"/>
        <w:contextualSpacing/>
      </w:pPr>
      <w:r>
        <w:t xml:space="preserve">Release space </w:t>
      </w:r>
      <w:r w:rsidR="00D31AB7">
        <w:t xml:space="preserve">in the metadata file used by versions of metadata </w:t>
      </w:r>
      <w:r>
        <w:t xml:space="preserve">pages and/or </w:t>
      </w:r>
      <w:r w:rsidR="00D31AB7">
        <w:t>multi-page metadata entries</w:t>
      </w:r>
      <w:r w:rsidR="006232C3">
        <w:t xml:space="preserve"> and possibly indexes</w:t>
      </w:r>
      <w:r w:rsidR="00D31AB7">
        <w:t xml:space="preserve"> </w:t>
      </w:r>
      <w:r>
        <w:t>that have been superseded more than max_lag ticks ago.</w:t>
      </w:r>
    </w:p>
    <w:p w14:paraId="103D9CBE" w14:textId="77777777" w:rsidR="00D31AB7" w:rsidRDefault="00D31AB7" w:rsidP="00D31AB7">
      <w:pPr>
        <w:spacing w:after="0"/>
        <w:contextualSpacing/>
      </w:pPr>
    </w:p>
    <w:p w14:paraId="77D3B7C3" w14:textId="23CAA6C2" w:rsidR="00D31AB7" w:rsidRDefault="00D31AB7" w:rsidP="00D31AB7">
      <w:pPr>
        <w:pStyle w:val="ListParagraph"/>
        <w:spacing w:after="0"/>
        <w:contextualSpacing/>
      </w:pPr>
      <w:r>
        <w:t xml:space="preserve">Add the space used by versions of metadata pages and/or multi-page metadata entries </w:t>
      </w:r>
      <w:r w:rsidR="006232C3">
        <w:t xml:space="preserve">(and possibly </w:t>
      </w:r>
      <w:r w:rsidR="00211646">
        <w:t xml:space="preserve">the </w:t>
      </w:r>
      <w:r w:rsidR="006232C3">
        <w:t xml:space="preserve">index) </w:t>
      </w:r>
      <w:r>
        <w:t>that were superseded in this tick to the delayed free space release linked list.</w:t>
      </w:r>
    </w:p>
    <w:p w14:paraId="2D7AEBC6" w14:textId="77777777" w:rsidR="00336541" w:rsidRDefault="00336541" w:rsidP="00336541"/>
    <w:p w14:paraId="5FB3D568" w14:textId="6C8CF1AA" w:rsidR="00336541" w:rsidRDefault="006232C3" w:rsidP="00527F1E">
      <w:pPr>
        <w:pStyle w:val="ListParagraph"/>
        <w:numPr>
          <w:ilvl w:val="0"/>
          <w:numId w:val="41"/>
        </w:numPr>
        <w:spacing w:after="0"/>
        <w:contextualSpacing/>
      </w:pPr>
      <w:r>
        <w:t xml:space="preserve">Remove the </w:t>
      </w:r>
      <w:r w:rsidRPr="006232C3">
        <w:rPr>
          <w:rFonts w:ascii="Courier" w:hAnsi="Courier"/>
          <w:sz w:val="20"/>
          <w:szCs w:val="20"/>
        </w:rPr>
        <w:t>H5F_vfd_swmr_eot_queue_entry_t</w:t>
      </w:r>
      <w:r>
        <w:t xml:space="preserve"> from the EOT queue, update its </w:t>
      </w:r>
      <w:r w:rsidR="00D31AB7" w:rsidRPr="00D31AB7">
        <w:rPr>
          <w:rFonts w:ascii="Courier" w:hAnsi="Courier"/>
          <w:sz w:val="20"/>
          <w:szCs w:val="20"/>
        </w:rPr>
        <w:t>end_of_tick</w:t>
      </w:r>
      <w:r w:rsidR="00D31AB7">
        <w:t xml:space="preserve"> and </w:t>
      </w:r>
      <w:r w:rsidR="00D31AB7" w:rsidRPr="00D31AB7">
        <w:rPr>
          <w:rFonts w:ascii="Courier" w:hAnsi="Courier"/>
          <w:sz w:val="20"/>
          <w:szCs w:val="20"/>
        </w:rPr>
        <w:t>tick_num</w:t>
      </w:r>
      <w:r>
        <w:t xml:space="preserve"> fields, and re-insert it in the EOT queue.  Update the </w:t>
      </w:r>
      <w:r w:rsidRPr="00D31AB7">
        <w:rPr>
          <w:rFonts w:ascii="Courier" w:hAnsi="Courier"/>
          <w:sz w:val="20"/>
          <w:szCs w:val="20"/>
        </w:rPr>
        <w:t>end_of_tick</w:t>
      </w:r>
      <w:r>
        <w:t xml:space="preserve"> and </w:t>
      </w:r>
      <w:r w:rsidRPr="00D31AB7">
        <w:rPr>
          <w:rFonts w:ascii="Courier" w:hAnsi="Courier"/>
          <w:sz w:val="20"/>
          <w:szCs w:val="20"/>
        </w:rPr>
        <w:t>tick_num</w:t>
      </w:r>
      <w:r>
        <w:t xml:space="preserve"> globals </w:t>
      </w:r>
      <w:r w:rsidR="00315FFE">
        <w:t>if the head of the EOT queue has changed</w:t>
      </w:r>
      <w:r>
        <w:t xml:space="preserve">.  Update the SWMR related fields in the associated instance of </w:t>
      </w:r>
      <w:r w:rsidRPr="006232C3">
        <w:rPr>
          <w:rFonts w:ascii="Courier" w:hAnsi="Courier"/>
          <w:sz w:val="20"/>
          <w:szCs w:val="20"/>
        </w:rPr>
        <w:t>H5F_file_t</w:t>
      </w:r>
      <w:r>
        <w:t>.</w:t>
      </w:r>
    </w:p>
    <w:p w14:paraId="110EE5C1" w14:textId="77777777" w:rsidR="00336541" w:rsidRDefault="00336541" w:rsidP="00336541"/>
    <w:p w14:paraId="0390D0F8" w14:textId="77777777" w:rsidR="00336541" w:rsidRDefault="00336541" w:rsidP="00527F1E">
      <w:pPr>
        <w:pStyle w:val="ListParagraph"/>
        <w:numPr>
          <w:ilvl w:val="0"/>
          <w:numId w:val="41"/>
        </w:numPr>
        <w:spacing w:after="0"/>
        <w:contextualSpacing/>
      </w:pPr>
      <w:r>
        <w:lastRenderedPageBreak/>
        <w:t>Resume normal processing.</w:t>
      </w:r>
    </w:p>
    <w:p w14:paraId="65AD61E1" w14:textId="77777777" w:rsidR="00336541" w:rsidRDefault="00336541" w:rsidP="00336541"/>
    <w:p w14:paraId="6290C723" w14:textId="61EEFDCD" w:rsidR="00231257" w:rsidRPr="00231257" w:rsidRDefault="00D31AB7" w:rsidP="00231257">
      <w:r>
        <w:t xml:space="preserve">For efficiency, step 6 above should be managed by a separate thread – however we will not attempt this in the first </w:t>
      </w:r>
      <w:r w:rsidR="006232C3">
        <w:t>production version.  Note that this optimization will raise dynamically allocated buffer management issues that the current approach avoids</w:t>
      </w:r>
      <w:r>
        <w:t>.</w:t>
      </w:r>
    </w:p>
    <w:p w14:paraId="62B0A9A0" w14:textId="6F4FCE0C" w:rsidR="00231257" w:rsidRDefault="00231257" w:rsidP="00231257">
      <w:pPr>
        <w:pStyle w:val="Heading3"/>
      </w:pPr>
      <w:bookmarkStart w:id="93" w:name="_Toc103918515"/>
      <w:r>
        <w:t>Reader End of Tick Function</w:t>
      </w:r>
      <w:bookmarkEnd w:id="93"/>
    </w:p>
    <w:p w14:paraId="54170B7C" w14:textId="4C6CA2F1" w:rsidR="00D31AB7" w:rsidRDefault="00233430" w:rsidP="00D31AB7">
      <w:r>
        <w:t>The reader end of tick function performs the following activities:</w:t>
      </w:r>
    </w:p>
    <w:p w14:paraId="7EB3D5CF" w14:textId="77777777" w:rsidR="006232C3" w:rsidRDefault="006232C3" w:rsidP="00D31AB7"/>
    <w:p w14:paraId="4FE8921C" w14:textId="77777777" w:rsidR="00233430" w:rsidRDefault="00233430" w:rsidP="00527F1E">
      <w:pPr>
        <w:pStyle w:val="ListParagraph"/>
        <w:numPr>
          <w:ilvl w:val="0"/>
          <w:numId w:val="42"/>
        </w:numPr>
        <w:spacing w:after="0"/>
        <w:contextualSpacing/>
      </w:pPr>
      <w:r>
        <w:t>Direct the reader VFD to load the current header and tick.  If the tick hasn’t changed, do nothing and exit.</w:t>
      </w:r>
    </w:p>
    <w:p w14:paraId="450D88E4" w14:textId="77777777" w:rsidR="006B7C61" w:rsidRDefault="006B7C61" w:rsidP="006B7C61">
      <w:pPr>
        <w:pStyle w:val="ListParagraph"/>
        <w:spacing w:after="0"/>
        <w:contextualSpacing/>
      </w:pPr>
    </w:p>
    <w:p w14:paraId="7697D60C" w14:textId="09ABC106" w:rsidR="006B7C61" w:rsidRDefault="006B7C61" w:rsidP="006B7C61">
      <w:pPr>
        <w:pStyle w:val="ListParagraph"/>
        <w:spacing w:after="0"/>
        <w:contextualSpacing/>
      </w:pPr>
      <w:r>
        <w:t>Note that per the reader VFD open procedure, the metadata file may not have existed at the end of the previous tick.  If it still doesn’t exist, we use the same make-believe data – tick zero and an empty index.  If the metadata file has been created, we open it, and shift to actual data.</w:t>
      </w:r>
    </w:p>
    <w:p w14:paraId="59766B39" w14:textId="77777777" w:rsidR="00233430" w:rsidRDefault="00233430" w:rsidP="00233430">
      <w:pPr>
        <w:pStyle w:val="ListParagraph"/>
        <w:spacing w:after="0"/>
        <w:contextualSpacing/>
      </w:pPr>
    </w:p>
    <w:p w14:paraId="72D4BBAB" w14:textId="77777777" w:rsidR="00233430" w:rsidRDefault="00233430" w:rsidP="00527F1E">
      <w:pPr>
        <w:pStyle w:val="ListParagraph"/>
        <w:numPr>
          <w:ilvl w:val="0"/>
          <w:numId w:val="42"/>
        </w:numPr>
        <w:spacing w:after="0"/>
        <w:contextualSpacing/>
      </w:pPr>
      <w:r>
        <w:t>Examine the new</w:t>
      </w:r>
      <w:r w:rsidR="00D31AB7">
        <w:t xml:space="preserve"> index, and determine which pages </w:t>
      </w:r>
      <w:r>
        <w:t xml:space="preserve">and/or multi-page entries </w:t>
      </w:r>
      <w:r w:rsidR="00D31AB7">
        <w:t xml:space="preserve">have been modified since the last time </w:t>
      </w:r>
      <w:r>
        <w:t>a new</w:t>
      </w:r>
      <w:r w:rsidR="00D31AB7">
        <w:t xml:space="preserve"> index was reloaded.  </w:t>
      </w:r>
      <w:r>
        <w:t>Evict pages from the page buffer and possibly modified entries from the metadata cache as described above.</w:t>
      </w:r>
    </w:p>
    <w:p w14:paraId="78929CA9" w14:textId="66308A4D" w:rsidR="00D31AB7" w:rsidRDefault="00233430" w:rsidP="00233430">
      <w:pPr>
        <w:spacing w:after="0"/>
        <w:contextualSpacing/>
      </w:pPr>
      <w:r>
        <w:t xml:space="preserve"> </w:t>
      </w:r>
    </w:p>
    <w:p w14:paraId="760352CF" w14:textId="43173B60" w:rsidR="00D31AB7" w:rsidRDefault="006232C3" w:rsidP="00527F1E">
      <w:pPr>
        <w:pStyle w:val="ListParagraph"/>
        <w:numPr>
          <w:ilvl w:val="0"/>
          <w:numId w:val="42"/>
        </w:numPr>
        <w:spacing w:after="0"/>
        <w:contextualSpacing/>
      </w:pPr>
      <w:r>
        <w:t xml:space="preserve">Remove the </w:t>
      </w:r>
      <w:r w:rsidRPr="006232C3">
        <w:rPr>
          <w:rFonts w:ascii="Courier" w:hAnsi="Courier"/>
          <w:sz w:val="20"/>
          <w:szCs w:val="20"/>
        </w:rPr>
        <w:t>H5F_vfd_swmr_eot_queue_entry_t</w:t>
      </w:r>
      <w:r>
        <w:t xml:space="preserve"> from the EOT queue, update its </w:t>
      </w:r>
      <w:r w:rsidRPr="00D31AB7">
        <w:rPr>
          <w:rFonts w:ascii="Courier" w:hAnsi="Courier"/>
          <w:sz w:val="20"/>
          <w:szCs w:val="20"/>
        </w:rPr>
        <w:t>end_of_tick</w:t>
      </w:r>
      <w:r>
        <w:t xml:space="preserve"> field and set its </w:t>
      </w:r>
      <w:r w:rsidRPr="00D31AB7">
        <w:rPr>
          <w:rFonts w:ascii="Courier" w:hAnsi="Courier"/>
          <w:sz w:val="20"/>
          <w:szCs w:val="20"/>
        </w:rPr>
        <w:t>tick_num</w:t>
      </w:r>
      <w:r>
        <w:t xml:space="preserve"> field to the value returned by the reader VFD.  Re-insert it in the EOT queue and update the </w:t>
      </w:r>
      <w:r w:rsidRPr="00D31AB7">
        <w:rPr>
          <w:rFonts w:ascii="Courier" w:hAnsi="Courier"/>
          <w:sz w:val="20"/>
          <w:szCs w:val="20"/>
        </w:rPr>
        <w:t>end_of_tick</w:t>
      </w:r>
      <w:r>
        <w:t xml:space="preserve"> and </w:t>
      </w:r>
      <w:r w:rsidRPr="00D31AB7">
        <w:rPr>
          <w:rFonts w:ascii="Courier" w:hAnsi="Courier"/>
          <w:sz w:val="20"/>
          <w:szCs w:val="20"/>
        </w:rPr>
        <w:t>tick_num</w:t>
      </w:r>
      <w:r>
        <w:t xml:space="preserve"> globals </w:t>
      </w:r>
      <w:r w:rsidR="00315FFE">
        <w:t>if the head of the EOT queue has changed</w:t>
      </w:r>
      <w:r>
        <w:t xml:space="preserve">.  Update the SWMR related fields in the associated instance of </w:t>
      </w:r>
      <w:r w:rsidRPr="006232C3">
        <w:rPr>
          <w:rFonts w:ascii="Courier" w:hAnsi="Courier"/>
          <w:sz w:val="20"/>
          <w:szCs w:val="20"/>
        </w:rPr>
        <w:t>H5F_file_t</w:t>
      </w:r>
      <w:r>
        <w:t>.</w:t>
      </w:r>
    </w:p>
    <w:p w14:paraId="62F3A10D" w14:textId="77777777" w:rsidR="006232C3" w:rsidRDefault="006232C3" w:rsidP="006232C3">
      <w:pPr>
        <w:spacing w:after="0"/>
        <w:contextualSpacing/>
      </w:pPr>
    </w:p>
    <w:p w14:paraId="788CB3C0" w14:textId="77777777" w:rsidR="00D31AB7" w:rsidRDefault="00D31AB7" w:rsidP="00527F1E">
      <w:pPr>
        <w:pStyle w:val="ListParagraph"/>
        <w:numPr>
          <w:ilvl w:val="0"/>
          <w:numId w:val="42"/>
        </w:numPr>
        <w:spacing w:after="0"/>
        <w:contextualSpacing/>
      </w:pPr>
      <w:r>
        <w:t>Resume normal processing.</w:t>
      </w:r>
    </w:p>
    <w:p w14:paraId="50E8D04A" w14:textId="77777777" w:rsidR="00D31AB7" w:rsidRDefault="00D31AB7" w:rsidP="00D31AB7"/>
    <w:p w14:paraId="0E8B9927" w14:textId="53D75F5C" w:rsidR="00D31AB7" w:rsidRPr="00D31AB7" w:rsidRDefault="00233430" w:rsidP="00D31AB7">
      <w:r>
        <w:t xml:space="preserve">Observe that we do not increment the tick if we don’t see a new tick in the metadata file.  In such cases, this implies that we will query the metadata file on each API call entry.  </w:t>
      </w:r>
      <w:r w:rsidR="006232C3">
        <w:t xml:space="preserve">If this proves to be a problem, we </w:t>
      </w:r>
      <w:r>
        <w:t>should allow the user to specify a retry delay.</w:t>
      </w:r>
    </w:p>
    <w:p w14:paraId="1C5B2B70" w14:textId="77777777" w:rsidR="00231257" w:rsidRDefault="00231257" w:rsidP="00EE74BB">
      <w:pPr>
        <w:pStyle w:val="Heading2"/>
      </w:pPr>
      <w:bookmarkStart w:id="94" w:name="_Toc103918516"/>
      <w:r>
        <w:t>File Flush and Close</w:t>
      </w:r>
      <w:bookmarkEnd w:id="94"/>
    </w:p>
    <w:p w14:paraId="255989A6" w14:textId="3F9C2E6A" w:rsidR="006232C3" w:rsidRDefault="006232C3" w:rsidP="00F90812">
      <w:r>
        <w:t xml:space="preserve">The major issue that the VFD SWMR writer has to deal with on file flush or close is the </w:t>
      </w:r>
      <w:r w:rsidR="00211646">
        <w:t xml:space="preserve">possible </w:t>
      </w:r>
      <w:r>
        <w:t>need to delay the writes of some metadata pages or multi-page metadata</w:t>
      </w:r>
      <w:r w:rsidR="00211646">
        <w:t xml:space="preserve"> entries</w:t>
      </w:r>
      <w:r>
        <w:t xml:space="preserve">.  Recall that if a metadata page or multipage metadata entry exists in the HDF5 file and is modified, it must not be written to the HDF5 file until it has appeared in the metadata file index for at least </w:t>
      </w:r>
      <w:r w:rsidRPr="006232C3">
        <w:rPr>
          <w:rFonts w:ascii="Courier" w:hAnsi="Courier"/>
          <w:sz w:val="20"/>
          <w:szCs w:val="20"/>
        </w:rPr>
        <w:t>max_lag</w:t>
      </w:r>
      <w:r>
        <w:t xml:space="preserve"> ticks.  </w:t>
      </w:r>
    </w:p>
    <w:p w14:paraId="541E535E" w14:textId="534BCE63" w:rsidR="006232C3" w:rsidRDefault="006232C3" w:rsidP="00F90812">
      <w:r>
        <w:t>This implies that on HDF5 file flush, the VFD SWMR writer must:</w:t>
      </w:r>
    </w:p>
    <w:p w14:paraId="2A713004" w14:textId="560F8A8B" w:rsidR="006232C3" w:rsidRDefault="006232C3" w:rsidP="00527F1E">
      <w:pPr>
        <w:pStyle w:val="ListParagraph"/>
        <w:numPr>
          <w:ilvl w:val="0"/>
          <w:numId w:val="54"/>
        </w:numPr>
      </w:pPr>
      <w:r>
        <w:t>Test to see if the page buffer delayed write list is empty.  If it is, we are done.</w:t>
      </w:r>
    </w:p>
    <w:p w14:paraId="075153FB" w14:textId="782A9E4B" w:rsidR="006232C3" w:rsidRDefault="006232C3" w:rsidP="00527F1E">
      <w:pPr>
        <w:pStyle w:val="ListParagraph"/>
        <w:numPr>
          <w:ilvl w:val="0"/>
          <w:numId w:val="54"/>
        </w:numPr>
      </w:pPr>
      <w:r>
        <w:t>Sleep until the end of the current tick.</w:t>
      </w:r>
    </w:p>
    <w:p w14:paraId="2D42D679" w14:textId="3ECE3C3F" w:rsidR="006232C3" w:rsidRDefault="006232C3" w:rsidP="00527F1E">
      <w:pPr>
        <w:pStyle w:val="ListParagraph"/>
        <w:numPr>
          <w:ilvl w:val="0"/>
          <w:numId w:val="54"/>
        </w:numPr>
      </w:pPr>
      <w:r>
        <w:lastRenderedPageBreak/>
        <w:t>Run the writer end of tick function</w:t>
      </w:r>
    </w:p>
    <w:p w14:paraId="1607A83F" w14:textId="49D24BDA" w:rsidR="006232C3" w:rsidRDefault="006232C3" w:rsidP="00527F1E">
      <w:pPr>
        <w:pStyle w:val="ListParagraph"/>
        <w:numPr>
          <w:ilvl w:val="0"/>
          <w:numId w:val="54"/>
        </w:numPr>
      </w:pPr>
      <w:r>
        <w:t>Goto 1.</w:t>
      </w:r>
    </w:p>
    <w:p w14:paraId="07E28DD3" w14:textId="77777777" w:rsidR="006232C3" w:rsidRDefault="006232C3" w:rsidP="00F90812">
      <w:r>
        <w:t>Needless to say, this makes the H5Fflush() call very expensive, and something to be avoided in VFD SWMR writer mode.  Fortunately, it is hard to see any reason for flushing the HDF5 file in this context.</w:t>
      </w:r>
    </w:p>
    <w:p w14:paraId="33378F56" w14:textId="1D8E5DF6" w:rsidR="006232C3" w:rsidRDefault="006232C3" w:rsidP="00F90812">
      <w:r>
        <w:t>File close in VFD SWMR writer mode only adds slightly to the overhead of file flush.  Here the writer must wait until the HDF5 file is flushed and about to close, and then:</w:t>
      </w:r>
    </w:p>
    <w:p w14:paraId="28959827" w14:textId="77777777" w:rsidR="006232C3" w:rsidRDefault="006232C3" w:rsidP="00527F1E">
      <w:pPr>
        <w:pStyle w:val="ListParagraph"/>
        <w:numPr>
          <w:ilvl w:val="0"/>
          <w:numId w:val="55"/>
        </w:numPr>
      </w:pPr>
      <w:r>
        <w:t>Increment the tick</w:t>
      </w:r>
    </w:p>
    <w:p w14:paraId="0DFAE97C" w14:textId="77777777" w:rsidR="006232C3" w:rsidRDefault="006232C3" w:rsidP="00527F1E">
      <w:pPr>
        <w:pStyle w:val="ListParagraph"/>
        <w:numPr>
          <w:ilvl w:val="0"/>
          <w:numId w:val="55"/>
        </w:numPr>
      </w:pPr>
      <w:r>
        <w:t>Write an empty index to the metadata file.  Note that the header must be updated as well.</w:t>
      </w:r>
    </w:p>
    <w:p w14:paraId="6DDC014D" w14:textId="7479C7A1" w:rsidR="006232C3" w:rsidRDefault="006232C3" w:rsidP="00527F1E">
      <w:pPr>
        <w:pStyle w:val="ListParagraph"/>
        <w:numPr>
          <w:ilvl w:val="0"/>
          <w:numId w:val="55"/>
        </w:numPr>
      </w:pPr>
      <w:r>
        <w:t>Close and unlink</w:t>
      </w:r>
      <w:r w:rsidR="00211646">
        <w:rPr>
          <w:rStyle w:val="FootnoteReference"/>
        </w:rPr>
        <w:footnoteReference w:id="37"/>
      </w:r>
      <w:r>
        <w:t xml:space="preserve"> the metadata file</w:t>
      </w:r>
      <w:r w:rsidR="00366973">
        <w:t>.</w:t>
      </w:r>
    </w:p>
    <w:p w14:paraId="589F5B2E" w14:textId="37818663" w:rsidR="00366973" w:rsidRPr="00F31089" w:rsidRDefault="00366973" w:rsidP="00366973">
      <w:pPr>
        <w:pStyle w:val="ListParagraph"/>
      </w:pPr>
      <w:r>
        <w:t xml:space="preserve">In the context of NFS / updater files, this is done by setting the FINAL_UPDATE_FLAG flag in the updater file header. </w:t>
      </w:r>
    </w:p>
    <w:p w14:paraId="59B87ECF" w14:textId="6E806731" w:rsidR="006232C3" w:rsidRDefault="006232C3" w:rsidP="00F90812">
      <w:r>
        <w:t>While H5Fclose()</w:t>
      </w:r>
      <w:r w:rsidR="00A26FBD">
        <w:t xml:space="preserve"> is also</w:t>
      </w:r>
      <w:r>
        <w:t xml:space="preserve"> a potentially expensive operation, </w:t>
      </w:r>
      <w:r w:rsidR="00211646">
        <w:t xml:space="preserve">we would not expect this to be an issue. </w:t>
      </w:r>
      <w:r>
        <w:t>If it is a problem, the overhead can be avoided by creating the HDF5 file and not flushing it until file close.</w:t>
      </w:r>
      <w:r>
        <w:rPr>
          <w:rStyle w:val="FootnoteReference"/>
        </w:rPr>
        <w:footnoteReference w:id="38"/>
      </w:r>
      <w:r>
        <w:t xml:space="preserve"> </w:t>
      </w:r>
    </w:p>
    <w:p w14:paraId="02575F10" w14:textId="08E3A8DC" w:rsidR="00B2134F" w:rsidRDefault="0061244A" w:rsidP="004945E5">
      <w:r>
        <w:t xml:space="preserve">Obviously, the VFD SWMR reader has nothing to do on flush.  </w:t>
      </w:r>
      <w:r w:rsidR="00B2134F">
        <w:t xml:space="preserve">When the reader closes a file that was opened as a VFD SWMR reader, the VFD SWMR reader VFD </w:t>
      </w:r>
      <w:r>
        <w:t>must</w:t>
      </w:r>
      <w:r w:rsidR="00B2134F">
        <w:t>:</w:t>
      </w:r>
    </w:p>
    <w:p w14:paraId="563DCAD3" w14:textId="77777777" w:rsidR="00B2134F" w:rsidRDefault="00B2134F" w:rsidP="00527F1E">
      <w:pPr>
        <w:pStyle w:val="ListParagraph"/>
        <w:numPr>
          <w:ilvl w:val="0"/>
          <w:numId w:val="45"/>
        </w:numPr>
      </w:pPr>
      <w:r>
        <w:t xml:space="preserve">Relay the close to the </w:t>
      </w:r>
      <w:r w:rsidR="0061244A">
        <w:t xml:space="preserve">underlying </w:t>
      </w:r>
      <w:r>
        <w:t xml:space="preserve">VFD which accesses the </w:t>
      </w:r>
      <w:r w:rsidR="0061244A">
        <w:t>HDF5 file</w:t>
      </w:r>
      <w:r>
        <w:t xml:space="preserve">, </w:t>
      </w:r>
    </w:p>
    <w:p w14:paraId="3D03FF7E" w14:textId="215AA751" w:rsidR="004945E5" w:rsidRDefault="00B2134F" w:rsidP="00527F1E">
      <w:pPr>
        <w:pStyle w:val="ListParagraph"/>
        <w:numPr>
          <w:ilvl w:val="0"/>
          <w:numId w:val="45"/>
        </w:numPr>
      </w:pPr>
      <w:r>
        <w:t xml:space="preserve">Wait until the close of the HDF5 file is complete, and </w:t>
      </w:r>
    </w:p>
    <w:p w14:paraId="7075EC99" w14:textId="1CCB7A36" w:rsidR="0061244A" w:rsidRDefault="0061244A" w:rsidP="00527F1E">
      <w:pPr>
        <w:pStyle w:val="ListParagraph"/>
        <w:numPr>
          <w:ilvl w:val="0"/>
          <w:numId w:val="39"/>
        </w:numPr>
      </w:pPr>
      <w:r>
        <w:t>Close the metadata file</w:t>
      </w:r>
    </w:p>
    <w:p w14:paraId="6B7D7773" w14:textId="6ADCB470" w:rsidR="003D7481" w:rsidRDefault="0061244A" w:rsidP="003D7481">
      <w:r>
        <w:t>Observe that once the VFD SWMR writer and all the readers have closed the HDF5 file, the metadata file will be deleted from the file system.</w:t>
      </w:r>
      <w:r w:rsidR="006218A2">
        <w:rPr>
          <w:rStyle w:val="FootnoteReference"/>
        </w:rPr>
        <w:footnoteReference w:id="39"/>
      </w:r>
      <w:r>
        <w:t xml:space="preserve">  </w:t>
      </w:r>
    </w:p>
    <w:p w14:paraId="475C57D9" w14:textId="3CA2F2A1" w:rsidR="003D7481" w:rsidRPr="003D7481" w:rsidRDefault="003D7481" w:rsidP="00EE74BB">
      <w:pPr>
        <w:pStyle w:val="Heading2"/>
      </w:pPr>
      <w:bookmarkStart w:id="95" w:name="_Toc103918517"/>
      <w:r>
        <w:t>Logging</w:t>
      </w:r>
      <w:bookmarkEnd w:id="95"/>
    </w:p>
    <w:p w14:paraId="21E95719" w14:textId="0DEF3F53" w:rsidR="00CF0EBD" w:rsidRDefault="003C2D08" w:rsidP="00CF0EBD">
      <w:r>
        <w:t>The purpose of the log file is t</w:t>
      </w:r>
      <w:r w:rsidR="007C30CB">
        <w:t xml:space="preserve">o allow us to easily diagnose issues with VFD SWMR.  The set of events to be logged will change over time, but </w:t>
      </w:r>
      <w:r w:rsidR="00C25F5D">
        <w:t>will likely</w:t>
      </w:r>
      <w:r w:rsidR="007C30CB">
        <w:t xml:space="preserve"> include:</w:t>
      </w:r>
    </w:p>
    <w:p w14:paraId="0CE3D967" w14:textId="41080958" w:rsidR="007C30CB" w:rsidRDefault="00C25F5D" w:rsidP="00527F1E">
      <w:pPr>
        <w:pStyle w:val="ListParagraph"/>
        <w:numPr>
          <w:ilvl w:val="0"/>
          <w:numId w:val="39"/>
        </w:numPr>
      </w:pPr>
      <w:r>
        <w:t xml:space="preserve">Time of </w:t>
      </w:r>
      <w:r w:rsidR="007C30CB">
        <w:t>VFD SWMR file open (writer or reader)</w:t>
      </w:r>
    </w:p>
    <w:p w14:paraId="5D93C91D" w14:textId="7E95B670" w:rsidR="007C30CB" w:rsidRDefault="007C30CB" w:rsidP="00527F1E">
      <w:pPr>
        <w:pStyle w:val="ListParagraph"/>
        <w:numPr>
          <w:ilvl w:val="0"/>
          <w:numId w:val="39"/>
        </w:numPr>
      </w:pPr>
      <w:r>
        <w:t xml:space="preserve">Time at which </w:t>
      </w:r>
      <w:r w:rsidR="00C25F5D">
        <w:t xml:space="preserve">end of tick </w:t>
      </w:r>
      <w:r>
        <w:t>is triggered (writer or reader)</w:t>
      </w:r>
    </w:p>
    <w:p w14:paraId="1B606081" w14:textId="158F0B18" w:rsidR="007C30CB" w:rsidRDefault="00A5394C" w:rsidP="00527F1E">
      <w:pPr>
        <w:pStyle w:val="ListParagraph"/>
        <w:numPr>
          <w:ilvl w:val="0"/>
          <w:numId w:val="39"/>
        </w:numPr>
      </w:pPr>
      <w:r>
        <w:t xml:space="preserve">Time required for </w:t>
      </w:r>
      <w:r w:rsidR="00C25F5D">
        <w:t xml:space="preserve">end of </w:t>
      </w:r>
      <w:r>
        <w:t>tick processing (writer or reader)</w:t>
      </w:r>
    </w:p>
    <w:p w14:paraId="4602DB02" w14:textId="39F4F1D4" w:rsidR="00A5394C" w:rsidRDefault="00A5394C" w:rsidP="00527F1E">
      <w:pPr>
        <w:pStyle w:val="ListParagraph"/>
        <w:numPr>
          <w:ilvl w:val="0"/>
          <w:numId w:val="39"/>
        </w:numPr>
      </w:pPr>
      <w:r>
        <w:t>Size of metadata file index</w:t>
      </w:r>
      <w:r w:rsidR="00C25F5D">
        <w:t xml:space="preserve"> at end of tick</w:t>
      </w:r>
      <w:r>
        <w:t xml:space="preserve"> (writer only)</w:t>
      </w:r>
    </w:p>
    <w:p w14:paraId="256A2315" w14:textId="563E22C3" w:rsidR="00211646" w:rsidRDefault="00211646" w:rsidP="00527F1E">
      <w:pPr>
        <w:pStyle w:val="ListParagraph"/>
        <w:numPr>
          <w:ilvl w:val="0"/>
          <w:numId w:val="39"/>
        </w:numPr>
      </w:pPr>
      <w:r>
        <w:lastRenderedPageBreak/>
        <w:t>Entries added, deleted, or modified in the index in the past tick (writer only)</w:t>
      </w:r>
    </w:p>
    <w:p w14:paraId="58AE8D8C" w14:textId="6D037D90" w:rsidR="00A5394C" w:rsidRDefault="00A5394C" w:rsidP="00527F1E">
      <w:pPr>
        <w:pStyle w:val="ListParagraph"/>
        <w:numPr>
          <w:ilvl w:val="0"/>
          <w:numId w:val="39"/>
        </w:numPr>
      </w:pPr>
      <w:r>
        <w:t>Count and total size of metadata pages and/or multi-page metadata entries added to the metadata file at</w:t>
      </w:r>
      <w:r w:rsidR="00C25F5D">
        <w:t xml:space="preserve"> end of tick</w:t>
      </w:r>
      <w:r>
        <w:t xml:space="preserve"> (writer only)</w:t>
      </w:r>
    </w:p>
    <w:p w14:paraId="6C5B400B" w14:textId="4DF5C404" w:rsidR="00C25F5D" w:rsidRDefault="00C25F5D" w:rsidP="00527F1E">
      <w:pPr>
        <w:pStyle w:val="ListParagraph"/>
        <w:numPr>
          <w:ilvl w:val="0"/>
          <w:numId w:val="39"/>
        </w:numPr>
      </w:pPr>
      <w:r>
        <w:t>Count and total size of metadata pages evicted from the page buffer at end of tick (reader only)</w:t>
      </w:r>
    </w:p>
    <w:p w14:paraId="03B4E65A" w14:textId="686DA591" w:rsidR="00C25F5D" w:rsidRDefault="00C25F5D" w:rsidP="00527F1E">
      <w:pPr>
        <w:pStyle w:val="ListParagraph"/>
        <w:numPr>
          <w:ilvl w:val="0"/>
          <w:numId w:val="39"/>
        </w:numPr>
      </w:pPr>
      <w:r>
        <w:t>Count and total size of metadata cache entries evicted from the metadata cache at end of tick. (reader only)</w:t>
      </w:r>
    </w:p>
    <w:p w14:paraId="1F75C4BF" w14:textId="51759CE4" w:rsidR="00A5394C" w:rsidRDefault="00C25F5D" w:rsidP="00527F1E">
      <w:pPr>
        <w:pStyle w:val="ListParagraph"/>
        <w:numPr>
          <w:ilvl w:val="0"/>
          <w:numId w:val="39"/>
        </w:numPr>
      </w:pPr>
      <w:r>
        <w:t xml:space="preserve">Time of </w:t>
      </w:r>
      <w:r w:rsidR="00A5394C">
        <w:t>VFD SWMR file close (writer or reader)</w:t>
      </w:r>
    </w:p>
    <w:p w14:paraId="0B1FB970" w14:textId="2E5D014F" w:rsidR="007C30CB" w:rsidRDefault="00A5394C" w:rsidP="00CF0EBD">
      <w:r>
        <w:t>A pared down version of the log file should be available for operational use in determining a safe value for max_lag.</w:t>
      </w:r>
    </w:p>
    <w:p w14:paraId="21B24EA5" w14:textId="5664FA10" w:rsidR="00484957" w:rsidRDefault="000B5147" w:rsidP="00484957">
      <w:pPr>
        <w:pStyle w:val="Heading3"/>
      </w:pPr>
      <w:bookmarkStart w:id="96" w:name="_Toc103918518"/>
      <w:r>
        <w:t xml:space="preserve">Structure of </w:t>
      </w:r>
      <w:r w:rsidR="00484957">
        <w:t xml:space="preserve">Log File </w:t>
      </w:r>
      <w:r>
        <w:t>Entries</w:t>
      </w:r>
      <w:bookmarkEnd w:id="96"/>
    </w:p>
    <w:p w14:paraId="1AD43D94" w14:textId="4FFF3294" w:rsidR="00B80A5D" w:rsidRDefault="00B80A5D" w:rsidP="00484957">
      <w:r>
        <w:t>While the exigencies of implementation will drive the details of the log file</w:t>
      </w:r>
      <w:r w:rsidR="000B5147">
        <w:t>,</w:t>
      </w:r>
      <w:r>
        <w:t xml:space="preserve"> we can spec</w:t>
      </w:r>
      <w:r w:rsidR="00043650">
        <w:t>ify some structural issues now.</w:t>
      </w:r>
    </w:p>
    <w:p w14:paraId="0ADE31A5" w14:textId="77777777" w:rsidR="00B80A5D" w:rsidRDefault="00B80A5D" w:rsidP="00B80A5D">
      <w:pPr>
        <w:pStyle w:val="Heading4"/>
      </w:pPr>
      <w:bookmarkStart w:id="97" w:name="_Toc103918519"/>
      <w:r>
        <w:t>Format of Log File Entries</w:t>
      </w:r>
      <w:bookmarkEnd w:id="97"/>
    </w:p>
    <w:p w14:paraId="5CB1629A" w14:textId="77777777" w:rsidR="00B80A5D" w:rsidRDefault="00B80A5D" w:rsidP="00B80A5D">
      <w:r>
        <w:t>Each log file entry should have the following syntax:</w:t>
      </w:r>
    </w:p>
    <w:p w14:paraId="238F517B" w14:textId="65310529" w:rsidR="00E352FC" w:rsidRPr="00E352FC" w:rsidRDefault="00B80A5D" w:rsidP="00B80A5D">
      <w:pPr>
        <w:rPr>
          <w:rFonts w:ascii="Courier" w:hAnsi="Courier"/>
          <w:sz w:val="20"/>
          <w:szCs w:val="20"/>
        </w:rPr>
      </w:pPr>
      <w:r w:rsidRPr="00E352FC">
        <w:rPr>
          <w:rFonts w:ascii="Courier" w:hAnsi="Courier"/>
          <w:sz w:val="20"/>
          <w:szCs w:val="20"/>
        </w:rPr>
        <w:t>&lt;log_file_entry&gt; ::= &lt;time_stamp&gt; &lt;</w:t>
      </w:r>
      <w:r w:rsidR="00E352FC" w:rsidRPr="00E352FC">
        <w:rPr>
          <w:rFonts w:ascii="Courier" w:hAnsi="Courier"/>
          <w:sz w:val="20"/>
          <w:szCs w:val="20"/>
        </w:rPr>
        <w:t>entry_type_tag&gt; &lt;body&gt;</w:t>
      </w:r>
      <w:r w:rsidR="00C17178">
        <w:rPr>
          <w:rFonts w:ascii="Courier" w:hAnsi="Courier"/>
          <w:sz w:val="20"/>
          <w:szCs w:val="20"/>
        </w:rPr>
        <w:t xml:space="preserve"> ‘\n’</w:t>
      </w:r>
    </w:p>
    <w:p w14:paraId="41A47CD2" w14:textId="7320CFD4" w:rsidR="00E352FC" w:rsidRPr="00E352FC" w:rsidRDefault="00E352FC" w:rsidP="00B80A5D">
      <w:pPr>
        <w:rPr>
          <w:rFonts w:ascii="Courier" w:hAnsi="Courier"/>
          <w:sz w:val="20"/>
          <w:szCs w:val="20"/>
        </w:rPr>
      </w:pPr>
      <w:r w:rsidRPr="00E352FC">
        <w:rPr>
          <w:rFonts w:ascii="Courier" w:hAnsi="Courier"/>
          <w:sz w:val="20"/>
          <w:szCs w:val="20"/>
        </w:rPr>
        <w:t xml:space="preserve">&lt;time_stamp&gt; ::= time at which log entry was created – format </w:t>
      </w:r>
      <w:r>
        <w:rPr>
          <w:rFonts w:ascii="Courier" w:hAnsi="Courier"/>
          <w:sz w:val="20"/>
          <w:szCs w:val="20"/>
        </w:rPr>
        <w:t>TBD</w:t>
      </w:r>
    </w:p>
    <w:p w14:paraId="612B6AB4" w14:textId="2EB087D3" w:rsidR="009E58C0" w:rsidRDefault="00043650" w:rsidP="009E58C0">
      <w:pPr>
        <w:spacing w:after="0"/>
        <w:rPr>
          <w:rFonts w:ascii="Courier" w:hAnsi="Courier"/>
          <w:sz w:val="20"/>
          <w:szCs w:val="20"/>
        </w:rPr>
      </w:pPr>
      <w:r>
        <w:rPr>
          <w:rFonts w:ascii="Courier" w:hAnsi="Courier"/>
          <w:sz w:val="20"/>
          <w:szCs w:val="20"/>
        </w:rPr>
        <w:t>&lt;entry_type_tag&gt; ::= “FILE_OPEN” | “FILE_</w:t>
      </w:r>
      <w:r w:rsidR="00E352FC" w:rsidRPr="00E352FC">
        <w:rPr>
          <w:rFonts w:ascii="Courier" w:hAnsi="Courier"/>
          <w:sz w:val="20"/>
          <w:szCs w:val="20"/>
        </w:rPr>
        <w:t>CLOSE”</w:t>
      </w:r>
      <w:r w:rsidR="000B5147" w:rsidRPr="00E352FC">
        <w:rPr>
          <w:rFonts w:ascii="Courier" w:hAnsi="Courier"/>
          <w:sz w:val="20"/>
          <w:szCs w:val="20"/>
        </w:rPr>
        <w:t xml:space="preserve"> </w:t>
      </w:r>
      <w:r>
        <w:rPr>
          <w:rFonts w:ascii="Courier" w:hAnsi="Courier"/>
          <w:sz w:val="20"/>
          <w:szCs w:val="20"/>
        </w:rPr>
        <w:t>| “END_OF_</w:t>
      </w:r>
      <w:r w:rsidR="00E352FC" w:rsidRPr="00E352FC">
        <w:rPr>
          <w:rFonts w:ascii="Courier" w:hAnsi="Courier"/>
          <w:sz w:val="20"/>
          <w:szCs w:val="20"/>
        </w:rPr>
        <w:t xml:space="preserve">TICK” </w:t>
      </w:r>
      <w:r w:rsidR="009E58C0">
        <w:rPr>
          <w:rFonts w:ascii="Courier" w:hAnsi="Courier"/>
          <w:sz w:val="20"/>
          <w:szCs w:val="20"/>
        </w:rPr>
        <w:t>|</w:t>
      </w:r>
    </w:p>
    <w:p w14:paraId="72D016EB" w14:textId="60606A46" w:rsidR="00484957" w:rsidRPr="00E352FC" w:rsidRDefault="009E58C0" w:rsidP="00B80A5D">
      <w:pPr>
        <w:rPr>
          <w:rFonts w:ascii="Courier" w:hAnsi="Courier"/>
          <w:sz w:val="20"/>
          <w:szCs w:val="20"/>
        </w:rPr>
      </w:pPr>
      <w:r>
        <w:rPr>
          <w:rFonts w:ascii="Courier" w:hAnsi="Courier"/>
          <w:sz w:val="20"/>
          <w:szCs w:val="20"/>
        </w:rPr>
        <w:t xml:space="preserve">                     “EOT_PROCESSING_TIME” </w:t>
      </w:r>
      <w:r w:rsidR="00E352FC" w:rsidRPr="00E352FC">
        <w:rPr>
          <w:rFonts w:ascii="Courier" w:hAnsi="Courier"/>
          <w:sz w:val="20"/>
          <w:szCs w:val="20"/>
        </w:rPr>
        <w:t>| …</w:t>
      </w:r>
    </w:p>
    <w:p w14:paraId="06554CC3" w14:textId="5B5BBB79" w:rsidR="00E352FC" w:rsidRPr="00E352FC" w:rsidRDefault="00E352FC" w:rsidP="00B80A5D">
      <w:pPr>
        <w:rPr>
          <w:rFonts w:ascii="Courier" w:hAnsi="Courier"/>
          <w:sz w:val="20"/>
          <w:szCs w:val="20"/>
        </w:rPr>
      </w:pPr>
      <w:r w:rsidRPr="00E352FC">
        <w:rPr>
          <w:rFonts w:ascii="Courier" w:hAnsi="Courier"/>
          <w:sz w:val="20"/>
          <w:szCs w:val="20"/>
        </w:rPr>
        <w:t>&lt;body&gt; ::= text string</w:t>
      </w:r>
    </w:p>
    <w:p w14:paraId="116E9BCD" w14:textId="2BB9AA49" w:rsidR="00E352FC" w:rsidRDefault="00E352FC" w:rsidP="00B80A5D">
      <w:r>
        <w:t>As indicated above, the exact format of the time stamp is TBD, with the following constraints.</w:t>
      </w:r>
    </w:p>
    <w:p w14:paraId="4CD1E7E2" w14:textId="48FD7E13" w:rsidR="00E352FC" w:rsidRDefault="00043650" w:rsidP="00527F1E">
      <w:pPr>
        <w:pStyle w:val="ListParagraph"/>
        <w:numPr>
          <w:ilvl w:val="0"/>
          <w:numId w:val="47"/>
        </w:numPr>
      </w:pPr>
      <w:r>
        <w:t>T</w:t>
      </w:r>
      <w:r w:rsidR="00E352FC">
        <w:t>he overhead of obtaining the current time should be minimized.</w:t>
      </w:r>
    </w:p>
    <w:p w14:paraId="0CC67C8D" w14:textId="28C878F8" w:rsidR="00E352FC" w:rsidRDefault="00043650" w:rsidP="00527F1E">
      <w:pPr>
        <w:pStyle w:val="ListParagraph"/>
        <w:numPr>
          <w:ilvl w:val="0"/>
          <w:numId w:val="47"/>
        </w:numPr>
      </w:pPr>
      <w:r>
        <w:t>I</w:t>
      </w:r>
      <w:r w:rsidR="00E352FC">
        <w:t xml:space="preserve">f </w:t>
      </w:r>
      <w:r>
        <w:t>practical</w:t>
      </w:r>
      <w:r w:rsidR="00E352FC">
        <w:t xml:space="preserve">, the time stamp should offer at least </w:t>
      </w:r>
      <w:r w:rsidR="00211646">
        <w:t>0</w:t>
      </w:r>
      <w:r w:rsidR="00E352FC">
        <w:t>.1 second resolution.</w:t>
      </w:r>
    </w:p>
    <w:p w14:paraId="13F3662E" w14:textId="5CA438E1" w:rsidR="00E352FC" w:rsidRDefault="009E58C0" w:rsidP="00B80A5D">
      <w:r>
        <w:t xml:space="preserve">The entry </w:t>
      </w:r>
      <w:r w:rsidR="00E352FC">
        <w:t>t</w:t>
      </w:r>
      <w:r>
        <w:t xml:space="preserve">ype </w:t>
      </w:r>
      <w:r w:rsidR="00E352FC">
        <w:t xml:space="preserve">tags are used to indicate the type of log entry, allowing us to grep </w:t>
      </w:r>
      <w:r>
        <w:t>for series of entries of interest.  Note that it must be easy to add new entry types.</w:t>
      </w:r>
    </w:p>
    <w:p w14:paraId="6DD9EE9F" w14:textId="29038B9C" w:rsidR="009E58C0" w:rsidRDefault="009E58C0" w:rsidP="00B80A5D">
      <w:r>
        <w:t>The body is simply a text string provided as part of the log entry.</w:t>
      </w:r>
    </w:p>
    <w:p w14:paraId="2326F7F7" w14:textId="5AA3926C" w:rsidR="009E58C0" w:rsidRDefault="009E58C0" w:rsidP="009E58C0">
      <w:pPr>
        <w:pStyle w:val="Heading4"/>
      </w:pPr>
      <w:bookmarkStart w:id="98" w:name="_Toc103918520"/>
      <w:r>
        <w:t>Log Entry Reporting Function</w:t>
      </w:r>
      <w:bookmarkEnd w:id="98"/>
    </w:p>
    <w:p w14:paraId="080FA117" w14:textId="72EF4285" w:rsidR="009E58C0" w:rsidRDefault="009E58C0" w:rsidP="00B80A5D">
      <w:r>
        <w:t xml:space="preserve">The VFD SWMR log </w:t>
      </w:r>
      <w:r w:rsidR="00043650">
        <w:t>entry</w:t>
      </w:r>
      <w:r>
        <w:t xml:space="preserve"> function should have a signature along the lines of the following:</w:t>
      </w:r>
    </w:p>
    <w:p w14:paraId="7F11D31B" w14:textId="1CD6FAC7" w:rsidR="009E58C0" w:rsidRPr="00A8022D" w:rsidRDefault="00043650" w:rsidP="00B80A5D">
      <w:pPr>
        <w:rPr>
          <w:rFonts w:ascii="Courier" w:hAnsi="Courier"/>
          <w:sz w:val="20"/>
          <w:szCs w:val="20"/>
        </w:rPr>
      </w:pPr>
      <w:r>
        <w:rPr>
          <w:rFonts w:ascii="Courier" w:hAnsi="Courier"/>
          <w:sz w:val="20"/>
          <w:szCs w:val="20"/>
        </w:rPr>
        <w:t>void H5F_post_vfd_swrm_log_entry(H5F_file_t f; int entry</w:t>
      </w:r>
      <w:r w:rsidR="009E58C0" w:rsidRPr="00A8022D">
        <w:rPr>
          <w:rFonts w:ascii="Courier" w:hAnsi="Courier"/>
          <w:sz w:val="20"/>
          <w:szCs w:val="20"/>
        </w:rPr>
        <w:t>_type_code, char * body);</w:t>
      </w:r>
    </w:p>
    <w:p w14:paraId="201141B3" w14:textId="400B72FD" w:rsidR="00A8022D" w:rsidRDefault="00A8022D" w:rsidP="00B80A5D">
      <w:r>
        <w:t>where:</w:t>
      </w:r>
    </w:p>
    <w:p w14:paraId="51122467" w14:textId="4C9C73FC" w:rsidR="00A8022D" w:rsidRDefault="00A8022D" w:rsidP="00B80A5D">
      <w:r w:rsidRPr="00A8022D">
        <w:rPr>
          <w:rFonts w:ascii="Courier" w:hAnsi="Courier"/>
          <w:sz w:val="20"/>
          <w:szCs w:val="20"/>
        </w:rPr>
        <w:t>f</w:t>
      </w:r>
      <w:r>
        <w:t xml:space="preserve"> is a pointer to the instance of </w:t>
      </w:r>
      <w:r w:rsidRPr="00A8022D">
        <w:rPr>
          <w:rFonts w:ascii="Courier" w:hAnsi="Courier"/>
          <w:sz w:val="20"/>
          <w:szCs w:val="20"/>
        </w:rPr>
        <w:t>H5F_file_t</w:t>
      </w:r>
      <w:r>
        <w:t xml:space="preserve"> of the file that has been opened for either VFD SWMR write or read.</w:t>
      </w:r>
    </w:p>
    <w:p w14:paraId="12471926" w14:textId="6D753EE6" w:rsidR="00A8022D" w:rsidRDefault="00043650" w:rsidP="00B80A5D">
      <w:r>
        <w:rPr>
          <w:rFonts w:ascii="Courier" w:hAnsi="Courier"/>
          <w:sz w:val="20"/>
          <w:szCs w:val="20"/>
        </w:rPr>
        <w:t>entry</w:t>
      </w:r>
      <w:r w:rsidR="00A8022D" w:rsidRPr="00A8022D">
        <w:rPr>
          <w:rFonts w:ascii="Courier" w:hAnsi="Courier"/>
          <w:sz w:val="20"/>
          <w:szCs w:val="20"/>
        </w:rPr>
        <w:t>_type_code</w:t>
      </w:r>
      <w:r w:rsidR="00A8022D">
        <w:t xml:space="preserve"> is an integer specifying the type of the log message, and indexes into an array of strings containing the entry type tags.</w:t>
      </w:r>
    </w:p>
    <w:p w14:paraId="132A1300" w14:textId="4F4523F2" w:rsidR="00A8022D" w:rsidRDefault="00A8022D" w:rsidP="00B80A5D">
      <w:r w:rsidRPr="00A8022D">
        <w:rPr>
          <w:rFonts w:ascii="Courier" w:hAnsi="Courier"/>
          <w:sz w:val="20"/>
          <w:szCs w:val="20"/>
        </w:rPr>
        <w:t>body</w:t>
      </w:r>
      <w:r>
        <w:t xml:space="preserve"> is an arbitrary string.</w:t>
      </w:r>
    </w:p>
    <w:p w14:paraId="77870C40" w14:textId="6149B412" w:rsidR="009E58C0" w:rsidRDefault="00802F2B" w:rsidP="00B80A5D">
      <w:r>
        <w:lastRenderedPageBreak/>
        <w:t xml:space="preserve">If </w:t>
      </w:r>
      <w:r w:rsidR="003F58F3">
        <w:t xml:space="preserve">the target instance to </w:t>
      </w:r>
      <w:r w:rsidR="003F58F3" w:rsidRPr="003F58F3">
        <w:rPr>
          <w:rFonts w:ascii="Courier" w:hAnsi="Courier"/>
          <w:sz w:val="20"/>
          <w:szCs w:val="20"/>
        </w:rPr>
        <w:t>H5F_file_t</w:t>
      </w:r>
      <w:r w:rsidR="003F58F3">
        <w:t xml:space="preserve"> doesn’t refer to a file that is open for VFD SWMR read or write, o</w:t>
      </w:r>
      <w:r w:rsidR="00043650">
        <w:t xml:space="preserve">r if the log file is undefined, </w:t>
      </w:r>
      <w:r w:rsidR="003F58F3">
        <w:t>the function is a NO-OP.</w:t>
      </w:r>
      <w:r w:rsidR="00043650">
        <w:t xml:space="preserve">  </w:t>
      </w:r>
    </w:p>
    <w:p w14:paraId="34D0F77A" w14:textId="5BBDD7B2" w:rsidR="003F58F3" w:rsidRDefault="003F58F3" w:rsidP="00B80A5D">
      <w:r>
        <w:t>Otherwise, write the log file entry to the log</w:t>
      </w:r>
      <w:r w:rsidR="00043650">
        <w:t xml:space="preserve"> file, using the indicated entry type, or “UNDEFINED” i</w:t>
      </w:r>
      <w:r>
        <w:t xml:space="preserve">f the </w:t>
      </w:r>
      <w:r w:rsidR="00043650">
        <w:rPr>
          <w:rFonts w:ascii="Courier" w:hAnsi="Courier"/>
          <w:sz w:val="20"/>
          <w:szCs w:val="20"/>
        </w:rPr>
        <w:t>entry</w:t>
      </w:r>
      <w:r w:rsidR="002E3ADC" w:rsidRPr="002E3ADC">
        <w:rPr>
          <w:rFonts w:ascii="Courier" w:hAnsi="Courier"/>
          <w:sz w:val="20"/>
          <w:szCs w:val="20"/>
        </w:rPr>
        <w:t>_type_code</w:t>
      </w:r>
      <w:r w:rsidR="002E3ADC">
        <w:t xml:space="preserve"> parameter is out of range.</w:t>
      </w:r>
    </w:p>
    <w:p w14:paraId="28988ACE" w14:textId="41A5EFE2" w:rsidR="009E58C0" w:rsidRPr="00484957" w:rsidRDefault="002E3ADC" w:rsidP="00B80A5D">
      <w:r>
        <w:t xml:space="preserve">For the release version, there should be a switch allowing us to suppress all but a small subset of the log file entries based on the </w:t>
      </w:r>
      <w:r w:rsidR="00043650">
        <w:rPr>
          <w:rFonts w:ascii="Courier" w:hAnsi="Courier"/>
          <w:sz w:val="20"/>
          <w:szCs w:val="20"/>
        </w:rPr>
        <w:t>entry</w:t>
      </w:r>
      <w:r w:rsidRPr="002E3ADC">
        <w:rPr>
          <w:rFonts w:ascii="Courier" w:hAnsi="Courier"/>
          <w:sz w:val="20"/>
          <w:szCs w:val="20"/>
        </w:rPr>
        <w:t>_type_code</w:t>
      </w:r>
      <w:r>
        <w:t>.  However, this is not necessary for the first cut.</w:t>
      </w:r>
    </w:p>
    <w:p w14:paraId="4D9E263D" w14:textId="472DD152" w:rsidR="000E3826" w:rsidRDefault="000E3826" w:rsidP="000E3826">
      <w:pPr>
        <w:pStyle w:val="Heading1"/>
      </w:pPr>
      <w:bookmarkStart w:id="99" w:name="_Toc103918521"/>
      <w:r>
        <w:t>Implementation Details</w:t>
      </w:r>
      <w:bookmarkEnd w:id="99"/>
    </w:p>
    <w:p w14:paraId="0F9C7600" w14:textId="006795E7" w:rsidR="000E3826" w:rsidRPr="000E3826" w:rsidRDefault="000E3826" w:rsidP="000E3826">
      <w:r>
        <w:t>TBD</w:t>
      </w:r>
    </w:p>
    <w:p w14:paraId="5BD58E9D" w14:textId="10344BFF" w:rsidR="009A4A3C" w:rsidRDefault="006C457A" w:rsidP="006C457A">
      <w:pPr>
        <w:pStyle w:val="Heading1"/>
      </w:pPr>
      <w:bookmarkStart w:id="100" w:name="_Toc103918522"/>
      <w:r>
        <w:t>Testing</w:t>
      </w:r>
      <w:bookmarkEnd w:id="100"/>
    </w:p>
    <w:p w14:paraId="4492026C" w14:textId="3073B104" w:rsidR="00895F86" w:rsidRPr="00895F86" w:rsidRDefault="00895F86" w:rsidP="006C457A">
      <w:pPr>
        <w:rPr>
          <w:color w:val="FF0000"/>
        </w:rPr>
      </w:pPr>
      <w:r w:rsidRPr="00895F86">
        <w:rPr>
          <w:color w:val="FF0000"/>
        </w:rPr>
        <w:t>TODO: Update this section to reflect the current status of the regression test code.</w:t>
      </w:r>
    </w:p>
    <w:p w14:paraId="545C93DA" w14:textId="745C2D8F" w:rsidR="00EE74BB" w:rsidRDefault="009069CC" w:rsidP="006C457A">
      <w:r>
        <w:t>In the proof of concept implementation, we re-</w:t>
      </w:r>
      <w:r w:rsidR="00211646">
        <w:t>used</w:t>
      </w:r>
      <w:r>
        <w:t xml:space="preserve"> the existing SWMR tests to avoid the costs of writing a proper test suite for VFD SWMR.  This was reasonable in that context, </w:t>
      </w:r>
      <w:r w:rsidR="00EE74BB">
        <w:t>and made it possible to develop a near complete proof of concept version of VFD SWMR during phase 1.  However, a comprehensive test suite is needed both to validate the initial production version, and to verify continued correct behavior as the initial version is optimized, and as the existing version of SWMR is removed from the library.</w:t>
      </w:r>
    </w:p>
    <w:p w14:paraId="51D71A2F" w14:textId="2DE2D8FD" w:rsidR="009069CC" w:rsidRDefault="009069CC" w:rsidP="009069CC">
      <w:r>
        <w:t xml:space="preserve">Testing for VFD SWMR falls into </w:t>
      </w:r>
      <w:r w:rsidR="00EE74BB">
        <w:t>three</w:t>
      </w:r>
      <w:r>
        <w:t xml:space="preserve"> categories – </w:t>
      </w:r>
      <w:r w:rsidR="00A26FBD">
        <w:t>unit</w:t>
      </w:r>
      <w:r w:rsidR="00EE74BB">
        <w:t>,</w:t>
      </w:r>
      <w:r w:rsidR="00A26FBD">
        <w:t xml:space="preserve"> integration</w:t>
      </w:r>
      <w:r w:rsidR="00EE74BB">
        <w:t>, and performance testing</w:t>
      </w:r>
      <w:r>
        <w:t>.</w:t>
      </w:r>
      <w:r w:rsidR="00EE74BB">
        <w:t xml:space="preserve">  Each of these is discussed in turn in the following sections.</w:t>
      </w:r>
      <w:r>
        <w:t xml:space="preserve">  </w:t>
      </w:r>
    </w:p>
    <w:p w14:paraId="14245B81" w14:textId="5F4DD307" w:rsidR="009069CC" w:rsidRDefault="009069CC" w:rsidP="00EE74BB">
      <w:pPr>
        <w:pStyle w:val="Heading2"/>
      </w:pPr>
      <w:bookmarkStart w:id="101" w:name="_Toc103918523"/>
      <w:r>
        <w:t>Unit Tests</w:t>
      </w:r>
      <w:bookmarkEnd w:id="101"/>
    </w:p>
    <w:p w14:paraId="4414715D" w14:textId="40F1C4BC" w:rsidR="009069CC" w:rsidRDefault="00EE74BB" w:rsidP="006C457A">
      <w:r>
        <w:t xml:space="preserve">Unit tests are </w:t>
      </w:r>
      <w:r w:rsidR="00015335">
        <w:t xml:space="preserve">intended to verify </w:t>
      </w:r>
      <w:r>
        <w:t xml:space="preserve">correct behavior </w:t>
      </w:r>
      <w:r w:rsidR="00015335">
        <w:t xml:space="preserve">of </w:t>
      </w:r>
      <w:r>
        <w:t xml:space="preserve">major components of VFD SWMR.  This section will have to be expanded in the future, but for now we simply list the components </w:t>
      </w:r>
      <w:r w:rsidR="00015335">
        <w:t>and behaviors to be verified</w:t>
      </w:r>
      <w:r>
        <w:t xml:space="preserve">.  </w:t>
      </w:r>
      <w:r w:rsidR="00015335">
        <w:t>Expect this list to expand.</w:t>
      </w:r>
    </w:p>
    <w:p w14:paraId="1A4F026F" w14:textId="70A6EA20" w:rsidR="00EE3D93" w:rsidRDefault="00EE3D93" w:rsidP="00527F1E">
      <w:pPr>
        <w:pStyle w:val="ListParagraph"/>
        <w:numPr>
          <w:ilvl w:val="0"/>
          <w:numId w:val="59"/>
        </w:numPr>
      </w:pPr>
      <w:r>
        <w:t>New page buffer</w:t>
      </w:r>
    </w:p>
    <w:p w14:paraId="755B4045" w14:textId="62BBDD96" w:rsidR="00015335" w:rsidRDefault="00015335" w:rsidP="00527F1E">
      <w:pPr>
        <w:pStyle w:val="ListParagraph"/>
        <w:numPr>
          <w:ilvl w:val="1"/>
          <w:numId w:val="59"/>
        </w:numPr>
      </w:pPr>
      <w:r>
        <w:t>Correct behavior in non-VFD SWMR mode (existing test suite is weak)</w:t>
      </w:r>
    </w:p>
    <w:p w14:paraId="498086B0" w14:textId="508C31FD" w:rsidR="00015335" w:rsidRDefault="00015335" w:rsidP="00527F1E">
      <w:pPr>
        <w:pStyle w:val="ListParagraph"/>
        <w:numPr>
          <w:ilvl w:val="1"/>
          <w:numId w:val="59"/>
        </w:numPr>
      </w:pPr>
      <w:r>
        <w:t>Correct operation of tick list</w:t>
      </w:r>
    </w:p>
    <w:p w14:paraId="5C30A08D" w14:textId="2D669EE9" w:rsidR="00015335" w:rsidRDefault="00015335" w:rsidP="00527F1E">
      <w:pPr>
        <w:pStyle w:val="ListParagraph"/>
        <w:numPr>
          <w:ilvl w:val="1"/>
          <w:numId w:val="59"/>
        </w:numPr>
      </w:pPr>
      <w:r>
        <w:t>Correct operation of delayed write list</w:t>
      </w:r>
    </w:p>
    <w:p w14:paraId="3640448F" w14:textId="5A92FB30" w:rsidR="00015335" w:rsidRDefault="00015335" w:rsidP="00527F1E">
      <w:pPr>
        <w:pStyle w:val="ListParagraph"/>
        <w:numPr>
          <w:ilvl w:val="1"/>
          <w:numId w:val="59"/>
        </w:numPr>
      </w:pPr>
      <w:r>
        <w:t>Page and multi-page metadata entry invalidations work correctly</w:t>
      </w:r>
    </w:p>
    <w:p w14:paraId="01C7FFA4" w14:textId="586728C2" w:rsidR="00EE3D93" w:rsidRDefault="00EE3D93" w:rsidP="00527F1E">
      <w:pPr>
        <w:pStyle w:val="ListParagraph"/>
        <w:numPr>
          <w:ilvl w:val="0"/>
          <w:numId w:val="59"/>
        </w:numPr>
      </w:pPr>
      <w:r>
        <w:t>Metadata file creation and update</w:t>
      </w:r>
    </w:p>
    <w:p w14:paraId="40AB0F48" w14:textId="7D76180A" w:rsidR="00015335" w:rsidRDefault="00015335" w:rsidP="00527F1E">
      <w:pPr>
        <w:pStyle w:val="ListParagraph"/>
        <w:numPr>
          <w:ilvl w:val="1"/>
          <w:numId w:val="59"/>
        </w:numPr>
      </w:pPr>
      <w:r>
        <w:t>Correct free space management</w:t>
      </w:r>
    </w:p>
    <w:p w14:paraId="127C2BC6" w14:textId="40A7F950" w:rsidR="00015335" w:rsidRDefault="00015335" w:rsidP="00527F1E">
      <w:pPr>
        <w:pStyle w:val="ListParagraph"/>
        <w:numPr>
          <w:ilvl w:val="1"/>
          <w:numId w:val="59"/>
        </w:numPr>
      </w:pPr>
      <w:r>
        <w:t>Correct management of index when index size exceeds space allocated for it</w:t>
      </w:r>
    </w:p>
    <w:p w14:paraId="17DB45AD" w14:textId="78462682" w:rsidR="00015335" w:rsidRDefault="00015335" w:rsidP="00527F1E">
      <w:pPr>
        <w:pStyle w:val="ListParagraph"/>
        <w:numPr>
          <w:ilvl w:val="1"/>
          <w:numId w:val="59"/>
        </w:numPr>
      </w:pPr>
      <w:r>
        <w:t>Correct data and index writes</w:t>
      </w:r>
    </w:p>
    <w:p w14:paraId="4E70CCA1" w14:textId="1E96D9EF" w:rsidR="00EE3D93" w:rsidRDefault="00EE3D93" w:rsidP="00527F1E">
      <w:pPr>
        <w:pStyle w:val="ListParagraph"/>
        <w:numPr>
          <w:ilvl w:val="0"/>
          <w:numId w:val="59"/>
        </w:numPr>
      </w:pPr>
      <w:r>
        <w:t>VFD SWMR reader VFD</w:t>
      </w:r>
    </w:p>
    <w:p w14:paraId="07143640" w14:textId="2D71F3F7" w:rsidR="00015335" w:rsidRDefault="00015335" w:rsidP="00527F1E">
      <w:pPr>
        <w:pStyle w:val="ListParagraph"/>
        <w:numPr>
          <w:ilvl w:val="1"/>
          <w:numId w:val="59"/>
        </w:numPr>
      </w:pPr>
      <w:r>
        <w:t xml:space="preserve">Correct management of torn writes </w:t>
      </w:r>
    </w:p>
    <w:p w14:paraId="07A925D9" w14:textId="7F1DA482" w:rsidR="00015335" w:rsidRDefault="00015335" w:rsidP="00527F1E">
      <w:pPr>
        <w:pStyle w:val="ListParagraph"/>
        <w:numPr>
          <w:ilvl w:val="1"/>
          <w:numId w:val="59"/>
        </w:numPr>
      </w:pPr>
      <w:r>
        <w:lastRenderedPageBreak/>
        <w:t>Correct management of header and index with mismatched tick</w:t>
      </w:r>
    </w:p>
    <w:p w14:paraId="53BB4717" w14:textId="52A31159" w:rsidR="00015335" w:rsidRDefault="00015335" w:rsidP="00527F1E">
      <w:pPr>
        <w:pStyle w:val="ListParagraph"/>
        <w:numPr>
          <w:ilvl w:val="1"/>
          <w:numId w:val="59"/>
        </w:numPr>
      </w:pPr>
      <w:r>
        <w:t>Correct index lookups</w:t>
      </w:r>
    </w:p>
    <w:p w14:paraId="16153CE9" w14:textId="60938B9B" w:rsidR="00015335" w:rsidRDefault="00015335" w:rsidP="00527F1E">
      <w:pPr>
        <w:pStyle w:val="ListParagraph"/>
        <w:numPr>
          <w:ilvl w:val="1"/>
          <w:numId w:val="59"/>
        </w:numPr>
      </w:pPr>
      <w:r>
        <w:t xml:space="preserve">Correct reads and pass </w:t>
      </w:r>
      <w:r w:rsidR="003F50DA">
        <w:t>throughs</w:t>
      </w:r>
    </w:p>
    <w:p w14:paraId="47CE7D9A" w14:textId="62E34DC9" w:rsidR="00015335" w:rsidRDefault="00015335" w:rsidP="00527F1E">
      <w:pPr>
        <w:pStyle w:val="ListParagraph"/>
        <w:numPr>
          <w:ilvl w:val="1"/>
          <w:numId w:val="59"/>
        </w:numPr>
      </w:pPr>
      <w:r>
        <w:t>Correct management of underlying VFDs</w:t>
      </w:r>
    </w:p>
    <w:p w14:paraId="08938661" w14:textId="1C335D20" w:rsidR="00EE3D93" w:rsidRDefault="00EE3D93" w:rsidP="00527F1E">
      <w:pPr>
        <w:pStyle w:val="ListParagraph"/>
        <w:numPr>
          <w:ilvl w:val="0"/>
          <w:numId w:val="59"/>
        </w:numPr>
      </w:pPr>
      <w:r>
        <w:t>Metadata cache modifications to support VFD SWMR reader</w:t>
      </w:r>
    </w:p>
    <w:p w14:paraId="25406015" w14:textId="1339597E" w:rsidR="00015335" w:rsidRDefault="00015335" w:rsidP="00527F1E">
      <w:pPr>
        <w:pStyle w:val="ListParagraph"/>
        <w:numPr>
          <w:ilvl w:val="1"/>
          <w:numId w:val="59"/>
        </w:numPr>
      </w:pPr>
      <w:r>
        <w:t>Correct behavior of page index</w:t>
      </w:r>
    </w:p>
    <w:p w14:paraId="5A84DF19" w14:textId="366FAD61" w:rsidR="00015335" w:rsidRDefault="00015335" w:rsidP="00527F1E">
      <w:pPr>
        <w:pStyle w:val="ListParagraph"/>
        <w:numPr>
          <w:ilvl w:val="0"/>
          <w:numId w:val="59"/>
        </w:numPr>
      </w:pPr>
      <w:r>
        <w:t>EOT Queue</w:t>
      </w:r>
    </w:p>
    <w:p w14:paraId="229725DE" w14:textId="5674EA22" w:rsidR="00015335" w:rsidRDefault="00015335" w:rsidP="00527F1E">
      <w:pPr>
        <w:pStyle w:val="ListParagraph"/>
        <w:numPr>
          <w:ilvl w:val="1"/>
          <w:numId w:val="59"/>
        </w:numPr>
      </w:pPr>
      <w:r>
        <w:t xml:space="preserve">Correct entry insertion and deletion, and update of </w:t>
      </w:r>
      <w:r w:rsidRPr="00015335">
        <w:rPr>
          <w:rFonts w:ascii="Courier" w:hAnsi="Courier"/>
          <w:sz w:val="20"/>
          <w:szCs w:val="20"/>
        </w:rPr>
        <w:t>vfd_swmr_writer</w:t>
      </w:r>
      <w:r>
        <w:t xml:space="preserve"> and </w:t>
      </w:r>
      <w:r w:rsidRPr="00015335">
        <w:rPr>
          <w:rFonts w:ascii="Courier" w:hAnsi="Courier"/>
          <w:sz w:val="20"/>
          <w:szCs w:val="20"/>
        </w:rPr>
        <w:t>end_of_tick</w:t>
      </w:r>
      <w:r>
        <w:t xml:space="preserve"> globals</w:t>
      </w:r>
    </w:p>
    <w:p w14:paraId="5E46FEC1" w14:textId="64A81B3C" w:rsidR="00015335" w:rsidRDefault="00015335" w:rsidP="00527F1E">
      <w:pPr>
        <w:pStyle w:val="ListParagraph"/>
        <w:numPr>
          <w:ilvl w:val="1"/>
          <w:numId w:val="59"/>
        </w:numPr>
      </w:pPr>
      <w:r>
        <w:t>End of tick functions triggered as expected (do this via logging function)</w:t>
      </w:r>
    </w:p>
    <w:p w14:paraId="54EB2EFA" w14:textId="5D7620F5" w:rsidR="00015335" w:rsidRDefault="00015335" w:rsidP="00527F1E">
      <w:pPr>
        <w:pStyle w:val="ListParagraph"/>
        <w:numPr>
          <w:ilvl w:val="0"/>
          <w:numId w:val="59"/>
        </w:numPr>
      </w:pPr>
      <w:r>
        <w:t>Flush in VFD SWMR writer mode</w:t>
      </w:r>
    </w:p>
    <w:p w14:paraId="1A2AF7F7" w14:textId="7D777340" w:rsidR="00015335" w:rsidRDefault="00015335" w:rsidP="00527F1E">
      <w:pPr>
        <w:pStyle w:val="ListParagraph"/>
        <w:numPr>
          <w:ilvl w:val="1"/>
          <w:numId w:val="59"/>
        </w:numPr>
      </w:pPr>
      <w:r>
        <w:t>Verify correct delays to allow delayed write list to drain.  Use log file for this?</w:t>
      </w:r>
    </w:p>
    <w:p w14:paraId="47A59001" w14:textId="359255BF" w:rsidR="009069CC" w:rsidRDefault="009069CC" w:rsidP="00EE74BB">
      <w:pPr>
        <w:pStyle w:val="Heading2"/>
      </w:pPr>
      <w:bookmarkStart w:id="102" w:name="_Toc103918524"/>
      <w:r>
        <w:t>Integration Tests</w:t>
      </w:r>
      <w:bookmarkEnd w:id="102"/>
    </w:p>
    <w:p w14:paraId="3849BF96" w14:textId="77777777" w:rsidR="00EE74BB" w:rsidRDefault="00EE74BB" w:rsidP="00EE74BB">
      <w:r>
        <w:t>Integration testing verifies that the major components discussed above interact with each other and the existing HDF5 library to yield the desired functionality – in this case, full SWMR.  In this case, full SWMR implies that the full capabilities of the HDF5 library function as expected while operating in VFD SWMR writer mode, and that:</w:t>
      </w:r>
    </w:p>
    <w:p w14:paraId="750391E1" w14:textId="4A693191" w:rsidR="008C6BE3" w:rsidRDefault="008C6BE3" w:rsidP="00527F1E">
      <w:pPr>
        <w:pStyle w:val="ListParagraph"/>
        <w:numPr>
          <w:ilvl w:val="0"/>
          <w:numId w:val="56"/>
        </w:numPr>
      </w:pPr>
      <w:r>
        <w:t xml:space="preserve">the VFD SWMR specific API calls perform as expected, </w:t>
      </w:r>
    </w:p>
    <w:p w14:paraId="62CFD024" w14:textId="5970E16C" w:rsidR="00015335" w:rsidRDefault="00015335" w:rsidP="00527F1E">
      <w:pPr>
        <w:pStyle w:val="ListParagraph"/>
        <w:numPr>
          <w:ilvl w:val="0"/>
          <w:numId w:val="56"/>
        </w:numPr>
      </w:pPr>
      <w:r>
        <w:t>multiple VFD SWMR files perform as expected,</w:t>
      </w:r>
    </w:p>
    <w:p w14:paraId="629FF085" w14:textId="2500597B" w:rsidR="00EE74BB" w:rsidRDefault="00EE74BB" w:rsidP="00527F1E">
      <w:pPr>
        <w:pStyle w:val="ListParagraph"/>
        <w:numPr>
          <w:ilvl w:val="0"/>
          <w:numId w:val="56"/>
        </w:numPr>
      </w:pPr>
      <w:r>
        <w:t>the files generated are continuously readable by other processes that have opened them in VFD SWMR reader mode, and</w:t>
      </w:r>
    </w:p>
    <w:p w14:paraId="4D091466" w14:textId="25348148" w:rsidR="00EE74BB" w:rsidRDefault="00EE74BB" w:rsidP="00527F1E">
      <w:pPr>
        <w:pStyle w:val="ListParagraph"/>
        <w:numPr>
          <w:ilvl w:val="0"/>
          <w:numId w:val="56"/>
        </w:numPr>
      </w:pPr>
      <w:r>
        <w:t xml:space="preserve">changes to metadata (and raw data if the </w:t>
      </w:r>
      <w:r w:rsidRPr="00EE74BB">
        <w:rPr>
          <w:rFonts w:ascii="Courier" w:hAnsi="Courier" w:cs="Times New Roman"/>
          <w:color w:val="00000A"/>
          <w:sz w:val="20"/>
          <w:szCs w:val="20"/>
        </w:rPr>
        <w:t>flush_raw_data</w:t>
      </w:r>
      <w:r>
        <w:t xml:space="preserve"> flag is set) are visible to the reader in no more than 3 ticks.</w:t>
      </w:r>
    </w:p>
    <w:p w14:paraId="34B3FA3E" w14:textId="2D345107" w:rsidR="00EE74BB" w:rsidRDefault="00A26FBD" w:rsidP="00EE74BB">
      <w:r>
        <w:t>C</w:t>
      </w:r>
      <w:r w:rsidR="00EE74BB">
        <w:t xml:space="preserve">onceptually, this is a daunting task, as at least </w:t>
      </w:r>
      <w:r w:rsidR="008C6BE3">
        <w:t>in principle</w:t>
      </w:r>
      <w:r w:rsidR="00EE74BB">
        <w:t>, it requires us to take most of the existing test suite and refactor it so that the writes take place on the VFD SWMR writer, and that the data written is verified on both the VFD SWMR reader and writer.</w:t>
      </w:r>
    </w:p>
    <w:p w14:paraId="3302EDA0" w14:textId="73F802F4" w:rsidR="00EE74BB" w:rsidRDefault="00EE74BB" w:rsidP="00EE74BB">
      <w:r>
        <w:t xml:space="preserve">Fortunately, the architecture of VFD SWMR simplifies this greatly, as makes no functional changes on the writer above the level of the metadata cache and page buffer.  Thus it should be sufficient to exercise all the metadata cache clients on the VFD SWMR writer, and verify that the expected changes appear on the VFD SWMR readers within three ticks.  The existing create and verify zoo functions in the cache image tests should provide a good starting point.  </w:t>
      </w:r>
    </w:p>
    <w:p w14:paraId="6A015E0D" w14:textId="77777777" w:rsidR="00EE3D93" w:rsidRDefault="00EE74BB" w:rsidP="00EE74BB">
      <w:r>
        <w:t>TODO: Flesh out the details of the integration tests.</w:t>
      </w:r>
      <w:r w:rsidR="00EE3D93">
        <w:t xml:space="preserve">  An incomplete list of features to be covered follows:</w:t>
      </w:r>
    </w:p>
    <w:p w14:paraId="7DCC162B" w14:textId="77777777" w:rsidR="008C6BE3" w:rsidRDefault="008C6BE3" w:rsidP="00527F1E">
      <w:pPr>
        <w:pStyle w:val="ListParagraph"/>
        <w:numPr>
          <w:ilvl w:val="0"/>
          <w:numId w:val="57"/>
        </w:numPr>
      </w:pPr>
      <w:r>
        <w:t>VFD SWMR specific API calls</w:t>
      </w:r>
    </w:p>
    <w:p w14:paraId="76375EFE" w14:textId="197B61F7" w:rsidR="00EE3D93" w:rsidRDefault="00EE3D93" w:rsidP="00527F1E">
      <w:pPr>
        <w:pStyle w:val="ListParagraph"/>
        <w:numPr>
          <w:ilvl w:val="0"/>
          <w:numId w:val="57"/>
        </w:numPr>
      </w:pPr>
      <w:r>
        <w:t>variable length data</w:t>
      </w:r>
    </w:p>
    <w:p w14:paraId="61D15BC2" w14:textId="231FB1BD" w:rsidR="00EE3D93" w:rsidRDefault="00EE3D93" w:rsidP="00527F1E">
      <w:pPr>
        <w:pStyle w:val="ListParagraph"/>
        <w:numPr>
          <w:ilvl w:val="0"/>
          <w:numId w:val="57"/>
        </w:numPr>
      </w:pPr>
      <w:r>
        <w:lastRenderedPageBreak/>
        <w:t>shared object header messages</w:t>
      </w:r>
    </w:p>
    <w:p w14:paraId="7913FCA8" w14:textId="046489BD" w:rsidR="00EE3D93" w:rsidRDefault="00EE3D93" w:rsidP="00527F1E">
      <w:pPr>
        <w:pStyle w:val="ListParagraph"/>
        <w:numPr>
          <w:ilvl w:val="0"/>
          <w:numId w:val="57"/>
        </w:numPr>
      </w:pPr>
      <w:r>
        <w:t>dataset creation, extension, contraction, and deletion</w:t>
      </w:r>
    </w:p>
    <w:p w14:paraId="1A2123BB" w14:textId="73FD235B" w:rsidR="00EE3D93" w:rsidRDefault="00EE3D93" w:rsidP="00527F1E">
      <w:pPr>
        <w:pStyle w:val="ListParagraph"/>
        <w:numPr>
          <w:ilvl w:val="0"/>
          <w:numId w:val="57"/>
        </w:numPr>
      </w:pPr>
      <w:r>
        <w:t>all dataset types</w:t>
      </w:r>
    </w:p>
    <w:p w14:paraId="2004D21B" w14:textId="51425A2F" w:rsidR="00EE3D93" w:rsidRDefault="00EE3D93" w:rsidP="00527F1E">
      <w:pPr>
        <w:pStyle w:val="ListParagraph"/>
        <w:numPr>
          <w:ilvl w:val="0"/>
          <w:numId w:val="57"/>
        </w:numPr>
      </w:pPr>
      <w:r>
        <w:t>all indexing methods</w:t>
      </w:r>
    </w:p>
    <w:p w14:paraId="3EA222F8" w14:textId="4F290D17" w:rsidR="00EE74BB" w:rsidRDefault="00EE3D93" w:rsidP="00527F1E">
      <w:pPr>
        <w:pStyle w:val="ListParagraph"/>
        <w:numPr>
          <w:ilvl w:val="0"/>
          <w:numId w:val="57"/>
        </w:numPr>
      </w:pPr>
      <w:r>
        <w:t xml:space="preserve">group creation, entry insertion and deletion, and group </w:t>
      </w:r>
      <w:r w:rsidR="008C6BE3">
        <w:t>deletion</w:t>
      </w:r>
      <w:r>
        <w:t xml:space="preserve">.  Be sure to cover </w:t>
      </w:r>
      <w:r w:rsidR="008C6BE3">
        <w:t xml:space="preserve">the </w:t>
      </w:r>
      <w:r>
        <w:t xml:space="preserve">phase shifts </w:t>
      </w:r>
      <w:r w:rsidR="008C6BE3">
        <w:t xml:space="preserve">in internal representation used </w:t>
      </w:r>
      <w:r>
        <w:t xml:space="preserve">in </w:t>
      </w:r>
      <w:r w:rsidR="008C6BE3">
        <w:t xml:space="preserve">the </w:t>
      </w:r>
      <w:r>
        <w:t>latest version groups.</w:t>
      </w:r>
    </w:p>
    <w:p w14:paraId="3747C64D" w14:textId="6A506A71" w:rsidR="00EE74BB" w:rsidRDefault="00EE74BB" w:rsidP="00EE74BB">
      <w:pPr>
        <w:pStyle w:val="Heading2"/>
      </w:pPr>
      <w:bookmarkStart w:id="103" w:name="_Toc103918525"/>
      <w:r>
        <w:t>Performance Tests</w:t>
      </w:r>
      <w:bookmarkEnd w:id="103"/>
    </w:p>
    <w:p w14:paraId="329D370B" w14:textId="63FC0063" w:rsidR="00EE74BB" w:rsidRDefault="00EE74BB" w:rsidP="00EE74BB">
      <w:r>
        <w:t xml:space="preserve">The objective of the performance tests is to </w:t>
      </w:r>
      <w:r w:rsidR="00EE3D93">
        <w:t>compare VFD SWMR performance and existing SWMR, and to support performance regression tests.  Consider the following tests:</w:t>
      </w:r>
    </w:p>
    <w:p w14:paraId="346363E4" w14:textId="17C3928E" w:rsidR="00EE3D93" w:rsidRDefault="00EE3D93" w:rsidP="00527F1E">
      <w:pPr>
        <w:pStyle w:val="ListParagraph"/>
        <w:numPr>
          <w:ilvl w:val="0"/>
          <w:numId w:val="58"/>
        </w:numPr>
      </w:pPr>
      <w:r>
        <w:t>Create 10,000 extensible datasets and round robin through them 10,000 times adding small amounts of data on each pass.  Measure the following metrics:</w:t>
      </w:r>
    </w:p>
    <w:p w14:paraId="44D9FD6B" w14:textId="1CFCF71D" w:rsidR="00EE3D93" w:rsidRDefault="00EE3D93" w:rsidP="00527F1E">
      <w:pPr>
        <w:pStyle w:val="ListParagraph"/>
        <w:numPr>
          <w:ilvl w:val="1"/>
          <w:numId w:val="58"/>
        </w:numPr>
      </w:pPr>
      <w:r>
        <w:t>Total elapsed time for both creation and round robin phases</w:t>
      </w:r>
    </w:p>
    <w:p w14:paraId="654B8367" w14:textId="1F3D3E5E" w:rsidR="00EE3D93" w:rsidRDefault="00EE3D93" w:rsidP="00527F1E">
      <w:pPr>
        <w:pStyle w:val="ListParagraph"/>
        <w:numPr>
          <w:ilvl w:val="1"/>
          <w:numId w:val="58"/>
        </w:numPr>
      </w:pPr>
      <w:r>
        <w:t>Min, max, and average time from data write to visibility.</w:t>
      </w:r>
    </w:p>
    <w:p w14:paraId="2FA0CE35" w14:textId="648FF65D" w:rsidR="00EE3D93" w:rsidRDefault="00EE3D93" w:rsidP="00527F1E">
      <w:pPr>
        <w:pStyle w:val="ListParagraph"/>
        <w:numPr>
          <w:ilvl w:val="1"/>
          <w:numId w:val="58"/>
        </w:numPr>
      </w:pPr>
      <w:r>
        <w:t>If practical, min, max, and average time for dataset creation and write.</w:t>
      </w:r>
    </w:p>
    <w:p w14:paraId="34BD7DCD" w14:textId="6A98EBE9" w:rsidR="00EE3D93" w:rsidRDefault="00EE3D93" w:rsidP="00527F1E">
      <w:pPr>
        <w:pStyle w:val="ListParagraph"/>
        <w:numPr>
          <w:ilvl w:val="0"/>
          <w:numId w:val="58"/>
        </w:numPr>
      </w:pPr>
      <w:r>
        <w:t>Create ten n x 1000 x 1000 dataset of int32, where the first dimension is extensible and the chunk size is 1 x 1000 x 1000.  Round robin between the data sets writing a 1 x 1000 x 1000 plane on each pass, with the first dimension starting at 0 and increasing by 1 on each pass.  Measure the following metrics:</w:t>
      </w:r>
    </w:p>
    <w:p w14:paraId="6888FE84" w14:textId="77698A75" w:rsidR="00EE3D93" w:rsidRDefault="00EE3D93" w:rsidP="00527F1E">
      <w:pPr>
        <w:pStyle w:val="ListParagraph"/>
        <w:numPr>
          <w:ilvl w:val="1"/>
          <w:numId w:val="58"/>
        </w:numPr>
      </w:pPr>
      <w:r>
        <w:t>Write speed</w:t>
      </w:r>
    </w:p>
    <w:p w14:paraId="1448F0FF" w14:textId="5A3E1240" w:rsidR="00EE3D93" w:rsidRPr="00EE74BB" w:rsidRDefault="00EE3D93" w:rsidP="00527F1E">
      <w:pPr>
        <w:pStyle w:val="ListParagraph"/>
        <w:numPr>
          <w:ilvl w:val="1"/>
          <w:numId w:val="58"/>
        </w:numPr>
      </w:pPr>
      <w:r>
        <w:t>Min, max, and average time from data write to visibility.</w:t>
      </w:r>
    </w:p>
    <w:p w14:paraId="3F621FD9" w14:textId="77777777" w:rsidR="00EB6364" w:rsidRDefault="006C457A" w:rsidP="006C457A">
      <w:pPr>
        <w:pStyle w:val="Heading1"/>
      </w:pPr>
      <w:bookmarkStart w:id="104" w:name="_Toc103918526"/>
      <w:r>
        <w:t>Recommendation</w:t>
      </w:r>
      <w:bookmarkEnd w:id="104"/>
    </w:p>
    <w:p w14:paraId="7000F54B" w14:textId="2875248A" w:rsidR="006C457A" w:rsidRDefault="00EB6364" w:rsidP="00EB6364">
      <w:r>
        <w:t>R</w:t>
      </w:r>
      <w:r w:rsidR="006C457A">
        <w:t xml:space="preserve">eview the </w:t>
      </w:r>
      <w:r w:rsidR="00004D06">
        <w:t xml:space="preserve">current </w:t>
      </w:r>
      <w:r w:rsidR="00BB3752">
        <w:t>version of the</w:t>
      </w:r>
      <w:r w:rsidR="00004D06">
        <w:t xml:space="preserve"> </w:t>
      </w:r>
      <w:r w:rsidR="003D7481">
        <w:t xml:space="preserve">VFD SWMR </w:t>
      </w:r>
      <w:r w:rsidR="00004D06">
        <w:t>design and point out any issues discovered.</w:t>
      </w:r>
    </w:p>
    <w:p w14:paraId="31077E00" w14:textId="77777777" w:rsidR="00BB3752" w:rsidRDefault="00004D06" w:rsidP="006C457A">
      <w:r>
        <w:t xml:space="preserve">Assuming that no </w:t>
      </w:r>
      <w:r w:rsidR="00812FAA">
        <w:t>fatal objections are raised</w:t>
      </w:r>
      <w:r>
        <w:t xml:space="preserve">, </w:t>
      </w:r>
      <w:r w:rsidR="00BB3752">
        <w:t>implement changes / expansions of the initial implementation to construct the initial production version.</w:t>
      </w:r>
    </w:p>
    <w:p w14:paraId="60B6641C" w14:textId="77777777" w:rsidR="00BB3752" w:rsidRDefault="00BB3752" w:rsidP="006C457A">
      <w:r>
        <w:t>Flesh out the design and implement the needed test suite.</w:t>
      </w:r>
    </w:p>
    <w:p w14:paraId="21E054F5" w14:textId="77777777" w:rsidR="00611674" w:rsidRDefault="00611674" w:rsidP="00611674">
      <w:pPr>
        <w:pStyle w:val="Heading"/>
      </w:pPr>
      <w:bookmarkStart w:id="105" w:name="_Toc103918527"/>
      <w:r>
        <w:t>Acknowledgements</w:t>
      </w:r>
      <w:bookmarkEnd w:id="105"/>
    </w:p>
    <w:p w14:paraId="63655529" w14:textId="5A0D95F2" w:rsidR="006C457A" w:rsidRDefault="006C457A" w:rsidP="006C457A">
      <w:r>
        <w:t>Development of the initial sketch design for VFD SWMR was supported by ECP (further ID</w:t>
      </w:r>
      <w:r w:rsidR="00812FAA">
        <w:t>?</w:t>
      </w:r>
      <w:r>
        <w:t>).</w:t>
      </w:r>
    </w:p>
    <w:p w14:paraId="418100C7" w14:textId="79C26D43" w:rsidR="006C457A" w:rsidRPr="006C457A" w:rsidRDefault="006C457A" w:rsidP="006C457A">
      <w:r>
        <w:t>Subsequent design work and implementation supported by a DOE SBIR grant (further ID?).</w:t>
      </w:r>
    </w:p>
    <w:p w14:paraId="335461E3" w14:textId="77777777" w:rsidR="00611674" w:rsidRDefault="00611674" w:rsidP="00611674">
      <w:pPr>
        <w:pStyle w:val="Heading"/>
      </w:pPr>
      <w:bookmarkStart w:id="106" w:name="_Toc103918528"/>
      <w:r>
        <w:t>Revision History</w:t>
      </w:r>
      <w:bookmarkEnd w:id="106"/>
    </w:p>
    <w:p w14:paraId="341109FC" w14:textId="245170E9" w:rsidR="00611674" w:rsidRDefault="00611674" w:rsidP="00611674">
      <w:r>
        <w:t xml:space="preserve"> </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611674" w:rsidRPr="009D6CFF" w14:paraId="20E65EEC" w14:textId="77777777" w:rsidTr="00C769B9">
        <w:trPr>
          <w:trHeight w:val="432"/>
          <w:jc w:val="center"/>
        </w:trPr>
        <w:tc>
          <w:tcPr>
            <w:tcW w:w="2337" w:type="dxa"/>
          </w:tcPr>
          <w:p w14:paraId="0CB8EB15" w14:textId="101034F3" w:rsidR="00611674" w:rsidRPr="009D6CFF" w:rsidRDefault="00C25F5D" w:rsidP="00611674">
            <w:pPr>
              <w:jc w:val="left"/>
              <w:rPr>
                <w:i/>
              </w:rPr>
            </w:pPr>
            <w:r>
              <w:rPr>
                <w:i/>
              </w:rPr>
              <w:t>July 30</w:t>
            </w:r>
            <w:r w:rsidR="00812FAA">
              <w:rPr>
                <w:i/>
              </w:rPr>
              <w:t>, 201</w:t>
            </w:r>
            <w:r w:rsidR="00611674" w:rsidRPr="009D6CFF">
              <w:rPr>
                <w:i/>
              </w:rPr>
              <w:t>8:</w:t>
            </w:r>
          </w:p>
        </w:tc>
        <w:tc>
          <w:tcPr>
            <w:tcW w:w="7743" w:type="dxa"/>
          </w:tcPr>
          <w:p w14:paraId="2D1F32A3" w14:textId="2484D2CB" w:rsidR="000B165C" w:rsidRPr="009D6CFF" w:rsidRDefault="00611674" w:rsidP="00812FAA">
            <w:pPr>
              <w:jc w:val="left"/>
            </w:pPr>
            <w:r w:rsidRPr="009D6CFF">
              <w:t xml:space="preserve">Version 1 circulated for comment. </w:t>
            </w:r>
          </w:p>
        </w:tc>
      </w:tr>
      <w:tr w:rsidR="000B165C" w:rsidRPr="009D6CFF" w14:paraId="7C53C3D7" w14:textId="77777777">
        <w:trPr>
          <w:jc w:val="center"/>
        </w:trPr>
        <w:tc>
          <w:tcPr>
            <w:tcW w:w="2337" w:type="dxa"/>
          </w:tcPr>
          <w:p w14:paraId="700C73FC" w14:textId="7913436F" w:rsidR="00C17178" w:rsidRDefault="00D36203" w:rsidP="00611674">
            <w:pPr>
              <w:jc w:val="left"/>
              <w:rPr>
                <w:i/>
              </w:rPr>
            </w:pPr>
            <w:r>
              <w:rPr>
                <w:i/>
              </w:rPr>
              <w:lastRenderedPageBreak/>
              <w:t>August 3</w:t>
            </w:r>
            <w:r w:rsidR="000B165C">
              <w:rPr>
                <w:i/>
              </w:rPr>
              <w:t>, 2019:</w:t>
            </w:r>
          </w:p>
        </w:tc>
        <w:tc>
          <w:tcPr>
            <w:tcW w:w="7743" w:type="dxa"/>
          </w:tcPr>
          <w:p w14:paraId="27040EBC" w14:textId="292E64E9" w:rsidR="00C769B9" w:rsidRDefault="00DD000A" w:rsidP="00812FAA">
            <w:pPr>
              <w:jc w:val="left"/>
            </w:pPr>
            <w:r>
              <w:t>Version 2 u</w:t>
            </w:r>
            <w:r w:rsidR="000B165C">
              <w:t xml:space="preserve">pdated in preparation for phase 2 of the SBIR. </w:t>
            </w:r>
            <w:r w:rsidR="00C769B9">
              <w:t xml:space="preserve">  Major updates include:</w:t>
            </w:r>
          </w:p>
          <w:p w14:paraId="149197E0" w14:textId="4008A300" w:rsidR="000B165C" w:rsidRDefault="00C769B9" w:rsidP="00527F1E">
            <w:pPr>
              <w:pStyle w:val="ListParagraph"/>
              <w:numPr>
                <w:ilvl w:val="0"/>
                <w:numId w:val="60"/>
              </w:numPr>
            </w:pPr>
            <w:r>
              <w:t>Added design details for supporting multiple files opened in VFD (reader or writer) mode.</w:t>
            </w:r>
            <w:r w:rsidR="000B165C">
              <w:t xml:space="preserve"> </w:t>
            </w:r>
          </w:p>
          <w:p w14:paraId="26F1602F" w14:textId="1503B302" w:rsidR="00C769B9" w:rsidRDefault="00C769B9" w:rsidP="00527F1E">
            <w:pPr>
              <w:pStyle w:val="ListParagraph"/>
              <w:numPr>
                <w:ilvl w:val="0"/>
                <w:numId w:val="60"/>
              </w:numPr>
            </w:pPr>
            <w:r>
              <w:t>Added enable / disable end of tick API calls</w:t>
            </w:r>
          </w:p>
          <w:p w14:paraId="2661FE2F" w14:textId="77777777" w:rsidR="000B165C" w:rsidRDefault="000B165C" w:rsidP="00527F1E">
            <w:pPr>
              <w:pStyle w:val="ListParagraph"/>
              <w:numPr>
                <w:ilvl w:val="0"/>
                <w:numId w:val="60"/>
              </w:numPr>
            </w:pPr>
            <w:r>
              <w:t>Added design overview of the new page buffer.</w:t>
            </w:r>
          </w:p>
          <w:p w14:paraId="38EE6642" w14:textId="77777777" w:rsidR="00C769B9" w:rsidRDefault="00C769B9" w:rsidP="00527F1E">
            <w:pPr>
              <w:pStyle w:val="ListParagraph"/>
              <w:numPr>
                <w:ilvl w:val="0"/>
                <w:numId w:val="60"/>
              </w:numPr>
            </w:pPr>
            <w:r>
              <w:t xml:space="preserve">Updated metadata file index management to support floating indexes when index size exceed metadata file allocated for it, and removal of entries from the metadata file index if their referents have been written to the HDF5 file and not changes for more than </w:t>
            </w:r>
            <w:r w:rsidRPr="00C769B9">
              <w:rPr>
                <w:rFonts w:ascii="Courier" w:hAnsi="Courier"/>
                <w:sz w:val="20"/>
                <w:szCs w:val="20"/>
              </w:rPr>
              <w:t>max_lag</w:t>
            </w:r>
            <w:r>
              <w:t xml:space="preserve"> ticks.</w:t>
            </w:r>
          </w:p>
          <w:p w14:paraId="466469B8" w14:textId="77777777" w:rsidR="00C769B9" w:rsidRDefault="00C769B9" w:rsidP="00527F1E">
            <w:pPr>
              <w:pStyle w:val="ListParagraph"/>
              <w:numPr>
                <w:ilvl w:val="0"/>
                <w:numId w:val="60"/>
              </w:numPr>
            </w:pPr>
            <w:r>
              <w:t>Corrected discussion of flush and close in VFD SWMR writer mode.</w:t>
            </w:r>
          </w:p>
          <w:p w14:paraId="3C7F36BF" w14:textId="77777777" w:rsidR="00C769B9" w:rsidRDefault="00C769B9" w:rsidP="00527F1E">
            <w:pPr>
              <w:pStyle w:val="ListParagraph"/>
              <w:numPr>
                <w:ilvl w:val="0"/>
                <w:numId w:val="60"/>
              </w:numPr>
            </w:pPr>
            <w:r>
              <w:t>Wrote first cut of testing section.</w:t>
            </w:r>
          </w:p>
          <w:p w14:paraId="28CA84C2" w14:textId="1DBD0E81" w:rsidR="00211646" w:rsidRPr="009D6CFF" w:rsidRDefault="006F435B" w:rsidP="00527F1E">
            <w:pPr>
              <w:pStyle w:val="ListParagraph"/>
              <w:numPr>
                <w:ilvl w:val="0"/>
                <w:numId w:val="60"/>
              </w:numPr>
            </w:pPr>
            <w:r>
              <w:t>Addressed</w:t>
            </w:r>
            <w:r w:rsidR="00211646">
              <w:t xml:space="preserve"> reviewer comments.</w:t>
            </w:r>
          </w:p>
        </w:tc>
      </w:tr>
      <w:tr w:rsidR="00C17178" w:rsidRPr="009D6CFF" w14:paraId="33849A1E" w14:textId="77777777">
        <w:trPr>
          <w:jc w:val="center"/>
        </w:trPr>
        <w:tc>
          <w:tcPr>
            <w:tcW w:w="2337" w:type="dxa"/>
          </w:tcPr>
          <w:p w14:paraId="17D4281F" w14:textId="4752662A" w:rsidR="00C17178" w:rsidRDefault="003F50DA" w:rsidP="00611674">
            <w:pPr>
              <w:jc w:val="left"/>
              <w:rPr>
                <w:i/>
              </w:rPr>
            </w:pPr>
            <w:r>
              <w:rPr>
                <w:i/>
              </w:rPr>
              <w:t>September 2</w:t>
            </w:r>
            <w:r w:rsidR="00C17178">
              <w:rPr>
                <w:i/>
              </w:rPr>
              <w:t>, 2019</w:t>
            </w:r>
          </w:p>
        </w:tc>
        <w:tc>
          <w:tcPr>
            <w:tcW w:w="7743" w:type="dxa"/>
          </w:tcPr>
          <w:p w14:paraId="4113E6A8" w14:textId="7ABD4A26" w:rsidR="00C17178" w:rsidRDefault="00C17178" w:rsidP="00812FAA">
            <w:pPr>
              <w:jc w:val="left"/>
            </w:pPr>
            <w:r>
              <w:t>Version 3 circulated for external review and comment.</w:t>
            </w:r>
          </w:p>
        </w:tc>
      </w:tr>
      <w:tr w:rsidR="00E21B8E" w:rsidRPr="009D6CFF" w14:paraId="0ECA4B42" w14:textId="77777777">
        <w:trPr>
          <w:jc w:val="center"/>
        </w:trPr>
        <w:tc>
          <w:tcPr>
            <w:tcW w:w="2337" w:type="dxa"/>
          </w:tcPr>
          <w:p w14:paraId="427386EB" w14:textId="01B5DB67" w:rsidR="00E21B8E" w:rsidRDefault="00E21B8E" w:rsidP="00611674">
            <w:pPr>
              <w:jc w:val="left"/>
              <w:rPr>
                <w:i/>
              </w:rPr>
            </w:pPr>
            <w:r>
              <w:rPr>
                <w:i/>
              </w:rPr>
              <w:t>October 27, 2019</w:t>
            </w:r>
          </w:p>
        </w:tc>
        <w:tc>
          <w:tcPr>
            <w:tcW w:w="7743" w:type="dxa"/>
          </w:tcPr>
          <w:p w14:paraId="38AEA947" w14:textId="77777777" w:rsidR="00E21B8E" w:rsidRDefault="00E21B8E" w:rsidP="00812FAA">
            <w:pPr>
              <w:jc w:val="left"/>
            </w:pPr>
            <w:r>
              <w:t>Corrected error in pseudo code in section 3.3.2</w:t>
            </w:r>
          </w:p>
          <w:p w14:paraId="650BBFCF" w14:textId="798DD040" w:rsidR="00E21B8E" w:rsidRDefault="00E21B8E" w:rsidP="00812FAA">
            <w:pPr>
              <w:jc w:val="left"/>
            </w:pPr>
            <w:r>
              <w:t>Version 4 circulated for external review and comment.</w:t>
            </w:r>
          </w:p>
        </w:tc>
      </w:tr>
      <w:tr w:rsidR="00895F86" w:rsidRPr="009D6CFF" w14:paraId="5B6E8491" w14:textId="77777777">
        <w:trPr>
          <w:jc w:val="center"/>
        </w:trPr>
        <w:tc>
          <w:tcPr>
            <w:tcW w:w="2337" w:type="dxa"/>
          </w:tcPr>
          <w:p w14:paraId="0E410C10" w14:textId="0A8BF8B4" w:rsidR="00895F86" w:rsidRDefault="00895F86" w:rsidP="00611674">
            <w:pPr>
              <w:jc w:val="left"/>
              <w:rPr>
                <w:i/>
              </w:rPr>
            </w:pPr>
            <w:r>
              <w:rPr>
                <w:i/>
              </w:rPr>
              <w:t>September 16, 2020</w:t>
            </w:r>
          </w:p>
        </w:tc>
        <w:tc>
          <w:tcPr>
            <w:tcW w:w="7743" w:type="dxa"/>
          </w:tcPr>
          <w:p w14:paraId="744054E7" w14:textId="77777777" w:rsidR="00895F86" w:rsidRDefault="00895F86" w:rsidP="00812FAA">
            <w:pPr>
              <w:jc w:val="left"/>
            </w:pPr>
            <w:r>
              <w:t>Incomplete updates in preparation for the Friendly User release.  In particular, Section 3 has become dated, and should be brought into conformance with the code prior to production release.</w:t>
            </w:r>
          </w:p>
          <w:p w14:paraId="70788AB7" w14:textId="630611A2" w:rsidR="00366973" w:rsidRDefault="00366973" w:rsidP="00812FAA">
            <w:pPr>
              <w:jc w:val="left"/>
            </w:pPr>
            <w:r>
              <w:t>Version 5 included in Friendly User release</w:t>
            </w:r>
          </w:p>
        </w:tc>
      </w:tr>
      <w:tr w:rsidR="00366973" w:rsidRPr="009D6CFF" w14:paraId="46767B70" w14:textId="77777777">
        <w:trPr>
          <w:jc w:val="center"/>
        </w:trPr>
        <w:tc>
          <w:tcPr>
            <w:tcW w:w="2337" w:type="dxa"/>
          </w:tcPr>
          <w:p w14:paraId="3C329BA3" w14:textId="7D44AB0A" w:rsidR="00366973" w:rsidRDefault="008E2155" w:rsidP="009E6BA6">
            <w:pPr>
              <w:tabs>
                <w:tab w:val="right" w:pos="2121"/>
              </w:tabs>
              <w:jc w:val="left"/>
              <w:rPr>
                <w:i/>
              </w:rPr>
            </w:pPr>
            <w:r>
              <w:rPr>
                <w:i/>
              </w:rPr>
              <w:t>July 28</w:t>
            </w:r>
            <w:r w:rsidR="00366973">
              <w:rPr>
                <w:i/>
              </w:rPr>
              <w:t>, 2021</w:t>
            </w:r>
            <w:r w:rsidR="009E6BA6">
              <w:rPr>
                <w:i/>
              </w:rPr>
              <w:tab/>
            </w:r>
          </w:p>
        </w:tc>
        <w:tc>
          <w:tcPr>
            <w:tcW w:w="7743" w:type="dxa"/>
          </w:tcPr>
          <w:p w14:paraId="02ECC389" w14:textId="77777777" w:rsidR="00076E61" w:rsidRDefault="00076E61" w:rsidP="00812FAA">
            <w:pPr>
              <w:jc w:val="left"/>
            </w:pPr>
            <w:r>
              <w:t>Version 6</w:t>
            </w:r>
          </w:p>
          <w:p w14:paraId="6B593EA0" w14:textId="77777777" w:rsidR="00366973" w:rsidRDefault="00366973" w:rsidP="00812FAA">
            <w:pPr>
              <w:jc w:val="left"/>
            </w:pPr>
            <w:r>
              <w:t>Added initial design work for NFS support.</w:t>
            </w:r>
          </w:p>
          <w:p w14:paraId="7C899DC5" w14:textId="2EE655AE" w:rsidR="00366973" w:rsidRDefault="00366973" w:rsidP="00F4088B">
            <w:pPr>
              <w:jc w:val="left"/>
            </w:pPr>
            <w:r>
              <w:t>Section 3 remains dated, and must be brought into conformance with the code prior to production release.</w:t>
            </w:r>
            <w:r w:rsidR="00F4088B">
              <w:t xml:space="preserve">  Similarly, section 5 should be replaced with the current test plan – which has been greatly expanded.</w:t>
            </w:r>
          </w:p>
        </w:tc>
      </w:tr>
      <w:tr w:rsidR="009E6BA6" w:rsidRPr="009D6CFF" w14:paraId="028216CA" w14:textId="77777777">
        <w:trPr>
          <w:jc w:val="center"/>
        </w:trPr>
        <w:tc>
          <w:tcPr>
            <w:tcW w:w="2337" w:type="dxa"/>
          </w:tcPr>
          <w:p w14:paraId="236EAE0F" w14:textId="50161D42" w:rsidR="009E6BA6" w:rsidRDefault="00076E61" w:rsidP="009E6BA6">
            <w:pPr>
              <w:tabs>
                <w:tab w:val="right" w:pos="2121"/>
              </w:tabs>
              <w:jc w:val="left"/>
              <w:rPr>
                <w:i/>
              </w:rPr>
            </w:pPr>
            <w:r>
              <w:rPr>
                <w:i/>
              </w:rPr>
              <w:t>Sept. 10</w:t>
            </w:r>
            <w:r w:rsidR="009E6BA6">
              <w:rPr>
                <w:i/>
              </w:rPr>
              <w:t>, 2021</w:t>
            </w:r>
          </w:p>
        </w:tc>
        <w:tc>
          <w:tcPr>
            <w:tcW w:w="7743" w:type="dxa"/>
          </w:tcPr>
          <w:p w14:paraId="0D5596E4" w14:textId="77777777" w:rsidR="00076E61" w:rsidRDefault="00076E61" w:rsidP="00812FAA">
            <w:pPr>
              <w:jc w:val="left"/>
            </w:pPr>
            <w:r>
              <w:t>Version 7</w:t>
            </w:r>
          </w:p>
          <w:p w14:paraId="68182CF8" w14:textId="4DF68B5A" w:rsidR="009E6BA6" w:rsidRDefault="009E6BA6" w:rsidP="00812FAA">
            <w:pPr>
              <w:jc w:val="left"/>
            </w:pPr>
            <w:r>
              <w:t>Minor corrections / clarifica</w:t>
            </w:r>
            <w:r w:rsidR="00076E61">
              <w:t>tions to design for NFS support to address comments</w:t>
            </w:r>
          </w:p>
        </w:tc>
      </w:tr>
      <w:tr w:rsidR="00FE2E43" w:rsidRPr="009D6CFF" w14:paraId="5F165069" w14:textId="77777777">
        <w:trPr>
          <w:jc w:val="center"/>
        </w:trPr>
        <w:tc>
          <w:tcPr>
            <w:tcW w:w="2337" w:type="dxa"/>
          </w:tcPr>
          <w:p w14:paraId="345CBF9A" w14:textId="7617BE08" w:rsidR="00FE2E43" w:rsidRDefault="00FE2E43" w:rsidP="009E6BA6">
            <w:pPr>
              <w:tabs>
                <w:tab w:val="right" w:pos="2121"/>
              </w:tabs>
              <w:jc w:val="left"/>
              <w:rPr>
                <w:i/>
              </w:rPr>
            </w:pPr>
            <w:r>
              <w:rPr>
                <w:i/>
              </w:rPr>
              <w:t>Oct. 16, 2021</w:t>
            </w:r>
          </w:p>
        </w:tc>
        <w:tc>
          <w:tcPr>
            <w:tcW w:w="7743" w:type="dxa"/>
          </w:tcPr>
          <w:p w14:paraId="07E23CB5" w14:textId="77777777" w:rsidR="00FE2E43" w:rsidRDefault="00FE2E43" w:rsidP="00812FAA">
            <w:pPr>
              <w:jc w:val="left"/>
            </w:pPr>
            <w:r>
              <w:t>Version 8</w:t>
            </w:r>
          </w:p>
          <w:p w14:paraId="652F3522" w14:textId="27F3E479" w:rsidR="00FE2E43" w:rsidRDefault="00FE2E43" w:rsidP="00812FAA">
            <w:pPr>
              <w:jc w:val="left"/>
            </w:pPr>
            <w:r>
              <w:t>Minor corrections / clarifications to design for NFS support to address comments</w:t>
            </w:r>
          </w:p>
        </w:tc>
      </w:tr>
      <w:tr w:rsidR="00C634AF" w:rsidRPr="009D6CFF" w14:paraId="68218CC2" w14:textId="77777777">
        <w:trPr>
          <w:jc w:val="center"/>
        </w:trPr>
        <w:tc>
          <w:tcPr>
            <w:tcW w:w="2337" w:type="dxa"/>
          </w:tcPr>
          <w:p w14:paraId="42F57621" w14:textId="6A21CEC2" w:rsidR="00C634AF" w:rsidRDefault="00C634AF" w:rsidP="009E6BA6">
            <w:pPr>
              <w:tabs>
                <w:tab w:val="right" w:pos="2121"/>
              </w:tabs>
              <w:jc w:val="left"/>
              <w:rPr>
                <w:i/>
              </w:rPr>
            </w:pPr>
            <w:r>
              <w:rPr>
                <w:i/>
              </w:rPr>
              <w:t>Dec. 20, 2021</w:t>
            </w:r>
          </w:p>
        </w:tc>
        <w:tc>
          <w:tcPr>
            <w:tcW w:w="7743" w:type="dxa"/>
          </w:tcPr>
          <w:p w14:paraId="2E05D1FA" w14:textId="77777777" w:rsidR="00C634AF" w:rsidRDefault="00C634AF" w:rsidP="00812FAA">
            <w:pPr>
              <w:jc w:val="left"/>
            </w:pPr>
            <w:r>
              <w:t>Version 9</w:t>
            </w:r>
          </w:p>
          <w:p w14:paraId="5DC19FEF" w14:textId="50AF29ED" w:rsidR="00C634AF" w:rsidRDefault="00C634AF" w:rsidP="00812FAA">
            <w:pPr>
              <w:jc w:val="left"/>
            </w:pPr>
            <w:r>
              <w:t xml:space="preserve">Updated </w:t>
            </w:r>
            <w:r w:rsidRPr="00E65FCE">
              <w:rPr>
                <w:rFonts w:ascii="Courier" w:hAnsi="Courier" w:cs="Times New Roman"/>
                <w:color w:val="00000A"/>
                <w:sz w:val="20"/>
                <w:szCs w:val="20"/>
              </w:rPr>
              <w:t>H5F_vfd_swmr_config_t</w:t>
            </w:r>
            <w:r>
              <w:t xml:space="preserve"> to allow automatic generation of metadata file names needed for transparent support for VDS (Virtual Data Sets).  Also added flag to indicate whether POSIX semantics is supported.  If </w:t>
            </w:r>
            <w:r>
              <w:lastRenderedPageBreak/>
              <w:t>it is, modified VFD SWMR reader file open and end of tick processing to allow a VFD SWMR reader to open an existing HDF5 file either before the VFD SWMR writer has opened it, or after it has closed.</w:t>
            </w:r>
          </w:p>
        </w:tc>
      </w:tr>
      <w:tr w:rsidR="005E2583" w:rsidRPr="009D6CFF" w14:paraId="2AB82239" w14:textId="77777777">
        <w:trPr>
          <w:jc w:val="center"/>
        </w:trPr>
        <w:tc>
          <w:tcPr>
            <w:tcW w:w="2337" w:type="dxa"/>
          </w:tcPr>
          <w:p w14:paraId="6665D803" w14:textId="7505B900" w:rsidR="005E2583" w:rsidRDefault="005E2583" w:rsidP="009E6BA6">
            <w:pPr>
              <w:tabs>
                <w:tab w:val="right" w:pos="2121"/>
              </w:tabs>
              <w:jc w:val="left"/>
              <w:rPr>
                <w:i/>
              </w:rPr>
            </w:pPr>
            <w:r>
              <w:rPr>
                <w:i/>
              </w:rPr>
              <w:lastRenderedPageBreak/>
              <w:t>May 19, 2022</w:t>
            </w:r>
          </w:p>
        </w:tc>
        <w:tc>
          <w:tcPr>
            <w:tcW w:w="7743" w:type="dxa"/>
          </w:tcPr>
          <w:p w14:paraId="6C1CDF87" w14:textId="25D34F79" w:rsidR="005E2583" w:rsidRDefault="005E2583" w:rsidP="005E2583">
            <w:pPr>
              <w:jc w:val="left"/>
            </w:pPr>
            <w:r>
              <w:t>Light touch up prior to merge with Develop and beta release.  Note that the document still has major deficits – in particular, section 3 disagrees with the code</w:t>
            </w:r>
            <w:r>
              <w:t xml:space="preserve"> in a number of places.  Section 4 (implementations details) remains empty, and section 5 needs to be updated for the current state of the test suite.</w:t>
            </w:r>
            <w:r>
              <w:t xml:space="preserve">  These deficits should be repaired to facilitate long term maintenance.</w:t>
            </w:r>
          </w:p>
        </w:tc>
      </w:tr>
      <w:tr w:rsidR="00895F86" w:rsidRPr="009D6CFF" w14:paraId="0FCD71A6" w14:textId="77777777">
        <w:trPr>
          <w:jc w:val="center"/>
        </w:trPr>
        <w:tc>
          <w:tcPr>
            <w:tcW w:w="2337" w:type="dxa"/>
          </w:tcPr>
          <w:p w14:paraId="39E092B5" w14:textId="30553412" w:rsidR="00895F86" w:rsidRDefault="00895F86" w:rsidP="00611674">
            <w:pPr>
              <w:jc w:val="left"/>
              <w:rPr>
                <w:i/>
              </w:rPr>
            </w:pPr>
          </w:p>
        </w:tc>
        <w:tc>
          <w:tcPr>
            <w:tcW w:w="7743" w:type="dxa"/>
          </w:tcPr>
          <w:p w14:paraId="7768F009" w14:textId="77777777" w:rsidR="00895F86" w:rsidRDefault="00895F86" w:rsidP="00812FAA">
            <w:pPr>
              <w:jc w:val="left"/>
            </w:pPr>
          </w:p>
        </w:tc>
      </w:tr>
    </w:tbl>
    <w:p w14:paraId="586F0710" w14:textId="1FA0DEBE" w:rsidR="00611674" w:rsidRDefault="00611674" w:rsidP="00611674"/>
    <w:sectPr w:rsidR="00611674" w:rsidSect="00611674">
      <w:headerReference w:type="default" r:id="rId9"/>
      <w:footerReference w:type="default" r:id="rId10"/>
      <w:headerReference w:type="first" r:id="rId11"/>
      <w:footerReference w:type="first" r:id="rId12"/>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123271" w14:textId="77777777" w:rsidR="00D7024A" w:rsidRDefault="00D7024A" w:rsidP="00611674">
      <w:r>
        <w:separator/>
      </w:r>
    </w:p>
  </w:endnote>
  <w:endnote w:type="continuationSeparator" w:id="0">
    <w:p w14:paraId="568E2CE9" w14:textId="77777777" w:rsidR="00D7024A" w:rsidRDefault="00D7024A"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Droid Sans">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14:paraId="3FF64157" w14:textId="77777777" w:rsidR="00B23543" w:rsidRDefault="00B23543" w:rsidP="00611674">
            <w:pPr>
              <w:pStyle w:val="HDFFooter"/>
            </w:pPr>
            <w:r>
              <w:rPr>
                <w:noProof/>
              </w:rPr>
              <w:drawing>
                <wp:anchor distT="0" distB="0" distL="0" distR="0" simplePos="0" relativeHeight="251658240" behindDoc="0" locked="0" layoutInCell="1" allowOverlap="1" wp14:anchorId="1A114398" wp14:editId="235AE482">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6B485F">
              <w:rPr>
                <w:noProof/>
              </w:rPr>
              <w:t>88</w:t>
            </w:r>
            <w:r>
              <w:rPr>
                <w:noProof/>
              </w:rPr>
              <w:fldChar w:fldCharType="end"/>
            </w:r>
            <w:r>
              <w:t xml:space="preserve"> of </w:t>
            </w:r>
            <w:r w:rsidR="00D7024A">
              <w:fldChar w:fldCharType="begin"/>
            </w:r>
            <w:r w:rsidR="00D7024A">
              <w:instrText xml:space="preserve"> NUMPAGES  </w:instrText>
            </w:r>
            <w:r w:rsidR="00D7024A">
              <w:fldChar w:fldCharType="separate"/>
            </w:r>
            <w:r w:rsidR="006B485F">
              <w:rPr>
                <w:noProof/>
              </w:rPr>
              <w:t>88</w:t>
            </w:r>
            <w:r w:rsidR="00D7024A">
              <w:rPr>
                <w:noProof/>
              </w:rPr>
              <w:fldChar w:fldCharType="end"/>
            </w:r>
          </w:p>
        </w:sdtContent>
      </w:sdt>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14:paraId="298862EB" w14:textId="77777777" w:rsidR="00B23543" w:rsidRDefault="00B23543" w:rsidP="00611674">
            <w:pPr>
              <w:pStyle w:val="HDFFooter"/>
            </w:pPr>
            <w:r>
              <w:rPr>
                <w:noProof/>
              </w:rPr>
              <w:drawing>
                <wp:anchor distT="0" distB="0" distL="0" distR="0" simplePos="0" relativeHeight="251660288" behindDoc="0" locked="0" layoutInCell="1" allowOverlap="1" wp14:anchorId="70FD01E0" wp14:editId="353DE67C">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6B485F">
              <w:rPr>
                <w:noProof/>
              </w:rPr>
              <w:t>1</w:t>
            </w:r>
            <w:r>
              <w:rPr>
                <w:noProof/>
              </w:rPr>
              <w:fldChar w:fldCharType="end"/>
            </w:r>
            <w:r>
              <w:t xml:space="preserve"> of </w:t>
            </w:r>
            <w:r w:rsidR="00D7024A">
              <w:fldChar w:fldCharType="begin"/>
            </w:r>
            <w:r w:rsidR="00D7024A">
              <w:instrText xml:space="preserve"> NUMPAGES  </w:instrText>
            </w:r>
            <w:r w:rsidR="00D7024A">
              <w:fldChar w:fldCharType="separate"/>
            </w:r>
            <w:r w:rsidR="006B485F">
              <w:rPr>
                <w:noProof/>
              </w:rPr>
              <w:t>88</w:t>
            </w:r>
            <w:r w:rsidR="00D7024A">
              <w:rPr>
                <w:noProof/>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2EEC23" w14:textId="77777777" w:rsidR="00D7024A" w:rsidRDefault="00D7024A" w:rsidP="00611674">
      <w:r>
        <w:separator/>
      </w:r>
    </w:p>
  </w:footnote>
  <w:footnote w:type="continuationSeparator" w:id="0">
    <w:p w14:paraId="771C8503" w14:textId="77777777" w:rsidR="00D7024A" w:rsidRDefault="00D7024A" w:rsidP="00611674">
      <w:r>
        <w:continuationSeparator/>
      </w:r>
    </w:p>
  </w:footnote>
  <w:footnote w:id="1">
    <w:p w14:paraId="54753C80" w14:textId="6E71A2C0" w:rsidR="00B23543" w:rsidRDefault="00B23543">
      <w:pPr>
        <w:pStyle w:val="FootnoteText"/>
      </w:pPr>
      <w:r>
        <w:rPr>
          <w:rStyle w:val="FootnoteReference"/>
        </w:rPr>
        <w:footnoteRef/>
      </w:r>
      <w:r>
        <w:t xml:space="preserve"> In the POSIX case, this is simply another file, separate from the HDF5 file and referred to later in this document as the metadata file.  We use this circumlocution as matters are more complex in the NFS and object store cases.</w:t>
      </w:r>
    </w:p>
  </w:footnote>
  <w:footnote w:id="2">
    <w:p w14:paraId="6EC7FA44" w14:textId="7BC4DBF4" w:rsidR="00B23543" w:rsidRDefault="00B23543">
      <w:pPr>
        <w:pStyle w:val="FootnoteText"/>
      </w:pPr>
      <w:r>
        <w:rPr>
          <w:rStyle w:val="FootnoteReference"/>
        </w:rPr>
        <w:footnoteRef/>
      </w:r>
      <w:r>
        <w:t xml:space="preserve"> This is a bit of an oversimplification, as some API calls allow the caller to specify callback routines, and these callback routines can invoke HDF5 library API calls.  However, if we count API call entries and exits, and only consider initial entries and final exits of nested calls, the above statement is true. </w:t>
      </w:r>
    </w:p>
  </w:footnote>
  <w:footnote w:id="3">
    <w:p w14:paraId="631DACD4" w14:textId="14F6CEA5" w:rsidR="00B23543" w:rsidRDefault="00B23543">
      <w:pPr>
        <w:pStyle w:val="FootnoteText"/>
      </w:pPr>
      <w:r>
        <w:rPr>
          <w:rStyle w:val="FootnoteReference"/>
        </w:rPr>
        <w:footnoteRef/>
      </w:r>
      <w:r>
        <w:t xml:space="preserve"> i.e. a tick (whatever period of time that may be) has passed since the current tick started.</w:t>
      </w:r>
    </w:p>
  </w:footnote>
  <w:footnote w:id="4">
    <w:p w14:paraId="1FD9A563" w14:textId="705AE46F" w:rsidR="00B23543" w:rsidRDefault="00B23543">
      <w:pPr>
        <w:pStyle w:val="FootnoteText"/>
      </w:pPr>
      <w:r>
        <w:rPr>
          <w:rStyle w:val="FootnoteReference"/>
        </w:rPr>
        <w:footnoteRef/>
      </w:r>
      <w:r>
        <w:t xml:space="preserve"> The metadata file is sometime referred to as the “shadow file”.  The terms are synonymous.</w:t>
      </w:r>
    </w:p>
  </w:footnote>
  <w:footnote w:id="5">
    <w:p w14:paraId="0FC62F69" w14:textId="0D7FE50B" w:rsidR="00B23543" w:rsidRDefault="00B23543">
      <w:pPr>
        <w:pStyle w:val="FootnoteText"/>
      </w:pPr>
      <w:r>
        <w:rPr>
          <w:rStyle w:val="FootnoteReference"/>
        </w:rPr>
        <w:footnoteRef/>
      </w:r>
      <w:r>
        <w:t xml:space="preserve"> In the object store case, it may be preferable to copy the updater files to local storage before processing them</w:t>
      </w:r>
    </w:p>
  </w:footnote>
  <w:footnote w:id="6">
    <w:p w14:paraId="63E0E43A" w14:textId="13D658D9" w:rsidR="00B23543" w:rsidRDefault="00B23543">
      <w:pPr>
        <w:pStyle w:val="FootnoteText"/>
      </w:pPr>
      <w:r>
        <w:rPr>
          <w:rStyle w:val="FootnoteReference"/>
        </w:rPr>
        <w:footnoteRef/>
      </w:r>
      <w:r>
        <w:t xml:space="preserve"> Strictly speaking, this violates the design objective of making SWMR transparent to all layers above the metadata cache.  </w:t>
      </w:r>
    </w:p>
  </w:footnote>
  <w:footnote w:id="7">
    <w:p w14:paraId="1E097791" w14:textId="77777777" w:rsidR="00B23543" w:rsidRDefault="00B23543" w:rsidP="001D11AE">
      <w:pPr>
        <w:pStyle w:val="FootnoteText"/>
      </w:pPr>
      <w:r>
        <w:rPr>
          <w:rStyle w:val="FootnoteReference"/>
        </w:rPr>
        <w:footnoteRef/>
      </w:r>
      <w:r>
        <w:t xml:space="preserve"> When last we discussed the issue, this is the solution that Quincey was planning to use for his implementation of full SWMR. </w:t>
      </w:r>
    </w:p>
  </w:footnote>
  <w:footnote w:id="8">
    <w:p w14:paraId="37FBC49F" w14:textId="5094B29F" w:rsidR="00B23543" w:rsidRDefault="00B23543">
      <w:pPr>
        <w:pStyle w:val="FootnoteText"/>
      </w:pPr>
      <w:r>
        <w:rPr>
          <w:rStyle w:val="FootnoteReference"/>
        </w:rPr>
        <w:footnoteRef/>
      </w:r>
      <w:r>
        <w:t xml:space="preserve"> While a gap need not halt processing on the reader, if it is not filled within </w:t>
      </w:r>
      <w:r w:rsidRPr="00347723">
        <w:rPr>
          <w:rFonts w:ascii="Courier" w:hAnsi="Courier"/>
          <w:sz w:val="20"/>
          <w:szCs w:val="20"/>
        </w:rPr>
        <w:t>max_lag</w:t>
      </w:r>
      <w:r>
        <w:t xml:space="preserve"> ticks, the reader may perceive corruption in metadata read from the HDF5 file proper.</w:t>
      </w:r>
    </w:p>
  </w:footnote>
  <w:footnote w:id="9">
    <w:p w14:paraId="64903F1A" w14:textId="2ED7253F" w:rsidR="00B23543" w:rsidRDefault="00B23543">
      <w:pPr>
        <w:pStyle w:val="FootnoteText"/>
      </w:pPr>
      <w:r>
        <w:rPr>
          <w:rStyle w:val="FootnoteReference"/>
        </w:rPr>
        <w:footnoteRef/>
      </w:r>
      <w:r>
        <w:t xml:space="preserve"> It is also possible to construct HDF5 API calls which require arbitrarily large amounts of time to complete – for example very large reads or writes, particularly on complex selections.  Fortunately, it should always be possible to avoid the problem by breaking such calls into an equivalent sequence of calls.</w:t>
      </w:r>
    </w:p>
  </w:footnote>
  <w:footnote w:id="10">
    <w:p w14:paraId="36373699" w14:textId="58D175C6" w:rsidR="00B23543" w:rsidRDefault="00B23543">
      <w:pPr>
        <w:pStyle w:val="FootnoteText"/>
      </w:pPr>
      <w:r>
        <w:rPr>
          <w:rStyle w:val="FootnoteReference"/>
        </w:rPr>
        <w:footnoteRef/>
      </w:r>
      <w:r>
        <w:t xml:space="preserve"> And one that is used in the existing SWMR implementation</w:t>
      </w:r>
    </w:p>
  </w:footnote>
  <w:footnote w:id="11">
    <w:p w14:paraId="4B5C979B" w14:textId="37C860B0" w:rsidR="00B23543" w:rsidRDefault="00B23543">
      <w:pPr>
        <w:pStyle w:val="FootnoteText"/>
      </w:pPr>
      <w:r>
        <w:rPr>
          <w:rStyle w:val="FootnoteReference"/>
        </w:rPr>
        <w:footnoteRef/>
      </w:r>
      <w:r>
        <w:t xml:space="preserve"> System resources permitting, creating a small RAM disk for the metadata file would be ideal.</w:t>
      </w:r>
    </w:p>
  </w:footnote>
  <w:footnote w:id="12">
    <w:p w14:paraId="2CC94DFE" w14:textId="6C51D915" w:rsidR="00B23543" w:rsidRDefault="00B23543">
      <w:pPr>
        <w:pStyle w:val="FootnoteText"/>
      </w:pPr>
      <w:r>
        <w:rPr>
          <w:rStyle w:val="FootnoteReference"/>
        </w:rPr>
        <w:footnoteRef/>
      </w:r>
      <w:r>
        <w:t xml:space="preserve"> In parallel HDF5, all processes perform all actions that modify metadata collectively, and thus see the same stream of dirty metadata.  To allow the metadata caches to safely flush metadata entries, the metadata caches on all processes count the number of dirty bytes of metadata generated, and enter a sync point every n bytes, where n is user configurable.  Once in the sync point, the process 0 metadata cache decides what entries to flush and then coordinates with the other metadata caches.  This allows the metadata caches to flush and evict metadata without risking message from the past / future bugs.</w:t>
      </w:r>
    </w:p>
  </w:footnote>
  <w:footnote w:id="13">
    <w:p w14:paraId="50B7C06C" w14:textId="10B002DA" w:rsidR="00B23543" w:rsidRDefault="00B23543">
      <w:pPr>
        <w:pStyle w:val="FootnoteText"/>
      </w:pPr>
      <w:r>
        <w:rPr>
          <w:rStyle w:val="FootnoteReference"/>
        </w:rPr>
        <w:footnoteRef/>
      </w:r>
      <w:r>
        <w:t xml:space="preserve"> Unfortunately, testing has revealed two cases in which this is not true.  Both the fixed array and extensible array indexing structures allocate large blocks of file space, and sub-allocate metadata entries out of it.  This in turn creates the situation in which a metadata cache entry can be of size larger than one page, and not be page aligned.  While this permits a minor reduction in the on disk size of these indices, as shall be seen, it complicates VFD SWMR support in the page buffer.</w:t>
      </w:r>
    </w:p>
  </w:footnote>
  <w:footnote w:id="14">
    <w:p w14:paraId="6172791D" w14:textId="66403D16" w:rsidR="00B23543" w:rsidRDefault="00B23543">
      <w:pPr>
        <w:pStyle w:val="FootnoteText"/>
      </w:pPr>
      <w:r>
        <w:rPr>
          <w:rStyle w:val="FootnoteReference"/>
        </w:rPr>
        <w:footnoteRef/>
      </w:r>
      <w:r>
        <w:t xml:space="preserve"> The objective being to write the entire updater file in a single vector write call – which should allow the underlying VFD to optimize for the target storage system.</w:t>
      </w:r>
    </w:p>
  </w:footnote>
  <w:footnote w:id="15">
    <w:p w14:paraId="03AA52DF" w14:textId="0B438719" w:rsidR="00B23543" w:rsidRDefault="00B23543">
      <w:pPr>
        <w:pStyle w:val="FootnoteText"/>
      </w:pPr>
      <w:r>
        <w:rPr>
          <w:rStyle w:val="FootnoteReference"/>
        </w:rPr>
        <w:footnoteRef/>
      </w:r>
      <w:r>
        <w:t xml:space="preserve"> Note that due to callbacks from HDF5 into the host program, HDF5 may receive additional API calls before the original API call exits.  This is a problem, as we may not be in a stable state when one of the additional API calls is made.  Handle this by creating an API call depth counter, incrementing on API FUNC ENTER, decrementing on API FUNC EXIT, and only testing for end of tick when the depth counter is zero.</w:t>
      </w:r>
    </w:p>
  </w:footnote>
  <w:footnote w:id="16">
    <w:p w14:paraId="3CF06F27" w14:textId="29894C09" w:rsidR="00B23543" w:rsidRDefault="00B23543">
      <w:pPr>
        <w:pStyle w:val="FootnoteText"/>
      </w:pPr>
      <w:r>
        <w:rPr>
          <w:rStyle w:val="FootnoteReference"/>
        </w:rPr>
        <w:footnoteRef/>
      </w:r>
      <w:r>
        <w:t xml:space="preserve"> Recall that it is possible for a given process to open multiple unique files in either VFD SWMR writer or VFD SWMR reader mode – but not one file in both VFD SWMR writer and VFD SWMR reader mode.  Further, the files need not use the same tick length or </w:t>
      </w:r>
      <w:r w:rsidRPr="00FE2E43">
        <w:rPr>
          <w:rFonts w:ascii="Courier" w:hAnsi="Courier"/>
          <w:sz w:val="20"/>
          <w:szCs w:val="20"/>
        </w:rPr>
        <w:t>max_lag.</w:t>
      </w:r>
    </w:p>
  </w:footnote>
  <w:footnote w:id="17">
    <w:p w14:paraId="7240434C" w14:textId="592A3861" w:rsidR="00B23543" w:rsidRDefault="00B23543">
      <w:pPr>
        <w:pStyle w:val="FootnoteText"/>
      </w:pPr>
      <w:r>
        <w:rPr>
          <w:rStyle w:val="FootnoteReference"/>
        </w:rPr>
        <w:footnoteRef/>
      </w:r>
      <w:r>
        <w:t xml:space="preserve"> Or possibly </w:t>
      </w:r>
      <w:r w:rsidRPr="00E727B4">
        <w:rPr>
          <w:rFonts w:ascii="Courier" w:hAnsi="Courier"/>
          <w:sz w:val="20"/>
          <w:szCs w:val="20"/>
        </w:rPr>
        <w:t>gettimeofday()</w:t>
      </w:r>
      <w:r>
        <w:t>.</w:t>
      </w:r>
    </w:p>
  </w:footnote>
  <w:footnote w:id="18">
    <w:p w14:paraId="305F900F" w14:textId="436E78EB" w:rsidR="00B23543" w:rsidRDefault="00B23543">
      <w:pPr>
        <w:pStyle w:val="FootnoteText"/>
      </w:pPr>
      <w:r>
        <w:rPr>
          <w:rStyle w:val="FootnoteReference"/>
        </w:rPr>
        <w:footnoteRef/>
      </w:r>
      <w:r>
        <w:t xml:space="preserve"> There is an occasional assertion failure that appears in the page buffer during existing VFD SWMR regression tests.  It has not been investigated, as it does not appear to bare on the question of the viability of the VFD SWMR design concept.  Needless to say, this issue must be addressed as part of phase 2.</w:t>
      </w:r>
    </w:p>
  </w:footnote>
  <w:footnote w:id="19">
    <w:p w14:paraId="549A43BE" w14:textId="02B07185" w:rsidR="00B23543" w:rsidRDefault="00B23543">
      <w:pPr>
        <w:pStyle w:val="FootnoteText"/>
      </w:pPr>
      <w:r>
        <w:rPr>
          <w:rStyle w:val="FootnoteReference"/>
        </w:rPr>
        <w:footnoteRef/>
      </w:r>
      <w:r>
        <w:t xml:space="preserve"> This point was recognized in late 2019, with this update to the RFC added in January 2020.</w:t>
      </w:r>
    </w:p>
  </w:footnote>
  <w:footnote w:id="20">
    <w:p w14:paraId="186F0F43" w14:textId="5CCC60AF" w:rsidR="00B23543" w:rsidRDefault="00B23543">
      <w:pPr>
        <w:pStyle w:val="FootnoteText"/>
      </w:pPr>
      <w:r>
        <w:rPr>
          <w:rStyle w:val="FootnoteReference"/>
        </w:rPr>
        <w:footnoteRef/>
      </w:r>
      <w:r>
        <w:t xml:space="preserve"> This option was introduced in the original version of the page buffer.  It is supported in the new page buffer as doing so allowed us to reuse the existing test code – a time saver in the phase 1 implementation.  Whether this option is of sufficient value as to justify its retention is an open question to which some thought should be given.</w:t>
      </w:r>
    </w:p>
  </w:footnote>
  <w:footnote w:id="21">
    <w:p w14:paraId="63CABC01" w14:textId="158044D1" w:rsidR="00B23543" w:rsidRDefault="00B23543">
      <w:pPr>
        <w:pStyle w:val="FootnoteText"/>
      </w:pPr>
      <w:r>
        <w:rPr>
          <w:rStyle w:val="FootnoteReference"/>
        </w:rPr>
        <w:footnoteRef/>
      </w:r>
      <w:r>
        <w:t xml:space="preserve"> True if the reader and writer use the same HDF5 release.  If we choose to allow the case where this is not TRUE, we probably need to add version and page offset width fields to the header.</w:t>
      </w:r>
    </w:p>
  </w:footnote>
  <w:footnote w:id="22">
    <w:p w14:paraId="2DE97447" w14:textId="12438CF6" w:rsidR="00B23543" w:rsidRDefault="00B23543">
      <w:pPr>
        <w:pStyle w:val="FootnoteText"/>
      </w:pPr>
      <w:r>
        <w:rPr>
          <w:rStyle w:val="FootnoteReference"/>
        </w:rPr>
        <w:footnoteRef/>
      </w:r>
      <w:r>
        <w:t xml:space="preserve"> i.e. the possibility of reading metadata that was written in a subsequent tick.</w:t>
      </w:r>
    </w:p>
  </w:footnote>
  <w:footnote w:id="23">
    <w:p w14:paraId="1DB395E5" w14:textId="4AB7C87B" w:rsidR="00B23543" w:rsidRDefault="00B23543">
      <w:pPr>
        <w:pStyle w:val="FootnoteText"/>
      </w:pPr>
      <w:r>
        <w:rPr>
          <w:rStyle w:val="FootnoteReference"/>
        </w:rPr>
        <w:footnoteRef/>
      </w:r>
      <w:r>
        <w:t xml:space="preserve"> Again, to use the terminology of </w:t>
      </w:r>
      <w:r w:rsidRPr="00E65FCE">
        <w:rPr>
          <w:rFonts w:ascii="Courier" w:hAnsi="Courier" w:cs="Times New Roman"/>
          <w:color w:val="00000A"/>
          <w:sz w:val="20"/>
          <w:szCs w:val="20"/>
        </w:rPr>
        <w:t>struct 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t xml:space="preserve"> presented above, we can remove from the index any metadata page or multi-page metadata cache entry whose </w:t>
      </w:r>
      <w:r w:rsidRPr="0006588E">
        <w:rPr>
          <w:rFonts w:ascii="Courier" w:hAnsi="Courier"/>
          <w:sz w:val="20"/>
          <w:szCs w:val="20"/>
        </w:rPr>
        <w:t>clean</w:t>
      </w:r>
      <w:r>
        <w:t xml:space="preserve"> field is </w:t>
      </w:r>
      <w:r w:rsidRPr="0006588E">
        <w:rPr>
          <w:rFonts w:ascii="Courier" w:hAnsi="Courier"/>
          <w:sz w:val="20"/>
          <w:szCs w:val="20"/>
        </w:rPr>
        <w:t>TRUE</w:t>
      </w:r>
      <w:r>
        <w:t xml:space="preserve">, and whose </w:t>
      </w:r>
      <w:r w:rsidRPr="0006588E">
        <w:rPr>
          <w:rFonts w:ascii="Courier" w:hAnsi="Courier"/>
          <w:sz w:val="20"/>
          <w:szCs w:val="20"/>
        </w:rPr>
        <w:t>tick_of_last_flush</w:t>
      </w:r>
      <w:r>
        <w:t xml:space="preserve"> is more than </w:t>
      </w:r>
      <w:r w:rsidRPr="0006588E">
        <w:rPr>
          <w:rFonts w:ascii="Courier" w:hAnsi="Courier"/>
          <w:sz w:val="20"/>
          <w:szCs w:val="20"/>
        </w:rPr>
        <w:t>max_lag</w:t>
      </w:r>
      <w:r>
        <w:t xml:space="preserve"> ticks in the past.</w:t>
      </w:r>
    </w:p>
  </w:footnote>
  <w:footnote w:id="24">
    <w:p w14:paraId="411F827F" w14:textId="430DE203" w:rsidR="00B23543" w:rsidRDefault="00B23543">
      <w:pPr>
        <w:pStyle w:val="FootnoteText"/>
      </w:pPr>
      <w:r>
        <w:rPr>
          <w:rStyle w:val="FootnoteReference"/>
        </w:rPr>
        <w:footnoteRef/>
      </w:r>
      <w:r>
        <w:t xml:space="preserve"> Used for VFD SWMR on NFS or object store, and also course metadata journaling.  See discussion of NFS case (section 3.5.2.2) below for details.</w:t>
      </w:r>
    </w:p>
  </w:footnote>
  <w:footnote w:id="25">
    <w:p w14:paraId="74A72684" w14:textId="399D40DD" w:rsidR="00B23543" w:rsidRDefault="00B23543">
      <w:pPr>
        <w:pStyle w:val="FootnoteText"/>
      </w:pPr>
      <w:r>
        <w:rPr>
          <w:rStyle w:val="FootnoteReference"/>
        </w:rPr>
        <w:footnoteRef/>
      </w:r>
      <w:r>
        <w:t xml:space="preserve"> The metadata file index pointed to by </w:t>
      </w:r>
      <w:r w:rsidRPr="000C56AB">
        <w:rPr>
          <w:rFonts w:ascii="Courier" w:hAnsi="Courier"/>
          <w:sz w:val="20"/>
          <w:szCs w:val="20"/>
        </w:rPr>
        <w:t>f-&gt;</w:t>
      </w:r>
      <w:r w:rsidRPr="000C56AB">
        <w:rPr>
          <w:rFonts w:ascii="Courier" w:hAnsi="Courier" w:cs="Menlo"/>
          <w:color w:val="000000"/>
          <w:sz w:val="20"/>
          <w:szCs w:val="20"/>
        </w:rPr>
        <w:t>mdf_idx</w:t>
      </w:r>
      <w:r>
        <w:t xml:space="preserve">, which is of length </w:t>
      </w:r>
      <w:r w:rsidRPr="000C56AB">
        <w:rPr>
          <w:rFonts w:ascii="Courier" w:hAnsi="Courier"/>
          <w:sz w:val="20"/>
          <w:szCs w:val="20"/>
        </w:rPr>
        <w:t>f-&gt;mdf_index_len</w:t>
      </w:r>
      <w:r>
        <w:t xml:space="preserve">. </w:t>
      </w:r>
      <w:r w:rsidRPr="000C56AB">
        <w:rPr>
          <w:color w:val="FF0000"/>
        </w:rPr>
        <w:t xml:space="preserve">(Note: these field names from </w:t>
      </w:r>
      <w:r w:rsidRPr="000C56AB">
        <w:rPr>
          <w:rFonts w:ascii="Courier" w:hAnsi="Courier"/>
          <w:color w:val="FF0000"/>
          <w:sz w:val="20"/>
          <w:szCs w:val="20"/>
        </w:rPr>
        <w:t>H5F_share_t</w:t>
      </w:r>
      <w:r w:rsidRPr="000C56AB">
        <w:rPr>
          <w:color w:val="FF0000"/>
        </w:rPr>
        <w:t xml:space="preserve"> in </w:t>
      </w:r>
      <w:r>
        <w:rPr>
          <w:color w:val="FF0000"/>
        </w:rPr>
        <w:t>H5Fpkg.h as of July 2021</w:t>
      </w:r>
      <w:r w:rsidRPr="000C56AB">
        <w:rPr>
          <w:color w:val="FF0000"/>
        </w:rPr>
        <w:t xml:space="preserve">.  This disagrees with list of additions to </w:t>
      </w:r>
      <w:r w:rsidRPr="000C56AB">
        <w:rPr>
          <w:rFonts w:ascii="Courier" w:hAnsi="Courier"/>
          <w:color w:val="FF0000"/>
          <w:sz w:val="20"/>
          <w:szCs w:val="20"/>
        </w:rPr>
        <w:t>H5F_shared_t</w:t>
      </w:r>
      <w:r w:rsidRPr="000C56AB">
        <w:rPr>
          <w:color w:val="FF0000"/>
        </w:rPr>
        <w:t xml:space="preserve"> above.  Bring into congruence.)</w:t>
      </w:r>
    </w:p>
  </w:footnote>
  <w:footnote w:id="26">
    <w:p w14:paraId="7F3521E6" w14:textId="6C7E9CBB" w:rsidR="00B23543" w:rsidRDefault="00B23543">
      <w:pPr>
        <w:pStyle w:val="FootnoteText"/>
      </w:pPr>
      <w:r>
        <w:rPr>
          <w:rStyle w:val="FootnoteReference"/>
        </w:rPr>
        <w:footnoteRef/>
      </w:r>
      <w:r>
        <w:t xml:space="preserve"> Exact details of this option will have to wait until Jordan’s VDF configuration string work is complete.</w:t>
      </w:r>
    </w:p>
  </w:footnote>
  <w:footnote w:id="27">
    <w:p w14:paraId="38508D38" w14:textId="7B26746B" w:rsidR="00B23543" w:rsidRDefault="00B23543">
      <w:pPr>
        <w:pStyle w:val="FootnoteText"/>
      </w:pPr>
      <w:r>
        <w:rPr>
          <w:rStyle w:val="FootnoteReference"/>
        </w:rPr>
        <w:footnoteRef/>
      </w:r>
      <w:r>
        <w:t xml:space="preserve"> 36 bytes at present.</w:t>
      </w:r>
    </w:p>
  </w:footnote>
  <w:footnote w:id="28">
    <w:p w14:paraId="3CB09D88" w14:textId="73710565" w:rsidR="00B23543" w:rsidRDefault="00B23543">
      <w:pPr>
        <w:pStyle w:val="FootnoteText"/>
      </w:pPr>
      <w:r>
        <w:rPr>
          <w:rStyle w:val="FootnoteReference"/>
        </w:rPr>
        <w:footnoteRef/>
      </w:r>
      <w:r>
        <w:t xml:space="preserve"> Deleted entries are not an issue, as entries are only removed from the index if they are clean, were last flushed to the HDF5 file more than </w:t>
      </w:r>
      <w:r w:rsidRPr="007A16F5">
        <w:rPr>
          <w:rFonts w:ascii="Courier" w:hAnsi="Courier"/>
          <w:sz w:val="20"/>
          <w:szCs w:val="20"/>
        </w:rPr>
        <w:t>max_lag</w:t>
      </w:r>
      <w:r>
        <w:t xml:space="preserve"> ticks ago, and are marked as being moved to the HDF5 file in the index prior to their removal.  Thus a read of the deleted metadata page or multipage metadata entry from the HDF5 file must return the exact same value at the same read from the prior version of the metadata file.  For this reason, entry deletion can be ignored.</w:t>
      </w:r>
    </w:p>
  </w:footnote>
  <w:footnote w:id="29">
    <w:p w14:paraId="74034CEA" w14:textId="19086FF6" w:rsidR="00B23543" w:rsidRDefault="00B23543">
      <w:pPr>
        <w:pStyle w:val="FootnoteText"/>
      </w:pPr>
      <w:r>
        <w:rPr>
          <w:rStyle w:val="FootnoteReference"/>
        </w:rPr>
        <w:footnoteRef/>
      </w:r>
      <w:r>
        <w:t xml:space="preserve"> If a positive failure is desired when the reader falls behind the writer by more than </w:t>
      </w:r>
      <w:r w:rsidRPr="00C17178">
        <w:rPr>
          <w:rFonts w:ascii="Courier" w:hAnsi="Courier"/>
          <w:sz w:val="20"/>
          <w:szCs w:val="20"/>
        </w:rPr>
        <w:t>max_lag</w:t>
      </w:r>
      <w:r>
        <w:t xml:space="preserve"> ticks, we can require the VFD SWMR reader VFD to read the tick from the metadata file header on every metadata read, and fail if the index it is using is more than </w:t>
      </w:r>
      <w:r w:rsidRPr="00C17178">
        <w:rPr>
          <w:rFonts w:ascii="Courier" w:hAnsi="Courier"/>
          <w:sz w:val="20"/>
          <w:szCs w:val="20"/>
        </w:rPr>
        <w:t>max_lag</w:t>
      </w:r>
      <w:r>
        <w:t xml:space="preserve"> ticks out of date.  Need to decide whether this is worth the overhead in at least some use cases.  If so, make it optional.</w:t>
      </w:r>
    </w:p>
  </w:footnote>
  <w:footnote w:id="30">
    <w:p w14:paraId="6E7B8568" w14:textId="1FD8C04E" w:rsidR="00B23543" w:rsidRDefault="00B23543">
      <w:pPr>
        <w:pStyle w:val="FootnoteText"/>
      </w:pPr>
      <w:r>
        <w:rPr>
          <w:rStyle w:val="FootnoteReference"/>
        </w:rPr>
        <w:footnoteRef/>
      </w:r>
      <w:r>
        <w:t xml:space="preserve"> </w:t>
      </w:r>
      <w:r w:rsidRPr="00211646">
        <w:rPr>
          <w:color w:val="000000" w:themeColor="text1"/>
        </w:rPr>
        <w:t>This feature of VFD interface extension is mentioned as a proposed modification in the VFD Plugin RFC, to be implemented before 2020 (HDF version 1.12)</w:t>
      </w:r>
      <w:r>
        <w:rPr>
          <w:color w:val="000000" w:themeColor="text1"/>
        </w:rPr>
        <w:t>.</w:t>
      </w:r>
    </w:p>
  </w:footnote>
  <w:footnote w:id="31">
    <w:p w14:paraId="7ECE8705" w14:textId="17B4EE13" w:rsidR="00B23543" w:rsidRDefault="00B23543">
      <w:pPr>
        <w:pStyle w:val="FootnoteText"/>
      </w:pPr>
      <w:r>
        <w:rPr>
          <w:rStyle w:val="FootnoteReference"/>
        </w:rPr>
        <w:footnoteRef/>
      </w:r>
      <w:r>
        <w:t xml:space="preserve"> 20 bytes in the index format given above.</w:t>
      </w:r>
    </w:p>
  </w:footnote>
  <w:footnote w:id="32">
    <w:p w14:paraId="4363474A" w14:textId="7520DB90" w:rsidR="00B23543" w:rsidRDefault="00B23543">
      <w:pPr>
        <w:pStyle w:val="FootnoteText"/>
      </w:pPr>
      <w:r>
        <w:rPr>
          <w:rStyle w:val="FootnoteReference"/>
        </w:rPr>
        <w:footnoteRef/>
      </w:r>
      <w:r>
        <w:t xml:space="preserve"> With the exception of the metadata page / multi-page entry writes that must be delayed to avoid message from the future bugs. </w:t>
      </w:r>
    </w:p>
  </w:footnote>
  <w:footnote w:id="33">
    <w:p w14:paraId="1CD6C7F3" w14:textId="2AA8CD9C" w:rsidR="00B23543" w:rsidRDefault="00B23543">
      <w:pPr>
        <w:pStyle w:val="FootnoteText"/>
      </w:pPr>
      <w:r>
        <w:rPr>
          <w:rStyle w:val="FootnoteReference"/>
        </w:rPr>
        <w:footnoteRef/>
      </w:r>
      <w:r>
        <w:t xml:space="preserve"> Tick 0 is reserved for use as a canonical invalid value.  In pages in the page buffer, a value of zero in the </w:t>
      </w:r>
      <w:r w:rsidRPr="009121A3">
        <w:rPr>
          <w:rFonts w:ascii="Courier" w:hAnsi="Courier"/>
          <w:sz w:val="20"/>
          <w:szCs w:val="20"/>
        </w:rPr>
        <w:t>delay_write_until</w:t>
      </w:r>
      <w:r>
        <w:t xml:space="preserve"> field is used to indicate that the page (or multi-page metadata entry) may be written immediately.</w:t>
      </w:r>
    </w:p>
  </w:footnote>
  <w:footnote w:id="34">
    <w:p w14:paraId="6DDD50BA" w14:textId="76C4FAC2" w:rsidR="00B23543" w:rsidRDefault="00B23543">
      <w:pPr>
        <w:pStyle w:val="FootnoteText"/>
      </w:pPr>
      <w:r>
        <w:rPr>
          <w:rStyle w:val="FootnoteReference"/>
        </w:rPr>
        <w:footnoteRef/>
      </w:r>
      <w:r>
        <w:t xml:space="preserve"> This point was not considered in the initial design.  As it turns out, not only is it a convenience feature for VFD SWMR readers, it also needed for VFD SWMR tests using virtual data sets.</w:t>
      </w:r>
    </w:p>
    <w:p w14:paraId="09EE6756" w14:textId="595C9B61" w:rsidR="00B23543" w:rsidRDefault="00B23543">
      <w:pPr>
        <w:pStyle w:val="FootnoteText"/>
      </w:pPr>
      <w:r>
        <w:t xml:space="preserve">While we do not address it now, it is worth noting that it should be possible to allow a VFD SWMR reader to keep a file open while a sequence of VFD SWMR writers open it, write to it, and then close it.  This is of interest, as it gives us a form of MWMR (Multiple Writers / Multiple Readers).  </w:t>
      </w:r>
    </w:p>
  </w:footnote>
  <w:footnote w:id="35">
    <w:p w14:paraId="7E686E9D" w14:textId="77777777" w:rsidR="00B23543" w:rsidRDefault="00B23543" w:rsidP="0089442A">
      <w:pPr>
        <w:pStyle w:val="FootnoteText"/>
      </w:pPr>
      <w:r>
        <w:rPr>
          <w:rStyle w:val="FootnoteReference"/>
        </w:rPr>
        <w:footnoteRef/>
      </w:r>
      <w:r>
        <w:t xml:space="preserve"> This pretext works because of POSIX semantics – hence the requirement that the </w:t>
      </w:r>
      <w:r w:rsidRPr="00C634AF">
        <w:rPr>
          <w:rFonts w:ascii="Courier" w:hAnsi="Courier"/>
          <w:sz w:val="20"/>
          <w:szCs w:val="20"/>
        </w:rPr>
        <w:t>presume_posix_semantics</w:t>
      </w:r>
      <w:r>
        <w:t xml:space="preserve"> flag is TRUE.  Given that the HDF5 file will not be opened regular read/write, there are only two ways that the HDF5 file can be present without the metadata file – either the VFD SWMR writer hasn’t opened it yet, or the VFD SWMR writer has already closed it.  In either case, the HDF5 file should be syntactically correct – meaning that it can be read directly.</w:t>
      </w:r>
    </w:p>
    <w:p w14:paraId="07687FDD" w14:textId="77777777" w:rsidR="00B23543" w:rsidRDefault="00B23543" w:rsidP="0089442A">
      <w:pPr>
        <w:pStyle w:val="FootnoteText"/>
      </w:pPr>
      <w:r>
        <w:t>With VFD SWMR over NFS, we don’t have this ordering guarantee, and thus we must wait for the metadata file regardless.</w:t>
      </w:r>
    </w:p>
  </w:footnote>
  <w:footnote w:id="36">
    <w:p w14:paraId="278A1311" w14:textId="56AB898F" w:rsidR="00B23543" w:rsidRDefault="00B23543">
      <w:pPr>
        <w:pStyle w:val="FootnoteText"/>
      </w:pPr>
      <w:r>
        <w:rPr>
          <w:rStyle w:val="FootnoteReference"/>
        </w:rPr>
        <w:footnoteRef/>
      </w:r>
      <w:r>
        <w:t xml:space="preserve"> Observe that this implies that the page buffer must have access to the metadata file index from the last tick so that it can determine which page / multi-page entry writes must be held for max_lag ticks.</w:t>
      </w:r>
    </w:p>
  </w:footnote>
  <w:footnote w:id="37">
    <w:p w14:paraId="66FFFA6F" w14:textId="5A27E6D3" w:rsidR="00B23543" w:rsidRDefault="00B23543">
      <w:pPr>
        <w:pStyle w:val="FootnoteText"/>
      </w:pPr>
      <w:r>
        <w:rPr>
          <w:rStyle w:val="FootnoteReference"/>
        </w:rPr>
        <w:footnoteRef/>
      </w:r>
      <w:r>
        <w:t xml:space="preserve"> Here, unlink refers to the UNIX system call of the same name.</w:t>
      </w:r>
    </w:p>
  </w:footnote>
  <w:footnote w:id="38">
    <w:p w14:paraId="31CFE387" w14:textId="453B69E8" w:rsidR="00B23543" w:rsidRDefault="00B23543">
      <w:pPr>
        <w:pStyle w:val="FootnoteText"/>
      </w:pPr>
      <w:r>
        <w:rPr>
          <w:rStyle w:val="FootnoteReference"/>
        </w:rPr>
        <w:footnoteRef/>
      </w:r>
      <w:r>
        <w:t xml:space="preserve"> Note that on other than POSIX file systems, this approach may not work due to the possibility that writes may not be strictly ordered.  Note also the hidden assumption that no entries have been removed from the index.</w:t>
      </w:r>
    </w:p>
  </w:footnote>
  <w:footnote w:id="39">
    <w:p w14:paraId="445C245D" w14:textId="2BC6D704" w:rsidR="00B23543" w:rsidRDefault="00B23543">
      <w:pPr>
        <w:pStyle w:val="FootnoteText"/>
      </w:pPr>
      <w:r>
        <w:rPr>
          <w:rStyle w:val="FootnoteReference"/>
        </w:rPr>
        <w:footnoteRef/>
      </w:r>
      <w:r>
        <w:t xml:space="preserve"> For debugging purposes, we should have an option of retaining the metadata file after HDF5 file close.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A1EDE" w14:textId="12D3D7C4" w:rsidR="00B23543" w:rsidRDefault="005E2583" w:rsidP="00611674">
    <w:pPr>
      <w:pStyle w:val="THGHeader2"/>
    </w:pPr>
    <w:r>
      <w:t>May 19</w:t>
    </w:r>
    <w:r w:rsidR="00B23543">
      <w:t>, 2022</w:t>
    </w:r>
    <w:r w:rsidR="00B23543">
      <w:ptab w:relativeTo="margin" w:alignment="center" w:leader="none"/>
    </w:r>
    <w:r w:rsidR="00B23543">
      <w:ptab w:relativeTo="margin" w:alignment="right" w:leader="none"/>
    </w:r>
    <w:r w:rsidR="00B23543">
      <w:t>RFC THG 2018-06-10.v10</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859A3" w14:textId="50DE4811" w:rsidR="00B23543" w:rsidRPr="006D4EA4" w:rsidRDefault="005E2583" w:rsidP="00611674">
    <w:pPr>
      <w:pStyle w:val="THGHeader"/>
    </w:pPr>
    <w:r>
      <w:t>May 19</w:t>
    </w:r>
    <w:r w:rsidR="00B23543">
      <w:t>, 2022</w:t>
    </w:r>
    <w:r w:rsidR="00B23543">
      <w:ptab w:relativeTo="margin" w:alignment="center" w:leader="none"/>
    </w:r>
    <w:r w:rsidR="00B23543">
      <w:ptab w:relativeTo="margin" w:alignment="right" w:leader="none"/>
    </w:r>
    <w:r w:rsidR="00B23543">
      <w:t>RFC THG 2018-06-10.v10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A7D08074"/>
    <w:lvl w:ilvl="0">
      <w:start w:val="1"/>
      <w:numFmt w:val="decimal"/>
      <w:pStyle w:val="ListNumberReference"/>
      <w:lvlText w:val="%1."/>
      <w:lvlJc w:val="left"/>
      <w:pPr>
        <w:ind w:left="360" w:hanging="360"/>
      </w:pPr>
    </w:lvl>
  </w:abstractNum>
  <w:abstractNum w:abstractNumId="4">
    <w:nsid w:val="03E34EF0"/>
    <w:multiLevelType w:val="hybridMultilevel"/>
    <w:tmpl w:val="47A28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E92BD3"/>
    <w:multiLevelType w:val="hybridMultilevel"/>
    <w:tmpl w:val="05224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215493"/>
    <w:multiLevelType w:val="hybridMultilevel"/>
    <w:tmpl w:val="84426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7591A68"/>
    <w:multiLevelType w:val="multilevel"/>
    <w:tmpl w:val="67F2186C"/>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077A002B"/>
    <w:multiLevelType w:val="hybridMultilevel"/>
    <w:tmpl w:val="212AB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8166860"/>
    <w:multiLevelType w:val="hybridMultilevel"/>
    <w:tmpl w:val="6A326686"/>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B59EF526">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8F4270C"/>
    <w:multiLevelType w:val="hybridMultilevel"/>
    <w:tmpl w:val="3FF06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CE6067"/>
    <w:multiLevelType w:val="hybridMultilevel"/>
    <w:tmpl w:val="55C85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1F44D3"/>
    <w:multiLevelType w:val="hybridMultilevel"/>
    <w:tmpl w:val="39B08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8E6EAD"/>
    <w:multiLevelType w:val="hybridMultilevel"/>
    <w:tmpl w:val="4DE84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BCA69BF"/>
    <w:multiLevelType w:val="hybridMultilevel"/>
    <w:tmpl w:val="61EAE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C50078A"/>
    <w:multiLevelType w:val="hybridMultilevel"/>
    <w:tmpl w:val="D6426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CD1672B"/>
    <w:multiLevelType w:val="hybridMultilevel"/>
    <w:tmpl w:val="5948861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3B49F6"/>
    <w:multiLevelType w:val="hybridMultilevel"/>
    <w:tmpl w:val="6CDC8F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5DA0E65"/>
    <w:multiLevelType w:val="hybridMultilevel"/>
    <w:tmpl w:val="C7B4B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62962BD"/>
    <w:multiLevelType w:val="hybridMultilevel"/>
    <w:tmpl w:val="EA72C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65B668A"/>
    <w:multiLevelType w:val="hybridMultilevel"/>
    <w:tmpl w:val="2F3C8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ADA5255"/>
    <w:multiLevelType w:val="hybridMultilevel"/>
    <w:tmpl w:val="D5E68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1917115"/>
    <w:multiLevelType w:val="hybridMultilevel"/>
    <w:tmpl w:val="11D80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3313961"/>
    <w:multiLevelType w:val="hybridMultilevel"/>
    <w:tmpl w:val="EC840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3B46780"/>
    <w:multiLevelType w:val="hybridMultilevel"/>
    <w:tmpl w:val="BA087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76753D2"/>
    <w:multiLevelType w:val="hybridMultilevel"/>
    <w:tmpl w:val="E57EA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9460A01"/>
    <w:multiLevelType w:val="hybridMultilevel"/>
    <w:tmpl w:val="F0B4C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B9D5822"/>
    <w:multiLevelType w:val="hybridMultilevel"/>
    <w:tmpl w:val="9E3A7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C2A0375"/>
    <w:multiLevelType w:val="hybridMultilevel"/>
    <w:tmpl w:val="826607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F004139"/>
    <w:multiLevelType w:val="hybridMultilevel"/>
    <w:tmpl w:val="0804E9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F2559B6"/>
    <w:multiLevelType w:val="hybridMultilevel"/>
    <w:tmpl w:val="D7A0B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F5916B9"/>
    <w:multiLevelType w:val="hybridMultilevel"/>
    <w:tmpl w:val="F7AAD0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0E86B6E"/>
    <w:multiLevelType w:val="hybridMultilevel"/>
    <w:tmpl w:val="EF983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34220DC"/>
    <w:multiLevelType w:val="hybridMultilevel"/>
    <w:tmpl w:val="51F0BE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4D91F03"/>
    <w:multiLevelType w:val="hybridMultilevel"/>
    <w:tmpl w:val="D4A09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82F2A7A"/>
    <w:multiLevelType w:val="hybridMultilevel"/>
    <w:tmpl w:val="74FC5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B666FB9"/>
    <w:multiLevelType w:val="hybridMultilevel"/>
    <w:tmpl w:val="C254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CCE6801"/>
    <w:multiLevelType w:val="hybridMultilevel"/>
    <w:tmpl w:val="3F0405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1FC1052"/>
    <w:multiLevelType w:val="hybridMultilevel"/>
    <w:tmpl w:val="AA4C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33E59AD"/>
    <w:multiLevelType w:val="hybridMultilevel"/>
    <w:tmpl w:val="3A44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5564517"/>
    <w:multiLevelType w:val="hybridMultilevel"/>
    <w:tmpl w:val="8836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5CC5A42"/>
    <w:multiLevelType w:val="hybridMultilevel"/>
    <w:tmpl w:val="DB026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8D83EE2"/>
    <w:multiLevelType w:val="hybridMultilevel"/>
    <w:tmpl w:val="5948861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A126290"/>
    <w:multiLevelType w:val="hybridMultilevel"/>
    <w:tmpl w:val="E32C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A816F67"/>
    <w:multiLevelType w:val="hybridMultilevel"/>
    <w:tmpl w:val="3D228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E443C97"/>
    <w:multiLevelType w:val="hybridMultilevel"/>
    <w:tmpl w:val="7990F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4587D75"/>
    <w:multiLevelType w:val="hybridMultilevel"/>
    <w:tmpl w:val="23D6473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4BA21D3"/>
    <w:multiLevelType w:val="hybridMultilevel"/>
    <w:tmpl w:val="23AA9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9195AB7"/>
    <w:multiLevelType w:val="hybridMultilevel"/>
    <w:tmpl w:val="E6D06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B186D6C"/>
    <w:multiLevelType w:val="hybridMultilevel"/>
    <w:tmpl w:val="66D69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FD71114"/>
    <w:multiLevelType w:val="hybridMultilevel"/>
    <w:tmpl w:val="DAD81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FEB0827"/>
    <w:multiLevelType w:val="hybridMultilevel"/>
    <w:tmpl w:val="5246A2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2C90B87"/>
    <w:multiLevelType w:val="hybridMultilevel"/>
    <w:tmpl w:val="D138F3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55A6808"/>
    <w:multiLevelType w:val="hybridMultilevel"/>
    <w:tmpl w:val="883C086A"/>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68A55BEB"/>
    <w:multiLevelType w:val="hybridMultilevel"/>
    <w:tmpl w:val="6DEA0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9151E1B"/>
    <w:multiLevelType w:val="hybridMultilevel"/>
    <w:tmpl w:val="6756D9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4FE0B3D"/>
    <w:multiLevelType w:val="hybridMultilevel"/>
    <w:tmpl w:val="C03C3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64058B3"/>
    <w:multiLevelType w:val="hybridMultilevel"/>
    <w:tmpl w:val="F87654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70970EC"/>
    <w:multiLevelType w:val="hybridMultilevel"/>
    <w:tmpl w:val="CA9C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8C031B1"/>
    <w:multiLevelType w:val="hybridMultilevel"/>
    <w:tmpl w:val="1BFC0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9760953"/>
    <w:multiLevelType w:val="hybridMultilevel"/>
    <w:tmpl w:val="DAF8FE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9877C8C"/>
    <w:multiLevelType w:val="hybridMultilevel"/>
    <w:tmpl w:val="BF385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989584C"/>
    <w:multiLevelType w:val="hybridMultilevel"/>
    <w:tmpl w:val="4AECB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C2977BC"/>
    <w:multiLevelType w:val="hybridMultilevel"/>
    <w:tmpl w:val="7D7A46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C615681"/>
    <w:multiLevelType w:val="hybridMultilevel"/>
    <w:tmpl w:val="CC50C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D47584F"/>
    <w:multiLevelType w:val="hybridMultilevel"/>
    <w:tmpl w:val="0AE0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DE45A12"/>
    <w:multiLevelType w:val="hybridMultilevel"/>
    <w:tmpl w:val="F5C2C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7"/>
  </w:num>
  <w:num w:numId="3">
    <w:abstractNumId w:val="2"/>
  </w:num>
  <w:num w:numId="4">
    <w:abstractNumId w:val="1"/>
  </w:num>
  <w:num w:numId="5">
    <w:abstractNumId w:val="0"/>
  </w:num>
  <w:num w:numId="6">
    <w:abstractNumId w:val="22"/>
  </w:num>
  <w:num w:numId="7">
    <w:abstractNumId w:val="3"/>
  </w:num>
  <w:num w:numId="8">
    <w:abstractNumId w:val="4"/>
  </w:num>
  <w:num w:numId="9">
    <w:abstractNumId w:val="16"/>
  </w:num>
  <w:num w:numId="10">
    <w:abstractNumId w:val="17"/>
  </w:num>
  <w:num w:numId="11">
    <w:abstractNumId w:val="60"/>
  </w:num>
  <w:num w:numId="12">
    <w:abstractNumId w:val="40"/>
  </w:num>
  <w:num w:numId="13">
    <w:abstractNumId w:val="28"/>
  </w:num>
  <w:num w:numId="14">
    <w:abstractNumId w:val="24"/>
  </w:num>
  <w:num w:numId="15">
    <w:abstractNumId w:val="45"/>
  </w:num>
  <w:num w:numId="16">
    <w:abstractNumId w:val="36"/>
  </w:num>
  <w:num w:numId="17">
    <w:abstractNumId w:val="66"/>
  </w:num>
  <w:num w:numId="18">
    <w:abstractNumId w:val="6"/>
  </w:num>
  <w:num w:numId="19">
    <w:abstractNumId w:val="8"/>
  </w:num>
  <w:num w:numId="20">
    <w:abstractNumId w:val="21"/>
  </w:num>
  <w:num w:numId="21">
    <w:abstractNumId w:val="12"/>
  </w:num>
  <w:num w:numId="22">
    <w:abstractNumId w:val="50"/>
  </w:num>
  <w:num w:numId="23">
    <w:abstractNumId w:val="20"/>
  </w:num>
  <w:num w:numId="24">
    <w:abstractNumId w:val="48"/>
  </w:num>
  <w:num w:numId="25">
    <w:abstractNumId w:val="19"/>
  </w:num>
  <w:num w:numId="26">
    <w:abstractNumId w:val="49"/>
  </w:num>
  <w:num w:numId="27">
    <w:abstractNumId w:val="11"/>
  </w:num>
  <w:num w:numId="28">
    <w:abstractNumId w:val="27"/>
  </w:num>
  <w:num w:numId="29">
    <w:abstractNumId w:val="55"/>
  </w:num>
  <w:num w:numId="30">
    <w:abstractNumId w:val="39"/>
  </w:num>
  <w:num w:numId="31">
    <w:abstractNumId w:val="46"/>
  </w:num>
  <w:num w:numId="32">
    <w:abstractNumId w:val="35"/>
  </w:num>
  <w:num w:numId="33">
    <w:abstractNumId w:val="37"/>
  </w:num>
  <w:num w:numId="34">
    <w:abstractNumId w:val="68"/>
  </w:num>
  <w:num w:numId="35">
    <w:abstractNumId w:val="47"/>
  </w:num>
  <w:num w:numId="36">
    <w:abstractNumId w:val="9"/>
  </w:num>
  <w:num w:numId="37">
    <w:abstractNumId w:val="54"/>
  </w:num>
  <w:num w:numId="38">
    <w:abstractNumId w:val="33"/>
  </w:num>
  <w:num w:numId="39">
    <w:abstractNumId w:val="14"/>
  </w:num>
  <w:num w:numId="40">
    <w:abstractNumId w:val="62"/>
  </w:num>
  <w:num w:numId="41">
    <w:abstractNumId w:val="58"/>
  </w:num>
  <w:num w:numId="42">
    <w:abstractNumId w:val="43"/>
  </w:num>
  <w:num w:numId="43">
    <w:abstractNumId w:val="65"/>
  </w:num>
  <w:num w:numId="44">
    <w:abstractNumId w:val="18"/>
  </w:num>
  <w:num w:numId="45">
    <w:abstractNumId w:val="67"/>
  </w:num>
  <w:num w:numId="46">
    <w:abstractNumId w:val="51"/>
  </w:num>
  <w:num w:numId="47">
    <w:abstractNumId w:val="41"/>
  </w:num>
  <w:num w:numId="48">
    <w:abstractNumId w:val="32"/>
  </w:num>
  <w:num w:numId="49">
    <w:abstractNumId w:val="10"/>
  </w:num>
  <w:num w:numId="50">
    <w:abstractNumId w:val="53"/>
  </w:num>
  <w:num w:numId="51">
    <w:abstractNumId w:val="15"/>
  </w:num>
  <w:num w:numId="52">
    <w:abstractNumId w:val="5"/>
  </w:num>
  <w:num w:numId="53">
    <w:abstractNumId w:val="61"/>
  </w:num>
  <w:num w:numId="54">
    <w:abstractNumId w:val="25"/>
  </w:num>
  <w:num w:numId="55">
    <w:abstractNumId w:val="29"/>
  </w:num>
  <w:num w:numId="56">
    <w:abstractNumId w:val="31"/>
  </w:num>
  <w:num w:numId="57">
    <w:abstractNumId w:val="64"/>
  </w:num>
  <w:num w:numId="58">
    <w:abstractNumId w:val="13"/>
  </w:num>
  <w:num w:numId="59">
    <w:abstractNumId w:val="63"/>
  </w:num>
  <w:num w:numId="60">
    <w:abstractNumId w:val="44"/>
  </w:num>
  <w:num w:numId="61">
    <w:abstractNumId w:val="56"/>
  </w:num>
  <w:num w:numId="62">
    <w:abstractNumId w:val="42"/>
  </w:num>
  <w:num w:numId="63">
    <w:abstractNumId w:val="23"/>
  </w:num>
  <w:num w:numId="64">
    <w:abstractNumId w:val="26"/>
  </w:num>
  <w:num w:numId="65">
    <w:abstractNumId w:val="30"/>
  </w:num>
  <w:num w:numId="66">
    <w:abstractNumId w:val="38"/>
  </w:num>
  <w:num w:numId="67">
    <w:abstractNumId w:val="52"/>
  </w:num>
  <w:num w:numId="68">
    <w:abstractNumId w:val="59"/>
  </w:num>
  <w:num w:numId="69">
    <w:abstractNumId w:val="34"/>
  </w:num>
  <w:numIdMacAtCleanup w:val="6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Young">
    <w15:presenceInfo w15:providerId="AD" w15:userId="S::dyoung@hdfgroup.org::e43fd1e3-f9d6-47a6-adad-8540515d73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attachedTemplate r:id="rId1"/>
  <w:revisionView w:markup="0"/>
  <w:doNotTrackMov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EB8"/>
    <w:rsid w:val="00004BDB"/>
    <w:rsid w:val="00004D06"/>
    <w:rsid w:val="000059F4"/>
    <w:rsid w:val="00011733"/>
    <w:rsid w:val="000139AA"/>
    <w:rsid w:val="000144E9"/>
    <w:rsid w:val="00015335"/>
    <w:rsid w:val="00017D31"/>
    <w:rsid w:val="00022A0A"/>
    <w:rsid w:val="0003105D"/>
    <w:rsid w:val="0003221C"/>
    <w:rsid w:val="0003314A"/>
    <w:rsid w:val="000405AE"/>
    <w:rsid w:val="0004199B"/>
    <w:rsid w:val="00043650"/>
    <w:rsid w:val="0004671C"/>
    <w:rsid w:val="000530A7"/>
    <w:rsid w:val="00053C0E"/>
    <w:rsid w:val="000560F7"/>
    <w:rsid w:val="000654A8"/>
    <w:rsid w:val="0006588E"/>
    <w:rsid w:val="00070D0F"/>
    <w:rsid w:val="00075E7A"/>
    <w:rsid w:val="00076E61"/>
    <w:rsid w:val="00086EAF"/>
    <w:rsid w:val="00092A65"/>
    <w:rsid w:val="000A2AF5"/>
    <w:rsid w:val="000A348A"/>
    <w:rsid w:val="000A5218"/>
    <w:rsid w:val="000B165C"/>
    <w:rsid w:val="000B5147"/>
    <w:rsid w:val="000B73C4"/>
    <w:rsid w:val="000B786E"/>
    <w:rsid w:val="000C3494"/>
    <w:rsid w:val="000C56AB"/>
    <w:rsid w:val="000D26CE"/>
    <w:rsid w:val="000D74C3"/>
    <w:rsid w:val="000D7987"/>
    <w:rsid w:val="000E073C"/>
    <w:rsid w:val="000E3826"/>
    <w:rsid w:val="000F356C"/>
    <w:rsid w:val="000F465D"/>
    <w:rsid w:val="000F51C9"/>
    <w:rsid w:val="00103473"/>
    <w:rsid w:val="001075FF"/>
    <w:rsid w:val="001155C2"/>
    <w:rsid w:val="00117651"/>
    <w:rsid w:val="00121492"/>
    <w:rsid w:val="001244A5"/>
    <w:rsid w:val="00124EDA"/>
    <w:rsid w:val="0012606A"/>
    <w:rsid w:val="00127C55"/>
    <w:rsid w:val="00134400"/>
    <w:rsid w:val="001348E6"/>
    <w:rsid w:val="001425D7"/>
    <w:rsid w:val="00142AF2"/>
    <w:rsid w:val="00146C0F"/>
    <w:rsid w:val="00151C36"/>
    <w:rsid w:val="00152CE7"/>
    <w:rsid w:val="00160EB4"/>
    <w:rsid w:val="0016167C"/>
    <w:rsid w:val="001630E4"/>
    <w:rsid w:val="0017245A"/>
    <w:rsid w:val="001728B9"/>
    <w:rsid w:val="001740D5"/>
    <w:rsid w:val="0017642D"/>
    <w:rsid w:val="00190130"/>
    <w:rsid w:val="0019445E"/>
    <w:rsid w:val="00197296"/>
    <w:rsid w:val="00197B96"/>
    <w:rsid w:val="001A5883"/>
    <w:rsid w:val="001A5F26"/>
    <w:rsid w:val="001A62BC"/>
    <w:rsid w:val="001A74AE"/>
    <w:rsid w:val="001B718F"/>
    <w:rsid w:val="001C149E"/>
    <w:rsid w:val="001C7ADB"/>
    <w:rsid w:val="001D11AE"/>
    <w:rsid w:val="001D4D9B"/>
    <w:rsid w:val="001D7FBC"/>
    <w:rsid w:val="001E17F8"/>
    <w:rsid w:val="001E3796"/>
    <w:rsid w:val="001E4684"/>
    <w:rsid w:val="001E7771"/>
    <w:rsid w:val="001F7087"/>
    <w:rsid w:val="00205D25"/>
    <w:rsid w:val="00207EC4"/>
    <w:rsid w:val="00210230"/>
    <w:rsid w:val="00211646"/>
    <w:rsid w:val="002172FB"/>
    <w:rsid w:val="002213BB"/>
    <w:rsid w:val="002241A0"/>
    <w:rsid w:val="00225001"/>
    <w:rsid w:val="0022778E"/>
    <w:rsid w:val="00231257"/>
    <w:rsid w:val="002323EE"/>
    <w:rsid w:val="00233430"/>
    <w:rsid w:val="00235ED8"/>
    <w:rsid w:val="00237A18"/>
    <w:rsid w:val="0024161F"/>
    <w:rsid w:val="00243F0A"/>
    <w:rsid w:val="002443C0"/>
    <w:rsid w:val="002512FA"/>
    <w:rsid w:val="00257E7E"/>
    <w:rsid w:val="00271A1F"/>
    <w:rsid w:val="0027498B"/>
    <w:rsid w:val="00277D83"/>
    <w:rsid w:val="0028442E"/>
    <w:rsid w:val="00286E41"/>
    <w:rsid w:val="00290924"/>
    <w:rsid w:val="00290E5F"/>
    <w:rsid w:val="002A0F93"/>
    <w:rsid w:val="002A3A5D"/>
    <w:rsid w:val="002A63B2"/>
    <w:rsid w:val="002B21E6"/>
    <w:rsid w:val="002B4E0B"/>
    <w:rsid w:val="002B573C"/>
    <w:rsid w:val="002B5A37"/>
    <w:rsid w:val="002B5ABC"/>
    <w:rsid w:val="002B5F99"/>
    <w:rsid w:val="002B779A"/>
    <w:rsid w:val="002C0978"/>
    <w:rsid w:val="002C0AAC"/>
    <w:rsid w:val="002C44EC"/>
    <w:rsid w:val="002C4C2A"/>
    <w:rsid w:val="002D1200"/>
    <w:rsid w:val="002D3EC7"/>
    <w:rsid w:val="002D725C"/>
    <w:rsid w:val="002D791C"/>
    <w:rsid w:val="002E22FD"/>
    <w:rsid w:val="002E26FF"/>
    <w:rsid w:val="002E2F4F"/>
    <w:rsid w:val="002E3ADC"/>
    <w:rsid w:val="002E7370"/>
    <w:rsid w:val="002F17E1"/>
    <w:rsid w:val="002F3A9F"/>
    <w:rsid w:val="003075E6"/>
    <w:rsid w:val="00312B2F"/>
    <w:rsid w:val="00312DBE"/>
    <w:rsid w:val="00314DD9"/>
    <w:rsid w:val="00315FFE"/>
    <w:rsid w:val="0033022B"/>
    <w:rsid w:val="00335195"/>
    <w:rsid w:val="00336541"/>
    <w:rsid w:val="00341EFE"/>
    <w:rsid w:val="003443F4"/>
    <w:rsid w:val="00346932"/>
    <w:rsid w:val="00347723"/>
    <w:rsid w:val="00350D2E"/>
    <w:rsid w:val="0035308D"/>
    <w:rsid w:val="003626D5"/>
    <w:rsid w:val="00363064"/>
    <w:rsid w:val="0036400D"/>
    <w:rsid w:val="00366973"/>
    <w:rsid w:val="00366D42"/>
    <w:rsid w:val="00367BEC"/>
    <w:rsid w:val="0037102E"/>
    <w:rsid w:val="00386B2E"/>
    <w:rsid w:val="00390D48"/>
    <w:rsid w:val="00392A1E"/>
    <w:rsid w:val="003943E0"/>
    <w:rsid w:val="003958B1"/>
    <w:rsid w:val="00395BB5"/>
    <w:rsid w:val="003976DC"/>
    <w:rsid w:val="003A6885"/>
    <w:rsid w:val="003B701C"/>
    <w:rsid w:val="003B7E3E"/>
    <w:rsid w:val="003C1CCC"/>
    <w:rsid w:val="003C2D08"/>
    <w:rsid w:val="003D2545"/>
    <w:rsid w:val="003D7481"/>
    <w:rsid w:val="003E0AD5"/>
    <w:rsid w:val="003E6890"/>
    <w:rsid w:val="003F20D8"/>
    <w:rsid w:val="003F50DA"/>
    <w:rsid w:val="003F58F3"/>
    <w:rsid w:val="003F7428"/>
    <w:rsid w:val="004042F3"/>
    <w:rsid w:val="00410580"/>
    <w:rsid w:val="00433EBE"/>
    <w:rsid w:val="0043621F"/>
    <w:rsid w:val="00436AF2"/>
    <w:rsid w:val="00436B85"/>
    <w:rsid w:val="00445D64"/>
    <w:rsid w:val="00457849"/>
    <w:rsid w:val="00457E83"/>
    <w:rsid w:val="00460995"/>
    <w:rsid w:val="00461E58"/>
    <w:rsid w:val="0046464C"/>
    <w:rsid w:val="004653D8"/>
    <w:rsid w:val="00467009"/>
    <w:rsid w:val="00467174"/>
    <w:rsid w:val="00473DF6"/>
    <w:rsid w:val="00474ED9"/>
    <w:rsid w:val="00475D3A"/>
    <w:rsid w:val="004779EE"/>
    <w:rsid w:val="004825B0"/>
    <w:rsid w:val="00484957"/>
    <w:rsid w:val="00485694"/>
    <w:rsid w:val="00485C30"/>
    <w:rsid w:val="004906A1"/>
    <w:rsid w:val="0049096D"/>
    <w:rsid w:val="0049206D"/>
    <w:rsid w:val="004945E5"/>
    <w:rsid w:val="00495016"/>
    <w:rsid w:val="004A3B68"/>
    <w:rsid w:val="004A418E"/>
    <w:rsid w:val="004A5A4E"/>
    <w:rsid w:val="004B05F9"/>
    <w:rsid w:val="004B35DE"/>
    <w:rsid w:val="004B7364"/>
    <w:rsid w:val="004C2C43"/>
    <w:rsid w:val="004C5DC4"/>
    <w:rsid w:val="004C741A"/>
    <w:rsid w:val="004D2C4E"/>
    <w:rsid w:val="004D48DB"/>
    <w:rsid w:val="004D534D"/>
    <w:rsid w:val="004F1C8D"/>
    <w:rsid w:val="00501478"/>
    <w:rsid w:val="005066AC"/>
    <w:rsid w:val="00507FC6"/>
    <w:rsid w:val="00521580"/>
    <w:rsid w:val="00522368"/>
    <w:rsid w:val="00527F1E"/>
    <w:rsid w:val="00543D90"/>
    <w:rsid w:val="00552FF6"/>
    <w:rsid w:val="005568F1"/>
    <w:rsid w:val="0056063F"/>
    <w:rsid w:val="005653F9"/>
    <w:rsid w:val="00572086"/>
    <w:rsid w:val="00574C35"/>
    <w:rsid w:val="00586AB8"/>
    <w:rsid w:val="00592AA2"/>
    <w:rsid w:val="005939E0"/>
    <w:rsid w:val="00594567"/>
    <w:rsid w:val="005957C1"/>
    <w:rsid w:val="00597DCC"/>
    <w:rsid w:val="005A0F86"/>
    <w:rsid w:val="005A51CD"/>
    <w:rsid w:val="005A7855"/>
    <w:rsid w:val="005C185F"/>
    <w:rsid w:val="005C51B4"/>
    <w:rsid w:val="005C5567"/>
    <w:rsid w:val="005C5A10"/>
    <w:rsid w:val="005D1755"/>
    <w:rsid w:val="005D657E"/>
    <w:rsid w:val="005E2583"/>
    <w:rsid w:val="005F0F25"/>
    <w:rsid w:val="0060156E"/>
    <w:rsid w:val="00601B68"/>
    <w:rsid w:val="00601C6F"/>
    <w:rsid w:val="0060289F"/>
    <w:rsid w:val="00605B03"/>
    <w:rsid w:val="00611674"/>
    <w:rsid w:val="0061244A"/>
    <w:rsid w:val="006134A0"/>
    <w:rsid w:val="00613A3E"/>
    <w:rsid w:val="00613F9A"/>
    <w:rsid w:val="00620424"/>
    <w:rsid w:val="006207DE"/>
    <w:rsid w:val="006218A2"/>
    <w:rsid w:val="00622EBD"/>
    <w:rsid w:val="006230CD"/>
    <w:rsid w:val="006232C3"/>
    <w:rsid w:val="006244B3"/>
    <w:rsid w:val="006314E0"/>
    <w:rsid w:val="00631AE1"/>
    <w:rsid w:val="006320E0"/>
    <w:rsid w:val="00645F90"/>
    <w:rsid w:val="006461B8"/>
    <w:rsid w:val="00647751"/>
    <w:rsid w:val="00657DCD"/>
    <w:rsid w:val="00657E2D"/>
    <w:rsid w:val="006635E1"/>
    <w:rsid w:val="00666F45"/>
    <w:rsid w:val="00671211"/>
    <w:rsid w:val="00672889"/>
    <w:rsid w:val="00673030"/>
    <w:rsid w:val="0068408F"/>
    <w:rsid w:val="00684E51"/>
    <w:rsid w:val="00696B02"/>
    <w:rsid w:val="006979DB"/>
    <w:rsid w:val="006A7CEF"/>
    <w:rsid w:val="006B485F"/>
    <w:rsid w:val="006B528A"/>
    <w:rsid w:val="006B7C61"/>
    <w:rsid w:val="006C1F95"/>
    <w:rsid w:val="006C3861"/>
    <w:rsid w:val="006C457A"/>
    <w:rsid w:val="006E0A1A"/>
    <w:rsid w:val="006E16DB"/>
    <w:rsid w:val="006F435B"/>
    <w:rsid w:val="00722AC6"/>
    <w:rsid w:val="00730A5D"/>
    <w:rsid w:val="00732024"/>
    <w:rsid w:val="00732D87"/>
    <w:rsid w:val="00733BBA"/>
    <w:rsid w:val="00745335"/>
    <w:rsid w:val="00766C63"/>
    <w:rsid w:val="0077165B"/>
    <w:rsid w:val="007722D2"/>
    <w:rsid w:val="00776DB5"/>
    <w:rsid w:val="00782C1B"/>
    <w:rsid w:val="007830CF"/>
    <w:rsid w:val="00785833"/>
    <w:rsid w:val="00787E8D"/>
    <w:rsid w:val="007901AC"/>
    <w:rsid w:val="00792459"/>
    <w:rsid w:val="007A07D8"/>
    <w:rsid w:val="007A16F5"/>
    <w:rsid w:val="007A31A5"/>
    <w:rsid w:val="007B679D"/>
    <w:rsid w:val="007B6846"/>
    <w:rsid w:val="007C0D67"/>
    <w:rsid w:val="007C1AE8"/>
    <w:rsid w:val="007C30CB"/>
    <w:rsid w:val="007C661D"/>
    <w:rsid w:val="007C6EAF"/>
    <w:rsid w:val="007D16AB"/>
    <w:rsid w:val="007D223C"/>
    <w:rsid w:val="007D2834"/>
    <w:rsid w:val="007D3D18"/>
    <w:rsid w:val="007D4079"/>
    <w:rsid w:val="007E18B2"/>
    <w:rsid w:val="007E661B"/>
    <w:rsid w:val="007F176B"/>
    <w:rsid w:val="007F3558"/>
    <w:rsid w:val="007F428A"/>
    <w:rsid w:val="007F73C2"/>
    <w:rsid w:val="0080077D"/>
    <w:rsid w:val="00802F2B"/>
    <w:rsid w:val="008040DA"/>
    <w:rsid w:val="00804D2E"/>
    <w:rsid w:val="0080791E"/>
    <w:rsid w:val="00812FAA"/>
    <w:rsid w:val="0081750C"/>
    <w:rsid w:val="00817A2F"/>
    <w:rsid w:val="0083169B"/>
    <w:rsid w:val="008329DF"/>
    <w:rsid w:val="00833C24"/>
    <w:rsid w:val="008347A9"/>
    <w:rsid w:val="008365AA"/>
    <w:rsid w:val="00850693"/>
    <w:rsid w:val="00850BCB"/>
    <w:rsid w:val="008515B7"/>
    <w:rsid w:val="008520AA"/>
    <w:rsid w:val="00856BDF"/>
    <w:rsid w:val="00860D91"/>
    <w:rsid w:val="00861A99"/>
    <w:rsid w:val="008708E4"/>
    <w:rsid w:val="00883AD5"/>
    <w:rsid w:val="00884A93"/>
    <w:rsid w:val="00887CEF"/>
    <w:rsid w:val="008928A8"/>
    <w:rsid w:val="0089442A"/>
    <w:rsid w:val="00895F86"/>
    <w:rsid w:val="008979C3"/>
    <w:rsid w:val="008A3B68"/>
    <w:rsid w:val="008A6E9D"/>
    <w:rsid w:val="008A6FFB"/>
    <w:rsid w:val="008B1CBB"/>
    <w:rsid w:val="008B1F4B"/>
    <w:rsid w:val="008B63BC"/>
    <w:rsid w:val="008C404B"/>
    <w:rsid w:val="008C6BE3"/>
    <w:rsid w:val="008D4998"/>
    <w:rsid w:val="008D7F61"/>
    <w:rsid w:val="008E1F5E"/>
    <w:rsid w:val="008E2155"/>
    <w:rsid w:val="008E3047"/>
    <w:rsid w:val="008E6888"/>
    <w:rsid w:val="008F2C19"/>
    <w:rsid w:val="008F3E6A"/>
    <w:rsid w:val="008F428B"/>
    <w:rsid w:val="008F6C53"/>
    <w:rsid w:val="008F7EB8"/>
    <w:rsid w:val="009025D7"/>
    <w:rsid w:val="009069CC"/>
    <w:rsid w:val="0090784F"/>
    <w:rsid w:val="009121A3"/>
    <w:rsid w:val="00915C46"/>
    <w:rsid w:val="009161FA"/>
    <w:rsid w:val="009456E3"/>
    <w:rsid w:val="00950F75"/>
    <w:rsid w:val="00957BF4"/>
    <w:rsid w:val="0096316E"/>
    <w:rsid w:val="00963937"/>
    <w:rsid w:val="00982250"/>
    <w:rsid w:val="00990931"/>
    <w:rsid w:val="00990BA5"/>
    <w:rsid w:val="009944DF"/>
    <w:rsid w:val="009A4A3C"/>
    <w:rsid w:val="009A6D16"/>
    <w:rsid w:val="009B2039"/>
    <w:rsid w:val="009C7F08"/>
    <w:rsid w:val="009D70CC"/>
    <w:rsid w:val="009D7AFC"/>
    <w:rsid w:val="009E12DC"/>
    <w:rsid w:val="009E4C34"/>
    <w:rsid w:val="009E58C0"/>
    <w:rsid w:val="009E6BA6"/>
    <w:rsid w:val="009F3387"/>
    <w:rsid w:val="009F70F9"/>
    <w:rsid w:val="009F731C"/>
    <w:rsid w:val="00A00A53"/>
    <w:rsid w:val="00A00C8D"/>
    <w:rsid w:val="00A03520"/>
    <w:rsid w:val="00A0681E"/>
    <w:rsid w:val="00A1053B"/>
    <w:rsid w:val="00A12906"/>
    <w:rsid w:val="00A12E82"/>
    <w:rsid w:val="00A179CA"/>
    <w:rsid w:val="00A26713"/>
    <w:rsid w:val="00A26B4F"/>
    <w:rsid w:val="00A26FBD"/>
    <w:rsid w:val="00A3349C"/>
    <w:rsid w:val="00A43B2A"/>
    <w:rsid w:val="00A44D0E"/>
    <w:rsid w:val="00A45A53"/>
    <w:rsid w:val="00A52C2E"/>
    <w:rsid w:val="00A5394C"/>
    <w:rsid w:val="00A64F69"/>
    <w:rsid w:val="00A72883"/>
    <w:rsid w:val="00A73312"/>
    <w:rsid w:val="00A8022D"/>
    <w:rsid w:val="00AA16E1"/>
    <w:rsid w:val="00AA6ACC"/>
    <w:rsid w:val="00AB7816"/>
    <w:rsid w:val="00AC0ED1"/>
    <w:rsid w:val="00AC1713"/>
    <w:rsid w:val="00AC6390"/>
    <w:rsid w:val="00AE55AD"/>
    <w:rsid w:val="00AF0199"/>
    <w:rsid w:val="00B009B4"/>
    <w:rsid w:val="00B046D0"/>
    <w:rsid w:val="00B05A12"/>
    <w:rsid w:val="00B05F0D"/>
    <w:rsid w:val="00B06A5D"/>
    <w:rsid w:val="00B07AC1"/>
    <w:rsid w:val="00B20525"/>
    <w:rsid w:val="00B2134F"/>
    <w:rsid w:val="00B22A36"/>
    <w:rsid w:val="00B23543"/>
    <w:rsid w:val="00B23F90"/>
    <w:rsid w:val="00B265C5"/>
    <w:rsid w:val="00B26F61"/>
    <w:rsid w:val="00B303FC"/>
    <w:rsid w:val="00B327F1"/>
    <w:rsid w:val="00B32B95"/>
    <w:rsid w:val="00B3310E"/>
    <w:rsid w:val="00B37806"/>
    <w:rsid w:val="00B450AC"/>
    <w:rsid w:val="00B5091E"/>
    <w:rsid w:val="00B57217"/>
    <w:rsid w:val="00B57594"/>
    <w:rsid w:val="00B603E2"/>
    <w:rsid w:val="00B6734F"/>
    <w:rsid w:val="00B749AA"/>
    <w:rsid w:val="00B7567E"/>
    <w:rsid w:val="00B75752"/>
    <w:rsid w:val="00B7745F"/>
    <w:rsid w:val="00B80583"/>
    <w:rsid w:val="00B80A5D"/>
    <w:rsid w:val="00B81764"/>
    <w:rsid w:val="00B81C12"/>
    <w:rsid w:val="00B877DE"/>
    <w:rsid w:val="00B92EC1"/>
    <w:rsid w:val="00B97200"/>
    <w:rsid w:val="00BB3752"/>
    <w:rsid w:val="00BB764F"/>
    <w:rsid w:val="00BC1C58"/>
    <w:rsid w:val="00BC4901"/>
    <w:rsid w:val="00BD0726"/>
    <w:rsid w:val="00BD2589"/>
    <w:rsid w:val="00BE1652"/>
    <w:rsid w:val="00BE1DB5"/>
    <w:rsid w:val="00BE3963"/>
    <w:rsid w:val="00BF025D"/>
    <w:rsid w:val="00C034A1"/>
    <w:rsid w:val="00C108D9"/>
    <w:rsid w:val="00C124F6"/>
    <w:rsid w:val="00C17178"/>
    <w:rsid w:val="00C22666"/>
    <w:rsid w:val="00C25F5D"/>
    <w:rsid w:val="00C37569"/>
    <w:rsid w:val="00C45278"/>
    <w:rsid w:val="00C505D6"/>
    <w:rsid w:val="00C55EFF"/>
    <w:rsid w:val="00C634AF"/>
    <w:rsid w:val="00C6647E"/>
    <w:rsid w:val="00C70F58"/>
    <w:rsid w:val="00C72211"/>
    <w:rsid w:val="00C769B9"/>
    <w:rsid w:val="00C77E73"/>
    <w:rsid w:val="00C83678"/>
    <w:rsid w:val="00C84AFF"/>
    <w:rsid w:val="00C8579D"/>
    <w:rsid w:val="00C85863"/>
    <w:rsid w:val="00C9012F"/>
    <w:rsid w:val="00C97C91"/>
    <w:rsid w:val="00CA0D50"/>
    <w:rsid w:val="00CA2BED"/>
    <w:rsid w:val="00CB0944"/>
    <w:rsid w:val="00CC2713"/>
    <w:rsid w:val="00CC7628"/>
    <w:rsid w:val="00CD5B26"/>
    <w:rsid w:val="00CE21B5"/>
    <w:rsid w:val="00CF0BAB"/>
    <w:rsid w:val="00CF0EBD"/>
    <w:rsid w:val="00CF2DE4"/>
    <w:rsid w:val="00CF742D"/>
    <w:rsid w:val="00CF7D71"/>
    <w:rsid w:val="00D01C0B"/>
    <w:rsid w:val="00D047EF"/>
    <w:rsid w:val="00D11E76"/>
    <w:rsid w:val="00D12555"/>
    <w:rsid w:val="00D1649E"/>
    <w:rsid w:val="00D16FA0"/>
    <w:rsid w:val="00D20979"/>
    <w:rsid w:val="00D20E78"/>
    <w:rsid w:val="00D23314"/>
    <w:rsid w:val="00D24A9F"/>
    <w:rsid w:val="00D30CAD"/>
    <w:rsid w:val="00D31AB7"/>
    <w:rsid w:val="00D36203"/>
    <w:rsid w:val="00D372B4"/>
    <w:rsid w:val="00D50413"/>
    <w:rsid w:val="00D51429"/>
    <w:rsid w:val="00D651A0"/>
    <w:rsid w:val="00D66FBB"/>
    <w:rsid w:val="00D7024A"/>
    <w:rsid w:val="00D75CCB"/>
    <w:rsid w:val="00D85851"/>
    <w:rsid w:val="00D861FD"/>
    <w:rsid w:val="00D91313"/>
    <w:rsid w:val="00D922D3"/>
    <w:rsid w:val="00D92ADA"/>
    <w:rsid w:val="00D930DA"/>
    <w:rsid w:val="00DA129A"/>
    <w:rsid w:val="00DA436C"/>
    <w:rsid w:val="00DA6023"/>
    <w:rsid w:val="00DA79FA"/>
    <w:rsid w:val="00DA7C58"/>
    <w:rsid w:val="00DB2EF2"/>
    <w:rsid w:val="00DC49F9"/>
    <w:rsid w:val="00DC6BCF"/>
    <w:rsid w:val="00DD000A"/>
    <w:rsid w:val="00DD3907"/>
    <w:rsid w:val="00DD5A73"/>
    <w:rsid w:val="00DD6A5B"/>
    <w:rsid w:val="00DE33CB"/>
    <w:rsid w:val="00DF1D67"/>
    <w:rsid w:val="00DF30FE"/>
    <w:rsid w:val="00DF3DB4"/>
    <w:rsid w:val="00DF6C44"/>
    <w:rsid w:val="00E045D9"/>
    <w:rsid w:val="00E04B8D"/>
    <w:rsid w:val="00E05419"/>
    <w:rsid w:val="00E07417"/>
    <w:rsid w:val="00E1225B"/>
    <w:rsid w:val="00E134C4"/>
    <w:rsid w:val="00E21B8E"/>
    <w:rsid w:val="00E352FC"/>
    <w:rsid w:val="00E373DE"/>
    <w:rsid w:val="00E3774E"/>
    <w:rsid w:val="00E377F4"/>
    <w:rsid w:val="00E445EB"/>
    <w:rsid w:val="00E45B6E"/>
    <w:rsid w:val="00E53183"/>
    <w:rsid w:val="00E553E1"/>
    <w:rsid w:val="00E6020C"/>
    <w:rsid w:val="00E61949"/>
    <w:rsid w:val="00E619A2"/>
    <w:rsid w:val="00E62D42"/>
    <w:rsid w:val="00E65FCE"/>
    <w:rsid w:val="00E67E16"/>
    <w:rsid w:val="00E727B4"/>
    <w:rsid w:val="00E802C3"/>
    <w:rsid w:val="00E82060"/>
    <w:rsid w:val="00E85EF3"/>
    <w:rsid w:val="00E9008E"/>
    <w:rsid w:val="00EA0D18"/>
    <w:rsid w:val="00EA4BD5"/>
    <w:rsid w:val="00EA5B3F"/>
    <w:rsid w:val="00EB31AF"/>
    <w:rsid w:val="00EB6364"/>
    <w:rsid w:val="00EC111F"/>
    <w:rsid w:val="00ED08B9"/>
    <w:rsid w:val="00ED529F"/>
    <w:rsid w:val="00EE0F05"/>
    <w:rsid w:val="00EE3D93"/>
    <w:rsid w:val="00EE73CC"/>
    <w:rsid w:val="00EE74BB"/>
    <w:rsid w:val="00EE7976"/>
    <w:rsid w:val="00EF0E53"/>
    <w:rsid w:val="00EF4527"/>
    <w:rsid w:val="00EF4C63"/>
    <w:rsid w:val="00F25A54"/>
    <w:rsid w:val="00F26DE8"/>
    <w:rsid w:val="00F31089"/>
    <w:rsid w:val="00F3303F"/>
    <w:rsid w:val="00F4088B"/>
    <w:rsid w:val="00F516A3"/>
    <w:rsid w:val="00F5439E"/>
    <w:rsid w:val="00F54EA3"/>
    <w:rsid w:val="00F56ABE"/>
    <w:rsid w:val="00F57844"/>
    <w:rsid w:val="00F6022B"/>
    <w:rsid w:val="00F70AB4"/>
    <w:rsid w:val="00F749FE"/>
    <w:rsid w:val="00F81BF8"/>
    <w:rsid w:val="00F90812"/>
    <w:rsid w:val="00F933DD"/>
    <w:rsid w:val="00F93966"/>
    <w:rsid w:val="00F93E25"/>
    <w:rsid w:val="00FA23BA"/>
    <w:rsid w:val="00FA7737"/>
    <w:rsid w:val="00FC4AA2"/>
    <w:rsid w:val="00FD6546"/>
    <w:rsid w:val="00FE01BA"/>
    <w:rsid w:val="00FE2E43"/>
    <w:rsid w:val="00FE71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5256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380">
    <w:lsdException w:name="Normal" w:qFormat="1"/>
    <w:lsdException w:name="heading 1" w:uiPriority="2" w:qFormat="1"/>
    <w:lsdException w:name="heading 2" w:uiPriority="2" w:qFormat="1"/>
    <w:lsdException w:name="heading 3" w:uiPriority="2" w:qFormat="1"/>
    <w:lsdException w:name="heading 4" w:uiPriority="16" w:qFormat="1"/>
    <w:lsdException w:name="heading 5" w:uiPriority="16" w:qFormat="1"/>
    <w:lsdException w:name="heading 6" w:uiPriority="16" w:qFormat="1"/>
    <w:lsdException w:name="heading 7" w:semiHidden="1" w:uiPriority="16" w:unhideWhenUsed="1" w:qFormat="1"/>
    <w:lsdException w:name="heading 8" w:semiHidden="1" w:uiPriority="16" w:unhideWhenUsed="1" w:qFormat="1"/>
    <w:lsdException w:name="heading 9" w:semiHidden="1" w:uiPriority="1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iPriority="7"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5"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973"/>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E74B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467174"/>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0D74C3"/>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unhideWhenUsed/>
    <w:qFormat/>
    <w:rsid w:val="00620424"/>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E74B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467174"/>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0D74C3"/>
    <w:rPr>
      <w:rFonts w:eastAsiaTheme="majorEastAsia" w:cstheme="majorBidi"/>
      <w:b/>
      <w:bCs/>
      <w:i/>
      <w:iCs/>
      <w:sz w:val="24"/>
    </w:rPr>
  </w:style>
  <w:style w:type="character" w:customStyle="1" w:styleId="Heading5Char">
    <w:name w:val="Heading 5 Char"/>
    <w:basedOn w:val="DefaultParagraphFont"/>
    <w:link w:val="Heading5"/>
    <w:uiPriority w:val="16"/>
    <w:rsid w:val="00620424"/>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7"/>
      </w:numPr>
    </w:pPr>
  </w:style>
  <w:style w:type="paragraph" w:styleId="FootnoteText">
    <w:name w:val="footnote text"/>
    <w:basedOn w:val="Normal"/>
    <w:link w:val="FootnoteTextChar"/>
    <w:uiPriority w:val="99"/>
    <w:unhideWhenUsed/>
    <w:rsid w:val="001D11AE"/>
    <w:pPr>
      <w:spacing w:after="0"/>
      <w:jc w:val="left"/>
    </w:pPr>
    <w:rPr>
      <w:rFonts w:eastAsiaTheme="minorEastAsia"/>
      <w:szCs w:val="24"/>
    </w:rPr>
  </w:style>
  <w:style w:type="character" w:customStyle="1" w:styleId="FootnoteTextChar">
    <w:name w:val="Footnote Text Char"/>
    <w:basedOn w:val="DefaultParagraphFont"/>
    <w:link w:val="FootnoteText"/>
    <w:uiPriority w:val="99"/>
    <w:rsid w:val="001D11AE"/>
    <w:rPr>
      <w:rFonts w:asciiTheme="minorHAnsi" w:eastAsiaTheme="minorEastAsia" w:hAnsiTheme="minorHAnsi"/>
      <w:sz w:val="24"/>
      <w:szCs w:val="24"/>
    </w:rPr>
  </w:style>
  <w:style w:type="character" w:styleId="FootnoteReference">
    <w:name w:val="footnote reference"/>
    <w:basedOn w:val="DefaultParagraphFont"/>
    <w:uiPriority w:val="99"/>
    <w:unhideWhenUsed/>
    <w:rsid w:val="001D11AE"/>
    <w:rPr>
      <w:vertAlign w:val="superscript"/>
    </w:rPr>
  </w:style>
  <w:style w:type="paragraph" w:customStyle="1" w:styleId="Textbody">
    <w:name w:val="Text body"/>
    <w:basedOn w:val="Normal"/>
    <w:rsid w:val="007E18B2"/>
    <w:pPr>
      <w:tabs>
        <w:tab w:val="left" w:pos="720"/>
      </w:tabs>
      <w:suppressAutoHyphens/>
    </w:pPr>
    <w:rPr>
      <w:rFonts w:ascii="Calibri" w:eastAsia="Droid Sans" w:hAnsi="Calibri"/>
      <w:color w:val="00000A"/>
    </w:rPr>
  </w:style>
  <w:style w:type="paragraph" w:customStyle="1" w:styleId="TableContents">
    <w:name w:val="Table Contents"/>
    <w:basedOn w:val="Normal"/>
    <w:rsid w:val="007E18B2"/>
    <w:pPr>
      <w:suppressLineNumbers/>
      <w:tabs>
        <w:tab w:val="left" w:pos="720"/>
      </w:tabs>
      <w:suppressAutoHyphens/>
    </w:pPr>
    <w:rPr>
      <w:rFonts w:ascii="Calibri" w:eastAsia="Droid Sans" w:hAnsi="Calibri"/>
      <w:color w:val="00000A"/>
    </w:rPr>
  </w:style>
  <w:style w:type="paragraph" w:styleId="TOC1">
    <w:name w:val="toc 1"/>
    <w:basedOn w:val="Normal"/>
    <w:next w:val="Normal"/>
    <w:autoRedefine/>
    <w:uiPriority w:val="39"/>
    <w:unhideWhenUsed/>
    <w:rsid w:val="00017D31"/>
  </w:style>
  <w:style w:type="paragraph" w:styleId="TOC2">
    <w:name w:val="toc 2"/>
    <w:basedOn w:val="Normal"/>
    <w:next w:val="Normal"/>
    <w:autoRedefine/>
    <w:uiPriority w:val="39"/>
    <w:unhideWhenUsed/>
    <w:rsid w:val="00017D31"/>
    <w:pPr>
      <w:ind w:left="240"/>
    </w:pPr>
  </w:style>
  <w:style w:type="paragraph" w:styleId="TOC3">
    <w:name w:val="toc 3"/>
    <w:basedOn w:val="Normal"/>
    <w:next w:val="Normal"/>
    <w:autoRedefine/>
    <w:uiPriority w:val="39"/>
    <w:unhideWhenUsed/>
    <w:rsid w:val="00017D31"/>
    <w:pPr>
      <w:ind w:left="480"/>
    </w:pPr>
  </w:style>
  <w:style w:type="paragraph" w:styleId="TOC4">
    <w:name w:val="toc 4"/>
    <w:basedOn w:val="Normal"/>
    <w:next w:val="Normal"/>
    <w:autoRedefine/>
    <w:uiPriority w:val="39"/>
    <w:unhideWhenUsed/>
    <w:rsid w:val="00017D31"/>
    <w:pPr>
      <w:ind w:left="720"/>
    </w:pPr>
  </w:style>
  <w:style w:type="paragraph" w:styleId="TOC5">
    <w:name w:val="toc 5"/>
    <w:basedOn w:val="Normal"/>
    <w:next w:val="Normal"/>
    <w:autoRedefine/>
    <w:uiPriority w:val="39"/>
    <w:unhideWhenUsed/>
    <w:rsid w:val="00017D31"/>
    <w:pPr>
      <w:ind w:left="960"/>
    </w:pPr>
  </w:style>
  <w:style w:type="paragraph" w:styleId="TOC6">
    <w:name w:val="toc 6"/>
    <w:basedOn w:val="Normal"/>
    <w:next w:val="Normal"/>
    <w:autoRedefine/>
    <w:uiPriority w:val="39"/>
    <w:unhideWhenUsed/>
    <w:rsid w:val="00017D31"/>
    <w:pPr>
      <w:ind w:left="1200"/>
    </w:pPr>
  </w:style>
  <w:style w:type="paragraph" w:styleId="TOC7">
    <w:name w:val="toc 7"/>
    <w:basedOn w:val="Normal"/>
    <w:next w:val="Normal"/>
    <w:autoRedefine/>
    <w:uiPriority w:val="39"/>
    <w:unhideWhenUsed/>
    <w:rsid w:val="00017D31"/>
    <w:pPr>
      <w:ind w:left="1440"/>
    </w:pPr>
  </w:style>
  <w:style w:type="paragraph" w:styleId="TOC8">
    <w:name w:val="toc 8"/>
    <w:basedOn w:val="Normal"/>
    <w:next w:val="Normal"/>
    <w:autoRedefine/>
    <w:unhideWhenUsed/>
    <w:rsid w:val="00017D31"/>
    <w:pPr>
      <w:ind w:left="1680"/>
    </w:pPr>
  </w:style>
  <w:style w:type="paragraph" w:styleId="TOC9">
    <w:name w:val="toc 9"/>
    <w:basedOn w:val="Normal"/>
    <w:next w:val="Normal"/>
    <w:autoRedefine/>
    <w:unhideWhenUsed/>
    <w:rsid w:val="00017D31"/>
    <w:pPr>
      <w:ind w:left="1920"/>
    </w:pPr>
  </w:style>
  <w:style w:type="table" w:styleId="GridTable1Light">
    <w:name w:val="Grid Table 1 Light"/>
    <w:basedOn w:val="TableNormal"/>
    <w:uiPriority w:val="46"/>
    <w:rsid w:val="000C56A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C56AB"/>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55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upport.hdfgroup.org/HDF5/docNewFeatures/SWMR/Design-HDF5-SWMR-20130629.v5.2.pdf)"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pourmal:Downloads: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6F56AB-5DFB-F44E-A6A2-BA4500515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HD:Users:epourmal:Downloads:RFC_Template.dotx</Template>
  <TotalTime>1</TotalTime>
  <Pages>88</Pages>
  <Words>30541</Words>
  <Characters>174088</Characters>
  <Application>Microsoft Macintosh Word</Application>
  <DocSecurity>0</DocSecurity>
  <Lines>1450</Lines>
  <Paragraphs>408</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204221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Elena Pourmal</dc:creator>
  <cp:lastModifiedBy>Microsoft Office User</cp:lastModifiedBy>
  <cp:revision>3</cp:revision>
  <cp:lastPrinted>2022-05-20T10:58:00Z</cp:lastPrinted>
  <dcterms:created xsi:type="dcterms:W3CDTF">2022-05-20T10:57:00Z</dcterms:created>
  <dcterms:modified xsi:type="dcterms:W3CDTF">2022-05-20T10:58:00Z</dcterms:modified>
</cp:coreProperties>
</file>