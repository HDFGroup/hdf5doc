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DFC5E" w14:textId="77777777" w:rsidR="00611674" w:rsidRDefault="00611674" w:rsidP="006C28B4">
      <w:pPr>
        <w:pStyle w:val="Title"/>
      </w:pPr>
      <w:r>
        <w:t xml:space="preserve">RFC: </w:t>
      </w:r>
      <w:r w:rsidR="00401227">
        <w:t>Onion VFD</w:t>
      </w:r>
      <w:r>
        <w:t xml:space="preserve">  </w:t>
      </w:r>
    </w:p>
    <w:p w14:paraId="0CF7A2F4" w14:textId="77777777" w:rsidR="00611674" w:rsidRDefault="00401227" w:rsidP="006C28B4">
      <w:pPr>
        <w:pStyle w:val="Author"/>
      </w:pPr>
      <w:r>
        <w:t>Songyu “Ray” Lu</w:t>
      </w:r>
    </w:p>
    <w:p w14:paraId="13332756" w14:textId="77777777" w:rsidR="00611674" w:rsidRDefault="00401227" w:rsidP="006C28B4">
      <w:pPr>
        <w:pStyle w:val="Author"/>
      </w:pPr>
      <w:r>
        <w:t>John Mainzer</w:t>
      </w:r>
    </w:p>
    <w:p w14:paraId="46593505" w14:textId="61D66EB7" w:rsidR="001F4FB4" w:rsidRDefault="001F4FB4" w:rsidP="006C28B4">
      <w:pPr>
        <w:pStyle w:val="Author"/>
      </w:pPr>
      <w:r>
        <w:t xml:space="preserve">Jacob </w:t>
      </w:r>
      <w:r w:rsidR="00DF71EB">
        <w:t>“Jake”</w:t>
      </w:r>
      <w:r w:rsidR="004F2326">
        <w:t xml:space="preserve"> </w:t>
      </w:r>
      <w:r>
        <w:t>Smith</w:t>
      </w:r>
    </w:p>
    <w:p w14:paraId="7A624036" w14:textId="075F2A5B" w:rsidR="006A5AB0" w:rsidRPr="006000D5" w:rsidRDefault="006A5AB0" w:rsidP="006C28B4">
      <w:pPr>
        <w:pStyle w:val="Author"/>
      </w:pPr>
      <w:r>
        <w:t>Dana Robinson</w:t>
      </w:r>
    </w:p>
    <w:p w14:paraId="1D50860F" w14:textId="5103CE34" w:rsidR="008D55C1" w:rsidRDefault="00E634CA" w:rsidP="00E634CA">
      <w:pPr>
        <w:pStyle w:val="Abstract"/>
      </w:pPr>
      <w:r>
        <w:t xml:space="preserve">There is a desire to introduce and track modifications to an HDF5 file while preserving or having access to the file as it existed prior to a particular set of modifications. To this end, this RFC proposes an Onion Virtual File Driver (VFD) as an effectively in-file revision management </w:t>
      </w:r>
      <w:r w:rsidR="00A361CC">
        <w:t>facility</w:t>
      </w:r>
      <w:r>
        <w:t xml:space="preserve">. Users will be able to open a particular </w:t>
      </w:r>
      <w:r w:rsidR="00A361CC">
        <w:t>revision</w:t>
      </w:r>
      <w:r>
        <w:t xml:space="preserve"> of the file, read from and make modifications to the file, and write to file as a new revision. The name "Onion" derives from a mnemonic: the original file exists with data</w:t>
      </w:r>
      <w:r w:rsidR="00A361CC">
        <w:t xml:space="preserve"> layered atop one another from an original file to the most recent revision</w:t>
      </w:r>
      <w:r>
        <w:t>.</w:t>
      </w:r>
      <w:r w:rsidR="008D55C1">
        <w:t xml:space="preserve"> </w:t>
      </w:r>
    </w:p>
    <w:p w14:paraId="306A38FB" w14:textId="77777777" w:rsidR="00611674" w:rsidRPr="00913E2A" w:rsidRDefault="00611674" w:rsidP="006C28B4">
      <w:pPr>
        <w:pStyle w:val="Divider"/>
      </w:pPr>
    </w:p>
    <w:p w14:paraId="7618CB20" w14:textId="77777777" w:rsidR="00611674" w:rsidRDefault="00611674" w:rsidP="007562AD">
      <w:pPr>
        <w:pStyle w:val="Heading1"/>
      </w:pPr>
      <w:r>
        <w:t xml:space="preserve">Introduction    </w:t>
      </w:r>
    </w:p>
    <w:p w14:paraId="0B8E8F02" w14:textId="62FEF4F1" w:rsidR="007D19AD" w:rsidRDefault="00401227" w:rsidP="007D19AD">
      <w:r>
        <w:t xml:space="preserve">At present, the HDF5 library offers no support for version control </w:t>
      </w:r>
      <w:r w:rsidR="00E634CA">
        <w:t xml:space="preserve">or </w:t>
      </w:r>
      <w:r>
        <w:t>provenance management</w:t>
      </w:r>
      <w:r w:rsidR="00C417AF">
        <w:rPr>
          <w:rStyle w:val="FootnoteReference"/>
        </w:rPr>
        <w:footnoteReference w:id="1"/>
      </w:r>
      <w:r w:rsidR="00E634CA">
        <w:t xml:space="preserve"> – there is no mechanism to </w:t>
      </w:r>
      <w:r w:rsidR="00CF0F76">
        <w:t>store unique batches of data in the same logical file space, nor to track when or by whom a particular modification was made</w:t>
      </w:r>
      <w:r>
        <w:t>.  While this is not a significant deficit for most HDF5 applications, it is a major concern for experimental and observational data, where the original data must be preserved, and any changes tracked and attributed.</w:t>
      </w:r>
      <w:r w:rsidR="007D19AD" w:rsidRPr="007D19AD">
        <w:t xml:space="preserve"> </w:t>
      </w:r>
    </w:p>
    <w:p w14:paraId="7711099A" w14:textId="77777777" w:rsidR="007D19AD" w:rsidRDefault="007D19AD" w:rsidP="007D19AD"/>
    <w:p w14:paraId="30357194" w14:textId="5233A209" w:rsidR="00401227" w:rsidRDefault="007D19AD" w:rsidP="007D19AD">
      <w:r>
        <w:t>The primary reason for implementing this ourselves (as opposed to, for example, relying on an external version control program) is that doing so will allow for a significantly smaller footprint on the storage (e.g., disk). Major contenders of external programs such as SVN, Git, or Mercurial, would store each revision as a full-sized binary file of the file at the revision state</w:t>
      </w:r>
      <w:r w:rsidR="00E33D19">
        <w:t xml:space="preserve"> – t</w:t>
      </w:r>
      <w:r>
        <w:t xml:space="preserve">his is clearly unacceptable </w:t>
      </w:r>
      <w:r w:rsidR="00E33D19">
        <w:t>with</w:t>
      </w:r>
      <w:r>
        <w:t xml:space="preserve"> large files (gigabyte-plus each) and many revisions.</w:t>
      </w:r>
    </w:p>
    <w:p w14:paraId="0D53046C" w14:textId="77777777" w:rsidR="00401227" w:rsidRDefault="00401227" w:rsidP="00401227"/>
    <w:p w14:paraId="7C7968C8" w14:textId="42A5D8C1" w:rsidR="00401227" w:rsidRDefault="00C417AF" w:rsidP="00401227">
      <w:r>
        <w:t xml:space="preserve">An </w:t>
      </w:r>
      <w:r w:rsidR="00401227">
        <w:t xml:space="preserve">obvious </w:t>
      </w:r>
      <w:r w:rsidR="00581BB9">
        <w:t xml:space="preserve">and powerful </w:t>
      </w:r>
      <w:r w:rsidR="00401227">
        <w:t xml:space="preserve">way to address this use case is to implement an </w:t>
      </w:r>
      <w:r>
        <w:t>"</w:t>
      </w:r>
      <w:r w:rsidR="00401227">
        <w:t>infinite undo</w:t>
      </w:r>
      <w:r>
        <w:t>"</w:t>
      </w:r>
      <w:r w:rsidR="00401227">
        <w:t xml:space="preserve"> facility along the lines of tha</w:t>
      </w:r>
      <w:r w:rsidR="00581BB9">
        <w:t>t offered by some text editors.</w:t>
      </w:r>
      <w:r w:rsidR="00401227">
        <w:t xml:space="preserve"> In the context of HDF5, such a facility would allow reconstruction of earlier versions</w:t>
      </w:r>
      <w:r w:rsidR="00581BB9">
        <w:t xml:space="preserve"> of an HDF5 file on an API call-by-</w:t>
      </w:r>
      <w:r w:rsidR="00401227">
        <w:t>API call basis</w:t>
      </w:r>
      <w:r>
        <w:t>, with each API call constituting a unique revision of the file</w:t>
      </w:r>
      <w:r w:rsidR="00401227">
        <w:t>.</w:t>
      </w:r>
      <w:r>
        <w:t xml:space="preserve"> </w:t>
      </w:r>
      <w:r w:rsidR="00401227">
        <w:t>While this is doable, implementation would be a major exercise, and it would add significant complexity to the HDF5 library with the obvious implications for long term maintainability.</w:t>
      </w:r>
      <w:r>
        <w:t xml:space="preserve"> </w:t>
      </w:r>
      <w:r w:rsidR="00401227">
        <w:t>Thus, this paper presents a sketch design for a simpler and cheaper option.</w:t>
      </w:r>
    </w:p>
    <w:p w14:paraId="58B5B9E4" w14:textId="77777777" w:rsidR="00401227" w:rsidRDefault="00401227" w:rsidP="00401227"/>
    <w:p w14:paraId="4EA935C5" w14:textId="33AF6966" w:rsidR="00611674" w:rsidRDefault="00401227" w:rsidP="007D19AD">
      <w:r>
        <w:lastRenderedPageBreak/>
        <w:t>If we make the simplifying assumption that it will be sufficient to t</w:t>
      </w:r>
      <w:r w:rsidR="00581BB9">
        <w:t>rack changes on a per file open-</w:t>
      </w:r>
      <w:r>
        <w:t>close cycle, the proble</w:t>
      </w:r>
      <w:r w:rsidR="00115264">
        <w:t xml:space="preserve">m becomes much more tractable. </w:t>
      </w:r>
      <w:r w:rsidR="00581BB9">
        <w:t>More precisely</w:t>
      </w:r>
      <w:r>
        <w:t xml:space="preserve">, it </w:t>
      </w:r>
      <w:r w:rsidR="002A3EEC">
        <w:t xml:space="preserve">will allow </w:t>
      </w:r>
      <w:r>
        <w:t xml:space="preserve">us to address the </w:t>
      </w:r>
      <w:r w:rsidR="002A3EEC">
        <w:t xml:space="preserve">revision </w:t>
      </w:r>
      <w:r>
        <w:t xml:space="preserve">control at a very low level of the HDF5 library, making it transparent to the vast </w:t>
      </w:r>
      <w:r w:rsidR="00115264">
        <w:t>majority of the HDF5 code base.</w:t>
      </w:r>
      <w:r>
        <w:t xml:space="preserve"> This in turn </w:t>
      </w:r>
      <w:r w:rsidR="002A3EEC">
        <w:t xml:space="preserve">will </w:t>
      </w:r>
      <w:r>
        <w:t>greatly reduce the implementa</w:t>
      </w:r>
      <w:r w:rsidR="00077BE1">
        <w:t>tion effort required, simplify</w:t>
      </w:r>
      <w:r>
        <w:t xml:space="preserve"> long</w:t>
      </w:r>
      <w:r w:rsidR="00581BB9">
        <w:t>-</w:t>
      </w:r>
      <w:r>
        <w:t xml:space="preserve">term maintenance, and allow us to implement </w:t>
      </w:r>
      <w:r w:rsidR="002A3EEC">
        <w:t xml:space="preserve">revision </w:t>
      </w:r>
      <w:r>
        <w:t>control as an optional module</w:t>
      </w:r>
      <w:r w:rsidR="002A3EEC">
        <w:t xml:space="preserve"> in the form of a Virtual File Driver</w:t>
      </w:r>
      <w:r>
        <w:t>.</w:t>
      </w:r>
    </w:p>
    <w:p w14:paraId="4C80AD84" w14:textId="0DAD9C39" w:rsidR="00611674" w:rsidRDefault="00401227" w:rsidP="007562AD">
      <w:pPr>
        <w:pStyle w:val="Heading1"/>
      </w:pPr>
      <w:r>
        <w:t>Basic Concept</w:t>
      </w:r>
      <w:r w:rsidR="00515FC1">
        <w:t>s</w:t>
      </w:r>
    </w:p>
    <w:p w14:paraId="7FF90347" w14:textId="79FA2B69" w:rsidR="00515FC1" w:rsidRDefault="00515FC1" w:rsidP="00BC3A7E">
      <w:r>
        <w:rPr>
          <w:lang w:eastAsia="en-US"/>
        </w:rPr>
        <w:t xml:space="preserve">We will move forward with the above assumptions that a </w:t>
      </w:r>
      <w:r w:rsidR="00233C64">
        <w:rPr>
          <w:lang w:eastAsia="en-US"/>
        </w:rPr>
        <w:t>virtual file drive</w:t>
      </w:r>
      <w:r w:rsidR="006B3AB9">
        <w:rPr>
          <w:lang w:eastAsia="en-US"/>
        </w:rPr>
        <w:t>r</w:t>
      </w:r>
      <w:r w:rsidR="00233C64">
        <w:rPr>
          <w:lang w:eastAsia="en-US"/>
        </w:rPr>
        <w:t xml:space="preserve"> (</w:t>
      </w:r>
      <w:r>
        <w:rPr>
          <w:lang w:eastAsia="en-US"/>
        </w:rPr>
        <w:t>VFD</w:t>
      </w:r>
      <w:r w:rsidR="00233C64">
        <w:rPr>
          <w:lang w:eastAsia="en-US"/>
        </w:rPr>
        <w:t>)</w:t>
      </w:r>
      <w:r>
        <w:rPr>
          <w:lang w:eastAsia="en-US"/>
        </w:rPr>
        <w:t xml:space="preserve"> is suitable for the use case. Here we discuss the </w:t>
      </w:r>
      <w:r w:rsidR="00C55C71">
        <w:rPr>
          <w:lang w:eastAsia="en-US"/>
        </w:rPr>
        <w:t>notion</w:t>
      </w:r>
      <w:r>
        <w:rPr>
          <w:lang w:eastAsia="en-US"/>
        </w:rPr>
        <w:t xml:space="preserve"> of revisions and how they</w:t>
      </w:r>
      <w:r w:rsidR="00C72908">
        <w:rPr>
          <w:lang w:eastAsia="en-US"/>
        </w:rPr>
        <w:t xml:space="preserve"> </w:t>
      </w:r>
      <w:r>
        <w:rPr>
          <w:lang w:eastAsia="en-US"/>
        </w:rPr>
        <w:t>interact with the idea of a file</w:t>
      </w:r>
      <w:r w:rsidR="00C72908">
        <w:rPr>
          <w:lang w:eastAsia="en-US"/>
        </w:rPr>
        <w:t xml:space="preserve"> </w:t>
      </w:r>
      <w:r w:rsidR="009F4BA9">
        <w:rPr>
          <w:lang w:eastAsia="en-US"/>
        </w:rPr>
        <w:t>modified</w:t>
      </w:r>
      <w:r w:rsidR="00C72908">
        <w:rPr>
          <w:lang w:eastAsia="en-US"/>
        </w:rPr>
        <w:t xml:space="preserve"> over time</w:t>
      </w:r>
      <w:r>
        <w:rPr>
          <w:lang w:eastAsia="en-US"/>
        </w:rPr>
        <w:t>.</w:t>
      </w:r>
    </w:p>
    <w:p w14:paraId="4636C37F" w14:textId="77777777" w:rsidR="00524FB0" w:rsidRDefault="00524FB0" w:rsidP="00BC3A7E"/>
    <w:p w14:paraId="332FBAA9" w14:textId="0F0F7146" w:rsidR="00524FB0" w:rsidRDefault="00524FB0" w:rsidP="00BC3A7E">
      <w:r>
        <w:rPr>
          <w:lang w:eastAsia="en-US"/>
        </w:rPr>
        <w:t>VFDs present the underlying HDF5 file, regardless of its backing store (how the file is persistently stored), as an extensible range of bytes. The driver is responsible for mapping a byte or byte-range in the logical file to the appropriate byte or bytes in the backing store. With the Onion VFD, rather than having strictly one target for a logical file location "key", the target depends on which revision is being accessed – a</w:t>
      </w:r>
      <w:r w:rsidR="00233C64">
        <w:rPr>
          <w:lang w:eastAsia="en-US"/>
        </w:rPr>
        <w:t>n</w:t>
      </w:r>
      <w:r>
        <w:rPr>
          <w:lang w:eastAsia="en-US"/>
        </w:rPr>
        <w:t xml:space="preserve"> extension of the VFD concept.</w:t>
      </w:r>
    </w:p>
    <w:p w14:paraId="70729AF0" w14:textId="77777777" w:rsidR="00101A77" w:rsidRDefault="00101A77" w:rsidP="00BC3A7E"/>
    <w:p w14:paraId="6AD89609" w14:textId="2AD76BE2" w:rsidR="00101A77" w:rsidRDefault="00002764" w:rsidP="00BC3A7E">
      <w:r>
        <w:rPr>
          <w:lang w:eastAsia="en-US"/>
        </w:rPr>
        <w:t>When writing new data to the backing store, the extant data is preserved and the new data is inserted in a known way. This operation at large is "copy-on-write", and may be implemented in one of two ways:</w:t>
      </w:r>
    </w:p>
    <w:p w14:paraId="3E03E039" w14:textId="40B9E8DF" w:rsidR="00EE0978" w:rsidRDefault="00002764" w:rsidP="00EE0978">
      <w:pPr>
        <w:rPr>
          <w:rFonts w:asciiTheme="majorHAnsi" w:eastAsiaTheme="majorEastAsia" w:hAnsiTheme="majorHAnsi" w:cstheme="majorBidi"/>
          <w:b/>
          <w:bCs/>
          <w:color w:val="000000" w:themeColor="text1"/>
          <w:sz w:val="26"/>
          <w:szCs w:val="26"/>
          <w:lang w:eastAsia="en-US"/>
        </w:rPr>
      </w:pPr>
      <w:r>
        <w:rPr>
          <w:lang w:eastAsia="en-US"/>
        </w:rPr>
        <w:t>The extant data is copied to another location and the replacement data takes its place</w:t>
      </w:r>
      <w:r w:rsidR="00233C64">
        <w:rPr>
          <w:lang w:eastAsia="en-US"/>
        </w:rPr>
        <w:t xml:space="preserve">, or the extant data remains in </w:t>
      </w:r>
      <w:r>
        <w:rPr>
          <w:lang w:eastAsia="en-US"/>
        </w:rPr>
        <w:t>place and the replacement data is inserted elsewhere; in both cases, references are maintained to the location of both extant and replacement data.</w:t>
      </w:r>
      <w:r w:rsidR="000C7AFA">
        <w:rPr>
          <w:lang w:eastAsia="en-US"/>
        </w:rPr>
        <w:t xml:space="preserve"> Because of the preference for modifying extant data as little as possible, this RFC assumes the latter behavior: leaving extant data untouched</w:t>
      </w:r>
      <w:r w:rsidR="006E744B">
        <w:rPr>
          <w:lang w:eastAsia="en-US"/>
        </w:rPr>
        <w:t>, and inserting the replacement data elsewhere</w:t>
      </w:r>
      <w:r w:rsidR="000C7AFA">
        <w:rPr>
          <w:lang w:eastAsia="en-US"/>
        </w:rPr>
        <w:t>.</w:t>
      </w:r>
    </w:p>
    <w:p w14:paraId="4CB3FA53" w14:textId="77777777" w:rsidR="00EE0978" w:rsidRPr="00EE0978" w:rsidRDefault="00EE0978" w:rsidP="00EE0978">
      <w:pPr>
        <w:rPr>
          <w:rFonts w:asciiTheme="majorHAnsi" w:eastAsiaTheme="majorEastAsia" w:hAnsiTheme="majorHAnsi" w:cstheme="majorBidi"/>
          <w:b/>
          <w:bCs/>
          <w:color w:val="000000" w:themeColor="text1"/>
          <w:sz w:val="26"/>
          <w:szCs w:val="26"/>
          <w:lang w:eastAsia="en-US"/>
        </w:rPr>
      </w:pPr>
    </w:p>
    <w:p w14:paraId="7E4FB976" w14:textId="4D520F80" w:rsidR="0072400E" w:rsidRDefault="009C60EC" w:rsidP="00BC3A7E">
      <w:pPr>
        <w:rPr>
          <w:lang w:eastAsia="en-US"/>
        </w:rPr>
      </w:pPr>
      <w:r>
        <w:rPr>
          <w:lang w:eastAsia="en-US"/>
        </w:rPr>
        <w:t>There will be an original file revision</w:t>
      </w:r>
      <w:r w:rsidR="002C7CE9">
        <w:rPr>
          <w:lang w:eastAsia="en-US"/>
        </w:rPr>
        <w:t xml:space="preserve"> – either </w:t>
      </w:r>
      <w:r w:rsidR="00233C64">
        <w:rPr>
          <w:lang w:eastAsia="en-US"/>
        </w:rPr>
        <w:t xml:space="preserve">an </w:t>
      </w:r>
      <w:r w:rsidR="002C7CE9">
        <w:rPr>
          <w:lang w:eastAsia="en-US"/>
        </w:rPr>
        <w:t xml:space="preserve">extant </w:t>
      </w:r>
      <w:r w:rsidR="0072400E">
        <w:rPr>
          <w:lang w:eastAsia="en-US"/>
        </w:rPr>
        <w:t xml:space="preserve">HDF5 </w:t>
      </w:r>
      <w:r w:rsidR="002C7CE9">
        <w:rPr>
          <w:lang w:eastAsia="en-US"/>
        </w:rPr>
        <w:t>file with legacy data or a</w:t>
      </w:r>
      <w:r w:rsidR="00233C64">
        <w:rPr>
          <w:lang w:eastAsia="en-US"/>
        </w:rPr>
        <w:t xml:space="preserve"> </w:t>
      </w:r>
      <w:r w:rsidR="002C7CE9">
        <w:rPr>
          <w:lang w:eastAsia="en-US"/>
        </w:rPr>
        <w:t>n</w:t>
      </w:r>
      <w:r w:rsidR="00233C64">
        <w:rPr>
          <w:lang w:eastAsia="en-US"/>
        </w:rPr>
        <w:t>ewly-created</w:t>
      </w:r>
      <w:r w:rsidR="002C7CE9">
        <w:rPr>
          <w:lang w:eastAsia="en-US"/>
        </w:rPr>
        <w:t xml:space="preserve"> empty </w:t>
      </w:r>
      <w:r w:rsidR="0072400E">
        <w:rPr>
          <w:lang w:eastAsia="en-US"/>
        </w:rPr>
        <w:t xml:space="preserve">HDF5 </w:t>
      </w:r>
      <w:r w:rsidR="002C7CE9">
        <w:rPr>
          <w:lang w:eastAsia="en-US"/>
        </w:rPr>
        <w:t>file.</w:t>
      </w:r>
      <w:r w:rsidR="00233C64">
        <w:t xml:space="preserve"> </w:t>
      </w:r>
      <w:r>
        <w:rPr>
          <w:lang w:eastAsia="en-US"/>
        </w:rPr>
        <w:t xml:space="preserve">Subsequent to </w:t>
      </w:r>
      <w:r w:rsidR="002C7CE9">
        <w:rPr>
          <w:lang w:eastAsia="en-US"/>
        </w:rPr>
        <w:t>the o</w:t>
      </w:r>
      <w:r>
        <w:rPr>
          <w:lang w:eastAsia="en-US"/>
        </w:rPr>
        <w:t>riginal revision,</w:t>
      </w:r>
      <w:r w:rsidR="005D7F7F">
        <w:rPr>
          <w:lang w:eastAsia="en-US"/>
        </w:rPr>
        <w:t xml:space="preserve"> revisions will be </w:t>
      </w:r>
      <w:r w:rsidR="000D5359">
        <w:rPr>
          <w:lang w:eastAsia="en-US"/>
        </w:rPr>
        <w:t>added</w:t>
      </w:r>
      <w:r w:rsidR="005D7F7F">
        <w:rPr>
          <w:lang w:eastAsia="en-US"/>
        </w:rPr>
        <w:t>.</w:t>
      </w:r>
      <w:r w:rsidR="001E01A0">
        <w:rPr>
          <w:lang w:eastAsia="en-US"/>
        </w:rPr>
        <w:t xml:space="preserve"> </w:t>
      </w:r>
      <w:r w:rsidR="005D7F7F">
        <w:rPr>
          <w:lang w:eastAsia="en-US"/>
        </w:rPr>
        <w:t>The file</w:t>
      </w:r>
      <w:r w:rsidR="00C0036D">
        <w:rPr>
          <w:lang w:eastAsia="en-US"/>
        </w:rPr>
        <w:t>'s logical</w:t>
      </w:r>
      <w:r w:rsidR="005D7F7F">
        <w:rPr>
          <w:lang w:eastAsia="en-US"/>
        </w:rPr>
        <w:t xml:space="preserve"> state at a given revision will be the </w:t>
      </w:r>
      <w:r w:rsidR="001E01A0">
        <w:rPr>
          <w:lang w:eastAsia="en-US"/>
        </w:rPr>
        <w:t xml:space="preserve">"appearance" of the file from that </w:t>
      </w:r>
      <w:r w:rsidR="00C0036D">
        <w:rPr>
          <w:lang w:eastAsia="en-US"/>
        </w:rPr>
        <w:t>revision</w:t>
      </w:r>
      <w:r w:rsidR="001E01A0">
        <w:rPr>
          <w:lang w:eastAsia="en-US"/>
        </w:rPr>
        <w:t xml:space="preserve"> inward, with the content of more recent </w:t>
      </w:r>
      <w:r>
        <w:rPr>
          <w:lang w:eastAsia="en-US"/>
        </w:rPr>
        <w:t xml:space="preserve">revisions </w:t>
      </w:r>
      <w:r w:rsidR="001E01A0">
        <w:rPr>
          <w:lang w:eastAsia="en-US"/>
        </w:rPr>
        <w:t xml:space="preserve">superseding any data </w:t>
      </w:r>
      <w:r w:rsidR="00233C64">
        <w:rPr>
          <w:lang w:eastAsia="en-US"/>
        </w:rPr>
        <w:t>from earlier revisions "below"</w:t>
      </w:r>
      <w:r w:rsidR="001E01A0">
        <w:rPr>
          <w:lang w:eastAsia="en-US"/>
        </w:rPr>
        <w:t>.</w:t>
      </w:r>
      <w:r w:rsidR="00C0036D">
        <w:rPr>
          <w:lang w:eastAsia="en-US"/>
        </w:rPr>
        <w:t xml:space="preserve"> </w:t>
      </w:r>
      <w:r w:rsidR="0072400E">
        <w:rPr>
          <w:lang w:eastAsia="en-US"/>
        </w:rPr>
        <w:t>An alternative mental image to the onion might be a glass paperweight: the appearance from the outside (i.e., the opened revision) is a result of all its visible constituent layers.</w:t>
      </w:r>
    </w:p>
    <w:p w14:paraId="61651117" w14:textId="77777777" w:rsidR="00A32EE4" w:rsidRDefault="00A32EE4" w:rsidP="00BC3A7E">
      <w:pPr>
        <w:rPr>
          <w:lang w:eastAsia="en-US"/>
        </w:rPr>
      </w:pPr>
    </w:p>
    <w:p w14:paraId="7F673FF7" w14:textId="083EDBF5" w:rsidR="0099528C" w:rsidRDefault="00DB7EA6" w:rsidP="00BC3A7E">
      <w:r>
        <w:rPr>
          <w:noProof/>
          <w:lang w:eastAsia="ko-KR"/>
        </w:rPr>
        <w:drawing>
          <wp:inline distT="0" distB="0" distL="0" distR="0" wp14:anchorId="6E890B16" wp14:editId="6D33B285">
            <wp:extent cx="5506720" cy="1588347"/>
            <wp:effectExtent l="0" t="0" r="508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history.png"/>
                    <pic:cNvPicPr/>
                  </pic:nvPicPr>
                  <pic:blipFill>
                    <a:blip r:embed="rId8">
                      <a:extLst>
                        <a:ext uri="{28A0092B-C50C-407E-A947-70E740481C1C}">
                          <a14:useLocalDpi xmlns:a14="http://schemas.microsoft.com/office/drawing/2010/main" val="0"/>
                        </a:ext>
                      </a:extLst>
                    </a:blip>
                    <a:stretch>
                      <a:fillRect/>
                    </a:stretch>
                  </pic:blipFill>
                  <pic:spPr>
                    <a:xfrm>
                      <a:off x="0" y="0"/>
                      <a:ext cx="5506720" cy="1588347"/>
                    </a:xfrm>
                    <a:prstGeom prst="rect">
                      <a:avLst/>
                    </a:prstGeom>
                  </pic:spPr>
                </pic:pic>
              </a:graphicData>
            </a:graphic>
          </wp:inline>
        </w:drawing>
      </w:r>
    </w:p>
    <w:p w14:paraId="0915E779" w14:textId="7F9E7DDE" w:rsidR="00233C64" w:rsidRDefault="00CB79C3" w:rsidP="0072400E">
      <w:pPr>
        <w:pStyle w:val="FigureCaption"/>
      </w:pPr>
      <w:r>
        <w:t xml:space="preserve">Figure 1. File </w:t>
      </w:r>
      <w:r w:rsidR="009C66FF">
        <w:t xml:space="preserve">logical view </w:t>
      </w:r>
      <w:r>
        <w:t xml:space="preserve">with </w:t>
      </w:r>
      <w:r w:rsidR="00C86F98">
        <w:t>amendments</w:t>
      </w:r>
      <w:r>
        <w:t xml:space="preserve"> </w:t>
      </w:r>
      <w:r w:rsidR="007A36AE">
        <w:t>color-coded by</w:t>
      </w:r>
      <w:r>
        <w:t xml:space="preserve"> revision.</w:t>
      </w:r>
    </w:p>
    <w:p w14:paraId="36C3EB9A" w14:textId="49B1BA1A" w:rsidR="001E01A0" w:rsidRDefault="00C0036D" w:rsidP="00BC3A7E">
      <w:r>
        <w:rPr>
          <w:lang w:eastAsia="en-US"/>
        </w:rPr>
        <w:t xml:space="preserve">Each revision, once committed, cannot itself be modified – rather, a subsequent revision must supply the amended content. </w:t>
      </w:r>
      <w:r w:rsidR="001E01A0">
        <w:rPr>
          <w:lang w:eastAsia="en-US"/>
        </w:rPr>
        <w:t xml:space="preserve">Because revisions </w:t>
      </w:r>
      <w:r w:rsidR="00E344E0">
        <w:rPr>
          <w:lang w:eastAsia="en-US"/>
        </w:rPr>
        <w:t>will be</w:t>
      </w:r>
      <w:r w:rsidR="001E01A0">
        <w:rPr>
          <w:lang w:eastAsia="en-US"/>
        </w:rPr>
        <w:t xml:space="preserve"> hierarchical</w:t>
      </w:r>
      <w:r w:rsidR="00233C64">
        <w:rPr>
          <w:lang w:eastAsia="en-US"/>
        </w:rPr>
        <w:t xml:space="preserve"> and immutable once committed</w:t>
      </w:r>
      <w:r w:rsidR="001E01A0">
        <w:rPr>
          <w:lang w:eastAsia="en-US"/>
        </w:rPr>
        <w:t xml:space="preserve">, it </w:t>
      </w:r>
      <w:r w:rsidR="001E01A0">
        <w:rPr>
          <w:lang w:eastAsia="en-US"/>
        </w:rPr>
        <w:lastRenderedPageBreak/>
        <w:t>becomes possible to reconstruct the history of a file, much how an a</w:t>
      </w:r>
      <w:r w:rsidR="009C60EC">
        <w:rPr>
          <w:lang w:eastAsia="en-US"/>
        </w:rPr>
        <w:t xml:space="preserve">rchaeologist or geologist "goes </w:t>
      </w:r>
      <w:r w:rsidR="001E01A0">
        <w:rPr>
          <w:lang w:eastAsia="en-US"/>
        </w:rPr>
        <w:t>back in time" by descending thro</w:t>
      </w:r>
      <w:r w:rsidR="00233C64">
        <w:rPr>
          <w:lang w:eastAsia="en-US"/>
        </w:rPr>
        <w:t>ugh layers of rock or sediment.</w:t>
      </w:r>
      <w:r>
        <w:t xml:space="preserve"> </w:t>
      </w:r>
      <w:r w:rsidR="00233C64">
        <w:rPr>
          <w:lang w:eastAsia="en-US"/>
        </w:rPr>
        <w:t xml:space="preserve">It also becomes possible to create </w:t>
      </w:r>
      <w:r w:rsidR="00932831">
        <w:rPr>
          <w:lang w:eastAsia="en-US"/>
        </w:rPr>
        <w:t>divergent</w:t>
      </w:r>
      <w:r w:rsidR="00233C64">
        <w:rPr>
          <w:lang w:eastAsia="en-US"/>
        </w:rPr>
        <w:t xml:space="preserve"> histories</w:t>
      </w:r>
      <w:r w:rsidR="00932831">
        <w:rPr>
          <w:lang w:eastAsia="en-US"/>
        </w:rPr>
        <w:t xml:space="preserve"> – branching</w:t>
      </w:r>
      <w:r w:rsidR="005A6C60">
        <w:rPr>
          <w:lang w:eastAsia="en-US"/>
        </w:rPr>
        <w:t>,</w:t>
      </w:r>
      <w:r w:rsidR="006B3AB9">
        <w:rPr>
          <w:lang w:eastAsia="en-US"/>
        </w:rPr>
        <w:t xml:space="preserve"> or forking</w:t>
      </w:r>
      <w:r w:rsidR="00932831">
        <w:rPr>
          <w:lang w:eastAsia="en-US"/>
        </w:rPr>
        <w:t xml:space="preserve"> –</w:t>
      </w:r>
      <w:r w:rsidR="00233C64">
        <w:rPr>
          <w:lang w:eastAsia="en-US"/>
        </w:rPr>
        <w:t xml:space="preserve"> within the file</w:t>
      </w:r>
      <w:r w:rsidR="001E01A0">
        <w:rPr>
          <w:lang w:eastAsia="en-US"/>
        </w:rPr>
        <w:t xml:space="preserve"> by </w:t>
      </w:r>
      <w:r w:rsidR="00233C64">
        <w:rPr>
          <w:lang w:eastAsia="en-US"/>
        </w:rPr>
        <w:t>opening</w:t>
      </w:r>
      <w:r w:rsidR="001E01A0">
        <w:rPr>
          <w:lang w:eastAsia="en-US"/>
        </w:rPr>
        <w:t xml:space="preserve"> an arbitra</w:t>
      </w:r>
      <w:r w:rsidR="00233C64">
        <w:rPr>
          <w:lang w:eastAsia="en-US"/>
        </w:rPr>
        <w:t>ry revision of the file and making</w:t>
      </w:r>
      <w:r w:rsidR="001E01A0">
        <w:rPr>
          <w:lang w:eastAsia="en-US"/>
        </w:rPr>
        <w:t xml:space="preserve"> modifications to it</w:t>
      </w:r>
      <w:r w:rsidR="00233C64">
        <w:rPr>
          <w:lang w:eastAsia="en-US"/>
        </w:rPr>
        <w:t xml:space="preserve"> in a new revision</w:t>
      </w:r>
      <w:r w:rsidR="00E344E0">
        <w:rPr>
          <w:lang w:eastAsia="en-US"/>
        </w:rPr>
        <w:t xml:space="preserve">. This </w:t>
      </w:r>
      <w:r w:rsidR="00233C64">
        <w:rPr>
          <w:lang w:eastAsia="en-US"/>
        </w:rPr>
        <w:t>branching</w:t>
      </w:r>
      <w:r w:rsidR="00E344E0">
        <w:rPr>
          <w:lang w:eastAsia="en-US"/>
        </w:rPr>
        <w:t xml:space="preserve"> complicates the issue of opening the "most recent" revision, as there are now potentially multiple end states, but this will likely be a minor technical issue, discuss</w:t>
      </w:r>
      <w:r w:rsidR="00167CB1">
        <w:rPr>
          <w:lang w:eastAsia="en-US"/>
        </w:rPr>
        <w:t>ed</w:t>
      </w:r>
      <w:r w:rsidR="00E344E0">
        <w:rPr>
          <w:lang w:eastAsia="en-US"/>
        </w:rPr>
        <w:t xml:space="preserve"> in </w:t>
      </w:r>
      <w:r w:rsidR="005231C2">
        <w:rPr>
          <w:lang w:eastAsia="en-US"/>
        </w:rPr>
        <w:t>§</w:t>
      </w:r>
      <w:r w:rsidR="00DE1F40">
        <w:rPr>
          <w:lang w:eastAsia="en-US"/>
        </w:rPr>
        <w:t>Browsing Revisions and §</w:t>
      </w:r>
      <w:r w:rsidR="0020343F">
        <w:rPr>
          <w:lang w:eastAsia="en-US"/>
        </w:rPr>
        <w:t>History Metadata</w:t>
      </w:r>
      <w:r w:rsidR="00770643">
        <w:rPr>
          <w:lang w:eastAsia="en-US"/>
        </w:rPr>
        <w:t xml:space="preserve">. The </w:t>
      </w:r>
      <w:r w:rsidR="00E344E0">
        <w:rPr>
          <w:lang w:eastAsia="en-US"/>
        </w:rPr>
        <w:t xml:space="preserve">user </w:t>
      </w:r>
      <w:r w:rsidR="00770643">
        <w:rPr>
          <w:lang w:eastAsia="en-US"/>
        </w:rPr>
        <w:t>is responsible for</w:t>
      </w:r>
      <w:r w:rsidR="00E344E0">
        <w:rPr>
          <w:lang w:eastAsia="en-US"/>
        </w:rPr>
        <w:t xml:space="preserve"> using this feature</w:t>
      </w:r>
      <w:r w:rsidR="00770643">
        <w:rPr>
          <w:lang w:eastAsia="en-US"/>
        </w:rPr>
        <w:t xml:space="preserve"> correctly</w:t>
      </w:r>
      <w:r w:rsidR="00E344E0">
        <w:rPr>
          <w:rStyle w:val="FootnoteReference"/>
          <w:lang w:eastAsia="en-US"/>
        </w:rPr>
        <w:footnoteReference w:id="2"/>
      </w:r>
      <w:r w:rsidR="00E344E0">
        <w:rPr>
          <w:lang w:eastAsia="en-US"/>
        </w:rPr>
        <w:t>.</w:t>
      </w:r>
    </w:p>
    <w:p w14:paraId="178ABEB0" w14:textId="77777777" w:rsidR="008D59B7" w:rsidRDefault="008D59B7" w:rsidP="00BC3A7E">
      <w:pPr>
        <w:rPr>
          <w:lang w:eastAsia="en-US"/>
        </w:rPr>
      </w:pPr>
    </w:p>
    <w:p w14:paraId="7FCB03B5" w14:textId="7FB5E25E" w:rsidR="008D59B7" w:rsidRDefault="008D59B7" w:rsidP="00BC3A7E">
      <w:pPr>
        <w:rPr>
          <w:lang w:eastAsia="en-US"/>
        </w:rPr>
      </w:pPr>
      <w:r>
        <w:rPr>
          <w:lang w:eastAsia="en-US"/>
        </w:rPr>
        <w:t>There is presently no design provision for merging of divergent histories.</w:t>
      </w:r>
    </w:p>
    <w:p w14:paraId="23402BB6" w14:textId="77777777" w:rsidR="006B29E0" w:rsidRDefault="006B29E0" w:rsidP="00BC3A7E">
      <w:pPr>
        <w:rPr>
          <w:lang w:eastAsia="en-US"/>
        </w:rPr>
      </w:pPr>
    </w:p>
    <w:p w14:paraId="343F67C9" w14:textId="31197FE0" w:rsidR="00CB79C3" w:rsidRDefault="00DB7EA6" w:rsidP="00BC3A7E">
      <w:r>
        <w:rPr>
          <w:noProof/>
          <w:lang w:eastAsia="ko-KR"/>
        </w:rPr>
        <w:drawing>
          <wp:inline distT="0" distB="0" distL="0" distR="0" wp14:anchorId="3A4B72CA" wp14:editId="14FC508A">
            <wp:extent cx="5892800" cy="245533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ked_history.png"/>
                    <pic:cNvPicPr/>
                  </pic:nvPicPr>
                  <pic:blipFill>
                    <a:blip r:embed="rId9">
                      <a:extLst>
                        <a:ext uri="{28A0092B-C50C-407E-A947-70E740481C1C}">
                          <a14:useLocalDpi xmlns:a14="http://schemas.microsoft.com/office/drawing/2010/main" val="0"/>
                        </a:ext>
                      </a:extLst>
                    </a:blip>
                    <a:stretch>
                      <a:fillRect/>
                    </a:stretch>
                  </pic:blipFill>
                  <pic:spPr>
                    <a:xfrm>
                      <a:off x="0" y="0"/>
                      <a:ext cx="5892800" cy="2455333"/>
                    </a:xfrm>
                    <a:prstGeom prst="rect">
                      <a:avLst/>
                    </a:prstGeom>
                  </pic:spPr>
                </pic:pic>
              </a:graphicData>
            </a:graphic>
          </wp:inline>
        </w:drawing>
      </w:r>
    </w:p>
    <w:p w14:paraId="0856E222" w14:textId="3303F893" w:rsidR="00B36D71" w:rsidRDefault="00CB79C3" w:rsidP="00B36D71">
      <w:pPr>
        <w:pStyle w:val="FigureCaption"/>
      </w:pPr>
      <w:r>
        <w:t xml:space="preserve">Figure 2. </w:t>
      </w:r>
      <w:r w:rsidR="003F6B93">
        <w:t xml:space="preserve">Color-coded </w:t>
      </w:r>
      <w:r w:rsidR="009C66FF">
        <w:t xml:space="preserve">logical view of </w:t>
      </w:r>
      <w:r w:rsidR="003F6B93">
        <w:t>file revisions with divergent histories</w:t>
      </w:r>
      <w:r w:rsidR="006B29E0">
        <w:t xml:space="preserve"> (branching)</w:t>
      </w:r>
      <w:r w:rsidR="003F6B93">
        <w:t>.</w:t>
      </w:r>
    </w:p>
    <w:p w14:paraId="727AECFD" w14:textId="78A6D345" w:rsidR="00B36D71" w:rsidRDefault="00B36D71" w:rsidP="00C10627">
      <w:pPr>
        <w:pStyle w:val="Heading2"/>
        <w:rPr>
          <w:lang w:eastAsia="en-US"/>
        </w:rPr>
      </w:pPr>
      <w:r>
        <w:rPr>
          <w:lang w:eastAsia="en-US"/>
        </w:rPr>
        <w:t>Revision Index</w:t>
      </w:r>
    </w:p>
    <w:p w14:paraId="451EAE0D" w14:textId="69DE4BD5" w:rsidR="00EE0978" w:rsidRDefault="006215E0" w:rsidP="00EE0978">
      <w:r>
        <w:rPr>
          <w:lang w:eastAsia="en-US"/>
        </w:rPr>
        <w:t xml:space="preserve">Integral to the concept </w:t>
      </w:r>
      <w:r w:rsidR="00230BC8">
        <w:rPr>
          <w:lang w:eastAsia="en-US"/>
        </w:rPr>
        <w:t xml:space="preserve">of the Onion VFD </w:t>
      </w:r>
      <w:r>
        <w:rPr>
          <w:lang w:eastAsia="en-US"/>
        </w:rPr>
        <w:t>is the ability to locate the "most recent" data</w:t>
      </w:r>
      <w:r w:rsidR="00230BC8">
        <w:rPr>
          <w:lang w:eastAsia="en-US"/>
        </w:rPr>
        <w:t>,</w:t>
      </w:r>
      <w:r>
        <w:rPr>
          <w:lang w:eastAsia="en-US"/>
        </w:rPr>
        <w:t xml:space="preserve"> as seen from the chosen revision.</w:t>
      </w:r>
      <w:r w:rsidR="00551B67">
        <w:rPr>
          <w:lang w:eastAsia="en-US"/>
        </w:rPr>
        <w:t xml:space="preserve"> To achieve this, w</w:t>
      </w:r>
      <w:r w:rsidR="00F02F7E">
        <w:rPr>
          <w:lang w:eastAsia="en-US"/>
        </w:rPr>
        <w:t xml:space="preserve">e will </w:t>
      </w:r>
      <w:r w:rsidR="00551B67">
        <w:rPr>
          <w:lang w:eastAsia="en-US"/>
        </w:rPr>
        <w:t>create</w:t>
      </w:r>
      <w:r w:rsidR="00F02F7E">
        <w:rPr>
          <w:lang w:eastAsia="en-US"/>
        </w:rPr>
        <w:t xml:space="preserve"> an index that maps locations in the logical file to the </w:t>
      </w:r>
      <w:r w:rsidR="0072400E">
        <w:rPr>
          <w:lang w:eastAsia="en-US"/>
        </w:rPr>
        <w:t>correct bytes in the backing store</w:t>
      </w:r>
      <w:r w:rsidR="00F02F7E">
        <w:rPr>
          <w:lang w:eastAsia="en-US"/>
        </w:rPr>
        <w:t>.</w:t>
      </w:r>
      <w:r w:rsidR="00EE0978">
        <w:rPr>
          <w:lang w:eastAsia="en-US"/>
        </w:rPr>
        <w:t xml:space="preserve"> This index must handle the case where a range of bytes read from the logical file is comprised of data from multiple revisions, possibly including the original data.</w:t>
      </w:r>
    </w:p>
    <w:p w14:paraId="5730135D" w14:textId="1654FFEE" w:rsidR="008E5804" w:rsidRDefault="008E5804" w:rsidP="00BC3A7E"/>
    <w:p w14:paraId="2C329540" w14:textId="23479F4B" w:rsidR="00EE0978" w:rsidRDefault="00EE0978" w:rsidP="00BC3A7E">
      <w:r>
        <w:t xml:space="preserve">When the file is opened, an archival </w:t>
      </w:r>
      <w:r w:rsidR="00B20F4C">
        <w:t xml:space="preserve">index </w:t>
      </w:r>
      <w:r>
        <w:t xml:space="preserve">– or "dead" </w:t>
      </w:r>
      <w:r w:rsidR="00B20F4C">
        <w:t xml:space="preserve">index </w:t>
      </w:r>
      <w:r>
        <w:t>–</w:t>
      </w:r>
      <w:r w:rsidR="00B20F4C">
        <w:t xml:space="preserve"> </w:t>
      </w:r>
      <w:r>
        <w:t xml:space="preserve">will be constructed, which correctly associates any given byte in the logical file with the appropriate data in the backing store. If a given byte is </w:t>
      </w:r>
      <w:r w:rsidR="00B20F4C">
        <w:t xml:space="preserve">present </w:t>
      </w:r>
      <w:r>
        <w:t xml:space="preserve">in the index, it will be </w:t>
      </w:r>
      <w:r w:rsidR="00B20F4C">
        <w:t>read from</w:t>
      </w:r>
      <w:r>
        <w:t xml:space="preserve"> the amended data </w:t>
      </w:r>
      <w:r w:rsidR="00B20F4C">
        <w:t>in</w:t>
      </w:r>
      <w:r>
        <w:t xml:space="preserve"> the appropriate revision; if absent from the index, it will be </w:t>
      </w:r>
      <w:r w:rsidR="00B20F4C">
        <w:t>read from th</w:t>
      </w:r>
      <w:r>
        <w:t>e original file data.</w:t>
      </w:r>
      <w:r w:rsidR="00230BC8">
        <w:t xml:space="preserve"> Naturally, if the read extends outside of the logical file size, the read is erroneous and must fail.</w:t>
      </w:r>
    </w:p>
    <w:p w14:paraId="5C9C1F1D" w14:textId="77777777" w:rsidR="008E5804" w:rsidRDefault="008E5804" w:rsidP="00BC3A7E"/>
    <w:p w14:paraId="49716330" w14:textId="64D87E75" w:rsidR="00F80568" w:rsidRDefault="008E5804" w:rsidP="00BC3A7E">
      <w:pPr>
        <w:rPr>
          <w:lang w:eastAsia="en-US"/>
        </w:rPr>
      </w:pPr>
      <w:r>
        <w:rPr>
          <w:lang w:eastAsia="en-US"/>
        </w:rPr>
        <w:t xml:space="preserve">When in write mode, </w:t>
      </w:r>
      <w:r w:rsidR="00EE0978">
        <w:rPr>
          <w:lang w:eastAsia="en-US"/>
        </w:rPr>
        <w:t>a second</w:t>
      </w:r>
      <w:r w:rsidR="00B20F4C">
        <w:rPr>
          <w:lang w:eastAsia="en-US"/>
        </w:rPr>
        <w:t>,</w:t>
      </w:r>
      <w:r w:rsidR="0059588F">
        <w:rPr>
          <w:lang w:eastAsia="en-US"/>
        </w:rPr>
        <w:t xml:space="preserve"> working</w:t>
      </w:r>
      <w:r w:rsidR="00B20F4C">
        <w:rPr>
          <w:lang w:eastAsia="en-US"/>
        </w:rPr>
        <w:t xml:space="preserve"> index</w:t>
      </w:r>
      <w:r w:rsidR="0059588F">
        <w:rPr>
          <w:lang w:eastAsia="en-US"/>
        </w:rPr>
        <w:t xml:space="preserve"> –</w:t>
      </w:r>
      <w:r>
        <w:rPr>
          <w:lang w:eastAsia="en-US"/>
        </w:rPr>
        <w:t xml:space="preserve"> or </w:t>
      </w:r>
      <w:r w:rsidR="0059588F">
        <w:rPr>
          <w:lang w:eastAsia="en-US"/>
        </w:rPr>
        <w:t>"</w:t>
      </w:r>
      <w:r>
        <w:rPr>
          <w:lang w:eastAsia="en-US"/>
        </w:rPr>
        <w:t>live</w:t>
      </w:r>
      <w:r w:rsidR="0059588F">
        <w:rPr>
          <w:lang w:eastAsia="en-US"/>
        </w:rPr>
        <w:t>"</w:t>
      </w:r>
      <w:r w:rsidR="00B20F4C">
        <w:rPr>
          <w:lang w:eastAsia="en-US"/>
        </w:rPr>
        <w:t xml:space="preserve"> index</w:t>
      </w:r>
      <w:r w:rsidR="0059588F">
        <w:rPr>
          <w:lang w:eastAsia="en-US"/>
        </w:rPr>
        <w:t xml:space="preserve"> </w:t>
      </w:r>
      <w:r w:rsidR="0059588F">
        <w:rPr>
          <w:lang w:eastAsia="en-US"/>
        </w:rPr>
        <w:softHyphen/>
      </w:r>
      <w:r w:rsidR="0059588F">
        <w:rPr>
          <w:lang w:eastAsia="en-US"/>
        </w:rPr>
        <w:softHyphen/>
        <w:t>–</w:t>
      </w:r>
      <w:r>
        <w:rPr>
          <w:lang w:eastAsia="en-US"/>
        </w:rPr>
        <w:t xml:space="preserve"> </w:t>
      </w:r>
      <w:r w:rsidR="00EE0978">
        <w:rPr>
          <w:lang w:eastAsia="en-US"/>
        </w:rPr>
        <w:t xml:space="preserve">will also be created, </w:t>
      </w:r>
      <w:r>
        <w:rPr>
          <w:lang w:eastAsia="en-US"/>
        </w:rPr>
        <w:t>representing modifications to the file since file-open</w:t>
      </w:r>
      <w:r w:rsidR="009A159A">
        <w:rPr>
          <w:lang w:eastAsia="en-US"/>
        </w:rPr>
        <w:t>:</w:t>
      </w:r>
      <w:r>
        <w:rPr>
          <w:lang w:eastAsia="en-US"/>
        </w:rPr>
        <w:t xml:space="preserve"> the new revision to be written.</w:t>
      </w:r>
      <w:r w:rsidR="00EE0978">
        <w:rPr>
          <w:lang w:eastAsia="en-US"/>
        </w:rPr>
        <w:t xml:space="preserve"> This live index is actively updated as any modifications to the file are added or adjusted. This also adds an additional step when reading from the logical file, as any byte present in the live index is by definition the "most recent" and must take precedence</w:t>
      </w:r>
      <w:r w:rsidR="009A159A">
        <w:rPr>
          <w:lang w:eastAsia="en-US"/>
        </w:rPr>
        <w:t xml:space="preserve"> if it intersects with the read range</w:t>
      </w:r>
      <w:r w:rsidR="00EE0978">
        <w:rPr>
          <w:lang w:eastAsia="en-US"/>
        </w:rPr>
        <w:t>.</w:t>
      </w:r>
    </w:p>
    <w:p w14:paraId="6642F07B" w14:textId="37266A03" w:rsidR="0094480C" w:rsidRDefault="003B3814" w:rsidP="00C10627">
      <w:pPr>
        <w:pStyle w:val="Heading2"/>
        <w:rPr>
          <w:lang w:eastAsia="en-US"/>
        </w:rPr>
      </w:pPr>
      <w:r>
        <w:rPr>
          <w:lang w:eastAsia="en-US"/>
        </w:rPr>
        <w:lastRenderedPageBreak/>
        <w:t>Browsing</w:t>
      </w:r>
      <w:r w:rsidR="008A3409">
        <w:rPr>
          <w:lang w:eastAsia="en-US"/>
        </w:rPr>
        <w:t xml:space="preserve"> Revisions – a new API: H5FD</w:t>
      </w:r>
      <w:ins w:id="8" w:author="Dana Robinson" w:date="2022-05-08T05:09:00Z">
        <w:r w:rsidR="00C10627">
          <w:rPr>
            <w:lang w:eastAsia="en-US"/>
          </w:rPr>
          <w:t>onion_get_revision_count</w:t>
        </w:r>
      </w:ins>
      <w:del w:id="9" w:author="Dana Robinson" w:date="2022-05-08T05:09:00Z">
        <w:r w:rsidR="008A3409" w:rsidDel="00C10627">
          <w:rPr>
            <w:lang w:eastAsia="en-US"/>
          </w:rPr>
          <w:delText>fctl</w:delText>
        </w:r>
      </w:del>
      <w:r w:rsidR="00A65566">
        <w:rPr>
          <w:lang w:eastAsia="en-US"/>
        </w:rPr>
        <w:t>()</w:t>
      </w:r>
    </w:p>
    <w:p w14:paraId="61AE1E1C" w14:textId="6FC60F01" w:rsidR="008A3409" w:rsidRDefault="002465CF" w:rsidP="002465CF">
      <w:pPr>
        <w:rPr>
          <w:lang w:eastAsia="en-US"/>
        </w:rPr>
      </w:pPr>
      <w:r>
        <w:rPr>
          <w:lang w:eastAsia="en-US"/>
        </w:rPr>
        <w:t xml:space="preserve">There is one use case that cannot be satisfied efficiently with the existing API: </w:t>
      </w:r>
      <w:r w:rsidR="00055321">
        <w:rPr>
          <w:lang w:eastAsia="en-US"/>
        </w:rPr>
        <w:t>browsing for</w:t>
      </w:r>
      <w:r>
        <w:rPr>
          <w:lang w:eastAsia="en-US"/>
        </w:rPr>
        <w:t xml:space="preserve"> which revision to open.</w:t>
      </w:r>
    </w:p>
    <w:p w14:paraId="4CDDFCF6" w14:textId="77777777" w:rsidR="002465CF" w:rsidRDefault="002465CF" w:rsidP="002465CF">
      <w:pPr>
        <w:rPr>
          <w:lang w:eastAsia="en-US"/>
        </w:rPr>
      </w:pPr>
    </w:p>
    <w:p w14:paraId="2211DDF3" w14:textId="12DDD187" w:rsidR="002465CF" w:rsidRDefault="002465CF" w:rsidP="002465CF">
      <w:pPr>
        <w:rPr>
          <w:lang w:eastAsia="en-US"/>
        </w:rPr>
      </w:pPr>
      <w:r>
        <w:rPr>
          <w:lang w:eastAsia="en-US"/>
        </w:rPr>
        <w:t>In a slow and crude fashion, the existing API could make iterative attempts at opening all the revisions in the file and eventually finding the one desired, but for any but the most trivial case the time to perform this selection is unconscionable. What the user would want is to 'peek' at the revision history of a file before committing to a particular open</w:t>
      </w:r>
      <w:r w:rsidR="002103F2">
        <w:rPr>
          <w:lang w:eastAsia="en-US"/>
        </w:rPr>
        <w:t>, and making a decision based on that lighter-weight peek.</w:t>
      </w:r>
    </w:p>
    <w:p w14:paraId="7034371D" w14:textId="77777777" w:rsidR="00BB1DC3" w:rsidRDefault="00BB1DC3" w:rsidP="002465CF">
      <w:pPr>
        <w:rPr>
          <w:lang w:eastAsia="en-US"/>
        </w:rPr>
      </w:pPr>
    </w:p>
    <w:p w14:paraId="0A92FCCF" w14:textId="06E84EB4" w:rsidR="00B718AF" w:rsidRDefault="00BB1DC3" w:rsidP="00BC3A7E">
      <w:pPr>
        <w:rPr>
          <w:ins w:id="10" w:author="Dana Robinson" w:date="2022-05-08T05:10:00Z"/>
          <w:lang w:eastAsia="en-US"/>
        </w:rPr>
      </w:pPr>
      <w:del w:id="11" w:author="Dana Robinson" w:date="2022-05-08T05:10:00Z">
        <w:r w:rsidDel="00B718AF">
          <w:rPr>
            <w:lang w:eastAsia="en-US"/>
          </w:rPr>
          <w:delText>Implementing this feature requires intimate knowledge of the Onion implementation, suggesting that it belongs as part of the driver itself; at best, an external implementation would result in a maintenance issue, where changes in the driver must be addressed separately.</w:delText>
        </w:r>
        <w:r w:rsidR="00997F77" w:rsidDel="00B718AF">
          <w:rPr>
            <w:lang w:eastAsia="en-US"/>
          </w:rPr>
          <w:delText xml:space="preserve"> </w:delText>
        </w:r>
      </w:del>
      <w:ins w:id="12" w:author="Dana Robinson" w:date="2022-05-08T05:10:00Z">
        <w:r w:rsidR="00B718AF">
          <w:rPr>
            <w:lang w:eastAsia="en-US"/>
          </w:rPr>
          <w:t>Thi</w:t>
        </w:r>
      </w:ins>
      <w:ins w:id="13" w:author="Dana Robinson" w:date="2022-05-08T05:11:00Z">
        <w:r w:rsidR="00B718AF">
          <w:rPr>
            <w:lang w:eastAsia="en-US"/>
          </w:rPr>
          <w:t xml:space="preserve">s feature will be implemented using the new </w:t>
        </w:r>
        <w:proofErr w:type="spellStart"/>
        <w:r w:rsidR="00B718AF" w:rsidRPr="00B718AF">
          <w:rPr>
            <w:rFonts w:ascii="Consolas" w:hAnsi="Consolas"/>
            <w:lang w:eastAsia="en-US"/>
            <w:rPrChange w:id="14" w:author="Dana Robinson" w:date="2022-05-08T05:12:00Z">
              <w:rPr>
                <w:lang w:eastAsia="en-US"/>
              </w:rPr>
            </w:rPrChange>
          </w:rPr>
          <w:t>ctl</w:t>
        </w:r>
        <w:proofErr w:type="spellEnd"/>
        <w:r w:rsidR="00B718AF">
          <w:rPr>
            <w:lang w:eastAsia="en-US"/>
          </w:rPr>
          <w:t xml:space="preserve"> callback in the VFD class struct. This callback allows a VFD to handle </w:t>
        </w:r>
      </w:ins>
      <w:ins w:id="15" w:author="Dana Robinson" w:date="2022-05-08T05:12:00Z">
        <w:r w:rsidR="00B718AF">
          <w:rPr>
            <w:lang w:eastAsia="en-US"/>
          </w:rPr>
          <w:t>per-driver commands that do not have to be implemented in other VFDs.</w:t>
        </w:r>
      </w:ins>
    </w:p>
    <w:p w14:paraId="315820D8" w14:textId="7527FFB7" w:rsidR="00A65566" w:rsidDel="00B718AF" w:rsidRDefault="00BB1DC3" w:rsidP="007562AD">
      <w:pPr>
        <w:pStyle w:val="Heading1"/>
        <w:rPr>
          <w:del w:id="16" w:author="Dana Robinson" w:date="2022-05-08T05:12:00Z"/>
        </w:rPr>
        <w:pPrChange w:id="17" w:author="Dana Robinson" w:date="2022-05-08T05:20:00Z">
          <w:pPr/>
        </w:pPrChange>
      </w:pPr>
      <w:del w:id="18" w:author="Dana Robinson" w:date="2022-05-08T05:12:00Z">
        <w:r w:rsidDel="00B718AF">
          <w:delText>As such, we will introduce a new API that can potentially be utilized by other drivers to collect information about a driver</w:delText>
        </w:r>
        <w:r w:rsidR="00EE4732" w:rsidDel="00B718AF">
          <w:delText>,</w:delText>
        </w:r>
        <w:r w:rsidDel="00B718AF">
          <w:delText xml:space="preserve"> or files related to that driver</w:delText>
        </w:r>
        <w:r w:rsidR="00EE4732" w:rsidDel="00B718AF">
          <w:delText>,</w:delText>
        </w:r>
        <w:r w:rsidDel="00B718AF">
          <w:delText xml:space="preserve"> in a generalized fashion. With increasing cloud-based storage, asking a driver to query the health of (or connection with) the server or remote host </w:delText>
        </w:r>
        <w:r w:rsidR="00EE4732" w:rsidDel="00B718AF">
          <w:delText xml:space="preserve">(as in the S3 VFD) </w:delText>
        </w:r>
        <w:r w:rsidDel="00B718AF">
          <w:delText>is an obvious use case outside of the Onion VFD.</w:delText>
        </w:r>
      </w:del>
    </w:p>
    <w:p w14:paraId="584EF246" w14:textId="1BC106D6" w:rsidR="00515FC1" w:rsidRDefault="008E5804" w:rsidP="007562AD">
      <w:pPr>
        <w:pStyle w:val="Heading1"/>
      </w:pPr>
      <w:r>
        <w:t>Architectural Options</w:t>
      </w:r>
    </w:p>
    <w:p w14:paraId="042EC0F8" w14:textId="0C9C64D1" w:rsidR="00D05D9D" w:rsidRDefault="00515FC1" w:rsidP="00BC3A7E">
      <w:pPr>
        <w:rPr>
          <w:lang w:eastAsia="en-US"/>
        </w:rPr>
      </w:pPr>
      <w:r>
        <w:rPr>
          <w:lang w:eastAsia="en-US"/>
        </w:rPr>
        <w:t xml:space="preserve">We </w:t>
      </w:r>
      <w:r w:rsidR="001C3843">
        <w:rPr>
          <w:lang w:eastAsia="en-US"/>
        </w:rPr>
        <w:t>must decide how to store amended data: as runs of contiguous amended data or fixed-size verbatim pages</w:t>
      </w:r>
      <w:r>
        <w:rPr>
          <w:lang w:eastAsia="en-US"/>
        </w:rPr>
        <w:t>. We</w:t>
      </w:r>
      <w:r w:rsidR="001C3843">
        <w:rPr>
          <w:lang w:eastAsia="en-US"/>
        </w:rPr>
        <w:t xml:space="preserve"> must decide where to </w:t>
      </w:r>
      <w:r>
        <w:rPr>
          <w:lang w:eastAsia="en-US"/>
        </w:rPr>
        <w:t xml:space="preserve">store the revised information (and </w:t>
      </w:r>
      <w:r w:rsidR="00B80304">
        <w:rPr>
          <w:lang w:eastAsia="en-US"/>
        </w:rPr>
        <w:t>revision metadata)</w:t>
      </w:r>
      <w:r w:rsidR="001C3843">
        <w:rPr>
          <w:lang w:eastAsia="en-US"/>
        </w:rPr>
        <w:t>:</w:t>
      </w:r>
      <w:r w:rsidR="00B80304">
        <w:rPr>
          <w:lang w:eastAsia="en-US"/>
        </w:rPr>
        <w:t xml:space="preserve"> as par</w:t>
      </w:r>
      <w:r w:rsidR="001C3843">
        <w:rPr>
          <w:lang w:eastAsia="en-US"/>
        </w:rPr>
        <w:t xml:space="preserve">t of the original file, or as one </w:t>
      </w:r>
      <w:r w:rsidR="00B80304">
        <w:rPr>
          <w:lang w:eastAsia="en-US"/>
        </w:rPr>
        <w:t>single or multiple external files.</w:t>
      </w:r>
      <w:r w:rsidR="00581FDD">
        <w:rPr>
          <w:lang w:eastAsia="en-US"/>
        </w:rPr>
        <w:t xml:space="preserve"> We must decide how to organize the amended data and the revision metadata within the storage location.</w:t>
      </w:r>
    </w:p>
    <w:p w14:paraId="24FF51BF" w14:textId="4D7337FC" w:rsidR="00FE402D" w:rsidRDefault="00952045" w:rsidP="00C10627">
      <w:pPr>
        <w:pStyle w:val="Heading2"/>
        <w:rPr>
          <w:lang w:eastAsia="en-US"/>
        </w:rPr>
      </w:pPr>
      <w:r>
        <w:rPr>
          <w:lang w:eastAsia="en-US"/>
        </w:rPr>
        <w:t xml:space="preserve">Amended Data </w:t>
      </w:r>
      <w:r w:rsidR="003B3814">
        <w:rPr>
          <w:lang w:eastAsia="en-US"/>
        </w:rPr>
        <w:t>Blobs</w:t>
      </w:r>
      <w:r>
        <w:rPr>
          <w:lang w:eastAsia="en-US"/>
        </w:rPr>
        <w:t xml:space="preserve">: </w:t>
      </w:r>
      <w:r w:rsidR="00F02F7E">
        <w:rPr>
          <w:lang w:eastAsia="en-US"/>
        </w:rPr>
        <w:t xml:space="preserve">Pages </w:t>
      </w:r>
      <w:r w:rsidR="00F00307">
        <w:rPr>
          <w:lang w:eastAsia="en-US"/>
        </w:rPr>
        <w:t>over</w:t>
      </w:r>
      <w:r w:rsidR="00F02F7E">
        <w:rPr>
          <w:lang w:eastAsia="en-US"/>
        </w:rPr>
        <w:t xml:space="preserve"> Runs</w:t>
      </w:r>
    </w:p>
    <w:p w14:paraId="7C0670C3" w14:textId="790BE239" w:rsidR="00D90262" w:rsidRDefault="00D90262" w:rsidP="003B3814">
      <w:pPr>
        <w:rPr>
          <w:lang w:eastAsia="en-US"/>
        </w:rPr>
      </w:pPr>
      <w:r>
        <w:rPr>
          <w:lang w:eastAsia="en-US"/>
        </w:rPr>
        <w:t>As minimizing stored data is a priority, an obvious first choice would be to record revised data as contiguous runs, merging amendments in working memory and writing only exactly those amended runs to the backing store. However, after some analysis, it becomes clear that this approach incurs excessive overhead at runtime. This analysis and conclusion is presented in an appendix.</w:t>
      </w:r>
    </w:p>
    <w:p w14:paraId="534EA78B" w14:textId="77777777" w:rsidR="00D90262" w:rsidRDefault="00D90262" w:rsidP="003B3814">
      <w:pPr>
        <w:rPr>
          <w:lang w:eastAsia="en-US"/>
        </w:rPr>
      </w:pPr>
    </w:p>
    <w:p w14:paraId="5ACBE7A3" w14:textId="77777777" w:rsidR="002D2045" w:rsidRDefault="00D90262" w:rsidP="00BC3A7E">
      <w:pPr>
        <w:rPr>
          <w:lang w:eastAsia="en-US"/>
        </w:rPr>
      </w:pPr>
      <w:r>
        <w:rPr>
          <w:lang w:eastAsia="en-US"/>
        </w:rPr>
        <w:t xml:space="preserve">The chosen solution for the first cut of the Onion VFD will </w:t>
      </w:r>
      <w:r w:rsidR="00F00307">
        <w:rPr>
          <w:lang w:eastAsia="en-US"/>
        </w:rPr>
        <w:t xml:space="preserve">instead </w:t>
      </w:r>
      <w:r>
        <w:rPr>
          <w:lang w:eastAsia="en-US"/>
        </w:rPr>
        <w:t xml:space="preserve">be to store data as discrete 'pages' of data – blocks of a fixed number of bytes of which at least one byte has been </w:t>
      </w:r>
      <w:r w:rsidR="00F00307">
        <w:rPr>
          <w:lang w:eastAsia="en-US"/>
        </w:rPr>
        <w:t>amended</w:t>
      </w:r>
      <w:r>
        <w:rPr>
          <w:lang w:eastAsia="en-US"/>
        </w:rPr>
        <w:t xml:space="preserve"> from a prior revision. </w:t>
      </w:r>
      <w:r w:rsidR="00F00307">
        <w:rPr>
          <w:lang w:eastAsia="en-US"/>
        </w:rPr>
        <w:t xml:space="preserve">These pages will be stored verbatim, the entire contents of the page – amended or otherwise – present. </w:t>
      </w:r>
      <w:r>
        <w:rPr>
          <w:lang w:eastAsia="en-US"/>
        </w:rPr>
        <w:t>While this approach will use excess space on the backing store (</w:t>
      </w:r>
      <w:r w:rsidR="00F00307">
        <w:rPr>
          <w:lang w:eastAsia="en-US"/>
        </w:rPr>
        <w:t>unmodified bytes in a page will be duplicated between revisions), we anticipate the runtime performance improvement (and simplicity) well worth the cost.</w:t>
      </w:r>
    </w:p>
    <w:p w14:paraId="2F39B891" w14:textId="77777777" w:rsidR="002D2045" w:rsidRDefault="002D2045" w:rsidP="00BC3A7E">
      <w:pPr>
        <w:rPr>
          <w:lang w:eastAsia="en-US"/>
        </w:rPr>
      </w:pPr>
    </w:p>
    <w:p w14:paraId="632464FB" w14:textId="5B824263" w:rsidR="00FE402D" w:rsidRDefault="002D2045" w:rsidP="00BC3A7E">
      <w:r>
        <w:rPr>
          <w:lang w:eastAsia="en-US"/>
        </w:rPr>
        <w:t>This implementation may be revisited in a later version of the VFD if there is sufficient interest.</w:t>
      </w:r>
    </w:p>
    <w:p w14:paraId="14FE6C0C" w14:textId="165EE2E3" w:rsidR="009746BF" w:rsidRDefault="00F0644D" w:rsidP="00C10627">
      <w:pPr>
        <w:pStyle w:val="Heading2"/>
        <w:rPr>
          <w:lang w:eastAsia="en-US"/>
        </w:rPr>
      </w:pPr>
      <w:r>
        <w:rPr>
          <w:lang w:eastAsia="en-US"/>
        </w:rPr>
        <w:t>Storage Location</w:t>
      </w:r>
    </w:p>
    <w:p w14:paraId="491F7271" w14:textId="3CBF6FDE" w:rsidR="009746BF" w:rsidRPr="009746BF" w:rsidRDefault="003C48DE" w:rsidP="009746BF">
      <w:pPr>
        <w:rPr>
          <w:lang w:eastAsia="en-US"/>
        </w:rPr>
      </w:pPr>
      <w:r>
        <w:rPr>
          <w:lang w:eastAsia="en-US"/>
        </w:rPr>
        <w:t>There are three possible strategies for where to store the onion data:</w:t>
      </w:r>
    </w:p>
    <w:p w14:paraId="71775865" w14:textId="2EF08604" w:rsidR="00BC2148" w:rsidRPr="0025556A" w:rsidRDefault="007200DD" w:rsidP="009746BF">
      <w:pPr>
        <w:pStyle w:val="ListNumber2"/>
        <w:rPr>
          <w:rFonts w:ascii="Times New Roman" w:hAnsi="Times New Roman" w:cs="Times New Roman"/>
          <w:rPrChange w:id="19" w:author="Dana Robinson" w:date="2022-05-08T05:13:00Z">
            <w:rPr/>
          </w:rPrChange>
        </w:rPr>
      </w:pPr>
      <w:r w:rsidRPr="0025556A">
        <w:rPr>
          <w:rFonts w:ascii="Times New Roman" w:hAnsi="Times New Roman" w:cs="Times New Roman"/>
          <w:rPrChange w:id="20" w:author="Dana Robinson" w:date="2022-05-08T05:13:00Z">
            <w:rPr/>
          </w:rPrChange>
        </w:rPr>
        <w:t>Combine</w:t>
      </w:r>
      <w:r w:rsidR="00F0644D" w:rsidRPr="0025556A">
        <w:rPr>
          <w:rFonts w:ascii="Times New Roman" w:hAnsi="Times New Roman" w:cs="Times New Roman"/>
          <w:rPrChange w:id="21" w:author="Dana Robinson" w:date="2022-05-08T05:13:00Z">
            <w:rPr/>
          </w:rPrChange>
        </w:rPr>
        <w:t xml:space="preserve"> the entire revision history </w:t>
      </w:r>
      <w:r w:rsidRPr="0025556A">
        <w:rPr>
          <w:rFonts w:ascii="Times New Roman" w:hAnsi="Times New Roman" w:cs="Times New Roman"/>
          <w:rPrChange w:id="22" w:author="Dana Robinson" w:date="2022-05-08T05:13:00Z">
            <w:rPr/>
          </w:rPrChange>
        </w:rPr>
        <w:t>with the</w:t>
      </w:r>
      <w:r w:rsidR="00F0644D" w:rsidRPr="0025556A">
        <w:rPr>
          <w:rFonts w:ascii="Times New Roman" w:hAnsi="Times New Roman" w:cs="Times New Roman"/>
          <w:rPrChange w:id="23" w:author="Dana Robinson" w:date="2022-05-08T05:13:00Z">
            <w:rPr/>
          </w:rPrChange>
        </w:rPr>
        <w:t xml:space="preserve"> original file</w:t>
      </w:r>
      <w:r w:rsidR="002F19E0" w:rsidRPr="0025556A">
        <w:rPr>
          <w:rFonts w:ascii="Times New Roman" w:hAnsi="Times New Roman" w:cs="Times New Roman"/>
          <w:rPrChange w:id="24" w:author="Dana Robinson" w:date="2022-05-08T05:13:00Z">
            <w:rPr/>
          </w:rPrChange>
        </w:rPr>
        <w:t xml:space="preserve"> (i.e., appended)</w:t>
      </w:r>
      <w:r w:rsidR="001D7B63" w:rsidRPr="0025556A">
        <w:rPr>
          <w:rFonts w:ascii="Times New Roman" w:hAnsi="Times New Roman" w:cs="Times New Roman"/>
          <w:rPrChange w:id="25" w:author="Dana Robinson" w:date="2022-05-08T05:13:00Z">
            <w:rPr/>
          </w:rPrChange>
        </w:rPr>
        <w:t>, or</w:t>
      </w:r>
    </w:p>
    <w:p w14:paraId="285D85B5" w14:textId="528EC96C" w:rsidR="00BC2148" w:rsidRPr="0025556A" w:rsidRDefault="007200DD" w:rsidP="009746BF">
      <w:pPr>
        <w:pStyle w:val="ListNumber2"/>
        <w:rPr>
          <w:rFonts w:ascii="Times New Roman" w:hAnsi="Times New Roman" w:cs="Times New Roman"/>
          <w:rPrChange w:id="26" w:author="Dana Robinson" w:date="2022-05-08T05:13:00Z">
            <w:rPr/>
          </w:rPrChange>
        </w:rPr>
      </w:pPr>
      <w:r w:rsidRPr="0025556A">
        <w:rPr>
          <w:rFonts w:ascii="Times New Roman" w:hAnsi="Times New Roman" w:cs="Times New Roman"/>
          <w:rPrChange w:id="27" w:author="Dana Robinson" w:date="2022-05-08T05:13:00Z">
            <w:rPr/>
          </w:rPrChange>
        </w:rPr>
        <w:t>Store</w:t>
      </w:r>
      <w:r w:rsidR="00BC2148" w:rsidRPr="0025556A">
        <w:rPr>
          <w:rFonts w:ascii="Times New Roman" w:hAnsi="Times New Roman" w:cs="Times New Roman"/>
          <w:rPrChange w:id="28" w:author="Dana Robinson" w:date="2022-05-08T05:13:00Z">
            <w:rPr/>
          </w:rPrChange>
        </w:rPr>
        <w:t xml:space="preserve"> the entire revision history </w:t>
      </w:r>
      <w:r w:rsidR="001D491D" w:rsidRPr="0025556A">
        <w:rPr>
          <w:rFonts w:ascii="Times New Roman" w:hAnsi="Times New Roman" w:cs="Times New Roman"/>
          <w:rPrChange w:id="29" w:author="Dana Robinson" w:date="2022-05-08T05:13:00Z">
            <w:rPr/>
          </w:rPrChange>
        </w:rPr>
        <w:t>in</w:t>
      </w:r>
      <w:r w:rsidR="00BC2148" w:rsidRPr="0025556A">
        <w:rPr>
          <w:rFonts w:ascii="Times New Roman" w:hAnsi="Times New Roman" w:cs="Times New Roman"/>
          <w:rPrChange w:id="30" w:author="Dana Robinson" w:date="2022-05-08T05:13:00Z">
            <w:rPr/>
          </w:rPrChange>
        </w:rPr>
        <w:t xml:space="preserve"> a </w:t>
      </w:r>
      <w:r w:rsidR="0016506B" w:rsidRPr="0025556A">
        <w:rPr>
          <w:rFonts w:ascii="Times New Roman" w:hAnsi="Times New Roman" w:cs="Times New Roman"/>
          <w:rPrChange w:id="31" w:author="Dana Robinson" w:date="2022-05-08T05:13:00Z">
            <w:rPr/>
          </w:rPrChange>
        </w:rPr>
        <w:t>single</w:t>
      </w:r>
      <w:r w:rsidRPr="0025556A">
        <w:rPr>
          <w:rFonts w:ascii="Times New Roman" w:hAnsi="Times New Roman" w:cs="Times New Roman"/>
          <w:rPrChange w:id="32" w:author="Dana Robinson" w:date="2022-05-08T05:13:00Z">
            <w:rPr/>
          </w:rPrChange>
        </w:rPr>
        <w:t xml:space="preserve"> </w:t>
      </w:r>
      <w:r w:rsidR="00BC2148" w:rsidRPr="0025556A">
        <w:rPr>
          <w:rFonts w:ascii="Times New Roman" w:hAnsi="Times New Roman" w:cs="Times New Roman"/>
          <w:rPrChange w:id="33" w:author="Dana Robinson" w:date="2022-05-08T05:13:00Z">
            <w:rPr/>
          </w:rPrChange>
        </w:rPr>
        <w:t>separate file</w:t>
      </w:r>
      <w:r w:rsidR="001D7B63" w:rsidRPr="0025556A">
        <w:rPr>
          <w:rFonts w:ascii="Times New Roman" w:hAnsi="Times New Roman" w:cs="Times New Roman"/>
          <w:rPrChange w:id="34" w:author="Dana Robinson" w:date="2022-05-08T05:13:00Z">
            <w:rPr/>
          </w:rPrChange>
        </w:rPr>
        <w:t>, or</w:t>
      </w:r>
    </w:p>
    <w:p w14:paraId="5DED2A05" w14:textId="04726436" w:rsidR="00BC2148" w:rsidRPr="0025556A" w:rsidRDefault="007200DD" w:rsidP="009746BF">
      <w:pPr>
        <w:pStyle w:val="ListNumber2"/>
        <w:rPr>
          <w:rFonts w:ascii="Times New Roman" w:hAnsi="Times New Roman" w:cs="Times New Roman"/>
          <w:rPrChange w:id="35" w:author="Dana Robinson" w:date="2022-05-08T05:13:00Z">
            <w:rPr/>
          </w:rPrChange>
        </w:rPr>
      </w:pPr>
      <w:r w:rsidRPr="0025556A">
        <w:rPr>
          <w:rFonts w:ascii="Times New Roman" w:hAnsi="Times New Roman" w:cs="Times New Roman"/>
          <w:rPrChange w:id="36" w:author="Dana Robinson" w:date="2022-05-08T05:13:00Z">
            <w:rPr/>
          </w:rPrChange>
        </w:rPr>
        <w:t>S</w:t>
      </w:r>
      <w:r w:rsidR="00BC2148" w:rsidRPr="0025556A">
        <w:rPr>
          <w:rFonts w:ascii="Times New Roman" w:hAnsi="Times New Roman" w:cs="Times New Roman"/>
          <w:rPrChange w:id="37" w:author="Dana Robinson" w:date="2022-05-08T05:13:00Z">
            <w:rPr/>
          </w:rPrChange>
        </w:rPr>
        <w:t>catter the revision history</w:t>
      </w:r>
      <w:r w:rsidR="00633A59" w:rsidRPr="0025556A">
        <w:rPr>
          <w:rFonts w:ascii="Times New Roman" w:hAnsi="Times New Roman" w:cs="Times New Roman"/>
          <w:rPrChange w:id="38" w:author="Dana Robinson" w:date="2022-05-08T05:13:00Z">
            <w:rPr/>
          </w:rPrChange>
        </w:rPr>
        <w:t xml:space="preserve"> across multiple </w:t>
      </w:r>
      <w:r w:rsidRPr="0025556A">
        <w:rPr>
          <w:rFonts w:ascii="Times New Roman" w:hAnsi="Times New Roman" w:cs="Times New Roman"/>
          <w:rPrChange w:id="39" w:author="Dana Robinson" w:date="2022-05-08T05:13:00Z">
            <w:rPr/>
          </w:rPrChange>
        </w:rPr>
        <w:t xml:space="preserve">separate </w:t>
      </w:r>
      <w:r w:rsidR="00633A59" w:rsidRPr="0025556A">
        <w:rPr>
          <w:rFonts w:ascii="Times New Roman" w:hAnsi="Times New Roman" w:cs="Times New Roman"/>
          <w:rPrChange w:id="40" w:author="Dana Robinson" w:date="2022-05-08T05:13:00Z">
            <w:rPr/>
          </w:rPrChange>
        </w:rPr>
        <w:t>files</w:t>
      </w:r>
      <w:r w:rsidR="00BC2148" w:rsidRPr="0025556A">
        <w:rPr>
          <w:rFonts w:ascii="Times New Roman" w:hAnsi="Times New Roman" w:cs="Times New Roman"/>
          <w:rPrChange w:id="41" w:author="Dana Robinson" w:date="2022-05-08T05:13:00Z">
            <w:rPr/>
          </w:rPrChange>
        </w:rPr>
        <w:t xml:space="preserve"> as:</w:t>
      </w:r>
    </w:p>
    <w:p w14:paraId="1C3B56EF" w14:textId="77777777" w:rsidR="00BC2148" w:rsidRPr="0025556A" w:rsidRDefault="00BC2148" w:rsidP="009746BF">
      <w:pPr>
        <w:pStyle w:val="ListNumber2"/>
        <w:numPr>
          <w:ilvl w:val="1"/>
          <w:numId w:val="2"/>
        </w:numPr>
        <w:rPr>
          <w:rFonts w:ascii="Times New Roman" w:hAnsi="Times New Roman" w:cs="Times New Roman"/>
          <w:rPrChange w:id="42" w:author="Dana Robinson" w:date="2022-05-08T05:13:00Z">
            <w:rPr/>
          </w:rPrChange>
        </w:rPr>
      </w:pPr>
      <w:r w:rsidRPr="0025556A">
        <w:rPr>
          <w:rFonts w:ascii="Times New Roman" w:hAnsi="Times New Roman" w:cs="Times New Roman"/>
          <w:rPrChange w:id="43" w:author="Dana Robinson" w:date="2022-05-08T05:13:00Z">
            <w:rPr/>
          </w:rPrChange>
        </w:rPr>
        <w:t xml:space="preserve">Complete per-revision </w:t>
      </w:r>
    </w:p>
    <w:p w14:paraId="69039469" w14:textId="35018D16" w:rsidR="00BC2148" w:rsidRPr="0025556A" w:rsidRDefault="00BC2148" w:rsidP="002331AD">
      <w:pPr>
        <w:pStyle w:val="ListNumber2"/>
        <w:numPr>
          <w:ilvl w:val="2"/>
          <w:numId w:val="2"/>
        </w:numPr>
        <w:rPr>
          <w:rFonts w:ascii="Times New Roman" w:hAnsi="Times New Roman" w:cs="Times New Roman"/>
          <w:rPrChange w:id="44" w:author="Dana Robinson" w:date="2022-05-08T05:13:00Z">
            <w:rPr/>
          </w:rPrChange>
        </w:rPr>
      </w:pPr>
      <w:r w:rsidRPr="0025556A">
        <w:rPr>
          <w:rFonts w:ascii="Times New Roman" w:hAnsi="Times New Roman" w:cs="Times New Roman"/>
          <w:rPrChange w:id="45" w:author="Dana Robinson" w:date="2022-05-08T05:13:00Z">
            <w:rPr/>
          </w:rPrChange>
        </w:rPr>
        <w:t xml:space="preserve">Each file represents a revision containing </w:t>
      </w:r>
      <w:r w:rsidR="002331AD" w:rsidRPr="0025556A">
        <w:rPr>
          <w:rFonts w:ascii="Times New Roman" w:hAnsi="Times New Roman" w:cs="Times New Roman"/>
          <w:rPrChange w:id="46" w:author="Dana Robinson" w:date="2022-05-08T05:13:00Z">
            <w:rPr/>
          </w:rPrChange>
        </w:rPr>
        <w:t>a copy of all</w:t>
      </w:r>
      <w:r w:rsidRPr="0025556A">
        <w:rPr>
          <w:rFonts w:ascii="Times New Roman" w:hAnsi="Times New Roman" w:cs="Times New Roman"/>
          <w:rPrChange w:id="47" w:author="Dana Robinson" w:date="2022-05-08T05:13:00Z">
            <w:rPr/>
          </w:rPrChange>
        </w:rPr>
        <w:t xml:space="preserve"> amended data</w:t>
      </w:r>
      <w:r w:rsidR="007D54CE" w:rsidRPr="0025556A">
        <w:rPr>
          <w:rFonts w:ascii="Times New Roman" w:hAnsi="Times New Roman" w:cs="Times New Roman"/>
          <w:rPrChange w:id="48" w:author="Dana Robinson" w:date="2022-05-08T05:13:00Z">
            <w:rPr/>
          </w:rPrChange>
        </w:rPr>
        <w:t xml:space="preserve"> as seen from that revision</w:t>
      </w:r>
      <w:r w:rsidR="001D7B63" w:rsidRPr="0025556A">
        <w:rPr>
          <w:rFonts w:ascii="Times New Roman" w:hAnsi="Times New Roman" w:cs="Times New Roman"/>
          <w:rPrChange w:id="49" w:author="Dana Robinson" w:date="2022-05-08T05:13:00Z">
            <w:rPr/>
          </w:rPrChange>
        </w:rPr>
        <w:t>.</w:t>
      </w:r>
    </w:p>
    <w:p w14:paraId="041C22F0" w14:textId="178E6008" w:rsidR="00BC2148" w:rsidRPr="0025556A" w:rsidRDefault="00BC2148" w:rsidP="009746BF">
      <w:pPr>
        <w:pStyle w:val="ListNumber2"/>
        <w:numPr>
          <w:ilvl w:val="2"/>
          <w:numId w:val="2"/>
        </w:numPr>
        <w:rPr>
          <w:rFonts w:ascii="Times New Roman" w:hAnsi="Times New Roman" w:cs="Times New Roman"/>
          <w:rPrChange w:id="50" w:author="Dana Robinson" w:date="2022-05-08T05:13:00Z">
            <w:rPr/>
          </w:rPrChange>
        </w:rPr>
      </w:pPr>
      <w:r w:rsidRPr="0025556A">
        <w:rPr>
          <w:rFonts w:ascii="Times New Roman" w:hAnsi="Times New Roman" w:cs="Times New Roman"/>
          <w:rPrChange w:id="51" w:author="Dana Robinson" w:date="2022-05-08T05:13:00Z">
            <w:rPr/>
          </w:rPrChange>
        </w:rPr>
        <w:t xml:space="preserve">Wastes a </w:t>
      </w:r>
      <w:r w:rsidR="001D7B63" w:rsidRPr="0025556A">
        <w:rPr>
          <w:rFonts w:ascii="Times New Roman" w:hAnsi="Times New Roman" w:cs="Times New Roman"/>
          <w:rPrChange w:id="52" w:author="Dana Robinson" w:date="2022-05-08T05:13:00Z">
            <w:rPr/>
          </w:rPrChange>
        </w:rPr>
        <w:t>potentially-</w:t>
      </w:r>
      <w:r w:rsidRPr="0025556A">
        <w:rPr>
          <w:rFonts w:ascii="Times New Roman" w:hAnsi="Times New Roman" w:cs="Times New Roman"/>
          <w:rPrChange w:id="53" w:author="Dana Robinson" w:date="2022-05-08T05:13:00Z">
            <w:rPr/>
          </w:rPrChange>
        </w:rPr>
        <w:t>vast a</w:t>
      </w:r>
      <w:r w:rsidR="001D7B63" w:rsidRPr="0025556A">
        <w:rPr>
          <w:rFonts w:ascii="Times New Roman" w:hAnsi="Times New Roman" w:cs="Times New Roman"/>
          <w:rPrChange w:id="54" w:author="Dana Robinson" w:date="2022-05-08T05:13:00Z">
            <w:rPr/>
          </w:rPrChange>
        </w:rPr>
        <w:t>mount of space on backing-store</w:t>
      </w:r>
      <w:r w:rsidRPr="0025556A">
        <w:rPr>
          <w:rFonts w:ascii="Times New Roman" w:hAnsi="Times New Roman" w:cs="Times New Roman"/>
          <w:rPrChange w:id="55" w:author="Dana Robinson" w:date="2022-05-08T05:13:00Z">
            <w:rPr/>
          </w:rPrChange>
        </w:rPr>
        <w:t xml:space="preserve"> with repeated data from past revisions</w:t>
      </w:r>
      <w:r w:rsidR="001D7B63" w:rsidRPr="0025556A">
        <w:rPr>
          <w:rFonts w:ascii="Times New Roman" w:hAnsi="Times New Roman" w:cs="Times New Roman"/>
          <w:rPrChange w:id="56" w:author="Dana Robinson" w:date="2022-05-08T05:13:00Z">
            <w:rPr/>
          </w:rPrChange>
        </w:rPr>
        <w:t xml:space="preserve">, but </w:t>
      </w:r>
      <w:r w:rsidR="002331AD" w:rsidRPr="0025556A">
        <w:rPr>
          <w:rFonts w:ascii="Times New Roman" w:hAnsi="Times New Roman" w:cs="Times New Roman"/>
          <w:rPrChange w:id="57" w:author="Dana Robinson" w:date="2022-05-08T05:13:00Z">
            <w:rPr/>
          </w:rPrChange>
        </w:rPr>
        <w:t>may improve</w:t>
      </w:r>
      <w:r w:rsidR="001D7B63" w:rsidRPr="0025556A">
        <w:rPr>
          <w:rFonts w:ascii="Times New Roman" w:hAnsi="Times New Roman" w:cs="Times New Roman"/>
          <w:rPrChange w:id="58" w:author="Dana Robinson" w:date="2022-05-08T05:13:00Z">
            <w:rPr/>
          </w:rPrChange>
        </w:rPr>
        <w:t xml:space="preserve"> read time</w:t>
      </w:r>
      <w:r w:rsidR="002331AD" w:rsidRPr="0025556A">
        <w:rPr>
          <w:rFonts w:ascii="Times New Roman" w:hAnsi="Times New Roman" w:cs="Times New Roman"/>
          <w:rPrChange w:id="59" w:author="Dana Robinson" w:date="2022-05-08T05:13:00Z">
            <w:rPr/>
          </w:rPrChange>
        </w:rPr>
        <w:t xml:space="preserve"> </w:t>
      </w:r>
      <w:r w:rsidR="007D54CE" w:rsidRPr="0025556A">
        <w:rPr>
          <w:rFonts w:ascii="Times New Roman" w:hAnsi="Times New Roman" w:cs="Times New Roman"/>
          <w:rPrChange w:id="60" w:author="Dana Robinson" w:date="2022-05-08T05:13:00Z">
            <w:rPr/>
          </w:rPrChange>
        </w:rPr>
        <w:t xml:space="preserve">from the backing store </w:t>
      </w:r>
      <w:r w:rsidR="002331AD" w:rsidRPr="0025556A">
        <w:rPr>
          <w:rFonts w:ascii="Times New Roman" w:hAnsi="Times New Roman" w:cs="Times New Roman"/>
          <w:rPrChange w:id="61" w:author="Dana Robinson" w:date="2022-05-08T05:13:00Z">
            <w:rPr/>
          </w:rPrChange>
        </w:rPr>
        <w:t>(worst case, read spans two revision blocks: original and revised data)</w:t>
      </w:r>
      <w:r w:rsidRPr="0025556A">
        <w:rPr>
          <w:rFonts w:ascii="Times New Roman" w:hAnsi="Times New Roman" w:cs="Times New Roman"/>
          <w:rPrChange w:id="62" w:author="Dana Robinson" w:date="2022-05-08T05:13:00Z">
            <w:rPr/>
          </w:rPrChange>
        </w:rPr>
        <w:t>.</w:t>
      </w:r>
    </w:p>
    <w:p w14:paraId="4C7C8358" w14:textId="77777777" w:rsidR="00BC2148" w:rsidRPr="0025556A" w:rsidRDefault="00BC2148" w:rsidP="009746BF">
      <w:pPr>
        <w:pStyle w:val="ListNumber2"/>
        <w:numPr>
          <w:ilvl w:val="1"/>
          <w:numId w:val="2"/>
        </w:numPr>
        <w:rPr>
          <w:rFonts w:ascii="Times New Roman" w:hAnsi="Times New Roman" w:cs="Times New Roman"/>
          <w:rPrChange w:id="63" w:author="Dana Robinson" w:date="2022-05-08T05:13:00Z">
            <w:rPr/>
          </w:rPrChange>
        </w:rPr>
      </w:pPr>
      <w:r w:rsidRPr="0025556A">
        <w:rPr>
          <w:rFonts w:ascii="Times New Roman" w:hAnsi="Times New Roman" w:cs="Times New Roman"/>
          <w:rPrChange w:id="64" w:author="Dana Robinson" w:date="2022-05-08T05:13:00Z">
            <w:rPr/>
          </w:rPrChange>
        </w:rPr>
        <w:lastRenderedPageBreak/>
        <w:t>Amended per-revision</w:t>
      </w:r>
    </w:p>
    <w:p w14:paraId="30AFA481" w14:textId="3320959D" w:rsidR="001D7B63" w:rsidRPr="0025556A" w:rsidRDefault="00BC2148" w:rsidP="002331AD">
      <w:pPr>
        <w:pStyle w:val="ListNumber2"/>
        <w:numPr>
          <w:ilvl w:val="2"/>
          <w:numId w:val="2"/>
        </w:numPr>
        <w:rPr>
          <w:rFonts w:ascii="Times New Roman" w:hAnsi="Times New Roman" w:cs="Times New Roman"/>
          <w:rPrChange w:id="65" w:author="Dana Robinson" w:date="2022-05-08T05:13:00Z">
            <w:rPr/>
          </w:rPrChange>
        </w:rPr>
      </w:pPr>
      <w:r w:rsidRPr="0025556A">
        <w:rPr>
          <w:rFonts w:ascii="Times New Roman" w:hAnsi="Times New Roman" w:cs="Times New Roman"/>
          <w:rPrChange w:id="66" w:author="Dana Robinson" w:date="2022-05-08T05:13:00Z">
            <w:rPr/>
          </w:rPrChange>
        </w:rPr>
        <w:t>Each file represents</w:t>
      </w:r>
      <w:r w:rsidR="002331AD" w:rsidRPr="0025556A">
        <w:rPr>
          <w:rFonts w:ascii="Times New Roman" w:hAnsi="Times New Roman" w:cs="Times New Roman"/>
          <w:rPrChange w:id="67" w:author="Dana Robinson" w:date="2022-05-08T05:13:00Z">
            <w:rPr/>
          </w:rPrChange>
        </w:rPr>
        <w:t xml:space="preserve"> a revision containing only the </w:t>
      </w:r>
      <w:r w:rsidRPr="0025556A">
        <w:rPr>
          <w:rFonts w:ascii="Times New Roman" w:hAnsi="Times New Roman" w:cs="Times New Roman"/>
          <w:rPrChange w:id="68" w:author="Dana Robinson" w:date="2022-05-08T05:13:00Z">
            <w:rPr/>
          </w:rPrChange>
        </w:rPr>
        <w:t>data</w:t>
      </w:r>
      <w:r w:rsidR="002331AD" w:rsidRPr="0025556A">
        <w:rPr>
          <w:rFonts w:ascii="Times New Roman" w:hAnsi="Times New Roman" w:cs="Times New Roman"/>
          <w:rPrChange w:id="69" w:author="Dana Robinson" w:date="2022-05-08T05:13:00Z">
            <w:rPr/>
          </w:rPrChange>
        </w:rPr>
        <w:t xml:space="preserve"> amended in this revision</w:t>
      </w:r>
      <w:r w:rsidR="001D7B63" w:rsidRPr="0025556A">
        <w:rPr>
          <w:rFonts w:ascii="Times New Roman" w:hAnsi="Times New Roman" w:cs="Times New Roman"/>
          <w:rPrChange w:id="70" w:author="Dana Robinson" w:date="2022-05-08T05:13:00Z">
            <w:rPr/>
          </w:rPrChange>
        </w:rPr>
        <w:t>.</w:t>
      </w:r>
    </w:p>
    <w:p w14:paraId="59C596DB" w14:textId="191D7097" w:rsidR="00BC2148" w:rsidRPr="0025556A" w:rsidRDefault="00BC2148" w:rsidP="009746BF">
      <w:pPr>
        <w:pStyle w:val="ListNumber2"/>
        <w:numPr>
          <w:ilvl w:val="2"/>
          <w:numId w:val="2"/>
        </w:numPr>
        <w:rPr>
          <w:rFonts w:ascii="Times New Roman" w:hAnsi="Times New Roman" w:cs="Times New Roman"/>
          <w:rPrChange w:id="71" w:author="Dana Robinson" w:date="2022-05-08T05:13:00Z">
            <w:rPr/>
          </w:rPrChange>
        </w:rPr>
      </w:pPr>
      <w:r w:rsidRPr="0025556A">
        <w:rPr>
          <w:rFonts w:ascii="Times New Roman" w:hAnsi="Times New Roman" w:cs="Times New Roman"/>
          <w:rPrChange w:id="72" w:author="Dana Robinson" w:date="2022-05-08T05:13:00Z">
            <w:rPr/>
          </w:rPrChange>
        </w:rPr>
        <w:t xml:space="preserve">Complicates </w:t>
      </w:r>
      <w:r w:rsidR="002331AD" w:rsidRPr="0025556A">
        <w:rPr>
          <w:rFonts w:ascii="Times New Roman" w:hAnsi="Times New Roman" w:cs="Times New Roman"/>
          <w:rPrChange w:id="73" w:author="Dana Robinson" w:date="2022-05-08T05:13:00Z">
            <w:rPr/>
          </w:rPrChange>
        </w:rPr>
        <w:t xml:space="preserve">and slows </w:t>
      </w:r>
      <w:r w:rsidRPr="0025556A">
        <w:rPr>
          <w:rFonts w:ascii="Times New Roman" w:hAnsi="Times New Roman" w:cs="Times New Roman"/>
          <w:rPrChange w:id="74" w:author="Dana Robinson" w:date="2022-05-08T05:13:00Z">
            <w:rPr/>
          </w:rPrChange>
        </w:rPr>
        <w:t>construction of the archival index</w:t>
      </w:r>
      <w:r w:rsidR="002331AD" w:rsidRPr="0025556A">
        <w:rPr>
          <w:rFonts w:ascii="Times New Roman" w:hAnsi="Times New Roman" w:cs="Times New Roman"/>
          <w:rPrChange w:id="75" w:author="Dana Robinson" w:date="2022-05-08T05:13:00Z">
            <w:rPr/>
          </w:rPrChange>
        </w:rPr>
        <w:t xml:space="preserve">; slows reads </w:t>
      </w:r>
      <w:r w:rsidR="00A30222" w:rsidRPr="0025556A">
        <w:rPr>
          <w:rFonts w:ascii="Times New Roman" w:hAnsi="Times New Roman" w:cs="Times New Roman"/>
          <w:rPrChange w:id="76" w:author="Dana Robinson" w:date="2022-05-08T05:13:00Z">
            <w:rPr/>
          </w:rPrChange>
        </w:rPr>
        <w:t>spanning</w:t>
      </w:r>
      <w:r w:rsidR="002331AD" w:rsidRPr="0025556A">
        <w:rPr>
          <w:rFonts w:ascii="Times New Roman" w:hAnsi="Times New Roman" w:cs="Times New Roman"/>
          <w:rPrChange w:id="77" w:author="Dana Robinson" w:date="2022-05-08T05:13:00Z">
            <w:rPr/>
          </w:rPrChange>
        </w:rPr>
        <w:t xml:space="preserve"> multiple revisions (must open each relevant revision file to access the amended data)</w:t>
      </w:r>
      <w:r w:rsidRPr="0025556A">
        <w:rPr>
          <w:rFonts w:ascii="Times New Roman" w:hAnsi="Times New Roman" w:cs="Times New Roman"/>
          <w:rPrChange w:id="78" w:author="Dana Robinson" w:date="2022-05-08T05:13:00Z">
            <w:rPr/>
          </w:rPrChange>
        </w:rPr>
        <w:t>.</w:t>
      </w:r>
    </w:p>
    <w:p w14:paraId="09B0ABD0" w14:textId="1E9CF9D2" w:rsidR="00BC2148" w:rsidRPr="0025556A" w:rsidRDefault="00BC2148" w:rsidP="009746BF">
      <w:pPr>
        <w:pStyle w:val="ListNumber2"/>
        <w:numPr>
          <w:ilvl w:val="1"/>
          <w:numId w:val="2"/>
        </w:numPr>
        <w:rPr>
          <w:rFonts w:ascii="Times New Roman" w:hAnsi="Times New Roman" w:cs="Times New Roman"/>
          <w:rPrChange w:id="79" w:author="Dana Robinson" w:date="2022-05-08T05:13:00Z">
            <w:rPr/>
          </w:rPrChange>
        </w:rPr>
      </w:pPr>
      <w:r w:rsidRPr="0025556A">
        <w:rPr>
          <w:rFonts w:ascii="Times New Roman" w:hAnsi="Times New Roman" w:cs="Times New Roman"/>
          <w:rPrChange w:id="80" w:author="Dana Robinson" w:date="2022-05-08T05:13:00Z">
            <w:rPr/>
          </w:rPrChange>
        </w:rPr>
        <w:t>Individual amendment</w:t>
      </w:r>
    </w:p>
    <w:p w14:paraId="44E1E40D" w14:textId="58779C49" w:rsidR="002E4564" w:rsidRPr="0025556A" w:rsidRDefault="00BC2148" w:rsidP="009746BF">
      <w:pPr>
        <w:pStyle w:val="ListNumber2"/>
        <w:numPr>
          <w:ilvl w:val="2"/>
          <w:numId w:val="2"/>
        </w:numPr>
        <w:rPr>
          <w:rFonts w:ascii="Times New Roman" w:hAnsi="Times New Roman" w:cs="Times New Roman"/>
          <w:rPrChange w:id="81" w:author="Dana Robinson" w:date="2022-05-08T05:13:00Z">
            <w:rPr/>
          </w:rPrChange>
        </w:rPr>
      </w:pPr>
      <w:r w:rsidRPr="0025556A">
        <w:rPr>
          <w:rFonts w:ascii="Times New Roman" w:hAnsi="Times New Roman" w:cs="Times New Roman"/>
          <w:rPrChange w:id="82" w:author="Dana Robinson" w:date="2022-05-08T05:13:00Z">
            <w:rPr/>
          </w:rPrChange>
        </w:rPr>
        <w:t xml:space="preserve">Each file represents a discrete </w:t>
      </w:r>
      <w:r w:rsidR="00A30222" w:rsidRPr="0025556A">
        <w:rPr>
          <w:rFonts w:ascii="Times New Roman" w:hAnsi="Times New Roman" w:cs="Times New Roman"/>
          <w:rPrChange w:id="83" w:author="Dana Robinson" w:date="2022-05-08T05:13:00Z">
            <w:rPr/>
          </w:rPrChange>
        </w:rPr>
        <w:t>blob of amended data</w:t>
      </w:r>
      <w:r w:rsidRPr="0025556A">
        <w:rPr>
          <w:rFonts w:ascii="Times New Roman" w:hAnsi="Times New Roman" w:cs="Times New Roman"/>
          <w:rPrChange w:id="84" w:author="Dana Robinson" w:date="2022-05-08T05:13:00Z">
            <w:rPr/>
          </w:rPrChange>
        </w:rPr>
        <w:t>, e</w:t>
      </w:r>
      <w:r w:rsidR="00A30222" w:rsidRPr="0025556A">
        <w:rPr>
          <w:rFonts w:ascii="Times New Roman" w:hAnsi="Times New Roman" w:cs="Times New Roman"/>
          <w:rPrChange w:id="85" w:author="Dana Robinson" w:date="2022-05-08T05:13:00Z">
            <w:rPr/>
          </w:rPrChange>
        </w:rPr>
        <w:t>.g.,</w:t>
      </w:r>
      <w:r w:rsidRPr="0025556A">
        <w:rPr>
          <w:rFonts w:ascii="Times New Roman" w:hAnsi="Times New Roman" w:cs="Times New Roman"/>
          <w:rPrChange w:id="86" w:author="Dana Robinson" w:date="2022-05-08T05:13:00Z">
            <w:rPr/>
          </w:rPrChange>
        </w:rPr>
        <w:t xml:space="preserve"> a page.</w:t>
      </w:r>
      <w:r w:rsidR="005D5292" w:rsidRPr="0025556A">
        <w:rPr>
          <w:rFonts w:ascii="Times New Roman" w:hAnsi="Times New Roman" w:cs="Times New Roman"/>
          <w:rPrChange w:id="87" w:author="Dana Robinson" w:date="2022-05-08T05:13:00Z">
            <w:rPr/>
          </w:rPrChange>
        </w:rPr>
        <w:t xml:space="preserve"> A revision that amends 100 pages would introduce 100 new (small) files to the backing store</w:t>
      </w:r>
      <w:r w:rsidR="00A30222" w:rsidRPr="0025556A">
        <w:rPr>
          <w:rFonts w:ascii="Times New Roman" w:hAnsi="Times New Roman" w:cs="Times New Roman"/>
          <w:rPrChange w:id="88" w:author="Dana Robinson" w:date="2022-05-08T05:13:00Z">
            <w:rPr/>
          </w:rPrChange>
        </w:rPr>
        <w:t>, plus perhaps</w:t>
      </w:r>
      <w:r w:rsidR="001D7B63" w:rsidRPr="0025556A">
        <w:rPr>
          <w:rFonts w:ascii="Times New Roman" w:hAnsi="Times New Roman" w:cs="Times New Roman"/>
          <w:rPrChange w:id="89" w:author="Dana Robinson" w:date="2022-05-08T05:13:00Z">
            <w:rPr/>
          </w:rPrChange>
        </w:rPr>
        <w:t xml:space="preserve"> additional </w:t>
      </w:r>
      <w:r w:rsidR="00A30222" w:rsidRPr="0025556A">
        <w:rPr>
          <w:rFonts w:ascii="Times New Roman" w:hAnsi="Times New Roman" w:cs="Times New Roman"/>
          <w:rPrChange w:id="90" w:author="Dana Robinson" w:date="2022-05-08T05:13:00Z">
            <w:rPr/>
          </w:rPrChange>
        </w:rPr>
        <w:t>files for revision metadata</w:t>
      </w:r>
      <w:r w:rsidR="005D5292" w:rsidRPr="0025556A">
        <w:rPr>
          <w:rFonts w:ascii="Times New Roman" w:hAnsi="Times New Roman" w:cs="Times New Roman"/>
          <w:rPrChange w:id="91" w:author="Dana Robinson" w:date="2022-05-08T05:13:00Z">
            <w:rPr/>
          </w:rPrChange>
        </w:rPr>
        <w:t>.</w:t>
      </w:r>
    </w:p>
    <w:p w14:paraId="3EA58130" w14:textId="77777777" w:rsidR="00170DAB" w:rsidRPr="0025556A" w:rsidRDefault="002331AD" w:rsidP="009746BF">
      <w:pPr>
        <w:pStyle w:val="ListNumber2"/>
        <w:numPr>
          <w:ilvl w:val="2"/>
          <w:numId w:val="2"/>
        </w:numPr>
        <w:rPr>
          <w:rFonts w:ascii="Times New Roman" w:hAnsi="Times New Roman" w:cs="Times New Roman"/>
          <w:rPrChange w:id="92" w:author="Dana Robinson" w:date="2022-05-08T05:13:00Z">
            <w:rPr/>
          </w:rPrChange>
        </w:rPr>
      </w:pPr>
      <w:r w:rsidRPr="0025556A">
        <w:rPr>
          <w:rFonts w:ascii="Times New Roman" w:hAnsi="Times New Roman" w:cs="Times New Roman"/>
          <w:rPrChange w:id="93" w:author="Dana Robinson" w:date="2022-05-08T05:13:00Z">
            <w:rPr/>
          </w:rPrChange>
        </w:rPr>
        <w:t xml:space="preserve">Much slower to </w:t>
      </w:r>
      <w:r w:rsidR="005E6564" w:rsidRPr="0025556A">
        <w:rPr>
          <w:rFonts w:ascii="Times New Roman" w:hAnsi="Times New Roman" w:cs="Times New Roman"/>
          <w:rPrChange w:id="94" w:author="Dana Robinson" w:date="2022-05-08T05:13:00Z">
            <w:rPr/>
          </w:rPrChange>
        </w:rPr>
        <w:t xml:space="preserve">build the archival index and to </w:t>
      </w:r>
      <w:r w:rsidR="00170DAB" w:rsidRPr="0025556A">
        <w:rPr>
          <w:rFonts w:ascii="Times New Roman" w:hAnsi="Times New Roman" w:cs="Times New Roman"/>
          <w:rPrChange w:id="95" w:author="Dana Robinson" w:date="2022-05-08T05:13:00Z">
            <w:rPr/>
          </w:rPrChange>
        </w:rPr>
        <w:t>read amended data.</w:t>
      </w:r>
    </w:p>
    <w:p w14:paraId="23848AFF" w14:textId="6E59DCF6" w:rsidR="00BC2148" w:rsidRPr="0025556A" w:rsidRDefault="00BC2148" w:rsidP="009746BF">
      <w:pPr>
        <w:pStyle w:val="ListNumber2"/>
        <w:numPr>
          <w:ilvl w:val="2"/>
          <w:numId w:val="2"/>
        </w:numPr>
        <w:rPr>
          <w:rFonts w:ascii="Times New Roman" w:hAnsi="Times New Roman" w:cs="Times New Roman"/>
          <w:rPrChange w:id="96" w:author="Dana Robinson" w:date="2022-05-08T05:13:00Z">
            <w:rPr/>
          </w:rPrChange>
        </w:rPr>
      </w:pPr>
      <w:r w:rsidRPr="0025556A">
        <w:rPr>
          <w:rFonts w:ascii="Times New Roman" w:hAnsi="Times New Roman" w:cs="Times New Roman"/>
          <w:rPrChange w:id="97" w:author="Dana Robinson" w:date="2022-05-08T05:13:00Z">
            <w:rPr/>
          </w:rPrChange>
        </w:rPr>
        <w:t>Never do this.</w:t>
      </w:r>
    </w:p>
    <w:p w14:paraId="523996CA" w14:textId="783357E8" w:rsidR="00BC2148" w:rsidRDefault="005D5292" w:rsidP="00BC3A7E">
      <w:r>
        <w:rPr>
          <w:lang w:eastAsia="en-US"/>
        </w:rPr>
        <w:t>None of the</w:t>
      </w:r>
      <w:r w:rsidR="00BC2148">
        <w:rPr>
          <w:lang w:eastAsia="en-US"/>
        </w:rPr>
        <w:t xml:space="preserve"> </w:t>
      </w:r>
      <w:r w:rsidR="008709C3">
        <w:rPr>
          <w:lang w:eastAsia="en-US"/>
        </w:rPr>
        <w:t>separate</w:t>
      </w:r>
      <w:r w:rsidR="0016506B">
        <w:rPr>
          <w:lang w:eastAsia="en-US"/>
        </w:rPr>
        <w:t xml:space="preserve"> multiple</w:t>
      </w:r>
      <w:r w:rsidR="008709C3">
        <w:rPr>
          <w:lang w:eastAsia="en-US"/>
        </w:rPr>
        <w:t xml:space="preserve"> </w:t>
      </w:r>
      <w:r w:rsidR="00BC2148">
        <w:rPr>
          <w:lang w:eastAsia="en-US"/>
        </w:rPr>
        <w:t xml:space="preserve">file approaches are </w:t>
      </w:r>
      <w:r w:rsidR="005031C8">
        <w:rPr>
          <w:lang w:eastAsia="en-US"/>
        </w:rPr>
        <w:t xml:space="preserve">particularly </w:t>
      </w:r>
      <w:r w:rsidR="00BC2148">
        <w:rPr>
          <w:lang w:eastAsia="en-US"/>
        </w:rPr>
        <w:t>attractive for obvious reasons</w:t>
      </w:r>
      <w:r w:rsidR="001D7B63">
        <w:rPr>
          <w:lang w:eastAsia="en-US"/>
        </w:rPr>
        <w:t xml:space="preserve">. In addition to the complications given for each approach, </w:t>
      </w:r>
      <w:r w:rsidR="008709C3">
        <w:rPr>
          <w:lang w:eastAsia="en-US"/>
        </w:rPr>
        <w:t>they</w:t>
      </w:r>
      <w:r w:rsidR="001D7B63">
        <w:rPr>
          <w:lang w:eastAsia="en-US"/>
        </w:rPr>
        <w:t xml:space="preserve"> introduce further fragility in managing the backing store – if a user wishes to rename or move an HDF5 file, an arbitrary number of associated files must also be handled</w:t>
      </w:r>
      <w:r w:rsidR="00BC2148">
        <w:rPr>
          <w:lang w:eastAsia="en-US"/>
        </w:rPr>
        <w:t>.</w:t>
      </w:r>
    </w:p>
    <w:p w14:paraId="5DE99E65" w14:textId="77777777" w:rsidR="00BC2148" w:rsidRDefault="00BC2148" w:rsidP="00BC3A7E"/>
    <w:p w14:paraId="666E69B9" w14:textId="76987464" w:rsidR="00BC2148" w:rsidRDefault="00BC2148" w:rsidP="00BC3A7E">
      <w:r>
        <w:rPr>
          <w:lang w:eastAsia="en-US"/>
        </w:rPr>
        <w:t>The same-file</w:t>
      </w:r>
      <w:r w:rsidR="0016416B">
        <w:rPr>
          <w:lang w:eastAsia="en-US"/>
        </w:rPr>
        <w:t xml:space="preserve"> appended</w:t>
      </w:r>
      <w:r>
        <w:rPr>
          <w:lang w:eastAsia="en-US"/>
        </w:rPr>
        <w:t xml:space="preserve"> approach clearly has much to recommend it, as it keeps only one file on the backing store</w:t>
      </w:r>
      <w:r w:rsidR="004574E0">
        <w:rPr>
          <w:lang w:eastAsia="en-US"/>
        </w:rPr>
        <w:t>, making it easier to move and maintain</w:t>
      </w:r>
      <w:r>
        <w:rPr>
          <w:lang w:eastAsia="en-US"/>
        </w:rPr>
        <w:t>, and legacy VFDs will still be able to open the file (the history data is appended, leaving all original data pristine).</w:t>
      </w:r>
    </w:p>
    <w:p w14:paraId="15193682" w14:textId="77777777" w:rsidR="00BC2148" w:rsidRDefault="00BC2148" w:rsidP="00BC3A7E"/>
    <w:p w14:paraId="1D703487" w14:textId="56A79DAD" w:rsidR="006B384D" w:rsidRDefault="0016506B" w:rsidP="00BC3A7E">
      <w:pPr>
        <w:rPr>
          <w:lang w:eastAsia="en-US"/>
        </w:rPr>
      </w:pPr>
      <w:r>
        <w:rPr>
          <w:lang w:eastAsia="en-US"/>
        </w:rPr>
        <w:t>The separate single file</w:t>
      </w:r>
      <w:r w:rsidR="00BC2148">
        <w:rPr>
          <w:lang w:eastAsia="en-US"/>
        </w:rPr>
        <w:t xml:space="preserve"> approach </w:t>
      </w:r>
      <w:r w:rsidR="008709C3">
        <w:rPr>
          <w:lang w:eastAsia="en-US"/>
        </w:rPr>
        <w:t>is also attractive</w:t>
      </w:r>
      <w:r w:rsidR="00BC2148">
        <w:rPr>
          <w:lang w:eastAsia="en-US"/>
        </w:rPr>
        <w:t>: it leaves the original file completely alone, and is in some ways easier to implement (as it "</w:t>
      </w:r>
      <w:r w:rsidR="00E203C5">
        <w:rPr>
          <w:lang w:eastAsia="en-US"/>
        </w:rPr>
        <w:t xml:space="preserve">owns" the entire history file). As a minor complication, </w:t>
      </w:r>
      <w:r w:rsidR="00BC2148">
        <w:rPr>
          <w:lang w:eastAsia="en-US"/>
        </w:rPr>
        <w:t>the d</w:t>
      </w:r>
      <w:r w:rsidR="00E203C5">
        <w:rPr>
          <w:lang w:eastAsia="en-US"/>
        </w:rPr>
        <w:t>river must now track both files</w:t>
      </w:r>
      <w:r w:rsidR="00E35DEC">
        <w:rPr>
          <w:lang w:eastAsia="en-US"/>
        </w:rPr>
        <w:t>,</w:t>
      </w:r>
      <w:r w:rsidR="00E203C5">
        <w:rPr>
          <w:lang w:eastAsia="en-US"/>
        </w:rPr>
        <w:t xml:space="preserve"> and the user (or manager of the backing store) is responsible for two associated files </w:t>
      </w:r>
      <w:r w:rsidR="00BB6CCE">
        <w:rPr>
          <w:lang w:eastAsia="en-US"/>
        </w:rPr>
        <w:t xml:space="preserve">on the backing store </w:t>
      </w:r>
      <w:r w:rsidR="00E203C5">
        <w:rPr>
          <w:lang w:eastAsia="en-US"/>
        </w:rPr>
        <w:t>instead of only one</w:t>
      </w:r>
      <w:r w:rsidR="008709C3">
        <w:rPr>
          <w:lang w:eastAsia="en-US"/>
        </w:rPr>
        <w:t xml:space="preserve"> file</w:t>
      </w:r>
      <w:r w:rsidR="00291B93">
        <w:rPr>
          <w:lang w:eastAsia="en-US"/>
        </w:rPr>
        <w:t xml:space="preserve"> – the HDF5 file and the "onion file"</w:t>
      </w:r>
      <w:r w:rsidR="00BC2148">
        <w:rPr>
          <w:lang w:eastAsia="en-US"/>
        </w:rPr>
        <w:t>.</w:t>
      </w:r>
    </w:p>
    <w:p w14:paraId="13AB92D7" w14:textId="77777777" w:rsidR="008C3A5C" w:rsidRDefault="008C3A5C" w:rsidP="00BC3A7E">
      <w:pPr>
        <w:rPr>
          <w:lang w:eastAsia="en-US"/>
        </w:rPr>
      </w:pPr>
    </w:p>
    <w:p w14:paraId="382D08B0" w14:textId="091D73D1" w:rsidR="008C3A5C" w:rsidRDefault="008C3A5C" w:rsidP="00BC3A7E">
      <w:r>
        <w:rPr>
          <w:lang w:eastAsia="en-US"/>
        </w:rPr>
        <w:t>For the first cut of the Onion VFD, we will prioritize the separate</w:t>
      </w:r>
      <w:r w:rsidR="0016506B">
        <w:rPr>
          <w:lang w:eastAsia="en-US"/>
        </w:rPr>
        <w:t>-</w:t>
      </w:r>
      <w:r w:rsidR="00BB6CCE">
        <w:rPr>
          <w:lang w:eastAsia="en-US"/>
        </w:rPr>
        <w:t>single</w:t>
      </w:r>
      <w:r>
        <w:rPr>
          <w:lang w:eastAsia="en-US"/>
        </w:rPr>
        <w:t xml:space="preserve"> storage case. This has the dual benefit of simplifying the implementation and keeping any original file data unaltered in any way. </w:t>
      </w:r>
    </w:p>
    <w:p w14:paraId="749BF31C" w14:textId="40A75BAD" w:rsidR="006B384D" w:rsidRDefault="006B384D" w:rsidP="00C10627">
      <w:pPr>
        <w:pStyle w:val="Heading2"/>
        <w:rPr>
          <w:lang w:eastAsia="en-US"/>
        </w:rPr>
      </w:pPr>
      <w:r>
        <w:rPr>
          <w:lang w:eastAsia="en-US"/>
        </w:rPr>
        <w:t>History Metadata</w:t>
      </w:r>
      <w:r w:rsidR="00002AB8">
        <w:rPr>
          <w:lang w:eastAsia="en-US"/>
        </w:rPr>
        <w:t xml:space="preserve"> and </w:t>
      </w:r>
      <w:r w:rsidR="006E5444">
        <w:rPr>
          <w:lang w:eastAsia="en-US"/>
        </w:rPr>
        <w:t>Organization</w:t>
      </w:r>
    </w:p>
    <w:p w14:paraId="5A0ED612" w14:textId="2F00C7EE" w:rsidR="00B56EFB" w:rsidRDefault="00B56EFB" w:rsidP="00B56EFB">
      <w:pPr>
        <w:rPr>
          <w:lang w:eastAsia="en-US"/>
        </w:rPr>
      </w:pPr>
      <w:r>
        <w:rPr>
          <w:lang w:eastAsia="en-US"/>
        </w:rPr>
        <w:t>The onion history is constructed out of three primary elements in sequence: a</w:t>
      </w:r>
      <w:r w:rsidR="00275914">
        <w:rPr>
          <w:lang w:eastAsia="en-US"/>
        </w:rPr>
        <w:t>n identifying</w:t>
      </w:r>
      <w:r>
        <w:rPr>
          <w:lang w:eastAsia="en-US"/>
        </w:rPr>
        <w:t xml:space="preserve"> header, </w:t>
      </w:r>
      <w:r w:rsidR="00F80612">
        <w:rPr>
          <w:lang w:eastAsia="en-US"/>
        </w:rPr>
        <w:t>one</w:t>
      </w:r>
      <w:r>
        <w:rPr>
          <w:lang w:eastAsia="en-US"/>
        </w:rPr>
        <w:t xml:space="preserve"> or more blocks of revision data, and a whole-history record.</w:t>
      </w:r>
    </w:p>
    <w:p w14:paraId="4C948204" w14:textId="77777777" w:rsidR="001764F1" w:rsidRDefault="001764F1" w:rsidP="00B56EFB">
      <w:pPr>
        <w:rPr>
          <w:lang w:eastAsia="en-US"/>
        </w:rPr>
      </w:pPr>
    </w:p>
    <w:p w14:paraId="267C89AC" w14:textId="5B33118D" w:rsidR="006D35E5" w:rsidRDefault="001764F1" w:rsidP="006D35E5">
      <w:pPr>
        <w:rPr>
          <w:lang w:eastAsia="en-US"/>
        </w:rPr>
      </w:pPr>
      <w:r>
        <w:rPr>
          <w:lang w:eastAsia="en-US"/>
        </w:rPr>
        <w:t xml:space="preserve">The Onion Header </w:t>
      </w:r>
      <w:r w:rsidR="00002AB8">
        <w:rPr>
          <w:lang w:eastAsia="en-US"/>
        </w:rPr>
        <w:t>contains information identifying the onion-ness of the file, the onion settings, and further information required to access the onion data.</w:t>
      </w:r>
    </w:p>
    <w:p w14:paraId="12BA554B" w14:textId="77777777" w:rsidR="006D35E5" w:rsidRPr="006D35E5" w:rsidRDefault="006D35E5" w:rsidP="006D35E5">
      <w:pPr>
        <w:rPr>
          <w:lang w:eastAsia="en-US"/>
        </w:rPr>
      </w:pPr>
    </w:p>
    <w:p w14:paraId="42440595" w14:textId="25EE7090" w:rsidR="007873A4" w:rsidRDefault="007873A4" w:rsidP="00002AB8">
      <w:r>
        <w:rPr>
          <w:lang w:eastAsia="en-US"/>
        </w:rPr>
        <w:t xml:space="preserve">Each revision </w:t>
      </w:r>
      <w:r w:rsidR="00823714">
        <w:rPr>
          <w:lang w:eastAsia="en-US"/>
        </w:rPr>
        <w:t>must have</w:t>
      </w:r>
      <w:r w:rsidR="00B56EFB">
        <w:rPr>
          <w:lang w:eastAsia="en-US"/>
        </w:rPr>
        <w:t>, in addition to the amended data,</w:t>
      </w:r>
      <w:r w:rsidR="00823714">
        <w:rPr>
          <w:lang w:eastAsia="en-US"/>
        </w:rPr>
        <w:t xml:space="preserve"> its own metadata </w:t>
      </w:r>
      <w:r w:rsidR="00002AB8">
        <w:rPr>
          <w:lang w:eastAsia="en-US"/>
        </w:rPr>
        <w:t xml:space="preserve">in a Revision Record </w:t>
      </w:r>
      <w:r w:rsidR="00823714">
        <w:rPr>
          <w:lang w:eastAsia="en-US"/>
        </w:rPr>
        <w:t>consisting of, at a minimum:</w:t>
      </w:r>
      <w:r>
        <w:rPr>
          <w:lang w:eastAsia="en-US"/>
        </w:rPr>
        <w:t xml:space="preserve"> a representation of the index, the revision ID of the direct parent, and the size of the metadata. To satisfy the provenance requirements (i.e., provide time and author information about the revision), we will also include time </w:t>
      </w:r>
      <w:r w:rsidR="00850E91">
        <w:rPr>
          <w:lang w:eastAsia="en-US"/>
        </w:rPr>
        <w:t xml:space="preserve">of creation </w:t>
      </w:r>
      <w:r>
        <w:rPr>
          <w:lang w:eastAsia="en-US"/>
        </w:rPr>
        <w:t>and some form of user ID to the revision metadata. Additional elements may be added as appropriate.</w:t>
      </w:r>
    </w:p>
    <w:p w14:paraId="59423DAB" w14:textId="77777777" w:rsidR="007873A4" w:rsidRDefault="007873A4" w:rsidP="00BC3A7E"/>
    <w:p w14:paraId="2F1AF2CC" w14:textId="61CA9EE6" w:rsidR="007873A4" w:rsidRDefault="007873A4" w:rsidP="00BC3A7E">
      <w:r>
        <w:rPr>
          <w:lang w:eastAsia="en-US"/>
        </w:rPr>
        <w:t>Additionally, it also is read</w:t>
      </w:r>
      <w:r w:rsidR="00002AB8">
        <w:rPr>
          <w:lang w:eastAsia="en-US"/>
        </w:rPr>
        <w:t>ily apparent that an abstract Whole History</w:t>
      </w:r>
      <w:r>
        <w:rPr>
          <w:lang w:eastAsia="en-US"/>
        </w:rPr>
        <w:t xml:space="preserve"> </w:t>
      </w:r>
      <w:r w:rsidR="00002AB8">
        <w:rPr>
          <w:lang w:eastAsia="en-US"/>
        </w:rPr>
        <w:t>record/</w:t>
      </w:r>
      <w:r w:rsidR="006D35E5">
        <w:rPr>
          <w:lang w:eastAsia="en-US"/>
        </w:rPr>
        <w:t xml:space="preserve">summary </w:t>
      </w:r>
      <w:r>
        <w:rPr>
          <w:lang w:eastAsia="en-US"/>
        </w:rPr>
        <w:t>is desirable</w:t>
      </w:r>
      <w:r w:rsidR="00850E91">
        <w:rPr>
          <w:lang w:eastAsia="en-US"/>
        </w:rPr>
        <w:t>, collecting the locations of all the revision records in one location</w:t>
      </w:r>
      <w:r>
        <w:rPr>
          <w:lang w:eastAsia="en-US"/>
        </w:rPr>
        <w:t>. By read</w:t>
      </w:r>
      <w:r w:rsidR="001F2F6A">
        <w:rPr>
          <w:lang w:eastAsia="en-US"/>
        </w:rPr>
        <w:t>ing a</w:t>
      </w:r>
      <w:r>
        <w:rPr>
          <w:lang w:eastAsia="en-US"/>
        </w:rPr>
        <w:t xml:space="preserve"> whole history, locating an arbitrary revision becomes </w:t>
      </w:r>
      <w:r w:rsidR="00850E91">
        <w:rPr>
          <w:lang w:eastAsia="en-US"/>
        </w:rPr>
        <w:t>trivial</w:t>
      </w:r>
      <w:r w:rsidR="00002AB8">
        <w:rPr>
          <w:lang w:eastAsia="en-US"/>
        </w:rPr>
        <w:t>, and, if divergent histories are enabled, identifying multiple "latest" revisions becomes much easier</w:t>
      </w:r>
      <w:r>
        <w:rPr>
          <w:lang w:eastAsia="en-US"/>
        </w:rPr>
        <w:t>.</w:t>
      </w:r>
      <w:r w:rsidR="003B3D70">
        <w:rPr>
          <w:lang w:eastAsia="en-US"/>
        </w:rPr>
        <w:t xml:space="preserve"> The contents of the whole his</w:t>
      </w:r>
      <w:r w:rsidR="00823714">
        <w:rPr>
          <w:lang w:eastAsia="en-US"/>
        </w:rPr>
        <w:t>tory will include at a minimum:</w:t>
      </w:r>
      <w:r w:rsidR="003B3D70">
        <w:rPr>
          <w:lang w:eastAsia="en-US"/>
        </w:rPr>
        <w:t xml:space="preserve"> </w:t>
      </w:r>
      <w:r w:rsidR="006D35E5">
        <w:rPr>
          <w:lang w:eastAsia="en-US"/>
        </w:rPr>
        <w:t xml:space="preserve">count of revisions, and </w:t>
      </w:r>
      <w:r w:rsidR="00850E91">
        <w:rPr>
          <w:lang w:eastAsia="en-US"/>
        </w:rPr>
        <w:t xml:space="preserve">map of revision ID to revision record </w:t>
      </w:r>
      <w:r w:rsidR="003B3D70">
        <w:rPr>
          <w:lang w:eastAsia="en-US"/>
        </w:rPr>
        <w:t>location for each revision</w:t>
      </w:r>
      <w:r w:rsidR="006D35E5">
        <w:rPr>
          <w:lang w:eastAsia="en-US"/>
        </w:rPr>
        <w:t>.</w:t>
      </w:r>
    </w:p>
    <w:p w14:paraId="7E63A46E" w14:textId="77777777" w:rsidR="007873A4" w:rsidRDefault="007873A4" w:rsidP="00BC3A7E"/>
    <w:p w14:paraId="2DCE3BFD" w14:textId="077AF894" w:rsidR="00002AB8" w:rsidRPr="00002AB8" w:rsidRDefault="007873A4" w:rsidP="00002AB8">
      <w:pPr>
        <w:rPr>
          <w:lang w:eastAsia="en-US"/>
        </w:rPr>
      </w:pPr>
      <w:r>
        <w:rPr>
          <w:lang w:eastAsia="en-US"/>
        </w:rPr>
        <w:t xml:space="preserve">If we assume that we will want to move bytes around in the </w:t>
      </w:r>
      <w:r w:rsidR="003B3D70">
        <w:rPr>
          <w:lang w:eastAsia="en-US"/>
        </w:rPr>
        <w:t>history file as little as possible, it becomes evident that each revision record should be written following the data amended during that revision, and that the whole history should be located at the end of the file. This allows for append-only writing of the history metadata.</w:t>
      </w:r>
    </w:p>
    <w:p w14:paraId="5BE01BF8" w14:textId="77777777" w:rsidR="00002AB8" w:rsidRDefault="00002AB8" w:rsidP="00002AB8">
      <w:pPr>
        <w:rPr>
          <w:rFonts w:asciiTheme="majorHAnsi" w:eastAsiaTheme="majorEastAsia" w:hAnsiTheme="majorHAnsi" w:cstheme="majorBidi"/>
          <w:b/>
          <w:bCs/>
          <w:color w:val="000000" w:themeColor="text1"/>
          <w:szCs w:val="22"/>
          <w:lang w:eastAsia="en-US"/>
        </w:rPr>
      </w:pPr>
    </w:p>
    <w:p w14:paraId="1781D10D" w14:textId="70F97F23" w:rsidR="00002AB8" w:rsidRDefault="00002AB8" w:rsidP="00631C71">
      <w:pPr>
        <w:rPr>
          <w:lang w:eastAsia="en-US"/>
        </w:rPr>
      </w:pPr>
      <w:r>
        <w:t>The amended data within the revision will by default be unordered, written to the backing store in order of creation. Modified amended data (written more than once during a single open-close cycle) is updated in-place if it already exists</w:t>
      </w:r>
      <w:r>
        <w:rPr>
          <w:rStyle w:val="FootnoteReference"/>
        </w:rPr>
        <w:footnoteReference w:id="3"/>
      </w:r>
      <w:r>
        <w:t>.</w:t>
      </w:r>
    </w:p>
    <w:p w14:paraId="35DFF1D7" w14:textId="7A56F4C9" w:rsidR="00766CA7" w:rsidRDefault="00766CA7" w:rsidP="00766CA7">
      <w:pPr>
        <w:pStyle w:val="Heading3"/>
      </w:pPr>
      <w:r>
        <w:t>Page</w:t>
      </w:r>
      <w:r w:rsidR="00231F53">
        <w:t>/Block</w:t>
      </w:r>
      <w:r>
        <w:t xml:space="preserve"> Alignment of History Metadata</w:t>
      </w:r>
    </w:p>
    <w:p w14:paraId="1A30BE35" w14:textId="0D7534B1" w:rsidR="00111CBF" w:rsidRDefault="00766CA7" w:rsidP="00711142">
      <w:pPr>
        <w:rPr>
          <w:lang w:eastAsia="en-US"/>
        </w:rPr>
      </w:pPr>
      <w:r>
        <w:rPr>
          <w:lang w:eastAsia="en-US"/>
        </w:rPr>
        <w:t xml:space="preserve">It may be desirable to align history metadata with a given page boundary (multiple of a power </w:t>
      </w:r>
      <w:r w:rsidR="00E02D54">
        <w:rPr>
          <w:lang w:eastAsia="en-US"/>
        </w:rPr>
        <w:t>of two), such as 4096 bytes on L</w:t>
      </w:r>
      <w:r>
        <w:rPr>
          <w:lang w:eastAsia="en-US"/>
        </w:rPr>
        <w:t>inux systems. To achieve this, all history metadata will have unused padding bytes following its contents to fill out to the page boundary. At the expense of unused space on the backing store (on the order of one-half page per revision, plus a partial page with the onion history header</w:t>
      </w:r>
      <w:r w:rsidR="004331FE">
        <w:rPr>
          <w:lang w:eastAsia="en-US"/>
        </w:rPr>
        <w:t>, plus – in the case of a single HDF5+onion file – a partial page between HDF5 and onion data)</w:t>
      </w:r>
      <w:r>
        <w:rPr>
          <w:lang w:eastAsia="en-US"/>
        </w:rPr>
        <w:t>, this alignment can improve I/O performance on some systems</w:t>
      </w:r>
      <w:r w:rsidR="000E5463">
        <w:rPr>
          <w:lang w:eastAsia="en-US"/>
        </w:rPr>
        <w:t>, especially when involving direct I/O</w:t>
      </w:r>
      <w:r w:rsidR="00E02D54">
        <w:rPr>
          <w:rStyle w:val="FootnoteReference"/>
          <w:lang w:eastAsia="en-US"/>
        </w:rPr>
        <w:footnoteReference w:id="4"/>
      </w:r>
      <w:r>
        <w:rPr>
          <w:lang w:eastAsia="en-US"/>
        </w:rPr>
        <w:t>.</w:t>
      </w:r>
    </w:p>
    <w:p w14:paraId="7215173A" w14:textId="31B872E9" w:rsidR="00595584" w:rsidDel="0025556A" w:rsidRDefault="00595584" w:rsidP="007562AD">
      <w:pPr>
        <w:pStyle w:val="Heading1"/>
        <w:rPr>
          <w:del w:id="101" w:author="Dana Robinson" w:date="2022-05-08T05:13:00Z"/>
        </w:rPr>
        <w:pPrChange w:id="102" w:author="Dana Robinson" w:date="2022-05-08T05:20:00Z">
          <w:pPr>
            <w:pStyle w:val="Heading2"/>
          </w:pPr>
        </w:pPrChange>
      </w:pPr>
      <w:del w:id="103" w:author="Dana Robinson" w:date="2022-05-08T05:13:00Z">
        <w:r w:rsidDel="0025556A">
          <w:delText>Page Buffering</w:delText>
        </w:r>
      </w:del>
    </w:p>
    <w:p w14:paraId="7E3FF0C8" w14:textId="5FE57E2F" w:rsidR="00613AEE" w:rsidDel="0025556A" w:rsidRDefault="00595584" w:rsidP="007562AD">
      <w:pPr>
        <w:pStyle w:val="Heading1"/>
        <w:rPr>
          <w:del w:id="104" w:author="Dana Robinson" w:date="2022-05-08T05:13:00Z"/>
        </w:rPr>
        <w:pPrChange w:id="105" w:author="Dana Robinson" w:date="2022-05-08T05:20:00Z">
          <w:pPr/>
        </w:pPrChange>
      </w:pPr>
      <w:commentRangeStart w:id="106"/>
      <w:del w:id="107" w:author="Dana Robinson" w:date="2022-05-08T05:13:00Z">
        <w:r w:rsidDel="0025556A">
          <w:delText>As an advanced design consideration, including some form of page buffering may be desirable to reduce latency between the user and the backing store.</w:delText>
        </w:r>
        <w:commentRangeEnd w:id="106"/>
        <w:r w:rsidDel="0025556A">
          <w:rPr>
            <w:rStyle w:val="CommentReference"/>
            <w:rFonts w:asciiTheme="minorHAnsi" w:eastAsia="SimSun" w:hAnsiTheme="minorHAnsi" w:cstheme="minorBidi"/>
          </w:rPr>
          <w:commentReference w:id="106"/>
        </w:r>
      </w:del>
    </w:p>
    <w:p w14:paraId="1CCDB649" w14:textId="0226BD20" w:rsidR="00453680" w:rsidDel="0025556A" w:rsidRDefault="00453680" w:rsidP="007562AD">
      <w:pPr>
        <w:pStyle w:val="Heading1"/>
        <w:rPr>
          <w:del w:id="108" w:author="Dana Robinson" w:date="2022-05-08T05:13:00Z"/>
        </w:rPr>
        <w:pPrChange w:id="109" w:author="Dana Robinson" w:date="2022-05-08T05:20:00Z">
          <w:pPr/>
        </w:pPrChange>
      </w:pPr>
    </w:p>
    <w:p w14:paraId="1AD6DDA5" w14:textId="55CC0408" w:rsidR="00453680" w:rsidDel="0025556A" w:rsidRDefault="00453680" w:rsidP="007562AD">
      <w:pPr>
        <w:pStyle w:val="Heading1"/>
        <w:rPr>
          <w:del w:id="110" w:author="Dana Robinson" w:date="2022-05-08T05:13:00Z"/>
        </w:rPr>
        <w:pPrChange w:id="111" w:author="Dana Robinson" w:date="2022-05-08T05:20:00Z">
          <w:pPr/>
        </w:pPrChange>
      </w:pPr>
      <w:del w:id="112" w:author="Dana Robinson" w:date="2022-05-08T05:13:00Z">
        <w:r w:rsidDel="0025556A">
          <w:delText>This will likely be implemented as a separate "module" within the VFL, to be utilized freely by any VFD which may benefit (such as an optimized S3 VFD).</w:delText>
        </w:r>
      </w:del>
    </w:p>
    <w:p w14:paraId="73DCF5F7" w14:textId="0EC39A73" w:rsidR="000C6055" w:rsidDel="0025556A" w:rsidRDefault="000C6055" w:rsidP="007562AD">
      <w:pPr>
        <w:pStyle w:val="Heading1"/>
        <w:rPr>
          <w:del w:id="113" w:author="Dana Robinson" w:date="2022-05-08T05:13:00Z"/>
        </w:rPr>
        <w:pPrChange w:id="114" w:author="Dana Robinson" w:date="2022-05-08T05:20:00Z">
          <w:pPr/>
        </w:pPrChange>
      </w:pPr>
    </w:p>
    <w:p w14:paraId="7ED4FBDD" w14:textId="4D3A8656" w:rsidR="000C6055" w:rsidDel="0025556A" w:rsidRDefault="000C6055" w:rsidP="007562AD">
      <w:pPr>
        <w:pStyle w:val="Heading1"/>
        <w:rPr>
          <w:del w:id="115" w:author="Dana Robinson" w:date="2022-05-08T05:13:00Z"/>
        </w:rPr>
        <w:pPrChange w:id="116" w:author="Dana Robinson" w:date="2022-05-08T05:20:00Z">
          <w:pPr/>
        </w:pPrChange>
      </w:pPr>
      <w:del w:id="117" w:author="Dana Robinson" w:date="2022-05-08T05:13:00Z">
        <w:r w:rsidDel="0025556A">
          <w:delText>This will not be addressed in the initial version of the Onion VFD.</w:delText>
        </w:r>
      </w:del>
    </w:p>
    <w:p w14:paraId="2951136E" w14:textId="77777777" w:rsidR="00FE4519" w:rsidRDefault="00FE4519" w:rsidP="007562AD">
      <w:pPr>
        <w:pStyle w:val="Heading1"/>
      </w:pPr>
      <w:r>
        <w:t>Implementation Details</w:t>
      </w:r>
    </w:p>
    <w:p w14:paraId="61C5ABAE" w14:textId="5E1F2CDC" w:rsidR="0055030E" w:rsidRDefault="0055030E" w:rsidP="00FE4519">
      <w:r>
        <w:t>We will proceed with the following assumptions:</w:t>
      </w:r>
    </w:p>
    <w:p w14:paraId="3E79B4F0" w14:textId="5D43A687" w:rsidR="0055030E" w:rsidRPr="0025556A" w:rsidRDefault="00DB1A2C" w:rsidP="0043663A">
      <w:pPr>
        <w:pStyle w:val="ListParagraph"/>
        <w:numPr>
          <w:ilvl w:val="0"/>
          <w:numId w:val="12"/>
        </w:numPr>
        <w:rPr>
          <w:rFonts w:ascii="Times New Roman" w:hAnsi="Times New Roman" w:cs="Times New Roman"/>
          <w:rPrChange w:id="118" w:author="Dana Robinson" w:date="2022-05-08T05:14:00Z">
            <w:rPr/>
          </w:rPrChange>
        </w:rPr>
      </w:pPr>
      <w:r w:rsidRPr="0025556A">
        <w:rPr>
          <w:rFonts w:ascii="Times New Roman" w:hAnsi="Times New Roman" w:cs="Times New Roman"/>
          <w:rPrChange w:id="119" w:author="Dana Robinson" w:date="2022-05-08T05:14:00Z">
            <w:rPr/>
          </w:rPrChange>
        </w:rPr>
        <w:t>T</w:t>
      </w:r>
      <w:r w:rsidR="0055030E" w:rsidRPr="0025556A">
        <w:rPr>
          <w:rFonts w:ascii="Times New Roman" w:hAnsi="Times New Roman" w:cs="Times New Roman"/>
          <w:rPrChange w:id="120" w:author="Dana Robinson" w:date="2022-05-08T05:14:00Z">
            <w:rPr/>
          </w:rPrChange>
        </w:rPr>
        <w:t xml:space="preserve">he VFD approach is suitable, </w:t>
      </w:r>
      <w:r w:rsidR="00AF2A5E" w:rsidRPr="0025556A">
        <w:rPr>
          <w:rFonts w:ascii="Times New Roman" w:hAnsi="Times New Roman" w:cs="Times New Roman"/>
          <w:rPrChange w:id="121" w:author="Dana Robinson" w:date="2022-05-08T05:14:00Z">
            <w:rPr/>
          </w:rPrChange>
        </w:rPr>
        <w:t>accepting</w:t>
      </w:r>
      <w:r w:rsidR="0055030E" w:rsidRPr="0025556A">
        <w:rPr>
          <w:rFonts w:ascii="Times New Roman" w:hAnsi="Times New Roman" w:cs="Times New Roman"/>
          <w:rPrChange w:id="122" w:author="Dana Robinson" w:date="2022-05-08T05:14:00Z">
            <w:rPr/>
          </w:rPrChange>
        </w:rPr>
        <w:t xml:space="preserve"> </w:t>
      </w:r>
      <w:r w:rsidR="004A2106" w:rsidRPr="0025556A">
        <w:rPr>
          <w:rFonts w:ascii="Times New Roman" w:hAnsi="Times New Roman" w:cs="Times New Roman"/>
          <w:rPrChange w:id="123" w:author="Dana Robinson" w:date="2022-05-08T05:14:00Z">
            <w:rPr/>
          </w:rPrChange>
        </w:rPr>
        <w:t>its</w:t>
      </w:r>
      <w:r w:rsidR="0013786D" w:rsidRPr="0025556A">
        <w:rPr>
          <w:rFonts w:ascii="Times New Roman" w:hAnsi="Times New Roman" w:cs="Times New Roman"/>
          <w:rPrChange w:id="124" w:author="Dana Robinson" w:date="2022-05-08T05:14:00Z">
            <w:rPr/>
          </w:rPrChange>
        </w:rPr>
        <w:t xml:space="preserve"> limitation of open-</w:t>
      </w:r>
      <w:r w:rsidR="0055030E" w:rsidRPr="0025556A">
        <w:rPr>
          <w:rFonts w:ascii="Times New Roman" w:hAnsi="Times New Roman" w:cs="Times New Roman"/>
          <w:rPrChange w:id="125" w:author="Dana Robinson" w:date="2022-05-08T05:14:00Z">
            <w:rPr/>
          </w:rPrChange>
        </w:rPr>
        <w:t>close cycle granularity between revisions.</w:t>
      </w:r>
    </w:p>
    <w:p w14:paraId="78D732FF" w14:textId="66127B8C" w:rsidR="0055030E" w:rsidRPr="0025556A" w:rsidRDefault="00DB1A2C" w:rsidP="0043663A">
      <w:pPr>
        <w:pStyle w:val="ListParagraph"/>
        <w:numPr>
          <w:ilvl w:val="0"/>
          <w:numId w:val="12"/>
        </w:numPr>
        <w:rPr>
          <w:rFonts w:ascii="Times New Roman" w:hAnsi="Times New Roman" w:cs="Times New Roman"/>
          <w:rPrChange w:id="126" w:author="Dana Robinson" w:date="2022-05-08T05:14:00Z">
            <w:rPr/>
          </w:rPrChange>
        </w:rPr>
      </w:pPr>
      <w:r w:rsidRPr="0025556A">
        <w:rPr>
          <w:rFonts w:ascii="Times New Roman" w:hAnsi="Times New Roman" w:cs="Times New Roman"/>
          <w:rPrChange w:id="127" w:author="Dana Robinson" w:date="2022-05-08T05:14:00Z">
            <w:rPr/>
          </w:rPrChange>
        </w:rPr>
        <w:t>V</w:t>
      </w:r>
      <w:r w:rsidR="004A2106" w:rsidRPr="0025556A">
        <w:rPr>
          <w:rFonts w:ascii="Times New Roman" w:hAnsi="Times New Roman" w:cs="Times New Roman"/>
          <w:rPrChange w:id="128" w:author="Dana Robinson" w:date="2022-05-08T05:14:00Z">
            <w:rPr/>
          </w:rPrChange>
        </w:rPr>
        <w:t>erbatim per-page storage is acceptable for the first pass. The simplicity of implementation has much to recommend this approach, and the "wasted space" of repeated page data between revisions can be analyzed to inform the need to optimize.</w:t>
      </w:r>
    </w:p>
    <w:p w14:paraId="265F1238" w14:textId="624A83E6" w:rsidR="007321F1" w:rsidRPr="0025556A" w:rsidRDefault="007321F1" w:rsidP="007321F1">
      <w:pPr>
        <w:pStyle w:val="ListParagraph"/>
        <w:numPr>
          <w:ilvl w:val="1"/>
          <w:numId w:val="12"/>
        </w:numPr>
        <w:rPr>
          <w:rFonts w:ascii="Times New Roman" w:hAnsi="Times New Roman" w:cs="Times New Roman"/>
          <w:rPrChange w:id="129" w:author="Dana Robinson" w:date="2022-05-08T05:14:00Z">
            <w:rPr/>
          </w:rPrChange>
        </w:rPr>
      </w:pPr>
      <w:r w:rsidRPr="0025556A">
        <w:rPr>
          <w:rFonts w:ascii="Times New Roman" w:hAnsi="Times New Roman" w:cs="Times New Roman"/>
          <w:rPrChange w:id="130" w:author="Dana Robinson" w:date="2022-05-08T05:14:00Z">
            <w:rPr/>
          </w:rPrChange>
        </w:rPr>
        <w:t>That the revision index (live index, for write mode) will be implemented as a hash table.</w:t>
      </w:r>
    </w:p>
    <w:p w14:paraId="294D7B11" w14:textId="6347DAF4" w:rsidR="001A1855" w:rsidRPr="0025556A" w:rsidRDefault="00DB1A2C" w:rsidP="0043663A">
      <w:pPr>
        <w:pStyle w:val="ListParagraph"/>
        <w:numPr>
          <w:ilvl w:val="0"/>
          <w:numId w:val="12"/>
        </w:numPr>
        <w:rPr>
          <w:rFonts w:ascii="Times New Roman" w:hAnsi="Times New Roman" w:cs="Times New Roman"/>
          <w:rPrChange w:id="131" w:author="Dana Robinson" w:date="2022-05-08T05:14:00Z">
            <w:rPr/>
          </w:rPrChange>
        </w:rPr>
      </w:pPr>
      <w:r w:rsidRPr="0025556A">
        <w:rPr>
          <w:rFonts w:ascii="Times New Roman" w:hAnsi="Times New Roman" w:cs="Times New Roman"/>
          <w:rPrChange w:id="132" w:author="Dana Robinson" w:date="2022-05-08T05:14:00Z">
            <w:rPr/>
          </w:rPrChange>
        </w:rPr>
        <w:t>R</w:t>
      </w:r>
      <w:r w:rsidR="004A2106" w:rsidRPr="0025556A">
        <w:rPr>
          <w:rFonts w:ascii="Times New Roman" w:hAnsi="Times New Roman" w:cs="Times New Roman"/>
          <w:rPrChange w:id="133" w:author="Dana Robinson" w:date="2022-05-08T05:14:00Z">
            <w:rPr/>
          </w:rPrChange>
        </w:rPr>
        <w:t>evision history</w:t>
      </w:r>
      <w:r w:rsidRPr="0025556A">
        <w:rPr>
          <w:rFonts w:ascii="Times New Roman" w:hAnsi="Times New Roman" w:cs="Times New Roman"/>
          <w:rPrChange w:id="134" w:author="Dana Robinson" w:date="2022-05-08T05:14:00Z">
            <w:rPr/>
          </w:rPrChange>
        </w:rPr>
        <w:t xml:space="preserve"> stored </w:t>
      </w:r>
      <w:r w:rsidR="004A2106" w:rsidRPr="0025556A">
        <w:rPr>
          <w:rFonts w:ascii="Times New Roman" w:hAnsi="Times New Roman" w:cs="Times New Roman"/>
          <w:rPrChange w:id="135" w:author="Dana Robinson" w:date="2022-05-08T05:14:00Z">
            <w:rPr/>
          </w:rPrChange>
        </w:rPr>
        <w:t xml:space="preserve">as a </w:t>
      </w:r>
      <w:r w:rsidRPr="0025556A">
        <w:rPr>
          <w:rFonts w:ascii="Times New Roman" w:hAnsi="Times New Roman" w:cs="Times New Roman"/>
          <w:rPrChange w:id="136" w:author="Dana Robinson" w:date="2022-05-08T05:14:00Z">
            <w:rPr/>
          </w:rPrChange>
        </w:rPr>
        <w:t xml:space="preserve">separate </w:t>
      </w:r>
      <w:r w:rsidR="004A2106" w:rsidRPr="0025556A">
        <w:rPr>
          <w:rFonts w:ascii="Times New Roman" w:hAnsi="Times New Roman" w:cs="Times New Roman"/>
          <w:rPrChange w:id="137" w:author="Dana Robinson" w:date="2022-05-08T05:14:00Z">
            <w:rPr/>
          </w:rPrChange>
        </w:rPr>
        <w:t>single</w:t>
      </w:r>
      <w:r w:rsidRPr="0025556A">
        <w:rPr>
          <w:rFonts w:ascii="Times New Roman" w:hAnsi="Times New Roman" w:cs="Times New Roman"/>
          <w:rPrChange w:id="138" w:author="Dana Robinson" w:date="2022-05-08T05:14:00Z">
            <w:rPr/>
          </w:rPrChange>
        </w:rPr>
        <w:t>, external</w:t>
      </w:r>
      <w:r w:rsidR="004A2106" w:rsidRPr="0025556A">
        <w:rPr>
          <w:rFonts w:ascii="Times New Roman" w:hAnsi="Times New Roman" w:cs="Times New Roman"/>
          <w:rPrChange w:id="139" w:author="Dana Robinson" w:date="2022-05-08T05:14:00Z">
            <w:rPr/>
          </w:rPrChange>
        </w:rPr>
        <w:t xml:space="preserve"> file</w:t>
      </w:r>
      <w:r w:rsidR="00291B93" w:rsidRPr="0025556A">
        <w:rPr>
          <w:rFonts w:ascii="Times New Roman" w:hAnsi="Times New Roman" w:cs="Times New Roman"/>
          <w:rPrChange w:id="140" w:author="Dana Robinson" w:date="2022-05-08T05:14:00Z">
            <w:rPr/>
          </w:rPrChange>
        </w:rPr>
        <w:t xml:space="preserve">, e.g., "onion file", </w:t>
      </w:r>
      <w:r w:rsidR="00AC70BF" w:rsidRPr="0025556A">
        <w:rPr>
          <w:rFonts w:ascii="Times New Roman" w:hAnsi="Times New Roman" w:cs="Times New Roman"/>
          <w:rPrChange w:id="141" w:author="Dana Robinson" w:date="2022-05-08T05:14:00Z">
            <w:rPr/>
          </w:rPrChange>
        </w:rPr>
        <w:t>is the priority</w:t>
      </w:r>
      <w:r w:rsidRPr="0025556A">
        <w:rPr>
          <w:rFonts w:ascii="Times New Roman" w:hAnsi="Times New Roman" w:cs="Times New Roman"/>
          <w:rPrChange w:id="142" w:author="Dana Robinson" w:date="2022-05-08T05:14:00Z">
            <w:rPr/>
          </w:rPrChange>
        </w:rPr>
        <w:t xml:space="preserve"> for the first pass</w:t>
      </w:r>
      <w:r w:rsidR="00291B93" w:rsidRPr="0025556A">
        <w:rPr>
          <w:rFonts w:ascii="Times New Roman" w:hAnsi="Times New Roman" w:cs="Times New Roman"/>
          <w:rPrChange w:id="143" w:author="Dana Robinson" w:date="2022-05-08T05:14:00Z">
            <w:rPr/>
          </w:rPrChange>
        </w:rPr>
        <w:t>.</w:t>
      </w:r>
    </w:p>
    <w:p w14:paraId="44E1A1C0" w14:textId="1C771192" w:rsidR="007321F1" w:rsidRPr="0025556A" w:rsidRDefault="004A2106" w:rsidP="001A1855">
      <w:pPr>
        <w:pStyle w:val="ListParagraph"/>
        <w:numPr>
          <w:ilvl w:val="1"/>
          <w:numId w:val="12"/>
        </w:numPr>
        <w:rPr>
          <w:rFonts w:ascii="Times New Roman" w:hAnsi="Times New Roman" w:cs="Times New Roman"/>
          <w:rPrChange w:id="144" w:author="Dana Robinson" w:date="2022-05-08T05:14:00Z">
            <w:rPr/>
          </w:rPrChange>
        </w:rPr>
      </w:pPr>
      <w:r w:rsidRPr="0025556A">
        <w:rPr>
          <w:rFonts w:ascii="Times New Roman" w:hAnsi="Times New Roman" w:cs="Times New Roman"/>
          <w:rPrChange w:id="145" w:author="Dana Robinson" w:date="2022-05-08T05:14:00Z">
            <w:rPr/>
          </w:rPrChange>
        </w:rPr>
        <w:t xml:space="preserve">Implementation will provide for alternative architectural options as discussed in </w:t>
      </w:r>
      <w:r w:rsidR="00D05D9D" w:rsidRPr="0025556A">
        <w:rPr>
          <w:rFonts w:ascii="Times New Roman" w:hAnsi="Times New Roman" w:cs="Times New Roman"/>
          <w:rPrChange w:id="146" w:author="Dana Robinson" w:date="2022-05-08T05:14:00Z">
            <w:rPr/>
          </w:rPrChange>
        </w:rPr>
        <w:t>§Storage Location</w:t>
      </w:r>
      <w:r w:rsidRPr="0025556A">
        <w:rPr>
          <w:rFonts w:ascii="Times New Roman" w:hAnsi="Times New Roman" w:cs="Times New Roman"/>
          <w:rPrChange w:id="147" w:author="Dana Robinson" w:date="2022-05-08T05:14:00Z">
            <w:rPr/>
          </w:rPrChange>
        </w:rPr>
        <w:t>, but those options may not be supported initially.</w:t>
      </w:r>
    </w:p>
    <w:p w14:paraId="09BD193B" w14:textId="0E9FE5F9" w:rsidR="00B6297F" w:rsidRDefault="00B6297F" w:rsidP="00C10627">
      <w:pPr>
        <w:pStyle w:val="Heading2"/>
      </w:pPr>
      <w:r>
        <w:t>Revision Index</w:t>
      </w:r>
    </w:p>
    <w:p w14:paraId="5A809411" w14:textId="77777777" w:rsidR="00EB7C68" w:rsidRDefault="006254E3" w:rsidP="00EB7C68">
      <w:r>
        <w:t>The revision</w:t>
      </w:r>
      <w:r w:rsidR="00B6297F">
        <w:t xml:space="preserve"> index </w:t>
      </w:r>
      <w:r w:rsidR="00EB7C68">
        <w:t xml:space="preserve">(working, or live index) </w:t>
      </w:r>
      <w:r w:rsidR="00B6297F">
        <w:t xml:space="preserve">is responsible for managing </w:t>
      </w:r>
      <w:r w:rsidR="00F0482D">
        <w:t xml:space="preserve">the association between the logical location of a page (offset of start-of-page) in file and the "physical" location of the page's data </w:t>
      </w:r>
      <w:r w:rsidR="00F0482D">
        <w:lastRenderedPageBreak/>
        <w:t>in the backing store.</w:t>
      </w:r>
      <w:r w:rsidR="00F0482D" w:rsidRPr="00F0482D">
        <w:t xml:space="preserve"> </w:t>
      </w:r>
      <w:r w:rsidR="00F0482D">
        <w:t>If implementing amended data as runs, the index must also manage the size of the run; the paged approach uses the page size as a fixed implicit run size.</w:t>
      </w:r>
    </w:p>
    <w:p w14:paraId="3036C1AB" w14:textId="11BD3CAD" w:rsidR="00F0482D" w:rsidRDefault="00EB7C68" w:rsidP="00EB7C68">
      <w:r>
        <w:t xml:space="preserve"> </w:t>
      </w:r>
    </w:p>
    <w:p w14:paraId="56AB0D96" w14:textId="77777777" w:rsidR="00EB7C68" w:rsidRDefault="00F0482D" w:rsidP="00B6297F">
      <w:r>
        <w:t>There are two competing options for the revision index: binary search tree and hash table</w:t>
      </w:r>
      <w:r w:rsidR="00E72080">
        <w:t>, the deciding factor largely falling into the speed-versus-size decision matrix</w:t>
      </w:r>
      <w:r>
        <w:t>.</w:t>
      </w:r>
      <w:r w:rsidR="00EB7C68">
        <w:t xml:space="preserve"> We will elect for speed and ease of implementation for the first version of the Onion VFD.</w:t>
      </w:r>
    </w:p>
    <w:p w14:paraId="3E641B02" w14:textId="77777777" w:rsidR="00EB7C68" w:rsidRDefault="00EB7C68" w:rsidP="00B6297F"/>
    <w:p w14:paraId="73011F88" w14:textId="699D29CC" w:rsidR="00F0482D" w:rsidRDefault="00EB7C68" w:rsidP="00B6297F">
      <w:r>
        <w:t>Considerations for a binary search tree implementation of the index is presented as an appendix</w:t>
      </w:r>
    </w:p>
    <w:p w14:paraId="49ACC6F4" w14:textId="79DDA113" w:rsidR="00E24270" w:rsidRDefault="00E24270" w:rsidP="00BC3A7E">
      <w:pPr>
        <w:pStyle w:val="Heading3"/>
      </w:pPr>
      <w:r>
        <w:t xml:space="preserve">Hash Table </w:t>
      </w:r>
      <w:r w:rsidR="009049A3">
        <w:t xml:space="preserve">Implementation of </w:t>
      </w:r>
      <w:r>
        <w:t>Revision Index</w:t>
      </w:r>
    </w:p>
    <w:p w14:paraId="3AD617D8" w14:textId="6CEAA41E" w:rsidR="00C0472B" w:rsidRPr="005B4329" w:rsidRDefault="00CD15EA" w:rsidP="005B4329">
      <w:r>
        <w:rPr>
          <w:lang w:eastAsia="en-US"/>
        </w:rPr>
        <w:t xml:space="preserve">Hash tables are tricky to get right, but conceptually straightforward and potentially very powerful. They make sense </w:t>
      </w:r>
      <w:r w:rsidR="005B4329">
        <w:rPr>
          <w:lang w:eastAsia="en-US"/>
        </w:rPr>
        <w:t xml:space="preserve">as the live index </w:t>
      </w:r>
      <w:r>
        <w:rPr>
          <w:lang w:eastAsia="en-US"/>
        </w:rPr>
        <w:t xml:space="preserve">only if using pages, where the page ID </w:t>
      </w:r>
      <w:r w:rsidR="00AD6522">
        <w:rPr>
          <w:lang w:eastAsia="en-US"/>
        </w:rPr>
        <w:t>of the index entry is</w:t>
      </w:r>
      <w:r>
        <w:rPr>
          <w:lang w:eastAsia="en-US"/>
        </w:rPr>
        <w:t xml:space="preserve"> used as the hashing key</w:t>
      </w:r>
      <w:r w:rsidRPr="005B4329">
        <w:rPr>
          <w:lang w:eastAsia="en-US"/>
        </w:rPr>
        <w:t>.</w:t>
      </w:r>
    </w:p>
    <w:p w14:paraId="20E1185D" w14:textId="77777777" w:rsidR="00252127" w:rsidRPr="005B4329" w:rsidRDefault="00252127" w:rsidP="005B4329">
      <w:pPr>
        <w:rPr>
          <w:rFonts w:asciiTheme="majorHAnsi" w:eastAsiaTheme="majorEastAsia" w:hAnsiTheme="majorHAnsi" w:cstheme="majorBidi"/>
          <w:b/>
          <w:bCs/>
          <w:iCs/>
          <w:szCs w:val="22"/>
          <w:lang w:eastAsia="en-US"/>
        </w:rPr>
      </w:pPr>
    </w:p>
    <w:p w14:paraId="5909F22A" w14:textId="00951C12" w:rsidR="00231530" w:rsidRDefault="00252127" w:rsidP="005B4329">
      <w:r w:rsidRPr="005B4329">
        <w:rPr>
          <w:rFonts w:eastAsiaTheme="majorEastAsia"/>
        </w:rPr>
        <w:t>The current p</w:t>
      </w:r>
      <w:r w:rsidR="00231530" w:rsidRPr="005B4329">
        <w:t>ro</w:t>
      </w:r>
      <w:r w:rsidR="00231530" w:rsidRPr="00252127">
        <w:t xml:space="preserve">posal </w:t>
      </w:r>
      <w:r>
        <w:t xml:space="preserve">for the hashing function </w:t>
      </w:r>
      <w:r w:rsidR="00231530">
        <w:t>involves chaining –</w:t>
      </w:r>
      <w:r>
        <w:t xml:space="preserve"> collisions are stored in a data structure</w:t>
      </w:r>
      <w:r w:rsidR="00231530">
        <w:t xml:space="preserve"> </w:t>
      </w:r>
      <w:r>
        <w:t>– which will increase</w:t>
      </w:r>
      <w:r w:rsidR="00231530">
        <w:t xml:space="preserve"> the implementation complexity somewhat for a potentially </w:t>
      </w:r>
      <w:r>
        <w:t>very fast</w:t>
      </w:r>
      <w:r w:rsidR="00231530">
        <w:t xml:space="preserve"> hashing function </w:t>
      </w:r>
      <w:r>
        <w:t>relying on</w:t>
      </w:r>
      <w:r w:rsidR="00231530">
        <w:t xml:space="preserve"> bit-shifts:</w:t>
      </w:r>
    </w:p>
    <w:p w14:paraId="736295AF" w14:textId="77777777" w:rsidR="00252127" w:rsidRDefault="00252127" w:rsidP="006D4380"/>
    <w:p w14:paraId="7D4D2B29" w14:textId="77777777" w:rsidR="000133B0" w:rsidRDefault="00231530" w:rsidP="000133B0">
      <w:pPr>
        <w:pStyle w:val="ListNumber2"/>
        <w:numPr>
          <w:ilvl w:val="0"/>
          <w:numId w:val="15"/>
        </w:numPr>
      </w:pPr>
      <w:r>
        <w:t>The size of the hash table is always a power of 2</w:t>
      </w:r>
      <w:r w:rsidR="00894AAD">
        <w:t>.</w:t>
      </w:r>
    </w:p>
    <w:p w14:paraId="6899B2CD" w14:textId="147DCCFB" w:rsidR="00E24632" w:rsidRDefault="000133B0" w:rsidP="000133B0">
      <w:pPr>
        <w:pStyle w:val="ListNumber2"/>
        <w:numPr>
          <w:ilvl w:val="0"/>
          <w:numId w:val="15"/>
        </w:numPr>
      </w:pPr>
      <w:r>
        <w:t xml:space="preserve"> </w:t>
      </w:r>
      <w:r w:rsidR="00E24632">
        <w:t>The hashing function is</w:t>
      </w:r>
      <w:r w:rsidR="000A4B17">
        <w:t xml:space="preserve"> H</w:t>
      </w:r>
      <w:r w:rsidR="000A4B17" w:rsidRPr="000A4B17">
        <w:rPr>
          <w:vertAlign w:val="subscript"/>
        </w:rPr>
        <w:t>i</w:t>
      </w:r>
      <w:r w:rsidR="000A4B17">
        <w:t xml:space="preserve"> =</w:t>
      </w:r>
      <w:r w:rsidR="00E24632">
        <w:t xml:space="preserve"> </w:t>
      </w:r>
      <w:proofErr w:type="spellStart"/>
      <w:r w:rsidR="00E24632" w:rsidRPr="00E54B55">
        <w:rPr>
          <w:rStyle w:val="PlainTextChar"/>
        </w:rPr>
        <w:t>i</w:t>
      </w:r>
      <w:proofErr w:type="spellEnd"/>
      <w:r w:rsidR="00E24632" w:rsidRPr="00E54B55">
        <w:rPr>
          <w:rStyle w:val="PlainTextChar"/>
        </w:rPr>
        <w:t xml:space="preserve"> </w:t>
      </w:r>
      <w:r w:rsidR="002D0065">
        <w:rPr>
          <w:rStyle w:val="PlainTextChar"/>
        </w:rPr>
        <w:t xml:space="preserve">&amp; </w:t>
      </w:r>
      <w:r w:rsidR="005E58F5">
        <w:rPr>
          <w:rStyle w:val="PlainTextChar"/>
        </w:rPr>
        <w:t>(</w:t>
      </w:r>
      <w:proofErr w:type="spellStart"/>
      <w:r w:rsidR="00E24632" w:rsidRPr="00E54B55">
        <w:rPr>
          <w:rStyle w:val="PlainTextChar"/>
        </w:rPr>
        <w:t>table_size</w:t>
      </w:r>
      <w:proofErr w:type="spellEnd"/>
      <w:r w:rsidR="005E58F5">
        <w:rPr>
          <w:rStyle w:val="PlainTextChar"/>
        </w:rPr>
        <w:t xml:space="preserve"> - 1)</w:t>
      </w:r>
      <w:r w:rsidR="0070524F" w:rsidRPr="0070524F">
        <w:t xml:space="preserve">, where </w:t>
      </w:r>
      <w:proofErr w:type="spellStart"/>
      <w:r w:rsidR="0070524F" w:rsidRPr="0070524F">
        <w:rPr>
          <w:rStyle w:val="PlainTextChar"/>
        </w:rPr>
        <w:t>i</w:t>
      </w:r>
      <w:proofErr w:type="spellEnd"/>
      <w:r w:rsidR="0070524F" w:rsidRPr="0070524F">
        <w:t xml:space="preserve"> is the page number</w:t>
      </w:r>
      <w:r w:rsidR="0070524F">
        <w:t>.</w:t>
      </w:r>
    </w:p>
    <w:p w14:paraId="05A854B6" w14:textId="5F1EF882" w:rsidR="000133B0" w:rsidRDefault="000133B0" w:rsidP="00FA5FEB">
      <w:pPr>
        <w:pStyle w:val="ListNumber2"/>
      </w:pPr>
      <w:r>
        <w:t>Collisions are stored in a data structure – e.g., linked list or binary search tree – of elements.</w:t>
      </w:r>
    </w:p>
    <w:p w14:paraId="25311F17" w14:textId="6882786A" w:rsidR="000133B0" w:rsidRDefault="000133B0" w:rsidP="000133B0">
      <w:pPr>
        <w:pStyle w:val="ListNumber2"/>
        <w:numPr>
          <w:ilvl w:val="1"/>
          <w:numId w:val="2"/>
        </w:numPr>
      </w:pPr>
      <w:r>
        <w:t>A naïve binary search tree will degenerate into a linked list in the worst case. True fanatics may push for a self-balancing tree implementation. Deletion cannot occur, simplifying BST implementation. However, a linked list implementation remains simpler.</w:t>
      </w:r>
    </w:p>
    <w:p w14:paraId="11B54190" w14:textId="5BBD0451" w:rsidR="00E24632" w:rsidRDefault="0066605C" w:rsidP="00E24632">
      <w:pPr>
        <w:pStyle w:val="ListNumber2"/>
      </w:pPr>
      <w:r>
        <w:t xml:space="preserve">When </w:t>
      </w:r>
      <w:r w:rsidR="000133B0">
        <w:t xml:space="preserve">adding a new entry </w:t>
      </w:r>
      <w:r w:rsidR="00FA5FEB">
        <w:t>would fill the table to half or more of its capacity</w:t>
      </w:r>
      <w:r w:rsidR="000133B0">
        <w:t>, the table</w:t>
      </w:r>
      <w:r>
        <w:t xml:space="preserve"> is reallocated to the next larger power of two</w:t>
      </w:r>
      <w:r w:rsidR="000133B0">
        <w:t xml:space="preserve"> and its contents re-hashed, and</w:t>
      </w:r>
      <w:r w:rsidR="00FA5FEB">
        <w:t xml:space="preserve"> then the entry is inserted</w:t>
      </w:r>
      <w:r>
        <w:t>.</w:t>
      </w:r>
    </w:p>
    <w:p w14:paraId="677E9D1C" w14:textId="5C01D017" w:rsidR="00C556EF" w:rsidRDefault="00C556EF" w:rsidP="00BC3A7E">
      <w:pPr>
        <w:pStyle w:val="Heading3"/>
      </w:pPr>
      <w:r>
        <w:t>Revision Index Entry</w:t>
      </w:r>
    </w:p>
    <w:p w14:paraId="25542D0D" w14:textId="6C2FFAAB" w:rsidR="00FE4519" w:rsidRDefault="004D52D9" w:rsidP="002E6D2D">
      <w:r>
        <w:t xml:space="preserve">While more concise implementations can be envisioned, creating a standard </w:t>
      </w:r>
      <w:r w:rsidR="00A721DF">
        <w:t xml:space="preserve">structure for the index entries that can adapt to multiple index construction has much to recommend it; further, it contains all data about </w:t>
      </w:r>
      <w:r w:rsidR="00CB78C8">
        <w:t>an entry in a single "object" (</w:t>
      </w:r>
      <w:r w:rsidR="00A721DF">
        <w:t>contrast with a hash table that maint</w:t>
      </w:r>
      <w:r w:rsidR="00CB78C8">
        <w:t>ains several independent arrays)</w:t>
      </w:r>
      <w:r w:rsidR="00A721DF">
        <w:t>.</w:t>
      </w:r>
    </w:p>
    <w:p w14:paraId="3F0CF9BA" w14:textId="51F59945" w:rsidR="00B659E4" w:rsidRDefault="00B659E4" w:rsidP="00901D51"/>
    <w:p w14:paraId="2F88D29B" w14:textId="77777777" w:rsidR="00BB5A49" w:rsidRPr="00BB5A49" w:rsidRDefault="00CF79E7" w:rsidP="00BB5A49">
      <w:pPr>
        <w:pStyle w:val="PlainText"/>
      </w:pPr>
      <w:r w:rsidRPr="00BB5A49">
        <w:rPr>
          <w:color w:val="00000A"/>
          <w:sz w:val="20"/>
          <w:szCs w:val="20"/>
        </w:rPr>
        <w:t>/</w:t>
      </w:r>
      <w:r w:rsidR="00BB5A49" w:rsidRPr="00BB5A49">
        <w:t>* ----------------------------------------------------------------------------</w:t>
      </w:r>
    </w:p>
    <w:p w14:paraId="5D160BE4" w14:textId="05B80C07" w:rsidR="00CF79E7" w:rsidRPr="00BB5A49" w:rsidRDefault="00BB5A49" w:rsidP="00BB5A49">
      <w:pPr>
        <w:pStyle w:val="PlainText"/>
        <w:rPr>
          <w:color w:val="00000A"/>
          <w:sz w:val="20"/>
          <w:szCs w:val="20"/>
        </w:rPr>
      </w:pPr>
      <w:r w:rsidRPr="00BB5A49">
        <w:t xml:space="preserve"> </w:t>
      </w:r>
      <w:r w:rsidR="00CF79E7" w:rsidRPr="00BB5A49">
        <w:rPr>
          <w:color w:val="00000A"/>
          <w:sz w:val="20"/>
          <w:szCs w:val="20"/>
        </w:rPr>
        <w:t>*</w:t>
      </w:r>
      <w:r w:rsidR="00A721DF" w:rsidRPr="00BB5A49">
        <w:rPr>
          <w:color w:val="00000A"/>
          <w:sz w:val="20"/>
          <w:szCs w:val="20"/>
        </w:rPr>
        <w:t xml:space="preserve"> Structure </w:t>
      </w:r>
      <w:r w:rsidR="0069649B">
        <w:rPr>
          <w:color w:val="00000A"/>
          <w:sz w:val="20"/>
          <w:szCs w:val="20"/>
        </w:rPr>
        <w:t xml:space="preserve">     </w:t>
      </w:r>
      <w:r w:rsidR="00E23945" w:rsidRPr="00BB5A49">
        <w:rPr>
          <w:color w:val="00000A"/>
          <w:sz w:val="20"/>
          <w:szCs w:val="20"/>
        </w:rPr>
        <w:t>H5FD_</w:t>
      </w:r>
      <w:r w:rsidR="00A721DF" w:rsidRPr="00BB5A49">
        <w:rPr>
          <w:color w:val="00000A"/>
          <w:sz w:val="20"/>
          <w:szCs w:val="20"/>
        </w:rPr>
        <w:t>onion_</w:t>
      </w:r>
      <w:r w:rsidR="009D46F9" w:rsidRPr="00BB5A49">
        <w:rPr>
          <w:color w:val="00000A"/>
          <w:sz w:val="20"/>
          <w:szCs w:val="20"/>
        </w:rPr>
        <w:t>rev</w:t>
      </w:r>
      <w:r w:rsidR="00A721DF" w:rsidRPr="00BB5A49">
        <w:rPr>
          <w:color w:val="00000A"/>
          <w:sz w:val="20"/>
          <w:szCs w:val="20"/>
        </w:rPr>
        <w:t>index_entry</w:t>
      </w:r>
    </w:p>
    <w:p w14:paraId="3E1A14D1" w14:textId="79FD6B0B" w:rsidR="00A721DF" w:rsidRDefault="00A721DF" w:rsidP="00BB5A49">
      <w:pPr>
        <w:pStyle w:val="PlainText"/>
        <w:rPr>
          <w:color w:val="00000A"/>
          <w:sz w:val="20"/>
          <w:szCs w:val="20"/>
        </w:rPr>
      </w:pPr>
      <w:r w:rsidRPr="00BB5A49">
        <w:rPr>
          <w:color w:val="00000A"/>
          <w:sz w:val="20"/>
          <w:szCs w:val="20"/>
        </w:rPr>
        <w:t xml:space="preserve"> *</w:t>
      </w:r>
    </w:p>
    <w:p w14:paraId="3B74AC02" w14:textId="697B8DF3" w:rsidR="0069649B" w:rsidRDefault="006A7DC3" w:rsidP="00BB5A49">
      <w:pPr>
        <w:pStyle w:val="PlainText"/>
        <w:rPr>
          <w:color w:val="00000A"/>
          <w:sz w:val="20"/>
          <w:szCs w:val="20"/>
        </w:rPr>
      </w:pPr>
      <w:r>
        <w:rPr>
          <w:color w:val="00000A"/>
          <w:sz w:val="20"/>
          <w:szCs w:val="20"/>
        </w:rPr>
        <w:t xml:space="preserve"> * Purpose:       </w:t>
      </w:r>
      <w:r w:rsidR="00443C1B">
        <w:rPr>
          <w:color w:val="00000A"/>
          <w:sz w:val="20"/>
          <w:szCs w:val="20"/>
        </w:rPr>
        <w:t>Stores information about an entry in the revision index.</w:t>
      </w:r>
    </w:p>
    <w:p w14:paraId="1464BF3C" w14:textId="77777777" w:rsidR="00443C1B" w:rsidRDefault="00443C1B" w:rsidP="00BB5A49">
      <w:pPr>
        <w:pStyle w:val="PlainText"/>
        <w:rPr>
          <w:color w:val="00000A"/>
          <w:sz w:val="20"/>
          <w:szCs w:val="20"/>
        </w:rPr>
      </w:pPr>
      <w:r>
        <w:rPr>
          <w:color w:val="00000A"/>
          <w:sz w:val="20"/>
          <w:szCs w:val="20"/>
        </w:rPr>
        <w:t xml:space="preserve"> *                Pointers to this structure are the population of the </w:t>
      </w:r>
    </w:p>
    <w:p w14:paraId="0BB8F094" w14:textId="52907E5E" w:rsidR="00443C1B" w:rsidRDefault="00443C1B" w:rsidP="00BB5A49">
      <w:pPr>
        <w:pStyle w:val="PlainText"/>
        <w:rPr>
          <w:color w:val="00000A"/>
          <w:sz w:val="20"/>
          <w:szCs w:val="20"/>
        </w:rPr>
      </w:pPr>
      <w:r>
        <w:rPr>
          <w:color w:val="00000A"/>
          <w:sz w:val="20"/>
          <w:szCs w:val="20"/>
        </w:rPr>
        <w:t xml:space="preserve"> *                "live index" used for amended data introduced in write mode.</w:t>
      </w:r>
    </w:p>
    <w:p w14:paraId="2784A46D" w14:textId="6F9041BD" w:rsidR="00DB3823" w:rsidRPr="00BB5A49" w:rsidRDefault="0069649B" w:rsidP="00BB5A49">
      <w:pPr>
        <w:pStyle w:val="PlainText"/>
        <w:rPr>
          <w:color w:val="00000A"/>
          <w:sz w:val="20"/>
          <w:szCs w:val="20"/>
        </w:rPr>
      </w:pPr>
      <w:r>
        <w:rPr>
          <w:color w:val="00000A"/>
          <w:sz w:val="20"/>
          <w:szCs w:val="20"/>
        </w:rPr>
        <w:t xml:space="preserve"> </w:t>
      </w:r>
      <w:r w:rsidR="00DB3823">
        <w:rPr>
          <w:color w:val="00000A"/>
          <w:sz w:val="20"/>
          <w:szCs w:val="20"/>
        </w:rPr>
        <w:t>*</w:t>
      </w:r>
    </w:p>
    <w:p w14:paraId="51BA5D17" w14:textId="693F9C67" w:rsidR="00A721DF" w:rsidRPr="00BB5A49" w:rsidRDefault="00A721DF" w:rsidP="00BB5A49">
      <w:pPr>
        <w:pStyle w:val="PlainText"/>
        <w:rPr>
          <w:color w:val="00000A"/>
          <w:sz w:val="20"/>
          <w:szCs w:val="20"/>
        </w:rPr>
      </w:pPr>
      <w:r w:rsidRPr="00BB5A49">
        <w:rPr>
          <w:color w:val="00000A"/>
          <w:sz w:val="20"/>
          <w:szCs w:val="20"/>
        </w:rPr>
        <w:t xml:space="preserve"> * version:       Version number of this structure, informs component membership.</w:t>
      </w:r>
    </w:p>
    <w:p w14:paraId="117AC517" w14:textId="384987CB" w:rsidR="00A721DF" w:rsidRDefault="00A721DF" w:rsidP="00BB5A49">
      <w:pPr>
        <w:pStyle w:val="PlainText"/>
        <w:rPr>
          <w:color w:val="00000A"/>
          <w:sz w:val="20"/>
          <w:szCs w:val="20"/>
        </w:rPr>
      </w:pPr>
      <w:r w:rsidRPr="00BB5A49">
        <w:rPr>
          <w:color w:val="00000A"/>
          <w:sz w:val="20"/>
          <w:szCs w:val="20"/>
        </w:rPr>
        <w:t xml:space="preserve"> *                Used to future-proof modifications to this structure.</w:t>
      </w:r>
    </w:p>
    <w:p w14:paraId="4E6D3491" w14:textId="4E868301" w:rsidR="000C75A3" w:rsidRPr="00BB5A49" w:rsidRDefault="000C75A3" w:rsidP="00BB5A49">
      <w:pPr>
        <w:pStyle w:val="PlainText"/>
        <w:rPr>
          <w:color w:val="00000A"/>
          <w:sz w:val="20"/>
          <w:szCs w:val="20"/>
        </w:rPr>
      </w:pPr>
      <w:r>
        <w:rPr>
          <w:color w:val="00000A"/>
          <w:sz w:val="20"/>
          <w:szCs w:val="20"/>
        </w:rPr>
        <w:t xml:space="preserve"> *</w:t>
      </w:r>
    </w:p>
    <w:p w14:paraId="6BF5723B" w14:textId="0421D28D" w:rsidR="00880857" w:rsidRDefault="0015420C" w:rsidP="00BB5A49">
      <w:pPr>
        <w:pStyle w:val="PlainText"/>
        <w:rPr>
          <w:color w:val="00000A"/>
          <w:sz w:val="20"/>
          <w:szCs w:val="20"/>
        </w:rPr>
      </w:pPr>
      <w:r>
        <w:rPr>
          <w:color w:val="00000A"/>
          <w:sz w:val="20"/>
          <w:szCs w:val="20"/>
        </w:rPr>
        <w:t xml:space="preserve"> * </w:t>
      </w:r>
      <w:commentRangeStart w:id="148"/>
      <w:proofErr w:type="spellStart"/>
      <w:r w:rsidR="005E6B1C">
        <w:rPr>
          <w:color w:val="00000A"/>
          <w:sz w:val="20"/>
          <w:szCs w:val="20"/>
        </w:rPr>
        <w:t>logic_page</w:t>
      </w:r>
      <w:commentRangeEnd w:id="148"/>
      <w:proofErr w:type="spellEnd"/>
      <w:r w:rsidR="00DA2470">
        <w:rPr>
          <w:rStyle w:val="CommentReference"/>
          <w:rFonts w:asciiTheme="minorHAnsi" w:hAnsiTheme="minorHAnsi"/>
        </w:rPr>
        <w:commentReference w:id="148"/>
      </w:r>
      <w:r>
        <w:rPr>
          <w:color w:val="00000A"/>
          <w:sz w:val="20"/>
          <w:szCs w:val="20"/>
        </w:rPr>
        <w:t>:</w:t>
      </w:r>
      <w:r w:rsidR="005E6B1C">
        <w:rPr>
          <w:color w:val="00000A"/>
          <w:sz w:val="20"/>
          <w:szCs w:val="20"/>
        </w:rPr>
        <w:t xml:space="preserve">   </w:t>
      </w:r>
      <w:r w:rsidR="00880857">
        <w:rPr>
          <w:color w:val="00000A"/>
          <w:sz w:val="20"/>
          <w:szCs w:val="20"/>
        </w:rPr>
        <w:t xml:space="preserve"> </w:t>
      </w:r>
      <w:r w:rsidR="00CF79E7" w:rsidRPr="00BB5A49">
        <w:rPr>
          <w:color w:val="00000A"/>
          <w:sz w:val="20"/>
          <w:szCs w:val="20"/>
        </w:rPr>
        <w:t>The</w:t>
      </w:r>
      <w:r w:rsidR="00880857">
        <w:rPr>
          <w:color w:val="00000A"/>
          <w:sz w:val="20"/>
          <w:szCs w:val="20"/>
        </w:rPr>
        <w:t xml:space="preserve"> page number of the data within the logical file.</w:t>
      </w:r>
    </w:p>
    <w:p w14:paraId="657994E7" w14:textId="384015FC" w:rsidR="00880857" w:rsidRDefault="00880857" w:rsidP="00BB5A49">
      <w:pPr>
        <w:pStyle w:val="PlainText"/>
        <w:rPr>
          <w:color w:val="00000A"/>
          <w:sz w:val="20"/>
          <w:szCs w:val="20"/>
        </w:rPr>
      </w:pPr>
      <w:r>
        <w:rPr>
          <w:color w:val="00000A"/>
          <w:sz w:val="20"/>
          <w:szCs w:val="20"/>
        </w:rPr>
        <w:t xml:space="preserve"> *                "Physical</w:t>
      </w:r>
      <w:r w:rsidR="00CF79E7" w:rsidRPr="00BB5A49">
        <w:rPr>
          <w:color w:val="00000A"/>
          <w:sz w:val="20"/>
          <w:szCs w:val="20"/>
        </w:rPr>
        <w:t xml:space="preserve"> </w:t>
      </w:r>
      <w:r w:rsidR="00A721DF" w:rsidRPr="00BB5A49">
        <w:rPr>
          <w:color w:val="00000A"/>
          <w:sz w:val="20"/>
          <w:szCs w:val="20"/>
        </w:rPr>
        <w:t>offset</w:t>
      </w:r>
      <w:r>
        <w:rPr>
          <w:color w:val="00000A"/>
          <w:sz w:val="20"/>
          <w:szCs w:val="20"/>
        </w:rPr>
        <w:t>"</w:t>
      </w:r>
      <w:r w:rsidR="00A721DF" w:rsidRPr="00BB5A49">
        <w:rPr>
          <w:color w:val="00000A"/>
          <w:sz w:val="20"/>
          <w:szCs w:val="20"/>
        </w:rPr>
        <w:t xml:space="preserve"> of the entry start</w:t>
      </w:r>
      <w:r w:rsidR="00CF79E7" w:rsidRPr="00BB5A49">
        <w:rPr>
          <w:color w:val="00000A"/>
          <w:sz w:val="20"/>
          <w:szCs w:val="20"/>
        </w:rPr>
        <w:t xml:space="preserve"> </w:t>
      </w:r>
      <w:r>
        <w:rPr>
          <w:color w:val="00000A"/>
          <w:sz w:val="20"/>
          <w:szCs w:val="20"/>
        </w:rPr>
        <w:t>in the file is the product</w:t>
      </w:r>
    </w:p>
    <w:p w14:paraId="07ED8AB9" w14:textId="77477118" w:rsidR="00A721DF" w:rsidRPr="00BB5A49" w:rsidRDefault="00880857" w:rsidP="00880857">
      <w:pPr>
        <w:pStyle w:val="PlainText"/>
        <w:rPr>
          <w:color w:val="00000A"/>
          <w:sz w:val="20"/>
          <w:szCs w:val="20"/>
        </w:rPr>
      </w:pPr>
      <w:r>
        <w:rPr>
          <w:color w:val="00000A"/>
          <w:sz w:val="20"/>
          <w:szCs w:val="20"/>
        </w:rPr>
        <w:t xml:space="preserve"> *                of page number times page size.</w:t>
      </w:r>
    </w:p>
    <w:p w14:paraId="50D2853A" w14:textId="01D35C23" w:rsidR="00CF79E7" w:rsidRDefault="00A721DF" w:rsidP="00BB5A49">
      <w:pPr>
        <w:pStyle w:val="PlainText"/>
        <w:rPr>
          <w:color w:val="00000A"/>
          <w:sz w:val="20"/>
          <w:szCs w:val="20"/>
        </w:rPr>
      </w:pPr>
      <w:r w:rsidRPr="00BB5A49">
        <w:rPr>
          <w:color w:val="00000A"/>
          <w:sz w:val="20"/>
          <w:szCs w:val="20"/>
        </w:rPr>
        <w:lastRenderedPageBreak/>
        <w:t xml:space="preserve"> *                </w:t>
      </w:r>
      <w:r w:rsidR="00CF79E7" w:rsidRPr="00BB5A49">
        <w:rPr>
          <w:color w:val="00000A"/>
          <w:sz w:val="20"/>
          <w:szCs w:val="20"/>
        </w:rPr>
        <w:t xml:space="preserve">This </w:t>
      </w:r>
      <w:r w:rsidR="00880857">
        <w:rPr>
          <w:color w:val="00000A"/>
          <w:sz w:val="20"/>
          <w:szCs w:val="20"/>
        </w:rPr>
        <w:t>value</w:t>
      </w:r>
      <w:r w:rsidR="00CF79E7" w:rsidRPr="00BB5A49">
        <w:rPr>
          <w:color w:val="00000A"/>
          <w:sz w:val="20"/>
          <w:szCs w:val="20"/>
        </w:rPr>
        <w:t xml:space="preserve"> i</w:t>
      </w:r>
      <w:r w:rsidR="00E96E9C">
        <w:rPr>
          <w:color w:val="00000A"/>
          <w:sz w:val="20"/>
          <w:szCs w:val="20"/>
        </w:rPr>
        <w:t xml:space="preserve">s used as the </w:t>
      </w:r>
      <w:r w:rsidR="000C75A3">
        <w:rPr>
          <w:color w:val="00000A"/>
          <w:sz w:val="20"/>
          <w:szCs w:val="20"/>
        </w:rPr>
        <w:t>hashing</w:t>
      </w:r>
      <w:r w:rsidR="00E96E9C">
        <w:rPr>
          <w:color w:val="00000A"/>
          <w:sz w:val="20"/>
          <w:szCs w:val="20"/>
        </w:rPr>
        <w:t xml:space="preserve"> key</w:t>
      </w:r>
      <w:r w:rsidR="000C75A3">
        <w:rPr>
          <w:color w:val="00000A"/>
          <w:sz w:val="20"/>
          <w:szCs w:val="20"/>
        </w:rPr>
        <w:t>.</w:t>
      </w:r>
    </w:p>
    <w:p w14:paraId="59C1F83D" w14:textId="015D1554" w:rsidR="0069649B" w:rsidRPr="00BB5A49" w:rsidRDefault="0069649B" w:rsidP="00BB5A49">
      <w:pPr>
        <w:pStyle w:val="PlainText"/>
        <w:rPr>
          <w:color w:val="00000A"/>
          <w:sz w:val="20"/>
          <w:szCs w:val="20"/>
        </w:rPr>
      </w:pPr>
      <w:r>
        <w:rPr>
          <w:color w:val="00000A"/>
          <w:sz w:val="20"/>
          <w:szCs w:val="20"/>
        </w:rPr>
        <w:t xml:space="preserve"> *</w:t>
      </w:r>
    </w:p>
    <w:p w14:paraId="7A14013E" w14:textId="12D87734" w:rsidR="00A721DF" w:rsidRPr="00BB5A49" w:rsidRDefault="0015420C" w:rsidP="00BB5A49">
      <w:pPr>
        <w:pStyle w:val="PlainText"/>
        <w:rPr>
          <w:color w:val="00000A"/>
          <w:sz w:val="20"/>
          <w:szCs w:val="20"/>
        </w:rPr>
      </w:pPr>
      <w:r>
        <w:rPr>
          <w:color w:val="00000A"/>
          <w:sz w:val="20"/>
          <w:szCs w:val="20"/>
        </w:rPr>
        <w:t xml:space="preserve"> * </w:t>
      </w:r>
      <w:proofErr w:type="spellStart"/>
      <w:proofErr w:type="gramStart"/>
      <w:r>
        <w:rPr>
          <w:color w:val="00000A"/>
          <w:sz w:val="20"/>
          <w:szCs w:val="20"/>
        </w:rPr>
        <w:t>physic</w:t>
      </w:r>
      <w:proofErr w:type="gramEnd"/>
      <w:r>
        <w:rPr>
          <w:color w:val="00000A"/>
          <w:sz w:val="20"/>
          <w:szCs w:val="20"/>
        </w:rPr>
        <w:t>_addr</w:t>
      </w:r>
      <w:proofErr w:type="spellEnd"/>
      <w:r>
        <w:rPr>
          <w:color w:val="00000A"/>
          <w:sz w:val="20"/>
          <w:szCs w:val="20"/>
        </w:rPr>
        <w:t xml:space="preserve">:   </w:t>
      </w:r>
      <w:r w:rsidR="00CF79E7" w:rsidRPr="00BB5A49">
        <w:rPr>
          <w:color w:val="00000A"/>
          <w:sz w:val="20"/>
          <w:szCs w:val="20"/>
        </w:rPr>
        <w:t xml:space="preserve">The </w:t>
      </w:r>
      <w:r w:rsidR="00A721DF" w:rsidRPr="00BB5A49">
        <w:rPr>
          <w:color w:val="00000A"/>
          <w:sz w:val="20"/>
          <w:szCs w:val="20"/>
        </w:rPr>
        <w:t>offset of the entry start in the</w:t>
      </w:r>
      <w:r w:rsidR="00CF79E7" w:rsidRPr="00BB5A49">
        <w:rPr>
          <w:color w:val="00000A"/>
          <w:sz w:val="20"/>
          <w:szCs w:val="20"/>
        </w:rPr>
        <w:t xml:space="preserve"> </w:t>
      </w:r>
      <w:r w:rsidR="00880857">
        <w:rPr>
          <w:color w:val="00000A"/>
          <w:sz w:val="20"/>
          <w:szCs w:val="20"/>
        </w:rPr>
        <w:t>backing store</w:t>
      </w:r>
      <w:r w:rsidR="00CF79E7" w:rsidRPr="00BB5A49">
        <w:rPr>
          <w:color w:val="00000A"/>
          <w:sz w:val="20"/>
          <w:szCs w:val="20"/>
        </w:rPr>
        <w:t>.</w:t>
      </w:r>
    </w:p>
    <w:p w14:paraId="6B07F0D5" w14:textId="77777777" w:rsidR="0069649B" w:rsidRDefault="0069649B" w:rsidP="00BB5A49">
      <w:pPr>
        <w:pStyle w:val="PlainText"/>
        <w:rPr>
          <w:color w:val="00000A"/>
          <w:sz w:val="20"/>
          <w:szCs w:val="20"/>
        </w:rPr>
      </w:pPr>
      <w:r>
        <w:rPr>
          <w:color w:val="00000A"/>
          <w:sz w:val="20"/>
          <w:szCs w:val="20"/>
        </w:rPr>
        <w:t xml:space="preserve"> *</w:t>
      </w:r>
    </w:p>
    <w:p w14:paraId="1C33B44E" w14:textId="50A0C6F3" w:rsidR="003D7434" w:rsidRDefault="00A721DF" w:rsidP="00880857">
      <w:pPr>
        <w:pStyle w:val="PlainText"/>
        <w:rPr>
          <w:color w:val="00000A"/>
          <w:sz w:val="20"/>
          <w:szCs w:val="20"/>
        </w:rPr>
      </w:pPr>
      <w:r w:rsidRPr="00BB5A49">
        <w:rPr>
          <w:color w:val="00000A"/>
          <w:sz w:val="20"/>
          <w:szCs w:val="20"/>
        </w:rPr>
        <w:t xml:space="preserve"> * length:        </w:t>
      </w:r>
      <w:r w:rsidR="00880857">
        <w:rPr>
          <w:color w:val="00000A"/>
          <w:sz w:val="20"/>
          <w:szCs w:val="20"/>
        </w:rPr>
        <w:t>Length of the page data.</w:t>
      </w:r>
    </w:p>
    <w:p w14:paraId="62C8E908" w14:textId="6E375A0E" w:rsidR="00880857" w:rsidRDefault="00880857" w:rsidP="00880857">
      <w:pPr>
        <w:pStyle w:val="PlainText"/>
        <w:rPr>
          <w:color w:val="00000A"/>
          <w:sz w:val="20"/>
          <w:szCs w:val="20"/>
        </w:rPr>
      </w:pPr>
      <w:r>
        <w:rPr>
          <w:color w:val="00000A"/>
          <w:sz w:val="20"/>
          <w:szCs w:val="20"/>
        </w:rPr>
        <w:t xml:space="preserve"> *                A sanity-checking value, MUST equal the page size set for the</w:t>
      </w:r>
    </w:p>
    <w:p w14:paraId="06C0A04A" w14:textId="7D3547EA" w:rsidR="0097274E" w:rsidRDefault="00880857" w:rsidP="0097274E">
      <w:pPr>
        <w:pStyle w:val="PlainText"/>
        <w:rPr>
          <w:color w:val="00000A"/>
          <w:sz w:val="20"/>
          <w:szCs w:val="20"/>
        </w:rPr>
      </w:pPr>
      <w:r>
        <w:rPr>
          <w:color w:val="00000A"/>
          <w:sz w:val="20"/>
          <w:szCs w:val="20"/>
        </w:rPr>
        <w:t xml:space="preserve"> *                onion history.</w:t>
      </w:r>
      <w:r w:rsidR="0097274E" w:rsidRPr="0097274E">
        <w:rPr>
          <w:color w:val="00000A"/>
          <w:sz w:val="20"/>
          <w:szCs w:val="20"/>
        </w:rPr>
        <w:t xml:space="preserve"> </w:t>
      </w:r>
    </w:p>
    <w:p w14:paraId="26D1E710" w14:textId="77777777" w:rsidR="0097274E" w:rsidRDefault="0097274E" w:rsidP="0097274E">
      <w:pPr>
        <w:pStyle w:val="PlainText"/>
        <w:rPr>
          <w:color w:val="00000A"/>
          <w:sz w:val="20"/>
          <w:szCs w:val="20"/>
        </w:rPr>
      </w:pPr>
      <w:r>
        <w:rPr>
          <w:color w:val="00000A"/>
          <w:sz w:val="20"/>
          <w:szCs w:val="20"/>
        </w:rPr>
        <w:t xml:space="preserve"> *</w:t>
      </w:r>
    </w:p>
    <w:p w14:paraId="0DF795B8" w14:textId="5D9A22C8" w:rsidR="00880857" w:rsidRPr="00BB5A49" w:rsidRDefault="0097274E" w:rsidP="0097274E">
      <w:pPr>
        <w:pStyle w:val="PlainText"/>
        <w:rPr>
          <w:color w:val="00000A"/>
          <w:sz w:val="20"/>
          <w:szCs w:val="20"/>
        </w:rPr>
      </w:pPr>
      <w:r>
        <w:rPr>
          <w:color w:val="00000A"/>
          <w:sz w:val="20"/>
          <w:szCs w:val="20"/>
        </w:rPr>
        <w:t xml:space="preserve"> * checksum:      32-bit checksum of the amended data in store.</w:t>
      </w:r>
    </w:p>
    <w:p w14:paraId="1A7FE351" w14:textId="77777777" w:rsidR="0069649B" w:rsidRDefault="0069649B" w:rsidP="00BB5A49">
      <w:pPr>
        <w:pStyle w:val="PlainText"/>
        <w:rPr>
          <w:color w:val="00000A"/>
          <w:sz w:val="20"/>
          <w:szCs w:val="20"/>
        </w:rPr>
      </w:pPr>
      <w:r>
        <w:rPr>
          <w:color w:val="00000A"/>
          <w:sz w:val="20"/>
          <w:szCs w:val="20"/>
        </w:rPr>
        <w:t xml:space="preserve"> *</w:t>
      </w:r>
    </w:p>
    <w:p w14:paraId="40867951" w14:textId="16E23083" w:rsidR="003D7434" w:rsidRDefault="00774AD5" w:rsidP="00BB5A49">
      <w:pPr>
        <w:pStyle w:val="PlainText"/>
        <w:rPr>
          <w:color w:val="00000A"/>
          <w:sz w:val="20"/>
          <w:szCs w:val="20"/>
        </w:rPr>
      </w:pPr>
      <w:r w:rsidRPr="00BB5A49">
        <w:rPr>
          <w:color w:val="00000A"/>
          <w:sz w:val="20"/>
          <w:szCs w:val="20"/>
        </w:rPr>
        <w:t xml:space="preserve"> * </w:t>
      </w:r>
      <w:proofErr w:type="spellStart"/>
      <w:r w:rsidRPr="00BB5A49">
        <w:rPr>
          <w:color w:val="00000A"/>
          <w:sz w:val="20"/>
          <w:szCs w:val="20"/>
        </w:rPr>
        <w:t>file_id</w:t>
      </w:r>
      <w:proofErr w:type="spellEnd"/>
      <w:r w:rsidRPr="00BB5A49">
        <w:rPr>
          <w:color w:val="00000A"/>
          <w:sz w:val="20"/>
          <w:szCs w:val="20"/>
        </w:rPr>
        <w:t xml:space="preserve">:       </w:t>
      </w:r>
      <w:r w:rsidR="006A7DC3">
        <w:rPr>
          <w:color w:val="00000A"/>
          <w:sz w:val="20"/>
          <w:szCs w:val="20"/>
        </w:rPr>
        <w:t>File identifier</w:t>
      </w:r>
      <w:r w:rsidR="008D74FA" w:rsidRPr="00BB5A49">
        <w:rPr>
          <w:color w:val="00000A"/>
          <w:sz w:val="20"/>
          <w:szCs w:val="20"/>
        </w:rPr>
        <w:t xml:space="preserve"> </w:t>
      </w:r>
      <w:r w:rsidR="006A7DC3">
        <w:rPr>
          <w:color w:val="00000A"/>
          <w:sz w:val="20"/>
          <w:szCs w:val="20"/>
        </w:rPr>
        <w:t>for</w:t>
      </w:r>
      <w:r w:rsidR="008D74FA" w:rsidRPr="00BB5A49">
        <w:rPr>
          <w:color w:val="00000A"/>
          <w:sz w:val="20"/>
          <w:szCs w:val="20"/>
        </w:rPr>
        <w:t xml:space="preserve"> the </w:t>
      </w:r>
      <w:r w:rsidRPr="00BB5A49">
        <w:rPr>
          <w:color w:val="00000A"/>
          <w:sz w:val="20"/>
          <w:szCs w:val="20"/>
        </w:rPr>
        <w:t>file</w:t>
      </w:r>
      <w:r w:rsidR="006A7DC3">
        <w:rPr>
          <w:color w:val="00000A"/>
          <w:sz w:val="20"/>
          <w:szCs w:val="20"/>
        </w:rPr>
        <w:t xml:space="preserve"> containing the relevant entry</w:t>
      </w:r>
      <w:r w:rsidRPr="00BB5A49">
        <w:rPr>
          <w:color w:val="00000A"/>
          <w:sz w:val="20"/>
          <w:szCs w:val="20"/>
        </w:rPr>
        <w:t>.</w:t>
      </w:r>
    </w:p>
    <w:p w14:paraId="7E6BC0DE" w14:textId="632E1521" w:rsidR="006A7DC3" w:rsidRDefault="006A7DC3" w:rsidP="00BB5A49">
      <w:pPr>
        <w:pStyle w:val="PlainText"/>
        <w:rPr>
          <w:color w:val="00000A"/>
          <w:sz w:val="20"/>
          <w:szCs w:val="20"/>
        </w:rPr>
      </w:pPr>
      <w:r>
        <w:rPr>
          <w:color w:val="00000A"/>
          <w:sz w:val="20"/>
          <w:szCs w:val="20"/>
        </w:rPr>
        <w:t xml:space="preserve"> *                Exists primarily as a future-proofing consideration in the event</w:t>
      </w:r>
    </w:p>
    <w:p w14:paraId="2303C876" w14:textId="312B071A" w:rsidR="006A7DC3" w:rsidRDefault="006A7DC3" w:rsidP="00BB5A49">
      <w:pPr>
        <w:pStyle w:val="PlainText"/>
        <w:rPr>
          <w:color w:val="00000A"/>
          <w:sz w:val="20"/>
          <w:szCs w:val="20"/>
        </w:rPr>
      </w:pPr>
      <w:r>
        <w:rPr>
          <w:color w:val="00000A"/>
          <w:sz w:val="20"/>
          <w:szCs w:val="20"/>
        </w:rPr>
        <w:t xml:space="preserve"> *                of some form of separate </w:t>
      </w:r>
      <w:r w:rsidR="0016506B">
        <w:rPr>
          <w:color w:val="00000A"/>
          <w:sz w:val="20"/>
          <w:szCs w:val="20"/>
        </w:rPr>
        <w:t xml:space="preserve">multiple </w:t>
      </w:r>
      <w:r>
        <w:rPr>
          <w:color w:val="00000A"/>
          <w:sz w:val="20"/>
          <w:szCs w:val="20"/>
        </w:rPr>
        <w:t>file storage of amended data.</w:t>
      </w:r>
    </w:p>
    <w:p w14:paraId="10902D8D" w14:textId="0269F14A" w:rsidR="006A7DC3" w:rsidRDefault="006A7DC3" w:rsidP="00BB5A49">
      <w:pPr>
        <w:pStyle w:val="PlainText"/>
        <w:rPr>
          <w:color w:val="00000A"/>
          <w:sz w:val="20"/>
          <w:szCs w:val="20"/>
        </w:rPr>
      </w:pPr>
      <w:r>
        <w:rPr>
          <w:color w:val="00000A"/>
          <w:sz w:val="20"/>
          <w:szCs w:val="20"/>
        </w:rPr>
        <w:t xml:space="preserve"> *</w:t>
      </w:r>
    </w:p>
    <w:p w14:paraId="355A4AEC" w14:textId="643D7D42" w:rsidR="006A7DC3" w:rsidRDefault="006A7DC3" w:rsidP="00BB5A49">
      <w:pPr>
        <w:pStyle w:val="PlainText"/>
        <w:rPr>
          <w:color w:val="00000A"/>
          <w:sz w:val="20"/>
          <w:szCs w:val="20"/>
        </w:rPr>
      </w:pPr>
      <w:r>
        <w:rPr>
          <w:color w:val="00000A"/>
          <w:sz w:val="20"/>
          <w:szCs w:val="20"/>
        </w:rPr>
        <w:t xml:space="preserve"> *                For the initial implementation, this is utilized as a sanity-</w:t>
      </w:r>
    </w:p>
    <w:p w14:paraId="63F90B90" w14:textId="1ED9FCE0" w:rsidR="006A7DC3" w:rsidRDefault="006A7DC3" w:rsidP="00BB5A49">
      <w:pPr>
        <w:pStyle w:val="PlainText"/>
        <w:rPr>
          <w:color w:val="00000A"/>
          <w:sz w:val="20"/>
          <w:szCs w:val="20"/>
        </w:rPr>
      </w:pPr>
      <w:r>
        <w:rPr>
          <w:color w:val="00000A"/>
          <w:sz w:val="20"/>
          <w:szCs w:val="20"/>
        </w:rPr>
        <w:t xml:space="preserve"> *                check: must be zero (0) if onion history data is stored as</w:t>
      </w:r>
    </w:p>
    <w:p w14:paraId="58E330F5" w14:textId="1C0142BF" w:rsidR="006A7DC3" w:rsidRDefault="006A7DC3" w:rsidP="00BB5A49">
      <w:pPr>
        <w:pStyle w:val="PlainText"/>
        <w:rPr>
          <w:color w:val="00000A"/>
          <w:sz w:val="20"/>
          <w:szCs w:val="20"/>
        </w:rPr>
      </w:pPr>
      <w:r>
        <w:rPr>
          <w:color w:val="00000A"/>
          <w:sz w:val="20"/>
          <w:szCs w:val="20"/>
        </w:rPr>
        <w:t xml:space="preserve"> *                part of the HDF5 file (appended to original data), or</w:t>
      </w:r>
    </w:p>
    <w:p w14:paraId="64536512" w14:textId="03021523" w:rsidR="006A7DC3" w:rsidRDefault="006A7DC3" w:rsidP="00BB5A49">
      <w:pPr>
        <w:pStyle w:val="PlainText"/>
        <w:rPr>
          <w:color w:val="00000A"/>
          <w:sz w:val="20"/>
          <w:szCs w:val="20"/>
        </w:rPr>
      </w:pPr>
      <w:r>
        <w:rPr>
          <w:color w:val="00000A"/>
          <w:sz w:val="20"/>
          <w:szCs w:val="20"/>
        </w:rPr>
        <w:t xml:space="preserve"> *                one (1) if stored as a </w:t>
      </w:r>
      <w:r w:rsidR="0016506B">
        <w:rPr>
          <w:color w:val="00000A"/>
          <w:sz w:val="20"/>
          <w:szCs w:val="20"/>
        </w:rPr>
        <w:t xml:space="preserve">separate </w:t>
      </w:r>
      <w:r>
        <w:rPr>
          <w:color w:val="00000A"/>
          <w:sz w:val="20"/>
          <w:szCs w:val="20"/>
        </w:rPr>
        <w:t>single file.</w:t>
      </w:r>
    </w:p>
    <w:p w14:paraId="45B1C097" w14:textId="5021ABE6" w:rsidR="000133B0" w:rsidRDefault="006A7DC3" w:rsidP="006A7DC3">
      <w:pPr>
        <w:pStyle w:val="PlainText"/>
        <w:rPr>
          <w:color w:val="00000A"/>
          <w:sz w:val="20"/>
          <w:szCs w:val="20"/>
        </w:rPr>
      </w:pPr>
      <w:r>
        <w:rPr>
          <w:color w:val="00000A"/>
          <w:sz w:val="20"/>
          <w:szCs w:val="20"/>
        </w:rPr>
        <w:t xml:space="preserve"> *                Any other value will be considered invalid.</w:t>
      </w:r>
    </w:p>
    <w:p w14:paraId="61A7A429" w14:textId="0F4EC9C8" w:rsidR="000133B0" w:rsidRDefault="000133B0" w:rsidP="006A7DC3">
      <w:pPr>
        <w:pStyle w:val="PlainText"/>
        <w:rPr>
          <w:color w:val="00000A"/>
          <w:sz w:val="20"/>
          <w:szCs w:val="20"/>
        </w:rPr>
      </w:pPr>
      <w:r>
        <w:rPr>
          <w:color w:val="00000A"/>
          <w:sz w:val="20"/>
          <w:szCs w:val="20"/>
        </w:rPr>
        <w:t xml:space="preserve"> *</w:t>
      </w:r>
    </w:p>
    <w:p w14:paraId="775191AE" w14:textId="782F966E" w:rsidR="000133B0" w:rsidRDefault="000133B0" w:rsidP="006A7DC3">
      <w:pPr>
        <w:pStyle w:val="PlainText"/>
        <w:rPr>
          <w:color w:val="00000A"/>
          <w:sz w:val="20"/>
          <w:szCs w:val="20"/>
        </w:rPr>
      </w:pPr>
      <w:r>
        <w:rPr>
          <w:color w:val="00000A"/>
          <w:sz w:val="20"/>
          <w:szCs w:val="20"/>
        </w:rPr>
        <w:t xml:space="preserve"> * </w:t>
      </w:r>
      <w:commentRangeStart w:id="149"/>
      <w:r>
        <w:rPr>
          <w:color w:val="00000A"/>
          <w:sz w:val="20"/>
          <w:szCs w:val="20"/>
        </w:rPr>
        <w:t>chaining structure info:</w:t>
      </w:r>
    </w:p>
    <w:p w14:paraId="5C9FC403" w14:textId="08AC0A3D" w:rsidR="000133B0" w:rsidRPr="00BB5A49" w:rsidRDefault="000133B0" w:rsidP="006A7DC3">
      <w:pPr>
        <w:pStyle w:val="PlainText"/>
        <w:rPr>
          <w:color w:val="00000A"/>
          <w:sz w:val="20"/>
          <w:szCs w:val="20"/>
        </w:rPr>
      </w:pPr>
      <w:r>
        <w:rPr>
          <w:color w:val="00000A"/>
          <w:sz w:val="20"/>
          <w:szCs w:val="20"/>
        </w:rPr>
        <w:t xml:space="preserve"> *                Pointers to other revision index entry structures. Details TBD.</w:t>
      </w:r>
      <w:commentRangeEnd w:id="149"/>
      <w:r>
        <w:rPr>
          <w:rStyle w:val="CommentReference"/>
          <w:rFonts w:asciiTheme="minorHAnsi" w:hAnsiTheme="minorHAnsi"/>
        </w:rPr>
        <w:commentReference w:id="149"/>
      </w:r>
    </w:p>
    <w:p w14:paraId="6D86E660" w14:textId="3334379F" w:rsidR="00BB5A49" w:rsidRPr="00BB5A49" w:rsidRDefault="00BB5A49" w:rsidP="00BB5A49">
      <w:pPr>
        <w:pStyle w:val="PlainText"/>
        <w:rPr>
          <w:color w:val="00000A"/>
          <w:sz w:val="20"/>
          <w:szCs w:val="20"/>
        </w:rPr>
      </w:pPr>
      <w:r w:rsidRPr="00BB5A49">
        <w:rPr>
          <w:color w:val="00000A"/>
          <w:sz w:val="20"/>
          <w:szCs w:val="20"/>
        </w:rPr>
        <w:t xml:space="preserve"> </w:t>
      </w:r>
      <w:r w:rsidRPr="00BB5A49">
        <w:t>* ----------------------------------------------------------------------------</w:t>
      </w:r>
    </w:p>
    <w:p w14:paraId="25B490D7" w14:textId="6DC4111C" w:rsidR="00CF79E7" w:rsidRPr="00BB5A49" w:rsidRDefault="00CF79E7" w:rsidP="00BB5A49">
      <w:pPr>
        <w:pStyle w:val="PlainText"/>
        <w:rPr>
          <w:color w:val="00000A"/>
          <w:sz w:val="20"/>
          <w:szCs w:val="20"/>
        </w:rPr>
      </w:pPr>
      <w:r w:rsidRPr="00BB5A49">
        <w:rPr>
          <w:color w:val="00000A"/>
          <w:sz w:val="20"/>
          <w:szCs w:val="20"/>
        </w:rPr>
        <w:t xml:space="preserve"> */</w:t>
      </w:r>
    </w:p>
    <w:p w14:paraId="637CBD20" w14:textId="44B9099C" w:rsidR="00A721DF" w:rsidRPr="00BB5A49" w:rsidRDefault="00B659E4" w:rsidP="00BB5A49">
      <w:pPr>
        <w:pStyle w:val="PlainText"/>
        <w:rPr>
          <w:color w:val="00000A"/>
          <w:sz w:val="20"/>
          <w:szCs w:val="20"/>
        </w:rPr>
      </w:pPr>
      <w:r w:rsidRPr="00BB5A49">
        <w:rPr>
          <w:color w:val="00000A"/>
          <w:sz w:val="20"/>
          <w:szCs w:val="20"/>
        </w:rPr>
        <w:t xml:space="preserve">struct </w:t>
      </w:r>
      <w:r w:rsidR="00E23945" w:rsidRPr="00BB5A49">
        <w:rPr>
          <w:color w:val="00000A"/>
          <w:sz w:val="20"/>
          <w:szCs w:val="20"/>
        </w:rPr>
        <w:t>H5FD_</w:t>
      </w:r>
      <w:r w:rsidR="00A721DF" w:rsidRPr="00BB5A49">
        <w:rPr>
          <w:color w:val="00000A"/>
          <w:sz w:val="20"/>
          <w:szCs w:val="20"/>
        </w:rPr>
        <w:t>onion_</w:t>
      </w:r>
      <w:r w:rsidR="009D46F9" w:rsidRPr="00BB5A49">
        <w:rPr>
          <w:color w:val="00000A"/>
          <w:sz w:val="20"/>
          <w:szCs w:val="20"/>
        </w:rPr>
        <w:t>rev</w:t>
      </w:r>
      <w:r w:rsidR="00A721DF" w:rsidRPr="00BB5A49">
        <w:rPr>
          <w:color w:val="00000A"/>
          <w:sz w:val="20"/>
          <w:szCs w:val="20"/>
        </w:rPr>
        <w:t>index_entry</w:t>
      </w:r>
      <w:r w:rsidRPr="00BB5A49">
        <w:rPr>
          <w:color w:val="00000A"/>
          <w:sz w:val="20"/>
          <w:szCs w:val="20"/>
        </w:rPr>
        <w:t xml:space="preserve"> {</w:t>
      </w:r>
    </w:p>
    <w:p w14:paraId="22537C50" w14:textId="6B3AFE74" w:rsidR="00A721DF" w:rsidRPr="00BB5A49" w:rsidRDefault="00A721DF" w:rsidP="00BB5A49">
      <w:pPr>
        <w:pStyle w:val="PlainText"/>
        <w:rPr>
          <w:color w:val="00000A"/>
          <w:sz w:val="20"/>
          <w:szCs w:val="20"/>
        </w:rPr>
      </w:pPr>
      <w:r w:rsidRPr="00BB5A49">
        <w:rPr>
          <w:color w:val="00000A"/>
          <w:sz w:val="20"/>
          <w:szCs w:val="20"/>
        </w:rPr>
        <w:t xml:space="preserve">    uint8_</w:t>
      </w:r>
      <w:proofErr w:type="gramStart"/>
      <w:r w:rsidRPr="00BB5A49">
        <w:rPr>
          <w:color w:val="00000A"/>
          <w:sz w:val="20"/>
          <w:szCs w:val="20"/>
        </w:rPr>
        <w:t xml:space="preserve">t </w:t>
      </w:r>
      <w:r w:rsidR="003D7434" w:rsidRPr="00BB5A49">
        <w:rPr>
          <w:color w:val="00000A"/>
          <w:sz w:val="20"/>
          <w:szCs w:val="20"/>
        </w:rPr>
        <w:t xml:space="preserve"> </w:t>
      </w:r>
      <w:r w:rsidRPr="00BB5A49">
        <w:rPr>
          <w:color w:val="00000A"/>
          <w:sz w:val="20"/>
          <w:szCs w:val="20"/>
        </w:rPr>
        <w:t>version</w:t>
      </w:r>
      <w:proofErr w:type="gramEnd"/>
      <w:r w:rsidRPr="00BB5A49">
        <w:rPr>
          <w:color w:val="00000A"/>
          <w:sz w:val="20"/>
          <w:szCs w:val="20"/>
        </w:rPr>
        <w:t>;</w:t>
      </w:r>
    </w:p>
    <w:p w14:paraId="782D80F7" w14:textId="1167005B" w:rsidR="00A721DF" w:rsidRPr="00BB5A49" w:rsidRDefault="00B659E4" w:rsidP="00BB5A49">
      <w:pPr>
        <w:pStyle w:val="PlainText"/>
        <w:rPr>
          <w:color w:val="00000A"/>
          <w:sz w:val="20"/>
          <w:szCs w:val="20"/>
        </w:rPr>
      </w:pPr>
      <w:r w:rsidRPr="00BB5A49">
        <w:rPr>
          <w:color w:val="00000A"/>
          <w:sz w:val="20"/>
          <w:szCs w:val="20"/>
        </w:rPr>
        <w:t xml:space="preserve">    </w:t>
      </w:r>
      <w:r w:rsidR="00A721DF" w:rsidRPr="00BB5A49">
        <w:rPr>
          <w:color w:val="00000A"/>
          <w:sz w:val="20"/>
          <w:szCs w:val="20"/>
        </w:rPr>
        <w:t>u</w:t>
      </w:r>
      <w:r w:rsidRPr="00BB5A49">
        <w:rPr>
          <w:color w:val="00000A"/>
          <w:sz w:val="20"/>
          <w:szCs w:val="20"/>
        </w:rPr>
        <w:t>in</w:t>
      </w:r>
      <w:r w:rsidR="00653152" w:rsidRPr="00BB5A49">
        <w:rPr>
          <w:color w:val="00000A"/>
          <w:sz w:val="20"/>
          <w:szCs w:val="20"/>
        </w:rPr>
        <w:t>t64_</w:t>
      </w:r>
      <w:r w:rsidRPr="00BB5A49">
        <w:rPr>
          <w:color w:val="00000A"/>
          <w:sz w:val="20"/>
          <w:szCs w:val="20"/>
        </w:rPr>
        <w:t xml:space="preserve">t </w:t>
      </w:r>
      <w:proofErr w:type="spellStart"/>
      <w:r w:rsidR="005E6B1C">
        <w:rPr>
          <w:color w:val="00000A"/>
          <w:sz w:val="20"/>
          <w:szCs w:val="20"/>
        </w:rPr>
        <w:t>logic_page</w:t>
      </w:r>
      <w:proofErr w:type="spellEnd"/>
      <w:r w:rsidRPr="00BB5A49">
        <w:rPr>
          <w:color w:val="00000A"/>
          <w:sz w:val="20"/>
          <w:szCs w:val="20"/>
        </w:rPr>
        <w:t>;</w:t>
      </w:r>
    </w:p>
    <w:p w14:paraId="1DF8D894" w14:textId="1CD3AED7" w:rsidR="000133B0" w:rsidRPr="00BB5A49" w:rsidRDefault="00B659E4" w:rsidP="000133B0">
      <w:pPr>
        <w:pStyle w:val="PlainText"/>
        <w:rPr>
          <w:color w:val="00000A"/>
          <w:sz w:val="20"/>
          <w:szCs w:val="20"/>
        </w:rPr>
      </w:pPr>
      <w:r w:rsidRPr="00BB5A49">
        <w:rPr>
          <w:color w:val="00000A"/>
          <w:sz w:val="20"/>
          <w:szCs w:val="20"/>
        </w:rPr>
        <w:t xml:space="preserve">    </w:t>
      </w:r>
      <w:proofErr w:type="spellStart"/>
      <w:r w:rsidR="00880857">
        <w:rPr>
          <w:color w:val="00000A"/>
          <w:sz w:val="20"/>
          <w:szCs w:val="20"/>
        </w:rPr>
        <w:t>hoff</w:t>
      </w:r>
      <w:r w:rsidR="00653152" w:rsidRPr="00BB5A49">
        <w:rPr>
          <w:color w:val="00000A"/>
          <w:sz w:val="20"/>
          <w:szCs w:val="20"/>
        </w:rPr>
        <w:t>_</w:t>
      </w:r>
      <w:r w:rsidRPr="00BB5A49">
        <w:rPr>
          <w:color w:val="00000A"/>
          <w:sz w:val="20"/>
          <w:szCs w:val="20"/>
        </w:rPr>
        <w:t>t</w:t>
      </w:r>
      <w:proofErr w:type="spellEnd"/>
      <w:r w:rsidRPr="00BB5A49">
        <w:rPr>
          <w:color w:val="00000A"/>
          <w:sz w:val="20"/>
          <w:szCs w:val="20"/>
        </w:rPr>
        <w:t xml:space="preserve"> </w:t>
      </w:r>
      <w:r w:rsidR="00880857">
        <w:rPr>
          <w:color w:val="00000A"/>
          <w:sz w:val="20"/>
          <w:szCs w:val="20"/>
        </w:rPr>
        <w:t xml:space="preserve">  </w:t>
      </w:r>
      <w:proofErr w:type="spellStart"/>
      <w:r w:rsidR="00DE3261" w:rsidRPr="00BB5A49">
        <w:rPr>
          <w:color w:val="00000A"/>
          <w:sz w:val="20"/>
          <w:szCs w:val="20"/>
        </w:rPr>
        <w:t>physic</w:t>
      </w:r>
      <w:r w:rsidRPr="00BB5A49">
        <w:rPr>
          <w:color w:val="00000A"/>
          <w:sz w:val="20"/>
          <w:szCs w:val="20"/>
        </w:rPr>
        <w:t>_addr</w:t>
      </w:r>
      <w:proofErr w:type="spellEnd"/>
      <w:r w:rsidRPr="00BB5A49">
        <w:rPr>
          <w:color w:val="00000A"/>
          <w:sz w:val="20"/>
          <w:szCs w:val="20"/>
        </w:rPr>
        <w:t>;</w:t>
      </w:r>
    </w:p>
    <w:p w14:paraId="0C849C44" w14:textId="4AE4633D" w:rsidR="000133B0" w:rsidRDefault="00A721DF" w:rsidP="0097274E">
      <w:pPr>
        <w:pStyle w:val="PlainText"/>
        <w:rPr>
          <w:color w:val="00000A"/>
          <w:sz w:val="20"/>
          <w:szCs w:val="20"/>
        </w:rPr>
      </w:pPr>
      <w:r w:rsidRPr="00BB5A49">
        <w:rPr>
          <w:color w:val="00000A"/>
          <w:sz w:val="20"/>
          <w:szCs w:val="20"/>
        </w:rPr>
        <w:t xml:space="preserve">    uint64_t length;</w:t>
      </w:r>
    </w:p>
    <w:p w14:paraId="55D43ACC" w14:textId="36BFFE11" w:rsidR="0097274E" w:rsidRPr="00BB5A49" w:rsidRDefault="000133B0" w:rsidP="0097274E">
      <w:pPr>
        <w:pStyle w:val="PlainText"/>
        <w:rPr>
          <w:color w:val="00000A"/>
          <w:sz w:val="20"/>
          <w:szCs w:val="20"/>
        </w:rPr>
      </w:pPr>
      <w:r>
        <w:rPr>
          <w:color w:val="00000A"/>
          <w:sz w:val="20"/>
          <w:szCs w:val="20"/>
        </w:rPr>
        <w:t xml:space="preserve">    uint32_t checksum;</w:t>
      </w:r>
    </w:p>
    <w:p w14:paraId="15857D4A" w14:textId="49E0916E" w:rsidR="00B659E4" w:rsidRDefault="0097274E" w:rsidP="0097274E">
      <w:pPr>
        <w:pStyle w:val="PlainText"/>
        <w:rPr>
          <w:color w:val="00000A"/>
          <w:sz w:val="20"/>
          <w:szCs w:val="20"/>
        </w:rPr>
      </w:pPr>
      <w:r w:rsidRPr="00BB5A49">
        <w:rPr>
          <w:color w:val="00000A"/>
          <w:sz w:val="20"/>
          <w:szCs w:val="20"/>
        </w:rPr>
        <w:t xml:space="preserve">    uint64_t </w:t>
      </w:r>
      <w:proofErr w:type="spellStart"/>
      <w:r w:rsidRPr="00BB5A49">
        <w:rPr>
          <w:color w:val="00000A"/>
          <w:sz w:val="20"/>
          <w:szCs w:val="20"/>
        </w:rPr>
        <w:t>file_id</w:t>
      </w:r>
      <w:proofErr w:type="spellEnd"/>
      <w:r w:rsidRPr="00BB5A49">
        <w:rPr>
          <w:color w:val="00000A"/>
          <w:sz w:val="20"/>
          <w:szCs w:val="20"/>
        </w:rPr>
        <w:t>;</w:t>
      </w:r>
    </w:p>
    <w:p w14:paraId="3B7C37A0" w14:textId="276ED329" w:rsidR="000133B0" w:rsidRPr="00BB5A49" w:rsidRDefault="000133B0" w:rsidP="000133B0">
      <w:pPr>
        <w:pStyle w:val="PlainText"/>
        <w:rPr>
          <w:sz w:val="20"/>
          <w:szCs w:val="20"/>
        </w:rPr>
      </w:pPr>
      <w:r>
        <w:rPr>
          <w:color w:val="00000A"/>
          <w:sz w:val="20"/>
          <w:szCs w:val="20"/>
        </w:rPr>
        <w:t xml:space="preserve">    </w:t>
      </w:r>
      <w:r w:rsidRPr="000133B0">
        <w:rPr>
          <w:color w:val="00000A"/>
          <w:sz w:val="20"/>
          <w:szCs w:val="20"/>
          <w:highlight w:val="yellow"/>
        </w:rPr>
        <w:t>TODO: chaining structure info;</w:t>
      </w:r>
    </w:p>
    <w:p w14:paraId="767B87D8" w14:textId="35694EE5" w:rsidR="00653152" w:rsidRDefault="00B659E4" w:rsidP="00BB5A49">
      <w:pPr>
        <w:pStyle w:val="PlainText"/>
      </w:pPr>
      <w:r w:rsidRPr="00BB5A49">
        <w:rPr>
          <w:color w:val="00000A"/>
          <w:sz w:val="20"/>
          <w:szCs w:val="20"/>
        </w:rPr>
        <w:t>};</w:t>
      </w:r>
    </w:p>
    <w:p w14:paraId="30254A60" w14:textId="3884DB17" w:rsidR="00524743" w:rsidRDefault="004D27EF" w:rsidP="00C10627">
      <w:pPr>
        <w:pStyle w:val="Heading2"/>
      </w:pPr>
      <w:r>
        <w:t>Archival "Dead" Index</w:t>
      </w:r>
    </w:p>
    <w:p w14:paraId="6C802049" w14:textId="78B16F8F" w:rsidR="00F406C5" w:rsidRDefault="002331A0" w:rsidP="002331A0">
      <w:r>
        <w:t>Before committing the live index to the revision history</w:t>
      </w:r>
      <w:r w:rsidR="00E60A97">
        <w:t xml:space="preserve">, the </w:t>
      </w:r>
      <w:r>
        <w:t>revision</w:t>
      </w:r>
      <w:r w:rsidR="00821784">
        <w:t xml:space="preserve"> "live"</w:t>
      </w:r>
      <w:r>
        <w:t xml:space="preserve"> index</w:t>
      </w:r>
      <w:r w:rsidR="00E60A97">
        <w:t xml:space="preserve"> is converted to a sorted </w:t>
      </w:r>
      <w:r w:rsidR="00774AD5">
        <w:t>array</w:t>
      </w:r>
      <w:r>
        <w:t>, ordered by increasing logical address</w:t>
      </w:r>
      <w:r w:rsidR="00C53DD3">
        <w:t>, and merged with the previous archival index</w:t>
      </w:r>
      <w:r w:rsidR="00E60A97">
        <w:t>.</w:t>
      </w:r>
      <w:r w:rsidR="004D27EF">
        <w:t xml:space="preserve"> This sorted</w:t>
      </w:r>
      <w:r w:rsidR="00C53DD3">
        <w:t>, merged</w:t>
      </w:r>
      <w:r w:rsidR="004D27EF">
        <w:t xml:space="preserve"> array is written to the file</w:t>
      </w:r>
      <w:r w:rsidR="00C53DD3">
        <w:t xml:space="preserve"> as part of the revision record</w:t>
      </w:r>
      <w:r w:rsidR="00254179">
        <w:t xml:space="preserve"> and will be read as the archival index for the revision</w:t>
      </w:r>
      <w:r w:rsidR="00254179">
        <w:rPr>
          <w:rStyle w:val="FootnoteReference"/>
        </w:rPr>
        <w:footnoteReference w:id="5"/>
      </w:r>
      <w:r w:rsidR="00C53DD3">
        <w:t>.</w:t>
      </w:r>
    </w:p>
    <w:p w14:paraId="10C4AF6F" w14:textId="77777777" w:rsidR="004D27EF" w:rsidRDefault="004D27EF" w:rsidP="002331A0"/>
    <w:p w14:paraId="2C0685CC" w14:textId="46671725" w:rsidR="00394051" w:rsidRDefault="004D27EF" w:rsidP="00BF0FE1">
      <w:r>
        <w:t>On file open, the revision's index is ingested "as-is" as a sorted array. Locating an element then becomes a straightf</w:t>
      </w:r>
      <w:r w:rsidR="00AF192E">
        <w:t>orward binary search operation.</w:t>
      </w:r>
    </w:p>
    <w:p w14:paraId="62CD8D82" w14:textId="4FAA1E8B" w:rsidR="00394051" w:rsidRDefault="0079155B" w:rsidP="00C10627">
      <w:pPr>
        <w:pStyle w:val="Heading2"/>
      </w:pPr>
      <w:r>
        <w:lastRenderedPageBreak/>
        <w:t>Onion File Access Property List</w:t>
      </w:r>
    </w:p>
    <w:p w14:paraId="605ACFE3" w14:textId="44113066" w:rsidR="00394051" w:rsidRPr="00394051" w:rsidRDefault="0066675C" w:rsidP="00394051">
      <w:r>
        <w:t>We wi</w:t>
      </w:r>
      <w:r w:rsidR="00394051">
        <w:t xml:space="preserve">ll use a structure to put all the driver configuration information into a </w:t>
      </w:r>
      <w:r w:rsidR="00FC2FA8">
        <w:t>single element to pass into and out of the FAPL set- and get-driver routines</w:t>
      </w:r>
      <w:r>
        <w:t xml:space="preserve"> </w:t>
      </w:r>
      <w:r w:rsidRPr="0066675C">
        <w:rPr>
          <w:rStyle w:val="PlainTextChar"/>
        </w:rPr>
        <w:t>H5Pset_fapl_</w:t>
      </w:r>
      <w:proofErr w:type="gramStart"/>
      <w:r w:rsidRPr="0066675C">
        <w:rPr>
          <w:rStyle w:val="PlainTextChar"/>
        </w:rPr>
        <w:t>onion(</w:t>
      </w:r>
      <w:proofErr w:type="gramEnd"/>
      <w:r w:rsidRPr="0066675C">
        <w:rPr>
          <w:rStyle w:val="PlainTextChar"/>
        </w:rPr>
        <w:t>)</w:t>
      </w:r>
      <w:r>
        <w:t xml:space="preserve"> and </w:t>
      </w:r>
      <w:r w:rsidRPr="0066675C">
        <w:rPr>
          <w:rStyle w:val="PlainTextChar"/>
        </w:rPr>
        <w:t>H5Pget_fapl_onion()</w:t>
      </w:r>
      <w:r w:rsidR="00FC2FA8">
        <w:t>.</w:t>
      </w:r>
    </w:p>
    <w:p w14:paraId="6A3F6CF9" w14:textId="77777777" w:rsidR="00394051" w:rsidRDefault="00394051" w:rsidP="00394051"/>
    <w:p w14:paraId="1E4482C5" w14:textId="77777777" w:rsidR="00394051" w:rsidRDefault="00394051" w:rsidP="00394051">
      <w:pPr>
        <w:pStyle w:val="PlainText"/>
      </w:pPr>
      <w:r>
        <w:t>/* ----------------------------------------------------------------------------</w:t>
      </w:r>
    </w:p>
    <w:p w14:paraId="45599223" w14:textId="4D742861" w:rsidR="00394051" w:rsidRDefault="00394051" w:rsidP="00394051">
      <w:pPr>
        <w:pStyle w:val="PlainText"/>
      </w:pPr>
      <w:r>
        <w:t xml:space="preserve"> * Structure    </w:t>
      </w:r>
      <w:commentRangeStart w:id="150"/>
      <w:r>
        <w:t>H5FD_onion_fapl_info</w:t>
      </w:r>
      <w:r w:rsidR="00803D56">
        <w:t>_t</w:t>
      </w:r>
      <w:commentRangeEnd w:id="150"/>
      <w:r w:rsidR="00E02E3C">
        <w:rPr>
          <w:rStyle w:val="CommentReference"/>
          <w:rFonts w:asciiTheme="minorHAnsi" w:hAnsiTheme="minorHAnsi"/>
        </w:rPr>
        <w:commentReference w:id="150"/>
      </w:r>
    </w:p>
    <w:p w14:paraId="18482900" w14:textId="77777777" w:rsidR="00394051" w:rsidRDefault="00394051" w:rsidP="00394051">
      <w:pPr>
        <w:pStyle w:val="PlainText"/>
      </w:pPr>
      <w:r>
        <w:t xml:space="preserve"> *</w:t>
      </w:r>
    </w:p>
    <w:p w14:paraId="2359A823" w14:textId="77777777" w:rsidR="00394051" w:rsidRDefault="00394051" w:rsidP="00394051">
      <w:pPr>
        <w:pStyle w:val="PlainText"/>
      </w:pPr>
      <w:r>
        <w:t xml:space="preserve"> * Purpose:     Encapsulate info for the Onion driver FAPL entry.</w:t>
      </w:r>
    </w:p>
    <w:p w14:paraId="2E62B46C" w14:textId="6AEB6D11" w:rsidR="00394051" w:rsidRDefault="000103D2" w:rsidP="00394051">
      <w:pPr>
        <w:pStyle w:val="PlainText"/>
      </w:pPr>
      <w:r>
        <w:t xml:space="preserve"> </w:t>
      </w:r>
      <w:r w:rsidR="00394051">
        <w:t>*</w:t>
      </w:r>
    </w:p>
    <w:p w14:paraId="4954AB6B" w14:textId="68673ABC" w:rsidR="009241D5" w:rsidRDefault="00394051" w:rsidP="009241D5">
      <w:pPr>
        <w:pStyle w:val="PlainText"/>
      </w:pPr>
      <w:r>
        <w:t xml:space="preserve"> * version:     Future-proofing identifier. Informs struct membership.</w:t>
      </w:r>
      <w:r w:rsidR="009241D5" w:rsidRPr="009241D5">
        <w:t xml:space="preserve"> </w:t>
      </w:r>
    </w:p>
    <w:p w14:paraId="1BB05566" w14:textId="0A140AD5" w:rsidR="00394051" w:rsidRDefault="009241D5" w:rsidP="009241D5">
      <w:pPr>
        <w:pStyle w:val="PlainText"/>
      </w:pPr>
      <w:r>
        <w:t xml:space="preserve"> *              Must equal H5FD_ONION_FAPL_VERSION_CURR to be considered valid.</w:t>
      </w:r>
    </w:p>
    <w:p w14:paraId="56C8EC71" w14:textId="77777777" w:rsidR="00394051" w:rsidRDefault="00394051" w:rsidP="00394051">
      <w:pPr>
        <w:pStyle w:val="PlainText"/>
      </w:pPr>
      <w:r>
        <w:t xml:space="preserve"> *</w:t>
      </w:r>
    </w:p>
    <w:p w14:paraId="72C500E9" w14:textId="77777777" w:rsidR="00EB4EEF" w:rsidRDefault="00394051" w:rsidP="00394051">
      <w:pPr>
        <w:pStyle w:val="PlainText"/>
      </w:pPr>
      <w:r>
        <w:t xml:space="preserve"> * </w:t>
      </w:r>
      <w:proofErr w:type="spellStart"/>
      <w:r>
        <w:t>backing_fapl_id</w:t>
      </w:r>
      <w:proofErr w:type="spellEnd"/>
      <w:r>
        <w:t xml:space="preserve">: </w:t>
      </w:r>
    </w:p>
    <w:p w14:paraId="75238257" w14:textId="01963007" w:rsidR="00394051" w:rsidRDefault="00EB4EEF" w:rsidP="00394051">
      <w:pPr>
        <w:pStyle w:val="PlainText"/>
      </w:pPr>
      <w:r>
        <w:t xml:space="preserve"> *              Backing or 'child'</w:t>
      </w:r>
      <w:r w:rsidR="00394051">
        <w:t xml:space="preserve"> FAPL ID to handle I</w:t>
      </w:r>
      <w:r>
        <w:t>/</w:t>
      </w:r>
      <w:r w:rsidR="00394051">
        <w:t>O with the</w:t>
      </w:r>
    </w:p>
    <w:p w14:paraId="6E4C34E5" w14:textId="77777777" w:rsidR="00394051" w:rsidRDefault="00394051" w:rsidP="00394051">
      <w:pPr>
        <w:pStyle w:val="PlainText"/>
      </w:pPr>
      <w:r>
        <w:t xml:space="preserve"> *              underlying backing store. If the onion data is stored as a</w:t>
      </w:r>
    </w:p>
    <w:p w14:paraId="7C96279B" w14:textId="77777777" w:rsidR="00394051" w:rsidRDefault="00394051" w:rsidP="00394051">
      <w:pPr>
        <w:pStyle w:val="PlainText"/>
      </w:pPr>
      <w:r>
        <w:t xml:space="preserve"> *              separate file, it must use the same backing driver as the</w:t>
      </w:r>
    </w:p>
    <w:p w14:paraId="277A4D3C" w14:textId="77777777" w:rsidR="00394051" w:rsidRDefault="00394051" w:rsidP="00394051">
      <w:pPr>
        <w:pStyle w:val="PlainText"/>
      </w:pPr>
      <w:r>
        <w:t xml:space="preserve"> *              original file.</w:t>
      </w:r>
    </w:p>
    <w:p w14:paraId="19F1CE3E" w14:textId="77777777" w:rsidR="00394051" w:rsidRDefault="00394051" w:rsidP="00394051">
      <w:pPr>
        <w:pStyle w:val="PlainText"/>
      </w:pPr>
      <w:r>
        <w:t xml:space="preserve"> *</w:t>
      </w:r>
    </w:p>
    <w:p w14:paraId="6C81D306" w14:textId="77777777" w:rsidR="00394051" w:rsidRDefault="00394051" w:rsidP="00394051">
      <w:pPr>
        <w:pStyle w:val="PlainText"/>
      </w:pPr>
      <w:r>
        <w:t xml:space="preserve"> * </w:t>
      </w:r>
      <w:proofErr w:type="spellStart"/>
      <w:r>
        <w:t>page_size</w:t>
      </w:r>
      <w:proofErr w:type="spellEnd"/>
      <w:r>
        <w:t>:   Size of the amended data pages. If opening an existing file,</w:t>
      </w:r>
    </w:p>
    <w:p w14:paraId="4B89775A" w14:textId="18565035" w:rsidR="00394051" w:rsidRDefault="00394051" w:rsidP="00394051">
      <w:pPr>
        <w:pStyle w:val="PlainText"/>
      </w:pPr>
      <w:r>
        <w:t xml:space="preserve"> *              </w:t>
      </w:r>
      <w:proofErr w:type="gramStart"/>
      <w:r>
        <w:t>must</w:t>
      </w:r>
      <w:proofErr w:type="gramEnd"/>
      <w:r>
        <w:t xml:space="preserve"> equal the existing page size or zero. If creating a</w:t>
      </w:r>
      <w:r w:rsidR="000103D2">
        <w:t xml:space="preserve"> new</w:t>
      </w:r>
    </w:p>
    <w:p w14:paraId="73B4A05E" w14:textId="7743FFC4" w:rsidR="00394051" w:rsidRDefault="00394051" w:rsidP="00394051">
      <w:pPr>
        <w:pStyle w:val="PlainText"/>
      </w:pPr>
      <w:r>
        <w:t xml:space="preserve"> *              </w:t>
      </w:r>
      <w:proofErr w:type="gramStart"/>
      <w:r>
        <w:t>file</w:t>
      </w:r>
      <w:proofErr w:type="gramEnd"/>
      <w:r>
        <w:t xml:space="preserve"> or an initial revision of an existing file, must be a</w:t>
      </w:r>
    </w:p>
    <w:p w14:paraId="73792CD5" w14:textId="77777777" w:rsidR="00394051" w:rsidRDefault="00394051" w:rsidP="00394051">
      <w:pPr>
        <w:pStyle w:val="PlainText"/>
      </w:pPr>
      <w:r>
        <w:t xml:space="preserve"> *              power of 2.</w:t>
      </w:r>
    </w:p>
    <w:p w14:paraId="0AB9DCCC" w14:textId="77777777" w:rsidR="00394051" w:rsidRDefault="00394051" w:rsidP="00394051">
      <w:pPr>
        <w:pStyle w:val="PlainText"/>
      </w:pPr>
      <w:r>
        <w:t xml:space="preserve"> *</w:t>
      </w:r>
    </w:p>
    <w:p w14:paraId="5B6F4B0B" w14:textId="58F14740" w:rsidR="000103D2" w:rsidDel="00E8592F" w:rsidRDefault="00E8592F" w:rsidP="00394051">
      <w:pPr>
        <w:pStyle w:val="PlainText"/>
        <w:rPr>
          <w:del w:id="151" w:author="Dana Robinson" w:date="2022-05-08T07:40:00Z"/>
        </w:rPr>
      </w:pPr>
      <w:ins w:id="152" w:author="Dana Robinson" w:date="2022-05-08T07:40:00Z">
        <w:r>
          <w:t xml:space="preserve"> </w:t>
        </w:r>
      </w:ins>
      <w:del w:id="153" w:author="Dana Robinson" w:date="2022-05-08T07:40:00Z">
        <w:r w:rsidR="00394051" w:rsidDel="00E8592F">
          <w:delText xml:space="preserve"> * store_</w:delText>
        </w:r>
        <w:r w:rsidR="000103D2" w:rsidDel="00E8592F">
          <w:delText>target</w:delText>
        </w:r>
        <w:r w:rsidR="00394051" w:rsidDel="00E8592F">
          <w:delText xml:space="preserve">:  </w:delText>
        </w:r>
      </w:del>
    </w:p>
    <w:p w14:paraId="17582380" w14:textId="2FD39AB5" w:rsidR="00394051" w:rsidDel="00E8592F" w:rsidRDefault="000103D2" w:rsidP="00394051">
      <w:pPr>
        <w:pStyle w:val="PlainText"/>
        <w:rPr>
          <w:del w:id="154" w:author="Dana Robinson" w:date="2022-05-08T07:40:00Z"/>
        </w:rPr>
      </w:pPr>
      <w:del w:id="155" w:author="Dana Robinson" w:date="2022-05-08T07:40:00Z">
        <w:r w:rsidDel="00E8592F">
          <w:delText xml:space="preserve"> *              </w:delText>
        </w:r>
        <w:r w:rsidR="00394051" w:rsidDel="00E8592F">
          <w:delText>Enumerated/defined value identifying where the history data is</w:delText>
        </w:r>
      </w:del>
    </w:p>
    <w:p w14:paraId="2B56B17B" w14:textId="13697869" w:rsidR="00394051" w:rsidDel="00E8592F" w:rsidRDefault="00394051" w:rsidP="00394051">
      <w:pPr>
        <w:pStyle w:val="PlainText"/>
        <w:rPr>
          <w:del w:id="156" w:author="Dana Robinson" w:date="2022-05-08T07:40:00Z"/>
        </w:rPr>
      </w:pPr>
      <w:del w:id="157" w:author="Dana Robinson" w:date="2022-05-08T07:40:00Z">
        <w:r w:rsidDel="00E8592F">
          <w:delText xml:space="preserve"> *              stored, either in the same file (appended to HDF5 data) or a </w:delText>
        </w:r>
      </w:del>
    </w:p>
    <w:p w14:paraId="07B08EF8" w14:textId="132AA51A" w:rsidR="009424DC" w:rsidDel="00E8592F" w:rsidRDefault="00394051" w:rsidP="009424DC">
      <w:pPr>
        <w:pStyle w:val="PlainText"/>
        <w:rPr>
          <w:del w:id="158" w:author="Dana Robinson" w:date="2022-05-08T07:40:00Z"/>
        </w:rPr>
      </w:pPr>
      <w:del w:id="159" w:author="Dana Robinson" w:date="2022-05-08T07:40:00Z">
        <w:r w:rsidDel="00E8592F">
          <w:delText xml:space="preserve"> *              separate file.</w:delText>
        </w:r>
        <w:r w:rsidR="00C16B3F" w:rsidDel="00E8592F">
          <w:delText xml:space="preserve"> Other options may be added in later versions.</w:delText>
        </w:r>
        <w:r w:rsidR="009424DC" w:rsidRPr="009424DC" w:rsidDel="00E8592F">
          <w:delText xml:space="preserve"> </w:delText>
        </w:r>
      </w:del>
    </w:p>
    <w:p w14:paraId="1B696C74" w14:textId="0A02B530" w:rsidR="009424DC" w:rsidDel="00E8592F" w:rsidRDefault="009424DC" w:rsidP="009424DC">
      <w:pPr>
        <w:pStyle w:val="PlainText"/>
        <w:rPr>
          <w:del w:id="160" w:author="Dana Robinson" w:date="2022-05-08T07:40:00Z"/>
        </w:rPr>
      </w:pPr>
      <w:del w:id="161" w:author="Dana Robinson" w:date="2022-05-08T07:40:00Z">
        <w:r w:rsidDel="00E8592F">
          <w:delText xml:space="preserve"> *</w:delText>
        </w:r>
      </w:del>
    </w:p>
    <w:p w14:paraId="367265FF" w14:textId="49E66BFE" w:rsidR="009424DC" w:rsidDel="00E8592F" w:rsidRDefault="009424DC" w:rsidP="009424DC">
      <w:pPr>
        <w:pStyle w:val="PlainText"/>
        <w:rPr>
          <w:del w:id="162" w:author="Dana Robinson" w:date="2022-05-08T07:40:00Z"/>
        </w:rPr>
      </w:pPr>
      <w:del w:id="163" w:author="Dana Robinson" w:date="2022-05-08T07:40:00Z">
        <w:r w:rsidDel="00E8592F">
          <w:delText xml:space="preserve"> *              + H5FD_ONION_FAPL_STORE_MODE_SEPARATE_SINGLE (1)</w:delText>
        </w:r>
      </w:del>
    </w:p>
    <w:p w14:paraId="5DBFC8E4" w14:textId="283BBF5E" w:rsidR="009424DC" w:rsidDel="00E8592F" w:rsidRDefault="009424DC" w:rsidP="009424DC">
      <w:pPr>
        <w:pStyle w:val="PlainText"/>
        <w:rPr>
          <w:del w:id="164" w:author="Dana Robinson" w:date="2022-05-08T07:40:00Z"/>
        </w:rPr>
      </w:pPr>
      <w:del w:id="165" w:author="Dana Robinson" w:date="2022-05-08T07:40:00Z">
        <w:r w:rsidDel="00E8592F">
          <w:delText xml:space="preserve"> *                      Onion history is stor</w:delText>
        </w:r>
        <w:r w:rsidR="00BC3D0F" w:rsidDel="00E8592F">
          <w:delText>ed in a single, separate "onion</w:delText>
        </w:r>
      </w:del>
    </w:p>
    <w:p w14:paraId="218ACA31" w14:textId="4B9ECA99" w:rsidR="009424DC" w:rsidDel="00E8592F" w:rsidRDefault="009424DC" w:rsidP="009424DC">
      <w:pPr>
        <w:pStyle w:val="PlainText"/>
        <w:rPr>
          <w:del w:id="166" w:author="Dana Robinson" w:date="2022-05-08T07:40:00Z"/>
        </w:rPr>
      </w:pPr>
      <w:del w:id="167" w:author="Dana Robinson" w:date="2022-05-08T07:40:00Z">
        <w:r w:rsidDel="00E8592F">
          <w:delText xml:space="preserve"> *                      file</w:delText>
        </w:r>
        <w:r w:rsidR="00BC3D0F" w:rsidDel="00E8592F">
          <w:delText>"</w:delText>
        </w:r>
        <w:r w:rsidDel="00E8592F">
          <w:delText>. Shares filename and path as hdf5 file (if any),</w:delText>
        </w:r>
      </w:del>
    </w:p>
    <w:p w14:paraId="37E37634" w14:textId="04C2D487" w:rsidR="00394051" w:rsidDel="00E8592F" w:rsidRDefault="009424DC" w:rsidP="009424DC">
      <w:pPr>
        <w:pStyle w:val="PlainText"/>
        <w:rPr>
          <w:del w:id="168" w:author="Dana Robinson" w:date="2022-05-08T07:40:00Z"/>
        </w:rPr>
      </w:pPr>
      <w:del w:id="169" w:author="Dana Robinson" w:date="2022-05-08T07:40:00Z">
        <w:r w:rsidDel="00E8592F">
          <w:delText xml:space="preserve"> *                      with only a different filename extension.</w:delText>
        </w:r>
      </w:del>
    </w:p>
    <w:p w14:paraId="2C3A7D69" w14:textId="1B689338" w:rsidR="00394051" w:rsidDel="00E8592F" w:rsidRDefault="00394051" w:rsidP="00394051">
      <w:pPr>
        <w:pStyle w:val="PlainText"/>
        <w:rPr>
          <w:del w:id="170" w:author="Dana Robinson" w:date="2022-05-08T07:40:00Z"/>
        </w:rPr>
      </w:pPr>
      <w:del w:id="171" w:author="Dana Robinson" w:date="2022-05-08T07:40:00Z">
        <w:r w:rsidDel="00E8592F">
          <w:delText xml:space="preserve"> *</w:delText>
        </w:r>
      </w:del>
    </w:p>
    <w:p w14:paraId="3135D50E" w14:textId="15E47BD3" w:rsidR="00B058FA" w:rsidRDefault="00394051" w:rsidP="00394051">
      <w:pPr>
        <w:pStyle w:val="PlainText"/>
        <w:rPr>
          <w:ins w:id="172" w:author="Dana Robinson" w:date="2022-05-08T05:15:00Z"/>
        </w:rPr>
      </w:pPr>
      <w:del w:id="173" w:author="Dana Robinson" w:date="2022-05-08T07:40:00Z">
        <w:r w:rsidDel="00E8592F">
          <w:delText xml:space="preserve"> </w:delText>
        </w:r>
      </w:del>
      <w:r>
        <w:t xml:space="preserve">* </w:t>
      </w:r>
      <w:commentRangeStart w:id="174"/>
      <w:proofErr w:type="spellStart"/>
      <w:proofErr w:type="gramStart"/>
      <w:r>
        <w:t>revision</w:t>
      </w:r>
      <w:commentRangeEnd w:id="174"/>
      <w:proofErr w:type="gramEnd"/>
      <w:r w:rsidR="0073207F">
        <w:rPr>
          <w:rStyle w:val="CommentReference"/>
          <w:rFonts w:asciiTheme="minorHAnsi" w:hAnsiTheme="minorHAnsi"/>
        </w:rPr>
        <w:commentReference w:id="174"/>
      </w:r>
      <w:r>
        <w:t>_</w:t>
      </w:r>
      <w:ins w:id="175" w:author="Dana Robinson" w:date="2022-05-08T05:15:00Z">
        <w:r w:rsidR="00B058FA">
          <w:t>num</w:t>
        </w:r>
      </w:ins>
      <w:proofErr w:type="spellEnd"/>
      <w:del w:id="176" w:author="Dana Robinson" w:date="2022-05-08T05:15:00Z">
        <w:r w:rsidDel="00B058FA">
          <w:delText>id</w:delText>
        </w:r>
      </w:del>
      <w:r>
        <w:t>:</w:t>
      </w:r>
    </w:p>
    <w:p w14:paraId="5AE9FAC9" w14:textId="769E2500" w:rsidR="00394051" w:rsidRDefault="00B058FA" w:rsidP="00394051">
      <w:pPr>
        <w:pStyle w:val="PlainText"/>
      </w:pPr>
      <w:ins w:id="177" w:author="Dana Robinson" w:date="2022-05-08T05:15:00Z">
        <w:r>
          <w:t xml:space="preserve"> *              </w:t>
        </w:r>
      </w:ins>
      <w:del w:id="178" w:author="Dana Robinson" w:date="2022-05-08T05:15:00Z">
        <w:r w:rsidR="00394051" w:rsidDel="00B058FA">
          <w:delText xml:space="preserve"> </w:delText>
        </w:r>
      </w:del>
      <w:r w:rsidR="00394051">
        <w:t>Which revision to open.</w:t>
      </w:r>
      <w:r w:rsidR="00EB4EEF">
        <w:t xml:space="preserve"> Must be 0 (the original file) or </w:t>
      </w:r>
      <w:r w:rsidR="00394051">
        <w:t>the</w:t>
      </w:r>
    </w:p>
    <w:p w14:paraId="5D46E276" w14:textId="77777777" w:rsidR="00394051" w:rsidRDefault="00394051" w:rsidP="00394051">
      <w:pPr>
        <w:pStyle w:val="PlainText"/>
      </w:pPr>
      <w:r>
        <w:t xml:space="preserve"> *              revision number of an existing revision.</w:t>
      </w:r>
    </w:p>
    <w:p w14:paraId="2CF68B2B" w14:textId="364ACAC3" w:rsidR="00394051" w:rsidRDefault="00394051" w:rsidP="00EB4EEF">
      <w:pPr>
        <w:pStyle w:val="PlainText"/>
      </w:pPr>
      <w:r>
        <w:t xml:space="preserve"> *              </w:t>
      </w:r>
      <w:r w:rsidR="00EB4EEF">
        <w:t>R</w:t>
      </w:r>
      <w:r>
        <w:t>evision</w:t>
      </w:r>
      <w:r w:rsidR="00EB4EEF">
        <w:t xml:space="preserve"> </w:t>
      </w:r>
      <w:r>
        <w:t xml:space="preserve">ID -1 </w:t>
      </w:r>
      <w:r w:rsidR="00EB4EEF">
        <w:t>is reserved</w:t>
      </w:r>
      <w:r>
        <w:t xml:space="preserve"> to open the most recently-created</w:t>
      </w:r>
    </w:p>
    <w:p w14:paraId="0945C1C6" w14:textId="302943FD" w:rsidR="00394051" w:rsidRDefault="00394051" w:rsidP="00394051">
      <w:pPr>
        <w:pStyle w:val="PlainText"/>
      </w:pPr>
      <w:r>
        <w:t xml:space="preserve"> *  </w:t>
      </w:r>
      <w:r w:rsidR="00EB4EEF">
        <w:t xml:space="preserve">            revision in history.</w:t>
      </w:r>
    </w:p>
    <w:p w14:paraId="5427718A" w14:textId="77777777" w:rsidR="00394051" w:rsidRDefault="00394051" w:rsidP="00394051">
      <w:pPr>
        <w:pStyle w:val="PlainText"/>
      </w:pPr>
      <w:r>
        <w:t xml:space="preserve"> *</w:t>
      </w:r>
    </w:p>
    <w:p w14:paraId="60EE9D19" w14:textId="77777777" w:rsidR="00564231" w:rsidRDefault="00564231" w:rsidP="00394051">
      <w:pPr>
        <w:pStyle w:val="PlainText"/>
      </w:pPr>
      <w:r>
        <w:t xml:space="preserve"> * </w:t>
      </w:r>
      <w:proofErr w:type="spellStart"/>
      <w:r>
        <w:t>force_write_open</w:t>
      </w:r>
      <w:proofErr w:type="spellEnd"/>
      <w:r>
        <w:t>:</w:t>
      </w:r>
    </w:p>
    <w:p w14:paraId="083BA636" w14:textId="5184EFD3" w:rsidR="00394051" w:rsidRDefault="00564231" w:rsidP="00394051">
      <w:pPr>
        <w:pStyle w:val="PlainText"/>
      </w:pPr>
      <w:r>
        <w:t xml:space="preserve"> *              </w:t>
      </w:r>
      <w:r w:rsidR="00394051">
        <w:t>Flag to ignore the write-lock flag in the onion data</w:t>
      </w:r>
    </w:p>
    <w:p w14:paraId="73640862" w14:textId="77777777" w:rsidR="00394051" w:rsidRDefault="00394051" w:rsidP="00394051">
      <w:pPr>
        <w:pStyle w:val="PlainText"/>
      </w:pPr>
      <w:r>
        <w:t xml:space="preserve"> *              and attempt to open the file write-only anyway.</w:t>
      </w:r>
    </w:p>
    <w:p w14:paraId="5FA27C3B" w14:textId="77777777" w:rsidR="00394051" w:rsidRDefault="00394051" w:rsidP="00394051">
      <w:pPr>
        <w:pStyle w:val="PlainText"/>
      </w:pPr>
      <w:r>
        <w:t xml:space="preserve"> *              This may be relevant if, for example, the library crashed</w:t>
      </w:r>
    </w:p>
    <w:p w14:paraId="7784BB2C" w14:textId="77777777" w:rsidR="00394051" w:rsidRDefault="00394051" w:rsidP="00394051">
      <w:pPr>
        <w:pStyle w:val="PlainText"/>
      </w:pPr>
      <w:r>
        <w:t xml:space="preserve"> *              while the file was open in write mode and the write-lock</w:t>
      </w:r>
    </w:p>
    <w:p w14:paraId="3A0D7BB9" w14:textId="77777777" w:rsidR="00394051" w:rsidRDefault="00394051" w:rsidP="00394051">
      <w:pPr>
        <w:pStyle w:val="PlainText"/>
      </w:pPr>
      <w:r>
        <w:t xml:space="preserve"> *              flag was not cleared.</w:t>
      </w:r>
    </w:p>
    <w:p w14:paraId="3250420C" w14:textId="003C907C" w:rsidR="00394051" w:rsidDel="00E8592F" w:rsidRDefault="00E8592F" w:rsidP="00394051">
      <w:pPr>
        <w:pStyle w:val="PlainText"/>
        <w:rPr>
          <w:del w:id="179" w:author="Dana Robinson" w:date="2022-05-08T07:42:00Z"/>
        </w:rPr>
      </w:pPr>
      <w:ins w:id="180" w:author="Dana Robinson" w:date="2022-05-08T07:42:00Z">
        <w:r>
          <w:t xml:space="preserve"> </w:t>
        </w:r>
      </w:ins>
      <w:del w:id="181" w:author="Dana Robinson" w:date="2022-05-08T07:42:00Z">
        <w:r w:rsidR="00394051" w:rsidDel="00E8592F">
          <w:delText xml:space="preserve"> *              Must equal </w:delText>
        </w:r>
        <w:r w:rsidR="003F5896" w:rsidRPr="003F5896" w:rsidDel="00E8592F">
          <w:delText>H5FD_ONION_FAPL_FLAG_FORCE_OPEN</w:delText>
        </w:r>
        <w:r w:rsidR="00394051" w:rsidDel="00E8592F">
          <w:delText xml:space="preserve"> to ena</w:delText>
        </w:r>
        <w:r w:rsidR="00845D13" w:rsidDel="00E8592F">
          <w:delText>ble.</w:delText>
        </w:r>
      </w:del>
    </w:p>
    <w:p w14:paraId="29E1C4C7" w14:textId="3C7E7DF8" w:rsidR="00845D13" w:rsidRDefault="00845D13" w:rsidP="00394051">
      <w:pPr>
        <w:pStyle w:val="PlainText"/>
      </w:pPr>
      <w:del w:id="182" w:author="Dana Robinson" w:date="2022-05-08T07:42:00Z">
        <w:r w:rsidDel="00E8592F">
          <w:delText xml:space="preserve"> </w:delText>
        </w:r>
      </w:del>
      <w:r>
        <w:t>*</w:t>
      </w:r>
    </w:p>
    <w:p w14:paraId="4118DE2E" w14:textId="6B66AFC0" w:rsidR="00845D13" w:rsidRDefault="00845D13" w:rsidP="00394051">
      <w:pPr>
        <w:pStyle w:val="PlainText"/>
      </w:pPr>
      <w:r>
        <w:t xml:space="preserve"> * </w:t>
      </w:r>
      <w:proofErr w:type="spellStart"/>
      <w:r w:rsidR="00615334">
        <w:t>creation_flags</w:t>
      </w:r>
      <w:proofErr w:type="spellEnd"/>
      <w:r w:rsidR="00564231">
        <w:t>:</w:t>
      </w:r>
    </w:p>
    <w:p w14:paraId="49CD0EAD" w14:textId="101D7EC5" w:rsidR="00615334" w:rsidRDefault="00564231" w:rsidP="00615334">
      <w:pPr>
        <w:pStyle w:val="PlainText"/>
      </w:pPr>
      <w:r>
        <w:t xml:space="preserve"> *              Flag used only when instantiating an Onion file.</w:t>
      </w:r>
      <w:r w:rsidR="00615334">
        <w:t xml:space="preserve"> </w:t>
      </w:r>
    </w:p>
    <w:p w14:paraId="2F866925" w14:textId="77777777" w:rsidR="00615334" w:rsidRDefault="00564231" w:rsidP="00394051">
      <w:pPr>
        <w:pStyle w:val="PlainText"/>
      </w:pPr>
      <w:r>
        <w:t xml:space="preserve"> *              If </w:t>
      </w:r>
      <w:r w:rsidR="00615334">
        <w:t>the relevant bit is set</w:t>
      </w:r>
      <w:r>
        <w:t xml:space="preserve"> to a nonzero value, </w:t>
      </w:r>
      <w:r w:rsidR="00615334">
        <w:t>its feature</w:t>
      </w:r>
    </w:p>
    <w:p w14:paraId="0C570206" w14:textId="39EDFA45" w:rsidR="00564231" w:rsidRDefault="00615334" w:rsidP="00394051">
      <w:pPr>
        <w:pStyle w:val="PlainText"/>
      </w:pPr>
      <w:r>
        <w:t xml:space="preserve"> *              will be enabled.</w:t>
      </w:r>
    </w:p>
    <w:p w14:paraId="79A6F963" w14:textId="254494FE" w:rsidR="00615334" w:rsidRDefault="00615334" w:rsidP="00394051">
      <w:pPr>
        <w:pStyle w:val="PlainText"/>
      </w:pPr>
      <w:r>
        <w:t xml:space="preserve"> *</w:t>
      </w:r>
    </w:p>
    <w:p w14:paraId="59EDEF74" w14:textId="5CEB1430" w:rsidR="00EF1E3C" w:rsidDel="00E8592F" w:rsidRDefault="00E8592F" w:rsidP="00394051">
      <w:pPr>
        <w:pStyle w:val="PlainText"/>
        <w:rPr>
          <w:del w:id="183" w:author="Dana Robinson" w:date="2022-05-08T07:42:00Z"/>
        </w:rPr>
      </w:pPr>
      <w:ins w:id="184" w:author="Dana Robinson" w:date="2022-05-08T07:42:00Z">
        <w:r>
          <w:t xml:space="preserve"> </w:t>
        </w:r>
      </w:ins>
      <w:del w:id="185" w:author="Dana Robinson" w:date="2022-05-08T07:42:00Z">
        <w:r w:rsidR="00615334" w:rsidDel="00E8592F">
          <w:delText xml:space="preserve"> *              + </w:delText>
        </w:r>
        <w:r w:rsidR="00EF1E3C" w:rsidDel="00E8592F">
          <w:delText>H5FD_ONION_FAPL_CREATE_FLAG_</w:delText>
        </w:r>
        <w:r w:rsidR="00615334" w:rsidDel="00E8592F">
          <w:delText>ENABLE_DIVERGENT_HISTORY</w:delText>
        </w:r>
      </w:del>
    </w:p>
    <w:p w14:paraId="15BA4061" w14:textId="1828EA55" w:rsidR="00615334" w:rsidDel="00E8592F" w:rsidRDefault="00EF1E3C" w:rsidP="00394051">
      <w:pPr>
        <w:pStyle w:val="PlainText"/>
        <w:rPr>
          <w:del w:id="186" w:author="Dana Robinson" w:date="2022-05-08T07:42:00Z"/>
        </w:rPr>
      </w:pPr>
      <w:del w:id="187" w:author="Dana Robinson" w:date="2022-05-08T07:42:00Z">
        <w:r w:rsidDel="00E8592F">
          <w:delText xml:space="preserve"> *                </w:delText>
        </w:r>
        <w:r w:rsidR="00615334" w:rsidDel="00E8592F">
          <w:delText>(</w:delText>
        </w:r>
        <w:r w:rsidR="00461004" w:rsidDel="00E8592F">
          <w:delText xml:space="preserve">1, </w:delText>
        </w:r>
        <w:r w:rsidR="00615334" w:rsidDel="00E8592F">
          <w:delText>bit 1)</w:delText>
        </w:r>
      </w:del>
    </w:p>
    <w:p w14:paraId="0B97B767" w14:textId="788F7C28" w:rsidR="00461004" w:rsidDel="00E8592F" w:rsidRDefault="00615334" w:rsidP="00394051">
      <w:pPr>
        <w:pStyle w:val="PlainText"/>
        <w:rPr>
          <w:del w:id="188" w:author="Dana Robinson" w:date="2022-05-08T07:42:00Z"/>
        </w:rPr>
      </w:pPr>
      <w:del w:id="189" w:author="Dana Robinson" w:date="2022-05-08T07:42:00Z">
        <w:r w:rsidDel="00E8592F">
          <w:delText xml:space="preserve"> *                      </w:delText>
        </w:r>
        <w:r w:rsidR="00461004" w:rsidDel="00E8592F">
          <w:delText>User will be allowed to open arbitrary revisions</w:delText>
        </w:r>
      </w:del>
    </w:p>
    <w:p w14:paraId="2D5B1C73" w14:textId="5F001425" w:rsidR="00461004" w:rsidDel="00E8592F" w:rsidRDefault="00461004" w:rsidP="00394051">
      <w:pPr>
        <w:pStyle w:val="PlainText"/>
        <w:rPr>
          <w:del w:id="190" w:author="Dana Robinson" w:date="2022-05-08T07:42:00Z"/>
        </w:rPr>
      </w:pPr>
      <w:del w:id="191" w:author="Dana Robinson" w:date="2022-05-08T07:42:00Z">
        <w:r w:rsidDel="00E8592F">
          <w:delText xml:space="preserve"> *                      in write mode.</w:delText>
        </w:r>
      </w:del>
    </w:p>
    <w:p w14:paraId="4815A7B3" w14:textId="5DD36C55" w:rsidR="00461004" w:rsidDel="00E8592F" w:rsidRDefault="00461004" w:rsidP="00394051">
      <w:pPr>
        <w:pStyle w:val="PlainText"/>
        <w:rPr>
          <w:del w:id="192" w:author="Dana Robinson" w:date="2022-05-08T07:42:00Z"/>
        </w:rPr>
      </w:pPr>
      <w:del w:id="193" w:author="Dana Robinson" w:date="2022-05-08T07:42:00Z">
        <w:r w:rsidDel="00E8592F">
          <w:delText xml:space="preserve"> *                      If disabled (0), only the most recent revision may be</w:delText>
        </w:r>
      </w:del>
    </w:p>
    <w:p w14:paraId="0BA9C2F8" w14:textId="163725B9" w:rsidR="00461004" w:rsidDel="00E8592F" w:rsidRDefault="00461004" w:rsidP="00394051">
      <w:pPr>
        <w:pStyle w:val="PlainText"/>
        <w:rPr>
          <w:del w:id="194" w:author="Dana Robinson" w:date="2022-05-08T07:42:00Z"/>
        </w:rPr>
      </w:pPr>
      <w:del w:id="195" w:author="Dana Robinson" w:date="2022-05-08T07:42:00Z">
        <w:r w:rsidDel="00E8592F">
          <w:delText xml:space="preserve"> *                      opened for amendment.</w:delText>
        </w:r>
      </w:del>
    </w:p>
    <w:p w14:paraId="195C54A8" w14:textId="224B8A7B" w:rsidR="00615334" w:rsidDel="00E8592F" w:rsidRDefault="00615334" w:rsidP="00394051">
      <w:pPr>
        <w:pStyle w:val="PlainText"/>
        <w:rPr>
          <w:del w:id="196" w:author="Dana Robinson" w:date="2022-05-08T07:42:00Z"/>
        </w:rPr>
      </w:pPr>
      <w:del w:id="197" w:author="Dana Robinson" w:date="2022-05-08T07:42:00Z">
        <w:r w:rsidDel="00E8592F">
          <w:delText xml:space="preserve"> *</w:delText>
        </w:r>
      </w:del>
    </w:p>
    <w:p w14:paraId="6915E6A2" w14:textId="470C5132" w:rsidR="00461004" w:rsidRDefault="00615334" w:rsidP="00461004">
      <w:pPr>
        <w:pStyle w:val="PlainText"/>
      </w:pPr>
      <w:del w:id="198" w:author="Dana Robinson" w:date="2022-05-08T07:42:00Z">
        <w:r w:rsidDel="00E8592F">
          <w:delText xml:space="preserve"> </w:delText>
        </w:r>
      </w:del>
      <w:r>
        <w:t xml:space="preserve">*              + </w:t>
      </w:r>
      <w:r w:rsidR="00EF1E3C">
        <w:t>H5FD_ONION_FAPL_CREATE_FLAG_</w:t>
      </w:r>
      <w:r>
        <w:t>ENABLE_PAGE_ALIGNMENT (</w:t>
      </w:r>
      <w:r w:rsidR="00461004">
        <w:t xml:space="preserve">2, </w:t>
      </w:r>
      <w:r>
        <w:t>bit 2)</w:t>
      </w:r>
      <w:r w:rsidR="00461004" w:rsidRPr="00461004">
        <w:t xml:space="preserve"> </w:t>
      </w:r>
    </w:p>
    <w:p w14:paraId="0F1F2233" w14:textId="2D5CE51B" w:rsidR="00461004" w:rsidRDefault="00461004" w:rsidP="00461004">
      <w:pPr>
        <w:pStyle w:val="PlainText"/>
      </w:pPr>
      <w:r>
        <w:t xml:space="preserve"> *                      Onion history metadata will align to </w:t>
      </w:r>
      <w:proofErr w:type="spellStart"/>
      <w:r>
        <w:t>page_size</w:t>
      </w:r>
      <w:proofErr w:type="spellEnd"/>
      <w:r>
        <w:t>.</w:t>
      </w:r>
    </w:p>
    <w:p w14:paraId="00F42839" w14:textId="42ACA9CE" w:rsidR="00461004" w:rsidRDefault="00461004" w:rsidP="00461004">
      <w:pPr>
        <w:pStyle w:val="PlainText"/>
      </w:pPr>
      <w:r>
        <w:t xml:space="preserve"> *                      Partial pages of unused space will occur in the file,</w:t>
      </w:r>
    </w:p>
    <w:p w14:paraId="7629F519" w14:textId="08EA445C" w:rsidR="00461004" w:rsidRDefault="00461004" w:rsidP="00461004">
      <w:pPr>
        <w:pStyle w:val="PlainText"/>
      </w:pPr>
      <w:r>
        <w:t xml:space="preserve"> *                      but may improve read performance from the backing store</w:t>
      </w:r>
    </w:p>
    <w:p w14:paraId="527FB025" w14:textId="77777777" w:rsidR="00461004" w:rsidRDefault="00461004" w:rsidP="00461004">
      <w:pPr>
        <w:pStyle w:val="PlainText"/>
      </w:pPr>
      <w:r>
        <w:t xml:space="preserve"> *                      on some systems.</w:t>
      </w:r>
    </w:p>
    <w:p w14:paraId="350BEC86" w14:textId="3540AC56" w:rsidR="00177D96" w:rsidRDefault="00177D96" w:rsidP="00461004">
      <w:pPr>
        <w:pStyle w:val="PlainText"/>
      </w:pPr>
      <w:r>
        <w:t xml:space="preserve"> *       </w:t>
      </w:r>
      <w:r w:rsidR="0010706A">
        <w:t xml:space="preserve">               If disabled (0),</w:t>
      </w:r>
      <w:r>
        <w:t xml:space="preserve"> padding will </w:t>
      </w:r>
      <w:r w:rsidR="0010706A">
        <w:t xml:space="preserve">not </w:t>
      </w:r>
      <w:r>
        <w:t>be inserted to align</w:t>
      </w:r>
    </w:p>
    <w:p w14:paraId="257DAE91" w14:textId="28296D14" w:rsidR="00177D96" w:rsidRDefault="00177D96" w:rsidP="00461004">
      <w:pPr>
        <w:pStyle w:val="PlainText"/>
      </w:pPr>
      <w:r>
        <w:t xml:space="preserve"> *                      to page </w:t>
      </w:r>
      <w:r w:rsidR="0010706A">
        <w:t>boundaries.</w:t>
      </w:r>
    </w:p>
    <w:p w14:paraId="0A651542" w14:textId="77777777" w:rsidR="00461004" w:rsidRDefault="00461004" w:rsidP="00461004">
      <w:pPr>
        <w:pStyle w:val="PlainText"/>
      </w:pPr>
      <w:r>
        <w:t xml:space="preserve"> *</w:t>
      </w:r>
    </w:p>
    <w:p w14:paraId="7CEAE8FA" w14:textId="7665BF57" w:rsidR="00564231" w:rsidRDefault="00461004" w:rsidP="00461004">
      <w:pPr>
        <w:pStyle w:val="PlainText"/>
      </w:pPr>
      <w:r>
        <w:t xml:space="preserve"> *              </w:t>
      </w:r>
      <w:r w:rsidR="000164C0">
        <w:t xml:space="preserve">+ </w:t>
      </w:r>
      <w:r>
        <w:t xml:space="preserve">&lt;Remaining bits reserved&gt; </w:t>
      </w:r>
    </w:p>
    <w:p w14:paraId="7559D9CF" w14:textId="624516FD" w:rsidR="0053356F" w:rsidRDefault="0053356F" w:rsidP="00394051">
      <w:pPr>
        <w:pStyle w:val="PlainText"/>
      </w:pPr>
      <w:r>
        <w:t xml:space="preserve"> *</w:t>
      </w:r>
    </w:p>
    <w:p w14:paraId="21B6427D" w14:textId="77777777" w:rsidR="0053356F" w:rsidRDefault="0053356F" w:rsidP="00394051">
      <w:pPr>
        <w:pStyle w:val="PlainText"/>
      </w:pPr>
      <w:r>
        <w:t xml:space="preserve"> * comment:     User-supplied NULL-terminated comment for a revision to be</w:t>
      </w:r>
    </w:p>
    <w:p w14:paraId="1305D83B" w14:textId="55507B6C" w:rsidR="0053356F" w:rsidRDefault="0053356F" w:rsidP="00394051">
      <w:pPr>
        <w:pStyle w:val="PlainText"/>
      </w:pPr>
      <w:r>
        <w:lastRenderedPageBreak/>
        <w:t xml:space="preserve"> *              written.</w:t>
      </w:r>
    </w:p>
    <w:p w14:paraId="07614FA7" w14:textId="742F87C4" w:rsidR="002B1BFA" w:rsidRDefault="002B1BFA" w:rsidP="00394051">
      <w:pPr>
        <w:pStyle w:val="PlainText"/>
      </w:pPr>
      <w:r>
        <w:t xml:space="preserve"> *              Cannot be longer than </w:t>
      </w:r>
      <w:r w:rsidR="00513D6A">
        <w:t>H5FD_ONION_FAPL_COMMENT_</w:t>
      </w:r>
      <w:r w:rsidR="00156BB9">
        <w:t>MAX_</w:t>
      </w:r>
      <w:r w:rsidR="0047089F">
        <w:t>LEN</w:t>
      </w:r>
      <w:r>
        <w:t>.</w:t>
      </w:r>
    </w:p>
    <w:p w14:paraId="0F8FD3A9" w14:textId="7DAEC2F3" w:rsidR="0053356F" w:rsidRDefault="0053356F" w:rsidP="00394051">
      <w:pPr>
        <w:pStyle w:val="PlainText"/>
      </w:pPr>
      <w:r>
        <w:t xml:space="preserve"> *              Ignored if part of a FAPL used to open in read mode.</w:t>
      </w:r>
    </w:p>
    <w:p w14:paraId="782F56A9" w14:textId="4B1C79B2" w:rsidR="0053356F" w:rsidRDefault="0053356F" w:rsidP="00394051">
      <w:pPr>
        <w:pStyle w:val="PlainText"/>
      </w:pPr>
      <w:r>
        <w:t xml:space="preserve"> *</w:t>
      </w:r>
    </w:p>
    <w:p w14:paraId="70927B54" w14:textId="77777777" w:rsidR="0053356F" w:rsidRDefault="0053356F" w:rsidP="00394051">
      <w:pPr>
        <w:pStyle w:val="PlainText"/>
      </w:pPr>
      <w:r>
        <w:t xml:space="preserve"> *              The comment for a revision may be modified prior to committing</w:t>
      </w:r>
    </w:p>
    <w:p w14:paraId="6212CF07" w14:textId="77777777" w:rsidR="0053356F" w:rsidRDefault="0053356F" w:rsidP="0053356F">
      <w:pPr>
        <w:pStyle w:val="PlainText"/>
      </w:pPr>
      <w:r>
        <w:t xml:space="preserve"> *              to the revision (closing the file and writing the record)</w:t>
      </w:r>
    </w:p>
    <w:p w14:paraId="4ED2781A" w14:textId="2DCEF8E6" w:rsidR="0053356F" w:rsidRDefault="0053356F" w:rsidP="0053356F">
      <w:pPr>
        <w:pStyle w:val="PlainText"/>
      </w:pPr>
      <w:r>
        <w:t xml:space="preserve"> *              with a call to H5</w:t>
      </w:r>
      <w:proofErr w:type="gramStart"/>
      <w:r>
        <w:t>FDfctl(</w:t>
      </w:r>
      <w:proofErr w:type="gramEnd"/>
      <w:r>
        <w:t>).</w:t>
      </w:r>
    </w:p>
    <w:p w14:paraId="60B2C77C" w14:textId="6D3487F6" w:rsidR="002B1BFA" w:rsidRDefault="002B1BFA" w:rsidP="0053356F">
      <w:pPr>
        <w:pStyle w:val="PlainText"/>
      </w:pPr>
      <w:r>
        <w:t xml:space="preserve"> *              This H5FDfctl overwrite may be used to exceed constraints of</w:t>
      </w:r>
    </w:p>
    <w:p w14:paraId="0913EB9D" w14:textId="0A9ABC40" w:rsidR="002B1BFA" w:rsidRDefault="002B1BFA" w:rsidP="0053356F">
      <w:pPr>
        <w:pStyle w:val="PlainText"/>
      </w:pPr>
      <w:r>
        <w:t xml:space="preserve"> *              maximum string length and the NULL-terminator requirement.</w:t>
      </w:r>
    </w:p>
    <w:p w14:paraId="032AAC5B" w14:textId="1722D05D" w:rsidR="001C5E83" w:rsidRDefault="001C5E83" w:rsidP="0053356F">
      <w:pPr>
        <w:pStyle w:val="PlainText"/>
      </w:pPr>
      <w:r>
        <w:t xml:space="preserve"> *</w:t>
      </w:r>
    </w:p>
    <w:p w14:paraId="4C029808" w14:textId="77777777" w:rsidR="00394051" w:rsidRDefault="00394051" w:rsidP="00394051">
      <w:pPr>
        <w:pStyle w:val="PlainText"/>
      </w:pPr>
      <w:r>
        <w:t xml:space="preserve"> * ----------------------------------------------------------------------------</w:t>
      </w:r>
    </w:p>
    <w:p w14:paraId="1A8F444C" w14:textId="7D67877A" w:rsidR="00394051" w:rsidRDefault="00394051" w:rsidP="00394051">
      <w:pPr>
        <w:pStyle w:val="PlainText"/>
      </w:pPr>
      <w:r>
        <w:t xml:space="preserve"> */</w:t>
      </w:r>
    </w:p>
    <w:p w14:paraId="07C558EC" w14:textId="38F1041E" w:rsidR="0073207F" w:rsidRDefault="0073207F" w:rsidP="00394051">
      <w:pPr>
        <w:pStyle w:val="PlainText"/>
      </w:pPr>
    </w:p>
    <w:p w14:paraId="1137B716" w14:textId="217785B6" w:rsidR="0073207F" w:rsidRDefault="0073207F" w:rsidP="00394051">
      <w:pPr>
        <w:pStyle w:val="PlainText"/>
      </w:pPr>
    </w:p>
    <w:p w14:paraId="01514BDF" w14:textId="77777777" w:rsidR="0073207F" w:rsidRDefault="0073207F" w:rsidP="00394051">
      <w:pPr>
        <w:pStyle w:val="PlainText"/>
      </w:pPr>
    </w:p>
    <w:p w14:paraId="053BE5D7" w14:textId="0E8D320D" w:rsidR="00394051" w:rsidRDefault="00B75F2B" w:rsidP="00394051">
      <w:pPr>
        <w:pStyle w:val="PlainText"/>
      </w:pPr>
      <w:r>
        <w:t xml:space="preserve">typedef </w:t>
      </w:r>
      <w:r w:rsidR="00394051">
        <w:t>struct H5FD_onion_fapl_info</w:t>
      </w:r>
      <w:r>
        <w:t>_t</w:t>
      </w:r>
      <w:r w:rsidR="00394051">
        <w:t xml:space="preserve"> {</w:t>
      </w:r>
    </w:p>
    <w:p w14:paraId="5251EA1D" w14:textId="75EECB65" w:rsidR="00394051" w:rsidRDefault="00394051" w:rsidP="00394051">
      <w:pPr>
        <w:pStyle w:val="PlainText"/>
      </w:pPr>
      <w:r>
        <w:t xml:space="preserve">    u</w:t>
      </w:r>
      <w:ins w:id="199" w:author="Dana Robinson" w:date="2022-05-08T07:45:00Z">
        <w:r w:rsidR="00D90931">
          <w:t>nsigned</w:t>
        </w:r>
      </w:ins>
      <w:del w:id="200" w:author="Dana Robinson" w:date="2022-05-08T07:45:00Z">
        <w:r w:rsidDel="00D90931">
          <w:delText>int8_t</w:delText>
        </w:r>
      </w:del>
      <w:r>
        <w:t xml:space="preserve">  </w:t>
      </w:r>
      <w:r w:rsidR="0073207F">
        <w:t xml:space="preserve">                        </w:t>
      </w:r>
      <w:del w:id="201" w:author="Dana Robinson" w:date="2022-05-08T07:45:00Z">
        <w:r w:rsidR="0073207F" w:rsidDel="00D90931">
          <w:delText xml:space="preserve"> </w:delText>
        </w:r>
      </w:del>
      <w:proofErr w:type="gramStart"/>
      <w:r>
        <w:t>version;</w:t>
      </w:r>
      <w:proofErr w:type="gramEnd"/>
    </w:p>
    <w:p w14:paraId="2B8F3B6B" w14:textId="6A117215" w:rsidR="00394051" w:rsidRDefault="00394051" w:rsidP="00394051">
      <w:pPr>
        <w:pStyle w:val="PlainText"/>
      </w:pPr>
      <w:r>
        <w:t xml:space="preserve">    </w:t>
      </w:r>
      <w:proofErr w:type="spellStart"/>
      <w:r>
        <w:t>hid_t</w:t>
      </w:r>
      <w:proofErr w:type="spellEnd"/>
      <w:r>
        <w:t xml:space="preserve">    </w:t>
      </w:r>
      <w:r w:rsidR="0073207F">
        <w:t xml:space="preserve">                         </w:t>
      </w:r>
      <w:proofErr w:type="spellStart"/>
      <w:r>
        <w:t>backing_fapl_</w:t>
      </w:r>
      <w:proofErr w:type="gramStart"/>
      <w:r>
        <w:t>id</w:t>
      </w:r>
      <w:proofErr w:type="spellEnd"/>
      <w:r>
        <w:t>;</w:t>
      </w:r>
      <w:proofErr w:type="gramEnd"/>
    </w:p>
    <w:p w14:paraId="30E74C64" w14:textId="1A62E82C" w:rsidR="00394051" w:rsidRDefault="00394051" w:rsidP="00394051">
      <w:pPr>
        <w:pStyle w:val="PlainText"/>
      </w:pPr>
      <w:r>
        <w:t xml:space="preserve">    </w:t>
      </w:r>
      <w:r w:rsidR="0073207F">
        <w:t>uint32</w:t>
      </w:r>
      <w:r>
        <w:t xml:space="preserve">_t  </w:t>
      </w:r>
      <w:r w:rsidR="0073207F">
        <w:t xml:space="preserve">                        </w:t>
      </w:r>
      <w:proofErr w:type="spellStart"/>
      <w:r>
        <w:t>page_</w:t>
      </w:r>
      <w:proofErr w:type="gramStart"/>
      <w:r>
        <w:t>size</w:t>
      </w:r>
      <w:proofErr w:type="spellEnd"/>
      <w:r>
        <w:t>;</w:t>
      </w:r>
      <w:proofErr w:type="gramEnd"/>
    </w:p>
    <w:p w14:paraId="346A6DF9" w14:textId="66DC90F7" w:rsidR="00394051" w:rsidDel="00E8592F" w:rsidRDefault="00394051" w:rsidP="00394051">
      <w:pPr>
        <w:pStyle w:val="PlainText"/>
        <w:rPr>
          <w:del w:id="202" w:author="Dana Robinson" w:date="2022-05-08T07:40:00Z"/>
        </w:rPr>
      </w:pPr>
      <w:del w:id="203" w:author="Dana Robinson" w:date="2022-05-08T07:40:00Z">
        <w:r w:rsidDel="00E8592F">
          <w:delText xml:space="preserve">    </w:delText>
        </w:r>
        <w:r w:rsidR="0073207F" w:rsidDel="00E8592F">
          <w:delText>H5FD_onion_target_file_constant</w:delText>
        </w:r>
        <w:r w:rsidDel="00E8592F">
          <w:delText>_t</w:delText>
        </w:r>
        <w:r w:rsidR="0073207F" w:rsidDel="00E8592F">
          <w:delText xml:space="preserve"> </w:delText>
        </w:r>
        <w:r w:rsidDel="00E8592F">
          <w:delText>store_</w:delText>
        </w:r>
        <w:r w:rsidR="0073207F" w:rsidDel="00E8592F">
          <w:delText>target</w:delText>
        </w:r>
        <w:r w:rsidDel="00E8592F">
          <w:delText>;</w:delText>
        </w:r>
      </w:del>
    </w:p>
    <w:p w14:paraId="7209B488" w14:textId="46BD7936" w:rsidR="00394051" w:rsidRDefault="00394051" w:rsidP="00394051">
      <w:pPr>
        <w:pStyle w:val="PlainText"/>
      </w:pPr>
      <w:r>
        <w:t xml:space="preserve">    uint64_t </w:t>
      </w:r>
      <w:r w:rsidR="0073207F">
        <w:t xml:space="preserve">                         </w:t>
      </w:r>
      <w:proofErr w:type="spellStart"/>
      <w:r>
        <w:t>revision_</w:t>
      </w:r>
      <w:ins w:id="204" w:author="Dana Robinson" w:date="2022-05-08T07:41:00Z">
        <w:r w:rsidR="00E8592F">
          <w:t>num</w:t>
        </w:r>
      </w:ins>
      <w:proofErr w:type="spellEnd"/>
      <w:del w:id="205" w:author="Dana Robinson" w:date="2022-05-08T07:41:00Z">
        <w:r w:rsidDel="00E8592F">
          <w:delText>id</w:delText>
        </w:r>
      </w:del>
      <w:r>
        <w:t>;</w:t>
      </w:r>
    </w:p>
    <w:p w14:paraId="795FC5C1" w14:textId="6B5F2A19" w:rsidR="00394051" w:rsidRDefault="00394051" w:rsidP="00394051">
      <w:pPr>
        <w:pStyle w:val="PlainText"/>
      </w:pPr>
      <w:r>
        <w:t xml:space="preserve">    </w:t>
      </w:r>
      <w:proofErr w:type="spellStart"/>
      <w:ins w:id="206" w:author="Dana Robinson" w:date="2022-05-08T07:41:00Z">
        <w:r w:rsidR="00E8592F">
          <w:t>hbool</w:t>
        </w:r>
      </w:ins>
      <w:del w:id="207" w:author="Dana Robinson" w:date="2022-05-08T07:41:00Z">
        <w:r w:rsidDel="00E8592F">
          <w:delText>uint8</w:delText>
        </w:r>
      </w:del>
      <w:r>
        <w:t>_t</w:t>
      </w:r>
      <w:proofErr w:type="spellEnd"/>
      <w:r>
        <w:t xml:space="preserve">  </w:t>
      </w:r>
      <w:r w:rsidR="0073207F">
        <w:t xml:space="preserve">                         </w:t>
      </w:r>
      <w:proofErr w:type="spellStart"/>
      <w:r>
        <w:t>force_write_</w:t>
      </w:r>
      <w:proofErr w:type="gramStart"/>
      <w:r>
        <w:t>open</w:t>
      </w:r>
      <w:proofErr w:type="spellEnd"/>
      <w:r>
        <w:t>;</w:t>
      </w:r>
      <w:proofErr w:type="gramEnd"/>
    </w:p>
    <w:p w14:paraId="77FAA48C" w14:textId="7C371F7A" w:rsidR="00564231" w:rsidRDefault="00564231" w:rsidP="00394051">
      <w:pPr>
        <w:pStyle w:val="PlainText"/>
      </w:pPr>
      <w:r>
        <w:t xml:space="preserve">    uint</w:t>
      </w:r>
      <w:ins w:id="208" w:author="Dana Robinson" w:date="2022-05-08T07:41:00Z">
        <w:r w:rsidR="00E8592F">
          <w:t>64</w:t>
        </w:r>
      </w:ins>
      <w:del w:id="209" w:author="Dana Robinson" w:date="2022-05-08T07:41:00Z">
        <w:r w:rsidDel="00E8592F">
          <w:delText>8</w:delText>
        </w:r>
      </w:del>
      <w:r>
        <w:t xml:space="preserve">_t  </w:t>
      </w:r>
      <w:r w:rsidR="0073207F">
        <w:t xml:space="preserve">                        </w:t>
      </w:r>
      <w:del w:id="210" w:author="Dana Robinson" w:date="2022-05-08T07:41:00Z">
        <w:r w:rsidR="0073207F" w:rsidDel="00E8592F">
          <w:delText xml:space="preserve"> </w:delText>
        </w:r>
      </w:del>
      <w:proofErr w:type="spellStart"/>
      <w:r w:rsidR="00615334">
        <w:t>creati</w:t>
      </w:r>
      <w:r w:rsidR="00010056">
        <w:t>on_</w:t>
      </w:r>
      <w:proofErr w:type="gramStart"/>
      <w:r w:rsidR="00615334">
        <w:t>flags</w:t>
      </w:r>
      <w:proofErr w:type="spellEnd"/>
      <w:r>
        <w:t>;</w:t>
      </w:r>
      <w:proofErr w:type="gramEnd"/>
    </w:p>
    <w:p w14:paraId="2A4E3DA2" w14:textId="22208449" w:rsidR="0053356F" w:rsidRDefault="002B1BFA" w:rsidP="00394051">
      <w:pPr>
        <w:pStyle w:val="PlainText"/>
      </w:pPr>
      <w:r>
        <w:t xml:space="preserve">    char     </w:t>
      </w:r>
      <w:r w:rsidR="0073207F">
        <w:t xml:space="preserve">                         </w:t>
      </w:r>
      <w:proofErr w:type="gramStart"/>
      <w:r w:rsidR="0053356F">
        <w:t>comment</w:t>
      </w:r>
      <w:r>
        <w:t>[</w:t>
      </w:r>
      <w:proofErr w:type="gramEnd"/>
      <w:r w:rsidR="00156BB9">
        <w:t>H5FD_ONION_FAPL_</w:t>
      </w:r>
      <w:r w:rsidR="0047089F">
        <w:t>COMMENT_</w:t>
      </w:r>
      <w:r w:rsidR="00156BB9">
        <w:t>MAX_</w:t>
      </w:r>
      <w:r w:rsidR="0047089F">
        <w:t>LEN</w:t>
      </w:r>
      <w:r w:rsidR="00513D6A">
        <w:t xml:space="preserve"> + 1</w:t>
      </w:r>
      <w:r>
        <w:t>]</w:t>
      </w:r>
      <w:r w:rsidR="0053356F">
        <w:t>;</w:t>
      </w:r>
    </w:p>
    <w:p w14:paraId="5AAD4A2F" w14:textId="59C5D4FE" w:rsidR="00915516" w:rsidRDefault="00394051" w:rsidP="00564231">
      <w:pPr>
        <w:pStyle w:val="PlainText"/>
      </w:pPr>
      <w:r>
        <w:t>}</w:t>
      </w:r>
      <w:r w:rsidR="00B75F2B">
        <w:t xml:space="preserve"> H5FD_onion_fapl_info_t</w:t>
      </w:r>
      <w:r>
        <w:t>;</w:t>
      </w:r>
    </w:p>
    <w:p w14:paraId="7073C5C6" w14:textId="6A7875DB" w:rsidR="00394051" w:rsidRDefault="008A3409" w:rsidP="00C10627">
      <w:pPr>
        <w:pStyle w:val="Heading2"/>
      </w:pPr>
      <w:r>
        <w:t>H5</w:t>
      </w:r>
      <w:proofErr w:type="gramStart"/>
      <w:r>
        <w:t>FDfctl</w:t>
      </w:r>
      <w:r w:rsidR="00394051">
        <w:t>(</w:t>
      </w:r>
      <w:proofErr w:type="gramEnd"/>
      <w:r w:rsidR="00394051">
        <w:t xml:space="preserve">) </w:t>
      </w:r>
      <w:r w:rsidR="00E27CDD">
        <w:t>D</w:t>
      </w:r>
      <w:r w:rsidR="000C02F3">
        <w:t>etails</w:t>
      </w:r>
    </w:p>
    <w:p w14:paraId="4217D2EE" w14:textId="509B3DE0" w:rsidR="00394051" w:rsidRDefault="0079155B" w:rsidP="00394051">
      <w:r>
        <w:t>A</w:t>
      </w:r>
      <w:r w:rsidR="00394051">
        <w:t xml:space="preserve"> new API</w:t>
      </w:r>
      <w:r>
        <w:t xml:space="preserve"> function, </w:t>
      </w:r>
      <w:r w:rsidR="008A3409">
        <w:rPr>
          <w:rStyle w:val="PlainTextChar"/>
        </w:rPr>
        <w:t>H5</w:t>
      </w:r>
      <w:proofErr w:type="gramStart"/>
      <w:r w:rsidR="008A3409">
        <w:rPr>
          <w:rStyle w:val="PlainTextChar"/>
        </w:rPr>
        <w:t>FDfctl</w:t>
      </w:r>
      <w:r w:rsidRPr="0079155B">
        <w:rPr>
          <w:rStyle w:val="PlainTextChar"/>
        </w:rPr>
        <w:t>(</w:t>
      </w:r>
      <w:proofErr w:type="gramEnd"/>
      <w:r w:rsidRPr="0079155B">
        <w:rPr>
          <w:rStyle w:val="PlainTextChar"/>
        </w:rPr>
        <w:t>)</w:t>
      </w:r>
      <w:r>
        <w:t>,</w:t>
      </w:r>
      <w:r w:rsidR="00394051">
        <w:t xml:space="preserve"> </w:t>
      </w:r>
      <w:r>
        <w:t xml:space="preserve">will be </w:t>
      </w:r>
      <w:r w:rsidR="00394051">
        <w:t>added to the VFL.</w:t>
      </w:r>
      <w:r>
        <w:t xml:space="preserve"> </w:t>
      </w:r>
      <w:r w:rsidR="00FD207B">
        <w:t>This will allow any driver</w:t>
      </w:r>
      <w:r>
        <w:t xml:space="preserve"> to implement </w:t>
      </w:r>
      <w:r w:rsidR="00FD207B">
        <w:t>features as appropriate that may not otherwise be possible with the current API</w:t>
      </w:r>
      <w:r>
        <w:t>.</w:t>
      </w:r>
      <w:r w:rsidR="00C764D5">
        <w:t xml:space="preserve"> The function's name is derived from conventional operating system calls, "file control".</w:t>
      </w:r>
      <w:r w:rsidR="00394051">
        <w:t xml:space="preserve"> </w:t>
      </w:r>
      <w:r>
        <w:t>A new function component will be added to the driver class, each driver implementing (or eliding) the feature as appropriate.</w:t>
      </w:r>
    </w:p>
    <w:p w14:paraId="21079ABD" w14:textId="77777777" w:rsidR="0079155B" w:rsidRDefault="0079155B" w:rsidP="0079155B"/>
    <w:p w14:paraId="350C4E84" w14:textId="77777777" w:rsidR="00C248A2" w:rsidRDefault="00C248A2" w:rsidP="00C248A2">
      <w:pPr>
        <w:pStyle w:val="PlainText"/>
      </w:pPr>
      <w:commentRangeStart w:id="211"/>
      <w:r>
        <w:t>/* ----------------------------------------------------------------------------</w:t>
      </w:r>
    </w:p>
    <w:p w14:paraId="342CF6F9" w14:textId="10D06E0D" w:rsidR="00C248A2" w:rsidRDefault="00C248A2" w:rsidP="00C248A2">
      <w:pPr>
        <w:pStyle w:val="PlainText"/>
      </w:pPr>
      <w:r>
        <w:t xml:space="preserve"> * Function:    H5FDfctl</w:t>
      </w:r>
    </w:p>
    <w:p w14:paraId="3C0B70D8" w14:textId="571F34C4" w:rsidR="00C248A2" w:rsidRDefault="00C248A2" w:rsidP="00C248A2">
      <w:pPr>
        <w:pStyle w:val="PlainText"/>
      </w:pPr>
      <w:r>
        <w:t xml:space="preserve"> *</w:t>
      </w:r>
    </w:p>
    <w:p w14:paraId="4ACE2766" w14:textId="77777777" w:rsidR="00C248A2" w:rsidRDefault="00C248A2" w:rsidP="00C248A2">
      <w:pPr>
        <w:pStyle w:val="PlainText"/>
      </w:pPr>
      <w:r>
        <w:t xml:space="preserve"> * Purpose:     Provide a general-purpose interface for driver-defined behavior</w:t>
      </w:r>
    </w:p>
    <w:p w14:paraId="4CBBE038" w14:textId="49B75A74" w:rsidR="00C248A2" w:rsidRDefault="00C248A2" w:rsidP="00C248A2">
      <w:pPr>
        <w:pStyle w:val="PlainText"/>
      </w:pPr>
      <w:r>
        <w:t xml:space="preserve"> *              in interacting with a virtual file handle.</w:t>
      </w:r>
    </w:p>
    <w:p w14:paraId="428286BA" w14:textId="12542981" w:rsidR="00C248A2" w:rsidRDefault="00C248A2" w:rsidP="00C248A2">
      <w:pPr>
        <w:pStyle w:val="PlainText"/>
      </w:pPr>
      <w:r>
        <w:t xml:space="preserve"> * ----------------------------------------------------------------------------</w:t>
      </w:r>
    </w:p>
    <w:p w14:paraId="02A0DBB8" w14:textId="77777777" w:rsidR="0079155B" w:rsidRDefault="0079155B" w:rsidP="00C248A2">
      <w:pPr>
        <w:pStyle w:val="PlainText"/>
      </w:pPr>
      <w:r>
        <w:t xml:space="preserve"> */</w:t>
      </w:r>
    </w:p>
    <w:commentRangeEnd w:id="211"/>
    <w:p w14:paraId="68AF1D65" w14:textId="63EF80A9" w:rsidR="0079155B" w:rsidRDefault="0079155B" w:rsidP="0079155B">
      <w:pPr>
        <w:pStyle w:val="PlainText"/>
      </w:pPr>
      <w:r>
        <w:rPr>
          <w:rStyle w:val="CommentReference"/>
          <w:rFonts w:asciiTheme="minorHAnsi" w:hAnsiTheme="minorHAnsi"/>
        </w:rPr>
        <w:commentReference w:id="211"/>
      </w:r>
      <w:proofErr w:type="spellStart"/>
      <w:r w:rsidR="008A3409">
        <w:t>herr_t</w:t>
      </w:r>
      <w:proofErr w:type="spellEnd"/>
      <w:r w:rsidR="008A3409">
        <w:t xml:space="preserve"> H5FDfctl </w:t>
      </w:r>
      <w:r>
        <w:t>(</w:t>
      </w:r>
      <w:r w:rsidR="002B0ADD">
        <w:t>H5FD_t *</w:t>
      </w:r>
      <w:del w:id="212" w:author="Dana Robinson" w:date="2022-05-08T05:17:00Z">
        <w:r w:rsidR="00021797" w:rsidDel="00B058FA">
          <w:delText>handle</w:delText>
        </w:r>
      </w:del>
      <w:ins w:id="213" w:author="Dana Robinson" w:date="2022-05-08T05:17:00Z">
        <w:r w:rsidR="00B058FA">
          <w:t>file</w:t>
        </w:r>
      </w:ins>
      <w:r>
        <w:t xml:space="preserve">, </w:t>
      </w:r>
      <w:r w:rsidR="00BC7A1C">
        <w:t>uin</w:t>
      </w:r>
      <w:r w:rsidR="002F5F68">
        <w:t>t</w:t>
      </w:r>
      <w:ins w:id="214" w:author="Dana Robinson" w:date="2022-05-08T05:17:00Z">
        <w:r w:rsidR="00B058FA">
          <w:t>64</w:t>
        </w:r>
      </w:ins>
      <w:del w:id="215" w:author="Dana Robinson" w:date="2022-05-08T05:17:00Z">
        <w:r w:rsidR="00BC7A1C" w:rsidDel="00B058FA">
          <w:delText>32</w:delText>
        </w:r>
      </w:del>
      <w:r w:rsidR="00BC7A1C">
        <w:t xml:space="preserve">_t </w:t>
      </w:r>
      <w:proofErr w:type="spellStart"/>
      <w:r w:rsidR="00BC7A1C">
        <w:t>op</w:t>
      </w:r>
      <w:r w:rsidR="002F5F68">
        <w:t>_</w:t>
      </w:r>
      <w:r w:rsidR="00BC7A1C">
        <w:t>code</w:t>
      </w:r>
      <w:proofErr w:type="spellEnd"/>
      <w:r w:rsidR="00BC7A1C">
        <w:t xml:space="preserve">, </w:t>
      </w:r>
      <w:ins w:id="216" w:author="Dana Robinson" w:date="2022-05-08T05:17:00Z">
        <w:r w:rsidR="00B058FA">
          <w:t>uint64_t</w:t>
        </w:r>
      </w:ins>
      <w:ins w:id="217" w:author="Dana Robinson" w:date="2022-05-08T05:18:00Z">
        <w:r w:rsidR="00B058FA">
          <w:t xml:space="preserve"> flags, </w:t>
        </w:r>
      </w:ins>
      <w:r>
        <w:t>const void *</w:t>
      </w:r>
      <w:r w:rsidR="002F5F68">
        <w:t>in</w:t>
      </w:r>
      <w:r w:rsidR="00EA4A78">
        <w:t>put</w:t>
      </w:r>
      <w:r>
        <w:t>, void *</w:t>
      </w:r>
      <w:del w:id="218" w:author="Dana Robinson" w:date="2022-05-08T05:18:00Z">
        <w:r w:rsidR="00BC7A1C" w:rsidDel="00B058FA">
          <w:delText>result</w:delText>
        </w:r>
      </w:del>
      <w:ins w:id="219" w:author="Dana Robinson" w:date="2022-05-08T05:18:00Z">
        <w:r w:rsidR="00B058FA">
          <w:t>*output</w:t>
        </w:r>
      </w:ins>
      <w:proofErr w:type="gramStart"/>
      <w:r>
        <w:t>);</w:t>
      </w:r>
      <w:proofErr w:type="gramEnd"/>
    </w:p>
    <w:p w14:paraId="393BF414" w14:textId="69943247" w:rsidR="00F67E47" w:rsidRDefault="00F67E47" w:rsidP="00F67E47"/>
    <w:p w14:paraId="21586DB0" w14:textId="77777777" w:rsidR="008A3409" w:rsidRDefault="00F67E47" w:rsidP="00F67E47">
      <w:r>
        <w:t xml:space="preserve">With the Onion VFD, </w:t>
      </w:r>
      <w:r w:rsidR="008A3409">
        <w:t>three</w:t>
      </w:r>
      <w:r>
        <w:t xml:space="preserve"> procedures are supported:</w:t>
      </w:r>
    </w:p>
    <w:p w14:paraId="3AB21613" w14:textId="698ADD63" w:rsidR="008A3409" w:rsidRPr="00B058FA" w:rsidRDefault="008A3409" w:rsidP="008A3409">
      <w:pPr>
        <w:pStyle w:val="ListNumberReference"/>
        <w:rPr>
          <w:rFonts w:ascii="Times New Roman" w:hAnsi="Times New Roman" w:cs="Times New Roman"/>
          <w:rPrChange w:id="220" w:author="Dana Robinson" w:date="2022-05-08T05:16:00Z">
            <w:rPr/>
          </w:rPrChange>
        </w:rPr>
      </w:pPr>
      <w:r w:rsidRPr="00B058FA">
        <w:rPr>
          <w:rFonts w:ascii="Times New Roman" w:hAnsi="Times New Roman" w:cs="Times New Roman"/>
          <w:rPrChange w:id="221" w:author="Dana Robinson" w:date="2022-05-08T05:16:00Z">
            <w:rPr/>
          </w:rPrChange>
        </w:rPr>
        <w:t>Retrieve</w:t>
      </w:r>
      <w:r w:rsidR="00F67E47" w:rsidRPr="00B058FA">
        <w:rPr>
          <w:rFonts w:ascii="Times New Roman" w:hAnsi="Times New Roman" w:cs="Times New Roman"/>
          <w:rPrChange w:id="222" w:author="Dana Robinson" w:date="2022-05-08T05:16:00Z">
            <w:rPr/>
          </w:rPrChange>
        </w:rPr>
        <w:t xml:space="preserve"> the information abou</w:t>
      </w:r>
      <w:r w:rsidRPr="00B058FA">
        <w:rPr>
          <w:rFonts w:ascii="Times New Roman" w:hAnsi="Times New Roman" w:cs="Times New Roman"/>
          <w:rPrChange w:id="223" w:author="Dana Robinson" w:date="2022-05-08T05:16:00Z">
            <w:rPr/>
          </w:rPrChange>
        </w:rPr>
        <w:t>t the currently-opened revision – inspect its record.</w:t>
      </w:r>
    </w:p>
    <w:p w14:paraId="67F26839" w14:textId="3A01DDDC" w:rsidR="008A3409" w:rsidRPr="00B058FA" w:rsidRDefault="008A3409" w:rsidP="008A3409">
      <w:pPr>
        <w:pStyle w:val="ListNumberReference"/>
        <w:rPr>
          <w:rFonts w:ascii="Times New Roman" w:hAnsi="Times New Roman" w:cs="Times New Roman"/>
          <w:rPrChange w:id="224" w:author="Dana Robinson" w:date="2022-05-08T05:16:00Z">
            <w:rPr/>
          </w:rPrChange>
        </w:rPr>
      </w:pPr>
      <w:r w:rsidRPr="00B058FA">
        <w:rPr>
          <w:rFonts w:ascii="Times New Roman" w:hAnsi="Times New Roman" w:cs="Times New Roman"/>
          <w:rPrChange w:id="225" w:author="Dana Robinson" w:date="2022-05-08T05:16:00Z">
            <w:rPr/>
          </w:rPrChange>
        </w:rPr>
        <w:t>Browse</w:t>
      </w:r>
      <w:r w:rsidR="00F67E47" w:rsidRPr="00B058FA">
        <w:rPr>
          <w:rFonts w:ascii="Times New Roman" w:hAnsi="Times New Roman" w:cs="Times New Roman"/>
          <w:rPrChange w:id="226" w:author="Dana Robinson" w:date="2022-05-08T05:16:00Z">
            <w:rPr/>
          </w:rPrChange>
        </w:rPr>
        <w:t xml:space="preserve"> the </w:t>
      </w:r>
      <w:r w:rsidRPr="00B058FA">
        <w:rPr>
          <w:rFonts w:ascii="Times New Roman" w:hAnsi="Times New Roman" w:cs="Times New Roman"/>
          <w:rPrChange w:id="227" w:author="Dana Robinson" w:date="2022-05-08T05:16:00Z">
            <w:rPr/>
          </w:rPrChange>
        </w:rPr>
        <w:t xml:space="preserve">onion revision history </w:t>
      </w:r>
      <w:r w:rsidR="00F67E47" w:rsidRPr="00B058FA">
        <w:rPr>
          <w:rFonts w:ascii="Times New Roman" w:hAnsi="Times New Roman" w:cs="Times New Roman"/>
          <w:rPrChange w:id="228" w:author="Dana Robinson" w:date="2022-05-08T05:16:00Z">
            <w:rPr/>
          </w:rPrChange>
        </w:rPr>
        <w:t xml:space="preserve">without committing to </w:t>
      </w:r>
      <w:r w:rsidRPr="00B058FA">
        <w:rPr>
          <w:rFonts w:ascii="Times New Roman" w:hAnsi="Times New Roman" w:cs="Times New Roman"/>
          <w:rPrChange w:id="229" w:author="Dana Robinson" w:date="2022-05-08T05:16:00Z">
            <w:rPr/>
          </w:rPrChange>
        </w:rPr>
        <w:t>opening any revision</w:t>
      </w:r>
      <w:r w:rsidR="00F67E47" w:rsidRPr="00B058FA">
        <w:rPr>
          <w:rFonts w:ascii="Times New Roman" w:hAnsi="Times New Roman" w:cs="Times New Roman"/>
          <w:rPrChange w:id="230" w:author="Dana Robinson" w:date="2022-05-08T05:16:00Z">
            <w:rPr/>
          </w:rPrChange>
        </w:rPr>
        <w:t xml:space="preserve"> </w:t>
      </w:r>
      <w:r w:rsidRPr="00B058FA">
        <w:rPr>
          <w:rFonts w:ascii="Times New Roman" w:hAnsi="Times New Roman" w:cs="Times New Roman"/>
          <w:rPrChange w:id="231" w:author="Dana Robinson" w:date="2022-05-08T05:16:00Z">
            <w:rPr/>
          </w:rPrChange>
        </w:rPr>
        <w:t>in advance.</w:t>
      </w:r>
    </w:p>
    <w:p w14:paraId="60E4695B" w14:textId="329CA5F4" w:rsidR="008A3409" w:rsidRPr="00B058FA" w:rsidRDefault="008A3409" w:rsidP="008A3409">
      <w:pPr>
        <w:pStyle w:val="ListNumberReference"/>
        <w:rPr>
          <w:rFonts w:ascii="Times New Roman" w:hAnsi="Times New Roman" w:cs="Times New Roman"/>
          <w:rPrChange w:id="232" w:author="Dana Robinson" w:date="2022-05-08T05:16:00Z">
            <w:rPr/>
          </w:rPrChange>
        </w:rPr>
      </w:pPr>
      <w:r w:rsidRPr="00B058FA">
        <w:rPr>
          <w:rFonts w:ascii="Times New Roman" w:hAnsi="Times New Roman" w:cs="Times New Roman"/>
          <w:rPrChange w:id="233" w:author="Dana Robinson" w:date="2022-05-08T05:16:00Z">
            <w:rPr/>
          </w:rPrChange>
        </w:rPr>
        <w:t>Modify revision comment before writing of file</w:t>
      </w:r>
      <w:r w:rsidR="00562ADE" w:rsidRPr="00B058FA">
        <w:rPr>
          <w:rFonts w:ascii="Times New Roman" w:hAnsi="Times New Roman" w:cs="Times New Roman"/>
          <w:rPrChange w:id="234" w:author="Dana Robinson" w:date="2022-05-08T05:16:00Z">
            <w:rPr/>
          </w:rPrChange>
        </w:rPr>
        <w:t xml:space="preserve"> (write mode only)</w:t>
      </w:r>
      <w:r w:rsidRPr="00B058FA">
        <w:rPr>
          <w:rFonts w:ascii="Times New Roman" w:hAnsi="Times New Roman" w:cs="Times New Roman"/>
          <w:rPrChange w:id="235" w:author="Dana Robinson" w:date="2022-05-08T05:16:00Z">
            <w:rPr/>
          </w:rPrChange>
        </w:rPr>
        <w:t>.</w:t>
      </w:r>
    </w:p>
    <w:p w14:paraId="0C7C9837" w14:textId="711DE64F" w:rsidR="00F67E47" w:rsidRDefault="008A3409" w:rsidP="008A3409">
      <w:r>
        <w:t>P</w:t>
      </w:r>
      <w:r w:rsidR="00F67E47">
        <w:t xml:space="preserve">rocedures </w:t>
      </w:r>
      <w:r>
        <w:t xml:space="preserve">one and two </w:t>
      </w:r>
      <w:r w:rsidR="00F67E47">
        <w:t xml:space="preserve">are a two-step process, with the first </w:t>
      </w:r>
      <w:r w:rsidR="0079155B">
        <w:t xml:space="preserve">step </w:t>
      </w:r>
      <w:r w:rsidR="00F67E47">
        <w:t xml:space="preserve">determining the size of the buffer required to store the result and the second </w:t>
      </w:r>
      <w:r w:rsidR="0079155B">
        <w:t>step collecting</w:t>
      </w:r>
      <w:r w:rsidR="00F67E47">
        <w:t xml:space="preserve"> the actual result in the user-allocated buffer.</w:t>
      </w:r>
    </w:p>
    <w:p w14:paraId="086B3671" w14:textId="1361988B" w:rsidR="00735754" w:rsidRDefault="00F67E47" w:rsidP="00735754">
      <w:pPr>
        <w:pStyle w:val="Heading3"/>
      </w:pPr>
      <w:r>
        <w:t>Get Onion Info About Currently-Opened Revision</w:t>
      </w:r>
    </w:p>
    <w:p w14:paraId="2225D9F9" w14:textId="2AFA8D29" w:rsidR="00735754" w:rsidRDefault="00735754" w:rsidP="00735754">
      <w:pPr>
        <w:rPr>
          <w:lang w:eastAsia="en-US"/>
        </w:rPr>
      </w:pPr>
      <w:r>
        <w:rPr>
          <w:lang w:eastAsia="en-US"/>
        </w:rPr>
        <w:t>From the file already opened at a given revision, inspect information about the revision.</w:t>
      </w:r>
    </w:p>
    <w:p w14:paraId="0A243B10" w14:textId="77777777" w:rsidR="00735754" w:rsidRPr="00735754" w:rsidRDefault="00735754" w:rsidP="00735754">
      <w:pPr>
        <w:rPr>
          <w:lang w:eastAsia="en-US"/>
        </w:rPr>
      </w:pPr>
    </w:p>
    <w:p w14:paraId="39C2F6FA" w14:textId="2E4C7419" w:rsidR="00207672" w:rsidRDefault="00021797" w:rsidP="00207672">
      <w:pPr>
        <w:pStyle w:val="PlainText"/>
      </w:pPr>
      <w:r>
        <w:t>H5FD_t *handle = NULL;</w:t>
      </w:r>
      <w:r w:rsidR="00207672" w:rsidRPr="00207672">
        <w:t xml:space="preserve"> </w:t>
      </w:r>
    </w:p>
    <w:p w14:paraId="0BD166AA" w14:textId="463D27B3" w:rsidR="00872F11" w:rsidRDefault="00CB7396" w:rsidP="00246364">
      <w:pPr>
        <w:pStyle w:val="PlainText"/>
      </w:pPr>
      <w:r>
        <w:t>struct H5FD_onion_</w:t>
      </w:r>
      <w:r w:rsidR="003D6AB9">
        <w:t>fctl_</w:t>
      </w:r>
      <w:r>
        <w:t>info_</w:t>
      </w:r>
      <w:proofErr w:type="gramStart"/>
      <w:r>
        <w:t>revision</w:t>
      </w:r>
      <w:r w:rsidR="00207672">
        <w:t xml:space="preserve">  *</w:t>
      </w:r>
      <w:proofErr w:type="spellStart"/>
      <w:proofErr w:type="gramEnd"/>
      <w:r w:rsidR="00207672">
        <w:t>record_ptr</w:t>
      </w:r>
      <w:proofErr w:type="spellEnd"/>
      <w:r w:rsidR="00207672">
        <w:t xml:space="preserve"> = NULL;</w:t>
      </w:r>
    </w:p>
    <w:p w14:paraId="4E5C9A76" w14:textId="37B51A69" w:rsidR="00872F11" w:rsidRDefault="00872F11" w:rsidP="00207672">
      <w:pPr>
        <w:pStyle w:val="PlainText"/>
      </w:pPr>
      <w:r>
        <w:t xml:space="preserve">uint64_t </w:t>
      </w:r>
      <w:r w:rsidR="00FC1CC1">
        <w:t xml:space="preserve">       </w:t>
      </w:r>
      <w:proofErr w:type="spellStart"/>
      <w:r>
        <w:t>size</w:t>
      </w:r>
      <w:r w:rsidR="001320C9">
        <w:t>_</w:t>
      </w:r>
      <w:r>
        <w:t>out</w:t>
      </w:r>
      <w:proofErr w:type="spellEnd"/>
      <w:r>
        <w:t xml:space="preserve"> = 0;</w:t>
      </w:r>
    </w:p>
    <w:p w14:paraId="59731E20" w14:textId="652DCD9B" w:rsidR="00872F11" w:rsidRDefault="00872F11" w:rsidP="00872F11">
      <w:pPr>
        <w:pStyle w:val="PlainText"/>
      </w:pPr>
      <w:r>
        <w:t xml:space="preserve">void </w:t>
      </w:r>
      <w:r w:rsidR="00FC1CC1">
        <w:t xml:space="preserve">  </w:t>
      </w:r>
      <w:r>
        <w:t>*</w:t>
      </w:r>
      <w:proofErr w:type="spellStart"/>
      <w:r>
        <w:t>buf</w:t>
      </w:r>
      <w:proofErr w:type="spellEnd"/>
      <w:r>
        <w:t xml:space="preserve"> = NULL;</w:t>
      </w:r>
    </w:p>
    <w:p w14:paraId="3F6ED86E" w14:textId="77777777" w:rsidR="009C65FC" w:rsidRDefault="009C65FC" w:rsidP="00872F11">
      <w:pPr>
        <w:pStyle w:val="PlainText"/>
      </w:pPr>
    </w:p>
    <w:p w14:paraId="3B88C483" w14:textId="77777777" w:rsidR="00894C9B" w:rsidRDefault="00894C9B" w:rsidP="00872F11">
      <w:pPr>
        <w:pStyle w:val="PlainText"/>
      </w:pPr>
      <w:r>
        <w:t>/* Get the virtual file handle</w:t>
      </w:r>
    </w:p>
    <w:p w14:paraId="1090F34E" w14:textId="08E7B713" w:rsidR="00894C9B" w:rsidRDefault="00894C9B" w:rsidP="00872F11">
      <w:pPr>
        <w:pStyle w:val="PlainText"/>
      </w:pPr>
      <w:r>
        <w:t>*/</w:t>
      </w:r>
    </w:p>
    <w:p w14:paraId="1A71B753" w14:textId="3E8206FB" w:rsidR="009C65FC" w:rsidRDefault="009C65FC" w:rsidP="009C65FC">
      <w:pPr>
        <w:pStyle w:val="PlainText"/>
      </w:pPr>
      <w:r>
        <w:t>H5Fget_vfd_</w:t>
      </w:r>
      <w:proofErr w:type="gramStart"/>
      <w:r>
        <w:t>handle(</w:t>
      </w:r>
      <w:proofErr w:type="spellStart"/>
      <w:proofErr w:type="gramEnd"/>
      <w:r>
        <w:t>file_id</w:t>
      </w:r>
      <w:proofErr w:type="spellEnd"/>
      <w:r>
        <w:t xml:space="preserve">, </w:t>
      </w:r>
      <w:proofErr w:type="spellStart"/>
      <w:r>
        <w:t>onion_enabled_fapl_id</w:t>
      </w:r>
      <w:proofErr w:type="spellEnd"/>
      <w:r>
        <w:t>, &amp;handle);</w:t>
      </w:r>
    </w:p>
    <w:p w14:paraId="4C08E869" w14:textId="77777777" w:rsidR="00872F11" w:rsidRDefault="00872F11" w:rsidP="00872F11">
      <w:pPr>
        <w:pStyle w:val="PlainText"/>
      </w:pPr>
    </w:p>
    <w:p w14:paraId="77F4798D" w14:textId="682DC476" w:rsidR="00B90121" w:rsidRDefault="00B90121" w:rsidP="00872F11">
      <w:pPr>
        <w:pStyle w:val="PlainText"/>
      </w:pPr>
      <w:r>
        <w:t>/* D</w:t>
      </w:r>
      <w:r w:rsidR="007C436E">
        <w:t>etermine required buffer size</w:t>
      </w:r>
    </w:p>
    <w:p w14:paraId="174ED5AA" w14:textId="34D94CD7" w:rsidR="00B90121" w:rsidRDefault="00B90121" w:rsidP="00872F11">
      <w:pPr>
        <w:pStyle w:val="PlainText"/>
      </w:pPr>
      <w:r>
        <w:t xml:space="preserve"> * Pass in File ID with pointers to</w:t>
      </w:r>
    </w:p>
    <w:p w14:paraId="3C2504C9" w14:textId="0BBB6005" w:rsidR="00B90121" w:rsidRDefault="00B90121" w:rsidP="00872F11">
      <w:pPr>
        <w:pStyle w:val="PlainText"/>
      </w:pPr>
      <w:r>
        <w:t xml:space="preserve"> *   IN   </w:t>
      </w:r>
      <w:r w:rsidR="008A377A">
        <w:t>N/A</w:t>
      </w:r>
    </w:p>
    <w:p w14:paraId="792D2244" w14:textId="4EDE8A50" w:rsidR="00B90121" w:rsidRDefault="00B90121" w:rsidP="00872F11">
      <w:pPr>
        <w:pStyle w:val="PlainText"/>
      </w:pPr>
      <w:r>
        <w:t xml:space="preserve"> *   </w:t>
      </w:r>
      <w:proofErr w:type="gramStart"/>
      <w:r>
        <w:t>OUT  uint</w:t>
      </w:r>
      <w:proofErr w:type="gramEnd"/>
      <w:r>
        <w:t>64_t</w:t>
      </w:r>
    </w:p>
    <w:p w14:paraId="09180FED" w14:textId="53887660" w:rsidR="007C436E" w:rsidRDefault="007C436E" w:rsidP="00872F11">
      <w:pPr>
        <w:pStyle w:val="PlainText"/>
      </w:pPr>
      <w:r>
        <w:t xml:space="preserve"> */</w:t>
      </w:r>
    </w:p>
    <w:p w14:paraId="490135FA" w14:textId="66D0E4FE" w:rsidR="00872F11" w:rsidRDefault="008A3409" w:rsidP="00872F11">
      <w:pPr>
        <w:pStyle w:val="PlainText"/>
      </w:pPr>
      <w:r>
        <w:t xml:space="preserve">H5FDfctl </w:t>
      </w:r>
      <w:r w:rsidR="00872F11">
        <w:t>(</w:t>
      </w:r>
      <w:r w:rsidR="00021797">
        <w:t>handle</w:t>
      </w:r>
      <w:r w:rsidR="00872F11">
        <w:t xml:space="preserve">, </w:t>
      </w:r>
      <w:r w:rsidR="00CA124F">
        <w:t>H5FD</w:t>
      </w:r>
      <w:r w:rsidR="00CA124F" w:rsidRPr="00CA124F">
        <w:t>_</w:t>
      </w:r>
      <w:r w:rsidR="008A377A" w:rsidRPr="00CA124F">
        <w:t>ONION_FCTL_OP_RE</w:t>
      </w:r>
      <w:r w:rsidR="00CB7396">
        <w:t>VISION_INFO</w:t>
      </w:r>
      <w:r w:rsidR="008A377A" w:rsidRPr="00CA124F">
        <w:t>_SIZE, NUL</w:t>
      </w:r>
      <w:r w:rsidR="008A377A">
        <w:t>L</w:t>
      </w:r>
      <w:r w:rsidR="00872F11">
        <w:t xml:space="preserve">, </w:t>
      </w:r>
      <w:r w:rsidR="001320C9">
        <w:t>&amp;</w:t>
      </w:r>
      <w:proofErr w:type="spellStart"/>
      <w:r w:rsidR="00872F11">
        <w:t>size</w:t>
      </w:r>
      <w:r w:rsidR="001320C9">
        <w:t>_</w:t>
      </w:r>
      <w:r w:rsidR="00872F11">
        <w:t>out</w:t>
      </w:r>
      <w:proofErr w:type="spellEnd"/>
      <w:r w:rsidR="00872F11">
        <w:t>);</w:t>
      </w:r>
    </w:p>
    <w:p w14:paraId="320B4C90" w14:textId="3328D180" w:rsidR="00207672" w:rsidRDefault="00872F11" w:rsidP="00872F11">
      <w:pPr>
        <w:pStyle w:val="PlainText"/>
      </w:pPr>
      <w:proofErr w:type="spellStart"/>
      <w:proofErr w:type="gramStart"/>
      <w:r>
        <w:t>HDassert</w:t>
      </w:r>
      <w:proofErr w:type="spellEnd"/>
      <w:r>
        <w:t>(</w:t>
      </w:r>
      <w:proofErr w:type="spellStart"/>
      <w:proofErr w:type="gramEnd"/>
      <w:r>
        <w:t>size</w:t>
      </w:r>
      <w:r w:rsidR="001320C9">
        <w:t>_</w:t>
      </w:r>
      <w:r>
        <w:t>out</w:t>
      </w:r>
      <w:proofErr w:type="spellEnd"/>
      <w:r>
        <w:t xml:space="preserve"> &gt; </w:t>
      </w:r>
      <w:proofErr w:type="spellStart"/>
      <w:r>
        <w:t>sizeof</w:t>
      </w:r>
      <w:proofErr w:type="spellEnd"/>
      <w:r>
        <w:t>(H5FD_onion_</w:t>
      </w:r>
      <w:r w:rsidR="003D6AB9">
        <w:t>fctl_</w:t>
      </w:r>
      <w:r>
        <w:t>info_re</w:t>
      </w:r>
      <w:r w:rsidR="00CB7396">
        <w:t>vision</w:t>
      </w:r>
      <w:r>
        <w:t>));</w:t>
      </w:r>
    </w:p>
    <w:p w14:paraId="647723FC" w14:textId="66084E2C" w:rsidR="00872F11" w:rsidRDefault="00207672" w:rsidP="00872F11">
      <w:pPr>
        <w:pStyle w:val="PlainText"/>
      </w:pPr>
      <w:r>
        <w:t xml:space="preserve">    /* minimum two bytes extra for empty username and comment strings */</w:t>
      </w:r>
    </w:p>
    <w:p w14:paraId="3C4EB4FF" w14:textId="77777777" w:rsidR="007C436E" w:rsidRDefault="007C436E" w:rsidP="00872F11">
      <w:pPr>
        <w:pStyle w:val="PlainText"/>
      </w:pPr>
    </w:p>
    <w:p w14:paraId="43F857B7" w14:textId="4952EA6C" w:rsidR="00B90121" w:rsidRDefault="00B90121" w:rsidP="00B90121">
      <w:pPr>
        <w:pStyle w:val="PlainText"/>
      </w:pPr>
      <w:r>
        <w:t>/* A</w:t>
      </w:r>
      <w:r w:rsidR="007C436E">
        <w:t>llocate buffer and get info</w:t>
      </w:r>
    </w:p>
    <w:p w14:paraId="2949F268" w14:textId="77777777" w:rsidR="00B90121" w:rsidRDefault="00B90121" w:rsidP="00B90121">
      <w:pPr>
        <w:pStyle w:val="PlainText"/>
      </w:pPr>
      <w:r>
        <w:t xml:space="preserve"> * Pass in File ID with pointers to</w:t>
      </w:r>
    </w:p>
    <w:p w14:paraId="14E54671" w14:textId="2736D388" w:rsidR="00B90121" w:rsidRDefault="00B90121" w:rsidP="00B90121">
      <w:pPr>
        <w:pStyle w:val="PlainText"/>
      </w:pPr>
      <w:r>
        <w:t xml:space="preserve"> *   IN   </w:t>
      </w:r>
      <w:r w:rsidR="005444A4">
        <w:t>uint64_</w:t>
      </w:r>
      <w:proofErr w:type="gramStart"/>
      <w:r w:rsidR="005444A4">
        <w:t>t  :</w:t>
      </w:r>
      <w:proofErr w:type="gramEnd"/>
      <w:r w:rsidR="005444A4">
        <w:t xml:space="preserve"> size of the user-allocated buffer.</w:t>
      </w:r>
    </w:p>
    <w:p w14:paraId="434969B4" w14:textId="543D9705" w:rsidR="00B90121" w:rsidRDefault="00B90121" w:rsidP="00B90121">
      <w:pPr>
        <w:pStyle w:val="PlainText"/>
      </w:pPr>
      <w:r>
        <w:t xml:space="preserve"> *   </w:t>
      </w:r>
      <w:proofErr w:type="gramStart"/>
      <w:r>
        <w:t xml:space="preserve">OUT  </w:t>
      </w:r>
      <w:r w:rsidR="00CA357C">
        <w:t>void</w:t>
      </w:r>
      <w:proofErr w:type="gramEnd"/>
      <w:r w:rsidR="00CA357C">
        <w:t>/char</w:t>
      </w:r>
      <w:r w:rsidR="008A377A">
        <w:t xml:space="preserve"> : user-allocated buffer for record struct and </w:t>
      </w:r>
      <w:proofErr w:type="spellStart"/>
      <w:r w:rsidR="008A377A">
        <w:t>varlen</w:t>
      </w:r>
      <w:proofErr w:type="spellEnd"/>
      <w:r w:rsidR="008A377A">
        <w:t xml:space="preserve"> data.</w:t>
      </w:r>
    </w:p>
    <w:p w14:paraId="3282723B" w14:textId="7268FFCB" w:rsidR="007C436E" w:rsidRDefault="007C436E" w:rsidP="00B90121">
      <w:pPr>
        <w:pStyle w:val="PlainText"/>
      </w:pPr>
      <w:r>
        <w:t xml:space="preserve"> */</w:t>
      </w:r>
    </w:p>
    <w:p w14:paraId="31DFD0CB" w14:textId="68790AE9" w:rsidR="00872F11" w:rsidRDefault="00872F11" w:rsidP="00872F11">
      <w:pPr>
        <w:pStyle w:val="PlainText"/>
      </w:pPr>
      <w:proofErr w:type="spellStart"/>
      <w:r>
        <w:t>buf</w:t>
      </w:r>
      <w:proofErr w:type="spellEnd"/>
      <w:r>
        <w:t xml:space="preserve"> = </w:t>
      </w:r>
      <w:proofErr w:type="spellStart"/>
      <w:r>
        <w:t>HDmalloc</w:t>
      </w:r>
      <w:proofErr w:type="spellEnd"/>
      <w:r>
        <w:t>(</w:t>
      </w:r>
      <w:proofErr w:type="spellStart"/>
      <w:r>
        <w:t>size</w:t>
      </w:r>
      <w:r w:rsidR="001320C9">
        <w:t>_</w:t>
      </w:r>
      <w:r>
        <w:t>out</w:t>
      </w:r>
      <w:proofErr w:type="spellEnd"/>
      <w:r>
        <w:t>);</w:t>
      </w:r>
    </w:p>
    <w:p w14:paraId="77DC2003" w14:textId="1EB955A0" w:rsidR="00872F11" w:rsidRDefault="008A3409" w:rsidP="00872F11">
      <w:pPr>
        <w:pStyle w:val="PlainText"/>
      </w:pPr>
      <w:r>
        <w:t xml:space="preserve">H5FDfctl </w:t>
      </w:r>
      <w:r w:rsidR="00872F11">
        <w:t>(</w:t>
      </w:r>
      <w:r w:rsidR="00894C9B">
        <w:t>handle</w:t>
      </w:r>
      <w:r w:rsidR="00872F11">
        <w:t xml:space="preserve">, </w:t>
      </w:r>
      <w:r w:rsidR="00CA124F">
        <w:t>H5FD</w:t>
      </w:r>
      <w:r w:rsidR="00CA124F" w:rsidRPr="00CA124F">
        <w:t>_</w:t>
      </w:r>
      <w:r w:rsidR="008A377A" w:rsidRPr="00CA124F">
        <w:t>ONION_FCTL_OP_RE</w:t>
      </w:r>
      <w:r w:rsidR="00CB7396">
        <w:t>VISION_INFO_GET</w:t>
      </w:r>
      <w:r w:rsidR="008A377A" w:rsidRPr="00CA124F">
        <w:t>,</w:t>
      </w:r>
      <w:r w:rsidR="008A377A">
        <w:t xml:space="preserve"> </w:t>
      </w:r>
      <w:r w:rsidR="005444A4">
        <w:t>&amp;</w:t>
      </w:r>
      <w:proofErr w:type="spellStart"/>
      <w:r w:rsidR="005444A4">
        <w:t>size_out</w:t>
      </w:r>
      <w:proofErr w:type="spellEnd"/>
      <w:r w:rsidR="00872F11">
        <w:t xml:space="preserve">, </w:t>
      </w:r>
      <w:proofErr w:type="spellStart"/>
      <w:r w:rsidR="00872F11">
        <w:t>buf</w:t>
      </w:r>
      <w:proofErr w:type="spellEnd"/>
      <w:r w:rsidR="00872F11">
        <w:t>);</w:t>
      </w:r>
    </w:p>
    <w:p w14:paraId="65FE5E74" w14:textId="16BC05F4" w:rsidR="00872F11" w:rsidRDefault="00872F11" w:rsidP="00872F11">
      <w:pPr>
        <w:pStyle w:val="PlainText"/>
      </w:pPr>
      <w:proofErr w:type="spellStart"/>
      <w:r>
        <w:t>record</w:t>
      </w:r>
      <w:r w:rsidR="0028248F">
        <w:t>_ptr</w:t>
      </w:r>
      <w:proofErr w:type="spellEnd"/>
      <w:r>
        <w:t xml:space="preserve"> = </w:t>
      </w:r>
      <w:r w:rsidR="008A377A">
        <w:t>(struct H5FD_onion_</w:t>
      </w:r>
      <w:r w:rsidR="003D6AB9">
        <w:t>fctl_</w:t>
      </w:r>
      <w:r w:rsidR="008A377A">
        <w:t>info_re</w:t>
      </w:r>
      <w:r w:rsidR="00CB7396">
        <w:t>vision</w:t>
      </w:r>
      <w:r w:rsidR="008A377A">
        <w:t xml:space="preserve"> </w:t>
      </w:r>
      <w:proofErr w:type="gramStart"/>
      <w:r w:rsidR="008A377A">
        <w:t>*)</w:t>
      </w:r>
      <w:proofErr w:type="spellStart"/>
      <w:r>
        <w:t>buf</w:t>
      </w:r>
      <w:proofErr w:type="spellEnd"/>
      <w:proofErr w:type="gramEnd"/>
      <w:r>
        <w:t>;</w:t>
      </w:r>
    </w:p>
    <w:p w14:paraId="7467A822" w14:textId="7303B75D" w:rsidR="00872F11" w:rsidDel="00C10627" w:rsidRDefault="00872F11" w:rsidP="00872F11">
      <w:pPr>
        <w:pStyle w:val="PlainText"/>
        <w:rPr>
          <w:del w:id="236" w:author="Dana Robinson" w:date="2022-05-08T05:05:00Z"/>
        </w:rPr>
      </w:pPr>
      <w:del w:id="237" w:author="Dana Robinson" w:date="2022-05-08T05:05:00Z">
        <w:r w:rsidDel="00C10627">
          <w:delText>HDassert(record</w:delText>
        </w:r>
        <w:r w:rsidR="0028248F" w:rsidDel="00C10627">
          <w:delText>_ptr-&gt;</w:delText>
        </w:r>
        <w:r w:rsidDel="00C10627">
          <w:delText xml:space="preserve">magic == </w:delText>
        </w:r>
        <w:commentRangeStart w:id="238"/>
        <w:r w:rsidDel="00C10627">
          <w:delText>RECORD_MAGIC</w:delText>
        </w:r>
        <w:commentRangeEnd w:id="238"/>
        <w:r w:rsidR="005B7CD6" w:rsidDel="00C10627">
          <w:rPr>
            <w:rStyle w:val="CommentReference"/>
            <w:rFonts w:asciiTheme="minorHAnsi" w:hAnsiTheme="minorHAnsi"/>
          </w:rPr>
          <w:commentReference w:id="238"/>
        </w:r>
        <w:r w:rsidDel="00C10627">
          <w:delText>);</w:delText>
        </w:r>
      </w:del>
    </w:p>
    <w:p w14:paraId="2B05A9F2" w14:textId="77777777" w:rsidR="007C436E" w:rsidRDefault="007C436E" w:rsidP="00872F11">
      <w:pPr>
        <w:pStyle w:val="PlainText"/>
      </w:pPr>
    </w:p>
    <w:p w14:paraId="3375B9D3" w14:textId="13556BE7" w:rsidR="00872F11" w:rsidRDefault="00872F11" w:rsidP="00872F11">
      <w:pPr>
        <w:pStyle w:val="PlainText"/>
      </w:pPr>
      <w:r>
        <w:t xml:space="preserve">/* inspect record components </w:t>
      </w:r>
      <w:r w:rsidR="007C436E">
        <w:t xml:space="preserve">and release resources </w:t>
      </w:r>
      <w:r>
        <w:t>*/</w:t>
      </w:r>
    </w:p>
    <w:p w14:paraId="4F193F3B" w14:textId="169B8AC2" w:rsidR="007C436E" w:rsidRDefault="007C436E" w:rsidP="00872F11">
      <w:pPr>
        <w:pStyle w:val="PlainText"/>
      </w:pPr>
      <w:r>
        <w:t>. . .</w:t>
      </w:r>
    </w:p>
    <w:p w14:paraId="0A1A7135" w14:textId="7995E157" w:rsidR="00872F11" w:rsidRDefault="00872F11" w:rsidP="00872F11">
      <w:pPr>
        <w:pStyle w:val="PlainText"/>
      </w:pPr>
      <w:proofErr w:type="spellStart"/>
      <w:r>
        <w:t>record</w:t>
      </w:r>
      <w:r w:rsidR="0028248F">
        <w:t>_ptr</w:t>
      </w:r>
      <w:proofErr w:type="spellEnd"/>
      <w:r>
        <w:t xml:space="preserve"> = NULL;</w:t>
      </w:r>
    </w:p>
    <w:p w14:paraId="41901559" w14:textId="01F75F94" w:rsidR="00872F11" w:rsidRDefault="00872F11" w:rsidP="00872F11">
      <w:pPr>
        <w:pStyle w:val="PlainText"/>
      </w:pPr>
      <w:proofErr w:type="spellStart"/>
      <w:r>
        <w:t>HDfree</w:t>
      </w:r>
      <w:proofErr w:type="spellEnd"/>
      <w:r>
        <w:t>(</w:t>
      </w:r>
      <w:proofErr w:type="spellStart"/>
      <w:r>
        <w:t>buf</w:t>
      </w:r>
      <w:proofErr w:type="spellEnd"/>
      <w:r>
        <w:t>);</w:t>
      </w:r>
    </w:p>
    <w:p w14:paraId="3C671371" w14:textId="791AD9EE" w:rsidR="00894C9B" w:rsidRDefault="00872F11" w:rsidP="00803381">
      <w:pPr>
        <w:pStyle w:val="PlainText"/>
      </w:pPr>
      <w:proofErr w:type="spellStart"/>
      <w:r>
        <w:t>buf</w:t>
      </w:r>
      <w:proofErr w:type="spellEnd"/>
      <w:r>
        <w:t xml:space="preserve"> = NULL;</w:t>
      </w:r>
    </w:p>
    <w:p w14:paraId="70B14574" w14:textId="5BC2700B" w:rsidR="00C824C6" w:rsidRDefault="00C824C6" w:rsidP="00803381">
      <w:pPr>
        <w:pStyle w:val="PlainText"/>
      </w:pPr>
      <w:r>
        <w:t>handle = NULL;</w:t>
      </w:r>
    </w:p>
    <w:p w14:paraId="739A28A3" w14:textId="00663002" w:rsidR="00F67E47" w:rsidRDefault="00F67E47" w:rsidP="00F67E47">
      <w:pPr>
        <w:pStyle w:val="Heading3"/>
      </w:pPr>
      <w:r>
        <w:t>Browse Onion History</w:t>
      </w:r>
    </w:p>
    <w:p w14:paraId="2F9AF141" w14:textId="6A459CD9" w:rsidR="00735754" w:rsidRDefault="00735754" w:rsidP="00735754">
      <w:pPr>
        <w:rPr>
          <w:lang w:eastAsia="en-US"/>
        </w:rPr>
      </w:pPr>
      <w:r>
        <w:rPr>
          <w:lang w:eastAsia="en-US"/>
        </w:rPr>
        <w:t xml:space="preserve">Without committing to opening a file, examine </w:t>
      </w:r>
      <w:r w:rsidR="001E0E07">
        <w:rPr>
          <w:lang w:eastAsia="en-US"/>
        </w:rPr>
        <w:t>a file's onion</w:t>
      </w:r>
      <w:r>
        <w:rPr>
          <w:lang w:eastAsia="en-US"/>
        </w:rPr>
        <w:t xml:space="preserve"> history to choose which revision to open.</w:t>
      </w:r>
    </w:p>
    <w:p w14:paraId="7991CD4A" w14:textId="77777777" w:rsidR="00CA5198" w:rsidRPr="00735754" w:rsidRDefault="00CA5198" w:rsidP="00CA5198">
      <w:pPr>
        <w:rPr>
          <w:lang w:eastAsia="en-US"/>
        </w:rPr>
      </w:pPr>
    </w:p>
    <w:p w14:paraId="098B53FF" w14:textId="23AE28C7" w:rsidR="00CA5198" w:rsidRDefault="00894C9B" w:rsidP="00707A5C">
      <w:pPr>
        <w:pStyle w:val="PlainText"/>
      </w:pPr>
      <w:r>
        <w:t>H5FD_t *handle = NULL;</w:t>
      </w:r>
      <w:r w:rsidR="00CA5198" w:rsidRPr="00CA5198">
        <w:t xml:space="preserve"> </w:t>
      </w:r>
    </w:p>
    <w:p w14:paraId="5560A5D7" w14:textId="2276C33D" w:rsidR="00443F61" w:rsidRDefault="00CA5198" w:rsidP="00826002">
      <w:pPr>
        <w:pStyle w:val="PlainText"/>
      </w:pPr>
      <w:r>
        <w:t>struct H5FD_onion_</w:t>
      </w:r>
      <w:r w:rsidR="003D6AB9">
        <w:t>fctl_</w:t>
      </w:r>
      <w:r>
        <w:t xml:space="preserve">info_history_filter   </w:t>
      </w:r>
      <w:proofErr w:type="spellStart"/>
      <w:r>
        <w:t>hist_filter</w:t>
      </w:r>
      <w:proofErr w:type="spellEnd"/>
      <w:r>
        <w:t xml:space="preserve"> = {. . .};</w:t>
      </w:r>
      <w:r w:rsidR="00443F61" w:rsidRPr="00443F61">
        <w:t xml:space="preserve"> </w:t>
      </w:r>
    </w:p>
    <w:p w14:paraId="295467DC" w14:textId="5B6D2EDB" w:rsidR="00CA5198" w:rsidRDefault="00443F61" w:rsidP="00CA5198">
      <w:pPr>
        <w:pStyle w:val="PlainText"/>
      </w:pPr>
      <w:r>
        <w:t>struct H5FD_onion_</w:t>
      </w:r>
      <w:r w:rsidR="003D6AB9">
        <w:t>fctl_</w:t>
      </w:r>
      <w:r>
        <w:t xml:space="preserve">info_history_size     </w:t>
      </w:r>
      <w:proofErr w:type="spellStart"/>
      <w:r>
        <w:t>size_out</w:t>
      </w:r>
      <w:proofErr w:type="spellEnd"/>
      <w:r>
        <w:t>;</w:t>
      </w:r>
      <w:r w:rsidR="00CA5198" w:rsidRPr="00CA5198">
        <w:t xml:space="preserve"> </w:t>
      </w:r>
    </w:p>
    <w:p w14:paraId="7E9357CF" w14:textId="06AB6F1D" w:rsidR="006B3439" w:rsidRDefault="00CA5198" w:rsidP="00CA5198">
      <w:pPr>
        <w:pStyle w:val="PlainText"/>
      </w:pPr>
      <w:r>
        <w:t>struct H5FD_onion_</w:t>
      </w:r>
      <w:r w:rsidR="003D6AB9">
        <w:t>fctl_</w:t>
      </w:r>
      <w:r>
        <w:t xml:space="preserve">info_history_size_filter      </w:t>
      </w:r>
      <w:proofErr w:type="spellStart"/>
      <w:r>
        <w:t>size_filter</w:t>
      </w:r>
      <w:proofErr w:type="spellEnd"/>
      <w:r>
        <w:t xml:space="preserve"> = {. . .};</w:t>
      </w:r>
    </w:p>
    <w:p w14:paraId="2E5CDBDF" w14:textId="79D2600F" w:rsidR="00986BD2" w:rsidRDefault="00986BD2" w:rsidP="00CA5198">
      <w:pPr>
        <w:pStyle w:val="PlainText"/>
      </w:pPr>
      <w:r>
        <w:t>struct H5FD_onion_</w:t>
      </w:r>
      <w:r w:rsidR="003D6AB9">
        <w:t>fctl_</w:t>
      </w:r>
      <w:r>
        <w:t>info_re</w:t>
      </w:r>
      <w:r w:rsidR="00CB7396">
        <w:t>vision</w:t>
      </w:r>
      <w:r>
        <w:t xml:space="preserve"> *records = NULL;</w:t>
      </w:r>
    </w:p>
    <w:p w14:paraId="5F7AF49E" w14:textId="10F1688C" w:rsidR="00707A5C" w:rsidRDefault="00707A5C" w:rsidP="00CA5198">
      <w:pPr>
        <w:pStyle w:val="PlainText"/>
      </w:pPr>
      <w:r>
        <w:t>void   *</w:t>
      </w:r>
      <w:proofErr w:type="spellStart"/>
      <w:r>
        <w:t>buf</w:t>
      </w:r>
      <w:proofErr w:type="spellEnd"/>
      <w:r>
        <w:t xml:space="preserve"> = NULL;</w:t>
      </w:r>
    </w:p>
    <w:p w14:paraId="06CE0624" w14:textId="77777777" w:rsidR="009C65FC" w:rsidRDefault="009C65FC" w:rsidP="009C65FC">
      <w:pPr>
        <w:pStyle w:val="PlainText"/>
      </w:pPr>
    </w:p>
    <w:p w14:paraId="278D01DD" w14:textId="2B9F9F08" w:rsidR="00735754" w:rsidRDefault="009C65FC" w:rsidP="0035079F">
      <w:pPr>
        <w:pStyle w:val="PlainText"/>
      </w:pPr>
      <w:r>
        <w:t>handle = H5</w:t>
      </w:r>
      <w:proofErr w:type="gramStart"/>
      <w:r>
        <w:t>FDopen(</w:t>
      </w:r>
      <w:proofErr w:type="gramEnd"/>
      <w:r w:rsidR="00BA7A07">
        <w:t>"my</w:t>
      </w:r>
      <w:r w:rsidR="00894C9B">
        <w:t>file</w:t>
      </w:r>
      <w:r w:rsidR="00BA7A07">
        <w:t>.h5</w:t>
      </w:r>
      <w:r w:rsidR="00894C9B">
        <w:t>"</w:t>
      </w:r>
      <w:r>
        <w:t xml:space="preserve">, H5F_ACC_RDONLY, </w:t>
      </w:r>
      <w:proofErr w:type="spellStart"/>
      <w:r w:rsidR="00894C9B">
        <w:t>onion_enabled_fapl_id</w:t>
      </w:r>
      <w:proofErr w:type="spellEnd"/>
      <w:r>
        <w:t xml:space="preserve">, </w:t>
      </w:r>
      <w:r w:rsidRPr="00C837C7">
        <w:rPr>
          <w:highlight w:val="yellow"/>
        </w:rPr>
        <w:t>MAXADDR</w:t>
      </w:r>
      <w:r>
        <w:t>);</w:t>
      </w:r>
    </w:p>
    <w:p w14:paraId="72A99760" w14:textId="77777777" w:rsidR="00DB62FD" w:rsidRDefault="00DB62FD" w:rsidP="0035079F">
      <w:pPr>
        <w:pStyle w:val="PlainText"/>
      </w:pPr>
    </w:p>
    <w:p w14:paraId="4ADBAE0C" w14:textId="5EBFB802" w:rsidR="00B90121" w:rsidRDefault="00B90121" w:rsidP="00B90121">
      <w:pPr>
        <w:pStyle w:val="PlainText"/>
      </w:pPr>
      <w:r>
        <w:t>/* Determine required buffer size</w:t>
      </w:r>
    </w:p>
    <w:p w14:paraId="68B0EC61" w14:textId="4FF52537" w:rsidR="00B90121" w:rsidRDefault="00B90121" w:rsidP="00B90121">
      <w:pPr>
        <w:pStyle w:val="PlainText"/>
      </w:pPr>
      <w:r>
        <w:t xml:space="preserve"> * Pass in FAPL ID with pointers to</w:t>
      </w:r>
    </w:p>
    <w:p w14:paraId="66694643" w14:textId="6DA38193" w:rsidR="00B90121" w:rsidRDefault="00B90121" w:rsidP="00B90121">
      <w:pPr>
        <w:pStyle w:val="PlainText"/>
      </w:pPr>
      <w:r>
        <w:t xml:space="preserve"> *   IN   H5FD_onion_</w:t>
      </w:r>
      <w:r w:rsidR="003D6AB9">
        <w:t>fctl_</w:t>
      </w:r>
      <w:r>
        <w:t>info_history_size_filter</w:t>
      </w:r>
    </w:p>
    <w:p w14:paraId="6FB9704C" w14:textId="34AEC450" w:rsidR="00B90121" w:rsidRDefault="00B90121" w:rsidP="00B90121">
      <w:pPr>
        <w:pStyle w:val="PlainText"/>
      </w:pPr>
      <w:r>
        <w:t xml:space="preserve"> *   </w:t>
      </w:r>
      <w:proofErr w:type="gramStart"/>
      <w:r>
        <w:t>OUT  H</w:t>
      </w:r>
      <w:proofErr w:type="gramEnd"/>
      <w:r>
        <w:t>5FD_onion_</w:t>
      </w:r>
      <w:r w:rsidR="003D6AB9">
        <w:t>fctl_</w:t>
      </w:r>
      <w:r>
        <w:t>info_history_size</w:t>
      </w:r>
    </w:p>
    <w:p w14:paraId="23F6B71E" w14:textId="38160C65" w:rsidR="00B90121" w:rsidRDefault="00B90121" w:rsidP="00B90121">
      <w:pPr>
        <w:pStyle w:val="PlainText"/>
      </w:pPr>
      <w:r>
        <w:t xml:space="preserve"> */</w:t>
      </w:r>
    </w:p>
    <w:p w14:paraId="1F09DE80" w14:textId="7F0001AB" w:rsidR="00AC7117" w:rsidRDefault="00AC7117" w:rsidP="0035079F">
      <w:pPr>
        <w:pStyle w:val="PlainText"/>
      </w:pPr>
      <w:proofErr w:type="spellStart"/>
      <w:r>
        <w:t>size</w:t>
      </w:r>
      <w:r w:rsidR="00387BB8">
        <w:t>_</w:t>
      </w:r>
      <w:proofErr w:type="gramStart"/>
      <w:r>
        <w:t>out.magic</w:t>
      </w:r>
      <w:proofErr w:type="spellEnd"/>
      <w:proofErr w:type="gramEnd"/>
      <w:r>
        <w:t xml:space="preserve"> = </w:t>
      </w:r>
      <w:commentRangeStart w:id="239"/>
      <w:r>
        <w:t>TODO</w:t>
      </w:r>
      <w:commentRangeEnd w:id="239"/>
      <w:r w:rsidR="00CA5198">
        <w:rPr>
          <w:rStyle w:val="CommentReference"/>
          <w:rFonts w:asciiTheme="minorHAnsi" w:hAnsiTheme="minorHAnsi"/>
        </w:rPr>
        <w:commentReference w:id="239"/>
      </w:r>
      <w:r>
        <w:t>;</w:t>
      </w:r>
    </w:p>
    <w:p w14:paraId="6D63F669" w14:textId="76A9B61B" w:rsidR="00CA5198" w:rsidRDefault="00AC7117" w:rsidP="0035079F">
      <w:pPr>
        <w:pStyle w:val="PlainText"/>
      </w:pPr>
      <w:proofErr w:type="spellStart"/>
      <w:r>
        <w:lastRenderedPageBreak/>
        <w:t>size</w:t>
      </w:r>
      <w:r w:rsidR="00387BB8">
        <w:t>_</w:t>
      </w:r>
      <w:proofErr w:type="gramStart"/>
      <w:r>
        <w:t>out.version</w:t>
      </w:r>
      <w:proofErr w:type="spellEnd"/>
      <w:proofErr w:type="gramEnd"/>
      <w:r>
        <w:t xml:space="preserve"> = TODO;</w:t>
      </w:r>
    </w:p>
    <w:p w14:paraId="00947594" w14:textId="5631AFDF" w:rsidR="00DB62FD" w:rsidRDefault="00B537E7" w:rsidP="00986BD2">
      <w:pPr>
        <w:pStyle w:val="PlainText"/>
      </w:pPr>
      <w:r>
        <w:t>H5</w:t>
      </w:r>
      <w:proofErr w:type="gramStart"/>
      <w:r>
        <w:t>FDfctl</w:t>
      </w:r>
      <w:r w:rsidR="0035079F">
        <w:t>(</w:t>
      </w:r>
      <w:proofErr w:type="gramEnd"/>
      <w:r w:rsidR="00894C9B">
        <w:t>handle</w:t>
      </w:r>
      <w:r w:rsidR="00DB62FD">
        <w:t xml:space="preserve">, </w:t>
      </w:r>
      <w:r w:rsidR="00CA124F">
        <w:t>H5FD_</w:t>
      </w:r>
      <w:r w:rsidR="008A377A" w:rsidRPr="00CA124F">
        <w:t>ONION_FCTL_OP_HISTORY_SIZE</w:t>
      </w:r>
      <w:r w:rsidR="008A377A">
        <w:t xml:space="preserve">, </w:t>
      </w:r>
      <w:r w:rsidR="00C26585">
        <w:t>&amp;</w:t>
      </w:r>
      <w:proofErr w:type="spellStart"/>
      <w:r>
        <w:t>size_filter</w:t>
      </w:r>
      <w:proofErr w:type="spellEnd"/>
      <w:r w:rsidR="00DB62FD">
        <w:t xml:space="preserve">, </w:t>
      </w:r>
      <w:r w:rsidR="00387BB8">
        <w:t>&amp;</w:t>
      </w:r>
      <w:proofErr w:type="spellStart"/>
      <w:r w:rsidR="00DB62FD">
        <w:t>size</w:t>
      </w:r>
      <w:r w:rsidR="00387BB8">
        <w:t>_</w:t>
      </w:r>
      <w:r w:rsidR="00DB62FD">
        <w:t>out</w:t>
      </w:r>
      <w:proofErr w:type="spellEnd"/>
      <w:r w:rsidR="00DB62FD">
        <w:t>);</w:t>
      </w:r>
    </w:p>
    <w:p w14:paraId="5A6F622A" w14:textId="77777777" w:rsidR="00DB62FD" w:rsidRDefault="00DB62FD" w:rsidP="0035079F">
      <w:pPr>
        <w:pStyle w:val="PlainText"/>
      </w:pPr>
    </w:p>
    <w:p w14:paraId="67BC16AD" w14:textId="426B56EC" w:rsidR="00894C9B" w:rsidRDefault="00894C9B" w:rsidP="0035079F">
      <w:pPr>
        <w:pStyle w:val="PlainText"/>
      </w:pPr>
      <w:r>
        <w:t>if (</w:t>
      </w:r>
      <w:proofErr w:type="spellStart"/>
      <w:r>
        <w:t>size_</w:t>
      </w:r>
      <w:proofErr w:type="gramStart"/>
      <w:r>
        <w:t>out.count</w:t>
      </w:r>
      <w:proofErr w:type="spellEnd"/>
      <w:proofErr w:type="gramEnd"/>
      <w:r>
        <w:t xml:space="preserve"> &gt; 0) {</w:t>
      </w:r>
    </w:p>
    <w:p w14:paraId="7E15D653" w14:textId="496AE1C5" w:rsidR="00DB62FD" w:rsidRDefault="00894C9B" w:rsidP="0035079F">
      <w:pPr>
        <w:pStyle w:val="PlainText"/>
      </w:pPr>
      <w:r>
        <w:t xml:space="preserve">    </w:t>
      </w:r>
      <w:r w:rsidR="00B90121">
        <w:t>/* Allocate buffer and get info</w:t>
      </w:r>
    </w:p>
    <w:p w14:paraId="2DC9AC11" w14:textId="073CFAB7" w:rsidR="00B90121" w:rsidRDefault="000E527E" w:rsidP="00B90121">
      <w:pPr>
        <w:pStyle w:val="PlainText"/>
      </w:pPr>
      <w:r>
        <w:t xml:space="preserve"> </w:t>
      </w:r>
      <w:r w:rsidR="00894C9B">
        <w:t xml:space="preserve">    </w:t>
      </w:r>
      <w:r w:rsidR="00B90121">
        <w:t>* Pass in FAPL ID with pointers to</w:t>
      </w:r>
    </w:p>
    <w:p w14:paraId="2CDACE76" w14:textId="400532B3" w:rsidR="00B90121" w:rsidRDefault="00B90121" w:rsidP="00B90121">
      <w:pPr>
        <w:pStyle w:val="PlainText"/>
      </w:pPr>
      <w:r>
        <w:t xml:space="preserve"> </w:t>
      </w:r>
      <w:r w:rsidR="00894C9B">
        <w:t xml:space="preserve">    </w:t>
      </w:r>
      <w:r>
        <w:t>*   IN   H5FD_onion_</w:t>
      </w:r>
      <w:r w:rsidR="003D6AB9">
        <w:t>fctl_</w:t>
      </w:r>
      <w:r>
        <w:t>info_history_filter</w:t>
      </w:r>
    </w:p>
    <w:p w14:paraId="612F46E1" w14:textId="45A39417" w:rsidR="00B90121" w:rsidRDefault="00B90121" w:rsidP="00B90121">
      <w:pPr>
        <w:pStyle w:val="PlainText"/>
      </w:pPr>
      <w:r>
        <w:t xml:space="preserve"> </w:t>
      </w:r>
      <w:r w:rsidR="00894C9B">
        <w:t xml:space="preserve">    </w:t>
      </w:r>
      <w:r>
        <w:t xml:space="preserve">*   </w:t>
      </w:r>
      <w:proofErr w:type="gramStart"/>
      <w:r>
        <w:t xml:space="preserve">OUT  </w:t>
      </w:r>
      <w:r w:rsidR="00623D5D">
        <w:t>char</w:t>
      </w:r>
      <w:proofErr w:type="gramEnd"/>
      <w:r w:rsidR="00623D5D">
        <w:t>/void pointer to user-allocated buffer</w:t>
      </w:r>
    </w:p>
    <w:p w14:paraId="6E0A7555" w14:textId="24329E26" w:rsidR="00B90121" w:rsidRDefault="00B90121" w:rsidP="00CA5198">
      <w:pPr>
        <w:pStyle w:val="PlainText"/>
      </w:pPr>
      <w:r>
        <w:t xml:space="preserve"> </w:t>
      </w:r>
      <w:r w:rsidR="00894C9B">
        <w:t xml:space="preserve">    </w:t>
      </w:r>
      <w:r>
        <w:t>*/</w:t>
      </w:r>
    </w:p>
    <w:p w14:paraId="028EDC99" w14:textId="7879332F" w:rsidR="00CA5198" w:rsidRDefault="00894C9B" w:rsidP="00707A5C">
      <w:pPr>
        <w:pStyle w:val="PlainText"/>
      </w:pPr>
      <w:r>
        <w:t xml:space="preserve">    </w:t>
      </w:r>
      <w:proofErr w:type="spellStart"/>
      <w:r w:rsidR="00FC5359">
        <w:t>buf</w:t>
      </w:r>
      <w:proofErr w:type="spellEnd"/>
      <w:r w:rsidR="00FC5359">
        <w:t xml:space="preserve"> = </w:t>
      </w:r>
      <w:proofErr w:type="spellStart"/>
      <w:r w:rsidR="00FC5359">
        <w:t>HDmalloc</w:t>
      </w:r>
      <w:proofErr w:type="spellEnd"/>
      <w:r w:rsidR="00FC5359">
        <w:t>(</w:t>
      </w:r>
      <w:proofErr w:type="spellStart"/>
      <w:r w:rsidR="00FC5359">
        <w:t>size_</w:t>
      </w:r>
      <w:proofErr w:type="gramStart"/>
      <w:r w:rsidR="00FC5359">
        <w:t>out.size</w:t>
      </w:r>
      <w:proofErr w:type="spellEnd"/>
      <w:proofErr w:type="gramEnd"/>
      <w:r w:rsidR="00FC5359">
        <w:t>);</w:t>
      </w:r>
    </w:p>
    <w:p w14:paraId="572C4BCE" w14:textId="51C62B3C" w:rsidR="00B626B3" w:rsidRDefault="00894C9B" w:rsidP="0035079F">
      <w:pPr>
        <w:pStyle w:val="PlainText"/>
      </w:pPr>
      <w:r>
        <w:t xml:space="preserve">    </w:t>
      </w:r>
      <w:proofErr w:type="spellStart"/>
      <w:r w:rsidR="00572847">
        <w:t>hist</w:t>
      </w:r>
      <w:r w:rsidR="00387BB8">
        <w:t>_</w:t>
      </w:r>
      <w:proofErr w:type="gramStart"/>
      <w:r w:rsidR="00B626B3">
        <w:t>filter.expected</w:t>
      </w:r>
      <w:proofErr w:type="gramEnd"/>
      <w:r w:rsidR="00B626B3">
        <w:t>_count</w:t>
      </w:r>
      <w:proofErr w:type="spellEnd"/>
      <w:r w:rsidR="00B626B3">
        <w:t xml:space="preserve"> = </w:t>
      </w:r>
      <w:proofErr w:type="spellStart"/>
      <w:r w:rsidR="00B626B3">
        <w:t>size</w:t>
      </w:r>
      <w:r w:rsidR="00387BB8">
        <w:t>_</w:t>
      </w:r>
      <w:r w:rsidR="00B626B3">
        <w:t>out.count</w:t>
      </w:r>
      <w:proofErr w:type="spellEnd"/>
      <w:r w:rsidR="00B626B3">
        <w:t>;</w:t>
      </w:r>
    </w:p>
    <w:p w14:paraId="5E01C716" w14:textId="2F2995BE" w:rsidR="00DB62FD" w:rsidRDefault="00894C9B" w:rsidP="00CA5198">
      <w:pPr>
        <w:pStyle w:val="PlainText"/>
      </w:pPr>
      <w:r>
        <w:t xml:space="preserve">    </w:t>
      </w:r>
      <w:r w:rsidR="008A377A">
        <w:t>H5</w:t>
      </w:r>
      <w:proofErr w:type="gramStart"/>
      <w:r w:rsidR="008A377A">
        <w:t>FDfctl</w:t>
      </w:r>
      <w:r w:rsidR="00DB62FD">
        <w:t>(</w:t>
      </w:r>
      <w:proofErr w:type="spellStart"/>
      <w:proofErr w:type="gramEnd"/>
      <w:r w:rsidR="00DB62FD">
        <w:t>file_id</w:t>
      </w:r>
      <w:proofErr w:type="spellEnd"/>
      <w:r w:rsidR="00DB62FD">
        <w:t xml:space="preserve">, </w:t>
      </w:r>
      <w:r w:rsidR="00CA124F">
        <w:t>H5F</w:t>
      </w:r>
      <w:r w:rsidR="00CA124F" w:rsidRPr="00CA124F">
        <w:t>D_</w:t>
      </w:r>
      <w:r w:rsidR="008A377A" w:rsidRPr="00CA124F">
        <w:t>ONION_FCTL_OP_HISTORY</w:t>
      </w:r>
      <w:r w:rsidR="00CB7396">
        <w:t>_GET</w:t>
      </w:r>
      <w:r w:rsidR="008A377A">
        <w:t xml:space="preserve">, </w:t>
      </w:r>
      <w:r w:rsidR="00387BB8">
        <w:t>&amp;</w:t>
      </w:r>
      <w:proofErr w:type="spellStart"/>
      <w:r w:rsidR="00E115FD">
        <w:t>hist</w:t>
      </w:r>
      <w:r w:rsidR="00387BB8">
        <w:t>_</w:t>
      </w:r>
      <w:r w:rsidR="00DB62FD">
        <w:t>filter</w:t>
      </w:r>
      <w:proofErr w:type="spellEnd"/>
      <w:r w:rsidR="00DB62FD">
        <w:t xml:space="preserve">, </w:t>
      </w:r>
      <w:proofErr w:type="spellStart"/>
      <w:r w:rsidR="00707A5C">
        <w:t>buf</w:t>
      </w:r>
      <w:proofErr w:type="spellEnd"/>
      <w:r w:rsidR="00DB62FD">
        <w:t>);</w:t>
      </w:r>
    </w:p>
    <w:p w14:paraId="053F866A" w14:textId="289CEE0D" w:rsidR="00DB62FD" w:rsidRDefault="00894C9B" w:rsidP="0035079F">
      <w:pPr>
        <w:pStyle w:val="PlainText"/>
      </w:pPr>
      <w:r>
        <w:t xml:space="preserve">    </w:t>
      </w:r>
      <w:proofErr w:type="spellStart"/>
      <w:proofErr w:type="gramStart"/>
      <w:r w:rsidR="00DB62FD">
        <w:t>HDassert</w:t>
      </w:r>
      <w:proofErr w:type="spellEnd"/>
      <w:r w:rsidR="00DB62FD">
        <w:t>(</w:t>
      </w:r>
      <w:proofErr w:type="spellStart"/>
      <w:proofErr w:type="gramEnd"/>
      <w:r w:rsidR="00F83A7F">
        <w:t>hist.</w:t>
      </w:r>
      <w:r>
        <w:t>count</w:t>
      </w:r>
      <w:proofErr w:type="spellEnd"/>
      <w:r w:rsidR="00F83A7F">
        <w:t xml:space="preserve"> == </w:t>
      </w:r>
      <w:proofErr w:type="spellStart"/>
      <w:r w:rsidR="00F83A7F">
        <w:t>size_out.count</w:t>
      </w:r>
      <w:proofErr w:type="spellEnd"/>
      <w:r w:rsidR="00986BD2">
        <w:t>);</w:t>
      </w:r>
    </w:p>
    <w:p w14:paraId="27651E4C" w14:textId="77777777" w:rsidR="00986BD2" w:rsidRDefault="00986BD2" w:rsidP="0035079F">
      <w:pPr>
        <w:pStyle w:val="PlainText"/>
      </w:pPr>
    </w:p>
    <w:p w14:paraId="2E445690" w14:textId="1258A44B" w:rsidR="00986BD2" w:rsidRDefault="00986BD2" w:rsidP="0035079F">
      <w:pPr>
        <w:pStyle w:val="PlainText"/>
      </w:pPr>
      <w:r>
        <w:t xml:space="preserve">    records = (struc</w:t>
      </w:r>
      <w:r w:rsidR="00707A5C">
        <w:t>t H5FD_onion_</w:t>
      </w:r>
      <w:r w:rsidR="003D6AB9">
        <w:t>fctl_</w:t>
      </w:r>
      <w:r w:rsidR="00707A5C">
        <w:t>info_re</w:t>
      </w:r>
      <w:r w:rsidR="00CB7396">
        <w:t>vision</w:t>
      </w:r>
      <w:r w:rsidR="00707A5C">
        <w:t xml:space="preserve"> </w:t>
      </w:r>
      <w:proofErr w:type="gramStart"/>
      <w:r w:rsidR="00707A5C">
        <w:t>*)</w:t>
      </w:r>
      <w:proofErr w:type="spellStart"/>
      <w:r>
        <w:t>buf</w:t>
      </w:r>
      <w:proofErr w:type="spellEnd"/>
      <w:proofErr w:type="gramEnd"/>
      <w:r>
        <w:t>;</w:t>
      </w:r>
    </w:p>
    <w:p w14:paraId="0EB9AFE7" w14:textId="046399B3" w:rsidR="00986BD2" w:rsidRDefault="00986BD2" w:rsidP="0035079F">
      <w:pPr>
        <w:pStyle w:val="PlainText"/>
      </w:pPr>
      <w:r>
        <w:t xml:space="preserve">    </w:t>
      </w:r>
      <w:proofErr w:type="spellStart"/>
      <w:r>
        <w:t>HDassert</w:t>
      </w:r>
      <w:proofErr w:type="spellEnd"/>
      <w:r>
        <w:t>(</w:t>
      </w:r>
      <w:proofErr w:type="gramStart"/>
      <w:r>
        <w:t>records[</w:t>
      </w:r>
      <w:proofErr w:type="gramEnd"/>
      <w:r>
        <w:t>0]</w:t>
      </w:r>
      <w:del w:id="240" w:author="Dana Robinson" w:date="2022-05-08T05:05:00Z">
        <w:r w:rsidDel="00C10627">
          <w:delText xml:space="preserve"> &amp;&amp; </w:delText>
        </w:r>
        <w:r w:rsidR="00246364" w:rsidDel="00C10627">
          <w:delText>records[0].</w:delText>
        </w:r>
        <w:r w:rsidDel="00C10627">
          <w:delText xml:space="preserve">magic == </w:delText>
        </w:r>
        <w:r w:rsidR="00CB7396" w:rsidDel="00C10627">
          <w:delText>H5FD_ONION_FCTL_REVISION_INFO_MAGIC</w:delText>
        </w:r>
      </w:del>
      <w:r>
        <w:t>);</w:t>
      </w:r>
    </w:p>
    <w:p w14:paraId="59A23F1D" w14:textId="77777777" w:rsidR="00894C9B" w:rsidRDefault="00894C9B" w:rsidP="00894C9B">
      <w:pPr>
        <w:pStyle w:val="PlainText"/>
      </w:pPr>
    </w:p>
    <w:p w14:paraId="64837D1F" w14:textId="4DEFB0C4" w:rsidR="00894C9B" w:rsidRDefault="00894C9B" w:rsidP="00894C9B">
      <w:pPr>
        <w:pStyle w:val="PlainText"/>
      </w:pPr>
    </w:p>
    <w:p w14:paraId="10484C37" w14:textId="5E8B515F" w:rsidR="00707A5C" w:rsidRDefault="00894C9B" w:rsidP="00707A5C">
      <w:pPr>
        <w:pStyle w:val="PlainText"/>
      </w:pPr>
      <w:r>
        <w:t xml:space="preserve">    . . .</w:t>
      </w:r>
      <w:r w:rsidR="00DF470C">
        <w:t xml:space="preserve"> /* inspect record components */</w:t>
      </w:r>
    </w:p>
    <w:p w14:paraId="21BD84ED" w14:textId="77777777" w:rsidR="00DF470C" w:rsidRDefault="00DF470C" w:rsidP="00707A5C">
      <w:pPr>
        <w:pStyle w:val="PlainText"/>
      </w:pPr>
    </w:p>
    <w:p w14:paraId="7EA142A6" w14:textId="0B86D03F" w:rsidR="00DF470C" w:rsidRDefault="00DF470C" w:rsidP="00707A5C">
      <w:pPr>
        <w:pStyle w:val="PlainText"/>
      </w:pPr>
      <w:r>
        <w:t xml:space="preserve">    /* Done -- release resources */</w:t>
      </w:r>
    </w:p>
    <w:p w14:paraId="2363FDE8" w14:textId="40A09FF7" w:rsidR="00894C9B" w:rsidRDefault="00707A5C" w:rsidP="00707A5C">
      <w:pPr>
        <w:pStyle w:val="PlainText"/>
      </w:pPr>
      <w:r>
        <w:t xml:space="preserve">    records = NULL;</w:t>
      </w:r>
    </w:p>
    <w:p w14:paraId="4E10797C" w14:textId="675EA6B5" w:rsidR="00894C9B" w:rsidRDefault="00707A5C" w:rsidP="00894C9B">
      <w:pPr>
        <w:pStyle w:val="PlainText"/>
      </w:pPr>
      <w:r>
        <w:t xml:space="preserve">    </w:t>
      </w:r>
      <w:proofErr w:type="spellStart"/>
      <w:r>
        <w:t>HDfree</w:t>
      </w:r>
      <w:proofErr w:type="spellEnd"/>
      <w:r>
        <w:t>(</w:t>
      </w:r>
      <w:proofErr w:type="spellStart"/>
      <w:r w:rsidR="00894C9B">
        <w:t>buf</w:t>
      </w:r>
      <w:proofErr w:type="spellEnd"/>
      <w:r w:rsidR="00894C9B">
        <w:t>);</w:t>
      </w:r>
    </w:p>
    <w:p w14:paraId="6D481E93" w14:textId="3C72843F" w:rsidR="00986BD2" w:rsidRDefault="00707A5C" w:rsidP="00707A5C">
      <w:pPr>
        <w:pStyle w:val="PlainText"/>
      </w:pPr>
      <w:r>
        <w:t xml:space="preserve">    </w:t>
      </w:r>
      <w:proofErr w:type="spellStart"/>
      <w:r w:rsidR="00894C9B">
        <w:t>buf</w:t>
      </w:r>
      <w:proofErr w:type="spellEnd"/>
      <w:r w:rsidR="00894C9B">
        <w:t xml:space="preserve"> = NULL;</w:t>
      </w:r>
    </w:p>
    <w:p w14:paraId="075CDBD5" w14:textId="0458E3F3" w:rsidR="00F67E47" w:rsidRDefault="00894C9B" w:rsidP="0035079F">
      <w:pPr>
        <w:pStyle w:val="PlainText"/>
      </w:pPr>
      <w:r>
        <w:t>}</w:t>
      </w:r>
    </w:p>
    <w:p w14:paraId="48AE4B68" w14:textId="22AE0AC5" w:rsidR="00894C9B" w:rsidRDefault="00894C9B" w:rsidP="0035079F">
      <w:pPr>
        <w:pStyle w:val="PlainText"/>
      </w:pPr>
      <w:r>
        <w:t>H5FDclose(handle);</w:t>
      </w:r>
    </w:p>
    <w:p w14:paraId="5DB277E2" w14:textId="72D6B196" w:rsidR="00894C9B" w:rsidRDefault="00894C9B" w:rsidP="0035079F">
      <w:pPr>
        <w:pStyle w:val="PlainText"/>
      </w:pPr>
      <w:r>
        <w:t>handle = NULL;</w:t>
      </w:r>
    </w:p>
    <w:p w14:paraId="51B84451" w14:textId="06C2A3A8" w:rsidR="003C1CB7" w:rsidRDefault="003C1CB7" w:rsidP="003C1CB7">
      <w:pPr>
        <w:pStyle w:val="Heading3"/>
      </w:pPr>
      <w:r>
        <w:t>Set or Update Revision Comment</w:t>
      </w:r>
    </w:p>
    <w:p w14:paraId="2521AA26" w14:textId="73FE6CD1" w:rsidR="003C1CB7" w:rsidRDefault="003C1CB7" w:rsidP="003C1CB7">
      <w:r>
        <w:t>With a file opened in write mode, the user may wish to update or create a comment for the revision</w:t>
      </w:r>
      <w:r w:rsidR="00F14950">
        <w:t>, which may have be</w:t>
      </w:r>
      <w:r w:rsidR="00834B1E">
        <w:t>en supplied in the FAPL on file-</w:t>
      </w:r>
      <w:r w:rsidR="00F14950">
        <w:t>open or by a previous comment-</w:t>
      </w:r>
      <w:r w:rsidR="00B1707B">
        <w:t xml:space="preserve">set </w:t>
      </w:r>
      <w:r w:rsidR="00F14950">
        <w:t xml:space="preserve">with </w:t>
      </w:r>
      <w:r w:rsidR="00F14950" w:rsidRPr="00F14950">
        <w:rPr>
          <w:rStyle w:val="PlainTextChar"/>
        </w:rPr>
        <w:t>H5</w:t>
      </w:r>
      <w:proofErr w:type="gramStart"/>
      <w:r w:rsidR="00F14950" w:rsidRPr="00F14950">
        <w:rPr>
          <w:rStyle w:val="PlainTextChar"/>
        </w:rPr>
        <w:t>FDfctl(</w:t>
      </w:r>
      <w:proofErr w:type="gramEnd"/>
      <w:r w:rsidR="00F14950" w:rsidRPr="00F14950">
        <w:rPr>
          <w:rStyle w:val="PlainTextChar"/>
        </w:rPr>
        <w:t>)</w:t>
      </w:r>
      <w:r>
        <w:t xml:space="preserve">. Rather than abusing the FAPL, we will make use of this new API to </w:t>
      </w:r>
      <w:r w:rsidR="00826002">
        <w:t>implement this feature.</w:t>
      </w:r>
    </w:p>
    <w:p w14:paraId="6D670D7F" w14:textId="77777777" w:rsidR="00826002" w:rsidRDefault="00826002" w:rsidP="00826002">
      <w:pPr>
        <w:pStyle w:val="PlainText"/>
      </w:pPr>
    </w:p>
    <w:p w14:paraId="4011115A" w14:textId="360CE52B" w:rsidR="00826002" w:rsidRDefault="00826002" w:rsidP="00826002">
      <w:pPr>
        <w:pStyle w:val="PlainText"/>
      </w:pPr>
      <w:r>
        <w:t>H5FD_t *handle = NULL;</w:t>
      </w:r>
    </w:p>
    <w:p w14:paraId="558F31B7" w14:textId="055B159C" w:rsidR="0007433A" w:rsidRDefault="0007433A" w:rsidP="00826002">
      <w:pPr>
        <w:pStyle w:val="PlainText"/>
      </w:pPr>
      <w:r>
        <w:t>struct H5FD_onion_</w:t>
      </w:r>
      <w:r w:rsidR="003D6AB9">
        <w:t>fctl_</w:t>
      </w:r>
      <w:r>
        <w:t>info_comment comment = {. . .};</w:t>
      </w:r>
    </w:p>
    <w:p w14:paraId="5C051CD2" w14:textId="63BA0E3F" w:rsidR="0007433A" w:rsidRDefault="0007433A" w:rsidP="00826002">
      <w:pPr>
        <w:pStyle w:val="PlainText"/>
      </w:pPr>
      <w:proofErr w:type="spellStart"/>
      <w:proofErr w:type="gramStart"/>
      <w:r>
        <w:t>comment.comment</w:t>
      </w:r>
      <w:proofErr w:type="spellEnd"/>
      <w:proofErr w:type="gramEnd"/>
      <w:r>
        <w:t xml:space="preserve"> = "ABNORMAL BRAIN DO NOT USE";</w:t>
      </w:r>
    </w:p>
    <w:p w14:paraId="4FBEBF34" w14:textId="6B7A06F2" w:rsidR="0007433A" w:rsidRDefault="0007433A" w:rsidP="00826002">
      <w:pPr>
        <w:pStyle w:val="PlainText"/>
      </w:pPr>
      <w:proofErr w:type="spellStart"/>
      <w:r>
        <w:t>comment.len</w:t>
      </w:r>
      <w:proofErr w:type="spellEnd"/>
      <w:r>
        <w:t xml:space="preserve"> = </w:t>
      </w:r>
      <w:proofErr w:type="spellStart"/>
      <w:r>
        <w:t>strlen</w:t>
      </w:r>
      <w:proofErr w:type="spellEnd"/>
      <w:r>
        <w:t>(</w:t>
      </w:r>
      <w:proofErr w:type="spellStart"/>
      <w:proofErr w:type="gramStart"/>
      <w:r>
        <w:t>comment.comment</w:t>
      </w:r>
      <w:proofErr w:type="spellEnd"/>
      <w:proofErr w:type="gramEnd"/>
      <w:r>
        <w:t>);</w:t>
      </w:r>
    </w:p>
    <w:p w14:paraId="2DD5B341" w14:textId="1B4C318F" w:rsidR="00826002" w:rsidRDefault="00826002" w:rsidP="00826002">
      <w:pPr>
        <w:pStyle w:val="PlainText"/>
      </w:pPr>
      <w:r>
        <w:t>H5Fget_vfd_</w:t>
      </w:r>
      <w:proofErr w:type="gramStart"/>
      <w:r>
        <w:t>handle(</w:t>
      </w:r>
      <w:proofErr w:type="spellStart"/>
      <w:proofErr w:type="gramEnd"/>
      <w:r>
        <w:t>write_mode_opened_file_id</w:t>
      </w:r>
      <w:proofErr w:type="spellEnd"/>
      <w:r>
        <w:t xml:space="preserve">, </w:t>
      </w:r>
      <w:proofErr w:type="spellStart"/>
      <w:r>
        <w:t>onion_enabled_fapl_id</w:t>
      </w:r>
      <w:proofErr w:type="spellEnd"/>
      <w:r>
        <w:t>, &amp;handle);</w:t>
      </w:r>
    </w:p>
    <w:p w14:paraId="28765910" w14:textId="4B4FE7E4" w:rsidR="00826002" w:rsidRDefault="008A3409" w:rsidP="0007433A">
      <w:pPr>
        <w:pStyle w:val="PlainText"/>
      </w:pPr>
      <w:r>
        <w:t>H5</w:t>
      </w:r>
      <w:proofErr w:type="gramStart"/>
      <w:r>
        <w:t>FDfctl</w:t>
      </w:r>
      <w:r w:rsidR="00826002">
        <w:t>(</w:t>
      </w:r>
      <w:proofErr w:type="gramEnd"/>
      <w:r w:rsidR="00826002">
        <w:t xml:space="preserve">handle, </w:t>
      </w:r>
      <w:r w:rsidR="00E40D9B">
        <w:t>H5FD_</w:t>
      </w:r>
      <w:r w:rsidR="0022790D" w:rsidRPr="00E40D9B">
        <w:t>ONION_FCTL_</w:t>
      </w:r>
      <w:r w:rsidR="004815E3">
        <w:t>OP</w:t>
      </w:r>
      <w:r w:rsidR="0022790D" w:rsidRPr="00E40D9B">
        <w:t>_COMMENT</w:t>
      </w:r>
      <w:r w:rsidR="004815E3">
        <w:t>_SET</w:t>
      </w:r>
      <w:r w:rsidR="00577F27">
        <w:t>,</w:t>
      </w:r>
      <w:r w:rsidR="0007433A">
        <w:t xml:space="preserve"> &amp;comment</w:t>
      </w:r>
      <w:r w:rsidR="008A377A">
        <w:t>,</w:t>
      </w:r>
      <w:r w:rsidR="00577F27">
        <w:t xml:space="preserve"> NULL</w:t>
      </w:r>
      <w:r w:rsidR="00826002">
        <w:t>);</w:t>
      </w:r>
    </w:p>
    <w:p w14:paraId="463F21CC" w14:textId="5F438C2F" w:rsidR="00826002" w:rsidRDefault="00826002" w:rsidP="00826002">
      <w:pPr>
        <w:pStyle w:val="PlainText"/>
      </w:pPr>
      <w:r>
        <w:t>handle = NULL;</w:t>
      </w:r>
    </w:p>
    <w:p w14:paraId="356C1DBF" w14:textId="77C9FA38" w:rsidR="00306453" w:rsidRDefault="00872F11" w:rsidP="00306453">
      <w:pPr>
        <w:pStyle w:val="Heading3"/>
      </w:pPr>
      <w:r>
        <w:t xml:space="preserve">Onion </w:t>
      </w:r>
      <w:r w:rsidR="00DB5F42">
        <w:t>Get-</w:t>
      </w:r>
      <w:r>
        <w:t>Info Structures</w:t>
      </w:r>
    </w:p>
    <w:p w14:paraId="08AE1564" w14:textId="1A1145C4" w:rsidR="004701F7" w:rsidRDefault="00AB615D" w:rsidP="00707A5C">
      <w:pPr>
        <w:rPr>
          <w:lang w:eastAsia="en-US"/>
        </w:rPr>
      </w:pPr>
      <w:r>
        <w:rPr>
          <w:lang w:eastAsia="en-US"/>
        </w:rPr>
        <w:t>Structures are p</w:t>
      </w:r>
      <w:r w:rsidR="00837744">
        <w:rPr>
          <w:lang w:eastAsia="en-US"/>
        </w:rPr>
        <w:t>resented in alphabetical order.</w:t>
      </w:r>
    </w:p>
    <w:p w14:paraId="0DAC7764" w14:textId="77777777" w:rsidR="006A3549" w:rsidRDefault="006A3549" w:rsidP="00707A5C">
      <w:pPr>
        <w:rPr>
          <w:lang w:eastAsia="en-US"/>
        </w:rPr>
      </w:pPr>
    </w:p>
    <w:p w14:paraId="696D3306" w14:textId="77777777" w:rsidR="006A3549" w:rsidRDefault="006A3549" w:rsidP="006A3549">
      <w:pPr>
        <w:pStyle w:val="PlainText"/>
      </w:pPr>
      <w:r>
        <w:t>/* ----------------------------------------------------------------------------</w:t>
      </w:r>
    </w:p>
    <w:p w14:paraId="1D4B570E" w14:textId="17094226" w:rsidR="006A3549" w:rsidRDefault="006A3549" w:rsidP="006A3549">
      <w:pPr>
        <w:pStyle w:val="PlainText"/>
      </w:pPr>
      <w:r>
        <w:t xml:space="preserve"> * Structure:   H5FD_onion_</w:t>
      </w:r>
      <w:r w:rsidR="00C721DC">
        <w:t>fctl_</w:t>
      </w:r>
      <w:r>
        <w:t>info_comment</w:t>
      </w:r>
    </w:p>
    <w:p w14:paraId="6E5780CF" w14:textId="77777777" w:rsidR="006A3549" w:rsidRDefault="006A3549" w:rsidP="006A3549">
      <w:pPr>
        <w:pStyle w:val="PlainText"/>
      </w:pPr>
      <w:r>
        <w:t xml:space="preserve"> *</w:t>
      </w:r>
    </w:p>
    <w:p w14:paraId="7F9E6B7B" w14:textId="4C93248D" w:rsidR="006A3549" w:rsidRDefault="006A3549" w:rsidP="0007433A">
      <w:pPr>
        <w:pStyle w:val="PlainText"/>
      </w:pPr>
      <w:r>
        <w:t xml:space="preserve"> * Purpose:     Pass a new revision comment into the working file. </w:t>
      </w:r>
    </w:p>
    <w:p w14:paraId="10D687E2" w14:textId="77777777" w:rsidR="006A3549" w:rsidRDefault="006A3549" w:rsidP="006A3549">
      <w:pPr>
        <w:pStyle w:val="PlainText"/>
      </w:pPr>
      <w:r>
        <w:t xml:space="preserve"> *</w:t>
      </w:r>
    </w:p>
    <w:p w14:paraId="1127A905" w14:textId="75E2A7FE" w:rsidR="006A3549" w:rsidDel="00C10627" w:rsidRDefault="00C10627" w:rsidP="006A3549">
      <w:pPr>
        <w:pStyle w:val="PlainText"/>
        <w:rPr>
          <w:del w:id="241" w:author="Dana Robinson" w:date="2022-05-08T05:05:00Z"/>
        </w:rPr>
      </w:pPr>
      <w:ins w:id="242" w:author="Dana Robinson" w:date="2022-05-08T05:05:00Z">
        <w:r>
          <w:t xml:space="preserve"> </w:t>
        </w:r>
      </w:ins>
      <w:del w:id="243" w:author="Dana Robinson" w:date="2022-05-08T05:05:00Z">
        <w:r w:rsidR="006A3549" w:rsidDel="00C10627">
          <w:delText xml:space="preserve"> * magic:       4-byte, semi-unique number identifying this structure.</w:delText>
        </w:r>
      </w:del>
    </w:p>
    <w:p w14:paraId="398BD5F8" w14:textId="107D447C" w:rsidR="006A3549" w:rsidDel="00C10627" w:rsidRDefault="006A3549" w:rsidP="006A3549">
      <w:pPr>
        <w:pStyle w:val="PlainText"/>
        <w:rPr>
          <w:del w:id="244" w:author="Dana Robinson" w:date="2022-05-08T05:05:00Z"/>
        </w:rPr>
      </w:pPr>
      <w:del w:id="245" w:author="Dana Robinson" w:date="2022-05-08T05:05:00Z">
        <w:r w:rsidDel="00C10627">
          <w:delText xml:space="preserve"> *              Must equal </w:delText>
        </w:r>
        <w:r w:rsidRPr="004312CE" w:rsidDel="00C10627">
          <w:rPr>
            <w:highlight w:val="yellow"/>
          </w:rPr>
          <w:delText>SYMBOLC_NAME_TODO</w:delText>
        </w:r>
        <w:r w:rsidDel="00C10627">
          <w:delText xml:space="preserve"> to be considered valid.</w:delText>
        </w:r>
      </w:del>
    </w:p>
    <w:p w14:paraId="449C6AED" w14:textId="4DBE50A5" w:rsidR="006A3549" w:rsidDel="00C10627" w:rsidRDefault="006A3549" w:rsidP="006A3549">
      <w:pPr>
        <w:pStyle w:val="PlainText"/>
        <w:rPr>
          <w:del w:id="246" w:author="Dana Robinson" w:date="2022-05-08T05:05:00Z"/>
        </w:rPr>
      </w:pPr>
      <w:del w:id="247" w:author="Dana Robinson" w:date="2022-05-08T05:05:00Z">
        <w:r w:rsidDel="00C10627">
          <w:delText xml:space="preserve"> *</w:delText>
        </w:r>
      </w:del>
    </w:p>
    <w:p w14:paraId="3FBEEC26" w14:textId="19289D57" w:rsidR="006A3549" w:rsidRDefault="006A3549" w:rsidP="006A3549">
      <w:pPr>
        <w:pStyle w:val="PlainText"/>
      </w:pPr>
      <w:del w:id="248" w:author="Dana Robinson" w:date="2022-05-08T05:05:00Z">
        <w:r w:rsidDel="00C10627">
          <w:delText xml:space="preserve"> </w:delText>
        </w:r>
      </w:del>
      <w:r>
        <w:t xml:space="preserve">* </w:t>
      </w:r>
      <w:proofErr w:type="gramStart"/>
      <w:r>
        <w:t>version</w:t>
      </w:r>
      <w:proofErr w:type="gramEnd"/>
      <w:r>
        <w:t>:     4-byte number; future-proofing guard, informs struct membership.</w:t>
      </w:r>
    </w:p>
    <w:p w14:paraId="1A7656C8" w14:textId="77777777" w:rsidR="006A3549" w:rsidRDefault="006A3549" w:rsidP="006A3549">
      <w:pPr>
        <w:pStyle w:val="PlainText"/>
      </w:pPr>
      <w:r>
        <w:t xml:space="preserve"> *</w:t>
      </w:r>
    </w:p>
    <w:p w14:paraId="0A9A16B2" w14:textId="470A36AB" w:rsidR="002B1BFA" w:rsidRDefault="0007433A" w:rsidP="006A3549">
      <w:pPr>
        <w:pStyle w:val="PlainText"/>
      </w:pPr>
      <w:r>
        <w:lastRenderedPageBreak/>
        <w:t xml:space="preserve"> * </w:t>
      </w:r>
      <w:proofErr w:type="spellStart"/>
      <w:r>
        <w:t>len</w:t>
      </w:r>
      <w:proofErr w:type="spellEnd"/>
      <w:r>
        <w:t>:         Length of the comment string.</w:t>
      </w:r>
    </w:p>
    <w:p w14:paraId="4F304C2B" w14:textId="563F1791" w:rsidR="0007433A" w:rsidRDefault="0007433A" w:rsidP="006A3549">
      <w:pPr>
        <w:pStyle w:val="PlainText"/>
      </w:pPr>
      <w:r>
        <w:t xml:space="preserve"> *</w:t>
      </w:r>
    </w:p>
    <w:p w14:paraId="4EFC9657" w14:textId="5BFB98C0" w:rsidR="0007433A" w:rsidRDefault="006A3549" w:rsidP="00A31565">
      <w:pPr>
        <w:pStyle w:val="PlainText"/>
      </w:pPr>
      <w:r>
        <w:t xml:space="preserve"> * </w:t>
      </w:r>
      <w:r w:rsidR="0007433A">
        <w:t>comment</w:t>
      </w:r>
      <w:r>
        <w:t xml:space="preserve">: </w:t>
      </w:r>
      <w:r w:rsidR="0007433A">
        <w:t xml:space="preserve">    String to use as the new comment</w:t>
      </w:r>
      <w:r>
        <w:t>.</w:t>
      </w:r>
    </w:p>
    <w:p w14:paraId="3E6F4D7D" w14:textId="4B2070F4" w:rsidR="0007433A" w:rsidRDefault="0007433A" w:rsidP="0007433A">
      <w:pPr>
        <w:pStyle w:val="PlainText"/>
      </w:pPr>
      <w:r>
        <w:t>/* ----------------------------------------------------------------------------</w:t>
      </w:r>
    </w:p>
    <w:p w14:paraId="2C6CEA81" w14:textId="269AADC6" w:rsidR="006A3549" w:rsidRDefault="0007433A" w:rsidP="0007433A">
      <w:pPr>
        <w:pStyle w:val="PlainText"/>
      </w:pPr>
      <w:r>
        <w:t>struct H5FD_onion_</w:t>
      </w:r>
      <w:r w:rsidR="00C721DC">
        <w:t>fctl_</w:t>
      </w:r>
      <w:r>
        <w:t>info_comment {</w:t>
      </w:r>
    </w:p>
    <w:p w14:paraId="4C668A60" w14:textId="7FEB08B4" w:rsidR="0007433A" w:rsidDel="00C10627" w:rsidRDefault="0007433A" w:rsidP="0007433A">
      <w:pPr>
        <w:pStyle w:val="PlainText"/>
        <w:rPr>
          <w:del w:id="249" w:author="Dana Robinson" w:date="2022-05-08T05:05:00Z"/>
        </w:rPr>
      </w:pPr>
      <w:del w:id="250" w:author="Dana Robinson" w:date="2022-05-08T05:05:00Z">
        <w:r w:rsidDel="00C10627">
          <w:delText xml:space="preserve">    uint32_t magic;</w:delText>
        </w:r>
      </w:del>
    </w:p>
    <w:p w14:paraId="14D75114" w14:textId="77777777" w:rsidR="0007433A" w:rsidRDefault="0007433A" w:rsidP="0007433A">
      <w:pPr>
        <w:pStyle w:val="PlainText"/>
      </w:pPr>
      <w:r>
        <w:t xml:space="preserve">    uint32_t </w:t>
      </w:r>
      <w:proofErr w:type="gramStart"/>
      <w:r>
        <w:t>version;</w:t>
      </w:r>
      <w:proofErr w:type="gramEnd"/>
    </w:p>
    <w:p w14:paraId="30FB7774" w14:textId="3922133E" w:rsidR="0007433A" w:rsidRDefault="0007433A" w:rsidP="0007433A">
      <w:pPr>
        <w:pStyle w:val="PlainText"/>
      </w:pPr>
      <w:r>
        <w:t xml:space="preserve">    </w:t>
      </w:r>
      <w:r w:rsidR="00522F67">
        <w:t>uint64</w:t>
      </w:r>
      <w:r>
        <w:t xml:space="preserve">_t </w:t>
      </w:r>
      <w:proofErr w:type="spellStart"/>
      <w:r>
        <w:t>len</w:t>
      </w:r>
      <w:proofErr w:type="spellEnd"/>
      <w:r>
        <w:t>;</w:t>
      </w:r>
    </w:p>
    <w:p w14:paraId="2FBF96E6" w14:textId="5688EA16" w:rsidR="0007433A" w:rsidRDefault="0007433A" w:rsidP="0007433A">
      <w:pPr>
        <w:pStyle w:val="PlainText"/>
      </w:pPr>
      <w:r>
        <w:t xml:space="preserve">    char    *comment;</w:t>
      </w:r>
    </w:p>
    <w:p w14:paraId="595C9497" w14:textId="77CA8790" w:rsidR="0007433A" w:rsidRDefault="0007433A" w:rsidP="0007433A">
      <w:pPr>
        <w:pStyle w:val="PlainText"/>
      </w:pPr>
      <w:r>
        <w:t>};</w:t>
      </w:r>
    </w:p>
    <w:p w14:paraId="3D973F15" w14:textId="77777777" w:rsidR="00306453" w:rsidRDefault="00306453" w:rsidP="00306453"/>
    <w:p w14:paraId="6E5BD32E" w14:textId="77777777" w:rsidR="00306453" w:rsidRDefault="00306453" w:rsidP="00306453">
      <w:pPr>
        <w:pStyle w:val="PlainText"/>
      </w:pPr>
      <w:r>
        <w:t>/* ----------------------------------------------------------------------------</w:t>
      </w:r>
    </w:p>
    <w:p w14:paraId="53C181A6" w14:textId="410637E2" w:rsidR="00306453" w:rsidRDefault="00306453" w:rsidP="00306453">
      <w:pPr>
        <w:pStyle w:val="PlainText"/>
      </w:pPr>
      <w:r>
        <w:t xml:space="preserve"> * Structure</w:t>
      </w:r>
      <w:r w:rsidR="004701F7">
        <w:t xml:space="preserve">    H5FD_onion_</w:t>
      </w:r>
      <w:r w:rsidR="00C721DC">
        <w:t>fctl_</w:t>
      </w:r>
      <w:r w:rsidR="004701F7">
        <w:t>info_history</w:t>
      </w:r>
      <w:r>
        <w:t>_filter</w:t>
      </w:r>
    </w:p>
    <w:p w14:paraId="4197938C" w14:textId="77777777" w:rsidR="00306453" w:rsidRDefault="00306453" w:rsidP="00306453">
      <w:pPr>
        <w:pStyle w:val="PlainText"/>
      </w:pPr>
      <w:r>
        <w:t xml:space="preserve"> *</w:t>
      </w:r>
    </w:p>
    <w:p w14:paraId="6F043E51" w14:textId="4E1C99E4" w:rsidR="00306453" w:rsidRDefault="00306453" w:rsidP="00306453">
      <w:pPr>
        <w:pStyle w:val="PlainText"/>
      </w:pPr>
      <w:r>
        <w:t xml:space="preserve"> * Purpose:     Supply selection information</w:t>
      </w:r>
      <w:r w:rsidR="008A3409">
        <w:t xml:space="preserve"> and criteria to H5</w:t>
      </w:r>
      <w:proofErr w:type="gramStart"/>
      <w:r w:rsidR="008A3409">
        <w:t>FDfctl</w:t>
      </w:r>
      <w:r>
        <w:t>(</w:t>
      </w:r>
      <w:proofErr w:type="gramEnd"/>
      <w:r>
        <w:t>) for</w:t>
      </w:r>
    </w:p>
    <w:p w14:paraId="10D7AF2D" w14:textId="77777777" w:rsidR="00306453" w:rsidRDefault="00306453" w:rsidP="00306453">
      <w:pPr>
        <w:pStyle w:val="PlainText"/>
      </w:pPr>
      <w:r>
        <w:t xml:space="preserve"> *              the Onion VFD, when accessing an unopened file.</w:t>
      </w:r>
    </w:p>
    <w:p w14:paraId="3D680DAA" w14:textId="77777777" w:rsidR="00306453" w:rsidRDefault="00306453" w:rsidP="00306453">
      <w:pPr>
        <w:pStyle w:val="PlainText"/>
      </w:pPr>
      <w:r>
        <w:t xml:space="preserve"> *</w:t>
      </w:r>
    </w:p>
    <w:p w14:paraId="5BE11510" w14:textId="6C1DC696" w:rsidR="00A75F4A" w:rsidRDefault="00306453" w:rsidP="00A75F4A">
      <w:pPr>
        <w:pStyle w:val="PlainText"/>
      </w:pPr>
      <w:r>
        <w:t xml:space="preserve"> *              </w:t>
      </w:r>
      <w:r w:rsidR="00A75F4A">
        <w:t>Not present in the initial version, but it stands to reason</w:t>
      </w:r>
    </w:p>
    <w:p w14:paraId="33700933" w14:textId="2FB1D507" w:rsidR="00A75F4A" w:rsidRDefault="00A75F4A" w:rsidP="00A75F4A">
      <w:pPr>
        <w:pStyle w:val="PlainText"/>
      </w:pPr>
      <w:r>
        <w:t xml:space="preserve"> *              that the user will expect this 'filter' to do much of the</w:t>
      </w:r>
    </w:p>
    <w:p w14:paraId="5165210D" w14:textId="08B384B8" w:rsidR="00A75F4A" w:rsidRDefault="00A75F4A" w:rsidP="00A75F4A">
      <w:pPr>
        <w:pStyle w:val="PlainText"/>
      </w:pPr>
      <w:r>
        <w:t xml:space="preserve"> *              heavy lifting for them; pass in some selection criteria and</w:t>
      </w:r>
    </w:p>
    <w:p w14:paraId="046A9A71" w14:textId="01815F0F" w:rsidR="00A75F4A" w:rsidRDefault="00A75F4A" w:rsidP="00A75F4A">
      <w:pPr>
        <w:pStyle w:val="PlainText"/>
      </w:pPr>
      <w:r>
        <w:t xml:space="preserve"> *              receive only relevant results.</w:t>
      </w:r>
    </w:p>
    <w:p w14:paraId="64F1ECA3" w14:textId="0BE8E052" w:rsidR="00306453" w:rsidRDefault="00A75F4A" w:rsidP="00306453">
      <w:pPr>
        <w:pStyle w:val="PlainText"/>
      </w:pPr>
      <w:r>
        <w:t xml:space="preserve"> *              </w:t>
      </w:r>
      <w:commentRangeStart w:id="251"/>
      <w:r>
        <w:t>This may be added in a later version</w:t>
      </w:r>
      <w:commentRangeEnd w:id="251"/>
      <w:r>
        <w:rPr>
          <w:rStyle w:val="CommentReference"/>
          <w:rFonts w:asciiTheme="minorHAnsi" w:hAnsiTheme="minorHAnsi"/>
        </w:rPr>
        <w:commentReference w:id="251"/>
      </w:r>
      <w:r>
        <w:t>.</w:t>
      </w:r>
    </w:p>
    <w:p w14:paraId="7FF2735D" w14:textId="6695A68F" w:rsidR="00FF3193" w:rsidRDefault="00FF3193" w:rsidP="00306453">
      <w:pPr>
        <w:pStyle w:val="PlainText"/>
      </w:pPr>
      <w:r>
        <w:t xml:space="preserve"> *              If included, a history-size filter will also be required to</w:t>
      </w:r>
    </w:p>
    <w:p w14:paraId="54D766F5" w14:textId="1AEE5AB5" w:rsidR="00FF3193" w:rsidRDefault="00FF3193" w:rsidP="00306453">
      <w:pPr>
        <w:pStyle w:val="PlainText"/>
      </w:pPr>
      <w:r>
        <w:t xml:space="preserve"> *              repeat the in-call filtering.</w:t>
      </w:r>
    </w:p>
    <w:p w14:paraId="301023A6" w14:textId="77777777" w:rsidR="00306453" w:rsidRDefault="00306453" w:rsidP="00306453">
      <w:pPr>
        <w:pStyle w:val="PlainText"/>
      </w:pPr>
      <w:r>
        <w:t xml:space="preserve"> *</w:t>
      </w:r>
    </w:p>
    <w:p w14:paraId="7634697F" w14:textId="1B16F49C" w:rsidR="00306453" w:rsidDel="00C10627" w:rsidRDefault="00306453" w:rsidP="00306453">
      <w:pPr>
        <w:pStyle w:val="PlainText"/>
        <w:rPr>
          <w:del w:id="252" w:author="Dana Robinson" w:date="2022-05-08T05:06:00Z"/>
        </w:rPr>
      </w:pPr>
      <w:del w:id="253" w:author="Dana Robinson" w:date="2022-05-08T05:06:00Z">
        <w:r w:rsidDel="00C10627">
          <w:delText xml:space="preserve"> * magic:       4-byte semi-unique "magic" number identifying structure.</w:delText>
        </w:r>
      </w:del>
    </w:p>
    <w:p w14:paraId="53C0374E" w14:textId="64465CBA" w:rsidR="00306453" w:rsidDel="00C10627" w:rsidRDefault="00306453" w:rsidP="00306453">
      <w:pPr>
        <w:pStyle w:val="PlainText"/>
        <w:rPr>
          <w:del w:id="254" w:author="Dana Robinson" w:date="2022-05-08T05:06:00Z"/>
        </w:rPr>
      </w:pPr>
      <w:del w:id="255" w:author="Dana Robinson" w:date="2022-05-08T05:06:00Z">
        <w:r w:rsidDel="00C10627">
          <w:delText xml:space="preserve"> *              Must equal </w:delText>
        </w:r>
        <w:r w:rsidRPr="00530B25" w:rsidDel="00C10627">
          <w:rPr>
            <w:highlight w:val="yellow"/>
          </w:rPr>
          <w:delText>SYMBOLIC NAME TODO</w:delText>
        </w:r>
        <w:r w:rsidDel="00C10627">
          <w:delText xml:space="preserve"> to be considered valid.</w:delText>
        </w:r>
      </w:del>
    </w:p>
    <w:p w14:paraId="10168315" w14:textId="6CD6B47F" w:rsidR="00306453" w:rsidDel="00C10627" w:rsidRDefault="00C10627" w:rsidP="00306453">
      <w:pPr>
        <w:pStyle w:val="PlainText"/>
        <w:rPr>
          <w:del w:id="256" w:author="Dana Robinson" w:date="2022-05-08T05:06:00Z"/>
        </w:rPr>
      </w:pPr>
      <w:ins w:id="257" w:author="Dana Robinson" w:date="2022-05-08T05:06:00Z">
        <w:r>
          <w:t xml:space="preserve"> </w:t>
        </w:r>
      </w:ins>
      <w:del w:id="258" w:author="Dana Robinson" w:date="2022-05-08T05:06:00Z">
        <w:r w:rsidR="00306453" w:rsidDel="00C10627">
          <w:delText xml:space="preserve"> *</w:delText>
        </w:r>
      </w:del>
    </w:p>
    <w:p w14:paraId="4AAF64A4" w14:textId="4338F810" w:rsidR="00306453" w:rsidRDefault="00306453" w:rsidP="00306453">
      <w:pPr>
        <w:pStyle w:val="PlainText"/>
      </w:pPr>
      <w:del w:id="259" w:author="Dana Robinson" w:date="2022-05-08T05:06:00Z">
        <w:r w:rsidDel="00C10627">
          <w:delText xml:space="preserve"> </w:delText>
        </w:r>
      </w:del>
      <w:r>
        <w:t xml:space="preserve">* </w:t>
      </w:r>
      <w:proofErr w:type="gramStart"/>
      <w:r>
        <w:t>version</w:t>
      </w:r>
      <w:proofErr w:type="gramEnd"/>
      <w:r>
        <w:t>:     4-byte number; future-proofing guard, informs struct membership.</w:t>
      </w:r>
    </w:p>
    <w:p w14:paraId="56F16A3D" w14:textId="513D8F8B" w:rsidR="00A43976" w:rsidRDefault="00894C9B" w:rsidP="00306453">
      <w:pPr>
        <w:pStyle w:val="PlainText"/>
      </w:pPr>
      <w:r>
        <w:t xml:space="preserve"> </w:t>
      </w:r>
      <w:r w:rsidR="00A43976">
        <w:t>*</w:t>
      </w:r>
    </w:p>
    <w:p w14:paraId="06857B5C" w14:textId="764D4F07" w:rsidR="00A43976" w:rsidRDefault="00A43976" w:rsidP="00306453">
      <w:pPr>
        <w:pStyle w:val="PlainText"/>
      </w:pPr>
      <w:r>
        <w:t xml:space="preserve"> * </w:t>
      </w:r>
      <w:proofErr w:type="spellStart"/>
      <w:r>
        <w:t>expected_count</w:t>
      </w:r>
      <w:proofErr w:type="spellEnd"/>
      <w:r>
        <w:t>:</w:t>
      </w:r>
    </w:p>
    <w:p w14:paraId="77D8DE89" w14:textId="64D9617E" w:rsidR="00A43976" w:rsidRDefault="00A43976" w:rsidP="00306453">
      <w:pPr>
        <w:pStyle w:val="PlainText"/>
      </w:pPr>
      <w:r>
        <w:t xml:space="preserve"> *              This should be set to the count returned by the </w:t>
      </w:r>
      <w:r w:rsidR="00197B30">
        <w:t>history</w:t>
      </w:r>
      <w:r>
        <w:t xml:space="preserve"> size</w:t>
      </w:r>
    </w:p>
    <w:p w14:paraId="4F1867A7" w14:textId="2FB48F8B" w:rsidR="00A43976" w:rsidRDefault="00A43976" w:rsidP="00306453">
      <w:pPr>
        <w:pStyle w:val="PlainText"/>
      </w:pPr>
      <w:r>
        <w:t xml:space="preserve"> *              result. If the </w:t>
      </w:r>
      <w:r w:rsidR="00EF51E0">
        <w:t>count found when browsing</w:t>
      </w:r>
      <w:r w:rsidR="00743288">
        <w:t xml:space="preserve"> this</w:t>
      </w:r>
      <w:r w:rsidR="00EF51E0">
        <w:t xml:space="preserve"> time,</w:t>
      </w:r>
    </w:p>
    <w:p w14:paraId="4482D052" w14:textId="71D26F59" w:rsidR="00743288" w:rsidRDefault="00743288" w:rsidP="00306453">
      <w:pPr>
        <w:pStyle w:val="PlainText"/>
      </w:pPr>
      <w:r>
        <w:t xml:space="preserve"> * </w:t>
      </w:r>
      <w:r w:rsidR="00EF51E0">
        <w:t xml:space="preserve">          </w:t>
      </w:r>
      <w:proofErr w:type="gramStart"/>
      <w:r w:rsidR="00EF51E0">
        <w:t xml:space="preserve">   </w:t>
      </w:r>
      <w:r>
        <w:t>(</w:t>
      </w:r>
      <w:proofErr w:type="gramEnd"/>
      <w:r>
        <w:t>e.g., the user modified the selection or the</w:t>
      </w:r>
    </w:p>
    <w:p w14:paraId="19464C88" w14:textId="77777777" w:rsidR="00743288" w:rsidRDefault="00743288" w:rsidP="00306453">
      <w:pPr>
        <w:pStyle w:val="PlainText"/>
      </w:pPr>
      <w:r>
        <w:t xml:space="preserve"> *              file has been modified), the operation should fail </w:t>
      </w:r>
      <w:commentRangeStart w:id="260"/>
      <w:r>
        <w:t>in a</w:t>
      </w:r>
    </w:p>
    <w:p w14:paraId="220E5B63" w14:textId="36F11806" w:rsidR="00306453" w:rsidRDefault="00743288" w:rsidP="00306453">
      <w:pPr>
        <w:pStyle w:val="PlainText"/>
      </w:pPr>
      <w:r>
        <w:t xml:space="preserve"> *              controlled fashion</w:t>
      </w:r>
      <w:commentRangeEnd w:id="260"/>
      <w:r>
        <w:rPr>
          <w:rStyle w:val="CommentReference"/>
          <w:rFonts w:asciiTheme="minorHAnsi" w:hAnsiTheme="minorHAnsi"/>
        </w:rPr>
        <w:commentReference w:id="260"/>
      </w:r>
      <w:r>
        <w:t>.</w:t>
      </w:r>
      <w:r w:rsidR="00306453">
        <w:t xml:space="preserve"> </w:t>
      </w:r>
    </w:p>
    <w:p w14:paraId="1BD4B657" w14:textId="77777777" w:rsidR="00306453" w:rsidRDefault="00306453" w:rsidP="00306453">
      <w:pPr>
        <w:pStyle w:val="PlainText"/>
      </w:pPr>
      <w:r>
        <w:t xml:space="preserve"> * ----------------------------------------------------------------------------</w:t>
      </w:r>
    </w:p>
    <w:p w14:paraId="4A63E51F" w14:textId="77777777" w:rsidR="00306453" w:rsidRDefault="00306453" w:rsidP="00306453">
      <w:pPr>
        <w:pStyle w:val="PlainText"/>
      </w:pPr>
      <w:r>
        <w:t xml:space="preserve"> */</w:t>
      </w:r>
    </w:p>
    <w:p w14:paraId="7559B4F8" w14:textId="550F24DE" w:rsidR="00306453" w:rsidRDefault="00306453" w:rsidP="00306453">
      <w:pPr>
        <w:pStyle w:val="PlainText"/>
      </w:pPr>
      <w:r>
        <w:t>str</w:t>
      </w:r>
      <w:r w:rsidR="004701F7">
        <w:t>uct H5FD_onion_</w:t>
      </w:r>
      <w:r w:rsidR="00C721DC">
        <w:t>fctl_</w:t>
      </w:r>
      <w:r w:rsidR="004701F7">
        <w:t>info_history</w:t>
      </w:r>
      <w:r>
        <w:t>_filter {</w:t>
      </w:r>
    </w:p>
    <w:p w14:paraId="0D807EB7" w14:textId="712B1651" w:rsidR="00306453" w:rsidDel="00C10627" w:rsidRDefault="00306453" w:rsidP="00306453">
      <w:pPr>
        <w:pStyle w:val="PlainText"/>
        <w:rPr>
          <w:del w:id="261" w:author="Dana Robinson" w:date="2022-05-08T05:06:00Z"/>
        </w:rPr>
      </w:pPr>
      <w:del w:id="262" w:author="Dana Robinson" w:date="2022-05-08T05:06:00Z">
        <w:r w:rsidDel="00C10627">
          <w:delText xml:space="preserve">    uint32_t magic;</w:delText>
        </w:r>
      </w:del>
    </w:p>
    <w:p w14:paraId="1589E642" w14:textId="77777777" w:rsidR="00306453" w:rsidRDefault="00306453" w:rsidP="00306453">
      <w:pPr>
        <w:pStyle w:val="PlainText"/>
      </w:pPr>
      <w:r>
        <w:t xml:space="preserve">    uint32_t </w:t>
      </w:r>
      <w:proofErr w:type="gramStart"/>
      <w:r>
        <w:t>version;</w:t>
      </w:r>
      <w:proofErr w:type="gramEnd"/>
    </w:p>
    <w:p w14:paraId="21C4A2CD" w14:textId="1F2A4382" w:rsidR="00306453" w:rsidRDefault="00894C9B" w:rsidP="008A3409">
      <w:pPr>
        <w:pStyle w:val="PlainText"/>
      </w:pPr>
      <w:r>
        <w:t xml:space="preserve">    </w:t>
      </w:r>
      <w:r w:rsidR="00197B30">
        <w:t>uint64</w:t>
      </w:r>
      <w:r w:rsidR="00A43976">
        <w:t xml:space="preserve">_t </w:t>
      </w:r>
      <w:proofErr w:type="spellStart"/>
      <w:r w:rsidR="00A43976">
        <w:t>expected_count</w:t>
      </w:r>
      <w:proofErr w:type="spellEnd"/>
      <w:r w:rsidR="00A43976">
        <w:t>;</w:t>
      </w:r>
    </w:p>
    <w:p w14:paraId="0E2395AE" w14:textId="53AA8B9C" w:rsidR="004701F7" w:rsidRDefault="00306453" w:rsidP="003C1CB7">
      <w:pPr>
        <w:pStyle w:val="PlainText"/>
      </w:pPr>
      <w:r>
        <w:t>};</w:t>
      </w:r>
    </w:p>
    <w:p w14:paraId="1896406A" w14:textId="77777777" w:rsidR="004701F7" w:rsidRDefault="004701F7" w:rsidP="004701F7">
      <w:pPr>
        <w:pStyle w:val="PlainText"/>
      </w:pPr>
    </w:p>
    <w:p w14:paraId="5731EAE3" w14:textId="77777777" w:rsidR="004701F7" w:rsidRDefault="004701F7" w:rsidP="004701F7">
      <w:pPr>
        <w:pStyle w:val="PlainText"/>
      </w:pPr>
      <w:r>
        <w:t>/* ----------------------------------------------------------------------------</w:t>
      </w:r>
    </w:p>
    <w:p w14:paraId="310CF223" w14:textId="11C531AB" w:rsidR="004701F7" w:rsidRDefault="004701F7" w:rsidP="004701F7">
      <w:pPr>
        <w:pStyle w:val="PlainText"/>
      </w:pPr>
      <w:r>
        <w:t xml:space="preserve"> * Structure:   H5FD_onion_</w:t>
      </w:r>
      <w:r w:rsidR="00C721DC">
        <w:t>fctl_</w:t>
      </w:r>
      <w:r>
        <w:t>info_history_size</w:t>
      </w:r>
    </w:p>
    <w:p w14:paraId="58B2033A" w14:textId="77777777" w:rsidR="004701F7" w:rsidRDefault="004701F7" w:rsidP="004701F7">
      <w:pPr>
        <w:pStyle w:val="PlainText"/>
      </w:pPr>
      <w:r>
        <w:t xml:space="preserve"> *</w:t>
      </w:r>
    </w:p>
    <w:p w14:paraId="4032B218" w14:textId="027E0BCC" w:rsidR="004701F7" w:rsidRDefault="004701F7" w:rsidP="004701F7">
      <w:pPr>
        <w:pStyle w:val="PlainText"/>
      </w:pPr>
      <w:r>
        <w:t xml:space="preserve"> * Purpose:     Store the result of hi</w:t>
      </w:r>
      <w:r w:rsidR="00572847">
        <w:t>story</w:t>
      </w:r>
      <w:r>
        <w:t>-size-filter</w:t>
      </w:r>
      <w:r w:rsidR="00197B30">
        <w:t xml:space="preserve"> operation</w:t>
      </w:r>
      <w:r>
        <w:t>.</w:t>
      </w:r>
    </w:p>
    <w:p w14:paraId="73E71D61" w14:textId="2AF84ED6" w:rsidR="004701F7" w:rsidRDefault="004701F7" w:rsidP="004701F7">
      <w:pPr>
        <w:pStyle w:val="PlainText"/>
      </w:pPr>
      <w:r>
        <w:t xml:space="preserve"> *              The implementation will </w:t>
      </w:r>
      <w:r w:rsidR="00197B30">
        <w:t>walk through</w:t>
      </w:r>
      <w:r>
        <w:t xml:space="preserve"> the history</w:t>
      </w:r>
    </w:p>
    <w:p w14:paraId="045F0A34" w14:textId="640D37E1" w:rsidR="004701F7" w:rsidRDefault="004701F7" w:rsidP="004701F7">
      <w:pPr>
        <w:pStyle w:val="PlainText"/>
      </w:pPr>
      <w:r>
        <w:t xml:space="preserve"> *              once, and de</w:t>
      </w:r>
      <w:r w:rsidR="00197B30">
        <w:t>termine</w:t>
      </w:r>
      <w:r>
        <w:t xml:space="preserve"> </w:t>
      </w:r>
      <w:r w:rsidR="00197B30">
        <w:t>which revisions (if any) match</w:t>
      </w:r>
      <w:r>
        <w:t xml:space="preserve"> the</w:t>
      </w:r>
    </w:p>
    <w:p w14:paraId="4D171906" w14:textId="77777777" w:rsidR="004701F7" w:rsidRDefault="004701F7" w:rsidP="004701F7">
      <w:pPr>
        <w:pStyle w:val="PlainText"/>
      </w:pPr>
      <w:r>
        <w:t xml:space="preserve"> *              selection criteria; the count of those revisions and the space</w:t>
      </w:r>
    </w:p>
    <w:p w14:paraId="0A27D47F" w14:textId="77777777" w:rsidR="004701F7" w:rsidRDefault="004701F7" w:rsidP="004701F7">
      <w:pPr>
        <w:pStyle w:val="PlainText"/>
      </w:pPr>
      <w:r>
        <w:t xml:space="preserve"> *              required to copy their contents is recorded in this struct.</w:t>
      </w:r>
    </w:p>
    <w:p w14:paraId="350FD365" w14:textId="77777777" w:rsidR="004701F7" w:rsidRDefault="004701F7" w:rsidP="004701F7">
      <w:pPr>
        <w:pStyle w:val="PlainText"/>
      </w:pPr>
      <w:r>
        <w:t xml:space="preserve"> *</w:t>
      </w:r>
    </w:p>
    <w:p w14:paraId="3B2D9991" w14:textId="77777777" w:rsidR="004701F7" w:rsidRDefault="004701F7" w:rsidP="004701F7">
      <w:pPr>
        <w:pStyle w:val="PlainText"/>
      </w:pPr>
      <w:r>
        <w:t xml:space="preserve"> *              The resulting size will be the size of a record struct times</w:t>
      </w:r>
    </w:p>
    <w:p w14:paraId="5F691B47" w14:textId="77777777" w:rsidR="004701F7" w:rsidRDefault="004701F7" w:rsidP="004701F7">
      <w:pPr>
        <w:pStyle w:val="PlainText"/>
      </w:pPr>
      <w:r>
        <w:t xml:space="preserve"> *              the count of records PLUS the total space required for the</w:t>
      </w:r>
    </w:p>
    <w:p w14:paraId="5E485732" w14:textId="77777777" w:rsidR="004701F7" w:rsidRDefault="004701F7" w:rsidP="004701F7">
      <w:pPr>
        <w:pStyle w:val="PlainText"/>
      </w:pPr>
      <w:r>
        <w:t xml:space="preserve"> *              variable-length data in those records.</w:t>
      </w:r>
    </w:p>
    <w:p w14:paraId="1846024B" w14:textId="77777777" w:rsidR="004701F7" w:rsidRDefault="004701F7" w:rsidP="004701F7">
      <w:pPr>
        <w:pStyle w:val="PlainText"/>
      </w:pPr>
      <w:r>
        <w:t xml:space="preserve"> *</w:t>
      </w:r>
    </w:p>
    <w:p w14:paraId="50D2A4A7" w14:textId="77777777" w:rsidR="004701F7" w:rsidRDefault="004701F7" w:rsidP="004701F7">
      <w:pPr>
        <w:pStyle w:val="PlainText"/>
      </w:pPr>
      <w:r>
        <w:t xml:space="preserve"> *              The user will be expected to allocate a buffer not smaller than</w:t>
      </w:r>
    </w:p>
    <w:p w14:paraId="406BDA76" w14:textId="31A00BD0" w:rsidR="00197B30" w:rsidRDefault="004701F7" w:rsidP="004701F7">
      <w:pPr>
        <w:pStyle w:val="PlainText"/>
      </w:pPr>
      <w:r>
        <w:lastRenderedPageBreak/>
        <w:t xml:space="preserve"> *              this size and pass it as </w:t>
      </w:r>
      <w:r w:rsidR="00197B30">
        <w:t xml:space="preserve">part of the </w:t>
      </w:r>
      <w:proofErr w:type="spellStart"/>
      <w:r>
        <w:t>info_out</w:t>
      </w:r>
      <w:proofErr w:type="spellEnd"/>
      <w:r>
        <w:t xml:space="preserve"> pointer </w:t>
      </w:r>
    </w:p>
    <w:p w14:paraId="6C06ABFB" w14:textId="1E456A16" w:rsidR="004701F7" w:rsidRDefault="00197B30" w:rsidP="00197B30">
      <w:pPr>
        <w:pStyle w:val="PlainText"/>
      </w:pPr>
      <w:r>
        <w:t xml:space="preserve"> *              </w:t>
      </w:r>
      <w:r w:rsidR="004701F7">
        <w:t>to obtain the</w:t>
      </w:r>
      <w:r>
        <w:t xml:space="preserve"> </w:t>
      </w:r>
      <w:r w:rsidR="004701F7">
        <w:t>history view.</w:t>
      </w:r>
    </w:p>
    <w:p w14:paraId="5700B8CA" w14:textId="1F89A9ED" w:rsidR="004701F7" w:rsidDel="00C10627" w:rsidRDefault="00C10627" w:rsidP="004701F7">
      <w:pPr>
        <w:pStyle w:val="PlainText"/>
        <w:rPr>
          <w:del w:id="263" w:author="Dana Robinson" w:date="2022-05-08T05:06:00Z"/>
        </w:rPr>
      </w:pPr>
      <w:ins w:id="264" w:author="Dana Robinson" w:date="2022-05-08T05:06:00Z">
        <w:r>
          <w:t xml:space="preserve"> </w:t>
        </w:r>
      </w:ins>
      <w:del w:id="265" w:author="Dana Robinson" w:date="2022-05-08T05:06:00Z">
        <w:r w:rsidR="004701F7" w:rsidDel="00C10627">
          <w:delText xml:space="preserve"> *</w:delText>
        </w:r>
      </w:del>
    </w:p>
    <w:p w14:paraId="51BDF9EB" w14:textId="65E6DA67" w:rsidR="004701F7" w:rsidDel="00C10627" w:rsidRDefault="004701F7" w:rsidP="004701F7">
      <w:pPr>
        <w:pStyle w:val="PlainText"/>
        <w:rPr>
          <w:del w:id="266" w:author="Dana Robinson" w:date="2022-05-08T05:06:00Z"/>
        </w:rPr>
      </w:pPr>
      <w:del w:id="267" w:author="Dana Robinson" w:date="2022-05-08T05:06:00Z">
        <w:r w:rsidDel="00C10627">
          <w:delText xml:space="preserve"> * magic:       4-byte semi-unique "magic" number identifying structure.</w:delText>
        </w:r>
      </w:del>
    </w:p>
    <w:p w14:paraId="002992BA" w14:textId="6C5E6623" w:rsidR="004701F7" w:rsidDel="00C10627" w:rsidRDefault="004701F7" w:rsidP="004701F7">
      <w:pPr>
        <w:pStyle w:val="PlainText"/>
        <w:rPr>
          <w:del w:id="268" w:author="Dana Robinson" w:date="2022-05-08T05:06:00Z"/>
        </w:rPr>
      </w:pPr>
      <w:del w:id="269" w:author="Dana Robinson" w:date="2022-05-08T05:06:00Z">
        <w:r w:rsidDel="00C10627">
          <w:delText xml:space="preserve"> *              Must equal </w:delText>
        </w:r>
        <w:r w:rsidRPr="00530B25" w:rsidDel="00C10627">
          <w:rPr>
            <w:highlight w:val="yellow"/>
          </w:rPr>
          <w:delText>SYMBOLIC NAME TODO</w:delText>
        </w:r>
        <w:r w:rsidDel="00C10627">
          <w:delText xml:space="preserve"> to be considered valid.</w:delText>
        </w:r>
      </w:del>
    </w:p>
    <w:p w14:paraId="55EEA1B1" w14:textId="7C8134C9" w:rsidR="004701F7" w:rsidRDefault="004701F7" w:rsidP="004701F7">
      <w:pPr>
        <w:pStyle w:val="PlainText"/>
      </w:pPr>
      <w:del w:id="270" w:author="Dana Robinson" w:date="2022-05-08T05:06:00Z">
        <w:r w:rsidDel="00C10627">
          <w:delText xml:space="preserve"> </w:delText>
        </w:r>
      </w:del>
      <w:r>
        <w:t>*</w:t>
      </w:r>
    </w:p>
    <w:p w14:paraId="3EBDDF04" w14:textId="77777777" w:rsidR="004701F7" w:rsidRDefault="004701F7" w:rsidP="004701F7">
      <w:pPr>
        <w:pStyle w:val="PlainText"/>
      </w:pPr>
      <w:r>
        <w:t xml:space="preserve"> * version:     4-byte number; future-proofing guard, informs struct membership.</w:t>
      </w:r>
    </w:p>
    <w:p w14:paraId="15216AE8" w14:textId="77777777" w:rsidR="004701F7" w:rsidRDefault="004701F7" w:rsidP="004701F7">
      <w:pPr>
        <w:pStyle w:val="PlainText"/>
      </w:pPr>
      <w:r>
        <w:t xml:space="preserve"> *</w:t>
      </w:r>
    </w:p>
    <w:p w14:paraId="3E0F0093" w14:textId="28F5D2E2" w:rsidR="004701F7" w:rsidRDefault="004701F7" w:rsidP="004701F7">
      <w:pPr>
        <w:pStyle w:val="PlainText"/>
      </w:pPr>
      <w:r>
        <w:t xml:space="preserve"> * </w:t>
      </w:r>
      <w:proofErr w:type="spellStart"/>
      <w:r w:rsidR="00B55F21">
        <w:t>n_bytes</w:t>
      </w:r>
      <w:proofErr w:type="spellEnd"/>
      <w:r>
        <w:t xml:space="preserve">: Number of bytes to contain all the relevant </w:t>
      </w:r>
      <w:r w:rsidR="00197B30">
        <w:t>record</w:t>
      </w:r>
      <w:r>
        <w:t xml:space="preserve"> </w:t>
      </w:r>
      <w:r w:rsidR="00197B30">
        <w:t>data</w:t>
      </w:r>
      <w:r>
        <w:t>.</w:t>
      </w:r>
    </w:p>
    <w:p w14:paraId="6095ED61" w14:textId="77777777" w:rsidR="004701F7" w:rsidRDefault="004701F7" w:rsidP="004701F7">
      <w:pPr>
        <w:pStyle w:val="PlainText"/>
      </w:pPr>
      <w:r>
        <w:t xml:space="preserve"> *</w:t>
      </w:r>
    </w:p>
    <w:p w14:paraId="72C0843E" w14:textId="696294DB" w:rsidR="004701F7" w:rsidRDefault="004701F7" w:rsidP="004701F7">
      <w:pPr>
        <w:pStyle w:val="PlainText"/>
      </w:pPr>
      <w:r>
        <w:t xml:space="preserve"> * </w:t>
      </w:r>
      <w:proofErr w:type="spellStart"/>
      <w:r w:rsidR="00B55F21">
        <w:t>n_revisions</w:t>
      </w:r>
      <w:proofErr w:type="spellEnd"/>
      <w:r>
        <w:t xml:space="preserve">: Number of </w:t>
      </w:r>
      <w:commentRangeStart w:id="271"/>
      <w:r>
        <w:t>revisions</w:t>
      </w:r>
      <w:r w:rsidR="0030510D">
        <w:t xml:space="preserve"> in history</w:t>
      </w:r>
      <w:commentRangeEnd w:id="271"/>
      <w:r w:rsidR="0030510D">
        <w:rPr>
          <w:rStyle w:val="CommentReference"/>
          <w:rFonts w:asciiTheme="minorHAnsi" w:hAnsiTheme="minorHAnsi"/>
        </w:rPr>
        <w:commentReference w:id="271"/>
      </w:r>
      <w:r>
        <w:t>.</w:t>
      </w:r>
    </w:p>
    <w:p w14:paraId="5E9E2ED7" w14:textId="77777777" w:rsidR="004701F7" w:rsidRDefault="004701F7" w:rsidP="004701F7">
      <w:pPr>
        <w:pStyle w:val="PlainText"/>
      </w:pPr>
      <w:r>
        <w:t xml:space="preserve"> * ----------------------------------------------------------------------------</w:t>
      </w:r>
    </w:p>
    <w:p w14:paraId="7577D2BB" w14:textId="77777777" w:rsidR="004701F7" w:rsidRDefault="004701F7" w:rsidP="004701F7">
      <w:pPr>
        <w:pStyle w:val="PlainText"/>
      </w:pPr>
      <w:r>
        <w:t xml:space="preserve"> */</w:t>
      </w:r>
    </w:p>
    <w:p w14:paraId="10DC4DF7" w14:textId="28E26EE6" w:rsidR="004701F7" w:rsidRDefault="004701F7" w:rsidP="004701F7">
      <w:pPr>
        <w:pStyle w:val="PlainText"/>
      </w:pPr>
      <w:r>
        <w:t>struct H5FD_onion_</w:t>
      </w:r>
      <w:r w:rsidR="00C721DC">
        <w:t>fctl_</w:t>
      </w:r>
      <w:r>
        <w:t>info_history_size {</w:t>
      </w:r>
    </w:p>
    <w:p w14:paraId="6EA7C449" w14:textId="443D8B16" w:rsidR="004701F7" w:rsidDel="00C10627" w:rsidRDefault="004701F7" w:rsidP="004701F7">
      <w:pPr>
        <w:pStyle w:val="PlainText"/>
        <w:rPr>
          <w:del w:id="272" w:author="Dana Robinson" w:date="2022-05-08T05:06:00Z"/>
        </w:rPr>
      </w:pPr>
      <w:del w:id="273" w:author="Dana Robinson" w:date="2022-05-08T05:06:00Z">
        <w:r w:rsidDel="00C10627">
          <w:delText xml:space="preserve">    uint32_t magic;</w:delText>
        </w:r>
      </w:del>
    </w:p>
    <w:p w14:paraId="35221044" w14:textId="77777777" w:rsidR="004701F7" w:rsidRDefault="004701F7" w:rsidP="004701F7">
      <w:pPr>
        <w:pStyle w:val="PlainText"/>
      </w:pPr>
      <w:r>
        <w:t xml:space="preserve">    uint32_t </w:t>
      </w:r>
      <w:proofErr w:type="gramStart"/>
      <w:r>
        <w:t>version;</w:t>
      </w:r>
      <w:proofErr w:type="gramEnd"/>
    </w:p>
    <w:p w14:paraId="76D6E255" w14:textId="3CF21123" w:rsidR="004701F7" w:rsidRDefault="004701F7" w:rsidP="004701F7">
      <w:pPr>
        <w:pStyle w:val="PlainText"/>
      </w:pPr>
      <w:r>
        <w:t xml:space="preserve">    uint64_t </w:t>
      </w:r>
      <w:proofErr w:type="spellStart"/>
      <w:r w:rsidR="00B55F21">
        <w:t>n_bytes</w:t>
      </w:r>
      <w:proofErr w:type="spellEnd"/>
      <w:r>
        <w:t>;</w:t>
      </w:r>
    </w:p>
    <w:p w14:paraId="2CB5CAB8" w14:textId="7143894F" w:rsidR="004701F7" w:rsidRDefault="00B55F21" w:rsidP="004701F7">
      <w:pPr>
        <w:pStyle w:val="PlainText"/>
      </w:pPr>
      <w:r>
        <w:t xml:space="preserve">    uint64</w:t>
      </w:r>
      <w:r w:rsidR="004701F7">
        <w:t xml:space="preserve">_t </w:t>
      </w:r>
      <w:proofErr w:type="spellStart"/>
      <w:r>
        <w:t>n_revisions</w:t>
      </w:r>
      <w:proofErr w:type="spellEnd"/>
      <w:r w:rsidR="004701F7">
        <w:t>;</w:t>
      </w:r>
    </w:p>
    <w:p w14:paraId="6C6C1855" w14:textId="552EC7CA" w:rsidR="004701F7" w:rsidRDefault="004701F7" w:rsidP="004701F7">
      <w:pPr>
        <w:pStyle w:val="PlainText"/>
      </w:pPr>
      <w:r>
        <w:t>};</w:t>
      </w:r>
    </w:p>
    <w:p w14:paraId="16881449" w14:textId="77777777" w:rsidR="00306453" w:rsidRDefault="00306453" w:rsidP="00306453"/>
    <w:p w14:paraId="7D7EFFE5" w14:textId="77777777" w:rsidR="00306453" w:rsidRDefault="00306453" w:rsidP="00306453">
      <w:pPr>
        <w:pStyle w:val="PlainText"/>
      </w:pPr>
      <w:r>
        <w:t>/* ----------------------------------------------------------------------------</w:t>
      </w:r>
    </w:p>
    <w:p w14:paraId="0C2BEA0F" w14:textId="7E735074" w:rsidR="00306453" w:rsidRDefault="00306453" w:rsidP="00306453">
      <w:pPr>
        <w:pStyle w:val="PlainText"/>
      </w:pPr>
      <w:r>
        <w:t xml:space="preserve"> * Structure:   H5FD_onion_</w:t>
      </w:r>
      <w:r w:rsidR="00C721DC">
        <w:t>fctl_</w:t>
      </w:r>
      <w:r>
        <w:t>info_</w:t>
      </w:r>
      <w:r w:rsidR="009C3E97">
        <w:t>revision</w:t>
      </w:r>
    </w:p>
    <w:p w14:paraId="0BBEEA4A" w14:textId="77777777" w:rsidR="00306453" w:rsidRDefault="00306453" w:rsidP="00306453">
      <w:pPr>
        <w:pStyle w:val="PlainText"/>
      </w:pPr>
      <w:r>
        <w:t xml:space="preserve"> *</w:t>
      </w:r>
    </w:p>
    <w:p w14:paraId="362ECC22" w14:textId="77777777" w:rsidR="00306453" w:rsidRDefault="00306453" w:rsidP="00306453">
      <w:pPr>
        <w:pStyle w:val="PlainText"/>
      </w:pPr>
      <w:r>
        <w:t xml:space="preserve"> * Purpose:     A structure representation of the revision record as found</w:t>
      </w:r>
    </w:p>
    <w:p w14:paraId="3C5A177B" w14:textId="77777777" w:rsidR="00306453" w:rsidRDefault="00306453" w:rsidP="00306453">
      <w:pPr>
        <w:pStyle w:val="PlainText"/>
      </w:pPr>
      <w:r>
        <w:t xml:space="preserve"> *              on the backing store.</w:t>
      </w:r>
    </w:p>
    <w:p w14:paraId="6743AF6F" w14:textId="77777777" w:rsidR="00306453" w:rsidRDefault="00306453" w:rsidP="00306453">
      <w:pPr>
        <w:pStyle w:val="PlainText"/>
      </w:pPr>
      <w:r>
        <w:t xml:space="preserve"> *</w:t>
      </w:r>
    </w:p>
    <w:p w14:paraId="2AAE28CA" w14:textId="19866D44" w:rsidR="00306453" w:rsidRDefault="00306453" w:rsidP="00306453">
      <w:pPr>
        <w:pStyle w:val="PlainText"/>
      </w:pPr>
      <w:r>
        <w:t xml:space="preserve"> *          </w:t>
      </w:r>
      <w:r w:rsidR="00F21042">
        <w:t xml:space="preserve">    Stores the result from the o</w:t>
      </w:r>
      <w:r>
        <w:t>nion info record filter input.</w:t>
      </w:r>
    </w:p>
    <w:p w14:paraId="765FA3B2" w14:textId="77777777" w:rsidR="00306453" w:rsidRDefault="00306453" w:rsidP="00306453">
      <w:pPr>
        <w:pStyle w:val="PlainText"/>
      </w:pPr>
      <w:r>
        <w:t xml:space="preserve"> *              Will usually be </w:t>
      </w:r>
      <w:r>
        <w:rPr>
          <w:iCs/>
        </w:rPr>
        <w:t>a region in</w:t>
      </w:r>
      <w:r>
        <w:t xml:space="preserve"> a user buffer passed into</w:t>
      </w:r>
    </w:p>
    <w:p w14:paraId="4E17ED75" w14:textId="19D3A3E8" w:rsidR="00306453" w:rsidRDefault="008A3409" w:rsidP="00306453">
      <w:pPr>
        <w:pStyle w:val="PlainText"/>
      </w:pPr>
      <w:r>
        <w:t xml:space="preserve"> *              H5</w:t>
      </w:r>
      <w:proofErr w:type="gramStart"/>
      <w:r>
        <w:t>FDfctl(</w:t>
      </w:r>
      <w:proofErr w:type="gramEnd"/>
      <w:r>
        <w:t>)</w:t>
      </w:r>
      <w:r w:rsidR="00306453">
        <w:t>, with the residual space storing the</w:t>
      </w:r>
    </w:p>
    <w:p w14:paraId="06FD7CD8" w14:textId="77777777" w:rsidR="00306453" w:rsidRDefault="00306453" w:rsidP="00306453">
      <w:pPr>
        <w:pStyle w:val="PlainText"/>
      </w:pPr>
      <w:r>
        <w:t xml:space="preserve"> *              variable-length data from the revision record.</w:t>
      </w:r>
    </w:p>
    <w:p w14:paraId="45AB2E0E" w14:textId="2960E221" w:rsidR="00306453" w:rsidDel="00C10627" w:rsidRDefault="00C10627" w:rsidP="00306453">
      <w:pPr>
        <w:pStyle w:val="PlainText"/>
        <w:rPr>
          <w:del w:id="274" w:author="Dana Robinson" w:date="2022-05-08T05:06:00Z"/>
        </w:rPr>
      </w:pPr>
      <w:ins w:id="275" w:author="Dana Robinson" w:date="2022-05-08T05:06:00Z">
        <w:r>
          <w:t xml:space="preserve"> </w:t>
        </w:r>
      </w:ins>
      <w:del w:id="276" w:author="Dana Robinson" w:date="2022-05-08T05:06:00Z">
        <w:r w:rsidR="00306453" w:rsidDel="00C10627">
          <w:delText xml:space="preserve"> *</w:delText>
        </w:r>
      </w:del>
    </w:p>
    <w:p w14:paraId="5312A2C8" w14:textId="1D7D9A82" w:rsidR="00306453" w:rsidDel="00C10627" w:rsidRDefault="00306453" w:rsidP="00306453">
      <w:pPr>
        <w:pStyle w:val="PlainText"/>
        <w:rPr>
          <w:del w:id="277" w:author="Dana Robinson" w:date="2022-05-08T05:06:00Z"/>
        </w:rPr>
      </w:pPr>
      <w:del w:id="278" w:author="Dana Robinson" w:date="2022-05-08T05:06:00Z">
        <w:r w:rsidDel="00C10627">
          <w:delText xml:space="preserve"> * magic:       4-byte, semi-unique number identifying this structure.</w:delText>
        </w:r>
      </w:del>
    </w:p>
    <w:p w14:paraId="350B16CC" w14:textId="11C9DB78" w:rsidR="00DF7CC9" w:rsidDel="00C10627" w:rsidRDefault="00306453" w:rsidP="00306453">
      <w:pPr>
        <w:pStyle w:val="PlainText"/>
        <w:rPr>
          <w:del w:id="279" w:author="Dana Robinson" w:date="2022-05-08T05:06:00Z"/>
        </w:rPr>
      </w:pPr>
      <w:del w:id="280" w:author="Dana Robinson" w:date="2022-05-08T05:06:00Z">
        <w:r w:rsidDel="00C10627">
          <w:delText xml:space="preserve"> *              Must equal</w:delText>
        </w:r>
        <w:r w:rsidR="00DF7CC9" w:rsidDel="00C10627">
          <w:delText xml:space="preserve"> H5FD_ONION_FCTL_REVISION_INFO_MAGIC</w:delText>
        </w:r>
        <w:r w:rsidDel="00C10627">
          <w:delText xml:space="preserve"> to be considered</w:delText>
        </w:r>
      </w:del>
    </w:p>
    <w:p w14:paraId="0CFBA861" w14:textId="31CBF70B" w:rsidR="00306453" w:rsidDel="00C10627" w:rsidRDefault="00DF7CC9" w:rsidP="00306453">
      <w:pPr>
        <w:pStyle w:val="PlainText"/>
        <w:rPr>
          <w:del w:id="281" w:author="Dana Robinson" w:date="2022-05-08T05:06:00Z"/>
        </w:rPr>
      </w:pPr>
      <w:del w:id="282" w:author="Dana Robinson" w:date="2022-05-08T05:06:00Z">
        <w:r w:rsidDel="00C10627">
          <w:delText xml:space="preserve"> *             </w:delText>
        </w:r>
        <w:r w:rsidR="00306453" w:rsidDel="00C10627">
          <w:delText xml:space="preserve"> valid.</w:delText>
        </w:r>
      </w:del>
    </w:p>
    <w:p w14:paraId="2D773CEC" w14:textId="78D13F8D" w:rsidR="00306453" w:rsidRDefault="00306453" w:rsidP="00306453">
      <w:pPr>
        <w:pStyle w:val="PlainText"/>
      </w:pPr>
      <w:del w:id="283" w:author="Dana Robinson" w:date="2022-05-08T05:06:00Z">
        <w:r w:rsidDel="00C10627">
          <w:delText xml:space="preserve"> </w:delText>
        </w:r>
      </w:del>
      <w:r>
        <w:t>*</w:t>
      </w:r>
    </w:p>
    <w:p w14:paraId="5268FF9A" w14:textId="77777777" w:rsidR="00306453" w:rsidRDefault="00306453" w:rsidP="00306453">
      <w:pPr>
        <w:pStyle w:val="PlainText"/>
      </w:pPr>
      <w:r>
        <w:t xml:space="preserve"> * version:     4-byte number; future-proofing guard, informs struct membership.</w:t>
      </w:r>
    </w:p>
    <w:p w14:paraId="212296EE" w14:textId="77777777" w:rsidR="00306453" w:rsidRDefault="00306453" w:rsidP="00306453">
      <w:pPr>
        <w:pStyle w:val="PlainText"/>
      </w:pPr>
      <w:r>
        <w:t xml:space="preserve"> *</w:t>
      </w:r>
    </w:p>
    <w:p w14:paraId="3038A6D1" w14:textId="5924F88A" w:rsidR="00DF6799" w:rsidRDefault="00DF6799" w:rsidP="00306453">
      <w:pPr>
        <w:pStyle w:val="PlainText"/>
      </w:pPr>
      <w:r>
        <w:t xml:space="preserve"> * </w:t>
      </w:r>
      <w:proofErr w:type="spellStart"/>
      <w:r>
        <w:t>revision_id</w:t>
      </w:r>
      <w:proofErr w:type="spellEnd"/>
      <w:r>
        <w:t xml:space="preserve">: </w:t>
      </w:r>
      <w:r w:rsidR="00DF7CC9">
        <w:t>Revision ID of this revision</w:t>
      </w:r>
      <w:r>
        <w:t>.</w:t>
      </w:r>
    </w:p>
    <w:p w14:paraId="08646D08" w14:textId="5B2379F5" w:rsidR="00DF6799" w:rsidRDefault="00DF6799" w:rsidP="00306453">
      <w:pPr>
        <w:pStyle w:val="PlainText"/>
      </w:pPr>
      <w:r>
        <w:t xml:space="preserve"> *</w:t>
      </w:r>
    </w:p>
    <w:p w14:paraId="0D178A5B" w14:textId="5F1C315C" w:rsidR="00DF6799" w:rsidRDefault="00DF6799" w:rsidP="00306453">
      <w:pPr>
        <w:pStyle w:val="PlainText"/>
      </w:pPr>
      <w:r>
        <w:t xml:space="preserve"> * </w:t>
      </w:r>
      <w:proofErr w:type="spellStart"/>
      <w:r>
        <w:t>parent_revision_id</w:t>
      </w:r>
      <w:proofErr w:type="spellEnd"/>
      <w:r>
        <w:t>:</w:t>
      </w:r>
    </w:p>
    <w:p w14:paraId="7B0A8EFB" w14:textId="45145AD6" w:rsidR="00DF6799" w:rsidRDefault="00DF6799" w:rsidP="00306453">
      <w:pPr>
        <w:pStyle w:val="PlainText"/>
      </w:pPr>
      <w:r>
        <w:t xml:space="preserve"> *              Revision ID of the immediate parent of this revision.</w:t>
      </w:r>
    </w:p>
    <w:p w14:paraId="5F6C1F0F" w14:textId="68D9A2A2" w:rsidR="00DF6799" w:rsidRDefault="00DF6799" w:rsidP="00306453">
      <w:pPr>
        <w:pStyle w:val="PlainText"/>
      </w:pPr>
      <w:r>
        <w:t xml:space="preserve"> *              The 'original' revision (</w:t>
      </w:r>
      <w:proofErr w:type="spellStart"/>
      <w:r>
        <w:t>revision_id</w:t>
      </w:r>
      <w:proofErr w:type="spellEnd"/>
      <w:r>
        <w:t xml:space="preserve"> == 0) is a unique case</w:t>
      </w:r>
    </w:p>
    <w:p w14:paraId="0DB80D0F" w14:textId="09A8BA40" w:rsidR="00DF6799" w:rsidRDefault="00DF6799" w:rsidP="00306453">
      <w:pPr>
        <w:pStyle w:val="PlainText"/>
      </w:pPr>
      <w:r>
        <w:t xml:space="preserve"> *              in that its parent revision ID is also 0 (itself). Users</w:t>
      </w:r>
    </w:p>
    <w:p w14:paraId="41D7AA30" w14:textId="1CEE0418" w:rsidR="00DF6799" w:rsidRDefault="00DF6799" w:rsidP="00306453">
      <w:pPr>
        <w:pStyle w:val="PlainText"/>
      </w:pPr>
      <w:r>
        <w:t xml:space="preserve"> *              must take care to handle this </w:t>
      </w:r>
      <w:r w:rsidR="00197B30">
        <w:t>self-</w:t>
      </w:r>
      <w:r>
        <w:t>reference.</w:t>
      </w:r>
    </w:p>
    <w:p w14:paraId="28FDCF51" w14:textId="4E85C6F0" w:rsidR="00DF6799" w:rsidRDefault="00DF6799" w:rsidP="00306453">
      <w:pPr>
        <w:pStyle w:val="PlainText"/>
      </w:pPr>
      <w:r>
        <w:t xml:space="preserve"> *</w:t>
      </w:r>
    </w:p>
    <w:p w14:paraId="26A6227C" w14:textId="0FEB417C" w:rsidR="00DF6799" w:rsidRDefault="00DF6799" w:rsidP="00306453">
      <w:pPr>
        <w:pStyle w:val="PlainText"/>
      </w:pPr>
      <w:r>
        <w:t xml:space="preserve"> * </w:t>
      </w:r>
      <w:proofErr w:type="spellStart"/>
      <w:r>
        <w:t>time_of_creation</w:t>
      </w:r>
      <w:proofErr w:type="spellEnd"/>
      <w:r>
        <w:t>:</w:t>
      </w:r>
    </w:p>
    <w:p w14:paraId="38EDA54D" w14:textId="15C87A29" w:rsidR="00DF6799" w:rsidRDefault="00DF6799" w:rsidP="00306453">
      <w:pPr>
        <w:pStyle w:val="PlainText"/>
      </w:pPr>
      <w:r>
        <w:t xml:space="preserve"> *</w:t>
      </w:r>
      <w:r w:rsidR="00FD6517">
        <w:t xml:space="preserve">              ISO-8601-formatted string (NOT NULL-terminated!) giving the</w:t>
      </w:r>
    </w:p>
    <w:p w14:paraId="6CBCF679" w14:textId="492A4E61" w:rsidR="00FD6517" w:rsidRDefault="00FD6517" w:rsidP="00306453">
      <w:pPr>
        <w:pStyle w:val="PlainText"/>
      </w:pPr>
      <w:r>
        <w:t xml:space="preserve"> *              time when the revision was written to the backing store.</w:t>
      </w:r>
    </w:p>
    <w:p w14:paraId="397F1060" w14:textId="4CF5CD6F" w:rsidR="00B91459" w:rsidRDefault="00B91459" w:rsidP="00306453">
      <w:pPr>
        <w:pStyle w:val="PlainText"/>
      </w:pPr>
      <w:r>
        <w:t xml:space="preserve"> *</w:t>
      </w:r>
    </w:p>
    <w:p w14:paraId="5BBF34E0" w14:textId="77777777" w:rsidR="00B91459" w:rsidRDefault="00FD6517" w:rsidP="00FD6517">
      <w:pPr>
        <w:pStyle w:val="PlainText"/>
      </w:pPr>
      <w:r>
        <w:t xml:space="preserve"> *              Granularity is seconds</w:t>
      </w:r>
      <w:r w:rsidR="00B91459">
        <w:t>, meaning that more than revision may</w:t>
      </w:r>
    </w:p>
    <w:p w14:paraId="30DDD467" w14:textId="1487D18F" w:rsidR="00FD6517" w:rsidRDefault="00B91459" w:rsidP="00FD6517">
      <w:pPr>
        <w:pStyle w:val="PlainText"/>
      </w:pPr>
      <w:r>
        <w:t xml:space="preserve"> *              have identical times of creation</w:t>
      </w:r>
      <w:r w:rsidR="00FD6517">
        <w:t>.</w:t>
      </w:r>
    </w:p>
    <w:p w14:paraId="67994AAF" w14:textId="7ED3043F" w:rsidR="00FD6517" w:rsidRDefault="00FD6517" w:rsidP="00FD6517">
      <w:pPr>
        <w:pStyle w:val="PlainText"/>
      </w:pPr>
      <w:r>
        <w:t xml:space="preserve"> *</w:t>
      </w:r>
    </w:p>
    <w:p w14:paraId="7861D1A2" w14:textId="3C24F278" w:rsidR="00FD6517" w:rsidRDefault="00FD6517" w:rsidP="00FD6517">
      <w:pPr>
        <w:pStyle w:val="PlainText"/>
        <w:rPr>
          <w:color w:val="000000"/>
        </w:rPr>
      </w:pPr>
      <w:r>
        <w:rPr>
          <w:color w:val="000000"/>
        </w:rPr>
        <w:t xml:space="preserve"> *              </w:t>
      </w:r>
      <w:r w:rsidRPr="00FD6517">
        <w:rPr>
          <w:color w:val="000000"/>
        </w:rPr>
        <w:t xml:space="preserve">Format: four-digit year, two-digit month, two-digit date, </w:t>
      </w:r>
    </w:p>
    <w:p w14:paraId="16449AE1" w14:textId="081689F3" w:rsidR="00FD6517" w:rsidRDefault="00FD6517" w:rsidP="00FD6517">
      <w:pPr>
        <w:pStyle w:val="PlainText"/>
        <w:rPr>
          <w:color w:val="000000"/>
        </w:rPr>
      </w:pPr>
      <w:r>
        <w:rPr>
          <w:color w:val="000000"/>
        </w:rPr>
        <w:t xml:space="preserve"> *              </w:t>
      </w:r>
      <w:r w:rsidR="00594165">
        <w:rPr>
          <w:color w:val="000000"/>
        </w:rPr>
        <w:t>the character capital-T</w:t>
      </w:r>
      <w:r w:rsidRPr="00FD6517">
        <w:rPr>
          <w:color w:val="000000"/>
        </w:rPr>
        <w:t xml:space="preserve">, two-digit hour, two-digit minute, </w:t>
      </w:r>
    </w:p>
    <w:p w14:paraId="6A3881E6" w14:textId="5EAC03B1" w:rsidR="00FD6517" w:rsidRPr="00FD6517" w:rsidRDefault="00FD6517" w:rsidP="00FD6517">
      <w:pPr>
        <w:pStyle w:val="PlainText"/>
        <w:rPr>
          <w:color w:val="000000"/>
        </w:rPr>
      </w:pPr>
      <w:r>
        <w:rPr>
          <w:color w:val="000000"/>
        </w:rPr>
        <w:t xml:space="preserve"> *              </w:t>
      </w:r>
      <w:r w:rsidRPr="00FD6517">
        <w:rPr>
          <w:color w:val="000000"/>
        </w:rPr>
        <w:t>two-d</w:t>
      </w:r>
      <w:r w:rsidR="00594165">
        <w:rPr>
          <w:color w:val="000000"/>
        </w:rPr>
        <w:t>igit second, character capital-Z</w:t>
      </w:r>
      <w:r w:rsidRPr="00FD6517">
        <w:rPr>
          <w:color w:val="000000"/>
        </w:rPr>
        <w:t>.</w:t>
      </w:r>
    </w:p>
    <w:p w14:paraId="012B03AC" w14:textId="62062D89" w:rsidR="00FD6517" w:rsidRDefault="00FD6517" w:rsidP="00FD6517">
      <w:pPr>
        <w:pStyle w:val="PlainText"/>
      </w:pPr>
      <w:r>
        <w:rPr>
          <w:color w:val="000000"/>
        </w:rPr>
        <w:t xml:space="preserve"> *              </w:t>
      </w:r>
      <w:r w:rsidRPr="00FD6517">
        <w:rPr>
          <w:color w:val="000000"/>
        </w:rPr>
        <w:t xml:space="preserve">e.g., </w:t>
      </w:r>
      <w:r w:rsidR="00197B30">
        <w:rPr>
          <w:color w:val="000000"/>
        </w:rPr>
        <w:t>'</w:t>
      </w:r>
      <w:r w:rsidRPr="00FD6517">
        <w:rPr>
          <w:color w:val="000000"/>
        </w:rPr>
        <w:t>20200418T154712</w:t>
      </w:r>
      <w:r>
        <w:rPr>
          <w:color w:val="000000"/>
        </w:rPr>
        <w:t>Z</w:t>
      </w:r>
      <w:r w:rsidR="00197B30">
        <w:rPr>
          <w:color w:val="000000"/>
        </w:rPr>
        <w:t xml:space="preserve">' == </w:t>
      </w:r>
      <w:r>
        <w:rPr>
          <w:color w:val="000000"/>
        </w:rPr>
        <w:t>18 April 2020, 3:47:12pm GMT</w:t>
      </w:r>
    </w:p>
    <w:p w14:paraId="548F8F59" w14:textId="6C370B1C" w:rsidR="00DF6799" w:rsidDel="00D5554E" w:rsidRDefault="00D5554E" w:rsidP="00FD6517">
      <w:pPr>
        <w:pStyle w:val="PlainText"/>
        <w:rPr>
          <w:del w:id="284" w:author="Dana Robinson" w:date="2022-05-06T15:29:00Z"/>
        </w:rPr>
      </w:pPr>
      <w:ins w:id="285" w:author="Dana Robinson" w:date="2022-05-06T15:29:00Z">
        <w:r>
          <w:t xml:space="preserve"> </w:t>
        </w:r>
      </w:ins>
      <w:del w:id="286" w:author="Dana Robinson" w:date="2022-05-06T15:29:00Z">
        <w:r w:rsidR="00DF6799" w:rsidDel="00D5554E">
          <w:delText xml:space="preserve"> *</w:delText>
        </w:r>
      </w:del>
    </w:p>
    <w:p w14:paraId="6AD2CBB4" w14:textId="27DABB7F" w:rsidR="00DF6799" w:rsidDel="00D5554E" w:rsidRDefault="00FD6517" w:rsidP="00306453">
      <w:pPr>
        <w:pStyle w:val="PlainText"/>
        <w:rPr>
          <w:del w:id="287" w:author="Dana Robinson" w:date="2022-05-06T15:29:00Z"/>
        </w:rPr>
      </w:pPr>
      <w:del w:id="288" w:author="Dana Robinson" w:date="2022-05-06T15:29:00Z">
        <w:r w:rsidDel="00D5554E">
          <w:delText xml:space="preserve"> * user_id:     4-byte user ID of revision creator.</w:delText>
        </w:r>
      </w:del>
    </w:p>
    <w:p w14:paraId="599E0C62" w14:textId="7CCADA8F" w:rsidR="00DF6799" w:rsidDel="00D5554E" w:rsidRDefault="00DF6799" w:rsidP="00306453">
      <w:pPr>
        <w:pStyle w:val="PlainText"/>
        <w:rPr>
          <w:del w:id="289" w:author="Dana Robinson" w:date="2022-05-06T15:29:00Z"/>
        </w:rPr>
      </w:pPr>
      <w:del w:id="290" w:author="Dana Robinson" w:date="2022-05-06T15:29:00Z">
        <w:r w:rsidDel="00D5554E">
          <w:delText xml:space="preserve"> *</w:delText>
        </w:r>
      </w:del>
    </w:p>
    <w:p w14:paraId="0A14957A" w14:textId="75709D50" w:rsidR="00DF6799" w:rsidDel="00D5554E" w:rsidRDefault="00DF6799" w:rsidP="00306453">
      <w:pPr>
        <w:pStyle w:val="PlainText"/>
        <w:rPr>
          <w:del w:id="291" w:author="Dana Robinson" w:date="2022-05-06T15:29:00Z"/>
        </w:rPr>
      </w:pPr>
      <w:del w:id="292" w:author="Dana Robinson" w:date="2022-05-06T15:29:00Z">
        <w:r w:rsidDel="00D5554E">
          <w:delText xml:space="preserve"> * username_size:</w:delText>
        </w:r>
      </w:del>
    </w:p>
    <w:p w14:paraId="5670E8ED" w14:textId="20EE3FD7" w:rsidR="00DF6799" w:rsidDel="00D5554E" w:rsidRDefault="00FD6517" w:rsidP="00306453">
      <w:pPr>
        <w:pStyle w:val="PlainText"/>
        <w:rPr>
          <w:del w:id="293" w:author="Dana Robinson" w:date="2022-05-06T15:29:00Z"/>
        </w:rPr>
      </w:pPr>
      <w:del w:id="294" w:author="Dana Robinson" w:date="2022-05-06T15:29:00Z">
        <w:r w:rsidDel="00D5554E">
          <w:delText xml:space="preserve"> *              Bytes required to contain the revision creator username.</w:delText>
        </w:r>
      </w:del>
    </w:p>
    <w:p w14:paraId="7D30C654" w14:textId="6F13DE77" w:rsidR="00DF6799" w:rsidRDefault="00DF6799" w:rsidP="00306453">
      <w:pPr>
        <w:pStyle w:val="PlainText"/>
      </w:pPr>
      <w:del w:id="295" w:author="Dana Robinson" w:date="2022-05-06T15:29:00Z">
        <w:r w:rsidDel="00D5554E">
          <w:delText xml:space="preserve"> </w:delText>
        </w:r>
      </w:del>
      <w:r>
        <w:t>*</w:t>
      </w:r>
    </w:p>
    <w:p w14:paraId="24D52BD6" w14:textId="77777777" w:rsidR="00DF6799" w:rsidRDefault="00DF6799" w:rsidP="00306453">
      <w:pPr>
        <w:pStyle w:val="PlainText"/>
      </w:pPr>
      <w:r>
        <w:t xml:space="preserve"> * </w:t>
      </w:r>
      <w:proofErr w:type="spellStart"/>
      <w:r>
        <w:t>comment_size</w:t>
      </w:r>
      <w:proofErr w:type="spellEnd"/>
      <w:r>
        <w:t>:</w:t>
      </w:r>
    </w:p>
    <w:p w14:paraId="536657E4" w14:textId="70CB1148" w:rsidR="00DF6799" w:rsidRDefault="00DF6799" w:rsidP="00306453">
      <w:pPr>
        <w:pStyle w:val="PlainText"/>
      </w:pPr>
      <w:r>
        <w:t xml:space="preserve"> *</w:t>
      </w:r>
      <w:r w:rsidR="00FD6517">
        <w:t xml:space="preserve">              Bytes required to contain the revision comment.</w:t>
      </w:r>
    </w:p>
    <w:p w14:paraId="6800B972" w14:textId="6F9F9A10" w:rsidR="00DF6799" w:rsidDel="00D5554E" w:rsidRDefault="00D5554E" w:rsidP="00306453">
      <w:pPr>
        <w:pStyle w:val="PlainText"/>
        <w:rPr>
          <w:del w:id="296" w:author="Dana Robinson" w:date="2022-05-06T15:30:00Z"/>
        </w:rPr>
      </w:pPr>
      <w:ins w:id="297" w:author="Dana Robinson" w:date="2022-05-06T15:30:00Z">
        <w:r>
          <w:t xml:space="preserve"> </w:t>
        </w:r>
      </w:ins>
      <w:del w:id="298" w:author="Dana Robinson" w:date="2022-05-06T15:30:00Z">
        <w:r w:rsidR="00DF6799" w:rsidDel="00D5554E">
          <w:delText xml:space="preserve"> *</w:delText>
        </w:r>
      </w:del>
    </w:p>
    <w:p w14:paraId="2381AAA4" w14:textId="22713DF2" w:rsidR="00DF6799" w:rsidDel="00D5554E" w:rsidRDefault="00DF6799" w:rsidP="00306453">
      <w:pPr>
        <w:pStyle w:val="PlainText"/>
        <w:rPr>
          <w:del w:id="299" w:author="Dana Robinson" w:date="2022-05-06T15:30:00Z"/>
        </w:rPr>
      </w:pPr>
      <w:del w:id="300" w:author="Dana Robinson" w:date="2022-05-06T15:30:00Z">
        <w:r w:rsidDel="00D5554E">
          <w:delText xml:space="preserve"> * username:    NULL-terminated string of user name.</w:delText>
        </w:r>
      </w:del>
    </w:p>
    <w:p w14:paraId="76D7F1AE" w14:textId="6D624344" w:rsidR="00DF6799" w:rsidRDefault="00DF6799" w:rsidP="00306453">
      <w:pPr>
        <w:pStyle w:val="PlainText"/>
      </w:pPr>
      <w:del w:id="301" w:author="Dana Robinson" w:date="2022-05-06T15:30:00Z">
        <w:r w:rsidDel="00D5554E">
          <w:delText xml:space="preserve"> </w:delText>
        </w:r>
      </w:del>
      <w:r>
        <w:t>*</w:t>
      </w:r>
    </w:p>
    <w:p w14:paraId="4704F616" w14:textId="3EED069A" w:rsidR="00306453" w:rsidRDefault="00DF6799" w:rsidP="00DF6799">
      <w:pPr>
        <w:pStyle w:val="PlainText"/>
      </w:pPr>
      <w:r>
        <w:t xml:space="preserve"> * comment:     NULL-terminated string of user comment for this revision.</w:t>
      </w:r>
    </w:p>
    <w:p w14:paraId="383AB2E0" w14:textId="4B28079A" w:rsidR="00DF6799" w:rsidRDefault="00DF6799" w:rsidP="00DF6799">
      <w:pPr>
        <w:pStyle w:val="PlainText"/>
      </w:pPr>
      <w:r>
        <w:lastRenderedPageBreak/>
        <w:t xml:space="preserve"> *              Can be empty.</w:t>
      </w:r>
    </w:p>
    <w:p w14:paraId="24618ABA" w14:textId="77777777" w:rsidR="00306453" w:rsidRDefault="00306453" w:rsidP="00306453">
      <w:pPr>
        <w:pStyle w:val="PlainText"/>
      </w:pPr>
      <w:r>
        <w:t xml:space="preserve"> * ----------------------------------------------------------------------------</w:t>
      </w:r>
    </w:p>
    <w:p w14:paraId="4D13C827" w14:textId="77777777" w:rsidR="00306453" w:rsidRDefault="00306453" w:rsidP="00306453">
      <w:pPr>
        <w:pStyle w:val="PlainText"/>
      </w:pPr>
      <w:r>
        <w:t xml:space="preserve"> */</w:t>
      </w:r>
    </w:p>
    <w:p w14:paraId="0AF25E0F" w14:textId="37A63606" w:rsidR="00306453" w:rsidRDefault="00306453" w:rsidP="00306453">
      <w:pPr>
        <w:pStyle w:val="PlainText"/>
      </w:pPr>
      <w:r>
        <w:t>struct H5FD_onion_</w:t>
      </w:r>
      <w:r w:rsidR="00C721DC">
        <w:t>fctl_</w:t>
      </w:r>
      <w:r>
        <w:t>info_</w:t>
      </w:r>
      <w:r w:rsidR="009C3E97">
        <w:t>revision</w:t>
      </w:r>
      <w:r>
        <w:t xml:space="preserve"> {</w:t>
      </w:r>
    </w:p>
    <w:p w14:paraId="0F0F096B" w14:textId="6C594140" w:rsidR="00306453" w:rsidDel="00C10627" w:rsidRDefault="00306453" w:rsidP="00306453">
      <w:pPr>
        <w:pStyle w:val="PlainText"/>
        <w:rPr>
          <w:del w:id="302" w:author="Dana Robinson" w:date="2022-05-08T05:06:00Z"/>
        </w:rPr>
      </w:pPr>
      <w:del w:id="303" w:author="Dana Robinson" w:date="2022-05-08T05:06:00Z">
        <w:r w:rsidDel="00C10627">
          <w:delText xml:space="preserve">    uint32_t magic;</w:delText>
        </w:r>
      </w:del>
    </w:p>
    <w:p w14:paraId="4EE9088A" w14:textId="77777777" w:rsidR="00306453" w:rsidRDefault="00306453" w:rsidP="00306453">
      <w:pPr>
        <w:pStyle w:val="PlainText"/>
      </w:pPr>
      <w:r>
        <w:t xml:space="preserve">    uint32_t </w:t>
      </w:r>
      <w:proofErr w:type="gramStart"/>
      <w:r>
        <w:t>version;</w:t>
      </w:r>
      <w:proofErr w:type="gramEnd"/>
    </w:p>
    <w:p w14:paraId="5CF97896" w14:textId="77777777" w:rsidR="00306453" w:rsidRDefault="00306453" w:rsidP="00306453">
      <w:pPr>
        <w:pStyle w:val="PlainText"/>
      </w:pPr>
      <w:r>
        <w:t xml:space="preserve">    uint64_t </w:t>
      </w:r>
      <w:proofErr w:type="spellStart"/>
      <w:r>
        <w:t>revision_id</w:t>
      </w:r>
      <w:proofErr w:type="spellEnd"/>
      <w:r>
        <w:t>;</w:t>
      </w:r>
      <w:r w:rsidRPr="009E205E">
        <w:t xml:space="preserve"> </w:t>
      </w:r>
    </w:p>
    <w:p w14:paraId="69940641" w14:textId="77777777" w:rsidR="00306453" w:rsidRDefault="00306453" w:rsidP="00306453">
      <w:pPr>
        <w:pStyle w:val="PlainText"/>
      </w:pPr>
      <w:r>
        <w:t xml:space="preserve">    uint64_t </w:t>
      </w:r>
      <w:proofErr w:type="spellStart"/>
      <w:r>
        <w:t>parent_revision_id</w:t>
      </w:r>
      <w:proofErr w:type="spellEnd"/>
      <w:r>
        <w:t>;</w:t>
      </w:r>
      <w:r w:rsidRPr="009E205E">
        <w:t xml:space="preserve"> </w:t>
      </w:r>
    </w:p>
    <w:p w14:paraId="6EC0DDCD" w14:textId="1908E2CB" w:rsidR="00306453" w:rsidRDefault="00306453" w:rsidP="00306453">
      <w:pPr>
        <w:pStyle w:val="PlainText"/>
      </w:pPr>
      <w:r>
        <w:t xml:space="preserve">    char     </w:t>
      </w:r>
      <w:proofErr w:type="spellStart"/>
      <w:r>
        <w:t>time_of_</w:t>
      </w:r>
      <w:proofErr w:type="gramStart"/>
      <w:r>
        <w:t>creation</w:t>
      </w:r>
      <w:proofErr w:type="spellEnd"/>
      <w:r>
        <w:t>[</w:t>
      </w:r>
      <w:proofErr w:type="gramEnd"/>
      <w:r>
        <w:t xml:space="preserve">16]; /* </w:t>
      </w:r>
      <w:r w:rsidR="008E18EC">
        <w:t>caution</w:t>
      </w:r>
      <w:r>
        <w:t>: not null-terminated */</w:t>
      </w:r>
    </w:p>
    <w:p w14:paraId="7809FAC7" w14:textId="78E98510" w:rsidR="00306453" w:rsidDel="00D5554E" w:rsidRDefault="00306453" w:rsidP="00306453">
      <w:pPr>
        <w:pStyle w:val="PlainText"/>
        <w:rPr>
          <w:del w:id="304" w:author="Dana Robinson" w:date="2022-05-06T15:30:00Z"/>
        </w:rPr>
      </w:pPr>
      <w:del w:id="305" w:author="Dana Robinson" w:date="2022-05-06T15:30:00Z">
        <w:r w:rsidDel="00D5554E">
          <w:delText xml:space="preserve">    uint32_t user_id;</w:delText>
        </w:r>
      </w:del>
    </w:p>
    <w:p w14:paraId="31E6A77E" w14:textId="49BB8D21" w:rsidR="00306453" w:rsidDel="00D5554E" w:rsidRDefault="00306453" w:rsidP="00306453">
      <w:pPr>
        <w:pStyle w:val="PlainText"/>
        <w:rPr>
          <w:del w:id="306" w:author="Dana Robinson" w:date="2022-05-06T15:30:00Z"/>
        </w:rPr>
      </w:pPr>
      <w:del w:id="307" w:author="Dana Robinson" w:date="2022-05-06T15:30:00Z">
        <w:r w:rsidDel="00D5554E">
          <w:delText xml:space="preserve">    uint32_t username_size;</w:delText>
        </w:r>
      </w:del>
    </w:p>
    <w:p w14:paraId="3C21E316" w14:textId="6E15D07F" w:rsidR="00306453" w:rsidRDefault="00306453" w:rsidP="00FD6517">
      <w:pPr>
        <w:pStyle w:val="PlainText"/>
      </w:pPr>
      <w:r>
        <w:t xml:space="preserve">    uint32_t </w:t>
      </w:r>
      <w:proofErr w:type="spellStart"/>
      <w:r>
        <w:t>comment_</w:t>
      </w:r>
      <w:proofErr w:type="gramStart"/>
      <w:r>
        <w:t>size</w:t>
      </w:r>
      <w:proofErr w:type="spellEnd"/>
      <w:r>
        <w:t>;</w:t>
      </w:r>
      <w:proofErr w:type="gramEnd"/>
    </w:p>
    <w:p w14:paraId="7B119C3A" w14:textId="28B1C66B" w:rsidR="00306453" w:rsidDel="00D5554E" w:rsidRDefault="00306453" w:rsidP="00306453">
      <w:pPr>
        <w:pStyle w:val="PlainText"/>
        <w:rPr>
          <w:del w:id="308" w:author="Dana Robinson" w:date="2022-05-06T15:30:00Z"/>
        </w:rPr>
      </w:pPr>
      <w:del w:id="309" w:author="Dana Robinson" w:date="2022-05-06T15:30:00Z">
        <w:r w:rsidDel="00D5554E">
          <w:delText xml:space="preserve">    char *username;</w:delText>
        </w:r>
      </w:del>
    </w:p>
    <w:p w14:paraId="6DA36A15" w14:textId="77777777" w:rsidR="00306453" w:rsidRDefault="00306453" w:rsidP="00306453">
      <w:pPr>
        <w:pStyle w:val="PlainText"/>
      </w:pPr>
      <w:r>
        <w:t xml:space="preserve">    char *</w:t>
      </w:r>
      <w:proofErr w:type="gramStart"/>
      <w:r>
        <w:t>comment;</w:t>
      </w:r>
      <w:proofErr w:type="gramEnd"/>
    </w:p>
    <w:p w14:paraId="264FA030" w14:textId="3E5E7414" w:rsidR="00306453" w:rsidRDefault="00306453" w:rsidP="003B718E">
      <w:pPr>
        <w:pStyle w:val="PlainText"/>
      </w:pPr>
      <w:r>
        <w:t>};</w:t>
      </w:r>
    </w:p>
    <w:p w14:paraId="25A6D962" w14:textId="204D5828" w:rsidR="004A4EB5" w:rsidRDefault="004A4EB5" w:rsidP="00C10627">
      <w:pPr>
        <w:pStyle w:val="Heading2"/>
      </w:pPr>
      <w:r>
        <w:t>Additional</w:t>
      </w:r>
      <w:r w:rsidR="009F4D77">
        <w:t xml:space="preserve"> Considerations</w:t>
      </w:r>
    </w:p>
    <w:p w14:paraId="53DF4B28" w14:textId="2147562D" w:rsidR="004A4EB5" w:rsidRPr="004A4EB5" w:rsidRDefault="004A4EB5" w:rsidP="004A4EB5">
      <w:pPr>
        <w:pStyle w:val="Heading3"/>
      </w:pPr>
      <w:r>
        <w:t>Concurrent Writing Processes</w:t>
      </w:r>
    </w:p>
    <w:p w14:paraId="0CEE4F9C" w14:textId="0F141D0D" w:rsidR="004A4EB5" w:rsidRDefault="004A4EB5" w:rsidP="004A4EB5">
      <w:r>
        <w:t>To prevent multiple concurrent writes (or writing processes), we will inc</w:t>
      </w:r>
      <w:r w:rsidR="00052F20">
        <w:t>lude a flag in the onion header</w:t>
      </w:r>
      <w:r>
        <w:t xml:space="preserve"> which "locks" the file once it is opened write-only. If this is set, </w:t>
      </w:r>
      <w:r w:rsidR="00052F20">
        <w:t>attempts to open the file for writing should</w:t>
      </w:r>
      <w:r>
        <w:t xml:space="preserve"> fail. Provisions will be made for error-recovery, such that a crash with the write-lock set will not corrupt or permanently lock the file.</w:t>
      </w:r>
    </w:p>
    <w:p w14:paraId="2D70C055" w14:textId="704756F4" w:rsidR="004A4EB5" w:rsidRDefault="004A4EB5" w:rsidP="004A4EB5">
      <w:pPr>
        <w:pStyle w:val="Heading3"/>
      </w:pPr>
      <w:r>
        <w:t>File-Specific Divergent History Setting</w:t>
      </w:r>
    </w:p>
    <w:p w14:paraId="731A7DAA" w14:textId="2C68EE81" w:rsidR="009F4D77" w:rsidRDefault="004A4EB5" w:rsidP="004A4EB5">
      <w:r>
        <w:t xml:space="preserve">Divergent history (branching) will be enabled or disabled "permanently" upon onion creation. A flag will be set in the header indicating whether or not forking histories are allowed. If allowed, </w:t>
      </w:r>
      <w:r w:rsidR="00052F20">
        <w:t>any revision can be opened for writing</w:t>
      </w:r>
      <w:r>
        <w:t>, and the "latest" shortcut (revision ID -1) is not guaranteed to be the desired tail</w:t>
      </w:r>
      <w:r w:rsidR="00052F20">
        <w:t xml:space="preserve"> (rather, it is the most recently-committed revision)</w:t>
      </w:r>
      <w:r>
        <w:t xml:space="preserve">; if disallowed, only the latest revision may be opened </w:t>
      </w:r>
      <w:r w:rsidR="00052F20">
        <w:t>for writing</w:t>
      </w:r>
      <w:r>
        <w:t>, but the latest ID shortcut (-1) always accesses the only tail.</w:t>
      </w:r>
    </w:p>
    <w:p w14:paraId="523BB060" w14:textId="5E25BEDF" w:rsidR="004A4EB5" w:rsidRDefault="004A4EB5" w:rsidP="004A4EB5">
      <w:pPr>
        <w:pStyle w:val="Heading3"/>
      </w:pPr>
      <w:r>
        <w:t>Append-Only Whole-History Issue</w:t>
      </w:r>
    </w:p>
    <w:p w14:paraId="6EB54F82" w14:textId="77777777" w:rsidR="00B71A9B" w:rsidRDefault="004A4EB5" w:rsidP="004A4EB5">
      <w:r>
        <w:t>Implemented in a naïve fashion, the whole-history will be deleted when a writing process begins to amend data for a new revision. This presents the problem of possible corruption (unable to access the file at all) in the event of a program or system crash.</w:t>
      </w:r>
    </w:p>
    <w:p w14:paraId="00220BFD" w14:textId="77777777" w:rsidR="00B71A9B" w:rsidRDefault="00B71A9B" w:rsidP="004A4EB5"/>
    <w:p w14:paraId="56EA3568" w14:textId="5E150E91" w:rsidR="004A4EB5" w:rsidRDefault="00B965B7" w:rsidP="00B261AD">
      <w:r>
        <w:t>An obvious</w:t>
      </w:r>
      <w:r w:rsidR="004A4EB5">
        <w:t xml:space="preserve"> solutio</w:t>
      </w:r>
      <w:r w:rsidR="00B261AD">
        <w:t>n</w:t>
      </w:r>
      <w:r w:rsidR="004A4EB5">
        <w:t xml:space="preserve"> </w:t>
      </w:r>
      <w:r w:rsidR="00B261AD">
        <w:t>is to skip over the whole-history, rather than overwriting it. This leaves unused whole-histories scattered throughout the file, one following each revision record, which will bloat the file somewhat. However, this has the direct benefit of the file always being in a readable state – the address of the Whole History in the onion header is updated only when a new revision (pages, revision record, and new whole-history) is committed and written to store.</w:t>
      </w:r>
    </w:p>
    <w:p w14:paraId="32809842" w14:textId="7F51D1A8" w:rsidR="00B40905" w:rsidRDefault="00B40905" w:rsidP="00B40905">
      <w:pPr>
        <w:pStyle w:val="Heading3"/>
      </w:pPr>
      <w:r>
        <w:t>Modification of Original File</w:t>
      </w:r>
    </w:p>
    <w:p w14:paraId="0A5DF6B8" w14:textId="00BF8288" w:rsidR="00B40905" w:rsidRDefault="00B40905" w:rsidP="004A4EB5">
      <w:r>
        <w:t xml:space="preserve">It is conceivable that a user may, deliberately or otherwise, open the "original" HDF5 </w:t>
      </w:r>
      <w:r w:rsidR="00E04CA5">
        <w:t>contents</w:t>
      </w:r>
      <w:r>
        <w:t xml:space="preserve"> </w:t>
      </w:r>
      <w:r w:rsidR="00603B92">
        <w:t xml:space="preserve">of an oniony </w:t>
      </w:r>
      <w:r w:rsidR="00E04CA5">
        <w:t xml:space="preserve">file </w:t>
      </w:r>
      <w:r>
        <w:t>in write mode with a non-onion</w:t>
      </w:r>
      <w:r w:rsidR="00603B92">
        <w:t xml:space="preserve"> VFD.</w:t>
      </w:r>
    </w:p>
    <w:p w14:paraId="79DC14F8" w14:textId="77777777" w:rsidR="00603B92" w:rsidRDefault="00603B92" w:rsidP="004A4EB5"/>
    <w:p w14:paraId="0B1D70D9" w14:textId="79EEAF58" w:rsidR="00603B92" w:rsidRDefault="0016506B" w:rsidP="004A4EB5">
      <w:r>
        <w:t xml:space="preserve">In the case of </w:t>
      </w:r>
      <w:r w:rsidR="00603B92">
        <w:t>separate</w:t>
      </w:r>
      <w:r>
        <w:t xml:space="preserve"> single</w:t>
      </w:r>
      <w:r w:rsidR="00603B92">
        <w:t xml:space="preserve"> onion storage, there is nothing that can be done – the user will overwrite the original data, effectively destroying the goals of </w:t>
      </w:r>
      <w:proofErr w:type="spellStart"/>
      <w:r w:rsidR="00603B92">
        <w:t>onion</w:t>
      </w:r>
      <w:r w:rsidR="00A75F4A">
        <w:t>iz</w:t>
      </w:r>
      <w:r w:rsidR="00603B92">
        <w:t>ing</w:t>
      </w:r>
      <w:proofErr w:type="spellEnd"/>
      <w:r w:rsidR="00603B92">
        <w:t xml:space="preserve"> in the first place.</w:t>
      </w:r>
    </w:p>
    <w:p w14:paraId="037EE6F7" w14:textId="77777777" w:rsidR="00603B92" w:rsidRDefault="00603B92" w:rsidP="004A4EB5"/>
    <w:p w14:paraId="62F8D3DE" w14:textId="34D95C45" w:rsidR="00603B92" w:rsidRDefault="00603B92" w:rsidP="004A4EB5">
      <w:r>
        <w:t xml:space="preserve">In the second case, where the onion history is appended to the HDF5 file, </w:t>
      </w:r>
      <w:r w:rsidR="00E04CA5">
        <w:t>t</w:t>
      </w:r>
      <w:r>
        <w:t>he Onion Header will be part of the superblock extension message – the library will be able to read this and deduce that the file must not be opened in write mode</w:t>
      </w:r>
      <w:r w:rsidR="00E04CA5">
        <w:t xml:space="preserve"> without an Onion VFD</w:t>
      </w:r>
      <w:r>
        <w:t>.</w:t>
      </w:r>
    </w:p>
    <w:p w14:paraId="2810ACB2" w14:textId="0AA99D7B" w:rsidR="00603B92" w:rsidRDefault="00603B92" w:rsidP="00603B92">
      <w:pPr>
        <w:pStyle w:val="Heading3"/>
      </w:pPr>
      <w:r>
        <w:lastRenderedPageBreak/>
        <w:t xml:space="preserve">Single-File Storage and </w:t>
      </w:r>
      <w:proofErr w:type="spellStart"/>
      <w:r>
        <w:t>Userblock</w:t>
      </w:r>
      <w:proofErr w:type="spellEnd"/>
    </w:p>
    <w:p w14:paraId="2B359984" w14:textId="001E655A" w:rsidR="00603B92" w:rsidRPr="00BF0FE1" w:rsidRDefault="00603B92" w:rsidP="004A4EB5">
      <w:r>
        <w:t xml:space="preserve">With the design proposal below, the Onion Header will occupy the </w:t>
      </w:r>
      <w:proofErr w:type="spellStart"/>
      <w:r>
        <w:t>Userblock</w:t>
      </w:r>
      <w:proofErr w:type="spellEnd"/>
      <w:r>
        <w:t>, which prefaces the HDF5 file proper</w:t>
      </w:r>
      <w:r>
        <w:rPr>
          <w:rStyle w:val="FootnoteReference"/>
        </w:rPr>
        <w:footnoteReference w:id="6"/>
      </w:r>
      <w:r>
        <w:t xml:space="preserve">. This is a limitation of the onion implementation: If a file is oniony with single-file storage, the </w:t>
      </w:r>
      <w:proofErr w:type="spellStart"/>
      <w:r>
        <w:t>Userblock</w:t>
      </w:r>
      <w:proofErr w:type="spellEnd"/>
      <w:r>
        <w:t xml:space="preserve"> cannot be used for another purpose; if the original file already exists with a </w:t>
      </w:r>
      <w:proofErr w:type="spellStart"/>
      <w:r>
        <w:t>Userblock</w:t>
      </w:r>
      <w:proofErr w:type="spellEnd"/>
      <w:r>
        <w:t>, it cannot be made oniony with single-file storage.</w:t>
      </w:r>
    </w:p>
    <w:p w14:paraId="5E5E9D49" w14:textId="6E20367C" w:rsidR="00901D51" w:rsidRDefault="00FE4519" w:rsidP="007562AD">
      <w:pPr>
        <w:pStyle w:val="Heading1"/>
      </w:pPr>
      <w:r>
        <w:t>File Format Specification</w:t>
      </w:r>
    </w:p>
    <w:p w14:paraId="4F6E1AA4" w14:textId="19D4669B" w:rsidR="00940FC7" w:rsidRDefault="00FE4519" w:rsidP="0088424D">
      <w:r>
        <w:t>T</w:t>
      </w:r>
      <w:r w:rsidR="0088424D">
        <w:t>h</w:t>
      </w:r>
      <w:r>
        <w:t>is</w:t>
      </w:r>
      <w:r w:rsidR="0088424D">
        <w:t xml:space="preserve"> </w:t>
      </w:r>
      <w:r>
        <w:t xml:space="preserve">section </w:t>
      </w:r>
      <w:r w:rsidR="0088424D">
        <w:t>descri</w:t>
      </w:r>
      <w:r>
        <w:t>bes</w:t>
      </w:r>
      <w:r w:rsidR="0088424D">
        <w:t xml:space="preserve"> the </w:t>
      </w:r>
      <w:r>
        <w:t xml:space="preserve">file format of the </w:t>
      </w:r>
      <w:r w:rsidR="005E0757">
        <w:t>history data</w:t>
      </w:r>
      <w:r w:rsidR="0088424D">
        <w:t>.</w:t>
      </w:r>
      <w:r w:rsidR="0015213A">
        <w:t xml:space="preserve"> </w:t>
      </w:r>
      <w:r w:rsidR="00C1633A">
        <w:t xml:space="preserve">The history data is consistent </w:t>
      </w:r>
      <w:r w:rsidR="009B6EF2">
        <w:t>between storage as one file (appended to the HDF5 file) or in a separate</w:t>
      </w:r>
      <w:r w:rsidR="0016506B">
        <w:t xml:space="preserve"> single</w:t>
      </w:r>
      <w:r w:rsidR="009B6EF2">
        <w:t xml:space="preserve"> file.</w:t>
      </w:r>
      <w:r w:rsidR="006A7DC3">
        <w:t xml:space="preserve"> </w:t>
      </w:r>
      <w:r w:rsidR="003C1EC6">
        <w:t xml:space="preserve">All </w:t>
      </w:r>
      <w:r w:rsidR="009B6EF2">
        <w:t>multi-byte</w:t>
      </w:r>
      <w:r w:rsidR="003C1EC6">
        <w:t xml:space="preserve"> data is stored in little-endian word order, following the convention of HDF5 file metadata.</w:t>
      </w:r>
      <w:r w:rsidR="006A7DC3">
        <w:t xml:space="preserve"> The contents of the Onion data may be page-aligned on the backing, where unused padding bytes shifts data to align with a page boundary – relevant to accelerate I/O performance on some systems.</w:t>
      </w:r>
    </w:p>
    <w:p w14:paraId="43D7DB56" w14:textId="77777777" w:rsidR="0015213A" w:rsidRDefault="0015213A" w:rsidP="0088424D"/>
    <w:p w14:paraId="4A5F5111" w14:textId="51E27C66" w:rsidR="006535CC" w:rsidRDefault="00B73D7E" w:rsidP="0088424D">
      <w:r>
        <w:rPr>
          <w:noProof/>
          <w:lang w:eastAsia="ko-KR"/>
        </w:rPr>
        <w:drawing>
          <wp:inline distT="0" distB="0" distL="0" distR="0" wp14:anchorId="78CB320A" wp14:editId="5C0C3696">
            <wp:extent cx="5239173" cy="314282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le_format_b.png"/>
                    <pic:cNvPicPr/>
                  </pic:nvPicPr>
                  <pic:blipFill>
                    <a:blip r:embed="rId14">
                      <a:extLst>
                        <a:ext uri="{28A0092B-C50C-407E-A947-70E740481C1C}">
                          <a14:useLocalDpi xmlns:a14="http://schemas.microsoft.com/office/drawing/2010/main" val="0"/>
                        </a:ext>
                      </a:extLst>
                    </a:blip>
                    <a:stretch>
                      <a:fillRect/>
                    </a:stretch>
                  </pic:blipFill>
                  <pic:spPr>
                    <a:xfrm>
                      <a:off x="0" y="0"/>
                      <a:ext cx="5239173" cy="3142827"/>
                    </a:xfrm>
                    <a:prstGeom prst="rect">
                      <a:avLst/>
                    </a:prstGeom>
                  </pic:spPr>
                </pic:pic>
              </a:graphicData>
            </a:graphic>
          </wp:inline>
        </w:drawing>
      </w:r>
    </w:p>
    <w:p w14:paraId="1EAAD210" w14:textId="343C20CF" w:rsidR="00DD733E" w:rsidRPr="0088424D" w:rsidRDefault="0015213A" w:rsidP="00157B0C">
      <w:pPr>
        <w:pStyle w:val="FigureCaption"/>
        <w:ind w:left="360"/>
      </w:pPr>
      <w:r>
        <w:t>Figure 4. Visual overview of the Onion file format.</w:t>
      </w:r>
    </w:p>
    <w:p w14:paraId="6574425F" w14:textId="51FBBBBF" w:rsidR="003C5C5C" w:rsidRDefault="000A1E76" w:rsidP="00C10627">
      <w:pPr>
        <w:pStyle w:val="Heading2"/>
      </w:pPr>
      <w:r>
        <w:t xml:space="preserve">Onion </w:t>
      </w:r>
      <w:r w:rsidR="005E0757">
        <w:t xml:space="preserve">History Data </w:t>
      </w:r>
      <w:r w:rsidR="003C5C5C">
        <w:t>Header Format</w:t>
      </w:r>
    </w:p>
    <w:p w14:paraId="04330FC5" w14:textId="71799707" w:rsidR="001C3CDF" w:rsidRDefault="003C5C5C" w:rsidP="00A54157">
      <w:pPr>
        <w:pStyle w:val="Textbody"/>
        <w:rPr>
          <w:rFonts w:ascii="Times New Roman" w:hAnsi="Times New Roman" w:cs="Times New Roman"/>
        </w:rPr>
      </w:pPr>
      <w:r w:rsidRPr="000A4594">
        <w:rPr>
          <w:rFonts w:ascii="Times New Roman" w:hAnsi="Times New Roman" w:cs="Times New Roman"/>
        </w:rPr>
        <w:t xml:space="preserve">The </w:t>
      </w:r>
      <w:r w:rsidR="00A84E69">
        <w:rPr>
          <w:rFonts w:ascii="Times New Roman" w:hAnsi="Times New Roman" w:cs="Times New Roman"/>
        </w:rPr>
        <w:t xml:space="preserve">Onion Header </w:t>
      </w:r>
      <w:r w:rsidR="004F27D3">
        <w:rPr>
          <w:rFonts w:ascii="Times New Roman" w:hAnsi="Times New Roman" w:cs="Times New Roman"/>
        </w:rPr>
        <w:t>must be located at offset zero</w:t>
      </w:r>
      <w:r w:rsidRPr="000A4594">
        <w:rPr>
          <w:rFonts w:ascii="Times New Roman" w:hAnsi="Times New Roman" w:cs="Times New Roman"/>
        </w:rPr>
        <w:t xml:space="preserve"> </w:t>
      </w:r>
      <w:r w:rsidR="005A1914">
        <w:rPr>
          <w:rFonts w:ascii="Times New Roman" w:hAnsi="Times New Roman" w:cs="Times New Roman"/>
        </w:rPr>
        <w:t>(</w:t>
      </w:r>
      <w:r w:rsidR="004F27D3">
        <w:rPr>
          <w:rFonts w:ascii="Times New Roman" w:hAnsi="Times New Roman" w:cs="Times New Roman"/>
        </w:rPr>
        <w:t>0</w:t>
      </w:r>
      <w:r w:rsidR="005A1914">
        <w:rPr>
          <w:rFonts w:ascii="Times New Roman" w:hAnsi="Times New Roman" w:cs="Times New Roman"/>
        </w:rPr>
        <w:t xml:space="preserve">) </w:t>
      </w:r>
      <w:r w:rsidRPr="000A4594">
        <w:rPr>
          <w:rFonts w:ascii="Times New Roman" w:hAnsi="Times New Roman" w:cs="Times New Roman"/>
        </w:rPr>
        <w:t xml:space="preserve">in the </w:t>
      </w:r>
      <w:r w:rsidR="00681047" w:rsidRPr="000A4594">
        <w:rPr>
          <w:rFonts w:ascii="Times New Roman" w:hAnsi="Times New Roman" w:cs="Times New Roman"/>
        </w:rPr>
        <w:t>versioning</w:t>
      </w:r>
      <w:r w:rsidRPr="000A4594">
        <w:rPr>
          <w:rFonts w:ascii="Times New Roman" w:hAnsi="Times New Roman" w:cs="Times New Roman"/>
        </w:rPr>
        <w:t xml:space="preserve"> file</w:t>
      </w:r>
      <w:r w:rsidR="00A84E69">
        <w:rPr>
          <w:rFonts w:ascii="Times New Roman" w:hAnsi="Times New Roman" w:cs="Times New Roman"/>
        </w:rPr>
        <w:t>. If onion data is stored as a separate single file, this is trivial. If instead stored in the HDF5 file, it also exists at offset zero (occupying the user block)</w:t>
      </w:r>
      <w:r w:rsidR="004F27D3">
        <w:rPr>
          <w:rFonts w:ascii="Times New Roman" w:hAnsi="Times New Roman" w:cs="Times New Roman"/>
        </w:rPr>
        <w:t xml:space="preserve"> </w:t>
      </w:r>
      <w:r w:rsidR="004F27D3" w:rsidRPr="004F27D3">
        <w:rPr>
          <w:rFonts w:ascii="Times New Roman" w:hAnsi="Times New Roman" w:cs="Times New Roman"/>
          <w:i/>
          <w:iCs/>
        </w:rPr>
        <w:t>and</w:t>
      </w:r>
      <w:r w:rsidR="004F27D3">
        <w:rPr>
          <w:rFonts w:ascii="Times New Roman" w:hAnsi="Times New Roman" w:cs="Times New Roman"/>
        </w:rPr>
        <w:t xml:space="preserve"> </w:t>
      </w:r>
      <w:r w:rsidR="00A84E69">
        <w:rPr>
          <w:rFonts w:ascii="Times New Roman" w:hAnsi="Times New Roman" w:cs="Times New Roman"/>
        </w:rPr>
        <w:t xml:space="preserve">is </w:t>
      </w:r>
      <w:r w:rsidR="004F27D3">
        <w:rPr>
          <w:rFonts w:ascii="Times New Roman" w:hAnsi="Times New Roman" w:cs="Times New Roman"/>
        </w:rPr>
        <w:t>duplicated in the superblock</w:t>
      </w:r>
      <w:r w:rsidR="00A84E69">
        <w:rPr>
          <w:rFonts w:ascii="Times New Roman" w:hAnsi="Times New Roman" w:cs="Times New Roman"/>
        </w:rPr>
        <w:t xml:space="preserve"> extension message</w:t>
      </w:r>
      <w:r w:rsidR="001C3CDF">
        <w:rPr>
          <w:rFonts w:ascii="Times New Roman" w:hAnsi="Times New Roman" w:cs="Times New Roman"/>
        </w:rPr>
        <w:t>.</w:t>
      </w:r>
    </w:p>
    <w:p w14:paraId="1B3DD560" w14:textId="0F6834A2" w:rsidR="003C5C5C" w:rsidRPr="000A4594" w:rsidRDefault="009C7D0B" w:rsidP="00A54157">
      <w:pPr>
        <w:pStyle w:val="Textbody"/>
        <w:rPr>
          <w:rFonts w:ascii="Times New Roman" w:hAnsi="Times New Roman" w:cs="Times New Roman"/>
        </w:rPr>
      </w:pPr>
      <w:r>
        <w:rPr>
          <w:rFonts w:ascii="Times New Roman" w:hAnsi="Times New Roman" w:cs="Times New Roman"/>
        </w:rPr>
        <w:t>Version 0 (zero) of this header</w:t>
      </w:r>
      <w:r w:rsidR="003C5C5C" w:rsidRPr="000A4594">
        <w:rPr>
          <w:rFonts w:ascii="Times New Roman" w:hAnsi="Times New Roman" w:cs="Times New Roman"/>
        </w:rPr>
        <w:t xml:space="preserve"> has the following format:</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2"/>
        <w:gridCol w:w="2482"/>
        <w:gridCol w:w="2482"/>
      </w:tblGrid>
      <w:tr w:rsidR="003C5C5C" w14:paraId="6C30B631" w14:textId="77777777" w:rsidTr="00033A90">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E2F95A0" w14:textId="77777777" w:rsidR="003C5C5C" w:rsidRPr="00601C26" w:rsidRDefault="003C5C5C" w:rsidP="00033A90">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28BD51E" w14:textId="77777777" w:rsidR="003C5C5C" w:rsidRPr="00601C26" w:rsidRDefault="003C5C5C" w:rsidP="00033A90">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97BD05D" w14:textId="77777777" w:rsidR="003C5C5C" w:rsidRPr="00601C26" w:rsidRDefault="003C5C5C" w:rsidP="00033A90">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DF5725A" w14:textId="77777777" w:rsidR="003C5C5C" w:rsidRPr="00601C26" w:rsidRDefault="003C5C5C" w:rsidP="00033A90">
            <w:pPr>
              <w:pStyle w:val="TableContents"/>
              <w:jc w:val="center"/>
              <w:rPr>
                <w:b/>
                <w:bCs/>
              </w:rPr>
            </w:pPr>
            <w:r w:rsidRPr="00601C26">
              <w:rPr>
                <w:b/>
                <w:bCs/>
              </w:rPr>
              <w:t>byte</w:t>
            </w:r>
          </w:p>
        </w:tc>
      </w:tr>
      <w:tr w:rsidR="003C5C5C" w14:paraId="2782C888"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3CA6B4A" w14:textId="77777777" w:rsidR="003C5C5C" w:rsidRDefault="003C5C5C" w:rsidP="00033A90">
            <w:pPr>
              <w:pStyle w:val="TableContents"/>
              <w:jc w:val="center"/>
            </w:pPr>
            <w:r>
              <w:t>Signature</w:t>
            </w:r>
          </w:p>
        </w:tc>
      </w:tr>
      <w:tr w:rsidR="00216F22" w14:paraId="3AD702EC" w14:textId="77777777" w:rsidTr="005E1515">
        <w:trPr>
          <w:jc w:val="center"/>
        </w:trPr>
        <w:tc>
          <w:tcPr>
            <w:tcW w:w="2484"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7CD4322E" w14:textId="1DBA1849" w:rsidR="00216F22" w:rsidRDefault="00216F22" w:rsidP="00033A90">
            <w:pPr>
              <w:pStyle w:val="TableContents"/>
              <w:jc w:val="center"/>
            </w:pPr>
            <w:r>
              <w:lastRenderedPageBreak/>
              <w:t>Version number</w:t>
            </w:r>
            <w:r w:rsidDel="001A452F">
              <w:t xml:space="preserve"> </w:t>
            </w:r>
          </w:p>
        </w:tc>
        <w:tc>
          <w:tcPr>
            <w:tcW w:w="7452" w:type="dxa"/>
            <w:gridSpan w:val="3"/>
            <w:tcBorders>
              <w:left w:val="single" w:sz="2" w:space="0" w:color="000001"/>
              <w:bottom w:val="single" w:sz="4" w:space="0" w:color="auto"/>
              <w:right w:val="single" w:sz="2" w:space="0" w:color="000001"/>
            </w:tcBorders>
            <w:shd w:val="clear" w:color="auto" w:fill="FFFFFF"/>
          </w:tcPr>
          <w:p w14:paraId="6E908F51" w14:textId="7C993C86" w:rsidR="00216F22" w:rsidRPr="00216F22" w:rsidRDefault="00216F22" w:rsidP="00F4252E">
            <w:pPr>
              <w:jc w:val="center"/>
              <w:rPr>
                <w:rFonts w:asciiTheme="minorHAnsi" w:hAnsiTheme="minorHAnsi"/>
              </w:rPr>
            </w:pPr>
            <w:r>
              <w:rPr>
                <w:rFonts w:asciiTheme="minorHAnsi" w:hAnsiTheme="minorHAnsi"/>
              </w:rPr>
              <w:t>Flag bitfield</w:t>
            </w:r>
          </w:p>
        </w:tc>
      </w:tr>
      <w:tr w:rsidR="003C5C5C" w14:paraId="2C8484A0" w14:textId="77777777" w:rsidTr="009C7D0B">
        <w:trPr>
          <w:jc w:val="center"/>
        </w:trPr>
        <w:tc>
          <w:tcPr>
            <w:tcW w:w="9936" w:type="dxa"/>
            <w:gridSpan w:val="4"/>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5F53CA4B" w14:textId="15E0B088" w:rsidR="003C5C5C" w:rsidRDefault="002528C0" w:rsidP="00033A90">
            <w:pPr>
              <w:pStyle w:val="TableContents"/>
              <w:jc w:val="center"/>
            </w:pPr>
            <w:r>
              <w:t>Page s</w:t>
            </w:r>
            <w:r w:rsidR="009C7D0B">
              <w:t>ize</w:t>
            </w:r>
          </w:p>
        </w:tc>
      </w:tr>
      <w:tr w:rsidR="002528C0" w14:paraId="1491A910" w14:textId="77777777" w:rsidTr="009C7D0B">
        <w:trPr>
          <w:jc w:val="center"/>
        </w:trPr>
        <w:tc>
          <w:tcPr>
            <w:tcW w:w="9936" w:type="dxa"/>
            <w:gridSpan w:val="4"/>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31B66482" w14:textId="3D3AA7F1" w:rsidR="002528C0" w:rsidRDefault="002528C0" w:rsidP="00033A90">
            <w:pPr>
              <w:pStyle w:val="TableContents"/>
              <w:jc w:val="center"/>
            </w:pPr>
            <w:r>
              <w:t>Origin file size</w:t>
            </w:r>
            <w:r w:rsidR="00E67A6E">
              <w:t xml:space="preserve"> (8 bytes)</w:t>
            </w:r>
          </w:p>
          <w:p w14:paraId="63B43CE9" w14:textId="0E49A4CA" w:rsidR="00E67A6E" w:rsidRDefault="00E67A6E" w:rsidP="00033A90">
            <w:pPr>
              <w:pStyle w:val="TableContents"/>
              <w:jc w:val="center"/>
            </w:pPr>
            <w:r>
              <w:t>…</w:t>
            </w:r>
          </w:p>
        </w:tc>
      </w:tr>
      <w:tr w:rsidR="009C7D0B" w14:paraId="60F6EA60" w14:textId="77777777" w:rsidTr="009C7D0B">
        <w:trPr>
          <w:jc w:val="center"/>
        </w:trPr>
        <w:tc>
          <w:tcPr>
            <w:tcW w:w="9936" w:type="dxa"/>
            <w:gridSpan w:val="4"/>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63E5A86" w14:textId="60311D84" w:rsidR="009C7D0B" w:rsidRDefault="009C7D0B" w:rsidP="00033A90">
            <w:pPr>
              <w:pStyle w:val="TableContents"/>
              <w:jc w:val="center"/>
            </w:pPr>
            <w:r>
              <w:t>Address of Whole-History Record</w:t>
            </w:r>
            <w:r w:rsidR="00A13FB2">
              <w:t xml:space="preserve"> (8 bytes)</w:t>
            </w:r>
          </w:p>
          <w:p w14:paraId="2349CAD4" w14:textId="11A13A6B" w:rsidR="009C7D0B" w:rsidRDefault="00E36FFB" w:rsidP="00033A90">
            <w:pPr>
              <w:pStyle w:val="TableContents"/>
              <w:jc w:val="center"/>
            </w:pPr>
            <w:r>
              <w:t>…</w:t>
            </w:r>
          </w:p>
        </w:tc>
      </w:tr>
      <w:tr w:rsidR="009C7D0B" w14:paraId="3B12B665" w14:textId="77777777" w:rsidTr="009C7D0B">
        <w:trPr>
          <w:jc w:val="center"/>
        </w:trPr>
        <w:tc>
          <w:tcPr>
            <w:tcW w:w="9936" w:type="dxa"/>
            <w:gridSpan w:val="4"/>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1CACD8B1" w14:textId="14305EE7" w:rsidR="009C7D0B" w:rsidRDefault="009C7D0B" w:rsidP="00033A90">
            <w:pPr>
              <w:pStyle w:val="TableContents"/>
              <w:jc w:val="center"/>
            </w:pPr>
            <w:r>
              <w:t>Size of Whole-History Record</w:t>
            </w:r>
            <w:r w:rsidR="00A13FB2">
              <w:t xml:space="preserve"> (8 bytes)</w:t>
            </w:r>
          </w:p>
          <w:p w14:paraId="14EBF495" w14:textId="714AD131" w:rsidR="009C7D0B" w:rsidRDefault="00E36FFB" w:rsidP="00033A90">
            <w:pPr>
              <w:pStyle w:val="TableContents"/>
              <w:jc w:val="center"/>
            </w:pPr>
            <w:r>
              <w:t>…</w:t>
            </w:r>
          </w:p>
        </w:tc>
      </w:tr>
      <w:tr w:rsidR="009C7D0B" w14:paraId="2FD80FBF" w14:textId="77777777" w:rsidTr="004B0F48">
        <w:trPr>
          <w:jc w:val="center"/>
        </w:trPr>
        <w:tc>
          <w:tcPr>
            <w:tcW w:w="9936" w:type="dxa"/>
            <w:gridSpan w:val="4"/>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56AFC2FC" w14:textId="0EE0CFD5" w:rsidR="009C7D0B" w:rsidRDefault="009C7D0B" w:rsidP="00033A90">
            <w:pPr>
              <w:pStyle w:val="TableContents"/>
              <w:jc w:val="center"/>
            </w:pPr>
            <w:r>
              <w:t>Checksum</w:t>
            </w:r>
          </w:p>
        </w:tc>
      </w:tr>
    </w:tbl>
    <w:p w14:paraId="308959A8" w14:textId="0805F20F" w:rsidR="003C5C5C" w:rsidRDefault="003C5C5C" w:rsidP="00C72908"/>
    <w:p w14:paraId="0F6CE4A7" w14:textId="415E6B00" w:rsidR="00681047" w:rsidRDefault="00681047" w:rsidP="00681047">
      <w:pPr>
        <w:pStyle w:val="Textbody"/>
        <w:jc w:val="left"/>
      </w:pPr>
      <w:r w:rsidRPr="000A4594">
        <w:rPr>
          <w:rFonts w:ascii="Times New Roman" w:hAnsi="Times New Roman" w:cs="Times New Roman"/>
        </w:rPr>
        <w:t xml:space="preserve">The fields of the </w:t>
      </w:r>
      <w:r w:rsidR="00502E4C">
        <w:rPr>
          <w:rFonts w:ascii="Times New Roman" w:hAnsi="Times New Roman" w:cs="Times New Roman"/>
        </w:rPr>
        <w:t xml:space="preserve">Version </w:t>
      </w:r>
      <w:r w:rsidR="009C7D0B">
        <w:rPr>
          <w:rFonts w:ascii="Times New Roman" w:hAnsi="Times New Roman" w:cs="Times New Roman"/>
        </w:rPr>
        <w:t xml:space="preserve">0 </w:t>
      </w:r>
      <w:r w:rsidR="000A1E76">
        <w:rPr>
          <w:rFonts w:ascii="Times New Roman" w:hAnsi="Times New Roman" w:cs="Times New Roman"/>
        </w:rPr>
        <w:t xml:space="preserve">Onion </w:t>
      </w:r>
      <w:r w:rsidR="001672C2">
        <w:rPr>
          <w:rFonts w:ascii="Times New Roman" w:hAnsi="Times New Roman" w:cs="Times New Roman"/>
        </w:rPr>
        <w:t>history data</w:t>
      </w:r>
      <w:r w:rsidRPr="000A4594">
        <w:rPr>
          <w:rFonts w:ascii="Times New Roman" w:hAnsi="Times New Roman" w:cs="Times New Roman"/>
        </w:rPr>
        <w:t xml:space="preserve"> header are described in the following table.  </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5"/>
      </w:tblGrid>
      <w:tr w:rsidR="00681047" w14:paraId="1DD01F52" w14:textId="77777777" w:rsidTr="00033A90">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F8C909D" w14:textId="77777777" w:rsidR="00681047" w:rsidRPr="00601C26" w:rsidRDefault="00681047" w:rsidP="00033A90">
            <w:pPr>
              <w:pStyle w:val="TableContents"/>
              <w:rPr>
                <w:b/>
                <w:bCs/>
              </w:rPr>
            </w:pPr>
            <w:r w:rsidRPr="00601C26">
              <w:rPr>
                <w:b/>
                <w:bCs/>
              </w:rP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E94CED9" w14:textId="77777777" w:rsidR="00681047" w:rsidRPr="00601C26" w:rsidRDefault="00681047" w:rsidP="00033A90">
            <w:pPr>
              <w:pStyle w:val="TableContents"/>
              <w:rPr>
                <w:b/>
                <w:bCs/>
              </w:rPr>
            </w:pPr>
            <w:r w:rsidRPr="00601C26">
              <w:rPr>
                <w:b/>
                <w:bCs/>
              </w:rPr>
              <w:t>Description:</w:t>
            </w:r>
          </w:p>
        </w:tc>
      </w:tr>
      <w:tr w:rsidR="00681047" w14:paraId="6233592B" w14:textId="77777777" w:rsidTr="00033A90">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44E4103" w14:textId="77777777" w:rsidR="00681047" w:rsidRDefault="00681047" w:rsidP="00033A90">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9210115" w14:textId="05A43BD8" w:rsidR="00681047" w:rsidRDefault="00681047" w:rsidP="00DA5126">
            <w:pPr>
              <w:pStyle w:val="TableContents"/>
            </w:pPr>
            <w:r>
              <w:t>Magic number indicating that this is a</w:t>
            </w:r>
            <w:r w:rsidR="00601C26">
              <w:t>n</w:t>
            </w:r>
            <w:r>
              <w:t xml:space="preserve"> Onion VFD </w:t>
            </w:r>
            <w:r w:rsidR="00DA5126">
              <w:t>revision data</w:t>
            </w:r>
            <w:r>
              <w:t xml:space="preserve"> header. Must be set to </w:t>
            </w:r>
            <w:r w:rsidR="000739D1">
              <w:t>'OHDH' (Onion History Data Header)</w:t>
            </w:r>
            <w:r>
              <w:t>.</w:t>
            </w:r>
            <w:r w:rsidR="005E0757">
              <w:t xml:space="preserve"> (4 bytes)</w:t>
            </w:r>
          </w:p>
        </w:tc>
      </w:tr>
      <w:tr w:rsidR="00681047" w14:paraId="27360106" w14:textId="77777777" w:rsidTr="009C7D0B">
        <w:trPr>
          <w:jc w:val="center"/>
        </w:trPr>
        <w:tc>
          <w:tcPr>
            <w:tcW w:w="2455" w:type="dxa"/>
            <w:tcBorders>
              <w:left w:val="single" w:sz="2" w:space="0" w:color="000001"/>
              <w:bottom w:val="single" w:sz="4" w:space="0" w:color="auto"/>
            </w:tcBorders>
            <w:shd w:val="clear" w:color="auto" w:fill="FFFFFF"/>
            <w:tcMar>
              <w:top w:w="0" w:type="dxa"/>
              <w:left w:w="108" w:type="dxa"/>
              <w:bottom w:w="0" w:type="dxa"/>
              <w:right w:w="108" w:type="dxa"/>
            </w:tcMar>
          </w:tcPr>
          <w:p w14:paraId="66F0BEF4" w14:textId="07427BFE" w:rsidR="00681047" w:rsidRDefault="001A452F" w:rsidP="00033A90">
            <w:pPr>
              <w:pStyle w:val="TableContents"/>
            </w:pPr>
            <w:r>
              <w:t>Version number</w:t>
            </w:r>
          </w:p>
        </w:tc>
        <w:tc>
          <w:tcPr>
            <w:tcW w:w="747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3CDA8BE7" w14:textId="7B3C83E7" w:rsidR="00681047" w:rsidRDefault="0055441B" w:rsidP="00033A90">
            <w:pPr>
              <w:pStyle w:val="TableContents"/>
            </w:pPr>
            <w:r>
              <w:t>The version number of the format for the versioning file</w:t>
            </w:r>
            <w:r w:rsidR="005E0757">
              <w:t>.</w:t>
            </w:r>
            <w:r w:rsidR="008D53E6">
              <w:t xml:space="preserve"> (1 byte)</w:t>
            </w:r>
          </w:p>
        </w:tc>
      </w:tr>
      <w:tr w:rsidR="009C7D0B" w14:paraId="693E2DDE" w14:textId="77777777" w:rsidTr="009C7D0B">
        <w:trPr>
          <w:jc w:val="center"/>
        </w:trPr>
        <w:tc>
          <w:tcPr>
            <w:tcW w:w="2455" w:type="dxa"/>
            <w:tcBorders>
              <w:top w:val="single" w:sz="4" w:space="0" w:color="auto"/>
              <w:left w:val="single" w:sz="2" w:space="0" w:color="000001"/>
              <w:bottom w:val="single" w:sz="2" w:space="0" w:color="000001"/>
            </w:tcBorders>
            <w:shd w:val="clear" w:color="auto" w:fill="FFFFFF"/>
            <w:tcMar>
              <w:top w:w="0" w:type="dxa"/>
              <w:left w:w="108" w:type="dxa"/>
              <w:bottom w:w="0" w:type="dxa"/>
              <w:right w:w="108" w:type="dxa"/>
            </w:tcMar>
          </w:tcPr>
          <w:p w14:paraId="63DA6851" w14:textId="3FA5429A" w:rsidR="009C7D0B" w:rsidRDefault="00216F22" w:rsidP="00033A90">
            <w:pPr>
              <w:pStyle w:val="TableContents"/>
            </w:pPr>
            <w:r>
              <w:t>Flag bitfield</w:t>
            </w:r>
          </w:p>
        </w:tc>
        <w:tc>
          <w:tcPr>
            <w:tcW w:w="7477" w:type="dxa"/>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1F8E16A" w14:textId="44ABEF30" w:rsidR="00216F22" w:rsidRDefault="00216F22" w:rsidP="009C7D0B">
            <w:pPr>
              <w:pStyle w:val="TableContents"/>
            </w:pPr>
            <w:r>
              <w:t>Reserved space for various binary flags. (3 bytes)</w:t>
            </w:r>
          </w:p>
          <w:p w14:paraId="4AC7756D" w14:textId="63B7FFDF" w:rsidR="009C7D0B" w:rsidRDefault="00216F22" w:rsidP="00216F22">
            <w:pPr>
              <w:pStyle w:val="TableContents"/>
              <w:numPr>
                <w:ilvl w:val="0"/>
                <w:numId w:val="13"/>
              </w:numPr>
            </w:pPr>
            <w:r>
              <w:t xml:space="preserve">Write-Lock </w:t>
            </w:r>
            <w:r w:rsidR="009C7D0B">
              <w:t>Flag</w:t>
            </w:r>
            <w:r>
              <w:t xml:space="preserve"> (</w:t>
            </w:r>
            <w:r w:rsidR="00BA0FFF">
              <w:t xml:space="preserve">1, </w:t>
            </w:r>
            <w:r>
              <w:t>bit 1</w:t>
            </w:r>
            <w:r w:rsidR="00032383">
              <w:t xml:space="preserve">, bit </w:t>
            </w:r>
            <w:r w:rsidR="00DB6571">
              <w:t xml:space="preserve">55 </w:t>
            </w:r>
            <w:r w:rsidR="00032383">
              <w:t>in file</w:t>
            </w:r>
            <w:r>
              <w:t>) Indicates</w:t>
            </w:r>
            <w:r w:rsidR="009C7D0B">
              <w:t xml:space="preserve"> whether this file has been opened in writ</w:t>
            </w:r>
            <w:r w:rsidR="00A84E69">
              <w:t xml:space="preserve">e </w:t>
            </w:r>
            <w:r w:rsidR="009C7D0B">
              <w:t xml:space="preserve">mode. If not zero (0), the file has been opened in write mode by the Onion VFD and set this flag. This flag should be reset to zero when closed from write mode. If not zero, it </w:t>
            </w:r>
            <w:r w:rsidR="00A84E69">
              <w:t>is very likely</w:t>
            </w:r>
            <w:r w:rsidR="009C7D0B">
              <w:t xml:space="preserve"> unsafe to open the file in write mode due to possible interlaced writing of page data.</w:t>
            </w:r>
          </w:p>
          <w:p w14:paraId="439429DA" w14:textId="3F102DDF" w:rsidR="00216F22" w:rsidRDefault="006858E2" w:rsidP="00216F22">
            <w:pPr>
              <w:pStyle w:val="TableContents"/>
              <w:numPr>
                <w:ilvl w:val="0"/>
                <w:numId w:val="13"/>
              </w:numPr>
            </w:pPr>
            <w:r>
              <w:t>Branching Support Flag</w:t>
            </w:r>
            <w:r w:rsidR="00216F22">
              <w:t xml:space="preserve"> (</w:t>
            </w:r>
            <w:r w:rsidR="00BA0FFF">
              <w:t xml:space="preserve">2, </w:t>
            </w:r>
            <w:r>
              <w:t>bit 2</w:t>
            </w:r>
            <w:r w:rsidR="00032383">
              <w:t xml:space="preserve">, bit </w:t>
            </w:r>
            <w:r w:rsidR="00DB6571">
              <w:t>54</w:t>
            </w:r>
            <w:r w:rsidR="00032383">
              <w:t xml:space="preserve"> in file</w:t>
            </w:r>
            <w:r>
              <w:t>) Set on o</w:t>
            </w:r>
            <w:r w:rsidR="00216F22">
              <w:t>nion instantiation. If zero (0), only the most recently-created revision in history may be opened in write mode, forcing a single chain if history from origin to most recent revision. If not zero, any revision may be opened in write mode.</w:t>
            </w:r>
          </w:p>
          <w:p w14:paraId="73AE01CF" w14:textId="6ABCAD0F" w:rsidR="005600CE" w:rsidRDefault="00613815" w:rsidP="00216F22">
            <w:pPr>
              <w:pStyle w:val="TableContents"/>
              <w:numPr>
                <w:ilvl w:val="0"/>
                <w:numId w:val="13"/>
              </w:numPr>
            </w:pPr>
            <w:r>
              <w:t>Align-</w:t>
            </w:r>
            <w:r w:rsidR="003A74C9">
              <w:t>t</w:t>
            </w:r>
            <w:r>
              <w:t>o-Page</w:t>
            </w:r>
            <w:r w:rsidR="005600CE">
              <w:t xml:space="preserve"> Flag (</w:t>
            </w:r>
            <w:r w:rsidR="00BA0FFF">
              <w:t xml:space="preserve">4, </w:t>
            </w:r>
            <w:r w:rsidR="006858E2">
              <w:t>bit 3</w:t>
            </w:r>
            <w:r w:rsidR="00032383">
              <w:t xml:space="preserve">, bit </w:t>
            </w:r>
            <w:r w:rsidR="00DB6571">
              <w:t>53 in file</w:t>
            </w:r>
            <w:r w:rsidR="006858E2">
              <w:t>) Set on o</w:t>
            </w:r>
            <w:r w:rsidR="005600CE">
              <w:t xml:space="preserve">nion instantiation. If not zero, onion data in the backing file will be aligned to </w:t>
            </w:r>
            <w:r w:rsidR="003D2B09">
              <w:t xml:space="preserve">intervals of page size, </w:t>
            </w:r>
            <w:r w:rsidR="005600CE">
              <w:t>introducing unused spac</w:t>
            </w:r>
            <w:r w:rsidR="003D2B09">
              <w:t>es within the file as necessary</w:t>
            </w:r>
            <w:r w:rsidR="005600CE">
              <w:t>.</w:t>
            </w:r>
          </w:p>
          <w:p w14:paraId="4CE0DAFE" w14:textId="26166F35" w:rsidR="00216F22" w:rsidRDefault="00216F22" w:rsidP="00216F22">
            <w:pPr>
              <w:pStyle w:val="TableContents"/>
              <w:numPr>
                <w:ilvl w:val="0"/>
                <w:numId w:val="13"/>
              </w:numPr>
            </w:pPr>
            <w:r>
              <w:t>Remaining bits reserved.</w:t>
            </w:r>
          </w:p>
        </w:tc>
      </w:tr>
      <w:tr w:rsidR="009C7D0B" w14:paraId="0057389A" w14:textId="77777777" w:rsidTr="009C7D0B">
        <w:trPr>
          <w:jc w:val="center"/>
        </w:trPr>
        <w:tc>
          <w:tcPr>
            <w:tcW w:w="245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14:paraId="42147275" w14:textId="07505957" w:rsidR="009C7D0B" w:rsidRDefault="002528C0" w:rsidP="00033A90">
            <w:pPr>
              <w:pStyle w:val="TableContents"/>
            </w:pPr>
            <w:r>
              <w:t>Page s</w:t>
            </w:r>
            <w:r w:rsidR="009C7D0B">
              <w:t>ize</w:t>
            </w:r>
          </w:p>
        </w:tc>
        <w:tc>
          <w:tcPr>
            <w:tcW w:w="747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2577CF44" w14:textId="22674F97" w:rsidR="009C7D0B" w:rsidRDefault="009C7D0B" w:rsidP="00033A90">
            <w:pPr>
              <w:pStyle w:val="TableContents"/>
            </w:pPr>
            <w:r>
              <w:t>Size of pages containing amended data.</w:t>
            </w:r>
            <w:r w:rsidR="005600CE">
              <w:t xml:space="preserve"> Must not be modified after onion instantiation.</w:t>
            </w:r>
            <w:r>
              <w:t xml:space="preserve"> (4 bytes)</w:t>
            </w:r>
          </w:p>
        </w:tc>
      </w:tr>
      <w:tr w:rsidR="002528C0" w14:paraId="25A1B019" w14:textId="77777777" w:rsidTr="009C66FF">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6711705" w14:textId="46ED7D28" w:rsidR="002528C0" w:rsidRDefault="002528C0" w:rsidP="009C66FF">
            <w:pPr>
              <w:pStyle w:val="TableContents"/>
            </w:pPr>
            <w:r>
              <w:t>Origin file size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B8CDA5B" w14:textId="2CFB9AC7" w:rsidR="002528C0" w:rsidRDefault="00DD129B" w:rsidP="009C66FF">
            <w:pPr>
              <w:pStyle w:val="TableContents"/>
            </w:pPr>
            <w:r>
              <w:t>Number of bytes in the 'origin' canonical</w:t>
            </w:r>
            <w:r w:rsidR="009D730B">
              <w:t xml:space="preserve"> (HDF5)</w:t>
            </w:r>
            <w:r>
              <w:t xml:space="preserve"> file. </w:t>
            </w:r>
            <w:r w:rsidR="00E67A6E">
              <w:t xml:space="preserve">Required to correctly write pages or partial pages extending the logical file. </w:t>
            </w:r>
            <w:r w:rsidR="009D730B">
              <w:t>(8 bytes)</w:t>
            </w:r>
          </w:p>
        </w:tc>
      </w:tr>
      <w:tr w:rsidR="009C7D0B" w14:paraId="0141D1EA" w14:textId="77777777" w:rsidTr="009C66FF">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CA5654A" w14:textId="4ED07B30" w:rsidR="009C7D0B" w:rsidRDefault="009C7D0B" w:rsidP="009C66FF">
            <w:pPr>
              <w:pStyle w:val="TableContents"/>
            </w:pPr>
            <w:r>
              <w:lastRenderedPageBreak/>
              <w:t>Address of Whole-History Record</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02B895E" w14:textId="47A8CC67" w:rsidR="009C7D0B" w:rsidRDefault="009C7D0B" w:rsidP="009C66FF">
            <w:pPr>
              <w:pStyle w:val="TableContents"/>
            </w:pPr>
            <w:r>
              <w:t>The location of the whole-history record</w:t>
            </w:r>
            <w:r w:rsidR="00E67A6E">
              <w:t>; offset from start of file</w:t>
            </w:r>
            <w:r>
              <w:t>. (8 bytes)</w:t>
            </w:r>
          </w:p>
        </w:tc>
      </w:tr>
      <w:tr w:rsidR="009C7D0B" w14:paraId="33736646" w14:textId="77777777" w:rsidTr="009C66FF">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51EADA9" w14:textId="77777777" w:rsidR="009C7D0B" w:rsidRDefault="009C7D0B" w:rsidP="009C66FF">
            <w:pPr>
              <w:pStyle w:val="TableContents"/>
            </w:pPr>
            <w:r>
              <w:t>Size of Whole-History Record</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F91A52" w14:textId="52CE4C0E" w:rsidR="009C7D0B" w:rsidRDefault="009C7D0B" w:rsidP="00B813AE">
            <w:pPr>
              <w:pStyle w:val="TableContents"/>
            </w:pPr>
            <w:r>
              <w:t xml:space="preserve">The size of the </w:t>
            </w:r>
            <w:r w:rsidR="00E130D0">
              <w:t>whole-</w:t>
            </w:r>
            <w:r w:rsidR="00B813AE">
              <w:t>history record</w:t>
            </w:r>
            <w:r>
              <w:t xml:space="preserve"> in bytes. Whole-History address + size </w:t>
            </w:r>
            <w:r w:rsidRPr="005E0757">
              <w:rPr>
                <w:iCs/>
              </w:rPr>
              <w:t>must</w:t>
            </w:r>
            <w:r>
              <w:t xml:space="preserve"> point to the last byte in the file. (8 bytes)</w:t>
            </w:r>
          </w:p>
        </w:tc>
      </w:tr>
      <w:tr w:rsidR="009C7D0B" w14:paraId="5FA1EFAB" w14:textId="77777777" w:rsidTr="00E86765">
        <w:trPr>
          <w:jc w:val="center"/>
        </w:trPr>
        <w:tc>
          <w:tcPr>
            <w:tcW w:w="2455" w:type="dxa"/>
            <w:tcBorders>
              <w:left w:val="single" w:sz="2" w:space="0" w:color="000001"/>
              <w:bottom w:val="single" w:sz="4" w:space="0" w:color="auto"/>
            </w:tcBorders>
            <w:shd w:val="clear" w:color="auto" w:fill="FFFFFF"/>
            <w:tcMar>
              <w:top w:w="0" w:type="dxa"/>
              <w:left w:w="108" w:type="dxa"/>
              <w:bottom w:w="0" w:type="dxa"/>
              <w:right w:w="108" w:type="dxa"/>
            </w:tcMar>
          </w:tcPr>
          <w:p w14:paraId="6D2764E4" w14:textId="77777777" w:rsidR="009C7D0B" w:rsidRDefault="009C7D0B" w:rsidP="009C66FF">
            <w:pPr>
              <w:pStyle w:val="TableContents"/>
            </w:pPr>
            <w:r>
              <w:t>Checksum</w:t>
            </w:r>
          </w:p>
        </w:tc>
        <w:tc>
          <w:tcPr>
            <w:tcW w:w="747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1B567A63" w14:textId="428EF2AE" w:rsidR="009C7D0B" w:rsidRDefault="009C7D0B" w:rsidP="009C7D0B">
            <w:pPr>
              <w:pStyle w:val="TableContents"/>
            </w:pPr>
            <w:r>
              <w:t>The checksum of this header. (4 bytes)</w:t>
            </w:r>
          </w:p>
        </w:tc>
      </w:tr>
    </w:tbl>
    <w:p w14:paraId="73333537" w14:textId="73AF06C1" w:rsidR="00BF0FE1" w:rsidRDefault="00BF0FE1" w:rsidP="00817E29"/>
    <w:p w14:paraId="4C3EDB82" w14:textId="778C0D18" w:rsidR="00393492" w:rsidRDefault="00F1039A" w:rsidP="00C10627">
      <w:pPr>
        <w:pStyle w:val="Heading2"/>
      </w:pPr>
      <w:r>
        <w:t>Whole-History Record</w:t>
      </w:r>
      <w:r w:rsidR="00393492">
        <w:rPr>
          <w:rFonts w:hint="eastAsia"/>
        </w:rPr>
        <w:t xml:space="preserve"> </w:t>
      </w:r>
      <w:r w:rsidR="00393492">
        <w:t>Format</w:t>
      </w:r>
    </w:p>
    <w:p w14:paraId="37788EB9" w14:textId="57D67E9C" w:rsidR="001672C2" w:rsidRPr="000A4594" w:rsidRDefault="00BF3B76" w:rsidP="00A54157">
      <w:r w:rsidRPr="000A4594">
        <w:t xml:space="preserve">The </w:t>
      </w:r>
      <w:r w:rsidR="00C1101A">
        <w:t>whole-history record</w:t>
      </w:r>
      <w:r w:rsidRPr="000A4594">
        <w:t xml:space="preserve"> is located in the end of the </w:t>
      </w:r>
      <w:r w:rsidR="005E36CB">
        <w:t>onion history</w:t>
      </w:r>
      <w:r w:rsidRPr="000A4594">
        <w:t xml:space="preserve"> file</w:t>
      </w:r>
      <w:r w:rsidR="009A2FF8">
        <w:t xml:space="preserve"> (which may be the same as the original </w:t>
      </w:r>
      <w:r w:rsidR="007E0252">
        <w:t xml:space="preserve">HDF5 </w:t>
      </w:r>
      <w:r w:rsidR="009A2FF8">
        <w:t>file)</w:t>
      </w:r>
      <w:r w:rsidRPr="000A4594">
        <w:t xml:space="preserve">. It contains the addresses of the </w:t>
      </w:r>
      <w:r w:rsidR="001672C2">
        <w:t>revision records in the history</w:t>
      </w:r>
      <w:r w:rsidRPr="000A4594">
        <w:t>.</w:t>
      </w:r>
      <w:r w:rsidR="009F305A">
        <w:t xml:space="preserve"> </w:t>
      </w:r>
      <w:r w:rsidR="00757FB0">
        <w:t>Version 0 (zero)</w:t>
      </w:r>
      <w:r w:rsidR="009F305A">
        <w:t xml:space="preserve"> has the following format:</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2"/>
        <w:gridCol w:w="2482"/>
        <w:gridCol w:w="2482"/>
      </w:tblGrid>
      <w:tr w:rsidR="00BF3B76" w14:paraId="60C53C29" w14:textId="77777777" w:rsidTr="00033A90">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EEE4408" w14:textId="77777777" w:rsidR="00BF3B76" w:rsidRPr="00601C26" w:rsidRDefault="00BF3B76" w:rsidP="00033A90">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5B4B6B5" w14:textId="77777777" w:rsidR="00BF3B76" w:rsidRPr="00601C26" w:rsidRDefault="00BF3B76" w:rsidP="00033A90">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0D20264" w14:textId="21FDA274" w:rsidR="00BF3B76" w:rsidRPr="00601C26" w:rsidRDefault="00884DBA" w:rsidP="00033A90">
            <w:pPr>
              <w:pStyle w:val="TableContents"/>
              <w:jc w:val="center"/>
              <w:rPr>
                <w:b/>
                <w:bCs/>
              </w:rPr>
            </w:pPr>
            <w:r w:rsidRPr="00601C26">
              <w:rPr>
                <w:b/>
                <w:bCs/>
              </w:rPr>
              <w:t>B</w:t>
            </w:r>
            <w:r w:rsidR="00BF3B76" w:rsidRPr="00601C26">
              <w:rPr>
                <w:b/>
                <w:bCs/>
              </w:rPr>
              <w:t>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3B2787E" w14:textId="77777777" w:rsidR="00BF3B76" w:rsidRPr="00601C26" w:rsidRDefault="00BF3B76" w:rsidP="00033A90">
            <w:pPr>
              <w:pStyle w:val="TableContents"/>
              <w:jc w:val="center"/>
              <w:rPr>
                <w:b/>
                <w:bCs/>
              </w:rPr>
            </w:pPr>
            <w:r w:rsidRPr="00601C26">
              <w:rPr>
                <w:b/>
                <w:bCs/>
              </w:rPr>
              <w:t>byte</w:t>
            </w:r>
          </w:p>
        </w:tc>
      </w:tr>
      <w:tr w:rsidR="00C1101A" w14:paraId="28C76364"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ECA7A6D" w14:textId="7E0C7159" w:rsidR="00C1101A" w:rsidRDefault="00C1101A" w:rsidP="00FC552A">
            <w:pPr>
              <w:pStyle w:val="TableContents"/>
              <w:jc w:val="center"/>
            </w:pPr>
            <w:r>
              <w:t>Signature</w:t>
            </w:r>
          </w:p>
        </w:tc>
      </w:tr>
      <w:tr w:rsidR="00757FB0" w14:paraId="4C126F8C" w14:textId="77777777" w:rsidTr="0066675C">
        <w:trPr>
          <w:jc w:val="center"/>
        </w:trPr>
        <w:tc>
          <w:tcPr>
            <w:tcW w:w="248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0BBC167" w14:textId="7BECAB7C" w:rsidR="00757FB0" w:rsidRDefault="00757FB0" w:rsidP="00757FB0">
            <w:pPr>
              <w:pStyle w:val="TableContents"/>
              <w:jc w:val="center"/>
            </w:pPr>
            <w:r>
              <w:t xml:space="preserve">Version number </w:t>
            </w:r>
          </w:p>
        </w:tc>
        <w:tc>
          <w:tcPr>
            <w:tcW w:w="7452" w:type="dxa"/>
            <w:gridSpan w:val="3"/>
            <w:tcBorders>
              <w:left w:val="single" w:sz="2" w:space="0" w:color="000001"/>
              <w:bottom w:val="single" w:sz="2" w:space="0" w:color="000001"/>
              <w:right w:val="single" w:sz="2" w:space="0" w:color="000001"/>
            </w:tcBorders>
            <w:shd w:val="clear" w:color="auto" w:fill="FFFFFF"/>
          </w:tcPr>
          <w:p w14:paraId="3BC6936C" w14:textId="063BAA86" w:rsidR="00757FB0" w:rsidRPr="00757FB0" w:rsidRDefault="00757FB0" w:rsidP="00FC552A">
            <w:pPr>
              <w:pStyle w:val="TableContents"/>
              <w:jc w:val="center"/>
              <w:rPr>
                <w:i/>
              </w:rPr>
            </w:pPr>
            <w:r w:rsidRPr="00757FB0">
              <w:rPr>
                <w:i/>
              </w:rPr>
              <w:t>unused space reserved</w:t>
            </w:r>
            <w:r>
              <w:rPr>
                <w:i/>
              </w:rPr>
              <w:t xml:space="preserve"> (3 bytes)</w:t>
            </w:r>
          </w:p>
        </w:tc>
      </w:tr>
      <w:tr w:rsidR="00BF3B76" w14:paraId="1E89A45E"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559ABE2" w14:textId="1EB5773F" w:rsidR="00FD3402" w:rsidRDefault="00BF3B76" w:rsidP="00FD3402">
            <w:pPr>
              <w:pStyle w:val="TableContents"/>
              <w:jc w:val="center"/>
            </w:pPr>
            <w:r>
              <w:t xml:space="preserve">Number of </w:t>
            </w:r>
            <w:r w:rsidR="00830D84">
              <w:t>revisions</w:t>
            </w:r>
            <w:r w:rsidR="00A13FB2">
              <w:t xml:space="preserve"> (8 bytes)</w:t>
            </w:r>
          </w:p>
          <w:p w14:paraId="09A1C831" w14:textId="5E483917" w:rsidR="00EF398C" w:rsidRDefault="00E36FFB" w:rsidP="00FD3402">
            <w:pPr>
              <w:pStyle w:val="TableContents"/>
              <w:jc w:val="center"/>
            </w:pPr>
            <w:r>
              <w:t>…</w:t>
            </w:r>
          </w:p>
        </w:tc>
      </w:tr>
      <w:tr w:rsidR="00BF3B76" w14:paraId="5FE5F2BA"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4713F87" w14:textId="4723D9F1" w:rsidR="00FD3402" w:rsidRDefault="00630C97" w:rsidP="00FD3402">
            <w:pPr>
              <w:pStyle w:val="TableContents"/>
              <w:jc w:val="center"/>
            </w:pPr>
            <w:r>
              <w:t xml:space="preserve">List of </w:t>
            </w:r>
            <w:r w:rsidR="000E2301">
              <w:t>R</w:t>
            </w:r>
            <w:r>
              <w:t>ecord</w:t>
            </w:r>
            <w:r w:rsidR="00EF398C">
              <w:t xml:space="preserve"> </w:t>
            </w:r>
            <w:r w:rsidR="00F12AC3">
              <w:t>Pointers</w:t>
            </w:r>
            <w:r w:rsidR="00EF398C">
              <w:t xml:space="preserve"> (variable size)</w:t>
            </w:r>
          </w:p>
          <w:p w14:paraId="1D8A5B86" w14:textId="243F1740" w:rsidR="00EF398C" w:rsidRDefault="00EF398C" w:rsidP="00FD3402">
            <w:pPr>
              <w:pStyle w:val="TableContents"/>
              <w:jc w:val="center"/>
            </w:pPr>
            <w:r>
              <w:t>……</w:t>
            </w:r>
          </w:p>
        </w:tc>
      </w:tr>
      <w:tr w:rsidR="00BF3B76" w14:paraId="658A6A60"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1737634" w14:textId="44712741" w:rsidR="00BF3B76" w:rsidRDefault="00583D96" w:rsidP="00033A90">
            <w:pPr>
              <w:pStyle w:val="TableContents"/>
              <w:jc w:val="center"/>
            </w:pPr>
            <w:r>
              <w:t>Checksum</w:t>
            </w:r>
          </w:p>
        </w:tc>
      </w:tr>
    </w:tbl>
    <w:p w14:paraId="562F4F6E" w14:textId="19BFAB2C" w:rsidR="00BF3B76" w:rsidRDefault="00BF3B76" w:rsidP="00BF3B76"/>
    <w:p w14:paraId="2840EF9D" w14:textId="035BBDB9" w:rsidR="00BF3B76" w:rsidRDefault="00BF3B76" w:rsidP="00BF3B76">
      <w:pPr>
        <w:pStyle w:val="Textbody"/>
        <w:jc w:val="left"/>
      </w:pPr>
      <w:r>
        <w:t xml:space="preserve">The fields of the </w:t>
      </w:r>
      <w:r w:rsidR="00757FB0">
        <w:t>Version 0 whole-history summary record</w:t>
      </w:r>
      <w:r>
        <w:t xml:space="preserve"> are described in the following table</w:t>
      </w:r>
      <w:r w:rsidR="00884DBA">
        <w:t>:</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5"/>
      </w:tblGrid>
      <w:tr w:rsidR="00BF3B76" w14:paraId="765C5B04" w14:textId="77777777" w:rsidTr="00033A90">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E351E71" w14:textId="77777777" w:rsidR="00BF3B76" w:rsidRPr="00601C26" w:rsidRDefault="00BF3B76" w:rsidP="00033A90">
            <w:pPr>
              <w:pStyle w:val="TableContents"/>
              <w:rPr>
                <w:b/>
                <w:bCs/>
              </w:rPr>
            </w:pPr>
            <w:r w:rsidRPr="00601C26">
              <w:rPr>
                <w:b/>
                <w:bCs/>
              </w:rP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6DDCF09" w14:textId="77777777" w:rsidR="00BF3B76" w:rsidRPr="00601C26" w:rsidRDefault="00BF3B76" w:rsidP="00033A90">
            <w:pPr>
              <w:pStyle w:val="TableContents"/>
              <w:rPr>
                <w:b/>
                <w:bCs/>
              </w:rPr>
            </w:pPr>
            <w:r w:rsidRPr="00601C26">
              <w:rPr>
                <w:b/>
                <w:bCs/>
              </w:rPr>
              <w:t>Description:</w:t>
            </w:r>
          </w:p>
        </w:tc>
      </w:tr>
      <w:tr w:rsidR="00C1101A" w14:paraId="39205684" w14:textId="77777777" w:rsidTr="00033A90">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7402A27" w14:textId="17743E32" w:rsidR="00C1101A" w:rsidRDefault="00C1101A" w:rsidP="00033A90">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39DD5CF" w14:textId="0DD075B6" w:rsidR="00C1101A" w:rsidRDefault="00C1101A" w:rsidP="00033A90">
            <w:pPr>
              <w:pStyle w:val="TableContents"/>
            </w:pPr>
            <w:r>
              <w:t>'Magic number' identifying this structure. Must equal 'OWHR' (Onion Whole-History Record). (4 bytes)</w:t>
            </w:r>
          </w:p>
        </w:tc>
      </w:tr>
      <w:tr w:rsidR="00757FB0" w14:paraId="3F7B1C2D" w14:textId="77777777" w:rsidTr="00033A90">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9A68E56" w14:textId="70F4BC9E" w:rsidR="00757FB0" w:rsidRDefault="00757FB0" w:rsidP="00033A90">
            <w:pPr>
              <w:pStyle w:val="TableContents"/>
            </w:pPr>
            <w:r>
              <w:t>Version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5AF41C6" w14:textId="3FEBC7A0" w:rsidR="00757FB0" w:rsidRDefault="00757FB0" w:rsidP="00757FB0">
            <w:pPr>
              <w:pStyle w:val="TableContents"/>
            </w:pPr>
            <w:r>
              <w:t>Version number of the format for this whole-history. (1 byte)</w:t>
            </w:r>
          </w:p>
        </w:tc>
      </w:tr>
      <w:tr w:rsidR="00BF3B76" w14:paraId="66BC7BE0" w14:textId="77777777" w:rsidTr="00033A90">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01CA4FC" w14:textId="18FF85A2" w:rsidR="00BF3B76" w:rsidRDefault="00884DBA" w:rsidP="00830D84">
            <w:pPr>
              <w:pStyle w:val="TableContents"/>
            </w:pPr>
            <w:r>
              <w:t xml:space="preserve">Number of </w:t>
            </w:r>
            <w:r w:rsidR="00830D84">
              <w:t>revisions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5F22D30" w14:textId="43028F39" w:rsidR="00BF3B76" w:rsidRDefault="00830D84" w:rsidP="00830D84">
            <w:pPr>
              <w:pStyle w:val="TableContents"/>
            </w:pPr>
            <w:r>
              <w:t>Count</w:t>
            </w:r>
            <w:r w:rsidR="00884DBA">
              <w:t xml:space="preserve"> of all the </w:t>
            </w:r>
            <w:r>
              <w:t xml:space="preserve">revisions </w:t>
            </w:r>
            <w:r w:rsidR="00884DBA">
              <w:t xml:space="preserve">present in the </w:t>
            </w:r>
            <w:r>
              <w:t>history</w:t>
            </w:r>
            <w:r w:rsidR="00884DBA">
              <w:t>.</w:t>
            </w:r>
            <w:r w:rsidR="00FD3402">
              <w:t xml:space="preserve"> (8</w:t>
            </w:r>
            <w:r w:rsidR="00C1101A">
              <w:t xml:space="preserve"> bytes)</w:t>
            </w:r>
          </w:p>
        </w:tc>
      </w:tr>
      <w:tr w:rsidR="00583D96" w14:paraId="025B67D7" w14:textId="77777777" w:rsidTr="00033A90">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E852E99" w14:textId="5B2660D1" w:rsidR="00583D96" w:rsidRDefault="00EF398C" w:rsidP="00F12AC3">
            <w:pPr>
              <w:pStyle w:val="TableContents"/>
            </w:pPr>
            <w:r>
              <w:t>List of</w:t>
            </w:r>
            <w:r w:rsidR="00630C97">
              <w:t xml:space="preserve"> record</w:t>
            </w:r>
            <w:r>
              <w:t xml:space="preserve"> </w:t>
            </w:r>
            <w:r w:rsidR="00F12AC3">
              <w:t>pointers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6597E9F" w14:textId="7696B594" w:rsidR="00583D96" w:rsidRDefault="00EF398C" w:rsidP="00F12AC3">
            <w:pPr>
              <w:pStyle w:val="TableContents"/>
            </w:pPr>
            <w:r>
              <w:t xml:space="preserve">List of </w:t>
            </w:r>
            <w:r w:rsidR="00F12AC3">
              <w:t>pointers to revision records on store</w:t>
            </w:r>
            <w:r>
              <w:t>.</w:t>
            </w:r>
            <w:r w:rsidR="00362B87">
              <w:t xml:space="preserve"> </w:t>
            </w:r>
            <w:r w:rsidR="00F12AC3">
              <w:t>(pointer size * count</w:t>
            </w:r>
            <w:r>
              <w:t xml:space="preserve"> </w:t>
            </w:r>
            <w:r w:rsidR="00362B87">
              <w:t>bytes)</w:t>
            </w:r>
            <w:r w:rsidR="00583D96">
              <w:t>.</w:t>
            </w:r>
          </w:p>
        </w:tc>
      </w:tr>
      <w:tr w:rsidR="00BF3B76" w14:paraId="6433C368" w14:textId="77777777" w:rsidTr="00033A90">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4F5C5F60" w14:textId="7B9FD3CF" w:rsidR="00BF3B76" w:rsidRDefault="00F47707" w:rsidP="00033A90">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5C3D0F3" w14:textId="6C2CA256" w:rsidR="00BF3B76" w:rsidRDefault="00F47707" w:rsidP="00033A90">
            <w:pPr>
              <w:pStyle w:val="TableContents"/>
            </w:pPr>
            <w:r>
              <w:t>The checksum of this header</w:t>
            </w:r>
            <w:r w:rsidR="008002AD">
              <w:t>. (4 bytes)</w:t>
            </w:r>
          </w:p>
        </w:tc>
      </w:tr>
    </w:tbl>
    <w:p w14:paraId="28A89CFA" w14:textId="456CBE3A" w:rsidR="00BF0FE1" w:rsidRDefault="000F7326" w:rsidP="000F7326">
      <w:pPr>
        <w:pStyle w:val="Heading3"/>
      </w:pPr>
      <w:r>
        <w:t>Record Pointer</w:t>
      </w:r>
      <w:r w:rsidR="00F12AC3">
        <w:t xml:space="preserve"> Format</w:t>
      </w:r>
    </w:p>
    <w:p w14:paraId="59E2FFFE" w14:textId="0EA61F76" w:rsidR="000F7326" w:rsidRDefault="000F7326" w:rsidP="000F7326">
      <w:r>
        <w:t xml:space="preserve">The </w:t>
      </w:r>
      <w:r w:rsidR="004D6BD5">
        <w:t>[revision]</w:t>
      </w:r>
      <w:r w:rsidR="00F12AC3">
        <w:t xml:space="preserve"> record pointer</w:t>
      </w:r>
      <w:r>
        <w:t xml:space="preserve"> has the following format.</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3"/>
        <w:gridCol w:w="2482"/>
        <w:gridCol w:w="2483"/>
        <w:gridCol w:w="2482"/>
      </w:tblGrid>
      <w:tr w:rsidR="000F7326" w14:paraId="40ED54AE" w14:textId="77777777" w:rsidTr="00EF1E3C">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4839DE5" w14:textId="77777777" w:rsidR="000F7326" w:rsidRPr="00601C26" w:rsidRDefault="000F7326" w:rsidP="00EF1E3C">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84D463C" w14:textId="77777777" w:rsidR="000F7326" w:rsidRPr="00601C26" w:rsidRDefault="000F7326" w:rsidP="00EF1E3C">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78C694D" w14:textId="77777777" w:rsidR="000F7326" w:rsidRPr="00601C26" w:rsidRDefault="000F7326" w:rsidP="00EF1E3C">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0B09266" w14:textId="77777777" w:rsidR="000F7326" w:rsidRPr="00601C26" w:rsidRDefault="000F7326" w:rsidP="00EF1E3C">
            <w:pPr>
              <w:pStyle w:val="TableContents"/>
              <w:jc w:val="center"/>
              <w:rPr>
                <w:b/>
                <w:bCs/>
              </w:rPr>
            </w:pPr>
            <w:r w:rsidRPr="00601C26">
              <w:rPr>
                <w:b/>
                <w:bCs/>
              </w:rPr>
              <w:t>byte</w:t>
            </w:r>
          </w:p>
        </w:tc>
      </w:tr>
      <w:tr w:rsidR="000F7326" w14:paraId="567833AC" w14:textId="77777777" w:rsidTr="00EF1E3C">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BD67A57" w14:textId="759A8A4D" w:rsidR="000F7326" w:rsidRDefault="00F12AC3" w:rsidP="00EF1E3C">
            <w:pPr>
              <w:pStyle w:val="TableContents"/>
              <w:jc w:val="center"/>
            </w:pPr>
            <w:r>
              <w:t>Physical</w:t>
            </w:r>
            <w:r w:rsidR="000F7326">
              <w:t xml:space="preserve"> address (8 bytes)</w:t>
            </w:r>
          </w:p>
          <w:p w14:paraId="1E20415C" w14:textId="13C2FD9A" w:rsidR="000F7326" w:rsidDel="002E6D2D" w:rsidRDefault="00E36FFB" w:rsidP="00EF1E3C">
            <w:pPr>
              <w:pStyle w:val="TableContents"/>
              <w:jc w:val="center"/>
            </w:pPr>
            <w:r>
              <w:t>…</w:t>
            </w:r>
          </w:p>
        </w:tc>
      </w:tr>
      <w:tr w:rsidR="000F7326" w14:paraId="69DF32D7" w14:textId="77777777" w:rsidTr="00EF1E3C">
        <w:trPr>
          <w:jc w:val="center"/>
        </w:trPr>
        <w:tc>
          <w:tcPr>
            <w:tcW w:w="9936" w:type="dxa"/>
            <w:gridSpan w:val="4"/>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5C6331BD" w14:textId="7B788EAD" w:rsidR="000F7326" w:rsidRDefault="00F12AC3" w:rsidP="00EF1E3C">
            <w:pPr>
              <w:pStyle w:val="TableContents"/>
              <w:jc w:val="center"/>
            </w:pPr>
            <w:r>
              <w:t xml:space="preserve">Record Size </w:t>
            </w:r>
            <w:r w:rsidR="000F7326">
              <w:t>(8 bytes)</w:t>
            </w:r>
          </w:p>
          <w:p w14:paraId="6477FAD9" w14:textId="3A87B30B" w:rsidR="000F7326" w:rsidDel="002E6D2D" w:rsidRDefault="00E36FFB" w:rsidP="00EF1E3C">
            <w:pPr>
              <w:pStyle w:val="TableContents"/>
              <w:jc w:val="center"/>
            </w:pPr>
            <w:r>
              <w:lastRenderedPageBreak/>
              <w:t>…</w:t>
            </w:r>
          </w:p>
        </w:tc>
      </w:tr>
      <w:tr w:rsidR="000F7326" w14:paraId="674EBEBF" w14:textId="77777777" w:rsidTr="00EF1E3C">
        <w:trPr>
          <w:jc w:val="center"/>
        </w:trPr>
        <w:tc>
          <w:tcPr>
            <w:tcW w:w="9936" w:type="dxa"/>
            <w:gridSpan w:val="4"/>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2AE6468" w14:textId="77777777" w:rsidR="000F7326" w:rsidRDefault="000F7326" w:rsidP="00EF1E3C">
            <w:pPr>
              <w:pStyle w:val="TableContents"/>
              <w:jc w:val="center"/>
            </w:pPr>
            <w:r>
              <w:lastRenderedPageBreak/>
              <w:t>Checksum</w:t>
            </w:r>
          </w:p>
        </w:tc>
      </w:tr>
    </w:tbl>
    <w:p w14:paraId="52F8A4D7" w14:textId="77777777" w:rsidR="000F7326" w:rsidRDefault="000F7326" w:rsidP="000F7326"/>
    <w:p w14:paraId="27D8A4D3" w14:textId="324D4908" w:rsidR="000F7326" w:rsidRDefault="000F7326" w:rsidP="000F7326">
      <w:r>
        <w:t xml:space="preserve">The fields of the </w:t>
      </w:r>
      <w:r w:rsidR="004D6BD5">
        <w:t>[revision]</w:t>
      </w:r>
      <w:r w:rsidR="002F2679">
        <w:t xml:space="preserve"> record pointer</w:t>
      </w:r>
      <w:r>
        <w:t xml:space="preserve"> </w:t>
      </w:r>
      <w:proofErr w:type="gramStart"/>
      <w:r>
        <w:t>are</w:t>
      </w:r>
      <w:proofErr w:type="gramEnd"/>
      <w:r>
        <w:t xml:space="preserve"> described as follows.</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9"/>
        <w:gridCol w:w="7471"/>
      </w:tblGrid>
      <w:tr w:rsidR="000F7326" w14:paraId="4C0AD649" w14:textId="77777777" w:rsidTr="00EF1E3C">
        <w:trPr>
          <w:jc w:val="center"/>
        </w:trPr>
        <w:tc>
          <w:tcPr>
            <w:tcW w:w="246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3D37E887" w14:textId="77777777" w:rsidR="000F7326" w:rsidRPr="00601C26" w:rsidRDefault="000F7326" w:rsidP="00EF1E3C">
            <w:pPr>
              <w:pStyle w:val="TableContents"/>
              <w:rPr>
                <w:b/>
                <w:bCs/>
              </w:rPr>
            </w:pPr>
            <w:r w:rsidRPr="00601C26">
              <w:rPr>
                <w:b/>
                <w:bCs/>
              </w:rP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4E04D86" w14:textId="77777777" w:rsidR="000F7326" w:rsidRPr="00601C26" w:rsidRDefault="000F7326" w:rsidP="00EF1E3C">
            <w:pPr>
              <w:pStyle w:val="TableContents"/>
              <w:rPr>
                <w:b/>
                <w:bCs/>
              </w:rPr>
            </w:pPr>
            <w:r w:rsidRPr="00601C26">
              <w:rPr>
                <w:b/>
                <w:bCs/>
              </w:rPr>
              <w:t>Description:</w:t>
            </w:r>
          </w:p>
        </w:tc>
      </w:tr>
      <w:tr w:rsidR="000F7326" w14:paraId="6F529A8F" w14:textId="77777777" w:rsidTr="00EF1E3C">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56CB88BB" w14:textId="70D51C86" w:rsidR="000F7326" w:rsidDel="002E6D2D" w:rsidRDefault="00F12AC3" w:rsidP="00EF1E3C">
            <w:pPr>
              <w:pStyle w:val="TableContents"/>
            </w:pPr>
            <w:r>
              <w:t>Physical</w:t>
            </w:r>
            <w:r w:rsidR="000F7326">
              <w:t xml:space="preserve"> address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9496272" w14:textId="30916B32" w:rsidR="000F7326" w:rsidRPr="00F41492" w:rsidRDefault="00F12AC3" w:rsidP="00EF1E3C">
            <w:pPr>
              <w:rPr>
                <w:rFonts w:asciiTheme="minorHAnsi" w:hAnsiTheme="minorHAnsi"/>
                <w:color w:val="000000"/>
              </w:rPr>
            </w:pPr>
            <w:r>
              <w:rPr>
                <w:rFonts w:asciiTheme="minorHAnsi" w:hAnsiTheme="minorHAnsi"/>
                <w:color w:val="000000"/>
              </w:rPr>
              <w:t>Location of the revision record in the backing store Offset is given from start of the file – not necessarily the start of the history data</w:t>
            </w:r>
            <w:r w:rsidR="000F7326" w:rsidRPr="00F41492">
              <w:rPr>
                <w:rFonts w:asciiTheme="minorHAnsi" w:hAnsiTheme="minorHAnsi"/>
                <w:color w:val="000000"/>
              </w:rPr>
              <w:t>. (8 bytes)</w:t>
            </w:r>
          </w:p>
        </w:tc>
      </w:tr>
      <w:tr w:rsidR="000F7326" w14:paraId="2476F095" w14:textId="77777777" w:rsidTr="00EF1E3C">
        <w:trPr>
          <w:jc w:val="center"/>
        </w:trPr>
        <w:tc>
          <w:tcPr>
            <w:tcW w:w="2460"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14:paraId="4F005669" w14:textId="45AAC134" w:rsidR="000F7326" w:rsidRDefault="00F12AC3" w:rsidP="00EF1E3C">
            <w:pPr>
              <w:pStyle w:val="TableContents"/>
            </w:pPr>
            <w:r>
              <w:t>Record size</w:t>
            </w:r>
          </w:p>
        </w:tc>
        <w:tc>
          <w:tcPr>
            <w:tcW w:w="747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5AFFDABA" w14:textId="14D84034" w:rsidR="000F7326" w:rsidRDefault="00F12AC3" w:rsidP="00EF1E3C">
            <w:pPr>
              <w:pStyle w:val="TableContents"/>
            </w:pPr>
            <w:r>
              <w:t>Size in bytes of the record in the backing store</w:t>
            </w:r>
            <w:r w:rsidR="000F7326">
              <w:t>. (8 bytes)</w:t>
            </w:r>
          </w:p>
        </w:tc>
      </w:tr>
      <w:tr w:rsidR="000F7326" w14:paraId="4B867AA5" w14:textId="77777777" w:rsidTr="00EF1E3C">
        <w:trPr>
          <w:jc w:val="center"/>
        </w:trPr>
        <w:tc>
          <w:tcPr>
            <w:tcW w:w="2460" w:type="dxa"/>
            <w:tcBorders>
              <w:top w:val="single" w:sz="4" w:space="0" w:color="auto"/>
              <w:left w:val="single" w:sz="2" w:space="0" w:color="000001"/>
              <w:bottom w:val="single" w:sz="2" w:space="0" w:color="000001"/>
            </w:tcBorders>
            <w:shd w:val="clear" w:color="auto" w:fill="FFFFFF"/>
            <w:tcMar>
              <w:top w:w="0" w:type="dxa"/>
              <w:left w:w="108" w:type="dxa"/>
              <w:bottom w:w="0" w:type="dxa"/>
              <w:right w:w="108" w:type="dxa"/>
            </w:tcMar>
          </w:tcPr>
          <w:p w14:paraId="01F843E6" w14:textId="77777777" w:rsidR="000F7326" w:rsidRDefault="000F7326" w:rsidP="00EF1E3C">
            <w:pPr>
              <w:pStyle w:val="TableContents"/>
            </w:pPr>
            <w:r>
              <w:t>Checksum</w:t>
            </w:r>
          </w:p>
        </w:tc>
        <w:tc>
          <w:tcPr>
            <w:tcW w:w="7477" w:type="dxa"/>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C5171C6" w14:textId="594B0937" w:rsidR="000F7326" w:rsidRDefault="000F7326" w:rsidP="002F2679">
            <w:pPr>
              <w:pStyle w:val="TableContents"/>
            </w:pPr>
            <w:r>
              <w:t>Checksum of the</w:t>
            </w:r>
            <w:r w:rsidR="002F2679">
              <w:t xml:space="preserve"> address and size</w:t>
            </w:r>
            <w:r>
              <w:t>. (4 bytes)</w:t>
            </w:r>
          </w:p>
        </w:tc>
      </w:tr>
    </w:tbl>
    <w:p w14:paraId="3394F1FB" w14:textId="77777777" w:rsidR="000F7326" w:rsidRDefault="000F7326" w:rsidP="00BF3B76"/>
    <w:p w14:paraId="69B52798" w14:textId="2D792F43" w:rsidR="00884DBA" w:rsidRDefault="00466B48" w:rsidP="00C10627">
      <w:pPr>
        <w:pStyle w:val="Heading2"/>
      </w:pPr>
      <w:r>
        <w:t>Revision Record Format</w:t>
      </w:r>
    </w:p>
    <w:p w14:paraId="4F7BC764" w14:textId="1EBDDB8F" w:rsidR="00BF6EDF" w:rsidRPr="000A4594" w:rsidRDefault="00BF6EDF" w:rsidP="00C1633A">
      <w:r w:rsidRPr="000A4594">
        <w:t xml:space="preserve">The </w:t>
      </w:r>
      <w:r w:rsidR="00940FC7">
        <w:t>revision record</w:t>
      </w:r>
      <w:r w:rsidRPr="000A4594">
        <w:t xml:space="preserve"> for a </w:t>
      </w:r>
      <w:r w:rsidR="00940FC7">
        <w:t>given</w:t>
      </w:r>
      <w:r w:rsidRPr="000A4594">
        <w:t xml:space="preserve"> </w:t>
      </w:r>
      <w:r w:rsidR="00940FC7">
        <w:t>revi</w:t>
      </w:r>
      <w:r w:rsidRPr="000A4594">
        <w:t xml:space="preserve">sion is located after the data pages of </w:t>
      </w:r>
      <w:r w:rsidR="00940FC7">
        <w:t>the</w:t>
      </w:r>
      <w:r w:rsidRPr="000A4594">
        <w:t xml:space="preserve"> </w:t>
      </w:r>
      <w:r w:rsidR="00940FC7">
        <w:t>revision.</w:t>
      </w:r>
      <w:r w:rsidRPr="000A4594">
        <w:t xml:space="preserve"> It contains the </w:t>
      </w:r>
      <w:r w:rsidR="0088424D" w:rsidRPr="000A4594">
        <w:t>following information</w:t>
      </w:r>
      <w:r w:rsidRPr="000A4594">
        <w:t>.</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Change w:id="310" w:author="Dana Robinson" w:date="2022-05-06T15:30:00Z">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PrChange>
      </w:tblPr>
      <w:tblGrid>
        <w:gridCol w:w="2484"/>
        <w:gridCol w:w="2482"/>
        <w:gridCol w:w="2482"/>
        <w:gridCol w:w="2482"/>
        <w:tblGridChange w:id="311">
          <w:tblGrid>
            <w:gridCol w:w="2484"/>
            <w:gridCol w:w="2482"/>
            <w:gridCol w:w="2482"/>
            <w:gridCol w:w="2482"/>
          </w:tblGrid>
        </w:tblGridChange>
      </w:tblGrid>
      <w:tr w:rsidR="00BF6EDF" w14:paraId="479CF995" w14:textId="77777777" w:rsidTr="00D5554E">
        <w:trPr>
          <w:jc w:val="center"/>
          <w:trPrChange w:id="312" w:author="Dana Robinson" w:date="2022-05-06T15:30:00Z">
            <w:trPr>
              <w:jc w:val="center"/>
            </w:trPr>
          </w:trPrChange>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Change w:id="313" w:author="Dana Robinson" w:date="2022-05-06T15:30:00Z">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tcPrChange>
          </w:tcPr>
          <w:p w14:paraId="5A9D2D4E" w14:textId="77777777" w:rsidR="00BF6EDF" w:rsidRPr="00601C26" w:rsidRDefault="00BF6EDF" w:rsidP="00033A90">
            <w:pPr>
              <w:pStyle w:val="TableContents"/>
              <w:jc w:val="center"/>
              <w:rPr>
                <w:b/>
                <w:bCs/>
              </w:rPr>
            </w:pPr>
            <w:r w:rsidRPr="00601C26">
              <w:rPr>
                <w:b/>
                <w:bCs/>
              </w:rPr>
              <w:t>byte</w:t>
            </w:r>
          </w:p>
        </w:tc>
        <w:tc>
          <w:tcPr>
            <w:tcW w:w="248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Change w:id="314" w:author="Dana Robinson" w:date="2022-05-06T15:30:00Z">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tcPrChange>
          </w:tcPr>
          <w:p w14:paraId="5ADFEB57" w14:textId="77777777" w:rsidR="00BF6EDF" w:rsidRPr="00601C26" w:rsidRDefault="00BF6EDF" w:rsidP="00033A90">
            <w:pPr>
              <w:pStyle w:val="TableContents"/>
              <w:jc w:val="center"/>
              <w:rPr>
                <w:b/>
                <w:bCs/>
              </w:rPr>
            </w:pPr>
            <w:r w:rsidRPr="00601C26">
              <w:rPr>
                <w:b/>
                <w:bCs/>
              </w:rPr>
              <w:t>byte</w:t>
            </w:r>
          </w:p>
        </w:tc>
        <w:tc>
          <w:tcPr>
            <w:tcW w:w="248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Change w:id="315" w:author="Dana Robinson" w:date="2022-05-06T15:30:00Z">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tcPrChange>
          </w:tcPr>
          <w:p w14:paraId="5B5458EC" w14:textId="77777777" w:rsidR="00BF6EDF" w:rsidRPr="00601C26" w:rsidRDefault="00BF6EDF" w:rsidP="00033A90">
            <w:pPr>
              <w:pStyle w:val="TableContents"/>
              <w:jc w:val="center"/>
              <w:rPr>
                <w:b/>
                <w:bCs/>
              </w:rPr>
            </w:pPr>
            <w:r w:rsidRPr="00601C26">
              <w:rPr>
                <w:b/>
                <w:bCs/>
              </w:rPr>
              <w:t>Byte</w:t>
            </w:r>
          </w:p>
        </w:tc>
        <w:tc>
          <w:tcPr>
            <w:tcW w:w="2482"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16" w:author="Dana Robinson" w:date="2022-05-06T15:30:00Z">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4DE43A4A" w14:textId="209FA679" w:rsidR="002E6D2D" w:rsidRPr="00601C26" w:rsidRDefault="00BF6EDF" w:rsidP="002E6D2D">
            <w:pPr>
              <w:pStyle w:val="TableContents"/>
              <w:jc w:val="center"/>
              <w:rPr>
                <w:b/>
                <w:bCs/>
              </w:rPr>
            </w:pPr>
            <w:r w:rsidRPr="00601C26">
              <w:rPr>
                <w:b/>
                <w:bCs/>
              </w:rPr>
              <w:t>byte</w:t>
            </w:r>
          </w:p>
        </w:tc>
      </w:tr>
      <w:tr w:rsidR="002E6D2D" w14:paraId="2C1E0938" w14:textId="77777777" w:rsidTr="00D5554E">
        <w:trPr>
          <w:jc w:val="center"/>
          <w:trPrChange w:id="317" w:author="Dana Robinson" w:date="2022-05-06T15:30:00Z">
            <w:trPr>
              <w:jc w:val="center"/>
            </w:trPr>
          </w:trPrChange>
        </w:trPr>
        <w:tc>
          <w:tcPr>
            <w:tcW w:w="9930"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18" w:author="Dana Robinson" w:date="2022-05-06T15:30:00Z">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7DE743B9" w14:textId="06B5ABF7" w:rsidR="002E6D2D" w:rsidDel="002E6D2D" w:rsidRDefault="002E6D2D" w:rsidP="00033A90">
            <w:pPr>
              <w:pStyle w:val="TableContents"/>
              <w:jc w:val="center"/>
            </w:pPr>
            <w:r>
              <w:t>Signature</w:t>
            </w:r>
          </w:p>
        </w:tc>
      </w:tr>
      <w:tr w:rsidR="001D7374" w14:paraId="2616B0DB" w14:textId="77777777" w:rsidTr="00D5554E">
        <w:trPr>
          <w:jc w:val="center"/>
          <w:trPrChange w:id="319" w:author="Dana Robinson" w:date="2022-05-06T15:30:00Z">
            <w:trPr>
              <w:jc w:val="center"/>
            </w:trPr>
          </w:trPrChange>
        </w:trPr>
        <w:tc>
          <w:tcPr>
            <w:tcW w:w="248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20" w:author="Dana Robinson" w:date="2022-05-06T15:30:00Z">
              <w:tcPr>
                <w:tcW w:w="248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7B1131EB" w14:textId="369DBF56" w:rsidR="001D7374" w:rsidRDefault="001D7374" w:rsidP="001D7374">
            <w:pPr>
              <w:pStyle w:val="TableContents"/>
              <w:jc w:val="center"/>
            </w:pPr>
            <w:r>
              <w:t>Version number</w:t>
            </w:r>
          </w:p>
        </w:tc>
        <w:tc>
          <w:tcPr>
            <w:tcW w:w="7446" w:type="dxa"/>
            <w:gridSpan w:val="3"/>
            <w:tcBorders>
              <w:left w:val="single" w:sz="2" w:space="0" w:color="000001"/>
              <w:bottom w:val="single" w:sz="2" w:space="0" w:color="000001"/>
              <w:right w:val="single" w:sz="2" w:space="0" w:color="000001"/>
            </w:tcBorders>
            <w:shd w:val="clear" w:color="auto" w:fill="FFFFFF"/>
            <w:tcPrChange w:id="321" w:author="Dana Robinson" w:date="2022-05-06T15:30:00Z">
              <w:tcPr>
                <w:tcW w:w="7452" w:type="dxa"/>
                <w:gridSpan w:val="3"/>
                <w:tcBorders>
                  <w:left w:val="single" w:sz="2" w:space="0" w:color="000001"/>
                  <w:bottom w:val="single" w:sz="2" w:space="0" w:color="000001"/>
                  <w:right w:val="single" w:sz="2" w:space="0" w:color="000001"/>
                </w:tcBorders>
                <w:shd w:val="clear" w:color="auto" w:fill="FFFFFF"/>
              </w:tcPr>
            </w:tcPrChange>
          </w:tcPr>
          <w:p w14:paraId="5F50493E" w14:textId="4BB5E806" w:rsidR="001D7374" w:rsidRPr="001D7374" w:rsidRDefault="001D7374" w:rsidP="00033A90">
            <w:pPr>
              <w:pStyle w:val="TableContents"/>
              <w:jc w:val="center"/>
              <w:rPr>
                <w:i/>
              </w:rPr>
            </w:pPr>
            <w:r w:rsidRPr="001D7374">
              <w:rPr>
                <w:i/>
              </w:rPr>
              <w:t>unused space reserved (3 bytes)</w:t>
            </w:r>
          </w:p>
        </w:tc>
      </w:tr>
      <w:tr w:rsidR="004A5605" w14:paraId="20FCBD14" w14:textId="77777777" w:rsidTr="00D5554E">
        <w:trPr>
          <w:jc w:val="center"/>
          <w:trPrChange w:id="322" w:author="Dana Robinson" w:date="2022-05-06T15:30:00Z">
            <w:trPr>
              <w:jc w:val="center"/>
            </w:trPr>
          </w:trPrChange>
        </w:trPr>
        <w:tc>
          <w:tcPr>
            <w:tcW w:w="9930"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23" w:author="Dana Robinson" w:date="2022-05-06T15:30:00Z">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01AAE3A6" w14:textId="77777777" w:rsidR="004A5605" w:rsidRDefault="004A5605" w:rsidP="00033A90">
            <w:pPr>
              <w:pStyle w:val="TableContents"/>
              <w:jc w:val="center"/>
            </w:pPr>
            <w:r>
              <w:t>Revision ID (8 bytes)</w:t>
            </w:r>
          </w:p>
          <w:p w14:paraId="1DF37C85" w14:textId="02EC8C62" w:rsidR="003B22CE" w:rsidRDefault="00E36FFB" w:rsidP="00033A90">
            <w:pPr>
              <w:pStyle w:val="TableContents"/>
              <w:jc w:val="center"/>
            </w:pPr>
            <w:r>
              <w:t>…</w:t>
            </w:r>
          </w:p>
        </w:tc>
      </w:tr>
      <w:tr w:rsidR="008E46D0" w14:paraId="4F28595D" w14:textId="77777777" w:rsidTr="00D5554E">
        <w:trPr>
          <w:jc w:val="center"/>
          <w:trPrChange w:id="324" w:author="Dana Robinson" w:date="2022-05-06T15:30:00Z">
            <w:trPr>
              <w:jc w:val="center"/>
            </w:trPr>
          </w:trPrChange>
        </w:trPr>
        <w:tc>
          <w:tcPr>
            <w:tcW w:w="9930"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25" w:author="Dana Robinson" w:date="2022-05-06T15:30:00Z">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5192BC9B" w14:textId="77777777" w:rsidR="008E46D0" w:rsidRDefault="008E46D0" w:rsidP="00033A90">
            <w:pPr>
              <w:pStyle w:val="TableContents"/>
              <w:jc w:val="center"/>
            </w:pPr>
            <w:r>
              <w:t>Parent Revision ID (8 bytes)</w:t>
            </w:r>
          </w:p>
          <w:p w14:paraId="39DC2FF3" w14:textId="47D247D8" w:rsidR="008C2B14" w:rsidRDefault="00E36FFB" w:rsidP="00033A90">
            <w:pPr>
              <w:pStyle w:val="TableContents"/>
              <w:jc w:val="center"/>
            </w:pPr>
            <w:r>
              <w:t>…</w:t>
            </w:r>
          </w:p>
        </w:tc>
      </w:tr>
      <w:tr w:rsidR="00BF6EDF" w14:paraId="1296CE78" w14:textId="77777777" w:rsidTr="00D5554E">
        <w:trPr>
          <w:jc w:val="center"/>
          <w:trPrChange w:id="326" w:author="Dana Robinson" w:date="2022-05-06T15:30:00Z">
            <w:trPr>
              <w:jc w:val="center"/>
            </w:trPr>
          </w:trPrChange>
        </w:trPr>
        <w:tc>
          <w:tcPr>
            <w:tcW w:w="9930" w:type="dxa"/>
            <w:gridSpan w:val="4"/>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Change w:id="327" w:author="Dana Robinson" w:date="2022-05-06T15:30:00Z">
              <w:tcPr>
                <w:tcW w:w="9936" w:type="dxa"/>
                <w:gridSpan w:val="4"/>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tcPrChange>
          </w:tcPr>
          <w:p w14:paraId="1A8BA390" w14:textId="7A0E88FA" w:rsidR="00BF6EDF" w:rsidRDefault="00DA62EE" w:rsidP="00033A90">
            <w:pPr>
              <w:pStyle w:val="TableContents"/>
              <w:jc w:val="center"/>
            </w:pPr>
            <w:r>
              <w:t>Time of Creation</w:t>
            </w:r>
            <w:r w:rsidR="003144CD">
              <w:t xml:space="preserve"> (16 bytes)</w:t>
            </w:r>
          </w:p>
          <w:p w14:paraId="6C1F94A7" w14:textId="691B04CE" w:rsidR="003144CD" w:rsidRDefault="000E2301" w:rsidP="00033A90">
            <w:pPr>
              <w:pStyle w:val="TableContents"/>
              <w:jc w:val="center"/>
            </w:pPr>
            <w:r>
              <w:t>…</w:t>
            </w:r>
            <w:r w:rsidR="00E36FFB">
              <w:t>…</w:t>
            </w:r>
          </w:p>
        </w:tc>
      </w:tr>
      <w:tr w:rsidR="00F2281A" w14:paraId="1CDCEBB9" w14:textId="77777777" w:rsidTr="00D5554E">
        <w:trPr>
          <w:trHeight w:val="836"/>
          <w:jc w:val="center"/>
          <w:trPrChange w:id="328" w:author="Dana Robinson" w:date="2022-05-06T15:30:00Z">
            <w:trPr>
              <w:trHeight w:val="836"/>
              <w:jc w:val="center"/>
            </w:trPr>
          </w:trPrChange>
        </w:trPr>
        <w:tc>
          <w:tcPr>
            <w:tcW w:w="9930" w:type="dxa"/>
            <w:gridSpan w:val="4"/>
            <w:tcBorders>
              <w:top w:val="single" w:sz="4" w:space="0" w:color="auto"/>
              <w:left w:val="single" w:sz="4" w:space="0" w:color="auto"/>
              <w:right w:val="single" w:sz="4" w:space="0" w:color="auto"/>
            </w:tcBorders>
            <w:shd w:val="clear" w:color="auto" w:fill="FFFFFF"/>
            <w:tcMar>
              <w:top w:w="0" w:type="dxa"/>
              <w:left w:w="108" w:type="dxa"/>
              <w:bottom w:w="0" w:type="dxa"/>
              <w:right w:w="108" w:type="dxa"/>
            </w:tcMar>
            <w:tcPrChange w:id="329" w:author="Dana Robinson" w:date="2022-05-06T15:30:00Z">
              <w:tcPr>
                <w:tcW w:w="9936" w:type="dxa"/>
                <w:gridSpan w:val="4"/>
                <w:tcBorders>
                  <w:top w:val="single" w:sz="4" w:space="0" w:color="auto"/>
                  <w:left w:val="single" w:sz="4" w:space="0" w:color="auto"/>
                  <w:right w:val="single" w:sz="4" w:space="0" w:color="auto"/>
                </w:tcBorders>
                <w:shd w:val="clear" w:color="auto" w:fill="FFFFFF"/>
                <w:tcMar>
                  <w:top w:w="0" w:type="dxa"/>
                  <w:left w:w="108" w:type="dxa"/>
                  <w:bottom w:w="0" w:type="dxa"/>
                  <w:right w:w="108" w:type="dxa"/>
                </w:tcMar>
              </w:tcPr>
            </w:tcPrChange>
          </w:tcPr>
          <w:p w14:paraId="67CA682B" w14:textId="7B880251" w:rsidR="00F2281A" w:rsidRDefault="00F2281A" w:rsidP="008F764E">
            <w:pPr>
              <w:pStyle w:val="TableContents"/>
              <w:jc w:val="center"/>
            </w:pPr>
            <w:r>
              <w:t>Logical file size (8 bytes)</w:t>
            </w:r>
          </w:p>
          <w:p w14:paraId="56C34939" w14:textId="5B0B21D8" w:rsidR="00F2281A" w:rsidRDefault="00F2281A" w:rsidP="008F764E">
            <w:pPr>
              <w:pStyle w:val="TableContents"/>
              <w:jc w:val="center"/>
            </w:pPr>
            <w:r>
              <w:t>…</w:t>
            </w:r>
          </w:p>
        </w:tc>
      </w:tr>
      <w:tr w:rsidR="00522474" w14:paraId="2E332AEA" w14:textId="77777777" w:rsidTr="00D5554E">
        <w:trPr>
          <w:jc w:val="center"/>
          <w:trPrChange w:id="330" w:author="Dana Robinson" w:date="2022-05-06T15:30:00Z">
            <w:trPr>
              <w:jc w:val="center"/>
            </w:trPr>
          </w:trPrChange>
        </w:trPr>
        <w:tc>
          <w:tcPr>
            <w:tcW w:w="9930" w:type="dxa"/>
            <w:gridSpan w:val="4"/>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31" w:author="Dana Robinson" w:date="2022-05-06T15:30:00Z">
              <w:tcPr>
                <w:tcW w:w="9936" w:type="dxa"/>
                <w:gridSpan w:val="4"/>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4E4AFF5B" w14:textId="7C021936" w:rsidR="00522474" w:rsidRDefault="00522474" w:rsidP="008F764E">
            <w:pPr>
              <w:pStyle w:val="TableContents"/>
              <w:jc w:val="center"/>
            </w:pPr>
            <w:r>
              <w:t>Page size</w:t>
            </w:r>
          </w:p>
        </w:tc>
      </w:tr>
      <w:tr w:rsidR="008F764E" w:rsidDel="00D5554E" w14:paraId="483AD744" w14:textId="14BEA603" w:rsidTr="00D5554E">
        <w:trPr>
          <w:jc w:val="center"/>
          <w:del w:id="332" w:author="Dana Robinson" w:date="2022-05-06T15:31:00Z"/>
          <w:trPrChange w:id="333" w:author="Dana Robinson" w:date="2022-05-06T15:30:00Z">
            <w:trPr>
              <w:jc w:val="center"/>
            </w:trPr>
          </w:trPrChange>
        </w:trPr>
        <w:tc>
          <w:tcPr>
            <w:tcW w:w="9930"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34" w:author="Dana Robinson" w:date="2022-05-06T15:30:00Z">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5D2DFC74" w14:textId="744EF94B" w:rsidR="008F764E" w:rsidDel="00D5554E" w:rsidRDefault="00515840" w:rsidP="008F764E">
            <w:pPr>
              <w:pStyle w:val="TableContents"/>
              <w:jc w:val="center"/>
              <w:rPr>
                <w:del w:id="335" w:author="Dana Robinson" w:date="2022-05-06T15:31:00Z"/>
              </w:rPr>
            </w:pPr>
            <w:del w:id="336" w:author="Dana Robinson" w:date="2022-05-06T15:31:00Z">
              <w:r w:rsidDel="00D5554E">
                <w:delText>User ID</w:delText>
              </w:r>
            </w:del>
          </w:p>
        </w:tc>
      </w:tr>
      <w:tr w:rsidR="00CD6329" w14:paraId="65BFC944" w14:textId="77777777" w:rsidTr="00D5554E">
        <w:trPr>
          <w:jc w:val="center"/>
          <w:trPrChange w:id="337" w:author="Dana Robinson" w:date="2022-05-06T15:30:00Z">
            <w:trPr>
              <w:jc w:val="center"/>
            </w:trPr>
          </w:trPrChange>
        </w:trPr>
        <w:tc>
          <w:tcPr>
            <w:tcW w:w="9930"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38" w:author="Dana Robinson" w:date="2022-05-06T15:30:00Z">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2C491961" w14:textId="77777777" w:rsidR="00CD6329" w:rsidRDefault="00CD6329" w:rsidP="007163EE">
            <w:pPr>
              <w:pStyle w:val="TableContents"/>
              <w:jc w:val="center"/>
            </w:pPr>
            <w:r>
              <w:t>Number of index entries (8 bytes)</w:t>
            </w:r>
          </w:p>
          <w:p w14:paraId="0B5F6559" w14:textId="77777777" w:rsidR="00CD6329" w:rsidRDefault="00CD6329" w:rsidP="007163EE">
            <w:pPr>
              <w:pStyle w:val="TableContents"/>
              <w:jc w:val="center"/>
            </w:pPr>
            <w:r>
              <w:t>…</w:t>
            </w:r>
          </w:p>
        </w:tc>
      </w:tr>
      <w:tr w:rsidR="008F764E" w:rsidDel="00D5554E" w14:paraId="57161BB9" w14:textId="14D49650" w:rsidTr="00D5554E">
        <w:trPr>
          <w:jc w:val="center"/>
          <w:del w:id="339" w:author="Dana Robinson" w:date="2022-05-06T15:30:00Z"/>
          <w:trPrChange w:id="340" w:author="Dana Robinson" w:date="2022-05-06T15:30:00Z">
            <w:trPr>
              <w:jc w:val="center"/>
            </w:trPr>
          </w:trPrChange>
        </w:trPr>
        <w:tc>
          <w:tcPr>
            <w:tcW w:w="9930"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41" w:author="Dana Robinson" w:date="2022-05-06T15:30:00Z">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7CEE2533" w14:textId="2341227B" w:rsidR="008F764E" w:rsidDel="00D5554E" w:rsidRDefault="00BF0FE1" w:rsidP="008F764E">
            <w:pPr>
              <w:pStyle w:val="TableContents"/>
              <w:jc w:val="center"/>
              <w:rPr>
                <w:del w:id="342" w:author="Dana Robinson" w:date="2022-05-06T15:30:00Z"/>
              </w:rPr>
            </w:pPr>
            <w:del w:id="343" w:author="Dana Robinson" w:date="2022-05-06T15:30:00Z">
              <w:r w:rsidDel="00D5554E">
                <w:delText>User name size</w:delText>
              </w:r>
            </w:del>
          </w:p>
        </w:tc>
      </w:tr>
      <w:tr w:rsidR="00515840" w14:paraId="118D9B2C" w14:textId="77777777" w:rsidTr="00D5554E">
        <w:trPr>
          <w:jc w:val="center"/>
          <w:trPrChange w:id="344" w:author="Dana Robinson" w:date="2022-05-06T15:30:00Z">
            <w:trPr>
              <w:jc w:val="center"/>
            </w:trPr>
          </w:trPrChange>
        </w:trPr>
        <w:tc>
          <w:tcPr>
            <w:tcW w:w="9930"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45" w:author="Dana Robinson" w:date="2022-05-06T15:30:00Z">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5737C501" w14:textId="63F7E999" w:rsidR="00515840" w:rsidRDefault="00BF0FE1" w:rsidP="008F764E">
            <w:pPr>
              <w:pStyle w:val="TableContents"/>
              <w:jc w:val="center"/>
            </w:pPr>
            <w:r>
              <w:t>Comment size</w:t>
            </w:r>
          </w:p>
        </w:tc>
      </w:tr>
      <w:tr w:rsidR="00CD6329" w14:paraId="748EE95D" w14:textId="77777777" w:rsidTr="00D5554E">
        <w:trPr>
          <w:jc w:val="center"/>
          <w:trPrChange w:id="346" w:author="Dana Robinson" w:date="2022-05-06T15:30:00Z">
            <w:trPr>
              <w:jc w:val="center"/>
            </w:trPr>
          </w:trPrChange>
        </w:trPr>
        <w:tc>
          <w:tcPr>
            <w:tcW w:w="9930"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47" w:author="Dana Robinson" w:date="2022-05-06T15:30:00Z">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6BB4E011" w14:textId="77777777" w:rsidR="00CD6329" w:rsidRDefault="00CD6329" w:rsidP="007163EE">
            <w:pPr>
              <w:pStyle w:val="TableContents"/>
              <w:jc w:val="center"/>
            </w:pPr>
            <w:r>
              <w:t>List of index entries (variable size)</w:t>
            </w:r>
          </w:p>
          <w:p w14:paraId="1504CF3C" w14:textId="77777777" w:rsidR="00CD6329" w:rsidRDefault="00CD6329" w:rsidP="007163EE">
            <w:pPr>
              <w:pStyle w:val="TableContents"/>
              <w:jc w:val="center"/>
              <w:rPr>
                <w:lang w:eastAsia="zh-CN"/>
              </w:rPr>
            </w:pPr>
            <w:r>
              <w:t>……</w:t>
            </w:r>
          </w:p>
        </w:tc>
      </w:tr>
      <w:tr w:rsidR="003144CD" w:rsidDel="00D5554E" w14:paraId="21B7113D" w14:textId="2ACC90A5" w:rsidTr="00D5554E">
        <w:trPr>
          <w:jc w:val="center"/>
          <w:del w:id="348" w:author="Dana Robinson" w:date="2022-05-06T15:30:00Z"/>
          <w:trPrChange w:id="349" w:author="Dana Robinson" w:date="2022-05-06T15:30:00Z">
            <w:trPr>
              <w:jc w:val="center"/>
            </w:trPr>
          </w:trPrChange>
        </w:trPr>
        <w:tc>
          <w:tcPr>
            <w:tcW w:w="9930"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50" w:author="Dana Robinson" w:date="2022-05-06T15:30:00Z">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362D5108" w14:textId="28A6A282" w:rsidR="00BF0FE1" w:rsidDel="00D5554E" w:rsidRDefault="00BF0FE1" w:rsidP="00BF0FE1">
            <w:pPr>
              <w:pStyle w:val="TableContents"/>
              <w:jc w:val="center"/>
              <w:rPr>
                <w:del w:id="351" w:author="Dana Robinson" w:date="2022-05-06T15:30:00Z"/>
              </w:rPr>
            </w:pPr>
            <w:del w:id="352" w:author="Dana Robinson" w:date="2022-05-06T15:30:00Z">
              <w:r w:rsidDel="00D5554E">
                <w:delText>User name (variable size)</w:delText>
              </w:r>
            </w:del>
          </w:p>
          <w:p w14:paraId="2B922C37" w14:textId="0C802308" w:rsidR="003144CD" w:rsidDel="00D5554E" w:rsidRDefault="00BF0FE1" w:rsidP="00BF0FE1">
            <w:pPr>
              <w:pStyle w:val="TableContents"/>
              <w:jc w:val="center"/>
              <w:rPr>
                <w:del w:id="353" w:author="Dana Robinson" w:date="2022-05-06T15:30:00Z"/>
              </w:rPr>
            </w:pPr>
            <w:del w:id="354" w:author="Dana Robinson" w:date="2022-05-06T15:30:00Z">
              <w:r w:rsidDel="00D5554E">
                <w:delText>……</w:delText>
              </w:r>
            </w:del>
          </w:p>
        </w:tc>
      </w:tr>
      <w:tr w:rsidR="003144CD" w14:paraId="2254A411" w14:textId="77777777" w:rsidTr="00D5554E">
        <w:trPr>
          <w:jc w:val="center"/>
          <w:trPrChange w:id="355" w:author="Dana Robinson" w:date="2022-05-06T15:30:00Z">
            <w:trPr>
              <w:jc w:val="center"/>
            </w:trPr>
          </w:trPrChange>
        </w:trPr>
        <w:tc>
          <w:tcPr>
            <w:tcW w:w="9930"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56" w:author="Dana Robinson" w:date="2022-05-06T15:30:00Z">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01D63801" w14:textId="77777777" w:rsidR="00BF0FE1" w:rsidRDefault="00BF0FE1" w:rsidP="00BF0FE1">
            <w:pPr>
              <w:pStyle w:val="TableContents"/>
              <w:jc w:val="center"/>
            </w:pPr>
            <w:r>
              <w:t>Comment (variable size)</w:t>
            </w:r>
          </w:p>
          <w:p w14:paraId="09191559" w14:textId="122F239B" w:rsidR="003144CD" w:rsidRDefault="00BF0FE1" w:rsidP="00BF0FE1">
            <w:pPr>
              <w:pStyle w:val="TableContents"/>
              <w:jc w:val="center"/>
            </w:pPr>
            <w:r>
              <w:t>……</w:t>
            </w:r>
          </w:p>
        </w:tc>
      </w:tr>
      <w:tr w:rsidR="008F764E" w14:paraId="00E4EDD6" w14:textId="77777777" w:rsidTr="00D5554E">
        <w:trPr>
          <w:jc w:val="center"/>
          <w:trPrChange w:id="357" w:author="Dana Robinson" w:date="2022-05-06T15:30:00Z">
            <w:trPr>
              <w:jc w:val="center"/>
            </w:trPr>
          </w:trPrChange>
        </w:trPr>
        <w:tc>
          <w:tcPr>
            <w:tcW w:w="9930"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58" w:author="Dana Robinson" w:date="2022-05-06T15:30:00Z">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0AC3496F" w14:textId="4FFE72D6" w:rsidR="008F764E" w:rsidRDefault="008F764E" w:rsidP="008F764E">
            <w:pPr>
              <w:pStyle w:val="TableContents"/>
              <w:jc w:val="center"/>
            </w:pPr>
            <w:r>
              <w:t>Checksum</w:t>
            </w:r>
          </w:p>
        </w:tc>
      </w:tr>
    </w:tbl>
    <w:p w14:paraId="1D71AF1C" w14:textId="77777777" w:rsidR="00BF6EDF" w:rsidRDefault="00BF6EDF" w:rsidP="00BF6EDF"/>
    <w:p w14:paraId="2D578FBA" w14:textId="751ED965" w:rsidR="00BF6EDF" w:rsidRPr="000A4594" w:rsidRDefault="00BF6EDF" w:rsidP="00BF6EDF">
      <w:pPr>
        <w:pStyle w:val="Textbody"/>
        <w:jc w:val="left"/>
        <w:rPr>
          <w:rFonts w:ascii="Times New Roman" w:hAnsi="Times New Roman" w:cs="Times New Roman"/>
        </w:rPr>
      </w:pPr>
      <w:r w:rsidRPr="000A4594">
        <w:rPr>
          <w:rFonts w:ascii="Times New Roman" w:hAnsi="Times New Roman" w:cs="Times New Roman"/>
        </w:rPr>
        <w:t xml:space="preserve">The fields of the </w:t>
      </w:r>
      <w:r w:rsidR="00940FC7">
        <w:rPr>
          <w:rFonts w:ascii="Times New Roman" w:hAnsi="Times New Roman" w:cs="Times New Roman"/>
        </w:rPr>
        <w:t>revision record</w:t>
      </w:r>
      <w:r w:rsidRPr="000A4594">
        <w:rPr>
          <w:rFonts w:ascii="Times New Roman" w:hAnsi="Times New Roman" w:cs="Times New Roman"/>
        </w:rPr>
        <w:t xml:space="preserve"> are described in the following table:</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Change w:id="359" w:author="Dana Robinson" w:date="2022-05-06T15:31:00Z">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PrChange>
      </w:tblPr>
      <w:tblGrid>
        <w:gridCol w:w="2459"/>
        <w:gridCol w:w="7471"/>
        <w:tblGridChange w:id="360">
          <w:tblGrid>
            <w:gridCol w:w="2459"/>
            <w:gridCol w:w="7471"/>
          </w:tblGrid>
        </w:tblGridChange>
      </w:tblGrid>
      <w:tr w:rsidR="00BF6EDF" w14:paraId="3FC6C54B" w14:textId="77777777" w:rsidTr="00D5554E">
        <w:trPr>
          <w:jc w:val="center"/>
          <w:trPrChange w:id="361" w:author="Dana Robinson" w:date="2022-05-06T15:31:00Z">
            <w:trPr>
              <w:jc w:val="center"/>
            </w:trPr>
          </w:trPrChange>
        </w:trPr>
        <w:tc>
          <w:tcPr>
            <w:tcW w:w="245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Change w:id="362" w:author="Dana Robinson" w:date="2022-05-06T15:31:00Z">
              <w:tcPr>
                <w:tcW w:w="246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tcPrChange>
          </w:tcPr>
          <w:p w14:paraId="1331A226" w14:textId="77777777" w:rsidR="00BF6EDF" w:rsidRPr="00601C26" w:rsidRDefault="00BF6EDF" w:rsidP="00033A90">
            <w:pPr>
              <w:pStyle w:val="TableContents"/>
              <w:rPr>
                <w:b/>
                <w:bCs/>
              </w:rPr>
            </w:pPr>
            <w:r w:rsidRPr="00601C26">
              <w:rPr>
                <w:b/>
                <w:bCs/>
              </w:rPr>
              <w:t>Field Name:</w:t>
            </w:r>
          </w:p>
        </w:tc>
        <w:tc>
          <w:tcPr>
            <w:tcW w:w="747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63" w:author="Dana Robinson" w:date="2022-05-06T15:31:00Z">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72263B88" w14:textId="77777777" w:rsidR="00BF6EDF" w:rsidRPr="00601C26" w:rsidRDefault="00BF6EDF" w:rsidP="00033A90">
            <w:pPr>
              <w:pStyle w:val="TableContents"/>
              <w:rPr>
                <w:b/>
                <w:bCs/>
              </w:rPr>
            </w:pPr>
            <w:r w:rsidRPr="00601C26">
              <w:rPr>
                <w:b/>
                <w:bCs/>
              </w:rPr>
              <w:t>Description:</w:t>
            </w:r>
          </w:p>
        </w:tc>
      </w:tr>
      <w:tr w:rsidR="002E6D2D" w14:paraId="62C980FB" w14:textId="77777777" w:rsidTr="00D5554E">
        <w:trPr>
          <w:jc w:val="center"/>
          <w:trPrChange w:id="364" w:author="Dana Robinson" w:date="2022-05-06T15:31:00Z">
            <w:trPr>
              <w:jc w:val="center"/>
            </w:trPr>
          </w:trPrChange>
        </w:trPr>
        <w:tc>
          <w:tcPr>
            <w:tcW w:w="2459" w:type="dxa"/>
            <w:tcBorders>
              <w:left w:val="single" w:sz="2" w:space="0" w:color="000001"/>
              <w:bottom w:val="single" w:sz="2" w:space="0" w:color="000001"/>
            </w:tcBorders>
            <w:shd w:val="clear" w:color="auto" w:fill="FFFFFF"/>
            <w:tcMar>
              <w:top w:w="0" w:type="dxa"/>
              <w:left w:w="108" w:type="dxa"/>
              <w:bottom w:w="0" w:type="dxa"/>
              <w:right w:w="108" w:type="dxa"/>
            </w:tcMar>
            <w:tcPrChange w:id="365" w:author="Dana Robinson" w:date="2022-05-06T15:31:00Z">
              <w:tcPr>
                <w:tcW w:w="2460" w:type="dxa"/>
                <w:tcBorders>
                  <w:left w:val="single" w:sz="2" w:space="0" w:color="000001"/>
                  <w:bottom w:val="single" w:sz="2" w:space="0" w:color="000001"/>
                </w:tcBorders>
                <w:shd w:val="clear" w:color="auto" w:fill="FFFFFF"/>
                <w:tcMar>
                  <w:top w:w="0" w:type="dxa"/>
                  <w:left w:w="108" w:type="dxa"/>
                  <w:bottom w:w="0" w:type="dxa"/>
                  <w:right w:w="108" w:type="dxa"/>
                </w:tcMar>
              </w:tcPr>
            </w:tcPrChange>
          </w:tcPr>
          <w:p w14:paraId="03385D71" w14:textId="676610CC" w:rsidR="002E6D2D" w:rsidDel="002E6D2D" w:rsidRDefault="002E6D2D" w:rsidP="00033A90">
            <w:pPr>
              <w:pStyle w:val="TableContents"/>
            </w:pPr>
            <w:r>
              <w:t>Signature</w:t>
            </w:r>
          </w:p>
        </w:tc>
        <w:tc>
          <w:tcPr>
            <w:tcW w:w="747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66" w:author="Dana Robinson" w:date="2022-05-06T15:31:00Z">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246571BF" w14:textId="4CA51755" w:rsidR="002E6D2D" w:rsidRDefault="00DA62EE" w:rsidP="008F764E">
            <w:pPr>
              <w:rPr>
                <w:rFonts w:ascii="Times" w:hAnsi="Times"/>
                <w:color w:val="000000"/>
              </w:rPr>
            </w:pPr>
            <w:r>
              <w:rPr>
                <w:rFonts w:ascii="Times" w:hAnsi="Times"/>
                <w:color w:val="000000"/>
              </w:rPr>
              <w:t>'Magic number' identifying this structure. Must equal 'ORRS' (Onion Revision Record Signature)</w:t>
            </w:r>
          </w:p>
        </w:tc>
      </w:tr>
      <w:tr w:rsidR="001D7374" w14:paraId="3DDEFE51" w14:textId="77777777" w:rsidTr="00D5554E">
        <w:trPr>
          <w:jc w:val="center"/>
          <w:trPrChange w:id="367" w:author="Dana Robinson" w:date="2022-05-06T15:31:00Z">
            <w:trPr>
              <w:jc w:val="center"/>
            </w:trPr>
          </w:trPrChange>
        </w:trPr>
        <w:tc>
          <w:tcPr>
            <w:tcW w:w="2459" w:type="dxa"/>
            <w:tcBorders>
              <w:left w:val="single" w:sz="2" w:space="0" w:color="000001"/>
              <w:bottom w:val="single" w:sz="2" w:space="0" w:color="000001"/>
            </w:tcBorders>
            <w:shd w:val="clear" w:color="auto" w:fill="FFFFFF"/>
            <w:tcMar>
              <w:top w:w="0" w:type="dxa"/>
              <w:left w:w="108" w:type="dxa"/>
              <w:bottom w:w="0" w:type="dxa"/>
              <w:right w:w="108" w:type="dxa"/>
            </w:tcMar>
            <w:tcPrChange w:id="368" w:author="Dana Robinson" w:date="2022-05-06T15:31:00Z">
              <w:tcPr>
                <w:tcW w:w="2460" w:type="dxa"/>
                <w:tcBorders>
                  <w:left w:val="single" w:sz="2" w:space="0" w:color="000001"/>
                  <w:bottom w:val="single" w:sz="2" w:space="0" w:color="000001"/>
                </w:tcBorders>
                <w:shd w:val="clear" w:color="auto" w:fill="FFFFFF"/>
                <w:tcMar>
                  <w:top w:w="0" w:type="dxa"/>
                  <w:left w:w="108" w:type="dxa"/>
                  <w:bottom w:w="0" w:type="dxa"/>
                  <w:right w:w="108" w:type="dxa"/>
                </w:tcMar>
              </w:tcPr>
            </w:tcPrChange>
          </w:tcPr>
          <w:p w14:paraId="00448C60" w14:textId="2ECF4EF4" w:rsidR="001D7374" w:rsidRDefault="001D7374" w:rsidP="00033A90">
            <w:pPr>
              <w:pStyle w:val="TableContents"/>
            </w:pPr>
            <w:r>
              <w:t>Version number</w:t>
            </w:r>
          </w:p>
        </w:tc>
        <w:tc>
          <w:tcPr>
            <w:tcW w:w="747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69" w:author="Dana Robinson" w:date="2022-05-06T15:31:00Z">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60C9EEE7" w14:textId="4AAAE748" w:rsidR="001D7374" w:rsidRDefault="00BE08F0" w:rsidP="00DB3ECA">
            <w:pPr>
              <w:rPr>
                <w:rFonts w:ascii="Times" w:hAnsi="Times"/>
                <w:color w:val="000000"/>
              </w:rPr>
            </w:pPr>
            <w:r>
              <w:rPr>
                <w:rFonts w:ascii="Times" w:hAnsi="Times"/>
                <w:color w:val="000000"/>
              </w:rPr>
              <w:t>Version number of the revision-record format. (1 byte)</w:t>
            </w:r>
          </w:p>
        </w:tc>
      </w:tr>
      <w:tr w:rsidR="004A5605" w14:paraId="73063944" w14:textId="77777777" w:rsidTr="00D5554E">
        <w:trPr>
          <w:jc w:val="center"/>
          <w:trPrChange w:id="370" w:author="Dana Robinson" w:date="2022-05-06T15:31:00Z">
            <w:trPr>
              <w:jc w:val="center"/>
            </w:trPr>
          </w:trPrChange>
        </w:trPr>
        <w:tc>
          <w:tcPr>
            <w:tcW w:w="2459" w:type="dxa"/>
            <w:tcBorders>
              <w:left w:val="single" w:sz="2" w:space="0" w:color="000001"/>
              <w:bottom w:val="single" w:sz="2" w:space="0" w:color="000001"/>
            </w:tcBorders>
            <w:shd w:val="clear" w:color="auto" w:fill="FFFFFF"/>
            <w:tcMar>
              <w:top w:w="0" w:type="dxa"/>
              <w:left w:w="108" w:type="dxa"/>
              <w:bottom w:w="0" w:type="dxa"/>
              <w:right w:w="108" w:type="dxa"/>
            </w:tcMar>
            <w:tcPrChange w:id="371" w:author="Dana Robinson" w:date="2022-05-06T15:31:00Z">
              <w:tcPr>
                <w:tcW w:w="2460" w:type="dxa"/>
                <w:tcBorders>
                  <w:left w:val="single" w:sz="2" w:space="0" w:color="000001"/>
                  <w:bottom w:val="single" w:sz="2" w:space="0" w:color="000001"/>
                </w:tcBorders>
                <w:shd w:val="clear" w:color="auto" w:fill="FFFFFF"/>
                <w:tcMar>
                  <w:top w:w="0" w:type="dxa"/>
                  <w:left w:w="108" w:type="dxa"/>
                  <w:bottom w:w="0" w:type="dxa"/>
                  <w:right w:w="108" w:type="dxa"/>
                </w:tcMar>
              </w:tcPr>
            </w:tcPrChange>
          </w:tcPr>
          <w:p w14:paraId="6BB9226E" w14:textId="777149DB" w:rsidR="004A5605" w:rsidRDefault="004A5605" w:rsidP="00033A90">
            <w:pPr>
              <w:pStyle w:val="TableContents"/>
            </w:pPr>
            <w:r>
              <w:t>Revision ID</w:t>
            </w:r>
          </w:p>
        </w:tc>
        <w:tc>
          <w:tcPr>
            <w:tcW w:w="747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72" w:author="Dana Robinson" w:date="2022-05-06T15:31:00Z">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386AC4A1" w14:textId="2712CD2B" w:rsidR="004A5605" w:rsidRDefault="004A5605" w:rsidP="00DB3ECA">
            <w:pPr>
              <w:rPr>
                <w:rFonts w:ascii="Times" w:hAnsi="Times"/>
                <w:color w:val="000000"/>
              </w:rPr>
            </w:pPr>
            <w:r>
              <w:rPr>
                <w:rFonts w:ascii="Times" w:hAnsi="Times"/>
                <w:color w:val="000000"/>
              </w:rPr>
              <w:t>Unique ID of the revision.</w:t>
            </w:r>
            <w:r w:rsidR="00DB3ECA">
              <w:rPr>
                <w:rFonts w:ascii="Times" w:hAnsi="Times"/>
                <w:color w:val="000000"/>
              </w:rPr>
              <w:t xml:space="preserve"> </w:t>
            </w:r>
            <w:r>
              <w:rPr>
                <w:rFonts w:ascii="Times" w:hAnsi="Times"/>
                <w:color w:val="000000"/>
              </w:rPr>
              <w:t>(8 byte</w:t>
            </w:r>
            <w:r w:rsidR="00F97D86">
              <w:rPr>
                <w:rFonts w:ascii="Times" w:hAnsi="Times"/>
                <w:color w:val="000000"/>
              </w:rPr>
              <w:t>s</w:t>
            </w:r>
            <w:r>
              <w:rPr>
                <w:rFonts w:ascii="Times" w:hAnsi="Times"/>
                <w:color w:val="000000"/>
              </w:rPr>
              <w:t>)</w:t>
            </w:r>
          </w:p>
        </w:tc>
      </w:tr>
      <w:tr w:rsidR="008E46D0" w14:paraId="44934EAE" w14:textId="77777777" w:rsidTr="00D5554E">
        <w:trPr>
          <w:jc w:val="center"/>
          <w:trPrChange w:id="373" w:author="Dana Robinson" w:date="2022-05-06T15:31:00Z">
            <w:trPr>
              <w:jc w:val="center"/>
            </w:trPr>
          </w:trPrChange>
        </w:trPr>
        <w:tc>
          <w:tcPr>
            <w:tcW w:w="2459" w:type="dxa"/>
            <w:tcBorders>
              <w:left w:val="single" w:sz="2" w:space="0" w:color="000001"/>
              <w:bottom w:val="single" w:sz="2" w:space="0" w:color="000001"/>
            </w:tcBorders>
            <w:shd w:val="clear" w:color="auto" w:fill="FFFFFF"/>
            <w:tcMar>
              <w:top w:w="0" w:type="dxa"/>
              <w:left w:w="108" w:type="dxa"/>
              <w:bottom w:w="0" w:type="dxa"/>
              <w:right w:w="108" w:type="dxa"/>
            </w:tcMar>
            <w:tcPrChange w:id="374" w:author="Dana Robinson" w:date="2022-05-06T15:31:00Z">
              <w:tcPr>
                <w:tcW w:w="2460" w:type="dxa"/>
                <w:tcBorders>
                  <w:left w:val="single" w:sz="2" w:space="0" w:color="000001"/>
                  <w:bottom w:val="single" w:sz="2" w:space="0" w:color="000001"/>
                </w:tcBorders>
                <w:shd w:val="clear" w:color="auto" w:fill="FFFFFF"/>
                <w:tcMar>
                  <w:top w:w="0" w:type="dxa"/>
                  <w:left w:w="108" w:type="dxa"/>
                  <w:bottom w:w="0" w:type="dxa"/>
                  <w:right w:w="108" w:type="dxa"/>
                </w:tcMar>
              </w:tcPr>
            </w:tcPrChange>
          </w:tcPr>
          <w:p w14:paraId="04E9BD44" w14:textId="45B77BF5" w:rsidR="008E46D0" w:rsidRDefault="008E46D0" w:rsidP="00033A90">
            <w:pPr>
              <w:pStyle w:val="TableContents"/>
            </w:pPr>
            <w:r>
              <w:t>Parent Revision ID</w:t>
            </w:r>
          </w:p>
        </w:tc>
        <w:tc>
          <w:tcPr>
            <w:tcW w:w="747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75" w:author="Dana Robinson" w:date="2022-05-06T15:31:00Z">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160E7B0D" w14:textId="30EA411F" w:rsidR="008E46D0" w:rsidRDefault="008E46D0" w:rsidP="00F97D86">
            <w:pPr>
              <w:rPr>
                <w:rFonts w:ascii="Times" w:hAnsi="Times"/>
                <w:color w:val="000000"/>
              </w:rPr>
            </w:pPr>
            <w:r>
              <w:rPr>
                <w:rFonts w:ascii="Times" w:hAnsi="Times"/>
                <w:color w:val="000000"/>
              </w:rPr>
              <w:t>Unique ID of the revision of which this is an immediate descendant. (8 bytes)</w:t>
            </w:r>
          </w:p>
        </w:tc>
      </w:tr>
      <w:tr w:rsidR="00D37051" w14:paraId="7DB22CEB" w14:textId="77777777" w:rsidTr="00D5554E">
        <w:trPr>
          <w:jc w:val="center"/>
          <w:trPrChange w:id="376" w:author="Dana Robinson" w:date="2022-05-06T15:31:00Z">
            <w:trPr>
              <w:jc w:val="center"/>
            </w:trPr>
          </w:trPrChange>
        </w:trPr>
        <w:tc>
          <w:tcPr>
            <w:tcW w:w="2459" w:type="dxa"/>
            <w:tcBorders>
              <w:left w:val="single" w:sz="2" w:space="0" w:color="000001"/>
              <w:bottom w:val="single" w:sz="2" w:space="0" w:color="000001"/>
            </w:tcBorders>
            <w:shd w:val="clear" w:color="auto" w:fill="FFFFFF"/>
            <w:tcMar>
              <w:top w:w="0" w:type="dxa"/>
              <w:left w:w="108" w:type="dxa"/>
              <w:bottom w:w="0" w:type="dxa"/>
              <w:right w:w="108" w:type="dxa"/>
            </w:tcMar>
            <w:tcPrChange w:id="377" w:author="Dana Robinson" w:date="2022-05-06T15:31:00Z">
              <w:tcPr>
                <w:tcW w:w="2460" w:type="dxa"/>
                <w:tcBorders>
                  <w:left w:val="single" w:sz="2" w:space="0" w:color="000001"/>
                  <w:bottom w:val="single" w:sz="2" w:space="0" w:color="000001"/>
                </w:tcBorders>
                <w:shd w:val="clear" w:color="auto" w:fill="FFFFFF"/>
                <w:tcMar>
                  <w:top w:w="0" w:type="dxa"/>
                  <w:left w:w="108" w:type="dxa"/>
                  <w:bottom w:w="0" w:type="dxa"/>
                  <w:right w:w="108" w:type="dxa"/>
                </w:tcMar>
              </w:tcPr>
            </w:tcPrChange>
          </w:tcPr>
          <w:p w14:paraId="5C4A556A" w14:textId="3D6CDC37" w:rsidR="00D37051" w:rsidRDefault="002E6D2D" w:rsidP="00033A90">
            <w:pPr>
              <w:pStyle w:val="TableContents"/>
            </w:pPr>
            <w:r>
              <w:t>Time of Creation</w:t>
            </w:r>
          </w:p>
        </w:tc>
        <w:tc>
          <w:tcPr>
            <w:tcW w:w="747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78" w:author="Dana Robinson" w:date="2022-05-06T15:31:00Z">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4DDE4A5B" w14:textId="761DE6E9" w:rsidR="002E6D2D" w:rsidRDefault="000857C3" w:rsidP="008F764E">
            <w:pPr>
              <w:rPr>
                <w:rFonts w:ascii="Times" w:hAnsi="Times"/>
                <w:color w:val="000000"/>
              </w:rPr>
            </w:pPr>
            <w:r>
              <w:rPr>
                <w:rFonts w:ascii="Times" w:hAnsi="Times"/>
                <w:color w:val="000000"/>
              </w:rPr>
              <w:t xml:space="preserve">A </w:t>
            </w:r>
            <w:r w:rsidR="00874C60" w:rsidRPr="00874C60">
              <w:rPr>
                <w:rFonts w:ascii="Times" w:hAnsi="Times"/>
                <w:b/>
                <w:color w:val="000000"/>
              </w:rPr>
              <w:t>not</w:t>
            </w:r>
            <w:r>
              <w:rPr>
                <w:rFonts w:ascii="Times" w:hAnsi="Times"/>
                <w:color w:val="000000"/>
              </w:rPr>
              <w:t xml:space="preserve"> NULL-terminated </w:t>
            </w:r>
            <w:r w:rsidR="005C0110">
              <w:rPr>
                <w:rFonts w:ascii="Times" w:hAnsi="Times"/>
                <w:color w:val="000000"/>
              </w:rPr>
              <w:t xml:space="preserve">ASCII </w:t>
            </w:r>
            <w:r w:rsidR="00874C60">
              <w:rPr>
                <w:rFonts w:ascii="Times" w:hAnsi="Times"/>
                <w:color w:val="000000"/>
              </w:rPr>
              <w:t>char array</w:t>
            </w:r>
            <w:r w:rsidR="005C0110">
              <w:rPr>
                <w:rFonts w:ascii="Times" w:hAnsi="Times"/>
                <w:color w:val="000000"/>
              </w:rPr>
              <w:t xml:space="preserve"> </w:t>
            </w:r>
            <w:r>
              <w:rPr>
                <w:rFonts w:ascii="Times" w:hAnsi="Times"/>
                <w:color w:val="000000"/>
              </w:rPr>
              <w:t>of format</w:t>
            </w:r>
            <w:r w:rsidR="005C0110">
              <w:rPr>
                <w:rFonts w:ascii="Times" w:hAnsi="Times"/>
                <w:color w:val="000000"/>
              </w:rPr>
              <w:t xml:space="preserve"> ISO-</w:t>
            </w:r>
            <w:r w:rsidR="002E6D2D">
              <w:rPr>
                <w:rFonts w:ascii="Times" w:hAnsi="Times"/>
                <w:color w:val="000000"/>
              </w:rPr>
              <w:t xml:space="preserve">8601 for time and date </w:t>
            </w:r>
            <w:r w:rsidR="005C0110">
              <w:rPr>
                <w:rFonts w:ascii="Times" w:hAnsi="Times"/>
                <w:color w:val="000000"/>
              </w:rPr>
              <w:t>(from UTC, Coordinated Universal Time)</w:t>
            </w:r>
            <w:r w:rsidR="002E6D2D">
              <w:rPr>
                <w:rFonts w:ascii="Times" w:hAnsi="Times"/>
                <w:color w:val="000000"/>
              </w:rPr>
              <w:t xml:space="preserve"> when this record was written. Format: four-digit year, two-digit month, two-digit date, the character capital-t (T), two-digit hour, two-digit minute, two-digit second, character capital-z (Z).</w:t>
            </w:r>
          </w:p>
          <w:p w14:paraId="2ABBB241" w14:textId="46AAB609" w:rsidR="00D37051" w:rsidRDefault="002E6D2D" w:rsidP="00F4252E">
            <w:r>
              <w:rPr>
                <w:rFonts w:ascii="Times" w:hAnsi="Times"/>
                <w:color w:val="000000"/>
              </w:rPr>
              <w:t>e.g., 20200418T154712Z for 10:47:12am on April 18, 2020 CDT (15:47, or 3:47</w:t>
            </w:r>
            <w:r w:rsidR="00A64089">
              <w:rPr>
                <w:rFonts w:ascii="Times" w:hAnsi="Times"/>
                <w:color w:val="000000"/>
              </w:rPr>
              <w:t>:12</w:t>
            </w:r>
            <w:r>
              <w:rPr>
                <w:rFonts w:ascii="Times" w:hAnsi="Times"/>
                <w:color w:val="000000"/>
              </w:rPr>
              <w:t>pm UTC</w:t>
            </w:r>
            <w:r w:rsidR="005C0110">
              <w:rPr>
                <w:rFonts w:ascii="Times" w:hAnsi="Times"/>
                <w:color w:val="000000"/>
              </w:rPr>
              <w:t>; CDT = UTC-5:00</w:t>
            </w:r>
            <w:r>
              <w:rPr>
                <w:rFonts w:ascii="Times" w:hAnsi="Times"/>
                <w:color w:val="000000"/>
              </w:rPr>
              <w:t>)</w:t>
            </w:r>
            <w:r w:rsidR="006D39D7">
              <w:rPr>
                <w:rFonts w:ascii="Times" w:hAnsi="Times"/>
                <w:color w:val="000000"/>
              </w:rPr>
              <w:t xml:space="preserve"> (16 bytes)</w:t>
            </w:r>
          </w:p>
        </w:tc>
      </w:tr>
      <w:tr w:rsidR="00F2281A" w14:paraId="0395EC6E" w14:textId="77777777" w:rsidTr="00D5554E">
        <w:trPr>
          <w:jc w:val="center"/>
          <w:trPrChange w:id="379" w:author="Dana Robinson" w:date="2022-05-06T15:31:00Z">
            <w:trPr>
              <w:jc w:val="center"/>
            </w:trPr>
          </w:trPrChange>
        </w:trPr>
        <w:tc>
          <w:tcPr>
            <w:tcW w:w="2459" w:type="dxa"/>
            <w:tcBorders>
              <w:left w:val="single" w:sz="2" w:space="0" w:color="000001"/>
              <w:bottom w:val="single" w:sz="2" w:space="0" w:color="000001"/>
            </w:tcBorders>
            <w:shd w:val="clear" w:color="auto" w:fill="FFFFFF"/>
            <w:tcMar>
              <w:top w:w="0" w:type="dxa"/>
              <w:left w:w="108" w:type="dxa"/>
              <w:bottom w:w="0" w:type="dxa"/>
              <w:right w:w="108" w:type="dxa"/>
            </w:tcMar>
            <w:tcPrChange w:id="380" w:author="Dana Robinson" w:date="2022-05-06T15:31:00Z">
              <w:tcPr>
                <w:tcW w:w="2460" w:type="dxa"/>
                <w:tcBorders>
                  <w:left w:val="single" w:sz="2" w:space="0" w:color="000001"/>
                  <w:bottom w:val="single" w:sz="2" w:space="0" w:color="000001"/>
                </w:tcBorders>
                <w:shd w:val="clear" w:color="auto" w:fill="FFFFFF"/>
                <w:tcMar>
                  <w:top w:w="0" w:type="dxa"/>
                  <w:left w:w="108" w:type="dxa"/>
                  <w:bottom w:w="0" w:type="dxa"/>
                  <w:right w:w="108" w:type="dxa"/>
                </w:tcMar>
              </w:tcPr>
            </w:tcPrChange>
          </w:tcPr>
          <w:p w14:paraId="1B9532E2" w14:textId="299BE153" w:rsidR="00F2281A" w:rsidRDefault="00F2281A" w:rsidP="00033A90">
            <w:pPr>
              <w:pStyle w:val="TableContents"/>
            </w:pPr>
            <w:r>
              <w:t>Logical file size</w:t>
            </w:r>
          </w:p>
        </w:tc>
        <w:tc>
          <w:tcPr>
            <w:tcW w:w="747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81" w:author="Dana Robinson" w:date="2022-05-06T15:31:00Z">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45CDCF49" w14:textId="7420BCD8" w:rsidR="00F2281A" w:rsidRDefault="00F2281A" w:rsidP="00462FAE">
            <w:pPr>
              <w:pStyle w:val="TableContents"/>
            </w:pPr>
            <w:r>
              <w:t>Size of the logical file – equivalent to EOF/EOA. (8 bytes)</w:t>
            </w:r>
          </w:p>
        </w:tc>
      </w:tr>
      <w:tr w:rsidR="00522474" w14:paraId="2E6AC64E" w14:textId="77777777" w:rsidTr="00D5554E">
        <w:trPr>
          <w:jc w:val="center"/>
          <w:trPrChange w:id="382" w:author="Dana Robinson" w:date="2022-05-06T15:31:00Z">
            <w:trPr>
              <w:jc w:val="center"/>
            </w:trPr>
          </w:trPrChange>
        </w:trPr>
        <w:tc>
          <w:tcPr>
            <w:tcW w:w="2459" w:type="dxa"/>
            <w:tcBorders>
              <w:left w:val="single" w:sz="2" w:space="0" w:color="000001"/>
              <w:bottom w:val="single" w:sz="2" w:space="0" w:color="000001"/>
            </w:tcBorders>
            <w:shd w:val="clear" w:color="auto" w:fill="FFFFFF"/>
            <w:tcMar>
              <w:top w:w="0" w:type="dxa"/>
              <w:left w:w="108" w:type="dxa"/>
              <w:bottom w:w="0" w:type="dxa"/>
              <w:right w:w="108" w:type="dxa"/>
            </w:tcMar>
            <w:tcPrChange w:id="383" w:author="Dana Robinson" w:date="2022-05-06T15:31:00Z">
              <w:tcPr>
                <w:tcW w:w="2460" w:type="dxa"/>
                <w:tcBorders>
                  <w:left w:val="single" w:sz="2" w:space="0" w:color="000001"/>
                  <w:bottom w:val="single" w:sz="2" w:space="0" w:color="000001"/>
                </w:tcBorders>
                <w:shd w:val="clear" w:color="auto" w:fill="FFFFFF"/>
                <w:tcMar>
                  <w:top w:w="0" w:type="dxa"/>
                  <w:left w:w="108" w:type="dxa"/>
                  <w:bottom w:w="0" w:type="dxa"/>
                  <w:right w:w="108" w:type="dxa"/>
                </w:tcMar>
              </w:tcPr>
            </w:tcPrChange>
          </w:tcPr>
          <w:p w14:paraId="38028ECA" w14:textId="2F807A68" w:rsidR="00522474" w:rsidRDefault="00874C60" w:rsidP="00033A90">
            <w:pPr>
              <w:pStyle w:val="TableContents"/>
            </w:pPr>
            <w:r>
              <w:t>Page s</w:t>
            </w:r>
            <w:r w:rsidR="00522474">
              <w:t>ize</w:t>
            </w:r>
          </w:p>
        </w:tc>
        <w:tc>
          <w:tcPr>
            <w:tcW w:w="747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84" w:author="Dana Robinson" w:date="2022-05-06T15:31:00Z">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552CB00D" w14:textId="00DF27ED" w:rsidR="00522474" w:rsidRDefault="00874C60" w:rsidP="00462FAE">
            <w:pPr>
              <w:pStyle w:val="TableContents"/>
            </w:pPr>
            <w:r>
              <w:t>Size in bytes of a page of logical file data. Must equal the value in the Onion History Data Header; duplicated here for sanity-checking and internal use. (4 bytes)</w:t>
            </w:r>
          </w:p>
        </w:tc>
      </w:tr>
      <w:tr w:rsidR="00BF0FE1" w:rsidDel="00D5554E" w14:paraId="4370A5E4" w14:textId="427E8888" w:rsidTr="00D5554E">
        <w:trPr>
          <w:jc w:val="center"/>
          <w:del w:id="385" w:author="Dana Robinson" w:date="2022-05-06T15:31:00Z"/>
          <w:trPrChange w:id="386" w:author="Dana Robinson" w:date="2022-05-06T15:31:00Z">
            <w:trPr>
              <w:jc w:val="center"/>
            </w:trPr>
          </w:trPrChange>
        </w:trPr>
        <w:tc>
          <w:tcPr>
            <w:tcW w:w="2459" w:type="dxa"/>
            <w:tcBorders>
              <w:left w:val="single" w:sz="2" w:space="0" w:color="000001"/>
              <w:bottom w:val="single" w:sz="2" w:space="0" w:color="000001"/>
            </w:tcBorders>
            <w:shd w:val="clear" w:color="auto" w:fill="FFFFFF"/>
            <w:tcMar>
              <w:top w:w="0" w:type="dxa"/>
              <w:left w:w="108" w:type="dxa"/>
              <w:bottom w:w="0" w:type="dxa"/>
              <w:right w:w="108" w:type="dxa"/>
            </w:tcMar>
            <w:tcPrChange w:id="387" w:author="Dana Robinson" w:date="2022-05-06T15:31:00Z">
              <w:tcPr>
                <w:tcW w:w="2460" w:type="dxa"/>
                <w:tcBorders>
                  <w:left w:val="single" w:sz="2" w:space="0" w:color="000001"/>
                  <w:bottom w:val="single" w:sz="2" w:space="0" w:color="000001"/>
                </w:tcBorders>
                <w:shd w:val="clear" w:color="auto" w:fill="FFFFFF"/>
                <w:tcMar>
                  <w:top w:w="0" w:type="dxa"/>
                  <w:left w:w="108" w:type="dxa"/>
                  <w:bottom w:w="0" w:type="dxa"/>
                  <w:right w:w="108" w:type="dxa"/>
                </w:tcMar>
              </w:tcPr>
            </w:tcPrChange>
          </w:tcPr>
          <w:p w14:paraId="7DDC08A3" w14:textId="372CDE85" w:rsidR="00BF0FE1" w:rsidDel="00D5554E" w:rsidRDefault="00BF0FE1" w:rsidP="00033A90">
            <w:pPr>
              <w:pStyle w:val="TableContents"/>
              <w:rPr>
                <w:del w:id="388" w:author="Dana Robinson" w:date="2022-05-06T15:31:00Z"/>
              </w:rPr>
            </w:pPr>
            <w:del w:id="389" w:author="Dana Robinson" w:date="2022-05-06T15:31:00Z">
              <w:r w:rsidDel="00D5554E">
                <w:delText>User ID</w:delText>
              </w:r>
            </w:del>
          </w:p>
        </w:tc>
        <w:tc>
          <w:tcPr>
            <w:tcW w:w="747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90" w:author="Dana Robinson" w:date="2022-05-06T15:31:00Z">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7D446200" w14:textId="2623B25E" w:rsidR="00BF0FE1" w:rsidDel="00D5554E" w:rsidRDefault="00BF0FE1" w:rsidP="00462FAE">
            <w:pPr>
              <w:pStyle w:val="TableContents"/>
              <w:rPr>
                <w:del w:id="391" w:author="Dana Robinson" w:date="2022-05-06T15:31:00Z"/>
              </w:rPr>
            </w:pPr>
            <w:del w:id="392" w:author="Dana Robinson" w:date="2022-05-06T15:31:00Z">
              <w:r w:rsidDel="00D5554E">
                <w:delText xml:space="preserve">The </w:delText>
              </w:r>
              <w:r w:rsidR="00DB2719" w:rsidDel="00D5554E">
                <w:delText>32-</w:delText>
              </w:r>
              <w:r w:rsidDel="00D5554E">
                <w:delText xml:space="preserve">bit value of the UID </w:delText>
              </w:r>
              <w:r w:rsidR="00462FAE" w:rsidDel="00D5554E">
                <w:delText>that created</w:delText>
              </w:r>
              <w:r w:rsidDel="00D5554E">
                <w:delText xml:space="preserve"> this version. </w:delText>
              </w:r>
              <w:r w:rsidRPr="001D1F64" w:rsidDel="00D5554E">
                <w:delText>(4 bytes)</w:delText>
              </w:r>
            </w:del>
          </w:p>
        </w:tc>
      </w:tr>
      <w:tr w:rsidR="00CD6329" w14:paraId="3F64ED7F" w14:textId="77777777" w:rsidTr="00D5554E">
        <w:trPr>
          <w:jc w:val="center"/>
          <w:trPrChange w:id="393" w:author="Dana Robinson" w:date="2022-05-06T15:31:00Z">
            <w:trPr>
              <w:jc w:val="center"/>
            </w:trPr>
          </w:trPrChange>
        </w:trPr>
        <w:tc>
          <w:tcPr>
            <w:tcW w:w="2459" w:type="dxa"/>
            <w:tcBorders>
              <w:left w:val="single" w:sz="2" w:space="0" w:color="000001"/>
              <w:bottom w:val="single" w:sz="2" w:space="0" w:color="000001"/>
            </w:tcBorders>
            <w:shd w:val="clear" w:color="auto" w:fill="FFFFFF"/>
            <w:tcMar>
              <w:top w:w="0" w:type="dxa"/>
              <w:left w:w="108" w:type="dxa"/>
              <w:bottom w:w="0" w:type="dxa"/>
              <w:right w:w="108" w:type="dxa"/>
            </w:tcMar>
            <w:tcPrChange w:id="394" w:author="Dana Robinson" w:date="2022-05-06T15:31:00Z">
              <w:tcPr>
                <w:tcW w:w="2460" w:type="dxa"/>
                <w:tcBorders>
                  <w:left w:val="single" w:sz="2" w:space="0" w:color="000001"/>
                  <w:bottom w:val="single" w:sz="2" w:space="0" w:color="000001"/>
                </w:tcBorders>
                <w:shd w:val="clear" w:color="auto" w:fill="FFFFFF"/>
                <w:tcMar>
                  <w:top w:w="0" w:type="dxa"/>
                  <w:left w:w="108" w:type="dxa"/>
                  <w:bottom w:w="0" w:type="dxa"/>
                  <w:right w:w="108" w:type="dxa"/>
                </w:tcMar>
              </w:tcPr>
            </w:tcPrChange>
          </w:tcPr>
          <w:p w14:paraId="68F5AF71" w14:textId="77777777" w:rsidR="00CD6329" w:rsidRDefault="00CD6329" w:rsidP="006B4328">
            <w:pPr>
              <w:pStyle w:val="TableContents"/>
              <w:jc w:val="left"/>
              <w:pPrChange w:id="395" w:author="Dana Robinson" w:date="2022-05-06T15:31:00Z">
                <w:pPr>
                  <w:pStyle w:val="TableContents"/>
                </w:pPr>
              </w:pPrChange>
            </w:pPr>
            <w:r>
              <w:t>Number of index entries</w:t>
            </w:r>
          </w:p>
        </w:tc>
        <w:tc>
          <w:tcPr>
            <w:tcW w:w="747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396" w:author="Dana Robinson" w:date="2022-05-06T15:31:00Z">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34586D46" w14:textId="77777777" w:rsidR="00CD6329" w:rsidRDefault="00CD6329" w:rsidP="007163EE">
            <w:pPr>
              <w:pStyle w:val="TableContents"/>
            </w:pPr>
            <w:r>
              <w:t>The count of index entries for this revision.  The index is a sorted list based on the logical address (page number / offset start) in the HDF5 file. (8 bytes)</w:t>
            </w:r>
          </w:p>
        </w:tc>
      </w:tr>
      <w:tr w:rsidR="00BF0FE1" w:rsidDel="006B4328" w14:paraId="16D82109" w14:textId="117CB152" w:rsidTr="00D5554E">
        <w:trPr>
          <w:jc w:val="center"/>
          <w:del w:id="397" w:author="Dana Robinson" w:date="2022-05-06T15:31:00Z"/>
          <w:trPrChange w:id="398" w:author="Dana Robinson" w:date="2022-05-06T15:31:00Z">
            <w:trPr>
              <w:jc w:val="center"/>
            </w:trPr>
          </w:trPrChange>
        </w:trPr>
        <w:tc>
          <w:tcPr>
            <w:tcW w:w="2459" w:type="dxa"/>
            <w:tcBorders>
              <w:left w:val="single" w:sz="2" w:space="0" w:color="000001"/>
              <w:bottom w:val="single" w:sz="2" w:space="0" w:color="000001"/>
            </w:tcBorders>
            <w:shd w:val="clear" w:color="auto" w:fill="FFFFFF"/>
            <w:tcMar>
              <w:top w:w="0" w:type="dxa"/>
              <w:left w:w="108" w:type="dxa"/>
              <w:bottom w:w="0" w:type="dxa"/>
              <w:right w:w="108" w:type="dxa"/>
            </w:tcMar>
            <w:tcPrChange w:id="399" w:author="Dana Robinson" w:date="2022-05-06T15:31:00Z">
              <w:tcPr>
                <w:tcW w:w="2460" w:type="dxa"/>
                <w:tcBorders>
                  <w:left w:val="single" w:sz="2" w:space="0" w:color="000001"/>
                  <w:bottom w:val="single" w:sz="2" w:space="0" w:color="000001"/>
                </w:tcBorders>
                <w:shd w:val="clear" w:color="auto" w:fill="FFFFFF"/>
                <w:tcMar>
                  <w:top w:w="0" w:type="dxa"/>
                  <w:left w:w="108" w:type="dxa"/>
                  <w:bottom w:w="0" w:type="dxa"/>
                  <w:right w:w="108" w:type="dxa"/>
                </w:tcMar>
              </w:tcPr>
            </w:tcPrChange>
          </w:tcPr>
          <w:p w14:paraId="68B94B4E" w14:textId="09B95DD9" w:rsidR="00BF0FE1" w:rsidDel="006B4328" w:rsidRDefault="00BF0FE1" w:rsidP="00033A90">
            <w:pPr>
              <w:pStyle w:val="TableContents"/>
              <w:rPr>
                <w:del w:id="400" w:author="Dana Robinson" w:date="2022-05-06T15:31:00Z"/>
              </w:rPr>
            </w:pPr>
            <w:del w:id="401" w:author="Dana Robinson" w:date="2022-05-06T15:31:00Z">
              <w:r w:rsidDel="006B4328">
                <w:delText>User name size</w:delText>
              </w:r>
            </w:del>
          </w:p>
        </w:tc>
        <w:tc>
          <w:tcPr>
            <w:tcW w:w="747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402" w:author="Dana Robinson" w:date="2022-05-06T15:31:00Z">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278AE74C" w14:textId="12A9A71D" w:rsidR="00BF0FE1" w:rsidDel="006B4328" w:rsidRDefault="00BF0FE1" w:rsidP="00B347A4">
            <w:pPr>
              <w:pStyle w:val="TableContents"/>
              <w:rPr>
                <w:del w:id="403" w:author="Dana Robinson" w:date="2022-05-06T15:31:00Z"/>
              </w:rPr>
            </w:pPr>
            <w:del w:id="404" w:author="Dana Robinson" w:date="2022-05-06T15:31:00Z">
              <w:r w:rsidDel="006B4328">
                <w:delText>The length of the variable-sized user name. (4 bytes)</w:delText>
              </w:r>
            </w:del>
          </w:p>
        </w:tc>
      </w:tr>
      <w:tr w:rsidR="00BF0FE1" w14:paraId="240B7FC4" w14:textId="77777777" w:rsidTr="00D5554E">
        <w:trPr>
          <w:jc w:val="center"/>
          <w:trPrChange w:id="405" w:author="Dana Robinson" w:date="2022-05-06T15:31:00Z">
            <w:trPr>
              <w:jc w:val="center"/>
            </w:trPr>
          </w:trPrChange>
        </w:trPr>
        <w:tc>
          <w:tcPr>
            <w:tcW w:w="2459" w:type="dxa"/>
            <w:tcBorders>
              <w:left w:val="single" w:sz="2" w:space="0" w:color="000001"/>
              <w:bottom w:val="single" w:sz="2" w:space="0" w:color="000001"/>
            </w:tcBorders>
            <w:shd w:val="clear" w:color="auto" w:fill="FFFFFF"/>
            <w:tcMar>
              <w:top w:w="0" w:type="dxa"/>
              <w:left w:w="108" w:type="dxa"/>
              <w:bottom w:w="0" w:type="dxa"/>
              <w:right w:w="108" w:type="dxa"/>
            </w:tcMar>
            <w:tcPrChange w:id="406" w:author="Dana Robinson" w:date="2022-05-06T15:31:00Z">
              <w:tcPr>
                <w:tcW w:w="2460" w:type="dxa"/>
                <w:tcBorders>
                  <w:left w:val="single" w:sz="2" w:space="0" w:color="000001"/>
                  <w:bottom w:val="single" w:sz="2" w:space="0" w:color="000001"/>
                </w:tcBorders>
                <w:shd w:val="clear" w:color="auto" w:fill="FFFFFF"/>
                <w:tcMar>
                  <w:top w:w="0" w:type="dxa"/>
                  <w:left w:w="108" w:type="dxa"/>
                  <w:bottom w:w="0" w:type="dxa"/>
                  <w:right w:w="108" w:type="dxa"/>
                </w:tcMar>
              </w:tcPr>
            </w:tcPrChange>
          </w:tcPr>
          <w:p w14:paraId="1CC4E00B" w14:textId="77777777" w:rsidR="00BF0FE1" w:rsidRDefault="00BF0FE1" w:rsidP="009C66FF">
            <w:pPr>
              <w:pStyle w:val="TableContents"/>
            </w:pPr>
            <w:r>
              <w:t>Comment size</w:t>
            </w:r>
          </w:p>
        </w:tc>
        <w:tc>
          <w:tcPr>
            <w:tcW w:w="747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407" w:author="Dana Robinson" w:date="2022-05-06T15:31:00Z">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47D3D126" w14:textId="06DAE86D" w:rsidR="00BF0FE1" w:rsidRDefault="00BF0FE1" w:rsidP="009C66FF">
            <w:pPr>
              <w:pStyle w:val="TableContents"/>
            </w:pPr>
            <w:r>
              <w:t>The length of the var</w:t>
            </w:r>
            <w:r w:rsidR="002F02B8">
              <w:t>iable-size comment. (4 bytes)</w:t>
            </w:r>
          </w:p>
        </w:tc>
      </w:tr>
      <w:tr w:rsidR="00CD6329" w14:paraId="140CD5FF" w14:textId="77777777" w:rsidTr="00D5554E">
        <w:trPr>
          <w:jc w:val="center"/>
          <w:trPrChange w:id="408" w:author="Dana Robinson" w:date="2022-05-06T15:31:00Z">
            <w:trPr>
              <w:jc w:val="center"/>
            </w:trPr>
          </w:trPrChange>
        </w:trPr>
        <w:tc>
          <w:tcPr>
            <w:tcW w:w="2459" w:type="dxa"/>
            <w:tcBorders>
              <w:left w:val="single" w:sz="2" w:space="0" w:color="000001"/>
              <w:bottom w:val="single" w:sz="2" w:space="0" w:color="000001"/>
            </w:tcBorders>
            <w:shd w:val="clear" w:color="auto" w:fill="FFFFFF"/>
            <w:tcMar>
              <w:top w:w="0" w:type="dxa"/>
              <w:left w:w="108" w:type="dxa"/>
              <w:bottom w:w="0" w:type="dxa"/>
              <w:right w:w="108" w:type="dxa"/>
            </w:tcMar>
            <w:tcPrChange w:id="409" w:author="Dana Robinson" w:date="2022-05-06T15:31:00Z">
              <w:tcPr>
                <w:tcW w:w="2460" w:type="dxa"/>
                <w:tcBorders>
                  <w:left w:val="single" w:sz="2" w:space="0" w:color="000001"/>
                  <w:bottom w:val="single" w:sz="2" w:space="0" w:color="000001"/>
                </w:tcBorders>
                <w:shd w:val="clear" w:color="auto" w:fill="FFFFFF"/>
                <w:tcMar>
                  <w:top w:w="0" w:type="dxa"/>
                  <w:left w:w="108" w:type="dxa"/>
                  <w:bottom w:w="0" w:type="dxa"/>
                  <w:right w:w="108" w:type="dxa"/>
                </w:tcMar>
              </w:tcPr>
            </w:tcPrChange>
          </w:tcPr>
          <w:p w14:paraId="25710508" w14:textId="77777777" w:rsidR="00CD6329" w:rsidRDefault="00CD6329" w:rsidP="007163EE">
            <w:pPr>
              <w:pStyle w:val="TableContents"/>
            </w:pPr>
            <w:r>
              <w:t>List of index entries</w:t>
            </w:r>
          </w:p>
        </w:tc>
        <w:tc>
          <w:tcPr>
            <w:tcW w:w="747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410" w:author="Dana Robinson" w:date="2022-05-06T15:31:00Z">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7BDACD8F" w14:textId="77777777" w:rsidR="00CD6329" w:rsidRDefault="00CD6329" w:rsidP="007163EE">
            <w:pPr>
              <w:pStyle w:val="TableContents"/>
            </w:pPr>
            <w:r>
              <w:t>List of entries, each giving the information required to identify and locate amended data. (</w:t>
            </w:r>
            <w:proofErr w:type="spellStart"/>
            <w:r>
              <w:t>entry_size</w:t>
            </w:r>
            <w:proofErr w:type="spellEnd"/>
            <w:r>
              <w:t xml:space="preserve"> * </w:t>
            </w:r>
            <w:proofErr w:type="gramStart"/>
            <w:r>
              <w:t>count  bytes</w:t>
            </w:r>
            <w:proofErr w:type="gramEnd"/>
            <w:r>
              <w:t>)</w:t>
            </w:r>
          </w:p>
        </w:tc>
      </w:tr>
      <w:tr w:rsidR="00BF0FE1" w:rsidDel="006B4328" w14:paraId="4F58CF83" w14:textId="6E8FC6F2" w:rsidTr="00D5554E">
        <w:trPr>
          <w:jc w:val="center"/>
          <w:del w:id="411" w:author="Dana Robinson" w:date="2022-05-06T15:31:00Z"/>
          <w:trPrChange w:id="412" w:author="Dana Robinson" w:date="2022-05-06T15:31:00Z">
            <w:trPr>
              <w:jc w:val="center"/>
            </w:trPr>
          </w:trPrChange>
        </w:trPr>
        <w:tc>
          <w:tcPr>
            <w:tcW w:w="2459" w:type="dxa"/>
            <w:tcBorders>
              <w:left w:val="single" w:sz="2" w:space="0" w:color="000001"/>
              <w:bottom w:val="single" w:sz="2" w:space="0" w:color="000001"/>
            </w:tcBorders>
            <w:shd w:val="clear" w:color="auto" w:fill="FFFFFF"/>
            <w:tcMar>
              <w:top w:w="0" w:type="dxa"/>
              <w:left w:w="108" w:type="dxa"/>
              <w:bottom w:w="0" w:type="dxa"/>
              <w:right w:w="108" w:type="dxa"/>
            </w:tcMar>
            <w:tcPrChange w:id="413" w:author="Dana Robinson" w:date="2022-05-06T15:31:00Z">
              <w:tcPr>
                <w:tcW w:w="2460" w:type="dxa"/>
                <w:tcBorders>
                  <w:left w:val="single" w:sz="2" w:space="0" w:color="000001"/>
                  <w:bottom w:val="single" w:sz="2" w:space="0" w:color="000001"/>
                </w:tcBorders>
                <w:shd w:val="clear" w:color="auto" w:fill="FFFFFF"/>
                <w:tcMar>
                  <w:top w:w="0" w:type="dxa"/>
                  <w:left w:w="108" w:type="dxa"/>
                  <w:bottom w:w="0" w:type="dxa"/>
                  <w:right w:w="108" w:type="dxa"/>
                </w:tcMar>
              </w:tcPr>
            </w:tcPrChange>
          </w:tcPr>
          <w:p w14:paraId="1C45D9ED" w14:textId="33AEE023" w:rsidR="00BF0FE1" w:rsidDel="006B4328" w:rsidRDefault="00BF0FE1" w:rsidP="00033A90">
            <w:pPr>
              <w:pStyle w:val="TableContents"/>
              <w:rPr>
                <w:del w:id="414" w:author="Dana Robinson" w:date="2022-05-06T15:31:00Z"/>
              </w:rPr>
            </w:pPr>
            <w:del w:id="415" w:author="Dana Robinson" w:date="2022-05-06T15:31:00Z">
              <w:r w:rsidDel="006B4328">
                <w:delText>User name</w:delText>
              </w:r>
            </w:del>
          </w:p>
        </w:tc>
        <w:tc>
          <w:tcPr>
            <w:tcW w:w="747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416" w:author="Dana Robinson" w:date="2022-05-06T15:31:00Z">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3EC60FCC" w14:textId="6C9A17CB" w:rsidR="00BF0FE1" w:rsidDel="006B4328" w:rsidRDefault="00BF0FE1" w:rsidP="00DA734B">
            <w:pPr>
              <w:pStyle w:val="TableContents"/>
              <w:rPr>
                <w:del w:id="417" w:author="Dana Robinson" w:date="2022-05-06T15:31:00Z"/>
              </w:rPr>
            </w:pPr>
            <w:del w:id="418" w:author="Dana Robinson" w:date="2022-05-06T15:31:00Z">
              <w:r w:rsidDel="006B4328">
                <w:delText>The user name of variable size. (NULL-terminated string)</w:delText>
              </w:r>
            </w:del>
          </w:p>
        </w:tc>
      </w:tr>
      <w:tr w:rsidR="00BF0FE1" w14:paraId="70948D96" w14:textId="77777777" w:rsidTr="00D5554E">
        <w:trPr>
          <w:jc w:val="center"/>
          <w:trPrChange w:id="419" w:author="Dana Robinson" w:date="2022-05-06T15:31:00Z">
            <w:trPr>
              <w:jc w:val="center"/>
            </w:trPr>
          </w:trPrChange>
        </w:trPr>
        <w:tc>
          <w:tcPr>
            <w:tcW w:w="2459" w:type="dxa"/>
            <w:tcBorders>
              <w:left w:val="single" w:sz="2" w:space="0" w:color="000001"/>
              <w:bottom w:val="single" w:sz="2" w:space="0" w:color="000001"/>
            </w:tcBorders>
            <w:shd w:val="clear" w:color="auto" w:fill="FFFFFF"/>
            <w:tcMar>
              <w:top w:w="0" w:type="dxa"/>
              <w:left w:w="108" w:type="dxa"/>
              <w:bottom w:w="0" w:type="dxa"/>
              <w:right w:w="108" w:type="dxa"/>
            </w:tcMar>
            <w:tcPrChange w:id="420" w:author="Dana Robinson" w:date="2022-05-06T15:31:00Z">
              <w:tcPr>
                <w:tcW w:w="2460" w:type="dxa"/>
                <w:tcBorders>
                  <w:left w:val="single" w:sz="2" w:space="0" w:color="000001"/>
                  <w:bottom w:val="single" w:sz="2" w:space="0" w:color="000001"/>
                </w:tcBorders>
                <w:shd w:val="clear" w:color="auto" w:fill="FFFFFF"/>
                <w:tcMar>
                  <w:top w:w="0" w:type="dxa"/>
                  <w:left w:w="108" w:type="dxa"/>
                  <w:bottom w:w="0" w:type="dxa"/>
                  <w:right w:w="108" w:type="dxa"/>
                </w:tcMar>
              </w:tcPr>
            </w:tcPrChange>
          </w:tcPr>
          <w:p w14:paraId="78D5B01C" w14:textId="4483762A" w:rsidR="00BF0FE1" w:rsidRDefault="00BF0FE1" w:rsidP="00033A90">
            <w:pPr>
              <w:pStyle w:val="TableContents"/>
            </w:pPr>
            <w:r>
              <w:t>Comment</w:t>
            </w:r>
          </w:p>
        </w:tc>
        <w:tc>
          <w:tcPr>
            <w:tcW w:w="747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421" w:author="Dana Robinson" w:date="2022-05-06T15:31:00Z">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38D222F9" w14:textId="0397FDD2" w:rsidR="00BF0FE1" w:rsidRDefault="00BF0FE1" w:rsidP="00033A90">
            <w:pPr>
              <w:pStyle w:val="TableContents"/>
            </w:pPr>
            <w:r>
              <w:t>The variable-size comment. (NULL-terminated string)</w:t>
            </w:r>
          </w:p>
        </w:tc>
      </w:tr>
      <w:tr w:rsidR="00BF0FE1" w14:paraId="7CF31F1B" w14:textId="77777777" w:rsidTr="00D5554E">
        <w:trPr>
          <w:jc w:val="center"/>
          <w:trPrChange w:id="422" w:author="Dana Robinson" w:date="2022-05-06T15:31:00Z">
            <w:trPr>
              <w:jc w:val="center"/>
            </w:trPr>
          </w:trPrChange>
        </w:trPr>
        <w:tc>
          <w:tcPr>
            <w:tcW w:w="245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Change w:id="423" w:author="Dana Robinson" w:date="2022-05-06T15:31:00Z">
              <w:tcPr>
                <w:tcW w:w="246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tcPrChange>
          </w:tcPr>
          <w:p w14:paraId="2FD59AB2" w14:textId="6D874E11" w:rsidR="00BF0FE1" w:rsidRDefault="00BF0FE1" w:rsidP="00FF52A9">
            <w:pPr>
              <w:pStyle w:val="TableContents"/>
            </w:pPr>
            <w:r>
              <w:t>Checksum</w:t>
            </w:r>
          </w:p>
        </w:tc>
        <w:tc>
          <w:tcPr>
            <w:tcW w:w="747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Change w:id="424" w:author="Dana Robinson" w:date="2022-05-06T15:31:00Z">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tcPrChange>
          </w:tcPr>
          <w:p w14:paraId="309C72F6" w14:textId="34B1192D" w:rsidR="00BF0FE1" w:rsidRDefault="00BF0FE1" w:rsidP="00B347A4">
            <w:pPr>
              <w:pStyle w:val="TableContents"/>
            </w:pPr>
            <w:r>
              <w:t>The checksum of this record.</w:t>
            </w:r>
            <w:r w:rsidR="006841E3">
              <w:t xml:space="preserve"> (4 bytes)</w:t>
            </w:r>
          </w:p>
        </w:tc>
      </w:tr>
    </w:tbl>
    <w:p w14:paraId="3FB975B0" w14:textId="3B59B202" w:rsidR="00884DBA" w:rsidRDefault="00884DBA" w:rsidP="00884DBA"/>
    <w:p w14:paraId="522BCC95" w14:textId="0CA6BB90" w:rsidR="00B53BDD" w:rsidRDefault="00B53BDD" w:rsidP="00884DBA">
      <w:pPr>
        <w:pStyle w:val="Heading3"/>
      </w:pPr>
      <w:r>
        <w:t>Index Entry Format</w:t>
      </w:r>
    </w:p>
    <w:p w14:paraId="7411295D" w14:textId="1F0C1AE9" w:rsidR="00940FC7" w:rsidRDefault="00940FC7" w:rsidP="00884DBA">
      <w:r>
        <w:t>The index entry has the following format.</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3"/>
        <w:gridCol w:w="2482"/>
        <w:gridCol w:w="2483"/>
        <w:gridCol w:w="2482"/>
      </w:tblGrid>
      <w:tr w:rsidR="00940FC7" w14:paraId="0FD4B48B" w14:textId="77777777" w:rsidTr="00A65566">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EB0BCF7" w14:textId="77777777" w:rsidR="00940FC7" w:rsidRPr="00601C26" w:rsidRDefault="00940FC7" w:rsidP="00A65566">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D4E211A" w14:textId="77777777" w:rsidR="00940FC7" w:rsidRPr="00601C26" w:rsidRDefault="00940FC7" w:rsidP="00A65566">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958C653" w14:textId="77777777" w:rsidR="00940FC7" w:rsidRPr="00601C26" w:rsidRDefault="00940FC7" w:rsidP="00A65566">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DBD3CDC" w14:textId="77777777" w:rsidR="00940FC7" w:rsidRPr="00601C26" w:rsidRDefault="00940FC7" w:rsidP="00A65566">
            <w:pPr>
              <w:pStyle w:val="TableContents"/>
              <w:jc w:val="center"/>
              <w:rPr>
                <w:b/>
                <w:bCs/>
              </w:rPr>
            </w:pPr>
            <w:r w:rsidRPr="00601C26">
              <w:rPr>
                <w:b/>
                <w:bCs/>
              </w:rPr>
              <w:t>byte</w:t>
            </w:r>
          </w:p>
        </w:tc>
      </w:tr>
      <w:tr w:rsidR="00940FC7" w14:paraId="335B009D" w14:textId="77777777" w:rsidTr="007B522A">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DCD0789" w14:textId="77777777" w:rsidR="00940FC7" w:rsidRDefault="00940FC7" w:rsidP="00A65566">
            <w:pPr>
              <w:pStyle w:val="TableContents"/>
              <w:jc w:val="center"/>
            </w:pPr>
            <w:r>
              <w:t>Logical address (8 bytes)</w:t>
            </w:r>
          </w:p>
          <w:p w14:paraId="6E1EEC45" w14:textId="715F3702" w:rsidR="00940FC7" w:rsidDel="002E6D2D" w:rsidRDefault="00E36FFB" w:rsidP="00A65566">
            <w:pPr>
              <w:pStyle w:val="TableContents"/>
              <w:jc w:val="center"/>
            </w:pPr>
            <w:r>
              <w:t>…</w:t>
            </w:r>
          </w:p>
        </w:tc>
      </w:tr>
      <w:tr w:rsidR="00940FC7" w14:paraId="4334553E" w14:textId="77777777" w:rsidTr="007B522A">
        <w:trPr>
          <w:jc w:val="center"/>
        </w:trPr>
        <w:tc>
          <w:tcPr>
            <w:tcW w:w="9936" w:type="dxa"/>
            <w:gridSpan w:val="4"/>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45335017" w14:textId="100A7F94" w:rsidR="00940FC7" w:rsidRDefault="00940FC7" w:rsidP="00A65566">
            <w:pPr>
              <w:pStyle w:val="TableContents"/>
              <w:jc w:val="center"/>
            </w:pPr>
            <w:r>
              <w:t>Physical address (8 bytes)</w:t>
            </w:r>
          </w:p>
          <w:p w14:paraId="5C946004" w14:textId="6CCE44A1" w:rsidR="00940FC7" w:rsidDel="002E6D2D" w:rsidRDefault="00E36FFB" w:rsidP="00A65566">
            <w:pPr>
              <w:pStyle w:val="TableContents"/>
              <w:jc w:val="center"/>
            </w:pPr>
            <w:r>
              <w:t>…</w:t>
            </w:r>
          </w:p>
        </w:tc>
      </w:tr>
      <w:tr w:rsidR="00522C19" w14:paraId="6480793D" w14:textId="77777777" w:rsidTr="007B522A">
        <w:trPr>
          <w:jc w:val="center"/>
        </w:trPr>
        <w:tc>
          <w:tcPr>
            <w:tcW w:w="9936" w:type="dxa"/>
            <w:gridSpan w:val="4"/>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7FD8913" w14:textId="2FB8031C" w:rsidR="00522C19" w:rsidRPr="00522C19" w:rsidRDefault="00522C19" w:rsidP="00A65566">
            <w:pPr>
              <w:pStyle w:val="TableContents"/>
              <w:jc w:val="center"/>
              <w:rPr>
                <w:highlight w:val="yellow"/>
              </w:rPr>
            </w:pPr>
            <w:r w:rsidRPr="00522C19">
              <w:rPr>
                <w:highlight w:val="yellow"/>
              </w:rPr>
              <w:t>TODO: Page Data Checksum</w:t>
            </w:r>
          </w:p>
        </w:tc>
      </w:tr>
      <w:tr w:rsidR="007B522A" w14:paraId="7D4F8B79" w14:textId="77777777" w:rsidTr="007B522A">
        <w:trPr>
          <w:jc w:val="center"/>
        </w:trPr>
        <w:tc>
          <w:tcPr>
            <w:tcW w:w="9936" w:type="dxa"/>
            <w:gridSpan w:val="4"/>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D7DC732" w14:textId="6FA697A4" w:rsidR="007B522A" w:rsidRDefault="007B522A" w:rsidP="00A65566">
            <w:pPr>
              <w:pStyle w:val="TableContents"/>
              <w:jc w:val="center"/>
            </w:pPr>
            <w:r>
              <w:t>Checksum</w:t>
            </w:r>
          </w:p>
        </w:tc>
      </w:tr>
    </w:tbl>
    <w:p w14:paraId="215C7C16" w14:textId="77777777" w:rsidR="00940FC7" w:rsidRDefault="00940FC7" w:rsidP="00884DBA"/>
    <w:p w14:paraId="769D7B92" w14:textId="4D482FB5" w:rsidR="00940FC7" w:rsidRDefault="00F41492" w:rsidP="00884DBA">
      <w:r>
        <w:t>The fields of the index entry are described as follows.</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9"/>
        <w:gridCol w:w="7471"/>
      </w:tblGrid>
      <w:tr w:rsidR="00F41492" w14:paraId="05E83CFD" w14:textId="77777777" w:rsidTr="00A65566">
        <w:trPr>
          <w:jc w:val="center"/>
        </w:trPr>
        <w:tc>
          <w:tcPr>
            <w:tcW w:w="246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4B87722" w14:textId="77777777" w:rsidR="00F41492" w:rsidRPr="00601C26" w:rsidRDefault="00F41492" w:rsidP="00A65566">
            <w:pPr>
              <w:pStyle w:val="TableContents"/>
              <w:rPr>
                <w:b/>
                <w:bCs/>
              </w:rPr>
            </w:pPr>
            <w:r w:rsidRPr="00601C26">
              <w:rPr>
                <w:b/>
                <w:bCs/>
              </w:rP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3BF1DD4" w14:textId="77777777" w:rsidR="00F41492" w:rsidRPr="00601C26" w:rsidRDefault="00F41492" w:rsidP="00A65566">
            <w:pPr>
              <w:pStyle w:val="TableContents"/>
              <w:rPr>
                <w:b/>
                <w:bCs/>
              </w:rPr>
            </w:pPr>
            <w:r w:rsidRPr="00601C26">
              <w:rPr>
                <w:b/>
                <w:bCs/>
              </w:rPr>
              <w:t>Description:</w:t>
            </w:r>
          </w:p>
        </w:tc>
      </w:tr>
      <w:tr w:rsidR="00F41492" w14:paraId="00B0DDF4" w14:textId="77777777" w:rsidTr="00A65566">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397869D6" w14:textId="4D6AB69B" w:rsidR="00F41492" w:rsidDel="002E6D2D" w:rsidRDefault="00F41492" w:rsidP="00A65566">
            <w:pPr>
              <w:pStyle w:val="TableContents"/>
            </w:pPr>
            <w:r>
              <w:t>Logical address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B810BDC" w14:textId="56AA15FB" w:rsidR="00F41492" w:rsidRPr="00F41492" w:rsidRDefault="00F41492" w:rsidP="00A65566">
            <w:pPr>
              <w:rPr>
                <w:rFonts w:asciiTheme="minorHAnsi" w:hAnsiTheme="minorHAnsi"/>
                <w:color w:val="000000"/>
              </w:rPr>
            </w:pPr>
            <w:r w:rsidRPr="00F41492">
              <w:rPr>
                <w:rFonts w:asciiTheme="minorHAnsi" w:hAnsiTheme="minorHAnsi"/>
                <w:color w:val="000000"/>
              </w:rPr>
              <w:t>Location of the amended data within the logical HDF5 file. (8 bytes)</w:t>
            </w:r>
          </w:p>
        </w:tc>
      </w:tr>
      <w:tr w:rsidR="00F41492" w14:paraId="75E9D698" w14:textId="77777777" w:rsidTr="007B522A">
        <w:trPr>
          <w:jc w:val="center"/>
        </w:trPr>
        <w:tc>
          <w:tcPr>
            <w:tcW w:w="2460"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14:paraId="1C3F83C1" w14:textId="04B5BEB6" w:rsidR="00F41492" w:rsidRDefault="00F41492" w:rsidP="00A65566">
            <w:pPr>
              <w:pStyle w:val="TableContents"/>
            </w:pPr>
            <w:r>
              <w:t>Physical address</w:t>
            </w:r>
          </w:p>
        </w:tc>
        <w:tc>
          <w:tcPr>
            <w:tcW w:w="747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4BAE39BD" w14:textId="753C3B1E" w:rsidR="00F41492" w:rsidRDefault="00F41492" w:rsidP="00A65566">
            <w:pPr>
              <w:pStyle w:val="TableContents"/>
            </w:pPr>
            <w:r>
              <w:t>Location of the amended data in the backing store. Offset is given from the start of the file</w:t>
            </w:r>
            <w:r w:rsidR="001737F2">
              <w:t xml:space="preserve"> – not necessarily the start of the history data</w:t>
            </w:r>
            <w:r>
              <w:t>. (8 bytes)</w:t>
            </w:r>
          </w:p>
        </w:tc>
      </w:tr>
      <w:tr w:rsidR="00522C19" w14:paraId="18FE1CE4" w14:textId="77777777" w:rsidTr="00A65566">
        <w:trPr>
          <w:jc w:val="center"/>
        </w:trPr>
        <w:tc>
          <w:tcPr>
            <w:tcW w:w="2460" w:type="dxa"/>
            <w:tcBorders>
              <w:top w:val="single" w:sz="4" w:space="0" w:color="auto"/>
              <w:left w:val="single" w:sz="2" w:space="0" w:color="000001"/>
              <w:bottom w:val="single" w:sz="2" w:space="0" w:color="000001"/>
            </w:tcBorders>
            <w:shd w:val="clear" w:color="auto" w:fill="FFFFFF"/>
            <w:tcMar>
              <w:top w:w="0" w:type="dxa"/>
              <w:left w:w="108" w:type="dxa"/>
              <w:bottom w:w="0" w:type="dxa"/>
              <w:right w:w="108" w:type="dxa"/>
            </w:tcMar>
          </w:tcPr>
          <w:p w14:paraId="08B45633" w14:textId="67A72474" w:rsidR="00522C19" w:rsidRPr="00522C19" w:rsidRDefault="00522C19" w:rsidP="00A65566">
            <w:pPr>
              <w:pStyle w:val="TableContents"/>
              <w:rPr>
                <w:highlight w:val="yellow"/>
              </w:rPr>
            </w:pPr>
            <w:r w:rsidRPr="00522C19">
              <w:rPr>
                <w:highlight w:val="yellow"/>
              </w:rPr>
              <w:t>Page Data Checksum</w:t>
            </w:r>
          </w:p>
        </w:tc>
        <w:tc>
          <w:tcPr>
            <w:tcW w:w="7477" w:type="dxa"/>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95B9209" w14:textId="01D0B5E5" w:rsidR="00522C19" w:rsidRDefault="00522C19" w:rsidP="00A65566">
            <w:pPr>
              <w:pStyle w:val="TableContents"/>
            </w:pPr>
            <w:r w:rsidRPr="00522C19">
              <w:rPr>
                <w:highlight w:val="yellow"/>
              </w:rPr>
              <w:t>Checksum of the page data in the store (raw bytes). (4 bytes)</w:t>
            </w:r>
          </w:p>
        </w:tc>
      </w:tr>
      <w:tr w:rsidR="007B522A" w14:paraId="2468630C" w14:textId="77777777" w:rsidTr="00A65566">
        <w:trPr>
          <w:jc w:val="center"/>
        </w:trPr>
        <w:tc>
          <w:tcPr>
            <w:tcW w:w="2460" w:type="dxa"/>
            <w:tcBorders>
              <w:top w:val="single" w:sz="4" w:space="0" w:color="auto"/>
              <w:left w:val="single" w:sz="2" w:space="0" w:color="000001"/>
              <w:bottom w:val="single" w:sz="2" w:space="0" w:color="000001"/>
            </w:tcBorders>
            <w:shd w:val="clear" w:color="auto" w:fill="FFFFFF"/>
            <w:tcMar>
              <w:top w:w="0" w:type="dxa"/>
              <w:left w:w="108" w:type="dxa"/>
              <w:bottom w:w="0" w:type="dxa"/>
              <w:right w:w="108" w:type="dxa"/>
            </w:tcMar>
          </w:tcPr>
          <w:p w14:paraId="50487F85" w14:textId="53AC9900" w:rsidR="007B522A" w:rsidRDefault="007B522A" w:rsidP="00A65566">
            <w:pPr>
              <w:pStyle w:val="TableContents"/>
            </w:pPr>
            <w:r>
              <w:t>Checksum</w:t>
            </w:r>
          </w:p>
        </w:tc>
        <w:tc>
          <w:tcPr>
            <w:tcW w:w="7477" w:type="dxa"/>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850F234" w14:textId="789047C7" w:rsidR="007B522A" w:rsidRDefault="007B522A" w:rsidP="00A65566">
            <w:pPr>
              <w:pStyle w:val="TableContents"/>
            </w:pPr>
            <w:r>
              <w:t>Checksum of the entry's data in store</w:t>
            </w:r>
            <w:r w:rsidR="00521C93">
              <w:t xml:space="preserve"> (logical and physical address)</w:t>
            </w:r>
            <w:r>
              <w:t>. (4 bytes)</w:t>
            </w:r>
          </w:p>
        </w:tc>
      </w:tr>
    </w:tbl>
    <w:p w14:paraId="25A6508B" w14:textId="0792CBF3" w:rsidR="00F333CB" w:rsidRDefault="00F333CB" w:rsidP="00DD733E"/>
    <w:p w14:paraId="00225659" w14:textId="3FA39989" w:rsidR="00581A92" w:rsidRDefault="00581A92" w:rsidP="007562AD">
      <w:pPr>
        <w:pStyle w:val="Heading1"/>
      </w:pPr>
      <w:r>
        <w:t>API Functions</w:t>
      </w:r>
    </w:p>
    <w:p w14:paraId="44C48C3C"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Name:</w:t>
      </w:r>
      <w:r w:rsidRPr="00B73408">
        <w:rPr>
          <w:rFonts w:ascii="Times" w:hAnsi="Times"/>
          <w:color w:val="000000"/>
          <w:sz w:val="27"/>
          <w:szCs w:val="27"/>
        </w:rPr>
        <w:t> </w:t>
      </w:r>
      <w:bookmarkStart w:id="425" w:name="Property-SetMultiType"/>
      <w:r w:rsidRPr="00B73408">
        <w:rPr>
          <w:rFonts w:ascii="Times" w:hAnsi="Times"/>
          <w:color w:val="000000"/>
          <w:sz w:val="27"/>
          <w:szCs w:val="27"/>
        </w:rPr>
        <w:t>H5Pset_</w:t>
      </w:r>
      <w:r>
        <w:rPr>
          <w:rFonts w:ascii="Times" w:hAnsi="Times"/>
          <w:color w:val="000000"/>
          <w:sz w:val="27"/>
          <w:szCs w:val="27"/>
        </w:rPr>
        <w:t>fapl</w:t>
      </w:r>
      <w:r w:rsidRPr="00B73408">
        <w:rPr>
          <w:rFonts w:ascii="Times" w:hAnsi="Times"/>
          <w:color w:val="000000"/>
          <w:sz w:val="27"/>
          <w:szCs w:val="27"/>
        </w:rPr>
        <w:t>_</w:t>
      </w:r>
      <w:bookmarkEnd w:id="425"/>
      <w:r>
        <w:rPr>
          <w:rFonts w:ascii="Times" w:hAnsi="Times"/>
          <w:color w:val="000000"/>
          <w:sz w:val="27"/>
          <w:szCs w:val="27"/>
        </w:rPr>
        <w:t>onion</w:t>
      </w:r>
    </w:p>
    <w:p w14:paraId="4344A147"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Signature:</w:t>
      </w:r>
    </w:p>
    <w:p w14:paraId="3AEC0592" w14:textId="1D254828" w:rsidR="000A4594" w:rsidRPr="00B73408" w:rsidRDefault="000A4594" w:rsidP="000A4594">
      <w:pPr>
        <w:shd w:val="clear" w:color="auto" w:fill="FFFFFF"/>
        <w:ind w:left="720"/>
        <w:rPr>
          <w:rFonts w:ascii="Times" w:hAnsi="Times"/>
          <w:color w:val="000000"/>
          <w:sz w:val="27"/>
          <w:szCs w:val="27"/>
        </w:rPr>
      </w:pPr>
      <w:proofErr w:type="spellStart"/>
      <w:r w:rsidRPr="00B73408">
        <w:rPr>
          <w:rFonts w:ascii="Times" w:hAnsi="Times"/>
          <w:i/>
          <w:iCs/>
          <w:color w:val="000000"/>
          <w:sz w:val="27"/>
          <w:szCs w:val="27"/>
        </w:rPr>
        <w:t>herr_t</w:t>
      </w:r>
      <w:proofErr w:type="spellEnd"/>
      <w:r w:rsidRPr="00B73408">
        <w:rPr>
          <w:rFonts w:ascii="Times" w:hAnsi="Times"/>
          <w:color w:val="000000"/>
          <w:sz w:val="27"/>
          <w:szCs w:val="27"/>
        </w:rPr>
        <w:t> </w:t>
      </w:r>
      <w:r w:rsidRPr="00B73408">
        <w:rPr>
          <w:rFonts w:ascii="Courier New" w:hAnsi="Courier New" w:cs="Courier New"/>
          <w:color w:val="000000"/>
          <w:sz w:val="20"/>
          <w:szCs w:val="20"/>
        </w:rPr>
        <w:t>H5Pset_</w:t>
      </w:r>
      <w:r>
        <w:rPr>
          <w:rFonts w:ascii="Courier New" w:hAnsi="Courier New" w:cs="Courier New"/>
          <w:color w:val="000000"/>
          <w:sz w:val="20"/>
          <w:szCs w:val="20"/>
        </w:rPr>
        <w:t>fapl</w:t>
      </w:r>
      <w:r w:rsidRPr="00B73408">
        <w:rPr>
          <w:rFonts w:ascii="Courier New" w:hAnsi="Courier New" w:cs="Courier New"/>
          <w:color w:val="000000"/>
          <w:sz w:val="20"/>
          <w:szCs w:val="20"/>
        </w:rPr>
        <w:t>_</w:t>
      </w:r>
      <w:r>
        <w:rPr>
          <w:rFonts w:ascii="Courier New" w:hAnsi="Courier New" w:cs="Courier New"/>
          <w:color w:val="000000"/>
          <w:sz w:val="20"/>
          <w:szCs w:val="20"/>
        </w:rPr>
        <w:t>onion</w:t>
      </w:r>
      <w:r w:rsidRPr="00B73408">
        <w:rPr>
          <w:rFonts w:ascii="Times" w:hAnsi="Times"/>
          <w:color w:val="000000"/>
          <w:sz w:val="27"/>
          <w:szCs w:val="27"/>
        </w:rPr>
        <w:t> (</w:t>
      </w:r>
      <w:proofErr w:type="spellStart"/>
      <w:r w:rsidRPr="00B73408">
        <w:rPr>
          <w:rFonts w:ascii="Times" w:hAnsi="Times"/>
          <w:i/>
          <w:iCs/>
          <w:color w:val="000000"/>
          <w:sz w:val="27"/>
          <w:szCs w:val="27"/>
        </w:rPr>
        <w:t>hid_t</w:t>
      </w:r>
      <w:proofErr w:type="spellEnd"/>
      <w:r w:rsidRPr="00B73408">
        <w:rPr>
          <w:rFonts w:ascii="Times" w:hAnsi="Times"/>
          <w:color w:val="000000"/>
          <w:sz w:val="27"/>
          <w:szCs w:val="27"/>
        </w:rPr>
        <w:t> </w:t>
      </w:r>
      <w:proofErr w:type="spellStart"/>
      <w:r w:rsidRPr="00B73408">
        <w:rPr>
          <w:rFonts w:ascii="Courier New" w:hAnsi="Courier New" w:cs="Courier New"/>
          <w:color w:val="000000"/>
          <w:sz w:val="20"/>
          <w:szCs w:val="20"/>
        </w:rPr>
        <w:t>fapl_id</w:t>
      </w:r>
      <w:proofErr w:type="spellEnd"/>
      <w:r w:rsidRPr="00B73408">
        <w:rPr>
          <w:rFonts w:ascii="Times" w:hAnsi="Times"/>
          <w:color w:val="000000"/>
          <w:sz w:val="27"/>
          <w:szCs w:val="27"/>
        </w:rPr>
        <w:t>,</w:t>
      </w:r>
      <w:r w:rsidR="001A4CF3">
        <w:rPr>
          <w:rFonts w:ascii="Times" w:hAnsi="Times"/>
          <w:i/>
          <w:iCs/>
          <w:color w:val="000000"/>
          <w:sz w:val="27"/>
          <w:szCs w:val="27"/>
        </w:rPr>
        <w:t xml:space="preserve"> </w:t>
      </w:r>
      <w:r w:rsidR="00BB17FA">
        <w:rPr>
          <w:rFonts w:ascii="Times" w:hAnsi="Times"/>
          <w:i/>
          <w:iCs/>
          <w:color w:val="000000"/>
          <w:sz w:val="27"/>
          <w:szCs w:val="27"/>
        </w:rPr>
        <w:t xml:space="preserve">const </w:t>
      </w:r>
      <w:commentRangeStart w:id="426"/>
      <w:r w:rsidR="001A4CF3">
        <w:rPr>
          <w:rFonts w:ascii="Times" w:hAnsi="Times"/>
          <w:i/>
          <w:iCs/>
          <w:color w:val="000000"/>
          <w:sz w:val="27"/>
          <w:szCs w:val="27"/>
        </w:rPr>
        <w:t>H5FD_onion_fapl_info_t</w:t>
      </w:r>
      <w:commentRangeEnd w:id="426"/>
      <w:r w:rsidR="00A74B39">
        <w:rPr>
          <w:rStyle w:val="CommentReference"/>
          <w:rFonts w:asciiTheme="minorHAnsi" w:eastAsia="SimSun" w:hAnsiTheme="minorHAnsi" w:cstheme="minorBidi"/>
          <w:lang w:eastAsia="en-US"/>
        </w:rPr>
        <w:commentReference w:id="426"/>
      </w:r>
      <w:r w:rsidRPr="00B73408">
        <w:rPr>
          <w:rFonts w:ascii="Times" w:hAnsi="Times"/>
          <w:color w:val="000000"/>
          <w:sz w:val="27"/>
          <w:szCs w:val="27"/>
        </w:rPr>
        <w:t> </w:t>
      </w:r>
      <w:r w:rsidR="001A4CF3">
        <w:rPr>
          <w:rFonts w:ascii="Times" w:hAnsi="Times"/>
          <w:color w:val="000000"/>
          <w:sz w:val="27"/>
          <w:szCs w:val="27"/>
        </w:rPr>
        <w:t>*</w:t>
      </w:r>
      <w:proofErr w:type="spellStart"/>
      <w:r w:rsidR="001A4CF3">
        <w:rPr>
          <w:rFonts w:ascii="Courier New" w:hAnsi="Courier New" w:cs="Courier New"/>
          <w:color w:val="000000"/>
          <w:sz w:val="20"/>
          <w:szCs w:val="20"/>
        </w:rPr>
        <w:t>onion</w:t>
      </w:r>
      <w:r w:rsidR="0091028D">
        <w:rPr>
          <w:rFonts w:ascii="Courier New" w:hAnsi="Courier New" w:cs="Courier New"/>
          <w:color w:val="000000"/>
          <w:sz w:val="20"/>
          <w:szCs w:val="20"/>
        </w:rPr>
        <w:t>_fa</w:t>
      </w:r>
      <w:r w:rsidR="001A4CF3">
        <w:rPr>
          <w:rFonts w:ascii="Courier New" w:hAnsi="Courier New" w:cs="Courier New"/>
          <w:color w:val="000000"/>
          <w:sz w:val="20"/>
          <w:szCs w:val="20"/>
        </w:rPr>
        <w:t>_</w:t>
      </w:r>
      <w:proofErr w:type="gramStart"/>
      <w:r w:rsidR="001A4CF3">
        <w:rPr>
          <w:rFonts w:ascii="Courier New" w:hAnsi="Courier New" w:cs="Courier New"/>
          <w:color w:val="000000"/>
          <w:sz w:val="20"/>
          <w:szCs w:val="20"/>
        </w:rPr>
        <w:t>info</w:t>
      </w:r>
      <w:proofErr w:type="spellEnd"/>
      <w:r w:rsidR="009E626C">
        <w:rPr>
          <w:rFonts w:ascii="Times" w:hAnsi="Times"/>
          <w:color w:val="000000"/>
          <w:sz w:val="27"/>
          <w:szCs w:val="27"/>
        </w:rPr>
        <w:t> </w:t>
      </w:r>
      <w:r w:rsidRPr="00B73408">
        <w:rPr>
          <w:rFonts w:ascii="Times" w:hAnsi="Times"/>
          <w:color w:val="000000"/>
          <w:sz w:val="27"/>
          <w:szCs w:val="27"/>
        </w:rPr>
        <w:t>)</w:t>
      </w:r>
      <w:proofErr w:type="gramEnd"/>
    </w:p>
    <w:p w14:paraId="0B9E97A5"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Purpose:</w:t>
      </w:r>
    </w:p>
    <w:p w14:paraId="5E2C541B" w14:textId="7BDB46BA" w:rsidR="000A4594" w:rsidRPr="00B73408" w:rsidRDefault="000A4594" w:rsidP="000A4594">
      <w:pPr>
        <w:shd w:val="clear" w:color="auto" w:fill="FFFFFF"/>
        <w:ind w:left="720"/>
        <w:rPr>
          <w:rFonts w:ascii="Times" w:hAnsi="Times"/>
          <w:color w:val="000000"/>
          <w:sz w:val="27"/>
          <w:szCs w:val="27"/>
        </w:rPr>
      </w:pPr>
      <w:r w:rsidRPr="00B73408">
        <w:rPr>
          <w:rFonts w:ascii="Times" w:hAnsi="Times"/>
          <w:color w:val="000000"/>
          <w:sz w:val="27"/>
          <w:szCs w:val="27"/>
        </w:rPr>
        <w:t>S</w:t>
      </w:r>
      <w:r>
        <w:rPr>
          <w:rFonts w:ascii="Times" w:hAnsi="Times"/>
          <w:color w:val="000000"/>
          <w:sz w:val="27"/>
          <w:szCs w:val="27"/>
        </w:rPr>
        <w:t xml:space="preserve">et </w:t>
      </w:r>
      <w:r w:rsidR="00BB17FA">
        <w:rPr>
          <w:rFonts w:ascii="Times" w:hAnsi="Times"/>
          <w:color w:val="000000"/>
          <w:sz w:val="27"/>
          <w:szCs w:val="27"/>
        </w:rPr>
        <w:t>the provided FAPL</w:t>
      </w:r>
      <w:r>
        <w:rPr>
          <w:rFonts w:ascii="Times" w:hAnsi="Times"/>
          <w:color w:val="000000"/>
          <w:sz w:val="27"/>
          <w:szCs w:val="27"/>
        </w:rPr>
        <w:t xml:space="preserve"> to use the </w:t>
      </w:r>
      <w:r w:rsidR="00B90FED">
        <w:rPr>
          <w:rFonts w:ascii="Times" w:hAnsi="Times"/>
          <w:color w:val="000000"/>
          <w:sz w:val="27"/>
          <w:szCs w:val="27"/>
        </w:rPr>
        <w:t xml:space="preserve">Onion </w:t>
      </w:r>
      <w:r w:rsidR="00BB17FA">
        <w:rPr>
          <w:rFonts w:ascii="Times" w:hAnsi="Times"/>
          <w:color w:val="000000"/>
          <w:sz w:val="27"/>
          <w:szCs w:val="27"/>
        </w:rPr>
        <w:t>VFD with the given configuration</w:t>
      </w:r>
      <w:r>
        <w:rPr>
          <w:rFonts w:ascii="Times" w:hAnsi="Times"/>
          <w:color w:val="000000"/>
          <w:sz w:val="27"/>
          <w:szCs w:val="27"/>
        </w:rPr>
        <w:t>.</w:t>
      </w:r>
    </w:p>
    <w:p w14:paraId="65A36E5E"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Description:</w:t>
      </w:r>
    </w:p>
    <w:p w14:paraId="7C501D51" w14:textId="4A3C3E0A" w:rsidR="000A4594" w:rsidRDefault="000A4594" w:rsidP="000A4594">
      <w:pPr>
        <w:shd w:val="clear" w:color="auto" w:fill="FFFFFF"/>
        <w:ind w:left="720"/>
        <w:rPr>
          <w:rFonts w:ascii="Times" w:hAnsi="Times"/>
          <w:color w:val="000000"/>
          <w:sz w:val="27"/>
          <w:szCs w:val="27"/>
        </w:rPr>
      </w:pPr>
      <w:r w:rsidRPr="00B73408">
        <w:rPr>
          <w:rFonts w:ascii="Courier New" w:hAnsi="Courier New" w:cs="Courier New"/>
          <w:color w:val="000000"/>
          <w:sz w:val="20"/>
          <w:szCs w:val="20"/>
        </w:rPr>
        <w:t>H5Pset_</w:t>
      </w:r>
      <w:r>
        <w:rPr>
          <w:rFonts w:ascii="Courier New" w:hAnsi="Courier New" w:cs="Courier New"/>
          <w:color w:val="000000"/>
          <w:sz w:val="20"/>
          <w:szCs w:val="20"/>
        </w:rPr>
        <w:t>fapl</w:t>
      </w:r>
      <w:r w:rsidRPr="00B73408">
        <w:rPr>
          <w:rFonts w:ascii="Courier New" w:hAnsi="Courier New" w:cs="Courier New"/>
          <w:color w:val="000000"/>
          <w:sz w:val="20"/>
          <w:szCs w:val="20"/>
        </w:rPr>
        <w:t>_</w:t>
      </w:r>
      <w:r>
        <w:rPr>
          <w:rFonts w:ascii="Courier New" w:hAnsi="Courier New" w:cs="Courier New"/>
          <w:color w:val="000000"/>
          <w:sz w:val="20"/>
          <w:szCs w:val="20"/>
        </w:rPr>
        <w:t>onion</w:t>
      </w:r>
      <w:r w:rsidRPr="00B73408">
        <w:rPr>
          <w:rFonts w:ascii="Times" w:hAnsi="Times"/>
          <w:color w:val="000000"/>
          <w:sz w:val="27"/>
          <w:szCs w:val="27"/>
        </w:rPr>
        <w:t xml:space="preserve"> sets </w:t>
      </w:r>
      <w:r>
        <w:rPr>
          <w:rFonts w:ascii="Times" w:hAnsi="Times"/>
          <w:color w:val="000000"/>
          <w:sz w:val="27"/>
          <w:szCs w:val="27"/>
        </w:rPr>
        <w:t xml:space="preserve">the file access property list </w:t>
      </w:r>
      <w:proofErr w:type="spellStart"/>
      <w:r w:rsidRPr="00B73408">
        <w:rPr>
          <w:rFonts w:ascii="Courier New" w:hAnsi="Courier New" w:cs="Courier New"/>
          <w:color w:val="000000"/>
          <w:sz w:val="20"/>
          <w:szCs w:val="20"/>
        </w:rPr>
        <w:t>fapl_id</w:t>
      </w:r>
      <w:proofErr w:type="spellEnd"/>
      <w:r w:rsidR="00A87751">
        <w:rPr>
          <w:rFonts w:ascii="Times" w:hAnsi="Times"/>
          <w:color w:val="000000"/>
          <w:sz w:val="27"/>
          <w:szCs w:val="27"/>
        </w:rPr>
        <w:t xml:space="preserve"> to use the O</w:t>
      </w:r>
      <w:r>
        <w:rPr>
          <w:rFonts w:ascii="Times" w:hAnsi="Times"/>
          <w:color w:val="000000"/>
          <w:sz w:val="27"/>
          <w:szCs w:val="27"/>
        </w:rPr>
        <w:t xml:space="preserve">nion </w:t>
      </w:r>
      <w:r w:rsidR="009247A6">
        <w:rPr>
          <w:rFonts w:ascii="Times" w:hAnsi="Times"/>
          <w:color w:val="000000"/>
          <w:sz w:val="27"/>
          <w:szCs w:val="27"/>
        </w:rPr>
        <w:t xml:space="preserve">virtual file </w:t>
      </w:r>
      <w:r>
        <w:rPr>
          <w:rFonts w:ascii="Times" w:hAnsi="Times"/>
          <w:color w:val="000000"/>
          <w:sz w:val="27"/>
          <w:szCs w:val="27"/>
        </w:rPr>
        <w:t>driver</w:t>
      </w:r>
      <w:r w:rsidR="004A4EB5">
        <w:rPr>
          <w:rFonts w:ascii="Times" w:hAnsi="Times"/>
          <w:color w:val="000000"/>
          <w:sz w:val="27"/>
          <w:szCs w:val="27"/>
        </w:rPr>
        <w:t xml:space="preserve"> with the given configuration</w:t>
      </w:r>
      <w:r>
        <w:rPr>
          <w:rFonts w:ascii="Times" w:hAnsi="Times"/>
          <w:color w:val="000000"/>
          <w:sz w:val="27"/>
          <w:szCs w:val="27"/>
        </w:rPr>
        <w:t>.</w:t>
      </w:r>
      <w:r w:rsidR="00444705">
        <w:rPr>
          <w:rFonts w:ascii="Times" w:hAnsi="Times"/>
          <w:color w:val="000000"/>
          <w:sz w:val="27"/>
          <w:szCs w:val="27"/>
        </w:rPr>
        <w:t xml:space="preserve"> The info structure may be modified or deleted after this call, as its contents are copied into the FAPL.</w:t>
      </w:r>
    </w:p>
    <w:p w14:paraId="519AE95D" w14:textId="742149FC" w:rsidR="000A4594" w:rsidRPr="00B73408" w:rsidRDefault="00BB17FA" w:rsidP="000A4594">
      <w:pPr>
        <w:shd w:val="clear" w:color="auto" w:fill="FFFFFF"/>
        <w:spacing w:before="100" w:beforeAutospacing="1" w:after="100" w:afterAutospacing="1"/>
        <w:ind w:left="720"/>
        <w:rPr>
          <w:rFonts w:ascii="Times" w:hAnsi="Times"/>
          <w:color w:val="000000"/>
          <w:sz w:val="27"/>
          <w:szCs w:val="27"/>
        </w:rPr>
      </w:pPr>
      <w:r>
        <w:rPr>
          <w:rFonts w:ascii="Times" w:hAnsi="Times"/>
          <w:color w:val="000000"/>
          <w:sz w:val="27"/>
          <w:szCs w:val="27"/>
        </w:rPr>
        <w:t xml:space="preserve">The details of the input info pointer </w:t>
      </w:r>
      <w:proofErr w:type="spellStart"/>
      <w:r w:rsidRPr="00BB17FA">
        <w:rPr>
          <w:rFonts w:ascii="Courier New" w:hAnsi="Courier New" w:cs="Courier New"/>
          <w:color w:val="000000"/>
          <w:sz w:val="20"/>
          <w:szCs w:val="20"/>
        </w:rPr>
        <w:t>onion_fa_info</w:t>
      </w:r>
      <w:proofErr w:type="spellEnd"/>
      <w:r>
        <w:rPr>
          <w:rFonts w:ascii="Times" w:hAnsi="Times"/>
          <w:color w:val="000000"/>
          <w:sz w:val="27"/>
          <w:szCs w:val="27"/>
        </w:rPr>
        <w:t xml:space="preserve"> is discussed in</w:t>
      </w:r>
      <w:r w:rsidR="004A4EB5">
        <w:rPr>
          <w:rFonts w:ascii="Times" w:hAnsi="Times"/>
          <w:color w:val="000000"/>
          <w:sz w:val="27"/>
          <w:szCs w:val="27"/>
        </w:rPr>
        <w:t xml:space="preserve"> §Onion File Access Property List </w:t>
      </w:r>
      <w:r>
        <w:rPr>
          <w:rFonts w:ascii="Times" w:hAnsi="Times"/>
          <w:color w:val="000000"/>
          <w:sz w:val="27"/>
          <w:szCs w:val="27"/>
        </w:rPr>
        <w:t>with the structure documentation.</w:t>
      </w:r>
    </w:p>
    <w:p w14:paraId="3EF77F42"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Parameters: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956"/>
        <w:gridCol w:w="3728"/>
      </w:tblGrid>
      <w:tr w:rsidR="000A4594" w:rsidRPr="00B73408" w14:paraId="697CF1BD" w14:textId="77777777" w:rsidTr="00033A90">
        <w:trPr>
          <w:tblCellSpacing w:w="15" w:type="dxa"/>
        </w:trPr>
        <w:tc>
          <w:tcPr>
            <w:tcW w:w="0" w:type="auto"/>
            <w:hideMark/>
          </w:tcPr>
          <w:p w14:paraId="37D9E516" w14:textId="77777777" w:rsidR="000A4594" w:rsidRPr="00B73408" w:rsidRDefault="000A4594" w:rsidP="00033A90">
            <w:proofErr w:type="spellStart"/>
            <w:r w:rsidRPr="00B73408">
              <w:rPr>
                <w:i/>
                <w:iCs/>
              </w:rPr>
              <w:t>hid_t</w:t>
            </w:r>
            <w:proofErr w:type="spellEnd"/>
            <w:r w:rsidRPr="00B73408">
              <w:t> </w:t>
            </w:r>
            <w:proofErr w:type="spellStart"/>
            <w:r w:rsidRPr="00B73408">
              <w:rPr>
                <w:rFonts w:ascii="Courier New" w:hAnsi="Courier New" w:cs="Courier New"/>
                <w:sz w:val="20"/>
                <w:szCs w:val="20"/>
              </w:rPr>
              <w:t>fapl_id</w:t>
            </w:r>
            <w:proofErr w:type="spellEnd"/>
          </w:p>
        </w:tc>
        <w:tc>
          <w:tcPr>
            <w:tcW w:w="0" w:type="auto"/>
            <w:hideMark/>
          </w:tcPr>
          <w:p w14:paraId="3D365C3A" w14:textId="77777777" w:rsidR="000A4594" w:rsidRPr="00B73408" w:rsidRDefault="000A4594" w:rsidP="00033A90">
            <w:r w:rsidRPr="00B73408">
              <w:t>IN: File access property list identifier.</w:t>
            </w:r>
          </w:p>
        </w:tc>
      </w:tr>
      <w:tr w:rsidR="000A4594" w:rsidRPr="00B73408" w14:paraId="10FD782A" w14:textId="77777777" w:rsidTr="00033A90">
        <w:trPr>
          <w:tblCellSpacing w:w="15" w:type="dxa"/>
        </w:trPr>
        <w:tc>
          <w:tcPr>
            <w:tcW w:w="0" w:type="auto"/>
            <w:hideMark/>
          </w:tcPr>
          <w:p w14:paraId="7952C33D" w14:textId="5821D7AA" w:rsidR="000A4594" w:rsidRPr="00B73408" w:rsidRDefault="00BB17FA" w:rsidP="00A87751">
            <w:r>
              <w:rPr>
                <w:i/>
                <w:iCs/>
              </w:rPr>
              <w:t xml:space="preserve">const </w:t>
            </w:r>
            <w:r w:rsidR="00A87751">
              <w:rPr>
                <w:i/>
                <w:iCs/>
              </w:rPr>
              <w:t>H5FD_onion_fapl_info_t</w:t>
            </w:r>
            <w:r w:rsidR="000A4594" w:rsidRPr="00B73408">
              <w:t> </w:t>
            </w:r>
            <w:r w:rsidR="00A87751">
              <w:t>*</w:t>
            </w:r>
            <w:proofErr w:type="spellStart"/>
            <w:r w:rsidR="00A87751">
              <w:rPr>
                <w:rFonts w:ascii="Courier New" w:hAnsi="Courier New" w:cs="Courier New"/>
                <w:sz w:val="20"/>
                <w:szCs w:val="20"/>
              </w:rPr>
              <w:t>onion</w:t>
            </w:r>
            <w:r w:rsidR="000A4594">
              <w:rPr>
                <w:rFonts w:ascii="Courier New" w:hAnsi="Courier New" w:cs="Courier New"/>
                <w:sz w:val="20"/>
                <w:szCs w:val="20"/>
              </w:rPr>
              <w:t>_</w:t>
            </w:r>
            <w:r w:rsidR="00A87751">
              <w:rPr>
                <w:rFonts w:ascii="Courier New" w:hAnsi="Courier New" w:cs="Courier New"/>
                <w:sz w:val="20"/>
                <w:szCs w:val="20"/>
              </w:rPr>
              <w:t>fa_info</w:t>
            </w:r>
            <w:proofErr w:type="spellEnd"/>
            <w:r w:rsidR="000A4594" w:rsidRPr="00B73408">
              <w:rPr>
                <w:rFonts w:ascii="Courier New" w:hAnsi="Courier New" w:cs="Courier New"/>
                <w:sz w:val="20"/>
                <w:szCs w:val="20"/>
              </w:rPr>
              <w:t> </w:t>
            </w:r>
          </w:p>
        </w:tc>
        <w:tc>
          <w:tcPr>
            <w:tcW w:w="0" w:type="auto"/>
            <w:hideMark/>
          </w:tcPr>
          <w:p w14:paraId="7718E45B" w14:textId="3CFB51C9" w:rsidR="000A4594" w:rsidRPr="00B73408" w:rsidRDefault="000A4594" w:rsidP="004A4EB5">
            <w:r w:rsidRPr="00B73408">
              <w:t xml:space="preserve">IN: </w:t>
            </w:r>
            <w:r w:rsidR="004A4EB5">
              <w:t>Configuration info structure</w:t>
            </w:r>
            <w:r w:rsidRPr="00B73408">
              <w:t>.</w:t>
            </w:r>
          </w:p>
        </w:tc>
      </w:tr>
    </w:tbl>
    <w:p w14:paraId="4276A889" w14:textId="77777777" w:rsidR="009E626C" w:rsidRDefault="009E626C" w:rsidP="000A4594">
      <w:pPr>
        <w:shd w:val="clear" w:color="auto" w:fill="FFFFFF"/>
        <w:rPr>
          <w:rFonts w:ascii="Times" w:hAnsi="Times"/>
          <w:b/>
          <w:bCs/>
          <w:color w:val="000000"/>
          <w:sz w:val="27"/>
          <w:szCs w:val="27"/>
        </w:rPr>
      </w:pPr>
    </w:p>
    <w:p w14:paraId="52D97E22" w14:textId="3F0F2120"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Returns:</w:t>
      </w:r>
    </w:p>
    <w:p w14:paraId="7CC8C00E" w14:textId="77777777" w:rsidR="000A4594" w:rsidRPr="00B73408" w:rsidRDefault="000A4594" w:rsidP="000A4594">
      <w:pPr>
        <w:shd w:val="clear" w:color="auto" w:fill="FFFFFF"/>
        <w:ind w:left="720"/>
        <w:rPr>
          <w:rFonts w:ascii="Times" w:hAnsi="Times"/>
          <w:color w:val="000000"/>
          <w:sz w:val="27"/>
          <w:szCs w:val="27"/>
        </w:rPr>
      </w:pPr>
      <w:r w:rsidRPr="00B73408">
        <w:rPr>
          <w:rFonts w:ascii="Times" w:hAnsi="Times"/>
          <w:color w:val="000000"/>
          <w:sz w:val="27"/>
          <w:szCs w:val="27"/>
        </w:rPr>
        <w:t>Returns a non-negative value if successful; otherwise returns a negative value.</w:t>
      </w:r>
    </w:p>
    <w:p w14:paraId="111EFCC5" w14:textId="77777777" w:rsidR="00DD733E" w:rsidRDefault="00DD733E" w:rsidP="000A4594">
      <w:pPr>
        <w:shd w:val="clear" w:color="auto" w:fill="FFFFFF"/>
        <w:rPr>
          <w:rFonts w:ascii="Times" w:eastAsiaTheme="majorEastAsia" w:hAnsi="Times" w:cstheme="majorBidi"/>
          <w:b/>
          <w:bCs/>
          <w:color w:val="000000"/>
          <w:sz w:val="27"/>
          <w:szCs w:val="27"/>
        </w:rPr>
      </w:pPr>
    </w:p>
    <w:p w14:paraId="6CD3D7C6" w14:textId="77777777" w:rsidR="00DD733E" w:rsidRDefault="00DD733E" w:rsidP="000A4594">
      <w:pPr>
        <w:shd w:val="clear" w:color="auto" w:fill="FFFFFF"/>
        <w:rPr>
          <w:rFonts w:ascii="Times" w:eastAsiaTheme="majorEastAsia" w:hAnsi="Times" w:cstheme="majorBidi"/>
          <w:b/>
          <w:bCs/>
          <w:color w:val="000000"/>
          <w:sz w:val="27"/>
          <w:szCs w:val="27"/>
        </w:rPr>
      </w:pPr>
    </w:p>
    <w:p w14:paraId="1609B3D7" w14:textId="77777777" w:rsidR="00DD733E" w:rsidRDefault="00DD733E" w:rsidP="000A4594">
      <w:pPr>
        <w:shd w:val="clear" w:color="auto" w:fill="FFFFFF"/>
        <w:rPr>
          <w:rFonts w:ascii="Times" w:eastAsiaTheme="majorEastAsia" w:hAnsi="Times" w:cstheme="majorBidi"/>
          <w:b/>
          <w:bCs/>
          <w:color w:val="000000"/>
          <w:sz w:val="27"/>
          <w:szCs w:val="27"/>
        </w:rPr>
      </w:pPr>
    </w:p>
    <w:p w14:paraId="1BD9C6F2"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Name:</w:t>
      </w:r>
      <w:r w:rsidRPr="00B73408">
        <w:rPr>
          <w:rFonts w:ascii="Times" w:hAnsi="Times"/>
          <w:color w:val="000000"/>
          <w:sz w:val="27"/>
          <w:szCs w:val="27"/>
        </w:rPr>
        <w:t> H5P</w:t>
      </w:r>
      <w:r>
        <w:rPr>
          <w:rFonts w:ascii="Times" w:hAnsi="Times"/>
          <w:color w:val="000000"/>
          <w:sz w:val="27"/>
          <w:szCs w:val="27"/>
        </w:rPr>
        <w:t>g</w:t>
      </w:r>
      <w:r w:rsidRPr="00B73408">
        <w:rPr>
          <w:rFonts w:ascii="Times" w:hAnsi="Times"/>
          <w:color w:val="000000"/>
          <w:sz w:val="27"/>
          <w:szCs w:val="27"/>
        </w:rPr>
        <w:t>et_</w:t>
      </w:r>
      <w:r>
        <w:rPr>
          <w:rFonts w:ascii="Times" w:hAnsi="Times"/>
          <w:color w:val="000000"/>
          <w:sz w:val="27"/>
          <w:szCs w:val="27"/>
        </w:rPr>
        <w:t>fapl</w:t>
      </w:r>
      <w:r w:rsidRPr="00B73408">
        <w:rPr>
          <w:rFonts w:ascii="Times" w:hAnsi="Times"/>
          <w:color w:val="000000"/>
          <w:sz w:val="27"/>
          <w:szCs w:val="27"/>
        </w:rPr>
        <w:t>_</w:t>
      </w:r>
      <w:r>
        <w:rPr>
          <w:rFonts w:ascii="Times" w:hAnsi="Times"/>
          <w:color w:val="000000"/>
          <w:sz w:val="27"/>
          <w:szCs w:val="27"/>
        </w:rPr>
        <w:t>onion</w:t>
      </w:r>
    </w:p>
    <w:p w14:paraId="0CB1E1B9"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Signature:</w:t>
      </w:r>
    </w:p>
    <w:p w14:paraId="1F2D2557" w14:textId="3F903861" w:rsidR="000A4594" w:rsidRPr="00B73408" w:rsidRDefault="000A4594" w:rsidP="000A4594">
      <w:pPr>
        <w:shd w:val="clear" w:color="auto" w:fill="FFFFFF"/>
        <w:ind w:left="720"/>
        <w:rPr>
          <w:rFonts w:ascii="Times" w:hAnsi="Times"/>
          <w:color w:val="000000"/>
          <w:sz w:val="27"/>
          <w:szCs w:val="27"/>
        </w:rPr>
      </w:pPr>
      <w:r w:rsidRPr="00B73408">
        <w:rPr>
          <w:rFonts w:ascii="Times" w:hAnsi="Times"/>
          <w:i/>
          <w:iCs/>
          <w:color w:val="000000"/>
          <w:sz w:val="27"/>
          <w:szCs w:val="27"/>
        </w:rPr>
        <w:t>herr_t</w:t>
      </w:r>
      <w:r w:rsidRPr="00B73408">
        <w:rPr>
          <w:rFonts w:ascii="Times" w:hAnsi="Times"/>
          <w:color w:val="000000"/>
          <w:sz w:val="27"/>
          <w:szCs w:val="27"/>
        </w:rPr>
        <w:t> </w:t>
      </w:r>
      <w:r w:rsidRPr="00B73408">
        <w:rPr>
          <w:rFonts w:ascii="Courier New" w:hAnsi="Courier New" w:cs="Courier New"/>
          <w:color w:val="000000"/>
          <w:sz w:val="20"/>
          <w:szCs w:val="20"/>
        </w:rPr>
        <w:t>H5P</w:t>
      </w:r>
      <w:r>
        <w:rPr>
          <w:rFonts w:ascii="Courier New" w:hAnsi="Courier New" w:cs="Courier New"/>
          <w:color w:val="000000"/>
          <w:sz w:val="20"/>
          <w:szCs w:val="20"/>
        </w:rPr>
        <w:t>g</w:t>
      </w:r>
      <w:r w:rsidRPr="00B73408">
        <w:rPr>
          <w:rFonts w:ascii="Courier New" w:hAnsi="Courier New" w:cs="Courier New"/>
          <w:color w:val="000000"/>
          <w:sz w:val="20"/>
          <w:szCs w:val="20"/>
        </w:rPr>
        <w:t>et_</w:t>
      </w:r>
      <w:r>
        <w:rPr>
          <w:rFonts w:ascii="Courier New" w:hAnsi="Courier New" w:cs="Courier New"/>
          <w:color w:val="000000"/>
          <w:sz w:val="20"/>
          <w:szCs w:val="20"/>
        </w:rPr>
        <w:t>fapl</w:t>
      </w:r>
      <w:r w:rsidRPr="00B73408">
        <w:rPr>
          <w:rFonts w:ascii="Courier New" w:hAnsi="Courier New" w:cs="Courier New"/>
          <w:color w:val="000000"/>
          <w:sz w:val="20"/>
          <w:szCs w:val="20"/>
        </w:rPr>
        <w:t>_</w:t>
      </w:r>
      <w:r>
        <w:rPr>
          <w:rFonts w:ascii="Courier New" w:hAnsi="Courier New" w:cs="Courier New"/>
          <w:color w:val="000000"/>
          <w:sz w:val="20"/>
          <w:szCs w:val="20"/>
        </w:rPr>
        <w:t>onion</w:t>
      </w:r>
      <w:r w:rsidRPr="00B73408">
        <w:rPr>
          <w:rFonts w:ascii="Times" w:hAnsi="Times"/>
          <w:color w:val="000000"/>
          <w:sz w:val="27"/>
          <w:szCs w:val="27"/>
        </w:rPr>
        <w:t> </w:t>
      </w:r>
      <w:proofErr w:type="gramStart"/>
      <w:r w:rsidRPr="00B73408">
        <w:rPr>
          <w:rFonts w:ascii="Times" w:hAnsi="Times"/>
          <w:color w:val="000000"/>
          <w:sz w:val="27"/>
          <w:szCs w:val="27"/>
        </w:rPr>
        <w:t>( </w:t>
      </w:r>
      <w:r w:rsidRPr="00B73408">
        <w:rPr>
          <w:rFonts w:ascii="Times" w:hAnsi="Times"/>
          <w:i/>
          <w:iCs/>
          <w:color w:val="000000"/>
          <w:sz w:val="27"/>
          <w:szCs w:val="27"/>
        </w:rPr>
        <w:t>hid</w:t>
      </w:r>
      <w:proofErr w:type="gramEnd"/>
      <w:r w:rsidRPr="00B73408">
        <w:rPr>
          <w:rFonts w:ascii="Times" w:hAnsi="Times"/>
          <w:i/>
          <w:iCs/>
          <w:color w:val="000000"/>
          <w:sz w:val="27"/>
          <w:szCs w:val="27"/>
        </w:rPr>
        <w:t>_t</w:t>
      </w:r>
      <w:r w:rsidRPr="00B73408">
        <w:rPr>
          <w:rFonts w:ascii="Times" w:hAnsi="Times"/>
          <w:color w:val="000000"/>
          <w:sz w:val="27"/>
          <w:szCs w:val="27"/>
        </w:rPr>
        <w:t> </w:t>
      </w:r>
      <w:r w:rsidRPr="00B73408">
        <w:rPr>
          <w:rFonts w:ascii="Courier New" w:hAnsi="Courier New" w:cs="Courier New"/>
          <w:color w:val="000000"/>
          <w:sz w:val="20"/>
          <w:szCs w:val="20"/>
        </w:rPr>
        <w:t>fapl_id</w:t>
      </w:r>
      <w:r w:rsidRPr="00B73408">
        <w:rPr>
          <w:rFonts w:ascii="Times" w:hAnsi="Times"/>
          <w:color w:val="000000"/>
          <w:sz w:val="27"/>
          <w:szCs w:val="27"/>
        </w:rPr>
        <w:t>, </w:t>
      </w:r>
      <w:r w:rsidR="00A87751">
        <w:rPr>
          <w:rFonts w:ascii="Times" w:hAnsi="Times"/>
          <w:i/>
          <w:iCs/>
          <w:color w:val="000000"/>
          <w:sz w:val="27"/>
          <w:szCs w:val="27"/>
        </w:rPr>
        <w:t>H5FD_onion_fapl_info_t</w:t>
      </w:r>
      <w:r w:rsidRPr="00B73408">
        <w:rPr>
          <w:rFonts w:ascii="Times" w:hAnsi="Times"/>
          <w:color w:val="000000"/>
          <w:sz w:val="27"/>
          <w:szCs w:val="27"/>
        </w:rPr>
        <w:t> </w:t>
      </w:r>
      <w:r>
        <w:rPr>
          <w:rFonts w:ascii="Times" w:hAnsi="Times"/>
          <w:color w:val="000000"/>
          <w:sz w:val="27"/>
          <w:szCs w:val="27"/>
        </w:rPr>
        <w:t>*</w:t>
      </w:r>
      <w:r w:rsidR="00A87751">
        <w:rPr>
          <w:rFonts w:ascii="Courier New" w:hAnsi="Courier New" w:cs="Courier New"/>
          <w:color w:val="000000"/>
          <w:sz w:val="20"/>
          <w:szCs w:val="20"/>
        </w:rPr>
        <w:t>onion_fa_info</w:t>
      </w:r>
      <w:r w:rsidR="009E626C">
        <w:rPr>
          <w:rFonts w:ascii="Times" w:hAnsi="Times"/>
          <w:color w:val="000000"/>
          <w:sz w:val="27"/>
          <w:szCs w:val="27"/>
        </w:rPr>
        <w:t> </w:t>
      </w:r>
      <w:r w:rsidRPr="00B73408">
        <w:rPr>
          <w:rFonts w:ascii="Times" w:hAnsi="Times"/>
          <w:color w:val="000000"/>
          <w:sz w:val="27"/>
          <w:szCs w:val="27"/>
        </w:rPr>
        <w:t>)</w:t>
      </w:r>
    </w:p>
    <w:p w14:paraId="21FE37C0"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Purpose:</w:t>
      </w:r>
    </w:p>
    <w:p w14:paraId="30AD7C9E" w14:textId="77777777" w:rsidR="000A4594" w:rsidRPr="00B73408" w:rsidRDefault="000A4594" w:rsidP="000A4594">
      <w:pPr>
        <w:shd w:val="clear" w:color="auto" w:fill="FFFFFF"/>
        <w:ind w:left="720"/>
        <w:rPr>
          <w:rFonts w:ascii="Times" w:hAnsi="Times"/>
          <w:color w:val="000000"/>
          <w:sz w:val="27"/>
          <w:szCs w:val="27"/>
        </w:rPr>
      </w:pPr>
      <w:r>
        <w:rPr>
          <w:rFonts w:ascii="Times" w:hAnsi="Times"/>
          <w:color w:val="000000"/>
          <w:sz w:val="27"/>
          <w:szCs w:val="27"/>
        </w:rPr>
        <w:lastRenderedPageBreak/>
        <w:t>Retrieve the information of the version control driver.</w:t>
      </w:r>
    </w:p>
    <w:p w14:paraId="0A929843"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Description:</w:t>
      </w:r>
    </w:p>
    <w:p w14:paraId="418EE771" w14:textId="1541FAC5" w:rsidR="000A4594" w:rsidRDefault="000A4594" w:rsidP="000A4594">
      <w:pPr>
        <w:shd w:val="clear" w:color="auto" w:fill="FFFFFF"/>
        <w:ind w:left="720"/>
        <w:rPr>
          <w:rFonts w:ascii="Times" w:hAnsi="Times"/>
          <w:color w:val="000000"/>
          <w:sz w:val="27"/>
          <w:szCs w:val="27"/>
        </w:rPr>
      </w:pPr>
      <w:r w:rsidRPr="00B73408">
        <w:rPr>
          <w:rFonts w:ascii="Courier New" w:hAnsi="Courier New" w:cs="Courier New"/>
          <w:color w:val="000000"/>
          <w:sz w:val="20"/>
          <w:szCs w:val="20"/>
        </w:rPr>
        <w:t>H5P</w:t>
      </w:r>
      <w:r>
        <w:rPr>
          <w:rFonts w:ascii="Courier New" w:hAnsi="Courier New" w:cs="Courier New"/>
          <w:color w:val="000000"/>
          <w:sz w:val="20"/>
          <w:szCs w:val="20"/>
        </w:rPr>
        <w:t>g</w:t>
      </w:r>
      <w:r w:rsidRPr="00B73408">
        <w:rPr>
          <w:rFonts w:ascii="Courier New" w:hAnsi="Courier New" w:cs="Courier New"/>
          <w:color w:val="000000"/>
          <w:sz w:val="20"/>
          <w:szCs w:val="20"/>
        </w:rPr>
        <w:t>et_</w:t>
      </w:r>
      <w:r>
        <w:rPr>
          <w:rFonts w:ascii="Courier New" w:hAnsi="Courier New" w:cs="Courier New"/>
          <w:color w:val="000000"/>
          <w:sz w:val="20"/>
          <w:szCs w:val="20"/>
        </w:rPr>
        <w:t>fapl</w:t>
      </w:r>
      <w:r w:rsidRPr="00B73408">
        <w:rPr>
          <w:rFonts w:ascii="Courier New" w:hAnsi="Courier New" w:cs="Courier New"/>
          <w:color w:val="000000"/>
          <w:sz w:val="20"/>
          <w:szCs w:val="20"/>
        </w:rPr>
        <w:t>_</w:t>
      </w:r>
      <w:r>
        <w:rPr>
          <w:rFonts w:ascii="Courier New" w:hAnsi="Courier New" w:cs="Courier New"/>
          <w:color w:val="000000"/>
          <w:sz w:val="20"/>
          <w:szCs w:val="20"/>
        </w:rPr>
        <w:t>onion</w:t>
      </w:r>
      <w:r w:rsidRPr="00B73408">
        <w:rPr>
          <w:rFonts w:ascii="Times" w:hAnsi="Times"/>
          <w:color w:val="000000"/>
          <w:sz w:val="27"/>
          <w:szCs w:val="27"/>
        </w:rPr>
        <w:t> </w:t>
      </w:r>
      <w:r>
        <w:rPr>
          <w:rFonts w:ascii="Times" w:hAnsi="Times"/>
          <w:color w:val="000000"/>
          <w:sz w:val="27"/>
          <w:szCs w:val="27"/>
        </w:rPr>
        <w:t xml:space="preserve">retrieves the </w:t>
      </w:r>
      <w:r w:rsidR="00BB17FA">
        <w:rPr>
          <w:rFonts w:ascii="Times" w:hAnsi="Times"/>
          <w:color w:val="000000"/>
          <w:sz w:val="27"/>
          <w:szCs w:val="27"/>
        </w:rPr>
        <w:t xml:space="preserve">FAPL information pertaining to the Onion </w:t>
      </w:r>
      <w:r w:rsidR="009247A6">
        <w:rPr>
          <w:rFonts w:ascii="Times" w:hAnsi="Times"/>
          <w:color w:val="000000"/>
          <w:sz w:val="27"/>
          <w:szCs w:val="27"/>
        </w:rPr>
        <w:t>virtual file driver</w:t>
      </w:r>
      <w:r w:rsidR="00BB17FA">
        <w:rPr>
          <w:rFonts w:ascii="Times" w:hAnsi="Times"/>
          <w:color w:val="000000"/>
          <w:sz w:val="27"/>
          <w:szCs w:val="27"/>
        </w:rPr>
        <w:t xml:space="preserve"> configuration</w:t>
      </w:r>
      <w:r>
        <w:rPr>
          <w:rFonts w:ascii="Times" w:hAnsi="Times"/>
          <w:color w:val="000000"/>
          <w:sz w:val="27"/>
          <w:szCs w:val="27"/>
        </w:rPr>
        <w:t>.</w:t>
      </w:r>
      <w:r w:rsidR="00BB17FA">
        <w:rPr>
          <w:rFonts w:ascii="Times" w:hAnsi="Times"/>
          <w:color w:val="000000"/>
          <w:sz w:val="27"/>
          <w:szCs w:val="27"/>
        </w:rPr>
        <w:t xml:space="preserve"> If successful, the information as found in the FAPL is copied into </w:t>
      </w:r>
      <w:proofErr w:type="spellStart"/>
      <w:r w:rsidR="00BB17FA" w:rsidRPr="00BB17FA">
        <w:rPr>
          <w:rFonts w:ascii="Courier New" w:hAnsi="Courier New" w:cs="Courier New"/>
          <w:color w:val="000000"/>
          <w:sz w:val="20"/>
          <w:szCs w:val="20"/>
        </w:rPr>
        <w:t>onion_fa_info</w:t>
      </w:r>
      <w:proofErr w:type="spellEnd"/>
      <w:r w:rsidR="00BB17FA">
        <w:rPr>
          <w:rFonts w:ascii="Times" w:hAnsi="Times"/>
          <w:color w:val="000000"/>
          <w:sz w:val="27"/>
          <w:szCs w:val="27"/>
        </w:rPr>
        <w:t>.</w:t>
      </w:r>
      <w:r w:rsidR="004A4EB5">
        <w:rPr>
          <w:rFonts w:ascii="Times" w:hAnsi="Times"/>
          <w:color w:val="000000"/>
          <w:sz w:val="27"/>
          <w:szCs w:val="27"/>
        </w:rPr>
        <w:t xml:space="preserve"> The details of the input info pointer </w:t>
      </w:r>
      <w:proofErr w:type="spellStart"/>
      <w:r w:rsidR="004A4EB5" w:rsidRPr="00BB17FA">
        <w:rPr>
          <w:rFonts w:ascii="Courier New" w:hAnsi="Courier New" w:cs="Courier New"/>
          <w:color w:val="000000"/>
          <w:sz w:val="20"/>
          <w:szCs w:val="20"/>
        </w:rPr>
        <w:t>onion_fa_info</w:t>
      </w:r>
      <w:proofErr w:type="spellEnd"/>
      <w:r w:rsidR="004A4EB5">
        <w:rPr>
          <w:rFonts w:ascii="Times" w:hAnsi="Times"/>
          <w:color w:val="000000"/>
          <w:sz w:val="27"/>
          <w:szCs w:val="27"/>
        </w:rPr>
        <w:t xml:space="preserve"> is discussed in §Onion File Access Property List with the structure documentation</w:t>
      </w:r>
      <w:r w:rsidR="00444705">
        <w:rPr>
          <w:rFonts w:ascii="Times" w:hAnsi="Times"/>
          <w:color w:val="000000"/>
          <w:sz w:val="27"/>
          <w:szCs w:val="27"/>
        </w:rPr>
        <w:t>.</w:t>
      </w:r>
    </w:p>
    <w:p w14:paraId="2251C161" w14:textId="3BFD68D9" w:rsidR="000A4594" w:rsidRPr="00B73408" w:rsidRDefault="000A4594" w:rsidP="000A4594">
      <w:pPr>
        <w:shd w:val="clear" w:color="auto" w:fill="FFFFFF"/>
        <w:spacing w:before="100" w:beforeAutospacing="1" w:after="100" w:afterAutospacing="1"/>
        <w:ind w:left="720"/>
        <w:rPr>
          <w:rFonts w:ascii="Times" w:hAnsi="Times"/>
          <w:color w:val="000000"/>
          <w:sz w:val="27"/>
          <w:szCs w:val="27"/>
        </w:rPr>
      </w:pPr>
      <w:r w:rsidRPr="00B73408">
        <w:rPr>
          <w:rFonts w:ascii="Times" w:hAnsi="Times"/>
          <w:color w:val="000000"/>
          <w:sz w:val="27"/>
          <w:szCs w:val="27"/>
        </w:rPr>
        <w:t>This function is for use only when accessing an HDF5 file written as a set of files with t</w:t>
      </w:r>
      <w:r w:rsidRPr="007A6C0D">
        <w:rPr>
          <w:color w:val="000000"/>
          <w:sz w:val="27"/>
          <w:szCs w:val="27"/>
        </w:rPr>
        <w:t>he Onion </w:t>
      </w:r>
      <w:r w:rsidR="007A6C0D">
        <w:rPr>
          <w:color w:val="000000"/>
          <w:sz w:val="27"/>
          <w:szCs w:val="27"/>
        </w:rPr>
        <w:t>VFD</w:t>
      </w:r>
      <w:r w:rsidRPr="00B73408">
        <w:rPr>
          <w:rFonts w:ascii="Times" w:hAnsi="Times"/>
          <w:color w:val="000000"/>
          <w:sz w:val="27"/>
          <w:szCs w:val="27"/>
        </w:rPr>
        <w:t>.</w:t>
      </w:r>
    </w:p>
    <w:p w14:paraId="35746C39"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Parameters: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598"/>
        <w:gridCol w:w="3735"/>
      </w:tblGrid>
      <w:tr w:rsidR="000A4594" w:rsidRPr="00B73408" w14:paraId="7C005641" w14:textId="77777777" w:rsidTr="00033A90">
        <w:trPr>
          <w:tblCellSpacing w:w="15" w:type="dxa"/>
        </w:trPr>
        <w:tc>
          <w:tcPr>
            <w:tcW w:w="0" w:type="auto"/>
            <w:hideMark/>
          </w:tcPr>
          <w:p w14:paraId="4E689335" w14:textId="77777777" w:rsidR="000A4594" w:rsidRPr="00B73408" w:rsidRDefault="000A4594" w:rsidP="00BB17FA">
            <w:proofErr w:type="spellStart"/>
            <w:r w:rsidRPr="00B73408">
              <w:rPr>
                <w:i/>
                <w:iCs/>
              </w:rPr>
              <w:t>hid_t</w:t>
            </w:r>
            <w:proofErr w:type="spellEnd"/>
            <w:r w:rsidRPr="00B73408">
              <w:t> </w:t>
            </w:r>
            <w:proofErr w:type="spellStart"/>
            <w:r w:rsidRPr="00B73408">
              <w:rPr>
                <w:rFonts w:ascii="Courier New" w:hAnsi="Courier New" w:cs="Courier New"/>
                <w:sz w:val="20"/>
                <w:szCs w:val="20"/>
              </w:rPr>
              <w:t>fapl_id</w:t>
            </w:r>
            <w:proofErr w:type="spellEnd"/>
          </w:p>
        </w:tc>
        <w:tc>
          <w:tcPr>
            <w:tcW w:w="0" w:type="auto"/>
            <w:hideMark/>
          </w:tcPr>
          <w:p w14:paraId="1CE4438E" w14:textId="77777777" w:rsidR="000A4594" w:rsidRPr="00B73408" w:rsidRDefault="000A4594" w:rsidP="00BB17FA">
            <w:pPr>
              <w:ind w:left="7"/>
            </w:pPr>
            <w:r w:rsidRPr="00B73408">
              <w:t>IN: File access property list identifier.</w:t>
            </w:r>
          </w:p>
        </w:tc>
      </w:tr>
      <w:tr w:rsidR="000A4594" w:rsidRPr="00B73408" w14:paraId="66A3C332" w14:textId="77777777" w:rsidTr="00033A90">
        <w:trPr>
          <w:tblCellSpacing w:w="15" w:type="dxa"/>
        </w:trPr>
        <w:tc>
          <w:tcPr>
            <w:tcW w:w="0" w:type="auto"/>
          </w:tcPr>
          <w:p w14:paraId="1757AE35" w14:textId="255B780A" w:rsidR="000A4594" w:rsidRPr="00B73408" w:rsidRDefault="000A4594" w:rsidP="00BB17FA">
            <w:pPr>
              <w:rPr>
                <w:i/>
                <w:iCs/>
              </w:rPr>
            </w:pPr>
            <w:r>
              <w:rPr>
                <w:rFonts w:ascii="Times" w:hAnsi="Times"/>
                <w:i/>
                <w:iCs/>
                <w:color w:val="000000"/>
                <w:sz w:val="27"/>
                <w:szCs w:val="27"/>
              </w:rPr>
              <w:t>H5FD_</w:t>
            </w:r>
            <w:r w:rsidR="00A87751">
              <w:rPr>
                <w:rFonts w:ascii="Times" w:hAnsi="Times"/>
                <w:i/>
                <w:iCs/>
                <w:color w:val="000000"/>
                <w:sz w:val="27"/>
                <w:szCs w:val="27"/>
              </w:rPr>
              <w:t>onion_fapl_info</w:t>
            </w:r>
            <w:r>
              <w:rPr>
                <w:rFonts w:ascii="Times" w:hAnsi="Times"/>
                <w:i/>
                <w:iCs/>
                <w:color w:val="000000"/>
                <w:sz w:val="27"/>
                <w:szCs w:val="27"/>
              </w:rPr>
              <w:t>_t</w:t>
            </w:r>
            <w:r w:rsidRPr="00B73408">
              <w:rPr>
                <w:rFonts w:ascii="Times" w:hAnsi="Times"/>
                <w:color w:val="000000"/>
                <w:sz w:val="27"/>
                <w:szCs w:val="27"/>
              </w:rPr>
              <w:t> </w:t>
            </w:r>
            <w:r>
              <w:rPr>
                <w:rFonts w:ascii="Times" w:hAnsi="Times"/>
                <w:color w:val="000000"/>
                <w:sz w:val="27"/>
                <w:szCs w:val="27"/>
              </w:rPr>
              <w:t>*</w:t>
            </w:r>
            <w:proofErr w:type="spellStart"/>
            <w:r w:rsidR="00A87751">
              <w:rPr>
                <w:rFonts w:ascii="Courier New" w:hAnsi="Courier New" w:cs="Courier New"/>
                <w:color w:val="000000"/>
                <w:sz w:val="20"/>
                <w:szCs w:val="20"/>
              </w:rPr>
              <w:t>onion</w:t>
            </w:r>
            <w:r>
              <w:rPr>
                <w:rFonts w:ascii="Courier New" w:hAnsi="Courier New" w:cs="Courier New"/>
                <w:color w:val="000000"/>
                <w:sz w:val="20"/>
                <w:szCs w:val="20"/>
              </w:rPr>
              <w:t>_</w:t>
            </w:r>
            <w:r w:rsidR="00A87751">
              <w:rPr>
                <w:rFonts w:ascii="Courier New" w:hAnsi="Courier New" w:cs="Courier New"/>
                <w:color w:val="000000"/>
                <w:sz w:val="20"/>
                <w:szCs w:val="20"/>
              </w:rPr>
              <w:t>fa_info</w:t>
            </w:r>
            <w:proofErr w:type="spellEnd"/>
            <w:r w:rsidR="00BB17FA">
              <w:rPr>
                <w:rFonts w:ascii="Courier New" w:hAnsi="Courier New" w:cs="Courier New"/>
                <w:color w:val="000000"/>
                <w:sz w:val="20"/>
                <w:szCs w:val="20"/>
              </w:rPr>
              <w:t xml:space="preserve">  </w:t>
            </w:r>
          </w:p>
        </w:tc>
        <w:tc>
          <w:tcPr>
            <w:tcW w:w="0" w:type="auto"/>
          </w:tcPr>
          <w:p w14:paraId="19C2F0FC" w14:textId="342CCC71" w:rsidR="000A4594" w:rsidRPr="00B73408" w:rsidRDefault="000A4594" w:rsidP="004A4EB5">
            <w:pPr>
              <w:ind w:left="7"/>
            </w:pPr>
            <w:r>
              <w:t xml:space="preserve">OUT: </w:t>
            </w:r>
            <w:r w:rsidR="004A4EB5">
              <w:t>Configuration info structure.</w:t>
            </w:r>
            <w:r>
              <w:t xml:space="preserve"> </w:t>
            </w:r>
          </w:p>
        </w:tc>
      </w:tr>
    </w:tbl>
    <w:p w14:paraId="741F6756"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Returns:</w:t>
      </w:r>
    </w:p>
    <w:p w14:paraId="2C64E62D" w14:textId="316E03BC" w:rsidR="00DD733E" w:rsidRDefault="000A4594" w:rsidP="00DD733E">
      <w:pPr>
        <w:ind w:left="720"/>
        <w:rPr>
          <w:rFonts w:ascii="Times" w:hAnsi="Times"/>
          <w:color w:val="000000"/>
          <w:sz w:val="27"/>
          <w:szCs w:val="27"/>
        </w:rPr>
      </w:pPr>
      <w:r w:rsidRPr="00B73408">
        <w:rPr>
          <w:rFonts w:ascii="Times" w:hAnsi="Times"/>
          <w:color w:val="000000"/>
          <w:sz w:val="27"/>
          <w:szCs w:val="27"/>
        </w:rPr>
        <w:t>Returns a non-negative value if successful; otherwise returns a negative value.</w:t>
      </w:r>
    </w:p>
    <w:p w14:paraId="649219FD" w14:textId="77777777" w:rsidR="00DD733E" w:rsidRDefault="00DD733E" w:rsidP="00DD733E">
      <w:pPr>
        <w:rPr>
          <w:rFonts w:ascii="Times" w:hAnsi="Times"/>
          <w:color w:val="000000"/>
          <w:sz w:val="27"/>
          <w:szCs w:val="27"/>
        </w:rPr>
      </w:pPr>
    </w:p>
    <w:p w14:paraId="53FBDED1" w14:textId="77777777" w:rsidR="00DD733E" w:rsidRPr="00DD733E" w:rsidRDefault="00DD733E" w:rsidP="00DD733E">
      <w:pPr>
        <w:rPr>
          <w:rFonts w:ascii="Times" w:hAnsi="Times"/>
          <w:color w:val="000000"/>
          <w:sz w:val="27"/>
          <w:szCs w:val="27"/>
        </w:rPr>
      </w:pPr>
    </w:p>
    <w:p w14:paraId="6E3CE6C5" w14:textId="77777777" w:rsidR="00DD733E" w:rsidRPr="00DD733E" w:rsidRDefault="00DD733E" w:rsidP="00DD733E"/>
    <w:p w14:paraId="4D3B8FB5" w14:textId="53982C69" w:rsidR="00601C26" w:rsidDel="0018507F" w:rsidRDefault="00601C26" w:rsidP="007562AD">
      <w:pPr>
        <w:pStyle w:val="Heading1"/>
        <w:rPr>
          <w:del w:id="427" w:author="Dana Robinson" w:date="2022-05-08T05:20:00Z"/>
        </w:rPr>
        <w:pPrChange w:id="428" w:author="Dana Robinson" w:date="2022-05-08T05:20:00Z">
          <w:pPr>
            <w:shd w:val="clear" w:color="auto" w:fill="FFFFFF"/>
          </w:pPr>
        </w:pPrChange>
      </w:pPr>
      <w:del w:id="429" w:author="Dana Robinson" w:date="2022-05-08T05:20:00Z">
        <w:r w:rsidDel="0018507F">
          <w:rPr>
            <w:rStyle w:val="Strong"/>
            <w:rFonts w:ascii="Times" w:hAnsi="Times"/>
            <w:color w:val="000000"/>
            <w:sz w:val="27"/>
            <w:szCs w:val="27"/>
          </w:rPr>
          <w:delText>Name:</w:delText>
        </w:r>
        <w:r w:rsidDel="0018507F">
          <w:delText> H5</w:delText>
        </w:r>
        <w:r w:rsidR="00471327" w:rsidDel="0018507F">
          <w:delText>F</w:delText>
        </w:r>
        <w:r w:rsidR="0039723A" w:rsidDel="0018507F">
          <w:delText>D</w:delText>
        </w:r>
        <w:r w:rsidR="008A3409" w:rsidDel="0018507F">
          <w:delText>fctl</w:delText>
        </w:r>
      </w:del>
    </w:p>
    <w:p w14:paraId="0104DFC9" w14:textId="01B1E1D6" w:rsidR="00601C26" w:rsidDel="0018507F" w:rsidRDefault="00601C26" w:rsidP="007562AD">
      <w:pPr>
        <w:pStyle w:val="Heading1"/>
        <w:rPr>
          <w:del w:id="430" w:author="Dana Robinson" w:date="2022-05-08T05:20:00Z"/>
        </w:rPr>
        <w:pPrChange w:id="431" w:author="Dana Robinson" w:date="2022-05-08T05:20:00Z">
          <w:pPr>
            <w:shd w:val="clear" w:color="auto" w:fill="FFFFFF"/>
          </w:pPr>
        </w:pPrChange>
      </w:pPr>
      <w:del w:id="432" w:author="Dana Robinson" w:date="2022-05-08T05:20:00Z">
        <w:r w:rsidDel="0018507F">
          <w:rPr>
            <w:rStyle w:val="Strong"/>
            <w:rFonts w:ascii="Times" w:hAnsi="Times"/>
            <w:color w:val="000000"/>
            <w:sz w:val="27"/>
            <w:szCs w:val="27"/>
          </w:rPr>
          <w:delText>Signature:</w:delText>
        </w:r>
      </w:del>
    </w:p>
    <w:p w14:paraId="3309CB02" w14:textId="0963BAC3" w:rsidR="00601C26" w:rsidDel="0018507F" w:rsidRDefault="00601C26" w:rsidP="007562AD">
      <w:pPr>
        <w:pStyle w:val="Heading1"/>
        <w:rPr>
          <w:del w:id="433" w:author="Dana Robinson" w:date="2022-05-08T05:20:00Z"/>
        </w:rPr>
        <w:pPrChange w:id="434" w:author="Dana Robinson" w:date="2022-05-08T05:20:00Z">
          <w:pPr>
            <w:shd w:val="clear" w:color="auto" w:fill="FFFFFF"/>
            <w:ind w:left="720"/>
          </w:pPr>
        </w:pPrChange>
      </w:pPr>
      <w:del w:id="435" w:author="Dana Robinson" w:date="2022-05-08T05:20:00Z">
        <w:r w:rsidDel="0018507F">
          <w:rPr>
            <w:rStyle w:val="Emphasis"/>
            <w:rFonts w:ascii="Times" w:hAnsi="Times"/>
            <w:color w:val="000000"/>
            <w:sz w:val="27"/>
            <w:szCs w:val="27"/>
          </w:rPr>
          <w:delText>herr_t</w:delText>
        </w:r>
        <w:r w:rsidDel="0018507F">
          <w:delText> </w:delText>
        </w:r>
        <w:r w:rsidDel="0018507F">
          <w:rPr>
            <w:rStyle w:val="HTMLCode"/>
            <w:rFonts w:eastAsiaTheme="majorEastAsia"/>
            <w:color w:val="000000"/>
          </w:rPr>
          <w:delText>H5</w:delText>
        </w:r>
        <w:r w:rsidR="00471327" w:rsidDel="0018507F">
          <w:rPr>
            <w:rStyle w:val="HTMLCode"/>
            <w:rFonts w:eastAsiaTheme="majorEastAsia"/>
            <w:color w:val="000000"/>
          </w:rPr>
          <w:delText>F</w:delText>
        </w:r>
        <w:r w:rsidR="0039723A" w:rsidDel="0018507F">
          <w:rPr>
            <w:rStyle w:val="HTMLCode"/>
            <w:rFonts w:eastAsiaTheme="majorEastAsia"/>
            <w:color w:val="000000"/>
          </w:rPr>
          <w:delText>D</w:delText>
        </w:r>
        <w:r w:rsidR="008A3409" w:rsidDel="0018507F">
          <w:rPr>
            <w:rStyle w:val="HTMLCode"/>
            <w:rFonts w:eastAsiaTheme="majorEastAsia"/>
            <w:color w:val="000000"/>
          </w:rPr>
          <w:delText>fctl</w:delText>
        </w:r>
        <w:r w:rsidDel="0018507F">
          <w:delText> (</w:delText>
        </w:r>
        <w:r w:rsidR="00EB4379" w:rsidRPr="00EB4379" w:rsidDel="0018507F">
          <w:rPr>
            <w:i/>
          </w:rPr>
          <w:delText xml:space="preserve">const </w:delText>
        </w:r>
        <w:r w:rsidR="008A3409" w:rsidDel="0018507F">
          <w:rPr>
            <w:i/>
          </w:rPr>
          <w:delText>H5FD_t *</w:delText>
        </w:r>
        <w:r w:rsidR="008A3409" w:rsidDel="0018507F">
          <w:rPr>
            <w:rFonts w:ascii="Courier New" w:hAnsi="Courier New" w:cs="Courier New"/>
            <w:sz w:val="20"/>
            <w:szCs w:val="20"/>
          </w:rPr>
          <w:delText>handle</w:delText>
        </w:r>
        <w:r w:rsidR="00A87751" w:rsidDel="0018507F">
          <w:delText xml:space="preserve">, </w:delText>
        </w:r>
        <w:r w:rsidR="00EA4A78" w:rsidRPr="00EA4A78" w:rsidDel="0018507F">
          <w:rPr>
            <w:i/>
          </w:rPr>
          <w:delText>uint32_t</w:delText>
        </w:r>
        <w:r w:rsidR="00EA4A78" w:rsidDel="0018507F">
          <w:delText xml:space="preserve"> </w:delText>
        </w:r>
        <w:r w:rsidR="00EA4A78" w:rsidRPr="00EA4A78" w:rsidDel="0018507F">
          <w:rPr>
            <w:rFonts w:ascii="Courier New" w:hAnsi="Courier New" w:cs="Courier New"/>
            <w:sz w:val="20"/>
            <w:szCs w:val="20"/>
          </w:rPr>
          <w:delText>op_code</w:delText>
        </w:r>
        <w:r w:rsidR="00EA4A78" w:rsidDel="0018507F">
          <w:delText xml:space="preserve">, </w:delText>
        </w:r>
        <w:r w:rsidR="00B274F4" w:rsidRPr="00B274F4" w:rsidDel="0018507F">
          <w:rPr>
            <w:i/>
          </w:rPr>
          <w:delText xml:space="preserve">const </w:delText>
        </w:r>
        <w:r w:rsidR="00743D3E" w:rsidDel="0018507F">
          <w:rPr>
            <w:rStyle w:val="Emphasis"/>
            <w:rFonts w:ascii="Times" w:hAnsi="Times"/>
            <w:color w:val="000000"/>
            <w:sz w:val="27"/>
            <w:szCs w:val="27"/>
          </w:rPr>
          <w:delText xml:space="preserve">void </w:delText>
        </w:r>
        <w:r w:rsidR="0039723A" w:rsidDel="0018507F">
          <w:delText>*</w:delText>
        </w:r>
        <w:r w:rsidR="00743D3E" w:rsidDel="0018507F">
          <w:rPr>
            <w:rStyle w:val="HTMLCode"/>
            <w:rFonts w:eastAsiaTheme="majorEastAsia"/>
            <w:color w:val="000000"/>
          </w:rPr>
          <w:delText>i</w:delText>
        </w:r>
        <w:r w:rsidR="00EA4A78" w:rsidDel="0018507F">
          <w:rPr>
            <w:rStyle w:val="HTMLCode"/>
            <w:rFonts w:eastAsiaTheme="majorEastAsia"/>
            <w:color w:val="000000"/>
          </w:rPr>
          <w:delText>nput</w:delText>
        </w:r>
        <w:r w:rsidR="00471327" w:rsidDel="0018507F">
          <w:delText>,</w:delText>
        </w:r>
        <w:r w:rsidR="0039723A" w:rsidDel="0018507F">
          <w:rPr>
            <w:rStyle w:val="Emphasis"/>
            <w:rFonts w:ascii="Times" w:hAnsi="Times"/>
            <w:color w:val="000000"/>
            <w:sz w:val="27"/>
            <w:szCs w:val="27"/>
          </w:rPr>
          <w:delText xml:space="preserve"> void</w:delText>
        </w:r>
        <w:r w:rsidR="00471327" w:rsidDel="0018507F">
          <w:delText> </w:delText>
        </w:r>
        <w:r w:rsidR="00012777" w:rsidDel="0018507F">
          <w:delText>*</w:delText>
        </w:r>
        <w:r w:rsidR="00EA4A78" w:rsidDel="0018507F">
          <w:rPr>
            <w:rStyle w:val="HTMLCode"/>
            <w:rFonts w:eastAsiaTheme="majorEastAsia"/>
            <w:color w:val="000000"/>
          </w:rPr>
          <w:delText>resul</w:delText>
        </w:r>
        <w:r w:rsidR="00743D3E" w:rsidDel="0018507F">
          <w:rPr>
            <w:rStyle w:val="HTMLCode"/>
            <w:rFonts w:eastAsiaTheme="majorEastAsia"/>
            <w:color w:val="000000"/>
          </w:rPr>
          <w:delText>t</w:delText>
        </w:r>
        <w:r w:rsidDel="0018507F">
          <w:delText> )</w:delText>
        </w:r>
      </w:del>
    </w:p>
    <w:p w14:paraId="19BDCCEB" w14:textId="7A679F29" w:rsidR="00601C26" w:rsidDel="0018507F" w:rsidRDefault="00601C26" w:rsidP="007562AD">
      <w:pPr>
        <w:pStyle w:val="Heading1"/>
        <w:rPr>
          <w:del w:id="436" w:author="Dana Robinson" w:date="2022-05-08T05:20:00Z"/>
        </w:rPr>
        <w:pPrChange w:id="437" w:author="Dana Robinson" w:date="2022-05-08T05:20:00Z">
          <w:pPr>
            <w:shd w:val="clear" w:color="auto" w:fill="FFFFFF"/>
          </w:pPr>
        </w:pPrChange>
      </w:pPr>
      <w:del w:id="438" w:author="Dana Robinson" w:date="2022-05-08T05:20:00Z">
        <w:r w:rsidDel="0018507F">
          <w:rPr>
            <w:rStyle w:val="Strong"/>
            <w:rFonts w:ascii="Times" w:hAnsi="Times"/>
            <w:color w:val="000000"/>
            <w:sz w:val="27"/>
            <w:szCs w:val="27"/>
          </w:rPr>
          <w:delText>Purpose:</w:delText>
        </w:r>
      </w:del>
    </w:p>
    <w:p w14:paraId="216B1366" w14:textId="0BAB099E" w:rsidR="00601C26" w:rsidDel="0018507F" w:rsidRDefault="00601C26" w:rsidP="007562AD">
      <w:pPr>
        <w:pStyle w:val="Heading1"/>
        <w:rPr>
          <w:del w:id="439" w:author="Dana Robinson" w:date="2022-05-08T05:20:00Z"/>
        </w:rPr>
        <w:pPrChange w:id="440" w:author="Dana Robinson" w:date="2022-05-08T05:20:00Z">
          <w:pPr>
            <w:shd w:val="clear" w:color="auto" w:fill="FFFFFF"/>
            <w:ind w:left="720"/>
          </w:pPr>
        </w:pPrChange>
      </w:pPr>
      <w:del w:id="441" w:author="Dana Robinson" w:date="2022-05-08T05:20:00Z">
        <w:r w:rsidDel="0018507F">
          <w:delText xml:space="preserve">Retrieve the </w:delText>
        </w:r>
        <w:r w:rsidR="00471327" w:rsidDel="0018507F">
          <w:delText xml:space="preserve">information of a </w:delText>
        </w:r>
        <w:r w:rsidR="0039723A" w:rsidDel="0018507F">
          <w:delText xml:space="preserve">VFD </w:delText>
        </w:r>
        <w:r w:rsidDel="0018507F">
          <w:delText>file.</w:delText>
        </w:r>
      </w:del>
    </w:p>
    <w:p w14:paraId="23D3FED8" w14:textId="01808BFA" w:rsidR="00601C26" w:rsidDel="0018507F" w:rsidRDefault="00601C26" w:rsidP="007562AD">
      <w:pPr>
        <w:pStyle w:val="Heading1"/>
        <w:rPr>
          <w:del w:id="442" w:author="Dana Robinson" w:date="2022-05-08T05:20:00Z"/>
        </w:rPr>
        <w:pPrChange w:id="443" w:author="Dana Robinson" w:date="2022-05-08T05:20:00Z">
          <w:pPr>
            <w:shd w:val="clear" w:color="auto" w:fill="FFFFFF"/>
          </w:pPr>
        </w:pPrChange>
      </w:pPr>
      <w:del w:id="444" w:author="Dana Robinson" w:date="2022-05-08T05:20:00Z">
        <w:r w:rsidDel="0018507F">
          <w:rPr>
            <w:rStyle w:val="Strong"/>
            <w:rFonts w:ascii="Times" w:hAnsi="Times"/>
            <w:color w:val="000000"/>
            <w:sz w:val="27"/>
            <w:szCs w:val="27"/>
          </w:rPr>
          <w:delText>Description:</w:delText>
        </w:r>
      </w:del>
    </w:p>
    <w:p w14:paraId="7ADBE343" w14:textId="59A27935" w:rsidR="00743D3E" w:rsidDel="0018507F" w:rsidRDefault="00601C26" w:rsidP="007562AD">
      <w:pPr>
        <w:pStyle w:val="Heading1"/>
        <w:rPr>
          <w:del w:id="445" w:author="Dana Robinson" w:date="2022-05-08T05:20:00Z"/>
        </w:rPr>
        <w:pPrChange w:id="446" w:author="Dana Robinson" w:date="2022-05-08T05:20:00Z">
          <w:pPr>
            <w:shd w:val="clear" w:color="auto" w:fill="FFFFFF"/>
            <w:ind w:left="720"/>
          </w:pPr>
        </w:pPrChange>
      </w:pPr>
      <w:del w:id="447" w:author="Dana Robinson" w:date="2022-05-08T05:20:00Z">
        <w:r w:rsidDel="0018507F">
          <w:rPr>
            <w:rStyle w:val="HTMLCode"/>
            <w:rFonts w:eastAsiaTheme="majorEastAsia"/>
            <w:color w:val="000000"/>
          </w:rPr>
          <w:delText>H5</w:delText>
        </w:r>
        <w:r w:rsidR="00471327" w:rsidDel="0018507F">
          <w:rPr>
            <w:rStyle w:val="HTMLCode"/>
            <w:rFonts w:eastAsiaTheme="majorEastAsia"/>
            <w:color w:val="000000"/>
          </w:rPr>
          <w:delText>F</w:delText>
        </w:r>
        <w:r w:rsidR="0039723A" w:rsidDel="0018507F">
          <w:rPr>
            <w:rStyle w:val="HTMLCode"/>
            <w:rFonts w:eastAsiaTheme="majorEastAsia"/>
            <w:color w:val="000000"/>
          </w:rPr>
          <w:delText>D</w:delText>
        </w:r>
        <w:r w:rsidR="008A3409" w:rsidDel="0018507F">
          <w:rPr>
            <w:rStyle w:val="HTMLCode"/>
            <w:rFonts w:eastAsiaTheme="majorEastAsia"/>
            <w:color w:val="000000"/>
          </w:rPr>
          <w:delText>fctl()</w:delText>
        </w:r>
        <w:r w:rsidDel="0018507F">
          <w:delText> </w:delText>
        </w:r>
        <w:r w:rsidR="00743D3E" w:rsidDel="0018507F">
          <w:delText xml:space="preserve">provides a general-purpose interface for driver-defined behavior in </w:delText>
        </w:r>
        <w:r w:rsidR="006A53B4" w:rsidDel="0018507F">
          <w:delText>interacting with a virtual file handle</w:delText>
        </w:r>
        <w:r w:rsidR="00743D3E" w:rsidDel="0018507F">
          <w:delText>.</w:delText>
        </w:r>
      </w:del>
    </w:p>
    <w:p w14:paraId="6C3BD0D6" w14:textId="4910C244" w:rsidR="00743D3E" w:rsidDel="0018507F" w:rsidRDefault="00743D3E" w:rsidP="007562AD">
      <w:pPr>
        <w:pStyle w:val="Heading1"/>
        <w:rPr>
          <w:del w:id="448" w:author="Dana Robinson" w:date="2022-05-08T05:20:00Z"/>
        </w:rPr>
        <w:pPrChange w:id="449" w:author="Dana Robinson" w:date="2022-05-08T05:20:00Z">
          <w:pPr>
            <w:shd w:val="clear" w:color="auto" w:fill="FFFFFF"/>
            <w:ind w:left="720"/>
          </w:pPr>
        </w:pPrChange>
      </w:pPr>
    </w:p>
    <w:p w14:paraId="0E6CC1FB" w14:textId="08488A2F" w:rsidR="00743D3E" w:rsidDel="0018507F" w:rsidRDefault="00743D3E" w:rsidP="007562AD">
      <w:pPr>
        <w:pStyle w:val="Heading1"/>
        <w:rPr>
          <w:del w:id="450" w:author="Dana Robinson" w:date="2022-05-08T05:20:00Z"/>
        </w:rPr>
        <w:pPrChange w:id="451" w:author="Dana Robinson" w:date="2022-05-08T05:20:00Z">
          <w:pPr>
            <w:shd w:val="clear" w:color="auto" w:fill="FFFFFF"/>
            <w:ind w:left="720"/>
          </w:pPr>
        </w:pPrChange>
      </w:pPr>
      <w:del w:id="452" w:author="Dana Robinson" w:date="2022-05-08T05:20:00Z">
        <w:r w:rsidDel="0018507F">
          <w:delText xml:space="preserve">The details of the </w:delText>
        </w:r>
        <w:r w:rsidR="00EA4A78" w:rsidRPr="00EA4A78" w:rsidDel="0018507F">
          <w:rPr>
            <w:rFonts w:ascii="Courier New" w:hAnsi="Courier New" w:cs="Courier New"/>
            <w:sz w:val="20"/>
            <w:szCs w:val="20"/>
          </w:rPr>
          <w:delText>op_code</w:delText>
        </w:r>
        <w:r w:rsidR="00EA4A78" w:rsidDel="0018507F">
          <w:delText xml:space="preserve">, </w:delText>
        </w:r>
        <w:r w:rsidRPr="00444705" w:rsidDel="0018507F">
          <w:rPr>
            <w:rStyle w:val="PlainTextChar"/>
            <w:rFonts w:ascii="Courier New" w:hAnsi="Courier New" w:cs="Courier New"/>
            <w:sz w:val="20"/>
            <w:szCs w:val="20"/>
          </w:rPr>
          <w:delText>filter</w:delText>
        </w:r>
        <w:r w:rsidDel="0018507F">
          <w:delText xml:space="preserve"> and </w:delText>
        </w:r>
        <w:r w:rsidR="00EF349B" w:rsidDel="0018507F">
          <w:rPr>
            <w:rStyle w:val="PlainTextChar"/>
            <w:rFonts w:ascii="Courier New" w:hAnsi="Courier New" w:cs="Courier New"/>
            <w:sz w:val="20"/>
            <w:szCs w:val="20"/>
          </w:rPr>
          <w:delText>resul</w:delText>
        </w:r>
        <w:r w:rsidRPr="00444705" w:rsidDel="0018507F">
          <w:rPr>
            <w:rStyle w:val="PlainTextChar"/>
            <w:rFonts w:ascii="Courier New" w:hAnsi="Courier New" w:cs="Courier New"/>
            <w:sz w:val="20"/>
            <w:szCs w:val="20"/>
          </w:rPr>
          <w:delText>t</w:delText>
        </w:r>
        <w:r w:rsidDel="0018507F">
          <w:delText xml:space="preserve"> parameters are necessarily driver-dependent.</w:delText>
        </w:r>
      </w:del>
    </w:p>
    <w:p w14:paraId="25EE32B8" w14:textId="61E9F1EE" w:rsidR="009E76A5" w:rsidDel="0018507F" w:rsidRDefault="009E76A5" w:rsidP="007562AD">
      <w:pPr>
        <w:pStyle w:val="Heading1"/>
        <w:rPr>
          <w:del w:id="453" w:author="Dana Robinson" w:date="2022-05-08T05:20:00Z"/>
        </w:rPr>
        <w:pPrChange w:id="454" w:author="Dana Robinson" w:date="2022-05-08T05:20:00Z">
          <w:pPr>
            <w:shd w:val="clear" w:color="auto" w:fill="FFFFFF"/>
            <w:ind w:left="720"/>
          </w:pPr>
        </w:pPrChange>
      </w:pPr>
    </w:p>
    <w:p w14:paraId="382F3295" w14:textId="4EA4FFE5" w:rsidR="004D5EAE" w:rsidDel="0018507F" w:rsidRDefault="00EA4A78" w:rsidP="007562AD">
      <w:pPr>
        <w:pStyle w:val="Heading1"/>
        <w:rPr>
          <w:del w:id="455" w:author="Dana Robinson" w:date="2022-05-08T05:20:00Z"/>
        </w:rPr>
        <w:pPrChange w:id="456" w:author="Dana Robinson" w:date="2022-05-08T05:20:00Z">
          <w:pPr>
            <w:shd w:val="clear" w:color="auto" w:fill="FFFFFF"/>
            <w:ind w:left="720"/>
          </w:pPr>
        </w:pPrChange>
      </w:pPr>
      <w:del w:id="457" w:author="Dana Robinson" w:date="2022-05-08T05:20:00Z">
        <w:r w:rsidDel="0018507F">
          <w:rPr>
            <w:rStyle w:val="PlainTextChar"/>
            <w:rFonts w:ascii="Courier New" w:hAnsi="Courier New" w:cs="Courier New"/>
            <w:sz w:val="20"/>
            <w:szCs w:val="20"/>
          </w:rPr>
          <w:delText>resul</w:delText>
        </w:r>
        <w:r w:rsidR="00743D3E" w:rsidRPr="00444705" w:rsidDel="0018507F">
          <w:rPr>
            <w:rStyle w:val="PlainTextChar"/>
            <w:rFonts w:ascii="Courier New" w:hAnsi="Courier New" w:cs="Courier New"/>
            <w:sz w:val="20"/>
            <w:szCs w:val="20"/>
          </w:rPr>
          <w:delText>t</w:delText>
        </w:r>
        <w:r w:rsidR="00243992" w:rsidDel="0018507F">
          <w:delText xml:space="preserve"> is </w:delText>
        </w:r>
        <w:r w:rsidDel="0018507F">
          <w:delText xml:space="preserve">passed in by the user and </w:delText>
        </w:r>
        <w:r w:rsidR="00243992" w:rsidDel="0018507F">
          <w:delText>used to collect values returned by the call.</w:delText>
        </w:r>
        <w:r w:rsidR="009E76A5" w:rsidDel="0018507F">
          <w:delText xml:space="preserve"> </w:delText>
        </w:r>
        <w:r w:rsidR="00243992" w:rsidDel="0018507F">
          <w:delText>The user is responsible for managing this pointer and any memory region(s) it references</w:delText>
        </w:r>
        <w:r w:rsidR="00743D3E" w:rsidDel="0018507F">
          <w:delText>.</w:delText>
        </w:r>
      </w:del>
    </w:p>
    <w:p w14:paraId="6FDF41A6" w14:textId="2AF9C4F7" w:rsidR="004D5EAE" w:rsidDel="0018507F" w:rsidRDefault="004D5EAE" w:rsidP="007562AD">
      <w:pPr>
        <w:pStyle w:val="Heading1"/>
        <w:rPr>
          <w:del w:id="458" w:author="Dana Robinson" w:date="2022-05-08T05:20:00Z"/>
        </w:rPr>
        <w:pPrChange w:id="459" w:author="Dana Robinson" w:date="2022-05-08T05:20:00Z">
          <w:pPr>
            <w:shd w:val="clear" w:color="auto" w:fill="FFFFFF"/>
          </w:pPr>
        </w:pPrChange>
      </w:pPr>
    </w:p>
    <w:p w14:paraId="67A92D3E" w14:textId="41C32C63" w:rsidR="00601C26" w:rsidDel="0018507F" w:rsidRDefault="00601C26" w:rsidP="007562AD">
      <w:pPr>
        <w:pStyle w:val="Heading1"/>
        <w:rPr>
          <w:del w:id="460" w:author="Dana Robinson" w:date="2022-05-08T05:20:00Z"/>
        </w:rPr>
        <w:pPrChange w:id="461" w:author="Dana Robinson" w:date="2022-05-08T05:20:00Z">
          <w:pPr>
            <w:shd w:val="clear" w:color="auto" w:fill="FFFFFF"/>
          </w:pPr>
        </w:pPrChange>
      </w:pPr>
      <w:del w:id="462" w:author="Dana Robinson" w:date="2022-05-08T05:20:00Z">
        <w:r w:rsidDel="0018507F">
          <w:rPr>
            <w:rStyle w:val="Strong"/>
            <w:rFonts w:ascii="Times" w:hAnsi="Times"/>
            <w:color w:val="000000"/>
            <w:sz w:val="27"/>
            <w:szCs w:val="27"/>
          </w:rPr>
          <w:delText>Parameters:</w:delText>
        </w:r>
      </w:del>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27"/>
        <w:gridCol w:w="5670"/>
      </w:tblGrid>
      <w:tr w:rsidR="007562AD" w:rsidDel="0018507F" w14:paraId="7C1A5C78" w14:textId="77777777" w:rsidTr="00EA4A78">
        <w:trPr>
          <w:tblCellSpacing w:w="15" w:type="dxa"/>
          <w:del w:id="463" w:author="Dana Robinson" w:date="2022-05-08T05:20:00Z"/>
        </w:trPr>
        <w:tc>
          <w:tcPr>
            <w:tcW w:w="2082" w:type="dxa"/>
            <w:hideMark/>
          </w:tcPr>
          <w:p w14:paraId="60398DC5" w14:textId="2526A44D" w:rsidR="00601C26" w:rsidDel="0018507F" w:rsidRDefault="008A3409" w:rsidP="007562AD">
            <w:pPr>
              <w:pStyle w:val="Heading1"/>
              <w:rPr>
                <w:del w:id="464" w:author="Dana Robinson" w:date="2022-05-08T05:20:00Z"/>
              </w:rPr>
              <w:pPrChange w:id="465" w:author="Dana Robinson" w:date="2022-05-08T05:20:00Z">
                <w:pPr/>
              </w:pPrChange>
            </w:pPr>
            <w:del w:id="466" w:author="Dana Robinson" w:date="2022-05-08T05:20:00Z">
              <w:r w:rsidDel="0018507F">
                <w:rPr>
                  <w:rStyle w:val="Emphasis"/>
                </w:rPr>
                <w:delText>H5FD</w:delText>
              </w:r>
              <w:r w:rsidR="007B08E0" w:rsidDel="0018507F">
                <w:rPr>
                  <w:rStyle w:val="Emphasis"/>
                </w:rPr>
                <w:delText xml:space="preserve">_t </w:delText>
              </w:r>
              <w:r w:rsidDel="0018507F">
                <w:rPr>
                  <w:rStyle w:val="Emphasis"/>
                </w:rPr>
                <w:delText>*</w:delText>
              </w:r>
              <w:r w:rsidDel="0018507F">
                <w:rPr>
                  <w:rStyle w:val="HTMLCode"/>
                  <w:rFonts w:eastAsiaTheme="majorEastAsia"/>
                </w:rPr>
                <w:delText>handle</w:delText>
              </w:r>
            </w:del>
          </w:p>
        </w:tc>
        <w:tc>
          <w:tcPr>
            <w:tcW w:w="5625" w:type="dxa"/>
            <w:hideMark/>
          </w:tcPr>
          <w:p w14:paraId="1B00AE23" w14:textId="3341322A" w:rsidR="00601C26" w:rsidDel="0018507F" w:rsidRDefault="00601C26" w:rsidP="007562AD">
            <w:pPr>
              <w:pStyle w:val="Heading1"/>
              <w:rPr>
                <w:del w:id="467" w:author="Dana Robinson" w:date="2022-05-08T05:20:00Z"/>
              </w:rPr>
              <w:pPrChange w:id="468" w:author="Dana Robinson" w:date="2022-05-08T05:20:00Z">
                <w:pPr/>
              </w:pPrChange>
            </w:pPr>
            <w:del w:id="469" w:author="Dana Robinson" w:date="2022-05-08T05:20:00Z">
              <w:r w:rsidDel="0018507F">
                <w:delText xml:space="preserve">IN: </w:delText>
              </w:r>
              <w:r w:rsidR="00EA4A78" w:rsidDel="0018507F">
                <w:delText>Virtual File Handle on which to operate</w:delText>
              </w:r>
              <w:r w:rsidDel="0018507F">
                <w:delText>.</w:delText>
              </w:r>
            </w:del>
          </w:p>
        </w:tc>
      </w:tr>
      <w:tr w:rsidR="007562AD" w:rsidDel="0018507F" w14:paraId="4EB27C37" w14:textId="77777777" w:rsidTr="00EA4A78">
        <w:trPr>
          <w:tblCellSpacing w:w="15" w:type="dxa"/>
          <w:del w:id="470" w:author="Dana Robinson" w:date="2022-05-08T05:20:00Z"/>
        </w:trPr>
        <w:tc>
          <w:tcPr>
            <w:tcW w:w="2082" w:type="dxa"/>
          </w:tcPr>
          <w:p w14:paraId="22902B45" w14:textId="661B86FF" w:rsidR="00EA4A78" w:rsidDel="0018507F" w:rsidRDefault="00EA4A78" w:rsidP="007562AD">
            <w:pPr>
              <w:pStyle w:val="Heading1"/>
              <w:rPr>
                <w:del w:id="471" w:author="Dana Robinson" w:date="2022-05-08T05:20:00Z"/>
                <w:rStyle w:val="Emphasis"/>
              </w:rPr>
              <w:pPrChange w:id="472" w:author="Dana Robinson" w:date="2022-05-08T05:20:00Z">
                <w:pPr/>
              </w:pPrChange>
            </w:pPr>
            <w:del w:id="473" w:author="Dana Robinson" w:date="2022-05-08T05:20:00Z">
              <w:r w:rsidDel="0018507F">
                <w:rPr>
                  <w:rStyle w:val="Emphasis"/>
                </w:rPr>
                <w:delText xml:space="preserve">uint32_t </w:delText>
              </w:r>
              <w:r w:rsidRPr="00EA4A78" w:rsidDel="0018507F">
                <w:rPr>
                  <w:rStyle w:val="Emphasis"/>
                  <w:rFonts w:ascii="Courier New" w:hAnsi="Courier New" w:cs="Courier New"/>
                  <w:sz w:val="20"/>
                  <w:szCs w:val="20"/>
                </w:rPr>
                <w:delText>op_code</w:delText>
              </w:r>
            </w:del>
          </w:p>
        </w:tc>
        <w:tc>
          <w:tcPr>
            <w:tcW w:w="5625" w:type="dxa"/>
          </w:tcPr>
          <w:p w14:paraId="0FD8C9D7" w14:textId="08E3BC81" w:rsidR="00EA4A78" w:rsidDel="0018507F" w:rsidRDefault="00EA4A78" w:rsidP="007562AD">
            <w:pPr>
              <w:pStyle w:val="Heading1"/>
              <w:rPr>
                <w:del w:id="474" w:author="Dana Robinson" w:date="2022-05-08T05:20:00Z"/>
              </w:rPr>
              <w:pPrChange w:id="475" w:author="Dana Robinson" w:date="2022-05-08T05:20:00Z">
                <w:pPr/>
              </w:pPrChange>
            </w:pPr>
            <w:del w:id="476" w:author="Dana Robinson" w:date="2022-05-08T05:20:00Z">
              <w:r w:rsidDel="0018507F">
                <w:delText>IN: Numeric constant for which operation to perform.</w:delText>
              </w:r>
            </w:del>
          </w:p>
        </w:tc>
      </w:tr>
      <w:tr w:rsidR="007562AD" w:rsidDel="0018507F" w14:paraId="26D801FF" w14:textId="77777777" w:rsidTr="00EA4A78">
        <w:trPr>
          <w:tblCellSpacing w:w="15" w:type="dxa"/>
          <w:del w:id="477" w:author="Dana Robinson" w:date="2022-05-08T05:20:00Z"/>
        </w:trPr>
        <w:tc>
          <w:tcPr>
            <w:tcW w:w="2082" w:type="dxa"/>
            <w:hideMark/>
          </w:tcPr>
          <w:p w14:paraId="232CF2D3" w14:textId="2645BBC5" w:rsidR="00601C26" w:rsidDel="0018507F" w:rsidRDefault="00EA4A78" w:rsidP="007562AD">
            <w:pPr>
              <w:pStyle w:val="Heading1"/>
              <w:rPr>
                <w:del w:id="478" w:author="Dana Robinson" w:date="2022-05-08T05:20:00Z"/>
              </w:rPr>
              <w:pPrChange w:id="479" w:author="Dana Robinson" w:date="2022-05-08T05:20:00Z">
                <w:pPr/>
              </w:pPrChange>
            </w:pPr>
            <w:del w:id="480" w:author="Dana Robinson" w:date="2022-05-08T05:20:00Z">
              <w:r w:rsidDel="0018507F">
                <w:rPr>
                  <w:rStyle w:val="Emphasis"/>
                </w:rPr>
                <w:delText xml:space="preserve">const </w:delText>
              </w:r>
              <w:r w:rsidR="0039723A" w:rsidDel="0018507F">
                <w:rPr>
                  <w:rStyle w:val="Emphasis"/>
                </w:rPr>
                <w:delText>void</w:delText>
              </w:r>
              <w:r w:rsidR="00601C26" w:rsidDel="0018507F">
                <w:delText> </w:delText>
              </w:r>
              <w:r w:rsidR="0039723A" w:rsidDel="0018507F">
                <w:delText>*</w:delText>
              </w:r>
              <w:r w:rsidR="007B08E0" w:rsidDel="0018507F">
                <w:rPr>
                  <w:rStyle w:val="HTMLCode"/>
                  <w:rFonts w:eastAsiaTheme="majorEastAsia"/>
                </w:rPr>
                <w:delText>filter</w:delText>
              </w:r>
            </w:del>
          </w:p>
        </w:tc>
        <w:tc>
          <w:tcPr>
            <w:tcW w:w="5625" w:type="dxa"/>
            <w:hideMark/>
          </w:tcPr>
          <w:p w14:paraId="0E6C5070" w14:textId="1DD7DD1D" w:rsidR="00601C26" w:rsidDel="0018507F" w:rsidRDefault="00012777" w:rsidP="007562AD">
            <w:pPr>
              <w:pStyle w:val="Heading1"/>
              <w:rPr>
                <w:del w:id="481" w:author="Dana Robinson" w:date="2022-05-08T05:20:00Z"/>
              </w:rPr>
              <w:pPrChange w:id="482" w:author="Dana Robinson" w:date="2022-05-08T05:20:00Z">
                <w:pPr/>
              </w:pPrChange>
            </w:pPr>
            <w:del w:id="483" w:author="Dana Robinson" w:date="2022-05-08T05:20:00Z">
              <w:r w:rsidDel="0018507F">
                <w:delText>IN</w:delText>
              </w:r>
              <w:r w:rsidR="004D5EAE" w:rsidDel="0018507F">
                <w:delText>:</w:delText>
              </w:r>
              <w:r w:rsidR="00601C26" w:rsidDel="0018507F">
                <w:delText xml:space="preserve"> </w:delText>
              </w:r>
              <w:r w:rsidR="0039723A" w:rsidDel="0018507F">
                <w:delText xml:space="preserve">Information </w:delText>
              </w:r>
              <w:r w:rsidR="004D5EAE" w:rsidDel="0018507F">
                <w:delText>informing the driver's</w:delText>
              </w:r>
              <w:r w:rsidR="008A3409" w:rsidDel="0018507F">
                <w:delText xml:space="preserve"> fctl</w:delText>
              </w:r>
              <w:r w:rsidR="004D5EAE" w:rsidDel="0018507F">
                <w:delText xml:space="preserve"> operation</w:delText>
              </w:r>
              <w:r w:rsidR="00601C26" w:rsidDel="0018507F">
                <w:delText>.</w:delText>
              </w:r>
            </w:del>
          </w:p>
        </w:tc>
      </w:tr>
      <w:tr w:rsidR="007562AD" w:rsidDel="0018507F" w14:paraId="47817D14" w14:textId="77777777" w:rsidTr="00EA4A78">
        <w:trPr>
          <w:tblCellSpacing w:w="15" w:type="dxa"/>
          <w:del w:id="484" w:author="Dana Robinson" w:date="2022-05-08T05:20:00Z"/>
        </w:trPr>
        <w:tc>
          <w:tcPr>
            <w:tcW w:w="2082" w:type="dxa"/>
          </w:tcPr>
          <w:p w14:paraId="66AD1CB7" w14:textId="3474F63E" w:rsidR="00012777" w:rsidDel="0018507F" w:rsidRDefault="004D5EAE" w:rsidP="007562AD">
            <w:pPr>
              <w:pStyle w:val="Heading1"/>
              <w:rPr>
                <w:del w:id="485" w:author="Dana Robinson" w:date="2022-05-08T05:20:00Z"/>
                <w:rStyle w:val="Emphasis"/>
              </w:rPr>
              <w:pPrChange w:id="486" w:author="Dana Robinson" w:date="2022-05-08T05:20:00Z">
                <w:pPr/>
              </w:pPrChange>
            </w:pPr>
            <w:del w:id="487" w:author="Dana Robinson" w:date="2022-05-08T05:20:00Z">
              <w:r w:rsidDel="0018507F">
                <w:rPr>
                  <w:rStyle w:val="Emphasis"/>
                </w:rPr>
                <w:delText>v</w:delText>
              </w:r>
              <w:r w:rsidR="007B08E0" w:rsidDel="0018507F">
                <w:rPr>
                  <w:rStyle w:val="Emphasis"/>
                </w:rPr>
                <w:delText>oid</w:delText>
              </w:r>
              <w:r w:rsidDel="0018507F">
                <w:rPr>
                  <w:rStyle w:val="Emphasis"/>
                </w:rPr>
                <w:delText xml:space="preserve"> </w:delText>
              </w:r>
              <w:r w:rsidRPr="004D5EAE" w:rsidDel="0018507F">
                <w:delText>*</w:delText>
              </w:r>
              <w:r w:rsidR="0071193E" w:rsidDel="0018507F">
                <w:rPr>
                  <w:rFonts w:ascii="Courier New" w:hAnsi="Courier New" w:cs="Courier New"/>
                  <w:sz w:val="20"/>
                  <w:szCs w:val="20"/>
                </w:rPr>
                <w:delText>resul</w:delText>
              </w:r>
              <w:r w:rsidRPr="004D5EAE" w:rsidDel="0018507F">
                <w:rPr>
                  <w:rFonts w:ascii="Courier New" w:hAnsi="Courier New" w:cs="Courier New"/>
                  <w:sz w:val="20"/>
                  <w:szCs w:val="20"/>
                </w:rPr>
                <w:delText>t</w:delText>
              </w:r>
            </w:del>
          </w:p>
        </w:tc>
        <w:tc>
          <w:tcPr>
            <w:tcW w:w="5625" w:type="dxa"/>
          </w:tcPr>
          <w:p w14:paraId="1A338069" w14:textId="1D7AF9E2" w:rsidR="00012777" w:rsidDel="0018507F" w:rsidRDefault="004D5EAE" w:rsidP="007562AD">
            <w:pPr>
              <w:pStyle w:val="Heading1"/>
              <w:rPr>
                <w:del w:id="488" w:author="Dana Robinson" w:date="2022-05-08T05:20:00Z"/>
              </w:rPr>
              <w:pPrChange w:id="489" w:author="Dana Robinson" w:date="2022-05-08T05:20:00Z">
                <w:pPr/>
              </w:pPrChange>
            </w:pPr>
            <w:del w:id="490" w:author="Dana Robinson" w:date="2022-05-08T05:20:00Z">
              <w:r w:rsidDel="0018507F">
                <w:delText>OUT</w:delText>
              </w:r>
              <w:r w:rsidR="00012777" w:rsidDel="0018507F">
                <w:delText>:</w:delText>
              </w:r>
              <w:r w:rsidR="00EA4A78" w:rsidDel="0018507F">
                <w:delText xml:space="preserve"> User-a</w:delText>
              </w:r>
              <w:r w:rsidDel="0018507F">
                <w:delText>llocated buffer for the results of the call</w:delText>
              </w:r>
              <w:r w:rsidR="0039723A" w:rsidDel="0018507F">
                <w:delText>.</w:delText>
              </w:r>
            </w:del>
          </w:p>
        </w:tc>
      </w:tr>
    </w:tbl>
    <w:p w14:paraId="4F5D3827" w14:textId="5F422AC1" w:rsidR="00601C26" w:rsidDel="0018507F" w:rsidRDefault="00601C26" w:rsidP="007562AD">
      <w:pPr>
        <w:pStyle w:val="Heading1"/>
        <w:rPr>
          <w:del w:id="491" w:author="Dana Robinson" w:date="2022-05-08T05:20:00Z"/>
        </w:rPr>
        <w:pPrChange w:id="492" w:author="Dana Robinson" w:date="2022-05-08T05:20:00Z">
          <w:pPr>
            <w:shd w:val="clear" w:color="auto" w:fill="FFFFFF"/>
          </w:pPr>
        </w:pPrChange>
      </w:pPr>
      <w:del w:id="493" w:author="Dana Robinson" w:date="2022-05-08T05:20:00Z">
        <w:r w:rsidDel="0018507F">
          <w:rPr>
            <w:rStyle w:val="Strong"/>
            <w:rFonts w:ascii="Times" w:hAnsi="Times"/>
            <w:color w:val="000000"/>
            <w:sz w:val="27"/>
            <w:szCs w:val="27"/>
          </w:rPr>
          <w:delText>Returns:</w:delText>
        </w:r>
      </w:del>
    </w:p>
    <w:p w14:paraId="6DD3C0BF" w14:textId="266E6EDE" w:rsidR="00057CB4" w:rsidDel="0018507F" w:rsidRDefault="00601C26" w:rsidP="007562AD">
      <w:pPr>
        <w:pStyle w:val="Heading1"/>
        <w:rPr>
          <w:del w:id="494" w:author="Dana Robinson" w:date="2022-05-08T05:20:00Z"/>
        </w:rPr>
        <w:pPrChange w:id="495" w:author="Dana Robinson" w:date="2022-05-08T05:20:00Z">
          <w:pPr>
            <w:shd w:val="clear" w:color="auto" w:fill="FFFFFF"/>
            <w:ind w:left="720"/>
          </w:pPr>
        </w:pPrChange>
      </w:pPr>
      <w:del w:id="496" w:author="Dana Robinson" w:date="2022-05-08T05:20:00Z">
        <w:r w:rsidDel="0018507F">
          <w:delText>Returns a non-negative value if successful; otherwise returns a negative value.</w:delText>
        </w:r>
      </w:del>
    </w:p>
    <w:p w14:paraId="13684255" w14:textId="4FC69B8F" w:rsidR="00C12F08" w:rsidRDefault="00C12F08" w:rsidP="007562AD">
      <w:pPr>
        <w:pStyle w:val="Heading1"/>
      </w:pPr>
      <w:r>
        <w:t>Using the Onion VFD</w:t>
      </w:r>
    </w:p>
    <w:p w14:paraId="67D7E2E3" w14:textId="77777777" w:rsidR="002B3F08" w:rsidRDefault="00E44C6A" w:rsidP="00C10627">
      <w:pPr>
        <w:pStyle w:val="Heading2"/>
      </w:pPr>
      <w:r>
        <w:t xml:space="preserve">Instantiate Onion History </w:t>
      </w:r>
    </w:p>
    <w:p w14:paraId="21DA42F7" w14:textId="1074E2D7" w:rsidR="00E44C6A" w:rsidRDefault="002B3F08" w:rsidP="002B3F08">
      <w:pPr>
        <w:pStyle w:val="Heading3"/>
      </w:pPr>
      <w:r>
        <w:t>Instantiate w</w:t>
      </w:r>
      <w:r w:rsidR="00E44C6A">
        <w:t>ith No Existing HDF5 Origin</w:t>
      </w:r>
    </w:p>
    <w:p w14:paraId="41AB597F" w14:textId="39BF43B8" w:rsidR="00E44C6A" w:rsidRDefault="00E44C6A" w:rsidP="00E44C6A">
      <w:r>
        <w:t xml:space="preserve">If storage mode/target is a separate, single file (onion file), a blank file with .h5 extension is created, and all data is written to the onion file (sharing the file name, </w:t>
      </w:r>
      <w:proofErr w:type="gramStart"/>
      <w:r>
        <w:t>with .onion</w:t>
      </w:r>
      <w:proofErr w:type="gramEnd"/>
      <w:r>
        <w:t xml:space="preserve"> extension).</w:t>
      </w:r>
    </w:p>
    <w:p w14:paraId="65952D15" w14:textId="77777777" w:rsidR="00E44C6A" w:rsidRPr="00E44C6A" w:rsidRDefault="00E44C6A" w:rsidP="00E44C6A"/>
    <w:p w14:paraId="6EF384F8" w14:textId="4BC78E4F" w:rsidR="00E44C6A" w:rsidRDefault="00E44C6A" w:rsidP="00E44C6A">
      <w:r>
        <w:t>If storage mode/target is the HDF5 file (single file), a file with .h5 extension is created. Its contents are exactly those of an onion file.</w:t>
      </w:r>
    </w:p>
    <w:p w14:paraId="552F43BE" w14:textId="77777777" w:rsidR="002B3F08" w:rsidRDefault="002B3F08" w:rsidP="00E44C6A"/>
    <w:p w14:paraId="1146A692" w14:textId="2D4C6BFF" w:rsidR="002B3F08" w:rsidRPr="00E44C6A" w:rsidRDefault="002B3F08" w:rsidP="00E44C6A">
      <w:r>
        <w:t xml:space="preserve">TODO: should the "original data" be written into the .h5 file, e.g. as only a superblock and </w:t>
      </w:r>
      <w:proofErr w:type="spellStart"/>
      <w:r>
        <w:t>userblock</w:t>
      </w:r>
      <w:proofErr w:type="spellEnd"/>
      <w:r>
        <w:t xml:space="preserve"> extension message?</w:t>
      </w:r>
    </w:p>
    <w:p w14:paraId="32B86119" w14:textId="2123B36E" w:rsidR="00E44C6A" w:rsidRDefault="00E44C6A" w:rsidP="002B3F08">
      <w:pPr>
        <w:pStyle w:val="Heading3"/>
      </w:pPr>
      <w:r>
        <w:t>Instantiate from Existing HDF5 Origin</w:t>
      </w:r>
    </w:p>
    <w:p w14:paraId="3D7F9F37" w14:textId="5DD8713F" w:rsidR="002B3F08" w:rsidRDefault="002B3F08" w:rsidP="00C12F08">
      <w:r>
        <w:t xml:space="preserve">If storage mode/target is separate, single file (onion file), the original data is untouched, and a new file with the same name </w:t>
      </w:r>
      <w:proofErr w:type="gramStart"/>
      <w:r>
        <w:t>but .onion</w:t>
      </w:r>
      <w:proofErr w:type="gramEnd"/>
      <w:r>
        <w:t xml:space="preserve"> extension is created which will contain the onion history. An onion header and "empty" whole-history record is written to the onion file, and the empty whole-history record is copied to the temporary location for error-recovery</w:t>
      </w:r>
      <w:r w:rsidR="00230025">
        <w:t xml:space="preserve"> </w:t>
      </w:r>
      <w:proofErr w:type="gramStart"/>
      <w:r w:rsidR="00230025">
        <w:t>(.</w:t>
      </w:r>
      <w:proofErr w:type="spellStart"/>
      <w:r w:rsidR="00230025">
        <w:t>onion</w:t>
      </w:r>
      <w:proofErr w:type="gramEnd"/>
      <w:r w:rsidR="00230025">
        <w:t>.recovery</w:t>
      </w:r>
      <w:proofErr w:type="spellEnd"/>
      <w:r w:rsidR="00230025">
        <w:t xml:space="preserve"> extension?)</w:t>
      </w:r>
      <w:r>
        <w:t>, as with all Onion VFD write-mode opens; this temporary recovery whole-history record file is deleted upon file close.</w:t>
      </w:r>
    </w:p>
    <w:p w14:paraId="7C7AD4A9" w14:textId="77777777" w:rsidR="002B3F08" w:rsidRDefault="002B3F08" w:rsidP="00C12F08"/>
    <w:p w14:paraId="0F3D64CA" w14:textId="646EAB2B" w:rsidR="002B3F08" w:rsidRDefault="002B3F08" w:rsidP="00C12F08">
      <w:r>
        <w:t xml:space="preserve">If the storage mode/target is the HDF5 file (single file), the </w:t>
      </w:r>
      <w:proofErr w:type="spellStart"/>
      <w:r>
        <w:t>userblock</w:t>
      </w:r>
      <w:proofErr w:type="spellEnd"/>
      <w:r>
        <w:t xml:space="preserve"> extension message is first inspected – if it is already set, the file cannot be </w:t>
      </w:r>
      <w:proofErr w:type="spellStart"/>
      <w:r>
        <w:t>onionized</w:t>
      </w:r>
      <w:proofErr w:type="spellEnd"/>
      <w:r w:rsidR="001B73AF">
        <w:t xml:space="preserve"> in this manner</w:t>
      </w:r>
      <w:r>
        <w:t>.</w:t>
      </w:r>
    </w:p>
    <w:p w14:paraId="41504391" w14:textId="467F5133" w:rsidR="002B3F08" w:rsidRDefault="002B3F08" w:rsidP="00C12F08">
      <w:r>
        <w:lastRenderedPageBreak/>
        <w:t xml:space="preserve">If the </w:t>
      </w:r>
      <w:proofErr w:type="spellStart"/>
      <w:r>
        <w:t>userblock</w:t>
      </w:r>
      <w:proofErr w:type="spellEnd"/>
      <w:r>
        <w:t xml:space="preserve"> extension message can be set, it is populated with the onion header; </w:t>
      </w:r>
      <w:commentRangeStart w:id="497"/>
      <w:r>
        <w:t>the onion header is duplicated at the start of the file (</w:t>
      </w:r>
      <w:r w:rsidR="009B552B">
        <w:t>moving all existing file contents as necessary)</w:t>
      </w:r>
      <w:commentRangeEnd w:id="497"/>
      <w:r w:rsidR="009B552B">
        <w:rPr>
          <w:rStyle w:val="CommentReference"/>
          <w:rFonts w:asciiTheme="minorHAnsi" w:eastAsia="SimSun" w:hAnsiTheme="minorHAnsi" w:cstheme="minorBidi"/>
          <w:lang w:eastAsia="en-US"/>
        </w:rPr>
        <w:commentReference w:id="497"/>
      </w:r>
      <w:r w:rsidR="009B552B">
        <w:t>; the (empty) whole-history record is appended to the file and copied in the temporary recovery location.</w:t>
      </w:r>
    </w:p>
    <w:p w14:paraId="2211ABB1" w14:textId="1DE83561" w:rsidR="009B552B" w:rsidRDefault="009B552B" w:rsidP="00C10627">
      <w:pPr>
        <w:pStyle w:val="Heading2"/>
      </w:pPr>
      <w:r>
        <w:t>Open File for Reading</w:t>
      </w:r>
    </w:p>
    <w:p w14:paraId="4C24460D" w14:textId="7F6AED0A" w:rsidR="00BB00DF" w:rsidRPr="0018507F" w:rsidRDefault="00BB00DF" w:rsidP="00BB00DF">
      <w:pPr>
        <w:pStyle w:val="ListParagraph"/>
        <w:numPr>
          <w:ilvl w:val="0"/>
          <w:numId w:val="18"/>
        </w:numPr>
        <w:rPr>
          <w:rFonts w:ascii="Times New Roman" w:hAnsi="Times New Roman" w:cs="Times New Roman"/>
          <w:rPrChange w:id="498" w:author="Dana Robinson" w:date="2022-05-08T05:20:00Z">
            <w:rPr/>
          </w:rPrChange>
        </w:rPr>
      </w:pPr>
      <w:r w:rsidRPr="0018507F">
        <w:rPr>
          <w:rFonts w:ascii="Times New Roman" w:hAnsi="Times New Roman" w:cs="Times New Roman"/>
          <w:rPrChange w:id="499" w:author="Dana Robinson" w:date="2022-05-08T05:20:00Z">
            <w:rPr/>
          </w:rPrChange>
        </w:rPr>
        <w:t xml:space="preserve">Verify that it is an </w:t>
      </w:r>
      <w:proofErr w:type="spellStart"/>
      <w:r w:rsidRPr="0018507F">
        <w:rPr>
          <w:rFonts w:ascii="Times New Roman" w:hAnsi="Times New Roman" w:cs="Times New Roman"/>
          <w:rPrChange w:id="500" w:author="Dana Robinson" w:date="2022-05-08T05:20:00Z">
            <w:rPr/>
          </w:rPrChange>
        </w:rPr>
        <w:t>onionized</w:t>
      </w:r>
      <w:proofErr w:type="spellEnd"/>
      <w:r w:rsidRPr="0018507F">
        <w:rPr>
          <w:rFonts w:ascii="Times New Roman" w:hAnsi="Times New Roman" w:cs="Times New Roman"/>
          <w:rPrChange w:id="501" w:author="Dana Robinson" w:date="2022-05-08T05:20:00Z">
            <w:rPr/>
          </w:rPrChange>
        </w:rPr>
        <w:t xml:space="preserve"> file.</w:t>
      </w:r>
    </w:p>
    <w:p w14:paraId="79A85246" w14:textId="632DCECB" w:rsidR="00BB00DF" w:rsidRPr="0018507F" w:rsidRDefault="00BB00DF" w:rsidP="00BB00DF">
      <w:pPr>
        <w:pStyle w:val="ListParagraph"/>
        <w:numPr>
          <w:ilvl w:val="1"/>
          <w:numId w:val="18"/>
        </w:numPr>
        <w:rPr>
          <w:rFonts w:ascii="Times New Roman" w:hAnsi="Times New Roman" w:cs="Times New Roman"/>
          <w:rPrChange w:id="502" w:author="Dana Robinson" w:date="2022-05-08T05:20:00Z">
            <w:rPr/>
          </w:rPrChange>
        </w:rPr>
      </w:pPr>
      <w:r w:rsidRPr="0018507F">
        <w:rPr>
          <w:rFonts w:ascii="Times New Roman" w:hAnsi="Times New Roman" w:cs="Times New Roman"/>
          <w:rPrChange w:id="503" w:author="Dana Robinson" w:date="2022-05-08T05:20:00Z">
            <w:rPr/>
          </w:rPrChange>
        </w:rPr>
        <w:t>Onion file may not exist.</w:t>
      </w:r>
    </w:p>
    <w:p w14:paraId="49692E9B" w14:textId="3DCD4AFD" w:rsidR="00BB00DF" w:rsidRPr="0018507F" w:rsidRDefault="00BB00DF" w:rsidP="00BB00DF">
      <w:pPr>
        <w:pStyle w:val="ListParagraph"/>
        <w:numPr>
          <w:ilvl w:val="1"/>
          <w:numId w:val="18"/>
        </w:numPr>
        <w:rPr>
          <w:rFonts w:ascii="Times New Roman" w:hAnsi="Times New Roman" w:cs="Times New Roman"/>
          <w:rPrChange w:id="504" w:author="Dana Robinson" w:date="2022-05-08T05:20:00Z">
            <w:rPr/>
          </w:rPrChange>
        </w:rPr>
      </w:pPr>
      <w:proofErr w:type="spellStart"/>
      <w:r w:rsidRPr="0018507F">
        <w:rPr>
          <w:rFonts w:ascii="Times New Roman" w:hAnsi="Times New Roman" w:cs="Times New Roman"/>
          <w:rPrChange w:id="505" w:author="Dana Robinson" w:date="2022-05-08T05:20:00Z">
            <w:rPr/>
          </w:rPrChange>
        </w:rPr>
        <w:t>Userblock</w:t>
      </w:r>
      <w:proofErr w:type="spellEnd"/>
      <w:r w:rsidRPr="0018507F">
        <w:rPr>
          <w:rFonts w:ascii="Times New Roman" w:hAnsi="Times New Roman" w:cs="Times New Roman"/>
          <w:rPrChange w:id="506" w:author="Dana Robinson" w:date="2022-05-08T05:20:00Z">
            <w:rPr/>
          </w:rPrChange>
        </w:rPr>
        <w:t xml:space="preserve"> extension message may not be set.</w:t>
      </w:r>
    </w:p>
    <w:p w14:paraId="486DF7EE" w14:textId="2F9B7FBD" w:rsidR="00BB00DF" w:rsidRPr="0018507F" w:rsidRDefault="00BB00DF" w:rsidP="00BB00DF">
      <w:pPr>
        <w:pStyle w:val="ListParagraph"/>
        <w:numPr>
          <w:ilvl w:val="1"/>
          <w:numId w:val="18"/>
        </w:numPr>
        <w:rPr>
          <w:rFonts w:ascii="Times New Roman" w:hAnsi="Times New Roman" w:cs="Times New Roman"/>
          <w:rPrChange w:id="507" w:author="Dana Robinson" w:date="2022-05-08T05:20:00Z">
            <w:rPr/>
          </w:rPrChange>
        </w:rPr>
      </w:pPr>
      <w:r w:rsidRPr="0018507F">
        <w:rPr>
          <w:rFonts w:ascii="Times New Roman" w:hAnsi="Times New Roman" w:cs="Times New Roman"/>
          <w:rPrChange w:id="508" w:author="Dana Robinson" w:date="2022-05-08T05:20:00Z">
            <w:rPr/>
          </w:rPrChange>
        </w:rPr>
        <w:t>Prior write may have failed, leaving whole-history file.</w:t>
      </w:r>
    </w:p>
    <w:p w14:paraId="2B6FE9D9" w14:textId="20E010BA" w:rsidR="00BB00DF" w:rsidRPr="0018507F" w:rsidRDefault="00BB00DF" w:rsidP="00BB00DF">
      <w:pPr>
        <w:pStyle w:val="ListParagraph"/>
        <w:numPr>
          <w:ilvl w:val="0"/>
          <w:numId w:val="18"/>
        </w:numPr>
        <w:rPr>
          <w:rFonts w:ascii="Times New Roman" w:hAnsi="Times New Roman" w:cs="Times New Roman"/>
          <w:rPrChange w:id="509" w:author="Dana Robinson" w:date="2022-05-08T05:20:00Z">
            <w:rPr/>
          </w:rPrChange>
        </w:rPr>
      </w:pPr>
      <w:r w:rsidRPr="0018507F">
        <w:rPr>
          <w:rFonts w:ascii="Times New Roman" w:hAnsi="Times New Roman" w:cs="Times New Roman"/>
          <w:rPrChange w:id="510" w:author="Dana Robinson" w:date="2022-05-08T05:20:00Z">
            <w:rPr/>
          </w:rPrChange>
        </w:rPr>
        <w:t>Open files as appropriate.</w:t>
      </w:r>
    </w:p>
    <w:p w14:paraId="161F54EC" w14:textId="3BDC88A2" w:rsidR="005F5E47" w:rsidRPr="0018507F" w:rsidRDefault="005F5E47" w:rsidP="005F5E47">
      <w:pPr>
        <w:pStyle w:val="ListParagraph"/>
        <w:numPr>
          <w:ilvl w:val="1"/>
          <w:numId w:val="18"/>
        </w:numPr>
        <w:rPr>
          <w:rFonts w:ascii="Times New Roman" w:hAnsi="Times New Roman" w:cs="Times New Roman"/>
          <w:rPrChange w:id="511" w:author="Dana Robinson" w:date="2022-05-08T05:20:00Z">
            <w:rPr/>
          </w:rPrChange>
        </w:rPr>
      </w:pPr>
      <w:r w:rsidRPr="0018507F">
        <w:rPr>
          <w:rFonts w:ascii="Times New Roman" w:hAnsi="Times New Roman" w:cs="Times New Roman"/>
          <w:rPrChange w:id="512" w:author="Dana Robinson" w:date="2022-05-08T05:20:00Z">
            <w:rPr/>
          </w:rPrChange>
        </w:rPr>
        <w:t xml:space="preserve">Chosen revision may not exist (want 15, only </w:t>
      </w:r>
      <w:proofErr w:type="gramStart"/>
      <w:r w:rsidRPr="0018507F">
        <w:rPr>
          <w:rFonts w:ascii="Times New Roman" w:hAnsi="Times New Roman" w:cs="Times New Roman"/>
          <w:rPrChange w:id="513" w:author="Dana Robinson" w:date="2022-05-08T05:20:00Z">
            <w:rPr/>
          </w:rPrChange>
        </w:rPr>
        <w:t>0..</w:t>
      </w:r>
      <w:proofErr w:type="gramEnd"/>
      <w:r w:rsidRPr="0018507F">
        <w:rPr>
          <w:rFonts w:ascii="Times New Roman" w:hAnsi="Times New Roman" w:cs="Times New Roman"/>
          <w:rPrChange w:id="514" w:author="Dana Robinson" w:date="2022-05-08T05:20:00Z">
            <w:rPr/>
          </w:rPrChange>
        </w:rPr>
        <w:t>12 exist, e.g.)</w:t>
      </w:r>
    </w:p>
    <w:p w14:paraId="64D37FF0" w14:textId="57A60816" w:rsidR="00BB00DF" w:rsidRPr="0018507F" w:rsidRDefault="00BB00DF" w:rsidP="00BB00DF">
      <w:pPr>
        <w:pStyle w:val="ListParagraph"/>
        <w:numPr>
          <w:ilvl w:val="0"/>
          <w:numId w:val="18"/>
        </w:numPr>
        <w:rPr>
          <w:rFonts w:ascii="Times New Roman" w:hAnsi="Times New Roman" w:cs="Times New Roman"/>
          <w:rPrChange w:id="515" w:author="Dana Robinson" w:date="2022-05-08T05:20:00Z">
            <w:rPr/>
          </w:rPrChange>
        </w:rPr>
      </w:pPr>
      <w:r w:rsidRPr="0018507F">
        <w:rPr>
          <w:rFonts w:ascii="Times New Roman" w:hAnsi="Times New Roman" w:cs="Times New Roman"/>
          <w:rPrChange w:id="516" w:author="Dana Robinson" w:date="2022-05-08T05:20:00Z">
            <w:rPr/>
          </w:rPrChange>
        </w:rPr>
        <w:t>Perform reads.</w:t>
      </w:r>
    </w:p>
    <w:p w14:paraId="4EEE70AF" w14:textId="56237565" w:rsidR="00BB00DF" w:rsidRPr="0018507F" w:rsidRDefault="00BB00DF" w:rsidP="00BB00DF">
      <w:pPr>
        <w:pStyle w:val="ListParagraph"/>
        <w:numPr>
          <w:ilvl w:val="0"/>
          <w:numId w:val="18"/>
        </w:numPr>
        <w:rPr>
          <w:rFonts w:ascii="Times New Roman" w:hAnsi="Times New Roman" w:cs="Times New Roman"/>
          <w:rPrChange w:id="517" w:author="Dana Robinson" w:date="2022-05-08T05:20:00Z">
            <w:rPr/>
          </w:rPrChange>
        </w:rPr>
      </w:pPr>
      <w:r w:rsidRPr="0018507F">
        <w:rPr>
          <w:rFonts w:ascii="Times New Roman" w:hAnsi="Times New Roman" w:cs="Times New Roman"/>
          <w:rPrChange w:id="518" w:author="Dana Robinson" w:date="2022-05-08T05:20:00Z">
            <w:rPr/>
          </w:rPrChange>
        </w:rPr>
        <w:t>Close files.</w:t>
      </w:r>
    </w:p>
    <w:p w14:paraId="10841604" w14:textId="3123326F" w:rsidR="00E342CE" w:rsidRDefault="00E342CE" w:rsidP="00C10627">
      <w:pPr>
        <w:pStyle w:val="Heading2"/>
      </w:pPr>
      <w:r>
        <w:t>Open File for Writing</w:t>
      </w:r>
    </w:p>
    <w:p w14:paraId="4D602838" w14:textId="123BBACD" w:rsidR="00E342CE" w:rsidRPr="0018507F" w:rsidRDefault="007A5507" w:rsidP="007A5507">
      <w:pPr>
        <w:pStyle w:val="ListParagraph"/>
        <w:numPr>
          <w:ilvl w:val="0"/>
          <w:numId w:val="17"/>
        </w:numPr>
        <w:rPr>
          <w:rFonts w:ascii="Times New Roman" w:hAnsi="Times New Roman" w:cs="Times New Roman"/>
          <w:rPrChange w:id="519" w:author="Dana Robinson" w:date="2022-05-08T05:20:00Z">
            <w:rPr/>
          </w:rPrChange>
        </w:rPr>
      </w:pPr>
      <w:r w:rsidRPr="0018507F">
        <w:rPr>
          <w:rFonts w:ascii="Times New Roman" w:hAnsi="Times New Roman" w:cs="Times New Roman"/>
          <w:rPrChange w:id="520" w:author="Dana Robinson" w:date="2022-05-08T05:20:00Z">
            <w:rPr/>
          </w:rPrChange>
        </w:rPr>
        <w:t xml:space="preserve">Verify that it is an </w:t>
      </w:r>
      <w:proofErr w:type="spellStart"/>
      <w:r w:rsidRPr="0018507F">
        <w:rPr>
          <w:rFonts w:ascii="Times New Roman" w:hAnsi="Times New Roman" w:cs="Times New Roman"/>
          <w:rPrChange w:id="521" w:author="Dana Robinson" w:date="2022-05-08T05:20:00Z">
            <w:rPr/>
          </w:rPrChange>
        </w:rPr>
        <w:t>onionized</w:t>
      </w:r>
      <w:proofErr w:type="spellEnd"/>
      <w:r w:rsidRPr="0018507F">
        <w:rPr>
          <w:rFonts w:ascii="Times New Roman" w:hAnsi="Times New Roman" w:cs="Times New Roman"/>
          <w:rPrChange w:id="522" w:author="Dana Robinson" w:date="2022-05-08T05:20:00Z">
            <w:rPr/>
          </w:rPrChange>
        </w:rPr>
        <w:t xml:space="preserve"> file.</w:t>
      </w:r>
    </w:p>
    <w:p w14:paraId="0933C214" w14:textId="12D974C1" w:rsidR="001C6D90" w:rsidRPr="0018507F" w:rsidRDefault="001C6D90" w:rsidP="001C6D90">
      <w:pPr>
        <w:pStyle w:val="ListParagraph"/>
        <w:numPr>
          <w:ilvl w:val="1"/>
          <w:numId w:val="17"/>
        </w:numPr>
        <w:rPr>
          <w:rFonts w:ascii="Times New Roman" w:hAnsi="Times New Roman" w:cs="Times New Roman"/>
          <w:rPrChange w:id="523" w:author="Dana Robinson" w:date="2022-05-08T05:20:00Z">
            <w:rPr/>
          </w:rPrChange>
        </w:rPr>
      </w:pPr>
      <w:r w:rsidRPr="0018507F">
        <w:rPr>
          <w:rFonts w:ascii="Times New Roman" w:hAnsi="Times New Roman" w:cs="Times New Roman"/>
          <w:rPrChange w:id="524" w:author="Dana Robinson" w:date="2022-05-08T05:20:00Z">
            <w:rPr/>
          </w:rPrChange>
        </w:rPr>
        <w:t>Onion file may not exist.</w:t>
      </w:r>
    </w:p>
    <w:p w14:paraId="21A93C07" w14:textId="218F55C0" w:rsidR="001C6D90" w:rsidRPr="0018507F" w:rsidRDefault="001C6D90" w:rsidP="001C6D90">
      <w:pPr>
        <w:pStyle w:val="ListParagraph"/>
        <w:numPr>
          <w:ilvl w:val="1"/>
          <w:numId w:val="17"/>
        </w:numPr>
        <w:rPr>
          <w:rFonts w:ascii="Times New Roman" w:hAnsi="Times New Roman" w:cs="Times New Roman"/>
          <w:rPrChange w:id="525" w:author="Dana Robinson" w:date="2022-05-08T05:20:00Z">
            <w:rPr/>
          </w:rPrChange>
        </w:rPr>
      </w:pPr>
      <w:proofErr w:type="spellStart"/>
      <w:r w:rsidRPr="0018507F">
        <w:rPr>
          <w:rFonts w:ascii="Times New Roman" w:hAnsi="Times New Roman" w:cs="Times New Roman"/>
          <w:rPrChange w:id="526" w:author="Dana Robinson" w:date="2022-05-08T05:20:00Z">
            <w:rPr/>
          </w:rPrChange>
        </w:rPr>
        <w:t>Userblock</w:t>
      </w:r>
      <w:proofErr w:type="spellEnd"/>
      <w:r w:rsidRPr="0018507F">
        <w:rPr>
          <w:rFonts w:ascii="Times New Roman" w:hAnsi="Times New Roman" w:cs="Times New Roman"/>
          <w:rPrChange w:id="527" w:author="Dana Robinson" w:date="2022-05-08T05:20:00Z">
            <w:rPr/>
          </w:rPrChange>
        </w:rPr>
        <w:t xml:space="preserve"> extension message may not be set.</w:t>
      </w:r>
    </w:p>
    <w:p w14:paraId="3B60C6F6" w14:textId="0ABDA3B6" w:rsidR="001C6D90" w:rsidRPr="0018507F" w:rsidRDefault="001C6D90" w:rsidP="001C6D90">
      <w:pPr>
        <w:pStyle w:val="ListParagraph"/>
        <w:numPr>
          <w:ilvl w:val="1"/>
          <w:numId w:val="17"/>
        </w:numPr>
        <w:rPr>
          <w:rFonts w:ascii="Times New Roman" w:hAnsi="Times New Roman" w:cs="Times New Roman"/>
          <w:rPrChange w:id="528" w:author="Dana Robinson" w:date="2022-05-08T05:20:00Z">
            <w:rPr/>
          </w:rPrChange>
        </w:rPr>
      </w:pPr>
      <w:r w:rsidRPr="0018507F">
        <w:rPr>
          <w:rFonts w:ascii="Times New Roman" w:hAnsi="Times New Roman" w:cs="Times New Roman"/>
          <w:rPrChange w:id="529" w:author="Dana Robinson" w:date="2022-05-08T05:20:00Z">
            <w:rPr/>
          </w:rPrChange>
        </w:rPr>
        <w:t>Prior write may have failed, leaving whole-history recovery file.</w:t>
      </w:r>
    </w:p>
    <w:p w14:paraId="617E768F" w14:textId="07FDC316" w:rsidR="007A5507" w:rsidRPr="0018507F" w:rsidRDefault="007A5507" w:rsidP="007A5507">
      <w:pPr>
        <w:pStyle w:val="ListParagraph"/>
        <w:numPr>
          <w:ilvl w:val="0"/>
          <w:numId w:val="17"/>
        </w:numPr>
        <w:rPr>
          <w:rFonts w:ascii="Times New Roman" w:hAnsi="Times New Roman" w:cs="Times New Roman"/>
          <w:rPrChange w:id="530" w:author="Dana Robinson" w:date="2022-05-08T05:20:00Z">
            <w:rPr/>
          </w:rPrChange>
        </w:rPr>
      </w:pPr>
      <w:r w:rsidRPr="0018507F">
        <w:rPr>
          <w:rFonts w:ascii="Times New Roman" w:hAnsi="Times New Roman" w:cs="Times New Roman"/>
          <w:rPrChange w:id="531" w:author="Dana Robinson" w:date="2022-05-08T05:20:00Z">
            <w:rPr/>
          </w:rPrChange>
        </w:rPr>
        <w:t xml:space="preserve">Open "origin" .h5 file </w:t>
      </w:r>
      <w:proofErr w:type="gramStart"/>
      <w:r w:rsidRPr="0018507F">
        <w:rPr>
          <w:rFonts w:ascii="Times New Roman" w:hAnsi="Times New Roman" w:cs="Times New Roman"/>
          <w:rPrChange w:id="532" w:author="Dana Robinson" w:date="2022-05-08T05:20:00Z">
            <w:rPr/>
          </w:rPrChange>
        </w:rPr>
        <w:t xml:space="preserve">and </w:t>
      </w:r>
      <w:r w:rsidR="00A945C3" w:rsidRPr="0018507F">
        <w:rPr>
          <w:rFonts w:ascii="Times New Roman" w:hAnsi="Times New Roman" w:cs="Times New Roman"/>
          <w:rPrChange w:id="533" w:author="Dana Robinson" w:date="2022-05-08T05:20:00Z">
            <w:rPr/>
          </w:rPrChange>
        </w:rPr>
        <w:t>.</w:t>
      </w:r>
      <w:r w:rsidRPr="0018507F">
        <w:rPr>
          <w:rFonts w:ascii="Times New Roman" w:hAnsi="Times New Roman" w:cs="Times New Roman"/>
          <w:rPrChange w:id="534" w:author="Dana Robinson" w:date="2022-05-08T05:20:00Z">
            <w:rPr/>
          </w:rPrChange>
        </w:rPr>
        <w:t>onion</w:t>
      </w:r>
      <w:proofErr w:type="gramEnd"/>
      <w:r w:rsidRPr="0018507F">
        <w:rPr>
          <w:rFonts w:ascii="Times New Roman" w:hAnsi="Times New Roman" w:cs="Times New Roman"/>
          <w:rPrChange w:id="535" w:author="Dana Robinson" w:date="2022-05-08T05:20:00Z">
            <w:rPr/>
          </w:rPrChange>
        </w:rPr>
        <w:t xml:space="preserve"> file as appropriate.</w:t>
      </w:r>
    </w:p>
    <w:p w14:paraId="4AB39E85" w14:textId="7991D81A" w:rsidR="005F5E47" w:rsidRPr="0018507F" w:rsidRDefault="005F5E47" w:rsidP="005F5E47">
      <w:pPr>
        <w:pStyle w:val="ListParagraph"/>
        <w:numPr>
          <w:ilvl w:val="1"/>
          <w:numId w:val="17"/>
        </w:numPr>
        <w:rPr>
          <w:rFonts w:ascii="Times New Roman" w:hAnsi="Times New Roman" w:cs="Times New Roman"/>
          <w:rPrChange w:id="536" w:author="Dana Robinson" w:date="2022-05-08T05:20:00Z">
            <w:rPr/>
          </w:rPrChange>
        </w:rPr>
      </w:pPr>
      <w:r w:rsidRPr="0018507F">
        <w:rPr>
          <w:rFonts w:ascii="Times New Roman" w:hAnsi="Times New Roman" w:cs="Times New Roman"/>
          <w:rPrChange w:id="537" w:author="Dana Robinson" w:date="2022-05-08T05:20:00Z">
            <w:rPr/>
          </w:rPrChange>
        </w:rPr>
        <w:t xml:space="preserve">Chosen revision may not exist (want 15, only </w:t>
      </w:r>
      <w:proofErr w:type="gramStart"/>
      <w:r w:rsidRPr="0018507F">
        <w:rPr>
          <w:rFonts w:ascii="Times New Roman" w:hAnsi="Times New Roman" w:cs="Times New Roman"/>
          <w:rPrChange w:id="538" w:author="Dana Robinson" w:date="2022-05-08T05:20:00Z">
            <w:rPr/>
          </w:rPrChange>
        </w:rPr>
        <w:t>0..</w:t>
      </w:r>
      <w:proofErr w:type="gramEnd"/>
      <w:r w:rsidRPr="0018507F">
        <w:rPr>
          <w:rFonts w:ascii="Times New Roman" w:hAnsi="Times New Roman" w:cs="Times New Roman"/>
          <w:rPrChange w:id="539" w:author="Dana Robinson" w:date="2022-05-08T05:20:00Z">
            <w:rPr/>
          </w:rPrChange>
        </w:rPr>
        <w:t>12 exist, e.g.)</w:t>
      </w:r>
    </w:p>
    <w:p w14:paraId="11FBFCA2" w14:textId="62C48FB4" w:rsidR="007A5507" w:rsidRPr="0018507F" w:rsidRDefault="0062304D" w:rsidP="007A5507">
      <w:pPr>
        <w:pStyle w:val="ListParagraph"/>
        <w:numPr>
          <w:ilvl w:val="0"/>
          <w:numId w:val="17"/>
        </w:numPr>
        <w:rPr>
          <w:rFonts w:ascii="Times New Roman" w:hAnsi="Times New Roman" w:cs="Times New Roman"/>
          <w:rPrChange w:id="540" w:author="Dana Robinson" w:date="2022-05-08T05:20:00Z">
            <w:rPr/>
          </w:rPrChange>
        </w:rPr>
      </w:pPr>
      <w:r w:rsidRPr="0018507F">
        <w:rPr>
          <w:rFonts w:ascii="Times New Roman" w:hAnsi="Times New Roman" w:cs="Times New Roman"/>
          <w:rPrChange w:id="541" w:author="Dana Robinson" w:date="2022-05-08T05:20:00Z">
            <w:rPr/>
          </w:rPrChange>
        </w:rPr>
        <w:t>Set write-lock flag in onion header.</w:t>
      </w:r>
    </w:p>
    <w:p w14:paraId="6218CADD" w14:textId="332D0FD1" w:rsidR="007A5507" w:rsidRPr="0018507F" w:rsidRDefault="0062304D" w:rsidP="007A5507">
      <w:pPr>
        <w:pStyle w:val="ListParagraph"/>
        <w:numPr>
          <w:ilvl w:val="0"/>
          <w:numId w:val="17"/>
        </w:numPr>
        <w:rPr>
          <w:rFonts w:ascii="Times New Roman" w:hAnsi="Times New Roman" w:cs="Times New Roman"/>
          <w:rPrChange w:id="542" w:author="Dana Robinson" w:date="2022-05-08T05:20:00Z">
            <w:rPr/>
          </w:rPrChange>
        </w:rPr>
      </w:pPr>
      <w:r w:rsidRPr="0018507F">
        <w:rPr>
          <w:rFonts w:ascii="Times New Roman" w:hAnsi="Times New Roman" w:cs="Times New Roman"/>
          <w:rPrChange w:id="543" w:author="Dana Robinson" w:date="2022-05-08T05:20:00Z">
            <w:rPr/>
          </w:rPrChange>
        </w:rPr>
        <w:t>Copy whole-history summary to temporary location on backing store.</w:t>
      </w:r>
    </w:p>
    <w:p w14:paraId="72FD93BF" w14:textId="6C965FC0" w:rsidR="007A5507" w:rsidRPr="0018507F" w:rsidRDefault="007A5507" w:rsidP="007A5507">
      <w:pPr>
        <w:pStyle w:val="ListParagraph"/>
        <w:numPr>
          <w:ilvl w:val="0"/>
          <w:numId w:val="17"/>
        </w:numPr>
        <w:rPr>
          <w:rFonts w:ascii="Times New Roman" w:hAnsi="Times New Roman" w:cs="Times New Roman"/>
          <w:rPrChange w:id="544" w:author="Dana Robinson" w:date="2022-05-08T05:20:00Z">
            <w:rPr/>
          </w:rPrChange>
        </w:rPr>
      </w:pPr>
      <w:r w:rsidRPr="0018507F">
        <w:rPr>
          <w:rFonts w:ascii="Times New Roman" w:hAnsi="Times New Roman" w:cs="Times New Roman"/>
          <w:rPrChange w:id="545" w:author="Dana Robinson" w:date="2022-05-08T05:20:00Z">
            <w:rPr/>
          </w:rPrChange>
        </w:rPr>
        <w:t>Commence modifications to file.</w:t>
      </w:r>
    </w:p>
    <w:p w14:paraId="332FE12B" w14:textId="53E0C99C" w:rsidR="007A5507" w:rsidRPr="0018507F" w:rsidRDefault="007A5507" w:rsidP="007A5507">
      <w:pPr>
        <w:pStyle w:val="ListParagraph"/>
        <w:numPr>
          <w:ilvl w:val="0"/>
          <w:numId w:val="17"/>
        </w:numPr>
        <w:rPr>
          <w:rFonts w:ascii="Times New Roman" w:hAnsi="Times New Roman" w:cs="Times New Roman"/>
          <w:rPrChange w:id="546" w:author="Dana Robinson" w:date="2022-05-08T05:20:00Z">
            <w:rPr/>
          </w:rPrChange>
        </w:rPr>
      </w:pPr>
      <w:r w:rsidRPr="0018507F">
        <w:rPr>
          <w:rFonts w:ascii="Times New Roman" w:hAnsi="Times New Roman" w:cs="Times New Roman"/>
          <w:rPrChange w:id="547" w:author="Dana Robinson" w:date="2022-05-08T05:20:00Z">
            <w:rPr/>
          </w:rPrChange>
        </w:rPr>
        <w:t>Write revision record to file.</w:t>
      </w:r>
    </w:p>
    <w:p w14:paraId="5A85BD3F" w14:textId="0B671E2F" w:rsidR="007A5507" w:rsidRPr="0018507F" w:rsidRDefault="007A5507" w:rsidP="007A5507">
      <w:pPr>
        <w:pStyle w:val="ListParagraph"/>
        <w:numPr>
          <w:ilvl w:val="0"/>
          <w:numId w:val="17"/>
        </w:numPr>
        <w:rPr>
          <w:rFonts w:ascii="Times New Roman" w:hAnsi="Times New Roman" w:cs="Times New Roman"/>
          <w:rPrChange w:id="548" w:author="Dana Robinson" w:date="2022-05-08T05:20:00Z">
            <w:rPr/>
          </w:rPrChange>
        </w:rPr>
      </w:pPr>
      <w:r w:rsidRPr="0018507F">
        <w:rPr>
          <w:rFonts w:ascii="Times New Roman" w:hAnsi="Times New Roman" w:cs="Times New Roman"/>
          <w:rPrChange w:id="549" w:author="Dana Robinson" w:date="2022-05-08T05:20:00Z">
            <w:rPr/>
          </w:rPrChange>
        </w:rPr>
        <w:t>Copy and update whole-history from recovery location to end of file.</w:t>
      </w:r>
    </w:p>
    <w:p w14:paraId="5EE82883" w14:textId="794C73D5" w:rsidR="007A5507" w:rsidRPr="0018507F" w:rsidRDefault="007A5507" w:rsidP="007A5507">
      <w:pPr>
        <w:pStyle w:val="ListParagraph"/>
        <w:numPr>
          <w:ilvl w:val="0"/>
          <w:numId w:val="17"/>
        </w:numPr>
        <w:rPr>
          <w:rFonts w:ascii="Times New Roman" w:hAnsi="Times New Roman" w:cs="Times New Roman"/>
          <w:rPrChange w:id="550" w:author="Dana Robinson" w:date="2022-05-08T05:20:00Z">
            <w:rPr/>
          </w:rPrChange>
        </w:rPr>
      </w:pPr>
      <w:r w:rsidRPr="0018507F">
        <w:rPr>
          <w:rFonts w:ascii="Times New Roman" w:hAnsi="Times New Roman" w:cs="Times New Roman"/>
          <w:rPrChange w:id="551" w:author="Dana Robinson" w:date="2022-05-08T05:20:00Z">
            <w:rPr/>
          </w:rPrChange>
        </w:rPr>
        <w:t>Update whole-history address and unset write-lock flag in onion header.</w:t>
      </w:r>
    </w:p>
    <w:p w14:paraId="4B9E3771" w14:textId="053897CF" w:rsidR="007A5507" w:rsidRPr="0018507F" w:rsidRDefault="007A5507" w:rsidP="007A5507">
      <w:pPr>
        <w:pStyle w:val="ListParagraph"/>
        <w:numPr>
          <w:ilvl w:val="0"/>
          <w:numId w:val="17"/>
        </w:numPr>
        <w:rPr>
          <w:rFonts w:ascii="Times New Roman" w:hAnsi="Times New Roman" w:cs="Times New Roman"/>
          <w:rPrChange w:id="552" w:author="Dana Robinson" w:date="2022-05-08T05:20:00Z">
            <w:rPr/>
          </w:rPrChange>
        </w:rPr>
      </w:pPr>
      <w:r w:rsidRPr="0018507F">
        <w:rPr>
          <w:rFonts w:ascii="Times New Roman" w:hAnsi="Times New Roman" w:cs="Times New Roman"/>
          <w:rPrChange w:id="553" w:author="Dana Robinson" w:date="2022-05-08T05:20:00Z">
            <w:rPr/>
          </w:rPrChange>
        </w:rPr>
        <w:t>Close files.</w:t>
      </w:r>
    </w:p>
    <w:p w14:paraId="5FCFF223" w14:textId="065D245B" w:rsidR="000C6055" w:rsidRDefault="000C6055" w:rsidP="007562AD">
      <w:pPr>
        <w:pStyle w:val="Heading1"/>
      </w:pPr>
      <w:r>
        <w:t>Recommendation</w:t>
      </w:r>
    </w:p>
    <w:p w14:paraId="44F6F880" w14:textId="76719A74" w:rsidR="000C6055" w:rsidRDefault="000C6055" w:rsidP="000C6055">
      <w:r>
        <w:t xml:space="preserve">The Onion VFD approach to revision control has the advantages of relative simplicity and modularity, although its utility rests on the presumption that </w:t>
      </w:r>
      <w:r w:rsidR="00FA747F">
        <w:t>file open-</w:t>
      </w:r>
      <w:r>
        <w:t>close cycle resolution is adequate for the vast majority of applications.</w:t>
      </w:r>
    </w:p>
    <w:p w14:paraId="51A8225D" w14:textId="77777777" w:rsidR="000C6055" w:rsidRDefault="000C6055" w:rsidP="000C6055"/>
    <w:p w14:paraId="478906AD" w14:textId="5C4C203D" w:rsidR="000C6055" w:rsidRDefault="000C6055" w:rsidP="000C6055">
      <w:pPr>
        <w:jc w:val="both"/>
      </w:pPr>
      <w:r>
        <w:t>For the prototype implementation, storing revision history in a separate</w:t>
      </w:r>
      <w:r w:rsidR="0016506B">
        <w:t xml:space="preserve"> single</w:t>
      </w:r>
      <w:r w:rsidR="0043229A">
        <w:t xml:space="preserve"> file is prioritized </w:t>
      </w:r>
      <w:r w:rsidR="00FA747F">
        <w:t>– i</w:t>
      </w:r>
      <w:r>
        <w:t>t has the capacity of accommodating multiple versions as well as protecting the original data</w:t>
      </w:r>
      <w:r w:rsidR="0043229A">
        <w:t>,</w:t>
      </w:r>
      <w:r>
        <w:t xml:space="preserve"> while avoiding having to create, open, or generally manage too many files</w:t>
      </w:r>
      <w:r w:rsidR="0043229A">
        <w:t xml:space="preserve"> on the filesystem</w:t>
      </w:r>
      <w:r>
        <w:t>.</w:t>
      </w:r>
    </w:p>
    <w:p w14:paraId="126E4542" w14:textId="385C5B2A" w:rsidR="00611674" w:rsidRPr="000557A5" w:rsidRDefault="00611674" w:rsidP="007562AD">
      <w:pPr>
        <w:pStyle w:val="Heading"/>
      </w:pPr>
      <w:r>
        <w:lastRenderedPageBreak/>
        <w:t>Acknowledgements</w:t>
      </w:r>
    </w:p>
    <w:p w14:paraId="2B63A9CD" w14:textId="099A2907" w:rsidR="00611674" w:rsidRDefault="001766F7" w:rsidP="00611674">
      <w:r>
        <w:t>Development of th</w:t>
      </w:r>
      <w:r w:rsidR="003C5C5C">
        <w:t xml:space="preserve">is RFC and the </w:t>
      </w:r>
      <w:r>
        <w:t xml:space="preserve">prototype </w:t>
      </w:r>
      <w:r w:rsidR="003C5C5C">
        <w:t xml:space="preserve">implementation </w:t>
      </w:r>
      <w:r>
        <w:t>for the Onion VFD is supported by the EOD project.</w:t>
      </w:r>
    </w:p>
    <w:p w14:paraId="425CCCB6" w14:textId="6AFE00EF" w:rsidR="00611674" w:rsidRDefault="00611674" w:rsidP="007562AD">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20B5BDE4" w14:textId="77777777">
        <w:trPr>
          <w:jc w:val="center"/>
        </w:trPr>
        <w:tc>
          <w:tcPr>
            <w:tcW w:w="2337" w:type="dxa"/>
          </w:tcPr>
          <w:p w14:paraId="7D263E5A" w14:textId="78CA67EB" w:rsidR="00611674" w:rsidRPr="009D6CFF" w:rsidRDefault="001766F7" w:rsidP="00611674">
            <w:pPr>
              <w:rPr>
                <w:i/>
              </w:rPr>
            </w:pPr>
            <w:r>
              <w:rPr>
                <w:i/>
              </w:rPr>
              <w:t>February</w:t>
            </w:r>
            <w:r w:rsidR="00611674" w:rsidRPr="009D6CFF">
              <w:rPr>
                <w:i/>
              </w:rPr>
              <w:t xml:space="preserve"> </w:t>
            </w:r>
            <w:r>
              <w:rPr>
                <w:i/>
              </w:rPr>
              <w:t>10</w:t>
            </w:r>
            <w:r w:rsidR="00611674" w:rsidRPr="009D6CFF">
              <w:rPr>
                <w:i/>
              </w:rPr>
              <w:t>, 20</w:t>
            </w:r>
            <w:r>
              <w:rPr>
                <w:i/>
              </w:rPr>
              <w:t>20</w:t>
            </w:r>
            <w:r w:rsidR="00611674" w:rsidRPr="009D6CFF">
              <w:rPr>
                <w:i/>
              </w:rPr>
              <w:t>:</w:t>
            </w:r>
          </w:p>
        </w:tc>
        <w:tc>
          <w:tcPr>
            <w:tcW w:w="7743" w:type="dxa"/>
          </w:tcPr>
          <w:p w14:paraId="3F32F38A" w14:textId="51B2ED9D" w:rsidR="00192E34" w:rsidRPr="009D6CFF" w:rsidRDefault="00611674" w:rsidP="00611674">
            <w:r w:rsidRPr="009D6CFF">
              <w:t xml:space="preserve">Version 1 circulated for comment within The HDF Group. </w:t>
            </w:r>
          </w:p>
        </w:tc>
      </w:tr>
      <w:tr w:rsidR="00192E34" w:rsidRPr="009D6CFF" w14:paraId="7C3270F7" w14:textId="77777777">
        <w:trPr>
          <w:jc w:val="center"/>
        </w:trPr>
        <w:tc>
          <w:tcPr>
            <w:tcW w:w="2337" w:type="dxa"/>
          </w:tcPr>
          <w:p w14:paraId="2796F630" w14:textId="45161E1B" w:rsidR="00192E34" w:rsidRDefault="00CD3A79" w:rsidP="00611674">
            <w:pPr>
              <w:rPr>
                <w:i/>
              </w:rPr>
            </w:pPr>
            <w:r>
              <w:rPr>
                <w:i/>
              </w:rPr>
              <w:t>June 19</w:t>
            </w:r>
            <w:r w:rsidR="00192E34">
              <w:rPr>
                <w:i/>
              </w:rPr>
              <w:t>, 2020:</w:t>
            </w:r>
          </w:p>
        </w:tc>
        <w:tc>
          <w:tcPr>
            <w:tcW w:w="7743" w:type="dxa"/>
          </w:tcPr>
          <w:p w14:paraId="656F5C3D" w14:textId="37403EC8" w:rsidR="00192E34" w:rsidRPr="009D6CFF" w:rsidRDefault="00192E34" w:rsidP="00611674">
            <w:r>
              <w:t>Version 2 circulated for comment within The HDF Group.</w:t>
            </w:r>
          </w:p>
        </w:tc>
      </w:tr>
      <w:tr w:rsidR="008515A7" w:rsidRPr="009D6CFF" w14:paraId="642B527C" w14:textId="77777777">
        <w:trPr>
          <w:jc w:val="center"/>
        </w:trPr>
        <w:tc>
          <w:tcPr>
            <w:tcW w:w="2337" w:type="dxa"/>
          </w:tcPr>
          <w:p w14:paraId="17F7DAA1" w14:textId="6D0849F8" w:rsidR="008515A7" w:rsidRDefault="008515A7" w:rsidP="00611674">
            <w:pPr>
              <w:rPr>
                <w:i/>
              </w:rPr>
            </w:pPr>
            <w:r>
              <w:rPr>
                <w:i/>
              </w:rPr>
              <w:t>???</w:t>
            </w:r>
          </w:p>
        </w:tc>
        <w:tc>
          <w:tcPr>
            <w:tcW w:w="7743" w:type="dxa"/>
          </w:tcPr>
          <w:p w14:paraId="1A8B1181" w14:textId="720A90A6" w:rsidR="008515A7" w:rsidRDefault="008515A7" w:rsidP="00611674">
            <w:r>
              <w:t>Version 3 includes updated details from actual implementation.</w:t>
            </w:r>
          </w:p>
        </w:tc>
      </w:tr>
      <w:tr w:rsidR="006A5AB0" w:rsidRPr="009D6CFF" w14:paraId="6969A541" w14:textId="77777777">
        <w:trPr>
          <w:jc w:val="center"/>
        </w:trPr>
        <w:tc>
          <w:tcPr>
            <w:tcW w:w="2337" w:type="dxa"/>
          </w:tcPr>
          <w:p w14:paraId="6E680A1B" w14:textId="0D3BEA04" w:rsidR="006A5AB0" w:rsidRDefault="006A5AB0" w:rsidP="00611674">
            <w:pPr>
              <w:rPr>
                <w:i/>
              </w:rPr>
            </w:pPr>
            <w:r>
              <w:rPr>
                <w:i/>
              </w:rPr>
              <w:t>December 5, 2021</w:t>
            </w:r>
          </w:p>
        </w:tc>
        <w:tc>
          <w:tcPr>
            <w:tcW w:w="7743" w:type="dxa"/>
          </w:tcPr>
          <w:p w14:paraId="39F59EB8" w14:textId="77777777" w:rsidR="006A5AB0" w:rsidRDefault="006A5AB0" w:rsidP="00611674">
            <w:r>
              <w:t xml:space="preserve">Version 4 </w:t>
            </w:r>
            <w:r w:rsidR="002D3722">
              <w:t>minor updates to match library code (requires more work)</w:t>
            </w:r>
          </w:p>
          <w:p w14:paraId="28589570" w14:textId="3537722D" w:rsidR="002D3722" w:rsidRDefault="002D3722" w:rsidP="00611674">
            <w:r>
              <w:t>This version was added to the feature/</w:t>
            </w:r>
            <w:proofErr w:type="spellStart"/>
            <w:r>
              <w:t>onion_vfd</w:t>
            </w:r>
            <w:proofErr w:type="spellEnd"/>
            <w:r>
              <w:t xml:space="preserve"> branch in the repo</w:t>
            </w:r>
          </w:p>
        </w:tc>
      </w:tr>
      <w:tr w:rsidR="006C28B4" w:rsidRPr="009D6CFF" w14:paraId="6D334D33" w14:textId="77777777">
        <w:trPr>
          <w:jc w:val="center"/>
          <w:ins w:id="554" w:author="Dana Robinson" w:date="2022-05-06T15:27:00Z"/>
        </w:trPr>
        <w:tc>
          <w:tcPr>
            <w:tcW w:w="2337" w:type="dxa"/>
          </w:tcPr>
          <w:p w14:paraId="3FD52C91" w14:textId="2E7185DC" w:rsidR="006C28B4" w:rsidRDefault="006C28B4" w:rsidP="00611674">
            <w:pPr>
              <w:rPr>
                <w:ins w:id="555" w:author="Dana Robinson" w:date="2022-05-06T15:27:00Z"/>
                <w:i/>
              </w:rPr>
            </w:pPr>
            <w:ins w:id="556" w:author="Dana Robinson" w:date="2022-05-06T15:27:00Z">
              <w:r>
                <w:rPr>
                  <w:i/>
                </w:rPr>
                <w:t>May 9, 2022</w:t>
              </w:r>
            </w:ins>
          </w:p>
        </w:tc>
        <w:tc>
          <w:tcPr>
            <w:tcW w:w="7743" w:type="dxa"/>
          </w:tcPr>
          <w:p w14:paraId="0250CEDB" w14:textId="77777777" w:rsidR="006C28B4" w:rsidRDefault="006C28B4" w:rsidP="00611674">
            <w:pPr>
              <w:rPr>
                <w:ins w:id="557" w:author="Dana Robinson" w:date="2022-05-06T15:32:00Z"/>
              </w:rPr>
            </w:pPr>
            <w:ins w:id="558" w:author="Dana Robinson" w:date="2022-05-06T15:28:00Z">
              <w:r>
                <w:t>Version 5 reflects the code as of its merge to the develop branch</w:t>
              </w:r>
            </w:ins>
          </w:p>
          <w:p w14:paraId="701B9516" w14:textId="13EB974E" w:rsidR="003D35FF" w:rsidRDefault="003D35FF" w:rsidP="003D35FF">
            <w:pPr>
              <w:pStyle w:val="ListParagraph"/>
              <w:numPr>
                <w:ilvl w:val="0"/>
                <w:numId w:val="19"/>
              </w:numPr>
              <w:rPr>
                <w:ins w:id="559" w:author="Dana Robinson" w:date="2022-05-06T15:27:00Z"/>
              </w:rPr>
              <w:pPrChange w:id="560" w:author="Dana Robinson" w:date="2022-05-06T15:32:00Z">
                <w:pPr/>
              </w:pPrChange>
            </w:pPr>
            <w:ins w:id="561" w:author="Dana Robinson" w:date="2022-05-06T15:32:00Z">
              <w:r>
                <w:t>Removes username and user ID fields of revision records</w:t>
              </w:r>
            </w:ins>
          </w:p>
        </w:tc>
      </w:tr>
    </w:tbl>
    <w:p w14:paraId="4ED9862B" w14:textId="37A09179" w:rsidR="00193142" w:rsidRDefault="00193142" w:rsidP="007562AD">
      <w:pPr>
        <w:pStyle w:val="Heading"/>
      </w:pPr>
      <w:r>
        <w:t>Appendix: Amended Data as Contiguous Runs</w:t>
      </w:r>
    </w:p>
    <w:p w14:paraId="5E0EF6FC" w14:textId="77777777" w:rsidR="00193142" w:rsidRDefault="00193142" w:rsidP="00193142">
      <w:r>
        <w:rPr>
          <w:lang w:eastAsia="en-US"/>
        </w:rPr>
        <w:t>If the goal is strictly to minimize the footprint of amended data, using runs is clearly the best option – storing only exactly the contiguous region of amended bytes. No additional data will be stored, and each amendment serves as a diff from the previous revision. If two runs would overlap or 'touch' in working memory (write mode, e.g.), then the most recent data would overwrite any previous data in the run, and the runs merge into a single contiguous run.</w:t>
      </w:r>
    </w:p>
    <w:p w14:paraId="7F261CCD" w14:textId="77777777" w:rsidR="00193142" w:rsidRDefault="00193142" w:rsidP="00193142"/>
    <w:p w14:paraId="742BDCF4" w14:textId="77777777" w:rsidR="00193142" w:rsidRDefault="00193142" w:rsidP="00193142">
      <w:pPr>
        <w:rPr>
          <w:lang w:eastAsia="en-US"/>
        </w:rPr>
      </w:pPr>
      <w:r>
        <w:rPr>
          <w:lang w:eastAsia="en-US"/>
        </w:rPr>
        <w:t>In the live index, each run entry would have an offset and range in the logical file, mapped to a location in the backing store (its length implicit).</w:t>
      </w:r>
      <w:r>
        <w:t xml:space="preserve"> </w:t>
      </w:r>
      <w:r>
        <w:rPr>
          <w:lang w:eastAsia="en-US"/>
        </w:rPr>
        <w:t>The live index would be updated and consolidated in real time, merging runs in a new revision as necessary before committing the history, keeping the index and storage space at an absolute minimum. To be efficient, a binary search tree quickly recommends itself, allowing access in O(log(N)) – a self-balancing tree, such as from the red-black family, is an obvious choice.</w:t>
      </w:r>
    </w:p>
    <w:p w14:paraId="51C87FD7" w14:textId="77777777" w:rsidR="00193142" w:rsidRDefault="00193142" w:rsidP="00193142">
      <w:pPr>
        <w:rPr>
          <w:lang w:eastAsia="en-US"/>
        </w:rPr>
      </w:pPr>
    </w:p>
    <w:p w14:paraId="13DD370C" w14:textId="77777777" w:rsidR="00193142" w:rsidRDefault="00193142" w:rsidP="00193142">
      <w:r>
        <w:rPr>
          <w:lang w:eastAsia="en-US"/>
        </w:rPr>
        <w:t>However, consolidating the working data – already tentatively committed to the file – in real time is not trivial, and incurs significant overhead in allocating space for and copying, joining, and relocating run data. A naïve implementation might simply copy prior data into a new block, which results in unused space within the backing store (from the original, partial copy of the run data) – a possible solution would be to 'defragment' the storage space, which would involve potentially many I/O operations and be accordingly quite slow.</w:t>
      </w:r>
    </w:p>
    <w:p w14:paraId="289575F7" w14:textId="77777777" w:rsidR="00193142" w:rsidRDefault="00193142" w:rsidP="00193142">
      <w:pPr>
        <w:rPr>
          <w:lang w:eastAsia="en-US"/>
        </w:rPr>
      </w:pPr>
    </w:p>
    <w:p w14:paraId="09FD11D1" w14:textId="08DB5DD3" w:rsidR="00193142" w:rsidRPr="00193142" w:rsidRDefault="00193142" w:rsidP="00193142">
      <w:pPr>
        <w:rPr>
          <w:lang w:eastAsia="en-US"/>
        </w:rPr>
      </w:pPr>
      <w:r>
        <w:rPr>
          <w:lang w:eastAsia="en-US"/>
        </w:rPr>
        <w:t>Due to the endemic complication of reorganizing working data (the result of this reorganization being a prime motivator for electing for runs), this will not be the approach chosen for the initial cut of the Onion VFD.</w:t>
      </w:r>
    </w:p>
    <w:p w14:paraId="6B73583E" w14:textId="6C224637" w:rsidR="003B3814" w:rsidRDefault="000C6055" w:rsidP="007562AD">
      <w:pPr>
        <w:pStyle w:val="Heading"/>
      </w:pPr>
      <w:r>
        <w:t>Appendix</w:t>
      </w:r>
      <w:r w:rsidR="003B3814">
        <w:t>: Binary Search Tree Implementation of Revision Index</w:t>
      </w:r>
    </w:p>
    <w:p w14:paraId="430D39E3" w14:textId="131760DA" w:rsidR="003B3814" w:rsidRDefault="003B3814" w:rsidP="003B3814">
      <w:r>
        <w:t>A binary search tree of the revision index could be implemented as a form of self-balancing tree, rather than the hash table discussed above. A binary search tree is uniquely applicable to both page- and run-based approaches</w:t>
      </w:r>
      <w:r w:rsidR="008F79B9">
        <w:t xml:space="preserve"> (whereas a hash table is not)</w:t>
      </w:r>
      <w:r>
        <w:t>.</w:t>
      </w:r>
    </w:p>
    <w:p w14:paraId="6D729181" w14:textId="77777777" w:rsidR="003B3814" w:rsidRDefault="003B3814" w:rsidP="003B3814"/>
    <w:p w14:paraId="5F44EC1C" w14:textId="77777777" w:rsidR="003B3814" w:rsidRDefault="003B3814" w:rsidP="003B3814">
      <w:r>
        <w:lastRenderedPageBreak/>
        <w:t xml:space="preserve">In the case of the paged approach, the data in each node may comprise of solely either the staring offset of the page in the logical file, or the ID of the page (i.e., page offset / page size). A more generalized approach would include the length of the entry, being either the page size, multiple of page size, or exact length of the run. Note that including page length when each node is exactly one page introduces overhead of unused memory space. In any event, </w:t>
      </w:r>
      <w:proofErr w:type="spellStart"/>
      <w:r w:rsidRPr="00BC3A7E">
        <w:rPr>
          <w:rStyle w:val="PlainTextChar"/>
        </w:rPr>
        <w:t>offset+length</w:t>
      </w:r>
      <w:proofErr w:type="spellEnd"/>
      <w:r>
        <w:t xml:space="preserve"> of a give node </w:t>
      </w:r>
      <w:r w:rsidRPr="00BC3A7E">
        <w:rPr>
          <w:rStyle w:val="PlainTextChar"/>
        </w:rPr>
        <w:t>k</w:t>
      </w:r>
      <w:r>
        <w:t xml:space="preserve"> must always be less than offset of node </w:t>
      </w:r>
      <w:r w:rsidRPr="00BC3A7E">
        <w:rPr>
          <w:rStyle w:val="PlainTextChar"/>
        </w:rPr>
        <w:t>k+1</w:t>
      </w:r>
      <w:r>
        <w:t xml:space="preserve"> (e.g., any byte offset in the HDF5 file maps to at most one entry in the tree).</w:t>
      </w:r>
    </w:p>
    <w:p w14:paraId="7222DDE3" w14:textId="77777777" w:rsidR="003B3814" w:rsidRDefault="003B3814" w:rsidP="003B3814"/>
    <w:p w14:paraId="3EA74700" w14:textId="77777777" w:rsidR="003B3814" w:rsidRDefault="003B3814" w:rsidP="003B3814">
      <w:r>
        <w:t xml:space="preserve">Pros: </w:t>
      </w:r>
    </w:p>
    <w:p w14:paraId="325B9674" w14:textId="77777777" w:rsidR="003B3814" w:rsidRDefault="003B3814" w:rsidP="003B3814">
      <w:pPr>
        <w:pStyle w:val="ListParagraph"/>
        <w:numPr>
          <w:ilvl w:val="0"/>
          <w:numId w:val="11"/>
        </w:numPr>
      </w:pPr>
      <w:r>
        <w:t>Smaller index size</w:t>
      </w:r>
    </w:p>
    <w:p w14:paraId="7EA7B69B" w14:textId="77777777" w:rsidR="003B3814" w:rsidRDefault="003B3814" w:rsidP="003B3814">
      <w:pPr>
        <w:pStyle w:val="ListParagraph"/>
        <w:numPr>
          <w:ilvl w:val="1"/>
          <w:numId w:val="11"/>
        </w:numPr>
      </w:pPr>
      <w:r>
        <w:t>Unlike a hash table, all or near-all of its allocated memory is used (with the uncommon removed-but-not-deleted node, depending on the implementation, serving as unused placeholders/cruft).</w:t>
      </w:r>
    </w:p>
    <w:p w14:paraId="031549AE" w14:textId="77777777" w:rsidR="003B3814" w:rsidRDefault="003B3814" w:rsidP="003B3814">
      <w:pPr>
        <w:pStyle w:val="ListParagraph"/>
        <w:numPr>
          <w:ilvl w:val="0"/>
          <w:numId w:val="11"/>
        </w:numPr>
      </w:pPr>
      <w:r>
        <w:t>Accommodates runs</w:t>
      </w:r>
    </w:p>
    <w:p w14:paraId="62B844F1" w14:textId="77777777" w:rsidR="003B3814" w:rsidRDefault="003B3814" w:rsidP="003B3814">
      <w:pPr>
        <w:pStyle w:val="ListParagraph"/>
        <w:numPr>
          <w:ilvl w:val="1"/>
          <w:numId w:val="11"/>
        </w:numPr>
      </w:pPr>
      <w:r>
        <w:t xml:space="preserve">In both paged and run data, it is not difficult to consolidate elements that might otherwise require multiple hash table entries. An example using the paged approach, a single amendment that spans multiple consecutive pages could be recorded as a single "run" of those pages as a single node. </w:t>
      </w:r>
    </w:p>
    <w:p w14:paraId="5239BC40" w14:textId="77777777" w:rsidR="003B3814" w:rsidRDefault="003B3814" w:rsidP="003B3814">
      <w:r>
        <w:t>Cons:</w:t>
      </w:r>
    </w:p>
    <w:p w14:paraId="0BF7C6E8" w14:textId="77777777" w:rsidR="003B3814" w:rsidRDefault="003B3814" w:rsidP="003B3814">
      <w:pPr>
        <w:pStyle w:val="ListParagraph"/>
        <w:numPr>
          <w:ilvl w:val="0"/>
          <w:numId w:val="11"/>
        </w:numPr>
      </w:pPr>
      <w:r>
        <w:t>Slower performance</w:t>
      </w:r>
    </w:p>
    <w:p w14:paraId="3B967C16" w14:textId="77777777" w:rsidR="003B3814" w:rsidRDefault="003B3814" w:rsidP="003B3814">
      <w:pPr>
        <w:pStyle w:val="ListParagraph"/>
        <w:numPr>
          <w:ilvl w:val="1"/>
          <w:numId w:val="11"/>
        </w:numPr>
      </w:pPr>
      <w:r>
        <w:t xml:space="preserve">Slower to access an item in the index, and much slower to access an item </w:t>
      </w:r>
      <w:r w:rsidRPr="00BC3A7E">
        <w:rPr>
          <w:i/>
          <w:iCs/>
        </w:rPr>
        <w:t>not</w:t>
      </w:r>
      <w:r>
        <w:t xml:space="preserve"> in the index.</w:t>
      </w:r>
    </w:p>
    <w:p w14:paraId="080C573C" w14:textId="3BD2A491" w:rsidR="000C6055" w:rsidRDefault="003B3814" w:rsidP="000C6055">
      <w:pPr>
        <w:pStyle w:val="ListParagraph"/>
        <w:numPr>
          <w:ilvl w:val="1"/>
          <w:numId w:val="11"/>
        </w:numPr>
      </w:pPr>
      <w:r>
        <w:t>Depending on the implementation, could have further delay with each node access incurring overhead from cache-misses, compounded by the O(log2(N)) accesses.</w:t>
      </w:r>
    </w:p>
    <w:p w14:paraId="1F23A3AB" w14:textId="3037FA11" w:rsidR="0067221E" w:rsidRDefault="0067221E" w:rsidP="0067221E">
      <w:r>
        <w:t xml:space="preserve">If this approach is to be implemented, it </w:t>
      </w:r>
      <w:r w:rsidR="007A4621">
        <w:t>may</w:t>
      </w:r>
      <w:r>
        <w:t xml:space="preserve"> require </w:t>
      </w:r>
      <w:r w:rsidR="00880857">
        <w:t>a modified version of the revision index entry structure.</w:t>
      </w:r>
    </w:p>
    <w:p w14:paraId="460764F2" w14:textId="18324A42" w:rsidR="00252127" w:rsidRDefault="00252127" w:rsidP="007562AD">
      <w:pPr>
        <w:pStyle w:val="Heading"/>
      </w:pPr>
      <w:r>
        <w:t xml:space="preserve">Appendix: Simpler, Slower Hash Table for </w:t>
      </w:r>
      <w:r w:rsidR="00FD720E">
        <w:t>"</w:t>
      </w:r>
      <w:r>
        <w:t>Live</w:t>
      </w:r>
      <w:r w:rsidR="00FD720E">
        <w:t>"</w:t>
      </w:r>
      <w:r>
        <w:t xml:space="preserve"> Index</w:t>
      </w:r>
    </w:p>
    <w:p w14:paraId="24B884A3" w14:textId="7D7F99D9" w:rsidR="00252127" w:rsidRDefault="00252127" w:rsidP="00252127">
      <w:r>
        <w:t>This alternative hashing algorithm replaces chaining with quadratic probing, and bit-shifts with modulo.</w:t>
      </w:r>
    </w:p>
    <w:p w14:paraId="55C52A32" w14:textId="77777777" w:rsidR="00252127" w:rsidRDefault="00252127" w:rsidP="00252127">
      <w:pPr>
        <w:pStyle w:val="ListNumber2"/>
        <w:numPr>
          <w:ilvl w:val="0"/>
          <w:numId w:val="14"/>
        </w:numPr>
      </w:pPr>
      <w:r>
        <w:t>The size of the hash table is always prime – first prime greater than a power of 2.</w:t>
      </w:r>
    </w:p>
    <w:p w14:paraId="07F096DC" w14:textId="77777777" w:rsidR="00252127" w:rsidRDefault="00252127" w:rsidP="00252127">
      <w:pPr>
        <w:pStyle w:val="ListNumber2"/>
      </w:pPr>
      <w:r>
        <w:t>The hash table never has more than half its entries populated.</w:t>
      </w:r>
    </w:p>
    <w:p w14:paraId="33D82F78" w14:textId="77777777" w:rsidR="00252127" w:rsidRDefault="00252127" w:rsidP="00252127">
      <w:pPr>
        <w:pStyle w:val="ListNumber2"/>
      </w:pPr>
      <w:r>
        <w:t>Hashing function is page ID modulo the size of the hash table.</w:t>
      </w:r>
    </w:p>
    <w:p w14:paraId="07A1D541" w14:textId="77777777" w:rsidR="00252127" w:rsidRDefault="00252127" w:rsidP="00252127">
      <w:pPr>
        <w:pStyle w:val="ListNumber2"/>
      </w:pPr>
      <w:r>
        <w:t>If a collision occurs, use quadratic probing to combat primary clustering: 'H</w:t>
      </w:r>
      <w:r w:rsidRPr="00BC3A7E">
        <w:rPr>
          <w:vertAlign w:val="subscript"/>
        </w:rPr>
        <w:t>i</w:t>
      </w:r>
      <w:r>
        <w:t xml:space="preserve"> = H</w:t>
      </w:r>
      <w:r w:rsidRPr="00BC3A7E">
        <w:rPr>
          <w:vertAlign w:val="subscript"/>
        </w:rPr>
        <w:t>0</w:t>
      </w:r>
      <w:r>
        <w:t>+i</w:t>
      </w:r>
      <w:r w:rsidRPr="00BC3A7E">
        <w:rPr>
          <w:vertAlign w:val="superscript"/>
        </w:rPr>
        <w:t>2</w:t>
      </w:r>
      <w:r>
        <w:t xml:space="preserve"> (mod M)'. The square operation may be simplified the sequential operation 'H</w:t>
      </w:r>
      <w:r w:rsidRPr="00BC3A7E">
        <w:rPr>
          <w:vertAlign w:val="subscript"/>
        </w:rPr>
        <w:t>i-1</w:t>
      </w:r>
      <w:r>
        <w:t xml:space="preserve"> + 2*</w:t>
      </w:r>
      <w:proofErr w:type="spellStart"/>
      <w:r>
        <w:t>i</w:t>
      </w:r>
      <w:proofErr w:type="spellEnd"/>
      <w:r>
        <w:t xml:space="preserve"> - 1 (mod M)', where the 'mod M' operation also simplifies to 'if H</w:t>
      </w:r>
      <w:r w:rsidRPr="00BC3A7E">
        <w:rPr>
          <w:vertAlign w:val="subscript"/>
        </w:rPr>
        <w:t>i</w:t>
      </w:r>
      <w:r>
        <w:t xml:space="preserve"> &gt; M then H</w:t>
      </w:r>
      <w:r w:rsidRPr="00BC3A7E">
        <w:rPr>
          <w:vertAlign w:val="subscript"/>
        </w:rPr>
        <w:t>i</w:t>
      </w:r>
      <w:r>
        <w:t xml:space="preserve"> -= M' with each iteration. (H is the hashing value, M is the size of the hash table.)</w:t>
      </w:r>
    </w:p>
    <w:p w14:paraId="19FFAACD" w14:textId="667EDD1A" w:rsidR="00252127" w:rsidRDefault="00252127" w:rsidP="00252127">
      <w:pPr>
        <w:pStyle w:val="ListNumber2"/>
      </w:pPr>
      <w:r>
        <w:t>When necessary, new table is allocated at approximately twice the size (first prime greater than the next greater power of 2) and all extant entries are re-hashed into the new table; the old table is then deallocated.</w:t>
      </w:r>
    </w:p>
    <w:p w14:paraId="28B4002F" w14:textId="647DB369" w:rsidR="00AE5FFB" w:rsidRDefault="00AE5FFB" w:rsidP="007562AD">
      <w:pPr>
        <w:pStyle w:val="Heading"/>
      </w:pPr>
      <w:r>
        <w:lastRenderedPageBreak/>
        <w:t>Appendix: In-Call Filtering fo</w:t>
      </w:r>
      <w:r w:rsidR="008A3409">
        <w:t>r History Browsing with H5</w:t>
      </w:r>
      <w:proofErr w:type="gramStart"/>
      <w:r w:rsidR="008A3409">
        <w:t>FDfctl</w:t>
      </w:r>
      <w:r>
        <w:t>(</w:t>
      </w:r>
      <w:proofErr w:type="gramEnd"/>
      <w:r>
        <w:t>)</w:t>
      </w:r>
    </w:p>
    <w:p w14:paraId="592A0798" w14:textId="6FB7AB2C" w:rsidR="00AE5FFB" w:rsidRDefault="00AE5FFB" w:rsidP="00AE5FFB">
      <w:pPr>
        <w:rPr>
          <w:lang w:eastAsia="en-US"/>
        </w:rPr>
      </w:pPr>
      <w:r>
        <w:rPr>
          <w:lang w:eastAsia="en-US"/>
        </w:rPr>
        <w:t>Below is a possible component extension to the relevant filters to the call, which would add a pointer to this structure type as part of their definition.</w:t>
      </w:r>
    </w:p>
    <w:p w14:paraId="742E9FA8" w14:textId="77777777" w:rsidR="00AE5FFB" w:rsidRDefault="00AE5FFB" w:rsidP="00AE5FFB">
      <w:pPr>
        <w:rPr>
          <w:lang w:eastAsia="en-US"/>
        </w:rPr>
      </w:pPr>
    </w:p>
    <w:p w14:paraId="3BAFE6CB" w14:textId="2DABF25F" w:rsidR="00AE5FFB" w:rsidRDefault="00AE5FFB" w:rsidP="00AE5FFB">
      <w:pPr>
        <w:rPr>
          <w:lang w:eastAsia="en-US"/>
        </w:rPr>
      </w:pPr>
      <w:r>
        <w:rPr>
          <w:lang w:eastAsia="en-US"/>
        </w:rPr>
        <w:t xml:space="preserve">The implementation would restrict results </w:t>
      </w:r>
      <w:r w:rsidR="007C52EC">
        <w:rPr>
          <w:lang w:eastAsia="en-US"/>
        </w:rPr>
        <w:t xml:space="preserve">of the browsing call(s) </w:t>
      </w:r>
      <w:r>
        <w:rPr>
          <w:lang w:eastAsia="en-US"/>
        </w:rPr>
        <w:t xml:space="preserve">to revisions </w:t>
      </w:r>
      <w:r w:rsidR="00644A53">
        <w:rPr>
          <w:lang w:eastAsia="en-US"/>
        </w:rPr>
        <w:t>with revision record data conforming</w:t>
      </w:r>
      <w:r>
        <w:rPr>
          <w:lang w:eastAsia="en-US"/>
        </w:rPr>
        <w:t xml:space="preserve"> to the intersection of all user-supplied criteria</w:t>
      </w:r>
      <w:r w:rsidR="00181762">
        <w:rPr>
          <w:lang w:eastAsia="en-US"/>
        </w:rPr>
        <w:t>, potentially greatly reducing the work required by the user</w:t>
      </w:r>
      <w:r>
        <w:rPr>
          <w:lang w:eastAsia="en-US"/>
        </w:rPr>
        <w:t>.</w:t>
      </w:r>
    </w:p>
    <w:p w14:paraId="3431A5F0" w14:textId="77777777" w:rsidR="00AE5FFB" w:rsidRPr="00AE5FFB" w:rsidRDefault="00AE5FFB" w:rsidP="00AE5FFB">
      <w:pPr>
        <w:rPr>
          <w:lang w:eastAsia="en-US"/>
        </w:rPr>
      </w:pPr>
    </w:p>
    <w:p w14:paraId="052322D9" w14:textId="77777777" w:rsidR="00AE5FFB" w:rsidRDefault="00AE5FFB" w:rsidP="00AE5FFB">
      <w:pPr>
        <w:pStyle w:val="PlainText"/>
      </w:pPr>
      <w:r>
        <w:t>/* ----------------------------------------------------------------------------</w:t>
      </w:r>
    </w:p>
    <w:p w14:paraId="2FFC869F" w14:textId="77777777" w:rsidR="00AE5FFB" w:rsidRDefault="00AE5FFB" w:rsidP="00AE5FFB">
      <w:pPr>
        <w:pStyle w:val="PlainText"/>
        <w:rPr>
          <w:rStyle w:val="CommentReference"/>
          <w:rFonts w:asciiTheme="minorHAnsi" w:hAnsiTheme="minorHAnsi"/>
        </w:rPr>
      </w:pPr>
      <w:r>
        <w:t xml:space="preserve"> * Structure:   H5FD_onion_info_history_selection</w:t>
      </w:r>
    </w:p>
    <w:p w14:paraId="05C5468D" w14:textId="77777777" w:rsidR="00AE5FFB" w:rsidRDefault="00AE5FFB" w:rsidP="00AE5FFB">
      <w:pPr>
        <w:pStyle w:val="PlainText"/>
      </w:pPr>
      <w:r>
        <w:t xml:space="preserve"> *</w:t>
      </w:r>
    </w:p>
    <w:p w14:paraId="7C3038F4" w14:textId="77777777" w:rsidR="00AE5FFB" w:rsidRDefault="00AE5FFB" w:rsidP="00AE5FFB">
      <w:pPr>
        <w:pStyle w:val="PlainText"/>
      </w:pPr>
      <w:r>
        <w:t xml:space="preserve"> * Purpose:</w:t>
      </w:r>
      <w:r w:rsidRPr="00C646CD">
        <w:t xml:space="preserve"> </w:t>
      </w:r>
      <w:r>
        <w:t xml:space="preserve">    Encapsulate the filtering criteria used when browsing the</w:t>
      </w:r>
    </w:p>
    <w:p w14:paraId="6105EF83" w14:textId="77777777" w:rsidR="00AE5FFB" w:rsidRDefault="00AE5FFB" w:rsidP="00AE5FFB">
      <w:pPr>
        <w:pStyle w:val="PlainText"/>
      </w:pPr>
      <w:r>
        <w:t xml:space="preserve"> *              Onion whole-history. Intended to be used by the Onion</w:t>
      </w:r>
    </w:p>
    <w:p w14:paraId="3BC24CA2" w14:textId="77777777" w:rsidR="00AE5FFB" w:rsidRDefault="00AE5FFB" w:rsidP="00AE5FFB">
      <w:pPr>
        <w:pStyle w:val="PlainText"/>
      </w:pPr>
      <w:r>
        <w:t xml:space="preserve"> *              implementation to actively filter results when accessing</w:t>
      </w:r>
    </w:p>
    <w:p w14:paraId="2802A6BD" w14:textId="77777777" w:rsidR="00AE5FFB" w:rsidRDefault="00AE5FFB" w:rsidP="00AE5FFB">
      <w:pPr>
        <w:pStyle w:val="PlainText"/>
      </w:pPr>
      <w:r>
        <w:t xml:space="preserve"> *              history data from the file.</w:t>
      </w:r>
    </w:p>
    <w:p w14:paraId="08C369DE" w14:textId="77777777" w:rsidR="00AE5FFB" w:rsidRDefault="00AE5FFB" w:rsidP="00AE5FFB">
      <w:pPr>
        <w:pStyle w:val="PlainText"/>
      </w:pPr>
      <w:r>
        <w:t xml:space="preserve"> *</w:t>
      </w:r>
    </w:p>
    <w:p w14:paraId="4BC12EE2" w14:textId="77777777" w:rsidR="00AE5FFB" w:rsidRDefault="00AE5FFB" w:rsidP="00AE5FFB">
      <w:pPr>
        <w:pStyle w:val="PlainText"/>
      </w:pPr>
      <w:r>
        <w:t xml:space="preserve"> *              For the first cut of the Onion VFD, this feature set is </w:t>
      </w:r>
    </w:p>
    <w:p w14:paraId="4D3067A5" w14:textId="77777777" w:rsidR="00AE5FFB" w:rsidRDefault="00AE5FFB" w:rsidP="00AE5FFB">
      <w:pPr>
        <w:pStyle w:val="PlainText"/>
      </w:pPr>
      <w:r>
        <w:t xml:space="preserve"> *              unlikely to be fully implemented.</w:t>
      </w:r>
    </w:p>
    <w:p w14:paraId="55051316" w14:textId="7DA1B540" w:rsidR="00AE5FFB" w:rsidDel="00C10627" w:rsidRDefault="00C10627" w:rsidP="00AE5FFB">
      <w:pPr>
        <w:pStyle w:val="PlainText"/>
        <w:rPr>
          <w:del w:id="562" w:author="Dana Robinson" w:date="2022-05-08T05:04:00Z"/>
        </w:rPr>
      </w:pPr>
      <w:ins w:id="563" w:author="Dana Robinson" w:date="2022-05-08T05:04:00Z">
        <w:r>
          <w:t xml:space="preserve"> </w:t>
        </w:r>
      </w:ins>
      <w:del w:id="564" w:author="Dana Robinson" w:date="2022-05-08T05:04:00Z">
        <w:r w:rsidR="00AE5FFB" w:rsidDel="00C10627">
          <w:delText xml:space="preserve"> *</w:delText>
        </w:r>
      </w:del>
    </w:p>
    <w:p w14:paraId="3EBA0D48" w14:textId="01B1638C" w:rsidR="00AE5FFB" w:rsidDel="00C10627" w:rsidRDefault="00AE5FFB" w:rsidP="00AE5FFB">
      <w:pPr>
        <w:pStyle w:val="PlainText"/>
        <w:rPr>
          <w:del w:id="565" w:author="Dana Robinson" w:date="2022-05-08T05:04:00Z"/>
        </w:rPr>
      </w:pPr>
      <w:del w:id="566" w:author="Dana Robinson" w:date="2022-05-08T05:04:00Z">
        <w:r w:rsidDel="00C10627">
          <w:delText xml:space="preserve"> * magic:       4-byte semi-unique "magic" number identifying structure.</w:delText>
        </w:r>
      </w:del>
    </w:p>
    <w:p w14:paraId="029C5847" w14:textId="1F6DDBBB" w:rsidR="00AE5FFB" w:rsidDel="00C10627" w:rsidRDefault="00AE5FFB" w:rsidP="00AE5FFB">
      <w:pPr>
        <w:pStyle w:val="PlainText"/>
        <w:rPr>
          <w:del w:id="567" w:author="Dana Robinson" w:date="2022-05-08T05:04:00Z"/>
        </w:rPr>
      </w:pPr>
      <w:del w:id="568" w:author="Dana Robinson" w:date="2022-05-08T05:04:00Z">
        <w:r w:rsidDel="00C10627">
          <w:delText xml:space="preserve"> *              Must equal </w:delText>
        </w:r>
        <w:r w:rsidRPr="00530B25" w:rsidDel="00C10627">
          <w:rPr>
            <w:highlight w:val="yellow"/>
          </w:rPr>
          <w:delText>SYMBOLIC NAME TODO</w:delText>
        </w:r>
        <w:r w:rsidDel="00C10627">
          <w:delText xml:space="preserve"> to be considered valid.</w:delText>
        </w:r>
      </w:del>
    </w:p>
    <w:p w14:paraId="42F35C75" w14:textId="54934ABB" w:rsidR="00AE5FFB" w:rsidRDefault="00AE5FFB" w:rsidP="00AE5FFB">
      <w:pPr>
        <w:pStyle w:val="PlainText"/>
      </w:pPr>
      <w:del w:id="569" w:author="Dana Robinson" w:date="2022-05-08T05:04:00Z">
        <w:r w:rsidDel="00C10627">
          <w:delText xml:space="preserve"> </w:delText>
        </w:r>
      </w:del>
      <w:r>
        <w:t>*</w:t>
      </w:r>
    </w:p>
    <w:p w14:paraId="0D2EC4FC" w14:textId="77777777" w:rsidR="00AE5FFB" w:rsidRDefault="00AE5FFB" w:rsidP="00AE5FFB">
      <w:pPr>
        <w:pStyle w:val="PlainText"/>
      </w:pPr>
      <w:r>
        <w:t xml:space="preserve"> * version:     4-byte number; future-proofing guard, informs struct membership.</w:t>
      </w:r>
    </w:p>
    <w:p w14:paraId="56479ECF" w14:textId="77777777" w:rsidR="00AE5FFB" w:rsidRDefault="00AE5FFB" w:rsidP="00AE5FFB">
      <w:pPr>
        <w:pStyle w:val="PlainText"/>
      </w:pPr>
      <w:r>
        <w:t xml:space="preserve"> *</w:t>
      </w:r>
    </w:p>
    <w:p w14:paraId="14A44BEF" w14:textId="77777777" w:rsidR="00AE5FFB" w:rsidRDefault="00AE5FFB" w:rsidP="00AE5FFB">
      <w:pPr>
        <w:pStyle w:val="PlainText"/>
      </w:pPr>
      <w:r>
        <w:t xml:space="preserve"> * </w:t>
      </w:r>
      <w:proofErr w:type="spellStart"/>
      <w:r>
        <w:t>time_of_creation</w:t>
      </w:r>
      <w:proofErr w:type="spellEnd"/>
      <w:r>
        <w:t>:</w:t>
      </w:r>
    </w:p>
    <w:p w14:paraId="7E01D667" w14:textId="77777777" w:rsidR="00AE5FFB" w:rsidRDefault="00AE5FFB" w:rsidP="00AE5FFB">
      <w:pPr>
        <w:pStyle w:val="PlainText"/>
      </w:pPr>
      <w:r>
        <w:t xml:space="preserve"> *              Null-terminated string of formatted ISO-8601 timestamps.</w:t>
      </w:r>
    </w:p>
    <w:p w14:paraId="278B31AB" w14:textId="77777777" w:rsidR="00AE5FFB" w:rsidRDefault="00AE5FFB" w:rsidP="00AE5FFB">
      <w:pPr>
        <w:pStyle w:val="PlainText"/>
      </w:pPr>
      <w:r>
        <w:t xml:space="preserve"> *              Used to find revisions created at a specific time (x),</w:t>
      </w:r>
    </w:p>
    <w:p w14:paraId="21FD3787" w14:textId="77777777" w:rsidR="00AE5FFB" w:rsidRDefault="00AE5FFB" w:rsidP="00AE5FFB">
      <w:pPr>
        <w:pStyle w:val="PlainText"/>
      </w:pPr>
      <w:r>
        <w:t xml:space="preserve"> *              before a specific time (-x), after a specific time (x-),</w:t>
      </w:r>
    </w:p>
    <w:p w14:paraId="0A47F7AF" w14:textId="77777777" w:rsidR="00AE5FFB" w:rsidRDefault="00AE5FFB" w:rsidP="00AE5FFB">
      <w:pPr>
        <w:pStyle w:val="PlainText"/>
      </w:pPr>
      <w:r>
        <w:t xml:space="preserve"> *              between two given times (x-x), or a combination (x-x, x-).</w:t>
      </w:r>
    </w:p>
    <w:p w14:paraId="05F5AC8D" w14:textId="77777777" w:rsidR="00AE5FFB" w:rsidRDefault="00AE5FFB" w:rsidP="00AE5FFB">
      <w:pPr>
        <w:pStyle w:val="PlainText"/>
      </w:pPr>
      <w:r>
        <w:t xml:space="preserve"> *              Each timestamp must be fully-formed, but whitespace between</w:t>
      </w:r>
    </w:p>
    <w:p w14:paraId="3CE944A3" w14:textId="77777777" w:rsidR="00AE5FFB" w:rsidRDefault="00AE5FFB" w:rsidP="00AE5FFB">
      <w:pPr>
        <w:pStyle w:val="PlainText"/>
      </w:pPr>
      <w:r>
        <w:t xml:space="preserve"> *              entries and the separator characters ('-', ',') is ignored.</w:t>
      </w:r>
    </w:p>
    <w:p w14:paraId="5BFAE985" w14:textId="77777777" w:rsidR="00AE5FFB" w:rsidRDefault="00AE5FFB" w:rsidP="00AE5FFB">
      <w:pPr>
        <w:pStyle w:val="PlainText"/>
      </w:pPr>
      <w:r>
        <w:t xml:space="preserve"> *              If the string is empty or malformed, it is ignored.</w:t>
      </w:r>
    </w:p>
    <w:p w14:paraId="43DD7805" w14:textId="77777777" w:rsidR="00AE5FFB" w:rsidRDefault="00AE5FFB" w:rsidP="00AE5FFB">
      <w:pPr>
        <w:pStyle w:val="PlainText"/>
      </w:pPr>
      <w:r>
        <w:t xml:space="preserve"> *</w:t>
      </w:r>
    </w:p>
    <w:p w14:paraId="22523674" w14:textId="77777777" w:rsidR="00AE5FFB" w:rsidRDefault="00AE5FFB" w:rsidP="00AE5FFB">
      <w:pPr>
        <w:pStyle w:val="PlainText"/>
      </w:pPr>
      <w:r>
        <w:t xml:space="preserve"> * </w:t>
      </w:r>
      <w:proofErr w:type="spellStart"/>
      <w:r>
        <w:t>username_regex</w:t>
      </w:r>
      <w:proofErr w:type="spellEnd"/>
      <w:r>
        <w:t>:</w:t>
      </w:r>
    </w:p>
    <w:p w14:paraId="46FFC36D" w14:textId="77777777" w:rsidR="00AE5FFB" w:rsidRDefault="00AE5FFB" w:rsidP="00AE5FFB">
      <w:pPr>
        <w:pStyle w:val="PlainText"/>
      </w:pPr>
      <w:r>
        <w:t xml:space="preserve"> *              Null-terminated regular expression string to select</w:t>
      </w:r>
    </w:p>
    <w:p w14:paraId="5CF90AC8" w14:textId="77777777" w:rsidR="00AE5FFB" w:rsidRDefault="00AE5FFB" w:rsidP="00AE5FFB">
      <w:pPr>
        <w:pStyle w:val="PlainText"/>
      </w:pPr>
      <w:r>
        <w:t xml:space="preserve"> *              revisions where usernames match the pattern.</w:t>
      </w:r>
    </w:p>
    <w:p w14:paraId="591F80DB" w14:textId="77777777" w:rsidR="00AE5FFB" w:rsidRDefault="00AE5FFB" w:rsidP="00AE5FFB">
      <w:pPr>
        <w:pStyle w:val="PlainText"/>
      </w:pPr>
      <w:r>
        <w:t xml:space="preserve"> *              If the string is empty, it is ignored.</w:t>
      </w:r>
    </w:p>
    <w:p w14:paraId="289F4879" w14:textId="77777777" w:rsidR="00AE5FFB" w:rsidRDefault="00AE5FFB" w:rsidP="00AE5FFB">
      <w:pPr>
        <w:pStyle w:val="PlainText"/>
      </w:pPr>
      <w:r>
        <w:t xml:space="preserve"> *</w:t>
      </w:r>
    </w:p>
    <w:p w14:paraId="01AC078D" w14:textId="77777777" w:rsidR="00AE5FFB" w:rsidRDefault="00AE5FFB" w:rsidP="00AE5FFB">
      <w:pPr>
        <w:pStyle w:val="PlainText"/>
      </w:pPr>
      <w:r>
        <w:t xml:space="preserve"> * </w:t>
      </w:r>
      <w:proofErr w:type="spellStart"/>
      <w:r>
        <w:t>creation_user_id</w:t>
      </w:r>
      <w:proofErr w:type="spellEnd"/>
      <w:r>
        <w:t>:</w:t>
      </w:r>
    </w:p>
    <w:p w14:paraId="3FAA6B8A" w14:textId="77777777" w:rsidR="00AE5FFB" w:rsidRDefault="00AE5FFB" w:rsidP="00AE5FFB">
      <w:pPr>
        <w:pStyle w:val="PlainText"/>
      </w:pPr>
      <w:r>
        <w:t xml:space="preserve"> *              If not zero (0), selects revisions created by the given User ID.</w:t>
      </w:r>
      <w:r w:rsidRPr="00D23911">
        <w:t xml:space="preserve"> </w:t>
      </w:r>
    </w:p>
    <w:p w14:paraId="07EC5346" w14:textId="77777777" w:rsidR="00AE5FFB" w:rsidRDefault="00AE5FFB" w:rsidP="00AE5FFB">
      <w:pPr>
        <w:pStyle w:val="PlainText"/>
      </w:pPr>
      <w:r>
        <w:t xml:space="preserve"> *</w:t>
      </w:r>
    </w:p>
    <w:p w14:paraId="10434926" w14:textId="77777777" w:rsidR="00AE5FFB" w:rsidRDefault="00AE5FFB" w:rsidP="00AE5FFB">
      <w:pPr>
        <w:pStyle w:val="PlainText"/>
      </w:pPr>
      <w:r>
        <w:t xml:space="preserve"> * </w:t>
      </w:r>
      <w:proofErr w:type="spellStart"/>
      <w:r>
        <w:t>comment_regex</w:t>
      </w:r>
      <w:proofErr w:type="spellEnd"/>
      <w:r>
        <w:t>:</w:t>
      </w:r>
    </w:p>
    <w:p w14:paraId="0059EA6F" w14:textId="77777777" w:rsidR="00AE5FFB" w:rsidRDefault="00AE5FFB" w:rsidP="00AE5FFB">
      <w:pPr>
        <w:pStyle w:val="PlainText"/>
      </w:pPr>
      <w:r>
        <w:t xml:space="preserve"> *              Null-terminated regular expression string to select</w:t>
      </w:r>
    </w:p>
    <w:p w14:paraId="14835D93" w14:textId="77777777" w:rsidR="00AE5FFB" w:rsidRDefault="00AE5FFB" w:rsidP="00AE5FFB">
      <w:pPr>
        <w:pStyle w:val="PlainText"/>
      </w:pPr>
      <w:r>
        <w:t xml:space="preserve"> *              revisions where the comment matches the given pattern.</w:t>
      </w:r>
    </w:p>
    <w:p w14:paraId="0EA97B31" w14:textId="77777777" w:rsidR="00AE5FFB" w:rsidRDefault="00AE5FFB" w:rsidP="00AE5FFB">
      <w:pPr>
        <w:pStyle w:val="PlainText"/>
      </w:pPr>
      <w:r>
        <w:t xml:space="preserve"> *              If empty, it is ignored.</w:t>
      </w:r>
    </w:p>
    <w:p w14:paraId="16E7BDC8" w14:textId="77777777" w:rsidR="00AE5FFB" w:rsidRDefault="00AE5FFB" w:rsidP="00AE5FFB">
      <w:pPr>
        <w:pStyle w:val="PlainText"/>
      </w:pPr>
      <w:r>
        <w:t xml:space="preserve"> *</w:t>
      </w:r>
    </w:p>
    <w:p w14:paraId="5368696B" w14:textId="77777777" w:rsidR="00AE5FFB" w:rsidRDefault="00AE5FFB" w:rsidP="00AE5FFB">
      <w:pPr>
        <w:pStyle w:val="PlainText"/>
      </w:pPr>
      <w:r>
        <w:t xml:space="preserve"> * </w:t>
      </w:r>
      <w:proofErr w:type="spellStart"/>
      <w:r>
        <w:t>relation_id</w:t>
      </w:r>
      <w:proofErr w:type="spellEnd"/>
      <w:r>
        <w:t xml:space="preserve">: Revision ID of a revision, used with </w:t>
      </w:r>
      <w:proofErr w:type="spellStart"/>
      <w:r>
        <w:t>relation_mode</w:t>
      </w:r>
      <w:proofErr w:type="spellEnd"/>
      <w:r>
        <w:t xml:space="preserve"> to </w:t>
      </w:r>
    </w:p>
    <w:p w14:paraId="67A11002" w14:textId="77777777" w:rsidR="00AE5FFB" w:rsidRDefault="00AE5FFB" w:rsidP="00AE5FFB">
      <w:pPr>
        <w:pStyle w:val="PlainText"/>
      </w:pPr>
      <w:r>
        <w:t xml:space="preserve"> *              select from the history relative to a given revision ID.</w:t>
      </w:r>
    </w:p>
    <w:p w14:paraId="28EFFC7D" w14:textId="77777777" w:rsidR="00AE5FFB" w:rsidRDefault="00AE5FFB" w:rsidP="00AE5FFB">
      <w:pPr>
        <w:pStyle w:val="PlainText"/>
      </w:pPr>
      <w:r>
        <w:t xml:space="preserve"> *</w:t>
      </w:r>
    </w:p>
    <w:p w14:paraId="19B60022" w14:textId="77777777" w:rsidR="00AE5FFB" w:rsidRDefault="00AE5FFB" w:rsidP="00AE5FFB">
      <w:pPr>
        <w:pStyle w:val="PlainText"/>
      </w:pPr>
      <w:r>
        <w:t xml:space="preserve"> * </w:t>
      </w:r>
      <w:proofErr w:type="spellStart"/>
      <w:r>
        <w:t>relation_mode</w:t>
      </w:r>
      <w:proofErr w:type="spellEnd"/>
      <w:r>
        <w:t>:</w:t>
      </w:r>
    </w:p>
    <w:p w14:paraId="762FDF15" w14:textId="77777777" w:rsidR="00AE5FFB" w:rsidRDefault="00AE5FFB" w:rsidP="00AE5FFB">
      <w:pPr>
        <w:pStyle w:val="PlainText"/>
      </w:pPr>
      <w:r>
        <w:t xml:space="preserve"> *              One-byte bitmask informing how to interpret </w:t>
      </w:r>
      <w:proofErr w:type="spellStart"/>
      <w:r>
        <w:t>relation_id</w:t>
      </w:r>
      <w:proofErr w:type="spellEnd"/>
      <w:r>
        <w:t>.</w:t>
      </w:r>
    </w:p>
    <w:p w14:paraId="258E1474" w14:textId="77777777" w:rsidR="00AE5FFB" w:rsidRDefault="00AE5FFB" w:rsidP="00AE5FFB">
      <w:pPr>
        <w:pStyle w:val="PlainText"/>
      </w:pPr>
      <w:r>
        <w:t xml:space="preserve"> *                      + </w:t>
      </w:r>
      <w:commentRangeStart w:id="570"/>
      <w:r>
        <w:t>ONION_SELECTION_RELATION_NONE</w:t>
      </w:r>
      <w:commentRangeEnd w:id="570"/>
      <w:r>
        <w:rPr>
          <w:rStyle w:val="CommentReference"/>
          <w:rFonts w:asciiTheme="minorHAnsi" w:hAnsiTheme="minorHAnsi"/>
        </w:rPr>
        <w:commentReference w:id="570"/>
      </w:r>
      <w:r>
        <w:t xml:space="preserve"> (0x00)</w:t>
      </w:r>
    </w:p>
    <w:p w14:paraId="56B3684D" w14:textId="77777777" w:rsidR="00AE5FFB" w:rsidRDefault="00AE5FFB" w:rsidP="00AE5FFB">
      <w:pPr>
        <w:pStyle w:val="PlainText"/>
      </w:pPr>
      <w:r>
        <w:t xml:space="preserve"> *                              </w:t>
      </w:r>
      <w:proofErr w:type="spellStart"/>
      <w:r>
        <w:t>relation_id</w:t>
      </w:r>
      <w:proofErr w:type="spellEnd"/>
      <w:r>
        <w:t xml:space="preserve"> is ignored.</w:t>
      </w:r>
    </w:p>
    <w:p w14:paraId="3BB53AB9" w14:textId="77777777" w:rsidR="00AE5FFB" w:rsidRDefault="00AE5FFB" w:rsidP="00AE5FFB">
      <w:pPr>
        <w:pStyle w:val="PlainText"/>
      </w:pPr>
      <w:r>
        <w:t xml:space="preserve"> *                      + ONION_SELECTION_RELATION_CHILDOF (0x01)</w:t>
      </w:r>
    </w:p>
    <w:p w14:paraId="329AA280" w14:textId="77777777" w:rsidR="00AE5FFB" w:rsidRDefault="00AE5FFB" w:rsidP="00AE5FFB">
      <w:pPr>
        <w:pStyle w:val="PlainText"/>
      </w:pPr>
      <w:r>
        <w:t xml:space="preserve"> *                              Find children of </w:t>
      </w:r>
      <w:proofErr w:type="spellStart"/>
      <w:r>
        <w:t>relation_id</w:t>
      </w:r>
      <w:proofErr w:type="spellEnd"/>
      <w:r>
        <w:t>.</w:t>
      </w:r>
    </w:p>
    <w:p w14:paraId="7158D36D" w14:textId="77777777" w:rsidR="00AE5FFB" w:rsidRDefault="00AE5FFB" w:rsidP="00AE5FFB">
      <w:pPr>
        <w:pStyle w:val="PlainText"/>
      </w:pPr>
      <w:r>
        <w:lastRenderedPageBreak/>
        <w:t xml:space="preserve"> *                      + ONION_SELECTION_RELATION_PARENTOF (0x02)</w:t>
      </w:r>
    </w:p>
    <w:p w14:paraId="77B3EF03" w14:textId="77777777" w:rsidR="00AE5FFB" w:rsidRDefault="00AE5FFB" w:rsidP="00AE5FFB">
      <w:pPr>
        <w:pStyle w:val="PlainText"/>
      </w:pPr>
      <w:r>
        <w:t xml:space="preserve"> *                              Find parents of </w:t>
      </w:r>
      <w:proofErr w:type="spellStart"/>
      <w:r>
        <w:t>relation_id</w:t>
      </w:r>
      <w:proofErr w:type="spellEnd"/>
      <w:r>
        <w:t>.</w:t>
      </w:r>
    </w:p>
    <w:p w14:paraId="4CE52E04" w14:textId="77777777" w:rsidR="00AE5FFB" w:rsidRDefault="00AE5FFB" w:rsidP="00AE5FFB">
      <w:pPr>
        <w:pStyle w:val="PlainText"/>
      </w:pPr>
      <w:r>
        <w:t xml:space="preserve"> *                      + ONION_SELECTION_RELATION_DISJOINT (0x04)</w:t>
      </w:r>
    </w:p>
    <w:p w14:paraId="0F2326E6" w14:textId="77777777" w:rsidR="00AE5FFB" w:rsidRDefault="00AE5FFB" w:rsidP="00AE5FFB">
      <w:pPr>
        <w:pStyle w:val="PlainText"/>
      </w:pPr>
      <w:r>
        <w:t xml:space="preserve"> *                              Find revisions that are neither parents nor </w:t>
      </w:r>
    </w:p>
    <w:p w14:paraId="5297F80E" w14:textId="77777777" w:rsidR="00AE5FFB" w:rsidRDefault="00AE5FFB" w:rsidP="00AE5FFB">
      <w:pPr>
        <w:pStyle w:val="PlainText"/>
      </w:pPr>
      <w:r>
        <w:t xml:space="preserve"> *                              children of </w:t>
      </w:r>
      <w:proofErr w:type="spellStart"/>
      <w:r>
        <w:t>relation_id</w:t>
      </w:r>
      <w:proofErr w:type="spellEnd"/>
      <w:r>
        <w:t xml:space="preserve"> -- revisions that are</w:t>
      </w:r>
    </w:p>
    <w:p w14:paraId="2B141B43" w14:textId="77777777" w:rsidR="00AE5FFB" w:rsidRDefault="00AE5FFB" w:rsidP="00AE5FFB">
      <w:pPr>
        <w:pStyle w:val="PlainText"/>
      </w:pPr>
      <w:r>
        <w:t xml:space="preserve"> *                              part of any other branch in the history.</w:t>
      </w:r>
    </w:p>
    <w:p w14:paraId="3D669B94" w14:textId="77777777" w:rsidR="00AE5FFB" w:rsidRDefault="00AE5FFB" w:rsidP="00AE5FFB">
      <w:pPr>
        <w:pStyle w:val="PlainText"/>
      </w:pPr>
      <w:r>
        <w:t xml:space="preserve"> *                              Only meaningful if divergent histories enabled.</w:t>
      </w:r>
    </w:p>
    <w:p w14:paraId="246B461F" w14:textId="77777777" w:rsidR="00AE5FFB" w:rsidRDefault="00AE5FFB" w:rsidP="00AE5FFB">
      <w:pPr>
        <w:pStyle w:val="PlainText"/>
      </w:pPr>
      <w:r>
        <w:t xml:space="preserve"> * ----------------------------------------------------------------------------</w:t>
      </w:r>
    </w:p>
    <w:p w14:paraId="426DE66F" w14:textId="77777777" w:rsidR="00AE5FFB" w:rsidRDefault="00AE5FFB" w:rsidP="00AE5FFB">
      <w:pPr>
        <w:pStyle w:val="PlainText"/>
      </w:pPr>
      <w:r>
        <w:t xml:space="preserve"> */</w:t>
      </w:r>
    </w:p>
    <w:p w14:paraId="0D2DFBA1" w14:textId="77777777" w:rsidR="00AE5FFB" w:rsidRDefault="00AE5FFB" w:rsidP="00AE5FFB">
      <w:pPr>
        <w:pStyle w:val="PlainText"/>
      </w:pPr>
      <w:r>
        <w:t>struct H5FD_onion_info_history_selection {</w:t>
      </w:r>
    </w:p>
    <w:p w14:paraId="381B1805" w14:textId="52556542" w:rsidR="00AE5FFB" w:rsidDel="00C10627" w:rsidRDefault="00AE5FFB" w:rsidP="00AE5FFB">
      <w:pPr>
        <w:pStyle w:val="PlainText"/>
        <w:rPr>
          <w:del w:id="571" w:author="Dana Robinson" w:date="2022-05-08T05:07:00Z"/>
        </w:rPr>
      </w:pPr>
      <w:del w:id="572" w:author="Dana Robinson" w:date="2022-05-08T05:07:00Z">
        <w:r w:rsidDel="00C10627">
          <w:delText xml:space="preserve">    uint32_t magic;</w:delText>
        </w:r>
      </w:del>
    </w:p>
    <w:p w14:paraId="02754B11" w14:textId="77777777" w:rsidR="00AE5FFB" w:rsidRDefault="00AE5FFB" w:rsidP="00AE5FFB">
      <w:pPr>
        <w:pStyle w:val="PlainText"/>
      </w:pPr>
      <w:r>
        <w:t xml:space="preserve">    uint32_t </w:t>
      </w:r>
      <w:proofErr w:type="gramStart"/>
      <w:r>
        <w:t>version;</w:t>
      </w:r>
      <w:proofErr w:type="gramEnd"/>
    </w:p>
    <w:p w14:paraId="68CD7715" w14:textId="77777777" w:rsidR="00AE5FFB" w:rsidRDefault="00AE5FFB" w:rsidP="00AE5FFB">
      <w:pPr>
        <w:pStyle w:val="PlainText"/>
      </w:pPr>
      <w:r>
        <w:t xml:space="preserve">    char    *</w:t>
      </w:r>
      <w:proofErr w:type="spellStart"/>
      <w:r>
        <w:t>time_of_creation</w:t>
      </w:r>
      <w:proofErr w:type="spellEnd"/>
      <w:r>
        <w:t>;</w:t>
      </w:r>
    </w:p>
    <w:p w14:paraId="2D5E4B68" w14:textId="77777777" w:rsidR="00AE5FFB" w:rsidRDefault="00AE5FFB" w:rsidP="00AE5FFB">
      <w:pPr>
        <w:pStyle w:val="PlainText"/>
      </w:pPr>
      <w:r>
        <w:t xml:space="preserve">    char    *</w:t>
      </w:r>
      <w:proofErr w:type="spellStart"/>
      <w:r>
        <w:t>username_regex</w:t>
      </w:r>
      <w:proofErr w:type="spellEnd"/>
      <w:r>
        <w:t>;</w:t>
      </w:r>
    </w:p>
    <w:p w14:paraId="157F990B" w14:textId="77777777" w:rsidR="00AE5FFB" w:rsidRDefault="00AE5FFB" w:rsidP="00AE5FFB">
      <w:pPr>
        <w:pStyle w:val="PlainText"/>
      </w:pPr>
      <w:r>
        <w:t xml:space="preserve">    uint32_t </w:t>
      </w:r>
      <w:proofErr w:type="spellStart"/>
      <w:r>
        <w:t>creation_pid</w:t>
      </w:r>
      <w:proofErr w:type="spellEnd"/>
      <w:r>
        <w:t>;</w:t>
      </w:r>
    </w:p>
    <w:p w14:paraId="5B1F00AE" w14:textId="77777777" w:rsidR="00AE5FFB" w:rsidRDefault="00AE5FFB" w:rsidP="00AE5FFB">
      <w:pPr>
        <w:pStyle w:val="PlainText"/>
      </w:pPr>
      <w:r>
        <w:t xml:space="preserve">    char    *</w:t>
      </w:r>
      <w:proofErr w:type="spellStart"/>
      <w:r>
        <w:t>comment_regex</w:t>
      </w:r>
      <w:proofErr w:type="spellEnd"/>
      <w:r>
        <w:t>;</w:t>
      </w:r>
    </w:p>
    <w:p w14:paraId="4F69EA34" w14:textId="77777777" w:rsidR="00AE5FFB" w:rsidRDefault="00AE5FFB" w:rsidP="00AE5FFB">
      <w:pPr>
        <w:pStyle w:val="PlainText"/>
      </w:pPr>
      <w:r>
        <w:t xml:space="preserve">    uint64_t </w:t>
      </w:r>
      <w:proofErr w:type="spellStart"/>
      <w:r>
        <w:t>relation_id</w:t>
      </w:r>
      <w:proofErr w:type="spellEnd"/>
      <w:r>
        <w:t>;</w:t>
      </w:r>
    </w:p>
    <w:p w14:paraId="2D4AA24F" w14:textId="77777777" w:rsidR="00AE5FFB" w:rsidRDefault="00AE5FFB" w:rsidP="00AE5FFB">
      <w:pPr>
        <w:pStyle w:val="PlainText"/>
      </w:pPr>
      <w:r>
        <w:t xml:space="preserve">    uint8_</w:t>
      </w:r>
      <w:proofErr w:type="gramStart"/>
      <w:r>
        <w:t xml:space="preserve">t  </w:t>
      </w:r>
      <w:proofErr w:type="spellStart"/>
      <w:r>
        <w:t>relation</w:t>
      </w:r>
      <w:proofErr w:type="gramEnd"/>
      <w:r>
        <w:t>_mode</w:t>
      </w:r>
      <w:proofErr w:type="spellEnd"/>
      <w:r>
        <w:t>;</w:t>
      </w:r>
    </w:p>
    <w:p w14:paraId="3931F4C2" w14:textId="23418D3D" w:rsidR="00AE5FFB" w:rsidRPr="00AE5FFB" w:rsidRDefault="00AE5FFB" w:rsidP="00AE5FFB">
      <w:pPr>
        <w:rPr>
          <w:lang w:eastAsia="en-US"/>
        </w:rPr>
      </w:pPr>
      <w:r>
        <w:t>};</w:t>
      </w:r>
    </w:p>
    <w:sectPr w:rsidR="00AE5FFB" w:rsidRPr="00AE5FFB" w:rsidSect="00611674">
      <w:headerReference w:type="default" r:id="rId15"/>
      <w:footerReference w:type="default" r:id="rId16"/>
      <w:headerReference w:type="first" r:id="rId17"/>
      <w:footerReference w:type="first" r:id="rId18"/>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6" w:author="Jake Smith" w:date="2020-06-03T16:02:00Z" w:initials="JS">
    <w:p w14:paraId="72ED9171" w14:textId="04A332C9" w:rsidR="00EF1E3C" w:rsidRDefault="00EF1E3C">
      <w:pPr>
        <w:pStyle w:val="CommentText"/>
      </w:pPr>
      <w:r>
        <w:rPr>
          <w:rStyle w:val="CommentReference"/>
        </w:rPr>
        <w:annotationRef/>
      </w:r>
      <w:r>
        <w:t>TODO: user story to help clarify</w:t>
      </w:r>
    </w:p>
  </w:comment>
  <w:comment w:id="148" w:author="Jake Smith" w:date="2020-06-18T15:11:00Z" w:initials="JS">
    <w:p w14:paraId="111B51D4" w14:textId="020AAF49" w:rsidR="00EF1E3C" w:rsidRDefault="00EF1E3C">
      <w:pPr>
        <w:pStyle w:val="CommentText"/>
      </w:pPr>
      <w:r>
        <w:rPr>
          <w:rStyle w:val="CommentReference"/>
        </w:rPr>
        <w:annotationRef/>
      </w:r>
      <w:r>
        <w:t>Presumes using pages. Would need to be renamed if dealing with raw logical addresses</w:t>
      </w:r>
    </w:p>
  </w:comment>
  <w:comment w:id="149" w:author="Jake Smith" w:date="2020-06-18T15:06:00Z" w:initials="JS">
    <w:p w14:paraId="4B118241" w14:textId="2698F648" w:rsidR="00EF1E3C" w:rsidRDefault="00EF1E3C">
      <w:pPr>
        <w:pStyle w:val="CommentText"/>
      </w:pPr>
      <w:r>
        <w:rPr>
          <w:rStyle w:val="CommentReference"/>
        </w:rPr>
        <w:annotationRef/>
      </w:r>
      <w:r>
        <w:t>TBD</w:t>
      </w:r>
    </w:p>
    <w:p w14:paraId="552CFB1A" w14:textId="14FE950A" w:rsidR="00EF1E3C" w:rsidRDefault="00EF1E3C">
      <w:pPr>
        <w:pStyle w:val="CommentText"/>
      </w:pPr>
      <w:r>
        <w:t>Could be singly-linked list, e.g.</w:t>
      </w:r>
    </w:p>
    <w:p w14:paraId="0B7322F0" w14:textId="5C4AE0CA" w:rsidR="00EF1E3C" w:rsidRDefault="00EF1E3C">
      <w:pPr>
        <w:pStyle w:val="CommentText"/>
      </w:pPr>
      <w:r>
        <w:t>struct H5FD_onion_revindex_entry *next;</w:t>
      </w:r>
    </w:p>
    <w:p w14:paraId="777F3A72" w14:textId="77777777" w:rsidR="00EF1E3C" w:rsidRDefault="00EF1E3C">
      <w:pPr>
        <w:pStyle w:val="CommentText"/>
      </w:pPr>
    </w:p>
    <w:p w14:paraId="73AFE117" w14:textId="24299EBD" w:rsidR="00EF1E3C" w:rsidRDefault="00EF1E3C">
      <w:pPr>
        <w:pStyle w:val="CommentText"/>
      </w:pPr>
      <w:r>
        <w:t>Or binary tree, e.g.</w:t>
      </w:r>
    </w:p>
    <w:p w14:paraId="20821662" w14:textId="3B2FC72E" w:rsidR="00EF1E3C" w:rsidRDefault="00EF1E3C" w:rsidP="000133B0">
      <w:pPr>
        <w:pStyle w:val="CommentText"/>
      </w:pPr>
      <w:r>
        <w:t>struct H5FD_onion_revindex_entry *smolr;</w:t>
      </w:r>
    </w:p>
    <w:p w14:paraId="01AAFBD4" w14:textId="32F9056E" w:rsidR="00EF1E3C" w:rsidRDefault="00EF1E3C" w:rsidP="000133B0">
      <w:pPr>
        <w:pStyle w:val="CommentText"/>
      </w:pPr>
      <w:r>
        <w:t>struct H5FD_onion_revindex_entry *biggr;</w:t>
      </w:r>
    </w:p>
  </w:comment>
  <w:comment w:id="150" w:author="Jake Smith" w:date="2020-07-18T12:48:00Z" w:initials="JS">
    <w:p w14:paraId="65B7060D" w14:textId="6E43F3A5" w:rsidR="00E02E3C" w:rsidRDefault="00E02E3C">
      <w:pPr>
        <w:pStyle w:val="CommentText"/>
      </w:pPr>
      <w:r>
        <w:rPr>
          <w:rStyle w:val="CommentReference"/>
        </w:rPr>
        <w:annotationRef/>
      </w:r>
      <w:r w:rsidR="00254315">
        <w:t>typedef to drop 'struct' and add '_t' suffix, in keeping with convention with other HDF5 FAPLs.</w:t>
      </w:r>
    </w:p>
  </w:comment>
  <w:comment w:id="174" w:author="Dana Robinson [2]" w:date="2021-12-05T12:53:00Z" w:initials="DR">
    <w:p w14:paraId="547F9958" w14:textId="45E97F04" w:rsidR="0073207F" w:rsidRDefault="0073207F" w:rsidP="0073207F">
      <w:pPr>
        <w:pStyle w:val="CommentText"/>
      </w:pPr>
      <w:r>
        <w:rPr>
          <w:rStyle w:val="CommentReference"/>
        </w:rPr>
        <w:annotationRef/>
      </w:r>
      <w:r>
        <w:t>We should consider renaming this to simply be “revision” as “ID” is already overloaded in the library.</w:t>
      </w:r>
    </w:p>
  </w:comment>
  <w:comment w:id="211" w:author="Jake Smith" w:date="2020-06-13T16:59:00Z" w:initials="JS">
    <w:p w14:paraId="6F42BFB8" w14:textId="4608BC06" w:rsidR="00EF1E3C" w:rsidRDefault="00EF1E3C">
      <w:pPr>
        <w:pStyle w:val="CommentText"/>
      </w:pPr>
      <w:r>
        <w:rPr>
          <w:rStyle w:val="CommentReference"/>
        </w:rPr>
        <w:annotationRef/>
      </w:r>
      <w:r>
        <w:t>Documentation comment TODO</w:t>
      </w:r>
    </w:p>
  </w:comment>
  <w:comment w:id="238" w:author="Jake Smith" w:date="2020-06-12T12:23:00Z" w:initials="JS">
    <w:p w14:paraId="48C107AD" w14:textId="38F06EA9" w:rsidR="00EF1E3C" w:rsidRDefault="00EF1E3C">
      <w:pPr>
        <w:pStyle w:val="CommentText"/>
      </w:pPr>
      <w:r>
        <w:rPr>
          <w:rStyle w:val="CommentReference"/>
        </w:rPr>
        <w:annotationRef/>
      </w:r>
      <w:r>
        <w:t>Symbolic name TODO</w:t>
      </w:r>
    </w:p>
  </w:comment>
  <w:comment w:id="239" w:author="Jake Smith" w:date="2020-06-12T11:51:00Z" w:initials="JS">
    <w:p w14:paraId="1ACD44FE" w14:textId="32625CCC" w:rsidR="00EF1E3C" w:rsidRDefault="00EF1E3C">
      <w:pPr>
        <w:pStyle w:val="CommentText"/>
      </w:pPr>
      <w:r>
        <w:rPr>
          <w:rStyle w:val="CommentReference"/>
        </w:rPr>
        <w:annotationRef/>
      </w:r>
      <w:r>
        <w:t>Symbolic names TODO</w:t>
      </w:r>
    </w:p>
  </w:comment>
  <w:comment w:id="251" w:author="Jake Smith" w:date="2020-06-16T16:01:00Z" w:initials="JS">
    <w:p w14:paraId="55627A32" w14:textId="7A3B663E" w:rsidR="00EF1E3C" w:rsidRDefault="00EF1E3C">
      <w:pPr>
        <w:pStyle w:val="CommentText"/>
      </w:pPr>
      <w:r>
        <w:rPr>
          <w:rStyle w:val="CommentReference"/>
        </w:rPr>
        <w:annotationRef/>
      </w:r>
      <w:r>
        <w:t>Discussed in an appendix</w:t>
      </w:r>
    </w:p>
  </w:comment>
  <w:comment w:id="260" w:author="Jake Smith" w:date="2020-06-05T16:13:00Z" w:initials="JS">
    <w:p w14:paraId="54CF0CFD" w14:textId="6C8E53B2" w:rsidR="00EF1E3C" w:rsidRDefault="00EF1E3C">
      <w:pPr>
        <w:pStyle w:val="CommentText"/>
      </w:pPr>
      <w:r>
        <w:rPr>
          <w:rStyle w:val="CommentReference"/>
        </w:rPr>
        <w:annotationRef/>
      </w:r>
      <w:r>
        <w:t>TODO: details</w:t>
      </w:r>
    </w:p>
  </w:comment>
  <w:comment w:id="271" w:author="Jake Smith" w:date="2020-06-16T16:10:00Z" w:initials="JS">
    <w:p w14:paraId="46773148" w14:textId="1239B977" w:rsidR="00EF1E3C" w:rsidRDefault="00EF1E3C">
      <w:pPr>
        <w:pStyle w:val="CommentText"/>
      </w:pPr>
      <w:r>
        <w:rPr>
          <w:rStyle w:val="CommentReference"/>
        </w:rPr>
        <w:annotationRef/>
      </w:r>
      <w:r>
        <w:t>If implemented, the number of revision matching the filtering criteria.</w:t>
      </w:r>
    </w:p>
  </w:comment>
  <w:comment w:id="426" w:author="Jake Smith" w:date="2020-06-05T16:51:00Z" w:initials="JS">
    <w:p w14:paraId="119D0E16" w14:textId="6B6BD9B1" w:rsidR="00EF1E3C" w:rsidRDefault="00EF1E3C">
      <w:pPr>
        <w:pStyle w:val="CommentText"/>
      </w:pPr>
      <w:r>
        <w:rPr>
          <w:rStyle w:val="CommentReference"/>
        </w:rPr>
        <w:annotationRef/>
      </w:r>
      <w:r>
        <w:t>TOOD? `struct H5FD_onion_fapl_info</w:t>
      </w:r>
    </w:p>
  </w:comment>
  <w:comment w:id="497" w:author="Jake Smith" w:date="2020-07-21T16:56:00Z" w:initials="JS">
    <w:p w14:paraId="1D5AF3C3" w14:textId="366D8199" w:rsidR="009B552B" w:rsidRDefault="009B552B">
      <w:pPr>
        <w:pStyle w:val="CommentText"/>
      </w:pPr>
      <w:r>
        <w:rPr>
          <w:rStyle w:val="CommentReference"/>
        </w:rPr>
        <w:annotationRef/>
      </w:r>
      <w:r>
        <w:t>This seems really dangerous and slow. Maybe have the header only in the userblock extension message?</w:t>
      </w:r>
    </w:p>
  </w:comment>
  <w:comment w:id="570" w:author="Jake Smith" w:date="2020-06-01T15:04:00Z" w:initials="JS">
    <w:p w14:paraId="786F1949" w14:textId="77777777" w:rsidR="00EF1E3C" w:rsidRDefault="00EF1E3C" w:rsidP="00AE5FFB">
      <w:pPr>
        <w:pStyle w:val="CommentText"/>
      </w:pPr>
      <w:r>
        <w:rPr>
          <w:rStyle w:val="CommentReference"/>
        </w:rPr>
        <w:annotationRef/>
      </w:r>
      <w:r>
        <w:t>Full symbolic names 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ED9171" w15:done="0"/>
  <w15:commentEx w15:paraId="111B51D4" w15:done="0"/>
  <w15:commentEx w15:paraId="01AAFBD4" w15:done="0"/>
  <w15:commentEx w15:paraId="65B7060D" w15:done="1"/>
  <w15:commentEx w15:paraId="547F9958" w15:done="1"/>
  <w15:commentEx w15:paraId="6F42BFB8" w15:done="1"/>
  <w15:commentEx w15:paraId="48C107AD" w15:done="0"/>
  <w15:commentEx w15:paraId="1ACD44FE" w15:done="1"/>
  <w15:commentEx w15:paraId="55627A32" w15:done="1"/>
  <w15:commentEx w15:paraId="54CF0CFD" w15:done="1"/>
  <w15:commentEx w15:paraId="46773148" w15:done="1"/>
  <w15:commentEx w15:paraId="119D0E16" w15:done="0"/>
  <w15:commentEx w15:paraId="1D5AF3C3" w15:done="0"/>
  <w15:commentEx w15:paraId="786F19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1E07" w16cex:dateUtc="2020-06-03T23:02:00Z"/>
  <w16cex:commentExtensible w16cex:durableId="25571E09" w16cex:dateUtc="2020-06-18T22:11:00Z"/>
  <w16cex:commentExtensible w16cex:durableId="25571E0A" w16cex:dateUtc="2020-06-18T22:06:00Z"/>
  <w16cex:commentExtensible w16cex:durableId="25571E0B" w16cex:dateUtc="2020-07-18T19:48:00Z"/>
  <w16cex:commentExtensible w16cex:durableId="255734BB" w16cex:dateUtc="2021-12-05T20:53:00Z"/>
  <w16cex:commentExtensible w16cex:durableId="25571E0C" w16cex:dateUtc="2020-06-13T23:59:00Z"/>
  <w16cex:commentExtensible w16cex:durableId="25571E0D" w16cex:dateUtc="2020-06-12T19:23:00Z"/>
  <w16cex:commentExtensible w16cex:durableId="25571E0E" w16cex:dateUtc="2020-06-12T18:51:00Z"/>
  <w16cex:commentExtensible w16cex:durableId="25571E0F" w16cex:dateUtc="2020-06-16T23:01:00Z"/>
  <w16cex:commentExtensible w16cex:durableId="25571E10" w16cex:dateUtc="2020-06-05T23:13:00Z"/>
  <w16cex:commentExtensible w16cex:durableId="25571E11" w16cex:dateUtc="2020-06-16T23:10:00Z"/>
  <w16cex:commentExtensible w16cex:durableId="25571E12" w16cex:dateUtc="2020-06-05T23:51:00Z"/>
  <w16cex:commentExtensible w16cex:durableId="25571E13" w16cex:dateUtc="2020-07-21T23:56:00Z"/>
  <w16cex:commentExtensible w16cex:durableId="25571E14" w16cex:dateUtc="2020-06-01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ED9171" w16cid:durableId="25571E07"/>
  <w16cid:commentId w16cid:paraId="111B51D4" w16cid:durableId="25571E09"/>
  <w16cid:commentId w16cid:paraId="01AAFBD4" w16cid:durableId="25571E0A"/>
  <w16cid:commentId w16cid:paraId="65B7060D" w16cid:durableId="25571E0B"/>
  <w16cid:commentId w16cid:paraId="547F9958" w16cid:durableId="255734BB"/>
  <w16cid:commentId w16cid:paraId="6F42BFB8" w16cid:durableId="25571E0C"/>
  <w16cid:commentId w16cid:paraId="48C107AD" w16cid:durableId="25571E0D"/>
  <w16cid:commentId w16cid:paraId="1ACD44FE" w16cid:durableId="25571E0E"/>
  <w16cid:commentId w16cid:paraId="55627A32" w16cid:durableId="25571E0F"/>
  <w16cid:commentId w16cid:paraId="54CF0CFD" w16cid:durableId="25571E10"/>
  <w16cid:commentId w16cid:paraId="46773148" w16cid:durableId="25571E11"/>
  <w16cid:commentId w16cid:paraId="119D0E16" w16cid:durableId="25571E12"/>
  <w16cid:commentId w16cid:paraId="1D5AF3C3" w16cid:durableId="25571E13"/>
  <w16cid:commentId w16cid:paraId="786F1949" w16cid:durableId="25571E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E8574" w14:textId="77777777" w:rsidR="006214B9" w:rsidRDefault="006214B9" w:rsidP="00611674">
      <w:r>
        <w:separator/>
      </w:r>
    </w:p>
  </w:endnote>
  <w:endnote w:type="continuationSeparator" w:id="0">
    <w:p w14:paraId="0F06CA3A" w14:textId="77777777" w:rsidR="006214B9" w:rsidRDefault="006214B9"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roid Sans">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18B106C9" w14:textId="77777777" w:rsidR="00EF1E3C" w:rsidRDefault="00EF1E3C" w:rsidP="00611674">
            <w:pPr>
              <w:pStyle w:val="HDFFooter"/>
            </w:pPr>
            <w:r>
              <w:rPr>
                <w:noProof/>
                <w:lang w:eastAsia="ko-KR"/>
              </w:rPr>
              <w:drawing>
                <wp:anchor distT="0" distB="0" distL="0" distR="0" simplePos="0" relativeHeight="251658240" behindDoc="0" locked="0" layoutInCell="1" allowOverlap="1" wp14:anchorId="024D9B5B" wp14:editId="764DB484">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E67A6E">
              <w:rPr>
                <w:noProof/>
              </w:rPr>
              <w:t>18</w:t>
            </w:r>
            <w:r>
              <w:rPr>
                <w:noProof/>
              </w:rPr>
              <w:fldChar w:fldCharType="end"/>
            </w:r>
            <w:r>
              <w:t xml:space="preserve"> of </w:t>
            </w:r>
            <w:fldSimple w:instr=" NUMPAGES  ">
              <w:r w:rsidR="00E67A6E">
                <w:rPr>
                  <w:noProof/>
                </w:rPr>
                <w:t>29</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4BE583E3" w14:textId="77777777" w:rsidR="00EF1E3C" w:rsidRDefault="00EF1E3C" w:rsidP="00611674">
            <w:pPr>
              <w:pStyle w:val="HDFFooter"/>
            </w:pPr>
            <w:r>
              <w:rPr>
                <w:noProof/>
                <w:lang w:eastAsia="ko-KR"/>
              </w:rPr>
              <w:drawing>
                <wp:anchor distT="0" distB="0" distL="0" distR="0" simplePos="0" relativeHeight="251660288" behindDoc="0" locked="0" layoutInCell="1" allowOverlap="1" wp14:anchorId="1E133095" wp14:editId="613B7BA6">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BB00DF">
              <w:rPr>
                <w:noProof/>
              </w:rPr>
              <w:t>1</w:t>
            </w:r>
            <w:r>
              <w:rPr>
                <w:noProof/>
              </w:rPr>
              <w:fldChar w:fldCharType="end"/>
            </w:r>
            <w:r>
              <w:t xml:space="preserve"> of </w:t>
            </w:r>
            <w:fldSimple w:instr=" NUMPAGES  ">
              <w:r w:rsidR="00BB00DF">
                <w:rPr>
                  <w:noProof/>
                </w:rPr>
                <w:t>28</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01214" w14:textId="77777777" w:rsidR="006214B9" w:rsidRDefault="006214B9" w:rsidP="00611674">
      <w:r>
        <w:separator/>
      </w:r>
    </w:p>
  </w:footnote>
  <w:footnote w:type="continuationSeparator" w:id="0">
    <w:p w14:paraId="2B50D03B" w14:textId="77777777" w:rsidR="006214B9" w:rsidRDefault="006214B9" w:rsidP="00611674">
      <w:r>
        <w:continuationSeparator/>
      </w:r>
    </w:p>
  </w:footnote>
  <w:footnote w:id="1">
    <w:p w14:paraId="4060E220" w14:textId="000456E6" w:rsidR="00EF1E3C" w:rsidRDefault="00EF1E3C">
      <w:pPr>
        <w:pStyle w:val="FootnoteText"/>
      </w:pPr>
      <w:r>
        <w:rPr>
          <w:rStyle w:val="FootnoteReference"/>
        </w:rPr>
        <w:footnoteRef/>
      </w:r>
      <w:r>
        <w:t xml:space="preserve"> </w:t>
      </w:r>
      <w:r w:rsidRPr="0025556A">
        <w:rPr>
          <w:rFonts w:ascii="Times New Roman" w:hAnsi="Times New Roman" w:cs="Times New Roman"/>
          <w:rPrChange w:id="4" w:author="Dana Robinson" w:date="2022-05-08T05:14:00Z">
            <w:rPr/>
          </w:rPrChange>
        </w:rPr>
        <w:t>Throughout the remainder of this document, these terms – version control and/or provenance management – will be collectively referred to as revision control.</w:t>
      </w:r>
    </w:p>
  </w:footnote>
  <w:footnote w:id="2">
    <w:p w14:paraId="6A8F0931" w14:textId="4838E834" w:rsidR="00EF1E3C" w:rsidRPr="007562AD" w:rsidRDefault="00EF1E3C">
      <w:pPr>
        <w:pStyle w:val="FootnoteText"/>
        <w:rPr>
          <w:rFonts w:ascii="Times New Roman" w:hAnsi="Times New Roman" w:cs="Times New Roman"/>
          <w:rPrChange w:id="5" w:author="Dana Robinson" w:date="2022-05-08T05:21:00Z">
            <w:rPr/>
          </w:rPrChange>
        </w:rPr>
      </w:pPr>
      <w:r w:rsidRPr="007562AD">
        <w:rPr>
          <w:rStyle w:val="FootnoteReference"/>
          <w:rFonts w:ascii="Times New Roman" w:hAnsi="Times New Roman" w:cs="Times New Roman"/>
          <w:rPrChange w:id="6" w:author="Dana Robinson" w:date="2022-05-08T05:21:00Z">
            <w:rPr>
              <w:rStyle w:val="FootnoteReference"/>
            </w:rPr>
          </w:rPrChange>
        </w:rPr>
        <w:footnoteRef/>
      </w:r>
      <w:r w:rsidRPr="007562AD">
        <w:rPr>
          <w:rFonts w:ascii="Times New Roman" w:hAnsi="Times New Roman" w:cs="Times New Roman"/>
          <w:rPrChange w:id="7" w:author="Dana Robinson" w:date="2022-05-08T05:21:00Z">
            <w:rPr/>
          </w:rPrChange>
        </w:rPr>
        <w:t xml:space="preserve"> With great power comes great responsibility.</w:t>
      </w:r>
    </w:p>
  </w:footnote>
  <w:footnote w:id="3">
    <w:p w14:paraId="32D4FBB6" w14:textId="77777777" w:rsidR="00EF1E3C" w:rsidRPr="0025556A" w:rsidRDefault="00EF1E3C" w:rsidP="00002AB8">
      <w:pPr>
        <w:pStyle w:val="FootnoteText"/>
        <w:rPr>
          <w:rFonts w:ascii="Times New Roman" w:hAnsi="Times New Roman" w:cs="Times New Roman"/>
          <w:rPrChange w:id="98" w:author="Dana Robinson" w:date="2022-05-08T05:14:00Z">
            <w:rPr/>
          </w:rPrChange>
        </w:rPr>
      </w:pPr>
      <w:r w:rsidRPr="0025556A">
        <w:rPr>
          <w:rStyle w:val="FootnoteReference"/>
          <w:rFonts w:ascii="Times New Roman" w:hAnsi="Times New Roman" w:cs="Times New Roman"/>
          <w:rPrChange w:id="99" w:author="Dana Robinson" w:date="2022-05-08T05:14:00Z">
            <w:rPr>
              <w:rStyle w:val="FootnoteReference"/>
            </w:rPr>
          </w:rPrChange>
        </w:rPr>
        <w:footnoteRef/>
      </w:r>
      <w:r w:rsidRPr="0025556A">
        <w:rPr>
          <w:rFonts w:ascii="Times New Roman" w:hAnsi="Times New Roman" w:cs="Times New Roman"/>
          <w:rPrChange w:id="100" w:author="Dana Robinson" w:date="2022-05-08T05:14:00Z">
            <w:rPr/>
          </w:rPrChange>
        </w:rPr>
        <w:t xml:space="preserve"> Update-in-place can lead to data fragmentation if multiple adjustments intersect, resulting in slower read performance.</w:t>
      </w:r>
    </w:p>
  </w:footnote>
  <w:footnote w:id="4">
    <w:p w14:paraId="22B91552" w14:textId="73B315C6" w:rsidR="00EF1E3C" w:rsidRDefault="00EF1E3C" w:rsidP="00E02D54">
      <w:pPr>
        <w:rPr>
          <w:lang w:eastAsia="ko-KR"/>
        </w:rPr>
      </w:pPr>
      <w:r w:rsidRPr="0025556A">
        <w:rPr>
          <w:rStyle w:val="FootnoteReference"/>
        </w:rPr>
        <w:footnoteRef/>
      </w:r>
      <w:r w:rsidRPr="0025556A">
        <w:t xml:space="preserve"> "</w:t>
      </w:r>
      <w:r w:rsidRPr="0025556A">
        <w:rPr>
          <w:lang w:eastAsia="ko-KR"/>
        </w:rPr>
        <w:t>Direct I/O is a feature of the file system whereby file reads and writes go directly from the applications to the storage device, bypassing the operating system read and write caches."</w:t>
      </w:r>
      <w:r>
        <w:rPr>
          <w:lang w:eastAsia="ko-KR"/>
        </w:rPr>
        <w:br/>
      </w:r>
      <w:hyperlink r:id="rId1" w:history="1">
        <w:r w:rsidRPr="00211206">
          <w:rPr>
            <w:rStyle w:val="Hyperlink"/>
            <w:lang w:eastAsia="ko-KR"/>
          </w:rPr>
          <w:t>https://access.redhat.com/documentation/en-us/red_hat_enterprise_linux/5/html/global_file_system/s1-manage-direct-io</w:t>
        </w:r>
      </w:hyperlink>
    </w:p>
    <w:p w14:paraId="2EEEF513" w14:textId="08AD36E2" w:rsidR="00EF1E3C" w:rsidRDefault="006214B9" w:rsidP="00E02D54">
      <w:pPr>
        <w:rPr>
          <w:lang w:eastAsia="ko-KR"/>
        </w:rPr>
      </w:pPr>
      <w:hyperlink r:id="rId2" w:history="1">
        <w:r w:rsidR="00EF1E3C" w:rsidRPr="00211206">
          <w:rPr>
            <w:rStyle w:val="Hyperlink"/>
            <w:lang w:eastAsia="ko-KR"/>
          </w:rPr>
          <w:t>http://people.redhat.com/msnitzer/docs/io-limits.txt</w:t>
        </w:r>
      </w:hyperlink>
    </w:p>
  </w:footnote>
  <w:footnote w:id="5">
    <w:p w14:paraId="4A11BEE7" w14:textId="534C0B98" w:rsidR="00EF1E3C" w:rsidRDefault="00EF1E3C">
      <w:pPr>
        <w:pStyle w:val="FootnoteText"/>
      </w:pPr>
      <w:r>
        <w:rPr>
          <w:rStyle w:val="FootnoteReference"/>
        </w:rPr>
        <w:footnoteRef/>
      </w:r>
      <w:r>
        <w:t xml:space="preserve"> This has the effect of making each revision index larger than is strictly necessary, but greatly accelerates time to open the file. If there is demand, we may revisit this decision and prioritize on-store space requirement.</w:t>
      </w:r>
    </w:p>
  </w:footnote>
  <w:footnote w:id="6">
    <w:p w14:paraId="2AAFCD87" w14:textId="5567CBFF" w:rsidR="00EF1E3C" w:rsidRDefault="00EF1E3C">
      <w:pPr>
        <w:pStyle w:val="FootnoteText"/>
      </w:pPr>
      <w:r>
        <w:rPr>
          <w:rStyle w:val="FootnoteReference"/>
        </w:rPr>
        <w:footnoteRef/>
      </w:r>
      <w:r>
        <w:t xml:space="preserve"> </w:t>
      </w:r>
      <w:r w:rsidRPr="00603B92">
        <w:rPr>
          <w:highlight w:val="yellow"/>
        </w:rPr>
        <w:t>TODO</w:t>
      </w:r>
      <w:r>
        <w:t xml:space="preserve">: Pointer to documentation on </w:t>
      </w:r>
      <w:proofErr w:type="spellStart"/>
      <w:r>
        <w:t>Userblock</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7614F" w14:textId="42EB0708" w:rsidR="00EF1E3C" w:rsidRDefault="00215AF4" w:rsidP="00611674">
    <w:pPr>
      <w:pStyle w:val="THGHeader2"/>
    </w:pPr>
    <w:del w:id="573" w:author="Dana Robinson" w:date="2022-05-06T15:27:00Z">
      <w:r w:rsidDel="006C28B4">
        <w:delText>December</w:delText>
      </w:r>
      <w:r w:rsidR="00A15756" w:rsidDel="006C28B4">
        <w:delText xml:space="preserve"> </w:delText>
      </w:r>
    </w:del>
    <w:ins w:id="574" w:author="Dana Robinson" w:date="2022-05-06T15:27:00Z">
      <w:r w:rsidR="006C28B4">
        <w:t>May</w:t>
      </w:r>
      <w:r w:rsidR="006C28B4">
        <w:t xml:space="preserve"> </w:t>
      </w:r>
      <w:r w:rsidR="006C28B4">
        <w:t>9</w:t>
      </w:r>
    </w:ins>
    <w:del w:id="575" w:author="Dana Robinson" w:date="2022-05-06T15:27:00Z">
      <w:r w:rsidDel="006C28B4">
        <w:delText>5</w:delText>
      </w:r>
    </w:del>
    <w:r w:rsidR="00A15756">
      <w:t>, 20</w:t>
    </w:r>
    <w:r>
      <w:t>2</w:t>
    </w:r>
    <w:ins w:id="576" w:author="Dana Robinson" w:date="2022-05-06T15:27:00Z">
      <w:r w:rsidR="006C28B4">
        <w:t>2</w:t>
      </w:r>
    </w:ins>
    <w:del w:id="577" w:author="Dana Robinson" w:date="2022-05-06T15:27:00Z">
      <w:r w:rsidDel="006C28B4">
        <w:delText>1</w:delText>
      </w:r>
    </w:del>
    <w:r w:rsidR="00EF1E3C">
      <w:ptab w:relativeTo="margin" w:alignment="center" w:leader="none"/>
    </w:r>
    <w:r w:rsidR="00EF1E3C">
      <w:ptab w:relativeTo="margin" w:alignment="right" w:leader="none"/>
    </w:r>
    <w:r w:rsidR="00A15756">
      <w:t>RFC THG 2020-02-</w:t>
    </w:r>
    <w:proofErr w:type="gramStart"/>
    <w:r w:rsidR="00A15756">
      <w:t>10.v</w:t>
    </w:r>
    <w:proofErr w:type="gramEnd"/>
    <w:ins w:id="578" w:author="Dana Robinson" w:date="2022-05-06T15:27:00Z">
      <w:r w:rsidR="006C28B4">
        <w:t>4</w:t>
      </w:r>
    </w:ins>
    <w:del w:id="579" w:author="Dana Robinson" w:date="2022-05-06T15:27:00Z">
      <w:r w:rsidR="00A15756" w:rsidDel="006C28B4">
        <w:delText>3</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66CC" w14:textId="61F66FFD" w:rsidR="00EF1E3C" w:rsidRPr="006D4EA4" w:rsidRDefault="006C28B4" w:rsidP="00611674">
    <w:pPr>
      <w:pStyle w:val="THGHeader"/>
    </w:pPr>
    <w:ins w:id="580" w:author="Dana Robinson" w:date="2022-05-06T15:26:00Z">
      <w:r>
        <w:t>May</w:t>
      </w:r>
    </w:ins>
    <w:del w:id="581" w:author="Dana Robinson" w:date="2022-05-06T15:26:00Z">
      <w:r w:rsidR="00215AF4" w:rsidDel="006C28B4">
        <w:delText>December</w:delText>
      </w:r>
    </w:del>
    <w:r w:rsidR="00A15756">
      <w:t xml:space="preserve"> </w:t>
    </w:r>
    <w:ins w:id="582" w:author="Dana Robinson" w:date="2022-05-06T15:26:00Z">
      <w:r>
        <w:t>9</w:t>
      </w:r>
    </w:ins>
    <w:del w:id="583" w:author="Dana Robinson" w:date="2022-05-06T15:26:00Z">
      <w:r w:rsidR="00215AF4" w:rsidDel="006C28B4">
        <w:delText>5</w:delText>
      </w:r>
    </w:del>
    <w:r w:rsidR="00A15756">
      <w:t>, 20</w:t>
    </w:r>
    <w:r w:rsidR="00215AF4">
      <w:t>2</w:t>
    </w:r>
    <w:ins w:id="584" w:author="Dana Robinson" w:date="2022-05-06T15:26:00Z">
      <w:r>
        <w:t>2</w:t>
      </w:r>
    </w:ins>
    <w:del w:id="585" w:author="Dana Robinson" w:date="2022-05-06T15:26:00Z">
      <w:r w:rsidR="00215AF4" w:rsidDel="006C28B4">
        <w:delText>1</w:delText>
      </w:r>
    </w:del>
    <w:r w:rsidR="00EF1E3C">
      <w:ptab w:relativeTo="margin" w:alignment="center" w:leader="none"/>
    </w:r>
    <w:r w:rsidR="00EF1E3C">
      <w:ptab w:relativeTo="margin" w:alignment="right" w:leader="none"/>
    </w:r>
    <w:r w:rsidR="00A15756">
      <w:t>RFC THG 2020-02-</w:t>
    </w:r>
    <w:proofErr w:type="gramStart"/>
    <w:r w:rsidR="00A15756">
      <w:t>10.v</w:t>
    </w:r>
    <w:proofErr w:type="gramEnd"/>
    <w:ins w:id="586" w:author="Dana Robinson" w:date="2022-05-06T15:26:00Z">
      <w:r>
        <w:t>5</w:t>
      </w:r>
    </w:ins>
    <w:del w:id="587" w:author="Dana Robinson" w:date="2022-05-06T15:26:00Z">
      <w:r w:rsidR="00215AF4" w:rsidDel="006C28B4">
        <w:delText>4</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4" w15:restartNumberingAfterBreak="0">
    <w:nsid w:val="07591A68"/>
    <w:multiLevelType w:val="multilevel"/>
    <w:tmpl w:val="985468D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D80022"/>
    <w:multiLevelType w:val="hybridMultilevel"/>
    <w:tmpl w:val="0396F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82B2E"/>
    <w:multiLevelType w:val="hybridMultilevel"/>
    <w:tmpl w:val="EBA83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D2AE7"/>
    <w:multiLevelType w:val="hybridMultilevel"/>
    <w:tmpl w:val="FF785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2753B"/>
    <w:multiLevelType w:val="hybridMultilevel"/>
    <w:tmpl w:val="27987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A6ED5"/>
    <w:multiLevelType w:val="hybridMultilevel"/>
    <w:tmpl w:val="15F2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0979A2"/>
    <w:multiLevelType w:val="hybridMultilevel"/>
    <w:tmpl w:val="FE7C8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F5F54"/>
    <w:multiLevelType w:val="hybridMultilevel"/>
    <w:tmpl w:val="9F90E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B5E79"/>
    <w:multiLevelType w:val="hybridMultilevel"/>
    <w:tmpl w:val="4064C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F0892"/>
    <w:multiLevelType w:val="hybridMultilevel"/>
    <w:tmpl w:val="67B2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B56361"/>
    <w:multiLevelType w:val="hybridMultilevel"/>
    <w:tmpl w:val="802C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11">
    <w:abstractNumId w:val="4"/>
  </w:num>
  <w:num w:numId="2" w16cid:durableId="1303460264">
    <w:abstractNumId w:val="14"/>
  </w:num>
  <w:num w:numId="3" w16cid:durableId="1131396">
    <w:abstractNumId w:val="2"/>
  </w:num>
  <w:num w:numId="4" w16cid:durableId="51661794">
    <w:abstractNumId w:val="1"/>
  </w:num>
  <w:num w:numId="5" w16cid:durableId="961151745">
    <w:abstractNumId w:val="0"/>
  </w:num>
  <w:num w:numId="6" w16cid:durableId="1318610487">
    <w:abstractNumId w:val="5"/>
  </w:num>
  <w:num w:numId="7" w16cid:durableId="730883816">
    <w:abstractNumId w:val="3"/>
  </w:num>
  <w:num w:numId="8" w16cid:durableId="1446120768">
    <w:abstractNumId w:val="10"/>
  </w:num>
  <w:num w:numId="9" w16cid:durableId="1043138620">
    <w:abstractNumId w:val="15"/>
  </w:num>
  <w:num w:numId="10" w16cid:durableId="311446985">
    <w:abstractNumId w:val="7"/>
  </w:num>
  <w:num w:numId="11" w16cid:durableId="1829905930">
    <w:abstractNumId w:val="11"/>
  </w:num>
  <w:num w:numId="12" w16cid:durableId="1171332679">
    <w:abstractNumId w:val="12"/>
  </w:num>
  <w:num w:numId="13" w16cid:durableId="246111985">
    <w:abstractNumId w:val="13"/>
  </w:num>
  <w:num w:numId="14" w16cid:durableId="634146516">
    <w:abstractNumId w:val="14"/>
    <w:lvlOverride w:ilvl="0">
      <w:startOverride w:val="1"/>
    </w:lvlOverride>
  </w:num>
  <w:num w:numId="15" w16cid:durableId="36510318">
    <w:abstractNumId w:val="14"/>
    <w:lvlOverride w:ilvl="0">
      <w:startOverride w:val="1"/>
    </w:lvlOverride>
  </w:num>
  <w:num w:numId="16" w16cid:durableId="157573795">
    <w:abstractNumId w:val="9"/>
  </w:num>
  <w:num w:numId="17" w16cid:durableId="1294944851">
    <w:abstractNumId w:val="6"/>
  </w:num>
  <w:num w:numId="18" w16cid:durableId="2009821520">
    <w:abstractNumId w:val="8"/>
  </w:num>
  <w:num w:numId="19" w16cid:durableId="1214392161">
    <w:abstractNumId w:val="16"/>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a Robinson">
    <w15:presenceInfo w15:providerId="None" w15:userId="Dana Robinson"/>
  </w15:person>
  <w15:person w15:author="Jake Smith">
    <w15:presenceInfo w15:providerId="None" w15:userId="Jake Smith"/>
  </w15:person>
  <w15:person w15:author="Dana Robinson [2]">
    <w15:presenceInfo w15:providerId="AD" w15:userId="S::derobins@hdfgroup.org::8c50a557-e694-441c-bc46-07fdfa35ff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B8"/>
    <w:rsid w:val="00002764"/>
    <w:rsid w:val="00002AB8"/>
    <w:rsid w:val="000078CF"/>
    <w:rsid w:val="00010056"/>
    <w:rsid w:val="000103D2"/>
    <w:rsid w:val="00012777"/>
    <w:rsid w:val="00012877"/>
    <w:rsid w:val="000133B0"/>
    <w:rsid w:val="00015831"/>
    <w:rsid w:val="00015A3A"/>
    <w:rsid w:val="000164C0"/>
    <w:rsid w:val="00021797"/>
    <w:rsid w:val="00021EDD"/>
    <w:rsid w:val="00024B06"/>
    <w:rsid w:val="000253C3"/>
    <w:rsid w:val="000274B3"/>
    <w:rsid w:val="000316D8"/>
    <w:rsid w:val="000317D0"/>
    <w:rsid w:val="00031AA1"/>
    <w:rsid w:val="00032383"/>
    <w:rsid w:val="0003278E"/>
    <w:rsid w:val="00033A90"/>
    <w:rsid w:val="00035A9B"/>
    <w:rsid w:val="00042337"/>
    <w:rsid w:val="000513A8"/>
    <w:rsid w:val="00052F20"/>
    <w:rsid w:val="0005332F"/>
    <w:rsid w:val="000544DD"/>
    <w:rsid w:val="00055321"/>
    <w:rsid w:val="00057CB4"/>
    <w:rsid w:val="000607F3"/>
    <w:rsid w:val="00061979"/>
    <w:rsid w:val="00061CA2"/>
    <w:rsid w:val="00064B2F"/>
    <w:rsid w:val="000722D3"/>
    <w:rsid w:val="000739D1"/>
    <w:rsid w:val="0007433A"/>
    <w:rsid w:val="000751CD"/>
    <w:rsid w:val="00076329"/>
    <w:rsid w:val="00077BE1"/>
    <w:rsid w:val="00083C58"/>
    <w:rsid w:val="000857C3"/>
    <w:rsid w:val="00086F38"/>
    <w:rsid w:val="000972BF"/>
    <w:rsid w:val="00097673"/>
    <w:rsid w:val="000A1E76"/>
    <w:rsid w:val="000A4594"/>
    <w:rsid w:val="000A45CB"/>
    <w:rsid w:val="000A4B17"/>
    <w:rsid w:val="000B799A"/>
    <w:rsid w:val="000B7A8D"/>
    <w:rsid w:val="000C02F3"/>
    <w:rsid w:val="000C6055"/>
    <w:rsid w:val="000C7439"/>
    <w:rsid w:val="000C75A3"/>
    <w:rsid w:val="000C7AFA"/>
    <w:rsid w:val="000D5359"/>
    <w:rsid w:val="000E2301"/>
    <w:rsid w:val="000E527E"/>
    <w:rsid w:val="000E5463"/>
    <w:rsid w:val="000F7326"/>
    <w:rsid w:val="000F7771"/>
    <w:rsid w:val="000F7F0F"/>
    <w:rsid w:val="00101A77"/>
    <w:rsid w:val="00104A07"/>
    <w:rsid w:val="0010706A"/>
    <w:rsid w:val="0010726E"/>
    <w:rsid w:val="00111CBF"/>
    <w:rsid w:val="001126B9"/>
    <w:rsid w:val="00112F59"/>
    <w:rsid w:val="00113963"/>
    <w:rsid w:val="00115264"/>
    <w:rsid w:val="00130394"/>
    <w:rsid w:val="00130925"/>
    <w:rsid w:val="001320C9"/>
    <w:rsid w:val="00134E8D"/>
    <w:rsid w:val="00135D81"/>
    <w:rsid w:val="00136B3C"/>
    <w:rsid w:val="0013786D"/>
    <w:rsid w:val="001452D1"/>
    <w:rsid w:val="00151803"/>
    <w:rsid w:val="001519E9"/>
    <w:rsid w:val="00151A1A"/>
    <w:rsid w:val="0015213A"/>
    <w:rsid w:val="0015420C"/>
    <w:rsid w:val="00156BB9"/>
    <w:rsid w:val="00157B0C"/>
    <w:rsid w:val="0016416B"/>
    <w:rsid w:val="00164908"/>
    <w:rsid w:val="0016506B"/>
    <w:rsid w:val="001672C2"/>
    <w:rsid w:val="00167CB1"/>
    <w:rsid w:val="00170DAB"/>
    <w:rsid w:val="0017199C"/>
    <w:rsid w:val="001737F2"/>
    <w:rsid w:val="00176322"/>
    <w:rsid w:val="001764F1"/>
    <w:rsid w:val="001766F7"/>
    <w:rsid w:val="00177D96"/>
    <w:rsid w:val="00181762"/>
    <w:rsid w:val="00181ABE"/>
    <w:rsid w:val="00184D6F"/>
    <w:rsid w:val="0018507F"/>
    <w:rsid w:val="001911C2"/>
    <w:rsid w:val="00192E34"/>
    <w:rsid w:val="00193142"/>
    <w:rsid w:val="00194E86"/>
    <w:rsid w:val="00197B30"/>
    <w:rsid w:val="001A1855"/>
    <w:rsid w:val="001A25C8"/>
    <w:rsid w:val="001A452F"/>
    <w:rsid w:val="001A4CF3"/>
    <w:rsid w:val="001B73AF"/>
    <w:rsid w:val="001C3843"/>
    <w:rsid w:val="001C3CDF"/>
    <w:rsid w:val="001C5E83"/>
    <w:rsid w:val="001C6D90"/>
    <w:rsid w:val="001D0C3A"/>
    <w:rsid w:val="001D1F64"/>
    <w:rsid w:val="001D20BF"/>
    <w:rsid w:val="001D2C34"/>
    <w:rsid w:val="001D491D"/>
    <w:rsid w:val="001D4A8D"/>
    <w:rsid w:val="001D7374"/>
    <w:rsid w:val="001D7B63"/>
    <w:rsid w:val="001E01A0"/>
    <w:rsid w:val="001E0E07"/>
    <w:rsid w:val="001E3816"/>
    <w:rsid w:val="001E74D8"/>
    <w:rsid w:val="001F0120"/>
    <w:rsid w:val="001F0E3C"/>
    <w:rsid w:val="001F2F6A"/>
    <w:rsid w:val="001F4FB4"/>
    <w:rsid w:val="001F58F9"/>
    <w:rsid w:val="0020343F"/>
    <w:rsid w:val="00207672"/>
    <w:rsid w:val="002103F2"/>
    <w:rsid w:val="00212705"/>
    <w:rsid w:val="00212C97"/>
    <w:rsid w:val="00212FFD"/>
    <w:rsid w:val="002142A3"/>
    <w:rsid w:val="00215AF4"/>
    <w:rsid w:val="002160C9"/>
    <w:rsid w:val="00216F22"/>
    <w:rsid w:val="0021771B"/>
    <w:rsid w:val="0022053F"/>
    <w:rsid w:val="002236B3"/>
    <w:rsid w:val="00224FF6"/>
    <w:rsid w:val="0022790D"/>
    <w:rsid w:val="00230025"/>
    <w:rsid w:val="002308F3"/>
    <w:rsid w:val="00230BC8"/>
    <w:rsid w:val="00231530"/>
    <w:rsid w:val="00231F53"/>
    <w:rsid w:val="002331A0"/>
    <w:rsid w:val="002331AD"/>
    <w:rsid w:val="00233C64"/>
    <w:rsid w:val="0023611A"/>
    <w:rsid w:val="00237525"/>
    <w:rsid w:val="00237870"/>
    <w:rsid w:val="00237E70"/>
    <w:rsid w:val="002408B9"/>
    <w:rsid w:val="00241E01"/>
    <w:rsid w:val="002430F2"/>
    <w:rsid w:val="00243992"/>
    <w:rsid w:val="002447C7"/>
    <w:rsid w:val="00246364"/>
    <w:rsid w:val="002465CF"/>
    <w:rsid w:val="00252127"/>
    <w:rsid w:val="002528C0"/>
    <w:rsid w:val="00253393"/>
    <w:rsid w:val="00254179"/>
    <w:rsid w:val="00254315"/>
    <w:rsid w:val="00254B5E"/>
    <w:rsid w:val="0025555D"/>
    <w:rsid w:val="0025556A"/>
    <w:rsid w:val="002648D1"/>
    <w:rsid w:val="00264BED"/>
    <w:rsid w:val="00265D94"/>
    <w:rsid w:val="0027124A"/>
    <w:rsid w:val="0027158C"/>
    <w:rsid w:val="0027554A"/>
    <w:rsid w:val="00275914"/>
    <w:rsid w:val="0027682F"/>
    <w:rsid w:val="00281516"/>
    <w:rsid w:val="0028248F"/>
    <w:rsid w:val="002845FB"/>
    <w:rsid w:val="0028617F"/>
    <w:rsid w:val="00291B93"/>
    <w:rsid w:val="00297663"/>
    <w:rsid w:val="00297DC6"/>
    <w:rsid w:val="002A3EEC"/>
    <w:rsid w:val="002B0ADD"/>
    <w:rsid w:val="002B1BFA"/>
    <w:rsid w:val="002B1FC5"/>
    <w:rsid w:val="002B3F08"/>
    <w:rsid w:val="002C33B0"/>
    <w:rsid w:val="002C5560"/>
    <w:rsid w:val="002C7CE9"/>
    <w:rsid w:val="002D0065"/>
    <w:rsid w:val="002D0944"/>
    <w:rsid w:val="002D2045"/>
    <w:rsid w:val="002D3722"/>
    <w:rsid w:val="002D3FD9"/>
    <w:rsid w:val="002E160B"/>
    <w:rsid w:val="002E3867"/>
    <w:rsid w:val="002E4564"/>
    <w:rsid w:val="002E6D2D"/>
    <w:rsid w:val="002F02B8"/>
    <w:rsid w:val="002F19E0"/>
    <w:rsid w:val="002F2679"/>
    <w:rsid w:val="002F33EE"/>
    <w:rsid w:val="002F4219"/>
    <w:rsid w:val="002F5F68"/>
    <w:rsid w:val="002F73C0"/>
    <w:rsid w:val="002F7977"/>
    <w:rsid w:val="00300F77"/>
    <w:rsid w:val="0030411A"/>
    <w:rsid w:val="0030510D"/>
    <w:rsid w:val="00306453"/>
    <w:rsid w:val="003074DB"/>
    <w:rsid w:val="00307F7E"/>
    <w:rsid w:val="00310490"/>
    <w:rsid w:val="00313558"/>
    <w:rsid w:val="003136B1"/>
    <w:rsid w:val="003144CD"/>
    <w:rsid w:val="003221C3"/>
    <w:rsid w:val="00325467"/>
    <w:rsid w:val="00325B19"/>
    <w:rsid w:val="0033332E"/>
    <w:rsid w:val="00333F3E"/>
    <w:rsid w:val="00335A68"/>
    <w:rsid w:val="00342FC2"/>
    <w:rsid w:val="00344BBA"/>
    <w:rsid w:val="00345173"/>
    <w:rsid w:val="0035058F"/>
    <w:rsid w:val="0035079F"/>
    <w:rsid w:val="00354882"/>
    <w:rsid w:val="00355DF7"/>
    <w:rsid w:val="00360367"/>
    <w:rsid w:val="00362B87"/>
    <w:rsid w:val="00370AC4"/>
    <w:rsid w:val="00382F32"/>
    <w:rsid w:val="00383C80"/>
    <w:rsid w:val="00383DD6"/>
    <w:rsid w:val="00386B2E"/>
    <w:rsid w:val="00387BB8"/>
    <w:rsid w:val="00390BCE"/>
    <w:rsid w:val="00393492"/>
    <w:rsid w:val="00394051"/>
    <w:rsid w:val="003961BC"/>
    <w:rsid w:val="00396816"/>
    <w:rsid w:val="0039723A"/>
    <w:rsid w:val="003A74C9"/>
    <w:rsid w:val="003B1CD1"/>
    <w:rsid w:val="003B22CE"/>
    <w:rsid w:val="003B35AC"/>
    <w:rsid w:val="003B3814"/>
    <w:rsid w:val="003B3D70"/>
    <w:rsid w:val="003B718E"/>
    <w:rsid w:val="003C1CB7"/>
    <w:rsid w:val="003C1CCC"/>
    <w:rsid w:val="003C1EC6"/>
    <w:rsid w:val="003C2BD1"/>
    <w:rsid w:val="003C48DE"/>
    <w:rsid w:val="003C5C5C"/>
    <w:rsid w:val="003C76DB"/>
    <w:rsid w:val="003D163C"/>
    <w:rsid w:val="003D2B09"/>
    <w:rsid w:val="003D35FF"/>
    <w:rsid w:val="003D4658"/>
    <w:rsid w:val="003D6AB9"/>
    <w:rsid w:val="003D6D96"/>
    <w:rsid w:val="003D7434"/>
    <w:rsid w:val="003D7DDB"/>
    <w:rsid w:val="003E4831"/>
    <w:rsid w:val="003E5FBA"/>
    <w:rsid w:val="003F4637"/>
    <w:rsid w:val="003F46E1"/>
    <w:rsid w:val="003F5896"/>
    <w:rsid w:val="003F6B93"/>
    <w:rsid w:val="003F6C2C"/>
    <w:rsid w:val="00401227"/>
    <w:rsid w:val="00402F5A"/>
    <w:rsid w:val="00404162"/>
    <w:rsid w:val="00410190"/>
    <w:rsid w:val="00410898"/>
    <w:rsid w:val="004149A2"/>
    <w:rsid w:val="00415569"/>
    <w:rsid w:val="0041591C"/>
    <w:rsid w:val="00420196"/>
    <w:rsid w:val="00420298"/>
    <w:rsid w:val="00425BB7"/>
    <w:rsid w:val="00426C9D"/>
    <w:rsid w:val="004303F0"/>
    <w:rsid w:val="004312CE"/>
    <w:rsid w:val="0043229A"/>
    <w:rsid w:val="004331FE"/>
    <w:rsid w:val="00436402"/>
    <w:rsid w:val="0043663A"/>
    <w:rsid w:val="00442AC6"/>
    <w:rsid w:val="00443C1B"/>
    <w:rsid w:val="00443F61"/>
    <w:rsid w:val="00444705"/>
    <w:rsid w:val="00453680"/>
    <w:rsid w:val="004551A3"/>
    <w:rsid w:val="00456454"/>
    <w:rsid w:val="004574E0"/>
    <w:rsid w:val="00457629"/>
    <w:rsid w:val="004607AC"/>
    <w:rsid w:val="00461004"/>
    <w:rsid w:val="00462FAE"/>
    <w:rsid w:val="004632AD"/>
    <w:rsid w:val="0046337A"/>
    <w:rsid w:val="00466B48"/>
    <w:rsid w:val="004701F7"/>
    <w:rsid w:val="0047089F"/>
    <w:rsid w:val="00471327"/>
    <w:rsid w:val="00472F10"/>
    <w:rsid w:val="004815E3"/>
    <w:rsid w:val="004914AC"/>
    <w:rsid w:val="00492A5F"/>
    <w:rsid w:val="00495347"/>
    <w:rsid w:val="00496175"/>
    <w:rsid w:val="004A2106"/>
    <w:rsid w:val="004A478E"/>
    <w:rsid w:val="004A4EB5"/>
    <w:rsid w:val="004A5605"/>
    <w:rsid w:val="004A5AD7"/>
    <w:rsid w:val="004A656B"/>
    <w:rsid w:val="004A669E"/>
    <w:rsid w:val="004B0F48"/>
    <w:rsid w:val="004B3541"/>
    <w:rsid w:val="004B5B6C"/>
    <w:rsid w:val="004D27EF"/>
    <w:rsid w:val="004D326B"/>
    <w:rsid w:val="004D4D83"/>
    <w:rsid w:val="004D52D9"/>
    <w:rsid w:val="004D5EAE"/>
    <w:rsid w:val="004D6991"/>
    <w:rsid w:val="004D6BD5"/>
    <w:rsid w:val="004E124D"/>
    <w:rsid w:val="004E2EB2"/>
    <w:rsid w:val="004F13B0"/>
    <w:rsid w:val="004F2326"/>
    <w:rsid w:val="004F27D3"/>
    <w:rsid w:val="004F4555"/>
    <w:rsid w:val="005007C3"/>
    <w:rsid w:val="00502E4C"/>
    <w:rsid w:val="005031C8"/>
    <w:rsid w:val="0050592B"/>
    <w:rsid w:val="00513D6A"/>
    <w:rsid w:val="005141F5"/>
    <w:rsid w:val="00515840"/>
    <w:rsid w:val="00515FC1"/>
    <w:rsid w:val="005206EC"/>
    <w:rsid w:val="00521C93"/>
    <w:rsid w:val="00522474"/>
    <w:rsid w:val="00522981"/>
    <w:rsid w:val="00522C19"/>
    <w:rsid w:val="00522F67"/>
    <w:rsid w:val="005231C2"/>
    <w:rsid w:val="00523561"/>
    <w:rsid w:val="00524743"/>
    <w:rsid w:val="00524FB0"/>
    <w:rsid w:val="00530B25"/>
    <w:rsid w:val="00530FB7"/>
    <w:rsid w:val="00532075"/>
    <w:rsid w:val="0053356F"/>
    <w:rsid w:val="005348BF"/>
    <w:rsid w:val="005358F9"/>
    <w:rsid w:val="005444A4"/>
    <w:rsid w:val="00545954"/>
    <w:rsid w:val="00547744"/>
    <w:rsid w:val="0055030E"/>
    <w:rsid w:val="00551688"/>
    <w:rsid w:val="00551B67"/>
    <w:rsid w:val="00551C0D"/>
    <w:rsid w:val="005526D2"/>
    <w:rsid w:val="005535A5"/>
    <w:rsid w:val="0055441B"/>
    <w:rsid w:val="005573F1"/>
    <w:rsid w:val="005600CE"/>
    <w:rsid w:val="00562ADE"/>
    <w:rsid w:val="00564231"/>
    <w:rsid w:val="005661B2"/>
    <w:rsid w:val="005669FB"/>
    <w:rsid w:val="0056766C"/>
    <w:rsid w:val="00572847"/>
    <w:rsid w:val="00572A8E"/>
    <w:rsid w:val="00575A42"/>
    <w:rsid w:val="00577F27"/>
    <w:rsid w:val="00581A92"/>
    <w:rsid w:val="00581BB9"/>
    <w:rsid w:val="00581FDD"/>
    <w:rsid w:val="00583D96"/>
    <w:rsid w:val="005924F5"/>
    <w:rsid w:val="00592D4C"/>
    <w:rsid w:val="00594165"/>
    <w:rsid w:val="00595584"/>
    <w:rsid w:val="0059588F"/>
    <w:rsid w:val="00595A13"/>
    <w:rsid w:val="005A1914"/>
    <w:rsid w:val="005A50F0"/>
    <w:rsid w:val="005A6C60"/>
    <w:rsid w:val="005B2AF3"/>
    <w:rsid w:val="005B4329"/>
    <w:rsid w:val="005B7CD6"/>
    <w:rsid w:val="005C0110"/>
    <w:rsid w:val="005C07A8"/>
    <w:rsid w:val="005C6994"/>
    <w:rsid w:val="005D03CC"/>
    <w:rsid w:val="005D5292"/>
    <w:rsid w:val="005D7F7F"/>
    <w:rsid w:val="005E0757"/>
    <w:rsid w:val="005E1515"/>
    <w:rsid w:val="005E36CB"/>
    <w:rsid w:val="005E4AD2"/>
    <w:rsid w:val="005E51B4"/>
    <w:rsid w:val="005E58F5"/>
    <w:rsid w:val="005E6564"/>
    <w:rsid w:val="005E6B1C"/>
    <w:rsid w:val="005F0FF7"/>
    <w:rsid w:val="005F2389"/>
    <w:rsid w:val="005F2F24"/>
    <w:rsid w:val="005F4902"/>
    <w:rsid w:val="005F5E47"/>
    <w:rsid w:val="006012DA"/>
    <w:rsid w:val="00601C26"/>
    <w:rsid w:val="00603B92"/>
    <w:rsid w:val="00611674"/>
    <w:rsid w:val="00613815"/>
    <w:rsid w:val="00613AEE"/>
    <w:rsid w:val="00615334"/>
    <w:rsid w:val="006214B9"/>
    <w:rsid w:val="006215E0"/>
    <w:rsid w:val="0062304D"/>
    <w:rsid w:val="00623D5D"/>
    <w:rsid w:val="006254E3"/>
    <w:rsid w:val="006308F9"/>
    <w:rsid w:val="00630C97"/>
    <w:rsid w:val="00631582"/>
    <w:rsid w:val="00631C71"/>
    <w:rsid w:val="00633A59"/>
    <w:rsid w:val="00644A53"/>
    <w:rsid w:val="00653152"/>
    <w:rsid w:val="006535CC"/>
    <w:rsid w:val="0066605C"/>
    <w:rsid w:val="0066675C"/>
    <w:rsid w:val="0067221E"/>
    <w:rsid w:val="006740B8"/>
    <w:rsid w:val="00677EB6"/>
    <w:rsid w:val="00681047"/>
    <w:rsid w:val="006822A2"/>
    <w:rsid w:val="0068236B"/>
    <w:rsid w:val="00682A9A"/>
    <w:rsid w:val="00682B01"/>
    <w:rsid w:val="00683C8B"/>
    <w:rsid w:val="006841E3"/>
    <w:rsid w:val="006858E2"/>
    <w:rsid w:val="00685BAB"/>
    <w:rsid w:val="00690392"/>
    <w:rsid w:val="00690ADB"/>
    <w:rsid w:val="00692780"/>
    <w:rsid w:val="0069649B"/>
    <w:rsid w:val="00696A49"/>
    <w:rsid w:val="006A3549"/>
    <w:rsid w:val="006A3A1D"/>
    <w:rsid w:val="006A53B4"/>
    <w:rsid w:val="006A54AC"/>
    <w:rsid w:val="006A5AB0"/>
    <w:rsid w:val="006A772F"/>
    <w:rsid w:val="006A7DC3"/>
    <w:rsid w:val="006B078C"/>
    <w:rsid w:val="006B103E"/>
    <w:rsid w:val="006B1B60"/>
    <w:rsid w:val="006B2570"/>
    <w:rsid w:val="006B29E0"/>
    <w:rsid w:val="006B3439"/>
    <w:rsid w:val="006B3462"/>
    <w:rsid w:val="006B384D"/>
    <w:rsid w:val="006B3AB9"/>
    <w:rsid w:val="006B4328"/>
    <w:rsid w:val="006C018C"/>
    <w:rsid w:val="006C0669"/>
    <w:rsid w:val="006C0B3C"/>
    <w:rsid w:val="006C206E"/>
    <w:rsid w:val="006C28B4"/>
    <w:rsid w:val="006C52FE"/>
    <w:rsid w:val="006C581F"/>
    <w:rsid w:val="006D35E5"/>
    <w:rsid w:val="006D39D7"/>
    <w:rsid w:val="006D4380"/>
    <w:rsid w:val="006E2862"/>
    <w:rsid w:val="006E5444"/>
    <w:rsid w:val="006E744B"/>
    <w:rsid w:val="006E75CB"/>
    <w:rsid w:val="006F042A"/>
    <w:rsid w:val="006F5866"/>
    <w:rsid w:val="006F59F6"/>
    <w:rsid w:val="00702515"/>
    <w:rsid w:val="0070259B"/>
    <w:rsid w:val="00703445"/>
    <w:rsid w:val="0070524F"/>
    <w:rsid w:val="007073F3"/>
    <w:rsid w:val="00707A5C"/>
    <w:rsid w:val="00711142"/>
    <w:rsid w:val="0071193E"/>
    <w:rsid w:val="00711A0D"/>
    <w:rsid w:val="00713494"/>
    <w:rsid w:val="007200DD"/>
    <w:rsid w:val="00723244"/>
    <w:rsid w:val="00723E5A"/>
    <w:rsid w:val="0072400E"/>
    <w:rsid w:val="0073207F"/>
    <w:rsid w:val="007321F1"/>
    <w:rsid w:val="007326EF"/>
    <w:rsid w:val="00735754"/>
    <w:rsid w:val="00743288"/>
    <w:rsid w:val="00743D3E"/>
    <w:rsid w:val="00745CB9"/>
    <w:rsid w:val="0074666A"/>
    <w:rsid w:val="00751153"/>
    <w:rsid w:val="007544A7"/>
    <w:rsid w:val="007562AD"/>
    <w:rsid w:val="00757FB0"/>
    <w:rsid w:val="007604DE"/>
    <w:rsid w:val="00763DD6"/>
    <w:rsid w:val="007640A4"/>
    <w:rsid w:val="00766046"/>
    <w:rsid w:val="007668D5"/>
    <w:rsid w:val="00766CA7"/>
    <w:rsid w:val="00766D86"/>
    <w:rsid w:val="00767F77"/>
    <w:rsid w:val="007700C5"/>
    <w:rsid w:val="00770643"/>
    <w:rsid w:val="007716BD"/>
    <w:rsid w:val="007725FD"/>
    <w:rsid w:val="00774AD5"/>
    <w:rsid w:val="007873A4"/>
    <w:rsid w:val="0079155B"/>
    <w:rsid w:val="007A36AE"/>
    <w:rsid w:val="007A4621"/>
    <w:rsid w:val="007A5507"/>
    <w:rsid w:val="007A6C0D"/>
    <w:rsid w:val="007B08E0"/>
    <w:rsid w:val="007B1406"/>
    <w:rsid w:val="007B4302"/>
    <w:rsid w:val="007B522A"/>
    <w:rsid w:val="007C10B2"/>
    <w:rsid w:val="007C1AE8"/>
    <w:rsid w:val="007C436E"/>
    <w:rsid w:val="007C514D"/>
    <w:rsid w:val="007C52EC"/>
    <w:rsid w:val="007C575F"/>
    <w:rsid w:val="007C7069"/>
    <w:rsid w:val="007C77D8"/>
    <w:rsid w:val="007D19AD"/>
    <w:rsid w:val="007D52E6"/>
    <w:rsid w:val="007D54CE"/>
    <w:rsid w:val="007E0252"/>
    <w:rsid w:val="007E77D4"/>
    <w:rsid w:val="007F1C32"/>
    <w:rsid w:val="007F64F7"/>
    <w:rsid w:val="007F705C"/>
    <w:rsid w:val="008002AD"/>
    <w:rsid w:val="00803381"/>
    <w:rsid w:val="00803D56"/>
    <w:rsid w:val="008136A2"/>
    <w:rsid w:val="00816241"/>
    <w:rsid w:val="0081678D"/>
    <w:rsid w:val="00817E29"/>
    <w:rsid w:val="00817EB8"/>
    <w:rsid w:val="00821784"/>
    <w:rsid w:val="008221A0"/>
    <w:rsid w:val="00823714"/>
    <w:rsid w:val="00826002"/>
    <w:rsid w:val="00830D84"/>
    <w:rsid w:val="00831378"/>
    <w:rsid w:val="00833E4E"/>
    <w:rsid w:val="008349A8"/>
    <w:rsid w:val="00834B1E"/>
    <w:rsid w:val="00837744"/>
    <w:rsid w:val="008379B0"/>
    <w:rsid w:val="008432EC"/>
    <w:rsid w:val="00845D13"/>
    <w:rsid w:val="008502FD"/>
    <w:rsid w:val="00850E91"/>
    <w:rsid w:val="008515A7"/>
    <w:rsid w:val="008515F6"/>
    <w:rsid w:val="00851764"/>
    <w:rsid w:val="0085374A"/>
    <w:rsid w:val="0085445C"/>
    <w:rsid w:val="0086185A"/>
    <w:rsid w:val="00865268"/>
    <w:rsid w:val="008672E8"/>
    <w:rsid w:val="008709C3"/>
    <w:rsid w:val="00872F11"/>
    <w:rsid w:val="00873323"/>
    <w:rsid w:val="00873B37"/>
    <w:rsid w:val="00874C60"/>
    <w:rsid w:val="00880609"/>
    <w:rsid w:val="00880857"/>
    <w:rsid w:val="00882B7B"/>
    <w:rsid w:val="0088424D"/>
    <w:rsid w:val="00884DBA"/>
    <w:rsid w:val="00885580"/>
    <w:rsid w:val="00885B17"/>
    <w:rsid w:val="00890109"/>
    <w:rsid w:val="00894AAD"/>
    <w:rsid w:val="00894C9B"/>
    <w:rsid w:val="00895E99"/>
    <w:rsid w:val="008A1EE4"/>
    <w:rsid w:val="008A3409"/>
    <w:rsid w:val="008A377A"/>
    <w:rsid w:val="008B79BD"/>
    <w:rsid w:val="008C2B14"/>
    <w:rsid w:val="008C30DE"/>
    <w:rsid w:val="008C3A5C"/>
    <w:rsid w:val="008D0777"/>
    <w:rsid w:val="008D53E6"/>
    <w:rsid w:val="008D55C1"/>
    <w:rsid w:val="008D59B7"/>
    <w:rsid w:val="008D74FA"/>
    <w:rsid w:val="008E10EC"/>
    <w:rsid w:val="008E18EC"/>
    <w:rsid w:val="008E2133"/>
    <w:rsid w:val="008E3832"/>
    <w:rsid w:val="008E46D0"/>
    <w:rsid w:val="008E5804"/>
    <w:rsid w:val="008F4C63"/>
    <w:rsid w:val="008F6C7F"/>
    <w:rsid w:val="008F764E"/>
    <w:rsid w:val="008F79B9"/>
    <w:rsid w:val="008F7EB8"/>
    <w:rsid w:val="00901D51"/>
    <w:rsid w:val="009049A3"/>
    <w:rsid w:val="00904B4B"/>
    <w:rsid w:val="0091028D"/>
    <w:rsid w:val="00911675"/>
    <w:rsid w:val="00915516"/>
    <w:rsid w:val="00917B20"/>
    <w:rsid w:val="009241D5"/>
    <w:rsid w:val="009247A6"/>
    <w:rsid w:val="00925AB3"/>
    <w:rsid w:val="00932831"/>
    <w:rsid w:val="00937D7F"/>
    <w:rsid w:val="00940FC7"/>
    <w:rsid w:val="009424DC"/>
    <w:rsid w:val="0094480C"/>
    <w:rsid w:val="00952045"/>
    <w:rsid w:val="0095210C"/>
    <w:rsid w:val="00956227"/>
    <w:rsid w:val="009574BA"/>
    <w:rsid w:val="00957D1D"/>
    <w:rsid w:val="009653ED"/>
    <w:rsid w:val="00967332"/>
    <w:rsid w:val="00970126"/>
    <w:rsid w:val="0097274E"/>
    <w:rsid w:val="009746BF"/>
    <w:rsid w:val="00975C42"/>
    <w:rsid w:val="00985432"/>
    <w:rsid w:val="00986BD2"/>
    <w:rsid w:val="00986FED"/>
    <w:rsid w:val="0099528C"/>
    <w:rsid w:val="00995AFC"/>
    <w:rsid w:val="0099633E"/>
    <w:rsid w:val="00997F77"/>
    <w:rsid w:val="009A0A93"/>
    <w:rsid w:val="009A159A"/>
    <w:rsid w:val="009A1AC8"/>
    <w:rsid w:val="009A2FF8"/>
    <w:rsid w:val="009A55B4"/>
    <w:rsid w:val="009A7811"/>
    <w:rsid w:val="009B180B"/>
    <w:rsid w:val="009B552B"/>
    <w:rsid w:val="009B6EF2"/>
    <w:rsid w:val="009B7FF9"/>
    <w:rsid w:val="009C3E97"/>
    <w:rsid w:val="009C60EC"/>
    <w:rsid w:val="009C65FC"/>
    <w:rsid w:val="009C66FF"/>
    <w:rsid w:val="009C7D0B"/>
    <w:rsid w:val="009D46F9"/>
    <w:rsid w:val="009D730B"/>
    <w:rsid w:val="009E0A8C"/>
    <w:rsid w:val="009E205E"/>
    <w:rsid w:val="009E2A6B"/>
    <w:rsid w:val="009E4B52"/>
    <w:rsid w:val="009E626C"/>
    <w:rsid w:val="009E7584"/>
    <w:rsid w:val="009E76A5"/>
    <w:rsid w:val="009F305A"/>
    <w:rsid w:val="009F4BA9"/>
    <w:rsid w:val="009F4D77"/>
    <w:rsid w:val="009F7F5C"/>
    <w:rsid w:val="00A05931"/>
    <w:rsid w:val="00A06109"/>
    <w:rsid w:val="00A10E2F"/>
    <w:rsid w:val="00A1209A"/>
    <w:rsid w:val="00A13FB2"/>
    <w:rsid w:val="00A14549"/>
    <w:rsid w:val="00A15756"/>
    <w:rsid w:val="00A208E6"/>
    <w:rsid w:val="00A21715"/>
    <w:rsid w:val="00A217BC"/>
    <w:rsid w:val="00A22A26"/>
    <w:rsid w:val="00A24477"/>
    <w:rsid w:val="00A30222"/>
    <w:rsid w:val="00A31565"/>
    <w:rsid w:val="00A32EE4"/>
    <w:rsid w:val="00A339CF"/>
    <w:rsid w:val="00A361CC"/>
    <w:rsid w:val="00A40135"/>
    <w:rsid w:val="00A41A86"/>
    <w:rsid w:val="00A43976"/>
    <w:rsid w:val="00A51E09"/>
    <w:rsid w:val="00A54157"/>
    <w:rsid w:val="00A64089"/>
    <w:rsid w:val="00A65566"/>
    <w:rsid w:val="00A721DF"/>
    <w:rsid w:val="00A7437D"/>
    <w:rsid w:val="00A74B39"/>
    <w:rsid w:val="00A75022"/>
    <w:rsid w:val="00A75F4A"/>
    <w:rsid w:val="00A7661D"/>
    <w:rsid w:val="00A84E69"/>
    <w:rsid w:val="00A862CE"/>
    <w:rsid w:val="00A87751"/>
    <w:rsid w:val="00A90741"/>
    <w:rsid w:val="00A928B5"/>
    <w:rsid w:val="00A93C93"/>
    <w:rsid w:val="00A945C3"/>
    <w:rsid w:val="00A97771"/>
    <w:rsid w:val="00AB12B2"/>
    <w:rsid w:val="00AB1F4B"/>
    <w:rsid w:val="00AB615D"/>
    <w:rsid w:val="00AB7913"/>
    <w:rsid w:val="00AC46B6"/>
    <w:rsid w:val="00AC5452"/>
    <w:rsid w:val="00AC5C8A"/>
    <w:rsid w:val="00AC70BF"/>
    <w:rsid w:val="00AC7117"/>
    <w:rsid w:val="00AD38A9"/>
    <w:rsid w:val="00AD6522"/>
    <w:rsid w:val="00AD779B"/>
    <w:rsid w:val="00AE382F"/>
    <w:rsid w:val="00AE5FFB"/>
    <w:rsid w:val="00AE7512"/>
    <w:rsid w:val="00AF192E"/>
    <w:rsid w:val="00AF2A5E"/>
    <w:rsid w:val="00B01E11"/>
    <w:rsid w:val="00B05636"/>
    <w:rsid w:val="00B058FA"/>
    <w:rsid w:val="00B11770"/>
    <w:rsid w:val="00B1245C"/>
    <w:rsid w:val="00B14FF6"/>
    <w:rsid w:val="00B1707B"/>
    <w:rsid w:val="00B17B00"/>
    <w:rsid w:val="00B20F4C"/>
    <w:rsid w:val="00B21758"/>
    <w:rsid w:val="00B22267"/>
    <w:rsid w:val="00B261AD"/>
    <w:rsid w:val="00B274F4"/>
    <w:rsid w:val="00B301C9"/>
    <w:rsid w:val="00B3339B"/>
    <w:rsid w:val="00B347A4"/>
    <w:rsid w:val="00B35636"/>
    <w:rsid w:val="00B36D71"/>
    <w:rsid w:val="00B40905"/>
    <w:rsid w:val="00B416FF"/>
    <w:rsid w:val="00B41E3B"/>
    <w:rsid w:val="00B537E7"/>
    <w:rsid w:val="00B53BDD"/>
    <w:rsid w:val="00B55F21"/>
    <w:rsid w:val="00B56EFB"/>
    <w:rsid w:val="00B612DD"/>
    <w:rsid w:val="00B6160B"/>
    <w:rsid w:val="00B626B3"/>
    <w:rsid w:val="00B6297F"/>
    <w:rsid w:val="00B62BCB"/>
    <w:rsid w:val="00B63415"/>
    <w:rsid w:val="00B6544B"/>
    <w:rsid w:val="00B659E4"/>
    <w:rsid w:val="00B679D1"/>
    <w:rsid w:val="00B7183C"/>
    <w:rsid w:val="00B718AF"/>
    <w:rsid w:val="00B71A9B"/>
    <w:rsid w:val="00B71E5C"/>
    <w:rsid w:val="00B72E00"/>
    <w:rsid w:val="00B73D7E"/>
    <w:rsid w:val="00B75F2B"/>
    <w:rsid w:val="00B776C6"/>
    <w:rsid w:val="00B80304"/>
    <w:rsid w:val="00B813AE"/>
    <w:rsid w:val="00B818E4"/>
    <w:rsid w:val="00B856C9"/>
    <w:rsid w:val="00B865C3"/>
    <w:rsid w:val="00B87566"/>
    <w:rsid w:val="00B90121"/>
    <w:rsid w:val="00B90FED"/>
    <w:rsid w:val="00B91459"/>
    <w:rsid w:val="00B916FB"/>
    <w:rsid w:val="00B950BE"/>
    <w:rsid w:val="00B963C4"/>
    <w:rsid w:val="00B965B7"/>
    <w:rsid w:val="00B97739"/>
    <w:rsid w:val="00BA0FFF"/>
    <w:rsid w:val="00BA159C"/>
    <w:rsid w:val="00BA7A07"/>
    <w:rsid w:val="00BB00DF"/>
    <w:rsid w:val="00BB0285"/>
    <w:rsid w:val="00BB17FA"/>
    <w:rsid w:val="00BB1DC3"/>
    <w:rsid w:val="00BB519E"/>
    <w:rsid w:val="00BB5481"/>
    <w:rsid w:val="00BB5A49"/>
    <w:rsid w:val="00BB6CCE"/>
    <w:rsid w:val="00BC119E"/>
    <w:rsid w:val="00BC1BDB"/>
    <w:rsid w:val="00BC2148"/>
    <w:rsid w:val="00BC39D8"/>
    <w:rsid w:val="00BC3A7E"/>
    <w:rsid w:val="00BC3D0F"/>
    <w:rsid w:val="00BC7A1C"/>
    <w:rsid w:val="00BD0295"/>
    <w:rsid w:val="00BD217A"/>
    <w:rsid w:val="00BD3246"/>
    <w:rsid w:val="00BD4654"/>
    <w:rsid w:val="00BD5F3C"/>
    <w:rsid w:val="00BE08F0"/>
    <w:rsid w:val="00BE1782"/>
    <w:rsid w:val="00BE1D64"/>
    <w:rsid w:val="00BE7DD4"/>
    <w:rsid w:val="00BF0FE1"/>
    <w:rsid w:val="00BF1FA8"/>
    <w:rsid w:val="00BF2C5F"/>
    <w:rsid w:val="00BF2F32"/>
    <w:rsid w:val="00BF3B76"/>
    <w:rsid w:val="00BF6EDF"/>
    <w:rsid w:val="00C0036D"/>
    <w:rsid w:val="00C04511"/>
    <w:rsid w:val="00C0472B"/>
    <w:rsid w:val="00C07466"/>
    <w:rsid w:val="00C10627"/>
    <w:rsid w:val="00C1101A"/>
    <w:rsid w:val="00C12115"/>
    <w:rsid w:val="00C12F08"/>
    <w:rsid w:val="00C1633A"/>
    <w:rsid w:val="00C16B3F"/>
    <w:rsid w:val="00C201A5"/>
    <w:rsid w:val="00C248A2"/>
    <w:rsid w:val="00C2639C"/>
    <w:rsid w:val="00C26585"/>
    <w:rsid w:val="00C32AF7"/>
    <w:rsid w:val="00C417AF"/>
    <w:rsid w:val="00C419F0"/>
    <w:rsid w:val="00C46FD3"/>
    <w:rsid w:val="00C519A3"/>
    <w:rsid w:val="00C53DD3"/>
    <w:rsid w:val="00C54731"/>
    <w:rsid w:val="00C556EF"/>
    <w:rsid w:val="00C55C71"/>
    <w:rsid w:val="00C61AF8"/>
    <w:rsid w:val="00C646CD"/>
    <w:rsid w:val="00C65632"/>
    <w:rsid w:val="00C65BA0"/>
    <w:rsid w:val="00C66C06"/>
    <w:rsid w:val="00C70DE0"/>
    <w:rsid w:val="00C714B2"/>
    <w:rsid w:val="00C721DC"/>
    <w:rsid w:val="00C72908"/>
    <w:rsid w:val="00C72A5E"/>
    <w:rsid w:val="00C75557"/>
    <w:rsid w:val="00C764D5"/>
    <w:rsid w:val="00C824C6"/>
    <w:rsid w:val="00C837C7"/>
    <w:rsid w:val="00C86F98"/>
    <w:rsid w:val="00C935D3"/>
    <w:rsid w:val="00CA0FBC"/>
    <w:rsid w:val="00CA124F"/>
    <w:rsid w:val="00CA357C"/>
    <w:rsid w:val="00CA35CE"/>
    <w:rsid w:val="00CA5198"/>
    <w:rsid w:val="00CB16C1"/>
    <w:rsid w:val="00CB20B8"/>
    <w:rsid w:val="00CB4460"/>
    <w:rsid w:val="00CB7396"/>
    <w:rsid w:val="00CB78C8"/>
    <w:rsid w:val="00CB79C3"/>
    <w:rsid w:val="00CC6461"/>
    <w:rsid w:val="00CD15EA"/>
    <w:rsid w:val="00CD2C64"/>
    <w:rsid w:val="00CD3A79"/>
    <w:rsid w:val="00CD6329"/>
    <w:rsid w:val="00CD6ECE"/>
    <w:rsid w:val="00CD743A"/>
    <w:rsid w:val="00CE3A69"/>
    <w:rsid w:val="00CE7D1B"/>
    <w:rsid w:val="00CF0F76"/>
    <w:rsid w:val="00CF220B"/>
    <w:rsid w:val="00CF5BA5"/>
    <w:rsid w:val="00CF62CF"/>
    <w:rsid w:val="00CF697F"/>
    <w:rsid w:val="00CF79E7"/>
    <w:rsid w:val="00D03996"/>
    <w:rsid w:val="00D03EC9"/>
    <w:rsid w:val="00D05D9D"/>
    <w:rsid w:val="00D13884"/>
    <w:rsid w:val="00D15572"/>
    <w:rsid w:val="00D2172B"/>
    <w:rsid w:val="00D21F54"/>
    <w:rsid w:val="00D23911"/>
    <w:rsid w:val="00D26D9B"/>
    <w:rsid w:val="00D37051"/>
    <w:rsid w:val="00D37BD6"/>
    <w:rsid w:val="00D47371"/>
    <w:rsid w:val="00D477C0"/>
    <w:rsid w:val="00D5554E"/>
    <w:rsid w:val="00D63051"/>
    <w:rsid w:val="00D6338E"/>
    <w:rsid w:val="00D6459D"/>
    <w:rsid w:val="00D64FB5"/>
    <w:rsid w:val="00D65263"/>
    <w:rsid w:val="00D73EF4"/>
    <w:rsid w:val="00D76A8B"/>
    <w:rsid w:val="00D8053A"/>
    <w:rsid w:val="00D81535"/>
    <w:rsid w:val="00D81E2B"/>
    <w:rsid w:val="00D87775"/>
    <w:rsid w:val="00D90262"/>
    <w:rsid w:val="00D90931"/>
    <w:rsid w:val="00D92915"/>
    <w:rsid w:val="00D94C0C"/>
    <w:rsid w:val="00DA0DBB"/>
    <w:rsid w:val="00DA2470"/>
    <w:rsid w:val="00DA2921"/>
    <w:rsid w:val="00DA5126"/>
    <w:rsid w:val="00DA526F"/>
    <w:rsid w:val="00DA62EE"/>
    <w:rsid w:val="00DA734B"/>
    <w:rsid w:val="00DA7722"/>
    <w:rsid w:val="00DB1663"/>
    <w:rsid w:val="00DB1A2C"/>
    <w:rsid w:val="00DB2719"/>
    <w:rsid w:val="00DB3823"/>
    <w:rsid w:val="00DB3ECA"/>
    <w:rsid w:val="00DB5F42"/>
    <w:rsid w:val="00DB62FD"/>
    <w:rsid w:val="00DB6571"/>
    <w:rsid w:val="00DB6661"/>
    <w:rsid w:val="00DB7EA6"/>
    <w:rsid w:val="00DC22C2"/>
    <w:rsid w:val="00DD129B"/>
    <w:rsid w:val="00DD368E"/>
    <w:rsid w:val="00DD6591"/>
    <w:rsid w:val="00DD6DEC"/>
    <w:rsid w:val="00DD733E"/>
    <w:rsid w:val="00DD74A2"/>
    <w:rsid w:val="00DE1F40"/>
    <w:rsid w:val="00DE3261"/>
    <w:rsid w:val="00DE5BD7"/>
    <w:rsid w:val="00DF470C"/>
    <w:rsid w:val="00DF6799"/>
    <w:rsid w:val="00DF6844"/>
    <w:rsid w:val="00DF71EB"/>
    <w:rsid w:val="00DF7CC9"/>
    <w:rsid w:val="00E0044C"/>
    <w:rsid w:val="00E007FD"/>
    <w:rsid w:val="00E022DD"/>
    <w:rsid w:val="00E02D54"/>
    <w:rsid w:val="00E02E3C"/>
    <w:rsid w:val="00E030C2"/>
    <w:rsid w:val="00E04CA5"/>
    <w:rsid w:val="00E04D68"/>
    <w:rsid w:val="00E115FD"/>
    <w:rsid w:val="00E130D0"/>
    <w:rsid w:val="00E134C8"/>
    <w:rsid w:val="00E15D45"/>
    <w:rsid w:val="00E17043"/>
    <w:rsid w:val="00E170B1"/>
    <w:rsid w:val="00E203C5"/>
    <w:rsid w:val="00E23945"/>
    <w:rsid w:val="00E24270"/>
    <w:rsid w:val="00E24632"/>
    <w:rsid w:val="00E252E5"/>
    <w:rsid w:val="00E27CDD"/>
    <w:rsid w:val="00E315AB"/>
    <w:rsid w:val="00E33D19"/>
    <w:rsid w:val="00E342CE"/>
    <w:rsid w:val="00E344E0"/>
    <w:rsid w:val="00E35DEC"/>
    <w:rsid w:val="00E36004"/>
    <w:rsid w:val="00E36FFB"/>
    <w:rsid w:val="00E4050F"/>
    <w:rsid w:val="00E40D9B"/>
    <w:rsid w:val="00E41940"/>
    <w:rsid w:val="00E43246"/>
    <w:rsid w:val="00E4389E"/>
    <w:rsid w:val="00E44C6A"/>
    <w:rsid w:val="00E45297"/>
    <w:rsid w:val="00E504A6"/>
    <w:rsid w:val="00E5114C"/>
    <w:rsid w:val="00E54B55"/>
    <w:rsid w:val="00E56D21"/>
    <w:rsid w:val="00E5702F"/>
    <w:rsid w:val="00E60A97"/>
    <w:rsid w:val="00E634CA"/>
    <w:rsid w:val="00E66418"/>
    <w:rsid w:val="00E67A6E"/>
    <w:rsid w:val="00E67FD8"/>
    <w:rsid w:val="00E717EC"/>
    <w:rsid w:val="00E72080"/>
    <w:rsid w:val="00E75DD2"/>
    <w:rsid w:val="00E763FC"/>
    <w:rsid w:val="00E76ABA"/>
    <w:rsid w:val="00E85313"/>
    <w:rsid w:val="00E8592F"/>
    <w:rsid w:val="00E85B46"/>
    <w:rsid w:val="00E86765"/>
    <w:rsid w:val="00E9014A"/>
    <w:rsid w:val="00E924A9"/>
    <w:rsid w:val="00E96E9C"/>
    <w:rsid w:val="00EA0BB8"/>
    <w:rsid w:val="00EA4A78"/>
    <w:rsid w:val="00EB0D28"/>
    <w:rsid w:val="00EB4379"/>
    <w:rsid w:val="00EB4EEF"/>
    <w:rsid w:val="00EB7C68"/>
    <w:rsid w:val="00EC7543"/>
    <w:rsid w:val="00ED02F4"/>
    <w:rsid w:val="00ED06AA"/>
    <w:rsid w:val="00ED167E"/>
    <w:rsid w:val="00ED2CED"/>
    <w:rsid w:val="00ED4D15"/>
    <w:rsid w:val="00EE0978"/>
    <w:rsid w:val="00EE0F05"/>
    <w:rsid w:val="00EE26C4"/>
    <w:rsid w:val="00EE4732"/>
    <w:rsid w:val="00EE7E23"/>
    <w:rsid w:val="00EF1E3C"/>
    <w:rsid w:val="00EF33D8"/>
    <w:rsid w:val="00EF349B"/>
    <w:rsid w:val="00EF398C"/>
    <w:rsid w:val="00EF51E0"/>
    <w:rsid w:val="00F00307"/>
    <w:rsid w:val="00F00AA5"/>
    <w:rsid w:val="00F02F7E"/>
    <w:rsid w:val="00F0482D"/>
    <w:rsid w:val="00F0644D"/>
    <w:rsid w:val="00F1039A"/>
    <w:rsid w:val="00F12AC3"/>
    <w:rsid w:val="00F13899"/>
    <w:rsid w:val="00F14950"/>
    <w:rsid w:val="00F151A1"/>
    <w:rsid w:val="00F1593C"/>
    <w:rsid w:val="00F21042"/>
    <w:rsid w:val="00F2281A"/>
    <w:rsid w:val="00F24A8B"/>
    <w:rsid w:val="00F3112B"/>
    <w:rsid w:val="00F333CB"/>
    <w:rsid w:val="00F40433"/>
    <w:rsid w:val="00F406C5"/>
    <w:rsid w:val="00F41492"/>
    <w:rsid w:val="00F4252E"/>
    <w:rsid w:val="00F47707"/>
    <w:rsid w:val="00F53E6A"/>
    <w:rsid w:val="00F6008A"/>
    <w:rsid w:val="00F67E47"/>
    <w:rsid w:val="00F7263E"/>
    <w:rsid w:val="00F73FED"/>
    <w:rsid w:val="00F743E7"/>
    <w:rsid w:val="00F75300"/>
    <w:rsid w:val="00F75EEF"/>
    <w:rsid w:val="00F80568"/>
    <w:rsid w:val="00F80612"/>
    <w:rsid w:val="00F83A7F"/>
    <w:rsid w:val="00F91ED0"/>
    <w:rsid w:val="00F9209D"/>
    <w:rsid w:val="00F93A2B"/>
    <w:rsid w:val="00F96B32"/>
    <w:rsid w:val="00F97D86"/>
    <w:rsid w:val="00FA00CB"/>
    <w:rsid w:val="00FA56A2"/>
    <w:rsid w:val="00FA5FEB"/>
    <w:rsid w:val="00FA747F"/>
    <w:rsid w:val="00FB3A7C"/>
    <w:rsid w:val="00FC1CC1"/>
    <w:rsid w:val="00FC2708"/>
    <w:rsid w:val="00FC2FA8"/>
    <w:rsid w:val="00FC5359"/>
    <w:rsid w:val="00FC552A"/>
    <w:rsid w:val="00FC63D8"/>
    <w:rsid w:val="00FC6A75"/>
    <w:rsid w:val="00FD08FB"/>
    <w:rsid w:val="00FD1FD9"/>
    <w:rsid w:val="00FD1FE0"/>
    <w:rsid w:val="00FD207B"/>
    <w:rsid w:val="00FD321B"/>
    <w:rsid w:val="00FD3402"/>
    <w:rsid w:val="00FD4547"/>
    <w:rsid w:val="00FD6517"/>
    <w:rsid w:val="00FD720E"/>
    <w:rsid w:val="00FD77B4"/>
    <w:rsid w:val="00FE3669"/>
    <w:rsid w:val="00FE402D"/>
    <w:rsid w:val="00FE4519"/>
    <w:rsid w:val="00FF17F4"/>
    <w:rsid w:val="00FF235F"/>
    <w:rsid w:val="00FF3193"/>
    <w:rsid w:val="00FF52A9"/>
    <w:rsid w:val="00FF65C7"/>
    <w:rsid w:val="00FF69E5"/>
    <w:rsid w:val="00FF6F0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7BC742"/>
  <w15:docId w15:val="{595340D8-3DAC-154C-8D3A-B377F2B9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SimSun" w:hAnsiTheme="majorHAnsi" w:cstheme="minorBidi"/>
        <w:sz w:val="22"/>
        <w:szCs w:val="22"/>
        <w:lang w:val="en-US" w:eastAsia="en-US" w:bidi="ar-SA"/>
      </w:rPr>
    </w:rPrDefault>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83D96"/>
    <w:rPr>
      <w:rFonts w:ascii="Times New Roman" w:eastAsia="Times New Roman" w:hAnsi="Times New Roman" w:cs="Times New Roman"/>
      <w:sz w:val="24"/>
      <w:szCs w:val="24"/>
      <w:lang w:eastAsia="zh-CN"/>
    </w:rPr>
  </w:style>
  <w:style w:type="paragraph" w:styleId="Heading1">
    <w:name w:val="heading 1"/>
    <w:basedOn w:val="Normal"/>
    <w:next w:val="Normal"/>
    <w:link w:val="Heading1Char"/>
    <w:autoRedefine/>
    <w:uiPriority w:val="2"/>
    <w:qFormat/>
    <w:rsid w:val="007562AD"/>
    <w:pPr>
      <w:keepNext/>
      <w:keepLines/>
      <w:numPr>
        <w:numId w:val="1"/>
      </w:numPr>
      <w:spacing w:before="360" w:after="120"/>
      <w:jc w:val="both"/>
      <w:outlineLvl w:val="0"/>
      <w:pPrChange w:id="0" w:author="Dana Robinson" w:date="2022-05-08T05:20:00Z">
        <w:pPr>
          <w:keepNext/>
          <w:keepLines/>
          <w:numPr>
            <w:numId w:val="1"/>
          </w:numPr>
          <w:spacing w:before="360" w:after="120"/>
          <w:ind w:left="432" w:hanging="432"/>
          <w:jc w:val="both"/>
          <w:outlineLvl w:val="0"/>
        </w:pPr>
      </w:pPrChange>
    </w:pPr>
    <w:rPr>
      <w:rFonts w:asciiTheme="majorHAnsi" w:eastAsiaTheme="majorEastAsia" w:hAnsiTheme="majorHAnsi" w:cstheme="majorBidi"/>
      <w:b/>
      <w:bCs/>
      <w:color w:val="000000" w:themeColor="text1"/>
      <w:sz w:val="28"/>
      <w:szCs w:val="28"/>
      <w:lang w:eastAsia="en-US"/>
      <w:rPrChange w:id="0" w:author="Dana Robinson" w:date="2022-05-08T05:20:00Z">
        <w:rPr>
          <w:rFonts w:asciiTheme="majorHAnsi" w:eastAsiaTheme="majorEastAsia" w:hAnsiTheme="majorHAnsi" w:cstheme="majorBidi"/>
          <w:b/>
          <w:bCs/>
          <w:color w:val="000000" w:themeColor="text1"/>
          <w:sz w:val="28"/>
          <w:szCs w:val="28"/>
          <w:lang w:val="en-US" w:eastAsia="en-US" w:bidi="ar-SA"/>
        </w:rPr>
      </w:rPrChange>
    </w:rPr>
  </w:style>
  <w:style w:type="paragraph" w:styleId="Heading2">
    <w:name w:val="heading 2"/>
    <w:basedOn w:val="Normal"/>
    <w:next w:val="Normal"/>
    <w:link w:val="Heading2Char"/>
    <w:autoRedefine/>
    <w:uiPriority w:val="2"/>
    <w:qFormat/>
    <w:rsid w:val="00C10627"/>
    <w:pPr>
      <w:keepNext/>
      <w:keepLines/>
      <w:numPr>
        <w:ilvl w:val="1"/>
        <w:numId w:val="1"/>
      </w:numPr>
      <w:spacing w:before="200" w:after="120"/>
      <w:jc w:val="both"/>
      <w:outlineLvl w:val="1"/>
      <w:pPrChange w:id="1" w:author="Dana Robinson" w:date="2022-05-08T05:09:00Z">
        <w:pPr>
          <w:keepNext/>
          <w:keepLines/>
          <w:numPr>
            <w:ilvl w:val="1"/>
            <w:numId w:val="1"/>
          </w:numPr>
          <w:spacing w:before="200" w:after="120"/>
          <w:ind w:left="576" w:hanging="576"/>
          <w:jc w:val="both"/>
          <w:outlineLvl w:val="1"/>
        </w:pPr>
      </w:pPrChange>
    </w:pPr>
    <w:rPr>
      <w:rFonts w:asciiTheme="majorHAnsi" w:eastAsiaTheme="majorEastAsia" w:hAnsiTheme="majorHAnsi" w:cstheme="majorBidi"/>
      <w:b/>
      <w:bCs/>
      <w:color w:val="000000" w:themeColor="text1"/>
      <w:sz w:val="26"/>
      <w:szCs w:val="26"/>
      <w:rPrChange w:id="1" w:author="Dana Robinson" w:date="2022-05-08T05:09:00Z">
        <w:rPr>
          <w:rFonts w:asciiTheme="majorHAnsi" w:eastAsiaTheme="majorEastAsia" w:hAnsiTheme="majorHAnsi" w:cstheme="majorBidi"/>
          <w:b/>
          <w:bCs/>
          <w:color w:val="000000" w:themeColor="text1"/>
          <w:sz w:val="26"/>
          <w:szCs w:val="26"/>
          <w:lang w:val="en-US" w:eastAsia="zh-CN" w:bidi="ar-SA"/>
        </w:rPr>
      </w:rPrChange>
    </w:rPr>
  </w:style>
  <w:style w:type="paragraph" w:styleId="Heading3">
    <w:name w:val="heading 3"/>
    <w:basedOn w:val="Normal"/>
    <w:next w:val="Normal"/>
    <w:link w:val="Heading3Char"/>
    <w:autoRedefine/>
    <w:uiPriority w:val="2"/>
    <w:qFormat/>
    <w:rsid w:val="00BC3A7E"/>
    <w:pPr>
      <w:keepNext/>
      <w:keepLines/>
      <w:numPr>
        <w:ilvl w:val="2"/>
        <w:numId w:val="1"/>
      </w:numPr>
      <w:spacing w:before="200" w:after="120"/>
      <w:jc w:val="both"/>
      <w:outlineLvl w:val="2"/>
    </w:pPr>
    <w:rPr>
      <w:rFonts w:asciiTheme="majorHAnsi" w:eastAsiaTheme="majorEastAsia" w:hAnsiTheme="majorHAnsi" w:cstheme="majorBidi"/>
      <w:b/>
      <w:bCs/>
      <w:color w:val="000000" w:themeColor="text1"/>
      <w:szCs w:val="22"/>
      <w:lang w:eastAsia="en-US"/>
    </w:rPr>
  </w:style>
  <w:style w:type="paragraph" w:styleId="Heading4">
    <w:name w:val="heading 4"/>
    <w:basedOn w:val="Normal"/>
    <w:next w:val="Normal"/>
    <w:link w:val="Heading4Char"/>
    <w:autoRedefine/>
    <w:uiPriority w:val="16"/>
    <w:qFormat/>
    <w:rsid w:val="00911B70"/>
    <w:pPr>
      <w:keepNext/>
      <w:keepLines/>
      <w:numPr>
        <w:ilvl w:val="3"/>
        <w:numId w:val="1"/>
      </w:numPr>
      <w:spacing w:before="200" w:after="120"/>
      <w:jc w:val="both"/>
      <w:outlineLvl w:val="3"/>
    </w:pPr>
    <w:rPr>
      <w:rFonts w:asciiTheme="majorHAnsi" w:eastAsiaTheme="majorEastAsia" w:hAnsiTheme="majorHAnsi" w:cstheme="majorBidi"/>
      <w:b/>
      <w:bCs/>
      <w:i/>
      <w:iCs/>
      <w:szCs w:val="22"/>
      <w:lang w:eastAsia="en-U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after="120"/>
      <w:jc w:val="both"/>
      <w:outlineLvl w:val="4"/>
    </w:pPr>
    <w:rPr>
      <w:rFonts w:asciiTheme="majorHAnsi" w:eastAsiaTheme="majorEastAsia" w:hAnsiTheme="majorHAnsi" w:cstheme="majorBidi"/>
      <w:i/>
      <w:color w:val="000000" w:themeColor="text1"/>
      <w:szCs w:val="22"/>
      <w:lang w:eastAsia="en-US"/>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after="120"/>
      <w:jc w:val="both"/>
      <w:outlineLvl w:val="5"/>
    </w:pPr>
    <w:rPr>
      <w:rFonts w:asciiTheme="majorHAnsi" w:eastAsiaTheme="majorEastAsia" w:hAnsiTheme="majorHAnsi" w:cstheme="majorBidi"/>
      <w:i/>
      <w:iCs/>
      <w:color w:val="262626" w:themeColor="text1" w:themeTint="D9"/>
      <w:szCs w:val="22"/>
      <w:lang w:eastAsia="en-US"/>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after="120"/>
      <w:jc w:val="both"/>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SimSun" w:hAnsi="Consolas" w:cstheme="minorBidi"/>
      <w:sz w:val="21"/>
      <w:szCs w:val="21"/>
      <w:lang w:eastAsia="en-US"/>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SimSun" w:hAnsiTheme="minorHAnsi" w:cstheme="minorBidi"/>
      <w:szCs w:val="22"/>
      <w:lang w:eastAsia="en-US"/>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SimSun" w:hAnsiTheme="minorHAnsi" w:cstheme="minorBidi"/>
      <w:szCs w:val="22"/>
      <w:lang w:eastAsia="en-US"/>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6C28B4"/>
    <w:pPr>
      <w:spacing w:before="360" w:after="360"/>
      <w:contextualSpacing/>
      <w:jc w:val="center"/>
      <w:pPrChange w:id="2" w:author="Dana Robinson" w:date="2022-05-06T15:26:00Z">
        <w:pPr>
          <w:spacing w:before="360" w:after="360"/>
          <w:contextualSpacing/>
          <w:jc w:val="center"/>
        </w:pPr>
      </w:pPrChange>
    </w:pPr>
    <w:rPr>
      <w:rFonts w:asciiTheme="minorHAnsi" w:eastAsiaTheme="majorEastAsia" w:hAnsiTheme="minorHAnsi" w:cstheme="majorBidi"/>
      <w:b/>
      <w:color w:val="000000" w:themeColor="text1"/>
      <w:spacing w:val="5"/>
      <w:kern w:val="28"/>
      <w:sz w:val="36"/>
      <w:szCs w:val="52"/>
      <w:lang w:eastAsia="en-US"/>
      <w:rPrChange w:id="2" w:author="Dana Robinson" w:date="2022-05-06T15:26:00Z">
        <w:rPr>
          <w:rFonts w:asciiTheme="minorHAnsi" w:eastAsiaTheme="majorEastAsia" w:hAnsiTheme="minorHAnsi" w:cstheme="majorBidi"/>
          <w:b/>
          <w:color w:val="000000" w:themeColor="text1"/>
          <w:spacing w:val="5"/>
          <w:kern w:val="28"/>
          <w:sz w:val="36"/>
          <w:szCs w:val="52"/>
          <w:lang w:val="en-US" w:eastAsia="en-US" w:bidi="ar-SA"/>
        </w:rPr>
      </w:rPrChange>
    </w:rPr>
  </w:style>
  <w:style w:type="character" w:customStyle="1" w:styleId="TitleChar">
    <w:name w:val="Title Char"/>
    <w:basedOn w:val="DefaultParagraphFont"/>
    <w:link w:val="Title"/>
    <w:uiPriority w:val="17"/>
    <w:rsid w:val="006C28B4"/>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7562AD"/>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C10627"/>
    <w:rPr>
      <w:rFonts w:eastAsiaTheme="majorEastAsia" w:cstheme="majorBidi"/>
      <w:b/>
      <w:bCs/>
      <w:color w:val="000000" w:themeColor="text1"/>
      <w:sz w:val="26"/>
      <w:szCs w:val="26"/>
      <w:lang w:eastAsia="zh-CN"/>
    </w:rPr>
  </w:style>
  <w:style w:type="character" w:customStyle="1" w:styleId="Heading3Char">
    <w:name w:val="Heading 3 Char"/>
    <w:basedOn w:val="DefaultParagraphFont"/>
    <w:link w:val="Heading3"/>
    <w:uiPriority w:val="2"/>
    <w:rsid w:val="00BC3A7E"/>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lang w:eastAsia="zh-CN"/>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lang w:eastAsia="zh-CN"/>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pPr>
      <w:spacing w:after="120"/>
      <w:jc w:val="both"/>
    </w:pPr>
    <w:rPr>
      <w:rFonts w:asciiTheme="minorHAnsi" w:eastAsia="SimSun" w:hAnsiTheme="minorHAnsi" w:cstheme="minorBidi"/>
      <w:sz w:val="20"/>
      <w:szCs w:val="20"/>
      <w:lang w:eastAsia="en-US"/>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SimSun" w:hAnsiTheme="minorHAnsi" w:cstheme="minorBidi"/>
      <w:szCs w:val="22"/>
      <w:lang w:eastAsia="en-US"/>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D5554E"/>
    <w:pPr>
      <w:numPr>
        <w:numId w:val="0"/>
      </w:numPr>
      <w:pPrChange w:id="3" w:author="" w:date="2022-05-06T15:28:00Z">
        <w:pPr>
          <w:keepNext/>
          <w:keepLines/>
          <w:spacing w:before="360" w:after="120"/>
          <w:jc w:val="both"/>
          <w:outlineLvl w:val="0"/>
        </w:pPr>
      </w:pPrChange>
    </w:pPr>
    <w:rPr>
      <w:color w:val="auto"/>
      <w:rPrChange w:id="3" w:author="" w:date="2022-05-06T15:28:00Z">
        <w:rPr>
          <w:rFonts w:asciiTheme="majorHAnsi" w:eastAsiaTheme="majorEastAsia" w:hAnsiTheme="majorHAnsi" w:cstheme="majorBidi"/>
          <w:b/>
          <w:bCs/>
          <w:sz w:val="28"/>
          <w:szCs w:val="28"/>
          <w:lang w:val="en-US" w:eastAsia="en-US" w:bidi="ar-SA"/>
        </w:rPr>
      </w:rPrChange>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SimSun"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SimSun" w:hAnsiTheme="minorHAnsi" w:cstheme="minorBidi"/>
      <w:szCs w:val="22"/>
      <w:lang w:eastAsia="en-US"/>
    </w:rPr>
  </w:style>
  <w:style w:type="paragraph" w:styleId="ListNumber">
    <w:name w:val="List Number"/>
    <w:basedOn w:val="Normal"/>
    <w:uiPriority w:val="5"/>
    <w:qFormat/>
    <w:rsid w:val="00BE7C39"/>
    <w:pPr>
      <w:spacing w:after="120"/>
      <w:ind w:left="360" w:hanging="360"/>
      <w:contextualSpacing/>
      <w:jc w:val="both"/>
    </w:pPr>
    <w:rPr>
      <w:rFonts w:asciiTheme="minorHAnsi" w:eastAsia="SimSun" w:hAnsiTheme="minorHAnsi" w:cstheme="minorBidi"/>
      <w:szCs w:val="22"/>
      <w:lang w:eastAsia="en-US"/>
    </w:rPr>
  </w:style>
  <w:style w:type="paragraph" w:styleId="ListNumber2">
    <w:name w:val="List Number 2"/>
    <w:basedOn w:val="Normal"/>
    <w:uiPriority w:val="5"/>
    <w:qFormat/>
    <w:rsid w:val="000F1A50"/>
    <w:pPr>
      <w:numPr>
        <w:numId w:val="2"/>
      </w:numPr>
      <w:spacing w:after="40"/>
    </w:pPr>
    <w:rPr>
      <w:rFonts w:asciiTheme="minorHAnsi" w:eastAsia="SimSun" w:hAnsiTheme="minorHAnsi" w:cstheme="minorBidi"/>
      <w:lang w:eastAsia="en-US"/>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spacing w:after="120"/>
      <w:contextualSpacing/>
      <w:jc w:val="both"/>
    </w:pPr>
    <w:rPr>
      <w:rFonts w:asciiTheme="minorHAnsi" w:eastAsia="SimSun" w:hAnsiTheme="minorHAnsi" w:cstheme="minorBidi"/>
      <w:szCs w:val="22"/>
      <w:lang w:eastAsia="en-US"/>
    </w:rPr>
  </w:style>
  <w:style w:type="paragraph" w:styleId="List2">
    <w:name w:val="List 2"/>
    <w:basedOn w:val="Normal"/>
    <w:uiPriority w:val="5"/>
    <w:rsid w:val="00985AAE"/>
    <w:pPr>
      <w:spacing w:after="120"/>
      <w:ind w:left="720" w:hanging="360"/>
      <w:contextualSpacing/>
      <w:jc w:val="both"/>
    </w:pPr>
    <w:rPr>
      <w:rFonts w:asciiTheme="minorHAnsi" w:eastAsia="SimSun" w:hAnsiTheme="minorHAnsi" w:cstheme="minorBidi"/>
      <w:szCs w:val="22"/>
      <w:lang w:eastAsia="en-US"/>
    </w:r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SimSun" w:hAnsiTheme="minorHAnsi" w:cstheme="minorBidi"/>
      <w:szCs w:val="22"/>
      <w:lang w:eastAsia="en-US"/>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after="120"/>
    </w:pPr>
    <w:rPr>
      <w:rFonts w:asciiTheme="minorHAnsi" w:eastAsia="SimSun" w:hAnsiTheme="minorHAnsi" w:cstheme="minorBidi"/>
      <w:szCs w:val="22"/>
      <w:lang w:eastAsia="en-US"/>
    </w:rPr>
  </w:style>
  <w:style w:type="paragraph" w:customStyle="1" w:styleId="TableFootnote">
    <w:name w:val="Table Footnote"/>
    <w:basedOn w:val="Normal"/>
    <w:qFormat/>
    <w:rsid w:val="00A51A91"/>
    <w:pPr>
      <w:spacing w:after="120"/>
      <w:jc w:val="both"/>
    </w:pPr>
    <w:rPr>
      <w:rFonts w:asciiTheme="minorHAnsi" w:eastAsia="SimSun" w:hAnsiTheme="minorHAnsi" w:cstheme="minorBidi"/>
      <w:sz w:val="20"/>
      <w:szCs w:val="22"/>
      <w:lang w:eastAsia="en-US"/>
    </w:rPr>
  </w:style>
  <w:style w:type="paragraph" w:styleId="Caption">
    <w:name w:val="caption"/>
    <w:basedOn w:val="Normal"/>
    <w:next w:val="Normal"/>
    <w:uiPriority w:val="35"/>
    <w:semiHidden/>
    <w:unhideWhenUsed/>
    <w:qFormat/>
    <w:rsid w:val="00A51A91"/>
    <w:pPr>
      <w:spacing w:after="200"/>
      <w:jc w:val="both"/>
    </w:pPr>
    <w:rPr>
      <w:rFonts w:asciiTheme="minorHAnsi" w:eastAsia="SimSun" w:hAnsiTheme="minorHAnsi" w:cstheme="minorBidi"/>
      <w:b/>
      <w:bCs/>
      <w:color w:val="4F81BD" w:themeColor="accent1"/>
      <w:sz w:val="18"/>
      <w:szCs w:val="18"/>
      <w:lang w:eastAsia="en-US"/>
    </w:rPr>
  </w:style>
  <w:style w:type="paragraph" w:customStyle="1" w:styleId="Figure">
    <w:name w:val="Figure"/>
    <w:basedOn w:val="Normal"/>
    <w:qFormat/>
    <w:rsid w:val="00804785"/>
    <w:pPr>
      <w:spacing w:after="120"/>
      <w:jc w:val="center"/>
    </w:pPr>
    <w:rPr>
      <w:rFonts w:asciiTheme="minorHAnsi" w:eastAsia="SimSun" w:hAnsiTheme="minorHAnsi" w:cstheme="minorBidi"/>
      <w:szCs w:val="22"/>
      <w:lang w:eastAsia="en-US"/>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uiPriority w:val="99"/>
    <w:unhideWhenUsed/>
    <w:rsid w:val="00401227"/>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401227"/>
    <w:rPr>
      <w:rFonts w:asciiTheme="minorHAnsi" w:eastAsiaTheme="minorEastAsia" w:hAnsiTheme="minorHAnsi"/>
      <w:sz w:val="24"/>
      <w:szCs w:val="24"/>
      <w:lang w:eastAsia="zh-CN"/>
    </w:rPr>
  </w:style>
  <w:style w:type="character" w:styleId="FootnoteReference">
    <w:name w:val="footnote reference"/>
    <w:basedOn w:val="DefaultParagraphFont"/>
    <w:uiPriority w:val="99"/>
    <w:unhideWhenUsed/>
    <w:rsid w:val="00401227"/>
    <w:rPr>
      <w:vertAlign w:val="superscript"/>
    </w:rPr>
  </w:style>
  <w:style w:type="paragraph" w:customStyle="1" w:styleId="Textbody">
    <w:name w:val="Text body"/>
    <w:basedOn w:val="Normal"/>
    <w:rsid w:val="003C5C5C"/>
    <w:pPr>
      <w:tabs>
        <w:tab w:val="left" w:pos="720"/>
      </w:tabs>
      <w:suppressAutoHyphens/>
      <w:spacing w:after="120"/>
      <w:jc w:val="both"/>
    </w:pPr>
    <w:rPr>
      <w:rFonts w:ascii="Calibri" w:eastAsia="Droid Sans" w:hAnsi="Calibri" w:cstheme="minorBidi"/>
      <w:color w:val="00000A"/>
      <w:szCs w:val="22"/>
      <w:lang w:eastAsia="en-US"/>
    </w:rPr>
  </w:style>
  <w:style w:type="paragraph" w:customStyle="1" w:styleId="TableContents">
    <w:name w:val="Table Contents"/>
    <w:basedOn w:val="Normal"/>
    <w:rsid w:val="003C5C5C"/>
    <w:pPr>
      <w:suppressLineNumbers/>
      <w:tabs>
        <w:tab w:val="left" w:pos="720"/>
      </w:tabs>
      <w:suppressAutoHyphens/>
      <w:spacing w:after="120"/>
      <w:jc w:val="both"/>
    </w:pPr>
    <w:rPr>
      <w:rFonts w:ascii="Calibri" w:eastAsia="Droid Sans" w:hAnsi="Calibri" w:cstheme="minorBidi"/>
      <w:color w:val="00000A"/>
      <w:szCs w:val="22"/>
      <w:lang w:eastAsia="en-US"/>
    </w:rPr>
  </w:style>
  <w:style w:type="character" w:styleId="HTMLCode">
    <w:name w:val="HTML Code"/>
    <w:basedOn w:val="DefaultParagraphFont"/>
    <w:uiPriority w:val="99"/>
    <w:semiHidden/>
    <w:unhideWhenUsed/>
    <w:rsid w:val="00033A90"/>
    <w:rPr>
      <w:rFonts w:ascii="Courier New" w:eastAsia="Times New Roman" w:hAnsi="Courier New" w:cs="Courier New"/>
      <w:sz w:val="20"/>
      <w:szCs w:val="20"/>
    </w:rPr>
  </w:style>
  <w:style w:type="paragraph" w:styleId="NormalWeb">
    <w:name w:val="Normal (Web)"/>
    <w:basedOn w:val="Normal"/>
    <w:uiPriority w:val="99"/>
    <w:unhideWhenUsed/>
    <w:rsid w:val="00033A90"/>
    <w:pPr>
      <w:spacing w:before="100" w:beforeAutospacing="1" w:after="100" w:afterAutospacing="1"/>
    </w:pPr>
  </w:style>
  <w:style w:type="character" w:styleId="HTMLCite">
    <w:name w:val="HTML Cite"/>
    <w:basedOn w:val="DefaultParagraphFont"/>
    <w:uiPriority w:val="99"/>
    <w:semiHidden/>
    <w:unhideWhenUsed/>
    <w:rsid w:val="00033A90"/>
    <w:rPr>
      <w:i/>
      <w:iCs/>
    </w:rPr>
  </w:style>
  <w:style w:type="paragraph" w:styleId="Date">
    <w:name w:val="Date"/>
    <w:basedOn w:val="Normal"/>
    <w:next w:val="Normal"/>
    <w:link w:val="DateChar"/>
    <w:semiHidden/>
    <w:unhideWhenUsed/>
    <w:rsid w:val="00603B92"/>
  </w:style>
  <w:style w:type="character" w:customStyle="1" w:styleId="DateChar">
    <w:name w:val="Date Char"/>
    <w:basedOn w:val="DefaultParagraphFont"/>
    <w:link w:val="Date"/>
    <w:semiHidden/>
    <w:rsid w:val="00603B92"/>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830">
      <w:bodyDiv w:val="1"/>
      <w:marLeft w:val="0"/>
      <w:marRight w:val="0"/>
      <w:marTop w:val="0"/>
      <w:marBottom w:val="0"/>
      <w:divBdr>
        <w:top w:val="none" w:sz="0" w:space="0" w:color="auto"/>
        <w:left w:val="none" w:sz="0" w:space="0" w:color="auto"/>
        <w:bottom w:val="none" w:sz="0" w:space="0" w:color="auto"/>
        <w:right w:val="none" w:sz="0" w:space="0" w:color="auto"/>
      </w:divBdr>
    </w:div>
    <w:div w:id="385838372">
      <w:bodyDiv w:val="1"/>
      <w:marLeft w:val="0"/>
      <w:marRight w:val="0"/>
      <w:marTop w:val="0"/>
      <w:marBottom w:val="0"/>
      <w:divBdr>
        <w:top w:val="none" w:sz="0" w:space="0" w:color="auto"/>
        <w:left w:val="none" w:sz="0" w:space="0" w:color="auto"/>
        <w:bottom w:val="none" w:sz="0" w:space="0" w:color="auto"/>
        <w:right w:val="none" w:sz="0" w:space="0" w:color="auto"/>
      </w:divBdr>
    </w:div>
    <w:div w:id="528643477">
      <w:bodyDiv w:val="1"/>
      <w:marLeft w:val="0"/>
      <w:marRight w:val="0"/>
      <w:marTop w:val="0"/>
      <w:marBottom w:val="0"/>
      <w:divBdr>
        <w:top w:val="none" w:sz="0" w:space="0" w:color="auto"/>
        <w:left w:val="none" w:sz="0" w:space="0" w:color="auto"/>
        <w:bottom w:val="none" w:sz="0" w:space="0" w:color="auto"/>
        <w:right w:val="none" w:sz="0" w:space="0" w:color="auto"/>
      </w:divBdr>
    </w:div>
    <w:div w:id="554318707">
      <w:bodyDiv w:val="1"/>
      <w:marLeft w:val="0"/>
      <w:marRight w:val="0"/>
      <w:marTop w:val="0"/>
      <w:marBottom w:val="0"/>
      <w:divBdr>
        <w:top w:val="none" w:sz="0" w:space="0" w:color="auto"/>
        <w:left w:val="none" w:sz="0" w:space="0" w:color="auto"/>
        <w:bottom w:val="none" w:sz="0" w:space="0" w:color="auto"/>
        <w:right w:val="none" w:sz="0" w:space="0" w:color="auto"/>
      </w:divBdr>
    </w:div>
    <w:div w:id="776406963">
      <w:bodyDiv w:val="1"/>
      <w:marLeft w:val="0"/>
      <w:marRight w:val="0"/>
      <w:marTop w:val="0"/>
      <w:marBottom w:val="0"/>
      <w:divBdr>
        <w:top w:val="none" w:sz="0" w:space="0" w:color="auto"/>
        <w:left w:val="none" w:sz="0" w:space="0" w:color="auto"/>
        <w:bottom w:val="none" w:sz="0" w:space="0" w:color="auto"/>
        <w:right w:val="none" w:sz="0" w:space="0" w:color="auto"/>
      </w:divBdr>
    </w:div>
    <w:div w:id="937254482">
      <w:bodyDiv w:val="1"/>
      <w:marLeft w:val="0"/>
      <w:marRight w:val="0"/>
      <w:marTop w:val="0"/>
      <w:marBottom w:val="0"/>
      <w:divBdr>
        <w:top w:val="none" w:sz="0" w:space="0" w:color="auto"/>
        <w:left w:val="none" w:sz="0" w:space="0" w:color="auto"/>
        <w:bottom w:val="none" w:sz="0" w:space="0" w:color="auto"/>
        <w:right w:val="none" w:sz="0" w:space="0" w:color="auto"/>
      </w:divBdr>
    </w:div>
    <w:div w:id="1105926304">
      <w:bodyDiv w:val="1"/>
      <w:marLeft w:val="0"/>
      <w:marRight w:val="0"/>
      <w:marTop w:val="0"/>
      <w:marBottom w:val="0"/>
      <w:divBdr>
        <w:top w:val="none" w:sz="0" w:space="0" w:color="auto"/>
        <w:left w:val="none" w:sz="0" w:space="0" w:color="auto"/>
        <w:bottom w:val="none" w:sz="0" w:space="0" w:color="auto"/>
        <w:right w:val="none" w:sz="0" w:space="0" w:color="auto"/>
      </w:divBdr>
    </w:div>
    <w:div w:id="1545216451">
      <w:bodyDiv w:val="1"/>
      <w:marLeft w:val="0"/>
      <w:marRight w:val="0"/>
      <w:marTop w:val="0"/>
      <w:marBottom w:val="0"/>
      <w:divBdr>
        <w:top w:val="none" w:sz="0" w:space="0" w:color="auto"/>
        <w:left w:val="none" w:sz="0" w:space="0" w:color="auto"/>
        <w:bottom w:val="none" w:sz="0" w:space="0" w:color="auto"/>
        <w:right w:val="none" w:sz="0" w:space="0" w:color="auto"/>
      </w:divBdr>
    </w:div>
    <w:div w:id="1546024100">
      <w:bodyDiv w:val="1"/>
      <w:marLeft w:val="0"/>
      <w:marRight w:val="0"/>
      <w:marTop w:val="0"/>
      <w:marBottom w:val="0"/>
      <w:divBdr>
        <w:top w:val="none" w:sz="0" w:space="0" w:color="auto"/>
        <w:left w:val="none" w:sz="0" w:space="0" w:color="auto"/>
        <w:bottom w:val="none" w:sz="0" w:space="0" w:color="auto"/>
        <w:right w:val="none" w:sz="0" w:space="0" w:color="auto"/>
      </w:divBdr>
    </w:div>
    <w:div w:id="1720977880">
      <w:bodyDiv w:val="1"/>
      <w:marLeft w:val="0"/>
      <w:marRight w:val="0"/>
      <w:marTop w:val="0"/>
      <w:marBottom w:val="0"/>
      <w:divBdr>
        <w:top w:val="none" w:sz="0" w:space="0" w:color="auto"/>
        <w:left w:val="none" w:sz="0" w:space="0" w:color="auto"/>
        <w:bottom w:val="none" w:sz="0" w:space="0" w:color="auto"/>
        <w:right w:val="none" w:sz="0" w:space="0" w:color="auto"/>
      </w:divBdr>
    </w:div>
    <w:div w:id="199348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notes.xml.rels><?xml version="1.0" encoding="UTF-8" standalone="yes"?>
<Relationships xmlns="http://schemas.openxmlformats.org/package/2006/relationships"><Relationship Id="rId2" Type="http://schemas.openxmlformats.org/officeDocument/2006/relationships/hyperlink" Target="http://people.redhat.com/msnitzer/docs/io-limits.txt" TargetMode="External"/><Relationship Id="rId1" Type="http://schemas.openxmlformats.org/officeDocument/2006/relationships/hyperlink" Target="https://access.redhat.com/documentation/en-us/red_hat_enterprise_linux/5/html/global_file_system/s1-manage-direc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A851F-793C-124F-833E-E4D14C77D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27</Pages>
  <Words>9210</Words>
  <Characters>52501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61588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Dana Robinson</cp:lastModifiedBy>
  <cp:revision>10</cp:revision>
  <cp:lastPrinted>2008-08-22T21:45:00Z</cp:lastPrinted>
  <dcterms:created xsi:type="dcterms:W3CDTF">2021-12-05T19:18:00Z</dcterms:created>
  <dcterms:modified xsi:type="dcterms:W3CDTF">2022-05-08T14:45:00Z</dcterms:modified>
</cp:coreProperties>
</file>