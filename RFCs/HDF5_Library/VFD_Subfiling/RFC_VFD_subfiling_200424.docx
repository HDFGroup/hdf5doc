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3F6A87" w14:textId="77777777" w:rsidR="00611674" w:rsidRDefault="00611674" w:rsidP="00611674">
      <w:pPr>
        <w:pStyle w:val="Title"/>
      </w:pPr>
      <w:r>
        <w:t xml:space="preserve">RFC: </w:t>
      </w:r>
      <w:ins w:id="0" w:author="Microsoft Office User" w:date="2020-01-22T14:41:00Z">
        <w:r w:rsidR="006262B3">
          <w:t>VFD Sub</w:t>
        </w:r>
      </w:ins>
      <w:r w:rsidR="006262B3">
        <w:t>-</w:t>
      </w:r>
      <w:ins w:id="1" w:author="Microsoft Office User" w:date="2020-01-22T14:41:00Z">
        <w:r w:rsidR="006262B3">
          <w:t>filing</w:t>
        </w:r>
      </w:ins>
      <w:del w:id="2" w:author="Microsoft Office User" w:date="2020-01-22T14:41:00Z">
        <w:r w:rsidDel="006262B3">
          <w:delText>Title</w:delText>
        </w:r>
      </w:del>
      <w:r>
        <w:t xml:space="preserve">  </w:t>
      </w:r>
    </w:p>
    <w:p w14:paraId="1FE6A5DF" w14:textId="77777777" w:rsidR="00611674" w:rsidRDefault="006262B3" w:rsidP="00611674">
      <w:pPr>
        <w:pStyle w:val="Author"/>
      </w:pPr>
      <w:r>
        <w:t xml:space="preserve">John </w:t>
      </w:r>
      <w:proofErr w:type="spellStart"/>
      <w:r>
        <w:t>Mainzer</w:t>
      </w:r>
      <w:proofErr w:type="spellEnd"/>
    </w:p>
    <w:p w14:paraId="6E7613E8" w14:textId="6C2C1CEA" w:rsidR="006262B3" w:rsidRDefault="006262B3" w:rsidP="00611674">
      <w:pPr>
        <w:pStyle w:val="Abstract"/>
      </w:pPr>
      <w:r>
        <w:t xml:space="preserve">The initial sub-filing prototype </w:t>
      </w:r>
      <w:r w:rsidR="00F63DC6">
        <w:t>is</w:t>
      </w:r>
      <w:r>
        <w:t xml:space="preserve"> based on virtual data sets</w:t>
      </w:r>
      <w:r>
        <w:rPr>
          <w:rStyle w:val="FootnoteReference"/>
        </w:rPr>
        <w:footnoteReference w:id="1"/>
      </w:r>
      <w:r>
        <w:t>.  While this prototype functions, and demonstrates significant performance gains</w:t>
      </w:r>
      <w:r>
        <w:rPr>
          <w:rStyle w:val="FootnoteReference"/>
        </w:rPr>
        <w:footnoteReference w:id="2"/>
      </w:r>
      <w:r>
        <w:t>, it has performance issues when restoring a file with a different number of processes, and can’t readily handle the case in which a process writes to an un-expected section of the virtual dataset.  Due to these and other deficiencies, the initial prototype has been abandoned.</w:t>
      </w:r>
    </w:p>
    <w:p w14:paraId="42E69874" w14:textId="655C7C66" w:rsidR="006262B3" w:rsidRDefault="006262B3" w:rsidP="00611674">
      <w:pPr>
        <w:pStyle w:val="Abstract"/>
      </w:pPr>
      <w:r>
        <w:t>This RFC proposes two closely related alternate approaches to implementin</w:t>
      </w:r>
      <w:r w:rsidR="00110939">
        <w:t>g sub-filing in HDF5 that avoid</w:t>
      </w:r>
      <w:r>
        <w:t xml:space="preserve"> these deficits.  In both cases, the basic idea is to implement sub-filing at the VFD layer, thus hiding it from the upper levels of the HDF5 library.  </w:t>
      </w:r>
    </w:p>
    <w:p w14:paraId="55C27630" w14:textId="1E8902C2" w:rsidR="00E308FF" w:rsidRDefault="00E308FF" w:rsidP="00E308FF">
      <w:pPr>
        <w:pStyle w:val="Abstract"/>
      </w:pPr>
      <w:r>
        <w:t>The first approach (R/W VFD sub-filing) distributes the logical HDF5 file across a collection of sub-files, with I/O directed to the appr</w:t>
      </w:r>
      <w:r w:rsidR="00110939">
        <w:t xml:space="preserve">opriate sub-file via a system of </w:t>
      </w:r>
      <w:r>
        <w:t xml:space="preserve">I/O </w:t>
      </w:r>
      <w:r w:rsidR="00101777">
        <w:t>concentrators</w:t>
      </w:r>
      <w:r>
        <w:t xml:space="preserve"> – either dedicated ranks or thread</w:t>
      </w:r>
      <w:r w:rsidR="00737694">
        <w:t>s off of</w:t>
      </w:r>
      <w:r>
        <w:t xml:space="preserve"> compute ranks.</w:t>
      </w:r>
    </w:p>
    <w:p w14:paraId="26DC6F18" w14:textId="691FE9C1" w:rsidR="00E308FF" w:rsidRDefault="00E308FF" w:rsidP="00E308FF">
      <w:pPr>
        <w:pStyle w:val="Abstract"/>
      </w:pPr>
      <w:r>
        <w:t xml:space="preserve">The second approach (W/O VFD sub-filing) uses a system of sub-files and I/O concentrators to journal raw data writes. While this makes raw data un-readable until after the journals have been run, it forces all ranks to write only to their designated I/O concentrators – thus making it possible </w:t>
      </w:r>
      <w:r w:rsidR="00737694">
        <w:t xml:space="preserve">to </w:t>
      </w:r>
      <w:r>
        <w:t>avoid raw data I/O related off node IPC whe</w:t>
      </w:r>
      <w:r w:rsidR="00737694">
        <w:t>n node-</w:t>
      </w:r>
      <w:r>
        <w:t xml:space="preserve">local storage is available for the sub-files.  </w:t>
      </w:r>
      <w:r w:rsidR="00D0367F">
        <w:t>Metadata is stored as usual in the</w:t>
      </w:r>
      <w:r>
        <w:t xml:space="preserve"> </w:t>
      </w:r>
      <w:r w:rsidR="00D0367F">
        <w:t>HDF5 file, and raw data becomes available after the journals in the sub-files are applied to the HDF5 file.</w:t>
      </w:r>
    </w:p>
    <w:p w14:paraId="2A6A4B69" w14:textId="77777777" w:rsidR="00611674" w:rsidRPr="00913E2A" w:rsidRDefault="00611674" w:rsidP="00611674">
      <w:pPr>
        <w:pStyle w:val="Divider"/>
      </w:pPr>
    </w:p>
    <w:p w14:paraId="1D311E53" w14:textId="77777777" w:rsidR="006770A2" w:rsidRDefault="00611674" w:rsidP="00611674">
      <w:pPr>
        <w:pStyle w:val="Heading1"/>
      </w:pPr>
      <w:r>
        <w:t xml:space="preserve">Introduction   </w:t>
      </w:r>
    </w:p>
    <w:p w14:paraId="13B77BF3" w14:textId="6C8A2234" w:rsidR="006770A2" w:rsidRDefault="006770A2" w:rsidP="006770A2">
      <w:r>
        <w:t xml:space="preserve">The basic idea behind sub-filing is to find the middle ground between single shared file and one file per process – thereby avoiding some of the complexity of one file per process, and minimizing the locking issues of </w:t>
      </w:r>
      <w:r w:rsidR="004D2473">
        <w:t xml:space="preserve">a </w:t>
      </w:r>
      <w:r>
        <w:t xml:space="preserve">single shared file on a parallel file system.  </w:t>
      </w:r>
    </w:p>
    <w:p w14:paraId="155F0B08" w14:textId="16DC3FE3" w:rsidR="006770A2" w:rsidRDefault="00AE596B" w:rsidP="006770A2">
      <w:r>
        <w:t xml:space="preserve">This idea </w:t>
      </w:r>
      <w:r w:rsidR="006770A2">
        <w:t xml:space="preserve">can be implemented in many ways, ranging from requiring each rank to perform I/O directly to its assigned sub-file, to </w:t>
      </w:r>
      <w:r w:rsidR="00737694">
        <w:t>mapping</w:t>
      </w:r>
      <w:r w:rsidR="006770A2">
        <w:t xml:space="preserve"> one </w:t>
      </w:r>
      <w:r w:rsidR="00E308FF">
        <w:t xml:space="preserve">or more </w:t>
      </w:r>
      <w:r w:rsidR="006770A2">
        <w:t>I/O concentrator processes per sub-file, and relaying I/O from the ranks that access that sub-file through the I/O concentrator</w:t>
      </w:r>
      <w:r w:rsidR="00E308FF">
        <w:t>s</w:t>
      </w:r>
      <w:r w:rsidR="006770A2">
        <w:t xml:space="preserve">.  </w:t>
      </w:r>
    </w:p>
    <w:p w14:paraId="6833391E" w14:textId="6D796652" w:rsidR="00E308FF" w:rsidRDefault="006770A2" w:rsidP="006770A2">
      <w:r>
        <w:t>As the op</w:t>
      </w:r>
      <w:r w:rsidR="00737694">
        <w:t>timal implementation is machine-</w:t>
      </w:r>
      <w:r>
        <w:t>specific, flexibility and configurability must be a major design goal in any implementation of sub-filing in HDF5.</w:t>
      </w:r>
    </w:p>
    <w:p w14:paraId="02C95295" w14:textId="0071C3D2" w:rsidR="00C71AAD" w:rsidRPr="00C71AAD" w:rsidRDefault="00C71AAD" w:rsidP="00C71AAD">
      <w:pPr>
        <w:pStyle w:val="Heading2"/>
      </w:pPr>
      <w:r>
        <w:lastRenderedPageBreak/>
        <w:t>The Existing Sub-Filing Prototype</w:t>
      </w:r>
    </w:p>
    <w:p w14:paraId="36C47058" w14:textId="7F847126" w:rsidR="00F63DC6" w:rsidRDefault="00F63DC6" w:rsidP="00611674">
      <w:r>
        <w:t xml:space="preserve">The initial sub-filing prototype is tightly tied to the </w:t>
      </w:r>
      <w:r w:rsidR="00C71AAD">
        <w:t>recently developed</w:t>
      </w:r>
      <w:r>
        <w:t xml:space="preserve"> Virtual Data Set (VDS) feature in HDF5.  Indeed, it is best understood as an extension of VDS to parallel HDF5.  As a result, each sub-file contains one of the source datasets that comprise a virtual dataset, and any rank that wishes to write to the portion of the virtual dataset represented by a given source dataset must open the sub-file that contains it.  As the whole point of sub-filing is to limit the number of ranks accessing each sub-file so as to minimize contention, practically speaking, this make</w:t>
      </w:r>
      <w:r w:rsidR="00737694">
        <w:t>s</w:t>
      </w:r>
      <w:r>
        <w:t xml:space="preserve"> it </w:t>
      </w:r>
      <w:r w:rsidR="00C71AAD">
        <w:t xml:space="preserve">difficult if not </w:t>
      </w:r>
      <w:r>
        <w:t xml:space="preserve">impossible for a virtual dataset based approach to sub-filing to </w:t>
      </w:r>
      <w:r w:rsidR="00C71AAD">
        <w:t xml:space="preserve">efficiently </w:t>
      </w:r>
      <w:r>
        <w:t xml:space="preserve">handle the case in which one or more ranks write to un-expected portions of the virtual dataset.  The </w:t>
      </w:r>
      <w:r w:rsidR="00EF7184">
        <w:t xml:space="preserve">same basic issue appears </w:t>
      </w:r>
      <w:r w:rsidR="000275D5">
        <w:t>when</w:t>
      </w:r>
      <w:r w:rsidR="00EF7184">
        <w:t xml:space="preserve"> a checkpoint file reload </w:t>
      </w:r>
      <w:r>
        <w:t xml:space="preserve">with a different number of ranks </w:t>
      </w:r>
      <w:r w:rsidR="00EF7184">
        <w:t>results</w:t>
      </w:r>
      <w:r>
        <w:t xml:space="preserve"> in reads involving multiple source datasets.  While the initial prototype handles this case, it does so by allowing the ranks to open sub-files as needed – at the cost of using only independent I/O for the reload.</w:t>
      </w:r>
    </w:p>
    <w:p w14:paraId="6F81051B" w14:textId="1936AD09" w:rsidR="00C71AAD" w:rsidRDefault="00C71AAD" w:rsidP="00611674">
      <w:r>
        <w:t>A further problem with the initial prototype is the lack of support for I/O concentrators</w:t>
      </w:r>
      <w:r w:rsidR="00993F92">
        <w:t xml:space="preserve"> -- all processes that write to a given sub-file must open it</w:t>
      </w:r>
      <w:r>
        <w:t>.  As shall be seen, this is an issue with the HDF5 library, and not specific to the initial sub-filing prototype.</w:t>
      </w:r>
    </w:p>
    <w:p w14:paraId="43ADCF00" w14:textId="464DE640" w:rsidR="00C71AAD" w:rsidRDefault="00C71AAD" w:rsidP="00C71AAD">
      <w:pPr>
        <w:pStyle w:val="Heading2"/>
      </w:pPr>
      <w:r>
        <w:t>Limitations of the Existing HDF5 Library I/O</w:t>
      </w:r>
      <w:r w:rsidR="00993F92">
        <w:t xml:space="preserve"> Infrastructure</w:t>
      </w:r>
    </w:p>
    <w:p w14:paraId="43B599C5" w14:textId="35175E65" w:rsidR="00C71AAD" w:rsidRDefault="00C71AAD" w:rsidP="00611674">
      <w:r>
        <w:t>The HDF5 library requires all I/O to pass through the virtual file driver (VFD) abstraction layer.  Conceptually, the VFD layer presents the underlying storage system as an extensible vector of bytes, and hides most of the implementation details from the upper levels of the HDF5 library.  Historically, this abstraction layer has been used to allow the HDF5 library to run on different operating systems with different file I/O APIs, to simulate large files on file systems with a 2 GB max file size, and to segregate metadata and raw data into separate files.  More recent applications include supporting object stores, remote mirroring of HDF5 files as they are written, tracking changes to an HDF5 file, and an alternate implementation of SWMR (Single Writer Multiple Readers).</w:t>
      </w:r>
    </w:p>
    <w:p w14:paraId="6D7E4803" w14:textId="053F0205" w:rsidR="00F63DC6" w:rsidRDefault="00F63DC6" w:rsidP="00F63DC6">
      <w:r>
        <w:t xml:space="preserve">While the value of this abstraction layer has been well demonstrated, the </w:t>
      </w:r>
      <w:r w:rsidR="00993F92">
        <w:t>public</w:t>
      </w:r>
      <w:r>
        <w:t xml:space="preserve"> read and write calls (signatures shown below) are essentially the UNIX system calls of </w:t>
      </w:r>
      <w:r w:rsidR="00993F92">
        <w:t>similar</w:t>
      </w:r>
      <w:r>
        <w:t xml:space="preserve"> name with the addition of parameters specifying memory type, and a property list.</w:t>
      </w:r>
    </w:p>
    <w:p w14:paraId="2C72B897" w14:textId="77777777" w:rsidR="00C71AAD" w:rsidRDefault="00C71AAD" w:rsidP="00F63DC6"/>
    <w:p w14:paraId="209D7B26" w14:textId="77777777" w:rsidR="00F63DC6" w:rsidRPr="007101A3" w:rsidRDefault="00F63DC6" w:rsidP="00F63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0"/>
        <w:jc w:val="left"/>
        <w:rPr>
          <w:rFonts w:ascii="Courier" w:hAnsi="Courier" w:cs="Menlo"/>
          <w:color w:val="000000"/>
          <w:sz w:val="20"/>
          <w:szCs w:val="20"/>
        </w:rPr>
      </w:pPr>
      <w:proofErr w:type="spellStart"/>
      <w:r w:rsidRPr="007101A3">
        <w:rPr>
          <w:rFonts w:ascii="Courier" w:hAnsi="Courier" w:cs="Menlo"/>
          <w:color w:val="000000"/>
          <w:sz w:val="20"/>
          <w:szCs w:val="20"/>
        </w:rPr>
        <w:t>herr_t</w:t>
      </w:r>
      <w:proofErr w:type="spellEnd"/>
      <w:r w:rsidRPr="007101A3">
        <w:rPr>
          <w:rFonts w:ascii="Courier" w:hAnsi="Courier" w:cs="Menlo"/>
          <w:color w:val="000000"/>
          <w:sz w:val="20"/>
          <w:szCs w:val="20"/>
        </w:rPr>
        <w:t xml:space="preserve"> H5</w:t>
      </w:r>
      <w:proofErr w:type="gramStart"/>
      <w:r w:rsidRPr="007101A3">
        <w:rPr>
          <w:rFonts w:ascii="Courier" w:hAnsi="Courier" w:cs="Menlo"/>
          <w:color w:val="000000"/>
          <w:sz w:val="20"/>
          <w:szCs w:val="20"/>
        </w:rPr>
        <w:t>FDread(</w:t>
      </w:r>
      <w:proofErr w:type="gramEnd"/>
      <w:r w:rsidRPr="007101A3">
        <w:rPr>
          <w:rFonts w:ascii="Courier" w:hAnsi="Courier" w:cs="Menlo"/>
          <w:color w:val="000000"/>
          <w:sz w:val="20"/>
          <w:szCs w:val="20"/>
        </w:rPr>
        <w:t xml:space="preserve">H5FD_t *file, H5FD_mem_t type, </w:t>
      </w:r>
      <w:proofErr w:type="spellStart"/>
      <w:r w:rsidRPr="007101A3">
        <w:rPr>
          <w:rFonts w:ascii="Courier" w:hAnsi="Courier" w:cs="Menlo"/>
          <w:color w:val="000000"/>
          <w:sz w:val="20"/>
          <w:szCs w:val="20"/>
        </w:rPr>
        <w:t>hid_t</w:t>
      </w:r>
      <w:proofErr w:type="spellEnd"/>
      <w:r w:rsidRPr="007101A3">
        <w:rPr>
          <w:rFonts w:ascii="Courier" w:hAnsi="Courier" w:cs="Menlo"/>
          <w:color w:val="000000"/>
          <w:sz w:val="20"/>
          <w:szCs w:val="20"/>
        </w:rPr>
        <w:t xml:space="preserve"> </w:t>
      </w:r>
      <w:proofErr w:type="spellStart"/>
      <w:r w:rsidRPr="007101A3">
        <w:rPr>
          <w:rFonts w:ascii="Courier" w:hAnsi="Courier" w:cs="Menlo"/>
          <w:color w:val="000000"/>
          <w:sz w:val="20"/>
          <w:szCs w:val="20"/>
        </w:rPr>
        <w:t>dxpl_id</w:t>
      </w:r>
      <w:proofErr w:type="spellEnd"/>
      <w:r w:rsidRPr="007101A3">
        <w:rPr>
          <w:rFonts w:ascii="Courier" w:hAnsi="Courier" w:cs="Menlo"/>
          <w:color w:val="000000"/>
          <w:sz w:val="20"/>
          <w:szCs w:val="20"/>
        </w:rPr>
        <w:t>,</w:t>
      </w:r>
    </w:p>
    <w:p w14:paraId="548A358C" w14:textId="77777777" w:rsidR="00F63DC6" w:rsidRPr="007101A3" w:rsidRDefault="00F63DC6" w:rsidP="00F63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0"/>
        <w:jc w:val="left"/>
        <w:rPr>
          <w:rFonts w:ascii="Courier" w:hAnsi="Courier" w:cs="Menlo"/>
          <w:color w:val="000000"/>
          <w:sz w:val="20"/>
          <w:szCs w:val="20"/>
        </w:rPr>
      </w:pPr>
      <w:r>
        <w:rPr>
          <w:rFonts w:ascii="Courier" w:hAnsi="Courier" w:cs="Menlo"/>
          <w:color w:val="000000"/>
          <w:sz w:val="20"/>
          <w:szCs w:val="20"/>
        </w:rPr>
        <w:t xml:space="preserve">  </w:t>
      </w:r>
      <w:r w:rsidRPr="007101A3">
        <w:rPr>
          <w:rFonts w:ascii="Courier" w:hAnsi="Courier" w:cs="Menlo"/>
          <w:color w:val="000000"/>
          <w:sz w:val="20"/>
          <w:szCs w:val="20"/>
        </w:rPr>
        <w:t xml:space="preserve">              </w:t>
      </w:r>
      <w:proofErr w:type="spellStart"/>
      <w:r w:rsidRPr="007101A3">
        <w:rPr>
          <w:rFonts w:ascii="Courier" w:hAnsi="Courier" w:cs="Menlo"/>
          <w:color w:val="000000"/>
          <w:sz w:val="20"/>
          <w:szCs w:val="20"/>
        </w:rPr>
        <w:t>haddr_t</w:t>
      </w:r>
      <w:proofErr w:type="spellEnd"/>
      <w:r w:rsidRPr="007101A3">
        <w:rPr>
          <w:rFonts w:ascii="Courier" w:hAnsi="Courier" w:cs="Menlo"/>
          <w:color w:val="000000"/>
          <w:sz w:val="20"/>
          <w:szCs w:val="20"/>
        </w:rPr>
        <w:t xml:space="preserve"> </w:t>
      </w:r>
      <w:proofErr w:type="spellStart"/>
      <w:r w:rsidRPr="007101A3">
        <w:rPr>
          <w:rFonts w:ascii="Courier" w:hAnsi="Courier" w:cs="Menlo"/>
          <w:color w:val="000000"/>
          <w:sz w:val="20"/>
          <w:szCs w:val="20"/>
        </w:rPr>
        <w:t>addr</w:t>
      </w:r>
      <w:proofErr w:type="spellEnd"/>
      <w:r w:rsidRPr="007101A3">
        <w:rPr>
          <w:rFonts w:ascii="Courier" w:hAnsi="Courier" w:cs="Menlo"/>
          <w:color w:val="000000"/>
          <w:sz w:val="20"/>
          <w:szCs w:val="20"/>
        </w:rPr>
        <w:t xml:space="preserve">, </w:t>
      </w:r>
      <w:proofErr w:type="spellStart"/>
      <w:r w:rsidRPr="007101A3">
        <w:rPr>
          <w:rFonts w:ascii="Courier" w:hAnsi="Courier" w:cs="Menlo"/>
          <w:color w:val="000000"/>
          <w:sz w:val="20"/>
          <w:szCs w:val="20"/>
        </w:rPr>
        <w:t>size_t</w:t>
      </w:r>
      <w:proofErr w:type="spellEnd"/>
      <w:r w:rsidRPr="007101A3">
        <w:rPr>
          <w:rFonts w:ascii="Courier" w:hAnsi="Courier" w:cs="Menlo"/>
          <w:color w:val="000000"/>
          <w:sz w:val="20"/>
          <w:szCs w:val="20"/>
        </w:rPr>
        <w:t xml:space="preserve"> size, void *</w:t>
      </w:r>
      <w:proofErr w:type="spellStart"/>
      <w:r w:rsidRPr="007101A3">
        <w:rPr>
          <w:rFonts w:ascii="Courier" w:hAnsi="Courier" w:cs="Menlo"/>
          <w:color w:val="000000"/>
          <w:sz w:val="20"/>
          <w:szCs w:val="20"/>
        </w:rPr>
        <w:t>buf</w:t>
      </w:r>
      <w:proofErr w:type="spellEnd"/>
      <w:r w:rsidRPr="007101A3">
        <w:rPr>
          <w:rFonts w:ascii="Courier" w:hAnsi="Courier" w:cs="Menlo"/>
          <w:color w:val="000000"/>
          <w:sz w:val="20"/>
          <w:szCs w:val="20"/>
        </w:rPr>
        <w:t>/*out*/);</w:t>
      </w:r>
    </w:p>
    <w:p w14:paraId="55352668" w14:textId="77777777" w:rsidR="00F63DC6" w:rsidRDefault="00F63DC6" w:rsidP="00F63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0"/>
        <w:jc w:val="left"/>
        <w:rPr>
          <w:rFonts w:ascii="Courier" w:hAnsi="Courier" w:cs="Menlo"/>
          <w:color w:val="000000"/>
          <w:sz w:val="20"/>
          <w:szCs w:val="20"/>
        </w:rPr>
      </w:pPr>
    </w:p>
    <w:p w14:paraId="730F48DB" w14:textId="77777777" w:rsidR="00F63DC6" w:rsidRPr="007101A3" w:rsidRDefault="00F63DC6" w:rsidP="00F63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0"/>
        <w:jc w:val="left"/>
        <w:rPr>
          <w:rFonts w:ascii="Courier" w:hAnsi="Courier" w:cs="Menlo"/>
          <w:color w:val="000000"/>
          <w:sz w:val="20"/>
          <w:szCs w:val="20"/>
        </w:rPr>
      </w:pPr>
      <w:proofErr w:type="spellStart"/>
      <w:r w:rsidRPr="007101A3">
        <w:rPr>
          <w:rFonts w:ascii="Courier" w:hAnsi="Courier" w:cs="Menlo"/>
          <w:color w:val="000000"/>
          <w:sz w:val="20"/>
          <w:szCs w:val="20"/>
        </w:rPr>
        <w:t>herr_t</w:t>
      </w:r>
      <w:proofErr w:type="spellEnd"/>
      <w:r w:rsidRPr="007101A3">
        <w:rPr>
          <w:rFonts w:ascii="Courier" w:hAnsi="Courier" w:cs="Menlo"/>
          <w:color w:val="000000"/>
          <w:sz w:val="20"/>
          <w:szCs w:val="20"/>
        </w:rPr>
        <w:t xml:space="preserve"> H5</w:t>
      </w:r>
      <w:proofErr w:type="gramStart"/>
      <w:r w:rsidRPr="007101A3">
        <w:rPr>
          <w:rFonts w:ascii="Courier" w:hAnsi="Courier" w:cs="Menlo"/>
          <w:color w:val="000000"/>
          <w:sz w:val="20"/>
          <w:szCs w:val="20"/>
        </w:rPr>
        <w:t>FDwrite(</w:t>
      </w:r>
      <w:proofErr w:type="gramEnd"/>
      <w:r w:rsidRPr="007101A3">
        <w:rPr>
          <w:rFonts w:ascii="Courier" w:hAnsi="Courier" w:cs="Menlo"/>
          <w:color w:val="000000"/>
          <w:sz w:val="20"/>
          <w:szCs w:val="20"/>
        </w:rPr>
        <w:t xml:space="preserve">H5FD_t *file, H5FD_mem_t type, </w:t>
      </w:r>
      <w:proofErr w:type="spellStart"/>
      <w:r w:rsidRPr="007101A3">
        <w:rPr>
          <w:rFonts w:ascii="Courier" w:hAnsi="Courier" w:cs="Menlo"/>
          <w:color w:val="000000"/>
          <w:sz w:val="20"/>
          <w:szCs w:val="20"/>
        </w:rPr>
        <w:t>hid_t</w:t>
      </w:r>
      <w:proofErr w:type="spellEnd"/>
      <w:r w:rsidRPr="007101A3">
        <w:rPr>
          <w:rFonts w:ascii="Courier" w:hAnsi="Courier" w:cs="Menlo"/>
          <w:color w:val="000000"/>
          <w:sz w:val="20"/>
          <w:szCs w:val="20"/>
        </w:rPr>
        <w:t xml:space="preserve"> </w:t>
      </w:r>
      <w:proofErr w:type="spellStart"/>
      <w:r w:rsidRPr="007101A3">
        <w:rPr>
          <w:rFonts w:ascii="Courier" w:hAnsi="Courier" w:cs="Menlo"/>
          <w:color w:val="000000"/>
          <w:sz w:val="20"/>
          <w:szCs w:val="20"/>
        </w:rPr>
        <w:t>dxpl_id</w:t>
      </w:r>
      <w:proofErr w:type="spellEnd"/>
      <w:r w:rsidRPr="007101A3">
        <w:rPr>
          <w:rFonts w:ascii="Courier" w:hAnsi="Courier" w:cs="Menlo"/>
          <w:color w:val="000000"/>
          <w:sz w:val="20"/>
          <w:szCs w:val="20"/>
        </w:rPr>
        <w:t>,</w:t>
      </w:r>
    </w:p>
    <w:p w14:paraId="2C6AFB09" w14:textId="77777777" w:rsidR="00F63DC6" w:rsidRPr="007101A3" w:rsidRDefault="00F63DC6" w:rsidP="00F63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0"/>
        <w:jc w:val="left"/>
        <w:rPr>
          <w:rFonts w:ascii="Courier" w:hAnsi="Courier" w:cs="Menlo"/>
          <w:color w:val="000000"/>
          <w:sz w:val="20"/>
          <w:szCs w:val="20"/>
        </w:rPr>
      </w:pPr>
      <w:r>
        <w:rPr>
          <w:rFonts w:ascii="Courier" w:hAnsi="Courier" w:cs="Menlo"/>
          <w:color w:val="000000"/>
          <w:sz w:val="20"/>
          <w:szCs w:val="20"/>
        </w:rPr>
        <w:t xml:space="preserve">                 </w:t>
      </w:r>
      <w:proofErr w:type="spellStart"/>
      <w:r w:rsidRPr="007101A3">
        <w:rPr>
          <w:rFonts w:ascii="Courier" w:hAnsi="Courier" w:cs="Menlo"/>
          <w:color w:val="000000"/>
          <w:sz w:val="20"/>
          <w:szCs w:val="20"/>
        </w:rPr>
        <w:t>haddr_t</w:t>
      </w:r>
      <w:proofErr w:type="spellEnd"/>
      <w:r w:rsidRPr="007101A3">
        <w:rPr>
          <w:rFonts w:ascii="Courier" w:hAnsi="Courier" w:cs="Menlo"/>
          <w:color w:val="000000"/>
          <w:sz w:val="20"/>
          <w:szCs w:val="20"/>
        </w:rPr>
        <w:t xml:space="preserve"> </w:t>
      </w:r>
      <w:proofErr w:type="spellStart"/>
      <w:r w:rsidRPr="007101A3">
        <w:rPr>
          <w:rFonts w:ascii="Courier" w:hAnsi="Courier" w:cs="Menlo"/>
          <w:color w:val="000000"/>
          <w:sz w:val="20"/>
          <w:szCs w:val="20"/>
        </w:rPr>
        <w:t>addr</w:t>
      </w:r>
      <w:proofErr w:type="spellEnd"/>
      <w:r w:rsidRPr="007101A3">
        <w:rPr>
          <w:rFonts w:ascii="Courier" w:hAnsi="Courier" w:cs="Menlo"/>
          <w:color w:val="000000"/>
          <w:sz w:val="20"/>
          <w:szCs w:val="20"/>
        </w:rPr>
        <w:t xml:space="preserve">, </w:t>
      </w:r>
      <w:proofErr w:type="spellStart"/>
      <w:r w:rsidRPr="007101A3">
        <w:rPr>
          <w:rFonts w:ascii="Courier" w:hAnsi="Courier" w:cs="Menlo"/>
          <w:color w:val="000000"/>
          <w:sz w:val="20"/>
          <w:szCs w:val="20"/>
        </w:rPr>
        <w:t>size_t</w:t>
      </w:r>
      <w:proofErr w:type="spellEnd"/>
      <w:r w:rsidRPr="007101A3">
        <w:rPr>
          <w:rFonts w:ascii="Courier" w:hAnsi="Courier" w:cs="Menlo"/>
          <w:color w:val="000000"/>
          <w:sz w:val="20"/>
          <w:szCs w:val="20"/>
        </w:rPr>
        <w:t xml:space="preserve"> size, </w:t>
      </w:r>
      <w:proofErr w:type="spellStart"/>
      <w:r w:rsidRPr="007101A3">
        <w:rPr>
          <w:rFonts w:ascii="Courier" w:hAnsi="Courier" w:cs="Menlo"/>
          <w:color w:val="000000"/>
          <w:sz w:val="20"/>
          <w:szCs w:val="20"/>
        </w:rPr>
        <w:t>const</w:t>
      </w:r>
      <w:proofErr w:type="spellEnd"/>
      <w:r w:rsidRPr="007101A3">
        <w:rPr>
          <w:rFonts w:ascii="Courier" w:hAnsi="Courier" w:cs="Menlo"/>
          <w:color w:val="000000"/>
          <w:sz w:val="20"/>
          <w:szCs w:val="20"/>
        </w:rPr>
        <w:t xml:space="preserve"> void </w:t>
      </w:r>
      <w:proofErr w:type="spellStart"/>
      <w:r w:rsidRPr="00F56815">
        <w:rPr>
          <w:rFonts w:ascii="Courier" w:hAnsi="Courier" w:cs="Menlo"/>
          <w:bCs/>
          <w:color w:val="000000"/>
          <w:sz w:val="20"/>
          <w:szCs w:val="20"/>
        </w:rPr>
        <w:t>buf</w:t>
      </w:r>
      <w:proofErr w:type="spellEnd"/>
      <w:r w:rsidRPr="00F56815">
        <w:rPr>
          <w:rFonts w:ascii="Courier" w:hAnsi="Courier" w:cs="Menlo"/>
          <w:bCs/>
          <w:color w:val="000000"/>
          <w:sz w:val="20"/>
          <w:szCs w:val="20"/>
        </w:rPr>
        <w:t xml:space="preserve"> </w:t>
      </w:r>
      <w:r>
        <w:rPr>
          <w:rFonts w:ascii="Courier" w:hAnsi="Courier" w:cs="Menlo"/>
          <w:bCs/>
          <w:color w:val="000000"/>
          <w:sz w:val="20"/>
          <w:szCs w:val="20"/>
        </w:rPr>
        <w:t>/*in</w:t>
      </w:r>
      <w:r w:rsidRPr="00F56815">
        <w:rPr>
          <w:rFonts w:ascii="Courier" w:hAnsi="Courier" w:cs="Menlo"/>
          <w:bCs/>
          <w:color w:val="000000"/>
          <w:sz w:val="20"/>
          <w:szCs w:val="20"/>
        </w:rPr>
        <w:t>*/</w:t>
      </w:r>
      <w:r w:rsidRPr="007101A3">
        <w:rPr>
          <w:rFonts w:ascii="Courier" w:hAnsi="Courier" w:cs="Menlo"/>
          <w:color w:val="000000"/>
          <w:sz w:val="20"/>
          <w:szCs w:val="20"/>
        </w:rPr>
        <w:t>);</w:t>
      </w:r>
    </w:p>
    <w:p w14:paraId="1F2D5D51" w14:textId="77777777" w:rsidR="00F63DC6" w:rsidRPr="007101A3" w:rsidRDefault="00F63DC6" w:rsidP="00F63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0"/>
        <w:jc w:val="left"/>
        <w:rPr>
          <w:rFonts w:ascii="Courier" w:hAnsi="Courier" w:cs="Menlo"/>
          <w:color w:val="000000"/>
          <w:sz w:val="20"/>
          <w:szCs w:val="20"/>
        </w:rPr>
      </w:pPr>
    </w:p>
    <w:p w14:paraId="48204163" w14:textId="77777777" w:rsidR="00C71AAD" w:rsidRDefault="00C71AAD" w:rsidP="00F63DC6"/>
    <w:p w14:paraId="2732C1D7" w14:textId="4C353377" w:rsidR="00C71AAD" w:rsidRDefault="00F63DC6" w:rsidP="00F63DC6">
      <w:r>
        <w:t>As can be seen from the above signatures, the</w:t>
      </w:r>
      <w:r w:rsidR="000D70A9">
        <w:t>se</w:t>
      </w:r>
      <w:r>
        <w:t xml:space="preserve"> I/O calls require the upper levels of the HDF5 library to break the I/O requests generated by any given HDF5 API call into a sequence of offset, length</w:t>
      </w:r>
      <w:r w:rsidR="00110939">
        <w:t>, buffer triplets, and pass them</w:t>
      </w:r>
      <w:r>
        <w:t xml:space="preserve"> to the VFD layer in individual calls.  This is a good match for most local file systems, but it is inadequate when knowledge of </w:t>
      </w:r>
      <w:r w:rsidR="000D70A9">
        <w:t xml:space="preserve">the </w:t>
      </w:r>
      <w:r>
        <w:t>entire I/O request is necessary for performance.</w:t>
      </w:r>
      <w:r w:rsidR="000D70A9">
        <w:t xml:space="preserve">  </w:t>
      </w:r>
      <w:r w:rsidR="00C71AAD">
        <w:t>For example, with the current VFD API, a given rank would have to send a separate message to the appropriate I/O concentrator for each offset, length, buffer triplet in the I/O request, instead of bundling them up in a single message.</w:t>
      </w:r>
    </w:p>
    <w:p w14:paraId="2A61A61F" w14:textId="277D9092" w:rsidR="00F63DC6" w:rsidRDefault="00C71AAD" w:rsidP="00F63DC6">
      <w:r>
        <w:lastRenderedPageBreak/>
        <w:t xml:space="preserve">The list of known use cases where the existing public VFD interface is inadequate </w:t>
      </w:r>
      <w:r w:rsidR="000D70A9">
        <w:t>include:</w:t>
      </w:r>
    </w:p>
    <w:p w14:paraId="04199B9F" w14:textId="2F081518" w:rsidR="000D70A9" w:rsidRDefault="000D70A9" w:rsidP="007A1107">
      <w:pPr>
        <w:pStyle w:val="ListParagraph"/>
        <w:numPr>
          <w:ilvl w:val="0"/>
          <w:numId w:val="9"/>
        </w:numPr>
      </w:pPr>
      <w:r>
        <w:t>MPI I/O</w:t>
      </w:r>
    </w:p>
    <w:p w14:paraId="272E1C80" w14:textId="4C3D1964" w:rsidR="000D70A9" w:rsidRDefault="00C71AAD" w:rsidP="007A1107">
      <w:pPr>
        <w:pStyle w:val="ListParagraph"/>
        <w:numPr>
          <w:ilvl w:val="0"/>
          <w:numId w:val="9"/>
        </w:numPr>
      </w:pPr>
      <w:r>
        <w:t>Efficient I/O on</w:t>
      </w:r>
      <w:r w:rsidR="000D70A9">
        <w:t xml:space="preserve"> long latency storage subsystems (i.e. S3).</w:t>
      </w:r>
    </w:p>
    <w:p w14:paraId="641E1534" w14:textId="097901A7" w:rsidR="000D70A9" w:rsidRDefault="00737694" w:rsidP="007A1107">
      <w:pPr>
        <w:pStyle w:val="ListParagraph"/>
        <w:numPr>
          <w:ilvl w:val="0"/>
          <w:numId w:val="9"/>
        </w:numPr>
      </w:pPr>
      <w:r>
        <w:t>Support for the topology-</w:t>
      </w:r>
      <w:r w:rsidR="000D70A9">
        <w:t>aware VFD developed by ANL</w:t>
      </w:r>
    </w:p>
    <w:p w14:paraId="657739ED" w14:textId="35D191BD" w:rsidR="000D70A9" w:rsidRDefault="00C71AAD" w:rsidP="007A1107">
      <w:pPr>
        <w:pStyle w:val="ListParagraph"/>
        <w:numPr>
          <w:ilvl w:val="0"/>
          <w:numId w:val="9"/>
        </w:numPr>
      </w:pPr>
      <w:r>
        <w:t>Efficient support</w:t>
      </w:r>
      <w:r w:rsidR="000D70A9">
        <w:t xml:space="preserve"> for I/O concentrators in sub-filing</w:t>
      </w:r>
    </w:p>
    <w:p w14:paraId="58BEA939" w14:textId="654C9B4A" w:rsidR="000D70A9" w:rsidRDefault="000D70A9" w:rsidP="00F63DC6">
      <w:r>
        <w:t>The HDF5 library supports the MPI I/O use case by constructing MPI derived types describing the required I/O in the upper levels of the library, and passing them down to the MPI I/O VFD via un-documented channels.  While this solution</w:t>
      </w:r>
      <w:r w:rsidR="00993F92">
        <w:rPr>
          <w:rStyle w:val="FootnoteReference"/>
        </w:rPr>
        <w:footnoteReference w:id="3"/>
      </w:r>
      <w:r>
        <w:t xml:space="preserve"> imposes extra complexity on the upper levels of the HDF5 library, and has problems from a modularity and separation of concerns perspective, it has worked for </w:t>
      </w:r>
      <w:r w:rsidR="00993F92">
        <w:t>over a decade</w:t>
      </w:r>
      <w:r>
        <w:t>.</w:t>
      </w:r>
    </w:p>
    <w:p w14:paraId="64D3553A" w14:textId="4D38DCC6" w:rsidR="000D70A9" w:rsidRDefault="000D70A9" w:rsidP="00F63DC6">
      <w:r>
        <w:t xml:space="preserve">Unfortunately, this solution is not readily extensible to the other use cases, as </w:t>
      </w:r>
      <w:r w:rsidR="00C71AAD">
        <w:t xml:space="preserve">interrogation of </w:t>
      </w:r>
      <w:r>
        <w:t xml:space="preserve">MPI derived </w:t>
      </w:r>
      <w:r w:rsidR="00C71AAD">
        <w:t>types</w:t>
      </w:r>
      <w:r>
        <w:t xml:space="preserve"> requires access to MPI library internals.  </w:t>
      </w:r>
    </w:p>
    <w:p w14:paraId="197A86D4" w14:textId="42B76B44" w:rsidR="00C71AAD" w:rsidRDefault="00C71AAD" w:rsidP="00F63DC6">
      <w:r>
        <w:t>The bottom line here is that if we want efficient support for I/O concentrators, we have to repair this deficit in the current VFD layer implementation, and update the rest of the library accordingly.</w:t>
      </w:r>
      <w:r>
        <w:rPr>
          <w:rStyle w:val="FootnoteReference"/>
        </w:rPr>
        <w:footnoteReference w:id="4"/>
      </w:r>
      <w:r>
        <w:t xml:space="preserve">  As might be expected from the above list of use cases for an enhance</w:t>
      </w:r>
      <w:r w:rsidR="00993F92">
        <w:t>d</w:t>
      </w:r>
      <w:r>
        <w:t xml:space="preserve"> version of the VFD layer, this is a problem that has been known for some time, and there is an RFC in progress to address the issue entitled “RFC: Selection I/O</w:t>
      </w:r>
      <w:r w:rsidR="00EF7184">
        <w:t>.”</w:t>
      </w:r>
    </w:p>
    <w:p w14:paraId="74CC78DE" w14:textId="77777777" w:rsidR="00C71AAD" w:rsidRDefault="00C71AAD" w:rsidP="00F63DC6">
      <w:r>
        <w:t xml:space="preserve">The details of the selection I/O RFC are largely beyond the scope of this RFC, but a general overview is necessary.  </w:t>
      </w:r>
    </w:p>
    <w:p w14:paraId="5E0F760F" w14:textId="723C877D" w:rsidR="00C71AAD" w:rsidRDefault="00C71AAD" w:rsidP="00F63DC6">
      <w:r>
        <w:t xml:space="preserve">From the perspective of the VFDs, it would be best to receive descriptions of the I/O requests as vectors of offset, length, buffer triplets.  Call this approach “vector I/O”.  While there are sections of </w:t>
      </w:r>
      <w:r>
        <w:lastRenderedPageBreak/>
        <w:t>the HDF5 library for which this is either convenient or preferable (i.e. the metadata cache, the page buffer</w:t>
      </w:r>
      <w:r w:rsidR="00BB1483">
        <w:rPr>
          <w:rStyle w:val="FootnoteReference"/>
        </w:rPr>
        <w:footnoteReference w:id="5"/>
      </w:r>
      <w:r>
        <w:t>, the parallel compression code, and the chunk cache</w:t>
      </w:r>
      <w:r w:rsidR="00D0367F">
        <w:rPr>
          <w:rStyle w:val="FootnoteReference"/>
        </w:rPr>
        <w:footnoteReference w:id="6"/>
      </w:r>
      <w:r>
        <w:t xml:space="preserve">), it is not practical in general due to memory footprint concerns.  </w:t>
      </w:r>
    </w:p>
    <w:p w14:paraId="6E388E44" w14:textId="19FCFC4C" w:rsidR="00C71AAD" w:rsidRDefault="00C71AAD" w:rsidP="00F63DC6">
      <w:r>
        <w:t xml:space="preserve">Thus in addition to the vector I/O extensions to the VFD API, it will also be necessary to extend the existing selection code to support conversion of selections on datasets into selections on the file (that is, onto a vector of bytes), and extend the VFD interface to accept I/O requests described as vectors of such selections.  Call this approach “selection I/O” proper.  </w:t>
      </w:r>
    </w:p>
    <w:p w14:paraId="3FA232EF" w14:textId="5F8663C8" w:rsidR="00C71AAD" w:rsidRDefault="00C71AAD" w:rsidP="00F63DC6">
      <w:r>
        <w:t xml:space="preserve">In both cases, the upper levels of the </w:t>
      </w:r>
      <w:r w:rsidR="00737694">
        <w:t>HDF5 library will have to be re</w:t>
      </w:r>
      <w:r>
        <w:t xml:space="preserve">factored to use the extended VFD interface, and the </w:t>
      </w:r>
      <w:r w:rsidR="00993F92">
        <w:t>MPI I/O</w:t>
      </w:r>
      <w:r>
        <w:t xml:space="preserve"> VFD will have to be modified to construct the needed MPI derived types on receipt of vector and selection I/O calls.  </w:t>
      </w:r>
    </w:p>
    <w:p w14:paraId="48049C29" w14:textId="39C29673" w:rsidR="00C71AAD" w:rsidRDefault="00C71AAD" w:rsidP="00F63DC6">
      <w:r>
        <w:t>Further, since the vector and selection I/O calls are irrelevant to VFD’s that can’t use them to optimize I/O, the VFD layer must be modified to convert vector and selection I/O calls into sequences of POSIX like calls when desired.</w:t>
      </w:r>
    </w:p>
    <w:p w14:paraId="6B031629" w14:textId="6A6EF38E" w:rsidR="00C71AAD" w:rsidRDefault="00C71AAD" w:rsidP="00F63DC6">
      <w:r>
        <w:t xml:space="preserve">As should be evident from the above, implementation of vector and selection I/O in the HDF5 library will be mostly a refactoring exercise, which should simplify the raw data pathways in the upper levels of the HDF5 library considerably.  That said, it is not a trivial exercise, as the </w:t>
      </w:r>
      <w:r w:rsidR="00737694">
        <w:t>current</w:t>
      </w:r>
      <w:r>
        <w:t xml:space="preserve"> work around for MPI I/O has existed </w:t>
      </w:r>
      <w:r w:rsidR="00993F92">
        <w:t>for three major versions</w:t>
      </w:r>
      <w:r>
        <w:t xml:space="preserve"> of the HDF5 library, and has become heavily embedded in the code.</w:t>
      </w:r>
    </w:p>
    <w:p w14:paraId="5FC851BB" w14:textId="136E1FDE" w:rsidR="00C71AAD" w:rsidRDefault="00C71AAD" w:rsidP="00F63DC6">
      <w:r>
        <w:t>However, for purposes of an initial working prototype of sub-filing, it is not necessary to implement both vector and selection I/O.  Vector I/O is much easier than selection I/O, and it should allow us to demonstrate parallel compression in sub-filing in an initial prototype, with selection I/O proper left for later implementation.</w:t>
      </w:r>
    </w:p>
    <w:p w14:paraId="22F45BAF" w14:textId="6198F4F4" w:rsidR="00C71AAD" w:rsidRDefault="00993F92" w:rsidP="00C71AAD">
      <w:pPr>
        <w:pStyle w:val="Heading2"/>
      </w:pPr>
      <w:r>
        <w:t xml:space="preserve">Why </w:t>
      </w:r>
      <w:r w:rsidR="00C71AAD">
        <w:t>VFD Sub-Filing</w:t>
      </w:r>
    </w:p>
    <w:p w14:paraId="363A33CF" w14:textId="0147AC42" w:rsidR="00993F92" w:rsidRDefault="00993F92" w:rsidP="00C71AAD">
      <w:r>
        <w:t>The basic idea behind VFD sub-filing is to hide sub-filing in the VFD layer to the extent possible</w:t>
      </w:r>
      <w:r w:rsidR="00D0367F">
        <w:t>, which it does by striping</w:t>
      </w:r>
      <w:r w:rsidR="00D0367F">
        <w:rPr>
          <w:rStyle w:val="FootnoteReference"/>
        </w:rPr>
        <w:footnoteReference w:id="7"/>
      </w:r>
      <w:r w:rsidR="00D0367F">
        <w:t xml:space="preserve"> the logical single shared HDF5 file across the sub-files</w:t>
      </w:r>
      <w:r>
        <w:t>.  In addition to the obvious modularity, separation of concerns, and maintainability benefits, this approach has the following advantages:</w:t>
      </w:r>
    </w:p>
    <w:p w14:paraId="14DBE608" w14:textId="5D3D30BD" w:rsidR="00993F92" w:rsidRDefault="00993F92" w:rsidP="00D0367F">
      <w:pPr>
        <w:pStyle w:val="ListParagraph"/>
        <w:numPr>
          <w:ilvl w:val="0"/>
          <w:numId w:val="32"/>
        </w:numPr>
      </w:pPr>
      <w:r>
        <w:t xml:space="preserve">All current and future features of parallel HDF5 will be useable with </w:t>
      </w:r>
      <w:r w:rsidR="003C3FA0">
        <w:t>VFD sub-filing with</w:t>
      </w:r>
      <w:r>
        <w:t xml:space="preserve"> little or no extra development</w:t>
      </w:r>
      <w:r w:rsidR="00D937B9">
        <w:t xml:space="preserve"> work</w:t>
      </w:r>
      <w:r>
        <w:t>.</w:t>
      </w:r>
    </w:p>
    <w:p w14:paraId="7EBF7972" w14:textId="77777777" w:rsidR="00993F92" w:rsidRDefault="00993F92" w:rsidP="00D0367F">
      <w:pPr>
        <w:pStyle w:val="ListParagraph"/>
        <w:numPr>
          <w:ilvl w:val="0"/>
          <w:numId w:val="32"/>
        </w:numPr>
      </w:pPr>
      <w:r>
        <w:lastRenderedPageBreak/>
        <w:t xml:space="preserve">Implementing </w:t>
      </w:r>
      <w:proofErr w:type="gramStart"/>
      <w:r>
        <w:t>selection</w:t>
      </w:r>
      <w:proofErr w:type="gramEnd"/>
      <w:r>
        <w:t xml:space="preserve"> I/O and moving sub-filing to the VFD layer gives us a great deal of flexibility to adapt to future architectures.</w:t>
      </w:r>
    </w:p>
    <w:p w14:paraId="15C98AE7" w14:textId="0F83A1F9" w:rsidR="00993F92" w:rsidRDefault="00E308FF" w:rsidP="00D0367F">
      <w:pPr>
        <w:pStyle w:val="ListParagraph"/>
      </w:pPr>
      <w:r>
        <w:t>First</w:t>
      </w:r>
      <w:r w:rsidR="00993F92">
        <w:t xml:space="preserve">, it allows us to build </w:t>
      </w:r>
      <w:r>
        <w:t>I/O</w:t>
      </w:r>
      <w:r w:rsidR="00993F92">
        <w:t xml:space="preserve"> concentrators on top of the VFD interface, allowing us to use any applicable current or future VFD</w:t>
      </w:r>
      <w:r w:rsidR="00D937B9">
        <w:t>s</w:t>
      </w:r>
      <w:r w:rsidR="00993F92">
        <w:t xml:space="preserve"> for I/O at the concentrator level.</w:t>
      </w:r>
    </w:p>
    <w:p w14:paraId="4B13390A" w14:textId="33C54A33" w:rsidR="00993F92" w:rsidRDefault="00E308FF" w:rsidP="00D0367F">
      <w:pPr>
        <w:pStyle w:val="ListParagraph"/>
      </w:pPr>
      <w:r>
        <w:t>Second</w:t>
      </w:r>
      <w:r w:rsidR="00993F92">
        <w:t xml:space="preserve">, </w:t>
      </w:r>
      <w:r>
        <w:t>in cases in which</w:t>
      </w:r>
      <w:r w:rsidR="00993F92">
        <w:t xml:space="preserve"> I/O concentrators are not optimal, this architecture allows easy adoption of alternate solutions.  </w:t>
      </w:r>
    </w:p>
    <w:p w14:paraId="3A92AB50" w14:textId="54C0A75E" w:rsidR="00993F92" w:rsidRDefault="00993F92" w:rsidP="00D0367F">
      <w:pPr>
        <w:pStyle w:val="ListParagraph"/>
      </w:pPr>
      <w:r>
        <w:t xml:space="preserve">For example, a version of the current MPI I/O VFD updated to support selection I/O could be used to easily implement a version of sub-filing were </w:t>
      </w:r>
      <w:r w:rsidR="0001655B">
        <w:t>each</w:t>
      </w:r>
      <w:r>
        <w:t xml:space="preserve"> sub-file</w:t>
      </w:r>
      <w:r w:rsidR="006770A2">
        <w:t xml:space="preserve"> </w:t>
      </w:r>
      <w:r w:rsidR="0001655B">
        <w:t>is</w:t>
      </w:r>
      <w:r>
        <w:t xml:space="preserve"> opened and accessed directly by all processes assigned to it – thus avoiding threads or dedicated ranks for the concentrators.  As per the existing prototype, </w:t>
      </w:r>
      <w:r w:rsidR="006770A2">
        <w:t xml:space="preserve">the basic version of </w:t>
      </w:r>
      <w:r>
        <w:t>this solution requires that each rank writes raw data only to its assigned sub-file.</w:t>
      </w:r>
      <w:r w:rsidR="00FD3045">
        <w:t xml:space="preserve"> T</w:t>
      </w:r>
      <w:r w:rsidR="006770A2">
        <w:t xml:space="preserve">his constraint could be relaxed, but </w:t>
      </w:r>
      <w:r w:rsidR="00EF7184">
        <w:t xml:space="preserve">that will add significantly to the </w:t>
      </w:r>
      <w:r w:rsidR="00D0367F">
        <w:t xml:space="preserve">development </w:t>
      </w:r>
      <w:r w:rsidR="00EF7184">
        <w:t>effort required</w:t>
      </w:r>
      <w:r w:rsidR="006770A2">
        <w:t>.</w:t>
      </w:r>
    </w:p>
    <w:p w14:paraId="5EBBEB8E" w14:textId="64491F64" w:rsidR="00993F92" w:rsidRDefault="00E308FF" w:rsidP="00D0367F">
      <w:pPr>
        <w:pStyle w:val="ListParagraph"/>
      </w:pPr>
      <w:r>
        <w:t>Third</w:t>
      </w:r>
      <w:r w:rsidR="00993F92">
        <w:t xml:space="preserve">, when and where available, </w:t>
      </w:r>
      <w:proofErr w:type="spellStart"/>
      <w:r w:rsidR="00993F92">
        <w:t>UnifyFS</w:t>
      </w:r>
      <w:proofErr w:type="spellEnd"/>
      <w:r w:rsidR="00993F92">
        <w:t xml:space="preserve"> will likely provide a W/O solution that is better for </w:t>
      </w:r>
      <w:r>
        <w:t>most</w:t>
      </w:r>
      <w:r w:rsidR="00993F92">
        <w:t xml:space="preserve"> purposes than the W/O sub-filing </w:t>
      </w:r>
      <w:r w:rsidR="00381693">
        <w:t xml:space="preserve">approach </w:t>
      </w:r>
      <w:r w:rsidR="00993F92">
        <w:t>discussed in this document.  Implementation of selection I/O should allow us to restore the MPI / POSIX VFD, which is the obvious VFD to</w:t>
      </w:r>
      <w:r w:rsidR="00D937B9">
        <w:t xml:space="preserve"> use to write raw data to </w:t>
      </w:r>
      <w:proofErr w:type="spellStart"/>
      <w:r w:rsidR="00D937B9">
        <w:t>Unify</w:t>
      </w:r>
      <w:r w:rsidR="00993F92">
        <w:t>FS</w:t>
      </w:r>
      <w:proofErr w:type="spellEnd"/>
    </w:p>
    <w:p w14:paraId="3C2B14CE" w14:textId="54DBB2DC" w:rsidR="00D0367F" w:rsidRDefault="00D0367F" w:rsidP="00D0367F">
      <w:pPr>
        <w:pStyle w:val="ListParagraph"/>
        <w:numPr>
          <w:ilvl w:val="0"/>
          <w:numId w:val="32"/>
        </w:numPr>
      </w:pPr>
      <w:r>
        <w:t xml:space="preserve">VFD sub-filing provides </w:t>
      </w:r>
      <w:r w:rsidR="00FD3045">
        <w:t>for flexible</w:t>
      </w:r>
      <w:r>
        <w:t xml:space="preserve"> management of sub-files.  </w:t>
      </w:r>
    </w:p>
    <w:p w14:paraId="6F54356A" w14:textId="690ED55B" w:rsidR="00D0367F" w:rsidRDefault="00D0367F" w:rsidP="00D0367F">
      <w:pPr>
        <w:pStyle w:val="ListParagraph"/>
      </w:pPr>
      <w:r>
        <w:t xml:space="preserve">In addition to the trivial re-construction of the single shared HDF5 file (required to read the raw data in the W/O case), it also makes it easy to change the number of sub-files.  Note that this can be done without copying any existing data if the number of sub-files is to be increased. </w:t>
      </w:r>
    </w:p>
    <w:p w14:paraId="40D0ED4B" w14:textId="696751E1" w:rsidR="00D0367F" w:rsidRDefault="00D0367F" w:rsidP="00D0367F">
      <w:pPr>
        <w:pStyle w:val="ListParagraph"/>
      </w:pPr>
      <w:r>
        <w:t xml:space="preserve">Finally, it allows </w:t>
      </w:r>
      <w:r w:rsidR="00FD3045">
        <w:t>segregation of</w:t>
      </w:r>
      <w:r>
        <w:t xml:space="preserve"> metadata in a single sub-file (with duplicates if desired), making it possible to recover as much data as possible in the corrupted sub-file case as long as the metadata sub-file(s) are not all corrupted.</w:t>
      </w:r>
    </w:p>
    <w:p w14:paraId="661F8B1F" w14:textId="6254B043" w:rsidR="006770A2" w:rsidRDefault="006770A2" w:rsidP="00C71AAD">
      <w:r>
        <w:t>Th</w:t>
      </w:r>
      <w:r w:rsidR="00DA6E3A">
        <w:t>e major down side of VFD sub-filing is</w:t>
      </w:r>
      <w:r>
        <w:t xml:space="preserve"> the dependency on the selection I/O refactoring effort.  Fortunately, selection I/O is needed for several other purposes, which </w:t>
      </w:r>
      <w:r w:rsidR="0020207D">
        <w:t>creates opportunities for sharing the implementation costs</w:t>
      </w:r>
      <w:r>
        <w:t xml:space="preserve">. </w:t>
      </w:r>
    </w:p>
    <w:p w14:paraId="099B66AC" w14:textId="66F1797C" w:rsidR="00993F92" w:rsidRDefault="006770A2" w:rsidP="00C71AAD">
      <w:r>
        <w:t>The dependency on selection I/O also introduces schedule concerns.  As mentioned above, the i</w:t>
      </w:r>
      <w:r w:rsidR="00DA6E3A">
        <w:t>nitial VFD sub-filing prototype</w:t>
      </w:r>
      <w:r>
        <w:t xml:space="preserve"> can bypass selection I/O proper.  However, selection I/O proper is necessary for a full VFD sub-filing implementation – which presents a significant scheduling concern.</w:t>
      </w:r>
    </w:p>
    <w:p w14:paraId="555251F2" w14:textId="211D288A" w:rsidR="006770A2" w:rsidRDefault="006770A2" w:rsidP="00C71AAD">
      <w:r>
        <w:t xml:space="preserve">While the above maintainability and adaptability benefits are hard to argue with, the financial and schedule concerns implicit in the selection I/O dependency are significant and must be managed.  That said, </w:t>
      </w:r>
      <w:r w:rsidR="00E308FF">
        <w:t>absent</w:t>
      </w:r>
      <w:r>
        <w:t xml:space="preserve"> a cheaper solution with comparable advantages, VFD sub-filing seems to be the best available option.  </w:t>
      </w:r>
    </w:p>
    <w:p w14:paraId="5581854B" w14:textId="77777777" w:rsidR="006770A2" w:rsidRDefault="006770A2" w:rsidP="006770A2">
      <w:pPr>
        <w:pStyle w:val="Heading2"/>
      </w:pPr>
      <w:r>
        <w:t>Outline of this Document</w:t>
      </w:r>
    </w:p>
    <w:p w14:paraId="39AEC9A7" w14:textId="529EA4B8" w:rsidR="006770A2" w:rsidRDefault="006770A2" w:rsidP="006770A2">
      <w:r>
        <w:t xml:space="preserve">Section 2 contains detailed sketch designs of the two versions of VFD sub-filing, and is intended to provide </w:t>
      </w:r>
      <w:r w:rsidR="0020207D">
        <w:t xml:space="preserve">both </w:t>
      </w:r>
      <w:r>
        <w:t xml:space="preserve">a conceptual overview, and </w:t>
      </w:r>
      <w:r w:rsidR="00DA6E3A">
        <w:t>a general plan for</w:t>
      </w:r>
      <w:r>
        <w:t xml:space="preserve"> implementation.  Note that many t</w:t>
      </w:r>
      <w:r w:rsidR="00737694">
        <w:t>echnical details are left un</w:t>
      </w:r>
      <w:r>
        <w:t>resolved.</w:t>
      </w:r>
    </w:p>
    <w:p w14:paraId="03A6DF76" w14:textId="46819D0C" w:rsidR="006770A2" w:rsidRDefault="00737694" w:rsidP="006770A2">
      <w:r>
        <w:lastRenderedPageBreak/>
        <w:t>Section 3 is currently un</w:t>
      </w:r>
      <w:r w:rsidR="006770A2">
        <w:t xml:space="preserve">populated.  As development of VFD sub-filing proceeds, it should document the resolution of technical issues left un-resolved in section 2, and define the function and design of all the code necessary to implement VFD sub-filing.  Note that this section (and </w:t>
      </w:r>
      <w:r w:rsidR="00B37B9D">
        <w:t>probably</w:t>
      </w:r>
      <w:r w:rsidR="006770A2">
        <w:t xml:space="preserve"> section 2</w:t>
      </w:r>
      <w:r w:rsidR="00DA6E3A">
        <w:t xml:space="preserve"> as well</w:t>
      </w:r>
      <w:r w:rsidR="006770A2">
        <w:t xml:space="preserve">) will evolve as implementation proceeds, and unforeseen issues are addressed.  </w:t>
      </w:r>
    </w:p>
    <w:p w14:paraId="7A3122F8" w14:textId="56388070" w:rsidR="006770A2" w:rsidRDefault="00737694" w:rsidP="006770A2">
      <w:r>
        <w:t>Section 4 is currently un</w:t>
      </w:r>
      <w:r w:rsidR="006770A2">
        <w:t xml:space="preserve">populated.  When VFD sub-filing is fully implemented, section 4 will address code organization </w:t>
      </w:r>
      <w:r w:rsidR="00DA6E3A">
        <w:t xml:space="preserve">and other implementation </w:t>
      </w:r>
      <w:r w:rsidR="006770A2">
        <w:t xml:space="preserve">details needed for maintenance purposes. </w:t>
      </w:r>
    </w:p>
    <w:p w14:paraId="0757FC95" w14:textId="4648AA22" w:rsidR="006770A2" w:rsidRDefault="006770A2" w:rsidP="00C71AAD">
      <w:r>
        <w:t xml:space="preserve">Section 5 </w:t>
      </w:r>
      <w:r w:rsidR="00737694">
        <w:t>is currently un</w:t>
      </w:r>
      <w:r w:rsidR="00DA6E3A">
        <w:t xml:space="preserve">populated.  As implementation proceeds, it should be updated to discuss </w:t>
      </w:r>
      <w:r>
        <w:t xml:space="preserve">functional and performance testing of VFD sub-filing. </w:t>
      </w:r>
    </w:p>
    <w:p w14:paraId="719584FF" w14:textId="77777777" w:rsidR="006770A2" w:rsidRDefault="00993F92" w:rsidP="00C71AAD">
      <w:pPr>
        <w:pStyle w:val="Heading1"/>
      </w:pPr>
      <w:r>
        <w:t>Conceptual Overview</w:t>
      </w:r>
    </w:p>
    <w:p w14:paraId="5C6C36CD" w14:textId="6547AC31" w:rsidR="006770A2" w:rsidRDefault="00AF2B3B" w:rsidP="006770A2">
      <w:r>
        <w:t xml:space="preserve">This section presents detailed sketch designs for R/W and W/O VFD sub-filing.  It also includes a list of tasks required to implement the basic version of R/W VFD sub-filing.  This latter section will likely be deleted as the design work listed is completed and documented in section 3. </w:t>
      </w:r>
    </w:p>
    <w:p w14:paraId="2D7EF006" w14:textId="74BFC6E8" w:rsidR="006770A2" w:rsidRDefault="006770A2" w:rsidP="006770A2">
      <w:pPr>
        <w:pStyle w:val="Heading2"/>
      </w:pPr>
      <w:r>
        <w:t>R/W VFD Sub-Filing</w:t>
      </w:r>
    </w:p>
    <w:p w14:paraId="71824F4D" w14:textId="3BBD1787" w:rsidR="00F05E0D" w:rsidRDefault="00E308FF" w:rsidP="006770A2">
      <w:r>
        <w:t xml:space="preserve">R/W VFD sub-filing distributes the logical HDF5 file across a collection of sub-files. </w:t>
      </w:r>
      <w:r w:rsidR="00F05E0D">
        <w:t xml:space="preserve">While this design choice is driven by the objective of hiding sub-filing from the upper levels of the library, </w:t>
      </w:r>
      <w:r w:rsidR="00D0367F">
        <w:t>it has other advantages as discussed in section 1.3 above</w:t>
      </w:r>
    </w:p>
    <w:p w14:paraId="588202AF" w14:textId="3F805818" w:rsidR="00F05E0D" w:rsidRDefault="00F05E0D" w:rsidP="006770A2">
      <w:r>
        <w:t xml:space="preserve">Routing of I/O requests to the appropriate sub-files is managed via </w:t>
      </w:r>
      <w:r w:rsidR="00B37B9D">
        <w:t xml:space="preserve">per rank sub-filing VFDs, and </w:t>
      </w:r>
      <w:r>
        <w:t xml:space="preserve">a system of I/O concentrators, combined with selection I/O. </w:t>
      </w:r>
      <w:r w:rsidR="00B37B9D">
        <w:t xml:space="preserve"> Briefly, selection I/O allows the</w:t>
      </w:r>
      <w:r>
        <w:t xml:space="preserve"> sub-filing VFD</w:t>
      </w:r>
      <w:r w:rsidR="00B37B9D">
        <w:t>s</w:t>
      </w:r>
      <w:r>
        <w:t xml:space="preserve"> to examine each I/O request as a whole, determine which sub-files are involved, sub-divide the</w:t>
      </w:r>
      <w:r w:rsidR="00EF7184">
        <w:t xml:space="preserve"> request accordingly, and route</w:t>
      </w:r>
      <w:r>
        <w:t xml:space="preserve"> the sub-requests to the appropriate I/O concentrator</w:t>
      </w:r>
      <w:r w:rsidR="00B37B9D">
        <w:t>s</w:t>
      </w:r>
      <w:r>
        <w:t xml:space="preserve">.  </w:t>
      </w:r>
    </w:p>
    <w:p w14:paraId="1F5FDC96" w14:textId="16F5BA97" w:rsidR="006C19D4" w:rsidRDefault="006C19D4" w:rsidP="006770A2">
      <w:r>
        <w:t xml:space="preserve">Obviously, this implies large amounts of raw data I/O related IPC between the compute ranks and the I/O concentrators.  In the ideal case, </w:t>
      </w:r>
      <w:r w:rsidR="00811309">
        <w:t xml:space="preserve">the </w:t>
      </w:r>
      <w:r w:rsidR="001F798B">
        <w:t xml:space="preserve">compute rank and the </w:t>
      </w:r>
      <w:r w:rsidR="00B37B9D">
        <w:t xml:space="preserve">target </w:t>
      </w:r>
      <w:r w:rsidR="001F798B">
        <w:t>I/O concentrator are always on the same node, minimizing the cost of this IPC.</w:t>
      </w:r>
      <w:r w:rsidR="00400068">
        <w:t xml:space="preserve">  The importance of approaching this ideal will depend on the cost of inte</w:t>
      </w:r>
      <w:r w:rsidR="00FD3045">
        <w:t>rnode IPC on the target machine</w:t>
      </w:r>
      <w:r w:rsidR="000275D5">
        <w:t>s</w:t>
      </w:r>
      <w:r w:rsidR="00FD3045">
        <w:t>.</w:t>
      </w:r>
      <w:r w:rsidR="00FD3045">
        <w:rPr>
          <w:rStyle w:val="FootnoteReference"/>
        </w:rPr>
        <w:footnoteReference w:id="8"/>
      </w:r>
    </w:p>
    <w:p w14:paraId="5AD004D1" w14:textId="49DA0906" w:rsidR="00636AE3" w:rsidRDefault="00636AE3" w:rsidP="006770A2">
      <w:r>
        <w:t xml:space="preserve">If which rank writes to </w:t>
      </w:r>
      <w:r w:rsidR="00B37B9D">
        <w:t>what</w:t>
      </w:r>
      <w:r>
        <w:t xml:space="preserve"> portions of the target dataset is fundamentally unpredictable, </w:t>
      </w:r>
      <w:r w:rsidR="00400068">
        <w:t>the problem of minimizing off node IPC for raw data I/O purposes is un-solvable, and thus must be lived with.</w:t>
      </w:r>
    </w:p>
    <w:p w14:paraId="0439BB8E" w14:textId="506343B0" w:rsidR="00400068" w:rsidRDefault="00737694" w:rsidP="006770A2">
      <w:r>
        <w:t>However, in the check</w:t>
      </w:r>
      <w:r w:rsidR="00400068">
        <w:t>point file use case, applications whose write behavior is well known are common.</w:t>
      </w:r>
      <w:r>
        <w:t xml:space="preserve">  In such cases, and where node-</w:t>
      </w:r>
      <w:r w:rsidR="00400068">
        <w:t xml:space="preserve">local storage is used for the sub-files, there will be at least some advantage in avoiding IPC with off node I/O concentrators.  </w:t>
      </w:r>
    </w:p>
    <w:p w14:paraId="5DA9B8E0" w14:textId="155131BE" w:rsidR="00B43E75" w:rsidRDefault="00B43E75" w:rsidP="00B43E75">
      <w:r>
        <w:t xml:space="preserve">At a minimum, this requires </w:t>
      </w:r>
      <w:r w:rsidR="00737694">
        <w:t xml:space="preserve">the </w:t>
      </w:r>
      <w:r>
        <w:t>appropriate binding of sub-files, I/O concentrato</w:t>
      </w:r>
      <w:r w:rsidR="000275D5">
        <w:t>rs, and compute ranks to nodes.  I</w:t>
      </w:r>
      <w:r>
        <w:t xml:space="preserve">t </w:t>
      </w:r>
      <w:r w:rsidR="000275D5">
        <w:t xml:space="preserve">also </w:t>
      </w:r>
      <w:r>
        <w:t xml:space="preserve">requires </w:t>
      </w:r>
      <w:r w:rsidR="000275D5">
        <w:t xml:space="preserve">appropriate allocation of </w:t>
      </w:r>
      <w:r>
        <w:t xml:space="preserve">logical </w:t>
      </w:r>
      <w:r w:rsidR="000275D5">
        <w:t xml:space="preserve">HDF5 </w:t>
      </w:r>
      <w:r>
        <w:t>file space to sub-files</w:t>
      </w:r>
      <w:r w:rsidR="004A5CFA">
        <w:t xml:space="preserve">.  </w:t>
      </w:r>
    </w:p>
    <w:p w14:paraId="53264AEE" w14:textId="3D1F6F5D" w:rsidR="00B43E75" w:rsidRDefault="00B43E75" w:rsidP="00B43E75">
      <w:r>
        <w:lastRenderedPageBreak/>
        <w:t xml:space="preserve">While this appears to be do-able with appropriate cooperation from the application, </w:t>
      </w:r>
      <w:r w:rsidR="00FD3045">
        <w:t>depending on the level of optimization required, it has the potential to add</w:t>
      </w:r>
      <w:r>
        <w:t xml:space="preserve"> considerably to the complexity of the problem.  Further, as shall be seen, the issue can be bypassed with the W/O version of VFD sub-filing.</w:t>
      </w:r>
    </w:p>
    <w:p w14:paraId="7F157954" w14:textId="39C07280" w:rsidR="00B43E75" w:rsidRDefault="00B43E75" w:rsidP="00B43E75">
      <w:r>
        <w:t xml:space="preserve">Thus, in this conceptual outline of R/W VFD sub-filing, we first address address the simple case in which we </w:t>
      </w:r>
      <w:r w:rsidR="00737694">
        <w:t xml:space="preserve">do not </w:t>
      </w:r>
      <w:r>
        <w:t>attempt to minimize raw data related IPC</w:t>
      </w:r>
      <w:r w:rsidR="00EF7184">
        <w:t xml:space="preserve"> costs</w:t>
      </w:r>
      <w:r>
        <w:t>, and then outline possible optimizations.</w:t>
      </w:r>
    </w:p>
    <w:p w14:paraId="17E7F993" w14:textId="6B2ABD87" w:rsidR="006770A2" w:rsidRDefault="006770A2" w:rsidP="00E308FF">
      <w:pPr>
        <w:pStyle w:val="Heading3"/>
      </w:pPr>
      <w:r>
        <w:t>Base Version</w:t>
      </w:r>
      <w:r w:rsidR="00E308FF">
        <w:t xml:space="preserve"> of R/W VFD Sub-filing</w:t>
      </w:r>
    </w:p>
    <w:p w14:paraId="395E2E9B" w14:textId="1550C384" w:rsidR="006770A2" w:rsidRDefault="00F05E0D" w:rsidP="006770A2">
      <w:r>
        <w:t>In the base version of R/W VFD sub-filing, we simply stripe the logical HDF5 fi</w:t>
      </w:r>
      <w:r w:rsidR="00737694">
        <w:t>le across the sub-files, and re</w:t>
      </w:r>
      <w:r>
        <w:t>direct I/O requests to the appropriate sub-file(s). Doing this efficiently (i.e. minimizing the number of message exchanges with I/O concentrators) requires selection I/O.</w:t>
      </w:r>
    </w:p>
    <w:p w14:paraId="57A670C4" w14:textId="2D8C9759" w:rsidR="00F05E0D" w:rsidRDefault="00F05E0D" w:rsidP="006770A2">
      <w:r>
        <w:t xml:space="preserve">Since there is no attempt to minimize </w:t>
      </w:r>
      <w:r w:rsidR="00110939">
        <w:t xml:space="preserve">the cost of </w:t>
      </w:r>
      <w:r>
        <w:t xml:space="preserve">inter-process communications with the I/O concentrators in the base version, </w:t>
      </w:r>
      <w:r w:rsidR="00125849">
        <w:t xml:space="preserve">we can hide </w:t>
      </w:r>
      <w:r>
        <w:t>sub-filing</w:t>
      </w:r>
      <w:r w:rsidR="00125849">
        <w:rPr>
          <w:rStyle w:val="FootnoteReference"/>
        </w:rPr>
        <w:footnoteReference w:id="9"/>
      </w:r>
      <w:r>
        <w:t xml:space="preserve"> from the HDF5 library above the VFD layer.  Thus the base version requires only the following major components:</w:t>
      </w:r>
    </w:p>
    <w:p w14:paraId="1F88E99E" w14:textId="005B2D0D" w:rsidR="00F05E0D" w:rsidRDefault="00F05E0D" w:rsidP="007A1107">
      <w:pPr>
        <w:pStyle w:val="ListParagraph"/>
        <w:numPr>
          <w:ilvl w:val="0"/>
          <w:numId w:val="14"/>
        </w:numPr>
      </w:pPr>
      <w:r>
        <w:t>The sub-filing VFD</w:t>
      </w:r>
      <w:r w:rsidR="00110939">
        <w:t>s, which examine I/O requests, sub-divide them as necessary, and relay</w:t>
      </w:r>
      <w:r>
        <w:t xml:space="preserve"> them to the appropriate I/O concentrator(s).  The sub-filing VFDs also maintain an index detailing the mapping of the logical </w:t>
      </w:r>
      <w:r w:rsidR="00FD3045">
        <w:t xml:space="preserve">HDF5 </w:t>
      </w:r>
      <w:r>
        <w:t xml:space="preserve">file onto the sub-files.  In the base case, this simply means storing the stripe depth and width, so that any </w:t>
      </w:r>
      <w:r w:rsidR="00FD3045">
        <w:t>offset</w:t>
      </w:r>
      <w:r>
        <w:t xml:space="preserve"> in the logical file can be mapped to the appropriate offset in one of the sub-files.</w:t>
      </w:r>
    </w:p>
    <w:p w14:paraId="0E736E28" w14:textId="34F2ED4A" w:rsidR="00F05E0D" w:rsidRDefault="00F05E0D" w:rsidP="007A1107">
      <w:pPr>
        <w:pStyle w:val="ListParagraph"/>
        <w:numPr>
          <w:ilvl w:val="0"/>
          <w:numId w:val="14"/>
        </w:numPr>
      </w:pPr>
      <w:r>
        <w:t xml:space="preserve">The constellation of I/O concentrators, which serve I/O requests on their assigned sub-files.  The I/O concentrators are either dedicated ranks or threads off </w:t>
      </w:r>
      <w:r w:rsidR="00110939">
        <w:t xml:space="preserve">of </w:t>
      </w:r>
      <w:r>
        <w:t>compute ranks.  To</w:t>
      </w:r>
      <w:r w:rsidR="00D937B9">
        <w:t xml:space="preserve"> maximize code re-use, they use</w:t>
      </w:r>
      <w:r>
        <w:t xml:space="preserve"> the </w:t>
      </w:r>
      <w:r w:rsidR="00D937B9">
        <w:t xml:space="preserve">HDF5 </w:t>
      </w:r>
      <w:r>
        <w:t>VFD layer to perform actual operations on the sub-files.</w:t>
      </w:r>
    </w:p>
    <w:p w14:paraId="16AB7CFB" w14:textId="533785E4" w:rsidR="00D0367F" w:rsidRDefault="00F05E0D" w:rsidP="00D0367F">
      <w:pPr>
        <w:pStyle w:val="ListParagraph"/>
        <w:numPr>
          <w:ilvl w:val="0"/>
          <w:numId w:val="14"/>
        </w:numPr>
      </w:pPr>
      <w:r>
        <w:t>Configuration, set</w:t>
      </w:r>
      <w:r w:rsidR="00737694">
        <w:t>up and take</w:t>
      </w:r>
      <w:r>
        <w:t xml:space="preserve">down code for the I/O concentrators.  </w:t>
      </w:r>
    </w:p>
    <w:p w14:paraId="4BE65DC8" w14:textId="77777777" w:rsidR="00D0367F" w:rsidRDefault="00D0367F" w:rsidP="00D0367F">
      <w:r>
        <w:t>To handle I/O requests efficiently and correctly, the sub-filing VFDs require the following:</w:t>
      </w:r>
    </w:p>
    <w:p w14:paraId="5FA8AF20" w14:textId="77777777" w:rsidR="00D0367F" w:rsidRDefault="00D0367F" w:rsidP="00D0367F">
      <w:pPr>
        <w:pStyle w:val="ListParagraph"/>
        <w:numPr>
          <w:ilvl w:val="0"/>
          <w:numId w:val="29"/>
        </w:numPr>
      </w:pPr>
      <w:r>
        <w:t>A description of the entire I/O request generated by the API call – probably in the form of a selection on the vector of bytes that comprises the logical HDF5 file, and an associated buffer.</w:t>
      </w:r>
    </w:p>
    <w:p w14:paraId="655346EC" w14:textId="77777777" w:rsidR="00D0367F" w:rsidRDefault="00D0367F" w:rsidP="00D0367F">
      <w:pPr>
        <w:pStyle w:val="ListParagraph"/>
      </w:pPr>
      <w:r>
        <w:t>This is provided by selection I/O.</w:t>
      </w:r>
    </w:p>
    <w:p w14:paraId="46D4C5F1" w14:textId="77777777" w:rsidR="00D0367F" w:rsidRDefault="00D0367F" w:rsidP="00D0367F">
      <w:pPr>
        <w:pStyle w:val="ListParagraph"/>
        <w:numPr>
          <w:ilvl w:val="0"/>
          <w:numId w:val="29"/>
        </w:numPr>
      </w:pPr>
      <w:r>
        <w:t xml:space="preserve">An index mapping the logical HDF5 file to locations in the sub-files.  In the base version, we will simply stripe the logical HDF5 file across the sub-files, and thus we can compute this index as needed given the stripe width and depth.  </w:t>
      </w:r>
    </w:p>
    <w:p w14:paraId="6BBA9234" w14:textId="77777777" w:rsidR="00D0367F" w:rsidRDefault="00D0367F" w:rsidP="00D0367F">
      <w:pPr>
        <w:pStyle w:val="ListParagraph"/>
      </w:pPr>
      <w:r>
        <w:t>This is constructed on each rank as logical file space is allocated and assigned to its target sub-file.  In the basic case this is very simple, as the logical HDF5 file is simply striped across the sub-files.  As shall be seen, this becomes more complex once we try to minimized inter-process communication costs through file space allocation based on hints and mapping of ranks to nodes and cores.</w:t>
      </w:r>
    </w:p>
    <w:p w14:paraId="6F87C50E" w14:textId="77777777" w:rsidR="00D0367F" w:rsidRDefault="00D0367F" w:rsidP="00D0367F">
      <w:pPr>
        <w:pStyle w:val="ListParagraph"/>
        <w:numPr>
          <w:ilvl w:val="0"/>
          <w:numId w:val="29"/>
        </w:numPr>
      </w:pPr>
      <w:r>
        <w:t xml:space="preserve">For each sub-file, the rank of the process to which I/O for that sub-file should be redirected, and any other information that is needed to perform the needed communications. </w:t>
      </w:r>
    </w:p>
    <w:p w14:paraId="6888AEFD" w14:textId="44DC0D0F" w:rsidR="00D0367F" w:rsidRDefault="00D0367F" w:rsidP="00FD3045">
      <w:pPr>
        <w:pStyle w:val="ListParagraph"/>
      </w:pPr>
      <w:r>
        <w:lastRenderedPageBreak/>
        <w:t>In the basic case, this configuration data will be passed in as a FAPL (File Access Property List) entry during file open.  As above, this may change as we attempt to minimized inter-process communications costs.</w:t>
      </w:r>
    </w:p>
    <w:p w14:paraId="25EA91A3" w14:textId="77777777" w:rsidR="003C3FA0" w:rsidRDefault="003C3FA0" w:rsidP="003C3FA0">
      <w:pPr>
        <w:keepNext/>
      </w:pPr>
      <w:r>
        <w:rPr>
          <w:noProof/>
        </w:rPr>
        <w:drawing>
          <wp:inline distT="0" distB="0" distL="0" distR="0" wp14:anchorId="7DEF54B2" wp14:editId="446F4A90">
            <wp:extent cx="6309360" cy="48755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ubfiling_Diagram_Overview_v00.jpg"/>
                    <pic:cNvPicPr/>
                  </pic:nvPicPr>
                  <pic:blipFill>
                    <a:blip r:embed="rId8">
                      <a:extLst>
                        <a:ext uri="{28A0092B-C50C-407E-A947-70E740481C1C}">
                          <a14:useLocalDpi xmlns:a14="http://schemas.microsoft.com/office/drawing/2010/main" val="0"/>
                        </a:ext>
                      </a:extLst>
                    </a:blip>
                    <a:stretch>
                      <a:fillRect/>
                    </a:stretch>
                  </pic:blipFill>
                  <pic:spPr>
                    <a:xfrm>
                      <a:off x="0" y="0"/>
                      <a:ext cx="6309360" cy="4875530"/>
                    </a:xfrm>
                    <a:prstGeom prst="rect">
                      <a:avLst/>
                    </a:prstGeom>
                  </pic:spPr>
                </pic:pic>
              </a:graphicData>
            </a:graphic>
          </wp:inline>
        </w:drawing>
      </w:r>
    </w:p>
    <w:p w14:paraId="4FB82E79" w14:textId="61535F40" w:rsidR="003C3FA0" w:rsidRDefault="003C3FA0" w:rsidP="003C3FA0">
      <w:pPr>
        <w:pStyle w:val="Caption"/>
      </w:pPr>
      <w:r>
        <w:t xml:space="preserve">Figure </w:t>
      </w:r>
      <w:fldSimple w:instr=" SEQ Figure \* ARABIC ">
        <w:r w:rsidR="00D937B9">
          <w:rPr>
            <w:noProof/>
          </w:rPr>
          <w:t>1</w:t>
        </w:r>
      </w:fldSimple>
      <w:r>
        <w:t>:  A diagram of a possible</w:t>
      </w:r>
      <w:r w:rsidR="00D937B9">
        <w:t xml:space="preserve"> base version</w:t>
      </w:r>
      <w:r>
        <w:t xml:space="preserve"> VFD sub-filing configuration.  Here we assume N ranks distributed across M nodes, </w:t>
      </w:r>
      <w:r w:rsidR="00985063">
        <w:t>where each</w:t>
      </w:r>
      <w:r>
        <w:t xml:space="preserve"> </w:t>
      </w:r>
      <w:r w:rsidR="00985063">
        <w:t>node</w:t>
      </w:r>
      <w:r w:rsidR="00737694">
        <w:t xml:space="preserve"> has node-</w:t>
      </w:r>
      <w:r>
        <w:t xml:space="preserve">local storage.  For each node, we have one I/O concentrator, that accesses its local sub-file via the sec2 VFD.  The lines between the sub-filing VFDs and the I/O Concentrators denote potential lines of communication.  </w:t>
      </w:r>
    </w:p>
    <w:p w14:paraId="009D260A" w14:textId="3C4870AE" w:rsidR="00F05E0D" w:rsidRDefault="00125849" w:rsidP="00247124">
      <w:r>
        <w:t>The</w:t>
      </w:r>
      <w:r w:rsidR="00F05E0D">
        <w:t xml:space="preserve"> I/O </w:t>
      </w:r>
      <w:r>
        <w:t>concentrators</w:t>
      </w:r>
      <w:r w:rsidR="00F05E0D">
        <w:t xml:space="preserve"> require configuration data specifying:</w:t>
      </w:r>
    </w:p>
    <w:p w14:paraId="679DC56D" w14:textId="26598006" w:rsidR="00F05E0D" w:rsidRDefault="00F05E0D" w:rsidP="00247124">
      <w:pPr>
        <w:pStyle w:val="ListParagraph"/>
        <w:numPr>
          <w:ilvl w:val="0"/>
          <w:numId w:val="25"/>
        </w:numPr>
      </w:pPr>
      <w:r>
        <w:t>The number, location, and names of the sub-files,</w:t>
      </w:r>
    </w:p>
    <w:p w14:paraId="1CF7C852" w14:textId="4C990192" w:rsidR="00F05E0D" w:rsidRDefault="00F05E0D" w:rsidP="00247124">
      <w:pPr>
        <w:pStyle w:val="ListParagraph"/>
        <w:numPr>
          <w:ilvl w:val="0"/>
          <w:numId w:val="25"/>
        </w:numPr>
      </w:pPr>
      <w:r>
        <w:t xml:space="preserve">The number, and location of the I/O </w:t>
      </w:r>
      <w:r w:rsidR="008D33C1">
        <w:t>concentrators</w:t>
      </w:r>
      <w:r>
        <w:t>,</w:t>
      </w:r>
    </w:p>
    <w:p w14:paraId="125F402A" w14:textId="39C44772" w:rsidR="00F05E0D" w:rsidRDefault="00F05E0D" w:rsidP="00247124">
      <w:pPr>
        <w:pStyle w:val="ListParagraph"/>
        <w:numPr>
          <w:ilvl w:val="0"/>
          <w:numId w:val="25"/>
        </w:numPr>
      </w:pPr>
      <w:r>
        <w:t xml:space="preserve">The assignment of I/O </w:t>
      </w:r>
      <w:r w:rsidR="008D33C1">
        <w:t>concentrators</w:t>
      </w:r>
      <w:r>
        <w:t xml:space="preserve"> to sub-files, and</w:t>
      </w:r>
    </w:p>
    <w:p w14:paraId="4461A639" w14:textId="6BFE42FD" w:rsidR="00F05E0D" w:rsidRDefault="00F05E0D" w:rsidP="00247124">
      <w:pPr>
        <w:pStyle w:val="ListParagraph"/>
        <w:numPr>
          <w:ilvl w:val="0"/>
          <w:numId w:val="25"/>
        </w:numPr>
      </w:pPr>
      <w:r>
        <w:t>Specification of how data is to be written to the assigned sub-file – i.e. POSIX or MPI I/O, etc.</w:t>
      </w:r>
    </w:p>
    <w:p w14:paraId="429663E9" w14:textId="40915FF9" w:rsidR="00F05E0D" w:rsidRDefault="00F05E0D" w:rsidP="00F05E0D">
      <w:r>
        <w:t xml:space="preserve">If the I/O </w:t>
      </w:r>
      <w:r w:rsidR="008D33C1">
        <w:t>concentrators</w:t>
      </w:r>
      <w:r>
        <w:t xml:space="preserve"> are threads off </w:t>
      </w:r>
      <w:r w:rsidR="00737694">
        <w:t xml:space="preserve">of </w:t>
      </w:r>
      <w:r>
        <w:t xml:space="preserve">compute </w:t>
      </w:r>
      <w:r w:rsidR="00110939">
        <w:t>ranks</w:t>
      </w:r>
      <w:r>
        <w:t xml:space="preserve">, this data can </w:t>
      </w:r>
      <w:r w:rsidR="00D937B9">
        <w:t xml:space="preserve">again </w:t>
      </w:r>
      <w:r>
        <w:t>be passed in the FAPL, and the necessary threads can be created as part of the file open</w:t>
      </w:r>
      <w:r w:rsidR="00737694">
        <w:t>ing</w:t>
      </w:r>
      <w:r>
        <w:t xml:space="preserve"> process.  If dedicated ranks are used, some other method of configuration will be necessary.  In either case, the I/O </w:t>
      </w:r>
      <w:r w:rsidR="008D33C1">
        <w:t>concentrators</w:t>
      </w:r>
      <w:r>
        <w:t xml:space="preserve"> will </w:t>
      </w:r>
      <w:r w:rsidR="008D33C1">
        <w:t xml:space="preserve">use </w:t>
      </w:r>
      <w:r>
        <w:t>the HDF5 VFD interface to perform the actual I/O.</w:t>
      </w:r>
    </w:p>
    <w:p w14:paraId="0B396E5C" w14:textId="48EDE146" w:rsidR="008D33C1" w:rsidRDefault="00F05E0D" w:rsidP="00F05E0D">
      <w:r>
        <w:lastRenderedPageBreak/>
        <w:t>For independent I/O, the cycle of operation of the sub-filing VFDs is as follows:</w:t>
      </w:r>
    </w:p>
    <w:p w14:paraId="0BB0538D" w14:textId="743B3AB3" w:rsidR="00F05E0D" w:rsidRDefault="00F05E0D" w:rsidP="00247124">
      <w:pPr>
        <w:pStyle w:val="ListParagraph"/>
        <w:numPr>
          <w:ilvl w:val="0"/>
          <w:numId w:val="26"/>
        </w:numPr>
      </w:pPr>
      <w:r>
        <w:t>Receive the selection</w:t>
      </w:r>
      <w:r w:rsidR="008D33C1">
        <w:rPr>
          <w:rStyle w:val="FootnoteReference"/>
        </w:rPr>
        <w:footnoteReference w:id="10"/>
      </w:r>
      <w:r>
        <w:t xml:space="preserve"> describing the desired I/O (item 1) via</w:t>
      </w:r>
      <w:r w:rsidR="00737694">
        <w:t xml:space="preserve"> a</w:t>
      </w:r>
      <w:r>
        <w:t xml:space="preserve"> function call. </w:t>
      </w:r>
    </w:p>
    <w:p w14:paraId="34D25B53" w14:textId="62A47CEC" w:rsidR="00125849" w:rsidRDefault="00F05E0D" w:rsidP="00247124">
      <w:pPr>
        <w:pStyle w:val="ListParagraph"/>
        <w:numPr>
          <w:ilvl w:val="0"/>
          <w:numId w:val="26"/>
        </w:numPr>
      </w:pPr>
      <w:r>
        <w:t xml:space="preserve">Divide the above selection into one or more sub-selections (and sub-buffers for writes) -- one for each sub-file touched by the I/O. </w:t>
      </w:r>
    </w:p>
    <w:p w14:paraId="10A90158" w14:textId="5B594632" w:rsidR="00F05E0D" w:rsidRDefault="00F05E0D" w:rsidP="00247124">
      <w:pPr>
        <w:pStyle w:val="ListParagraph"/>
        <w:numPr>
          <w:ilvl w:val="0"/>
          <w:numId w:val="26"/>
        </w:numPr>
      </w:pPr>
      <w:r>
        <w:t xml:space="preserve">Relay the sub-selections (and sub-buffers for writes) to the appropriate I/O </w:t>
      </w:r>
      <w:r w:rsidR="00125849">
        <w:t>concentrators</w:t>
      </w:r>
      <w:r>
        <w:t xml:space="preserve"> to perform the actual I/O.</w:t>
      </w:r>
      <w:r w:rsidR="008D33C1">
        <w:rPr>
          <w:rStyle w:val="FootnoteReference"/>
        </w:rPr>
        <w:footnoteReference w:id="11"/>
      </w:r>
      <w:r>
        <w:t xml:space="preserve">  </w:t>
      </w:r>
    </w:p>
    <w:p w14:paraId="60125F0E" w14:textId="53897D27" w:rsidR="00D937B9" w:rsidRDefault="00737694" w:rsidP="00D937B9">
      <w:pPr>
        <w:pStyle w:val="ListParagraph"/>
        <w:numPr>
          <w:ilvl w:val="0"/>
          <w:numId w:val="26"/>
        </w:numPr>
      </w:pPr>
      <w:r>
        <w:t>Await messages from each of</w:t>
      </w:r>
      <w:r w:rsidR="008D33C1">
        <w:t xml:space="preserve"> the I/O concentrators indicating the outcome of the I/O request, and, </w:t>
      </w:r>
      <w:r w:rsidR="005078CA">
        <w:t>for reads</w:t>
      </w:r>
      <w:r w:rsidR="00F05E0D">
        <w:t xml:space="preserve">, the requested data.  </w:t>
      </w:r>
      <w:r w:rsidR="008D33C1">
        <w:t>In the read case, copy the read data</w:t>
      </w:r>
      <w:r w:rsidR="00F05E0D">
        <w:t xml:space="preserve"> into the buffer associated with the selection </w:t>
      </w:r>
      <w:r w:rsidR="005078CA">
        <w:t xml:space="preserve">passed into the VFD </w:t>
      </w:r>
      <w:r w:rsidR="00110939">
        <w:t>in step 1</w:t>
      </w:r>
      <w:r w:rsidR="008D33C1">
        <w:t>.  Return the result</w:t>
      </w:r>
      <w:r w:rsidR="00F05E0D">
        <w:t>.</w:t>
      </w:r>
    </w:p>
    <w:p w14:paraId="1939606D" w14:textId="77777777" w:rsidR="008427FE" w:rsidRDefault="008427FE" w:rsidP="008427FE">
      <w:r>
        <w:t>Note that at some point in this process, the sub-selections must be mapped from the logical file address space onto the address space of the target sub-files. If the I/O concentrators are implemented as threads off of compute ranks, it makes sense to do this before relaying the sub-selections to the appropriate I/O concentrators.  If, on the other hand, the I/O concentrators are implemented as dedicated ranks, it may be appropriate to off-load this task on them.</w:t>
      </w:r>
    </w:p>
    <w:p w14:paraId="4934EA46" w14:textId="77777777" w:rsidR="008427FE" w:rsidRDefault="008427FE" w:rsidP="008427FE">
      <w:r>
        <w:t xml:space="preserve">Again, in the context of independent I/O, the I/O concentrators listen for I/O requests, and serve them in the order in which they arrive.  </w:t>
      </w:r>
    </w:p>
    <w:p w14:paraId="542BD06A" w14:textId="48C7C7A6" w:rsidR="008427FE" w:rsidRDefault="008427FE" w:rsidP="008427FE">
      <w:r>
        <w:t xml:space="preserve">While there may be multiple I/O concentrators for each sub-file, </w:t>
      </w:r>
      <w:r w:rsidR="00FD3045">
        <w:t xml:space="preserve">for simplicity, </w:t>
      </w:r>
      <w:r>
        <w:t>each sub-filing VFD has an assigned I/O concentrator that it uses for all I/O redirected to the associated sub-file.</w:t>
      </w:r>
      <w:r w:rsidR="00FD3045">
        <w:t xml:space="preserve">  If load balancing becomes an issue, this point will be re-visited.</w:t>
      </w:r>
    </w:p>
    <w:p w14:paraId="2FE7489A" w14:textId="77777777" w:rsidR="008427FE" w:rsidRDefault="008427FE" w:rsidP="008427FE">
      <w:r>
        <w:t xml:space="preserve">From the perspective of the sub-filing VFDs, collective I/O is handled much the same way as independent I/O, with the addition of a scatter/gather between steps 2 and 3 above, in which the total number of sub-filing VFDs that have I/O requests for each I/O concentrator is determined and relayed to the I/O concentrators. </w:t>
      </w:r>
    </w:p>
    <w:p w14:paraId="5B2F8B71" w14:textId="77777777" w:rsidR="008427FE" w:rsidRDefault="008427FE" w:rsidP="008427FE">
      <w:r>
        <w:t>From the perspective of the I/O concentrators, the collective I/O request begins when it receives the number of participating sub-filing VFDs.  The I/O concentrators then proceed according to the following cycle of operation:</w:t>
      </w:r>
    </w:p>
    <w:p w14:paraId="4A054EB5" w14:textId="77777777" w:rsidR="008427FE" w:rsidRDefault="008427FE" w:rsidP="008427FE">
      <w:pPr>
        <w:pStyle w:val="ListParagraph"/>
        <w:numPr>
          <w:ilvl w:val="0"/>
          <w:numId w:val="19"/>
        </w:numPr>
      </w:pPr>
      <w:r>
        <w:t>Wait until the specified number of collective I/O request messages have been received from the sub-filing VFDs</w:t>
      </w:r>
    </w:p>
    <w:p w14:paraId="48A95BBB" w14:textId="77777777" w:rsidR="008427FE" w:rsidRDefault="008427FE" w:rsidP="008427FE">
      <w:pPr>
        <w:pStyle w:val="ListParagraph"/>
        <w:numPr>
          <w:ilvl w:val="0"/>
          <w:numId w:val="19"/>
        </w:numPr>
      </w:pPr>
      <w:r>
        <w:t>Combine the collective I/O requests into a single operation</w:t>
      </w:r>
    </w:p>
    <w:p w14:paraId="2430F6F1" w14:textId="77777777" w:rsidR="008427FE" w:rsidRDefault="008427FE" w:rsidP="008427FE">
      <w:pPr>
        <w:pStyle w:val="ListParagraph"/>
        <w:numPr>
          <w:ilvl w:val="0"/>
          <w:numId w:val="19"/>
        </w:numPr>
      </w:pPr>
      <w:r>
        <w:t>Perform the I/O request as specified in the configuration data.  If there are multiple sub-file I/O processes for the target sub-file, this will probably be a collective operation with the other sub-file I/O processes that perform I/O to the target sub-file.</w:t>
      </w:r>
    </w:p>
    <w:p w14:paraId="057E4582" w14:textId="77777777" w:rsidR="008427FE" w:rsidRDefault="008427FE" w:rsidP="008427FE">
      <w:pPr>
        <w:pStyle w:val="ListParagraph"/>
        <w:numPr>
          <w:ilvl w:val="0"/>
          <w:numId w:val="19"/>
        </w:numPr>
      </w:pPr>
      <w:r>
        <w:lastRenderedPageBreak/>
        <w:t xml:space="preserve">If the operation was a write, report success/failure to the requesting sub-filing VFDs.  If it was a read, extract data from the results of the collective read and use it to satisfy the read requests from the various sub-filing VFDs that sent I/O requests.  </w:t>
      </w:r>
    </w:p>
    <w:p w14:paraId="5CEAA4EB" w14:textId="36AE6F82" w:rsidR="00D937B9" w:rsidRDefault="008427FE" w:rsidP="00D937B9">
      <w:r>
        <w:t xml:space="preserve">Note that any independent I/O requests received </w:t>
      </w:r>
      <w:r w:rsidR="00B66826">
        <w:t>after</w:t>
      </w:r>
      <w:r>
        <w:t xml:space="preserve"> step 1 </w:t>
      </w:r>
      <w:r w:rsidR="00B66826">
        <w:t>must be queued until after the collective operation is completed</w:t>
      </w:r>
      <w:r>
        <w:t>.</w:t>
      </w:r>
    </w:p>
    <w:p w14:paraId="358220EA" w14:textId="77777777" w:rsidR="00D937B9" w:rsidRDefault="00D937B9" w:rsidP="00D937B9">
      <w:pPr>
        <w:keepNext/>
      </w:pPr>
      <w:r>
        <w:rPr>
          <w:noProof/>
        </w:rPr>
        <w:drawing>
          <wp:inline distT="0" distB="0" distL="0" distR="0" wp14:anchorId="15E886FA" wp14:editId="6000F6B8">
            <wp:extent cx="6057900" cy="5438775"/>
            <wp:effectExtent l="0" t="0" r="1270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ubfiling_Page_2_v03.jpg"/>
                    <pic:cNvPicPr/>
                  </pic:nvPicPr>
                  <pic:blipFill>
                    <a:blip r:embed="rId9">
                      <a:extLst>
                        <a:ext uri="{28A0092B-C50C-407E-A947-70E740481C1C}">
                          <a14:useLocalDpi xmlns:a14="http://schemas.microsoft.com/office/drawing/2010/main" val="0"/>
                        </a:ext>
                      </a:extLst>
                    </a:blip>
                    <a:stretch>
                      <a:fillRect/>
                    </a:stretch>
                  </pic:blipFill>
                  <pic:spPr>
                    <a:xfrm>
                      <a:off x="0" y="0"/>
                      <a:ext cx="6057900" cy="5438775"/>
                    </a:xfrm>
                    <a:prstGeom prst="rect">
                      <a:avLst/>
                    </a:prstGeom>
                  </pic:spPr>
                </pic:pic>
              </a:graphicData>
            </a:graphic>
          </wp:inline>
        </w:drawing>
      </w:r>
    </w:p>
    <w:p w14:paraId="36E0203A" w14:textId="767AFEC2" w:rsidR="00D937B9" w:rsidRDefault="00D937B9" w:rsidP="00D937B9">
      <w:pPr>
        <w:pStyle w:val="Caption"/>
      </w:pPr>
      <w:r>
        <w:t xml:space="preserve">Figure 2: Example writes to a VFD sub-filed HDF5 file in the basic case:  </w:t>
      </w:r>
    </w:p>
    <w:p w14:paraId="4F4132B4" w14:textId="27685E1A" w:rsidR="00D937B9" w:rsidRDefault="00D937B9" w:rsidP="00D937B9">
      <w:pPr>
        <w:pStyle w:val="Caption"/>
      </w:pPr>
      <w:r>
        <w:t>A: A lo</w:t>
      </w:r>
      <w:r w:rsidR="00737694">
        <w:t>gical HDF5 file striped across four</w:t>
      </w:r>
      <w:r>
        <w:t xml:space="preserve"> sub-files (stripe width 4) with a stripe depth of 1 KB.  </w:t>
      </w:r>
    </w:p>
    <w:p w14:paraId="1342F0DF" w14:textId="678C4F3C" w:rsidR="00D937B9" w:rsidRDefault="00D937B9" w:rsidP="00D937B9">
      <w:pPr>
        <w:pStyle w:val="Caption"/>
      </w:pPr>
      <w:r>
        <w:t>B:  After a write of 2 KB at offset 512. To perform this write, the sub-filing VFD broke it into three sub-requests (512 bytes at offset 512, 1024 bytes at offset 1024, and 512 bytes at offset 2048), and relayed them to the I/O concentrators managing sub-files 0, 1, and 2 respectively.</w:t>
      </w:r>
    </w:p>
    <w:p w14:paraId="30C5A2AA" w14:textId="0CC8AD42" w:rsidR="00D937B9" w:rsidRPr="00D937B9" w:rsidRDefault="00D937B9" w:rsidP="00D937B9">
      <w:pPr>
        <w:pStyle w:val="Caption"/>
      </w:pPr>
      <w:r>
        <w:t>C: After a second write of 1 KB at offset 3584.  To perform this write, the sub-filing VFD broke it into two sub-requests (512 bytes at offset 3584, and 512 bytes at offset 4096) and relayed them to the I/O concentrators managing sub-files 3, and 0 respectively.</w:t>
      </w:r>
    </w:p>
    <w:p w14:paraId="4FCADD60" w14:textId="3EDF8C9A" w:rsidR="006770A2" w:rsidRDefault="00F05E0D" w:rsidP="006770A2">
      <w:r>
        <w:lastRenderedPageBreak/>
        <w:t xml:space="preserve">Ideally, the I/O concentrators should be dedicated ranks.  However, as this is typically impractical with existing applications, we must also be able to implement the I/O concentrators as threads off </w:t>
      </w:r>
      <w:r w:rsidR="00737694">
        <w:t xml:space="preserve">the </w:t>
      </w:r>
      <w:r>
        <w:t>compute ranks.</w:t>
      </w:r>
    </w:p>
    <w:p w14:paraId="349B9526" w14:textId="5C93281E" w:rsidR="006770A2" w:rsidRDefault="006770A2" w:rsidP="008D33C1">
      <w:pPr>
        <w:pStyle w:val="Heading3"/>
      </w:pPr>
      <w:r>
        <w:t xml:space="preserve">Optimizations to Minimize </w:t>
      </w:r>
      <w:r w:rsidR="00110939">
        <w:t xml:space="preserve">the Cost of </w:t>
      </w:r>
      <w:r>
        <w:t>Inter-Process Communications</w:t>
      </w:r>
    </w:p>
    <w:p w14:paraId="08DADA0A" w14:textId="1476F6C5" w:rsidR="006770A2" w:rsidRDefault="006770A2" w:rsidP="006770A2">
      <w:r>
        <w:t>As currently understood, minimizing inter-process communications</w:t>
      </w:r>
      <w:r w:rsidR="00110939">
        <w:t xml:space="preserve"> costs</w:t>
      </w:r>
      <w:r>
        <w:t xml:space="preserve"> is at least a two-part problem.</w:t>
      </w:r>
    </w:p>
    <w:p w14:paraId="1F3D8CEB" w14:textId="339FF1F3" w:rsidR="004A0B6E" w:rsidRDefault="004A0B6E" w:rsidP="006770A2">
      <w:r>
        <w:t xml:space="preserve">Part of this problem is allocating logical file space to sub-files that are “close” to the processes that are likely to access it – thus minimizing IPC costs.  </w:t>
      </w:r>
    </w:p>
    <w:p w14:paraId="3A12C494" w14:textId="3A98A5FC" w:rsidR="006770A2" w:rsidRDefault="006770A2" w:rsidP="006770A2">
      <w:r>
        <w:t xml:space="preserve">The other part of the problem is assigning </w:t>
      </w:r>
      <w:r w:rsidR="00EF7184">
        <w:t>ranks</w:t>
      </w:r>
      <w:r>
        <w:t xml:space="preserve"> that write to adjacent sections of a dataset to processors (cores) that are “close” to each other from a communications perspective, selecting processors that will perform I/O on a given sub-file that are “close” to the processes that will request I/O to the sub-file, and potentially, placing the sub-file “close” to these processes.</w:t>
      </w:r>
    </w:p>
    <w:p w14:paraId="576EE7F8" w14:textId="36E83DB2" w:rsidR="006770A2" w:rsidRDefault="006770A2" w:rsidP="004A0B6E">
      <w:pPr>
        <w:pStyle w:val="Heading4"/>
      </w:pPr>
      <w:r>
        <w:t>The Space Allocation Problem</w:t>
      </w:r>
    </w:p>
    <w:p w14:paraId="0FF8029E" w14:textId="41586F9B" w:rsidR="00DB193D" w:rsidRDefault="006770A2" w:rsidP="006770A2">
      <w:r>
        <w:t xml:space="preserve">Assuming we have some measure of “closeness” between compute processes and I/O </w:t>
      </w:r>
      <w:r w:rsidR="008D33C1">
        <w:t>concentrators</w:t>
      </w:r>
      <w:r>
        <w:t xml:space="preserve">, and hints indicating which processes will access which section of the dataset, the space allocation </w:t>
      </w:r>
      <w:r w:rsidR="00DB193D">
        <w:t xml:space="preserve">problem resolves to </w:t>
      </w:r>
      <w:r w:rsidR="00737694">
        <w:t>allocation of logical HDF5 file space on</w:t>
      </w:r>
      <w:r w:rsidR="00DB193D">
        <w:t xml:space="preserve"> the sub-file managed by the I/O concentrator</w:t>
      </w:r>
      <w:r w:rsidR="00213EA8">
        <w:t>(</w:t>
      </w:r>
      <w:r w:rsidR="00DB193D">
        <w:t>s</w:t>
      </w:r>
      <w:r w:rsidR="00213EA8">
        <w:t>)</w:t>
      </w:r>
      <w:r w:rsidR="00DB193D">
        <w:t xml:space="preserve"> “closest” to the ranks most likely to write to it.</w:t>
      </w:r>
    </w:p>
    <w:p w14:paraId="30B7DA44" w14:textId="009EAE4B" w:rsidR="00DB193D" w:rsidRDefault="00DB193D" w:rsidP="006770A2">
      <w:r>
        <w:t>So far, two ways of addressing this problem have presented themselves:</w:t>
      </w:r>
    </w:p>
    <w:p w14:paraId="183D3ECB" w14:textId="32E59E50" w:rsidR="00DB193D" w:rsidRDefault="00371024" w:rsidP="006770A2">
      <w:r>
        <w:t xml:space="preserve">The obvious way to do this is to </w:t>
      </w:r>
      <w:r w:rsidR="00DB193D">
        <w:t xml:space="preserve">expose </w:t>
      </w:r>
      <w:r w:rsidR="004F6C06">
        <w:t xml:space="preserve">the existence and details of </w:t>
      </w:r>
      <w:r w:rsidR="00DB193D">
        <w:t xml:space="preserve">sub-filing to the </w:t>
      </w:r>
      <w:r w:rsidR="001C3C53">
        <w:t>HDF5 library free space manager</w:t>
      </w:r>
      <w:r w:rsidR="00EA5194">
        <w:t xml:space="preserve"> so that it can use this information</w:t>
      </w:r>
      <w:r w:rsidR="00D640FC">
        <w:t xml:space="preserve"> in combination with hints from the applicati</w:t>
      </w:r>
      <w:r w:rsidR="007034F7">
        <w:t>on to optimize space allocation</w:t>
      </w:r>
      <w:r w:rsidR="00DB193D">
        <w:t xml:space="preserve">.  Leaving aside the modularity concerns, this </w:t>
      </w:r>
      <w:r w:rsidR="001C3C53">
        <w:t>appears to be</w:t>
      </w:r>
      <w:r w:rsidR="00DB193D">
        <w:t xml:space="preserve"> </w:t>
      </w:r>
      <w:r w:rsidR="007034F7">
        <w:t>do-able but unpleasant for</w:t>
      </w:r>
      <w:r w:rsidR="00DB193D">
        <w:t xml:space="preserve"> chunked datasets, and </w:t>
      </w:r>
      <w:r w:rsidR="007034F7">
        <w:t>so</w:t>
      </w:r>
      <w:r w:rsidR="00DB193D">
        <w:t xml:space="preserve"> sticky </w:t>
      </w:r>
      <w:r w:rsidR="007034F7">
        <w:t>as to likely be impractical for</w:t>
      </w:r>
      <w:r w:rsidR="00DB193D">
        <w:t xml:space="preserve"> contiguous datasets.</w:t>
      </w:r>
      <w:r w:rsidR="001C3C53">
        <w:t xml:space="preserve">  On the plus side, given adequate hints and cooperation from the application, and sufficient knowledge of sub-filing, the HDF5 free space manager is well positioned to optimize logical HDF5 file space to sub-file allocation so as to minimize I/O related IPC</w:t>
      </w:r>
      <w:r w:rsidR="00110939">
        <w:t xml:space="preserve"> costs</w:t>
      </w:r>
      <w:r w:rsidR="001C3C53">
        <w:t>.</w:t>
      </w:r>
    </w:p>
    <w:p w14:paraId="57BF6F77" w14:textId="0D249715" w:rsidR="00DB193D" w:rsidRDefault="001C3C53" w:rsidP="006770A2">
      <w:r>
        <w:t>A simpler</w:t>
      </w:r>
      <w:r w:rsidR="00DB193D">
        <w:t xml:space="preserve"> </w:t>
      </w:r>
      <w:r w:rsidR="0060492D">
        <w:t xml:space="preserve">and more modular </w:t>
      </w:r>
      <w:r w:rsidR="00DB193D">
        <w:t>approach is to move the logical HDF5 file space to sub-file allocation to the sub-filing VFDs, and delay allocation until data is actually written (assuming only collective writes) or until a hint is received from the application – in which case independent writes are permitted.</w:t>
      </w:r>
    </w:p>
    <w:p w14:paraId="68918C4A" w14:textId="2E84C316" w:rsidR="00DB193D" w:rsidRDefault="00DB193D" w:rsidP="006770A2">
      <w:r>
        <w:t>These two approaches are discussed in greater detail in the following sections.</w:t>
      </w:r>
    </w:p>
    <w:p w14:paraId="0875E953" w14:textId="363CE3BB" w:rsidR="00DB193D" w:rsidRDefault="00DB193D" w:rsidP="00DB193D">
      <w:pPr>
        <w:pStyle w:val="Heading5"/>
      </w:pPr>
      <w:r>
        <w:t>Exposing Sub-Filing to the HDF5 Free Space Managers</w:t>
      </w:r>
    </w:p>
    <w:p w14:paraId="2F41F6AE" w14:textId="2DF72620" w:rsidR="009C783A" w:rsidRPr="009C783A" w:rsidRDefault="00A65B90" w:rsidP="00A65B90">
      <w:r>
        <w:t xml:space="preserve">Space allocation on sub-files to minimize I/O related IPC </w:t>
      </w:r>
      <w:r w:rsidR="00110939">
        <w:t xml:space="preserve">costs </w:t>
      </w:r>
      <w:r>
        <w:t xml:space="preserve">varies greatly between chunked and contiguous datasets.  </w:t>
      </w:r>
      <w:r w:rsidR="009C783A">
        <w:t xml:space="preserve">Thus these two cases are addressed individually in the following sub-sections.  </w:t>
      </w:r>
    </w:p>
    <w:p w14:paraId="7D9305EF" w14:textId="0C57A3D4" w:rsidR="008D33C1" w:rsidRDefault="008D33C1" w:rsidP="00DB193D">
      <w:pPr>
        <w:pStyle w:val="Heading6"/>
      </w:pPr>
      <w:r>
        <w:t>The Space Allocation Problem for Chunked Datasets</w:t>
      </w:r>
    </w:p>
    <w:p w14:paraId="5E151FE4" w14:textId="3B1D2A5F" w:rsidR="006770A2" w:rsidRDefault="006770A2" w:rsidP="006770A2">
      <w:r>
        <w:t xml:space="preserve">In the case of chunked data sets, for each chunk, we determine the “closeness” of each </w:t>
      </w:r>
      <w:r w:rsidR="009C783A">
        <w:t xml:space="preserve">I/O concentrator / </w:t>
      </w:r>
      <w:r>
        <w:t xml:space="preserve">sub-file to each process that expects to write to the chunk (possibly weighted by the fraction of the chunk that each process expects to access), and allocate the chunk from the sub-file maximizes closeness to these processes.  </w:t>
      </w:r>
    </w:p>
    <w:p w14:paraId="0CB5C385" w14:textId="23050BF1" w:rsidR="006770A2" w:rsidRDefault="006770A2" w:rsidP="006770A2">
      <w:r>
        <w:lastRenderedPageBreak/>
        <w:t>Note that this allow</w:t>
      </w:r>
      <w:r w:rsidR="00166D53">
        <w:t>s</w:t>
      </w:r>
      <w:r>
        <w:t xml:space="preserve"> us to handle the case in which chunk to process affinity is not known until dataset creation or extension time.  Further, if </w:t>
      </w:r>
      <w:r w:rsidR="00737694">
        <w:t xml:space="preserve">the </w:t>
      </w:r>
      <w:r>
        <w:t>chunk size is small relative to stripe depth, we can continue to use striping to distribute the logical file space across the sub-files.  If not, we will need a more general mechanism to express the assignment of logical file space to sub-files.</w:t>
      </w:r>
    </w:p>
    <w:p w14:paraId="27862F3A" w14:textId="5BFD647E" w:rsidR="00166D53" w:rsidRDefault="00166D53" w:rsidP="006770A2">
      <w:r>
        <w:t xml:space="preserve">Finally, while this is approach is conceptually simple, </w:t>
      </w:r>
      <w:r w:rsidR="00D937B9">
        <w:t xml:space="preserve">and it </w:t>
      </w:r>
      <w:r>
        <w:t>allows awareness of sub-filing to be contained within the file space allocation code, it adds significant complexity, as it requires maintenance of free lists for each sub-file</w:t>
      </w:r>
      <w:r w:rsidR="009C783A">
        <w:t xml:space="preserve">, and </w:t>
      </w:r>
      <w:r w:rsidR="00737694">
        <w:t>requires the dataset creation/</w:t>
      </w:r>
      <w:r w:rsidR="009C783A">
        <w:t>extension code to pass the necessary hints through to the free space managers with file spac</w:t>
      </w:r>
      <w:r w:rsidR="005E2827">
        <w:t>e allocation requests</w:t>
      </w:r>
      <w:r>
        <w:t>.</w:t>
      </w:r>
    </w:p>
    <w:p w14:paraId="5D73369B" w14:textId="3CA1AB4D" w:rsidR="008D33C1" w:rsidRDefault="008D33C1" w:rsidP="00737694">
      <w:pPr>
        <w:pStyle w:val="Heading6"/>
      </w:pPr>
      <w:r>
        <w:t xml:space="preserve">The </w:t>
      </w:r>
      <w:r w:rsidRPr="00737694">
        <w:t>Space Allocation Problem</w:t>
      </w:r>
      <w:r>
        <w:t xml:space="preserve"> for Contiguous Datasets</w:t>
      </w:r>
    </w:p>
    <w:p w14:paraId="79EBAF22" w14:textId="7C774DE4" w:rsidR="006770A2" w:rsidRDefault="008D33C1" w:rsidP="004A0B6E">
      <w:r>
        <w:t>T</w:t>
      </w:r>
      <w:r w:rsidR="006770A2">
        <w:t>he contiguous data set case is more difficult that the chunked case.  Specifically, it requires us to:</w:t>
      </w:r>
    </w:p>
    <w:p w14:paraId="6C9DEBA8" w14:textId="5159AF2E" w:rsidR="006770A2" w:rsidRDefault="006770A2" w:rsidP="007A1107">
      <w:pPr>
        <w:pStyle w:val="ListParagraph"/>
        <w:numPr>
          <w:ilvl w:val="0"/>
          <w:numId w:val="18"/>
        </w:numPr>
      </w:pPr>
      <w:r>
        <w:t>Divide the dataset into n slices across the most slowly changing index</w:t>
      </w:r>
      <w:r>
        <w:rPr>
          <w:rStyle w:val="FootnoteReference"/>
        </w:rPr>
        <w:footnoteReference w:id="12"/>
      </w:r>
      <w:r>
        <w:t xml:space="preserve"> where n == the number of sub-files, </w:t>
      </w:r>
    </w:p>
    <w:p w14:paraId="5410A322" w14:textId="719BAE36" w:rsidR="006770A2" w:rsidRDefault="006770A2" w:rsidP="007A1107">
      <w:pPr>
        <w:pStyle w:val="ListParagraph"/>
        <w:numPr>
          <w:ilvl w:val="0"/>
          <w:numId w:val="18"/>
        </w:numPr>
      </w:pPr>
      <w:r>
        <w:t xml:space="preserve">Assign one slice to each sub-file, </w:t>
      </w:r>
    </w:p>
    <w:p w14:paraId="04A38F22" w14:textId="086DA691" w:rsidR="006770A2" w:rsidRDefault="006770A2" w:rsidP="007A1107">
      <w:pPr>
        <w:pStyle w:val="ListParagraph"/>
        <w:numPr>
          <w:ilvl w:val="0"/>
          <w:numId w:val="18"/>
        </w:numPr>
      </w:pPr>
      <w:r>
        <w:t xml:space="preserve">Divide the ranks into groups such that the members of the group only write to a single slice of the dataset, and </w:t>
      </w:r>
    </w:p>
    <w:p w14:paraId="2C0B4DF2" w14:textId="145B2A2C" w:rsidR="006770A2" w:rsidRDefault="006770A2" w:rsidP="007A1107">
      <w:pPr>
        <w:pStyle w:val="ListParagraph"/>
        <w:numPr>
          <w:ilvl w:val="0"/>
          <w:numId w:val="18"/>
        </w:numPr>
      </w:pPr>
      <w:r>
        <w:t xml:space="preserve">Bind the members of each group to nodes so as to minimize the “distance” between each member of the group and the sub-file containing the target slice.  </w:t>
      </w:r>
    </w:p>
    <w:p w14:paraId="248C4CDC" w14:textId="7ACA8B4D" w:rsidR="006770A2" w:rsidRDefault="006770A2" w:rsidP="006770A2">
      <w:r>
        <w:t>From the HDF5 perspective, this has a number of implications.</w:t>
      </w:r>
    </w:p>
    <w:p w14:paraId="356D4DD8" w14:textId="1244D7BC" w:rsidR="006770A2" w:rsidRDefault="006770A2" w:rsidP="006770A2">
      <w:r>
        <w:t>First, it requires considerable cooperation from the host application, which must slice the contiguous dataset and bind ranks to processes as described above.  Further, the application must tell HDF5 what subset of the ranks will write to each slice – probably though a hint on dataset creation</w:t>
      </w:r>
      <w:r w:rsidR="00737694">
        <w:t>,</w:t>
      </w:r>
      <w:r>
        <w:t xml:space="preserve"> which defines the slices and their assignment to sub-files.</w:t>
      </w:r>
    </w:p>
    <w:p w14:paraId="7DCC4207" w14:textId="7D7E62E7" w:rsidR="006770A2" w:rsidRDefault="006770A2" w:rsidP="006770A2">
      <w:r>
        <w:t>Second, when the dataset is created, the file space for the dataset must be distributed across the sub-files as described above.  This</w:t>
      </w:r>
      <w:r w:rsidR="00737694">
        <w:t>,</w:t>
      </w:r>
      <w:r>
        <w:t xml:space="preserve"> in turn</w:t>
      </w:r>
      <w:r w:rsidR="00737694">
        <w:t>,</w:t>
      </w:r>
      <w:r>
        <w:t xml:space="preserve"> implies that the space allocation will be d</w:t>
      </w:r>
      <w:r w:rsidR="00737694">
        <w:t>one directly from the VFD layer</w:t>
      </w:r>
      <w:r>
        <w:t xml:space="preserve"> since the contiguous dataset must be contiguous at the level of the logical HDF5 file.  It also requires that whatever indexing system we use to map logical space in the HDF5 file to sub-files must be able to handle arbitrary </w:t>
      </w:r>
      <w:r w:rsidR="00110939">
        <w:t xml:space="preserve">logical </w:t>
      </w:r>
      <w:r>
        <w:t xml:space="preserve">file space divisions between the sub-files.  </w:t>
      </w:r>
    </w:p>
    <w:p w14:paraId="53A47076" w14:textId="7D37197A" w:rsidR="006770A2" w:rsidRDefault="006770A2" w:rsidP="006770A2">
      <w:r>
        <w:t>Third, if there are multiple contiguous datasets, the same division of the ranks into subsets that write to individual sub-files must be used for all.  In principle, this constraint can be relaxed, but doing so requires that the sub-filing VFDs be made configurable for multiple rank to sub-file assignments, and that the upper levels of the library pass in the necessary configuration data depending on which data set is being written.  This can, of course, be done.  However, it add</w:t>
      </w:r>
      <w:r w:rsidR="008D33C1">
        <w:t>s</w:t>
      </w:r>
      <w:r>
        <w:t xml:space="preserve"> considerable complexity to an already overly </w:t>
      </w:r>
      <w:r w:rsidR="008D33C1">
        <w:t>complex and error prone design, and exposes more of sub-filing to the upper levels of the library – which is precisely what VFD sub-filing is intended to avoid.</w:t>
      </w:r>
    </w:p>
    <w:p w14:paraId="667B4E5C" w14:textId="77777777" w:rsidR="006770A2" w:rsidRDefault="006770A2" w:rsidP="006770A2">
      <w:r>
        <w:t>The bottom line here is that we should avoid attempting this space allocation optimization for contiguous datasets unless there is a compelling use case that can’t be handled any other way.</w:t>
      </w:r>
    </w:p>
    <w:p w14:paraId="71F0B7C6" w14:textId="02695561" w:rsidR="00166D53" w:rsidRDefault="00166D53" w:rsidP="00166D53">
      <w:pPr>
        <w:pStyle w:val="Heading5"/>
      </w:pPr>
      <w:r>
        <w:lastRenderedPageBreak/>
        <w:t>Lazy Sub-File Space Allocation</w:t>
      </w:r>
    </w:p>
    <w:p w14:paraId="1DFD218A" w14:textId="74A52A7B" w:rsidR="00166D53" w:rsidRDefault="006C2DBE" w:rsidP="00166D53">
      <w:r>
        <w:t>A less painful</w:t>
      </w:r>
      <w:r w:rsidR="00166D53">
        <w:t xml:space="preserve"> approach to minimizing IPC </w:t>
      </w:r>
      <w:r w:rsidR="00110939">
        <w:t xml:space="preserve">costs </w:t>
      </w:r>
      <w:r w:rsidR="00166D53">
        <w:t>through space allocation</w:t>
      </w:r>
      <w:r w:rsidR="005E2827">
        <w:t xml:space="preserve"> is to handle the problem at the sub-filing VFD level.  In its simplest form, the idea</w:t>
      </w:r>
      <w:r w:rsidR="00166D53">
        <w:t xml:space="preserve"> is to wait until newly allocated space in the logical HDF5 file is written, and </w:t>
      </w:r>
      <w:r w:rsidR="004A0B6E">
        <w:t>then assign it to the sub-file and</w:t>
      </w:r>
      <w:r w:rsidR="00166D53">
        <w:t xml:space="preserve"> I/O concentrator closest to the writing rank.</w:t>
      </w:r>
    </w:p>
    <w:p w14:paraId="3E9283D4" w14:textId="77777777" w:rsidR="005E2827" w:rsidRDefault="005E2827" w:rsidP="00166D53">
      <w:r>
        <w:t>Given the following assumptions:</w:t>
      </w:r>
    </w:p>
    <w:p w14:paraId="4FCD68F3" w14:textId="77777777" w:rsidR="005E2827" w:rsidRDefault="005E2827" w:rsidP="007A1107">
      <w:pPr>
        <w:pStyle w:val="ListParagraph"/>
        <w:numPr>
          <w:ilvl w:val="0"/>
          <w:numId w:val="15"/>
        </w:numPr>
      </w:pPr>
      <w:r>
        <w:t>All writes are collective,</w:t>
      </w:r>
    </w:p>
    <w:p w14:paraId="02CB2092" w14:textId="16401DF4" w:rsidR="004A0B6E" w:rsidRDefault="004A0B6E" w:rsidP="007A1107">
      <w:pPr>
        <w:pStyle w:val="ListParagraph"/>
        <w:numPr>
          <w:ilvl w:val="0"/>
          <w:numId w:val="15"/>
        </w:numPr>
      </w:pPr>
      <w:r>
        <w:t>The logical HDF5 file is broken into pages,</w:t>
      </w:r>
    </w:p>
    <w:p w14:paraId="20BBDE04" w14:textId="3CE8A868" w:rsidR="004A0B6E" w:rsidRDefault="005E2827" w:rsidP="007A1107">
      <w:pPr>
        <w:pStyle w:val="ListParagraph"/>
        <w:numPr>
          <w:ilvl w:val="0"/>
          <w:numId w:val="15"/>
        </w:numPr>
      </w:pPr>
      <w:r>
        <w:t>Pages</w:t>
      </w:r>
      <w:r w:rsidR="004A0B6E">
        <w:t xml:space="preserve"> are assigned to sub-files on their first write and not moved thereafter, and </w:t>
      </w:r>
    </w:p>
    <w:p w14:paraId="75EFE9DD" w14:textId="4B71C1ED" w:rsidR="004A0B6E" w:rsidRDefault="005E2827" w:rsidP="007A1107">
      <w:pPr>
        <w:pStyle w:val="ListParagraph"/>
        <w:numPr>
          <w:ilvl w:val="0"/>
          <w:numId w:val="15"/>
        </w:numPr>
      </w:pPr>
      <w:r>
        <w:t>T</w:t>
      </w:r>
      <w:r w:rsidR="004A0B6E">
        <w:t>he HDF5 library is not configured to write the fill value to datasets on space</w:t>
      </w:r>
      <w:r w:rsidR="006C2DBE">
        <w:t xml:space="preserve"> allocation in the logical file,</w:t>
      </w:r>
    </w:p>
    <w:p w14:paraId="3744082A" w14:textId="3678A55A" w:rsidR="005E2827" w:rsidRDefault="006C2DBE" w:rsidP="005E2827">
      <w:r>
        <w:t>w</w:t>
      </w:r>
      <w:r w:rsidR="005E2827">
        <w:t xml:space="preserve">e can maintain a consistent space </w:t>
      </w:r>
      <w:r w:rsidR="004A0B6E">
        <w:t>allocation across the sub-filing VFDs on all ranks</w:t>
      </w:r>
      <w:r w:rsidR="005E2827">
        <w:t xml:space="preserve"> if we proceed as follows on all writes:</w:t>
      </w:r>
    </w:p>
    <w:p w14:paraId="5035EC99" w14:textId="09921E26" w:rsidR="004A0B6E" w:rsidRDefault="00737694" w:rsidP="005E2827">
      <w:pPr>
        <w:pStyle w:val="ListParagraph"/>
        <w:numPr>
          <w:ilvl w:val="0"/>
          <w:numId w:val="21"/>
        </w:numPr>
      </w:pPr>
      <w:r>
        <w:t>Perform a scatter/</w:t>
      </w:r>
      <w:r w:rsidR="004A0B6E">
        <w:t>gather to construct a table indicating which pages are receiving their initial writes, and which ranks are writing to what fraction of each such page.  This table must be consistent across all ranks.</w:t>
      </w:r>
    </w:p>
    <w:p w14:paraId="57AF14A7" w14:textId="3AC3385A" w:rsidR="004A0B6E" w:rsidRDefault="004A0B6E" w:rsidP="005E2827">
      <w:pPr>
        <w:pStyle w:val="ListParagraph"/>
        <w:numPr>
          <w:ilvl w:val="0"/>
          <w:numId w:val="21"/>
        </w:numPr>
      </w:pPr>
      <w:r>
        <w:t>As each rank has access to the measure of “closeness” between each rank and each I/O concentrator, each rank can assign each newly written page to the optimal I/O concentrator and sub-file without further IPC.  Note that this assumes a canonical method of breaking ties so that all ranks will come to the same assignment.</w:t>
      </w:r>
    </w:p>
    <w:p w14:paraId="4C86B8AC" w14:textId="2BF96C77" w:rsidR="004A0B6E" w:rsidRDefault="004A0B6E" w:rsidP="005E2827">
      <w:pPr>
        <w:pStyle w:val="ListParagraph"/>
        <w:numPr>
          <w:ilvl w:val="0"/>
          <w:numId w:val="21"/>
        </w:numPr>
      </w:pPr>
      <w:r>
        <w:t>Since the ranks share a consistent view of the mapping from logical pages in the HDF5 file to pages in the sub-files, each rank can assign the newly written page a location in the target sub-file without breaking this consistency.</w:t>
      </w:r>
    </w:p>
    <w:p w14:paraId="69D8D0AA" w14:textId="0ABC163E" w:rsidR="004A0B6E" w:rsidRDefault="004A0B6E" w:rsidP="005E2827">
      <w:pPr>
        <w:pStyle w:val="ListParagraph"/>
        <w:numPr>
          <w:ilvl w:val="0"/>
          <w:numId w:val="21"/>
        </w:numPr>
      </w:pPr>
      <w:r>
        <w:t>This done, proceed as described above for a collective write.</w:t>
      </w:r>
    </w:p>
    <w:p w14:paraId="36FC031D" w14:textId="7DD06F3C" w:rsidR="004A0B6E" w:rsidRDefault="004A0B6E" w:rsidP="00166D53">
      <w:r>
        <w:t>The above algorithm is similar to the algorithm used for parallel compression, and can b</w:t>
      </w:r>
      <w:r w:rsidR="00737694">
        <w:t>e integrated into the scatter/</w:t>
      </w:r>
      <w:r>
        <w:t xml:space="preserve">gather which determines the number of writes to each I/O concentrator.  Given </w:t>
      </w:r>
      <w:r w:rsidR="00737694">
        <w:t xml:space="preserve">the </w:t>
      </w:r>
      <w:r>
        <w:t xml:space="preserve">experience with parallel compression, we can </w:t>
      </w:r>
      <w:r w:rsidR="005E2827">
        <w:t>reasonably</w:t>
      </w:r>
      <w:r>
        <w:t xml:space="preserve"> predict that the overhead will be minimal.  </w:t>
      </w:r>
    </w:p>
    <w:p w14:paraId="3DCA08B0" w14:textId="115C0B42" w:rsidR="004A0B6E" w:rsidRDefault="004A0B6E" w:rsidP="00166D53">
      <w:r>
        <w:t>Further, while the decision to page the HDF5 file ensures that the mapping will not be optimal, it should be close if the page size is well selected.</w:t>
      </w:r>
    </w:p>
    <w:p w14:paraId="1328AA89" w14:textId="4E092CA6" w:rsidR="004A0B6E" w:rsidRDefault="004A0B6E" w:rsidP="00166D53">
      <w:r>
        <w:t>However, this approach to minimizing IPC for raw data writes has a number of problems:</w:t>
      </w:r>
    </w:p>
    <w:p w14:paraId="1A230F28" w14:textId="12F82D03" w:rsidR="004A0B6E" w:rsidRDefault="004A0B6E" w:rsidP="007A1107">
      <w:pPr>
        <w:pStyle w:val="ListParagraph"/>
        <w:numPr>
          <w:ilvl w:val="0"/>
          <w:numId w:val="17"/>
        </w:numPr>
      </w:pPr>
      <w:r>
        <w:t xml:space="preserve">We can only guarantee that the assignment of logical HDF5 file </w:t>
      </w:r>
      <w:r w:rsidR="00737694">
        <w:t>pages to sub-files will be near-</w:t>
      </w:r>
      <w:r>
        <w:t xml:space="preserve">optimal on the first write.  This is almost certainly good enough </w:t>
      </w:r>
      <w:r w:rsidR="00737694">
        <w:t>for check</w:t>
      </w:r>
      <w:r>
        <w:t>point files.  However, as the HDF5 Technical Advisory Committee has observed, other use cases</w:t>
      </w:r>
      <w:r w:rsidR="00737694">
        <w:t xml:space="preserve"> are coming – most notably work</w:t>
      </w:r>
      <w:r>
        <w:t>flows in which the output from one HPC computation is the input to the next in line.</w:t>
      </w:r>
    </w:p>
    <w:p w14:paraId="4C79DB9D" w14:textId="2EF863FF" w:rsidR="004A0B6E" w:rsidRDefault="004A0B6E" w:rsidP="007A1107">
      <w:pPr>
        <w:pStyle w:val="ListParagraph"/>
        <w:numPr>
          <w:ilvl w:val="0"/>
          <w:numId w:val="17"/>
        </w:numPr>
      </w:pPr>
      <w:r>
        <w:t>The requirement for a consistent view of the mapping from the logical HDF5 file to the sub-files</w:t>
      </w:r>
      <w:r w:rsidR="007B5002">
        <w:t xml:space="preserve"> is</w:t>
      </w:r>
      <w:r>
        <w:t xml:space="preserve"> impossible to maintain without the presumption of a collective operation to construct </w:t>
      </w:r>
      <w:r>
        <w:lastRenderedPageBreak/>
        <w:t>the mapping.  This means that this approach is not directly applicable if independent writes are required.</w:t>
      </w:r>
    </w:p>
    <w:p w14:paraId="6D60B802" w14:textId="0A640136" w:rsidR="004A0B6E" w:rsidRPr="00166D53" w:rsidRDefault="004A0B6E" w:rsidP="004A0B6E">
      <w:pPr>
        <w:pStyle w:val="ListParagraph"/>
      </w:pPr>
      <w:r>
        <w:t>However, we can get around this problem if the host application supplies hints indicating which process intends to write where in the dataset prior to the first write.  If these hints are provided in a collective operation,</w:t>
      </w:r>
      <w:r>
        <w:rPr>
          <w:rStyle w:val="FootnoteReference"/>
        </w:rPr>
        <w:footnoteReference w:id="13"/>
      </w:r>
      <w:r>
        <w:t xml:space="preserve"> we can run a variant of the above algorithm, write the fill value if requested, and then proceed with whatever mix of independent and/or collective writes the application chooses.</w:t>
      </w:r>
    </w:p>
    <w:p w14:paraId="48236B14" w14:textId="77777777" w:rsidR="00BD2838" w:rsidRDefault="00BD2838" w:rsidP="006770A2">
      <w:r>
        <w:t>Lazy</w:t>
      </w:r>
      <w:r w:rsidR="004A0B6E">
        <w:t xml:space="preserve"> sub-file space allocation </w:t>
      </w:r>
      <w:r>
        <w:t xml:space="preserve">is very attractive from a modularity and maintenance perspective, as it </w:t>
      </w:r>
      <w:r w:rsidR="004A0B6E">
        <w:t>allow</w:t>
      </w:r>
      <w:r w:rsidR="005E2827">
        <w:t>s</w:t>
      </w:r>
      <w:r w:rsidR="004A0B6E">
        <w:t xml:space="preserve"> us to </w:t>
      </w:r>
      <w:r>
        <w:t xml:space="preserve">avoid the need for hints and to </w:t>
      </w:r>
      <w:r w:rsidR="004A0B6E">
        <w:t>hide sub-filing completely from the upper levels</w:t>
      </w:r>
      <w:r w:rsidR="005E2827">
        <w:t xml:space="preserve"> of the HDF5 library </w:t>
      </w:r>
      <w:r w:rsidR="004A0B6E">
        <w:t xml:space="preserve">if only collective writes are permitted.  If independent writes, or </w:t>
      </w:r>
      <w:r>
        <w:t xml:space="preserve">if </w:t>
      </w:r>
      <w:r w:rsidR="004A0B6E">
        <w:t xml:space="preserve">writes of the fill value on space allocation are required, lazy sub-file space allocation requires a collective hint indicating which ranks intend to write to which sections of the dataset </w:t>
      </w:r>
      <w:r>
        <w:t>prior to the first write to the dataset</w:t>
      </w:r>
      <w:r w:rsidR="004A0B6E">
        <w:t>.</w:t>
      </w:r>
      <w:r w:rsidR="00947E43">
        <w:t xml:space="preserve">  </w:t>
      </w:r>
    </w:p>
    <w:p w14:paraId="237A040D" w14:textId="152B7DA2" w:rsidR="006770A2" w:rsidRDefault="00947E43" w:rsidP="006770A2">
      <w:r>
        <w:t xml:space="preserve">Finally, we must keep in mind that </w:t>
      </w:r>
      <w:r w:rsidR="00737694">
        <w:t xml:space="preserve">the </w:t>
      </w:r>
      <w:r>
        <w:t>allocation of logical file space to sub-file</w:t>
      </w:r>
      <w:r w:rsidR="00737694">
        <w:t>s</w:t>
      </w:r>
      <w:r>
        <w:t xml:space="preserve"> is only optimized for the access pattern used in the initial write (or for the hints supplied by the application).</w:t>
      </w:r>
      <w:r w:rsidR="00BD2838">
        <w:t xml:space="preserve">  In particular, all bets are off if a dataset is deleted and its space is re-allocated by the HDF5 library free space managers.</w:t>
      </w:r>
    </w:p>
    <w:p w14:paraId="1AFA3E64" w14:textId="77777777" w:rsidR="006770A2" w:rsidRDefault="006770A2" w:rsidP="004A0B6E">
      <w:pPr>
        <w:pStyle w:val="Heading4"/>
      </w:pPr>
      <w:r>
        <w:t>The process assignment problem</w:t>
      </w:r>
    </w:p>
    <w:p w14:paraId="43718F1B" w14:textId="66EDEFD5" w:rsidR="006770A2" w:rsidRDefault="006770A2" w:rsidP="006770A2">
      <w:r>
        <w:t>In contrast to the space allocation problem, the issue</w:t>
      </w:r>
      <w:r w:rsidR="000275D5">
        <w:t xml:space="preserve"> of assigning ranks to processors</w:t>
      </w:r>
      <w:r>
        <w:t xml:space="preserve"> so as to minimize inter-process communications overhead is largely unknown to me.  From </w:t>
      </w:r>
      <w:r w:rsidR="00737694">
        <w:t xml:space="preserve">past </w:t>
      </w:r>
      <w:r>
        <w:t>conversation</w:t>
      </w:r>
      <w:r w:rsidR="00737694">
        <w:t>s</w:t>
      </w:r>
      <w:r>
        <w:t>, I gather that it is machine specific.</w:t>
      </w:r>
    </w:p>
    <w:p w14:paraId="70648E8F" w14:textId="6CE5967A" w:rsidR="006770A2" w:rsidRDefault="006770A2" w:rsidP="006770A2">
      <w:r>
        <w:t xml:space="preserve">More to the point, I question whether </w:t>
      </w:r>
      <w:r w:rsidR="000275D5">
        <w:t>HDF5</w:t>
      </w:r>
      <w:r>
        <w:t xml:space="preserve"> should address this issue directly</w:t>
      </w:r>
      <w:r w:rsidR="000275D5">
        <w:t xml:space="preserve">.  Briefly, host applications seem to be in a much better position to make these decisions, and thus one can argue that process assignment should be the applications responsibility. </w:t>
      </w:r>
      <w:r>
        <w:t xml:space="preserve"> If so, perhaps the correct solution is to pass the problem to the host application, and let it specify where I/O </w:t>
      </w:r>
      <w:r w:rsidR="004A0B6E">
        <w:t>concentrators</w:t>
      </w:r>
      <w:r w:rsidR="000275D5">
        <w:t xml:space="preserve"> should reside.  That said, not all applications will do so, so some reasonable defaults will be necessary.</w:t>
      </w:r>
    </w:p>
    <w:p w14:paraId="6ACE1768" w14:textId="3FA34B6C" w:rsidR="006B3604" w:rsidRDefault="006B3604" w:rsidP="006770A2">
      <w:r>
        <w:t>From comments I have received, I gather that very simple assignment algorithms for I/O concentrators are frequently sufficient – for example every n</w:t>
      </w:r>
      <w:r w:rsidRPr="006B3604">
        <w:rPr>
          <w:vertAlign w:val="superscript"/>
        </w:rPr>
        <w:t>th</w:t>
      </w:r>
      <w:r>
        <w:t xml:space="preserve"> rank.  More generally, the ability to assign I/O concentrators to ranks or nodes should be adequate for most if not all purposes.</w:t>
      </w:r>
    </w:p>
    <w:p w14:paraId="2E6BC8F5" w14:textId="3F85BACF" w:rsidR="008427FE" w:rsidRDefault="008427FE" w:rsidP="008427FE">
      <w:pPr>
        <w:pStyle w:val="Heading3"/>
      </w:pPr>
      <w:r>
        <w:t>Possible Sub-File Manipulations</w:t>
      </w:r>
    </w:p>
    <w:p w14:paraId="1D599283" w14:textId="77777777" w:rsidR="008427FE" w:rsidRDefault="008427FE" w:rsidP="008427FE">
      <w:r>
        <w:t>Feedback on earlier versions of this document indicate that there is perceived value in the ability to change the number of sub-files at minimal cost.  While this was not an initial design goal, and while it will not be an objective in the initial implementation, some discussion of what can be done in this area may be of interest.</w:t>
      </w:r>
    </w:p>
    <w:p w14:paraId="455FA8CC" w14:textId="2507CF2A" w:rsidR="008427FE" w:rsidRDefault="008427FE" w:rsidP="008427FE">
      <w:r>
        <w:t xml:space="preserve">The most obvious sub-file manipulation is implied by the decision to distribute the single shared HDF5 file across the sub-files so as to hide sub-filing from the upper levels of the HDF5 library.  Given this decision, and access to the index indicating which portion of the logical HDF5 file is stored where and in which sub-file, assembling the single shared HDF5 file is trivial, albeit at the cost of a copy.  Note however, that if the sub-files must be drained to another storage system, the cost is effectively zero, </w:t>
      </w:r>
      <w:r>
        <w:lastRenderedPageBreak/>
        <w:t>as the number of bytes transferred doesn’t change if we assemble the single shared HDF5 file in passing.</w:t>
      </w:r>
    </w:p>
    <w:p w14:paraId="23A0CB82" w14:textId="6031BB57" w:rsidR="008427FE" w:rsidRDefault="008427FE" w:rsidP="008427FE">
      <w:r>
        <w:t>Another use case is to increase the number of sub-files (say from 10 to 20) to accommodate and increase in the number of processes devoted to the computation.  If we are simply striping the logical HDF5 file across the sub-files, this can be done easily by making the stripe width (and depth if desired) a function of the offset in the logical HDF5 file.  The problem becomes more complex if more capable indexing systems are needed (i.e. to support lazy sub-file space allocation), but the concept is basically the same.</w:t>
      </w:r>
    </w:p>
    <w:p w14:paraId="1AFFAA35" w14:textId="0807EEFD" w:rsidR="008427FE" w:rsidRDefault="008427FE" w:rsidP="008427FE">
      <w:r>
        <w:t>Reducing the number of sub-files (or at least the number I/O concentrators) is also an issue – most notably for visualization</w:t>
      </w:r>
      <w:r w:rsidR="00FD3045">
        <w:t xml:space="preserve"> -- </w:t>
      </w:r>
      <w:r>
        <w:t>which is typically read</w:t>
      </w:r>
      <w:r w:rsidR="00FD3045">
        <w:t xml:space="preserve"> only</w:t>
      </w:r>
      <w:r>
        <w:t xml:space="preserve">.  In the R/O case, this is easily done by assigning multiple sub-files to each I/O concentrator.  </w:t>
      </w:r>
      <w:r w:rsidR="00FD3045">
        <w:t>The</w:t>
      </w:r>
      <w:r>
        <w:t xml:space="preserve"> R/W case can be handled much the same way, with new space being allocated only on the desired subset of the sub-files via the logical HDF5 file offset dependent index into the sub-files as discussed above.</w:t>
      </w:r>
    </w:p>
    <w:p w14:paraId="4E4702B0" w14:textId="3C9392E8" w:rsidR="008427FE" w:rsidRDefault="008427FE" w:rsidP="008427FE">
      <w:r>
        <w:t>A final possible sub-file manipulation involves minimizing data loss should one of the sub-files be corrupted.  The simplest approach to this problem is to require the sub-filing VFDs to allocate all HDF5 file metadata pages on sub-file zero (i.e. the sub-file that contains the first page in the logical HDF5 file).  As long as sub-file zero is not corrupted, raw data from other un-corrupted sub-files will be recoverable.  Obviously, more robust solutions are possible, but the point is that VFD sub-filing allows us to address this issue.</w:t>
      </w:r>
    </w:p>
    <w:p w14:paraId="3382EFF6" w14:textId="5686FC2F" w:rsidR="006770A2" w:rsidRDefault="00DB193D" w:rsidP="006770A2">
      <w:pPr>
        <w:pStyle w:val="Heading3"/>
      </w:pPr>
      <w:r>
        <w:t>Observations on R/W VFD Sub-filing</w:t>
      </w:r>
    </w:p>
    <w:p w14:paraId="46DD2F79" w14:textId="23F9BF40" w:rsidR="006770A2" w:rsidRDefault="006770A2" w:rsidP="006770A2">
      <w:r>
        <w:t xml:space="preserve">In its basic version, the VFD sub-filing concept is quite attractive from a modularity and simplicity perspective.  In particular, it completely hides sub-filing from the upper levels of the HDF5 library, with the obvious advantages in terms of </w:t>
      </w:r>
      <w:r w:rsidR="00D937B9">
        <w:t xml:space="preserve">code </w:t>
      </w:r>
      <w:r>
        <w:t>simplification and ease of maintenance.  It also makes it trivial to combine the sub-files into a single HDF5 file.</w:t>
      </w:r>
    </w:p>
    <w:p w14:paraId="057F8230" w14:textId="7CD4D123" w:rsidR="00DB193D" w:rsidRDefault="00DB193D" w:rsidP="006770A2">
      <w:r>
        <w:t xml:space="preserve">If it is necessary to minimize IPC </w:t>
      </w:r>
      <w:r w:rsidR="00110939">
        <w:t xml:space="preserve">costs </w:t>
      </w:r>
      <w:r>
        <w:t xml:space="preserve">through allocation of logical file space to sub-files, </w:t>
      </w:r>
      <w:r w:rsidR="00737694">
        <w:t>we will have to make some trade</w:t>
      </w:r>
      <w:r>
        <w:t xml:space="preserve">offs between </w:t>
      </w:r>
      <w:r w:rsidR="00BD2838">
        <w:t xml:space="preserve">complexity and </w:t>
      </w:r>
      <w:r>
        <w:t xml:space="preserve">modularity </w:t>
      </w:r>
      <w:r w:rsidR="00BD2838">
        <w:t>vs.</w:t>
      </w:r>
      <w:r>
        <w:t xml:space="preserve"> the effectiveness with which we can make the optimization.</w:t>
      </w:r>
    </w:p>
    <w:p w14:paraId="71C11B0E" w14:textId="4FC4AEA2" w:rsidR="00DB193D" w:rsidRDefault="00DB193D" w:rsidP="006770A2">
      <w:r>
        <w:t>Exposing sub-filing to the free HDF5 free space management code breaks modularity, adds considerable complexity to the free space management</w:t>
      </w:r>
      <w:r w:rsidR="00EF7184">
        <w:t xml:space="preserve"> code</w:t>
      </w:r>
      <w:r>
        <w:t>, and (in the case of contiguous datasets) requires a great deal of cooperation with the host application.  On the other hand, it should permit optimal minimization of IPC</w:t>
      </w:r>
      <w:r w:rsidR="00110939">
        <w:t xml:space="preserve"> costs</w:t>
      </w:r>
      <w:r>
        <w:t>, and reasonable results in the case in which logical HDF5 file space is freed and re-allocated to other datasets.</w:t>
      </w:r>
    </w:p>
    <w:p w14:paraId="6FDC9320" w14:textId="0B29CAC2" w:rsidR="00DB193D" w:rsidRDefault="00DB193D" w:rsidP="006770A2">
      <w:r>
        <w:t xml:space="preserve">In contrast, lazy sub-file space allocation maintains modularity, requires no cooperation from the application if only collective I/O is used, and only a hint prior to the first write to a dataset if independent I/O is required.  However, the minimization of IPC for I/O purposes will be less than optimal, particularly if we used the paged allocation system discussed above, and the page size is not well chosen.  Further, at least in the initial version, there is no support for freeing and re-allocating space in sub-files so as to allow for the case in which logical HDF5 file </w:t>
      </w:r>
      <w:r w:rsidR="000275D5">
        <w:t xml:space="preserve">space </w:t>
      </w:r>
      <w:r>
        <w:t>is freed and then re-allocated to other datasets.</w:t>
      </w:r>
    </w:p>
    <w:p w14:paraId="2CA8A792" w14:textId="712ECA4E" w:rsidR="006770A2" w:rsidRDefault="00DB193D" w:rsidP="006770A2">
      <w:r>
        <w:lastRenderedPageBreak/>
        <w:t xml:space="preserve">Given the intermediate position of HDF5, resource limitations, and modularity concerns, lazy sub-file space allocation seems to be </w:t>
      </w:r>
      <w:r w:rsidR="00BD2838">
        <w:t>the obvious plan A</w:t>
      </w:r>
      <w:r>
        <w:t xml:space="preserve"> unless someone comes up with a better idea.  However, we will address the issue when and if we decide we have to minimize I/O related IPC.</w:t>
      </w:r>
    </w:p>
    <w:p w14:paraId="4835BBE8" w14:textId="6DF9DC7A" w:rsidR="006770A2" w:rsidRDefault="006770A2" w:rsidP="006770A2">
      <w:pPr>
        <w:pStyle w:val="Heading2"/>
      </w:pPr>
      <w:r>
        <w:t>W/O VFD Sub-Filing</w:t>
      </w:r>
    </w:p>
    <w:p w14:paraId="2D02DF87" w14:textId="4AE85911" w:rsidR="009E1517" w:rsidRDefault="009E1517" w:rsidP="009E1517">
      <w:r>
        <w:t xml:space="preserve">In the above conceptual overview of R/W sub-filing, </w:t>
      </w:r>
      <w:r w:rsidR="006A28D6">
        <w:t>a great deal of time was spent considering the problem of minimizing IPC</w:t>
      </w:r>
      <w:r w:rsidR="00110939">
        <w:t xml:space="preserve"> costs</w:t>
      </w:r>
      <w:r w:rsidR="006A28D6">
        <w:t xml:space="preserve"> for purposes of</w:t>
      </w:r>
      <w:r w:rsidR="00110939">
        <w:t xml:space="preserve"> raw data</w:t>
      </w:r>
      <w:r w:rsidR="006A28D6">
        <w:t xml:space="preserve"> I/O.  While </w:t>
      </w:r>
      <w:r w:rsidR="00FD3045">
        <w:t xml:space="preserve">the seriousness of this problem is questionable, </w:t>
      </w:r>
      <w:r w:rsidR="006A28D6">
        <w:t xml:space="preserve">and </w:t>
      </w:r>
      <w:r w:rsidR="00E243FE">
        <w:t>while</w:t>
      </w:r>
      <w:r w:rsidR="006A28D6">
        <w:t xml:space="preserve"> lazy sub-file space allocation </w:t>
      </w:r>
      <w:r w:rsidR="00E243FE">
        <w:t>appears to be</w:t>
      </w:r>
      <w:r w:rsidR="006A28D6">
        <w:t xml:space="preserve"> a plausible solution to the issue if necessary, it would be nice to avoid the issue completely.</w:t>
      </w:r>
    </w:p>
    <w:p w14:paraId="624618C8" w14:textId="17202292" w:rsidR="009E1517" w:rsidRDefault="009E1517" w:rsidP="009E1517">
      <w:r>
        <w:t xml:space="preserve">In a recent conversation, </w:t>
      </w:r>
      <w:proofErr w:type="spellStart"/>
      <w:r>
        <w:t>Venkat</w:t>
      </w:r>
      <w:proofErr w:type="spellEnd"/>
      <w:r w:rsidR="005078CA">
        <w:t xml:space="preserve"> </w:t>
      </w:r>
      <w:proofErr w:type="spellStart"/>
      <w:r w:rsidR="005078CA">
        <w:t>Vishwanath</w:t>
      </w:r>
      <w:proofErr w:type="spellEnd"/>
      <w:r>
        <w:t xml:space="preserve"> suggested directing all writes from a given group of ranks to a specific sub-file, regardless </w:t>
      </w:r>
      <w:r w:rsidR="00737694">
        <w:t xml:space="preserve">of </w:t>
      </w:r>
      <w:r>
        <w:t>what the members of the group write.</w:t>
      </w:r>
    </w:p>
    <w:p w14:paraId="256A1E02" w14:textId="57E050EB" w:rsidR="009E1517" w:rsidRDefault="009E1517" w:rsidP="009E1517">
      <w:r>
        <w:t xml:space="preserve">At first </w:t>
      </w:r>
      <w:r w:rsidR="006A28D6">
        <w:t>glance, this seemed</w:t>
      </w:r>
      <w:r>
        <w:t xml:space="preserve"> impossible within the context of the HDF5 library</w:t>
      </w:r>
      <w:r w:rsidR="006A28D6">
        <w:t xml:space="preserve"> since we can’t control what section of a dataset is written to by any given rank</w:t>
      </w:r>
      <w:r>
        <w:t xml:space="preserve">.  However, on reflection, </w:t>
      </w:r>
      <w:r w:rsidR="006A28D6">
        <w:t xml:space="preserve">it appears to be do-able, </w:t>
      </w:r>
      <w:r>
        <w:t xml:space="preserve">albeit with the provisos that we have Selection I/O, that is it sufficient to do this </w:t>
      </w:r>
      <w:r w:rsidR="006A28D6">
        <w:t>for</w:t>
      </w:r>
      <w:r>
        <w:t xml:space="preserve"> raw d</w:t>
      </w:r>
      <w:r w:rsidR="00737694">
        <w:t>ata only, and that pending post-</w:t>
      </w:r>
      <w:r>
        <w:t xml:space="preserve">processing, the raw data will be un-readable.  </w:t>
      </w:r>
    </w:p>
    <w:p w14:paraId="54312C2F" w14:textId="0BA72359" w:rsidR="009E1517" w:rsidRDefault="006A28D6" w:rsidP="006A28D6">
      <w:pPr>
        <w:pStyle w:val="Heading3"/>
      </w:pPr>
      <w:r>
        <w:t>Tradeoffs Required for W/O VFD Sub-Filing</w:t>
      </w:r>
    </w:p>
    <w:p w14:paraId="7D78DF1D" w14:textId="3B80B046" w:rsidR="009E1517" w:rsidRDefault="009E1517" w:rsidP="009E1517">
      <w:r>
        <w:t xml:space="preserve">The </w:t>
      </w:r>
      <w:r w:rsidR="006A28D6">
        <w:t>R/W</w:t>
      </w:r>
      <w:r>
        <w:t xml:space="preserve"> VFD Sub-filing </w:t>
      </w:r>
      <w:r w:rsidR="006A28D6">
        <w:t>uses</w:t>
      </w:r>
      <w:r>
        <w:t xml:space="preserve"> selection I/O and a map of logi</w:t>
      </w:r>
      <w:r w:rsidR="00110939">
        <w:t>cal HDF5 file space to sub-file space</w:t>
      </w:r>
      <w:r>
        <w:t xml:space="preserve"> </w:t>
      </w:r>
      <w:r w:rsidR="00737694">
        <w:t>to break up I/O requests and re</w:t>
      </w:r>
      <w:r>
        <w:t xml:space="preserve">direct them to the appropriate sub-file.  This </w:t>
      </w:r>
      <w:r w:rsidR="006A28D6">
        <w:t>is</w:t>
      </w:r>
      <w:r>
        <w:t xml:space="preserve"> necessary to maintain an image of a single shared file, albeit distributed over the set of sub-files. </w:t>
      </w:r>
    </w:p>
    <w:p w14:paraId="21C5F960" w14:textId="60DEFBEA" w:rsidR="009E1517" w:rsidRDefault="009E1517" w:rsidP="009E1517">
      <w:r>
        <w:t>However, if we give up the requirement that raw data in the logical single shared file be readable immediately, we can journal the raw data writes, and use them to construct the single shared file when and if it becomes necessary to read the raw data.  Further, it doesn’t matter where these journal entries are logged, as long as we can apply them in appropriate order.  Thus, with appropriate tagging of raw data write journal entries, we can aggregate the raw data write journal entries in sub-files</w:t>
      </w:r>
      <w:r w:rsidR="00446A2E">
        <w:t>, and then run the journals to construct the single shared HDF5 file when and if needed.</w:t>
      </w:r>
    </w:p>
    <w:p w14:paraId="42FCAB0C" w14:textId="0AED1826" w:rsidR="009E1517" w:rsidRDefault="00446A2E" w:rsidP="009E1517">
      <w:r>
        <w:t>Note that while this is reasonable for checkpoint files, it is o</w:t>
      </w:r>
      <w:r w:rsidR="00737694">
        <w:t>f questionable utility for work</w:t>
      </w:r>
      <w:r>
        <w:t>flows, in which the output of one process is the input for the next.  Further, even in the case of checkpoint files, running the journals will take some time.</w:t>
      </w:r>
    </w:p>
    <w:p w14:paraId="517E604A" w14:textId="2C512CA1" w:rsidR="009E1517" w:rsidRDefault="009E1517" w:rsidP="009E1517">
      <w:r>
        <w:t xml:space="preserve">Note that this approach is not applicable to metadata, as metadata written to file must be immediately readable.  </w:t>
      </w:r>
      <w:r w:rsidR="000275D5">
        <w:t xml:space="preserve">The obvious way of handling this is to write it to the single shared HDF5 file as usual.  </w:t>
      </w:r>
      <w:r>
        <w:t>Given the performance issues with small metadata I/O operations in parallel HDF5, this is a potential problem – albeit one that we are working on in other contexts</w:t>
      </w:r>
      <w:r w:rsidR="00737694">
        <w:t xml:space="preserve"> (i.e. collective metadata read</w:t>
      </w:r>
      <w:r w:rsidR="00EF7184">
        <w:t>s</w:t>
      </w:r>
      <w:r w:rsidR="00737694">
        <w:t>/</w:t>
      </w:r>
      <w:r>
        <w:t>writes, page buffering for metadata in parallel, etc</w:t>
      </w:r>
      <w:r w:rsidR="0020727B">
        <w:t>.</w:t>
      </w:r>
      <w:r>
        <w:t>).</w:t>
      </w:r>
    </w:p>
    <w:p w14:paraId="68972642" w14:textId="313AD38C" w:rsidR="009E1517" w:rsidRDefault="00446A2E" w:rsidP="009E1517">
      <w:pPr>
        <w:pStyle w:val="Heading3"/>
      </w:pPr>
      <w:r>
        <w:t>W/O VFD Sub-Filing Cycle of Operation</w:t>
      </w:r>
      <w:r w:rsidR="009E1517">
        <w:t>:</w:t>
      </w:r>
    </w:p>
    <w:p w14:paraId="64C7051C" w14:textId="2A4E1251" w:rsidR="009E1517" w:rsidRDefault="009E1517" w:rsidP="009E1517">
      <w:r>
        <w:t xml:space="preserve">As mentioned above, </w:t>
      </w:r>
      <w:r w:rsidR="00446A2E">
        <w:t>W/O VFD</w:t>
      </w:r>
      <w:r>
        <w:t xml:space="preserve"> sub-filing depends on selection I/O, and presumes that all I/O requests</w:t>
      </w:r>
      <w:r>
        <w:rPr>
          <w:rStyle w:val="FootnoteReference"/>
        </w:rPr>
        <w:footnoteReference w:id="14"/>
      </w:r>
      <w:r>
        <w:t xml:space="preserve"> generated by a given I/O call are delivered to the VFD layer in a single call.</w:t>
      </w:r>
    </w:p>
    <w:p w14:paraId="44D4ACEA" w14:textId="6D443BEE" w:rsidR="009E1517" w:rsidRDefault="009E1517" w:rsidP="009E1517">
      <w:r>
        <w:t>On receipt of such a selection, the sub-filing VFD examines it to see if it is metadata or raw data.</w:t>
      </w:r>
    </w:p>
    <w:p w14:paraId="78937829" w14:textId="6DBC0CA0" w:rsidR="009E1517" w:rsidRDefault="009E1517" w:rsidP="009E1517">
      <w:r>
        <w:lastRenderedPageBreak/>
        <w:t>If metadata, the I/O request is handled as normal – presumably via relay to a version of the MPIO VFD updated to support selection I/O.</w:t>
      </w:r>
    </w:p>
    <w:p w14:paraId="57F62717" w14:textId="42CDD56F" w:rsidR="009E1517" w:rsidRDefault="009E1517" w:rsidP="009E1517">
      <w:r>
        <w:t>If raw data, the sub-filing VFD generates an error if the operation is a read, as any raw data written will be inaccessible until after post processing</w:t>
      </w:r>
      <w:r>
        <w:rPr>
          <w:rStyle w:val="FootnoteReference"/>
        </w:rPr>
        <w:footnoteReference w:id="15"/>
      </w:r>
      <w:r>
        <w:t xml:space="preserve">.  Raw data writes are relayed to a journaling VFD which serializes the selection, tags it as necessary to </w:t>
      </w:r>
      <w:r w:rsidR="00446A2E">
        <w:t>assure</w:t>
      </w:r>
      <w:r>
        <w:t xml:space="preserve"> correct ordering when playing the journal, and then </w:t>
      </w:r>
      <w:r w:rsidR="00B30E3D">
        <w:t>relays it to an</w:t>
      </w:r>
      <w:r w:rsidR="00446A2E">
        <w:t xml:space="preserve"> I/O concentrator</w:t>
      </w:r>
      <w:r>
        <w:t xml:space="preserve"> which writes it to the target sub-file.  Note that in this latter case, it may be necessary for the </w:t>
      </w:r>
      <w:r w:rsidR="00446A2E">
        <w:t>I/O concentrator</w:t>
      </w:r>
      <w:r>
        <w:t xml:space="preserve"> to buffer journal entries so as to ensure that journal entries generated by a given collective write appear as adjacent entries, and journal entries generated by independent writes appear between the bracketing collective writes.</w:t>
      </w:r>
    </w:p>
    <w:p w14:paraId="43C13803" w14:textId="6D81C974" w:rsidR="009E1517" w:rsidRDefault="009E1517" w:rsidP="009E1517">
      <w:r>
        <w:t xml:space="preserve">Observe that this results in a single shared file that contains only metadata and is mostly holes, and a collection of </w:t>
      </w:r>
      <w:r w:rsidR="00B30E3D">
        <w:t>sub-</w:t>
      </w:r>
      <w:r>
        <w:t>files containing serialized selections (i.e. journal entries) that describe raw data writes to the single shared file.</w:t>
      </w:r>
    </w:p>
    <w:p w14:paraId="0809BF45" w14:textId="456862C5" w:rsidR="009E1517" w:rsidRDefault="009E1517" w:rsidP="009E1517">
      <w:r>
        <w:t>In the pure checkpoint file use case, this single shared file and associated raw data journal files will usually be discarded.  However, we must be able to construct the single shared file on demand.</w:t>
      </w:r>
    </w:p>
    <w:p w14:paraId="5E19BC86" w14:textId="43783982" w:rsidR="009E1517" w:rsidRDefault="009E1517" w:rsidP="009E1517">
      <w:r>
        <w:t xml:space="preserve">Do this by via repeated round robins of the raw data journal files, reading and applying the </w:t>
      </w:r>
      <w:r w:rsidR="00446A2E">
        <w:t>raw data write journal entries</w:t>
      </w:r>
      <w:r>
        <w:t xml:space="preserve"> according to the following rules:</w:t>
      </w:r>
    </w:p>
    <w:p w14:paraId="0193B929" w14:textId="037E074D" w:rsidR="009E1517" w:rsidRDefault="009E1517" w:rsidP="00446A2E">
      <w:pPr>
        <w:pStyle w:val="ListParagraph"/>
        <w:numPr>
          <w:ilvl w:val="0"/>
          <w:numId w:val="24"/>
        </w:numPr>
      </w:pPr>
      <w:r>
        <w:t xml:space="preserve">Apply all independent writes up to the next collective write, then </w:t>
      </w:r>
    </w:p>
    <w:p w14:paraId="12AB6F22" w14:textId="037CB80A" w:rsidR="009E1517" w:rsidRDefault="009E1517" w:rsidP="009E1517">
      <w:pPr>
        <w:pStyle w:val="ListParagraph"/>
        <w:numPr>
          <w:ilvl w:val="0"/>
          <w:numId w:val="24"/>
        </w:numPr>
      </w:pPr>
      <w:r>
        <w:t xml:space="preserve">Apply the next collective write </w:t>
      </w:r>
    </w:p>
    <w:p w14:paraId="21173852" w14:textId="7EF4DABB" w:rsidR="009E1517" w:rsidRDefault="00446A2E" w:rsidP="009E1517">
      <w:r>
        <w:t>repeating</w:t>
      </w:r>
      <w:r w:rsidR="009E1517">
        <w:t xml:space="preserve"> until the journal files are exhausted.  Note that this should result in a “correct” reconstruction as long as the application either avoids barriers</w:t>
      </w:r>
      <w:r w:rsidR="00D937B9">
        <w:rPr>
          <w:rStyle w:val="FootnoteReference"/>
        </w:rPr>
        <w:footnoteReference w:id="16"/>
      </w:r>
      <w:r w:rsidR="009E1517">
        <w:t xml:space="preserve">, or avoids overlapping raw data writes.  </w:t>
      </w:r>
      <w:r w:rsidR="00585322">
        <w:t xml:space="preserve">To avoid ordering issues with operations that modify metadata, </w:t>
      </w:r>
      <w:r w:rsidR="009E1517">
        <w:t xml:space="preserve">it may be necessary to </w:t>
      </w:r>
      <w:r w:rsidR="00585322">
        <w:t xml:space="preserve">log such operations </w:t>
      </w:r>
      <w:r w:rsidR="009E1517">
        <w:t>in the journal file</w:t>
      </w:r>
      <w:r w:rsidR="00585322">
        <w:t>s</w:t>
      </w:r>
      <w:r w:rsidR="009E1517">
        <w:t>, and treat them as empty collective writes.</w:t>
      </w:r>
    </w:p>
    <w:p w14:paraId="13905DBF" w14:textId="1D0B2B42" w:rsidR="009E1517" w:rsidRDefault="009E1517" w:rsidP="009E1517">
      <w:r>
        <w:t>While making raw data un-readable until after post processing should be acceptable in the pure checkpoint file case, there may be a desire to read the checkpoint file during execution for steering purposes.  If so, this could be handled by allowing the application to specify that writes to selected datasets be handled as usual.  The application could use this feature to write down sam</w:t>
      </w:r>
      <w:r w:rsidR="00737694">
        <w:t>pled versions of the full check</w:t>
      </w:r>
      <w:r>
        <w:t>point datasets in an immediately readable form.</w:t>
      </w:r>
    </w:p>
    <w:p w14:paraId="24691173" w14:textId="5D4074D8" w:rsidR="009E1517" w:rsidRDefault="00585322" w:rsidP="00585322">
      <w:pPr>
        <w:pStyle w:val="Heading3"/>
      </w:pPr>
      <w:r>
        <w:t>Observations of W/O VFD Sub-Filing</w:t>
      </w:r>
      <w:r w:rsidR="009E1517">
        <w:t>:</w:t>
      </w:r>
    </w:p>
    <w:p w14:paraId="507685DA" w14:textId="3B126BAE" w:rsidR="006770A2" w:rsidRDefault="00585322" w:rsidP="006770A2">
      <w:proofErr w:type="spellStart"/>
      <w:r>
        <w:t>UnifyFS</w:t>
      </w:r>
      <w:proofErr w:type="spellEnd"/>
      <w:r>
        <w:t xml:space="preserve"> will do essentially the same thing as W/O sub-filing when and where it is available, and likely do a better job of it</w:t>
      </w:r>
      <w:r w:rsidR="00B30E3D">
        <w:t xml:space="preserve"> than we can, due to its better access to the underlying hardware</w:t>
      </w:r>
      <w:r>
        <w:t>.  On the other hand, from an HDF5 library infrastructure perspective, W/O VFD sub-filing is a simplified version of R/W VFD sub-filing</w:t>
      </w:r>
      <w:r>
        <w:rPr>
          <w:rStyle w:val="FootnoteReference"/>
        </w:rPr>
        <w:footnoteReference w:id="17"/>
      </w:r>
      <w:r>
        <w:t xml:space="preserve">.  </w:t>
      </w:r>
      <w:r w:rsidR="00C93300">
        <w:t>Thus at a minimum, we should retain it as a backup plan, and make sure that the necessary hooks are available for implementation if needed.</w:t>
      </w:r>
    </w:p>
    <w:p w14:paraId="399232BD" w14:textId="77777777" w:rsidR="00B66826" w:rsidRDefault="00B66826" w:rsidP="00B66826">
      <w:pPr>
        <w:pStyle w:val="Heading2"/>
      </w:pPr>
      <w:r>
        <w:lastRenderedPageBreak/>
        <w:t>Implementation Plan</w:t>
      </w:r>
    </w:p>
    <w:p w14:paraId="38B155E7" w14:textId="77777777" w:rsidR="00B66826" w:rsidRDefault="00B66826" w:rsidP="00B66826">
      <w:r>
        <w:t>This section lists the tasks to be addressed, first for implementing the initial prototype of R/W VFD sub-filing, and then for extending the prototype to implement basic R/W VFD sub-filing in full.</w:t>
      </w:r>
    </w:p>
    <w:p w14:paraId="06393F36" w14:textId="77777777" w:rsidR="00B66826" w:rsidRDefault="00B66826" w:rsidP="00B66826">
      <w:r>
        <w:t>Note that these tasks include addressing a number of design issues.  As these issues are addressed, the solutions chosen should be documented in sections 3 and 4 as appropriate.  This done, this section will become redundant, and will likely be removed.</w:t>
      </w:r>
    </w:p>
    <w:p w14:paraId="06A9426B" w14:textId="77777777" w:rsidR="00B66826" w:rsidRDefault="00B66826" w:rsidP="00B66826">
      <w:r>
        <w:t xml:space="preserve">This section does not discuss either minimization of raw data I/O related IPC costs, or W/O VFD sub-filing.  </w:t>
      </w:r>
    </w:p>
    <w:p w14:paraId="2E556A7B" w14:textId="69344A32" w:rsidR="00B66826" w:rsidRDefault="00B66826" w:rsidP="00B66826">
      <w:r>
        <w:t>Briefly, there is no point in addressing the minimization of I/O related IPC until we test to see how big a problem it is.  Further, initial feedback suggests that it is a non-issue on high end HPC systems.</w:t>
      </w:r>
    </w:p>
    <w:p w14:paraId="543DF820" w14:textId="6CD830AB" w:rsidR="00B66826" w:rsidRDefault="00B66826" w:rsidP="00B66826">
      <w:r>
        <w:t xml:space="preserve">W/O VFD sub-filing is a backup plan for the checkpoint file use case if </w:t>
      </w:r>
      <w:proofErr w:type="spellStart"/>
      <w:r>
        <w:t>UnifyFS</w:t>
      </w:r>
      <w:proofErr w:type="spellEnd"/>
      <w:r>
        <w:t xml:space="preserve"> fails to materialize, and we must minimize off node IPC severely.  Since it requires only relatively minor modification from R/W VFD sub-filing, again, there is no point in planning for its implementation </w:t>
      </w:r>
      <w:r w:rsidR="001A3FAF">
        <w:t xml:space="preserve">unless and </w:t>
      </w:r>
      <w:r>
        <w:t>until it is needed.</w:t>
      </w:r>
    </w:p>
    <w:p w14:paraId="5ADC1124" w14:textId="03100457" w:rsidR="00B66826" w:rsidRDefault="00B66826" w:rsidP="00B66826">
      <w:r>
        <w:t xml:space="preserve">The implementation plan </w:t>
      </w:r>
      <w:r w:rsidR="00C71FEE">
        <w:t xml:space="preserve">has changed significantly from </w:t>
      </w:r>
      <w:r>
        <w:t xml:space="preserve">the initial version.  The major change is the adoption of </w:t>
      </w:r>
      <w:proofErr w:type="spellStart"/>
      <w:r>
        <w:t>Quincey</w:t>
      </w:r>
      <w:proofErr w:type="spellEnd"/>
      <w:r>
        <w:t xml:space="preserve"> </w:t>
      </w:r>
      <w:proofErr w:type="spellStart"/>
      <w:r>
        <w:t>Koziol’s</w:t>
      </w:r>
      <w:proofErr w:type="spellEnd"/>
      <w:r>
        <w:t xml:space="preserve"> suggestion that we develop </w:t>
      </w:r>
      <w:r w:rsidR="001A3FAF">
        <w:t xml:space="preserve">the </w:t>
      </w:r>
      <w:r>
        <w:t>selection I/O extensions to the VFD layer, the sub-filing VFDs, and the I/O concentrators in a VOL connector.  This approach allows us to delay re-factoring the raw data I/O pathways to support selection I/O until after all the kinks are worked out, and to deliver a limited version of sub-filing prior to full integration with the HDF5 library.</w:t>
      </w:r>
    </w:p>
    <w:p w14:paraId="417C64F9" w14:textId="7D1597C1" w:rsidR="00B66826" w:rsidRDefault="00B66826" w:rsidP="00B66826">
      <w:r>
        <w:t xml:space="preserve">Architecturally, this approach requires a minimal VOL </w:t>
      </w:r>
      <w:r w:rsidR="001A3FAF">
        <w:t xml:space="preserve">connector </w:t>
      </w:r>
      <w:r>
        <w:t xml:space="preserve">that intercepts data set I/O calls at the VOL layer, constructs the necessary selections on the </w:t>
      </w:r>
      <w:r w:rsidR="00C71FEE">
        <w:t xml:space="preserve">logical </w:t>
      </w:r>
      <w:r>
        <w:t xml:space="preserve">HDF5 file, and passes them directly down to the augmented VFD layer for I/O.  The VFD layer, sub-filing VFDs, and I/O concentrators remain as described above, with the selection I/O modifications developed in the VOL connector, not in the HDF5 library proper.  </w:t>
      </w:r>
      <w:r w:rsidR="00C71FEE">
        <w:t>Any required extensions to the HDF5 selection code must still be developed in the HDf5 library proper, and exposed to the VOL layer.</w:t>
      </w:r>
    </w:p>
    <w:p w14:paraId="6864C9E6" w14:textId="02C1750E" w:rsidR="00B66826" w:rsidRDefault="00B66826" w:rsidP="00B66826">
      <w:r>
        <w:t xml:space="preserve">Note that this VOL connector will work with raw data only – metadata </w:t>
      </w:r>
      <w:r w:rsidR="00C71FEE">
        <w:t>will</w:t>
      </w:r>
      <w:r>
        <w:t xml:space="preserve"> be stored in the single shared HDF5 file until the VFD layer modifications, sub-filing VFD and I/O concentrators are integrated into the HDF5 library, and the relevant sections of the library are re-factored to use selection I/O.  Further, while this approach is readily applicable to contiguous data sets, support for chunked datasets and compression will not be practical until </w:t>
      </w:r>
      <w:r w:rsidR="001A3FAF">
        <w:t xml:space="preserve">this </w:t>
      </w:r>
      <w:r>
        <w:t>integration is complete.</w:t>
      </w:r>
    </w:p>
    <w:p w14:paraId="1CDCF241" w14:textId="77777777" w:rsidR="00B66826" w:rsidRDefault="00B66826" w:rsidP="00B66826">
      <w:pPr>
        <w:pStyle w:val="Heading3"/>
      </w:pPr>
      <w:r>
        <w:t>Initial Prototype of R/W VFD Sub-Filing</w:t>
      </w:r>
    </w:p>
    <w:p w14:paraId="442592FF" w14:textId="77777777" w:rsidR="00B66826" w:rsidRDefault="00B66826" w:rsidP="00B66826">
      <w:pPr>
        <w:pStyle w:val="ListParagraph"/>
        <w:numPr>
          <w:ilvl w:val="0"/>
          <w:numId w:val="27"/>
        </w:numPr>
      </w:pPr>
      <w:r>
        <w:t>Investigate options for creating I/O concentrators as threads off of compute ranks.  Choose one, and work out the details of creating the threads, passing in configuration data, and setting up communications between the I/O concentrators and the sub-filing VFDs.</w:t>
      </w:r>
    </w:p>
    <w:p w14:paraId="63467982" w14:textId="77777777" w:rsidR="00B66826" w:rsidRDefault="00B66826" w:rsidP="00B66826">
      <w:pPr>
        <w:pStyle w:val="ListParagraph"/>
        <w:numPr>
          <w:ilvl w:val="0"/>
          <w:numId w:val="27"/>
        </w:numPr>
      </w:pPr>
      <w:r>
        <w:t>Update the VFD layer to support vector I/O.  New functionality includes:</w:t>
      </w:r>
    </w:p>
    <w:p w14:paraId="21B05E86" w14:textId="77777777" w:rsidR="00B66826" w:rsidRDefault="00B66826" w:rsidP="00B66826">
      <w:pPr>
        <w:pStyle w:val="ListParagraph"/>
        <w:numPr>
          <w:ilvl w:val="1"/>
          <w:numId w:val="27"/>
        </w:numPr>
      </w:pPr>
      <w:r>
        <w:t>Add vector I/O API calls.</w:t>
      </w:r>
    </w:p>
    <w:p w14:paraId="0626FC8C" w14:textId="77777777" w:rsidR="00B66826" w:rsidRDefault="00B66826" w:rsidP="00B66826">
      <w:pPr>
        <w:pStyle w:val="ListParagraph"/>
        <w:numPr>
          <w:ilvl w:val="1"/>
          <w:numId w:val="27"/>
        </w:numPr>
      </w:pPr>
      <w:r>
        <w:t xml:space="preserve">Add code translating vectors of (&lt;offset&gt;, &lt;length&gt;, &lt;buffer&gt;) triplets into sequences of existing VFD API calls.  </w:t>
      </w:r>
    </w:p>
    <w:p w14:paraId="61905C33" w14:textId="77777777" w:rsidR="00B66826" w:rsidRDefault="00B66826" w:rsidP="00B66826">
      <w:pPr>
        <w:pStyle w:val="ListParagraph"/>
        <w:numPr>
          <w:ilvl w:val="0"/>
          <w:numId w:val="27"/>
        </w:numPr>
      </w:pPr>
      <w:r>
        <w:lastRenderedPageBreak/>
        <w:t>Design and implement I/O concentrators – only vector I/O for now, only one I/O concentrator per sub-file for now, hardwire sec2 for now.</w:t>
      </w:r>
    </w:p>
    <w:p w14:paraId="7A2DFE12" w14:textId="77777777" w:rsidR="00B66826" w:rsidRDefault="00B66826" w:rsidP="00B66826">
      <w:pPr>
        <w:pStyle w:val="ListParagraph"/>
        <w:numPr>
          <w:ilvl w:val="0"/>
          <w:numId w:val="27"/>
        </w:numPr>
      </w:pPr>
      <w:r>
        <w:t>Design and implement sub-filing VFDs – only vector I/O for now</w:t>
      </w:r>
    </w:p>
    <w:p w14:paraId="5178FECF" w14:textId="56F7BE01" w:rsidR="00B66826" w:rsidRDefault="00B66826" w:rsidP="00B66826">
      <w:pPr>
        <w:pStyle w:val="ListParagraph"/>
        <w:numPr>
          <w:ilvl w:val="0"/>
          <w:numId w:val="27"/>
        </w:numPr>
      </w:pPr>
      <w:r>
        <w:t xml:space="preserve">Design and implement a configuration system for both I/O concentrators and sub-filing VFDs – minimal for now.  Most likely a </w:t>
      </w:r>
      <w:r w:rsidR="001A3FAF">
        <w:t xml:space="preserve">VOL connector specific </w:t>
      </w:r>
      <w:r>
        <w:t>configuration file.</w:t>
      </w:r>
    </w:p>
    <w:p w14:paraId="70852244" w14:textId="656EFCB9" w:rsidR="00B66826" w:rsidRDefault="00B66826" w:rsidP="00B66826">
      <w:pPr>
        <w:pStyle w:val="ListParagraph"/>
        <w:numPr>
          <w:ilvl w:val="0"/>
          <w:numId w:val="27"/>
        </w:numPr>
      </w:pPr>
      <w:r>
        <w:t xml:space="preserve">Implement minimal VOL connector that intercepts dataset I/O calls.  For I/O calls on contiguous datasets, and for selections easily translated to vector I/O calls, implement code to </w:t>
      </w:r>
      <w:r w:rsidR="001A3FAF">
        <w:t xml:space="preserve">translate selections into vector I/O, </w:t>
      </w:r>
      <w:r>
        <w:t>and relay the vector I/O calls to the augmented VFD layer.  Dataset I/O calls that don’t meet these constraints should trigger errors.</w:t>
      </w:r>
    </w:p>
    <w:p w14:paraId="29D43839" w14:textId="77777777" w:rsidR="00B66826" w:rsidRDefault="00B66826" w:rsidP="00B66826">
      <w:pPr>
        <w:pStyle w:val="ListParagraph"/>
        <w:numPr>
          <w:ilvl w:val="0"/>
          <w:numId w:val="27"/>
        </w:numPr>
      </w:pPr>
      <w:r>
        <w:t>Regression testing.</w:t>
      </w:r>
    </w:p>
    <w:p w14:paraId="4D7DA132" w14:textId="77777777" w:rsidR="00B66826" w:rsidRDefault="00B66826" w:rsidP="00B66826">
      <w:pPr>
        <w:pStyle w:val="Heading3"/>
      </w:pPr>
      <w:r>
        <w:t>Full Basic Implementation of R/W VFD Sub-Filing</w:t>
      </w:r>
    </w:p>
    <w:p w14:paraId="679DE7BC" w14:textId="273FC860" w:rsidR="00B66826" w:rsidRDefault="00B66826" w:rsidP="00B66826">
      <w:pPr>
        <w:pStyle w:val="ListParagraph"/>
        <w:numPr>
          <w:ilvl w:val="0"/>
          <w:numId w:val="28"/>
        </w:numPr>
      </w:pPr>
      <w:r>
        <w:t xml:space="preserve">Update Selection (H5S) code </w:t>
      </w:r>
      <w:r w:rsidR="001A3FAF">
        <w:t xml:space="preserve">as necessary </w:t>
      </w:r>
      <w:r>
        <w:t xml:space="preserve">to support selection I/O proper – </w:t>
      </w:r>
      <w:r w:rsidR="001A3FAF">
        <w:t>required</w:t>
      </w:r>
      <w:r>
        <w:t xml:space="preserve"> functionality includes:</w:t>
      </w:r>
    </w:p>
    <w:p w14:paraId="2FCFF8B4" w14:textId="77777777" w:rsidR="00B66826" w:rsidRDefault="00B66826" w:rsidP="00B66826">
      <w:pPr>
        <w:pStyle w:val="ListParagraph"/>
        <w:numPr>
          <w:ilvl w:val="1"/>
          <w:numId w:val="28"/>
        </w:numPr>
      </w:pPr>
      <w:r>
        <w:t>Mapping selections from datasets to the logical HDF5 file</w:t>
      </w:r>
    </w:p>
    <w:p w14:paraId="5884F053" w14:textId="77777777" w:rsidR="00B66826" w:rsidRDefault="00B66826" w:rsidP="00B66826">
      <w:pPr>
        <w:pStyle w:val="ListParagraph"/>
        <w:numPr>
          <w:ilvl w:val="1"/>
          <w:numId w:val="28"/>
        </w:numPr>
      </w:pPr>
      <w:r>
        <w:t>Splitting selections on the logical file into selections on sub-files and merging them</w:t>
      </w:r>
    </w:p>
    <w:p w14:paraId="7F047F4F" w14:textId="77777777" w:rsidR="00B66826" w:rsidRDefault="00B66826" w:rsidP="00B66826">
      <w:pPr>
        <w:pStyle w:val="ListParagraph"/>
        <w:numPr>
          <w:ilvl w:val="1"/>
          <w:numId w:val="28"/>
        </w:numPr>
      </w:pPr>
      <w:r>
        <w:t>Merging selections from multiple sources, and splitting them apart</w:t>
      </w:r>
    </w:p>
    <w:p w14:paraId="670A64CF" w14:textId="76FD1D9B" w:rsidR="00B66826" w:rsidRDefault="00B66826" w:rsidP="00B66826">
      <w:pPr>
        <w:ind w:left="720"/>
      </w:pPr>
      <w:r>
        <w:t>Expose functionality to the VOL layer as necessary.</w:t>
      </w:r>
    </w:p>
    <w:p w14:paraId="6A94EDC3" w14:textId="77777777" w:rsidR="00B66826" w:rsidRDefault="00B66826" w:rsidP="00B66826">
      <w:pPr>
        <w:pStyle w:val="ListParagraph"/>
        <w:numPr>
          <w:ilvl w:val="0"/>
          <w:numId w:val="28"/>
        </w:numPr>
      </w:pPr>
      <w:r>
        <w:t>Update the VFD layer to support selection I/O proper.  Added functionality includes:</w:t>
      </w:r>
    </w:p>
    <w:p w14:paraId="6E72399D" w14:textId="77777777" w:rsidR="00B66826" w:rsidRDefault="00B66826" w:rsidP="00B66826">
      <w:pPr>
        <w:pStyle w:val="ListParagraph"/>
        <w:numPr>
          <w:ilvl w:val="1"/>
          <w:numId w:val="28"/>
        </w:numPr>
      </w:pPr>
      <w:r>
        <w:t>Add Selection I/O API calls.</w:t>
      </w:r>
    </w:p>
    <w:p w14:paraId="2F192BD4" w14:textId="77777777" w:rsidR="00B66826" w:rsidRDefault="00B66826" w:rsidP="00B66826">
      <w:pPr>
        <w:pStyle w:val="ListParagraph"/>
        <w:numPr>
          <w:ilvl w:val="1"/>
          <w:numId w:val="28"/>
        </w:numPr>
      </w:pPr>
      <w:r>
        <w:t>Add code translating selections into sequences of existing VFD API calls.</w:t>
      </w:r>
    </w:p>
    <w:p w14:paraId="73B33E27" w14:textId="77777777" w:rsidR="00B66826" w:rsidRDefault="00B66826" w:rsidP="00B66826">
      <w:pPr>
        <w:pStyle w:val="ListParagraph"/>
        <w:numPr>
          <w:ilvl w:val="1"/>
          <w:numId w:val="28"/>
        </w:numPr>
      </w:pPr>
      <w:r>
        <w:t>Add code translating vectors of (&lt;offset&gt;, &lt;length&gt;, &lt;buffer&gt;) triplets into selections on the logical HDF5 file, and back.</w:t>
      </w:r>
    </w:p>
    <w:p w14:paraId="3E644BB7" w14:textId="77777777" w:rsidR="00B66826" w:rsidRDefault="00B66826" w:rsidP="00B66826">
      <w:pPr>
        <w:pStyle w:val="ListParagraph"/>
        <w:numPr>
          <w:ilvl w:val="1"/>
          <w:numId w:val="28"/>
        </w:numPr>
      </w:pPr>
      <w:r>
        <w:t>Design and implement support for translation of selections into vector I/O API calls.  To minimize memory footprint, consider modifying the vector I/O calls to use a “get next triplet” call to walk through the selection.</w:t>
      </w:r>
    </w:p>
    <w:p w14:paraId="6DB8896D" w14:textId="77777777" w:rsidR="00B66826" w:rsidRDefault="00B66826" w:rsidP="00B66826">
      <w:pPr>
        <w:pStyle w:val="ListParagraph"/>
        <w:numPr>
          <w:ilvl w:val="0"/>
          <w:numId w:val="28"/>
        </w:numPr>
      </w:pPr>
      <w:r>
        <w:t xml:space="preserve">Full implementation of sub-file VFDs.  </w:t>
      </w:r>
    </w:p>
    <w:p w14:paraId="5B7D1CBF" w14:textId="77777777" w:rsidR="00B66826" w:rsidRDefault="00B66826" w:rsidP="00B66826">
      <w:pPr>
        <w:pStyle w:val="ListParagraph"/>
        <w:numPr>
          <w:ilvl w:val="1"/>
          <w:numId w:val="28"/>
        </w:numPr>
      </w:pPr>
      <w:r>
        <w:t xml:space="preserve">Add support for selection I/O proper.  </w:t>
      </w:r>
    </w:p>
    <w:p w14:paraId="69C4B8DB" w14:textId="77777777" w:rsidR="00B66826" w:rsidRDefault="00B66826" w:rsidP="00B66826">
      <w:pPr>
        <w:pStyle w:val="ListParagraph"/>
        <w:numPr>
          <w:ilvl w:val="1"/>
          <w:numId w:val="28"/>
        </w:numPr>
      </w:pPr>
      <w:r>
        <w:t xml:space="preserve">Add support for multiple I/O concentrators.  </w:t>
      </w:r>
    </w:p>
    <w:p w14:paraId="3AF491DC" w14:textId="77777777" w:rsidR="00B66826" w:rsidRDefault="00B66826" w:rsidP="00B66826">
      <w:pPr>
        <w:pStyle w:val="ListParagraph"/>
        <w:numPr>
          <w:ilvl w:val="1"/>
          <w:numId w:val="28"/>
        </w:numPr>
      </w:pPr>
      <w:r>
        <w:t>Add support for no I/O concentrators option (i.e. all ranks open their target sub-files).  Sub-file VFDs must accept I/O requests from other ranks to allow all ranks to access all sub-files.</w:t>
      </w:r>
    </w:p>
    <w:p w14:paraId="538C78C4" w14:textId="77777777" w:rsidR="00B66826" w:rsidRDefault="00B66826" w:rsidP="00B66826">
      <w:pPr>
        <w:pStyle w:val="ListParagraph"/>
        <w:numPr>
          <w:ilvl w:val="0"/>
          <w:numId w:val="28"/>
        </w:numPr>
      </w:pPr>
      <w:r>
        <w:t xml:space="preserve">Update I/O concentrators for: </w:t>
      </w:r>
    </w:p>
    <w:p w14:paraId="4F01DADB" w14:textId="77777777" w:rsidR="00B66826" w:rsidRDefault="00B66826" w:rsidP="00B66826">
      <w:pPr>
        <w:pStyle w:val="ListParagraph"/>
        <w:numPr>
          <w:ilvl w:val="1"/>
          <w:numId w:val="28"/>
        </w:numPr>
      </w:pPr>
      <w:r>
        <w:t xml:space="preserve">selection I/O proper  </w:t>
      </w:r>
    </w:p>
    <w:p w14:paraId="1535F3BB" w14:textId="77777777" w:rsidR="00B66826" w:rsidRDefault="00B66826" w:rsidP="00B66826">
      <w:pPr>
        <w:pStyle w:val="ListParagraph"/>
        <w:numPr>
          <w:ilvl w:val="1"/>
          <w:numId w:val="28"/>
        </w:numPr>
      </w:pPr>
      <w:r>
        <w:t xml:space="preserve">user-specified underlying VFDs  </w:t>
      </w:r>
    </w:p>
    <w:p w14:paraId="51D3FD30" w14:textId="77777777" w:rsidR="00B66826" w:rsidRDefault="00B66826" w:rsidP="00B66826">
      <w:pPr>
        <w:pStyle w:val="ListParagraph"/>
        <w:numPr>
          <w:ilvl w:val="1"/>
          <w:numId w:val="28"/>
        </w:numPr>
      </w:pPr>
      <w:r>
        <w:t>multiple I/O concentrators per sub-file</w:t>
      </w:r>
    </w:p>
    <w:p w14:paraId="4CA4F360" w14:textId="77777777" w:rsidR="00B66826" w:rsidRDefault="00B66826" w:rsidP="00B66826">
      <w:pPr>
        <w:pStyle w:val="ListParagraph"/>
        <w:numPr>
          <w:ilvl w:val="0"/>
          <w:numId w:val="28"/>
        </w:numPr>
      </w:pPr>
      <w:r>
        <w:lastRenderedPageBreak/>
        <w:t>Update MPI I/O VFD to support full selection I/O</w:t>
      </w:r>
    </w:p>
    <w:p w14:paraId="6DE2282F" w14:textId="54F6CC23" w:rsidR="001A3FAF" w:rsidRDefault="001A3FAF" w:rsidP="00B66826">
      <w:pPr>
        <w:pStyle w:val="ListParagraph"/>
        <w:numPr>
          <w:ilvl w:val="0"/>
          <w:numId w:val="28"/>
        </w:numPr>
      </w:pPr>
      <w:r>
        <w:t>Update the VOL connector to handle arbitrary selections on contiguous datasets and relay the resulting selection I/O proper calls to the VFD layer.   Note that this code will replace the vector I/O code in the initial prototype.</w:t>
      </w:r>
    </w:p>
    <w:p w14:paraId="1B023C93" w14:textId="3FDA8F6C" w:rsidR="001A3FAF" w:rsidRDefault="001A3FAF" w:rsidP="00B66826">
      <w:pPr>
        <w:pStyle w:val="ListParagraph"/>
        <w:numPr>
          <w:ilvl w:val="0"/>
          <w:numId w:val="28"/>
        </w:numPr>
      </w:pPr>
      <w:r>
        <w:t>Added regression test code as required</w:t>
      </w:r>
    </w:p>
    <w:p w14:paraId="449F2ABF" w14:textId="0D8D9E7F" w:rsidR="001A3FAF" w:rsidRDefault="001A3FAF" w:rsidP="001A3FAF">
      <w:r>
        <w:t>At this point, we will have taken the VOL connector based implementation of sub-filing as far as it can reasonably go.  Proceed to integration of sub-filing into the HDF5 library proper so as to allow use of chunked datasets and compression with sub-filing:</w:t>
      </w:r>
    </w:p>
    <w:p w14:paraId="6F199B04" w14:textId="0D061E65" w:rsidR="00B66826" w:rsidRDefault="00B66826" w:rsidP="00B66826">
      <w:pPr>
        <w:pStyle w:val="ListParagraph"/>
        <w:numPr>
          <w:ilvl w:val="0"/>
          <w:numId w:val="28"/>
        </w:numPr>
      </w:pPr>
      <w:r>
        <w:t>R</w:t>
      </w:r>
      <w:r w:rsidR="001A3FAF">
        <w:t>edesign and r</w:t>
      </w:r>
      <w:r>
        <w:t>ework configuration code to function in the context of the HDF5 library</w:t>
      </w:r>
    </w:p>
    <w:p w14:paraId="1D593D74" w14:textId="46623604" w:rsidR="00B66826" w:rsidRDefault="00B66826" w:rsidP="00B66826">
      <w:pPr>
        <w:pStyle w:val="ListParagraph"/>
        <w:numPr>
          <w:ilvl w:val="0"/>
          <w:numId w:val="28"/>
        </w:numPr>
      </w:pPr>
      <w:r>
        <w:t>Refactor HDF5 library raw data I/O pathways to use selection I/O and/or vector I/O as appropriate</w:t>
      </w:r>
    </w:p>
    <w:p w14:paraId="6096F389" w14:textId="0472E259" w:rsidR="00B66826" w:rsidRDefault="00B66826" w:rsidP="00B66826">
      <w:pPr>
        <w:pStyle w:val="ListParagraph"/>
        <w:numPr>
          <w:ilvl w:val="0"/>
          <w:numId w:val="28"/>
        </w:numPr>
      </w:pPr>
      <w:r>
        <w:t xml:space="preserve">Refactor HDF5 metadata cache to use vector I/O </w:t>
      </w:r>
    </w:p>
    <w:p w14:paraId="7C9A00D4" w14:textId="26E84270" w:rsidR="00B66826" w:rsidRDefault="00B66826" w:rsidP="00B66826">
      <w:pPr>
        <w:pStyle w:val="ListParagraph"/>
        <w:numPr>
          <w:ilvl w:val="0"/>
          <w:numId w:val="28"/>
        </w:numPr>
      </w:pPr>
      <w:r>
        <w:t>Adapt existing regression test code for use with the HDF5 library and develop new regression test code as appropriate.</w:t>
      </w:r>
    </w:p>
    <w:p w14:paraId="445CCCEF" w14:textId="77777777" w:rsidR="00B66826" w:rsidRDefault="00B66826" w:rsidP="00B66826">
      <w:pPr>
        <w:pStyle w:val="ListParagraph"/>
        <w:numPr>
          <w:ilvl w:val="0"/>
          <w:numId w:val="28"/>
        </w:numPr>
      </w:pPr>
      <w:r>
        <w:t>Design (and implement?) support for I/O concentrators as dedicated ranks.</w:t>
      </w:r>
    </w:p>
    <w:p w14:paraId="7D773453" w14:textId="058E0513" w:rsidR="006B3604" w:rsidRDefault="006B3604" w:rsidP="006B3604">
      <w:pPr>
        <w:pStyle w:val="Heading3"/>
      </w:pPr>
      <w:r>
        <w:t>Implementation Resources</w:t>
      </w:r>
    </w:p>
    <w:p w14:paraId="2AA48BA5" w14:textId="4DE6239D" w:rsidR="006B3604" w:rsidRDefault="006B3604" w:rsidP="006B3604">
      <w:r>
        <w:t>The following projects projects may provide useful:</w:t>
      </w:r>
    </w:p>
    <w:p w14:paraId="35197B2E" w14:textId="77777777" w:rsidR="006B3604" w:rsidRPr="006B3604" w:rsidRDefault="006B3604" w:rsidP="006B3604">
      <w:pPr>
        <w:pStyle w:val="ListParagraph"/>
        <w:numPr>
          <w:ilvl w:val="0"/>
          <w:numId w:val="35"/>
        </w:numPr>
        <w:rPr>
          <w:rFonts w:ascii="inherit" w:eastAsia="Times New Roman" w:hAnsi="inherit"/>
          <w:color w:val="201F1E"/>
          <w:sz w:val="22"/>
          <w:bdr w:val="none" w:sz="0" w:space="0" w:color="auto" w:frame="1"/>
        </w:rPr>
      </w:pPr>
      <w:r>
        <w:t xml:space="preserve">TAPIOCA – repo URL </w:t>
      </w:r>
      <w:hyperlink r:id="rId10" w:tgtFrame="_blank" w:history="1">
        <w:r w:rsidRPr="006B3604">
          <w:rPr>
            <w:rStyle w:val="Hyperlink"/>
            <w:rFonts w:ascii="inherit" w:eastAsia="Times New Roman" w:hAnsi="inherit"/>
            <w:sz w:val="22"/>
            <w:bdr w:val="none" w:sz="0" w:space="0" w:color="auto" w:frame="1"/>
          </w:rPr>
          <w:t>https://xgitlab.cels.anl.gov/ftessier/TAPIOCA/tree/master</w:t>
        </w:r>
      </w:hyperlink>
    </w:p>
    <w:p w14:paraId="168349CA" w14:textId="47E9F921" w:rsidR="006B3604" w:rsidRPr="006B3604" w:rsidRDefault="006B3604" w:rsidP="006B3604">
      <w:pPr>
        <w:pStyle w:val="ListParagraph"/>
        <w:numPr>
          <w:ilvl w:val="1"/>
          <w:numId w:val="35"/>
        </w:numPr>
        <w:rPr>
          <w:bdr w:val="none" w:sz="0" w:space="0" w:color="auto" w:frame="1"/>
        </w:rPr>
      </w:pPr>
      <w:r w:rsidRPr="006B3604">
        <w:rPr>
          <w:bdr w:val="none" w:sz="0" w:space="0" w:color="auto" w:frame="1"/>
        </w:rPr>
        <w:t>Example of a topology aware concentrator -- attempts to generalize the aggregation policies and sub-filing</w:t>
      </w:r>
    </w:p>
    <w:p w14:paraId="34654BFF" w14:textId="75CB286A" w:rsidR="006B3604" w:rsidRPr="006B3604" w:rsidRDefault="006B3604" w:rsidP="006B3604">
      <w:pPr>
        <w:pStyle w:val="ListParagraph"/>
        <w:numPr>
          <w:ilvl w:val="1"/>
          <w:numId w:val="35"/>
        </w:numPr>
        <w:rPr>
          <w:bdr w:val="none" w:sz="0" w:space="0" w:color="auto" w:frame="1"/>
        </w:rPr>
      </w:pPr>
      <w:r w:rsidRPr="006B3604">
        <w:rPr>
          <w:bdr w:val="none" w:sz="0" w:space="0" w:color="auto" w:frame="1"/>
        </w:rPr>
        <w:t>Examples for prototype performance testing</w:t>
      </w:r>
    </w:p>
    <w:p w14:paraId="67716239" w14:textId="10F11687" w:rsidR="006B3604" w:rsidRPr="006B3604" w:rsidRDefault="006B3604" w:rsidP="006B3604">
      <w:pPr>
        <w:pStyle w:val="ListParagraph"/>
        <w:numPr>
          <w:ilvl w:val="0"/>
          <w:numId w:val="35"/>
        </w:numPr>
        <w:rPr>
          <w:bdr w:val="none" w:sz="0" w:space="0" w:color="auto" w:frame="1"/>
        </w:rPr>
      </w:pPr>
      <w:r w:rsidRPr="006B3604">
        <w:rPr>
          <w:bdr w:val="none" w:sz="0" w:space="0" w:color="auto" w:frame="1"/>
        </w:rPr>
        <w:t xml:space="preserve">HACC IO benchmark source code – repo URL </w:t>
      </w:r>
      <w:hyperlink r:id="rId11" w:tgtFrame="_blank" w:history="1">
        <w:r w:rsidRPr="006B3604">
          <w:rPr>
            <w:rStyle w:val="Hyperlink"/>
            <w:rFonts w:ascii="inherit" w:eastAsia="Times New Roman" w:hAnsi="inherit"/>
            <w:sz w:val="22"/>
            <w:bdr w:val="none" w:sz="0" w:space="0" w:color="auto" w:frame="1"/>
          </w:rPr>
          <w:t>https://xgitlab.cels.anl.gov/venkatv/HACC-IO</w:t>
        </w:r>
      </w:hyperlink>
    </w:p>
    <w:p w14:paraId="0A975E2A" w14:textId="0BFA0061" w:rsidR="006B3604" w:rsidRPr="006B3604" w:rsidRDefault="006B3604" w:rsidP="006B3604">
      <w:pPr>
        <w:pStyle w:val="ListParagraph"/>
        <w:numPr>
          <w:ilvl w:val="1"/>
          <w:numId w:val="35"/>
        </w:numPr>
        <w:rPr>
          <w:bdr w:val="none" w:sz="0" w:space="0" w:color="auto" w:frame="1"/>
        </w:rPr>
      </w:pPr>
      <w:r w:rsidRPr="006B3604">
        <w:rPr>
          <w:bdr w:val="none" w:sz="0" w:space="0" w:color="auto" w:frame="1"/>
        </w:rPr>
        <w:t>The Generic IO used in the HACC application is based on this.</w:t>
      </w:r>
    </w:p>
    <w:p w14:paraId="2A288DB5" w14:textId="6A74C7EE" w:rsidR="006B3604" w:rsidRPr="006B3604" w:rsidRDefault="006B3604" w:rsidP="006B3604">
      <w:pPr>
        <w:pStyle w:val="ListParagraph"/>
        <w:numPr>
          <w:ilvl w:val="1"/>
          <w:numId w:val="35"/>
        </w:numPr>
        <w:rPr>
          <w:bdr w:val="none" w:sz="0" w:space="0" w:color="auto" w:frame="1"/>
        </w:rPr>
      </w:pPr>
      <w:r w:rsidRPr="006B3604">
        <w:rPr>
          <w:bdr w:val="none" w:sz="0" w:space="0" w:color="auto" w:frame="1"/>
        </w:rPr>
        <w:t>Examples for prototype performance testing</w:t>
      </w:r>
    </w:p>
    <w:p w14:paraId="7F6143FA" w14:textId="76B1BA35" w:rsidR="006B3604" w:rsidRPr="006B3604" w:rsidRDefault="006B3604" w:rsidP="006B3604">
      <w:pPr>
        <w:pStyle w:val="ListParagraph"/>
        <w:numPr>
          <w:ilvl w:val="0"/>
          <w:numId w:val="35"/>
        </w:numPr>
        <w:rPr>
          <w:rFonts w:ascii="inherit" w:eastAsia="Times New Roman" w:hAnsi="inherit"/>
          <w:color w:val="201F1E"/>
          <w:sz w:val="22"/>
          <w:bdr w:val="none" w:sz="0" w:space="0" w:color="auto" w:frame="1"/>
        </w:rPr>
      </w:pPr>
      <w:r w:rsidRPr="006B3604">
        <w:rPr>
          <w:rFonts w:ascii="inherit" w:eastAsia="Times New Roman" w:hAnsi="inherit"/>
          <w:color w:val="201F1E"/>
          <w:sz w:val="22"/>
          <w:bdr w:val="none" w:sz="0" w:space="0" w:color="auto" w:frame="1"/>
        </w:rPr>
        <w:t>Topology Aware VFD</w:t>
      </w:r>
    </w:p>
    <w:p w14:paraId="645B1CF6" w14:textId="0F897A57" w:rsidR="006B3604" w:rsidRDefault="006B3604" w:rsidP="006B3604">
      <w:pPr>
        <w:pStyle w:val="ListParagraph"/>
        <w:numPr>
          <w:ilvl w:val="1"/>
          <w:numId w:val="35"/>
        </w:numPr>
        <w:rPr>
          <w:rFonts w:ascii="inherit" w:eastAsia="Times New Roman" w:hAnsi="inherit"/>
          <w:color w:val="201F1E"/>
          <w:sz w:val="22"/>
          <w:bdr w:val="none" w:sz="0" w:space="0" w:color="auto" w:frame="1"/>
        </w:rPr>
      </w:pPr>
      <w:r w:rsidRPr="006B3604">
        <w:rPr>
          <w:rFonts w:ascii="inherit" w:eastAsia="Times New Roman" w:hAnsi="inherit"/>
          <w:color w:val="201F1E"/>
          <w:sz w:val="22"/>
          <w:bdr w:val="none" w:sz="0" w:space="0" w:color="auto" w:frame="1"/>
        </w:rPr>
        <w:t>Examples of code that sets up I/O concentrators as threads off of compute ranks.</w:t>
      </w:r>
    </w:p>
    <w:p w14:paraId="7BBCE9EF" w14:textId="5E88025D" w:rsidR="00763EAF" w:rsidRDefault="00763EAF" w:rsidP="00763EAF">
      <w:pPr>
        <w:pStyle w:val="ListParagraph"/>
        <w:numPr>
          <w:ilvl w:val="0"/>
          <w:numId w:val="35"/>
        </w:numPr>
        <w:rPr>
          <w:rFonts w:ascii="inherit" w:eastAsia="Times New Roman" w:hAnsi="inherit"/>
          <w:color w:val="201F1E"/>
          <w:sz w:val="22"/>
          <w:bdr w:val="none" w:sz="0" w:space="0" w:color="auto" w:frame="1"/>
        </w:rPr>
      </w:pPr>
      <w:proofErr w:type="spellStart"/>
      <w:r>
        <w:rPr>
          <w:rFonts w:ascii="inherit" w:eastAsia="Times New Roman" w:hAnsi="inherit"/>
          <w:color w:val="201F1E"/>
          <w:sz w:val="22"/>
          <w:bdr w:val="none" w:sz="0" w:space="0" w:color="auto" w:frame="1"/>
        </w:rPr>
        <w:t>PMIx</w:t>
      </w:r>
      <w:proofErr w:type="spellEnd"/>
      <w:r>
        <w:rPr>
          <w:rFonts w:ascii="inherit" w:eastAsia="Times New Roman" w:hAnsi="inherit"/>
          <w:color w:val="201F1E"/>
          <w:sz w:val="22"/>
          <w:bdr w:val="none" w:sz="0" w:space="0" w:color="auto" w:frame="1"/>
        </w:rPr>
        <w:t xml:space="preserve"> – Process Management Interface – </w:t>
      </w:r>
      <w:proofErr w:type="spellStart"/>
      <w:r>
        <w:rPr>
          <w:rFonts w:ascii="inherit" w:eastAsia="Times New Roman" w:hAnsi="inherit"/>
          <w:color w:val="201F1E"/>
          <w:sz w:val="22"/>
          <w:bdr w:val="none" w:sz="0" w:space="0" w:color="auto" w:frame="1"/>
        </w:rPr>
        <w:t>Exascale</w:t>
      </w:r>
      <w:proofErr w:type="spellEnd"/>
      <w:r>
        <w:rPr>
          <w:rFonts w:ascii="inherit" w:eastAsia="Times New Roman" w:hAnsi="inherit"/>
          <w:color w:val="201F1E"/>
          <w:sz w:val="22"/>
          <w:bdr w:val="none" w:sz="0" w:space="0" w:color="auto" w:frame="1"/>
        </w:rPr>
        <w:t xml:space="preserve"> (pmix.org)</w:t>
      </w:r>
    </w:p>
    <w:p w14:paraId="0E765CB9" w14:textId="77777777" w:rsidR="00763EAF" w:rsidRDefault="00763EAF" w:rsidP="00763EAF">
      <w:pPr>
        <w:pStyle w:val="ListParagraph"/>
        <w:rPr>
          <w:rFonts w:ascii="inherit" w:eastAsia="Times New Roman" w:hAnsi="inherit"/>
          <w:color w:val="201F1E"/>
          <w:sz w:val="22"/>
          <w:bdr w:val="none" w:sz="0" w:space="0" w:color="auto" w:frame="1"/>
        </w:rPr>
      </w:pPr>
      <w:r>
        <w:rPr>
          <w:rFonts w:ascii="inherit" w:eastAsia="Times New Roman" w:hAnsi="inherit"/>
          <w:color w:val="201F1E"/>
          <w:sz w:val="22"/>
          <w:bdr w:val="none" w:sz="0" w:space="0" w:color="auto" w:frame="1"/>
        </w:rPr>
        <w:t xml:space="preserve">Appears to be an attempt </w:t>
      </w:r>
      <w:r>
        <w:rPr>
          <w:rFonts w:ascii="inherit" w:eastAsia="Times New Roman" w:hAnsi="inherit" w:hint="eastAsia"/>
          <w:color w:val="201F1E"/>
          <w:sz w:val="22"/>
          <w:bdr w:val="none" w:sz="0" w:space="0" w:color="auto" w:frame="1"/>
        </w:rPr>
        <w:t>standardize</w:t>
      </w:r>
      <w:r>
        <w:rPr>
          <w:rFonts w:ascii="inherit" w:eastAsia="Times New Roman" w:hAnsi="inherit"/>
          <w:color w:val="201F1E"/>
          <w:sz w:val="22"/>
          <w:bdr w:val="none" w:sz="0" w:space="0" w:color="auto" w:frame="1"/>
        </w:rPr>
        <w:t xml:space="preserve"> interrogation of HPC systems.  </w:t>
      </w:r>
    </w:p>
    <w:p w14:paraId="3FB007A5" w14:textId="77777777" w:rsidR="00763EAF" w:rsidRDefault="00763EAF" w:rsidP="00763EAF">
      <w:pPr>
        <w:pStyle w:val="ListParagraph"/>
        <w:rPr>
          <w:rFonts w:ascii="inherit" w:eastAsia="Times New Roman" w:hAnsi="inherit"/>
          <w:color w:val="201F1E"/>
          <w:sz w:val="22"/>
          <w:bdr w:val="none" w:sz="0" w:space="0" w:color="auto" w:frame="1"/>
        </w:rPr>
      </w:pPr>
      <w:r>
        <w:rPr>
          <w:rFonts w:ascii="inherit" w:eastAsia="Times New Roman" w:hAnsi="inherit"/>
          <w:color w:val="201F1E"/>
          <w:sz w:val="22"/>
          <w:bdr w:val="none" w:sz="0" w:space="0" w:color="auto" w:frame="1"/>
        </w:rPr>
        <w:t xml:space="preserve">Does anyone have access to the overview paper </w:t>
      </w:r>
      <w:r>
        <w:rPr>
          <w:rFonts w:ascii="inherit" w:eastAsia="Times New Roman" w:hAnsi="inherit" w:hint="eastAsia"/>
          <w:color w:val="201F1E"/>
          <w:sz w:val="22"/>
          <w:bdr w:val="none" w:sz="0" w:space="0" w:color="auto" w:frame="1"/>
        </w:rPr>
        <w:t>“</w:t>
      </w:r>
      <w:proofErr w:type="spellStart"/>
      <w:r>
        <w:rPr>
          <w:rFonts w:ascii="inherit" w:eastAsia="Times New Roman" w:hAnsi="inherit"/>
          <w:color w:val="201F1E"/>
          <w:sz w:val="22"/>
          <w:bdr w:val="none" w:sz="0" w:space="0" w:color="auto" w:frame="1"/>
        </w:rPr>
        <w:t>PMIx</w:t>
      </w:r>
      <w:proofErr w:type="spellEnd"/>
      <w:r>
        <w:rPr>
          <w:rFonts w:ascii="inherit" w:eastAsia="Times New Roman" w:hAnsi="inherit"/>
          <w:color w:val="201F1E"/>
          <w:sz w:val="22"/>
          <w:bdr w:val="none" w:sz="0" w:space="0" w:color="auto" w:frame="1"/>
        </w:rPr>
        <w:t xml:space="preserve">: Process Management by </w:t>
      </w:r>
      <w:proofErr w:type="spellStart"/>
      <w:r>
        <w:rPr>
          <w:rFonts w:ascii="inherit" w:eastAsia="Times New Roman" w:hAnsi="inherit"/>
          <w:color w:val="201F1E"/>
          <w:sz w:val="22"/>
          <w:bdr w:val="none" w:sz="0" w:space="0" w:color="auto" w:frame="1"/>
        </w:rPr>
        <w:t>Exascale</w:t>
      </w:r>
      <w:proofErr w:type="spellEnd"/>
      <w:r>
        <w:rPr>
          <w:rFonts w:ascii="inherit" w:eastAsia="Times New Roman" w:hAnsi="inherit"/>
          <w:color w:val="201F1E"/>
          <w:sz w:val="22"/>
          <w:bdr w:val="none" w:sz="0" w:space="0" w:color="auto" w:frame="1"/>
        </w:rPr>
        <w:t xml:space="preserve"> Environments</w:t>
      </w:r>
      <w:r>
        <w:rPr>
          <w:rFonts w:ascii="inherit" w:eastAsia="Times New Roman" w:hAnsi="inherit" w:hint="eastAsia"/>
          <w:color w:val="201F1E"/>
          <w:sz w:val="22"/>
          <w:bdr w:val="none" w:sz="0" w:space="0" w:color="auto" w:frame="1"/>
        </w:rPr>
        <w:t>”</w:t>
      </w:r>
      <w:r>
        <w:rPr>
          <w:rFonts w:ascii="inherit" w:eastAsia="Times New Roman" w:hAnsi="inherit"/>
          <w:color w:val="201F1E"/>
          <w:sz w:val="22"/>
          <w:bdr w:val="none" w:sz="0" w:space="0" w:color="auto" w:frame="1"/>
        </w:rPr>
        <w:t xml:space="preserve"> by Ralph H. </w:t>
      </w:r>
      <w:proofErr w:type="spellStart"/>
      <w:r>
        <w:rPr>
          <w:rFonts w:ascii="inherit" w:eastAsia="Times New Roman" w:hAnsi="inherit"/>
          <w:color w:val="201F1E"/>
          <w:sz w:val="22"/>
          <w:bdr w:val="none" w:sz="0" w:space="0" w:color="auto" w:frame="1"/>
        </w:rPr>
        <w:t>Castain</w:t>
      </w:r>
      <w:proofErr w:type="spellEnd"/>
      <w:r>
        <w:rPr>
          <w:rFonts w:ascii="inherit" w:eastAsia="Times New Roman" w:hAnsi="inherit"/>
          <w:color w:val="201F1E"/>
          <w:sz w:val="22"/>
          <w:bdr w:val="none" w:sz="0" w:space="0" w:color="auto" w:frame="1"/>
        </w:rPr>
        <w:t xml:space="preserve">, </w:t>
      </w:r>
      <w:proofErr w:type="spellStart"/>
      <w:r>
        <w:rPr>
          <w:rFonts w:ascii="inherit" w:eastAsia="Times New Roman" w:hAnsi="inherit"/>
          <w:color w:val="201F1E"/>
          <w:sz w:val="22"/>
          <w:bdr w:val="none" w:sz="0" w:space="0" w:color="auto" w:frame="1"/>
        </w:rPr>
        <w:t>Aurelien</w:t>
      </w:r>
      <w:proofErr w:type="spellEnd"/>
      <w:r>
        <w:rPr>
          <w:rFonts w:ascii="inherit" w:eastAsia="Times New Roman" w:hAnsi="inherit"/>
          <w:color w:val="201F1E"/>
          <w:sz w:val="22"/>
          <w:bdr w:val="none" w:sz="0" w:space="0" w:color="auto" w:frame="1"/>
        </w:rPr>
        <w:t xml:space="preserve"> </w:t>
      </w:r>
      <w:proofErr w:type="spellStart"/>
      <w:r>
        <w:rPr>
          <w:rFonts w:ascii="inherit" w:eastAsia="Times New Roman" w:hAnsi="inherit"/>
          <w:color w:val="201F1E"/>
          <w:sz w:val="22"/>
          <w:bdr w:val="none" w:sz="0" w:space="0" w:color="auto" w:frame="1"/>
        </w:rPr>
        <w:t>Bonteiller</w:t>
      </w:r>
      <w:proofErr w:type="spellEnd"/>
      <w:r>
        <w:rPr>
          <w:rFonts w:ascii="inherit" w:eastAsia="Times New Roman" w:hAnsi="inherit"/>
          <w:color w:val="201F1E"/>
          <w:sz w:val="22"/>
          <w:bdr w:val="none" w:sz="0" w:space="0" w:color="auto" w:frame="1"/>
        </w:rPr>
        <w:t xml:space="preserve">, Joshua </w:t>
      </w:r>
      <w:proofErr w:type="spellStart"/>
      <w:r>
        <w:rPr>
          <w:rFonts w:ascii="inherit" w:eastAsia="Times New Roman" w:hAnsi="inherit"/>
          <w:color w:val="201F1E"/>
          <w:sz w:val="22"/>
          <w:bdr w:val="none" w:sz="0" w:space="0" w:color="auto" w:frame="1"/>
        </w:rPr>
        <w:t>Hursey</w:t>
      </w:r>
      <w:proofErr w:type="spellEnd"/>
      <w:r>
        <w:rPr>
          <w:rFonts w:ascii="inherit" w:eastAsia="Times New Roman" w:hAnsi="inherit"/>
          <w:color w:val="201F1E"/>
          <w:sz w:val="22"/>
          <w:bdr w:val="none" w:sz="0" w:space="0" w:color="auto" w:frame="1"/>
        </w:rPr>
        <w:t xml:space="preserve">, and David </w:t>
      </w:r>
      <w:proofErr w:type="spellStart"/>
      <w:r>
        <w:rPr>
          <w:rFonts w:ascii="inherit" w:eastAsia="Times New Roman" w:hAnsi="inherit"/>
          <w:color w:val="201F1E"/>
          <w:sz w:val="22"/>
          <w:bdr w:val="none" w:sz="0" w:space="0" w:color="auto" w:frame="1"/>
        </w:rPr>
        <w:t>Solt</w:t>
      </w:r>
      <w:proofErr w:type="spellEnd"/>
      <w:r>
        <w:rPr>
          <w:rFonts w:ascii="inherit" w:eastAsia="Times New Roman" w:hAnsi="inherit"/>
          <w:color w:val="201F1E"/>
          <w:sz w:val="22"/>
          <w:bdr w:val="none" w:sz="0" w:space="0" w:color="auto" w:frame="1"/>
        </w:rPr>
        <w:t xml:space="preserve">? </w:t>
      </w:r>
    </w:p>
    <w:p w14:paraId="52B44AF0" w14:textId="0F37D9C5" w:rsidR="00C71FEE" w:rsidRPr="00C71FEE" w:rsidRDefault="00C71FEE" w:rsidP="00C71FEE">
      <w:pPr>
        <w:pStyle w:val="ListParagraph"/>
        <w:numPr>
          <w:ilvl w:val="0"/>
          <w:numId w:val="39"/>
        </w:numPr>
        <w:rPr>
          <w:rFonts w:ascii="Times New Roman" w:hAnsi="Times New Roman" w:cs="Times New Roman"/>
          <w:szCs w:val="24"/>
        </w:rPr>
      </w:pPr>
      <w:r>
        <w:t xml:space="preserve">External “NUL” pass through VOL connector that can be used as the foundation for other VOL connectors.  Written by </w:t>
      </w:r>
      <w:r w:rsidRPr="00C71FEE">
        <w:rPr>
          <w:rFonts w:ascii="Helvetica Neue" w:hAnsi="Helvetica Neue" w:cs="Times New Roman"/>
          <w:color w:val="201F1E"/>
          <w:sz w:val="22"/>
          <w:shd w:val="clear" w:color="auto" w:fill="FFFFFF"/>
        </w:rPr>
        <w:t xml:space="preserve">Tony Li @ NERSC.  Available in the THG VOL connector </w:t>
      </w:r>
      <w:proofErr w:type="spellStart"/>
      <w:r w:rsidRPr="00C71FEE">
        <w:rPr>
          <w:rFonts w:ascii="Helvetica Neue" w:hAnsi="Helvetica Neue" w:cs="Times New Roman"/>
          <w:color w:val="201F1E"/>
          <w:sz w:val="22"/>
          <w:shd w:val="clear" w:color="auto" w:fill="FFFFFF"/>
        </w:rPr>
        <w:t>git</w:t>
      </w:r>
      <w:proofErr w:type="spellEnd"/>
      <w:r w:rsidRPr="00C71FEE">
        <w:rPr>
          <w:rFonts w:ascii="Helvetica Neue" w:hAnsi="Helvetica Neue" w:cs="Times New Roman"/>
          <w:color w:val="201F1E"/>
          <w:sz w:val="22"/>
          <w:shd w:val="clear" w:color="auto" w:fill="FFFFFF"/>
        </w:rPr>
        <w:t xml:space="preserve"> repo: </w:t>
      </w:r>
      <w:r w:rsidRPr="00C71FEE">
        <w:rPr>
          <w:rFonts w:eastAsia="Times New Roman"/>
        </w:rPr>
        <w:fldChar w:fldCharType="begin"/>
      </w:r>
      <w:r w:rsidRPr="00C71FEE">
        <w:rPr>
          <w:rFonts w:eastAsia="Times New Roman"/>
        </w:rPr>
        <w:instrText xml:space="preserve"> HYPERLINK "https://bitbucket.hdfgroup.org/projects/HDF5VOL/repos/external_pass_through/browse" \t "_blank" </w:instrText>
      </w:r>
      <w:r w:rsidRPr="00C71FEE">
        <w:rPr>
          <w:rFonts w:eastAsia="Times New Roman"/>
        </w:rPr>
        <w:fldChar w:fldCharType="separate"/>
      </w:r>
      <w:r w:rsidRPr="00C71FEE">
        <w:rPr>
          <w:rStyle w:val="Hyperlink"/>
          <w:rFonts w:ascii="Helvetica Neue" w:eastAsia="Times New Roman" w:hAnsi="Helvetica Neue"/>
          <w:sz w:val="22"/>
          <w:bdr w:val="none" w:sz="0" w:space="0" w:color="auto" w:frame="1"/>
        </w:rPr>
        <w:t>https://bitbucket.hdfgroup.org/projects/HDF5VOL/repos/external_pass_through/browse</w:t>
      </w:r>
      <w:r w:rsidRPr="00C71FEE">
        <w:rPr>
          <w:rFonts w:eastAsia="Times New Roman"/>
        </w:rPr>
        <w:fldChar w:fldCharType="end"/>
      </w:r>
    </w:p>
    <w:p w14:paraId="0ECDF698" w14:textId="5F2221A0" w:rsidR="002B79F9" w:rsidRDefault="002B79F9" w:rsidP="00763EAF">
      <w:pPr>
        <w:pStyle w:val="Heading1"/>
      </w:pPr>
      <w:r>
        <w:lastRenderedPageBreak/>
        <w:t>Design</w:t>
      </w:r>
    </w:p>
    <w:p w14:paraId="0E79CE35" w14:textId="133C13A1" w:rsidR="002B79F9" w:rsidRDefault="005E1DEC" w:rsidP="002B79F9">
      <w:r>
        <w:t>TBD</w:t>
      </w:r>
    </w:p>
    <w:p w14:paraId="4F5F3088" w14:textId="11D5A627" w:rsidR="004A5DEB" w:rsidRDefault="004A5DEB" w:rsidP="004A5DEB">
      <w:pPr>
        <w:pStyle w:val="Heading1"/>
      </w:pPr>
      <w:r>
        <w:t>Implementation Details</w:t>
      </w:r>
    </w:p>
    <w:p w14:paraId="5452410A" w14:textId="02C9D5A4" w:rsidR="004A5DEB" w:rsidRDefault="005E1DEC" w:rsidP="004A5DEB">
      <w:r>
        <w:t>TBD</w:t>
      </w:r>
    </w:p>
    <w:p w14:paraId="7295FCB0" w14:textId="3D2A6A5A" w:rsidR="004A5DEB" w:rsidRDefault="004A5DEB" w:rsidP="004A5DEB">
      <w:pPr>
        <w:pStyle w:val="Heading1"/>
      </w:pPr>
      <w:r>
        <w:t>Testing</w:t>
      </w:r>
    </w:p>
    <w:p w14:paraId="1415B95E" w14:textId="2074F4E3" w:rsidR="005E1DEC" w:rsidRPr="005E1DEC" w:rsidRDefault="005E1DEC" w:rsidP="005E1DEC">
      <w:r>
        <w:t>TBD</w:t>
      </w:r>
    </w:p>
    <w:p w14:paraId="2126EB40" w14:textId="77777777" w:rsidR="00611674" w:rsidRPr="000557A5" w:rsidRDefault="00611674" w:rsidP="00611674">
      <w:pPr>
        <w:pStyle w:val="Heading"/>
      </w:pPr>
      <w:r>
        <w:t>Acknowledgements</w:t>
      </w:r>
    </w:p>
    <w:p w14:paraId="3F9376C4" w14:textId="4EBD4B02" w:rsidR="00611674" w:rsidRDefault="005E1DEC" w:rsidP="00611674">
      <w:r>
        <w:t>TBD</w:t>
      </w:r>
      <w:r w:rsidR="00611674">
        <w:t>.</w:t>
      </w:r>
    </w:p>
    <w:p w14:paraId="605098A1" w14:textId="6D215F9A" w:rsidR="00611674" w:rsidRDefault="00611674" w:rsidP="005E1DEC">
      <w:pPr>
        <w:pStyle w:val="Heading"/>
      </w:pPr>
      <w:r>
        <w:t xml:space="preserve">Revision History </w:t>
      </w:r>
    </w:p>
    <w:tbl>
      <w:tblPr>
        <w:tblStyle w:val="TableGrid"/>
        <w:tblW w:w="10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7743"/>
      </w:tblGrid>
      <w:tr w:rsidR="00611674" w:rsidRPr="009D6CFF" w14:paraId="7EBF2E4F" w14:textId="77777777">
        <w:trPr>
          <w:jc w:val="center"/>
        </w:trPr>
        <w:tc>
          <w:tcPr>
            <w:tcW w:w="2337" w:type="dxa"/>
          </w:tcPr>
          <w:p w14:paraId="0EFC54F3" w14:textId="1C2FA16D" w:rsidR="00611674" w:rsidRPr="009D6CFF" w:rsidRDefault="000E6096" w:rsidP="00611674">
            <w:pPr>
              <w:jc w:val="left"/>
              <w:rPr>
                <w:i/>
              </w:rPr>
            </w:pPr>
            <w:r>
              <w:rPr>
                <w:i/>
              </w:rPr>
              <w:t xml:space="preserve">February </w:t>
            </w:r>
            <w:r w:rsidR="00A1244E">
              <w:rPr>
                <w:i/>
              </w:rPr>
              <w:t>13</w:t>
            </w:r>
            <w:r w:rsidR="006603FF">
              <w:rPr>
                <w:i/>
              </w:rPr>
              <w:t>, 2020</w:t>
            </w:r>
            <w:r w:rsidR="00611674" w:rsidRPr="009D6CFF">
              <w:rPr>
                <w:i/>
              </w:rPr>
              <w:t>:</w:t>
            </w:r>
          </w:p>
        </w:tc>
        <w:tc>
          <w:tcPr>
            <w:tcW w:w="7743" w:type="dxa"/>
          </w:tcPr>
          <w:p w14:paraId="01539671" w14:textId="44A87CD9" w:rsidR="00611674" w:rsidRPr="009D6CFF" w:rsidRDefault="00611674" w:rsidP="00BF3532">
            <w:pPr>
              <w:jc w:val="left"/>
            </w:pPr>
            <w:r w:rsidRPr="009D6CFF">
              <w:t xml:space="preserve">Version 1 circulated for comment. </w:t>
            </w:r>
          </w:p>
        </w:tc>
      </w:tr>
      <w:tr w:rsidR="00A1244E" w:rsidRPr="009D6CFF" w14:paraId="0299C121" w14:textId="77777777">
        <w:trPr>
          <w:jc w:val="center"/>
        </w:trPr>
        <w:tc>
          <w:tcPr>
            <w:tcW w:w="2337" w:type="dxa"/>
          </w:tcPr>
          <w:p w14:paraId="4E359587" w14:textId="307F07A1" w:rsidR="00A1244E" w:rsidRDefault="00EB001E" w:rsidP="00611674">
            <w:pPr>
              <w:jc w:val="left"/>
              <w:rPr>
                <w:i/>
              </w:rPr>
            </w:pPr>
            <w:r>
              <w:rPr>
                <w:i/>
              </w:rPr>
              <w:t>February 2</w:t>
            </w:r>
            <w:r w:rsidR="00EF7184">
              <w:rPr>
                <w:i/>
              </w:rPr>
              <w:t>8</w:t>
            </w:r>
            <w:r w:rsidR="00A1244E">
              <w:rPr>
                <w:i/>
              </w:rPr>
              <w:t>, 2020:</w:t>
            </w:r>
          </w:p>
        </w:tc>
        <w:tc>
          <w:tcPr>
            <w:tcW w:w="7743" w:type="dxa"/>
          </w:tcPr>
          <w:p w14:paraId="78B63EF2" w14:textId="7636768E" w:rsidR="00A1244E" w:rsidRPr="009D6CFF" w:rsidRDefault="00A1244E" w:rsidP="00BF3532">
            <w:pPr>
              <w:jc w:val="left"/>
            </w:pPr>
            <w:r>
              <w:t xml:space="preserve">Version 2.  </w:t>
            </w:r>
            <w:r w:rsidR="00F67460">
              <w:t>Expanded section 2.3</w:t>
            </w:r>
            <w:r w:rsidR="00D937B9">
              <w:t>, added illustrations</w:t>
            </w:r>
            <w:r w:rsidR="00B47115">
              <w:t>, numerous edits</w:t>
            </w:r>
            <w:r w:rsidR="00D937B9">
              <w:t xml:space="preserve">.  </w:t>
            </w:r>
          </w:p>
        </w:tc>
      </w:tr>
      <w:tr w:rsidR="00FD3045" w:rsidRPr="009D6CFF" w14:paraId="7AE5E23A" w14:textId="77777777">
        <w:trPr>
          <w:jc w:val="center"/>
        </w:trPr>
        <w:tc>
          <w:tcPr>
            <w:tcW w:w="2337" w:type="dxa"/>
          </w:tcPr>
          <w:p w14:paraId="4B2CE226" w14:textId="0A0F45C0" w:rsidR="00FD3045" w:rsidRDefault="00763EAF" w:rsidP="00611674">
            <w:pPr>
              <w:jc w:val="left"/>
              <w:rPr>
                <w:i/>
              </w:rPr>
            </w:pPr>
            <w:r>
              <w:rPr>
                <w:i/>
              </w:rPr>
              <w:t>March 17</w:t>
            </w:r>
            <w:r w:rsidR="00FD3045">
              <w:rPr>
                <w:i/>
              </w:rPr>
              <w:t>, 2020</w:t>
            </w:r>
            <w:r w:rsidR="000275D5">
              <w:rPr>
                <w:i/>
              </w:rPr>
              <w:t>:</w:t>
            </w:r>
          </w:p>
        </w:tc>
        <w:tc>
          <w:tcPr>
            <w:tcW w:w="7743" w:type="dxa"/>
          </w:tcPr>
          <w:p w14:paraId="13ECB4EF" w14:textId="389943E2" w:rsidR="00FD3045" w:rsidRDefault="00FD3045" w:rsidP="00BF3532">
            <w:pPr>
              <w:jc w:val="left"/>
            </w:pPr>
            <w:r>
              <w:t xml:space="preserve">Version 3.  </w:t>
            </w:r>
            <w:r w:rsidR="006B3604">
              <w:t xml:space="preserve">Numerous edits to address </w:t>
            </w:r>
            <w:proofErr w:type="spellStart"/>
            <w:r w:rsidR="006B3604">
              <w:t>Venkat</w:t>
            </w:r>
            <w:proofErr w:type="spellEnd"/>
            <w:r w:rsidR="006B3604">
              <w:t xml:space="preserve"> </w:t>
            </w:r>
            <w:proofErr w:type="spellStart"/>
            <w:r w:rsidR="006B3604">
              <w:t>Vishwanath</w:t>
            </w:r>
            <w:r>
              <w:t>’s</w:t>
            </w:r>
            <w:proofErr w:type="spellEnd"/>
            <w:r>
              <w:t xml:space="preserve"> comments, most notably the addition of a discussion of possible sub-file manipulations</w:t>
            </w:r>
            <w:r w:rsidR="006B3604">
              <w:t xml:space="preserve"> and list of implementation resources</w:t>
            </w:r>
            <w:r>
              <w:t>.  Added discussion of VOL based prototype implementation strategy.</w:t>
            </w:r>
          </w:p>
        </w:tc>
      </w:tr>
      <w:tr w:rsidR="00B66826" w:rsidRPr="009D6CFF" w14:paraId="268F7F3C" w14:textId="77777777">
        <w:trPr>
          <w:jc w:val="center"/>
        </w:trPr>
        <w:tc>
          <w:tcPr>
            <w:tcW w:w="2337" w:type="dxa"/>
          </w:tcPr>
          <w:p w14:paraId="567744CE" w14:textId="4D214A98" w:rsidR="00B66826" w:rsidRDefault="00C71FEE" w:rsidP="00611674">
            <w:pPr>
              <w:jc w:val="left"/>
              <w:rPr>
                <w:i/>
              </w:rPr>
            </w:pPr>
            <w:r>
              <w:rPr>
                <w:i/>
              </w:rPr>
              <w:t>April 24</w:t>
            </w:r>
            <w:r w:rsidR="00B66826">
              <w:rPr>
                <w:i/>
              </w:rPr>
              <w:t>, 2020</w:t>
            </w:r>
          </w:p>
        </w:tc>
        <w:tc>
          <w:tcPr>
            <w:tcW w:w="7743" w:type="dxa"/>
          </w:tcPr>
          <w:p w14:paraId="38977C7C" w14:textId="160323F5" w:rsidR="00B66826" w:rsidRDefault="00B66826" w:rsidP="00BF3532">
            <w:pPr>
              <w:jc w:val="left"/>
            </w:pPr>
            <w:r>
              <w:t>Version 4.  Repaired error in the algorithm for management of collective I/O operations in the I/O concentrators.</w:t>
            </w:r>
            <w:r w:rsidR="001A3FAF">
              <w:t xml:space="preserve">  Reworked implementation plan</w:t>
            </w:r>
            <w:r w:rsidR="00991AE5">
              <w:t xml:space="preserve"> to adopt the VOL based prototype implementation strategy.</w:t>
            </w:r>
            <w:r w:rsidR="00D8730B">
              <w:t xml:space="preserve">  Added “NUL” pass through VOL connector to list of resources.</w:t>
            </w:r>
            <w:bookmarkStart w:id="3" w:name="_GoBack"/>
            <w:bookmarkEnd w:id="3"/>
          </w:p>
        </w:tc>
      </w:tr>
    </w:tbl>
    <w:p w14:paraId="76A723C8" w14:textId="345D7B93" w:rsidR="00611674" w:rsidRDefault="00611674" w:rsidP="005E1DEC">
      <w:pPr>
        <w:pStyle w:val="Heading"/>
      </w:pPr>
    </w:p>
    <w:sectPr w:rsidR="00611674" w:rsidSect="00611674">
      <w:headerReference w:type="default" r:id="rId12"/>
      <w:footerReference w:type="default" r:id="rId13"/>
      <w:headerReference w:type="first" r:id="rId14"/>
      <w:footerReference w:type="first" r:id="rId15"/>
      <w:pgSz w:w="12240" w:h="15840" w:code="1"/>
      <w:pgMar w:top="1152" w:right="1152" w:bottom="1440" w:left="1152" w:header="432"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265ABB" w14:textId="77777777" w:rsidR="000B5DDF" w:rsidRDefault="000B5DDF" w:rsidP="00611674">
      <w:r>
        <w:separator/>
      </w:r>
    </w:p>
  </w:endnote>
  <w:endnote w:type="continuationSeparator" w:id="0">
    <w:p w14:paraId="01BA076E" w14:textId="77777777" w:rsidR="000B5DDF" w:rsidRDefault="000B5DDF" w:rsidP="00611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Tahoma">
    <w:panose1 w:val="020B0604030504040204"/>
    <w:charset w:val="00"/>
    <w:family w:val="auto"/>
    <w:pitch w:val="variable"/>
    <w:sig w:usb0="E1002EFF" w:usb1="C000605B" w:usb2="00000029" w:usb3="00000000" w:csb0="000101FF" w:csb1="00000000"/>
  </w:font>
  <w:font w:name="ＭＳ 明朝">
    <w:charset w:val="80"/>
    <w:family w:val="auto"/>
    <w:pitch w:val="variable"/>
    <w:sig w:usb0="E00002FF" w:usb1="6AC7FDFB" w:usb2="08000012" w:usb3="00000000" w:csb0="0002009F" w:csb1="00000000"/>
  </w:font>
  <w:font w:name="Courier">
    <w:panose1 w:val="02000500000000000000"/>
    <w:charset w:val="00"/>
    <w:family w:val="auto"/>
    <w:pitch w:val="variable"/>
    <w:sig w:usb0="00000003" w:usb1="00000000" w:usb2="00000000" w:usb3="00000000" w:csb0="00000001" w:csb1="00000000"/>
  </w:font>
  <w:font w:name="Menlo">
    <w:panose1 w:val="020B0609030804020204"/>
    <w:charset w:val="00"/>
    <w:family w:val="auto"/>
    <w:pitch w:val="variable"/>
    <w:sig w:usb0="E60022FF" w:usb1="D200F9FB" w:usb2="02000028" w:usb3="00000000" w:csb0="000001DF" w:csb1="00000000"/>
  </w:font>
  <w:font w:name="inherit">
    <w:altName w:val="Times New Roman"/>
    <w:panose1 w:val="00000000000000000000"/>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8425"/>
      <w:docPartObj>
        <w:docPartGallery w:val="Page Numbers (Bottom of Page)"/>
        <w:docPartUnique/>
      </w:docPartObj>
    </w:sdtPr>
    <w:sdtEndPr/>
    <w:sdtContent>
      <w:sdt>
        <w:sdtPr>
          <w:id w:val="1478426"/>
          <w:docPartObj>
            <w:docPartGallery w:val="Page Numbers (Top of Page)"/>
            <w:docPartUnique/>
          </w:docPartObj>
        </w:sdtPr>
        <w:sdtEndPr/>
        <w:sdtContent>
          <w:p w14:paraId="0737AB62" w14:textId="77777777" w:rsidR="00EA5194" w:rsidRDefault="00EA5194" w:rsidP="00611674">
            <w:pPr>
              <w:pStyle w:val="HDFFooter"/>
            </w:pPr>
            <w:r>
              <w:rPr>
                <w:noProof/>
              </w:rPr>
              <w:drawing>
                <wp:anchor distT="0" distB="0" distL="0" distR="0" simplePos="0" relativeHeight="251658240" behindDoc="0" locked="0" layoutInCell="1" allowOverlap="1" wp14:anchorId="1C4F42D8" wp14:editId="27C40DBF">
                  <wp:simplePos x="0" y="0"/>
                  <wp:positionH relativeFrom="leftMargin">
                    <wp:posOffset>822960</wp:posOffset>
                  </wp:positionH>
                  <wp:positionV relativeFrom="bottomMargin">
                    <wp:posOffset>288290</wp:posOffset>
                  </wp:positionV>
                  <wp:extent cx="594360" cy="360680"/>
                  <wp:effectExtent l="19050" t="0" r="0" b="0"/>
                  <wp:wrapSquare wrapText="right"/>
                  <wp:docPr id="1"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fldChar w:fldCharType="begin"/>
            </w:r>
            <w:r>
              <w:instrText xml:space="preserve"> PAGE </w:instrText>
            </w:r>
            <w:r>
              <w:fldChar w:fldCharType="separate"/>
            </w:r>
            <w:r w:rsidR="00D8730B">
              <w:rPr>
                <w:noProof/>
              </w:rPr>
              <w:t>21</w:t>
            </w:r>
            <w:r>
              <w:rPr>
                <w:noProof/>
              </w:rPr>
              <w:fldChar w:fldCharType="end"/>
            </w:r>
            <w:r>
              <w:t xml:space="preserve"> of </w:t>
            </w:r>
            <w:r w:rsidR="000B5DDF">
              <w:fldChar w:fldCharType="begin"/>
            </w:r>
            <w:r w:rsidR="000B5DDF">
              <w:instrText xml:space="preserve"> NUMPAGES  </w:instrText>
            </w:r>
            <w:r w:rsidR="000B5DDF">
              <w:fldChar w:fldCharType="separate"/>
            </w:r>
            <w:r w:rsidR="00D8730B">
              <w:rPr>
                <w:noProof/>
              </w:rPr>
              <w:t>21</w:t>
            </w:r>
            <w:r w:rsidR="000B5DDF">
              <w:rPr>
                <w:noProof/>
              </w:rPr>
              <w:fldChar w:fldCharType="end"/>
            </w:r>
          </w:p>
        </w:sdtContent>
      </w:sdt>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8483"/>
      <w:docPartObj>
        <w:docPartGallery w:val="Page Numbers (Bottom of Page)"/>
        <w:docPartUnique/>
      </w:docPartObj>
    </w:sdtPr>
    <w:sdtEndPr/>
    <w:sdtContent>
      <w:sdt>
        <w:sdtPr>
          <w:id w:val="1478484"/>
          <w:docPartObj>
            <w:docPartGallery w:val="Page Numbers (Top of Page)"/>
            <w:docPartUnique/>
          </w:docPartObj>
        </w:sdtPr>
        <w:sdtEndPr/>
        <w:sdtContent>
          <w:p w14:paraId="0318168C" w14:textId="77777777" w:rsidR="00EA5194" w:rsidRDefault="00EA5194" w:rsidP="00611674">
            <w:pPr>
              <w:pStyle w:val="HDFFooter"/>
            </w:pPr>
            <w:r>
              <w:rPr>
                <w:noProof/>
              </w:rPr>
              <w:drawing>
                <wp:anchor distT="0" distB="0" distL="0" distR="0" simplePos="0" relativeHeight="251660288" behindDoc="0" locked="0" layoutInCell="1" allowOverlap="1" wp14:anchorId="2750117C" wp14:editId="45BB8542">
                  <wp:simplePos x="0" y="0"/>
                  <wp:positionH relativeFrom="leftMargin">
                    <wp:posOffset>822960</wp:posOffset>
                  </wp:positionH>
                  <wp:positionV relativeFrom="bottomMargin">
                    <wp:posOffset>288290</wp:posOffset>
                  </wp:positionV>
                  <wp:extent cx="594360" cy="360680"/>
                  <wp:effectExtent l="19050" t="0" r="0" b="0"/>
                  <wp:wrapSquare wrapText="right"/>
                  <wp:docPr id="3"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fldChar w:fldCharType="begin"/>
            </w:r>
            <w:r>
              <w:instrText xml:space="preserve"> PAGE </w:instrText>
            </w:r>
            <w:r>
              <w:fldChar w:fldCharType="separate"/>
            </w:r>
            <w:r w:rsidR="00C71FEE">
              <w:rPr>
                <w:noProof/>
              </w:rPr>
              <w:t>1</w:t>
            </w:r>
            <w:r>
              <w:rPr>
                <w:noProof/>
              </w:rPr>
              <w:fldChar w:fldCharType="end"/>
            </w:r>
            <w:r>
              <w:t xml:space="preserve"> of </w:t>
            </w:r>
            <w:r w:rsidR="000B5DDF">
              <w:fldChar w:fldCharType="begin"/>
            </w:r>
            <w:r w:rsidR="000B5DDF">
              <w:instrText xml:space="preserve"> NUMPAGES  </w:instrText>
            </w:r>
            <w:r w:rsidR="000B5DDF">
              <w:fldChar w:fldCharType="separate"/>
            </w:r>
            <w:r w:rsidR="00C71FEE">
              <w:rPr>
                <w:noProof/>
              </w:rPr>
              <w:t>21</w:t>
            </w:r>
            <w:r w:rsidR="000B5DDF">
              <w:rPr>
                <w:noProof/>
              </w:rPr>
              <w:fldChar w:fldCharType="end"/>
            </w:r>
          </w:p>
        </w:sdtContent>
      </w:sdt>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824B81" w14:textId="77777777" w:rsidR="000B5DDF" w:rsidRDefault="000B5DDF" w:rsidP="00611674">
      <w:r>
        <w:separator/>
      </w:r>
    </w:p>
  </w:footnote>
  <w:footnote w:type="continuationSeparator" w:id="0">
    <w:p w14:paraId="1DBB24BA" w14:textId="77777777" w:rsidR="000B5DDF" w:rsidRDefault="000B5DDF" w:rsidP="00611674">
      <w:r>
        <w:continuationSeparator/>
      </w:r>
    </w:p>
  </w:footnote>
  <w:footnote w:id="1">
    <w:p w14:paraId="45F40C31" w14:textId="3D84FC89" w:rsidR="00EA5194" w:rsidRDefault="00EA5194">
      <w:pPr>
        <w:pStyle w:val="FootnoteText"/>
      </w:pPr>
      <w:r>
        <w:rPr>
          <w:rStyle w:val="FootnoteReference"/>
        </w:rPr>
        <w:footnoteRef/>
      </w:r>
      <w:r>
        <w:t xml:space="preserve"> Described in the RFC titled “Sub-filing in HDF5 Using Virtual Datasets</w:t>
      </w:r>
      <w:r w:rsidR="00EF7184">
        <w:t>.”</w:t>
      </w:r>
    </w:p>
  </w:footnote>
  <w:footnote w:id="2">
    <w:p w14:paraId="3E849E20" w14:textId="77777777" w:rsidR="00EA5194" w:rsidRDefault="00EA5194">
      <w:pPr>
        <w:pStyle w:val="FootnoteText"/>
      </w:pPr>
      <w:r>
        <w:rPr>
          <w:rStyle w:val="FootnoteReference"/>
        </w:rPr>
        <w:footnoteRef/>
      </w:r>
      <w:r>
        <w:t xml:space="preserve"> Discussed in section 11 of the above mentioned RFC. </w:t>
      </w:r>
    </w:p>
  </w:footnote>
  <w:footnote w:id="3">
    <w:p w14:paraId="161CC98B" w14:textId="1DD553BC" w:rsidR="00EA5194" w:rsidRDefault="00EA5194">
      <w:pPr>
        <w:pStyle w:val="FootnoteText"/>
      </w:pPr>
      <w:r>
        <w:rPr>
          <w:rStyle w:val="FootnoteReference"/>
        </w:rPr>
        <w:footnoteRef/>
      </w:r>
      <w:r>
        <w:t xml:space="preserve"> Which appears to have been introduced in HDF5 1.8.</w:t>
      </w:r>
    </w:p>
    <w:p w14:paraId="4BB4ADCE" w14:textId="77777777" w:rsidR="00BB1483" w:rsidRDefault="00BB1483">
      <w:pPr>
        <w:pStyle w:val="FootnoteText"/>
      </w:pPr>
    </w:p>
  </w:footnote>
  <w:footnote w:id="4">
    <w:p w14:paraId="1FB43C6E" w14:textId="220F9ADC" w:rsidR="00EA5194" w:rsidRDefault="00EA5194">
      <w:pPr>
        <w:pStyle w:val="FootnoteText"/>
      </w:pPr>
      <w:r>
        <w:rPr>
          <w:rStyle w:val="FootnoteReference"/>
        </w:rPr>
        <w:footnoteRef/>
      </w:r>
      <w:r>
        <w:t xml:space="preserve"> Strictly speaking, </w:t>
      </w:r>
      <w:r w:rsidR="00BB1483">
        <w:t xml:space="preserve">for sub-filing proper </w:t>
      </w:r>
      <w:r>
        <w:t xml:space="preserve">this isn’t true.  </w:t>
      </w:r>
    </w:p>
    <w:p w14:paraId="062CBF13" w14:textId="77777777" w:rsidR="00EA5194" w:rsidRDefault="00EA5194">
      <w:pPr>
        <w:pStyle w:val="FootnoteText"/>
      </w:pPr>
    </w:p>
    <w:p w14:paraId="4DB6309F" w14:textId="06E2BB7C" w:rsidR="00EA5194" w:rsidRDefault="00EA5194">
      <w:pPr>
        <w:pStyle w:val="FootnoteText"/>
      </w:pPr>
      <w:r>
        <w:t xml:space="preserve">Another approach is to create a new sub-filing dataset type (in addition to contiguous, chunked, compact, etc.), and implement sub-filing at the dataset level.  On the plus side, this approach allows easier implementation of I/O concentrators as it bypasses the need for refactoring the existing raw data I/O pathways as described in the text.  </w:t>
      </w:r>
    </w:p>
    <w:p w14:paraId="7DAAEA0E" w14:textId="77777777" w:rsidR="00EA5194" w:rsidRDefault="00EA5194">
      <w:pPr>
        <w:pStyle w:val="FootnoteText"/>
      </w:pPr>
    </w:p>
    <w:p w14:paraId="2A0BB3D7" w14:textId="17B50378" w:rsidR="00EA5194" w:rsidRDefault="00EA5194">
      <w:pPr>
        <w:pStyle w:val="FootnoteText"/>
      </w:pPr>
      <w:r>
        <w:t>However, it also creates a second raw data I/O pathway separate from that used by the rest of the library, with the obvious software engineering and maintenance issues.</w:t>
      </w:r>
    </w:p>
    <w:p w14:paraId="20E21718" w14:textId="77777777" w:rsidR="00EA5194" w:rsidRDefault="00EA5194">
      <w:pPr>
        <w:pStyle w:val="FootnoteText"/>
      </w:pPr>
    </w:p>
    <w:p w14:paraId="16416F0F" w14:textId="06BEC39C" w:rsidR="00EA5194" w:rsidRDefault="00EA5194">
      <w:pPr>
        <w:pStyle w:val="FootnoteText"/>
      </w:pPr>
      <w:r>
        <w:t>Further, only the new dataset type would be useable with sub-filing. For instance, if parallel compression is desired in sub-files, it will have to be re-implemented in the context of the sub-filing dataset type instead of just using the existing parallel compression code that works with chunked datasets.</w:t>
      </w:r>
    </w:p>
    <w:p w14:paraId="00448FA8" w14:textId="77777777" w:rsidR="00EA5194" w:rsidRDefault="00EA5194">
      <w:pPr>
        <w:pStyle w:val="FootnoteText"/>
      </w:pPr>
    </w:p>
    <w:p w14:paraId="0E39AC53" w14:textId="20E0BAAB" w:rsidR="00EA5194" w:rsidRDefault="00EA5194">
      <w:pPr>
        <w:pStyle w:val="FootnoteText"/>
      </w:pPr>
      <w:r>
        <w:t>These deficits, combined with the relative inflexibility of the approach, and the unknowns surrounding future HPC machine architecture, make this approach a non-starter.</w:t>
      </w:r>
    </w:p>
  </w:footnote>
  <w:footnote w:id="5">
    <w:p w14:paraId="357516C8" w14:textId="30043C5D" w:rsidR="00BB1483" w:rsidRDefault="00BB1483">
      <w:pPr>
        <w:pStyle w:val="FootnoteText"/>
      </w:pPr>
      <w:r>
        <w:rPr>
          <w:rStyle w:val="FootnoteReference"/>
        </w:rPr>
        <w:footnoteRef/>
      </w:r>
      <w:r>
        <w:t xml:space="preserve"> At present the page buffer is disabled in the parallel case.  However</w:t>
      </w:r>
      <w:r w:rsidR="00381693">
        <w:t>,</w:t>
      </w:r>
      <w:r>
        <w:t xml:space="preserve"> </w:t>
      </w:r>
      <w:r w:rsidR="00381693">
        <w:t>as</w:t>
      </w:r>
      <w:r>
        <w:t xml:space="preserve"> has been observed </w:t>
      </w:r>
      <w:r w:rsidR="00381693">
        <w:t>elsewhere,</w:t>
      </w:r>
      <w:r>
        <w:t xml:space="preserve"> extension of the page buffer to the parallel case should allow us to </w:t>
      </w:r>
      <w:r w:rsidR="00381693">
        <w:t>solve the</w:t>
      </w:r>
      <w:r>
        <w:t xml:space="preserve"> small metadata I/O </w:t>
      </w:r>
      <w:r w:rsidR="00381693">
        <w:t xml:space="preserve">problem </w:t>
      </w:r>
      <w:r>
        <w:t>since it would allow us to aggregate metadata into page</w:t>
      </w:r>
      <w:r w:rsidR="00381693">
        <w:t>s</w:t>
      </w:r>
      <w:r>
        <w:t xml:space="preserve"> of convenient </w:t>
      </w:r>
      <w:r w:rsidR="00110939">
        <w:t xml:space="preserve">size </w:t>
      </w:r>
      <w:r>
        <w:t xml:space="preserve">for parallel file systems (i.e. 1 </w:t>
      </w:r>
      <w:proofErr w:type="spellStart"/>
      <w:r>
        <w:t>MiB</w:t>
      </w:r>
      <w:proofErr w:type="spellEnd"/>
      <w:r>
        <w:t>)</w:t>
      </w:r>
      <w:r w:rsidR="00381693">
        <w:t xml:space="preserve"> – thus making metadata I/O largely indistinguishable from raw data I/O</w:t>
      </w:r>
      <w:r>
        <w:t>.</w:t>
      </w:r>
      <w:r w:rsidR="00381693">
        <w:t xml:space="preserve">  </w:t>
      </w:r>
      <w:r>
        <w:t xml:space="preserve">  </w:t>
      </w:r>
    </w:p>
  </w:footnote>
  <w:footnote w:id="6">
    <w:p w14:paraId="1726BCF3" w14:textId="0E690E3F" w:rsidR="00D0367F" w:rsidRDefault="00D0367F">
      <w:pPr>
        <w:pStyle w:val="FootnoteText"/>
      </w:pPr>
      <w:r>
        <w:rPr>
          <w:rStyle w:val="FootnoteReference"/>
        </w:rPr>
        <w:footnoteRef/>
      </w:r>
      <w:r>
        <w:t xml:space="preserve"> The chunk cache is disabled in the parallel case due to fundamental cache coherency issues.  While these could be addressed through a distributed cache scheme, there are no plans in progress for this.</w:t>
      </w:r>
    </w:p>
  </w:footnote>
  <w:footnote w:id="7">
    <w:p w14:paraId="35A81D0B" w14:textId="7EB0504C" w:rsidR="00D0367F" w:rsidRDefault="00D0367F">
      <w:pPr>
        <w:pStyle w:val="FootnoteText"/>
      </w:pPr>
      <w:r>
        <w:rPr>
          <w:rStyle w:val="FootnoteReference"/>
        </w:rPr>
        <w:footnoteRef/>
      </w:r>
      <w:r>
        <w:t xml:space="preserve"> This is a bit of an over-simplification.  While it is true for the proposed initial implementation, other methods of distributing the logical HDF5 file across the sub-files are possible, and may be desirable in later versions.</w:t>
      </w:r>
    </w:p>
  </w:footnote>
  <w:footnote w:id="8">
    <w:p w14:paraId="3478F896" w14:textId="6020C832" w:rsidR="00FD3045" w:rsidRDefault="00FD3045">
      <w:pPr>
        <w:pStyle w:val="FootnoteText"/>
      </w:pPr>
      <w:r>
        <w:rPr>
          <w:rStyle w:val="FootnoteReference"/>
        </w:rPr>
        <w:footnoteRef/>
      </w:r>
      <w:r>
        <w:t xml:space="preserve"> My own intuition on the matter, and comments on earlier versions of this document both suggest that this is highly unlikely to be a significant issue – at least on high end machines.  That said, it seems prudent to consider the issue, examine possible solutions, and not foreclose them needlessly.  Even if minimizing off node IPC costs is a non-issue now, future developments could re-open the question.</w:t>
      </w:r>
    </w:p>
  </w:footnote>
  <w:footnote w:id="9">
    <w:p w14:paraId="2BDC605B" w14:textId="2D114352" w:rsidR="00EA5194" w:rsidRDefault="00EA5194">
      <w:pPr>
        <w:pStyle w:val="FootnoteText"/>
      </w:pPr>
      <w:r>
        <w:rPr>
          <w:rStyle w:val="FootnoteReference"/>
        </w:rPr>
        <w:footnoteRef/>
      </w:r>
      <w:r>
        <w:t xml:space="preserve"> With the exception of code to pass through configuration data.</w:t>
      </w:r>
    </w:p>
  </w:footnote>
  <w:footnote w:id="10">
    <w:p w14:paraId="34BD1A89" w14:textId="68B23C56" w:rsidR="00EA5194" w:rsidRDefault="00EA5194">
      <w:pPr>
        <w:pStyle w:val="FootnoteText"/>
      </w:pPr>
      <w:r>
        <w:rPr>
          <w:rStyle w:val="FootnoteReference"/>
        </w:rPr>
        <w:footnoteRef/>
      </w:r>
      <w:r>
        <w:t xml:space="preserve"> Here the term “selection” is used generically.  It could be either a vector of offset, length, buffer triplets or a selection proper.</w:t>
      </w:r>
    </w:p>
  </w:footnote>
  <w:footnote w:id="11">
    <w:p w14:paraId="074DED5C" w14:textId="12134ECD" w:rsidR="00EA5194" w:rsidRDefault="00EA5194">
      <w:pPr>
        <w:pStyle w:val="FootnoteText"/>
      </w:pPr>
      <w:r>
        <w:rPr>
          <w:rStyle w:val="FootnoteReference"/>
        </w:rPr>
        <w:footnoteRef/>
      </w:r>
      <w:r w:rsidR="00247124">
        <w:t xml:space="preserve"> For writes, t</w:t>
      </w:r>
      <w:r>
        <w:t>here is no fundamental reason for the sub-filing VFDs to wait for a completion status message.  In principle, it can return as soon as the write message is received by the I/O concentrator.  While the possibility of asynchronous writes is attractive, it raises interesting error reporting issues.  As these would be a distraction, we note the opportunity, but leave it for another time.</w:t>
      </w:r>
    </w:p>
  </w:footnote>
  <w:footnote w:id="12">
    <w:p w14:paraId="0EA20A09" w14:textId="77777777" w:rsidR="00EA5194" w:rsidRDefault="00EA5194" w:rsidP="006770A2">
      <w:pPr>
        <w:pStyle w:val="FootnoteText"/>
      </w:pPr>
      <w:r>
        <w:rPr>
          <w:rStyle w:val="FootnoteReference"/>
        </w:rPr>
        <w:footnoteRef/>
      </w:r>
      <w:r>
        <w:t xml:space="preserve"> Rows in a 2-D dataset, planes in a 3-D dataset, etc.</w:t>
      </w:r>
    </w:p>
  </w:footnote>
  <w:footnote w:id="13">
    <w:p w14:paraId="0D3048FD" w14:textId="7A11180E" w:rsidR="00EA5194" w:rsidRDefault="00EA5194">
      <w:pPr>
        <w:pStyle w:val="FootnoteText"/>
      </w:pPr>
      <w:r>
        <w:rPr>
          <w:rStyle w:val="FootnoteReference"/>
        </w:rPr>
        <w:footnoteRef/>
      </w:r>
      <w:r>
        <w:t xml:space="preserve"> Probably in the form of a selection provided by each </w:t>
      </w:r>
      <w:r w:rsidR="00110939">
        <w:t>rank</w:t>
      </w:r>
      <w:r>
        <w:t xml:space="preserve"> indicating where it intends to write.</w:t>
      </w:r>
    </w:p>
  </w:footnote>
  <w:footnote w:id="14">
    <w:p w14:paraId="68DF9BC3" w14:textId="77777777" w:rsidR="009E1517" w:rsidRDefault="009E1517" w:rsidP="009E1517">
      <w:pPr>
        <w:pStyle w:val="FootnoteText"/>
      </w:pPr>
      <w:r>
        <w:rPr>
          <w:rStyle w:val="FootnoteReference"/>
        </w:rPr>
        <w:footnoteRef/>
      </w:r>
      <w:r>
        <w:t xml:space="preserve"> Modulo possible metadata reads required to construct the request.</w:t>
      </w:r>
    </w:p>
  </w:footnote>
  <w:footnote w:id="15">
    <w:p w14:paraId="656773F6" w14:textId="2607A3F6" w:rsidR="009E1517" w:rsidRDefault="009E1517" w:rsidP="009E1517">
      <w:pPr>
        <w:pStyle w:val="FootnoteText"/>
      </w:pPr>
      <w:r>
        <w:rPr>
          <w:rStyle w:val="FootnoteReference"/>
        </w:rPr>
        <w:footnoteRef/>
      </w:r>
      <w:r>
        <w:t xml:space="preserve"> As currently implemented, this precludes use of parallel compression.</w:t>
      </w:r>
      <w:r w:rsidR="00D937B9">
        <w:t xml:space="preserve">  However, there is no reason why the journal entries can’t be compressed.</w:t>
      </w:r>
    </w:p>
  </w:footnote>
  <w:footnote w:id="16">
    <w:p w14:paraId="127840FB" w14:textId="7AAE0E19" w:rsidR="00D937B9" w:rsidRDefault="00D937B9">
      <w:pPr>
        <w:pStyle w:val="FootnoteText"/>
      </w:pPr>
      <w:r>
        <w:rPr>
          <w:rStyle w:val="FootnoteReference"/>
        </w:rPr>
        <w:footnoteRef/>
      </w:r>
      <w:r>
        <w:t xml:space="preserve"> If the application does use barriers to order overlapping writes, it will have to inform the HDF5 library, so that the barriers can be logged in the journal files.</w:t>
      </w:r>
    </w:p>
  </w:footnote>
  <w:footnote w:id="17">
    <w:p w14:paraId="3C195CEB" w14:textId="70E1896C" w:rsidR="00585322" w:rsidRDefault="00585322">
      <w:pPr>
        <w:pStyle w:val="FootnoteText"/>
      </w:pPr>
      <w:r>
        <w:rPr>
          <w:rStyle w:val="FootnoteReference"/>
        </w:rPr>
        <w:footnoteRef/>
      </w:r>
      <w:r>
        <w:t xml:space="preserve"> But note that R/W VFD sub-filing has no cognate of the utility needed to run the journals.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59AF7D" w14:textId="3EE9368A" w:rsidR="00EA5194" w:rsidRDefault="00B66826" w:rsidP="00611674">
    <w:pPr>
      <w:pStyle w:val="THGHeader2"/>
    </w:pPr>
    <w:r>
      <w:t>A</w:t>
    </w:r>
    <w:r w:rsidR="00C71FEE">
      <w:t>pril 24</w:t>
    </w:r>
    <w:r w:rsidR="00EA5194">
      <w:t>, 2020</w:t>
    </w:r>
    <w:r w:rsidR="00EA5194">
      <w:ptab w:relativeTo="margin" w:alignment="center" w:leader="none"/>
    </w:r>
    <w:r w:rsidR="00EA5194">
      <w:ptab w:relativeTo="margin" w:alignment="right" w:leader="none"/>
    </w:r>
    <w:r w:rsidR="00EA5194">
      <w:t>RFC</w:t>
    </w:r>
    <w:r w:rsidR="000E6096">
      <w:t xml:space="preserve"> THG</w:t>
    </w:r>
    <w:r>
      <w:t xml:space="preserve"> 2020-02-13.v4</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086933" w14:textId="2662086D" w:rsidR="00EA5194" w:rsidRPr="006D4EA4" w:rsidRDefault="00B66826" w:rsidP="00611674">
    <w:pPr>
      <w:pStyle w:val="THGHeader"/>
    </w:pPr>
    <w:r>
      <w:t>A</w:t>
    </w:r>
    <w:r w:rsidR="00C71FEE">
      <w:t>pril 24</w:t>
    </w:r>
    <w:r w:rsidR="00EA5194">
      <w:t>, 2020</w:t>
    </w:r>
    <w:r w:rsidR="00EA5194">
      <w:ptab w:relativeTo="margin" w:alignment="center" w:leader="none"/>
    </w:r>
    <w:r w:rsidR="00EA5194">
      <w:ptab w:relativeTo="margin" w:alignment="right" w:leader="none"/>
    </w:r>
    <w:r>
      <w:t>RFC THG 2020-02-13.v4</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8"/>
    <w:multiLevelType w:val="singleLevel"/>
    <w:tmpl w:val="A7D08074"/>
    <w:lvl w:ilvl="0">
      <w:start w:val="1"/>
      <w:numFmt w:val="decimal"/>
      <w:pStyle w:val="ListNumberReference"/>
      <w:lvlText w:val="%1."/>
      <w:lvlJc w:val="left"/>
      <w:pPr>
        <w:ind w:left="360" w:hanging="360"/>
      </w:pPr>
    </w:lvl>
  </w:abstractNum>
  <w:abstractNum w:abstractNumId="4">
    <w:nsid w:val="00963869"/>
    <w:multiLevelType w:val="hybridMultilevel"/>
    <w:tmpl w:val="94C6E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46B39F0"/>
    <w:multiLevelType w:val="hybridMultilevel"/>
    <w:tmpl w:val="EFA89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6FF1C38"/>
    <w:multiLevelType w:val="hybridMultilevel"/>
    <w:tmpl w:val="8BE8D9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7591A68"/>
    <w:multiLevelType w:val="multilevel"/>
    <w:tmpl w:val="915CF89C"/>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07F43BE8"/>
    <w:multiLevelType w:val="hybridMultilevel"/>
    <w:tmpl w:val="F1640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8351949"/>
    <w:multiLevelType w:val="hybridMultilevel"/>
    <w:tmpl w:val="6EC01F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ABB5A92"/>
    <w:multiLevelType w:val="hybridMultilevel"/>
    <w:tmpl w:val="D34CB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C925C48"/>
    <w:multiLevelType w:val="hybridMultilevel"/>
    <w:tmpl w:val="DAC8C8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04C2F50"/>
    <w:multiLevelType w:val="hybridMultilevel"/>
    <w:tmpl w:val="B34A9EE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1FC6A6C"/>
    <w:multiLevelType w:val="hybridMultilevel"/>
    <w:tmpl w:val="06E26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A216EF1"/>
    <w:multiLevelType w:val="hybridMultilevel"/>
    <w:tmpl w:val="C0C852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ACC7E3D"/>
    <w:multiLevelType w:val="hybridMultilevel"/>
    <w:tmpl w:val="71A2DC5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FB87363"/>
    <w:multiLevelType w:val="hybridMultilevel"/>
    <w:tmpl w:val="CAFCC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5EA11F3"/>
    <w:multiLevelType w:val="hybridMultilevel"/>
    <w:tmpl w:val="9EE0A0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B70778B"/>
    <w:multiLevelType w:val="hybridMultilevel"/>
    <w:tmpl w:val="C34E34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B7369D2"/>
    <w:multiLevelType w:val="hybridMultilevel"/>
    <w:tmpl w:val="D67E2C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915844"/>
    <w:multiLevelType w:val="hybridMultilevel"/>
    <w:tmpl w:val="D11A9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8CB47B9"/>
    <w:multiLevelType w:val="hybridMultilevel"/>
    <w:tmpl w:val="9558E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19A48F6"/>
    <w:multiLevelType w:val="hybridMultilevel"/>
    <w:tmpl w:val="7FEA9A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31A654D"/>
    <w:multiLevelType w:val="hybridMultilevel"/>
    <w:tmpl w:val="148247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42144FF"/>
    <w:multiLevelType w:val="hybridMultilevel"/>
    <w:tmpl w:val="3DBA8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F5B7667"/>
    <w:multiLevelType w:val="hybridMultilevel"/>
    <w:tmpl w:val="55D07B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24F2EA2"/>
    <w:multiLevelType w:val="hybridMultilevel"/>
    <w:tmpl w:val="9426E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3224C90"/>
    <w:multiLevelType w:val="hybridMultilevel"/>
    <w:tmpl w:val="E0CA6A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4195C52"/>
    <w:multiLevelType w:val="hybridMultilevel"/>
    <w:tmpl w:val="0ED2E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5443C80"/>
    <w:multiLevelType w:val="hybridMultilevel"/>
    <w:tmpl w:val="739461B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70A2D72"/>
    <w:multiLevelType w:val="hybridMultilevel"/>
    <w:tmpl w:val="432E9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9AA7D77"/>
    <w:multiLevelType w:val="hybridMultilevel"/>
    <w:tmpl w:val="1BFC026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3">
    <w:nsid w:val="6A0E5885"/>
    <w:multiLevelType w:val="hybridMultilevel"/>
    <w:tmpl w:val="62A029B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CAD6897"/>
    <w:multiLevelType w:val="hybridMultilevel"/>
    <w:tmpl w:val="6AB2BA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2B25AF6"/>
    <w:multiLevelType w:val="hybridMultilevel"/>
    <w:tmpl w:val="C270DB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CB33506"/>
    <w:multiLevelType w:val="hybridMultilevel"/>
    <w:tmpl w:val="C134A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5"/>
  </w:num>
  <w:num w:numId="3">
    <w:abstractNumId w:val="2"/>
  </w:num>
  <w:num w:numId="4">
    <w:abstractNumId w:val="1"/>
  </w:num>
  <w:num w:numId="5">
    <w:abstractNumId w:val="0"/>
  </w:num>
  <w:num w:numId="6">
    <w:abstractNumId w:val="12"/>
  </w:num>
  <w:num w:numId="7">
    <w:abstractNumId w:val="3"/>
  </w:num>
  <w:num w:numId="8">
    <w:abstractNumId w:val="3"/>
    <w:lvlOverride w:ilvl="0">
      <w:startOverride w:val="1"/>
    </w:lvlOverride>
  </w:num>
  <w:num w:numId="9">
    <w:abstractNumId w:val="13"/>
  </w:num>
  <w:num w:numId="10">
    <w:abstractNumId w:val="9"/>
  </w:num>
  <w:num w:numId="11">
    <w:abstractNumId w:val="16"/>
  </w:num>
  <w:num w:numId="12">
    <w:abstractNumId w:val="5"/>
  </w:num>
  <w:num w:numId="13">
    <w:abstractNumId w:val="33"/>
  </w:num>
  <w:num w:numId="14">
    <w:abstractNumId w:val="10"/>
  </w:num>
  <w:num w:numId="15">
    <w:abstractNumId w:val="27"/>
  </w:num>
  <w:num w:numId="16">
    <w:abstractNumId w:val="34"/>
  </w:num>
  <w:num w:numId="17">
    <w:abstractNumId w:val="30"/>
  </w:num>
  <w:num w:numId="18">
    <w:abstractNumId w:val="8"/>
  </w:num>
  <w:num w:numId="19">
    <w:abstractNumId w:val="18"/>
  </w:num>
  <w:num w:numId="20">
    <w:abstractNumId w:val="37"/>
  </w:num>
  <w:num w:numId="21">
    <w:abstractNumId w:val="26"/>
  </w:num>
  <w:num w:numId="22">
    <w:abstractNumId w:val="36"/>
  </w:num>
  <w:num w:numId="23">
    <w:abstractNumId w:val="14"/>
  </w:num>
  <w:num w:numId="24">
    <w:abstractNumId w:val="19"/>
  </w:num>
  <w:num w:numId="25">
    <w:abstractNumId w:val="25"/>
  </w:num>
  <w:num w:numId="26">
    <w:abstractNumId w:val="24"/>
  </w:num>
  <w:num w:numId="27">
    <w:abstractNumId w:val="28"/>
  </w:num>
  <w:num w:numId="28">
    <w:abstractNumId w:val="15"/>
  </w:num>
  <w:num w:numId="29">
    <w:abstractNumId w:val="6"/>
  </w:num>
  <w:num w:numId="30">
    <w:abstractNumId w:val="11"/>
  </w:num>
  <w:num w:numId="31">
    <w:abstractNumId w:val="31"/>
  </w:num>
  <w:num w:numId="32">
    <w:abstractNumId w:val="23"/>
  </w:num>
  <w:num w:numId="33">
    <w:abstractNumId w:val="17"/>
  </w:num>
  <w:num w:numId="34">
    <w:abstractNumId w:val="22"/>
  </w:num>
  <w:num w:numId="35">
    <w:abstractNumId w:val="20"/>
  </w:num>
  <w:num w:numId="36">
    <w:abstractNumId w:val="21"/>
  </w:num>
  <w:num w:numId="37">
    <w:abstractNumId w:val="29"/>
  </w:num>
  <w:num w:numId="38">
    <w:abstractNumId w:val="32"/>
  </w:num>
  <w:num w:numId="39">
    <w:abstractNumId w:val="4"/>
  </w:num>
  <w:numIdMacAtCleanup w:val="19"/>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8"/>
  <w:proofState w:spelling="clean" w:grammar="clean"/>
  <w:attachedTemplate r:id="rId1"/>
  <w:revisionView w:markup="0"/>
  <w:doNotTrackMoves/>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7EB8"/>
    <w:rsid w:val="00012020"/>
    <w:rsid w:val="00012F26"/>
    <w:rsid w:val="0001655B"/>
    <w:rsid w:val="000275D5"/>
    <w:rsid w:val="000B5DDF"/>
    <w:rsid w:val="000D70A9"/>
    <w:rsid w:val="000E6096"/>
    <w:rsid w:val="00101777"/>
    <w:rsid w:val="00110939"/>
    <w:rsid w:val="00125849"/>
    <w:rsid w:val="00151D22"/>
    <w:rsid w:val="001579EE"/>
    <w:rsid w:val="00166D53"/>
    <w:rsid w:val="001921F2"/>
    <w:rsid w:val="001A3FAF"/>
    <w:rsid w:val="001C3C53"/>
    <w:rsid w:val="001E46BC"/>
    <w:rsid w:val="001F798B"/>
    <w:rsid w:val="0020207D"/>
    <w:rsid w:val="0020727B"/>
    <w:rsid w:val="00213EA8"/>
    <w:rsid w:val="00247124"/>
    <w:rsid w:val="002B2A4D"/>
    <w:rsid w:val="002B79F9"/>
    <w:rsid w:val="00316F7E"/>
    <w:rsid w:val="0034136D"/>
    <w:rsid w:val="00371024"/>
    <w:rsid w:val="00381693"/>
    <w:rsid w:val="00386B2E"/>
    <w:rsid w:val="003B2447"/>
    <w:rsid w:val="003C1CCC"/>
    <w:rsid w:val="003C3FA0"/>
    <w:rsid w:val="00400068"/>
    <w:rsid w:val="00440FCC"/>
    <w:rsid w:val="00446A2E"/>
    <w:rsid w:val="004A0B6E"/>
    <w:rsid w:val="004A5CFA"/>
    <w:rsid w:val="004A5DEB"/>
    <w:rsid w:val="004D2473"/>
    <w:rsid w:val="004D2DDA"/>
    <w:rsid w:val="004F6C06"/>
    <w:rsid w:val="005078CA"/>
    <w:rsid w:val="00585322"/>
    <w:rsid w:val="005D169E"/>
    <w:rsid w:val="005E1DEC"/>
    <w:rsid w:val="005E2827"/>
    <w:rsid w:val="0060492D"/>
    <w:rsid w:val="00611674"/>
    <w:rsid w:val="006262B3"/>
    <w:rsid w:val="00636AE3"/>
    <w:rsid w:val="006603FF"/>
    <w:rsid w:val="006770A2"/>
    <w:rsid w:val="006A28D6"/>
    <w:rsid w:val="006B3604"/>
    <w:rsid w:val="006C19D4"/>
    <w:rsid w:val="006C2DBE"/>
    <w:rsid w:val="007034F7"/>
    <w:rsid w:val="00735E12"/>
    <w:rsid w:val="00737694"/>
    <w:rsid w:val="00763EAF"/>
    <w:rsid w:val="00794A1A"/>
    <w:rsid w:val="007A1107"/>
    <w:rsid w:val="007B2E2F"/>
    <w:rsid w:val="007B5002"/>
    <w:rsid w:val="007C1AE8"/>
    <w:rsid w:val="00811309"/>
    <w:rsid w:val="008427FE"/>
    <w:rsid w:val="00875702"/>
    <w:rsid w:val="008D33C1"/>
    <w:rsid w:val="008F7EB8"/>
    <w:rsid w:val="009260BD"/>
    <w:rsid w:val="00946E27"/>
    <w:rsid w:val="00947E43"/>
    <w:rsid w:val="00985063"/>
    <w:rsid w:val="00991AE5"/>
    <w:rsid w:val="00993F92"/>
    <w:rsid w:val="009A3B0A"/>
    <w:rsid w:val="009C783A"/>
    <w:rsid w:val="009E1517"/>
    <w:rsid w:val="009F05A2"/>
    <w:rsid w:val="009F4F9A"/>
    <w:rsid w:val="00A1244E"/>
    <w:rsid w:val="00A658F4"/>
    <w:rsid w:val="00A65B90"/>
    <w:rsid w:val="00AE009C"/>
    <w:rsid w:val="00AE596B"/>
    <w:rsid w:val="00AF2B3B"/>
    <w:rsid w:val="00B157F9"/>
    <w:rsid w:val="00B2445B"/>
    <w:rsid w:val="00B30E3D"/>
    <w:rsid w:val="00B37B9D"/>
    <w:rsid w:val="00B43E75"/>
    <w:rsid w:val="00B47115"/>
    <w:rsid w:val="00B66826"/>
    <w:rsid w:val="00BA1296"/>
    <w:rsid w:val="00BB1483"/>
    <w:rsid w:val="00BD2650"/>
    <w:rsid w:val="00BD2838"/>
    <w:rsid w:val="00BF3532"/>
    <w:rsid w:val="00C21455"/>
    <w:rsid w:val="00C23E1D"/>
    <w:rsid w:val="00C44711"/>
    <w:rsid w:val="00C65C18"/>
    <w:rsid w:val="00C7002E"/>
    <w:rsid w:val="00C71AAD"/>
    <w:rsid w:val="00C71FEE"/>
    <w:rsid w:val="00C93300"/>
    <w:rsid w:val="00CB02D4"/>
    <w:rsid w:val="00CB6A39"/>
    <w:rsid w:val="00CD43DB"/>
    <w:rsid w:val="00CF3475"/>
    <w:rsid w:val="00D0367F"/>
    <w:rsid w:val="00D640FC"/>
    <w:rsid w:val="00D830A9"/>
    <w:rsid w:val="00D8730B"/>
    <w:rsid w:val="00D937B9"/>
    <w:rsid w:val="00DA6E3A"/>
    <w:rsid w:val="00DB193D"/>
    <w:rsid w:val="00DB79D6"/>
    <w:rsid w:val="00E064E4"/>
    <w:rsid w:val="00E243FE"/>
    <w:rsid w:val="00E308FF"/>
    <w:rsid w:val="00E81E5F"/>
    <w:rsid w:val="00EA44A4"/>
    <w:rsid w:val="00EA4B44"/>
    <w:rsid w:val="00EA5194"/>
    <w:rsid w:val="00EB001E"/>
    <w:rsid w:val="00EE0F05"/>
    <w:rsid w:val="00EE3102"/>
    <w:rsid w:val="00EF7184"/>
    <w:rsid w:val="00F05E0D"/>
    <w:rsid w:val="00F63DC6"/>
    <w:rsid w:val="00F67460"/>
    <w:rsid w:val="00F70119"/>
    <w:rsid w:val="00FB424C"/>
    <w:rsid w:val="00FD3045"/>
    <w:rsid w:val="00FD43C3"/>
    <w:rsid w:val="00FF2C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12D0C6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380">
    <w:lsdException w:name="heading 1" w:uiPriority="2" w:qFormat="1"/>
    <w:lsdException w:name="heading 2" w:uiPriority="2" w:qFormat="1"/>
    <w:lsdException w:name="heading 3" w:uiPriority="2" w:qFormat="1"/>
    <w:lsdException w:name="heading 4" w:uiPriority="16" w:qFormat="1"/>
    <w:lsdException w:name="heading 5" w:uiPriority="16" w:qFormat="1"/>
    <w:lsdException w:name="heading 6" w:uiPriority="16" w:qFormat="1"/>
    <w:lsdException w:name="heading 7" w:semiHidden="1" w:uiPriority="16" w:unhideWhenUsed="1" w:qFormat="1"/>
    <w:lsdException w:name="heading 8" w:semiHidden="1" w:uiPriority="16" w:unhideWhenUsed="1" w:qFormat="1"/>
    <w:lsdException w:name="heading 9" w:semiHidden="1" w:uiPriority="1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3E2A"/>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D95412"/>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EB5B3B"/>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D95412"/>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4A0B6E"/>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0E4D80"/>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13E2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945E9B"/>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EB5B3B"/>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4A0B6E"/>
    <w:rPr>
      <w:rFonts w:eastAsiaTheme="majorEastAsia" w:cstheme="majorBidi"/>
      <w:b/>
      <w:bCs/>
      <w:i/>
      <w:iCs/>
      <w:sz w:val="24"/>
    </w:rPr>
  </w:style>
  <w:style w:type="character" w:customStyle="1" w:styleId="Heading5Char">
    <w:name w:val="Heading 5 Char"/>
    <w:basedOn w:val="DefaultParagraphFont"/>
    <w:link w:val="Heading5"/>
    <w:uiPriority w:val="16"/>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34"/>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11"/>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ind w:left="360" w:hanging="360"/>
      <w:contextualSpacing/>
    </w:pPr>
  </w:style>
  <w:style w:type="paragraph" w:styleId="ListNumber2">
    <w:name w:val="List Number 2"/>
    <w:basedOn w:val="Normal"/>
    <w:uiPriority w:val="5"/>
    <w:qFormat/>
    <w:rsid w:val="000F1A50"/>
    <w:pPr>
      <w:numPr>
        <w:numId w:val="2"/>
      </w:numPr>
      <w:spacing w:after="40"/>
      <w:jc w:val="left"/>
    </w:pPr>
    <w:rPr>
      <w:szCs w:val="24"/>
    </w:rPr>
  </w:style>
  <w:style w:type="paragraph" w:styleId="ListNumber3">
    <w:name w:val="List Number 3"/>
    <w:basedOn w:val="Normal"/>
    <w:autoRedefine/>
    <w:uiPriority w:val="99"/>
    <w:semiHidden/>
    <w:unhideWhenUsed/>
    <w:rsid w:val="00515420"/>
    <w:pPr>
      <w:numPr>
        <w:numId w:val="3"/>
      </w:numPr>
      <w:contextualSpacing/>
    </w:pPr>
  </w:style>
  <w:style w:type="paragraph" w:styleId="ListNumber4">
    <w:name w:val="List Number 4"/>
    <w:basedOn w:val="Normal"/>
    <w:autoRedefine/>
    <w:uiPriority w:val="99"/>
    <w:semiHidden/>
    <w:unhideWhenUsed/>
    <w:rsid w:val="00515420"/>
    <w:pPr>
      <w:numPr>
        <w:numId w:val="4"/>
      </w:numPr>
      <w:contextualSpacing/>
    </w:pPr>
  </w:style>
  <w:style w:type="paragraph" w:styleId="ListNumber5">
    <w:name w:val="List Number 5"/>
    <w:basedOn w:val="Normal"/>
    <w:autoRedefine/>
    <w:uiPriority w:val="99"/>
    <w:unhideWhenUsed/>
    <w:rsid w:val="00515420"/>
    <w:pPr>
      <w:numPr>
        <w:numId w:val="5"/>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6"/>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Caption">
    <w:name w:val="Table Caption"/>
    <w:basedOn w:val="Caption"/>
    <w:qFormat/>
    <w:rsid w:val="00A51A91"/>
    <w:pPr>
      <w:keepNext/>
      <w:spacing w:before="240" w:after="120"/>
      <w:jc w:val="left"/>
    </w:pPr>
    <w:rPr>
      <w:rFonts w:eastAsiaTheme="minorEastAsia"/>
      <w:color w:val="000000" w:themeColor="text1"/>
      <w:sz w:val="24"/>
      <w:lang w:bidi="en-US"/>
    </w:rPr>
  </w:style>
  <w:style w:type="paragraph" w:customStyle="1" w:styleId="TableHeading">
    <w:name w:val="Table Heading"/>
    <w:basedOn w:val="Normal"/>
    <w:qFormat/>
    <w:rsid w:val="00A51A91"/>
    <w:pPr>
      <w:spacing w:before="160"/>
      <w:jc w:val="left"/>
    </w:pPr>
  </w:style>
  <w:style w:type="paragraph" w:customStyle="1" w:styleId="TableFootnote">
    <w:name w:val="Table Footnote"/>
    <w:basedOn w:val="Normal"/>
    <w:qFormat/>
    <w:rsid w:val="00A51A91"/>
    <w:rPr>
      <w:sz w:val="20"/>
    </w:rPr>
  </w:style>
  <w:style w:type="paragraph" w:styleId="Caption">
    <w:name w:val="caption"/>
    <w:basedOn w:val="Normal"/>
    <w:next w:val="Normal"/>
    <w:uiPriority w:val="35"/>
    <w:unhideWhenUsed/>
    <w:qFormat/>
    <w:rsid w:val="00A51A91"/>
    <w:pPr>
      <w:spacing w:after="200"/>
    </w:pPr>
    <w:rPr>
      <w:b/>
      <w:bCs/>
      <w:color w:val="4F81BD" w:themeColor="accent1"/>
      <w:sz w:val="18"/>
      <w:szCs w:val="18"/>
    </w:rPr>
  </w:style>
  <w:style w:type="paragraph" w:customStyle="1" w:styleId="Figure">
    <w:name w:val="Figure"/>
    <w:basedOn w:val="Normal"/>
    <w:qFormat/>
    <w:rsid w:val="00804785"/>
    <w:pPr>
      <w:jc w:val="center"/>
    </w:pPr>
  </w:style>
  <w:style w:type="paragraph" w:customStyle="1" w:styleId="FigureCaption">
    <w:name w:val="Figure Caption"/>
    <w:basedOn w:val="TableCaption"/>
    <w:qFormat/>
    <w:rsid w:val="00804785"/>
  </w:style>
  <w:style w:type="paragraph" w:customStyle="1" w:styleId="ListNumberReference">
    <w:name w:val="List Number Reference"/>
    <w:basedOn w:val="ListNumber"/>
    <w:qFormat/>
    <w:rsid w:val="00440352"/>
    <w:pPr>
      <w:numPr>
        <w:numId w:val="7"/>
      </w:numPr>
    </w:pPr>
  </w:style>
  <w:style w:type="paragraph" w:styleId="FootnoteText">
    <w:name w:val="footnote text"/>
    <w:basedOn w:val="Normal"/>
    <w:link w:val="FootnoteTextChar"/>
    <w:uiPriority w:val="99"/>
    <w:unhideWhenUsed/>
    <w:rsid w:val="006262B3"/>
    <w:pPr>
      <w:spacing w:after="0"/>
    </w:pPr>
    <w:rPr>
      <w:szCs w:val="24"/>
    </w:rPr>
  </w:style>
  <w:style w:type="character" w:customStyle="1" w:styleId="FootnoteTextChar">
    <w:name w:val="Footnote Text Char"/>
    <w:basedOn w:val="DefaultParagraphFont"/>
    <w:link w:val="FootnoteText"/>
    <w:uiPriority w:val="99"/>
    <w:rsid w:val="006262B3"/>
    <w:rPr>
      <w:rFonts w:asciiTheme="minorHAnsi" w:hAnsiTheme="minorHAnsi"/>
      <w:sz w:val="24"/>
      <w:szCs w:val="24"/>
    </w:rPr>
  </w:style>
  <w:style w:type="character" w:styleId="FootnoteReference">
    <w:name w:val="footnote reference"/>
    <w:basedOn w:val="DefaultParagraphFont"/>
    <w:uiPriority w:val="99"/>
    <w:unhideWhenUsed/>
    <w:rsid w:val="006262B3"/>
    <w:rPr>
      <w:vertAlign w:val="superscript"/>
    </w:rPr>
  </w:style>
  <w:style w:type="character" w:styleId="FollowedHyperlink">
    <w:name w:val="FollowedHyperlink"/>
    <w:basedOn w:val="DefaultParagraphFont"/>
    <w:rsid w:val="006B360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6722826">
      <w:bodyDiv w:val="1"/>
      <w:marLeft w:val="0"/>
      <w:marRight w:val="0"/>
      <w:marTop w:val="0"/>
      <w:marBottom w:val="0"/>
      <w:divBdr>
        <w:top w:val="none" w:sz="0" w:space="0" w:color="auto"/>
        <w:left w:val="none" w:sz="0" w:space="0" w:color="auto"/>
        <w:bottom w:val="none" w:sz="0" w:space="0" w:color="auto"/>
        <w:right w:val="none" w:sz="0" w:space="0" w:color="auto"/>
      </w:divBdr>
      <w:divsChild>
        <w:div w:id="140772476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9679049">
              <w:marLeft w:val="0"/>
              <w:marRight w:val="0"/>
              <w:marTop w:val="0"/>
              <w:marBottom w:val="0"/>
              <w:divBdr>
                <w:top w:val="none" w:sz="0" w:space="0" w:color="auto"/>
                <w:left w:val="none" w:sz="0" w:space="0" w:color="auto"/>
                <w:bottom w:val="none" w:sz="0" w:space="0" w:color="auto"/>
                <w:right w:val="none" w:sz="0" w:space="0" w:color="auto"/>
              </w:divBdr>
              <w:divsChild>
                <w:div w:id="1781342557">
                  <w:marLeft w:val="0"/>
                  <w:marRight w:val="0"/>
                  <w:marTop w:val="0"/>
                  <w:marBottom w:val="0"/>
                  <w:divBdr>
                    <w:top w:val="none" w:sz="0" w:space="0" w:color="auto"/>
                    <w:left w:val="none" w:sz="0" w:space="0" w:color="auto"/>
                    <w:bottom w:val="none" w:sz="0" w:space="0" w:color="auto"/>
                    <w:right w:val="none" w:sz="0" w:space="0" w:color="auto"/>
                  </w:divBdr>
                  <w:divsChild>
                    <w:div w:id="57909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930429">
      <w:bodyDiv w:val="1"/>
      <w:marLeft w:val="0"/>
      <w:marRight w:val="0"/>
      <w:marTop w:val="0"/>
      <w:marBottom w:val="0"/>
      <w:divBdr>
        <w:top w:val="none" w:sz="0" w:space="0" w:color="auto"/>
        <w:left w:val="none" w:sz="0" w:space="0" w:color="auto"/>
        <w:bottom w:val="none" w:sz="0" w:space="0" w:color="auto"/>
        <w:right w:val="none" w:sz="0" w:space="0" w:color="auto"/>
      </w:divBdr>
    </w:div>
    <w:div w:id="681010174">
      <w:bodyDiv w:val="1"/>
      <w:marLeft w:val="0"/>
      <w:marRight w:val="0"/>
      <w:marTop w:val="0"/>
      <w:marBottom w:val="0"/>
      <w:divBdr>
        <w:top w:val="none" w:sz="0" w:space="0" w:color="auto"/>
        <w:left w:val="none" w:sz="0" w:space="0" w:color="auto"/>
        <w:bottom w:val="none" w:sz="0" w:space="0" w:color="auto"/>
        <w:right w:val="none" w:sz="0" w:space="0" w:color="auto"/>
      </w:divBdr>
      <w:divsChild>
        <w:div w:id="8220405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95776793">
              <w:marLeft w:val="0"/>
              <w:marRight w:val="0"/>
              <w:marTop w:val="0"/>
              <w:marBottom w:val="0"/>
              <w:divBdr>
                <w:top w:val="none" w:sz="0" w:space="0" w:color="auto"/>
                <w:left w:val="none" w:sz="0" w:space="0" w:color="auto"/>
                <w:bottom w:val="none" w:sz="0" w:space="0" w:color="auto"/>
                <w:right w:val="none" w:sz="0" w:space="0" w:color="auto"/>
              </w:divBdr>
              <w:divsChild>
                <w:div w:id="1786078632">
                  <w:marLeft w:val="0"/>
                  <w:marRight w:val="0"/>
                  <w:marTop w:val="0"/>
                  <w:marBottom w:val="0"/>
                  <w:divBdr>
                    <w:top w:val="none" w:sz="0" w:space="0" w:color="auto"/>
                    <w:left w:val="none" w:sz="0" w:space="0" w:color="auto"/>
                    <w:bottom w:val="none" w:sz="0" w:space="0" w:color="auto"/>
                    <w:right w:val="none" w:sz="0" w:space="0" w:color="auto"/>
                  </w:divBdr>
                  <w:divsChild>
                    <w:div w:id="209041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324441">
      <w:bodyDiv w:val="1"/>
      <w:marLeft w:val="0"/>
      <w:marRight w:val="0"/>
      <w:marTop w:val="0"/>
      <w:marBottom w:val="0"/>
      <w:divBdr>
        <w:top w:val="none" w:sz="0" w:space="0" w:color="auto"/>
        <w:left w:val="none" w:sz="0" w:space="0" w:color="auto"/>
        <w:bottom w:val="none" w:sz="0" w:space="0" w:color="auto"/>
        <w:right w:val="none" w:sz="0" w:space="0" w:color="auto"/>
      </w:divBdr>
    </w:div>
    <w:div w:id="1656645669">
      <w:bodyDiv w:val="1"/>
      <w:marLeft w:val="0"/>
      <w:marRight w:val="0"/>
      <w:marTop w:val="0"/>
      <w:marBottom w:val="0"/>
      <w:divBdr>
        <w:top w:val="none" w:sz="0" w:space="0" w:color="auto"/>
        <w:left w:val="none" w:sz="0" w:space="0" w:color="auto"/>
        <w:bottom w:val="none" w:sz="0" w:space="0" w:color="auto"/>
        <w:right w:val="none" w:sz="0" w:space="0" w:color="auto"/>
      </w:divBdr>
      <w:divsChild>
        <w:div w:id="192977451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94065992">
              <w:marLeft w:val="0"/>
              <w:marRight w:val="0"/>
              <w:marTop w:val="0"/>
              <w:marBottom w:val="0"/>
              <w:divBdr>
                <w:top w:val="none" w:sz="0" w:space="0" w:color="auto"/>
                <w:left w:val="none" w:sz="0" w:space="0" w:color="auto"/>
                <w:bottom w:val="none" w:sz="0" w:space="0" w:color="auto"/>
                <w:right w:val="none" w:sz="0" w:space="0" w:color="auto"/>
              </w:divBdr>
              <w:divsChild>
                <w:div w:id="398986639">
                  <w:marLeft w:val="0"/>
                  <w:marRight w:val="0"/>
                  <w:marTop w:val="0"/>
                  <w:marBottom w:val="0"/>
                  <w:divBdr>
                    <w:top w:val="none" w:sz="0" w:space="0" w:color="auto"/>
                    <w:left w:val="none" w:sz="0" w:space="0" w:color="auto"/>
                    <w:bottom w:val="none" w:sz="0" w:space="0" w:color="auto"/>
                    <w:right w:val="none" w:sz="0" w:space="0" w:color="auto"/>
                  </w:divBdr>
                  <w:divsChild>
                    <w:div w:id="129521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xgitlab.cels.anl.gov/venkatv/HACC-IO"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header" Target="header2.xml"/><Relationship Id="rId15" Type="http://schemas.openxmlformats.org/officeDocument/2006/relationships/footer" Target="footer2.xml"/><Relationship Id="rId16" Type="http://schemas.openxmlformats.org/officeDocument/2006/relationships/fontTable" Target="fontTable.xml"/><Relationship Id="rId17" Type="http://schemas.microsoft.com/office/2011/relationships/people" Target="peop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image" Target="media/image2.jpg"/><Relationship Id="rId10" Type="http://schemas.openxmlformats.org/officeDocument/2006/relationships/hyperlink" Target="https://xgitlab.cels.anl.gov/ftessier/TAPIOCA/tree/master"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pourmal:Downloads:RFC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B97840-735C-B444-9041-74021E58F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HD:Users:epourmal:Downloads:RFC_Template.dotx</Template>
  <TotalTime>1</TotalTime>
  <Pages>21</Pages>
  <Words>9115</Words>
  <Characters>44212</Characters>
  <Application>Microsoft Macintosh Word</Application>
  <DocSecurity>0</DocSecurity>
  <Lines>1004</Lines>
  <Paragraphs>833</Paragraphs>
  <ScaleCrop>false</ScaleCrop>
  <HeadingPairs>
    <vt:vector size="2" baseType="variant">
      <vt:variant>
        <vt:lpstr>Title</vt:lpstr>
      </vt:variant>
      <vt:variant>
        <vt:i4>1</vt:i4>
      </vt:variant>
    </vt:vector>
  </HeadingPairs>
  <TitlesOfParts>
    <vt:vector size="1" baseType="lpstr">
      <vt:lpstr>RFC Template</vt:lpstr>
    </vt:vector>
  </TitlesOfParts>
  <Company>The HDF Group</Company>
  <LinksUpToDate>false</LinksUpToDate>
  <CharactersWithSpaces>52494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 Template</dc:title>
  <dc:creator>Elena Pourmal</dc:creator>
  <cp:lastModifiedBy>Microsoft Office User</cp:lastModifiedBy>
  <cp:revision>2</cp:revision>
  <cp:lastPrinted>2008-08-22T21:45:00Z</cp:lastPrinted>
  <dcterms:created xsi:type="dcterms:W3CDTF">2020-04-25T03:46:00Z</dcterms:created>
  <dcterms:modified xsi:type="dcterms:W3CDTF">2020-04-25T03:46:00Z</dcterms:modified>
</cp:coreProperties>
</file>