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611674" w:rsidP="00611674">
      <w:pPr>
        <w:pStyle w:val="Title"/>
      </w:pPr>
      <w:r>
        <w:t xml:space="preserve">RFC: </w:t>
      </w:r>
      <w:r w:rsidR="00686137">
        <w:t xml:space="preserve">File Format Changes </w:t>
      </w:r>
      <w:r w:rsidR="00471213">
        <w:t xml:space="preserve">in </w:t>
      </w:r>
      <w:r w:rsidR="00686137">
        <w:t>HDF5 1.10.0</w:t>
      </w:r>
    </w:p>
    <w:p w:rsidR="00DF7369" w:rsidRPr="006000D5" w:rsidRDefault="003948FF" w:rsidP="00611674">
      <w:pPr>
        <w:pStyle w:val="Author"/>
      </w:pPr>
      <w:r>
        <w:t>The HDF Group</w:t>
      </w:r>
    </w:p>
    <w:p w:rsidR="004447C1" w:rsidRDefault="00686137" w:rsidP="00611674">
      <w:pPr>
        <w:pStyle w:val="Abstract"/>
      </w:pPr>
      <w:r>
        <w:t xml:space="preserve">This document gives an overview of the file format changes </w:t>
      </w:r>
      <w:r w:rsidR="004447C1">
        <w:t>in</w:t>
      </w:r>
      <w:r>
        <w:t xml:space="preserve"> HDF5 1.10.0. </w:t>
      </w:r>
    </w:p>
    <w:p w:rsidR="00765212" w:rsidRDefault="00686137" w:rsidP="00611674">
      <w:pPr>
        <w:pStyle w:val="Abstract"/>
      </w:pPr>
      <w:r>
        <w:t xml:space="preserve">The first version of this document contains the proposed changes to the superblock. </w:t>
      </w:r>
    </w:p>
    <w:p w:rsidR="00611674" w:rsidRDefault="00686137" w:rsidP="00611674">
      <w:pPr>
        <w:pStyle w:val="Abstract"/>
      </w:pPr>
      <w:r>
        <w:t>When finished</w:t>
      </w:r>
      <w:r w:rsidR="004447C1">
        <w:t>,</w:t>
      </w:r>
      <w:r>
        <w:t xml:space="preserve"> it should contain the overview of all </w:t>
      </w:r>
      <w:r w:rsidR="004447C1">
        <w:t xml:space="preserve">recommended </w:t>
      </w:r>
      <w:r>
        <w:t xml:space="preserve">changes to the HDF5 file format that would be implemented by </w:t>
      </w:r>
      <w:r w:rsidR="004447C1">
        <w:t xml:space="preserve">the </w:t>
      </w:r>
      <w:r>
        <w:t>HDF5 libraries version 1.10</w:t>
      </w:r>
      <w:r w:rsidR="004447C1">
        <w:t xml:space="preserve">. The final document can be used to inform the HDF5 users about the file format changes </w:t>
      </w:r>
      <w:r w:rsidR="00765212">
        <w:t xml:space="preserve">in 1.10 </w:t>
      </w:r>
      <w:r w:rsidR="004447C1">
        <w:t xml:space="preserve">and </w:t>
      </w:r>
      <w:r w:rsidR="00765212">
        <w:t xml:space="preserve">serve </w:t>
      </w:r>
      <w:r w:rsidR="004447C1">
        <w:t>as a high-level checklist for the changes to the HDF5 File Format Specification document 1.10.0.</w:t>
      </w:r>
    </w:p>
    <w:p w:rsidR="00611674" w:rsidRPr="00913E2A" w:rsidRDefault="00611674" w:rsidP="00611674">
      <w:pPr>
        <w:pStyle w:val="Divider"/>
      </w:pPr>
    </w:p>
    <w:p w:rsidR="003948FF" w:rsidRDefault="003948FF">
      <w:pPr>
        <w:pStyle w:val="TOC1"/>
        <w:tabs>
          <w:tab w:val="left" w:pos="373"/>
          <w:tab w:val="right" w:leader="dot" w:pos="9926"/>
        </w:tabs>
        <w:rPr>
          <w:rFonts w:eastAsiaTheme="minorEastAsia"/>
          <w:noProof/>
          <w:szCs w:val="24"/>
          <w:lang w:eastAsia="ja-JP"/>
        </w:rPr>
      </w:pPr>
      <w:r>
        <w:fldChar w:fldCharType="begin"/>
      </w:r>
      <w:r>
        <w:instrText xml:space="preserve"> TOC \o "1-3" </w:instrText>
      </w:r>
      <w:r>
        <w:fldChar w:fldCharType="separate"/>
      </w:r>
      <w:r>
        <w:rPr>
          <w:noProof/>
        </w:rPr>
        <w:t>1</w:t>
      </w:r>
      <w:r>
        <w:rPr>
          <w:rFonts w:eastAsiaTheme="minorEastAsia"/>
          <w:noProof/>
          <w:szCs w:val="24"/>
          <w:lang w:eastAsia="ja-JP"/>
        </w:rPr>
        <w:tab/>
      </w:r>
      <w:r>
        <w:rPr>
          <w:noProof/>
        </w:rPr>
        <w:t>Introduction</w:t>
      </w:r>
      <w:r>
        <w:rPr>
          <w:noProof/>
        </w:rPr>
        <w:tab/>
      </w:r>
      <w:r>
        <w:rPr>
          <w:noProof/>
        </w:rPr>
        <w:fldChar w:fldCharType="begin"/>
      </w:r>
      <w:r>
        <w:rPr>
          <w:noProof/>
        </w:rPr>
        <w:instrText xml:space="preserve"> PAGEREF _Toc303976494 \h </w:instrText>
      </w:r>
      <w:r>
        <w:rPr>
          <w:noProof/>
        </w:rPr>
      </w:r>
      <w:r>
        <w:rPr>
          <w:noProof/>
        </w:rPr>
        <w:fldChar w:fldCharType="separate"/>
      </w:r>
      <w:r w:rsidR="008F6DDA">
        <w:rPr>
          <w:noProof/>
        </w:rPr>
        <w:t>3</w:t>
      </w:r>
      <w:r>
        <w:rPr>
          <w:noProof/>
        </w:rPr>
        <w:fldChar w:fldCharType="end"/>
      </w:r>
    </w:p>
    <w:p w:rsidR="003948FF" w:rsidRDefault="003948FF">
      <w:pPr>
        <w:pStyle w:val="TOC1"/>
        <w:tabs>
          <w:tab w:val="left" w:pos="373"/>
          <w:tab w:val="right" w:leader="dot" w:pos="9926"/>
        </w:tabs>
        <w:rPr>
          <w:rFonts w:eastAsiaTheme="minorEastAsia"/>
          <w:noProof/>
          <w:szCs w:val="24"/>
          <w:lang w:eastAsia="ja-JP"/>
        </w:rPr>
      </w:pPr>
      <w:r>
        <w:rPr>
          <w:noProof/>
        </w:rPr>
        <w:t>2</w:t>
      </w:r>
      <w:r>
        <w:rPr>
          <w:rFonts w:eastAsiaTheme="minorEastAsia"/>
          <w:noProof/>
          <w:szCs w:val="24"/>
          <w:lang w:eastAsia="ja-JP"/>
        </w:rPr>
        <w:tab/>
      </w:r>
      <w:r>
        <w:rPr>
          <w:noProof/>
        </w:rPr>
        <w:t>HDF5 File Format changes to Superblock</w:t>
      </w:r>
      <w:r>
        <w:rPr>
          <w:noProof/>
        </w:rPr>
        <w:tab/>
      </w:r>
      <w:r>
        <w:rPr>
          <w:noProof/>
        </w:rPr>
        <w:fldChar w:fldCharType="begin"/>
      </w:r>
      <w:r>
        <w:rPr>
          <w:noProof/>
        </w:rPr>
        <w:instrText xml:space="preserve"> PAGEREF _Toc303976495 \h </w:instrText>
      </w:r>
      <w:r>
        <w:rPr>
          <w:noProof/>
        </w:rPr>
      </w:r>
      <w:r>
        <w:rPr>
          <w:noProof/>
        </w:rPr>
        <w:fldChar w:fldCharType="separate"/>
      </w:r>
      <w:r w:rsidR="008F6DDA">
        <w:rPr>
          <w:noProof/>
        </w:rPr>
        <w:t>4</w:t>
      </w:r>
      <w:r>
        <w:rPr>
          <w:noProof/>
        </w:rPr>
        <w:fldChar w:fldCharType="end"/>
      </w:r>
    </w:p>
    <w:p w:rsidR="003948FF" w:rsidRDefault="003948FF">
      <w:pPr>
        <w:pStyle w:val="TOC2"/>
        <w:tabs>
          <w:tab w:val="left" w:pos="795"/>
          <w:tab w:val="right" w:leader="dot" w:pos="9926"/>
        </w:tabs>
        <w:rPr>
          <w:rFonts w:eastAsiaTheme="minorEastAsia"/>
          <w:noProof/>
          <w:szCs w:val="24"/>
          <w:lang w:eastAsia="ja-JP"/>
        </w:rPr>
      </w:pPr>
      <w:r>
        <w:rPr>
          <w:noProof/>
        </w:rPr>
        <w:t>2.1</w:t>
      </w:r>
      <w:r>
        <w:rPr>
          <w:rFonts w:eastAsiaTheme="minorEastAsia"/>
          <w:noProof/>
          <w:szCs w:val="24"/>
          <w:lang w:eastAsia="ja-JP"/>
        </w:rPr>
        <w:tab/>
      </w:r>
      <w:del w:id="2" w:author="Vailin Choi" w:date="2015-09-25T12:32:00Z">
        <w:r w:rsidDel="002E5C66">
          <w:rPr>
            <w:noProof/>
          </w:rPr>
          <w:delText>SWMR access flags</w:delText>
        </w:r>
      </w:del>
      <w:ins w:id="3" w:author="Vailin Choi" w:date="2015-09-25T12:32:00Z">
        <w:r w:rsidR="002E5C66">
          <w:rPr>
            <w:noProof/>
          </w:rPr>
          <w:t>File Locking</w:t>
        </w:r>
      </w:ins>
      <w:r>
        <w:rPr>
          <w:noProof/>
        </w:rPr>
        <w:tab/>
      </w:r>
      <w:r>
        <w:rPr>
          <w:noProof/>
        </w:rPr>
        <w:fldChar w:fldCharType="begin"/>
      </w:r>
      <w:r>
        <w:rPr>
          <w:noProof/>
        </w:rPr>
        <w:instrText xml:space="preserve"> PAGEREF _Toc303976496 \h </w:instrText>
      </w:r>
      <w:r>
        <w:rPr>
          <w:noProof/>
        </w:rPr>
      </w:r>
      <w:r>
        <w:rPr>
          <w:noProof/>
        </w:rPr>
        <w:fldChar w:fldCharType="separate"/>
      </w:r>
      <w:r w:rsidR="008F6DDA">
        <w:rPr>
          <w:noProof/>
        </w:rPr>
        <w:t>4</w:t>
      </w:r>
      <w:r>
        <w:rPr>
          <w:noProof/>
        </w:rPr>
        <w:fldChar w:fldCharType="end"/>
      </w:r>
    </w:p>
    <w:p w:rsidR="003948FF" w:rsidRDefault="003948FF">
      <w:pPr>
        <w:pStyle w:val="TOC2"/>
        <w:tabs>
          <w:tab w:val="left" w:pos="795"/>
          <w:tab w:val="right" w:leader="dot" w:pos="9926"/>
        </w:tabs>
        <w:rPr>
          <w:rFonts w:eastAsiaTheme="minorEastAsia"/>
          <w:noProof/>
          <w:szCs w:val="24"/>
          <w:lang w:eastAsia="ja-JP"/>
        </w:rPr>
      </w:pPr>
      <w:r>
        <w:rPr>
          <w:noProof/>
        </w:rPr>
        <w:t>2.2</w:t>
      </w:r>
      <w:r>
        <w:rPr>
          <w:rFonts w:eastAsiaTheme="minorEastAsia"/>
          <w:noProof/>
          <w:szCs w:val="24"/>
          <w:lang w:eastAsia="ja-JP"/>
        </w:rPr>
        <w:tab/>
      </w:r>
      <w:r>
        <w:rPr>
          <w:noProof/>
        </w:rPr>
        <w:t>SWMR backward compatibility issue</w:t>
      </w:r>
      <w:r>
        <w:rPr>
          <w:noProof/>
        </w:rPr>
        <w:tab/>
      </w:r>
      <w:r>
        <w:rPr>
          <w:noProof/>
        </w:rPr>
        <w:fldChar w:fldCharType="begin"/>
      </w:r>
      <w:r>
        <w:rPr>
          <w:noProof/>
        </w:rPr>
        <w:instrText xml:space="preserve"> PAGEREF _Toc303976497 \h </w:instrText>
      </w:r>
      <w:r>
        <w:rPr>
          <w:noProof/>
        </w:rPr>
      </w:r>
      <w:r>
        <w:rPr>
          <w:noProof/>
        </w:rPr>
        <w:fldChar w:fldCharType="separate"/>
      </w:r>
      <w:r w:rsidR="008F6DDA">
        <w:rPr>
          <w:noProof/>
        </w:rPr>
        <w:t>4</w:t>
      </w:r>
      <w:r>
        <w:rPr>
          <w:noProof/>
        </w:rPr>
        <w:fldChar w:fldCharType="end"/>
      </w:r>
    </w:p>
    <w:p w:rsidR="003948FF" w:rsidRDefault="003948FF">
      <w:pPr>
        <w:pStyle w:val="TOC3"/>
        <w:tabs>
          <w:tab w:val="left" w:pos="1217"/>
          <w:tab w:val="right" w:leader="dot" w:pos="9926"/>
        </w:tabs>
        <w:rPr>
          <w:rFonts w:eastAsiaTheme="minorEastAsia"/>
          <w:noProof/>
          <w:szCs w:val="24"/>
          <w:lang w:eastAsia="ja-JP"/>
        </w:rPr>
      </w:pPr>
      <w:r>
        <w:rPr>
          <w:noProof/>
        </w:rPr>
        <w:t>2.2.1</w:t>
      </w:r>
      <w:r>
        <w:rPr>
          <w:rFonts w:eastAsiaTheme="minorEastAsia"/>
          <w:noProof/>
          <w:szCs w:val="24"/>
          <w:lang w:eastAsia="ja-JP"/>
        </w:rPr>
        <w:tab/>
      </w:r>
      <w:r>
        <w:rPr>
          <w:noProof/>
        </w:rPr>
        <w:t>Proposed change to address SWMR-79</w:t>
      </w:r>
      <w:r>
        <w:rPr>
          <w:noProof/>
        </w:rPr>
        <w:tab/>
      </w:r>
      <w:r>
        <w:rPr>
          <w:noProof/>
        </w:rPr>
        <w:fldChar w:fldCharType="begin"/>
      </w:r>
      <w:r>
        <w:rPr>
          <w:noProof/>
        </w:rPr>
        <w:instrText xml:space="preserve"> PAGEREF _Toc303976498 \h </w:instrText>
      </w:r>
      <w:r>
        <w:rPr>
          <w:noProof/>
        </w:rPr>
      </w:r>
      <w:r>
        <w:rPr>
          <w:noProof/>
        </w:rPr>
        <w:fldChar w:fldCharType="separate"/>
      </w:r>
      <w:r w:rsidR="008F6DDA">
        <w:rPr>
          <w:noProof/>
        </w:rPr>
        <w:t>4</w:t>
      </w:r>
      <w:r>
        <w:rPr>
          <w:noProof/>
        </w:rPr>
        <w:fldChar w:fldCharType="end"/>
      </w:r>
    </w:p>
    <w:p w:rsidR="003948FF" w:rsidRDefault="003948FF">
      <w:pPr>
        <w:pStyle w:val="TOC3"/>
        <w:tabs>
          <w:tab w:val="left" w:pos="1217"/>
          <w:tab w:val="right" w:leader="dot" w:pos="9926"/>
        </w:tabs>
        <w:rPr>
          <w:rFonts w:eastAsiaTheme="minorEastAsia"/>
          <w:noProof/>
          <w:szCs w:val="24"/>
          <w:lang w:eastAsia="ja-JP"/>
        </w:rPr>
      </w:pPr>
      <w:r>
        <w:rPr>
          <w:noProof/>
        </w:rPr>
        <w:t>2.2.2</w:t>
      </w:r>
      <w:r>
        <w:rPr>
          <w:rFonts w:eastAsiaTheme="minorEastAsia"/>
          <w:noProof/>
          <w:szCs w:val="24"/>
          <w:lang w:eastAsia="ja-JP"/>
        </w:rPr>
        <w:tab/>
      </w:r>
      <w:r>
        <w:rPr>
          <w:noProof/>
        </w:rPr>
        <w:t>Alternative change to address SWMR-79</w:t>
      </w:r>
      <w:r>
        <w:rPr>
          <w:noProof/>
        </w:rPr>
        <w:tab/>
      </w:r>
      <w:r>
        <w:rPr>
          <w:noProof/>
        </w:rPr>
        <w:fldChar w:fldCharType="begin"/>
      </w:r>
      <w:r>
        <w:rPr>
          <w:noProof/>
        </w:rPr>
        <w:instrText xml:space="preserve"> PAGEREF _Toc303976499 \h </w:instrText>
      </w:r>
      <w:r>
        <w:rPr>
          <w:noProof/>
        </w:rPr>
      </w:r>
      <w:r>
        <w:rPr>
          <w:noProof/>
        </w:rPr>
        <w:fldChar w:fldCharType="separate"/>
      </w:r>
      <w:ins w:id="4" w:author="Vailin Choi" w:date="2015-09-28T10:56:00Z">
        <w:r w:rsidR="008F6DDA">
          <w:rPr>
            <w:noProof/>
          </w:rPr>
          <w:t>6</w:t>
        </w:r>
      </w:ins>
      <w:del w:id="5" w:author="Vailin Choi" w:date="2015-09-21T13:44:00Z">
        <w:r w:rsidR="00032CF4" w:rsidDel="0090170F">
          <w:rPr>
            <w:noProof/>
          </w:rPr>
          <w:delText>4</w:delText>
        </w:r>
      </w:del>
      <w:r>
        <w:rPr>
          <w:noProof/>
        </w:rPr>
        <w:fldChar w:fldCharType="end"/>
      </w:r>
    </w:p>
    <w:p w:rsidR="003948FF" w:rsidRDefault="003948FF">
      <w:pPr>
        <w:pStyle w:val="TOC2"/>
        <w:tabs>
          <w:tab w:val="left" w:pos="795"/>
          <w:tab w:val="right" w:leader="dot" w:pos="9926"/>
        </w:tabs>
        <w:rPr>
          <w:rFonts w:eastAsiaTheme="minorEastAsia"/>
          <w:noProof/>
          <w:szCs w:val="24"/>
          <w:lang w:eastAsia="ja-JP"/>
        </w:rPr>
      </w:pPr>
      <w:r>
        <w:rPr>
          <w:noProof/>
        </w:rPr>
        <w:t>2.3</w:t>
      </w:r>
      <w:r>
        <w:rPr>
          <w:rFonts w:eastAsiaTheme="minorEastAsia"/>
          <w:noProof/>
          <w:szCs w:val="24"/>
          <w:lang w:eastAsia="ja-JP"/>
        </w:rPr>
        <w:tab/>
      </w:r>
      <w:del w:id="6" w:author="Vailin Choi" w:date="2015-09-25T12:32:00Z">
        <w:r w:rsidDel="002E5C66">
          <w:rPr>
            <w:noProof/>
          </w:rPr>
          <w:delText xml:space="preserve">Free </w:delText>
        </w:r>
      </w:del>
      <w:r>
        <w:rPr>
          <w:noProof/>
        </w:rPr>
        <w:t>File Space Management</w:t>
      </w:r>
      <w:r>
        <w:rPr>
          <w:noProof/>
        </w:rPr>
        <w:tab/>
      </w:r>
      <w:r>
        <w:rPr>
          <w:noProof/>
        </w:rPr>
        <w:fldChar w:fldCharType="begin"/>
      </w:r>
      <w:r>
        <w:rPr>
          <w:noProof/>
        </w:rPr>
        <w:instrText xml:space="preserve"> PAGEREF _Toc303976500 \h </w:instrText>
      </w:r>
      <w:r>
        <w:rPr>
          <w:noProof/>
        </w:rPr>
      </w:r>
      <w:r>
        <w:rPr>
          <w:noProof/>
        </w:rPr>
        <w:fldChar w:fldCharType="separate"/>
      </w:r>
      <w:ins w:id="7" w:author="Vailin Choi" w:date="2015-09-28T10:56:00Z">
        <w:r w:rsidR="008F6DDA">
          <w:rPr>
            <w:noProof/>
          </w:rPr>
          <w:t>7</w:t>
        </w:r>
      </w:ins>
      <w:del w:id="8" w:author="Vailin Choi" w:date="2015-09-21T13:44:00Z">
        <w:r w:rsidR="00032CF4" w:rsidDel="0090170F">
          <w:rPr>
            <w:noProof/>
          </w:rPr>
          <w:delText>5</w:delText>
        </w:r>
      </w:del>
      <w:r>
        <w:rPr>
          <w:noProof/>
        </w:rPr>
        <w:fldChar w:fldCharType="end"/>
      </w:r>
    </w:p>
    <w:p w:rsidR="003948FF" w:rsidRDefault="003948FF">
      <w:pPr>
        <w:pStyle w:val="TOC3"/>
        <w:tabs>
          <w:tab w:val="left" w:pos="1217"/>
          <w:tab w:val="right" w:leader="dot" w:pos="9926"/>
        </w:tabs>
        <w:rPr>
          <w:rFonts w:eastAsiaTheme="minorEastAsia"/>
          <w:noProof/>
          <w:szCs w:val="24"/>
          <w:lang w:eastAsia="ja-JP"/>
        </w:rPr>
      </w:pPr>
      <w:r>
        <w:rPr>
          <w:noProof/>
        </w:rPr>
        <w:t>2.3.1</w:t>
      </w:r>
      <w:r>
        <w:rPr>
          <w:rFonts w:eastAsiaTheme="minorEastAsia"/>
          <w:noProof/>
          <w:szCs w:val="24"/>
          <w:lang w:eastAsia="ja-JP"/>
        </w:rPr>
        <w:tab/>
      </w:r>
      <w:r>
        <w:rPr>
          <w:noProof/>
        </w:rPr>
        <w:t xml:space="preserve">Implemented change for </w:t>
      </w:r>
      <w:del w:id="9" w:author="Vailin Choi" w:date="2015-09-25T12:32:00Z">
        <w:r w:rsidDel="002E5C66">
          <w:rPr>
            <w:noProof/>
          </w:rPr>
          <w:delText xml:space="preserve">FREE </w:delText>
        </w:r>
      </w:del>
      <w:ins w:id="10" w:author="Vailin Choi" w:date="2015-09-25T12:32:00Z">
        <w:r w:rsidR="002E5C66">
          <w:rPr>
            <w:noProof/>
          </w:rPr>
          <w:t xml:space="preserve"> </w:t>
        </w:r>
      </w:ins>
      <w:r>
        <w:rPr>
          <w:noProof/>
        </w:rPr>
        <w:t>File Space Management</w:t>
      </w:r>
      <w:r>
        <w:rPr>
          <w:noProof/>
        </w:rPr>
        <w:tab/>
      </w:r>
      <w:r>
        <w:rPr>
          <w:noProof/>
        </w:rPr>
        <w:fldChar w:fldCharType="begin"/>
      </w:r>
      <w:r>
        <w:rPr>
          <w:noProof/>
        </w:rPr>
        <w:instrText xml:space="preserve"> PAGEREF _Toc303976501 \h </w:instrText>
      </w:r>
      <w:r>
        <w:rPr>
          <w:noProof/>
        </w:rPr>
      </w:r>
      <w:r>
        <w:rPr>
          <w:noProof/>
        </w:rPr>
        <w:fldChar w:fldCharType="separate"/>
      </w:r>
      <w:ins w:id="11" w:author="Vailin Choi" w:date="2015-09-28T10:56:00Z">
        <w:r w:rsidR="008F6DDA">
          <w:rPr>
            <w:noProof/>
          </w:rPr>
          <w:t>7</w:t>
        </w:r>
      </w:ins>
      <w:del w:id="12" w:author="Vailin Choi" w:date="2015-09-21T13:44:00Z">
        <w:r w:rsidR="00032CF4" w:rsidDel="0090170F">
          <w:rPr>
            <w:noProof/>
          </w:rPr>
          <w:delText>5</w:delText>
        </w:r>
      </w:del>
      <w:r>
        <w:rPr>
          <w:noProof/>
        </w:rPr>
        <w:fldChar w:fldCharType="end"/>
      </w:r>
    </w:p>
    <w:p w:rsidR="003948FF" w:rsidRDefault="003948FF">
      <w:pPr>
        <w:pStyle w:val="TOC3"/>
        <w:tabs>
          <w:tab w:val="left" w:pos="1217"/>
          <w:tab w:val="right" w:leader="dot" w:pos="9926"/>
        </w:tabs>
        <w:rPr>
          <w:rFonts w:eastAsiaTheme="minorEastAsia"/>
          <w:noProof/>
          <w:szCs w:val="24"/>
          <w:lang w:eastAsia="ja-JP"/>
        </w:rPr>
      </w:pPr>
      <w:r>
        <w:rPr>
          <w:noProof/>
        </w:rPr>
        <w:t>2.3.2</w:t>
      </w:r>
      <w:r>
        <w:rPr>
          <w:rFonts w:eastAsiaTheme="minorEastAsia"/>
          <w:noProof/>
          <w:szCs w:val="24"/>
          <w:lang w:eastAsia="ja-JP"/>
        </w:rPr>
        <w:tab/>
      </w:r>
      <w:r>
        <w:rPr>
          <w:noProof/>
        </w:rPr>
        <w:t xml:space="preserve">Alternative change for </w:t>
      </w:r>
      <w:del w:id="13" w:author="Vailin Choi" w:date="2015-09-25T12:32:00Z">
        <w:r w:rsidDel="002E5C66">
          <w:rPr>
            <w:noProof/>
          </w:rPr>
          <w:delText xml:space="preserve">FREE </w:delText>
        </w:r>
      </w:del>
      <w:r>
        <w:rPr>
          <w:noProof/>
        </w:rPr>
        <w:t>File Space Management</w:t>
      </w:r>
      <w:r>
        <w:rPr>
          <w:noProof/>
        </w:rPr>
        <w:tab/>
      </w:r>
      <w:r>
        <w:rPr>
          <w:noProof/>
        </w:rPr>
        <w:fldChar w:fldCharType="begin"/>
      </w:r>
      <w:r>
        <w:rPr>
          <w:noProof/>
        </w:rPr>
        <w:instrText xml:space="preserve"> PAGEREF _Toc303976502 \h </w:instrText>
      </w:r>
      <w:r>
        <w:rPr>
          <w:noProof/>
        </w:rPr>
      </w:r>
      <w:r>
        <w:rPr>
          <w:noProof/>
        </w:rPr>
        <w:fldChar w:fldCharType="separate"/>
      </w:r>
      <w:ins w:id="14" w:author="Vailin Choi" w:date="2015-09-28T10:56:00Z">
        <w:r w:rsidR="008F6DDA">
          <w:rPr>
            <w:noProof/>
          </w:rPr>
          <w:t>8</w:t>
        </w:r>
      </w:ins>
      <w:del w:id="15" w:author="Vailin Choi" w:date="2015-09-21T13:44:00Z">
        <w:r w:rsidR="00032CF4" w:rsidDel="0090170F">
          <w:rPr>
            <w:noProof/>
          </w:rPr>
          <w:delText>5</w:delText>
        </w:r>
      </w:del>
      <w:r>
        <w:rPr>
          <w:noProof/>
        </w:rPr>
        <w:fldChar w:fldCharType="end"/>
      </w:r>
    </w:p>
    <w:p w:rsidR="003948FF" w:rsidRDefault="003948FF">
      <w:pPr>
        <w:pStyle w:val="TOC2"/>
        <w:tabs>
          <w:tab w:val="left" w:pos="795"/>
          <w:tab w:val="right" w:leader="dot" w:pos="9926"/>
        </w:tabs>
        <w:rPr>
          <w:rFonts w:eastAsiaTheme="minorEastAsia"/>
          <w:noProof/>
          <w:szCs w:val="24"/>
          <w:lang w:eastAsia="ja-JP"/>
        </w:rPr>
      </w:pPr>
      <w:r>
        <w:rPr>
          <w:noProof/>
        </w:rPr>
        <w:t>2.4</w:t>
      </w:r>
      <w:r>
        <w:rPr>
          <w:rFonts w:eastAsiaTheme="minorEastAsia"/>
          <w:noProof/>
          <w:szCs w:val="24"/>
          <w:lang w:eastAsia="ja-JP"/>
        </w:rPr>
        <w:tab/>
      </w:r>
      <w:r>
        <w:rPr>
          <w:noProof/>
        </w:rPr>
        <w:t>Avoid Truncate Feature</w:t>
      </w:r>
      <w:r>
        <w:rPr>
          <w:noProof/>
        </w:rPr>
        <w:tab/>
      </w:r>
      <w:r>
        <w:rPr>
          <w:noProof/>
        </w:rPr>
        <w:fldChar w:fldCharType="begin"/>
      </w:r>
      <w:r>
        <w:rPr>
          <w:noProof/>
        </w:rPr>
        <w:instrText xml:space="preserve"> PAGEREF _Toc303976503 \h </w:instrText>
      </w:r>
      <w:r>
        <w:rPr>
          <w:noProof/>
        </w:rPr>
      </w:r>
      <w:r>
        <w:rPr>
          <w:noProof/>
        </w:rPr>
        <w:fldChar w:fldCharType="separate"/>
      </w:r>
      <w:ins w:id="16" w:author="Vailin Choi" w:date="2015-09-28T10:56:00Z">
        <w:r w:rsidR="008F6DDA">
          <w:rPr>
            <w:noProof/>
          </w:rPr>
          <w:t>9</w:t>
        </w:r>
      </w:ins>
      <w:del w:id="17" w:author="Vailin Choi" w:date="2015-09-21T13:44:00Z">
        <w:r w:rsidR="00032CF4" w:rsidDel="0090170F">
          <w:rPr>
            <w:noProof/>
          </w:rPr>
          <w:delText>6</w:delText>
        </w:r>
      </w:del>
      <w:r>
        <w:rPr>
          <w:noProof/>
        </w:rPr>
        <w:fldChar w:fldCharType="end"/>
      </w:r>
    </w:p>
    <w:p w:rsidR="003948FF" w:rsidRDefault="003948FF">
      <w:pPr>
        <w:pStyle w:val="TOC3"/>
        <w:tabs>
          <w:tab w:val="left" w:pos="1217"/>
          <w:tab w:val="right" w:leader="dot" w:pos="9926"/>
        </w:tabs>
        <w:rPr>
          <w:rFonts w:eastAsiaTheme="minorEastAsia"/>
          <w:noProof/>
          <w:szCs w:val="24"/>
          <w:lang w:eastAsia="ja-JP"/>
        </w:rPr>
      </w:pPr>
      <w:r>
        <w:rPr>
          <w:noProof/>
        </w:rPr>
        <w:t>2.4.1</w:t>
      </w:r>
      <w:r>
        <w:rPr>
          <w:rFonts w:eastAsiaTheme="minorEastAsia"/>
          <w:noProof/>
          <w:szCs w:val="24"/>
          <w:lang w:eastAsia="ja-JP"/>
        </w:rPr>
        <w:tab/>
      </w:r>
      <w:r>
        <w:rPr>
          <w:noProof/>
        </w:rPr>
        <w:t>Implemented change for Avoid Truncate</w:t>
      </w:r>
      <w:r>
        <w:rPr>
          <w:noProof/>
        </w:rPr>
        <w:tab/>
      </w:r>
      <w:r>
        <w:rPr>
          <w:noProof/>
        </w:rPr>
        <w:fldChar w:fldCharType="begin"/>
      </w:r>
      <w:r>
        <w:rPr>
          <w:noProof/>
        </w:rPr>
        <w:instrText xml:space="preserve"> PAGEREF _Toc303976504 \h </w:instrText>
      </w:r>
      <w:r>
        <w:rPr>
          <w:noProof/>
        </w:rPr>
      </w:r>
      <w:r>
        <w:rPr>
          <w:noProof/>
        </w:rPr>
        <w:fldChar w:fldCharType="separate"/>
      </w:r>
      <w:ins w:id="18" w:author="Vailin Choi" w:date="2015-09-28T10:56:00Z">
        <w:r w:rsidR="008F6DDA">
          <w:rPr>
            <w:noProof/>
          </w:rPr>
          <w:t>9</w:t>
        </w:r>
      </w:ins>
      <w:del w:id="19" w:author="Vailin Choi" w:date="2015-09-21T13:44:00Z">
        <w:r w:rsidR="00032CF4" w:rsidDel="0090170F">
          <w:rPr>
            <w:noProof/>
          </w:rPr>
          <w:delText>6</w:delText>
        </w:r>
      </w:del>
      <w:r>
        <w:rPr>
          <w:noProof/>
        </w:rPr>
        <w:fldChar w:fldCharType="end"/>
      </w:r>
    </w:p>
    <w:p w:rsidR="003948FF" w:rsidRDefault="003948FF">
      <w:pPr>
        <w:pStyle w:val="TOC3"/>
        <w:tabs>
          <w:tab w:val="left" w:pos="1217"/>
          <w:tab w:val="right" w:leader="dot" w:pos="9926"/>
        </w:tabs>
        <w:rPr>
          <w:rFonts w:eastAsiaTheme="minorEastAsia"/>
          <w:noProof/>
          <w:szCs w:val="24"/>
          <w:lang w:eastAsia="ja-JP"/>
        </w:rPr>
      </w:pPr>
      <w:r>
        <w:rPr>
          <w:noProof/>
        </w:rPr>
        <w:t>2.4.2</w:t>
      </w:r>
      <w:r>
        <w:rPr>
          <w:rFonts w:eastAsiaTheme="minorEastAsia"/>
          <w:noProof/>
          <w:szCs w:val="24"/>
          <w:lang w:eastAsia="ja-JP"/>
        </w:rPr>
        <w:tab/>
      </w:r>
      <w:r>
        <w:rPr>
          <w:noProof/>
        </w:rPr>
        <w:t>Alternative change for Avoid Truncate</w:t>
      </w:r>
      <w:r>
        <w:rPr>
          <w:noProof/>
        </w:rPr>
        <w:tab/>
      </w:r>
      <w:r>
        <w:rPr>
          <w:noProof/>
        </w:rPr>
        <w:fldChar w:fldCharType="begin"/>
      </w:r>
      <w:r>
        <w:rPr>
          <w:noProof/>
        </w:rPr>
        <w:instrText xml:space="preserve"> PAGEREF _Toc303976505 \h </w:instrText>
      </w:r>
      <w:r>
        <w:rPr>
          <w:noProof/>
        </w:rPr>
      </w:r>
      <w:r>
        <w:rPr>
          <w:noProof/>
        </w:rPr>
        <w:fldChar w:fldCharType="separate"/>
      </w:r>
      <w:ins w:id="20" w:author="Vailin Choi" w:date="2015-09-28T10:56:00Z">
        <w:r w:rsidR="008F6DDA">
          <w:rPr>
            <w:noProof/>
          </w:rPr>
          <w:t>9</w:t>
        </w:r>
      </w:ins>
      <w:del w:id="21" w:author="Vailin Choi" w:date="2015-09-21T13:44:00Z">
        <w:r w:rsidR="00032CF4" w:rsidDel="0090170F">
          <w:rPr>
            <w:noProof/>
          </w:rPr>
          <w:delText>6</w:delText>
        </w:r>
      </w:del>
      <w:r>
        <w:rPr>
          <w:noProof/>
        </w:rPr>
        <w:fldChar w:fldCharType="end"/>
      </w:r>
    </w:p>
    <w:p w:rsidR="003948FF" w:rsidRDefault="003948FF">
      <w:pPr>
        <w:pStyle w:val="TOC2"/>
        <w:tabs>
          <w:tab w:val="left" w:pos="795"/>
          <w:tab w:val="right" w:leader="dot" w:pos="9926"/>
        </w:tabs>
        <w:rPr>
          <w:rFonts w:eastAsiaTheme="minorEastAsia"/>
          <w:noProof/>
          <w:szCs w:val="24"/>
          <w:lang w:eastAsia="ja-JP"/>
        </w:rPr>
      </w:pPr>
      <w:r>
        <w:rPr>
          <w:noProof/>
        </w:rPr>
        <w:t>2.5</w:t>
      </w:r>
      <w:r>
        <w:rPr>
          <w:rFonts w:eastAsiaTheme="minorEastAsia"/>
          <w:noProof/>
          <w:szCs w:val="24"/>
          <w:lang w:eastAsia="ja-JP"/>
        </w:rPr>
        <w:tab/>
      </w:r>
      <w:r>
        <w:rPr>
          <w:noProof/>
        </w:rPr>
        <w:t>Cache Image Feature</w:t>
      </w:r>
      <w:r>
        <w:rPr>
          <w:noProof/>
        </w:rPr>
        <w:tab/>
      </w:r>
      <w:r>
        <w:rPr>
          <w:noProof/>
        </w:rPr>
        <w:fldChar w:fldCharType="begin"/>
      </w:r>
      <w:r>
        <w:rPr>
          <w:noProof/>
        </w:rPr>
        <w:instrText xml:space="preserve"> PAGEREF _Toc303976506 \h </w:instrText>
      </w:r>
      <w:r>
        <w:rPr>
          <w:noProof/>
        </w:rPr>
      </w:r>
      <w:r>
        <w:rPr>
          <w:noProof/>
        </w:rPr>
        <w:fldChar w:fldCharType="separate"/>
      </w:r>
      <w:ins w:id="22" w:author="Vailin Choi" w:date="2015-09-28T10:56:00Z">
        <w:r w:rsidR="008F6DDA">
          <w:rPr>
            <w:noProof/>
          </w:rPr>
          <w:t>10</w:t>
        </w:r>
      </w:ins>
      <w:del w:id="23" w:author="Vailin Choi" w:date="2015-09-21T13:44:00Z">
        <w:r w:rsidR="00032CF4" w:rsidDel="0090170F">
          <w:rPr>
            <w:noProof/>
          </w:rPr>
          <w:delText>7</w:delText>
        </w:r>
      </w:del>
      <w:r>
        <w:rPr>
          <w:noProof/>
        </w:rPr>
        <w:fldChar w:fldCharType="end"/>
      </w:r>
    </w:p>
    <w:p w:rsidR="003948FF" w:rsidRDefault="003948FF">
      <w:pPr>
        <w:pStyle w:val="TOC3"/>
        <w:tabs>
          <w:tab w:val="left" w:pos="1217"/>
          <w:tab w:val="right" w:leader="dot" w:pos="9926"/>
        </w:tabs>
        <w:rPr>
          <w:rFonts w:eastAsiaTheme="minorEastAsia"/>
          <w:noProof/>
          <w:szCs w:val="24"/>
          <w:lang w:eastAsia="ja-JP"/>
        </w:rPr>
      </w:pPr>
      <w:r>
        <w:rPr>
          <w:noProof/>
        </w:rPr>
        <w:t>2.5.1</w:t>
      </w:r>
      <w:r>
        <w:rPr>
          <w:rFonts w:eastAsiaTheme="minorEastAsia"/>
          <w:noProof/>
          <w:szCs w:val="24"/>
          <w:lang w:eastAsia="ja-JP"/>
        </w:rPr>
        <w:tab/>
      </w:r>
      <w:r>
        <w:rPr>
          <w:noProof/>
        </w:rPr>
        <w:t>Implemented change for Cache Image</w:t>
      </w:r>
      <w:r>
        <w:rPr>
          <w:noProof/>
        </w:rPr>
        <w:tab/>
      </w:r>
      <w:r>
        <w:rPr>
          <w:noProof/>
        </w:rPr>
        <w:fldChar w:fldCharType="begin"/>
      </w:r>
      <w:r>
        <w:rPr>
          <w:noProof/>
        </w:rPr>
        <w:instrText xml:space="preserve"> PAGEREF _Toc303976507 \h </w:instrText>
      </w:r>
      <w:r>
        <w:rPr>
          <w:noProof/>
        </w:rPr>
      </w:r>
      <w:r>
        <w:rPr>
          <w:noProof/>
        </w:rPr>
        <w:fldChar w:fldCharType="separate"/>
      </w:r>
      <w:ins w:id="24" w:author="Vailin Choi" w:date="2015-09-28T10:56:00Z">
        <w:r w:rsidR="008F6DDA">
          <w:rPr>
            <w:noProof/>
          </w:rPr>
          <w:t>10</w:t>
        </w:r>
      </w:ins>
      <w:del w:id="25" w:author="Vailin Choi" w:date="2015-09-21T13:44:00Z">
        <w:r w:rsidR="00032CF4" w:rsidDel="0090170F">
          <w:rPr>
            <w:noProof/>
          </w:rPr>
          <w:delText>7</w:delText>
        </w:r>
      </w:del>
      <w:r>
        <w:rPr>
          <w:noProof/>
        </w:rPr>
        <w:fldChar w:fldCharType="end"/>
      </w:r>
    </w:p>
    <w:p w:rsidR="003948FF" w:rsidRDefault="003948FF">
      <w:pPr>
        <w:pStyle w:val="TOC3"/>
        <w:tabs>
          <w:tab w:val="left" w:pos="1217"/>
          <w:tab w:val="right" w:leader="dot" w:pos="9926"/>
        </w:tabs>
        <w:rPr>
          <w:rFonts w:eastAsiaTheme="minorEastAsia"/>
          <w:noProof/>
          <w:szCs w:val="24"/>
          <w:lang w:eastAsia="ja-JP"/>
        </w:rPr>
      </w:pPr>
      <w:r>
        <w:rPr>
          <w:noProof/>
        </w:rPr>
        <w:t>2.5.2</w:t>
      </w:r>
      <w:r>
        <w:rPr>
          <w:rFonts w:eastAsiaTheme="minorEastAsia"/>
          <w:noProof/>
          <w:szCs w:val="24"/>
          <w:lang w:eastAsia="ja-JP"/>
        </w:rPr>
        <w:tab/>
      </w:r>
      <w:r>
        <w:rPr>
          <w:noProof/>
        </w:rPr>
        <w:t>Alternative change for Cache Image</w:t>
      </w:r>
      <w:r>
        <w:rPr>
          <w:noProof/>
        </w:rPr>
        <w:tab/>
      </w:r>
      <w:r>
        <w:rPr>
          <w:noProof/>
        </w:rPr>
        <w:fldChar w:fldCharType="begin"/>
      </w:r>
      <w:r>
        <w:rPr>
          <w:noProof/>
        </w:rPr>
        <w:instrText xml:space="preserve"> PAGEREF _Toc303976508 \h </w:instrText>
      </w:r>
      <w:r>
        <w:rPr>
          <w:noProof/>
        </w:rPr>
      </w:r>
      <w:r>
        <w:rPr>
          <w:noProof/>
        </w:rPr>
        <w:fldChar w:fldCharType="separate"/>
      </w:r>
      <w:ins w:id="26" w:author="Vailin Choi" w:date="2015-09-28T10:56:00Z">
        <w:r w:rsidR="008F6DDA">
          <w:rPr>
            <w:noProof/>
          </w:rPr>
          <w:t>10</w:t>
        </w:r>
      </w:ins>
      <w:del w:id="27" w:author="Vailin Choi" w:date="2015-09-21T13:44:00Z">
        <w:r w:rsidR="00032CF4" w:rsidDel="0090170F">
          <w:rPr>
            <w:noProof/>
          </w:rPr>
          <w:delText>7</w:delText>
        </w:r>
      </w:del>
      <w:r>
        <w:rPr>
          <w:noProof/>
        </w:rPr>
        <w:fldChar w:fldCharType="end"/>
      </w:r>
    </w:p>
    <w:p w:rsidR="003948FF" w:rsidRDefault="003948FF">
      <w:pPr>
        <w:pStyle w:val="TOC1"/>
        <w:tabs>
          <w:tab w:val="left" w:pos="373"/>
          <w:tab w:val="right" w:leader="dot" w:pos="9926"/>
        </w:tabs>
        <w:rPr>
          <w:rFonts w:eastAsiaTheme="minorEastAsia"/>
          <w:noProof/>
          <w:szCs w:val="24"/>
          <w:lang w:eastAsia="ja-JP"/>
        </w:rPr>
      </w:pPr>
      <w:r>
        <w:rPr>
          <w:noProof/>
        </w:rPr>
        <w:t>3</w:t>
      </w:r>
      <w:r>
        <w:rPr>
          <w:rFonts w:eastAsiaTheme="minorEastAsia"/>
          <w:noProof/>
          <w:szCs w:val="24"/>
          <w:lang w:eastAsia="ja-JP"/>
        </w:rPr>
        <w:tab/>
      </w:r>
      <w:r>
        <w:rPr>
          <w:noProof/>
        </w:rPr>
        <w:t>HDF5 File Format changes to support new chunk indexing</w:t>
      </w:r>
      <w:r>
        <w:rPr>
          <w:noProof/>
        </w:rPr>
        <w:tab/>
      </w:r>
      <w:r>
        <w:rPr>
          <w:noProof/>
        </w:rPr>
        <w:fldChar w:fldCharType="begin"/>
      </w:r>
      <w:r>
        <w:rPr>
          <w:noProof/>
        </w:rPr>
        <w:instrText xml:space="preserve"> PAGEREF _Toc303976509 \h </w:instrText>
      </w:r>
      <w:r>
        <w:rPr>
          <w:noProof/>
        </w:rPr>
      </w:r>
      <w:r>
        <w:rPr>
          <w:noProof/>
        </w:rPr>
        <w:fldChar w:fldCharType="separate"/>
      </w:r>
      <w:ins w:id="28" w:author="Vailin Choi" w:date="2015-09-28T10:56:00Z">
        <w:r w:rsidR="008F6DDA">
          <w:rPr>
            <w:noProof/>
          </w:rPr>
          <w:t>11</w:t>
        </w:r>
      </w:ins>
      <w:del w:id="29" w:author="Vailin Choi" w:date="2015-09-21T13:44:00Z">
        <w:r w:rsidR="00032CF4" w:rsidDel="0090170F">
          <w:rPr>
            <w:noProof/>
          </w:rPr>
          <w:delText>8</w:delText>
        </w:r>
      </w:del>
      <w:r>
        <w:rPr>
          <w:noProof/>
        </w:rPr>
        <w:fldChar w:fldCharType="end"/>
      </w:r>
    </w:p>
    <w:p w:rsidR="003948FF" w:rsidRDefault="003948FF">
      <w:pPr>
        <w:pStyle w:val="TOC1"/>
        <w:tabs>
          <w:tab w:val="left" w:pos="373"/>
          <w:tab w:val="right" w:leader="dot" w:pos="9926"/>
        </w:tabs>
        <w:rPr>
          <w:rFonts w:eastAsiaTheme="minorEastAsia"/>
          <w:noProof/>
          <w:szCs w:val="24"/>
          <w:lang w:eastAsia="ja-JP"/>
        </w:rPr>
      </w:pPr>
      <w:r>
        <w:rPr>
          <w:noProof/>
        </w:rPr>
        <w:t>4</w:t>
      </w:r>
      <w:r>
        <w:rPr>
          <w:rFonts w:eastAsiaTheme="minorEastAsia"/>
          <w:noProof/>
          <w:szCs w:val="24"/>
          <w:lang w:eastAsia="ja-JP"/>
        </w:rPr>
        <w:tab/>
      </w:r>
      <w:r>
        <w:rPr>
          <w:noProof/>
        </w:rPr>
        <w:t>HDF5 File Format changes to support VDS</w:t>
      </w:r>
      <w:r>
        <w:rPr>
          <w:noProof/>
        </w:rPr>
        <w:tab/>
      </w:r>
      <w:r>
        <w:rPr>
          <w:noProof/>
        </w:rPr>
        <w:fldChar w:fldCharType="begin"/>
      </w:r>
      <w:r>
        <w:rPr>
          <w:noProof/>
        </w:rPr>
        <w:instrText xml:space="preserve"> PAGEREF _Toc303976510 \h </w:instrText>
      </w:r>
      <w:r>
        <w:rPr>
          <w:noProof/>
        </w:rPr>
      </w:r>
      <w:r>
        <w:rPr>
          <w:noProof/>
        </w:rPr>
        <w:fldChar w:fldCharType="separate"/>
      </w:r>
      <w:ins w:id="30" w:author="Vailin Choi" w:date="2015-09-28T10:56:00Z">
        <w:r w:rsidR="008F6DDA">
          <w:rPr>
            <w:noProof/>
          </w:rPr>
          <w:t>14</w:t>
        </w:r>
      </w:ins>
      <w:del w:id="31" w:author="Vailin Choi" w:date="2015-09-21T13:44:00Z">
        <w:r w:rsidR="00032CF4" w:rsidDel="0090170F">
          <w:rPr>
            <w:noProof/>
          </w:rPr>
          <w:delText>9</w:delText>
        </w:r>
      </w:del>
      <w:r>
        <w:rPr>
          <w:noProof/>
        </w:rPr>
        <w:fldChar w:fldCharType="end"/>
      </w:r>
    </w:p>
    <w:p w:rsidR="003948FF" w:rsidRDefault="003948FF">
      <w:pPr>
        <w:pStyle w:val="TOC1"/>
        <w:tabs>
          <w:tab w:val="left" w:pos="373"/>
          <w:tab w:val="right" w:leader="dot" w:pos="9926"/>
        </w:tabs>
        <w:rPr>
          <w:rFonts w:eastAsiaTheme="minorEastAsia"/>
          <w:noProof/>
          <w:szCs w:val="24"/>
          <w:lang w:eastAsia="ja-JP"/>
        </w:rPr>
      </w:pPr>
      <w:r>
        <w:rPr>
          <w:noProof/>
        </w:rPr>
        <w:t>5</w:t>
      </w:r>
      <w:r>
        <w:rPr>
          <w:rFonts w:eastAsiaTheme="minorEastAsia"/>
          <w:noProof/>
          <w:szCs w:val="24"/>
          <w:lang w:eastAsia="ja-JP"/>
        </w:rPr>
        <w:tab/>
      </w:r>
      <w:r>
        <w:rPr>
          <w:noProof/>
        </w:rPr>
        <w:t>Final recommendation: HDF5 File Format changes to be implemented by HDF5 1.10</w:t>
      </w:r>
      <w:r>
        <w:rPr>
          <w:noProof/>
        </w:rPr>
        <w:tab/>
      </w:r>
      <w:r>
        <w:rPr>
          <w:noProof/>
        </w:rPr>
        <w:fldChar w:fldCharType="begin"/>
      </w:r>
      <w:r>
        <w:rPr>
          <w:noProof/>
        </w:rPr>
        <w:instrText xml:space="preserve"> PAGEREF _Toc303976511 \h </w:instrText>
      </w:r>
      <w:r>
        <w:rPr>
          <w:noProof/>
        </w:rPr>
      </w:r>
      <w:r>
        <w:rPr>
          <w:noProof/>
        </w:rPr>
        <w:fldChar w:fldCharType="separate"/>
      </w:r>
      <w:ins w:id="32" w:author="Vailin Choi" w:date="2015-09-28T10:56:00Z">
        <w:r w:rsidR="008F6DDA">
          <w:rPr>
            <w:noProof/>
          </w:rPr>
          <w:t>16</w:t>
        </w:r>
      </w:ins>
      <w:del w:id="33" w:author="Vailin Choi" w:date="2015-09-21T13:44:00Z">
        <w:r w:rsidR="00032CF4" w:rsidDel="0090170F">
          <w:rPr>
            <w:noProof/>
          </w:rPr>
          <w:delText>10</w:delText>
        </w:r>
      </w:del>
      <w:r>
        <w:rPr>
          <w:noProof/>
        </w:rPr>
        <w:fldChar w:fldCharType="end"/>
      </w:r>
    </w:p>
    <w:p w:rsidR="003948FF" w:rsidRDefault="003948FF">
      <w:pPr>
        <w:pStyle w:val="TOC1"/>
        <w:tabs>
          <w:tab w:val="right" w:leader="dot" w:pos="9926"/>
        </w:tabs>
        <w:rPr>
          <w:rFonts w:eastAsiaTheme="minorEastAsia"/>
          <w:noProof/>
          <w:szCs w:val="24"/>
          <w:lang w:eastAsia="ja-JP"/>
        </w:rPr>
      </w:pPr>
      <w:r>
        <w:rPr>
          <w:noProof/>
        </w:rPr>
        <w:t>Revision History</w:t>
      </w:r>
      <w:r>
        <w:rPr>
          <w:noProof/>
        </w:rPr>
        <w:tab/>
      </w:r>
      <w:r>
        <w:rPr>
          <w:noProof/>
        </w:rPr>
        <w:fldChar w:fldCharType="begin"/>
      </w:r>
      <w:r>
        <w:rPr>
          <w:noProof/>
        </w:rPr>
        <w:instrText xml:space="preserve"> PAGEREF _Toc303976512 \h </w:instrText>
      </w:r>
      <w:r>
        <w:rPr>
          <w:noProof/>
        </w:rPr>
      </w:r>
      <w:r>
        <w:rPr>
          <w:noProof/>
        </w:rPr>
        <w:fldChar w:fldCharType="separate"/>
      </w:r>
      <w:ins w:id="34" w:author="Vailin Choi" w:date="2015-09-28T10:56:00Z">
        <w:r w:rsidR="008F6DDA">
          <w:rPr>
            <w:noProof/>
          </w:rPr>
          <w:t>17</w:t>
        </w:r>
      </w:ins>
      <w:del w:id="35" w:author="Vailin Choi" w:date="2015-09-21T13:44:00Z">
        <w:r w:rsidR="00032CF4" w:rsidDel="0090170F">
          <w:rPr>
            <w:noProof/>
          </w:rPr>
          <w:delText>11</w:delText>
        </w:r>
      </w:del>
      <w:r>
        <w:rPr>
          <w:noProof/>
        </w:rPr>
        <w:fldChar w:fldCharType="end"/>
      </w:r>
    </w:p>
    <w:p w:rsidR="003948FF" w:rsidRDefault="003948FF">
      <w:pPr>
        <w:pStyle w:val="TOC1"/>
        <w:tabs>
          <w:tab w:val="right" w:leader="dot" w:pos="9926"/>
        </w:tabs>
        <w:rPr>
          <w:rFonts w:eastAsiaTheme="minorEastAsia"/>
          <w:noProof/>
          <w:szCs w:val="24"/>
          <w:lang w:eastAsia="ja-JP"/>
        </w:rPr>
      </w:pPr>
      <w:r>
        <w:rPr>
          <w:noProof/>
        </w:rPr>
        <w:t>References</w:t>
      </w:r>
      <w:r>
        <w:rPr>
          <w:noProof/>
        </w:rPr>
        <w:tab/>
      </w:r>
      <w:r>
        <w:rPr>
          <w:noProof/>
        </w:rPr>
        <w:fldChar w:fldCharType="begin"/>
      </w:r>
      <w:r>
        <w:rPr>
          <w:noProof/>
        </w:rPr>
        <w:instrText xml:space="preserve"> PAGEREF _Toc303976513 \h </w:instrText>
      </w:r>
      <w:r>
        <w:rPr>
          <w:noProof/>
        </w:rPr>
      </w:r>
      <w:r>
        <w:rPr>
          <w:noProof/>
        </w:rPr>
        <w:fldChar w:fldCharType="separate"/>
      </w:r>
      <w:ins w:id="36" w:author="Vailin Choi" w:date="2015-09-28T10:56:00Z">
        <w:r w:rsidR="008F6DDA">
          <w:rPr>
            <w:noProof/>
          </w:rPr>
          <w:t>18</w:t>
        </w:r>
      </w:ins>
      <w:del w:id="37" w:author="Vailin Choi" w:date="2015-09-21T13:44:00Z">
        <w:r w:rsidR="00032CF4" w:rsidDel="0090170F">
          <w:rPr>
            <w:noProof/>
          </w:rPr>
          <w:delText>12</w:delText>
        </w:r>
      </w:del>
      <w:r>
        <w:rPr>
          <w:noProof/>
        </w:rPr>
        <w:fldChar w:fldCharType="end"/>
      </w:r>
    </w:p>
    <w:p w:rsidR="003948FF" w:rsidRDefault="003948FF">
      <w:pPr>
        <w:spacing w:after="0"/>
        <w:jc w:val="left"/>
        <w:rPr>
          <w:rFonts w:asciiTheme="majorHAnsi" w:eastAsiaTheme="majorEastAsia" w:hAnsiTheme="majorHAnsi" w:cstheme="majorBidi"/>
          <w:b/>
          <w:bCs/>
          <w:color w:val="000000" w:themeColor="text1"/>
          <w:sz w:val="28"/>
          <w:szCs w:val="28"/>
        </w:rPr>
      </w:pPr>
      <w:r>
        <w:fldChar w:fldCharType="end"/>
      </w:r>
      <w:r>
        <w:br w:type="page"/>
      </w:r>
    </w:p>
    <w:p w:rsidR="00611674" w:rsidRDefault="00611674" w:rsidP="00611674">
      <w:pPr>
        <w:pStyle w:val="Heading1"/>
      </w:pPr>
      <w:bookmarkStart w:id="38" w:name="_Toc303976494"/>
      <w:r>
        <w:t>Introduction</w:t>
      </w:r>
      <w:bookmarkEnd w:id="38"/>
      <w:r>
        <w:t xml:space="preserve">    </w:t>
      </w:r>
    </w:p>
    <w:p w:rsidR="00202353" w:rsidRDefault="00686137" w:rsidP="00611674">
      <w:r>
        <w:t>The HDF5 version 1.10.0 will introduce several new features and bug fixes that require extensions or modifications to the HDF5 File Format implemented by the HDF5 libraries version 1.8</w:t>
      </w:r>
      <w:r w:rsidR="00765212">
        <w:t xml:space="preserve"> [</w:t>
      </w:r>
      <w:r w:rsidR="00765212">
        <w:fldChar w:fldCharType="begin"/>
      </w:r>
      <w:r w:rsidR="00765212">
        <w:instrText xml:space="preserve"> REF _Ref303934506 \r \h </w:instrText>
      </w:r>
      <w:r w:rsidR="00765212">
        <w:fldChar w:fldCharType="separate"/>
      </w:r>
      <w:r w:rsidR="008F6DDA">
        <w:t>1</w:t>
      </w:r>
      <w:r w:rsidR="00765212">
        <w:fldChar w:fldCharType="end"/>
      </w:r>
      <w:r w:rsidR="00765212">
        <w:t>]</w:t>
      </w:r>
      <w:r>
        <w:t xml:space="preserve">. </w:t>
      </w:r>
      <w:r w:rsidR="00C76E28">
        <w:t xml:space="preserve"> </w:t>
      </w:r>
    </w:p>
    <w:p w:rsidR="00C76E28" w:rsidRDefault="00C76E28" w:rsidP="00611674">
      <w:r>
        <w:t>Every new feature that required a file format change, implemented the change independently of the changes done for other features. We need to take a look at all proposed file format changes and finalize them.</w:t>
      </w:r>
      <w:r w:rsidR="00202353">
        <w:t xml:space="preserve"> </w:t>
      </w:r>
      <w:r>
        <w:t xml:space="preserve">The intent of this document is to summarize all proposed changes and to finalize the HDF5 file format that will be implemented by </w:t>
      </w:r>
      <w:r w:rsidR="007A2D45">
        <w:t xml:space="preserve">the </w:t>
      </w:r>
      <w:r>
        <w:t>HDF5 library versions 1.10.</w:t>
      </w:r>
    </w:p>
    <w:p w:rsidR="00C76E28" w:rsidRDefault="00202353" w:rsidP="00611674">
      <w:r>
        <w:t xml:space="preserve">The document is organized as follows. </w:t>
      </w:r>
      <w:r w:rsidR="00C76E28">
        <w:t>Section 2 of t</w:t>
      </w:r>
      <w:r>
        <w:t>he document gives an overview of</w:t>
      </w:r>
      <w:r w:rsidR="00C76E28">
        <w:t xml:space="preserve"> the changes proposed to </w:t>
      </w:r>
      <w:r>
        <w:t xml:space="preserve">the </w:t>
      </w:r>
      <w:r w:rsidR="00C76E28">
        <w:t>superblock and its extensions</w:t>
      </w:r>
      <w:del w:id="39" w:author="Vailin Choi" w:date="2015-09-25T12:40:00Z">
        <w:r w:rsidR="00C76E28" w:rsidDel="00D13949">
          <w:delText xml:space="preserve"> required by the SWMR</w:delText>
        </w:r>
      </w:del>
      <w:r w:rsidR="00C76E28">
        <w:t xml:space="preserve">, </w:t>
      </w:r>
      <w:del w:id="40" w:author="Vailin Choi" w:date="2015-09-25T12:40:00Z">
        <w:r w:rsidR="00C76E28" w:rsidDel="00D13949">
          <w:delText xml:space="preserve">Free </w:delText>
        </w:r>
      </w:del>
      <w:r w:rsidR="00C76E28">
        <w:t xml:space="preserve">File Space Management, Avoid Truncate, and Cache Image features. Section 3 documents the changes </w:t>
      </w:r>
      <w:r>
        <w:t>needed to introduce new chunk indexing structures.</w:t>
      </w:r>
      <w:r w:rsidR="007A2D45">
        <w:t xml:space="preserve"> Section 4 describes the file format changes required for VDS.</w:t>
      </w:r>
    </w:p>
    <w:p w:rsidR="00202353" w:rsidRDefault="007A2D45" w:rsidP="00611674">
      <w:r>
        <w:t xml:space="preserve">Recommended final changes are documented in Section 5 and </w:t>
      </w:r>
      <w:r w:rsidR="00202353">
        <w:t>will be documented in the HDF5 File Format Specification version 1.10.0 (&lt;&lt;&lt;location TBD&gt;&gt;&gt;)</w:t>
      </w:r>
      <w:r>
        <w:t xml:space="preserve"> when approved.</w:t>
      </w:r>
    </w:p>
    <w:p w:rsidR="00765212" w:rsidRDefault="00765212">
      <w:pPr>
        <w:spacing w:after="0"/>
        <w:jc w:val="left"/>
        <w:rPr>
          <w:rFonts w:asciiTheme="majorHAnsi" w:eastAsiaTheme="majorEastAsia" w:hAnsiTheme="majorHAnsi" w:cstheme="majorBidi"/>
          <w:b/>
          <w:bCs/>
          <w:color w:val="000000" w:themeColor="text1"/>
          <w:sz w:val="28"/>
          <w:szCs w:val="28"/>
        </w:rPr>
      </w:pPr>
      <w:r>
        <w:br w:type="page"/>
      </w:r>
    </w:p>
    <w:p w:rsidR="00611674" w:rsidRPr="00633649" w:rsidRDefault="00202353" w:rsidP="00611674">
      <w:pPr>
        <w:pStyle w:val="Heading1"/>
      </w:pPr>
      <w:bookmarkStart w:id="41" w:name="_Toc303976495"/>
      <w:r>
        <w:t>HDF5 File Format changes to Superblock</w:t>
      </w:r>
      <w:bookmarkEnd w:id="41"/>
    </w:p>
    <w:p w:rsidR="00611674" w:rsidRDefault="00202353" w:rsidP="00611674">
      <w:r>
        <w:t xml:space="preserve">This section discusses proposed or currently implemented changes to superblock for </w:t>
      </w:r>
      <w:ins w:id="42" w:author="Vailin Choi" w:date="2015-09-21T11:26:00Z">
        <w:r w:rsidR="00494171">
          <w:t>F</w:t>
        </w:r>
        <w:r w:rsidR="00CA414E">
          <w:t xml:space="preserve">ile </w:t>
        </w:r>
      </w:ins>
      <w:ins w:id="43" w:author="Vailin Choi" w:date="2015-09-21T17:19:00Z">
        <w:r w:rsidR="00494171">
          <w:t>L</w:t>
        </w:r>
        <w:r w:rsidR="005A7098">
          <w:t>ocking</w:t>
        </w:r>
      </w:ins>
      <w:ins w:id="44" w:author="Vailin Choi" w:date="2015-09-21T11:26:00Z">
        <w:r w:rsidR="00CA414E">
          <w:t xml:space="preserve"> </w:t>
        </w:r>
      </w:ins>
      <w:ins w:id="45" w:author="Vailin Choi" w:date="2015-09-21T11:25:00Z">
        <w:r w:rsidR="00CA414E">
          <w:t xml:space="preserve">with/without </w:t>
        </w:r>
      </w:ins>
      <w:r>
        <w:t>SWMR, File Free Space Management, Avoid Truncate and Cache Image features.</w:t>
      </w:r>
    </w:p>
    <w:p w:rsidR="003948FF" w:rsidRDefault="003948FF">
      <w:pPr>
        <w:pStyle w:val="Heading2"/>
      </w:pPr>
      <w:bookmarkStart w:id="46" w:name="_Toc303976496"/>
      <w:del w:id="47" w:author="Vailin Choi" w:date="2015-09-21T10:44:00Z">
        <w:r w:rsidDel="00032CF4">
          <w:delText>SWMR access flags</w:delText>
        </w:r>
      </w:del>
      <w:bookmarkEnd w:id="46"/>
      <w:ins w:id="48" w:author="Vailin Choi" w:date="2015-09-21T10:44:00Z">
        <w:r w:rsidR="00032CF4">
          <w:t>File Locking</w:t>
        </w:r>
      </w:ins>
    </w:p>
    <w:p w:rsidR="00032CF4" w:rsidRDefault="003E5BAF" w:rsidP="003948FF">
      <w:pPr>
        <w:rPr>
          <w:ins w:id="49" w:author="Vailin Choi" w:date="2015-09-21T15:57:00Z"/>
        </w:rPr>
      </w:pPr>
      <w:ins w:id="50" w:author="Vailin Choi" w:date="2015-09-21T15:52:00Z">
        <w:r>
          <w:t xml:space="preserve">The SWMR enabled library </w:t>
        </w:r>
      </w:ins>
      <w:ins w:id="51" w:author="Vailin Choi" w:date="2015-09-21T16:03:00Z">
        <w:r w:rsidR="000E3DC2">
          <w:t xml:space="preserve">(version 1.10) </w:t>
        </w:r>
      </w:ins>
      <w:ins w:id="52" w:author="Vailin Choi" w:date="2015-09-21T15:52:00Z">
        <w:r>
          <w:t xml:space="preserve">implements file locking to ensure file consistency. It uses the </w:t>
        </w:r>
      </w:ins>
      <w:del w:id="53" w:author="Vailin Choi" w:date="2015-09-21T10:45:00Z">
        <w:r w:rsidR="003948FF" w:rsidDel="00032CF4">
          <w:delText>&lt;&lt;To be documented&gt;&gt;</w:delText>
        </w:r>
      </w:del>
      <w:ins w:id="54" w:author="Vailin Choi" w:date="2015-09-21T10:45:00Z">
        <w:r w:rsidR="00032CF4" w:rsidRPr="000E3DC2">
          <w:rPr>
            <w:i/>
            <w:rPrChange w:id="55" w:author="Vailin Choi" w:date="2015-09-21T15:59:00Z">
              <w:rPr/>
            </w:rPrChange>
          </w:rPr>
          <w:t>file consistency flags</w:t>
        </w:r>
        <w:r w:rsidR="00032CF4">
          <w:t xml:space="preserve"> </w:t>
        </w:r>
      </w:ins>
      <w:ins w:id="56" w:author="Vailin Choi" w:date="2015-09-21T11:17:00Z">
        <w:r w:rsidR="00DB6EA2">
          <w:t xml:space="preserve">field </w:t>
        </w:r>
      </w:ins>
      <w:ins w:id="57" w:author="Vailin Choi" w:date="2015-09-21T10:45:00Z">
        <w:r w:rsidR="00032CF4">
          <w:t>in the superblock</w:t>
        </w:r>
      </w:ins>
      <w:ins w:id="58" w:author="Vailin Choi" w:date="2015-09-21T10:50:00Z">
        <w:r w:rsidR="00032CF4">
          <w:t xml:space="preserve"> (</w:t>
        </w:r>
        <w:proofErr w:type="spellStart"/>
        <w:r w:rsidR="00032CF4" w:rsidRPr="00DB6EA2">
          <w:rPr>
            <w:i/>
            <w:rPrChange w:id="59" w:author="Vailin Choi" w:date="2015-09-21T11:16:00Z">
              <w:rPr/>
            </w:rPrChange>
          </w:rPr>
          <w:t>status_flags</w:t>
        </w:r>
        <w:proofErr w:type="spellEnd"/>
        <w:r w:rsidR="00032CF4">
          <w:t xml:space="preserve"> in </w:t>
        </w:r>
      </w:ins>
      <w:ins w:id="60" w:author="Vailin Choi" w:date="2015-09-21T11:16:00Z">
        <w:r w:rsidR="00DB6EA2" w:rsidRPr="00DB6EA2">
          <w:rPr>
            <w:i/>
            <w:rPrChange w:id="61" w:author="Vailin Choi" w:date="2015-09-21T11:16:00Z">
              <w:rPr/>
            </w:rPrChange>
          </w:rPr>
          <w:t>H5F_super_t</w:t>
        </w:r>
        <w:r w:rsidR="00DB6EA2">
          <w:t xml:space="preserve"> structure</w:t>
        </w:r>
      </w:ins>
      <w:ins w:id="62" w:author="Vailin Choi" w:date="2015-09-21T10:50:00Z">
        <w:r w:rsidR="00032CF4">
          <w:t>)</w:t>
        </w:r>
      </w:ins>
      <w:ins w:id="63" w:author="Vailin Choi" w:date="2015-09-21T10:45:00Z">
        <w:r>
          <w:t xml:space="preserve"> as part of the mechanism to lock the file</w:t>
        </w:r>
      </w:ins>
      <w:ins w:id="64" w:author="Vailin Choi" w:date="2015-09-21T15:57:00Z">
        <w:r>
          <w:t>,</w:t>
        </w:r>
      </w:ins>
      <w:ins w:id="65" w:author="Vailin Choi" w:date="2015-09-21T10:45:00Z">
        <w:r>
          <w:t xml:space="preserve"> which </w:t>
        </w:r>
      </w:ins>
      <w:ins w:id="66" w:author="Vailin Choi" w:date="2015-09-21T22:39:00Z">
        <w:r w:rsidR="00B34ACD">
          <w:t>can be</w:t>
        </w:r>
      </w:ins>
      <w:ins w:id="67" w:author="Vailin Choi" w:date="2015-09-21T10:45:00Z">
        <w:r>
          <w:t xml:space="preserve"> open</w:t>
        </w:r>
      </w:ins>
      <w:ins w:id="68" w:author="Vailin Choi" w:date="2015-09-21T15:55:00Z">
        <w:r w:rsidRPr="003E5BAF">
          <w:t xml:space="preserve"> </w:t>
        </w:r>
        <w:r>
          <w:t>with or without SWMR access.</w:t>
        </w:r>
      </w:ins>
      <w:ins w:id="69" w:author="Vailin Choi" w:date="2015-09-21T15:56:00Z">
        <w:r w:rsidRPr="003E5BAF">
          <w:t xml:space="preserve"> </w:t>
        </w:r>
        <w:r>
          <w:t xml:space="preserve">Please see </w:t>
        </w:r>
      </w:ins>
      <w:ins w:id="70" w:author="Vailin Choi" w:date="2015-09-25T12:38:00Z">
        <w:r w:rsidR="002E5C66" w:rsidRPr="002E5C66">
          <w:rPr>
            <w:i/>
            <w:rPrChange w:id="71" w:author="Vailin Choi" w:date="2015-09-25T12:39:00Z">
              <w:rPr/>
            </w:rPrChange>
          </w:rPr>
          <w:t>RFC: File Locking Under SWMR – Semantics, Programming Model, and Implementation</w:t>
        </w:r>
      </w:ins>
      <w:ins w:id="72" w:author="Vailin Choi" w:date="2015-09-21T15:56:00Z">
        <w:r>
          <w:t xml:space="preserve"> for details.  </w:t>
        </w:r>
      </w:ins>
    </w:p>
    <w:p w:rsidR="003E5BAF" w:rsidRDefault="003E5BAF" w:rsidP="003948FF">
      <w:pPr>
        <w:rPr>
          <w:ins w:id="73" w:author="Vailin Choi" w:date="2015-09-21T10:45:00Z"/>
        </w:rPr>
      </w:pPr>
      <w:ins w:id="74" w:author="Vailin Choi" w:date="2015-09-21T15:57:00Z">
        <w:r>
          <w:t xml:space="preserve">The </w:t>
        </w:r>
        <w:r w:rsidRPr="003E5BAF">
          <w:rPr>
            <w:i/>
            <w:rPrChange w:id="75" w:author="Vailin Choi" w:date="2015-09-21T15:58:00Z">
              <w:rPr/>
            </w:rPrChange>
          </w:rPr>
          <w:t>file consistency flags</w:t>
        </w:r>
        <w:r>
          <w:t xml:space="preserve"> field in the superblock is:</w:t>
        </w:r>
      </w:ins>
    </w:p>
    <w:p w:rsidR="00032CF4" w:rsidRDefault="003E5BAF">
      <w:pPr>
        <w:pStyle w:val="ListParagraph"/>
        <w:numPr>
          <w:ilvl w:val="0"/>
          <w:numId w:val="36"/>
        </w:numPr>
        <w:rPr>
          <w:ins w:id="76" w:author="Vailin Choi" w:date="2015-09-21T10:46:00Z"/>
        </w:rPr>
        <w:pPrChange w:id="77" w:author="Vailin Choi" w:date="2015-09-21T10:46:00Z">
          <w:pPr/>
        </w:pPrChange>
      </w:pPr>
      <w:ins w:id="78" w:author="Vailin Choi" w:date="2015-09-21T15:58:00Z">
        <w:r>
          <w:t xml:space="preserve">For superblock version 0 &amp; 1: </w:t>
        </w:r>
      </w:ins>
      <w:ins w:id="79" w:author="Vailin Choi" w:date="2015-09-21T10:46:00Z">
        <w:r>
          <w:t>a</w:t>
        </w:r>
        <w:r w:rsidR="00032CF4">
          <w:t xml:space="preserve"> 4-byte field</w:t>
        </w:r>
      </w:ins>
      <w:ins w:id="80" w:author="Vailin Choi" w:date="2015-09-21T10:48:00Z">
        <w:r>
          <w:t xml:space="preserve"> </w:t>
        </w:r>
      </w:ins>
      <w:ins w:id="81" w:author="Vailin Choi" w:date="2015-09-21T10:49:00Z">
        <w:r w:rsidR="00032CF4">
          <w:t xml:space="preserve">starting </w:t>
        </w:r>
      </w:ins>
      <w:ins w:id="82" w:author="Vailin Choi" w:date="2015-09-21T15:58:00Z">
        <w:r>
          <w:t>at</w:t>
        </w:r>
      </w:ins>
      <w:ins w:id="83" w:author="Vailin Choi" w:date="2015-09-21T10:49:00Z">
        <w:r w:rsidR="00032CF4">
          <w:t xml:space="preserve"> </w:t>
        </w:r>
      </w:ins>
      <w:ins w:id="84" w:author="Vailin Choi" w:date="2015-09-21T11:27:00Z">
        <w:r w:rsidR="00CA414E">
          <w:t xml:space="preserve">byte </w:t>
        </w:r>
      </w:ins>
      <w:ins w:id="85" w:author="Vailin Choi" w:date="2015-09-21T10:45:00Z">
        <w:r w:rsidR="00032CF4">
          <w:t>20</w:t>
        </w:r>
        <w:r w:rsidR="00032CF4" w:rsidRPr="00032CF4">
          <w:rPr>
            <w:vertAlign w:val="superscript"/>
            <w:rPrChange w:id="86" w:author="Vailin Choi" w:date="2015-09-21T10:49:00Z">
              <w:rPr/>
            </w:rPrChange>
          </w:rPr>
          <w:t>th</w:t>
        </w:r>
        <w:r w:rsidR="00032CF4">
          <w:t xml:space="preserve"> </w:t>
        </w:r>
      </w:ins>
    </w:p>
    <w:p w:rsidR="00DB6EA2" w:rsidRPr="003948FF" w:rsidRDefault="003E5BAF">
      <w:pPr>
        <w:pStyle w:val="ListParagraph"/>
        <w:numPr>
          <w:ilvl w:val="0"/>
          <w:numId w:val="36"/>
        </w:numPr>
        <w:pPrChange w:id="87" w:author="Vailin Choi" w:date="2015-09-21T11:17:00Z">
          <w:pPr/>
        </w:pPrChange>
      </w:pPr>
      <w:ins w:id="88" w:author="Vailin Choi" w:date="2015-09-21T15:58:00Z">
        <w:r>
          <w:t xml:space="preserve">For superblock version 2: </w:t>
        </w:r>
      </w:ins>
      <w:ins w:id="89" w:author="Vailin Choi" w:date="2015-09-21T10:46:00Z">
        <w:r>
          <w:t>a</w:t>
        </w:r>
        <w:r w:rsidR="00032CF4">
          <w:t xml:space="preserve"> 1-byte field</w:t>
        </w:r>
        <w:r>
          <w:t xml:space="preserve"> at </w:t>
        </w:r>
      </w:ins>
      <w:ins w:id="90" w:author="Vailin Choi" w:date="2015-09-21T11:28:00Z">
        <w:r w:rsidR="00CA414E">
          <w:t>byte</w:t>
        </w:r>
      </w:ins>
      <w:ins w:id="91" w:author="Vailin Choi" w:date="2015-09-21T10:45:00Z">
        <w:r w:rsidR="00032CF4">
          <w:t xml:space="preserve"> 1</w:t>
        </w:r>
      </w:ins>
      <w:ins w:id="92" w:author="Vailin Choi" w:date="2015-09-21T10:47:00Z">
        <w:r w:rsidR="00032CF4">
          <w:t>1</w:t>
        </w:r>
      </w:ins>
      <w:ins w:id="93" w:author="Vailin Choi" w:date="2015-09-21T10:45:00Z">
        <w:r w:rsidR="00032CF4" w:rsidRPr="00032CF4">
          <w:rPr>
            <w:vertAlign w:val="superscript"/>
            <w:rPrChange w:id="94" w:author="Vailin Choi" w:date="2015-09-21T10:46:00Z">
              <w:rPr/>
            </w:rPrChange>
          </w:rPr>
          <w:t>th</w:t>
        </w:r>
        <w:r w:rsidR="00032CF4">
          <w:t xml:space="preserve"> </w:t>
        </w:r>
      </w:ins>
    </w:p>
    <w:p w:rsidR="00611674" w:rsidRDefault="00202353">
      <w:pPr>
        <w:pStyle w:val="Heading2"/>
      </w:pPr>
      <w:bookmarkStart w:id="95" w:name="_Toc303976497"/>
      <w:r>
        <w:t>SWMR</w:t>
      </w:r>
      <w:r w:rsidR="003948FF">
        <w:t xml:space="preserve"> backward compatibility issue</w:t>
      </w:r>
      <w:bookmarkEnd w:id="95"/>
    </w:p>
    <w:p w:rsidR="00611674" w:rsidRDefault="00202353" w:rsidP="00611674">
      <w:r>
        <w:t xml:space="preserve">It was brought to The HDF Group developers’ attention that </w:t>
      </w:r>
      <w:r w:rsidR="00D63B8F">
        <w:t xml:space="preserve">the </w:t>
      </w:r>
      <w:r>
        <w:t xml:space="preserve">SWMR enabled HDF5 library cannot open </w:t>
      </w:r>
      <w:r w:rsidR="00750D74">
        <w:t xml:space="preserve">some </w:t>
      </w:r>
      <w:r>
        <w:t>HDF5 files created b</w:t>
      </w:r>
      <w:r w:rsidR="00750D74">
        <w:t>y HDF5 1.8</w:t>
      </w:r>
      <w:r>
        <w:t>. The issue was reported and documented in JIRA SWMR-79.</w:t>
      </w:r>
      <w:r w:rsidR="00024AF9">
        <w:t xml:space="preserve"> Be</w:t>
      </w:r>
      <w:r w:rsidR="00D63B8F">
        <w:t xml:space="preserve">havior of the </w:t>
      </w:r>
      <w:r w:rsidR="00024AF9">
        <w:t xml:space="preserve">library violates </w:t>
      </w:r>
      <w:r w:rsidR="00D63B8F">
        <w:t>The HDF Group</w:t>
      </w:r>
      <w:r w:rsidR="00024AF9">
        <w:t xml:space="preserve"> backward compatibility policy that requires </w:t>
      </w:r>
      <w:r w:rsidR="00D63B8F">
        <w:t>any new version</w:t>
      </w:r>
      <w:r w:rsidR="00024AF9">
        <w:t xml:space="preserve"> of the HDF5 library to read the files created by the previous versions of HDF5.</w:t>
      </w:r>
    </w:p>
    <w:p w:rsidR="001712E0" w:rsidDel="00B47076" w:rsidRDefault="00202353" w:rsidP="00611674">
      <w:pPr>
        <w:rPr>
          <w:del w:id="96" w:author="Vailin Choi" w:date="2015-09-21T22:24:00Z"/>
        </w:rPr>
      </w:pPr>
      <w:r>
        <w:t xml:space="preserve">Performed investigation showed that </w:t>
      </w:r>
      <w:r w:rsidR="00024AF9">
        <w:t xml:space="preserve">the </w:t>
      </w:r>
      <w:r w:rsidR="0053560A">
        <w:t>earlier versions of HDF5 1.8 may accidently write</w:t>
      </w:r>
      <w:r w:rsidR="00024AF9">
        <w:t xml:space="preserve"> garbage to th</w:t>
      </w:r>
      <w:r w:rsidR="0053560A">
        <w:t xml:space="preserve">e </w:t>
      </w:r>
      <w:del w:id="97" w:author="Vailin Choi" w:date="2015-09-21T11:32:00Z">
        <w:r w:rsidR="0053560A" w:rsidRPr="00A74F95" w:rsidDel="00A74F95">
          <w:rPr>
            <w:i/>
            <w:rPrChange w:id="98" w:author="Vailin Choi" w:date="2015-09-21T11:32:00Z">
              <w:rPr/>
            </w:rPrChange>
          </w:rPr>
          <w:delText xml:space="preserve">fields </w:delText>
        </w:r>
      </w:del>
      <w:proofErr w:type="spellStart"/>
      <w:ins w:id="99" w:author="Vailin Choi" w:date="2015-09-21T11:32:00Z">
        <w:r w:rsidR="00A74F95" w:rsidRPr="00A74F95">
          <w:rPr>
            <w:i/>
            <w:rPrChange w:id="100" w:author="Vailin Choi" w:date="2015-09-21T11:32:00Z">
              <w:rPr/>
            </w:rPrChange>
          </w:rPr>
          <w:t>status_flags</w:t>
        </w:r>
        <w:proofErr w:type="spellEnd"/>
        <w:r w:rsidR="00A74F95">
          <w:t xml:space="preserve"> field </w:t>
        </w:r>
      </w:ins>
      <w:r w:rsidR="0053560A">
        <w:t>in the superblock</w:t>
      </w:r>
      <w:r w:rsidR="001712E0">
        <w:t xml:space="preserve">. The </w:t>
      </w:r>
      <w:proofErr w:type="gramStart"/>
      <w:r w:rsidR="001712E0">
        <w:t xml:space="preserve">values stored </w:t>
      </w:r>
      <w:ins w:id="101" w:author="Vailin Choi" w:date="2015-09-21T11:33:00Z">
        <w:r w:rsidR="00A74F95">
          <w:t xml:space="preserve">in </w:t>
        </w:r>
      </w:ins>
      <w:del w:id="102" w:author="Vailin Choi" w:date="2015-09-21T11:33:00Z">
        <w:r w:rsidR="001712E0" w:rsidRPr="00A74F95" w:rsidDel="00A74F95">
          <w:rPr>
            <w:i/>
            <w:rPrChange w:id="103" w:author="Vailin Choi" w:date="2015-09-21T11:33:00Z">
              <w:rPr/>
            </w:rPrChange>
          </w:rPr>
          <w:delText>in the fields</w:delText>
        </w:r>
      </w:del>
      <w:proofErr w:type="spellStart"/>
      <w:ins w:id="104" w:author="Vailin Choi" w:date="2015-09-21T11:33:00Z">
        <w:r w:rsidR="00A74F95" w:rsidRPr="00A74F95">
          <w:rPr>
            <w:i/>
            <w:rPrChange w:id="105" w:author="Vailin Choi" w:date="2015-09-21T11:33:00Z">
              <w:rPr/>
            </w:rPrChange>
          </w:rPr>
          <w:t>status_flags</w:t>
        </w:r>
      </w:ins>
      <w:proofErr w:type="spellEnd"/>
      <w:r w:rsidR="00D63B8F">
        <w:t xml:space="preserve"> </w:t>
      </w:r>
      <w:r w:rsidR="001712E0">
        <w:t xml:space="preserve">are </w:t>
      </w:r>
      <w:r w:rsidR="00D63B8F">
        <w:t xml:space="preserve">used by the HDF5 </w:t>
      </w:r>
      <w:del w:id="106" w:author="Vailin Choi" w:date="2015-09-21T22:39:00Z">
        <w:r w:rsidR="00D63B8F" w:rsidDel="00B34ACD">
          <w:delText xml:space="preserve">SWMR enabled </w:delText>
        </w:r>
      </w:del>
      <w:ins w:id="107" w:author="Vailin Choi" w:date="2015-09-21T22:39:00Z">
        <w:r w:rsidR="00B34ACD">
          <w:t xml:space="preserve">1.10 </w:t>
        </w:r>
      </w:ins>
      <w:r w:rsidR="00D63B8F">
        <w:t xml:space="preserve">library to verify that a file can be opened for </w:t>
      </w:r>
      <w:ins w:id="108" w:author="Vailin Choi" w:date="2015-09-21T11:33:00Z">
        <w:r w:rsidR="00A74F95">
          <w:t>a specified access</w:t>
        </w:r>
      </w:ins>
      <w:proofErr w:type="gramEnd"/>
      <w:del w:id="109" w:author="Vailin Choi" w:date="2015-09-21T11:33:00Z">
        <w:r w:rsidR="00D63B8F" w:rsidDel="00A74F95">
          <w:delText>modifications</w:delText>
        </w:r>
      </w:del>
      <w:r w:rsidR="00D63B8F">
        <w:t xml:space="preserve">. </w:t>
      </w:r>
      <w:r w:rsidR="00750D74">
        <w:t xml:space="preserve">The </w:t>
      </w:r>
      <w:r w:rsidR="001712E0">
        <w:t>issue was fixed in the later versions of</w:t>
      </w:r>
      <w:r w:rsidR="00750D74">
        <w:t xml:space="preserve"> HDF5 1.8</w:t>
      </w:r>
      <w:r w:rsidR="00750D74">
        <w:rPr>
          <w:rStyle w:val="FootnoteReference"/>
        </w:rPr>
        <w:footnoteReference w:id="1"/>
      </w:r>
      <w:r w:rsidR="00750D74">
        <w:t xml:space="preserve"> and The HDF Group provides the </w:t>
      </w:r>
      <w:r w:rsidR="00750D74" w:rsidRPr="00407A51">
        <w:rPr>
          <w:i/>
          <w:rPrChange w:id="110" w:author="Vailin Choi" w:date="2015-09-21T17:19:00Z">
            <w:rPr/>
          </w:rPrChange>
        </w:rPr>
        <w:t>h5clear</w:t>
      </w:r>
      <w:r w:rsidR="00750D74">
        <w:t xml:space="preserve"> tool to </w:t>
      </w:r>
      <w:r w:rsidR="001712E0">
        <w:t>fix</w:t>
      </w:r>
      <w:r w:rsidR="00750D74">
        <w:t xml:space="preserve"> the </w:t>
      </w:r>
      <w:del w:id="111" w:author="Vailin Choi" w:date="2015-09-28T16:34:00Z">
        <w:r w:rsidR="00750D74" w:rsidDel="00905AEC">
          <w:delText xml:space="preserve">flags </w:delText>
        </w:r>
      </w:del>
      <w:ins w:id="112" w:author="Vailin Choi" w:date="2015-09-28T16:34:00Z">
        <w:r w:rsidR="00905AEC">
          <w:t xml:space="preserve">values </w:t>
        </w:r>
      </w:ins>
      <w:r w:rsidR="00750D74">
        <w:t>stored in the garbled field</w:t>
      </w:r>
      <w:del w:id="113" w:author="Vailin Choi" w:date="2015-09-21T16:02:00Z">
        <w:r w:rsidR="00750D74" w:rsidDel="000E3DC2">
          <w:delText>s</w:delText>
        </w:r>
      </w:del>
      <w:r w:rsidR="00750D74">
        <w:t xml:space="preserve">, but this solution requires user’s interference that is not always possible. The HDF Group was asked to </w:t>
      </w:r>
      <w:r w:rsidR="001712E0">
        <w:t>provide</w:t>
      </w:r>
      <w:r w:rsidR="00750D74">
        <w:t xml:space="preserve"> a solution that would be transparent to the applications.  </w:t>
      </w:r>
    </w:p>
    <w:p w:rsidR="001712E0" w:rsidRPr="00D63B8F" w:rsidRDefault="001712E0" w:rsidP="00611674">
      <w:pPr>
        <w:rPr>
          <w:rStyle w:val="Strong"/>
          <w:b w:val="0"/>
          <w:bCs w:val="0"/>
        </w:rPr>
      </w:pPr>
    </w:p>
    <w:p w:rsidR="00611674" w:rsidRDefault="001712E0" w:rsidP="00611674">
      <w:pPr>
        <w:pStyle w:val="Heading3"/>
      </w:pPr>
      <w:bookmarkStart w:id="114" w:name="_Toc303976498"/>
      <w:r>
        <w:t>Proposed change to address SWMR-79</w:t>
      </w:r>
      <w:bookmarkEnd w:id="114"/>
    </w:p>
    <w:p w:rsidR="002756CA" w:rsidRDefault="001712E0">
      <w:pPr>
        <w:rPr>
          <w:ins w:id="115" w:author="Vailin Choi" w:date="2015-09-21T17:37:00Z"/>
        </w:rPr>
      </w:pPr>
      <w:r>
        <w:t xml:space="preserve">We propose to bump the version of the superblock to 3 when </w:t>
      </w:r>
      <w:r w:rsidR="003948FF">
        <w:t xml:space="preserve">the </w:t>
      </w:r>
      <w:r>
        <w:t xml:space="preserve">HDF5 library version 1.10 </w:t>
      </w:r>
      <w:r w:rsidR="0032429F">
        <w:t xml:space="preserve">creates </w:t>
      </w:r>
      <w:del w:id="116" w:author="Vailin Choi" w:date="2015-09-21T22:40:00Z">
        <w:r w:rsidR="0032429F" w:rsidDel="00B34ACD">
          <w:delText xml:space="preserve">or </w:delText>
        </w:r>
        <w:r w:rsidDel="00B34ACD">
          <w:delText xml:space="preserve">opens </w:delText>
        </w:r>
      </w:del>
      <w:r w:rsidR="0032429F">
        <w:t>a</w:t>
      </w:r>
      <w:r>
        <w:t xml:space="preserve"> file with </w:t>
      </w:r>
      <w:ins w:id="117" w:author="Vailin Choi" w:date="2015-09-22T14:44:00Z">
        <w:r w:rsidR="000D67A9">
          <w:t xml:space="preserve">the latest format. </w:t>
        </w:r>
      </w:ins>
      <w:del w:id="118" w:author="Vailin Choi" w:date="2015-09-22T14:45:00Z">
        <w:r w:rsidDel="000D67A9">
          <w:delText xml:space="preserve">SWMR access. </w:delText>
        </w:r>
      </w:del>
      <w:r>
        <w:t xml:space="preserve">Any other </w:t>
      </w:r>
      <w:r w:rsidR="0032429F">
        <w:t xml:space="preserve">HDF5-based </w:t>
      </w:r>
      <w:r>
        <w:t xml:space="preserve">process that opens the file will behave according to semantics described in </w:t>
      </w:r>
      <w:r w:rsidR="0032429F">
        <w:t xml:space="preserve">the </w:t>
      </w:r>
      <w:ins w:id="119" w:author="Vailin Choi" w:date="2015-09-28T12:24:00Z">
        <w:r w:rsidR="008F6DDA" w:rsidRPr="005C349C">
          <w:rPr>
            <w:i/>
          </w:rPr>
          <w:t>RFC: File Locking Under SWMR – Semantics, Programming Model, and Implementation</w:t>
        </w:r>
      </w:ins>
      <w:del w:id="120" w:author="Vailin Choi" w:date="2015-09-28T12:24:00Z">
        <w:r w:rsidDel="008F6DDA">
          <w:delText>“RFC-file-locking” document &lt;&lt;need the reference&gt;&gt;</w:delText>
        </w:r>
      </w:del>
      <w:r>
        <w:t>.</w:t>
      </w:r>
      <w:r w:rsidR="0032429F">
        <w:t xml:space="preserve"> The </w:t>
      </w:r>
      <w:del w:id="121" w:author="Vailin Choi" w:date="2015-09-21T16:04:00Z">
        <w:r w:rsidR="0032429F" w:rsidDel="000E3DC2">
          <w:delText xml:space="preserve">HDF5 </w:delText>
        </w:r>
      </w:del>
      <w:r w:rsidR="0032429F">
        <w:t xml:space="preserve">library </w:t>
      </w:r>
      <w:del w:id="122" w:author="Vailin Choi" w:date="2015-09-21T16:04:00Z">
        <w:r w:rsidR="0032429F" w:rsidDel="000E3DC2">
          <w:delText xml:space="preserve">version 1.10 </w:delText>
        </w:r>
      </w:del>
      <w:r w:rsidR="0032429F">
        <w:t xml:space="preserve">will ignore </w:t>
      </w:r>
      <w:del w:id="123" w:author="Vailin Choi" w:date="2015-09-22T14:45:00Z">
        <w:r w:rsidR="0032429F" w:rsidDel="000D67A9">
          <w:delText xml:space="preserve">garbled </w:delText>
        </w:r>
      </w:del>
      <w:del w:id="124" w:author="Vailin Choi" w:date="2015-09-21T11:35:00Z">
        <w:r w:rsidR="0032429F" w:rsidDel="00A74F95">
          <w:delText xml:space="preserve">fields </w:delText>
        </w:r>
      </w:del>
      <w:ins w:id="125" w:author="Vailin Choi" w:date="2015-09-21T11:35:00Z">
        <w:r w:rsidR="00A74F95">
          <w:t xml:space="preserve">values in </w:t>
        </w:r>
        <w:proofErr w:type="spellStart"/>
        <w:r w:rsidR="00A74F95" w:rsidRPr="00A74F95">
          <w:rPr>
            <w:i/>
            <w:rPrChange w:id="126" w:author="Vailin Choi" w:date="2015-09-21T11:35:00Z">
              <w:rPr/>
            </w:rPrChange>
          </w:rPr>
          <w:t>status_flags</w:t>
        </w:r>
        <w:proofErr w:type="spellEnd"/>
        <w:r w:rsidR="00A74F95">
          <w:t xml:space="preserve"> </w:t>
        </w:r>
      </w:ins>
      <w:r w:rsidR="0032429F">
        <w:t>when the version of the superblock is less than 3.</w:t>
      </w:r>
    </w:p>
    <w:p w:rsidR="002756CA" w:rsidRDefault="0031453D">
      <w:pPr>
        <w:pStyle w:val="Heading4"/>
        <w:rPr>
          <w:ins w:id="127" w:author="Vailin Choi" w:date="2015-09-21T17:37:00Z"/>
        </w:rPr>
        <w:pPrChange w:id="128" w:author="Vailin Choi" w:date="2015-09-21T17:37:00Z">
          <w:pPr/>
        </w:pPrChange>
      </w:pPr>
      <w:ins w:id="129" w:author="Vailin Choi" w:date="2015-09-21T17:41:00Z">
        <w:r>
          <w:t xml:space="preserve">The current implementation </w:t>
        </w:r>
      </w:ins>
      <w:ins w:id="130" w:author="Vailin Choi" w:date="2015-09-21T18:30:00Z">
        <w:r w:rsidR="00582129">
          <w:t>of</w:t>
        </w:r>
      </w:ins>
      <w:ins w:id="131" w:author="Vailin Choi" w:date="2015-09-21T17:41:00Z">
        <w:r>
          <w:t xml:space="preserve"> superblock version</w:t>
        </w:r>
      </w:ins>
    </w:p>
    <w:p w:rsidR="001F1B15" w:rsidRDefault="00407A51" w:rsidP="00611674">
      <w:pPr>
        <w:rPr>
          <w:ins w:id="132" w:author="Vailin Choi" w:date="2015-09-21T17:50:00Z"/>
        </w:rPr>
      </w:pPr>
      <w:ins w:id="133" w:author="Vailin Choi" w:date="2015-09-21T17:23:00Z">
        <w:r>
          <w:t xml:space="preserve">The library determines the superblock version # to use based </w:t>
        </w:r>
      </w:ins>
      <w:ins w:id="134" w:author="Vailin Choi" w:date="2015-09-21T18:39:00Z">
        <w:r w:rsidR="00582129">
          <w:t>on whether the file is created with or without the latest format.</w:t>
        </w:r>
      </w:ins>
    </w:p>
    <w:p w:rsidR="0031453D" w:rsidRDefault="00407A51">
      <w:pPr>
        <w:pStyle w:val="ListParagraph"/>
        <w:numPr>
          <w:ilvl w:val="0"/>
          <w:numId w:val="51"/>
        </w:numPr>
        <w:rPr>
          <w:ins w:id="135" w:author="Vailin Choi" w:date="2015-09-21T17:46:00Z"/>
        </w:rPr>
        <w:pPrChange w:id="136" w:author="Vailin Choi" w:date="2015-09-21T20:07:00Z">
          <w:pPr/>
        </w:pPrChange>
      </w:pPr>
      <w:ins w:id="137" w:author="Vailin Choi" w:date="2015-09-21T17:24:00Z">
        <w:r>
          <w:t>When a file is created without the latest format</w:t>
        </w:r>
      </w:ins>
      <w:ins w:id="138" w:author="Vailin Choi" w:date="2015-09-21T18:40:00Z">
        <w:r w:rsidR="00EA7611">
          <w:t xml:space="preserve">, </w:t>
        </w:r>
      </w:ins>
      <w:ins w:id="139" w:author="Vailin Choi" w:date="2015-09-22T15:32:00Z">
        <w:r w:rsidR="009254E1">
          <w:t xml:space="preserve">the library will </w:t>
        </w:r>
      </w:ins>
      <w:ins w:id="140" w:author="Vailin Choi" w:date="2015-09-22T15:33:00Z">
        <w:r w:rsidR="001D493E">
          <w:t xml:space="preserve">determine the superblock version # based on the </w:t>
        </w:r>
      </w:ins>
      <w:ins w:id="141" w:author="Vailin Choi" w:date="2015-09-22T15:32:00Z">
        <w:r w:rsidR="009254E1">
          <w:t>file acces</w:t>
        </w:r>
      </w:ins>
      <w:ins w:id="142" w:author="Vailin Choi" w:date="2015-09-22T15:33:00Z">
        <w:r w:rsidR="001D493E">
          <w:t>s</w:t>
        </w:r>
      </w:ins>
      <w:ins w:id="143" w:author="Vailin Choi" w:date="2015-09-22T15:32:00Z">
        <w:r w:rsidR="009254E1">
          <w:t xml:space="preserve"> </w:t>
        </w:r>
        <w:r w:rsidR="001D493E">
          <w:t>flags</w:t>
        </w:r>
      </w:ins>
      <w:ins w:id="144" w:author="Vailin Choi" w:date="2015-09-22T15:33:00Z">
        <w:r w:rsidR="001D493E">
          <w:t>:</w:t>
        </w:r>
      </w:ins>
    </w:p>
    <w:p w:rsidR="00146EB7" w:rsidRDefault="00146EB7">
      <w:pPr>
        <w:pStyle w:val="ListParagraph"/>
        <w:numPr>
          <w:ilvl w:val="1"/>
          <w:numId w:val="45"/>
        </w:numPr>
        <w:ind w:left="1080"/>
        <w:rPr>
          <w:ins w:id="145" w:author="Vailin Choi" w:date="2015-09-21T18:22:00Z"/>
        </w:rPr>
        <w:pPrChange w:id="146" w:author="Vailin Choi" w:date="2015-09-21T18:35:00Z">
          <w:pPr>
            <w:pStyle w:val="ListParagraph"/>
            <w:numPr>
              <w:ilvl w:val="1"/>
              <w:numId w:val="41"/>
            </w:numPr>
            <w:ind w:left="1440" w:hanging="360"/>
          </w:pPr>
        </w:pPrChange>
      </w:pPr>
      <w:proofErr w:type="gramStart"/>
      <w:ins w:id="147" w:author="Vailin Choi" w:date="2015-09-21T18:22:00Z">
        <w:r>
          <w:t>non</w:t>
        </w:r>
        <w:proofErr w:type="gramEnd"/>
        <w:r>
          <w:t xml:space="preserve">-SWMR </w:t>
        </w:r>
      </w:ins>
      <w:ins w:id="148" w:author="Vailin Choi" w:date="2015-09-21T18:41:00Z">
        <w:r w:rsidR="00EA7611">
          <w:t xml:space="preserve">file </w:t>
        </w:r>
      </w:ins>
      <w:ins w:id="149" w:author="Vailin Choi" w:date="2015-09-21T18:22:00Z">
        <w:r>
          <w:t>access:</w:t>
        </w:r>
      </w:ins>
    </w:p>
    <w:p w:rsidR="00146EB7" w:rsidRDefault="00146EB7">
      <w:pPr>
        <w:ind w:left="1080"/>
        <w:rPr>
          <w:ins w:id="150" w:author="Vailin Choi" w:date="2015-09-21T18:22:00Z"/>
        </w:rPr>
        <w:pPrChange w:id="151" w:author="Vailin Choi" w:date="2015-09-21T18:35:00Z">
          <w:pPr>
            <w:ind w:left="1440"/>
          </w:pPr>
        </w:pPrChange>
      </w:pPr>
      <w:ins w:id="152" w:author="Vailin Choi" w:date="2015-09-21T18:22:00Z">
        <w:r>
          <w:t xml:space="preserve">The library uses version 0 by default.  But it will bump the version # </w:t>
        </w:r>
      </w:ins>
      <w:ins w:id="153" w:author="Vailin Choi" w:date="2015-09-21T20:09:00Z">
        <w:r w:rsidR="009133A8">
          <w:t>based</w:t>
        </w:r>
      </w:ins>
      <w:ins w:id="154" w:author="Vailin Choi" w:date="2015-09-21T18:22:00Z">
        <w:r>
          <w:t xml:space="preserve"> on the existence of the following file creation properties:</w:t>
        </w:r>
      </w:ins>
    </w:p>
    <w:p w:rsidR="00146EB7" w:rsidRDefault="00F33909">
      <w:pPr>
        <w:pStyle w:val="ListParagraph"/>
        <w:numPr>
          <w:ilvl w:val="0"/>
          <w:numId w:val="46"/>
        </w:numPr>
        <w:ind w:left="1440"/>
        <w:rPr>
          <w:ins w:id="155" w:author="Vailin Choi" w:date="2015-09-21T18:22:00Z"/>
        </w:rPr>
        <w:pPrChange w:id="156" w:author="Vailin Choi" w:date="2015-09-21T18:35:00Z">
          <w:pPr>
            <w:pStyle w:val="ListParagraph"/>
            <w:numPr>
              <w:numId w:val="43"/>
            </w:numPr>
            <w:ind w:left="1800" w:hanging="360"/>
          </w:pPr>
        </w:pPrChange>
      </w:pPr>
      <w:ins w:id="157" w:author="Vailin Choi" w:date="2015-09-21T18:22:00Z">
        <w:r>
          <w:t xml:space="preserve">If </w:t>
        </w:r>
        <w:r w:rsidR="00146EB7">
          <w:t xml:space="preserve">non-default </w:t>
        </w:r>
      </w:ins>
      <w:ins w:id="158" w:author="Vailin Choi" w:date="2015-09-22T15:58:00Z">
        <w:r w:rsidR="00FC613C">
          <w:t xml:space="preserve">v1 B-tree K </w:t>
        </w:r>
      </w:ins>
      <w:ins w:id="159" w:author="Vailin Choi" w:date="2015-09-22T15:59:00Z">
        <w:r w:rsidR="00FC613C">
          <w:t xml:space="preserve">value </w:t>
        </w:r>
      </w:ins>
      <w:ins w:id="160" w:author="Vailin Choi" w:date="2015-09-21T18:22:00Z">
        <w:r w:rsidR="00146EB7">
          <w:t>is set, the version is set to 1.</w:t>
        </w:r>
      </w:ins>
    </w:p>
    <w:p w:rsidR="00146EB7" w:rsidRDefault="00F33909">
      <w:pPr>
        <w:pStyle w:val="ListParagraph"/>
        <w:numPr>
          <w:ilvl w:val="0"/>
          <w:numId w:val="46"/>
        </w:numPr>
        <w:ind w:left="1440"/>
        <w:rPr>
          <w:ins w:id="161" w:author="Vailin Choi" w:date="2015-09-21T18:22:00Z"/>
        </w:rPr>
        <w:pPrChange w:id="162" w:author="Vailin Choi" w:date="2015-09-21T18:35:00Z">
          <w:pPr>
            <w:pStyle w:val="ListParagraph"/>
            <w:numPr>
              <w:numId w:val="43"/>
            </w:numPr>
            <w:ind w:left="1800" w:hanging="360"/>
          </w:pPr>
        </w:pPrChange>
      </w:pPr>
      <w:ins w:id="163" w:author="Vailin Choi" w:date="2015-09-21T18:22:00Z">
        <w:r>
          <w:t xml:space="preserve">If </w:t>
        </w:r>
        <w:r w:rsidR="00146EB7">
          <w:t xml:space="preserve">shared </w:t>
        </w:r>
      </w:ins>
      <w:ins w:id="164" w:author="Vailin Choi" w:date="2015-09-22T16:02:00Z">
        <w:r w:rsidR="00FC613C">
          <w:t xml:space="preserve">object header </w:t>
        </w:r>
      </w:ins>
      <w:ins w:id="165" w:author="Vailin Choi" w:date="2015-09-21T18:22:00Z">
        <w:r w:rsidR="00146EB7">
          <w:t xml:space="preserve">message </w:t>
        </w:r>
      </w:ins>
      <w:ins w:id="166" w:author="Vailin Choi" w:date="2015-09-22T16:02:00Z">
        <w:r w:rsidR="00FC613C">
          <w:t>index</w:t>
        </w:r>
      </w:ins>
      <w:ins w:id="167" w:author="Vailin Choi" w:date="2015-09-21T18:22:00Z">
        <w:r w:rsidR="00FC613C">
          <w:t xml:space="preserve"> </w:t>
        </w:r>
      </w:ins>
      <w:ins w:id="168" w:author="Vailin Choi" w:date="2015-09-22T16:03:00Z">
        <w:r w:rsidR="00FC613C">
          <w:t xml:space="preserve">(SOHM) </w:t>
        </w:r>
      </w:ins>
      <w:ins w:id="169" w:author="Vailin Choi" w:date="2015-09-21T18:22:00Z">
        <w:r w:rsidR="00FC613C">
          <w:t>is</w:t>
        </w:r>
        <w:r w:rsidR="00146EB7">
          <w:t xml:space="preserve"> </w:t>
        </w:r>
      </w:ins>
      <w:ins w:id="170" w:author="Vailin Choi" w:date="2015-09-22T16:03:00Z">
        <w:r w:rsidR="00FC613C">
          <w:t>enabled</w:t>
        </w:r>
      </w:ins>
      <w:ins w:id="171" w:author="Vailin Choi" w:date="2015-09-21T18:22:00Z">
        <w:r w:rsidR="00146EB7">
          <w:t xml:space="preserve">, the version is set to 2.  </w:t>
        </w:r>
      </w:ins>
    </w:p>
    <w:p w:rsidR="00146EB7" w:rsidRDefault="00146EB7">
      <w:pPr>
        <w:pStyle w:val="ListParagraph"/>
        <w:numPr>
          <w:ilvl w:val="0"/>
          <w:numId w:val="46"/>
        </w:numPr>
        <w:ind w:left="1440"/>
        <w:rPr>
          <w:ins w:id="172" w:author="Vailin Choi" w:date="2015-09-21T18:22:00Z"/>
        </w:rPr>
        <w:pPrChange w:id="173" w:author="Vailin Choi" w:date="2015-09-21T18:35:00Z">
          <w:pPr>
            <w:pStyle w:val="ListParagraph"/>
            <w:numPr>
              <w:numId w:val="43"/>
            </w:numPr>
            <w:ind w:left="1800" w:hanging="360"/>
          </w:pPr>
        </w:pPrChange>
      </w:pPr>
      <w:ins w:id="174" w:author="Vailin Choi" w:date="2015-09-21T18:22:00Z">
        <w:r>
          <w:t xml:space="preserve">If non-default file space </w:t>
        </w:r>
      </w:ins>
      <w:ins w:id="175" w:author="Vailin Choi" w:date="2015-09-22T14:46:00Z">
        <w:r w:rsidR="000D67A9">
          <w:t>info</w:t>
        </w:r>
      </w:ins>
      <w:ins w:id="176" w:author="Vailin Choi" w:date="2015-09-21T18:22:00Z">
        <w:r>
          <w:t xml:space="preserve"> is set, the version is set to 2.  </w:t>
        </w:r>
      </w:ins>
    </w:p>
    <w:p w:rsidR="00146EB7" w:rsidRPr="000D67A9" w:rsidRDefault="00146EB7">
      <w:pPr>
        <w:ind w:left="1080"/>
        <w:rPr>
          <w:ins w:id="177" w:author="Vailin Choi" w:date="2015-09-21T18:22:00Z"/>
          <w:b/>
          <w:rPrChange w:id="178" w:author="Vailin Choi" w:date="2015-09-22T14:48:00Z">
            <w:rPr>
              <w:ins w:id="179" w:author="Vailin Choi" w:date="2015-09-21T18:22:00Z"/>
            </w:rPr>
          </w:rPrChange>
        </w:rPr>
        <w:pPrChange w:id="180" w:author="Vailin Choi" w:date="2015-09-21T18:35:00Z">
          <w:pPr>
            <w:ind w:left="1440"/>
          </w:pPr>
        </w:pPrChange>
      </w:pPr>
      <w:ins w:id="181" w:author="Vailin Choi" w:date="2015-09-21T18:22:00Z">
        <w:r>
          <w:t>The library will create the superblock extension to store the message</w:t>
        </w:r>
        <w:r w:rsidR="00905AEC">
          <w:t xml:space="preserve">s </w:t>
        </w:r>
      </w:ins>
      <w:ins w:id="182" w:author="Vailin Choi" w:date="2015-09-21T18:24:00Z">
        <w:r>
          <w:t>for items (1) to (3)</w:t>
        </w:r>
      </w:ins>
      <w:ins w:id="183" w:author="Vailin Choi" w:date="2015-09-21T18:22:00Z">
        <w:r>
          <w:t xml:space="preserve"> above.</w:t>
        </w:r>
      </w:ins>
    </w:p>
    <w:p w:rsidR="001F1B15" w:rsidRDefault="001F1B15">
      <w:pPr>
        <w:pStyle w:val="ListParagraph"/>
        <w:numPr>
          <w:ilvl w:val="1"/>
          <w:numId w:val="45"/>
        </w:numPr>
        <w:ind w:left="1080"/>
        <w:rPr>
          <w:ins w:id="184" w:author="Vailin Choi" w:date="2015-09-22T15:05:00Z"/>
        </w:rPr>
        <w:pPrChange w:id="185" w:author="Vailin Choi" w:date="2015-09-21T18:35:00Z">
          <w:pPr/>
        </w:pPrChange>
      </w:pPr>
      <w:ins w:id="186" w:author="Vailin Choi" w:date="2015-09-21T17:56:00Z">
        <w:r>
          <w:t xml:space="preserve">SWMR </w:t>
        </w:r>
      </w:ins>
      <w:ins w:id="187" w:author="Vailin Choi" w:date="2015-09-21T18:41:00Z">
        <w:r w:rsidR="00EA7611">
          <w:t xml:space="preserve">file </w:t>
        </w:r>
      </w:ins>
      <w:ins w:id="188" w:author="Vailin Choi" w:date="2015-09-21T17:56:00Z">
        <w:r>
          <w:t>access: file creation will fail</w:t>
        </w:r>
      </w:ins>
    </w:p>
    <w:p w:rsidR="00582129" w:rsidRPr="00200239" w:rsidRDefault="00142E7E">
      <w:pPr>
        <w:pStyle w:val="TableHeading"/>
        <w:rPr>
          <w:ins w:id="189" w:author="Vailin Choi" w:date="2015-09-21T18:35:00Z"/>
          <w:b/>
          <w:bCs/>
          <w:i/>
          <w:iCs/>
          <w:rPrChange w:id="190" w:author="Vailin Choi" w:date="2015-09-25T12:58:00Z">
            <w:rPr>
              <w:ins w:id="191" w:author="Vailin Choi" w:date="2015-09-21T18:35:00Z"/>
            </w:rPr>
          </w:rPrChange>
        </w:rPr>
        <w:pPrChange w:id="192" w:author="Vailin Choi" w:date="2015-09-25T12:58:00Z">
          <w:pPr/>
        </w:pPrChange>
      </w:pPr>
      <w:ins w:id="193" w:author="Vailin Choi" w:date="2015-09-22T15:04:00Z">
        <w:r w:rsidRPr="00142E7E">
          <w:rPr>
            <w:rStyle w:val="IntenseEmphasis"/>
            <w:rPrChange w:id="194" w:author="Vailin Choi" w:date="2015-09-22T15:05:00Z">
              <w:rPr/>
            </w:rPrChange>
          </w:rPr>
          <w:t>File without latest format</w:t>
        </w:r>
      </w:ins>
    </w:p>
    <w:tbl>
      <w:tblPr>
        <w:tblStyle w:val="TableGrid"/>
        <w:tblW w:w="10188" w:type="dxa"/>
        <w:tblLook w:val="04A0" w:firstRow="1" w:lastRow="0" w:firstColumn="1" w:lastColumn="0" w:noHBand="0" w:noVBand="1"/>
      </w:tblPr>
      <w:tblGrid>
        <w:gridCol w:w="918"/>
        <w:gridCol w:w="3150"/>
        <w:gridCol w:w="1260"/>
        <w:gridCol w:w="2880"/>
        <w:gridCol w:w="1980"/>
        <w:tblGridChange w:id="195">
          <w:tblGrid>
            <w:gridCol w:w="918"/>
            <w:gridCol w:w="3150"/>
            <w:gridCol w:w="1260"/>
            <w:gridCol w:w="810"/>
            <w:gridCol w:w="2070"/>
            <w:gridCol w:w="1980"/>
          </w:tblGrid>
        </w:tblGridChange>
      </w:tblGrid>
      <w:tr w:rsidR="00200239" w:rsidRPr="005C349C" w:rsidTr="00200239">
        <w:trPr>
          <w:ins w:id="196" w:author="Vailin Choi" w:date="2015-09-25T12:56:00Z"/>
        </w:trPr>
        <w:tc>
          <w:tcPr>
            <w:tcW w:w="8208" w:type="dxa"/>
            <w:gridSpan w:val="4"/>
            <w:shd w:val="clear" w:color="auto" w:fill="E0E0E0"/>
            <w:vAlign w:val="center"/>
          </w:tcPr>
          <w:p w:rsidR="00200239" w:rsidRPr="005C349C" w:rsidRDefault="00200239">
            <w:pPr>
              <w:keepNext/>
              <w:keepLines/>
              <w:spacing w:before="200"/>
              <w:jc w:val="center"/>
              <w:outlineLvl w:val="3"/>
              <w:rPr>
                <w:ins w:id="197" w:author="Vailin Choi" w:date="2015-09-25T12:56:00Z"/>
                <w:rFonts w:eastAsiaTheme="majorEastAsia" w:cstheme="majorBidi"/>
                <w:i/>
                <w:color w:val="000000" w:themeColor="text1"/>
                <w:szCs w:val="20"/>
              </w:rPr>
              <w:pPrChange w:id="198" w:author="Vailin Choi" w:date="2015-09-25T12:57:00Z">
                <w:pPr>
                  <w:keepNext/>
                  <w:keepLines/>
                  <w:numPr>
                    <w:ilvl w:val="4"/>
                    <w:numId w:val="1"/>
                  </w:numPr>
                  <w:spacing w:before="200"/>
                  <w:ind w:left="1008" w:hanging="1008"/>
                  <w:jc w:val="center"/>
                  <w:outlineLvl w:val="3"/>
                </w:pPr>
              </w:pPrChange>
            </w:pPr>
            <w:proofErr w:type="gramStart"/>
            <w:ins w:id="199" w:author="Vailin Choi" w:date="2015-09-25T12:56:00Z">
              <w:r>
                <w:rPr>
                  <w:i/>
                </w:rPr>
                <w:t>non</w:t>
              </w:r>
              <w:proofErr w:type="gramEnd"/>
              <w:r>
                <w:rPr>
                  <w:i/>
                </w:rPr>
                <w:t>-SWMR file access</w:t>
              </w:r>
            </w:ins>
          </w:p>
        </w:tc>
        <w:tc>
          <w:tcPr>
            <w:tcW w:w="1980" w:type="dxa"/>
            <w:vMerge w:val="restart"/>
            <w:shd w:val="clear" w:color="auto" w:fill="E0E0E0"/>
          </w:tcPr>
          <w:p w:rsidR="00200239" w:rsidRDefault="00200239" w:rsidP="00200239">
            <w:pPr>
              <w:keepNext/>
              <w:keepLines/>
              <w:spacing w:before="200"/>
              <w:jc w:val="center"/>
              <w:outlineLvl w:val="3"/>
              <w:rPr>
                <w:ins w:id="200" w:author="Vailin Choi" w:date="2015-09-25T12:57:00Z"/>
                <w:i/>
              </w:rPr>
            </w:pPr>
            <w:ins w:id="201" w:author="Vailin Choi" w:date="2015-09-25T12:59:00Z">
              <w:r>
                <w:rPr>
                  <w:i/>
                </w:rPr>
                <w:t>SWMR file access</w:t>
              </w:r>
            </w:ins>
          </w:p>
        </w:tc>
      </w:tr>
      <w:tr w:rsidR="00200239" w:rsidRPr="005C349C" w:rsidTr="00200239">
        <w:trPr>
          <w:ins w:id="202" w:author="Vailin Choi" w:date="2015-09-25T12:56:00Z"/>
        </w:trPr>
        <w:tc>
          <w:tcPr>
            <w:tcW w:w="918" w:type="dxa"/>
            <w:tcBorders>
              <w:bottom w:val="single" w:sz="4" w:space="0" w:color="000000" w:themeColor="text1"/>
            </w:tcBorders>
            <w:shd w:val="clear" w:color="auto" w:fill="E0E0E0"/>
            <w:vAlign w:val="center"/>
          </w:tcPr>
          <w:p w:rsidR="00200239" w:rsidRPr="005C349C" w:rsidRDefault="00200239" w:rsidP="00200239">
            <w:pPr>
              <w:jc w:val="center"/>
              <w:rPr>
                <w:ins w:id="203" w:author="Vailin Choi" w:date="2015-09-25T12:56:00Z"/>
                <w:i/>
              </w:rPr>
            </w:pPr>
            <w:ins w:id="204" w:author="Vailin Choi" w:date="2015-09-25T12:56:00Z">
              <w:r>
                <w:rPr>
                  <w:i/>
                </w:rPr>
                <w:t>--</w:t>
              </w:r>
            </w:ins>
          </w:p>
        </w:tc>
        <w:tc>
          <w:tcPr>
            <w:tcW w:w="3150" w:type="dxa"/>
            <w:tcBorders>
              <w:bottom w:val="single" w:sz="4" w:space="0" w:color="000000" w:themeColor="text1"/>
            </w:tcBorders>
            <w:shd w:val="clear" w:color="auto" w:fill="E0E0E0"/>
            <w:vAlign w:val="center"/>
          </w:tcPr>
          <w:p w:rsidR="00200239" w:rsidRPr="005C349C" w:rsidRDefault="00200239" w:rsidP="00200239">
            <w:pPr>
              <w:jc w:val="center"/>
              <w:rPr>
                <w:ins w:id="205" w:author="Vailin Choi" w:date="2015-09-25T12:56:00Z"/>
                <w:i/>
              </w:rPr>
            </w:pPr>
            <w:proofErr w:type="gramStart"/>
            <w:ins w:id="206" w:author="Vailin Choi" w:date="2015-09-25T12:56:00Z">
              <w:r>
                <w:rPr>
                  <w:i/>
                </w:rPr>
                <w:t>n</w:t>
              </w:r>
              <w:r w:rsidRPr="005C349C">
                <w:rPr>
                  <w:i/>
                </w:rPr>
                <w:t>on</w:t>
              </w:r>
              <w:proofErr w:type="gramEnd"/>
              <w:r w:rsidRPr="005C349C">
                <w:rPr>
                  <w:i/>
                </w:rPr>
                <w:t xml:space="preserve">-default </w:t>
              </w:r>
              <w:r>
                <w:rPr>
                  <w:i/>
                </w:rPr>
                <w:t>v1 B-tree</w:t>
              </w:r>
              <w:r w:rsidRPr="005C349C">
                <w:rPr>
                  <w:i/>
                </w:rPr>
                <w:t xml:space="preserve"> K</w:t>
              </w:r>
              <w:r>
                <w:rPr>
                  <w:i/>
                </w:rPr>
                <w:t xml:space="preserve"> value</w:t>
              </w:r>
            </w:ins>
          </w:p>
        </w:tc>
        <w:tc>
          <w:tcPr>
            <w:tcW w:w="1260" w:type="dxa"/>
            <w:tcBorders>
              <w:bottom w:val="single" w:sz="4" w:space="0" w:color="000000" w:themeColor="text1"/>
            </w:tcBorders>
            <w:shd w:val="clear" w:color="auto" w:fill="E0E0E0"/>
            <w:vAlign w:val="center"/>
          </w:tcPr>
          <w:p w:rsidR="00200239" w:rsidRPr="005C349C" w:rsidRDefault="00200239" w:rsidP="00200239">
            <w:pPr>
              <w:jc w:val="center"/>
              <w:rPr>
                <w:ins w:id="207" w:author="Vailin Choi" w:date="2015-09-25T12:56:00Z"/>
                <w:i/>
              </w:rPr>
            </w:pPr>
            <w:ins w:id="208" w:author="Vailin Choi" w:date="2015-09-25T12:56:00Z">
              <w:r w:rsidRPr="005C349C">
                <w:rPr>
                  <w:i/>
                </w:rPr>
                <w:t xml:space="preserve">SOHM </w:t>
              </w:r>
            </w:ins>
          </w:p>
        </w:tc>
        <w:tc>
          <w:tcPr>
            <w:tcW w:w="2880" w:type="dxa"/>
            <w:tcBorders>
              <w:bottom w:val="single" w:sz="4" w:space="0" w:color="000000" w:themeColor="text1"/>
            </w:tcBorders>
            <w:shd w:val="clear" w:color="auto" w:fill="E0E0E0"/>
            <w:vAlign w:val="center"/>
          </w:tcPr>
          <w:p w:rsidR="00200239" w:rsidRPr="005C349C" w:rsidRDefault="00200239" w:rsidP="00200239">
            <w:pPr>
              <w:jc w:val="center"/>
              <w:rPr>
                <w:ins w:id="209" w:author="Vailin Choi" w:date="2015-09-25T12:56:00Z"/>
                <w:i/>
              </w:rPr>
            </w:pPr>
            <w:proofErr w:type="gramStart"/>
            <w:ins w:id="210" w:author="Vailin Choi" w:date="2015-09-25T12:56:00Z">
              <w:r>
                <w:rPr>
                  <w:i/>
                </w:rPr>
                <w:t>n</w:t>
              </w:r>
              <w:r w:rsidRPr="005C349C">
                <w:rPr>
                  <w:i/>
                </w:rPr>
                <w:t>on</w:t>
              </w:r>
              <w:proofErr w:type="gramEnd"/>
              <w:r w:rsidRPr="005C349C">
                <w:rPr>
                  <w:i/>
                </w:rPr>
                <w:t xml:space="preserve">-default </w:t>
              </w:r>
              <w:r>
                <w:rPr>
                  <w:i/>
                </w:rPr>
                <w:t xml:space="preserve">file </w:t>
              </w:r>
              <w:r w:rsidRPr="005C349C">
                <w:rPr>
                  <w:i/>
                </w:rPr>
                <w:t>space</w:t>
              </w:r>
              <w:r>
                <w:rPr>
                  <w:i/>
                </w:rPr>
                <w:t xml:space="preserve"> info</w:t>
              </w:r>
            </w:ins>
          </w:p>
        </w:tc>
        <w:tc>
          <w:tcPr>
            <w:tcW w:w="1980" w:type="dxa"/>
            <w:vMerge/>
            <w:tcBorders>
              <w:bottom w:val="single" w:sz="4" w:space="0" w:color="000000" w:themeColor="text1"/>
            </w:tcBorders>
            <w:shd w:val="clear" w:color="auto" w:fill="E0E0E0"/>
          </w:tcPr>
          <w:p w:rsidR="00200239" w:rsidRDefault="00200239" w:rsidP="00200239">
            <w:pPr>
              <w:jc w:val="center"/>
              <w:rPr>
                <w:ins w:id="211" w:author="Vailin Choi" w:date="2015-09-25T12:57:00Z"/>
                <w:i/>
              </w:rPr>
            </w:pPr>
          </w:p>
        </w:tc>
      </w:tr>
      <w:tr w:rsidR="00200239" w:rsidTr="00200239">
        <w:tblPrEx>
          <w:tblW w:w="10188" w:type="dxa"/>
          <w:tblPrExChange w:id="212" w:author="Vailin Choi" w:date="2015-09-25T12:58:00Z">
            <w:tblPrEx>
              <w:tblW w:w="10188" w:type="dxa"/>
            </w:tblPrEx>
          </w:tblPrExChange>
        </w:tblPrEx>
        <w:trPr>
          <w:ins w:id="213" w:author="Vailin Choi" w:date="2015-09-25T12:56:00Z"/>
        </w:trPr>
        <w:tc>
          <w:tcPr>
            <w:tcW w:w="918" w:type="dxa"/>
            <w:shd w:val="clear" w:color="auto" w:fill="auto"/>
            <w:vAlign w:val="center"/>
            <w:tcPrChange w:id="214" w:author="Vailin Choi" w:date="2015-09-25T12:58:00Z">
              <w:tcPr>
                <w:tcW w:w="918" w:type="dxa"/>
                <w:shd w:val="clear" w:color="auto" w:fill="auto"/>
                <w:vAlign w:val="center"/>
              </w:tcPr>
            </w:tcPrChange>
          </w:tcPr>
          <w:p w:rsidR="00200239" w:rsidRDefault="00200239">
            <w:pPr>
              <w:jc w:val="center"/>
              <w:rPr>
                <w:ins w:id="215" w:author="Vailin Choi" w:date="2015-09-25T12:56:00Z"/>
                <w:rFonts w:eastAsiaTheme="majorEastAsia" w:cstheme="majorBidi"/>
                <w:b/>
                <w:bCs/>
                <w:i/>
                <w:iCs/>
                <w:color w:val="000000" w:themeColor="text1"/>
              </w:rPr>
            </w:pPr>
            <w:ins w:id="216" w:author="Vailin Choi" w:date="2015-09-25T12:56:00Z">
              <w:r>
                <w:t xml:space="preserve">v. </w:t>
              </w:r>
            </w:ins>
            <w:ins w:id="217" w:author="Vailin Choi" w:date="2015-09-25T12:58:00Z">
              <w:r>
                <w:t>0</w:t>
              </w:r>
            </w:ins>
          </w:p>
        </w:tc>
        <w:tc>
          <w:tcPr>
            <w:tcW w:w="3150" w:type="dxa"/>
            <w:shd w:val="clear" w:color="auto" w:fill="auto"/>
            <w:vAlign w:val="center"/>
            <w:tcPrChange w:id="218" w:author="Vailin Choi" w:date="2015-09-25T12:58:00Z">
              <w:tcPr>
                <w:tcW w:w="3150" w:type="dxa"/>
                <w:shd w:val="clear" w:color="auto" w:fill="auto"/>
                <w:vAlign w:val="center"/>
              </w:tcPr>
            </w:tcPrChange>
          </w:tcPr>
          <w:p w:rsidR="00200239" w:rsidRDefault="00200239">
            <w:pPr>
              <w:jc w:val="center"/>
              <w:rPr>
                <w:ins w:id="219" w:author="Vailin Choi" w:date="2015-09-25T12:56:00Z"/>
              </w:rPr>
            </w:pPr>
            <w:ins w:id="220" w:author="Vailin Choi" w:date="2015-09-25T12:56:00Z">
              <w:r>
                <w:t xml:space="preserve">v. </w:t>
              </w:r>
            </w:ins>
            <w:ins w:id="221" w:author="Vailin Choi" w:date="2015-09-25T12:58:00Z">
              <w:r>
                <w:t>1</w:t>
              </w:r>
            </w:ins>
            <w:ins w:id="222" w:author="Vailin Choi" w:date="2015-09-25T12:56:00Z">
              <w:r>
                <w:t>*</w:t>
              </w:r>
            </w:ins>
          </w:p>
        </w:tc>
        <w:tc>
          <w:tcPr>
            <w:tcW w:w="1260" w:type="dxa"/>
            <w:shd w:val="clear" w:color="auto" w:fill="auto"/>
            <w:vAlign w:val="center"/>
            <w:tcPrChange w:id="223" w:author="Vailin Choi" w:date="2015-09-25T12:58:00Z">
              <w:tcPr>
                <w:tcW w:w="2070" w:type="dxa"/>
                <w:gridSpan w:val="2"/>
                <w:shd w:val="clear" w:color="auto" w:fill="auto"/>
                <w:vAlign w:val="center"/>
              </w:tcPr>
            </w:tcPrChange>
          </w:tcPr>
          <w:p w:rsidR="00200239" w:rsidRDefault="00200239">
            <w:pPr>
              <w:jc w:val="center"/>
              <w:rPr>
                <w:ins w:id="224" w:author="Vailin Choi" w:date="2015-09-25T12:56:00Z"/>
              </w:rPr>
            </w:pPr>
            <w:ins w:id="225" w:author="Vailin Choi" w:date="2015-09-25T12:56:00Z">
              <w:r>
                <w:t xml:space="preserve">v. </w:t>
              </w:r>
            </w:ins>
            <w:ins w:id="226" w:author="Vailin Choi" w:date="2015-09-25T12:58:00Z">
              <w:r>
                <w:t>2</w:t>
              </w:r>
            </w:ins>
            <w:ins w:id="227" w:author="Vailin Choi" w:date="2015-09-25T12:56:00Z">
              <w:r>
                <w:t>*</w:t>
              </w:r>
            </w:ins>
          </w:p>
        </w:tc>
        <w:tc>
          <w:tcPr>
            <w:tcW w:w="2880" w:type="dxa"/>
            <w:shd w:val="clear" w:color="auto" w:fill="auto"/>
            <w:vAlign w:val="center"/>
            <w:tcPrChange w:id="228" w:author="Vailin Choi" w:date="2015-09-25T12:58:00Z">
              <w:tcPr>
                <w:tcW w:w="2070" w:type="dxa"/>
                <w:shd w:val="clear" w:color="auto" w:fill="auto"/>
                <w:vAlign w:val="center"/>
              </w:tcPr>
            </w:tcPrChange>
          </w:tcPr>
          <w:p w:rsidR="00200239" w:rsidRDefault="00200239" w:rsidP="00200239">
            <w:pPr>
              <w:jc w:val="center"/>
              <w:rPr>
                <w:ins w:id="229" w:author="Vailin Choi" w:date="2015-09-25T12:56:00Z"/>
              </w:rPr>
            </w:pPr>
            <w:ins w:id="230" w:author="Vailin Choi" w:date="2015-09-25T12:56:00Z">
              <w:r>
                <w:t>v. 2*</w:t>
              </w:r>
            </w:ins>
          </w:p>
        </w:tc>
        <w:tc>
          <w:tcPr>
            <w:tcW w:w="1980" w:type="dxa"/>
            <w:tcPrChange w:id="231" w:author="Vailin Choi" w:date="2015-09-25T12:58:00Z">
              <w:tcPr>
                <w:tcW w:w="1980" w:type="dxa"/>
              </w:tcPr>
            </w:tcPrChange>
          </w:tcPr>
          <w:p w:rsidR="00200239" w:rsidRDefault="00200239" w:rsidP="00200239">
            <w:pPr>
              <w:jc w:val="center"/>
              <w:rPr>
                <w:ins w:id="232" w:author="Vailin Choi" w:date="2015-09-25T12:57:00Z"/>
              </w:rPr>
            </w:pPr>
            <w:proofErr w:type="gramStart"/>
            <w:ins w:id="233" w:author="Vailin Choi" w:date="2015-09-25T12:58:00Z">
              <w:r>
                <w:t>fail</w:t>
              </w:r>
            </w:ins>
            <w:proofErr w:type="gramEnd"/>
          </w:p>
        </w:tc>
      </w:tr>
    </w:tbl>
    <w:p w:rsidR="00582129" w:rsidRDefault="00582129">
      <w:pPr>
        <w:rPr>
          <w:ins w:id="234" w:author="Vailin Choi" w:date="2015-09-21T17:56:00Z"/>
        </w:rPr>
      </w:pPr>
    </w:p>
    <w:p w:rsidR="00001076" w:rsidRDefault="00001076">
      <w:pPr>
        <w:pStyle w:val="ListParagraph"/>
        <w:numPr>
          <w:ilvl w:val="0"/>
          <w:numId w:val="51"/>
        </w:numPr>
        <w:rPr>
          <w:ins w:id="235" w:author="Vailin Choi" w:date="2015-09-21T18:04:00Z"/>
        </w:rPr>
        <w:pPrChange w:id="236" w:author="Vailin Choi" w:date="2015-09-21T20:07:00Z">
          <w:pPr>
            <w:pStyle w:val="ListParagraph"/>
            <w:numPr>
              <w:ilvl w:val="1"/>
              <w:numId w:val="41"/>
            </w:numPr>
            <w:ind w:left="1440" w:hanging="360"/>
          </w:pPr>
        </w:pPrChange>
      </w:pPr>
      <w:ins w:id="237" w:author="Vailin Choi" w:date="2015-09-21T18:04:00Z">
        <w:r>
          <w:t>When a file is created with the latest format</w:t>
        </w:r>
      </w:ins>
      <w:ins w:id="238" w:author="Vailin Choi" w:date="2015-09-21T18:05:00Z">
        <w:r>
          <w:t xml:space="preserve">, </w:t>
        </w:r>
      </w:ins>
      <w:ins w:id="239" w:author="Vailin Choi" w:date="2015-09-21T18:06:00Z">
        <w:r w:rsidR="00905AEC">
          <w:t xml:space="preserve">the library sets superblock </w:t>
        </w:r>
        <w:r>
          <w:t xml:space="preserve">version </w:t>
        </w:r>
      </w:ins>
      <w:ins w:id="240" w:author="Vailin Choi" w:date="2015-09-28T16:39:00Z">
        <w:r w:rsidR="00905AEC">
          <w:t xml:space="preserve">to </w:t>
        </w:r>
      </w:ins>
      <w:ins w:id="241" w:author="Vailin Choi" w:date="2015-09-21T18:06:00Z">
        <w:r>
          <w:t>2.</w:t>
        </w:r>
      </w:ins>
      <w:ins w:id="242" w:author="Vailin Choi" w:date="2015-09-21T18:37:00Z">
        <w:r w:rsidR="00582129">
          <w:t xml:space="preserve">  </w:t>
        </w:r>
      </w:ins>
    </w:p>
    <w:p w:rsidR="008233CE" w:rsidRPr="00142E7E" w:rsidRDefault="00142E7E">
      <w:pPr>
        <w:pStyle w:val="TableHeading"/>
        <w:rPr>
          <w:ins w:id="243" w:author="Vailin Choi" w:date="2015-09-21T13:05:00Z"/>
          <w:rStyle w:val="IntenseEmphasis"/>
          <w:rPrChange w:id="244" w:author="Vailin Choi" w:date="2015-09-22T15:03:00Z">
            <w:rPr>
              <w:ins w:id="245" w:author="Vailin Choi" w:date="2015-09-21T13:05:00Z"/>
            </w:rPr>
          </w:rPrChange>
        </w:rPr>
        <w:pPrChange w:id="246" w:author="Vailin Choi" w:date="2015-09-22T15:24:00Z">
          <w:pPr/>
        </w:pPrChange>
      </w:pPr>
      <w:ins w:id="247" w:author="Vailin Choi" w:date="2015-09-22T15:02:00Z">
        <w:r w:rsidRPr="00142E7E">
          <w:rPr>
            <w:rStyle w:val="IntenseEmphasis"/>
            <w:rPrChange w:id="248" w:author="Vailin Choi" w:date="2015-09-22T15:03:00Z">
              <w:rPr>
                <w:b/>
              </w:rPr>
            </w:rPrChange>
          </w:rPr>
          <w:t xml:space="preserve">File with </w:t>
        </w:r>
      </w:ins>
      <w:ins w:id="249" w:author="Vailin Choi" w:date="2015-09-22T14:55:00Z">
        <w:r w:rsidR="00D72CBF" w:rsidRPr="00142E7E">
          <w:rPr>
            <w:rStyle w:val="IntenseEmphasis"/>
            <w:rPrChange w:id="250" w:author="Vailin Choi" w:date="2015-09-22T15:03:00Z">
              <w:rPr/>
            </w:rPrChange>
          </w:rPr>
          <w:t>latest format</w:t>
        </w:r>
      </w:ins>
    </w:p>
    <w:tbl>
      <w:tblPr>
        <w:tblStyle w:val="TableGrid"/>
        <w:tblW w:w="10188" w:type="dxa"/>
        <w:tblLook w:val="04A0" w:firstRow="1" w:lastRow="0" w:firstColumn="1" w:lastColumn="0" w:noHBand="0" w:noVBand="1"/>
        <w:tblPrChange w:id="251" w:author="Vailin Choi" w:date="2015-09-22T15:31:00Z">
          <w:tblPr>
            <w:tblStyle w:val="TableGrid"/>
            <w:tblW w:w="10188" w:type="dxa"/>
            <w:tblLook w:val="04A0" w:firstRow="1" w:lastRow="0" w:firstColumn="1" w:lastColumn="0" w:noHBand="0" w:noVBand="1"/>
          </w:tblPr>
        </w:tblPrChange>
      </w:tblPr>
      <w:tblGrid>
        <w:gridCol w:w="1638"/>
        <w:gridCol w:w="3420"/>
        <w:gridCol w:w="1980"/>
        <w:gridCol w:w="3150"/>
        <w:tblGridChange w:id="252">
          <w:tblGrid>
            <w:gridCol w:w="1818"/>
            <w:gridCol w:w="3420"/>
            <w:gridCol w:w="2340"/>
            <w:gridCol w:w="2610"/>
          </w:tblGrid>
        </w:tblGridChange>
      </w:tblGrid>
      <w:tr w:rsidR="00422AA4" w:rsidTr="009254E1">
        <w:trPr>
          <w:ins w:id="253" w:author="Vailin Choi" w:date="2015-09-21T18:13:00Z"/>
        </w:trPr>
        <w:tc>
          <w:tcPr>
            <w:tcW w:w="10188" w:type="dxa"/>
            <w:gridSpan w:val="4"/>
            <w:shd w:val="clear" w:color="auto" w:fill="E0E0E0"/>
            <w:vAlign w:val="center"/>
            <w:tcPrChange w:id="254" w:author="Vailin Choi" w:date="2015-09-22T15:31:00Z">
              <w:tcPr>
                <w:tcW w:w="10188" w:type="dxa"/>
                <w:gridSpan w:val="4"/>
                <w:vAlign w:val="center"/>
              </w:tcPr>
            </w:tcPrChange>
          </w:tcPr>
          <w:p w:rsidR="00422AA4" w:rsidRPr="00D72CBF" w:rsidRDefault="00422AA4">
            <w:pPr>
              <w:keepNext/>
              <w:keepLines/>
              <w:spacing w:before="200"/>
              <w:jc w:val="center"/>
              <w:outlineLvl w:val="3"/>
              <w:rPr>
                <w:ins w:id="255" w:author="Vailin Choi" w:date="2015-09-21T18:13:00Z"/>
                <w:rPrChange w:id="256" w:author="Vailin Choi" w:date="2015-09-22T14:57:00Z">
                  <w:rPr>
                    <w:ins w:id="257" w:author="Vailin Choi" w:date="2015-09-21T18:13:00Z"/>
                    <w:rFonts w:eastAsiaTheme="majorEastAsia" w:cstheme="majorBidi"/>
                    <w:b/>
                    <w:bCs/>
                    <w:i/>
                    <w:iCs/>
                    <w:color w:val="000000" w:themeColor="text1"/>
                    <w:szCs w:val="20"/>
                  </w:rPr>
                </w:rPrChange>
              </w:rPr>
              <w:pPrChange w:id="258" w:author="Vailin Choi" w:date="2015-09-25T12:56:00Z">
                <w:pPr>
                  <w:keepNext/>
                  <w:keepLines/>
                  <w:numPr>
                    <w:ilvl w:val="3"/>
                    <w:numId w:val="1"/>
                  </w:numPr>
                  <w:spacing w:before="200"/>
                  <w:ind w:left="864" w:hanging="864"/>
                  <w:jc w:val="center"/>
                  <w:outlineLvl w:val="3"/>
                </w:pPr>
              </w:pPrChange>
            </w:pPr>
            <w:proofErr w:type="gramStart"/>
            <w:ins w:id="259" w:author="Vailin Choi" w:date="2015-09-21T18:13:00Z">
              <w:r>
                <w:rPr>
                  <w:i/>
                </w:rPr>
                <w:t>non</w:t>
              </w:r>
              <w:proofErr w:type="gramEnd"/>
              <w:r>
                <w:rPr>
                  <w:i/>
                </w:rPr>
                <w:t>-SWMR</w:t>
              </w:r>
            </w:ins>
            <w:ins w:id="260" w:author="Vailin Choi" w:date="2015-09-21T18:15:00Z">
              <w:r>
                <w:rPr>
                  <w:i/>
                </w:rPr>
                <w:t>/SWMR</w:t>
              </w:r>
            </w:ins>
            <w:ins w:id="261" w:author="Vailin Choi" w:date="2015-09-22T14:46:00Z">
              <w:r w:rsidR="000D67A9">
                <w:rPr>
                  <w:i/>
                </w:rPr>
                <w:t xml:space="preserve"> file access</w:t>
              </w:r>
            </w:ins>
          </w:p>
        </w:tc>
      </w:tr>
      <w:tr w:rsidR="00422AA4" w:rsidTr="00F33909">
        <w:trPr>
          <w:ins w:id="262" w:author="Vailin Choi" w:date="2015-09-21T13:05:00Z"/>
        </w:trPr>
        <w:tc>
          <w:tcPr>
            <w:tcW w:w="1638" w:type="dxa"/>
            <w:tcBorders>
              <w:bottom w:val="single" w:sz="4" w:space="0" w:color="000000" w:themeColor="text1"/>
            </w:tcBorders>
            <w:shd w:val="clear" w:color="auto" w:fill="E0E0E0"/>
            <w:vAlign w:val="center"/>
            <w:tcPrChange w:id="263" w:author="Vailin Choi" w:date="2015-09-22T16:04:00Z">
              <w:tcPr>
                <w:tcW w:w="1818" w:type="dxa"/>
                <w:vAlign w:val="center"/>
              </w:tcPr>
            </w:tcPrChange>
          </w:tcPr>
          <w:p w:rsidR="00422AA4" w:rsidRPr="00D875B6" w:rsidRDefault="00422AA4" w:rsidP="008233CE">
            <w:pPr>
              <w:jc w:val="center"/>
              <w:rPr>
                <w:ins w:id="264" w:author="Vailin Choi" w:date="2015-09-21T13:05:00Z"/>
                <w:i/>
                <w:rPrChange w:id="265" w:author="Vailin Choi" w:date="2015-09-21T13:39:00Z">
                  <w:rPr>
                    <w:ins w:id="266" w:author="Vailin Choi" w:date="2015-09-21T13:05:00Z"/>
                  </w:rPr>
                </w:rPrChange>
              </w:rPr>
            </w:pPr>
            <w:ins w:id="267" w:author="Vailin Choi" w:date="2015-09-21T18:14:00Z">
              <w:r>
                <w:rPr>
                  <w:i/>
                </w:rPr>
                <w:t>--</w:t>
              </w:r>
            </w:ins>
          </w:p>
        </w:tc>
        <w:tc>
          <w:tcPr>
            <w:tcW w:w="3420" w:type="dxa"/>
            <w:tcBorders>
              <w:bottom w:val="single" w:sz="4" w:space="0" w:color="000000" w:themeColor="text1"/>
            </w:tcBorders>
            <w:shd w:val="clear" w:color="auto" w:fill="E0E0E0"/>
            <w:vAlign w:val="center"/>
            <w:tcPrChange w:id="268" w:author="Vailin Choi" w:date="2015-09-22T16:04:00Z">
              <w:tcPr>
                <w:tcW w:w="3420" w:type="dxa"/>
                <w:vAlign w:val="center"/>
              </w:tcPr>
            </w:tcPrChange>
          </w:tcPr>
          <w:p w:rsidR="00422AA4" w:rsidRPr="00D875B6" w:rsidRDefault="009133A8">
            <w:pPr>
              <w:jc w:val="center"/>
              <w:rPr>
                <w:ins w:id="269" w:author="Vailin Choi" w:date="2015-09-21T13:05:00Z"/>
                <w:i/>
                <w:rPrChange w:id="270" w:author="Vailin Choi" w:date="2015-09-21T13:39:00Z">
                  <w:rPr>
                    <w:ins w:id="271" w:author="Vailin Choi" w:date="2015-09-21T13:05:00Z"/>
                  </w:rPr>
                </w:rPrChange>
              </w:rPr>
            </w:pPr>
            <w:proofErr w:type="gramStart"/>
            <w:ins w:id="272" w:author="Vailin Choi" w:date="2015-09-21T13:05:00Z">
              <w:r>
                <w:rPr>
                  <w:i/>
                </w:rPr>
                <w:t>n</w:t>
              </w:r>
              <w:r w:rsidR="00422AA4" w:rsidRPr="00D875B6">
                <w:rPr>
                  <w:i/>
                  <w:rPrChange w:id="273" w:author="Vailin Choi" w:date="2015-09-21T13:39:00Z">
                    <w:rPr/>
                  </w:rPrChange>
                </w:rPr>
                <w:t>on</w:t>
              </w:r>
              <w:proofErr w:type="gramEnd"/>
              <w:r w:rsidR="00422AA4" w:rsidRPr="00D875B6">
                <w:rPr>
                  <w:i/>
                  <w:rPrChange w:id="274" w:author="Vailin Choi" w:date="2015-09-21T13:39:00Z">
                    <w:rPr/>
                  </w:rPrChange>
                </w:rPr>
                <w:t xml:space="preserve">-default </w:t>
              </w:r>
            </w:ins>
            <w:ins w:id="275" w:author="Vailin Choi" w:date="2015-09-22T16:00:00Z">
              <w:r w:rsidR="00FC613C">
                <w:rPr>
                  <w:i/>
                </w:rPr>
                <w:t>v1 B-tree</w:t>
              </w:r>
            </w:ins>
            <w:ins w:id="276" w:author="Vailin Choi" w:date="2015-09-21T13:05:00Z">
              <w:r w:rsidR="00422AA4" w:rsidRPr="00D875B6">
                <w:rPr>
                  <w:i/>
                  <w:rPrChange w:id="277" w:author="Vailin Choi" w:date="2015-09-21T13:39:00Z">
                    <w:rPr/>
                  </w:rPrChange>
                </w:rPr>
                <w:t xml:space="preserve"> K</w:t>
              </w:r>
            </w:ins>
            <w:ins w:id="278" w:author="Vailin Choi" w:date="2015-09-22T16:00:00Z">
              <w:r w:rsidR="00FC613C">
                <w:rPr>
                  <w:i/>
                </w:rPr>
                <w:t xml:space="preserve"> value</w:t>
              </w:r>
            </w:ins>
          </w:p>
        </w:tc>
        <w:tc>
          <w:tcPr>
            <w:tcW w:w="1980" w:type="dxa"/>
            <w:tcBorders>
              <w:bottom w:val="single" w:sz="4" w:space="0" w:color="000000" w:themeColor="text1"/>
            </w:tcBorders>
            <w:shd w:val="clear" w:color="auto" w:fill="E0E0E0"/>
            <w:vAlign w:val="center"/>
            <w:tcPrChange w:id="279" w:author="Vailin Choi" w:date="2015-09-22T16:04:00Z">
              <w:tcPr>
                <w:tcW w:w="2340" w:type="dxa"/>
                <w:vAlign w:val="center"/>
              </w:tcPr>
            </w:tcPrChange>
          </w:tcPr>
          <w:p w:rsidR="00422AA4" w:rsidRPr="00D875B6" w:rsidRDefault="00422AA4">
            <w:pPr>
              <w:jc w:val="center"/>
              <w:rPr>
                <w:ins w:id="280" w:author="Vailin Choi" w:date="2015-09-21T13:05:00Z"/>
                <w:i/>
                <w:rPrChange w:id="281" w:author="Vailin Choi" w:date="2015-09-21T13:39:00Z">
                  <w:rPr>
                    <w:ins w:id="282" w:author="Vailin Choi" w:date="2015-09-21T13:05:00Z"/>
                  </w:rPr>
                </w:rPrChange>
              </w:rPr>
            </w:pPr>
            <w:ins w:id="283" w:author="Vailin Choi" w:date="2015-09-21T13:05:00Z">
              <w:r w:rsidRPr="00D875B6">
                <w:rPr>
                  <w:i/>
                  <w:rPrChange w:id="284" w:author="Vailin Choi" w:date="2015-09-21T13:39:00Z">
                    <w:rPr/>
                  </w:rPrChange>
                </w:rPr>
                <w:t xml:space="preserve">SOHM </w:t>
              </w:r>
            </w:ins>
          </w:p>
        </w:tc>
        <w:tc>
          <w:tcPr>
            <w:tcW w:w="3150" w:type="dxa"/>
            <w:tcBorders>
              <w:bottom w:val="single" w:sz="4" w:space="0" w:color="000000" w:themeColor="text1"/>
            </w:tcBorders>
            <w:shd w:val="clear" w:color="auto" w:fill="E0E0E0"/>
            <w:vAlign w:val="center"/>
            <w:tcPrChange w:id="285" w:author="Vailin Choi" w:date="2015-09-22T16:04:00Z">
              <w:tcPr>
                <w:tcW w:w="2610" w:type="dxa"/>
                <w:vAlign w:val="center"/>
              </w:tcPr>
            </w:tcPrChange>
          </w:tcPr>
          <w:p w:rsidR="00422AA4" w:rsidRPr="00D875B6" w:rsidRDefault="009133A8">
            <w:pPr>
              <w:jc w:val="center"/>
              <w:rPr>
                <w:ins w:id="286" w:author="Vailin Choi" w:date="2015-09-21T13:05:00Z"/>
                <w:i/>
                <w:rPrChange w:id="287" w:author="Vailin Choi" w:date="2015-09-21T13:39:00Z">
                  <w:rPr>
                    <w:ins w:id="288" w:author="Vailin Choi" w:date="2015-09-21T13:05:00Z"/>
                  </w:rPr>
                </w:rPrChange>
              </w:rPr>
            </w:pPr>
            <w:proofErr w:type="gramStart"/>
            <w:ins w:id="289" w:author="Vailin Choi" w:date="2015-09-21T13:05:00Z">
              <w:r>
                <w:rPr>
                  <w:i/>
                </w:rPr>
                <w:t>n</w:t>
              </w:r>
              <w:r w:rsidR="00422AA4" w:rsidRPr="00D875B6">
                <w:rPr>
                  <w:i/>
                  <w:rPrChange w:id="290" w:author="Vailin Choi" w:date="2015-09-21T13:39:00Z">
                    <w:rPr/>
                  </w:rPrChange>
                </w:rPr>
                <w:t>on</w:t>
              </w:r>
              <w:proofErr w:type="gramEnd"/>
              <w:r w:rsidR="00422AA4" w:rsidRPr="00D875B6">
                <w:rPr>
                  <w:i/>
                  <w:rPrChange w:id="291" w:author="Vailin Choi" w:date="2015-09-21T13:39:00Z">
                    <w:rPr/>
                  </w:rPrChange>
                </w:rPr>
                <w:t xml:space="preserve">-default </w:t>
              </w:r>
            </w:ins>
            <w:ins w:id="292" w:author="Vailin Choi" w:date="2015-09-22T14:48:00Z">
              <w:r w:rsidR="000D67A9">
                <w:rPr>
                  <w:i/>
                </w:rPr>
                <w:t xml:space="preserve">file </w:t>
              </w:r>
            </w:ins>
            <w:ins w:id="293" w:author="Vailin Choi" w:date="2015-09-21T13:05:00Z">
              <w:r w:rsidR="00422AA4" w:rsidRPr="00D875B6">
                <w:rPr>
                  <w:i/>
                  <w:rPrChange w:id="294" w:author="Vailin Choi" w:date="2015-09-21T13:39:00Z">
                    <w:rPr/>
                  </w:rPrChange>
                </w:rPr>
                <w:t>space</w:t>
              </w:r>
            </w:ins>
            <w:ins w:id="295" w:author="Vailin Choi" w:date="2015-09-22T16:04:00Z">
              <w:r w:rsidR="00F33909">
                <w:rPr>
                  <w:i/>
                </w:rPr>
                <w:t xml:space="preserve"> info</w:t>
              </w:r>
            </w:ins>
          </w:p>
        </w:tc>
      </w:tr>
      <w:tr w:rsidR="00422AA4" w:rsidTr="00F33909">
        <w:trPr>
          <w:ins w:id="296" w:author="Vailin Choi" w:date="2015-09-21T13:05:00Z"/>
        </w:trPr>
        <w:tc>
          <w:tcPr>
            <w:tcW w:w="1638" w:type="dxa"/>
            <w:shd w:val="clear" w:color="auto" w:fill="auto"/>
            <w:vAlign w:val="center"/>
            <w:tcPrChange w:id="297" w:author="Vailin Choi" w:date="2015-09-22T16:04:00Z">
              <w:tcPr>
                <w:tcW w:w="1818" w:type="dxa"/>
                <w:vAlign w:val="center"/>
              </w:tcPr>
            </w:tcPrChange>
          </w:tcPr>
          <w:p w:rsidR="00422AA4" w:rsidRDefault="00422AA4">
            <w:pPr>
              <w:jc w:val="center"/>
              <w:rPr>
                <w:ins w:id="298" w:author="Vailin Choi" w:date="2015-09-21T13:05:00Z"/>
                <w:rFonts w:eastAsiaTheme="majorEastAsia" w:cstheme="majorBidi"/>
                <w:b/>
                <w:bCs/>
                <w:i/>
                <w:iCs/>
                <w:color w:val="000000" w:themeColor="text1"/>
                <w:szCs w:val="20"/>
              </w:rPr>
              <w:pPrChange w:id="299" w:author="Vailin Choi" w:date="2015-09-21T18:14:00Z">
                <w:pPr>
                  <w:keepNext/>
                  <w:keepLines/>
                  <w:numPr>
                    <w:ilvl w:val="3"/>
                    <w:numId w:val="1"/>
                  </w:numPr>
                  <w:spacing w:before="200"/>
                  <w:ind w:left="864" w:hanging="864"/>
                  <w:jc w:val="center"/>
                  <w:outlineLvl w:val="3"/>
                </w:pPr>
              </w:pPrChange>
            </w:pPr>
            <w:ins w:id="300" w:author="Vailin Choi" w:date="2015-09-21T13:07:00Z">
              <w:r>
                <w:t xml:space="preserve">v. </w:t>
              </w:r>
            </w:ins>
            <w:ins w:id="301" w:author="Vailin Choi" w:date="2015-09-21T13:05:00Z">
              <w:r>
                <w:t>2</w:t>
              </w:r>
            </w:ins>
          </w:p>
        </w:tc>
        <w:tc>
          <w:tcPr>
            <w:tcW w:w="3420" w:type="dxa"/>
            <w:shd w:val="clear" w:color="auto" w:fill="auto"/>
            <w:vAlign w:val="center"/>
            <w:tcPrChange w:id="302" w:author="Vailin Choi" w:date="2015-09-22T16:04:00Z">
              <w:tcPr>
                <w:tcW w:w="3420" w:type="dxa"/>
                <w:vAlign w:val="center"/>
              </w:tcPr>
            </w:tcPrChange>
          </w:tcPr>
          <w:p w:rsidR="00422AA4" w:rsidRDefault="00422AA4" w:rsidP="008233CE">
            <w:pPr>
              <w:jc w:val="center"/>
              <w:rPr>
                <w:ins w:id="303" w:author="Vailin Choi" w:date="2015-09-21T13:05:00Z"/>
              </w:rPr>
            </w:pPr>
            <w:ins w:id="304" w:author="Vailin Choi" w:date="2015-09-21T13:07:00Z">
              <w:r>
                <w:t xml:space="preserve">v. </w:t>
              </w:r>
            </w:ins>
            <w:ins w:id="305" w:author="Vailin Choi" w:date="2015-09-21T13:05:00Z">
              <w:r>
                <w:t>2</w:t>
              </w:r>
            </w:ins>
            <w:ins w:id="306" w:author="Vailin Choi" w:date="2015-09-21T13:28:00Z">
              <w:r>
                <w:t>*</w:t>
              </w:r>
            </w:ins>
          </w:p>
        </w:tc>
        <w:tc>
          <w:tcPr>
            <w:tcW w:w="1980" w:type="dxa"/>
            <w:shd w:val="clear" w:color="auto" w:fill="auto"/>
            <w:vAlign w:val="center"/>
            <w:tcPrChange w:id="307" w:author="Vailin Choi" w:date="2015-09-22T16:04:00Z">
              <w:tcPr>
                <w:tcW w:w="2340" w:type="dxa"/>
                <w:vAlign w:val="center"/>
              </w:tcPr>
            </w:tcPrChange>
          </w:tcPr>
          <w:p w:rsidR="00422AA4" w:rsidRDefault="00422AA4" w:rsidP="008233CE">
            <w:pPr>
              <w:jc w:val="center"/>
              <w:rPr>
                <w:ins w:id="308" w:author="Vailin Choi" w:date="2015-09-21T13:05:00Z"/>
              </w:rPr>
            </w:pPr>
            <w:ins w:id="309" w:author="Vailin Choi" w:date="2015-09-21T13:07:00Z">
              <w:r>
                <w:t xml:space="preserve">v. </w:t>
              </w:r>
            </w:ins>
            <w:ins w:id="310" w:author="Vailin Choi" w:date="2015-09-21T13:05:00Z">
              <w:r>
                <w:t>2*</w:t>
              </w:r>
            </w:ins>
          </w:p>
        </w:tc>
        <w:tc>
          <w:tcPr>
            <w:tcW w:w="3150" w:type="dxa"/>
            <w:shd w:val="clear" w:color="auto" w:fill="auto"/>
            <w:vAlign w:val="center"/>
            <w:tcPrChange w:id="311" w:author="Vailin Choi" w:date="2015-09-22T16:04:00Z">
              <w:tcPr>
                <w:tcW w:w="2610" w:type="dxa"/>
                <w:vAlign w:val="center"/>
              </w:tcPr>
            </w:tcPrChange>
          </w:tcPr>
          <w:p w:rsidR="00422AA4" w:rsidRDefault="00422AA4" w:rsidP="008233CE">
            <w:pPr>
              <w:jc w:val="center"/>
              <w:rPr>
                <w:ins w:id="312" w:author="Vailin Choi" w:date="2015-09-21T13:05:00Z"/>
              </w:rPr>
            </w:pPr>
            <w:ins w:id="313" w:author="Vailin Choi" w:date="2015-09-21T13:07:00Z">
              <w:r>
                <w:t xml:space="preserve">v. </w:t>
              </w:r>
            </w:ins>
            <w:ins w:id="314" w:author="Vailin Choi" w:date="2015-09-21T13:05:00Z">
              <w:r>
                <w:t>2</w:t>
              </w:r>
            </w:ins>
            <w:ins w:id="315" w:author="Vailin Choi" w:date="2015-09-21T13:06:00Z">
              <w:r>
                <w:t>*</w:t>
              </w:r>
            </w:ins>
          </w:p>
        </w:tc>
      </w:tr>
    </w:tbl>
    <w:p w:rsidR="000D67A9" w:rsidRDefault="000D67A9" w:rsidP="00582129">
      <w:pPr>
        <w:rPr>
          <w:ins w:id="316" w:author="Vailin Choi" w:date="2015-09-22T14:46:00Z"/>
        </w:rPr>
      </w:pPr>
    </w:p>
    <w:p w:rsidR="00B31F5D" w:rsidRDefault="00582129" w:rsidP="00611674">
      <w:pPr>
        <w:rPr>
          <w:ins w:id="317" w:author="Vailin Choi" w:date="2015-09-21T13:09:00Z"/>
        </w:rPr>
      </w:pPr>
      <w:ins w:id="318" w:author="Vailin Choi" w:date="2015-09-21T18:36:00Z">
        <w:r>
          <w:t>*</w:t>
        </w:r>
        <w:proofErr w:type="gramStart"/>
        <w:r>
          <w:t>indicates</w:t>
        </w:r>
        <w:proofErr w:type="gramEnd"/>
        <w:r>
          <w:t xml:space="preserve"> superblock extension is used to store th</w:t>
        </w:r>
        <w:r w:rsidR="00905AEC">
          <w:t>e message information</w:t>
        </w:r>
      </w:ins>
    </w:p>
    <w:p w:rsidR="008233CE" w:rsidRDefault="008233CE">
      <w:pPr>
        <w:pStyle w:val="Heading4"/>
        <w:rPr>
          <w:ins w:id="319" w:author="Vailin Choi" w:date="2015-09-21T13:10:00Z"/>
        </w:rPr>
        <w:pPrChange w:id="320" w:author="Vailin Choi" w:date="2015-09-21T18:16:00Z">
          <w:pPr/>
        </w:pPrChange>
      </w:pPr>
      <w:ins w:id="321" w:author="Vailin Choi" w:date="2015-09-21T13:09:00Z">
        <w:r>
          <w:t xml:space="preserve">The proposed implementation </w:t>
        </w:r>
      </w:ins>
      <w:ins w:id="322" w:author="Vailin Choi" w:date="2015-09-21T18:30:00Z">
        <w:r w:rsidR="00582129">
          <w:t>of</w:t>
        </w:r>
      </w:ins>
      <w:ins w:id="323" w:author="Vailin Choi" w:date="2015-09-21T13:09:00Z">
        <w:r>
          <w:t xml:space="preserve"> superblock version:</w:t>
        </w:r>
      </w:ins>
    </w:p>
    <w:p w:rsidR="00EA7611" w:rsidRDefault="00EA7611" w:rsidP="00EA7611">
      <w:pPr>
        <w:rPr>
          <w:ins w:id="324" w:author="Vailin Choi" w:date="2015-09-21T18:44:00Z"/>
        </w:rPr>
      </w:pPr>
      <w:ins w:id="325" w:author="Vailin Choi" w:date="2015-09-21T18:44:00Z">
        <w:r>
          <w:t>The library determines the superblock version # to use based on whether the file is created with or without the latest format.</w:t>
        </w:r>
      </w:ins>
    </w:p>
    <w:p w:rsidR="001D493E" w:rsidRDefault="005621B7">
      <w:pPr>
        <w:pStyle w:val="ListParagraph"/>
        <w:numPr>
          <w:ilvl w:val="0"/>
          <w:numId w:val="52"/>
        </w:numPr>
        <w:rPr>
          <w:ins w:id="326" w:author="Vailin Choi" w:date="2015-09-22T15:43:00Z"/>
        </w:rPr>
        <w:pPrChange w:id="327" w:author="Vailin Choi" w:date="2015-09-22T15:42:00Z">
          <w:pPr>
            <w:pStyle w:val="ListParagraph"/>
            <w:numPr>
              <w:numId w:val="40"/>
            </w:numPr>
            <w:ind w:hanging="360"/>
          </w:pPr>
        </w:pPrChange>
      </w:pPr>
      <w:ins w:id="328" w:author="Vailin Choi" w:date="2015-09-21T19:59:00Z">
        <w:r>
          <w:t xml:space="preserve">When a file is created without the latest format, the </w:t>
        </w:r>
      </w:ins>
      <w:ins w:id="329" w:author="Vailin Choi" w:date="2015-09-22T14:47:00Z">
        <w:r w:rsidR="000D67A9">
          <w:t xml:space="preserve">implementation will be the same as </w:t>
        </w:r>
      </w:ins>
      <w:ins w:id="330" w:author="Vailin Choi" w:date="2015-09-21T20:24:00Z">
        <w:r w:rsidR="00103EB7">
          <w:t xml:space="preserve">case </w:t>
        </w:r>
      </w:ins>
      <w:ins w:id="331" w:author="Vailin Choi" w:date="2015-09-21T20:12:00Z">
        <w:r w:rsidR="00971D17">
          <w:t xml:space="preserve">#A </w:t>
        </w:r>
      </w:ins>
      <w:ins w:id="332" w:author="Vailin Choi" w:date="2015-09-21T20:11:00Z">
        <w:r w:rsidR="00971D17">
          <w:t>described in the previous section</w:t>
        </w:r>
      </w:ins>
      <w:ins w:id="333" w:author="Vailin Choi" w:date="2015-09-21T20:13:00Z">
        <w:r w:rsidR="008D0B53">
          <w:t>.</w:t>
        </w:r>
      </w:ins>
    </w:p>
    <w:p w:rsidR="00494171" w:rsidRDefault="00966307">
      <w:pPr>
        <w:pStyle w:val="ListParagraph"/>
        <w:numPr>
          <w:ilvl w:val="0"/>
          <w:numId w:val="52"/>
        </w:numPr>
        <w:rPr>
          <w:ins w:id="334" w:author="Vailin Choi" w:date="2015-09-22T10:30:00Z"/>
        </w:rPr>
        <w:pPrChange w:id="335" w:author="Vailin Choi" w:date="2015-09-22T15:46:00Z">
          <w:pPr/>
        </w:pPrChange>
      </w:pPr>
      <w:ins w:id="336" w:author="Vailin Choi" w:date="2015-09-21T18:56:00Z">
        <w:r>
          <w:t xml:space="preserve">When a file is created with the latest format, </w:t>
        </w:r>
      </w:ins>
      <w:ins w:id="337" w:author="Vailin Choi" w:date="2015-09-22T10:29:00Z">
        <w:r w:rsidR="00494171">
          <w:t xml:space="preserve">the library will </w:t>
        </w:r>
      </w:ins>
      <w:ins w:id="338" w:author="Vailin Choi" w:date="2015-09-28T16:38:00Z">
        <w:r w:rsidR="00905AEC">
          <w:t>set superblock</w:t>
        </w:r>
      </w:ins>
      <w:ins w:id="339" w:author="Vailin Choi" w:date="2015-09-22T10:29:00Z">
        <w:r w:rsidR="00494171">
          <w:t xml:space="preserve"> version </w:t>
        </w:r>
      </w:ins>
      <w:ins w:id="340" w:author="Vailin Choi" w:date="2015-09-28T16:38:00Z">
        <w:r w:rsidR="00905AEC">
          <w:t xml:space="preserve">to </w:t>
        </w:r>
      </w:ins>
      <w:ins w:id="341" w:author="Vailin Choi" w:date="2015-09-22T10:29:00Z">
        <w:r w:rsidR="00494171">
          <w:t>3.</w:t>
        </w:r>
      </w:ins>
    </w:p>
    <w:p w:rsidR="00494171" w:rsidRPr="00B31F5D" w:rsidRDefault="00B31F5D">
      <w:pPr>
        <w:jc w:val="center"/>
        <w:rPr>
          <w:ins w:id="342" w:author="Vailin Choi" w:date="2015-09-22T10:30:00Z"/>
          <w:rStyle w:val="IntenseEmphasis"/>
          <w:rPrChange w:id="343" w:author="Vailin Choi" w:date="2015-09-22T15:46:00Z">
            <w:rPr>
              <w:ins w:id="344" w:author="Vailin Choi" w:date="2015-09-22T10:30:00Z"/>
            </w:rPr>
          </w:rPrChange>
        </w:rPr>
        <w:pPrChange w:id="345" w:author="Vailin Choi" w:date="2015-09-22T15:47:00Z">
          <w:pPr/>
        </w:pPrChange>
      </w:pPr>
      <w:ins w:id="346" w:author="Vailin Choi" w:date="2015-09-22T15:47:00Z">
        <w:r>
          <w:rPr>
            <w:rStyle w:val="IntenseEmphasis"/>
          </w:rPr>
          <w:t>File with latest format</w:t>
        </w:r>
      </w:ins>
    </w:p>
    <w:tbl>
      <w:tblPr>
        <w:tblStyle w:val="TableGrid"/>
        <w:tblW w:w="10188" w:type="dxa"/>
        <w:tblLook w:val="04A0" w:firstRow="1" w:lastRow="0" w:firstColumn="1" w:lastColumn="0" w:noHBand="0" w:noVBand="1"/>
        <w:tblPrChange w:id="347" w:author="Vailin Choi" w:date="2015-09-22T15:47:00Z">
          <w:tblPr>
            <w:tblStyle w:val="TableGrid"/>
            <w:tblW w:w="10188" w:type="dxa"/>
            <w:tblLook w:val="04A0" w:firstRow="1" w:lastRow="0" w:firstColumn="1" w:lastColumn="0" w:noHBand="0" w:noVBand="1"/>
          </w:tblPr>
        </w:tblPrChange>
      </w:tblPr>
      <w:tblGrid>
        <w:gridCol w:w="1638"/>
        <w:gridCol w:w="3420"/>
        <w:gridCol w:w="1800"/>
        <w:gridCol w:w="3330"/>
        <w:tblGridChange w:id="348">
          <w:tblGrid>
            <w:gridCol w:w="1638"/>
            <w:gridCol w:w="3420"/>
            <w:gridCol w:w="2520"/>
            <w:gridCol w:w="2610"/>
          </w:tblGrid>
        </w:tblGridChange>
      </w:tblGrid>
      <w:tr w:rsidR="00494171" w:rsidTr="00B31F5D">
        <w:trPr>
          <w:ins w:id="349" w:author="Vailin Choi" w:date="2015-09-22T10:31:00Z"/>
        </w:trPr>
        <w:tc>
          <w:tcPr>
            <w:tcW w:w="10188" w:type="dxa"/>
            <w:gridSpan w:val="4"/>
            <w:shd w:val="clear" w:color="auto" w:fill="E0E0E0"/>
            <w:vAlign w:val="center"/>
            <w:tcPrChange w:id="350" w:author="Vailin Choi" w:date="2015-09-22T15:47:00Z">
              <w:tcPr>
                <w:tcW w:w="10188" w:type="dxa"/>
                <w:gridSpan w:val="4"/>
                <w:vAlign w:val="center"/>
              </w:tcPr>
            </w:tcPrChange>
          </w:tcPr>
          <w:p w:rsidR="00494171" w:rsidRPr="005C349C" w:rsidRDefault="00494171" w:rsidP="000375FA">
            <w:pPr>
              <w:jc w:val="center"/>
              <w:rPr>
                <w:ins w:id="351" w:author="Vailin Choi" w:date="2015-09-22T10:31:00Z"/>
                <w:i/>
              </w:rPr>
            </w:pPr>
            <w:proofErr w:type="gramStart"/>
            <w:ins w:id="352" w:author="Vailin Choi" w:date="2015-09-22T10:31:00Z">
              <w:r>
                <w:rPr>
                  <w:i/>
                </w:rPr>
                <w:t>non</w:t>
              </w:r>
              <w:proofErr w:type="gramEnd"/>
              <w:r>
                <w:rPr>
                  <w:i/>
                </w:rPr>
                <w:t>-SWMR/SWMR</w:t>
              </w:r>
            </w:ins>
            <w:ins w:id="353" w:author="Vailin Choi" w:date="2015-09-22T14:47:00Z">
              <w:r w:rsidR="000D67A9">
                <w:rPr>
                  <w:i/>
                </w:rPr>
                <w:t xml:space="preserve"> file access</w:t>
              </w:r>
            </w:ins>
          </w:p>
        </w:tc>
      </w:tr>
      <w:tr w:rsidR="00494171" w:rsidTr="00F33909">
        <w:trPr>
          <w:ins w:id="354" w:author="Vailin Choi" w:date="2015-09-22T10:31:00Z"/>
        </w:trPr>
        <w:tc>
          <w:tcPr>
            <w:tcW w:w="1638" w:type="dxa"/>
            <w:shd w:val="clear" w:color="auto" w:fill="E0E0E0"/>
            <w:vAlign w:val="center"/>
            <w:tcPrChange w:id="355" w:author="Vailin Choi" w:date="2015-09-22T16:04:00Z">
              <w:tcPr>
                <w:tcW w:w="1638" w:type="dxa"/>
                <w:vAlign w:val="center"/>
              </w:tcPr>
            </w:tcPrChange>
          </w:tcPr>
          <w:p w:rsidR="00494171" w:rsidRPr="005C349C" w:rsidRDefault="00494171" w:rsidP="000375FA">
            <w:pPr>
              <w:jc w:val="center"/>
              <w:rPr>
                <w:ins w:id="356" w:author="Vailin Choi" w:date="2015-09-22T10:31:00Z"/>
                <w:i/>
              </w:rPr>
            </w:pPr>
            <w:ins w:id="357" w:author="Vailin Choi" w:date="2015-09-22T10:31:00Z">
              <w:r>
                <w:rPr>
                  <w:i/>
                </w:rPr>
                <w:t>--</w:t>
              </w:r>
            </w:ins>
          </w:p>
        </w:tc>
        <w:tc>
          <w:tcPr>
            <w:tcW w:w="3420" w:type="dxa"/>
            <w:shd w:val="clear" w:color="auto" w:fill="E0E0E0"/>
            <w:vAlign w:val="center"/>
            <w:tcPrChange w:id="358" w:author="Vailin Choi" w:date="2015-09-22T16:04:00Z">
              <w:tcPr>
                <w:tcW w:w="3420" w:type="dxa"/>
                <w:vAlign w:val="center"/>
              </w:tcPr>
            </w:tcPrChange>
          </w:tcPr>
          <w:p w:rsidR="00494171" w:rsidRPr="005C349C" w:rsidRDefault="00494171">
            <w:pPr>
              <w:jc w:val="center"/>
              <w:rPr>
                <w:ins w:id="359" w:author="Vailin Choi" w:date="2015-09-22T10:31:00Z"/>
                <w:i/>
              </w:rPr>
            </w:pPr>
            <w:proofErr w:type="gramStart"/>
            <w:ins w:id="360" w:author="Vailin Choi" w:date="2015-09-22T10:31:00Z">
              <w:r w:rsidRPr="005C349C">
                <w:rPr>
                  <w:i/>
                </w:rPr>
                <w:t>non</w:t>
              </w:r>
              <w:proofErr w:type="gramEnd"/>
              <w:r w:rsidRPr="005C349C">
                <w:rPr>
                  <w:i/>
                </w:rPr>
                <w:t xml:space="preserve">-default </w:t>
              </w:r>
            </w:ins>
            <w:ins w:id="361" w:author="Vailin Choi" w:date="2015-09-22T16:01:00Z">
              <w:r w:rsidR="00FC613C">
                <w:rPr>
                  <w:i/>
                </w:rPr>
                <w:t>v1 B-tree</w:t>
              </w:r>
            </w:ins>
            <w:ins w:id="362" w:author="Vailin Choi" w:date="2015-09-22T10:31:00Z">
              <w:r w:rsidRPr="005C349C">
                <w:rPr>
                  <w:i/>
                </w:rPr>
                <w:t xml:space="preserve"> K</w:t>
              </w:r>
            </w:ins>
            <w:ins w:id="363" w:author="Vailin Choi" w:date="2015-09-22T16:01:00Z">
              <w:r w:rsidR="00FC613C">
                <w:rPr>
                  <w:i/>
                </w:rPr>
                <w:t xml:space="preserve"> value</w:t>
              </w:r>
            </w:ins>
          </w:p>
        </w:tc>
        <w:tc>
          <w:tcPr>
            <w:tcW w:w="1800" w:type="dxa"/>
            <w:shd w:val="clear" w:color="auto" w:fill="E0E0E0"/>
            <w:vAlign w:val="center"/>
            <w:tcPrChange w:id="364" w:author="Vailin Choi" w:date="2015-09-22T16:04:00Z">
              <w:tcPr>
                <w:tcW w:w="2520" w:type="dxa"/>
                <w:vAlign w:val="center"/>
              </w:tcPr>
            </w:tcPrChange>
          </w:tcPr>
          <w:p w:rsidR="00494171" w:rsidRPr="005C349C" w:rsidRDefault="00494171">
            <w:pPr>
              <w:jc w:val="center"/>
              <w:rPr>
                <w:ins w:id="365" w:author="Vailin Choi" w:date="2015-09-22T10:31:00Z"/>
                <w:i/>
              </w:rPr>
            </w:pPr>
            <w:ins w:id="366" w:author="Vailin Choi" w:date="2015-09-22T10:31:00Z">
              <w:r w:rsidRPr="005C349C">
                <w:rPr>
                  <w:i/>
                </w:rPr>
                <w:t xml:space="preserve">SOHM </w:t>
              </w:r>
            </w:ins>
          </w:p>
        </w:tc>
        <w:tc>
          <w:tcPr>
            <w:tcW w:w="3330" w:type="dxa"/>
            <w:shd w:val="clear" w:color="auto" w:fill="E0E0E0"/>
            <w:vAlign w:val="center"/>
            <w:tcPrChange w:id="367" w:author="Vailin Choi" w:date="2015-09-22T16:04:00Z">
              <w:tcPr>
                <w:tcW w:w="2610" w:type="dxa"/>
                <w:vAlign w:val="center"/>
              </w:tcPr>
            </w:tcPrChange>
          </w:tcPr>
          <w:p w:rsidR="00494171" w:rsidRPr="005C349C" w:rsidRDefault="00494171">
            <w:pPr>
              <w:jc w:val="center"/>
              <w:rPr>
                <w:ins w:id="368" w:author="Vailin Choi" w:date="2015-09-22T10:31:00Z"/>
                <w:i/>
              </w:rPr>
            </w:pPr>
            <w:proofErr w:type="gramStart"/>
            <w:ins w:id="369" w:author="Vailin Choi" w:date="2015-09-22T10:31:00Z">
              <w:r w:rsidRPr="005C349C">
                <w:rPr>
                  <w:i/>
                </w:rPr>
                <w:t>non</w:t>
              </w:r>
              <w:proofErr w:type="gramEnd"/>
              <w:r w:rsidRPr="005C349C">
                <w:rPr>
                  <w:i/>
                </w:rPr>
                <w:t xml:space="preserve">-default </w:t>
              </w:r>
            </w:ins>
            <w:ins w:id="370" w:author="Vailin Choi" w:date="2015-09-22T14:47:00Z">
              <w:r w:rsidR="000D67A9">
                <w:rPr>
                  <w:i/>
                </w:rPr>
                <w:t xml:space="preserve"> file </w:t>
              </w:r>
            </w:ins>
            <w:ins w:id="371" w:author="Vailin Choi" w:date="2015-09-22T10:31:00Z">
              <w:r w:rsidRPr="005C349C">
                <w:rPr>
                  <w:i/>
                </w:rPr>
                <w:t>space</w:t>
              </w:r>
            </w:ins>
            <w:ins w:id="372" w:author="Vailin Choi" w:date="2015-09-22T16:04:00Z">
              <w:r w:rsidR="00F33909">
                <w:rPr>
                  <w:i/>
                </w:rPr>
                <w:t xml:space="preserve"> info</w:t>
              </w:r>
            </w:ins>
          </w:p>
        </w:tc>
      </w:tr>
      <w:tr w:rsidR="00494171" w:rsidTr="00F33909">
        <w:trPr>
          <w:ins w:id="373" w:author="Vailin Choi" w:date="2015-09-22T10:31:00Z"/>
        </w:trPr>
        <w:tc>
          <w:tcPr>
            <w:tcW w:w="1638" w:type="dxa"/>
            <w:vAlign w:val="center"/>
            <w:tcPrChange w:id="374" w:author="Vailin Choi" w:date="2015-09-22T16:04:00Z">
              <w:tcPr>
                <w:tcW w:w="1638" w:type="dxa"/>
                <w:vAlign w:val="center"/>
              </w:tcPr>
            </w:tcPrChange>
          </w:tcPr>
          <w:p w:rsidR="00494171" w:rsidRDefault="00494171">
            <w:pPr>
              <w:jc w:val="center"/>
              <w:rPr>
                <w:ins w:id="375" w:author="Vailin Choi" w:date="2015-09-22T10:31:00Z"/>
              </w:rPr>
            </w:pPr>
            <w:ins w:id="376" w:author="Vailin Choi" w:date="2015-09-22T10:31:00Z">
              <w:r>
                <w:t>v. 3</w:t>
              </w:r>
            </w:ins>
          </w:p>
        </w:tc>
        <w:tc>
          <w:tcPr>
            <w:tcW w:w="3420" w:type="dxa"/>
            <w:vAlign w:val="center"/>
            <w:tcPrChange w:id="377" w:author="Vailin Choi" w:date="2015-09-22T16:04:00Z">
              <w:tcPr>
                <w:tcW w:w="3420" w:type="dxa"/>
                <w:vAlign w:val="center"/>
              </w:tcPr>
            </w:tcPrChange>
          </w:tcPr>
          <w:p w:rsidR="00494171" w:rsidRDefault="00494171">
            <w:pPr>
              <w:jc w:val="center"/>
              <w:rPr>
                <w:ins w:id="378" w:author="Vailin Choi" w:date="2015-09-22T10:31:00Z"/>
              </w:rPr>
            </w:pPr>
            <w:ins w:id="379" w:author="Vailin Choi" w:date="2015-09-22T10:31:00Z">
              <w:r>
                <w:t>v. 3*</w:t>
              </w:r>
            </w:ins>
          </w:p>
        </w:tc>
        <w:tc>
          <w:tcPr>
            <w:tcW w:w="1800" w:type="dxa"/>
            <w:vAlign w:val="center"/>
            <w:tcPrChange w:id="380" w:author="Vailin Choi" w:date="2015-09-22T16:04:00Z">
              <w:tcPr>
                <w:tcW w:w="2520" w:type="dxa"/>
                <w:vAlign w:val="center"/>
              </w:tcPr>
            </w:tcPrChange>
          </w:tcPr>
          <w:p w:rsidR="00494171" w:rsidRDefault="00494171">
            <w:pPr>
              <w:jc w:val="center"/>
              <w:rPr>
                <w:ins w:id="381" w:author="Vailin Choi" w:date="2015-09-22T10:31:00Z"/>
              </w:rPr>
            </w:pPr>
            <w:ins w:id="382" w:author="Vailin Choi" w:date="2015-09-22T10:31:00Z">
              <w:r>
                <w:t>v. 3*</w:t>
              </w:r>
            </w:ins>
          </w:p>
        </w:tc>
        <w:tc>
          <w:tcPr>
            <w:tcW w:w="3330" w:type="dxa"/>
            <w:vAlign w:val="center"/>
            <w:tcPrChange w:id="383" w:author="Vailin Choi" w:date="2015-09-22T16:04:00Z">
              <w:tcPr>
                <w:tcW w:w="2610" w:type="dxa"/>
                <w:vAlign w:val="center"/>
              </w:tcPr>
            </w:tcPrChange>
          </w:tcPr>
          <w:p w:rsidR="00494171" w:rsidRDefault="00494171">
            <w:pPr>
              <w:jc w:val="center"/>
              <w:rPr>
                <w:ins w:id="384" w:author="Vailin Choi" w:date="2015-09-22T10:31:00Z"/>
              </w:rPr>
            </w:pPr>
            <w:ins w:id="385" w:author="Vailin Choi" w:date="2015-09-22T10:31:00Z">
              <w:r>
                <w:t>v. 3*</w:t>
              </w:r>
            </w:ins>
          </w:p>
        </w:tc>
      </w:tr>
    </w:tbl>
    <w:p w:rsidR="00D875B6" w:rsidDel="00494171" w:rsidRDefault="00D875B6" w:rsidP="00611674">
      <w:pPr>
        <w:rPr>
          <w:del w:id="386" w:author="Vailin Choi" w:date="2015-09-22T10:30:00Z"/>
        </w:rPr>
      </w:pPr>
    </w:p>
    <w:p w:rsidR="001920F4" w:rsidRDefault="001920F4" w:rsidP="001920F4">
      <w:pPr>
        <w:pStyle w:val="Heading3"/>
      </w:pPr>
      <w:bookmarkStart w:id="387" w:name="_Toc303976499"/>
      <w:r>
        <w:t>Alternative change to address SWMR-79</w:t>
      </w:r>
      <w:bookmarkEnd w:id="387"/>
    </w:p>
    <w:p w:rsidR="001920F4" w:rsidRDefault="001920F4" w:rsidP="001920F4">
      <w:r>
        <w:t>No alternative solutions were pr</w:t>
      </w:r>
      <w:r w:rsidR="00DF7369">
        <w:t>o</w:t>
      </w:r>
      <w:r>
        <w:t>p</w:t>
      </w:r>
      <w:r w:rsidR="00DF7369">
        <w:t>o</w:t>
      </w:r>
      <w:r>
        <w:t>sed.</w:t>
      </w:r>
    </w:p>
    <w:p w:rsidR="001920F4" w:rsidRPr="00053DC7" w:rsidRDefault="001920F4" w:rsidP="00611674"/>
    <w:p w:rsidR="001920F4" w:rsidRPr="00D97D09" w:rsidRDefault="001920F4" w:rsidP="00A759A6">
      <w:pPr>
        <w:spacing w:after="0"/>
        <w:jc w:val="left"/>
        <w:rPr>
          <w:rPrChange w:id="388" w:author="Vailin Choi" w:date="2015-09-23T23:24:00Z">
            <w:rPr>
              <w:rFonts w:asciiTheme="majorHAnsi" w:eastAsiaTheme="majorEastAsia" w:hAnsiTheme="majorHAnsi" w:cstheme="majorBidi"/>
              <w:b/>
              <w:bCs/>
              <w:color w:val="000000" w:themeColor="text1"/>
              <w:sz w:val="26"/>
              <w:szCs w:val="26"/>
            </w:rPr>
          </w:rPrChange>
        </w:rPr>
      </w:pPr>
      <w:r>
        <w:br w:type="page"/>
      </w:r>
    </w:p>
    <w:p w:rsidR="00611674" w:rsidRDefault="0032429F">
      <w:pPr>
        <w:pStyle w:val="Heading2"/>
      </w:pPr>
      <w:bookmarkStart w:id="389" w:name="_Toc303976500"/>
      <w:del w:id="390" w:author="Vailin Choi" w:date="2015-09-22T11:51:00Z">
        <w:r w:rsidDel="0082593A">
          <w:delText xml:space="preserve">Free </w:delText>
        </w:r>
      </w:del>
      <w:r>
        <w:t>File Space Management</w:t>
      </w:r>
      <w:bookmarkEnd w:id="389"/>
    </w:p>
    <w:p w:rsidR="004D6FE9" w:rsidRDefault="000375FA" w:rsidP="00611674">
      <w:pPr>
        <w:rPr>
          <w:ins w:id="391" w:author="Vailin Choi" w:date="2015-09-23T00:09:00Z"/>
        </w:rPr>
      </w:pPr>
      <w:ins w:id="392" w:author="Vailin Choi" w:date="2015-09-22T11:18:00Z">
        <w:r>
          <w:t xml:space="preserve">The </w:t>
        </w:r>
      </w:ins>
      <w:ins w:id="393" w:author="Vailin Choi" w:date="2015-09-22T11:19:00Z">
        <w:r w:rsidR="00EE583B">
          <w:t xml:space="preserve">HDF5 library performs file space management activities </w:t>
        </w:r>
      </w:ins>
      <w:ins w:id="394" w:author="Vailin Choi" w:date="2015-09-22T11:20:00Z">
        <w:r w:rsidR="00EE583B">
          <w:t>such as tracking free space and allocating space to store file metadata and raw</w:t>
        </w:r>
      </w:ins>
      <w:ins w:id="395" w:author="Vailin Choi" w:date="2015-09-22T11:47:00Z">
        <w:r w:rsidR="00EE6DBF">
          <w:t xml:space="preserve"> data</w:t>
        </w:r>
      </w:ins>
      <w:ins w:id="396" w:author="Vailin Choi" w:date="2015-09-22T11:20:00Z">
        <w:r w:rsidR="00EE583B">
          <w:t xml:space="preserve">.  </w:t>
        </w:r>
      </w:ins>
      <w:ins w:id="397" w:author="Vailin Choi" w:date="2015-09-22T11:21:00Z">
        <w:r w:rsidR="00EE6DBF">
          <w:t>The library</w:t>
        </w:r>
        <w:r w:rsidR="00EE583B">
          <w:t xml:space="preserve"> </w:t>
        </w:r>
      </w:ins>
      <w:ins w:id="398" w:author="Vailin Choi" w:date="2015-09-22T11:42:00Z">
        <w:r w:rsidR="00EE6DBF">
          <w:t xml:space="preserve">provides </w:t>
        </w:r>
      </w:ins>
      <w:ins w:id="399" w:author="Vailin Choi" w:date="2015-09-23T23:12:00Z">
        <w:r w:rsidR="00780EC0">
          <w:t>3</w:t>
        </w:r>
      </w:ins>
      <w:ins w:id="400" w:author="Vailin Choi" w:date="2015-09-22T11:42:00Z">
        <w:r w:rsidR="00EE6DBF">
          <w:t xml:space="preserve"> file space management strategies based on </w:t>
        </w:r>
      </w:ins>
      <w:ins w:id="401" w:author="Vailin Choi" w:date="2015-09-23T23:20:00Z">
        <w:r w:rsidR="00D97D09">
          <w:t>4</w:t>
        </w:r>
      </w:ins>
      <w:ins w:id="402" w:author="Vailin Choi" w:date="2015-09-22T11:23:00Z">
        <w:r w:rsidR="00EE583B">
          <w:t xml:space="preserve"> </w:t>
        </w:r>
      </w:ins>
      <w:ins w:id="403" w:author="Vailin Choi" w:date="2015-09-22T11:37:00Z">
        <w:r w:rsidR="00900BD4">
          <w:t>mechanisms</w:t>
        </w:r>
      </w:ins>
      <w:ins w:id="404" w:author="Vailin Choi" w:date="2015-09-22T11:21:00Z">
        <w:r w:rsidR="00EE583B">
          <w:t xml:space="preserve"> </w:t>
        </w:r>
      </w:ins>
      <w:ins w:id="405" w:author="Vailin Choi" w:date="2015-09-22T11:42:00Z">
        <w:r w:rsidR="00EE6DBF">
          <w:t>used</w:t>
        </w:r>
      </w:ins>
      <w:ins w:id="406" w:author="Vailin Choi" w:date="2015-09-22T11:38:00Z">
        <w:r w:rsidR="00900BD4">
          <w:t xml:space="preserve"> </w:t>
        </w:r>
      </w:ins>
      <w:ins w:id="407" w:author="Vailin Choi" w:date="2015-09-22T11:37:00Z">
        <w:r w:rsidR="00900BD4">
          <w:t>to allocate space</w:t>
        </w:r>
      </w:ins>
      <w:ins w:id="408" w:author="Vailin Choi" w:date="2015-09-22T11:22:00Z">
        <w:r w:rsidR="00780EC0">
          <w:t>.</w:t>
        </w:r>
        <w:r w:rsidR="00EE6DBF">
          <w:t xml:space="preserve"> </w:t>
        </w:r>
      </w:ins>
      <w:ins w:id="409" w:author="Vailin Choi" w:date="2015-09-23T23:29:00Z">
        <w:r w:rsidR="00AD243F">
          <w:t xml:space="preserve">  Please refer to the &lt;</w:t>
        </w:r>
        <w:r w:rsidR="00AD243F" w:rsidRPr="005C349C">
          <w:rPr>
            <w:i/>
          </w:rPr>
          <w:t>File Space Management User Guide</w:t>
        </w:r>
        <w:r w:rsidR="00AD243F">
          <w:t>—TO BE UPDATED&gt; for detailed description.</w:t>
        </w:r>
      </w:ins>
    </w:p>
    <w:p w:rsidR="00D54046" w:rsidRDefault="00D54046" w:rsidP="00611674">
      <w:pPr>
        <w:rPr>
          <w:ins w:id="410" w:author="Vailin Choi" w:date="2015-09-23T18:51:00Z"/>
        </w:rPr>
      </w:pPr>
      <w:ins w:id="411" w:author="Vailin Choi" w:date="2015-09-23T00:09:00Z">
        <w:r>
          <w:t>The mechanisms are:</w:t>
        </w:r>
      </w:ins>
    </w:p>
    <w:p w:rsidR="00A96D84" w:rsidRDefault="00A96D84">
      <w:pPr>
        <w:pStyle w:val="ListParagraph"/>
        <w:numPr>
          <w:ilvl w:val="0"/>
          <w:numId w:val="55"/>
        </w:numPr>
        <w:rPr>
          <w:ins w:id="412" w:author="Vailin Choi" w:date="2015-09-23T23:13:00Z"/>
        </w:rPr>
        <w:pPrChange w:id="413" w:author="Vailin Choi" w:date="2015-09-23T18:51:00Z">
          <w:pPr/>
        </w:pPrChange>
      </w:pPr>
      <w:ins w:id="414" w:author="Vailin Choi" w:date="2015-09-23T18:51:00Z">
        <w:r>
          <w:t>Free-space managers</w:t>
        </w:r>
      </w:ins>
    </w:p>
    <w:p w:rsidR="00A96D84" w:rsidRDefault="00A96D84">
      <w:pPr>
        <w:pStyle w:val="ListParagraph"/>
        <w:numPr>
          <w:ilvl w:val="0"/>
          <w:numId w:val="55"/>
        </w:numPr>
        <w:rPr>
          <w:ins w:id="415" w:author="Vailin Choi" w:date="2015-09-23T23:14:00Z"/>
        </w:rPr>
        <w:pPrChange w:id="416" w:author="Vailin Choi" w:date="2015-09-23T18:51:00Z">
          <w:pPr/>
        </w:pPrChange>
      </w:pPr>
      <w:ins w:id="417" w:author="Vailin Choi" w:date="2015-09-23T18:51:00Z">
        <w:r>
          <w:t>Free-space managers with embedded paged aggregation</w:t>
        </w:r>
      </w:ins>
    </w:p>
    <w:p w:rsidR="00A96D84" w:rsidRDefault="00A96D84">
      <w:pPr>
        <w:pStyle w:val="ListParagraph"/>
        <w:numPr>
          <w:ilvl w:val="0"/>
          <w:numId w:val="55"/>
        </w:numPr>
        <w:rPr>
          <w:ins w:id="418" w:author="Vailin Choi" w:date="2015-09-23T18:51:00Z"/>
        </w:rPr>
        <w:pPrChange w:id="419" w:author="Vailin Choi" w:date="2015-09-23T18:51:00Z">
          <w:pPr/>
        </w:pPrChange>
      </w:pPr>
      <w:ins w:id="420" w:author="Vailin Choi" w:date="2015-09-23T18:51:00Z">
        <w:r>
          <w:t>Aggregators</w:t>
        </w:r>
      </w:ins>
    </w:p>
    <w:p w:rsidR="00A96D84" w:rsidRDefault="00A96D84">
      <w:pPr>
        <w:pStyle w:val="ListParagraph"/>
        <w:numPr>
          <w:ilvl w:val="0"/>
          <w:numId w:val="55"/>
        </w:numPr>
        <w:rPr>
          <w:ins w:id="421" w:author="Vailin Choi" w:date="2015-09-22T23:18:00Z"/>
        </w:rPr>
        <w:pPrChange w:id="422" w:author="Vailin Choi" w:date="2015-09-23T18:51:00Z">
          <w:pPr/>
        </w:pPrChange>
      </w:pPr>
      <w:ins w:id="423" w:author="Vailin Choi" w:date="2015-09-23T18:51:00Z">
        <w:r>
          <w:t>Virtual file driver</w:t>
        </w:r>
      </w:ins>
    </w:p>
    <w:p w:rsidR="004D6FE9" w:rsidRDefault="00B761AE" w:rsidP="00611674">
      <w:pPr>
        <w:rPr>
          <w:ins w:id="424" w:author="Vailin Choi" w:date="2015-09-22T23:19:00Z"/>
        </w:rPr>
      </w:pPr>
      <w:ins w:id="425" w:author="Vailin Choi" w:date="2015-09-22T23:11:00Z">
        <w:r>
          <w:t>The strategies are:</w:t>
        </w:r>
      </w:ins>
    </w:p>
    <w:p w:rsidR="004D6FE9" w:rsidRDefault="004D6FE9">
      <w:pPr>
        <w:pStyle w:val="ListParagraph"/>
        <w:numPr>
          <w:ilvl w:val="0"/>
          <w:numId w:val="54"/>
        </w:numPr>
        <w:rPr>
          <w:ins w:id="426" w:author="Vailin Choi" w:date="2015-09-22T23:20:00Z"/>
        </w:rPr>
        <w:pPrChange w:id="427" w:author="Vailin Choi" w:date="2015-09-22T23:19:00Z">
          <w:pPr/>
        </w:pPrChange>
      </w:pPr>
      <w:ins w:id="428" w:author="Vailin Choi" w:date="2015-09-22T23:19:00Z">
        <w:r>
          <w:t>H5F_FSPACE_STRATEGY_AGGR</w:t>
        </w:r>
      </w:ins>
    </w:p>
    <w:p w:rsidR="004D6FE9" w:rsidRDefault="004D6FE9">
      <w:pPr>
        <w:pStyle w:val="ListParagraph"/>
        <w:numPr>
          <w:ilvl w:val="1"/>
          <w:numId w:val="54"/>
        </w:numPr>
        <w:rPr>
          <w:ins w:id="429" w:author="Vailin Choi" w:date="2015-09-22T23:21:00Z"/>
        </w:rPr>
        <w:pPrChange w:id="430" w:author="Vailin Choi" w:date="2015-09-22T23:20:00Z">
          <w:pPr/>
        </w:pPrChange>
      </w:pPr>
      <w:ins w:id="431" w:author="Vailin Choi" w:date="2015-09-22T23:20:00Z">
        <w:r>
          <w:t>The mechanisms used are free-space managers, aggregators and virtual file driver</w:t>
        </w:r>
      </w:ins>
    </w:p>
    <w:p w:rsidR="004D6FE9" w:rsidRDefault="004D6FE9">
      <w:pPr>
        <w:pStyle w:val="ListParagraph"/>
        <w:numPr>
          <w:ilvl w:val="1"/>
          <w:numId w:val="54"/>
        </w:numPr>
        <w:rPr>
          <w:ins w:id="432" w:author="Vailin Choi" w:date="2015-09-22T23:19:00Z"/>
        </w:rPr>
        <w:pPrChange w:id="433" w:author="Vailin Choi" w:date="2015-09-22T23:20:00Z">
          <w:pPr/>
        </w:pPrChange>
      </w:pPr>
      <w:ins w:id="434" w:author="Vailin Choi" w:date="2015-09-22T23:21:00Z">
        <w:r>
          <w:t>This is the library default</w:t>
        </w:r>
      </w:ins>
    </w:p>
    <w:p w:rsidR="004D6FE9" w:rsidRDefault="004D6FE9">
      <w:pPr>
        <w:pStyle w:val="ListParagraph"/>
        <w:numPr>
          <w:ilvl w:val="0"/>
          <w:numId w:val="54"/>
        </w:numPr>
        <w:rPr>
          <w:ins w:id="435" w:author="Vailin Choi" w:date="2015-09-22T23:20:00Z"/>
        </w:rPr>
        <w:pPrChange w:id="436" w:author="Vailin Choi" w:date="2015-09-22T23:19:00Z">
          <w:pPr/>
        </w:pPrChange>
      </w:pPr>
      <w:ins w:id="437" w:author="Vailin Choi" w:date="2015-09-22T23:19:00Z">
        <w:r>
          <w:t>H5F_FSPACE_STRATEGY_PAGE</w:t>
        </w:r>
      </w:ins>
    </w:p>
    <w:p w:rsidR="004D6FE9" w:rsidRDefault="004D6FE9">
      <w:pPr>
        <w:pStyle w:val="ListParagraph"/>
        <w:numPr>
          <w:ilvl w:val="1"/>
          <w:numId w:val="54"/>
        </w:numPr>
        <w:rPr>
          <w:ins w:id="438" w:author="Vailin Choi" w:date="2015-09-22T23:19:00Z"/>
        </w:rPr>
        <w:pPrChange w:id="439" w:author="Vailin Choi" w:date="2015-09-22T23:20:00Z">
          <w:pPr/>
        </w:pPrChange>
      </w:pPr>
      <w:ins w:id="440" w:author="Vailin Choi" w:date="2015-09-22T23:20:00Z">
        <w:r>
          <w:t>The mechanisms used are free-space managers with embedded paged aggregation and virtual file driver</w:t>
        </w:r>
      </w:ins>
    </w:p>
    <w:p w:rsidR="004D6FE9" w:rsidRDefault="004D6FE9">
      <w:pPr>
        <w:pStyle w:val="ListParagraph"/>
        <w:numPr>
          <w:ilvl w:val="0"/>
          <w:numId w:val="54"/>
        </w:numPr>
        <w:rPr>
          <w:ins w:id="441" w:author="Vailin Choi" w:date="2015-09-23T18:38:00Z"/>
        </w:rPr>
        <w:pPrChange w:id="442" w:author="Vailin Choi" w:date="2015-09-22T23:19:00Z">
          <w:pPr/>
        </w:pPrChange>
      </w:pPr>
      <w:ins w:id="443" w:author="Vailin Choi" w:date="2015-09-22T23:19:00Z">
        <w:r>
          <w:t>H5F_FSPACE_STRATEGY_NONE</w:t>
        </w:r>
      </w:ins>
    </w:p>
    <w:p w:rsidR="005704CD" w:rsidRDefault="000D2A5A">
      <w:pPr>
        <w:pStyle w:val="ListParagraph"/>
        <w:numPr>
          <w:ilvl w:val="1"/>
          <w:numId w:val="54"/>
        </w:numPr>
        <w:rPr>
          <w:ins w:id="444" w:author="Vailin Choi" w:date="2015-09-22T23:19:00Z"/>
        </w:rPr>
        <w:pPrChange w:id="445" w:author="Vailin Choi" w:date="2015-09-23T18:38:00Z">
          <w:pPr/>
        </w:pPrChange>
      </w:pPr>
      <w:ins w:id="446" w:author="Vailin Choi" w:date="2015-09-23T23:31:00Z">
        <w:r>
          <w:t xml:space="preserve">The </w:t>
        </w:r>
      </w:ins>
      <w:ins w:id="447" w:author="Vailin Choi" w:date="2015-09-23T18:38:00Z">
        <w:r w:rsidR="005704CD">
          <w:t>mechanisms are free-space managers and virtual file driver</w:t>
        </w:r>
      </w:ins>
    </w:p>
    <w:p w:rsidR="00D97D09" w:rsidRDefault="003E6027" w:rsidP="00D97D09">
      <w:pPr>
        <w:rPr>
          <w:ins w:id="448" w:author="Vailin Choi" w:date="2015-09-23T23:21:00Z"/>
        </w:rPr>
      </w:pPr>
      <w:ins w:id="449" w:author="Vailin Choi" w:date="2015-09-28T15:26:00Z">
        <w:r>
          <w:t xml:space="preserve">To support this feature, the library stores the file space handling </w:t>
        </w:r>
      </w:ins>
      <w:ins w:id="450" w:author="Vailin Choi" w:date="2015-09-28T15:27:00Z">
        <w:r>
          <w:t>information</w:t>
        </w:r>
      </w:ins>
      <w:ins w:id="451" w:author="Vailin Choi" w:date="2015-09-28T15:26:00Z">
        <w:r>
          <w:t xml:space="preserve"> </w:t>
        </w:r>
      </w:ins>
      <w:ins w:id="452" w:author="Vailin Choi" w:date="2015-09-28T15:27:00Z">
        <w:r>
          <w:t>in the</w:t>
        </w:r>
      </w:ins>
      <w:ins w:id="453" w:author="Vailin Choi" w:date="2015-09-22T23:11:00Z">
        <w:r w:rsidR="00B761AE">
          <w:t xml:space="preserve"> </w:t>
        </w:r>
      </w:ins>
      <w:ins w:id="454" w:author="Vailin Choi" w:date="2015-09-22T23:14:00Z">
        <w:r w:rsidR="00B761AE" w:rsidRPr="00B761AE">
          <w:rPr>
            <w:i/>
            <w:rPrChange w:id="455" w:author="Vailin Choi" w:date="2015-09-22T23:17:00Z">
              <w:rPr/>
            </w:rPrChange>
          </w:rPr>
          <w:t>File Space Info</w:t>
        </w:r>
        <w:r w:rsidR="00B761AE">
          <w:t xml:space="preserve"> message</w:t>
        </w:r>
      </w:ins>
      <w:ins w:id="456" w:author="Vailin Choi" w:date="2015-09-24T00:29:00Z">
        <w:r w:rsidR="001145FF">
          <w:t>,</w:t>
        </w:r>
      </w:ins>
      <w:ins w:id="457" w:author="Vailin Choi" w:date="2015-09-22T23:14:00Z">
        <w:r w:rsidR="00B761AE">
          <w:t xml:space="preserve"> </w:t>
        </w:r>
      </w:ins>
      <w:ins w:id="458" w:author="Vailin Choi" w:date="2015-09-23T23:22:00Z">
        <w:r w:rsidR="00D97D09">
          <w:t xml:space="preserve">which </w:t>
        </w:r>
      </w:ins>
      <w:ins w:id="459" w:author="Vailin Choi" w:date="2015-09-22T23:14:00Z">
        <w:r w:rsidR="00B761AE">
          <w:t>is</w:t>
        </w:r>
      </w:ins>
      <w:ins w:id="460" w:author="Vailin Choi" w:date="2015-09-22T11:48:00Z">
        <w:r w:rsidR="0082593A">
          <w:t xml:space="preserve"> located in the</w:t>
        </w:r>
        <w:r w:rsidR="00EE6DBF">
          <w:t xml:space="preserve"> superblock extension.</w:t>
        </w:r>
      </w:ins>
    </w:p>
    <w:p w:rsidR="001920F4" w:rsidDel="00BD148D" w:rsidRDefault="001920F4" w:rsidP="00A759A6">
      <w:pPr>
        <w:rPr>
          <w:del w:id="461" w:author="Vailin Choi" w:date="2015-09-28T12:32:00Z"/>
        </w:rPr>
      </w:pPr>
      <w:del w:id="462" w:author="Vailin Choi" w:date="2015-09-22T11:20:00Z">
        <w:r w:rsidDel="00EE583B">
          <w:delText>&lt;&lt;&lt;Please describe why the change to format is needed&gt;&gt;&gt;</w:delText>
        </w:r>
      </w:del>
    </w:p>
    <w:p w:rsidR="001920F4" w:rsidRDefault="001920F4" w:rsidP="001920F4">
      <w:pPr>
        <w:pStyle w:val="Heading3"/>
      </w:pPr>
      <w:bookmarkStart w:id="463" w:name="_Toc303976501"/>
      <w:r>
        <w:t xml:space="preserve">Implemented change for </w:t>
      </w:r>
      <w:del w:id="464" w:author="Vailin Choi" w:date="2015-09-22T11:51:00Z">
        <w:r w:rsidDel="0082593A">
          <w:delText xml:space="preserve">FREE </w:delText>
        </w:r>
      </w:del>
      <w:r>
        <w:t>File Space Management</w:t>
      </w:r>
      <w:bookmarkEnd w:id="463"/>
    </w:p>
    <w:p w:rsidR="0093356D" w:rsidRDefault="00B761AE" w:rsidP="001920F4">
      <w:pPr>
        <w:rPr>
          <w:ins w:id="465" w:author="Vailin Choi" w:date="2015-09-22T23:05:00Z"/>
        </w:rPr>
      </w:pPr>
      <w:ins w:id="466" w:author="Vailin Choi" w:date="2015-09-22T23:15:00Z">
        <w:r>
          <w:t>The information stored in the</w:t>
        </w:r>
      </w:ins>
      <w:ins w:id="467" w:author="Vailin Choi" w:date="2015-09-22T11:56:00Z">
        <w:r w:rsidR="0093356D" w:rsidRPr="0093356D">
          <w:rPr>
            <w:i/>
            <w:rPrChange w:id="468" w:author="Vailin Choi" w:date="2015-09-22T11:58:00Z">
              <w:rPr/>
            </w:rPrChange>
          </w:rPr>
          <w:t xml:space="preserve"> File Space Info</w:t>
        </w:r>
        <w:r w:rsidR="0093356D">
          <w:t xml:space="preserve"> message </w:t>
        </w:r>
      </w:ins>
      <w:ins w:id="469" w:author="Vailin Choi" w:date="2015-09-22T23:15:00Z">
        <w:r>
          <w:t>is</w:t>
        </w:r>
      </w:ins>
      <w:ins w:id="470" w:author="Vailin Choi" w:date="2015-09-22T11:56:00Z">
        <w:r w:rsidR="0093356D">
          <w:t xml:space="preserve"> </w:t>
        </w:r>
      </w:ins>
      <w:ins w:id="471" w:author="Vailin Choi" w:date="2015-09-22T23:07:00Z">
        <w:r w:rsidR="00E9578E">
          <w:t>listed</w:t>
        </w:r>
      </w:ins>
      <w:ins w:id="472" w:author="Vailin Choi" w:date="2015-09-22T11:56:00Z">
        <w:r>
          <w:t xml:space="preserve"> below:</w:t>
        </w:r>
      </w:ins>
    </w:p>
    <w:p w:rsidR="006B6262" w:rsidRDefault="00E9578E">
      <w:pPr>
        <w:pStyle w:val="ListParagraph"/>
        <w:numPr>
          <w:ilvl w:val="0"/>
          <w:numId w:val="60"/>
        </w:numPr>
        <w:rPr>
          <w:ins w:id="473" w:author="Vailin Choi" w:date="2015-09-23T18:16:00Z"/>
        </w:rPr>
        <w:pPrChange w:id="474" w:author="Vailin Choi" w:date="2015-09-25T16:46:00Z">
          <w:pPr/>
        </w:pPrChange>
      </w:pPr>
      <w:ins w:id="475" w:author="Vailin Choi" w:date="2015-09-22T23:07:00Z">
        <w:r>
          <w:t xml:space="preserve">Message </w:t>
        </w:r>
      </w:ins>
      <w:ins w:id="476" w:author="Vailin Choi" w:date="2015-09-22T23:05:00Z">
        <w:r>
          <w:t>version</w:t>
        </w:r>
      </w:ins>
      <w:ins w:id="477" w:author="Vailin Choi" w:date="2015-09-23T15:32:00Z">
        <w:r w:rsidR="00A35EEB">
          <w:t xml:space="preserve"> </w:t>
        </w:r>
      </w:ins>
      <w:ins w:id="478" w:author="Vailin Choi" w:date="2015-09-27T18:25:00Z">
        <w:r w:rsidR="00CE6305">
          <w:t>(1 byte)</w:t>
        </w:r>
      </w:ins>
    </w:p>
    <w:p w:rsidR="006B6262" w:rsidRDefault="006B6262">
      <w:pPr>
        <w:pStyle w:val="ListParagraph"/>
        <w:numPr>
          <w:ilvl w:val="1"/>
          <w:numId w:val="60"/>
        </w:numPr>
        <w:rPr>
          <w:ins w:id="479" w:author="Vailin Choi" w:date="2015-09-23T18:16:00Z"/>
        </w:rPr>
        <w:pPrChange w:id="480" w:author="Vailin Choi" w:date="2015-09-25T16:46:00Z">
          <w:pPr/>
        </w:pPrChange>
      </w:pPr>
      <w:ins w:id="481" w:author="Vailin Choi" w:date="2015-09-23T18:17:00Z">
        <w:r>
          <w:t xml:space="preserve">Version </w:t>
        </w:r>
      </w:ins>
      <w:ins w:id="482" w:author="Vailin Choi" w:date="2015-09-26T17:01:00Z">
        <w:r w:rsidR="00963946">
          <w:t xml:space="preserve">is </w:t>
        </w:r>
      </w:ins>
      <w:ins w:id="483" w:author="Vailin Choi" w:date="2015-09-23T18:17:00Z">
        <w:r>
          <w:t>0</w:t>
        </w:r>
      </w:ins>
    </w:p>
    <w:p w:rsidR="00E9578E" w:rsidRDefault="00E9578E">
      <w:pPr>
        <w:pStyle w:val="ListParagraph"/>
        <w:numPr>
          <w:ilvl w:val="0"/>
          <w:numId w:val="60"/>
        </w:numPr>
        <w:rPr>
          <w:ins w:id="484" w:author="Vailin Choi" w:date="2015-09-23T17:53:00Z"/>
        </w:rPr>
        <w:pPrChange w:id="485" w:author="Vailin Choi" w:date="2015-09-25T16:46:00Z">
          <w:pPr/>
        </w:pPrChange>
      </w:pPr>
      <w:ins w:id="486" w:author="Vailin Choi" w:date="2015-09-22T23:05:00Z">
        <w:r>
          <w:t>File space strategy</w:t>
        </w:r>
      </w:ins>
      <w:ins w:id="487" w:author="Vailin Choi" w:date="2015-09-27T18:25:00Z">
        <w:r w:rsidR="00CE6305">
          <w:t xml:space="preserve"> (1 byte)</w:t>
        </w:r>
      </w:ins>
    </w:p>
    <w:p w:rsidR="007A45D9" w:rsidRDefault="005426F5">
      <w:pPr>
        <w:pStyle w:val="ListParagraph"/>
        <w:numPr>
          <w:ilvl w:val="1"/>
          <w:numId w:val="60"/>
        </w:numPr>
        <w:rPr>
          <w:ins w:id="488" w:author="Vailin Choi" w:date="2015-09-28T10:11:00Z"/>
        </w:rPr>
        <w:pPrChange w:id="489" w:author="Vailin Choi" w:date="2015-09-25T16:46:00Z">
          <w:pPr/>
        </w:pPrChange>
      </w:pPr>
      <w:ins w:id="490" w:author="Vailin Choi" w:date="2015-09-26T17:24:00Z">
        <w:r>
          <w:t xml:space="preserve">The strategies </w:t>
        </w:r>
      </w:ins>
      <w:ins w:id="491" w:author="Vailin Choi" w:date="2015-09-26T17:25:00Z">
        <w:r w:rsidR="000564D8">
          <w:t>are</w:t>
        </w:r>
      </w:ins>
      <w:ins w:id="492" w:author="Vailin Choi" w:date="2015-09-28T10:12:00Z">
        <w:r w:rsidR="000564D8">
          <w:t>:</w:t>
        </w:r>
      </w:ins>
    </w:p>
    <w:p w:rsidR="000564D8" w:rsidRDefault="000564D8">
      <w:pPr>
        <w:pStyle w:val="ListParagraph"/>
        <w:numPr>
          <w:ilvl w:val="2"/>
          <w:numId w:val="60"/>
        </w:numPr>
        <w:rPr>
          <w:ins w:id="493" w:author="Vailin Choi" w:date="2015-09-28T10:11:00Z"/>
        </w:rPr>
        <w:pPrChange w:id="494" w:author="Vailin Choi" w:date="2015-09-28T10:11:00Z">
          <w:pPr>
            <w:pStyle w:val="ListParagraph"/>
            <w:numPr>
              <w:numId w:val="60"/>
            </w:numPr>
            <w:ind w:hanging="360"/>
          </w:pPr>
        </w:pPrChange>
      </w:pPr>
      <w:ins w:id="495" w:author="Vailin Choi" w:date="2015-09-28T10:11:00Z">
        <w:r>
          <w:t>H5F_FSPACE_STRATEGY_AGGR</w:t>
        </w:r>
      </w:ins>
    </w:p>
    <w:p w:rsidR="000564D8" w:rsidRDefault="000564D8" w:rsidP="000564D8">
      <w:pPr>
        <w:pStyle w:val="ListParagraph"/>
        <w:numPr>
          <w:ilvl w:val="2"/>
          <w:numId w:val="60"/>
        </w:numPr>
        <w:rPr>
          <w:ins w:id="496" w:author="Vailin Choi" w:date="2015-09-28T10:11:00Z"/>
        </w:rPr>
      </w:pPr>
      <w:ins w:id="497" w:author="Vailin Choi" w:date="2015-09-28T10:11:00Z">
        <w:r>
          <w:t>H5F_FSPACE_STRATEGY_PAGE</w:t>
        </w:r>
      </w:ins>
    </w:p>
    <w:p w:rsidR="000564D8" w:rsidRDefault="000564D8">
      <w:pPr>
        <w:pStyle w:val="ListParagraph"/>
        <w:numPr>
          <w:ilvl w:val="2"/>
          <w:numId w:val="60"/>
        </w:numPr>
        <w:rPr>
          <w:ins w:id="498" w:author="Vailin Choi" w:date="2015-09-23T17:53:00Z"/>
        </w:rPr>
        <w:pPrChange w:id="499" w:author="Vailin Choi" w:date="2015-09-28T10:11:00Z">
          <w:pPr/>
        </w:pPrChange>
      </w:pPr>
      <w:ins w:id="500" w:author="Vailin Choi" w:date="2015-09-28T10:11:00Z">
        <w:r>
          <w:t>H5F_FSPACE_STRATEGY_NONE</w:t>
        </w:r>
      </w:ins>
    </w:p>
    <w:p w:rsidR="00E9578E" w:rsidRDefault="00E9578E">
      <w:pPr>
        <w:pStyle w:val="ListParagraph"/>
        <w:numPr>
          <w:ilvl w:val="0"/>
          <w:numId w:val="60"/>
        </w:numPr>
        <w:rPr>
          <w:ins w:id="501" w:author="Vailin Choi" w:date="2015-09-23T17:53:00Z"/>
        </w:rPr>
        <w:pPrChange w:id="502" w:author="Vailin Choi" w:date="2015-09-25T16:46:00Z">
          <w:pPr/>
        </w:pPrChange>
      </w:pPr>
      <w:ins w:id="503" w:author="Vailin Choi" w:date="2015-09-22T23:05:00Z">
        <w:r>
          <w:t>Persist</w:t>
        </w:r>
      </w:ins>
      <w:ins w:id="504" w:author="Vailin Choi" w:date="2015-09-23T15:36:00Z">
        <w:r w:rsidR="00E167B5">
          <w:t>ing free</w:t>
        </w:r>
      </w:ins>
      <w:ins w:id="505" w:author="Vailin Choi" w:date="2015-09-23T15:51:00Z">
        <w:r w:rsidR="00E167B5">
          <w:t>-</w:t>
        </w:r>
      </w:ins>
      <w:ins w:id="506" w:author="Vailin Choi" w:date="2015-09-23T15:36:00Z">
        <w:r w:rsidR="00E167B5">
          <w:t>space</w:t>
        </w:r>
      </w:ins>
      <w:ins w:id="507" w:author="Vailin Choi" w:date="2015-09-27T18:25:00Z">
        <w:r w:rsidR="00CE6305">
          <w:t xml:space="preserve"> (1 byte)</w:t>
        </w:r>
      </w:ins>
    </w:p>
    <w:p w:rsidR="002270A3" w:rsidRDefault="00E9578E">
      <w:pPr>
        <w:pStyle w:val="ListParagraph"/>
        <w:numPr>
          <w:ilvl w:val="0"/>
          <w:numId w:val="60"/>
        </w:numPr>
        <w:rPr>
          <w:ins w:id="508" w:author="Vailin Choi" w:date="2015-09-23T18:04:00Z"/>
        </w:rPr>
        <w:pPrChange w:id="509" w:author="Vailin Choi" w:date="2015-09-25T16:46:00Z">
          <w:pPr/>
        </w:pPrChange>
      </w:pPr>
      <w:ins w:id="510" w:author="Vailin Choi" w:date="2015-09-22T23:05:00Z">
        <w:r>
          <w:t>Free</w:t>
        </w:r>
      </w:ins>
      <w:ins w:id="511" w:author="Vailin Choi" w:date="2015-09-23T15:51:00Z">
        <w:r w:rsidR="00E167B5">
          <w:t>-</w:t>
        </w:r>
      </w:ins>
      <w:ins w:id="512" w:author="Vailin Choi" w:date="2015-09-22T23:05:00Z">
        <w:r>
          <w:t>space section threshold</w:t>
        </w:r>
      </w:ins>
      <w:ins w:id="513" w:author="Vailin Choi" w:date="2015-09-23T15:42:00Z">
        <w:r w:rsidR="006F6375">
          <w:t xml:space="preserve"> </w:t>
        </w:r>
      </w:ins>
      <w:ins w:id="514" w:author="Vailin Choi" w:date="2015-09-27T18:25:00Z">
        <w:r w:rsidR="00CE6305">
          <w:t>(</w:t>
        </w:r>
        <w:r w:rsidR="00CE6305" w:rsidRPr="00742F9B">
          <w:rPr>
            <w:i/>
          </w:rPr>
          <w:t>size of leng</w:t>
        </w:r>
        <w:r w:rsidR="00CE6305">
          <w:rPr>
            <w:i/>
          </w:rPr>
          <w:t>ths</w:t>
        </w:r>
        <w:r w:rsidR="00CE6305">
          <w:t>)</w:t>
        </w:r>
      </w:ins>
    </w:p>
    <w:p w:rsidR="002270A3" w:rsidRDefault="00E9578E">
      <w:pPr>
        <w:pStyle w:val="ListParagraph"/>
        <w:numPr>
          <w:ilvl w:val="0"/>
          <w:numId w:val="60"/>
        </w:numPr>
        <w:rPr>
          <w:ins w:id="515" w:author="Vailin Choi" w:date="2015-09-23T18:03:00Z"/>
        </w:rPr>
        <w:pPrChange w:id="516" w:author="Vailin Choi" w:date="2015-09-25T16:46:00Z">
          <w:pPr/>
        </w:pPrChange>
      </w:pPr>
      <w:ins w:id="517" w:author="Vailin Choi" w:date="2015-09-22T23:05:00Z">
        <w:r>
          <w:t>F</w:t>
        </w:r>
      </w:ins>
      <w:ins w:id="518" w:author="Vailin Choi" w:date="2015-09-23T15:55:00Z">
        <w:r w:rsidR="00E167B5">
          <w:t>or paged aggregation: f</w:t>
        </w:r>
      </w:ins>
      <w:ins w:id="519" w:author="Vailin Choi" w:date="2015-09-22T23:05:00Z">
        <w:r>
          <w:t>ile space page size</w:t>
        </w:r>
      </w:ins>
      <w:ins w:id="520" w:author="Vailin Choi" w:date="2015-09-23T15:43:00Z">
        <w:r w:rsidR="006F6375">
          <w:t xml:space="preserve"> </w:t>
        </w:r>
      </w:ins>
      <w:ins w:id="521" w:author="Vailin Choi" w:date="2015-09-27T18:26:00Z">
        <w:r w:rsidR="00CE6305">
          <w:t>(</w:t>
        </w:r>
        <w:r w:rsidR="00CE6305" w:rsidRPr="0077661B">
          <w:rPr>
            <w:i/>
          </w:rPr>
          <w:t>size of lengths</w:t>
        </w:r>
        <w:r w:rsidR="00CE6305">
          <w:t>)</w:t>
        </w:r>
      </w:ins>
    </w:p>
    <w:p w:rsidR="00E9578E" w:rsidRDefault="00E167B5">
      <w:pPr>
        <w:pStyle w:val="ListParagraph"/>
        <w:numPr>
          <w:ilvl w:val="0"/>
          <w:numId w:val="60"/>
        </w:numPr>
        <w:rPr>
          <w:ins w:id="522" w:author="Vailin Choi" w:date="2015-09-23T18:14:00Z"/>
        </w:rPr>
        <w:pPrChange w:id="523" w:author="Vailin Choi" w:date="2015-09-25T16:46:00Z">
          <w:pPr/>
        </w:pPrChange>
      </w:pPr>
      <w:ins w:id="524" w:author="Vailin Choi" w:date="2015-09-23T15:55:00Z">
        <w:r>
          <w:t xml:space="preserve">For paged aggregation: </w:t>
        </w:r>
      </w:ins>
      <w:ins w:id="525" w:author="Vailin Choi" w:date="2015-09-22T23:05:00Z">
        <w:r>
          <w:t>p</w:t>
        </w:r>
        <w:r w:rsidR="00E9578E">
          <w:t>age end metadata threshold</w:t>
        </w:r>
      </w:ins>
      <w:ins w:id="526" w:author="Vailin Choi" w:date="2015-09-23T15:43:00Z">
        <w:r w:rsidR="006F6375">
          <w:t xml:space="preserve"> </w:t>
        </w:r>
      </w:ins>
      <w:ins w:id="527" w:author="Vailin Choi" w:date="2015-09-27T18:26:00Z">
        <w:r w:rsidR="00CE6305">
          <w:t>(2 bytes)</w:t>
        </w:r>
      </w:ins>
    </w:p>
    <w:p w:rsidR="006B6262" w:rsidRDefault="00E167B5">
      <w:pPr>
        <w:pStyle w:val="ListParagraph"/>
        <w:numPr>
          <w:ilvl w:val="0"/>
          <w:numId w:val="60"/>
        </w:numPr>
        <w:rPr>
          <w:ins w:id="528" w:author="Vailin Choi" w:date="2015-09-23T18:14:00Z"/>
        </w:rPr>
        <w:pPrChange w:id="529" w:author="Vailin Choi" w:date="2015-09-25T16:46:00Z">
          <w:pPr/>
        </w:pPrChange>
      </w:pPr>
      <w:ins w:id="530" w:author="Vailin Choi" w:date="2015-09-23T15:55:00Z">
        <w:r>
          <w:t xml:space="preserve">For paged aggregation: </w:t>
        </w:r>
      </w:ins>
      <w:ins w:id="531" w:author="Vailin Choi" w:date="2015-09-22T23:05:00Z">
        <w:r w:rsidR="00E9578E">
          <w:t>EOF file space section type</w:t>
        </w:r>
      </w:ins>
      <w:ins w:id="532" w:author="Vailin Choi" w:date="2015-09-23T15:53:00Z">
        <w:r>
          <w:t xml:space="preserve"> </w:t>
        </w:r>
      </w:ins>
      <w:ins w:id="533" w:author="Vailin Choi" w:date="2015-09-28T12:32:00Z">
        <w:r w:rsidR="00BD148D">
          <w:t>(1 byte)</w:t>
        </w:r>
      </w:ins>
    </w:p>
    <w:p w:rsidR="00CE7DC4" w:rsidRDefault="00CE7DC4">
      <w:pPr>
        <w:pStyle w:val="ListParagraph"/>
        <w:numPr>
          <w:ilvl w:val="0"/>
          <w:numId w:val="60"/>
        </w:numPr>
        <w:rPr>
          <w:ins w:id="534" w:author="Vailin Choi" w:date="2015-09-23T18:22:00Z"/>
        </w:rPr>
        <w:pPrChange w:id="535" w:author="Vailin Choi" w:date="2015-09-25T16:46:00Z">
          <w:pPr>
            <w:pStyle w:val="ListParagraph"/>
            <w:numPr>
              <w:ilvl w:val="1"/>
              <w:numId w:val="53"/>
            </w:numPr>
            <w:ind w:left="1440" w:hanging="360"/>
          </w:pPr>
        </w:pPrChange>
      </w:pPr>
      <w:ins w:id="536" w:author="Vailin Choi" w:date="2015-09-23T18:22:00Z">
        <w:r>
          <w:t>A</w:t>
        </w:r>
      </w:ins>
      <w:ins w:id="537" w:author="Vailin Choi" w:date="2015-09-23T15:58:00Z">
        <w:r w:rsidR="001145FF">
          <w:t>ddresses of</w:t>
        </w:r>
        <w:r w:rsidR="00E167B5">
          <w:t xml:space="preserve"> 6 free-space managers </w:t>
        </w:r>
      </w:ins>
      <w:ins w:id="538" w:author="Vailin Choi" w:date="2015-09-27T18:26:00Z">
        <w:r w:rsidR="00CE6305">
          <w:t>(</w:t>
        </w:r>
        <w:r w:rsidR="00CE6305" w:rsidRPr="0081518B">
          <w:rPr>
            <w:i/>
          </w:rPr>
          <w:t>size of offsets</w:t>
        </w:r>
        <w:r w:rsidR="00CE6305">
          <w:t>)</w:t>
        </w:r>
      </w:ins>
    </w:p>
    <w:p w:rsidR="00CE7DC4" w:rsidRDefault="00CE7DC4">
      <w:pPr>
        <w:pStyle w:val="ListParagraph"/>
        <w:numPr>
          <w:ilvl w:val="1"/>
          <w:numId w:val="53"/>
        </w:numPr>
        <w:rPr>
          <w:ins w:id="539" w:author="Vailin Choi" w:date="2015-09-23T18:22:00Z"/>
        </w:rPr>
      </w:pPr>
      <w:ins w:id="540" w:author="Vailin Choi" w:date="2015-09-23T18:22:00Z">
        <w:r>
          <w:t>Exist only when persisting free-space</w:t>
        </w:r>
      </w:ins>
    </w:p>
    <w:p w:rsidR="00CE7DC4" w:rsidRDefault="00CE7DC4">
      <w:pPr>
        <w:pStyle w:val="ListParagraph"/>
        <w:numPr>
          <w:ilvl w:val="1"/>
          <w:numId w:val="53"/>
        </w:numPr>
        <w:rPr>
          <w:ins w:id="541" w:author="Vailin Choi" w:date="2015-09-23T18:22:00Z"/>
        </w:rPr>
      </w:pPr>
      <w:ins w:id="542" w:author="Vailin Choi" w:date="2015-09-23T18:23:00Z">
        <w:r>
          <w:t xml:space="preserve">For paged aggregation: </w:t>
        </w:r>
        <w:r w:rsidR="00A34C01">
          <w:t>only 3 managers will be defined</w:t>
        </w:r>
      </w:ins>
    </w:p>
    <w:p w:rsidR="0093356D" w:rsidRDefault="00D97D09" w:rsidP="001920F4">
      <w:pPr>
        <w:rPr>
          <w:ins w:id="543" w:author="Vailin Choi" w:date="2015-09-22T23:25:00Z"/>
        </w:rPr>
      </w:pPr>
      <w:ins w:id="544" w:author="Vailin Choi" w:date="2015-09-22T23:06:00Z">
        <w:r>
          <w:t>Please refer to t</w:t>
        </w:r>
        <w:r w:rsidR="00E9578E">
          <w:t xml:space="preserve">he </w:t>
        </w:r>
      </w:ins>
      <w:ins w:id="545" w:author="Vailin Choi" w:date="2015-09-22T23:16:00Z">
        <w:r w:rsidR="00B761AE" w:rsidRPr="00D97D09">
          <w:rPr>
            <w:i/>
            <w:rPrChange w:id="546" w:author="Vailin Choi" w:date="2015-09-23T23:25:00Z">
              <w:rPr/>
            </w:rPrChange>
          </w:rPr>
          <w:t xml:space="preserve">HDF5 </w:t>
        </w:r>
      </w:ins>
      <w:ins w:id="547" w:author="Vailin Choi" w:date="2015-09-22T23:06:00Z">
        <w:r w:rsidR="00E9578E" w:rsidRPr="00D97D09">
          <w:rPr>
            <w:i/>
            <w:rPrChange w:id="548" w:author="Vailin Choi" w:date="2015-09-23T23:25:00Z">
              <w:rPr/>
            </w:rPrChange>
          </w:rPr>
          <w:t>format specification</w:t>
        </w:r>
        <w:r w:rsidR="00E9578E">
          <w:t xml:space="preserve"> </w:t>
        </w:r>
      </w:ins>
      <w:ins w:id="549" w:author="Vailin Choi" w:date="2015-09-23T23:25:00Z">
        <w:r>
          <w:t>(</w:t>
        </w:r>
      </w:ins>
      <w:ins w:id="550" w:author="Vailin Choi" w:date="2015-09-22T23:06:00Z">
        <w:r>
          <w:t>TO BE UPDATED)</w:t>
        </w:r>
      </w:ins>
      <w:ins w:id="551" w:author="Vailin Choi" w:date="2015-09-22T23:24:00Z">
        <w:r w:rsidR="004D6FE9">
          <w:t xml:space="preserve"> </w:t>
        </w:r>
      </w:ins>
      <w:ins w:id="552" w:author="Vailin Choi" w:date="2015-09-23T23:25:00Z">
        <w:r>
          <w:t xml:space="preserve">for </w:t>
        </w:r>
      </w:ins>
      <w:ins w:id="553" w:author="Vailin Choi" w:date="2015-09-22T23:16:00Z">
        <w:r w:rsidR="00B761AE">
          <w:t>detailed description of</w:t>
        </w:r>
      </w:ins>
      <w:ins w:id="554" w:author="Vailin Choi" w:date="2015-09-22T23:06:00Z">
        <w:r w:rsidR="00E9578E">
          <w:t xml:space="preserve"> </w:t>
        </w:r>
      </w:ins>
      <w:ins w:id="555" w:author="Vailin Choi" w:date="2015-09-23T23:26:00Z">
        <w:r>
          <w:t>the message</w:t>
        </w:r>
      </w:ins>
      <w:ins w:id="556" w:author="Vailin Choi" w:date="2015-09-22T23:06:00Z">
        <w:r w:rsidR="00E9578E">
          <w:t>.</w:t>
        </w:r>
      </w:ins>
    </w:p>
    <w:p w:rsidR="001920F4" w:rsidDel="004D6FE9" w:rsidRDefault="001920F4" w:rsidP="001920F4">
      <w:pPr>
        <w:rPr>
          <w:del w:id="557" w:author="Vailin Choi" w:date="2015-09-22T23:25:00Z"/>
        </w:rPr>
      </w:pPr>
      <w:del w:id="558" w:author="Vailin Choi" w:date="2015-09-22T23:25:00Z">
        <w:r w:rsidDel="004D6FE9">
          <w:delText>&lt;&lt;&lt;Please describe the proposed or implemented change</w:delText>
        </w:r>
        <w:r w:rsidR="00EB282A" w:rsidDel="004D6FE9">
          <w:delText xml:space="preserve"> and point to the File Spec with the change if available </w:delText>
        </w:r>
        <w:r w:rsidDel="004D6FE9">
          <w:delText>&gt;&gt;&gt;</w:delText>
        </w:r>
      </w:del>
    </w:p>
    <w:p w:rsidR="001920F4" w:rsidRDefault="001920F4" w:rsidP="001920F4">
      <w:pPr>
        <w:pStyle w:val="Heading3"/>
      </w:pPr>
      <w:del w:id="559" w:author="Vailin Choi" w:date="2015-09-22T23:25:00Z">
        <w:r w:rsidDel="004D6FE9">
          <w:delText xml:space="preserve"> </w:delText>
        </w:r>
      </w:del>
      <w:bookmarkStart w:id="560" w:name="_Toc303976502"/>
      <w:r>
        <w:t xml:space="preserve">Alternative change for </w:t>
      </w:r>
      <w:del w:id="561" w:author="Vailin Choi" w:date="2015-09-28T15:30:00Z">
        <w:r w:rsidDel="003E6027">
          <w:delText xml:space="preserve">FREE </w:delText>
        </w:r>
      </w:del>
      <w:r>
        <w:t>File Space Management</w:t>
      </w:r>
      <w:bookmarkEnd w:id="560"/>
    </w:p>
    <w:p w:rsidR="001920F4" w:rsidRPr="001920F4" w:rsidDel="000C4E5C" w:rsidRDefault="000C4E5C">
      <w:pPr>
        <w:rPr>
          <w:del w:id="562" w:author="Vailin Choi" w:date="2015-09-28T13:05:00Z"/>
        </w:rPr>
      </w:pPr>
      <w:ins w:id="563" w:author="Vailin Choi" w:date="2015-09-28T13:04:00Z">
        <w:r w:rsidRPr="006F0823">
          <w:rPr>
            <w:b/>
            <w:i/>
            <w:rPrChange w:id="564" w:author="Vailin Choi" w:date="2015-09-28T13:10:00Z">
              <w:rPr/>
            </w:rPrChange>
          </w:rPr>
          <w:t>PENDING</w:t>
        </w:r>
        <w:r>
          <w:t xml:space="preserve">: </w:t>
        </w:r>
      </w:ins>
      <w:ins w:id="565" w:author="Vailin Choi" w:date="2015-09-22T23:22:00Z">
        <w:r w:rsidR="003E6027">
          <w:t>T</w:t>
        </w:r>
        <w:r w:rsidR="004D6FE9">
          <w:t xml:space="preserve">he </w:t>
        </w:r>
      </w:ins>
      <w:ins w:id="566" w:author="Vailin Choi" w:date="2015-09-23T23:30:00Z">
        <w:r w:rsidR="00AD243F">
          <w:t xml:space="preserve">library’s </w:t>
        </w:r>
      </w:ins>
      <w:ins w:id="567" w:author="Vailin Choi" w:date="2015-09-22T23:22:00Z">
        <w:r w:rsidR="004D6FE9">
          <w:t>default file space strategy might be changed</w:t>
        </w:r>
      </w:ins>
      <w:ins w:id="568" w:author="Vailin Choi" w:date="2015-09-22T23:23:00Z">
        <w:r w:rsidR="004D6FE9">
          <w:t xml:space="preserve"> </w:t>
        </w:r>
      </w:ins>
      <w:ins w:id="569" w:author="Vailin Choi" w:date="2015-09-23T23:26:00Z">
        <w:r w:rsidR="00425CF9">
          <w:t>to</w:t>
        </w:r>
      </w:ins>
      <w:ins w:id="570" w:author="Vailin Choi" w:date="2015-09-22T23:23:00Z">
        <w:r w:rsidR="004D6FE9">
          <w:t xml:space="preserve"> </w:t>
        </w:r>
      </w:ins>
      <w:ins w:id="571" w:author="Vailin Choi" w:date="2015-09-23T23:27:00Z">
        <w:r w:rsidR="00425CF9">
          <w:t>H5F_FSPACE_STRATEGY_PAGE</w:t>
        </w:r>
      </w:ins>
      <w:ins w:id="572" w:author="Vailin Choi" w:date="2015-09-28T13:07:00Z">
        <w:r>
          <w:t xml:space="preserve"> depending on the performance result for paged aggregation/page buffering.  If that is the case, </w:t>
        </w:r>
      </w:ins>
      <w:ins w:id="573" w:author="Vailin Choi" w:date="2015-09-28T13:09:00Z">
        <w:r>
          <w:t xml:space="preserve">there might be </w:t>
        </w:r>
      </w:ins>
      <w:ins w:id="574" w:author="Vailin Choi" w:date="2015-09-23T23:27:00Z">
        <w:r w:rsidR="00425CF9">
          <w:t xml:space="preserve">changes </w:t>
        </w:r>
      </w:ins>
      <w:ins w:id="575" w:author="Vailin Choi" w:date="2015-09-22T23:22:00Z">
        <w:r w:rsidR="004D6FE9">
          <w:t>to superblock</w:t>
        </w:r>
      </w:ins>
      <w:ins w:id="576" w:author="Vailin Choi" w:date="2015-09-22T23:23:00Z">
        <w:r>
          <w:t xml:space="preserve"> version 3 </w:t>
        </w:r>
      </w:ins>
      <w:ins w:id="577" w:author="Vailin Choi" w:date="2015-09-28T13:09:00Z">
        <w:r>
          <w:t>to store</w:t>
        </w:r>
      </w:ins>
      <w:ins w:id="578" w:author="Vailin Choi" w:date="2015-09-28T13:08:00Z">
        <w:r>
          <w:t xml:space="preserve"> </w:t>
        </w:r>
      </w:ins>
      <w:ins w:id="579" w:author="Vailin Choi" w:date="2015-09-28T13:09:00Z">
        <w:r>
          <w:t>the</w:t>
        </w:r>
      </w:ins>
      <w:ins w:id="580" w:author="Vailin Choi" w:date="2015-09-22T23:23:00Z">
        <w:r>
          <w:t xml:space="preserve"> </w:t>
        </w:r>
      </w:ins>
      <w:ins w:id="581" w:author="Vailin Choi" w:date="2015-09-28T13:08:00Z">
        <w:r>
          <w:t xml:space="preserve">needed </w:t>
        </w:r>
      </w:ins>
      <w:ins w:id="582" w:author="Vailin Choi" w:date="2015-09-22T23:23:00Z">
        <w:r>
          <w:t>information for paged aggregation.</w:t>
        </w:r>
      </w:ins>
      <w:del w:id="583" w:author="Vailin Choi" w:date="2015-09-28T13:05:00Z">
        <w:r w:rsidR="001920F4" w:rsidDel="000C4E5C">
          <w:delText>&lt;&lt;&lt;Please provide alternative or state that there is none&gt;&gt;&gt;</w:delText>
        </w:r>
      </w:del>
    </w:p>
    <w:p w:rsidR="001920F4" w:rsidRDefault="001920F4">
      <w:pPr>
        <w:spacing w:after="0"/>
        <w:jc w:val="left"/>
        <w:rPr>
          <w:rFonts w:asciiTheme="majorHAnsi" w:eastAsiaTheme="majorEastAsia" w:hAnsiTheme="majorHAnsi" w:cstheme="majorBidi"/>
          <w:b/>
          <w:bCs/>
          <w:color w:val="000000" w:themeColor="text1"/>
          <w:sz w:val="26"/>
          <w:szCs w:val="26"/>
        </w:rPr>
      </w:pPr>
      <w:r>
        <w:br w:type="page"/>
      </w:r>
    </w:p>
    <w:p w:rsidR="00611674" w:rsidRDefault="0032429F">
      <w:pPr>
        <w:pStyle w:val="Heading2"/>
      </w:pPr>
      <w:bookmarkStart w:id="584" w:name="_Toc303976503"/>
      <w:r>
        <w:t>Avoid Truncate Feature</w:t>
      </w:r>
      <w:bookmarkEnd w:id="584"/>
    </w:p>
    <w:p w:rsidR="006F4F46" w:rsidRDefault="006F4F46" w:rsidP="006F4F46">
      <w:pPr>
        <w:rPr>
          <w:ins w:id="585" w:author="Vailin Choi" w:date="2015-09-25T16:06:00Z"/>
        </w:rPr>
      </w:pPr>
      <w:ins w:id="586" w:author="Vailin Choi" w:date="2015-09-25T16:04:00Z">
        <w:r>
          <w:t>The HDF5 library tracks two pieces of information about the size of an HDF5 file in memory.  The “end of allocation” (EOA) value indicates how much of the file has been allocated for use by some piece of the HDF5 file format.  The “end of file” (EOF) value indicates the location of the highest byte actually written in the file by the HDF5 library.  These two values are frequently not the same during normal operation of the library.</w:t>
        </w:r>
      </w:ins>
      <w:ins w:id="587" w:author="Vailin Choi" w:date="2015-09-25T16:06:00Z">
        <w:r>
          <w:t xml:space="preserve">  </w:t>
        </w:r>
      </w:ins>
      <w:ins w:id="588" w:author="Vailin Choi" w:date="2015-09-25T16:05:00Z">
        <w:r>
          <w:t xml:space="preserve">Currently, the library changes the file’s size from its current size </w:t>
        </w:r>
      </w:ins>
      <w:ins w:id="589" w:author="Vailin Choi" w:date="2015-09-28T15:41:00Z">
        <w:r w:rsidR="00836A58">
          <w:t>(EOF)</w:t>
        </w:r>
      </w:ins>
      <w:ins w:id="590" w:author="Vailin Choi" w:date="2015-09-25T16:05:00Z">
        <w:r>
          <w:t xml:space="preserve"> to the EOA value before setting the EOF value to the EOA value and stor</w:t>
        </w:r>
        <w:r w:rsidR="00C61745">
          <w:t>es</w:t>
        </w:r>
        <w:r>
          <w:t xml:space="preserve"> the [modified] EOF value in the file</w:t>
        </w:r>
      </w:ins>
      <w:ins w:id="591" w:author="Vailin Choi" w:date="2015-09-28T15:42:00Z">
        <w:r w:rsidR="00836A58">
          <w:t>’s superblock</w:t>
        </w:r>
      </w:ins>
      <w:ins w:id="592" w:author="Vailin Choi" w:date="2015-09-25T16:05:00Z">
        <w:r>
          <w:t xml:space="preserve">. </w:t>
        </w:r>
      </w:ins>
    </w:p>
    <w:p w:rsidR="006F4F46" w:rsidRDefault="00C61745" w:rsidP="006F4F46">
      <w:pPr>
        <w:rPr>
          <w:ins w:id="593" w:author="Vailin Choi" w:date="2015-09-25T16:04:00Z"/>
        </w:rPr>
      </w:pPr>
      <w:ins w:id="594" w:author="Vailin Choi" w:date="2015-09-28T15:36:00Z">
        <w:r>
          <w:t>As setting the file</w:t>
        </w:r>
      </w:ins>
      <w:ins w:id="595" w:author="Vailin Choi" w:date="2015-09-28T16:42:00Z">
        <w:r w:rsidR="003C2D3A">
          <w:t>’s</w:t>
        </w:r>
      </w:ins>
      <w:ins w:id="596" w:author="Vailin Choi" w:date="2015-09-28T15:36:00Z">
        <w:r>
          <w:t xml:space="preserve"> size is fairly expensive, </w:t>
        </w:r>
      </w:ins>
      <w:ins w:id="597" w:author="Vailin Choi" w:date="2015-09-25T16:06:00Z">
        <w:r w:rsidR="005F4E2A">
          <w:t>t</w:t>
        </w:r>
        <w:r w:rsidR="006F4F46">
          <w:t>his feature</w:t>
        </w:r>
      </w:ins>
      <w:ins w:id="598" w:author="Vailin Choi" w:date="2015-09-25T16:13:00Z">
        <w:r w:rsidR="00836A58">
          <w:t xml:space="preserve"> allows </w:t>
        </w:r>
      </w:ins>
      <w:ins w:id="599" w:author="Vailin Choi" w:date="2015-09-25T16:06:00Z">
        <w:r w:rsidR="006F4F46">
          <w:t xml:space="preserve">the library </w:t>
        </w:r>
      </w:ins>
      <w:ins w:id="600" w:author="Vailin Choi" w:date="2015-09-28T15:45:00Z">
        <w:r w:rsidR="00836A58">
          <w:t>to not</w:t>
        </w:r>
      </w:ins>
      <w:ins w:id="601" w:author="Vailin Choi" w:date="2015-09-25T16:13:00Z">
        <w:r w:rsidR="005F4E2A">
          <w:t xml:space="preserve"> </w:t>
        </w:r>
      </w:ins>
      <w:ins w:id="602" w:author="Vailin Choi" w:date="2015-09-25T16:06:00Z">
        <w:r w:rsidR="00836A58">
          <w:t>change</w:t>
        </w:r>
        <w:r w:rsidR="006F4F46">
          <w:t xml:space="preserve"> the file’s size by storing </w:t>
        </w:r>
      </w:ins>
      <w:ins w:id="603" w:author="Vailin Choi" w:date="2015-09-25T16:05:00Z">
        <w:r w:rsidR="006F4F46">
          <w:t xml:space="preserve">the EOA value along with </w:t>
        </w:r>
      </w:ins>
      <w:ins w:id="604" w:author="Vailin Choi" w:date="2015-09-25T16:13:00Z">
        <w:r w:rsidR="005F4E2A">
          <w:t>the</w:t>
        </w:r>
      </w:ins>
      <w:ins w:id="605" w:author="Vailin Choi" w:date="2015-09-25T16:05:00Z">
        <w:r w:rsidR="006F4F46">
          <w:t xml:space="preserve"> unmodified EOF value</w:t>
        </w:r>
      </w:ins>
      <w:ins w:id="606" w:author="Vailin Choi" w:date="2015-09-28T15:46:00Z">
        <w:r w:rsidR="00836A58">
          <w:t xml:space="preserve"> in the superblock</w:t>
        </w:r>
      </w:ins>
      <w:ins w:id="607" w:author="Vailin Choi" w:date="2015-09-25T16:05:00Z">
        <w:r w:rsidR="006F4F46">
          <w:t xml:space="preserve">.  </w:t>
        </w:r>
      </w:ins>
      <w:ins w:id="608" w:author="Vailin Choi" w:date="2015-09-25T16:06:00Z">
        <w:r w:rsidR="006F4F46">
          <w:t xml:space="preserve"> </w:t>
        </w:r>
      </w:ins>
      <w:ins w:id="609" w:author="Vailin Choi" w:date="2015-09-25T16:13:00Z">
        <w:r w:rsidR="005F4E2A">
          <w:t xml:space="preserve">To support this feature, the library </w:t>
        </w:r>
      </w:ins>
      <w:ins w:id="610" w:author="Vailin Choi" w:date="2015-09-25T16:14:00Z">
        <w:r w:rsidR="005F4E2A">
          <w:t>stores</w:t>
        </w:r>
      </w:ins>
      <w:ins w:id="611" w:author="Vailin Choi" w:date="2015-09-25T16:13:00Z">
        <w:r w:rsidR="005F4E2A">
          <w:t xml:space="preserve"> </w:t>
        </w:r>
      </w:ins>
      <w:ins w:id="612" w:author="Vailin Choi" w:date="2015-09-25T16:14:00Z">
        <w:r w:rsidR="005F4E2A">
          <w:t xml:space="preserve">the file’s </w:t>
        </w:r>
      </w:ins>
      <w:ins w:id="613" w:author="Vailin Choi" w:date="2015-09-25T16:13:00Z">
        <w:r w:rsidR="005F4E2A">
          <w:t xml:space="preserve">EOA </w:t>
        </w:r>
      </w:ins>
      <w:ins w:id="614" w:author="Vailin Choi" w:date="2015-09-25T16:07:00Z">
        <w:r w:rsidR="006F4F46">
          <w:t>information</w:t>
        </w:r>
      </w:ins>
      <w:ins w:id="615" w:author="Vailin Choi" w:date="2015-09-25T16:06:00Z">
        <w:r w:rsidR="006F4F46">
          <w:t xml:space="preserve"> </w:t>
        </w:r>
      </w:ins>
      <w:ins w:id="616" w:author="Vailin Choi" w:date="2015-09-25T16:08:00Z">
        <w:r w:rsidR="006F4F46">
          <w:t xml:space="preserve">in </w:t>
        </w:r>
      </w:ins>
      <w:ins w:id="617" w:author="Vailin Choi" w:date="2015-09-25T16:10:00Z">
        <w:r w:rsidR="006F4F46">
          <w:t>a</w:t>
        </w:r>
      </w:ins>
      <w:ins w:id="618" w:author="Vailin Choi" w:date="2015-09-25T16:11:00Z">
        <w:r w:rsidR="006F4F46">
          <w:t>n</w:t>
        </w:r>
      </w:ins>
      <w:ins w:id="619" w:author="Vailin Choi" w:date="2015-09-25T16:10:00Z">
        <w:r w:rsidR="006F4F46">
          <w:t xml:space="preserve"> </w:t>
        </w:r>
        <w:r w:rsidR="006F4F46" w:rsidRPr="005F4E2A">
          <w:rPr>
            <w:i/>
            <w:rPrChange w:id="620" w:author="Vailin Choi" w:date="2015-09-25T16:14:00Z">
              <w:rPr/>
            </w:rPrChange>
          </w:rPr>
          <w:t>EOA</w:t>
        </w:r>
        <w:r w:rsidR="006F4F46">
          <w:t xml:space="preserve"> message, </w:t>
        </w:r>
      </w:ins>
      <w:ins w:id="621" w:author="Vailin Choi" w:date="2015-09-25T16:11:00Z">
        <w:r w:rsidR="006F4F46">
          <w:t>which</w:t>
        </w:r>
      </w:ins>
      <w:ins w:id="622" w:author="Vailin Choi" w:date="2015-09-25T16:10:00Z">
        <w:r w:rsidR="006F4F46">
          <w:t xml:space="preserve"> </w:t>
        </w:r>
      </w:ins>
      <w:ins w:id="623" w:author="Vailin Choi" w:date="2015-09-25T16:11:00Z">
        <w:r w:rsidR="006F4F46">
          <w:t>is located in the superblock extension.</w:t>
        </w:r>
      </w:ins>
    </w:p>
    <w:p w:rsidR="006F4F46" w:rsidRDefault="006F4F46" w:rsidP="00EB282A">
      <w:pPr>
        <w:rPr>
          <w:ins w:id="624" w:author="Vailin Choi" w:date="2015-09-25T16:03:00Z"/>
        </w:rPr>
      </w:pPr>
      <w:ins w:id="625" w:author="Vailin Choi" w:date="2015-09-25T16:04:00Z">
        <w:r>
          <w:t>Please refer to &lt;&lt;</w:t>
        </w:r>
        <w:r w:rsidRPr="006F4F46">
          <w:rPr>
            <w:i/>
            <w:rPrChange w:id="626" w:author="Vailin Choi" w:date="2015-09-25T16:11:00Z">
              <w:rPr/>
            </w:rPrChange>
          </w:rPr>
          <w:t>Avoid Truncate documentation</w:t>
        </w:r>
        <w:r>
          <w:t>&gt;&gt; for detailed description.</w:t>
        </w:r>
      </w:ins>
    </w:p>
    <w:p w:rsidR="00EB282A" w:rsidDel="005F4E2A" w:rsidRDefault="00EB282A" w:rsidP="00EB282A">
      <w:pPr>
        <w:rPr>
          <w:del w:id="627" w:author="Vailin Choi" w:date="2015-09-25T16:11:00Z"/>
        </w:rPr>
      </w:pPr>
      <w:del w:id="628" w:author="Vailin Choi" w:date="2015-09-25T16:11:00Z">
        <w:r w:rsidDel="005F4E2A">
          <w:delText>&lt;&lt;&lt;Please describe the proposed or implemented change and point to the File Spec with the change if available &gt;&gt;&gt;</w:delText>
        </w:r>
      </w:del>
    </w:p>
    <w:p w:rsidR="001920F4" w:rsidRDefault="001920F4" w:rsidP="001920F4">
      <w:pPr>
        <w:pStyle w:val="Heading3"/>
      </w:pPr>
      <w:bookmarkStart w:id="629" w:name="_Toc303976504"/>
      <w:r>
        <w:t>Implemented change for Avoid Truncate</w:t>
      </w:r>
      <w:bookmarkEnd w:id="629"/>
    </w:p>
    <w:p w:rsidR="005F4E2A" w:rsidRDefault="005F4E2A" w:rsidP="001920F4">
      <w:pPr>
        <w:rPr>
          <w:ins w:id="630" w:author="Vailin Choi" w:date="2015-09-25T16:12:00Z"/>
        </w:rPr>
      </w:pPr>
      <w:ins w:id="631" w:author="Vailin Choi" w:date="2015-09-25T16:11:00Z">
        <w:r>
          <w:t xml:space="preserve">The </w:t>
        </w:r>
      </w:ins>
      <w:ins w:id="632" w:author="Vailin Choi" w:date="2015-09-25T16:12:00Z">
        <w:r>
          <w:t>information</w:t>
        </w:r>
      </w:ins>
      <w:ins w:id="633" w:author="Vailin Choi" w:date="2015-09-25T16:11:00Z">
        <w:r>
          <w:t xml:space="preserve"> </w:t>
        </w:r>
      </w:ins>
      <w:ins w:id="634" w:author="Vailin Choi" w:date="2015-09-25T16:12:00Z">
        <w:r>
          <w:t xml:space="preserve">stored in the </w:t>
        </w:r>
        <w:r w:rsidRPr="005F4E2A">
          <w:rPr>
            <w:i/>
            <w:rPrChange w:id="635" w:author="Vailin Choi" w:date="2015-09-25T16:15:00Z">
              <w:rPr/>
            </w:rPrChange>
          </w:rPr>
          <w:t>EOA</w:t>
        </w:r>
        <w:r>
          <w:t xml:space="preserve"> message is listed below:</w:t>
        </w:r>
      </w:ins>
    </w:p>
    <w:p w:rsidR="00C47DD8" w:rsidRDefault="00C47DD8">
      <w:pPr>
        <w:pStyle w:val="ListParagraph"/>
        <w:numPr>
          <w:ilvl w:val="0"/>
          <w:numId w:val="59"/>
        </w:numPr>
        <w:rPr>
          <w:ins w:id="636" w:author="Vailin Choi" w:date="2015-09-25T16:36:00Z"/>
        </w:rPr>
        <w:pPrChange w:id="637" w:author="Vailin Choi" w:date="2015-09-25T16:45:00Z">
          <w:pPr/>
        </w:pPrChange>
      </w:pPr>
      <w:ins w:id="638" w:author="Vailin Choi" w:date="2015-09-25T16:36:00Z">
        <w:r>
          <w:t>Message version</w:t>
        </w:r>
      </w:ins>
      <w:ins w:id="639" w:author="Vailin Choi" w:date="2015-09-27T18:24:00Z">
        <w:r w:rsidR="00CE6305">
          <w:t xml:space="preserve"> (1 byte)</w:t>
        </w:r>
      </w:ins>
    </w:p>
    <w:p w:rsidR="00C47DD8" w:rsidRDefault="00C47DD8">
      <w:pPr>
        <w:pStyle w:val="ListParagraph"/>
        <w:numPr>
          <w:ilvl w:val="1"/>
          <w:numId w:val="59"/>
        </w:numPr>
        <w:rPr>
          <w:ins w:id="640" w:author="Vailin Choi" w:date="2015-09-25T16:37:00Z"/>
        </w:rPr>
        <w:pPrChange w:id="641" w:author="Vailin Choi" w:date="2015-09-25T16:45:00Z">
          <w:pPr/>
        </w:pPrChange>
      </w:pPr>
      <w:ins w:id="642" w:author="Vailin Choi" w:date="2015-09-25T16:37:00Z">
        <w:r>
          <w:t xml:space="preserve">Version </w:t>
        </w:r>
      </w:ins>
      <w:ins w:id="643" w:author="Vailin Choi" w:date="2015-09-26T17:00:00Z">
        <w:r w:rsidR="00963946">
          <w:t xml:space="preserve">is </w:t>
        </w:r>
      </w:ins>
      <w:ins w:id="644" w:author="Vailin Choi" w:date="2015-09-25T16:37:00Z">
        <w:r>
          <w:t>0</w:t>
        </w:r>
      </w:ins>
    </w:p>
    <w:p w:rsidR="005F4E2A" w:rsidRDefault="005F4E2A">
      <w:pPr>
        <w:pStyle w:val="ListParagraph"/>
        <w:numPr>
          <w:ilvl w:val="0"/>
          <w:numId w:val="59"/>
        </w:numPr>
        <w:rPr>
          <w:ins w:id="645" w:author="Vailin Choi" w:date="2015-09-25T16:37:00Z"/>
        </w:rPr>
        <w:pPrChange w:id="646" w:author="Vailin Choi" w:date="2015-09-25T16:45:00Z">
          <w:pPr/>
        </w:pPrChange>
      </w:pPr>
      <w:ins w:id="647" w:author="Vailin Choi" w:date="2015-09-25T16:15:00Z">
        <w:r>
          <w:t>Avoid truncate setting</w:t>
        </w:r>
      </w:ins>
      <w:ins w:id="648" w:author="Vailin Choi" w:date="2015-09-25T16:18:00Z">
        <w:r w:rsidR="00CE6305">
          <w:t xml:space="preserve"> (1 byte)</w:t>
        </w:r>
      </w:ins>
    </w:p>
    <w:p w:rsidR="00A074D0" w:rsidRDefault="00A074D0">
      <w:pPr>
        <w:pStyle w:val="ListParagraph"/>
        <w:numPr>
          <w:ilvl w:val="1"/>
          <w:numId w:val="59"/>
        </w:numPr>
        <w:rPr>
          <w:ins w:id="649" w:author="Vailin Choi" w:date="2015-09-25T16:17:00Z"/>
        </w:rPr>
        <w:pPrChange w:id="650" w:author="Vailin Choi" w:date="2015-09-25T16:45:00Z">
          <w:pPr/>
        </w:pPrChange>
      </w:pPr>
      <w:ins w:id="651" w:author="Vailin Choi" w:date="2015-09-25T16:44:00Z">
        <w:r>
          <w:t>The settings are:</w:t>
        </w:r>
      </w:ins>
    </w:p>
    <w:p w:rsidR="005F4E2A" w:rsidRPr="003A10AA" w:rsidRDefault="005F4E2A">
      <w:pPr>
        <w:pStyle w:val="ListParagraph"/>
        <w:numPr>
          <w:ilvl w:val="2"/>
          <w:numId w:val="59"/>
        </w:numPr>
        <w:rPr>
          <w:ins w:id="652" w:author="Vailin Choi" w:date="2015-09-25T16:17:00Z"/>
          <w:rFonts w:ascii="Calibri" w:hAnsi="Calibri"/>
        </w:rPr>
        <w:pPrChange w:id="653" w:author="Vailin Choi" w:date="2015-09-25T16:45:00Z">
          <w:pPr>
            <w:pStyle w:val="ListParagraph"/>
            <w:numPr>
              <w:numId w:val="58"/>
            </w:numPr>
            <w:ind w:hanging="360"/>
          </w:pPr>
        </w:pPrChange>
      </w:pPr>
      <w:ins w:id="654" w:author="Vailin Choi" w:date="2015-09-25T16:17:00Z">
        <w:r w:rsidRPr="003A10AA">
          <w:rPr>
            <w:rFonts w:ascii="Calibri" w:hAnsi="Calibri"/>
            <w:rPrChange w:id="655" w:author="Vailin Choi" w:date="2015-09-28T17:07:00Z">
              <w:rPr>
                <w:rFonts w:ascii="Calibri" w:hAnsi="Calibri"/>
                <w:i/>
              </w:rPr>
            </w:rPrChange>
          </w:rPr>
          <w:t>H5F_AVOID_TRUNCATE_OFF</w:t>
        </w:r>
      </w:ins>
    </w:p>
    <w:p w:rsidR="005F4E2A" w:rsidRPr="003A10AA" w:rsidRDefault="005F4E2A">
      <w:pPr>
        <w:pStyle w:val="ListParagraph"/>
        <w:numPr>
          <w:ilvl w:val="2"/>
          <w:numId w:val="59"/>
        </w:numPr>
        <w:rPr>
          <w:ins w:id="656" w:author="Vailin Choi" w:date="2015-09-25T16:17:00Z"/>
          <w:rFonts w:ascii="Calibri" w:hAnsi="Calibri"/>
        </w:rPr>
        <w:pPrChange w:id="657" w:author="Vailin Choi" w:date="2015-09-25T16:45:00Z">
          <w:pPr>
            <w:pStyle w:val="ListParagraph"/>
            <w:numPr>
              <w:numId w:val="58"/>
            </w:numPr>
            <w:ind w:hanging="360"/>
          </w:pPr>
        </w:pPrChange>
      </w:pPr>
      <w:ins w:id="658" w:author="Vailin Choi" w:date="2015-09-25T16:17:00Z">
        <w:r w:rsidRPr="003A10AA">
          <w:rPr>
            <w:rFonts w:ascii="Calibri" w:hAnsi="Calibri"/>
            <w:rPrChange w:id="659" w:author="Vailin Choi" w:date="2015-09-28T17:07:00Z">
              <w:rPr>
                <w:rFonts w:ascii="Calibri" w:hAnsi="Calibri"/>
                <w:i/>
              </w:rPr>
            </w:rPrChange>
          </w:rPr>
          <w:t>H5F_AVOID_TRUNCATE_EXTEND</w:t>
        </w:r>
      </w:ins>
    </w:p>
    <w:p w:rsidR="005F4E2A" w:rsidRPr="005F4E2A" w:rsidRDefault="005F4E2A">
      <w:pPr>
        <w:pStyle w:val="ListParagraph"/>
        <w:numPr>
          <w:ilvl w:val="2"/>
          <w:numId w:val="59"/>
        </w:numPr>
        <w:rPr>
          <w:ins w:id="660" w:author="Vailin Choi" w:date="2015-09-25T16:15:00Z"/>
          <w:rFonts w:ascii="Calibri" w:hAnsi="Calibri"/>
          <w:rPrChange w:id="661" w:author="Vailin Choi" w:date="2015-09-25T16:17:00Z">
            <w:rPr>
              <w:ins w:id="662" w:author="Vailin Choi" w:date="2015-09-25T16:15:00Z"/>
            </w:rPr>
          </w:rPrChange>
        </w:rPr>
        <w:pPrChange w:id="663" w:author="Vailin Choi" w:date="2015-09-25T16:45:00Z">
          <w:pPr/>
        </w:pPrChange>
      </w:pPr>
      <w:ins w:id="664" w:author="Vailin Choi" w:date="2015-09-25T16:17:00Z">
        <w:r w:rsidRPr="003A10AA">
          <w:rPr>
            <w:rFonts w:ascii="Calibri" w:hAnsi="Calibri"/>
            <w:rPrChange w:id="665" w:author="Vailin Choi" w:date="2015-09-28T17:07:00Z">
              <w:rPr>
                <w:rFonts w:ascii="Calibri" w:hAnsi="Calibri"/>
                <w:i/>
              </w:rPr>
            </w:rPrChange>
          </w:rPr>
          <w:t>H5F_AVOID_TRUNCATE_ALL</w:t>
        </w:r>
      </w:ins>
    </w:p>
    <w:p w:rsidR="005F4E2A" w:rsidRDefault="005F4E2A">
      <w:pPr>
        <w:pStyle w:val="ListParagraph"/>
        <w:numPr>
          <w:ilvl w:val="0"/>
          <w:numId w:val="59"/>
        </w:numPr>
        <w:rPr>
          <w:ins w:id="666" w:author="Vailin Choi" w:date="2015-09-25T16:43:00Z"/>
        </w:rPr>
        <w:pPrChange w:id="667" w:author="Vailin Choi" w:date="2015-09-25T16:45:00Z">
          <w:pPr/>
        </w:pPrChange>
      </w:pPr>
      <w:ins w:id="668" w:author="Vailin Choi" w:date="2015-09-25T16:15:00Z">
        <w:r>
          <w:t>EOA value</w:t>
        </w:r>
      </w:ins>
      <w:ins w:id="669" w:author="Vailin Choi" w:date="2015-09-27T18:24:00Z">
        <w:r w:rsidR="00CE6305">
          <w:t xml:space="preserve"> (</w:t>
        </w:r>
        <w:r w:rsidR="00CE6305" w:rsidRPr="00C847EE">
          <w:rPr>
            <w:i/>
          </w:rPr>
          <w:t>size of offsets</w:t>
        </w:r>
        <w:r w:rsidR="00CE6305">
          <w:t>)</w:t>
        </w:r>
      </w:ins>
    </w:p>
    <w:p w:rsidR="00A074D0" w:rsidRDefault="00A074D0" w:rsidP="00A074D0">
      <w:pPr>
        <w:pStyle w:val="ListParagraph"/>
        <w:numPr>
          <w:ilvl w:val="1"/>
          <w:numId w:val="58"/>
        </w:numPr>
        <w:rPr>
          <w:ins w:id="670" w:author="Vailin Choi" w:date="2015-09-25T16:44:00Z"/>
        </w:rPr>
      </w:pPr>
      <w:ins w:id="671" w:author="Vailin Choi" w:date="2015-09-25T16:45:00Z">
        <w:r>
          <w:t xml:space="preserve">End of </w:t>
        </w:r>
      </w:ins>
      <w:ins w:id="672" w:author="Vailin Choi" w:date="2015-09-25T16:44:00Z">
        <w:r>
          <w:t xml:space="preserve">file addresses for up to 6 </w:t>
        </w:r>
      </w:ins>
      <w:ins w:id="673" w:author="Vailin Choi" w:date="2015-09-28T15:57:00Z">
        <w:r w:rsidR="00FD757F">
          <w:t xml:space="preserve">basic </w:t>
        </w:r>
      </w:ins>
      <w:ins w:id="674" w:author="Vailin Choi" w:date="2015-09-25T16:47:00Z">
        <w:r>
          <w:t>allocation</w:t>
        </w:r>
      </w:ins>
      <w:ins w:id="675" w:author="Vailin Choi" w:date="2015-09-25T16:44:00Z">
        <w:r>
          <w:t xml:space="preserve"> type</w:t>
        </w:r>
      </w:ins>
      <w:ins w:id="676" w:author="Vailin Choi" w:date="2015-09-25T16:47:00Z">
        <w:r>
          <w:t>s</w:t>
        </w:r>
      </w:ins>
      <w:ins w:id="677" w:author="Vailin Choi" w:date="2015-09-25T16:44:00Z">
        <w:r>
          <w:t>:</w:t>
        </w:r>
      </w:ins>
    </w:p>
    <w:p w:rsidR="00FD757F" w:rsidRDefault="00A074D0">
      <w:pPr>
        <w:pStyle w:val="ListParagraph"/>
        <w:numPr>
          <w:ilvl w:val="2"/>
          <w:numId w:val="77"/>
        </w:numPr>
        <w:rPr>
          <w:ins w:id="678" w:author="Vailin Choi" w:date="2015-09-28T15:55:00Z"/>
        </w:rPr>
        <w:pPrChange w:id="679" w:author="Vailin Choi" w:date="2015-09-28T15:56:00Z">
          <w:pPr>
            <w:pStyle w:val="ListParagraph"/>
            <w:numPr>
              <w:ilvl w:val="2"/>
              <w:numId w:val="58"/>
            </w:numPr>
            <w:ind w:left="2160" w:hanging="360"/>
          </w:pPr>
        </w:pPrChange>
      </w:pPr>
      <w:ins w:id="680" w:author="Vailin Choi" w:date="2015-09-25T16:44:00Z">
        <w:r>
          <w:t>H5FD_MEM_SUPER</w:t>
        </w:r>
      </w:ins>
      <w:ins w:id="681" w:author="Vailin Choi" w:date="2015-09-28T15:54:00Z">
        <w:r w:rsidR="00FD757F">
          <w:t xml:space="preserve"> </w:t>
        </w:r>
      </w:ins>
      <w:ins w:id="682" w:author="Vailin Choi" w:date="2015-09-25T16:44:00Z">
        <w:r w:rsidR="00FD757F">
          <w:t xml:space="preserve"> (superblock data)</w:t>
        </w:r>
      </w:ins>
    </w:p>
    <w:p w:rsidR="00FD757F" w:rsidRDefault="00FD757F">
      <w:pPr>
        <w:pStyle w:val="ListParagraph"/>
        <w:numPr>
          <w:ilvl w:val="2"/>
          <w:numId w:val="77"/>
        </w:numPr>
        <w:rPr>
          <w:ins w:id="683" w:author="Vailin Choi" w:date="2015-09-28T15:55:00Z"/>
        </w:rPr>
        <w:pPrChange w:id="684" w:author="Vailin Choi" w:date="2015-09-28T15:56:00Z">
          <w:pPr>
            <w:pStyle w:val="ListParagraph"/>
            <w:numPr>
              <w:ilvl w:val="2"/>
              <w:numId w:val="58"/>
            </w:numPr>
            <w:ind w:left="2160" w:hanging="360"/>
          </w:pPr>
        </w:pPrChange>
      </w:pPr>
      <w:ins w:id="685" w:author="Vailin Choi" w:date="2015-09-25T16:44:00Z">
        <w:r>
          <w:t>H5FD_MEM_BTREE (B-tree data)</w:t>
        </w:r>
      </w:ins>
    </w:p>
    <w:p w:rsidR="00FD757F" w:rsidRDefault="00FD757F">
      <w:pPr>
        <w:pStyle w:val="ListParagraph"/>
        <w:numPr>
          <w:ilvl w:val="2"/>
          <w:numId w:val="77"/>
        </w:numPr>
        <w:rPr>
          <w:ins w:id="686" w:author="Vailin Choi" w:date="2015-09-28T15:55:00Z"/>
        </w:rPr>
        <w:pPrChange w:id="687" w:author="Vailin Choi" w:date="2015-09-28T15:56:00Z">
          <w:pPr>
            <w:pStyle w:val="ListParagraph"/>
            <w:numPr>
              <w:ilvl w:val="2"/>
              <w:numId w:val="58"/>
            </w:numPr>
            <w:ind w:left="2160" w:hanging="360"/>
          </w:pPr>
        </w:pPrChange>
      </w:pPr>
      <w:ins w:id="688" w:author="Vailin Choi" w:date="2015-09-25T16:44:00Z">
        <w:r>
          <w:t>H5FD_MEM_DRAW (raw data)</w:t>
        </w:r>
      </w:ins>
    </w:p>
    <w:p w:rsidR="00FD757F" w:rsidRDefault="00A074D0">
      <w:pPr>
        <w:pStyle w:val="ListParagraph"/>
        <w:numPr>
          <w:ilvl w:val="2"/>
          <w:numId w:val="77"/>
        </w:numPr>
        <w:rPr>
          <w:ins w:id="689" w:author="Vailin Choi" w:date="2015-09-28T15:55:00Z"/>
        </w:rPr>
        <w:pPrChange w:id="690" w:author="Vailin Choi" w:date="2015-09-28T15:56:00Z">
          <w:pPr>
            <w:pStyle w:val="ListParagraph"/>
            <w:numPr>
              <w:ilvl w:val="2"/>
              <w:numId w:val="58"/>
            </w:numPr>
            <w:ind w:left="2160" w:hanging="360"/>
          </w:pPr>
        </w:pPrChange>
      </w:pPr>
      <w:ins w:id="691" w:author="Vailin Choi" w:date="2015-09-25T16:44:00Z">
        <w:r>
          <w:t>H5FD_MEM_GHEA</w:t>
        </w:r>
        <w:r w:rsidR="00FD757F">
          <w:t>P (global heap data)</w:t>
        </w:r>
      </w:ins>
    </w:p>
    <w:p w:rsidR="00FD757F" w:rsidRDefault="00FD757F">
      <w:pPr>
        <w:pStyle w:val="ListParagraph"/>
        <w:numPr>
          <w:ilvl w:val="2"/>
          <w:numId w:val="77"/>
        </w:numPr>
        <w:rPr>
          <w:ins w:id="692" w:author="Vailin Choi" w:date="2015-09-28T15:55:00Z"/>
        </w:rPr>
        <w:pPrChange w:id="693" w:author="Vailin Choi" w:date="2015-09-28T15:56:00Z">
          <w:pPr>
            <w:pStyle w:val="ListParagraph"/>
            <w:numPr>
              <w:ilvl w:val="2"/>
              <w:numId w:val="58"/>
            </w:numPr>
            <w:ind w:left="2160" w:hanging="360"/>
          </w:pPr>
        </w:pPrChange>
      </w:pPr>
      <w:ins w:id="694" w:author="Vailin Choi" w:date="2015-09-25T16:44:00Z">
        <w:r>
          <w:t>H5FD_MEM_LHEAP (local heap data)</w:t>
        </w:r>
      </w:ins>
    </w:p>
    <w:p w:rsidR="00A074D0" w:rsidRDefault="00A074D0">
      <w:pPr>
        <w:pStyle w:val="ListParagraph"/>
        <w:numPr>
          <w:ilvl w:val="2"/>
          <w:numId w:val="77"/>
        </w:numPr>
        <w:rPr>
          <w:ins w:id="695" w:author="Vailin Choi" w:date="2015-09-25T16:44:00Z"/>
        </w:rPr>
        <w:pPrChange w:id="696" w:author="Vailin Choi" w:date="2015-09-28T15:56:00Z">
          <w:pPr>
            <w:pStyle w:val="ListParagraph"/>
            <w:numPr>
              <w:ilvl w:val="2"/>
              <w:numId w:val="58"/>
            </w:numPr>
            <w:ind w:left="2160" w:hanging="360"/>
          </w:pPr>
        </w:pPrChange>
      </w:pPr>
      <w:ins w:id="697" w:author="Vailin Choi" w:date="2015-09-25T16:44:00Z">
        <w:r>
          <w:t>H5FD_MEM_OHDR</w:t>
        </w:r>
      </w:ins>
      <w:ins w:id="698" w:author="Vailin Choi" w:date="2015-09-28T15:56:00Z">
        <w:r w:rsidR="00FD757F">
          <w:t xml:space="preserve"> (object header data)</w:t>
        </w:r>
      </w:ins>
    </w:p>
    <w:p w:rsidR="005F4E2A" w:rsidRDefault="005F4E2A" w:rsidP="001920F4">
      <w:pPr>
        <w:rPr>
          <w:ins w:id="699" w:author="Vailin Choi" w:date="2015-09-25T16:17:00Z"/>
        </w:rPr>
      </w:pPr>
      <w:ins w:id="700" w:author="Vailin Choi" w:date="2015-09-25T16:17:00Z">
        <w:r>
          <w:t xml:space="preserve">Please refer to the </w:t>
        </w:r>
        <w:r w:rsidRPr="005F4E2A">
          <w:rPr>
            <w:i/>
          </w:rPr>
          <w:t>HDF5 format specification</w:t>
        </w:r>
        <w:r>
          <w:t xml:space="preserve"> (TO BE UPDATED) for detailed description of the message.</w:t>
        </w:r>
      </w:ins>
    </w:p>
    <w:p w:rsidR="001920F4" w:rsidDel="005426F5" w:rsidRDefault="001920F4" w:rsidP="001920F4">
      <w:pPr>
        <w:rPr>
          <w:del w:id="701" w:author="Vailin Choi" w:date="2015-09-26T17:26:00Z"/>
        </w:rPr>
      </w:pPr>
      <w:del w:id="702" w:author="Vailin Choi" w:date="2015-09-26T17:26:00Z">
        <w:r w:rsidDel="005426F5">
          <w:delText>&lt;&lt;&lt;Please describe the proposed or implemented change&gt;&gt;&gt;</w:delText>
        </w:r>
      </w:del>
    </w:p>
    <w:p w:rsidR="001920F4" w:rsidRDefault="001920F4" w:rsidP="001920F4">
      <w:pPr>
        <w:pStyle w:val="Heading3"/>
      </w:pPr>
      <w:del w:id="703" w:author="Vailin Choi" w:date="2015-09-26T17:26:00Z">
        <w:r w:rsidDel="005426F5">
          <w:delText xml:space="preserve"> </w:delText>
        </w:r>
      </w:del>
      <w:bookmarkStart w:id="704" w:name="_Toc303976505"/>
      <w:r>
        <w:t>Alternative change for Avoid Truncate</w:t>
      </w:r>
      <w:bookmarkEnd w:id="704"/>
    </w:p>
    <w:p w:rsidR="001920F4" w:rsidDel="00CE6305" w:rsidRDefault="001F5BD0">
      <w:pPr>
        <w:rPr>
          <w:del w:id="705" w:author="Vailin Choi" w:date="2015-09-26T17:27:00Z"/>
        </w:rPr>
        <w:pPrChange w:id="706" w:author="Vailin Choi" w:date="2015-09-26T17:27:00Z">
          <w:pPr>
            <w:spacing w:after="0"/>
            <w:jc w:val="left"/>
          </w:pPr>
        </w:pPrChange>
      </w:pPr>
      <w:ins w:id="707" w:author="Vailin Choi" w:date="2015-09-28T13:17:00Z">
        <w:r w:rsidRPr="001F5BD0">
          <w:rPr>
            <w:b/>
            <w:i/>
            <w:rPrChange w:id="708" w:author="Vailin Choi" w:date="2015-09-28T13:17:00Z">
              <w:rPr/>
            </w:rPrChange>
          </w:rPr>
          <w:t>PENDING</w:t>
        </w:r>
        <w:r>
          <w:t xml:space="preserve">: </w:t>
        </w:r>
      </w:ins>
      <w:ins w:id="709" w:author="Vailin Choi" w:date="2015-09-25T17:29:00Z">
        <w:r w:rsidR="00C53EEA">
          <w:t xml:space="preserve">As we </w:t>
        </w:r>
      </w:ins>
      <w:ins w:id="710" w:author="Vailin Choi" w:date="2015-09-28T15:48:00Z">
        <w:r w:rsidR="00836A58">
          <w:t>are adding</w:t>
        </w:r>
      </w:ins>
      <w:ins w:id="711" w:author="Vailin Choi" w:date="2015-09-25T17:29:00Z">
        <w:r w:rsidR="00C53EEA">
          <w:t xml:space="preserve"> superblock version 3, </w:t>
        </w:r>
      </w:ins>
      <w:ins w:id="712" w:author="Vailin Choi" w:date="2015-09-25T17:01:00Z">
        <w:r w:rsidR="00C53EEA">
          <w:t>w</w:t>
        </w:r>
        <w:r w:rsidR="00E276AB">
          <w:t xml:space="preserve">e might revisit the implementation </w:t>
        </w:r>
      </w:ins>
      <w:ins w:id="713" w:author="Vailin Choi" w:date="2015-09-28T15:49:00Z">
        <w:r w:rsidR="00836A58">
          <w:t>of</w:t>
        </w:r>
      </w:ins>
      <w:ins w:id="714" w:author="Vailin Choi" w:date="2015-09-25T17:01:00Z">
        <w:r w:rsidR="00E276AB">
          <w:t xml:space="preserve"> this feature to store the EOA value </w:t>
        </w:r>
      </w:ins>
      <w:ins w:id="715" w:author="Vailin Choi" w:date="2015-09-25T17:30:00Z">
        <w:r w:rsidR="00C53EEA">
          <w:t xml:space="preserve">(sec2) </w:t>
        </w:r>
      </w:ins>
      <w:ins w:id="716" w:author="Vailin Choi" w:date="2015-09-25T17:01:00Z">
        <w:r w:rsidR="00C53EEA">
          <w:t xml:space="preserve">in </w:t>
        </w:r>
      </w:ins>
      <w:ins w:id="717" w:author="Vailin Choi" w:date="2015-09-25T17:30:00Z">
        <w:r w:rsidR="00C53EEA">
          <w:t xml:space="preserve">version 3 </w:t>
        </w:r>
      </w:ins>
      <w:proofErr w:type="gramStart"/>
      <w:ins w:id="718" w:author="Vailin Choi" w:date="2015-09-25T17:01:00Z">
        <w:r w:rsidR="009364B2">
          <w:t>superblock</w:t>
        </w:r>
      </w:ins>
      <w:proofErr w:type="gramEnd"/>
      <w:ins w:id="719" w:author="Vailin Choi" w:date="2015-09-25T17:30:00Z">
        <w:r w:rsidR="00C53EEA">
          <w:t>.</w:t>
        </w:r>
      </w:ins>
      <w:ins w:id="720" w:author="Vailin Choi" w:date="2015-09-25T17:01:00Z">
        <w:r w:rsidR="009364B2">
          <w:t xml:space="preserve"> For file </w:t>
        </w:r>
      </w:ins>
      <w:ins w:id="721" w:author="Vailin Choi" w:date="2015-09-25T17:02:00Z">
        <w:r w:rsidR="009364B2">
          <w:t>drivers</w:t>
        </w:r>
        <w:r>
          <w:t xml:space="preserve"> </w:t>
        </w:r>
      </w:ins>
      <w:ins w:id="722" w:author="Vailin Choi" w:date="2015-09-28T15:50:00Z">
        <w:r w:rsidR="00836A58">
          <w:t>with</w:t>
        </w:r>
      </w:ins>
      <w:ins w:id="723" w:author="Vailin Choi" w:date="2015-09-25T17:02:00Z">
        <w:r>
          <w:t xml:space="preserve"> multiple file backend</w:t>
        </w:r>
        <w:r w:rsidR="009364B2">
          <w:t xml:space="preserve">, </w:t>
        </w:r>
      </w:ins>
      <w:ins w:id="724" w:author="Vailin Choi" w:date="2015-09-25T17:04:00Z">
        <w:r w:rsidR="009364B2">
          <w:t xml:space="preserve">we </w:t>
        </w:r>
      </w:ins>
      <w:ins w:id="725" w:author="Vailin Choi" w:date="2015-09-25T17:02:00Z">
        <w:r w:rsidR="009364B2">
          <w:t xml:space="preserve">might consider putting the EOA values in the </w:t>
        </w:r>
      </w:ins>
      <w:ins w:id="726" w:author="Vailin Choi" w:date="2015-09-25T17:03:00Z">
        <w:r w:rsidR="009364B2" w:rsidRPr="009364B2">
          <w:rPr>
            <w:i/>
            <w:rPrChange w:id="727" w:author="Vailin Choi" w:date="2015-09-25T17:04:00Z">
              <w:rPr/>
            </w:rPrChange>
          </w:rPr>
          <w:t>Driver Info</w:t>
        </w:r>
        <w:r w:rsidR="009364B2">
          <w:t xml:space="preserve"> message in the superblock extension.</w:t>
        </w:r>
      </w:ins>
      <w:del w:id="728" w:author="Vailin Choi" w:date="2015-09-28T10:27:00Z">
        <w:r w:rsidR="001920F4" w:rsidDel="00A54B83">
          <w:delText>&lt;&lt;&lt;Please provide alternative or state that there is none&gt;&gt;&gt;</w:delText>
        </w:r>
      </w:del>
    </w:p>
    <w:p w:rsidR="001920F4" w:rsidRPr="001920F4" w:rsidDel="005426F5" w:rsidRDefault="001920F4" w:rsidP="001920F4">
      <w:pPr>
        <w:rPr>
          <w:del w:id="729" w:author="Vailin Choi" w:date="2015-09-26T17:27:00Z"/>
        </w:rPr>
      </w:pPr>
    </w:p>
    <w:p w:rsidR="001920F4" w:rsidRDefault="001920F4">
      <w:pPr>
        <w:rPr>
          <w:rFonts w:asciiTheme="majorHAnsi" w:eastAsiaTheme="majorEastAsia" w:hAnsiTheme="majorHAnsi" w:cstheme="majorBidi"/>
          <w:b/>
          <w:bCs/>
          <w:color w:val="000000" w:themeColor="text1"/>
          <w:sz w:val="26"/>
          <w:szCs w:val="26"/>
        </w:rPr>
        <w:pPrChange w:id="730" w:author="Vailin Choi" w:date="2015-09-26T17:27:00Z">
          <w:pPr>
            <w:spacing w:after="0"/>
            <w:jc w:val="left"/>
          </w:pPr>
        </w:pPrChange>
      </w:pPr>
      <w:del w:id="731" w:author="Vailin Choi" w:date="2015-09-26T17:27:00Z">
        <w:r w:rsidDel="005426F5">
          <w:br w:type="page"/>
        </w:r>
      </w:del>
    </w:p>
    <w:p w:rsidR="00FD757F" w:rsidRDefault="00FD757F">
      <w:pPr>
        <w:pStyle w:val="Heading2"/>
        <w:rPr>
          <w:ins w:id="732" w:author="Vailin Choi" w:date="2015-09-28T16:01:00Z"/>
        </w:rPr>
      </w:pPr>
      <w:bookmarkStart w:id="733" w:name="_Toc303976506"/>
      <w:ins w:id="734" w:author="Vailin Choi" w:date="2015-09-28T16:01:00Z">
        <w:r>
          <w:br w:type="page"/>
        </w:r>
      </w:ins>
    </w:p>
    <w:p w:rsidR="005426F5" w:rsidRPr="005426F5" w:rsidRDefault="0032429F">
      <w:pPr>
        <w:pStyle w:val="Heading2"/>
      </w:pPr>
      <w:r>
        <w:t>Cache Image Feature</w:t>
      </w:r>
      <w:bookmarkEnd w:id="733"/>
    </w:p>
    <w:p w:rsidR="00BE156E" w:rsidRDefault="009850BB" w:rsidP="00CE2F7C">
      <w:pPr>
        <w:rPr>
          <w:ins w:id="735" w:author="Vailin Choi" w:date="2015-09-24T13:43:00Z"/>
        </w:rPr>
      </w:pPr>
      <w:ins w:id="736" w:author="Vailin Choi" w:date="2015-09-25T13:08:00Z">
        <w:r>
          <w:t>When this feature is enabled</w:t>
        </w:r>
      </w:ins>
      <w:ins w:id="737" w:author="Vailin Choi" w:date="2015-09-24T13:19:00Z">
        <w:r w:rsidR="00CE2F7C">
          <w:t>, the library saves</w:t>
        </w:r>
      </w:ins>
      <w:ins w:id="738" w:author="Vailin Choi" w:date="2015-09-24T13:10:00Z">
        <w:r w:rsidR="00E2756A">
          <w:t xml:space="preserve"> </w:t>
        </w:r>
      </w:ins>
      <w:ins w:id="739" w:author="Vailin Choi" w:date="2015-09-24T13:20:00Z">
        <w:r w:rsidR="00CE2F7C">
          <w:t>the image</w:t>
        </w:r>
      </w:ins>
      <w:ins w:id="740" w:author="Vailin Choi" w:date="2015-09-24T13:10:00Z">
        <w:r w:rsidR="00E2756A">
          <w:t xml:space="preserve"> of the metadata cache at file closin</w:t>
        </w:r>
        <w:r w:rsidR="00CE2F7C">
          <w:t>g</w:t>
        </w:r>
      </w:ins>
      <w:ins w:id="741" w:author="Vailin Choi" w:date="2015-09-24T14:41:00Z">
        <w:r w:rsidR="00DE6631">
          <w:t>.  When the file is re-</w:t>
        </w:r>
      </w:ins>
      <w:ins w:id="742" w:author="Vailin Choi" w:date="2015-09-24T14:43:00Z">
        <w:r w:rsidR="00DE6631">
          <w:t>opened, the library</w:t>
        </w:r>
      </w:ins>
      <w:ins w:id="743" w:author="Vailin Choi" w:date="2015-09-24T13:10:00Z">
        <w:r w:rsidR="00E2756A">
          <w:t xml:space="preserve"> </w:t>
        </w:r>
      </w:ins>
      <w:ins w:id="744" w:author="Vailin Choi" w:date="2015-09-24T14:45:00Z">
        <w:r w:rsidR="00DE6631">
          <w:t>reads</w:t>
        </w:r>
      </w:ins>
      <w:ins w:id="745" w:author="Vailin Choi" w:date="2015-09-24T13:13:00Z">
        <w:r w:rsidR="00E2756A" w:rsidRPr="00E2756A">
          <w:t xml:space="preserve"> </w:t>
        </w:r>
      </w:ins>
      <w:ins w:id="746" w:author="Vailin Choi" w:date="2015-09-24T13:21:00Z">
        <w:r w:rsidR="00CE2F7C">
          <w:t xml:space="preserve">the </w:t>
        </w:r>
      </w:ins>
      <w:ins w:id="747" w:author="Vailin Choi" w:date="2015-09-24T14:43:00Z">
        <w:r w:rsidR="00DE6631">
          <w:t xml:space="preserve">saved </w:t>
        </w:r>
      </w:ins>
      <w:ins w:id="748" w:author="Vailin Choi" w:date="2015-09-24T14:54:00Z">
        <w:r w:rsidR="00140325">
          <w:t xml:space="preserve">cache </w:t>
        </w:r>
      </w:ins>
      <w:ins w:id="749" w:author="Vailin Choi" w:date="2015-09-24T13:21:00Z">
        <w:r w:rsidR="00DE6631">
          <w:t>image</w:t>
        </w:r>
      </w:ins>
      <w:ins w:id="750" w:author="Vailin Choi" w:date="2015-09-24T14:43:00Z">
        <w:r w:rsidR="00DE6631">
          <w:t xml:space="preserve">, decodes and </w:t>
        </w:r>
      </w:ins>
      <w:ins w:id="751" w:author="Vailin Choi" w:date="2015-09-24T14:45:00Z">
        <w:r w:rsidR="00DE6631">
          <w:t>loads</w:t>
        </w:r>
      </w:ins>
      <w:ins w:id="752" w:author="Vailin Choi" w:date="2015-09-24T14:43:00Z">
        <w:r w:rsidR="00DE6631">
          <w:t xml:space="preserve"> its contents into the metadata cache. </w:t>
        </w:r>
      </w:ins>
      <w:ins w:id="753" w:author="Vailin Choi" w:date="2015-09-24T14:56:00Z">
        <w:r w:rsidR="00140325">
          <w:t xml:space="preserve"> </w:t>
        </w:r>
      </w:ins>
      <w:ins w:id="754" w:author="Vailin Choi" w:date="2015-09-24T14:55:00Z">
        <w:r w:rsidR="00140325">
          <w:t>Please refer to the &lt;</w:t>
        </w:r>
        <w:r w:rsidR="00140325">
          <w:rPr>
            <w:i/>
          </w:rPr>
          <w:t>Cache Image document</w:t>
        </w:r>
      </w:ins>
      <w:ins w:id="755" w:author="Vailin Choi" w:date="2015-09-28T16:03:00Z">
        <w:r w:rsidR="000E6D88">
          <w:rPr>
            <w:i/>
          </w:rPr>
          <w:t>ation</w:t>
        </w:r>
      </w:ins>
      <w:ins w:id="756" w:author="Vailin Choi" w:date="2015-09-24T14:55:00Z">
        <w:r w:rsidR="00140325">
          <w:t>&gt; for detailed description</w:t>
        </w:r>
      </w:ins>
      <w:ins w:id="757" w:author="Vailin Choi" w:date="2015-09-27T18:29:00Z">
        <w:r w:rsidR="00CE6305">
          <w:t>.</w:t>
        </w:r>
      </w:ins>
    </w:p>
    <w:p w:rsidR="00CE2F7C" w:rsidRDefault="00CE2F7C" w:rsidP="00CE2F7C">
      <w:pPr>
        <w:rPr>
          <w:ins w:id="758" w:author="Vailin Choi" w:date="2015-09-24T13:21:00Z"/>
        </w:rPr>
      </w:pPr>
      <w:ins w:id="759" w:author="Vailin Choi" w:date="2015-09-24T13:21:00Z">
        <w:r>
          <w:t xml:space="preserve">To </w:t>
        </w:r>
      </w:ins>
      <w:ins w:id="760" w:author="Vailin Choi" w:date="2015-09-24T14:46:00Z">
        <w:r w:rsidR="00DE6631">
          <w:t xml:space="preserve">support this feature, the library </w:t>
        </w:r>
      </w:ins>
      <w:ins w:id="761" w:author="Vailin Choi" w:date="2015-09-24T14:47:00Z">
        <w:r w:rsidR="00DE6631">
          <w:t>stores</w:t>
        </w:r>
      </w:ins>
      <w:ins w:id="762" w:author="Vailin Choi" w:date="2015-09-24T14:46:00Z">
        <w:r w:rsidR="00DE6631">
          <w:t xml:space="preserve"> the information about the </w:t>
        </w:r>
      </w:ins>
      <w:ins w:id="763" w:author="Vailin Choi" w:date="2015-09-24T14:47:00Z">
        <w:r w:rsidR="00DE6631">
          <w:t xml:space="preserve">saved </w:t>
        </w:r>
      </w:ins>
      <w:ins w:id="764" w:author="Vailin Choi" w:date="2015-09-24T13:21:00Z">
        <w:r>
          <w:t xml:space="preserve">image in a </w:t>
        </w:r>
        <w:r w:rsidRPr="00AD488B">
          <w:rPr>
            <w:i/>
          </w:rPr>
          <w:t>Metadata Cache Image</w:t>
        </w:r>
        <w:r>
          <w:t xml:space="preserve"> m</w:t>
        </w:r>
        <w:r w:rsidRPr="00C62DE4">
          <w:t>essage</w:t>
        </w:r>
        <w:r>
          <w:t>, which is located in the superblock extension.</w:t>
        </w:r>
      </w:ins>
    </w:p>
    <w:p w:rsidR="00EB282A" w:rsidDel="00140325" w:rsidRDefault="00EB282A" w:rsidP="00EB282A">
      <w:pPr>
        <w:rPr>
          <w:del w:id="765" w:author="Vailin Choi" w:date="2015-09-24T14:56:00Z"/>
        </w:rPr>
      </w:pPr>
      <w:del w:id="766" w:author="Vailin Choi" w:date="2015-09-24T14:56:00Z">
        <w:r w:rsidDel="00140325">
          <w:delText>&lt;&lt;&lt;Please describe the proposed or implemented change and point to the File Spec with the change if available &gt;&gt;&gt;</w:delText>
        </w:r>
      </w:del>
    </w:p>
    <w:p w:rsidR="001920F4" w:rsidRDefault="001920F4" w:rsidP="001920F4">
      <w:pPr>
        <w:pStyle w:val="Heading3"/>
      </w:pPr>
      <w:bookmarkStart w:id="767" w:name="_Toc303976507"/>
      <w:r>
        <w:t>Implemented change for Cache Image</w:t>
      </w:r>
      <w:bookmarkEnd w:id="767"/>
    </w:p>
    <w:p w:rsidR="00C62DE4" w:rsidRDefault="00C62DE4" w:rsidP="00C62DE4">
      <w:pPr>
        <w:rPr>
          <w:ins w:id="768" w:author="Vailin Choi" w:date="2015-09-24T12:34:00Z"/>
        </w:rPr>
      </w:pPr>
      <w:ins w:id="769" w:author="Vailin Choi" w:date="2015-09-24T12:34:00Z">
        <w:r>
          <w:t>The information stored in the</w:t>
        </w:r>
        <w:r w:rsidRPr="005C349C">
          <w:rPr>
            <w:i/>
          </w:rPr>
          <w:t xml:space="preserve"> </w:t>
        </w:r>
        <w:r>
          <w:rPr>
            <w:i/>
          </w:rPr>
          <w:t>Metadata Cache Image</w:t>
        </w:r>
        <w:r>
          <w:t xml:space="preserve"> message is listed below:</w:t>
        </w:r>
      </w:ins>
    </w:p>
    <w:p w:rsidR="00504BA3" w:rsidRDefault="00504BA3" w:rsidP="00504BA3">
      <w:pPr>
        <w:pStyle w:val="ListParagraph"/>
        <w:numPr>
          <w:ilvl w:val="0"/>
          <w:numId w:val="53"/>
        </w:numPr>
        <w:rPr>
          <w:ins w:id="770" w:author="Vailin Choi" w:date="2015-09-24T13:02:00Z"/>
        </w:rPr>
      </w:pPr>
      <w:ins w:id="771" w:author="Vailin Choi" w:date="2015-09-24T13:02:00Z">
        <w:r>
          <w:t xml:space="preserve">Message version </w:t>
        </w:r>
      </w:ins>
      <w:ins w:id="772" w:author="Vailin Choi" w:date="2015-09-27T18:22:00Z">
        <w:r w:rsidR="00FD7AB7">
          <w:t>(1 byte)</w:t>
        </w:r>
      </w:ins>
    </w:p>
    <w:p w:rsidR="00504BA3" w:rsidRDefault="00504BA3" w:rsidP="00504BA3">
      <w:pPr>
        <w:pStyle w:val="ListParagraph"/>
        <w:numPr>
          <w:ilvl w:val="1"/>
          <w:numId w:val="53"/>
        </w:numPr>
        <w:rPr>
          <w:ins w:id="773" w:author="Vailin Choi" w:date="2015-09-24T13:02:00Z"/>
        </w:rPr>
      </w:pPr>
      <w:ins w:id="774" w:author="Vailin Choi" w:date="2015-09-24T13:02:00Z">
        <w:r>
          <w:t xml:space="preserve">Version </w:t>
        </w:r>
      </w:ins>
      <w:ins w:id="775" w:author="Vailin Choi" w:date="2015-09-26T17:00:00Z">
        <w:r w:rsidR="00963946">
          <w:t xml:space="preserve">is </w:t>
        </w:r>
      </w:ins>
      <w:ins w:id="776" w:author="Vailin Choi" w:date="2015-09-24T13:02:00Z">
        <w:r>
          <w:t>0</w:t>
        </w:r>
      </w:ins>
    </w:p>
    <w:p w:rsidR="00504BA3" w:rsidRDefault="00504BA3" w:rsidP="00504BA3">
      <w:pPr>
        <w:pStyle w:val="ListParagraph"/>
        <w:numPr>
          <w:ilvl w:val="0"/>
          <w:numId w:val="53"/>
        </w:numPr>
        <w:rPr>
          <w:ins w:id="777" w:author="Vailin Choi" w:date="2015-09-24T13:02:00Z"/>
        </w:rPr>
      </w:pPr>
      <w:ins w:id="778" w:author="Vailin Choi" w:date="2015-09-24T13:02:00Z">
        <w:r>
          <w:t>Address of the cache image block</w:t>
        </w:r>
      </w:ins>
      <w:ins w:id="779" w:author="Vailin Choi" w:date="2015-09-27T18:22:00Z">
        <w:r w:rsidR="00FD7AB7">
          <w:t xml:space="preserve"> (</w:t>
        </w:r>
        <w:r w:rsidR="00FD7AB7" w:rsidRPr="00FD7AB7">
          <w:rPr>
            <w:i/>
            <w:rPrChange w:id="780" w:author="Vailin Choi" w:date="2015-09-27T18:22:00Z">
              <w:rPr/>
            </w:rPrChange>
          </w:rPr>
          <w:t>size of offsets</w:t>
        </w:r>
        <w:r w:rsidR="00FD7AB7">
          <w:t>)</w:t>
        </w:r>
      </w:ins>
    </w:p>
    <w:p w:rsidR="00504BA3" w:rsidRDefault="00E2756A">
      <w:pPr>
        <w:pStyle w:val="ListParagraph"/>
        <w:numPr>
          <w:ilvl w:val="0"/>
          <w:numId w:val="53"/>
        </w:numPr>
        <w:rPr>
          <w:ins w:id="781" w:author="Vailin Choi" w:date="2015-09-24T13:04:00Z"/>
        </w:rPr>
        <w:pPrChange w:id="782" w:author="Vailin Choi" w:date="2015-09-24T13:03:00Z">
          <w:pPr>
            <w:pStyle w:val="ListParagraph"/>
            <w:numPr>
              <w:ilvl w:val="1"/>
              <w:numId w:val="53"/>
            </w:numPr>
            <w:ind w:left="1440" w:hanging="360"/>
          </w:pPr>
        </w:pPrChange>
      </w:pPr>
      <w:ins w:id="783" w:author="Vailin Choi" w:date="2015-09-24T13:15:00Z">
        <w:r>
          <w:t>Length</w:t>
        </w:r>
      </w:ins>
      <w:ins w:id="784" w:author="Vailin Choi" w:date="2015-09-24T13:03:00Z">
        <w:r w:rsidR="00504BA3">
          <w:t xml:space="preserve"> of the cache image block</w:t>
        </w:r>
      </w:ins>
      <w:ins w:id="785" w:author="Vailin Choi" w:date="2015-09-27T18:23:00Z">
        <w:r w:rsidR="00CE6305" w:rsidRPr="00CE6305">
          <w:rPr>
            <w:i/>
          </w:rPr>
          <w:t xml:space="preserve"> </w:t>
        </w:r>
        <w:r w:rsidR="00CE6305">
          <w:t>(</w:t>
        </w:r>
        <w:r w:rsidR="00CE6305" w:rsidRPr="00C576EA">
          <w:rPr>
            <w:i/>
          </w:rPr>
          <w:t>size of length</w:t>
        </w:r>
        <w:r w:rsidR="00CE6305">
          <w:rPr>
            <w:i/>
          </w:rPr>
          <w:t>s</w:t>
        </w:r>
        <w:r w:rsidR="00CE6305">
          <w:t>)</w:t>
        </w:r>
      </w:ins>
    </w:p>
    <w:p w:rsidR="00504BA3" w:rsidRDefault="00504BA3">
      <w:pPr>
        <w:rPr>
          <w:ins w:id="786" w:author="Vailin Choi" w:date="2015-09-24T13:04:00Z"/>
        </w:rPr>
        <w:pPrChange w:id="787" w:author="Vailin Choi" w:date="2015-09-24T13:04:00Z">
          <w:pPr>
            <w:pStyle w:val="ListParagraph"/>
            <w:numPr>
              <w:numId w:val="53"/>
            </w:numPr>
            <w:ind w:hanging="360"/>
          </w:pPr>
        </w:pPrChange>
      </w:pPr>
      <w:ins w:id="788" w:author="Vailin Choi" w:date="2015-09-24T13:04:00Z">
        <w:r>
          <w:t xml:space="preserve">Please refer to the </w:t>
        </w:r>
        <w:r w:rsidRPr="00504BA3">
          <w:rPr>
            <w:i/>
          </w:rPr>
          <w:t>HDF5 format specification</w:t>
        </w:r>
        <w:r>
          <w:t xml:space="preserve"> (TO BE UPDATED) for detailed description of the message.</w:t>
        </w:r>
      </w:ins>
    </w:p>
    <w:p w:rsidR="001920F4" w:rsidDel="00140325" w:rsidRDefault="001920F4" w:rsidP="001920F4">
      <w:pPr>
        <w:rPr>
          <w:del w:id="789" w:author="Vailin Choi" w:date="2015-09-24T14:57:00Z"/>
        </w:rPr>
      </w:pPr>
      <w:del w:id="790" w:author="Vailin Choi" w:date="2015-09-24T14:57:00Z">
        <w:r w:rsidDel="00140325">
          <w:delText>&lt;&lt;&lt;Please describe the proposed or implemented change&gt;&gt;&gt;</w:delText>
        </w:r>
      </w:del>
    </w:p>
    <w:p w:rsidR="001920F4" w:rsidRDefault="001920F4" w:rsidP="001920F4">
      <w:pPr>
        <w:pStyle w:val="Heading3"/>
      </w:pPr>
      <w:del w:id="791" w:author="Vailin Choi" w:date="2015-09-24T14:57:00Z">
        <w:r w:rsidDel="00140325">
          <w:delText xml:space="preserve"> </w:delText>
        </w:r>
      </w:del>
      <w:bookmarkStart w:id="792" w:name="_Toc303976508"/>
      <w:r>
        <w:t>Alternative change for Cache Image</w:t>
      </w:r>
      <w:bookmarkEnd w:id="792"/>
    </w:p>
    <w:p w:rsidR="001920F4" w:rsidRPr="001920F4" w:rsidDel="00AD236E" w:rsidRDefault="00AD236E">
      <w:pPr>
        <w:rPr>
          <w:del w:id="793" w:author="Vailin Choi" w:date="2015-09-28T13:26:00Z"/>
        </w:rPr>
      </w:pPr>
      <w:ins w:id="794" w:author="Vailin Choi" w:date="2015-09-28T13:27:00Z">
        <w:r w:rsidRPr="00AD236E">
          <w:rPr>
            <w:b/>
            <w:i/>
            <w:rPrChange w:id="795" w:author="Vailin Choi" w:date="2015-09-28T13:27:00Z">
              <w:rPr/>
            </w:rPrChange>
          </w:rPr>
          <w:t>PENDING</w:t>
        </w:r>
        <w:r>
          <w:t xml:space="preserve">: </w:t>
        </w:r>
      </w:ins>
      <w:ins w:id="796" w:author="Vailin Choi" w:date="2015-09-25T13:08:00Z">
        <w:r w:rsidR="009850BB">
          <w:t>When the implementation of the cache image feature is finalized, t</w:t>
        </w:r>
      </w:ins>
      <w:ins w:id="797" w:author="Vailin Choi" w:date="2015-09-24T14:59:00Z">
        <w:r w:rsidR="00E109E6">
          <w:t>here might be change</w:t>
        </w:r>
      </w:ins>
      <w:ins w:id="798" w:author="Vailin Choi" w:date="2015-09-24T16:54:00Z">
        <w:r w:rsidR="007423ED">
          <w:t>s</w:t>
        </w:r>
      </w:ins>
      <w:ins w:id="799" w:author="Vailin Choi" w:date="2015-09-24T14:59:00Z">
        <w:r w:rsidR="00E109E6">
          <w:t xml:space="preserve"> to the superblock</w:t>
        </w:r>
      </w:ins>
      <w:ins w:id="800" w:author="Vailin Choi" w:date="2015-09-25T13:09:00Z">
        <w:r w:rsidR="009850BB" w:rsidRPr="009850BB">
          <w:t xml:space="preserve"> </w:t>
        </w:r>
        <w:r w:rsidR="009850BB">
          <w:t>version 3</w:t>
        </w:r>
      </w:ins>
      <w:ins w:id="801" w:author="Vailin Choi" w:date="2015-09-24T14:59:00Z">
        <w:r>
          <w:t xml:space="preserve"> on EOA/EOF</w:t>
        </w:r>
      </w:ins>
      <w:proofErr w:type="gramStart"/>
      <w:ins w:id="802" w:author="Vailin Choi" w:date="2015-09-28T16:03:00Z">
        <w:r w:rsidR="000E6D88">
          <w:t>??</w:t>
        </w:r>
      </w:ins>
      <w:ins w:id="803" w:author="Vailin Choi" w:date="2015-09-24T14:59:00Z">
        <w:r>
          <w:t>.</w:t>
        </w:r>
      </w:ins>
      <w:proofErr w:type="gramEnd"/>
      <w:del w:id="804" w:author="Vailin Choi" w:date="2015-09-28T13:26:00Z">
        <w:r w:rsidR="001920F4" w:rsidDel="00AD236E">
          <w:delText>&lt;&lt;&lt;Please provide alternative or state that there is none&gt;&gt;&gt;</w:delText>
        </w:r>
      </w:del>
    </w:p>
    <w:p w:rsidR="001920F4" w:rsidRDefault="001920F4">
      <w:pPr>
        <w:spacing w:after="0"/>
        <w:jc w:val="left"/>
        <w:rPr>
          <w:rFonts w:asciiTheme="majorHAnsi" w:eastAsiaTheme="majorEastAsia" w:hAnsiTheme="majorHAnsi" w:cstheme="majorBidi"/>
          <w:b/>
          <w:bCs/>
          <w:color w:val="000000" w:themeColor="text1"/>
          <w:sz w:val="28"/>
          <w:szCs w:val="28"/>
        </w:rPr>
      </w:pPr>
      <w:r>
        <w:br w:type="page"/>
      </w:r>
    </w:p>
    <w:p w:rsidR="0032429F" w:rsidRPr="00633649" w:rsidRDefault="0032429F" w:rsidP="0032429F">
      <w:pPr>
        <w:pStyle w:val="Heading1"/>
      </w:pPr>
      <w:bookmarkStart w:id="805" w:name="_Toc303976509"/>
      <w:r>
        <w:t xml:space="preserve">HDF5 File Format changes to </w:t>
      </w:r>
      <w:r w:rsidR="001920F4">
        <w:t>support new chunk indexing</w:t>
      </w:r>
      <w:bookmarkEnd w:id="805"/>
    </w:p>
    <w:p w:rsidR="00395FD1" w:rsidRDefault="007478F7" w:rsidP="00EB282A">
      <w:pPr>
        <w:rPr>
          <w:ins w:id="806" w:author="Vailin Choi" w:date="2015-09-25T18:09:00Z"/>
        </w:rPr>
      </w:pPr>
      <w:ins w:id="807" w:author="Vailin Choi" w:date="2015-09-25T18:12:00Z">
        <w:r>
          <w:t>Currently</w:t>
        </w:r>
      </w:ins>
      <w:ins w:id="808" w:author="Vailin Choi" w:date="2015-09-25T18:11:00Z">
        <w:r w:rsidR="00395FD1">
          <w:t xml:space="preserve">, </w:t>
        </w:r>
      </w:ins>
      <w:ins w:id="809" w:author="Vailin Choi" w:date="2015-09-25T18:12:00Z">
        <w:r>
          <w:t xml:space="preserve">the library uses version 1 B-tree to index </w:t>
        </w:r>
      </w:ins>
      <w:ins w:id="810" w:author="Vailin Choi" w:date="2015-09-25T18:09:00Z">
        <w:r w:rsidR="00395FD1">
          <w:t>chunked datasets in an HDF5 file</w:t>
        </w:r>
      </w:ins>
      <w:ins w:id="811" w:author="Vailin Choi" w:date="2015-09-25T18:13:00Z">
        <w:r w:rsidR="00D61107">
          <w:t xml:space="preserve"> with or without the latest format.</w:t>
        </w:r>
      </w:ins>
    </w:p>
    <w:p w:rsidR="00B12EDC" w:rsidRDefault="00B12EDC" w:rsidP="00EB282A">
      <w:pPr>
        <w:rPr>
          <w:ins w:id="812" w:author="Vailin Choi" w:date="2015-09-25T17:51:00Z"/>
        </w:rPr>
      </w:pPr>
      <w:ins w:id="813" w:author="Vailin Choi" w:date="2015-09-25T17:45:00Z">
        <w:r>
          <w:t xml:space="preserve">For chunked datasets in an HDF5 </w:t>
        </w:r>
      </w:ins>
      <w:ins w:id="814" w:author="Vailin Choi" w:date="2015-09-25T17:47:00Z">
        <w:r>
          <w:t>file</w:t>
        </w:r>
      </w:ins>
      <w:ins w:id="815" w:author="Vailin Choi" w:date="2015-09-25T17:45:00Z">
        <w:r>
          <w:t xml:space="preserve"> with the latest format, the 1.10 library </w:t>
        </w:r>
      </w:ins>
      <w:ins w:id="816" w:author="Vailin Choi" w:date="2015-09-25T17:46:00Z">
        <w:r>
          <w:t>will</w:t>
        </w:r>
      </w:ins>
      <w:ins w:id="817" w:author="Vailin Choi" w:date="2015-09-25T17:45:00Z">
        <w:r>
          <w:t xml:space="preserve"> </w:t>
        </w:r>
      </w:ins>
      <w:ins w:id="818" w:author="Vailin Choi" w:date="2015-09-25T17:46:00Z">
        <w:r>
          <w:t>use one of the following indexing types depending on a chunked dataset</w:t>
        </w:r>
      </w:ins>
      <w:ins w:id="819" w:author="Vailin Choi" w:date="2015-09-25T17:47:00Z">
        <w:r>
          <w:t>’s dimension specification and the way it is extended:</w:t>
        </w:r>
      </w:ins>
    </w:p>
    <w:p w:rsidR="00AD7BEB" w:rsidRDefault="00F0547D" w:rsidP="00AD7BEB">
      <w:pPr>
        <w:pStyle w:val="ListParagraph"/>
        <w:numPr>
          <w:ilvl w:val="0"/>
          <w:numId w:val="61"/>
        </w:numPr>
        <w:rPr>
          <w:ins w:id="820" w:author="Vailin Choi" w:date="2015-09-25T17:51:00Z"/>
        </w:rPr>
      </w:pPr>
      <w:ins w:id="821" w:author="Vailin Choi" w:date="2015-09-25T17:51:00Z">
        <w:r>
          <w:rPr>
            <w:i/>
          </w:rPr>
          <w:t>Extensible A</w:t>
        </w:r>
        <w:r w:rsidR="00AD7BEB" w:rsidRPr="00F0547D">
          <w:rPr>
            <w:i/>
            <w:rPrChange w:id="822" w:author="Vailin Choi" w:date="2015-09-27T17:03:00Z">
              <w:rPr/>
            </w:rPrChange>
          </w:rPr>
          <w:t>rray</w:t>
        </w:r>
        <w:r w:rsidR="00AD7BEB">
          <w:t xml:space="preserve"> indexing for appending along a specified dimension </w:t>
        </w:r>
      </w:ins>
    </w:p>
    <w:p w:rsidR="00AD7BEB" w:rsidRDefault="00AD7BEB" w:rsidP="00AD7BEB">
      <w:pPr>
        <w:pStyle w:val="ListParagraph"/>
        <w:numPr>
          <w:ilvl w:val="0"/>
          <w:numId w:val="61"/>
        </w:numPr>
        <w:rPr>
          <w:ins w:id="823" w:author="Vailin Choi" w:date="2015-09-25T17:51:00Z"/>
        </w:rPr>
      </w:pPr>
      <w:ins w:id="824" w:author="Vailin Choi" w:date="2015-09-25T17:51:00Z">
        <w:r w:rsidRPr="00F0547D">
          <w:rPr>
            <w:i/>
            <w:rPrChange w:id="825" w:author="Vailin Choi" w:date="2015-09-27T17:03:00Z">
              <w:rPr/>
            </w:rPrChange>
          </w:rPr>
          <w:t>Version 2 B-tree</w:t>
        </w:r>
        <w:r>
          <w:t xml:space="preserve"> indexing for appending along multiple dimensions</w:t>
        </w:r>
      </w:ins>
    </w:p>
    <w:p w:rsidR="00AD7BEB" w:rsidRDefault="00F0547D" w:rsidP="00AD7BEB">
      <w:pPr>
        <w:pStyle w:val="ListParagraph"/>
        <w:numPr>
          <w:ilvl w:val="0"/>
          <w:numId w:val="61"/>
        </w:numPr>
        <w:rPr>
          <w:ins w:id="826" w:author="Vailin Choi" w:date="2015-09-25T17:51:00Z"/>
        </w:rPr>
      </w:pPr>
      <w:ins w:id="827" w:author="Vailin Choi" w:date="2015-09-25T17:51:00Z">
        <w:r>
          <w:rPr>
            <w:i/>
          </w:rPr>
          <w:t>Fixed A</w:t>
        </w:r>
        <w:r w:rsidR="00AD7BEB" w:rsidRPr="00F0547D">
          <w:rPr>
            <w:i/>
            <w:rPrChange w:id="828" w:author="Vailin Choi" w:date="2015-09-27T17:03:00Z">
              <w:rPr/>
            </w:rPrChange>
          </w:rPr>
          <w:t>rray</w:t>
        </w:r>
        <w:r w:rsidR="00AD7BEB">
          <w:t xml:space="preserve"> indexing for fixed-size datasets</w:t>
        </w:r>
      </w:ins>
    </w:p>
    <w:p w:rsidR="00AD7BEB" w:rsidRDefault="00AD7BEB" w:rsidP="00AD7BEB">
      <w:pPr>
        <w:pStyle w:val="ListParagraph"/>
        <w:numPr>
          <w:ilvl w:val="0"/>
          <w:numId w:val="61"/>
        </w:numPr>
        <w:rPr>
          <w:ins w:id="829" w:author="Vailin Choi" w:date="2015-09-28T00:37:00Z"/>
        </w:rPr>
      </w:pPr>
      <w:ins w:id="830" w:author="Vailin Choi" w:date="2015-09-25T17:51:00Z">
        <w:r w:rsidRPr="00F0547D">
          <w:rPr>
            <w:i/>
            <w:rPrChange w:id="831" w:author="Vailin Choi" w:date="2015-09-27T17:03:00Z">
              <w:rPr/>
            </w:rPrChange>
          </w:rPr>
          <w:t>Implicit</w:t>
        </w:r>
        <w:r>
          <w:t xml:space="preserve"> indexing for fixed-size datasets with early space allocation and without filters</w:t>
        </w:r>
      </w:ins>
    </w:p>
    <w:p w:rsidR="00CF38AC" w:rsidRDefault="00CF38AC">
      <w:pPr>
        <w:rPr>
          <w:ins w:id="832" w:author="Vailin Choi" w:date="2015-09-25T17:51:00Z"/>
        </w:rPr>
        <w:pPrChange w:id="833" w:author="Vailin Choi" w:date="2015-09-28T00:37:00Z">
          <w:pPr>
            <w:pStyle w:val="ListParagraph"/>
            <w:numPr>
              <w:numId w:val="61"/>
            </w:numPr>
            <w:ind w:hanging="360"/>
          </w:pPr>
        </w:pPrChange>
      </w:pPr>
      <w:ins w:id="834" w:author="Vailin Choi" w:date="2015-09-28T00:37:00Z">
        <w:r>
          <w:t xml:space="preserve">Please refer to the </w:t>
        </w:r>
        <w:r w:rsidRPr="00CF38AC">
          <w:rPr>
            <w:i/>
          </w:rPr>
          <w:t>HDF5 format specification</w:t>
        </w:r>
        <w:r>
          <w:t xml:space="preserve"> (TO BE UPDATED) for detailed description of the indexing types.</w:t>
        </w:r>
      </w:ins>
    </w:p>
    <w:p w:rsidR="00395FD1" w:rsidRDefault="00802A09" w:rsidP="00EB282A">
      <w:pPr>
        <w:rPr>
          <w:ins w:id="835" w:author="Vailin Choi" w:date="2015-09-25T18:02:00Z"/>
        </w:rPr>
      </w:pPr>
      <w:ins w:id="836" w:author="Vailin Choi" w:date="2015-09-25T18:01:00Z">
        <w:r>
          <w:t xml:space="preserve">To support these </w:t>
        </w:r>
        <w:r w:rsidR="00904CDE">
          <w:t xml:space="preserve">chunk </w:t>
        </w:r>
        <w:r>
          <w:t xml:space="preserve">indexing types, </w:t>
        </w:r>
      </w:ins>
      <w:ins w:id="837" w:author="Vailin Choi" w:date="2015-09-27T17:38:00Z">
        <w:r w:rsidR="00295274">
          <w:t xml:space="preserve">the library uses a pair of messages to describe </w:t>
        </w:r>
      </w:ins>
      <w:ins w:id="838" w:author="Vailin Choi" w:date="2015-09-25T18:02:00Z">
        <w:r>
          <w:t>the dataset layout information in the object heade</w:t>
        </w:r>
        <w:r w:rsidR="00395FD1">
          <w:t>r</w:t>
        </w:r>
        <w:r w:rsidR="00295274">
          <w:t>:</w:t>
        </w:r>
      </w:ins>
    </w:p>
    <w:p w:rsidR="00395FD1" w:rsidRDefault="00395FD1">
      <w:pPr>
        <w:pStyle w:val="ListParagraph"/>
        <w:numPr>
          <w:ilvl w:val="0"/>
          <w:numId w:val="63"/>
        </w:numPr>
        <w:rPr>
          <w:ins w:id="839" w:author="Vailin Choi" w:date="2015-09-25T18:02:00Z"/>
        </w:rPr>
        <w:pPrChange w:id="840" w:author="Vailin Choi" w:date="2015-09-25T18:03:00Z">
          <w:pPr/>
        </w:pPrChange>
      </w:pPr>
      <w:ins w:id="841" w:author="Vailin Choi" w:date="2015-09-25T18:02:00Z">
        <w:r>
          <w:t>Version</w:t>
        </w:r>
        <w:r w:rsidR="00904CDE">
          <w:t xml:space="preserve"> 4 </w:t>
        </w:r>
        <w:r w:rsidR="00295274">
          <w:rPr>
            <w:i/>
          </w:rPr>
          <w:t>Data L</w:t>
        </w:r>
        <w:r w:rsidRPr="00295274">
          <w:rPr>
            <w:i/>
            <w:rPrChange w:id="842" w:author="Vailin Choi" w:date="2015-09-27T17:34:00Z">
              <w:rPr/>
            </w:rPrChange>
          </w:rPr>
          <w:t>ayout</w:t>
        </w:r>
        <w:r>
          <w:t xml:space="preserve"> message</w:t>
        </w:r>
      </w:ins>
    </w:p>
    <w:p w:rsidR="00395FD1" w:rsidRDefault="00395FD1">
      <w:pPr>
        <w:pStyle w:val="ListParagraph"/>
        <w:numPr>
          <w:ilvl w:val="0"/>
          <w:numId w:val="63"/>
        </w:numPr>
        <w:rPr>
          <w:ins w:id="843" w:author="Vailin Choi" w:date="2015-09-25T18:03:00Z"/>
        </w:rPr>
        <w:pPrChange w:id="844" w:author="Vailin Choi" w:date="2015-09-25T18:03:00Z">
          <w:pPr/>
        </w:pPrChange>
      </w:pPr>
      <w:ins w:id="845" w:author="Vailin Choi" w:date="2015-09-25T18:03:00Z">
        <w:r>
          <w:t xml:space="preserve">Version 0 </w:t>
        </w:r>
      </w:ins>
      <w:ins w:id="846" w:author="Vailin Choi" w:date="2015-09-26T16:34:00Z">
        <w:r w:rsidR="00295274">
          <w:rPr>
            <w:i/>
          </w:rPr>
          <w:t>D</w:t>
        </w:r>
        <w:r w:rsidR="00904CDE" w:rsidRPr="00295274">
          <w:rPr>
            <w:i/>
            <w:rPrChange w:id="847" w:author="Vailin Choi" w:date="2015-09-27T17:34:00Z">
              <w:rPr/>
            </w:rPrChange>
          </w:rPr>
          <w:t xml:space="preserve">ata </w:t>
        </w:r>
      </w:ins>
      <w:ins w:id="848" w:author="Vailin Choi" w:date="2015-09-25T18:03:00Z">
        <w:r w:rsidR="00295274">
          <w:rPr>
            <w:i/>
          </w:rPr>
          <w:t>S</w:t>
        </w:r>
        <w:r w:rsidRPr="00295274">
          <w:rPr>
            <w:i/>
            <w:rPrChange w:id="849" w:author="Vailin Choi" w:date="2015-09-27T17:34:00Z">
              <w:rPr/>
            </w:rPrChange>
          </w:rPr>
          <w:t>torage</w:t>
        </w:r>
        <w:r>
          <w:t xml:space="preserve"> message</w:t>
        </w:r>
      </w:ins>
    </w:p>
    <w:p w:rsidR="00EB282A" w:rsidDel="0078366E" w:rsidRDefault="00EB282A">
      <w:pPr>
        <w:pStyle w:val="Heading2"/>
        <w:rPr>
          <w:del w:id="850" w:author="Vailin Choi" w:date="2015-09-26T17:10:00Z"/>
        </w:rPr>
        <w:pPrChange w:id="851" w:author="Vailin Choi" w:date="2015-09-27T18:30:00Z">
          <w:pPr/>
        </w:pPrChange>
      </w:pPr>
      <w:del w:id="852" w:author="Vailin Choi" w:date="2015-09-26T17:10:00Z">
        <w:r w:rsidDel="0078366E">
          <w:delText>&lt;&lt;&lt;Please describe the proposed or implemented change and point to the File Spec with the change if available &gt;&gt;&gt;</w:delText>
        </w:r>
      </w:del>
    </w:p>
    <w:p w:rsidR="00904CDE" w:rsidRDefault="00812949">
      <w:pPr>
        <w:pStyle w:val="Heading2"/>
        <w:rPr>
          <w:ins w:id="853" w:author="Vailin Choi" w:date="2015-09-26T16:32:00Z"/>
        </w:rPr>
        <w:pPrChange w:id="854" w:author="Vailin Choi" w:date="2015-09-27T18:30:00Z">
          <w:pPr>
            <w:pStyle w:val="Heading1"/>
            <w:numPr>
              <w:numId w:val="0"/>
            </w:numPr>
            <w:ind w:left="0" w:firstLine="0"/>
          </w:pPr>
        </w:pPrChange>
      </w:pPr>
      <w:ins w:id="855" w:author="Vailin Choi" w:date="2015-09-26T16:30:00Z">
        <w:r>
          <w:t xml:space="preserve">Implemented Change for </w:t>
        </w:r>
      </w:ins>
      <w:ins w:id="856" w:author="Vailin Choi" w:date="2015-09-26T16:35:00Z">
        <w:r w:rsidR="00904CDE">
          <w:t>Data Layout Message</w:t>
        </w:r>
      </w:ins>
    </w:p>
    <w:p w:rsidR="00904CDE" w:rsidRDefault="00904CDE" w:rsidP="00904CDE">
      <w:pPr>
        <w:rPr>
          <w:ins w:id="857" w:author="Vailin Choi" w:date="2015-09-26T16:33:00Z"/>
        </w:rPr>
      </w:pPr>
      <w:ins w:id="858" w:author="Vailin Choi" w:date="2015-09-26T16:33:00Z">
        <w:r>
          <w:t>The information stored in the</w:t>
        </w:r>
      </w:ins>
      <w:ins w:id="859" w:author="Vailin Choi" w:date="2015-09-26T16:34:00Z">
        <w:r>
          <w:t xml:space="preserve"> </w:t>
        </w:r>
      </w:ins>
      <w:ins w:id="860" w:author="Vailin Choi" w:date="2015-09-26T16:39:00Z">
        <w:r>
          <w:t xml:space="preserve">version 4 </w:t>
        </w:r>
      </w:ins>
      <w:ins w:id="861" w:author="Vailin Choi" w:date="2015-09-26T16:34:00Z">
        <w:r w:rsidRPr="00904CDE">
          <w:rPr>
            <w:i/>
            <w:rPrChange w:id="862" w:author="Vailin Choi" w:date="2015-09-26T16:34:00Z">
              <w:rPr/>
            </w:rPrChange>
          </w:rPr>
          <w:t>Data</w:t>
        </w:r>
      </w:ins>
      <w:ins w:id="863" w:author="Vailin Choi" w:date="2015-09-26T16:33:00Z">
        <w:r w:rsidRPr="005C349C">
          <w:rPr>
            <w:i/>
          </w:rPr>
          <w:t xml:space="preserve"> </w:t>
        </w:r>
        <w:r>
          <w:rPr>
            <w:i/>
          </w:rPr>
          <w:t>Layout</w:t>
        </w:r>
        <w:r>
          <w:t xml:space="preserve"> message is listed below:</w:t>
        </w:r>
      </w:ins>
    </w:p>
    <w:p w:rsidR="00904CDE" w:rsidRDefault="00904CDE">
      <w:pPr>
        <w:pStyle w:val="ListParagraph"/>
        <w:numPr>
          <w:ilvl w:val="0"/>
          <w:numId w:val="64"/>
        </w:numPr>
        <w:rPr>
          <w:ins w:id="864" w:author="Vailin Choi" w:date="2015-09-26T16:33:00Z"/>
        </w:rPr>
        <w:pPrChange w:id="865" w:author="Vailin Choi" w:date="2015-09-26T17:37:00Z">
          <w:pPr>
            <w:pStyle w:val="ListParagraph"/>
            <w:numPr>
              <w:numId w:val="53"/>
            </w:numPr>
            <w:ind w:hanging="360"/>
          </w:pPr>
        </w:pPrChange>
      </w:pPr>
      <w:ins w:id="866" w:author="Vailin Choi" w:date="2015-09-26T16:33:00Z">
        <w:r>
          <w:t xml:space="preserve">Message version </w:t>
        </w:r>
      </w:ins>
      <w:ins w:id="867" w:author="Vailin Choi" w:date="2015-09-27T17:05:00Z">
        <w:r w:rsidR="00F0547D">
          <w:t>(1 byte)</w:t>
        </w:r>
      </w:ins>
    </w:p>
    <w:p w:rsidR="00904CDE" w:rsidRDefault="00904CDE">
      <w:pPr>
        <w:pStyle w:val="ListParagraph"/>
        <w:numPr>
          <w:ilvl w:val="1"/>
          <w:numId w:val="64"/>
        </w:numPr>
        <w:rPr>
          <w:ins w:id="868" w:author="Vailin Choi" w:date="2015-09-26T16:33:00Z"/>
        </w:rPr>
        <w:pPrChange w:id="869" w:author="Vailin Choi" w:date="2015-09-26T17:37:00Z">
          <w:pPr>
            <w:pStyle w:val="ListParagraph"/>
            <w:numPr>
              <w:ilvl w:val="1"/>
              <w:numId w:val="53"/>
            </w:numPr>
            <w:ind w:left="1440" w:hanging="360"/>
          </w:pPr>
        </w:pPrChange>
      </w:pPr>
      <w:ins w:id="870" w:author="Vailin Choi" w:date="2015-09-26T16:33:00Z">
        <w:r>
          <w:t xml:space="preserve">Version </w:t>
        </w:r>
      </w:ins>
      <w:ins w:id="871" w:author="Vailin Choi" w:date="2015-09-26T17:04:00Z">
        <w:r w:rsidR="0079577D">
          <w:t xml:space="preserve">is </w:t>
        </w:r>
      </w:ins>
      <w:ins w:id="872" w:author="Vailin Choi" w:date="2015-09-26T16:34:00Z">
        <w:r>
          <w:t>4</w:t>
        </w:r>
      </w:ins>
    </w:p>
    <w:p w:rsidR="00904CDE" w:rsidRDefault="00904CDE">
      <w:pPr>
        <w:pStyle w:val="ListParagraph"/>
        <w:numPr>
          <w:ilvl w:val="0"/>
          <w:numId w:val="64"/>
        </w:numPr>
        <w:rPr>
          <w:ins w:id="873" w:author="Vailin Choi" w:date="2015-09-26T16:33:00Z"/>
        </w:rPr>
        <w:pPrChange w:id="874" w:author="Vailin Choi" w:date="2015-09-26T17:37:00Z">
          <w:pPr>
            <w:pStyle w:val="ListParagraph"/>
            <w:numPr>
              <w:numId w:val="53"/>
            </w:numPr>
            <w:ind w:hanging="360"/>
          </w:pPr>
        </w:pPrChange>
      </w:pPr>
      <w:ins w:id="875" w:author="Vailin Choi" w:date="2015-09-26T16:40:00Z">
        <w:r>
          <w:t>Layout class</w:t>
        </w:r>
      </w:ins>
      <w:ins w:id="876" w:author="Vailin Choi" w:date="2015-09-27T17:05:00Z">
        <w:r w:rsidR="00F0547D">
          <w:t xml:space="preserve"> (1 byte)</w:t>
        </w:r>
      </w:ins>
    </w:p>
    <w:p w:rsidR="00904CDE" w:rsidRDefault="00904CDE">
      <w:pPr>
        <w:pStyle w:val="ListParagraph"/>
        <w:numPr>
          <w:ilvl w:val="1"/>
          <w:numId w:val="64"/>
        </w:numPr>
        <w:rPr>
          <w:ins w:id="877" w:author="Vailin Choi" w:date="2015-09-26T16:33:00Z"/>
        </w:rPr>
        <w:pPrChange w:id="878" w:author="Vailin Choi" w:date="2015-09-26T17:37:00Z">
          <w:pPr>
            <w:pStyle w:val="ListParagraph"/>
            <w:numPr>
              <w:ilvl w:val="1"/>
              <w:numId w:val="53"/>
            </w:numPr>
            <w:ind w:left="1440" w:hanging="360"/>
          </w:pPr>
        </w:pPrChange>
      </w:pPr>
      <w:ins w:id="879" w:author="Vailin Choi" w:date="2015-09-26T16:41:00Z">
        <w:r>
          <w:t xml:space="preserve">The classes are: </w:t>
        </w:r>
        <w:r w:rsidRPr="00812A24">
          <w:rPr>
            <w:i/>
            <w:rPrChange w:id="880" w:author="Vailin Choi" w:date="2015-09-26T16:42:00Z">
              <w:rPr/>
            </w:rPrChange>
          </w:rPr>
          <w:t>compact, contiguous</w:t>
        </w:r>
        <w:r>
          <w:t xml:space="preserve">, </w:t>
        </w:r>
        <w:r w:rsidRPr="00812A24">
          <w:rPr>
            <w:i/>
            <w:rPrChange w:id="881" w:author="Vailin Choi" w:date="2015-09-26T16:42:00Z">
              <w:rPr/>
            </w:rPrChange>
          </w:rPr>
          <w:t>chunked</w:t>
        </w:r>
      </w:ins>
    </w:p>
    <w:p w:rsidR="00904CDE" w:rsidRDefault="00812A24">
      <w:pPr>
        <w:pStyle w:val="ListParagraph"/>
        <w:numPr>
          <w:ilvl w:val="0"/>
          <w:numId w:val="64"/>
        </w:numPr>
        <w:rPr>
          <w:ins w:id="882" w:author="Vailin Choi" w:date="2015-09-28T16:09:00Z"/>
        </w:rPr>
        <w:pPrChange w:id="883" w:author="Vailin Choi" w:date="2015-09-26T17:37:00Z">
          <w:pPr>
            <w:pStyle w:val="ListParagraph"/>
            <w:numPr>
              <w:numId w:val="53"/>
            </w:numPr>
            <w:ind w:hanging="360"/>
          </w:pPr>
        </w:pPrChange>
      </w:pPr>
      <w:ins w:id="884" w:author="Vailin Choi" w:date="2015-09-26T16:42:00Z">
        <w:r>
          <w:t>Properties</w:t>
        </w:r>
      </w:ins>
      <w:ins w:id="885" w:author="Vailin Choi" w:date="2015-09-26T16:46:00Z">
        <w:r>
          <w:t xml:space="preserve"> </w:t>
        </w:r>
      </w:ins>
      <w:ins w:id="886" w:author="Vailin Choi" w:date="2015-09-28T16:08:00Z">
        <w:r w:rsidR="000E6D88">
          <w:t xml:space="preserve">specific to each layout class </w:t>
        </w:r>
      </w:ins>
      <w:ins w:id="887" w:author="Vailin Choi" w:date="2015-09-27T17:06:00Z">
        <w:r w:rsidR="00F0547D">
          <w:t>(variable size)</w:t>
        </w:r>
      </w:ins>
    </w:p>
    <w:p w:rsidR="000E6D88" w:rsidRDefault="000E6D88" w:rsidP="000E6D88">
      <w:pPr>
        <w:pStyle w:val="ListParagraph"/>
        <w:numPr>
          <w:ilvl w:val="1"/>
          <w:numId w:val="65"/>
        </w:numPr>
        <w:rPr>
          <w:ins w:id="888" w:author="Vailin Choi" w:date="2015-09-28T16:09:00Z"/>
        </w:rPr>
      </w:pPr>
      <w:ins w:id="889" w:author="Vailin Choi" w:date="2015-09-28T16:09:00Z">
        <w:r>
          <w:t>Contains the following fields:</w:t>
        </w:r>
      </w:ins>
    </w:p>
    <w:p w:rsidR="000E6D88" w:rsidRDefault="000E6D88">
      <w:pPr>
        <w:pStyle w:val="ListParagraph"/>
        <w:numPr>
          <w:ilvl w:val="1"/>
          <w:numId w:val="65"/>
        </w:numPr>
        <w:ind w:left="1800"/>
        <w:rPr>
          <w:ins w:id="890" w:author="Vailin Choi" w:date="2015-09-28T16:09:00Z"/>
        </w:rPr>
        <w:pPrChange w:id="891" w:author="Vailin Choi" w:date="2015-09-28T16:09:00Z">
          <w:pPr>
            <w:pStyle w:val="ListParagraph"/>
            <w:numPr>
              <w:numId w:val="67"/>
            </w:numPr>
            <w:ind w:left="2160" w:hanging="360"/>
          </w:pPr>
        </w:pPrChange>
      </w:pPr>
      <w:ins w:id="892" w:author="Vailin Choi" w:date="2015-09-28T16:09:00Z">
        <w:r w:rsidRPr="005C349C">
          <w:rPr>
            <w:i/>
          </w:rPr>
          <w:t>Compact</w:t>
        </w:r>
        <w:r>
          <w:t>: none</w:t>
        </w:r>
      </w:ins>
    </w:p>
    <w:p w:rsidR="000E6D88" w:rsidRPr="005C349C" w:rsidRDefault="000E6D88" w:rsidP="000E6D88">
      <w:pPr>
        <w:pStyle w:val="ListParagraph"/>
        <w:numPr>
          <w:ilvl w:val="0"/>
          <w:numId w:val="70"/>
        </w:numPr>
        <w:ind w:left="1800"/>
        <w:rPr>
          <w:ins w:id="893" w:author="Vailin Choi" w:date="2015-09-28T16:09:00Z"/>
          <w:i/>
        </w:rPr>
      </w:pPr>
      <w:ins w:id="894" w:author="Vailin Choi" w:date="2015-09-28T16:09:00Z">
        <w:r w:rsidRPr="005C349C">
          <w:rPr>
            <w:i/>
          </w:rPr>
          <w:t>Contiguous</w:t>
        </w:r>
        <w:r>
          <w:rPr>
            <w:i/>
          </w:rPr>
          <w:t xml:space="preserve">: </w:t>
        </w:r>
        <w:r w:rsidRPr="000E6D88">
          <w:rPr>
            <w:rPrChange w:id="895" w:author="Vailin Choi" w:date="2015-09-28T16:09:00Z">
              <w:rPr>
                <w:i/>
              </w:rPr>
            </w:rPrChange>
          </w:rPr>
          <w:t>none</w:t>
        </w:r>
      </w:ins>
    </w:p>
    <w:p w:rsidR="00812A24" w:rsidRDefault="000E6D88">
      <w:pPr>
        <w:pStyle w:val="ListParagraph"/>
        <w:numPr>
          <w:ilvl w:val="0"/>
          <w:numId w:val="70"/>
        </w:numPr>
        <w:ind w:left="1800"/>
        <w:rPr>
          <w:ins w:id="896" w:author="Vailin Choi" w:date="2015-09-26T16:47:00Z"/>
        </w:rPr>
        <w:pPrChange w:id="897" w:author="Vailin Choi" w:date="2015-09-28T16:10:00Z">
          <w:pPr>
            <w:pStyle w:val="ListParagraph"/>
            <w:numPr>
              <w:ilvl w:val="1"/>
              <w:numId w:val="53"/>
            </w:numPr>
            <w:ind w:left="1440" w:hanging="360"/>
          </w:pPr>
        </w:pPrChange>
      </w:pPr>
      <w:ins w:id="898" w:author="Vailin Choi" w:date="2015-09-28T16:09:00Z">
        <w:r w:rsidRPr="005C349C">
          <w:rPr>
            <w:i/>
          </w:rPr>
          <w:t>Chunked</w:t>
        </w:r>
        <w:r>
          <w:t>:</w:t>
        </w:r>
      </w:ins>
    </w:p>
    <w:p w:rsidR="00812A24" w:rsidRDefault="00202B22">
      <w:pPr>
        <w:pStyle w:val="ListParagraph"/>
        <w:numPr>
          <w:ilvl w:val="2"/>
          <w:numId w:val="53"/>
        </w:numPr>
        <w:rPr>
          <w:ins w:id="899" w:author="Vailin Choi" w:date="2015-09-26T16:47:00Z"/>
        </w:rPr>
        <w:pPrChange w:id="900" w:author="Vailin Choi" w:date="2015-09-26T16:47:00Z">
          <w:pPr>
            <w:pStyle w:val="ListParagraph"/>
            <w:numPr>
              <w:ilvl w:val="1"/>
              <w:numId w:val="53"/>
            </w:numPr>
            <w:ind w:left="1440" w:hanging="360"/>
          </w:pPr>
        </w:pPrChange>
      </w:pPr>
      <w:ins w:id="901" w:author="Vailin Choi" w:date="2015-09-27T17:45:00Z">
        <w:r>
          <w:t xml:space="preserve">Chunked storage enabled flag </w:t>
        </w:r>
      </w:ins>
      <w:ins w:id="902" w:author="Vailin Choi" w:date="2015-09-26T20:57:00Z">
        <w:r w:rsidR="00572FA3">
          <w:t>(1 byte)</w:t>
        </w:r>
      </w:ins>
    </w:p>
    <w:p w:rsidR="00812A24" w:rsidRDefault="00812A24">
      <w:pPr>
        <w:pStyle w:val="ListParagraph"/>
        <w:numPr>
          <w:ilvl w:val="2"/>
          <w:numId w:val="53"/>
        </w:numPr>
        <w:rPr>
          <w:ins w:id="903" w:author="Vailin Choi" w:date="2015-09-26T16:47:00Z"/>
        </w:rPr>
        <w:pPrChange w:id="904" w:author="Vailin Choi" w:date="2015-09-26T16:47:00Z">
          <w:pPr>
            <w:pStyle w:val="ListParagraph"/>
            <w:numPr>
              <w:ilvl w:val="1"/>
              <w:numId w:val="53"/>
            </w:numPr>
            <w:ind w:left="1440" w:hanging="360"/>
          </w:pPr>
        </w:pPrChange>
      </w:pPr>
      <w:ins w:id="905" w:author="Vailin Choi" w:date="2015-09-26T16:47:00Z">
        <w:r>
          <w:t>Dimensionality</w:t>
        </w:r>
      </w:ins>
      <w:ins w:id="906" w:author="Vailin Choi" w:date="2015-09-26T20:57:00Z">
        <w:r w:rsidR="00572FA3">
          <w:t xml:space="preserve"> (1 byte)</w:t>
        </w:r>
      </w:ins>
    </w:p>
    <w:p w:rsidR="00812A24" w:rsidRDefault="00577365">
      <w:pPr>
        <w:pStyle w:val="ListParagraph"/>
        <w:numPr>
          <w:ilvl w:val="2"/>
          <w:numId w:val="53"/>
        </w:numPr>
        <w:rPr>
          <w:ins w:id="907" w:author="Vailin Choi" w:date="2015-09-26T16:47:00Z"/>
        </w:rPr>
        <w:pPrChange w:id="908" w:author="Vailin Choi" w:date="2015-09-26T16:47:00Z">
          <w:pPr>
            <w:pStyle w:val="ListParagraph"/>
            <w:numPr>
              <w:ilvl w:val="1"/>
              <w:numId w:val="53"/>
            </w:numPr>
            <w:ind w:left="1440" w:hanging="360"/>
          </w:pPr>
        </w:pPrChange>
      </w:pPr>
      <w:ins w:id="909" w:author="Vailin Choi" w:date="2015-09-27T17:56:00Z">
        <w:r>
          <w:t>Encoded # of bytes for chunk dimensions</w:t>
        </w:r>
      </w:ins>
      <w:ins w:id="910" w:author="Vailin Choi" w:date="2015-09-26T20:58:00Z">
        <w:r w:rsidR="00572FA3">
          <w:t xml:space="preserve"> (1 byte)</w:t>
        </w:r>
      </w:ins>
    </w:p>
    <w:p w:rsidR="00812A24" w:rsidRDefault="00AD236E">
      <w:pPr>
        <w:pStyle w:val="ListParagraph"/>
        <w:numPr>
          <w:ilvl w:val="2"/>
          <w:numId w:val="53"/>
        </w:numPr>
        <w:rPr>
          <w:ins w:id="911" w:author="Vailin Choi" w:date="2015-09-26T16:48:00Z"/>
        </w:rPr>
        <w:pPrChange w:id="912" w:author="Vailin Choi" w:date="2015-09-26T16:47:00Z">
          <w:pPr>
            <w:pStyle w:val="ListParagraph"/>
            <w:numPr>
              <w:ilvl w:val="1"/>
              <w:numId w:val="53"/>
            </w:numPr>
            <w:ind w:left="1440" w:hanging="360"/>
          </w:pPr>
        </w:pPrChange>
      </w:pPr>
      <w:ins w:id="913" w:author="Vailin Choi" w:date="2015-09-26T16:48:00Z">
        <w:r>
          <w:t>N d</w:t>
        </w:r>
        <w:r w:rsidR="00812A24">
          <w:t>imension size</w:t>
        </w:r>
      </w:ins>
      <w:ins w:id="914" w:author="Vailin Choi" w:date="2015-09-28T13:30:00Z">
        <w:r>
          <w:t>s</w:t>
        </w:r>
      </w:ins>
      <w:ins w:id="915" w:author="Vailin Choi" w:date="2015-09-26T20:58:00Z">
        <w:r w:rsidR="00572FA3">
          <w:t xml:space="preserve"> (variable size)</w:t>
        </w:r>
      </w:ins>
    </w:p>
    <w:p w:rsidR="00812A24" w:rsidRDefault="00812A24">
      <w:pPr>
        <w:pStyle w:val="ListParagraph"/>
        <w:numPr>
          <w:ilvl w:val="2"/>
          <w:numId w:val="53"/>
        </w:numPr>
        <w:rPr>
          <w:ins w:id="916" w:author="Vailin Choi" w:date="2015-09-26T16:49:00Z"/>
        </w:rPr>
        <w:pPrChange w:id="917" w:author="Vailin Choi" w:date="2015-09-26T16:47:00Z">
          <w:pPr>
            <w:pStyle w:val="ListParagraph"/>
            <w:numPr>
              <w:ilvl w:val="1"/>
              <w:numId w:val="53"/>
            </w:numPr>
            <w:ind w:left="1440" w:hanging="360"/>
          </w:pPr>
        </w:pPrChange>
      </w:pPr>
      <w:ins w:id="918" w:author="Vailin Choi" w:date="2015-09-26T16:48:00Z">
        <w:r>
          <w:t xml:space="preserve">Chunk </w:t>
        </w:r>
      </w:ins>
      <w:ins w:id="919" w:author="Vailin Choi" w:date="2015-09-26T16:49:00Z">
        <w:r>
          <w:t>indexing type</w:t>
        </w:r>
      </w:ins>
      <w:ins w:id="920" w:author="Vailin Choi" w:date="2015-09-26T20:58:00Z">
        <w:r w:rsidR="00572FA3">
          <w:t xml:space="preserve"> (1 byte):</w:t>
        </w:r>
      </w:ins>
    </w:p>
    <w:p w:rsidR="00812A24" w:rsidRDefault="00812A24">
      <w:pPr>
        <w:pStyle w:val="ListParagraph"/>
        <w:numPr>
          <w:ilvl w:val="3"/>
          <w:numId w:val="53"/>
        </w:numPr>
        <w:rPr>
          <w:ins w:id="921" w:author="Vailin Choi" w:date="2015-09-26T16:49:00Z"/>
        </w:rPr>
        <w:pPrChange w:id="922" w:author="Vailin Choi" w:date="2015-09-26T16:49:00Z">
          <w:pPr>
            <w:pStyle w:val="ListParagraph"/>
            <w:numPr>
              <w:ilvl w:val="1"/>
              <w:numId w:val="53"/>
            </w:numPr>
            <w:ind w:left="1440" w:hanging="360"/>
          </w:pPr>
        </w:pPrChange>
      </w:pPr>
      <w:ins w:id="923" w:author="Vailin Choi" w:date="2015-09-26T16:49:00Z">
        <w:r>
          <w:t>0</w:t>
        </w:r>
      </w:ins>
      <w:ins w:id="924" w:author="Vailin Choi" w:date="2015-09-26T16:50:00Z">
        <w:r>
          <w:t>—</w:t>
        </w:r>
      </w:ins>
      <w:ins w:id="925" w:author="Vailin Choi" w:date="2015-09-26T16:49:00Z">
        <w:r w:rsidRPr="00312477">
          <w:rPr>
            <w:i/>
            <w:rPrChange w:id="926" w:author="Vailin Choi" w:date="2015-09-26T17:18:00Z">
              <w:rPr/>
            </w:rPrChange>
          </w:rPr>
          <w:t>Version 1 B-tree</w:t>
        </w:r>
      </w:ins>
      <w:ins w:id="927" w:author="Vailin Choi" w:date="2015-09-26T16:50:00Z">
        <w:r w:rsidRPr="00312477">
          <w:rPr>
            <w:i/>
            <w:rPrChange w:id="928" w:author="Vailin Choi" w:date="2015-09-26T17:18:00Z">
              <w:rPr/>
            </w:rPrChange>
          </w:rPr>
          <w:t xml:space="preserve"> indexing</w:t>
        </w:r>
      </w:ins>
    </w:p>
    <w:p w:rsidR="00812A24" w:rsidRDefault="00812A24">
      <w:pPr>
        <w:pStyle w:val="ListParagraph"/>
        <w:numPr>
          <w:ilvl w:val="3"/>
          <w:numId w:val="53"/>
        </w:numPr>
        <w:rPr>
          <w:ins w:id="929" w:author="Vailin Choi" w:date="2015-09-26T16:49:00Z"/>
        </w:rPr>
        <w:pPrChange w:id="930" w:author="Vailin Choi" w:date="2015-09-26T16:49:00Z">
          <w:pPr>
            <w:pStyle w:val="ListParagraph"/>
            <w:numPr>
              <w:ilvl w:val="1"/>
              <w:numId w:val="53"/>
            </w:numPr>
            <w:ind w:left="1440" w:hanging="360"/>
          </w:pPr>
        </w:pPrChange>
      </w:pPr>
      <w:ins w:id="931" w:author="Vailin Choi" w:date="2015-09-26T16:49:00Z">
        <w:r>
          <w:t>1—</w:t>
        </w:r>
        <w:r w:rsidRPr="00312477">
          <w:rPr>
            <w:i/>
            <w:rPrChange w:id="932" w:author="Vailin Choi" w:date="2015-09-26T17:18:00Z">
              <w:rPr/>
            </w:rPrChange>
          </w:rPr>
          <w:t>Implicit indexing</w:t>
        </w:r>
      </w:ins>
    </w:p>
    <w:p w:rsidR="00812A24" w:rsidRDefault="00812A24">
      <w:pPr>
        <w:pStyle w:val="ListParagraph"/>
        <w:numPr>
          <w:ilvl w:val="3"/>
          <w:numId w:val="53"/>
        </w:numPr>
        <w:rPr>
          <w:ins w:id="933" w:author="Vailin Choi" w:date="2015-09-26T16:50:00Z"/>
        </w:rPr>
        <w:pPrChange w:id="934" w:author="Vailin Choi" w:date="2015-09-26T16:49:00Z">
          <w:pPr>
            <w:pStyle w:val="ListParagraph"/>
            <w:numPr>
              <w:ilvl w:val="1"/>
              <w:numId w:val="53"/>
            </w:numPr>
            <w:ind w:left="1440" w:hanging="360"/>
          </w:pPr>
        </w:pPrChange>
      </w:pPr>
      <w:ins w:id="935" w:author="Vailin Choi" w:date="2015-09-26T16:50:00Z">
        <w:r>
          <w:t>2—</w:t>
        </w:r>
        <w:r w:rsidRPr="00312477">
          <w:rPr>
            <w:i/>
            <w:rPrChange w:id="936" w:author="Vailin Choi" w:date="2015-09-26T17:18:00Z">
              <w:rPr/>
            </w:rPrChange>
          </w:rPr>
          <w:t>Fixed Array indexing</w:t>
        </w:r>
      </w:ins>
    </w:p>
    <w:p w:rsidR="00812A24" w:rsidRDefault="00812A24">
      <w:pPr>
        <w:pStyle w:val="ListParagraph"/>
        <w:numPr>
          <w:ilvl w:val="3"/>
          <w:numId w:val="53"/>
        </w:numPr>
        <w:rPr>
          <w:ins w:id="937" w:author="Vailin Choi" w:date="2015-09-26T16:50:00Z"/>
        </w:rPr>
        <w:pPrChange w:id="938" w:author="Vailin Choi" w:date="2015-09-26T16:49:00Z">
          <w:pPr>
            <w:pStyle w:val="ListParagraph"/>
            <w:numPr>
              <w:ilvl w:val="1"/>
              <w:numId w:val="53"/>
            </w:numPr>
            <w:ind w:left="1440" w:hanging="360"/>
          </w:pPr>
        </w:pPrChange>
      </w:pPr>
      <w:ins w:id="939" w:author="Vailin Choi" w:date="2015-09-26T16:50:00Z">
        <w:r>
          <w:t>3—</w:t>
        </w:r>
        <w:r w:rsidRPr="00312477">
          <w:rPr>
            <w:i/>
            <w:rPrChange w:id="940" w:author="Vailin Choi" w:date="2015-09-26T17:19:00Z">
              <w:rPr/>
            </w:rPrChange>
          </w:rPr>
          <w:t>Extensible Array indexing</w:t>
        </w:r>
      </w:ins>
    </w:p>
    <w:p w:rsidR="00812A24" w:rsidRDefault="00812A24">
      <w:pPr>
        <w:pStyle w:val="ListParagraph"/>
        <w:numPr>
          <w:ilvl w:val="3"/>
          <w:numId w:val="53"/>
        </w:numPr>
        <w:rPr>
          <w:ins w:id="941" w:author="Vailin Choi" w:date="2015-09-26T16:50:00Z"/>
        </w:rPr>
        <w:pPrChange w:id="942" w:author="Vailin Choi" w:date="2015-09-26T16:49:00Z">
          <w:pPr>
            <w:pStyle w:val="ListParagraph"/>
            <w:numPr>
              <w:ilvl w:val="1"/>
              <w:numId w:val="53"/>
            </w:numPr>
            <w:ind w:left="1440" w:hanging="360"/>
          </w:pPr>
        </w:pPrChange>
      </w:pPr>
      <w:ins w:id="943" w:author="Vailin Choi" w:date="2015-09-26T16:50:00Z">
        <w:r>
          <w:t>4—</w:t>
        </w:r>
        <w:r w:rsidRPr="00312477">
          <w:rPr>
            <w:i/>
            <w:rPrChange w:id="944" w:author="Vailin Choi" w:date="2015-09-26T17:19:00Z">
              <w:rPr/>
            </w:rPrChange>
          </w:rPr>
          <w:t>Version 2 B-tree indexing</w:t>
        </w:r>
      </w:ins>
    </w:p>
    <w:p w:rsidR="00812A24" w:rsidRDefault="0032693C">
      <w:pPr>
        <w:pStyle w:val="ListParagraph"/>
        <w:numPr>
          <w:ilvl w:val="2"/>
          <w:numId w:val="53"/>
        </w:numPr>
        <w:rPr>
          <w:ins w:id="945" w:author="Vailin Choi" w:date="2015-09-26T16:51:00Z"/>
        </w:rPr>
        <w:pPrChange w:id="946" w:author="Vailin Choi" w:date="2015-09-26T16:51:00Z">
          <w:pPr>
            <w:pStyle w:val="ListParagraph"/>
            <w:numPr>
              <w:ilvl w:val="1"/>
              <w:numId w:val="53"/>
            </w:numPr>
            <w:ind w:left="1440" w:hanging="360"/>
          </w:pPr>
        </w:pPrChange>
      </w:pPr>
      <w:ins w:id="947" w:author="Vailin Choi" w:date="2015-09-27T18:11:00Z">
        <w:r>
          <w:t>Creation parameters</w:t>
        </w:r>
      </w:ins>
      <w:ins w:id="948" w:author="Vailin Choi" w:date="2015-09-26T16:51:00Z">
        <w:r w:rsidR="00812A24">
          <w:t xml:space="preserve"> </w:t>
        </w:r>
      </w:ins>
      <w:ins w:id="949" w:author="Vailin Choi" w:date="2015-09-27T18:12:00Z">
        <w:r>
          <w:t xml:space="preserve">information </w:t>
        </w:r>
      </w:ins>
      <w:ins w:id="950" w:author="Vailin Choi" w:date="2015-09-26T17:21:00Z">
        <w:r w:rsidR="00312477">
          <w:t>specific to an indexing type</w:t>
        </w:r>
      </w:ins>
      <w:ins w:id="951" w:author="Vailin Choi" w:date="2015-09-27T17:06:00Z">
        <w:r w:rsidR="00F0547D">
          <w:t xml:space="preserve"> (variable size)</w:t>
        </w:r>
      </w:ins>
      <w:ins w:id="952" w:author="Vailin Choi" w:date="2015-09-27T18:14:00Z">
        <w:r w:rsidR="00ED19F1">
          <w:t>:</w:t>
        </w:r>
      </w:ins>
    </w:p>
    <w:p w:rsidR="00812A24" w:rsidRDefault="00963946">
      <w:pPr>
        <w:pStyle w:val="ListParagraph"/>
        <w:numPr>
          <w:ilvl w:val="3"/>
          <w:numId w:val="53"/>
        </w:numPr>
        <w:rPr>
          <w:ins w:id="953" w:author="Vailin Choi" w:date="2015-09-26T16:52:00Z"/>
        </w:rPr>
        <w:pPrChange w:id="954" w:author="Vailin Choi" w:date="2015-09-27T18:12:00Z">
          <w:pPr>
            <w:pStyle w:val="ListParagraph"/>
            <w:numPr>
              <w:ilvl w:val="1"/>
              <w:numId w:val="53"/>
            </w:numPr>
            <w:ind w:left="1440" w:hanging="360"/>
          </w:pPr>
        </w:pPrChange>
      </w:pPr>
      <w:ins w:id="955" w:author="Vailin Choi" w:date="2015-09-26T16:52:00Z">
        <w:r w:rsidRPr="00572FA3">
          <w:rPr>
            <w:i/>
            <w:rPrChange w:id="956" w:author="Vailin Choi" w:date="2015-09-26T21:03:00Z">
              <w:rPr/>
            </w:rPrChange>
          </w:rPr>
          <w:t>Implicit indexing</w:t>
        </w:r>
        <w:r w:rsidR="00ED19F1">
          <w:t>: none</w:t>
        </w:r>
      </w:ins>
    </w:p>
    <w:p w:rsidR="00963946" w:rsidRDefault="00963946">
      <w:pPr>
        <w:pStyle w:val="ListParagraph"/>
        <w:numPr>
          <w:ilvl w:val="3"/>
          <w:numId w:val="53"/>
        </w:numPr>
        <w:rPr>
          <w:ins w:id="957" w:author="Vailin Choi" w:date="2015-09-26T16:52:00Z"/>
        </w:rPr>
        <w:pPrChange w:id="958" w:author="Vailin Choi" w:date="2015-09-27T18:12:00Z">
          <w:pPr>
            <w:pStyle w:val="ListParagraph"/>
            <w:numPr>
              <w:ilvl w:val="1"/>
              <w:numId w:val="53"/>
            </w:numPr>
            <w:ind w:left="1440" w:hanging="360"/>
          </w:pPr>
        </w:pPrChange>
      </w:pPr>
      <w:ins w:id="959" w:author="Vailin Choi" w:date="2015-09-26T16:52:00Z">
        <w:r w:rsidRPr="00572FA3">
          <w:rPr>
            <w:i/>
            <w:rPrChange w:id="960" w:author="Vailin Choi" w:date="2015-09-26T21:03:00Z">
              <w:rPr/>
            </w:rPrChange>
          </w:rPr>
          <w:t>Fixed Array indexing</w:t>
        </w:r>
        <w:r>
          <w:t>:</w:t>
        </w:r>
      </w:ins>
      <w:ins w:id="961" w:author="Vailin Choi" w:date="2015-09-27T18:13:00Z">
        <w:r w:rsidR="00ED19F1">
          <w:t xml:space="preserve"> 1 byte </w:t>
        </w:r>
      </w:ins>
    </w:p>
    <w:p w:rsidR="00963946" w:rsidRDefault="00963946">
      <w:pPr>
        <w:pStyle w:val="ListParagraph"/>
        <w:numPr>
          <w:ilvl w:val="3"/>
          <w:numId w:val="53"/>
        </w:numPr>
        <w:rPr>
          <w:ins w:id="962" w:author="Vailin Choi" w:date="2015-09-26T16:52:00Z"/>
        </w:rPr>
        <w:pPrChange w:id="963" w:author="Vailin Choi" w:date="2015-09-27T18:12:00Z">
          <w:pPr>
            <w:pStyle w:val="ListParagraph"/>
            <w:numPr>
              <w:ilvl w:val="1"/>
              <w:numId w:val="53"/>
            </w:numPr>
            <w:ind w:left="1440" w:hanging="360"/>
          </w:pPr>
        </w:pPrChange>
      </w:pPr>
      <w:ins w:id="964" w:author="Vailin Choi" w:date="2015-09-26T16:52:00Z">
        <w:r w:rsidRPr="00572FA3">
          <w:rPr>
            <w:i/>
            <w:rPrChange w:id="965" w:author="Vailin Choi" w:date="2015-09-26T21:03:00Z">
              <w:rPr/>
            </w:rPrChange>
          </w:rPr>
          <w:t>Extensible Array indexing</w:t>
        </w:r>
        <w:r>
          <w:t>:</w:t>
        </w:r>
      </w:ins>
      <w:ins w:id="966" w:author="Vailin Choi" w:date="2015-09-27T18:13:00Z">
        <w:r w:rsidR="00ED19F1">
          <w:t xml:space="preserve"> 5 bytes</w:t>
        </w:r>
      </w:ins>
      <w:ins w:id="967" w:author="Vailin Choi" w:date="2015-09-27T18:15:00Z">
        <w:r w:rsidR="00ED19F1">
          <w:t xml:space="preserve"> </w:t>
        </w:r>
      </w:ins>
    </w:p>
    <w:p w:rsidR="00963946" w:rsidRPr="00572FA3" w:rsidRDefault="00963946">
      <w:pPr>
        <w:pStyle w:val="ListParagraph"/>
        <w:numPr>
          <w:ilvl w:val="3"/>
          <w:numId w:val="53"/>
        </w:numPr>
        <w:rPr>
          <w:ins w:id="968" w:author="Vailin Choi" w:date="2015-09-26T16:55:00Z"/>
          <w:i/>
          <w:rPrChange w:id="969" w:author="Vailin Choi" w:date="2015-09-26T21:03:00Z">
            <w:rPr>
              <w:ins w:id="970" w:author="Vailin Choi" w:date="2015-09-26T16:55:00Z"/>
            </w:rPr>
          </w:rPrChange>
        </w:rPr>
        <w:pPrChange w:id="971" w:author="Vailin Choi" w:date="2015-09-27T18:12:00Z">
          <w:pPr>
            <w:pStyle w:val="ListParagraph"/>
            <w:numPr>
              <w:ilvl w:val="1"/>
              <w:numId w:val="53"/>
            </w:numPr>
            <w:ind w:left="1440" w:hanging="360"/>
          </w:pPr>
        </w:pPrChange>
      </w:pPr>
      <w:ins w:id="972" w:author="Vailin Choi" w:date="2015-09-26T16:55:00Z">
        <w:r w:rsidRPr="00572FA3">
          <w:rPr>
            <w:i/>
            <w:rPrChange w:id="973" w:author="Vailin Choi" w:date="2015-09-26T21:03:00Z">
              <w:rPr/>
            </w:rPrChange>
          </w:rPr>
          <w:t>Version 2 B-tree indexing</w:t>
        </w:r>
      </w:ins>
      <w:ins w:id="974" w:author="Vailin Choi" w:date="2015-09-27T18:13:00Z">
        <w:r w:rsidR="00ED19F1">
          <w:t>: 6 bytes</w:t>
        </w:r>
      </w:ins>
      <w:ins w:id="975" w:author="Vailin Choi" w:date="2015-09-27T18:15:00Z">
        <w:r w:rsidR="00ED19F1">
          <w:t xml:space="preserve"> </w:t>
        </w:r>
      </w:ins>
    </w:p>
    <w:p w:rsidR="00904CDE" w:rsidRPr="003A10AA" w:rsidRDefault="00904CDE">
      <w:pPr>
        <w:rPr>
          <w:ins w:id="976" w:author="Vailin Choi" w:date="2015-09-26T16:29:00Z"/>
        </w:rPr>
        <w:pPrChange w:id="977" w:author="Vailin Choi" w:date="2015-09-26T16:33:00Z">
          <w:pPr>
            <w:pStyle w:val="Heading1"/>
            <w:numPr>
              <w:numId w:val="0"/>
            </w:numPr>
            <w:ind w:left="0" w:firstLine="0"/>
          </w:pPr>
        </w:pPrChange>
      </w:pPr>
      <w:ins w:id="978" w:author="Vailin Choi" w:date="2015-09-26T16:33:00Z">
        <w:r>
          <w:t xml:space="preserve">Please refer to the </w:t>
        </w:r>
        <w:r w:rsidRPr="00504BA3">
          <w:rPr>
            <w:i/>
          </w:rPr>
          <w:t>HDF5 format specification</w:t>
        </w:r>
        <w:r>
          <w:t xml:space="preserve"> (TO BE UPDATED) for detailed description of the message.</w:t>
        </w:r>
      </w:ins>
      <w:ins w:id="979" w:author="Vailin Choi" w:date="2015-09-27T17:04:00Z">
        <w:r w:rsidR="00F0547D">
          <w:t xml:space="preserve"> </w:t>
        </w:r>
      </w:ins>
    </w:p>
    <w:p w:rsidR="00812949" w:rsidRPr="003A10AA" w:rsidRDefault="00904CDE">
      <w:pPr>
        <w:pStyle w:val="Heading2"/>
        <w:pPrChange w:id="980" w:author="Vailin Choi" w:date="2015-09-27T18:30:00Z">
          <w:pPr>
            <w:pStyle w:val="Heading1"/>
            <w:numPr>
              <w:numId w:val="0"/>
            </w:numPr>
            <w:ind w:left="0" w:firstLine="0"/>
          </w:pPr>
        </w:pPrChange>
      </w:pPr>
      <w:ins w:id="981" w:author="Vailin Choi" w:date="2015-09-26T16:35:00Z">
        <w:r>
          <w:t xml:space="preserve">Implemented change for </w:t>
        </w:r>
      </w:ins>
      <w:ins w:id="982" w:author="Vailin Choi" w:date="2015-09-26T16:34:00Z">
        <w:r>
          <w:t xml:space="preserve">Data </w:t>
        </w:r>
      </w:ins>
      <w:ins w:id="983" w:author="Vailin Choi" w:date="2015-09-26T16:30:00Z">
        <w:r>
          <w:t>Storage m</w:t>
        </w:r>
        <w:r w:rsidR="00812949">
          <w:t>essage</w:t>
        </w:r>
      </w:ins>
    </w:p>
    <w:p w:rsidR="00663C79" w:rsidRDefault="00663C79">
      <w:pPr>
        <w:rPr>
          <w:ins w:id="984" w:author="Vailin Choi" w:date="2015-09-26T17:38:00Z"/>
        </w:rPr>
        <w:pPrChange w:id="985" w:author="Vailin Choi" w:date="2015-09-26T17:37:00Z">
          <w:pPr>
            <w:spacing w:after="0"/>
            <w:jc w:val="left"/>
          </w:pPr>
        </w:pPrChange>
      </w:pPr>
      <w:ins w:id="986" w:author="Vailin Choi" w:date="2015-09-26T17:36:00Z">
        <w:r>
          <w:t xml:space="preserve">The information stored in the </w:t>
        </w:r>
        <w:r w:rsidRPr="00391F57">
          <w:rPr>
            <w:i/>
            <w:rPrChange w:id="987" w:author="Vailin Choi" w:date="2015-09-26T17:46:00Z">
              <w:rPr/>
            </w:rPrChange>
          </w:rPr>
          <w:t>Data Storage</w:t>
        </w:r>
        <w:r>
          <w:t xml:space="preserve"> message is </w:t>
        </w:r>
      </w:ins>
      <w:ins w:id="988" w:author="Vailin Choi" w:date="2015-09-26T17:37:00Z">
        <w:r>
          <w:t>listed below</w:t>
        </w:r>
      </w:ins>
      <w:ins w:id="989" w:author="Vailin Choi" w:date="2015-09-26T17:36:00Z">
        <w:r>
          <w:t>:</w:t>
        </w:r>
      </w:ins>
    </w:p>
    <w:p w:rsidR="00663C79" w:rsidRDefault="00663C79">
      <w:pPr>
        <w:pStyle w:val="ListParagraph"/>
        <w:numPr>
          <w:ilvl w:val="0"/>
          <w:numId w:val="65"/>
        </w:numPr>
        <w:rPr>
          <w:ins w:id="990" w:author="Vailin Choi" w:date="2015-09-26T21:05:00Z"/>
        </w:rPr>
        <w:pPrChange w:id="991" w:author="Vailin Choi" w:date="2015-09-26T17:46:00Z">
          <w:pPr>
            <w:spacing w:after="0"/>
            <w:jc w:val="left"/>
          </w:pPr>
        </w:pPrChange>
      </w:pPr>
      <w:ins w:id="992" w:author="Vailin Choi" w:date="2015-09-26T17:38:00Z">
        <w:r>
          <w:t>Message version</w:t>
        </w:r>
      </w:ins>
      <w:ins w:id="993" w:author="Vailin Choi" w:date="2015-09-27T17:07:00Z">
        <w:r w:rsidR="00F0547D">
          <w:t xml:space="preserve"> (1 byte)</w:t>
        </w:r>
      </w:ins>
    </w:p>
    <w:p w:rsidR="00572FA3" w:rsidRDefault="00572FA3">
      <w:pPr>
        <w:pStyle w:val="ListParagraph"/>
        <w:numPr>
          <w:ilvl w:val="1"/>
          <w:numId w:val="65"/>
        </w:numPr>
        <w:rPr>
          <w:ins w:id="994" w:author="Vailin Choi" w:date="2015-09-26T17:38:00Z"/>
        </w:rPr>
        <w:pPrChange w:id="995" w:author="Vailin Choi" w:date="2015-09-26T21:05:00Z">
          <w:pPr>
            <w:spacing w:after="0"/>
            <w:jc w:val="left"/>
          </w:pPr>
        </w:pPrChange>
      </w:pPr>
      <w:ins w:id="996" w:author="Vailin Choi" w:date="2015-09-26T21:05:00Z">
        <w:r>
          <w:t>Version is 0</w:t>
        </w:r>
      </w:ins>
    </w:p>
    <w:p w:rsidR="00663C79" w:rsidRDefault="00663C79">
      <w:pPr>
        <w:pStyle w:val="ListParagraph"/>
        <w:numPr>
          <w:ilvl w:val="0"/>
          <w:numId w:val="65"/>
        </w:numPr>
        <w:rPr>
          <w:ins w:id="997" w:author="Vailin Choi" w:date="2015-09-26T21:05:00Z"/>
        </w:rPr>
        <w:pPrChange w:id="998" w:author="Vailin Choi" w:date="2015-09-26T17:46:00Z">
          <w:pPr>
            <w:spacing w:after="0"/>
            <w:jc w:val="left"/>
          </w:pPr>
        </w:pPrChange>
      </w:pPr>
      <w:ins w:id="999" w:author="Vailin Choi" w:date="2015-09-26T17:38:00Z">
        <w:r>
          <w:t>Layout class</w:t>
        </w:r>
      </w:ins>
      <w:ins w:id="1000" w:author="Vailin Choi" w:date="2015-09-27T17:07:00Z">
        <w:r w:rsidR="00F0547D">
          <w:t xml:space="preserve"> (1 byte)</w:t>
        </w:r>
      </w:ins>
    </w:p>
    <w:p w:rsidR="00572FA3" w:rsidRDefault="007B34E0">
      <w:pPr>
        <w:pStyle w:val="ListParagraph"/>
        <w:numPr>
          <w:ilvl w:val="1"/>
          <w:numId w:val="65"/>
        </w:numPr>
        <w:rPr>
          <w:ins w:id="1001" w:author="Vailin Choi" w:date="2015-09-26T17:38:00Z"/>
        </w:rPr>
        <w:pPrChange w:id="1002" w:author="Vailin Choi" w:date="2015-09-26T21:06:00Z">
          <w:pPr>
            <w:spacing w:after="0"/>
            <w:jc w:val="left"/>
          </w:pPr>
        </w:pPrChange>
      </w:pPr>
      <w:ins w:id="1003" w:author="Vailin Choi" w:date="2015-09-26T21:06:00Z">
        <w:r>
          <w:t xml:space="preserve">The classes are: </w:t>
        </w:r>
        <w:r w:rsidRPr="005C349C">
          <w:rPr>
            <w:i/>
          </w:rPr>
          <w:t>compact, contiguous</w:t>
        </w:r>
        <w:r>
          <w:t xml:space="preserve">, </w:t>
        </w:r>
        <w:r w:rsidRPr="005C349C">
          <w:rPr>
            <w:i/>
          </w:rPr>
          <w:t>chunked</w:t>
        </w:r>
      </w:ins>
    </w:p>
    <w:p w:rsidR="00663C79" w:rsidRDefault="00663C79">
      <w:pPr>
        <w:pStyle w:val="ListParagraph"/>
        <w:numPr>
          <w:ilvl w:val="0"/>
          <w:numId w:val="65"/>
        </w:numPr>
        <w:rPr>
          <w:ins w:id="1004" w:author="Vailin Choi" w:date="2015-09-26T21:07:00Z"/>
        </w:rPr>
        <w:pPrChange w:id="1005" w:author="Vailin Choi" w:date="2015-09-26T17:46:00Z">
          <w:pPr>
            <w:spacing w:after="0"/>
            <w:jc w:val="left"/>
          </w:pPr>
        </w:pPrChange>
      </w:pPr>
      <w:ins w:id="1006" w:author="Vailin Choi" w:date="2015-09-26T17:38:00Z">
        <w:r>
          <w:t>Properties specific to each layout class</w:t>
        </w:r>
      </w:ins>
      <w:ins w:id="1007" w:author="Vailin Choi" w:date="2015-09-27T17:07:00Z">
        <w:r w:rsidR="00F0547D">
          <w:t xml:space="preserve"> (variable size)</w:t>
        </w:r>
      </w:ins>
    </w:p>
    <w:p w:rsidR="00187EB9" w:rsidRDefault="00187EB9">
      <w:pPr>
        <w:pStyle w:val="ListParagraph"/>
        <w:numPr>
          <w:ilvl w:val="1"/>
          <w:numId w:val="65"/>
        </w:numPr>
        <w:rPr>
          <w:ins w:id="1008" w:author="Vailin Choi" w:date="2015-09-26T17:38:00Z"/>
        </w:rPr>
        <w:pPrChange w:id="1009" w:author="Vailin Choi" w:date="2015-09-26T21:19:00Z">
          <w:pPr>
            <w:spacing w:after="0"/>
            <w:jc w:val="left"/>
          </w:pPr>
        </w:pPrChange>
      </w:pPr>
      <w:ins w:id="1010" w:author="Vailin Choi" w:date="2015-09-26T21:19:00Z">
        <w:r>
          <w:t>Contains the following fields:</w:t>
        </w:r>
      </w:ins>
    </w:p>
    <w:p w:rsidR="00663C79" w:rsidRDefault="00663C79">
      <w:pPr>
        <w:pStyle w:val="ListParagraph"/>
        <w:numPr>
          <w:ilvl w:val="1"/>
          <w:numId w:val="65"/>
        </w:numPr>
        <w:ind w:left="1800"/>
        <w:rPr>
          <w:ins w:id="1011" w:author="Vailin Choi" w:date="2015-09-26T17:40:00Z"/>
        </w:rPr>
        <w:pPrChange w:id="1012" w:author="Vailin Choi" w:date="2015-09-26T21:21:00Z">
          <w:pPr>
            <w:spacing w:after="0"/>
            <w:jc w:val="left"/>
          </w:pPr>
        </w:pPrChange>
      </w:pPr>
      <w:ins w:id="1013" w:author="Vailin Choi" w:date="2015-09-26T17:39:00Z">
        <w:r w:rsidRPr="007B34E0">
          <w:rPr>
            <w:i/>
            <w:rPrChange w:id="1014" w:author="Vailin Choi" w:date="2015-09-26T21:06:00Z">
              <w:rPr/>
            </w:rPrChange>
          </w:rPr>
          <w:t>Compact</w:t>
        </w:r>
        <w:r>
          <w:t>:</w:t>
        </w:r>
      </w:ins>
    </w:p>
    <w:p w:rsidR="00663C79" w:rsidRDefault="00663C79">
      <w:pPr>
        <w:pStyle w:val="ListParagraph"/>
        <w:numPr>
          <w:ilvl w:val="0"/>
          <w:numId w:val="67"/>
        </w:numPr>
        <w:ind w:left="2160"/>
        <w:rPr>
          <w:ins w:id="1015" w:author="Vailin Choi" w:date="2015-09-26T17:40:00Z"/>
        </w:rPr>
        <w:pPrChange w:id="1016" w:author="Vailin Choi" w:date="2015-09-26T21:21:00Z">
          <w:pPr>
            <w:spacing w:after="0"/>
            <w:jc w:val="left"/>
          </w:pPr>
        </w:pPrChange>
      </w:pPr>
      <w:ins w:id="1017" w:author="Vailin Choi" w:date="2015-09-26T17:40:00Z">
        <w:r>
          <w:t>Size</w:t>
        </w:r>
      </w:ins>
      <w:ins w:id="1018" w:author="Vailin Choi" w:date="2015-09-26T21:07:00Z">
        <w:r w:rsidR="007B34E0">
          <w:t xml:space="preserve"> of the raw data </w:t>
        </w:r>
      </w:ins>
      <w:ins w:id="1019" w:author="Vailin Choi" w:date="2015-09-26T21:08:00Z">
        <w:r w:rsidR="007B34E0">
          <w:t>(2 bytes)</w:t>
        </w:r>
      </w:ins>
    </w:p>
    <w:p w:rsidR="00663C79" w:rsidRDefault="0058686F">
      <w:pPr>
        <w:pStyle w:val="ListParagraph"/>
        <w:numPr>
          <w:ilvl w:val="0"/>
          <w:numId w:val="67"/>
        </w:numPr>
        <w:ind w:left="2160"/>
        <w:rPr>
          <w:ins w:id="1020" w:author="Vailin Choi" w:date="2015-09-26T17:40:00Z"/>
        </w:rPr>
        <w:pPrChange w:id="1021" w:author="Vailin Choi" w:date="2015-09-26T21:21:00Z">
          <w:pPr>
            <w:spacing w:after="0"/>
            <w:jc w:val="left"/>
          </w:pPr>
        </w:pPrChange>
      </w:pPr>
      <w:ins w:id="1022" w:author="Vailin Choi" w:date="2015-09-26T17:40:00Z">
        <w:r>
          <w:t>The r</w:t>
        </w:r>
        <w:r w:rsidR="00663C79">
          <w:t>aw data</w:t>
        </w:r>
      </w:ins>
      <w:ins w:id="1023" w:author="Vailin Choi" w:date="2015-09-26T21:07:00Z">
        <w:r w:rsidR="007B34E0">
          <w:t xml:space="preserve"> </w:t>
        </w:r>
      </w:ins>
      <w:ins w:id="1024" w:author="Vailin Choi" w:date="2015-09-26T21:08:00Z">
        <w:r w:rsidR="007B34E0">
          <w:t>(variable size)</w:t>
        </w:r>
      </w:ins>
    </w:p>
    <w:p w:rsidR="00663C79" w:rsidRPr="007B34E0" w:rsidRDefault="00663C79">
      <w:pPr>
        <w:pStyle w:val="ListParagraph"/>
        <w:numPr>
          <w:ilvl w:val="0"/>
          <w:numId w:val="70"/>
        </w:numPr>
        <w:ind w:left="1800"/>
        <w:rPr>
          <w:ins w:id="1025" w:author="Vailin Choi" w:date="2015-09-26T17:41:00Z"/>
          <w:i/>
          <w:rPrChange w:id="1026" w:author="Vailin Choi" w:date="2015-09-26T21:07:00Z">
            <w:rPr>
              <w:ins w:id="1027" w:author="Vailin Choi" w:date="2015-09-26T17:41:00Z"/>
            </w:rPr>
          </w:rPrChange>
        </w:rPr>
        <w:pPrChange w:id="1028" w:author="Vailin Choi" w:date="2015-09-26T21:21:00Z">
          <w:pPr>
            <w:spacing w:after="0"/>
            <w:jc w:val="left"/>
          </w:pPr>
        </w:pPrChange>
      </w:pPr>
      <w:ins w:id="1029" w:author="Vailin Choi" w:date="2015-09-26T17:40:00Z">
        <w:r w:rsidRPr="007B34E0">
          <w:rPr>
            <w:i/>
            <w:rPrChange w:id="1030" w:author="Vailin Choi" w:date="2015-09-26T21:07:00Z">
              <w:rPr/>
            </w:rPrChange>
          </w:rPr>
          <w:t>Co</w:t>
        </w:r>
      </w:ins>
      <w:ins w:id="1031" w:author="Vailin Choi" w:date="2015-09-26T17:41:00Z">
        <w:r w:rsidRPr="007B34E0">
          <w:rPr>
            <w:i/>
            <w:rPrChange w:id="1032" w:author="Vailin Choi" w:date="2015-09-26T21:07:00Z">
              <w:rPr/>
            </w:rPrChange>
          </w:rPr>
          <w:t>ntiguous</w:t>
        </w:r>
      </w:ins>
      <w:ins w:id="1033" w:author="Vailin Choi" w:date="2015-09-26T21:17:00Z">
        <w:r w:rsidR="00187EB9">
          <w:rPr>
            <w:i/>
          </w:rPr>
          <w:t>:</w:t>
        </w:r>
      </w:ins>
    </w:p>
    <w:p w:rsidR="00663C79" w:rsidRDefault="00663C79">
      <w:pPr>
        <w:pStyle w:val="ListParagraph"/>
        <w:numPr>
          <w:ilvl w:val="0"/>
          <w:numId w:val="72"/>
        </w:numPr>
        <w:ind w:left="2160"/>
        <w:rPr>
          <w:ins w:id="1034" w:author="Vailin Choi" w:date="2015-09-26T17:44:00Z"/>
        </w:rPr>
        <w:pPrChange w:id="1035" w:author="Vailin Choi" w:date="2015-09-26T21:21:00Z">
          <w:pPr>
            <w:spacing w:after="0"/>
            <w:jc w:val="left"/>
          </w:pPr>
        </w:pPrChange>
      </w:pPr>
      <w:ins w:id="1036" w:author="Vailin Choi" w:date="2015-09-26T17:41:00Z">
        <w:r>
          <w:t>Address</w:t>
        </w:r>
      </w:ins>
      <w:ins w:id="1037" w:author="Vailin Choi" w:date="2015-09-26T21:08:00Z">
        <w:r w:rsidR="007B34E0">
          <w:t xml:space="preserve"> </w:t>
        </w:r>
      </w:ins>
      <w:ins w:id="1038" w:author="Vailin Choi" w:date="2015-09-28T16:07:00Z">
        <w:r w:rsidR="000E6D88">
          <w:t>where</w:t>
        </w:r>
      </w:ins>
      <w:ins w:id="1039" w:author="Vailin Choi" w:date="2015-09-27T17:08:00Z">
        <w:r w:rsidR="00F0547D">
          <w:t xml:space="preserve"> </w:t>
        </w:r>
      </w:ins>
      <w:ins w:id="1040" w:author="Vailin Choi" w:date="2015-09-26T21:11:00Z">
        <w:r w:rsidR="007B34E0">
          <w:t xml:space="preserve">the raw data </w:t>
        </w:r>
      </w:ins>
      <w:ins w:id="1041" w:author="Vailin Choi" w:date="2015-09-28T16:07:00Z">
        <w:r w:rsidR="000E6D88">
          <w:t xml:space="preserve">is located </w:t>
        </w:r>
      </w:ins>
      <w:ins w:id="1042" w:author="Vailin Choi" w:date="2015-09-26T21:08:00Z">
        <w:r w:rsidR="007B34E0">
          <w:t>(</w:t>
        </w:r>
        <w:r w:rsidR="007B34E0" w:rsidRPr="007B34E0">
          <w:rPr>
            <w:i/>
            <w:rPrChange w:id="1043" w:author="Vailin Choi" w:date="2015-09-26T21:09:00Z">
              <w:rPr/>
            </w:rPrChange>
          </w:rPr>
          <w:t>size of offset</w:t>
        </w:r>
      </w:ins>
      <w:ins w:id="1044" w:author="Vailin Choi" w:date="2015-09-26T21:09:00Z">
        <w:r w:rsidR="007B34E0">
          <w:rPr>
            <w:i/>
          </w:rPr>
          <w:t>s</w:t>
        </w:r>
      </w:ins>
      <w:ins w:id="1045" w:author="Vailin Choi" w:date="2015-09-26T21:08:00Z">
        <w:r w:rsidR="007B34E0">
          <w:t>)</w:t>
        </w:r>
      </w:ins>
    </w:p>
    <w:p w:rsidR="00513B9F" w:rsidRDefault="00513B9F">
      <w:pPr>
        <w:pStyle w:val="ListParagraph"/>
        <w:numPr>
          <w:ilvl w:val="0"/>
          <w:numId w:val="72"/>
        </w:numPr>
        <w:ind w:left="2160"/>
        <w:rPr>
          <w:ins w:id="1046" w:author="Vailin Choi" w:date="2015-09-26T17:41:00Z"/>
        </w:rPr>
        <w:pPrChange w:id="1047" w:author="Vailin Choi" w:date="2015-09-26T21:21:00Z">
          <w:pPr>
            <w:spacing w:after="0"/>
            <w:jc w:val="left"/>
          </w:pPr>
        </w:pPrChange>
      </w:pPr>
      <w:ins w:id="1048" w:author="Vailin Choi" w:date="2015-09-26T17:44:00Z">
        <w:r>
          <w:t>Size</w:t>
        </w:r>
      </w:ins>
      <w:ins w:id="1049" w:author="Vailin Choi" w:date="2015-09-26T21:10:00Z">
        <w:r w:rsidR="007B34E0">
          <w:t xml:space="preserve"> </w:t>
        </w:r>
      </w:ins>
      <w:ins w:id="1050" w:author="Vailin Choi" w:date="2015-09-26T21:11:00Z">
        <w:r w:rsidR="007B34E0">
          <w:t xml:space="preserve">of the raw data </w:t>
        </w:r>
      </w:ins>
      <w:ins w:id="1051" w:author="Vailin Choi" w:date="2015-09-26T21:10:00Z">
        <w:r w:rsidR="007B34E0">
          <w:t>(</w:t>
        </w:r>
        <w:r w:rsidR="007B34E0" w:rsidRPr="007B34E0">
          <w:rPr>
            <w:i/>
            <w:rPrChange w:id="1052" w:author="Vailin Choi" w:date="2015-09-26T21:10:00Z">
              <w:rPr/>
            </w:rPrChange>
          </w:rPr>
          <w:t>size of lengths</w:t>
        </w:r>
        <w:r w:rsidR="007B34E0">
          <w:t>)</w:t>
        </w:r>
      </w:ins>
    </w:p>
    <w:p w:rsidR="00663C79" w:rsidRDefault="00663C79">
      <w:pPr>
        <w:pStyle w:val="ListParagraph"/>
        <w:numPr>
          <w:ilvl w:val="0"/>
          <w:numId w:val="70"/>
        </w:numPr>
        <w:ind w:left="1800"/>
        <w:rPr>
          <w:ins w:id="1053" w:author="Vailin Choi" w:date="2015-09-26T17:41:00Z"/>
        </w:rPr>
        <w:pPrChange w:id="1054" w:author="Vailin Choi" w:date="2015-09-26T21:21:00Z">
          <w:pPr>
            <w:spacing w:after="0"/>
            <w:jc w:val="left"/>
          </w:pPr>
        </w:pPrChange>
      </w:pPr>
      <w:ins w:id="1055" w:author="Vailin Choi" w:date="2015-09-26T17:41:00Z">
        <w:r w:rsidRPr="00187EB9">
          <w:rPr>
            <w:i/>
            <w:rPrChange w:id="1056" w:author="Vailin Choi" w:date="2015-09-26T21:17:00Z">
              <w:rPr/>
            </w:rPrChange>
          </w:rPr>
          <w:t>Chunked</w:t>
        </w:r>
        <w:r>
          <w:t>:</w:t>
        </w:r>
      </w:ins>
    </w:p>
    <w:p w:rsidR="00663C79" w:rsidRDefault="00063A52">
      <w:pPr>
        <w:pStyle w:val="ListParagraph"/>
        <w:numPr>
          <w:ilvl w:val="0"/>
          <w:numId w:val="74"/>
        </w:numPr>
        <w:rPr>
          <w:ins w:id="1057" w:author="Vailin Choi" w:date="2015-09-26T17:41:00Z"/>
        </w:rPr>
        <w:pPrChange w:id="1058" w:author="Vailin Choi" w:date="2015-09-26T17:48:00Z">
          <w:pPr>
            <w:spacing w:after="0"/>
            <w:jc w:val="left"/>
          </w:pPr>
        </w:pPrChange>
      </w:pPr>
      <w:ins w:id="1059" w:author="Vailin Choi" w:date="2015-09-27T17:30:00Z">
        <w:r>
          <w:t>Chunked storage enabled flag</w:t>
        </w:r>
      </w:ins>
      <w:ins w:id="1060" w:author="Vailin Choi" w:date="2015-09-27T17:28:00Z">
        <w:r>
          <w:t xml:space="preserve"> </w:t>
        </w:r>
      </w:ins>
      <w:ins w:id="1061" w:author="Vailin Choi" w:date="2015-09-26T21:11:00Z">
        <w:r w:rsidR="007B34E0">
          <w:t>(1 byte)</w:t>
        </w:r>
      </w:ins>
    </w:p>
    <w:p w:rsidR="00663C79" w:rsidRDefault="00663C79">
      <w:pPr>
        <w:pStyle w:val="ListParagraph"/>
        <w:numPr>
          <w:ilvl w:val="0"/>
          <w:numId w:val="74"/>
        </w:numPr>
        <w:rPr>
          <w:ins w:id="1062" w:author="Vailin Choi" w:date="2015-09-27T18:19:00Z"/>
        </w:rPr>
        <w:pPrChange w:id="1063" w:author="Vailin Choi" w:date="2015-09-26T17:48:00Z">
          <w:pPr>
            <w:spacing w:after="0"/>
            <w:jc w:val="left"/>
          </w:pPr>
        </w:pPrChange>
      </w:pPr>
      <w:ins w:id="1064" w:author="Vailin Choi" w:date="2015-09-26T17:42:00Z">
        <w:r>
          <w:t>Chunk indexing type</w:t>
        </w:r>
      </w:ins>
      <w:ins w:id="1065" w:author="Vailin Choi" w:date="2015-09-26T21:11:00Z">
        <w:r w:rsidR="007B34E0">
          <w:t xml:space="preserve"> (1 byte)</w:t>
        </w:r>
      </w:ins>
    </w:p>
    <w:p w:rsidR="00ED19F1" w:rsidRDefault="00ED19F1">
      <w:pPr>
        <w:pStyle w:val="ListParagraph"/>
        <w:numPr>
          <w:ilvl w:val="1"/>
          <w:numId w:val="74"/>
        </w:numPr>
        <w:rPr>
          <w:ins w:id="1066" w:author="Vailin Choi" w:date="2015-09-27T18:19:00Z"/>
        </w:rPr>
        <w:pPrChange w:id="1067" w:author="Vailin Choi" w:date="2015-09-27T18:20:00Z">
          <w:pPr>
            <w:pStyle w:val="ListParagraph"/>
            <w:numPr>
              <w:ilvl w:val="3"/>
              <w:numId w:val="74"/>
            </w:numPr>
            <w:ind w:left="4320" w:hanging="360"/>
          </w:pPr>
        </w:pPrChange>
      </w:pPr>
      <w:ins w:id="1068" w:author="Vailin Choi" w:date="2015-09-27T18:19:00Z">
        <w:r>
          <w:t>0—</w:t>
        </w:r>
        <w:r w:rsidRPr="005C349C">
          <w:rPr>
            <w:i/>
          </w:rPr>
          <w:t>Version 1 B-tree indexing</w:t>
        </w:r>
      </w:ins>
    </w:p>
    <w:p w:rsidR="00ED19F1" w:rsidRDefault="00ED19F1">
      <w:pPr>
        <w:pStyle w:val="ListParagraph"/>
        <w:numPr>
          <w:ilvl w:val="1"/>
          <w:numId w:val="74"/>
        </w:numPr>
        <w:rPr>
          <w:ins w:id="1069" w:author="Vailin Choi" w:date="2015-09-27T18:19:00Z"/>
        </w:rPr>
        <w:pPrChange w:id="1070" w:author="Vailin Choi" w:date="2015-09-27T18:20:00Z">
          <w:pPr>
            <w:pStyle w:val="ListParagraph"/>
            <w:numPr>
              <w:ilvl w:val="3"/>
              <w:numId w:val="74"/>
            </w:numPr>
            <w:ind w:left="4320" w:hanging="360"/>
          </w:pPr>
        </w:pPrChange>
      </w:pPr>
      <w:ins w:id="1071" w:author="Vailin Choi" w:date="2015-09-27T18:19:00Z">
        <w:r>
          <w:t>1—</w:t>
        </w:r>
        <w:r w:rsidRPr="005C349C">
          <w:rPr>
            <w:i/>
          </w:rPr>
          <w:t>Implicit indexing</w:t>
        </w:r>
      </w:ins>
    </w:p>
    <w:p w:rsidR="00ED19F1" w:rsidRDefault="00ED19F1">
      <w:pPr>
        <w:pStyle w:val="ListParagraph"/>
        <w:numPr>
          <w:ilvl w:val="1"/>
          <w:numId w:val="74"/>
        </w:numPr>
        <w:rPr>
          <w:ins w:id="1072" w:author="Vailin Choi" w:date="2015-09-27T18:19:00Z"/>
        </w:rPr>
        <w:pPrChange w:id="1073" w:author="Vailin Choi" w:date="2015-09-27T18:20:00Z">
          <w:pPr>
            <w:pStyle w:val="ListParagraph"/>
            <w:numPr>
              <w:ilvl w:val="3"/>
              <w:numId w:val="74"/>
            </w:numPr>
            <w:ind w:left="4320" w:hanging="360"/>
          </w:pPr>
        </w:pPrChange>
      </w:pPr>
      <w:ins w:id="1074" w:author="Vailin Choi" w:date="2015-09-27T18:19:00Z">
        <w:r>
          <w:t>2—</w:t>
        </w:r>
        <w:r w:rsidRPr="005C349C">
          <w:rPr>
            <w:i/>
          </w:rPr>
          <w:t>Fixed Array indexing</w:t>
        </w:r>
      </w:ins>
    </w:p>
    <w:p w:rsidR="00ED19F1" w:rsidRDefault="00ED19F1">
      <w:pPr>
        <w:pStyle w:val="ListParagraph"/>
        <w:numPr>
          <w:ilvl w:val="1"/>
          <w:numId w:val="74"/>
        </w:numPr>
        <w:rPr>
          <w:ins w:id="1075" w:author="Vailin Choi" w:date="2015-09-27T18:19:00Z"/>
        </w:rPr>
        <w:pPrChange w:id="1076" w:author="Vailin Choi" w:date="2015-09-27T18:20:00Z">
          <w:pPr>
            <w:pStyle w:val="ListParagraph"/>
            <w:numPr>
              <w:ilvl w:val="3"/>
              <w:numId w:val="74"/>
            </w:numPr>
            <w:ind w:left="4320" w:hanging="360"/>
          </w:pPr>
        </w:pPrChange>
      </w:pPr>
      <w:ins w:id="1077" w:author="Vailin Choi" w:date="2015-09-27T18:19:00Z">
        <w:r>
          <w:t>3—</w:t>
        </w:r>
        <w:r w:rsidRPr="005C349C">
          <w:rPr>
            <w:i/>
          </w:rPr>
          <w:t>Extensible Array indexing</w:t>
        </w:r>
      </w:ins>
    </w:p>
    <w:p w:rsidR="00ED19F1" w:rsidRDefault="00ED19F1">
      <w:pPr>
        <w:pStyle w:val="ListParagraph"/>
        <w:numPr>
          <w:ilvl w:val="1"/>
          <w:numId w:val="74"/>
        </w:numPr>
        <w:rPr>
          <w:ins w:id="1078" w:author="Vailin Choi" w:date="2015-09-26T17:42:00Z"/>
        </w:rPr>
        <w:pPrChange w:id="1079" w:author="Vailin Choi" w:date="2015-09-27T18:20:00Z">
          <w:pPr>
            <w:spacing w:after="0"/>
            <w:jc w:val="left"/>
          </w:pPr>
        </w:pPrChange>
      </w:pPr>
      <w:ins w:id="1080" w:author="Vailin Choi" w:date="2015-09-27T18:19:00Z">
        <w:r>
          <w:t>4—</w:t>
        </w:r>
        <w:r w:rsidRPr="005C349C">
          <w:rPr>
            <w:i/>
          </w:rPr>
          <w:t>Version 2 B-tree indexing</w:t>
        </w:r>
      </w:ins>
    </w:p>
    <w:p w:rsidR="007B34E0" w:rsidRDefault="00663C79">
      <w:pPr>
        <w:pStyle w:val="ListParagraph"/>
        <w:numPr>
          <w:ilvl w:val="0"/>
          <w:numId w:val="74"/>
        </w:numPr>
        <w:rPr>
          <w:ins w:id="1081" w:author="Vailin Choi" w:date="2015-09-26T21:13:00Z"/>
        </w:rPr>
        <w:pPrChange w:id="1082" w:author="Vailin Choi" w:date="2015-09-26T17:48:00Z">
          <w:pPr>
            <w:spacing w:after="0"/>
            <w:jc w:val="left"/>
          </w:pPr>
        </w:pPrChange>
      </w:pPr>
      <w:ins w:id="1083" w:author="Vailin Choi" w:date="2015-09-26T17:42:00Z">
        <w:r>
          <w:t xml:space="preserve">Address </w:t>
        </w:r>
      </w:ins>
      <w:ins w:id="1084" w:author="Vailin Choi" w:date="2015-09-26T21:11:00Z">
        <w:r w:rsidR="007B34E0">
          <w:t>(</w:t>
        </w:r>
        <w:r w:rsidR="007B34E0" w:rsidRPr="007B34E0">
          <w:rPr>
            <w:i/>
            <w:rPrChange w:id="1085" w:author="Vailin Choi" w:date="2015-09-26T21:11:00Z">
              <w:rPr/>
            </w:rPrChange>
          </w:rPr>
          <w:t>size of offsets</w:t>
        </w:r>
        <w:r w:rsidR="007B34E0">
          <w:t>)</w:t>
        </w:r>
      </w:ins>
      <w:ins w:id="1086" w:author="Vailin Choi" w:date="2015-09-27T17:23:00Z">
        <w:r w:rsidR="00063A52">
          <w:t xml:space="preserve"> </w:t>
        </w:r>
      </w:ins>
      <w:ins w:id="1087" w:author="Vailin Choi" w:date="2015-09-27T17:32:00Z">
        <w:r w:rsidR="00063A52">
          <w:t>specific</w:t>
        </w:r>
      </w:ins>
      <w:ins w:id="1088" w:author="Vailin Choi" w:date="2015-09-27T17:23:00Z">
        <w:r w:rsidR="00063A52">
          <w:t xml:space="preserve"> </w:t>
        </w:r>
      </w:ins>
      <w:ins w:id="1089" w:author="Vailin Choi" w:date="2015-09-27T17:32:00Z">
        <w:r w:rsidR="00063A52">
          <w:t xml:space="preserve">to </w:t>
        </w:r>
        <w:r w:rsidR="00063A52" w:rsidRPr="00ED19F1">
          <w:t>an</w:t>
        </w:r>
      </w:ins>
      <w:ins w:id="1090" w:author="Vailin Choi" w:date="2015-09-27T17:23:00Z">
        <w:r w:rsidR="00063A52" w:rsidRPr="00ED19F1">
          <w:rPr>
            <w:rPrChange w:id="1091" w:author="Vailin Choi" w:date="2015-09-27T18:19:00Z">
              <w:rPr>
                <w:i/>
              </w:rPr>
            </w:rPrChange>
          </w:rPr>
          <w:t xml:space="preserve"> indexing type</w:t>
        </w:r>
        <w:r w:rsidR="00063A52">
          <w:t>:</w:t>
        </w:r>
      </w:ins>
    </w:p>
    <w:p w:rsidR="007B34E0" w:rsidRDefault="00063A52">
      <w:pPr>
        <w:pStyle w:val="ListParagraph"/>
        <w:numPr>
          <w:ilvl w:val="1"/>
          <w:numId w:val="74"/>
        </w:numPr>
        <w:rPr>
          <w:ins w:id="1092" w:author="Vailin Choi" w:date="2015-09-26T21:14:00Z"/>
        </w:rPr>
        <w:pPrChange w:id="1093" w:author="Vailin Choi" w:date="2015-09-26T21:13:00Z">
          <w:pPr>
            <w:spacing w:after="0"/>
            <w:jc w:val="left"/>
          </w:pPr>
        </w:pPrChange>
      </w:pPr>
      <w:ins w:id="1094" w:author="Vailin Choi" w:date="2015-09-27T17:24:00Z">
        <w:r w:rsidRPr="00D83AED">
          <w:rPr>
            <w:i/>
          </w:rPr>
          <w:t>Implicit</w:t>
        </w:r>
        <w:r>
          <w:t xml:space="preserve"> indexing</w:t>
        </w:r>
      </w:ins>
      <w:ins w:id="1095" w:author="Vailin Choi" w:date="2015-09-26T21:14:00Z">
        <w:r w:rsidR="007B34E0">
          <w:t xml:space="preserve">: address of the dataset chunks </w:t>
        </w:r>
      </w:ins>
    </w:p>
    <w:p w:rsidR="00187EB9" w:rsidRDefault="00063A52">
      <w:pPr>
        <w:pStyle w:val="ListParagraph"/>
        <w:numPr>
          <w:ilvl w:val="1"/>
          <w:numId w:val="74"/>
        </w:numPr>
        <w:rPr>
          <w:ins w:id="1096" w:author="Vailin Choi" w:date="2015-09-26T21:22:00Z"/>
        </w:rPr>
      </w:pPr>
      <w:ins w:id="1097" w:author="Vailin Choi" w:date="2015-09-27T17:24:00Z">
        <w:r w:rsidRPr="007169C9">
          <w:rPr>
            <w:i/>
          </w:rPr>
          <w:t>Fixed Array</w:t>
        </w:r>
      </w:ins>
      <w:ins w:id="1098" w:author="Vailin Choi" w:date="2015-09-27T17:25:00Z">
        <w:r>
          <w:rPr>
            <w:i/>
          </w:rPr>
          <w:t>/</w:t>
        </w:r>
        <w:r w:rsidRPr="002D42EE">
          <w:rPr>
            <w:i/>
          </w:rPr>
          <w:t>Extensible Array</w:t>
        </w:r>
        <w:r>
          <w:rPr>
            <w:i/>
          </w:rPr>
          <w:t>/</w:t>
        </w:r>
        <w:r w:rsidRPr="00D66FCA">
          <w:rPr>
            <w:i/>
          </w:rPr>
          <w:t>Version 2 B-tree</w:t>
        </w:r>
        <w:r>
          <w:rPr>
            <w:i/>
          </w:rPr>
          <w:t xml:space="preserve"> </w:t>
        </w:r>
      </w:ins>
      <w:ins w:id="1099" w:author="Vailin Choi" w:date="2015-09-27T17:24:00Z">
        <w:r>
          <w:t>indexing</w:t>
        </w:r>
      </w:ins>
      <w:ins w:id="1100" w:author="Vailin Choi" w:date="2015-09-26T21:15:00Z">
        <w:r w:rsidR="007B34E0">
          <w:t xml:space="preserve">: address </w:t>
        </w:r>
      </w:ins>
      <w:ins w:id="1101" w:author="Vailin Choi" w:date="2015-09-27T17:27:00Z">
        <w:r>
          <w:t>where</w:t>
        </w:r>
      </w:ins>
      <w:ins w:id="1102" w:author="Vailin Choi" w:date="2015-09-26T21:15:00Z">
        <w:r w:rsidR="007B34E0">
          <w:t xml:space="preserve"> the </w:t>
        </w:r>
      </w:ins>
      <w:ins w:id="1103" w:author="Vailin Choi" w:date="2015-09-27T17:27:00Z">
        <w:r>
          <w:t xml:space="preserve">indexing </w:t>
        </w:r>
      </w:ins>
      <w:ins w:id="1104" w:author="Vailin Choi" w:date="2015-09-26T21:15:00Z">
        <w:r w:rsidR="007B34E0">
          <w:t>information</w:t>
        </w:r>
      </w:ins>
      <w:ins w:id="1105" w:author="Vailin Choi" w:date="2015-09-27T17:28:00Z">
        <w:r>
          <w:t xml:space="preserve"> is located</w:t>
        </w:r>
      </w:ins>
      <w:ins w:id="1106" w:author="Vailin Choi" w:date="2015-09-28T17:09:00Z">
        <w:r w:rsidR="00E003DA">
          <w:t xml:space="preserve">; </w:t>
        </w:r>
      </w:ins>
      <w:ins w:id="1107" w:author="Vailin Choi" w:date="2015-09-27T17:09:00Z">
        <w:r w:rsidR="00E003DA">
          <w:t>a</w:t>
        </w:r>
        <w:r w:rsidR="00F0547D">
          <w:t>ddress may</w:t>
        </w:r>
      </w:ins>
      <w:ins w:id="1108" w:author="Vailin Choi" w:date="2015-09-26T21:22:00Z">
        <w:r w:rsidR="00187EB9">
          <w:t xml:space="preserve"> be undefined if storage information for the index</w:t>
        </w:r>
      </w:ins>
      <w:ins w:id="1109" w:author="Vailin Choi" w:date="2015-09-27T17:09:00Z">
        <w:r w:rsidR="00F0547D">
          <w:t>ing</w:t>
        </w:r>
      </w:ins>
      <w:ins w:id="1110" w:author="Vailin Choi" w:date="2015-09-26T21:22:00Z">
        <w:r w:rsidR="00187EB9">
          <w:t xml:space="preserve"> type is not allocated</w:t>
        </w:r>
      </w:ins>
      <w:ins w:id="1111" w:author="Vailin Choi" w:date="2015-09-27T17:09:00Z">
        <w:r w:rsidR="00F0547D">
          <w:t xml:space="preserve"> yet</w:t>
        </w:r>
      </w:ins>
    </w:p>
    <w:p w:rsidR="00295274" w:rsidRPr="005C349C" w:rsidRDefault="00295274">
      <w:pPr>
        <w:rPr>
          <w:ins w:id="1112" w:author="Vailin Choi" w:date="2015-09-27T17:34:00Z"/>
        </w:rPr>
        <w:pPrChange w:id="1113" w:author="Vailin Choi" w:date="2015-09-27T17:34:00Z">
          <w:pPr>
            <w:pStyle w:val="ListParagraph"/>
            <w:numPr>
              <w:numId w:val="74"/>
            </w:numPr>
            <w:ind w:left="2160" w:hanging="360"/>
          </w:pPr>
        </w:pPrChange>
      </w:pPr>
      <w:ins w:id="1114" w:author="Vailin Choi" w:date="2015-09-27T17:34:00Z">
        <w:r>
          <w:t xml:space="preserve">Please refer to the </w:t>
        </w:r>
        <w:r w:rsidRPr="00295274">
          <w:rPr>
            <w:i/>
          </w:rPr>
          <w:t>HDF5 format specification</w:t>
        </w:r>
        <w:r>
          <w:t xml:space="preserve"> (TO BE UPDATED) for detailed description of the message. </w:t>
        </w:r>
      </w:ins>
    </w:p>
    <w:p w:rsidR="00530404" w:rsidRPr="003A10AA" w:rsidRDefault="006F2F3A">
      <w:pPr>
        <w:pStyle w:val="Heading2"/>
        <w:rPr>
          <w:ins w:id="1115" w:author="Vailin Choi" w:date="2015-09-28T00:33:00Z"/>
        </w:rPr>
        <w:pPrChange w:id="1116" w:author="Vailin Choi" w:date="2015-09-27T18:32:00Z">
          <w:pPr>
            <w:spacing w:after="0"/>
            <w:jc w:val="left"/>
          </w:pPr>
        </w:pPrChange>
      </w:pPr>
      <w:ins w:id="1117" w:author="Vailin Choi" w:date="2015-09-27T18:30:00Z">
        <w:r>
          <w:t>Alternative change for Data Layout/Data Storage messages</w:t>
        </w:r>
      </w:ins>
    </w:p>
    <w:p w:rsidR="00765212" w:rsidRPr="006F2F3A" w:rsidRDefault="00351AE8">
      <w:pPr>
        <w:rPr>
          <w:rPrChange w:id="1118" w:author="Vailin Choi" w:date="2015-09-27T18:31:00Z">
            <w:rPr>
              <w:rFonts w:asciiTheme="majorHAnsi" w:eastAsiaTheme="majorEastAsia" w:hAnsiTheme="majorHAnsi" w:cstheme="majorBidi"/>
              <w:b/>
              <w:bCs/>
              <w:color w:val="000000" w:themeColor="text1"/>
              <w:sz w:val="28"/>
              <w:szCs w:val="28"/>
            </w:rPr>
          </w:rPrChange>
        </w:rPr>
        <w:pPrChange w:id="1119" w:author="Vailin Choi" w:date="2015-09-27T18:32:00Z">
          <w:pPr>
            <w:spacing w:after="0"/>
            <w:jc w:val="left"/>
          </w:pPr>
        </w:pPrChange>
      </w:pPr>
      <w:ins w:id="1120" w:author="Vailin Choi" w:date="2015-09-28T13:32:00Z">
        <w:r w:rsidRPr="00351AE8">
          <w:rPr>
            <w:b/>
            <w:i/>
            <w:rPrChange w:id="1121" w:author="Vailin Choi" w:date="2015-09-28T13:33:00Z">
              <w:rPr/>
            </w:rPrChange>
          </w:rPr>
          <w:t>PENDING</w:t>
        </w:r>
        <w:r>
          <w:t xml:space="preserve">: </w:t>
        </w:r>
      </w:ins>
      <w:ins w:id="1122" w:author="Vailin Choi" w:date="2015-09-28T13:35:00Z">
        <w:r>
          <w:t xml:space="preserve">We need to </w:t>
        </w:r>
      </w:ins>
      <w:ins w:id="1123" w:author="Vailin Choi" w:date="2015-09-28T17:14:00Z">
        <w:r w:rsidR="00ED5E48">
          <w:t xml:space="preserve">evaluate and </w:t>
        </w:r>
      </w:ins>
      <w:ins w:id="1124" w:author="Vailin Choi" w:date="2015-09-28T13:35:00Z">
        <w:r>
          <w:t xml:space="preserve">decide whether to just use the </w:t>
        </w:r>
        <w:r w:rsidRPr="00351AE8">
          <w:rPr>
            <w:i/>
            <w:rPrChange w:id="1125" w:author="Vailin Choi" w:date="2015-09-28T13:35:00Z">
              <w:rPr/>
            </w:rPrChange>
          </w:rPr>
          <w:t>data</w:t>
        </w:r>
        <w:r>
          <w:t xml:space="preserve"> </w:t>
        </w:r>
        <w:r w:rsidRPr="00351AE8">
          <w:rPr>
            <w:i/>
            <w:rPrChange w:id="1126" w:author="Vailin Choi" w:date="2015-09-28T13:35:00Z">
              <w:rPr/>
            </w:rPrChange>
          </w:rPr>
          <w:t>layout</w:t>
        </w:r>
        <w:r>
          <w:t xml:space="preserve"> message or </w:t>
        </w:r>
        <w:r w:rsidRPr="00351AE8">
          <w:rPr>
            <w:i/>
            <w:rPrChange w:id="1127" w:author="Vailin Choi" w:date="2015-09-28T13:35:00Z">
              <w:rPr/>
            </w:rPrChange>
          </w:rPr>
          <w:t>data</w:t>
        </w:r>
        <w:r>
          <w:t xml:space="preserve"> </w:t>
        </w:r>
        <w:r w:rsidRPr="00351AE8">
          <w:rPr>
            <w:i/>
            <w:rPrChange w:id="1128" w:author="Vailin Choi" w:date="2015-09-28T13:35:00Z">
              <w:rPr/>
            </w:rPrChange>
          </w:rPr>
          <w:t>layout/storage</w:t>
        </w:r>
        <w:r>
          <w:t xml:space="preserve"> message pair.  </w:t>
        </w:r>
      </w:ins>
      <w:ins w:id="1129" w:author="Vailin Choi" w:date="2015-09-28T13:36:00Z">
        <w:r>
          <w:t xml:space="preserve">For either case, </w:t>
        </w:r>
      </w:ins>
      <w:ins w:id="1130" w:author="Vailin Choi" w:date="2015-09-28T13:37:00Z">
        <w:r>
          <w:t xml:space="preserve">layout/storage information to support </w:t>
        </w:r>
      </w:ins>
      <w:ins w:id="1131" w:author="Vailin Choi" w:date="2015-09-28T13:38:00Z">
        <w:r>
          <w:t xml:space="preserve">new </w:t>
        </w:r>
      </w:ins>
      <w:ins w:id="1132" w:author="Vailin Choi" w:date="2015-09-28T13:37:00Z">
        <w:r>
          <w:t xml:space="preserve">chunk indexing and VDS will need to be merged. </w:t>
        </w:r>
      </w:ins>
      <w:r w:rsidR="00765212">
        <w:br w:type="page"/>
      </w:r>
    </w:p>
    <w:p w:rsidR="001920F4" w:rsidDel="00663C79" w:rsidRDefault="0010301B" w:rsidP="00611674">
      <w:pPr>
        <w:pStyle w:val="Heading1"/>
        <w:rPr>
          <w:del w:id="1133" w:author="Vailin Choi" w:date="2015-09-26T17:37:00Z"/>
        </w:rPr>
      </w:pPr>
      <w:bookmarkStart w:id="1134" w:name="_Toc303976510"/>
      <w:r>
        <w:t>HDF5 File Format changes to support VDS</w:t>
      </w:r>
      <w:bookmarkEnd w:id="1134"/>
    </w:p>
    <w:p w:rsidR="00663C79" w:rsidRDefault="00663C79">
      <w:pPr>
        <w:pStyle w:val="Heading1"/>
        <w:rPr>
          <w:ins w:id="1135" w:author="Vailin Choi" w:date="2015-09-26T17:37:00Z"/>
        </w:rPr>
        <w:pPrChange w:id="1136" w:author="Vailin Choi" w:date="2015-09-26T17:37:00Z">
          <w:pPr/>
        </w:pPrChange>
      </w:pPr>
    </w:p>
    <w:p w:rsidR="00027298" w:rsidRDefault="006C5E17" w:rsidP="00EB282A">
      <w:pPr>
        <w:rPr>
          <w:ins w:id="1137" w:author="Vailin Choi" w:date="2015-09-28T10:26:00Z"/>
        </w:rPr>
      </w:pPr>
      <w:ins w:id="1138" w:author="Vailin Choi" w:date="2015-09-28T10:15:00Z">
        <w:r>
          <w:t>The VDS feature (Virtual Dataset) allows users to manage data stored across a collection of the HDF5 files in a similar way as if data was stored in a dataset in an HDF5 file.</w:t>
        </w:r>
      </w:ins>
      <w:ins w:id="1139" w:author="Vailin Choi" w:date="2015-09-28T10:19:00Z">
        <w:r>
          <w:t xml:space="preserve">  It provides a mapping </w:t>
        </w:r>
      </w:ins>
      <w:ins w:id="1140" w:author="Vailin Choi" w:date="2015-09-28T10:25:00Z">
        <w:r w:rsidR="00A54B83">
          <w:t>from source</w:t>
        </w:r>
      </w:ins>
      <w:ins w:id="1141" w:author="Vailin Choi" w:date="2015-09-28T10:19:00Z">
        <w:r>
          <w:t xml:space="preserve"> dataset elements </w:t>
        </w:r>
      </w:ins>
      <w:ins w:id="1142" w:author="Vailin Choi" w:date="2015-09-28T10:25:00Z">
        <w:r w:rsidR="00A54B83">
          <w:t xml:space="preserve">in some source HDF5 files to a set of </w:t>
        </w:r>
      </w:ins>
      <w:ins w:id="1143" w:author="Vailin Choi" w:date="2015-09-28T10:19:00Z">
        <w:r>
          <w:t>elements</w:t>
        </w:r>
      </w:ins>
      <w:ins w:id="1144" w:author="Vailin Choi" w:date="2015-09-28T10:25:00Z">
        <w:r w:rsidR="00A54B83">
          <w:t xml:space="preserve"> in the VDS</w:t>
        </w:r>
      </w:ins>
      <w:ins w:id="1145" w:author="Vailin Choi" w:date="2015-09-28T10:19:00Z">
        <w:r>
          <w:t>.</w:t>
        </w:r>
      </w:ins>
      <w:ins w:id="1146" w:author="Vailin Choi" w:date="2015-09-28T10:25:00Z">
        <w:r w:rsidR="00A54B83">
          <w:t xml:space="preserve">  </w:t>
        </w:r>
      </w:ins>
      <w:ins w:id="1147" w:author="Vailin Choi" w:date="2015-09-28T10:46:00Z">
        <w:r w:rsidR="00857183">
          <w:t xml:space="preserve">The </w:t>
        </w:r>
      </w:ins>
      <w:ins w:id="1148" w:author="Vailin Choi" w:date="2015-09-28T16:14:00Z">
        <w:r w:rsidR="00013E7E">
          <w:t xml:space="preserve">library stores the </w:t>
        </w:r>
      </w:ins>
      <w:ins w:id="1149" w:author="Vailin Choi" w:date="2015-09-28T10:46:00Z">
        <w:r w:rsidR="00857183">
          <w:t>mapping information in the file</w:t>
        </w:r>
      </w:ins>
      <w:ins w:id="1150" w:author="Vailin Choi" w:date="2015-09-28T10:47:00Z">
        <w:r w:rsidR="00857183">
          <w:t xml:space="preserve">’s global heap.  </w:t>
        </w:r>
      </w:ins>
      <w:ins w:id="1151" w:author="Vailin Choi" w:date="2015-09-28T10:31:00Z">
        <w:r w:rsidR="00A54B83">
          <w:t xml:space="preserve">The </w:t>
        </w:r>
      </w:ins>
      <w:del w:id="1152" w:author="Vailin Choi" w:date="2015-09-28T10:26:00Z">
        <w:r w:rsidR="00EB282A" w:rsidDel="00A54B83">
          <w:delText>&lt;&lt;&lt;Please describe the proposed or implemented change and point to the File Spec with the change if available &gt;&gt;&gt;</w:delText>
        </w:r>
      </w:del>
      <w:ins w:id="1153" w:author="Vailin Choi" w:date="2015-09-28T00:35:00Z">
        <w:r w:rsidR="00027298">
          <w:t>Please refer to the &lt;</w:t>
        </w:r>
      </w:ins>
      <w:ins w:id="1154" w:author="Vailin Choi" w:date="2015-09-28T13:40:00Z">
        <w:r w:rsidR="00351AE8">
          <w:rPr>
            <w:i/>
          </w:rPr>
          <w:t>VDS</w:t>
        </w:r>
      </w:ins>
      <w:ins w:id="1155" w:author="Vailin Choi" w:date="2015-09-28T00:35:00Z">
        <w:r w:rsidR="00351AE8">
          <w:rPr>
            <w:i/>
          </w:rPr>
          <w:t xml:space="preserve"> document</w:t>
        </w:r>
      </w:ins>
      <w:ins w:id="1156" w:author="Vailin Choi" w:date="2015-09-28T16:14:00Z">
        <w:r w:rsidR="00013E7E">
          <w:rPr>
            <w:i/>
          </w:rPr>
          <w:t>ation</w:t>
        </w:r>
      </w:ins>
      <w:ins w:id="1157" w:author="Vailin Choi" w:date="2015-09-28T00:35:00Z">
        <w:r w:rsidR="00027298">
          <w:t>&gt; for detailed description.</w:t>
        </w:r>
      </w:ins>
    </w:p>
    <w:p w:rsidR="00A54B83" w:rsidRDefault="00A54B83" w:rsidP="00EB282A">
      <w:ins w:id="1158" w:author="Vailin Choi" w:date="2015-09-28T10:26:00Z">
        <w:r>
          <w:t xml:space="preserve">To support this feature, the </w:t>
        </w:r>
      </w:ins>
      <w:ins w:id="1159" w:author="Vailin Choi" w:date="2015-09-28T10:29:00Z">
        <w:r>
          <w:t xml:space="preserve">library modifies the </w:t>
        </w:r>
      </w:ins>
      <w:ins w:id="1160" w:author="Vailin Choi" w:date="2015-09-28T10:26:00Z">
        <w:r>
          <w:t xml:space="preserve">version 4 </w:t>
        </w:r>
        <w:r w:rsidRPr="00A54B83">
          <w:rPr>
            <w:i/>
            <w:rPrChange w:id="1161" w:author="Vailin Choi" w:date="2015-09-28T10:29:00Z">
              <w:rPr/>
            </w:rPrChange>
          </w:rPr>
          <w:t>Data Layout</w:t>
        </w:r>
        <w:r>
          <w:t xml:space="preserve"> message to store the </w:t>
        </w:r>
      </w:ins>
      <w:ins w:id="1162" w:author="Vailin Choi" w:date="2015-09-28T10:29:00Z">
        <w:r>
          <w:t>global heap ID</w:t>
        </w:r>
      </w:ins>
      <w:ins w:id="1163" w:author="Vailin Choi" w:date="2015-09-28T10:33:00Z">
        <w:r w:rsidR="003F5920">
          <w:t>,</w:t>
        </w:r>
      </w:ins>
      <w:ins w:id="1164" w:author="Vailin Choi" w:date="2015-09-28T10:29:00Z">
        <w:r>
          <w:t xml:space="preserve"> </w:t>
        </w:r>
      </w:ins>
      <w:ins w:id="1165" w:author="Vailin Choi" w:date="2015-09-28T10:31:00Z">
        <w:r>
          <w:t xml:space="preserve">which is used to locate </w:t>
        </w:r>
      </w:ins>
      <w:ins w:id="1166" w:author="Vailin Choi" w:date="2015-09-28T10:29:00Z">
        <w:r>
          <w:t xml:space="preserve">the </w:t>
        </w:r>
      </w:ins>
      <w:ins w:id="1167" w:author="Vailin Choi" w:date="2015-09-28T10:47:00Z">
        <w:r w:rsidR="00857183">
          <w:t xml:space="preserve">global heap collection containing the </w:t>
        </w:r>
      </w:ins>
      <w:ins w:id="1168" w:author="Vailin Choi" w:date="2015-09-28T10:29:00Z">
        <w:r>
          <w:t xml:space="preserve">VDS mapping </w:t>
        </w:r>
      </w:ins>
      <w:ins w:id="1169" w:author="Vailin Choi" w:date="2015-09-28T10:30:00Z">
        <w:r>
          <w:t>information</w:t>
        </w:r>
      </w:ins>
      <w:ins w:id="1170" w:author="Vailin Choi" w:date="2015-09-28T10:29:00Z">
        <w:r>
          <w:t>.</w:t>
        </w:r>
      </w:ins>
    </w:p>
    <w:p w:rsidR="00FB3864" w:rsidRDefault="00FB3864" w:rsidP="00FB3864">
      <w:pPr>
        <w:pStyle w:val="Heading2"/>
        <w:rPr>
          <w:ins w:id="1171" w:author="Vailin Choi" w:date="2015-09-27T23:25:00Z"/>
        </w:rPr>
      </w:pPr>
      <w:ins w:id="1172" w:author="Vailin Choi" w:date="2015-09-27T23:24:00Z">
        <w:r>
          <w:t>Implemented Change for Data Layout Message</w:t>
        </w:r>
      </w:ins>
    </w:p>
    <w:p w:rsidR="00FB3864" w:rsidRDefault="00FB3864" w:rsidP="00FB3864">
      <w:pPr>
        <w:rPr>
          <w:ins w:id="1173" w:author="Vailin Choi" w:date="2015-09-27T23:25:00Z"/>
        </w:rPr>
      </w:pPr>
      <w:ins w:id="1174" w:author="Vailin Choi" w:date="2015-09-27T23:25:00Z">
        <w:r>
          <w:t xml:space="preserve">The information stored in the version 4 </w:t>
        </w:r>
        <w:r w:rsidRPr="005C349C">
          <w:rPr>
            <w:i/>
          </w:rPr>
          <w:t xml:space="preserve">Data </w:t>
        </w:r>
        <w:r>
          <w:rPr>
            <w:i/>
          </w:rPr>
          <w:t>Layout</w:t>
        </w:r>
        <w:r>
          <w:t xml:space="preserve"> message is listed below:</w:t>
        </w:r>
      </w:ins>
    </w:p>
    <w:p w:rsidR="00FB3864" w:rsidRDefault="00FB3864" w:rsidP="00FB3864">
      <w:pPr>
        <w:pStyle w:val="ListParagraph"/>
        <w:numPr>
          <w:ilvl w:val="0"/>
          <w:numId w:val="64"/>
        </w:numPr>
        <w:rPr>
          <w:ins w:id="1175" w:author="Vailin Choi" w:date="2015-09-27T23:25:00Z"/>
        </w:rPr>
      </w:pPr>
      <w:ins w:id="1176" w:author="Vailin Choi" w:date="2015-09-27T23:25:00Z">
        <w:r>
          <w:t>Message version (1 byte)</w:t>
        </w:r>
      </w:ins>
    </w:p>
    <w:p w:rsidR="00FB3864" w:rsidRDefault="00FB3864" w:rsidP="00FB3864">
      <w:pPr>
        <w:pStyle w:val="ListParagraph"/>
        <w:numPr>
          <w:ilvl w:val="1"/>
          <w:numId w:val="64"/>
        </w:numPr>
        <w:rPr>
          <w:ins w:id="1177" w:author="Vailin Choi" w:date="2015-09-27T23:25:00Z"/>
        </w:rPr>
      </w:pPr>
      <w:ins w:id="1178" w:author="Vailin Choi" w:date="2015-09-27T23:25:00Z">
        <w:r>
          <w:t>Version is 4</w:t>
        </w:r>
      </w:ins>
    </w:p>
    <w:p w:rsidR="00FB3864" w:rsidRDefault="00FB3864" w:rsidP="00FB3864">
      <w:pPr>
        <w:pStyle w:val="ListParagraph"/>
        <w:numPr>
          <w:ilvl w:val="0"/>
          <w:numId w:val="64"/>
        </w:numPr>
        <w:rPr>
          <w:ins w:id="1179" w:author="Vailin Choi" w:date="2015-09-27T23:25:00Z"/>
        </w:rPr>
      </w:pPr>
      <w:ins w:id="1180" w:author="Vailin Choi" w:date="2015-09-27T23:25:00Z">
        <w:r>
          <w:t>Layout class (1 byte)</w:t>
        </w:r>
      </w:ins>
    </w:p>
    <w:p w:rsidR="00FB3864" w:rsidRPr="002E6597" w:rsidRDefault="00FB3864" w:rsidP="00FB3864">
      <w:pPr>
        <w:pStyle w:val="ListParagraph"/>
        <w:numPr>
          <w:ilvl w:val="1"/>
          <w:numId w:val="64"/>
        </w:numPr>
        <w:rPr>
          <w:ins w:id="1181" w:author="Vailin Choi" w:date="2015-09-27T23:27:00Z"/>
          <w:rPrChange w:id="1182" w:author="Vailin Choi" w:date="2015-09-27T23:27:00Z">
            <w:rPr>
              <w:ins w:id="1183" w:author="Vailin Choi" w:date="2015-09-27T23:27:00Z"/>
              <w:i/>
            </w:rPr>
          </w:rPrChange>
        </w:rPr>
      </w:pPr>
      <w:ins w:id="1184" w:author="Vailin Choi" w:date="2015-09-27T23:25:00Z">
        <w:r>
          <w:t xml:space="preserve">The classes are: </w:t>
        </w:r>
        <w:r w:rsidRPr="005C349C">
          <w:rPr>
            <w:i/>
          </w:rPr>
          <w:t>compact, contiguous</w:t>
        </w:r>
        <w:r>
          <w:t xml:space="preserve">, </w:t>
        </w:r>
        <w:r w:rsidRPr="005C349C">
          <w:rPr>
            <w:i/>
          </w:rPr>
          <w:t>chunked</w:t>
        </w:r>
      </w:ins>
      <w:ins w:id="1185" w:author="Vailin Choi" w:date="2015-09-28T16:18:00Z">
        <w:r w:rsidR="000658D4">
          <w:rPr>
            <w:i/>
          </w:rPr>
          <w:t>, virtual</w:t>
        </w:r>
      </w:ins>
    </w:p>
    <w:p w:rsidR="002E6597" w:rsidRDefault="00B73262">
      <w:pPr>
        <w:pStyle w:val="ListParagraph"/>
        <w:numPr>
          <w:ilvl w:val="0"/>
          <w:numId w:val="75"/>
        </w:numPr>
        <w:rPr>
          <w:ins w:id="1186" w:author="Vailin Choi" w:date="2015-09-27T23:27:00Z"/>
        </w:rPr>
        <w:pPrChange w:id="1187" w:author="Vailin Choi" w:date="2015-09-27T23:27:00Z">
          <w:pPr>
            <w:pStyle w:val="ListParagraph"/>
            <w:numPr>
              <w:ilvl w:val="1"/>
              <w:numId w:val="64"/>
            </w:numPr>
            <w:ind w:left="1440" w:hanging="360"/>
          </w:pPr>
        </w:pPrChange>
      </w:pPr>
      <w:ins w:id="1188" w:author="Vailin Choi" w:date="2015-09-28T00:19:00Z">
        <w:r>
          <w:t>Properties</w:t>
        </w:r>
      </w:ins>
      <w:ins w:id="1189" w:author="Vailin Choi" w:date="2015-09-27T23:27:00Z">
        <w:r w:rsidR="002E6597">
          <w:t xml:space="preserve"> specific to e</w:t>
        </w:r>
        <w:r w:rsidR="00DD5C64">
          <w:t>ach layout class (variable size)</w:t>
        </w:r>
      </w:ins>
    </w:p>
    <w:p w:rsidR="002E6597" w:rsidRDefault="002E6597">
      <w:pPr>
        <w:pStyle w:val="ListParagraph"/>
        <w:numPr>
          <w:ilvl w:val="1"/>
          <w:numId w:val="75"/>
        </w:numPr>
        <w:rPr>
          <w:ins w:id="1190" w:author="Vailin Choi" w:date="2015-09-28T00:11:00Z"/>
        </w:rPr>
        <w:pPrChange w:id="1191" w:author="Vailin Choi" w:date="2015-09-27T23:27:00Z">
          <w:pPr>
            <w:pStyle w:val="ListParagraph"/>
            <w:numPr>
              <w:ilvl w:val="1"/>
              <w:numId w:val="64"/>
            </w:numPr>
            <w:ind w:left="1440" w:hanging="360"/>
          </w:pPr>
        </w:pPrChange>
      </w:pPr>
      <w:ins w:id="1192" w:author="Vailin Choi" w:date="2015-09-27T23:27:00Z">
        <w:r>
          <w:t>Contains the following fields:</w:t>
        </w:r>
      </w:ins>
    </w:p>
    <w:p w:rsidR="0056164F" w:rsidRDefault="0056164F" w:rsidP="0056164F">
      <w:pPr>
        <w:pStyle w:val="ListParagraph"/>
        <w:numPr>
          <w:ilvl w:val="1"/>
          <w:numId w:val="65"/>
        </w:numPr>
        <w:ind w:left="1800"/>
        <w:rPr>
          <w:ins w:id="1193" w:author="Vailin Choi" w:date="2015-09-28T00:11:00Z"/>
        </w:rPr>
      </w:pPr>
      <w:ins w:id="1194" w:author="Vailin Choi" w:date="2015-09-28T00:11:00Z">
        <w:r w:rsidRPr="005C349C">
          <w:rPr>
            <w:i/>
          </w:rPr>
          <w:t>Compact</w:t>
        </w:r>
        <w:r>
          <w:t>:</w:t>
        </w:r>
      </w:ins>
    </w:p>
    <w:p w:rsidR="0056164F" w:rsidRDefault="0056164F" w:rsidP="0056164F">
      <w:pPr>
        <w:pStyle w:val="ListParagraph"/>
        <w:numPr>
          <w:ilvl w:val="0"/>
          <w:numId w:val="67"/>
        </w:numPr>
        <w:ind w:left="2160"/>
        <w:rPr>
          <w:ins w:id="1195" w:author="Vailin Choi" w:date="2015-09-28T00:11:00Z"/>
        </w:rPr>
      </w:pPr>
      <w:ins w:id="1196" w:author="Vailin Choi" w:date="2015-09-28T00:11:00Z">
        <w:r>
          <w:t>Size of the raw data (2 bytes)</w:t>
        </w:r>
      </w:ins>
    </w:p>
    <w:p w:rsidR="0056164F" w:rsidRDefault="0056164F" w:rsidP="0056164F">
      <w:pPr>
        <w:pStyle w:val="ListParagraph"/>
        <w:numPr>
          <w:ilvl w:val="0"/>
          <w:numId w:val="67"/>
        </w:numPr>
        <w:ind w:left="2160"/>
        <w:rPr>
          <w:ins w:id="1197" w:author="Vailin Choi" w:date="2015-09-28T00:11:00Z"/>
        </w:rPr>
      </w:pPr>
      <w:ins w:id="1198" w:author="Vailin Choi" w:date="2015-09-28T00:11:00Z">
        <w:r>
          <w:t>The raw data (variable size)</w:t>
        </w:r>
      </w:ins>
    </w:p>
    <w:p w:rsidR="0056164F" w:rsidRPr="005C349C" w:rsidRDefault="0056164F" w:rsidP="0056164F">
      <w:pPr>
        <w:pStyle w:val="ListParagraph"/>
        <w:numPr>
          <w:ilvl w:val="0"/>
          <w:numId w:val="70"/>
        </w:numPr>
        <w:ind w:left="1800"/>
        <w:rPr>
          <w:ins w:id="1199" w:author="Vailin Choi" w:date="2015-09-28T00:11:00Z"/>
          <w:i/>
        </w:rPr>
      </w:pPr>
      <w:ins w:id="1200" w:author="Vailin Choi" w:date="2015-09-28T00:11:00Z">
        <w:r w:rsidRPr="005C349C">
          <w:rPr>
            <w:i/>
          </w:rPr>
          <w:t>Contiguous</w:t>
        </w:r>
        <w:r>
          <w:rPr>
            <w:i/>
          </w:rPr>
          <w:t>:</w:t>
        </w:r>
      </w:ins>
    </w:p>
    <w:p w:rsidR="0056164F" w:rsidRDefault="0056164F" w:rsidP="0056164F">
      <w:pPr>
        <w:pStyle w:val="ListParagraph"/>
        <w:numPr>
          <w:ilvl w:val="0"/>
          <w:numId w:val="72"/>
        </w:numPr>
        <w:ind w:left="2160"/>
        <w:rPr>
          <w:ins w:id="1201" w:author="Vailin Choi" w:date="2015-09-28T00:11:00Z"/>
        </w:rPr>
      </w:pPr>
      <w:ins w:id="1202" w:author="Vailin Choi" w:date="2015-09-28T00:11:00Z">
        <w:r>
          <w:t xml:space="preserve">Address </w:t>
        </w:r>
      </w:ins>
      <w:ins w:id="1203" w:author="Vailin Choi" w:date="2015-09-28T00:14:00Z">
        <w:r>
          <w:t>of</w:t>
        </w:r>
      </w:ins>
      <w:ins w:id="1204" w:author="Vailin Choi" w:date="2015-09-28T00:11:00Z">
        <w:r>
          <w:t xml:space="preserve"> the raw data (</w:t>
        </w:r>
        <w:r w:rsidRPr="005C349C">
          <w:rPr>
            <w:i/>
          </w:rPr>
          <w:t>size of offset</w:t>
        </w:r>
        <w:r>
          <w:rPr>
            <w:i/>
          </w:rPr>
          <w:t>s</w:t>
        </w:r>
        <w:r>
          <w:t>)</w:t>
        </w:r>
      </w:ins>
    </w:p>
    <w:p w:rsidR="0056164F" w:rsidRDefault="0056164F" w:rsidP="0056164F">
      <w:pPr>
        <w:pStyle w:val="ListParagraph"/>
        <w:numPr>
          <w:ilvl w:val="0"/>
          <w:numId w:val="72"/>
        </w:numPr>
        <w:ind w:left="2160"/>
        <w:rPr>
          <w:ins w:id="1205" w:author="Vailin Choi" w:date="2015-09-28T00:11:00Z"/>
        </w:rPr>
      </w:pPr>
      <w:ins w:id="1206" w:author="Vailin Choi" w:date="2015-09-28T00:11:00Z">
        <w:r>
          <w:t>Size of the raw data (</w:t>
        </w:r>
        <w:r w:rsidRPr="005C349C">
          <w:rPr>
            <w:i/>
          </w:rPr>
          <w:t>size of lengths</w:t>
        </w:r>
        <w:r>
          <w:t>)</w:t>
        </w:r>
      </w:ins>
    </w:p>
    <w:p w:rsidR="0056164F" w:rsidRDefault="0056164F" w:rsidP="0056164F">
      <w:pPr>
        <w:pStyle w:val="ListParagraph"/>
        <w:numPr>
          <w:ilvl w:val="0"/>
          <w:numId w:val="70"/>
        </w:numPr>
        <w:ind w:left="1800"/>
        <w:rPr>
          <w:ins w:id="1207" w:author="Vailin Choi" w:date="2015-09-28T00:13:00Z"/>
        </w:rPr>
      </w:pPr>
      <w:ins w:id="1208" w:author="Vailin Choi" w:date="2015-09-28T00:11:00Z">
        <w:r w:rsidRPr="005C349C">
          <w:rPr>
            <w:i/>
          </w:rPr>
          <w:t>Chunked</w:t>
        </w:r>
        <w:r>
          <w:t>:</w:t>
        </w:r>
      </w:ins>
      <w:ins w:id="1209" w:author="Vailin Choi" w:date="2015-09-28T00:13:00Z">
        <w:r>
          <w:tab/>
        </w:r>
      </w:ins>
    </w:p>
    <w:p w:rsidR="0056164F" w:rsidRDefault="00B73262">
      <w:pPr>
        <w:pStyle w:val="ListParagraph"/>
        <w:numPr>
          <w:ilvl w:val="0"/>
          <w:numId w:val="76"/>
        </w:numPr>
        <w:rPr>
          <w:ins w:id="1210" w:author="Vailin Choi" w:date="2015-09-28T00:15:00Z"/>
        </w:rPr>
        <w:pPrChange w:id="1211" w:author="Vailin Choi" w:date="2015-09-28T00:13:00Z">
          <w:pPr>
            <w:pStyle w:val="ListParagraph"/>
            <w:numPr>
              <w:numId w:val="70"/>
            </w:numPr>
            <w:ind w:left="1800" w:hanging="360"/>
          </w:pPr>
        </w:pPrChange>
      </w:pPr>
      <w:ins w:id="1212" w:author="Vailin Choi" w:date="2015-09-28T00:18:00Z">
        <w:r>
          <w:t>Dimensionality</w:t>
        </w:r>
      </w:ins>
      <w:ins w:id="1213" w:author="Vailin Choi" w:date="2015-09-28T00:15:00Z">
        <w:r w:rsidR="0056164F">
          <w:t xml:space="preserve"> (1 byte)</w:t>
        </w:r>
      </w:ins>
    </w:p>
    <w:p w:rsidR="0056164F" w:rsidRDefault="0056164F">
      <w:pPr>
        <w:pStyle w:val="ListParagraph"/>
        <w:numPr>
          <w:ilvl w:val="0"/>
          <w:numId w:val="76"/>
        </w:numPr>
        <w:rPr>
          <w:ins w:id="1214" w:author="Vailin Choi" w:date="2015-09-28T00:17:00Z"/>
        </w:rPr>
        <w:pPrChange w:id="1215" w:author="Vailin Choi" w:date="2015-09-28T00:13:00Z">
          <w:pPr>
            <w:pStyle w:val="ListParagraph"/>
            <w:numPr>
              <w:numId w:val="70"/>
            </w:numPr>
            <w:ind w:left="1800" w:hanging="360"/>
          </w:pPr>
        </w:pPrChange>
      </w:pPr>
      <w:ins w:id="1216" w:author="Vailin Choi" w:date="2015-09-28T00:15:00Z">
        <w:r>
          <w:t xml:space="preserve">Address where the </w:t>
        </w:r>
        <w:r w:rsidRPr="0056164F">
          <w:rPr>
            <w:i/>
            <w:rPrChange w:id="1217" w:author="Vailin Choi" w:date="2015-09-28T00:17:00Z">
              <w:rPr/>
            </w:rPrChange>
          </w:rPr>
          <w:t>Version 1 B-tree</w:t>
        </w:r>
        <w:r>
          <w:t xml:space="preserve"> indexing information</w:t>
        </w:r>
      </w:ins>
      <w:ins w:id="1218" w:author="Vailin Choi" w:date="2015-09-28T00:17:00Z">
        <w:r>
          <w:t xml:space="preserve"> is located</w:t>
        </w:r>
      </w:ins>
      <w:ins w:id="1219" w:author="Vailin Choi" w:date="2015-09-28T10:53:00Z">
        <w:r w:rsidR="00857183">
          <w:t xml:space="preserve"> (</w:t>
        </w:r>
        <w:r w:rsidR="00857183" w:rsidRPr="005C349C">
          <w:rPr>
            <w:i/>
          </w:rPr>
          <w:t>size of offset</w:t>
        </w:r>
        <w:r w:rsidR="00857183">
          <w:rPr>
            <w:i/>
          </w:rPr>
          <w:t>s</w:t>
        </w:r>
        <w:r w:rsidR="00857183">
          <w:t>)</w:t>
        </w:r>
      </w:ins>
    </w:p>
    <w:p w:rsidR="0056164F" w:rsidRDefault="0011647F">
      <w:pPr>
        <w:pStyle w:val="ListParagraph"/>
        <w:numPr>
          <w:ilvl w:val="0"/>
          <w:numId w:val="76"/>
        </w:numPr>
        <w:rPr>
          <w:ins w:id="1220" w:author="Vailin Choi" w:date="2015-09-28T00:13:00Z"/>
        </w:rPr>
        <w:pPrChange w:id="1221" w:author="Vailin Choi" w:date="2015-09-28T00:13:00Z">
          <w:pPr>
            <w:pStyle w:val="ListParagraph"/>
            <w:numPr>
              <w:numId w:val="70"/>
            </w:numPr>
            <w:ind w:left="1800" w:hanging="360"/>
          </w:pPr>
        </w:pPrChange>
      </w:pPr>
      <w:ins w:id="1222" w:author="Vailin Choi" w:date="2015-09-28T10:55:00Z">
        <w:r>
          <w:t xml:space="preserve">N </w:t>
        </w:r>
      </w:ins>
      <w:ins w:id="1223" w:author="Vailin Choi" w:date="2015-09-28T00:17:00Z">
        <w:r>
          <w:t>d</w:t>
        </w:r>
        <w:r w:rsidR="00B73262">
          <w:t>imension sizes</w:t>
        </w:r>
      </w:ins>
      <w:ins w:id="1224" w:author="Vailin Choi" w:date="2015-09-28T10:55:00Z">
        <w:r>
          <w:t xml:space="preserve"> (4 bytes for each dimension)</w:t>
        </w:r>
      </w:ins>
    </w:p>
    <w:p w:rsidR="0056164F" w:rsidRDefault="0056164F" w:rsidP="0056164F">
      <w:pPr>
        <w:pStyle w:val="ListParagraph"/>
        <w:numPr>
          <w:ilvl w:val="0"/>
          <w:numId w:val="70"/>
        </w:numPr>
        <w:ind w:left="1800"/>
        <w:rPr>
          <w:ins w:id="1225" w:author="Vailin Choi" w:date="2015-09-28T00:11:00Z"/>
        </w:rPr>
      </w:pPr>
      <w:ins w:id="1226" w:author="Vailin Choi" w:date="2015-09-28T00:13:00Z">
        <w:r>
          <w:rPr>
            <w:i/>
          </w:rPr>
          <w:t>Virtual</w:t>
        </w:r>
      </w:ins>
    </w:p>
    <w:p w:rsidR="0056164F" w:rsidRDefault="00B73262">
      <w:pPr>
        <w:pStyle w:val="ListParagraph"/>
        <w:numPr>
          <w:ilvl w:val="0"/>
          <w:numId w:val="74"/>
        </w:numPr>
        <w:rPr>
          <w:ins w:id="1227" w:author="Vailin Choi" w:date="2015-09-28T00:28:00Z"/>
        </w:rPr>
        <w:pPrChange w:id="1228" w:author="Vailin Choi" w:date="2015-09-28T00:12:00Z">
          <w:pPr>
            <w:pStyle w:val="ListParagraph"/>
            <w:numPr>
              <w:ilvl w:val="1"/>
              <w:numId w:val="64"/>
            </w:numPr>
            <w:ind w:left="1440" w:hanging="360"/>
          </w:pPr>
        </w:pPrChange>
      </w:pPr>
      <w:ins w:id="1229" w:author="Vailin Choi" w:date="2015-09-28T00:27:00Z">
        <w:r>
          <w:t xml:space="preserve">Address of the global heap collection where the </w:t>
        </w:r>
      </w:ins>
      <w:ins w:id="1230" w:author="Vailin Choi" w:date="2015-09-28T10:51:00Z">
        <w:r w:rsidR="00857183">
          <w:t>VDS</w:t>
        </w:r>
      </w:ins>
      <w:ins w:id="1231" w:author="Vailin Choi" w:date="2015-09-28T00:30:00Z">
        <w:r w:rsidR="00530404">
          <w:t xml:space="preserve"> mapping entries</w:t>
        </w:r>
      </w:ins>
      <w:ins w:id="1232" w:author="Vailin Choi" w:date="2015-09-28T00:29:00Z">
        <w:r w:rsidR="001B7FBE">
          <w:t xml:space="preserve"> </w:t>
        </w:r>
      </w:ins>
      <w:ins w:id="1233" w:author="Vailin Choi" w:date="2015-09-28T10:51:00Z">
        <w:r w:rsidR="00857183">
          <w:t>are</w:t>
        </w:r>
      </w:ins>
      <w:ins w:id="1234" w:author="Vailin Choi" w:date="2015-09-28T00:29:00Z">
        <w:r w:rsidR="001B7FBE">
          <w:t xml:space="preserve"> stored</w:t>
        </w:r>
      </w:ins>
      <w:ins w:id="1235" w:author="Vailin Choi" w:date="2015-09-28T00:28:00Z">
        <w:r w:rsidR="001B7FBE">
          <w:t xml:space="preserve"> (</w:t>
        </w:r>
        <w:r w:rsidR="001B7FBE" w:rsidRPr="001B7FBE">
          <w:rPr>
            <w:i/>
            <w:rPrChange w:id="1236" w:author="Vailin Choi" w:date="2015-09-28T00:28:00Z">
              <w:rPr/>
            </w:rPrChange>
          </w:rPr>
          <w:t>size of offsets</w:t>
        </w:r>
        <w:r w:rsidR="001B7FBE">
          <w:t>)</w:t>
        </w:r>
      </w:ins>
    </w:p>
    <w:p w:rsidR="00DD5C64" w:rsidRPr="00027298" w:rsidRDefault="001B7FBE">
      <w:pPr>
        <w:pStyle w:val="ListParagraph"/>
        <w:numPr>
          <w:ilvl w:val="0"/>
          <w:numId w:val="74"/>
        </w:numPr>
        <w:rPr>
          <w:ins w:id="1237" w:author="Vailin Choi" w:date="2015-09-27T23:25:00Z"/>
        </w:rPr>
        <w:pPrChange w:id="1238" w:author="Vailin Choi" w:date="2015-09-28T00:36:00Z">
          <w:pPr>
            <w:pStyle w:val="ListParagraph"/>
            <w:numPr>
              <w:ilvl w:val="1"/>
              <w:numId w:val="64"/>
            </w:numPr>
            <w:ind w:left="1440" w:hanging="360"/>
          </w:pPr>
        </w:pPrChange>
      </w:pPr>
      <w:ins w:id="1239" w:author="Vailin Choi" w:date="2015-09-28T00:28:00Z">
        <w:r>
          <w:t>Index of the data object within the global heap collection (4 bytes)</w:t>
        </w:r>
      </w:ins>
    </w:p>
    <w:p w:rsidR="00FB3864" w:rsidRPr="003A10AA" w:rsidRDefault="00FB3864">
      <w:pPr>
        <w:rPr>
          <w:ins w:id="1240" w:author="Vailin Choi" w:date="2015-09-27T23:24:00Z"/>
        </w:rPr>
        <w:pPrChange w:id="1241" w:author="Vailin Choi" w:date="2015-09-27T23:25:00Z">
          <w:pPr>
            <w:pStyle w:val="Heading2"/>
          </w:pPr>
        </w:pPrChange>
      </w:pPr>
      <w:ins w:id="1242" w:author="Vailin Choi" w:date="2015-09-27T23:25:00Z">
        <w:r>
          <w:t xml:space="preserve">Please refer to the </w:t>
        </w:r>
        <w:r w:rsidRPr="005C349C">
          <w:rPr>
            <w:i/>
          </w:rPr>
          <w:t>HDF5 format specification</w:t>
        </w:r>
        <w:r>
          <w:t xml:space="preserve"> (TO BE UPDATED) for detailed description of the message. </w:t>
        </w:r>
      </w:ins>
    </w:p>
    <w:p w:rsidR="00530404" w:rsidRDefault="00FB3864">
      <w:pPr>
        <w:pStyle w:val="Heading2"/>
        <w:rPr>
          <w:ins w:id="1243" w:author="Vailin Choi" w:date="2015-09-28T00:31:00Z"/>
        </w:rPr>
        <w:pPrChange w:id="1244" w:author="Vailin Choi" w:date="2015-09-28T00:31:00Z">
          <w:pPr>
            <w:spacing w:after="0"/>
            <w:jc w:val="left"/>
          </w:pPr>
        </w:pPrChange>
      </w:pPr>
      <w:ins w:id="1245" w:author="Vailin Choi" w:date="2015-09-27T23:24:00Z">
        <w:r>
          <w:t>Alternative Change for Data Layout Message</w:t>
        </w:r>
      </w:ins>
    </w:p>
    <w:p w:rsidR="006022C2" w:rsidRPr="00530404" w:rsidRDefault="00CD1FA9">
      <w:pPr>
        <w:rPr>
          <w:rFonts w:asciiTheme="majorHAnsi" w:eastAsiaTheme="majorEastAsia" w:hAnsiTheme="majorHAnsi" w:cstheme="majorBidi"/>
          <w:color w:val="000000" w:themeColor="text1"/>
          <w:sz w:val="26"/>
          <w:szCs w:val="26"/>
          <w:rPrChange w:id="1246" w:author="Vailin Choi" w:date="2015-09-28T00:31:00Z">
            <w:rPr>
              <w:b/>
              <w:bCs/>
              <w:sz w:val="28"/>
              <w:szCs w:val="28"/>
            </w:rPr>
          </w:rPrChange>
        </w:rPr>
        <w:pPrChange w:id="1247" w:author="Vailin Choi" w:date="2015-09-28T00:31:00Z">
          <w:pPr>
            <w:spacing w:after="0"/>
            <w:jc w:val="left"/>
          </w:pPr>
        </w:pPrChange>
      </w:pPr>
      <w:ins w:id="1248" w:author="Vailin Choi" w:date="2015-09-28T13:42:00Z">
        <w:r w:rsidRPr="005C349C">
          <w:rPr>
            <w:b/>
            <w:i/>
          </w:rPr>
          <w:t>PENDING</w:t>
        </w:r>
        <w:r>
          <w:t xml:space="preserve">: We need to </w:t>
        </w:r>
      </w:ins>
      <w:ins w:id="1249" w:author="Vailin Choi" w:date="2015-09-28T17:14:00Z">
        <w:r w:rsidR="00ED5E48">
          <w:t xml:space="preserve">evaluate and </w:t>
        </w:r>
      </w:ins>
      <w:ins w:id="1250" w:author="Vailin Choi" w:date="2015-09-28T13:42:00Z">
        <w:r>
          <w:t xml:space="preserve">decide whether to just use the </w:t>
        </w:r>
        <w:r w:rsidRPr="005C349C">
          <w:rPr>
            <w:i/>
          </w:rPr>
          <w:t>data</w:t>
        </w:r>
        <w:r>
          <w:t xml:space="preserve"> </w:t>
        </w:r>
        <w:r w:rsidRPr="005C349C">
          <w:rPr>
            <w:i/>
          </w:rPr>
          <w:t>layout</w:t>
        </w:r>
        <w:r>
          <w:t xml:space="preserve"> message or </w:t>
        </w:r>
        <w:r w:rsidRPr="005C349C">
          <w:rPr>
            <w:i/>
          </w:rPr>
          <w:t>data</w:t>
        </w:r>
        <w:r>
          <w:t xml:space="preserve"> </w:t>
        </w:r>
        <w:r w:rsidRPr="005C349C">
          <w:rPr>
            <w:i/>
          </w:rPr>
          <w:t>layout/storage</w:t>
        </w:r>
        <w:r>
          <w:t xml:space="preserve"> message pair.  For either case, layout/storage information to support new chunk indexing and VDS will need to be merged. </w:t>
        </w:r>
      </w:ins>
      <w:r w:rsidR="006022C2">
        <w:br w:type="page"/>
      </w:r>
    </w:p>
    <w:p w:rsidR="00611674" w:rsidRDefault="006022C2" w:rsidP="00611674">
      <w:pPr>
        <w:pStyle w:val="Heading1"/>
      </w:pPr>
      <w:bookmarkStart w:id="1251" w:name="_Toc303976511"/>
      <w:r>
        <w:t xml:space="preserve">Final recommendation: </w:t>
      </w:r>
      <w:r w:rsidR="0032429F">
        <w:t>HDF5 File Format changes to be implemented by HDF5 1.10</w:t>
      </w:r>
      <w:bookmarkEnd w:id="1251"/>
    </w:p>
    <w:p w:rsidR="00611674" w:rsidRDefault="0032429F" w:rsidP="00611674">
      <w:r>
        <w:t>Summary of the recommended changes will be here</w:t>
      </w:r>
    </w:p>
    <w:p w:rsidR="0032429F" w:rsidRDefault="0032429F">
      <w:pPr>
        <w:spacing w:after="0"/>
        <w:jc w:val="left"/>
        <w:rPr>
          <w:rFonts w:asciiTheme="majorHAnsi" w:eastAsiaTheme="majorEastAsia" w:hAnsiTheme="majorHAnsi" w:cstheme="majorBidi"/>
          <w:b/>
          <w:bCs/>
          <w:sz w:val="28"/>
          <w:szCs w:val="28"/>
        </w:rPr>
      </w:pPr>
      <w:r>
        <w:br w:type="page"/>
      </w:r>
    </w:p>
    <w:p w:rsidR="00611674" w:rsidRDefault="00611674" w:rsidP="00611674">
      <w:pPr>
        <w:pStyle w:val="Heading"/>
      </w:pPr>
      <w:bookmarkStart w:id="1252" w:name="_Toc303976512"/>
      <w:r>
        <w:t>Revision History</w:t>
      </w:r>
      <w:bookmarkEnd w:id="1252"/>
    </w:p>
    <w:p w:rsidR="00611674" w:rsidRDefault="00611674" w:rsidP="00611674">
      <w:r>
        <w:t xml:space="preserve">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trPr>
          <w:jc w:val="center"/>
        </w:trPr>
        <w:tc>
          <w:tcPr>
            <w:tcW w:w="2337" w:type="dxa"/>
          </w:tcPr>
          <w:p w:rsidR="00611674" w:rsidRPr="009D6CFF" w:rsidRDefault="0032429F" w:rsidP="00611674">
            <w:pPr>
              <w:jc w:val="left"/>
              <w:rPr>
                <w:i/>
              </w:rPr>
            </w:pPr>
            <w:r>
              <w:rPr>
                <w:i/>
              </w:rPr>
              <w:t>September 15</w:t>
            </w:r>
            <w:r w:rsidR="00611674" w:rsidRPr="009D6CFF">
              <w:rPr>
                <w:i/>
              </w:rPr>
              <w:t>, 20</w:t>
            </w:r>
            <w:r>
              <w:rPr>
                <w:i/>
              </w:rPr>
              <w:t>15</w:t>
            </w:r>
            <w:r w:rsidR="00611674" w:rsidRPr="009D6CFF">
              <w:rPr>
                <w:i/>
              </w:rPr>
              <w:t>:</w:t>
            </w:r>
          </w:p>
        </w:tc>
        <w:tc>
          <w:tcPr>
            <w:tcW w:w="7743" w:type="dxa"/>
          </w:tcPr>
          <w:p w:rsidR="00611674" w:rsidRPr="009D6CFF" w:rsidRDefault="00611674" w:rsidP="00EB282A">
            <w:pPr>
              <w:jc w:val="left"/>
            </w:pPr>
            <w:r w:rsidRPr="009D6CFF">
              <w:t xml:space="preserve">Version 1 </w:t>
            </w:r>
            <w:r w:rsidR="0032429F">
              <w:t xml:space="preserve">sent to </w:t>
            </w:r>
            <w:r w:rsidR="00EB282A">
              <w:t>authors</w:t>
            </w:r>
            <w:r w:rsidRPr="009D6CFF">
              <w:t xml:space="preserve"> </w:t>
            </w:r>
            <w:r w:rsidR="0032429F">
              <w:t xml:space="preserve">to fill their sections for </w:t>
            </w:r>
            <w:r w:rsidR="00EB282A">
              <w:t xml:space="preserve">file format </w:t>
            </w:r>
            <w:r w:rsidR="0032429F">
              <w:t>changes and extensions.</w:t>
            </w:r>
          </w:p>
        </w:tc>
      </w:tr>
      <w:tr w:rsidR="00611674" w:rsidRPr="009D6CFF">
        <w:trPr>
          <w:jc w:val="center"/>
        </w:trPr>
        <w:tc>
          <w:tcPr>
            <w:tcW w:w="2337" w:type="dxa"/>
          </w:tcPr>
          <w:p w:rsidR="00611674" w:rsidRPr="009D6CFF" w:rsidRDefault="00093AAC" w:rsidP="00611674">
            <w:pPr>
              <w:jc w:val="left"/>
              <w:rPr>
                <w:rStyle w:val="Emphasis"/>
              </w:rPr>
            </w:pPr>
            <w:ins w:id="1253" w:author="Vailin Choi" w:date="2015-09-28T16:20:00Z">
              <w:r>
                <w:rPr>
                  <w:rStyle w:val="Emphasis"/>
                </w:rPr>
                <w:t>September 28, 2015:</w:t>
              </w:r>
            </w:ins>
          </w:p>
        </w:tc>
        <w:tc>
          <w:tcPr>
            <w:tcW w:w="7743" w:type="dxa"/>
          </w:tcPr>
          <w:p w:rsidR="00611674" w:rsidRPr="009D6CFF" w:rsidRDefault="00093AAC">
            <w:pPr>
              <w:jc w:val="left"/>
              <w:rPr>
                <w:rStyle w:val="Emphasis"/>
              </w:rPr>
            </w:pPr>
            <w:ins w:id="1254" w:author="Vailin Choi" w:date="2015-09-28T16:20:00Z">
              <w:r w:rsidRPr="00093AAC">
                <w:rPr>
                  <w:rStyle w:val="Emphasis"/>
                  <w:i w:val="0"/>
                  <w:rPrChange w:id="1255" w:author="Vailin Choi" w:date="2015-09-28T16:21:00Z">
                    <w:rPr>
                      <w:rStyle w:val="Emphasis"/>
                    </w:rPr>
                  </w:rPrChange>
                </w:rPr>
                <w:t xml:space="preserve">Version 2 sent </w:t>
              </w:r>
            </w:ins>
            <w:ins w:id="1256" w:author="Vailin Choi" w:date="2015-09-28T17:10:00Z">
              <w:r w:rsidR="001B28B9">
                <w:rPr>
                  <w:rStyle w:val="Emphasis"/>
                  <w:i w:val="0"/>
                </w:rPr>
                <w:t>for internal review</w:t>
              </w:r>
            </w:ins>
            <w:ins w:id="1257" w:author="Vailin Choi" w:date="2015-09-28T16:20:00Z">
              <w:r>
                <w:rPr>
                  <w:rStyle w:val="Emphasis"/>
                </w:rPr>
                <w:t>.</w:t>
              </w:r>
            </w:ins>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bl>
    <w:p w:rsidR="0032429F" w:rsidRDefault="0032429F" w:rsidP="00611674">
      <w:pPr>
        <w:pStyle w:val="Heading"/>
      </w:pPr>
    </w:p>
    <w:p w:rsidR="0032429F" w:rsidRDefault="0032429F">
      <w:pPr>
        <w:spacing w:after="0"/>
        <w:jc w:val="left"/>
        <w:rPr>
          <w:rFonts w:asciiTheme="majorHAnsi" w:eastAsiaTheme="majorEastAsia" w:hAnsiTheme="majorHAnsi" w:cstheme="majorBidi"/>
          <w:b/>
          <w:bCs/>
          <w:sz w:val="28"/>
          <w:szCs w:val="28"/>
        </w:rPr>
      </w:pPr>
      <w:r>
        <w:br w:type="page"/>
      </w:r>
    </w:p>
    <w:p w:rsidR="00611674" w:rsidRDefault="00611674" w:rsidP="00611674">
      <w:pPr>
        <w:pStyle w:val="Heading"/>
      </w:pPr>
      <w:bookmarkStart w:id="1258" w:name="_Toc303976513"/>
      <w:r w:rsidRPr="00430A08">
        <w:t>References</w:t>
      </w:r>
      <w:bookmarkEnd w:id="1258"/>
    </w:p>
    <w:p w:rsidR="00611674" w:rsidRDefault="00611674" w:rsidP="00765212">
      <w:pPr>
        <w:pStyle w:val="ListNumberReference"/>
        <w:numPr>
          <w:ilvl w:val="0"/>
          <w:numId w:val="34"/>
        </w:numPr>
        <w:jc w:val="left"/>
      </w:pPr>
      <w:bookmarkStart w:id="1259" w:name="_Ref303934506"/>
      <w:r>
        <w:t>The HDF Group</w:t>
      </w:r>
      <w:r w:rsidR="00765212">
        <w:t>,</w:t>
      </w:r>
      <w:r>
        <w:t xml:space="preserve"> </w:t>
      </w:r>
      <w:bookmarkEnd w:id="1259"/>
      <w:r w:rsidR="00765212">
        <w:t xml:space="preserve">“HDF5 File Format Specification” </w:t>
      </w:r>
      <w:hyperlink r:id="rId9" w:history="1">
        <w:r w:rsidR="00471213" w:rsidRPr="00674F55">
          <w:rPr>
            <w:rStyle w:val="Hyperlink"/>
          </w:rPr>
          <w:t>https://www.hdfgroup.org/HDF5/doc/H5.format.html</w:t>
        </w:r>
      </w:hyperlink>
      <w:r w:rsidR="00471213">
        <w:t xml:space="preserve"> </w:t>
      </w:r>
    </w:p>
    <w:p w:rsidR="008F6DDA" w:rsidRPr="008F6DDA" w:rsidRDefault="00765212" w:rsidP="0032429F">
      <w:pPr>
        <w:pStyle w:val="ListNumberReference"/>
        <w:numPr>
          <w:ilvl w:val="0"/>
          <w:numId w:val="34"/>
        </w:numPr>
        <w:rPr>
          <w:ins w:id="1260" w:author="Vailin Choi" w:date="2015-09-28T12:28:00Z"/>
          <w:rPrChange w:id="1261" w:author="Vailin Choi" w:date="2015-09-28T12:28:00Z">
            <w:rPr>
              <w:ins w:id="1262" w:author="Vailin Choi" w:date="2015-09-28T12:28:00Z"/>
              <w:i/>
            </w:rPr>
          </w:rPrChange>
        </w:rPr>
      </w:pPr>
      <w:del w:id="1263" w:author="Vailin Choi" w:date="2015-09-28T12:21:00Z">
        <w:r w:rsidDel="008F6DDA">
          <w:delText>&lt;</w:delText>
        </w:r>
      </w:del>
      <w:del w:id="1264" w:author="Vailin Choi" w:date="2015-09-28T12:20:00Z">
        <w:r w:rsidRPr="008F6DDA" w:rsidDel="008F6DDA">
          <w:rPr>
            <w:i/>
            <w:rPrChange w:id="1265" w:author="Vailin Choi" w:date="2015-09-28T12:21:00Z">
              <w:rPr/>
            </w:rPrChange>
          </w:rPr>
          <w:delText>Flock document</w:delText>
        </w:r>
      </w:del>
      <w:ins w:id="1266" w:author="Vailin Choi" w:date="2015-09-28T12:20:00Z">
        <w:r w:rsidR="008F6DDA" w:rsidRPr="008F6DDA">
          <w:rPr>
            <w:i/>
            <w:rPrChange w:id="1267" w:author="Vailin Choi" w:date="2015-09-28T12:21:00Z">
              <w:rPr/>
            </w:rPrChange>
          </w:rPr>
          <w:t>RFC: File Locking Under SWMR—Semantics, Programming Model, and Implementation</w:t>
        </w:r>
      </w:ins>
    </w:p>
    <w:p w:rsidR="00AD236E" w:rsidRDefault="008F6DDA" w:rsidP="0032429F">
      <w:pPr>
        <w:pStyle w:val="ListNumberReference"/>
        <w:numPr>
          <w:ilvl w:val="0"/>
          <w:numId w:val="34"/>
        </w:numPr>
        <w:rPr>
          <w:ins w:id="1268" w:author="Vailin Choi" w:date="2015-09-28T13:25:00Z"/>
        </w:rPr>
      </w:pPr>
      <w:ins w:id="1269" w:author="Vailin Choi" w:date="2015-09-28T12:28:00Z">
        <w:r>
          <w:t>&lt;</w:t>
        </w:r>
        <w:r w:rsidRPr="005C349C">
          <w:rPr>
            <w:i/>
          </w:rPr>
          <w:t>File Space Management User Guide</w:t>
        </w:r>
        <w:r>
          <w:t xml:space="preserve">&gt; </w:t>
        </w:r>
      </w:ins>
    </w:p>
    <w:p w:rsidR="00AD236E" w:rsidRDefault="00AD236E" w:rsidP="0032429F">
      <w:pPr>
        <w:pStyle w:val="ListNumberReference"/>
        <w:numPr>
          <w:ilvl w:val="0"/>
          <w:numId w:val="34"/>
        </w:numPr>
        <w:rPr>
          <w:ins w:id="1270" w:author="Vailin Choi" w:date="2015-09-28T13:25:00Z"/>
        </w:rPr>
      </w:pPr>
      <w:ins w:id="1271" w:author="Vailin Choi" w:date="2015-09-28T13:25:00Z">
        <w:r>
          <w:t>&lt;</w:t>
        </w:r>
        <w:r>
          <w:rPr>
            <w:i/>
          </w:rPr>
          <w:t>Avoid Truncate document</w:t>
        </w:r>
      </w:ins>
      <w:ins w:id="1272" w:author="Vailin Choi" w:date="2015-09-28T16:19:00Z">
        <w:r w:rsidR="000658D4">
          <w:rPr>
            <w:i/>
          </w:rPr>
          <w:t>ation</w:t>
        </w:r>
      </w:ins>
      <w:ins w:id="1273" w:author="Vailin Choi" w:date="2015-09-28T13:25:00Z">
        <w:r>
          <w:t>&gt;</w:t>
        </w:r>
      </w:ins>
    </w:p>
    <w:p w:rsidR="00351AE8" w:rsidRDefault="00AD236E" w:rsidP="0032429F">
      <w:pPr>
        <w:pStyle w:val="ListNumberReference"/>
        <w:numPr>
          <w:ilvl w:val="0"/>
          <w:numId w:val="34"/>
        </w:numPr>
        <w:rPr>
          <w:ins w:id="1274" w:author="Vailin Choi" w:date="2015-09-28T13:39:00Z"/>
        </w:rPr>
      </w:pPr>
      <w:ins w:id="1275" w:author="Vailin Choi" w:date="2015-09-28T13:25:00Z">
        <w:r>
          <w:t>&lt;</w:t>
        </w:r>
        <w:r>
          <w:rPr>
            <w:i/>
          </w:rPr>
          <w:t>Cache Image document</w:t>
        </w:r>
      </w:ins>
      <w:ins w:id="1276" w:author="Vailin Choi" w:date="2015-09-28T16:19:00Z">
        <w:r w:rsidR="000658D4">
          <w:rPr>
            <w:i/>
          </w:rPr>
          <w:t>ation</w:t>
        </w:r>
      </w:ins>
      <w:ins w:id="1277" w:author="Vailin Choi" w:date="2015-09-28T13:25:00Z">
        <w:r>
          <w:t>&gt;</w:t>
        </w:r>
      </w:ins>
    </w:p>
    <w:p w:rsidR="00765212" w:rsidRDefault="00351AE8" w:rsidP="0032429F">
      <w:pPr>
        <w:pStyle w:val="ListNumberReference"/>
        <w:numPr>
          <w:ilvl w:val="0"/>
          <w:numId w:val="34"/>
        </w:numPr>
      </w:pPr>
      <w:ins w:id="1278" w:author="Vailin Choi" w:date="2015-09-28T13:39:00Z">
        <w:r>
          <w:t>&lt;</w:t>
        </w:r>
      </w:ins>
      <w:ins w:id="1279" w:author="Vailin Choi" w:date="2015-09-28T13:40:00Z">
        <w:r>
          <w:rPr>
            <w:i/>
          </w:rPr>
          <w:t>VDS</w:t>
        </w:r>
      </w:ins>
      <w:ins w:id="1280" w:author="Vailin Choi" w:date="2015-09-28T13:39:00Z">
        <w:r w:rsidRPr="00351AE8">
          <w:rPr>
            <w:i/>
            <w:rPrChange w:id="1281" w:author="Vailin Choi" w:date="2015-09-28T13:40:00Z">
              <w:rPr/>
            </w:rPrChange>
          </w:rPr>
          <w:t xml:space="preserve"> document</w:t>
        </w:r>
      </w:ins>
      <w:ins w:id="1282" w:author="Vailin Choi" w:date="2015-09-28T16:19:00Z">
        <w:r w:rsidR="000658D4">
          <w:rPr>
            <w:i/>
          </w:rPr>
          <w:t>ation</w:t>
        </w:r>
      </w:ins>
      <w:ins w:id="1283" w:author="Vailin Choi" w:date="2015-09-28T13:39:00Z">
        <w:r>
          <w:t>&gt;</w:t>
        </w:r>
      </w:ins>
      <w:del w:id="1284" w:author="Vailin Choi" w:date="2015-09-28T12:21:00Z">
        <w:r w:rsidR="00765212" w:rsidDel="008F6DDA">
          <w:delText>&gt;</w:delText>
        </w:r>
      </w:del>
    </w:p>
    <w:p w:rsidR="00611674" w:rsidRDefault="00611674" w:rsidP="00611674"/>
    <w:sectPr w:rsidR="00611674" w:rsidSect="00200239">
      <w:headerReference w:type="default" r:id="rId10"/>
      <w:footerReference w:type="default" r:id="rId11"/>
      <w:headerReference w:type="first" r:id="rId12"/>
      <w:footerReference w:type="first" r:id="rId13"/>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FDA" w:rsidRDefault="00BB2FDA" w:rsidP="00611674">
      <w:r>
        <w:separator/>
      </w:r>
    </w:p>
  </w:endnote>
  <w:endnote w:type="continuationSeparator" w:id="0">
    <w:p w:rsidR="00BB2FDA" w:rsidRDefault="00BB2FDA"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9846425"/>
      <w:docPartObj>
        <w:docPartGallery w:val="Page Numbers (Bottom of Page)"/>
        <w:docPartUnique/>
      </w:docPartObj>
    </w:sdtPr>
    <w:sdtEndPr/>
    <w:sdtContent>
      <w:sdt>
        <w:sdtPr>
          <w:id w:val="1633517802"/>
          <w:docPartObj>
            <w:docPartGallery w:val="Page Numbers (Top of Page)"/>
            <w:docPartUnique/>
          </w:docPartObj>
        </w:sdtPr>
        <w:sdtEndPr/>
        <w:sdtContent>
          <w:p w:rsidR="00905AEC" w:rsidRDefault="00905AEC" w:rsidP="00611674">
            <w:pPr>
              <w:pStyle w:val="HDFFooter"/>
            </w:pPr>
            <w:r>
              <w:rPr>
                <w:noProof/>
              </w:rPr>
              <w:drawing>
                <wp:anchor distT="0" distB="0" distL="0" distR="0" simplePos="0" relativeHeight="251658240" behindDoc="0" locked="0" layoutInCell="1" allowOverlap="1" wp14:anchorId="04573F2C" wp14:editId="221F3D99">
                  <wp:simplePos x="0" y="0"/>
                  <wp:positionH relativeFrom="leftMargin">
                    <wp:posOffset>822960</wp:posOffset>
                  </wp:positionH>
                  <wp:positionV relativeFrom="bottomMargin">
                    <wp:posOffset>288290</wp:posOffset>
                  </wp:positionV>
                  <wp:extent cx="594360" cy="360680"/>
                  <wp:effectExtent l="19050" t="0" r="0" b="0"/>
                  <wp:wrapSquare wrapText="right"/>
                  <wp:docPr id="5"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F960C9">
              <w:rPr>
                <w:noProof/>
              </w:rPr>
              <w:t>2</w:t>
            </w:r>
            <w:r>
              <w:rPr>
                <w:noProof/>
              </w:rPr>
              <w:fldChar w:fldCharType="end"/>
            </w:r>
            <w:r>
              <w:t xml:space="preserve"> of </w:t>
            </w:r>
            <w:r w:rsidR="00BB2FDA">
              <w:fldChar w:fldCharType="begin"/>
            </w:r>
            <w:r w:rsidR="00BB2FDA">
              <w:instrText xml:space="preserve"> NUMPAGES  </w:instrText>
            </w:r>
            <w:r w:rsidR="00BB2FDA">
              <w:fldChar w:fldCharType="separate"/>
            </w:r>
            <w:r w:rsidR="00F960C9">
              <w:rPr>
                <w:noProof/>
              </w:rPr>
              <w:t>19</w:t>
            </w:r>
            <w:r w:rsidR="00BB2FDA">
              <w:rPr>
                <w:noProof/>
              </w:rPr>
              <w:fldChar w:fldCharType="end"/>
            </w:r>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210681"/>
      <w:docPartObj>
        <w:docPartGallery w:val="Page Numbers (Bottom of Page)"/>
        <w:docPartUnique/>
      </w:docPartObj>
    </w:sdtPr>
    <w:sdtEndPr/>
    <w:sdtContent>
      <w:sdt>
        <w:sdtPr>
          <w:id w:val="-2050452160"/>
          <w:docPartObj>
            <w:docPartGallery w:val="Page Numbers (Top of Page)"/>
            <w:docPartUnique/>
          </w:docPartObj>
        </w:sdtPr>
        <w:sdtEndPr/>
        <w:sdtContent>
          <w:p w:rsidR="00905AEC" w:rsidRDefault="00905AEC" w:rsidP="00611674">
            <w:pPr>
              <w:pStyle w:val="HDFFooter"/>
            </w:pPr>
            <w:r>
              <w:rPr>
                <w:noProof/>
              </w:rPr>
              <w:drawing>
                <wp:anchor distT="0" distB="0" distL="0" distR="0" simplePos="0" relativeHeight="251660288" behindDoc="0" locked="0" layoutInCell="1" allowOverlap="1" wp14:anchorId="238AE7EA" wp14:editId="22EFC195">
                  <wp:simplePos x="0" y="0"/>
                  <wp:positionH relativeFrom="leftMargin">
                    <wp:posOffset>822960</wp:posOffset>
                  </wp:positionH>
                  <wp:positionV relativeFrom="bottomMargin">
                    <wp:posOffset>288290</wp:posOffset>
                  </wp:positionV>
                  <wp:extent cx="594360" cy="360680"/>
                  <wp:effectExtent l="19050" t="0" r="0" b="0"/>
                  <wp:wrapSquare wrapText="right"/>
                  <wp:docPr id="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F960C9">
              <w:rPr>
                <w:noProof/>
              </w:rPr>
              <w:t>1</w:t>
            </w:r>
            <w:r>
              <w:rPr>
                <w:noProof/>
              </w:rPr>
              <w:fldChar w:fldCharType="end"/>
            </w:r>
            <w:r>
              <w:t xml:space="preserve"> of </w:t>
            </w:r>
            <w:r w:rsidR="00BB2FDA">
              <w:fldChar w:fldCharType="begin"/>
            </w:r>
            <w:r w:rsidR="00BB2FDA">
              <w:instrText xml:space="preserve"> NUMPAGES  </w:instrText>
            </w:r>
            <w:r w:rsidR="00BB2FDA">
              <w:fldChar w:fldCharType="separate"/>
            </w:r>
            <w:r w:rsidR="00F960C9">
              <w:rPr>
                <w:noProof/>
              </w:rPr>
              <w:t>3</w:t>
            </w:r>
            <w:r w:rsidR="00BB2FDA">
              <w:rPr>
                <w:noProof/>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FDA" w:rsidRDefault="00BB2FDA" w:rsidP="00611674">
      <w:r>
        <w:separator/>
      </w:r>
    </w:p>
  </w:footnote>
  <w:footnote w:type="continuationSeparator" w:id="0">
    <w:p w:rsidR="00BB2FDA" w:rsidRDefault="00BB2FDA" w:rsidP="00611674">
      <w:r>
        <w:continuationSeparator/>
      </w:r>
    </w:p>
  </w:footnote>
  <w:footnote w:id="1">
    <w:p w:rsidR="00905AEC" w:rsidRDefault="00905AEC">
      <w:pPr>
        <w:pStyle w:val="FootnoteText"/>
      </w:pPr>
      <w:r>
        <w:rPr>
          <w:rStyle w:val="FootnoteReference"/>
        </w:rPr>
        <w:footnoteRef/>
      </w:r>
      <w:r>
        <w:t xml:space="preserve"> The exact version that fixed garbled superblock fields has to be found yet.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AEC" w:rsidRDefault="00905AEC" w:rsidP="00611674">
    <w:pPr>
      <w:pStyle w:val="THGHeader2"/>
    </w:pPr>
    <w:r>
      <w:t xml:space="preserve">September </w:t>
    </w:r>
    <w:del w:id="1285" w:author="Vailin Choi" w:date="2015-09-28T16:26:00Z">
      <w:r w:rsidDel="00561F28">
        <w:delText>15</w:delText>
      </w:r>
    </w:del>
    <w:ins w:id="1286" w:author="Vailin Choi" w:date="2015-09-28T16:26:00Z">
      <w:r>
        <w:t>28</w:t>
      </w:r>
    </w:ins>
    <w:r>
      <w:t>, 2015</w:t>
    </w:r>
    <w:r>
      <w:ptab w:relativeTo="margin" w:alignment="center" w:leader="none"/>
    </w:r>
    <w:r>
      <w:ptab w:relativeTo="margin" w:alignment="right" w:leader="none"/>
    </w:r>
    <w:r>
      <w:t>RFC THG 2015-09-15.</w:t>
    </w:r>
    <w:del w:id="1287" w:author="Vailin Choi" w:date="2015-09-28T16:26:00Z">
      <w:r w:rsidDel="00561F28">
        <w:delText>v1</w:delText>
      </w:r>
    </w:del>
    <w:proofErr w:type="gramStart"/>
    <w:ins w:id="1288" w:author="Vailin Choi" w:date="2015-09-28T16:26:00Z">
      <w:r>
        <w:t>v2</w:t>
      </w:r>
    </w:ins>
    <w:proofErr w:type="gramEnd"/>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AEC" w:rsidRPr="006D4EA4" w:rsidRDefault="00905AEC" w:rsidP="00611674">
    <w:pPr>
      <w:pStyle w:val="THGHeader"/>
    </w:pPr>
    <w:r>
      <w:t xml:space="preserve">September </w:t>
    </w:r>
    <w:del w:id="1289" w:author="Vailin Choi" w:date="2015-09-28T16:25:00Z">
      <w:r w:rsidDel="00561F28">
        <w:delText>15</w:delText>
      </w:r>
    </w:del>
    <w:ins w:id="1290" w:author="Vailin Choi" w:date="2015-09-28T16:25:00Z">
      <w:r>
        <w:t>28</w:t>
      </w:r>
    </w:ins>
    <w:r>
      <w:t>, 2015</w:t>
    </w:r>
    <w:r>
      <w:ptab w:relativeTo="margin" w:alignment="center" w:leader="none"/>
    </w:r>
    <w:r>
      <w:ptab w:relativeTo="margin" w:alignment="right" w:leader="none"/>
    </w:r>
    <w:r>
      <w:t>RFC THG 2015-09-15.</w:t>
    </w:r>
    <w:del w:id="1291" w:author="Vailin Choi" w:date="2015-09-28T16:25:00Z">
      <w:r w:rsidDel="00561F28">
        <w:delText>v1</w:delText>
      </w:r>
    </w:del>
    <w:proofErr w:type="gramStart"/>
    <w:ins w:id="1292" w:author="Vailin Choi" w:date="2015-09-28T16:25:00Z">
      <w:r>
        <w:t>v2</w:t>
      </w:r>
    </w:ins>
    <w:proofErr w:type="gram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3E2343E"/>
    <w:multiLevelType w:val="hybridMultilevel"/>
    <w:tmpl w:val="B6160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E424A2"/>
    <w:multiLevelType w:val="hybridMultilevel"/>
    <w:tmpl w:val="F020BFE2"/>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7591A68"/>
    <w:multiLevelType w:val="multilevel"/>
    <w:tmpl w:val="8B2A692E"/>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08E8656D"/>
    <w:multiLevelType w:val="hybridMultilevel"/>
    <w:tmpl w:val="A3D2452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0D233016"/>
    <w:multiLevelType w:val="hybridMultilevel"/>
    <w:tmpl w:val="DE365A16"/>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0E10350C"/>
    <w:multiLevelType w:val="hybridMultilevel"/>
    <w:tmpl w:val="38EE70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AD06A3"/>
    <w:multiLevelType w:val="hybridMultilevel"/>
    <w:tmpl w:val="7CCC1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9733C3"/>
    <w:multiLevelType w:val="hybridMultilevel"/>
    <w:tmpl w:val="1B224404"/>
    <w:lvl w:ilvl="0" w:tplc="04090017">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B26271"/>
    <w:multiLevelType w:val="hybridMultilevel"/>
    <w:tmpl w:val="9412FE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BC92EB4"/>
    <w:multiLevelType w:val="hybridMultilevel"/>
    <w:tmpl w:val="C8D07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B04FF8"/>
    <w:multiLevelType w:val="hybridMultilevel"/>
    <w:tmpl w:val="562E949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1EBE0DA1"/>
    <w:multiLevelType w:val="hybridMultilevel"/>
    <w:tmpl w:val="0B7CFA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EC365B1"/>
    <w:multiLevelType w:val="hybridMultilevel"/>
    <w:tmpl w:val="E7A2EF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F1C1E91"/>
    <w:multiLevelType w:val="hybridMultilevel"/>
    <w:tmpl w:val="A15A94B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1F6E7EA8"/>
    <w:multiLevelType w:val="hybridMultilevel"/>
    <w:tmpl w:val="8BA01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8015918"/>
    <w:multiLevelType w:val="hybridMultilevel"/>
    <w:tmpl w:val="8534A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A92EC7"/>
    <w:multiLevelType w:val="multilevel"/>
    <w:tmpl w:val="AADC334A"/>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2F261396"/>
    <w:multiLevelType w:val="hybridMultilevel"/>
    <w:tmpl w:val="4E0A5634"/>
    <w:lvl w:ilvl="0" w:tplc="04090011">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36CB53AC"/>
    <w:multiLevelType w:val="hybridMultilevel"/>
    <w:tmpl w:val="4E0A5634"/>
    <w:lvl w:ilvl="0" w:tplc="04090011">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381C4AA5"/>
    <w:multiLevelType w:val="hybridMultilevel"/>
    <w:tmpl w:val="CE6A3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8597B9A"/>
    <w:multiLevelType w:val="hybridMultilevel"/>
    <w:tmpl w:val="EF0C60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8F02161"/>
    <w:multiLevelType w:val="hybridMultilevel"/>
    <w:tmpl w:val="A162DB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DBD3473"/>
    <w:multiLevelType w:val="hybridMultilevel"/>
    <w:tmpl w:val="DCBA77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10E69D5"/>
    <w:multiLevelType w:val="hybridMultilevel"/>
    <w:tmpl w:val="DAF220F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18E168B"/>
    <w:multiLevelType w:val="hybridMultilevel"/>
    <w:tmpl w:val="88B03C24"/>
    <w:lvl w:ilvl="0" w:tplc="04090005">
      <w:start w:val="1"/>
      <w:numFmt w:val="bullet"/>
      <w:lvlText w:val=""/>
      <w:lvlJc w:val="left"/>
      <w:pPr>
        <w:ind w:left="720" w:hanging="360"/>
      </w:pPr>
      <w:rPr>
        <w:rFonts w:ascii="Wingdings" w:hAnsi="Wingding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4BB0FD0"/>
    <w:multiLevelType w:val="hybridMultilevel"/>
    <w:tmpl w:val="A3F0B31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93F30FA"/>
    <w:multiLevelType w:val="hybridMultilevel"/>
    <w:tmpl w:val="288A7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B2C0D71"/>
    <w:multiLevelType w:val="hybridMultilevel"/>
    <w:tmpl w:val="1EDAF4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B955EE5"/>
    <w:multiLevelType w:val="hybridMultilevel"/>
    <w:tmpl w:val="80023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4C3B4ACE"/>
    <w:multiLevelType w:val="hybridMultilevel"/>
    <w:tmpl w:val="EA0C673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50AE6FB3"/>
    <w:multiLevelType w:val="hybridMultilevel"/>
    <w:tmpl w:val="E8EC56E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3">
    <w:nsid w:val="510B4F38"/>
    <w:multiLevelType w:val="hybridMultilevel"/>
    <w:tmpl w:val="9C0A9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24D0B62"/>
    <w:multiLevelType w:val="hybridMultilevel"/>
    <w:tmpl w:val="FB30E6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6391A9C"/>
    <w:multiLevelType w:val="hybridMultilevel"/>
    <w:tmpl w:val="4836AE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76462D9"/>
    <w:multiLevelType w:val="hybridMultilevel"/>
    <w:tmpl w:val="C538955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47">
    <w:nsid w:val="5E5A666C"/>
    <w:multiLevelType w:val="hybridMultilevel"/>
    <w:tmpl w:val="0D4C78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nsid w:val="62EB1AFC"/>
    <w:multiLevelType w:val="hybridMultilevel"/>
    <w:tmpl w:val="D73A77CA"/>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656C1C18"/>
    <w:multiLevelType w:val="hybridMultilevel"/>
    <w:tmpl w:val="DAC2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6325D06"/>
    <w:multiLevelType w:val="hybridMultilevel"/>
    <w:tmpl w:val="B7466D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EC7FF2"/>
    <w:multiLevelType w:val="hybridMultilevel"/>
    <w:tmpl w:val="772E80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5A1615E"/>
    <w:multiLevelType w:val="hybridMultilevel"/>
    <w:tmpl w:val="280A88BC"/>
    <w:lvl w:ilvl="0" w:tplc="04090003">
      <w:start w:val="1"/>
      <w:numFmt w:val="bullet"/>
      <w:lvlText w:val="o"/>
      <w:lvlJc w:val="left"/>
      <w:pPr>
        <w:ind w:left="773" w:hanging="360"/>
      </w:pPr>
      <w:rPr>
        <w:rFonts w:ascii="Courier New" w:hAnsi="Courier New"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4">
    <w:nsid w:val="7CEB29E0"/>
    <w:multiLevelType w:val="hybridMultilevel"/>
    <w:tmpl w:val="66AC58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FD44739"/>
    <w:multiLevelType w:val="hybridMultilevel"/>
    <w:tmpl w:val="369EB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1"/>
  </w:num>
  <w:num w:numId="3">
    <w:abstractNumId w:val="7"/>
  </w:num>
  <w:num w:numId="4">
    <w:abstractNumId w:val="2"/>
  </w:num>
  <w:num w:numId="5">
    <w:abstractNumId w:val="1"/>
  </w:num>
  <w:num w:numId="6">
    <w:abstractNumId w:val="0"/>
  </w:num>
  <w:num w:numId="7">
    <w:abstractNumId w:val="51"/>
    <w:lvlOverride w:ilvl="0">
      <w:startOverride w:val="1"/>
    </w:lvlOverride>
  </w:num>
  <w:num w:numId="8">
    <w:abstractNumId w:val="51"/>
    <w:lvlOverride w:ilvl="0">
      <w:startOverride w:val="1"/>
    </w:lvlOverride>
  </w:num>
  <w:num w:numId="9">
    <w:abstractNumId w:val="51"/>
    <w:lvlOverride w:ilvl="0">
      <w:startOverride w:val="1"/>
    </w:lvlOverride>
  </w:num>
  <w:num w:numId="10">
    <w:abstractNumId w:val="51"/>
    <w:lvlOverride w:ilvl="0">
      <w:startOverride w:val="1"/>
    </w:lvlOverride>
  </w:num>
  <w:num w:numId="11">
    <w:abstractNumId w:val="51"/>
    <w:lvlOverride w:ilvl="0">
      <w:startOverride w:val="1"/>
    </w:lvlOverride>
  </w:num>
  <w:num w:numId="12">
    <w:abstractNumId w:val="51"/>
    <w:lvlOverride w:ilvl="0">
      <w:startOverride w:val="1"/>
    </w:lvlOverride>
  </w:num>
  <w:num w:numId="13">
    <w:abstractNumId w:val="51"/>
    <w:lvlOverride w:ilvl="0">
      <w:startOverride w:val="1"/>
    </w:lvlOverride>
  </w:num>
  <w:num w:numId="14">
    <w:abstractNumId w:val="51"/>
    <w:lvlOverride w:ilvl="0">
      <w:startOverride w:val="1"/>
    </w:lvlOverride>
  </w:num>
  <w:num w:numId="15">
    <w:abstractNumId w:val="51"/>
    <w:lvlOverride w:ilvl="0">
      <w:startOverride w:val="1"/>
    </w:lvlOverride>
  </w:num>
  <w:num w:numId="16">
    <w:abstractNumId w:val="51"/>
    <w:lvlOverride w:ilvl="0">
      <w:startOverride w:val="1"/>
    </w:lvlOverride>
  </w:num>
  <w:num w:numId="17">
    <w:abstractNumId w:val="51"/>
    <w:lvlOverride w:ilvl="0">
      <w:startOverride w:val="1"/>
    </w:lvlOverride>
  </w:num>
  <w:num w:numId="18">
    <w:abstractNumId w:val="51"/>
    <w:lvlOverride w:ilvl="0">
      <w:startOverride w:val="1"/>
    </w:lvlOverride>
  </w:num>
  <w:num w:numId="19">
    <w:abstractNumId w:val="34"/>
  </w:num>
  <w:num w:numId="20">
    <w:abstractNumId w:val="25"/>
  </w:num>
  <w:num w:numId="21">
    <w:abstractNumId w:val="51"/>
    <w:lvlOverride w:ilvl="0">
      <w:startOverride w:val="1"/>
    </w:lvlOverride>
  </w:num>
  <w:num w:numId="22">
    <w:abstractNumId w:val="51"/>
    <w:lvlOverride w:ilvl="0">
      <w:startOverride w:val="1"/>
    </w:lvlOverride>
  </w:num>
  <w:num w:numId="23">
    <w:abstractNumId w:val="51"/>
    <w:lvlOverride w:ilvl="0">
      <w:startOverride w:val="1"/>
    </w:lvlOverride>
  </w:num>
  <w:num w:numId="24">
    <w:abstractNumId w:val="51"/>
    <w:lvlOverride w:ilvl="0">
      <w:startOverride w:val="1"/>
    </w:lvlOverride>
  </w:num>
  <w:num w:numId="25">
    <w:abstractNumId w:val="51"/>
    <w:lvlOverride w:ilvl="0">
      <w:startOverride w:val="1"/>
    </w:lvlOverride>
  </w:num>
  <w:num w:numId="26">
    <w:abstractNumId w:val="51"/>
    <w:lvlOverride w:ilvl="0">
      <w:startOverride w:val="1"/>
    </w:lvlOverride>
  </w:num>
  <w:num w:numId="27">
    <w:abstractNumId w:val="51"/>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7"/>
  </w:num>
  <w:num w:numId="36">
    <w:abstractNumId w:val="53"/>
  </w:num>
  <w:num w:numId="37">
    <w:abstractNumId w:val="13"/>
  </w:num>
  <w:num w:numId="38">
    <w:abstractNumId w:val="35"/>
  </w:num>
  <w:num w:numId="39">
    <w:abstractNumId w:val="18"/>
  </w:num>
  <w:num w:numId="40">
    <w:abstractNumId w:val="32"/>
  </w:num>
  <w:num w:numId="41">
    <w:abstractNumId w:val="54"/>
  </w:num>
  <w:num w:numId="42">
    <w:abstractNumId w:val="41"/>
  </w:num>
  <w:num w:numId="43">
    <w:abstractNumId w:val="16"/>
  </w:num>
  <w:num w:numId="44">
    <w:abstractNumId w:val="45"/>
  </w:num>
  <w:num w:numId="45">
    <w:abstractNumId w:val="36"/>
  </w:num>
  <w:num w:numId="46">
    <w:abstractNumId w:val="28"/>
  </w:num>
  <w:num w:numId="47">
    <w:abstractNumId w:val="31"/>
  </w:num>
  <w:num w:numId="48">
    <w:abstractNumId w:val="52"/>
  </w:num>
  <w:num w:numId="49">
    <w:abstractNumId w:val="29"/>
  </w:num>
  <w:num w:numId="50">
    <w:abstractNumId w:val="33"/>
  </w:num>
  <w:num w:numId="51">
    <w:abstractNumId w:val="50"/>
  </w:num>
  <w:num w:numId="52">
    <w:abstractNumId w:val="39"/>
  </w:num>
  <w:num w:numId="53">
    <w:abstractNumId w:val="44"/>
  </w:num>
  <w:num w:numId="54">
    <w:abstractNumId w:val="15"/>
  </w:num>
  <w:num w:numId="55">
    <w:abstractNumId w:val="26"/>
  </w:num>
  <w:num w:numId="56">
    <w:abstractNumId w:val="27"/>
  </w:num>
  <w:num w:numId="57">
    <w:abstractNumId w:val="49"/>
  </w:num>
  <w:num w:numId="58">
    <w:abstractNumId w:val="21"/>
  </w:num>
  <w:num w:numId="59">
    <w:abstractNumId w:val="24"/>
  </w:num>
  <w:num w:numId="60">
    <w:abstractNumId w:val="55"/>
  </w:num>
  <w:num w:numId="61">
    <w:abstractNumId w:val="43"/>
  </w:num>
  <w:num w:numId="62">
    <w:abstractNumId w:val="42"/>
  </w:num>
  <w:num w:numId="63">
    <w:abstractNumId w:val="30"/>
  </w:num>
  <w:num w:numId="64">
    <w:abstractNumId w:val="38"/>
  </w:num>
  <w:num w:numId="65">
    <w:abstractNumId w:val="9"/>
  </w:num>
  <w:num w:numId="66">
    <w:abstractNumId w:val="47"/>
  </w:num>
  <w:num w:numId="67">
    <w:abstractNumId w:val="46"/>
  </w:num>
  <w:num w:numId="68">
    <w:abstractNumId w:val="22"/>
  </w:num>
  <w:num w:numId="69">
    <w:abstractNumId w:val="40"/>
  </w:num>
  <w:num w:numId="70">
    <w:abstractNumId w:val="10"/>
  </w:num>
  <w:num w:numId="71">
    <w:abstractNumId w:val="48"/>
  </w:num>
  <w:num w:numId="72">
    <w:abstractNumId w:val="23"/>
  </w:num>
  <w:num w:numId="73">
    <w:abstractNumId w:val="37"/>
  </w:num>
  <w:num w:numId="74">
    <w:abstractNumId w:val="12"/>
  </w:num>
  <w:num w:numId="75">
    <w:abstractNumId w:val="19"/>
  </w:num>
  <w:num w:numId="76">
    <w:abstractNumId w:val="20"/>
  </w:num>
  <w:num w:numId="77">
    <w:abstractNumId w:val="1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revisionView w:markup="0"/>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B8"/>
    <w:rsid w:val="00001076"/>
    <w:rsid w:val="00013E7E"/>
    <w:rsid w:val="00024AF9"/>
    <w:rsid w:val="00027298"/>
    <w:rsid w:val="00032CF4"/>
    <w:rsid w:val="000375FA"/>
    <w:rsid w:val="000564D8"/>
    <w:rsid w:val="00063A52"/>
    <w:rsid w:val="000658D4"/>
    <w:rsid w:val="00093AAC"/>
    <w:rsid w:val="000C4E5C"/>
    <w:rsid w:val="000D2A5A"/>
    <w:rsid w:val="000D67A9"/>
    <w:rsid w:val="000E2A81"/>
    <w:rsid w:val="000E3DC2"/>
    <w:rsid w:val="000E6D88"/>
    <w:rsid w:val="0010301B"/>
    <w:rsid w:val="00103EB7"/>
    <w:rsid w:val="001145FF"/>
    <w:rsid w:val="0011647F"/>
    <w:rsid w:val="00140325"/>
    <w:rsid w:val="00142E7E"/>
    <w:rsid w:val="00146EB7"/>
    <w:rsid w:val="001712E0"/>
    <w:rsid w:val="00187EB9"/>
    <w:rsid w:val="001920F4"/>
    <w:rsid w:val="001B28B9"/>
    <w:rsid w:val="001B5E55"/>
    <w:rsid w:val="001B7FBE"/>
    <w:rsid w:val="001D493E"/>
    <w:rsid w:val="001E13D4"/>
    <w:rsid w:val="001E2518"/>
    <w:rsid w:val="001F1B15"/>
    <w:rsid w:val="001F5BD0"/>
    <w:rsid w:val="00200239"/>
    <w:rsid w:val="00202353"/>
    <w:rsid w:val="00202B22"/>
    <w:rsid w:val="002270A3"/>
    <w:rsid w:val="002756CA"/>
    <w:rsid w:val="00295274"/>
    <w:rsid w:val="002B6C40"/>
    <w:rsid w:val="002D7C38"/>
    <w:rsid w:val="002E5C66"/>
    <w:rsid w:val="002E6597"/>
    <w:rsid w:val="00312477"/>
    <w:rsid w:val="0031453D"/>
    <w:rsid w:val="0032429F"/>
    <w:rsid w:val="0032693C"/>
    <w:rsid w:val="00351AE8"/>
    <w:rsid w:val="00386B2E"/>
    <w:rsid w:val="00391F57"/>
    <w:rsid w:val="003948FF"/>
    <w:rsid w:val="00395FD1"/>
    <w:rsid w:val="003A10AA"/>
    <w:rsid w:val="003C1CCC"/>
    <w:rsid w:val="003C2D3A"/>
    <w:rsid w:val="003E5BAF"/>
    <w:rsid w:val="003E6027"/>
    <w:rsid w:val="003F5920"/>
    <w:rsid w:val="00407A51"/>
    <w:rsid w:val="00422AA4"/>
    <w:rsid w:val="00425CF9"/>
    <w:rsid w:val="004447C1"/>
    <w:rsid w:val="00471213"/>
    <w:rsid w:val="00491A9B"/>
    <w:rsid w:val="00494171"/>
    <w:rsid w:val="004C12DC"/>
    <w:rsid w:val="004D6FE9"/>
    <w:rsid w:val="005048B3"/>
    <w:rsid w:val="00504BA3"/>
    <w:rsid w:val="00513B9F"/>
    <w:rsid w:val="00530404"/>
    <w:rsid w:val="0053560A"/>
    <w:rsid w:val="005426F5"/>
    <w:rsid w:val="0056164F"/>
    <w:rsid w:val="00561F28"/>
    <w:rsid w:val="005621B7"/>
    <w:rsid w:val="005704CD"/>
    <w:rsid w:val="00572FA3"/>
    <w:rsid w:val="00577365"/>
    <w:rsid w:val="00582129"/>
    <w:rsid w:val="0058686F"/>
    <w:rsid w:val="00593E49"/>
    <w:rsid w:val="005A7098"/>
    <w:rsid w:val="005F02ED"/>
    <w:rsid w:val="005F4E2A"/>
    <w:rsid w:val="006022C2"/>
    <w:rsid w:val="0060553E"/>
    <w:rsid w:val="00611674"/>
    <w:rsid w:val="0064347D"/>
    <w:rsid w:val="006522EE"/>
    <w:rsid w:val="00663C79"/>
    <w:rsid w:val="00686137"/>
    <w:rsid w:val="00693A95"/>
    <w:rsid w:val="006B4C6E"/>
    <w:rsid w:val="006B6262"/>
    <w:rsid w:val="006C5E17"/>
    <w:rsid w:val="006C6187"/>
    <w:rsid w:val="006F0823"/>
    <w:rsid w:val="006F2F3A"/>
    <w:rsid w:val="006F4F46"/>
    <w:rsid w:val="006F5763"/>
    <w:rsid w:val="006F6375"/>
    <w:rsid w:val="007423ED"/>
    <w:rsid w:val="007478F7"/>
    <w:rsid w:val="00750D74"/>
    <w:rsid w:val="00765212"/>
    <w:rsid w:val="00770DA7"/>
    <w:rsid w:val="00780EC0"/>
    <w:rsid w:val="0078366E"/>
    <w:rsid w:val="0079577D"/>
    <w:rsid w:val="007A033E"/>
    <w:rsid w:val="007A2D45"/>
    <w:rsid w:val="007A45D9"/>
    <w:rsid w:val="007A7E3E"/>
    <w:rsid w:val="007B34E0"/>
    <w:rsid w:val="007C1AE8"/>
    <w:rsid w:val="007F2974"/>
    <w:rsid w:val="007F5029"/>
    <w:rsid w:val="00802A09"/>
    <w:rsid w:val="00812949"/>
    <w:rsid w:val="00812A24"/>
    <w:rsid w:val="008233CE"/>
    <w:rsid w:val="0082593A"/>
    <w:rsid w:val="00836A58"/>
    <w:rsid w:val="00857183"/>
    <w:rsid w:val="0086402E"/>
    <w:rsid w:val="008733E2"/>
    <w:rsid w:val="008C6F56"/>
    <w:rsid w:val="008D0B53"/>
    <w:rsid w:val="008F6DDA"/>
    <w:rsid w:val="008F7EB8"/>
    <w:rsid w:val="00900BD4"/>
    <w:rsid w:val="0090170F"/>
    <w:rsid w:val="00904CDE"/>
    <w:rsid w:val="00905AEC"/>
    <w:rsid w:val="009133A8"/>
    <w:rsid w:val="009230A7"/>
    <w:rsid w:val="009254E1"/>
    <w:rsid w:val="0093356D"/>
    <w:rsid w:val="009364B2"/>
    <w:rsid w:val="00963946"/>
    <w:rsid w:val="00966307"/>
    <w:rsid w:val="00971D17"/>
    <w:rsid w:val="009850BB"/>
    <w:rsid w:val="009B703D"/>
    <w:rsid w:val="009D5D32"/>
    <w:rsid w:val="00A074D0"/>
    <w:rsid w:val="00A34C01"/>
    <w:rsid w:val="00A35EEB"/>
    <w:rsid w:val="00A54B83"/>
    <w:rsid w:val="00A6148B"/>
    <w:rsid w:val="00A74F95"/>
    <w:rsid w:val="00A759A6"/>
    <w:rsid w:val="00A96D84"/>
    <w:rsid w:val="00AA110E"/>
    <w:rsid w:val="00AB1294"/>
    <w:rsid w:val="00AB68C5"/>
    <w:rsid w:val="00AD236E"/>
    <w:rsid w:val="00AD243F"/>
    <w:rsid w:val="00AD7BEB"/>
    <w:rsid w:val="00B0590A"/>
    <w:rsid w:val="00B12AC8"/>
    <w:rsid w:val="00B12EDC"/>
    <w:rsid w:val="00B31F5D"/>
    <w:rsid w:val="00B34ACD"/>
    <w:rsid w:val="00B47076"/>
    <w:rsid w:val="00B67C77"/>
    <w:rsid w:val="00B73262"/>
    <w:rsid w:val="00B761AE"/>
    <w:rsid w:val="00BB2FDA"/>
    <w:rsid w:val="00BD148D"/>
    <w:rsid w:val="00BE156E"/>
    <w:rsid w:val="00C47DD8"/>
    <w:rsid w:val="00C53EEA"/>
    <w:rsid w:val="00C61745"/>
    <w:rsid w:val="00C62DE4"/>
    <w:rsid w:val="00C76E28"/>
    <w:rsid w:val="00CA414E"/>
    <w:rsid w:val="00CB60A5"/>
    <w:rsid w:val="00CD1FA9"/>
    <w:rsid w:val="00CD325F"/>
    <w:rsid w:val="00CE2F7C"/>
    <w:rsid w:val="00CE6305"/>
    <w:rsid w:val="00CE7DC4"/>
    <w:rsid w:val="00CF38AC"/>
    <w:rsid w:val="00D13949"/>
    <w:rsid w:val="00D54046"/>
    <w:rsid w:val="00D61107"/>
    <w:rsid w:val="00D63766"/>
    <w:rsid w:val="00D63B8F"/>
    <w:rsid w:val="00D72CBF"/>
    <w:rsid w:val="00D875B6"/>
    <w:rsid w:val="00D97D09"/>
    <w:rsid w:val="00DB1367"/>
    <w:rsid w:val="00DB6EA2"/>
    <w:rsid w:val="00DD5C64"/>
    <w:rsid w:val="00DE6631"/>
    <w:rsid w:val="00DF7369"/>
    <w:rsid w:val="00E003DA"/>
    <w:rsid w:val="00E109E6"/>
    <w:rsid w:val="00E167B5"/>
    <w:rsid w:val="00E2756A"/>
    <w:rsid w:val="00E276AB"/>
    <w:rsid w:val="00E467DA"/>
    <w:rsid w:val="00E9578E"/>
    <w:rsid w:val="00EA7611"/>
    <w:rsid w:val="00EB282A"/>
    <w:rsid w:val="00ED19F1"/>
    <w:rsid w:val="00ED2B8E"/>
    <w:rsid w:val="00ED5E48"/>
    <w:rsid w:val="00EE0F05"/>
    <w:rsid w:val="00EE583B"/>
    <w:rsid w:val="00EE6DBF"/>
    <w:rsid w:val="00EE79E4"/>
    <w:rsid w:val="00F0547D"/>
    <w:rsid w:val="00F1272B"/>
    <w:rsid w:val="00F33909"/>
    <w:rsid w:val="00F5761D"/>
    <w:rsid w:val="00F62904"/>
    <w:rsid w:val="00F960C9"/>
    <w:rsid w:val="00FB3864"/>
    <w:rsid w:val="00FC613C"/>
    <w:rsid w:val="00FD757F"/>
    <w:rsid w:val="00FD7AB7"/>
    <w:rsid w:val="00FF6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DA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able Grid" w:uiPriority="59"/>
    <w:lsdException w:name="List Paragraph" w:uiPriority="5"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6F2F3A"/>
    <w:pPr>
      <w:keepNext/>
      <w:keepLines/>
      <w:numPr>
        <w:ilvl w:val="1"/>
        <w:numId w:val="1"/>
      </w:numPr>
      <w:spacing w:before="200"/>
      <w:outlineLvl w:val="1"/>
      <w:pPrChange w:id="0" w:author="Vailin Choi" w:date="2015-09-27T18:30:00Z">
        <w:pPr>
          <w:keepNext/>
          <w:keepLines/>
          <w:numPr>
            <w:ilvl w:val="1"/>
            <w:numId w:val="1"/>
          </w:numPr>
          <w:spacing w:before="200" w:after="120"/>
          <w:ind w:left="576" w:hanging="576"/>
          <w:jc w:val="both"/>
          <w:outlineLvl w:val="1"/>
        </w:pPr>
      </w:pPrChange>
    </w:pPr>
    <w:rPr>
      <w:rFonts w:asciiTheme="majorHAnsi" w:eastAsiaTheme="majorEastAsia" w:hAnsiTheme="majorHAnsi" w:cstheme="majorBidi"/>
      <w:b/>
      <w:bCs/>
      <w:color w:val="000000" w:themeColor="text1"/>
      <w:sz w:val="26"/>
      <w:szCs w:val="26"/>
      <w:rPrChange w:id="0" w:author="Vailin Choi" w:date="2015-09-27T18:30:00Z">
        <w:rPr>
          <w:rFonts w:asciiTheme="majorHAnsi" w:eastAsiaTheme="majorEastAsia" w:hAnsiTheme="majorHAnsi" w:cstheme="majorBidi"/>
          <w:b/>
          <w:bCs/>
          <w:color w:val="000000" w:themeColor="text1"/>
          <w:sz w:val="26"/>
          <w:szCs w:val="26"/>
          <w:lang w:val="en-US" w:eastAsia="en-US" w:bidi="ar-SA"/>
        </w:rPr>
      </w:rPrChange>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6F2F3A"/>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2CBF"/>
    <w:pPr>
      <w:spacing w:before="160"/>
      <w:jc w:val="center"/>
    </w:pPr>
    <w:rPr>
      <w:rFonts w:asciiTheme="majorHAnsi" w:hAnsiTheme="majorHAnsi"/>
      <w:szCs w:val="24"/>
    </w:r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rsid w:val="00750D74"/>
    <w:pPr>
      <w:spacing w:after="0"/>
    </w:pPr>
    <w:rPr>
      <w:szCs w:val="24"/>
    </w:rPr>
  </w:style>
  <w:style w:type="character" w:customStyle="1" w:styleId="FootnoteTextChar">
    <w:name w:val="Footnote Text Char"/>
    <w:basedOn w:val="DefaultParagraphFont"/>
    <w:link w:val="FootnoteText"/>
    <w:rsid w:val="00750D74"/>
    <w:rPr>
      <w:rFonts w:asciiTheme="minorHAnsi" w:hAnsiTheme="minorHAnsi"/>
      <w:sz w:val="24"/>
      <w:szCs w:val="24"/>
    </w:rPr>
  </w:style>
  <w:style w:type="character" w:styleId="FootnoteReference">
    <w:name w:val="footnote reference"/>
    <w:basedOn w:val="DefaultParagraphFont"/>
    <w:rsid w:val="00750D74"/>
    <w:rPr>
      <w:vertAlign w:val="superscript"/>
    </w:rPr>
  </w:style>
  <w:style w:type="paragraph" w:styleId="TOC1">
    <w:name w:val="toc 1"/>
    <w:basedOn w:val="Normal"/>
    <w:next w:val="Normal"/>
    <w:autoRedefine/>
    <w:uiPriority w:val="39"/>
    <w:rsid w:val="003948FF"/>
  </w:style>
  <w:style w:type="paragraph" w:styleId="TOC2">
    <w:name w:val="toc 2"/>
    <w:basedOn w:val="Normal"/>
    <w:next w:val="Normal"/>
    <w:autoRedefine/>
    <w:uiPriority w:val="39"/>
    <w:rsid w:val="003948FF"/>
    <w:pPr>
      <w:ind w:left="240"/>
    </w:pPr>
  </w:style>
  <w:style w:type="paragraph" w:styleId="TOC3">
    <w:name w:val="toc 3"/>
    <w:basedOn w:val="Normal"/>
    <w:next w:val="Normal"/>
    <w:autoRedefine/>
    <w:uiPriority w:val="39"/>
    <w:rsid w:val="003948FF"/>
    <w:pPr>
      <w:ind w:left="480"/>
    </w:pPr>
  </w:style>
  <w:style w:type="paragraph" w:styleId="TOC4">
    <w:name w:val="toc 4"/>
    <w:basedOn w:val="Normal"/>
    <w:next w:val="Normal"/>
    <w:autoRedefine/>
    <w:rsid w:val="003948FF"/>
    <w:pPr>
      <w:ind w:left="720"/>
    </w:pPr>
  </w:style>
  <w:style w:type="paragraph" w:styleId="TOC5">
    <w:name w:val="toc 5"/>
    <w:basedOn w:val="Normal"/>
    <w:next w:val="Normal"/>
    <w:autoRedefine/>
    <w:rsid w:val="003948FF"/>
    <w:pPr>
      <w:ind w:left="960"/>
    </w:pPr>
  </w:style>
  <w:style w:type="paragraph" w:styleId="TOC6">
    <w:name w:val="toc 6"/>
    <w:basedOn w:val="Normal"/>
    <w:next w:val="Normal"/>
    <w:autoRedefine/>
    <w:rsid w:val="003948FF"/>
    <w:pPr>
      <w:ind w:left="1200"/>
    </w:pPr>
  </w:style>
  <w:style w:type="paragraph" w:styleId="TOC7">
    <w:name w:val="toc 7"/>
    <w:basedOn w:val="Normal"/>
    <w:next w:val="Normal"/>
    <w:autoRedefine/>
    <w:rsid w:val="003948FF"/>
    <w:pPr>
      <w:ind w:left="1440"/>
    </w:pPr>
  </w:style>
  <w:style w:type="paragraph" w:styleId="TOC8">
    <w:name w:val="toc 8"/>
    <w:basedOn w:val="Normal"/>
    <w:next w:val="Normal"/>
    <w:autoRedefine/>
    <w:rsid w:val="003948FF"/>
    <w:pPr>
      <w:ind w:left="1680"/>
    </w:pPr>
  </w:style>
  <w:style w:type="paragraph" w:styleId="TOC9">
    <w:name w:val="toc 9"/>
    <w:basedOn w:val="Normal"/>
    <w:next w:val="Normal"/>
    <w:autoRedefine/>
    <w:rsid w:val="003948FF"/>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able Grid" w:uiPriority="59"/>
    <w:lsdException w:name="List Paragraph" w:uiPriority="5"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6F2F3A"/>
    <w:pPr>
      <w:keepNext/>
      <w:keepLines/>
      <w:numPr>
        <w:ilvl w:val="1"/>
        <w:numId w:val="1"/>
      </w:numPr>
      <w:spacing w:before="200"/>
      <w:outlineLvl w:val="1"/>
      <w:pPrChange w:id="1" w:author="Vailin Choi" w:date="2015-09-27T18:30:00Z">
        <w:pPr>
          <w:keepNext/>
          <w:keepLines/>
          <w:numPr>
            <w:ilvl w:val="1"/>
            <w:numId w:val="1"/>
          </w:numPr>
          <w:spacing w:before="200" w:after="120"/>
          <w:ind w:left="576" w:hanging="576"/>
          <w:jc w:val="both"/>
          <w:outlineLvl w:val="1"/>
        </w:pPr>
      </w:pPrChange>
    </w:pPr>
    <w:rPr>
      <w:rFonts w:asciiTheme="majorHAnsi" w:eastAsiaTheme="majorEastAsia" w:hAnsiTheme="majorHAnsi" w:cstheme="majorBidi"/>
      <w:b/>
      <w:bCs/>
      <w:color w:val="000000" w:themeColor="text1"/>
      <w:sz w:val="26"/>
      <w:szCs w:val="26"/>
      <w:rPrChange w:id="1" w:author="Vailin Choi" w:date="2015-09-27T18:30:00Z">
        <w:rPr>
          <w:rFonts w:asciiTheme="majorHAnsi" w:eastAsiaTheme="majorEastAsia" w:hAnsiTheme="majorHAnsi" w:cstheme="majorBidi"/>
          <w:b/>
          <w:bCs/>
          <w:color w:val="000000" w:themeColor="text1"/>
          <w:sz w:val="26"/>
          <w:szCs w:val="26"/>
          <w:lang w:val="en-US" w:eastAsia="en-US" w:bidi="ar-SA"/>
        </w:rPr>
      </w:rPrChange>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6F2F3A"/>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2CBF"/>
    <w:pPr>
      <w:spacing w:before="160"/>
      <w:jc w:val="center"/>
    </w:pPr>
    <w:rPr>
      <w:rFonts w:asciiTheme="majorHAnsi" w:hAnsiTheme="majorHAnsi"/>
      <w:szCs w:val="24"/>
    </w:r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rsid w:val="00750D74"/>
    <w:pPr>
      <w:spacing w:after="0"/>
    </w:pPr>
    <w:rPr>
      <w:szCs w:val="24"/>
    </w:rPr>
  </w:style>
  <w:style w:type="character" w:customStyle="1" w:styleId="FootnoteTextChar">
    <w:name w:val="Footnote Text Char"/>
    <w:basedOn w:val="DefaultParagraphFont"/>
    <w:link w:val="FootnoteText"/>
    <w:rsid w:val="00750D74"/>
    <w:rPr>
      <w:rFonts w:asciiTheme="minorHAnsi" w:hAnsiTheme="minorHAnsi"/>
      <w:sz w:val="24"/>
      <w:szCs w:val="24"/>
    </w:rPr>
  </w:style>
  <w:style w:type="character" w:styleId="FootnoteReference">
    <w:name w:val="footnote reference"/>
    <w:basedOn w:val="DefaultParagraphFont"/>
    <w:rsid w:val="00750D74"/>
    <w:rPr>
      <w:vertAlign w:val="superscript"/>
    </w:rPr>
  </w:style>
  <w:style w:type="paragraph" w:styleId="TOC1">
    <w:name w:val="toc 1"/>
    <w:basedOn w:val="Normal"/>
    <w:next w:val="Normal"/>
    <w:autoRedefine/>
    <w:uiPriority w:val="39"/>
    <w:rsid w:val="003948FF"/>
  </w:style>
  <w:style w:type="paragraph" w:styleId="TOC2">
    <w:name w:val="toc 2"/>
    <w:basedOn w:val="Normal"/>
    <w:next w:val="Normal"/>
    <w:autoRedefine/>
    <w:uiPriority w:val="39"/>
    <w:rsid w:val="003948FF"/>
    <w:pPr>
      <w:ind w:left="240"/>
    </w:pPr>
  </w:style>
  <w:style w:type="paragraph" w:styleId="TOC3">
    <w:name w:val="toc 3"/>
    <w:basedOn w:val="Normal"/>
    <w:next w:val="Normal"/>
    <w:autoRedefine/>
    <w:uiPriority w:val="39"/>
    <w:rsid w:val="003948FF"/>
    <w:pPr>
      <w:ind w:left="480"/>
    </w:pPr>
  </w:style>
  <w:style w:type="paragraph" w:styleId="TOC4">
    <w:name w:val="toc 4"/>
    <w:basedOn w:val="Normal"/>
    <w:next w:val="Normal"/>
    <w:autoRedefine/>
    <w:rsid w:val="003948FF"/>
    <w:pPr>
      <w:ind w:left="720"/>
    </w:pPr>
  </w:style>
  <w:style w:type="paragraph" w:styleId="TOC5">
    <w:name w:val="toc 5"/>
    <w:basedOn w:val="Normal"/>
    <w:next w:val="Normal"/>
    <w:autoRedefine/>
    <w:rsid w:val="003948FF"/>
    <w:pPr>
      <w:ind w:left="960"/>
    </w:pPr>
  </w:style>
  <w:style w:type="paragraph" w:styleId="TOC6">
    <w:name w:val="toc 6"/>
    <w:basedOn w:val="Normal"/>
    <w:next w:val="Normal"/>
    <w:autoRedefine/>
    <w:rsid w:val="003948FF"/>
    <w:pPr>
      <w:ind w:left="1200"/>
    </w:pPr>
  </w:style>
  <w:style w:type="paragraph" w:styleId="TOC7">
    <w:name w:val="toc 7"/>
    <w:basedOn w:val="Normal"/>
    <w:next w:val="Normal"/>
    <w:autoRedefine/>
    <w:rsid w:val="003948FF"/>
    <w:pPr>
      <w:ind w:left="1440"/>
    </w:pPr>
  </w:style>
  <w:style w:type="paragraph" w:styleId="TOC8">
    <w:name w:val="toc 8"/>
    <w:basedOn w:val="Normal"/>
    <w:next w:val="Normal"/>
    <w:autoRedefine/>
    <w:rsid w:val="003948FF"/>
    <w:pPr>
      <w:ind w:left="1680"/>
    </w:pPr>
  </w:style>
  <w:style w:type="paragraph" w:styleId="TOC9">
    <w:name w:val="toc 9"/>
    <w:basedOn w:val="Normal"/>
    <w:next w:val="Normal"/>
    <w:autoRedefine/>
    <w:rsid w:val="003948FF"/>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hdfgroup.org/HDF5/doc/H5.format.html"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04E36-40E9-5641-8320-B1B3E4A2B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2929</TotalTime>
  <Pages>1</Pages>
  <Words>2925</Words>
  <Characters>16673</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19559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Vailin Choi</cp:lastModifiedBy>
  <cp:revision>83</cp:revision>
  <cp:lastPrinted>2015-09-28T15:56:00Z</cp:lastPrinted>
  <dcterms:created xsi:type="dcterms:W3CDTF">2015-09-15T14:20:00Z</dcterms:created>
  <dcterms:modified xsi:type="dcterms:W3CDTF">2015-09-28T22:14:00Z</dcterms:modified>
</cp:coreProperties>
</file>