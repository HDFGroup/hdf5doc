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</w:t>
      </w:r>
      <w:r w:rsidR="002F28B5">
        <w:rPr>
          <w:rFonts w:hint="eastAsia"/>
          <w:lang w:eastAsia="ko-KR"/>
        </w:rPr>
        <w:t>R</w:t>
      </w:r>
      <w:r>
        <w:t>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바탕"/>
          <w:sz w:val="28"/>
          <w:szCs w:val="28"/>
          <w:lang w:eastAsia="ko-KR"/>
        </w:rPr>
        <w:t xml:space="preserve">Read/Write </w:t>
      </w:r>
      <w:r w:rsidR="002F28B5">
        <w:rPr>
          <w:rFonts w:eastAsia="바탕" w:hint="eastAsia"/>
          <w:sz w:val="28"/>
          <w:szCs w:val="28"/>
          <w:lang w:eastAsia="ko-KR"/>
        </w:rPr>
        <w:t>M</w:t>
      </w:r>
      <w:r w:rsidRPr="005D211B">
        <w:rPr>
          <w:rFonts w:eastAsia="바탕"/>
          <w:sz w:val="28"/>
          <w:szCs w:val="28"/>
          <w:lang w:eastAsia="ko-KR"/>
        </w:rPr>
        <w:t xml:space="preserve">ultiple </w:t>
      </w:r>
      <w:r w:rsidR="002F28B5">
        <w:rPr>
          <w:rFonts w:eastAsia="바탕" w:hint="eastAsia"/>
          <w:sz w:val="28"/>
          <w:szCs w:val="28"/>
          <w:lang w:eastAsia="ko-KR"/>
        </w:rPr>
        <w:t>D</w:t>
      </w:r>
      <w:r w:rsidRPr="005D211B">
        <w:rPr>
          <w:rFonts w:eastAsia="바탕"/>
          <w:sz w:val="28"/>
          <w:szCs w:val="28"/>
          <w:lang w:eastAsia="ko-KR"/>
        </w:rPr>
        <w:t>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ins w:id="0" w:author="jkimadm" w:date="2013-03-11T17:37:00Z"/>
          <w:lang w:eastAsia="ko-KR"/>
        </w:rPr>
      </w:pPr>
    </w:p>
    <w:p w:rsidR="007C3C05" w:rsidRPr="00F60D57" w:rsidRDefault="007C3C05" w:rsidP="007C3C05">
      <w:pPr>
        <w:rPr>
          <w:ins w:id="1" w:author="Kim, Jong H" w:date="2013-03-12T10:32:00Z"/>
          <w:highlight w:val="cyan"/>
          <w:lang w:eastAsia="ko-KR"/>
        </w:rPr>
      </w:pPr>
      <w:ins w:id="2" w:author="Kim, Jong H" w:date="2013-03-12T10:32:00Z">
        <w:r w:rsidRPr="00F60D57">
          <w:rPr>
            <w:rFonts w:hint="eastAsia"/>
            <w:highlight w:val="cyan"/>
            <w:lang w:eastAsia="ko-KR"/>
          </w:rPr>
          <w:t xml:space="preserve">&lt;TBD&gt; CGNS User case: </w:t>
        </w:r>
        <w:proofErr w:type="spellStart"/>
        <w:r w:rsidRPr="00F60D57">
          <w:rPr>
            <w:rFonts w:hint="eastAsia"/>
            <w:highlight w:val="cyan"/>
            <w:lang w:eastAsia="ko-KR"/>
          </w:rPr>
          <w:t>Quincey</w:t>
        </w:r>
        <w:proofErr w:type="spellEnd"/>
        <w:r w:rsidRPr="00F60D57">
          <w:rPr>
            <w:rFonts w:hint="eastAsia"/>
            <w:highlight w:val="cyan"/>
            <w:lang w:eastAsia="ko-KR"/>
          </w:rPr>
          <w:t xml:space="preserve"> help  </w:t>
        </w:r>
      </w:ins>
    </w:p>
    <w:p w:rsidR="007C3C05" w:rsidRPr="00F60D57" w:rsidRDefault="007C3C05" w:rsidP="007C3C05">
      <w:pPr>
        <w:rPr>
          <w:ins w:id="3" w:author="Kim, Jong H" w:date="2013-03-12T10:32:00Z"/>
          <w:highlight w:val="cyan"/>
          <w:lang w:eastAsia="ko-KR"/>
        </w:rPr>
      </w:pPr>
    </w:p>
    <w:p w:rsidR="007C3C05" w:rsidRPr="00F60D57" w:rsidRDefault="007C3C05" w:rsidP="007C3C05">
      <w:pPr>
        <w:rPr>
          <w:ins w:id="4" w:author="Kim, Jong H" w:date="2013-03-12T10:32:00Z"/>
          <w:highlight w:val="cyan"/>
          <w:lang w:eastAsia="ko-KR"/>
        </w:rPr>
      </w:pPr>
      <w:ins w:id="5" w:author="Kim, Jong H" w:date="2013-03-12T10:32:00Z">
        <w:r w:rsidRPr="00F60D57">
          <w:rPr>
            <w:rFonts w:hint="eastAsia"/>
            <w:highlight w:val="cyan"/>
            <w:lang w:eastAsia="ko-KR"/>
          </w:rPr>
          <w:t>&lt;TBD</w:t>
        </w:r>
        <w:proofErr w:type="gramStart"/>
        <w:r w:rsidRPr="00F60D57">
          <w:rPr>
            <w:rFonts w:hint="eastAsia"/>
            <w:highlight w:val="cyan"/>
            <w:lang w:eastAsia="ko-KR"/>
          </w:rPr>
          <w:t xml:space="preserve">&gt;  </w:t>
        </w:r>
        <w:r>
          <w:rPr>
            <w:rFonts w:hint="eastAsia"/>
            <w:highlight w:val="cyan"/>
            <w:lang w:eastAsia="ko-KR"/>
          </w:rPr>
          <w:t>M</w:t>
        </w:r>
        <w:r w:rsidRPr="00F60D57">
          <w:rPr>
            <w:rFonts w:hint="eastAsia"/>
            <w:highlight w:val="cyan"/>
            <w:lang w:eastAsia="ko-KR"/>
          </w:rPr>
          <w:t>ore</w:t>
        </w:r>
        <w:proofErr w:type="gramEnd"/>
        <w:r w:rsidRPr="00F60D57">
          <w:rPr>
            <w:rFonts w:hint="eastAsia"/>
            <w:highlight w:val="cyan"/>
            <w:lang w:eastAsia="ko-KR"/>
          </w:rPr>
          <w:t xml:space="preserve"> specific </w:t>
        </w:r>
        <w:r w:rsidRPr="00F60D57">
          <w:rPr>
            <w:highlight w:val="cyan"/>
            <w:lang w:eastAsia="ko-KR"/>
          </w:rPr>
          <w:t>explain</w:t>
        </w:r>
        <w:r w:rsidRPr="00F60D57">
          <w:rPr>
            <w:rFonts w:hint="eastAsia"/>
            <w:highlight w:val="cyan"/>
            <w:lang w:eastAsia="ko-KR"/>
          </w:rPr>
          <w:t xml:space="preserve">s for Requirement </w:t>
        </w:r>
        <w:r w:rsidRPr="00F60D57">
          <w:rPr>
            <w:highlight w:val="cyan"/>
            <w:lang w:eastAsia="ko-KR"/>
          </w:rPr>
          <w:t>management</w:t>
        </w:r>
        <w:r w:rsidRPr="00F60D57">
          <w:rPr>
            <w:rFonts w:hint="eastAsia"/>
            <w:highlight w:val="cyan"/>
            <w:lang w:eastAsia="ko-KR"/>
          </w:rPr>
          <w:t xml:space="preserve"> section</w:t>
        </w:r>
        <w:r w:rsidR="00034098">
          <w:rPr>
            <w:rFonts w:hint="eastAsia"/>
            <w:highlight w:val="cyan"/>
            <w:lang w:eastAsia="ko-KR"/>
          </w:rPr>
          <w:t xml:space="preserve"> </w:t>
        </w:r>
      </w:ins>
    </w:p>
    <w:p w:rsidR="007C3C05" w:rsidRPr="00F60D57" w:rsidRDefault="007C3C05" w:rsidP="007C3C05">
      <w:pPr>
        <w:pStyle w:val="ListParagraph"/>
        <w:numPr>
          <w:ilvl w:val="0"/>
          <w:numId w:val="47"/>
        </w:numPr>
        <w:ind w:leftChars="167" w:left="801"/>
        <w:rPr>
          <w:ins w:id="6" w:author="Kim, Jong H" w:date="2013-03-12T10:32:00Z"/>
          <w:highlight w:val="cyan"/>
          <w:lang w:eastAsia="ko-KR"/>
        </w:rPr>
      </w:pPr>
      <w:ins w:id="7" w:author="Kim, Jong H" w:date="2013-03-12T10:32:00Z">
        <w:r w:rsidRPr="00F60D57">
          <w:rPr>
            <w:highlight w:val="cyan"/>
            <w:lang w:eastAsia="ko-KR"/>
          </w:rPr>
          <w:t>F</w:t>
        </w:r>
        <w:r w:rsidRPr="00F60D57">
          <w:rPr>
            <w:rFonts w:hint="eastAsia"/>
            <w:highlight w:val="cyan"/>
            <w:lang w:eastAsia="ko-KR"/>
          </w:rPr>
          <w:t>or the purpose of test cases</w:t>
        </w:r>
      </w:ins>
      <w:ins w:id="8" w:author="Kim, Jong H" w:date="2013-03-12T10:33:00Z">
        <w:r w:rsidR="00383452">
          <w:rPr>
            <w:rFonts w:hint="eastAsia"/>
            <w:highlight w:val="cyan"/>
            <w:lang w:eastAsia="ko-KR"/>
          </w:rPr>
          <w:t xml:space="preserve">  (Albert said he has an example)</w:t>
        </w:r>
      </w:ins>
    </w:p>
    <w:p w:rsidR="007C3C05" w:rsidRPr="00F60D57" w:rsidRDefault="007C3C05" w:rsidP="007C3C05">
      <w:pPr>
        <w:pStyle w:val="ListParagraph"/>
        <w:numPr>
          <w:ilvl w:val="0"/>
          <w:numId w:val="47"/>
        </w:numPr>
        <w:ind w:leftChars="167" w:left="801"/>
        <w:rPr>
          <w:ins w:id="9" w:author="Kim, Jong H" w:date="2013-03-12T10:32:00Z"/>
          <w:highlight w:val="cyan"/>
          <w:lang w:eastAsia="ko-KR"/>
        </w:rPr>
      </w:pPr>
      <w:ins w:id="10" w:author="Kim, Jong H" w:date="2013-03-12T10:32:00Z">
        <w:r>
          <w:rPr>
            <w:rFonts w:hint="eastAsia"/>
            <w:highlight w:val="cyan"/>
            <w:lang w:eastAsia="ko-KR"/>
          </w:rPr>
          <w:t>Specify</w:t>
        </w:r>
        <w:r w:rsidRPr="00F60D57">
          <w:rPr>
            <w:rFonts w:hint="eastAsia"/>
            <w:highlight w:val="cyan"/>
            <w:lang w:eastAsia="ko-KR"/>
          </w:rPr>
          <w:t xml:space="preserve"> if </w:t>
        </w:r>
        <w:r>
          <w:rPr>
            <w:rFonts w:hint="eastAsia"/>
            <w:highlight w:val="cyan"/>
            <w:lang w:eastAsia="ko-KR"/>
          </w:rPr>
          <w:t>user</w:t>
        </w:r>
        <w:r w:rsidRPr="00F60D57">
          <w:rPr>
            <w:rFonts w:hint="eastAsia"/>
            <w:highlight w:val="cyan"/>
            <w:lang w:eastAsia="ko-KR"/>
          </w:rPr>
          <w:t xml:space="preserve"> can </w:t>
        </w:r>
        <w:r>
          <w:rPr>
            <w:rFonts w:hint="eastAsia"/>
            <w:highlight w:val="cyan"/>
            <w:lang w:eastAsia="ko-KR"/>
          </w:rPr>
          <w:t xml:space="preserve">help to </w:t>
        </w:r>
        <w:r w:rsidRPr="00F60D57">
          <w:rPr>
            <w:rFonts w:hint="eastAsia"/>
            <w:highlight w:val="cyan"/>
            <w:lang w:eastAsia="ko-KR"/>
          </w:rPr>
          <w:t xml:space="preserve">run the test and </w:t>
        </w:r>
        <w:r>
          <w:rPr>
            <w:rFonts w:hint="eastAsia"/>
            <w:highlight w:val="cyan"/>
            <w:lang w:eastAsia="ko-KR"/>
          </w:rPr>
          <w:t xml:space="preserve">send us those before &amp; after results to verify </w:t>
        </w:r>
        <w:r w:rsidRPr="00F60D57">
          <w:rPr>
            <w:rFonts w:hint="eastAsia"/>
            <w:highlight w:val="cyan"/>
            <w:lang w:eastAsia="ko-KR"/>
          </w:rPr>
          <w:t>the performance improvement</w:t>
        </w:r>
        <w:r>
          <w:rPr>
            <w:rFonts w:hint="eastAsia"/>
            <w:highlight w:val="cyan"/>
            <w:lang w:eastAsia="ko-KR"/>
          </w:rPr>
          <w:t>s</w:t>
        </w:r>
        <w:r w:rsidRPr="00F60D57">
          <w:rPr>
            <w:rFonts w:hint="eastAsia"/>
            <w:highlight w:val="cyan"/>
            <w:lang w:eastAsia="ko-KR"/>
          </w:rPr>
          <w:t>.</w:t>
        </w:r>
      </w:ins>
    </w:p>
    <w:p w:rsidR="00641FC5" w:rsidRDefault="00641FC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lastRenderedPageBreak/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>sor</w:t>
      </w:r>
      <w:r w:rsidR="00F67D6A">
        <w:rPr>
          <w:rFonts w:hint="eastAsia"/>
          <w:lang w:eastAsia="ko-KR"/>
        </w:rPr>
        <w:t>t</w:t>
      </w:r>
      <w:r w:rsidR="00B71817">
        <w:rPr>
          <w:rFonts w:hint="eastAsia"/>
          <w:lang w:eastAsia="ko-KR"/>
        </w:rPr>
        <w:t xml:space="preserve">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Default="00F21C32" w:rsidP="00F21C32">
      <w:pPr>
        <w:contextualSpacing/>
        <w:rPr>
          <w:ins w:id="11" w:author="jkimadm" w:date="2013-03-11T17:39:00Z"/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ins w:id="12" w:author="jkimadm" w:date="2013-03-11T17:39:00Z">
        <w:r w:rsidR="00641FC5">
          <w:rPr>
            <w:rFonts w:ascii="Consolas" w:hAnsi="Consolas" w:cs="Times" w:hint="eastAsia"/>
            <w:szCs w:val="32"/>
            <w:lang w:eastAsia="ko-KR"/>
          </w:rPr>
          <w:t>r</w:t>
        </w:r>
      </w:ins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>data buffer</w:t>
      </w:r>
      <w:r w:rsidR="00A20DDF">
        <w:rPr>
          <w:rFonts w:ascii="Consolas" w:hAnsi="Consolas" w:cs="Times" w:hint="eastAsia"/>
          <w:szCs w:val="32"/>
          <w:lang w:eastAsia="ko-KR"/>
        </w:rPr>
        <w:t xml:space="preserve"> for read</w:t>
      </w:r>
      <w:del w:id="13" w:author="jkimadm" w:date="2013-03-11T17:39:00Z">
        <w:r w:rsidR="00A20DDF" w:rsidDel="00641FC5">
          <w:rPr>
            <w:rFonts w:ascii="Consolas" w:hAnsi="Consolas" w:cs="Times" w:hint="eastAsia"/>
            <w:szCs w:val="32"/>
            <w:lang w:eastAsia="ko-KR"/>
          </w:rPr>
          <w:delText>/writ</w:delText>
        </w:r>
      </w:del>
      <w:del w:id="14" w:author="jkimadm" w:date="2013-03-11T17:40:00Z">
        <w:r w:rsidR="00A20DDF" w:rsidDel="00641FC5">
          <w:rPr>
            <w:rFonts w:ascii="Consolas" w:hAnsi="Consolas" w:cs="Times" w:hint="eastAsia"/>
            <w:szCs w:val="32"/>
            <w:lang w:eastAsia="ko-KR"/>
          </w:rPr>
          <w:delText>e</w:delText>
        </w:r>
      </w:del>
      <w:ins w:id="15" w:author="jkimadm" w:date="2013-03-11T17:40:00Z">
        <w:r w:rsidR="00641FC5">
          <w:rPr>
            <w:rFonts w:ascii="Consolas" w:hAnsi="Consolas" w:cs="Times" w:hint="eastAsia"/>
            <w:szCs w:val="32"/>
            <w:lang w:eastAsia="ko-KR"/>
          </w:rPr>
          <w:t xml:space="preserve"> </w:t>
        </w:r>
      </w:ins>
      <w:r w:rsidRPr="0031009B">
        <w:rPr>
          <w:rFonts w:ascii="Consolas" w:hAnsi="Consolas" w:cs="Times"/>
          <w:szCs w:val="32"/>
        </w:rPr>
        <w:t>*/</w:t>
      </w:r>
    </w:p>
    <w:p w:rsidR="00641FC5" w:rsidRPr="0031009B" w:rsidRDefault="00641FC5" w:rsidP="00F21C32">
      <w:pPr>
        <w:contextualSpacing/>
        <w:rPr>
          <w:rFonts w:ascii="Consolas" w:hAnsi="Consolas" w:cs="Times"/>
          <w:szCs w:val="32"/>
          <w:lang w:eastAsia="ko-KR"/>
        </w:rPr>
      </w:pPr>
      <w:ins w:id="16" w:author="jkimadm" w:date="2013-03-11T17:39:00Z">
        <w:r>
          <w:rPr>
            <w:rFonts w:ascii="Consolas" w:hAnsi="Consolas" w:cs="Times" w:hint="eastAsia"/>
            <w:szCs w:val="32"/>
            <w:lang w:eastAsia="ko-KR"/>
          </w:rPr>
          <w:t xml:space="preserve">      </w:t>
        </w:r>
        <w:proofErr w:type="spellStart"/>
        <w:proofErr w:type="gramStart"/>
        <w:r>
          <w:rPr>
            <w:rFonts w:ascii="Consolas" w:hAnsi="Consolas" w:cs="Times" w:hint="eastAsia"/>
            <w:szCs w:val="32"/>
            <w:lang w:eastAsia="ko-KR"/>
          </w:rPr>
          <w:t>const</w:t>
        </w:r>
        <w:proofErr w:type="spellEnd"/>
        <w:proofErr w:type="gramEnd"/>
        <w:r>
          <w:rPr>
            <w:rFonts w:ascii="Consolas" w:hAnsi="Consolas" w:cs="Times" w:hint="eastAsia"/>
            <w:szCs w:val="32"/>
            <w:lang w:eastAsia="ko-KR"/>
          </w:rPr>
          <w:t xml:space="preserve"> void </w:t>
        </w:r>
        <w:r w:rsidRPr="00B16AF9">
          <w:rPr>
            <w:rFonts w:ascii="Consolas" w:hAnsi="Consolas" w:cs="Times"/>
            <w:iCs/>
            <w:szCs w:val="32"/>
          </w:rPr>
          <w:t>*</w:t>
        </w:r>
        <w:r w:rsidRPr="00594331">
          <w:rPr>
            <w:rFonts w:ascii="Consolas" w:hAnsi="Consolas" w:cs="Times"/>
            <w:szCs w:val="32"/>
          </w:rPr>
          <w:t xml:space="preserve"> </w:t>
        </w:r>
        <w:proofErr w:type="spellStart"/>
        <w:r>
          <w:rPr>
            <w:rFonts w:ascii="Consolas" w:hAnsi="Consolas" w:cs="Times" w:hint="eastAsia"/>
            <w:szCs w:val="32"/>
            <w:lang w:eastAsia="ko-KR"/>
          </w:rPr>
          <w:t>w</w:t>
        </w:r>
        <w:r w:rsidRPr="00594331">
          <w:rPr>
            <w:rFonts w:ascii="Consolas" w:hAnsi="Consolas" w:cs="Courier"/>
            <w:szCs w:val="26"/>
          </w:rPr>
          <w:t>buf</w:t>
        </w:r>
        <w:proofErr w:type="spellEnd"/>
        <w:r w:rsidRPr="00594331">
          <w:rPr>
            <w:rFonts w:ascii="Consolas" w:hAnsi="Consolas" w:cs="Times"/>
            <w:szCs w:val="32"/>
          </w:rPr>
          <w:t>;</w:t>
        </w:r>
        <w:r>
          <w:rPr>
            <w:rFonts w:ascii="Consolas" w:hAnsi="Consolas" w:cs="Times"/>
            <w:szCs w:val="32"/>
          </w:rPr>
          <w:tab/>
        </w:r>
        <w:r>
          <w:rPr>
            <w:rFonts w:ascii="Consolas" w:hAnsi="Consolas" w:cs="Times"/>
            <w:szCs w:val="32"/>
          </w:rPr>
          <w:tab/>
        </w:r>
        <w:r w:rsidRPr="0031009B">
          <w:rPr>
            <w:rFonts w:ascii="Consolas" w:hAnsi="Consolas" w:cs="Times"/>
            <w:szCs w:val="32"/>
          </w:rPr>
          <w:t xml:space="preserve">/* </w:t>
        </w:r>
        <w:r>
          <w:rPr>
            <w:rFonts w:ascii="Consolas" w:hAnsi="Consolas" w:cs="Times" w:hint="eastAsia"/>
            <w:szCs w:val="32"/>
            <w:lang w:eastAsia="ko-KR"/>
          </w:rPr>
          <w:t>data buffer for write</w:t>
        </w:r>
      </w:ins>
      <w:ins w:id="17" w:author="jkimadm" w:date="2013-03-11T17:40:00Z">
        <w:r>
          <w:rPr>
            <w:rFonts w:ascii="Consolas" w:hAnsi="Consolas" w:cs="Times" w:hint="eastAsia"/>
            <w:szCs w:val="32"/>
            <w:lang w:eastAsia="ko-KR"/>
          </w:rPr>
          <w:t xml:space="preserve"> </w:t>
        </w:r>
      </w:ins>
      <w:ins w:id="18" w:author="jkimadm" w:date="2013-03-11T17:39:00Z">
        <w:r w:rsidRPr="0031009B">
          <w:rPr>
            <w:rFonts w:ascii="Consolas" w:hAnsi="Consolas" w:cs="Times"/>
            <w:szCs w:val="32"/>
          </w:rPr>
          <w:t>*/</w:t>
        </w:r>
      </w:ins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lastRenderedPageBreak/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commentRangeStart w:id="19"/>
      <w:proofErr w:type="gramStart"/>
      <w:r>
        <w:t>mult</w:t>
      </w:r>
      <w:r w:rsidR="00624439">
        <w:t>i</w:t>
      </w:r>
      <w:commentRangeEnd w:id="19"/>
      <w:proofErr w:type="gramEnd"/>
      <w:r w:rsidR="00641FC5">
        <w:rPr>
          <w:rStyle w:val="CommentReference"/>
          <w:rFonts w:asciiTheme="minorHAnsi" w:eastAsia="바탕" w:hAnsiTheme="minorHAnsi" w:cstheme="minorBidi"/>
          <w:b w:val="0"/>
          <w:bCs w:val="0"/>
          <w:color w:val="auto"/>
        </w:rPr>
        <w:commentReference w:id="19"/>
      </w:r>
      <w:r w:rsidR="005D0F88">
        <w:t>()</w:t>
      </w:r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del w:id="20" w:author="jkimadm" w:date="2013-03-11T17:40:00Z">
        <w:r w:rsidR="009B2419" w:rsidDel="00641FC5">
          <w:rPr>
            <w:rFonts w:hint="eastAsia"/>
            <w:lang w:eastAsia="ko-KR"/>
          </w:rPr>
          <w:delText xml:space="preserve"> </w:delText>
        </w:r>
        <w:r w:rsidR="00C04859" w:rsidDel="00641FC5">
          <w:rPr>
            <w:rFonts w:hint="eastAsia"/>
            <w:lang w:eastAsia="ko-KR"/>
          </w:rPr>
          <w:delText xml:space="preserve"> When data selections are made</w:delText>
        </w:r>
        <w:r w:rsidR="003319E9" w:rsidDel="00641FC5">
          <w:rPr>
            <w:rFonts w:hint="eastAsia"/>
            <w:lang w:eastAsia="ko-KR"/>
          </w:rPr>
          <w:delText xml:space="preserve"> </w:delText>
        </w:r>
        <w:r w:rsidR="00E82F9A" w:rsidDel="00641FC5">
          <w:rPr>
            <w:rFonts w:hint="eastAsia"/>
            <w:lang w:eastAsia="ko-KR"/>
          </w:rPr>
          <w:delText>for</w:delText>
        </w:r>
        <w:r w:rsidR="003319E9" w:rsidDel="00641FC5">
          <w:rPr>
            <w:rFonts w:hint="eastAsia"/>
            <w:lang w:eastAsia="ko-KR"/>
          </w:rPr>
          <w:delText xml:space="preserve"> the information</w:delText>
        </w:r>
        <w:r w:rsidR="00C04859" w:rsidDel="00641FC5">
          <w:rPr>
            <w:rFonts w:hint="eastAsia"/>
            <w:lang w:eastAsia="ko-KR"/>
          </w:rPr>
          <w:delText xml:space="preserve">, the selections </w:delText>
        </w:r>
        <w:r w:rsidR="00332EC6" w:rsidDel="00641FC5">
          <w:rPr>
            <w:rFonts w:hint="eastAsia"/>
            <w:lang w:eastAsia="ko-KR"/>
          </w:rPr>
          <w:delText xml:space="preserve">are expected </w:delText>
        </w:r>
        <w:r w:rsidR="00C04859" w:rsidDel="00641FC5">
          <w:rPr>
            <w:rFonts w:hint="eastAsia"/>
            <w:lang w:eastAsia="ko-KR"/>
          </w:rPr>
          <w:delText>not</w:delText>
        </w:r>
        <w:r w:rsidR="009F5533" w:rsidDel="00641FC5">
          <w:rPr>
            <w:rFonts w:hint="eastAsia"/>
            <w:lang w:eastAsia="ko-KR"/>
          </w:rPr>
          <w:delText xml:space="preserve"> </w:delText>
        </w:r>
        <w:r w:rsidR="00332EC6" w:rsidDel="00641FC5">
          <w:rPr>
            <w:rFonts w:hint="eastAsia"/>
            <w:lang w:eastAsia="ko-KR"/>
          </w:rPr>
          <w:delText xml:space="preserve">to </w:delText>
        </w:r>
        <w:r w:rsidR="009F5533" w:rsidDel="00641FC5">
          <w:rPr>
            <w:rFonts w:hint="eastAsia"/>
            <w:lang w:eastAsia="ko-KR"/>
          </w:rPr>
          <w:delText>be</w:delText>
        </w:r>
        <w:r w:rsidR="00C04859" w:rsidDel="00641FC5">
          <w:rPr>
            <w:rFonts w:hint="eastAsia"/>
            <w:lang w:eastAsia="ko-KR"/>
          </w:rPr>
          <w:delText xml:space="preserve"> overlap</w:delText>
        </w:r>
        <w:r w:rsidR="009F5533" w:rsidDel="00641FC5">
          <w:rPr>
            <w:rFonts w:hint="eastAsia"/>
            <w:lang w:eastAsia="ko-KR"/>
          </w:rPr>
          <w:delText>ped</w:delText>
        </w:r>
        <w:r w:rsidR="00C04859" w:rsidDel="00641FC5">
          <w:rPr>
            <w:rFonts w:hint="eastAsia"/>
            <w:lang w:eastAsia="ko-KR"/>
          </w:rPr>
          <w:delText xml:space="preserve"> among processes.</w:delText>
        </w:r>
      </w:del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lastRenderedPageBreak/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641FC5" w:rsidRDefault="00291731" w:rsidP="00FC7E78">
      <w:pPr>
        <w:rPr>
          <w:ins w:id="21" w:author="jkimadm" w:date="2013-03-11T17:41:00Z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</w:p>
    <w:p w:rsidR="00291731" w:rsidRDefault="00641FC5" w:rsidP="00FC7E78">
      <w:pPr>
        <w:rPr>
          <w:ins w:id="22" w:author="jkimadm" w:date="2013-03-11T17:49:00Z"/>
          <w:lang w:eastAsia="ko-KR"/>
        </w:rPr>
      </w:pPr>
      <w:ins w:id="23" w:author="jkimadm" w:date="2013-03-11T17:41:00Z">
        <w:r>
          <w:rPr>
            <w:rFonts w:hint="eastAsia"/>
            <w:lang w:eastAsia="ko-KR"/>
          </w:rPr>
          <w:t xml:space="preserve">Note that </w:t>
        </w:r>
      </w:ins>
      <w:del w:id="24" w:author="jkimadm" w:date="2013-03-11T17:41:00Z">
        <w:r w:rsidR="00332EC6" w:rsidDel="00641FC5">
          <w:rPr>
            <w:rFonts w:hint="eastAsia"/>
            <w:lang w:eastAsia="ko-KR"/>
          </w:rPr>
          <w:delText>W</w:delText>
        </w:r>
      </w:del>
      <w:ins w:id="25" w:author="jkimadm" w:date="2013-03-11T17:41:00Z">
        <w:r>
          <w:rPr>
            <w:rFonts w:hint="eastAsia"/>
            <w:lang w:eastAsia="ko-KR"/>
          </w:rPr>
          <w:t>w</w:t>
        </w:r>
      </w:ins>
      <w:r w:rsidR="00332EC6">
        <w:rPr>
          <w:rFonts w:hint="eastAsia"/>
          <w:lang w:eastAsia="ko-KR"/>
        </w:rPr>
        <w:t xml:space="preserve">hen </w:t>
      </w:r>
      <w:ins w:id="26" w:author="jkimadm" w:date="2013-03-11T17:41:00Z">
        <w:r>
          <w:rPr>
            <w:rFonts w:hint="eastAsia"/>
            <w:lang w:eastAsia="ko-KR"/>
          </w:rPr>
          <w:t xml:space="preserve">overlapping </w:t>
        </w:r>
      </w:ins>
      <w:del w:id="27" w:author="jkimadm" w:date="2013-03-11T17:41:00Z">
        <w:r w:rsidR="00332EC6" w:rsidDel="00641FC5">
          <w:rPr>
            <w:rFonts w:hint="eastAsia"/>
            <w:lang w:eastAsia="ko-KR"/>
          </w:rPr>
          <w:delText>data</w:delText>
        </w:r>
      </w:del>
      <w:r w:rsidR="00332EC6">
        <w:rPr>
          <w:rFonts w:hint="eastAsia"/>
          <w:lang w:eastAsia="ko-KR"/>
        </w:rPr>
        <w:t xml:space="preserve"> selections are </w:t>
      </w:r>
      <w:del w:id="28" w:author="jkimadm" w:date="2013-03-11T17:42:00Z">
        <w:r w:rsidR="00332EC6" w:rsidDel="00641FC5">
          <w:rPr>
            <w:rFonts w:hint="eastAsia"/>
            <w:lang w:eastAsia="ko-KR"/>
          </w:rPr>
          <w:delText>made</w:delText>
        </w:r>
      </w:del>
      <w:ins w:id="29" w:author="jkimadm" w:date="2013-03-11T17:42:00Z">
        <w:r>
          <w:rPr>
            <w:rFonts w:hint="eastAsia"/>
            <w:lang w:eastAsia="ko-KR"/>
          </w:rPr>
          <w:t>used, the data stored in the file for the overlapping regions is undefined (as is the case for H5Dwrite)</w:t>
        </w:r>
      </w:ins>
      <w:del w:id="30" w:author="jkimadm" w:date="2013-03-11T17:42:00Z">
        <w:r w:rsidR="003319E9" w:rsidDel="00641FC5">
          <w:rPr>
            <w:rFonts w:hint="eastAsia"/>
            <w:lang w:eastAsia="ko-KR"/>
          </w:rPr>
          <w:delText xml:space="preserve"> as part of the information</w:delText>
        </w:r>
        <w:r w:rsidR="00332EC6" w:rsidDel="00641FC5">
          <w:rPr>
            <w:rFonts w:hint="eastAsia"/>
            <w:lang w:eastAsia="ko-KR"/>
          </w:rPr>
          <w:delText xml:space="preserve">, the selections must not be overlapped among processes as it </w:delText>
        </w:r>
        <w:r w:rsidR="00332EC6" w:rsidDel="00641FC5">
          <w:rPr>
            <w:lang w:eastAsia="ko-KR"/>
          </w:rPr>
          <w:delText>causes</w:delText>
        </w:r>
        <w:r w:rsidR="00332EC6" w:rsidDel="00641FC5">
          <w:rPr>
            <w:rFonts w:hint="eastAsia"/>
            <w:lang w:eastAsia="ko-KR"/>
          </w:rPr>
          <w:delText xml:space="preserve"> </w:delText>
        </w:r>
        <w:r w:rsidR="00332EC6" w:rsidDel="00641FC5">
          <w:rPr>
            <w:lang w:eastAsia="ko-KR"/>
          </w:rPr>
          <w:delText>unpredictable</w:delText>
        </w:r>
        <w:r w:rsidR="00332EC6" w:rsidDel="00641FC5">
          <w:rPr>
            <w:rFonts w:hint="eastAsia"/>
            <w:lang w:eastAsia="ko-KR"/>
          </w:rPr>
          <w:delText xml:space="preserve"> behavior at the MPI layer</w:delText>
        </w:r>
      </w:del>
      <w:r w:rsidR="00332EC6">
        <w:rPr>
          <w:rFonts w:hint="eastAsia"/>
          <w:lang w:eastAsia="ko-KR"/>
        </w:rPr>
        <w:t>.</w:t>
      </w:r>
    </w:p>
    <w:p w:rsidR="00E05DD2" w:rsidRPr="00D02799" w:rsidRDefault="00E05DD2" w:rsidP="00FC7E78">
      <w:pPr>
        <w:rPr>
          <w:rFonts w:ascii="Consolas" w:hAnsi="Consolas"/>
          <w:lang w:eastAsia="ko-KR"/>
        </w:rPr>
      </w:pP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a</w:t>
      </w:r>
      <w:r w:rsidR="00550AF5" w:rsidRPr="005D211B">
        <w:rPr>
          <w:rFonts w:eastAsia="바탕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바탕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</w:t>
      </w:r>
      <w:proofErr w:type="gramEnd"/>
      <w:r>
        <w:rPr>
          <w:lang w:eastAsia="ko-KR"/>
        </w:rPr>
        <w:t xml:space="preserve">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117AC1" w:rsidRDefault="00117AC1" w:rsidP="005D211B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D12994" w:rsidRPr="00A90E43" w:rsidRDefault="00F406E4" w:rsidP="00A90E43">
      <w:pPr>
        <w:spacing w:after="0"/>
        <w:ind w:left="720"/>
        <w:rPr>
          <w:sz w:val="22"/>
          <w:lang w:eastAsia="ko-KR"/>
        </w:rPr>
      </w:pPr>
      <w:r>
        <w:rPr>
          <w:rFonts w:hint="eastAsia"/>
          <w:lang w:eastAsia="ko-KR"/>
        </w:rPr>
        <w:t xml:space="preserve"> </w:t>
      </w:r>
      <w:r w:rsidR="00D223E8" w:rsidRPr="00A90E43">
        <w:rPr>
          <w:sz w:val="22"/>
          <w:lang w:eastAsia="ko-KR"/>
        </w:rPr>
        <w:t>A HDF5 file</w:t>
      </w:r>
    </w:p>
    <w:p w:rsidR="00D12994" w:rsidRDefault="00EA7B2F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9" o:spid="_x0000_s1026" style="position:absolute;left:0;text-align:left;margin-left:154.65pt;margin-top:41.05pt;width:28.5pt;height:29.8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0" o:spid="_x0000_s1029" style="position:absolute;left:0;text-align:left;margin-left:189.3pt;margin-top:41.2pt;width:30.85pt;height:47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4" o:spid="_x0000_s1030" style="position:absolute;left:0;text-align:left;margin-left:268.35pt;margin-top:41.1pt;width:30.85pt;height:29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8" o:spid="_x0000_s1054" style="position:absolute;left:0;text-align:left;margin-left:147.3pt;margin-top:34.95pt;width:85.75pt;height:59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" filled="f" strokecolor="black [3213]" strokeweight="2pt"/>
        </w:pict>
      </w:r>
      <w:r>
        <w:rPr>
          <w:noProof/>
          <w:lang w:eastAsia="ko-KR"/>
        </w:rPr>
        <w:pict>
          <v:rect id="Rectangle 12" o:spid="_x0000_s1053" style="position:absolute;left:0;text-align:left;margin-left:261.3pt;margin-top:34.15pt;width:85.75pt;height:59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1" o:spid="_x0000_s1031" type="#_x0000_t202" style="position:absolute;left:0;text-align:left;margin-left:147.4pt;margin-top:7.45pt;width:36pt;height:21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5" o:spid="_x0000_s1032" type="#_x0000_t202" style="position:absolute;left:0;text-align:left;margin-left:261.4pt;margin-top:6.65pt;width:36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9" o:spid="_x0000_s1033" type="#_x0000_t202" style="position:absolute;left:0;text-align:left;margin-left:369.4pt;margin-top:6.65pt;width:36pt;height:21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7" o:spid="_x0000_s1034" type="#_x0000_t202" style="position:absolute;left:0;text-align:left;margin-left:31.65pt;margin-top:8pt;width:36pt;height:21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  <w:szCs w:val="24"/>
          <w:lang w:eastAsia="ko-KR"/>
        </w:rPr>
        <w:pict>
          <v:rect id="Rectangle 23" o:spid="_x0000_s1052" style="position:absolute;left:0;text-align:left;margin-left:12.15pt;margin-top:6.85pt;width:451.75pt;height:107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" filled="f" strokecolor="black [3213]"/>
        </w:pict>
      </w:r>
    </w:p>
    <w:p w:rsidR="00D12994" w:rsidRDefault="00EA7B2F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6" o:spid="_x0000_s1027" style="position:absolute;left:0;text-align:left;margin-left:79.85pt;margin-top:20.4pt;width:37.3pt;height:52.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5" o:spid="_x0000_s1028" style="position:absolute;left:0;text-align:left;margin-left:36pt;margin-top:16.2pt;width:36.15pt;height:52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" o:spid="_x0000_s1051" style="position:absolute;left:0;text-align:left;margin-left:31.5pt;margin-top:14.85pt;width:91.75pt;height:6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" filled="f" strokecolor="black [3213]" strokeweight="2pt"/>
        </w:pict>
      </w:r>
      <w:r>
        <w:rPr>
          <w:noProof/>
          <w:lang w:eastAsia="ko-KR"/>
        </w:rPr>
        <w:pict>
          <v:rect id="Rectangle 17" o:spid="_x0000_s1050" style="position:absolute;left:0;text-align:left;margin-left:369.3pt;margin-top:13.5pt;width:85.75pt;height:59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" filled="f" strokecolor="black [3213]" strokeweight="2pt"/>
        </w:pic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EA7B2F" w:rsidP="00A90E43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16" o:spid="_x0000_s1035" style="position:absolute;left:0;text-align:left;margin-left:308.4pt;margin-top:2.35pt;width:31.5pt;height:23.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" fillcolor="#c6d9f1 [671]" strokecolor="#0070c0" strokeweight="2pt">
            <v:textbox>
              <w:txbxContent>
                <w:p w:rsidR="00D12994" w:rsidRPr="00A90E43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D12994" w:rsidRDefault="00D12994" w:rsidP="00A90E43">
      <w:pPr>
        <w:ind w:left="720"/>
        <w:rPr>
          <w:lang w:eastAsia="ko-KR"/>
        </w:rPr>
      </w:pPr>
    </w:p>
    <w:p w:rsidR="00D12994" w:rsidRDefault="00D12994" w:rsidP="00A90E43">
      <w:pPr>
        <w:ind w:left="720"/>
        <w:rPr>
          <w:lang w:eastAsia="ko-KR"/>
        </w:rPr>
      </w:pPr>
    </w:p>
    <w:p w:rsidR="00F406E4" w:rsidRDefault="00F406E4" w:rsidP="005D211B">
      <w:pPr>
        <w:rPr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 xml:space="preserve">3   </w:t>
            </w:r>
            <w:r w:rsidR="00F67D6A">
              <w:rPr>
                <w:rFonts w:cs="Consolas" w:hint="eastAsia"/>
                <w:lang w:eastAsia="ko-KR"/>
              </w:rPr>
              <w:t xml:space="preserve">      </w:t>
            </w:r>
            <w:r w:rsidR="00EB6104">
              <w:rPr>
                <w:rFonts w:cs="Consolas" w:hint="eastAsia"/>
                <w:lang w:eastAsia="ko-KR"/>
              </w:rPr>
              <w:t>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</w:t>
            </w:r>
            <w:r w:rsidR="00EB6104">
              <w:rPr>
                <w:rFonts w:cs="Consolas" w:hint="eastAsia"/>
                <w:lang w:eastAsia="ko-KR"/>
              </w:rPr>
              <w:t>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 select</w:t>
            </w:r>
            <w:r w:rsidR="00C732F8">
              <w:rPr>
                <w:rFonts w:cs="Consolas"/>
                <w:lang w:eastAsia="ko-KR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</w:t>
            </w:r>
            <w:r w:rsidRPr="0088751E">
              <w:rPr>
                <w:rFonts w:cs="Consolas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>select</w:t>
            </w:r>
            <w:r w:rsidR="00C732F8">
              <w:rPr>
                <w:rFonts w:cs="Consolas"/>
                <w:lang w:eastAsia="ko-KR"/>
              </w:rPr>
              <w:t>…</w:t>
            </w:r>
            <w:r w:rsidR="00C732F8">
              <w:rPr>
                <w:rFonts w:cs="Consolas" w:hint="eastAsia"/>
                <w:lang w:eastAsia="ko-KR"/>
              </w:rPr>
              <w:t>}</w:t>
            </w:r>
            <w:r w:rsidRPr="0088751E">
              <w:rPr>
                <w:rFonts w:cs="Consolas"/>
              </w:rPr>
              <w:t>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P0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P1</w:t>
            </w:r>
            <w:r w:rsidR="00EB6104">
              <w:rPr>
                <w:rFonts w:cs="Consolas" w:hint="eastAsia"/>
                <w:lang w:eastAsia="ko-KR"/>
              </w:rPr>
              <w:t xml:space="preserve">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P1</w:t>
            </w:r>
            <w:r w:rsidRPr="0088751E">
              <w:rPr>
                <w:rFonts w:cs="Consolas"/>
              </w:rPr>
              <w:t xml:space="preserve">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6B513A" w:rsidRDefault="00903D61">
            <w:pPr>
              <w:spacing w:after="0"/>
              <w:rPr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  <w:r w:rsidR="00C732F8">
              <w:rPr>
                <w:rFonts w:cs="Consolas" w:hint="eastAsia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 xml:space="preserve">/* </w:t>
            </w:r>
            <w:r w:rsidR="00A83E1A">
              <w:rPr>
                <w:rFonts w:cs="Consolas" w:hint="eastAsia"/>
                <w:lang w:eastAsia="ko-KR"/>
              </w:rPr>
              <w:t>get</w:t>
            </w:r>
            <w:r w:rsidR="00C732F8">
              <w:rPr>
                <w:rFonts w:cs="Consolas" w:hint="eastAsia"/>
                <w:lang w:eastAsia="ko-KR"/>
              </w:rPr>
              <w:t xml:space="preserve"> data via info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C732F8">
              <w:rPr>
                <w:rFonts w:cs="Consolas" w:hint="eastAsia"/>
                <w:lang w:eastAsia="ko-KR"/>
              </w:rPr>
              <w:t>buf</w:t>
            </w:r>
            <w:proofErr w:type="spellEnd"/>
            <w:r w:rsidR="00C732F8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903D61" w:rsidRDefault="00903D61" w:rsidP="005D211B">
      <w:pPr>
        <w:rPr>
          <w:lang w:eastAsia="ko-KR"/>
        </w:rPr>
      </w:pPr>
    </w:p>
    <w:p w:rsidR="00D12994" w:rsidRDefault="00675843" w:rsidP="00A90E43">
      <w:pPr>
        <w:ind w:firstLine="105"/>
      </w:pPr>
      <w:r>
        <w:rPr>
          <w:rFonts w:hint="eastAsia"/>
          <w:lang w:eastAsia="ko-KR"/>
        </w:rPr>
        <w:lastRenderedPageBreak/>
        <w:t xml:space="preserve"> </w:t>
      </w:r>
      <w:r w:rsidR="00EC6F8E"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 w:rsidR="003F5E59">
        <w:rPr>
          <w:rFonts w:hint="eastAsia"/>
          <w:lang w:eastAsia="ko-KR"/>
        </w:rPr>
        <w:t xml:space="preserve">(P2)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lang w:eastAsia="ko-KR"/>
        </w:rPr>
      </w:pPr>
    </w:p>
    <w:p w:rsidR="00F406E4" w:rsidRDefault="00F406E4" w:rsidP="00F406E4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7019DD" w:rsidRDefault="00F406E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A HDF5 file</w:t>
      </w:r>
    </w:p>
    <w:p w:rsidR="00F406E4" w:rsidRDefault="00EA7B2F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9" style="position:absolute;left:0;text-align:left;margin-left:15.9pt;margin-top:8.1pt;width:451.75pt;height:86.9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" filled="f" strokecolor="black [3213]"/>
        </w:pict>
      </w:r>
      <w:r>
        <w:rPr>
          <w:noProof/>
          <w:lang w:eastAsia="ko-KR"/>
        </w:rPr>
        <w:pict>
          <v:shape id="_x0000_s1036" type="#_x0000_t202" style="position:absolute;left:0;text-align:left;margin-left:367.25pt;margin-top:3.6pt;width:36pt;height:21.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7" type="#_x0000_t202" style="position:absolute;left:0;text-align:left;margin-left:259.25pt;margin-top:3.6pt;width:36pt;height:21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8" type="#_x0000_t202" style="position:absolute;left:0;text-align:left;margin-left:145.25pt;margin-top:4.45pt;width:36pt;height:21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9" type="#_x0000_t202" style="position:absolute;left:0;text-align:left;margin-left:29.45pt;margin-top:4.25pt;width:36pt;height:21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</w:p>
    <w:p w:rsidR="00F406E4" w:rsidRDefault="00EA7B2F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8" style="position:absolute;left:0;text-align:left;margin-left:148.15pt;margin-top:7pt;width:85.75pt;height:59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" filled="f" strokecolor="black [3213]" strokeweight="2pt"/>
        </w:pict>
      </w:r>
      <w:r>
        <w:rPr>
          <w:noProof/>
          <w:lang w:eastAsia="ko-KR"/>
        </w:rPr>
        <w:pict>
          <v:rect id="_x0000_s1047" style="position:absolute;left:0;text-align:left;margin-left:32.35pt;margin-top:7.3pt;width:91.75pt;height:60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" filled="f" strokecolor="black [3213]" strokeweight="2pt"/>
        </w:pict>
      </w:r>
    </w:p>
    <w:p w:rsidR="00F406E4" w:rsidRDefault="00EA7B2F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0" style="position:absolute;left:0;text-align:left;margin-left:269.15pt;margin-top:5.45pt;width:30.85pt;height:29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" fillcolor="#e5b8b7 [1301]" strokecolor="red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_x0000_s1046" style="position:absolute;left:0;text-align:left;margin-left:370.15pt;margin-top:-5.2pt;width:85.75pt;height:59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rect id="_x0000_s1045" style="position:absolute;left:0;text-align:left;margin-left:262.15pt;margin-top:-6.35pt;width:85.75pt;height:59.7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" filled="f" strokecolor="black [3213]" strokeweight="2pt"/>
        </w:pict>
      </w:r>
      <w:r>
        <w:rPr>
          <w:noProof/>
          <w:lang w:eastAsia="ko-KR"/>
        </w:rPr>
        <w:pict>
          <v:rect id="Rectangle 24" o:spid="_x0000_s1041" style="position:absolute;left:0;text-align:left;margin-left:369.9pt;margin-top:-2.85pt;width:85.75pt;height:55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" fillcolor="#e5b8b7 [1301]" strokecolor="red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A90E43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8" o:spid="_x0000_s1042" style="position:absolute;left:0;text-align:left;margin-left:42.9pt;margin-top:5.75pt;width:32.25pt;height:29.85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EA7B2F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3" style="position:absolute;left:0;text-align:left;margin-left:160.65pt;margin-top:-3.65pt;width:30pt;height:29.8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" fillcolor="#c6d9f1 [671]" strokecolor="#0070c0" strokeweight="2pt">
            <v:textbox>
              <w:txbxContent>
                <w:p w:rsidR="00D12994" w:rsidRPr="00A90E43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20" o:spid="_x0000_s1044" style="position:absolute;left:0;text-align:left;margin-left:313.65pt;margin-top:3.1pt;width:29.85pt;height:29.8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67327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</w:t>
      </w:r>
    </w:p>
    <w:p w:rsidR="00F406E4" w:rsidRDefault="00F406E4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D12994" w:rsidRDefault="006B513A" w:rsidP="00A90E4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/* P0 */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 </w:t>
            </w:r>
            <w:r>
              <w:rPr>
                <w:rFonts w:hint="eastAsia"/>
                <w:szCs w:val="24"/>
                <w:lang w:eastAsia="ko-KR"/>
              </w:rPr>
              <w:t>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</w:t>
            </w:r>
            <w:r w:rsidRPr="0088751E">
              <w:rPr>
                <w:szCs w:val="24"/>
              </w:rPr>
              <w:t xml:space="preserve">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{d2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>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P0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P1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</w:t>
            </w:r>
            <w:r w:rsidR="00EB6104">
              <w:rPr>
                <w:rFonts w:hint="eastAsia"/>
                <w:szCs w:val="24"/>
                <w:lang w:eastAsia="ko-KR"/>
              </w:rPr>
              <w:t>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 xml:space="preserve"> {d4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P2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</w:t>
            </w:r>
            <w:r w:rsidR="00EB6104">
              <w:rPr>
                <w:rFonts w:hint="eastAsia"/>
                <w:szCs w:val="24"/>
                <w:lang w:eastAsia="ko-KR"/>
              </w:rPr>
              <w:t>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D12994" w:rsidRDefault="006B513A" w:rsidP="00A90E43">
            <w:pPr>
              <w:spacing w:after="0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  <w:r w:rsidR="00A83E1A">
              <w:rPr>
                <w:rFonts w:hint="eastAsia"/>
                <w:szCs w:val="24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>/* get data via info</w:t>
            </w:r>
            <w:r w:rsidR="00A83E1A">
              <w:rPr>
                <w:rFonts w:cs="Consolas"/>
                <w:lang w:eastAsia="ko-KR"/>
              </w:rPr>
              <w:t>’</w:t>
            </w:r>
            <w:r w:rsidR="00A83E1A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A83E1A">
              <w:rPr>
                <w:rFonts w:cs="Consolas" w:hint="eastAsia"/>
                <w:lang w:eastAsia="ko-KR"/>
              </w:rPr>
              <w:t>buf</w:t>
            </w:r>
            <w:proofErr w:type="spellEnd"/>
            <w:r w:rsidR="00A83E1A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lastRenderedPageBreak/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5D211B">
        <w:rPr>
          <w:rFonts w:cs="Arial"/>
          <w:color w:val="000000"/>
          <w:szCs w:val="24"/>
        </w:rPr>
        <w:t>multi(</w:t>
      </w:r>
      <w:proofErr w:type="gramEnd"/>
      <w:r w:rsidRPr="005D211B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 xml:space="preserve">[1] Yang M and </w:t>
      </w:r>
      <w:proofErr w:type="spellStart"/>
      <w:r>
        <w:t>Koziol</w:t>
      </w:r>
      <w:proofErr w:type="spellEnd"/>
      <w:r>
        <w:t xml:space="preserve">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41FC5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 w:rsidTr="00641FC5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 w:rsidTr="00641FC5">
        <w:trPr>
          <w:trHeight w:val="553"/>
          <w:jc w:val="center"/>
        </w:trPr>
        <w:tc>
          <w:tcPr>
            <w:tcW w:w="2337" w:type="dxa"/>
          </w:tcPr>
          <w:p w:rsidR="003D202F" w:rsidRDefault="009B5948" w:rsidP="00C00A8B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March 07, 2013:</w:t>
            </w:r>
          </w:p>
        </w:tc>
        <w:tc>
          <w:tcPr>
            <w:tcW w:w="7743" w:type="dxa"/>
          </w:tcPr>
          <w:p w:rsidR="00641FC5" w:rsidRPr="00A90E43" w:rsidRDefault="009B5948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3.2: Some minor updates. Add </w:t>
            </w:r>
            <w:r w:rsidR="00F67D6A">
              <w:rPr>
                <w:rStyle w:val="Emphasis"/>
                <w:rFonts w:hint="eastAsia"/>
                <w:i w:val="0"/>
                <w:lang w:eastAsia="ko-KR"/>
              </w:rPr>
              <w:t>chart view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example section.</w:t>
            </w:r>
          </w:p>
        </w:tc>
      </w:tr>
      <w:tr w:rsidR="00641FC5" w:rsidRPr="009D6CFF" w:rsidTr="00641FC5">
        <w:trPr>
          <w:trHeight w:val="319"/>
          <w:jc w:val="center"/>
        </w:trPr>
        <w:tc>
          <w:tcPr>
            <w:tcW w:w="2337" w:type="dxa"/>
          </w:tcPr>
          <w:p w:rsidR="00641FC5" w:rsidRDefault="00641FC5" w:rsidP="00EA7B2F">
            <w:pPr>
              <w:jc w:val="left"/>
              <w:rPr>
                <w:rStyle w:val="Emphasis"/>
                <w:lang w:eastAsia="ko-KR"/>
              </w:rPr>
            </w:pPr>
            <w:ins w:id="31" w:author="jkimadm" w:date="2013-03-11T17:46:00Z">
              <w:r>
                <w:rPr>
                  <w:rStyle w:val="Emphasis"/>
                  <w:rFonts w:hint="eastAsia"/>
                  <w:lang w:eastAsia="ko-KR"/>
                </w:rPr>
                <w:t xml:space="preserve">March </w:t>
              </w:r>
            </w:ins>
            <w:bookmarkStart w:id="32" w:name="_GoBack"/>
            <w:bookmarkEnd w:id="32"/>
            <w:ins w:id="33" w:author="Kim, Jong H" w:date="2013-03-12T10:39:00Z">
              <w:r w:rsidR="00EA7B2F">
                <w:rPr>
                  <w:rStyle w:val="Emphasis"/>
                  <w:rFonts w:hint="eastAsia"/>
                  <w:lang w:eastAsia="ko-KR"/>
                </w:rPr>
                <w:t>12</w:t>
              </w:r>
            </w:ins>
            <w:ins w:id="34" w:author="jkimadm" w:date="2013-03-11T17:46:00Z">
              <w:r>
                <w:rPr>
                  <w:rStyle w:val="Emphasis"/>
                  <w:rFonts w:hint="eastAsia"/>
                  <w:lang w:eastAsia="ko-KR"/>
                </w:rPr>
                <w:t>,2013</w:t>
              </w:r>
            </w:ins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  <w:ins w:id="35" w:author="jkimadm" w:date="2013-03-11T17:46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3.3: </w:t>
              </w:r>
            </w:ins>
            <w:ins w:id="36" w:author="jkimadm" w:date="2013-03-11T17:47:00Z">
              <w:r>
                <w:rPr>
                  <w:rStyle w:val="Emphasis"/>
                  <w:rFonts w:hint="eastAsia"/>
                  <w:i w:val="0"/>
                  <w:lang w:eastAsia="ko-KR"/>
                </w:rPr>
                <w:t>Some u</w:t>
              </w:r>
            </w:ins>
            <w:ins w:id="37" w:author="jkimadm" w:date="2013-03-11T17:46:00Z">
              <w:r>
                <w:rPr>
                  <w:rStyle w:val="Emphasis"/>
                  <w:rFonts w:hint="eastAsia"/>
                  <w:i w:val="0"/>
                  <w:lang w:eastAsia="ko-KR"/>
                </w:rPr>
                <w:t>pdates from internal presentation</w:t>
              </w:r>
            </w:ins>
            <w:ins w:id="38" w:author="jkimadm" w:date="2013-03-11T17:47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 on 03-08-2013</w:t>
              </w:r>
            </w:ins>
            <w:ins w:id="39" w:author="jkimadm" w:date="2013-03-11T17:46:00Z">
              <w:r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641FC5" w:rsidRPr="009D6CFF" w:rsidTr="00641FC5">
        <w:trPr>
          <w:trHeight w:val="495"/>
          <w:jc w:val="center"/>
        </w:trPr>
        <w:tc>
          <w:tcPr>
            <w:tcW w:w="2337" w:type="dxa"/>
          </w:tcPr>
          <w:p w:rsidR="00641FC5" w:rsidRDefault="00641FC5" w:rsidP="00C00A8B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  <w:tr w:rsidR="00641FC5" w:rsidRPr="009D6CFF" w:rsidTr="00641FC5">
        <w:trPr>
          <w:trHeight w:val="553"/>
          <w:jc w:val="center"/>
        </w:trPr>
        <w:tc>
          <w:tcPr>
            <w:tcW w:w="2337" w:type="dxa"/>
          </w:tcPr>
          <w:p w:rsidR="00641FC5" w:rsidRDefault="00641FC5" w:rsidP="00C00A8B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641FC5" w:rsidRDefault="00641FC5" w:rsidP="00641FC5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jkimadm" w:date="2013-03-11T17:40:00Z" w:initials="j">
    <w:p w:rsidR="00641FC5" w:rsidRDefault="00641F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Mike M: </w:t>
      </w:r>
      <w:r>
        <w:rPr>
          <w:lang w:eastAsia="ko-KR"/>
        </w:rPr>
        <w:t>‘</w:t>
      </w:r>
      <w:r>
        <w:rPr>
          <w:rFonts w:hint="eastAsia"/>
          <w:lang w:eastAsia="ko-KR"/>
        </w:rPr>
        <w:t>multi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can be confused with VFD </w:t>
      </w:r>
      <w:proofErr w:type="gramStart"/>
      <w:r>
        <w:rPr>
          <w:rFonts w:hint="eastAsia"/>
          <w:lang w:eastAsia="ko-KR"/>
        </w:rPr>
        <w:t>multi ,</w:t>
      </w:r>
      <w:proofErr w:type="gramEnd"/>
      <w:r>
        <w:rPr>
          <w:rFonts w:hint="eastAsia"/>
          <w:lang w:eastAsia="ko-KR"/>
        </w:rPr>
        <w:t xml:space="preserve"> other name?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5F1" w:rsidRDefault="00F975F1" w:rsidP="00C00A8B">
      <w:r>
        <w:separator/>
      </w:r>
    </w:p>
  </w:endnote>
  <w:endnote w:type="continuationSeparator" w:id="0">
    <w:p w:rsidR="00F975F1" w:rsidRDefault="00F975F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8F7C6C">
              <w:fldChar w:fldCharType="begin"/>
            </w:r>
            <w:r w:rsidR="00982CA7">
              <w:instrText xml:space="preserve"> PAGE </w:instrText>
            </w:r>
            <w:r w:rsidR="008F7C6C">
              <w:fldChar w:fldCharType="separate"/>
            </w:r>
            <w:r w:rsidR="00EA7B2F">
              <w:rPr>
                <w:noProof/>
              </w:rPr>
              <w:t>10</w:t>
            </w:r>
            <w:r w:rsidR="008F7C6C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EA7B2F">
                <w:rPr>
                  <w:noProof/>
                </w:rPr>
                <w:t>10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8F7C6C">
              <w:fldChar w:fldCharType="begin"/>
            </w:r>
            <w:r w:rsidR="00982CA7">
              <w:instrText xml:space="preserve"> PAGE </w:instrText>
            </w:r>
            <w:r w:rsidR="008F7C6C">
              <w:fldChar w:fldCharType="separate"/>
            </w:r>
            <w:r w:rsidR="00EA7B2F">
              <w:rPr>
                <w:noProof/>
              </w:rPr>
              <w:t>1</w:t>
            </w:r>
            <w:r w:rsidR="008F7C6C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EA7B2F">
                <w:rPr>
                  <w:noProof/>
                </w:rPr>
                <w:t>10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5F1" w:rsidRDefault="00F975F1" w:rsidP="00C00A8B">
      <w:r>
        <w:separator/>
      </w:r>
    </w:p>
  </w:footnote>
  <w:footnote w:type="continuationSeparator" w:id="0">
    <w:p w:rsidR="00F975F1" w:rsidRDefault="00F975F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6D4EA4" w:rsidRDefault="00D12994" w:rsidP="00B548B8">
    <w:pPr>
      <w:pStyle w:val="THGHeader"/>
      <w:rPr>
        <w:lang w:eastAsia="ko-KR"/>
      </w:rPr>
    </w:pPr>
    <w:r>
      <w:rPr>
        <w:rFonts w:hint="eastAsia"/>
        <w:lang w:eastAsia="ko-KR"/>
      </w:rPr>
      <w:t xml:space="preserve">March </w:t>
    </w:r>
    <w:ins w:id="40" w:author="Kim, Jong H" w:date="2013-03-12T10:39:00Z">
      <w:r w:rsidR="00EA7B2F">
        <w:rPr>
          <w:rFonts w:hint="eastAsia"/>
          <w:lang w:eastAsia="ko-KR"/>
        </w:rPr>
        <w:t>12</w:t>
      </w:r>
    </w:ins>
    <w:del w:id="41" w:author="jkimadm" w:date="2013-03-11T17:47:00Z">
      <w:r w:rsidDel="00641FC5">
        <w:rPr>
          <w:rFonts w:hint="eastAsia"/>
          <w:lang w:eastAsia="ko-KR"/>
        </w:rPr>
        <w:delText>07</w:delText>
      </w:r>
    </w:del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ins w:id="42" w:author="jkimadm" w:date="2013-03-11T17:47:00Z">
      <w:r w:rsidR="00641FC5">
        <w:rPr>
          <w:rFonts w:hint="eastAsia"/>
          <w:lang w:eastAsia="ko-KR"/>
        </w:rPr>
        <w:t>3</w:t>
      </w:r>
    </w:ins>
    <w:del w:id="43" w:author="jkimadm" w:date="2013-03-11T17:47:00Z">
      <w:r w:rsidR="00115CA8" w:rsidDel="00641FC5">
        <w:rPr>
          <w:rFonts w:hint="eastAsia"/>
          <w:lang w:eastAsia="ko-KR"/>
        </w:rPr>
        <w:delText>2</w:delText>
      </w:r>
    </w:del>
  </w:p>
  <w:p w:rsidR="00D12994" w:rsidRDefault="00D12994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FF5D1B" w:rsidRDefault="00D12994" w:rsidP="00C00A8B">
    <w:pPr>
      <w:pStyle w:val="THGHeader"/>
      <w:rPr>
        <w:lang w:eastAsia="ko-KR"/>
      </w:rPr>
    </w:pPr>
    <w:r>
      <w:rPr>
        <w:rFonts w:hint="eastAsia"/>
        <w:lang w:eastAsia="ko-KR"/>
      </w:rPr>
      <w:t xml:space="preserve">March </w:t>
    </w:r>
    <w:ins w:id="44" w:author="jkimadm" w:date="2013-03-11T17:46:00Z">
      <w:r w:rsidR="00641FC5">
        <w:rPr>
          <w:rFonts w:hint="eastAsia"/>
          <w:lang w:eastAsia="ko-KR"/>
        </w:rPr>
        <w:t>1</w:t>
      </w:r>
    </w:ins>
    <w:ins w:id="45" w:author="Kim, Jong H" w:date="2013-03-12T10:39:00Z">
      <w:r w:rsidR="00EA7B2F">
        <w:rPr>
          <w:rFonts w:hint="eastAsia"/>
          <w:lang w:eastAsia="ko-KR"/>
        </w:rPr>
        <w:t>2</w:t>
      </w:r>
    </w:ins>
    <w:del w:id="46" w:author="jkimadm" w:date="2013-03-11T17:46:00Z">
      <w:r w:rsidDel="00641FC5">
        <w:rPr>
          <w:rFonts w:hint="eastAsia"/>
          <w:lang w:eastAsia="ko-KR"/>
        </w:rPr>
        <w:delText>07</w:delText>
      </w:r>
    </w:del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del w:id="47" w:author="jkimadm" w:date="2013-03-11T17:46:00Z">
      <w:r w:rsidR="00115CA8" w:rsidDel="00641FC5">
        <w:rPr>
          <w:rFonts w:hint="eastAsia"/>
          <w:lang w:eastAsia="ko-KR"/>
        </w:rPr>
        <w:delText>2</w:delText>
      </w:r>
    </w:del>
    <w:ins w:id="48" w:author="jkimadm" w:date="2013-03-11T17:46:00Z">
      <w:r w:rsidR="00641FC5">
        <w:rPr>
          <w:rFonts w:hint="eastAsia"/>
          <w:lang w:eastAsia="ko-KR"/>
        </w:rPr>
        <w:t>3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5.05pt;height:15.6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57C9C"/>
    <w:multiLevelType w:val="hybridMultilevel"/>
    <w:tmpl w:val="A30C732C"/>
    <w:lvl w:ilvl="0" w:tplc="04090001">
      <w:start w:val="1"/>
      <w:numFmt w:val="bullet"/>
      <w:lvlText w:val="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21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3"/>
  </w:num>
  <w:num w:numId="39">
    <w:abstractNumId w:val="21"/>
  </w:num>
  <w:num w:numId="40">
    <w:abstractNumId w:val="25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4"/>
  </w:num>
  <w:num w:numId="47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164"/>
    <w:rsid w:val="00003477"/>
    <w:rsid w:val="00005061"/>
    <w:rsid w:val="00020347"/>
    <w:rsid w:val="000217E0"/>
    <w:rsid w:val="00023697"/>
    <w:rsid w:val="00026639"/>
    <w:rsid w:val="000313FE"/>
    <w:rsid w:val="00034098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15CA8"/>
    <w:rsid w:val="00117AC1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C6E2B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2F28B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3452"/>
    <w:rsid w:val="003878F3"/>
    <w:rsid w:val="00390E77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3F5E59"/>
    <w:rsid w:val="004004B4"/>
    <w:rsid w:val="00404648"/>
    <w:rsid w:val="00404E77"/>
    <w:rsid w:val="00411AC2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1FC5"/>
    <w:rsid w:val="00647CB6"/>
    <w:rsid w:val="00654BC6"/>
    <w:rsid w:val="006563DF"/>
    <w:rsid w:val="00666035"/>
    <w:rsid w:val="00673274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19DD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6F5B"/>
    <w:rsid w:val="00787612"/>
    <w:rsid w:val="0079424C"/>
    <w:rsid w:val="007968BD"/>
    <w:rsid w:val="00797486"/>
    <w:rsid w:val="007A4647"/>
    <w:rsid w:val="007B123F"/>
    <w:rsid w:val="007B4C85"/>
    <w:rsid w:val="007C3985"/>
    <w:rsid w:val="007C3C0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8F7C6C"/>
    <w:rsid w:val="009031D6"/>
    <w:rsid w:val="00903D61"/>
    <w:rsid w:val="00904C7A"/>
    <w:rsid w:val="00914F55"/>
    <w:rsid w:val="0092314A"/>
    <w:rsid w:val="0092657C"/>
    <w:rsid w:val="009437C8"/>
    <w:rsid w:val="009450B7"/>
    <w:rsid w:val="00946F5A"/>
    <w:rsid w:val="0095557B"/>
    <w:rsid w:val="00960D3E"/>
    <w:rsid w:val="00975575"/>
    <w:rsid w:val="00977418"/>
    <w:rsid w:val="009809B9"/>
    <w:rsid w:val="00981EBB"/>
    <w:rsid w:val="0098259E"/>
    <w:rsid w:val="00982CA7"/>
    <w:rsid w:val="00987E15"/>
    <w:rsid w:val="00990849"/>
    <w:rsid w:val="009B2419"/>
    <w:rsid w:val="009B37E8"/>
    <w:rsid w:val="009B5948"/>
    <w:rsid w:val="009C15CE"/>
    <w:rsid w:val="009C5134"/>
    <w:rsid w:val="009D0036"/>
    <w:rsid w:val="009D29EB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0DDF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3E1A"/>
    <w:rsid w:val="00A85B9E"/>
    <w:rsid w:val="00A8665F"/>
    <w:rsid w:val="00A90E43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BF62ED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32ABD"/>
    <w:rsid w:val="00C44ADE"/>
    <w:rsid w:val="00C65F2E"/>
    <w:rsid w:val="00C72388"/>
    <w:rsid w:val="00C732F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2994"/>
    <w:rsid w:val="00D131B9"/>
    <w:rsid w:val="00D131C1"/>
    <w:rsid w:val="00D16479"/>
    <w:rsid w:val="00D223E8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C368E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05DD2"/>
    <w:rsid w:val="00E20E5D"/>
    <w:rsid w:val="00E22AD7"/>
    <w:rsid w:val="00E313F1"/>
    <w:rsid w:val="00E4509A"/>
    <w:rsid w:val="00E528E2"/>
    <w:rsid w:val="00E636D2"/>
    <w:rsid w:val="00E67720"/>
    <w:rsid w:val="00E82F9A"/>
    <w:rsid w:val="00E864DE"/>
    <w:rsid w:val="00E87E66"/>
    <w:rsid w:val="00E91D7A"/>
    <w:rsid w:val="00E958A1"/>
    <w:rsid w:val="00EA7B2F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06E4"/>
    <w:rsid w:val="00F442C2"/>
    <w:rsid w:val="00F4463F"/>
    <w:rsid w:val="00F44848"/>
    <w:rsid w:val="00F452B5"/>
    <w:rsid w:val="00F6589E"/>
    <w:rsid w:val="00F67D6A"/>
    <w:rsid w:val="00F975F1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316C6-E1FF-4ED9-95F2-104546FA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10</Pages>
  <Words>1869</Words>
  <Characters>10656</Characters>
  <Application>Microsoft Office Word</Application>
  <DocSecurity>0</DocSecurity>
  <Lines>88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57</cp:revision>
  <cp:lastPrinted>2013-02-21T20:41:00Z</cp:lastPrinted>
  <dcterms:created xsi:type="dcterms:W3CDTF">2013-02-19T15:29:00Z</dcterms:created>
  <dcterms:modified xsi:type="dcterms:W3CDTF">2013-03-12T15:39:00Z</dcterms:modified>
</cp:coreProperties>
</file>