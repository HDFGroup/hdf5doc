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8B" w:rsidRDefault="00C00A8B" w:rsidP="00C00A8B">
      <w:pPr>
        <w:pStyle w:val="Title"/>
      </w:pPr>
      <w:r>
        <w:t xml:space="preserve">RFC: </w:t>
      </w:r>
      <w:r w:rsidR="008341B7">
        <w:t>New</w:t>
      </w:r>
      <w:r>
        <w:t xml:space="preserve"> HDF5 API routines for HPC Applications 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ins w:id="0" w:author="Kim, Jong H" w:date="2013-02-15T13:44:00Z"/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805D1D" w:rsidRPr="004D2DFA" w:rsidRDefault="00805D1D" w:rsidP="00C00A8B">
      <w:pPr>
        <w:pStyle w:val="Author"/>
        <w:rPr>
          <w:rFonts w:eastAsia="바탕"/>
          <w:lang w:eastAsia="ko-KR"/>
        </w:rPr>
      </w:pPr>
      <w:ins w:id="1" w:author="Kim, Jong H" w:date="2013-02-15T13:44:00Z">
        <w:r>
          <w:rPr>
            <w:rFonts w:eastAsia="바탕" w:hint="eastAsia"/>
            <w:lang w:eastAsia="ko-KR"/>
          </w:rPr>
          <w:t>Jonathan Kim</w:t>
        </w:r>
      </w:ins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del w:id="2" w:author="Kim, Jong H" w:date="2013-02-15T13:46:00Z">
        <w:r w:rsidRPr="008F5752" w:rsidDel="00805D1D">
          <w:delText>operation  to</w:delText>
        </w:r>
      </w:del>
      <w:ins w:id="3" w:author="Kim, Jong H" w:date="2013-02-15T13:46:00Z">
        <w:r w:rsidR="00805D1D" w:rsidRPr="008F5752">
          <w:t>operation to</w:t>
        </w:r>
      </w:ins>
      <w:r w:rsidRPr="008F5752">
        <w:t xml:space="preserve"> access one dataset at a time, whether access is collective or independent</w:t>
      </w:r>
      <w:ins w:id="4" w:author="Kim, Jong H" w:date="2013-02-18T15:24:00Z">
        <w:r w:rsidR="006B4753">
          <w:rPr>
            <w:rFonts w:hint="eastAsia"/>
            <w:lang w:eastAsia="ko-KR"/>
          </w:rPr>
          <w:t xml:space="preserve"> I/O</w:t>
        </w:r>
      </w:ins>
      <w:r w:rsidRPr="008F5752">
        <w:t xml:space="preserve">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For example, if you access five datasets in a file, you will need at least five IO calls -- at least on</w:t>
      </w:r>
      <w:ins w:id="5" w:author="Chaarawi, Mohamad" w:date="2012-09-28T14:12:00Z">
        <w:r w:rsidR="00F6589E">
          <w:t>e</w:t>
        </w:r>
      </w:ins>
      <w:r w:rsidR="002A5DBB">
        <w:t xml:space="preserve"> for each dataset.</w:t>
      </w:r>
      <w:r w:rsidR="0014295E">
        <w:t xml:space="preserve"> </w:t>
      </w:r>
      <w:del w:id="6" w:author="Kim, Jong H" w:date="2013-02-15T13:45:00Z">
        <w:r w:rsidR="002A5DBB" w:rsidDel="00805D1D">
          <w:delText xml:space="preserve">The proposed work is to bring the IO to a </w:delText>
        </w:r>
        <w:r w:rsidR="0084293B" w:rsidDel="00805D1D">
          <w:delText>new</w:delText>
        </w:r>
        <w:r w:rsidR="002A5DBB" w:rsidDel="00805D1D">
          <w:delText xml:space="preserve"> level: a single IO </w:delText>
        </w:r>
        <w:r w:rsidR="00DB5265" w:rsidDel="00805D1D">
          <w:delText xml:space="preserve">call </w:delText>
        </w:r>
        <w:r w:rsidR="002A5DBB" w:rsidDel="00805D1D">
          <w:delText>for multiple datasets.</w:delText>
        </w:r>
        <w:r w:rsidR="0014295E" w:rsidDel="00805D1D">
          <w:delText xml:space="preserve"> </w:delText>
        </w:r>
      </w:del>
      <w:ins w:id="7" w:author="Kim, Jong H" w:date="2013-02-15T13:45:00Z">
        <w:r w:rsidR="00805D1D">
          <w:t>This RFC proposes new routines to allow users to access data in multiple datasets with one I/O call.</w:t>
        </w:r>
      </w:ins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take information </w:t>
      </w:r>
      <w:r w:rsidR="00FB6729">
        <w:t xml:space="preserve">about </w:t>
      </w:r>
      <w:r w:rsidR="0084293B">
        <w:t xml:space="preserve">multiple datasets and perform a single dataset access to the </w:t>
      </w:r>
      <w:r w:rsidR="00FB6729">
        <w:t>file</w:t>
      </w:r>
      <w:r>
        <w:t>.</w:t>
      </w:r>
      <w:r w:rsidR="0084293B">
        <w:t xml:space="preserve"> </w:t>
      </w:r>
      <w:r w:rsidR="00DB5265">
        <w:t>The new functions can improve I/O performance when collective I/O access is used. Although t</w:t>
      </w:r>
      <w:r w:rsidR="0084293B">
        <w:t xml:space="preserve">he new functions can be used for independent </w:t>
      </w:r>
      <w:r w:rsidR="006836A6">
        <w:t>I/O</w:t>
      </w:r>
      <w:r w:rsidR="0084293B">
        <w:t xml:space="preserve"> (serial </w:t>
      </w:r>
      <w:r w:rsidR="006836A6">
        <w:t>or</w:t>
      </w:r>
      <w:r w:rsidR="0084293B">
        <w:t xml:space="preserve"> parallel</w:t>
      </w:r>
      <w:r w:rsidR="00DB5265">
        <w:t xml:space="preserve">), </w:t>
      </w:r>
      <w:r w:rsidR="0084293B">
        <w:t xml:space="preserve">users </w:t>
      </w:r>
      <w:r w:rsidR="00FB6729">
        <w:t xml:space="preserve">are </w:t>
      </w:r>
      <w:r w:rsidR="00191DA1">
        <w:t xml:space="preserve">not </w:t>
      </w:r>
      <w:r w:rsidR="00FB6729">
        <w:t>likely to see</w:t>
      </w:r>
      <w:r w:rsidR="0084293B">
        <w:t xml:space="preserve"> any benefits </w:t>
      </w:r>
      <w:r w:rsidR="00191DA1">
        <w:t xml:space="preserve">from </w:t>
      </w:r>
      <w:r w:rsidR="0084293B">
        <w:t>the</w:t>
      </w:r>
      <w:r w:rsidR="00191DA1">
        <w:t xml:space="preserve"> new</w:t>
      </w:r>
      <w:r w:rsidR="0084293B">
        <w:t xml:space="preserve"> functions</w:t>
      </w:r>
      <w:r w:rsidR="00FB6729">
        <w:t xml:space="preserve"> when used that way</w:t>
      </w:r>
      <w:r w:rsidR="0084293B">
        <w:t>.</w:t>
      </w:r>
      <w:r w:rsidR="00DB5265">
        <w:t xml:space="preserve"> </w:t>
      </w:r>
    </w:p>
    <w:p w:rsidR="00C00A8B" w:rsidRPr="00913E2A" w:rsidRDefault="00C00A8B" w:rsidP="00C00A8B">
      <w:pPr>
        <w:pStyle w:val="Divider"/>
      </w:pPr>
    </w:p>
    <w:p w:rsidR="00B21025" w:rsidRPr="00B21025" w:rsidRDefault="00B21025" w:rsidP="00B21025">
      <w:pPr>
        <w:pStyle w:val="Heading1"/>
        <w:numPr>
          <w:ilvl w:val="0"/>
          <w:numId w:val="0"/>
        </w:numPr>
        <w:ind w:left="432"/>
        <w:rPr>
          <w:ins w:id="8" w:author="Kim, Jong H" w:date="2013-02-18T17:36:00Z"/>
          <w:rFonts w:hint="eastAsia"/>
          <w:rPrChange w:id="9" w:author="Kim, Jong H" w:date="2013-02-18T17:36:00Z">
            <w:rPr>
              <w:ins w:id="10" w:author="Kim, Jong H" w:date="2013-02-18T17:36:00Z"/>
              <w:rFonts w:eastAsia="바탕" w:hint="eastAsia"/>
              <w:lang w:eastAsia="ko-KR"/>
            </w:rPr>
          </w:rPrChange>
        </w:rPr>
        <w:pPrChange w:id="11" w:author="Kim, Jong H" w:date="2013-02-18T17:36:00Z">
          <w:pPr>
            <w:pStyle w:val="Heading1"/>
          </w:pPr>
        </w:pPrChange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moveToRangeStart w:id="12" w:author="Kim, Jong H" w:date="2013-02-15T14:00:00Z" w:name="move348700141"/>
      <w:moveTo w:id="13" w:author="Kim, Jong H" w:date="2013-02-15T14:00:00Z">
        <w:r>
          <w:t>P</w:t>
        </w:r>
        <w:r w:rsidRPr="00D131B9">
          <w:t xml:space="preserve">arallel HDF5 (PHDF5) </w:t>
        </w:r>
        <w:r>
          <w:t>supports both independent and collective dataset access. When collective I/O is used, a</w:t>
        </w:r>
        <w:r w:rsidRPr="00D131B9">
          <w:t xml:space="preserve">ll processes that have opened the dataset may do collective data access by </w:t>
        </w:r>
        <w:r>
          <w:t xml:space="preserve">calling </w:t>
        </w:r>
        <w:proofErr w:type="gramStart"/>
        <w:r w:rsidRPr="00805D1D">
          <w:rPr>
            <w:i/>
          </w:rPr>
          <w:t>H5Dread(</w:t>
        </w:r>
        <w:proofErr w:type="gramEnd"/>
        <w:r w:rsidRPr="00805D1D">
          <w:rPr>
            <w:i/>
          </w:rPr>
          <w:t>)</w:t>
        </w:r>
        <w:r w:rsidRPr="00D131B9">
          <w:t xml:space="preserve"> or </w:t>
        </w:r>
        <w:r w:rsidRPr="00805D1D">
          <w:rPr>
            <w:i/>
          </w:rPr>
          <w:t>H5Dwrite()</w:t>
        </w:r>
        <w:r w:rsidRPr="00D131B9">
          <w:t xml:space="preserve"> </w:t>
        </w:r>
        <w:r>
          <w:t>on</w:t>
        </w:r>
        <w:r w:rsidRPr="00D131B9">
          <w:t xml:space="preserve"> the dataset with the transfer </w:t>
        </w:r>
        <w:r>
          <w:t>property</w:t>
        </w:r>
        <w:r w:rsidRPr="00D131B9">
          <w:t xml:space="preserve"> set for collective access.  </w:t>
        </w:r>
        <w:del w:id="14" w:author="Kim, Jong H" w:date="2013-02-18T10:49:00Z">
          <w:r w:rsidDel="008A68D4">
            <w:delText xml:space="preserve">In many cases, collective </w:delText>
          </w:r>
        </w:del>
      </w:moveTo>
      <w:ins w:id="15" w:author="Kim, Jong H" w:date="2013-02-18T10:49:00Z">
        <w:r w:rsidR="008A68D4">
          <w:rPr>
            <w:rFonts w:hint="eastAsia"/>
            <w:lang w:eastAsia="ko-KR"/>
          </w:rPr>
          <w:t xml:space="preserve">Accessing </w:t>
        </w:r>
      </w:ins>
      <w:moveTo w:id="16" w:author="Kim, Jong H" w:date="2013-02-15T14:00:00Z">
        <w:r>
          <w:t>dataset</w:t>
        </w:r>
      </w:moveTo>
      <w:ins w:id="17" w:author="Kim, Jong H" w:date="2013-02-18T10:49:00Z">
        <w:r w:rsidR="008A68D4">
          <w:rPr>
            <w:rFonts w:hint="eastAsia"/>
            <w:lang w:eastAsia="ko-KR"/>
          </w:rPr>
          <w:t xml:space="preserve"> collectively</w:t>
        </w:r>
      </w:ins>
      <w:moveTo w:id="18" w:author="Kim, Jong H" w:date="2013-02-15T14:00:00Z">
        <w:r>
          <w:t xml:space="preserve"> </w:t>
        </w:r>
        <w:del w:id="19" w:author="Kim, Jong H" w:date="2013-02-18T10:49:00Z">
          <w:r w:rsidDel="008A68D4">
            <w:delText>access</w:delText>
          </w:r>
        </w:del>
      </w:moveTo>
      <w:ins w:id="20" w:author="Kim, Jong H" w:date="2013-02-18T10:49:00Z">
        <w:r w:rsidR="008A68D4">
          <w:rPr>
            <w:rFonts w:hint="eastAsia"/>
            <w:lang w:eastAsia="ko-KR"/>
          </w:rPr>
          <w:t>by</w:t>
        </w:r>
      </w:ins>
      <w:moveTo w:id="21" w:author="Kim, Jong H" w:date="2013-02-15T14:00:00Z">
        <w:r>
          <w:t xml:space="preserve"> using the MPIO VFD </w:t>
        </w:r>
      </w:moveTo>
      <w:ins w:id="22" w:author="Kim, Jong H" w:date="2013-02-18T10:48:00Z">
        <w:r w:rsidR="008A68D4">
          <w:rPr>
            <w:rFonts w:hint="eastAsia"/>
            <w:lang w:eastAsia="ko-KR"/>
          </w:rPr>
          <w:t xml:space="preserve">can </w:t>
        </w:r>
      </w:ins>
      <w:moveTo w:id="23" w:author="Kim, Jong H" w:date="2013-02-15T14:00:00Z">
        <w:r>
          <w:t>improve</w:t>
        </w:r>
        <w:del w:id="24" w:author="Kim, Jong H" w:date="2013-02-18T10:48:00Z">
          <w:r w:rsidDel="008A68D4">
            <w:delText>s</w:delText>
          </w:r>
        </w:del>
        <w:r>
          <w:t xml:space="preserve"> I/O performance</w:t>
        </w:r>
        <w:del w:id="25" w:author="Kim, Jong H" w:date="2013-02-18T10:52:00Z">
          <w:r w:rsidDel="008A68D4">
            <w:delText xml:space="preserve"> by many multiples,</w:delText>
          </w:r>
          <w:r w:rsidRPr="00191DA1" w:rsidDel="008A68D4">
            <w:rPr>
              <w:vertAlign w:val="superscript"/>
            </w:rPr>
            <w:delText>[</w:delText>
          </w:r>
        </w:del>
        <w:ins w:id="26" w:author="Kim, Jong H" w:date="2013-02-18T10:52:00Z">
          <w:r w:rsidR="008A68D4">
            <w:t>,</w:t>
          </w:r>
          <w:r w:rsidR="008A68D4" w:rsidRPr="00191DA1">
            <w:rPr>
              <w:vertAlign w:val="superscript"/>
            </w:rPr>
            <w:t xml:space="preserve"> [</w:t>
          </w:r>
        </w:ins>
        <w:r w:rsidRPr="00191DA1">
          <w:rPr>
            <w:vertAlign w:val="superscript"/>
          </w:rPr>
          <w:t>1]</w:t>
        </w:r>
        <w:r>
          <w:t xml:space="preserve"> since data can be aggregated by MPI into large contiguous accesses to disk instead of small non-contiguous ones.</w:t>
        </w:r>
      </w:moveTo>
    </w:p>
    <w:moveToRangeEnd w:id="12"/>
    <w:p w:rsidR="0085757E" w:rsidRDefault="0085757E" w:rsidP="00CF4164">
      <w:pPr>
        <w:rPr>
          <w:ins w:id="27" w:author="Kim, Jong H" w:date="2013-02-15T14:01:00Z"/>
          <w:lang w:eastAsia="ko-KR"/>
        </w:rPr>
      </w:pPr>
      <w:ins w:id="28" w:author="Kim, Jong H" w:date="2013-02-15T14:01:00Z">
        <w:r>
          <w:rPr>
            <w:rFonts w:hint="eastAsia"/>
            <w:lang w:eastAsia="ko-KR"/>
          </w:rPr>
          <w:t xml:space="preserve">However </w:t>
        </w:r>
      </w:ins>
      <w:del w:id="29" w:author="Kim, Jong H" w:date="2013-02-15T14:01:00Z">
        <w:r w:rsidR="00E87E66" w:rsidDel="0085757E">
          <w:delText>T</w:delText>
        </w:r>
      </w:del>
      <w:ins w:id="30" w:author="Kim, Jong H" w:date="2013-02-15T14:01:00Z">
        <w:r>
          <w:rPr>
            <w:rFonts w:hint="eastAsia"/>
            <w:lang w:eastAsia="ko-KR"/>
          </w:rPr>
          <w:t>t</w:t>
        </w:r>
      </w:ins>
      <w:r w:rsidR="00E87E66">
        <w:t xml:space="preserve">he current HDF5 library does not support a single I/O call for multiple datasets. </w:t>
      </w:r>
      <w:ins w:id="31" w:author="Kim, Jong H" w:date="2013-02-15T13:53:00Z">
        <w:r w:rsidR="00805D1D">
          <w:t>For example, if you access five datasets in a file, you will need at least five I/O calls.</w:t>
        </w:r>
        <w:r w:rsidR="00805D1D">
          <w:rPr>
            <w:rFonts w:hint="eastAsia"/>
            <w:lang w:eastAsia="ko-KR"/>
          </w:rPr>
          <w:t xml:space="preserve"> </w:t>
        </w:r>
      </w:ins>
    </w:p>
    <w:p w:rsidR="00DB5265" w:rsidRDefault="0085757E" w:rsidP="00CF4164">
      <w:ins w:id="32" w:author="Kim, Jong H" w:date="2013-02-15T13:55:00Z">
        <w:r>
          <w:t xml:space="preserve">We propose to add </w:t>
        </w:r>
      </w:ins>
      <w:ins w:id="33" w:author="Kim, Jong H" w:date="2013-02-18T15:28:00Z">
        <w:r w:rsidR="006B4753">
          <w:rPr>
            <w:rFonts w:hint="eastAsia"/>
            <w:lang w:eastAsia="ko-KR"/>
          </w:rPr>
          <w:t xml:space="preserve">three </w:t>
        </w:r>
      </w:ins>
      <w:ins w:id="34" w:author="Kim, Jong H" w:date="2013-02-15T13:55:00Z">
        <w:r>
          <w:t xml:space="preserve">new functions to the HDF5 library: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</w:ins>
      <w:ins w:id="35" w:author="Kim, Jong H" w:date="2013-02-18T15:29:00Z">
        <w:r w:rsidR="006B4753">
          <w:rPr>
            <w:rFonts w:hint="eastAsia"/>
            <w:lang w:eastAsia="ko-KR"/>
          </w:rPr>
          <w:t>,</w:t>
        </w:r>
      </w:ins>
      <w:ins w:id="36" w:author="Kim, Jong H" w:date="2013-02-15T13:55:00Z">
        <w:r>
          <w:t xml:space="preserve"> </w:t>
        </w:r>
        <w:r w:rsidRPr="0085757E">
          <w:rPr>
            <w:i/>
          </w:rPr>
          <w:t>H5Dwrite_multi()</w:t>
        </w:r>
      </w:ins>
      <w:ins w:id="37" w:author="Kim, Jong H" w:date="2013-02-18T15:29:00Z">
        <w:r w:rsidR="006B4753">
          <w:rPr>
            <w:rFonts w:hint="eastAsia"/>
            <w:i/>
            <w:lang w:eastAsia="ko-KR"/>
          </w:rPr>
          <w:t xml:space="preserve"> and H5Dclose_multi()</w:t>
        </w:r>
      </w:ins>
      <w:ins w:id="38" w:author="Kim, Jong H" w:date="2013-02-15T13:55:00Z">
        <w:r>
          <w:t xml:space="preserve">. </w:t>
        </w:r>
        <w:r>
          <w:rPr>
            <w:rFonts w:hint="eastAsia"/>
            <w:lang w:eastAsia="ko-KR"/>
          </w:rPr>
          <w:t xml:space="preserve"> </w:t>
        </w:r>
      </w:ins>
      <w:r w:rsidR="00DB5265">
        <w:t>Using the proposed new</w:t>
      </w:r>
      <w:ins w:id="39" w:author="Kim, Jong H" w:date="2013-02-18T15:29:00Z">
        <w:r w:rsidR="006B4753">
          <w:rPr>
            <w:rFonts w:hint="eastAsia"/>
            <w:lang w:eastAsia="ko-KR"/>
          </w:rPr>
          <w:t xml:space="preserve"> read/write</w:t>
        </w:r>
      </w:ins>
      <w:r w:rsidR="00DB5265">
        <w:t xml:space="preserve"> functions, </w:t>
      </w:r>
      <w:del w:id="40" w:author="Kim, Jong H" w:date="2013-02-15T13:57:00Z">
        <w:r w:rsidR="00DB5265" w:rsidRPr="00805D1D" w:rsidDel="0085757E">
          <w:rPr>
            <w:i/>
          </w:rPr>
          <w:delText xml:space="preserve">H5Dread_multi() </w:delText>
        </w:r>
        <w:r w:rsidR="00DB5265" w:rsidDel="0085757E">
          <w:delText xml:space="preserve">and </w:delText>
        </w:r>
        <w:r w:rsidR="00DB5265" w:rsidRPr="00805D1D" w:rsidDel="0085757E">
          <w:rPr>
            <w:i/>
          </w:rPr>
          <w:delText>H5Dwrite_multi()</w:delText>
        </w:r>
        <w:r w:rsidR="00DB5265" w:rsidDel="0085757E">
          <w:delText xml:space="preserve">, </w:delText>
        </w:r>
      </w:del>
      <w:r w:rsidR="00DB5265">
        <w:t xml:space="preserve">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access. Our discussion below will focus on the collective I/O case since only the collective I/O will take the advantage of the new functions.</w:t>
      </w:r>
    </w:p>
    <w:p w:rsidR="00B3097C" w:rsidDel="0085757E" w:rsidRDefault="00946F5A" w:rsidP="00CF4164">
      <w:moveFromRangeStart w:id="41" w:author="Kim, Jong H" w:date="2013-02-15T14:00:00Z" w:name="move348700141"/>
      <w:moveFrom w:id="42" w:author="Kim, Jong H" w:date="2013-02-15T14:00:00Z">
        <w:r w:rsidDel="0085757E">
          <w:t>P</w:t>
        </w:r>
        <w:r w:rsidRPr="00D131B9" w:rsidDel="0085757E">
          <w:t xml:space="preserve">arallel HDF5 (PHDF5) </w:t>
        </w:r>
        <w:r w:rsidDel="0085757E">
          <w:t>supports both independent and collective dataset access. When collective I</w:t>
        </w:r>
        <w:r w:rsidR="00FB6729" w:rsidDel="0085757E">
          <w:t>/</w:t>
        </w:r>
        <w:r w:rsidDel="0085757E">
          <w:t>O is used, a</w:t>
        </w:r>
        <w:r w:rsidRPr="00D131B9" w:rsidDel="0085757E">
          <w:t xml:space="preserve">ll processes that have opened the dataset may do collective data access by </w:t>
        </w:r>
        <w:r w:rsidR="00F6589E" w:rsidDel="0085757E">
          <w:t xml:space="preserve">calling </w:t>
        </w:r>
        <w:r w:rsidRPr="00805D1D" w:rsidDel="0085757E">
          <w:rPr>
            <w:i/>
          </w:rPr>
          <w:t>H5Dread</w:t>
        </w:r>
        <w:r w:rsidR="00F6589E" w:rsidRPr="00805D1D" w:rsidDel="0085757E">
          <w:rPr>
            <w:i/>
          </w:rPr>
          <w:t>()</w:t>
        </w:r>
        <w:r w:rsidRPr="00D131B9" w:rsidDel="0085757E">
          <w:t xml:space="preserve"> or </w:t>
        </w:r>
        <w:r w:rsidRPr="00805D1D" w:rsidDel="0085757E">
          <w:rPr>
            <w:i/>
          </w:rPr>
          <w:t>H5Dwrite</w:t>
        </w:r>
        <w:r w:rsidR="00F6589E" w:rsidRPr="00805D1D" w:rsidDel="0085757E">
          <w:rPr>
            <w:i/>
          </w:rPr>
          <w:t>()</w:t>
        </w:r>
        <w:r w:rsidRPr="00D131B9" w:rsidDel="0085757E">
          <w:t xml:space="preserve"> </w:t>
        </w:r>
        <w:r w:rsidR="00F6589E" w:rsidDel="0085757E">
          <w:t>on</w:t>
        </w:r>
        <w:r w:rsidR="00F6589E" w:rsidRPr="00D131B9" w:rsidDel="0085757E">
          <w:t xml:space="preserve"> </w:t>
        </w:r>
        <w:r w:rsidRPr="00D131B9" w:rsidDel="0085757E">
          <w:t xml:space="preserve">the dataset with the transfer </w:t>
        </w:r>
        <w:r w:rsidR="00FB6729" w:rsidDel="0085757E">
          <w:t>property</w:t>
        </w:r>
        <w:r w:rsidR="00FB6729" w:rsidRPr="00D131B9" w:rsidDel="0085757E">
          <w:t xml:space="preserve"> </w:t>
        </w:r>
        <w:r w:rsidRPr="00D131B9" w:rsidDel="0085757E">
          <w:t xml:space="preserve">set for collective access.  </w:t>
        </w:r>
        <w:r w:rsidDel="0085757E">
          <w:t>In many cases, collective dataset access</w:t>
        </w:r>
        <w:r w:rsidR="00F6589E" w:rsidDel="0085757E">
          <w:t xml:space="preserve"> using the MPIO VFD</w:t>
        </w:r>
        <w:r w:rsidDel="0085757E">
          <w:t xml:space="preserve"> improves I</w:t>
        </w:r>
        <w:r w:rsidR="00FB6729" w:rsidDel="0085757E">
          <w:t>/</w:t>
        </w:r>
        <w:r w:rsidDel="0085757E">
          <w:t xml:space="preserve">O performance by many </w:t>
        </w:r>
        <w:r w:rsidR="005D4A1E" w:rsidDel="0085757E">
          <w:t>multiples,</w:t>
        </w:r>
        <w:r w:rsidR="00191DA1" w:rsidRPr="00191DA1" w:rsidDel="0085757E">
          <w:rPr>
            <w:vertAlign w:val="superscript"/>
          </w:rPr>
          <w:t>[1]</w:t>
        </w:r>
        <w:r w:rsidDel="0085757E">
          <w:t xml:space="preserve"> since </w:t>
        </w:r>
        <w:r w:rsidR="00F6589E" w:rsidDel="0085757E">
          <w:lastRenderedPageBreak/>
          <w:t>data can be aggregated by MPI into large contiguous accesses to disk instead of small non-contiguous ones</w:t>
        </w:r>
        <w:r w:rsidDel="0085757E">
          <w:t>.</w:t>
        </w:r>
      </w:moveFrom>
    </w:p>
    <w:moveFromRangeEnd w:id="41"/>
    <w:p w:rsidR="00946F5A" w:rsidDel="00805D1D" w:rsidRDefault="005D4A1E" w:rsidP="00CF4164">
      <w:pPr>
        <w:rPr>
          <w:del w:id="43" w:author="Kim, Jong H" w:date="2013-02-15T13:54:00Z"/>
        </w:rPr>
      </w:pPr>
      <w:del w:id="44" w:author="Kim, Jong H" w:date="2013-02-15T13:54:00Z">
        <w:r w:rsidDel="00805D1D">
          <w:delText>C</w:delText>
        </w:r>
        <w:r w:rsidR="00946F5A" w:rsidDel="00805D1D">
          <w:delText>urrent</w:delText>
        </w:r>
        <w:r w:rsidDel="00805D1D">
          <w:delText>ly,</w:delText>
        </w:r>
        <w:r w:rsidR="00946F5A" w:rsidDel="00805D1D">
          <w:delText xml:space="preserve"> collective dataset access works on a single dataset.  For example, if you access five datasets in a file, you will need at least five I</w:delText>
        </w:r>
        <w:r w:rsidR="00FB6729" w:rsidDel="00805D1D">
          <w:delText>/</w:delText>
        </w:r>
        <w:r w:rsidR="00946F5A" w:rsidDel="00805D1D">
          <w:delText>O calls. The proposed work is to use collective I</w:delText>
        </w:r>
        <w:r w:rsidR="00FB6729" w:rsidDel="00805D1D">
          <w:delText>/</w:delText>
        </w:r>
        <w:r w:rsidR="00946F5A" w:rsidDel="00805D1D">
          <w:delText xml:space="preserve">O </w:delText>
        </w:r>
        <w:r w:rsidDel="00805D1D">
          <w:delText xml:space="preserve">to perform a single I/O operation </w:delText>
        </w:r>
        <w:r w:rsidR="00946F5A" w:rsidDel="00805D1D">
          <w:delText>for multiple datasets.</w:delText>
        </w:r>
      </w:del>
    </w:p>
    <w:p w:rsidR="00946F5A" w:rsidDel="0085757E" w:rsidRDefault="00946F5A" w:rsidP="00CF4164">
      <w:pPr>
        <w:rPr>
          <w:del w:id="45" w:author="Kim, Jong H" w:date="2013-02-15T13:57:00Z"/>
        </w:rPr>
      </w:pPr>
      <w:del w:id="46" w:author="Kim, Jong H" w:date="2013-02-15T13:57:00Z">
        <w:r w:rsidDel="0085757E">
          <w:delText xml:space="preserve">We propose to add two new functions to </w:delText>
        </w:r>
        <w:r w:rsidR="00191DA1" w:rsidDel="0085757E">
          <w:delText xml:space="preserve">the </w:delText>
        </w:r>
        <w:r w:rsidDel="0085757E">
          <w:delText>HDF5</w:delText>
        </w:r>
        <w:r w:rsidR="00191DA1" w:rsidDel="0085757E">
          <w:delText xml:space="preserve"> library</w:delText>
        </w:r>
        <w:r w:rsidDel="0085757E">
          <w:delText xml:space="preserve">: H5Dread_multi() and H5Dwrite_multi(). H5Dread_multi() will perform </w:delText>
        </w:r>
        <w:r w:rsidR="005D4A1E" w:rsidDel="0085757E">
          <w:delText xml:space="preserve">a single </w:delText>
        </w:r>
        <w:r w:rsidDel="0085757E">
          <w:delText xml:space="preserve">collective read on </w:delText>
        </w:r>
        <w:r w:rsidR="005D4A1E" w:rsidDel="0085757E">
          <w:delText xml:space="preserve">one or </w:delText>
        </w:r>
        <w:r w:rsidDel="0085757E">
          <w:delText>more dataset</w:delText>
        </w:r>
        <w:r w:rsidR="005D4A1E" w:rsidDel="0085757E">
          <w:delText>s</w:delText>
        </w:r>
        <w:r w:rsidDel="0085757E">
          <w:delText xml:space="preserve"> and H5Dwrite_multi() </w:delText>
        </w:r>
        <w:r w:rsidR="005D4A1E" w:rsidDel="0085757E">
          <w:delText xml:space="preserve">does the same </w:delText>
        </w:r>
        <w:r w:rsidDel="0085757E">
          <w:delText>for collective write</w:delText>
        </w:r>
        <w:r w:rsidR="00191DA1" w:rsidDel="0085757E">
          <w:delText>s</w:delText>
        </w:r>
        <w:r w:rsidDel="0085757E">
          <w:delText xml:space="preserve">. The details of the functions </w:delText>
        </w:r>
        <w:r w:rsidR="005D4A1E" w:rsidDel="0085757E">
          <w:delText>are</w:delText>
        </w:r>
        <w:r w:rsidDel="0085757E">
          <w:delText xml:space="preserve"> discussed in the following sections.</w:delText>
        </w:r>
      </w:del>
    </w:p>
    <w:p w:rsidR="00B3097C" w:rsidRDefault="00B3097C" w:rsidP="00710E16">
      <w:pPr>
        <w:pStyle w:val="Heading1"/>
      </w:pPr>
      <w:r>
        <w:t>Use Cases</w:t>
      </w:r>
    </w:p>
    <w:p w:rsidR="00B3097C" w:rsidRDefault="00C72388" w:rsidP="00710E16">
      <w:pPr>
        <w:pStyle w:val="Heading2"/>
      </w:pPr>
      <w:r>
        <w:t>Improving FLASH I/O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>such as density, pressure and temperature (also 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del w:id="47" w:author="Kim, Jong H" w:date="2013-02-18T10:56:00Z">
        <w:r w:rsidR="005D4A1E" w:rsidDel="008A68D4">
          <w:delText>timestep</w:delText>
        </w:r>
      </w:del>
      <w:ins w:id="48" w:author="Kim, Jong H" w:date="2013-02-18T10:56:00Z">
        <w:r w:rsidR="008A68D4">
          <w:t>time step</w:t>
        </w:r>
      </w:ins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ins w:id="49" w:author="Kim, Jong H" w:date="2013-02-18T17:36:00Z"/>
          <w:rFonts w:hint="eastAsia"/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rFonts w:hint="eastAsia"/>
          <w:lang w:eastAsia="ko-KR"/>
        </w:rPr>
      </w:pPr>
    </w:p>
    <w:p w:rsidR="00C00A8B" w:rsidRDefault="00B248A8" w:rsidP="00C00A8B">
      <w:pPr>
        <w:pStyle w:val="Heading1"/>
      </w:pPr>
      <w:r>
        <w:t>Approach</w:t>
      </w:r>
    </w:p>
    <w:p w:rsidR="00594331" w:rsidRDefault="006D7BAF" w:rsidP="00717770">
      <w:pPr>
        <w:rPr>
          <w:ins w:id="50" w:author="Kim, Jong H" w:date="2013-02-18T14:32:00Z"/>
          <w:lang w:eastAsia="ko-KR"/>
        </w:rPr>
      </w:pPr>
      <w:r>
        <w:t xml:space="preserve">The basic </w:t>
      </w:r>
      <w:r w:rsidR="00A726D2">
        <w:t xml:space="preserve">approach </w:t>
      </w:r>
      <w:r>
        <w:t xml:space="preserve">for multi-dataset collective IO is not much different from </w:t>
      </w:r>
      <w:r w:rsidR="00B1724A">
        <w:t xml:space="preserve">the current implementation of </w:t>
      </w:r>
      <w:ins w:id="51" w:author="Kim, Jong H" w:date="2013-02-18T14:31:00Z">
        <w:r w:rsidR="00594331">
          <w:rPr>
            <w:rFonts w:hint="eastAsia"/>
            <w:lang w:eastAsia="ko-KR"/>
          </w:rPr>
          <w:t xml:space="preserve">chunk </w:t>
        </w:r>
      </w:ins>
      <w:r w:rsidR="00B1724A" w:rsidRPr="00A726D2">
        <w:t>collective</w:t>
      </w:r>
      <w:r w:rsidR="00B1724A">
        <w:t xml:space="preserve"> IO </w:t>
      </w:r>
      <w:r w:rsidR="008D7245">
        <w:t>on a</w:t>
      </w:r>
      <w:r w:rsidR="00B1724A">
        <w:t xml:space="preserve"> single dataset</w:t>
      </w:r>
      <w:r>
        <w:t xml:space="preserve">. The major </w:t>
      </w:r>
      <w:r w:rsidR="00B1724A">
        <w:t>change</w:t>
      </w:r>
      <w:r>
        <w:t xml:space="preserve"> </w:t>
      </w:r>
      <w:r w:rsidR="000F6302">
        <w:t xml:space="preserve">for </w:t>
      </w:r>
      <w:r w:rsidR="00B1724A">
        <w:t>th</w:t>
      </w:r>
      <w:ins w:id="52" w:author="Kim, Jong H" w:date="2013-02-18T14:31:00Z">
        <w:r w:rsidR="00594331">
          <w:rPr>
            <w:rFonts w:hint="eastAsia"/>
            <w:lang w:eastAsia="ko-KR"/>
          </w:rPr>
          <w:t>e</w:t>
        </w:r>
      </w:ins>
      <w:del w:id="53" w:author="Kim, Jong H" w:date="2013-02-18T14:31:00Z">
        <w:r w:rsidR="00B1724A" w:rsidDel="00594331">
          <w:delText>e new</w:delText>
        </w:r>
      </w:del>
      <w:r w:rsidR="00B1724A">
        <w:t xml:space="preserve"> work </w:t>
      </w:r>
      <w:r>
        <w:t xml:space="preserve">is </w:t>
      </w:r>
      <w:r w:rsidR="008D7245">
        <w:t>that we</w:t>
      </w:r>
      <w:r>
        <w:t xml:space="preserve"> add data information from </w:t>
      </w:r>
      <w:del w:id="54" w:author="Kim, Jong H" w:date="2013-02-18T14:23:00Z">
        <w:r w:rsidDel="001D7157">
          <w:delText>different</w:delText>
        </w:r>
      </w:del>
      <w:ins w:id="55" w:author="Kim, Jong H" w:date="2013-02-18T14:23:00Z">
        <w:r w:rsidR="001D7157">
          <w:rPr>
            <w:lang w:eastAsia="ko-KR"/>
          </w:rPr>
          <w:t>multiple</w:t>
        </w:r>
      </w:ins>
      <w:r>
        <w:t xml:space="preserve"> datasets to the </w:t>
      </w:r>
      <w:r w:rsidR="000F6302">
        <w:t xml:space="preserve">I/O </w:t>
      </w:r>
      <w:r>
        <w:t xml:space="preserve">mapping list and construct </w:t>
      </w:r>
      <w:ins w:id="56" w:author="Kim, Jong H" w:date="2013-02-18T14:33:00Z">
        <w:r w:rsidR="00594331">
          <w:rPr>
            <w:rFonts w:hint="eastAsia"/>
            <w:lang w:eastAsia="ko-KR"/>
          </w:rPr>
          <w:t xml:space="preserve">MPI </w:t>
        </w:r>
      </w:ins>
      <w:r>
        <w:t xml:space="preserve">information </w:t>
      </w:r>
      <w:r w:rsidR="00176195">
        <w:t>for collective</w:t>
      </w:r>
      <w:r>
        <w:t xml:space="preserve"> IO operations.</w:t>
      </w:r>
      <w:r w:rsidR="008D7245">
        <w:t xml:space="preserve"> </w:t>
      </w:r>
    </w:p>
    <w:p w:rsidR="00717770" w:rsidRDefault="008D7245" w:rsidP="00717770">
      <w:r>
        <w:t xml:space="preserve">The following example chart </w:t>
      </w:r>
      <w:del w:id="57" w:author="Kim, Jong H" w:date="2013-02-18T14:34:00Z">
        <w:r w:rsidR="00B1724A" w:rsidDel="00594331">
          <w:delText>explain</w:delText>
        </w:r>
      </w:del>
      <w:ins w:id="58" w:author="Kim, Jong H" w:date="2013-02-18T14:34:00Z">
        <w:r w:rsidR="00594331">
          <w:rPr>
            <w:rFonts w:hint="eastAsia"/>
            <w:lang w:eastAsia="ko-KR"/>
          </w:rPr>
          <w:t>show</w:t>
        </w:r>
      </w:ins>
      <w:r w:rsidR="00B1724A">
        <w:t>s the</w:t>
      </w:r>
      <w:ins w:id="59" w:author="Kim, Jong H" w:date="2013-02-18T14:34:00Z">
        <w:r w:rsidR="003E4D0F">
          <w:rPr>
            <w:rFonts w:hint="eastAsia"/>
            <w:lang w:eastAsia="ko-KR"/>
          </w:rPr>
          <w:t xml:space="preserve"> conceptual</w:t>
        </w:r>
      </w:ins>
      <w:r w:rsidR="00B1724A">
        <w:t xml:space="preserve"> implementation approach for the new API functions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5F079365" wp14:editId="40AE6A80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AF" w:rsidRDefault="006D7BAF" w:rsidP="00717770"/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8D7245" w:rsidRDefault="008D7245" w:rsidP="008D7245">
      <w:pPr>
        <w:rPr>
          <w:ins w:id="60" w:author="Kim, Jong H" w:date="2013-02-15T14:24:00Z"/>
          <w:lang w:eastAsia="ko-KR"/>
        </w:rPr>
      </w:pPr>
      <w:del w:id="61" w:author="Kim, Jong H" w:date="2013-02-15T14:37:00Z">
        <w:r w:rsidDel="00277A6C">
          <w:delText>Two</w:delText>
        </w:r>
      </w:del>
      <w:ins w:id="62" w:author="Kim, Jong H" w:date="2013-02-15T14:37:00Z">
        <w:r w:rsidR="00277A6C">
          <w:rPr>
            <w:rFonts w:hint="eastAsia"/>
            <w:lang w:eastAsia="ko-KR"/>
          </w:rPr>
          <w:t>Three</w:t>
        </w:r>
      </w:ins>
      <w:r>
        <w:t xml:space="preserve"> new functions,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 w:rsidR="00624439" w:rsidRPr="0085757E"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del w:id="63" w:author="Kim, Jong H" w:date="2013-02-15T14:38:00Z">
        <w:r w:rsidRPr="0085757E" w:rsidDel="00277A6C">
          <w:rPr>
            <w:i/>
          </w:rPr>
          <w:delText xml:space="preserve"> </w:delText>
        </w:r>
        <w:r w:rsidDel="00277A6C">
          <w:delText>and</w:delText>
        </w:r>
      </w:del>
      <w:ins w:id="64" w:author="Kim, Jong H" w:date="2013-02-15T14:38:00Z">
        <w:r w:rsidR="00277A6C">
          <w:rPr>
            <w:rFonts w:hint="eastAsia"/>
            <w:lang w:eastAsia="ko-KR"/>
          </w:rPr>
          <w:t>,</w:t>
        </w:r>
      </w:ins>
      <w:r>
        <w:t xml:space="preserve"> </w:t>
      </w:r>
      <w:r w:rsidRPr="0085757E">
        <w:rPr>
          <w:i/>
        </w:rPr>
        <w:t>H5Dwrite_mult</w:t>
      </w:r>
      <w:r w:rsidR="00624439" w:rsidRPr="0085757E">
        <w:rPr>
          <w:i/>
        </w:rPr>
        <w:t>i</w:t>
      </w:r>
      <w:r w:rsidRPr="0085757E">
        <w:rPr>
          <w:i/>
        </w:rPr>
        <w:t>()</w:t>
      </w:r>
      <w:ins w:id="65" w:author="Kim, Jong H" w:date="2013-02-15T14:38:00Z">
        <w:r w:rsidR="00277A6C">
          <w:rPr>
            <w:rFonts w:hint="eastAsia"/>
            <w:lang w:eastAsia="ko-KR"/>
          </w:rPr>
          <w:t xml:space="preserve"> and H5Dclose_multi()</w:t>
        </w:r>
      </w:ins>
      <w:del w:id="66" w:author="Kim, Jong H" w:date="2013-02-15T14:38:00Z">
        <w:r w:rsidDel="00277A6C">
          <w:delText>,</w:delText>
        </w:r>
      </w:del>
      <w:r>
        <w:t xml:space="preserve"> are proposed here</w:t>
      </w:r>
      <w:ins w:id="67" w:author="Kim, Jong H" w:date="2013-02-15T14:32:00Z">
        <w:r w:rsidR="00277A6C">
          <w:rPr>
            <w:rFonts w:hint="eastAsia"/>
            <w:lang w:eastAsia="ko-KR"/>
          </w:rPr>
          <w:t>,</w:t>
        </w:r>
      </w:ins>
      <w:ins w:id="68" w:author="Kim, Jong H" w:date="2013-02-15T14:25:00Z">
        <w:r w:rsidR="00B2258F">
          <w:rPr>
            <w:rFonts w:hint="eastAsia"/>
            <w:lang w:eastAsia="ko-KR"/>
          </w:rPr>
          <w:t xml:space="preserve"> and</w:t>
        </w:r>
      </w:ins>
      <w:ins w:id="69" w:author="Kim, Jong H" w:date="2013-02-15T14:30:00Z">
        <w:r w:rsidR="00B2258F">
          <w:rPr>
            <w:rFonts w:hint="eastAsia"/>
            <w:lang w:eastAsia="ko-KR"/>
          </w:rPr>
          <w:t xml:space="preserve"> </w:t>
        </w:r>
      </w:ins>
      <w:ins w:id="70" w:author="Kim, Jong H" w:date="2013-02-18T10:25:00Z">
        <w:r w:rsidR="00C44ADE">
          <w:rPr>
            <w:rFonts w:hint="eastAsia"/>
            <w:lang w:eastAsia="ko-KR"/>
          </w:rPr>
          <w:t xml:space="preserve">a </w:t>
        </w:r>
      </w:ins>
      <w:ins w:id="71" w:author="Kim, Jong H" w:date="2013-02-15T14:31:00Z">
        <w:r w:rsidR="00277A6C">
          <w:rPr>
            <w:rFonts w:hint="eastAsia"/>
            <w:lang w:eastAsia="ko-KR"/>
          </w:rPr>
          <w:t xml:space="preserve">common </w:t>
        </w:r>
      </w:ins>
      <w:ins w:id="72" w:author="Kim, Jong H" w:date="2013-02-15T14:30:00Z">
        <w:r w:rsidR="00277A6C">
          <w:rPr>
            <w:rFonts w:hint="eastAsia"/>
            <w:lang w:eastAsia="ko-KR"/>
          </w:rPr>
          <w:t xml:space="preserve">type </w:t>
        </w:r>
      </w:ins>
      <w:ins w:id="73" w:author="Kim, Jong H" w:date="2013-02-18T10:25:00Z">
        <w:r w:rsidR="00C44ADE">
          <w:rPr>
            <w:lang w:eastAsia="ko-KR"/>
          </w:rPr>
          <w:t>structure</w:t>
        </w:r>
      </w:ins>
      <w:ins w:id="74" w:author="Kim, Jong H" w:date="2013-02-18T10:26:00Z">
        <w:r w:rsidR="00C44ADE">
          <w:rPr>
            <w:rFonts w:hint="eastAsia"/>
            <w:lang w:eastAsia="ko-KR"/>
          </w:rPr>
          <w:t xml:space="preserve"> is</w:t>
        </w:r>
      </w:ins>
      <w:ins w:id="75" w:author="Kim, Jong H" w:date="2013-02-15T14:30:00Z">
        <w:r w:rsidR="00277A6C">
          <w:rPr>
            <w:rFonts w:hint="eastAsia"/>
            <w:lang w:eastAsia="ko-KR"/>
          </w:rPr>
          <w:t xml:space="preserve"> used for the APIs</w:t>
        </w:r>
      </w:ins>
      <w:ins w:id="76" w:author="Kim, Jong H" w:date="2013-02-15T14:33:00Z">
        <w:r w:rsidR="00277A6C">
          <w:rPr>
            <w:rFonts w:hint="eastAsia"/>
            <w:lang w:eastAsia="ko-KR"/>
          </w:rPr>
          <w:t xml:space="preserve"> </w:t>
        </w:r>
      </w:ins>
      <w:ins w:id="77" w:author="Kim, Jong H" w:date="2013-02-18T10:26:00Z">
        <w:r w:rsidR="00C44ADE">
          <w:rPr>
            <w:rFonts w:hint="eastAsia"/>
            <w:lang w:eastAsia="ko-KR"/>
          </w:rPr>
          <w:t>as</w:t>
        </w:r>
      </w:ins>
      <w:ins w:id="78" w:author="Kim, Jong H" w:date="2013-02-15T14:34:00Z">
        <w:r w:rsidR="00277A6C">
          <w:rPr>
            <w:rFonts w:hint="eastAsia"/>
            <w:lang w:eastAsia="ko-KR"/>
          </w:rPr>
          <w:t xml:space="preserve"> defined</w:t>
        </w:r>
      </w:ins>
      <w:ins w:id="79" w:author="Kim, Jong H" w:date="2013-02-15T14:33:00Z">
        <w:r w:rsidR="00277A6C">
          <w:rPr>
            <w:rFonts w:hint="eastAsia"/>
            <w:lang w:eastAsia="ko-KR"/>
          </w:rPr>
          <w:t xml:space="preserve"> below</w:t>
        </w:r>
      </w:ins>
      <w:ins w:id="80" w:author="Kim, Jong H" w:date="2013-02-15T14:25:00Z">
        <w:r w:rsidR="00B2258F">
          <w:rPr>
            <w:rFonts w:hint="eastAsia"/>
            <w:lang w:eastAsia="ko-KR"/>
          </w:rPr>
          <w:t xml:space="preserve"> </w:t>
        </w:r>
      </w:ins>
      <w:r>
        <w:t>.</w:t>
      </w:r>
    </w:p>
    <w:p w:rsidR="00B2258F" w:rsidRPr="0031009B" w:rsidRDefault="00B2258F" w:rsidP="00B2258F">
      <w:pPr>
        <w:contextualSpacing/>
        <w:rPr>
          <w:ins w:id="81" w:author="Kim, Jong H" w:date="2013-02-15T14:24:00Z"/>
          <w:rFonts w:ascii="Consolas" w:hAnsi="Consolas"/>
        </w:rPr>
      </w:pPr>
      <w:ins w:id="82" w:author="Kim, Jong H" w:date="2013-02-15T14:24:00Z">
        <w:r>
          <w:rPr>
            <w:rFonts w:ascii="Consolas" w:hAnsi="Consolas" w:hint="eastAsia"/>
            <w:lang w:eastAsia="ko-KR"/>
          </w:rPr>
          <w:t xml:space="preserve">   </w:t>
        </w:r>
      </w:ins>
      <w:proofErr w:type="spellStart"/>
      <w:proofErr w:type="gramStart"/>
      <w:ins w:id="83" w:author="Kim, Jong H" w:date="2013-02-15T14:30:00Z">
        <w:r>
          <w:rPr>
            <w:rFonts w:ascii="Consolas" w:hAnsi="Consolas" w:hint="eastAsia"/>
            <w:lang w:eastAsia="ko-KR"/>
          </w:rPr>
          <w:t>t</w:t>
        </w:r>
      </w:ins>
      <w:ins w:id="84" w:author="Kim, Jong H" w:date="2013-02-15T14:25:00Z">
        <w:r>
          <w:rPr>
            <w:rFonts w:ascii="Consolas" w:hAnsi="Consolas" w:hint="eastAsia"/>
            <w:lang w:eastAsia="ko-KR"/>
          </w:rPr>
          <w:t>ypedef</w:t>
        </w:r>
        <w:proofErr w:type="spellEnd"/>
        <w:proofErr w:type="gramEnd"/>
        <w:r>
          <w:rPr>
            <w:rFonts w:ascii="Consolas" w:hAnsi="Consolas" w:hint="eastAsia"/>
            <w:lang w:eastAsia="ko-KR"/>
          </w:rPr>
          <w:t xml:space="preserve"> </w:t>
        </w:r>
      </w:ins>
      <w:proofErr w:type="spellStart"/>
      <w:ins w:id="85" w:author="Kim, Jong H" w:date="2013-02-15T14:24:00Z">
        <w:r>
          <w:rPr>
            <w:rFonts w:ascii="Consolas" w:hAnsi="Consolas"/>
          </w:rPr>
          <w:t>struct</w:t>
        </w:r>
        <w:proofErr w:type="spellEnd"/>
        <w:r>
          <w:rPr>
            <w:rFonts w:ascii="Consolas" w:hAnsi="Consolas"/>
          </w:rPr>
          <w:t xml:space="preserve"> H5D</w:t>
        </w:r>
      </w:ins>
      <w:ins w:id="86" w:author="Kim, Jong H" w:date="2013-02-15T14:35:00Z">
        <w:r w:rsidR="00277A6C">
          <w:rPr>
            <w:rFonts w:ascii="Consolas" w:hAnsi="Consolas" w:hint="eastAsia"/>
            <w:lang w:eastAsia="ko-KR"/>
          </w:rPr>
          <w:t>_</w:t>
        </w:r>
      </w:ins>
      <w:ins w:id="87" w:author="Kim, Jong H" w:date="2013-02-15T14:25:00Z">
        <w:r>
          <w:rPr>
            <w:rFonts w:ascii="Consolas" w:hAnsi="Consolas" w:hint="eastAsia"/>
            <w:lang w:eastAsia="ko-KR"/>
          </w:rPr>
          <w:t>rw</w:t>
        </w:r>
      </w:ins>
      <w:ins w:id="88" w:author="Kim, Jong H" w:date="2013-02-15T14:24:00Z">
        <w:r>
          <w:rPr>
            <w:rFonts w:ascii="Consolas" w:hAnsi="Consolas"/>
          </w:rPr>
          <w:t>_multi</w:t>
        </w:r>
        <w:r w:rsidRPr="0031009B">
          <w:rPr>
            <w:rFonts w:ascii="Consolas" w:hAnsi="Consolas"/>
          </w:rPr>
          <w:t>_t</w:t>
        </w:r>
      </w:ins>
    </w:p>
    <w:p w:rsidR="00B2258F" w:rsidRPr="0031009B" w:rsidRDefault="00B2258F">
      <w:pPr>
        <w:contextualSpacing/>
        <w:rPr>
          <w:ins w:id="89" w:author="Kim, Jong H" w:date="2013-02-15T14:24:00Z"/>
          <w:rFonts w:ascii="Consolas" w:hAnsi="Consolas"/>
        </w:rPr>
        <w:pPrChange w:id="90" w:author="Kim, Jong H" w:date="2013-02-15T14:24:00Z">
          <w:pPr>
            <w:ind w:firstLine="720"/>
            <w:contextualSpacing/>
          </w:pPr>
        </w:pPrChange>
      </w:pPr>
      <w:ins w:id="91" w:author="Kim, Jong H" w:date="2013-02-15T14:24:00Z">
        <w:r>
          <w:rPr>
            <w:rFonts w:ascii="Consolas" w:hAnsi="Consolas" w:hint="eastAsia"/>
            <w:lang w:eastAsia="ko-KR"/>
          </w:rPr>
          <w:t xml:space="preserve">   </w:t>
        </w:r>
        <w:r w:rsidRPr="0031009B">
          <w:rPr>
            <w:rFonts w:ascii="Consolas" w:hAnsi="Consolas"/>
          </w:rPr>
          <w:t>{</w:t>
        </w:r>
      </w:ins>
    </w:p>
    <w:p w:rsidR="00B2258F" w:rsidRPr="00594331" w:rsidRDefault="00B2258F">
      <w:pPr>
        <w:contextualSpacing/>
        <w:rPr>
          <w:ins w:id="92" w:author="Kim, Jong H" w:date="2013-02-15T14:24:00Z"/>
          <w:rFonts w:ascii="Consolas" w:hAnsi="Consolas" w:cs="Times"/>
          <w:szCs w:val="32"/>
        </w:rPr>
        <w:pPrChange w:id="93" w:author="Kim, Jong H" w:date="2013-02-15T14:24:00Z">
          <w:pPr>
            <w:ind w:left="720" w:firstLine="720"/>
            <w:contextualSpacing/>
          </w:pPr>
        </w:pPrChange>
      </w:pPr>
      <w:ins w:id="94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95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spellStart"/>
        <w:r w:rsidRPr="000A2CD5">
          <w:rPr>
            <w:rFonts w:ascii="Consolas" w:hAnsi="Consolas" w:cs="Times"/>
            <w:iCs/>
            <w:szCs w:val="32"/>
            <w:rPrChange w:id="96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>hid_t</w:t>
        </w:r>
        <w:proofErr w:type="spellEnd"/>
        <w:r w:rsidRPr="000A2CD5">
          <w:rPr>
            <w:rFonts w:ascii="Consolas" w:hAnsi="Consolas" w:cs="Times"/>
            <w:iCs/>
            <w:szCs w:val="32"/>
            <w:rPrChange w:id="97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 xml:space="preserve"> </w:t>
        </w:r>
        <w:proofErr w:type="spellStart"/>
        <w:r w:rsidRPr="00594331">
          <w:rPr>
            <w:rFonts w:ascii="Consolas" w:hAnsi="Consolas" w:cs="Courier"/>
            <w:szCs w:val="26"/>
          </w:rPr>
          <w:t>dataset_id</w:t>
        </w:r>
        <w:proofErr w:type="spellEnd"/>
        <w:r w:rsidRPr="00594331">
          <w:rPr>
            <w:rFonts w:ascii="Consolas" w:hAnsi="Consolas" w:cs="Times"/>
            <w:szCs w:val="32"/>
          </w:rPr>
          <w:t>;</w:t>
        </w:r>
        <w:r w:rsidRPr="00594331">
          <w:rPr>
            <w:rFonts w:ascii="Consolas" w:hAnsi="Consolas" w:cs="Times"/>
            <w:szCs w:val="32"/>
          </w:rPr>
          <w:tab/>
        </w:r>
        <w:r w:rsidRPr="00594331">
          <w:rPr>
            <w:rFonts w:ascii="Consolas" w:hAnsi="Consolas" w:cs="Times"/>
            <w:szCs w:val="32"/>
          </w:rPr>
          <w:tab/>
        </w:r>
      </w:ins>
    </w:p>
    <w:p w:rsidR="00B2258F" w:rsidRPr="00594331" w:rsidRDefault="00B2258F">
      <w:pPr>
        <w:contextualSpacing/>
        <w:rPr>
          <w:ins w:id="98" w:author="Kim, Jong H" w:date="2013-02-15T14:24:00Z"/>
          <w:rFonts w:ascii="Consolas" w:hAnsi="Consolas" w:cs="Times"/>
          <w:szCs w:val="32"/>
        </w:rPr>
        <w:pPrChange w:id="99" w:author="Kim, Jong H" w:date="2013-02-15T14:24:00Z">
          <w:pPr>
            <w:ind w:left="720" w:firstLine="720"/>
            <w:contextualSpacing/>
          </w:pPr>
        </w:pPrChange>
      </w:pPr>
      <w:ins w:id="100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101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spellStart"/>
        <w:r w:rsidRPr="000A2CD5">
          <w:rPr>
            <w:rFonts w:ascii="Consolas" w:hAnsi="Consolas" w:cs="Times"/>
            <w:iCs/>
            <w:szCs w:val="32"/>
            <w:lang w:eastAsia="ko-KR"/>
            <w:rPrChange w:id="102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>h</w:t>
        </w:r>
        <w:r w:rsidRPr="000A2CD5">
          <w:rPr>
            <w:rFonts w:ascii="Consolas" w:hAnsi="Consolas" w:cs="Times"/>
            <w:iCs/>
            <w:szCs w:val="32"/>
            <w:rPrChange w:id="103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>id_t</w:t>
        </w:r>
        <w:proofErr w:type="spellEnd"/>
        <w:r w:rsidRPr="00594331">
          <w:rPr>
            <w:rFonts w:ascii="Consolas" w:hAnsi="Consolas" w:cs="Times"/>
            <w:szCs w:val="32"/>
          </w:rPr>
          <w:t xml:space="preserve"> </w:t>
        </w:r>
        <w:proofErr w:type="spellStart"/>
        <w:r w:rsidRPr="00594331">
          <w:rPr>
            <w:rFonts w:ascii="Consolas" w:hAnsi="Consolas" w:cs="Courier"/>
            <w:szCs w:val="26"/>
          </w:rPr>
          <w:t>mem_type_id</w:t>
        </w:r>
        <w:proofErr w:type="spellEnd"/>
        <w:r w:rsidRPr="00594331">
          <w:rPr>
            <w:rFonts w:ascii="Consolas" w:hAnsi="Consolas" w:cs="Times"/>
            <w:szCs w:val="32"/>
          </w:rPr>
          <w:t xml:space="preserve">; </w:t>
        </w:r>
        <w:r w:rsidRPr="00594331">
          <w:rPr>
            <w:rFonts w:ascii="Consolas" w:hAnsi="Consolas" w:cs="Times"/>
            <w:szCs w:val="32"/>
          </w:rPr>
          <w:tab/>
        </w:r>
        <w:r w:rsidRPr="00594331">
          <w:rPr>
            <w:rFonts w:ascii="Consolas" w:hAnsi="Consolas" w:cs="Times"/>
            <w:szCs w:val="32"/>
          </w:rPr>
          <w:tab/>
        </w:r>
      </w:ins>
    </w:p>
    <w:p w:rsidR="00B2258F" w:rsidRPr="00594331" w:rsidRDefault="00B2258F">
      <w:pPr>
        <w:contextualSpacing/>
        <w:rPr>
          <w:ins w:id="104" w:author="Kim, Jong H" w:date="2013-02-15T14:24:00Z"/>
          <w:rFonts w:ascii="Consolas" w:hAnsi="Consolas" w:cs="Times"/>
          <w:szCs w:val="32"/>
        </w:rPr>
        <w:pPrChange w:id="105" w:author="Kim, Jong H" w:date="2013-02-15T14:24:00Z">
          <w:pPr>
            <w:ind w:left="720" w:firstLine="720"/>
            <w:contextualSpacing/>
          </w:pPr>
        </w:pPrChange>
      </w:pPr>
      <w:ins w:id="106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107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spellStart"/>
        <w:r w:rsidRPr="000A2CD5">
          <w:rPr>
            <w:rFonts w:ascii="Consolas" w:hAnsi="Consolas" w:cs="Times"/>
            <w:iCs/>
            <w:szCs w:val="32"/>
            <w:rPrChange w:id="108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>hid_t</w:t>
        </w:r>
        <w:proofErr w:type="spellEnd"/>
        <w:r w:rsidRPr="00594331">
          <w:rPr>
            <w:rFonts w:ascii="Consolas" w:hAnsi="Consolas" w:cs="Times"/>
            <w:szCs w:val="32"/>
          </w:rPr>
          <w:t xml:space="preserve"> </w:t>
        </w:r>
        <w:proofErr w:type="spellStart"/>
        <w:r w:rsidRPr="00594331">
          <w:rPr>
            <w:rFonts w:ascii="Consolas" w:hAnsi="Consolas" w:cs="Courier"/>
            <w:szCs w:val="26"/>
          </w:rPr>
          <w:t>mem_space_id</w:t>
        </w:r>
        <w:proofErr w:type="spellEnd"/>
        <w:r w:rsidRPr="00594331">
          <w:rPr>
            <w:rFonts w:ascii="Consolas" w:hAnsi="Consolas" w:cs="Times"/>
            <w:szCs w:val="32"/>
          </w:rPr>
          <w:t xml:space="preserve">; </w:t>
        </w:r>
        <w:r w:rsidRPr="00594331">
          <w:rPr>
            <w:rFonts w:ascii="Consolas" w:hAnsi="Consolas" w:cs="Times"/>
            <w:szCs w:val="32"/>
          </w:rPr>
          <w:tab/>
        </w:r>
        <w:r w:rsidRPr="00594331">
          <w:rPr>
            <w:rFonts w:ascii="Consolas" w:hAnsi="Consolas" w:cs="Times"/>
            <w:szCs w:val="32"/>
          </w:rPr>
          <w:tab/>
        </w:r>
      </w:ins>
    </w:p>
    <w:p w:rsidR="00B2258F" w:rsidRPr="00594331" w:rsidRDefault="00B2258F">
      <w:pPr>
        <w:contextualSpacing/>
        <w:rPr>
          <w:ins w:id="109" w:author="Kim, Jong H" w:date="2013-02-15T14:24:00Z"/>
          <w:rFonts w:ascii="Consolas" w:hAnsi="Consolas" w:cs="Times"/>
          <w:szCs w:val="32"/>
          <w:lang w:eastAsia="ko-KR"/>
        </w:rPr>
        <w:pPrChange w:id="110" w:author="Kim, Jong H" w:date="2013-02-15T14:24:00Z">
          <w:pPr>
            <w:ind w:left="720" w:firstLine="720"/>
            <w:contextualSpacing/>
          </w:pPr>
        </w:pPrChange>
      </w:pPr>
      <w:ins w:id="111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112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spellStart"/>
        <w:r w:rsidRPr="000A2CD5">
          <w:rPr>
            <w:rFonts w:ascii="Consolas" w:hAnsi="Consolas" w:cs="Times"/>
            <w:iCs/>
            <w:szCs w:val="32"/>
            <w:rPrChange w:id="113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>hid_t</w:t>
        </w:r>
        <w:proofErr w:type="spellEnd"/>
        <w:r w:rsidRPr="00594331">
          <w:rPr>
            <w:rFonts w:ascii="Consolas" w:hAnsi="Consolas" w:cs="Times"/>
            <w:szCs w:val="32"/>
          </w:rPr>
          <w:t xml:space="preserve"> </w:t>
        </w:r>
        <w:proofErr w:type="spellStart"/>
        <w:r w:rsidRPr="00594331">
          <w:rPr>
            <w:rFonts w:ascii="Consolas" w:hAnsi="Consolas" w:cs="Courier"/>
            <w:szCs w:val="26"/>
          </w:rPr>
          <w:t>file_space_id</w:t>
        </w:r>
        <w:proofErr w:type="spellEnd"/>
        <w:r w:rsidRPr="00594331">
          <w:rPr>
            <w:rFonts w:ascii="Consolas" w:hAnsi="Consolas" w:cs="Times"/>
            <w:szCs w:val="32"/>
          </w:rPr>
          <w:t>;</w:t>
        </w:r>
        <w:r w:rsidRPr="00594331">
          <w:rPr>
            <w:rFonts w:ascii="Consolas" w:hAnsi="Consolas" w:cs="Times"/>
            <w:szCs w:val="32"/>
          </w:rPr>
          <w:tab/>
        </w:r>
        <w:r w:rsidRPr="00594331">
          <w:rPr>
            <w:rFonts w:ascii="Consolas" w:hAnsi="Consolas" w:cs="Times"/>
            <w:szCs w:val="32"/>
          </w:rPr>
          <w:tab/>
        </w:r>
      </w:ins>
    </w:p>
    <w:p w:rsidR="00B2258F" w:rsidRPr="00594331" w:rsidRDefault="00B2258F">
      <w:pPr>
        <w:contextualSpacing/>
        <w:rPr>
          <w:ins w:id="114" w:author="Kim, Jong H" w:date="2013-02-15T14:24:00Z"/>
          <w:rFonts w:ascii="Consolas" w:hAnsi="Consolas" w:cs="Times"/>
          <w:szCs w:val="32"/>
          <w:lang w:eastAsia="ko-KR"/>
        </w:rPr>
        <w:pPrChange w:id="115" w:author="Kim, Jong H" w:date="2013-02-15T14:24:00Z">
          <w:pPr>
            <w:ind w:left="720" w:firstLine="720"/>
            <w:contextualSpacing/>
          </w:pPr>
        </w:pPrChange>
      </w:pPr>
      <w:ins w:id="116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117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gramStart"/>
        <w:r w:rsidRPr="000A2CD5">
          <w:rPr>
            <w:rFonts w:ascii="Consolas" w:hAnsi="Consolas" w:cs="Times"/>
            <w:iCs/>
            <w:szCs w:val="32"/>
            <w:lang w:eastAsia="ko-KR"/>
            <w:rPrChange w:id="118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>unsigned</w:t>
        </w:r>
        <w:proofErr w:type="gramEnd"/>
        <w:r w:rsidRPr="000A2CD5">
          <w:rPr>
            <w:rFonts w:ascii="Consolas" w:hAnsi="Consolas" w:cs="Times"/>
            <w:iCs/>
            <w:szCs w:val="32"/>
            <w:lang w:eastAsia="ko-KR"/>
            <w:rPrChange w:id="119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</w:t>
        </w:r>
        <w:proofErr w:type="spellStart"/>
        <w:r w:rsidRPr="000A2CD5">
          <w:rPr>
            <w:rFonts w:ascii="Consolas" w:hAnsi="Consolas" w:cs="Times"/>
            <w:iCs/>
            <w:szCs w:val="32"/>
            <w:lang w:eastAsia="ko-KR"/>
            <w:rPrChange w:id="120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>int</w:t>
        </w:r>
        <w:proofErr w:type="spellEnd"/>
        <w:r w:rsidRPr="000A2CD5">
          <w:rPr>
            <w:rFonts w:ascii="Consolas" w:hAnsi="Consolas" w:cs="Times"/>
            <w:iCs/>
            <w:szCs w:val="32"/>
            <w:lang w:eastAsia="ko-KR"/>
            <w:rPrChange w:id="121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</w:t>
        </w:r>
        <w:proofErr w:type="spellStart"/>
        <w:r w:rsidRPr="000A2CD5">
          <w:rPr>
            <w:rFonts w:ascii="Consolas" w:hAnsi="Consolas" w:cs="Times"/>
            <w:iCs/>
            <w:szCs w:val="32"/>
            <w:lang w:eastAsia="ko-KR"/>
            <w:rPrChange w:id="122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>close_flags</w:t>
        </w:r>
        <w:proofErr w:type="spellEnd"/>
        <w:r w:rsidRPr="00594331">
          <w:rPr>
            <w:rFonts w:ascii="Consolas" w:hAnsi="Consolas" w:cs="Times" w:hint="eastAsia"/>
            <w:szCs w:val="32"/>
            <w:lang w:eastAsia="ko-KR"/>
          </w:rPr>
          <w:t>;</w:t>
        </w:r>
      </w:ins>
      <w:ins w:id="123" w:author="Kim, Jong H" w:date="2013-02-15T14:26:00Z">
        <w:r w:rsidRPr="00594331">
          <w:rPr>
            <w:rFonts w:ascii="Consolas" w:hAnsi="Consolas" w:cs="Times" w:hint="eastAsia"/>
            <w:szCs w:val="32"/>
            <w:lang w:eastAsia="ko-KR"/>
          </w:rPr>
          <w:t xml:space="preserve">  </w:t>
        </w:r>
      </w:ins>
      <w:ins w:id="124" w:author="Kim, Jong H" w:date="2013-02-15T14:27:00Z">
        <w:r w:rsidRPr="00594331">
          <w:rPr>
            <w:rFonts w:ascii="Consolas" w:hAnsi="Consolas" w:cs="Times" w:hint="eastAsia"/>
            <w:szCs w:val="32"/>
            <w:lang w:eastAsia="ko-KR"/>
          </w:rPr>
          <w:t xml:space="preserve">/* </w:t>
        </w:r>
      </w:ins>
      <w:ins w:id="125" w:author="Kim, Jong H" w:date="2013-02-18T10:26:00Z">
        <w:r w:rsidR="00C44ADE" w:rsidRPr="00594331">
          <w:rPr>
            <w:rFonts w:ascii="Consolas" w:hAnsi="Consolas" w:cs="Times" w:hint="eastAsia"/>
            <w:szCs w:val="32"/>
            <w:lang w:eastAsia="ko-KR"/>
          </w:rPr>
          <w:t>handle</w:t>
        </w:r>
      </w:ins>
      <w:ins w:id="126" w:author="Kim, Jong H" w:date="2013-02-15T14:29:00Z">
        <w:r w:rsidRPr="00594331">
          <w:rPr>
            <w:rFonts w:ascii="Consolas" w:hAnsi="Consolas" w:cs="Times" w:hint="eastAsia"/>
            <w:szCs w:val="32"/>
            <w:lang w:eastAsia="ko-KR"/>
          </w:rPr>
          <w:t xml:space="preserve"> close/free resources */</w:t>
        </w:r>
      </w:ins>
    </w:p>
    <w:p w:rsidR="00B2258F" w:rsidRPr="0031009B" w:rsidRDefault="00B2258F">
      <w:pPr>
        <w:contextualSpacing/>
        <w:rPr>
          <w:ins w:id="127" w:author="Kim, Jong H" w:date="2013-02-15T14:24:00Z"/>
          <w:rFonts w:ascii="Consolas" w:hAnsi="Consolas" w:cs="Times"/>
          <w:szCs w:val="32"/>
        </w:rPr>
        <w:pPrChange w:id="128" w:author="Kim, Jong H" w:date="2013-02-15T14:24:00Z">
          <w:pPr>
            <w:ind w:left="720" w:firstLine="720"/>
            <w:contextualSpacing/>
          </w:pPr>
        </w:pPrChange>
      </w:pPr>
      <w:ins w:id="129" w:author="Kim, Jong H" w:date="2013-02-15T14:24:00Z">
        <w:r w:rsidRPr="000A2CD5">
          <w:rPr>
            <w:rFonts w:ascii="Consolas" w:hAnsi="Consolas" w:cs="Times"/>
            <w:iCs/>
            <w:szCs w:val="32"/>
            <w:lang w:eastAsia="ko-KR"/>
            <w:rPrChange w:id="130" w:author="Kim, Jong H" w:date="2013-02-18T14:14:00Z">
              <w:rPr>
                <w:rFonts w:ascii="Consolas" w:hAnsi="Consolas" w:cs="Times"/>
                <w:i/>
                <w:iCs/>
                <w:szCs w:val="32"/>
                <w:lang w:eastAsia="ko-KR"/>
              </w:rPr>
            </w:rPrChange>
          </w:rPr>
          <w:t xml:space="preserve">      </w:t>
        </w:r>
        <w:proofErr w:type="gramStart"/>
        <w:r w:rsidRPr="000A2CD5">
          <w:rPr>
            <w:rFonts w:ascii="Consolas" w:hAnsi="Consolas" w:cs="Times"/>
            <w:iCs/>
            <w:szCs w:val="32"/>
            <w:rPrChange w:id="131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>void</w:t>
        </w:r>
        <w:proofErr w:type="gramEnd"/>
        <w:r w:rsidRPr="000A2CD5">
          <w:rPr>
            <w:rFonts w:ascii="Consolas" w:hAnsi="Consolas" w:cs="Times"/>
            <w:iCs/>
            <w:szCs w:val="32"/>
            <w:rPrChange w:id="132" w:author="Kim, Jong H" w:date="2013-02-18T14:14:00Z">
              <w:rPr>
                <w:rFonts w:ascii="Consolas" w:hAnsi="Consolas" w:cs="Times"/>
                <w:i/>
                <w:iCs/>
                <w:szCs w:val="32"/>
              </w:rPr>
            </w:rPrChange>
          </w:rPr>
          <w:t xml:space="preserve"> *</w:t>
        </w:r>
        <w:r w:rsidRPr="00594331">
          <w:rPr>
            <w:rFonts w:ascii="Consolas" w:hAnsi="Consolas" w:cs="Times"/>
            <w:szCs w:val="32"/>
          </w:rPr>
          <w:t xml:space="preserve"> </w:t>
        </w:r>
        <w:proofErr w:type="spellStart"/>
        <w:r w:rsidRPr="00594331">
          <w:rPr>
            <w:rFonts w:ascii="Consolas" w:hAnsi="Consolas" w:cs="Courier"/>
            <w:szCs w:val="26"/>
          </w:rPr>
          <w:t>buf</w:t>
        </w:r>
        <w:proofErr w:type="spellEnd"/>
        <w:r w:rsidRPr="00594331">
          <w:rPr>
            <w:rFonts w:ascii="Consolas" w:hAnsi="Consolas" w:cs="Times"/>
            <w:szCs w:val="32"/>
          </w:rPr>
          <w:t>;</w:t>
        </w:r>
        <w:r w:rsidRPr="0031009B">
          <w:rPr>
            <w:rFonts w:ascii="Consolas" w:hAnsi="Consolas" w:cs="Times"/>
            <w:szCs w:val="32"/>
          </w:rPr>
          <w:tab/>
        </w:r>
        <w:r w:rsidRPr="0031009B">
          <w:rPr>
            <w:rFonts w:ascii="Consolas" w:hAnsi="Consolas" w:cs="Times"/>
            <w:szCs w:val="32"/>
          </w:rPr>
          <w:tab/>
        </w:r>
        <w:r w:rsidRPr="0031009B">
          <w:rPr>
            <w:rFonts w:ascii="Consolas" w:hAnsi="Consolas" w:cs="Times"/>
            <w:szCs w:val="32"/>
          </w:rPr>
          <w:tab/>
          <w:t xml:space="preserve">/* </w:t>
        </w:r>
      </w:ins>
      <w:ins w:id="133" w:author="Kim, Jong H" w:date="2013-02-15T14:29:00Z">
        <w:r>
          <w:rPr>
            <w:rFonts w:ascii="Consolas" w:hAnsi="Consolas" w:cs="Times" w:hint="eastAsia"/>
            <w:szCs w:val="32"/>
            <w:lang w:eastAsia="ko-KR"/>
          </w:rPr>
          <w:t xml:space="preserve">data buffer </w:t>
        </w:r>
      </w:ins>
      <w:ins w:id="134" w:author="Kim, Jong H" w:date="2013-02-15T14:24:00Z">
        <w:r w:rsidRPr="0031009B">
          <w:rPr>
            <w:rFonts w:ascii="Consolas" w:hAnsi="Consolas" w:cs="Times"/>
            <w:szCs w:val="32"/>
          </w:rPr>
          <w:t>*/</w:t>
        </w:r>
      </w:ins>
    </w:p>
    <w:p w:rsidR="00B2258F" w:rsidRPr="0031009B" w:rsidRDefault="00B2258F">
      <w:pPr>
        <w:rPr>
          <w:ins w:id="135" w:author="Kim, Jong H" w:date="2013-02-15T14:24:00Z"/>
          <w:rFonts w:ascii="Consolas" w:hAnsi="Consolas"/>
        </w:rPr>
        <w:pPrChange w:id="136" w:author="Kim, Jong H" w:date="2013-02-15T14:25:00Z">
          <w:pPr>
            <w:ind w:firstLine="720"/>
          </w:pPr>
        </w:pPrChange>
      </w:pPr>
      <w:ins w:id="137" w:author="Kim, Jong H" w:date="2013-02-15T14:25:00Z">
        <w:r>
          <w:rPr>
            <w:rFonts w:ascii="Consolas" w:hAnsi="Consolas" w:hint="eastAsia"/>
            <w:lang w:eastAsia="ko-KR"/>
          </w:rPr>
          <w:t xml:space="preserve">   </w:t>
        </w:r>
      </w:ins>
      <w:ins w:id="138" w:author="Kim, Jong H" w:date="2013-02-15T14:24:00Z">
        <w:r w:rsidRPr="0031009B">
          <w:rPr>
            <w:rFonts w:ascii="Consolas" w:hAnsi="Consolas"/>
          </w:rPr>
          <w:t>}</w:t>
        </w:r>
      </w:ins>
      <w:ins w:id="139" w:author="Kim, Jong H" w:date="2013-02-15T14:26:00Z">
        <w:r>
          <w:rPr>
            <w:rFonts w:ascii="Consolas" w:hAnsi="Consolas" w:hint="eastAsia"/>
            <w:lang w:eastAsia="ko-KR"/>
          </w:rPr>
          <w:t xml:space="preserve"> </w:t>
        </w:r>
        <w:r>
          <w:rPr>
            <w:rFonts w:ascii="Consolas" w:hAnsi="Consolas"/>
          </w:rPr>
          <w:t>H5D</w:t>
        </w:r>
      </w:ins>
      <w:ins w:id="140" w:author="Kim, Jong H" w:date="2013-02-15T14:35:00Z">
        <w:r w:rsidR="00277A6C">
          <w:rPr>
            <w:rFonts w:ascii="Consolas" w:hAnsi="Consolas" w:hint="eastAsia"/>
            <w:lang w:eastAsia="ko-KR"/>
          </w:rPr>
          <w:t>_</w:t>
        </w:r>
      </w:ins>
      <w:ins w:id="141" w:author="Kim, Jong H" w:date="2013-02-15T14:26:00Z">
        <w:r>
          <w:rPr>
            <w:rFonts w:ascii="Consolas" w:hAnsi="Consolas" w:hint="eastAsia"/>
            <w:lang w:eastAsia="ko-KR"/>
          </w:rPr>
          <w:t>rw</w:t>
        </w:r>
        <w:r>
          <w:rPr>
            <w:rFonts w:ascii="Consolas" w:hAnsi="Consolas"/>
          </w:rPr>
          <w:t>_multi</w:t>
        </w:r>
        <w:r w:rsidRPr="0031009B">
          <w:rPr>
            <w:rFonts w:ascii="Consolas" w:hAnsi="Consolas"/>
          </w:rPr>
          <w:t>_t</w:t>
        </w:r>
      </w:ins>
      <w:ins w:id="142" w:author="Kim, Jong H" w:date="2013-02-15T14:24:00Z">
        <w:r w:rsidRPr="0031009B">
          <w:rPr>
            <w:rFonts w:ascii="Consolas" w:hAnsi="Consolas"/>
          </w:rPr>
          <w:t>;</w:t>
        </w:r>
      </w:ins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RDefault="00FB3812" w:rsidP="005D0F88">
      <w:r>
        <w:t xml:space="preserve">This </w:t>
      </w:r>
      <w:del w:id="143" w:author="Kim, Jong H" w:date="2013-02-18T11:01:00Z">
        <w:r w:rsidDel="00B250A1">
          <w:delText xml:space="preserve">omnibus </w:delText>
        </w:r>
      </w:del>
      <w:r>
        <w:t xml:space="preserve">routine </w:t>
      </w:r>
      <w:r w:rsidR="00131955">
        <w:t>performs</w:t>
      </w:r>
      <w:r w:rsidR="00804A11">
        <w:t xml:space="preserve"> collective</w:t>
      </w:r>
      <w:ins w:id="144" w:author="Kim, Jong H" w:date="2013-02-15T14:42:00Z">
        <w:r w:rsidR="0075626C">
          <w:rPr>
            <w:rFonts w:hint="eastAsia"/>
            <w:lang w:eastAsia="ko-KR"/>
          </w:rPr>
          <w:t xml:space="preserve"> or independent</w:t>
        </w:r>
      </w:ins>
      <w:ins w:id="145" w:author="Kim, Jong H" w:date="2013-02-15T14:43:00Z">
        <w:r w:rsidR="0075626C">
          <w:rPr>
            <w:rFonts w:hint="eastAsia"/>
            <w:lang w:eastAsia="ko-KR"/>
          </w:rPr>
          <w:t xml:space="preserve"> I/O</w:t>
        </w:r>
      </w:ins>
      <w:r w:rsidR="00131955">
        <w:t xml:space="preserve"> </w:t>
      </w:r>
      <w:r w:rsidR="004559CF">
        <w:t>reads from</w:t>
      </w:r>
      <w:r w:rsidR="00131955">
        <w:t xml:space="preserve"> multiple datasets</w:t>
      </w:r>
      <w:r>
        <w:t>.</w:t>
      </w:r>
      <w:r w:rsidR="00FA220B">
        <w:t xml:space="preserve"> </w:t>
      </w:r>
      <w:ins w:id="146" w:author="Kim, Jong H" w:date="2013-02-15T14:41:00Z">
        <w:r w:rsidR="0075626C">
          <w:rPr>
            <w:rFonts w:hint="eastAsia"/>
            <w:lang w:eastAsia="ko-KR"/>
          </w:rPr>
          <w:t xml:space="preserve">In collective mode, </w:t>
        </w:r>
      </w:ins>
      <w:del w:id="147" w:author="Kim, Jong H" w:date="2013-02-15T14:41:00Z">
        <w:r w:rsidR="00577CD7" w:rsidDel="0075626C">
          <w:delText>A</w:delText>
        </w:r>
      </w:del>
      <w:ins w:id="148" w:author="Kim, Jong H" w:date="2013-02-15T14:41:00Z">
        <w:r w:rsidR="0075626C">
          <w:rPr>
            <w:rFonts w:hint="eastAsia"/>
            <w:lang w:eastAsia="ko-KR"/>
          </w:rPr>
          <w:t>a</w:t>
        </w:r>
      </w:ins>
      <w:r w:rsidR="00FA220B">
        <w:t xml:space="preserve">ll members of the file communicator associated with the HDF5 file must </w:t>
      </w:r>
      <w:r w:rsidR="00FA220B">
        <w:lastRenderedPageBreak/>
        <w:t>participate in the call.</w:t>
      </w:r>
      <w:r>
        <w:t xml:space="preserve"> </w:t>
      </w:r>
      <w:r w:rsidR="00FA220B">
        <w:t xml:space="preserve">Each process </w:t>
      </w:r>
      <w:r w:rsidR="00774409">
        <w:t xml:space="preserve">loads the information required to perform each read into </w:t>
      </w:r>
      <w:ins w:id="149" w:author="Kim, Jong H" w:date="2013-02-15T14:44:00Z">
        <w:r w:rsidR="0075626C">
          <w:rPr>
            <w:rFonts w:hint="eastAsia"/>
            <w:lang w:eastAsia="ko-KR"/>
          </w:rPr>
          <w:t>the H5D_rw_multi_t</w:t>
        </w:r>
      </w:ins>
      <w:del w:id="150" w:author="Kim, Jong H" w:date="2013-02-15T14:44:00Z">
        <w:r w:rsidR="00774409" w:rsidDel="0075626C">
          <w:delText>a</w:delText>
        </w:r>
      </w:del>
      <w:ins w:id="151" w:author="Kim, Jong H" w:date="2013-02-15T14:44:00Z">
        <w:r w:rsidR="0075626C">
          <w:rPr>
            <w:rFonts w:hint="eastAsia"/>
            <w:lang w:eastAsia="ko-KR"/>
          </w:rPr>
          <w:t xml:space="preserve"> </w:t>
        </w:r>
      </w:ins>
      <w:del w:id="152" w:author="Kim, Jong H" w:date="2013-02-15T14:44:00Z">
        <w:r w:rsidR="00774409" w:rsidDel="0075626C">
          <w:delText xml:space="preserve"> </w:delText>
        </w:r>
      </w:del>
      <w:r w:rsidR="00774409">
        <w:t xml:space="preserve">structure, and passes an array of </w:t>
      </w:r>
      <w:del w:id="153" w:author="Kim, Jong H" w:date="2013-02-15T14:44:00Z">
        <w:r w:rsidR="00774409" w:rsidDel="0075626C">
          <w:delText>such</w:delText>
        </w:r>
      </w:del>
      <w:ins w:id="154" w:author="Kim, Jong H" w:date="2013-02-15T14:44:00Z">
        <w:r w:rsidR="0075626C">
          <w:rPr>
            <w:rFonts w:hint="eastAsia"/>
            <w:lang w:eastAsia="ko-KR"/>
          </w:rPr>
          <w:t>the</w:t>
        </w:r>
      </w:ins>
      <w:r w:rsidR="00774409">
        <w:t xml:space="preserve"> structures through to </w:t>
      </w:r>
      <w:r w:rsidR="008D7245" w:rsidRPr="0085757E">
        <w:rPr>
          <w:i/>
        </w:rPr>
        <w:t>H5Dread_mult</w:t>
      </w:r>
      <w:r w:rsidR="00624439">
        <w:rPr>
          <w:i/>
        </w:rPr>
        <w:t>i</w:t>
      </w:r>
      <w:r w:rsidR="007831B9" w:rsidRPr="0085757E">
        <w:rPr>
          <w:i/>
        </w:rPr>
        <w:t>()</w:t>
      </w:r>
      <w:r w:rsidR="00FC7E78">
        <w:t>.</w:t>
      </w:r>
      <w:r w:rsidR="00627890">
        <w:t xml:space="preserve">  </w:t>
      </w:r>
    </w:p>
    <w:p w:rsidR="0075626C" w:rsidRDefault="0075626C" w:rsidP="009D0036">
      <w:pPr>
        <w:rPr>
          <w:ins w:id="155" w:author="Kim, Jong H" w:date="2013-02-15T14:49:00Z"/>
          <w:lang w:eastAsia="ko-KR"/>
        </w:rPr>
      </w:pPr>
    </w:p>
    <w:p w:rsidR="00666035" w:rsidDel="00277A6C" w:rsidRDefault="00CD7AB4" w:rsidP="005D0F88">
      <w:pPr>
        <w:rPr>
          <w:del w:id="156" w:author="Kim, Jong H" w:date="2013-02-15T14:33:00Z"/>
        </w:rPr>
      </w:pPr>
      <w:ins w:id="157" w:author="Kim, Jong H" w:date="2013-02-18T11:46:00Z">
        <w:r>
          <w:rPr>
            <w:rFonts w:hint="eastAsia"/>
            <w:lang w:eastAsia="ko-KR"/>
          </w:rPr>
          <w:t>The API function description</w:t>
        </w:r>
      </w:ins>
      <w:ins w:id="158" w:author="Kim, Jong H" w:date="2013-02-18T11:49:00Z">
        <w:r>
          <w:rPr>
            <w:rFonts w:hint="eastAsia"/>
            <w:lang w:eastAsia="ko-KR"/>
          </w:rPr>
          <w:t xml:space="preserve"> is </w:t>
        </w:r>
      </w:ins>
      <w:ins w:id="159" w:author="Kim, Jong H" w:date="2013-02-18T15:46:00Z">
        <w:r w:rsidR="00487ED8">
          <w:rPr>
            <w:rFonts w:hint="eastAsia"/>
            <w:lang w:eastAsia="ko-KR"/>
          </w:rPr>
          <w:t xml:space="preserve">as </w:t>
        </w:r>
      </w:ins>
      <w:ins w:id="160" w:author="Kim, Jong H" w:date="2013-02-18T11:49:00Z">
        <w:r>
          <w:rPr>
            <w:rFonts w:hint="eastAsia"/>
            <w:lang w:eastAsia="ko-KR"/>
          </w:rPr>
          <w:t>shown below</w:t>
        </w:r>
      </w:ins>
      <w:del w:id="161" w:author="Kim, Jong H" w:date="2013-02-15T14:33:00Z">
        <w:r w:rsidR="00666035" w:rsidDel="00277A6C">
          <w:delText xml:space="preserve">The structure used for this purpose is </w:delText>
        </w:r>
        <w:r w:rsidR="008D7245" w:rsidRPr="0085757E" w:rsidDel="00277A6C">
          <w:rPr>
            <w:i/>
          </w:rPr>
          <w:delText>H5D</w:delText>
        </w:r>
        <w:r w:rsidR="005A7276" w:rsidRPr="0085757E" w:rsidDel="00277A6C">
          <w:rPr>
            <w:i/>
          </w:rPr>
          <w:delText>_</w:delText>
        </w:r>
        <w:r w:rsidR="008D7245" w:rsidRPr="0085757E" w:rsidDel="00277A6C">
          <w:rPr>
            <w:i/>
          </w:rPr>
          <w:delText>read</w:delText>
        </w:r>
        <w:r w:rsidR="00FC7E78" w:rsidRPr="0085757E" w:rsidDel="00277A6C">
          <w:rPr>
            <w:i/>
          </w:rPr>
          <w:delText>_mult</w:delText>
        </w:r>
        <w:r w:rsidR="00624439" w:rsidRPr="0085757E" w:rsidDel="00277A6C">
          <w:rPr>
            <w:i/>
          </w:rPr>
          <w:delText>i</w:delText>
        </w:r>
        <w:r w:rsidR="00FC7E78" w:rsidRPr="0085757E" w:rsidDel="00277A6C">
          <w:rPr>
            <w:i/>
          </w:rPr>
          <w:delText>_t</w:delText>
        </w:r>
        <w:r w:rsidR="00FC7E78" w:rsidDel="00277A6C">
          <w:delText>, and is defined below:</w:delText>
        </w:r>
      </w:del>
    </w:p>
    <w:p w:rsidR="006F29C5" w:rsidRPr="0031009B" w:rsidDel="00B2258F" w:rsidRDefault="00131955" w:rsidP="00CB11F1">
      <w:pPr>
        <w:contextualSpacing/>
        <w:rPr>
          <w:del w:id="162" w:author="Kim, Jong H" w:date="2013-02-15T14:24:00Z"/>
          <w:rFonts w:ascii="Consolas" w:hAnsi="Consolas"/>
        </w:rPr>
      </w:pPr>
      <w:del w:id="163" w:author="Kim, Jong H" w:date="2013-02-15T14:24:00Z">
        <w:r w:rsidDel="00B2258F">
          <w:rPr>
            <w:rFonts w:ascii="Consolas" w:hAnsi="Consolas"/>
          </w:rPr>
          <w:delText xml:space="preserve">struct </w:delText>
        </w:r>
        <w:r w:rsidR="008D7245" w:rsidDel="00B2258F">
          <w:rPr>
            <w:rFonts w:ascii="Consolas" w:hAnsi="Consolas"/>
          </w:rPr>
          <w:delText>H5D</w:delText>
        </w:r>
        <w:r w:rsidR="005A7276" w:rsidDel="00B2258F">
          <w:rPr>
            <w:rFonts w:ascii="Consolas" w:hAnsi="Consolas"/>
          </w:rPr>
          <w:delText>_</w:delText>
        </w:r>
        <w:r w:rsidR="008D7245" w:rsidDel="00B2258F">
          <w:rPr>
            <w:rFonts w:ascii="Consolas" w:hAnsi="Consolas"/>
          </w:rPr>
          <w:delText>read</w:delText>
        </w:r>
        <w:r w:rsidR="00FC7E78" w:rsidDel="00B2258F">
          <w:rPr>
            <w:rFonts w:ascii="Consolas" w:hAnsi="Consolas"/>
          </w:rPr>
          <w:delText>_</w:delText>
        </w:r>
        <w:r w:rsidDel="00B2258F">
          <w:rPr>
            <w:rFonts w:ascii="Consolas" w:hAnsi="Consolas"/>
          </w:rPr>
          <w:delText>mult</w:delText>
        </w:r>
        <w:r w:rsidR="00624439" w:rsidDel="00B2258F">
          <w:rPr>
            <w:rFonts w:ascii="Consolas" w:hAnsi="Consolas"/>
          </w:rPr>
          <w:delText>i</w:delText>
        </w:r>
        <w:r w:rsidR="00666035" w:rsidRPr="0031009B" w:rsidDel="00B2258F">
          <w:rPr>
            <w:rFonts w:ascii="Consolas" w:hAnsi="Consolas"/>
          </w:rPr>
          <w:delText>_t</w:delText>
        </w:r>
      </w:del>
    </w:p>
    <w:p w:rsidR="006F29C5" w:rsidRPr="0031009B" w:rsidDel="00B2258F" w:rsidRDefault="006F29C5" w:rsidP="00CB11F1">
      <w:pPr>
        <w:ind w:firstLine="720"/>
        <w:contextualSpacing/>
        <w:rPr>
          <w:del w:id="164" w:author="Kim, Jong H" w:date="2013-02-15T14:24:00Z"/>
          <w:rFonts w:ascii="Consolas" w:hAnsi="Consolas"/>
        </w:rPr>
      </w:pPr>
      <w:del w:id="165" w:author="Kim, Jong H" w:date="2013-02-15T14:24:00Z">
        <w:r w:rsidRPr="0031009B" w:rsidDel="00B2258F">
          <w:rPr>
            <w:rFonts w:ascii="Consolas" w:hAnsi="Consolas"/>
          </w:rPr>
          <w:delText>{</w:delText>
        </w:r>
      </w:del>
    </w:p>
    <w:p w:rsidR="006F29C5" w:rsidRPr="0031009B" w:rsidDel="00B2258F" w:rsidRDefault="006F29C5" w:rsidP="00CB11F1">
      <w:pPr>
        <w:ind w:left="720" w:firstLine="720"/>
        <w:contextualSpacing/>
        <w:rPr>
          <w:del w:id="166" w:author="Kim, Jong H" w:date="2013-02-15T14:24:00Z"/>
          <w:rFonts w:ascii="Consolas" w:hAnsi="Consolas" w:cs="Times"/>
          <w:szCs w:val="32"/>
        </w:rPr>
      </w:pPr>
      <w:del w:id="167" w:author="Kim, Jong H" w:date="2013-02-15T14:24:00Z">
        <w:r w:rsidRPr="0031009B" w:rsidDel="00B2258F">
          <w:rPr>
            <w:rFonts w:ascii="Consolas" w:hAnsi="Consolas" w:cs="Times"/>
            <w:i/>
            <w:iCs/>
            <w:szCs w:val="32"/>
          </w:rPr>
          <w:delText xml:space="preserve">hid_t </w:delText>
        </w:r>
        <w:r w:rsidRPr="0031009B" w:rsidDel="00B2258F">
          <w:rPr>
            <w:rFonts w:ascii="Consolas" w:hAnsi="Consolas" w:cs="Courier"/>
            <w:szCs w:val="26"/>
          </w:rPr>
          <w:delText>dataset_id</w:delText>
        </w:r>
        <w:r w:rsidRPr="0031009B" w:rsidDel="00B2258F">
          <w:rPr>
            <w:rFonts w:ascii="Consolas" w:hAnsi="Consolas" w:cs="Times"/>
            <w:szCs w:val="32"/>
          </w:rPr>
          <w:delText>;</w:delText>
        </w:r>
        <w:r w:rsidRP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tab/>
          <w:delText>/* as per H5D</w:delText>
        </w:r>
        <w:r w:rsidR="00787612" w:rsidRPr="0031009B" w:rsidDel="00B2258F">
          <w:rPr>
            <w:rFonts w:ascii="Consolas" w:hAnsi="Consolas" w:cs="Times"/>
            <w:szCs w:val="32"/>
          </w:rPr>
          <w:delText>read</w:delText>
        </w:r>
        <w:r w:rsidRPr="0031009B" w:rsidDel="00B2258F">
          <w:rPr>
            <w:rFonts w:ascii="Consolas" w:hAnsi="Consolas" w:cs="Times"/>
            <w:szCs w:val="32"/>
          </w:rPr>
          <w:delText>() */</w:delText>
        </w:r>
      </w:del>
    </w:p>
    <w:p w:rsidR="006F29C5" w:rsidRPr="0031009B" w:rsidDel="00B2258F" w:rsidRDefault="006F29C5" w:rsidP="00CB11F1">
      <w:pPr>
        <w:ind w:left="720" w:firstLine="720"/>
        <w:contextualSpacing/>
        <w:rPr>
          <w:del w:id="168" w:author="Kim, Jong H" w:date="2013-02-15T14:24:00Z"/>
          <w:rFonts w:ascii="Consolas" w:hAnsi="Consolas" w:cs="Times"/>
          <w:szCs w:val="32"/>
        </w:rPr>
      </w:pPr>
      <w:del w:id="169" w:author="Kim, Jong H" w:date="2013-02-15T14:24:00Z">
        <w:r w:rsidRPr="0031009B" w:rsidDel="00B2258F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B2258F">
          <w:rPr>
            <w:rFonts w:ascii="Consolas" w:hAnsi="Consolas" w:cs="Times"/>
            <w:szCs w:val="32"/>
          </w:rPr>
          <w:delText xml:space="preserve"> </w:delText>
        </w:r>
        <w:r w:rsidRPr="0031009B" w:rsidDel="00B2258F">
          <w:rPr>
            <w:rFonts w:ascii="Consolas" w:hAnsi="Consolas" w:cs="Courier"/>
            <w:szCs w:val="26"/>
          </w:rPr>
          <w:delText>mem_type_id</w:delText>
        </w:r>
        <w:r w:rsidRPr="0031009B" w:rsidDel="00B2258F">
          <w:rPr>
            <w:rFonts w:ascii="Consolas" w:hAnsi="Consolas" w:cs="Times"/>
            <w:szCs w:val="32"/>
          </w:rPr>
          <w:delText xml:space="preserve">; </w:delText>
        </w:r>
        <w:r w:rsidRPr="0031009B" w:rsidDel="00B2258F">
          <w:rPr>
            <w:rFonts w:ascii="Consolas" w:hAnsi="Consolas" w:cs="Times"/>
            <w:szCs w:val="32"/>
          </w:rPr>
          <w:tab/>
        </w:r>
        <w:r w:rsid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delText>/* as per H5D</w:delText>
        </w:r>
        <w:r w:rsidR="00787612" w:rsidRPr="0031009B" w:rsidDel="00B2258F">
          <w:rPr>
            <w:rFonts w:ascii="Consolas" w:hAnsi="Consolas" w:cs="Times"/>
            <w:szCs w:val="32"/>
          </w:rPr>
          <w:delText>read</w:delText>
        </w:r>
        <w:r w:rsidRPr="0031009B" w:rsidDel="00B2258F">
          <w:rPr>
            <w:rFonts w:ascii="Consolas" w:hAnsi="Consolas" w:cs="Times"/>
            <w:szCs w:val="32"/>
          </w:rPr>
          <w:delText>() */</w:delText>
        </w:r>
      </w:del>
    </w:p>
    <w:p w:rsidR="006F29C5" w:rsidRPr="0031009B" w:rsidDel="00B2258F" w:rsidRDefault="006F29C5" w:rsidP="00CB11F1">
      <w:pPr>
        <w:ind w:left="720" w:firstLine="720"/>
        <w:contextualSpacing/>
        <w:rPr>
          <w:del w:id="170" w:author="Kim, Jong H" w:date="2013-02-15T14:24:00Z"/>
          <w:rFonts w:ascii="Consolas" w:hAnsi="Consolas" w:cs="Times"/>
          <w:szCs w:val="32"/>
        </w:rPr>
      </w:pPr>
      <w:del w:id="171" w:author="Kim, Jong H" w:date="2013-02-15T14:24:00Z">
        <w:r w:rsidRPr="0031009B" w:rsidDel="00B2258F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B2258F">
          <w:rPr>
            <w:rFonts w:ascii="Consolas" w:hAnsi="Consolas" w:cs="Times"/>
            <w:szCs w:val="32"/>
          </w:rPr>
          <w:delText xml:space="preserve"> </w:delText>
        </w:r>
        <w:r w:rsidRPr="0031009B" w:rsidDel="00B2258F">
          <w:rPr>
            <w:rFonts w:ascii="Consolas" w:hAnsi="Consolas" w:cs="Courier"/>
            <w:szCs w:val="26"/>
          </w:rPr>
          <w:delText>mem_space_id</w:delText>
        </w:r>
        <w:r w:rsidRPr="0031009B" w:rsidDel="00B2258F">
          <w:rPr>
            <w:rFonts w:ascii="Consolas" w:hAnsi="Consolas" w:cs="Times"/>
            <w:szCs w:val="32"/>
          </w:rPr>
          <w:delText xml:space="preserve">; </w:delText>
        </w:r>
        <w:r w:rsidRPr="0031009B" w:rsidDel="00B2258F">
          <w:rPr>
            <w:rFonts w:ascii="Consolas" w:hAnsi="Consolas" w:cs="Times"/>
            <w:szCs w:val="32"/>
          </w:rPr>
          <w:tab/>
        </w:r>
        <w:r w:rsid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delText>/* as per H5D</w:delText>
        </w:r>
        <w:r w:rsidR="00787612" w:rsidRPr="0031009B" w:rsidDel="00B2258F">
          <w:rPr>
            <w:rFonts w:ascii="Consolas" w:hAnsi="Consolas" w:cs="Times"/>
            <w:szCs w:val="32"/>
          </w:rPr>
          <w:delText>read</w:delText>
        </w:r>
        <w:r w:rsidRPr="0031009B" w:rsidDel="00B2258F">
          <w:rPr>
            <w:rFonts w:ascii="Consolas" w:hAnsi="Consolas" w:cs="Times"/>
            <w:szCs w:val="32"/>
          </w:rPr>
          <w:delText>() */</w:delText>
        </w:r>
      </w:del>
    </w:p>
    <w:p w:rsidR="00B2258F" w:rsidRPr="0031009B" w:rsidDel="00B2258F" w:rsidRDefault="006F29C5" w:rsidP="00CB11F1">
      <w:pPr>
        <w:ind w:left="720" w:firstLine="720"/>
        <w:contextualSpacing/>
        <w:rPr>
          <w:del w:id="172" w:author="Kim, Jong H" w:date="2013-02-15T14:24:00Z"/>
          <w:rFonts w:ascii="Consolas" w:hAnsi="Consolas" w:cs="Times"/>
          <w:szCs w:val="32"/>
          <w:lang w:eastAsia="ko-KR"/>
        </w:rPr>
      </w:pPr>
      <w:del w:id="173" w:author="Kim, Jong H" w:date="2013-02-15T14:24:00Z">
        <w:r w:rsidRPr="0031009B" w:rsidDel="00B2258F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B2258F">
          <w:rPr>
            <w:rFonts w:ascii="Consolas" w:hAnsi="Consolas" w:cs="Times"/>
            <w:szCs w:val="32"/>
          </w:rPr>
          <w:delText xml:space="preserve"> </w:delText>
        </w:r>
        <w:r w:rsidRPr="0031009B" w:rsidDel="00B2258F">
          <w:rPr>
            <w:rFonts w:ascii="Consolas" w:hAnsi="Consolas" w:cs="Courier"/>
            <w:szCs w:val="26"/>
          </w:rPr>
          <w:delText>file_space_id</w:delText>
        </w:r>
        <w:r w:rsidRPr="0031009B" w:rsidDel="00B2258F">
          <w:rPr>
            <w:rFonts w:ascii="Consolas" w:hAnsi="Consolas" w:cs="Times"/>
            <w:szCs w:val="32"/>
          </w:rPr>
          <w:delText>;</w:delText>
        </w:r>
        <w:r w:rsidRPr="0031009B" w:rsidDel="00B2258F">
          <w:rPr>
            <w:rFonts w:ascii="Consolas" w:hAnsi="Consolas" w:cs="Times"/>
            <w:szCs w:val="32"/>
          </w:rPr>
          <w:tab/>
        </w:r>
        <w:r w:rsid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delText>/* as per H5D</w:delText>
        </w:r>
        <w:r w:rsidR="00787612" w:rsidRPr="0031009B" w:rsidDel="00B2258F">
          <w:rPr>
            <w:rFonts w:ascii="Consolas" w:hAnsi="Consolas" w:cs="Times"/>
            <w:szCs w:val="32"/>
          </w:rPr>
          <w:delText>read</w:delText>
        </w:r>
        <w:r w:rsidRPr="0031009B" w:rsidDel="00B2258F">
          <w:rPr>
            <w:rFonts w:ascii="Consolas" w:hAnsi="Consolas" w:cs="Times"/>
            <w:szCs w:val="32"/>
          </w:rPr>
          <w:delText>() */</w:delText>
        </w:r>
      </w:del>
    </w:p>
    <w:p w:rsidR="006F29C5" w:rsidRPr="0031009B" w:rsidDel="00B2258F" w:rsidRDefault="006F29C5" w:rsidP="00CB11F1">
      <w:pPr>
        <w:ind w:left="720" w:firstLine="720"/>
        <w:contextualSpacing/>
        <w:rPr>
          <w:del w:id="174" w:author="Kim, Jong H" w:date="2013-02-15T14:24:00Z"/>
          <w:rFonts w:ascii="Consolas" w:hAnsi="Consolas" w:cs="Times"/>
          <w:szCs w:val="32"/>
        </w:rPr>
      </w:pPr>
      <w:del w:id="175" w:author="Kim, Jong H" w:date="2013-02-15T14:24:00Z">
        <w:r w:rsidRPr="0031009B" w:rsidDel="00B2258F">
          <w:rPr>
            <w:rFonts w:ascii="Consolas" w:hAnsi="Consolas" w:cs="Times"/>
            <w:i/>
            <w:iCs/>
            <w:szCs w:val="32"/>
          </w:rPr>
          <w:delText>void *</w:delText>
        </w:r>
        <w:r w:rsidRPr="0031009B" w:rsidDel="00B2258F">
          <w:rPr>
            <w:rFonts w:ascii="Consolas" w:hAnsi="Consolas" w:cs="Times"/>
            <w:szCs w:val="32"/>
          </w:rPr>
          <w:delText xml:space="preserve"> </w:delText>
        </w:r>
        <w:r w:rsidRPr="0031009B" w:rsidDel="00B2258F">
          <w:rPr>
            <w:rFonts w:ascii="Consolas" w:hAnsi="Consolas" w:cs="Courier"/>
            <w:szCs w:val="26"/>
          </w:rPr>
          <w:delText>buf</w:delText>
        </w:r>
        <w:r w:rsidRPr="0031009B" w:rsidDel="00B2258F">
          <w:rPr>
            <w:rFonts w:ascii="Consolas" w:hAnsi="Consolas" w:cs="Times"/>
            <w:szCs w:val="32"/>
          </w:rPr>
          <w:delText>;</w:delText>
        </w:r>
        <w:r w:rsidR="00CB11F1" w:rsidRP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tab/>
        </w:r>
        <w:r w:rsidR="00CB11F1" w:rsidRPr="0031009B" w:rsidDel="00B2258F">
          <w:rPr>
            <w:rFonts w:ascii="Consolas" w:hAnsi="Consolas" w:cs="Times"/>
            <w:szCs w:val="32"/>
          </w:rPr>
          <w:tab/>
        </w:r>
        <w:r w:rsidRPr="0031009B" w:rsidDel="00B2258F">
          <w:rPr>
            <w:rFonts w:ascii="Consolas" w:hAnsi="Consolas" w:cs="Times"/>
            <w:szCs w:val="32"/>
          </w:rPr>
          <w:delText>/* as per H5D</w:delText>
        </w:r>
        <w:r w:rsidR="00787612" w:rsidRPr="0031009B" w:rsidDel="00B2258F">
          <w:rPr>
            <w:rFonts w:ascii="Consolas" w:hAnsi="Consolas" w:cs="Times"/>
            <w:szCs w:val="32"/>
          </w:rPr>
          <w:delText>read</w:delText>
        </w:r>
        <w:r w:rsidRPr="0031009B" w:rsidDel="00B2258F">
          <w:rPr>
            <w:rFonts w:ascii="Consolas" w:hAnsi="Consolas" w:cs="Times"/>
            <w:szCs w:val="32"/>
          </w:rPr>
          <w:delText>() */</w:delText>
        </w:r>
      </w:del>
    </w:p>
    <w:p w:rsidR="009D0036" w:rsidRPr="0031009B" w:rsidDel="00B2258F" w:rsidRDefault="006F29C5" w:rsidP="009D0036">
      <w:pPr>
        <w:ind w:firstLine="720"/>
        <w:rPr>
          <w:del w:id="176" w:author="Kim, Jong H" w:date="2013-02-15T14:24:00Z"/>
          <w:rFonts w:ascii="Consolas" w:hAnsi="Consolas"/>
        </w:rPr>
      </w:pPr>
      <w:del w:id="177" w:author="Kim, Jong H" w:date="2013-02-15T14:24:00Z">
        <w:r w:rsidRPr="0031009B" w:rsidDel="00B2258F">
          <w:rPr>
            <w:rFonts w:ascii="Consolas" w:hAnsi="Consolas"/>
          </w:rPr>
          <w:delText>};</w:delText>
        </w:r>
      </w:del>
    </w:p>
    <w:p w:rsidR="009D0036" w:rsidRDefault="00131955" w:rsidP="009D0036">
      <w:pPr>
        <w:rPr>
          <w:lang w:eastAsia="ko-KR"/>
        </w:rPr>
      </w:pPr>
      <w:del w:id="178" w:author="Kim, Jong H" w:date="2013-02-15T14:49:00Z">
        <w:r w:rsidDel="0075626C">
          <w:delText xml:space="preserve">With the </w:delText>
        </w:r>
        <w:r w:rsidR="008D7245" w:rsidRPr="0085757E" w:rsidDel="0075626C">
          <w:rPr>
            <w:i/>
          </w:rPr>
          <w:delText>H5D</w:delText>
        </w:r>
        <w:r w:rsidR="005A7276" w:rsidRPr="0085757E" w:rsidDel="0075626C">
          <w:rPr>
            <w:i/>
          </w:rPr>
          <w:delText>_</w:delText>
        </w:r>
      </w:del>
      <w:del w:id="179" w:author="Kim, Jong H" w:date="2013-02-15T14:35:00Z">
        <w:r w:rsidR="008D7245" w:rsidRPr="0085757E" w:rsidDel="00277A6C">
          <w:rPr>
            <w:i/>
          </w:rPr>
          <w:delText>read</w:delText>
        </w:r>
        <w:r w:rsidR="00FC7E78" w:rsidRPr="0085757E" w:rsidDel="00277A6C">
          <w:rPr>
            <w:i/>
          </w:rPr>
          <w:delText>_</w:delText>
        </w:r>
      </w:del>
      <w:del w:id="180" w:author="Kim, Jong H" w:date="2013-02-15T14:49:00Z">
        <w:r w:rsidRPr="0085757E" w:rsidDel="0075626C">
          <w:rPr>
            <w:i/>
          </w:rPr>
          <w:delText>mult</w:delText>
        </w:r>
        <w:r w:rsidR="00624439" w:rsidRPr="0085757E" w:rsidDel="0075626C">
          <w:rPr>
            <w:i/>
          </w:rPr>
          <w:delText>i</w:delText>
        </w:r>
        <w:r w:rsidRPr="0085757E" w:rsidDel="0075626C">
          <w:rPr>
            <w:i/>
          </w:rPr>
          <w:delText>_t</w:delText>
        </w:r>
        <w:r w:rsidDel="0075626C">
          <w:delText xml:space="preserve"> in hand, w</w:delText>
        </w:r>
      </w:del>
      <w:del w:id="181" w:author="Kim, Jong H" w:date="2013-02-18T11:02:00Z">
        <w:r w:rsidDel="00B250A1">
          <w:delText xml:space="preserve">e </w:delText>
        </w:r>
      </w:del>
      <w:del w:id="182" w:author="Kim, Jong H" w:date="2013-02-15T14:49:00Z">
        <w:r w:rsidDel="0075626C">
          <w:delText xml:space="preserve">may </w:delText>
        </w:r>
      </w:del>
      <w:del w:id="183" w:author="Kim, Jong H" w:date="2013-02-18T11:03:00Z">
        <w:r w:rsidDel="00B250A1">
          <w:delText>declare</w:delText>
        </w:r>
      </w:del>
      <w:del w:id="184" w:author="Kim, Jong H" w:date="2013-02-18T11:46:00Z">
        <w:r w:rsidDel="00CD7AB4">
          <w:delText xml:space="preserve"> </w:delText>
        </w:r>
      </w:del>
      <w:del w:id="185" w:author="Kim, Jong H" w:date="2013-02-18T11:02:00Z">
        <w:r w:rsidR="008D7245" w:rsidRPr="0085757E" w:rsidDel="00B250A1">
          <w:rPr>
            <w:i/>
          </w:rPr>
          <w:delText>H5Dread_mult</w:delText>
        </w:r>
        <w:r w:rsidR="00624439" w:rsidRPr="0085757E" w:rsidDel="00B250A1">
          <w:rPr>
            <w:i/>
          </w:rPr>
          <w:delText>i</w:delText>
        </w:r>
        <w:r w:rsidR="009D0036" w:rsidRPr="0085757E" w:rsidDel="00B250A1">
          <w:rPr>
            <w:i/>
          </w:rPr>
          <w:delText>()</w:delText>
        </w:r>
      </w:del>
      <w:del w:id="186" w:author="Kim, Jong H" w:date="2013-02-18T11:46:00Z">
        <w:r w:rsidR="009D0036" w:rsidDel="00CD7AB4">
          <w:delText xml:space="preserve"> </w:delText>
        </w:r>
      </w:del>
      <w:del w:id="187" w:author="Kim, Jong H" w:date="2013-02-18T11:47:00Z">
        <w:r w:rsidR="009D0036" w:rsidDel="00CD7AB4">
          <w:delText xml:space="preserve">as </w:delText>
        </w:r>
      </w:del>
      <w:del w:id="188" w:author="Kim, Jong H" w:date="2013-02-18T11:49:00Z">
        <w:r w:rsidR="009D0036" w:rsidDel="00CD7AB4">
          <w:delText>follows</w:delText>
        </w:r>
      </w:del>
      <w:ins w:id="189" w:author="Kim, Jong H" w:date="2013-02-18T11:47:00Z">
        <w:r w:rsidR="00CD7AB4">
          <w:rPr>
            <w:rFonts w:hint="eastAsia"/>
            <w:lang w:eastAsia="ko-KR"/>
          </w:rPr>
          <w:t>.</w:t>
        </w:r>
      </w:ins>
      <w:del w:id="190" w:author="Kim, Jong H" w:date="2013-02-18T11:47:00Z">
        <w:r w:rsidR="009D0036" w:rsidDel="00CD7AB4">
          <w:delText>:</w:delText>
        </w:r>
      </w:del>
    </w:p>
    <w:p w:rsidR="00277A6C" w:rsidRDefault="0092314A" w:rsidP="00003477">
      <w:pPr>
        <w:contextualSpacing/>
        <w:rPr>
          <w:ins w:id="191" w:author="Kim, Jong H" w:date="2013-02-15T14:36:00Z"/>
          <w:rFonts w:ascii="Consolas" w:hAnsi="Consolas"/>
          <w:lang w:eastAsia="ko-KR"/>
        </w:rPr>
      </w:pPr>
      <w:ins w:id="192" w:author="Kim, Jong H" w:date="2013-02-15T15:05:00Z">
        <w:r>
          <w:rPr>
            <w:rFonts w:ascii="Consolas" w:hAnsi="Consolas" w:hint="eastAsia"/>
            <w:lang w:eastAsia="ko-KR"/>
          </w:rPr>
          <w:t xml:space="preserve">  </w:t>
        </w:r>
      </w:ins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ins w:id="193" w:author="Kim, Jong H" w:date="2013-02-15T14:36:00Z">
        <w:r w:rsidR="00277A6C">
          <w:rPr>
            <w:rFonts w:ascii="Consolas" w:hAnsi="Consolas" w:hint="eastAsia"/>
            <w:lang w:eastAsia="ko-KR"/>
          </w:rPr>
          <w:t>hid_t</w:t>
        </w:r>
        <w:proofErr w:type="spellEnd"/>
        <w:r w:rsidR="00277A6C">
          <w:rPr>
            <w:rFonts w:ascii="Consolas" w:hAnsi="Consolas" w:hint="eastAsia"/>
            <w:lang w:eastAsia="ko-KR"/>
          </w:rPr>
          <w:t xml:space="preserve"> </w:t>
        </w:r>
        <w:proofErr w:type="spellStart"/>
        <w:r w:rsidR="00277A6C">
          <w:rPr>
            <w:rFonts w:ascii="Consolas" w:hAnsi="Consolas" w:hint="eastAsia"/>
            <w:lang w:eastAsia="ko-KR"/>
          </w:rPr>
          <w:t>file_id</w:t>
        </w:r>
        <w:proofErr w:type="spellEnd"/>
        <w:r w:rsidR="00277A6C">
          <w:rPr>
            <w:rFonts w:ascii="Consolas" w:hAnsi="Consolas" w:hint="eastAsia"/>
            <w:lang w:eastAsia="ko-KR"/>
          </w:rPr>
          <w:t>,</w:t>
        </w:r>
      </w:ins>
    </w:p>
    <w:p w:rsidR="00277A6C" w:rsidRDefault="00277A6C" w:rsidP="00003477">
      <w:pPr>
        <w:contextualSpacing/>
        <w:rPr>
          <w:ins w:id="194" w:author="Kim, Jong H" w:date="2013-02-15T14:36:00Z"/>
          <w:rFonts w:ascii="Consolas" w:hAnsi="Consolas"/>
          <w:lang w:eastAsia="ko-KR"/>
        </w:rPr>
      </w:pPr>
      <w:ins w:id="195" w:author="Kim, Jong H" w:date="2013-02-15T14:36:00Z">
        <w:r>
          <w:rPr>
            <w:rFonts w:ascii="Consolas" w:hAnsi="Consolas" w:hint="eastAsia"/>
            <w:lang w:eastAsia="ko-KR"/>
          </w:rPr>
          <w:t xml:space="preserve"> </w:t>
        </w:r>
      </w:ins>
      <w:ins w:id="196" w:author="Kim, Jong H" w:date="2013-02-15T15:05:00Z">
        <w:r w:rsidR="0092314A">
          <w:rPr>
            <w:rFonts w:ascii="Consolas" w:hAnsi="Consolas" w:hint="eastAsia"/>
            <w:lang w:eastAsia="ko-KR"/>
          </w:rPr>
          <w:t xml:space="preserve">   </w:t>
        </w:r>
      </w:ins>
      <w:ins w:id="197" w:author="Kim, Jong H" w:date="2013-02-15T14:36:00Z">
        <w:r>
          <w:rPr>
            <w:rFonts w:ascii="Consolas" w:hAnsi="Consolas" w:hint="eastAsia"/>
            <w:lang w:eastAsia="ko-KR"/>
          </w:rPr>
          <w:t xml:space="preserve">                   </w:t>
        </w:r>
      </w:ins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ins w:id="198" w:author="Kim, Jong H" w:date="2013-02-15T14:36:00Z">
        <w:r>
          <w:rPr>
            <w:rFonts w:ascii="Consolas" w:hAnsi="Consolas" w:hint="eastAsia"/>
            <w:lang w:eastAsia="ko-KR"/>
          </w:rPr>
          <w:t xml:space="preserve">  </w:t>
        </w:r>
      </w:ins>
      <w:ins w:id="199" w:author="Kim, Jong H" w:date="2013-02-15T15:05:00Z">
        <w:r w:rsidR="0092314A">
          <w:rPr>
            <w:rFonts w:ascii="Consolas" w:hAnsi="Consolas" w:hint="eastAsia"/>
            <w:lang w:eastAsia="ko-KR"/>
          </w:rPr>
          <w:t xml:space="preserve"> </w:t>
        </w:r>
      </w:ins>
      <w:ins w:id="200" w:author="Kim, Jong H" w:date="2013-02-15T14:36:00Z">
        <w:r>
          <w:rPr>
            <w:rFonts w:ascii="Consolas" w:hAnsi="Consolas" w:hint="eastAsia"/>
            <w:lang w:eastAsia="ko-KR"/>
          </w:rPr>
          <w:t xml:space="preserve"> </w:t>
        </w:r>
      </w:ins>
      <w:ins w:id="201" w:author="Kim, Jong H" w:date="2013-02-15T15:05:00Z">
        <w:r w:rsidR="0092314A">
          <w:rPr>
            <w:rFonts w:ascii="Consolas" w:hAnsi="Consolas" w:hint="eastAsia"/>
            <w:lang w:eastAsia="ko-KR"/>
          </w:rPr>
          <w:t xml:space="preserve">  </w:t>
        </w:r>
      </w:ins>
      <w:ins w:id="202" w:author="Kim, Jong H" w:date="2013-02-15T14:36:00Z">
        <w:r>
          <w:rPr>
            <w:rFonts w:ascii="Consolas" w:hAnsi="Consolas" w:hint="eastAsia"/>
            <w:lang w:eastAsia="ko-KR"/>
          </w:rPr>
          <w:t xml:space="preserve">                 </w:t>
        </w:r>
      </w:ins>
      <w:proofErr w:type="spellStart"/>
      <w:proofErr w:type="gramStart"/>
      <w:r w:rsidR="00131955">
        <w:rPr>
          <w:rFonts w:ascii="Consolas" w:hAnsi="Consolas"/>
        </w:rPr>
        <w:t>struct</w:t>
      </w:r>
      <w:proofErr w:type="spellEnd"/>
      <w:proofErr w:type="gram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del w:id="203" w:author="Kim, Jong H" w:date="2013-02-15T14:35:00Z">
        <w:r w:rsidR="008D7245" w:rsidDel="00277A6C">
          <w:rPr>
            <w:rFonts w:ascii="Consolas" w:hAnsi="Consolas"/>
          </w:rPr>
          <w:delText>ead</w:delText>
        </w:r>
      </w:del>
      <w:ins w:id="204" w:author="Kim, Jong H" w:date="2013-02-15T14:35:00Z">
        <w:r>
          <w:rPr>
            <w:rFonts w:ascii="Consolas" w:hAnsi="Consolas" w:hint="eastAsia"/>
            <w:lang w:eastAsia="ko-KR"/>
          </w:rPr>
          <w:t>w</w:t>
        </w:r>
      </w:ins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del w:id="205" w:author="Kim, Jong H" w:date="2013-02-15T14:36:00Z">
        <w:r w:rsidR="006278DA" w:rsidRPr="00003477" w:rsidDel="00277A6C">
          <w:rPr>
            <w:rFonts w:ascii="Consolas" w:hAnsi="Consolas"/>
          </w:rPr>
          <w:delText>reads</w:delText>
        </w:r>
      </w:del>
      <w:ins w:id="206" w:author="Kim, Jong H" w:date="2013-02-15T14:36:00Z">
        <w:r>
          <w:rPr>
            <w:rFonts w:ascii="Consolas" w:hAnsi="Consolas" w:hint="eastAsia"/>
            <w:lang w:eastAsia="ko-KR"/>
          </w:rPr>
          <w:t>info</w:t>
        </w:r>
      </w:ins>
      <w:r w:rsidR="006278DA" w:rsidRPr="00003477">
        <w:rPr>
          <w:rFonts w:ascii="Consolas" w:hAnsi="Consolas"/>
        </w:rPr>
        <w:t>[]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ins w:id="207" w:author="Kim, Jong H" w:date="2013-02-15T15:09:00Z"/>
          <w:rFonts w:ascii="Consolas" w:hAnsi="Consolas"/>
          <w:lang w:eastAsia="ko-KR"/>
        </w:rPr>
      </w:pPr>
      <w:del w:id="208" w:author="Kim, Jong H" w:date="2013-02-15T15:06:00Z">
        <w:r w:rsidDel="0092314A">
          <w:rPr>
            <w:rFonts w:ascii="Consolas" w:hAnsi="Consolas"/>
          </w:rPr>
          <w:delText xml:space="preserve"> </w:delText>
        </w:r>
      </w:del>
      <w:r>
        <w:rPr>
          <w:rFonts w:ascii="Consolas" w:hAnsi="Consolas"/>
        </w:rPr>
        <w:t xml:space="preserve">   </w:t>
      </w:r>
      <w:ins w:id="209" w:author="Kim, Jong H" w:date="2013-02-15T15:05:00Z">
        <w:r w:rsidR="0092314A">
          <w:rPr>
            <w:rFonts w:ascii="Consolas" w:hAnsi="Consolas" w:hint="eastAsia"/>
            <w:lang w:eastAsia="ko-KR"/>
          </w:rPr>
          <w:t xml:space="preserve"> </w:t>
        </w:r>
      </w:ins>
      <w:r>
        <w:rPr>
          <w:rFonts w:ascii="Consolas" w:hAnsi="Consolas"/>
        </w:rPr>
        <w:t xml:space="preserve">  </w:t>
      </w:r>
      <w:ins w:id="210" w:author="Kim, Jong H" w:date="2013-02-15T15:05:00Z">
        <w:r w:rsidR="0092314A">
          <w:rPr>
            <w:rFonts w:ascii="Consolas" w:hAnsi="Consolas" w:hint="eastAsia"/>
            <w:lang w:eastAsia="ko-KR"/>
          </w:rPr>
          <w:t xml:space="preserve">  </w:t>
        </w:r>
      </w:ins>
      <w:r>
        <w:rPr>
          <w:rFonts w:ascii="Consolas" w:hAnsi="Consolas"/>
        </w:rPr>
        <w:t xml:space="preserve">              </w:t>
      </w:r>
      <w:ins w:id="211" w:author="Kim, Jong H" w:date="2013-02-15T14:36:00Z">
        <w:r w:rsidR="00277A6C">
          <w:rPr>
            <w:rFonts w:ascii="Consolas" w:hAnsi="Consolas" w:hint="eastAsia"/>
            <w:lang w:eastAsia="ko-KR"/>
          </w:rPr>
          <w:t xml:space="preserve"> </w:t>
        </w:r>
      </w:ins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del w:id="212" w:author="Kim, Jong H" w:date="2013-02-18T11:04:00Z">
        <w:r w:rsidDel="00B250A1">
          <w:rPr>
            <w:rFonts w:ascii="Consolas" w:hAnsi="Consolas"/>
          </w:rPr>
          <w:delText>xfer_plist</w:delText>
        </w:r>
      </w:del>
      <w:proofErr w:type="spellStart"/>
      <w:ins w:id="213" w:author="Kim, Jong H" w:date="2013-02-18T11:04:00Z">
        <w:r w:rsidR="00B250A1">
          <w:rPr>
            <w:rFonts w:ascii="Consolas" w:hAnsi="Consolas" w:hint="eastAsia"/>
            <w:lang w:eastAsia="ko-KR"/>
          </w:rPr>
          <w:t>dxpl</w:t>
        </w:r>
      </w:ins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92314A" w:rsidRDefault="0092314A" w:rsidP="00003477">
      <w:pPr>
        <w:rPr>
          <w:lang w:eastAsia="ko-KR"/>
          <w:rPrChange w:id="214" w:author="Kim, Jong H" w:date="2013-02-15T15:10:00Z">
            <w:rPr>
              <w:rFonts w:ascii="Consolas" w:hAnsi="Consolas"/>
              <w:lang w:eastAsia="ko-KR"/>
            </w:rPr>
          </w:rPrChange>
        </w:rPr>
      </w:pPr>
      <w:ins w:id="215" w:author="Kim, Jong H" w:date="2013-02-15T15:09:00Z">
        <w:r>
          <w:rPr>
            <w:rFonts w:ascii="Consolas" w:hAnsi="Consolas" w:hint="eastAsia"/>
            <w:lang w:eastAsia="ko-KR"/>
          </w:rPr>
          <w:t xml:space="preserve">  </w:t>
        </w:r>
        <w:r w:rsidRPr="0092314A">
          <w:rPr>
            <w:lang w:eastAsia="ko-KR"/>
            <w:rPrChange w:id="216" w:author="Kim, Jong H" w:date="2013-02-15T15:10:00Z">
              <w:rPr>
                <w:rFonts w:ascii="Consolas" w:hAnsi="Consolas"/>
                <w:lang w:eastAsia="ko-KR"/>
              </w:rPr>
            </w:rPrChange>
          </w:rPr>
          <w:t>Parameters:</w:t>
        </w:r>
      </w:ins>
    </w:p>
    <w:p w:rsidR="0092314A" w:rsidRDefault="0092314A">
      <w:pPr>
        <w:pStyle w:val="ListParagraph"/>
        <w:numPr>
          <w:ilvl w:val="0"/>
          <w:numId w:val="43"/>
        </w:numPr>
        <w:spacing w:after="0"/>
        <w:rPr>
          <w:ins w:id="217" w:author="Kim, Jong H" w:date="2013-02-15T15:03:00Z"/>
          <w:lang w:eastAsia="ko-KR"/>
        </w:rPr>
        <w:pPrChange w:id="218" w:author="Kim, Jong H" w:date="2013-02-15T15:05:00Z">
          <w:pPr/>
        </w:pPrChange>
      </w:pPr>
      <w:proofErr w:type="spellStart"/>
      <w:ins w:id="219" w:author="Kim, Jong H" w:date="2013-02-15T15:03:00Z">
        <w:r>
          <w:rPr>
            <w:rFonts w:hint="eastAsia"/>
            <w:lang w:eastAsia="ko-KR"/>
          </w:rPr>
          <w:t>file_id</w:t>
        </w:r>
      </w:ins>
      <w:proofErr w:type="spellEnd"/>
      <w:ins w:id="220" w:author="Kim, Jong H" w:date="2013-02-15T15:04:00Z">
        <w:r>
          <w:rPr>
            <w:rFonts w:hint="eastAsia"/>
            <w:lang w:eastAsia="ko-KR"/>
          </w:rPr>
          <w:t xml:space="preserve">: </w:t>
        </w:r>
      </w:ins>
      <w:ins w:id="221" w:author="Kim, Jong H" w:date="2013-02-15T15:03:00Z">
        <w:r>
          <w:rPr>
            <w:rFonts w:hint="eastAsia"/>
            <w:lang w:eastAsia="ko-KR"/>
          </w:rPr>
          <w:t xml:space="preserve"> file or group id for the location of datasets</w:t>
        </w:r>
      </w:ins>
    </w:p>
    <w:p w:rsidR="0092314A" w:rsidRDefault="0092314A">
      <w:pPr>
        <w:pStyle w:val="ListParagraph"/>
        <w:numPr>
          <w:ilvl w:val="0"/>
          <w:numId w:val="43"/>
        </w:numPr>
        <w:spacing w:after="0"/>
        <w:rPr>
          <w:ins w:id="222" w:author="Kim, Jong H" w:date="2013-02-15T15:02:00Z"/>
          <w:lang w:eastAsia="ko-KR"/>
        </w:rPr>
        <w:pPrChange w:id="223" w:author="Kim, Jong H" w:date="2013-02-15T15:05:00Z">
          <w:pPr/>
        </w:pPrChange>
      </w:pPr>
      <w:proofErr w:type="gramStart"/>
      <w:ins w:id="224" w:author="Kim, Jong H" w:date="2013-02-15T15:02:00Z">
        <w:r>
          <w:rPr>
            <w:lang w:eastAsia="ko-KR"/>
          </w:rPr>
          <w:t>count</w:t>
        </w:r>
      </w:ins>
      <w:proofErr w:type="gramEnd"/>
      <w:ins w:id="225" w:author="Kim, Jong H" w:date="2013-02-15T15:04:00Z">
        <w:r>
          <w:rPr>
            <w:rFonts w:hint="eastAsia"/>
            <w:lang w:eastAsia="ko-KR"/>
          </w:rPr>
          <w:t>:</w:t>
        </w:r>
      </w:ins>
      <w:ins w:id="226" w:author="Kim, Jong H" w:date="2013-02-15T15:02:00Z">
        <w:r>
          <w:rPr>
            <w:lang w:eastAsia="ko-KR"/>
          </w:rPr>
          <w:t xml:space="preserve"> the number of datasets.</w:t>
        </w:r>
      </w:ins>
    </w:p>
    <w:p w:rsidR="0092314A" w:rsidRDefault="0092314A">
      <w:pPr>
        <w:pStyle w:val="ListParagraph"/>
        <w:numPr>
          <w:ilvl w:val="0"/>
          <w:numId w:val="43"/>
        </w:numPr>
        <w:spacing w:after="0"/>
        <w:rPr>
          <w:ins w:id="227" w:author="Kim, Jong H" w:date="2013-02-15T15:02:00Z"/>
          <w:lang w:eastAsia="ko-KR"/>
        </w:rPr>
        <w:pPrChange w:id="228" w:author="Kim, Jong H" w:date="2013-02-15T15:05:00Z">
          <w:pPr/>
        </w:pPrChange>
      </w:pPr>
      <w:ins w:id="229" w:author="Kim, Jong H" w:date="2013-02-15T15:02:00Z">
        <w:r>
          <w:rPr>
            <w:lang w:eastAsia="ko-KR"/>
          </w:rPr>
          <w:t>Info</w:t>
        </w:r>
      </w:ins>
      <w:ins w:id="230" w:author="Kim, Jong H" w:date="2013-02-15T15:04:00Z">
        <w:r>
          <w:rPr>
            <w:rFonts w:hint="eastAsia"/>
            <w:lang w:eastAsia="ko-KR"/>
          </w:rPr>
          <w:t>:</w:t>
        </w:r>
      </w:ins>
      <w:ins w:id="231" w:author="Kim, Jong H" w:date="2013-02-15T15:02:00Z">
        <w:r>
          <w:rPr>
            <w:lang w:eastAsia="ko-KR"/>
          </w:rPr>
          <w:t xml:space="preserve"> the array of dataset information and read buffers.</w:t>
        </w:r>
      </w:ins>
    </w:p>
    <w:p w:rsidR="0092314A" w:rsidRDefault="00B250A1">
      <w:pPr>
        <w:pStyle w:val="ListParagraph"/>
        <w:numPr>
          <w:ilvl w:val="0"/>
          <w:numId w:val="43"/>
        </w:numPr>
        <w:spacing w:after="0"/>
        <w:rPr>
          <w:ins w:id="232" w:author="Kim, Jong H" w:date="2013-02-15T15:02:00Z"/>
          <w:lang w:eastAsia="ko-KR"/>
        </w:rPr>
        <w:pPrChange w:id="233" w:author="Kim, Jong H" w:date="2013-02-15T15:05:00Z">
          <w:pPr/>
        </w:pPrChange>
      </w:pPr>
      <w:proofErr w:type="spellStart"/>
      <w:ins w:id="234" w:author="Kim, Jong H" w:date="2013-02-18T11:06:00Z">
        <w:r>
          <w:rPr>
            <w:rFonts w:hint="eastAsia"/>
            <w:lang w:eastAsia="ko-KR"/>
          </w:rPr>
          <w:t>dxpl</w:t>
        </w:r>
      </w:ins>
      <w:ins w:id="235" w:author="Kim, Jong H" w:date="2013-02-15T15:02:00Z">
        <w:r w:rsidR="0092314A">
          <w:rPr>
            <w:lang w:eastAsia="ko-KR"/>
          </w:rPr>
          <w:t>_id</w:t>
        </w:r>
      </w:ins>
      <w:proofErr w:type="spellEnd"/>
      <w:ins w:id="236" w:author="Kim, Jong H" w:date="2013-02-15T15:04:00Z">
        <w:r w:rsidR="0092314A">
          <w:rPr>
            <w:rFonts w:hint="eastAsia"/>
            <w:lang w:eastAsia="ko-KR"/>
          </w:rPr>
          <w:t>:</w:t>
        </w:r>
      </w:ins>
      <w:ins w:id="237" w:author="Kim, Jong H" w:date="2013-02-15T15:02:00Z">
        <w:r w:rsidR="0092314A">
          <w:rPr>
            <w:lang w:eastAsia="ko-KR"/>
          </w:rPr>
          <w:t xml:space="preserve"> dataset </w:t>
        </w:r>
      </w:ins>
      <w:ins w:id="238" w:author="Kim, Jong H" w:date="2013-02-18T11:04:00Z">
        <w:r>
          <w:rPr>
            <w:rFonts w:hint="eastAsia"/>
            <w:lang w:eastAsia="ko-KR"/>
          </w:rPr>
          <w:t xml:space="preserve">transfer </w:t>
        </w:r>
      </w:ins>
      <w:ins w:id="239" w:author="Kim, Jong H" w:date="2013-02-15T15:02:00Z">
        <w:r w:rsidR="0092314A">
          <w:rPr>
            <w:lang w:eastAsia="ko-KR"/>
          </w:rPr>
          <w:t>property.</w:t>
        </w:r>
      </w:ins>
    </w:p>
    <w:p w:rsidR="00487ED8" w:rsidRDefault="00487ED8">
      <w:pPr>
        <w:spacing w:before="240" w:after="0"/>
        <w:rPr>
          <w:ins w:id="240" w:author="Kim, Jong H" w:date="2013-02-18T15:44:00Z"/>
          <w:lang w:eastAsia="ko-KR"/>
        </w:rPr>
        <w:pPrChange w:id="241" w:author="Kim, Jong H" w:date="2013-02-18T15:45:00Z">
          <w:pPr/>
        </w:pPrChange>
      </w:pPr>
      <w:ins w:id="242" w:author="Kim, Jong H" w:date="2013-02-18T15:44:00Z">
        <w:r>
          <w:rPr>
            <w:rFonts w:hint="eastAsia"/>
            <w:lang w:eastAsia="ko-KR"/>
          </w:rPr>
          <w:t xml:space="preserve">    </w:t>
        </w:r>
      </w:ins>
      <w:ins w:id="243" w:author="Kim, Jong H" w:date="2013-02-18T15:45:00Z">
        <w:r>
          <w:rPr>
            <w:rFonts w:hint="eastAsia"/>
            <w:lang w:eastAsia="ko-KR"/>
          </w:rPr>
          <w:t xml:space="preserve"> </w:t>
        </w:r>
      </w:ins>
      <w:ins w:id="244" w:author="Kim, Jong H" w:date="2013-02-15T15:04:00Z">
        <w:r w:rsidR="0092314A">
          <w:rPr>
            <w:rFonts w:hint="eastAsia"/>
            <w:lang w:eastAsia="ko-KR"/>
          </w:rPr>
          <w:t>R</w:t>
        </w:r>
      </w:ins>
      <w:ins w:id="245" w:author="Kim, Jong H" w:date="2013-02-15T15:02:00Z">
        <w:r w:rsidR="0092314A">
          <w:rPr>
            <w:lang w:eastAsia="ko-KR"/>
          </w:rPr>
          <w:t>eturn</w:t>
        </w:r>
      </w:ins>
      <w:ins w:id="246" w:author="Kim, Jong H" w:date="2013-02-15T15:04:00Z">
        <w:r w:rsidR="0092314A">
          <w:rPr>
            <w:rFonts w:hint="eastAsia"/>
            <w:lang w:eastAsia="ko-KR"/>
          </w:rPr>
          <w:t>:</w:t>
        </w:r>
      </w:ins>
      <w:ins w:id="247" w:author="Kim, Jong H" w:date="2013-02-15T15:02:00Z">
        <w:r w:rsidR="0092314A">
          <w:rPr>
            <w:lang w:eastAsia="ko-KR"/>
          </w:rPr>
          <w:t xml:space="preserve"> </w:t>
        </w:r>
      </w:ins>
    </w:p>
    <w:p w:rsidR="0092314A" w:rsidRDefault="0092314A">
      <w:pPr>
        <w:pStyle w:val="ListParagraph"/>
        <w:numPr>
          <w:ilvl w:val="0"/>
          <w:numId w:val="43"/>
        </w:numPr>
        <w:spacing w:after="0"/>
        <w:rPr>
          <w:ins w:id="248" w:author="Kim, Jong H" w:date="2013-02-15T15:02:00Z"/>
          <w:lang w:eastAsia="ko-KR"/>
        </w:rPr>
        <w:pPrChange w:id="249" w:author="Kim, Jong H" w:date="2013-02-15T15:05:00Z">
          <w:pPr/>
        </w:pPrChange>
      </w:pPr>
      <w:proofErr w:type="gramStart"/>
      <w:ins w:id="250" w:author="Kim, Jong H" w:date="2013-02-15T15:02:00Z">
        <w:r>
          <w:rPr>
            <w:lang w:eastAsia="ko-KR"/>
          </w:rPr>
          <w:t>a</w:t>
        </w:r>
        <w:proofErr w:type="gramEnd"/>
        <w:r>
          <w:rPr>
            <w:lang w:eastAsia="ko-KR"/>
          </w:rPr>
          <w:t xml:space="preserve"> non-negative value if successful; otherwise returns a negative value.</w:t>
        </w:r>
      </w:ins>
    </w:p>
    <w:p w:rsidR="0092314A" w:rsidRDefault="0092314A" w:rsidP="00D03A0C">
      <w:pPr>
        <w:rPr>
          <w:ins w:id="251" w:author="Kim, Jong H" w:date="2013-02-15T15:02:00Z"/>
          <w:lang w:eastAsia="ko-KR"/>
        </w:rPr>
      </w:pPr>
    </w:p>
    <w:p w:rsidR="00D03A0C" w:rsidRDefault="00B250A1" w:rsidP="00D03A0C">
      <w:ins w:id="252" w:author="Kim, Jong H" w:date="2013-02-18T11:08:00Z">
        <w:r>
          <w:rPr>
            <w:rFonts w:hint="eastAsia"/>
            <w:lang w:eastAsia="ko-KR"/>
          </w:rPr>
          <w:t>Brief description</w:t>
        </w:r>
      </w:ins>
      <w:del w:id="253" w:author="Kim, Jong H" w:date="2013-02-18T11:08:00Z">
        <w:r w:rsidR="00D03A0C" w:rsidDel="00B250A1">
          <w:delText xml:space="preserve">Very briefly, </w:delText>
        </w:r>
      </w:del>
      <w:del w:id="254" w:author="Kim, Jong H" w:date="2013-02-18T11:11:00Z">
        <w:r w:rsidR="00D03A0C" w:rsidDel="00430711">
          <w:delText xml:space="preserve">processing inside </w:delText>
        </w:r>
        <w:r w:rsidR="008D7245" w:rsidRPr="0085757E" w:rsidDel="00430711">
          <w:rPr>
            <w:i/>
          </w:rPr>
          <w:delText>H5Dread_mult</w:delText>
        </w:r>
        <w:r w:rsidR="00624439" w:rsidRPr="0085757E" w:rsidDel="00430711">
          <w:rPr>
            <w:i/>
          </w:rPr>
          <w:delText>i</w:delText>
        </w:r>
        <w:r w:rsidR="00D02799" w:rsidRPr="0085757E" w:rsidDel="00430711">
          <w:rPr>
            <w:i/>
          </w:rPr>
          <w:delText>()</w:delText>
        </w:r>
      </w:del>
      <w:r w:rsidR="00D03A0C">
        <w:t xml:space="preserve"> </w:t>
      </w:r>
      <w:ins w:id="255" w:author="Kim, Jong H" w:date="2013-02-18T11:18:00Z">
        <w:r w:rsidR="00430711">
          <w:rPr>
            <w:rFonts w:hint="eastAsia"/>
            <w:lang w:eastAsia="ko-KR"/>
          </w:rPr>
          <w:t>is</w:t>
        </w:r>
      </w:ins>
      <w:del w:id="256" w:author="Kim, Jong H" w:date="2013-02-18T11:18:00Z">
        <w:r w:rsidR="00D03A0C" w:rsidDel="00430711">
          <w:delText>will be</w:delText>
        </w:r>
      </w:del>
      <w:r w:rsidR="00D03A0C">
        <w:t xml:space="preserve"> as follows. Note that </w:t>
      </w:r>
      <w:del w:id="257" w:author="Kim, Jong H" w:date="2013-02-18T13:42:00Z">
        <w:r w:rsidR="00D03A0C" w:rsidDel="00284F6B">
          <w:delText>all error checking</w:delText>
        </w:r>
      </w:del>
      <w:ins w:id="258" w:author="Kim, Jong H" w:date="2013-02-18T13:42:00Z">
        <w:r w:rsidR="00284F6B">
          <w:rPr>
            <w:rFonts w:hint="eastAsia"/>
            <w:lang w:eastAsia="ko-KR"/>
          </w:rPr>
          <w:t>details</w:t>
        </w:r>
      </w:ins>
      <w:r w:rsidR="00D03A0C">
        <w:t xml:space="preserve"> ha</w:t>
      </w:r>
      <w:ins w:id="259" w:author="Kim, Jong H" w:date="2013-02-18T13:42:00Z">
        <w:r w:rsidR="00284F6B">
          <w:rPr>
            <w:rFonts w:hint="eastAsia"/>
            <w:lang w:eastAsia="ko-KR"/>
          </w:rPr>
          <w:t>ve</w:t>
        </w:r>
      </w:ins>
      <w:del w:id="260" w:author="Kim, Jong H" w:date="2013-02-18T13:42:00Z">
        <w:r w:rsidR="00D03A0C" w:rsidDel="00284F6B">
          <w:delText>s</w:delText>
        </w:r>
      </w:del>
      <w:r w:rsidR="00D03A0C">
        <w:t xml:space="preserve"> been omitted for brevity.</w:t>
      </w:r>
    </w:p>
    <w:p w:rsidR="00B82189" w:rsidRDefault="00B82189" w:rsidP="00B82189">
      <w:pPr>
        <w:pStyle w:val="ListParagraph"/>
        <w:numPr>
          <w:ilvl w:val="0"/>
          <w:numId w:val="40"/>
        </w:numPr>
        <w:rPr>
          <w:ins w:id="261" w:author="Kim, Jong H" w:date="2013-02-18T15:20:00Z"/>
        </w:rPr>
      </w:pPr>
      <w:ins w:id="262" w:author="Kim, Jong H" w:date="2013-02-18T15:20:00Z">
        <w:r>
          <w:t>Each process obtains</w:t>
        </w:r>
        <w:r>
          <w:rPr>
            <w:rFonts w:hint="eastAsia"/>
          </w:rPr>
          <w:t xml:space="preserve"> </w:t>
        </w:r>
        <w:r>
          <w:t xml:space="preserve">the list of dataset </w:t>
        </w:r>
        <w:r>
          <w:rPr>
            <w:rFonts w:hint="eastAsia"/>
          </w:rPr>
          <w:t>info from</w:t>
        </w:r>
        <w:r>
          <w:t xml:space="preserve"> the </w:t>
        </w:r>
        <w:proofErr w:type="gramStart"/>
        <w:r>
          <w:rPr>
            <w:rFonts w:hint="eastAsia"/>
            <w:lang w:eastAsia="ko-KR"/>
          </w:rPr>
          <w:t>info</w:t>
        </w:r>
        <w:r>
          <w:t>[</w:t>
        </w:r>
        <w:proofErr w:type="gramEnd"/>
        <w:r>
          <w:t>] array</w:t>
        </w:r>
        <w:r>
          <w:rPr>
            <w:rFonts w:hint="eastAsia"/>
          </w:rPr>
          <w:t xml:space="preserve"> structure</w:t>
        </w:r>
        <w:r>
          <w:t>, and constructs a derived MPI type describing the sections of the HDF5 file to be read.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  <w:rPr>
          <w:ins w:id="263" w:author="Kim, Jong H" w:date="2013-02-18T15:20:00Z"/>
        </w:rPr>
      </w:pPr>
      <w:ins w:id="264" w:author="Kim, Jong H" w:date="2013-02-18T15:20:00Z">
        <w:r>
          <w:rPr>
            <w:rFonts w:hint="eastAsia"/>
          </w:rPr>
          <w:t>For the collective I/O operation, e</w:t>
        </w:r>
        <w:r>
          <w:t xml:space="preserve">ach process </w:t>
        </w:r>
        <w:r>
          <w:rPr>
            <w:rFonts w:hint="eastAsia"/>
          </w:rPr>
          <w:t xml:space="preserve">end up </w:t>
        </w:r>
        <w:r>
          <w:t>call</w:t>
        </w:r>
        <w:r>
          <w:rPr>
            <w:rFonts w:hint="eastAsia"/>
          </w:rPr>
          <w:t>ing</w:t>
        </w:r>
        <w:r>
          <w:t xml:space="preserve"> </w:t>
        </w:r>
        <w:proofErr w:type="spellStart"/>
        <w:r w:rsidRPr="0085757E">
          <w:rPr>
            <w:i/>
          </w:rPr>
          <w:t>MPI_File_read_</w:t>
        </w:r>
        <w:r>
          <w:rPr>
            <w:rFonts w:hint="eastAsia"/>
            <w:i/>
          </w:rPr>
          <w:t>at_</w:t>
        </w:r>
        <w:proofErr w:type="gramStart"/>
        <w:r w:rsidRPr="0085757E">
          <w:rPr>
            <w:i/>
          </w:rPr>
          <w:t>all</w:t>
        </w:r>
        <w:proofErr w:type="spellEnd"/>
        <w:r w:rsidRPr="0085757E">
          <w:rPr>
            <w:i/>
          </w:rPr>
          <w:t>(</w:t>
        </w:r>
        <w:proofErr w:type="gramEnd"/>
        <w:r w:rsidRPr="0085757E">
          <w:rPr>
            <w:i/>
          </w:rPr>
          <w:t xml:space="preserve">) </w:t>
        </w:r>
        <w:r>
          <w:t>to perform the desired reads.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  <w:rPr>
          <w:ins w:id="265" w:author="Kim, Jong H" w:date="2013-02-18T15:20:00Z"/>
        </w:rPr>
      </w:pPr>
      <w:ins w:id="266" w:author="Kim, Jong H" w:date="2013-02-18T15:20:00Z">
        <w:r>
          <w:rPr>
            <w:rFonts w:hint="eastAsia"/>
          </w:rPr>
          <w:t>For the independent I/O operation, e</w:t>
        </w:r>
        <w:r>
          <w:t xml:space="preserve">ach process </w:t>
        </w:r>
        <w:r>
          <w:rPr>
            <w:rFonts w:hint="eastAsia"/>
          </w:rPr>
          <w:t xml:space="preserve">end up </w:t>
        </w:r>
        <w:r>
          <w:t>call</w:t>
        </w:r>
        <w:r>
          <w:rPr>
            <w:rFonts w:hint="eastAsia"/>
          </w:rPr>
          <w:t>ing</w:t>
        </w:r>
        <w:r>
          <w:t xml:space="preserve"> </w:t>
        </w:r>
        <w:proofErr w:type="spellStart"/>
        <w:r w:rsidRPr="0085757E">
          <w:rPr>
            <w:i/>
          </w:rPr>
          <w:t>MPI_File_read_</w:t>
        </w:r>
      </w:ins>
      <w:proofErr w:type="gramStart"/>
      <w:ins w:id="267" w:author="Kim, Jong H" w:date="2013-02-18T15:34:00Z">
        <w:r w:rsidR="006A604E">
          <w:rPr>
            <w:rFonts w:hint="eastAsia"/>
            <w:i/>
            <w:lang w:eastAsia="ko-KR"/>
          </w:rPr>
          <w:t>at</w:t>
        </w:r>
      </w:ins>
      <w:proofErr w:type="spellEnd"/>
      <w:ins w:id="268" w:author="Kim, Jong H" w:date="2013-02-18T15:20:00Z">
        <w:r w:rsidRPr="0085757E">
          <w:rPr>
            <w:i/>
          </w:rPr>
          <w:t>(</w:t>
        </w:r>
        <w:proofErr w:type="gramEnd"/>
        <w:r w:rsidRPr="0085757E">
          <w:rPr>
            <w:i/>
          </w:rPr>
          <w:t xml:space="preserve">) </w:t>
        </w:r>
        <w:r>
          <w:t>to perform the desired reads.</w:t>
        </w:r>
      </w:ins>
      <w:ins w:id="269" w:author="Kim, Jong H" w:date="2013-02-18T15:35:00Z">
        <w:r w:rsidR="006A604E">
          <w:rPr>
            <w:rFonts w:hint="eastAsia"/>
            <w:lang w:eastAsia="ko-KR"/>
          </w:rPr>
          <w:t xml:space="preserve"> This </w:t>
        </w:r>
      </w:ins>
      <w:ins w:id="270" w:author="Kim, Jong H" w:date="2013-02-18T16:49:00Z">
        <w:r w:rsidR="006919C7">
          <w:rPr>
            <w:rFonts w:hint="eastAsia"/>
            <w:lang w:eastAsia="ko-KR"/>
          </w:rPr>
          <w:t xml:space="preserve">operation </w:t>
        </w:r>
      </w:ins>
      <w:ins w:id="271" w:author="Kim, Jong H" w:date="2013-02-18T15:35:00Z">
        <w:r w:rsidR="006A604E">
          <w:rPr>
            <w:rFonts w:hint="eastAsia"/>
            <w:lang w:eastAsia="ko-KR"/>
          </w:rPr>
          <w:t>doesn</w:t>
        </w:r>
        <w:r w:rsidR="006A604E">
          <w:rPr>
            <w:lang w:eastAsia="ko-KR"/>
          </w:rPr>
          <w:t>’</w:t>
        </w:r>
        <w:r w:rsidR="006A604E">
          <w:rPr>
            <w:rFonts w:hint="eastAsia"/>
            <w:lang w:eastAsia="ko-KR"/>
          </w:rPr>
          <w:t xml:space="preserve">t require </w:t>
        </w:r>
      </w:ins>
      <w:ins w:id="272" w:author="Kim, Jong H" w:date="2013-02-18T16:18:00Z">
        <w:r w:rsidR="00A259E4">
          <w:rPr>
            <w:lang w:eastAsia="ko-KR"/>
          </w:rPr>
          <w:t>constructing</w:t>
        </w:r>
      </w:ins>
      <w:ins w:id="273" w:author="Kim, Jong H" w:date="2013-02-18T15:35:00Z">
        <w:r w:rsidR="006A604E">
          <w:rPr>
            <w:rFonts w:hint="eastAsia"/>
            <w:lang w:eastAsia="ko-KR"/>
          </w:rPr>
          <w:t xml:space="preserve"> derived MPI type.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  <w:rPr>
          <w:ins w:id="274" w:author="Kim, Jong H" w:date="2013-02-18T15:20:00Z"/>
        </w:rPr>
      </w:pPr>
      <w:ins w:id="275" w:author="Kim, Jong H" w:date="2013-02-18T15:20:00Z">
        <w:r>
          <w:rPr>
            <w:rFonts w:hint="eastAsia"/>
          </w:rPr>
          <w:t>E</w:t>
        </w:r>
        <w:r>
          <w:t xml:space="preserve">ach process tidies up, and then returns with the desired data in the buffers pointed to by the </w:t>
        </w:r>
        <w:proofErr w:type="spellStart"/>
        <w:r>
          <w:t>buf</w:t>
        </w:r>
        <w:proofErr w:type="spellEnd"/>
        <w:r>
          <w:t xml:space="preserve"> fields of the elements of the </w:t>
        </w:r>
        <w:proofErr w:type="gramStart"/>
        <w:r>
          <w:rPr>
            <w:rFonts w:hint="eastAsia"/>
            <w:lang w:eastAsia="ko-KR"/>
          </w:rPr>
          <w:t>info</w:t>
        </w:r>
        <w:r>
          <w:t>[</w:t>
        </w:r>
        <w:proofErr w:type="gramEnd"/>
        <w:r>
          <w:t>] array</w:t>
        </w:r>
        <w:r>
          <w:rPr>
            <w:rFonts w:hint="eastAsia"/>
          </w:rPr>
          <w:t xml:space="preserve"> structure</w:t>
        </w:r>
        <w:r>
          <w:t>.</w:t>
        </w:r>
      </w:ins>
    </w:p>
    <w:p w:rsidR="00D03A0C" w:rsidDel="00B82189" w:rsidRDefault="00D03A0C" w:rsidP="00D03A0C">
      <w:pPr>
        <w:pStyle w:val="ListParagraph"/>
        <w:numPr>
          <w:ilvl w:val="0"/>
          <w:numId w:val="40"/>
        </w:numPr>
        <w:rPr>
          <w:del w:id="276" w:author="Kim, Jong H" w:date="2013-02-18T15:20:00Z"/>
        </w:rPr>
      </w:pPr>
      <w:del w:id="277" w:author="Kim, Jong H" w:date="2013-02-18T15:20:00Z">
        <w:r w:rsidDel="00B82189">
          <w:delText xml:space="preserve">Each process in the collective read scans the list of </w:delText>
        </w:r>
        <w:r w:rsidR="004559CF" w:rsidDel="00B82189">
          <w:delText xml:space="preserve">data set reads indicated by the </w:delText>
        </w:r>
      </w:del>
      <w:del w:id="278" w:author="Kim, Jong H" w:date="2013-02-15T14:44:00Z">
        <w:r w:rsidR="004559CF" w:rsidDel="0075626C">
          <w:delText>reads</w:delText>
        </w:r>
      </w:del>
      <w:del w:id="279" w:author="Kim, Jong H" w:date="2013-02-18T15:20:00Z">
        <w:r w:rsidR="004559CF" w:rsidDel="00B82189">
          <w:delText xml:space="preserve">[] array, </w:delText>
        </w:r>
        <w:r w:rsidDel="00B82189">
          <w:delText>and constructs a derived</w:delText>
        </w:r>
        <w:r w:rsidR="005A7276" w:rsidDel="00B82189">
          <w:delText xml:space="preserve"> MPI</w:delText>
        </w:r>
        <w:r w:rsidDel="00B82189">
          <w:delText xml:space="preserve"> type describing the sections of the HDF5 file to be read.</w:delText>
        </w:r>
      </w:del>
    </w:p>
    <w:p w:rsidR="00D03A0C" w:rsidDel="00B82189" w:rsidRDefault="00D03A0C" w:rsidP="00D03A0C">
      <w:pPr>
        <w:pStyle w:val="ListParagraph"/>
        <w:numPr>
          <w:ilvl w:val="0"/>
          <w:numId w:val="40"/>
        </w:numPr>
        <w:rPr>
          <w:del w:id="280" w:author="Kim, Jong H" w:date="2013-02-18T15:20:00Z"/>
        </w:rPr>
      </w:pPr>
      <w:del w:id="281" w:author="Kim, Jong H" w:date="2013-02-18T15:20:00Z">
        <w:r w:rsidDel="00B82189">
          <w:lastRenderedPageBreak/>
          <w:delText xml:space="preserve">Each process then calls </w:delText>
        </w:r>
        <w:r w:rsidR="005A7276" w:rsidRPr="0085757E" w:rsidDel="00B82189">
          <w:rPr>
            <w:i/>
          </w:rPr>
          <w:delText>MPI</w:delText>
        </w:r>
        <w:r w:rsidRPr="0085757E" w:rsidDel="00B82189">
          <w:rPr>
            <w:i/>
          </w:rPr>
          <w:delText>_</w:delText>
        </w:r>
        <w:r w:rsidR="005A7276" w:rsidRPr="0085757E" w:rsidDel="00B82189">
          <w:rPr>
            <w:i/>
          </w:rPr>
          <w:delText>File</w:delText>
        </w:r>
        <w:r w:rsidRPr="0085757E" w:rsidDel="00B82189">
          <w:rPr>
            <w:i/>
          </w:rPr>
          <w:delText xml:space="preserve">_read_all() </w:delText>
        </w:r>
        <w:r w:rsidDel="00B82189">
          <w:delText xml:space="preserve">to perform the </w:delText>
        </w:r>
        <w:r w:rsidR="004559CF" w:rsidDel="00B82189">
          <w:delText>desired reads</w:delText>
        </w:r>
        <w:r w:rsidDel="00B82189">
          <w:delText>.</w:delText>
        </w:r>
      </w:del>
    </w:p>
    <w:p w:rsidR="004559CF" w:rsidRDefault="00D03A0C">
      <w:pPr>
        <w:ind w:left="360"/>
        <w:rPr>
          <w:ins w:id="282" w:author="Kim, Jong H" w:date="2013-02-18T13:42:00Z"/>
        </w:rPr>
        <w:pPrChange w:id="283" w:author="Kim, Jong H" w:date="2013-02-18T15:21:00Z">
          <w:pPr>
            <w:pStyle w:val="ListParagraph"/>
            <w:numPr>
              <w:numId w:val="40"/>
            </w:numPr>
            <w:ind w:hanging="360"/>
          </w:pPr>
        </w:pPrChange>
      </w:pPr>
      <w:del w:id="284" w:author="Kim, Jong H" w:date="2013-02-18T15:20:00Z">
        <w:r w:rsidDel="00B82189">
          <w:delText xml:space="preserve">On return from </w:delText>
        </w:r>
        <w:r w:rsidR="005A7276" w:rsidRPr="00B82189" w:rsidDel="00B82189">
          <w:rPr>
            <w:i/>
          </w:rPr>
          <w:delText>MPI</w:delText>
        </w:r>
        <w:r w:rsidRPr="00B82189" w:rsidDel="00B82189">
          <w:rPr>
            <w:i/>
          </w:rPr>
          <w:delText>_</w:delText>
        </w:r>
        <w:r w:rsidR="005A7276" w:rsidRPr="00B82189" w:rsidDel="00B82189">
          <w:rPr>
            <w:i/>
          </w:rPr>
          <w:delText>File</w:delText>
        </w:r>
        <w:r w:rsidRPr="00B82189" w:rsidDel="00B82189">
          <w:rPr>
            <w:i/>
          </w:rPr>
          <w:delText>_read_all()</w:delText>
        </w:r>
        <w:r w:rsidDel="00B82189">
          <w:delText xml:space="preserve">, each process tidies up, and then returns with the desired data in the buffers </w:delText>
        </w:r>
        <w:r w:rsidR="004559CF" w:rsidDel="00B82189">
          <w:delText xml:space="preserve">pointed to by </w:delText>
        </w:r>
        <w:r w:rsidDel="00B82189">
          <w:delText xml:space="preserve">the buf fields of the </w:delText>
        </w:r>
        <w:r w:rsidR="004559CF" w:rsidDel="00B82189">
          <w:delText xml:space="preserve">elements of the </w:delText>
        </w:r>
      </w:del>
      <w:del w:id="285" w:author="Kim, Jong H" w:date="2013-02-15T14:45:00Z">
        <w:r w:rsidR="004559CF" w:rsidDel="0075626C">
          <w:delText>reads</w:delText>
        </w:r>
      </w:del>
      <w:del w:id="286" w:author="Kim, Jong H" w:date="2013-02-18T15:20:00Z">
        <w:r w:rsidR="004559CF" w:rsidDel="00B82189">
          <w:delText>[] array</w:delText>
        </w:r>
      </w:del>
      <w:del w:id="287" w:author="Kim, Jong H" w:date="2013-02-18T15:21:00Z">
        <w:r w:rsidR="004559CF" w:rsidDel="00B82189">
          <w:delText>.</w:delText>
        </w:r>
      </w:del>
    </w:p>
    <w:p w:rsidR="00284F6B" w:rsidDel="00A259E4" w:rsidRDefault="00284F6B">
      <w:pPr>
        <w:rPr>
          <w:del w:id="288" w:author="Kim, Jong H" w:date="2013-02-18T16:16:00Z"/>
          <w:lang w:eastAsia="ko-KR"/>
        </w:rPr>
        <w:pPrChange w:id="289" w:author="Kim, Jong H" w:date="2013-02-18T13:42:00Z">
          <w:pPr>
            <w:pStyle w:val="ListParagraph"/>
            <w:numPr>
              <w:numId w:val="40"/>
            </w:numPr>
            <w:ind w:hanging="360"/>
          </w:pPr>
        </w:pPrChange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RDefault="004559CF" w:rsidP="004559CF">
      <w:r>
        <w:t xml:space="preserve">This </w:t>
      </w:r>
      <w:del w:id="290" w:author="Kim, Jong H" w:date="2013-02-18T14:51:00Z">
        <w:r w:rsidDel="001752A8">
          <w:delText xml:space="preserve">omnibus </w:delText>
        </w:r>
      </w:del>
      <w:r>
        <w:t>routine performs collective</w:t>
      </w:r>
      <w:ins w:id="291" w:author="Kim, Jong H" w:date="2013-02-15T14:42:00Z">
        <w:r w:rsidR="0075626C">
          <w:rPr>
            <w:rFonts w:hint="eastAsia"/>
            <w:lang w:eastAsia="ko-KR"/>
          </w:rPr>
          <w:t xml:space="preserve"> or independent</w:t>
        </w:r>
      </w:ins>
      <w:ins w:id="292" w:author="Kim, Jong H" w:date="2013-02-15T14:43:00Z">
        <w:r w:rsidR="0075626C">
          <w:rPr>
            <w:rFonts w:hint="eastAsia"/>
            <w:lang w:eastAsia="ko-KR"/>
          </w:rPr>
          <w:t xml:space="preserve"> I/O</w:t>
        </w:r>
      </w:ins>
      <w:r>
        <w:t xml:space="preserve"> writes to multiple datasets. </w:t>
      </w:r>
      <w:ins w:id="293" w:author="Kim, Jong H" w:date="2013-02-15T14:41:00Z">
        <w:r w:rsidR="0075626C">
          <w:rPr>
            <w:rFonts w:hint="eastAsia"/>
            <w:lang w:eastAsia="ko-KR"/>
          </w:rPr>
          <w:t xml:space="preserve">In collective mode, </w:t>
        </w:r>
      </w:ins>
      <w:del w:id="294" w:author="Kim, Jong H" w:date="2013-02-15T14:41:00Z">
        <w:r w:rsidDel="0075626C">
          <w:delText>A</w:delText>
        </w:r>
      </w:del>
      <w:ins w:id="295" w:author="Kim, Jong H" w:date="2013-02-15T14:41:00Z">
        <w:r w:rsidR="0075626C">
          <w:rPr>
            <w:rFonts w:hint="eastAsia"/>
            <w:lang w:eastAsia="ko-KR"/>
          </w:rPr>
          <w:t>a</w:t>
        </w:r>
      </w:ins>
      <w:r>
        <w:t xml:space="preserve">ll members of the file communicator associated with the HDF5 file must participate in the call. Each process loads the information required to perform each write into </w:t>
      </w:r>
      <w:del w:id="296" w:author="Kim, Jong H" w:date="2013-02-15T14:45:00Z">
        <w:r w:rsidDel="0075626C">
          <w:delText>a</w:delText>
        </w:r>
      </w:del>
      <w:ins w:id="297" w:author="Kim, Jong H" w:date="2013-02-15T14:45:00Z">
        <w:r w:rsidR="0075626C">
          <w:rPr>
            <w:rFonts w:hint="eastAsia"/>
            <w:lang w:eastAsia="ko-KR"/>
          </w:rPr>
          <w:t>the H5D_rw_multi_</w:t>
        </w:r>
      </w:ins>
      <w:del w:id="298" w:author="Kim, Jong H" w:date="2013-02-18T16:44:00Z">
        <w:r w:rsidDel="00A66F7B">
          <w:delText xml:space="preserve"> structure</w:delText>
        </w:r>
      </w:del>
      <w:ins w:id="299" w:author="Kim, Jong H" w:date="2013-02-18T16:44:00Z">
        <w:r w:rsidR="00A66F7B">
          <w:rPr>
            <w:lang w:eastAsia="ko-KR"/>
          </w:rPr>
          <w:t xml:space="preserve">t </w:t>
        </w:r>
        <w:r w:rsidR="00A66F7B">
          <w:t>structure</w:t>
        </w:r>
      </w:ins>
      <w:r>
        <w:t xml:space="preserve">, and passes an array of </w:t>
      </w:r>
      <w:del w:id="300" w:author="Kim, Jong H" w:date="2013-02-15T14:45:00Z">
        <w:r w:rsidDel="0075626C">
          <w:delText>such</w:delText>
        </w:r>
      </w:del>
      <w:ins w:id="301" w:author="Kim, Jong H" w:date="2013-02-15T14:45:00Z">
        <w:r w:rsidR="0075626C">
          <w:rPr>
            <w:rFonts w:hint="eastAsia"/>
            <w:lang w:eastAsia="ko-KR"/>
          </w:rPr>
          <w:t>the</w:t>
        </w:r>
      </w:ins>
      <w:r>
        <w:t xml:space="preserve"> structures through to </w:t>
      </w:r>
      <w:r w:rsidR="008D7245" w:rsidRPr="0085757E">
        <w:rPr>
          <w:i/>
        </w:rPr>
        <w:t>H5Dwrite_</w:t>
      </w:r>
      <w:r w:rsidR="00624439" w:rsidRPr="0085757E">
        <w:rPr>
          <w:i/>
        </w:rPr>
        <w:t>multi</w:t>
      </w:r>
      <w:r w:rsidRPr="0085757E">
        <w:rPr>
          <w:i/>
        </w:rPr>
        <w:t>()</w:t>
      </w:r>
      <w:r>
        <w:t xml:space="preserve">.  </w:t>
      </w:r>
    </w:p>
    <w:p w:rsidR="0075626C" w:rsidRDefault="0075626C" w:rsidP="00481721">
      <w:pPr>
        <w:rPr>
          <w:ins w:id="302" w:author="Kim, Jong H" w:date="2013-02-15T14:50:00Z"/>
          <w:lang w:eastAsia="ko-KR"/>
        </w:rPr>
      </w:pPr>
    </w:p>
    <w:p w:rsidR="00481721" w:rsidDel="00277A6C" w:rsidRDefault="00481721" w:rsidP="00481721">
      <w:pPr>
        <w:rPr>
          <w:del w:id="303" w:author="Kim, Jong H" w:date="2013-02-15T14:36:00Z"/>
        </w:rPr>
      </w:pPr>
      <w:del w:id="304" w:author="Kim, Jong H" w:date="2013-02-15T14:36:00Z">
        <w:r w:rsidDel="00277A6C">
          <w:delText xml:space="preserve">The structure used </w:delText>
        </w:r>
        <w:r w:rsidR="00FC7E78" w:rsidDel="00277A6C">
          <w:delText xml:space="preserve">for this purpose is </w:delText>
        </w:r>
        <w:r w:rsidR="008D7245" w:rsidRPr="0085757E" w:rsidDel="00277A6C">
          <w:rPr>
            <w:i/>
          </w:rPr>
          <w:delText>H5D</w:delText>
        </w:r>
        <w:r w:rsidR="005A7276" w:rsidRPr="0085757E" w:rsidDel="00277A6C">
          <w:rPr>
            <w:i/>
          </w:rPr>
          <w:delText>_</w:delText>
        </w:r>
        <w:r w:rsidR="008D7245" w:rsidRPr="0085757E" w:rsidDel="00277A6C">
          <w:rPr>
            <w:i/>
          </w:rPr>
          <w:delText>write</w:delText>
        </w:r>
        <w:r w:rsidR="00FC7E78" w:rsidRPr="0085757E" w:rsidDel="00277A6C">
          <w:rPr>
            <w:i/>
          </w:rPr>
          <w:delText>_</w:delText>
        </w:r>
        <w:r w:rsidR="00624439" w:rsidRPr="0085757E" w:rsidDel="00277A6C">
          <w:rPr>
            <w:i/>
          </w:rPr>
          <w:delText>multi</w:delText>
        </w:r>
        <w:r w:rsidR="00FC7E78" w:rsidRPr="0085757E" w:rsidDel="00277A6C">
          <w:rPr>
            <w:i/>
          </w:rPr>
          <w:delText>_</w:delText>
        </w:r>
        <w:r w:rsidRPr="0085757E" w:rsidDel="00277A6C">
          <w:rPr>
            <w:i/>
          </w:rPr>
          <w:delText>t</w:delText>
        </w:r>
        <w:r w:rsidDel="00277A6C">
          <w:delText>, and is defined below</w:delText>
        </w:r>
        <w:r w:rsidR="00FC7E78" w:rsidDel="00277A6C">
          <w:delText>:</w:delText>
        </w:r>
      </w:del>
    </w:p>
    <w:p w:rsidR="00481721" w:rsidRPr="0031009B" w:rsidDel="00277A6C" w:rsidRDefault="00FC7E78" w:rsidP="00481721">
      <w:pPr>
        <w:contextualSpacing/>
        <w:rPr>
          <w:del w:id="305" w:author="Kim, Jong H" w:date="2013-02-15T14:36:00Z"/>
          <w:rFonts w:ascii="Consolas" w:hAnsi="Consolas"/>
        </w:rPr>
      </w:pPr>
      <w:del w:id="306" w:author="Kim, Jong H" w:date="2013-02-15T14:36:00Z">
        <w:r w:rsidDel="00277A6C">
          <w:rPr>
            <w:rFonts w:ascii="Consolas" w:hAnsi="Consolas"/>
          </w:rPr>
          <w:delText xml:space="preserve">struct </w:delText>
        </w:r>
        <w:r w:rsidR="008D7245" w:rsidDel="00277A6C">
          <w:rPr>
            <w:rFonts w:ascii="Consolas" w:hAnsi="Consolas"/>
          </w:rPr>
          <w:delText>H5D</w:delText>
        </w:r>
        <w:r w:rsidR="005A7276" w:rsidDel="00277A6C">
          <w:rPr>
            <w:rFonts w:ascii="Consolas" w:hAnsi="Consolas"/>
          </w:rPr>
          <w:delText>_</w:delText>
        </w:r>
        <w:r w:rsidR="008D7245" w:rsidDel="00277A6C">
          <w:rPr>
            <w:rFonts w:ascii="Consolas" w:hAnsi="Consolas"/>
          </w:rPr>
          <w:delText>write</w:delText>
        </w:r>
        <w:r w:rsidDel="00277A6C">
          <w:rPr>
            <w:rFonts w:ascii="Consolas" w:hAnsi="Consolas"/>
          </w:rPr>
          <w:delText>_</w:delText>
        </w:r>
        <w:r w:rsidR="00624439" w:rsidDel="00277A6C">
          <w:rPr>
            <w:rFonts w:ascii="Consolas" w:hAnsi="Consolas"/>
          </w:rPr>
          <w:delText>multi</w:delText>
        </w:r>
        <w:r w:rsidR="00481721" w:rsidRPr="0031009B" w:rsidDel="00277A6C">
          <w:rPr>
            <w:rFonts w:ascii="Consolas" w:hAnsi="Consolas"/>
          </w:rPr>
          <w:delText>_t</w:delText>
        </w:r>
      </w:del>
    </w:p>
    <w:p w:rsidR="00481721" w:rsidRPr="0031009B" w:rsidDel="00277A6C" w:rsidRDefault="00481721" w:rsidP="00481721">
      <w:pPr>
        <w:ind w:firstLine="720"/>
        <w:contextualSpacing/>
        <w:rPr>
          <w:del w:id="307" w:author="Kim, Jong H" w:date="2013-02-15T14:36:00Z"/>
          <w:rFonts w:ascii="Consolas" w:hAnsi="Consolas"/>
        </w:rPr>
      </w:pPr>
      <w:del w:id="308" w:author="Kim, Jong H" w:date="2013-02-15T14:36:00Z">
        <w:r w:rsidRPr="0031009B" w:rsidDel="00277A6C">
          <w:rPr>
            <w:rFonts w:ascii="Consolas" w:hAnsi="Consolas"/>
          </w:rPr>
          <w:delText>{</w:delText>
        </w:r>
      </w:del>
    </w:p>
    <w:p w:rsidR="00481721" w:rsidRPr="0031009B" w:rsidDel="00277A6C" w:rsidRDefault="00481721" w:rsidP="00481721">
      <w:pPr>
        <w:ind w:left="720" w:firstLine="720"/>
        <w:contextualSpacing/>
        <w:rPr>
          <w:del w:id="309" w:author="Kim, Jong H" w:date="2013-02-15T14:36:00Z"/>
          <w:rFonts w:ascii="Consolas" w:hAnsi="Consolas" w:cs="Times"/>
          <w:szCs w:val="32"/>
        </w:rPr>
      </w:pPr>
      <w:del w:id="310" w:author="Kim, Jong H" w:date="2013-02-15T14:36:00Z">
        <w:r w:rsidRPr="0031009B" w:rsidDel="00277A6C">
          <w:rPr>
            <w:rFonts w:ascii="Consolas" w:hAnsi="Consolas" w:cs="Times"/>
            <w:i/>
            <w:iCs/>
            <w:szCs w:val="32"/>
          </w:rPr>
          <w:delText xml:space="preserve">hid_t </w:delText>
        </w:r>
        <w:r w:rsidRPr="0031009B" w:rsidDel="00277A6C">
          <w:rPr>
            <w:rFonts w:ascii="Consolas" w:hAnsi="Consolas" w:cs="Courier"/>
            <w:szCs w:val="26"/>
          </w:rPr>
          <w:delText>dataset_id</w:delText>
        </w:r>
        <w:r w:rsidRPr="0031009B" w:rsidDel="00277A6C">
          <w:rPr>
            <w:rFonts w:ascii="Consolas" w:hAnsi="Consolas" w:cs="Times"/>
            <w:szCs w:val="32"/>
          </w:rPr>
          <w:delText>;</w:delText>
        </w:r>
        <w:r w:rsidRPr="0031009B" w:rsidDel="00277A6C">
          <w:rPr>
            <w:rFonts w:ascii="Consolas" w:hAnsi="Consolas" w:cs="Times"/>
            <w:szCs w:val="32"/>
          </w:rPr>
          <w:tab/>
        </w:r>
        <w:r w:rsidRPr="0031009B" w:rsidDel="00277A6C">
          <w:rPr>
            <w:rFonts w:ascii="Consolas" w:hAnsi="Consolas" w:cs="Times"/>
            <w:szCs w:val="32"/>
          </w:rPr>
          <w:tab/>
          <w:delText>/* as per H5D</w:delText>
        </w:r>
        <w:r w:rsidR="006879C3" w:rsidRPr="0031009B" w:rsidDel="00277A6C">
          <w:rPr>
            <w:rFonts w:ascii="Consolas" w:hAnsi="Consolas" w:cs="Times"/>
            <w:szCs w:val="32"/>
          </w:rPr>
          <w:delText>write</w:delText>
        </w:r>
        <w:r w:rsidRPr="0031009B" w:rsidDel="00277A6C">
          <w:rPr>
            <w:rFonts w:ascii="Consolas" w:hAnsi="Consolas" w:cs="Times"/>
            <w:szCs w:val="32"/>
          </w:rPr>
          <w:delText>() */</w:delText>
        </w:r>
      </w:del>
    </w:p>
    <w:p w:rsidR="00481721" w:rsidRPr="0031009B" w:rsidDel="00277A6C" w:rsidRDefault="00481721" w:rsidP="00481721">
      <w:pPr>
        <w:ind w:left="720" w:firstLine="720"/>
        <w:contextualSpacing/>
        <w:rPr>
          <w:del w:id="311" w:author="Kim, Jong H" w:date="2013-02-15T14:36:00Z"/>
          <w:rFonts w:ascii="Consolas" w:hAnsi="Consolas" w:cs="Times"/>
          <w:szCs w:val="32"/>
        </w:rPr>
      </w:pPr>
      <w:del w:id="312" w:author="Kim, Jong H" w:date="2013-02-15T14:36:00Z">
        <w:r w:rsidRPr="0031009B" w:rsidDel="00277A6C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277A6C">
          <w:rPr>
            <w:rFonts w:ascii="Consolas" w:hAnsi="Consolas" w:cs="Times"/>
            <w:szCs w:val="32"/>
          </w:rPr>
          <w:delText xml:space="preserve"> </w:delText>
        </w:r>
        <w:r w:rsidRPr="0031009B" w:rsidDel="00277A6C">
          <w:rPr>
            <w:rFonts w:ascii="Consolas" w:hAnsi="Consolas" w:cs="Courier"/>
            <w:szCs w:val="26"/>
          </w:rPr>
          <w:delText>mem_type_id</w:delText>
        </w:r>
        <w:r w:rsidRPr="0031009B" w:rsidDel="00277A6C">
          <w:rPr>
            <w:rFonts w:ascii="Consolas" w:hAnsi="Consolas" w:cs="Times"/>
            <w:szCs w:val="32"/>
          </w:rPr>
          <w:delText xml:space="preserve">; </w:delText>
        </w:r>
        <w:r w:rsidRPr="0031009B" w:rsidDel="00277A6C">
          <w:rPr>
            <w:rFonts w:ascii="Consolas" w:hAnsi="Consolas" w:cs="Times"/>
            <w:szCs w:val="32"/>
          </w:rPr>
          <w:tab/>
        </w:r>
        <w:r w:rsidR="0031009B" w:rsidDel="00277A6C">
          <w:rPr>
            <w:rFonts w:ascii="Consolas" w:hAnsi="Consolas" w:cs="Times"/>
            <w:szCs w:val="32"/>
          </w:rPr>
          <w:tab/>
        </w:r>
        <w:r w:rsidRPr="0031009B" w:rsidDel="00277A6C">
          <w:rPr>
            <w:rFonts w:ascii="Consolas" w:hAnsi="Consolas" w:cs="Times"/>
            <w:szCs w:val="32"/>
          </w:rPr>
          <w:delText>/* as per H5D</w:delText>
        </w:r>
        <w:r w:rsidR="006879C3" w:rsidRPr="0031009B" w:rsidDel="00277A6C">
          <w:rPr>
            <w:rFonts w:ascii="Consolas" w:hAnsi="Consolas" w:cs="Times"/>
            <w:szCs w:val="32"/>
          </w:rPr>
          <w:delText>write</w:delText>
        </w:r>
        <w:r w:rsidRPr="0031009B" w:rsidDel="00277A6C">
          <w:rPr>
            <w:rFonts w:ascii="Consolas" w:hAnsi="Consolas" w:cs="Times"/>
            <w:szCs w:val="32"/>
          </w:rPr>
          <w:delText>() */</w:delText>
        </w:r>
      </w:del>
    </w:p>
    <w:p w:rsidR="00481721" w:rsidRPr="0031009B" w:rsidDel="00277A6C" w:rsidRDefault="00481721" w:rsidP="00481721">
      <w:pPr>
        <w:ind w:left="720" w:firstLine="720"/>
        <w:contextualSpacing/>
        <w:rPr>
          <w:del w:id="313" w:author="Kim, Jong H" w:date="2013-02-15T14:36:00Z"/>
          <w:rFonts w:ascii="Consolas" w:hAnsi="Consolas" w:cs="Times"/>
          <w:szCs w:val="32"/>
        </w:rPr>
      </w:pPr>
      <w:del w:id="314" w:author="Kim, Jong H" w:date="2013-02-15T14:36:00Z">
        <w:r w:rsidRPr="0031009B" w:rsidDel="00277A6C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277A6C">
          <w:rPr>
            <w:rFonts w:ascii="Consolas" w:hAnsi="Consolas" w:cs="Times"/>
            <w:szCs w:val="32"/>
          </w:rPr>
          <w:delText xml:space="preserve"> </w:delText>
        </w:r>
        <w:r w:rsidRPr="0031009B" w:rsidDel="00277A6C">
          <w:rPr>
            <w:rFonts w:ascii="Consolas" w:hAnsi="Consolas" w:cs="Courier"/>
            <w:szCs w:val="26"/>
          </w:rPr>
          <w:delText>mem_space_id</w:delText>
        </w:r>
        <w:r w:rsidRPr="0031009B" w:rsidDel="00277A6C">
          <w:rPr>
            <w:rFonts w:ascii="Consolas" w:hAnsi="Consolas" w:cs="Times"/>
            <w:szCs w:val="32"/>
          </w:rPr>
          <w:delText xml:space="preserve">; </w:delText>
        </w:r>
        <w:r w:rsidRPr="0031009B" w:rsidDel="00277A6C">
          <w:rPr>
            <w:rFonts w:ascii="Consolas" w:hAnsi="Consolas" w:cs="Times"/>
            <w:szCs w:val="32"/>
          </w:rPr>
          <w:tab/>
        </w:r>
        <w:r w:rsidR="0031009B" w:rsidDel="00277A6C">
          <w:rPr>
            <w:rFonts w:ascii="Consolas" w:hAnsi="Consolas" w:cs="Times"/>
            <w:szCs w:val="32"/>
          </w:rPr>
          <w:tab/>
        </w:r>
        <w:r w:rsidRPr="0031009B" w:rsidDel="00277A6C">
          <w:rPr>
            <w:rFonts w:ascii="Consolas" w:hAnsi="Consolas" w:cs="Times"/>
            <w:szCs w:val="32"/>
          </w:rPr>
          <w:delText>/* as per H5D</w:delText>
        </w:r>
        <w:r w:rsidR="006879C3" w:rsidRPr="0031009B" w:rsidDel="00277A6C">
          <w:rPr>
            <w:rFonts w:ascii="Consolas" w:hAnsi="Consolas" w:cs="Times"/>
            <w:szCs w:val="32"/>
          </w:rPr>
          <w:delText>write</w:delText>
        </w:r>
        <w:r w:rsidRPr="0031009B" w:rsidDel="00277A6C">
          <w:rPr>
            <w:rFonts w:ascii="Consolas" w:hAnsi="Consolas" w:cs="Times"/>
            <w:szCs w:val="32"/>
          </w:rPr>
          <w:delText>() */</w:delText>
        </w:r>
      </w:del>
    </w:p>
    <w:p w:rsidR="00481721" w:rsidRPr="0031009B" w:rsidDel="00277A6C" w:rsidRDefault="00481721" w:rsidP="00481721">
      <w:pPr>
        <w:ind w:left="720" w:firstLine="720"/>
        <w:contextualSpacing/>
        <w:rPr>
          <w:del w:id="315" w:author="Kim, Jong H" w:date="2013-02-15T14:36:00Z"/>
          <w:rFonts w:ascii="Consolas" w:hAnsi="Consolas" w:cs="Times"/>
          <w:szCs w:val="32"/>
        </w:rPr>
      </w:pPr>
      <w:del w:id="316" w:author="Kim, Jong H" w:date="2013-02-15T14:36:00Z">
        <w:r w:rsidRPr="0031009B" w:rsidDel="00277A6C">
          <w:rPr>
            <w:rFonts w:ascii="Consolas" w:hAnsi="Consolas" w:cs="Times"/>
            <w:i/>
            <w:iCs/>
            <w:szCs w:val="32"/>
          </w:rPr>
          <w:delText>hid_t</w:delText>
        </w:r>
        <w:r w:rsidRPr="0031009B" w:rsidDel="00277A6C">
          <w:rPr>
            <w:rFonts w:ascii="Consolas" w:hAnsi="Consolas" w:cs="Times"/>
            <w:szCs w:val="32"/>
          </w:rPr>
          <w:delText xml:space="preserve"> </w:delText>
        </w:r>
        <w:r w:rsidRPr="0031009B" w:rsidDel="00277A6C">
          <w:rPr>
            <w:rFonts w:ascii="Consolas" w:hAnsi="Consolas" w:cs="Courier"/>
            <w:szCs w:val="26"/>
          </w:rPr>
          <w:delText>file_space_id</w:delText>
        </w:r>
        <w:r w:rsidRPr="0031009B" w:rsidDel="00277A6C">
          <w:rPr>
            <w:rFonts w:ascii="Consolas" w:hAnsi="Consolas" w:cs="Times"/>
            <w:szCs w:val="32"/>
          </w:rPr>
          <w:delText>;</w:delText>
        </w:r>
        <w:r w:rsidRPr="0031009B" w:rsidDel="00277A6C">
          <w:rPr>
            <w:rFonts w:ascii="Consolas" w:hAnsi="Consolas" w:cs="Times"/>
            <w:szCs w:val="32"/>
          </w:rPr>
          <w:tab/>
        </w:r>
        <w:r w:rsidR="0031009B" w:rsidDel="00277A6C">
          <w:rPr>
            <w:rFonts w:ascii="Consolas" w:hAnsi="Consolas" w:cs="Times"/>
            <w:szCs w:val="32"/>
          </w:rPr>
          <w:tab/>
        </w:r>
        <w:r w:rsidRPr="0031009B" w:rsidDel="00277A6C">
          <w:rPr>
            <w:rFonts w:ascii="Consolas" w:hAnsi="Consolas" w:cs="Times"/>
            <w:szCs w:val="32"/>
          </w:rPr>
          <w:delText>/* as per H5D</w:delText>
        </w:r>
        <w:r w:rsidR="006879C3" w:rsidRPr="0031009B" w:rsidDel="00277A6C">
          <w:rPr>
            <w:rFonts w:ascii="Consolas" w:hAnsi="Consolas" w:cs="Times"/>
            <w:szCs w:val="32"/>
          </w:rPr>
          <w:delText>write</w:delText>
        </w:r>
        <w:r w:rsidRPr="0031009B" w:rsidDel="00277A6C">
          <w:rPr>
            <w:rFonts w:ascii="Consolas" w:hAnsi="Consolas" w:cs="Times"/>
            <w:szCs w:val="32"/>
          </w:rPr>
          <w:delText>() */</w:delText>
        </w:r>
      </w:del>
    </w:p>
    <w:p w:rsidR="00481721" w:rsidRPr="0031009B" w:rsidDel="00277A6C" w:rsidRDefault="006879C3" w:rsidP="00481721">
      <w:pPr>
        <w:ind w:left="720" w:firstLine="720"/>
        <w:contextualSpacing/>
        <w:rPr>
          <w:del w:id="317" w:author="Kim, Jong H" w:date="2013-02-15T14:36:00Z"/>
          <w:rFonts w:ascii="Consolas" w:hAnsi="Consolas" w:cs="Times"/>
          <w:szCs w:val="32"/>
        </w:rPr>
      </w:pPr>
      <w:del w:id="318" w:author="Kim, Jong H" w:date="2013-02-15T14:36:00Z">
        <w:r w:rsidRPr="0031009B" w:rsidDel="00277A6C">
          <w:rPr>
            <w:rFonts w:ascii="Consolas" w:hAnsi="Consolas" w:cs="Times"/>
            <w:i/>
            <w:iCs/>
            <w:szCs w:val="32"/>
          </w:rPr>
          <w:delText xml:space="preserve">const </w:delText>
        </w:r>
        <w:r w:rsidR="00481721" w:rsidRPr="0031009B" w:rsidDel="00277A6C">
          <w:rPr>
            <w:rFonts w:ascii="Consolas" w:hAnsi="Consolas" w:cs="Times"/>
            <w:i/>
            <w:iCs/>
            <w:szCs w:val="32"/>
          </w:rPr>
          <w:delText>void *</w:delText>
        </w:r>
        <w:r w:rsidR="00481721" w:rsidRPr="0031009B" w:rsidDel="00277A6C">
          <w:rPr>
            <w:rFonts w:ascii="Consolas" w:hAnsi="Consolas" w:cs="Times"/>
            <w:szCs w:val="32"/>
          </w:rPr>
          <w:delText xml:space="preserve"> </w:delText>
        </w:r>
        <w:r w:rsidR="00481721" w:rsidRPr="0031009B" w:rsidDel="00277A6C">
          <w:rPr>
            <w:rFonts w:ascii="Consolas" w:hAnsi="Consolas" w:cs="Courier"/>
            <w:szCs w:val="26"/>
          </w:rPr>
          <w:delText>buf</w:delText>
        </w:r>
        <w:r w:rsidR="00481721" w:rsidRPr="0031009B" w:rsidDel="00277A6C">
          <w:rPr>
            <w:rFonts w:ascii="Consolas" w:hAnsi="Consolas" w:cs="Times"/>
            <w:szCs w:val="32"/>
          </w:rPr>
          <w:delText>;</w:delText>
        </w:r>
        <w:r w:rsidR="00481721" w:rsidRPr="0031009B" w:rsidDel="00277A6C">
          <w:rPr>
            <w:rFonts w:ascii="Consolas" w:hAnsi="Consolas" w:cs="Times"/>
            <w:szCs w:val="32"/>
          </w:rPr>
          <w:tab/>
        </w:r>
        <w:r w:rsidR="0031009B" w:rsidDel="00277A6C">
          <w:rPr>
            <w:rFonts w:ascii="Consolas" w:hAnsi="Consolas" w:cs="Times"/>
            <w:szCs w:val="32"/>
          </w:rPr>
          <w:tab/>
        </w:r>
        <w:r w:rsidR="00481721" w:rsidRPr="0031009B" w:rsidDel="00277A6C">
          <w:rPr>
            <w:rFonts w:ascii="Consolas" w:hAnsi="Consolas" w:cs="Times"/>
            <w:szCs w:val="32"/>
          </w:rPr>
          <w:delText>/* as per H5D</w:delText>
        </w:r>
        <w:r w:rsidRPr="0031009B" w:rsidDel="00277A6C">
          <w:rPr>
            <w:rFonts w:ascii="Consolas" w:hAnsi="Consolas" w:cs="Times"/>
            <w:szCs w:val="32"/>
          </w:rPr>
          <w:delText>write</w:delText>
        </w:r>
        <w:r w:rsidR="00481721" w:rsidRPr="0031009B" w:rsidDel="00277A6C">
          <w:rPr>
            <w:rFonts w:ascii="Consolas" w:hAnsi="Consolas" w:cs="Times"/>
            <w:szCs w:val="32"/>
          </w:rPr>
          <w:delText>() */</w:delText>
        </w:r>
      </w:del>
    </w:p>
    <w:p w:rsidR="00481721" w:rsidRPr="0031009B" w:rsidDel="00277A6C" w:rsidRDefault="00481721" w:rsidP="00481721">
      <w:pPr>
        <w:ind w:firstLine="720"/>
        <w:rPr>
          <w:del w:id="319" w:author="Kim, Jong H" w:date="2013-02-15T14:36:00Z"/>
          <w:rFonts w:ascii="Consolas" w:hAnsi="Consolas"/>
        </w:rPr>
      </w:pPr>
      <w:del w:id="320" w:author="Kim, Jong H" w:date="2013-02-15T14:36:00Z">
        <w:r w:rsidRPr="0031009B" w:rsidDel="00277A6C">
          <w:rPr>
            <w:rFonts w:ascii="Consolas" w:hAnsi="Consolas"/>
          </w:rPr>
          <w:delText>};</w:delText>
        </w:r>
      </w:del>
    </w:p>
    <w:p w:rsidR="00481721" w:rsidRDefault="00CD7AB4" w:rsidP="00481721">
      <w:pPr>
        <w:rPr>
          <w:lang w:eastAsia="ko-KR"/>
        </w:rPr>
      </w:pPr>
      <w:ins w:id="321" w:author="Kim, Jong H" w:date="2013-02-18T11:50:00Z">
        <w:r>
          <w:rPr>
            <w:rFonts w:hint="eastAsia"/>
            <w:lang w:eastAsia="ko-KR"/>
          </w:rPr>
          <w:t>The API function description is</w:t>
        </w:r>
      </w:ins>
      <w:ins w:id="322" w:author="Kim, Jong H" w:date="2013-02-18T15:46:00Z">
        <w:r w:rsidR="00487ED8">
          <w:rPr>
            <w:rFonts w:hint="eastAsia"/>
            <w:lang w:eastAsia="ko-KR"/>
          </w:rPr>
          <w:t xml:space="preserve"> as</w:t>
        </w:r>
      </w:ins>
      <w:ins w:id="323" w:author="Kim, Jong H" w:date="2013-02-18T11:50:00Z">
        <w:r>
          <w:rPr>
            <w:rFonts w:hint="eastAsia"/>
            <w:lang w:eastAsia="ko-KR"/>
          </w:rPr>
          <w:t xml:space="preserve"> shown below.</w:t>
        </w:r>
      </w:ins>
      <w:del w:id="324" w:author="Kim, Jong H" w:date="2013-02-15T14:48:00Z">
        <w:r w:rsidR="00FC7E78" w:rsidDel="0075626C">
          <w:delText xml:space="preserve">With the </w:delText>
        </w:r>
        <w:r w:rsidR="008D7245" w:rsidRPr="0085757E" w:rsidDel="0075626C">
          <w:rPr>
            <w:i/>
          </w:rPr>
          <w:delText>H5D</w:delText>
        </w:r>
        <w:r w:rsidR="005A7276" w:rsidRPr="0085757E" w:rsidDel="0075626C">
          <w:rPr>
            <w:i/>
          </w:rPr>
          <w:delText>_</w:delText>
        </w:r>
      </w:del>
      <w:del w:id="325" w:author="Kim, Jong H" w:date="2013-02-15T14:37:00Z">
        <w:r w:rsidR="008D7245" w:rsidRPr="0085757E" w:rsidDel="00277A6C">
          <w:rPr>
            <w:i/>
          </w:rPr>
          <w:delText>w</w:delText>
        </w:r>
      </w:del>
      <w:del w:id="326" w:author="Kim, Jong H" w:date="2013-02-15T14:48:00Z">
        <w:r w:rsidR="008D7245" w:rsidRPr="0085757E" w:rsidDel="0075626C">
          <w:rPr>
            <w:i/>
          </w:rPr>
          <w:delText>r</w:delText>
        </w:r>
      </w:del>
      <w:del w:id="327" w:author="Kim, Jong H" w:date="2013-02-15T14:37:00Z">
        <w:r w:rsidR="008D7245" w:rsidRPr="0085757E" w:rsidDel="00277A6C">
          <w:rPr>
            <w:i/>
          </w:rPr>
          <w:delText>ite</w:delText>
        </w:r>
      </w:del>
      <w:del w:id="328" w:author="Kim, Jong H" w:date="2013-02-15T14:48:00Z">
        <w:r w:rsidR="00FC7E78" w:rsidRPr="0085757E" w:rsidDel="0075626C">
          <w:rPr>
            <w:i/>
          </w:rPr>
          <w:delText>_</w:delText>
        </w:r>
        <w:r w:rsidR="00624439" w:rsidRPr="0085757E" w:rsidDel="0075626C">
          <w:rPr>
            <w:i/>
          </w:rPr>
          <w:delText>multi</w:delText>
        </w:r>
        <w:r w:rsidR="00481721" w:rsidRPr="0085757E" w:rsidDel="0075626C">
          <w:rPr>
            <w:i/>
          </w:rPr>
          <w:delText>_t</w:delText>
        </w:r>
        <w:r w:rsidR="00481721" w:rsidDel="0075626C">
          <w:delText xml:space="preserve"> in </w:delText>
        </w:r>
        <w:r w:rsidR="00FC7E78" w:rsidDel="0075626C">
          <w:delText xml:space="preserve">hand, </w:delText>
        </w:r>
      </w:del>
      <w:del w:id="329" w:author="Kim, Jong H" w:date="2013-02-15T14:49:00Z">
        <w:r w:rsidR="00FC7E78" w:rsidDel="0075626C">
          <w:delText>w</w:delText>
        </w:r>
      </w:del>
      <w:del w:id="330" w:author="Kim, Jong H" w:date="2013-02-18T11:06:00Z">
        <w:r w:rsidR="008D0865" w:rsidDel="00B250A1">
          <w:delText>e</w:delText>
        </w:r>
      </w:del>
      <w:del w:id="331" w:author="Kim, Jong H" w:date="2013-02-15T14:50:00Z">
        <w:r w:rsidR="00FC7E78" w:rsidDel="0075626C">
          <w:delText xml:space="preserve"> may</w:delText>
        </w:r>
      </w:del>
      <w:del w:id="332" w:author="Kim, Jong H" w:date="2013-02-18T11:06:00Z">
        <w:r w:rsidR="00FC7E78" w:rsidDel="00B250A1">
          <w:delText xml:space="preserve"> d</w:delText>
        </w:r>
      </w:del>
      <w:del w:id="333" w:author="Kim, Jong H" w:date="2013-02-18T11:49:00Z">
        <w:r w:rsidR="00FC7E78" w:rsidDel="00CD7AB4">
          <w:delText>eclare</w:delText>
        </w:r>
      </w:del>
      <w:del w:id="334" w:author="Kim, Jong H" w:date="2013-02-18T11:06:00Z">
        <w:r w:rsidR="00FC7E78" w:rsidDel="00B250A1">
          <w:delText xml:space="preserve"> </w:delText>
        </w:r>
        <w:r w:rsidR="008D7245" w:rsidRPr="0085757E" w:rsidDel="00B250A1">
          <w:rPr>
            <w:i/>
          </w:rPr>
          <w:delText>H5Dwrite_</w:delText>
        </w:r>
        <w:r w:rsidR="00624439" w:rsidRPr="0085757E" w:rsidDel="00B250A1">
          <w:rPr>
            <w:i/>
          </w:rPr>
          <w:delText>multi</w:delText>
        </w:r>
        <w:r w:rsidR="00481721" w:rsidRPr="0085757E" w:rsidDel="00B250A1">
          <w:rPr>
            <w:i/>
          </w:rPr>
          <w:delText>()</w:delText>
        </w:r>
      </w:del>
      <w:del w:id="335" w:author="Kim, Jong H" w:date="2013-02-18T11:49:00Z">
        <w:r w:rsidR="00481721" w:rsidRPr="0085757E" w:rsidDel="00CD7AB4">
          <w:rPr>
            <w:i/>
          </w:rPr>
          <w:delText xml:space="preserve"> </w:delText>
        </w:r>
        <w:r w:rsidR="00481721" w:rsidDel="00CD7AB4">
          <w:delText>as follows:</w:delText>
        </w:r>
      </w:del>
    </w:p>
    <w:p w:rsidR="00277A6C" w:rsidRDefault="0092314A" w:rsidP="008D0865">
      <w:pPr>
        <w:contextualSpacing/>
        <w:rPr>
          <w:ins w:id="336" w:author="Kim, Jong H" w:date="2013-02-15T14:37:00Z"/>
          <w:rFonts w:ascii="Consolas" w:hAnsi="Consolas"/>
          <w:lang w:eastAsia="ko-KR"/>
        </w:rPr>
      </w:pPr>
      <w:ins w:id="337" w:author="Kim, Jong H" w:date="2013-02-15T15:06:00Z">
        <w:r>
          <w:rPr>
            <w:rFonts w:ascii="Consolas" w:hAnsi="Consolas" w:hint="eastAsia"/>
            <w:lang w:eastAsia="ko-KR"/>
          </w:rPr>
          <w:t xml:space="preserve">  </w:t>
        </w:r>
      </w:ins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ins w:id="338" w:author="Kim, Jong H" w:date="2013-02-15T14:37:00Z">
        <w:r w:rsidR="00277A6C">
          <w:rPr>
            <w:rFonts w:ascii="Consolas" w:hAnsi="Consolas" w:hint="eastAsia"/>
            <w:lang w:eastAsia="ko-KR"/>
          </w:rPr>
          <w:t>hid_t</w:t>
        </w:r>
        <w:proofErr w:type="spellEnd"/>
        <w:r w:rsidR="00277A6C">
          <w:rPr>
            <w:rFonts w:ascii="Consolas" w:hAnsi="Consolas" w:hint="eastAsia"/>
            <w:lang w:eastAsia="ko-KR"/>
          </w:rPr>
          <w:t xml:space="preserve"> </w:t>
        </w:r>
        <w:proofErr w:type="spellStart"/>
        <w:r w:rsidR="00277A6C">
          <w:rPr>
            <w:rFonts w:ascii="Consolas" w:hAnsi="Consolas" w:hint="eastAsia"/>
            <w:lang w:eastAsia="ko-KR"/>
          </w:rPr>
          <w:t>file_id</w:t>
        </w:r>
        <w:proofErr w:type="spellEnd"/>
        <w:r w:rsidR="00277A6C">
          <w:rPr>
            <w:rFonts w:ascii="Consolas" w:hAnsi="Consolas" w:hint="eastAsia"/>
            <w:lang w:eastAsia="ko-KR"/>
          </w:rPr>
          <w:t>,</w:t>
        </w:r>
      </w:ins>
    </w:p>
    <w:p w:rsidR="00277A6C" w:rsidRDefault="00277A6C" w:rsidP="008D0865">
      <w:pPr>
        <w:contextualSpacing/>
        <w:rPr>
          <w:ins w:id="339" w:author="Kim, Jong H" w:date="2013-02-15T14:37:00Z"/>
          <w:rFonts w:ascii="Consolas" w:hAnsi="Consolas"/>
          <w:lang w:eastAsia="ko-KR"/>
        </w:rPr>
      </w:pPr>
      <w:ins w:id="340" w:author="Kim, Jong H" w:date="2013-02-15T14:37:00Z">
        <w:r>
          <w:rPr>
            <w:rFonts w:ascii="Consolas" w:hAnsi="Consolas" w:hint="eastAsia"/>
            <w:lang w:eastAsia="ko-KR"/>
          </w:rPr>
          <w:t xml:space="preserve">  </w:t>
        </w:r>
      </w:ins>
      <w:ins w:id="341" w:author="Kim, Jong H" w:date="2013-02-15T15:06:00Z">
        <w:r w:rsidR="0092314A">
          <w:rPr>
            <w:rFonts w:ascii="Consolas" w:hAnsi="Consolas" w:hint="eastAsia"/>
            <w:lang w:eastAsia="ko-KR"/>
          </w:rPr>
          <w:t xml:space="preserve">  </w:t>
        </w:r>
      </w:ins>
      <w:ins w:id="342" w:author="Kim, Jong H" w:date="2013-02-15T14:37:00Z">
        <w:r>
          <w:rPr>
            <w:rFonts w:ascii="Consolas" w:hAnsi="Consolas" w:hint="eastAsia"/>
            <w:lang w:eastAsia="ko-KR"/>
          </w:rPr>
          <w:t xml:space="preserve">                   </w:t>
        </w:r>
      </w:ins>
      <w:ins w:id="343" w:author="Kim, Jong H" w:date="2013-02-15T14:48:00Z">
        <w:r w:rsidR="0075626C">
          <w:rPr>
            <w:rFonts w:ascii="Consolas" w:hAnsi="Consolas" w:hint="eastAsia"/>
            <w:lang w:eastAsia="ko-KR"/>
          </w:rPr>
          <w:t xml:space="preserve"> </w:t>
        </w:r>
      </w:ins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ins w:id="344" w:author="Kim, Jong H" w:date="2013-02-15T14:37:00Z">
        <w:r>
          <w:rPr>
            <w:rFonts w:ascii="Consolas" w:hAnsi="Consolas" w:hint="eastAsia"/>
            <w:lang w:eastAsia="ko-KR"/>
          </w:rPr>
          <w:t xml:space="preserve">    </w:t>
        </w:r>
      </w:ins>
      <w:ins w:id="345" w:author="Kim, Jong H" w:date="2013-02-15T15:06:00Z">
        <w:r w:rsidR="0092314A">
          <w:rPr>
            <w:rFonts w:ascii="Consolas" w:hAnsi="Consolas" w:hint="eastAsia"/>
            <w:lang w:eastAsia="ko-KR"/>
          </w:rPr>
          <w:t xml:space="preserve">  </w:t>
        </w:r>
      </w:ins>
      <w:ins w:id="346" w:author="Kim, Jong H" w:date="2013-02-15T14:37:00Z">
        <w:r>
          <w:rPr>
            <w:rFonts w:ascii="Consolas" w:hAnsi="Consolas" w:hint="eastAsia"/>
            <w:lang w:eastAsia="ko-KR"/>
          </w:rPr>
          <w:t xml:space="preserve">                 </w:t>
        </w:r>
      </w:ins>
      <w:ins w:id="347" w:author="Kim, Jong H" w:date="2013-02-15T14:48:00Z">
        <w:r w:rsidR="0075626C">
          <w:rPr>
            <w:rFonts w:ascii="Consolas" w:hAnsi="Consolas" w:hint="eastAsia"/>
            <w:lang w:eastAsia="ko-KR"/>
          </w:rPr>
          <w:t xml:space="preserve"> </w:t>
        </w:r>
      </w:ins>
      <w:proofErr w:type="spellStart"/>
      <w:proofErr w:type="gramStart"/>
      <w:r w:rsidR="00481721" w:rsidRPr="00003477">
        <w:rPr>
          <w:rFonts w:ascii="Consolas" w:hAnsi="Consolas"/>
        </w:rPr>
        <w:t>struct</w:t>
      </w:r>
      <w:proofErr w:type="spellEnd"/>
      <w:proofErr w:type="gramEnd"/>
      <w:r w:rsidR="00481721" w:rsidRPr="00003477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del w:id="348" w:author="Kim, Jong H" w:date="2013-02-15T14:37:00Z">
        <w:r w:rsidR="008D7245" w:rsidDel="00277A6C">
          <w:rPr>
            <w:rFonts w:ascii="Consolas" w:hAnsi="Consolas"/>
          </w:rPr>
          <w:delText>w</w:delText>
        </w:r>
      </w:del>
      <w:r w:rsidR="008D7245">
        <w:rPr>
          <w:rFonts w:ascii="Consolas" w:hAnsi="Consolas"/>
        </w:rPr>
        <w:t>r</w:t>
      </w:r>
      <w:ins w:id="349" w:author="Kim, Jong H" w:date="2013-02-15T14:37:00Z">
        <w:r>
          <w:rPr>
            <w:rFonts w:ascii="Consolas" w:hAnsi="Consolas" w:hint="eastAsia"/>
            <w:lang w:eastAsia="ko-KR"/>
          </w:rPr>
          <w:t>w</w:t>
        </w:r>
      </w:ins>
      <w:del w:id="350" w:author="Kim, Jong H" w:date="2013-02-15T14:37:00Z">
        <w:r w:rsidR="008D7245" w:rsidDel="00277A6C">
          <w:rPr>
            <w:rFonts w:ascii="Consolas" w:hAnsi="Consolas"/>
          </w:rPr>
          <w:delText>ite</w:delText>
        </w:r>
      </w:del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del w:id="351" w:author="Kim, Jong H" w:date="2013-02-15T14:37:00Z">
        <w:r w:rsidR="006879C3" w:rsidDel="00277A6C">
          <w:rPr>
            <w:rFonts w:ascii="Consolas" w:hAnsi="Consolas"/>
          </w:rPr>
          <w:delText>writes</w:delText>
        </w:r>
      </w:del>
      <w:ins w:id="352" w:author="Kim, Jong H" w:date="2013-02-15T14:37:00Z">
        <w:r>
          <w:rPr>
            <w:rFonts w:ascii="Consolas" w:hAnsi="Consolas" w:hint="eastAsia"/>
            <w:lang w:eastAsia="ko-KR"/>
          </w:rPr>
          <w:t>info</w:t>
        </w:r>
      </w:ins>
      <w:r w:rsidR="00481721" w:rsidRPr="00003477">
        <w:rPr>
          <w:rFonts w:ascii="Consolas" w:hAnsi="Consolas"/>
        </w:rPr>
        <w:t>[]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ins w:id="353" w:author="Kim, Jong H" w:date="2013-02-15T15:09:00Z"/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ins w:id="354" w:author="Kim, Jong H" w:date="2013-02-15T15:06:00Z">
        <w:r w:rsidR="0092314A">
          <w:rPr>
            <w:rFonts w:ascii="Consolas" w:hAnsi="Consolas" w:hint="eastAsia"/>
            <w:lang w:eastAsia="ko-KR"/>
          </w:rPr>
          <w:t xml:space="preserve">  </w:t>
        </w:r>
      </w:ins>
      <w:r>
        <w:rPr>
          <w:rFonts w:ascii="Consolas" w:hAnsi="Consolas"/>
        </w:rPr>
        <w:t xml:space="preserve">               </w:t>
      </w:r>
      <w:ins w:id="355" w:author="Kim, Jong H" w:date="2013-02-15T14:48:00Z">
        <w:r w:rsidR="0075626C">
          <w:rPr>
            <w:rFonts w:ascii="Consolas" w:hAnsi="Consolas" w:hint="eastAsia"/>
            <w:lang w:eastAsia="ko-KR"/>
          </w:rPr>
          <w:t xml:space="preserve"> </w:t>
        </w:r>
      </w:ins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del w:id="356" w:author="Kim, Jong H" w:date="2013-02-18T11:06:00Z">
        <w:r w:rsidDel="00B250A1">
          <w:rPr>
            <w:rFonts w:ascii="Consolas" w:hAnsi="Consolas"/>
          </w:rPr>
          <w:delText>xfer_plist</w:delText>
        </w:r>
      </w:del>
      <w:proofErr w:type="spellStart"/>
      <w:ins w:id="357" w:author="Kim, Jong H" w:date="2013-02-18T11:06:00Z">
        <w:r w:rsidR="00B250A1">
          <w:rPr>
            <w:rFonts w:ascii="Consolas" w:hAnsi="Consolas" w:hint="eastAsia"/>
            <w:lang w:eastAsia="ko-KR"/>
          </w:rPr>
          <w:t>dxpl</w:t>
        </w:r>
      </w:ins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92314A" w:rsidRDefault="0092314A" w:rsidP="00FC7E78">
      <w:pPr>
        <w:rPr>
          <w:ins w:id="358" w:author="Kim, Jong H" w:date="2013-02-15T15:06:00Z"/>
          <w:lang w:eastAsia="ko-KR"/>
          <w:rPrChange w:id="359" w:author="Kim, Jong H" w:date="2013-02-15T15:10:00Z">
            <w:rPr>
              <w:ins w:id="360" w:author="Kim, Jong H" w:date="2013-02-15T15:06:00Z"/>
              <w:rFonts w:ascii="Consolas" w:hAnsi="Consolas"/>
              <w:lang w:eastAsia="ko-KR"/>
            </w:rPr>
          </w:rPrChange>
        </w:rPr>
      </w:pPr>
      <w:ins w:id="361" w:author="Kim, Jong H" w:date="2013-02-15T15:09:00Z">
        <w:r>
          <w:rPr>
            <w:rFonts w:ascii="Consolas" w:hAnsi="Consolas" w:hint="eastAsia"/>
            <w:lang w:eastAsia="ko-KR"/>
          </w:rPr>
          <w:t xml:space="preserve">  </w:t>
        </w:r>
        <w:r w:rsidRPr="0092314A">
          <w:rPr>
            <w:lang w:eastAsia="ko-KR"/>
            <w:rPrChange w:id="362" w:author="Kim, Jong H" w:date="2013-02-15T15:10:00Z">
              <w:rPr>
                <w:rFonts w:ascii="Consolas" w:hAnsi="Consolas"/>
                <w:lang w:eastAsia="ko-KR"/>
              </w:rPr>
            </w:rPrChange>
          </w:rPr>
          <w:t>Parameters:</w:t>
        </w:r>
      </w:ins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ins w:id="363" w:author="Kim, Jong H" w:date="2013-02-15T15:06:00Z"/>
          <w:lang w:eastAsia="ko-KR"/>
        </w:rPr>
      </w:pPr>
      <w:proofErr w:type="spellStart"/>
      <w:ins w:id="364" w:author="Kim, Jong H" w:date="2013-02-15T15:06:00Z">
        <w:r>
          <w:rPr>
            <w:rFonts w:hint="eastAsia"/>
            <w:lang w:eastAsia="ko-KR"/>
          </w:rPr>
          <w:t>file_id</w:t>
        </w:r>
        <w:proofErr w:type="spellEnd"/>
        <w:r>
          <w:rPr>
            <w:rFonts w:hint="eastAsia"/>
            <w:lang w:eastAsia="ko-KR"/>
          </w:rPr>
          <w:t>:  file or group id for the location of datasets</w:t>
        </w:r>
      </w:ins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ins w:id="365" w:author="Kim, Jong H" w:date="2013-02-15T15:06:00Z"/>
          <w:lang w:eastAsia="ko-KR"/>
        </w:rPr>
      </w:pPr>
      <w:proofErr w:type="gramStart"/>
      <w:ins w:id="366" w:author="Kim, Jong H" w:date="2013-02-15T15:06:00Z">
        <w:r>
          <w:rPr>
            <w:lang w:eastAsia="ko-KR"/>
          </w:rPr>
          <w:t>count</w:t>
        </w:r>
        <w:proofErr w:type="gramEnd"/>
        <w:r>
          <w:rPr>
            <w:rFonts w:hint="eastAsia"/>
            <w:lang w:eastAsia="ko-KR"/>
          </w:rPr>
          <w:t>:</w:t>
        </w:r>
        <w:r>
          <w:rPr>
            <w:lang w:eastAsia="ko-KR"/>
          </w:rPr>
          <w:t xml:space="preserve"> the number of datasets.</w:t>
        </w:r>
      </w:ins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ins w:id="367" w:author="Kim, Jong H" w:date="2013-02-15T15:06:00Z"/>
          <w:lang w:eastAsia="ko-KR"/>
        </w:rPr>
      </w:pPr>
      <w:ins w:id="368" w:author="Kim, Jong H" w:date="2013-02-15T15:06:00Z">
        <w:r>
          <w:rPr>
            <w:lang w:eastAsia="ko-KR"/>
          </w:rPr>
          <w:t>Info</w:t>
        </w:r>
        <w:r>
          <w:rPr>
            <w:rFonts w:hint="eastAsia"/>
            <w:lang w:eastAsia="ko-KR"/>
          </w:rPr>
          <w:t>:</w:t>
        </w:r>
        <w:r>
          <w:rPr>
            <w:lang w:eastAsia="ko-KR"/>
          </w:rPr>
          <w:t xml:space="preserve"> the array of dataset information and </w:t>
        </w:r>
      </w:ins>
      <w:ins w:id="369" w:author="Kim, Jong H" w:date="2013-02-15T15:08:00Z">
        <w:r>
          <w:rPr>
            <w:rFonts w:hint="eastAsia"/>
            <w:lang w:eastAsia="ko-KR"/>
          </w:rPr>
          <w:t>write</w:t>
        </w:r>
      </w:ins>
      <w:ins w:id="370" w:author="Kim, Jong H" w:date="2013-02-15T15:06:00Z">
        <w:r>
          <w:rPr>
            <w:lang w:eastAsia="ko-KR"/>
          </w:rPr>
          <w:t xml:space="preserve"> buffers.</w:t>
        </w:r>
      </w:ins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ins w:id="371" w:author="Kim, Jong H" w:date="2013-02-18T15:42:00Z"/>
          <w:lang w:eastAsia="ko-KR"/>
        </w:rPr>
      </w:pPr>
      <w:proofErr w:type="spellStart"/>
      <w:ins w:id="372" w:author="Kim, Jong H" w:date="2013-02-18T11:06:00Z">
        <w:r>
          <w:rPr>
            <w:rFonts w:hint="eastAsia"/>
            <w:lang w:eastAsia="ko-KR"/>
          </w:rPr>
          <w:t>dxpl</w:t>
        </w:r>
      </w:ins>
      <w:ins w:id="373" w:author="Kim, Jong H" w:date="2013-02-15T15:06:00Z">
        <w:r w:rsidR="0092314A">
          <w:rPr>
            <w:lang w:eastAsia="ko-KR"/>
          </w:rPr>
          <w:t>_id</w:t>
        </w:r>
        <w:proofErr w:type="spellEnd"/>
        <w:r w:rsidR="0092314A">
          <w:rPr>
            <w:rFonts w:hint="eastAsia"/>
            <w:lang w:eastAsia="ko-KR"/>
          </w:rPr>
          <w:t>:</w:t>
        </w:r>
        <w:r w:rsidR="0092314A">
          <w:rPr>
            <w:lang w:eastAsia="ko-KR"/>
          </w:rPr>
          <w:t xml:space="preserve"> </w:t>
        </w:r>
      </w:ins>
      <w:ins w:id="374" w:author="Kim, Jong H" w:date="2013-02-18T11:07:00Z">
        <w:r>
          <w:rPr>
            <w:lang w:eastAsia="ko-KR"/>
          </w:rPr>
          <w:t xml:space="preserve">dataset </w:t>
        </w:r>
        <w:r>
          <w:rPr>
            <w:rFonts w:hint="eastAsia"/>
            <w:lang w:eastAsia="ko-KR"/>
          </w:rPr>
          <w:t xml:space="preserve">transfer </w:t>
        </w:r>
        <w:r>
          <w:rPr>
            <w:lang w:eastAsia="ko-KR"/>
          </w:rPr>
          <w:t>property</w:t>
        </w:r>
      </w:ins>
      <w:ins w:id="375" w:author="Kim, Jong H" w:date="2013-02-15T15:06:00Z">
        <w:r w:rsidR="0092314A">
          <w:rPr>
            <w:lang w:eastAsia="ko-KR"/>
          </w:rPr>
          <w:t>.</w:t>
        </w:r>
      </w:ins>
    </w:p>
    <w:p w:rsidR="00487ED8" w:rsidRDefault="00487ED8">
      <w:pPr>
        <w:spacing w:before="240" w:after="0"/>
        <w:rPr>
          <w:ins w:id="376" w:author="Kim, Jong H" w:date="2013-02-15T15:06:00Z"/>
          <w:lang w:eastAsia="ko-KR"/>
        </w:rPr>
        <w:pPrChange w:id="377" w:author="Kim, Jong H" w:date="2013-02-18T15:44:00Z">
          <w:pPr>
            <w:pStyle w:val="ListParagraph"/>
            <w:numPr>
              <w:numId w:val="43"/>
            </w:numPr>
            <w:spacing w:after="0"/>
            <w:ind w:hanging="360"/>
          </w:pPr>
        </w:pPrChange>
      </w:pPr>
      <w:ins w:id="378" w:author="Kim, Jong H" w:date="2013-02-18T15:42:00Z">
        <w:r>
          <w:rPr>
            <w:rFonts w:hint="eastAsia"/>
            <w:lang w:eastAsia="ko-KR"/>
          </w:rPr>
          <w:t xml:space="preserve">    </w:t>
        </w:r>
      </w:ins>
      <w:ins w:id="379" w:author="Kim, Jong H" w:date="2013-02-18T15:44:00Z">
        <w:r>
          <w:rPr>
            <w:rFonts w:hint="eastAsia"/>
            <w:lang w:eastAsia="ko-KR"/>
          </w:rPr>
          <w:t xml:space="preserve"> </w:t>
        </w:r>
      </w:ins>
      <w:ins w:id="380" w:author="Kim, Jong H" w:date="2013-02-18T15:42:00Z">
        <w:r>
          <w:rPr>
            <w:rFonts w:hint="eastAsia"/>
            <w:lang w:eastAsia="ko-KR"/>
          </w:rPr>
          <w:t>Returns</w:t>
        </w:r>
      </w:ins>
      <w:ins w:id="381" w:author="Kim, Jong H" w:date="2013-02-18T15:43:00Z">
        <w:r>
          <w:rPr>
            <w:rFonts w:hint="eastAsia"/>
            <w:lang w:eastAsia="ko-KR"/>
          </w:rPr>
          <w:t>:</w:t>
        </w:r>
      </w:ins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ins w:id="382" w:author="Kim, Jong H" w:date="2013-02-15T15:06:00Z"/>
          <w:lang w:eastAsia="ko-KR"/>
        </w:rPr>
      </w:pPr>
      <w:proofErr w:type="gramStart"/>
      <w:ins w:id="383" w:author="Kim, Jong H" w:date="2013-02-15T15:06:00Z">
        <w:r>
          <w:rPr>
            <w:lang w:eastAsia="ko-KR"/>
          </w:rPr>
          <w:t>a</w:t>
        </w:r>
        <w:proofErr w:type="gramEnd"/>
        <w:r>
          <w:rPr>
            <w:lang w:eastAsia="ko-KR"/>
          </w:rPr>
          <w:t xml:space="preserve"> non-negative value if successful; otherwise returns a negative value.</w:t>
        </w:r>
      </w:ins>
    </w:p>
    <w:p w:rsidR="0092314A" w:rsidRPr="00D02799" w:rsidRDefault="0092314A" w:rsidP="00FC7E78">
      <w:pPr>
        <w:rPr>
          <w:rFonts w:ascii="Consolas" w:hAnsi="Consolas"/>
          <w:lang w:eastAsia="ko-KR"/>
        </w:rPr>
      </w:pPr>
    </w:p>
    <w:p w:rsidR="00D02799" w:rsidRDefault="00D02799" w:rsidP="00D02799">
      <w:pPr>
        <w:rPr>
          <w:lang w:eastAsia="ko-KR"/>
        </w:rPr>
      </w:pPr>
      <w:del w:id="384" w:author="Kim, Jong H" w:date="2013-02-18T11:41:00Z">
        <w:r w:rsidDel="00CD7AB4">
          <w:delText xml:space="preserve">Very briefly, processing inside </w:delText>
        </w:r>
        <w:r w:rsidR="008D7245" w:rsidRPr="0085757E" w:rsidDel="00CD7AB4">
          <w:rPr>
            <w:i/>
          </w:rPr>
          <w:delText>H5Dwrite_</w:delText>
        </w:r>
        <w:r w:rsidR="00624439" w:rsidRPr="0085757E" w:rsidDel="00CD7AB4">
          <w:rPr>
            <w:i/>
          </w:rPr>
          <w:delText>multi</w:delText>
        </w:r>
        <w:r w:rsidRPr="0085757E" w:rsidDel="00CD7AB4">
          <w:rPr>
            <w:i/>
          </w:rPr>
          <w:delText xml:space="preserve">() </w:delText>
        </w:r>
        <w:r w:rsidDel="00CD7AB4">
          <w:delText>will be</w:delText>
        </w:r>
      </w:del>
      <w:ins w:id="385" w:author="Kim, Jong H" w:date="2013-02-18T11:41:00Z">
        <w:r w:rsidR="00CD7AB4">
          <w:rPr>
            <w:rFonts w:hint="eastAsia"/>
            <w:lang w:eastAsia="ko-KR"/>
          </w:rPr>
          <w:t>Brief description is</w:t>
        </w:r>
      </w:ins>
      <w:r>
        <w:t xml:space="preserve"> as follows. Note that </w:t>
      </w:r>
      <w:del w:id="386" w:author="Kim, Jong H" w:date="2013-02-18T13:42:00Z">
        <w:r w:rsidDel="00284F6B">
          <w:delText>all error checking</w:delText>
        </w:r>
      </w:del>
      <w:ins w:id="387" w:author="Kim, Jong H" w:date="2013-02-18T13:42:00Z">
        <w:r w:rsidR="00284F6B">
          <w:rPr>
            <w:rFonts w:hint="eastAsia"/>
            <w:lang w:eastAsia="ko-KR"/>
          </w:rPr>
          <w:t>details</w:t>
        </w:r>
      </w:ins>
      <w:r>
        <w:t xml:space="preserve"> ha</w:t>
      </w:r>
      <w:del w:id="388" w:author="Kim, Jong H" w:date="2013-02-18T13:42:00Z">
        <w:r w:rsidDel="00284F6B">
          <w:delText>s</w:delText>
        </w:r>
      </w:del>
      <w:ins w:id="389" w:author="Kim, Jong H" w:date="2013-02-18T13:42:00Z">
        <w:r w:rsidR="00284F6B">
          <w:rPr>
            <w:rFonts w:hint="eastAsia"/>
            <w:lang w:eastAsia="ko-KR"/>
          </w:rPr>
          <w:t>ve</w:t>
        </w:r>
      </w:ins>
      <w:r>
        <w:t xml:space="preserve"> been omitted for brevity.</w:t>
      </w:r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390" w:author="Kim, Jong H" w:date="2013-02-18T15:21:00Z"/>
        </w:rPr>
      </w:pPr>
      <w:ins w:id="391" w:author="Kim, Jong H" w:date="2013-02-18T15:21:00Z">
        <w:r>
          <w:t>Each process obtains</w:t>
        </w:r>
        <w:r>
          <w:rPr>
            <w:rFonts w:hint="eastAsia"/>
          </w:rPr>
          <w:t xml:space="preserve"> </w:t>
        </w:r>
        <w:r>
          <w:t xml:space="preserve">the list of dataset </w:t>
        </w:r>
        <w:r>
          <w:rPr>
            <w:rFonts w:hint="eastAsia"/>
          </w:rPr>
          <w:t>info from</w:t>
        </w:r>
        <w:r>
          <w:t xml:space="preserve"> the </w:t>
        </w:r>
        <w:proofErr w:type="gramStart"/>
        <w:r>
          <w:rPr>
            <w:rFonts w:hint="eastAsia"/>
            <w:lang w:eastAsia="ko-KR"/>
          </w:rPr>
          <w:t>info</w:t>
        </w:r>
        <w:r>
          <w:t>[</w:t>
        </w:r>
        <w:proofErr w:type="gramEnd"/>
        <w:r>
          <w:t>] array</w:t>
        </w:r>
        <w:r>
          <w:rPr>
            <w:rFonts w:hint="eastAsia"/>
          </w:rPr>
          <w:t xml:space="preserve"> structure</w:t>
        </w:r>
        <w:r>
          <w:t>, and constructs a derived MPI type describing the sections of the HDF5 file to be written.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392" w:author="Kim, Jong H" w:date="2013-02-18T15:21:00Z"/>
        </w:rPr>
      </w:pPr>
      <w:ins w:id="393" w:author="Kim, Jong H" w:date="2013-02-18T15:21:00Z">
        <w:r>
          <w:rPr>
            <w:rFonts w:hint="eastAsia"/>
          </w:rPr>
          <w:lastRenderedPageBreak/>
          <w:t xml:space="preserve">For the collective I/O </w:t>
        </w:r>
        <w:r>
          <w:t>operation,</w:t>
        </w:r>
        <w:r>
          <w:rPr>
            <w:rFonts w:hint="eastAsia"/>
          </w:rPr>
          <w:t xml:space="preserve"> e</w:t>
        </w:r>
        <w:r>
          <w:t xml:space="preserve">ach process </w:t>
        </w:r>
        <w:r>
          <w:rPr>
            <w:rFonts w:hint="eastAsia"/>
          </w:rPr>
          <w:t>end up</w:t>
        </w:r>
        <w:r>
          <w:t xml:space="preserve"> call</w:t>
        </w:r>
        <w:r>
          <w:rPr>
            <w:rFonts w:hint="eastAsia"/>
          </w:rPr>
          <w:t>ing</w:t>
        </w:r>
        <w:r>
          <w:t xml:space="preserve"> </w:t>
        </w:r>
        <w:proofErr w:type="spellStart"/>
        <w:r w:rsidRPr="0085757E">
          <w:rPr>
            <w:i/>
          </w:rPr>
          <w:t>MPI_File_write_</w:t>
        </w:r>
        <w:r>
          <w:rPr>
            <w:rFonts w:hint="eastAsia"/>
            <w:i/>
          </w:rPr>
          <w:t>at_</w:t>
        </w:r>
        <w:proofErr w:type="gramStart"/>
        <w:r w:rsidRPr="0085757E">
          <w:rPr>
            <w:i/>
          </w:rPr>
          <w:t>all</w:t>
        </w:r>
        <w:proofErr w:type="spellEnd"/>
        <w:r w:rsidRPr="0085757E">
          <w:rPr>
            <w:i/>
          </w:rPr>
          <w:t>(</w:t>
        </w:r>
        <w:proofErr w:type="gramEnd"/>
        <w:r w:rsidRPr="0085757E">
          <w:rPr>
            <w:i/>
          </w:rPr>
          <w:t xml:space="preserve">) </w:t>
        </w:r>
        <w:r>
          <w:t>to perform the desired writes.</w:t>
        </w:r>
      </w:ins>
    </w:p>
    <w:p w:rsidR="00D02799" w:rsidDel="008234E5" w:rsidRDefault="008234E5" w:rsidP="008234E5">
      <w:pPr>
        <w:pStyle w:val="ListParagraph"/>
        <w:numPr>
          <w:ilvl w:val="0"/>
          <w:numId w:val="40"/>
        </w:numPr>
        <w:rPr>
          <w:del w:id="394" w:author="Kim, Jong H" w:date="2013-02-18T15:21:00Z"/>
        </w:rPr>
      </w:pPr>
      <w:ins w:id="395" w:author="Kim, Jong H" w:date="2013-02-18T15:21:00Z">
        <w:r>
          <w:rPr>
            <w:rFonts w:hint="eastAsia"/>
          </w:rPr>
          <w:t>For the independent I/O operation, e</w:t>
        </w:r>
        <w:r>
          <w:t xml:space="preserve">ach process </w:t>
        </w:r>
        <w:r>
          <w:rPr>
            <w:rFonts w:hint="eastAsia"/>
          </w:rPr>
          <w:t xml:space="preserve">end up </w:t>
        </w:r>
        <w:r>
          <w:t>call</w:t>
        </w:r>
        <w:r>
          <w:rPr>
            <w:rFonts w:hint="eastAsia"/>
          </w:rPr>
          <w:t>ing</w:t>
        </w:r>
        <w:r>
          <w:t xml:space="preserve"> </w:t>
        </w:r>
        <w:proofErr w:type="spellStart"/>
        <w:r w:rsidRPr="0085757E">
          <w:rPr>
            <w:i/>
          </w:rPr>
          <w:t>MPI_File_</w:t>
        </w:r>
        <w:r>
          <w:rPr>
            <w:rFonts w:hint="eastAsia"/>
            <w:i/>
          </w:rPr>
          <w:t>write</w:t>
        </w:r>
        <w:r w:rsidRPr="0085757E">
          <w:rPr>
            <w:i/>
          </w:rPr>
          <w:t>_</w:t>
        </w:r>
      </w:ins>
      <w:ins w:id="396" w:author="Kim, Jong H" w:date="2013-02-18T15:34:00Z">
        <w:r w:rsidR="006A604E">
          <w:rPr>
            <w:rFonts w:hint="eastAsia"/>
            <w:i/>
            <w:lang w:eastAsia="ko-KR"/>
          </w:rPr>
          <w:t>at</w:t>
        </w:r>
      </w:ins>
      <w:proofErr w:type="spellEnd"/>
      <w:ins w:id="397" w:author="Kim, Jong H" w:date="2013-02-18T15:21:00Z">
        <w:r w:rsidRPr="0085757E">
          <w:rPr>
            <w:i/>
          </w:rPr>
          <w:t xml:space="preserve">() </w:t>
        </w:r>
        <w:r>
          <w:t>to perform the desired</w:t>
        </w:r>
        <w:r>
          <w:rPr>
            <w:rFonts w:hint="eastAsia"/>
          </w:rPr>
          <w:t xml:space="preserve"> writes</w:t>
        </w:r>
      </w:ins>
      <w:del w:id="398" w:author="Kim, Jong H" w:date="2013-02-18T15:21:00Z">
        <w:r w:rsidR="00D02799" w:rsidDel="008234E5">
          <w:delText xml:space="preserve">Each process in the collective write scans the list of data set writes indicated by the </w:delText>
        </w:r>
      </w:del>
      <w:del w:id="399" w:author="Kim, Jong H" w:date="2013-02-15T14:45:00Z">
        <w:r w:rsidR="00D02799" w:rsidDel="0075626C">
          <w:delText>writes</w:delText>
        </w:r>
      </w:del>
      <w:del w:id="400" w:author="Kim, Jong H" w:date="2013-02-18T15:21:00Z">
        <w:r w:rsidR="00D02799" w:rsidDel="008234E5">
          <w:delText>[] array, and constructs a derived</w:delText>
        </w:r>
        <w:r w:rsidR="005A7276" w:rsidDel="008234E5">
          <w:delText xml:space="preserve"> MPI</w:delText>
        </w:r>
        <w:r w:rsidR="00D02799" w:rsidDel="008234E5">
          <w:delText xml:space="preserve"> type describing the sections of the HDF5 file to be written.</w:delText>
        </w:r>
      </w:del>
    </w:p>
    <w:p w:rsidR="00D02799" w:rsidDel="008234E5" w:rsidRDefault="00D02799" w:rsidP="00D02799">
      <w:pPr>
        <w:pStyle w:val="ListParagraph"/>
        <w:numPr>
          <w:ilvl w:val="0"/>
          <w:numId w:val="40"/>
        </w:numPr>
        <w:rPr>
          <w:del w:id="401" w:author="Kim, Jong H" w:date="2013-02-18T15:21:00Z"/>
        </w:rPr>
      </w:pPr>
      <w:del w:id="402" w:author="Kim, Jong H" w:date="2013-02-18T15:21:00Z">
        <w:r w:rsidDel="008234E5">
          <w:delText xml:space="preserve">Each process then calls </w:delText>
        </w:r>
        <w:r w:rsidR="005A7276" w:rsidRPr="0085757E" w:rsidDel="008234E5">
          <w:rPr>
            <w:i/>
          </w:rPr>
          <w:delText>MPI</w:delText>
        </w:r>
        <w:r w:rsidRPr="0085757E" w:rsidDel="008234E5">
          <w:rPr>
            <w:i/>
          </w:rPr>
          <w:delText>_</w:delText>
        </w:r>
        <w:r w:rsidR="005A7276" w:rsidRPr="0085757E" w:rsidDel="008234E5">
          <w:rPr>
            <w:i/>
          </w:rPr>
          <w:delText>F</w:delText>
        </w:r>
        <w:r w:rsidRPr="0085757E" w:rsidDel="008234E5">
          <w:rPr>
            <w:i/>
          </w:rPr>
          <w:delText xml:space="preserve">ile_write_all() </w:delText>
        </w:r>
        <w:r w:rsidDel="008234E5">
          <w:delText>to perform the desired writes.</w:delText>
        </w:r>
      </w:del>
    </w:p>
    <w:p w:rsidR="00D02799" w:rsidRDefault="00D02799" w:rsidP="00D02799">
      <w:pPr>
        <w:pStyle w:val="ListParagraph"/>
        <w:numPr>
          <w:ilvl w:val="0"/>
          <w:numId w:val="40"/>
        </w:numPr>
      </w:pPr>
      <w:del w:id="403" w:author="Kim, Jong H" w:date="2013-02-18T15:21:00Z">
        <w:r w:rsidDel="008234E5">
          <w:delText xml:space="preserve">On return from </w:delText>
        </w:r>
        <w:r w:rsidR="005A7276" w:rsidRPr="0085757E" w:rsidDel="008234E5">
          <w:rPr>
            <w:i/>
          </w:rPr>
          <w:delText>MPI</w:delText>
        </w:r>
        <w:r w:rsidRPr="0085757E" w:rsidDel="008234E5">
          <w:rPr>
            <w:i/>
          </w:rPr>
          <w:delText>_</w:delText>
        </w:r>
        <w:r w:rsidR="005A7276" w:rsidRPr="0085757E" w:rsidDel="008234E5">
          <w:rPr>
            <w:i/>
          </w:rPr>
          <w:delText>F</w:delText>
        </w:r>
        <w:r w:rsidRPr="0085757E" w:rsidDel="008234E5">
          <w:rPr>
            <w:i/>
          </w:rPr>
          <w:delText>ile_write_all()</w:delText>
        </w:r>
        <w:r w:rsidDel="008234E5">
          <w:delText>, each process tidies up, and returns</w:delText>
        </w:r>
      </w:del>
      <w:r>
        <w:t>.</w:t>
      </w:r>
      <w:ins w:id="404" w:author="Kim, Jong H" w:date="2013-02-18T15:35:00Z">
        <w:r w:rsidR="006A604E">
          <w:rPr>
            <w:rFonts w:hint="eastAsia"/>
            <w:lang w:eastAsia="ko-KR"/>
          </w:rPr>
          <w:t xml:space="preserve">  This </w:t>
        </w:r>
      </w:ins>
      <w:ins w:id="405" w:author="Kim, Jong H" w:date="2013-02-18T16:54:00Z">
        <w:r w:rsidR="006919C7">
          <w:rPr>
            <w:rFonts w:hint="eastAsia"/>
            <w:lang w:eastAsia="ko-KR"/>
          </w:rPr>
          <w:t xml:space="preserve">operation </w:t>
        </w:r>
      </w:ins>
      <w:ins w:id="406" w:author="Kim, Jong H" w:date="2013-02-18T15:35:00Z">
        <w:r w:rsidR="006A604E">
          <w:rPr>
            <w:rFonts w:hint="eastAsia"/>
            <w:lang w:eastAsia="ko-KR"/>
          </w:rPr>
          <w:t>doesn</w:t>
        </w:r>
        <w:r w:rsidR="006A604E">
          <w:rPr>
            <w:lang w:eastAsia="ko-KR"/>
          </w:rPr>
          <w:t>’</w:t>
        </w:r>
        <w:r w:rsidR="006A604E">
          <w:rPr>
            <w:rFonts w:hint="eastAsia"/>
            <w:lang w:eastAsia="ko-KR"/>
          </w:rPr>
          <w:t xml:space="preserve">t require </w:t>
        </w:r>
      </w:ins>
      <w:ins w:id="407" w:author="Kim, Jong H" w:date="2013-02-18T16:18:00Z">
        <w:r w:rsidR="00A259E4">
          <w:rPr>
            <w:lang w:eastAsia="ko-KR"/>
          </w:rPr>
          <w:t>constructing</w:t>
        </w:r>
      </w:ins>
      <w:ins w:id="408" w:author="Kim, Jong H" w:date="2013-02-18T15:35:00Z">
        <w:r w:rsidR="006A604E">
          <w:rPr>
            <w:rFonts w:hint="eastAsia"/>
            <w:lang w:eastAsia="ko-KR"/>
          </w:rPr>
          <w:t xml:space="preserve"> derived MPI type.</w:t>
        </w:r>
      </w:ins>
    </w:p>
    <w:p w:rsidR="00277A6C" w:rsidRDefault="00277A6C">
      <w:pPr>
        <w:spacing w:after="0"/>
        <w:jc w:val="left"/>
        <w:rPr>
          <w:ins w:id="409" w:author="Kim, Jong H" w:date="2013-02-15T14:38:00Z"/>
          <w:lang w:eastAsia="ko-KR"/>
        </w:rPr>
      </w:pPr>
    </w:p>
    <w:p w:rsidR="00277A6C" w:rsidRDefault="00277A6C" w:rsidP="00277A6C">
      <w:pPr>
        <w:pStyle w:val="Heading3"/>
        <w:rPr>
          <w:ins w:id="410" w:author="Kim, Jong H" w:date="2013-02-15T14:38:00Z"/>
        </w:rPr>
      </w:pPr>
      <w:commentRangeStart w:id="411"/>
      <w:ins w:id="412" w:author="Kim, Jong H" w:date="2013-02-15T14:38:00Z">
        <w:r>
          <w:t>H5D</w:t>
        </w:r>
      </w:ins>
      <w:ins w:id="413" w:author="Kim, Jong H" w:date="2013-02-15T14:39:00Z">
        <w:r>
          <w:rPr>
            <w:rFonts w:eastAsia="바탕" w:hint="eastAsia"/>
            <w:lang w:eastAsia="ko-KR"/>
          </w:rPr>
          <w:t>close</w:t>
        </w:r>
      </w:ins>
      <w:ins w:id="414" w:author="Kim, Jong H" w:date="2013-02-15T14:38:00Z">
        <w:r>
          <w:t>_</w:t>
        </w:r>
        <w:proofErr w:type="gramStart"/>
        <w:r>
          <w:t>multi(</w:t>
        </w:r>
        <w:proofErr w:type="gramEnd"/>
        <w:r>
          <w:t>)</w:t>
        </w:r>
      </w:ins>
      <w:commentRangeEnd w:id="411"/>
      <w:ins w:id="415" w:author="Kim, Jong H" w:date="2013-02-18T14:28:00Z">
        <w:r w:rsidR="00594331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411"/>
        </w:r>
      </w:ins>
    </w:p>
    <w:p w:rsidR="0075626C" w:rsidRDefault="00277A6C">
      <w:pPr>
        <w:spacing w:after="0"/>
        <w:rPr>
          <w:ins w:id="416" w:author="Kim, Jong H" w:date="2013-02-18T15:54:00Z"/>
          <w:lang w:eastAsia="ko-KR"/>
        </w:rPr>
        <w:pPrChange w:id="417" w:author="Kim, Jong H" w:date="2013-02-18T15:54:00Z">
          <w:pPr/>
        </w:pPrChange>
      </w:pPr>
      <w:ins w:id="418" w:author="Kim, Jong H" w:date="2013-02-15T14:39:00Z">
        <w:r>
          <w:t xml:space="preserve">This routine performs </w:t>
        </w:r>
      </w:ins>
      <w:ins w:id="419" w:author="Kim, Jong H" w:date="2013-02-15T14:46:00Z">
        <w:r w:rsidR="0075626C">
          <w:rPr>
            <w:rFonts w:hint="eastAsia"/>
            <w:lang w:eastAsia="ko-KR"/>
          </w:rPr>
          <w:t>close</w:t>
        </w:r>
      </w:ins>
      <w:ins w:id="420" w:author="Kim, Jong H" w:date="2013-02-18T15:38:00Z">
        <w:r w:rsidR="006A604E">
          <w:rPr>
            <w:rFonts w:hint="eastAsia"/>
            <w:lang w:eastAsia="ko-KR"/>
          </w:rPr>
          <w:t xml:space="preserve"> and </w:t>
        </w:r>
      </w:ins>
      <w:ins w:id="421" w:author="Kim, Jong H" w:date="2013-02-18T15:37:00Z">
        <w:r w:rsidR="006A604E">
          <w:rPr>
            <w:rFonts w:hint="eastAsia"/>
            <w:lang w:eastAsia="ko-KR"/>
          </w:rPr>
          <w:t>free</w:t>
        </w:r>
      </w:ins>
      <w:ins w:id="422" w:author="Kim, Jong H" w:date="2013-02-15T14:46:00Z">
        <w:r w:rsidR="0075626C">
          <w:rPr>
            <w:rFonts w:hint="eastAsia"/>
            <w:lang w:eastAsia="ko-KR"/>
          </w:rPr>
          <w:t xml:space="preserve"> </w:t>
        </w:r>
      </w:ins>
      <w:ins w:id="423" w:author="Kim, Jong H" w:date="2013-02-15T14:50:00Z">
        <w:r w:rsidR="0075626C">
          <w:rPr>
            <w:lang w:eastAsia="ko-KR"/>
          </w:rPr>
          <w:t>resources</w:t>
        </w:r>
      </w:ins>
      <w:ins w:id="424" w:author="Kim, Jong H" w:date="2013-02-15T14:46:00Z">
        <w:r w:rsidR="0075626C">
          <w:rPr>
            <w:rFonts w:hint="eastAsia"/>
            <w:lang w:eastAsia="ko-KR"/>
          </w:rPr>
          <w:t xml:space="preserve"> used by </w:t>
        </w:r>
        <w:r w:rsidR="0075626C" w:rsidRPr="0075626C">
          <w:rPr>
            <w:i/>
            <w:lang w:eastAsia="ko-KR"/>
            <w:rPrChange w:id="425" w:author="Kim, Jong H" w:date="2013-02-15T14:47:00Z">
              <w:rPr>
                <w:lang w:eastAsia="ko-KR"/>
              </w:rPr>
            </w:rPrChange>
          </w:rPr>
          <w:t>H5Dread_</w:t>
        </w:r>
        <w:proofErr w:type="gramStart"/>
        <w:r w:rsidR="0075626C" w:rsidRPr="0075626C">
          <w:rPr>
            <w:i/>
            <w:lang w:eastAsia="ko-KR"/>
            <w:rPrChange w:id="426" w:author="Kim, Jong H" w:date="2013-02-15T14:47:00Z">
              <w:rPr>
                <w:lang w:eastAsia="ko-KR"/>
              </w:rPr>
            </w:rPrChange>
          </w:rPr>
          <w:t>multi(</w:t>
        </w:r>
        <w:proofErr w:type="gramEnd"/>
        <w:r w:rsidR="0075626C" w:rsidRPr="0075626C">
          <w:rPr>
            <w:i/>
            <w:lang w:eastAsia="ko-KR"/>
            <w:rPrChange w:id="427" w:author="Kim, Jong H" w:date="2013-02-15T14:47:00Z">
              <w:rPr>
                <w:lang w:eastAsia="ko-KR"/>
              </w:rPr>
            </w:rPrChange>
          </w:rPr>
          <w:t>)</w:t>
        </w:r>
        <w:r w:rsidR="0075626C">
          <w:rPr>
            <w:rFonts w:hint="eastAsia"/>
            <w:lang w:eastAsia="ko-KR"/>
          </w:rPr>
          <w:t xml:space="preserve"> or </w:t>
        </w:r>
        <w:r w:rsidR="0075626C" w:rsidRPr="0075626C">
          <w:rPr>
            <w:i/>
            <w:lang w:eastAsia="ko-KR"/>
            <w:rPrChange w:id="428" w:author="Kim, Jong H" w:date="2013-02-15T14:47:00Z">
              <w:rPr>
                <w:lang w:eastAsia="ko-KR"/>
              </w:rPr>
            </w:rPrChange>
          </w:rPr>
          <w:t>H5Dwrite_multi()</w:t>
        </w:r>
        <w:r w:rsidR="0075626C">
          <w:rPr>
            <w:rFonts w:hint="eastAsia"/>
            <w:lang w:eastAsia="ko-KR"/>
          </w:rPr>
          <w:t xml:space="preserve"> APIs.</w:t>
        </w:r>
      </w:ins>
    </w:p>
    <w:p w:rsidR="00D010D2" w:rsidRDefault="00D010D2">
      <w:pPr>
        <w:spacing w:after="0"/>
        <w:jc w:val="left"/>
        <w:rPr>
          <w:ins w:id="429" w:author="Kim, Jong H" w:date="2013-02-15T14:50:00Z"/>
          <w:lang w:eastAsia="ko-KR"/>
        </w:rPr>
        <w:pPrChange w:id="430" w:author="Kim, Jong H" w:date="2013-02-18T15:55:00Z">
          <w:pPr/>
        </w:pPrChange>
      </w:pPr>
      <w:ins w:id="431" w:author="Kim, Jong H" w:date="2013-02-18T15:54:00Z">
        <w:r>
          <w:rPr>
            <w:rFonts w:hint="eastAsia"/>
            <w:lang w:eastAsia="ko-KR"/>
          </w:rPr>
          <w:t xml:space="preserve">A user can also close or free resources that are used by </w:t>
        </w:r>
        <w:r w:rsidRPr="0088751E">
          <w:rPr>
            <w:rFonts w:hint="eastAsia"/>
            <w:i/>
            <w:lang w:eastAsia="ko-KR"/>
          </w:rPr>
          <w:t>H5Dread_</w:t>
        </w:r>
        <w:proofErr w:type="gramStart"/>
        <w:r w:rsidRPr="0088751E">
          <w:rPr>
            <w:rFonts w:hint="eastAsia"/>
            <w:i/>
            <w:lang w:eastAsia="ko-KR"/>
          </w:rPr>
          <w:t>multi(</w:t>
        </w:r>
        <w:proofErr w:type="gramEnd"/>
        <w:r w:rsidRPr="0088751E">
          <w:rPr>
            <w:rFonts w:hint="eastAsia"/>
            <w:i/>
            <w:lang w:eastAsia="ko-KR"/>
          </w:rPr>
          <w:t>)</w:t>
        </w:r>
        <w:r>
          <w:rPr>
            <w:rFonts w:hint="eastAsia"/>
            <w:lang w:eastAsia="ko-KR"/>
          </w:rPr>
          <w:t xml:space="preserve"> or </w:t>
        </w:r>
        <w:r w:rsidRPr="0088751E">
          <w:rPr>
            <w:rFonts w:hint="eastAsia"/>
            <w:i/>
            <w:lang w:eastAsia="ko-KR"/>
          </w:rPr>
          <w:t>H5Dwrite_multi()</w:t>
        </w:r>
        <w:r>
          <w:rPr>
            <w:rFonts w:hint="eastAsia"/>
            <w:lang w:eastAsia="ko-KR"/>
          </w:rPr>
          <w:t xml:space="preserve"> manually.</w:t>
        </w:r>
      </w:ins>
      <w:ins w:id="432" w:author="Kim, Jong H" w:date="2013-02-18T15:55:00Z">
        <w:r>
          <w:rPr>
            <w:rFonts w:hint="eastAsia"/>
            <w:lang w:eastAsia="ko-KR"/>
          </w:rPr>
          <w:t xml:space="preserve"> Thus, this routine is an </w:t>
        </w:r>
        <w:r>
          <w:rPr>
            <w:lang w:eastAsia="ko-KR"/>
          </w:rPr>
          <w:t>optional</w:t>
        </w:r>
        <w:r>
          <w:rPr>
            <w:rFonts w:hint="eastAsia"/>
            <w:lang w:eastAsia="ko-KR"/>
          </w:rPr>
          <w:t xml:space="preserve"> to be used.  </w:t>
        </w:r>
      </w:ins>
      <w:ins w:id="433" w:author="Kim, Jong H" w:date="2013-02-18T15:54:00Z">
        <w:r>
          <w:rPr>
            <w:rFonts w:hint="eastAsia"/>
            <w:lang w:eastAsia="ko-KR"/>
          </w:rPr>
          <w:t xml:space="preserve">This routine is added </w:t>
        </w:r>
      </w:ins>
      <w:ins w:id="434" w:author="Kim, Jong H" w:date="2013-02-18T15:55:00Z">
        <w:r>
          <w:rPr>
            <w:rFonts w:hint="eastAsia"/>
            <w:lang w:eastAsia="ko-KR"/>
          </w:rPr>
          <w:t xml:space="preserve">mainly </w:t>
        </w:r>
      </w:ins>
      <w:ins w:id="435" w:author="Kim, Jong H" w:date="2013-02-18T15:54:00Z">
        <w:r>
          <w:rPr>
            <w:rFonts w:hint="eastAsia"/>
            <w:lang w:eastAsia="ko-KR"/>
          </w:rPr>
          <w:t xml:space="preserve">to provide </w:t>
        </w:r>
        <w:r>
          <w:rPr>
            <w:lang w:eastAsia="ko-KR"/>
          </w:rPr>
          <w:t>convenience</w:t>
        </w:r>
      </w:ins>
      <w:ins w:id="436" w:author="Kim, Jong H" w:date="2013-02-18T15:55:00Z">
        <w:r>
          <w:rPr>
            <w:rFonts w:hint="eastAsia"/>
            <w:lang w:eastAsia="ko-KR"/>
          </w:rPr>
          <w:t xml:space="preserve"> </w:t>
        </w:r>
      </w:ins>
      <w:ins w:id="437" w:author="Kim, Jong H" w:date="2013-02-18T15:56:00Z">
        <w:r>
          <w:rPr>
            <w:rFonts w:hint="eastAsia"/>
            <w:lang w:eastAsia="ko-KR"/>
          </w:rPr>
          <w:t>for user</w:t>
        </w:r>
      </w:ins>
      <w:ins w:id="438" w:author="Kim, Jong H" w:date="2013-02-18T15:54:00Z">
        <w:r>
          <w:rPr>
            <w:rFonts w:hint="eastAsia"/>
            <w:lang w:eastAsia="ko-KR"/>
          </w:rPr>
          <w:t>.</w:t>
        </w:r>
      </w:ins>
    </w:p>
    <w:p w:rsidR="0075626C" w:rsidRDefault="0075626C" w:rsidP="0075626C">
      <w:pPr>
        <w:rPr>
          <w:ins w:id="439" w:author="Kim, Jong H" w:date="2013-02-15T14:50:00Z"/>
          <w:lang w:eastAsia="ko-KR"/>
        </w:rPr>
      </w:pPr>
    </w:p>
    <w:p w:rsidR="0075626C" w:rsidRDefault="00487ED8" w:rsidP="0075626C">
      <w:pPr>
        <w:rPr>
          <w:ins w:id="440" w:author="Kim, Jong H" w:date="2013-02-15T14:50:00Z"/>
        </w:rPr>
      </w:pPr>
      <w:ins w:id="441" w:author="Kim, Jong H" w:date="2013-02-18T15:46:00Z">
        <w:r>
          <w:rPr>
            <w:rFonts w:hint="eastAsia"/>
            <w:lang w:eastAsia="ko-KR"/>
          </w:rPr>
          <w:t>The API function description is as shown below.</w:t>
        </w:r>
      </w:ins>
    </w:p>
    <w:p w:rsidR="0075626C" w:rsidRPr="006A630D" w:rsidRDefault="006A630D">
      <w:pPr>
        <w:spacing w:after="0"/>
        <w:jc w:val="left"/>
        <w:rPr>
          <w:ins w:id="442" w:author="Kim, Jong H" w:date="2013-02-15T14:50:00Z"/>
          <w:rFonts w:ascii="Consolas" w:hAnsi="Consolas" w:cs="Consolas"/>
          <w:szCs w:val="24"/>
          <w:lang w:eastAsia="ko-KR"/>
          <w:rPrChange w:id="443" w:author="Kim, Jong H" w:date="2013-02-18T14:13:00Z">
            <w:rPr>
              <w:ins w:id="444" w:author="Kim, Jong H" w:date="2013-02-15T14:50:00Z"/>
              <w:lang w:eastAsia="ko-KR"/>
            </w:rPr>
          </w:rPrChange>
        </w:rPr>
      </w:pPr>
      <w:ins w:id="445" w:author="Kim, Jong H" w:date="2013-02-18T14:13:00Z">
        <w:r w:rsidRPr="006A630D">
          <w:rPr>
            <w:rFonts w:ascii="Consolas" w:hAnsi="Consolas" w:cs="Consolas"/>
            <w:szCs w:val="24"/>
            <w:lang w:eastAsia="ko-KR"/>
            <w:rPrChange w:id="446" w:author="Kim, Jong H" w:date="2013-02-18T14:13:00Z">
              <w:rPr>
                <w:lang w:eastAsia="ko-KR"/>
              </w:rPr>
            </w:rPrChange>
          </w:rPr>
          <w:t xml:space="preserve">   </w:t>
        </w:r>
      </w:ins>
      <w:proofErr w:type="spellStart"/>
      <w:ins w:id="447" w:author="Kim, Jong H" w:date="2013-02-15T14:39:00Z">
        <w:r w:rsidR="00277A6C" w:rsidRPr="006A630D">
          <w:rPr>
            <w:rFonts w:ascii="Consolas" w:hAnsi="Consolas" w:cs="Consolas"/>
            <w:szCs w:val="24"/>
            <w:rPrChange w:id="448" w:author="Kim, Jong H" w:date="2013-02-18T14:13:00Z">
              <w:rPr/>
            </w:rPrChange>
          </w:rPr>
          <w:t>herr_t</w:t>
        </w:r>
        <w:proofErr w:type="spellEnd"/>
        <w:r w:rsidR="00277A6C" w:rsidRPr="006A630D">
          <w:rPr>
            <w:rFonts w:ascii="Consolas" w:hAnsi="Consolas" w:cs="Consolas"/>
            <w:szCs w:val="24"/>
            <w:rPrChange w:id="449" w:author="Kim, Jong H" w:date="2013-02-18T14:13:00Z">
              <w:rPr/>
            </w:rPrChange>
          </w:rPr>
          <w:t xml:space="preserve"> H5Dclose_</w:t>
        </w:r>
        <w:proofErr w:type="gramStart"/>
        <w:r w:rsidR="00277A6C" w:rsidRPr="006A630D">
          <w:rPr>
            <w:rFonts w:ascii="Consolas" w:hAnsi="Consolas" w:cs="Consolas"/>
            <w:szCs w:val="24"/>
            <w:rPrChange w:id="450" w:author="Kim, Jong H" w:date="2013-02-18T14:13:00Z">
              <w:rPr/>
            </w:rPrChange>
          </w:rPr>
          <w:t>multi(</w:t>
        </w:r>
        <w:proofErr w:type="spellStart"/>
        <w:proofErr w:type="gramEnd"/>
        <w:r w:rsidR="00277A6C" w:rsidRPr="006A630D">
          <w:rPr>
            <w:rFonts w:ascii="Consolas" w:hAnsi="Consolas" w:cs="Consolas"/>
            <w:szCs w:val="24"/>
            <w:rPrChange w:id="451" w:author="Kim, Jong H" w:date="2013-02-18T14:13:00Z">
              <w:rPr/>
            </w:rPrChange>
          </w:rPr>
          <w:t>size_t</w:t>
        </w:r>
        <w:proofErr w:type="spellEnd"/>
        <w:r w:rsidR="00277A6C" w:rsidRPr="006A630D">
          <w:rPr>
            <w:rFonts w:ascii="Consolas" w:hAnsi="Consolas" w:cs="Consolas"/>
            <w:szCs w:val="24"/>
            <w:rPrChange w:id="452" w:author="Kim, Jong H" w:date="2013-02-18T14:13:00Z">
              <w:rPr/>
            </w:rPrChange>
          </w:rPr>
          <w:t xml:space="preserve"> count, </w:t>
        </w:r>
      </w:ins>
    </w:p>
    <w:p w:rsidR="00E20E5D" w:rsidRPr="006A630D" w:rsidRDefault="006A630D">
      <w:pPr>
        <w:spacing w:after="0"/>
        <w:jc w:val="left"/>
        <w:rPr>
          <w:ins w:id="453" w:author="Kim, Jong H" w:date="2013-02-15T14:53:00Z"/>
          <w:rFonts w:ascii="Consolas" w:hAnsi="Consolas" w:cs="Consolas"/>
          <w:szCs w:val="24"/>
          <w:lang w:eastAsia="ko-KR"/>
          <w:rPrChange w:id="454" w:author="Kim, Jong H" w:date="2013-02-18T14:13:00Z">
            <w:rPr>
              <w:ins w:id="455" w:author="Kim, Jong H" w:date="2013-02-15T14:53:00Z"/>
              <w:lang w:eastAsia="ko-KR"/>
            </w:rPr>
          </w:rPrChange>
        </w:rPr>
      </w:pPr>
      <w:ins w:id="456" w:author="Kim, Jong H" w:date="2013-02-18T14:13:00Z">
        <w:r>
          <w:rPr>
            <w:rFonts w:ascii="Consolas" w:hAnsi="Consolas" w:cs="Consolas" w:hint="eastAsia"/>
            <w:szCs w:val="24"/>
            <w:lang w:eastAsia="ko-KR"/>
          </w:rPr>
          <w:t xml:space="preserve"> </w:t>
        </w:r>
        <w:r w:rsidRPr="00487ED8">
          <w:rPr>
            <w:rFonts w:ascii="Consolas" w:hAnsi="Consolas" w:cs="Consolas"/>
            <w:szCs w:val="24"/>
            <w:lang w:eastAsia="ko-KR"/>
          </w:rPr>
          <w:t xml:space="preserve"> </w:t>
        </w:r>
      </w:ins>
      <w:ins w:id="457" w:author="Kim, Jong H" w:date="2013-02-15T14:50:00Z">
        <w:r w:rsidR="0075626C" w:rsidRPr="006A630D">
          <w:rPr>
            <w:rFonts w:ascii="Consolas" w:hAnsi="Consolas" w:cs="Consolas"/>
            <w:szCs w:val="24"/>
            <w:lang w:eastAsia="ko-KR"/>
            <w:rPrChange w:id="458" w:author="Kim, Jong H" w:date="2013-02-18T14:13:00Z">
              <w:rPr>
                <w:lang w:eastAsia="ko-KR"/>
              </w:rPr>
            </w:rPrChange>
          </w:rPr>
          <w:t xml:space="preserve">                   </w:t>
        </w:r>
      </w:ins>
      <w:ins w:id="459" w:author="Kim, Jong H" w:date="2013-02-18T14:13:00Z">
        <w:r w:rsidRPr="00487ED8">
          <w:rPr>
            <w:rFonts w:ascii="Consolas" w:hAnsi="Consolas" w:cs="Consolas"/>
            <w:szCs w:val="24"/>
            <w:lang w:eastAsia="ko-KR"/>
          </w:rPr>
          <w:t xml:space="preserve"> </w:t>
        </w:r>
      </w:ins>
      <w:ins w:id="460" w:author="Kim, Jong H" w:date="2013-02-15T14:50:00Z">
        <w:r w:rsidR="0075626C" w:rsidRPr="006A630D">
          <w:rPr>
            <w:rFonts w:ascii="Consolas" w:hAnsi="Consolas" w:cs="Consolas"/>
            <w:szCs w:val="24"/>
            <w:lang w:eastAsia="ko-KR"/>
            <w:rPrChange w:id="461" w:author="Kim, Jong H" w:date="2013-02-18T14:13:00Z">
              <w:rPr>
                <w:lang w:eastAsia="ko-KR"/>
              </w:rPr>
            </w:rPrChange>
          </w:rPr>
          <w:t xml:space="preserve">   </w:t>
        </w:r>
      </w:ins>
      <w:ins w:id="462" w:author="Kim, Jong H" w:date="2013-02-15T14:39:00Z">
        <w:r w:rsidR="00277A6C" w:rsidRPr="006A630D">
          <w:rPr>
            <w:rFonts w:ascii="Consolas" w:hAnsi="Consolas" w:cs="Consolas"/>
            <w:szCs w:val="24"/>
            <w:rPrChange w:id="463" w:author="Kim, Jong H" w:date="2013-02-18T14:13:00Z">
              <w:rPr/>
            </w:rPrChange>
          </w:rPr>
          <w:t>H5D_</w:t>
        </w:r>
      </w:ins>
      <w:ins w:id="464" w:author="Kim, Jong H" w:date="2013-02-15T14:50:00Z">
        <w:r w:rsidR="0075626C" w:rsidRPr="006A630D">
          <w:rPr>
            <w:rFonts w:ascii="Consolas" w:hAnsi="Consolas" w:cs="Consolas"/>
            <w:szCs w:val="24"/>
            <w:lang w:eastAsia="ko-KR"/>
            <w:rPrChange w:id="465" w:author="Kim, Jong H" w:date="2013-02-18T14:13:00Z">
              <w:rPr>
                <w:lang w:eastAsia="ko-KR"/>
              </w:rPr>
            </w:rPrChange>
          </w:rPr>
          <w:t>rw_</w:t>
        </w:r>
      </w:ins>
      <w:ins w:id="466" w:author="Kim, Jong H" w:date="2013-02-15T14:39:00Z">
        <w:r w:rsidR="00277A6C" w:rsidRPr="006A630D">
          <w:rPr>
            <w:rFonts w:ascii="Consolas" w:hAnsi="Consolas" w:cs="Consolas"/>
            <w:szCs w:val="24"/>
            <w:rPrChange w:id="467" w:author="Kim, Jong H" w:date="2013-02-18T14:13:00Z">
              <w:rPr/>
            </w:rPrChange>
          </w:rPr>
          <w:t xml:space="preserve">multi_t </w:t>
        </w:r>
        <w:proofErr w:type="gramStart"/>
        <w:r w:rsidR="00277A6C" w:rsidRPr="006A630D">
          <w:rPr>
            <w:rFonts w:ascii="Consolas" w:hAnsi="Consolas" w:cs="Consolas"/>
            <w:szCs w:val="24"/>
            <w:rPrChange w:id="468" w:author="Kim, Jong H" w:date="2013-02-18T14:13:00Z">
              <w:rPr/>
            </w:rPrChange>
          </w:rPr>
          <w:t>info[</w:t>
        </w:r>
        <w:proofErr w:type="gramEnd"/>
        <w:r w:rsidR="00277A6C" w:rsidRPr="006A630D">
          <w:rPr>
            <w:rFonts w:ascii="Consolas" w:hAnsi="Consolas" w:cs="Consolas"/>
            <w:szCs w:val="24"/>
            <w:rPrChange w:id="469" w:author="Kim, Jong H" w:date="2013-02-18T14:13:00Z">
              <w:rPr/>
            </w:rPrChange>
          </w:rPr>
          <w:t>]);</w:t>
        </w:r>
      </w:ins>
    </w:p>
    <w:p w:rsidR="00E20E5D" w:rsidRDefault="00E20E5D">
      <w:pPr>
        <w:spacing w:after="0"/>
        <w:jc w:val="left"/>
        <w:rPr>
          <w:ins w:id="470" w:author="Kim, Jong H" w:date="2013-02-15T15:10:00Z"/>
          <w:lang w:eastAsia="ko-KR"/>
        </w:rPr>
      </w:pPr>
    </w:p>
    <w:p w:rsidR="0092314A" w:rsidRPr="00B82189" w:rsidRDefault="0092314A">
      <w:pPr>
        <w:spacing w:after="0"/>
        <w:jc w:val="left"/>
        <w:rPr>
          <w:ins w:id="471" w:author="Kim, Jong H" w:date="2013-02-15T15:02:00Z"/>
          <w:lang w:eastAsia="ko-KR"/>
        </w:rPr>
      </w:pPr>
      <w:ins w:id="472" w:author="Kim, Jong H" w:date="2013-02-15T15:10:00Z">
        <w:r>
          <w:rPr>
            <w:rFonts w:hint="eastAsia"/>
            <w:lang w:eastAsia="ko-KR"/>
          </w:rPr>
          <w:t xml:space="preserve">  </w:t>
        </w:r>
        <w:r w:rsidRPr="00B82189">
          <w:rPr>
            <w:lang w:eastAsia="ko-KR"/>
          </w:rPr>
          <w:t>Parameters:</w:t>
        </w:r>
      </w:ins>
    </w:p>
    <w:p w:rsidR="0092314A" w:rsidRDefault="0092314A">
      <w:pPr>
        <w:pStyle w:val="ListParagraph"/>
        <w:numPr>
          <w:ilvl w:val="0"/>
          <w:numId w:val="44"/>
        </w:numPr>
        <w:spacing w:after="0"/>
        <w:rPr>
          <w:ins w:id="473" w:author="Kim, Jong H" w:date="2013-02-15T15:02:00Z"/>
          <w:lang w:eastAsia="ko-KR"/>
        </w:rPr>
        <w:pPrChange w:id="474" w:author="Kim, Jong H" w:date="2013-02-15T15:07:00Z">
          <w:pPr>
            <w:spacing w:after="0"/>
            <w:jc w:val="left"/>
          </w:pPr>
        </w:pPrChange>
      </w:pPr>
      <w:proofErr w:type="gramStart"/>
      <w:ins w:id="475" w:author="Kim, Jong H" w:date="2013-02-15T15:07:00Z">
        <w:r>
          <w:rPr>
            <w:rFonts w:hint="eastAsia"/>
            <w:lang w:eastAsia="ko-KR"/>
          </w:rPr>
          <w:t>c</w:t>
        </w:r>
      </w:ins>
      <w:ins w:id="476" w:author="Kim, Jong H" w:date="2013-02-15T15:02:00Z">
        <w:r>
          <w:rPr>
            <w:lang w:eastAsia="ko-KR"/>
          </w:rPr>
          <w:t>ount</w:t>
        </w:r>
      </w:ins>
      <w:proofErr w:type="gramEnd"/>
      <w:ins w:id="477" w:author="Kim, Jong H" w:date="2013-02-15T15:07:00Z">
        <w:r>
          <w:rPr>
            <w:rFonts w:hint="eastAsia"/>
            <w:lang w:eastAsia="ko-KR"/>
          </w:rPr>
          <w:t xml:space="preserve">: </w:t>
        </w:r>
      </w:ins>
      <w:ins w:id="478" w:author="Kim, Jong H" w:date="2013-02-15T15:02:00Z">
        <w:r>
          <w:rPr>
            <w:lang w:eastAsia="ko-KR"/>
          </w:rPr>
          <w:t>the number of datasets.</w:t>
        </w:r>
      </w:ins>
    </w:p>
    <w:p w:rsidR="0092314A" w:rsidRDefault="0092314A">
      <w:pPr>
        <w:pStyle w:val="ListParagraph"/>
        <w:numPr>
          <w:ilvl w:val="0"/>
          <w:numId w:val="44"/>
        </w:numPr>
        <w:spacing w:after="0"/>
        <w:rPr>
          <w:ins w:id="479" w:author="Kim, Jong H" w:date="2013-02-15T15:02:00Z"/>
          <w:lang w:eastAsia="ko-KR"/>
        </w:rPr>
        <w:pPrChange w:id="480" w:author="Kim, Jong H" w:date="2013-02-15T15:07:00Z">
          <w:pPr>
            <w:spacing w:after="0"/>
            <w:jc w:val="left"/>
          </w:pPr>
        </w:pPrChange>
      </w:pPr>
      <w:ins w:id="481" w:author="Kim, Jong H" w:date="2013-02-15T15:02:00Z">
        <w:r>
          <w:rPr>
            <w:lang w:eastAsia="ko-KR"/>
          </w:rPr>
          <w:t>Info</w:t>
        </w:r>
      </w:ins>
      <w:ins w:id="482" w:author="Kim, Jong H" w:date="2013-02-15T15:07:00Z">
        <w:r>
          <w:rPr>
            <w:rFonts w:hint="eastAsia"/>
            <w:lang w:eastAsia="ko-KR"/>
          </w:rPr>
          <w:t xml:space="preserve">: </w:t>
        </w:r>
      </w:ins>
      <w:ins w:id="483" w:author="Kim, Jong H" w:date="2013-02-15T15:02:00Z">
        <w:r>
          <w:rPr>
            <w:lang w:eastAsia="ko-KR"/>
          </w:rPr>
          <w:t>the array of dataset information.</w:t>
        </w:r>
      </w:ins>
    </w:p>
    <w:p w:rsidR="00487ED8" w:rsidRDefault="00487ED8">
      <w:pPr>
        <w:spacing w:before="240" w:after="0"/>
        <w:rPr>
          <w:ins w:id="484" w:author="Kim, Jong H" w:date="2013-02-18T15:43:00Z"/>
          <w:lang w:eastAsia="ko-KR"/>
        </w:rPr>
        <w:pPrChange w:id="485" w:author="Kim, Jong H" w:date="2013-02-18T15:44:00Z">
          <w:pPr>
            <w:spacing w:after="0"/>
            <w:jc w:val="left"/>
          </w:pPr>
        </w:pPrChange>
      </w:pPr>
      <w:ins w:id="486" w:author="Kim, Jong H" w:date="2013-02-18T15:43:00Z">
        <w:r>
          <w:rPr>
            <w:rFonts w:hint="eastAsia"/>
            <w:lang w:eastAsia="ko-KR"/>
          </w:rPr>
          <w:t xml:space="preserve">  </w:t>
        </w:r>
      </w:ins>
      <w:ins w:id="487" w:author="Kim, Jong H" w:date="2013-02-15T15:07:00Z">
        <w:r w:rsidR="0092314A">
          <w:rPr>
            <w:rFonts w:hint="eastAsia"/>
            <w:lang w:eastAsia="ko-KR"/>
          </w:rPr>
          <w:t>Re</w:t>
        </w:r>
      </w:ins>
      <w:ins w:id="488" w:author="Kim, Jong H" w:date="2013-02-15T15:02:00Z">
        <w:r w:rsidR="0092314A">
          <w:rPr>
            <w:lang w:eastAsia="ko-KR"/>
          </w:rPr>
          <w:t>turn</w:t>
        </w:r>
      </w:ins>
      <w:ins w:id="489" w:author="Kim, Jong H" w:date="2013-02-18T15:45:00Z">
        <w:r>
          <w:rPr>
            <w:rFonts w:hint="eastAsia"/>
            <w:lang w:eastAsia="ko-KR"/>
          </w:rPr>
          <w:t>s:</w:t>
        </w:r>
      </w:ins>
    </w:p>
    <w:p w:rsidR="0092314A" w:rsidRDefault="0092314A">
      <w:pPr>
        <w:pStyle w:val="ListParagraph"/>
        <w:numPr>
          <w:ilvl w:val="0"/>
          <w:numId w:val="44"/>
        </w:numPr>
        <w:spacing w:after="0"/>
        <w:rPr>
          <w:ins w:id="490" w:author="Kim, Jong H" w:date="2013-02-15T15:15:00Z"/>
          <w:lang w:eastAsia="ko-KR"/>
        </w:rPr>
        <w:pPrChange w:id="491" w:author="Kim, Jong H" w:date="2013-02-15T15:07:00Z">
          <w:pPr>
            <w:spacing w:after="0"/>
            <w:jc w:val="left"/>
          </w:pPr>
        </w:pPrChange>
      </w:pPr>
      <w:proofErr w:type="gramStart"/>
      <w:ins w:id="492" w:author="Kim, Jong H" w:date="2013-02-15T15:02:00Z">
        <w:r>
          <w:rPr>
            <w:lang w:eastAsia="ko-KR"/>
          </w:rPr>
          <w:t>a</w:t>
        </w:r>
        <w:proofErr w:type="gramEnd"/>
        <w:r>
          <w:rPr>
            <w:lang w:eastAsia="ko-KR"/>
          </w:rPr>
          <w:t xml:space="preserve"> non-negative value if successful; otherwise returns a negative value.</w:t>
        </w:r>
      </w:ins>
    </w:p>
    <w:p w:rsidR="00DD0B56" w:rsidRDefault="00DD0B56">
      <w:pPr>
        <w:spacing w:after="0"/>
        <w:rPr>
          <w:ins w:id="493" w:author="Kim, Jong H" w:date="2013-02-15T15:15:00Z"/>
          <w:lang w:eastAsia="ko-KR"/>
        </w:rPr>
        <w:pPrChange w:id="494" w:author="Kim, Jong H" w:date="2013-02-15T15:15:00Z">
          <w:pPr>
            <w:spacing w:after="0"/>
            <w:jc w:val="left"/>
          </w:pPr>
        </w:pPrChange>
      </w:pPr>
    </w:p>
    <w:p w:rsidR="00DD0B56" w:rsidRDefault="00DD0B56">
      <w:pPr>
        <w:spacing w:after="0"/>
        <w:rPr>
          <w:ins w:id="495" w:author="Kim, Jong H" w:date="2013-02-18T13:23:00Z"/>
          <w:lang w:eastAsia="ko-KR"/>
        </w:rPr>
        <w:pPrChange w:id="496" w:author="Kim, Jong H" w:date="2013-02-15T15:15:00Z">
          <w:pPr>
            <w:spacing w:after="0"/>
            <w:jc w:val="left"/>
          </w:pPr>
        </w:pPrChange>
      </w:pPr>
    </w:p>
    <w:p w:rsidR="00FD1E85" w:rsidRDefault="006A630D">
      <w:pPr>
        <w:spacing w:after="0"/>
        <w:rPr>
          <w:ins w:id="497" w:author="Kim, Jong H" w:date="2013-02-18T13:23:00Z"/>
          <w:lang w:eastAsia="ko-KR"/>
        </w:rPr>
        <w:pPrChange w:id="498" w:author="Kim, Jong H" w:date="2013-02-15T15:15:00Z">
          <w:pPr>
            <w:spacing w:after="0"/>
            <w:jc w:val="left"/>
          </w:pPr>
        </w:pPrChange>
      </w:pPr>
      <w:ins w:id="499" w:author="Kim, Jong H" w:date="2013-02-18T14:12:00Z">
        <w:r>
          <w:rPr>
            <w:rFonts w:hint="eastAsia"/>
            <w:lang w:eastAsia="ko-KR"/>
          </w:rPr>
          <w:t xml:space="preserve">A user can </w:t>
        </w:r>
      </w:ins>
      <w:ins w:id="500" w:author="Kim, Jong H" w:date="2013-02-18T13:25:00Z">
        <w:r w:rsidR="00FD1E85">
          <w:rPr>
            <w:rFonts w:hint="eastAsia"/>
            <w:lang w:eastAsia="ko-KR"/>
          </w:rPr>
          <w:t>set below values</w:t>
        </w:r>
      </w:ins>
      <w:ins w:id="501" w:author="Kim, Jong H" w:date="2013-02-18T13:44:00Z">
        <w:r w:rsidR="00554390">
          <w:rPr>
            <w:rFonts w:hint="eastAsia"/>
            <w:lang w:eastAsia="ko-KR"/>
          </w:rPr>
          <w:t xml:space="preserve"> </w:t>
        </w:r>
      </w:ins>
      <w:ins w:id="502" w:author="Kim, Jong H" w:date="2013-02-18T14:12:00Z">
        <w:r>
          <w:rPr>
            <w:rFonts w:hint="eastAsia"/>
            <w:lang w:eastAsia="ko-KR"/>
          </w:rPr>
          <w:t xml:space="preserve">as </w:t>
        </w:r>
      </w:ins>
      <w:ins w:id="503" w:author="Kim, Jong H" w:date="2013-02-18T13:44:00Z">
        <w:r w:rsidR="00554390">
          <w:rPr>
            <w:rFonts w:hint="eastAsia"/>
            <w:lang w:eastAsia="ko-KR"/>
          </w:rPr>
          <w:t>bitwise</w:t>
        </w:r>
      </w:ins>
      <w:ins w:id="504" w:author="Kim, Jong H" w:date="2013-02-18T13:25:00Z">
        <w:r w:rsidR="00FD1E85">
          <w:rPr>
            <w:rFonts w:hint="eastAsia"/>
            <w:lang w:eastAsia="ko-KR"/>
          </w:rPr>
          <w:t xml:space="preserve"> to </w:t>
        </w:r>
      </w:ins>
      <w:ins w:id="505" w:author="Kim, Jong H" w:date="2013-02-18T13:26:00Z">
        <w:r w:rsidR="00FD1E85">
          <w:rPr>
            <w:lang w:eastAsia="ko-KR"/>
          </w:rPr>
          <w:t>‘</w:t>
        </w:r>
        <w:proofErr w:type="spellStart"/>
        <w:r w:rsidR="00FD1E85" w:rsidRPr="00FD1E85">
          <w:rPr>
            <w:i/>
            <w:lang w:eastAsia="ko-KR"/>
            <w:rPrChange w:id="506" w:author="Kim, Jong H" w:date="2013-02-18T13:31:00Z">
              <w:rPr>
                <w:lang w:eastAsia="ko-KR"/>
              </w:rPr>
            </w:rPrChange>
          </w:rPr>
          <w:t>close_flags</w:t>
        </w:r>
        <w:proofErr w:type="spellEnd"/>
        <w:r w:rsidR="00FD1E85">
          <w:rPr>
            <w:lang w:eastAsia="ko-KR"/>
          </w:rPr>
          <w:t>’</w:t>
        </w:r>
      </w:ins>
      <w:ins w:id="507" w:author="Kim, Jong H" w:date="2013-02-18T13:30:00Z">
        <w:r w:rsidR="00FD1E85">
          <w:rPr>
            <w:rFonts w:hint="eastAsia"/>
            <w:lang w:eastAsia="ko-KR"/>
          </w:rPr>
          <w:t xml:space="preserve"> which is </w:t>
        </w:r>
      </w:ins>
      <w:ins w:id="508" w:author="Kim, Jong H" w:date="2013-02-18T13:31:00Z">
        <w:r w:rsidR="00FD1E85">
          <w:rPr>
            <w:rFonts w:hint="eastAsia"/>
            <w:lang w:eastAsia="ko-KR"/>
          </w:rPr>
          <w:t xml:space="preserve">a </w:t>
        </w:r>
      </w:ins>
      <w:ins w:id="509" w:author="Kim, Jong H" w:date="2013-02-18T13:26:00Z">
        <w:r w:rsidR="00FD1E85">
          <w:rPr>
            <w:rFonts w:hint="eastAsia"/>
            <w:lang w:eastAsia="ko-KR"/>
          </w:rPr>
          <w:t>member variable</w:t>
        </w:r>
      </w:ins>
      <w:ins w:id="510" w:author="Kim, Jong H" w:date="2013-02-18T13:31:00Z">
        <w:r w:rsidR="00FD1E85">
          <w:rPr>
            <w:rFonts w:hint="eastAsia"/>
            <w:lang w:eastAsia="ko-KR"/>
          </w:rPr>
          <w:t xml:space="preserve"> of </w:t>
        </w:r>
        <w:r w:rsidR="00FD1E85" w:rsidRPr="00FD1E85">
          <w:rPr>
            <w:i/>
            <w:rPrChange w:id="511" w:author="Kim, Jong H" w:date="2013-02-18T13:31:00Z">
              <w:rPr/>
            </w:rPrChange>
          </w:rPr>
          <w:t>H5D_</w:t>
        </w:r>
        <w:r w:rsidR="00FD1E85" w:rsidRPr="00FD1E85">
          <w:rPr>
            <w:i/>
            <w:lang w:eastAsia="ko-KR"/>
            <w:rPrChange w:id="512" w:author="Kim, Jong H" w:date="2013-02-18T13:31:00Z">
              <w:rPr>
                <w:lang w:eastAsia="ko-KR"/>
              </w:rPr>
            </w:rPrChange>
          </w:rPr>
          <w:t>rw_</w:t>
        </w:r>
        <w:r w:rsidR="00FD1E85" w:rsidRPr="00FD1E85">
          <w:rPr>
            <w:i/>
            <w:rPrChange w:id="513" w:author="Kim, Jong H" w:date="2013-02-18T13:31:00Z">
              <w:rPr/>
            </w:rPrChange>
          </w:rPr>
          <w:t>multi_t</w:t>
        </w:r>
        <w:r w:rsidR="00FD1E85">
          <w:rPr>
            <w:rFonts w:hint="eastAsia"/>
            <w:lang w:eastAsia="ko-KR"/>
          </w:rPr>
          <w:t xml:space="preserve"> </w:t>
        </w:r>
        <w:proofErr w:type="spellStart"/>
        <w:r w:rsidR="00FD1E85">
          <w:rPr>
            <w:rFonts w:hint="eastAsia"/>
            <w:lang w:eastAsia="ko-KR"/>
          </w:rPr>
          <w:t>struct</w:t>
        </w:r>
        <w:proofErr w:type="spellEnd"/>
        <w:r w:rsidR="00FD1E85">
          <w:rPr>
            <w:rFonts w:hint="eastAsia"/>
            <w:lang w:eastAsia="ko-KR"/>
          </w:rPr>
          <w:t>.</w:t>
        </w:r>
      </w:ins>
      <w:ins w:id="514" w:author="Kim, Jong H" w:date="2013-02-18T13:26:00Z">
        <w:r w:rsidR="00FD1E85">
          <w:rPr>
            <w:rFonts w:hint="eastAsia"/>
            <w:lang w:eastAsia="ko-KR"/>
          </w:rPr>
          <w:t xml:space="preserve"> This </w:t>
        </w:r>
      </w:ins>
      <w:ins w:id="515" w:author="Kim, Jong H" w:date="2013-02-18T13:34:00Z">
        <w:r w:rsidR="00284F6B">
          <w:rPr>
            <w:rFonts w:hint="eastAsia"/>
            <w:lang w:eastAsia="ko-KR"/>
          </w:rPr>
          <w:t xml:space="preserve">close </w:t>
        </w:r>
      </w:ins>
      <w:ins w:id="516" w:author="Kim, Jong H" w:date="2013-02-18T13:26:00Z">
        <w:r w:rsidR="00FD1E85">
          <w:rPr>
            <w:rFonts w:hint="eastAsia"/>
            <w:lang w:eastAsia="ko-KR"/>
          </w:rPr>
          <w:t xml:space="preserve">function will </w:t>
        </w:r>
      </w:ins>
      <w:ins w:id="517" w:author="Kim, Jong H" w:date="2013-02-18T13:32:00Z">
        <w:r w:rsidR="00FD1E85">
          <w:rPr>
            <w:rFonts w:hint="eastAsia"/>
            <w:lang w:eastAsia="ko-KR"/>
          </w:rPr>
          <w:t>perform close ids and free buffer</w:t>
        </w:r>
      </w:ins>
      <w:ins w:id="518" w:author="Kim, Jong H" w:date="2013-02-18T13:26:00Z">
        <w:r w:rsidR="00FD1E85">
          <w:rPr>
            <w:rFonts w:hint="eastAsia"/>
            <w:lang w:eastAsia="ko-KR"/>
          </w:rPr>
          <w:t xml:space="preserve"> accordingly.</w:t>
        </w:r>
      </w:ins>
    </w:p>
    <w:p w:rsidR="00FD1E85" w:rsidRDefault="00FD1E85">
      <w:pPr>
        <w:spacing w:after="0"/>
        <w:rPr>
          <w:ins w:id="519" w:author="Kim, Jong H" w:date="2013-02-18T13:24:00Z"/>
          <w:lang w:eastAsia="ko-KR"/>
        </w:rPr>
        <w:pPrChange w:id="520" w:author="Kim, Jong H" w:date="2013-02-15T15:15:00Z">
          <w:pPr>
            <w:spacing w:after="0"/>
            <w:jc w:val="left"/>
          </w:pPr>
        </w:pPrChange>
      </w:pPr>
    </w:p>
    <w:p w:rsidR="00FD1E85" w:rsidRPr="00554390" w:rsidRDefault="00284F6B">
      <w:pPr>
        <w:spacing w:after="0"/>
        <w:ind w:left="720"/>
        <w:rPr>
          <w:ins w:id="521" w:author="Kim, Jong H" w:date="2013-02-15T15:15:00Z"/>
          <w:sz w:val="22"/>
          <w:lang w:eastAsia="ko-KR"/>
          <w:rPrChange w:id="522" w:author="Kim, Jong H" w:date="2013-02-18T13:44:00Z">
            <w:rPr>
              <w:ins w:id="523" w:author="Kim, Jong H" w:date="2013-02-15T15:15:00Z"/>
              <w:lang w:eastAsia="ko-KR"/>
            </w:rPr>
          </w:rPrChange>
        </w:rPr>
        <w:pPrChange w:id="524" w:author="Kim, Jong H" w:date="2013-02-18T13:44:00Z">
          <w:pPr>
            <w:spacing w:after="0"/>
            <w:jc w:val="left"/>
          </w:pPr>
        </w:pPrChange>
      </w:pPr>
      <w:ins w:id="525" w:author="Kim, Jong H" w:date="2013-02-18T13:24:00Z">
        <w:r w:rsidRPr="00554390">
          <w:rPr>
            <w:sz w:val="22"/>
            <w:lang w:eastAsia="ko-KR"/>
            <w:rPrChange w:id="526" w:author="Kim, Jong H" w:date="2013-02-18T13:44:00Z">
              <w:rPr>
                <w:lang w:eastAsia="ko-KR"/>
              </w:rPr>
            </w:rPrChange>
          </w:rPr>
          <w:t>H5D_MULTI_CLOSE_ALL</w:t>
        </w:r>
        <w:r w:rsidRPr="00554390">
          <w:rPr>
            <w:sz w:val="22"/>
            <w:lang w:eastAsia="ko-KR"/>
            <w:rPrChange w:id="527" w:author="Kim, Jong H" w:date="2013-02-18T13:44:00Z">
              <w:rPr>
                <w:lang w:eastAsia="ko-KR"/>
              </w:rPr>
            </w:rPrChange>
          </w:rPr>
          <w:tab/>
        </w:r>
        <w:r w:rsidR="00FD1E85" w:rsidRPr="00554390">
          <w:rPr>
            <w:sz w:val="22"/>
            <w:lang w:eastAsia="ko-KR"/>
            <w:rPrChange w:id="528" w:author="Kim, Jong H" w:date="2013-02-18T13:44:00Z">
              <w:rPr>
                <w:lang w:eastAsia="ko-KR"/>
              </w:rPr>
            </w:rPrChange>
          </w:rPr>
          <w:t>(0x000</w:t>
        </w:r>
        <w:bookmarkStart w:id="529" w:name="_GoBack"/>
        <w:bookmarkEnd w:id="529"/>
        <w:r w:rsidR="00FD1E85" w:rsidRPr="00554390">
          <w:rPr>
            <w:sz w:val="22"/>
            <w:lang w:eastAsia="ko-KR"/>
            <w:rPrChange w:id="530" w:author="Kim, Jong H" w:date="2013-02-18T13:44:00Z">
              <w:rPr>
                <w:lang w:eastAsia="ko-KR"/>
              </w:rPr>
            </w:rPrChange>
          </w:rPr>
          <w:t>0u)</w:t>
        </w:r>
      </w:ins>
      <w:ins w:id="531" w:author="Kim, Jong H" w:date="2013-02-18T13:33:00Z">
        <w:r w:rsidRPr="00554390">
          <w:rPr>
            <w:sz w:val="22"/>
            <w:lang w:eastAsia="ko-KR"/>
            <w:rPrChange w:id="532" w:author="Kim, Jong H" w:date="2013-02-18T13:44:00Z">
              <w:rPr>
                <w:lang w:eastAsia="ko-KR"/>
              </w:rPr>
            </w:rPrChange>
          </w:rPr>
          <w:tab/>
        </w:r>
      </w:ins>
      <w:ins w:id="533" w:author="Kim, Jong H" w:date="2013-02-18T13:24:00Z">
        <w:r w:rsidR="00FD1E85" w:rsidRPr="00554390">
          <w:rPr>
            <w:sz w:val="22"/>
            <w:lang w:eastAsia="ko-KR"/>
            <w:rPrChange w:id="534" w:author="Kim, Jong H" w:date="2013-02-18T13:44:00Z">
              <w:rPr>
                <w:lang w:eastAsia="ko-KR"/>
              </w:rPr>
            </w:rPrChange>
          </w:rPr>
          <w:t>/* close and free</w:t>
        </w:r>
      </w:ins>
      <w:ins w:id="535" w:author="Kim, Jong H" w:date="2013-02-18T13:25:00Z">
        <w:r w:rsidR="00B21025">
          <w:rPr>
            <w:sz w:val="22"/>
            <w:lang w:eastAsia="ko-KR"/>
            <w:rPrChange w:id="536" w:author="Kim, Jong H" w:date="2013-02-18T13:44:00Z">
              <w:rPr>
                <w:sz w:val="22"/>
                <w:lang w:eastAsia="ko-KR"/>
              </w:rPr>
            </w:rPrChange>
          </w:rPr>
          <w:t xml:space="preserve"> all</w:t>
        </w:r>
      </w:ins>
      <w:ins w:id="537" w:author="Kim, Jong H" w:date="2013-02-18T17:40:00Z">
        <w:r w:rsidR="00B21025">
          <w:rPr>
            <w:rFonts w:hint="eastAsia"/>
            <w:sz w:val="22"/>
            <w:lang w:eastAsia="ko-KR"/>
          </w:rPr>
          <w:t>,</w:t>
        </w:r>
      </w:ins>
      <w:ins w:id="538" w:author="Kim, Jong H" w:date="2013-02-18T13:25:00Z">
        <w:r w:rsidR="00B21025">
          <w:rPr>
            <w:sz w:val="22"/>
            <w:lang w:eastAsia="ko-KR"/>
            <w:rPrChange w:id="539" w:author="Kim, Jong H" w:date="2013-02-18T13:44:00Z">
              <w:rPr>
                <w:sz w:val="22"/>
                <w:lang w:eastAsia="ko-KR"/>
              </w:rPr>
            </w:rPrChange>
          </w:rPr>
          <w:t xml:space="preserve"> </w:t>
        </w:r>
      </w:ins>
      <w:ins w:id="540" w:author="Kim, Jong H" w:date="2013-02-18T17:40:00Z">
        <w:r w:rsidR="00B21025">
          <w:rPr>
            <w:rFonts w:hint="eastAsia"/>
            <w:sz w:val="22"/>
            <w:lang w:eastAsia="ko-KR"/>
          </w:rPr>
          <w:t>D</w:t>
        </w:r>
      </w:ins>
      <w:ins w:id="541" w:author="Kim, Jong H" w:date="2013-02-18T13:25:00Z">
        <w:r w:rsidR="00FD1E85" w:rsidRPr="00554390">
          <w:rPr>
            <w:sz w:val="22"/>
            <w:lang w:eastAsia="ko-KR"/>
            <w:rPrChange w:id="542" w:author="Kim, Jong H" w:date="2013-02-18T13:44:00Z">
              <w:rPr>
                <w:lang w:eastAsia="ko-KR"/>
              </w:rPr>
            </w:rPrChange>
          </w:rPr>
          <w:t>efault */</w:t>
        </w:r>
      </w:ins>
    </w:p>
    <w:p w:rsidR="00DD0B56" w:rsidRPr="00554390" w:rsidRDefault="00DD0B56">
      <w:pPr>
        <w:spacing w:after="0"/>
        <w:ind w:left="720"/>
        <w:rPr>
          <w:ins w:id="543" w:author="Kim, Jong H" w:date="2013-02-15T15:15:00Z"/>
          <w:sz w:val="22"/>
          <w:lang w:eastAsia="ko-KR"/>
          <w:rPrChange w:id="544" w:author="Kim, Jong H" w:date="2013-02-18T13:44:00Z">
            <w:rPr>
              <w:ins w:id="545" w:author="Kim, Jong H" w:date="2013-02-15T15:15:00Z"/>
              <w:lang w:eastAsia="ko-KR"/>
            </w:rPr>
          </w:rPrChange>
        </w:rPr>
        <w:pPrChange w:id="546" w:author="Kim, Jong H" w:date="2013-02-18T13:44:00Z">
          <w:pPr>
            <w:spacing w:after="0"/>
          </w:pPr>
        </w:pPrChange>
      </w:pPr>
      <w:ins w:id="547" w:author="Kim, Jong H" w:date="2013-02-15T15:15:00Z">
        <w:r w:rsidRPr="00554390">
          <w:rPr>
            <w:sz w:val="22"/>
            <w:lang w:eastAsia="ko-KR"/>
            <w:rPrChange w:id="548" w:author="Kim, Jong H" w:date="2013-02-18T13:44:00Z">
              <w:rPr>
                <w:lang w:eastAsia="ko-KR"/>
              </w:rPr>
            </w:rPrChange>
          </w:rPr>
          <w:t>H5D_MULTI_CLOSE_DATASET</w:t>
        </w:r>
      </w:ins>
      <w:ins w:id="549" w:author="Kim, Jong H" w:date="2013-02-18T13:33:00Z">
        <w:r w:rsidR="00284F6B" w:rsidRPr="00554390">
          <w:rPr>
            <w:sz w:val="22"/>
            <w:lang w:eastAsia="ko-KR"/>
            <w:rPrChange w:id="550" w:author="Kim, Jong H" w:date="2013-02-18T13:44:00Z">
              <w:rPr>
                <w:lang w:eastAsia="ko-KR"/>
              </w:rPr>
            </w:rPrChange>
          </w:rPr>
          <w:tab/>
        </w:r>
      </w:ins>
      <w:ins w:id="551" w:author="Kim, Jong H" w:date="2013-02-15T15:15:00Z">
        <w:r w:rsidRPr="00554390">
          <w:rPr>
            <w:sz w:val="22"/>
            <w:lang w:eastAsia="ko-KR"/>
            <w:rPrChange w:id="552" w:author="Kim, Jong H" w:date="2013-02-18T13:44:00Z">
              <w:rPr>
                <w:lang w:eastAsia="ko-KR"/>
              </w:rPr>
            </w:rPrChange>
          </w:rPr>
          <w:t>(0x0001u)</w:t>
        </w:r>
      </w:ins>
      <w:ins w:id="553" w:author="Kim, Jong H" w:date="2013-02-18T13:33:00Z">
        <w:r w:rsidR="00284F6B" w:rsidRPr="00554390">
          <w:rPr>
            <w:sz w:val="22"/>
            <w:lang w:eastAsia="ko-KR"/>
            <w:rPrChange w:id="554" w:author="Kim, Jong H" w:date="2013-02-18T13:44:00Z">
              <w:rPr>
                <w:lang w:eastAsia="ko-KR"/>
              </w:rPr>
            </w:rPrChange>
          </w:rPr>
          <w:tab/>
        </w:r>
      </w:ins>
      <w:ins w:id="555" w:author="Kim, Jong H" w:date="2013-02-15T15:15:00Z">
        <w:r w:rsidRPr="00554390">
          <w:rPr>
            <w:sz w:val="22"/>
            <w:lang w:eastAsia="ko-KR"/>
            <w:rPrChange w:id="556" w:author="Kim, Jong H" w:date="2013-02-18T13:44:00Z">
              <w:rPr>
                <w:lang w:eastAsia="ko-KR"/>
              </w:rPr>
            </w:rPrChange>
          </w:rPr>
          <w:t>/* close dataset</w:t>
        </w:r>
      </w:ins>
      <w:ins w:id="557" w:author="Kim, Jong H" w:date="2013-02-18T13:45:00Z">
        <w:r w:rsidR="00554390">
          <w:rPr>
            <w:rFonts w:hint="eastAsia"/>
            <w:sz w:val="22"/>
            <w:lang w:eastAsia="ko-KR"/>
          </w:rPr>
          <w:t xml:space="preserve"> only</w:t>
        </w:r>
      </w:ins>
      <w:ins w:id="558" w:author="Kim, Jong H" w:date="2013-02-15T15:15:00Z">
        <w:r w:rsidRPr="00554390">
          <w:rPr>
            <w:sz w:val="22"/>
            <w:lang w:eastAsia="ko-KR"/>
            <w:rPrChange w:id="559" w:author="Kim, Jong H" w:date="2013-02-18T13:44:00Z">
              <w:rPr>
                <w:lang w:eastAsia="ko-KR"/>
              </w:rPr>
            </w:rPrChange>
          </w:rPr>
          <w:t xml:space="preserve">    */</w:t>
        </w:r>
      </w:ins>
    </w:p>
    <w:p w:rsidR="00DD0B56" w:rsidRPr="00554390" w:rsidRDefault="00DD0B56">
      <w:pPr>
        <w:spacing w:after="0"/>
        <w:ind w:left="720"/>
        <w:rPr>
          <w:ins w:id="560" w:author="Kim, Jong H" w:date="2013-02-15T15:15:00Z"/>
          <w:sz w:val="22"/>
          <w:lang w:eastAsia="ko-KR"/>
          <w:rPrChange w:id="561" w:author="Kim, Jong H" w:date="2013-02-18T13:44:00Z">
            <w:rPr>
              <w:ins w:id="562" w:author="Kim, Jong H" w:date="2013-02-15T15:15:00Z"/>
              <w:lang w:eastAsia="ko-KR"/>
            </w:rPr>
          </w:rPrChange>
        </w:rPr>
        <w:pPrChange w:id="563" w:author="Kim, Jong H" w:date="2013-02-18T13:44:00Z">
          <w:pPr>
            <w:spacing w:after="0"/>
          </w:pPr>
        </w:pPrChange>
      </w:pPr>
      <w:ins w:id="564" w:author="Kim, Jong H" w:date="2013-02-15T15:15:00Z">
        <w:r w:rsidRPr="00554390">
          <w:rPr>
            <w:sz w:val="22"/>
            <w:lang w:eastAsia="ko-KR"/>
            <w:rPrChange w:id="565" w:author="Kim, Jong H" w:date="2013-02-18T13:44:00Z">
              <w:rPr>
                <w:lang w:eastAsia="ko-KR"/>
              </w:rPr>
            </w:rPrChange>
          </w:rPr>
          <w:t>H5D_MULTI_CLOSE_MSPACE</w:t>
        </w:r>
      </w:ins>
      <w:ins w:id="566" w:author="Kim, Jong H" w:date="2013-02-18T13:33:00Z">
        <w:r w:rsidR="00284F6B" w:rsidRPr="00554390">
          <w:rPr>
            <w:sz w:val="22"/>
            <w:lang w:eastAsia="ko-KR"/>
            <w:rPrChange w:id="567" w:author="Kim, Jong H" w:date="2013-02-18T13:44:00Z">
              <w:rPr>
                <w:lang w:eastAsia="ko-KR"/>
              </w:rPr>
            </w:rPrChange>
          </w:rPr>
          <w:tab/>
        </w:r>
      </w:ins>
      <w:ins w:id="568" w:author="Kim, Jong H" w:date="2013-02-15T15:15:00Z">
        <w:r w:rsidRPr="00554390">
          <w:rPr>
            <w:sz w:val="22"/>
            <w:lang w:eastAsia="ko-KR"/>
            <w:rPrChange w:id="569" w:author="Kim, Jong H" w:date="2013-02-18T13:44:00Z">
              <w:rPr>
                <w:lang w:eastAsia="ko-KR"/>
              </w:rPr>
            </w:rPrChange>
          </w:rPr>
          <w:t>(0x0002u)</w:t>
        </w:r>
      </w:ins>
      <w:ins w:id="570" w:author="Kim, Jong H" w:date="2013-02-18T13:33:00Z">
        <w:r w:rsidR="00284F6B" w:rsidRPr="00554390">
          <w:rPr>
            <w:sz w:val="22"/>
            <w:lang w:eastAsia="ko-KR"/>
            <w:rPrChange w:id="571" w:author="Kim, Jong H" w:date="2013-02-18T13:44:00Z">
              <w:rPr>
                <w:lang w:eastAsia="ko-KR"/>
              </w:rPr>
            </w:rPrChange>
          </w:rPr>
          <w:tab/>
        </w:r>
      </w:ins>
      <w:ins w:id="572" w:author="Kim, Jong H" w:date="2013-02-15T15:15:00Z">
        <w:r w:rsidRPr="00554390">
          <w:rPr>
            <w:sz w:val="22"/>
            <w:lang w:eastAsia="ko-KR"/>
            <w:rPrChange w:id="573" w:author="Kim, Jong H" w:date="2013-02-18T13:44:00Z">
              <w:rPr>
                <w:lang w:eastAsia="ko-KR"/>
              </w:rPr>
            </w:rPrChange>
          </w:rPr>
          <w:t xml:space="preserve">/* close </w:t>
        </w:r>
        <w:proofErr w:type="spellStart"/>
        <w:r w:rsidRPr="00554390">
          <w:rPr>
            <w:sz w:val="22"/>
            <w:lang w:eastAsia="ko-KR"/>
            <w:rPrChange w:id="574" w:author="Kim, Jong H" w:date="2013-02-18T13:44:00Z">
              <w:rPr>
                <w:lang w:eastAsia="ko-KR"/>
              </w:rPr>
            </w:rPrChange>
          </w:rPr>
          <w:t>mem</w:t>
        </w:r>
        <w:proofErr w:type="spellEnd"/>
        <w:r w:rsidRPr="00554390">
          <w:rPr>
            <w:sz w:val="22"/>
            <w:lang w:eastAsia="ko-KR"/>
            <w:rPrChange w:id="575" w:author="Kim, Jong H" w:date="2013-02-18T13:44:00Z">
              <w:rPr>
                <w:lang w:eastAsia="ko-KR"/>
              </w:rPr>
            </w:rPrChange>
          </w:rPr>
          <w:t xml:space="preserve"> </w:t>
        </w:r>
      </w:ins>
      <w:ins w:id="576" w:author="Kim, Jong H" w:date="2013-02-18T13:45:00Z">
        <w:r w:rsidR="00554390" w:rsidRPr="00594331">
          <w:rPr>
            <w:sz w:val="22"/>
            <w:lang w:eastAsia="ko-KR"/>
          </w:rPr>
          <w:t xml:space="preserve">space </w:t>
        </w:r>
        <w:r w:rsidR="00554390">
          <w:rPr>
            <w:sz w:val="22"/>
            <w:lang w:eastAsia="ko-KR"/>
          </w:rPr>
          <w:t>only</w:t>
        </w:r>
      </w:ins>
      <w:ins w:id="577" w:author="Kim, Jong H" w:date="2013-02-15T15:15:00Z">
        <w:r w:rsidRPr="00554390">
          <w:rPr>
            <w:sz w:val="22"/>
            <w:lang w:eastAsia="ko-KR"/>
            <w:rPrChange w:id="578" w:author="Kim, Jong H" w:date="2013-02-18T13:44:00Z">
              <w:rPr>
                <w:lang w:eastAsia="ko-KR"/>
              </w:rPr>
            </w:rPrChange>
          </w:rPr>
          <w:t xml:space="preserve"> */</w:t>
        </w:r>
      </w:ins>
    </w:p>
    <w:p w:rsidR="00DD0B56" w:rsidRPr="00554390" w:rsidRDefault="00DD0B56">
      <w:pPr>
        <w:spacing w:after="0"/>
        <w:ind w:left="720"/>
        <w:rPr>
          <w:ins w:id="579" w:author="Kim, Jong H" w:date="2013-02-15T15:15:00Z"/>
          <w:sz w:val="22"/>
          <w:lang w:eastAsia="ko-KR"/>
          <w:rPrChange w:id="580" w:author="Kim, Jong H" w:date="2013-02-18T13:44:00Z">
            <w:rPr>
              <w:ins w:id="581" w:author="Kim, Jong H" w:date="2013-02-15T15:15:00Z"/>
              <w:lang w:eastAsia="ko-KR"/>
            </w:rPr>
          </w:rPrChange>
        </w:rPr>
        <w:pPrChange w:id="582" w:author="Kim, Jong H" w:date="2013-02-18T13:44:00Z">
          <w:pPr>
            <w:spacing w:after="0"/>
          </w:pPr>
        </w:pPrChange>
      </w:pPr>
      <w:ins w:id="583" w:author="Kim, Jong H" w:date="2013-02-15T15:15:00Z">
        <w:r w:rsidRPr="00554390">
          <w:rPr>
            <w:sz w:val="22"/>
            <w:lang w:eastAsia="ko-KR"/>
            <w:rPrChange w:id="584" w:author="Kim, Jong H" w:date="2013-02-18T13:44:00Z">
              <w:rPr>
                <w:lang w:eastAsia="ko-KR"/>
              </w:rPr>
            </w:rPrChange>
          </w:rPr>
          <w:t>H5D_MULTI_CLOSE_FSPACE</w:t>
        </w:r>
      </w:ins>
      <w:ins w:id="585" w:author="Kim, Jong H" w:date="2013-02-18T13:33:00Z">
        <w:r w:rsidR="00284F6B" w:rsidRPr="00554390">
          <w:rPr>
            <w:sz w:val="22"/>
            <w:lang w:eastAsia="ko-KR"/>
            <w:rPrChange w:id="586" w:author="Kim, Jong H" w:date="2013-02-18T13:44:00Z">
              <w:rPr>
                <w:lang w:eastAsia="ko-KR"/>
              </w:rPr>
            </w:rPrChange>
          </w:rPr>
          <w:tab/>
        </w:r>
      </w:ins>
      <w:ins w:id="587" w:author="Kim, Jong H" w:date="2013-02-15T15:15:00Z">
        <w:r w:rsidRPr="00554390">
          <w:rPr>
            <w:sz w:val="22"/>
            <w:lang w:eastAsia="ko-KR"/>
            <w:rPrChange w:id="588" w:author="Kim, Jong H" w:date="2013-02-18T13:44:00Z">
              <w:rPr>
                <w:lang w:eastAsia="ko-KR"/>
              </w:rPr>
            </w:rPrChange>
          </w:rPr>
          <w:t>(0x0004u)</w:t>
        </w:r>
      </w:ins>
      <w:ins w:id="589" w:author="Kim, Jong H" w:date="2013-02-18T13:33:00Z">
        <w:r w:rsidR="00284F6B" w:rsidRPr="00554390">
          <w:rPr>
            <w:sz w:val="22"/>
            <w:lang w:eastAsia="ko-KR"/>
            <w:rPrChange w:id="590" w:author="Kim, Jong H" w:date="2013-02-18T13:44:00Z">
              <w:rPr>
                <w:lang w:eastAsia="ko-KR"/>
              </w:rPr>
            </w:rPrChange>
          </w:rPr>
          <w:tab/>
        </w:r>
      </w:ins>
      <w:ins w:id="591" w:author="Kim, Jong H" w:date="2013-02-15T15:15:00Z">
        <w:r w:rsidRPr="00554390">
          <w:rPr>
            <w:sz w:val="22"/>
            <w:lang w:eastAsia="ko-KR"/>
            <w:rPrChange w:id="592" w:author="Kim, Jong H" w:date="2013-02-18T13:44:00Z">
              <w:rPr>
                <w:lang w:eastAsia="ko-KR"/>
              </w:rPr>
            </w:rPrChange>
          </w:rPr>
          <w:t>/* close file space</w:t>
        </w:r>
      </w:ins>
      <w:ins w:id="593" w:author="Kim, Jong H" w:date="2013-02-18T13:45:00Z">
        <w:r w:rsidR="00554390">
          <w:rPr>
            <w:rFonts w:hint="eastAsia"/>
            <w:sz w:val="22"/>
            <w:lang w:eastAsia="ko-KR"/>
          </w:rPr>
          <w:t xml:space="preserve"> only</w:t>
        </w:r>
      </w:ins>
      <w:ins w:id="594" w:author="Kim, Jong H" w:date="2013-02-15T15:15:00Z">
        <w:r w:rsidRPr="00554390">
          <w:rPr>
            <w:sz w:val="22"/>
            <w:lang w:eastAsia="ko-KR"/>
            <w:rPrChange w:id="595" w:author="Kim, Jong H" w:date="2013-02-18T13:44:00Z">
              <w:rPr>
                <w:lang w:eastAsia="ko-KR"/>
              </w:rPr>
            </w:rPrChange>
          </w:rPr>
          <w:t xml:space="preserve"> */</w:t>
        </w:r>
      </w:ins>
    </w:p>
    <w:p w:rsidR="00DD0B56" w:rsidRPr="00554390" w:rsidRDefault="00DD0B56">
      <w:pPr>
        <w:spacing w:after="0"/>
        <w:ind w:left="720"/>
        <w:rPr>
          <w:ins w:id="596" w:author="Kim, Jong H" w:date="2013-02-15T15:15:00Z"/>
          <w:sz w:val="22"/>
          <w:lang w:eastAsia="ko-KR"/>
          <w:rPrChange w:id="597" w:author="Kim, Jong H" w:date="2013-02-18T13:44:00Z">
            <w:rPr>
              <w:ins w:id="598" w:author="Kim, Jong H" w:date="2013-02-15T15:15:00Z"/>
              <w:lang w:eastAsia="ko-KR"/>
            </w:rPr>
          </w:rPrChange>
        </w:rPr>
        <w:pPrChange w:id="599" w:author="Kim, Jong H" w:date="2013-02-18T13:44:00Z">
          <w:pPr>
            <w:spacing w:after="0"/>
          </w:pPr>
        </w:pPrChange>
      </w:pPr>
      <w:ins w:id="600" w:author="Kim, Jong H" w:date="2013-02-15T15:15:00Z">
        <w:r w:rsidRPr="00554390">
          <w:rPr>
            <w:sz w:val="22"/>
            <w:lang w:eastAsia="ko-KR"/>
            <w:rPrChange w:id="601" w:author="Kim, Jong H" w:date="2013-02-18T13:44:00Z">
              <w:rPr>
                <w:lang w:eastAsia="ko-KR"/>
              </w:rPr>
            </w:rPrChange>
          </w:rPr>
          <w:t>H5D_MULTI_CLOSE_DATATYPE</w:t>
        </w:r>
      </w:ins>
      <w:ins w:id="602" w:author="Kim, Jong H" w:date="2013-02-18T13:33:00Z">
        <w:r w:rsidR="00284F6B" w:rsidRPr="00554390">
          <w:rPr>
            <w:sz w:val="22"/>
            <w:lang w:eastAsia="ko-KR"/>
            <w:rPrChange w:id="603" w:author="Kim, Jong H" w:date="2013-02-18T13:44:00Z">
              <w:rPr>
                <w:lang w:eastAsia="ko-KR"/>
              </w:rPr>
            </w:rPrChange>
          </w:rPr>
          <w:tab/>
        </w:r>
      </w:ins>
      <w:ins w:id="604" w:author="Kim, Jong H" w:date="2013-02-15T15:15:00Z">
        <w:r w:rsidRPr="00554390">
          <w:rPr>
            <w:sz w:val="22"/>
            <w:lang w:eastAsia="ko-KR"/>
            <w:rPrChange w:id="605" w:author="Kim, Jong H" w:date="2013-02-18T13:44:00Z">
              <w:rPr>
                <w:lang w:eastAsia="ko-KR"/>
              </w:rPr>
            </w:rPrChange>
          </w:rPr>
          <w:t>(0x0008u)</w:t>
        </w:r>
      </w:ins>
      <w:ins w:id="606" w:author="Kim, Jong H" w:date="2013-02-18T13:33:00Z">
        <w:r w:rsidR="00284F6B" w:rsidRPr="00554390">
          <w:rPr>
            <w:sz w:val="22"/>
            <w:lang w:eastAsia="ko-KR"/>
            <w:rPrChange w:id="607" w:author="Kim, Jong H" w:date="2013-02-18T13:44:00Z">
              <w:rPr>
                <w:lang w:eastAsia="ko-KR"/>
              </w:rPr>
            </w:rPrChange>
          </w:rPr>
          <w:tab/>
        </w:r>
      </w:ins>
      <w:ins w:id="608" w:author="Kim, Jong H" w:date="2013-02-15T15:15:00Z">
        <w:r w:rsidRPr="00554390">
          <w:rPr>
            <w:sz w:val="22"/>
            <w:lang w:eastAsia="ko-KR"/>
            <w:rPrChange w:id="609" w:author="Kim, Jong H" w:date="2013-02-18T13:44:00Z">
              <w:rPr>
                <w:lang w:eastAsia="ko-KR"/>
              </w:rPr>
            </w:rPrChange>
          </w:rPr>
          <w:t xml:space="preserve">/* close </w:t>
        </w:r>
        <w:proofErr w:type="spellStart"/>
        <w:r w:rsidRPr="00554390">
          <w:rPr>
            <w:sz w:val="22"/>
            <w:lang w:eastAsia="ko-KR"/>
            <w:rPrChange w:id="610" w:author="Kim, Jong H" w:date="2013-02-18T13:44:00Z">
              <w:rPr>
                <w:lang w:eastAsia="ko-KR"/>
              </w:rPr>
            </w:rPrChange>
          </w:rPr>
          <w:t>datatype</w:t>
        </w:r>
      </w:ins>
      <w:proofErr w:type="spellEnd"/>
      <w:ins w:id="611" w:author="Kim, Jong H" w:date="2013-02-18T13:45:00Z">
        <w:r w:rsidR="00554390">
          <w:rPr>
            <w:rFonts w:hint="eastAsia"/>
            <w:sz w:val="22"/>
            <w:lang w:eastAsia="ko-KR"/>
          </w:rPr>
          <w:t xml:space="preserve"> only</w:t>
        </w:r>
      </w:ins>
      <w:ins w:id="612" w:author="Kim, Jong H" w:date="2013-02-15T15:15:00Z">
        <w:r w:rsidRPr="00554390">
          <w:rPr>
            <w:sz w:val="22"/>
            <w:lang w:eastAsia="ko-KR"/>
            <w:rPrChange w:id="613" w:author="Kim, Jong H" w:date="2013-02-18T13:44:00Z">
              <w:rPr>
                <w:lang w:eastAsia="ko-KR"/>
              </w:rPr>
            </w:rPrChange>
          </w:rPr>
          <w:t xml:space="preserve">   */</w:t>
        </w:r>
      </w:ins>
    </w:p>
    <w:p w:rsidR="00DD0B56" w:rsidRDefault="00DD0B56">
      <w:pPr>
        <w:spacing w:after="0"/>
        <w:ind w:left="720"/>
        <w:rPr>
          <w:ins w:id="614" w:author="Kim, Jong H" w:date="2013-02-15T15:02:00Z"/>
          <w:lang w:eastAsia="ko-KR"/>
        </w:rPr>
        <w:pPrChange w:id="615" w:author="Kim, Jong H" w:date="2013-02-18T13:44:00Z">
          <w:pPr>
            <w:spacing w:after="0"/>
            <w:jc w:val="left"/>
          </w:pPr>
        </w:pPrChange>
      </w:pPr>
      <w:ins w:id="616" w:author="Kim, Jong H" w:date="2013-02-15T15:15:00Z">
        <w:r w:rsidRPr="00554390">
          <w:rPr>
            <w:sz w:val="22"/>
            <w:lang w:eastAsia="ko-KR"/>
            <w:rPrChange w:id="617" w:author="Kim, Jong H" w:date="2013-02-18T13:44:00Z">
              <w:rPr>
                <w:lang w:eastAsia="ko-KR"/>
              </w:rPr>
            </w:rPrChange>
          </w:rPr>
          <w:t>H5D_MULTI_FREE_BUF</w:t>
        </w:r>
      </w:ins>
      <w:ins w:id="618" w:author="Kim, Jong H" w:date="2013-02-18T13:33:00Z">
        <w:r w:rsidR="00284F6B" w:rsidRPr="00554390">
          <w:rPr>
            <w:sz w:val="22"/>
            <w:lang w:eastAsia="ko-KR"/>
            <w:rPrChange w:id="619" w:author="Kim, Jong H" w:date="2013-02-18T13:44:00Z">
              <w:rPr>
                <w:lang w:eastAsia="ko-KR"/>
              </w:rPr>
            </w:rPrChange>
          </w:rPr>
          <w:tab/>
        </w:r>
        <w:r w:rsidR="00284F6B" w:rsidRPr="00554390">
          <w:rPr>
            <w:sz w:val="22"/>
            <w:lang w:eastAsia="ko-KR"/>
            <w:rPrChange w:id="620" w:author="Kim, Jong H" w:date="2013-02-18T13:44:00Z">
              <w:rPr>
                <w:lang w:eastAsia="ko-KR"/>
              </w:rPr>
            </w:rPrChange>
          </w:rPr>
          <w:tab/>
        </w:r>
      </w:ins>
      <w:ins w:id="621" w:author="Kim, Jong H" w:date="2013-02-15T15:15:00Z">
        <w:r w:rsidRPr="00554390">
          <w:rPr>
            <w:sz w:val="22"/>
            <w:lang w:eastAsia="ko-KR"/>
            <w:rPrChange w:id="622" w:author="Kim, Jong H" w:date="2013-02-18T13:44:00Z">
              <w:rPr>
                <w:lang w:eastAsia="ko-KR"/>
              </w:rPr>
            </w:rPrChange>
          </w:rPr>
          <w:t>(0x0010u)</w:t>
        </w:r>
      </w:ins>
      <w:ins w:id="623" w:author="Kim, Jong H" w:date="2013-02-18T13:33:00Z">
        <w:r w:rsidR="00284F6B" w:rsidRPr="00554390">
          <w:rPr>
            <w:sz w:val="22"/>
            <w:lang w:eastAsia="ko-KR"/>
            <w:rPrChange w:id="624" w:author="Kim, Jong H" w:date="2013-02-18T13:44:00Z">
              <w:rPr>
                <w:lang w:eastAsia="ko-KR"/>
              </w:rPr>
            </w:rPrChange>
          </w:rPr>
          <w:tab/>
        </w:r>
      </w:ins>
      <w:ins w:id="625" w:author="Kim, Jong H" w:date="2013-02-15T15:15:00Z">
        <w:r w:rsidR="00FD1E85" w:rsidRPr="00554390">
          <w:rPr>
            <w:sz w:val="22"/>
            <w:lang w:eastAsia="ko-KR"/>
            <w:rPrChange w:id="626" w:author="Kim, Jong H" w:date="2013-02-18T13:44:00Z">
              <w:rPr>
                <w:lang w:eastAsia="ko-KR"/>
              </w:rPr>
            </w:rPrChange>
          </w:rPr>
          <w:t>/* free data buffer</w:t>
        </w:r>
      </w:ins>
      <w:ins w:id="627" w:author="Kim, Jong H" w:date="2013-02-18T13:45:00Z">
        <w:r w:rsidR="00554390">
          <w:rPr>
            <w:rFonts w:hint="eastAsia"/>
            <w:sz w:val="22"/>
            <w:lang w:eastAsia="ko-KR"/>
          </w:rPr>
          <w:t xml:space="preserve"> only</w:t>
        </w:r>
      </w:ins>
      <w:ins w:id="628" w:author="Kim, Jong H" w:date="2013-02-15T15:15:00Z">
        <w:r w:rsidR="00FD1E85" w:rsidRPr="00554390">
          <w:rPr>
            <w:sz w:val="22"/>
            <w:lang w:eastAsia="ko-KR"/>
            <w:rPrChange w:id="629" w:author="Kim, Jong H" w:date="2013-02-18T13:44:00Z">
              <w:rPr>
                <w:lang w:eastAsia="ko-KR"/>
              </w:rPr>
            </w:rPrChange>
          </w:rPr>
          <w:t xml:space="preserve"> */</w:t>
        </w:r>
      </w:ins>
    </w:p>
    <w:p w:rsidR="0092314A" w:rsidRDefault="0092314A">
      <w:pPr>
        <w:spacing w:after="0"/>
        <w:jc w:val="left"/>
        <w:rPr>
          <w:ins w:id="630" w:author="Kim, Jong H" w:date="2013-02-15T14:54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ins w:id="631" w:author="Kim, Jong H" w:date="2013-02-15T14:09:00Z">
              <w:r>
                <w:rPr>
                  <w:rStyle w:val="Emphasis"/>
                  <w:rFonts w:hint="eastAsia"/>
                  <w:lang w:eastAsia="ko-KR"/>
                </w:rPr>
                <w:t>Feb 15, 2013:</w:t>
              </w:r>
            </w:ins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ins w:id="632" w:author="Kim, Jong H" w:date="2013-02-15T14:12:00Z"/>
                <w:rStyle w:val="Emphasis"/>
                <w:i w:val="0"/>
                <w:lang w:eastAsia="ko-KR"/>
              </w:rPr>
            </w:pPr>
            <w:ins w:id="633" w:author="Kim, Jong H" w:date="2013-02-15T14:10:00Z">
              <w:r w:rsidRPr="00FB7024">
                <w:rPr>
                  <w:rStyle w:val="Emphasis"/>
                  <w:i w:val="0"/>
                  <w:lang w:eastAsia="ko-KR"/>
                  <w:rPrChange w:id="634" w:author="Kim, Jong H" w:date="2013-02-15T14:10:00Z">
                    <w:rPr>
                      <w:rStyle w:val="Emphasis"/>
                      <w:lang w:eastAsia="ko-KR"/>
                    </w:rPr>
                  </w:rPrChange>
                </w:rPr>
                <w:t>Version 3:</w:t>
              </w:r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 Updated based on internal review</w:t>
              </w:r>
            </w:ins>
            <w:ins w:id="635" w:author="Kim, Jong H" w:date="2013-02-15T14:11:00Z">
              <w:r>
                <w:rPr>
                  <w:rStyle w:val="Emphasis"/>
                  <w:rFonts w:hint="eastAsia"/>
                  <w:i w:val="0"/>
                  <w:lang w:eastAsia="ko-KR"/>
                </w:rPr>
                <w:t>s. Revise</w:t>
              </w:r>
            </w:ins>
            <w:ins w:id="636" w:author="Kim, Jong H" w:date="2013-02-15T14:12:00Z">
              <w:r>
                <w:rPr>
                  <w:rStyle w:val="Emphasis"/>
                  <w:rFonts w:hint="eastAsia"/>
                  <w:i w:val="0"/>
                  <w:lang w:eastAsia="ko-KR"/>
                </w:rPr>
                <w:t>d</w:t>
              </w:r>
            </w:ins>
            <w:ins w:id="637" w:author="Kim, Jong H" w:date="2013-02-15T14:11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638" w:author="Kim, Jong H" w:date="2013-02-15T14:14:00Z">
              <w:r>
                <w:rPr>
                  <w:rStyle w:val="Emphasis"/>
                  <w:rFonts w:hint="eastAsia"/>
                  <w:i w:val="0"/>
                  <w:lang w:eastAsia="ko-KR"/>
                </w:rPr>
                <w:t>APIs and related contents</w:t>
              </w:r>
            </w:ins>
            <w:ins w:id="639" w:author="Kim, Jong H" w:date="2013-02-15T14:11:00Z">
              <w:r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  <w:ins w:id="640" w:author="Kim, Jong H" w:date="2013-02-15T14:12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</w:p>
          <w:p w:rsidR="00C00A8B" w:rsidRPr="00FB7024" w:rsidRDefault="00FB7024" w:rsidP="009809B9">
            <w:pPr>
              <w:jc w:val="left"/>
              <w:rPr>
                <w:rStyle w:val="Emphasis"/>
                <w:i w:val="0"/>
                <w:lang w:eastAsia="ko-KR"/>
                <w:rPrChange w:id="641" w:author="Kim, Jong H" w:date="2013-02-15T14:10:00Z">
                  <w:rPr>
                    <w:rStyle w:val="Emphasis"/>
                    <w:lang w:eastAsia="ko-KR"/>
                  </w:rPr>
                </w:rPrChange>
              </w:rPr>
            </w:pPr>
            <w:ins w:id="642" w:author="Kim, Jong H" w:date="2013-02-15T14:12:00Z">
              <w:r>
                <w:rPr>
                  <w:rStyle w:val="Emphasis"/>
                  <w:rFonts w:hint="eastAsia"/>
                  <w:i w:val="0"/>
                  <w:lang w:eastAsia="ko-KR"/>
                </w:rPr>
                <w:t>(HDFFV-8313)</w:t>
              </w:r>
            </w:ins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C00A8B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C00A8B" w:rsidRPr="003D202F" w:rsidRDefault="00C00A8B" w:rsidP="00C00A8B">
            <w:pPr>
              <w:jc w:val="left"/>
              <w:rPr>
                <w:rStyle w:val="Emphasis"/>
              </w:rPr>
            </w:pP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11" w:author="Kim, Jong H" w:date="2013-02-18T16:40:00Z" w:initials="KJH">
    <w:p w:rsidR="006B4753" w:rsidRPr="005D28FB" w:rsidRDefault="005D28FB" w:rsidP="005D28FB">
      <w:pPr>
        <w:pStyle w:val="CommentText"/>
      </w:pPr>
      <w:r>
        <w:rPr>
          <w:rFonts w:hint="eastAsia"/>
          <w:lang w:eastAsia="ko-KR"/>
        </w:rPr>
        <w:t>Peter, I added this section according to your input, but not clear why we need individual close flags?  Could you help to update this section?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53" w:rsidRDefault="006B4753" w:rsidP="00C00A8B">
      <w:r>
        <w:separator/>
      </w:r>
    </w:p>
  </w:endnote>
  <w:endnote w:type="continuationSeparator" w:id="0">
    <w:p w:rsidR="006B4753" w:rsidRDefault="006B4753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B4753" w:rsidRDefault="006B4753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5DE6474E" wp14:editId="664A6F3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21025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B21025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6B4753" w:rsidRDefault="006B4753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5C5E9828" wp14:editId="3400140B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21025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B21025"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53" w:rsidRDefault="006B4753" w:rsidP="00C00A8B">
      <w:r>
        <w:separator/>
      </w:r>
    </w:p>
  </w:footnote>
  <w:footnote w:type="continuationSeparator" w:id="0">
    <w:p w:rsidR="006B4753" w:rsidRDefault="006B4753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753" w:rsidRPr="006D4EA4" w:rsidRDefault="006B4753" w:rsidP="00B548B8">
    <w:pPr>
      <w:pStyle w:val="THGHeader"/>
      <w:rPr>
        <w:lang w:eastAsia="ko-KR"/>
      </w:rPr>
    </w:pPr>
    <w:del w:id="643" w:author="Kim, Jong H" w:date="2013-02-15T14:09:00Z">
      <w:r w:rsidDel="00FB7024">
        <w:delText>August 28</w:delText>
      </w:r>
    </w:del>
    <w:ins w:id="644" w:author="Kim, Jong H" w:date="2013-02-15T14:09:00Z">
      <w:r>
        <w:rPr>
          <w:rFonts w:hint="eastAsia"/>
          <w:lang w:eastAsia="ko-KR"/>
        </w:rPr>
        <w:t>Feb 15</w:t>
      </w:r>
    </w:ins>
    <w:r>
      <w:t>, 201</w:t>
    </w:r>
    <w:del w:id="645" w:author="Kim, Jong H" w:date="2013-02-15T14:09:00Z">
      <w:r w:rsidDel="00FB7024">
        <w:delText>2</w:delText>
      </w:r>
    </w:del>
    <w:ins w:id="646" w:author="Kim, Jong H" w:date="2013-02-15T14:09:00Z">
      <w:r>
        <w:rPr>
          <w:rFonts w:hint="eastAsia"/>
          <w:lang w:eastAsia="ko-KR"/>
        </w:rPr>
        <w:t>3</w:t>
      </w:r>
    </w:ins>
    <w:r>
      <w:ptab w:relativeTo="margin" w:alignment="center" w:leader="none"/>
    </w:r>
    <w:r>
      <w:ptab w:relativeTo="margin" w:alignment="right" w:leader="none"/>
    </w:r>
    <w:r>
      <w:t>RFC THG 2012-08-28</w:t>
    </w:r>
    <w:ins w:id="647" w:author="Kim, Jong H" w:date="2013-02-15T14:09:00Z">
      <w:r>
        <w:rPr>
          <w:rFonts w:hint="eastAsia"/>
          <w:lang w:eastAsia="ko-KR"/>
        </w:rPr>
        <w:t>.v3</w:t>
      </w:r>
    </w:ins>
  </w:p>
  <w:p w:rsidR="006B4753" w:rsidRDefault="006B4753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753" w:rsidRPr="00FF5D1B" w:rsidRDefault="006B4753" w:rsidP="00C00A8B">
    <w:pPr>
      <w:pStyle w:val="THGHeader"/>
      <w:rPr>
        <w:lang w:eastAsia="ko-KR"/>
      </w:rPr>
    </w:pPr>
    <w:del w:id="648" w:author="Kim, Jong H" w:date="2013-02-15T14:05:00Z">
      <w:r w:rsidDel="00FF5D1B">
        <w:delText>August 28</w:delText>
      </w:r>
    </w:del>
    <w:ins w:id="649" w:author="Kim, Jong H" w:date="2013-02-15T14:05:00Z">
      <w:r>
        <w:rPr>
          <w:rFonts w:hint="eastAsia"/>
          <w:lang w:eastAsia="ko-KR"/>
        </w:rPr>
        <w:t>Feb 15</w:t>
      </w:r>
    </w:ins>
    <w:r>
      <w:t>, 201</w:t>
    </w:r>
    <w:del w:id="650" w:author="Kim, Jong H" w:date="2013-02-15T14:05:00Z">
      <w:r w:rsidDel="00FF5D1B">
        <w:delText>2</w:delText>
      </w:r>
    </w:del>
    <w:ins w:id="651" w:author="Kim, Jong H" w:date="2013-02-15T14:05:00Z">
      <w:r>
        <w:rPr>
          <w:rFonts w:hint="eastAsia"/>
          <w:lang w:eastAsia="ko-KR"/>
        </w:rPr>
        <w:t>3</w:t>
      </w:r>
    </w:ins>
    <w:r>
      <w:ptab w:relativeTo="margin" w:alignment="center" w:leader="none"/>
    </w:r>
    <w:r>
      <w:ptab w:relativeTo="margin" w:alignment="right" w:leader="none"/>
    </w:r>
    <w:r>
      <w:t>RFC THG 2012-08-28</w:t>
    </w:r>
    <w:ins w:id="652" w:author="Kim, Jong H" w:date="2013-02-15T13:44:00Z">
      <w:r>
        <w:rPr>
          <w:rFonts w:hint="eastAsia"/>
          <w:lang w:eastAsia="ko-KR"/>
        </w:rPr>
        <w:t>.v</w:t>
      </w:r>
    </w:ins>
    <w:ins w:id="653" w:author="Kim, Jong H" w:date="2013-02-15T14:09:00Z">
      <w:r>
        <w:rPr>
          <w:rFonts w:hint="eastAsia"/>
          <w:lang w:eastAsia="ko-KR"/>
        </w:rPr>
        <w:t>3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24.7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0"/>
    <w:lvlOverride w:ilvl="0">
      <w:startOverride w:val="1"/>
    </w:lvlOverride>
  </w:num>
  <w:num w:numId="8">
    <w:abstractNumId w:val="20"/>
    <w:lvlOverride w:ilvl="0">
      <w:startOverride w:val="1"/>
    </w:lvlOverride>
  </w:num>
  <w:num w:numId="9">
    <w:abstractNumId w:val="20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20"/>
    <w:lvlOverride w:ilvl="0">
      <w:startOverride w:val="1"/>
    </w:lvlOverride>
  </w:num>
  <w:num w:numId="14">
    <w:abstractNumId w:val="20"/>
    <w:lvlOverride w:ilvl="0">
      <w:startOverride w:val="1"/>
    </w:lvlOverride>
  </w:num>
  <w:num w:numId="15">
    <w:abstractNumId w:val="20"/>
    <w:lvlOverride w:ilvl="0">
      <w:startOverride w:val="1"/>
    </w:lvlOverride>
  </w:num>
  <w:num w:numId="16">
    <w:abstractNumId w:val="20"/>
    <w:lvlOverride w:ilvl="0">
      <w:startOverride w:val="1"/>
    </w:lvlOverride>
  </w:num>
  <w:num w:numId="17">
    <w:abstractNumId w:val="20"/>
    <w:lvlOverride w:ilvl="0">
      <w:startOverride w:val="1"/>
    </w:lvlOverride>
  </w:num>
  <w:num w:numId="18">
    <w:abstractNumId w:val="20"/>
    <w:lvlOverride w:ilvl="0">
      <w:startOverride w:val="1"/>
    </w:lvlOverride>
  </w:num>
  <w:num w:numId="19">
    <w:abstractNumId w:val="16"/>
  </w:num>
  <w:num w:numId="20">
    <w:abstractNumId w:val="14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5"/>
  </w:num>
  <w:num w:numId="37">
    <w:abstractNumId w:val="18"/>
  </w:num>
  <w:num w:numId="38">
    <w:abstractNumId w:val="21"/>
  </w:num>
  <w:num w:numId="39">
    <w:abstractNumId w:val="19"/>
  </w:num>
  <w:num w:numId="40">
    <w:abstractNumId w:val="22"/>
  </w:num>
  <w:num w:numId="41">
    <w:abstractNumId w:val="17"/>
  </w:num>
  <w:num w:numId="42">
    <w:abstractNumId w:val="13"/>
  </w:num>
  <w:num w:numId="43">
    <w:abstractNumId w:val="9"/>
  </w:num>
  <w:num w:numId="4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55F9F"/>
    <w:rsid w:val="00070013"/>
    <w:rsid w:val="000713D7"/>
    <w:rsid w:val="000905DB"/>
    <w:rsid w:val="00097EF5"/>
    <w:rsid w:val="000A18DA"/>
    <w:rsid w:val="000A2CD5"/>
    <w:rsid w:val="000B0D0F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D7157"/>
    <w:rsid w:val="001E6AC2"/>
    <w:rsid w:val="001F29B3"/>
    <w:rsid w:val="00203E37"/>
    <w:rsid w:val="002231AB"/>
    <w:rsid w:val="00235231"/>
    <w:rsid w:val="002507A2"/>
    <w:rsid w:val="00250A3C"/>
    <w:rsid w:val="0025298D"/>
    <w:rsid w:val="002634B9"/>
    <w:rsid w:val="00277A6C"/>
    <w:rsid w:val="00284F6B"/>
    <w:rsid w:val="002873FB"/>
    <w:rsid w:val="00295F9A"/>
    <w:rsid w:val="002A5DBB"/>
    <w:rsid w:val="002C5624"/>
    <w:rsid w:val="002D1B87"/>
    <w:rsid w:val="002D2416"/>
    <w:rsid w:val="002D4165"/>
    <w:rsid w:val="002D61D5"/>
    <w:rsid w:val="003078FB"/>
    <w:rsid w:val="0031009B"/>
    <w:rsid w:val="00320E43"/>
    <w:rsid w:val="00325929"/>
    <w:rsid w:val="00330109"/>
    <w:rsid w:val="0033070A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4E7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ED8"/>
    <w:rsid w:val="004B60BB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50081"/>
    <w:rsid w:val="00554390"/>
    <w:rsid w:val="0056056D"/>
    <w:rsid w:val="00563574"/>
    <w:rsid w:val="00566BBD"/>
    <w:rsid w:val="005740EC"/>
    <w:rsid w:val="00577CD7"/>
    <w:rsid w:val="00594331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42B0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C1617"/>
    <w:rsid w:val="006C726E"/>
    <w:rsid w:val="006D0BF5"/>
    <w:rsid w:val="006D7BAF"/>
    <w:rsid w:val="006F29C5"/>
    <w:rsid w:val="006F65EF"/>
    <w:rsid w:val="0070405D"/>
    <w:rsid w:val="00707081"/>
    <w:rsid w:val="00710E16"/>
    <w:rsid w:val="007171F8"/>
    <w:rsid w:val="00717770"/>
    <w:rsid w:val="00721FE3"/>
    <w:rsid w:val="00750DB5"/>
    <w:rsid w:val="0075626C"/>
    <w:rsid w:val="00774409"/>
    <w:rsid w:val="00776FED"/>
    <w:rsid w:val="007831B9"/>
    <w:rsid w:val="0078637A"/>
    <w:rsid w:val="00787612"/>
    <w:rsid w:val="007968BD"/>
    <w:rsid w:val="00797486"/>
    <w:rsid w:val="007A4647"/>
    <w:rsid w:val="007B123F"/>
    <w:rsid w:val="007B4C85"/>
    <w:rsid w:val="007C3985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4C7A"/>
    <w:rsid w:val="0092314A"/>
    <w:rsid w:val="0092657C"/>
    <w:rsid w:val="009437C8"/>
    <w:rsid w:val="00946F5A"/>
    <w:rsid w:val="00960D3E"/>
    <w:rsid w:val="00975575"/>
    <w:rsid w:val="00977418"/>
    <w:rsid w:val="009809B9"/>
    <w:rsid w:val="00981EBB"/>
    <w:rsid w:val="0098259E"/>
    <w:rsid w:val="00987E15"/>
    <w:rsid w:val="00990849"/>
    <w:rsid w:val="009B37E8"/>
    <w:rsid w:val="009D0036"/>
    <w:rsid w:val="009D4904"/>
    <w:rsid w:val="009E21B9"/>
    <w:rsid w:val="009E239E"/>
    <w:rsid w:val="009E3779"/>
    <w:rsid w:val="009E65D3"/>
    <w:rsid w:val="009F373E"/>
    <w:rsid w:val="009F4862"/>
    <w:rsid w:val="009F7356"/>
    <w:rsid w:val="009F7DB0"/>
    <w:rsid w:val="00A017E1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665F"/>
    <w:rsid w:val="00AA621A"/>
    <w:rsid w:val="00AE050F"/>
    <w:rsid w:val="00AE1080"/>
    <w:rsid w:val="00AE7C83"/>
    <w:rsid w:val="00AF561A"/>
    <w:rsid w:val="00B14A71"/>
    <w:rsid w:val="00B1724A"/>
    <w:rsid w:val="00B21025"/>
    <w:rsid w:val="00B2258F"/>
    <w:rsid w:val="00B24074"/>
    <w:rsid w:val="00B248A8"/>
    <w:rsid w:val="00B250A1"/>
    <w:rsid w:val="00B3097C"/>
    <w:rsid w:val="00B548B8"/>
    <w:rsid w:val="00B664F4"/>
    <w:rsid w:val="00B66B8C"/>
    <w:rsid w:val="00B82189"/>
    <w:rsid w:val="00B844CE"/>
    <w:rsid w:val="00B8661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10633"/>
    <w:rsid w:val="00C17FB3"/>
    <w:rsid w:val="00C23305"/>
    <w:rsid w:val="00C24D56"/>
    <w:rsid w:val="00C30325"/>
    <w:rsid w:val="00C44ADE"/>
    <w:rsid w:val="00C65F2E"/>
    <w:rsid w:val="00C72388"/>
    <w:rsid w:val="00C85DED"/>
    <w:rsid w:val="00C90129"/>
    <w:rsid w:val="00C91EED"/>
    <w:rsid w:val="00CA6AE6"/>
    <w:rsid w:val="00CB11F1"/>
    <w:rsid w:val="00CB4690"/>
    <w:rsid w:val="00CB5C9A"/>
    <w:rsid w:val="00CC0BD1"/>
    <w:rsid w:val="00CC2577"/>
    <w:rsid w:val="00CC2FB1"/>
    <w:rsid w:val="00CD6D22"/>
    <w:rsid w:val="00CD7AB4"/>
    <w:rsid w:val="00CE1BE2"/>
    <w:rsid w:val="00CE285A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528E2"/>
    <w:rsid w:val="00E636D2"/>
    <w:rsid w:val="00E864DE"/>
    <w:rsid w:val="00E87E66"/>
    <w:rsid w:val="00E91D7A"/>
    <w:rsid w:val="00E958A1"/>
    <w:rsid w:val="00ED13B3"/>
    <w:rsid w:val="00ED402C"/>
    <w:rsid w:val="00EF0D0C"/>
    <w:rsid w:val="00EF3FA3"/>
    <w:rsid w:val="00F03B15"/>
    <w:rsid w:val="00F05EBB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ED25F-7323-4B98-BC93-0954EA47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8</Pages>
  <Words>1898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21</cp:revision>
  <cp:lastPrinted>2012-08-13T18:15:00Z</cp:lastPrinted>
  <dcterms:created xsi:type="dcterms:W3CDTF">2012-12-14T14:19:00Z</dcterms:created>
  <dcterms:modified xsi:type="dcterms:W3CDTF">2013-02-18T23:42:00Z</dcterms:modified>
</cp:coreProperties>
</file>