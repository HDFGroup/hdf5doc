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바탕"/>
          <w:lang w:eastAsia="ko-KR"/>
        </w:rPr>
      </w:pPr>
      <w:bookmarkStart w:id="0" w:name="_GoBack"/>
      <w:bookmarkEnd w:id="0"/>
      <w:r>
        <w:t xml:space="preserve">RFC: </w:t>
      </w:r>
      <w:r w:rsidR="008341B7">
        <w:t>New</w:t>
      </w:r>
      <w:r>
        <w:t xml:space="preserve"> HDF5 API </w:t>
      </w:r>
      <w:del w:id="1" w:author="Kim, Jong H" w:date="2013-03-08T09:34:00Z">
        <w:r w:rsidDel="002F28B5">
          <w:delText>r</w:delText>
        </w:r>
      </w:del>
      <w:ins w:id="2" w:author="Kim, Jong H" w:date="2013-03-08T09:34:00Z">
        <w:r w:rsidR="002F28B5">
          <w:rPr>
            <w:rFonts w:hint="eastAsia"/>
            <w:lang w:eastAsia="ko-KR"/>
          </w:rPr>
          <w:t>R</w:t>
        </w:r>
      </w:ins>
      <w:r>
        <w:t>outines for HPC Applications</w:t>
      </w:r>
    </w:p>
    <w:p w:rsidR="00C00A8B" w:rsidRPr="005D211B" w:rsidRDefault="00A91D1D" w:rsidP="00C00A8B">
      <w:pPr>
        <w:pStyle w:val="Title"/>
        <w:rPr>
          <w:sz w:val="28"/>
          <w:szCs w:val="28"/>
        </w:rPr>
      </w:pPr>
      <w:r w:rsidRPr="005D211B">
        <w:rPr>
          <w:rFonts w:eastAsia="바탕"/>
          <w:sz w:val="28"/>
          <w:szCs w:val="28"/>
          <w:lang w:eastAsia="ko-KR"/>
        </w:rPr>
        <w:t xml:space="preserve">Read/Write </w:t>
      </w:r>
      <w:del w:id="3" w:author="Kim, Jong H" w:date="2013-03-08T09:34:00Z">
        <w:r w:rsidRPr="005D211B" w:rsidDel="002F28B5">
          <w:rPr>
            <w:rFonts w:eastAsia="바탕"/>
            <w:sz w:val="28"/>
            <w:szCs w:val="28"/>
            <w:lang w:eastAsia="ko-KR"/>
          </w:rPr>
          <w:delText>m</w:delText>
        </w:r>
      </w:del>
      <w:ins w:id="4" w:author="Kim, Jong H" w:date="2013-03-08T09:34:00Z">
        <w:r w:rsidR="002F28B5">
          <w:rPr>
            <w:rFonts w:eastAsia="바탕" w:hint="eastAsia"/>
            <w:sz w:val="28"/>
            <w:szCs w:val="28"/>
            <w:lang w:eastAsia="ko-KR"/>
          </w:rPr>
          <w:t>M</w:t>
        </w:r>
      </w:ins>
      <w:r w:rsidRPr="005D211B">
        <w:rPr>
          <w:rFonts w:eastAsia="바탕"/>
          <w:sz w:val="28"/>
          <w:szCs w:val="28"/>
          <w:lang w:eastAsia="ko-KR"/>
        </w:rPr>
        <w:t xml:space="preserve">ultiple </w:t>
      </w:r>
      <w:del w:id="5" w:author="Kim, Jong H" w:date="2013-03-08T09:34:00Z">
        <w:r w:rsidRPr="005D211B" w:rsidDel="002F28B5">
          <w:rPr>
            <w:rFonts w:eastAsia="바탕"/>
            <w:sz w:val="28"/>
            <w:szCs w:val="28"/>
            <w:lang w:eastAsia="ko-KR"/>
          </w:rPr>
          <w:delText>d</w:delText>
        </w:r>
      </w:del>
      <w:ins w:id="6" w:author="Kim, Jong H" w:date="2013-03-08T09:34:00Z">
        <w:r w:rsidR="002F28B5">
          <w:rPr>
            <w:rFonts w:eastAsia="바탕" w:hint="eastAsia"/>
            <w:sz w:val="28"/>
            <w:szCs w:val="28"/>
            <w:lang w:eastAsia="ko-KR"/>
          </w:rPr>
          <w:t>D</w:t>
        </w:r>
      </w:ins>
      <w:r w:rsidRPr="005D211B">
        <w:rPr>
          <w:rFonts w:eastAsia="바탕"/>
          <w:sz w:val="28"/>
          <w:szCs w:val="28"/>
          <w:lang w:eastAsia="ko-KR"/>
        </w:rPr>
        <w:t>atasets</w:t>
      </w:r>
      <w:r w:rsidR="00CE1BA5">
        <w:rPr>
          <w:rFonts w:eastAsia="바탕" w:hint="eastAsia"/>
          <w:sz w:val="28"/>
          <w:szCs w:val="28"/>
          <w:lang w:eastAsia="ko-KR"/>
        </w:rPr>
        <w:t xml:space="preserve"> in a </w:t>
      </w:r>
      <w:r w:rsidR="002B18FA">
        <w:rPr>
          <w:rFonts w:eastAsia="바탕" w:hint="eastAsia"/>
          <w:sz w:val="28"/>
          <w:szCs w:val="28"/>
          <w:lang w:eastAsia="ko-KR"/>
        </w:rPr>
        <w:t xml:space="preserve">HDF5 </w:t>
      </w:r>
      <w:r w:rsidR="00CE1BA5">
        <w:rPr>
          <w:rFonts w:eastAsia="바탕" w:hint="eastAsia"/>
          <w:sz w:val="28"/>
          <w:szCs w:val="28"/>
          <w:lang w:eastAsia="ko-KR"/>
        </w:rPr>
        <w:t>file</w:t>
      </w:r>
      <w:r w:rsidR="00C00A8B" w:rsidRPr="005D211B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proofErr w:type="spellStart"/>
      <w:r>
        <w:t>Quincey</w:t>
      </w:r>
      <w:proofErr w:type="spellEnd"/>
      <w:r>
        <w:t xml:space="preserve"> </w:t>
      </w:r>
      <w:proofErr w:type="spellStart"/>
      <w:r>
        <w:t>Koziol</w:t>
      </w:r>
      <w:proofErr w:type="spellEnd"/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r w:rsidR="00AE04C8">
        <w:rPr>
          <w:rFonts w:hint="eastAsia"/>
          <w:lang w:eastAsia="ko-KR"/>
        </w:rPr>
        <w:t xml:space="preserve"> in a HDF5 file</w:t>
      </w:r>
      <w:r w:rsidR="00DB5265">
        <w:t>.</w:t>
      </w:r>
      <w:r w:rsidR="00AE04C8">
        <w:rPr>
          <w:rFonts w:hint="eastAsia"/>
          <w:lang w:eastAsia="ko-KR"/>
        </w:rPr>
        <w:t xml:space="preserve"> Note that </w:t>
      </w:r>
      <w:r w:rsidR="00824EB1">
        <w:rPr>
          <w:rFonts w:hint="eastAsia"/>
          <w:lang w:eastAsia="ko-KR"/>
        </w:rPr>
        <w:t xml:space="preserve">the multiple </w:t>
      </w:r>
      <w:r w:rsidR="00AE04C8">
        <w:rPr>
          <w:rFonts w:hint="eastAsia"/>
          <w:lang w:eastAsia="ko-KR"/>
        </w:rPr>
        <w:t xml:space="preserve">datasets </w:t>
      </w:r>
      <w:r w:rsidR="00824EB1">
        <w:rPr>
          <w:rFonts w:hint="eastAsia"/>
          <w:lang w:eastAsia="ko-KR"/>
        </w:rPr>
        <w:t xml:space="preserve">are located in </w:t>
      </w:r>
      <w:r w:rsidR="00AE04C8">
        <w:rPr>
          <w:rFonts w:hint="eastAsia"/>
          <w:lang w:eastAsia="ko-KR"/>
        </w:rPr>
        <w:t xml:space="preserve">the same HDF5 file for the scope of this task.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바탕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 xml:space="preserve">similar to the POSIX </w:t>
      </w:r>
      <w:proofErr w:type="spellStart"/>
      <w:r w:rsidR="00F21C32">
        <w:t>lio_</w:t>
      </w:r>
      <w:proofErr w:type="gramStart"/>
      <w:r w:rsidR="00F21C32">
        <w:t>listio</w:t>
      </w:r>
      <w:proofErr w:type="spellEnd"/>
      <w:r w:rsidR="00F21C32">
        <w:t>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</w:t>
      </w:r>
      <w:proofErr w:type="spellStart"/>
      <w:r w:rsidR="00B55F34">
        <w:t>datatypes</w:t>
      </w:r>
      <w:proofErr w:type="spellEnd"/>
      <w:r w:rsidR="00B55F34">
        <w:t xml:space="preserve">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lastRenderedPageBreak/>
        <w:drawing>
          <wp:inline distT="0" distB="0" distL="0" distR="0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>sor</w:t>
      </w:r>
      <w:ins w:id="7" w:author="Kim, Jong H" w:date="2013-03-07T18:10:00Z">
        <w:r w:rsidR="00F67D6A">
          <w:rPr>
            <w:rFonts w:hint="eastAsia"/>
            <w:lang w:eastAsia="ko-KR"/>
          </w:rPr>
          <w:t>t</w:t>
        </w:r>
      </w:ins>
      <w:r w:rsidR="00B71817">
        <w:rPr>
          <w:rFonts w:hint="eastAsia"/>
          <w:lang w:eastAsia="ko-KR"/>
        </w:rPr>
        <w:t xml:space="preserve">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>data buffer</w:t>
      </w:r>
      <w:del w:id="8" w:author="Kim, Jong H" w:date="2013-03-08T09:46:00Z">
        <w:r w:rsidDel="00A20DDF">
          <w:rPr>
            <w:rFonts w:ascii="Consolas" w:hAnsi="Consolas" w:cs="Times" w:hint="eastAsia"/>
            <w:szCs w:val="32"/>
            <w:lang w:eastAsia="ko-KR"/>
          </w:rPr>
          <w:delText xml:space="preserve"> </w:delText>
        </w:r>
      </w:del>
      <w:ins w:id="9" w:author="Kim, Jong H" w:date="2013-03-08T09:46:00Z">
        <w:r w:rsidR="00A20DDF">
          <w:rPr>
            <w:rFonts w:ascii="Consolas" w:hAnsi="Consolas" w:cs="Times" w:hint="eastAsia"/>
            <w:szCs w:val="32"/>
            <w:lang w:eastAsia="ko-KR"/>
          </w:rPr>
          <w:t xml:space="preserve"> for read/write</w:t>
        </w:r>
      </w:ins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lastRenderedPageBreak/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ins w:id="10" w:author="Kim, Jong H" w:date="2013-03-08T09:46:00Z">
        <w:r w:rsidR="00A20DDF">
          <w:rPr>
            <w:rFonts w:hint="eastAsia"/>
            <w:lang w:eastAsia="ko-KR"/>
          </w:rPr>
          <w:t xml:space="preserve">accessing </w:t>
        </w:r>
      </w:ins>
      <w:r>
        <w:rPr>
          <w:lang w:eastAsia="ko-KR"/>
        </w:rPr>
        <w:t>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</w:t>
      </w:r>
      <w:del w:id="11" w:author="Kim, Jong H" w:date="2013-03-08T11:16:00Z">
        <w:r w:rsidDel="00026639">
          <w:rPr>
            <w:lang w:eastAsia="ko-KR"/>
          </w:rPr>
          <w:delText>s</w:delText>
        </w:r>
      </w:del>
      <w:r>
        <w:rPr>
          <w:lang w:eastAsia="ko-KR"/>
        </w:rPr>
        <w:t>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B04EB8">
        <w:rPr>
          <w:rFonts w:hint="eastAsia"/>
          <w:lang w:eastAsia="ko-KR"/>
        </w:rPr>
        <w:t>.</w:t>
      </w:r>
      <w:r w:rsidR="0095557B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  <w:r w:rsidR="009B2419">
        <w:rPr>
          <w:rFonts w:hint="eastAsia"/>
          <w:lang w:eastAsia="ko-KR"/>
        </w:rPr>
        <w:t xml:space="preserve"> </w:t>
      </w:r>
      <w:r w:rsidR="00C04859">
        <w:rPr>
          <w:rFonts w:hint="eastAsia"/>
          <w:lang w:eastAsia="ko-KR"/>
        </w:rPr>
        <w:t xml:space="preserve"> When data selections are made</w:t>
      </w:r>
      <w:r w:rsidR="003319E9">
        <w:rPr>
          <w:rFonts w:hint="eastAsia"/>
          <w:lang w:eastAsia="ko-KR"/>
        </w:rPr>
        <w:t xml:space="preserve"> </w:t>
      </w:r>
      <w:r w:rsidR="00E82F9A">
        <w:rPr>
          <w:rFonts w:hint="eastAsia"/>
          <w:lang w:eastAsia="ko-KR"/>
        </w:rPr>
        <w:t>for</w:t>
      </w:r>
      <w:r w:rsidR="003319E9">
        <w:rPr>
          <w:rFonts w:hint="eastAsia"/>
          <w:lang w:eastAsia="ko-KR"/>
        </w:rPr>
        <w:t xml:space="preserve"> the information</w:t>
      </w:r>
      <w:r w:rsidR="00C04859">
        <w:rPr>
          <w:rFonts w:hint="eastAsia"/>
          <w:lang w:eastAsia="ko-KR"/>
        </w:rPr>
        <w:t xml:space="preserve">, the selections </w:t>
      </w:r>
      <w:r w:rsidR="00332EC6">
        <w:rPr>
          <w:rFonts w:hint="eastAsia"/>
          <w:lang w:eastAsia="ko-KR"/>
        </w:rPr>
        <w:t xml:space="preserve">are expected </w:t>
      </w:r>
      <w:r w:rsidR="00C04859">
        <w:rPr>
          <w:rFonts w:hint="eastAsia"/>
          <w:lang w:eastAsia="ko-KR"/>
        </w:rPr>
        <w:t>not</w:t>
      </w:r>
      <w:r w:rsidR="009F5533">
        <w:rPr>
          <w:rFonts w:hint="eastAsia"/>
          <w:lang w:eastAsia="ko-KR"/>
        </w:rPr>
        <w:t xml:space="preserve"> </w:t>
      </w:r>
      <w:r w:rsidR="00332EC6">
        <w:rPr>
          <w:rFonts w:hint="eastAsia"/>
          <w:lang w:eastAsia="ko-KR"/>
        </w:rPr>
        <w:t xml:space="preserve">to </w:t>
      </w:r>
      <w:r w:rsidR="009F5533">
        <w:rPr>
          <w:rFonts w:hint="eastAsia"/>
          <w:lang w:eastAsia="ko-KR"/>
        </w:rPr>
        <w:t>be</w:t>
      </w:r>
      <w:r w:rsidR="00C04859">
        <w:rPr>
          <w:rFonts w:hint="eastAsia"/>
          <w:lang w:eastAsia="ko-KR"/>
        </w:rPr>
        <w:t xml:space="preserve"> overlap</w:t>
      </w:r>
      <w:r w:rsidR="009F5533">
        <w:rPr>
          <w:rFonts w:hint="eastAsia"/>
          <w:lang w:eastAsia="ko-KR"/>
        </w:rPr>
        <w:t>ped</w:t>
      </w:r>
      <w:r w:rsidR="00C04859">
        <w:rPr>
          <w:rFonts w:hint="eastAsia"/>
          <w:lang w:eastAsia="ko-KR"/>
        </w:rPr>
        <w:t xml:space="preserve"> among processes.</w:t>
      </w: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>This means that not only the actual data in the buffers can be distinct (like most collective I/O operations), but the dataset (</w:t>
      </w:r>
      <w:proofErr w:type="spellStart"/>
      <w:r w:rsidR="00FE196E">
        <w:rPr>
          <w:lang w:eastAsia="ko-KR"/>
        </w:rPr>
        <w:t>dataspaces</w:t>
      </w:r>
      <w:proofErr w:type="spellEnd"/>
      <w:r w:rsidR="00FE196E">
        <w:rPr>
          <w:lang w:eastAsia="ko-KR"/>
        </w:rPr>
        <w:t xml:space="preserve">, </w:t>
      </w:r>
      <w:proofErr w:type="spellStart"/>
      <w:r w:rsidR="00FE196E">
        <w:rPr>
          <w:lang w:eastAsia="ko-KR"/>
        </w:rPr>
        <w:t>datatypes</w:t>
      </w:r>
      <w:proofErr w:type="spellEnd"/>
      <w:r w:rsidR="00FE196E">
        <w:rPr>
          <w:lang w:eastAsia="ko-KR"/>
        </w:rPr>
        <w:t xml:space="preserve">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proofErr w:type="spellStart"/>
      <w:r w:rsidRPr="0088751E">
        <w:rPr>
          <w:i/>
          <w:lang w:eastAsia="ko-KR"/>
        </w:rPr>
        <w:t>file_id</w:t>
      </w:r>
      <w:proofErr w:type="spellEnd"/>
      <w:r w:rsidRPr="0088751E">
        <w:rPr>
          <w:i/>
          <w:lang w:eastAsia="ko-KR"/>
        </w:rPr>
        <w:t xml:space="preserve">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</w:t>
      </w:r>
      <w:proofErr w:type="spellStart"/>
      <w:r w:rsidRPr="0088751E">
        <w:rPr>
          <w:i/>
          <w:lang w:eastAsia="ko-KR"/>
        </w:rPr>
        <w:t>dxpl_id</w:t>
      </w:r>
      <w:proofErr w:type="spellEnd"/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</w:t>
      </w:r>
      <w:ins w:id="12" w:author="Kim, Jong H" w:date="2013-03-08T09:46:00Z">
        <w:r w:rsidR="00A20DDF">
          <w:rPr>
            <w:rFonts w:hint="eastAsia"/>
            <w:lang w:eastAsia="ko-KR"/>
          </w:rPr>
          <w:t xml:space="preserve">accessing </w:t>
        </w:r>
      </w:ins>
      <w:r>
        <w:rPr>
          <w:lang w:eastAsia="ko-KR"/>
        </w:rPr>
        <w:t>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</w:t>
      </w:r>
      <w:del w:id="13" w:author="Kim, Jong H" w:date="2013-03-08T11:16:00Z">
        <w:r w:rsidDel="00026639">
          <w:rPr>
            <w:lang w:eastAsia="ko-KR"/>
          </w:rPr>
          <w:delText>s</w:delText>
        </w:r>
      </w:del>
      <w:r>
        <w:rPr>
          <w:lang w:eastAsia="ko-KR"/>
        </w:rPr>
        <w:t>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B04EB8">
        <w:rPr>
          <w:rFonts w:hint="eastAsia"/>
          <w:lang w:eastAsia="ko-KR"/>
        </w:rPr>
        <w:t>. 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 w:rsidR="00C04859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Pr="00D02799" w:rsidRDefault="00291731" w:rsidP="00FC7E78">
      <w:pPr>
        <w:rPr>
          <w:rFonts w:ascii="Consolas" w:hAnsi="Consolas"/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  <w:r w:rsidR="00332EC6">
        <w:rPr>
          <w:rFonts w:hint="eastAsia"/>
          <w:lang w:eastAsia="ko-KR"/>
        </w:rPr>
        <w:t>When data selections are made</w:t>
      </w:r>
      <w:r w:rsidR="003319E9">
        <w:rPr>
          <w:rFonts w:hint="eastAsia"/>
          <w:lang w:eastAsia="ko-KR"/>
        </w:rPr>
        <w:t xml:space="preserve"> as part of the information</w:t>
      </w:r>
      <w:r w:rsidR="00332EC6">
        <w:rPr>
          <w:rFonts w:hint="eastAsia"/>
          <w:lang w:eastAsia="ko-KR"/>
        </w:rPr>
        <w:t xml:space="preserve">, the selections must not be overlapped among processes as it </w:t>
      </w:r>
      <w:r w:rsidR="00332EC6">
        <w:rPr>
          <w:lang w:eastAsia="ko-KR"/>
        </w:rPr>
        <w:t>causes</w:t>
      </w:r>
      <w:r w:rsidR="00332EC6">
        <w:rPr>
          <w:rFonts w:hint="eastAsia"/>
          <w:lang w:eastAsia="ko-KR"/>
        </w:rPr>
        <w:t xml:space="preserve"> </w:t>
      </w:r>
      <w:r w:rsidR="00332EC6">
        <w:rPr>
          <w:lang w:eastAsia="ko-KR"/>
        </w:rPr>
        <w:t>unpredictable</w:t>
      </w:r>
      <w:r w:rsidR="00332EC6">
        <w:rPr>
          <w:rFonts w:hint="eastAsia"/>
          <w:lang w:eastAsia="ko-KR"/>
        </w:rPr>
        <w:t xml:space="preserve"> behavior at the MPI layer.</w:t>
      </w: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</w:t>
      </w:r>
      <w:proofErr w:type="spellEnd"/>
      <w:r w:rsidR="00237E10" w:rsidRPr="00B71817">
        <w:rPr>
          <w:i/>
        </w:rPr>
        <w:t>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proofErr w:type="spellEnd"/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5D211B">
      <w:pPr>
        <w:rPr>
          <w:lang w:eastAsia="ko-KR"/>
        </w:rPr>
      </w:pPr>
    </w:p>
    <w:p w:rsidR="008561B3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5D211B" w:rsidRDefault="008561B3" w:rsidP="005D211B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a</w:t>
      </w:r>
      <w:r w:rsidR="00550AF5" w:rsidRPr="005D211B">
        <w:rPr>
          <w:rFonts w:eastAsia="바탕"/>
          <w:b w:val="0"/>
          <w:lang w:eastAsia="ko-KR"/>
        </w:rPr>
        <w:t xml:space="preserve">ll processes </w:t>
      </w:r>
      <w:r w:rsidR="00550AF5" w:rsidRPr="005D211B">
        <w:rPr>
          <w:b w:val="0"/>
          <w:lang w:eastAsia="ko-KR"/>
        </w:rPr>
        <w:t>read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from </w:t>
      </w:r>
      <w:r w:rsidRPr="005D211B">
        <w:rPr>
          <w:b w:val="0"/>
        </w:rPr>
        <w:t xml:space="preserve">same datasets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d1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>,</w:t>
      </w:r>
      <w:r w:rsidR="00550AF5" w:rsidRPr="005D211B">
        <w:rPr>
          <w:rFonts w:eastAsia="바탕"/>
          <w:b w:val="0"/>
          <w:lang w:eastAsia="ko-KR"/>
        </w:rPr>
        <w:t xml:space="preserve"> ’</w:t>
      </w:r>
      <w:r w:rsidRPr="005D211B">
        <w:rPr>
          <w:b w:val="0"/>
        </w:rPr>
        <w:t>d2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and </w:t>
      </w:r>
      <w:r w:rsidR="00550AF5" w:rsidRPr="005D211B">
        <w:rPr>
          <w:rFonts w:eastAsia="바탕"/>
          <w:b w:val="0"/>
          <w:lang w:eastAsia="ko-KR"/>
        </w:rPr>
        <w:t>‘</w:t>
      </w:r>
      <w:r w:rsidRPr="005D211B">
        <w:rPr>
          <w:b w:val="0"/>
        </w:rPr>
        <w:t>d3</w:t>
      </w:r>
      <w:r w:rsidR="00550AF5" w:rsidRPr="005D211B">
        <w:rPr>
          <w:rFonts w:eastAsia="바탕"/>
          <w:b w:val="0"/>
          <w:lang w:eastAsia="ko-KR"/>
        </w:rPr>
        <w:t>’</w:t>
      </w:r>
      <w:r w:rsidRPr="005D211B">
        <w:rPr>
          <w:b w:val="0"/>
        </w:rPr>
        <w:t xml:space="preserve"> </w:t>
      </w:r>
      <w:r w:rsidR="00550AF5" w:rsidRPr="005D211B">
        <w:rPr>
          <w:rFonts w:eastAsia="바탕"/>
          <w:b w:val="0"/>
          <w:lang w:eastAsia="ko-KR"/>
        </w:rPr>
        <w:t xml:space="preserve"> </w:t>
      </w:r>
    </w:p>
    <w:p w:rsidR="00BE426C" w:rsidRDefault="00BE426C" w:rsidP="00BE426C">
      <w:pPr>
        <w:spacing w:after="0"/>
        <w:rPr>
          <w:lang w:eastAsia="ko-KR"/>
        </w:rPr>
      </w:pPr>
    </w:p>
    <w:p w:rsidR="00BE426C" w:rsidRDefault="00BE426C" w:rsidP="00BE426C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running </w:t>
      </w:r>
      <w:r>
        <w:rPr>
          <w:rFonts w:hint="eastAsia"/>
          <w:lang w:eastAsia="ko-KR"/>
        </w:rPr>
        <w:t>with 2 processes</w:t>
      </w:r>
      <w:r>
        <w:rPr>
          <w:lang w:eastAsia="ko-KR"/>
        </w:rPr>
        <w:t>:</w:t>
      </w:r>
    </w:p>
    <w:p w:rsidR="00BE426C" w:rsidRDefault="00BE426C" w:rsidP="00BE426C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ins w:id="14" w:author="Kim, Jong H" w:date="2013-03-08T10:28:00Z">
        <w:r w:rsidR="003F5E59">
          <w:rPr>
            <w:rFonts w:hint="eastAsia"/>
            <w:lang w:eastAsia="ko-KR"/>
          </w:rPr>
          <w:t xml:space="preserve"> (P0)</w:t>
        </w:r>
      </w:ins>
      <w:r>
        <w:rPr>
          <w:lang w:eastAsia="ko-KR"/>
        </w:rPr>
        <w:t xml:space="preserve"> reads</w:t>
      </w:r>
      <w:r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d1</w:t>
      </w:r>
      <w:r>
        <w:rPr>
          <w:lang w:eastAsia="ko-KR"/>
        </w:rPr>
        <w:t>’, ‘</w:t>
      </w:r>
      <w:r>
        <w:rPr>
          <w:rFonts w:hint="eastAsia"/>
        </w:rPr>
        <w:t>d2</w:t>
      </w:r>
      <w:r>
        <w:rPr>
          <w:lang w:eastAsia="ko-KR"/>
        </w:rPr>
        <w:t>’, and ‘</w:t>
      </w:r>
      <w:r>
        <w:rPr>
          <w:rFonts w:hint="eastAsia"/>
        </w:rPr>
        <w:t>d3</w:t>
      </w:r>
      <w:r>
        <w:rPr>
          <w:lang w:eastAsia="ko-KR"/>
        </w:rPr>
        <w:t xml:space="preserve">’. </w:t>
      </w:r>
    </w:p>
    <w:p w:rsidR="00BE426C" w:rsidRPr="005D211B" w:rsidRDefault="00BE426C" w:rsidP="005D211B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ins w:id="15" w:author="Kim, Jong H" w:date="2013-03-08T10:28:00Z">
        <w:r w:rsidR="003F5E59">
          <w:rPr>
            <w:rFonts w:hint="eastAsia"/>
            <w:lang w:eastAsia="ko-KR"/>
          </w:rPr>
          <w:t xml:space="preserve">(P1) </w:t>
        </w:r>
      </w:ins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>
        <w:rPr>
          <w:rFonts w:hint="eastAsia"/>
          <w:lang w:eastAsia="ko-KR"/>
        </w:rPr>
        <w:t>d</w:t>
      </w:r>
      <w:r>
        <w:rPr>
          <w:lang w:eastAsia="ko-KR"/>
        </w:rPr>
        <w:t>atasets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1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, </w:t>
      </w:r>
      <w:proofErr w:type="gramStart"/>
      <w:r>
        <w:rPr>
          <w:lang w:eastAsia="ko-KR"/>
        </w:rPr>
        <w:t>‘</w:t>
      </w:r>
      <w:r>
        <w:rPr>
          <w:rFonts w:hint="eastAsia"/>
          <w:lang w:eastAsia="ko-KR"/>
        </w:rPr>
        <w:t>d2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and</w:t>
      </w:r>
      <w:proofErr w:type="gramEnd"/>
      <w:r>
        <w:rPr>
          <w:lang w:eastAsia="ko-KR"/>
        </w:rPr>
        <w:t xml:space="preserve"> ‘</w:t>
      </w:r>
      <w:r>
        <w:rPr>
          <w:rFonts w:hint="eastAsia"/>
        </w:rPr>
        <w:t>d</w:t>
      </w:r>
      <w:r>
        <w:rPr>
          <w:rFonts w:hint="eastAsia"/>
          <w:lang w:eastAsia="ko-KR"/>
        </w:rPr>
        <w:t>3</w:t>
      </w:r>
      <w:r>
        <w:rPr>
          <w:lang w:eastAsia="ko-KR"/>
        </w:rPr>
        <w:t>’.</w:t>
      </w:r>
    </w:p>
    <w:p w:rsidR="002A71E6" w:rsidRDefault="002A71E6" w:rsidP="008561B3">
      <w:pPr>
        <w:spacing w:after="0"/>
        <w:rPr>
          <w:lang w:eastAsia="ko-KR"/>
        </w:rPr>
      </w:pPr>
    </w:p>
    <w:p w:rsidR="00117AC1" w:rsidRDefault="00117AC1" w:rsidP="005D211B">
      <w:pPr>
        <w:rPr>
          <w:ins w:id="16" w:author="Kim, Jong H" w:date="2013-03-07T14:32:00Z"/>
          <w:lang w:eastAsia="ko-KR"/>
        </w:rPr>
      </w:pPr>
      <w:ins w:id="17" w:author="Kim, Jong H" w:date="2013-03-07T14:19:00Z">
        <w:r>
          <w:rPr>
            <w:rFonts w:hint="eastAsia"/>
            <w:lang w:eastAsia="ko-KR"/>
          </w:rPr>
          <w:t>Chart view:</w:t>
        </w:r>
      </w:ins>
    </w:p>
    <w:p w:rsidR="00D12994" w:rsidRDefault="00F406E4">
      <w:pPr>
        <w:spacing w:after="0"/>
        <w:ind w:left="720"/>
        <w:rPr>
          <w:ins w:id="18" w:author="Kim, Jong H" w:date="2013-03-07T14:23:00Z"/>
          <w:sz w:val="22"/>
          <w:lang w:eastAsia="ko-KR"/>
          <w:rPrChange w:id="19" w:author="Kim, Jong H" w:date="2013-03-07T14:32:00Z">
            <w:rPr>
              <w:ins w:id="20" w:author="Kim, Jong H" w:date="2013-03-07T14:23:00Z"/>
              <w:lang w:eastAsia="ko-KR"/>
            </w:rPr>
          </w:rPrChange>
        </w:rPr>
        <w:pPrChange w:id="21" w:author="Kim, Jong H" w:date="2013-03-07T17:56:00Z">
          <w:pPr/>
        </w:pPrChange>
      </w:pPr>
      <w:ins w:id="22" w:author="Kim, Jong H" w:date="2013-03-07T14:32:00Z">
        <w:r>
          <w:rPr>
            <w:rFonts w:hint="eastAsia"/>
            <w:lang w:eastAsia="ko-KR"/>
          </w:rPr>
          <w:t xml:space="preserve"> </w:t>
        </w:r>
        <w:r w:rsidR="00D223E8" w:rsidRPr="00D223E8">
          <w:rPr>
            <w:sz w:val="22"/>
            <w:lang w:eastAsia="ko-KR"/>
            <w:rPrChange w:id="23" w:author="Kim, Jong H" w:date="2013-03-07T14:32:00Z">
              <w:rPr>
                <w:lang w:eastAsia="ko-KR"/>
              </w:rPr>
            </w:rPrChange>
          </w:rPr>
          <w:t>A HDF5 file</w:t>
        </w:r>
      </w:ins>
    </w:p>
    <w:p w:rsidR="00D12994" w:rsidRDefault="00115CA8">
      <w:pPr>
        <w:ind w:left="720"/>
        <w:rPr>
          <w:ins w:id="24" w:author="Kim, Jong H" w:date="2013-03-07T14:23:00Z"/>
          <w:lang w:eastAsia="ko-KR"/>
        </w:rPr>
        <w:pPrChange w:id="25" w:author="Kim, Jong H" w:date="2013-03-07T17:56:00Z">
          <w:pPr/>
        </w:pPrChange>
      </w:pPr>
      <w:ins w:id="26" w:author="Kim, Jong H" w:date="2013-03-07T14:23:00Z">
        <w:r>
          <w:rPr>
            <w:noProof/>
            <w:lang w:eastAsia="ko-KR"/>
          </w:rPr>
          <w:pict>
            <v:rect id="Rectangle 9" o:spid="_x0000_s1026" style="position:absolute;left:0;text-align:left;margin-left:154.65pt;margin-top:41.05pt;width:28.5pt;height:29.8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" fillcolor="#c6d9f1 [671]" strokecolor="#0070c0" strokeweight="2pt">
              <v:textbox>
                <w:txbxContent>
                  <w:p w:rsidR="00D12994" w:rsidRPr="00117AC1" w:rsidRDefault="00D12994" w:rsidP="00117AC1">
                    <w:pPr>
                      <w:pStyle w:val="NormalWeb"/>
                      <w:spacing w:before="0" w:beforeAutospacing="0" w:after="0" w:afterAutospacing="0"/>
                      <w:rPr>
                        <w:rFonts w:eastAsia="바탕"/>
                        <w:rPrChange w:id="27" w:author="Kim, Jong H" w:date="2013-03-07T14:28:00Z">
                          <w:rPr/>
                        </w:rPrChange>
                      </w:rPr>
                    </w:pPr>
                    <w:ins w:id="28" w:author="Kim, Jong H" w:date="2013-03-07T17:50:00Z">
                      <w:r>
                        <w:rPr>
                          <w:rFonts w:asciiTheme="minorHAnsi" w:eastAsia="바탕" w:hAnsi="Calibri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P0</w:t>
                      </w:r>
                    </w:ins>
                    <w:del w:id="29" w:author="Kim, Jong H" w:date="2013-03-07T17:50:00Z">
                      <w:r w:rsidDel="007019D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delText>S</w:delText>
                      </w:r>
                    </w:del>
                    <w:del w:id="30" w:author="Kim, Jong H" w:date="2013-03-07T14:28:00Z">
                      <w:r w:rsidDel="00117AC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delText>1</w:delText>
                      </w:r>
                    </w:del>
                  </w:p>
                </w:txbxContent>
              </v:textbox>
            </v:rect>
          </w:pict>
        </w:r>
        <w:r>
          <w:rPr>
            <w:noProof/>
            <w:lang w:eastAsia="ko-KR"/>
          </w:rPr>
          <w:pict>
            <v:rect id="Rectangle 10" o:spid="_x0000_s1029" style="position:absolute;left:0;text-align:left;margin-left:189.3pt;margin-top:41.2pt;width:30.85pt;height:47.8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" fillcolor="#e5b8b7 [1301]" strokecolor="red" strokeweight="2pt">
              <v:textbox>
                <w:txbxContent>
                  <w:p w:rsidR="00D12994" w:rsidRPr="007019DD" w:rsidRDefault="00D12994" w:rsidP="00117AC1">
                    <w:pPr>
                      <w:pStyle w:val="NormalWeb"/>
                      <w:spacing w:before="0" w:beforeAutospacing="0" w:after="0" w:afterAutospacing="0"/>
                      <w:rPr>
                        <w:sz w:val="22"/>
                        <w:szCs w:val="22"/>
                        <w:rPrChange w:id="31" w:author="Kim, Jong H" w:date="2013-03-07T17:53:00Z">
                          <w:rPr/>
                        </w:rPrChange>
                      </w:rPr>
                    </w:pPr>
                    <w:del w:id="32" w:author="Kim, Jong H" w:date="2013-03-07T17:50:00Z">
                      <w:r w:rsidRPr="00D223E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33" w:author="Kim, Jong H" w:date="2013-03-07T17:53:00Z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delText>S</w:delText>
                      </w:r>
                    </w:del>
                    <w:ins w:id="34" w:author="Kim, Jong H" w:date="2013-03-07T17:50:00Z">
                      <w:r w:rsidRPr="00D223E8">
                        <w:rPr>
                          <w:rFonts w:asciiTheme="minorHAnsi" w:eastAsia="바탕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35" w:author="Kim, Jong H" w:date="2013-03-07T17:53:00Z">
                            <w:rPr>
                              <w:rFonts w:asciiTheme="minorHAnsi" w:eastAsia="바탕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t>P1</w:t>
                      </w:r>
                    </w:ins>
                    <w:del w:id="36" w:author="Kim, Jong H" w:date="2013-03-07T17:50:00Z">
                      <w:r w:rsidRPr="00D223E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37" w:author="Kim, Jong H" w:date="2013-03-07T17:53:00Z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delText>2</w:delText>
                      </w:r>
                    </w:del>
                  </w:p>
                </w:txbxContent>
              </v:textbox>
            </v:rect>
          </w:pict>
        </w:r>
        <w:r>
          <w:rPr>
            <w:noProof/>
            <w:lang w:eastAsia="ko-KR"/>
          </w:rPr>
          <w:pict>
            <v:rect id="Rectangle 14" o:spid="_x0000_s1030" style="position:absolute;left:0;text-align:left;margin-left:268.35pt;margin-top:41.1pt;width:30.85pt;height:29.9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" fillcolor="#e5b8b7 [1301]" strokecolor="red" strokeweight="2pt">
              <v:textbox>
                <w:txbxContent>
                  <w:p w:rsidR="00D12994" w:rsidRPr="007019DD" w:rsidRDefault="00D12994" w:rsidP="00117AC1">
                    <w:pPr>
                      <w:pStyle w:val="NormalWeb"/>
                      <w:spacing w:before="0" w:beforeAutospacing="0" w:after="0" w:afterAutospacing="0"/>
                      <w:rPr>
                        <w:rFonts w:eastAsia="바탕"/>
                        <w:sz w:val="22"/>
                        <w:szCs w:val="22"/>
                        <w:rPrChange w:id="38" w:author="Kim, Jong H" w:date="2013-03-07T17:53:00Z">
                          <w:rPr/>
                        </w:rPrChange>
                      </w:rPr>
                    </w:pPr>
                    <w:ins w:id="39" w:author="Kim, Jong H" w:date="2013-03-07T17:50:00Z">
                      <w:r w:rsidRPr="00D223E8">
                        <w:rPr>
                          <w:rFonts w:asciiTheme="minorHAnsi" w:eastAsia="바탕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40" w:author="Kim, Jong H" w:date="2013-03-07T17:53:00Z">
                            <w:rPr>
                              <w:rFonts w:asciiTheme="minorHAnsi" w:eastAsia="바탕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t>P</w:t>
                      </w:r>
                    </w:ins>
                    <w:del w:id="41" w:author="Kim, Jong H" w:date="2013-03-07T17:50:00Z">
                      <w:r w:rsidRPr="00D223E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42" w:author="Kim, Jong H" w:date="2013-03-07T17:53:00Z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delText>S2</w:delText>
                      </w:r>
                    </w:del>
                    <w:ins w:id="43" w:author="Kim, Jong H" w:date="2013-03-07T17:50:00Z">
                      <w:r w:rsidRPr="00D223E8">
                        <w:rPr>
                          <w:rFonts w:asciiTheme="minorHAnsi" w:eastAsia="바탕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44" w:author="Kim, Jong H" w:date="2013-03-07T17:53:00Z">
                            <w:rPr>
                              <w:rFonts w:asciiTheme="minorHAnsi" w:eastAsia="바탕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t>1</w:t>
                      </w:r>
                    </w:ins>
                  </w:p>
                </w:txbxContent>
              </v:textbox>
            </v:rect>
          </w:pict>
        </w:r>
        <w:r>
          <w:rPr>
            <w:noProof/>
            <w:lang w:eastAsia="ko-KR"/>
          </w:rPr>
          <w:pict>
            <v:rect id="Rectangle 8" o:spid="_x0000_s1054" style="position:absolute;left:0;text-align:left;margin-left:147.3pt;margin-top:34.95pt;width:85.75pt;height:59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" filled="f" strokecolor="black [3213]" strokeweight="2pt"/>
          </w:pict>
        </w:r>
        <w:r>
          <w:rPr>
            <w:noProof/>
            <w:lang w:eastAsia="ko-KR"/>
          </w:rPr>
          <w:pict>
            <v:rect id="Rectangle 12" o:spid="_x0000_s1053" style="position:absolute;left:0;text-align:left;margin-left:261.3pt;margin-top:34.15pt;width:85.75pt;height:59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" filled="f" strokecolor="black [3213]" strokeweight="2pt"/>
          </w:pict>
        </w:r>
        <w:r>
          <w:rPr>
            <w:noProof/>
            <w:lang w:eastAsia="ko-KR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left:0;text-align:left;margin-left:147.4pt;margin-top:7.45pt;width:36pt;height:21.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" filled="f" stroked="f">
              <v:textbox style="mso-fit-shape-to-text:t">
                <w:txbxContent>
                  <w:p w:rsidR="00D12994" w:rsidRDefault="00D12994" w:rsidP="00117AC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d2</w:t>
                    </w:r>
                  </w:p>
                </w:txbxContent>
              </v:textbox>
            </v:shape>
          </w:pict>
        </w:r>
        <w:r>
          <w:rPr>
            <w:noProof/>
            <w:lang w:eastAsia="ko-KR"/>
          </w:rPr>
          <w:pict>
            <v:shape id="TextBox 15" o:spid="_x0000_s1032" type="#_x0000_t202" style="position:absolute;left:0;text-align:left;margin-left:261.4pt;margin-top:6.65pt;width:36pt;height:21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" filled="f" stroked="f">
              <v:textbox style="mso-fit-shape-to-text:t">
                <w:txbxContent>
                  <w:p w:rsidR="00D12994" w:rsidRDefault="00D12994" w:rsidP="00117AC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d3</w:t>
                    </w:r>
                  </w:p>
                </w:txbxContent>
              </v:textbox>
            </v:shape>
          </w:pict>
        </w:r>
        <w:r>
          <w:rPr>
            <w:noProof/>
            <w:lang w:eastAsia="ko-KR"/>
          </w:rPr>
          <w:pict>
            <v:shape id="TextBox 19" o:spid="_x0000_s1033" type="#_x0000_t202" style="position:absolute;left:0;text-align:left;margin-left:369.4pt;margin-top:6.65pt;width:36pt;height:21.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" filled="f" stroked="f">
              <v:textbox style="mso-fit-shape-to-text:t">
                <w:txbxContent>
                  <w:p w:rsidR="00D12994" w:rsidRDefault="00D12994" w:rsidP="00117AC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d4</w:t>
                    </w:r>
                  </w:p>
                </w:txbxContent>
              </v:textbox>
            </v:shape>
          </w:pict>
        </w:r>
        <w:r>
          <w:rPr>
            <w:noProof/>
            <w:lang w:eastAsia="ko-KR"/>
          </w:rPr>
          <w:pict>
            <v:shape id="TextBox 7" o:spid="_x0000_s1034" type="#_x0000_t202" style="position:absolute;left:0;text-align:left;margin-left:31.65pt;margin-top:8pt;width:36pt;height:21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" filled="f" stroked="f">
              <v:textbox style="mso-fit-shape-to-text:t">
                <w:txbxContent>
                  <w:p w:rsidR="00D12994" w:rsidRDefault="00D12994" w:rsidP="00117AC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d1</w:t>
                    </w:r>
                  </w:p>
                </w:txbxContent>
              </v:textbox>
            </v:shape>
          </w:pict>
        </w:r>
      </w:ins>
      <w:ins w:id="45" w:author="Kim, Jong H" w:date="2013-03-07T14:32:00Z">
        <w:r>
          <w:rPr>
            <w:noProof/>
            <w:szCs w:val="24"/>
            <w:lang w:eastAsia="ko-KR"/>
          </w:rPr>
          <w:pict>
            <v:rect id="Rectangle 23" o:spid="_x0000_s1052" style="position:absolute;left:0;text-align:left;margin-left:12.15pt;margin-top:6.85pt;width:451.75pt;height:107.1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" filled="f" strokecolor="black [3213]"/>
          </w:pict>
        </w:r>
      </w:ins>
    </w:p>
    <w:p w:rsidR="00D12994" w:rsidRDefault="00115CA8">
      <w:pPr>
        <w:ind w:left="720"/>
        <w:rPr>
          <w:ins w:id="46" w:author="Kim, Jong H" w:date="2013-03-07T14:23:00Z"/>
          <w:lang w:eastAsia="ko-KR"/>
        </w:rPr>
        <w:pPrChange w:id="47" w:author="Kim, Jong H" w:date="2013-03-07T17:56:00Z">
          <w:pPr/>
        </w:pPrChange>
      </w:pPr>
      <w:ins w:id="48" w:author="Kim, Jong H" w:date="2013-03-07T14:23:00Z">
        <w:r>
          <w:rPr>
            <w:noProof/>
            <w:lang w:eastAsia="ko-KR"/>
          </w:rPr>
          <w:pict>
            <v:rect id="Rectangle 6" o:spid="_x0000_s1027" style="position:absolute;left:0;text-align:left;margin-left:79.85pt;margin-top:20.4pt;width:37.3pt;height:52.1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" fillcolor="#e5b8b7 [1301]" strokecolor="red" strokeweight="2pt">
              <v:textbox>
                <w:txbxContent>
                  <w:p w:rsidR="00D12994" w:rsidRPr="007019DD" w:rsidRDefault="00D12994" w:rsidP="00117AC1">
                    <w:pPr>
                      <w:pStyle w:val="NormalWeb"/>
                      <w:spacing w:before="0" w:beforeAutospacing="0" w:after="0" w:afterAutospacing="0"/>
                      <w:rPr>
                        <w:sz w:val="22"/>
                        <w:szCs w:val="22"/>
                        <w:rPrChange w:id="49" w:author="Kim, Jong H" w:date="2013-03-07T17:53:00Z">
                          <w:rPr/>
                        </w:rPrChange>
                      </w:rPr>
                    </w:pPr>
                    <w:ins w:id="50" w:author="Kim, Jong H" w:date="2013-03-07T17:50:00Z">
                      <w:r w:rsidRPr="00D223E8">
                        <w:rPr>
                          <w:rFonts w:asciiTheme="minorHAnsi" w:eastAsia="바탕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51" w:author="Kim, Jong H" w:date="2013-03-07T17:53:00Z">
                            <w:rPr>
                              <w:rFonts w:asciiTheme="minorHAnsi" w:eastAsia="바탕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t>P1</w:t>
                      </w:r>
                    </w:ins>
                    <w:del w:id="52" w:author="Kim, Jong H" w:date="2013-03-07T17:50:00Z">
                      <w:r w:rsidRPr="00D223E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53" w:author="Kim, Jong H" w:date="2013-03-07T17:53:00Z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delText>S2</w:delText>
                      </w:r>
                    </w:del>
                  </w:p>
                </w:txbxContent>
              </v:textbox>
            </v:rect>
          </w:pict>
        </w:r>
        <w:r>
          <w:rPr>
            <w:noProof/>
            <w:lang w:eastAsia="ko-KR"/>
          </w:rPr>
          <w:pict>
            <v:rect id="Rectangle 5" o:spid="_x0000_s1028" style="position:absolute;left:0;text-align:left;margin-left:36pt;margin-top:16.2pt;width:36.15pt;height:52.2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" fillcolor="#c6d9f1 [671]" strokecolor="#0070c0" strokeweight="2pt">
              <v:textbox>
                <w:txbxContent>
                  <w:p w:rsidR="00D12994" w:rsidRPr="007019DD" w:rsidRDefault="00D12994" w:rsidP="00117AC1">
                    <w:pPr>
                      <w:pStyle w:val="NormalWeb"/>
                      <w:spacing w:before="0" w:beforeAutospacing="0" w:after="0" w:afterAutospacing="0"/>
                      <w:rPr>
                        <w:rFonts w:eastAsia="바탕"/>
                        <w:sz w:val="22"/>
                        <w:szCs w:val="22"/>
                        <w:rPrChange w:id="54" w:author="Kim, Jong H" w:date="2013-03-07T17:53:00Z">
                          <w:rPr/>
                        </w:rPrChange>
                      </w:rPr>
                    </w:pPr>
                    <w:ins w:id="55" w:author="Kim, Jong H" w:date="2013-03-07T17:50:00Z">
                      <w:r w:rsidRPr="00D223E8">
                        <w:rPr>
                          <w:rFonts w:asciiTheme="minorHAnsi" w:eastAsia="바탕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56" w:author="Kim, Jong H" w:date="2013-03-07T17:53:00Z">
                            <w:rPr>
                              <w:rFonts w:asciiTheme="minorHAnsi" w:eastAsia="바탕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t>P</w:t>
                      </w:r>
                    </w:ins>
                    <w:del w:id="57" w:author="Kim, Jong H" w:date="2013-03-07T17:50:00Z">
                      <w:r w:rsidRPr="00D223E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58" w:author="Kim, Jong H" w:date="2013-03-07T17:53:00Z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</w:rPrChange>
                        </w:rPr>
                        <w:delText>S1</w:delText>
                      </w:r>
                    </w:del>
                    <w:ins w:id="59" w:author="Kim, Jong H" w:date="2013-03-07T17:50:00Z">
                      <w:r w:rsidRPr="00D223E8">
                        <w:rPr>
                          <w:rFonts w:asciiTheme="minorHAnsi" w:eastAsia="바탕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60" w:author="Kim, Jong H" w:date="2013-03-07T17:53:00Z">
                            <w:rPr>
                              <w:rFonts w:asciiTheme="minorHAnsi" w:eastAsia="바탕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t>0</w:t>
                      </w:r>
                    </w:ins>
                  </w:p>
                </w:txbxContent>
              </v:textbox>
            </v:rect>
          </w:pict>
        </w:r>
        <w:r>
          <w:rPr>
            <w:noProof/>
            <w:lang w:eastAsia="ko-KR"/>
          </w:rPr>
          <w:pict>
            <v:rect id="Rectangle 1" o:spid="_x0000_s1051" style="position:absolute;left:0;text-align:left;margin-left:31.5pt;margin-top:14.85pt;width:91.75pt;height:60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" filled="f" strokecolor="black [3213]" strokeweight="2pt"/>
          </w:pict>
        </w:r>
        <w:r>
          <w:rPr>
            <w:noProof/>
            <w:lang w:eastAsia="ko-KR"/>
          </w:rPr>
          <w:pict>
            <v:rect id="Rectangle 17" o:spid="_x0000_s1050" style="position:absolute;left:0;text-align:left;margin-left:369.3pt;margin-top:13.5pt;width:85.75pt;height:59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" filled="f" strokecolor="black [3213]" strokeweight="2pt"/>
          </w:pict>
        </w:r>
      </w:ins>
    </w:p>
    <w:p w:rsidR="00D12994" w:rsidRDefault="00D12994">
      <w:pPr>
        <w:ind w:left="720"/>
        <w:rPr>
          <w:ins w:id="61" w:author="Kim, Jong H" w:date="2013-03-07T14:19:00Z"/>
          <w:lang w:eastAsia="ko-KR"/>
        </w:rPr>
        <w:pPrChange w:id="62" w:author="Kim, Jong H" w:date="2013-03-07T17:56:00Z">
          <w:pPr/>
        </w:pPrChange>
      </w:pPr>
    </w:p>
    <w:p w:rsidR="00D12994" w:rsidRDefault="00115CA8">
      <w:pPr>
        <w:ind w:left="720"/>
        <w:rPr>
          <w:ins w:id="63" w:author="Kim, Jong H" w:date="2013-03-07T14:19:00Z"/>
          <w:lang w:eastAsia="ko-KR"/>
        </w:rPr>
        <w:pPrChange w:id="64" w:author="Kim, Jong H" w:date="2013-03-07T17:56:00Z">
          <w:pPr/>
        </w:pPrChange>
      </w:pPr>
      <w:ins w:id="65" w:author="Kim, Jong H" w:date="2013-03-07T14:23:00Z">
        <w:r>
          <w:rPr>
            <w:noProof/>
            <w:lang w:eastAsia="ko-KR"/>
          </w:rPr>
          <w:pict>
            <v:rect id="Rectangle 16" o:spid="_x0000_s1035" style="position:absolute;left:0;text-align:left;margin-left:308.4pt;margin-top:2.35pt;width:31.5pt;height:23.1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" fillcolor="#c6d9f1 [671]" strokecolor="#0070c0" strokeweight="2pt">
              <v:textbox>
                <w:txbxContent>
                  <w:p w:rsidR="00D12994" w:rsidRPr="00117AC1" w:rsidRDefault="00D12994" w:rsidP="00117AC1">
                    <w:pPr>
                      <w:pStyle w:val="NormalWeb"/>
                      <w:spacing w:before="0" w:beforeAutospacing="0" w:after="0" w:afterAutospacing="0"/>
                      <w:rPr>
                        <w:rFonts w:eastAsia="바탕"/>
                        <w:rPrChange w:id="66" w:author="Kim, Jong H" w:date="2013-03-07T14:29:00Z">
                          <w:rPr/>
                        </w:rPrChange>
                      </w:rPr>
                    </w:pPr>
                    <w:del w:id="67" w:author="Kim, Jong H" w:date="2013-03-07T17:51:00Z">
                      <w:r w:rsidDel="007019D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delText>S</w:delText>
                      </w:r>
                    </w:del>
                    <w:ins w:id="68" w:author="Kim, Jong H" w:date="2013-03-07T17:51:00Z">
                      <w:r>
                        <w:rPr>
                          <w:rFonts w:asciiTheme="minorHAnsi" w:eastAsia="바탕" w:hAnsi="Calibri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p0</w:t>
                      </w:r>
                    </w:ins>
                    <w:del w:id="69" w:author="Kim, Jong H" w:date="2013-03-07T14:29:00Z">
                      <w:r w:rsidDel="00117AC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delText>1</w:delText>
                      </w:r>
                    </w:del>
                  </w:p>
                </w:txbxContent>
              </v:textbox>
            </v:rect>
          </w:pict>
        </w:r>
      </w:ins>
    </w:p>
    <w:p w:rsidR="00D12994" w:rsidRDefault="00D12994">
      <w:pPr>
        <w:ind w:left="720"/>
        <w:rPr>
          <w:ins w:id="70" w:author="Kim, Jong H" w:date="2013-03-07T14:26:00Z"/>
          <w:lang w:eastAsia="ko-KR"/>
        </w:rPr>
        <w:pPrChange w:id="71" w:author="Kim, Jong H" w:date="2013-03-07T17:56:00Z">
          <w:pPr/>
        </w:pPrChange>
      </w:pPr>
    </w:p>
    <w:p w:rsidR="00D12994" w:rsidRDefault="00D12994">
      <w:pPr>
        <w:ind w:left="720"/>
        <w:rPr>
          <w:ins w:id="72" w:author="Kim, Jong H" w:date="2013-03-07T14:30:00Z"/>
          <w:lang w:eastAsia="ko-KR"/>
        </w:rPr>
        <w:pPrChange w:id="73" w:author="Kim, Jong H" w:date="2013-03-07T17:56:00Z">
          <w:pPr/>
        </w:pPrChange>
      </w:pPr>
    </w:p>
    <w:p w:rsidR="00F406E4" w:rsidRDefault="00F406E4" w:rsidP="005D211B">
      <w:pPr>
        <w:rPr>
          <w:ins w:id="74" w:author="Kim, Jong H" w:date="2013-03-07T14:19:00Z"/>
          <w:lang w:eastAsia="ko-KR"/>
        </w:rPr>
      </w:pPr>
    </w:p>
    <w:p w:rsidR="009F7AFC" w:rsidRDefault="00550AF5" w:rsidP="005D211B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5D211B">
        <w:tc>
          <w:tcPr>
            <w:tcW w:w="9000" w:type="dxa"/>
          </w:tcPr>
          <w:p w:rsidR="00D12994" w:rsidRDefault="006B513A">
            <w:pPr>
              <w:ind w:firstLine="105"/>
              <w:rPr>
                <w:lang w:eastAsia="ko-KR"/>
              </w:rPr>
              <w:pPrChange w:id="75" w:author="Kim, Jong H" w:date="2013-03-07T14:43:00Z">
                <w:pPr>
                  <w:spacing w:before="240"/>
                  <w:ind w:firstLine="105"/>
                </w:pPr>
              </w:pPrChange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del w:id="76" w:author="Kim, Jong H" w:date="2013-03-07T18:10:00Z">
              <w:r w:rsidDel="00F67D6A">
                <w:rPr>
                  <w:rFonts w:hint="eastAsia"/>
                  <w:lang w:eastAsia="ko-KR"/>
                </w:rPr>
                <w:delText>for</w:delText>
              </w:r>
            </w:del>
            <w:ins w:id="77" w:author="Kim, Jong H" w:date="2013-03-07T18:10:00Z">
              <w:r w:rsidR="00F67D6A">
                <w:rPr>
                  <w:rFonts w:hint="eastAsia"/>
                  <w:lang w:eastAsia="ko-KR"/>
                </w:rPr>
                <w:t>from</w:t>
              </w:r>
            </w:ins>
            <w:r>
              <w:rPr>
                <w:rFonts w:hint="eastAsia"/>
                <w:lang w:eastAsia="ko-KR"/>
              </w:rPr>
              <w:t xml:space="preserve">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proofErr w:type="spellStart"/>
            <w:r w:rsidRPr="0088751E">
              <w:rPr>
                <w:rFonts w:cs="Consolas"/>
                <w:lang w:eastAsia="ko-KR"/>
              </w:rPr>
              <w:t>size_t</w:t>
            </w:r>
            <w:proofErr w:type="spellEnd"/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 xml:space="preserve">3   </w:t>
            </w:r>
            <w:ins w:id="78" w:author="Kim, Jong H" w:date="2013-03-07T18:10:00Z">
              <w:r w:rsidR="00F67D6A">
                <w:rPr>
                  <w:rFonts w:cs="Consolas" w:hint="eastAsia"/>
                  <w:lang w:eastAsia="ko-KR"/>
                </w:rPr>
                <w:t xml:space="preserve">     </w:t>
              </w:r>
            </w:ins>
            <w:ins w:id="79" w:author="Kim, Jong H" w:date="2013-03-07T18:11:00Z">
              <w:r w:rsidR="00F67D6A">
                <w:rPr>
                  <w:rFonts w:cs="Consolas" w:hint="eastAsia"/>
                  <w:lang w:eastAsia="ko-KR"/>
                </w:rPr>
                <w:t xml:space="preserve"> </w:t>
              </w:r>
            </w:ins>
            <w:r w:rsidR="00EB6104">
              <w:rPr>
                <w:rFonts w:cs="Consolas" w:hint="eastAsia"/>
                <w:lang w:eastAsia="ko-KR"/>
              </w:rPr>
              <w:t>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0)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ins w:id="80" w:author="Kim, Jong H" w:date="2013-03-07T18:10:00Z">
              <w:r w:rsidR="00F67D6A">
                <w:rPr>
                  <w:rFonts w:cs="Consolas" w:hint="eastAsia"/>
                  <w:lang w:eastAsia="ko-KR"/>
                </w:rPr>
                <w:t xml:space="preserve"> </w:t>
              </w:r>
            </w:ins>
            <w:ins w:id="81" w:author="Kim, Jong H" w:date="2013-03-07T18:11:00Z">
              <w:r w:rsidR="00F67D6A">
                <w:rPr>
                  <w:rFonts w:cs="Consolas" w:hint="eastAsia"/>
                  <w:lang w:eastAsia="ko-KR"/>
                </w:rPr>
                <w:t xml:space="preserve"> </w:t>
              </w:r>
            </w:ins>
            <w:r w:rsidR="00EB6104">
              <w:rPr>
                <w:rFonts w:cs="Consolas" w:hint="eastAsia"/>
                <w:lang w:eastAsia="ko-KR"/>
              </w:rPr>
              <w:t xml:space="preserve">/* </w:t>
            </w:r>
            <w:ins w:id="82" w:author="Kim, Jong H" w:date="2013-03-07T18:10:00Z">
              <w:r w:rsidR="00F67D6A">
                <w:rPr>
                  <w:rFonts w:cs="Consolas" w:hint="eastAsia"/>
                  <w:lang w:eastAsia="ko-KR"/>
                </w:rPr>
                <w:t>P</w:t>
              </w:r>
            </w:ins>
            <w:del w:id="83" w:author="Kim, Jong H" w:date="2013-03-07T18:10:00Z">
              <w:r w:rsidR="00EB6104" w:rsidDel="00F67D6A">
                <w:rPr>
                  <w:rFonts w:cs="Consolas" w:hint="eastAsia"/>
                  <w:lang w:eastAsia="ko-KR"/>
                </w:rPr>
                <w:delText xml:space="preserve">process </w:delText>
              </w:r>
            </w:del>
            <w:r w:rsidR="00EB6104">
              <w:rPr>
                <w:rFonts w:cs="Consolas" w:hint="eastAsia"/>
                <w:lang w:eastAsia="ko-KR"/>
              </w:rPr>
              <w:t>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ins w:id="84" w:author="Kim, Jong H" w:date="2013-03-08T10:17:00Z">
              <w:r w:rsidR="00C732F8">
                <w:rPr>
                  <w:rFonts w:cs="Consolas"/>
                  <w:lang w:eastAsia="ko-KR"/>
                </w:rPr>
                <w:t>’</w:t>
              </w:r>
              <w:r w:rsidR="00C732F8">
                <w:rPr>
                  <w:rFonts w:cs="Consolas" w:hint="eastAsia"/>
                  <w:lang w:eastAsia="ko-KR"/>
                </w:rPr>
                <w:t xml:space="preserve">s P0 </w:t>
              </w:r>
            </w:ins>
            <w:del w:id="85" w:author="Kim, Jong H" w:date="2013-03-08T10:17:00Z">
              <w:r w:rsidRPr="0088751E" w:rsidDel="00C732F8">
                <w:rPr>
                  <w:rFonts w:cs="Consolas"/>
                </w:rPr>
                <w:delText xml:space="preserve">, </w:delText>
              </w:r>
            </w:del>
            <w:del w:id="86" w:author="Kim, Jong H" w:date="2013-03-08T09:51:00Z">
              <w:r w:rsidRPr="0088751E" w:rsidDel="00A20DDF">
                <w:rPr>
                  <w:rFonts w:cs="Consolas"/>
                </w:rPr>
                <w:delText>5</w:delText>
              </w:r>
            </w:del>
            <w:del w:id="87" w:author="Kim, Jong H" w:date="2013-03-08T10:17:00Z">
              <w:r w:rsidRPr="0088751E" w:rsidDel="00C732F8">
                <w:rPr>
                  <w:rFonts w:cs="Consolas"/>
                </w:rPr>
                <w:delText xml:space="preserve">0% </w:delText>
              </w:r>
            </w:del>
            <w:ins w:id="88" w:author="Kim, Jong H" w:date="2013-03-08T10:17:00Z">
              <w:r w:rsidR="00C732F8">
                <w:rPr>
                  <w:rFonts w:cs="Consolas" w:hint="eastAsia"/>
                  <w:lang w:eastAsia="ko-KR"/>
                </w:rPr>
                <w:t>select</w:t>
              </w:r>
            </w:ins>
            <w:ins w:id="89" w:author="Kim, Jong H" w:date="2013-03-08T10:18:00Z">
              <w:r w:rsidR="00C732F8">
                <w:rPr>
                  <w:rFonts w:cs="Consolas"/>
                  <w:lang w:eastAsia="ko-KR"/>
                </w:rPr>
                <w:t>…</w:t>
              </w:r>
            </w:ins>
            <w:del w:id="90" w:author="Kim, Jong H" w:date="2013-03-08T10:17:00Z">
              <w:r w:rsidRPr="0088751E" w:rsidDel="00C732F8">
                <w:rPr>
                  <w:rFonts w:cs="Consolas"/>
                </w:rPr>
                <w:delText>select</w:delText>
              </w:r>
              <w:r w:rsidRPr="002A256A" w:rsidDel="00C732F8">
                <w:rPr>
                  <w:rFonts w:cs="Consolas"/>
                </w:rPr>
                <w:delText>…</w:delText>
              </w:r>
            </w:del>
            <w:r w:rsidRPr="0088751E">
              <w:rPr>
                <w:rFonts w:cs="Consolas"/>
              </w:rPr>
              <w:t>}, {d2</w:t>
            </w:r>
            <w:ins w:id="91" w:author="Kim, Jong H" w:date="2013-03-08T10:17:00Z">
              <w:r w:rsidR="00C732F8">
                <w:rPr>
                  <w:rFonts w:cs="Consolas"/>
                  <w:lang w:eastAsia="ko-KR"/>
                </w:rPr>
                <w:t>’</w:t>
              </w:r>
              <w:r w:rsidR="00C732F8">
                <w:rPr>
                  <w:rFonts w:cs="Consolas" w:hint="eastAsia"/>
                  <w:lang w:eastAsia="ko-KR"/>
                </w:rPr>
                <w:t>s P0</w:t>
              </w:r>
            </w:ins>
            <w:del w:id="92" w:author="Kim, Jong H" w:date="2013-03-08T10:17:00Z">
              <w:r w:rsidRPr="0088751E" w:rsidDel="00C732F8">
                <w:rPr>
                  <w:rFonts w:cs="Consolas"/>
                </w:rPr>
                <w:delText>, 30%</w:delText>
              </w:r>
            </w:del>
            <w:r w:rsidRPr="0088751E">
              <w:rPr>
                <w:rFonts w:cs="Consolas"/>
              </w:rPr>
              <w:t xml:space="preserve"> </w:t>
            </w:r>
            <w:del w:id="93" w:author="Kim, Jong H" w:date="2013-03-08T10:17:00Z">
              <w:r w:rsidRPr="0088751E" w:rsidDel="00C732F8">
                <w:rPr>
                  <w:rFonts w:cs="Consolas"/>
                </w:rPr>
                <w:delText>select</w:delText>
              </w:r>
              <w:r w:rsidRPr="002A256A" w:rsidDel="00C732F8">
                <w:rPr>
                  <w:rFonts w:cs="Consolas"/>
                </w:rPr>
                <w:delText>…</w:delText>
              </w:r>
              <w:r w:rsidRPr="0088751E" w:rsidDel="00C732F8">
                <w:rPr>
                  <w:rFonts w:cs="Consolas"/>
                </w:rPr>
                <w:delText>}</w:delText>
              </w:r>
            </w:del>
            <w:ins w:id="94" w:author="Kim, Jong H" w:date="2013-03-08T10:18:00Z">
              <w:r w:rsidR="00C732F8">
                <w:rPr>
                  <w:rFonts w:cs="Consolas" w:hint="eastAsia"/>
                  <w:lang w:eastAsia="ko-KR"/>
                </w:rPr>
                <w:t>select</w:t>
              </w:r>
              <w:r w:rsidR="00C732F8">
                <w:rPr>
                  <w:rFonts w:cs="Consolas"/>
                  <w:lang w:eastAsia="ko-KR"/>
                </w:rPr>
                <w:t>…</w:t>
              </w:r>
              <w:r w:rsidR="00C732F8">
                <w:rPr>
                  <w:rFonts w:cs="Consolas" w:hint="eastAsia"/>
                  <w:lang w:eastAsia="ko-KR"/>
                </w:rPr>
                <w:t>}</w:t>
              </w:r>
            </w:ins>
            <w:r w:rsidRPr="0088751E">
              <w:rPr>
                <w:rFonts w:cs="Consolas"/>
              </w:rPr>
              <w:t>, {d3</w:t>
            </w:r>
            <w:ins w:id="95" w:author="Kim, Jong H" w:date="2013-03-08T10:18:00Z">
              <w:r w:rsidR="00C732F8">
                <w:rPr>
                  <w:rFonts w:cs="Consolas"/>
                  <w:lang w:eastAsia="ko-KR"/>
                </w:rPr>
                <w:t>’</w:t>
              </w:r>
              <w:r w:rsidR="00C732F8">
                <w:rPr>
                  <w:rFonts w:cs="Consolas" w:hint="eastAsia"/>
                  <w:lang w:eastAsia="ko-KR"/>
                </w:rPr>
                <w:t>s</w:t>
              </w:r>
            </w:ins>
            <w:del w:id="96" w:author="Kim, Jong H" w:date="2013-03-08T10:18:00Z">
              <w:r w:rsidRPr="0088751E" w:rsidDel="00C732F8">
                <w:rPr>
                  <w:rFonts w:cs="Consolas"/>
                </w:rPr>
                <w:delText xml:space="preserve">, 20% </w:delText>
              </w:r>
            </w:del>
            <w:ins w:id="97" w:author="Kim, Jong H" w:date="2013-03-08T10:18:00Z">
              <w:r w:rsidR="00C732F8">
                <w:rPr>
                  <w:rFonts w:cs="Consolas" w:hint="eastAsia"/>
                  <w:lang w:eastAsia="ko-KR"/>
                </w:rPr>
                <w:t xml:space="preserve"> P0 </w:t>
              </w:r>
            </w:ins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1)</w:t>
            </w:r>
            <w:r w:rsidR="00EB6104">
              <w:rPr>
                <w:rFonts w:cs="Consolas" w:hint="eastAsia"/>
                <w:lang w:eastAsia="ko-KR"/>
              </w:rPr>
              <w:t xml:space="preserve">   </w:t>
            </w:r>
            <w:ins w:id="98" w:author="Kim, Jong H" w:date="2013-03-07T18:11:00Z">
              <w:r w:rsidR="00F67D6A">
                <w:rPr>
                  <w:rFonts w:cs="Consolas" w:hint="eastAsia"/>
                  <w:lang w:eastAsia="ko-KR"/>
                </w:rPr>
                <w:t xml:space="preserve">  </w:t>
              </w:r>
            </w:ins>
            <w:r w:rsidR="00EB6104">
              <w:rPr>
                <w:rFonts w:cs="Consolas" w:hint="eastAsia"/>
                <w:lang w:eastAsia="ko-KR"/>
              </w:rPr>
              <w:t xml:space="preserve">/* </w:t>
            </w:r>
            <w:ins w:id="99" w:author="Kim, Jong H" w:date="2013-03-07T18:10:00Z">
              <w:r w:rsidR="00F67D6A">
                <w:rPr>
                  <w:rFonts w:cs="Consolas" w:hint="eastAsia"/>
                  <w:lang w:eastAsia="ko-KR"/>
                </w:rPr>
                <w:t>P1</w:t>
              </w:r>
            </w:ins>
            <w:del w:id="100" w:author="Kim, Jong H" w:date="2013-03-07T18:11:00Z">
              <w:r w:rsidR="00EB6104" w:rsidDel="00F67D6A">
                <w:rPr>
                  <w:rFonts w:cs="Consolas" w:hint="eastAsia"/>
                  <w:lang w:eastAsia="ko-KR"/>
                </w:rPr>
                <w:delText>process 1</w:delText>
              </w:r>
            </w:del>
            <w:r w:rsidR="00EB6104">
              <w:rPr>
                <w:rFonts w:cs="Consolas" w:hint="eastAsia"/>
                <w:lang w:eastAsia="ko-KR"/>
              </w:rPr>
              <w:t xml:space="preserve">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</w:t>
            </w:r>
            <w:ins w:id="101" w:author="Kim, Jong H" w:date="2013-03-08T10:18:00Z">
              <w:r w:rsidR="00C732F8">
                <w:rPr>
                  <w:rFonts w:cs="Consolas"/>
                  <w:lang w:eastAsia="ko-KR"/>
                </w:rPr>
                <w:t>’</w:t>
              </w:r>
              <w:r w:rsidR="00C732F8">
                <w:rPr>
                  <w:rFonts w:cs="Consolas" w:hint="eastAsia"/>
                  <w:lang w:eastAsia="ko-KR"/>
                </w:rPr>
                <w:t>s</w:t>
              </w:r>
            </w:ins>
            <w:del w:id="102" w:author="Kim, Jong H" w:date="2013-03-08T10:18:00Z">
              <w:r w:rsidRPr="0088751E" w:rsidDel="00C732F8">
                <w:rPr>
                  <w:rFonts w:cs="Consolas"/>
                </w:rPr>
                <w:delText xml:space="preserve">, </w:delText>
              </w:r>
            </w:del>
            <w:del w:id="103" w:author="Kim, Jong H" w:date="2013-03-08T09:51:00Z">
              <w:r w:rsidRPr="0088751E" w:rsidDel="00A20DDF">
                <w:rPr>
                  <w:rFonts w:cs="Consolas"/>
                </w:rPr>
                <w:delText>5</w:delText>
              </w:r>
            </w:del>
            <w:del w:id="104" w:author="Kim, Jong H" w:date="2013-03-08T10:18:00Z">
              <w:r w:rsidRPr="0088751E" w:rsidDel="00C732F8">
                <w:rPr>
                  <w:rFonts w:cs="Consolas"/>
                </w:rPr>
                <w:delText xml:space="preserve">0% </w:delText>
              </w:r>
            </w:del>
            <w:ins w:id="105" w:author="Kim, Jong H" w:date="2013-03-08T10:18:00Z">
              <w:r w:rsidR="00C732F8">
                <w:rPr>
                  <w:rFonts w:cs="Consolas" w:hint="eastAsia"/>
                  <w:lang w:eastAsia="ko-KR"/>
                </w:rPr>
                <w:t xml:space="preserve"> P1 </w:t>
              </w:r>
            </w:ins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</w:t>
            </w:r>
            <w:ins w:id="106" w:author="Kim, Jong H" w:date="2013-03-08T10:18:00Z">
              <w:r w:rsidR="00C732F8">
                <w:rPr>
                  <w:rFonts w:cs="Consolas"/>
                  <w:lang w:eastAsia="ko-KR"/>
                </w:rPr>
                <w:t>’</w:t>
              </w:r>
              <w:r w:rsidR="00C732F8">
                <w:rPr>
                  <w:rFonts w:cs="Consolas" w:hint="eastAsia"/>
                  <w:lang w:eastAsia="ko-KR"/>
                </w:rPr>
                <w:t xml:space="preserve">s </w:t>
              </w:r>
            </w:ins>
            <w:del w:id="107" w:author="Kim, Jong H" w:date="2013-03-08T10:18:00Z">
              <w:r w:rsidRPr="0088751E" w:rsidDel="00C732F8">
                <w:rPr>
                  <w:rFonts w:cs="Consolas"/>
                </w:rPr>
                <w:delText>, 40%</w:delText>
              </w:r>
            </w:del>
            <w:ins w:id="108" w:author="Kim, Jong H" w:date="2013-03-08T10:18:00Z">
              <w:r w:rsidR="00C732F8">
                <w:rPr>
                  <w:rFonts w:cs="Consolas" w:hint="eastAsia"/>
                  <w:lang w:eastAsia="ko-KR"/>
                </w:rPr>
                <w:t>P1</w:t>
              </w:r>
            </w:ins>
            <w:r w:rsidRPr="0088751E">
              <w:rPr>
                <w:rFonts w:cs="Consolas"/>
              </w:rPr>
              <w:t xml:space="preserve">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</w:t>
            </w:r>
            <w:ins w:id="109" w:author="Kim, Jong H" w:date="2013-03-08T10:18:00Z">
              <w:r w:rsidR="00C732F8">
                <w:rPr>
                  <w:rFonts w:cs="Consolas"/>
                  <w:lang w:eastAsia="ko-KR"/>
                </w:rPr>
                <w:t>’</w:t>
              </w:r>
              <w:r w:rsidR="00C732F8">
                <w:rPr>
                  <w:rFonts w:cs="Consolas" w:hint="eastAsia"/>
                  <w:lang w:eastAsia="ko-KR"/>
                </w:rPr>
                <w:t xml:space="preserve">s </w:t>
              </w:r>
            </w:ins>
            <w:del w:id="110" w:author="Kim, Jong H" w:date="2013-03-08T10:18:00Z">
              <w:r w:rsidRPr="0088751E" w:rsidDel="00C732F8">
                <w:rPr>
                  <w:rFonts w:cs="Consolas"/>
                </w:rPr>
                <w:delText>, 30%</w:delText>
              </w:r>
            </w:del>
            <w:ins w:id="111" w:author="Kim, Jong H" w:date="2013-03-08T10:18:00Z">
              <w:r w:rsidR="00C732F8">
                <w:rPr>
                  <w:rFonts w:cs="Consolas" w:hint="eastAsia"/>
                  <w:lang w:eastAsia="ko-KR"/>
                </w:rPr>
                <w:t>P1</w:t>
              </w:r>
            </w:ins>
            <w:del w:id="112" w:author="Kim, Jong H" w:date="2013-03-08T10:18:00Z">
              <w:r w:rsidRPr="0088751E" w:rsidDel="00C732F8">
                <w:rPr>
                  <w:rFonts w:cs="Consolas"/>
                </w:rPr>
                <w:delText xml:space="preserve"> </w:delText>
              </w:r>
            </w:del>
            <w:ins w:id="113" w:author="Kim, Jong H" w:date="2013-03-08T10:18:00Z">
              <w:r w:rsidR="00C732F8">
                <w:rPr>
                  <w:rFonts w:cs="Consolas" w:hint="eastAsia"/>
                  <w:lang w:eastAsia="ko-KR"/>
                </w:rPr>
                <w:t xml:space="preserve"> </w:t>
              </w:r>
            </w:ins>
            <w:r w:rsidRPr="0088751E">
              <w:rPr>
                <w:rFonts w:cs="Consolas"/>
              </w:rPr>
              <w:t>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903D61" w:rsidDel="009450B7" w:rsidRDefault="00903D61">
            <w:pPr>
              <w:spacing w:after="0"/>
              <w:rPr>
                <w:del w:id="114" w:author="Kim, Jong H" w:date="2013-03-07T14:43:00Z"/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lastRenderedPageBreak/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</w:t>
            </w:r>
            <w:proofErr w:type="spellStart"/>
            <w:r w:rsidRPr="0088751E">
              <w:rPr>
                <w:rFonts w:cs="Consolas"/>
              </w:rPr>
              <w:t>file_id</w:t>
            </w:r>
            <w:proofErr w:type="spellEnd"/>
            <w:r w:rsidRPr="0088751E">
              <w:rPr>
                <w:rFonts w:cs="Consolas"/>
              </w:rPr>
              <w:t xml:space="preserve">, count, info, </w:t>
            </w:r>
            <w:proofErr w:type="spellStart"/>
            <w:r w:rsidRPr="0088751E">
              <w:rPr>
                <w:rFonts w:cs="Consolas"/>
              </w:rPr>
              <w:t>dxpl</w:t>
            </w:r>
            <w:proofErr w:type="spellEnd"/>
            <w:r w:rsidRPr="0088751E">
              <w:rPr>
                <w:rFonts w:cs="Consolas"/>
              </w:rPr>
              <w:t>)</w:t>
            </w:r>
            <w:ins w:id="115" w:author="Kim, Jong H" w:date="2013-03-08T10:19:00Z">
              <w:r w:rsidR="00C732F8">
                <w:rPr>
                  <w:rFonts w:cs="Consolas" w:hint="eastAsia"/>
                  <w:lang w:eastAsia="ko-KR"/>
                </w:rPr>
                <w:t xml:space="preserve">    </w:t>
              </w:r>
            </w:ins>
            <w:ins w:id="116" w:author="Kim, Jong H" w:date="2013-03-08T10:22:00Z">
              <w:r w:rsidR="00A83E1A">
                <w:rPr>
                  <w:rFonts w:cs="Consolas" w:hint="eastAsia"/>
                  <w:lang w:eastAsia="ko-KR"/>
                </w:rPr>
                <w:t xml:space="preserve"> </w:t>
              </w:r>
            </w:ins>
            <w:ins w:id="117" w:author="Kim, Jong H" w:date="2013-03-08T10:19:00Z">
              <w:r w:rsidR="00C732F8">
                <w:rPr>
                  <w:rFonts w:cs="Consolas" w:hint="eastAsia"/>
                  <w:lang w:eastAsia="ko-KR"/>
                </w:rPr>
                <w:t xml:space="preserve">/* </w:t>
              </w:r>
            </w:ins>
            <w:ins w:id="118" w:author="Kim, Jong H" w:date="2013-03-08T10:21:00Z">
              <w:r w:rsidR="00A83E1A">
                <w:rPr>
                  <w:rFonts w:cs="Consolas" w:hint="eastAsia"/>
                  <w:lang w:eastAsia="ko-KR"/>
                </w:rPr>
                <w:t>get</w:t>
              </w:r>
            </w:ins>
            <w:ins w:id="119" w:author="Kim, Jong H" w:date="2013-03-08T10:19:00Z">
              <w:r w:rsidR="00C732F8">
                <w:rPr>
                  <w:rFonts w:cs="Consolas" w:hint="eastAsia"/>
                  <w:lang w:eastAsia="ko-KR"/>
                </w:rPr>
                <w:t xml:space="preserve"> data via info</w:t>
              </w:r>
              <w:r w:rsidR="00C732F8">
                <w:rPr>
                  <w:rFonts w:cs="Consolas"/>
                  <w:lang w:eastAsia="ko-KR"/>
                </w:rPr>
                <w:t>’</w:t>
              </w:r>
              <w:r w:rsidR="00C732F8">
                <w:rPr>
                  <w:rFonts w:cs="Consolas" w:hint="eastAsia"/>
                  <w:lang w:eastAsia="ko-KR"/>
                </w:rPr>
                <w:t xml:space="preserve">s </w:t>
              </w:r>
              <w:proofErr w:type="spellStart"/>
              <w:r w:rsidR="00C732F8">
                <w:rPr>
                  <w:rFonts w:cs="Consolas" w:hint="eastAsia"/>
                  <w:lang w:eastAsia="ko-KR"/>
                </w:rPr>
                <w:t>buf</w:t>
              </w:r>
              <w:proofErr w:type="spellEnd"/>
              <w:r w:rsidR="00C732F8">
                <w:rPr>
                  <w:rFonts w:cs="Consolas" w:hint="eastAsia"/>
                  <w:lang w:eastAsia="ko-KR"/>
                </w:rPr>
                <w:t xml:space="preserve"> */</w:t>
              </w:r>
            </w:ins>
          </w:p>
          <w:p w:rsidR="006B513A" w:rsidRDefault="006B513A">
            <w:pPr>
              <w:spacing w:after="0"/>
              <w:rPr>
                <w:lang w:eastAsia="ko-KR"/>
              </w:rPr>
            </w:pPr>
          </w:p>
        </w:tc>
      </w:tr>
    </w:tbl>
    <w:p w:rsidR="00903D61" w:rsidRDefault="00903D61" w:rsidP="005D211B">
      <w:pPr>
        <w:rPr>
          <w:lang w:eastAsia="ko-KR"/>
        </w:rPr>
      </w:pPr>
    </w:p>
    <w:p w:rsidR="008561B3" w:rsidRPr="00A85B9E" w:rsidDel="00F406E4" w:rsidRDefault="00675843" w:rsidP="005D211B">
      <w:pPr>
        <w:ind w:firstLine="105"/>
        <w:rPr>
          <w:del w:id="120" w:author="Kim, Jong H" w:date="2013-03-07T14:38:00Z"/>
          <w:rFonts w:cs="Consolas"/>
        </w:rPr>
      </w:pPr>
      <w:r>
        <w:rPr>
          <w:rFonts w:hint="eastAsia"/>
          <w:lang w:eastAsia="ko-KR"/>
        </w:rPr>
        <w:t xml:space="preserve"> </w:t>
      </w:r>
    </w:p>
    <w:p w:rsidR="00D12994" w:rsidRDefault="00EC6F8E">
      <w:pPr>
        <w:ind w:firstLine="105"/>
        <w:pPrChange w:id="121" w:author="Kim, Jong H" w:date="2013-03-07T14:38:00Z">
          <w:pPr>
            <w:spacing w:after="0"/>
          </w:pPr>
        </w:pPrChange>
      </w:pPr>
      <w:r>
        <w:rPr>
          <w:rFonts w:cs="Consolas" w:hint="eastAsia"/>
          <w:lang w:eastAsia="ko-KR"/>
        </w:rPr>
        <w:t xml:space="preserve">  </w:t>
      </w:r>
    </w:p>
    <w:p w:rsidR="002A71E6" w:rsidRPr="005D211B" w:rsidRDefault="00EC6F8E" w:rsidP="005D211B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5D211B">
        <w:rPr>
          <w:rFonts w:eastAsia="바탕"/>
          <w:b w:val="0"/>
          <w:lang w:eastAsia="ko-KR"/>
        </w:rPr>
        <w:t>e</w:t>
      </w:r>
      <w:r w:rsidRPr="005D211B">
        <w:rPr>
          <w:b w:val="0"/>
          <w:lang w:eastAsia="ko-KR"/>
        </w:rPr>
        <w:t xml:space="preserve">ach process read from </w:t>
      </w:r>
      <w:r w:rsidR="008561B3" w:rsidRPr="005D211B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 w:rsidR="00BE426C">
        <w:rPr>
          <w:rFonts w:hint="eastAsia"/>
          <w:lang w:eastAsia="ko-KR"/>
        </w:rPr>
        <w:t xml:space="preserve"> running with 3 processes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process</w:t>
      </w:r>
      <w:ins w:id="122" w:author="Kim, Jong H" w:date="2013-03-08T10:28:00Z">
        <w:r w:rsidR="003F5E59">
          <w:rPr>
            <w:rFonts w:hint="eastAsia"/>
            <w:lang w:eastAsia="ko-KR"/>
          </w:rPr>
          <w:t xml:space="preserve"> (P0)</w:t>
        </w:r>
      </w:ins>
      <w:r>
        <w:rPr>
          <w:lang w:eastAsia="ko-KR"/>
        </w:rPr>
        <w:t xml:space="preserve"> reads</w:t>
      </w:r>
      <w:r w:rsidR="00BE426C">
        <w:rPr>
          <w:rFonts w:hint="eastAsia"/>
          <w:lang w:eastAsia="ko-KR"/>
        </w:rPr>
        <w:t xml:space="preserve">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>portions</w:t>
      </w:r>
      <w:r>
        <w:rPr>
          <w:lang w:eastAsia="ko-KR"/>
        </w:rPr>
        <w:t xml:space="preserve">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ins w:id="123" w:author="Kim, Jong H" w:date="2013-03-08T10:28:00Z">
        <w:r w:rsidR="003F5E59">
          <w:rPr>
            <w:rFonts w:hint="eastAsia"/>
            <w:lang w:eastAsia="ko-KR"/>
          </w:rPr>
          <w:t xml:space="preserve">(P1) </w:t>
        </w:r>
      </w:ins>
      <w:r>
        <w:rPr>
          <w:lang w:eastAsia="ko-KR"/>
        </w:rPr>
        <w:t xml:space="preserve">reads </w:t>
      </w:r>
      <w:r w:rsidR="00914F55">
        <w:rPr>
          <w:rFonts w:hint="eastAsia"/>
          <w:lang w:eastAsia="ko-KR"/>
        </w:rPr>
        <w:t xml:space="preserve">data </w:t>
      </w:r>
      <w:r w:rsidR="00BE426C">
        <w:rPr>
          <w:rFonts w:hint="eastAsia"/>
          <w:lang w:eastAsia="ko-KR"/>
        </w:rPr>
        <w:t xml:space="preserve">portions </w:t>
      </w:r>
      <w:r>
        <w:rPr>
          <w:lang w:eastAsia="ko-KR"/>
        </w:rPr>
        <w:t xml:space="preserve">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ins w:id="124" w:author="Kim, Jong H" w:date="2013-03-08T10:28:00Z">
        <w:r w:rsidR="003F5E59">
          <w:rPr>
            <w:rFonts w:hint="eastAsia"/>
            <w:lang w:eastAsia="ko-KR"/>
          </w:rPr>
          <w:t xml:space="preserve">(P2) </w:t>
        </w:r>
      </w:ins>
      <w:r>
        <w:t>does not read anything</w:t>
      </w:r>
      <w:r w:rsidR="006F43A7"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914F55" w:rsidRDefault="00914F55" w:rsidP="008561B3">
      <w:pPr>
        <w:spacing w:after="0"/>
        <w:rPr>
          <w:ins w:id="125" w:author="Kim, Jong H" w:date="2013-03-07T14:34:00Z"/>
          <w:lang w:eastAsia="ko-KR"/>
        </w:rPr>
      </w:pPr>
    </w:p>
    <w:p w:rsidR="00F406E4" w:rsidRDefault="00F406E4" w:rsidP="00F406E4">
      <w:pPr>
        <w:rPr>
          <w:ins w:id="126" w:author="Kim, Jong H" w:date="2013-03-07T14:34:00Z"/>
          <w:lang w:eastAsia="ko-KR"/>
        </w:rPr>
      </w:pPr>
      <w:ins w:id="127" w:author="Kim, Jong H" w:date="2013-03-07T14:34:00Z">
        <w:r>
          <w:rPr>
            <w:rFonts w:hint="eastAsia"/>
            <w:lang w:eastAsia="ko-KR"/>
          </w:rPr>
          <w:t>Chart view:</w:t>
        </w:r>
      </w:ins>
    </w:p>
    <w:p w:rsidR="007019DD" w:rsidRDefault="00F406E4" w:rsidP="008561B3">
      <w:pPr>
        <w:spacing w:after="0"/>
        <w:rPr>
          <w:ins w:id="128" w:author="Kim, Jong H" w:date="2013-03-07T17:52:00Z"/>
          <w:lang w:eastAsia="ko-KR"/>
        </w:rPr>
      </w:pPr>
      <w:ins w:id="129" w:author="Kim, Jong H" w:date="2013-03-07T14:37:00Z">
        <w:r>
          <w:rPr>
            <w:rFonts w:hint="eastAsia"/>
            <w:lang w:eastAsia="ko-KR"/>
          </w:rPr>
          <w:t xml:space="preserve">      A HDF5 file</w:t>
        </w:r>
      </w:ins>
    </w:p>
    <w:p w:rsidR="00F406E4" w:rsidRDefault="00115CA8" w:rsidP="008561B3">
      <w:pPr>
        <w:spacing w:after="0"/>
        <w:rPr>
          <w:ins w:id="130" w:author="Kim, Jong H" w:date="2013-03-07T14:34:00Z"/>
          <w:lang w:eastAsia="ko-KR"/>
        </w:rPr>
      </w:pPr>
      <w:ins w:id="131" w:author="Kim, Jong H" w:date="2013-03-07T14:34:00Z">
        <w:r>
          <w:rPr>
            <w:noProof/>
            <w:lang w:eastAsia="ko-KR"/>
          </w:rPr>
          <w:pict>
            <v:rect id="_x0000_s1049" style="position:absolute;left:0;text-align:left;margin-left:15.9pt;margin-top:8.1pt;width:451.75pt;height:86.9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" filled="f" strokecolor="black [3213]"/>
          </w:pict>
        </w:r>
        <w:r>
          <w:rPr>
            <w:noProof/>
            <w:lang w:eastAsia="ko-KR"/>
          </w:rPr>
          <w:pict>
            <v:shape id="_x0000_s1036" type="#_x0000_t202" style="position:absolute;left:0;text-align:left;margin-left:367.25pt;margin-top:3.6pt;width:36pt;height:21.8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" filled="f" stroked="f">
              <v:textbox style="mso-fit-shape-to-text:t">
                <w:txbxContent>
                  <w:p w:rsidR="00D12994" w:rsidRDefault="00D12994" w:rsidP="00F406E4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d4</w:t>
                    </w:r>
                  </w:p>
                </w:txbxContent>
              </v:textbox>
            </v:shape>
          </w:pict>
        </w:r>
        <w:r>
          <w:rPr>
            <w:noProof/>
            <w:lang w:eastAsia="ko-KR"/>
          </w:rPr>
          <w:pict>
            <v:shape id="_x0000_s1037" type="#_x0000_t202" style="position:absolute;left:0;text-align:left;margin-left:259.25pt;margin-top:3.6pt;width:36pt;height:21.8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" filled="f" stroked="f">
              <v:textbox style="mso-fit-shape-to-text:t">
                <w:txbxContent>
                  <w:p w:rsidR="00D12994" w:rsidRDefault="00D12994" w:rsidP="00F406E4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d3</w:t>
                    </w:r>
                  </w:p>
                </w:txbxContent>
              </v:textbox>
            </v:shape>
          </w:pict>
        </w:r>
        <w:r>
          <w:rPr>
            <w:noProof/>
            <w:lang w:eastAsia="ko-KR"/>
          </w:rPr>
          <w:pict>
            <v:shape id="_x0000_s1038" type="#_x0000_t202" style="position:absolute;left:0;text-align:left;margin-left:145.25pt;margin-top:4.45pt;width:36pt;height:21.8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" filled="f" stroked="f">
              <v:textbox style="mso-fit-shape-to-text:t">
                <w:txbxContent>
                  <w:p w:rsidR="00D12994" w:rsidRDefault="00D12994" w:rsidP="00F406E4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d2</w:t>
                    </w:r>
                  </w:p>
                </w:txbxContent>
              </v:textbox>
            </v:shape>
          </w:pict>
        </w:r>
        <w:r>
          <w:rPr>
            <w:noProof/>
            <w:lang w:eastAsia="ko-KR"/>
          </w:rPr>
          <w:pict>
            <v:shape id="_x0000_s1039" type="#_x0000_t202" style="position:absolute;left:0;text-align:left;margin-left:29.45pt;margin-top:4.25pt;width:36pt;height:21.8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" filled="f" stroked="f">
              <v:textbox style="mso-fit-shape-to-text:t">
                <w:txbxContent>
                  <w:p w:rsidR="00D12994" w:rsidRDefault="00D12994" w:rsidP="00F406E4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d1</w:t>
                    </w:r>
                  </w:p>
                </w:txbxContent>
              </v:textbox>
            </v:shape>
          </w:pict>
        </w:r>
      </w:ins>
    </w:p>
    <w:p w:rsidR="00F406E4" w:rsidRDefault="00115CA8" w:rsidP="008561B3">
      <w:pPr>
        <w:spacing w:after="0"/>
        <w:rPr>
          <w:ins w:id="132" w:author="Kim, Jong H" w:date="2013-03-07T14:34:00Z"/>
          <w:lang w:eastAsia="ko-KR"/>
        </w:rPr>
      </w:pPr>
      <w:ins w:id="133" w:author="Kim, Jong H" w:date="2013-03-07T14:34:00Z">
        <w:r>
          <w:rPr>
            <w:noProof/>
            <w:lang w:eastAsia="ko-KR"/>
          </w:rPr>
          <w:pict>
            <v:rect id="_x0000_s1048" style="position:absolute;left:0;text-align:left;margin-left:148.15pt;margin-top:7pt;width:85.75pt;height:59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" filled="f" strokecolor="black [3213]" strokeweight="2pt"/>
          </w:pict>
        </w:r>
        <w:r>
          <w:rPr>
            <w:noProof/>
            <w:lang w:eastAsia="ko-KR"/>
          </w:rPr>
          <w:pict>
            <v:rect id="_x0000_s1047" style="position:absolute;left:0;text-align:left;margin-left:32.35pt;margin-top:7.3pt;width:91.75pt;height:60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" filled="f" strokecolor="black [3213]" strokeweight="2pt"/>
          </w:pict>
        </w:r>
      </w:ins>
    </w:p>
    <w:p w:rsidR="00F406E4" w:rsidRDefault="00115CA8" w:rsidP="008561B3">
      <w:pPr>
        <w:spacing w:after="0"/>
        <w:rPr>
          <w:ins w:id="134" w:author="Kim, Jong H" w:date="2013-03-07T14:34:00Z"/>
          <w:lang w:eastAsia="ko-KR"/>
        </w:rPr>
      </w:pPr>
      <w:ins w:id="135" w:author="Kim, Jong H" w:date="2013-03-07T14:34:00Z">
        <w:r>
          <w:rPr>
            <w:noProof/>
            <w:lang w:eastAsia="ko-KR"/>
          </w:rPr>
          <w:pict>
            <v:rect id="_x0000_s1040" style="position:absolute;left:0;text-align:left;margin-left:269.15pt;margin-top:5.45pt;width:30.85pt;height:29.9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" fillcolor="#e5b8b7 [1301]" strokecolor="red" strokeweight="2pt">
              <v:textbox>
                <w:txbxContent>
                  <w:p w:rsidR="00D12994" w:rsidRPr="007019DD" w:rsidRDefault="00D12994" w:rsidP="00F406E4">
                    <w:pPr>
                      <w:pStyle w:val="NormalWeb"/>
                      <w:spacing w:before="0" w:beforeAutospacing="0" w:after="0" w:afterAutospacing="0"/>
                      <w:rPr>
                        <w:rFonts w:eastAsia="바탕"/>
                        <w:sz w:val="22"/>
                        <w:szCs w:val="22"/>
                        <w:rPrChange w:id="136" w:author="Kim, Jong H" w:date="2013-03-07T17:53:00Z">
                          <w:rPr/>
                        </w:rPrChange>
                      </w:rPr>
                    </w:pPr>
                    <w:del w:id="137" w:author="Kim, Jong H" w:date="2013-03-07T17:52:00Z">
                      <w:r w:rsidRPr="00D223E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138" w:author="Kim, Jong H" w:date="2013-03-07T17:53:00Z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delText>S</w:delText>
                      </w:r>
                    </w:del>
                    <w:ins w:id="139" w:author="Kim, Jong H" w:date="2013-03-07T17:52:00Z">
                      <w:r w:rsidRPr="00D223E8">
                        <w:rPr>
                          <w:rFonts w:asciiTheme="minorHAnsi" w:eastAsia="바탕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140" w:author="Kim, Jong H" w:date="2013-03-07T17:53:00Z">
                            <w:rPr>
                              <w:rFonts w:asciiTheme="minorHAnsi" w:eastAsia="바탕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t>P</w:t>
                      </w:r>
                    </w:ins>
                    <w:del w:id="141" w:author="Kim, Jong H" w:date="2013-03-07T17:52:00Z">
                      <w:r w:rsidRPr="00D223E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142" w:author="Kim, Jong H" w:date="2013-03-07T17:53:00Z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delText>2</w:delText>
                      </w:r>
                    </w:del>
                    <w:ins w:id="143" w:author="Kim, Jong H" w:date="2013-03-07T17:52:00Z">
                      <w:r w:rsidRPr="00D223E8">
                        <w:rPr>
                          <w:rFonts w:asciiTheme="minorHAnsi" w:eastAsia="바탕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144" w:author="Kim, Jong H" w:date="2013-03-07T17:53:00Z">
                            <w:rPr>
                              <w:rFonts w:asciiTheme="minorHAnsi" w:eastAsia="바탕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t>1</w:t>
                      </w:r>
                    </w:ins>
                  </w:p>
                </w:txbxContent>
              </v:textbox>
            </v:rect>
          </w:pict>
        </w:r>
        <w:r>
          <w:rPr>
            <w:noProof/>
            <w:lang w:eastAsia="ko-KR"/>
          </w:rPr>
          <w:pict>
            <v:rect id="_x0000_s1046" style="position:absolute;left:0;text-align:left;margin-left:370.15pt;margin-top:-5.2pt;width:85.75pt;height:59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" filled="f" strokecolor="black [3213]" strokeweight="2pt"/>
          </w:pict>
        </w:r>
        <w:r>
          <w:rPr>
            <w:noProof/>
            <w:lang w:eastAsia="ko-KR"/>
          </w:rPr>
          <w:pict>
            <v:rect id="_x0000_s1045" style="position:absolute;left:0;text-align:left;margin-left:262.15pt;margin-top:-6.35pt;width:85.75pt;height:59.7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" filled="f" strokecolor="black [3213]" strokeweight="2pt"/>
          </w:pict>
        </w:r>
        <w:r>
          <w:rPr>
            <w:noProof/>
            <w:lang w:eastAsia="ko-KR"/>
          </w:rPr>
          <w:pict>
            <v:rect id="Rectangle 24" o:spid="_x0000_s1041" style="position:absolute;left:0;text-align:left;margin-left:369.9pt;margin-top:-2.85pt;width:85.75pt;height:55.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" fillcolor="#e5b8b7 [1301]" strokecolor="red" strokeweight="2pt">
              <v:textbox>
                <w:txbxContent>
                  <w:p w:rsidR="00D12994" w:rsidRPr="007019DD" w:rsidRDefault="00D12994" w:rsidP="00F406E4">
                    <w:pPr>
                      <w:pStyle w:val="NormalWeb"/>
                      <w:spacing w:before="0" w:beforeAutospacing="0" w:after="0" w:afterAutospacing="0"/>
                      <w:rPr>
                        <w:sz w:val="22"/>
                        <w:szCs w:val="22"/>
                        <w:rPrChange w:id="145" w:author="Kim, Jong H" w:date="2013-03-07T17:53:00Z">
                          <w:rPr/>
                        </w:rPrChange>
                      </w:rPr>
                    </w:pPr>
                    <w:del w:id="146" w:author="Kim, Jong H" w:date="2013-03-07T17:52:00Z">
                      <w:r w:rsidRPr="00D223E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147" w:author="Kim, Jong H" w:date="2013-03-07T17:53:00Z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delText>S</w:delText>
                      </w:r>
                    </w:del>
                    <w:ins w:id="148" w:author="Kim, Jong H" w:date="2013-03-07T17:52:00Z">
                      <w:r w:rsidRPr="00D223E8">
                        <w:rPr>
                          <w:rFonts w:asciiTheme="minorHAnsi" w:eastAsia="바탕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149" w:author="Kim, Jong H" w:date="2013-03-07T17:53:00Z">
                            <w:rPr>
                              <w:rFonts w:asciiTheme="minorHAnsi" w:eastAsia="바탕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t>P1</w:t>
                      </w:r>
                    </w:ins>
                    <w:del w:id="150" w:author="Kim, Jong H" w:date="2013-03-07T17:52:00Z">
                      <w:r w:rsidRPr="00D223E8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rPrChange w:id="151" w:author="Kim, Jong H" w:date="2013-03-07T17:53:00Z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delText>2</w:delText>
                      </w:r>
                    </w:del>
                  </w:p>
                </w:txbxContent>
              </v:textbox>
            </v:rect>
          </w:pict>
        </w:r>
        <w:r>
          <w:rPr>
            <w:noProof/>
            <w:lang w:eastAsia="ko-KR"/>
          </w:rPr>
          <w:pict>
            <v:rect id="Rectangle 18" o:spid="_x0000_s1042" style="position:absolute;left:0;text-align:left;margin-left:42.9pt;margin-top:5.75pt;width:32.25pt;height:29.85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" fillcolor="#c6d9f1 [671]" strokecolor="#0070c0" strokeweight="2pt">
              <v:textbox>
                <w:txbxContent>
                  <w:p w:rsidR="00D12994" w:rsidRDefault="00D12994" w:rsidP="00F406E4">
                    <w:pPr>
                      <w:pStyle w:val="NormalWeb"/>
                      <w:spacing w:before="0" w:beforeAutospacing="0" w:after="0" w:afterAutospacing="0"/>
                    </w:pPr>
                    <w:del w:id="152" w:author="Kim, Jong H" w:date="2013-03-07T17:52:00Z">
                      <w:r w:rsidDel="007019D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delText>S</w:delText>
                      </w:r>
                    </w:del>
                    <w:ins w:id="153" w:author="Kim, Jong H" w:date="2013-03-07T17:52:00Z">
                      <w:r>
                        <w:rPr>
                          <w:rFonts w:asciiTheme="minorHAnsi" w:eastAsia="바탕" w:hAnsi="Calibri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P0</w:t>
                      </w:r>
                    </w:ins>
                    <w:del w:id="154" w:author="Kim, Jong H" w:date="2013-03-07T17:52:00Z">
                      <w:r w:rsidDel="007019D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delText>1</w:delText>
                      </w:r>
                    </w:del>
                  </w:p>
                </w:txbxContent>
              </v:textbox>
            </v:rect>
          </w:pict>
        </w:r>
      </w:ins>
    </w:p>
    <w:p w:rsidR="00F406E4" w:rsidRDefault="00115CA8" w:rsidP="008561B3">
      <w:pPr>
        <w:spacing w:after="0"/>
        <w:rPr>
          <w:ins w:id="155" w:author="Kim, Jong H" w:date="2013-03-07T14:34:00Z"/>
          <w:lang w:eastAsia="ko-KR"/>
        </w:rPr>
      </w:pPr>
      <w:ins w:id="156" w:author="Kim, Jong H" w:date="2013-03-07T14:34:00Z">
        <w:r>
          <w:rPr>
            <w:noProof/>
            <w:lang w:eastAsia="ko-KR"/>
          </w:rPr>
          <w:pict>
            <v:rect id="_x0000_s1043" style="position:absolute;left:0;text-align:left;margin-left:160.65pt;margin-top:-3.65pt;width:30pt;height:29.85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" fillcolor="#c6d9f1 [671]" strokecolor="#0070c0" strokeweight="2pt">
              <v:textbox>
                <w:txbxContent>
                  <w:p w:rsidR="00D12994" w:rsidRPr="007019DD" w:rsidRDefault="00D12994" w:rsidP="00F406E4">
                    <w:pPr>
                      <w:pStyle w:val="NormalWeb"/>
                      <w:spacing w:before="0" w:beforeAutospacing="0" w:after="0" w:afterAutospacing="0"/>
                      <w:rPr>
                        <w:rFonts w:eastAsia="바탕"/>
                        <w:rPrChange w:id="157" w:author="Kim, Jong H" w:date="2013-03-07T17:52:00Z">
                          <w:rPr/>
                        </w:rPrChange>
                      </w:rPr>
                    </w:pPr>
                    <w:del w:id="158" w:author="Kim, Jong H" w:date="2013-03-07T17:52:00Z">
                      <w:r w:rsidDel="007019D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delText>S</w:delText>
                      </w:r>
                    </w:del>
                    <w:ins w:id="159" w:author="Kim, Jong H" w:date="2013-03-07T17:52:00Z">
                      <w:r>
                        <w:rPr>
                          <w:rFonts w:asciiTheme="minorHAnsi" w:eastAsia="바탕" w:hAnsi="Calibri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P0</w:t>
                      </w:r>
                    </w:ins>
                    <w:del w:id="160" w:author="Kim, Jong H" w:date="2013-03-07T17:52:00Z">
                      <w:r w:rsidDel="007019D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delText>1</w:delText>
                      </w:r>
                    </w:del>
                  </w:p>
                </w:txbxContent>
              </v:textbox>
            </v:rect>
          </w:pict>
        </w:r>
        <w:r>
          <w:rPr>
            <w:noProof/>
            <w:lang w:eastAsia="ko-KR"/>
          </w:rPr>
          <w:pict>
            <v:rect id="Rectangle 20" o:spid="_x0000_s1044" style="position:absolute;left:0;text-align:left;margin-left:313.65pt;margin-top:3.1pt;width:29.85pt;height:29.85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" fillcolor="#c6d9f1 [671]" strokecolor="#0070c0" strokeweight="2pt">
              <v:textbox>
                <w:txbxContent>
                  <w:p w:rsidR="00D12994" w:rsidRDefault="00D12994" w:rsidP="00F406E4">
                    <w:pPr>
                      <w:pStyle w:val="NormalWeb"/>
                      <w:spacing w:before="0" w:beforeAutospacing="0" w:after="0" w:afterAutospacing="0"/>
                    </w:pPr>
                    <w:del w:id="161" w:author="Kim, Jong H" w:date="2013-03-07T17:52:00Z">
                      <w:r w:rsidDel="007019D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delText>S</w:delText>
                      </w:r>
                    </w:del>
                    <w:ins w:id="162" w:author="Kim, Jong H" w:date="2013-03-07T17:52:00Z">
                      <w:r>
                        <w:rPr>
                          <w:rFonts w:asciiTheme="minorHAnsi" w:eastAsia="바탕" w:hAnsi="Calibri" w:cstheme="minorBid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P0</w:t>
                      </w:r>
                    </w:ins>
                    <w:del w:id="163" w:author="Kim, Jong H" w:date="2013-03-07T17:52:00Z">
                      <w:r w:rsidDel="007019D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delText>1</w:delText>
                      </w:r>
                    </w:del>
                  </w:p>
                </w:txbxContent>
              </v:textbox>
            </v:rect>
          </w:pict>
        </w:r>
      </w:ins>
    </w:p>
    <w:p w:rsidR="00F406E4" w:rsidRDefault="00F406E4" w:rsidP="008561B3">
      <w:pPr>
        <w:spacing w:after="0"/>
        <w:rPr>
          <w:ins w:id="164" w:author="Kim, Jong H" w:date="2013-03-07T14:34:00Z"/>
          <w:lang w:eastAsia="ko-KR"/>
        </w:rPr>
      </w:pPr>
    </w:p>
    <w:p w:rsidR="00F406E4" w:rsidRDefault="00F406E4" w:rsidP="008561B3">
      <w:pPr>
        <w:spacing w:after="0"/>
        <w:rPr>
          <w:ins w:id="165" w:author="Kim, Jong H" w:date="2013-03-07T14:34:00Z"/>
          <w:lang w:eastAsia="ko-KR"/>
        </w:rPr>
      </w:pPr>
    </w:p>
    <w:p w:rsidR="00F406E4" w:rsidRDefault="00F406E4" w:rsidP="008561B3">
      <w:pPr>
        <w:spacing w:after="0"/>
        <w:rPr>
          <w:ins w:id="166" w:author="Kim, Jong H" w:date="2013-03-07T14:34:00Z"/>
          <w:lang w:eastAsia="ko-KR"/>
        </w:rPr>
      </w:pPr>
    </w:p>
    <w:p w:rsidR="00F406E4" w:rsidRDefault="00673274" w:rsidP="008561B3">
      <w:pPr>
        <w:spacing w:after="0"/>
        <w:rPr>
          <w:ins w:id="167" w:author="Kim, Jong H" w:date="2013-03-07T14:38:00Z"/>
          <w:lang w:eastAsia="ko-KR"/>
        </w:rPr>
      </w:pPr>
      <w:ins w:id="168" w:author="Kim, Jong H" w:date="2013-03-07T14:50:00Z">
        <w:r>
          <w:rPr>
            <w:rFonts w:hint="eastAsia"/>
            <w:lang w:eastAsia="ko-KR"/>
          </w:rPr>
          <w:t xml:space="preserve">      </w:t>
        </w:r>
      </w:ins>
    </w:p>
    <w:p w:rsidR="00F406E4" w:rsidRDefault="00F406E4" w:rsidP="008561B3">
      <w:pPr>
        <w:spacing w:after="0"/>
        <w:rPr>
          <w:lang w:eastAsia="ko-KR"/>
        </w:rPr>
      </w:pPr>
    </w:p>
    <w:p w:rsidR="008561B3" w:rsidRDefault="00EC6F8E" w:rsidP="005D211B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5D211B">
        <w:tc>
          <w:tcPr>
            <w:tcW w:w="9000" w:type="dxa"/>
          </w:tcPr>
          <w:p w:rsidR="00D12994" w:rsidRDefault="006B513A">
            <w:pPr>
              <w:ind w:firstLine="105"/>
              <w:rPr>
                <w:lang w:eastAsia="ko-KR"/>
              </w:rPr>
              <w:pPrChange w:id="169" w:author="Kim, Jong H" w:date="2013-03-07T18:06:00Z">
                <w:pPr>
                  <w:spacing w:before="240"/>
                  <w:ind w:firstLine="105"/>
                </w:pPr>
              </w:pPrChange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ake selections </w:t>
            </w:r>
            <w:del w:id="170" w:author="Kim, Jong H" w:date="2013-03-07T18:11:00Z">
              <w:r w:rsidDel="00F67D6A">
                <w:rPr>
                  <w:rFonts w:hint="eastAsia"/>
                  <w:lang w:eastAsia="ko-KR"/>
                </w:rPr>
                <w:delText>f</w:delText>
              </w:r>
            </w:del>
            <w:del w:id="171" w:author="Kim, Jong H" w:date="2013-03-07T18:12:00Z">
              <w:r w:rsidDel="00F67D6A">
                <w:rPr>
                  <w:rFonts w:hint="eastAsia"/>
                  <w:lang w:eastAsia="ko-KR"/>
                </w:rPr>
                <w:delText>or</w:delText>
              </w:r>
            </w:del>
            <w:ins w:id="172" w:author="Kim, Jong H" w:date="2013-03-07T18:12:00Z">
              <w:r w:rsidR="00F67D6A">
                <w:rPr>
                  <w:rFonts w:hint="eastAsia"/>
                  <w:lang w:eastAsia="ko-KR"/>
                </w:rPr>
                <w:t>from</w:t>
              </w:r>
            </w:ins>
            <w:r>
              <w:rPr>
                <w:rFonts w:hint="eastAsia"/>
                <w:lang w:eastAsia="ko-KR"/>
              </w:rPr>
              <w:t xml:space="preserve">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  <w:ins w:id="173" w:author="Kim, Jong H" w:date="2013-03-07T17:59:00Z">
              <w:r w:rsidR="00F452B5">
                <w:rPr>
                  <w:rFonts w:hint="eastAsia"/>
                  <w:szCs w:val="24"/>
                  <w:lang w:eastAsia="ko-KR"/>
                </w:rPr>
                <w:t xml:space="preserve">       /* </w:t>
              </w:r>
            </w:ins>
            <w:ins w:id="174" w:author="Kim, Jong H" w:date="2013-03-07T18:00:00Z">
              <w:r w:rsidR="00F452B5">
                <w:rPr>
                  <w:rFonts w:hint="eastAsia"/>
                  <w:szCs w:val="24"/>
                  <w:lang w:eastAsia="ko-KR"/>
                </w:rPr>
                <w:t>P</w:t>
              </w:r>
            </w:ins>
            <w:ins w:id="175" w:author="Kim, Jong H" w:date="2013-03-07T17:59:00Z">
              <w:r w:rsidR="00F452B5">
                <w:rPr>
                  <w:rFonts w:hint="eastAsia"/>
                  <w:szCs w:val="24"/>
                  <w:lang w:eastAsia="ko-KR"/>
                </w:rPr>
                <w:t>0 */</w:t>
              </w:r>
            </w:ins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</w:t>
            </w:r>
            <w:ins w:id="176" w:author="Kim, Jong H" w:date="2013-03-07T17:59:00Z">
              <w:r w:rsidR="00F452B5">
                <w:rPr>
                  <w:rFonts w:hint="eastAsia"/>
                  <w:szCs w:val="24"/>
                  <w:lang w:eastAsia="ko-KR"/>
                </w:rPr>
                <w:t xml:space="preserve">             </w:t>
              </w:r>
            </w:ins>
            <w:r>
              <w:rPr>
                <w:rFonts w:hint="eastAsia"/>
                <w:szCs w:val="24"/>
                <w:lang w:eastAsia="ko-KR"/>
              </w:rPr>
              <w:t>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</w:t>
            </w:r>
            <w:ins w:id="177" w:author="Kim, Jong H" w:date="2013-03-08T10:20:00Z">
              <w:r w:rsidR="00A83E1A">
                <w:rPr>
                  <w:szCs w:val="24"/>
                  <w:lang w:eastAsia="ko-KR"/>
                </w:rPr>
                <w:t>’</w:t>
              </w:r>
              <w:r w:rsidR="00A83E1A">
                <w:rPr>
                  <w:rFonts w:hint="eastAsia"/>
                  <w:szCs w:val="24"/>
                  <w:lang w:eastAsia="ko-KR"/>
                </w:rPr>
                <w:t xml:space="preserve">s </w:t>
              </w:r>
            </w:ins>
            <w:del w:id="178" w:author="Kim, Jong H" w:date="2013-03-08T10:20:00Z">
              <w:r w:rsidRPr="0088751E" w:rsidDel="00A83E1A">
                <w:rPr>
                  <w:szCs w:val="24"/>
                </w:rPr>
                <w:delText>, 20%</w:delText>
              </w:r>
            </w:del>
            <w:ins w:id="179" w:author="Kim, Jong H" w:date="2013-03-08T10:20:00Z">
              <w:r w:rsidR="00A83E1A">
                <w:rPr>
                  <w:rFonts w:hint="eastAsia"/>
                  <w:szCs w:val="24"/>
                  <w:lang w:eastAsia="ko-KR"/>
                </w:rPr>
                <w:t>P0</w:t>
              </w:r>
            </w:ins>
            <w:r w:rsidRPr="0088751E">
              <w:rPr>
                <w:szCs w:val="24"/>
              </w:rPr>
              <w:t xml:space="preserve">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ins w:id="180" w:author="Kim, Jong H" w:date="2013-03-07T18:18:00Z">
              <w:r w:rsidR="00E67720"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  <w:r w:rsidRPr="0088751E">
              <w:rPr>
                <w:szCs w:val="24"/>
              </w:rPr>
              <w:t>{d2</w:t>
            </w:r>
            <w:ins w:id="181" w:author="Kim, Jong H" w:date="2013-03-08T10:20:00Z">
              <w:r w:rsidR="00A83E1A">
                <w:rPr>
                  <w:szCs w:val="24"/>
                  <w:lang w:eastAsia="ko-KR"/>
                </w:rPr>
                <w:t>’</w:t>
              </w:r>
              <w:r w:rsidR="00A83E1A">
                <w:rPr>
                  <w:rFonts w:hint="eastAsia"/>
                  <w:szCs w:val="24"/>
                  <w:lang w:eastAsia="ko-KR"/>
                </w:rPr>
                <w:t>s P0 select</w:t>
              </w:r>
            </w:ins>
            <w:del w:id="182" w:author="Kim, Jong H" w:date="2013-03-08T10:20:00Z">
              <w:r w:rsidRPr="0088751E" w:rsidDel="00A83E1A">
                <w:rPr>
                  <w:szCs w:val="24"/>
                </w:rPr>
                <w:delText xml:space="preserve">, </w:delText>
              </w:r>
              <w:r w:rsidRPr="00D12994" w:rsidDel="00A83E1A">
                <w:rPr>
                  <w:szCs w:val="24"/>
                  <w:highlight w:val="cyan"/>
                  <w:rPrChange w:id="183" w:author="jkimadm" w:date="2013-03-08T08:56:00Z">
                    <w:rPr>
                      <w:szCs w:val="24"/>
                    </w:rPr>
                  </w:rPrChange>
                </w:rPr>
                <w:delText>40% select</w:delText>
              </w:r>
            </w:del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 xml:space="preserve">}, </w:t>
            </w:r>
            <w:ins w:id="184" w:author="Kim, Jong H" w:date="2013-03-07T18:18:00Z">
              <w:r w:rsidR="00E67720">
                <w:rPr>
                  <w:rFonts w:hint="eastAsia"/>
                  <w:szCs w:val="24"/>
                  <w:lang w:eastAsia="ko-KR"/>
                </w:rPr>
                <w:t xml:space="preserve">  </w:t>
              </w:r>
            </w:ins>
            <w:r w:rsidRPr="0088751E">
              <w:rPr>
                <w:szCs w:val="24"/>
              </w:rPr>
              <w:t>{d3</w:t>
            </w:r>
            <w:ins w:id="185" w:author="Kim, Jong H" w:date="2013-03-08T10:20:00Z">
              <w:r w:rsidR="00A83E1A">
                <w:rPr>
                  <w:szCs w:val="24"/>
                  <w:lang w:eastAsia="ko-KR"/>
                </w:rPr>
                <w:t>’</w:t>
              </w:r>
              <w:r w:rsidR="00A83E1A">
                <w:rPr>
                  <w:rFonts w:hint="eastAsia"/>
                  <w:szCs w:val="24"/>
                  <w:lang w:eastAsia="ko-KR"/>
                </w:rPr>
                <w:t xml:space="preserve">s P0 </w:t>
              </w:r>
            </w:ins>
            <w:del w:id="186" w:author="Kim, Jong H" w:date="2013-03-08T10:20:00Z">
              <w:r w:rsidRPr="0088751E" w:rsidDel="00A83E1A">
                <w:rPr>
                  <w:szCs w:val="24"/>
                </w:rPr>
                <w:delText xml:space="preserve">, 30% </w:delText>
              </w:r>
            </w:del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 1)</w:t>
            </w:r>
            <w:ins w:id="187" w:author="Kim, Jong H" w:date="2013-03-07T17:59:00Z">
              <w:r w:rsidR="00F452B5">
                <w:rPr>
                  <w:rFonts w:hint="eastAsia"/>
                  <w:szCs w:val="24"/>
                  <w:lang w:eastAsia="ko-KR"/>
                </w:rPr>
                <w:t xml:space="preserve">      /* </w:t>
              </w:r>
            </w:ins>
            <w:ins w:id="188" w:author="Kim, Jong H" w:date="2013-03-07T18:00:00Z">
              <w:r w:rsidR="00F452B5">
                <w:rPr>
                  <w:rFonts w:hint="eastAsia"/>
                  <w:szCs w:val="24"/>
                  <w:lang w:eastAsia="ko-KR"/>
                </w:rPr>
                <w:t>P</w:t>
              </w:r>
            </w:ins>
            <w:ins w:id="189" w:author="Kim, Jong H" w:date="2013-03-07T17:59:00Z">
              <w:r w:rsidR="00F452B5">
                <w:rPr>
                  <w:rFonts w:hint="eastAsia"/>
                  <w:szCs w:val="24"/>
                  <w:lang w:eastAsia="ko-KR"/>
                </w:rPr>
                <w:t>1 */</w:t>
              </w:r>
            </w:ins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ins w:id="190" w:author="Kim, Jong H" w:date="2013-03-07T17:59:00Z">
              <w:r w:rsidR="00F452B5">
                <w:rPr>
                  <w:rFonts w:hint="eastAsia"/>
                  <w:szCs w:val="24"/>
                  <w:lang w:eastAsia="ko-KR"/>
                </w:rPr>
                <w:t xml:space="preserve">           </w:t>
              </w:r>
            </w:ins>
            <w:r w:rsidR="00EB6104">
              <w:rPr>
                <w:rFonts w:hint="eastAsia"/>
                <w:szCs w:val="24"/>
                <w:lang w:eastAsia="ko-KR"/>
              </w:rPr>
              <w:t>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</w:t>
            </w:r>
            <w:ins w:id="191" w:author="Kim, Jong H" w:date="2013-03-08T10:20:00Z">
              <w:r w:rsidR="00A83E1A">
                <w:rPr>
                  <w:szCs w:val="24"/>
                  <w:lang w:eastAsia="ko-KR"/>
                </w:rPr>
                <w:t>’</w:t>
              </w:r>
              <w:r w:rsidR="00A83E1A">
                <w:rPr>
                  <w:rFonts w:hint="eastAsia"/>
                  <w:szCs w:val="24"/>
                  <w:lang w:eastAsia="ko-KR"/>
                </w:rPr>
                <w:t>s P1</w:t>
              </w:r>
            </w:ins>
            <w:del w:id="192" w:author="Kim, Jong H" w:date="2013-03-08T10:21:00Z">
              <w:r w:rsidRPr="0088751E" w:rsidDel="00A83E1A">
                <w:rPr>
                  <w:szCs w:val="24"/>
                </w:rPr>
                <w:delText xml:space="preserve">, 10% </w:delText>
              </w:r>
            </w:del>
            <w:ins w:id="193" w:author="Kim, Jong H" w:date="2013-03-08T10:21:00Z">
              <w:r w:rsidR="00A83E1A"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</w:t>
            </w:r>
            <w:ins w:id="194" w:author="Kim, Jong H" w:date="2013-03-07T18:18:00Z">
              <w:r w:rsidR="00E67720">
                <w:rPr>
                  <w:rFonts w:hint="eastAsia"/>
                  <w:szCs w:val="24"/>
                  <w:lang w:eastAsia="ko-KR"/>
                </w:rPr>
                <w:t xml:space="preserve">  </w:t>
              </w:r>
            </w:ins>
            <w:r w:rsidRPr="0088751E">
              <w:rPr>
                <w:szCs w:val="24"/>
              </w:rPr>
              <w:t xml:space="preserve"> {d4</w:t>
            </w:r>
            <w:ins w:id="195" w:author="Kim, Jong H" w:date="2013-03-08T10:21:00Z">
              <w:r w:rsidR="00A83E1A">
                <w:rPr>
                  <w:szCs w:val="24"/>
                  <w:lang w:eastAsia="ko-KR"/>
                </w:rPr>
                <w:t>’</w:t>
              </w:r>
              <w:r w:rsidR="00A83E1A">
                <w:rPr>
                  <w:rFonts w:hint="eastAsia"/>
                  <w:szCs w:val="24"/>
                  <w:lang w:eastAsia="ko-KR"/>
                </w:rPr>
                <w:t xml:space="preserve">s </w:t>
              </w:r>
            </w:ins>
            <w:del w:id="196" w:author="Kim, Jong H" w:date="2013-03-08T10:21:00Z">
              <w:r w:rsidRPr="0088751E" w:rsidDel="00A83E1A">
                <w:rPr>
                  <w:szCs w:val="24"/>
                </w:rPr>
                <w:delText xml:space="preserve">, 100% </w:delText>
              </w:r>
            </w:del>
            <w:ins w:id="197" w:author="Kim, Jong H" w:date="2013-03-08T10:21:00Z">
              <w:r w:rsidR="00A83E1A">
                <w:rPr>
                  <w:rFonts w:hint="eastAsia"/>
                  <w:szCs w:val="24"/>
                  <w:lang w:eastAsia="ko-KR"/>
                </w:rPr>
                <w:t xml:space="preserve">P1 </w:t>
              </w:r>
            </w:ins>
            <w:r w:rsidRPr="0088751E">
              <w:rPr>
                <w:szCs w:val="24"/>
              </w:rPr>
              <w:t>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</w:t>
            </w:r>
            <w:ins w:id="198" w:author="Kim, Jong H" w:date="2013-03-07T18:18:00Z">
              <w:r w:rsidR="00E67720"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  <w:r w:rsidRPr="0088751E">
              <w:rPr>
                <w:szCs w:val="24"/>
              </w:rPr>
              <w:t>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&gt;= 2)</w:t>
            </w:r>
            <w:ins w:id="199" w:author="Kim, Jong H" w:date="2013-03-07T17:59:00Z">
              <w:r w:rsidR="00F452B5">
                <w:rPr>
                  <w:rFonts w:hint="eastAsia"/>
                  <w:szCs w:val="24"/>
                  <w:lang w:eastAsia="ko-KR"/>
                </w:rPr>
                <w:t xml:space="preserve">      /* </w:t>
              </w:r>
            </w:ins>
            <w:ins w:id="200" w:author="Kim, Jong H" w:date="2013-03-07T18:00:00Z">
              <w:r w:rsidR="00F452B5">
                <w:rPr>
                  <w:rFonts w:hint="eastAsia"/>
                  <w:szCs w:val="24"/>
                  <w:lang w:eastAsia="ko-KR"/>
                </w:rPr>
                <w:t>P</w:t>
              </w:r>
            </w:ins>
            <w:ins w:id="201" w:author="Kim, Jong H" w:date="2013-03-07T17:59:00Z">
              <w:r w:rsidR="00F452B5">
                <w:rPr>
                  <w:rFonts w:hint="eastAsia"/>
                  <w:szCs w:val="24"/>
                  <w:lang w:eastAsia="ko-KR"/>
                </w:rPr>
                <w:t>2 */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</w:t>
            </w:r>
            <w:ins w:id="202" w:author="Kim, Jong H" w:date="2013-03-07T18:00:00Z">
              <w:r w:rsidR="00F452B5">
                <w:rPr>
                  <w:rFonts w:hint="eastAsia"/>
                  <w:szCs w:val="24"/>
                  <w:lang w:eastAsia="ko-KR"/>
                </w:rPr>
                <w:t xml:space="preserve">            </w:t>
              </w:r>
            </w:ins>
            <w:r w:rsidR="00EB6104">
              <w:rPr>
                <w:rFonts w:hint="eastAsia"/>
                <w:szCs w:val="24"/>
                <w:lang w:eastAsia="ko-KR"/>
              </w:rPr>
              <w:t>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6B513A" w:rsidRPr="0088751E" w:rsidDel="00F452B5" w:rsidRDefault="006B513A">
            <w:pPr>
              <w:spacing w:after="0"/>
              <w:rPr>
                <w:del w:id="203" w:author="Kim, Jong H" w:date="2013-03-07T18:06:00Z"/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lastRenderedPageBreak/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(</w:t>
            </w:r>
            <w:proofErr w:type="spellStart"/>
            <w:r w:rsidRPr="0088751E">
              <w:rPr>
                <w:szCs w:val="24"/>
              </w:rPr>
              <w:t>file_id</w:t>
            </w:r>
            <w:proofErr w:type="spellEnd"/>
            <w:r w:rsidRPr="0088751E"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 xml:space="preserve">, info, </w:t>
            </w:r>
            <w:proofErr w:type="spellStart"/>
            <w:r w:rsidRPr="0088751E">
              <w:rPr>
                <w:szCs w:val="24"/>
              </w:rPr>
              <w:t>dxpl</w:t>
            </w:r>
            <w:proofErr w:type="spellEnd"/>
            <w:r w:rsidRPr="0088751E">
              <w:rPr>
                <w:szCs w:val="24"/>
              </w:rPr>
              <w:t>)</w:t>
            </w:r>
            <w:ins w:id="204" w:author="Kim, Jong H" w:date="2013-03-08T10:21:00Z">
              <w:r w:rsidR="00A83E1A">
                <w:rPr>
                  <w:rFonts w:hint="eastAsia"/>
                  <w:szCs w:val="24"/>
                  <w:lang w:eastAsia="ko-KR"/>
                </w:rPr>
                <w:t xml:space="preserve">    </w:t>
              </w:r>
              <w:r w:rsidR="00A83E1A">
                <w:rPr>
                  <w:rFonts w:cs="Consolas" w:hint="eastAsia"/>
                  <w:lang w:eastAsia="ko-KR"/>
                </w:rPr>
                <w:t>/* get data via info</w:t>
              </w:r>
              <w:r w:rsidR="00A83E1A">
                <w:rPr>
                  <w:rFonts w:cs="Consolas"/>
                  <w:lang w:eastAsia="ko-KR"/>
                </w:rPr>
                <w:t>’</w:t>
              </w:r>
              <w:r w:rsidR="00A83E1A">
                <w:rPr>
                  <w:rFonts w:cs="Consolas" w:hint="eastAsia"/>
                  <w:lang w:eastAsia="ko-KR"/>
                </w:rPr>
                <w:t xml:space="preserve">s </w:t>
              </w:r>
              <w:proofErr w:type="spellStart"/>
              <w:r w:rsidR="00A83E1A">
                <w:rPr>
                  <w:rFonts w:cs="Consolas" w:hint="eastAsia"/>
                  <w:lang w:eastAsia="ko-KR"/>
                </w:rPr>
                <w:t>buf</w:t>
              </w:r>
              <w:proofErr w:type="spellEnd"/>
              <w:r w:rsidR="00A83E1A">
                <w:rPr>
                  <w:rFonts w:cs="Consolas" w:hint="eastAsia"/>
                  <w:lang w:eastAsia="ko-KR"/>
                </w:rPr>
                <w:t xml:space="preserve"> */</w:t>
              </w:r>
            </w:ins>
          </w:p>
          <w:p w:rsidR="00D12994" w:rsidRDefault="00D12994">
            <w:pPr>
              <w:spacing w:after="0"/>
              <w:rPr>
                <w:lang w:eastAsia="ko-KR"/>
              </w:rPr>
              <w:pPrChange w:id="205" w:author="Kim, Jong H" w:date="2013-03-07T18:06:00Z">
                <w:pPr/>
              </w:pPrChange>
            </w:pPr>
          </w:p>
        </w:tc>
      </w:tr>
    </w:tbl>
    <w:p w:rsidR="006B513A" w:rsidRDefault="006B513A" w:rsidP="005D211B">
      <w:pPr>
        <w:rPr>
          <w:lang w:eastAsia="ko-KR"/>
        </w:rPr>
      </w:pPr>
    </w:p>
    <w:p w:rsidR="00735ABB" w:rsidRDefault="00675843" w:rsidP="005D211B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4C2E36">
        <w:rPr>
          <w:rFonts w:eastAsia="바탕" w:hint="eastAsia"/>
          <w:lang w:eastAsia="ko-KR"/>
        </w:rPr>
        <w:t>onsideration</w:t>
      </w:r>
    </w:p>
    <w:p w:rsidR="00735ABB" w:rsidRPr="005D211B" w:rsidRDefault="0005709C" w:rsidP="008561B3">
      <w:pPr>
        <w:spacing w:after="0"/>
        <w:rPr>
          <w:szCs w:val="24"/>
          <w:lang w:eastAsia="ko-KR"/>
        </w:rPr>
      </w:pPr>
      <w:r w:rsidRPr="005D211B">
        <w:rPr>
          <w:rFonts w:cs="Arial"/>
          <w:color w:val="000000"/>
          <w:szCs w:val="24"/>
        </w:rPr>
        <w:t>According to some discussions, we may be able to consider developing H5Dcreate_</w:t>
      </w:r>
      <w:proofErr w:type="gramStart"/>
      <w:r w:rsidRPr="005D211B">
        <w:rPr>
          <w:rFonts w:cs="Arial"/>
          <w:color w:val="000000"/>
          <w:szCs w:val="24"/>
        </w:rPr>
        <w:t>multi(</w:t>
      </w:r>
      <w:proofErr w:type="gramEnd"/>
      <w:r w:rsidRPr="005D211B">
        <w:rPr>
          <w:rFonts w:cs="Arial"/>
          <w:color w:val="000000"/>
          <w:szCs w:val="24"/>
        </w:rPr>
        <w:t>), H5Dopen_multi() and H5Dclose_multi() APIs in the future as separate tasks if necessary or requested by user.</w:t>
      </w:r>
      <w:r w:rsidR="00735ABB" w:rsidRPr="00AE04C8">
        <w:rPr>
          <w:szCs w:val="24"/>
          <w:lang w:eastAsia="ko-KR"/>
        </w:rPr>
        <w:t xml:space="preserve">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 xml:space="preserve">[1] Yang M and </w:t>
      </w:r>
      <w:proofErr w:type="spellStart"/>
      <w:r>
        <w:t>Koziol</w:t>
      </w:r>
      <w:proofErr w:type="spellEnd"/>
      <w:r>
        <w:t xml:space="preserve">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0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March</w:t>
            </w:r>
            <w:r w:rsidR="000C180C">
              <w:rPr>
                <w:rStyle w:val="Emphasis"/>
                <w:rFonts w:hint="eastAsia"/>
                <w:lang w:eastAsia="ko-KR"/>
              </w:rPr>
              <w:t xml:space="preserve"> </w:t>
            </w:r>
            <w:r>
              <w:rPr>
                <w:rStyle w:val="Emphasis"/>
                <w:rFonts w:hint="eastAsia"/>
                <w:lang w:eastAsia="ko-KR"/>
              </w:rPr>
              <w:t>04</w:t>
            </w:r>
            <w:r w:rsidR="000C180C"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5D211B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9B5948" w:rsidP="00C00A8B">
            <w:pPr>
              <w:jc w:val="left"/>
              <w:rPr>
                <w:rStyle w:val="Emphasis"/>
              </w:rPr>
            </w:pPr>
            <w:ins w:id="206" w:author="Kim, Jong H" w:date="2013-03-07T14:16:00Z">
              <w:r>
                <w:rPr>
                  <w:rStyle w:val="Emphasis"/>
                  <w:rFonts w:hint="eastAsia"/>
                  <w:lang w:eastAsia="ko-KR"/>
                </w:rPr>
                <w:t>March 07, 2013:</w:t>
              </w:r>
            </w:ins>
          </w:p>
        </w:tc>
        <w:tc>
          <w:tcPr>
            <w:tcW w:w="7743" w:type="dxa"/>
          </w:tcPr>
          <w:p w:rsidR="003D202F" w:rsidRPr="009B5948" w:rsidRDefault="009B5948">
            <w:pPr>
              <w:jc w:val="left"/>
              <w:rPr>
                <w:rStyle w:val="Emphasis"/>
                <w:i w:val="0"/>
                <w:rPrChange w:id="207" w:author="Kim, Jong H" w:date="2013-03-07T14:16:00Z">
                  <w:rPr>
                    <w:rStyle w:val="Emphasis"/>
                  </w:rPr>
                </w:rPrChange>
              </w:rPr>
            </w:pPr>
            <w:ins w:id="208" w:author="Kim, Jong H" w:date="2013-03-07T14:16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Version 3.2: Some minor updates. </w:t>
              </w:r>
            </w:ins>
            <w:ins w:id="209" w:author="Kim, Jong H" w:date="2013-03-07T14:17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Add </w:t>
              </w:r>
            </w:ins>
            <w:ins w:id="210" w:author="Kim, Jong H" w:date="2013-03-07T18:06:00Z">
              <w:r w:rsidR="00F67D6A">
                <w:rPr>
                  <w:rStyle w:val="Emphasis"/>
                  <w:rFonts w:hint="eastAsia"/>
                  <w:i w:val="0"/>
                  <w:lang w:eastAsia="ko-KR"/>
                </w:rPr>
                <w:t>chart view</w:t>
              </w:r>
            </w:ins>
            <w:ins w:id="211" w:author="Kim, Jong H" w:date="2013-03-07T14:16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 in example section</w:t>
              </w:r>
            </w:ins>
            <w:ins w:id="212" w:author="Kim, Jong H" w:date="2013-03-07T14:17:00Z">
              <w:r>
                <w:rPr>
                  <w:rStyle w:val="Emphasis"/>
                  <w:rFonts w:hint="eastAsia"/>
                  <w:i w:val="0"/>
                  <w:lang w:eastAsia="ko-KR"/>
                </w:rPr>
                <w:t>.</w:t>
              </w:r>
            </w:ins>
          </w:p>
        </w:tc>
      </w:tr>
    </w:tbl>
    <w:p w:rsidR="00C00A8B" w:rsidRDefault="00C00A8B" w:rsidP="00C00A8B"/>
    <w:sectPr w:rsidR="00C00A8B" w:rsidSect="00C00A8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AC2" w:rsidRDefault="00411AC2" w:rsidP="00C00A8B">
      <w:r>
        <w:separator/>
      </w:r>
    </w:p>
  </w:endnote>
  <w:endnote w:type="continuationSeparator" w:id="0">
    <w:p w:rsidR="00411AC2" w:rsidRDefault="00411AC2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982CA7">
              <w:fldChar w:fldCharType="begin"/>
            </w:r>
            <w:r w:rsidR="00982CA7">
              <w:instrText xml:space="preserve"> PAGE </w:instrText>
            </w:r>
            <w:r w:rsidR="00982CA7">
              <w:fldChar w:fldCharType="separate"/>
            </w:r>
            <w:r w:rsidR="00115CA8">
              <w:rPr>
                <w:noProof/>
              </w:rPr>
              <w:t>2</w:t>
            </w:r>
            <w:r w:rsidR="00982CA7">
              <w:rPr>
                <w:noProof/>
              </w:rPr>
              <w:fldChar w:fldCharType="end"/>
            </w:r>
            <w:r>
              <w:t xml:space="preserve"> of </w:t>
            </w:r>
            <w:r w:rsidR="00115CA8">
              <w:fldChar w:fldCharType="begin"/>
            </w:r>
            <w:r w:rsidR="00115CA8">
              <w:instrText xml:space="preserve"> NUMPAGES  </w:instrText>
            </w:r>
            <w:r w:rsidR="00115CA8">
              <w:fldChar w:fldCharType="separate"/>
            </w:r>
            <w:r w:rsidR="00115CA8">
              <w:rPr>
                <w:noProof/>
              </w:rPr>
              <w:t>10</w:t>
            </w:r>
            <w:r w:rsidR="00115CA8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D12994" w:rsidRDefault="00D12994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982CA7">
              <w:fldChar w:fldCharType="begin"/>
            </w:r>
            <w:r w:rsidR="00982CA7">
              <w:instrText xml:space="preserve"> PAGE </w:instrText>
            </w:r>
            <w:r w:rsidR="00982CA7">
              <w:fldChar w:fldCharType="separate"/>
            </w:r>
            <w:r w:rsidR="00115CA8">
              <w:rPr>
                <w:noProof/>
              </w:rPr>
              <w:t>1</w:t>
            </w:r>
            <w:r w:rsidR="00982CA7">
              <w:rPr>
                <w:noProof/>
              </w:rPr>
              <w:fldChar w:fldCharType="end"/>
            </w:r>
            <w:r>
              <w:t xml:space="preserve"> of </w:t>
            </w:r>
            <w:r w:rsidR="00115CA8">
              <w:fldChar w:fldCharType="begin"/>
            </w:r>
            <w:r w:rsidR="00115CA8">
              <w:instrText xml:space="preserve"> NUMPAGES  </w:instrText>
            </w:r>
            <w:r w:rsidR="00115CA8">
              <w:fldChar w:fldCharType="separate"/>
            </w:r>
            <w:r w:rsidR="00115CA8">
              <w:rPr>
                <w:noProof/>
              </w:rPr>
              <w:t>10</w:t>
            </w:r>
            <w:r w:rsidR="00115CA8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AC2" w:rsidRDefault="00411AC2" w:rsidP="00C00A8B">
      <w:r>
        <w:separator/>
      </w:r>
    </w:p>
  </w:footnote>
  <w:footnote w:type="continuationSeparator" w:id="0">
    <w:p w:rsidR="00411AC2" w:rsidRDefault="00411AC2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6D4EA4" w:rsidRDefault="00D12994" w:rsidP="00B548B8">
    <w:pPr>
      <w:pStyle w:val="THGHeader"/>
      <w:rPr>
        <w:lang w:eastAsia="ko-KR"/>
      </w:rPr>
    </w:pPr>
    <w:r>
      <w:rPr>
        <w:rFonts w:hint="eastAsia"/>
        <w:lang w:eastAsia="ko-KR"/>
      </w:rPr>
      <w:t>March 07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</w:t>
    </w:r>
    <w:del w:id="213" w:author="Kim, Jong H" w:date="2013-03-08T13:25:00Z">
      <w:r w:rsidDel="00115CA8">
        <w:rPr>
          <w:rFonts w:hint="eastAsia"/>
          <w:lang w:eastAsia="ko-KR"/>
        </w:rPr>
        <w:delText>1</w:delText>
      </w:r>
    </w:del>
    <w:ins w:id="214" w:author="Kim, Jong H" w:date="2013-03-08T13:25:00Z">
      <w:r w:rsidR="00115CA8">
        <w:rPr>
          <w:rFonts w:hint="eastAsia"/>
          <w:lang w:eastAsia="ko-KR"/>
        </w:rPr>
        <w:t>2</w:t>
      </w:r>
    </w:ins>
  </w:p>
  <w:p w:rsidR="00D12994" w:rsidRDefault="00D12994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94" w:rsidRPr="00FF5D1B" w:rsidRDefault="00D12994" w:rsidP="00C00A8B">
    <w:pPr>
      <w:pStyle w:val="THGHeader"/>
      <w:rPr>
        <w:lang w:eastAsia="ko-KR"/>
      </w:rPr>
    </w:pPr>
    <w:r>
      <w:rPr>
        <w:rFonts w:hint="eastAsia"/>
        <w:lang w:eastAsia="ko-KR"/>
      </w:rPr>
      <w:t>March 07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</w:t>
    </w:r>
    <w:del w:id="215" w:author="Kim, Jong H" w:date="2013-03-08T13:25:00Z">
      <w:r w:rsidDel="00115CA8">
        <w:rPr>
          <w:rFonts w:hint="eastAsia"/>
          <w:lang w:eastAsia="ko-KR"/>
        </w:rPr>
        <w:delText>1</w:delText>
      </w:r>
    </w:del>
    <w:ins w:id="216" w:author="Kim, Jong H" w:date="2013-03-08T13:25:00Z">
      <w:r w:rsidR="00115CA8">
        <w:rPr>
          <w:rFonts w:hint="eastAsia"/>
          <w:lang w:eastAsia="ko-KR"/>
        </w:rPr>
        <w:t>2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4164"/>
    <w:rsid w:val="00003477"/>
    <w:rsid w:val="00005061"/>
    <w:rsid w:val="00020347"/>
    <w:rsid w:val="000217E0"/>
    <w:rsid w:val="00023697"/>
    <w:rsid w:val="00026639"/>
    <w:rsid w:val="000313FE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15CA8"/>
    <w:rsid w:val="00117AC1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C6E2B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18FA"/>
    <w:rsid w:val="002B7EEC"/>
    <w:rsid w:val="002C5624"/>
    <w:rsid w:val="002D1B87"/>
    <w:rsid w:val="002D2416"/>
    <w:rsid w:val="002D4165"/>
    <w:rsid w:val="002D61D5"/>
    <w:rsid w:val="002F28B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0E77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3F5E59"/>
    <w:rsid w:val="004004B4"/>
    <w:rsid w:val="00404648"/>
    <w:rsid w:val="00404E77"/>
    <w:rsid w:val="00411AC2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11B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3274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19DD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6F5B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24EB1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14F55"/>
    <w:rsid w:val="0092314A"/>
    <w:rsid w:val="0092657C"/>
    <w:rsid w:val="009437C8"/>
    <w:rsid w:val="009450B7"/>
    <w:rsid w:val="00946F5A"/>
    <w:rsid w:val="0095557B"/>
    <w:rsid w:val="00960D3E"/>
    <w:rsid w:val="00975575"/>
    <w:rsid w:val="00977418"/>
    <w:rsid w:val="009809B9"/>
    <w:rsid w:val="00981EBB"/>
    <w:rsid w:val="0098259E"/>
    <w:rsid w:val="00982CA7"/>
    <w:rsid w:val="00987E15"/>
    <w:rsid w:val="00990849"/>
    <w:rsid w:val="009B2419"/>
    <w:rsid w:val="009B37E8"/>
    <w:rsid w:val="009B5948"/>
    <w:rsid w:val="009C15CE"/>
    <w:rsid w:val="009C5134"/>
    <w:rsid w:val="009D0036"/>
    <w:rsid w:val="009D29EB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0DDF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3E1A"/>
    <w:rsid w:val="00A85B9E"/>
    <w:rsid w:val="00A8665F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BE426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32ABD"/>
    <w:rsid w:val="00C44ADE"/>
    <w:rsid w:val="00C65F2E"/>
    <w:rsid w:val="00C72388"/>
    <w:rsid w:val="00C732F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A5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2994"/>
    <w:rsid w:val="00D131B9"/>
    <w:rsid w:val="00D131C1"/>
    <w:rsid w:val="00D16479"/>
    <w:rsid w:val="00D223E8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67720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06E4"/>
    <w:rsid w:val="00F442C2"/>
    <w:rsid w:val="00F4463F"/>
    <w:rsid w:val="00F44848"/>
    <w:rsid w:val="00F452B5"/>
    <w:rsid w:val="00F6589E"/>
    <w:rsid w:val="00F67D6A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673274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7AC1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1749-4699/5/1/015001/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4E57C-8F04-4598-BD21-0E200780A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4252</TotalTime>
  <Pages>10</Pages>
  <Words>1802</Words>
  <Characters>10275</Characters>
  <Application>Microsoft Office Word</Application>
  <DocSecurity>0</DocSecurity>
  <Lines>85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RFC Template</vt:lpstr>
      <vt:lpstr>RFC Template</vt:lpstr>
    </vt:vector>
  </TitlesOfParts>
  <Company>The HDF Group</Company>
  <LinksUpToDate>false</LinksUpToDate>
  <CharactersWithSpaces>12053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48</cp:revision>
  <cp:lastPrinted>2013-02-21T20:41:00Z</cp:lastPrinted>
  <dcterms:created xsi:type="dcterms:W3CDTF">2013-02-19T15:29:00Z</dcterms:created>
  <dcterms:modified xsi:type="dcterms:W3CDTF">2013-03-08T19:26:00Z</dcterms:modified>
</cp:coreProperties>
</file>