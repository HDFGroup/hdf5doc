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A8B" w:rsidRDefault="00C00A8B" w:rsidP="00C00A8B">
      <w:pPr>
        <w:pStyle w:val="Title"/>
      </w:pPr>
      <w:r>
        <w:t xml:space="preserve">RFC: </w:t>
      </w:r>
      <w:r w:rsidR="008341B7">
        <w:t>New</w:t>
      </w:r>
      <w:r>
        <w:t xml:space="preserve"> HDF5 API routines for HPC Applications  </w:t>
      </w:r>
    </w:p>
    <w:p w:rsidR="00C00A8B" w:rsidRDefault="00D70AE8" w:rsidP="00C00A8B">
      <w:pPr>
        <w:pStyle w:val="Author"/>
      </w:pPr>
      <w:r>
        <w:t>Peter Cao</w:t>
      </w:r>
    </w:p>
    <w:p w:rsidR="00C00A8B" w:rsidRDefault="00C00A8B" w:rsidP="00C00A8B">
      <w:pPr>
        <w:pStyle w:val="Author"/>
        <w:rPr>
          <w:rFonts w:eastAsia="바탕"/>
          <w:lang w:eastAsia="ko-KR"/>
        </w:rPr>
      </w:pPr>
      <w:r>
        <w:t>Quincey Koziol</w:t>
      </w:r>
    </w:p>
    <w:p w:rsidR="00805D1D" w:rsidRDefault="00805D1D" w:rsidP="00C00A8B">
      <w:pPr>
        <w:pStyle w:val="Author"/>
        <w:rPr>
          <w:ins w:id="0" w:author="Kim, Jong H" w:date="2013-02-20T09:32:00Z"/>
          <w:rFonts w:eastAsia="바탕"/>
          <w:lang w:eastAsia="ko-KR"/>
        </w:rPr>
      </w:pPr>
      <w:r>
        <w:rPr>
          <w:rFonts w:eastAsia="바탕" w:hint="eastAsia"/>
          <w:lang w:eastAsia="ko-KR"/>
        </w:rPr>
        <w:t>Jonathan Kim</w:t>
      </w:r>
    </w:p>
    <w:p w:rsidR="0079424C" w:rsidRPr="004D2DFA" w:rsidRDefault="0079424C" w:rsidP="00C00A8B">
      <w:pPr>
        <w:pStyle w:val="Author"/>
        <w:rPr>
          <w:rFonts w:eastAsia="바탕"/>
          <w:lang w:eastAsia="ko-KR"/>
        </w:rPr>
      </w:pPr>
      <w:proofErr w:type="spellStart"/>
      <w:ins w:id="1" w:author="Kim, Jong H" w:date="2013-02-20T09:32:00Z">
        <w:r>
          <w:rPr>
            <w:rFonts w:eastAsia="바탕" w:hint="eastAsia"/>
            <w:lang w:eastAsia="ko-KR"/>
          </w:rPr>
          <w:t>Mohamad</w:t>
        </w:r>
      </w:ins>
      <w:proofErr w:type="spellEnd"/>
      <w:ins w:id="2" w:author="Kim, Jong H" w:date="2013-02-20T13:55:00Z">
        <w:r w:rsidR="00D07A92">
          <w:rPr>
            <w:rFonts w:eastAsia="바탕" w:hint="eastAsia"/>
            <w:lang w:eastAsia="ko-KR"/>
          </w:rPr>
          <w:t xml:space="preserve"> </w:t>
        </w:r>
      </w:ins>
      <w:proofErr w:type="spellStart"/>
      <w:ins w:id="3" w:author="Kim, Jong H" w:date="2013-02-20T13:56:00Z">
        <w:r w:rsidR="00D07A92" w:rsidRPr="00D07A92">
          <w:rPr>
            <w:rFonts w:eastAsia="바탕"/>
            <w:lang w:eastAsia="ko-KR"/>
          </w:rPr>
          <w:t>Chaarawi</w:t>
        </w:r>
      </w:ins>
      <w:proofErr w:type="spellEnd"/>
    </w:p>
    <w:p w:rsidR="00D131B9" w:rsidRDefault="008F5752" w:rsidP="00C00A8B">
      <w:pPr>
        <w:pStyle w:val="Abstract"/>
      </w:pPr>
      <w:r w:rsidRPr="008F5752">
        <w:t xml:space="preserve">The HDF5 library allows a data access </w:t>
      </w:r>
      <w:r w:rsidR="00805D1D" w:rsidRPr="008F5752">
        <w:t>operation to</w:t>
      </w:r>
      <w:r w:rsidRPr="008F5752">
        <w:t xml:space="preserve"> access one dataset at a time, whether access is collective or independent. </w:t>
      </w:r>
      <w:r w:rsidR="00E87E66" w:rsidRPr="008F5752">
        <w:t>Accessing</w:t>
      </w:r>
      <w:r w:rsidRPr="008F5752">
        <w:t xml:space="preserve"> multiple datasets will require the user issuing an I/O call for each dataset.</w:t>
      </w:r>
      <w:r w:rsidR="002A5DBB">
        <w:t xml:space="preserve"> </w:t>
      </w:r>
      <w:r w:rsidR="00805D1D">
        <w:t>This RFC proposes new routines to allow users to access data in multiple datasets with one I/O call.</w:t>
      </w:r>
    </w:p>
    <w:p w:rsidR="00C00A8B" w:rsidRDefault="00C00A8B" w:rsidP="0084293B">
      <w:pPr>
        <w:pStyle w:val="Abstract"/>
      </w:pPr>
      <w:r>
        <w:t>This RFC describes</w:t>
      </w:r>
      <w:r w:rsidR="0084293B">
        <w:t xml:space="preserve"> the n</w:t>
      </w:r>
      <w:r>
        <w:t>ew API routines</w:t>
      </w:r>
      <w:r w:rsidR="0084293B">
        <w:t xml:space="preserve">, </w:t>
      </w:r>
      <w:r w:rsidR="0084293B" w:rsidRPr="00DB54E8">
        <w:rPr>
          <w:i/>
        </w:rPr>
        <w:t>H5Dread_</w:t>
      </w:r>
      <w:proofErr w:type="gramStart"/>
      <w:r w:rsidR="006836A6" w:rsidRPr="00DB54E8">
        <w:rPr>
          <w:i/>
        </w:rPr>
        <w:t>multi(</w:t>
      </w:r>
      <w:proofErr w:type="gramEnd"/>
      <w:r w:rsidR="0084293B" w:rsidRPr="00DB54E8">
        <w:rPr>
          <w:i/>
        </w:rPr>
        <w:t>)</w:t>
      </w:r>
      <w:r w:rsidR="0084293B">
        <w:t xml:space="preserve"> and </w:t>
      </w:r>
      <w:r w:rsidR="0084293B" w:rsidRPr="00DB54E8">
        <w:rPr>
          <w:i/>
        </w:rPr>
        <w:t>H5Dwrite_</w:t>
      </w:r>
      <w:r w:rsidR="006836A6" w:rsidRPr="00DB54E8">
        <w:rPr>
          <w:i/>
        </w:rPr>
        <w:t>multi(</w:t>
      </w:r>
      <w:r w:rsidR="0084293B" w:rsidRPr="00DB54E8">
        <w:rPr>
          <w:i/>
        </w:rPr>
        <w:t>)</w:t>
      </w:r>
      <w:r w:rsidR="0084293B">
        <w:t xml:space="preserve">, </w:t>
      </w:r>
      <w:r w:rsidR="00FB6729">
        <w:t xml:space="preserve">which </w:t>
      </w:r>
      <w:r w:rsidR="0084293B">
        <w:t xml:space="preserve">perform a single access </w:t>
      </w:r>
      <w:r w:rsidR="00A042E7">
        <w:t xml:space="preserve">operation </w:t>
      </w:r>
      <w:r w:rsidR="0084293B">
        <w:t xml:space="preserve">to </w:t>
      </w:r>
      <w:r w:rsidR="009C5134">
        <w:t xml:space="preserve">multiple datasets in </w:t>
      </w:r>
      <w:r w:rsidR="0084293B">
        <w:t xml:space="preserve">the </w:t>
      </w:r>
      <w:r w:rsidR="00FB6729">
        <w:t>file</w:t>
      </w:r>
      <w:r>
        <w:t>.</w:t>
      </w:r>
      <w:r w:rsidR="0084293B">
        <w:t xml:space="preserve"> </w:t>
      </w:r>
      <w:r w:rsidR="00DB5265">
        <w:t xml:space="preserve">The new </w:t>
      </w:r>
      <w:r w:rsidR="00310918">
        <w:t xml:space="preserve">routines </w:t>
      </w:r>
      <w:r w:rsidR="00DB5265">
        <w:t>can improve performance</w:t>
      </w:r>
      <w:ins w:id="4" w:author="Quincey Koziol" w:date="2013-02-19T09:09:00Z">
        <w:r w:rsidR="009C5134">
          <w:t>,</w:t>
        </w:r>
      </w:ins>
      <w:r w:rsidR="00DB5265">
        <w:t xml:space="preserve"> </w:t>
      </w:r>
      <w:r w:rsidR="00A042E7">
        <w:t>especially in cases when</w:t>
      </w:r>
      <w:r w:rsidR="00310918">
        <w:t xml:space="preserve"> data accessed across several datasets from all processes can be aggregated in the HDF5 or MPI-I/O library</w:t>
      </w:r>
      <w:r w:rsidR="00A042E7">
        <w:t xml:space="preserve">. </w:t>
      </w:r>
    </w:p>
    <w:p w:rsidR="00C00A8B" w:rsidRPr="00913E2A" w:rsidRDefault="00C00A8B" w:rsidP="00C00A8B">
      <w:pPr>
        <w:pStyle w:val="Divider"/>
      </w:pPr>
    </w:p>
    <w:p w:rsidR="00B21025" w:rsidRPr="00B16AF9" w:rsidRDefault="00B21025" w:rsidP="00B16AF9">
      <w:pPr>
        <w:pStyle w:val="Heading1"/>
        <w:numPr>
          <w:ilvl w:val="0"/>
          <w:numId w:val="0"/>
        </w:numPr>
        <w:ind w:left="432"/>
      </w:pPr>
    </w:p>
    <w:p w:rsidR="00C00A8B" w:rsidRDefault="00C00A8B" w:rsidP="00C00A8B">
      <w:pPr>
        <w:pStyle w:val="Heading1"/>
      </w:pPr>
      <w:r>
        <w:t xml:space="preserve">Introduction    </w:t>
      </w:r>
    </w:p>
    <w:p w:rsidR="0085757E" w:rsidRDefault="0085757E" w:rsidP="0085757E">
      <w:r>
        <w:t>P</w:t>
      </w:r>
      <w:r w:rsidRPr="00D131B9">
        <w:t xml:space="preserve">arallel HDF5 (PHDF5) </w:t>
      </w:r>
      <w:r>
        <w:t>supports both independent and collective dataset access. When collective I/O is used, a</w:t>
      </w:r>
      <w:r w:rsidRPr="00D131B9">
        <w:t xml:space="preserve">ll processes that have opened the dataset may do collective data access by </w:t>
      </w:r>
      <w:r>
        <w:t xml:space="preserve">calling </w:t>
      </w:r>
      <w:proofErr w:type="gramStart"/>
      <w:r w:rsidRPr="00805D1D">
        <w:rPr>
          <w:i/>
        </w:rPr>
        <w:t>H5Dread(</w:t>
      </w:r>
      <w:proofErr w:type="gramEnd"/>
      <w:r w:rsidRPr="00805D1D">
        <w:rPr>
          <w:i/>
        </w:rPr>
        <w:t>)</w:t>
      </w:r>
      <w:r w:rsidRPr="00D131B9">
        <w:t xml:space="preserve"> or </w:t>
      </w:r>
      <w:r w:rsidRPr="00805D1D">
        <w:rPr>
          <w:i/>
        </w:rPr>
        <w:t>H5Dwrite()</w:t>
      </w:r>
      <w:r w:rsidRPr="00D131B9">
        <w:t xml:space="preserve"> </w:t>
      </w:r>
      <w:r>
        <w:t>on</w:t>
      </w:r>
      <w:r w:rsidRPr="00D131B9">
        <w:t xml:space="preserve"> the dataset with the transfer </w:t>
      </w:r>
      <w:r>
        <w:t>property</w:t>
      </w:r>
      <w:r w:rsidRPr="00D131B9">
        <w:t xml:space="preserve"> set for collective access.  </w:t>
      </w:r>
      <w:r w:rsidR="008A68D4">
        <w:rPr>
          <w:rFonts w:hint="eastAsia"/>
          <w:lang w:eastAsia="ko-KR"/>
        </w:rPr>
        <w:t xml:space="preserve">Accessing </w:t>
      </w:r>
      <w:r>
        <w:t>dataset</w:t>
      </w:r>
      <w:r w:rsidR="008A68D4">
        <w:rPr>
          <w:rFonts w:hint="eastAsia"/>
          <w:lang w:eastAsia="ko-KR"/>
        </w:rPr>
        <w:t xml:space="preserve"> collectively</w:t>
      </w:r>
      <w:r>
        <w:t xml:space="preserve"> </w:t>
      </w:r>
      <w:r w:rsidR="008A68D4">
        <w:rPr>
          <w:rFonts w:hint="eastAsia"/>
          <w:lang w:eastAsia="ko-KR"/>
        </w:rPr>
        <w:t>by</w:t>
      </w:r>
      <w:r>
        <w:t xml:space="preserve"> using the MPIO VFD </w:t>
      </w:r>
      <w:r w:rsidR="008A68D4">
        <w:rPr>
          <w:rFonts w:hint="eastAsia"/>
          <w:lang w:eastAsia="ko-KR"/>
        </w:rPr>
        <w:t xml:space="preserve">can </w:t>
      </w:r>
      <w:r>
        <w:t>improve I/O performance</w:t>
      </w:r>
      <w:r w:rsidR="008A68D4">
        <w:t>,</w:t>
      </w:r>
      <w:r w:rsidR="008A68D4" w:rsidRPr="00191DA1">
        <w:rPr>
          <w:vertAlign w:val="superscript"/>
        </w:rPr>
        <w:t xml:space="preserve"> [</w:t>
      </w:r>
      <w:r w:rsidRPr="00191DA1">
        <w:rPr>
          <w:vertAlign w:val="superscript"/>
        </w:rPr>
        <w:t>1]</w:t>
      </w:r>
      <w:r>
        <w:t xml:space="preserve"> since data can be aggregated by MPI into large contiguous accesses to disk instead of small non-contiguous ones.</w:t>
      </w:r>
    </w:p>
    <w:p w:rsidR="0085757E" w:rsidRDefault="0085757E" w:rsidP="00CF4164">
      <w:pPr>
        <w:rPr>
          <w:lang w:eastAsia="ko-KR"/>
        </w:rPr>
      </w:pPr>
      <w:r>
        <w:rPr>
          <w:rFonts w:hint="eastAsia"/>
          <w:lang w:eastAsia="ko-KR"/>
        </w:rPr>
        <w:t>However t</w:t>
      </w:r>
      <w:r w:rsidR="00E87E66">
        <w:t xml:space="preserve">he current HDF5 library does not support a single I/O call for multiple datasets. </w:t>
      </w:r>
      <w:r w:rsidR="00805D1D">
        <w:t>For example, if you access five datasets in a file, you will need at least five I/O calls.</w:t>
      </w:r>
      <w:r w:rsidR="00805D1D">
        <w:rPr>
          <w:rFonts w:hint="eastAsia"/>
          <w:lang w:eastAsia="ko-KR"/>
        </w:rPr>
        <w:t xml:space="preserve"> </w:t>
      </w:r>
    </w:p>
    <w:p w:rsidR="00DB5265" w:rsidRDefault="0085757E" w:rsidP="00CF4164">
      <w:commentRangeStart w:id="5"/>
      <w:commentRangeStart w:id="6"/>
      <w:r>
        <w:t xml:space="preserve">We propose to add </w:t>
      </w:r>
      <w:r w:rsidR="006B4753">
        <w:rPr>
          <w:rFonts w:hint="eastAsia"/>
          <w:lang w:eastAsia="ko-KR"/>
        </w:rPr>
        <w:t xml:space="preserve">three </w:t>
      </w:r>
      <w:r>
        <w:t xml:space="preserve">new functions to the HDF5 library: </w:t>
      </w:r>
      <w:r w:rsidRPr="0085757E">
        <w:rPr>
          <w:i/>
        </w:rPr>
        <w:t>H5Dread_</w:t>
      </w:r>
      <w:proofErr w:type="gramStart"/>
      <w:r w:rsidRPr="0085757E">
        <w:rPr>
          <w:i/>
        </w:rPr>
        <w:t>multi(</w:t>
      </w:r>
      <w:proofErr w:type="gramEnd"/>
      <w:r w:rsidRPr="0085757E">
        <w:rPr>
          <w:i/>
        </w:rPr>
        <w:t>)</w:t>
      </w:r>
      <w:r w:rsidR="006B4753">
        <w:rPr>
          <w:rFonts w:hint="eastAsia"/>
          <w:lang w:eastAsia="ko-KR"/>
        </w:rPr>
        <w:t>,</w:t>
      </w:r>
      <w:r>
        <w:t xml:space="preserve"> </w:t>
      </w:r>
      <w:r w:rsidRPr="0085757E">
        <w:rPr>
          <w:i/>
        </w:rPr>
        <w:t>H5Dwrite_multi()</w:t>
      </w:r>
      <w:r w:rsidR="006B4753">
        <w:rPr>
          <w:rFonts w:hint="eastAsia"/>
          <w:i/>
          <w:lang w:eastAsia="ko-KR"/>
        </w:rPr>
        <w:t xml:space="preserve"> and H5Dclose_multi()</w:t>
      </w:r>
      <w:r>
        <w:t xml:space="preserve">. </w:t>
      </w:r>
      <w:r>
        <w:rPr>
          <w:rFonts w:hint="eastAsia"/>
          <w:lang w:eastAsia="ko-KR"/>
        </w:rPr>
        <w:t xml:space="preserve"> </w:t>
      </w:r>
      <w:commentRangeEnd w:id="5"/>
      <w:r w:rsidR="00B55F34">
        <w:rPr>
          <w:rStyle w:val="CommentReference"/>
        </w:rPr>
        <w:commentReference w:id="5"/>
      </w:r>
      <w:commentRangeEnd w:id="6"/>
      <w:r w:rsidR="009C5134">
        <w:rPr>
          <w:rStyle w:val="CommentReference"/>
        </w:rPr>
        <w:commentReference w:id="6"/>
      </w:r>
      <w:r w:rsidR="00DB5265">
        <w:t>Using the proposed new</w:t>
      </w:r>
      <w:r w:rsidR="006B4753">
        <w:rPr>
          <w:rFonts w:hint="eastAsia"/>
          <w:lang w:eastAsia="ko-KR"/>
        </w:rPr>
        <w:t xml:space="preserve"> read/write</w:t>
      </w:r>
      <w:r w:rsidR="00DB5265">
        <w:t xml:space="preserve"> functions, users will be able to make a single function call to read or write data </w:t>
      </w:r>
      <w:r w:rsidR="00F6589E">
        <w:t xml:space="preserve">to </w:t>
      </w:r>
      <w:r w:rsidR="00DB5265">
        <w:t xml:space="preserve">multiple datasets. </w:t>
      </w:r>
      <w:r w:rsidR="00E87E66">
        <w:t>The new functions can be used for both independent and collective I/O access</w:t>
      </w:r>
      <w:r w:rsidR="009C5134">
        <w:t>, but</w:t>
      </w:r>
      <w:r w:rsidR="00E87E66">
        <w:t xml:space="preserve"> </w:t>
      </w:r>
      <w:r w:rsidR="009C5134">
        <w:t xml:space="preserve">our </w:t>
      </w:r>
      <w:r w:rsidR="00E87E66">
        <w:t xml:space="preserve">discussion below will focus on the collective </w:t>
      </w:r>
      <w:r w:rsidR="009C5134">
        <w:t>case</w:t>
      </w:r>
      <w:r w:rsidR="00E87E66">
        <w:t>.</w:t>
      </w:r>
    </w:p>
    <w:p w:rsidR="00B3097C" w:rsidRDefault="00B3097C" w:rsidP="00710E16">
      <w:pPr>
        <w:pStyle w:val="Heading1"/>
      </w:pPr>
      <w:r>
        <w:t>Use Cases</w:t>
      </w:r>
    </w:p>
    <w:p w:rsidR="00B3097C" w:rsidRDefault="00C72388" w:rsidP="00710E16">
      <w:pPr>
        <w:pStyle w:val="Heading2"/>
      </w:pPr>
      <w:r>
        <w:t>Improving FLASH I/O</w:t>
      </w:r>
    </w:p>
    <w:p w:rsidR="00C72388" w:rsidRDefault="001F29B3" w:rsidP="00C72388">
      <w:r w:rsidRPr="001F29B3">
        <w:t xml:space="preserve">FLASH </w:t>
      </w:r>
      <w:r w:rsidR="00392C17">
        <w:t>code was designed to simulate thermonuclear flashes on</w:t>
      </w:r>
      <w:r w:rsidRPr="001F29B3">
        <w:t xml:space="preserve"> a Cartesian, structured mesh. The mesh consists of cells that contain physical quantities</w:t>
      </w:r>
      <w:r>
        <w:t xml:space="preserve"> </w:t>
      </w:r>
      <w:r w:rsidRPr="001F29B3">
        <w:t xml:space="preserve">such as density, pressure and temperature (also </w:t>
      </w:r>
      <w:r w:rsidRPr="001F29B3">
        <w:lastRenderedPageBreak/>
        <w:t>known as mesh variables)</w:t>
      </w:r>
      <w:r w:rsidR="00F05EBB">
        <w:t xml:space="preserve">. </w:t>
      </w:r>
      <w:r w:rsidR="00F05EBB" w:rsidRPr="00F05EBB">
        <w:t>Each cell is assigned to a self-contained</w:t>
      </w:r>
      <w:r w:rsidR="00F05EBB" w:rsidRPr="001F29B3">
        <w:t xml:space="preserve"> </w:t>
      </w:r>
      <w:r w:rsidR="00F05EBB" w:rsidRPr="00F05EBB">
        <w:t>block</w:t>
      </w:r>
      <w:r w:rsidR="00F05EBB">
        <w:t xml:space="preserve">. In </w:t>
      </w:r>
      <w:r w:rsidR="00191DA1">
        <w:t xml:space="preserve">the </w:t>
      </w:r>
      <w:r>
        <w:t>FL</w:t>
      </w:r>
      <w:r w:rsidR="00C72388">
        <w:t xml:space="preserve">ASH file layout, </w:t>
      </w:r>
      <w:r w:rsidR="00191DA1">
        <w:t xml:space="preserve">a </w:t>
      </w:r>
      <w:r w:rsidR="00C72388">
        <w:t>block</w:t>
      </w:r>
      <w:r w:rsidR="00191DA1">
        <w:t xml:space="preserve"> is</w:t>
      </w:r>
      <w:r w:rsidR="00C72388">
        <w:t xml:space="preserve"> stored in </w:t>
      </w:r>
      <w:r w:rsidR="00191DA1">
        <w:t xml:space="preserve">an HDF5 </w:t>
      </w:r>
      <w:r w:rsidR="00C72388">
        <w:t>file</w:t>
      </w:r>
      <w:r w:rsidR="00F05EBB">
        <w:t xml:space="preserve"> and </w:t>
      </w:r>
      <w:r w:rsidR="00C72388">
        <w:t>mesh variables</w:t>
      </w:r>
      <w:r w:rsidR="00F05EBB">
        <w:t xml:space="preserve"> are stored as 4D datasets in </w:t>
      </w:r>
      <w:r w:rsidR="00191DA1">
        <w:t>the</w:t>
      </w:r>
      <w:r w:rsidR="00F05EBB">
        <w:t xml:space="preserve"> file. </w:t>
      </w:r>
    </w:p>
    <w:p w:rsidR="00F05EBB" w:rsidRDefault="00191DA1" w:rsidP="00C72388">
      <w:r>
        <w:t>In</w:t>
      </w:r>
      <w:r w:rsidR="005D4A1E">
        <w:t xml:space="preserve"> a</w:t>
      </w:r>
      <w:r>
        <w:t xml:space="preserve"> FLASH simulation, t</w:t>
      </w:r>
      <w:r w:rsidR="00F05EBB" w:rsidRPr="00F05EBB">
        <w:t xml:space="preserve">he time </w:t>
      </w:r>
      <w:r w:rsidR="005D4A1E">
        <w:t xml:space="preserve">spent </w:t>
      </w:r>
      <w:r>
        <w:t>on</w:t>
      </w:r>
      <w:r w:rsidR="00F05EBB">
        <w:t xml:space="preserve"> file I/O</w:t>
      </w:r>
      <w:r w:rsidR="00F05EBB" w:rsidRPr="00F05EBB">
        <w:t xml:space="preserve"> is a common bottleneck.</w:t>
      </w:r>
      <w:r w:rsidR="00F03B15" w:rsidRPr="00F03B15">
        <w:t xml:space="preserve"> </w:t>
      </w:r>
      <w:r w:rsidR="00F03B15">
        <w:t>Using c</w:t>
      </w:r>
      <w:r w:rsidR="00F03B15" w:rsidRPr="00F03B15">
        <w:t>ollective I</w:t>
      </w:r>
      <w:r w:rsidR="00F03B15">
        <w:t>/</w:t>
      </w:r>
      <w:proofErr w:type="gramStart"/>
      <w:r w:rsidR="00F03B15" w:rsidRPr="00F03B15">
        <w:t>O</w:t>
      </w:r>
      <w:r w:rsidR="00F03B15" w:rsidRPr="00F03B15">
        <w:rPr>
          <w:vertAlign w:val="superscript"/>
        </w:rPr>
        <w:t>[</w:t>
      </w:r>
      <w:proofErr w:type="gramEnd"/>
      <w:r w:rsidR="00F03B15" w:rsidRPr="00F03B15">
        <w:rPr>
          <w:vertAlign w:val="superscript"/>
        </w:rPr>
        <w:t>1]</w:t>
      </w:r>
      <w:r w:rsidR="00F03B15">
        <w:t xml:space="preserve"> improves I/O performance for HPC applications</w:t>
      </w:r>
      <w:r w:rsidR="00070013">
        <w:t xml:space="preserve"> like FLASH</w:t>
      </w:r>
      <w:r w:rsidR="00F03B15">
        <w:t xml:space="preserve">. </w:t>
      </w:r>
      <w:r w:rsidR="008C3C30">
        <w:t>Current parallel HDF5 performs collective I/O on a single dataset</w:t>
      </w:r>
      <w:r w:rsidR="005D4A1E">
        <w:t xml:space="preserve"> and</w:t>
      </w:r>
      <w:r w:rsidR="00070013">
        <w:t xml:space="preserve"> requires many I/O calls in FLASH simulations since there are</w:t>
      </w:r>
      <w:r w:rsidR="005D4A1E">
        <w:t xml:space="preserve"> frequently</w:t>
      </w:r>
      <w:r w:rsidR="00070013">
        <w:t xml:space="preserve"> </w:t>
      </w:r>
      <w:r w:rsidR="005D4A1E">
        <w:t>many</w:t>
      </w:r>
      <w:r w:rsidR="00070013">
        <w:t xml:space="preserve"> variables</w:t>
      </w:r>
      <w:r w:rsidR="005D4A1E">
        <w:t xml:space="preserve"> accessed during each </w:t>
      </w:r>
      <w:r w:rsidR="008A68D4">
        <w:t>time step</w:t>
      </w:r>
      <w:r w:rsidR="00070013">
        <w:t xml:space="preserve">. </w:t>
      </w:r>
      <w:r w:rsidR="00F3347B">
        <w:t xml:space="preserve">Using the proposed collective </w:t>
      </w:r>
      <w:r w:rsidR="00070013">
        <w:t xml:space="preserve">I/O </w:t>
      </w:r>
      <w:r w:rsidR="00F3347B">
        <w:t>on multiple datasets</w:t>
      </w:r>
      <w:r w:rsidR="00070013">
        <w:t xml:space="preserve"> will reduce the number of I/O calls. </w:t>
      </w:r>
      <w:r w:rsidR="0056056D">
        <w:t xml:space="preserve">In an experimental study, </w:t>
      </w:r>
      <w:r w:rsidR="0056056D" w:rsidRPr="0056056D">
        <w:t xml:space="preserve">Rob Latham, Chris Daley, </w:t>
      </w:r>
      <w:r w:rsidR="008D7245" w:rsidRPr="0056056D">
        <w:t>etc.</w:t>
      </w:r>
      <w:r w:rsidR="008D7245" w:rsidRPr="008D7245">
        <w:rPr>
          <w:vertAlign w:val="superscript"/>
        </w:rPr>
        <w:t>[2]</w:t>
      </w:r>
      <w:r w:rsidR="0056056D">
        <w:t xml:space="preserve"> have showed that the average time for writing a file </w:t>
      </w:r>
      <w:r w:rsidR="00563574">
        <w:t>is</w:t>
      </w:r>
      <w:r w:rsidR="0056056D">
        <w:t xml:space="preserve"> reduced by half </w:t>
      </w:r>
      <w:r w:rsidR="00563574">
        <w:t>when</w:t>
      </w:r>
      <w:r w:rsidR="0056056D">
        <w:t xml:space="preserve"> collective I/O on multiple variables</w:t>
      </w:r>
      <w:r w:rsidR="00563574">
        <w:t xml:space="preserve"> is used</w:t>
      </w:r>
      <w:r w:rsidR="000F6302">
        <w:t>:</w:t>
      </w:r>
    </w:p>
    <w:p w:rsidR="00A04F6C" w:rsidRDefault="00A04F6C" w:rsidP="008F5752">
      <w:pPr>
        <w:ind w:left="432"/>
        <w:rPr>
          <w:vertAlign w:val="superscript"/>
          <w:lang w:eastAsia="ko-KR"/>
        </w:rPr>
      </w:pPr>
      <w:r>
        <w:t>“</w:t>
      </w:r>
      <w:r w:rsidRPr="005239A9">
        <w:rPr>
          <w:i/>
        </w:rPr>
        <w:t>The standard file layout approach (storing application data in multiple library objects), however, offers a slight performance trade-off. Each function call represents a relatively expensive I</w:t>
      </w:r>
      <w:r w:rsidRPr="005239A9">
        <w:rPr>
          <w:rStyle w:val="math-text"/>
          <w:i/>
        </w:rPr>
        <w:t>/</w:t>
      </w:r>
      <w:r w:rsidRPr="005239A9">
        <w:rPr>
          <w:i/>
        </w:rPr>
        <w:t>O operation. All other factors aside, if the goal is to achieve the highest I</w:t>
      </w:r>
      <w:r w:rsidRPr="005239A9">
        <w:rPr>
          <w:rStyle w:val="math-text"/>
          <w:i/>
        </w:rPr>
        <w:t>/</w:t>
      </w:r>
      <w:r w:rsidRPr="005239A9">
        <w:rPr>
          <w:i/>
        </w:rPr>
        <w:t>O performance a better approach would describe the entire application I</w:t>
      </w:r>
      <w:r w:rsidRPr="005239A9">
        <w:rPr>
          <w:rStyle w:val="math-text"/>
          <w:i/>
        </w:rPr>
        <w:t>/</w:t>
      </w:r>
      <w:r w:rsidRPr="005239A9">
        <w:rPr>
          <w:i/>
        </w:rPr>
        <w:t>O pattern</w:t>
      </w:r>
      <w:r w:rsidR="005239A9" w:rsidRPr="005239A9">
        <w:rPr>
          <w:i/>
        </w:rPr>
        <w:t xml:space="preserve"> and then execute a single call</w:t>
      </w:r>
      <w:r w:rsidRPr="005239A9">
        <w:rPr>
          <w:i/>
        </w:rPr>
        <w:t>. If the application places all mesh variables into a single I</w:t>
      </w:r>
      <w:r w:rsidRPr="005239A9">
        <w:rPr>
          <w:rStyle w:val="math-text"/>
          <w:i/>
        </w:rPr>
        <w:t>/</w:t>
      </w:r>
      <w:r w:rsidRPr="005239A9">
        <w:rPr>
          <w:i/>
        </w:rPr>
        <w:t>O library object, as in the experimental file layout approach, then a single I</w:t>
      </w:r>
      <w:r w:rsidRPr="005239A9">
        <w:rPr>
          <w:rStyle w:val="math-text"/>
          <w:i/>
        </w:rPr>
        <w:t>/</w:t>
      </w:r>
      <w:r w:rsidRPr="005239A9">
        <w:rPr>
          <w:i/>
        </w:rPr>
        <w:t xml:space="preserve">O library call could be issued to service all application variables instead of </w:t>
      </w:r>
      <w:r w:rsidRPr="005239A9">
        <w:rPr>
          <w:rStyle w:val="math-text"/>
          <w:i/>
        </w:rPr>
        <w:t>N</w:t>
      </w:r>
      <w:r w:rsidRPr="005239A9">
        <w:rPr>
          <w:i/>
        </w:rPr>
        <w:t xml:space="preserve"> separate calls. Experiments confirm that this approach does improve performance</w:t>
      </w:r>
      <w:r>
        <w:t>.”</w:t>
      </w:r>
      <w:r w:rsidR="00D74955" w:rsidRPr="00D74955">
        <w:rPr>
          <w:vertAlign w:val="superscript"/>
        </w:rPr>
        <w:t>[2]</w:t>
      </w:r>
    </w:p>
    <w:p w:rsidR="00B21025" w:rsidRDefault="00B21025" w:rsidP="008F5752">
      <w:pPr>
        <w:ind w:left="432"/>
        <w:rPr>
          <w:lang w:eastAsia="ko-KR"/>
        </w:rPr>
      </w:pPr>
    </w:p>
    <w:p w:rsidR="00C00A8B" w:rsidRDefault="00B248A8" w:rsidP="00C00A8B">
      <w:pPr>
        <w:pStyle w:val="Heading1"/>
      </w:pPr>
      <w:del w:id="7" w:author="Quincey Koziol" w:date="2013-02-19T09:18:00Z">
        <w:r w:rsidDel="00F21C32">
          <w:delText>Approach</w:delText>
        </w:r>
      </w:del>
      <w:ins w:id="8" w:author="Quincey Koziol" w:date="2013-02-19T09:18:00Z">
        <w:r w:rsidR="00F21C32">
          <w:t>Implementation</w:t>
        </w:r>
      </w:ins>
    </w:p>
    <w:p w:rsidR="00594331" w:rsidRDefault="006D7BAF" w:rsidP="00717770">
      <w:pPr>
        <w:rPr>
          <w:lang w:eastAsia="ko-KR"/>
        </w:rPr>
      </w:pPr>
      <w:r>
        <w:t xml:space="preserve">The basic </w:t>
      </w:r>
      <w:r w:rsidR="00A726D2">
        <w:t xml:space="preserve">approach </w:t>
      </w:r>
      <w:r>
        <w:t>for multi-dataset collective I</w:t>
      </w:r>
      <w:ins w:id="9" w:author="Quincey Koziol" w:date="2013-02-19T09:14:00Z">
        <w:r w:rsidR="009C5134">
          <w:t>/</w:t>
        </w:r>
      </w:ins>
      <w:r>
        <w:t xml:space="preserve">O is </w:t>
      </w:r>
      <w:ins w:id="10" w:author="Quincey Koziol" w:date="2013-02-19T09:16:00Z">
        <w:r w:rsidR="00F21C32">
          <w:t xml:space="preserve">similar to the POSIX </w:t>
        </w:r>
        <w:proofErr w:type="spellStart"/>
        <w:r w:rsidR="00F21C32">
          <w:t>lio_</w:t>
        </w:r>
        <w:proofErr w:type="gramStart"/>
        <w:r w:rsidR="00F21C32">
          <w:t>listio</w:t>
        </w:r>
        <w:proofErr w:type="spellEnd"/>
        <w:r w:rsidR="00F21C32">
          <w:t>(</w:t>
        </w:r>
        <w:proofErr w:type="gramEnd"/>
        <w:r w:rsidR="00F21C32">
          <w:t xml:space="preserve">) call, which takes a list of buffers, offsets and lengths to perform read and write operations on a file. </w:t>
        </w:r>
      </w:ins>
      <w:del w:id="11" w:author="Quincey Koziol" w:date="2013-02-19T09:16:00Z">
        <w:r w:rsidDel="00F21C32">
          <w:delText>not much different</w:delText>
        </w:r>
      </w:del>
      <w:del w:id="12" w:author="Quincey Koziol" w:date="2013-02-19T09:17:00Z">
        <w:r w:rsidDel="00F21C32">
          <w:delText xml:space="preserve"> from </w:delText>
        </w:r>
        <w:r w:rsidR="00B1724A" w:rsidDel="00F21C32">
          <w:delText xml:space="preserve">the current implementation of </w:delText>
        </w:r>
      </w:del>
      <w:del w:id="13" w:author="Quincey Koziol" w:date="2013-02-19T09:13:00Z">
        <w:r w:rsidR="00594331" w:rsidDel="009C5134">
          <w:rPr>
            <w:rFonts w:hint="eastAsia"/>
            <w:lang w:eastAsia="ko-KR"/>
          </w:rPr>
          <w:delText xml:space="preserve">chunk </w:delText>
        </w:r>
      </w:del>
      <w:del w:id="14" w:author="Quincey Koziol" w:date="2013-02-19T09:17:00Z">
        <w:r w:rsidR="00B1724A" w:rsidRPr="00A726D2" w:rsidDel="00F21C32">
          <w:delText>collective</w:delText>
        </w:r>
        <w:r w:rsidR="00B1724A" w:rsidDel="00F21C32">
          <w:delText xml:space="preserve"> IO </w:delText>
        </w:r>
        <w:r w:rsidR="008D7245" w:rsidDel="00F21C32">
          <w:delText>on a</w:delText>
        </w:r>
        <w:r w:rsidR="00B1724A" w:rsidDel="00F21C32">
          <w:delText xml:space="preserve"> single dataset</w:delText>
        </w:r>
        <w:r w:rsidDel="00F21C32">
          <w:delText xml:space="preserve">. </w:delText>
        </w:r>
      </w:del>
      <w:r>
        <w:t xml:space="preserve">The major </w:t>
      </w:r>
      <w:del w:id="15" w:author="Quincey Koziol" w:date="2013-02-19T09:18:00Z">
        <w:r w:rsidR="00B1724A" w:rsidDel="00F21C32">
          <w:delText>change</w:delText>
        </w:r>
        <w:r w:rsidDel="00F21C32">
          <w:delText xml:space="preserve"> </w:delText>
        </w:r>
      </w:del>
      <w:ins w:id="16" w:author="Quincey Koziol" w:date="2013-02-19T09:18:00Z">
        <w:r w:rsidR="00F21C32">
          <w:t>difference from</w:t>
        </w:r>
      </w:ins>
      <w:ins w:id="17" w:author="Quincey Koziol" w:date="2013-02-19T09:17:00Z">
        <w:r w:rsidR="00F21C32">
          <w:t xml:space="preserve"> the typical HDF5 API call </w:t>
        </w:r>
      </w:ins>
      <w:del w:id="18" w:author="Quincey Koziol" w:date="2013-02-19T09:14:00Z">
        <w:r w:rsidR="000F6302" w:rsidDel="009C5134">
          <w:delText xml:space="preserve">for </w:delText>
        </w:r>
        <w:r w:rsidR="00B1724A" w:rsidDel="009C5134">
          <w:delText>th</w:delText>
        </w:r>
        <w:r w:rsidR="00594331" w:rsidDel="009C5134">
          <w:rPr>
            <w:rFonts w:hint="eastAsia"/>
            <w:lang w:eastAsia="ko-KR"/>
          </w:rPr>
          <w:delText>e</w:delText>
        </w:r>
        <w:r w:rsidR="00B1724A" w:rsidDel="009C5134">
          <w:delText xml:space="preserve"> work </w:delText>
        </w:r>
      </w:del>
      <w:r>
        <w:t xml:space="preserve">is </w:t>
      </w:r>
      <w:r w:rsidR="008D7245">
        <w:t xml:space="preserve">that </w:t>
      </w:r>
      <w:del w:id="19" w:author="Quincey Koziol" w:date="2013-02-19T09:17:00Z">
        <w:r w:rsidR="008D7245" w:rsidDel="00F21C32">
          <w:delText>we</w:delText>
        </w:r>
        <w:r w:rsidDel="00F21C32">
          <w:delText xml:space="preserve"> </w:delText>
        </w:r>
      </w:del>
      <w:ins w:id="20" w:author="Quincey Koziol" w:date="2013-02-19T09:17:00Z">
        <w:r w:rsidR="00F21C32">
          <w:t xml:space="preserve">the new routines </w:t>
        </w:r>
      </w:ins>
      <w:r>
        <w:t xml:space="preserve">add </w:t>
      </w:r>
      <w:del w:id="21" w:author="Quincey Koziol" w:date="2013-02-19T09:17:00Z">
        <w:r w:rsidDel="00F21C32">
          <w:delText xml:space="preserve">data </w:delText>
        </w:r>
      </w:del>
      <w:r>
        <w:t xml:space="preserve">information from </w:t>
      </w:r>
      <w:r w:rsidR="001D7157">
        <w:rPr>
          <w:lang w:eastAsia="ko-KR"/>
        </w:rPr>
        <w:t>multiple</w:t>
      </w:r>
      <w:r>
        <w:t xml:space="preserve"> datasets to the </w:t>
      </w:r>
      <w:r w:rsidR="000F6302">
        <w:t xml:space="preserve">I/O </w:t>
      </w:r>
      <w:r>
        <w:t xml:space="preserve">mapping list and construct </w:t>
      </w:r>
      <w:del w:id="22" w:author="Quincey Koziol" w:date="2013-02-19T09:13:00Z">
        <w:r w:rsidR="00594331" w:rsidDel="009C5134">
          <w:rPr>
            <w:rFonts w:hint="eastAsia"/>
            <w:lang w:eastAsia="ko-KR"/>
          </w:rPr>
          <w:delText xml:space="preserve">MPI </w:delText>
        </w:r>
        <w:r w:rsidR="00B55F34" w:rsidDel="009C5134">
          <w:delText xml:space="preserve"> </w:delText>
        </w:r>
      </w:del>
      <w:r w:rsidR="00B55F34">
        <w:t xml:space="preserve">larger MPI derived datatypes </w:t>
      </w:r>
      <w:r w:rsidR="00176195">
        <w:t>for collective</w:t>
      </w:r>
      <w:r>
        <w:t xml:space="preserve"> I</w:t>
      </w:r>
      <w:ins w:id="23" w:author="Quincey Koziol" w:date="2013-02-19T09:14:00Z">
        <w:r w:rsidR="009C5134">
          <w:t>/</w:t>
        </w:r>
      </w:ins>
      <w:r>
        <w:t>O operations.</w:t>
      </w:r>
      <w:r w:rsidR="008D7245">
        <w:t xml:space="preserve"> </w:t>
      </w:r>
      <w:ins w:id="24" w:author="Quincey Koziol" w:date="2013-02-19T09:17:00Z">
        <w:r w:rsidR="00F21C32">
          <w:t xml:space="preserve">Internally, the </w:t>
        </w:r>
      </w:ins>
      <w:ins w:id="25" w:author="Quincey Koziol" w:date="2013-02-19T09:18:00Z">
        <w:r w:rsidR="00F21C32">
          <w:t xml:space="preserve">multi-dataset </w:t>
        </w:r>
      </w:ins>
      <w:ins w:id="26" w:author="Quincey Koziol" w:date="2013-02-19T09:17:00Z">
        <w:r w:rsidR="00F21C32">
          <w:t xml:space="preserve">implementation will be similar to the current implementation of </w:t>
        </w:r>
        <w:r w:rsidR="00F21C32" w:rsidRPr="00A726D2">
          <w:t>collective</w:t>
        </w:r>
        <w:r w:rsidR="00F21C32">
          <w:t xml:space="preserve"> </w:t>
        </w:r>
        <w:r w:rsidR="00F21C32">
          <w:rPr>
            <w:rFonts w:hint="eastAsia"/>
            <w:lang w:eastAsia="ko-KR"/>
          </w:rPr>
          <w:t xml:space="preserve">chunk </w:t>
        </w:r>
        <w:r w:rsidR="00F21C32">
          <w:t>I/O on a single dataset.</w:t>
        </w:r>
      </w:ins>
    </w:p>
    <w:p w:rsidR="00717770" w:rsidRDefault="008D7245" w:rsidP="00717770">
      <w:r>
        <w:t xml:space="preserve">The following example chart </w:t>
      </w:r>
      <w:r w:rsidR="00594331">
        <w:rPr>
          <w:rFonts w:hint="eastAsia"/>
          <w:lang w:eastAsia="ko-KR"/>
        </w:rPr>
        <w:t>show</w:t>
      </w:r>
      <w:r w:rsidR="00B1724A">
        <w:t>s the</w:t>
      </w:r>
      <w:r w:rsidR="003E4D0F">
        <w:rPr>
          <w:rFonts w:hint="eastAsia"/>
          <w:lang w:eastAsia="ko-KR"/>
        </w:rPr>
        <w:t xml:space="preserve"> conceptual</w:t>
      </w:r>
      <w:r w:rsidR="00B1724A">
        <w:t xml:space="preserve"> implementation approach for the new API functions</w:t>
      </w:r>
    </w:p>
    <w:p w:rsidR="00B1724A" w:rsidRDefault="00B1724A" w:rsidP="00717770"/>
    <w:p w:rsidR="006131C6" w:rsidRDefault="00CD6D22" w:rsidP="00717770">
      <w:r>
        <w:rPr>
          <w:noProof/>
          <w:lang w:eastAsia="ko-KR"/>
        </w:rPr>
        <w:lastRenderedPageBreak/>
        <w:drawing>
          <wp:inline distT="0" distB="0" distL="0" distR="0" wp14:anchorId="3C0881B9" wp14:editId="2D655898">
            <wp:extent cx="5943600" cy="446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65955"/>
                    </a:xfrm>
                    <a:prstGeom prst="rect">
                      <a:avLst/>
                    </a:prstGeom>
                  </pic:spPr>
                </pic:pic>
              </a:graphicData>
            </a:graphic>
          </wp:inline>
        </w:drawing>
      </w:r>
    </w:p>
    <w:p w:rsidR="000313FE" w:rsidRDefault="000313FE" w:rsidP="00717770">
      <w:pPr>
        <w:rPr>
          <w:ins w:id="27" w:author="Kim, Jong H" w:date="2013-02-19T16:09:00Z"/>
          <w:lang w:eastAsia="ko-KR"/>
        </w:rPr>
      </w:pPr>
    </w:p>
    <w:p w:rsidR="006D7BAF" w:rsidRDefault="00DD2A94" w:rsidP="00717770">
      <w:pPr>
        <w:rPr>
          <w:ins w:id="28" w:author="Kim, Jong H" w:date="2013-02-19T10:49:00Z"/>
          <w:lang w:eastAsia="ko-KR"/>
        </w:rPr>
      </w:pPr>
      <w:ins w:id="29" w:author="Kim, Jong H" w:date="2013-02-19T11:16:00Z">
        <w:r>
          <w:rPr>
            <w:rFonts w:hint="eastAsia"/>
            <w:lang w:eastAsia="ko-KR"/>
          </w:rPr>
          <w:t xml:space="preserve">Note that </w:t>
        </w:r>
      </w:ins>
      <w:ins w:id="30" w:author="Kim, Jong H" w:date="2013-02-19T10:47:00Z">
        <w:r w:rsidR="00B71817">
          <w:rPr>
            <w:rFonts w:hint="eastAsia"/>
            <w:lang w:eastAsia="ko-KR"/>
          </w:rPr>
          <w:t xml:space="preserve">soring </w:t>
        </w:r>
        <w:r w:rsidR="00B71817">
          <w:t>the list by file address</w:t>
        </w:r>
      </w:ins>
      <w:ins w:id="31" w:author="Kim, Jong H" w:date="2013-02-19T10:48:00Z">
        <w:r w:rsidR="00B71817">
          <w:rPr>
            <w:rFonts w:hint="eastAsia"/>
            <w:lang w:eastAsia="ko-KR"/>
          </w:rPr>
          <w:t>es</w:t>
        </w:r>
      </w:ins>
      <w:ins w:id="32" w:author="Kim, Jong H" w:date="2013-02-19T10:47:00Z">
        <w:r w:rsidR="00B71817">
          <w:rPr>
            <w:rFonts w:hint="eastAsia"/>
            <w:lang w:eastAsia="ko-KR"/>
          </w:rPr>
          <w:t xml:space="preserve"> </w:t>
        </w:r>
      </w:ins>
      <w:ins w:id="33" w:author="Kim, Jong H" w:date="2013-02-19T10:48:00Z">
        <w:r w:rsidR="00B71817">
          <w:rPr>
            <w:rFonts w:hint="eastAsia"/>
            <w:lang w:eastAsia="ko-KR"/>
          </w:rPr>
          <w:t>is</w:t>
        </w:r>
      </w:ins>
      <w:ins w:id="34" w:author="Kim, Jong H" w:date="2013-02-19T10:47:00Z">
        <w:r w:rsidR="00B71817">
          <w:rPr>
            <w:rFonts w:hint="eastAsia"/>
            <w:lang w:eastAsia="ko-KR"/>
          </w:rPr>
          <w:t xml:space="preserve"> necessary</w:t>
        </w:r>
        <w:r w:rsidR="00B71817">
          <w:t xml:space="preserve"> because MPI requires the </w:t>
        </w:r>
        <w:proofErr w:type="spellStart"/>
        <w:r w:rsidR="00B71817">
          <w:t>filetype</w:t>
        </w:r>
        <w:proofErr w:type="spellEnd"/>
        <w:r w:rsidR="00B71817">
          <w:t xml:space="preserve"> to consist of derived </w:t>
        </w:r>
        <w:proofErr w:type="spellStart"/>
        <w:r w:rsidR="00B71817">
          <w:t>datatypes</w:t>
        </w:r>
        <w:proofErr w:type="spellEnd"/>
        <w:r w:rsidR="00B71817">
          <w:t xml:space="preserve"> whose displacements are monotonically non</w:t>
        </w:r>
      </w:ins>
      <w:ins w:id="35" w:author="Kim, Jong H" w:date="2013-02-19T10:48:00Z">
        <w:r w:rsidR="00B71817">
          <w:rPr>
            <w:rFonts w:hint="eastAsia"/>
            <w:lang w:eastAsia="ko-KR"/>
          </w:rPr>
          <w:t>-</w:t>
        </w:r>
      </w:ins>
      <w:ins w:id="36" w:author="Kim, Jong H" w:date="2013-02-19T10:47:00Z">
        <w:r w:rsidR="00B71817">
          <w:t>decreasing</w:t>
        </w:r>
      </w:ins>
    </w:p>
    <w:p w:rsidR="00B71817" w:rsidRDefault="00B71817" w:rsidP="00717770">
      <w:pPr>
        <w:rPr>
          <w:lang w:eastAsia="ko-KR"/>
        </w:rPr>
      </w:pPr>
    </w:p>
    <w:p w:rsidR="00717770" w:rsidRDefault="00717770" w:rsidP="00717770">
      <w:pPr>
        <w:pStyle w:val="Heading2"/>
      </w:pPr>
      <w:r>
        <w:t xml:space="preserve">New </w:t>
      </w:r>
      <w:r w:rsidR="005740EC">
        <w:t>API F</w:t>
      </w:r>
      <w:r>
        <w:t>unctions</w:t>
      </w:r>
    </w:p>
    <w:p w:rsidR="008D7245" w:rsidRDefault="00277A6C" w:rsidP="008D7245">
      <w:pPr>
        <w:rPr>
          <w:lang w:eastAsia="ko-KR"/>
        </w:rPr>
      </w:pPr>
      <w:r>
        <w:rPr>
          <w:rFonts w:hint="eastAsia"/>
          <w:lang w:eastAsia="ko-KR"/>
        </w:rPr>
        <w:t>Three</w:t>
      </w:r>
      <w:r w:rsidR="008D7245">
        <w:t xml:space="preserve"> new functions, </w:t>
      </w:r>
      <w:r w:rsidR="008D7245" w:rsidRPr="0085757E">
        <w:rPr>
          <w:i/>
        </w:rPr>
        <w:t>H5Dread_</w:t>
      </w:r>
      <w:proofErr w:type="gramStart"/>
      <w:r w:rsidR="008D7245" w:rsidRPr="0085757E">
        <w:rPr>
          <w:i/>
        </w:rPr>
        <w:t>mult</w:t>
      </w:r>
      <w:r w:rsidR="00624439" w:rsidRPr="0085757E">
        <w:rPr>
          <w:i/>
        </w:rPr>
        <w:t>i</w:t>
      </w:r>
      <w:r w:rsidR="008D7245" w:rsidRPr="0085757E">
        <w:rPr>
          <w:i/>
        </w:rPr>
        <w:t>(</w:t>
      </w:r>
      <w:proofErr w:type="gramEnd"/>
      <w:r w:rsidR="008D7245" w:rsidRPr="0085757E">
        <w:rPr>
          <w:i/>
        </w:rPr>
        <w:t>)</w:t>
      </w:r>
      <w:r>
        <w:rPr>
          <w:rFonts w:hint="eastAsia"/>
          <w:lang w:eastAsia="ko-KR"/>
        </w:rPr>
        <w:t>,</w:t>
      </w:r>
      <w:r w:rsidR="008D7245">
        <w:t xml:space="preserve"> </w:t>
      </w:r>
      <w:r w:rsidR="008D7245" w:rsidRPr="0085757E">
        <w:rPr>
          <w:i/>
        </w:rPr>
        <w:t>H5Dwrite_mult</w:t>
      </w:r>
      <w:r w:rsidR="00624439" w:rsidRPr="0085757E">
        <w:rPr>
          <w:i/>
        </w:rPr>
        <w:t>i</w:t>
      </w:r>
      <w:r w:rsidR="008D7245" w:rsidRPr="0085757E">
        <w:rPr>
          <w:i/>
        </w:rPr>
        <w:t>()</w:t>
      </w:r>
      <w:r>
        <w:rPr>
          <w:rFonts w:hint="eastAsia"/>
          <w:lang w:eastAsia="ko-KR"/>
        </w:rPr>
        <w:t xml:space="preserve"> and H5Dclose_multi()</w:t>
      </w:r>
      <w:r w:rsidR="008D7245">
        <w:t xml:space="preserve"> are proposed here</w:t>
      </w:r>
      <w:r>
        <w:rPr>
          <w:rFonts w:hint="eastAsia"/>
          <w:lang w:eastAsia="ko-KR"/>
        </w:rPr>
        <w:t>,</w:t>
      </w:r>
      <w:r w:rsidR="00B2258F">
        <w:rPr>
          <w:rFonts w:hint="eastAsia"/>
          <w:lang w:eastAsia="ko-KR"/>
        </w:rPr>
        <w:t xml:space="preserve"> and </w:t>
      </w:r>
      <w:r w:rsidR="00C44ADE">
        <w:rPr>
          <w:rFonts w:hint="eastAsia"/>
          <w:lang w:eastAsia="ko-KR"/>
        </w:rPr>
        <w:t xml:space="preserve">a </w:t>
      </w:r>
      <w:r>
        <w:rPr>
          <w:rFonts w:hint="eastAsia"/>
          <w:lang w:eastAsia="ko-KR"/>
        </w:rPr>
        <w:t xml:space="preserve">common type </w:t>
      </w:r>
      <w:r w:rsidR="00C44ADE">
        <w:rPr>
          <w:lang w:eastAsia="ko-KR"/>
        </w:rPr>
        <w:t>structure</w:t>
      </w:r>
      <w:r w:rsidR="00C44ADE">
        <w:rPr>
          <w:rFonts w:hint="eastAsia"/>
          <w:lang w:eastAsia="ko-KR"/>
        </w:rPr>
        <w:t xml:space="preserve"> is</w:t>
      </w:r>
      <w:r>
        <w:rPr>
          <w:rFonts w:hint="eastAsia"/>
          <w:lang w:eastAsia="ko-KR"/>
        </w:rPr>
        <w:t xml:space="preserve"> used for the APIs </w:t>
      </w:r>
      <w:r w:rsidR="00C44ADE">
        <w:rPr>
          <w:rFonts w:hint="eastAsia"/>
          <w:lang w:eastAsia="ko-KR"/>
        </w:rPr>
        <w:t>as</w:t>
      </w:r>
      <w:r>
        <w:rPr>
          <w:rFonts w:hint="eastAsia"/>
          <w:lang w:eastAsia="ko-KR"/>
        </w:rPr>
        <w:t xml:space="preserve"> defined below</w:t>
      </w:r>
      <w:r w:rsidR="004C25BF">
        <w:t>:</w:t>
      </w:r>
    </w:p>
    <w:p w:rsidR="00B2258F" w:rsidRPr="0031009B" w:rsidRDefault="00B2258F" w:rsidP="00B2258F">
      <w:pPr>
        <w:contextualSpacing/>
        <w:rPr>
          <w:rFonts w:ascii="Consolas" w:hAnsi="Consolas"/>
        </w:rPr>
      </w:pPr>
      <w:r>
        <w:rPr>
          <w:rFonts w:ascii="Consolas" w:hAnsi="Consolas" w:hint="eastAsia"/>
          <w:lang w:eastAsia="ko-KR"/>
        </w:rPr>
        <w:t xml:space="preserve">   </w:t>
      </w:r>
      <w:proofErr w:type="spellStart"/>
      <w:proofErr w:type="gramStart"/>
      <w:r>
        <w:rPr>
          <w:rFonts w:ascii="Consolas" w:hAnsi="Consolas" w:hint="eastAsia"/>
          <w:lang w:eastAsia="ko-KR"/>
        </w:rPr>
        <w:t>typedef</w:t>
      </w:r>
      <w:proofErr w:type="spellEnd"/>
      <w:proofErr w:type="gramEnd"/>
      <w:r>
        <w:rPr>
          <w:rFonts w:ascii="Consolas" w:hAnsi="Consolas" w:hint="eastAsia"/>
          <w:lang w:eastAsia="ko-KR"/>
        </w:rPr>
        <w:t xml:space="preserve"> </w:t>
      </w:r>
      <w:proofErr w:type="spellStart"/>
      <w:r>
        <w:rPr>
          <w:rFonts w:ascii="Consolas" w:hAnsi="Consolas"/>
        </w:rPr>
        <w:t>struct</w:t>
      </w:r>
      <w:proofErr w:type="spellEnd"/>
      <w:r>
        <w:rPr>
          <w:rFonts w:ascii="Consolas" w:hAnsi="Consolas"/>
        </w:rPr>
        <w:t xml:space="preserve"> H5D</w:t>
      </w:r>
      <w:r w:rsidR="00277A6C">
        <w:rPr>
          <w:rFonts w:ascii="Consolas" w:hAnsi="Consolas" w:hint="eastAsia"/>
          <w:lang w:eastAsia="ko-KR"/>
        </w:rPr>
        <w:t>_</w:t>
      </w:r>
      <w:r>
        <w:rPr>
          <w:rFonts w:ascii="Consolas" w:hAnsi="Consolas" w:hint="eastAsia"/>
          <w:lang w:eastAsia="ko-KR"/>
        </w:rPr>
        <w:t>rw</w:t>
      </w:r>
      <w:r>
        <w:rPr>
          <w:rFonts w:ascii="Consolas" w:hAnsi="Consolas"/>
        </w:rPr>
        <w:t>_multi</w:t>
      </w:r>
      <w:r w:rsidRPr="0031009B">
        <w:rPr>
          <w:rFonts w:ascii="Consolas" w:hAnsi="Consolas"/>
        </w:rPr>
        <w:t>_t</w:t>
      </w:r>
    </w:p>
    <w:p w:rsidR="00B2258F" w:rsidRPr="0031009B" w:rsidRDefault="00B2258F" w:rsidP="00B16AF9">
      <w:pPr>
        <w:contextualSpacing/>
        <w:rPr>
          <w:rFonts w:ascii="Consolas" w:hAnsi="Consolas"/>
        </w:rPr>
      </w:pPr>
      <w:r>
        <w:rPr>
          <w:rFonts w:ascii="Consolas" w:hAnsi="Consolas" w:hint="eastAsia"/>
          <w:lang w:eastAsia="ko-KR"/>
        </w:rPr>
        <w:t xml:space="preserve">   </w:t>
      </w:r>
      <w:r w:rsidRPr="0031009B">
        <w:rPr>
          <w:rFonts w:ascii="Consolas" w:hAnsi="Consolas"/>
        </w:rPr>
        <w:t>{</w:t>
      </w:r>
    </w:p>
    <w:p w:rsidR="00B2258F" w:rsidRPr="00594331" w:rsidRDefault="00B2258F" w:rsidP="00B16AF9">
      <w:pPr>
        <w:contextualSpacing/>
        <w:rPr>
          <w:rFonts w:ascii="Consolas" w:hAnsi="Consolas" w:cs="Times"/>
          <w:szCs w:val="32"/>
        </w:rPr>
      </w:pPr>
      <w:r w:rsidRPr="00B16AF9">
        <w:rPr>
          <w:rFonts w:ascii="Consolas" w:hAnsi="Consolas" w:cs="Times"/>
          <w:iCs/>
          <w:szCs w:val="32"/>
          <w:lang w:eastAsia="ko-KR"/>
        </w:rPr>
        <w:t xml:space="preserve">      </w:t>
      </w:r>
      <w:proofErr w:type="spellStart"/>
      <w:r w:rsidRPr="00B16AF9">
        <w:rPr>
          <w:rFonts w:ascii="Consolas" w:hAnsi="Consolas" w:cs="Times"/>
          <w:iCs/>
          <w:szCs w:val="32"/>
        </w:rPr>
        <w:t>hid_t</w:t>
      </w:r>
      <w:proofErr w:type="spellEnd"/>
      <w:r w:rsidRPr="00B16AF9">
        <w:rPr>
          <w:rFonts w:ascii="Consolas" w:hAnsi="Consolas" w:cs="Times"/>
          <w:iCs/>
          <w:szCs w:val="32"/>
        </w:rPr>
        <w:t xml:space="preserve"> </w:t>
      </w:r>
      <w:proofErr w:type="spellStart"/>
      <w:r w:rsidRPr="00594331">
        <w:rPr>
          <w:rFonts w:ascii="Consolas" w:hAnsi="Consolas" w:cs="Courier"/>
          <w:szCs w:val="26"/>
        </w:rPr>
        <w:t>dataset_id</w:t>
      </w:r>
      <w:proofErr w:type="spellEnd"/>
      <w:r w:rsidRPr="00594331">
        <w:rPr>
          <w:rFonts w:ascii="Consolas" w:hAnsi="Consolas" w:cs="Times"/>
          <w:szCs w:val="32"/>
        </w:rPr>
        <w:t>;</w:t>
      </w:r>
      <w:r w:rsidRPr="00594331">
        <w:rPr>
          <w:rFonts w:ascii="Consolas" w:hAnsi="Consolas" w:cs="Times"/>
          <w:szCs w:val="32"/>
        </w:rPr>
        <w:tab/>
      </w:r>
      <w:r w:rsidRPr="00594331">
        <w:rPr>
          <w:rFonts w:ascii="Consolas" w:hAnsi="Consolas" w:cs="Times"/>
          <w:szCs w:val="32"/>
        </w:rPr>
        <w:tab/>
      </w:r>
    </w:p>
    <w:p w:rsidR="00F21C32" w:rsidRPr="00594331" w:rsidRDefault="00F21C32" w:rsidP="00F21C32">
      <w:pPr>
        <w:contextualSpacing/>
        <w:rPr>
          <w:rFonts w:ascii="Consolas" w:hAnsi="Consolas" w:cs="Times"/>
          <w:szCs w:val="32"/>
          <w:lang w:eastAsia="ko-KR"/>
        </w:rPr>
      </w:pPr>
      <w:r w:rsidRPr="00B16AF9">
        <w:rPr>
          <w:rFonts w:ascii="Consolas" w:hAnsi="Consolas" w:cs="Times"/>
          <w:iCs/>
          <w:szCs w:val="32"/>
          <w:lang w:eastAsia="ko-KR"/>
        </w:rPr>
        <w:t xml:space="preserve">      </w:t>
      </w:r>
      <w:proofErr w:type="spellStart"/>
      <w:r w:rsidRPr="00B16AF9">
        <w:rPr>
          <w:rFonts w:ascii="Consolas" w:hAnsi="Consolas" w:cs="Times"/>
          <w:iCs/>
          <w:szCs w:val="32"/>
        </w:rPr>
        <w:t>hid_t</w:t>
      </w:r>
      <w:proofErr w:type="spellEnd"/>
      <w:r w:rsidRPr="00594331">
        <w:rPr>
          <w:rFonts w:ascii="Consolas" w:hAnsi="Consolas" w:cs="Times"/>
          <w:szCs w:val="32"/>
        </w:rPr>
        <w:t xml:space="preserve"> </w:t>
      </w:r>
      <w:proofErr w:type="spellStart"/>
      <w:r w:rsidRPr="00594331">
        <w:rPr>
          <w:rFonts w:ascii="Consolas" w:hAnsi="Consolas" w:cs="Courier"/>
          <w:szCs w:val="26"/>
        </w:rPr>
        <w:t>file_space_id</w:t>
      </w:r>
      <w:proofErr w:type="spellEnd"/>
      <w:r w:rsidRPr="00594331">
        <w:rPr>
          <w:rFonts w:ascii="Consolas" w:hAnsi="Consolas" w:cs="Times"/>
          <w:szCs w:val="32"/>
        </w:rPr>
        <w:t>;</w:t>
      </w:r>
      <w:r w:rsidRPr="00594331">
        <w:rPr>
          <w:rFonts w:ascii="Consolas" w:hAnsi="Consolas" w:cs="Times"/>
          <w:szCs w:val="32"/>
        </w:rPr>
        <w:tab/>
      </w:r>
      <w:r w:rsidRPr="00594331">
        <w:rPr>
          <w:rFonts w:ascii="Consolas" w:hAnsi="Consolas" w:cs="Times"/>
          <w:szCs w:val="32"/>
        </w:rPr>
        <w:tab/>
      </w:r>
    </w:p>
    <w:p w:rsidR="00F21C32" w:rsidRPr="0031009B" w:rsidRDefault="00F21C32" w:rsidP="00F21C32">
      <w:pPr>
        <w:contextualSpacing/>
        <w:rPr>
          <w:rFonts w:ascii="Consolas" w:hAnsi="Consolas" w:cs="Times"/>
          <w:szCs w:val="32"/>
        </w:rPr>
      </w:pPr>
      <w:r w:rsidRPr="00B16AF9">
        <w:rPr>
          <w:rFonts w:ascii="Consolas" w:hAnsi="Consolas" w:cs="Times"/>
          <w:iCs/>
          <w:szCs w:val="32"/>
          <w:lang w:eastAsia="ko-KR"/>
        </w:rPr>
        <w:t xml:space="preserve">      </w:t>
      </w:r>
      <w:proofErr w:type="gramStart"/>
      <w:r w:rsidRPr="00B16AF9">
        <w:rPr>
          <w:rFonts w:ascii="Consolas" w:hAnsi="Consolas" w:cs="Times"/>
          <w:iCs/>
          <w:szCs w:val="32"/>
        </w:rPr>
        <w:t>void</w:t>
      </w:r>
      <w:proofErr w:type="gramEnd"/>
      <w:r w:rsidRPr="00B16AF9">
        <w:rPr>
          <w:rFonts w:ascii="Consolas" w:hAnsi="Consolas" w:cs="Times"/>
          <w:iCs/>
          <w:szCs w:val="32"/>
        </w:rPr>
        <w:t xml:space="preserve"> *</w:t>
      </w:r>
      <w:r w:rsidRPr="00594331">
        <w:rPr>
          <w:rFonts w:ascii="Consolas" w:hAnsi="Consolas" w:cs="Times"/>
          <w:szCs w:val="32"/>
        </w:rPr>
        <w:t xml:space="preserve"> </w:t>
      </w:r>
      <w:proofErr w:type="spellStart"/>
      <w:r w:rsidRPr="00594331">
        <w:rPr>
          <w:rFonts w:ascii="Consolas" w:hAnsi="Consolas" w:cs="Courier"/>
          <w:szCs w:val="26"/>
        </w:rPr>
        <w:t>buf</w:t>
      </w:r>
      <w:proofErr w:type="spellEnd"/>
      <w:r w:rsidRPr="00594331">
        <w:rPr>
          <w:rFonts w:ascii="Consolas" w:hAnsi="Consolas" w:cs="Times"/>
          <w:szCs w:val="32"/>
        </w:rPr>
        <w:t>;</w:t>
      </w:r>
      <w:r w:rsidRPr="0031009B">
        <w:rPr>
          <w:rFonts w:ascii="Consolas" w:hAnsi="Consolas" w:cs="Times"/>
          <w:szCs w:val="32"/>
        </w:rPr>
        <w:tab/>
      </w:r>
      <w:r w:rsidRPr="0031009B">
        <w:rPr>
          <w:rFonts w:ascii="Consolas" w:hAnsi="Consolas" w:cs="Times"/>
          <w:szCs w:val="32"/>
        </w:rPr>
        <w:tab/>
      </w:r>
      <w:r w:rsidRPr="0031009B">
        <w:rPr>
          <w:rFonts w:ascii="Consolas" w:hAnsi="Consolas" w:cs="Times"/>
          <w:szCs w:val="32"/>
        </w:rPr>
        <w:tab/>
        <w:t xml:space="preserve">/* </w:t>
      </w:r>
      <w:r>
        <w:rPr>
          <w:rFonts w:ascii="Consolas" w:hAnsi="Consolas" w:cs="Times" w:hint="eastAsia"/>
          <w:szCs w:val="32"/>
          <w:lang w:eastAsia="ko-KR"/>
        </w:rPr>
        <w:t xml:space="preserve">data buffer </w:t>
      </w:r>
      <w:r w:rsidRPr="0031009B">
        <w:rPr>
          <w:rFonts w:ascii="Consolas" w:hAnsi="Consolas" w:cs="Times"/>
          <w:szCs w:val="32"/>
        </w:rPr>
        <w:t>*/</w:t>
      </w:r>
    </w:p>
    <w:p w:rsidR="00B2258F" w:rsidRPr="00594331" w:rsidRDefault="00B2258F" w:rsidP="00B16AF9">
      <w:pPr>
        <w:contextualSpacing/>
        <w:rPr>
          <w:rFonts w:ascii="Consolas" w:hAnsi="Consolas" w:cs="Times"/>
          <w:szCs w:val="32"/>
        </w:rPr>
      </w:pPr>
      <w:r w:rsidRPr="00B16AF9">
        <w:rPr>
          <w:rFonts w:ascii="Consolas" w:hAnsi="Consolas" w:cs="Times"/>
          <w:iCs/>
          <w:szCs w:val="32"/>
          <w:lang w:eastAsia="ko-KR"/>
        </w:rPr>
        <w:t xml:space="preserve">      </w:t>
      </w:r>
      <w:proofErr w:type="spellStart"/>
      <w:r w:rsidRPr="00B16AF9">
        <w:rPr>
          <w:rFonts w:ascii="Consolas" w:hAnsi="Consolas" w:cs="Times"/>
          <w:iCs/>
          <w:szCs w:val="32"/>
          <w:lang w:eastAsia="ko-KR"/>
        </w:rPr>
        <w:t>h</w:t>
      </w:r>
      <w:r w:rsidRPr="00B16AF9">
        <w:rPr>
          <w:rFonts w:ascii="Consolas" w:hAnsi="Consolas" w:cs="Times"/>
          <w:iCs/>
          <w:szCs w:val="32"/>
        </w:rPr>
        <w:t>id_t</w:t>
      </w:r>
      <w:proofErr w:type="spellEnd"/>
      <w:r w:rsidRPr="00594331">
        <w:rPr>
          <w:rFonts w:ascii="Consolas" w:hAnsi="Consolas" w:cs="Times"/>
          <w:szCs w:val="32"/>
        </w:rPr>
        <w:t xml:space="preserve"> </w:t>
      </w:r>
      <w:proofErr w:type="spellStart"/>
      <w:r w:rsidRPr="00594331">
        <w:rPr>
          <w:rFonts w:ascii="Consolas" w:hAnsi="Consolas" w:cs="Courier"/>
          <w:szCs w:val="26"/>
        </w:rPr>
        <w:t>mem_type_id</w:t>
      </w:r>
      <w:proofErr w:type="spellEnd"/>
      <w:r w:rsidRPr="00594331">
        <w:rPr>
          <w:rFonts w:ascii="Consolas" w:hAnsi="Consolas" w:cs="Times"/>
          <w:szCs w:val="32"/>
        </w:rPr>
        <w:t xml:space="preserve">; </w:t>
      </w:r>
      <w:r w:rsidRPr="00594331">
        <w:rPr>
          <w:rFonts w:ascii="Consolas" w:hAnsi="Consolas" w:cs="Times"/>
          <w:szCs w:val="32"/>
        </w:rPr>
        <w:tab/>
      </w:r>
      <w:r w:rsidRPr="00594331">
        <w:rPr>
          <w:rFonts w:ascii="Consolas" w:hAnsi="Consolas" w:cs="Times"/>
          <w:szCs w:val="32"/>
        </w:rPr>
        <w:tab/>
      </w:r>
    </w:p>
    <w:p w:rsidR="00B2258F" w:rsidRPr="00594331" w:rsidRDefault="00B2258F" w:rsidP="00B16AF9">
      <w:pPr>
        <w:contextualSpacing/>
        <w:rPr>
          <w:rFonts w:ascii="Consolas" w:hAnsi="Consolas" w:cs="Times"/>
          <w:szCs w:val="32"/>
        </w:rPr>
      </w:pPr>
      <w:r w:rsidRPr="00B16AF9">
        <w:rPr>
          <w:rFonts w:ascii="Consolas" w:hAnsi="Consolas" w:cs="Times"/>
          <w:iCs/>
          <w:szCs w:val="32"/>
          <w:lang w:eastAsia="ko-KR"/>
        </w:rPr>
        <w:t xml:space="preserve">      </w:t>
      </w:r>
      <w:proofErr w:type="spellStart"/>
      <w:r w:rsidRPr="00B16AF9">
        <w:rPr>
          <w:rFonts w:ascii="Consolas" w:hAnsi="Consolas" w:cs="Times"/>
          <w:iCs/>
          <w:szCs w:val="32"/>
        </w:rPr>
        <w:t>hid_t</w:t>
      </w:r>
      <w:proofErr w:type="spellEnd"/>
      <w:r w:rsidRPr="00594331">
        <w:rPr>
          <w:rFonts w:ascii="Consolas" w:hAnsi="Consolas" w:cs="Times"/>
          <w:szCs w:val="32"/>
        </w:rPr>
        <w:t xml:space="preserve"> </w:t>
      </w:r>
      <w:proofErr w:type="spellStart"/>
      <w:r w:rsidRPr="00594331">
        <w:rPr>
          <w:rFonts w:ascii="Consolas" w:hAnsi="Consolas" w:cs="Courier"/>
          <w:szCs w:val="26"/>
        </w:rPr>
        <w:t>mem_space_id</w:t>
      </w:r>
      <w:proofErr w:type="spellEnd"/>
      <w:r w:rsidRPr="00594331">
        <w:rPr>
          <w:rFonts w:ascii="Consolas" w:hAnsi="Consolas" w:cs="Times"/>
          <w:szCs w:val="32"/>
        </w:rPr>
        <w:t xml:space="preserve">; </w:t>
      </w:r>
      <w:r w:rsidRPr="00594331">
        <w:rPr>
          <w:rFonts w:ascii="Consolas" w:hAnsi="Consolas" w:cs="Times"/>
          <w:szCs w:val="32"/>
        </w:rPr>
        <w:tab/>
      </w:r>
      <w:r w:rsidRPr="00594331">
        <w:rPr>
          <w:rFonts w:ascii="Consolas" w:hAnsi="Consolas" w:cs="Times"/>
          <w:szCs w:val="32"/>
        </w:rPr>
        <w:tab/>
      </w:r>
    </w:p>
    <w:p w:rsidR="00B2258F" w:rsidRPr="00594331" w:rsidRDefault="00F21C32" w:rsidP="00B16AF9">
      <w:pPr>
        <w:contextualSpacing/>
        <w:rPr>
          <w:rFonts w:ascii="Consolas" w:hAnsi="Consolas" w:cs="Times"/>
          <w:szCs w:val="32"/>
          <w:lang w:eastAsia="ko-KR"/>
        </w:rPr>
      </w:pPr>
      <w:r>
        <w:rPr>
          <w:rFonts w:ascii="Consolas" w:hAnsi="Consolas" w:cs="Times"/>
          <w:iCs/>
          <w:szCs w:val="32"/>
          <w:lang w:eastAsia="ko-KR"/>
        </w:rPr>
        <w:t xml:space="preserve">      </w:t>
      </w:r>
      <w:proofErr w:type="gramStart"/>
      <w:r w:rsidR="00B2258F" w:rsidRPr="00B16AF9">
        <w:rPr>
          <w:rFonts w:ascii="Consolas" w:hAnsi="Consolas" w:cs="Times"/>
          <w:iCs/>
          <w:szCs w:val="32"/>
          <w:lang w:eastAsia="ko-KR"/>
        </w:rPr>
        <w:t>unsigned</w:t>
      </w:r>
      <w:proofErr w:type="gramEnd"/>
      <w:r w:rsidR="00B2258F" w:rsidRPr="00B16AF9">
        <w:rPr>
          <w:rFonts w:ascii="Consolas" w:hAnsi="Consolas" w:cs="Times"/>
          <w:iCs/>
          <w:szCs w:val="32"/>
          <w:lang w:eastAsia="ko-KR"/>
        </w:rPr>
        <w:t xml:space="preserve"> </w:t>
      </w:r>
      <w:proofErr w:type="spellStart"/>
      <w:r w:rsidR="00B2258F" w:rsidRPr="00B16AF9">
        <w:rPr>
          <w:rFonts w:ascii="Consolas" w:hAnsi="Consolas" w:cs="Times"/>
          <w:iCs/>
          <w:szCs w:val="32"/>
          <w:lang w:eastAsia="ko-KR"/>
        </w:rPr>
        <w:t>int</w:t>
      </w:r>
      <w:proofErr w:type="spellEnd"/>
      <w:r w:rsidR="00B2258F" w:rsidRPr="00B16AF9">
        <w:rPr>
          <w:rFonts w:ascii="Consolas" w:hAnsi="Consolas" w:cs="Times"/>
          <w:iCs/>
          <w:szCs w:val="32"/>
          <w:lang w:eastAsia="ko-KR"/>
        </w:rPr>
        <w:t xml:space="preserve"> </w:t>
      </w:r>
      <w:proofErr w:type="spellStart"/>
      <w:r w:rsidR="00B2258F" w:rsidRPr="00B16AF9">
        <w:rPr>
          <w:rFonts w:ascii="Consolas" w:hAnsi="Consolas" w:cs="Times"/>
          <w:iCs/>
          <w:szCs w:val="32"/>
          <w:lang w:eastAsia="ko-KR"/>
        </w:rPr>
        <w:t>close_flags</w:t>
      </w:r>
      <w:proofErr w:type="spellEnd"/>
      <w:r w:rsidR="00B2258F" w:rsidRPr="00594331">
        <w:rPr>
          <w:rFonts w:ascii="Consolas" w:hAnsi="Consolas" w:cs="Times" w:hint="eastAsia"/>
          <w:szCs w:val="32"/>
          <w:lang w:eastAsia="ko-KR"/>
        </w:rPr>
        <w:t xml:space="preserve">;  /* </w:t>
      </w:r>
      <w:r w:rsidR="00C44ADE" w:rsidRPr="00594331">
        <w:rPr>
          <w:rFonts w:ascii="Consolas" w:hAnsi="Consolas" w:cs="Times" w:hint="eastAsia"/>
          <w:szCs w:val="32"/>
          <w:lang w:eastAsia="ko-KR"/>
        </w:rPr>
        <w:t>handle</w:t>
      </w:r>
      <w:r w:rsidR="00B2258F" w:rsidRPr="00594331">
        <w:rPr>
          <w:rFonts w:ascii="Consolas" w:hAnsi="Consolas" w:cs="Times" w:hint="eastAsia"/>
          <w:szCs w:val="32"/>
          <w:lang w:eastAsia="ko-KR"/>
        </w:rPr>
        <w:t xml:space="preserve"> close/free resources */</w:t>
      </w:r>
    </w:p>
    <w:p w:rsidR="00B2258F" w:rsidRPr="0031009B" w:rsidRDefault="00F21C32" w:rsidP="00B16AF9">
      <w:pPr>
        <w:rPr>
          <w:rFonts w:ascii="Consolas" w:hAnsi="Consolas"/>
        </w:rPr>
      </w:pPr>
      <w:r>
        <w:rPr>
          <w:rFonts w:ascii="Consolas" w:hAnsi="Consolas" w:cs="Times"/>
          <w:iCs/>
          <w:szCs w:val="32"/>
          <w:lang w:eastAsia="ko-KR"/>
        </w:rPr>
        <w:t xml:space="preserve">   </w:t>
      </w:r>
      <w:r w:rsidR="00B2258F" w:rsidRPr="0031009B">
        <w:rPr>
          <w:rFonts w:ascii="Consolas" w:hAnsi="Consolas"/>
        </w:rPr>
        <w:t>}</w:t>
      </w:r>
      <w:r w:rsidR="00B2258F">
        <w:rPr>
          <w:rFonts w:ascii="Consolas" w:hAnsi="Consolas" w:hint="eastAsia"/>
          <w:lang w:eastAsia="ko-KR"/>
        </w:rPr>
        <w:t xml:space="preserve"> </w:t>
      </w:r>
      <w:r w:rsidR="00B2258F">
        <w:rPr>
          <w:rFonts w:ascii="Consolas" w:hAnsi="Consolas"/>
        </w:rPr>
        <w:t>H5D</w:t>
      </w:r>
      <w:r w:rsidR="00277A6C">
        <w:rPr>
          <w:rFonts w:ascii="Consolas" w:hAnsi="Consolas" w:hint="eastAsia"/>
          <w:lang w:eastAsia="ko-KR"/>
        </w:rPr>
        <w:t>_</w:t>
      </w:r>
      <w:r w:rsidR="00B2258F">
        <w:rPr>
          <w:rFonts w:ascii="Consolas" w:hAnsi="Consolas" w:hint="eastAsia"/>
          <w:lang w:eastAsia="ko-KR"/>
        </w:rPr>
        <w:t>rw</w:t>
      </w:r>
      <w:r w:rsidR="00B2258F">
        <w:rPr>
          <w:rFonts w:ascii="Consolas" w:hAnsi="Consolas"/>
        </w:rPr>
        <w:t>_multi</w:t>
      </w:r>
      <w:r w:rsidR="00B2258F" w:rsidRPr="0031009B">
        <w:rPr>
          <w:rFonts w:ascii="Consolas" w:hAnsi="Consolas"/>
        </w:rPr>
        <w:t>_t;</w:t>
      </w:r>
    </w:p>
    <w:p w:rsidR="00B2258F" w:rsidRPr="008D7245" w:rsidRDefault="00B2258F" w:rsidP="008D7245">
      <w:pPr>
        <w:rPr>
          <w:lang w:eastAsia="ko-KR"/>
        </w:rPr>
      </w:pPr>
    </w:p>
    <w:p w:rsidR="005D0F88" w:rsidRDefault="008D7245" w:rsidP="005D0F88">
      <w:pPr>
        <w:pStyle w:val="Heading3"/>
      </w:pPr>
      <w:r>
        <w:lastRenderedPageBreak/>
        <w:t>H5Dread_</w:t>
      </w:r>
      <w:proofErr w:type="gramStart"/>
      <w:r>
        <w:t>mult</w:t>
      </w:r>
      <w:r w:rsidR="00624439">
        <w:t>i</w:t>
      </w:r>
      <w:r w:rsidR="005D0F88">
        <w:t>()</w:t>
      </w:r>
      <w:proofErr w:type="gramEnd"/>
    </w:p>
    <w:p w:rsidR="00FC7E78" w:rsidRDefault="00FB3812" w:rsidP="005D0F88">
      <w:r>
        <w:t xml:space="preserve">This routine </w:t>
      </w:r>
      <w:r w:rsidR="00131955">
        <w:t>performs</w:t>
      </w:r>
      <w:r w:rsidR="00804A11">
        <w:t xml:space="preserve"> collective</w:t>
      </w:r>
      <w:r w:rsidR="0075626C">
        <w:rPr>
          <w:rFonts w:hint="eastAsia"/>
          <w:lang w:eastAsia="ko-KR"/>
        </w:rPr>
        <w:t xml:space="preserve"> or independent I/O</w:t>
      </w:r>
      <w:r w:rsidR="00131955">
        <w:t xml:space="preserve"> </w:t>
      </w:r>
      <w:r w:rsidR="004559CF">
        <w:t>reads from</w:t>
      </w:r>
      <w:r w:rsidR="00131955">
        <w:t xml:space="preserve"> multiple datasets</w:t>
      </w:r>
      <w:r>
        <w:t>.</w:t>
      </w:r>
      <w:r w:rsidR="00FA220B">
        <w:t xml:space="preserve"> </w:t>
      </w:r>
      <w:r w:rsidR="0075626C">
        <w:rPr>
          <w:rFonts w:hint="eastAsia"/>
          <w:lang w:eastAsia="ko-KR"/>
        </w:rPr>
        <w:t>In collective mode, a</w:t>
      </w:r>
      <w:r w:rsidR="00FA220B">
        <w:t xml:space="preserve">ll members of the </w:t>
      </w:r>
      <w:del w:id="37" w:author="Quincey Koziol" w:date="2013-02-19T09:23:00Z">
        <w:r w:rsidR="00FA220B" w:rsidDel="00F21C32">
          <w:delText xml:space="preserve">file </w:delText>
        </w:r>
      </w:del>
      <w:r w:rsidR="00FA220B">
        <w:t>communicator associated with the HDF5 file must participate in the call.</w:t>
      </w:r>
      <w:r>
        <w:t xml:space="preserve"> </w:t>
      </w:r>
      <w:r w:rsidR="00FA220B">
        <w:t xml:space="preserve">Each process </w:t>
      </w:r>
      <w:del w:id="38" w:author="Quincey Koziol" w:date="2013-02-19T09:23:00Z">
        <w:r w:rsidR="00774409" w:rsidDel="00F21C32">
          <w:delText xml:space="preserve">loads </w:delText>
        </w:r>
      </w:del>
      <w:ins w:id="39" w:author="Quincey Koziol" w:date="2013-02-19T09:23:00Z">
        <w:r w:rsidR="00F21C32">
          <w:t xml:space="preserve">creates </w:t>
        </w:r>
      </w:ins>
      <w:r w:rsidR="00774409">
        <w:t xml:space="preserve">the information required to perform each read </w:t>
      </w:r>
      <w:del w:id="40" w:author="Quincey Koziol" w:date="2013-02-19T09:24:00Z">
        <w:r w:rsidR="00774409" w:rsidDel="00F21C32">
          <w:delText xml:space="preserve">into </w:delText>
        </w:r>
      </w:del>
      <w:ins w:id="41" w:author="Quincey Koziol" w:date="2013-02-19T09:24:00Z">
        <w:r w:rsidR="00F21C32">
          <w:t xml:space="preserve">in the array of </w:t>
        </w:r>
      </w:ins>
      <w:del w:id="42" w:author="Quincey Koziol" w:date="2013-02-19T09:24:00Z">
        <w:r w:rsidR="0075626C" w:rsidDel="00F21C32">
          <w:rPr>
            <w:rFonts w:hint="eastAsia"/>
            <w:lang w:eastAsia="ko-KR"/>
          </w:rPr>
          <w:delText xml:space="preserve">the </w:delText>
        </w:r>
      </w:del>
      <w:r w:rsidR="0075626C">
        <w:rPr>
          <w:rFonts w:hint="eastAsia"/>
          <w:lang w:eastAsia="ko-KR"/>
        </w:rPr>
        <w:t xml:space="preserve">H5D_rw_multi_t </w:t>
      </w:r>
      <w:r w:rsidR="00774409">
        <w:t>structure</w:t>
      </w:r>
      <w:ins w:id="43" w:author="Quincey Koziol" w:date="2013-02-19T09:24:00Z">
        <w:r w:rsidR="00F21C32">
          <w:t>s</w:t>
        </w:r>
      </w:ins>
      <w:r w:rsidR="00774409">
        <w:t xml:space="preserve">, and passes </w:t>
      </w:r>
      <w:del w:id="44" w:author="Quincey Koziol" w:date="2013-02-19T09:24:00Z">
        <w:r w:rsidR="00774409" w:rsidDel="00F21C32">
          <w:delText xml:space="preserve">an </w:delText>
        </w:r>
      </w:del>
      <w:ins w:id="45" w:author="Quincey Koziol" w:date="2013-02-19T09:24:00Z">
        <w:r w:rsidR="00F21C32">
          <w:t xml:space="preserve">the </w:t>
        </w:r>
      </w:ins>
      <w:r w:rsidR="00774409">
        <w:t xml:space="preserve">array </w:t>
      </w:r>
      <w:del w:id="46" w:author="Quincey Koziol" w:date="2013-02-19T09:24:00Z">
        <w:r w:rsidR="00774409" w:rsidDel="00F21C32">
          <w:delText xml:space="preserve">of </w:delText>
        </w:r>
        <w:r w:rsidR="0075626C" w:rsidDel="00F21C32">
          <w:rPr>
            <w:rFonts w:hint="eastAsia"/>
            <w:lang w:eastAsia="ko-KR"/>
          </w:rPr>
          <w:delText>the</w:delText>
        </w:r>
        <w:r w:rsidR="00774409" w:rsidDel="00F21C32">
          <w:delText xml:space="preserve"> structures </w:delText>
        </w:r>
      </w:del>
      <w:r w:rsidR="00774409">
        <w:t xml:space="preserve">through to </w:t>
      </w:r>
      <w:r w:rsidR="008D7245" w:rsidRPr="0085757E">
        <w:rPr>
          <w:i/>
        </w:rPr>
        <w:t>H5Dread_</w:t>
      </w:r>
      <w:proofErr w:type="gramStart"/>
      <w:r w:rsidR="008D7245" w:rsidRPr="0085757E">
        <w:rPr>
          <w:i/>
        </w:rPr>
        <w:t>mult</w:t>
      </w:r>
      <w:r w:rsidR="00624439">
        <w:rPr>
          <w:i/>
        </w:rPr>
        <w:t>i</w:t>
      </w:r>
      <w:r w:rsidR="007831B9" w:rsidRPr="0085757E">
        <w:rPr>
          <w:i/>
        </w:rPr>
        <w:t>(</w:t>
      </w:r>
      <w:proofErr w:type="gramEnd"/>
      <w:r w:rsidR="007831B9" w:rsidRPr="0085757E">
        <w:rPr>
          <w:i/>
        </w:rPr>
        <w:t>)</w:t>
      </w:r>
      <w:r w:rsidR="00FC7E78">
        <w:t>.</w:t>
      </w:r>
      <w:r w:rsidR="00627890">
        <w:t xml:space="preserve">  </w:t>
      </w:r>
    </w:p>
    <w:p w:rsidR="0075626C" w:rsidRDefault="0075626C" w:rsidP="009D0036">
      <w:pPr>
        <w:rPr>
          <w:lang w:eastAsia="ko-KR"/>
        </w:rPr>
      </w:pPr>
    </w:p>
    <w:p w:rsidR="009D0036" w:rsidRDefault="00CD7AB4" w:rsidP="009D0036">
      <w:pPr>
        <w:rPr>
          <w:lang w:eastAsia="ko-KR"/>
        </w:rPr>
      </w:pPr>
      <w:r>
        <w:rPr>
          <w:rFonts w:hint="eastAsia"/>
          <w:lang w:eastAsia="ko-KR"/>
        </w:rPr>
        <w:t xml:space="preserve">The API function description is </w:t>
      </w:r>
      <w:r w:rsidR="00487ED8">
        <w:rPr>
          <w:rFonts w:hint="eastAsia"/>
          <w:lang w:eastAsia="ko-KR"/>
        </w:rPr>
        <w:t xml:space="preserve">as </w:t>
      </w:r>
      <w:r>
        <w:rPr>
          <w:rFonts w:hint="eastAsia"/>
          <w:lang w:eastAsia="ko-KR"/>
        </w:rPr>
        <w:t>shown below.</w:t>
      </w:r>
    </w:p>
    <w:p w:rsidR="00277A6C" w:rsidRDefault="0092314A" w:rsidP="00003477">
      <w:pPr>
        <w:contextualSpacing/>
        <w:rPr>
          <w:rFonts w:ascii="Consolas" w:hAnsi="Consolas"/>
          <w:lang w:eastAsia="ko-KR"/>
        </w:rPr>
      </w:pPr>
      <w:r>
        <w:rPr>
          <w:rFonts w:ascii="Consolas" w:hAnsi="Consolas" w:hint="eastAsia"/>
          <w:lang w:eastAsia="ko-KR"/>
        </w:rPr>
        <w:t xml:space="preserve">  </w:t>
      </w:r>
      <w:proofErr w:type="spellStart"/>
      <w:r w:rsidR="00131955">
        <w:rPr>
          <w:rFonts w:ascii="Consolas" w:hAnsi="Consolas"/>
        </w:rPr>
        <w:t>herr_t</w:t>
      </w:r>
      <w:proofErr w:type="spellEnd"/>
      <w:r w:rsidR="00131955">
        <w:rPr>
          <w:rFonts w:ascii="Consolas" w:hAnsi="Consolas"/>
        </w:rPr>
        <w:t xml:space="preserve"> </w:t>
      </w:r>
      <w:r w:rsidR="008D7245">
        <w:rPr>
          <w:rFonts w:ascii="Consolas" w:hAnsi="Consolas"/>
        </w:rPr>
        <w:t>H5Dread_</w:t>
      </w:r>
      <w:proofErr w:type="gramStart"/>
      <w:r w:rsidR="008D7245">
        <w:rPr>
          <w:rFonts w:ascii="Consolas" w:hAnsi="Consolas"/>
        </w:rPr>
        <w:t>mult</w:t>
      </w:r>
      <w:r w:rsidR="00624439">
        <w:rPr>
          <w:rFonts w:ascii="Consolas" w:hAnsi="Consolas"/>
        </w:rPr>
        <w:t>i</w:t>
      </w:r>
      <w:r w:rsidR="009D0036" w:rsidRPr="00003477">
        <w:rPr>
          <w:rFonts w:ascii="Consolas" w:hAnsi="Consolas"/>
        </w:rPr>
        <w:t>(</w:t>
      </w:r>
      <w:commentRangeStart w:id="47"/>
      <w:commentRangeStart w:id="48"/>
      <w:proofErr w:type="spellStart"/>
      <w:proofErr w:type="gramEnd"/>
      <w:r w:rsidR="00277A6C">
        <w:rPr>
          <w:rFonts w:ascii="Consolas" w:hAnsi="Consolas" w:hint="eastAsia"/>
          <w:lang w:eastAsia="ko-KR"/>
        </w:rPr>
        <w:t>hid_t</w:t>
      </w:r>
      <w:proofErr w:type="spellEnd"/>
      <w:r w:rsidR="00277A6C">
        <w:rPr>
          <w:rFonts w:ascii="Consolas" w:hAnsi="Consolas" w:hint="eastAsia"/>
          <w:lang w:eastAsia="ko-KR"/>
        </w:rPr>
        <w:t xml:space="preserve"> </w:t>
      </w:r>
      <w:proofErr w:type="spellStart"/>
      <w:r w:rsidR="00277A6C">
        <w:rPr>
          <w:rFonts w:ascii="Consolas" w:hAnsi="Consolas" w:hint="eastAsia"/>
          <w:lang w:eastAsia="ko-KR"/>
        </w:rPr>
        <w:t>file_id</w:t>
      </w:r>
      <w:commentRangeEnd w:id="47"/>
      <w:proofErr w:type="spellEnd"/>
      <w:r w:rsidR="004C25BF">
        <w:rPr>
          <w:rStyle w:val="CommentReference"/>
        </w:rPr>
        <w:commentReference w:id="47"/>
      </w:r>
      <w:commentRangeEnd w:id="48"/>
      <w:r w:rsidR="00F21C32">
        <w:rPr>
          <w:rStyle w:val="CommentReference"/>
        </w:rPr>
        <w:commentReference w:id="48"/>
      </w:r>
      <w:r w:rsidR="00277A6C">
        <w:rPr>
          <w:rFonts w:ascii="Consolas" w:hAnsi="Consolas" w:hint="eastAsia"/>
          <w:lang w:eastAsia="ko-KR"/>
        </w:rPr>
        <w:t>,</w:t>
      </w:r>
    </w:p>
    <w:p w:rsidR="00277A6C" w:rsidRDefault="00277A6C" w:rsidP="00003477">
      <w:pPr>
        <w:contextualSpacing/>
        <w:rPr>
          <w:rFonts w:ascii="Consolas" w:hAnsi="Consolas"/>
          <w:lang w:eastAsia="ko-KR"/>
        </w:rPr>
      </w:pPr>
      <w:r>
        <w:rPr>
          <w:rFonts w:ascii="Consolas" w:hAnsi="Consolas" w:hint="eastAsia"/>
          <w:lang w:eastAsia="ko-KR"/>
        </w:rPr>
        <w:t xml:space="preserve"> </w:t>
      </w:r>
      <w:r w:rsidR="0092314A">
        <w:rPr>
          <w:rFonts w:ascii="Consolas" w:hAnsi="Consolas" w:hint="eastAsia"/>
          <w:lang w:eastAsia="ko-KR"/>
        </w:rPr>
        <w:t xml:space="preserve">   </w:t>
      </w:r>
      <w:r>
        <w:rPr>
          <w:rFonts w:ascii="Consolas" w:hAnsi="Consolas" w:hint="eastAsia"/>
          <w:lang w:eastAsia="ko-KR"/>
        </w:rPr>
        <w:t xml:space="preserve">                   </w:t>
      </w:r>
      <w:proofErr w:type="spellStart"/>
      <w:proofErr w:type="gramStart"/>
      <w:r w:rsidR="00FC7E78">
        <w:rPr>
          <w:rFonts w:ascii="Consolas" w:hAnsi="Consolas"/>
        </w:rPr>
        <w:t>size_t</w:t>
      </w:r>
      <w:proofErr w:type="spellEnd"/>
      <w:proofErr w:type="gramEnd"/>
      <w:r w:rsidR="006278DA" w:rsidRPr="00003477">
        <w:rPr>
          <w:rFonts w:ascii="Consolas" w:hAnsi="Consolas"/>
        </w:rPr>
        <w:t xml:space="preserve"> count,</w:t>
      </w:r>
      <w:r w:rsidR="005A7276">
        <w:rPr>
          <w:rFonts w:ascii="Consolas" w:hAnsi="Consolas"/>
        </w:rPr>
        <w:t xml:space="preserve"> </w:t>
      </w:r>
    </w:p>
    <w:p w:rsidR="007171F8" w:rsidRDefault="00277A6C" w:rsidP="00003477">
      <w:pPr>
        <w:contextualSpacing/>
        <w:rPr>
          <w:rFonts w:ascii="Consolas" w:hAnsi="Consolas"/>
        </w:rPr>
      </w:pPr>
      <w:r>
        <w:rPr>
          <w:rFonts w:ascii="Consolas" w:hAnsi="Consolas" w:hint="eastAsia"/>
          <w:lang w:eastAsia="ko-KR"/>
        </w:rPr>
        <w:t xml:space="preserve">  </w:t>
      </w:r>
      <w:r w:rsidR="0092314A">
        <w:rPr>
          <w:rFonts w:ascii="Consolas" w:hAnsi="Consolas" w:hint="eastAsia"/>
          <w:lang w:eastAsia="ko-KR"/>
        </w:rPr>
        <w:t xml:space="preserve"> </w:t>
      </w:r>
      <w:r>
        <w:rPr>
          <w:rFonts w:ascii="Consolas" w:hAnsi="Consolas" w:hint="eastAsia"/>
          <w:lang w:eastAsia="ko-KR"/>
        </w:rPr>
        <w:t xml:space="preserve"> </w:t>
      </w:r>
      <w:r w:rsidR="0092314A">
        <w:rPr>
          <w:rFonts w:ascii="Consolas" w:hAnsi="Consolas" w:hint="eastAsia"/>
          <w:lang w:eastAsia="ko-KR"/>
        </w:rPr>
        <w:t xml:space="preserve">  </w:t>
      </w:r>
      <w:r>
        <w:rPr>
          <w:rFonts w:ascii="Consolas" w:hAnsi="Consolas" w:hint="eastAsia"/>
          <w:lang w:eastAsia="ko-KR"/>
        </w:rPr>
        <w:t xml:space="preserve">                 </w:t>
      </w:r>
      <w:proofErr w:type="spellStart"/>
      <w:proofErr w:type="gramStart"/>
      <w:r w:rsidR="00131955">
        <w:rPr>
          <w:rFonts w:ascii="Consolas" w:hAnsi="Consolas"/>
        </w:rPr>
        <w:t>struct</w:t>
      </w:r>
      <w:proofErr w:type="spellEnd"/>
      <w:proofErr w:type="gramEnd"/>
      <w:r w:rsidR="00131955">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r</w:t>
      </w:r>
      <w:r>
        <w:rPr>
          <w:rFonts w:ascii="Consolas" w:hAnsi="Consolas" w:hint="eastAsia"/>
          <w:lang w:eastAsia="ko-KR"/>
        </w:rPr>
        <w:t>w</w:t>
      </w:r>
      <w:r w:rsidR="00FC7E78">
        <w:rPr>
          <w:rFonts w:ascii="Consolas" w:hAnsi="Consolas"/>
        </w:rPr>
        <w:t>_</w:t>
      </w:r>
      <w:r w:rsidR="00131955">
        <w:rPr>
          <w:rFonts w:ascii="Consolas" w:hAnsi="Consolas"/>
        </w:rPr>
        <w:t>mult</w:t>
      </w:r>
      <w:r w:rsidR="00624439">
        <w:rPr>
          <w:rFonts w:ascii="Consolas" w:hAnsi="Consolas"/>
        </w:rPr>
        <w:t>i</w:t>
      </w:r>
      <w:r w:rsidR="006278DA" w:rsidRPr="00003477">
        <w:rPr>
          <w:rFonts w:ascii="Consolas" w:hAnsi="Consolas"/>
        </w:rPr>
        <w:t xml:space="preserve">_t </w:t>
      </w:r>
      <w:r>
        <w:rPr>
          <w:rFonts w:ascii="Consolas" w:hAnsi="Consolas" w:hint="eastAsia"/>
          <w:lang w:eastAsia="ko-KR"/>
        </w:rPr>
        <w:t>info</w:t>
      </w:r>
      <w:r w:rsidR="006278DA" w:rsidRPr="00003477">
        <w:rPr>
          <w:rFonts w:ascii="Consolas" w:hAnsi="Consolas"/>
        </w:rPr>
        <w:t>[]</w:t>
      </w:r>
      <w:r w:rsidR="007171F8">
        <w:rPr>
          <w:rFonts w:ascii="Consolas" w:hAnsi="Consolas"/>
        </w:rPr>
        <w:t>,</w:t>
      </w:r>
    </w:p>
    <w:p w:rsidR="00774409" w:rsidRDefault="007171F8" w:rsidP="00003477">
      <w:pPr>
        <w:rPr>
          <w:rFonts w:ascii="Consolas" w:hAnsi="Consolas"/>
          <w:lang w:eastAsia="ko-KR"/>
        </w:rPr>
      </w:pPr>
      <w:r>
        <w:rPr>
          <w:rFonts w:ascii="Consolas" w:hAnsi="Consolas"/>
        </w:rPr>
        <w:t xml:space="preserve">   </w:t>
      </w:r>
      <w:r w:rsidR="0092314A">
        <w:rPr>
          <w:rFonts w:ascii="Consolas" w:hAnsi="Consolas" w:hint="eastAsia"/>
          <w:lang w:eastAsia="ko-KR"/>
        </w:rPr>
        <w:t xml:space="preserve"> </w:t>
      </w:r>
      <w:r>
        <w:rPr>
          <w:rFonts w:ascii="Consolas" w:hAnsi="Consolas"/>
        </w:rPr>
        <w:t xml:space="preserve">  </w:t>
      </w:r>
      <w:r w:rsidR="0092314A">
        <w:rPr>
          <w:rFonts w:ascii="Consolas" w:hAnsi="Consolas" w:hint="eastAsia"/>
          <w:lang w:eastAsia="ko-KR"/>
        </w:rPr>
        <w:t xml:space="preserve">  </w:t>
      </w:r>
      <w:r>
        <w:rPr>
          <w:rFonts w:ascii="Consolas" w:hAnsi="Consolas"/>
        </w:rPr>
        <w:t xml:space="preserve">              </w:t>
      </w:r>
      <w:r w:rsidR="00277A6C">
        <w:rPr>
          <w:rFonts w:ascii="Consolas" w:hAnsi="Consolas" w:hint="eastAsia"/>
          <w:lang w:eastAsia="ko-KR"/>
        </w:rPr>
        <w:t xml:space="preserve"> </w:t>
      </w:r>
      <w:proofErr w:type="spellStart"/>
      <w:r>
        <w:rPr>
          <w:rFonts w:ascii="Consolas" w:hAnsi="Consolas"/>
        </w:rPr>
        <w:t>hid_t</w:t>
      </w:r>
      <w:proofErr w:type="spellEnd"/>
      <w:r>
        <w:rPr>
          <w:rFonts w:ascii="Consolas" w:hAnsi="Consolas"/>
        </w:rPr>
        <w:t xml:space="preserve"> </w:t>
      </w:r>
      <w:commentRangeStart w:id="49"/>
      <w:proofErr w:type="spellStart"/>
      <w:r w:rsidR="00B250A1">
        <w:rPr>
          <w:rFonts w:ascii="Consolas" w:hAnsi="Consolas" w:hint="eastAsia"/>
          <w:lang w:eastAsia="ko-KR"/>
        </w:rPr>
        <w:t>dxpl</w:t>
      </w:r>
      <w:r>
        <w:rPr>
          <w:rFonts w:ascii="Consolas" w:hAnsi="Consolas"/>
        </w:rPr>
        <w:t>_id</w:t>
      </w:r>
      <w:commentRangeEnd w:id="49"/>
      <w:proofErr w:type="spellEnd"/>
      <w:r w:rsidR="004C25BF">
        <w:rPr>
          <w:rStyle w:val="CommentReference"/>
        </w:rPr>
        <w:commentReference w:id="49"/>
      </w:r>
      <w:r w:rsidR="006278DA" w:rsidRPr="00003477">
        <w:rPr>
          <w:rFonts w:ascii="Consolas" w:hAnsi="Consolas"/>
        </w:rPr>
        <w:t>);</w:t>
      </w:r>
    </w:p>
    <w:p w:rsidR="0092314A" w:rsidRPr="00B16AF9" w:rsidRDefault="0092314A" w:rsidP="00003477">
      <w:pPr>
        <w:rPr>
          <w:lang w:eastAsia="ko-KR"/>
        </w:rPr>
      </w:pPr>
      <w:r>
        <w:rPr>
          <w:rFonts w:ascii="Consolas" w:hAnsi="Consolas" w:hint="eastAsia"/>
          <w:lang w:eastAsia="ko-KR"/>
        </w:rPr>
        <w:t xml:space="preserve">  </w:t>
      </w:r>
      <w:r w:rsidRPr="00B16AF9">
        <w:rPr>
          <w:lang w:eastAsia="ko-KR"/>
        </w:rPr>
        <w:t>Parameters:</w:t>
      </w:r>
    </w:p>
    <w:p w:rsidR="0092314A" w:rsidRDefault="0092314A" w:rsidP="00B16AF9">
      <w:pPr>
        <w:pStyle w:val="ListParagraph"/>
        <w:numPr>
          <w:ilvl w:val="0"/>
          <w:numId w:val="43"/>
        </w:numPr>
        <w:spacing w:after="0"/>
        <w:rPr>
          <w:lang w:eastAsia="ko-KR"/>
        </w:rPr>
      </w:pPr>
      <w:proofErr w:type="spellStart"/>
      <w:r>
        <w:rPr>
          <w:rFonts w:hint="eastAsia"/>
          <w:lang w:eastAsia="ko-KR"/>
        </w:rPr>
        <w:t>file_id</w:t>
      </w:r>
      <w:proofErr w:type="spellEnd"/>
      <w:r>
        <w:rPr>
          <w:rFonts w:hint="eastAsia"/>
          <w:lang w:eastAsia="ko-KR"/>
        </w:rPr>
        <w:t>:  file or group id for the location of datasets</w:t>
      </w:r>
    </w:p>
    <w:p w:rsidR="0092314A" w:rsidRDefault="0092314A" w:rsidP="00B16AF9">
      <w:pPr>
        <w:pStyle w:val="ListParagraph"/>
        <w:numPr>
          <w:ilvl w:val="0"/>
          <w:numId w:val="43"/>
        </w:numPr>
        <w:spacing w:after="0"/>
        <w:rPr>
          <w:lang w:eastAsia="ko-KR"/>
        </w:rPr>
      </w:pPr>
      <w:proofErr w:type="gramStart"/>
      <w:r>
        <w:rPr>
          <w:lang w:eastAsia="ko-KR"/>
        </w:rPr>
        <w:t>count</w:t>
      </w:r>
      <w:proofErr w:type="gramEnd"/>
      <w:r>
        <w:rPr>
          <w:rFonts w:hint="eastAsia"/>
          <w:lang w:eastAsia="ko-KR"/>
        </w:rPr>
        <w:t>:</w:t>
      </w:r>
      <w:r>
        <w:rPr>
          <w:lang w:eastAsia="ko-KR"/>
        </w:rPr>
        <w:t xml:space="preserve"> the number of datasets.</w:t>
      </w:r>
    </w:p>
    <w:p w:rsidR="0092314A" w:rsidRDefault="0092314A" w:rsidP="00B16AF9">
      <w:pPr>
        <w:pStyle w:val="ListParagraph"/>
        <w:numPr>
          <w:ilvl w:val="0"/>
          <w:numId w:val="43"/>
        </w:numPr>
        <w:spacing w:after="0"/>
        <w:rPr>
          <w:lang w:eastAsia="ko-KR"/>
        </w:rPr>
      </w:pPr>
      <w:r>
        <w:rPr>
          <w:lang w:eastAsia="ko-KR"/>
        </w:rPr>
        <w:t>Info</w:t>
      </w:r>
      <w:r>
        <w:rPr>
          <w:rFonts w:hint="eastAsia"/>
          <w:lang w:eastAsia="ko-KR"/>
        </w:rPr>
        <w:t>:</w:t>
      </w:r>
      <w:r>
        <w:rPr>
          <w:lang w:eastAsia="ko-KR"/>
        </w:rPr>
        <w:t xml:space="preserve"> the array of dataset information and read buffers.</w:t>
      </w:r>
    </w:p>
    <w:p w:rsidR="0092314A" w:rsidRDefault="00B250A1" w:rsidP="00B16AF9">
      <w:pPr>
        <w:pStyle w:val="ListParagraph"/>
        <w:numPr>
          <w:ilvl w:val="0"/>
          <w:numId w:val="43"/>
        </w:numPr>
        <w:spacing w:after="0"/>
        <w:rPr>
          <w:lang w:eastAsia="ko-KR"/>
        </w:rPr>
      </w:pPr>
      <w:proofErr w:type="spellStart"/>
      <w:r>
        <w:rPr>
          <w:rFonts w:hint="eastAsia"/>
          <w:lang w:eastAsia="ko-KR"/>
        </w:rPr>
        <w:t>dxpl</w:t>
      </w:r>
      <w:r w:rsidR="0092314A">
        <w:rPr>
          <w:lang w:eastAsia="ko-KR"/>
        </w:rPr>
        <w:t>_id</w:t>
      </w:r>
      <w:proofErr w:type="spellEnd"/>
      <w:r w:rsidR="0092314A">
        <w:rPr>
          <w:rFonts w:hint="eastAsia"/>
          <w:lang w:eastAsia="ko-KR"/>
        </w:rPr>
        <w:t>:</w:t>
      </w:r>
      <w:r w:rsidR="0092314A">
        <w:rPr>
          <w:lang w:eastAsia="ko-KR"/>
        </w:rPr>
        <w:t xml:space="preserve"> dataset </w:t>
      </w:r>
      <w:r>
        <w:rPr>
          <w:rFonts w:hint="eastAsia"/>
          <w:lang w:eastAsia="ko-KR"/>
        </w:rPr>
        <w:t xml:space="preserve">transfer </w:t>
      </w:r>
      <w:r w:rsidR="0092314A">
        <w:rPr>
          <w:lang w:eastAsia="ko-KR"/>
        </w:rPr>
        <w:t>property.</w:t>
      </w:r>
    </w:p>
    <w:p w:rsidR="00487ED8" w:rsidRDefault="00487ED8" w:rsidP="00B16AF9">
      <w:pPr>
        <w:spacing w:before="240" w:after="0"/>
        <w:rPr>
          <w:lang w:eastAsia="ko-KR"/>
        </w:rPr>
      </w:pPr>
      <w:r>
        <w:rPr>
          <w:rFonts w:hint="eastAsia"/>
          <w:lang w:eastAsia="ko-KR"/>
        </w:rPr>
        <w:t xml:space="preserve">     </w:t>
      </w:r>
      <w:r w:rsidR="0092314A">
        <w:rPr>
          <w:rFonts w:hint="eastAsia"/>
          <w:lang w:eastAsia="ko-KR"/>
        </w:rPr>
        <w:t>R</w:t>
      </w:r>
      <w:r w:rsidR="0092314A">
        <w:rPr>
          <w:lang w:eastAsia="ko-KR"/>
        </w:rPr>
        <w:t>eturn</w:t>
      </w:r>
      <w:r w:rsidR="0092314A">
        <w:rPr>
          <w:rFonts w:hint="eastAsia"/>
          <w:lang w:eastAsia="ko-KR"/>
        </w:rPr>
        <w:t>:</w:t>
      </w:r>
      <w:r w:rsidR="0092314A">
        <w:rPr>
          <w:lang w:eastAsia="ko-KR"/>
        </w:rPr>
        <w:t xml:space="preserve"> </w:t>
      </w:r>
    </w:p>
    <w:p w:rsidR="0092314A" w:rsidRDefault="0092314A" w:rsidP="00B16AF9">
      <w:pPr>
        <w:pStyle w:val="ListParagraph"/>
        <w:numPr>
          <w:ilvl w:val="0"/>
          <w:numId w:val="43"/>
        </w:numPr>
        <w:spacing w:after="0"/>
        <w:rPr>
          <w:lang w:eastAsia="ko-KR"/>
        </w:rPr>
      </w:pPr>
      <w:proofErr w:type="gramStart"/>
      <w:r>
        <w:rPr>
          <w:lang w:eastAsia="ko-KR"/>
        </w:rPr>
        <w:t>a</w:t>
      </w:r>
      <w:proofErr w:type="gramEnd"/>
      <w:r>
        <w:rPr>
          <w:lang w:eastAsia="ko-KR"/>
        </w:rPr>
        <w:t xml:space="preserve"> non-negative value if successful; otherwise returns a negative value.</w:t>
      </w:r>
    </w:p>
    <w:p w:rsidR="0092314A" w:rsidRDefault="0092314A" w:rsidP="00D03A0C">
      <w:pPr>
        <w:rPr>
          <w:lang w:eastAsia="ko-KR"/>
        </w:rPr>
      </w:pPr>
    </w:p>
    <w:p w:rsidR="00D03A0C" w:rsidRDefault="00B250A1" w:rsidP="00D03A0C">
      <w:commentRangeStart w:id="50"/>
      <w:r>
        <w:rPr>
          <w:rFonts w:hint="eastAsia"/>
          <w:lang w:eastAsia="ko-KR"/>
        </w:rPr>
        <w:t>Brief description</w:t>
      </w:r>
      <w:r w:rsidR="00D03A0C">
        <w:t xml:space="preserve"> </w:t>
      </w:r>
      <w:r w:rsidR="00430711">
        <w:rPr>
          <w:rFonts w:hint="eastAsia"/>
          <w:lang w:eastAsia="ko-KR"/>
        </w:rPr>
        <w:t>is</w:t>
      </w:r>
      <w:r w:rsidR="00D03A0C">
        <w:t xml:space="preserve"> as follows. Note that </w:t>
      </w:r>
      <w:r w:rsidR="00284F6B">
        <w:rPr>
          <w:rFonts w:hint="eastAsia"/>
          <w:lang w:eastAsia="ko-KR"/>
        </w:rPr>
        <w:t>details</w:t>
      </w:r>
      <w:r w:rsidR="00D03A0C">
        <w:t xml:space="preserve"> ha</w:t>
      </w:r>
      <w:r w:rsidR="00284F6B">
        <w:rPr>
          <w:rFonts w:hint="eastAsia"/>
          <w:lang w:eastAsia="ko-KR"/>
        </w:rPr>
        <w:t>ve</w:t>
      </w:r>
      <w:r w:rsidR="00D03A0C">
        <w:t xml:space="preserve"> been omitted for brevity.</w:t>
      </w:r>
    </w:p>
    <w:p w:rsidR="00B82189" w:rsidRDefault="00B82189" w:rsidP="00B82189">
      <w:pPr>
        <w:pStyle w:val="ListParagraph"/>
        <w:numPr>
          <w:ilvl w:val="0"/>
          <w:numId w:val="40"/>
        </w:numPr>
      </w:pPr>
      <w:r>
        <w:t>Each process obtains</w:t>
      </w:r>
      <w:r>
        <w:rPr>
          <w:rFonts w:hint="eastAsia"/>
        </w:rPr>
        <w:t xml:space="preserve"> </w:t>
      </w:r>
      <w:r>
        <w:t xml:space="preserve">the list of dataset </w:t>
      </w:r>
      <w:r>
        <w:rPr>
          <w:rFonts w:hint="eastAsia"/>
        </w:rPr>
        <w:t>info from</w:t>
      </w:r>
      <w:r>
        <w:t xml:space="preserve"> the </w:t>
      </w:r>
      <w:proofErr w:type="gramStart"/>
      <w:r>
        <w:rPr>
          <w:rFonts w:hint="eastAsia"/>
          <w:lang w:eastAsia="ko-KR"/>
        </w:rPr>
        <w:t>info</w:t>
      </w:r>
      <w:r>
        <w:t>[</w:t>
      </w:r>
      <w:proofErr w:type="gramEnd"/>
      <w:r>
        <w:t>] array</w:t>
      </w:r>
      <w:r>
        <w:rPr>
          <w:rFonts w:hint="eastAsia"/>
        </w:rPr>
        <w:t xml:space="preserve"> structure</w:t>
      </w:r>
      <w:r>
        <w:t xml:space="preserve">, and constructs a derived MPI </w:t>
      </w:r>
      <w:proofErr w:type="spellStart"/>
      <w:r w:rsidR="00B7756B">
        <w:t>data</w:t>
      </w:r>
      <w:r>
        <w:t>type</w:t>
      </w:r>
      <w:proofErr w:type="spellEnd"/>
      <w:r>
        <w:t xml:space="preserve"> describing the sections of the HDF5 file to be read.</w:t>
      </w:r>
    </w:p>
    <w:p w:rsidR="00B7756B" w:rsidRDefault="00B7756B" w:rsidP="00B82189">
      <w:pPr>
        <w:pStyle w:val="ListParagraph"/>
        <w:numPr>
          <w:ilvl w:val="0"/>
          <w:numId w:val="40"/>
        </w:numPr>
      </w:pPr>
      <w:r>
        <w:t xml:space="preserve">All processes call </w:t>
      </w:r>
      <w:proofErr w:type="spellStart"/>
      <w:r w:rsidRPr="0085757E">
        <w:rPr>
          <w:i/>
        </w:rPr>
        <w:t>MPI_File_read_</w:t>
      </w:r>
      <w:r>
        <w:rPr>
          <w:rFonts w:hint="eastAsia"/>
          <w:i/>
        </w:rPr>
        <w:t>at_</w:t>
      </w:r>
      <w:proofErr w:type="gramStart"/>
      <w:r w:rsidRPr="0085757E">
        <w:rPr>
          <w:i/>
        </w:rPr>
        <w:t>all</w:t>
      </w:r>
      <w:proofErr w:type="spellEnd"/>
      <w:r w:rsidRPr="0085757E">
        <w:rPr>
          <w:i/>
        </w:rPr>
        <w:t>(</w:t>
      </w:r>
      <w:proofErr w:type="gramEnd"/>
      <w:r w:rsidRPr="0085757E">
        <w:rPr>
          <w:i/>
        </w:rPr>
        <w:t xml:space="preserve">) </w:t>
      </w:r>
      <w:r>
        <w:t xml:space="preserve">once for collective I/O or </w:t>
      </w:r>
      <w:proofErr w:type="spellStart"/>
      <w:r w:rsidRPr="0085757E">
        <w:rPr>
          <w:i/>
        </w:rPr>
        <w:t>MPI_File_read_</w:t>
      </w:r>
      <w:r>
        <w:rPr>
          <w:rFonts w:hint="eastAsia"/>
          <w:i/>
          <w:lang w:eastAsia="ko-KR"/>
        </w:rPr>
        <w:t>at</w:t>
      </w:r>
      <w:proofErr w:type="spellEnd"/>
      <w:r w:rsidRPr="0085757E">
        <w:rPr>
          <w:i/>
        </w:rPr>
        <w:t xml:space="preserve">() </w:t>
      </w:r>
      <w:r>
        <w:t>once for independent I/O.</w:t>
      </w:r>
    </w:p>
    <w:p w:rsidR="00B82189" w:rsidRDefault="00B82189" w:rsidP="00B82189">
      <w:pPr>
        <w:pStyle w:val="ListParagraph"/>
        <w:numPr>
          <w:ilvl w:val="0"/>
          <w:numId w:val="40"/>
        </w:numPr>
      </w:pPr>
      <w:r>
        <w:rPr>
          <w:rFonts w:hint="eastAsia"/>
        </w:rPr>
        <w:t>E</w:t>
      </w:r>
      <w:r>
        <w:t xml:space="preserve">ach process tidies up, and then returns with the desired data in the buffers pointed to by the </w:t>
      </w:r>
      <w:proofErr w:type="spellStart"/>
      <w:r>
        <w:t>buf</w:t>
      </w:r>
      <w:proofErr w:type="spellEnd"/>
      <w:r>
        <w:t xml:space="preserve"> fields of the elements of the </w:t>
      </w:r>
      <w:proofErr w:type="gramStart"/>
      <w:r>
        <w:rPr>
          <w:rFonts w:hint="eastAsia"/>
          <w:lang w:eastAsia="ko-KR"/>
        </w:rPr>
        <w:t>info</w:t>
      </w:r>
      <w:r>
        <w:t>[</w:t>
      </w:r>
      <w:proofErr w:type="gramEnd"/>
      <w:r>
        <w:t>] array</w:t>
      </w:r>
      <w:r>
        <w:rPr>
          <w:rFonts w:hint="eastAsia"/>
        </w:rPr>
        <w:t xml:space="preserve"> structure</w:t>
      </w:r>
      <w:r>
        <w:t>.</w:t>
      </w:r>
      <w:commentRangeEnd w:id="50"/>
      <w:r w:rsidR="00B7756B">
        <w:rPr>
          <w:rStyle w:val="CommentReference"/>
        </w:rPr>
        <w:commentReference w:id="50"/>
      </w:r>
    </w:p>
    <w:p w:rsidR="00FE196E" w:rsidRDefault="00FE196E" w:rsidP="00FE196E">
      <w:pPr>
        <w:rPr>
          <w:ins w:id="51" w:author="Kim, Jong H" w:date="2013-02-19T15:35:00Z"/>
          <w:lang w:eastAsia="ko-KR"/>
        </w:rPr>
      </w:pPr>
    </w:p>
    <w:p w:rsidR="00FE196E" w:rsidRDefault="00FE196E" w:rsidP="00FE196E">
      <w:pPr>
        <w:rPr>
          <w:ins w:id="52" w:author="Kim, Jong H" w:date="2013-02-19T15:37:00Z"/>
          <w:lang w:eastAsia="ko-KR"/>
        </w:rPr>
      </w:pPr>
      <w:ins w:id="53" w:author="Kim, Jong H" w:date="2013-02-19T15:35:00Z">
        <w:r>
          <w:rPr>
            <w:lang w:eastAsia="ko-KR"/>
          </w:rPr>
          <w:t xml:space="preserve">When the application issues a collective read call, the </w:t>
        </w:r>
        <w:r w:rsidRPr="0088751E">
          <w:rPr>
            <w:i/>
            <w:lang w:eastAsia="ko-KR"/>
          </w:rPr>
          <w:t>H5D_rw_multi_t</w:t>
        </w:r>
        <w:r>
          <w:rPr>
            <w:rFonts w:hint="eastAsia"/>
            <w:lang w:eastAsia="ko-KR"/>
          </w:rPr>
          <w:t xml:space="preserve"> </w:t>
        </w:r>
        <w:r>
          <w:rPr>
            <w:lang w:eastAsia="ko-KR"/>
          </w:rPr>
          <w:t>array</w:t>
        </w:r>
        <w:r>
          <w:t xml:space="preserve"> does not have to be identical across all processes that are participating in the collective operation.</w:t>
        </w:r>
        <w:r>
          <w:rPr>
            <w:lang w:eastAsia="ko-KR"/>
          </w:rPr>
          <w:t xml:space="preserve"> This means that not only the actual data in the buffers can be distinct (like most collective I/O operations), but the dataset (and </w:t>
        </w:r>
        <w:proofErr w:type="spellStart"/>
        <w:r>
          <w:rPr>
            <w:lang w:eastAsia="ko-KR"/>
          </w:rPr>
          <w:t>dataspaces</w:t>
        </w:r>
        <w:proofErr w:type="spellEnd"/>
        <w:r>
          <w:rPr>
            <w:lang w:eastAsia="ko-KR"/>
          </w:rPr>
          <w:t xml:space="preserve">, </w:t>
        </w:r>
        <w:proofErr w:type="spellStart"/>
        <w:r>
          <w:rPr>
            <w:lang w:eastAsia="ko-KR"/>
          </w:rPr>
          <w:t>datatypes</w:t>
        </w:r>
        <w:proofErr w:type="spellEnd"/>
        <w:r>
          <w:rPr>
            <w:lang w:eastAsia="ko-KR"/>
          </w:rPr>
          <w:t xml:space="preserve">, etc…) values for every process can be distinct. </w:t>
        </w:r>
      </w:ins>
    </w:p>
    <w:p w:rsidR="00FE196E" w:rsidRDefault="00FE196E">
      <w:pPr>
        <w:spacing w:after="0"/>
        <w:rPr>
          <w:ins w:id="54" w:author="Kim, Jong H" w:date="2013-02-19T15:35:00Z"/>
          <w:lang w:eastAsia="ko-KR"/>
        </w:rPr>
        <w:pPrChange w:id="55" w:author="Kim, Jong H" w:date="2013-02-19T16:05:00Z">
          <w:pPr/>
        </w:pPrChange>
      </w:pPr>
      <w:commentRangeStart w:id="56"/>
      <w:ins w:id="57" w:author="Kim, Jong H" w:date="2013-02-19T15:35:00Z">
        <w:r>
          <w:rPr>
            <w:lang w:eastAsia="ko-KR"/>
          </w:rPr>
          <w:t>For example, consider the following:</w:t>
        </w:r>
      </w:ins>
    </w:p>
    <w:p w:rsidR="00FE196E" w:rsidRDefault="00FE196E">
      <w:pPr>
        <w:pStyle w:val="ListParagraph"/>
        <w:numPr>
          <w:ilvl w:val="0"/>
          <w:numId w:val="43"/>
        </w:numPr>
        <w:spacing w:after="0"/>
        <w:rPr>
          <w:ins w:id="58" w:author="Kim, Jong H" w:date="2013-02-19T15:35:00Z"/>
          <w:lang w:eastAsia="ko-KR"/>
        </w:rPr>
        <w:pPrChange w:id="59" w:author="Kim, Jong H" w:date="2013-02-19T16:05:00Z">
          <w:pPr>
            <w:pStyle w:val="ListParagraph"/>
            <w:numPr>
              <w:numId w:val="43"/>
            </w:numPr>
            <w:ind w:hanging="360"/>
          </w:pPr>
        </w:pPrChange>
      </w:pPr>
      <w:ins w:id="60" w:author="Kim, Jong H" w:date="2013-02-19T15:35:00Z">
        <w:r>
          <w:rPr>
            <w:lang w:eastAsia="ko-KR"/>
          </w:rPr>
          <w:t>Rank 0</w:t>
        </w:r>
      </w:ins>
      <w:ins w:id="61" w:author="Kim, Jong H" w:date="2013-02-19T16:06:00Z">
        <w:r w:rsidR="00023697">
          <w:rPr>
            <w:rFonts w:hint="eastAsia"/>
            <w:lang w:eastAsia="ko-KR"/>
          </w:rPr>
          <w:t xml:space="preserve"> process</w:t>
        </w:r>
      </w:ins>
      <w:ins w:id="62" w:author="Kim, Jong H" w:date="2013-02-19T15:35:00Z">
        <w:r>
          <w:rPr>
            <w:lang w:eastAsia="ko-KR"/>
          </w:rPr>
          <w:t xml:space="preserve"> reads from Datasets A, B, and C. </w:t>
        </w:r>
      </w:ins>
    </w:p>
    <w:p w:rsidR="00FE196E" w:rsidRDefault="00FE196E">
      <w:pPr>
        <w:pStyle w:val="ListParagraph"/>
        <w:numPr>
          <w:ilvl w:val="0"/>
          <w:numId w:val="43"/>
        </w:numPr>
        <w:spacing w:after="0"/>
        <w:rPr>
          <w:ins w:id="63" w:author="Kim, Jong H" w:date="2013-02-19T15:35:00Z"/>
          <w:lang w:eastAsia="ko-KR"/>
        </w:rPr>
        <w:pPrChange w:id="64" w:author="Kim, Jong H" w:date="2013-02-19T16:05:00Z">
          <w:pPr>
            <w:pStyle w:val="ListParagraph"/>
            <w:numPr>
              <w:numId w:val="43"/>
            </w:numPr>
            <w:ind w:hanging="360"/>
          </w:pPr>
        </w:pPrChange>
      </w:pPr>
      <w:ins w:id="65" w:author="Kim, Jong H" w:date="2013-02-19T15:35:00Z">
        <w:r>
          <w:rPr>
            <w:lang w:eastAsia="ko-KR"/>
          </w:rPr>
          <w:t xml:space="preserve">Rank 1 </w:t>
        </w:r>
      </w:ins>
      <w:ins w:id="66" w:author="Kim, Jong H" w:date="2013-02-19T16:06:00Z">
        <w:r w:rsidR="00023697">
          <w:rPr>
            <w:rFonts w:hint="eastAsia"/>
            <w:lang w:eastAsia="ko-KR"/>
          </w:rPr>
          <w:t xml:space="preserve">process </w:t>
        </w:r>
      </w:ins>
      <w:ins w:id="67" w:author="Kim, Jong H" w:date="2013-02-19T15:35:00Z">
        <w:r>
          <w:rPr>
            <w:lang w:eastAsia="ko-KR"/>
          </w:rPr>
          <w:t>reads from Datasets C and D.</w:t>
        </w:r>
      </w:ins>
    </w:p>
    <w:p w:rsidR="00FE196E" w:rsidRDefault="00FE196E" w:rsidP="00FE196E">
      <w:pPr>
        <w:pStyle w:val="ListParagraph"/>
        <w:numPr>
          <w:ilvl w:val="0"/>
          <w:numId w:val="43"/>
        </w:numPr>
        <w:rPr>
          <w:ins w:id="68" w:author="Kim, Jong H" w:date="2013-02-19T15:35:00Z"/>
          <w:lang w:eastAsia="ko-KR"/>
        </w:rPr>
      </w:pPr>
      <w:ins w:id="69" w:author="Kim, Jong H" w:date="2013-02-19T15:35:00Z">
        <w:r>
          <w:rPr>
            <w:lang w:eastAsia="ko-KR"/>
          </w:rPr>
          <w:t xml:space="preserve">Rank 2 </w:t>
        </w:r>
      </w:ins>
      <w:ins w:id="70" w:author="Kim, Jong H" w:date="2013-02-19T16:06:00Z">
        <w:r w:rsidR="00023697">
          <w:rPr>
            <w:rFonts w:hint="eastAsia"/>
            <w:lang w:eastAsia="ko-KR"/>
          </w:rPr>
          <w:t xml:space="preserve">process </w:t>
        </w:r>
      </w:ins>
      <w:ins w:id="71" w:author="Kim, Jong H" w:date="2013-02-19T15:35:00Z">
        <w:r>
          <w:rPr>
            <w:lang w:eastAsia="ko-KR"/>
          </w:rPr>
          <w:t>does not read anything.</w:t>
        </w:r>
      </w:ins>
    </w:p>
    <w:p w:rsidR="004559CF" w:rsidRDefault="00FE196E">
      <w:pPr>
        <w:rPr>
          <w:ins w:id="72" w:author="Kim, Jong H" w:date="2013-02-19T15:35:00Z"/>
          <w:lang w:eastAsia="ko-KR"/>
        </w:rPr>
        <w:pPrChange w:id="73" w:author="Kim, Jong H" w:date="2013-02-19T15:35:00Z">
          <w:pPr>
            <w:ind w:left="360"/>
          </w:pPr>
        </w:pPrChange>
      </w:pPr>
      <w:ins w:id="74" w:author="Kim, Jong H" w:date="2013-02-19T15:35:00Z">
        <w:r>
          <w:rPr>
            <w:lang w:eastAsia="ko-KR"/>
          </w:rPr>
          <w:t xml:space="preserve">All processes will call the read operation with a different </w:t>
        </w:r>
        <w:r w:rsidRPr="0088751E">
          <w:rPr>
            <w:i/>
            <w:lang w:eastAsia="ko-KR"/>
          </w:rPr>
          <w:t>count</w:t>
        </w:r>
        <w:r>
          <w:rPr>
            <w:lang w:eastAsia="ko-KR"/>
          </w:rPr>
          <w:t xml:space="preserve"> and </w:t>
        </w:r>
        <w:r w:rsidRPr="006E1EA0">
          <w:rPr>
            <w:rFonts w:hint="eastAsia"/>
            <w:i/>
            <w:lang w:eastAsia="ko-KR"/>
          </w:rPr>
          <w:t>H5D_rw_multi_t</w:t>
        </w:r>
        <w:r w:rsidRPr="006E1EA0">
          <w:rPr>
            <w:i/>
            <w:lang w:eastAsia="ko-KR"/>
          </w:rPr>
          <w:t xml:space="preserve"> </w:t>
        </w:r>
        <w:r>
          <w:rPr>
            <w:lang w:eastAsia="ko-KR"/>
          </w:rPr>
          <w:t xml:space="preserve">array. Process with rank 2 will actually pass NULL value for the array </w:t>
        </w:r>
        <w:proofErr w:type="spellStart"/>
        <w:r>
          <w:rPr>
            <w:lang w:eastAsia="ko-KR"/>
          </w:rPr>
          <w:t>struct</w:t>
        </w:r>
        <w:proofErr w:type="spellEnd"/>
        <w:r>
          <w:rPr>
            <w:lang w:eastAsia="ko-KR"/>
          </w:rPr>
          <w:t xml:space="preserve">, because it does not wish to read </w:t>
        </w:r>
        <w:r>
          <w:rPr>
            <w:lang w:eastAsia="ko-KR"/>
          </w:rPr>
          <w:lastRenderedPageBreak/>
          <w:t xml:space="preserve">anything. All processes are required to pass the same </w:t>
        </w:r>
        <w:proofErr w:type="spellStart"/>
        <w:r w:rsidRPr="0088751E">
          <w:rPr>
            <w:i/>
            <w:lang w:eastAsia="ko-KR"/>
          </w:rPr>
          <w:t>file_id</w:t>
        </w:r>
        <w:proofErr w:type="spellEnd"/>
        <w:r w:rsidRPr="0088751E">
          <w:rPr>
            <w:i/>
            <w:lang w:eastAsia="ko-KR"/>
          </w:rPr>
          <w:t xml:space="preserve"> </w:t>
        </w:r>
        <w:r w:rsidRPr="006E1EA0">
          <w:rPr>
            <w:lang w:eastAsia="ko-KR"/>
          </w:rPr>
          <w:t>and</w:t>
        </w:r>
        <w:r>
          <w:rPr>
            <w:lang w:eastAsia="ko-KR"/>
          </w:rPr>
          <w:t xml:space="preserve"> the same property values for the</w:t>
        </w:r>
        <w:r w:rsidRPr="0088751E">
          <w:rPr>
            <w:i/>
            <w:lang w:eastAsia="ko-KR"/>
          </w:rPr>
          <w:t xml:space="preserve"> </w:t>
        </w:r>
        <w:proofErr w:type="spellStart"/>
        <w:r w:rsidRPr="0088751E">
          <w:rPr>
            <w:i/>
            <w:lang w:eastAsia="ko-KR"/>
          </w:rPr>
          <w:t>dxpl_id</w:t>
        </w:r>
        <w:proofErr w:type="spellEnd"/>
        <w:r>
          <w:rPr>
            <w:lang w:eastAsia="ko-KR"/>
          </w:rPr>
          <w:t xml:space="preserve">. The same rule applies to </w:t>
        </w:r>
        <w:r w:rsidRPr="0088751E">
          <w:rPr>
            <w:i/>
            <w:lang w:eastAsia="ko-KR"/>
          </w:rPr>
          <w:t>H5Dwrite_</w:t>
        </w:r>
        <w:proofErr w:type="gramStart"/>
        <w:r w:rsidRPr="0088751E">
          <w:rPr>
            <w:i/>
            <w:lang w:eastAsia="ko-KR"/>
          </w:rPr>
          <w:t>multi(</w:t>
        </w:r>
        <w:proofErr w:type="gramEnd"/>
        <w:r w:rsidRPr="0088751E">
          <w:rPr>
            <w:i/>
            <w:lang w:eastAsia="ko-KR"/>
          </w:rPr>
          <w:t>)</w:t>
        </w:r>
        <w:r>
          <w:rPr>
            <w:lang w:eastAsia="ko-KR"/>
          </w:rPr>
          <w:t xml:space="preserve"> that is detailed in the following section.</w:t>
        </w:r>
      </w:ins>
      <w:commentRangeEnd w:id="56"/>
      <w:ins w:id="75" w:author="Kim, Jong H" w:date="2013-02-19T17:46:00Z">
        <w:r w:rsidR="00D47AA7">
          <w:rPr>
            <w:rStyle w:val="CommentReference"/>
          </w:rPr>
          <w:commentReference w:id="56"/>
        </w:r>
      </w:ins>
    </w:p>
    <w:p w:rsidR="00FE196E" w:rsidRDefault="00FE196E">
      <w:pPr>
        <w:rPr>
          <w:lang w:eastAsia="ko-KR"/>
        </w:rPr>
        <w:pPrChange w:id="76" w:author="Kim, Jong H" w:date="2013-02-19T15:35:00Z">
          <w:pPr>
            <w:ind w:left="360"/>
          </w:pPr>
        </w:pPrChange>
      </w:pPr>
    </w:p>
    <w:p w:rsidR="005D0F88" w:rsidRDefault="008D7245" w:rsidP="005D0F88">
      <w:pPr>
        <w:pStyle w:val="Heading3"/>
      </w:pPr>
      <w:r>
        <w:t>H5Dwrite_</w:t>
      </w:r>
      <w:proofErr w:type="gramStart"/>
      <w:r w:rsidR="00624439">
        <w:t>multi</w:t>
      </w:r>
      <w:r w:rsidR="005D0F88">
        <w:t>()</w:t>
      </w:r>
      <w:proofErr w:type="gramEnd"/>
    </w:p>
    <w:p w:rsidR="004559CF" w:rsidRDefault="004559CF" w:rsidP="004559CF">
      <w:r>
        <w:t>This routine performs collective</w:t>
      </w:r>
      <w:r w:rsidR="0075626C">
        <w:rPr>
          <w:rFonts w:hint="eastAsia"/>
          <w:lang w:eastAsia="ko-KR"/>
        </w:rPr>
        <w:t xml:space="preserve"> or independent I/O</w:t>
      </w:r>
      <w:r>
        <w:t xml:space="preserve"> writes to multiple datasets. </w:t>
      </w:r>
      <w:r w:rsidR="0075626C">
        <w:rPr>
          <w:rFonts w:hint="eastAsia"/>
          <w:lang w:eastAsia="ko-KR"/>
        </w:rPr>
        <w:t>In collective mode, a</w:t>
      </w:r>
      <w:r>
        <w:t xml:space="preserve">ll members of the </w:t>
      </w:r>
      <w:del w:id="77" w:author="Kim, Jong H" w:date="2013-02-19T10:24:00Z">
        <w:r w:rsidDel="00237E10">
          <w:delText xml:space="preserve">file </w:delText>
        </w:r>
      </w:del>
      <w:r>
        <w:t xml:space="preserve">communicator associated with the HDF5 file must participate in the call. Each process </w:t>
      </w:r>
      <w:del w:id="78" w:author="Kim, Jong H" w:date="2013-02-19T10:25:00Z">
        <w:r w:rsidDel="00237E10">
          <w:delText>loads</w:delText>
        </w:r>
      </w:del>
      <w:ins w:id="79" w:author="Kim, Jong H" w:date="2013-02-19T10:25:00Z">
        <w:r w:rsidR="00237E10">
          <w:rPr>
            <w:rFonts w:hint="eastAsia"/>
            <w:lang w:eastAsia="ko-KR"/>
          </w:rPr>
          <w:t>creates</w:t>
        </w:r>
      </w:ins>
      <w:r>
        <w:t xml:space="preserve"> the information required to perform each write in</w:t>
      </w:r>
      <w:del w:id="80" w:author="Kim, Jong H" w:date="2013-02-19T10:26:00Z">
        <w:r w:rsidDel="00237E10">
          <w:delText>to</w:delText>
        </w:r>
      </w:del>
      <w:r>
        <w:t xml:space="preserve"> </w:t>
      </w:r>
      <w:r w:rsidR="0075626C">
        <w:rPr>
          <w:rFonts w:hint="eastAsia"/>
          <w:lang w:eastAsia="ko-KR"/>
        </w:rPr>
        <w:t>the</w:t>
      </w:r>
      <w:ins w:id="81" w:author="Kim, Jong H" w:date="2013-02-19T10:26:00Z">
        <w:r w:rsidR="00237E10">
          <w:rPr>
            <w:rFonts w:hint="eastAsia"/>
            <w:lang w:eastAsia="ko-KR"/>
          </w:rPr>
          <w:t xml:space="preserve"> array of</w:t>
        </w:r>
      </w:ins>
      <w:r w:rsidR="0075626C">
        <w:rPr>
          <w:rFonts w:hint="eastAsia"/>
          <w:lang w:eastAsia="ko-KR"/>
        </w:rPr>
        <w:t xml:space="preserve"> H5D_rw_multi_</w:t>
      </w:r>
      <w:r w:rsidR="00A66F7B">
        <w:rPr>
          <w:lang w:eastAsia="ko-KR"/>
        </w:rPr>
        <w:t xml:space="preserve">t </w:t>
      </w:r>
      <w:r w:rsidR="00A66F7B">
        <w:t>structure</w:t>
      </w:r>
      <w:ins w:id="82" w:author="Kim, Jong H" w:date="2013-02-19T10:26:00Z">
        <w:r w:rsidR="00237E10">
          <w:rPr>
            <w:rFonts w:hint="eastAsia"/>
            <w:lang w:eastAsia="ko-KR"/>
          </w:rPr>
          <w:t>s</w:t>
        </w:r>
      </w:ins>
      <w:r>
        <w:t xml:space="preserve">, and passes </w:t>
      </w:r>
      <w:del w:id="83" w:author="Kim, Jong H" w:date="2013-02-19T10:26:00Z">
        <w:r w:rsidDel="00237E10">
          <w:delText>an</w:delText>
        </w:r>
      </w:del>
      <w:ins w:id="84" w:author="Kim, Jong H" w:date="2013-02-19T10:26:00Z">
        <w:r w:rsidR="00237E10">
          <w:rPr>
            <w:rFonts w:hint="eastAsia"/>
            <w:lang w:eastAsia="ko-KR"/>
          </w:rPr>
          <w:t>the</w:t>
        </w:r>
      </w:ins>
      <w:r>
        <w:t xml:space="preserve"> array</w:t>
      </w:r>
      <w:del w:id="85" w:author="Kim, Jong H" w:date="2013-02-19T10:27:00Z">
        <w:r w:rsidDel="00237E10">
          <w:delText xml:space="preserve"> of </w:delText>
        </w:r>
      </w:del>
      <w:del w:id="86" w:author="Kim, Jong H" w:date="2013-02-19T10:26:00Z">
        <w:r w:rsidR="0075626C" w:rsidDel="00237E10">
          <w:rPr>
            <w:rFonts w:hint="eastAsia"/>
            <w:lang w:eastAsia="ko-KR"/>
          </w:rPr>
          <w:delText>the</w:delText>
        </w:r>
        <w:r w:rsidDel="00237E10">
          <w:delText xml:space="preserve"> structures</w:delText>
        </w:r>
      </w:del>
      <w:r>
        <w:t xml:space="preserve"> through to </w:t>
      </w:r>
      <w:r w:rsidR="008D7245" w:rsidRPr="0085757E">
        <w:rPr>
          <w:i/>
        </w:rPr>
        <w:t>H5Dwrite_</w:t>
      </w:r>
      <w:proofErr w:type="gramStart"/>
      <w:r w:rsidR="00624439" w:rsidRPr="0085757E">
        <w:rPr>
          <w:i/>
        </w:rPr>
        <w:t>multi</w:t>
      </w:r>
      <w:r w:rsidRPr="0085757E">
        <w:rPr>
          <w:i/>
        </w:rPr>
        <w:t>(</w:t>
      </w:r>
      <w:proofErr w:type="gramEnd"/>
      <w:r w:rsidRPr="0085757E">
        <w:rPr>
          <w:i/>
        </w:rPr>
        <w:t>)</w:t>
      </w:r>
      <w:r>
        <w:t xml:space="preserve">.  </w:t>
      </w:r>
    </w:p>
    <w:p w:rsidR="0075626C" w:rsidRDefault="0075626C" w:rsidP="00481721">
      <w:pPr>
        <w:rPr>
          <w:lang w:eastAsia="ko-KR"/>
        </w:rPr>
      </w:pPr>
    </w:p>
    <w:p w:rsidR="00481721" w:rsidRDefault="00CD7AB4" w:rsidP="00481721">
      <w:pPr>
        <w:rPr>
          <w:lang w:eastAsia="ko-KR"/>
        </w:rPr>
      </w:pPr>
      <w:r>
        <w:rPr>
          <w:rFonts w:hint="eastAsia"/>
          <w:lang w:eastAsia="ko-KR"/>
        </w:rPr>
        <w:t>The API function description is</w:t>
      </w:r>
      <w:r w:rsidR="00487ED8">
        <w:rPr>
          <w:rFonts w:hint="eastAsia"/>
          <w:lang w:eastAsia="ko-KR"/>
        </w:rPr>
        <w:t xml:space="preserve"> as</w:t>
      </w:r>
      <w:r>
        <w:rPr>
          <w:rFonts w:hint="eastAsia"/>
          <w:lang w:eastAsia="ko-KR"/>
        </w:rPr>
        <w:t xml:space="preserve"> shown below.</w:t>
      </w:r>
    </w:p>
    <w:p w:rsidR="00277A6C" w:rsidRDefault="0092314A" w:rsidP="008D0865">
      <w:pPr>
        <w:contextualSpacing/>
        <w:rPr>
          <w:rFonts w:ascii="Consolas" w:hAnsi="Consolas"/>
          <w:lang w:eastAsia="ko-KR"/>
        </w:rPr>
      </w:pPr>
      <w:r>
        <w:rPr>
          <w:rFonts w:ascii="Consolas" w:hAnsi="Consolas" w:hint="eastAsia"/>
          <w:lang w:eastAsia="ko-KR"/>
        </w:rPr>
        <w:t xml:space="preserve">  </w:t>
      </w:r>
      <w:proofErr w:type="spellStart"/>
      <w:r w:rsidR="00FC7E78">
        <w:rPr>
          <w:rFonts w:ascii="Consolas" w:hAnsi="Consolas"/>
        </w:rPr>
        <w:t>herr_t</w:t>
      </w:r>
      <w:proofErr w:type="spellEnd"/>
      <w:r w:rsidR="00FC7E78">
        <w:rPr>
          <w:rFonts w:ascii="Consolas" w:hAnsi="Consolas"/>
        </w:rPr>
        <w:t xml:space="preserve"> </w:t>
      </w:r>
      <w:r w:rsidR="008D7245">
        <w:rPr>
          <w:rFonts w:ascii="Consolas" w:hAnsi="Consolas"/>
        </w:rPr>
        <w:t>H5Dwrite_</w:t>
      </w:r>
      <w:proofErr w:type="gramStart"/>
      <w:r w:rsidR="00624439">
        <w:rPr>
          <w:rFonts w:ascii="Consolas" w:hAnsi="Consolas"/>
        </w:rPr>
        <w:t>multi</w:t>
      </w:r>
      <w:r w:rsidR="00481721" w:rsidRPr="00003477">
        <w:rPr>
          <w:rFonts w:ascii="Consolas" w:hAnsi="Consolas"/>
        </w:rPr>
        <w:t>(</w:t>
      </w:r>
      <w:commentRangeStart w:id="87"/>
      <w:commentRangeStart w:id="88"/>
      <w:proofErr w:type="spellStart"/>
      <w:proofErr w:type="gramEnd"/>
      <w:r w:rsidR="00277A6C">
        <w:rPr>
          <w:rFonts w:ascii="Consolas" w:hAnsi="Consolas" w:hint="eastAsia"/>
          <w:lang w:eastAsia="ko-KR"/>
        </w:rPr>
        <w:t>hid_t</w:t>
      </w:r>
      <w:proofErr w:type="spellEnd"/>
      <w:r w:rsidR="00277A6C">
        <w:rPr>
          <w:rFonts w:ascii="Consolas" w:hAnsi="Consolas" w:hint="eastAsia"/>
          <w:lang w:eastAsia="ko-KR"/>
        </w:rPr>
        <w:t xml:space="preserve"> </w:t>
      </w:r>
      <w:proofErr w:type="spellStart"/>
      <w:r w:rsidR="00277A6C">
        <w:rPr>
          <w:rFonts w:ascii="Consolas" w:hAnsi="Consolas" w:hint="eastAsia"/>
          <w:lang w:eastAsia="ko-KR"/>
        </w:rPr>
        <w:t>file_id</w:t>
      </w:r>
      <w:commentRangeEnd w:id="87"/>
      <w:proofErr w:type="spellEnd"/>
      <w:r w:rsidR="00B7756B">
        <w:rPr>
          <w:rStyle w:val="CommentReference"/>
        </w:rPr>
        <w:commentReference w:id="87"/>
      </w:r>
      <w:commentRangeEnd w:id="88"/>
      <w:r w:rsidR="00404648">
        <w:rPr>
          <w:rStyle w:val="CommentReference"/>
        </w:rPr>
        <w:commentReference w:id="88"/>
      </w:r>
      <w:r w:rsidR="00277A6C">
        <w:rPr>
          <w:rFonts w:ascii="Consolas" w:hAnsi="Consolas" w:hint="eastAsia"/>
          <w:lang w:eastAsia="ko-KR"/>
        </w:rPr>
        <w:t>,</w:t>
      </w:r>
    </w:p>
    <w:p w:rsidR="00277A6C" w:rsidRDefault="00277A6C" w:rsidP="008D0865">
      <w:pPr>
        <w:contextualSpacing/>
        <w:rPr>
          <w:rFonts w:ascii="Consolas" w:hAnsi="Consolas"/>
          <w:lang w:eastAsia="ko-KR"/>
        </w:rPr>
      </w:pPr>
      <w:r>
        <w:rPr>
          <w:rFonts w:ascii="Consolas" w:hAnsi="Consolas" w:hint="eastAsia"/>
          <w:lang w:eastAsia="ko-KR"/>
        </w:rPr>
        <w:t xml:space="preserve">  </w:t>
      </w:r>
      <w:r w:rsidR="0092314A">
        <w:rPr>
          <w:rFonts w:ascii="Consolas" w:hAnsi="Consolas" w:hint="eastAsia"/>
          <w:lang w:eastAsia="ko-KR"/>
        </w:rPr>
        <w:t xml:space="preserve">  </w:t>
      </w:r>
      <w:r>
        <w:rPr>
          <w:rFonts w:ascii="Consolas" w:hAnsi="Consolas" w:hint="eastAsia"/>
          <w:lang w:eastAsia="ko-KR"/>
        </w:rPr>
        <w:t xml:space="preserve">                   </w:t>
      </w:r>
      <w:r w:rsidR="0075626C">
        <w:rPr>
          <w:rFonts w:ascii="Consolas" w:hAnsi="Consolas" w:hint="eastAsia"/>
          <w:lang w:eastAsia="ko-KR"/>
        </w:rPr>
        <w:t xml:space="preserve"> </w:t>
      </w:r>
      <w:proofErr w:type="spellStart"/>
      <w:proofErr w:type="gramStart"/>
      <w:r w:rsidR="00FC7E78">
        <w:rPr>
          <w:rFonts w:ascii="Consolas" w:hAnsi="Consolas"/>
        </w:rPr>
        <w:t>size_t</w:t>
      </w:r>
      <w:proofErr w:type="spellEnd"/>
      <w:proofErr w:type="gramEnd"/>
      <w:r w:rsidR="00481721" w:rsidRPr="00003477">
        <w:rPr>
          <w:rFonts w:ascii="Consolas" w:hAnsi="Consolas"/>
        </w:rPr>
        <w:t xml:space="preserve"> count, </w:t>
      </w:r>
    </w:p>
    <w:p w:rsidR="00FC7E78" w:rsidRDefault="00277A6C" w:rsidP="008D0865">
      <w:pPr>
        <w:contextualSpacing/>
        <w:rPr>
          <w:rFonts w:ascii="Consolas" w:hAnsi="Consolas"/>
        </w:rPr>
      </w:pPr>
      <w:r>
        <w:rPr>
          <w:rFonts w:ascii="Consolas" w:hAnsi="Consolas" w:hint="eastAsia"/>
          <w:lang w:eastAsia="ko-KR"/>
        </w:rPr>
        <w:t xml:space="preserve">    </w:t>
      </w:r>
      <w:r w:rsidR="0092314A">
        <w:rPr>
          <w:rFonts w:ascii="Consolas" w:hAnsi="Consolas" w:hint="eastAsia"/>
          <w:lang w:eastAsia="ko-KR"/>
        </w:rPr>
        <w:t xml:space="preserve">  </w:t>
      </w:r>
      <w:r>
        <w:rPr>
          <w:rFonts w:ascii="Consolas" w:hAnsi="Consolas" w:hint="eastAsia"/>
          <w:lang w:eastAsia="ko-KR"/>
        </w:rPr>
        <w:t xml:space="preserve">                 </w:t>
      </w:r>
      <w:r w:rsidR="0075626C">
        <w:rPr>
          <w:rFonts w:ascii="Consolas" w:hAnsi="Consolas" w:hint="eastAsia"/>
          <w:lang w:eastAsia="ko-KR"/>
        </w:rPr>
        <w:t xml:space="preserve"> </w:t>
      </w:r>
      <w:proofErr w:type="spellStart"/>
      <w:proofErr w:type="gramStart"/>
      <w:r w:rsidR="00481721" w:rsidRPr="00003477">
        <w:rPr>
          <w:rFonts w:ascii="Consolas" w:hAnsi="Consolas"/>
        </w:rPr>
        <w:t>struct</w:t>
      </w:r>
      <w:proofErr w:type="spellEnd"/>
      <w:proofErr w:type="gramEnd"/>
      <w:r w:rsidR="00481721" w:rsidRPr="00003477">
        <w:rPr>
          <w:rFonts w:ascii="Consolas" w:hAnsi="Consolas"/>
        </w:rPr>
        <w:t xml:space="preserve"> </w:t>
      </w:r>
      <w:r w:rsidR="008D7245">
        <w:rPr>
          <w:rFonts w:ascii="Consolas" w:hAnsi="Consolas"/>
        </w:rPr>
        <w:t>H5D</w:t>
      </w:r>
      <w:r w:rsidR="005A7276">
        <w:rPr>
          <w:rFonts w:ascii="Consolas" w:hAnsi="Consolas"/>
        </w:rPr>
        <w:t>_</w:t>
      </w:r>
      <w:r w:rsidR="008D7245">
        <w:rPr>
          <w:rFonts w:ascii="Consolas" w:hAnsi="Consolas"/>
        </w:rPr>
        <w:t>r</w:t>
      </w:r>
      <w:r>
        <w:rPr>
          <w:rFonts w:ascii="Consolas" w:hAnsi="Consolas" w:hint="eastAsia"/>
          <w:lang w:eastAsia="ko-KR"/>
        </w:rPr>
        <w:t>w</w:t>
      </w:r>
      <w:r w:rsidR="00FC7E78">
        <w:rPr>
          <w:rFonts w:ascii="Consolas" w:hAnsi="Consolas"/>
        </w:rPr>
        <w:t>_</w:t>
      </w:r>
      <w:r w:rsidR="00624439">
        <w:rPr>
          <w:rFonts w:ascii="Consolas" w:hAnsi="Consolas"/>
        </w:rPr>
        <w:t>multi</w:t>
      </w:r>
      <w:r w:rsidR="00481721" w:rsidRPr="00003477">
        <w:rPr>
          <w:rFonts w:ascii="Consolas" w:hAnsi="Consolas"/>
        </w:rPr>
        <w:t xml:space="preserve">_t </w:t>
      </w:r>
      <w:r>
        <w:rPr>
          <w:rFonts w:ascii="Consolas" w:hAnsi="Consolas" w:hint="eastAsia"/>
          <w:lang w:eastAsia="ko-KR"/>
        </w:rPr>
        <w:t>info</w:t>
      </w:r>
      <w:r w:rsidR="00481721" w:rsidRPr="00003477">
        <w:rPr>
          <w:rFonts w:ascii="Consolas" w:hAnsi="Consolas"/>
        </w:rPr>
        <w:t>[]</w:t>
      </w:r>
      <w:r w:rsidR="00FC7E78">
        <w:rPr>
          <w:rFonts w:ascii="Consolas" w:hAnsi="Consolas"/>
        </w:rPr>
        <w:t>,</w:t>
      </w:r>
    </w:p>
    <w:p w:rsidR="008D0865" w:rsidRDefault="00FC7E78" w:rsidP="00FC7E78">
      <w:pPr>
        <w:rPr>
          <w:rFonts w:ascii="Consolas" w:hAnsi="Consolas"/>
          <w:lang w:eastAsia="ko-KR"/>
        </w:rPr>
      </w:pPr>
      <w:r>
        <w:rPr>
          <w:rFonts w:ascii="Consolas" w:hAnsi="Consolas"/>
        </w:rPr>
        <w:t xml:space="preserve">      </w:t>
      </w:r>
      <w:r w:rsidR="0092314A">
        <w:rPr>
          <w:rFonts w:ascii="Consolas" w:hAnsi="Consolas" w:hint="eastAsia"/>
          <w:lang w:eastAsia="ko-KR"/>
        </w:rPr>
        <w:t xml:space="preserve">  </w:t>
      </w:r>
      <w:r>
        <w:rPr>
          <w:rFonts w:ascii="Consolas" w:hAnsi="Consolas"/>
        </w:rPr>
        <w:t xml:space="preserve">               </w:t>
      </w:r>
      <w:r w:rsidR="0075626C">
        <w:rPr>
          <w:rFonts w:ascii="Consolas" w:hAnsi="Consolas" w:hint="eastAsia"/>
          <w:lang w:eastAsia="ko-KR"/>
        </w:rPr>
        <w:t xml:space="preserve"> </w:t>
      </w:r>
      <w:proofErr w:type="spellStart"/>
      <w:r>
        <w:rPr>
          <w:rFonts w:ascii="Consolas" w:hAnsi="Consolas"/>
        </w:rPr>
        <w:t>hid_t</w:t>
      </w:r>
      <w:proofErr w:type="spellEnd"/>
      <w:r>
        <w:rPr>
          <w:rFonts w:ascii="Consolas" w:hAnsi="Consolas"/>
        </w:rPr>
        <w:t xml:space="preserve"> </w:t>
      </w:r>
      <w:proofErr w:type="spellStart"/>
      <w:r w:rsidR="00B250A1">
        <w:rPr>
          <w:rFonts w:ascii="Consolas" w:hAnsi="Consolas" w:hint="eastAsia"/>
          <w:lang w:eastAsia="ko-KR"/>
        </w:rPr>
        <w:t>dxpl</w:t>
      </w:r>
      <w:r>
        <w:rPr>
          <w:rFonts w:ascii="Consolas" w:hAnsi="Consolas"/>
        </w:rPr>
        <w:t>_id</w:t>
      </w:r>
      <w:proofErr w:type="spellEnd"/>
      <w:r w:rsidR="00481721" w:rsidRPr="00003477">
        <w:rPr>
          <w:rFonts w:ascii="Consolas" w:hAnsi="Consolas"/>
        </w:rPr>
        <w:t>);</w:t>
      </w:r>
    </w:p>
    <w:p w:rsidR="0092314A" w:rsidRPr="00B16AF9" w:rsidRDefault="0092314A" w:rsidP="00FC7E78">
      <w:pPr>
        <w:rPr>
          <w:lang w:eastAsia="ko-KR"/>
        </w:rPr>
      </w:pPr>
      <w:r>
        <w:rPr>
          <w:rFonts w:ascii="Consolas" w:hAnsi="Consolas" w:hint="eastAsia"/>
          <w:lang w:eastAsia="ko-KR"/>
        </w:rPr>
        <w:t xml:space="preserve">  </w:t>
      </w:r>
      <w:r w:rsidRPr="00B16AF9">
        <w:rPr>
          <w:lang w:eastAsia="ko-KR"/>
        </w:rPr>
        <w:t>Parameters:</w:t>
      </w:r>
    </w:p>
    <w:p w:rsidR="0092314A" w:rsidRDefault="0092314A" w:rsidP="0092314A">
      <w:pPr>
        <w:pStyle w:val="ListParagraph"/>
        <w:numPr>
          <w:ilvl w:val="0"/>
          <w:numId w:val="43"/>
        </w:numPr>
        <w:spacing w:after="0"/>
        <w:rPr>
          <w:lang w:eastAsia="ko-KR"/>
        </w:rPr>
      </w:pPr>
      <w:proofErr w:type="spellStart"/>
      <w:r>
        <w:rPr>
          <w:rFonts w:hint="eastAsia"/>
          <w:lang w:eastAsia="ko-KR"/>
        </w:rPr>
        <w:t>file_id</w:t>
      </w:r>
      <w:proofErr w:type="spellEnd"/>
      <w:r>
        <w:rPr>
          <w:rFonts w:hint="eastAsia"/>
          <w:lang w:eastAsia="ko-KR"/>
        </w:rPr>
        <w:t>:  file or group id for the location of datasets</w:t>
      </w:r>
    </w:p>
    <w:p w:rsidR="0092314A" w:rsidRDefault="0092314A" w:rsidP="0092314A">
      <w:pPr>
        <w:pStyle w:val="ListParagraph"/>
        <w:numPr>
          <w:ilvl w:val="0"/>
          <w:numId w:val="43"/>
        </w:numPr>
        <w:spacing w:after="0"/>
        <w:rPr>
          <w:lang w:eastAsia="ko-KR"/>
        </w:rPr>
      </w:pPr>
      <w:proofErr w:type="gramStart"/>
      <w:r>
        <w:rPr>
          <w:lang w:eastAsia="ko-KR"/>
        </w:rPr>
        <w:t>count</w:t>
      </w:r>
      <w:proofErr w:type="gramEnd"/>
      <w:r>
        <w:rPr>
          <w:rFonts w:hint="eastAsia"/>
          <w:lang w:eastAsia="ko-KR"/>
        </w:rPr>
        <w:t>:</w:t>
      </w:r>
      <w:r>
        <w:rPr>
          <w:lang w:eastAsia="ko-KR"/>
        </w:rPr>
        <w:t xml:space="preserve"> the number of datasets.</w:t>
      </w:r>
    </w:p>
    <w:p w:rsidR="0092314A" w:rsidRDefault="0092314A" w:rsidP="0092314A">
      <w:pPr>
        <w:pStyle w:val="ListParagraph"/>
        <w:numPr>
          <w:ilvl w:val="0"/>
          <w:numId w:val="43"/>
        </w:numPr>
        <w:spacing w:after="0"/>
        <w:rPr>
          <w:lang w:eastAsia="ko-KR"/>
        </w:rPr>
      </w:pPr>
      <w:r>
        <w:rPr>
          <w:lang w:eastAsia="ko-KR"/>
        </w:rPr>
        <w:t>Info</w:t>
      </w:r>
      <w:r>
        <w:rPr>
          <w:rFonts w:hint="eastAsia"/>
          <w:lang w:eastAsia="ko-KR"/>
        </w:rPr>
        <w:t>:</w:t>
      </w:r>
      <w:r>
        <w:rPr>
          <w:lang w:eastAsia="ko-KR"/>
        </w:rPr>
        <w:t xml:space="preserve"> the array of dataset information and </w:t>
      </w:r>
      <w:r>
        <w:rPr>
          <w:rFonts w:hint="eastAsia"/>
          <w:lang w:eastAsia="ko-KR"/>
        </w:rPr>
        <w:t>write</w:t>
      </w:r>
      <w:r>
        <w:rPr>
          <w:lang w:eastAsia="ko-KR"/>
        </w:rPr>
        <w:t xml:space="preserve"> buffers.</w:t>
      </w:r>
    </w:p>
    <w:p w:rsidR="0092314A" w:rsidRDefault="00B250A1" w:rsidP="0092314A">
      <w:pPr>
        <w:pStyle w:val="ListParagraph"/>
        <w:numPr>
          <w:ilvl w:val="0"/>
          <w:numId w:val="43"/>
        </w:numPr>
        <w:spacing w:after="0"/>
        <w:rPr>
          <w:lang w:eastAsia="ko-KR"/>
        </w:rPr>
      </w:pPr>
      <w:proofErr w:type="spellStart"/>
      <w:r>
        <w:rPr>
          <w:rFonts w:hint="eastAsia"/>
          <w:lang w:eastAsia="ko-KR"/>
        </w:rPr>
        <w:t>dxpl</w:t>
      </w:r>
      <w:r w:rsidR="0092314A">
        <w:rPr>
          <w:lang w:eastAsia="ko-KR"/>
        </w:rPr>
        <w:t>_id</w:t>
      </w:r>
      <w:proofErr w:type="spellEnd"/>
      <w:r w:rsidR="0092314A">
        <w:rPr>
          <w:rFonts w:hint="eastAsia"/>
          <w:lang w:eastAsia="ko-KR"/>
        </w:rPr>
        <w:t>:</w:t>
      </w:r>
      <w:r w:rsidR="0092314A">
        <w:rPr>
          <w:lang w:eastAsia="ko-KR"/>
        </w:rPr>
        <w:t xml:space="preserve"> </w:t>
      </w:r>
      <w:r>
        <w:rPr>
          <w:lang w:eastAsia="ko-KR"/>
        </w:rPr>
        <w:t xml:space="preserve">dataset </w:t>
      </w:r>
      <w:r>
        <w:rPr>
          <w:rFonts w:hint="eastAsia"/>
          <w:lang w:eastAsia="ko-KR"/>
        </w:rPr>
        <w:t xml:space="preserve">transfer </w:t>
      </w:r>
      <w:r>
        <w:rPr>
          <w:lang w:eastAsia="ko-KR"/>
        </w:rPr>
        <w:t>property</w:t>
      </w:r>
      <w:r w:rsidR="0092314A">
        <w:rPr>
          <w:lang w:eastAsia="ko-KR"/>
        </w:rPr>
        <w:t>.</w:t>
      </w:r>
    </w:p>
    <w:p w:rsidR="00487ED8" w:rsidRDefault="00487ED8" w:rsidP="00B16AF9">
      <w:pPr>
        <w:spacing w:before="240" w:after="0"/>
        <w:rPr>
          <w:lang w:eastAsia="ko-KR"/>
        </w:rPr>
      </w:pPr>
      <w:r>
        <w:rPr>
          <w:rFonts w:hint="eastAsia"/>
          <w:lang w:eastAsia="ko-KR"/>
        </w:rPr>
        <w:t xml:space="preserve">     Returns:</w:t>
      </w:r>
    </w:p>
    <w:p w:rsidR="0092314A" w:rsidRDefault="0092314A" w:rsidP="0092314A">
      <w:pPr>
        <w:pStyle w:val="ListParagraph"/>
        <w:numPr>
          <w:ilvl w:val="0"/>
          <w:numId w:val="43"/>
        </w:numPr>
        <w:spacing w:after="0"/>
        <w:rPr>
          <w:lang w:eastAsia="ko-KR"/>
        </w:rPr>
      </w:pPr>
      <w:proofErr w:type="gramStart"/>
      <w:r>
        <w:rPr>
          <w:lang w:eastAsia="ko-KR"/>
        </w:rPr>
        <w:t>a</w:t>
      </w:r>
      <w:proofErr w:type="gramEnd"/>
      <w:r>
        <w:rPr>
          <w:lang w:eastAsia="ko-KR"/>
        </w:rPr>
        <w:t xml:space="preserve"> non-negative value if successful; otherwise returns a negative value.</w:t>
      </w:r>
    </w:p>
    <w:p w:rsidR="0092314A" w:rsidRPr="00D02799" w:rsidRDefault="0092314A" w:rsidP="00FC7E78">
      <w:pPr>
        <w:rPr>
          <w:rFonts w:ascii="Consolas" w:hAnsi="Consolas"/>
          <w:lang w:eastAsia="ko-KR"/>
        </w:rPr>
      </w:pPr>
    </w:p>
    <w:p w:rsidR="00D02799" w:rsidRDefault="00CD7AB4" w:rsidP="00D02799">
      <w:pPr>
        <w:rPr>
          <w:lang w:eastAsia="ko-KR"/>
        </w:rPr>
      </w:pPr>
      <w:commentRangeStart w:id="89"/>
      <w:r>
        <w:rPr>
          <w:rFonts w:hint="eastAsia"/>
          <w:lang w:eastAsia="ko-KR"/>
        </w:rPr>
        <w:t>Brief description is</w:t>
      </w:r>
      <w:r w:rsidR="00D02799">
        <w:t xml:space="preserve"> as follows. Note that </w:t>
      </w:r>
      <w:r w:rsidR="00284F6B">
        <w:rPr>
          <w:rFonts w:hint="eastAsia"/>
          <w:lang w:eastAsia="ko-KR"/>
        </w:rPr>
        <w:t>details</w:t>
      </w:r>
      <w:r w:rsidR="00D02799">
        <w:t xml:space="preserve"> ha</w:t>
      </w:r>
      <w:r w:rsidR="00284F6B">
        <w:rPr>
          <w:rFonts w:hint="eastAsia"/>
          <w:lang w:eastAsia="ko-KR"/>
        </w:rPr>
        <w:t>ve</w:t>
      </w:r>
      <w:r w:rsidR="00D02799">
        <w:t xml:space="preserve"> been omitted for brevity.</w:t>
      </w:r>
    </w:p>
    <w:p w:rsidR="008234E5" w:rsidRDefault="008234E5" w:rsidP="008234E5">
      <w:pPr>
        <w:pStyle w:val="ListParagraph"/>
        <w:numPr>
          <w:ilvl w:val="0"/>
          <w:numId w:val="40"/>
        </w:numPr>
        <w:rPr>
          <w:ins w:id="90" w:author="Kim, Jong H" w:date="2013-02-19T10:29:00Z"/>
        </w:rPr>
      </w:pPr>
      <w:r>
        <w:t>Each process obtains</w:t>
      </w:r>
      <w:r>
        <w:rPr>
          <w:rFonts w:hint="eastAsia"/>
        </w:rPr>
        <w:t xml:space="preserve"> </w:t>
      </w:r>
      <w:r>
        <w:t xml:space="preserve">the list of dataset </w:t>
      </w:r>
      <w:r>
        <w:rPr>
          <w:rFonts w:hint="eastAsia"/>
        </w:rPr>
        <w:t>info from</w:t>
      </w:r>
      <w:r>
        <w:t xml:space="preserve"> the </w:t>
      </w:r>
      <w:proofErr w:type="gramStart"/>
      <w:r>
        <w:rPr>
          <w:rFonts w:hint="eastAsia"/>
          <w:lang w:eastAsia="ko-KR"/>
        </w:rPr>
        <w:t>info</w:t>
      </w:r>
      <w:r>
        <w:t>[</w:t>
      </w:r>
      <w:proofErr w:type="gramEnd"/>
      <w:r>
        <w:t>] array</w:t>
      </w:r>
      <w:r>
        <w:rPr>
          <w:rFonts w:hint="eastAsia"/>
        </w:rPr>
        <w:t xml:space="preserve"> structure</w:t>
      </w:r>
      <w:r>
        <w:t>, and constructs a derived MPI type describing the sections of the HDF5 file to be written.</w:t>
      </w:r>
    </w:p>
    <w:p w:rsidR="00237E10" w:rsidRDefault="00237E10" w:rsidP="00237E10">
      <w:pPr>
        <w:pStyle w:val="ListParagraph"/>
        <w:numPr>
          <w:ilvl w:val="0"/>
          <w:numId w:val="40"/>
        </w:numPr>
      </w:pPr>
      <w:ins w:id="91" w:author="Kim, Jong H" w:date="2013-02-19T10:29:00Z">
        <w:r>
          <w:t xml:space="preserve">All processes call </w:t>
        </w:r>
        <w:proofErr w:type="spellStart"/>
        <w:r w:rsidRPr="00237E10">
          <w:rPr>
            <w:i/>
          </w:rPr>
          <w:t>MPI_File_read_</w:t>
        </w:r>
        <w:r w:rsidRPr="00B71817">
          <w:rPr>
            <w:rFonts w:hint="eastAsia"/>
            <w:i/>
          </w:rPr>
          <w:t>at_</w:t>
        </w:r>
        <w:proofErr w:type="gramStart"/>
        <w:r w:rsidRPr="00B71817">
          <w:rPr>
            <w:i/>
          </w:rPr>
          <w:t>all</w:t>
        </w:r>
        <w:proofErr w:type="spellEnd"/>
        <w:r w:rsidRPr="00B71817">
          <w:rPr>
            <w:i/>
          </w:rPr>
          <w:t>(</w:t>
        </w:r>
        <w:proofErr w:type="gramEnd"/>
        <w:r w:rsidRPr="00B71817">
          <w:rPr>
            <w:i/>
          </w:rPr>
          <w:t xml:space="preserve">) </w:t>
        </w:r>
        <w:r>
          <w:t xml:space="preserve">once for collective I/O or </w:t>
        </w:r>
        <w:proofErr w:type="spellStart"/>
        <w:r w:rsidRPr="00237E10">
          <w:rPr>
            <w:i/>
          </w:rPr>
          <w:t>MPI_File_read_</w:t>
        </w:r>
        <w:r w:rsidRPr="00B71817">
          <w:rPr>
            <w:rFonts w:hint="eastAsia"/>
            <w:i/>
            <w:lang w:eastAsia="ko-KR"/>
          </w:rPr>
          <w:t>at</w:t>
        </w:r>
        <w:proofErr w:type="spellEnd"/>
        <w:r w:rsidRPr="00B71817">
          <w:rPr>
            <w:i/>
          </w:rPr>
          <w:t xml:space="preserve">() </w:t>
        </w:r>
        <w:r>
          <w:t>once for independent I/O.</w:t>
        </w:r>
      </w:ins>
    </w:p>
    <w:p w:rsidR="008234E5" w:rsidDel="00237E10" w:rsidRDefault="008234E5" w:rsidP="008234E5">
      <w:pPr>
        <w:pStyle w:val="ListParagraph"/>
        <w:numPr>
          <w:ilvl w:val="0"/>
          <w:numId w:val="40"/>
        </w:numPr>
        <w:rPr>
          <w:del w:id="92" w:author="Kim, Jong H" w:date="2013-02-19T10:29:00Z"/>
        </w:rPr>
      </w:pPr>
      <w:del w:id="93" w:author="Kim, Jong H" w:date="2013-02-19T10:29:00Z">
        <w:r w:rsidDel="00237E10">
          <w:rPr>
            <w:rFonts w:hint="eastAsia"/>
          </w:rPr>
          <w:delText xml:space="preserve">For the collective I/O </w:delText>
        </w:r>
        <w:r w:rsidDel="00237E10">
          <w:delText>operation,</w:delText>
        </w:r>
        <w:r w:rsidDel="00237E10">
          <w:rPr>
            <w:rFonts w:hint="eastAsia"/>
          </w:rPr>
          <w:delText xml:space="preserve"> e</w:delText>
        </w:r>
        <w:r w:rsidDel="00237E10">
          <w:delText xml:space="preserve">ach process </w:delText>
        </w:r>
        <w:r w:rsidDel="00237E10">
          <w:rPr>
            <w:rFonts w:hint="eastAsia"/>
          </w:rPr>
          <w:delText>end up</w:delText>
        </w:r>
        <w:r w:rsidDel="00237E10">
          <w:delText xml:space="preserve"> call</w:delText>
        </w:r>
        <w:r w:rsidDel="00237E10">
          <w:rPr>
            <w:rFonts w:hint="eastAsia"/>
          </w:rPr>
          <w:delText>ing</w:delText>
        </w:r>
        <w:r w:rsidDel="00237E10">
          <w:delText xml:space="preserve"> </w:delText>
        </w:r>
        <w:r w:rsidRPr="0085757E" w:rsidDel="00237E10">
          <w:rPr>
            <w:i/>
          </w:rPr>
          <w:delText>MPI_File_write_</w:delText>
        </w:r>
        <w:r w:rsidDel="00237E10">
          <w:rPr>
            <w:rFonts w:hint="eastAsia"/>
            <w:i/>
          </w:rPr>
          <w:delText>at_</w:delText>
        </w:r>
        <w:r w:rsidRPr="0085757E" w:rsidDel="00237E10">
          <w:rPr>
            <w:i/>
          </w:rPr>
          <w:delText xml:space="preserve">all() </w:delText>
        </w:r>
        <w:r w:rsidDel="00237E10">
          <w:delText>to perform the desired writes.</w:delText>
        </w:r>
      </w:del>
    </w:p>
    <w:p w:rsidR="00D02799" w:rsidDel="00237E10" w:rsidRDefault="008234E5" w:rsidP="00D02799">
      <w:pPr>
        <w:pStyle w:val="ListParagraph"/>
        <w:numPr>
          <w:ilvl w:val="0"/>
          <w:numId w:val="40"/>
        </w:numPr>
        <w:rPr>
          <w:del w:id="94" w:author="Kim, Jong H" w:date="2013-02-19T10:29:00Z"/>
        </w:rPr>
      </w:pPr>
      <w:del w:id="95" w:author="Kim, Jong H" w:date="2013-02-19T10:29:00Z">
        <w:r w:rsidDel="00237E10">
          <w:rPr>
            <w:rFonts w:hint="eastAsia"/>
          </w:rPr>
          <w:delText>For the independent I/O operation, e</w:delText>
        </w:r>
        <w:r w:rsidDel="00237E10">
          <w:delText xml:space="preserve">ach process </w:delText>
        </w:r>
        <w:r w:rsidDel="00237E10">
          <w:rPr>
            <w:rFonts w:hint="eastAsia"/>
          </w:rPr>
          <w:delText xml:space="preserve">end up </w:delText>
        </w:r>
        <w:r w:rsidDel="00237E10">
          <w:delText>call</w:delText>
        </w:r>
        <w:r w:rsidDel="00237E10">
          <w:rPr>
            <w:rFonts w:hint="eastAsia"/>
          </w:rPr>
          <w:delText>ing</w:delText>
        </w:r>
        <w:r w:rsidDel="00237E10">
          <w:delText xml:space="preserve"> </w:delText>
        </w:r>
        <w:r w:rsidRPr="0085757E" w:rsidDel="00237E10">
          <w:rPr>
            <w:i/>
          </w:rPr>
          <w:delText>MPI_File_</w:delText>
        </w:r>
        <w:r w:rsidDel="00237E10">
          <w:rPr>
            <w:rFonts w:hint="eastAsia"/>
            <w:i/>
          </w:rPr>
          <w:delText>write</w:delText>
        </w:r>
        <w:r w:rsidRPr="0085757E" w:rsidDel="00237E10">
          <w:rPr>
            <w:i/>
          </w:rPr>
          <w:delText>_</w:delText>
        </w:r>
        <w:r w:rsidR="006A604E" w:rsidDel="00237E10">
          <w:rPr>
            <w:rFonts w:hint="eastAsia"/>
            <w:i/>
            <w:lang w:eastAsia="ko-KR"/>
          </w:rPr>
          <w:delText>at</w:delText>
        </w:r>
        <w:r w:rsidRPr="0085757E" w:rsidDel="00237E10">
          <w:rPr>
            <w:i/>
          </w:rPr>
          <w:delText xml:space="preserve">() </w:delText>
        </w:r>
        <w:r w:rsidDel="00237E10">
          <w:delText>to perform the desired</w:delText>
        </w:r>
        <w:r w:rsidDel="00237E10">
          <w:rPr>
            <w:rFonts w:hint="eastAsia"/>
          </w:rPr>
          <w:delText xml:space="preserve"> writes</w:delText>
        </w:r>
        <w:r w:rsidR="00D02799" w:rsidDel="00237E10">
          <w:delText>.</w:delText>
        </w:r>
        <w:r w:rsidR="006A604E" w:rsidDel="00237E10">
          <w:rPr>
            <w:rFonts w:hint="eastAsia"/>
            <w:lang w:eastAsia="ko-KR"/>
          </w:rPr>
          <w:delText xml:space="preserve">  This </w:delText>
        </w:r>
        <w:r w:rsidR="006919C7" w:rsidDel="00237E10">
          <w:rPr>
            <w:rFonts w:hint="eastAsia"/>
            <w:lang w:eastAsia="ko-KR"/>
          </w:rPr>
          <w:delText xml:space="preserve">operation </w:delText>
        </w:r>
        <w:r w:rsidR="006A604E" w:rsidDel="00237E10">
          <w:rPr>
            <w:rFonts w:hint="eastAsia"/>
            <w:lang w:eastAsia="ko-KR"/>
          </w:rPr>
          <w:delText>doesn</w:delText>
        </w:r>
        <w:r w:rsidR="006A604E" w:rsidDel="00237E10">
          <w:rPr>
            <w:lang w:eastAsia="ko-KR"/>
          </w:rPr>
          <w:delText>’</w:delText>
        </w:r>
        <w:r w:rsidR="006A604E" w:rsidDel="00237E10">
          <w:rPr>
            <w:rFonts w:hint="eastAsia"/>
            <w:lang w:eastAsia="ko-KR"/>
          </w:rPr>
          <w:delText xml:space="preserve">t require </w:delText>
        </w:r>
        <w:r w:rsidR="00A259E4" w:rsidDel="00237E10">
          <w:rPr>
            <w:lang w:eastAsia="ko-KR"/>
          </w:rPr>
          <w:delText>constructing</w:delText>
        </w:r>
        <w:r w:rsidR="006A604E" w:rsidDel="00237E10">
          <w:rPr>
            <w:rFonts w:hint="eastAsia"/>
            <w:lang w:eastAsia="ko-KR"/>
          </w:rPr>
          <w:delText xml:space="preserve"> derived MPI type.</w:delText>
        </w:r>
        <w:commentRangeEnd w:id="89"/>
        <w:r w:rsidR="00B7756B" w:rsidDel="00237E10">
          <w:rPr>
            <w:rStyle w:val="CommentReference"/>
          </w:rPr>
          <w:commentReference w:id="89"/>
        </w:r>
      </w:del>
    </w:p>
    <w:p w:rsidR="00277A6C" w:rsidRDefault="00277A6C">
      <w:pPr>
        <w:spacing w:after="0"/>
        <w:jc w:val="left"/>
        <w:rPr>
          <w:lang w:eastAsia="ko-KR"/>
        </w:rPr>
      </w:pPr>
    </w:p>
    <w:p w:rsidR="00277A6C" w:rsidRDefault="00277A6C" w:rsidP="00277A6C">
      <w:pPr>
        <w:pStyle w:val="Heading3"/>
      </w:pPr>
      <w:commentRangeStart w:id="96"/>
      <w:commentRangeStart w:id="97"/>
      <w:r>
        <w:t>H5D</w:t>
      </w:r>
      <w:r>
        <w:rPr>
          <w:rFonts w:eastAsia="바탕" w:hint="eastAsia"/>
          <w:lang w:eastAsia="ko-KR"/>
        </w:rPr>
        <w:t>close</w:t>
      </w:r>
      <w:r>
        <w:t>_</w:t>
      </w:r>
      <w:proofErr w:type="gramStart"/>
      <w:r>
        <w:t>multi(</w:t>
      </w:r>
      <w:proofErr w:type="gramEnd"/>
      <w:r>
        <w:t>)</w:t>
      </w:r>
      <w:commentRangeEnd w:id="96"/>
      <w:r w:rsidR="00B7756B">
        <w:rPr>
          <w:rStyle w:val="CommentReference"/>
          <w:rFonts w:asciiTheme="minorHAnsi" w:eastAsia="바탕" w:hAnsiTheme="minorHAnsi" w:cstheme="minorBidi"/>
          <w:b w:val="0"/>
          <w:bCs w:val="0"/>
          <w:color w:val="auto"/>
        </w:rPr>
        <w:commentReference w:id="96"/>
      </w:r>
      <w:commentRangeEnd w:id="97"/>
      <w:r w:rsidR="00404648">
        <w:rPr>
          <w:rStyle w:val="CommentReference"/>
          <w:rFonts w:asciiTheme="minorHAnsi" w:eastAsia="바탕" w:hAnsiTheme="minorHAnsi" w:cstheme="minorBidi"/>
          <w:b w:val="0"/>
          <w:bCs w:val="0"/>
          <w:color w:val="auto"/>
        </w:rPr>
        <w:commentReference w:id="97"/>
      </w:r>
    </w:p>
    <w:p w:rsidR="0075626C" w:rsidRDefault="00277A6C" w:rsidP="00B16AF9">
      <w:pPr>
        <w:spacing w:after="0"/>
        <w:rPr>
          <w:lang w:eastAsia="ko-KR"/>
        </w:rPr>
      </w:pPr>
      <w:r>
        <w:t xml:space="preserve">This routine performs </w:t>
      </w:r>
      <w:r w:rsidR="0075626C">
        <w:rPr>
          <w:rFonts w:hint="eastAsia"/>
          <w:lang w:eastAsia="ko-KR"/>
        </w:rPr>
        <w:t>close</w:t>
      </w:r>
      <w:r w:rsidR="006A604E">
        <w:rPr>
          <w:rFonts w:hint="eastAsia"/>
          <w:lang w:eastAsia="ko-KR"/>
        </w:rPr>
        <w:t xml:space="preserve"> and free</w:t>
      </w:r>
      <w:r w:rsidR="00B7756B">
        <w:rPr>
          <w:lang w:eastAsia="ko-KR"/>
        </w:rPr>
        <w:t>s</w:t>
      </w:r>
      <w:r w:rsidR="0075626C">
        <w:rPr>
          <w:rFonts w:hint="eastAsia"/>
          <w:lang w:eastAsia="ko-KR"/>
        </w:rPr>
        <w:t xml:space="preserve"> </w:t>
      </w:r>
      <w:r w:rsidR="0075626C">
        <w:rPr>
          <w:lang w:eastAsia="ko-KR"/>
        </w:rPr>
        <w:t>resources</w:t>
      </w:r>
      <w:r w:rsidR="0075626C">
        <w:rPr>
          <w:rFonts w:hint="eastAsia"/>
          <w:lang w:eastAsia="ko-KR"/>
        </w:rPr>
        <w:t xml:space="preserve"> used by </w:t>
      </w:r>
      <w:r w:rsidR="0075626C" w:rsidRPr="00B16AF9">
        <w:rPr>
          <w:i/>
          <w:lang w:eastAsia="ko-KR"/>
        </w:rPr>
        <w:t>H5Dread_</w:t>
      </w:r>
      <w:proofErr w:type="gramStart"/>
      <w:r w:rsidR="0075626C" w:rsidRPr="00B16AF9">
        <w:rPr>
          <w:i/>
          <w:lang w:eastAsia="ko-KR"/>
        </w:rPr>
        <w:t>multi(</w:t>
      </w:r>
      <w:proofErr w:type="gramEnd"/>
      <w:r w:rsidR="0075626C" w:rsidRPr="00B16AF9">
        <w:rPr>
          <w:i/>
          <w:lang w:eastAsia="ko-KR"/>
        </w:rPr>
        <w:t>)</w:t>
      </w:r>
      <w:r w:rsidR="0075626C">
        <w:rPr>
          <w:rFonts w:hint="eastAsia"/>
          <w:lang w:eastAsia="ko-KR"/>
        </w:rPr>
        <w:t xml:space="preserve"> or </w:t>
      </w:r>
      <w:r w:rsidR="0075626C" w:rsidRPr="00B16AF9">
        <w:rPr>
          <w:i/>
          <w:lang w:eastAsia="ko-KR"/>
        </w:rPr>
        <w:t>H5Dwrite_multi()</w:t>
      </w:r>
      <w:r w:rsidR="0075626C">
        <w:rPr>
          <w:rFonts w:hint="eastAsia"/>
          <w:lang w:eastAsia="ko-KR"/>
        </w:rPr>
        <w:t xml:space="preserve"> APIs.</w:t>
      </w:r>
    </w:p>
    <w:p w:rsidR="00D010D2" w:rsidRDefault="00D010D2" w:rsidP="00B16AF9">
      <w:pPr>
        <w:spacing w:after="0"/>
        <w:jc w:val="left"/>
        <w:rPr>
          <w:lang w:eastAsia="ko-KR"/>
        </w:rPr>
      </w:pPr>
      <w:r>
        <w:rPr>
          <w:rFonts w:hint="eastAsia"/>
          <w:lang w:eastAsia="ko-KR"/>
        </w:rPr>
        <w:t xml:space="preserve">A user can also close or free resources that are used by </w:t>
      </w:r>
      <w:r w:rsidRPr="0088751E">
        <w:rPr>
          <w:rFonts w:hint="eastAsia"/>
          <w:i/>
          <w:lang w:eastAsia="ko-KR"/>
        </w:rPr>
        <w:t>H5Dread_</w:t>
      </w:r>
      <w:proofErr w:type="gramStart"/>
      <w:r w:rsidRPr="0088751E">
        <w:rPr>
          <w:rFonts w:hint="eastAsia"/>
          <w:i/>
          <w:lang w:eastAsia="ko-KR"/>
        </w:rPr>
        <w:t>multi(</w:t>
      </w:r>
      <w:proofErr w:type="gramEnd"/>
      <w:r w:rsidRPr="0088751E">
        <w:rPr>
          <w:rFonts w:hint="eastAsia"/>
          <w:i/>
          <w:lang w:eastAsia="ko-KR"/>
        </w:rPr>
        <w:t>)</w:t>
      </w:r>
      <w:r>
        <w:rPr>
          <w:rFonts w:hint="eastAsia"/>
          <w:lang w:eastAsia="ko-KR"/>
        </w:rPr>
        <w:t xml:space="preserve"> or </w:t>
      </w:r>
      <w:r w:rsidRPr="0088751E">
        <w:rPr>
          <w:rFonts w:hint="eastAsia"/>
          <w:i/>
          <w:lang w:eastAsia="ko-KR"/>
        </w:rPr>
        <w:t>H5Dwrite_multi()</w:t>
      </w:r>
      <w:r>
        <w:rPr>
          <w:rFonts w:hint="eastAsia"/>
          <w:lang w:eastAsia="ko-KR"/>
        </w:rPr>
        <w:t xml:space="preserve"> manually. Thus, this routine is an </w:t>
      </w:r>
      <w:r>
        <w:rPr>
          <w:lang w:eastAsia="ko-KR"/>
        </w:rPr>
        <w:t>optional</w:t>
      </w:r>
      <w:r>
        <w:rPr>
          <w:rFonts w:hint="eastAsia"/>
          <w:lang w:eastAsia="ko-KR"/>
        </w:rPr>
        <w:t xml:space="preserve"> to be used.  This routine is added mainly to provide </w:t>
      </w:r>
      <w:r>
        <w:rPr>
          <w:lang w:eastAsia="ko-KR"/>
        </w:rPr>
        <w:t>convenience</w:t>
      </w:r>
      <w:r>
        <w:rPr>
          <w:rFonts w:hint="eastAsia"/>
          <w:lang w:eastAsia="ko-KR"/>
        </w:rPr>
        <w:t xml:space="preserve"> for user.</w:t>
      </w:r>
    </w:p>
    <w:p w:rsidR="0075626C" w:rsidRDefault="0075626C" w:rsidP="0075626C">
      <w:pPr>
        <w:rPr>
          <w:lang w:eastAsia="ko-KR"/>
        </w:rPr>
      </w:pPr>
    </w:p>
    <w:p w:rsidR="0075626C" w:rsidRDefault="00487ED8" w:rsidP="0075626C">
      <w:r>
        <w:rPr>
          <w:rFonts w:hint="eastAsia"/>
          <w:lang w:eastAsia="ko-KR"/>
        </w:rPr>
        <w:t>The API function description is as shown below.</w:t>
      </w:r>
    </w:p>
    <w:p w:rsidR="0075626C" w:rsidRPr="00B16AF9" w:rsidRDefault="006A630D">
      <w:pPr>
        <w:spacing w:after="0"/>
        <w:jc w:val="left"/>
        <w:rPr>
          <w:rFonts w:ascii="Consolas" w:hAnsi="Consolas" w:cs="Consolas"/>
          <w:szCs w:val="24"/>
          <w:lang w:eastAsia="ko-KR"/>
        </w:rPr>
      </w:pPr>
      <w:r w:rsidRPr="00B16AF9">
        <w:rPr>
          <w:rFonts w:ascii="Consolas" w:hAnsi="Consolas" w:cs="Consolas"/>
          <w:szCs w:val="24"/>
          <w:lang w:eastAsia="ko-KR"/>
        </w:rPr>
        <w:t xml:space="preserve">   </w:t>
      </w:r>
      <w:proofErr w:type="spellStart"/>
      <w:r w:rsidR="00277A6C" w:rsidRPr="00B16AF9">
        <w:rPr>
          <w:rFonts w:ascii="Consolas" w:hAnsi="Consolas" w:cs="Consolas"/>
          <w:szCs w:val="24"/>
        </w:rPr>
        <w:t>herr_t</w:t>
      </w:r>
      <w:proofErr w:type="spellEnd"/>
      <w:r w:rsidR="00277A6C" w:rsidRPr="00B16AF9">
        <w:rPr>
          <w:rFonts w:ascii="Consolas" w:hAnsi="Consolas" w:cs="Consolas"/>
          <w:szCs w:val="24"/>
        </w:rPr>
        <w:t xml:space="preserve"> H5Dclose_</w:t>
      </w:r>
      <w:proofErr w:type="gramStart"/>
      <w:r w:rsidR="00277A6C" w:rsidRPr="00B16AF9">
        <w:rPr>
          <w:rFonts w:ascii="Consolas" w:hAnsi="Consolas" w:cs="Consolas"/>
          <w:szCs w:val="24"/>
        </w:rPr>
        <w:t>multi(</w:t>
      </w:r>
      <w:proofErr w:type="spellStart"/>
      <w:proofErr w:type="gramEnd"/>
      <w:r w:rsidR="00277A6C" w:rsidRPr="00B16AF9">
        <w:rPr>
          <w:rFonts w:ascii="Consolas" w:hAnsi="Consolas" w:cs="Consolas"/>
          <w:szCs w:val="24"/>
        </w:rPr>
        <w:t>size_t</w:t>
      </w:r>
      <w:proofErr w:type="spellEnd"/>
      <w:r w:rsidR="00277A6C" w:rsidRPr="00B16AF9">
        <w:rPr>
          <w:rFonts w:ascii="Consolas" w:hAnsi="Consolas" w:cs="Consolas"/>
          <w:szCs w:val="24"/>
        </w:rPr>
        <w:t xml:space="preserve"> count, </w:t>
      </w:r>
    </w:p>
    <w:p w:rsidR="00E20E5D" w:rsidRPr="00B16AF9" w:rsidRDefault="006A630D">
      <w:pPr>
        <w:spacing w:after="0"/>
        <w:jc w:val="left"/>
        <w:rPr>
          <w:rFonts w:ascii="Consolas" w:hAnsi="Consolas" w:cs="Consolas"/>
          <w:szCs w:val="24"/>
          <w:lang w:eastAsia="ko-KR"/>
        </w:rPr>
      </w:pPr>
      <w:r>
        <w:rPr>
          <w:rFonts w:ascii="Consolas" w:hAnsi="Consolas" w:cs="Consolas" w:hint="eastAsia"/>
          <w:szCs w:val="24"/>
          <w:lang w:eastAsia="ko-KR"/>
        </w:rPr>
        <w:t xml:space="preserve"> </w:t>
      </w:r>
      <w:r w:rsidRPr="00487ED8">
        <w:rPr>
          <w:rFonts w:ascii="Consolas" w:hAnsi="Consolas" w:cs="Consolas"/>
          <w:szCs w:val="24"/>
          <w:lang w:eastAsia="ko-KR"/>
        </w:rPr>
        <w:t xml:space="preserve"> </w:t>
      </w:r>
      <w:r w:rsidR="0075626C" w:rsidRPr="00B16AF9">
        <w:rPr>
          <w:rFonts w:ascii="Consolas" w:hAnsi="Consolas" w:cs="Consolas"/>
          <w:szCs w:val="24"/>
          <w:lang w:eastAsia="ko-KR"/>
        </w:rPr>
        <w:t xml:space="preserve">                   </w:t>
      </w:r>
      <w:r w:rsidRPr="00487ED8">
        <w:rPr>
          <w:rFonts w:ascii="Consolas" w:hAnsi="Consolas" w:cs="Consolas"/>
          <w:szCs w:val="24"/>
          <w:lang w:eastAsia="ko-KR"/>
        </w:rPr>
        <w:t xml:space="preserve"> </w:t>
      </w:r>
      <w:r w:rsidR="0075626C" w:rsidRPr="00B16AF9">
        <w:rPr>
          <w:rFonts w:ascii="Consolas" w:hAnsi="Consolas" w:cs="Consolas"/>
          <w:szCs w:val="24"/>
          <w:lang w:eastAsia="ko-KR"/>
        </w:rPr>
        <w:t xml:space="preserve">   </w:t>
      </w:r>
      <w:r w:rsidR="00277A6C" w:rsidRPr="00B16AF9">
        <w:rPr>
          <w:rFonts w:ascii="Consolas" w:hAnsi="Consolas" w:cs="Consolas"/>
          <w:szCs w:val="24"/>
        </w:rPr>
        <w:t>H5D_</w:t>
      </w:r>
      <w:r w:rsidR="0075626C" w:rsidRPr="00B16AF9">
        <w:rPr>
          <w:rFonts w:ascii="Consolas" w:hAnsi="Consolas" w:cs="Consolas"/>
          <w:szCs w:val="24"/>
          <w:lang w:eastAsia="ko-KR"/>
        </w:rPr>
        <w:t>rw_</w:t>
      </w:r>
      <w:r w:rsidR="00277A6C" w:rsidRPr="00B16AF9">
        <w:rPr>
          <w:rFonts w:ascii="Consolas" w:hAnsi="Consolas" w:cs="Consolas"/>
          <w:szCs w:val="24"/>
        </w:rPr>
        <w:t xml:space="preserve">multi_t </w:t>
      </w:r>
      <w:proofErr w:type="gramStart"/>
      <w:r w:rsidR="00277A6C" w:rsidRPr="00B16AF9">
        <w:rPr>
          <w:rFonts w:ascii="Consolas" w:hAnsi="Consolas" w:cs="Consolas"/>
          <w:szCs w:val="24"/>
        </w:rPr>
        <w:t>info[</w:t>
      </w:r>
      <w:proofErr w:type="gramEnd"/>
      <w:r w:rsidR="00277A6C" w:rsidRPr="00B16AF9">
        <w:rPr>
          <w:rFonts w:ascii="Consolas" w:hAnsi="Consolas" w:cs="Consolas"/>
          <w:szCs w:val="24"/>
        </w:rPr>
        <w:t>]);</w:t>
      </w:r>
    </w:p>
    <w:p w:rsidR="00E20E5D" w:rsidRDefault="00E20E5D">
      <w:pPr>
        <w:spacing w:after="0"/>
        <w:jc w:val="left"/>
        <w:rPr>
          <w:lang w:eastAsia="ko-KR"/>
        </w:rPr>
      </w:pPr>
    </w:p>
    <w:p w:rsidR="0092314A" w:rsidRPr="00B82189" w:rsidRDefault="0092314A">
      <w:pPr>
        <w:spacing w:after="0"/>
        <w:jc w:val="left"/>
        <w:rPr>
          <w:lang w:eastAsia="ko-KR"/>
        </w:rPr>
      </w:pPr>
      <w:r>
        <w:rPr>
          <w:rFonts w:hint="eastAsia"/>
          <w:lang w:eastAsia="ko-KR"/>
        </w:rPr>
        <w:t xml:space="preserve">  </w:t>
      </w:r>
      <w:r w:rsidRPr="00B82189">
        <w:rPr>
          <w:lang w:eastAsia="ko-KR"/>
        </w:rPr>
        <w:t>Parameters:</w:t>
      </w:r>
    </w:p>
    <w:p w:rsidR="0092314A" w:rsidRDefault="0092314A" w:rsidP="00B16AF9">
      <w:pPr>
        <w:pStyle w:val="ListParagraph"/>
        <w:numPr>
          <w:ilvl w:val="0"/>
          <w:numId w:val="44"/>
        </w:numPr>
        <w:spacing w:after="0"/>
        <w:rPr>
          <w:lang w:eastAsia="ko-KR"/>
        </w:rPr>
      </w:pPr>
      <w:proofErr w:type="gramStart"/>
      <w:r>
        <w:rPr>
          <w:rFonts w:hint="eastAsia"/>
          <w:lang w:eastAsia="ko-KR"/>
        </w:rPr>
        <w:t>c</w:t>
      </w:r>
      <w:r>
        <w:rPr>
          <w:lang w:eastAsia="ko-KR"/>
        </w:rPr>
        <w:t>ount</w:t>
      </w:r>
      <w:proofErr w:type="gramEnd"/>
      <w:r>
        <w:rPr>
          <w:rFonts w:hint="eastAsia"/>
          <w:lang w:eastAsia="ko-KR"/>
        </w:rPr>
        <w:t xml:space="preserve">: </w:t>
      </w:r>
      <w:r>
        <w:rPr>
          <w:lang w:eastAsia="ko-KR"/>
        </w:rPr>
        <w:t>the number of datasets.</w:t>
      </w:r>
    </w:p>
    <w:p w:rsidR="0092314A" w:rsidRDefault="0092314A" w:rsidP="00B16AF9">
      <w:pPr>
        <w:pStyle w:val="ListParagraph"/>
        <w:numPr>
          <w:ilvl w:val="0"/>
          <w:numId w:val="44"/>
        </w:numPr>
        <w:spacing w:after="0"/>
        <w:rPr>
          <w:lang w:eastAsia="ko-KR"/>
        </w:rPr>
      </w:pPr>
      <w:r>
        <w:rPr>
          <w:lang w:eastAsia="ko-KR"/>
        </w:rPr>
        <w:t>Info</w:t>
      </w:r>
      <w:r>
        <w:rPr>
          <w:rFonts w:hint="eastAsia"/>
          <w:lang w:eastAsia="ko-KR"/>
        </w:rPr>
        <w:t xml:space="preserve">: </w:t>
      </w:r>
      <w:r>
        <w:rPr>
          <w:lang w:eastAsia="ko-KR"/>
        </w:rPr>
        <w:t>the array of dataset information.</w:t>
      </w:r>
    </w:p>
    <w:p w:rsidR="00487ED8" w:rsidRDefault="00487ED8" w:rsidP="00B16AF9">
      <w:pPr>
        <w:spacing w:before="240" w:after="0"/>
        <w:rPr>
          <w:lang w:eastAsia="ko-KR"/>
        </w:rPr>
      </w:pPr>
      <w:r>
        <w:rPr>
          <w:rFonts w:hint="eastAsia"/>
          <w:lang w:eastAsia="ko-KR"/>
        </w:rPr>
        <w:t xml:space="preserve">  </w:t>
      </w:r>
      <w:r w:rsidR="0092314A">
        <w:rPr>
          <w:rFonts w:hint="eastAsia"/>
          <w:lang w:eastAsia="ko-KR"/>
        </w:rPr>
        <w:t>Re</w:t>
      </w:r>
      <w:r w:rsidR="0092314A">
        <w:rPr>
          <w:lang w:eastAsia="ko-KR"/>
        </w:rPr>
        <w:t>turn</w:t>
      </w:r>
      <w:r>
        <w:rPr>
          <w:rFonts w:hint="eastAsia"/>
          <w:lang w:eastAsia="ko-KR"/>
        </w:rPr>
        <w:t>s:</w:t>
      </w:r>
    </w:p>
    <w:p w:rsidR="0092314A" w:rsidRDefault="0092314A" w:rsidP="00B16AF9">
      <w:pPr>
        <w:pStyle w:val="ListParagraph"/>
        <w:numPr>
          <w:ilvl w:val="0"/>
          <w:numId w:val="44"/>
        </w:numPr>
        <w:spacing w:after="0"/>
        <w:rPr>
          <w:lang w:eastAsia="ko-KR"/>
        </w:rPr>
      </w:pPr>
      <w:proofErr w:type="gramStart"/>
      <w:r>
        <w:rPr>
          <w:lang w:eastAsia="ko-KR"/>
        </w:rPr>
        <w:t>a</w:t>
      </w:r>
      <w:proofErr w:type="gramEnd"/>
      <w:r>
        <w:rPr>
          <w:lang w:eastAsia="ko-KR"/>
        </w:rPr>
        <w:t xml:space="preserve"> non-negative value if successful; otherwise returns a negative value.</w:t>
      </w:r>
    </w:p>
    <w:p w:rsidR="00DD0B56" w:rsidRDefault="00DD0B56" w:rsidP="00B16AF9">
      <w:pPr>
        <w:spacing w:after="0"/>
        <w:rPr>
          <w:lang w:eastAsia="ko-KR"/>
        </w:rPr>
      </w:pPr>
    </w:p>
    <w:p w:rsidR="00DD0B56" w:rsidRDefault="00DD0B56" w:rsidP="00B16AF9">
      <w:pPr>
        <w:spacing w:after="0"/>
        <w:rPr>
          <w:lang w:eastAsia="ko-KR"/>
        </w:rPr>
      </w:pPr>
    </w:p>
    <w:p w:rsidR="00FD1E85" w:rsidRDefault="006A630D" w:rsidP="00B16AF9">
      <w:pPr>
        <w:spacing w:after="0"/>
        <w:rPr>
          <w:lang w:eastAsia="ko-KR"/>
        </w:rPr>
      </w:pPr>
      <w:r>
        <w:rPr>
          <w:rFonts w:hint="eastAsia"/>
          <w:lang w:eastAsia="ko-KR"/>
        </w:rPr>
        <w:t xml:space="preserve">A user can </w:t>
      </w:r>
      <w:r w:rsidR="00FD1E85">
        <w:rPr>
          <w:rFonts w:hint="eastAsia"/>
          <w:lang w:eastAsia="ko-KR"/>
        </w:rPr>
        <w:t>set below values</w:t>
      </w:r>
      <w:r w:rsidR="00554390">
        <w:rPr>
          <w:rFonts w:hint="eastAsia"/>
          <w:lang w:eastAsia="ko-KR"/>
        </w:rPr>
        <w:t xml:space="preserve"> </w:t>
      </w:r>
      <w:r>
        <w:rPr>
          <w:rFonts w:hint="eastAsia"/>
          <w:lang w:eastAsia="ko-KR"/>
        </w:rPr>
        <w:t xml:space="preserve">as </w:t>
      </w:r>
      <w:r w:rsidR="00554390">
        <w:rPr>
          <w:rFonts w:hint="eastAsia"/>
          <w:lang w:eastAsia="ko-KR"/>
        </w:rPr>
        <w:t>bitwise</w:t>
      </w:r>
      <w:r w:rsidR="00FD1E85">
        <w:rPr>
          <w:rFonts w:hint="eastAsia"/>
          <w:lang w:eastAsia="ko-KR"/>
        </w:rPr>
        <w:t xml:space="preserve"> to </w:t>
      </w:r>
      <w:r w:rsidR="00FD1E85">
        <w:rPr>
          <w:lang w:eastAsia="ko-KR"/>
        </w:rPr>
        <w:t>‘</w:t>
      </w:r>
      <w:proofErr w:type="spellStart"/>
      <w:r w:rsidR="00FD1E85" w:rsidRPr="00B16AF9">
        <w:rPr>
          <w:i/>
          <w:lang w:eastAsia="ko-KR"/>
        </w:rPr>
        <w:t>close_flags</w:t>
      </w:r>
      <w:proofErr w:type="spellEnd"/>
      <w:r w:rsidR="00FD1E85">
        <w:rPr>
          <w:lang w:eastAsia="ko-KR"/>
        </w:rPr>
        <w:t>’</w:t>
      </w:r>
      <w:r w:rsidR="00FD1E85">
        <w:rPr>
          <w:rFonts w:hint="eastAsia"/>
          <w:lang w:eastAsia="ko-KR"/>
        </w:rPr>
        <w:t xml:space="preserve"> which is a member variable of </w:t>
      </w:r>
      <w:r w:rsidR="00FD1E85" w:rsidRPr="00B16AF9">
        <w:rPr>
          <w:i/>
        </w:rPr>
        <w:t>H5D_</w:t>
      </w:r>
      <w:r w:rsidR="00FD1E85" w:rsidRPr="00B16AF9">
        <w:rPr>
          <w:i/>
          <w:lang w:eastAsia="ko-KR"/>
        </w:rPr>
        <w:t>rw_</w:t>
      </w:r>
      <w:r w:rsidR="00FD1E85" w:rsidRPr="00B16AF9">
        <w:rPr>
          <w:i/>
        </w:rPr>
        <w:t>multi_t</w:t>
      </w:r>
      <w:r w:rsidR="00FD1E85">
        <w:rPr>
          <w:rFonts w:hint="eastAsia"/>
          <w:lang w:eastAsia="ko-KR"/>
        </w:rPr>
        <w:t xml:space="preserve"> </w:t>
      </w:r>
      <w:proofErr w:type="spellStart"/>
      <w:r w:rsidR="00FD1E85">
        <w:rPr>
          <w:rFonts w:hint="eastAsia"/>
          <w:lang w:eastAsia="ko-KR"/>
        </w:rPr>
        <w:t>struct</w:t>
      </w:r>
      <w:proofErr w:type="spellEnd"/>
      <w:r w:rsidR="00FD1E85">
        <w:rPr>
          <w:rFonts w:hint="eastAsia"/>
          <w:lang w:eastAsia="ko-KR"/>
        </w:rPr>
        <w:t xml:space="preserve">. This </w:t>
      </w:r>
      <w:r w:rsidR="00284F6B">
        <w:rPr>
          <w:rFonts w:hint="eastAsia"/>
          <w:lang w:eastAsia="ko-KR"/>
        </w:rPr>
        <w:t xml:space="preserve">close </w:t>
      </w:r>
      <w:r w:rsidR="00FD1E85">
        <w:rPr>
          <w:rFonts w:hint="eastAsia"/>
          <w:lang w:eastAsia="ko-KR"/>
        </w:rPr>
        <w:t>function will perform close ids and free buffer accordingly.</w:t>
      </w:r>
    </w:p>
    <w:p w:rsidR="00FD1E85" w:rsidRDefault="00FD1E85" w:rsidP="00B16AF9">
      <w:pPr>
        <w:spacing w:after="0"/>
        <w:rPr>
          <w:lang w:eastAsia="ko-KR"/>
        </w:rPr>
      </w:pPr>
    </w:p>
    <w:p w:rsidR="00FD1E85" w:rsidRPr="00B16AF9" w:rsidRDefault="00284F6B" w:rsidP="00B16AF9">
      <w:pPr>
        <w:spacing w:after="0"/>
        <w:ind w:left="720"/>
        <w:rPr>
          <w:sz w:val="22"/>
          <w:lang w:eastAsia="ko-KR"/>
        </w:rPr>
      </w:pPr>
      <w:r w:rsidRPr="00B16AF9">
        <w:rPr>
          <w:sz w:val="22"/>
          <w:lang w:eastAsia="ko-KR"/>
        </w:rPr>
        <w:t>H5D_MULTI_CLOSE_ALL</w:t>
      </w:r>
      <w:r w:rsidRPr="00B16AF9">
        <w:rPr>
          <w:sz w:val="22"/>
          <w:lang w:eastAsia="ko-KR"/>
        </w:rPr>
        <w:tab/>
      </w:r>
      <w:r w:rsidR="00FD1E85" w:rsidRPr="00B16AF9">
        <w:rPr>
          <w:sz w:val="22"/>
          <w:lang w:eastAsia="ko-KR"/>
        </w:rPr>
        <w:t>(0x0000u)</w:t>
      </w:r>
      <w:r w:rsidRPr="00B16AF9">
        <w:rPr>
          <w:sz w:val="22"/>
          <w:lang w:eastAsia="ko-KR"/>
        </w:rPr>
        <w:tab/>
      </w:r>
      <w:r w:rsidR="00FD1E85" w:rsidRPr="00B16AF9">
        <w:rPr>
          <w:sz w:val="22"/>
          <w:lang w:eastAsia="ko-KR"/>
        </w:rPr>
        <w:t>/* close and free</w:t>
      </w:r>
      <w:r w:rsidR="00B21025">
        <w:rPr>
          <w:sz w:val="22"/>
          <w:lang w:eastAsia="ko-KR"/>
        </w:rPr>
        <w:t xml:space="preserve"> all</w:t>
      </w:r>
      <w:r w:rsidR="00B21025">
        <w:rPr>
          <w:rFonts w:hint="eastAsia"/>
          <w:sz w:val="22"/>
          <w:lang w:eastAsia="ko-KR"/>
        </w:rPr>
        <w:t>,</w:t>
      </w:r>
      <w:r w:rsidR="00B21025">
        <w:rPr>
          <w:sz w:val="22"/>
          <w:lang w:eastAsia="ko-KR"/>
        </w:rPr>
        <w:t xml:space="preserve"> </w:t>
      </w:r>
      <w:r w:rsidR="00B21025">
        <w:rPr>
          <w:rFonts w:hint="eastAsia"/>
          <w:sz w:val="22"/>
          <w:lang w:eastAsia="ko-KR"/>
        </w:rPr>
        <w:t>D</w:t>
      </w:r>
      <w:r w:rsidR="00FD1E85" w:rsidRPr="00B16AF9">
        <w:rPr>
          <w:sz w:val="22"/>
          <w:lang w:eastAsia="ko-KR"/>
        </w:rPr>
        <w:t>efault */</w:t>
      </w:r>
    </w:p>
    <w:p w:rsidR="00DD0B56" w:rsidRPr="00B16AF9" w:rsidRDefault="00DD0B56" w:rsidP="00B16AF9">
      <w:pPr>
        <w:spacing w:after="0"/>
        <w:ind w:left="720"/>
        <w:rPr>
          <w:sz w:val="22"/>
          <w:lang w:eastAsia="ko-KR"/>
        </w:rPr>
      </w:pPr>
      <w:r w:rsidRPr="00B16AF9">
        <w:rPr>
          <w:sz w:val="22"/>
          <w:lang w:eastAsia="ko-KR"/>
        </w:rPr>
        <w:t>H5D_MULTI_CLOSE_DATASET</w:t>
      </w:r>
      <w:r w:rsidR="00284F6B" w:rsidRPr="00B16AF9">
        <w:rPr>
          <w:sz w:val="22"/>
          <w:lang w:eastAsia="ko-KR"/>
        </w:rPr>
        <w:tab/>
      </w:r>
      <w:r w:rsidRPr="00B16AF9">
        <w:rPr>
          <w:sz w:val="22"/>
          <w:lang w:eastAsia="ko-KR"/>
        </w:rPr>
        <w:t>(0x0001u)</w:t>
      </w:r>
      <w:r w:rsidR="00284F6B" w:rsidRPr="00B16AF9">
        <w:rPr>
          <w:sz w:val="22"/>
          <w:lang w:eastAsia="ko-KR"/>
        </w:rPr>
        <w:tab/>
      </w:r>
      <w:r w:rsidRPr="00B16AF9">
        <w:rPr>
          <w:sz w:val="22"/>
          <w:lang w:eastAsia="ko-KR"/>
        </w:rPr>
        <w:t>/* close dataset</w:t>
      </w:r>
      <w:r w:rsidR="00554390">
        <w:rPr>
          <w:rFonts w:hint="eastAsia"/>
          <w:sz w:val="22"/>
          <w:lang w:eastAsia="ko-KR"/>
        </w:rPr>
        <w:t xml:space="preserve"> only</w:t>
      </w:r>
      <w:r w:rsidRPr="00B16AF9">
        <w:rPr>
          <w:sz w:val="22"/>
          <w:lang w:eastAsia="ko-KR"/>
        </w:rPr>
        <w:t xml:space="preserve">    */</w:t>
      </w:r>
    </w:p>
    <w:p w:rsidR="00DD0B56" w:rsidRPr="00B16AF9" w:rsidRDefault="00DD0B56" w:rsidP="00B16AF9">
      <w:pPr>
        <w:spacing w:after="0"/>
        <w:ind w:left="720"/>
        <w:rPr>
          <w:sz w:val="22"/>
          <w:lang w:eastAsia="ko-KR"/>
        </w:rPr>
      </w:pPr>
      <w:r w:rsidRPr="00B16AF9">
        <w:rPr>
          <w:sz w:val="22"/>
          <w:lang w:eastAsia="ko-KR"/>
        </w:rPr>
        <w:t>H5D_MULTI_CLOSE_MSPACE</w:t>
      </w:r>
      <w:r w:rsidR="00284F6B" w:rsidRPr="00B16AF9">
        <w:rPr>
          <w:sz w:val="22"/>
          <w:lang w:eastAsia="ko-KR"/>
        </w:rPr>
        <w:tab/>
      </w:r>
      <w:r w:rsidRPr="00B16AF9">
        <w:rPr>
          <w:sz w:val="22"/>
          <w:lang w:eastAsia="ko-KR"/>
        </w:rPr>
        <w:t>(0x0002u)</w:t>
      </w:r>
      <w:r w:rsidR="00284F6B" w:rsidRPr="00B16AF9">
        <w:rPr>
          <w:sz w:val="22"/>
          <w:lang w:eastAsia="ko-KR"/>
        </w:rPr>
        <w:tab/>
      </w:r>
      <w:r w:rsidRPr="00B16AF9">
        <w:rPr>
          <w:sz w:val="22"/>
          <w:lang w:eastAsia="ko-KR"/>
        </w:rPr>
        <w:t xml:space="preserve">/* close </w:t>
      </w:r>
      <w:proofErr w:type="spellStart"/>
      <w:r w:rsidRPr="00B16AF9">
        <w:rPr>
          <w:sz w:val="22"/>
          <w:lang w:eastAsia="ko-KR"/>
        </w:rPr>
        <w:t>mem</w:t>
      </w:r>
      <w:proofErr w:type="spellEnd"/>
      <w:r w:rsidRPr="00B16AF9">
        <w:rPr>
          <w:sz w:val="22"/>
          <w:lang w:eastAsia="ko-KR"/>
        </w:rPr>
        <w:t xml:space="preserve"> </w:t>
      </w:r>
      <w:r w:rsidR="00554390" w:rsidRPr="00594331">
        <w:rPr>
          <w:sz w:val="22"/>
          <w:lang w:eastAsia="ko-KR"/>
        </w:rPr>
        <w:t xml:space="preserve">space </w:t>
      </w:r>
      <w:r w:rsidR="00554390">
        <w:rPr>
          <w:sz w:val="22"/>
          <w:lang w:eastAsia="ko-KR"/>
        </w:rPr>
        <w:t>only</w:t>
      </w:r>
      <w:r w:rsidRPr="00B16AF9">
        <w:rPr>
          <w:sz w:val="22"/>
          <w:lang w:eastAsia="ko-KR"/>
        </w:rPr>
        <w:t xml:space="preserve"> */</w:t>
      </w:r>
    </w:p>
    <w:p w:rsidR="00DD0B56" w:rsidRPr="00B16AF9" w:rsidRDefault="00DD0B56" w:rsidP="00B16AF9">
      <w:pPr>
        <w:spacing w:after="0"/>
        <w:ind w:left="720"/>
        <w:rPr>
          <w:sz w:val="22"/>
          <w:lang w:eastAsia="ko-KR"/>
        </w:rPr>
      </w:pPr>
      <w:r w:rsidRPr="00B16AF9">
        <w:rPr>
          <w:sz w:val="22"/>
          <w:lang w:eastAsia="ko-KR"/>
        </w:rPr>
        <w:t>H5D_MULTI_CLOSE_FSPACE</w:t>
      </w:r>
      <w:r w:rsidR="00284F6B" w:rsidRPr="00B16AF9">
        <w:rPr>
          <w:sz w:val="22"/>
          <w:lang w:eastAsia="ko-KR"/>
        </w:rPr>
        <w:tab/>
      </w:r>
      <w:r w:rsidRPr="00B16AF9">
        <w:rPr>
          <w:sz w:val="22"/>
          <w:lang w:eastAsia="ko-KR"/>
        </w:rPr>
        <w:t>(0x0004u)</w:t>
      </w:r>
      <w:r w:rsidR="00284F6B" w:rsidRPr="00B16AF9">
        <w:rPr>
          <w:sz w:val="22"/>
          <w:lang w:eastAsia="ko-KR"/>
        </w:rPr>
        <w:tab/>
      </w:r>
      <w:r w:rsidRPr="00B16AF9">
        <w:rPr>
          <w:sz w:val="22"/>
          <w:lang w:eastAsia="ko-KR"/>
        </w:rPr>
        <w:t>/* close file space</w:t>
      </w:r>
      <w:r w:rsidR="00554390">
        <w:rPr>
          <w:rFonts w:hint="eastAsia"/>
          <w:sz w:val="22"/>
          <w:lang w:eastAsia="ko-KR"/>
        </w:rPr>
        <w:t xml:space="preserve"> only</w:t>
      </w:r>
      <w:r w:rsidRPr="00B16AF9">
        <w:rPr>
          <w:sz w:val="22"/>
          <w:lang w:eastAsia="ko-KR"/>
        </w:rPr>
        <w:t xml:space="preserve"> */</w:t>
      </w:r>
    </w:p>
    <w:p w:rsidR="00DD0B56" w:rsidRPr="00B16AF9" w:rsidRDefault="00DD0B56" w:rsidP="00B16AF9">
      <w:pPr>
        <w:spacing w:after="0"/>
        <w:ind w:left="720"/>
        <w:rPr>
          <w:sz w:val="22"/>
          <w:lang w:eastAsia="ko-KR"/>
        </w:rPr>
      </w:pPr>
      <w:r w:rsidRPr="00B16AF9">
        <w:rPr>
          <w:sz w:val="22"/>
          <w:lang w:eastAsia="ko-KR"/>
        </w:rPr>
        <w:t>H5D_MULTI_CLOSE_DATATYPE</w:t>
      </w:r>
      <w:r w:rsidR="00284F6B" w:rsidRPr="00B16AF9">
        <w:rPr>
          <w:sz w:val="22"/>
          <w:lang w:eastAsia="ko-KR"/>
        </w:rPr>
        <w:tab/>
      </w:r>
      <w:r w:rsidRPr="00B16AF9">
        <w:rPr>
          <w:sz w:val="22"/>
          <w:lang w:eastAsia="ko-KR"/>
        </w:rPr>
        <w:t>(0x0008u)</w:t>
      </w:r>
      <w:r w:rsidR="00284F6B" w:rsidRPr="00B16AF9">
        <w:rPr>
          <w:sz w:val="22"/>
          <w:lang w:eastAsia="ko-KR"/>
        </w:rPr>
        <w:tab/>
      </w:r>
      <w:r w:rsidRPr="00B16AF9">
        <w:rPr>
          <w:sz w:val="22"/>
          <w:lang w:eastAsia="ko-KR"/>
        </w:rPr>
        <w:t xml:space="preserve">/* close </w:t>
      </w:r>
      <w:proofErr w:type="spellStart"/>
      <w:r w:rsidRPr="00B16AF9">
        <w:rPr>
          <w:sz w:val="22"/>
          <w:lang w:eastAsia="ko-KR"/>
        </w:rPr>
        <w:t>datatype</w:t>
      </w:r>
      <w:proofErr w:type="spellEnd"/>
      <w:r w:rsidR="00554390">
        <w:rPr>
          <w:rFonts w:hint="eastAsia"/>
          <w:sz w:val="22"/>
          <w:lang w:eastAsia="ko-KR"/>
        </w:rPr>
        <w:t xml:space="preserve"> only</w:t>
      </w:r>
      <w:r w:rsidRPr="00B16AF9">
        <w:rPr>
          <w:sz w:val="22"/>
          <w:lang w:eastAsia="ko-KR"/>
        </w:rPr>
        <w:t xml:space="preserve">   */</w:t>
      </w:r>
    </w:p>
    <w:p w:rsidR="00DD0B56" w:rsidRDefault="00DD0B56" w:rsidP="00B16AF9">
      <w:pPr>
        <w:spacing w:after="0"/>
        <w:ind w:left="720"/>
        <w:rPr>
          <w:lang w:eastAsia="ko-KR"/>
        </w:rPr>
      </w:pPr>
      <w:r w:rsidRPr="00B16AF9">
        <w:rPr>
          <w:sz w:val="22"/>
          <w:lang w:eastAsia="ko-KR"/>
        </w:rPr>
        <w:t>H5D_MULTI_FREE_BUF</w:t>
      </w:r>
      <w:r w:rsidR="00284F6B" w:rsidRPr="00B16AF9">
        <w:rPr>
          <w:sz w:val="22"/>
          <w:lang w:eastAsia="ko-KR"/>
        </w:rPr>
        <w:tab/>
      </w:r>
      <w:r w:rsidR="00284F6B" w:rsidRPr="00B16AF9">
        <w:rPr>
          <w:sz w:val="22"/>
          <w:lang w:eastAsia="ko-KR"/>
        </w:rPr>
        <w:tab/>
      </w:r>
      <w:r w:rsidRPr="00B16AF9">
        <w:rPr>
          <w:sz w:val="22"/>
          <w:lang w:eastAsia="ko-KR"/>
        </w:rPr>
        <w:t>(0x0010u)</w:t>
      </w:r>
      <w:r w:rsidR="00284F6B" w:rsidRPr="00B16AF9">
        <w:rPr>
          <w:sz w:val="22"/>
          <w:lang w:eastAsia="ko-KR"/>
        </w:rPr>
        <w:tab/>
      </w:r>
      <w:r w:rsidR="00FD1E85" w:rsidRPr="00B16AF9">
        <w:rPr>
          <w:sz w:val="22"/>
          <w:lang w:eastAsia="ko-KR"/>
        </w:rPr>
        <w:t>/* free data buffer</w:t>
      </w:r>
      <w:r w:rsidR="00554390">
        <w:rPr>
          <w:rFonts w:hint="eastAsia"/>
          <w:sz w:val="22"/>
          <w:lang w:eastAsia="ko-KR"/>
        </w:rPr>
        <w:t xml:space="preserve"> only</w:t>
      </w:r>
      <w:r w:rsidR="00FD1E85" w:rsidRPr="00B16AF9">
        <w:rPr>
          <w:sz w:val="22"/>
          <w:lang w:eastAsia="ko-KR"/>
        </w:rPr>
        <w:t xml:space="preserve"> */</w:t>
      </w:r>
    </w:p>
    <w:p w:rsidR="0092314A" w:rsidRDefault="0092314A">
      <w:pPr>
        <w:spacing w:after="0"/>
        <w:jc w:val="left"/>
        <w:rPr>
          <w:lang w:eastAsia="ko-KR"/>
        </w:rPr>
      </w:pPr>
    </w:p>
    <w:p w:rsidR="005239A9" w:rsidRDefault="005239A9">
      <w:pPr>
        <w:spacing w:after="0"/>
        <w:jc w:val="left"/>
        <w:rPr>
          <w:lang w:eastAsia="ko-KR"/>
        </w:rPr>
      </w:pPr>
      <w:r>
        <w:br w:type="page"/>
      </w:r>
    </w:p>
    <w:p w:rsidR="00806F03" w:rsidRDefault="00806F03" w:rsidP="00806F03">
      <w:r>
        <w:lastRenderedPageBreak/>
        <w:t>[1] Yang M and Koziol Q, 2006. Using collective IO inside a high performance IO software package—HDF5 Technical Report National Center of Supercomputing Applications</w:t>
      </w:r>
    </w:p>
    <w:p w:rsidR="00C00A8B" w:rsidRDefault="00806F03" w:rsidP="00C00A8B">
      <w:r>
        <w:t>[2</w:t>
      </w:r>
      <w:r w:rsidR="005239A9">
        <w:t>]</w:t>
      </w:r>
      <w:r>
        <w:t xml:space="preserve"> </w:t>
      </w:r>
      <w:r w:rsidRPr="005239A9">
        <w:t>Rob Latham, Chris Daley</w:t>
      </w:r>
      <w:r>
        <w:t>, etc.,</w:t>
      </w:r>
      <w:r w:rsidR="005239A9">
        <w:t xml:space="preserve"> </w:t>
      </w:r>
      <w:r>
        <w:t xml:space="preserve">March 2012. </w:t>
      </w:r>
      <w:r w:rsidR="005239A9" w:rsidRPr="005239A9">
        <w:t>A case study for scientific I/O: improving the FLASH astrophysics code</w:t>
      </w:r>
      <w:r w:rsidR="005239A9">
        <w:t xml:space="preserve">, </w:t>
      </w:r>
      <w:hyperlink r:id="rId11" w:history="1">
        <w:r w:rsidR="005239A9" w:rsidRPr="00543B59">
          <w:rPr>
            <w:rStyle w:val="Hyperlink"/>
          </w:rPr>
          <w:t>http://iopscience.iop.org/1749-4699/5/1/015001/article</w:t>
        </w:r>
      </w:hyperlink>
    </w:p>
    <w:p w:rsidR="005239A9" w:rsidRDefault="005239A9" w:rsidP="00C00A8B"/>
    <w:p w:rsidR="005239A9" w:rsidRDefault="005239A9">
      <w:pPr>
        <w:spacing w:after="0"/>
        <w:jc w:val="left"/>
      </w:pPr>
      <w:r>
        <w:br w:type="page"/>
      </w:r>
    </w:p>
    <w:p w:rsidR="005239A9" w:rsidRDefault="005239A9" w:rsidP="00C00A8B"/>
    <w:p w:rsidR="00C00A8B" w:rsidRDefault="00C00A8B" w:rsidP="00C00A8B">
      <w:pPr>
        <w:pStyle w:val="Heading"/>
      </w:pPr>
      <w:r>
        <w:t>Revision History</w:t>
      </w:r>
    </w:p>
    <w:p w:rsidR="00C00A8B" w:rsidRDefault="00C00A8B" w:rsidP="00C00A8B"/>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C00A8B" w:rsidRPr="009D6CFF">
        <w:trPr>
          <w:jc w:val="center"/>
        </w:trPr>
        <w:tc>
          <w:tcPr>
            <w:tcW w:w="2337" w:type="dxa"/>
          </w:tcPr>
          <w:p w:rsidR="00C00A8B" w:rsidRPr="009D6CFF" w:rsidRDefault="00717770" w:rsidP="00717770">
            <w:pPr>
              <w:jc w:val="left"/>
              <w:rPr>
                <w:i/>
              </w:rPr>
            </w:pPr>
            <w:r>
              <w:rPr>
                <w:i/>
              </w:rPr>
              <w:t>August</w:t>
            </w:r>
            <w:r w:rsidR="00C00A8B" w:rsidRPr="009D6CFF">
              <w:rPr>
                <w:i/>
              </w:rPr>
              <w:t xml:space="preserve"> </w:t>
            </w:r>
            <w:r>
              <w:rPr>
                <w:i/>
              </w:rPr>
              <w:t>28</w:t>
            </w:r>
            <w:r w:rsidR="00C00A8B" w:rsidRPr="009D6CFF">
              <w:rPr>
                <w:i/>
              </w:rPr>
              <w:t>, 2</w:t>
            </w:r>
            <w:r w:rsidR="009809B9">
              <w:rPr>
                <w:i/>
              </w:rPr>
              <w:t>01</w:t>
            </w:r>
            <w:r>
              <w:rPr>
                <w:i/>
              </w:rPr>
              <w:t>2</w:t>
            </w:r>
            <w:r w:rsidR="00C00A8B" w:rsidRPr="009D6CFF">
              <w:rPr>
                <w:i/>
              </w:rPr>
              <w:t>:</w:t>
            </w:r>
          </w:p>
        </w:tc>
        <w:tc>
          <w:tcPr>
            <w:tcW w:w="7743" w:type="dxa"/>
          </w:tcPr>
          <w:p w:rsidR="00C00A8B" w:rsidRPr="009D6CFF" w:rsidRDefault="00C00A8B" w:rsidP="00717770">
            <w:pPr>
              <w:jc w:val="left"/>
            </w:pPr>
            <w:r w:rsidRPr="009D6CFF">
              <w:t xml:space="preserve">Version 1 </w:t>
            </w:r>
            <w:r w:rsidR="009809B9">
              <w:t xml:space="preserve">by </w:t>
            </w:r>
            <w:r w:rsidR="00717770">
              <w:t>Peter Cao</w:t>
            </w:r>
            <w:r w:rsidRPr="009D6CFF">
              <w:t xml:space="preserve">. </w:t>
            </w:r>
            <w:r w:rsidR="009809B9">
              <w:t xml:space="preserve">Circulated </w:t>
            </w:r>
            <w:r w:rsidR="00717770">
              <w:t>internally</w:t>
            </w:r>
            <w:r w:rsidR="009809B9">
              <w:t>.</w:t>
            </w:r>
          </w:p>
        </w:tc>
      </w:tr>
      <w:tr w:rsidR="008F5752" w:rsidRPr="009D6CFF" w:rsidTr="006B4753">
        <w:trPr>
          <w:jc w:val="center"/>
        </w:trPr>
        <w:tc>
          <w:tcPr>
            <w:tcW w:w="2337" w:type="dxa"/>
          </w:tcPr>
          <w:p w:rsidR="008F5752" w:rsidRPr="009D6CFF" w:rsidRDefault="008F5752" w:rsidP="008F5752">
            <w:pPr>
              <w:jc w:val="left"/>
              <w:rPr>
                <w:i/>
              </w:rPr>
            </w:pPr>
            <w:r>
              <w:rPr>
                <w:i/>
              </w:rPr>
              <w:t>Sep</w:t>
            </w:r>
            <w:r w:rsidRPr="009D6CFF">
              <w:rPr>
                <w:i/>
              </w:rPr>
              <w:t xml:space="preserve"> </w:t>
            </w:r>
            <w:r>
              <w:rPr>
                <w:i/>
              </w:rPr>
              <w:t>27</w:t>
            </w:r>
            <w:r w:rsidRPr="009D6CFF">
              <w:rPr>
                <w:i/>
              </w:rPr>
              <w:t>, 2</w:t>
            </w:r>
            <w:r>
              <w:rPr>
                <w:i/>
              </w:rPr>
              <w:t>012</w:t>
            </w:r>
            <w:r w:rsidRPr="009D6CFF">
              <w:rPr>
                <w:i/>
              </w:rPr>
              <w:t>:</w:t>
            </w:r>
          </w:p>
        </w:tc>
        <w:tc>
          <w:tcPr>
            <w:tcW w:w="7743" w:type="dxa"/>
          </w:tcPr>
          <w:p w:rsidR="008F5752" w:rsidRPr="009D6CFF" w:rsidRDefault="008F5752" w:rsidP="008F5752">
            <w:pPr>
              <w:jc w:val="left"/>
            </w:pPr>
            <w:r w:rsidRPr="009D6CFF">
              <w:t xml:space="preserve">Version </w:t>
            </w:r>
            <w:r>
              <w:t>2: updated based on internal reviews.</w:t>
            </w:r>
          </w:p>
        </w:tc>
      </w:tr>
      <w:tr w:rsidR="00C00A8B" w:rsidRPr="009D6CFF">
        <w:trPr>
          <w:jc w:val="center"/>
        </w:trPr>
        <w:tc>
          <w:tcPr>
            <w:tcW w:w="2337" w:type="dxa"/>
          </w:tcPr>
          <w:p w:rsidR="00C00A8B" w:rsidRPr="009D6CFF" w:rsidRDefault="00FB7024" w:rsidP="00C00A8B">
            <w:pPr>
              <w:jc w:val="left"/>
              <w:rPr>
                <w:rStyle w:val="Emphasis"/>
                <w:lang w:eastAsia="ko-KR"/>
              </w:rPr>
            </w:pPr>
            <w:r>
              <w:rPr>
                <w:rStyle w:val="Emphasis"/>
                <w:rFonts w:hint="eastAsia"/>
                <w:lang w:eastAsia="ko-KR"/>
              </w:rPr>
              <w:t>Feb 15, 2013:</w:t>
            </w:r>
          </w:p>
        </w:tc>
        <w:tc>
          <w:tcPr>
            <w:tcW w:w="7743" w:type="dxa"/>
          </w:tcPr>
          <w:p w:rsidR="00FB7024" w:rsidRDefault="00FB7024" w:rsidP="009809B9">
            <w:pPr>
              <w:jc w:val="left"/>
              <w:rPr>
                <w:rStyle w:val="Emphasis"/>
                <w:i w:val="0"/>
                <w:lang w:eastAsia="ko-KR"/>
              </w:rPr>
            </w:pPr>
            <w:r w:rsidRPr="00B16AF9">
              <w:rPr>
                <w:rStyle w:val="Emphasis"/>
                <w:i w:val="0"/>
                <w:lang w:eastAsia="ko-KR"/>
              </w:rPr>
              <w:t>Version 3:</w:t>
            </w:r>
            <w:r>
              <w:rPr>
                <w:rStyle w:val="Emphasis"/>
                <w:rFonts w:hint="eastAsia"/>
                <w:i w:val="0"/>
                <w:lang w:eastAsia="ko-KR"/>
              </w:rPr>
              <w:t xml:space="preserve"> Updated based on internal reviews. Revised APIs and related contents. </w:t>
            </w:r>
          </w:p>
          <w:p w:rsidR="00C00A8B" w:rsidRPr="00B16AF9" w:rsidRDefault="00FB7024" w:rsidP="009809B9">
            <w:pPr>
              <w:jc w:val="left"/>
              <w:rPr>
                <w:rStyle w:val="Emphasis"/>
                <w:i w:val="0"/>
                <w:lang w:eastAsia="ko-KR"/>
              </w:rPr>
            </w:pPr>
            <w:r>
              <w:rPr>
                <w:rStyle w:val="Emphasis"/>
                <w:rFonts w:hint="eastAsia"/>
                <w:i w:val="0"/>
                <w:lang w:eastAsia="ko-KR"/>
              </w:rPr>
              <w:t>(HDFFV-8313)</w:t>
            </w:r>
          </w:p>
        </w:tc>
      </w:tr>
      <w:tr w:rsidR="00C00A8B" w:rsidRPr="009D6CFF">
        <w:trPr>
          <w:jc w:val="center"/>
        </w:trPr>
        <w:tc>
          <w:tcPr>
            <w:tcW w:w="2337" w:type="dxa"/>
          </w:tcPr>
          <w:p w:rsidR="00C00A8B" w:rsidRPr="009D6CFF" w:rsidRDefault="00C00A8B" w:rsidP="00C00A8B">
            <w:pPr>
              <w:jc w:val="left"/>
              <w:rPr>
                <w:rStyle w:val="Emphasis"/>
                <w:lang w:eastAsia="ko-KR"/>
              </w:rPr>
            </w:pPr>
            <w:bookmarkStart w:id="98" w:name="_GoBack"/>
            <w:bookmarkEnd w:id="98"/>
          </w:p>
        </w:tc>
        <w:tc>
          <w:tcPr>
            <w:tcW w:w="7743" w:type="dxa"/>
          </w:tcPr>
          <w:p w:rsidR="00C00A8B" w:rsidRPr="00B2428E" w:rsidRDefault="00C00A8B" w:rsidP="000313FE">
            <w:pPr>
              <w:jc w:val="left"/>
              <w:rPr>
                <w:rStyle w:val="Emphasis"/>
              </w:rPr>
            </w:pPr>
          </w:p>
        </w:tc>
      </w:tr>
      <w:tr w:rsidR="003D202F" w:rsidRPr="009D6CFF">
        <w:trPr>
          <w:jc w:val="center"/>
        </w:trPr>
        <w:tc>
          <w:tcPr>
            <w:tcW w:w="2337" w:type="dxa"/>
          </w:tcPr>
          <w:p w:rsidR="003D202F" w:rsidRDefault="003D202F" w:rsidP="00C00A8B">
            <w:pPr>
              <w:jc w:val="left"/>
              <w:rPr>
                <w:rStyle w:val="Emphasis"/>
              </w:rPr>
            </w:pPr>
          </w:p>
        </w:tc>
        <w:tc>
          <w:tcPr>
            <w:tcW w:w="7743" w:type="dxa"/>
          </w:tcPr>
          <w:p w:rsidR="003D202F" w:rsidRDefault="003D202F" w:rsidP="00C00A8B">
            <w:pPr>
              <w:jc w:val="left"/>
              <w:rPr>
                <w:rStyle w:val="Emphasis"/>
              </w:rPr>
            </w:pPr>
          </w:p>
        </w:tc>
      </w:tr>
    </w:tbl>
    <w:p w:rsidR="00C00A8B" w:rsidRDefault="00C00A8B" w:rsidP="00C00A8B"/>
    <w:sectPr w:rsidR="00C00A8B" w:rsidSect="00C00A8B">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Mohamad" w:date="2013-02-19T17:48:00Z" w:initials="MSC">
    <w:p w:rsidR="00F21C32" w:rsidRDefault="00F21C32">
      <w:pPr>
        <w:pStyle w:val="CommentText"/>
      </w:pPr>
      <w:r>
        <w:rPr>
          <w:rStyle w:val="CommentReference"/>
        </w:rPr>
        <w:annotationRef/>
      </w:r>
      <w:r>
        <w:t>If we are providing users with this list interface, even for close, I would make the case we should do that for create and open. Not just for datasets, but for groups and attributes. I don’t imagine they require a lot of time to implement, since it can be just a loop around the single calls.</w:t>
      </w:r>
    </w:p>
  </w:comment>
  <w:comment w:id="6" w:author="Quincey Koziol" w:date="2013-02-19T17:48:00Z" w:initials="QAK">
    <w:p w:rsidR="00F21C32" w:rsidRDefault="00F21C32">
      <w:pPr>
        <w:pStyle w:val="CommentText"/>
      </w:pPr>
      <w:r>
        <w:rPr>
          <w:rStyle w:val="CommentReference"/>
        </w:rPr>
        <w:annotationRef/>
      </w:r>
      <w:r>
        <w:t>I agree, but in a future change.</w:t>
      </w:r>
    </w:p>
  </w:comment>
  <w:comment w:id="47" w:author="Mohamad" w:date="2013-02-19T17:48:00Z" w:initials="MSC">
    <w:p w:rsidR="00F21C32" w:rsidRDefault="00F21C32">
      <w:pPr>
        <w:pStyle w:val="CommentText"/>
      </w:pPr>
      <w:r>
        <w:rPr>
          <w:rStyle w:val="CommentReference"/>
        </w:rPr>
        <w:annotationRef/>
      </w:r>
      <w:r>
        <w:t xml:space="preserve">H5Dread and H5Dwrite do not take </w:t>
      </w:r>
      <w:proofErr w:type="spellStart"/>
      <w:r>
        <w:t>file_id</w:t>
      </w:r>
      <w:proofErr w:type="spellEnd"/>
      <w:r>
        <w:t>, why are we passing it here? Yes it is a requirement for all datasets to be in the same file, but this should be the responsibility of the user to ensure that, not ours.</w:t>
      </w:r>
    </w:p>
  </w:comment>
  <w:comment w:id="48" w:author="Quincey Koziol" w:date="2013-02-19T17:48:00Z" w:initials="QAK">
    <w:p w:rsidR="00F21C32" w:rsidRDefault="00F21C32">
      <w:pPr>
        <w:pStyle w:val="CommentText"/>
      </w:pPr>
      <w:r>
        <w:rPr>
          <w:rStyle w:val="CommentReference"/>
        </w:rPr>
        <w:annotationRef/>
      </w:r>
      <w:r>
        <w:t>The file ID is necessary for the cases when a process does not wish to perform any I/O operations, but must participate in the collective read/write call on the file.</w:t>
      </w:r>
    </w:p>
  </w:comment>
  <w:comment w:id="49" w:author="Mohamad" w:date="2013-02-19T17:48:00Z" w:initials="MSC">
    <w:p w:rsidR="00F21C32" w:rsidRDefault="00F21C32">
      <w:pPr>
        <w:pStyle w:val="CommentText"/>
      </w:pPr>
      <w:r>
        <w:rPr>
          <w:rStyle w:val="CommentReference"/>
        </w:rPr>
        <w:annotationRef/>
      </w:r>
      <w:r>
        <w:t>I wonder if there are certain properties that do not have to be common between all dataset access operations while still being able to do one underlying operation. Probably not, but just asking</w:t>
      </w:r>
      <w:proofErr w:type="gramStart"/>
      <w:r>
        <w:t>..</w:t>
      </w:r>
      <w:proofErr w:type="gramEnd"/>
    </w:p>
  </w:comment>
  <w:comment w:id="50" w:author="Mohamad" w:date="2013-02-19T17:48:00Z" w:initials="MSC">
    <w:p w:rsidR="00F21C32" w:rsidRDefault="00F21C32">
      <w:pPr>
        <w:pStyle w:val="CommentText"/>
      </w:pPr>
      <w:r>
        <w:rPr>
          <w:rStyle w:val="CommentReference"/>
        </w:rPr>
        <w:annotationRef/>
      </w:r>
      <w:r>
        <w:t>I do not believe this is necessary as it does not provide a great deal of information on what actually happens.</w:t>
      </w:r>
    </w:p>
  </w:comment>
  <w:comment w:id="56" w:author="Kim, Jong H" w:date="2013-02-20T13:56:00Z" w:initials="KJH">
    <w:p w:rsidR="00D47AA7" w:rsidRDefault="00D47AA7">
      <w:pPr>
        <w:pStyle w:val="CommentText"/>
        <w:rPr>
          <w:lang w:eastAsia="ko-KR"/>
        </w:rPr>
      </w:pPr>
      <w:r>
        <w:rPr>
          <w:rStyle w:val="CommentReference"/>
        </w:rPr>
        <w:annotationRef/>
      </w:r>
      <w:r w:rsidR="0079424C">
        <w:rPr>
          <w:rFonts w:hint="eastAsia"/>
          <w:lang w:eastAsia="ko-KR"/>
        </w:rPr>
        <w:t>This s</w:t>
      </w:r>
      <w:r>
        <w:rPr>
          <w:rFonts w:hint="eastAsia"/>
          <w:lang w:eastAsia="ko-KR"/>
        </w:rPr>
        <w:t xml:space="preserve">ounds like a user has </w:t>
      </w:r>
      <w:r>
        <w:rPr>
          <w:lang w:eastAsia="ko-KR"/>
        </w:rPr>
        <w:t>control</w:t>
      </w:r>
      <w:r>
        <w:rPr>
          <w:rFonts w:hint="eastAsia"/>
          <w:lang w:eastAsia="ko-KR"/>
        </w:rPr>
        <w:t xml:space="preserve"> to assig</w:t>
      </w:r>
      <w:r w:rsidR="00D07A92">
        <w:rPr>
          <w:rFonts w:hint="eastAsia"/>
          <w:lang w:eastAsia="ko-KR"/>
        </w:rPr>
        <w:t>n certain datasets to a process?</w:t>
      </w:r>
      <w:r>
        <w:rPr>
          <w:rFonts w:hint="eastAsia"/>
          <w:lang w:eastAsia="ko-KR"/>
        </w:rPr>
        <w:t xml:space="preserve"> </w:t>
      </w:r>
    </w:p>
  </w:comment>
  <w:comment w:id="87" w:author="Mohamad" w:date="2013-02-19T17:48:00Z" w:initials="MSC">
    <w:p w:rsidR="00F21C32" w:rsidRDefault="00F21C32">
      <w:pPr>
        <w:pStyle w:val="CommentText"/>
      </w:pPr>
      <w:r>
        <w:rPr>
          <w:rStyle w:val="CommentReference"/>
        </w:rPr>
        <w:annotationRef/>
      </w:r>
      <w:r>
        <w:t>Same as read</w:t>
      </w:r>
      <w:proofErr w:type="gramStart"/>
      <w:r>
        <w:t>..</w:t>
      </w:r>
      <w:proofErr w:type="gramEnd"/>
      <w:r>
        <w:t xml:space="preserve"> </w:t>
      </w:r>
      <w:proofErr w:type="gramStart"/>
      <w:r>
        <w:t>not</w:t>
      </w:r>
      <w:proofErr w:type="gramEnd"/>
      <w:r>
        <w:t xml:space="preserve"> necessary to have this.</w:t>
      </w:r>
    </w:p>
  </w:comment>
  <w:comment w:id="88" w:author="Quincey Koziol" w:date="2013-02-19T17:48:00Z" w:initials="QAK">
    <w:p w:rsidR="00404648" w:rsidRDefault="00404648">
      <w:pPr>
        <w:pStyle w:val="CommentText"/>
      </w:pPr>
      <w:r>
        <w:rPr>
          <w:rStyle w:val="CommentReference"/>
        </w:rPr>
        <w:annotationRef/>
      </w:r>
      <w:r>
        <w:t>Nope, we need it, see above.</w:t>
      </w:r>
    </w:p>
  </w:comment>
  <w:comment w:id="89" w:author="Mohamad" w:date="2013-02-19T17:48:00Z" w:initials="MSC">
    <w:p w:rsidR="00F21C32" w:rsidRDefault="00F21C32">
      <w:pPr>
        <w:pStyle w:val="CommentText"/>
      </w:pPr>
      <w:r>
        <w:rPr>
          <w:rStyle w:val="CommentReference"/>
        </w:rPr>
        <w:annotationRef/>
      </w:r>
      <w:r>
        <w:t>Same as read, not necessary to have.</w:t>
      </w:r>
    </w:p>
  </w:comment>
  <w:comment w:id="96" w:author="Mohamad" w:date="2013-02-19T17:48:00Z" w:initials="MSC">
    <w:p w:rsidR="00F21C32" w:rsidRDefault="00F21C32">
      <w:pPr>
        <w:pStyle w:val="CommentText"/>
      </w:pPr>
      <w:r>
        <w:rPr>
          <w:rStyle w:val="CommentReference"/>
        </w:rPr>
        <w:annotationRef/>
      </w:r>
      <w:r>
        <w:t>I am against adding this to the API.</w:t>
      </w:r>
    </w:p>
    <w:p w:rsidR="00F21C32" w:rsidRDefault="00F21C32" w:rsidP="00B7756B">
      <w:pPr>
        <w:pStyle w:val="CommentText"/>
        <w:numPr>
          <w:ilvl w:val="0"/>
          <w:numId w:val="45"/>
        </w:numPr>
      </w:pPr>
      <w:r>
        <w:t xml:space="preserve"> It should take just an array of </w:t>
      </w:r>
      <w:proofErr w:type="spellStart"/>
      <w:r>
        <w:t>hid_ts</w:t>
      </w:r>
      <w:proofErr w:type="spellEnd"/>
      <w:r>
        <w:t xml:space="preserve">. We should not close </w:t>
      </w:r>
      <w:proofErr w:type="spellStart"/>
      <w:r>
        <w:t>datatypes</w:t>
      </w:r>
      <w:proofErr w:type="spellEnd"/>
      <w:r>
        <w:t xml:space="preserve"> and </w:t>
      </w:r>
      <w:proofErr w:type="spellStart"/>
      <w:r>
        <w:t>dataspaces</w:t>
      </w:r>
      <w:proofErr w:type="spellEnd"/>
      <w:r>
        <w:t xml:space="preserve"> in H5D code. This is not a matter of convenience to the user. </w:t>
      </w:r>
    </w:p>
    <w:p w:rsidR="00F21C32" w:rsidRDefault="00F21C32" w:rsidP="00B7756B">
      <w:pPr>
        <w:pStyle w:val="CommentText"/>
        <w:numPr>
          <w:ilvl w:val="0"/>
          <w:numId w:val="45"/>
        </w:numPr>
      </w:pPr>
      <w:r>
        <w:t xml:space="preserve">Later we might add </w:t>
      </w:r>
      <w:proofErr w:type="spellStart"/>
      <w:r>
        <w:t>open_multi</w:t>
      </w:r>
      <w:proofErr w:type="spellEnd"/>
      <w:r>
        <w:t xml:space="preserve"> and </w:t>
      </w:r>
      <w:proofErr w:type="spellStart"/>
      <w:r>
        <w:t>create_multi</w:t>
      </w:r>
      <w:proofErr w:type="spellEnd"/>
      <w:r>
        <w:t xml:space="preserve">, which would use an array of </w:t>
      </w:r>
      <w:proofErr w:type="spellStart"/>
      <w:r>
        <w:t>hid_ts</w:t>
      </w:r>
      <w:proofErr w:type="spellEnd"/>
      <w:r>
        <w:t>, or a different structure than what we are passing here. We would want H5Dclose_multi to use a similar structure rather than this one here.</w:t>
      </w:r>
    </w:p>
  </w:comment>
  <w:comment w:id="97" w:author="Quincey Koziol" w:date="2013-02-19T17:48:00Z" w:initials="QAK">
    <w:p w:rsidR="00404648" w:rsidRDefault="00404648">
      <w:pPr>
        <w:pStyle w:val="CommentText"/>
      </w:pPr>
      <w:r>
        <w:rPr>
          <w:rStyle w:val="CommentReference"/>
        </w:rPr>
        <w:annotationRef/>
      </w:r>
      <w:r>
        <w:t xml:space="preserve">Hmm, yes, this version is </w:t>
      </w:r>
      <w:proofErr w:type="spellStart"/>
      <w:r>
        <w:t>kinda</w:t>
      </w:r>
      <w:proofErr w:type="spellEnd"/>
      <w:r>
        <w:t xml:space="preserve"> icky.  A simpler version that just accepted an array of dataset IDs would be OK, but not necessary.  (The simpler version should definitely not use the H5D_rw_multi_t </w:t>
      </w:r>
      <w:proofErr w:type="spellStart"/>
      <w:r>
        <w:t>struct</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C32" w:rsidRDefault="00F21C32" w:rsidP="00C00A8B">
      <w:r>
        <w:separator/>
      </w:r>
    </w:p>
  </w:endnote>
  <w:endnote w:type="continuationSeparator" w:id="0">
    <w:p w:rsidR="00F21C32" w:rsidRDefault="00F21C32" w:rsidP="00C0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F21C32" w:rsidRDefault="00F21C32" w:rsidP="00C00A8B">
            <w:pPr>
              <w:pStyle w:val="HDFFooter"/>
            </w:pPr>
            <w:r>
              <w:rPr>
                <w:noProof/>
                <w:lang w:eastAsia="ko-KR"/>
              </w:rPr>
              <w:drawing>
                <wp:anchor distT="0" distB="0" distL="0" distR="0" simplePos="0" relativeHeight="251658240" behindDoc="0" locked="0" layoutInCell="1" allowOverlap="1" wp14:anchorId="1A5DBE6F" wp14:editId="195F71FB">
                  <wp:simplePos x="0" y="0"/>
                  <wp:positionH relativeFrom="leftMargin">
                    <wp:posOffset>822960</wp:posOffset>
                  </wp:positionH>
                  <wp:positionV relativeFrom="bottomMargin">
                    <wp:posOffset>288290</wp:posOffset>
                  </wp:positionV>
                  <wp:extent cx="594360" cy="360680"/>
                  <wp:effectExtent l="19050" t="0" r="0" b="0"/>
                  <wp:wrapSquare wrapText="right"/>
                  <wp:docPr id="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2428E">
              <w:rPr>
                <w:noProof/>
              </w:rPr>
              <w:t>8</w:t>
            </w:r>
            <w:r>
              <w:rPr>
                <w:noProof/>
              </w:rPr>
              <w:fldChar w:fldCharType="end"/>
            </w:r>
            <w:r>
              <w:t xml:space="preserve"> of </w:t>
            </w:r>
            <w:fldSimple w:instr=" NUMPAGES  ">
              <w:r w:rsidR="00B2428E">
                <w:rPr>
                  <w:noProof/>
                </w:rPr>
                <w:t>8</w:t>
              </w:r>
            </w:fldSimple>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F21C32" w:rsidRDefault="00F21C32" w:rsidP="00C00A8B">
            <w:pPr>
              <w:pStyle w:val="HDFFooter"/>
            </w:pPr>
            <w:r>
              <w:rPr>
                <w:noProof/>
                <w:lang w:eastAsia="ko-KR"/>
              </w:rPr>
              <w:drawing>
                <wp:anchor distT="0" distB="0" distL="0" distR="0" simplePos="0" relativeHeight="251660288" behindDoc="0" locked="0" layoutInCell="1" allowOverlap="1" wp14:anchorId="7FAF1397" wp14:editId="7A8F8DF9">
                  <wp:simplePos x="0" y="0"/>
                  <wp:positionH relativeFrom="leftMargin">
                    <wp:posOffset>822960</wp:posOffset>
                  </wp:positionH>
                  <wp:positionV relativeFrom="bottomMargin">
                    <wp:posOffset>288290</wp:posOffset>
                  </wp:positionV>
                  <wp:extent cx="594360" cy="360680"/>
                  <wp:effectExtent l="19050" t="0" r="0" b="0"/>
                  <wp:wrapSquare wrapText="right"/>
                  <wp:docPr id="5"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B2428E">
              <w:rPr>
                <w:noProof/>
              </w:rPr>
              <w:t>1</w:t>
            </w:r>
            <w:r>
              <w:rPr>
                <w:noProof/>
              </w:rPr>
              <w:fldChar w:fldCharType="end"/>
            </w:r>
            <w:r>
              <w:t xml:space="preserve"> of </w:t>
            </w:r>
            <w:fldSimple w:instr=" NUMPAGES  ">
              <w:r w:rsidR="00B2428E">
                <w:rPr>
                  <w:noProof/>
                </w:rPr>
                <w:t>2</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C32" w:rsidRDefault="00F21C32" w:rsidP="00C00A8B">
      <w:r>
        <w:separator/>
      </w:r>
    </w:p>
  </w:footnote>
  <w:footnote w:type="continuationSeparator" w:id="0">
    <w:p w:rsidR="00F21C32" w:rsidRDefault="00F21C32" w:rsidP="00C00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C32" w:rsidRPr="006D4EA4" w:rsidRDefault="00F21C32" w:rsidP="00B548B8">
    <w:pPr>
      <w:pStyle w:val="THGHeader"/>
      <w:rPr>
        <w:lang w:eastAsia="ko-KR"/>
      </w:rPr>
    </w:pPr>
    <w:r>
      <w:rPr>
        <w:rFonts w:hint="eastAsia"/>
        <w:lang w:eastAsia="ko-KR"/>
      </w:rPr>
      <w:t>Feb 15</w:t>
    </w:r>
    <w:r>
      <w:t>, 201</w:t>
    </w:r>
    <w:r>
      <w:rPr>
        <w:rFonts w:hint="eastAsia"/>
        <w:lang w:eastAsia="ko-KR"/>
      </w:rPr>
      <w:t>3</w:t>
    </w:r>
    <w:r>
      <w:ptab w:relativeTo="margin" w:alignment="center" w:leader="none"/>
    </w:r>
    <w:r>
      <w:ptab w:relativeTo="margin" w:alignment="right" w:leader="none"/>
    </w:r>
    <w:r>
      <w:t>RFC THG 2012-08-28</w:t>
    </w:r>
    <w:r>
      <w:rPr>
        <w:rFonts w:hint="eastAsia"/>
        <w:lang w:eastAsia="ko-KR"/>
      </w:rPr>
      <w:t>.v3</w:t>
    </w:r>
  </w:p>
  <w:p w:rsidR="00F21C32" w:rsidRDefault="00F21C32" w:rsidP="00C00A8B">
    <w:pPr>
      <w:pStyle w:val="THGHeader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C32" w:rsidRPr="00FF5D1B" w:rsidRDefault="00F21C32" w:rsidP="00C00A8B">
    <w:pPr>
      <w:pStyle w:val="THGHeader"/>
      <w:rPr>
        <w:lang w:eastAsia="ko-KR"/>
      </w:rPr>
    </w:pPr>
    <w:r>
      <w:rPr>
        <w:rFonts w:hint="eastAsia"/>
        <w:lang w:eastAsia="ko-KR"/>
      </w:rPr>
      <w:t>Feb 15</w:t>
    </w:r>
    <w:r>
      <w:t>, 201</w:t>
    </w:r>
    <w:r>
      <w:rPr>
        <w:rFonts w:hint="eastAsia"/>
        <w:lang w:eastAsia="ko-KR"/>
      </w:rPr>
      <w:t>3</w:t>
    </w:r>
    <w:r>
      <w:ptab w:relativeTo="margin" w:alignment="center" w:leader="none"/>
    </w:r>
    <w:r>
      <w:ptab w:relativeTo="margin" w:alignment="right" w:leader="none"/>
    </w:r>
    <w:r>
      <w:t>RFC THG 2012-08-28</w:t>
    </w:r>
    <w:r>
      <w:rPr>
        <w:rFonts w:hint="eastAsia"/>
        <w:lang w:eastAsia="ko-KR"/>
      </w:rPr>
      <w:t>.v3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24.35pt;height:16.25pt;visibility:visible;mso-wrap-style:square" o:bullet="t">
        <v:imagedata r:id="rId1" o:title=""/>
      </v:shape>
    </w:pict>
  </w:numPicBullet>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A7D08074"/>
    <w:lvl w:ilvl="0">
      <w:start w:val="1"/>
      <w:numFmt w:val="decimal"/>
      <w:pStyle w:val="ListNumberReference"/>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5954E33"/>
    <w:multiLevelType w:val="hybridMultilevel"/>
    <w:tmpl w:val="92D0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184D39"/>
    <w:multiLevelType w:val="hybridMultilevel"/>
    <w:tmpl w:val="B9D8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91A68"/>
    <w:multiLevelType w:val="multilevel"/>
    <w:tmpl w:val="D2A2295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A32E5F"/>
    <w:multiLevelType w:val="hybridMultilevel"/>
    <w:tmpl w:val="606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5868FE"/>
    <w:multiLevelType w:val="hybridMultilevel"/>
    <w:tmpl w:val="49F6DCEE"/>
    <w:lvl w:ilvl="0" w:tplc="3D5A2CA0">
      <w:start w:val="1"/>
      <w:numFmt w:val="bullet"/>
      <w:lvlText w:val=""/>
      <w:lvlPicBulletId w:val="0"/>
      <w:lvlJc w:val="left"/>
      <w:pPr>
        <w:tabs>
          <w:tab w:val="num" w:pos="720"/>
        </w:tabs>
        <w:ind w:left="720" w:hanging="360"/>
      </w:pPr>
      <w:rPr>
        <w:rFonts w:ascii="Symbol" w:hAnsi="Symbol" w:hint="default"/>
      </w:rPr>
    </w:lvl>
    <w:lvl w:ilvl="1" w:tplc="5A4A4642" w:tentative="1">
      <w:start w:val="1"/>
      <w:numFmt w:val="bullet"/>
      <w:lvlText w:val=""/>
      <w:lvlJc w:val="left"/>
      <w:pPr>
        <w:tabs>
          <w:tab w:val="num" w:pos="1440"/>
        </w:tabs>
        <w:ind w:left="1440" w:hanging="360"/>
      </w:pPr>
      <w:rPr>
        <w:rFonts w:ascii="Symbol" w:hAnsi="Symbol" w:hint="default"/>
      </w:rPr>
    </w:lvl>
    <w:lvl w:ilvl="2" w:tplc="BB2C2CF2" w:tentative="1">
      <w:start w:val="1"/>
      <w:numFmt w:val="bullet"/>
      <w:lvlText w:val=""/>
      <w:lvlJc w:val="left"/>
      <w:pPr>
        <w:tabs>
          <w:tab w:val="num" w:pos="2160"/>
        </w:tabs>
        <w:ind w:left="2160" w:hanging="360"/>
      </w:pPr>
      <w:rPr>
        <w:rFonts w:ascii="Symbol" w:hAnsi="Symbol" w:hint="default"/>
      </w:rPr>
    </w:lvl>
    <w:lvl w:ilvl="3" w:tplc="BFD269BC" w:tentative="1">
      <w:start w:val="1"/>
      <w:numFmt w:val="bullet"/>
      <w:lvlText w:val=""/>
      <w:lvlJc w:val="left"/>
      <w:pPr>
        <w:tabs>
          <w:tab w:val="num" w:pos="2880"/>
        </w:tabs>
        <w:ind w:left="2880" w:hanging="360"/>
      </w:pPr>
      <w:rPr>
        <w:rFonts w:ascii="Symbol" w:hAnsi="Symbol" w:hint="default"/>
      </w:rPr>
    </w:lvl>
    <w:lvl w:ilvl="4" w:tplc="C2ACE7B0" w:tentative="1">
      <w:start w:val="1"/>
      <w:numFmt w:val="bullet"/>
      <w:lvlText w:val=""/>
      <w:lvlJc w:val="left"/>
      <w:pPr>
        <w:tabs>
          <w:tab w:val="num" w:pos="3600"/>
        </w:tabs>
        <w:ind w:left="3600" w:hanging="360"/>
      </w:pPr>
      <w:rPr>
        <w:rFonts w:ascii="Symbol" w:hAnsi="Symbol" w:hint="default"/>
      </w:rPr>
    </w:lvl>
    <w:lvl w:ilvl="5" w:tplc="E612F1D4" w:tentative="1">
      <w:start w:val="1"/>
      <w:numFmt w:val="bullet"/>
      <w:lvlText w:val=""/>
      <w:lvlJc w:val="left"/>
      <w:pPr>
        <w:tabs>
          <w:tab w:val="num" w:pos="4320"/>
        </w:tabs>
        <w:ind w:left="4320" w:hanging="360"/>
      </w:pPr>
      <w:rPr>
        <w:rFonts w:ascii="Symbol" w:hAnsi="Symbol" w:hint="default"/>
      </w:rPr>
    </w:lvl>
    <w:lvl w:ilvl="6" w:tplc="F33031C0" w:tentative="1">
      <w:start w:val="1"/>
      <w:numFmt w:val="bullet"/>
      <w:lvlText w:val=""/>
      <w:lvlJc w:val="left"/>
      <w:pPr>
        <w:tabs>
          <w:tab w:val="num" w:pos="5040"/>
        </w:tabs>
        <w:ind w:left="5040" w:hanging="360"/>
      </w:pPr>
      <w:rPr>
        <w:rFonts w:ascii="Symbol" w:hAnsi="Symbol" w:hint="default"/>
      </w:rPr>
    </w:lvl>
    <w:lvl w:ilvl="7" w:tplc="E7322C5A" w:tentative="1">
      <w:start w:val="1"/>
      <w:numFmt w:val="bullet"/>
      <w:lvlText w:val=""/>
      <w:lvlJc w:val="left"/>
      <w:pPr>
        <w:tabs>
          <w:tab w:val="num" w:pos="5760"/>
        </w:tabs>
        <w:ind w:left="5760" w:hanging="360"/>
      </w:pPr>
      <w:rPr>
        <w:rFonts w:ascii="Symbol" w:hAnsi="Symbol" w:hint="default"/>
      </w:rPr>
    </w:lvl>
    <w:lvl w:ilvl="8" w:tplc="08CCFA30" w:tentative="1">
      <w:start w:val="1"/>
      <w:numFmt w:val="bullet"/>
      <w:lvlText w:val=""/>
      <w:lvlJc w:val="left"/>
      <w:pPr>
        <w:tabs>
          <w:tab w:val="num" w:pos="6480"/>
        </w:tabs>
        <w:ind w:left="6480" w:hanging="360"/>
      </w:pPr>
      <w:rPr>
        <w:rFonts w:ascii="Symbol" w:hAnsi="Symbol" w:hint="default"/>
      </w:rPr>
    </w:lvl>
  </w:abstractNum>
  <w:abstractNum w:abstractNumId="15">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45E54F7"/>
    <w:multiLevelType w:val="hybridMultilevel"/>
    <w:tmpl w:val="B1E2C5A8"/>
    <w:lvl w:ilvl="0" w:tplc="A2AAF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1601EA"/>
    <w:multiLevelType w:val="multilevel"/>
    <w:tmpl w:val="D2A2295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4090B0F"/>
    <w:multiLevelType w:val="hybridMultilevel"/>
    <w:tmpl w:val="CFD23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E4F23"/>
    <w:multiLevelType w:val="multilevel"/>
    <w:tmpl w:val="77E8857E"/>
    <w:lvl w:ilvl="0">
      <w:start w:val="3"/>
      <w:numFmt w:val="bullet"/>
      <w:lvlText w:val=""/>
      <w:lvlJc w:val="left"/>
      <w:pPr>
        <w:ind w:left="420" w:hanging="360"/>
      </w:pPr>
      <w:rPr>
        <w:rFonts w:ascii="Symbol" w:eastAsiaTheme="minorHAnsi" w:hAnsi="Symbol" w:cstheme="minorBidi" w:hint="default"/>
      </w:rPr>
    </w:lvl>
    <w:lvl w:ilvl="1">
      <w:start w:val="1"/>
      <w:numFmt w:val="bullet"/>
      <w:lvlText w:val="o"/>
      <w:lvlJc w:val="left"/>
      <w:pPr>
        <w:ind w:left="1140" w:hanging="360"/>
      </w:pPr>
      <w:rPr>
        <w:rFonts w:ascii="Courier New" w:hAnsi="Courier New" w:hint="default"/>
      </w:rPr>
    </w:lvl>
    <w:lvl w:ilvl="2">
      <w:start w:val="1"/>
      <w:numFmt w:val="bullet"/>
      <w:lvlText w:val=""/>
      <w:lvlJc w:val="left"/>
      <w:pPr>
        <w:ind w:left="1860" w:hanging="360"/>
      </w:pPr>
      <w:rPr>
        <w:rFonts w:ascii="Wingdings" w:hAnsi="Wingdings" w:hint="default"/>
      </w:rPr>
    </w:lvl>
    <w:lvl w:ilvl="3">
      <w:start w:val="1"/>
      <w:numFmt w:val="bullet"/>
      <w:lvlText w:val=""/>
      <w:lvlJc w:val="left"/>
      <w:pPr>
        <w:ind w:left="2580" w:hanging="360"/>
      </w:pPr>
      <w:rPr>
        <w:rFonts w:ascii="Symbol" w:hAnsi="Symbol" w:hint="default"/>
      </w:rPr>
    </w:lvl>
    <w:lvl w:ilvl="4">
      <w:start w:val="1"/>
      <w:numFmt w:val="bullet"/>
      <w:lvlText w:val="o"/>
      <w:lvlJc w:val="left"/>
      <w:pPr>
        <w:ind w:left="3300" w:hanging="360"/>
      </w:pPr>
      <w:rPr>
        <w:rFonts w:ascii="Courier New" w:hAnsi="Courier New" w:hint="default"/>
      </w:rPr>
    </w:lvl>
    <w:lvl w:ilvl="5">
      <w:start w:val="1"/>
      <w:numFmt w:val="bullet"/>
      <w:lvlText w:val=""/>
      <w:lvlJc w:val="left"/>
      <w:pPr>
        <w:ind w:left="4020" w:hanging="360"/>
      </w:pPr>
      <w:rPr>
        <w:rFonts w:ascii="Wingdings" w:hAnsi="Wingdings" w:hint="default"/>
      </w:rPr>
    </w:lvl>
    <w:lvl w:ilvl="6">
      <w:start w:val="1"/>
      <w:numFmt w:val="bullet"/>
      <w:lvlText w:val=""/>
      <w:lvlJc w:val="left"/>
      <w:pPr>
        <w:ind w:left="4740" w:hanging="360"/>
      </w:pPr>
      <w:rPr>
        <w:rFonts w:ascii="Symbol" w:hAnsi="Symbol" w:hint="default"/>
      </w:rPr>
    </w:lvl>
    <w:lvl w:ilvl="7">
      <w:start w:val="1"/>
      <w:numFmt w:val="bullet"/>
      <w:lvlText w:val="o"/>
      <w:lvlJc w:val="left"/>
      <w:pPr>
        <w:ind w:left="5460" w:hanging="360"/>
      </w:pPr>
      <w:rPr>
        <w:rFonts w:ascii="Courier New" w:hAnsi="Courier New" w:hint="default"/>
      </w:rPr>
    </w:lvl>
    <w:lvl w:ilvl="8">
      <w:start w:val="1"/>
      <w:numFmt w:val="bullet"/>
      <w:lvlText w:val=""/>
      <w:lvlJc w:val="left"/>
      <w:pPr>
        <w:ind w:left="6180" w:hanging="360"/>
      </w:pPr>
      <w:rPr>
        <w:rFonts w:ascii="Wingdings" w:hAnsi="Wingdings" w:hint="default"/>
      </w:rPr>
    </w:lvl>
  </w:abstractNum>
  <w:abstractNum w:abstractNumId="21">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3452C1"/>
    <w:multiLevelType w:val="hybridMultilevel"/>
    <w:tmpl w:val="77E8857E"/>
    <w:lvl w:ilvl="0" w:tplc="A26A52A8">
      <w:start w:val="3"/>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nsid w:val="742C1523"/>
    <w:multiLevelType w:val="hybridMultilevel"/>
    <w:tmpl w:val="46627CEC"/>
    <w:lvl w:ilvl="0" w:tplc="C8C8495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7"/>
  </w:num>
  <w:num w:numId="4">
    <w:abstractNumId w:val="2"/>
  </w:num>
  <w:num w:numId="5">
    <w:abstractNumId w:val="1"/>
  </w:num>
  <w:num w:numId="6">
    <w:abstractNumId w:val="0"/>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7"/>
  </w:num>
  <w:num w:numId="20">
    <w:abstractNumId w:val="15"/>
  </w:num>
  <w:num w:numId="21">
    <w:abstractNumId w:val="21"/>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7"/>
  </w:num>
  <w:num w:numId="34">
    <w:abstractNumId w:val="7"/>
    <w:lvlOverride w:ilvl="0">
      <w:startOverride w:val="1"/>
    </w:lvlOverride>
  </w:num>
  <w:num w:numId="35">
    <w:abstractNumId w:val="12"/>
  </w:num>
  <w:num w:numId="36">
    <w:abstractNumId w:val="16"/>
  </w:num>
  <w:num w:numId="37">
    <w:abstractNumId w:val="19"/>
  </w:num>
  <w:num w:numId="38">
    <w:abstractNumId w:val="22"/>
  </w:num>
  <w:num w:numId="39">
    <w:abstractNumId w:val="20"/>
  </w:num>
  <w:num w:numId="40">
    <w:abstractNumId w:val="23"/>
  </w:num>
  <w:num w:numId="41">
    <w:abstractNumId w:val="18"/>
  </w:num>
  <w:num w:numId="42">
    <w:abstractNumId w:val="14"/>
  </w:num>
  <w:num w:numId="43">
    <w:abstractNumId w:val="9"/>
  </w:num>
  <w:num w:numId="44">
    <w:abstractNumId w:val="13"/>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4"/>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64"/>
    <w:rsid w:val="00003477"/>
    <w:rsid w:val="00005061"/>
    <w:rsid w:val="00020347"/>
    <w:rsid w:val="000217E0"/>
    <w:rsid w:val="00023697"/>
    <w:rsid w:val="000313FE"/>
    <w:rsid w:val="00055F9F"/>
    <w:rsid w:val="00070013"/>
    <w:rsid w:val="000713D7"/>
    <w:rsid w:val="000905DB"/>
    <w:rsid w:val="00097EF5"/>
    <w:rsid w:val="000A18DA"/>
    <w:rsid w:val="000A2CD5"/>
    <w:rsid w:val="000B0D0F"/>
    <w:rsid w:val="000C180C"/>
    <w:rsid w:val="000C1ED2"/>
    <w:rsid w:val="000C26EA"/>
    <w:rsid w:val="000E2B44"/>
    <w:rsid w:val="000F6302"/>
    <w:rsid w:val="000F79EF"/>
    <w:rsid w:val="00107CB5"/>
    <w:rsid w:val="00125C74"/>
    <w:rsid w:val="00131955"/>
    <w:rsid w:val="001327A3"/>
    <w:rsid w:val="00132A26"/>
    <w:rsid w:val="00137AF9"/>
    <w:rsid w:val="0014092F"/>
    <w:rsid w:val="00142958"/>
    <w:rsid w:val="0014295E"/>
    <w:rsid w:val="00165A2F"/>
    <w:rsid w:val="001752A8"/>
    <w:rsid w:val="00176195"/>
    <w:rsid w:val="00191DA1"/>
    <w:rsid w:val="00195CCE"/>
    <w:rsid w:val="001A12F1"/>
    <w:rsid w:val="001D7157"/>
    <w:rsid w:val="001E6AC2"/>
    <w:rsid w:val="001F29B3"/>
    <w:rsid w:val="00203E37"/>
    <w:rsid w:val="002231AB"/>
    <w:rsid w:val="00235231"/>
    <w:rsid w:val="00237E10"/>
    <w:rsid w:val="002507A2"/>
    <w:rsid w:val="00250A3C"/>
    <w:rsid w:val="0025298D"/>
    <w:rsid w:val="002634B9"/>
    <w:rsid w:val="00277A6C"/>
    <w:rsid w:val="00284F6B"/>
    <w:rsid w:val="002873FB"/>
    <w:rsid w:val="00295F9A"/>
    <w:rsid w:val="002A5DBB"/>
    <w:rsid w:val="002C5624"/>
    <w:rsid w:val="002D1B87"/>
    <w:rsid w:val="002D2416"/>
    <w:rsid w:val="002D4165"/>
    <w:rsid w:val="002D61D5"/>
    <w:rsid w:val="003078FB"/>
    <w:rsid w:val="0031009B"/>
    <w:rsid w:val="00310918"/>
    <w:rsid w:val="00320E43"/>
    <w:rsid w:val="00325929"/>
    <w:rsid w:val="00330109"/>
    <w:rsid w:val="0033070A"/>
    <w:rsid w:val="00354A4C"/>
    <w:rsid w:val="00357E9F"/>
    <w:rsid w:val="00360B5A"/>
    <w:rsid w:val="00366AD8"/>
    <w:rsid w:val="003744DC"/>
    <w:rsid w:val="00375307"/>
    <w:rsid w:val="0037796E"/>
    <w:rsid w:val="003878F3"/>
    <w:rsid w:val="00392C17"/>
    <w:rsid w:val="003A343B"/>
    <w:rsid w:val="003A5AD8"/>
    <w:rsid w:val="003B1FB9"/>
    <w:rsid w:val="003B279B"/>
    <w:rsid w:val="003B5C0D"/>
    <w:rsid w:val="003D202F"/>
    <w:rsid w:val="003D53AF"/>
    <w:rsid w:val="003D74B8"/>
    <w:rsid w:val="003E048D"/>
    <w:rsid w:val="003E4D0F"/>
    <w:rsid w:val="003E7579"/>
    <w:rsid w:val="00404648"/>
    <w:rsid w:val="00404E77"/>
    <w:rsid w:val="00414C8A"/>
    <w:rsid w:val="00430711"/>
    <w:rsid w:val="004450AD"/>
    <w:rsid w:val="004529DB"/>
    <w:rsid w:val="004559CF"/>
    <w:rsid w:val="004561FA"/>
    <w:rsid w:val="004714D3"/>
    <w:rsid w:val="00472785"/>
    <w:rsid w:val="004731DB"/>
    <w:rsid w:val="00481721"/>
    <w:rsid w:val="004865BD"/>
    <w:rsid w:val="0048706F"/>
    <w:rsid w:val="00487ED8"/>
    <w:rsid w:val="004B60BB"/>
    <w:rsid w:val="004C25BF"/>
    <w:rsid w:val="004C3304"/>
    <w:rsid w:val="004C5199"/>
    <w:rsid w:val="004C663D"/>
    <w:rsid w:val="004D2DFA"/>
    <w:rsid w:val="004D3049"/>
    <w:rsid w:val="00507BF4"/>
    <w:rsid w:val="0051621E"/>
    <w:rsid w:val="00516568"/>
    <w:rsid w:val="0052162C"/>
    <w:rsid w:val="00521C3A"/>
    <w:rsid w:val="005239A9"/>
    <w:rsid w:val="005275D7"/>
    <w:rsid w:val="005357D1"/>
    <w:rsid w:val="005368AE"/>
    <w:rsid w:val="00550081"/>
    <w:rsid w:val="00554390"/>
    <w:rsid w:val="0056056D"/>
    <w:rsid w:val="00563574"/>
    <w:rsid w:val="00566BBD"/>
    <w:rsid w:val="005740EC"/>
    <w:rsid w:val="00577CD7"/>
    <w:rsid w:val="00594331"/>
    <w:rsid w:val="005958FD"/>
    <w:rsid w:val="005A0F06"/>
    <w:rsid w:val="005A56C6"/>
    <w:rsid w:val="005A7276"/>
    <w:rsid w:val="005B7F3C"/>
    <w:rsid w:val="005D0375"/>
    <w:rsid w:val="005D0F88"/>
    <w:rsid w:val="005D28FB"/>
    <w:rsid w:val="005D2F51"/>
    <w:rsid w:val="005D4595"/>
    <w:rsid w:val="005D4A1E"/>
    <w:rsid w:val="005E4147"/>
    <w:rsid w:val="005F42B0"/>
    <w:rsid w:val="005F5B67"/>
    <w:rsid w:val="00611FAB"/>
    <w:rsid w:val="006131C6"/>
    <w:rsid w:val="0061407A"/>
    <w:rsid w:val="006232BE"/>
    <w:rsid w:val="00624439"/>
    <w:rsid w:val="00627890"/>
    <w:rsid w:val="006278DA"/>
    <w:rsid w:val="00635AAA"/>
    <w:rsid w:val="00647CB6"/>
    <w:rsid w:val="00654BC6"/>
    <w:rsid w:val="006563DF"/>
    <w:rsid w:val="00666035"/>
    <w:rsid w:val="006836A6"/>
    <w:rsid w:val="006848DC"/>
    <w:rsid w:val="006879C3"/>
    <w:rsid w:val="006919C7"/>
    <w:rsid w:val="0069558E"/>
    <w:rsid w:val="006A604E"/>
    <w:rsid w:val="006A630D"/>
    <w:rsid w:val="006A7450"/>
    <w:rsid w:val="006B4753"/>
    <w:rsid w:val="006C1617"/>
    <w:rsid w:val="006C726E"/>
    <w:rsid w:val="006D0BF5"/>
    <w:rsid w:val="006D7BAF"/>
    <w:rsid w:val="006F29C5"/>
    <w:rsid w:val="006F65EF"/>
    <w:rsid w:val="0070405D"/>
    <w:rsid w:val="00707081"/>
    <w:rsid w:val="00710E16"/>
    <w:rsid w:val="007171F8"/>
    <w:rsid w:val="00717770"/>
    <w:rsid w:val="00721FE3"/>
    <w:rsid w:val="007356D5"/>
    <w:rsid w:val="00750DB5"/>
    <w:rsid w:val="0075626C"/>
    <w:rsid w:val="00764431"/>
    <w:rsid w:val="00774409"/>
    <w:rsid w:val="00776FED"/>
    <w:rsid w:val="007831B9"/>
    <w:rsid w:val="0078637A"/>
    <w:rsid w:val="00787612"/>
    <w:rsid w:val="0079424C"/>
    <w:rsid w:val="007968BD"/>
    <w:rsid w:val="00797486"/>
    <w:rsid w:val="007A4647"/>
    <w:rsid w:val="007B123F"/>
    <w:rsid w:val="007B4C85"/>
    <w:rsid w:val="007C3985"/>
    <w:rsid w:val="007D2D97"/>
    <w:rsid w:val="007D4DA3"/>
    <w:rsid w:val="007E191D"/>
    <w:rsid w:val="00804A11"/>
    <w:rsid w:val="00805D1D"/>
    <w:rsid w:val="00806F03"/>
    <w:rsid w:val="008234E5"/>
    <w:rsid w:val="008341B7"/>
    <w:rsid w:val="0084293B"/>
    <w:rsid w:val="00850EE0"/>
    <w:rsid w:val="00855B2E"/>
    <w:rsid w:val="0085757E"/>
    <w:rsid w:val="008663A3"/>
    <w:rsid w:val="0087058A"/>
    <w:rsid w:val="00872E32"/>
    <w:rsid w:val="008755CF"/>
    <w:rsid w:val="0087615C"/>
    <w:rsid w:val="0088425A"/>
    <w:rsid w:val="00884284"/>
    <w:rsid w:val="00885EB8"/>
    <w:rsid w:val="008879DC"/>
    <w:rsid w:val="008A548A"/>
    <w:rsid w:val="008A68D4"/>
    <w:rsid w:val="008C3C30"/>
    <w:rsid w:val="008D041A"/>
    <w:rsid w:val="008D0865"/>
    <w:rsid w:val="008D0EC4"/>
    <w:rsid w:val="008D7245"/>
    <w:rsid w:val="008E4876"/>
    <w:rsid w:val="008E58E3"/>
    <w:rsid w:val="008F5752"/>
    <w:rsid w:val="009031D6"/>
    <w:rsid w:val="00904C7A"/>
    <w:rsid w:val="0092314A"/>
    <w:rsid w:val="0092657C"/>
    <w:rsid w:val="009437C8"/>
    <w:rsid w:val="00946F5A"/>
    <w:rsid w:val="00960D3E"/>
    <w:rsid w:val="00975575"/>
    <w:rsid w:val="00977418"/>
    <w:rsid w:val="009809B9"/>
    <w:rsid w:val="00981EBB"/>
    <w:rsid w:val="0098259E"/>
    <w:rsid w:val="00987E15"/>
    <w:rsid w:val="00990849"/>
    <w:rsid w:val="009B37E8"/>
    <w:rsid w:val="009C5134"/>
    <w:rsid w:val="009D0036"/>
    <w:rsid w:val="009D4904"/>
    <w:rsid w:val="009E21B9"/>
    <w:rsid w:val="009E239E"/>
    <w:rsid w:val="009E3779"/>
    <w:rsid w:val="009E65D3"/>
    <w:rsid w:val="009F373E"/>
    <w:rsid w:val="009F4862"/>
    <w:rsid w:val="009F7356"/>
    <w:rsid w:val="009F7DB0"/>
    <w:rsid w:val="00A017E1"/>
    <w:rsid w:val="00A042E7"/>
    <w:rsid w:val="00A04F6C"/>
    <w:rsid w:val="00A065F7"/>
    <w:rsid w:val="00A259E4"/>
    <w:rsid w:val="00A35F29"/>
    <w:rsid w:val="00A43C33"/>
    <w:rsid w:val="00A52032"/>
    <w:rsid w:val="00A600B4"/>
    <w:rsid w:val="00A66961"/>
    <w:rsid w:val="00A66F7B"/>
    <w:rsid w:val="00A726D2"/>
    <w:rsid w:val="00A829BE"/>
    <w:rsid w:val="00A8665F"/>
    <w:rsid w:val="00AA621A"/>
    <w:rsid w:val="00AE050F"/>
    <w:rsid w:val="00AE1080"/>
    <w:rsid w:val="00AE7C83"/>
    <w:rsid w:val="00AF561A"/>
    <w:rsid w:val="00B14A71"/>
    <w:rsid w:val="00B16AF9"/>
    <w:rsid w:val="00B1724A"/>
    <w:rsid w:val="00B21025"/>
    <w:rsid w:val="00B2258F"/>
    <w:rsid w:val="00B24074"/>
    <w:rsid w:val="00B2428E"/>
    <w:rsid w:val="00B248A8"/>
    <w:rsid w:val="00B250A1"/>
    <w:rsid w:val="00B3097C"/>
    <w:rsid w:val="00B548B8"/>
    <w:rsid w:val="00B55F34"/>
    <w:rsid w:val="00B664F4"/>
    <w:rsid w:val="00B66B8C"/>
    <w:rsid w:val="00B71817"/>
    <w:rsid w:val="00B7756B"/>
    <w:rsid w:val="00B82189"/>
    <w:rsid w:val="00B844CE"/>
    <w:rsid w:val="00B86612"/>
    <w:rsid w:val="00BA6FF1"/>
    <w:rsid w:val="00BB0AED"/>
    <w:rsid w:val="00BC312F"/>
    <w:rsid w:val="00BC3D34"/>
    <w:rsid w:val="00BC6DCA"/>
    <w:rsid w:val="00BD323F"/>
    <w:rsid w:val="00BD4572"/>
    <w:rsid w:val="00BD4DF3"/>
    <w:rsid w:val="00BD7D3C"/>
    <w:rsid w:val="00C00A8B"/>
    <w:rsid w:val="00C03DD4"/>
    <w:rsid w:val="00C10633"/>
    <w:rsid w:val="00C17FB3"/>
    <w:rsid w:val="00C23305"/>
    <w:rsid w:val="00C24D56"/>
    <w:rsid w:val="00C30325"/>
    <w:rsid w:val="00C44ADE"/>
    <w:rsid w:val="00C65F2E"/>
    <w:rsid w:val="00C72388"/>
    <w:rsid w:val="00C85DED"/>
    <w:rsid w:val="00C90129"/>
    <w:rsid w:val="00C91EED"/>
    <w:rsid w:val="00CA63CA"/>
    <w:rsid w:val="00CA6AE6"/>
    <w:rsid w:val="00CB11F1"/>
    <w:rsid w:val="00CB4690"/>
    <w:rsid w:val="00CB5C9A"/>
    <w:rsid w:val="00CC0BD1"/>
    <w:rsid w:val="00CC2577"/>
    <w:rsid w:val="00CC2FB1"/>
    <w:rsid w:val="00CD6D22"/>
    <w:rsid w:val="00CD7AB4"/>
    <w:rsid w:val="00CE1BE2"/>
    <w:rsid w:val="00CE285A"/>
    <w:rsid w:val="00CF4164"/>
    <w:rsid w:val="00CF5727"/>
    <w:rsid w:val="00D010D2"/>
    <w:rsid w:val="00D01124"/>
    <w:rsid w:val="00D02799"/>
    <w:rsid w:val="00D0364F"/>
    <w:rsid w:val="00D03A0C"/>
    <w:rsid w:val="00D06DB8"/>
    <w:rsid w:val="00D07A92"/>
    <w:rsid w:val="00D1067D"/>
    <w:rsid w:val="00D131B9"/>
    <w:rsid w:val="00D131C1"/>
    <w:rsid w:val="00D16479"/>
    <w:rsid w:val="00D319C5"/>
    <w:rsid w:val="00D364E8"/>
    <w:rsid w:val="00D47A7A"/>
    <w:rsid w:val="00D47AA7"/>
    <w:rsid w:val="00D51964"/>
    <w:rsid w:val="00D52865"/>
    <w:rsid w:val="00D604F6"/>
    <w:rsid w:val="00D62C7B"/>
    <w:rsid w:val="00D62D3F"/>
    <w:rsid w:val="00D70AE8"/>
    <w:rsid w:val="00D73C2D"/>
    <w:rsid w:val="00D744C9"/>
    <w:rsid w:val="00D74955"/>
    <w:rsid w:val="00D87D13"/>
    <w:rsid w:val="00DB1462"/>
    <w:rsid w:val="00DB227A"/>
    <w:rsid w:val="00DB3E7F"/>
    <w:rsid w:val="00DB5265"/>
    <w:rsid w:val="00DB54E8"/>
    <w:rsid w:val="00DB607B"/>
    <w:rsid w:val="00DB6CA3"/>
    <w:rsid w:val="00DD0B56"/>
    <w:rsid w:val="00DD2A94"/>
    <w:rsid w:val="00DD34A7"/>
    <w:rsid w:val="00DF7465"/>
    <w:rsid w:val="00E0159E"/>
    <w:rsid w:val="00E02F15"/>
    <w:rsid w:val="00E046E3"/>
    <w:rsid w:val="00E048E9"/>
    <w:rsid w:val="00E04AED"/>
    <w:rsid w:val="00E20E5D"/>
    <w:rsid w:val="00E22AD7"/>
    <w:rsid w:val="00E313F1"/>
    <w:rsid w:val="00E528E2"/>
    <w:rsid w:val="00E636D2"/>
    <w:rsid w:val="00E864DE"/>
    <w:rsid w:val="00E87E66"/>
    <w:rsid w:val="00E91D7A"/>
    <w:rsid w:val="00E958A1"/>
    <w:rsid w:val="00ED13B3"/>
    <w:rsid w:val="00ED402C"/>
    <w:rsid w:val="00EF0D0C"/>
    <w:rsid w:val="00EF3FA3"/>
    <w:rsid w:val="00F03B15"/>
    <w:rsid w:val="00F05EBB"/>
    <w:rsid w:val="00F21C32"/>
    <w:rsid w:val="00F26B6B"/>
    <w:rsid w:val="00F26CC6"/>
    <w:rsid w:val="00F3347B"/>
    <w:rsid w:val="00F36A5D"/>
    <w:rsid w:val="00F442C2"/>
    <w:rsid w:val="00F4463F"/>
    <w:rsid w:val="00F44848"/>
    <w:rsid w:val="00F6589E"/>
    <w:rsid w:val="00FA220B"/>
    <w:rsid w:val="00FA58CA"/>
    <w:rsid w:val="00FB3812"/>
    <w:rsid w:val="00FB6729"/>
    <w:rsid w:val="00FB6FCA"/>
    <w:rsid w:val="00FB7024"/>
    <w:rsid w:val="00FC1C28"/>
    <w:rsid w:val="00FC7E78"/>
    <w:rsid w:val="00FD06B5"/>
    <w:rsid w:val="00FD1E85"/>
    <w:rsid w:val="00FE196E"/>
    <w:rsid w:val="00FE4F29"/>
    <w:rsid w:val="00FF5857"/>
    <w:rsid w:val="00FF5D1B"/>
    <w:rsid w:val="00FF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68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바탕" w:hAnsiTheme="majorHAnsi" w:cstheme="minorBidi"/>
        <w:sz w:val="22"/>
        <w:szCs w:val="22"/>
        <w:lang w:val="en-US" w:eastAsia="en-US" w:bidi="ar-SA"/>
      </w:rPr>
    </w:rPrDefault>
    <w:pPrDefault/>
  </w:docDefaults>
  <w:latentStyles w:defLockedState="0" w:defUIPriority="0" w:defSemiHidden="0" w:defUnhideWhenUsed="0" w:defQFormat="0" w:count="267">
    <w:lsdException w:name="Emphasis" w:uiPriority="20" w:qFormat="1"/>
    <w:lsdException w:name="HTML Typewriter" w:uiPriority="9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바탕" w:hAnsiTheme="majorHAnsi" w:cstheme="minorBidi"/>
        <w:sz w:val="22"/>
        <w:szCs w:val="22"/>
        <w:lang w:val="en-US" w:eastAsia="en-US" w:bidi="ar-SA"/>
      </w:rPr>
    </w:rPrDefault>
    <w:pPrDefault/>
  </w:docDefaults>
  <w:latentStyles w:defLockedState="0" w:defUIPriority="0" w:defSemiHidden="0" w:defUnhideWhenUsed="0" w:defQFormat="0" w:count="267">
    <w:lsdException w:name="Emphasis" w:uiPriority="20" w:qFormat="1"/>
    <w:lsdException w:name="HTML Typewriter" w:uiPriority="99"/>
    <w:lsdException w:name="List Paragraph" w:uiPriority="5"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9E21B9"/>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9E21B9"/>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table" w:styleId="ColorfulList">
    <w:name w:val="Colorful List"/>
    <w:basedOn w:val="TableNormal"/>
    <w:rsid w:val="0017619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
    <w:name w:val="Light Grid"/>
    <w:basedOn w:val="TableNormal"/>
    <w:rsid w:val="0017619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Typewriter">
    <w:name w:val="HTML Typewriter"/>
    <w:basedOn w:val="DefaultParagraphFont"/>
    <w:uiPriority w:val="99"/>
    <w:unhideWhenUsed/>
    <w:rsid w:val="00C72388"/>
    <w:rPr>
      <w:rFonts w:ascii="Courier New" w:eastAsia="Times New Roman" w:hAnsi="Courier New" w:cs="Courier New"/>
      <w:sz w:val="20"/>
      <w:szCs w:val="20"/>
    </w:rPr>
  </w:style>
  <w:style w:type="character" w:customStyle="1" w:styleId="math-text">
    <w:name w:val="math-text"/>
    <w:basedOn w:val="DefaultParagraphFont"/>
    <w:rsid w:val="00A04F6C"/>
  </w:style>
  <w:style w:type="character" w:styleId="FollowedHyperlink">
    <w:name w:val="FollowedHyperlink"/>
    <w:basedOn w:val="DefaultParagraphFont"/>
    <w:rsid w:val="00806F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pscience.iop.org/1749-4699/5/1/015001/articl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8AAA3-71AF-4940-9149-8711E5257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8</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10794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 *</dc:creator>
  <cp:lastModifiedBy>Kim, Jong H</cp:lastModifiedBy>
  <cp:revision>7</cp:revision>
  <cp:lastPrinted>2013-02-19T23:48:00Z</cp:lastPrinted>
  <dcterms:created xsi:type="dcterms:W3CDTF">2013-02-19T15:29:00Z</dcterms:created>
  <dcterms:modified xsi:type="dcterms:W3CDTF">2013-02-20T19:58:00Z</dcterms:modified>
</cp:coreProperties>
</file>