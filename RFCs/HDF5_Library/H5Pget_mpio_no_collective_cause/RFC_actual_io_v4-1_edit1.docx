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Default="00F60DD6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04A40D7C" w14:textId="0D116053" w:rsidR="00B00951" w:rsidRPr="00B00951" w:rsidRDefault="00B00951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eastAsia="바탕" w:hAnsiTheme="majorHAnsi" w:cstheme="majorHAnsi" w:hint="eastAsia"/>
          <w:lang w:eastAsia="ko-KR"/>
        </w:rPr>
        <w:t>Jonathan Kim</w:t>
      </w:r>
    </w:p>
    <w:p w14:paraId="56634307" w14:textId="339663EE" w:rsidR="00017FDF" w:rsidRPr="00017FDF" w:rsidRDefault="00017FDF" w:rsidP="00C51597">
      <w:pPr>
        <w:pStyle w:val="Author"/>
        <w:rPr>
          <w:rFonts w:asciiTheme="majorHAnsi" w:eastAsia="바탕" w:hAnsiTheme="majorHAnsi" w:cstheme="majorHAnsi"/>
          <w:lang w:eastAsia="ko-KR"/>
        </w:rPr>
      </w:pPr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0" w:name="_Toc288212105"/>
      <w:r w:rsidRPr="00CD5D7D">
        <w:rPr>
          <w:rFonts w:cstheme="majorHAnsi"/>
        </w:rPr>
        <w:t>Introduction</w:t>
      </w:r>
      <w:bookmarkEnd w:id="0"/>
      <w:r w:rsidRPr="00CD5D7D">
        <w:rPr>
          <w:rFonts w:cstheme="majorHAnsi"/>
        </w:rPr>
        <w:t xml:space="preserve">    </w:t>
      </w:r>
    </w:p>
    <w:p w14:paraId="60D49E43" w14:textId="75ADB6A6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user-adjustable parameter, or a user can request an optimization directly.</w:t>
      </w:r>
    </w:p>
    <w:p w14:paraId="57C84C93" w14:textId="005DD119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</w:t>
      </w:r>
      <w:r w:rsidR="003250B6">
        <w:rPr>
          <w:rFonts w:asciiTheme="majorHAnsi" w:hAnsiTheme="majorHAnsi" w:cstheme="majorHAnsi"/>
          <w:color w:val="000000"/>
        </w:rPr>
        <w:t xml:space="preserve">chunks </w:t>
      </w:r>
      <w:r w:rsidRPr="00CD5D7D">
        <w:rPr>
          <w:rFonts w:asciiTheme="majorHAnsi" w:hAnsiTheme="majorHAnsi" w:cstheme="majorHAnsi"/>
          <w:color w:val="000000"/>
        </w:rPr>
        <w:t xml:space="preserve">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 w:rsidR="00B00951">
        <w:rPr>
          <w:rFonts w:asciiTheme="majorHAnsi" w:hAnsiTheme="majorHAnsi" w:cstheme="majorHAnsi" w:hint="eastAsia"/>
          <w:color w:val="000000"/>
          <w:lang w:eastAsia="ko-KR"/>
        </w:rPr>
        <w:t>individual</w:t>
      </w:r>
      <w:r w:rsidRPr="00CD5D7D">
        <w:rPr>
          <w:rFonts w:asciiTheme="majorHAnsi" w:hAnsiTheme="majorHAnsi" w:cstheme="majorHAnsi"/>
          <w:color w:val="000000"/>
        </w:rPr>
        <w:t>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254353C4" w14:textId="53FF3B19" w:rsidR="003250B6" w:rsidDel="007B7642" w:rsidRDefault="00E43AB3" w:rsidP="00F000B8">
      <w:pPr>
        <w:spacing w:after="0"/>
        <w:rPr>
          <w:del w:id="1" w:author="Kim, Jong H" w:date="2013-02-12T11:18:00Z"/>
          <w:rFonts w:asciiTheme="majorHAnsi" w:hAnsiTheme="majorHAnsi" w:cstheme="majorHAnsi"/>
          <w:color w:val="000000"/>
        </w:rPr>
      </w:pPr>
      <w:del w:id="2" w:author="Kim, Jong H" w:date="2013-02-12T11:18:00Z">
        <w:r w:rsidDel="007B7642">
          <w:rPr>
            <w:rFonts w:asciiTheme="majorHAnsi" w:hAnsiTheme="majorHAnsi" w:cstheme="majorHAnsi"/>
            <w:color w:val="000000"/>
          </w:rPr>
          <w:delText xml:space="preserve">Additionally, </w:delText>
        </w:r>
        <w:r w:rsidDel="007B7642">
          <w:delText>until recently the HDF5 library was unable to perform certain optimizations under specific circumstances, such as the regularity of the dataset or the i</w:delText>
        </w:r>
        <w:r w:rsidR="00D4016B" w:rsidDel="007B7642">
          <w:delText>mplementation of MPI</w:delText>
        </w:r>
        <w:r w:rsidR="004E1DB2" w:rsidDel="007B7642">
          <w:rPr>
            <w:rStyle w:val="FootnoteReference"/>
          </w:rPr>
          <w:footnoteReference w:id="1"/>
        </w:r>
        <w:r w:rsidR="00D4016B" w:rsidDel="007B7642">
          <w:delText xml:space="preserve">. </w:delText>
        </w:r>
        <w:r w:rsidR="00BA5992" w:rsidDel="007B7642">
          <w:rPr>
            <w:rFonts w:hint="eastAsia"/>
            <w:lang w:eastAsia="ko-KR"/>
          </w:rPr>
          <w:delText>Now the HDF5 library can perform operation</w:delText>
        </w:r>
        <w:r w:rsidDel="007B7642">
          <w:delText>,</w:delText>
        </w:r>
        <w:r w:rsidR="00BA5992" w:rsidDel="007B7642">
          <w:rPr>
            <w:rFonts w:hint="eastAsia"/>
            <w:lang w:eastAsia="ko-KR"/>
          </w:rPr>
          <w:delText xml:space="preserve"> but</w:delText>
        </w:r>
        <w:r w:rsidDel="007B7642">
          <w:delText xml:space="preserve"> the library would switch to independent I/O</w:delText>
        </w:r>
        <w:r w:rsidR="00BA5992" w:rsidDel="007B7642">
          <w:rPr>
            <w:rFonts w:hint="eastAsia"/>
            <w:lang w:eastAsia="ko-KR"/>
          </w:rPr>
          <w:delText xml:space="preserve"> in such cases</w:delText>
        </w:r>
        <w:r w:rsidDel="007B7642">
          <w:delText>.</w:delText>
        </w:r>
        <w:bookmarkStart w:id="5" w:name="_Toc288212106"/>
      </w:del>
    </w:p>
    <w:p w14:paraId="22F147EB" w14:textId="018B1D0E" w:rsidR="003250B6" w:rsidRDefault="003250B6" w:rsidP="00F000B8">
      <w:pPr>
        <w:spacing w:after="0"/>
        <w:rPr>
          <w:rFonts w:asciiTheme="majorHAnsi" w:hAnsiTheme="majorHAnsi" w:cstheme="majorHAnsi"/>
          <w:color w:val="000000"/>
        </w:rPr>
      </w:pPr>
    </w:p>
    <w:p w14:paraId="27F9FD7E" w14:textId="15738BDE" w:rsidR="00C937D1" w:rsidRPr="00CD5D7D" w:rsidRDefault="000E77D2" w:rsidP="00F000B8">
      <w:pPr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</w:t>
      </w:r>
      <w:r w:rsidR="003250B6">
        <w:rPr>
          <w:rFonts w:asciiTheme="majorHAnsi" w:hAnsiTheme="majorHAnsi" w:cstheme="majorHAnsi"/>
          <w:color w:val="000000"/>
        </w:rPr>
        <w:t xml:space="preserve">actually </w:t>
      </w:r>
      <w:r w:rsidRPr="00CD5D7D">
        <w:rPr>
          <w:rFonts w:asciiTheme="majorHAnsi" w:hAnsiTheme="majorHAnsi" w:cstheme="majorHAnsi"/>
          <w:color w:val="000000"/>
        </w:rPr>
        <w:t>performed</w:t>
      </w:r>
      <w:r w:rsidR="003250B6">
        <w:rPr>
          <w:rFonts w:asciiTheme="majorHAnsi" w:hAnsiTheme="majorHAnsi" w:cstheme="majorHAnsi"/>
          <w:color w:val="000000"/>
        </w:rPr>
        <w:t xml:space="preserve"> during a dataset access operation</w:t>
      </w:r>
      <w:r w:rsidRPr="00CD5D7D">
        <w:rPr>
          <w:rFonts w:asciiTheme="majorHAnsi" w:hAnsiTheme="majorHAnsi" w:cstheme="majorHAnsi"/>
          <w:color w:val="000000"/>
        </w:rPr>
        <w:t xml:space="preserve">. </w:t>
      </w:r>
      <w:r w:rsidR="00F64528">
        <w:t xml:space="preserve">This RFC proposes extensions to the HDF5 library </w:t>
      </w:r>
      <w:r w:rsidR="003250B6">
        <w:t xml:space="preserve">that allow </w:t>
      </w:r>
      <w:r w:rsidR="00F64528">
        <w:t xml:space="preserve">the user to determine the optimization and I/O mode(s) used by each process in an I/O operation, </w:t>
      </w:r>
      <w:r w:rsidR="003250B6">
        <w:t xml:space="preserve">although </w:t>
      </w:r>
      <w:r w:rsidR="00F64528">
        <w:t xml:space="preserve">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 xml:space="preserve">also allow the user to determine what caused the HDF5 library to </w:t>
      </w:r>
      <w:r w:rsidR="00001FB6">
        <w:rPr>
          <w:lang w:eastAsia="ko-KR"/>
        </w:rPr>
        <w:t>break</w:t>
      </w:r>
      <w:r w:rsidR="008F2CAE">
        <w:t xml:space="preserve"> collective I/O </w:t>
      </w:r>
      <w:r w:rsidR="003250B6">
        <w:t xml:space="preserve">for </w:t>
      </w:r>
      <w:r w:rsidR="009B7798">
        <w:t>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48077808" w:rsidR="00B57ADC" w:rsidRDefault="00B550E9" w:rsidP="00015895">
      <w:pPr>
        <w:rPr>
          <w:rFonts w:asciiTheme="majorHAnsi" w:hAnsiTheme="majorHAnsi" w:cstheme="majorHAnsi"/>
        </w:rPr>
      </w:pPr>
      <w:del w:id="6" w:author="Kim, Jong H" w:date="2013-02-12T11:21:00Z">
        <w:r w:rsidDel="007B7642">
          <w:rPr>
            <w:rFonts w:asciiTheme="majorHAnsi" w:hAnsiTheme="majorHAnsi" w:cstheme="majorHAnsi"/>
          </w:rPr>
          <w:delText>At the inception of this project, the parallel I/O code was poorly documented, bot</w:delText>
        </w:r>
        <w:r w:rsidR="004950D9" w:rsidDel="007B7642">
          <w:rPr>
            <w:rFonts w:asciiTheme="majorHAnsi" w:hAnsiTheme="majorHAnsi" w:cstheme="majorHAnsi"/>
          </w:rPr>
          <w:delText>h internally and externally</w:delText>
        </w:r>
        <w:r w:rsidR="00774E0A" w:rsidDel="007B7642">
          <w:rPr>
            <w:rFonts w:asciiTheme="majorHAnsi" w:hAnsiTheme="majorHAnsi" w:cstheme="majorHAnsi"/>
          </w:rPr>
          <w:delText xml:space="preserve">. </w:delText>
        </w:r>
        <w:r w:rsidR="00C76C62" w:rsidDel="007B7642">
          <w:rPr>
            <w:rFonts w:asciiTheme="majorHAnsi" w:hAnsiTheme="majorHAnsi" w:cstheme="majorHAnsi"/>
          </w:rPr>
          <w:delText>Careful study of the code was required to understand</w:delText>
        </w:r>
        <w:r w:rsidR="00774E0A" w:rsidDel="007B7642">
          <w:rPr>
            <w:rFonts w:asciiTheme="majorHAnsi" w:hAnsiTheme="majorHAnsi" w:cstheme="majorHAnsi"/>
          </w:rPr>
          <w:delText xml:space="preserve"> implementation </w:delText>
        </w:r>
        <w:r w:rsidR="00C76C62" w:rsidDel="007B7642">
          <w:rPr>
            <w:rFonts w:asciiTheme="majorHAnsi" w:hAnsiTheme="majorHAnsi" w:cstheme="majorHAnsi"/>
          </w:rPr>
          <w:delText xml:space="preserve">details and </w:delText>
        </w:r>
        <w:r w:rsidR="007E0CDB" w:rsidDel="007B7642">
          <w:rPr>
            <w:rFonts w:asciiTheme="majorHAnsi" w:hAnsiTheme="majorHAnsi" w:cstheme="majorHAnsi"/>
          </w:rPr>
          <w:delText>the</w:delText>
        </w:r>
        <w:r w:rsidR="00C76C62" w:rsidDel="007B7642">
          <w:rPr>
            <w:rFonts w:asciiTheme="majorHAnsi" w:hAnsiTheme="majorHAnsi" w:cstheme="majorHAnsi"/>
          </w:rPr>
          <w:delText>ir</w:delText>
        </w:r>
        <w:r w:rsidR="007E0CDB" w:rsidDel="007B7642">
          <w:rPr>
            <w:rFonts w:asciiTheme="majorHAnsi" w:hAnsiTheme="majorHAnsi" w:cstheme="majorHAnsi"/>
          </w:rPr>
          <w:delText xml:space="preserve"> motivations </w:delText>
        </w:r>
        <w:r w:rsidR="00C76C62" w:rsidDel="007B7642">
          <w:rPr>
            <w:rFonts w:asciiTheme="majorHAnsi" w:hAnsiTheme="majorHAnsi" w:cstheme="majorHAnsi"/>
          </w:rPr>
          <w:delText>often remained</w:delText>
        </w:r>
        <w:r w:rsidR="007E0CDB" w:rsidDel="007B7642">
          <w:rPr>
            <w:rFonts w:asciiTheme="majorHAnsi" w:hAnsiTheme="majorHAnsi" w:cstheme="majorHAnsi"/>
          </w:rPr>
          <w:delText xml:space="preserve"> opaque.</w:delText>
        </w:r>
        <w:r w:rsidDel="007B7642">
          <w:rPr>
            <w:rFonts w:asciiTheme="majorHAnsi" w:hAnsiTheme="majorHAnsi" w:cstheme="majorHAnsi"/>
          </w:rPr>
          <w:delText xml:space="preserve"> While the internal documentation </w:delText>
        </w:r>
        <w:r w:rsidR="00B51DB1" w:rsidDel="007B7642">
          <w:rPr>
            <w:rFonts w:asciiTheme="majorHAnsi" w:hAnsiTheme="majorHAnsi" w:cstheme="majorHAnsi"/>
          </w:rPr>
          <w:delText>has improved significantly</w:delText>
        </w:r>
        <w:r w:rsidDel="007B7642">
          <w:rPr>
            <w:rFonts w:asciiTheme="majorHAnsi" w:hAnsiTheme="majorHAnsi" w:cstheme="majorHAnsi"/>
          </w:rPr>
          <w:delText xml:space="preserve">, </w:delText>
        </w:r>
        <w:r w:rsidDel="007B7642">
          <w:rPr>
            <w:rFonts w:asciiTheme="majorHAnsi" w:hAnsiTheme="majorHAnsi" w:cstheme="majorHAnsi"/>
          </w:rPr>
          <w:lastRenderedPageBreak/>
          <w:delText xml:space="preserve">there still is no external documentation. In light of this, some brief descriptions of the various </w:delText>
        </w:r>
        <w:r w:rsidR="004950D9" w:rsidDel="007B7642">
          <w:rPr>
            <w:rFonts w:asciiTheme="majorHAnsi" w:hAnsiTheme="majorHAnsi" w:cstheme="majorHAnsi"/>
          </w:rPr>
          <w:delText>optimizations</w:delText>
        </w:r>
        <w:r w:rsidDel="007B7642">
          <w:rPr>
            <w:rFonts w:asciiTheme="majorHAnsi" w:hAnsiTheme="majorHAnsi" w:cstheme="majorHAnsi"/>
          </w:rPr>
          <w:delText xml:space="preserve"> available to the library as it performs parallel I/O are provided here.</w:delText>
        </w:r>
      </w:del>
    </w:p>
    <w:p w14:paraId="0F25ABAF" w14:textId="06C7C38F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 xml:space="preserve">may </w:t>
      </w:r>
      <w:del w:id="7" w:author="Kim, Jong H" w:date="2013-02-12T11:22:00Z">
        <w:r w:rsidR="00EB6646" w:rsidDel="007B7642">
          <w:delText xml:space="preserve">soon </w:delText>
        </w:r>
      </w:del>
      <w:r w:rsidR="00EB6646">
        <w:t>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t>General Parallel I/O Concerns</w:t>
      </w:r>
    </w:p>
    <w:p w14:paraId="0932F4E3" w14:textId="1EF8EC0A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</w:t>
      </w:r>
      <w:r w:rsidR="00B00951">
        <w:rPr>
          <w:rFonts w:hint="eastAsia"/>
          <w:lang w:eastAsia="ko-KR"/>
        </w:rPr>
        <w:t xml:space="preserve"> collectively</w:t>
      </w:r>
      <w:r w:rsidR="00EB6646">
        <w:t xml:space="preserve"> instead.</w:t>
      </w:r>
      <w:r>
        <w:t xml:space="preserve"> The following conditions</w:t>
      </w:r>
      <w:r w:rsidR="004950D9">
        <w:rPr>
          <w:rStyle w:val="FootnoteReference"/>
        </w:rPr>
        <w:footnoteReference w:id="2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2A671BB8" w:rsidR="00980571" w:rsidRDefault="003250B6" w:rsidP="00980571">
      <w:pPr>
        <w:pStyle w:val="ListParagraph"/>
        <w:numPr>
          <w:ilvl w:val="0"/>
          <w:numId w:val="44"/>
        </w:numPr>
        <w:spacing w:after="0"/>
      </w:pPr>
      <w:r>
        <w:t>The file is begin accessed with</w:t>
      </w:r>
      <w:r w:rsidR="00980571">
        <w:t xml:space="preserve"> the MPI</w:t>
      </w:r>
      <w:r>
        <w:t>-</w:t>
      </w:r>
      <w:r w:rsidR="00980571">
        <w:t>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3"/>
      </w:r>
    </w:p>
    <w:p w14:paraId="4BA54810" w14:textId="226A9CA3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</w:t>
      </w:r>
      <w:r w:rsidR="003250B6">
        <w:t>’s storage</w:t>
      </w:r>
      <w:r>
        <w:t xml:space="preserve"> is neither contiguous nor chunked</w:t>
      </w:r>
    </w:p>
    <w:p w14:paraId="1ECA62DC" w14:textId="51AB7B9B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  <w:r w:rsidR="003250B6">
        <w:t xml:space="preserve"> (in the case of chunked dataset storage)</w:t>
      </w:r>
    </w:p>
    <w:p w14:paraId="158D5962" w14:textId="49AC5D52" w:rsidR="00360AF7" w:rsidRDefault="00980571" w:rsidP="00360AF7">
      <w:pPr>
        <w:spacing w:after="0"/>
        <w:rPr>
          <w:lang w:eastAsia="ko-KR"/>
        </w:rPr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</w:t>
      </w:r>
      <w:r w:rsidR="003250B6">
        <w:t xml:space="preserve"> </w:t>
      </w:r>
      <w:r>
        <w:t>If the dataset</w:t>
      </w:r>
      <w:r w:rsidR="004677B2">
        <w:t>’s storage</w:t>
      </w:r>
      <w:r>
        <w:t xml:space="preserve"> is contiguous, collective I/O proceeds without </w:t>
      </w:r>
      <w:r w:rsidR="001B19FB">
        <w:t>further consideration</w:t>
      </w:r>
      <w:r w:rsidR="00D9732D">
        <w:rPr>
          <w:rFonts w:hint="eastAsia"/>
          <w:lang w:eastAsia="ko-KR"/>
        </w:rPr>
        <w:t xml:space="preserve"> and </w:t>
      </w:r>
      <w:r w:rsidR="00D9732D">
        <w:t>will never switch to independent</w:t>
      </w:r>
      <w:r w:rsidR="00D9732D">
        <w:rPr>
          <w:rFonts w:hint="eastAsia"/>
          <w:lang w:eastAsia="ko-KR"/>
        </w:rPr>
        <w:t xml:space="preserve"> I/O</w:t>
      </w:r>
      <w:r w:rsidR="00D9732D">
        <w:t>.</w:t>
      </w:r>
      <w:r>
        <w:t xml:space="preserve"> </w:t>
      </w:r>
      <w:r w:rsidR="003250B6">
        <w:rPr>
          <w:lang w:eastAsia="ko-KR"/>
        </w:rPr>
        <w:t xml:space="preserve"> </w:t>
      </w:r>
      <w:r w:rsidR="00D9732D">
        <w:rPr>
          <w:rFonts w:hint="eastAsia"/>
          <w:lang w:eastAsia="ko-KR"/>
        </w:rPr>
        <w:t>However i</w:t>
      </w:r>
      <w:r>
        <w:t>f the dataset</w:t>
      </w:r>
      <w:r w:rsidR="004677B2">
        <w:t>’s storage</w:t>
      </w:r>
      <w:r>
        <w:t xml:space="preserve"> is chunked, </w:t>
      </w:r>
      <w:r w:rsidR="00BA5992">
        <w:rPr>
          <w:rFonts w:hint="eastAsia"/>
          <w:lang w:eastAsia="ko-KR"/>
        </w:rPr>
        <w:t xml:space="preserve">a user can </w:t>
      </w:r>
      <w:r w:rsidR="00B62A52">
        <w:rPr>
          <w:rFonts w:hint="eastAsia"/>
          <w:lang w:eastAsia="ko-KR"/>
        </w:rPr>
        <w:t>set</w:t>
      </w:r>
      <w:r w:rsidR="00BA5992">
        <w:rPr>
          <w:rFonts w:hint="eastAsia"/>
          <w:lang w:eastAsia="ko-KR"/>
        </w:rPr>
        <w:t xml:space="preserve"> an</w:t>
      </w:r>
      <w:r>
        <w:t xml:space="preserve"> optimization </w:t>
      </w:r>
      <w:r w:rsidR="004950D9">
        <w:t>scheme</w:t>
      </w:r>
      <w:r w:rsidR="00B62A52">
        <w:rPr>
          <w:rFonts w:hint="eastAsia"/>
          <w:lang w:eastAsia="ko-KR"/>
        </w:rPr>
        <w:t xml:space="preserve"> </w:t>
      </w:r>
      <w:r w:rsidR="004677B2">
        <w:rPr>
          <w:lang w:eastAsia="ko-KR"/>
        </w:rPr>
        <w:t xml:space="preserve">for choosing collective or independent access on the chunks </w:t>
      </w:r>
      <w:r w:rsidR="00B62A52">
        <w:rPr>
          <w:rFonts w:hint="eastAsia"/>
          <w:lang w:eastAsia="ko-KR"/>
        </w:rPr>
        <w:t xml:space="preserve">via </w:t>
      </w:r>
      <w:r w:rsidR="003250B6">
        <w:rPr>
          <w:lang w:eastAsia="ko-KR"/>
        </w:rPr>
        <w:t xml:space="preserve">the </w:t>
      </w:r>
      <w:r w:rsidR="00B62A52" w:rsidRPr="00F000B8">
        <w:rPr>
          <w:rFonts w:ascii="Courier New" w:hAnsi="Courier New" w:cs="Courier New"/>
          <w:lang w:eastAsia="ko-KR"/>
        </w:rPr>
        <w:t>H5Pset_dxpl_mpio_chunk_opt</w:t>
      </w:r>
      <w:r w:rsidR="00B62A52">
        <w:rPr>
          <w:rFonts w:hint="eastAsia"/>
          <w:lang w:eastAsia="ko-KR"/>
        </w:rPr>
        <w:t xml:space="preserve"> API</w:t>
      </w:r>
      <w:r w:rsidR="003250B6">
        <w:rPr>
          <w:lang w:eastAsia="ko-KR"/>
        </w:rPr>
        <w:t xml:space="preserve"> call</w:t>
      </w:r>
      <w:r>
        <w:t>.</w:t>
      </w:r>
      <w:r w:rsidR="00BA5992">
        <w:rPr>
          <w:rFonts w:hint="eastAsia"/>
          <w:lang w:eastAsia="ko-KR"/>
        </w:rPr>
        <w:t xml:space="preserve"> </w:t>
      </w:r>
      <w:r>
        <w:t xml:space="preserve"> </w:t>
      </w:r>
      <w:r w:rsidR="00360AF7">
        <w:rPr>
          <w:rFonts w:hint="eastAsia"/>
          <w:lang w:eastAsia="ko-KR"/>
        </w:rPr>
        <w:t>R</w:t>
      </w:r>
      <w:r w:rsidR="00D9732D" w:rsidRPr="00360AF7">
        <w:rPr>
          <w:lang w:eastAsia="ko-KR"/>
        </w:rPr>
        <w:t>efer to</w:t>
      </w:r>
      <w:r w:rsidR="0056479D" w:rsidRPr="00360AF7">
        <w:t xml:space="preserve"> the flowchart</w:t>
      </w:r>
      <w:r w:rsidR="00360AF7">
        <w:rPr>
          <w:rFonts w:hint="eastAsia"/>
          <w:lang w:eastAsia="ko-KR"/>
        </w:rPr>
        <w:t xml:space="preserve"> </w:t>
      </w:r>
      <w:r w:rsidR="00360AF7">
        <w:rPr>
          <w:lang w:eastAsia="ko-KR"/>
        </w:rPr>
        <w:t>“</w:t>
      </w:r>
      <w:r w:rsidR="00360AF7">
        <w:rPr>
          <w:rFonts w:hint="eastAsia"/>
          <w:lang w:eastAsia="ko-KR"/>
        </w:rPr>
        <w:t>Optimizations for Chunk Collective I/O</w:t>
      </w:r>
      <w:r w:rsidR="00360AF7">
        <w:rPr>
          <w:lang w:eastAsia="ko-KR"/>
        </w:rPr>
        <w:t>”</w:t>
      </w:r>
      <w:r w:rsidR="0056479D" w:rsidRPr="00360AF7">
        <w:t xml:space="preserve"> at the end of this document for </w:t>
      </w:r>
      <w:r w:rsidR="003B2BD8" w:rsidRPr="00360AF7">
        <w:t xml:space="preserve">the </w:t>
      </w:r>
      <w:r w:rsidR="0056479D" w:rsidRPr="00360AF7">
        <w:t xml:space="preserve">details </w:t>
      </w:r>
      <w:r w:rsidR="003B2BD8" w:rsidRPr="00360AF7">
        <w:t xml:space="preserve">of </w:t>
      </w:r>
      <w:r w:rsidR="0056479D" w:rsidRPr="00360AF7">
        <w:t>this decision process</w:t>
      </w:r>
      <w:r w:rsidR="0056479D">
        <w:t xml:space="preserve">. </w:t>
      </w:r>
      <w:r w:rsidR="003250B6">
        <w:rPr>
          <w:lang w:eastAsia="ko-KR"/>
        </w:rPr>
        <w:t xml:space="preserve"> </w:t>
      </w:r>
      <w:r w:rsidR="001512B6">
        <w:rPr>
          <w:rFonts w:hint="eastAsia"/>
          <w:lang w:eastAsia="ko-KR"/>
        </w:rPr>
        <w:t>Also r</w:t>
      </w:r>
      <w:r w:rsidR="00360AF7" w:rsidRPr="00171D32">
        <w:rPr>
          <w:rFonts w:hint="eastAsia"/>
          <w:lang w:eastAsia="ko-KR"/>
        </w:rPr>
        <w:t xml:space="preserve">efer to </w:t>
      </w:r>
      <w:r w:rsidR="00360AF7" w:rsidRPr="00F000B8">
        <w:rPr>
          <w:rFonts w:ascii="Courier New" w:hAnsi="Courier New" w:cs="Courier New"/>
          <w:lang w:eastAsia="ko-KR"/>
        </w:rPr>
        <w:t>H5Pset_dxpl_mpio_chunk_opt</w:t>
      </w:r>
      <w:r w:rsidR="00360AF7" w:rsidRPr="00171D32">
        <w:rPr>
          <w:rFonts w:hint="eastAsia"/>
          <w:lang w:eastAsia="ko-KR"/>
        </w:rPr>
        <w:t xml:space="preserve"> entry in HDF5 reference </w:t>
      </w:r>
      <w:r w:rsidR="00360AF7" w:rsidRPr="00171D32">
        <w:rPr>
          <w:lang w:eastAsia="ko-KR"/>
        </w:rPr>
        <w:t>manual</w:t>
      </w:r>
      <w:r w:rsidR="00360AF7" w:rsidRPr="00171D32">
        <w:rPr>
          <w:rStyle w:val="FootnoteReference"/>
        </w:rPr>
        <w:footnoteReference w:id="4"/>
      </w:r>
      <w:r w:rsidR="00360AF7" w:rsidRPr="00171D32">
        <w:rPr>
          <w:rFonts w:hint="eastAsia"/>
          <w:lang w:eastAsia="ko-KR"/>
        </w:rPr>
        <w:t xml:space="preserve">. </w:t>
      </w:r>
    </w:p>
    <w:p w14:paraId="63A03E92" w14:textId="77777777" w:rsidR="00360AF7" w:rsidRDefault="00360AF7" w:rsidP="0056479D">
      <w:pPr>
        <w:spacing w:after="0"/>
        <w:rPr>
          <w:lang w:eastAsia="ko-KR"/>
        </w:rPr>
      </w:pPr>
    </w:p>
    <w:p w14:paraId="17007B1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87FFE26" w14:textId="7484DE1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</w:t>
      </w:r>
      <w:r w:rsidR="004677B2">
        <w:rPr>
          <w:rFonts w:asciiTheme="majorHAnsi" w:hAnsiTheme="majorHAnsi" w:cstheme="majorHAnsi"/>
        </w:rPr>
        <w:t>for</w:t>
      </w:r>
      <w:r w:rsidR="004677B2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whether independent I/O, collective I/O or some mix of </w:t>
      </w:r>
      <w:r w:rsidR="00B00951">
        <w:rPr>
          <w:rFonts w:asciiTheme="majorHAnsi" w:hAnsiTheme="majorHAnsi" w:cstheme="majorHAnsi" w:hint="eastAsia"/>
          <w:lang w:eastAsia="ko-KR"/>
        </w:rPr>
        <w:t>both</w:t>
      </w:r>
      <w:r w:rsidRPr="00CD5D7D">
        <w:rPr>
          <w:rFonts w:asciiTheme="majorHAnsi" w:hAnsiTheme="majorHAnsi" w:cstheme="majorHAnsi"/>
        </w:rPr>
        <w:t xml:space="preserve"> took place</w:t>
      </w:r>
      <w:r w:rsidR="004677B2">
        <w:rPr>
          <w:rFonts w:asciiTheme="majorHAnsi" w:hAnsiTheme="majorHAnsi" w:cstheme="majorHAnsi"/>
        </w:rPr>
        <w:t xml:space="preserve"> during the operation</w:t>
      </w:r>
      <w:r w:rsidRPr="00CD5D7D">
        <w:rPr>
          <w:rFonts w:asciiTheme="majorHAnsi" w:hAnsiTheme="majorHAnsi" w:cstheme="majorHAnsi"/>
        </w:rPr>
        <w:t>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10" w:name="_Toc288212107"/>
      <w:bookmarkEnd w:id="5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Default="00137984" w:rsidP="0056479D">
      <w:pPr>
        <w:pStyle w:val="Heading1"/>
        <w:rPr>
          <w:rFonts w:eastAsia="바탕"/>
          <w:lang w:eastAsia="ko-KR"/>
        </w:rPr>
      </w:pPr>
      <w:r>
        <w:lastRenderedPageBreak/>
        <w:t xml:space="preserve">New API Functions </w:t>
      </w:r>
      <w:r w:rsidR="00C06105" w:rsidRPr="00CD5D7D">
        <w:t>RM Entries</w:t>
      </w: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r w:rsidRPr="00EB6646">
        <w:rPr>
          <w:rStyle w:val="CodeChar"/>
        </w:rPr>
        <w:t>herr_t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</w:t>
      </w:r>
      <w:proofErr w:type="gramStart"/>
      <w:r w:rsidRPr="00CD5D7D">
        <w:rPr>
          <w:rStyle w:val="SourceText"/>
          <w:rFonts w:ascii="Courier New" w:hAnsi="Courier New" w:cs="Courier New"/>
          <w:color w:val="000000"/>
        </w:rPr>
        <w:t>mode</w:t>
      </w:r>
      <w:r w:rsidRPr="00CD5D7D">
        <w:rPr>
          <w:rFonts w:asciiTheme="majorHAnsi" w:hAnsiTheme="majorHAnsi" w:cstheme="majorHAnsi"/>
        </w:rPr>
        <w:t>(</w:t>
      </w:r>
      <w:proofErr w:type="spellStart"/>
      <w:proofErr w:type="gramEnd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7A0A5D91" w14:textId="3777168F" w:rsidR="00C06105" w:rsidRPr="00CD5D7D" w:rsidRDefault="00C06105" w:rsidP="0005230A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Retrieves the type of chunk optimization that HDF5 actually performed on the last parallel I/O call. </w:t>
      </w:r>
    </w:p>
    <w:p w14:paraId="7AB4800E" w14:textId="0A81DB69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 xml:space="preserve">etrieves the type of chunk optimization performed when collective I/O was requested. This property is </w:t>
      </w:r>
      <w:r w:rsidRPr="004677B2">
        <w:rPr>
          <w:rFonts w:asciiTheme="minorHAnsi" w:hAnsiTheme="minorHAnsi"/>
        </w:rPr>
        <w:t xml:space="preserve">set </w:t>
      </w:r>
      <w:r w:rsidR="00011D62" w:rsidRPr="004677B2">
        <w:rPr>
          <w:rFonts w:asciiTheme="minorHAnsi" w:hAnsiTheme="minorHAnsi" w:cs="Times New Roman"/>
          <w:color w:val="000000"/>
        </w:rPr>
        <w:t>by</w:t>
      </w:r>
      <w:r w:rsidR="00011D6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011D62" w:rsidRPr="00F000B8">
        <w:rPr>
          <w:rFonts w:ascii="Courier New" w:eastAsia="Times New Roman" w:hAnsi="Courier New" w:cs="Courier New"/>
          <w:color w:val="000000"/>
        </w:rPr>
        <w:t>H5Pset_dxpl_mpio_chunk_opt</w:t>
      </w:r>
      <w:r w:rsidR="00011D62" w:rsidRPr="00F10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D5D7D">
        <w:t>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BA5992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 w:rsidRPr="0005230A">
        <w:rPr>
          <w:rStyle w:val="SourceText"/>
          <w:rFonts w:ascii="Courier New" w:hAnsi="Courier New" w:cs="Courier New"/>
          <w:color w:val="000000"/>
        </w:rPr>
        <w:br/>
      </w:r>
      <w:r w:rsidRPr="009D3E03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533A42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36868E32" w14:textId="02FC5602" w:rsidR="00FF1E3E" w:rsidRDefault="00011D62" w:rsidP="004677B2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Pr="004677B2">
        <w:rPr>
          <w:rStyle w:val="SourceText"/>
          <w:rFonts w:asciiTheme="majorHAnsi" w:hAnsiTheme="majorHAnsi" w:cstheme="majorHAnsi"/>
          <w:color w:val="000000"/>
        </w:rPr>
        <w:t xml:space="preserve">Collective I/O is performed </w:t>
      </w:r>
      <w:r w:rsidR="007F2A1E">
        <w:rPr>
          <w:rFonts w:ascii="Times New Roman" w:hAnsi="Times New Roman" w:cs="Times New Roman"/>
        </w:rPr>
        <w:t>on</w:t>
      </w:r>
      <w:r w:rsidRPr="001F1697">
        <w:rPr>
          <w:rFonts w:ascii="Times New Roman" w:eastAsia="Times New Roman" w:hAnsi="Times New Roman" w:cs="Times New Roman"/>
        </w:rPr>
        <w:t xml:space="preserve"> all chunks</w:t>
      </w:r>
      <w:r w:rsidR="007F2A1E">
        <w:rPr>
          <w:rFonts w:ascii="Times New Roman" w:eastAsia="Times New Roman" w:hAnsi="Times New Roman" w:cs="Times New Roman"/>
        </w:rPr>
        <w:t xml:space="preserve"> together</w:t>
      </w:r>
      <w:r w:rsidRPr="004677B2">
        <w:rPr>
          <w:rStyle w:val="SourceText"/>
          <w:rFonts w:asciiTheme="majorHAnsi" w:hAnsiTheme="majorHAnsi" w:cstheme="majorHAnsi"/>
          <w:color w:val="000000"/>
        </w:rPr>
        <w:t>.</w:t>
      </w:r>
      <w:r w:rsidR="00FF1E3E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1A2CFF76" w14:textId="71F1C680" w:rsidR="00FF1E3E" w:rsidRPr="004677B2" w:rsidRDefault="004677B2" w:rsidP="004677B2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eastAsia="바탕" w:hAnsiTheme="majorHAnsi" w:cstheme="majorHAnsi"/>
          <w:lang w:eastAsia="ko-KR"/>
        </w:rPr>
      </w:pPr>
      <w:proofErr w:type="gramStart"/>
      <w:r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>Corresponds to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the </w:t>
      </w:r>
      <w:r w:rsidR="00FF1E3E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H5FD_MPIO_CHUNK_ONE_IO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mode</w:t>
      </w:r>
      <w:r w:rsidR="006C7509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6C7509">
        <w:rPr>
          <w:rFonts w:ascii="Courier New" w:hAnsi="Courier New" w:cs="Courier New"/>
          <w:lang w:eastAsia="ko-KR"/>
        </w:rPr>
        <w:t>.</w:t>
      </w:r>
      <w:proofErr w:type="gramEnd"/>
    </w:p>
    <w:p w14:paraId="43A2CFC7" w14:textId="77777777" w:rsidR="00011D62" w:rsidRDefault="00011D62" w:rsidP="004677B2">
      <w:pPr>
        <w:spacing w:after="0"/>
        <w:ind w:left="360"/>
        <w:rPr>
          <w:rFonts w:ascii="Courier New" w:hAnsi="Courier New" w:cs="Courier New"/>
          <w:lang w:eastAsia="ko-KR"/>
        </w:rPr>
      </w:pPr>
      <w:r w:rsidRPr="004677B2">
        <w:rPr>
          <w:rFonts w:ascii="Courier New" w:eastAsia="Times New Roman" w:hAnsi="Courier New" w:cs="Courier New"/>
          <w:szCs w:val="24"/>
        </w:rPr>
        <w:t>H5D_MPIO_COLL_CHUNK_ATONC</w:t>
      </w:r>
      <w:r>
        <w:rPr>
          <w:rFonts w:ascii="Courier New" w:hAnsi="Courier New" w:cs="Courier New" w:hint="eastAsia"/>
          <w:lang w:eastAsia="ko-KR"/>
        </w:rPr>
        <w:t>E</w:t>
      </w:r>
    </w:p>
    <w:p w14:paraId="16FC6BEB" w14:textId="6C6CDA09" w:rsidR="00011D62" w:rsidRPr="007F2A1E" w:rsidRDefault="00011D62" w:rsidP="007F2A1E">
      <w:pPr>
        <w:spacing w:after="0"/>
        <w:ind w:left="720"/>
        <w:rPr>
          <w:rFonts w:asciiTheme="majorHAnsi" w:hAnsiTheme="majorHAnsi" w:cs="Courier New"/>
          <w:szCs w:val="24"/>
          <w:lang w:eastAsia="ko-KR"/>
        </w:rPr>
      </w:pPr>
      <w:r w:rsidRPr="007F2A1E">
        <w:rPr>
          <w:rFonts w:asciiTheme="majorHAnsi" w:eastAsia="Times New Roman" w:hAnsiTheme="majorHAnsi" w:cs="Times New Roman"/>
          <w:szCs w:val="24"/>
        </w:rPr>
        <w:t xml:space="preserve">Each chunk </w:t>
      </w:r>
      <w:r w:rsidRPr="007F2A1E">
        <w:rPr>
          <w:rFonts w:asciiTheme="majorHAnsi" w:hAnsiTheme="majorHAnsi" w:cs="Times New Roman"/>
          <w:szCs w:val="24"/>
        </w:rPr>
        <w:t>is</w:t>
      </w:r>
      <w:r w:rsidRPr="007F2A1E">
        <w:rPr>
          <w:rFonts w:asciiTheme="majorHAnsi" w:eastAsia="Times New Roman" w:hAnsiTheme="majorHAnsi" w:cs="Times New Roman"/>
          <w:szCs w:val="24"/>
        </w:rPr>
        <w:t xml:space="preserve"> individually </w:t>
      </w:r>
      <w:r w:rsidRPr="007F2A1E">
        <w:rPr>
          <w:rFonts w:asciiTheme="majorHAnsi" w:hAnsiTheme="majorHAnsi" w:cs="Times New Roman"/>
          <w:szCs w:val="24"/>
        </w:rPr>
        <w:t>marked</w:t>
      </w:r>
      <w:r w:rsidRPr="007F2A1E">
        <w:rPr>
          <w:rFonts w:asciiTheme="majorHAnsi" w:eastAsia="Times New Roman" w:hAnsiTheme="majorHAnsi" w:cs="Times New Roman"/>
          <w:szCs w:val="24"/>
        </w:rPr>
        <w:t xml:space="preserve"> </w:t>
      </w:r>
      <w:r w:rsidRPr="007F2A1E">
        <w:rPr>
          <w:rFonts w:asciiTheme="majorHAnsi" w:hAnsiTheme="majorHAnsi" w:cs="Times New Roman"/>
          <w:szCs w:val="24"/>
        </w:rPr>
        <w:t xml:space="preserve">with </w:t>
      </w:r>
      <w:r w:rsidRPr="007F2A1E">
        <w:rPr>
          <w:rFonts w:asciiTheme="majorHAnsi" w:eastAsia="Times New Roman" w:hAnsiTheme="majorHAnsi" w:cs="Times New Roman"/>
          <w:szCs w:val="24"/>
        </w:rPr>
        <w:t xml:space="preserve">collective or </w:t>
      </w:r>
      <w:r w:rsidRPr="007F2A1E">
        <w:rPr>
          <w:rFonts w:asciiTheme="majorHAnsi" w:hAnsiTheme="majorHAnsi" w:cs="Times New Roman"/>
          <w:szCs w:val="24"/>
        </w:rPr>
        <w:t>individual based on how many processes are assigned to that chunk</w:t>
      </w:r>
      <w:r w:rsidRPr="007F2A1E">
        <w:rPr>
          <w:rFonts w:asciiTheme="majorHAnsi" w:eastAsia="Times New Roman" w:hAnsiTheme="majorHAnsi" w:cs="Times New Roman"/>
          <w:szCs w:val="24"/>
        </w:rPr>
        <w:t xml:space="preserve">. If the fraction is greater than the </w:t>
      </w:r>
      <w:r w:rsidRPr="007F2A1E">
        <w:rPr>
          <w:rFonts w:asciiTheme="majorHAnsi" w:hAnsiTheme="majorHAnsi" w:cs="Times New Roman"/>
          <w:szCs w:val="24"/>
        </w:rPr>
        <w:t>chunk-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 xml:space="preserve">threshold, </w:t>
      </w:r>
      <w:r w:rsidRPr="007F2A1E">
        <w:rPr>
          <w:rFonts w:asciiTheme="majorHAnsi" w:hAnsiTheme="majorHAnsi" w:cs="Times New Roman"/>
          <w:szCs w:val="24"/>
        </w:rPr>
        <w:t xml:space="preserve">the chunk is marked as collective and </w:t>
      </w:r>
      <w:r w:rsidRPr="007F2A1E">
        <w:rPr>
          <w:rFonts w:asciiTheme="majorHAnsi" w:eastAsia="Times New Roman" w:hAnsiTheme="majorHAnsi" w:cs="Times New Roman"/>
          <w:szCs w:val="24"/>
        </w:rPr>
        <w:t>collective I/O is performed</w:t>
      </w:r>
      <w:r w:rsidRPr="007F2A1E">
        <w:rPr>
          <w:rFonts w:asciiTheme="majorHAnsi" w:hAnsiTheme="majorHAnsi" w:cs="Times New Roman"/>
          <w:szCs w:val="24"/>
        </w:rPr>
        <w:t xml:space="preserve"> all at once for all the collective marked chunks.  </w:t>
      </w:r>
      <w:r w:rsidRPr="007F2A1E">
        <w:rPr>
          <w:rFonts w:asciiTheme="majorHAnsi" w:eastAsia="Times New Roman" w:hAnsiTheme="majorHAnsi" w:cs="Times New Roman"/>
          <w:szCs w:val="24"/>
        </w:rPr>
        <w:t>The chunk</w:t>
      </w:r>
      <w:r w:rsidRPr="007F2A1E">
        <w:rPr>
          <w:rFonts w:asciiTheme="majorHAnsi" w:hAnsiTheme="majorHAnsi" w:cs="Times New Roman"/>
          <w:szCs w:val="24"/>
        </w:rPr>
        <w:t>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>threshold can be set using </w:t>
      </w:r>
      <w:r w:rsidRPr="00F000B8">
        <w:rPr>
          <w:rFonts w:ascii="Courier New" w:eastAsia="Times New Roman" w:hAnsi="Courier New" w:cs="Courier New"/>
          <w:szCs w:val="24"/>
        </w:rPr>
        <w:t>H5Pset_dxpl_mpio_chunk_opt_ratio</w:t>
      </w:r>
      <w:r w:rsidRPr="007F2A1E">
        <w:rPr>
          <w:rFonts w:asciiTheme="majorHAnsi" w:eastAsia="Times New Roman" w:hAnsiTheme="majorHAnsi" w:cs="Times New Roman"/>
          <w:szCs w:val="24"/>
        </w:rPr>
        <w:t>. The default value is 60%.</w:t>
      </w:r>
    </w:p>
    <w:p w14:paraId="2EBB4314" w14:textId="59A48894" w:rsidR="00011D62" w:rsidRPr="007F2A1E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Style w:val="SourceText"/>
          <w:rFonts w:asciiTheme="majorHAnsi" w:eastAsia="바탕" w:hAnsiTheme="majorHAnsi" w:cs="Courier New"/>
          <w:color w:val="000000"/>
          <w:lang w:eastAsia="ko-KR"/>
        </w:rPr>
      </w:pPr>
      <w:proofErr w:type="gramStart"/>
      <w:r>
        <w:rPr>
          <w:rFonts w:asciiTheme="majorHAnsi" w:eastAsia="바탕" w:hAnsiTheme="majorHAnsi" w:cs="Times New Roman"/>
          <w:lang w:eastAsia="ko-KR"/>
        </w:rPr>
        <w:t>Corresponds to</w:t>
      </w:r>
      <w:r w:rsidR="00011D62" w:rsidRPr="007F2A1E">
        <w:rPr>
          <w:rFonts w:asciiTheme="majorHAnsi" w:hAnsiTheme="majorHAnsi" w:cs="Times New Roman"/>
        </w:rPr>
        <w:t xml:space="preserve"> </w:t>
      </w:r>
      <w:r w:rsidR="0005230A">
        <w:rPr>
          <w:rFonts w:asciiTheme="majorHAnsi" w:eastAsia="바탕" w:hAnsiTheme="majorHAnsi" w:cs="Times New Roman" w:hint="eastAsia"/>
          <w:lang w:eastAsia="ko-KR"/>
        </w:rPr>
        <w:t xml:space="preserve">the </w:t>
      </w:r>
      <w:r w:rsidR="00011D62" w:rsidRPr="00F000B8">
        <w:rPr>
          <w:rFonts w:ascii="Courier New" w:eastAsia="Times New Roman" w:hAnsi="Courier New" w:cs="Courier New"/>
        </w:rPr>
        <w:t>H5FD_MPIO_COLL_CHUNK_ATONCE_</w:t>
      </w:r>
      <w:r w:rsidR="00011D62" w:rsidRPr="00F000B8">
        <w:rPr>
          <w:rFonts w:ascii="Courier New" w:eastAsia="바탕" w:hAnsi="Courier New" w:cs="Courier New"/>
          <w:lang w:eastAsia="ko-KR"/>
        </w:rPr>
        <w:t>IO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>.</w:t>
      </w:r>
      <w:proofErr w:type="gramEnd"/>
    </w:p>
    <w:p w14:paraId="7E8318DB" w14:textId="4938A672" w:rsidR="0005230A" w:rsidRDefault="00C06105" w:rsidP="007F2A1E">
      <w:pPr>
        <w:pStyle w:val="Textbody"/>
        <w:tabs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proofErr w:type="gramStart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Same</w:t>
      </w:r>
      <w:proofErr w:type="gramEnd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as 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H5D_MPIO_COLL_CHUNK_ATONCE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case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, except 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that collective I/O is performed per chunk which is marked as collective instead of all at once for all the collective chunks.</w:t>
      </w:r>
      <w:r w:rsidR="00011D62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7816171F" w14:textId="2EE36B5D" w:rsidR="0005230A" w:rsidRDefault="007F2A1E" w:rsidP="007F2A1E">
      <w:pPr>
        <w:pStyle w:val="Textbody"/>
        <w:tabs>
          <w:tab w:val="left" w:pos="-15"/>
          <w:tab w:val="left" w:pos="0"/>
        </w:tabs>
        <w:spacing w:after="0"/>
        <w:ind w:left="1069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H5FD_MPIO_CHUNK_MULTI_IO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1E39A785" w14:textId="7CE7DCA9" w:rsidR="0005230A" w:rsidRDefault="0005230A" w:rsidP="007F2A1E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05230A">
        <w:rPr>
          <w:rStyle w:val="SourceText"/>
          <w:rFonts w:ascii="Courier New" w:hAnsi="Courier New" w:cs="Courier New"/>
          <w:color w:val="000000"/>
        </w:rPr>
        <w:t>H5D_MPIO_ALL_CHUNK_IND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Independent</w:t>
      </w:r>
      <w:r w:rsidR="007F2A1E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I/O is performed on all chunk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.</w:t>
      </w:r>
    </w:p>
    <w:p w14:paraId="0FA1E256" w14:textId="13C74787" w:rsidR="00C06105" w:rsidRPr="00CD5D7D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hAnsiTheme="majorHAnsi" w:cstheme="majorHAnsi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the</w:t>
      </w:r>
      <w:r w:rsidR="0005230A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H5FD_MPIO_ALL_CHUNK_IND_IO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lastRenderedPageBreak/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</w:t>
      </w:r>
      <w:proofErr w:type="gramStart"/>
      <w:r w:rsidRPr="006678C5">
        <w:rPr>
          <w:rStyle w:val="SourceText"/>
          <w:rFonts w:ascii="Courier New" w:hAnsi="Courier New" w:cs="Courier New"/>
          <w:color w:val="000000"/>
        </w:rPr>
        <w:t>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proofErr w:type="gramEnd"/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50D7F048" w14:textId="77777777" w:rsidR="001512B6" w:rsidRDefault="001512B6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  <w:lang w:eastAsia="ko-KR"/>
        </w:rPr>
      </w:pP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herr_t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</w:t>
      </w:r>
      <w:proofErr w:type="gramStart"/>
      <w:r w:rsidRPr="00EB6646">
        <w:rPr>
          <w:rStyle w:val="Emphasis"/>
          <w:rFonts w:ascii="Courier New" w:hAnsi="Courier New" w:cs="Courier New"/>
          <w:i w:val="0"/>
        </w:rPr>
        <w:t>mode(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23593B8C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05230A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05230A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05230A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 w:rsidRPr="0005230A">
        <w:t>via a data transfer property list (DXPL) that has been suitably modified with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Pr="0005230A">
        <w:rPr>
          <w:rStyle w:val="SourceText"/>
          <w:rFonts w:ascii="Courier New" w:hAnsi="Courier New" w:cs="Courier New"/>
          <w:color w:val="000000"/>
        </w:rPr>
        <w:t>H5Pset_dxpl_mpio</w:t>
      </w:r>
      <w:r w:rsidRPr="0005230A">
        <w:rPr>
          <w:rFonts w:asciiTheme="minorHAnsi" w:hAnsiTheme="minorHAnsi" w:cstheme="minorHAnsi"/>
          <w:color w:val="000000"/>
        </w:rPr>
        <w:t xml:space="preserve">. </w:t>
      </w:r>
      <w:r w:rsidR="0048712F" w:rsidRPr="0005230A">
        <w:rPr>
          <w:rFonts w:asciiTheme="minorHAnsi" w:hAnsiTheme="minorHAnsi" w:cstheme="minorHAnsi"/>
          <w:color w:val="000000"/>
        </w:rPr>
        <w:t xml:space="preserve">However, HDF5 </w:t>
      </w:r>
      <w:r w:rsidR="00185094">
        <w:rPr>
          <w:rFonts w:asciiTheme="minorHAnsi" w:hAnsiTheme="minorHAnsi" w:cstheme="minorHAnsi"/>
          <w:color w:val="000000"/>
        </w:rPr>
        <w:t>may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="00185094">
        <w:rPr>
          <w:rFonts w:asciiTheme="minorHAnsi" w:hAnsiTheme="minorHAnsi" w:cstheme="minorHAnsi"/>
          <w:color w:val="000000"/>
        </w:rPr>
        <w:t>bypass</w:t>
      </w:r>
      <w:r w:rsidR="00185094" w:rsidRPr="0005230A">
        <w:rPr>
          <w:rFonts w:asciiTheme="minorHAnsi" w:hAnsiTheme="minorHAnsi" w:cstheme="minorHAnsi"/>
          <w:color w:val="000000"/>
        </w:rPr>
        <w:t xml:space="preserve"> </w:t>
      </w:r>
      <w:r w:rsidR="0048712F" w:rsidRPr="0005230A">
        <w:rPr>
          <w:rFonts w:asciiTheme="minorHAnsi" w:hAnsiTheme="minorHAnsi" w:cstheme="minorHAnsi"/>
          <w:color w:val="000000"/>
        </w:rPr>
        <w:t xml:space="preserve">this request and perform </w:t>
      </w:r>
      <w:r w:rsidR="00FC20CE" w:rsidRPr="0005230A">
        <w:rPr>
          <w:rFonts w:asciiTheme="minorHAnsi" w:hAnsiTheme="minorHAnsi" w:cstheme="minorHAnsi"/>
          <w:color w:val="000000"/>
        </w:rPr>
        <w:t>independent I/O instead</w:t>
      </w:r>
      <w:r w:rsidR="00185094">
        <w:rPr>
          <w:rFonts w:asciiTheme="minorHAnsi" w:hAnsiTheme="minorHAnsi" w:cstheme="minorHAnsi"/>
          <w:color w:val="000000"/>
        </w:rPr>
        <w:t xml:space="preserve">, if certain </w:t>
      </w:r>
      <w:del w:id="11" w:author="Kim, Jong H" w:date="2013-02-12T13:54:00Z">
        <w:r w:rsidR="00185094" w:rsidDel="00907A9B">
          <w:rPr>
            <w:rFonts w:asciiTheme="minorHAnsi" w:hAnsiTheme="minorHAnsi" w:cstheme="minorHAnsi"/>
            <w:color w:val="000000"/>
          </w:rPr>
          <w:delText>circumstances</w:delText>
        </w:r>
      </w:del>
      <w:ins w:id="12" w:author="Kim, Jong H" w:date="2013-02-12T13:51:00Z">
        <w:r w:rsidR="00907A9B">
          <w:t>conditions</w:t>
        </w:r>
        <w:r w:rsidR="00907A9B">
          <w:rPr>
            <w:rStyle w:val="FootnoteReference"/>
          </w:rPr>
          <w:footnoteReference w:id="5"/>
        </w:r>
      </w:ins>
      <w:r w:rsidR="00185094">
        <w:rPr>
          <w:rFonts w:asciiTheme="minorHAnsi" w:hAnsiTheme="minorHAnsi" w:cstheme="minorHAnsi"/>
          <w:color w:val="000000"/>
        </w:rPr>
        <w:t xml:space="preserve"> are encountered</w:t>
      </w:r>
      <w:r w:rsidR="00FC20CE" w:rsidRPr="0005230A">
        <w:rPr>
          <w:rFonts w:asciiTheme="minorHAnsi" w:hAnsiTheme="minorHAnsi" w:cstheme="minorHAnsi"/>
          <w:color w:val="000000"/>
        </w:rPr>
        <w:t>.</w:t>
      </w:r>
      <w:r w:rsidRPr="0005230A">
        <w:rPr>
          <w:rFonts w:asciiTheme="minorHAnsi" w:hAnsiTheme="minorHAnsi" w:cstheme="minorHAnsi"/>
          <w:color w:val="000000"/>
        </w:rPr>
        <w:t xml:space="preserve"> This property allows the user to see what kind of</w:t>
      </w:r>
      <w:r w:rsidR="00185094">
        <w:rPr>
          <w:rFonts w:asciiTheme="minorHAnsi" w:hAnsiTheme="minorHAnsi" w:cstheme="minorHAnsi"/>
          <w:color w:val="000000"/>
        </w:rPr>
        <w:t xml:space="preserve"> parallel</w:t>
      </w:r>
      <w:r w:rsidRPr="0005230A">
        <w:rPr>
          <w:rFonts w:asciiTheme="minorHAnsi" w:hAnsiTheme="minorHAnsi" w:cstheme="minorHAnsi"/>
          <w:color w:val="000000"/>
        </w:rPr>
        <w:t xml:space="preserve"> I/O HDF5 actually performed. Used in conjunction with </w:t>
      </w:r>
      <w:r w:rsidRPr="0005230A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05230A">
        <w:rPr>
          <w:rFonts w:asciiTheme="minorHAnsi" w:hAnsiTheme="minorHAnsi" w:cstheme="minorHAnsi"/>
          <w:color w:val="000000"/>
        </w:rPr>
        <w:t xml:space="preserve">, this property </w:t>
      </w:r>
      <w:r w:rsidR="00FC20CE" w:rsidRPr="0005230A">
        <w:rPr>
          <w:rFonts w:asciiTheme="minorHAnsi" w:hAnsiTheme="minorHAnsi" w:cstheme="minorHAnsi"/>
          <w:color w:val="000000"/>
        </w:rPr>
        <w:t xml:space="preserve">allows the user to determine </w:t>
      </w:r>
      <w:r w:rsidRPr="0005230A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09F724E5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 xml:space="preserve">HDF5 performed one </w:t>
      </w:r>
      <w:r w:rsidR="00185094">
        <w:rPr>
          <w:rStyle w:val="SourceText"/>
          <w:rFonts w:asciiTheme="minorHAnsi" w:hAnsiTheme="minorHAnsi" w:cstheme="minorHAnsi"/>
        </w:rPr>
        <w:t xml:space="preserve">of </w:t>
      </w:r>
      <w:r w:rsidRPr="006678C5">
        <w:rPr>
          <w:rStyle w:val="SourceText"/>
          <w:rFonts w:asciiTheme="minorHAnsi" w:hAnsiTheme="minorHAnsi" w:cstheme="minorHAnsi"/>
        </w:rPr>
        <w:t xml:space="preserve">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each chunk was accessed independently.</w:t>
      </w:r>
    </w:p>
    <w:p w14:paraId="10BF242C" w14:textId="145BB3C2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lastRenderedPageBreak/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 xml:space="preserve">optimization schemes and </w:t>
      </w:r>
      <w:del w:id="25" w:author="Kim, Jong H" w:date="2013-02-12T11:58:00Z">
        <w:r w:rsidRPr="006678C5" w:rsidDel="00923CE9">
          <w:rPr>
            <w:rStyle w:val="SourceText"/>
            <w:rFonts w:asciiTheme="minorHAnsi" w:hAnsiTheme="minorHAnsi" w:cstheme="minorHAnsi"/>
          </w:rPr>
          <w:delText>each chunk was acces</w:delText>
        </w:r>
      </w:del>
      <w:del w:id="26" w:author="Kim, Jong H" w:date="2013-02-12T11:59:00Z">
        <w:r w:rsidRPr="006678C5" w:rsidDel="00923CE9">
          <w:rPr>
            <w:rStyle w:val="SourceText"/>
            <w:rFonts w:asciiTheme="minorHAnsi" w:hAnsiTheme="minorHAnsi" w:cstheme="minorHAnsi"/>
          </w:rPr>
          <w:delText>sed collectively</w:delText>
        </w:r>
      </w:del>
      <w:ins w:id="27" w:author="Kim, Jong H" w:date="2013-02-12T11:59:00Z">
        <w:r w:rsidR="00923CE9" w:rsidRPr="00923CE9">
          <w:t xml:space="preserve"> </w:t>
        </w:r>
        <w:r w:rsidR="00923CE9">
          <w:t>all chunks were accessed collectively</w:t>
        </w:r>
      </w:ins>
      <w:r w:rsidRPr="006678C5">
        <w:rPr>
          <w:rStyle w:val="SourceText"/>
          <w:rFonts w:asciiTheme="minorHAnsi" w:hAnsiTheme="minorHAnsi" w:cstheme="minorHAnsi"/>
        </w:rPr>
        <w:t>.</w:t>
      </w:r>
    </w:p>
    <w:p w14:paraId="0FDB68C1" w14:textId="1A2D2CE6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H5Pget_mpio_no_collective_cause</w:t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3D50CA8A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</w:t>
      </w:r>
      <w:proofErr w:type="gramStart"/>
      <w:r>
        <w:rPr>
          <w:rStyle w:val="Emphasis"/>
          <w:rFonts w:ascii="Courier New" w:hAnsi="Courier New" w:cs="Courier New"/>
          <w:i w:val="0"/>
        </w:rPr>
        <w:t>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r w:rsidR="001B11D8">
        <w:rPr>
          <w:rStyle w:val="Emphasis"/>
          <w:rFonts w:ascii="Courier New" w:hAnsi="Courier New" w:cs="Courier New"/>
          <w:i w:val="0"/>
        </w:rPr>
        <w:t>uint32_t</w:t>
      </w:r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r w:rsidR="005E0B16">
        <w:rPr>
          <w:rStyle w:val="Emphasis"/>
          <w:rFonts w:ascii="Courier New" w:hAnsi="Courier New" w:cs="Courier New"/>
          <w:i w:val="0"/>
        </w:rPr>
        <w:t xml:space="preserve"> </w:t>
      </w:r>
      <w:r w:rsidR="001B11D8">
        <w:rPr>
          <w:rStyle w:val="Emphasis"/>
          <w:rFonts w:ascii="Courier New" w:hAnsi="Courier New" w:cs="Courier New"/>
          <w:i w:val="0"/>
        </w:rPr>
        <w:br/>
        <w:t>uint32</w:t>
      </w:r>
      <w:r w:rsidR="005E0B16">
        <w:rPr>
          <w:rStyle w:val="Emphasis"/>
          <w:rFonts w:ascii="Courier New" w:hAnsi="Courier New" w:cs="Courier New"/>
          <w:i w:val="0"/>
        </w:rPr>
        <w:t xml:space="preserve">_t * </w:t>
      </w:r>
      <w:proofErr w:type="spellStart"/>
      <w:r w:rsidR="005E0B16">
        <w:rPr>
          <w:rStyle w:val="Emphasis"/>
          <w:rFonts w:ascii="Courier New" w:hAnsi="Courier New" w:cs="Courier New"/>
          <w:i w:val="0"/>
        </w:rPr>
        <w:t>global_no_collective_cause</w:t>
      </w:r>
      <w:proofErr w:type="spellEnd"/>
      <w:r w:rsidR="005E0B16">
        <w:rPr>
          <w:rStyle w:val="Emphasis"/>
          <w:rFonts w:ascii="Courier New" w:hAnsi="Courier New" w:cs="Courier New"/>
          <w:i w:val="0"/>
        </w:rPr>
        <w:t>)</w:t>
      </w:r>
    </w:p>
    <w:p w14:paraId="614AF948" w14:textId="721CEE8E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on the last parallel I/O call.</w:t>
      </w:r>
    </w:p>
    <w:p w14:paraId="144A24FD" w14:textId="52203CC2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r w:rsidR="009D08F8">
        <w:rPr>
          <w:rFonts w:asciiTheme="minorHAnsi" w:hAnsiTheme="minorHAnsi" w:cstheme="minorHAnsi"/>
          <w:color w:val="000000"/>
        </w:rPr>
        <w:t xml:space="preserve">can </w:t>
      </w:r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r w:rsidR="00EA01C1">
        <w:rPr>
          <w:rFonts w:asciiTheme="minorHAnsi" w:hAnsiTheme="minorHAnsi" w:cstheme="minorHAnsi"/>
          <w:color w:val="000000"/>
        </w:rPr>
        <w:t xml:space="preserve">and </w:t>
      </w:r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r w:rsidR="009D08F8">
        <w:rPr>
          <w:rFonts w:asciiTheme="minorHAnsi" w:hAnsiTheme="minorHAnsi" w:cstheme="minorHAnsi"/>
          <w:color w:val="000000"/>
        </w:rPr>
        <w:t>S</w:t>
      </w:r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r w:rsidR="0033371C">
        <w:rPr>
          <w:rFonts w:asciiTheme="minorHAnsi" w:hAnsiTheme="minorHAnsi" w:cstheme="minorHAnsi"/>
          <w:color w:val="000000"/>
        </w:rPr>
        <w:t xml:space="preserve">across </w:t>
      </w:r>
      <w:r w:rsidR="00F56F0A">
        <w:rPr>
          <w:rFonts w:asciiTheme="minorHAnsi" w:hAnsiTheme="minorHAnsi" w:cstheme="minorHAnsi"/>
          <w:color w:val="000000"/>
        </w:rPr>
        <w:t>the processes</w:t>
      </w:r>
      <w:r w:rsidR="0033371C">
        <w:rPr>
          <w:rFonts w:asciiTheme="minorHAnsi" w:hAnsiTheme="minorHAnsi" w:cstheme="minorHAnsi"/>
          <w:color w:val="000000"/>
        </w:rPr>
        <w:t xml:space="preserve"> of a parallel application.  T</w:t>
      </w:r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 xml:space="preserve">function </w:t>
      </w:r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>locally, in the local process</w:t>
      </w:r>
      <w:r w:rsidR="009D08F8">
        <w:rPr>
          <w:rFonts w:asciiTheme="minorHAnsi" w:hAnsiTheme="minorHAnsi" w:cstheme="minorHAnsi"/>
          <w:color w:val="000000"/>
        </w:rPr>
        <w:t>,</w:t>
      </w:r>
      <w:r w:rsidR="001C5051">
        <w:rPr>
          <w:rFonts w:asciiTheme="minorHAnsi" w:hAnsiTheme="minorHAnsi" w:cstheme="minorHAnsi"/>
          <w:color w:val="000000"/>
        </w:rPr>
        <w:t xml:space="preserve"> and </w:t>
      </w:r>
      <w:r w:rsidR="0033371C">
        <w:rPr>
          <w:rFonts w:asciiTheme="minorHAnsi" w:hAnsiTheme="minorHAnsi" w:cstheme="minorHAnsi"/>
          <w:color w:val="000000"/>
        </w:rPr>
        <w:t>globally, across all processe</w:t>
      </w:r>
      <w:r w:rsidR="00CC4995">
        <w:rPr>
          <w:rFonts w:asciiTheme="minorHAnsi" w:hAnsiTheme="minorHAnsi" w:cstheme="minorHAnsi"/>
          <w:color w:val="000000"/>
        </w:rPr>
        <w:t>s</w:t>
      </w:r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40A00E73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lastRenderedPageBreak/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r w:rsidR="0033371C">
        <w:t>serves two purposes.  It can be used to d</w:t>
      </w:r>
      <w:r w:rsidR="0033371C" w:rsidRPr="009B76F4">
        <w:t>etermine</w:t>
      </w:r>
      <w:r w:rsidR="0033371C">
        <w:t xml:space="preserve"> whether collective I/O was used for the last preceding parallel I/O call.  If </w:t>
      </w:r>
      <w:r w:rsidR="003D4E05">
        <w:t>collective I/O was not used</w:t>
      </w:r>
      <w:r w:rsidR="0033371C">
        <w:t>, it</w:t>
      </w:r>
      <w:r w:rsidR="0033371C" w:rsidRPr="009B76F4">
        <w:t xml:space="preserve"> </w:t>
      </w:r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>etrieves the cause</w:t>
      </w:r>
      <w:r w:rsidR="0046357E">
        <w:t>s</w:t>
      </w:r>
      <w:r w:rsidR="00D14983">
        <w:t xml:space="preserve"> that broke collective I/O</w:t>
      </w:r>
      <w:r w:rsidR="0033371C">
        <w:t xml:space="preserve"> on that </w:t>
      </w:r>
      <w:r w:rsidR="009D08F8">
        <w:t>parallel I/O call</w:t>
      </w:r>
      <w:r w:rsidR="00D14983" w:rsidRPr="00CD5D7D">
        <w:t>. Th</w:t>
      </w:r>
      <w:r w:rsidR="0033371C">
        <w:t xml:space="preserve">e properties retrieved by this function are </w:t>
      </w:r>
      <w:r w:rsidR="00D14983" w:rsidRPr="00CD5D7D">
        <w:t xml:space="preserve">set before I/O takes place and </w:t>
      </w:r>
      <w:r w:rsidR="0033371C">
        <w:t>are</w:t>
      </w:r>
      <w:r w:rsidR="009D08F8">
        <w:t xml:space="preserve"> retained </w:t>
      </w:r>
      <w:r w:rsidR="00D14983" w:rsidRPr="00CD5D7D">
        <w:t xml:space="preserve">even </w:t>
      </w:r>
      <w:r w:rsidR="009D08F8">
        <w:t>when</w:t>
      </w:r>
      <w:r w:rsidR="009D08F8" w:rsidRPr="00CD5D7D">
        <w:t xml:space="preserve"> </w:t>
      </w:r>
      <w:r w:rsidR="00D14983" w:rsidRPr="00CD5D7D">
        <w:t>I/O fails.</w:t>
      </w:r>
    </w:p>
    <w:p w14:paraId="05B99E99" w14:textId="77777777" w:rsidR="00FA6E29" w:rsidRPr="009B76F4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r w:rsidR="0033371C">
        <w:rPr>
          <w:rFonts w:asciiTheme="minorHAnsi" w:hAnsiTheme="minorHAnsi" w:cstheme="minorHAnsi"/>
        </w:rPr>
        <w:t xml:space="preserve"> </w:t>
      </w:r>
      <w:r w:rsidR="00DB18DE">
        <w:rPr>
          <w:rFonts w:asciiTheme="minorHAnsi" w:hAnsiTheme="minorHAnsi" w:cstheme="minorHAnsi"/>
        </w:rPr>
        <w:t>are as follows</w:t>
      </w:r>
      <w:r w:rsidR="0033371C">
        <w:rPr>
          <w:rFonts w:asciiTheme="minorHAnsi" w:hAnsiTheme="minorHAnsi" w:cstheme="minorHAnsi"/>
        </w:rPr>
        <w:t xml:space="preserve">; the numbers on the right are </w:t>
      </w:r>
      <w:r w:rsidR="001B11D8">
        <w:rPr>
          <w:rFonts w:asciiTheme="minorHAnsi" w:hAnsiTheme="minorHAnsi" w:cstheme="minorHAnsi"/>
        </w:rPr>
        <w:t>bitmask</w:t>
      </w:r>
      <w:r w:rsidR="0033371C">
        <w:rPr>
          <w:rFonts w:asciiTheme="minorHAnsi" w:hAnsiTheme="minorHAnsi" w:cstheme="minorHAnsi"/>
        </w:rPr>
        <w:t xml:space="preserve"> values:  </w:t>
      </w:r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0D601C5C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r w:rsidR="009D08F8">
        <w:rPr>
          <w:rStyle w:val="SourceText"/>
          <w:rFonts w:asciiTheme="minorHAnsi" w:hAnsiTheme="minorHAnsi" w:cstheme="minorHAnsi"/>
        </w:rPr>
        <w:t>were required</w:t>
      </w:r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3B2C9A83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39306A0F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9D08F8">
        <w:rPr>
          <w:rStyle w:val="SourceText"/>
          <w:rFonts w:asciiTheme="minorHAnsi" w:hAnsiTheme="minorHAnsi" w:cstheme="minorHAnsi"/>
          <w:color w:val="000000"/>
        </w:rPr>
        <w:t>wa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11618C75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r w:rsidR="009D08F8">
        <w:rPr>
          <w:rStyle w:val="SourceText"/>
          <w:rFonts w:asciiTheme="minorHAnsi" w:hAnsiTheme="minorHAnsi" w:cstheme="minorHAnsi"/>
          <w:color w:val="000000"/>
        </w:rPr>
        <w:t>we</w:t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66561129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spacing w:after="0"/>
        <w:rPr>
          <w:rStyle w:val="SourceText"/>
        </w:rPr>
      </w:pPr>
      <w:r>
        <w:rPr>
          <w:rFonts w:asciiTheme="minorHAnsi" w:hAnsiTheme="minorHAnsi" w:cstheme="minorHAnsi"/>
        </w:rPr>
        <w:t xml:space="preserve">The above name/value pairs are members of the </w:t>
      </w:r>
      <w:r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>
        <w:rPr>
          <w:rFonts w:asciiTheme="minorHAnsi" w:hAnsiTheme="minorHAnsi" w:cstheme="minorHAnsi"/>
        </w:rPr>
        <w:t>enumeration</w:t>
      </w:r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15DF67F9" w14:textId="77777777" w:rsidR="0033371C" w:rsidRDefault="0033371C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b/>
          <w:strike/>
          <w:color w:val="000000"/>
        </w:rPr>
      </w:pPr>
    </w:p>
    <w:p w14:paraId="5F79BEE3" w14:textId="5660BCC3" w:rsidR="0008362A" w:rsidRDefault="001C0CC7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D08F8">
        <w:rPr>
          <w:rFonts w:asciiTheme="minorHAnsi" w:hAnsiTheme="minorHAnsi" w:cstheme="minorHAnsi"/>
          <w:color w:val="000000"/>
        </w:rPr>
        <w:t>whether</w:t>
      </w:r>
      <w:r w:rsidR="00CF7CAE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it </w:t>
      </w:r>
      <w:r w:rsidR="00FC7B7A">
        <w:rPr>
          <w:rFonts w:asciiTheme="minorHAnsi" w:hAnsiTheme="minorHAnsi" w:cstheme="minorHAnsi"/>
          <w:color w:val="000000"/>
        </w:rPr>
        <w:t>can perform collective I/O</w:t>
      </w:r>
      <w:r w:rsidR="00930013">
        <w:rPr>
          <w:rFonts w:asciiTheme="minorHAnsi" w:hAnsiTheme="minorHAnsi" w:cstheme="minorHAnsi"/>
          <w:color w:val="000000"/>
        </w:rPr>
        <w:t xml:space="preserve"> and </w:t>
      </w:r>
      <w:r w:rsidR="00FC7B7A">
        <w:rPr>
          <w:rFonts w:asciiTheme="minorHAnsi" w:hAnsiTheme="minorHAnsi" w:cstheme="minorHAnsi"/>
          <w:color w:val="000000"/>
        </w:rPr>
        <w:t>broadcast</w:t>
      </w:r>
      <w:r w:rsidR="001856B5">
        <w:rPr>
          <w:rFonts w:asciiTheme="minorHAnsi" w:hAnsiTheme="minorHAnsi" w:cstheme="minorHAnsi"/>
          <w:color w:val="000000"/>
        </w:rPr>
        <w:t>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the</w:t>
      </w:r>
      <w:r w:rsidR="009D08F8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result</w:t>
      </w:r>
      <w:r w:rsidR="00CC4995">
        <w:rPr>
          <w:rFonts w:asciiTheme="minorHAnsi" w:hAnsiTheme="minorHAnsi" w:cstheme="minorHAnsi"/>
          <w:color w:val="000000"/>
        </w:rPr>
        <w:t>.</w:t>
      </w:r>
      <w:r w:rsidR="007105C4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Those results are combined to make a collective decision</w:t>
      </w:r>
      <w:r w:rsidR="0033371C">
        <w:rPr>
          <w:rFonts w:asciiTheme="minorHAnsi" w:hAnsiTheme="minorHAnsi" w:cstheme="minorHAnsi"/>
          <w:color w:val="000000"/>
        </w:rPr>
        <w:t>; c</w:t>
      </w:r>
      <w:r w:rsidR="00FC7B7A">
        <w:rPr>
          <w:rFonts w:asciiTheme="minorHAnsi" w:hAnsiTheme="minorHAnsi" w:cstheme="minorHAnsi"/>
          <w:color w:val="000000"/>
        </w:rPr>
        <w:t xml:space="preserve">ollective I/O will be performed only if all processes can perform collective </w:t>
      </w:r>
      <w:r w:rsidR="00CC4995">
        <w:rPr>
          <w:rFonts w:asciiTheme="minorHAnsi" w:hAnsiTheme="minorHAnsi" w:cstheme="minorHAnsi"/>
          <w:color w:val="000000"/>
        </w:rPr>
        <w:t>I/O</w:t>
      </w:r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5DCAB8E6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collective I/O was not used, t</w:t>
      </w:r>
      <w:r w:rsidR="00BF11E8">
        <w:rPr>
          <w:rFonts w:asciiTheme="minorHAnsi" w:hAnsiTheme="minorHAnsi" w:cstheme="minorHAnsi"/>
          <w:color w:val="000000"/>
        </w:rPr>
        <w:t xml:space="preserve">he causes that </w:t>
      </w:r>
      <w:r w:rsidR="009D08F8">
        <w:rPr>
          <w:rFonts w:asciiTheme="minorHAnsi" w:hAnsiTheme="minorHAnsi" w:cstheme="minorHAnsi"/>
          <w:color w:val="000000"/>
        </w:rPr>
        <w:t xml:space="preserve">prevented </w:t>
      </w:r>
      <w:r>
        <w:rPr>
          <w:rFonts w:asciiTheme="minorHAnsi" w:hAnsiTheme="minorHAnsi" w:cstheme="minorHAnsi"/>
          <w:color w:val="000000"/>
        </w:rPr>
        <w:t>it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are reported by </w:t>
      </w:r>
      <w:r w:rsidR="00930013">
        <w:rPr>
          <w:rFonts w:asciiTheme="minorHAnsi" w:hAnsiTheme="minorHAnsi" w:cstheme="minorHAnsi"/>
          <w:color w:val="000000"/>
        </w:rPr>
        <w:t xml:space="preserve">individual process by </w:t>
      </w:r>
      <w:r w:rsidR="00CC4995">
        <w:rPr>
          <w:rFonts w:asciiTheme="minorHAnsi" w:hAnsiTheme="minorHAnsi" w:cstheme="minorHAnsi"/>
          <w:color w:val="000000"/>
        </w:rPr>
        <w:t xml:space="preserve">means of </w:t>
      </w:r>
      <w:r w:rsidR="00BF11E8">
        <w:rPr>
          <w:rFonts w:asciiTheme="minorHAnsi" w:hAnsiTheme="minorHAnsi" w:cstheme="minorHAnsi"/>
          <w:color w:val="000000"/>
        </w:rPr>
        <w:t xml:space="preserve">an enumerated set. </w:t>
      </w:r>
      <w:r w:rsidR="00CC4995">
        <w:rPr>
          <w:rFonts w:asciiTheme="minorHAnsi" w:hAnsiTheme="minorHAnsi" w:cstheme="minorHAnsi"/>
          <w:color w:val="000000"/>
        </w:rPr>
        <w:t>The c</w:t>
      </w:r>
      <w:r w:rsidR="00BF11E8">
        <w:rPr>
          <w:rFonts w:asciiTheme="minorHAnsi" w:hAnsiTheme="minorHAnsi" w:cstheme="minorHAnsi"/>
          <w:color w:val="000000"/>
        </w:rPr>
        <w:t>ause</w:t>
      </w:r>
      <w:r w:rsidR="00CC4995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may differ among processes</w:t>
      </w:r>
      <w:r w:rsidR="00CC4995">
        <w:rPr>
          <w:rFonts w:asciiTheme="minorHAnsi" w:hAnsiTheme="minorHAnsi" w:cstheme="minorHAnsi"/>
          <w:color w:val="000000"/>
        </w:rPr>
        <w:t>, so</w:t>
      </w:r>
      <w:r w:rsidR="00930013">
        <w:rPr>
          <w:rFonts w:asciiTheme="minorHAnsi" w:hAnsiTheme="minorHAnsi" w:cstheme="minorHAnsi"/>
          <w:color w:val="000000"/>
        </w:rPr>
        <w:t xml:space="preserve"> </w:t>
      </w:r>
      <w:r w:rsidR="00930013" w:rsidRPr="00CD5D7D">
        <w:rPr>
          <w:rStyle w:val="SourceText"/>
          <w:rFonts w:ascii="Courier New" w:hAnsi="Courier New" w:cs="Courier New"/>
          <w:color w:val="000000"/>
        </w:rPr>
        <w:t>H</w:t>
      </w:r>
      <w:r w:rsidR="0093001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BF11E8">
        <w:rPr>
          <w:rFonts w:asciiTheme="minorHAnsi" w:hAnsiTheme="minorHAnsi" w:cstheme="minorHAnsi"/>
          <w:color w:val="000000"/>
        </w:rPr>
        <w:t>return</w:t>
      </w:r>
      <w:r w:rsidR="00930013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r w:rsidR="00930013">
        <w:rPr>
          <w:rFonts w:asciiTheme="minorHAnsi" w:hAnsiTheme="minorHAnsi" w:cstheme="minorHAnsi"/>
          <w:color w:val="000000"/>
        </w:rPr>
        <w:t xml:space="preserve">is the one </w:t>
      </w:r>
      <w:r w:rsidR="00930013">
        <w:rPr>
          <w:rFonts w:asciiTheme="minorHAnsi" w:hAnsiTheme="minorHAnsi" w:cstheme="minorHAnsi"/>
          <w:color w:val="000000"/>
        </w:rPr>
        <w:lastRenderedPageBreak/>
        <w:t>produced by the local process to report</w:t>
      </w:r>
      <w:r w:rsidR="00CC4995">
        <w:rPr>
          <w:rFonts w:asciiTheme="minorHAnsi" w:hAnsiTheme="minorHAnsi" w:cstheme="minorHAnsi"/>
          <w:color w:val="000000"/>
        </w:rPr>
        <w:t xml:space="preserve"> local cause</w:t>
      </w:r>
      <w:r w:rsidR="00930013">
        <w:rPr>
          <w:rFonts w:asciiTheme="minorHAnsi" w:hAnsiTheme="minorHAnsi" w:cstheme="minorHAnsi"/>
          <w:color w:val="000000"/>
        </w:rPr>
        <w:t>s.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This </w:t>
      </w:r>
      <w:r w:rsidR="008341D3">
        <w:rPr>
          <w:rFonts w:asciiTheme="minorHAnsi" w:hAnsiTheme="minorHAnsi" w:cstheme="minorHAnsi"/>
          <w:color w:val="000000"/>
        </w:rPr>
        <w:t xml:space="preserve">local </w:t>
      </w:r>
      <w:r w:rsidR="00930013">
        <w:rPr>
          <w:rFonts w:asciiTheme="minorHAnsi" w:hAnsiTheme="minorHAnsi" w:cstheme="minorHAnsi"/>
          <w:color w:val="000000"/>
        </w:rPr>
        <w:t xml:space="preserve">information is encoded in an enumeration, the </w:t>
      </w:r>
      <w:r w:rsidR="00930013"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 w:rsidR="00930013" w:rsidRPr="002139E3">
        <w:t>described above</w:t>
      </w:r>
      <w:r w:rsidR="00930013">
        <w:t xml:space="preserve">, with all individual </w:t>
      </w:r>
      <w:r w:rsidR="00930013">
        <w:rPr>
          <w:rFonts w:asciiTheme="minorHAnsi" w:hAnsiTheme="minorHAnsi" w:cstheme="minorHAnsi"/>
          <w:color w:val="000000"/>
        </w:rPr>
        <w:t>causes combined into a single value by means of a bitwise OR operation.</w:t>
      </w:r>
      <w:r w:rsidR="00BF11E8">
        <w:rPr>
          <w:rFonts w:asciiTheme="minorHAnsi" w:hAnsiTheme="minorHAnsi" w:cstheme="minorHAnsi"/>
          <w:color w:val="000000"/>
        </w:rPr>
        <w:t xml:space="preserve"> The second </w:t>
      </w:r>
      <w:r w:rsidR="009D08F8">
        <w:rPr>
          <w:rFonts w:asciiTheme="minorHAnsi" w:hAnsiTheme="minorHAnsi" w:cstheme="minorHAnsi"/>
          <w:color w:val="000000"/>
        </w:rPr>
        <w:t xml:space="preserve">value </w:t>
      </w:r>
      <w:r w:rsidR="00CC4995">
        <w:rPr>
          <w:rFonts w:asciiTheme="minorHAnsi" w:hAnsiTheme="minorHAnsi" w:cstheme="minorHAnsi"/>
          <w:color w:val="000000"/>
        </w:rPr>
        <w:t xml:space="preserve">reports global causes; this </w:t>
      </w:r>
      <w:r w:rsidR="00FF6030">
        <w:rPr>
          <w:rFonts w:asciiTheme="minorHAnsi" w:hAnsiTheme="minorHAnsi" w:cstheme="minorHAnsi"/>
          <w:color w:val="000000"/>
        </w:rPr>
        <w:t xml:space="preserve">global </w:t>
      </w:r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r w:rsidR="00FF6030">
        <w:rPr>
          <w:rFonts w:asciiTheme="minorHAnsi" w:hAnsiTheme="minorHAnsi" w:cstheme="minorHAnsi"/>
          <w:color w:val="000000"/>
        </w:rPr>
        <w:t>a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r w:rsidR="00FF6030">
        <w:rPr>
          <w:rFonts w:asciiTheme="minorHAnsi" w:hAnsiTheme="minorHAnsi" w:cstheme="minorHAnsi"/>
          <w:color w:val="000000"/>
        </w:rPr>
        <w:t xml:space="preserve">across the values </w:t>
      </w:r>
      <w:r w:rsidR="003D4E05">
        <w:rPr>
          <w:rFonts w:asciiTheme="minorHAnsi" w:hAnsiTheme="minorHAnsi" w:cstheme="minorHAnsi"/>
          <w:color w:val="000000"/>
        </w:rPr>
        <w:t>from</w:t>
      </w:r>
      <w:r w:rsidR="00FF6030">
        <w:rPr>
          <w:rFonts w:asciiTheme="minorHAnsi" w:hAnsiTheme="minorHAnsi" w:cstheme="minorHAnsi"/>
          <w:color w:val="000000"/>
        </w:rPr>
        <w:t xml:space="preserve"> all </w:t>
      </w:r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1A96725F" w:rsidR="00A67411" w:rsidRPr="006678C5" w:rsidRDefault="001B11D8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361E6D">
        <w:rPr>
          <w:rStyle w:val="CodeChar"/>
        </w:rPr>
        <w:t>_t</w:t>
      </w:r>
      <w:r w:rsidR="00F4763C"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 w:rsidR="00F4763C"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proofErr w:type="gramStart"/>
      <w:r w:rsidR="0033371C">
        <w:rPr>
          <w:rStyle w:val="SourceText"/>
          <w:rFonts w:asciiTheme="minorHAnsi" w:hAnsiTheme="minorHAnsi" w:cstheme="minorHAnsi"/>
          <w:color w:val="000000"/>
        </w:rPr>
        <w:t>A</w:t>
      </w:r>
      <w:proofErr w:type="gramEnd"/>
      <w:r w:rsidR="0033371C">
        <w:rPr>
          <w:rStyle w:val="SourceText"/>
          <w:rFonts w:asciiTheme="minorHAnsi" w:hAnsiTheme="minorHAnsi" w:cstheme="minorHAnsi"/>
          <w:color w:val="000000"/>
        </w:rPr>
        <w:t xml:space="preserve"> enumerated set value indicating the </w:t>
      </w:r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s </w:t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9D08F8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7E20A407" w:rsidR="00BB6496" w:rsidRPr="006678C5" w:rsidRDefault="001B11D8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BB6496">
        <w:rPr>
          <w:rStyle w:val="CodeChar"/>
        </w:rPr>
        <w:t xml:space="preserve">_t * </w:t>
      </w:r>
      <w:proofErr w:type="spellStart"/>
      <w:r w:rsidR="00BB6496">
        <w:rPr>
          <w:rStyle w:val="CodeChar"/>
        </w:rPr>
        <w:t>global_</w:t>
      </w:r>
      <w:r w:rsidR="00CF7CAE">
        <w:rPr>
          <w:rStyle w:val="CodeChar"/>
        </w:rPr>
        <w:t>no_</w:t>
      </w:r>
      <w:r w:rsidR="00BB6496">
        <w:rPr>
          <w:rStyle w:val="CodeChar"/>
        </w:rPr>
        <w:t>collective_cause</w:t>
      </w:r>
      <w:proofErr w:type="spellEnd"/>
      <w:r w:rsidR="00BB6496" w:rsidRPr="00EB6646">
        <w:rPr>
          <w:rStyle w:val="CodeChar"/>
        </w:rPr>
        <w:br/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OUT: </w:t>
      </w:r>
      <w:r w:rsidR="0033371C">
        <w:rPr>
          <w:rStyle w:val="SourceText"/>
          <w:rFonts w:asciiTheme="minorHAnsi" w:hAnsiTheme="minorHAnsi" w:cstheme="minorHAnsi"/>
          <w:color w:val="000000"/>
        </w:rPr>
        <w:t>An enumerated set value indicating t</w:t>
      </w:r>
      <w:r w:rsidR="00BB6496"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across all processes 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DC7327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BB6496">
        <w:rPr>
          <w:rStyle w:val="SourceText"/>
          <w:rFonts w:asciiTheme="minorHAnsi" w:hAnsiTheme="minorHAnsi" w:cstheme="minorHAnsi"/>
          <w:color w:val="000000"/>
        </w:rPr>
        <w:t>collective I/O.</w:t>
      </w:r>
    </w:p>
    <w:p w14:paraId="6EEADB0C" w14:textId="45242D84" w:rsidR="007A7E19" w:rsidRPr="003D4E05" w:rsidRDefault="00A67411" w:rsidP="00F000B8">
      <w:pPr>
        <w:pStyle w:val="ListHeading"/>
        <w:widowControl/>
        <w:tabs>
          <w:tab w:val="left" w:pos="0"/>
        </w:tabs>
        <w:spacing w:after="120"/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28" w:name="_Toc288212113"/>
      <w:r w:rsidRPr="00CD5D7D">
        <w:rPr>
          <w:rFonts w:cstheme="majorHAnsi"/>
        </w:rPr>
        <w:t>Notes</w:t>
      </w:r>
      <w:bookmarkEnd w:id="28"/>
    </w:p>
    <w:p w14:paraId="7BB94988" w14:textId="5E445E29" w:rsidR="00C22565" w:rsidRDefault="006C4F74" w:rsidP="006C4F74">
      <w:pPr>
        <w:spacing w:after="80"/>
        <w:rPr>
          <w:rFonts w:ascii="Calibri" w:hAnsi="Calibri"/>
          <w:color w:val="000000"/>
          <w:lang w:eastAsia="ko-KR"/>
        </w:rPr>
      </w:pPr>
      <w:bookmarkStart w:id="29" w:name="_Toc288212115"/>
      <w:r>
        <w:rPr>
          <w:rFonts w:ascii="Calibri" w:hAnsi="Calibri"/>
          <w:color w:val="000000"/>
        </w:rPr>
        <w:t xml:space="preserve">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>
        <w:rPr>
          <w:rFonts w:ascii="Calibri" w:hAnsi="Calibri"/>
          <w:color w:val="000000"/>
        </w:rPr>
        <w:t>.</w:t>
      </w:r>
      <w:r w:rsidR="00C22565">
        <w:rPr>
          <w:rFonts w:ascii="Calibri" w:hAnsi="Calibri" w:hint="eastAsia"/>
          <w:color w:val="000000"/>
          <w:lang w:eastAsia="ko-KR"/>
        </w:rPr>
        <w:t xml:space="preserve"> </w:t>
      </w:r>
    </w:p>
    <w:p w14:paraId="32E8F6DB" w14:textId="63300273" w:rsidR="006C4F74" w:rsidRDefault="00C22565" w:rsidP="006C4F74">
      <w:pPr>
        <w:spacing w:after="80"/>
        <w:rPr>
          <w:lang w:eastAsia="ko-KR"/>
        </w:rPr>
      </w:pPr>
      <w:r>
        <w:rPr>
          <w:rFonts w:ascii="Calibri" w:hAnsi="Calibri"/>
          <w:color w:val="000000"/>
        </w:rPr>
        <w:t xml:space="preserve">The </w:t>
      </w:r>
      <w:proofErr w:type="spellStart"/>
      <w:r w:rsidRPr="000206E9">
        <w:rPr>
          <w:rStyle w:val="CodeChar"/>
        </w:rPr>
        <w:t>actual_chunk_opt_mode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and </w:t>
      </w:r>
      <w:proofErr w:type="spellStart"/>
      <w:r w:rsidRPr="000206E9">
        <w:rPr>
          <w:rStyle w:val="CodeChar"/>
        </w:rPr>
        <w:t>actual_io_mode</w:t>
      </w:r>
      <w:proofErr w:type="spellEnd"/>
      <w:r w:rsidDel="00CF7CA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properties are not strictly </w:t>
      </w:r>
      <w:r>
        <w:rPr>
          <w:rFonts w:ascii="Calibri" w:hAnsi="Calibri" w:hint="eastAsia"/>
          <w:color w:val="000000"/>
          <w:lang w:eastAsia="ko-KR"/>
        </w:rPr>
        <w:t xml:space="preserve">paired nor </w:t>
      </w:r>
      <w:proofErr w:type="gramStart"/>
      <w:r>
        <w:rPr>
          <w:rFonts w:ascii="Calibri" w:hAnsi="Calibri"/>
          <w:color w:val="000000"/>
        </w:rPr>
        <w:t>all combinations of the properties are</w:t>
      </w:r>
      <w:proofErr w:type="gramEnd"/>
      <w:r>
        <w:rPr>
          <w:rFonts w:ascii="Calibri" w:hAnsi="Calibri"/>
          <w:color w:val="000000"/>
        </w:rPr>
        <w:t xml:space="preserve"> possible.</w:t>
      </w:r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4FC20F29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 xml:space="preserve">The possible combinations </w:t>
      </w:r>
      <w:r w:rsidR="00C22565">
        <w:rPr>
          <w:rFonts w:eastAsia="바탕" w:hint="eastAsia"/>
          <w:color w:val="000000"/>
          <w:lang w:eastAsia="ko-KR"/>
        </w:rPr>
        <w:t xml:space="preserve">between the two APIs </w:t>
      </w:r>
      <w:r>
        <w:rPr>
          <w:color w:val="000000"/>
        </w:rPr>
        <w:t>are: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"/>
        <w:gridCol w:w="3657"/>
        <w:gridCol w:w="3657"/>
      </w:tblGrid>
      <w:tr w:rsidR="00C22565" w14:paraId="3D22C481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90F76" w14:textId="77777777" w:rsidR="00C22565" w:rsidRDefault="00C22565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2FEC7" w14:textId="43DAD383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actual_chunk_opt_mode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4FB20" w14:textId="3CF12B59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actual_io_mode</w:t>
            </w:r>
            <w:proofErr w:type="spellEnd"/>
          </w:p>
        </w:tc>
      </w:tr>
      <w:tr w:rsidR="006C4F74" w14:paraId="5DA95927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1B0B34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H5D_MPIO_NO_CHUNK_OPTIMIZATION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898B14" w14:textId="3DAC0063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H5D_MPIO_CONTIGUOUS_COLLECTIVE</w:t>
            </w:r>
          </w:p>
        </w:tc>
      </w:tr>
      <w:tr w:rsidR="0005230A" w14:paraId="089F8CC1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5ACFD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A2441" w14:textId="7AFFC94E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H5D_MPIO_LINK_CHUNK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D89E3" w14:textId="0D64813A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H5D_MPIO_CHUNK_COLLECTIVE</w:t>
            </w:r>
          </w:p>
        </w:tc>
      </w:tr>
      <w:tr w:rsidR="0005230A" w14:paraId="0EB6978C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448A9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C4680B" w14:textId="528F7DB8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H5D_MPIO_COLL_CHUNK_ATONCE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D83002" w14:textId="597C975B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2FB3E0E8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5738B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H5D_MPIO_MULTI_CHUNK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E6EF8" w14:textId="1CC3F201" w:rsidR="00B33C52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eastAsia="바탕" w:hAnsi="Courier New" w:cs="Courier New"/>
                <w:sz w:val="20"/>
                <w:szCs w:val="20"/>
                <w:lang w:eastAsia="ko-KR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3ECE4DC7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25042" w14:textId="77777777" w:rsidR="006C4F74" w:rsidRDefault="006C4F74" w:rsidP="00FF1E3E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DC0EE" w14:textId="3E3CA953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H5D_MPIO_ALL_CHUNK_IND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F32D8" w14:textId="60749479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Fonts w:ascii="Courier New" w:hAnsi="Courier New" w:cs="Courier New"/>
                <w:sz w:val="20"/>
                <w:szCs w:val="20"/>
              </w:rPr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29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t>Us</w:t>
      </w:r>
      <w:bookmarkEnd w:id="10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lastRenderedPageBreak/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E4F4992" w14:textId="620337EF" w:rsidR="000423A6" w:rsidRDefault="000423A6" w:rsidP="008A7D01">
      <w:pPr>
        <w:spacing w:after="0"/>
        <w:rPr>
          <w:rFonts w:ascii="Courier New" w:hAnsi="Courier New" w:cs="Courier New"/>
          <w:lang w:eastAsia="ko-KR"/>
        </w:rPr>
      </w:pPr>
      <w:r w:rsidRPr="000423A6">
        <w:rPr>
          <w:rFonts w:ascii="Courier New" w:hAnsi="Courier New" w:cs="Courier New"/>
        </w:rPr>
        <w:t xml:space="preserve"> </w:t>
      </w:r>
    </w:p>
    <w:p w14:paraId="16AD3755" w14:textId="78AD4ADE" w:rsidR="006E109E" w:rsidRDefault="006E109E" w:rsidP="008A7D01">
      <w:pPr>
        <w:spacing w:after="0"/>
        <w:rPr>
          <w:rFonts w:ascii="Courier New" w:hAnsi="Courier New" w:cs="Courier New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/* Set chunk </w:t>
      </w:r>
      <w:r>
        <w:rPr>
          <w:rFonts w:ascii="Courier New" w:hAnsi="Courier New" w:cs="Courier New"/>
          <w:lang w:eastAsia="ko-KR"/>
        </w:rPr>
        <w:t>optimization</w:t>
      </w:r>
      <w:r>
        <w:rPr>
          <w:rFonts w:ascii="Courier New" w:hAnsi="Courier New" w:cs="Courier New" w:hint="eastAsia"/>
          <w:lang w:eastAsia="ko-KR"/>
        </w:rPr>
        <w:t xml:space="preserve"> mode that can utilize ratio threshold */</w:t>
      </w:r>
    </w:p>
    <w:p w14:paraId="0D2CF978" w14:textId="78508227" w:rsidR="006E109E" w:rsidRPr="000423A6" w:rsidRDefault="006E109E" w:rsidP="008A7D01">
      <w:pPr>
        <w:spacing w:after="0"/>
        <w:rPr>
          <w:rFonts w:ascii="Courier New" w:hAnsi="Courier New" w:cs="Courier New"/>
          <w:lang w:eastAsia="ko-KR"/>
        </w:rPr>
      </w:pPr>
      <w:r w:rsidRPr="00E31E2A">
        <w:rPr>
          <w:rFonts w:ascii="Courier New" w:hAnsi="Courier New" w:cs="Courier New"/>
        </w:rPr>
        <w:t>H5Pset_dxpl_mpio_chunk_</w:t>
      </w:r>
      <w:proofErr w:type="gramStart"/>
      <w:r w:rsidRPr="00E31E2A">
        <w:rPr>
          <w:rFonts w:ascii="Courier New" w:hAnsi="Courier New" w:cs="Courier New"/>
        </w:rPr>
        <w:t>opt(</w:t>
      </w:r>
      <w:proofErr w:type="gramEnd"/>
      <w:r w:rsidRPr="00E31E2A">
        <w:rPr>
          <w:rFonts w:ascii="Courier New" w:hAnsi="Courier New" w:cs="Courier New"/>
        </w:rPr>
        <w:t>dxpl,</w:t>
      </w:r>
      <w:r w:rsidRPr="006E109E">
        <w:rPr>
          <w:rFonts w:ascii="Courier New" w:hAnsi="Courier New" w:cs="Courier New"/>
        </w:rPr>
        <w:t>H5FD_MPIO_COLL_CHUNK_ATONCE_IO</w:t>
      </w:r>
      <w:r w:rsidRPr="00E31E2A">
        <w:rPr>
          <w:rFonts w:ascii="Courier New" w:hAnsi="Courier New" w:cs="Courier New"/>
        </w:rPr>
        <w:t>);</w:t>
      </w:r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4C7124C7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</w:t>
      </w:r>
      <w:r w:rsidR="00C22565">
        <w:rPr>
          <w:rFonts w:hint="eastAsia"/>
          <w:lang w:eastAsia="ko-KR"/>
        </w:rPr>
        <w:t>-</w:t>
      </w:r>
      <w:r w:rsidR="00684AA6">
        <w:t>collective</w:t>
      </w:r>
      <w:r w:rsidR="00C22565">
        <w:rPr>
          <w:rFonts w:hint="eastAsia"/>
          <w:lang w:eastAsia="ko-KR"/>
        </w:rPr>
        <w:t>-</w:t>
      </w:r>
      <w:r w:rsidR="00684AA6">
        <w:t>cause property</w:t>
      </w:r>
      <w:r>
        <w:t xml:space="preserve"> in determining </w:t>
      </w:r>
      <w:r w:rsidR="00724446">
        <w:t xml:space="preserve">why collective I/O was </w:t>
      </w:r>
      <w:r w:rsidR="00C22565">
        <w:rPr>
          <w:rFonts w:hint="eastAsia"/>
          <w:lang w:eastAsia="ko-KR"/>
        </w:rPr>
        <w:t>interrupted</w:t>
      </w:r>
      <w:r w:rsidR="00724446">
        <w:t>. In this case, a file is open</w:t>
      </w:r>
      <w:r w:rsidR="00E31E2A">
        <w:t>ed</w:t>
      </w:r>
      <w:r w:rsidR="00724446">
        <w:t xml:space="preserve"> using the MPI-POSIX driver and a 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hyperslab</w:t>
      </w:r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ssert(</w:t>
      </w:r>
      <w:proofErr w:type="spellStart"/>
      <w:proofErr w:type="gramEnd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30" w:name="_Toc288212111"/>
      <w:r w:rsidRPr="00CD5D7D">
        <w:rPr>
          <w:rFonts w:cstheme="majorHAnsi"/>
        </w:rPr>
        <w:t>Recommendation</w:t>
      </w:r>
      <w:bookmarkEnd w:id="30"/>
    </w:p>
    <w:p w14:paraId="3F537692" w14:textId="77777777" w:rsidR="00B84613" w:rsidRDefault="004950D9" w:rsidP="00B37310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2131133D" w:rsidR="00BE40A0" w:rsidRPr="009D3E03" w:rsidRDefault="0063441D" w:rsidP="0063441D">
      <w:pPr>
        <w:pStyle w:val="Heading1"/>
      </w:pPr>
      <w:r w:rsidRPr="009D3E03">
        <w:t>Optimization</w:t>
      </w:r>
      <w:r w:rsidR="009B79CC">
        <w:rPr>
          <w:rFonts w:eastAsia="바탕" w:hint="eastAsia"/>
          <w:lang w:eastAsia="ko-KR"/>
        </w:rPr>
        <w:t>s and I/O operations</w:t>
      </w:r>
      <w:r w:rsidRPr="009D3E03">
        <w:t xml:space="preserve"> Flowcha</w:t>
      </w:r>
      <w:r w:rsidR="00D372D4" w:rsidRPr="009D3E03">
        <w:t>rt</w:t>
      </w:r>
    </w:p>
    <w:p w14:paraId="0757CEAE" w14:textId="3B2A44A1" w:rsidR="00E931AE" w:rsidRDefault="00E931AE" w:rsidP="00BE40A0"/>
    <w:p w14:paraId="05905675" w14:textId="77777777" w:rsidR="0075774A" w:rsidRDefault="0075774A">
      <w:pPr>
        <w:spacing w:after="0"/>
      </w:pPr>
    </w:p>
    <w:p w14:paraId="080F5763" w14:textId="77777777" w:rsidR="0075774A" w:rsidRDefault="0075774A">
      <w:pPr>
        <w:spacing w:after="0"/>
      </w:pPr>
      <w:r>
        <w:br w:type="page"/>
      </w:r>
    </w:p>
    <w:p w14:paraId="4F982C75" w14:textId="77777777" w:rsidR="0075774A" w:rsidRDefault="0075774A">
      <w:pPr>
        <w:spacing w:after="0"/>
        <w:rPr>
          <w:lang w:eastAsia="ko-KR"/>
        </w:rPr>
      </w:pPr>
    </w:p>
    <w:p w14:paraId="288DDFB4" w14:textId="498F93E5" w:rsidR="00360AF7" w:rsidRDefault="00431212">
      <w:pPr>
        <w:spacing w:after="0"/>
      </w:pPr>
      <w:r>
        <w:object w:dxaOrig="6526" w:dyaOrig="8714" w14:anchorId="1BEE6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596.25pt" o:ole="">
            <v:imagedata r:id="rId9" o:title=""/>
          </v:shape>
          <o:OLEObject Type="Embed" ProgID="PowerPoint.Show.8" ShapeID="_x0000_i1025" DrawAspect="Content" ObjectID="_1422434385" r:id="rId10"/>
        </w:object>
      </w:r>
    </w:p>
    <w:p w14:paraId="5476CEAE" w14:textId="77777777" w:rsidR="00360AF7" w:rsidRDefault="00360AF7">
      <w:pPr>
        <w:spacing w:after="0"/>
      </w:pPr>
      <w:r>
        <w:br w:type="page"/>
      </w:r>
    </w:p>
    <w:p w14:paraId="6CE3BDA7" w14:textId="77777777" w:rsidR="00360AF7" w:rsidRDefault="00360AF7">
      <w:pPr>
        <w:spacing w:after="0"/>
        <w:rPr>
          <w:lang w:eastAsia="ko-KR"/>
        </w:rPr>
      </w:pPr>
    </w:p>
    <w:p w14:paraId="77EFA4B4" w14:textId="4E61043B" w:rsidR="00360AF7" w:rsidRDefault="00360AF7" w:rsidP="00360AF7">
      <w:pPr>
        <w:spacing w:after="0"/>
        <w:rPr>
          <w:lang w:eastAsia="ko-KR"/>
        </w:rPr>
      </w:pPr>
      <w:r>
        <w:t>Brief descriptions of the optimization</w:t>
      </w:r>
      <w:r>
        <w:rPr>
          <w:rFonts w:hint="eastAsia"/>
          <w:lang w:eastAsia="ko-KR"/>
        </w:rPr>
        <w:t xml:space="preserve"> modes</w:t>
      </w:r>
      <w:r w:rsidR="001B19E3">
        <w:rPr>
          <w:rFonts w:hint="eastAsia"/>
          <w:lang w:eastAsia="ko-KR"/>
        </w:rPr>
        <w:t xml:space="preserve"> for </w:t>
      </w:r>
      <w:r w:rsidR="001B19E3" w:rsidRPr="00F000B8">
        <w:rPr>
          <w:rFonts w:ascii="Courier New" w:hAnsi="Courier New" w:cs="Courier New"/>
          <w:szCs w:val="24"/>
          <w:lang w:eastAsia="ko-KR"/>
        </w:rPr>
        <w:t>H5Pset_dxpl_mpio_chunk_opt</w:t>
      </w:r>
      <w:r>
        <w:rPr>
          <w:rFonts w:hint="eastAsia"/>
          <w:lang w:eastAsia="ko-KR"/>
        </w:rPr>
        <w:t xml:space="preserve"> </w:t>
      </w:r>
      <w:r>
        <w:t>follow:</w:t>
      </w:r>
    </w:p>
    <w:p w14:paraId="72C7D8F5" w14:textId="77777777" w:rsidR="005B4787" w:rsidRDefault="005B4787" w:rsidP="00360AF7">
      <w:pPr>
        <w:spacing w:after="0"/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335"/>
      </w:tblGrid>
      <w:tr w:rsidR="005B4787" w14:paraId="4FA3570E" w14:textId="77777777" w:rsidTr="006C7509">
        <w:trPr>
          <w:trHeight w:val="377"/>
        </w:trPr>
        <w:tc>
          <w:tcPr>
            <w:tcW w:w="0" w:type="auto"/>
          </w:tcPr>
          <w:p w14:paraId="443D3907" w14:textId="04E5C510" w:rsidR="005B4787" w:rsidRDefault="005B4787">
            <w:pPr>
              <w:spacing w:after="0"/>
              <w:rPr>
                <w:lang w:eastAsia="ko-KR"/>
              </w:rPr>
            </w:pPr>
            <w:r w:rsidRPr="00171D32">
              <w:rPr>
                <w:rFonts w:ascii="Times New Roman" w:hAnsi="Times New Roman" w:cs="Times New Roman"/>
                <w:color w:val="000000" w:themeColor="text1"/>
                <w:szCs w:val="24"/>
                <w:lang w:eastAsia="ko-KR"/>
              </w:rPr>
              <w:t>Optimization modes</w:t>
            </w:r>
          </w:p>
        </w:tc>
        <w:tc>
          <w:tcPr>
            <w:tcW w:w="0" w:type="auto"/>
          </w:tcPr>
          <w:p w14:paraId="7BC1A9FD" w14:textId="4F26781E" w:rsidR="005B4787" w:rsidRDefault="005B4787">
            <w:pPr>
              <w:spacing w:after="0"/>
              <w:rPr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  <w:lang w:eastAsia="ko-KR"/>
              </w:rPr>
              <w:t>Description</w:t>
            </w:r>
          </w:p>
        </w:tc>
      </w:tr>
      <w:tr w:rsidR="005B4787" w14:paraId="56F30E8D" w14:textId="77777777" w:rsidTr="006C7509">
        <w:trPr>
          <w:trHeight w:val="269"/>
        </w:trPr>
        <w:tc>
          <w:tcPr>
            <w:tcW w:w="0" w:type="auto"/>
          </w:tcPr>
          <w:p w14:paraId="072DCCA5" w14:textId="03107AE3" w:rsidR="00C53E13" w:rsidRPr="00C53E13" w:rsidRDefault="005B4787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</w:pPr>
            <w:r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</w:p>
          <w:p w14:paraId="484F8F93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1500C575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chunks.</w:t>
            </w:r>
          </w:p>
          <w:p w14:paraId="2F43CBED" w14:textId="7A3966E8" w:rsidR="00C53E13" w:rsidRPr="006C7509" w:rsidRDefault="005B4787">
            <w:pPr>
              <w:spacing w:after="0"/>
              <w:rPr>
                <w:sz w:val="22"/>
                <w:lang w:eastAsia="ko-KR"/>
              </w:rPr>
            </w:pPr>
            <w:r w:rsidRPr="005B4787">
              <w:rPr>
                <w:sz w:val="22"/>
                <w:lang w:eastAsia="ko-KR"/>
              </w:rPr>
              <w:t xml:space="preserve">This mode </w:t>
            </w:r>
            <w:r w:rsidRPr="005B4787">
              <w:rPr>
                <w:sz w:val="22"/>
              </w:rPr>
              <w:t>will not switch to independent I/O.</w:t>
            </w:r>
          </w:p>
        </w:tc>
      </w:tr>
      <w:tr w:rsidR="005B4787" w14:paraId="181C255C" w14:textId="77777777" w:rsidTr="006C7509">
        <w:trPr>
          <w:trHeight w:val="989"/>
        </w:trPr>
        <w:tc>
          <w:tcPr>
            <w:tcW w:w="0" w:type="auto"/>
          </w:tcPr>
          <w:p w14:paraId="6EBED00D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H5FD_MPIO_COLL_CHUNK_ATONCE_IO</w:t>
            </w:r>
          </w:p>
          <w:p w14:paraId="45820DB1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7821DAF8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 that marked as collective. Do individual I/O for the rest chunks.</w:t>
            </w:r>
          </w:p>
          <w:p w14:paraId="29540A4E" w14:textId="45DA4DC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2A33BE07" w14:textId="77777777" w:rsidTr="006C7509">
        <w:tc>
          <w:tcPr>
            <w:tcW w:w="0" w:type="auto"/>
          </w:tcPr>
          <w:p w14:paraId="28B26974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10CBA">
              <w:rPr>
                <w:rFonts w:ascii="Courier New" w:eastAsia="Times New Roman" w:hAnsi="Courier New" w:cs="Courier New"/>
                <w:sz w:val="20"/>
                <w:szCs w:val="20"/>
              </w:rPr>
              <w:t>H5FD_MPIO_CHUNK_MULTI_IO</w:t>
            </w:r>
          </w:p>
          <w:p w14:paraId="0AD1F7CB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4FA5575D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per chunk for the selected chunks that marked as collective.  Do individual I/O for the rest chunks.</w:t>
            </w:r>
          </w:p>
          <w:p w14:paraId="341BD128" w14:textId="15155AE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79789A95" w14:textId="77777777" w:rsidTr="006C7509">
        <w:tc>
          <w:tcPr>
            <w:tcW w:w="0" w:type="auto"/>
          </w:tcPr>
          <w:p w14:paraId="1E0DEBDC" w14:textId="13FBBF71" w:rsidR="005B4787" w:rsidRDefault="005B4787">
            <w:pPr>
              <w:spacing w:after="0"/>
              <w:rPr>
                <w:lang w:eastAsia="ko-KR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H5FD_MPIO_ALL_CHUNK_IND_IO</w:t>
            </w:r>
          </w:p>
        </w:tc>
        <w:tc>
          <w:tcPr>
            <w:tcW w:w="0" w:type="auto"/>
          </w:tcPr>
          <w:p w14:paraId="789D5739" w14:textId="4F8FC96A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 xml:space="preserve">Do independent I/O for all the selected chunks. </w:t>
            </w:r>
          </w:p>
          <w:p w14:paraId="171E1E2E" w14:textId="47280D2F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sz w:val="22"/>
                <w:lang w:eastAsia="ko-KR"/>
              </w:rPr>
              <w:t xml:space="preserve">This mode </w:t>
            </w:r>
            <w:r w:rsidRPr="006C7509">
              <w:rPr>
                <w:rFonts w:cs="Times New Roman"/>
                <w:sz w:val="22"/>
              </w:rPr>
              <w:t xml:space="preserve">will not switch to </w:t>
            </w:r>
            <w:r w:rsidRPr="006C7509">
              <w:rPr>
                <w:rFonts w:cs="Times New Roman"/>
                <w:sz w:val="22"/>
                <w:lang w:eastAsia="ko-KR"/>
              </w:rPr>
              <w:t>collective</w:t>
            </w:r>
            <w:r w:rsidRPr="006C7509">
              <w:rPr>
                <w:rFonts w:cs="Times New Roman"/>
                <w:sz w:val="22"/>
              </w:rPr>
              <w:t xml:space="preserve"> I/O.</w:t>
            </w:r>
          </w:p>
        </w:tc>
      </w:tr>
    </w:tbl>
    <w:p w14:paraId="50718DF8" w14:textId="77777777" w:rsidR="00907A9B" w:rsidRDefault="00907A9B" w:rsidP="00360AF7">
      <w:pPr>
        <w:spacing w:after="0"/>
        <w:rPr>
          <w:ins w:id="31" w:author="Kim, Jong H" w:date="2013-02-12T13:47:00Z"/>
          <w:lang w:eastAsia="ko-KR"/>
        </w:rPr>
      </w:pPr>
    </w:p>
    <w:p w14:paraId="585ADF10" w14:textId="77777777" w:rsidR="00907A9B" w:rsidRDefault="00907A9B" w:rsidP="00360AF7">
      <w:pPr>
        <w:spacing w:after="0"/>
        <w:rPr>
          <w:ins w:id="32" w:author="Kim, Jong H" w:date="2013-02-12T13:47:00Z"/>
          <w:lang w:eastAsia="ko-KR"/>
        </w:rPr>
      </w:pPr>
    </w:p>
    <w:p w14:paraId="312C4C05" w14:textId="77777777" w:rsidR="00907A9B" w:rsidRPr="00883A7B" w:rsidRDefault="00907A9B" w:rsidP="00360AF7">
      <w:pPr>
        <w:spacing w:after="0"/>
        <w:rPr>
          <w:lang w:eastAsia="ko-KR"/>
        </w:rPr>
      </w:pPr>
    </w:p>
    <w:p w14:paraId="7968F6B6" w14:textId="60BE71A2" w:rsidR="00907A9B" w:rsidRPr="009D3E03" w:rsidRDefault="00907A9B" w:rsidP="00907A9B">
      <w:pPr>
        <w:pStyle w:val="Heading1"/>
        <w:rPr>
          <w:ins w:id="33" w:author="Kim, Jong H" w:date="2013-02-12T13:44:00Z"/>
        </w:rPr>
      </w:pPr>
      <w:proofErr w:type="gramStart"/>
      <w:ins w:id="34" w:author="Kim, Jong H" w:date="2013-02-12T13:44:00Z">
        <w:r w:rsidRPr="009D3E03">
          <w:t>Flowchart</w:t>
        </w:r>
        <w:r>
          <w:rPr>
            <w:rFonts w:eastAsia="바탕" w:hint="eastAsia"/>
            <w:lang w:eastAsia="ko-KR"/>
          </w:rPr>
          <w:t xml:space="preserve"> </w:t>
        </w:r>
      </w:ins>
      <w:ins w:id="35" w:author="Kim, Jong H" w:date="2013-02-12T13:50:00Z">
        <w:r>
          <w:rPr>
            <w:rFonts w:eastAsia="바탕" w:hint="eastAsia"/>
            <w:lang w:eastAsia="ko-KR"/>
          </w:rPr>
          <w:t xml:space="preserve"> </w:t>
        </w:r>
      </w:ins>
      <w:ins w:id="36" w:author="Kim, Jong H" w:date="2013-02-12T13:49:00Z">
        <w:r>
          <w:rPr>
            <w:rFonts w:eastAsia="바탕" w:hint="eastAsia"/>
            <w:lang w:eastAsia="ko-KR"/>
          </w:rPr>
          <w:t>to</w:t>
        </w:r>
        <w:proofErr w:type="gramEnd"/>
        <w:r>
          <w:rPr>
            <w:rFonts w:eastAsia="바탕" w:hint="eastAsia"/>
            <w:lang w:eastAsia="ko-KR"/>
          </w:rPr>
          <w:t xml:space="preserve"> </w:t>
        </w:r>
      </w:ins>
      <w:ins w:id="37" w:author="Kim, Jong H" w:date="2013-02-12T13:44:00Z">
        <w:r>
          <w:rPr>
            <w:rFonts w:eastAsia="바탕" w:hint="eastAsia"/>
            <w:lang w:eastAsia="ko-KR"/>
          </w:rPr>
          <w:t xml:space="preserve">determine whether collective I/O can be </w:t>
        </w:r>
      </w:ins>
      <w:ins w:id="38" w:author="Kim, Jong H" w:date="2013-02-12T13:46:00Z">
        <w:r>
          <w:rPr>
            <w:rFonts w:eastAsia="바탕" w:hint="eastAsia"/>
            <w:lang w:eastAsia="ko-KR"/>
          </w:rPr>
          <w:t>performed or not</w:t>
        </w:r>
      </w:ins>
    </w:p>
    <w:p w14:paraId="69C7CE13" w14:textId="77777777" w:rsidR="001512B6" w:rsidRDefault="001512B6">
      <w:pPr>
        <w:spacing w:after="0"/>
        <w:rPr>
          <w:lang w:eastAsia="ko-KR"/>
        </w:rPr>
      </w:pPr>
    </w:p>
    <w:p w14:paraId="5F97A4E2" w14:textId="65CBBF4D" w:rsidR="00E931AE" w:rsidRDefault="00E931AE">
      <w:pPr>
        <w:spacing w:after="0"/>
      </w:pPr>
      <w:r>
        <w:br w:type="page"/>
      </w:r>
    </w:p>
    <w:p w14:paraId="02E89DD9" w14:textId="77777777" w:rsidR="006E66BB" w:rsidRDefault="00646AE7">
      <w:pPr>
        <w:spacing w:after="0"/>
        <w:rPr>
          <w:rStyle w:val="Heading1Char"/>
        </w:rPr>
      </w:pPr>
      <w:bookmarkStart w:id="39" w:name="_Toc288212112"/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  <w:lang w:eastAsia="ko-KR"/>
        </w:rPr>
        <w:lastRenderedPageBreak/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39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123" w:type="dxa"/>
        <w:jc w:val="center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"/>
        <w:gridCol w:w="2299"/>
        <w:gridCol w:w="42"/>
        <w:gridCol w:w="7712"/>
        <w:gridCol w:w="42"/>
      </w:tblGrid>
      <w:tr w:rsidR="003B18F2" w:rsidRPr="00CD5D7D" w14:paraId="1FDBE6C3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  <w:gridSpan w:val="2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  <w:gridSpan w:val="2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>Minor tweaks after comments from Quincey.</w:t>
            </w:r>
          </w:p>
        </w:tc>
      </w:tr>
      <w:tr w:rsidR="00BD5513" w:rsidRPr="00CD5D7D" w14:paraId="2545ADC3" w14:textId="77777777" w:rsidTr="007A7E19">
        <w:tblPrEx>
          <w:jc w:val="left"/>
        </w:tblPrEx>
        <w:trPr>
          <w:gridBefore w:val="1"/>
          <w:wBefore w:w="28" w:type="dxa"/>
          <w:trHeight w:val="600"/>
        </w:trPr>
        <w:tc>
          <w:tcPr>
            <w:tcW w:w="2341" w:type="dxa"/>
            <w:gridSpan w:val="2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  <w:gridSpan w:val="2"/>
          </w:tcPr>
          <w:p w14:paraId="0D08CA4D" w14:textId="77777777" w:rsidR="00BD5513" w:rsidRPr="00CD5D7D" w:rsidRDefault="00CC153B" w:rsidP="005D210D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</w:tc>
      </w:tr>
      <w:tr w:rsidR="00B33C52" w:rsidRPr="00CD5D7D" w14:paraId="464CF8C4" w14:textId="77777777" w:rsidTr="007A7E19">
        <w:tblPrEx>
          <w:jc w:val="left"/>
        </w:tblPrEx>
        <w:trPr>
          <w:gridBefore w:val="1"/>
          <w:wBefore w:w="28" w:type="dxa"/>
          <w:trHeight w:val="374"/>
        </w:trPr>
        <w:tc>
          <w:tcPr>
            <w:tcW w:w="2341" w:type="dxa"/>
            <w:gridSpan w:val="2"/>
          </w:tcPr>
          <w:p w14:paraId="5EB369A8" w14:textId="092748DA" w:rsidR="00B33C52" w:rsidRDefault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November 6, 2012</w:t>
            </w:r>
          </w:p>
        </w:tc>
        <w:tc>
          <w:tcPr>
            <w:tcW w:w="7754" w:type="dxa"/>
            <w:gridSpan w:val="2"/>
          </w:tcPr>
          <w:p w14:paraId="23E9401A" w14:textId="6746B0F4" w:rsidR="00B321D6" w:rsidRDefault="00B321D6" w:rsidP="006C7509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 according to the removing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of the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broken 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‘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multi-chunk IO without opt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’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feature.</w:t>
            </w:r>
          </w:p>
        </w:tc>
      </w:tr>
      <w:tr w:rsidR="009D3E03" w:rsidRPr="00CD5D7D" w14:paraId="56E3AED8" w14:textId="77777777" w:rsidTr="001F48BE">
        <w:tblPrEx>
          <w:jc w:val="left"/>
        </w:tblPrEx>
        <w:trPr>
          <w:gridBefore w:val="1"/>
          <w:wBefore w:w="28" w:type="dxa"/>
          <w:trHeight w:val="1490"/>
        </w:trPr>
        <w:tc>
          <w:tcPr>
            <w:tcW w:w="2341" w:type="dxa"/>
            <w:gridSpan w:val="2"/>
          </w:tcPr>
          <w:p w14:paraId="0CA6B7DD" w14:textId="4ABA5D9D" w:rsidR="009D3E03" w:rsidRDefault="009D3E03" w:rsidP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January 9, 2013</w:t>
            </w:r>
          </w:p>
        </w:tc>
        <w:tc>
          <w:tcPr>
            <w:tcW w:w="7754" w:type="dxa"/>
            <w:gridSpan w:val="2"/>
          </w:tcPr>
          <w:p w14:paraId="4DFB7269" w14:textId="5589B2FF" w:rsidR="001B19E3" w:rsidRDefault="009D3E03" w:rsidP="006C7509">
            <w:pPr>
              <w:rPr>
                <w:rFonts w:asciiTheme="majorHAnsi" w:eastAsiaTheme="majorEastAsia" w:hAnsiTheme="majorHAnsi" w:cstheme="majorHAnsi"/>
                <w:b/>
                <w:bCs/>
                <w:iCs/>
                <w:color w:val="365F91" w:themeColor="accent1" w:themeShade="BF"/>
                <w:szCs w:val="24"/>
                <w:lang w:eastAsia="ko-KR"/>
              </w:rPr>
            </w:pPr>
            <w:r w:rsidRPr="00C53E1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Update for </w:t>
            </w:r>
            <w:r w:rsidRPr="00B00951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refracting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framework and add an improved optimization mode </w:t>
            </w:r>
            <w:r w:rsidR="001B19E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‘</w:t>
            </w:r>
            <w:r w:rsidR="00360AF7"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H5FD_MPIO_COLL_CHUNK_ATONCE_IO</w:t>
            </w:r>
            <w:r w:rsidR="001B19E3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based on the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H5FD_MPIO_CHUNK_MULTI_IO</w:t>
            </w:r>
            <w:r w:rsidRPr="006C7509">
              <w:rPr>
                <w:rFonts w:cstheme="majorHAnsi"/>
                <w:iCs/>
                <w:sz w:val="22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mode.</w:t>
            </w:r>
            <w:r w:rsidR="00360AF7"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</w:t>
            </w:r>
          </w:p>
          <w:p w14:paraId="7CEAEE2B" w14:textId="77777777" w:rsidR="008C7FBD" w:rsidRDefault="00360AF7" w:rsidP="006C7509">
            <w:pPr>
              <w:rPr>
                <w:ins w:id="40" w:author="Kim, Jong H" w:date="2013-02-15T11:20:00Z"/>
                <w:rFonts w:asciiTheme="majorHAnsi" w:hAnsiTheme="majorHAnsi" w:cstheme="majorHAnsi"/>
                <w:iCs/>
                <w:szCs w:val="24"/>
                <w:lang w:eastAsia="ko-KR"/>
              </w:rPr>
            </w:pP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Also add</w:t>
            </w:r>
            <w:r w:rsidR="003E3286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>ed</w:t>
            </w:r>
            <w:r w:rsidRPr="00B00951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H5FD_MPIO_ALL_CHUNK_IND_IO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</w:t>
            </w:r>
            <w:r w:rsidR="001B19E3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as opposite of </w:t>
            </w:r>
            <w:r w:rsidR="001B19E3">
              <w:rPr>
                <w:rFonts w:asciiTheme="majorHAnsi" w:hAnsiTheme="majorHAnsi" w:cstheme="majorHAnsi"/>
                <w:iCs/>
                <w:szCs w:val="24"/>
                <w:lang w:eastAsia="ko-KR"/>
              </w:rPr>
              <w:t>‘</w:t>
            </w:r>
            <w:r w:rsidR="001B19E3"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  <w:r w:rsidR="001B1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.</w:t>
            </w: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  </w:t>
            </w:r>
          </w:p>
          <w:p w14:paraId="72E85A78" w14:textId="11012D56" w:rsidR="001F48BE" w:rsidRDefault="008C7FBD" w:rsidP="008C7FBD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The update is from </w:t>
            </w:r>
            <w:r w:rsidR="00360AF7" w:rsidRPr="006C7509">
              <w:rPr>
                <w:rFonts w:cstheme="majorHAnsi"/>
                <w:iCs/>
                <w:sz w:val="22"/>
                <w:lang w:eastAsia="ko-KR"/>
              </w:rPr>
              <w:t>HDFFV-8244</w:t>
            </w:r>
            <w:r>
              <w:rPr>
                <w:rFonts w:cstheme="majorHAnsi" w:hint="eastAsia"/>
                <w:iCs/>
                <w:sz w:val="22"/>
                <w:lang w:eastAsia="ko-KR"/>
              </w:rPr>
              <w:t xml:space="preserve"> task.</w:t>
            </w:r>
          </w:p>
        </w:tc>
      </w:tr>
      <w:tr w:rsidR="001F48BE" w:rsidRPr="00CD5D7D" w14:paraId="1DC083EC" w14:textId="77777777" w:rsidTr="007A7E19">
        <w:tblPrEx>
          <w:jc w:val="left"/>
        </w:tblPrEx>
        <w:trPr>
          <w:gridBefore w:val="1"/>
          <w:wBefore w:w="28" w:type="dxa"/>
          <w:trHeight w:val="562"/>
        </w:trPr>
        <w:tc>
          <w:tcPr>
            <w:tcW w:w="2341" w:type="dxa"/>
            <w:gridSpan w:val="2"/>
          </w:tcPr>
          <w:p w14:paraId="5DD4AE4E" w14:textId="4B6683AB" w:rsidR="001F48BE" w:rsidRDefault="001F48BE" w:rsidP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ins w:id="41" w:author="Kim, Jong H" w:date="2013-02-12T11:16:00Z">
              <w:r>
                <w:rPr>
                  <w:rStyle w:val="Emphasis"/>
                  <w:rFonts w:asciiTheme="majorHAnsi" w:hAnsiTheme="majorHAnsi" w:cstheme="majorHAnsi"/>
                  <w:lang w:eastAsia="ko-KR"/>
                </w:rPr>
                <w:t>February</w:t>
              </w:r>
            </w:ins>
            <w:ins w:id="42" w:author="Kim, Jong H" w:date="2013-02-12T11:15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 xml:space="preserve"> 12,2013</w:t>
              </w:r>
            </w:ins>
          </w:p>
        </w:tc>
        <w:tc>
          <w:tcPr>
            <w:tcW w:w="7754" w:type="dxa"/>
            <w:gridSpan w:val="2"/>
          </w:tcPr>
          <w:p w14:paraId="432FD9BA" w14:textId="0FDA81FF" w:rsidR="001F48BE" w:rsidRPr="00C53E13" w:rsidRDefault="001F48BE" w:rsidP="00D10D2D">
            <w:pPr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</w:pPr>
            <w:ins w:id="43" w:author="Kim, Jong H" w:date="2013-02-12T11:17:00Z">
              <w:r>
                <w:rPr>
                  <w:rStyle w:val="Emphasis"/>
                  <w:rFonts w:asciiTheme="majorHAnsi" w:hAnsiTheme="majorHAnsi" w:cstheme="majorHAnsi" w:hint="eastAsia"/>
                  <w:i w:val="0"/>
                  <w:szCs w:val="24"/>
                  <w:lang w:eastAsia="ko-KR"/>
                </w:rPr>
                <w:t xml:space="preserve">Some updates after comments from </w:t>
              </w:r>
              <w:proofErr w:type="spellStart"/>
              <w:r>
                <w:rPr>
                  <w:rStyle w:val="Emphasis"/>
                  <w:rFonts w:asciiTheme="majorHAnsi" w:hAnsiTheme="majorHAnsi" w:cstheme="majorHAnsi" w:hint="eastAsia"/>
                  <w:i w:val="0"/>
                  <w:szCs w:val="24"/>
                  <w:lang w:eastAsia="ko-KR"/>
                </w:rPr>
                <w:t>Quincey</w:t>
              </w:r>
              <w:proofErr w:type="spellEnd"/>
              <w:r>
                <w:rPr>
                  <w:rStyle w:val="Emphasis"/>
                  <w:rFonts w:asciiTheme="majorHAnsi" w:hAnsiTheme="majorHAnsi" w:cstheme="majorHAnsi" w:hint="eastAsia"/>
                  <w:i w:val="0"/>
                  <w:szCs w:val="24"/>
                  <w:lang w:eastAsia="ko-KR"/>
                </w:rPr>
                <w:t>.</w:t>
              </w:r>
            </w:ins>
            <w:ins w:id="44" w:author="Kim, Jong H" w:date="2013-02-15T11:44:00Z">
              <w:r w:rsidR="00570CC6">
                <w:rPr>
                  <w:rStyle w:val="Emphasis"/>
                  <w:rFonts w:asciiTheme="majorHAnsi" w:hAnsiTheme="majorHAnsi" w:cstheme="majorHAnsi" w:hint="eastAsia"/>
                  <w:i w:val="0"/>
                  <w:szCs w:val="24"/>
                  <w:lang w:eastAsia="ko-KR"/>
                </w:rPr>
                <w:t xml:space="preserve"> </w:t>
              </w:r>
            </w:ins>
            <w:ins w:id="45" w:author="Kim, Jong H" w:date="2013-02-15T11:52:00Z">
              <w:r w:rsidR="00E54B5A">
                <w:rPr>
                  <w:rStyle w:val="Emphasis"/>
                  <w:rFonts w:asciiTheme="majorHAnsi" w:hAnsiTheme="majorHAnsi" w:cstheme="majorHAnsi" w:hint="eastAsia"/>
                  <w:i w:val="0"/>
                  <w:szCs w:val="24"/>
                  <w:lang w:eastAsia="ko-KR"/>
                </w:rPr>
                <w:t xml:space="preserve"> (HDFFV-8244)</w:t>
              </w:r>
            </w:ins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>
      <w:bookmarkStart w:id="46" w:name="_GoBack"/>
      <w:bookmarkEnd w:id="46"/>
    </w:p>
    <w:p w14:paraId="3AD40793" w14:textId="77777777" w:rsidR="003B18F2" w:rsidRPr="0063441D" w:rsidRDefault="003B18F2" w:rsidP="00684C24"/>
    <w:sectPr w:rsidR="003B18F2" w:rsidRPr="0063441D" w:rsidSect="00E261B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3D4E05" w:rsidRDefault="003D4E05" w:rsidP="00611674">
      <w:r>
        <w:separator/>
      </w:r>
    </w:p>
  </w:endnote>
  <w:endnote w:type="continuationSeparator" w:id="0">
    <w:p w14:paraId="061A9884" w14:textId="77777777" w:rsidR="003D4E05" w:rsidRDefault="003D4E05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414616"/>
      <w:docPartObj>
        <w:docPartGallery w:val="Page Numbers (Bottom of Page)"/>
        <w:docPartUnique/>
      </w:docPartObj>
    </w:sdtPr>
    <w:sdtEndPr/>
    <w:sdtContent>
      <w:sdt>
        <w:sdtPr>
          <w:id w:val="-533353514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7216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54B5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E54B5A">
              <w:fldChar w:fldCharType="begin"/>
            </w:r>
            <w:r w:rsidR="00E54B5A">
              <w:instrText xml:space="preserve"> NUMPAGES  </w:instrText>
            </w:r>
            <w:r w:rsidR="00E54B5A">
              <w:fldChar w:fldCharType="separate"/>
            </w:r>
            <w:r w:rsidR="00E54B5A">
              <w:rPr>
                <w:noProof/>
              </w:rPr>
              <w:t>14</w:t>
            </w:r>
            <w:r w:rsidR="00E54B5A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247076"/>
      <w:docPartObj>
        <w:docPartGallery w:val="Page Numbers (Bottom of Page)"/>
        <w:docPartUnique/>
      </w:docPartObj>
    </w:sdtPr>
    <w:sdtEndPr/>
    <w:sdtContent>
      <w:sdt>
        <w:sdtPr>
          <w:id w:val="1399710491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2336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E54B5A">
              <w:fldChar w:fldCharType="begin"/>
            </w:r>
            <w:r w:rsidR="00E54B5A">
              <w:instrText xml:space="preserve"> NUMPAGES  </w:instrText>
            </w:r>
            <w:r w:rsidR="00E54B5A">
              <w:fldChar w:fldCharType="separate"/>
            </w:r>
            <w:r w:rsidR="00F17C8E">
              <w:rPr>
                <w:noProof/>
              </w:rPr>
              <w:t>14</w:t>
            </w:r>
            <w:r w:rsidR="00E54B5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3D4E05" w:rsidRDefault="003D4E05" w:rsidP="00611674">
      <w:r>
        <w:separator/>
      </w:r>
    </w:p>
  </w:footnote>
  <w:footnote w:type="continuationSeparator" w:id="0">
    <w:p w14:paraId="514C5536" w14:textId="77777777" w:rsidR="003D4E05" w:rsidRDefault="003D4E05" w:rsidP="00611674">
      <w:r>
        <w:continuationSeparator/>
      </w:r>
    </w:p>
  </w:footnote>
  <w:footnote w:id="1">
    <w:p w14:paraId="0A5A57A2" w14:textId="05997F9C" w:rsidR="003D4E05" w:rsidDel="007B7642" w:rsidRDefault="003D4E05" w:rsidP="004E1DB2">
      <w:pPr>
        <w:pStyle w:val="FootnoteText"/>
        <w:rPr>
          <w:del w:id="3" w:author="Kim, Jong H" w:date="2013-02-12T11:18:00Z"/>
        </w:rPr>
      </w:pPr>
      <w:del w:id="4" w:author="Kim, Jong H" w:date="2013-02-12T11:18:00Z">
        <w:r w:rsidDel="007B7642">
          <w:rPr>
            <w:rStyle w:val="FootnoteReference"/>
          </w:rPr>
          <w:footnoteRef/>
        </w:r>
        <w:r w:rsidDel="007B7642">
          <w:delText xml:space="preserve"> Though these cases have been removed, I think they still deserve mention, in order to better understand the initial motivation for this feature. This paragraph m</w:delText>
        </w:r>
        <w:r w:rsidDel="007B7642">
          <w:rPr>
            <w:rFonts w:hint="eastAsia"/>
            <w:lang w:eastAsia="ko-KR"/>
          </w:rPr>
          <w:delText>a</w:delText>
        </w:r>
        <w:r w:rsidDel="007B7642">
          <w:delText>y also be the only documentation of this behavior.</w:delText>
        </w:r>
      </w:del>
    </w:p>
  </w:footnote>
  <w:footnote w:id="2">
    <w:p w14:paraId="297788FF" w14:textId="74C4E153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</w:t>
      </w:r>
      <w:del w:id="8" w:author="Kim, Jong H" w:date="2013-02-12T13:47:00Z">
        <w:r w:rsidDel="00907A9B">
          <w:delText>8</w:delText>
        </w:r>
      </w:del>
      <w:ins w:id="9" w:author="Kim, Jong H" w:date="2013-02-12T13:47:00Z">
        <w:r w:rsidR="00907A9B">
          <w:rPr>
            <w:rFonts w:hint="eastAsia"/>
            <w:lang w:eastAsia="ko-KR"/>
          </w:rPr>
          <w:t>9</w:t>
        </w:r>
      </w:ins>
      <w:r>
        <w:t xml:space="preserve">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3">
    <w:p w14:paraId="69CF563C" w14:textId="77777777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4">
    <w:p w14:paraId="6AAABF1E" w14:textId="77777777" w:rsidR="003D4E05" w:rsidRDefault="003D4E05" w:rsidP="00360A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Property-SetDxplMpioChunkOpt" w:history="1">
        <w:r w:rsidRPr="00171D32">
          <w:rPr>
            <w:rStyle w:val="Hyperlink"/>
            <w:lang w:eastAsia="ko-KR"/>
          </w:rPr>
          <w:t>http://www.hdfgroup.org/HDF5/doc/RM/RM_H5P.html#Property-SetDxplMpioChunkOpt</w:t>
        </w:r>
      </w:hyperlink>
    </w:p>
  </w:footnote>
  <w:footnote w:id="5">
    <w:p w14:paraId="45850463" w14:textId="4BE0A38C" w:rsidR="00907A9B" w:rsidRDefault="00907A9B" w:rsidP="00907A9B">
      <w:pPr>
        <w:pStyle w:val="FootnoteText"/>
        <w:rPr>
          <w:ins w:id="13" w:author="Kim, Jong H" w:date="2013-02-12T13:51:00Z"/>
        </w:rPr>
      </w:pPr>
      <w:ins w:id="14" w:author="Kim, Jong H" w:date="2013-02-12T13:51:00Z">
        <w:r>
          <w:rPr>
            <w:rStyle w:val="FootnoteReference"/>
          </w:rPr>
          <w:footnoteRef/>
        </w:r>
        <w:r>
          <w:t xml:space="preserve"> </w:t>
        </w:r>
      </w:ins>
      <w:ins w:id="15" w:author="Kim, Jong H" w:date="2013-02-12T13:52:00Z">
        <w:r>
          <w:rPr>
            <w:rFonts w:hint="eastAsia"/>
            <w:lang w:eastAsia="ko-KR"/>
          </w:rPr>
          <w:t>T</w:t>
        </w:r>
      </w:ins>
      <w:ins w:id="16" w:author="Kim, Jong H" w:date="2013-02-12T13:51:00Z">
        <w:r>
          <w:t xml:space="preserve">hese conditions </w:t>
        </w:r>
      </w:ins>
      <w:ins w:id="17" w:author="Kim, Jong H" w:date="2013-02-12T13:52:00Z">
        <w:r>
          <w:rPr>
            <w:rFonts w:hint="eastAsia"/>
            <w:lang w:eastAsia="ko-KR"/>
          </w:rPr>
          <w:t>can be referred from</w:t>
        </w:r>
      </w:ins>
      <w:ins w:id="18" w:author="Kim, Jong H" w:date="2013-02-12T13:51:00Z">
        <w:r>
          <w:t xml:space="preserve"> </w:t>
        </w:r>
      </w:ins>
      <w:ins w:id="19" w:author="Kim, Jong H" w:date="2013-02-12T13:54:00Z">
        <w:r w:rsidR="009272A5">
          <w:rPr>
            <w:rFonts w:hint="eastAsia"/>
            <w:lang w:eastAsia="ko-KR"/>
          </w:rPr>
          <w:t>s</w:t>
        </w:r>
      </w:ins>
      <w:ins w:id="20" w:author="Kim, Jong H" w:date="2013-02-12T13:51:00Z">
        <w:r>
          <w:t xml:space="preserve">ection </w:t>
        </w:r>
        <w:r>
          <w:rPr>
            <w:rFonts w:hint="eastAsia"/>
            <w:lang w:eastAsia="ko-KR"/>
          </w:rPr>
          <w:t>9</w:t>
        </w:r>
      </w:ins>
      <w:ins w:id="21" w:author="Kim, Jong H" w:date="2013-02-12T13:53:00Z">
        <w:r>
          <w:rPr>
            <w:rFonts w:hint="eastAsia"/>
            <w:lang w:eastAsia="ko-KR"/>
          </w:rPr>
          <w:t xml:space="preserve"> or </w:t>
        </w:r>
      </w:ins>
      <w:ins w:id="22" w:author="Kim, Jong H" w:date="2013-02-12T13:54:00Z">
        <w:r w:rsidR="009272A5">
          <w:rPr>
            <w:rFonts w:hint="eastAsia"/>
            <w:lang w:eastAsia="ko-KR"/>
          </w:rPr>
          <w:t xml:space="preserve">from the </w:t>
        </w:r>
      </w:ins>
      <w:ins w:id="23" w:author="Kim, Jong H" w:date="2013-02-12T13:53:00Z">
        <w:r>
          <w:rPr>
            <w:rFonts w:hint="eastAsia"/>
            <w:lang w:eastAsia="ko-KR"/>
          </w:rPr>
          <w:t xml:space="preserve">list under </w:t>
        </w:r>
        <w:r>
          <w:rPr>
            <w:lang w:eastAsia="ko-KR"/>
          </w:rPr>
          <w:t>“</w:t>
        </w:r>
        <w:r w:rsidRPr="00907A9B">
          <w:rPr>
            <w:lang w:eastAsia="ko-KR"/>
          </w:rPr>
          <w:t>General Parallel I/O Concerns</w:t>
        </w:r>
        <w:r>
          <w:rPr>
            <w:lang w:eastAsia="ko-KR"/>
          </w:rPr>
          <w:t>”</w:t>
        </w:r>
        <w:r>
          <w:rPr>
            <w:rFonts w:hint="eastAsia"/>
            <w:lang w:eastAsia="ko-KR"/>
          </w:rPr>
          <w:t xml:space="preserve"> in section2. </w:t>
        </w:r>
      </w:ins>
      <w:ins w:id="24" w:author="Kim, Jong H" w:date="2013-02-12T13:51:00Z">
        <w:r>
          <w:t xml:space="preserve">If you need more detail, look at </w:t>
        </w:r>
        <w:r w:rsidRPr="004950D9">
          <w:rPr>
            <w:rFonts w:ascii="Courier New" w:hAnsi="Courier New" w:cs="Courier New"/>
          </w:rPr>
          <w:t>H5Dmpio.c</w:t>
        </w:r>
        <w:r>
          <w:t xml:space="preserve">, specifically in </w:t>
        </w:r>
        <w:r w:rsidRPr="004950D9">
          <w:rPr>
            <w:rFonts w:ascii="Courier New" w:hAnsi="Courier New" w:cs="Courier New"/>
          </w:rPr>
          <w:t>H5D_mpio_opt_possible</w:t>
        </w:r>
        <w:r>
          <w:t>.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6DD6CE34" w:rsidR="003D4E05" w:rsidRDefault="001F48BE" w:rsidP="00950D1E">
    <w:pPr>
      <w:pStyle w:val="THGHeader2"/>
      <w:tabs>
        <w:tab w:val="clear" w:pos="9360"/>
        <w:tab w:val="right" w:pos="9900"/>
      </w:tabs>
      <w:rPr>
        <w:lang w:eastAsia="ko-KR"/>
      </w:rPr>
    </w:pPr>
    <w:ins w:id="47" w:author="Kim, Jong H" w:date="2013-02-12T11:15:00Z">
      <w:r>
        <w:rPr>
          <w:lang w:eastAsia="ko-KR"/>
        </w:rPr>
        <w:t>February</w:t>
      </w:r>
    </w:ins>
    <w:del w:id="48" w:author="Kim, Jong H" w:date="2013-02-12T11:14:00Z">
      <w:r w:rsidR="003D4E05" w:rsidDel="001F48BE">
        <w:rPr>
          <w:rFonts w:hint="eastAsia"/>
          <w:lang w:eastAsia="ko-KR"/>
        </w:rPr>
        <w:delText>January</w:delText>
      </w:r>
    </w:del>
    <w:r w:rsidR="003D4E05">
      <w:rPr>
        <w:rFonts w:hint="eastAsia"/>
        <w:lang w:eastAsia="ko-KR"/>
      </w:rPr>
      <w:t xml:space="preserve"> </w:t>
    </w:r>
    <w:del w:id="49" w:author="Kim, Jong H" w:date="2013-02-12T11:14:00Z">
      <w:r w:rsidR="003D4E05" w:rsidDel="001F48BE">
        <w:rPr>
          <w:rFonts w:hint="eastAsia"/>
          <w:lang w:eastAsia="ko-KR"/>
        </w:rPr>
        <w:delText>3</w:delText>
      </w:r>
    </w:del>
    <w:ins w:id="50" w:author="Kim, Jong H" w:date="2013-02-12T11:14:00Z">
      <w:r>
        <w:rPr>
          <w:rFonts w:hint="eastAsia"/>
          <w:lang w:eastAsia="ko-KR"/>
        </w:rPr>
        <w:t>12</w:t>
      </w:r>
    </w:ins>
    <w:r w:rsidR="003D4E05">
      <w:t>, 201</w:t>
    </w:r>
    <w:r>
      <w:rPr>
        <w:rFonts w:hint="eastAsia"/>
        <w:lang w:eastAsia="ko-KR"/>
      </w:rPr>
      <w:t>3</w:t>
    </w:r>
    <w:r w:rsidR="003D4E05">
      <w:tab/>
    </w:r>
    <w:r w:rsidR="003D4E05">
      <w:tab/>
      <w:t>RFC THG 2012-01-04.v</w:t>
    </w:r>
    <w:r w:rsidR="003D4E05">
      <w:rPr>
        <w:rFonts w:hint="eastAsia"/>
        <w:lang w:eastAsia="ko-KR"/>
      </w:rPr>
      <w:t>4.</w:t>
    </w:r>
    <w:del w:id="51" w:author="Kim, Jong H" w:date="2013-02-12T11:14:00Z">
      <w:r w:rsidR="003D4E05" w:rsidDel="001F48BE">
        <w:rPr>
          <w:rFonts w:hint="eastAsia"/>
          <w:lang w:eastAsia="ko-KR"/>
        </w:rPr>
        <w:delText>0</w:delText>
      </w:r>
    </w:del>
    <w:ins w:id="52" w:author="Kim, Jong H" w:date="2013-02-12T11:14:00Z">
      <w:r>
        <w:rPr>
          <w:rFonts w:hint="eastAsia"/>
          <w:lang w:eastAsia="ko-KR"/>
        </w:rPr>
        <w:t>1</w:t>
      </w:r>
    </w:ins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3D4E05" w:rsidRPr="006D4EA4" w:rsidRDefault="003D4E05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01FB6"/>
    <w:rsid w:val="00011D62"/>
    <w:rsid w:val="00015895"/>
    <w:rsid w:val="00017FDF"/>
    <w:rsid w:val="00020619"/>
    <w:rsid w:val="000206E9"/>
    <w:rsid w:val="00022A66"/>
    <w:rsid w:val="0002342D"/>
    <w:rsid w:val="00023C8B"/>
    <w:rsid w:val="00027AAD"/>
    <w:rsid w:val="000423A6"/>
    <w:rsid w:val="00043FEA"/>
    <w:rsid w:val="0005230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04CCF"/>
    <w:rsid w:val="0011275C"/>
    <w:rsid w:val="0012052F"/>
    <w:rsid w:val="00126DD5"/>
    <w:rsid w:val="00137984"/>
    <w:rsid w:val="001512B6"/>
    <w:rsid w:val="00152001"/>
    <w:rsid w:val="00185094"/>
    <w:rsid w:val="001856B5"/>
    <w:rsid w:val="00192FFE"/>
    <w:rsid w:val="00195870"/>
    <w:rsid w:val="00196F64"/>
    <w:rsid w:val="001B11D8"/>
    <w:rsid w:val="001B19E3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1697"/>
    <w:rsid w:val="001F48BE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E1C1E"/>
    <w:rsid w:val="002F6854"/>
    <w:rsid w:val="003041DA"/>
    <w:rsid w:val="0030637A"/>
    <w:rsid w:val="0031688A"/>
    <w:rsid w:val="003250B6"/>
    <w:rsid w:val="003310B7"/>
    <w:rsid w:val="00331943"/>
    <w:rsid w:val="0033371C"/>
    <w:rsid w:val="0034291C"/>
    <w:rsid w:val="003444C6"/>
    <w:rsid w:val="00350B18"/>
    <w:rsid w:val="00356C7F"/>
    <w:rsid w:val="00357701"/>
    <w:rsid w:val="00360AF7"/>
    <w:rsid w:val="00361E6D"/>
    <w:rsid w:val="0036429D"/>
    <w:rsid w:val="00386B2E"/>
    <w:rsid w:val="00390ECC"/>
    <w:rsid w:val="003A7FC2"/>
    <w:rsid w:val="003B18F2"/>
    <w:rsid w:val="003B24C4"/>
    <w:rsid w:val="003B2BD8"/>
    <w:rsid w:val="003B38A4"/>
    <w:rsid w:val="003B5A73"/>
    <w:rsid w:val="003B5CA7"/>
    <w:rsid w:val="003C1CCC"/>
    <w:rsid w:val="003D4E05"/>
    <w:rsid w:val="003D555F"/>
    <w:rsid w:val="003E0307"/>
    <w:rsid w:val="003E3286"/>
    <w:rsid w:val="0040408D"/>
    <w:rsid w:val="00406735"/>
    <w:rsid w:val="00410EF7"/>
    <w:rsid w:val="00414AE7"/>
    <w:rsid w:val="00431212"/>
    <w:rsid w:val="0043321E"/>
    <w:rsid w:val="004360A9"/>
    <w:rsid w:val="004367FA"/>
    <w:rsid w:val="00441068"/>
    <w:rsid w:val="00442247"/>
    <w:rsid w:val="0044444D"/>
    <w:rsid w:val="00453FFD"/>
    <w:rsid w:val="00455AFD"/>
    <w:rsid w:val="00457572"/>
    <w:rsid w:val="0046357E"/>
    <w:rsid w:val="004677B2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1DB2"/>
    <w:rsid w:val="004E343D"/>
    <w:rsid w:val="004F446C"/>
    <w:rsid w:val="00504B80"/>
    <w:rsid w:val="005100A3"/>
    <w:rsid w:val="00521837"/>
    <w:rsid w:val="00523D89"/>
    <w:rsid w:val="0052528E"/>
    <w:rsid w:val="00530138"/>
    <w:rsid w:val="00530BA9"/>
    <w:rsid w:val="00533A42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0CC6"/>
    <w:rsid w:val="005724DB"/>
    <w:rsid w:val="005751B8"/>
    <w:rsid w:val="00586C93"/>
    <w:rsid w:val="00597653"/>
    <w:rsid w:val="005A050A"/>
    <w:rsid w:val="005B4787"/>
    <w:rsid w:val="005C0675"/>
    <w:rsid w:val="005C3AB2"/>
    <w:rsid w:val="005C4A3A"/>
    <w:rsid w:val="005C4F59"/>
    <w:rsid w:val="005C5BDA"/>
    <w:rsid w:val="005D069A"/>
    <w:rsid w:val="005D0AC5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3D7D"/>
    <w:rsid w:val="006A6A27"/>
    <w:rsid w:val="006B7AD9"/>
    <w:rsid w:val="006C2FCF"/>
    <w:rsid w:val="006C4F74"/>
    <w:rsid w:val="006C7509"/>
    <w:rsid w:val="006C77D5"/>
    <w:rsid w:val="006C78DF"/>
    <w:rsid w:val="006D446C"/>
    <w:rsid w:val="006E109E"/>
    <w:rsid w:val="006E3339"/>
    <w:rsid w:val="006E4E1D"/>
    <w:rsid w:val="006E66BB"/>
    <w:rsid w:val="006E7CDE"/>
    <w:rsid w:val="006F0070"/>
    <w:rsid w:val="007025E2"/>
    <w:rsid w:val="007105C4"/>
    <w:rsid w:val="0071474F"/>
    <w:rsid w:val="00724446"/>
    <w:rsid w:val="0072669E"/>
    <w:rsid w:val="0073099E"/>
    <w:rsid w:val="00736146"/>
    <w:rsid w:val="00754F47"/>
    <w:rsid w:val="0075774A"/>
    <w:rsid w:val="00765D4F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A7E19"/>
    <w:rsid w:val="007B1641"/>
    <w:rsid w:val="007B2E20"/>
    <w:rsid w:val="007B34F4"/>
    <w:rsid w:val="007B3D99"/>
    <w:rsid w:val="007B5D4C"/>
    <w:rsid w:val="007B7642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7F2A1E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C7FBD"/>
    <w:rsid w:val="008D5C51"/>
    <w:rsid w:val="008E636A"/>
    <w:rsid w:val="008E64C0"/>
    <w:rsid w:val="008F2CAE"/>
    <w:rsid w:val="00907A9B"/>
    <w:rsid w:val="00916772"/>
    <w:rsid w:val="00921247"/>
    <w:rsid w:val="0092261F"/>
    <w:rsid w:val="00923CE9"/>
    <w:rsid w:val="009272A5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6F4"/>
    <w:rsid w:val="009B7798"/>
    <w:rsid w:val="009B79CC"/>
    <w:rsid w:val="009C1801"/>
    <w:rsid w:val="009C1E56"/>
    <w:rsid w:val="009C274B"/>
    <w:rsid w:val="009D08F8"/>
    <w:rsid w:val="009D14B2"/>
    <w:rsid w:val="009D3E03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59E7"/>
    <w:rsid w:val="00AB29C1"/>
    <w:rsid w:val="00AC1055"/>
    <w:rsid w:val="00AC1866"/>
    <w:rsid w:val="00AC3857"/>
    <w:rsid w:val="00AC3CAD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0951"/>
    <w:rsid w:val="00B0738D"/>
    <w:rsid w:val="00B0789E"/>
    <w:rsid w:val="00B11693"/>
    <w:rsid w:val="00B13999"/>
    <w:rsid w:val="00B16737"/>
    <w:rsid w:val="00B321D6"/>
    <w:rsid w:val="00B32EBA"/>
    <w:rsid w:val="00B33C52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2A52"/>
    <w:rsid w:val="00B65A09"/>
    <w:rsid w:val="00B661EB"/>
    <w:rsid w:val="00B66B59"/>
    <w:rsid w:val="00B803A5"/>
    <w:rsid w:val="00B80EDE"/>
    <w:rsid w:val="00B83606"/>
    <w:rsid w:val="00B84613"/>
    <w:rsid w:val="00B873AC"/>
    <w:rsid w:val="00B91CCF"/>
    <w:rsid w:val="00B945DA"/>
    <w:rsid w:val="00BA5992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1FF4"/>
    <w:rsid w:val="00C2256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3C45"/>
    <w:rsid w:val="00C53E13"/>
    <w:rsid w:val="00C55FD2"/>
    <w:rsid w:val="00C56D93"/>
    <w:rsid w:val="00C60DD8"/>
    <w:rsid w:val="00C63945"/>
    <w:rsid w:val="00C702D5"/>
    <w:rsid w:val="00C707A4"/>
    <w:rsid w:val="00C737A8"/>
    <w:rsid w:val="00C76C62"/>
    <w:rsid w:val="00C85079"/>
    <w:rsid w:val="00C86B36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4A39"/>
    <w:rsid w:val="00CF7CAE"/>
    <w:rsid w:val="00D004DE"/>
    <w:rsid w:val="00D0155D"/>
    <w:rsid w:val="00D01E82"/>
    <w:rsid w:val="00D0258B"/>
    <w:rsid w:val="00D02738"/>
    <w:rsid w:val="00D029AD"/>
    <w:rsid w:val="00D05605"/>
    <w:rsid w:val="00D10D2D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9732D"/>
    <w:rsid w:val="00DA45C5"/>
    <w:rsid w:val="00DA521D"/>
    <w:rsid w:val="00DA53A3"/>
    <w:rsid w:val="00DA5402"/>
    <w:rsid w:val="00DB18DE"/>
    <w:rsid w:val="00DB2266"/>
    <w:rsid w:val="00DB2B6D"/>
    <w:rsid w:val="00DB4959"/>
    <w:rsid w:val="00DC33ED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04E1F"/>
    <w:rsid w:val="00E10666"/>
    <w:rsid w:val="00E10D74"/>
    <w:rsid w:val="00E12CD7"/>
    <w:rsid w:val="00E157BD"/>
    <w:rsid w:val="00E261B2"/>
    <w:rsid w:val="00E31E2A"/>
    <w:rsid w:val="00E34E4C"/>
    <w:rsid w:val="00E35973"/>
    <w:rsid w:val="00E368E8"/>
    <w:rsid w:val="00E43471"/>
    <w:rsid w:val="00E43AB3"/>
    <w:rsid w:val="00E47C38"/>
    <w:rsid w:val="00E51F8F"/>
    <w:rsid w:val="00E54B5A"/>
    <w:rsid w:val="00E70A4E"/>
    <w:rsid w:val="00E80CBB"/>
    <w:rsid w:val="00E834B5"/>
    <w:rsid w:val="00E837D9"/>
    <w:rsid w:val="00E9101C"/>
    <w:rsid w:val="00E9197F"/>
    <w:rsid w:val="00E931AE"/>
    <w:rsid w:val="00E96A25"/>
    <w:rsid w:val="00EA01C1"/>
    <w:rsid w:val="00EB24F6"/>
    <w:rsid w:val="00EB2CED"/>
    <w:rsid w:val="00EB53FD"/>
    <w:rsid w:val="00EB6646"/>
    <w:rsid w:val="00EC0DAD"/>
    <w:rsid w:val="00EC16D3"/>
    <w:rsid w:val="00ED0027"/>
    <w:rsid w:val="00ED73FA"/>
    <w:rsid w:val="00EE0F05"/>
    <w:rsid w:val="00F000B8"/>
    <w:rsid w:val="00F05EA0"/>
    <w:rsid w:val="00F06929"/>
    <w:rsid w:val="00F06ED5"/>
    <w:rsid w:val="00F17C8E"/>
    <w:rsid w:val="00F20029"/>
    <w:rsid w:val="00F23543"/>
    <w:rsid w:val="00F27B11"/>
    <w:rsid w:val="00F42EE5"/>
    <w:rsid w:val="00F45986"/>
    <w:rsid w:val="00F4763C"/>
    <w:rsid w:val="00F54F43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1A11"/>
    <w:rsid w:val="00FE59EB"/>
    <w:rsid w:val="00FE68EC"/>
    <w:rsid w:val="00FF1E3E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PowerPoint_97-2003_Presentation1.ppt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group.org/HDF5/doc/RM/RM_H5P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2E0C-C257-4FE0-BA6D-E4F2F4B0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</Template>
  <TotalTime>499</TotalTime>
  <Pages>14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Kim, Jong H</cp:lastModifiedBy>
  <cp:revision>20</cp:revision>
  <cp:lastPrinted>2013-02-13T16:06:00Z</cp:lastPrinted>
  <dcterms:created xsi:type="dcterms:W3CDTF">2013-02-02T20:08:00Z</dcterms:created>
  <dcterms:modified xsi:type="dcterms:W3CDTF">2013-02-15T17:53:00Z</dcterms:modified>
</cp:coreProperties>
</file>