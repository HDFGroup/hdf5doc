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FC08" w14:textId="77777777" w:rsidR="00621809" w:rsidRDefault="00F17055" w:rsidP="00A13E79">
      <w:pPr>
        <w:pStyle w:val="Title"/>
      </w:pPr>
      <w:bookmarkStart w:id="0" w:name="_GoBack"/>
      <w:bookmarkEnd w:id="0"/>
      <w:r w:rsidRPr="00F17055">
        <w:t>Enabling a Strict Consistency Semantics Model in Parallel HDF5</w:t>
      </w:r>
    </w:p>
    <w:p w14:paraId="78466E08" w14:textId="77777777" w:rsidR="00485751" w:rsidRDefault="00485751" w:rsidP="00485751"/>
    <w:p w14:paraId="40F832C6" w14:textId="77777777" w:rsidR="00621809" w:rsidRDefault="003C12D9" w:rsidP="0053342D">
      <w:pPr>
        <w:pStyle w:val="Subtitle"/>
      </w:pPr>
      <w:r>
        <w:t>Introduced with</w:t>
      </w:r>
    </w:p>
    <w:p w14:paraId="0CC0B82A" w14:textId="77777777" w:rsidR="003C12D9" w:rsidRPr="003C12D9" w:rsidRDefault="00F17055" w:rsidP="003C12D9">
      <w:pPr>
        <w:pStyle w:val="Subtitle"/>
      </w:pPr>
      <w:r>
        <w:t>HDF5 Release 1.8.9</w:t>
      </w:r>
    </w:p>
    <w:p w14:paraId="5865DBC1" w14:textId="77777777" w:rsidR="003C12D9" w:rsidRDefault="003C12D9" w:rsidP="00874E7A">
      <w:pPr>
        <w:pStyle w:val="Subtitle"/>
      </w:pPr>
      <w:proofErr w:type="gramStart"/>
      <w:r>
        <w:t>in</w:t>
      </w:r>
      <w:proofErr w:type="gramEnd"/>
    </w:p>
    <w:p w14:paraId="56AC534E" w14:textId="77777777" w:rsidR="00874E7A" w:rsidRDefault="00F17055" w:rsidP="00874E7A">
      <w:pPr>
        <w:pStyle w:val="Subtitle"/>
      </w:pPr>
      <w:r>
        <w:t>May 2012</w:t>
      </w:r>
    </w:p>
    <w:p w14:paraId="2C04A929" w14:textId="77777777" w:rsidR="00D9653E" w:rsidRDefault="00D9653E"/>
    <w:p w14:paraId="49DA4ADB" w14:textId="77777777" w:rsidR="00C27E3A" w:rsidRDefault="00C27E3A"/>
    <w:p w14:paraId="56769FE7" w14:textId="77777777" w:rsidR="00C27E3A" w:rsidRDefault="00C27E3A"/>
    <w:p w14:paraId="1FE153C9" w14:textId="77777777" w:rsidR="002E2C16" w:rsidRDefault="002E2C16"/>
    <w:p w14:paraId="22580AF5" w14:textId="77777777" w:rsidR="002E2C16" w:rsidRDefault="002E2C16"/>
    <w:p w14:paraId="26A910AD" w14:textId="77777777" w:rsidR="002E2C16" w:rsidRDefault="00A15271">
      <w:r>
        <w:rPr>
          <w:noProof/>
        </w:rPr>
        <mc:AlternateContent>
          <mc:Choice Requires="wps">
            <w:drawing>
              <wp:anchor distT="0" distB="0" distL="114300" distR="114300" simplePos="0" relativeHeight="251667456" behindDoc="0" locked="0" layoutInCell="1" allowOverlap="1" wp14:anchorId="0C088215" wp14:editId="3D732769">
                <wp:simplePos x="0" y="0"/>
                <wp:positionH relativeFrom="column">
                  <wp:posOffset>3785235</wp:posOffset>
                </wp:positionH>
                <wp:positionV relativeFrom="paragraph">
                  <wp:posOffset>435610</wp:posOffset>
                </wp:positionV>
                <wp:extent cx="2523490" cy="1720215"/>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1720215"/>
                        </a:xfrm>
                        <a:prstGeom prst="rect">
                          <a:avLst/>
                        </a:prstGeom>
                        <a:noFill/>
                        <a:ln w="9525">
                          <a:noFill/>
                          <a:miter lim="800000"/>
                          <a:headEnd/>
                          <a:tailEnd/>
                        </a:ln>
                      </wps:spPr>
                      <wps:txbx>
                        <w:txbxContent>
                          <w:p w14:paraId="249BBBB3" w14:textId="77777777" w:rsidR="00661C32" w:rsidRDefault="00661C32" w:rsidP="002E2C16">
                            <w:pPr>
                              <w:jc w:val="center"/>
                            </w:pPr>
                            <w:r>
                              <w:rPr>
                                <w:noProof/>
                              </w:rPr>
                              <w:drawing>
                                <wp:inline distT="0" distB="0" distL="0" distR="0" wp14:anchorId="78CDCCBD" wp14:editId="0A346E0B">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14:paraId="057C865E" w14:textId="77777777" w:rsidR="00661C32" w:rsidRDefault="00DD3583" w:rsidP="002E2C16">
                            <w:pPr>
                              <w:jc w:val="center"/>
                            </w:pPr>
                            <w:hyperlink r:id="rId10" w:history="1">
                              <w:r w:rsidR="00661C32" w:rsidRPr="003575B2">
                                <w:rPr>
                                  <w:rStyle w:val="Hyperlink"/>
                                </w:rPr>
                                <w:t>http://www.HDFGroup.org</w:t>
                              </w:r>
                            </w:hyperlink>
                            <w:r w:rsidR="00661C32">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margin-left:298.05pt;margin-top:34.3pt;width:198.7pt;height:135.4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" filled="f" stroked="f">
                <v:textbox style="mso-fit-shape-to-text:t">
                  <w:txbxContent>
                    <w:p w14:paraId="249BBBB3" w14:textId="77777777" w:rsidR="00356266" w:rsidRDefault="00356266" w:rsidP="002E2C16">
                      <w:pPr>
                        <w:jc w:val="center"/>
                      </w:pPr>
                      <w:r>
                        <w:rPr>
                          <w:noProof/>
                        </w:rPr>
                        <w:drawing>
                          <wp:inline distT="0" distB="0" distL="0" distR="0" wp14:anchorId="78CDCCBD" wp14:editId="0A346E0B">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14:paraId="057C865E" w14:textId="77777777" w:rsidR="00356266" w:rsidRDefault="00356266" w:rsidP="002E2C16">
                      <w:pPr>
                        <w:jc w:val="center"/>
                      </w:pPr>
                      <w:hyperlink r:id="rId12" w:history="1">
                        <w:r w:rsidRPr="003575B2">
                          <w:rPr>
                            <w:rStyle w:val="Hyperlink"/>
                          </w:rPr>
                          <w:t>http://www.HDFGroup.org</w:t>
                        </w:r>
                      </w:hyperlink>
                      <w:r>
                        <w:t xml:space="preserve"> </w:t>
                      </w:r>
                    </w:p>
                  </w:txbxContent>
                </v:textbox>
              </v:shape>
            </w:pict>
          </mc:Fallback>
        </mc:AlternateContent>
      </w:r>
    </w:p>
    <w:p w14:paraId="3EF1951D" w14:textId="77777777" w:rsidR="00B24139" w:rsidRDefault="00B24139">
      <w:pPr>
        <w:sectPr w:rsidR="00B24139" w:rsidSect="005A0F21">
          <w:headerReference w:type="default" r:id="rId13"/>
          <w:footerReference w:type="default" r:id="rId14"/>
          <w:headerReference w:type="first" r:id="rId15"/>
          <w:pgSz w:w="12240" w:h="15840" w:code="1"/>
          <w:pgMar w:top="1152" w:right="1152" w:bottom="1440" w:left="1152" w:header="432" w:footer="720" w:gutter="0"/>
          <w:cols w:space="720"/>
          <w:titlePg/>
          <w:docGrid w:linePitch="360"/>
        </w:sectPr>
      </w:pPr>
    </w:p>
    <w:p w14:paraId="54F25253" w14:textId="77777777" w:rsidR="008B4FA6" w:rsidRDefault="008B4FA6" w:rsidP="008B4FA6">
      <w:pPr>
        <w:pStyle w:val="SubSectionHeading"/>
      </w:pPr>
      <w:r>
        <w:lastRenderedPageBreak/>
        <w:t>Copyright Notice and License Terms for HDF5 (Hierarchical Data Format 5) Software Library and Utilities</w:t>
      </w:r>
    </w:p>
    <w:p w14:paraId="6F4D1D5B" w14:textId="77777777" w:rsidR="008B4FA6" w:rsidRDefault="008B4FA6" w:rsidP="008B4FA6"/>
    <w:p w14:paraId="7C6C18C7" w14:textId="77777777" w:rsidR="008B4FA6" w:rsidRDefault="008B4FA6" w:rsidP="008B4FA6">
      <w:r>
        <w:t>HDF5 (Hierarchical Data Format 5) Software Library and Utilities</w:t>
      </w:r>
    </w:p>
    <w:p w14:paraId="59FF79B6" w14:textId="77777777" w:rsidR="008B4FA6" w:rsidRDefault="008B4FA6" w:rsidP="008B4FA6">
      <w:r>
        <w:t xml:space="preserve">Copyright 2006-2012 by </w:t>
      </w:r>
      <w:proofErr w:type="gramStart"/>
      <w:r>
        <w:t>The</w:t>
      </w:r>
      <w:proofErr w:type="gramEnd"/>
      <w:r>
        <w:t xml:space="preserve"> HDF Group.</w:t>
      </w:r>
    </w:p>
    <w:p w14:paraId="38ED18DA" w14:textId="77777777" w:rsidR="008B4FA6" w:rsidRDefault="008B4FA6" w:rsidP="008B4FA6"/>
    <w:p w14:paraId="7ADF45F3" w14:textId="77777777" w:rsidR="008B4FA6" w:rsidRDefault="008B4FA6" w:rsidP="008B4FA6">
      <w:r>
        <w:t>NCSA HDF5 (Hierarchical Data Format 5) Software Library and Utilities</w:t>
      </w:r>
    </w:p>
    <w:p w14:paraId="628B648D" w14:textId="77777777" w:rsidR="008B4FA6" w:rsidRDefault="008B4FA6" w:rsidP="008B4FA6">
      <w:proofErr w:type="gramStart"/>
      <w:r>
        <w:t>Copyright 1998-2006 by the Board of Trustees of the University of Illinois.</w:t>
      </w:r>
      <w:proofErr w:type="gramEnd"/>
    </w:p>
    <w:p w14:paraId="189D5702" w14:textId="77777777" w:rsidR="008B4FA6" w:rsidRDefault="008B4FA6" w:rsidP="008B4FA6"/>
    <w:p w14:paraId="671F9CC6" w14:textId="77777777" w:rsidR="008B4FA6" w:rsidRPr="00702264" w:rsidRDefault="008B4FA6" w:rsidP="008B4FA6">
      <w:pPr>
        <w:rPr>
          <w:b/>
        </w:rPr>
      </w:pPr>
      <w:r w:rsidRPr="00702264">
        <w:rPr>
          <w:b/>
        </w:rPr>
        <w:t>All rights reserved.</w:t>
      </w:r>
    </w:p>
    <w:p w14:paraId="42CE48D9" w14:textId="77777777" w:rsidR="008B4FA6" w:rsidRDefault="008B4FA6" w:rsidP="008B4FA6"/>
    <w:p w14:paraId="7ECD7C67" w14:textId="77777777" w:rsidR="008B4FA6" w:rsidRDefault="008B4FA6" w:rsidP="008B4FA6">
      <w:pPr>
        <w:pStyle w:val="Normal9"/>
      </w:pPr>
      <w:r>
        <w:t>Redistribution and use in source and binary forms, with or without modification, are permitted for any purpose (including commercial purposes) provided that the following conditions are met:</w:t>
      </w:r>
    </w:p>
    <w:p w14:paraId="2C2A77E0" w14:textId="77777777" w:rsidR="008B4FA6" w:rsidRDefault="008B4FA6" w:rsidP="008B4FA6">
      <w:pPr>
        <w:pStyle w:val="Normal9"/>
      </w:pPr>
    </w:p>
    <w:p w14:paraId="74459AF9" w14:textId="77777777" w:rsidR="008B4FA6" w:rsidRDefault="008B4FA6" w:rsidP="005033AA">
      <w:pPr>
        <w:pStyle w:val="Normal9"/>
        <w:numPr>
          <w:ilvl w:val="0"/>
          <w:numId w:val="12"/>
        </w:numPr>
      </w:pPr>
      <w:r>
        <w:t>Redistributions of source code must retain the above copyright notice, this list of conditions, and the following disclaimer.</w:t>
      </w:r>
    </w:p>
    <w:p w14:paraId="2D57310D" w14:textId="77777777" w:rsidR="008B4FA6" w:rsidRDefault="008B4FA6" w:rsidP="005033AA">
      <w:pPr>
        <w:pStyle w:val="Normal9"/>
        <w:numPr>
          <w:ilvl w:val="0"/>
          <w:numId w:val="12"/>
        </w:numPr>
      </w:pPr>
      <w:r>
        <w:t>Redistributions in binary form must reproduce the above copyright notice, this list of conditions, and the following disclaimer in the documentation and/or materials provided with the distribution.</w:t>
      </w:r>
    </w:p>
    <w:p w14:paraId="05019D76" w14:textId="77777777" w:rsidR="008B4FA6" w:rsidRDefault="008B4FA6" w:rsidP="005033AA">
      <w:pPr>
        <w:pStyle w:val="Normal9"/>
        <w:numPr>
          <w:ilvl w:val="0"/>
          <w:numId w:val="12"/>
        </w:numPr>
      </w:pPr>
      <w:r>
        <w:t>In addition, redistributions of modified forms of the source or binary code must carry prominent notices stating that the original code was changed and the date of the change.</w:t>
      </w:r>
    </w:p>
    <w:p w14:paraId="2A027443" w14:textId="77777777" w:rsidR="008B4FA6" w:rsidRDefault="008B4FA6" w:rsidP="005033AA">
      <w:pPr>
        <w:pStyle w:val="Normal9"/>
        <w:numPr>
          <w:ilvl w:val="0"/>
          <w:numId w:val="12"/>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14:paraId="3B32F140" w14:textId="77777777" w:rsidR="008B4FA6" w:rsidRDefault="008B4FA6" w:rsidP="005033AA">
      <w:pPr>
        <w:pStyle w:val="Normal9"/>
        <w:numPr>
          <w:ilvl w:val="0"/>
          <w:numId w:val="12"/>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14:paraId="2C5E05F5" w14:textId="77777777" w:rsidR="008B4FA6" w:rsidRDefault="008B4FA6" w:rsidP="008B4FA6">
      <w:pPr>
        <w:pStyle w:val="Normal9"/>
      </w:pPr>
    </w:p>
    <w:p w14:paraId="2E175C73" w14:textId="77777777" w:rsidR="008B4FA6" w:rsidRDefault="008B4FA6" w:rsidP="008B4FA6">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14:paraId="51427674" w14:textId="77777777" w:rsidR="008B4FA6" w:rsidRDefault="008B4FA6" w:rsidP="008B4FA6">
      <w:pPr>
        <w:pStyle w:val="Normal9"/>
      </w:pPr>
    </w:p>
    <w:p w14:paraId="7DC70F56" w14:textId="77777777" w:rsidR="008B4FA6" w:rsidRDefault="008B4FA6" w:rsidP="008B4FA6">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14:paraId="58A45638" w14:textId="77777777" w:rsidR="008B4FA6" w:rsidRDefault="008B4FA6" w:rsidP="008B4FA6">
      <w:pPr>
        <w:pStyle w:val="Normal9"/>
      </w:pPr>
    </w:p>
    <w:p w14:paraId="338C857A" w14:textId="77777777" w:rsidR="008B4FA6" w:rsidRDefault="008B4FA6" w:rsidP="008B4FA6">
      <w:pPr>
        <w:pStyle w:val="Normal9"/>
      </w:pPr>
      <w:r>
        <w:t xml:space="preserve">Portions of HDF5 were developed with support from the Lawrence Berkeley National Laboratory (LBNL) and the United States Department of Energy under Prime Contract No. </w:t>
      </w:r>
      <w:proofErr w:type="gramStart"/>
      <w:r>
        <w:t>DE-AC02-05CH11231.</w:t>
      </w:r>
      <w:proofErr w:type="gramEnd"/>
    </w:p>
    <w:p w14:paraId="30E958B6" w14:textId="77777777" w:rsidR="008B4FA6" w:rsidRDefault="008B4FA6" w:rsidP="008B4FA6">
      <w:pPr>
        <w:pStyle w:val="Normal9"/>
      </w:pPr>
    </w:p>
    <w:p w14:paraId="02FD0B39" w14:textId="77777777" w:rsidR="008B4FA6" w:rsidRDefault="008B4FA6" w:rsidP="008B4FA6">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14:paraId="40A439A9" w14:textId="77777777" w:rsidR="008B4FA6" w:rsidRDefault="008B4FA6" w:rsidP="008B4FA6">
      <w:pPr>
        <w:pStyle w:val="Normal9"/>
      </w:pPr>
    </w:p>
    <w:p w14:paraId="7744EBD3" w14:textId="77777777" w:rsidR="008B4FA6" w:rsidRDefault="008B4FA6" w:rsidP="008B4FA6">
      <w:pPr>
        <w:pStyle w:val="Normal9"/>
        <w:ind w:left="720"/>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14:paraId="2A17EFEB" w14:textId="77777777" w:rsidR="008B4FA6" w:rsidRDefault="008B4FA6" w:rsidP="008B4FA6">
      <w:pPr>
        <w:pStyle w:val="Normal9"/>
        <w:ind w:left="720"/>
      </w:pPr>
    </w:p>
    <w:p w14:paraId="735BE45B" w14:textId="77777777" w:rsidR="008B4FA6" w:rsidRDefault="008B4FA6" w:rsidP="008B4FA6">
      <w:pPr>
        <w:pStyle w:val="Normal9"/>
        <w:ind w:left="720"/>
      </w:pPr>
      <w:r w:rsidRPr="00535CFC">
        <w:rPr>
          <w:b/>
        </w:rPr>
        <w:t xml:space="preserve">DISCLAIMER: </w:t>
      </w:r>
      <w:r>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14:paraId="27547D08" w14:textId="77777777" w:rsidR="008B4FA6" w:rsidRDefault="008B4FA6" w:rsidP="00F17055"/>
    <w:p w14:paraId="6F4D6D0D" w14:textId="77777777" w:rsidR="008B4FA6" w:rsidRDefault="008B4FA6"/>
    <w:p w14:paraId="085D8110" w14:textId="77777777" w:rsidR="00D9653E" w:rsidRDefault="00D9653E">
      <w:pPr>
        <w:rPr>
          <w:rFonts w:eastAsiaTheme="majorEastAsia" w:cstheme="majorBidi"/>
          <w:b/>
          <w:spacing w:val="5"/>
          <w:kern w:val="28"/>
          <w:sz w:val="28"/>
          <w:szCs w:val="32"/>
        </w:rPr>
      </w:pPr>
      <w:r>
        <w:br w:type="page"/>
      </w:r>
    </w:p>
    <w:p w14:paraId="062D07AD" w14:textId="77777777" w:rsidR="00B24139" w:rsidRDefault="00B24139" w:rsidP="00B24139">
      <w:pPr>
        <w:pStyle w:val="Contents"/>
        <w:sectPr w:rsidR="00B24139" w:rsidSect="005A0F21">
          <w:headerReference w:type="first" r:id="rId16"/>
          <w:footerReference w:type="first" r:id="rId17"/>
          <w:pgSz w:w="12240" w:h="15840" w:code="1"/>
          <w:pgMar w:top="1152" w:right="1152" w:bottom="1440" w:left="1152" w:header="432" w:footer="720" w:gutter="0"/>
          <w:cols w:space="720"/>
          <w:titlePg/>
          <w:docGrid w:linePitch="360"/>
        </w:sectPr>
      </w:pPr>
    </w:p>
    <w:p w14:paraId="088C288E" w14:textId="77777777" w:rsidR="00D9653E" w:rsidRPr="006000D5" w:rsidRDefault="00D9653E" w:rsidP="00B24139">
      <w:pPr>
        <w:pStyle w:val="Contents"/>
      </w:pPr>
      <w:r>
        <w:lastRenderedPageBreak/>
        <w:t>Contents</w:t>
      </w:r>
    </w:p>
    <w:p w14:paraId="03FC859D" w14:textId="77777777" w:rsidR="003F33CE" w:rsidRDefault="00BE2D69">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3F33CE">
        <w:t>1. Introduction</w:t>
      </w:r>
      <w:r w:rsidR="003F33CE">
        <w:tab/>
      </w:r>
      <w:r w:rsidR="003F33CE">
        <w:fldChar w:fldCharType="begin"/>
      </w:r>
      <w:r w:rsidR="003F33CE">
        <w:instrText xml:space="preserve"> PAGEREF _Toc320887718 \h </w:instrText>
      </w:r>
      <w:r w:rsidR="003F33CE">
        <w:fldChar w:fldCharType="separate"/>
      </w:r>
      <w:r w:rsidR="003F33CE">
        <w:t>4</w:t>
      </w:r>
      <w:r w:rsidR="003F33CE">
        <w:fldChar w:fldCharType="end"/>
      </w:r>
    </w:p>
    <w:p w14:paraId="099E8A17" w14:textId="77777777" w:rsidR="003F33CE" w:rsidRDefault="003F33CE">
      <w:pPr>
        <w:pStyle w:val="TOC1"/>
        <w:rPr>
          <w:lang w:bidi="ar-SA"/>
        </w:rPr>
      </w:pPr>
      <w:r>
        <w:t>2. Motivation</w:t>
      </w:r>
      <w:r>
        <w:tab/>
      </w:r>
      <w:r>
        <w:fldChar w:fldCharType="begin"/>
      </w:r>
      <w:r>
        <w:instrText xml:space="preserve"> PAGEREF _Toc320887719 \h </w:instrText>
      </w:r>
      <w:r>
        <w:fldChar w:fldCharType="separate"/>
      </w:r>
      <w:r>
        <w:t>6</w:t>
      </w:r>
      <w:r>
        <w:fldChar w:fldCharType="end"/>
      </w:r>
    </w:p>
    <w:p w14:paraId="222454B9" w14:textId="77777777" w:rsidR="003F33CE" w:rsidRDefault="003F33CE">
      <w:pPr>
        <w:pStyle w:val="TOC1"/>
        <w:rPr>
          <w:lang w:bidi="ar-SA"/>
        </w:rPr>
      </w:pPr>
      <w:r>
        <w:t>3. PHDF5 Metadata Consistency Semantics</w:t>
      </w:r>
      <w:r>
        <w:tab/>
      </w:r>
      <w:r>
        <w:fldChar w:fldCharType="begin"/>
      </w:r>
      <w:r>
        <w:instrText xml:space="preserve"> PAGEREF _Toc320887720 \h </w:instrText>
      </w:r>
      <w:r>
        <w:fldChar w:fldCharType="separate"/>
      </w:r>
      <w:r>
        <w:t>7</w:t>
      </w:r>
      <w:r>
        <w:fldChar w:fldCharType="end"/>
      </w:r>
    </w:p>
    <w:p w14:paraId="66D2F1CE" w14:textId="77777777" w:rsidR="003F33CE" w:rsidRDefault="003F33CE">
      <w:pPr>
        <w:pStyle w:val="TOC1"/>
        <w:rPr>
          <w:lang w:bidi="ar-SA"/>
        </w:rPr>
      </w:pPr>
      <w:r>
        <w:t>4. PHDF5 Raw Data Consistency Semantics</w:t>
      </w:r>
      <w:r>
        <w:tab/>
      </w:r>
      <w:r>
        <w:fldChar w:fldCharType="begin"/>
      </w:r>
      <w:r>
        <w:instrText xml:space="preserve"> PAGEREF _Toc320887721 \h </w:instrText>
      </w:r>
      <w:r>
        <w:fldChar w:fldCharType="separate"/>
      </w:r>
      <w:r>
        <w:t>9</w:t>
      </w:r>
      <w:r>
        <w:fldChar w:fldCharType="end"/>
      </w:r>
    </w:p>
    <w:p w14:paraId="4593594E" w14:textId="77777777" w:rsidR="003F33CE" w:rsidRDefault="003F33CE">
      <w:pPr>
        <w:pStyle w:val="TOC1"/>
        <w:rPr>
          <w:lang w:bidi="ar-SA"/>
        </w:rPr>
      </w:pPr>
      <w:r>
        <w:t>5. Adding New Routines to the Library</w:t>
      </w:r>
      <w:r>
        <w:tab/>
      </w:r>
      <w:r>
        <w:fldChar w:fldCharType="begin"/>
      </w:r>
      <w:r>
        <w:instrText xml:space="preserve"> PAGEREF _Toc320887722 \h </w:instrText>
      </w:r>
      <w:r>
        <w:fldChar w:fldCharType="separate"/>
      </w:r>
      <w:r>
        <w:t>10</w:t>
      </w:r>
      <w:r>
        <w:fldChar w:fldCharType="end"/>
      </w:r>
    </w:p>
    <w:p w14:paraId="40D5EDA3" w14:textId="77777777" w:rsidR="00621809" w:rsidRDefault="00BE2D69" w:rsidP="00B24139">
      <w:pPr>
        <w:rPr>
          <w:lang w:bidi="en-US"/>
        </w:rPr>
      </w:pPr>
      <w:r>
        <w:rPr>
          <w:rFonts w:ascii="Times" w:eastAsiaTheme="minorEastAsia" w:hAnsi="Times" w:cs="Times"/>
          <w:noProof/>
          <w:szCs w:val="24"/>
          <w:lang w:bidi="en-US"/>
        </w:rPr>
        <w:fldChar w:fldCharType="end"/>
      </w:r>
    </w:p>
    <w:p w14:paraId="6A0A5A0F" w14:textId="77777777" w:rsidR="00B24139" w:rsidRDefault="00B24139" w:rsidP="00B24139">
      <w:pPr>
        <w:sectPr w:rsidR="00B24139" w:rsidSect="005A0F21">
          <w:headerReference w:type="first" r:id="rId18"/>
          <w:type w:val="continuous"/>
          <w:pgSz w:w="12240" w:h="15840" w:code="1"/>
          <w:pgMar w:top="1152" w:right="1152" w:bottom="1440" w:left="1152" w:header="432" w:footer="720" w:gutter="0"/>
          <w:cols w:space="720"/>
          <w:titlePg/>
          <w:docGrid w:linePitch="360"/>
        </w:sectPr>
      </w:pPr>
    </w:p>
    <w:p w14:paraId="2A2DD51B" w14:textId="77777777" w:rsidR="00420406" w:rsidRDefault="00F17055" w:rsidP="00420406">
      <w:pPr>
        <w:pStyle w:val="Heading1"/>
      </w:pPr>
      <w:bookmarkStart w:id="1" w:name="_Toc320887718"/>
      <w:r>
        <w:lastRenderedPageBreak/>
        <w:t>Introduction</w:t>
      </w:r>
      <w:bookmarkEnd w:id="1"/>
      <w:r>
        <w:t xml:space="preserve"> </w:t>
      </w:r>
      <w:bookmarkStart w:id="2" w:name="Directions"/>
      <w:bookmarkEnd w:id="2"/>
    </w:p>
    <w:p w14:paraId="3B55369D" w14:textId="57D9D0B4" w:rsidR="00AC6120" w:rsidRDefault="00F17055" w:rsidP="00420406">
      <w:r w:rsidRPr="00F17055">
        <w:t xml:space="preserve">Consistency semantics </w:t>
      </w:r>
      <w:ins w:id="3" w:author="Quincey Koziol" w:date="2012-04-14T15:35:00Z">
        <w:r w:rsidR="00723036">
          <w:t xml:space="preserve">are rules that </w:t>
        </w:r>
      </w:ins>
      <w:r w:rsidRPr="00F17055">
        <w:t>define the outcome of multiple</w:t>
      </w:r>
      <w:ins w:id="4" w:author="Quincey Koziol" w:date="2012-04-14T15:41:00Z">
        <w:r w:rsidR="00723036">
          <w:t>, possibly concurrent,</w:t>
        </w:r>
      </w:ins>
      <w:r w:rsidRPr="00F17055">
        <w:t xml:space="preserve"> </w:t>
      </w:r>
      <w:del w:id="5" w:author="Quincey Koziol" w:date="2012-04-14T15:32:00Z">
        <w:r w:rsidRPr="00F17055" w:rsidDel="00723036">
          <w:delText xml:space="preserve">I/O </w:delText>
        </w:r>
      </w:del>
      <w:r w:rsidRPr="00F17055">
        <w:t xml:space="preserve">accesses to </w:t>
      </w:r>
      <w:del w:id="6" w:author="Quincey Koziol" w:date="2012-04-14T15:34:00Z">
        <w:r w:rsidRPr="00F17055" w:rsidDel="00723036">
          <w:delText>the same</w:delText>
        </w:r>
      </w:del>
      <w:ins w:id="7" w:author="Quincey Koziol" w:date="2012-04-14T15:34:00Z">
        <w:r w:rsidR="00723036">
          <w:t>an</w:t>
        </w:r>
      </w:ins>
      <w:r w:rsidRPr="00F17055">
        <w:t xml:space="preserve"> </w:t>
      </w:r>
      <w:ins w:id="8" w:author="Quincey Koziol" w:date="2012-04-14T15:34:00Z">
        <w:r w:rsidR="00723036">
          <w:t xml:space="preserve">object or </w:t>
        </w:r>
      </w:ins>
      <w:del w:id="9" w:author="Quincey Koziol" w:date="2012-04-14T15:32:00Z">
        <w:r w:rsidRPr="00F17055" w:rsidDel="00723036">
          <w:delText>file</w:delText>
        </w:r>
      </w:del>
      <w:ins w:id="10" w:author="Quincey Koziol" w:date="2012-04-14T15:32:00Z">
        <w:r w:rsidR="00723036">
          <w:t>data structure</w:t>
        </w:r>
      </w:ins>
      <w:ins w:id="11" w:author="Quincey Koziol" w:date="2012-04-14T15:47:00Z">
        <w:r w:rsidR="00723036">
          <w:t xml:space="preserve"> by one or more processes in a computer system</w:t>
        </w:r>
      </w:ins>
      <w:r w:rsidRPr="00F17055">
        <w:t xml:space="preserve">. </w:t>
      </w:r>
      <w:r w:rsidR="00372DF5" w:rsidRPr="00372DF5">
        <w:t>An</w:t>
      </w:r>
      <w:del w:id="12" w:author="Quincey Koziol" w:date="2012-04-14T15:32:00Z">
        <w:r w:rsidR="00372DF5" w:rsidRPr="00372DF5" w:rsidDel="00723036">
          <w:delText>y</w:delText>
        </w:r>
      </w:del>
      <w:r w:rsidR="00372DF5" w:rsidRPr="00372DF5">
        <w:t xml:space="preserve"> I/O library defines </w:t>
      </w:r>
      <w:ins w:id="13" w:author="Quincey Koziol" w:date="2012-04-14T15:34:00Z">
        <w:r w:rsidR="00723036">
          <w:t xml:space="preserve">a set of </w:t>
        </w:r>
      </w:ins>
      <w:del w:id="14" w:author="Quincey Koziol" w:date="2012-04-14T15:33:00Z">
        <w:r w:rsidR="00372DF5" w:rsidRPr="00372DF5" w:rsidDel="00723036">
          <w:delText>these rules</w:delText>
        </w:r>
      </w:del>
      <w:ins w:id="15" w:author="Quincey Koziol" w:date="2012-04-14T15:33:00Z">
        <w:r w:rsidR="00723036">
          <w:t>consistency semantics</w:t>
        </w:r>
      </w:ins>
      <w:r w:rsidR="00372DF5" w:rsidRPr="00372DF5">
        <w:t xml:space="preserve"> to let users know what to expect when </w:t>
      </w:r>
      <w:del w:id="16" w:author="Quincey Koziol" w:date="2012-04-14T15:33:00Z">
        <w:r w:rsidR="00372DF5" w:rsidRPr="00372DF5" w:rsidDel="00723036">
          <w:delText xml:space="preserve">accessing </w:delText>
        </w:r>
      </w:del>
      <w:ins w:id="17" w:author="Quincey Koziol" w:date="2012-04-14T15:33:00Z">
        <w:r w:rsidR="00723036">
          <w:t>processes access</w:t>
        </w:r>
        <w:r w:rsidR="00723036" w:rsidRPr="00372DF5">
          <w:t xml:space="preserve"> </w:t>
        </w:r>
      </w:ins>
      <w:r w:rsidR="00372DF5" w:rsidRPr="00372DF5">
        <w:t xml:space="preserve">data </w:t>
      </w:r>
      <w:del w:id="18" w:author="Quincey Koziol" w:date="2012-04-14T15:36:00Z">
        <w:r w:rsidR="00372DF5" w:rsidRPr="00372DF5" w:rsidDel="00723036">
          <w:delText xml:space="preserve">in </w:delText>
        </w:r>
      </w:del>
      <w:del w:id="19" w:author="Quincey Koziol" w:date="2012-04-14T15:34:00Z">
        <w:r w:rsidR="00372DF5" w:rsidRPr="00372DF5" w:rsidDel="00723036">
          <w:delText xml:space="preserve">the </w:delText>
        </w:r>
      </w:del>
      <w:del w:id="20" w:author="Quincey Koziol" w:date="2012-04-14T15:36:00Z">
        <w:r w:rsidR="00372DF5" w:rsidRPr="00372DF5" w:rsidDel="00723036">
          <w:delText>file</w:delText>
        </w:r>
      </w:del>
      <w:ins w:id="21" w:author="Quincey Koziol" w:date="2012-04-14T15:36:00Z">
        <w:r w:rsidR="00723036">
          <w:t xml:space="preserve">managed by </w:t>
        </w:r>
      </w:ins>
      <w:ins w:id="22" w:author="Quincey Koziol" w:date="2012-04-14T15:38:00Z">
        <w:r w:rsidR="00723036">
          <w:t>that</w:t>
        </w:r>
      </w:ins>
      <w:ins w:id="23" w:author="Quincey Koziol" w:date="2012-04-14T15:36:00Z">
        <w:r w:rsidR="00723036">
          <w:t xml:space="preserve"> library</w:t>
        </w:r>
      </w:ins>
      <w:r w:rsidR="00372DF5" w:rsidRPr="00372DF5">
        <w:t xml:space="preserve">. </w:t>
      </w:r>
      <w:moveToRangeStart w:id="24" w:author="Quincey Koziol" w:date="2012-04-14T15:45:00Z" w:name="move196037644"/>
      <w:moveTo w:id="25" w:author="Quincey Koziol" w:date="2012-04-14T15:45:00Z">
        <w:r w:rsidR="00723036">
          <w:t xml:space="preserve">Parallel HDF5 (PHDF5) provides users with an option to have multiple processes perform I/O to an HDF5 file at the same time. </w:t>
        </w:r>
      </w:moveTo>
      <w:moveToRangeEnd w:id="24"/>
      <w:ins w:id="26" w:author="Quincey Koziol" w:date="2012-04-14T15:46:00Z">
        <w:r w:rsidR="00723036">
          <w:t xml:space="preserve">In most cases the file resides on a parallel file system, which allows striping of data over multiple servers to achieve high performance and provides mechanisms for concurrent data access by many processes. </w:t>
        </w:r>
      </w:ins>
      <w:ins w:id="27" w:author="Quincey Koziol" w:date="2012-04-14T15:45:00Z">
        <w:r w:rsidR="00723036">
          <w:t>Therefore, a</w:t>
        </w:r>
      </w:ins>
      <w:del w:id="28" w:author="Quincey Koziol" w:date="2012-04-14T15:45:00Z">
        <w:r w:rsidRPr="00F17055" w:rsidDel="00723036">
          <w:delText>A</w:delText>
        </w:r>
      </w:del>
      <w:r w:rsidRPr="00F17055">
        <w:t xml:space="preserve"> </w:t>
      </w:r>
      <w:r w:rsidR="00066732">
        <w:t>parallel HDF5 application</w:t>
      </w:r>
      <w:r w:rsidR="00066732" w:rsidRPr="00F17055">
        <w:t xml:space="preserve"> </w:t>
      </w:r>
      <w:r w:rsidRPr="00F17055">
        <w:t xml:space="preserve">that writes data </w:t>
      </w:r>
      <w:del w:id="29" w:author="Quincey Koziol" w:date="2012-04-14T15:49:00Z">
        <w:r w:rsidRPr="00F17055" w:rsidDel="00723036">
          <w:delText xml:space="preserve">to </w:delText>
        </w:r>
        <w:r w:rsidR="00066732" w:rsidDel="00723036">
          <w:delText>an</w:delText>
        </w:r>
        <w:r w:rsidR="00066732" w:rsidRPr="00F17055" w:rsidDel="00723036">
          <w:delText xml:space="preserve"> </w:delText>
        </w:r>
        <w:r w:rsidR="00066732" w:rsidDel="00723036">
          <w:delText xml:space="preserve">HDF5 </w:delText>
        </w:r>
        <w:r w:rsidRPr="00F17055" w:rsidDel="00723036">
          <w:delText xml:space="preserve">file </w:delText>
        </w:r>
      </w:del>
      <w:r w:rsidRPr="00F17055">
        <w:t xml:space="preserve">needs to be aware </w:t>
      </w:r>
      <w:ins w:id="30" w:author="Quincey Koziol" w:date="2012-04-14T15:36:00Z">
        <w:r w:rsidR="00723036">
          <w:t xml:space="preserve">of the consistency semantics </w:t>
        </w:r>
      </w:ins>
      <w:ins w:id="31" w:author="Quincey Koziol" w:date="2012-04-14T15:38:00Z">
        <w:r w:rsidR="00723036">
          <w:t>provided</w:t>
        </w:r>
      </w:ins>
      <w:ins w:id="32" w:author="Quincey Koziol" w:date="2012-04-14T15:36:00Z">
        <w:r w:rsidR="00723036">
          <w:t xml:space="preserve"> by the HDF5 library, which define </w:t>
        </w:r>
      </w:ins>
      <w:r w:rsidRPr="00F17055">
        <w:t xml:space="preserve">when </w:t>
      </w:r>
      <w:del w:id="33" w:author="Quincey Koziol" w:date="2012-04-14T15:37:00Z">
        <w:r w:rsidRPr="00F17055" w:rsidDel="00723036">
          <w:delText xml:space="preserve">those </w:delText>
        </w:r>
      </w:del>
      <w:ins w:id="34" w:author="Quincey Koziol" w:date="2012-04-14T15:37:00Z">
        <w:r w:rsidR="00723036">
          <w:t>the</w:t>
        </w:r>
        <w:r w:rsidR="00723036" w:rsidRPr="00F17055">
          <w:t xml:space="preserve"> </w:t>
        </w:r>
      </w:ins>
      <w:r w:rsidRPr="00F17055">
        <w:t xml:space="preserve">changes </w:t>
      </w:r>
      <w:ins w:id="35" w:author="Quincey Koziol" w:date="2012-04-14T15:37:00Z">
        <w:r w:rsidR="00723036">
          <w:t xml:space="preserve">it </w:t>
        </w:r>
      </w:ins>
      <w:del w:id="36" w:author="Quincey Koziol" w:date="2012-04-14T15:38:00Z">
        <w:r w:rsidRPr="00F17055" w:rsidDel="00723036">
          <w:delText xml:space="preserve">made </w:delText>
        </w:r>
      </w:del>
      <w:ins w:id="37" w:author="Quincey Koziol" w:date="2012-04-14T15:38:00Z">
        <w:r w:rsidR="00723036">
          <w:t>makes</w:t>
        </w:r>
        <w:r w:rsidR="00723036" w:rsidRPr="00F17055">
          <w:t xml:space="preserve"> </w:t>
        </w:r>
      </w:ins>
      <w:r w:rsidRPr="00F17055">
        <w:t xml:space="preserve">are actually visible to itself (if it tries to read back that data) or to other processes </w:t>
      </w:r>
      <w:del w:id="38" w:author="Quincey Koziol" w:date="2012-04-14T15:38:00Z">
        <w:r w:rsidRPr="00F17055" w:rsidDel="00723036">
          <w:delText>wh</w:delText>
        </w:r>
        <w:r w:rsidR="00917DF6" w:rsidDel="00723036">
          <w:delText>ich</w:delText>
        </w:r>
        <w:r w:rsidRPr="00F17055" w:rsidDel="00723036">
          <w:delText xml:space="preserve"> </w:delText>
        </w:r>
      </w:del>
      <w:ins w:id="39" w:author="Quincey Koziol" w:date="2012-04-14T15:38:00Z">
        <w:r w:rsidR="00723036">
          <w:t>that</w:t>
        </w:r>
        <w:r w:rsidR="00723036" w:rsidRPr="00F17055">
          <w:t xml:space="preserve"> </w:t>
        </w:r>
      </w:ins>
      <w:del w:id="40" w:author="Quincey Koziol" w:date="2012-04-14T15:49:00Z">
        <w:r w:rsidRPr="00F17055" w:rsidDel="00723036">
          <w:delText xml:space="preserve">are concurrently </w:delText>
        </w:r>
      </w:del>
      <w:r w:rsidRPr="00F17055">
        <w:t>access</w:t>
      </w:r>
      <w:del w:id="41" w:author="Quincey Koziol" w:date="2012-04-14T15:49:00Z">
        <w:r w:rsidRPr="00F17055" w:rsidDel="00723036">
          <w:delText>ing</w:delText>
        </w:r>
      </w:del>
      <w:r w:rsidRPr="00F17055">
        <w:t xml:space="preserve"> the file </w:t>
      </w:r>
      <w:ins w:id="42" w:author="Quincey Koziol" w:date="2012-04-14T15:39:00Z">
        <w:r w:rsidR="00723036">
          <w:t xml:space="preserve">with </w:t>
        </w:r>
      </w:ins>
      <w:r w:rsidRPr="00F17055">
        <w:t>independent</w:t>
      </w:r>
      <w:del w:id="43" w:author="Quincey Koziol" w:date="2012-04-14T15:39:00Z">
        <w:r w:rsidRPr="00F17055" w:rsidDel="00723036">
          <w:delText>ly</w:delText>
        </w:r>
      </w:del>
      <w:r w:rsidRPr="00F17055">
        <w:t xml:space="preserve"> or collective</w:t>
      </w:r>
      <w:ins w:id="44" w:author="Quincey Koziol" w:date="2012-04-14T15:39:00Z">
        <w:r w:rsidR="00723036">
          <w:t xml:space="preserve"> </w:t>
        </w:r>
      </w:ins>
      <w:ins w:id="45" w:author="Quincey Koziol" w:date="2012-04-14T15:43:00Z">
        <w:r w:rsidR="00723036">
          <w:t xml:space="preserve">I/O </w:t>
        </w:r>
      </w:ins>
      <w:ins w:id="46" w:author="Quincey Koziol" w:date="2012-04-14T15:39:00Z">
        <w:r w:rsidR="00723036">
          <w:t>operations</w:t>
        </w:r>
      </w:ins>
      <w:del w:id="47" w:author="Quincey Koziol" w:date="2012-04-14T15:39:00Z">
        <w:r w:rsidRPr="00F17055" w:rsidDel="00723036">
          <w:delText>ly</w:delText>
        </w:r>
      </w:del>
      <w:r w:rsidRPr="00F17055">
        <w:t xml:space="preserve">. </w:t>
      </w:r>
      <w:ins w:id="48" w:author="Chaarawi, Mohamad" w:date="2012-04-13T08:42:00Z">
        <w:del w:id="49" w:author="Quincey Koziol" w:date="2012-04-14T15:46:00Z">
          <w:r w:rsidR="008270A5" w:rsidDel="00723036">
            <w:delText>In most cases</w:delText>
          </w:r>
        </w:del>
        <w:del w:id="50" w:author="Quincey Koziol" w:date="2012-04-14T15:40:00Z">
          <w:r w:rsidR="008270A5" w:rsidDel="00723036">
            <w:delText>,</w:delText>
          </w:r>
        </w:del>
        <w:del w:id="51" w:author="Quincey Koziol" w:date="2012-04-14T15:46:00Z">
          <w:r w:rsidR="008270A5" w:rsidDel="00723036">
            <w:delText xml:space="preserve"> the file resides on a </w:delText>
          </w:r>
        </w:del>
      </w:ins>
      <w:ins w:id="52" w:author="Chaarawi, Mohamad" w:date="2012-04-13T08:43:00Z">
        <w:del w:id="53" w:author="Quincey Koziol" w:date="2012-04-14T15:46:00Z">
          <w:r w:rsidR="008270A5" w:rsidDel="00723036">
            <w:delText>parallel</w:delText>
          </w:r>
        </w:del>
      </w:ins>
      <w:ins w:id="54" w:author="Chaarawi, Mohamad" w:date="2012-04-13T08:42:00Z">
        <w:del w:id="55" w:author="Quincey Koziol" w:date="2012-04-14T15:46:00Z">
          <w:r w:rsidR="008270A5" w:rsidDel="00723036">
            <w:delText xml:space="preserve"> </w:delText>
          </w:r>
        </w:del>
      </w:ins>
      <w:ins w:id="56" w:author="Chaarawi, Mohamad" w:date="2012-04-13T08:43:00Z">
        <w:del w:id="57" w:author="Quincey Koziol" w:date="2012-04-14T15:46:00Z">
          <w:r w:rsidR="008270A5" w:rsidDel="00723036">
            <w:delText xml:space="preserve">file system, </w:delText>
          </w:r>
        </w:del>
        <w:del w:id="58" w:author="Quincey Koziol" w:date="2012-04-14T15:44:00Z">
          <w:r w:rsidR="008270A5" w:rsidDel="00723036">
            <w:delText xml:space="preserve">though </w:delText>
          </w:r>
        </w:del>
        <w:del w:id="59" w:author="Quincey Koziol" w:date="2012-04-14T15:39:00Z">
          <w:r w:rsidR="008270A5" w:rsidDel="00723036">
            <w:delText>it</w:delText>
          </w:r>
        </w:del>
        <w:del w:id="60" w:author="Quincey Koziol" w:date="2012-04-14T15:44:00Z">
          <w:r w:rsidR="008270A5" w:rsidDel="00723036">
            <w:delText>’s not a requirement; however, it only makes sense for parallel access to a file to occur on a parallel file system, otherwise the parallel access will introduce unnecessary contention on the file system. A parallel file system</w:delText>
          </w:r>
        </w:del>
        <w:del w:id="61" w:author="Quincey Koziol" w:date="2012-04-14T15:46:00Z">
          <w:r w:rsidR="008270A5" w:rsidDel="00723036">
            <w:delText xml:space="preserve"> allows striping of data over multiple servers to achieve high performance. </w:delText>
          </w:r>
        </w:del>
      </w:ins>
      <w:moveFromRangeStart w:id="62" w:author="Quincey Koziol" w:date="2012-04-14T15:45:00Z" w:name="move196037644"/>
      <w:moveFrom w:id="63" w:author="Quincey Koziol" w:date="2012-04-14T15:45:00Z">
        <w:ins w:id="64" w:author="Chaarawi, Mohamad" w:date="2012-04-13T08:43:00Z">
          <w:r w:rsidR="008270A5" w:rsidDel="00723036">
            <w:t>Parallel HDF5 (PHDF5) provides users with an option to have multiple processes perform I/O to an HDF5 file at the same time.</w:t>
          </w:r>
        </w:ins>
        <w:ins w:id="65" w:author="Chaarawi, Mohamad" w:date="2012-04-13T08:44:00Z">
          <w:r w:rsidR="008270A5" w:rsidDel="00723036">
            <w:t xml:space="preserve"> </w:t>
          </w:r>
        </w:ins>
      </w:moveFrom>
      <w:moveFromRangeEnd w:id="62"/>
      <w:r w:rsidRPr="00F17055">
        <w:t xml:space="preserve">This </w:t>
      </w:r>
      <w:r w:rsidR="00401817">
        <w:t xml:space="preserve">document </w:t>
      </w:r>
      <w:r w:rsidRPr="00F17055">
        <w:t xml:space="preserve">describes the </w:t>
      </w:r>
      <w:r w:rsidR="00AC6120">
        <w:t xml:space="preserve">following: </w:t>
      </w:r>
    </w:p>
    <w:p w14:paraId="4F1CFBA7" w14:textId="77777777" w:rsidR="00AC6120" w:rsidRDefault="00AC6120" w:rsidP="00420406"/>
    <w:p w14:paraId="25EF0E9C" w14:textId="77777777" w:rsidR="00AC6120" w:rsidRDefault="00AC6120" w:rsidP="00AC6120">
      <w:pPr>
        <w:pStyle w:val="ListParagraph"/>
        <w:numPr>
          <w:ilvl w:val="0"/>
          <w:numId w:val="29"/>
        </w:numPr>
      </w:pPr>
      <w:r>
        <w:t xml:space="preserve">The </w:t>
      </w:r>
      <w:r w:rsidR="00F17055" w:rsidRPr="00F17055">
        <w:t xml:space="preserve">consistency semantics model for the Parallel HDF5 </w:t>
      </w:r>
      <w:r w:rsidR="00EE01F1" w:rsidRPr="00F17055">
        <w:t xml:space="preserve">Library </w:t>
      </w:r>
      <w:r w:rsidR="00F17055" w:rsidRPr="00F17055">
        <w:t>when it comes to metadata and raw data access</w:t>
      </w:r>
    </w:p>
    <w:p w14:paraId="5F104173" w14:textId="77777777" w:rsidR="00AC6120" w:rsidRDefault="00AC6120" w:rsidP="00AC6120">
      <w:pPr>
        <w:pStyle w:val="ListParagraph"/>
        <w:numPr>
          <w:ilvl w:val="0"/>
          <w:numId w:val="29"/>
        </w:numPr>
      </w:pPr>
      <w:r w:rsidRPr="00F17055">
        <w:t xml:space="preserve">Some </w:t>
      </w:r>
      <w:r w:rsidR="00F17055" w:rsidRPr="00F17055">
        <w:t>issues with th</w:t>
      </w:r>
      <w:r w:rsidR="003F33CE">
        <w:t>e</w:t>
      </w:r>
      <w:r w:rsidR="00F17055" w:rsidRPr="00F17055">
        <w:t xml:space="preserve"> model</w:t>
      </w:r>
    </w:p>
    <w:p w14:paraId="0DABBD42" w14:textId="77777777" w:rsidR="003C3CEE" w:rsidRDefault="00AC6120" w:rsidP="00AC6120">
      <w:pPr>
        <w:pStyle w:val="ListParagraph"/>
        <w:numPr>
          <w:ilvl w:val="0"/>
          <w:numId w:val="29"/>
        </w:numPr>
      </w:pPr>
      <w:r>
        <w:t xml:space="preserve">New </w:t>
      </w:r>
      <w:r w:rsidR="00372DF5">
        <w:t xml:space="preserve">features </w:t>
      </w:r>
      <w:r w:rsidR="00B127E3">
        <w:t xml:space="preserve">that have been </w:t>
      </w:r>
      <w:r w:rsidR="00372DF5">
        <w:t>added to</w:t>
      </w:r>
      <w:r w:rsidR="00917DF6">
        <w:t xml:space="preserve"> the library </w:t>
      </w:r>
      <w:r>
        <w:t>which</w:t>
      </w:r>
      <w:r w:rsidR="00917DF6">
        <w:t xml:space="preserve"> can be used </w:t>
      </w:r>
      <w:r w:rsidR="00F17055" w:rsidRPr="00F17055">
        <w:t>to overcome the</w:t>
      </w:r>
      <w:r w:rsidR="00917DF6">
        <w:t xml:space="preserve"> issues with the model</w:t>
      </w:r>
    </w:p>
    <w:p w14:paraId="108856B6" w14:textId="77777777" w:rsidR="00F17055" w:rsidDel="00723036" w:rsidRDefault="00F17055" w:rsidP="00420406">
      <w:pPr>
        <w:rPr>
          <w:del w:id="66" w:author="Quincey Koziol" w:date="2012-04-14T15:50:00Z"/>
        </w:rPr>
      </w:pPr>
    </w:p>
    <w:p w14:paraId="59732D67" w14:textId="684FFADB" w:rsidR="00F17055" w:rsidDel="00723036" w:rsidRDefault="00F17055" w:rsidP="00F17055">
      <w:pPr>
        <w:rPr>
          <w:del w:id="67" w:author="Quincey Koziol" w:date="2012-04-14T15:50:00Z"/>
        </w:rPr>
      </w:pPr>
    </w:p>
    <w:p w14:paraId="32A1A57B" w14:textId="77777777" w:rsidR="00372DF5" w:rsidRDefault="00372DF5" w:rsidP="00F17055"/>
    <w:p w14:paraId="7E562A15" w14:textId="368931F9" w:rsidR="00F17055" w:rsidRDefault="00372DF5" w:rsidP="00F17055">
      <w:r>
        <w:t xml:space="preserve">The HDF5 library </w:t>
      </w:r>
      <w:del w:id="68" w:author="Quincey Koziol" w:date="2012-04-14T15:51:00Z">
        <w:r w:rsidDel="001912E7">
          <w:delText>makes use</w:delText>
        </w:r>
      </w:del>
      <w:ins w:id="69" w:author="Quincey Koziol" w:date="2012-04-14T15:51:00Z">
        <w:r w:rsidR="001912E7">
          <w:t>provides a set</w:t>
        </w:r>
      </w:ins>
      <w:r>
        <w:t xml:space="preserve"> of virtual file drivers </w:t>
      </w:r>
      <w:del w:id="70" w:author="Quincey Koziol" w:date="2012-04-14T15:52:00Z">
        <w:r w:rsidDel="001912E7">
          <w:delText xml:space="preserve">to </w:delText>
        </w:r>
      </w:del>
      <w:ins w:id="71" w:author="Quincey Koziol" w:date="2012-04-14T15:52:00Z">
        <w:r w:rsidR="001912E7">
          <w:t xml:space="preserve">that </w:t>
        </w:r>
      </w:ins>
      <w:del w:id="72" w:author="Quincey Koziol" w:date="2012-04-14T15:52:00Z">
        <w:r w:rsidDel="001912E7">
          <w:delText>take care of</w:delText>
        </w:r>
      </w:del>
      <w:ins w:id="73" w:author="Quincey Koziol" w:date="2012-04-14T15:52:00Z">
        <w:r w:rsidR="001912E7">
          <w:t>perform</w:t>
        </w:r>
      </w:ins>
      <w:r>
        <w:t xml:space="preserve"> the lower level I/O accesses to an HDF5 file</w:t>
      </w:r>
      <w:r w:rsidR="00EC0E0C">
        <w:t>, including an MPI-I/O file driver for performing parallel file access</w:t>
      </w:r>
      <w:r>
        <w:t>. Each of those drivers has certain consistency rules that define the outcome of accessing an HDF5 file</w:t>
      </w:r>
      <w:ins w:id="74" w:author="Quincey Koziol" w:date="2012-04-14T15:51:00Z">
        <w:r w:rsidR="001912E7">
          <w:t xml:space="preserve"> with it</w:t>
        </w:r>
      </w:ins>
      <w:r>
        <w:t xml:space="preserve">. </w:t>
      </w:r>
      <w:r w:rsidR="00F17055">
        <w:t>There are several scenarios that arise from parallel access to a parallel file system using the MPI</w:t>
      </w:r>
      <w:ins w:id="75" w:author="Quincey Koziol" w:date="2012-04-14T15:54:00Z">
        <w:r w:rsidR="001912E7">
          <w:t xml:space="preserve">-based </w:t>
        </w:r>
      </w:ins>
      <w:del w:id="76" w:author="Quincey Koziol" w:date="2012-04-14T15:54:00Z">
        <w:r w:rsidR="00F17055" w:rsidDel="001912E7">
          <w:delText xml:space="preserve">-I/O </w:delText>
        </w:r>
      </w:del>
      <w:r w:rsidR="00F17055">
        <w:t>file driver, but the most common cases include:</w:t>
      </w:r>
    </w:p>
    <w:p w14:paraId="4A9975FE" w14:textId="77777777" w:rsidR="00F17055" w:rsidRDefault="00F17055" w:rsidP="00F17055"/>
    <w:p w14:paraId="7C506F9B" w14:textId="77777777" w:rsidR="00F17055" w:rsidRDefault="00F17055" w:rsidP="00F17055">
      <w:pPr>
        <w:pStyle w:val="ListParagraph"/>
        <w:numPr>
          <w:ilvl w:val="0"/>
          <w:numId w:val="13"/>
        </w:numPr>
        <w:spacing w:after="120"/>
      </w:pPr>
      <w:r>
        <w:t xml:space="preserve">Each process accesses its own separate file: </w:t>
      </w:r>
      <w:r w:rsidR="00EE01F1">
        <w:t xml:space="preserve">there </w:t>
      </w:r>
      <w:r>
        <w:t>are no conflicts in this case, which means data written by a process is visible immediately to that process.</w:t>
      </w:r>
    </w:p>
    <w:p w14:paraId="34D68173" w14:textId="30292BFC" w:rsidR="00F17055" w:rsidRDefault="00F17055" w:rsidP="00F17055">
      <w:pPr>
        <w:pStyle w:val="ListParagraph"/>
        <w:numPr>
          <w:ilvl w:val="0"/>
          <w:numId w:val="13"/>
        </w:numPr>
        <w:spacing w:after="120"/>
      </w:pPr>
      <w:r>
        <w:t xml:space="preserve">All processes open the file(s) in </w:t>
      </w:r>
      <w:r>
        <w:rPr>
          <w:i/>
        </w:rPr>
        <w:t>r</w:t>
      </w:r>
      <w:r w:rsidRPr="00A75158">
        <w:rPr>
          <w:i/>
        </w:rPr>
        <w:t>ead-only</w:t>
      </w:r>
      <w:r>
        <w:t xml:space="preserve"> mode: </w:t>
      </w:r>
      <w:r w:rsidR="00EE01F1">
        <w:t xml:space="preserve">all </w:t>
      </w:r>
      <w:r>
        <w:t>processes will read exactly what is in the file</w:t>
      </w:r>
      <w:ins w:id="77" w:author="Quincey Koziol" w:date="2012-04-14T15:53:00Z">
        <w:r w:rsidR="001912E7">
          <w:t xml:space="preserve"> and no possibility for conflicts exists</w:t>
        </w:r>
      </w:ins>
      <w:r>
        <w:t>.</w:t>
      </w:r>
    </w:p>
    <w:p w14:paraId="2430E13C" w14:textId="77777777" w:rsidR="00F17055" w:rsidRDefault="00F17055" w:rsidP="00F17055">
      <w:pPr>
        <w:pStyle w:val="ListParagraph"/>
        <w:numPr>
          <w:ilvl w:val="0"/>
          <w:numId w:val="13"/>
        </w:numPr>
        <w:spacing w:after="120"/>
      </w:pPr>
      <w:r>
        <w:t>Multiple processes access the same file with read-write operations</w:t>
      </w:r>
      <w:r w:rsidR="00EE01F1">
        <w:t>:</w:t>
      </w:r>
      <w:r>
        <w:t xml:space="preserve"> </w:t>
      </w:r>
      <w:r w:rsidR="00EE01F1">
        <w:t xml:space="preserve">this </w:t>
      </w:r>
      <w:r>
        <w:t xml:space="preserve">is the scenario discussed in this document. </w:t>
      </w:r>
    </w:p>
    <w:p w14:paraId="023D8714" w14:textId="77777777" w:rsidR="00F17055" w:rsidRDefault="00F17055" w:rsidP="00F17055">
      <w:r>
        <w:t xml:space="preserve">Depending on the file driver being used, the consistency semantics vary. For example, the MPI-POSIX driver guarantees sequential </w:t>
      </w:r>
      <w:r w:rsidRPr="00EE01F1">
        <w:t>consistency</w:t>
      </w:r>
      <w:r w:rsidRPr="00EE01F1">
        <w:rPr>
          <w:rStyle w:val="FootnoteReference"/>
        </w:rPr>
        <w:footnoteReference w:id="1"/>
      </w:r>
      <w:r>
        <w:t xml:space="preserve"> because POSIX I/O provides that guarantee. Consider a scenario with two processes accessing data at the same location in the same file:</w:t>
      </w:r>
    </w:p>
    <w:p w14:paraId="0D73BA4C" w14:textId="77777777" w:rsidR="00B127E3" w:rsidRDefault="00B127E3" w:rsidP="00B127E3"/>
    <w:tbl>
      <w:tblPr>
        <w:tblStyle w:val="TableGrid"/>
        <w:tblW w:w="0" w:type="auto"/>
        <w:tblLook w:val="04A0" w:firstRow="1" w:lastRow="0" w:firstColumn="1" w:lastColumn="0" w:noHBand="0" w:noVBand="1"/>
      </w:tblPr>
      <w:tblGrid>
        <w:gridCol w:w="5076"/>
        <w:gridCol w:w="5076"/>
      </w:tblGrid>
      <w:tr w:rsidR="00B127E3" w14:paraId="3D026F48" w14:textId="77777777" w:rsidTr="00066732">
        <w:tc>
          <w:tcPr>
            <w:tcW w:w="5076" w:type="dxa"/>
          </w:tcPr>
          <w:p w14:paraId="2BBEB9A6" w14:textId="77777777" w:rsidR="00B127E3" w:rsidRDefault="00B127E3" w:rsidP="00066732">
            <w:pPr>
              <w:jc w:val="center"/>
            </w:pPr>
            <w:r>
              <w:t>Process 0</w:t>
            </w:r>
          </w:p>
        </w:tc>
        <w:tc>
          <w:tcPr>
            <w:tcW w:w="5076" w:type="dxa"/>
          </w:tcPr>
          <w:p w14:paraId="4EE4DD16" w14:textId="77777777" w:rsidR="00B127E3" w:rsidRDefault="00B127E3" w:rsidP="00066732">
            <w:pPr>
              <w:jc w:val="center"/>
            </w:pPr>
            <w:r>
              <w:t>Process 1</w:t>
            </w:r>
          </w:p>
        </w:tc>
      </w:tr>
      <w:tr w:rsidR="00B127E3" w14:paraId="5728AEFA" w14:textId="77777777" w:rsidTr="00066732">
        <w:tc>
          <w:tcPr>
            <w:tcW w:w="5076" w:type="dxa"/>
          </w:tcPr>
          <w:p w14:paraId="2173F247" w14:textId="77777777" w:rsidR="00B127E3" w:rsidRDefault="00B127E3" w:rsidP="00066732">
            <w:r>
              <w:lastRenderedPageBreak/>
              <w:t xml:space="preserve">1) </w:t>
            </w:r>
            <w:r w:rsidRPr="00B127E3">
              <w:rPr>
                <w:rFonts w:ascii="Courier New" w:hAnsi="Courier New" w:cs="Courier New"/>
                <w:sz w:val="20"/>
              </w:rPr>
              <w:t>write ()</w:t>
            </w:r>
          </w:p>
        </w:tc>
        <w:tc>
          <w:tcPr>
            <w:tcW w:w="5076" w:type="dxa"/>
          </w:tcPr>
          <w:p w14:paraId="78224E74" w14:textId="77777777" w:rsidR="00B127E3" w:rsidRDefault="00B127E3" w:rsidP="00066732">
            <w:r>
              <w:t xml:space="preserve">1) </w:t>
            </w:r>
          </w:p>
        </w:tc>
      </w:tr>
      <w:tr w:rsidR="00B127E3" w14:paraId="2ACF3FC2" w14:textId="77777777" w:rsidTr="00066732">
        <w:tc>
          <w:tcPr>
            <w:tcW w:w="5076" w:type="dxa"/>
          </w:tcPr>
          <w:p w14:paraId="4ECD89F5" w14:textId="77777777" w:rsidR="00B127E3" w:rsidRDefault="00B127E3" w:rsidP="00066732">
            <w:r>
              <w:t xml:space="preserve">2) </w:t>
            </w:r>
            <w:r w:rsidRPr="00B127E3">
              <w:rPr>
                <w:rFonts w:ascii="Courier New" w:hAnsi="Courier New" w:cs="Courier New"/>
                <w:sz w:val="20"/>
              </w:rPr>
              <w:t>MPI_Barrier()</w:t>
            </w:r>
          </w:p>
        </w:tc>
        <w:tc>
          <w:tcPr>
            <w:tcW w:w="5076" w:type="dxa"/>
          </w:tcPr>
          <w:p w14:paraId="3E324D60" w14:textId="77777777" w:rsidR="00B127E3" w:rsidRDefault="00B127E3" w:rsidP="00066732">
            <w:r>
              <w:t xml:space="preserve">2) </w:t>
            </w:r>
            <w:r w:rsidRPr="00B127E3">
              <w:rPr>
                <w:rFonts w:ascii="Courier New" w:hAnsi="Courier New" w:cs="Courier New"/>
                <w:sz w:val="20"/>
              </w:rPr>
              <w:t>MPI_Barrier()</w:t>
            </w:r>
          </w:p>
        </w:tc>
      </w:tr>
      <w:tr w:rsidR="00B127E3" w14:paraId="21F73B6C" w14:textId="77777777" w:rsidTr="00066732">
        <w:tc>
          <w:tcPr>
            <w:tcW w:w="5076" w:type="dxa"/>
          </w:tcPr>
          <w:p w14:paraId="6BCDADD2" w14:textId="77777777" w:rsidR="00B127E3" w:rsidRDefault="00B127E3" w:rsidP="00066732">
            <w:r>
              <w:t xml:space="preserve">3) </w:t>
            </w:r>
          </w:p>
        </w:tc>
        <w:tc>
          <w:tcPr>
            <w:tcW w:w="5076" w:type="dxa"/>
          </w:tcPr>
          <w:p w14:paraId="4C9241E8" w14:textId="77777777" w:rsidR="00B127E3" w:rsidRDefault="00B127E3" w:rsidP="00066732">
            <w:r>
              <w:t xml:space="preserve">3) </w:t>
            </w:r>
            <w:r w:rsidRPr="00B127E3">
              <w:rPr>
                <w:rFonts w:ascii="Courier New" w:hAnsi="Courier New" w:cs="Courier New"/>
                <w:sz w:val="20"/>
              </w:rPr>
              <w:t>read ()</w:t>
            </w:r>
          </w:p>
        </w:tc>
      </w:tr>
    </w:tbl>
    <w:p w14:paraId="24AF656B" w14:textId="77777777" w:rsidR="00B127E3" w:rsidRDefault="00B127E3" w:rsidP="00B127E3"/>
    <w:p w14:paraId="77D282C6" w14:textId="77777777" w:rsidR="00F17055" w:rsidRDefault="00F17055" w:rsidP="00F17055">
      <w:r>
        <w:t>POSIX I/O guarantees that Process 1 will read what Process 0 has written</w:t>
      </w:r>
      <w:r w:rsidR="00884F08">
        <w:t>:</w:t>
      </w:r>
      <w:r>
        <w:t xml:space="preserve"> the atomicity of the read and write calls and the synchronization using the barrier ensures that Process 1 will call the read function after Process 0 is finished with the write function. </w:t>
      </w:r>
    </w:p>
    <w:p w14:paraId="61EFDC04" w14:textId="77777777" w:rsidR="00F17055" w:rsidRDefault="00F17055" w:rsidP="00F17055"/>
    <w:p w14:paraId="49D8697B" w14:textId="39C67D27" w:rsidR="00F17055" w:rsidRDefault="00F17055" w:rsidP="00F17055">
      <w:r>
        <w:t xml:space="preserve">On the other hand, the MPI-I/O driver does not give that guarantee. If we take the example above and substitute </w:t>
      </w:r>
      <w:ins w:id="78" w:author="Quincey Koziol" w:date="2012-04-14T15:56:00Z">
        <w:r w:rsidR="00D04646" w:rsidRPr="00B127E3">
          <w:rPr>
            <w:rFonts w:ascii="Courier New" w:hAnsi="Courier New" w:cs="Courier New"/>
            <w:sz w:val="20"/>
          </w:rPr>
          <w:t>MPI_File_write_</w:t>
        </w:r>
        <w:proofErr w:type="gramStart"/>
        <w:r w:rsidR="00D04646" w:rsidRPr="00B127E3">
          <w:rPr>
            <w:rFonts w:ascii="Courier New" w:hAnsi="Courier New" w:cs="Courier New"/>
            <w:sz w:val="20"/>
          </w:rPr>
          <w:t>at(</w:t>
        </w:r>
        <w:proofErr w:type="gramEnd"/>
        <w:r w:rsidR="00D04646" w:rsidRPr="00B127E3">
          <w:rPr>
            <w:rFonts w:ascii="Courier New" w:hAnsi="Courier New" w:cs="Courier New"/>
            <w:sz w:val="20"/>
          </w:rPr>
          <w:t>)</w:t>
        </w:r>
        <w:r w:rsidR="00D04646">
          <w:t xml:space="preserve"> and </w:t>
        </w:r>
        <w:r w:rsidR="00D04646" w:rsidRPr="00B127E3">
          <w:rPr>
            <w:rFonts w:ascii="Courier New" w:hAnsi="Courier New" w:cs="Courier New"/>
            <w:sz w:val="20"/>
          </w:rPr>
          <w:t>MPI_File_read_at()</w:t>
        </w:r>
        <w:r w:rsidR="00D04646">
          <w:t xml:space="preserve"> for </w:t>
        </w:r>
      </w:ins>
      <w:r>
        <w:t xml:space="preserve">the </w:t>
      </w:r>
      <w:r w:rsidRPr="00B127E3">
        <w:rPr>
          <w:rFonts w:ascii="Courier New" w:hAnsi="Courier New" w:cs="Courier New"/>
          <w:sz w:val="20"/>
          <w:szCs w:val="20"/>
        </w:rPr>
        <w:t xml:space="preserve">write() </w:t>
      </w:r>
      <w:r>
        <w:t xml:space="preserve">and </w:t>
      </w:r>
      <w:r w:rsidRPr="00B127E3">
        <w:rPr>
          <w:rFonts w:ascii="Courier New" w:hAnsi="Courier New" w:cs="Courier New"/>
          <w:sz w:val="20"/>
          <w:szCs w:val="20"/>
        </w:rPr>
        <w:t>read()</w:t>
      </w:r>
      <w:r>
        <w:t xml:space="preserve"> calls </w:t>
      </w:r>
      <w:del w:id="79" w:author="Quincey Koziol" w:date="2012-04-14T15:56:00Z">
        <w:r w:rsidDel="00D04646">
          <w:delText xml:space="preserve">with </w:delText>
        </w:r>
        <w:r w:rsidRPr="00B127E3" w:rsidDel="00D04646">
          <w:rPr>
            <w:rFonts w:ascii="Courier New" w:hAnsi="Courier New" w:cs="Courier New"/>
            <w:sz w:val="20"/>
          </w:rPr>
          <w:delText>MPI_File_write_at()</w:delText>
        </w:r>
        <w:r w:rsidDel="00D04646">
          <w:delText xml:space="preserve"> and </w:delText>
        </w:r>
        <w:r w:rsidRPr="00B127E3" w:rsidDel="00D04646">
          <w:rPr>
            <w:rFonts w:ascii="Courier New" w:hAnsi="Courier New" w:cs="Courier New"/>
            <w:sz w:val="20"/>
          </w:rPr>
          <w:delText>MPI_File_read_at()</w:delText>
        </w:r>
        <w:r w:rsidDel="00D04646">
          <w:delText xml:space="preserve"> </w:delText>
        </w:r>
      </w:del>
      <w:r>
        <w:t>respectively, MPI-I/O with its default settings does not guarantee sequential consistency. In the example, Process 1 is not guaranteed that it will read what Process 0 writes. In fact, the read might occur before, after, or even during the write operation. MPI-I/O does, however, provide different options to ensure sequential consistency or user-imposed consistency, which we will discuss further in the next sections. For a full discussion on MPI-I/O consistency semantics, please refer to the MPI-2.2 standard (</w:t>
      </w:r>
      <w:hyperlink r:id="rId19" w:history="1">
        <w:r w:rsidRPr="00B670EE">
          <w:rPr>
            <w:rStyle w:val="Hyperlink"/>
          </w:rPr>
          <w:t>http://www.mpi-forum.org/docs/</w:t>
        </w:r>
      </w:hyperlink>
      <w:r>
        <w:t xml:space="preserve">  </w:t>
      </w:r>
      <w:r w:rsidRPr="000B3A0C">
        <w:t>s</w:t>
      </w:r>
      <w:r>
        <w:t>ection 13.6, page 437, line 44).</w:t>
      </w:r>
    </w:p>
    <w:p w14:paraId="0E538055" w14:textId="77777777" w:rsidR="00F17055" w:rsidRDefault="00F17055" w:rsidP="00F17055"/>
    <w:p w14:paraId="346EFEE4" w14:textId="77777777" w:rsidR="00F17055" w:rsidRDefault="00F17055" w:rsidP="00420406"/>
    <w:p w14:paraId="21354BA5" w14:textId="77777777" w:rsidR="00F17055" w:rsidRDefault="00F17055" w:rsidP="00420406"/>
    <w:p w14:paraId="14A3B21D" w14:textId="77777777" w:rsidR="00F17055" w:rsidRDefault="00F17055" w:rsidP="00F17055">
      <w:pPr>
        <w:pStyle w:val="Heading1"/>
      </w:pPr>
      <w:bookmarkStart w:id="80" w:name="_Toc320887719"/>
      <w:r w:rsidRPr="00F17055">
        <w:lastRenderedPageBreak/>
        <w:t>Motivation</w:t>
      </w:r>
      <w:bookmarkEnd w:id="80"/>
    </w:p>
    <w:p w14:paraId="66F4CCB6" w14:textId="078CE75B" w:rsidR="00F17055" w:rsidRDefault="00F17055" w:rsidP="00F17055">
      <w:r>
        <w:t xml:space="preserve">MPI provides the user with options to impose different levels of consistency. If the user </w:t>
      </w:r>
      <w:r w:rsidR="00283F45">
        <w:t xml:space="preserve">enables </w:t>
      </w:r>
      <w:r w:rsidR="00AC04BD">
        <w:t xml:space="preserve">file </w:t>
      </w:r>
      <w:r>
        <w:t xml:space="preserve">atomicity, all MPI access functions are guaranteed to execute atomically. For example: </w:t>
      </w:r>
    </w:p>
    <w:p w14:paraId="585E5B93" w14:textId="77777777" w:rsidR="00F17055" w:rsidRDefault="00F17055" w:rsidP="00F17055"/>
    <w:tbl>
      <w:tblPr>
        <w:tblStyle w:val="TableGrid"/>
        <w:tblW w:w="0" w:type="auto"/>
        <w:tblLook w:val="04A0" w:firstRow="1" w:lastRow="0" w:firstColumn="1" w:lastColumn="0" w:noHBand="0" w:noVBand="1"/>
      </w:tblPr>
      <w:tblGrid>
        <w:gridCol w:w="5076"/>
        <w:gridCol w:w="5076"/>
      </w:tblGrid>
      <w:tr w:rsidR="00B127E3" w14:paraId="059704F5" w14:textId="77777777" w:rsidTr="00066732">
        <w:tc>
          <w:tcPr>
            <w:tcW w:w="5076" w:type="dxa"/>
          </w:tcPr>
          <w:p w14:paraId="36EC011A" w14:textId="77777777" w:rsidR="00B127E3" w:rsidRDefault="00B127E3" w:rsidP="00066732">
            <w:pPr>
              <w:jc w:val="center"/>
            </w:pPr>
            <w:r>
              <w:t>Process 0</w:t>
            </w:r>
          </w:p>
        </w:tc>
        <w:tc>
          <w:tcPr>
            <w:tcW w:w="5076" w:type="dxa"/>
          </w:tcPr>
          <w:p w14:paraId="16F30F1A" w14:textId="77777777" w:rsidR="00B127E3" w:rsidRDefault="00B127E3" w:rsidP="00066732">
            <w:pPr>
              <w:jc w:val="center"/>
            </w:pPr>
            <w:r>
              <w:t>Process 1</w:t>
            </w:r>
          </w:p>
        </w:tc>
      </w:tr>
      <w:tr w:rsidR="00B127E3" w14:paraId="243BB45B" w14:textId="77777777" w:rsidTr="00066732">
        <w:tc>
          <w:tcPr>
            <w:tcW w:w="5076" w:type="dxa"/>
          </w:tcPr>
          <w:p w14:paraId="0DA5DA70" w14:textId="77777777" w:rsidR="00B127E3" w:rsidRDefault="00B127E3" w:rsidP="00066732">
            <w:r>
              <w:t xml:space="preserve">1) </w:t>
            </w:r>
            <w:r w:rsidRPr="00B127E3">
              <w:rPr>
                <w:rFonts w:ascii="Courier New" w:hAnsi="Courier New" w:cs="Courier New"/>
                <w:sz w:val="20"/>
              </w:rPr>
              <w:t>MPI_File_set_atomicity (fh, TRUE)</w:t>
            </w:r>
          </w:p>
        </w:tc>
        <w:tc>
          <w:tcPr>
            <w:tcW w:w="5076" w:type="dxa"/>
          </w:tcPr>
          <w:p w14:paraId="2EB9AD57" w14:textId="77777777" w:rsidR="00B127E3" w:rsidRDefault="00B127E3" w:rsidP="00066732">
            <w:r>
              <w:t xml:space="preserve">1) </w:t>
            </w:r>
            <w:r w:rsidRPr="00B127E3">
              <w:rPr>
                <w:rFonts w:ascii="Courier New" w:hAnsi="Courier New" w:cs="Courier New"/>
                <w:sz w:val="20"/>
              </w:rPr>
              <w:t>MPI_File_set_atomicity (fh, TRUE)</w:t>
            </w:r>
          </w:p>
        </w:tc>
      </w:tr>
      <w:tr w:rsidR="00B127E3" w14:paraId="7C5523ED" w14:textId="77777777" w:rsidTr="00066732">
        <w:tc>
          <w:tcPr>
            <w:tcW w:w="5076" w:type="dxa"/>
          </w:tcPr>
          <w:p w14:paraId="2182C10E" w14:textId="77777777" w:rsidR="00B127E3" w:rsidRDefault="00B127E3" w:rsidP="00066732">
            <w:r>
              <w:t xml:space="preserve">2) </w:t>
            </w:r>
            <w:r w:rsidRPr="00B127E3">
              <w:rPr>
                <w:rFonts w:ascii="Courier New" w:hAnsi="Courier New" w:cs="Courier New"/>
                <w:sz w:val="20"/>
              </w:rPr>
              <w:t>MPI_File_write_at ()</w:t>
            </w:r>
          </w:p>
        </w:tc>
        <w:tc>
          <w:tcPr>
            <w:tcW w:w="5076" w:type="dxa"/>
          </w:tcPr>
          <w:p w14:paraId="30350031" w14:textId="77777777" w:rsidR="00B127E3" w:rsidRDefault="00B127E3" w:rsidP="00066732">
            <w:r>
              <w:t xml:space="preserve">2) </w:t>
            </w:r>
            <w:r w:rsidRPr="00B127E3">
              <w:rPr>
                <w:rFonts w:ascii="Courier New" w:hAnsi="Courier New" w:cs="Courier New"/>
                <w:sz w:val="20"/>
              </w:rPr>
              <w:t>MPI_File_read_at ()</w:t>
            </w:r>
          </w:p>
        </w:tc>
      </w:tr>
    </w:tbl>
    <w:p w14:paraId="695029EA" w14:textId="77777777" w:rsidR="00B127E3" w:rsidRDefault="00B127E3" w:rsidP="00F17055"/>
    <w:p w14:paraId="4364E8B9" w14:textId="759862FD" w:rsidR="00F17055" w:rsidRDefault="00F17055" w:rsidP="00F17055">
      <w:r>
        <w:t xml:space="preserve">The read by process 1 will </w:t>
      </w:r>
      <w:r w:rsidR="005041BC">
        <w:t xml:space="preserve">either </w:t>
      </w:r>
      <w:r>
        <w:t>read the entire data before the write by process 0 occurs or after (</w:t>
      </w:r>
      <w:r w:rsidR="005041BC">
        <w:t xml:space="preserve">but </w:t>
      </w:r>
      <w:r>
        <w:t xml:space="preserve">not during). </w:t>
      </w:r>
    </w:p>
    <w:p w14:paraId="1140DE92" w14:textId="77777777" w:rsidR="00F17055" w:rsidRDefault="00F17055" w:rsidP="00F17055"/>
    <w:p w14:paraId="00A746F5" w14:textId="77777777" w:rsidR="00F17055" w:rsidRDefault="00F17055" w:rsidP="00F17055">
      <w:r>
        <w:t>If the user wishes to impose an ordering between the read and write operations, a barrier (or any other method to ensure ordering) can be used. For example:</w:t>
      </w:r>
    </w:p>
    <w:p w14:paraId="2C59D629" w14:textId="77777777" w:rsidR="00716FB4" w:rsidRDefault="00716FB4" w:rsidP="00716FB4"/>
    <w:tbl>
      <w:tblPr>
        <w:tblStyle w:val="TableGrid"/>
        <w:tblW w:w="0" w:type="auto"/>
        <w:tblLook w:val="04A0" w:firstRow="1" w:lastRow="0" w:firstColumn="1" w:lastColumn="0" w:noHBand="0" w:noVBand="1"/>
      </w:tblPr>
      <w:tblGrid>
        <w:gridCol w:w="5076"/>
        <w:gridCol w:w="5076"/>
      </w:tblGrid>
      <w:tr w:rsidR="00B127E3" w14:paraId="31EB13DE" w14:textId="77777777" w:rsidTr="00066732">
        <w:tc>
          <w:tcPr>
            <w:tcW w:w="5076" w:type="dxa"/>
          </w:tcPr>
          <w:p w14:paraId="0D799C5E" w14:textId="77777777" w:rsidR="00B127E3" w:rsidRDefault="00B127E3" w:rsidP="00066732">
            <w:pPr>
              <w:jc w:val="center"/>
            </w:pPr>
            <w:r>
              <w:t>Process 0</w:t>
            </w:r>
          </w:p>
        </w:tc>
        <w:tc>
          <w:tcPr>
            <w:tcW w:w="5076" w:type="dxa"/>
          </w:tcPr>
          <w:p w14:paraId="0D708D58" w14:textId="77777777" w:rsidR="00B127E3" w:rsidRDefault="00B127E3" w:rsidP="00066732">
            <w:pPr>
              <w:jc w:val="center"/>
            </w:pPr>
            <w:r>
              <w:t>Process 1</w:t>
            </w:r>
          </w:p>
        </w:tc>
      </w:tr>
      <w:tr w:rsidR="00B127E3" w14:paraId="0E51FA9D" w14:textId="77777777" w:rsidTr="00066732">
        <w:tc>
          <w:tcPr>
            <w:tcW w:w="5076" w:type="dxa"/>
          </w:tcPr>
          <w:p w14:paraId="2265F1E5" w14:textId="77777777" w:rsidR="00B127E3" w:rsidRDefault="00B127E3" w:rsidP="00066732">
            <w:r>
              <w:t xml:space="preserve">1) </w:t>
            </w:r>
            <w:r w:rsidRPr="00B127E3">
              <w:rPr>
                <w:rFonts w:ascii="Courier New" w:hAnsi="Courier New" w:cs="Courier New"/>
                <w:sz w:val="20"/>
              </w:rPr>
              <w:t>MPI_File_set_atomicity (fh, TRUE)</w:t>
            </w:r>
          </w:p>
        </w:tc>
        <w:tc>
          <w:tcPr>
            <w:tcW w:w="5076" w:type="dxa"/>
          </w:tcPr>
          <w:p w14:paraId="3BFDAFE7" w14:textId="77777777" w:rsidR="00B127E3" w:rsidRDefault="00B127E3" w:rsidP="00066732">
            <w:r>
              <w:t xml:space="preserve">1) </w:t>
            </w:r>
            <w:r w:rsidRPr="00B127E3">
              <w:rPr>
                <w:rFonts w:ascii="Courier New" w:hAnsi="Courier New" w:cs="Courier New"/>
                <w:sz w:val="20"/>
              </w:rPr>
              <w:t>MPI_File_set_atomicity (fh, TRUE)</w:t>
            </w:r>
          </w:p>
        </w:tc>
      </w:tr>
      <w:tr w:rsidR="00B127E3" w14:paraId="6E3448D2" w14:textId="77777777" w:rsidTr="00066732">
        <w:tc>
          <w:tcPr>
            <w:tcW w:w="5076" w:type="dxa"/>
          </w:tcPr>
          <w:p w14:paraId="7A0811FA" w14:textId="77777777" w:rsidR="00B127E3" w:rsidRDefault="00B127E3" w:rsidP="00066732">
            <w:r>
              <w:t xml:space="preserve">2) </w:t>
            </w:r>
            <w:r w:rsidRPr="00B127E3">
              <w:rPr>
                <w:rFonts w:ascii="Courier New" w:hAnsi="Courier New" w:cs="Courier New"/>
                <w:sz w:val="20"/>
              </w:rPr>
              <w:t>MPI_File_write_at()</w:t>
            </w:r>
          </w:p>
        </w:tc>
        <w:tc>
          <w:tcPr>
            <w:tcW w:w="5076" w:type="dxa"/>
          </w:tcPr>
          <w:p w14:paraId="22A6A5D3" w14:textId="77777777" w:rsidR="00B127E3" w:rsidRDefault="00B127E3" w:rsidP="00066732">
            <w:r>
              <w:t xml:space="preserve">2) </w:t>
            </w:r>
          </w:p>
        </w:tc>
      </w:tr>
      <w:tr w:rsidR="00B127E3" w14:paraId="2C84E266" w14:textId="77777777" w:rsidTr="00066732">
        <w:tc>
          <w:tcPr>
            <w:tcW w:w="5076" w:type="dxa"/>
          </w:tcPr>
          <w:p w14:paraId="66DA90D4" w14:textId="77777777" w:rsidR="00B127E3" w:rsidRDefault="00B127E3" w:rsidP="00066732">
            <w:r>
              <w:t xml:space="preserve">3) </w:t>
            </w:r>
            <w:r w:rsidRPr="00B127E3">
              <w:rPr>
                <w:rFonts w:ascii="Courier New" w:hAnsi="Courier New" w:cs="Courier New"/>
                <w:sz w:val="20"/>
              </w:rPr>
              <w:t>MPI_Barrier()</w:t>
            </w:r>
          </w:p>
        </w:tc>
        <w:tc>
          <w:tcPr>
            <w:tcW w:w="5076" w:type="dxa"/>
          </w:tcPr>
          <w:p w14:paraId="69F30E9F" w14:textId="77777777" w:rsidR="00B127E3" w:rsidRDefault="00B127E3" w:rsidP="00066732">
            <w:r>
              <w:t xml:space="preserve">3) </w:t>
            </w:r>
            <w:r w:rsidRPr="00B127E3">
              <w:rPr>
                <w:rFonts w:ascii="Courier New" w:hAnsi="Courier New" w:cs="Courier New"/>
                <w:sz w:val="20"/>
              </w:rPr>
              <w:t>MPI_Barrier()</w:t>
            </w:r>
          </w:p>
        </w:tc>
      </w:tr>
      <w:tr w:rsidR="00B127E3" w14:paraId="290820F3" w14:textId="77777777" w:rsidTr="00066732">
        <w:tc>
          <w:tcPr>
            <w:tcW w:w="5076" w:type="dxa"/>
          </w:tcPr>
          <w:p w14:paraId="00EE2778" w14:textId="77777777" w:rsidR="00B127E3" w:rsidRDefault="00B127E3" w:rsidP="00066732">
            <w:r>
              <w:t xml:space="preserve">4) </w:t>
            </w:r>
          </w:p>
        </w:tc>
        <w:tc>
          <w:tcPr>
            <w:tcW w:w="5076" w:type="dxa"/>
          </w:tcPr>
          <w:p w14:paraId="4B6CD3DA" w14:textId="77777777" w:rsidR="00B127E3" w:rsidRDefault="00B127E3" w:rsidP="00066732">
            <w:r>
              <w:t xml:space="preserve">4) </w:t>
            </w:r>
            <w:r w:rsidRPr="00B127E3">
              <w:rPr>
                <w:rFonts w:ascii="Courier New" w:hAnsi="Courier New" w:cs="Courier New"/>
                <w:sz w:val="20"/>
              </w:rPr>
              <w:t>MPI_File_read_at ()</w:t>
            </w:r>
          </w:p>
        </w:tc>
      </w:tr>
    </w:tbl>
    <w:p w14:paraId="37E4C58C" w14:textId="77777777" w:rsidR="00B127E3" w:rsidRDefault="00B127E3" w:rsidP="00716FB4"/>
    <w:p w14:paraId="5E7B5955" w14:textId="77777777" w:rsidR="00F17055" w:rsidRDefault="00F17055" w:rsidP="00F17055">
      <w:r>
        <w:t>This will ensure that Process 1 reads what Process 0 has written (the read happens logically after the write).</w:t>
      </w:r>
    </w:p>
    <w:p w14:paraId="3D1F0B0A" w14:textId="77777777" w:rsidR="00F17055" w:rsidRDefault="00F17055" w:rsidP="00420406"/>
    <w:p w14:paraId="6AF74D75" w14:textId="40AFE885" w:rsidR="00F17055" w:rsidRDefault="00F17055" w:rsidP="00F17055">
      <w:r>
        <w:t>There are other ways for the user to impose this level of consistency on file access operations</w:t>
      </w:r>
      <w:ins w:id="81" w:author="Quincey Koziol" w:date="2012-04-15T19:40:00Z">
        <w:r w:rsidR="00BC61F9">
          <w:t xml:space="preserve"> without enabling file atomicity with MPI_File_set_atomicity</w:t>
        </w:r>
      </w:ins>
      <w:r>
        <w:t>:</w:t>
      </w:r>
    </w:p>
    <w:p w14:paraId="2C635EA4" w14:textId="77777777" w:rsidR="00F17055" w:rsidRDefault="00F17055" w:rsidP="00F17055"/>
    <w:p w14:paraId="7B328B06" w14:textId="77777777" w:rsidR="00F17055" w:rsidRDefault="00F17055" w:rsidP="00F17055">
      <w:pPr>
        <w:pStyle w:val="ListParagraph"/>
        <w:numPr>
          <w:ilvl w:val="0"/>
          <w:numId w:val="14"/>
        </w:numPr>
        <w:spacing w:after="120"/>
      </w:pPr>
      <w:r>
        <w:t xml:space="preserve">Close the file after the write operation (with all processes) and re-open it, </w:t>
      </w:r>
      <w:r w:rsidR="00EE01F1">
        <w:t xml:space="preserve">and </w:t>
      </w:r>
      <w:r>
        <w:t>then issue the read operation.</w:t>
      </w:r>
    </w:p>
    <w:p w14:paraId="5D0C5007" w14:textId="77777777" w:rsidR="00F17055" w:rsidRDefault="00F17055" w:rsidP="00F17055">
      <w:pPr>
        <w:pStyle w:val="ListParagraph"/>
        <w:numPr>
          <w:ilvl w:val="0"/>
          <w:numId w:val="14"/>
        </w:numPr>
        <w:spacing w:after="120"/>
      </w:pPr>
      <w:r>
        <w:t xml:space="preserve">Ensure that no write sequence on any process is concurrent with a read or write sequence on any other process, as shown in the next table. This is a general characterization of the sync-barrier-sync construct and is a more complicated way to impose a strict consistency semantics model. Please refer to the MPI standard for a more detailed discussion on this method. </w:t>
      </w:r>
    </w:p>
    <w:p w14:paraId="3C66F748" w14:textId="77777777" w:rsidR="00B127E3" w:rsidRDefault="00B127E3"/>
    <w:tbl>
      <w:tblPr>
        <w:tblStyle w:val="TableGrid"/>
        <w:tblW w:w="0" w:type="auto"/>
        <w:tblLook w:val="04A0" w:firstRow="1" w:lastRow="0" w:firstColumn="1" w:lastColumn="0" w:noHBand="0" w:noVBand="1"/>
      </w:tblPr>
      <w:tblGrid>
        <w:gridCol w:w="5076"/>
        <w:gridCol w:w="5076"/>
      </w:tblGrid>
      <w:tr w:rsidR="00B127E3" w14:paraId="47065DF3" w14:textId="77777777" w:rsidTr="00066732">
        <w:tc>
          <w:tcPr>
            <w:tcW w:w="5076" w:type="dxa"/>
          </w:tcPr>
          <w:p w14:paraId="55295DB8" w14:textId="77777777" w:rsidR="00B127E3" w:rsidRDefault="00B127E3" w:rsidP="00066732">
            <w:pPr>
              <w:jc w:val="center"/>
            </w:pPr>
            <w:r>
              <w:t>Process 0</w:t>
            </w:r>
          </w:p>
        </w:tc>
        <w:tc>
          <w:tcPr>
            <w:tcW w:w="5076" w:type="dxa"/>
          </w:tcPr>
          <w:p w14:paraId="2EFD5082" w14:textId="77777777" w:rsidR="00B127E3" w:rsidRDefault="00B127E3" w:rsidP="00066732">
            <w:pPr>
              <w:jc w:val="center"/>
            </w:pPr>
            <w:r>
              <w:t>Process 1</w:t>
            </w:r>
          </w:p>
        </w:tc>
      </w:tr>
      <w:tr w:rsidR="00B127E3" w14:paraId="17F3B9AC" w14:textId="77777777" w:rsidTr="00066732">
        <w:tc>
          <w:tcPr>
            <w:tcW w:w="5076" w:type="dxa"/>
          </w:tcPr>
          <w:p w14:paraId="5A4EFB22" w14:textId="77777777" w:rsidR="00B127E3" w:rsidRDefault="00B127E3" w:rsidP="00066732">
            <w:r>
              <w:t xml:space="preserve">1) </w:t>
            </w:r>
            <w:r w:rsidRPr="00B127E3">
              <w:rPr>
                <w:rFonts w:ascii="Courier New" w:hAnsi="Courier New" w:cs="Courier New"/>
                <w:sz w:val="20"/>
              </w:rPr>
              <w:t>MPI_File_write_at()</w:t>
            </w:r>
          </w:p>
        </w:tc>
        <w:tc>
          <w:tcPr>
            <w:tcW w:w="5076" w:type="dxa"/>
          </w:tcPr>
          <w:p w14:paraId="2305289C" w14:textId="77777777" w:rsidR="00B127E3" w:rsidRDefault="00B127E3" w:rsidP="00066732">
            <w:r>
              <w:t xml:space="preserve">1) </w:t>
            </w:r>
          </w:p>
        </w:tc>
      </w:tr>
      <w:tr w:rsidR="00B127E3" w14:paraId="2EB2684F" w14:textId="77777777" w:rsidTr="00066732">
        <w:tc>
          <w:tcPr>
            <w:tcW w:w="5076" w:type="dxa"/>
          </w:tcPr>
          <w:p w14:paraId="7C26BC85" w14:textId="77777777" w:rsidR="00B127E3" w:rsidRDefault="00B127E3" w:rsidP="00066732">
            <w:r>
              <w:t xml:space="preserve">2) </w:t>
            </w:r>
            <w:r w:rsidRPr="00B127E3">
              <w:rPr>
                <w:rFonts w:ascii="Courier New" w:hAnsi="Courier New" w:cs="Courier New"/>
                <w:sz w:val="20"/>
              </w:rPr>
              <w:t>MPI_File_sync()</w:t>
            </w:r>
          </w:p>
        </w:tc>
        <w:tc>
          <w:tcPr>
            <w:tcW w:w="5076" w:type="dxa"/>
          </w:tcPr>
          <w:p w14:paraId="751B2DA1" w14:textId="77777777" w:rsidR="00B127E3" w:rsidRDefault="00B127E3" w:rsidP="00066732">
            <w:r>
              <w:t xml:space="preserve">2) </w:t>
            </w:r>
            <w:r w:rsidRPr="00B127E3">
              <w:rPr>
                <w:rFonts w:ascii="Courier New" w:hAnsi="Courier New" w:cs="Courier New"/>
                <w:sz w:val="20"/>
              </w:rPr>
              <w:t>MPI_File_sync()</w:t>
            </w:r>
          </w:p>
        </w:tc>
      </w:tr>
      <w:tr w:rsidR="00B127E3" w14:paraId="38BC9EE8" w14:textId="77777777" w:rsidTr="00066732">
        <w:tc>
          <w:tcPr>
            <w:tcW w:w="5076" w:type="dxa"/>
          </w:tcPr>
          <w:p w14:paraId="0D586B0E" w14:textId="77777777" w:rsidR="00B127E3" w:rsidRDefault="00B127E3" w:rsidP="00066732">
            <w:r>
              <w:t xml:space="preserve">3) </w:t>
            </w:r>
            <w:r w:rsidRPr="00B127E3">
              <w:rPr>
                <w:rFonts w:ascii="Courier New" w:hAnsi="Courier New" w:cs="Courier New"/>
                <w:sz w:val="20"/>
              </w:rPr>
              <w:t>MPI_Barrier()</w:t>
            </w:r>
          </w:p>
        </w:tc>
        <w:tc>
          <w:tcPr>
            <w:tcW w:w="5076" w:type="dxa"/>
          </w:tcPr>
          <w:p w14:paraId="140FAF16" w14:textId="77777777" w:rsidR="00B127E3" w:rsidRDefault="00B127E3" w:rsidP="00066732">
            <w:r>
              <w:t xml:space="preserve">3) </w:t>
            </w:r>
            <w:r w:rsidRPr="00B127E3">
              <w:rPr>
                <w:rFonts w:ascii="Courier New" w:hAnsi="Courier New" w:cs="Courier New"/>
                <w:sz w:val="20"/>
              </w:rPr>
              <w:t>MPI_Barrier()</w:t>
            </w:r>
          </w:p>
        </w:tc>
      </w:tr>
      <w:tr w:rsidR="00B127E3" w14:paraId="40ADD99A" w14:textId="77777777" w:rsidTr="00066732">
        <w:tc>
          <w:tcPr>
            <w:tcW w:w="5076" w:type="dxa"/>
          </w:tcPr>
          <w:p w14:paraId="372901CC" w14:textId="77777777" w:rsidR="00B127E3" w:rsidRDefault="00B127E3" w:rsidP="00066732">
            <w:r>
              <w:t xml:space="preserve">4) </w:t>
            </w:r>
            <w:r w:rsidRPr="00B127E3">
              <w:rPr>
                <w:rFonts w:ascii="Courier New" w:hAnsi="Courier New" w:cs="Courier New"/>
                <w:sz w:val="20"/>
              </w:rPr>
              <w:t>MPI_File_sync()</w:t>
            </w:r>
          </w:p>
        </w:tc>
        <w:tc>
          <w:tcPr>
            <w:tcW w:w="5076" w:type="dxa"/>
          </w:tcPr>
          <w:p w14:paraId="3B36CEF1" w14:textId="77777777" w:rsidR="00B127E3" w:rsidRDefault="00B127E3" w:rsidP="00066732">
            <w:r>
              <w:t xml:space="preserve">4) </w:t>
            </w:r>
            <w:r w:rsidRPr="00B127E3">
              <w:rPr>
                <w:rFonts w:ascii="Courier New" w:hAnsi="Courier New" w:cs="Courier New"/>
                <w:sz w:val="20"/>
              </w:rPr>
              <w:t>MPI_File_sync()</w:t>
            </w:r>
          </w:p>
        </w:tc>
      </w:tr>
      <w:tr w:rsidR="00B127E3" w14:paraId="750B6F9A" w14:textId="77777777" w:rsidTr="00066732">
        <w:tc>
          <w:tcPr>
            <w:tcW w:w="5076" w:type="dxa"/>
          </w:tcPr>
          <w:p w14:paraId="6881D1EB" w14:textId="77777777" w:rsidR="00B127E3" w:rsidRDefault="00B127E3" w:rsidP="00066732">
            <w:r>
              <w:t>5)</w:t>
            </w:r>
          </w:p>
        </w:tc>
        <w:tc>
          <w:tcPr>
            <w:tcW w:w="5076" w:type="dxa"/>
          </w:tcPr>
          <w:p w14:paraId="575F1091" w14:textId="77777777" w:rsidR="00B127E3" w:rsidRDefault="00B127E3" w:rsidP="00066732">
            <w:r>
              <w:t xml:space="preserve">5) </w:t>
            </w:r>
            <w:r w:rsidRPr="00B127E3">
              <w:rPr>
                <w:rFonts w:ascii="Courier New" w:hAnsi="Courier New" w:cs="Courier New"/>
                <w:sz w:val="20"/>
              </w:rPr>
              <w:t>MPI_File_read_at ()</w:t>
            </w:r>
          </w:p>
        </w:tc>
      </w:tr>
    </w:tbl>
    <w:p w14:paraId="52C55A7C" w14:textId="77777777" w:rsidR="00B127E3" w:rsidRDefault="00B127E3"/>
    <w:p w14:paraId="782D247B" w14:textId="77777777" w:rsidR="00F17055" w:rsidRPr="000E4D80" w:rsidRDefault="00F17055" w:rsidP="00F17055">
      <w:pPr>
        <w:pStyle w:val="ListParagraph"/>
        <w:ind w:left="0"/>
      </w:pPr>
      <w:r>
        <w:t>The previous sequence will ensure that process 1 reads what process 0 has written.</w:t>
      </w:r>
    </w:p>
    <w:p w14:paraId="76DD6FED" w14:textId="77777777" w:rsidR="00F17055" w:rsidRDefault="00F17055" w:rsidP="00420406"/>
    <w:p w14:paraId="281BD102" w14:textId="77777777" w:rsidR="00F17055" w:rsidRDefault="00F17055" w:rsidP="00420406"/>
    <w:p w14:paraId="4E2E0195" w14:textId="77777777" w:rsidR="00F17055" w:rsidRDefault="00F17055" w:rsidP="00420406"/>
    <w:p w14:paraId="55FF9263" w14:textId="77777777" w:rsidR="00F17055" w:rsidRPr="00633649" w:rsidRDefault="00F17055" w:rsidP="00F17055">
      <w:pPr>
        <w:pStyle w:val="Heading1"/>
      </w:pPr>
      <w:bookmarkStart w:id="82" w:name="_Toc320887720"/>
      <w:r>
        <w:lastRenderedPageBreak/>
        <w:t xml:space="preserve">PHDF5 Metadata </w:t>
      </w:r>
      <w:r w:rsidRPr="00F17055">
        <w:t>Consistency</w:t>
      </w:r>
      <w:r>
        <w:t xml:space="preserve"> Semantics</w:t>
      </w:r>
      <w:bookmarkEnd w:id="82"/>
    </w:p>
    <w:p w14:paraId="489FB0F6" w14:textId="77777777" w:rsidR="00F17055" w:rsidRDefault="00F17055" w:rsidP="00F17055">
      <w:r>
        <w:t>HDF5 files can contain several types of metadata. For a discussion of these different types of metadata, please refer to the “</w:t>
      </w:r>
      <w:r w:rsidRPr="000200EB">
        <w:rPr>
          <w:i/>
        </w:rPr>
        <w:t>HDF5 Metadata</w:t>
      </w:r>
      <w:r>
        <w:t xml:space="preserve">” document in the Advanced Topics section of the </w:t>
      </w:r>
      <w:r w:rsidR="00884F08">
        <w:t xml:space="preserve">documentation </w:t>
      </w:r>
      <w:r>
        <w:t>(</w:t>
      </w:r>
      <w:hyperlink r:id="rId20" w:history="1">
        <w:r w:rsidR="00CA00DA" w:rsidRPr="00611451">
          <w:rPr>
            <w:rStyle w:val="Hyperlink"/>
          </w:rPr>
          <w:t>http://www.hdfgroup.org/HDF5/doc/Advanced/HDF5_Metadata/index.html</w:t>
        </w:r>
      </w:hyperlink>
      <w:r>
        <w:t>).</w:t>
      </w:r>
      <w:r w:rsidR="00CA00DA">
        <w:t xml:space="preserve"> </w:t>
      </w:r>
      <w:r>
        <w:t xml:space="preserve">In the parallel version of the HDF5 </w:t>
      </w:r>
      <w:r w:rsidR="00CA00DA">
        <w:t>Library</w:t>
      </w:r>
      <w:r>
        <w:t xml:space="preserve">, there are several constraints that limit the ability to update HDF5 metadata on disk. To handle synchronization issues, all HDF5 operations that could potentially modify the metadata in the HDF5 file are required to be collective. A list of those routines is available in the </w:t>
      </w:r>
      <w:r w:rsidRPr="00884F08">
        <w:rPr>
          <w:i/>
        </w:rPr>
        <w:t xml:space="preserve">HDF5 </w:t>
      </w:r>
      <w:r w:rsidR="00884F08" w:rsidRPr="00884F08">
        <w:rPr>
          <w:i/>
        </w:rPr>
        <w:t>Reference Manual</w:t>
      </w:r>
      <w:r w:rsidR="00884F08">
        <w:t xml:space="preserve"> </w:t>
      </w:r>
      <w:r>
        <w:t>(</w:t>
      </w:r>
      <w:hyperlink r:id="rId21" w:history="1">
        <w:r w:rsidR="00CA00DA" w:rsidRPr="00611451">
          <w:rPr>
            <w:rStyle w:val="Hyperlink"/>
          </w:rPr>
          <w:t>http://www.hdfgroup.org/HDF5/doc/RM/CollectiveCalls.html</w:t>
        </w:r>
      </w:hyperlink>
      <w:r>
        <w:t>).</w:t>
      </w:r>
      <w:r w:rsidR="00CA00DA">
        <w:t xml:space="preserve"> </w:t>
      </w:r>
    </w:p>
    <w:p w14:paraId="3154B4C5" w14:textId="77777777" w:rsidR="00F17055" w:rsidRDefault="00F17055" w:rsidP="00F17055"/>
    <w:p w14:paraId="6C9D8E1B" w14:textId="77777777" w:rsidR="00661C32" w:rsidRDefault="00F17055" w:rsidP="00F17055">
      <w:pPr>
        <w:rPr>
          <w:ins w:id="83" w:author="Quincey Koziol" w:date="2012-04-15T19:47:00Z"/>
        </w:rPr>
      </w:pPr>
      <w:r>
        <w:t>Since all operations that modify metadata in the HDF5 file are collective, all processes will have the same dirty metadata entries in their cache (</w:t>
      </w:r>
      <w:r w:rsidR="00EE01F1">
        <w:t>in other words</w:t>
      </w:r>
      <w:r>
        <w:t xml:space="preserve">, metadata that is inconsistent with what is on disk). There is no communication necessary to mark metadata as dirty in a process's cache, as all the calls are collective, and all processes see the same stream of changes to metadata. Operations that </w:t>
      </w:r>
      <w:r w:rsidR="00CF5AB1">
        <w:t xml:space="preserve">only </w:t>
      </w:r>
      <w:r>
        <w:t xml:space="preserve">read metadata (for example, </w:t>
      </w:r>
      <w:r w:rsidRPr="004D37CE">
        <w:rPr>
          <w:rFonts w:ascii="Courier New" w:hAnsi="Courier New" w:cs="Courier New"/>
          <w:sz w:val="20"/>
        </w:rPr>
        <w:t>H5Dopen</w:t>
      </w:r>
      <w:r>
        <w:t>) are not required to be collective, and so processes are allowed to have different clean metadata ent</w:t>
      </w:r>
      <w:r w:rsidR="00EE01F1">
        <w:t>r</w:t>
      </w:r>
      <w:r>
        <w:t>ies (</w:t>
      </w:r>
      <w:r w:rsidR="00EE01F1">
        <w:t>in other words</w:t>
      </w:r>
      <w:r>
        <w:t>, metadata that is in sync with what is on disk).</w:t>
      </w:r>
    </w:p>
    <w:p w14:paraId="03E19B38" w14:textId="77777777" w:rsidR="00661C32" w:rsidRDefault="00661C32" w:rsidP="00F17055">
      <w:pPr>
        <w:rPr>
          <w:ins w:id="84" w:author="Quincey Koziol" w:date="2012-04-15T19:47:00Z"/>
        </w:rPr>
      </w:pPr>
    </w:p>
    <w:p w14:paraId="19A7B685" w14:textId="7361A41B" w:rsidR="00F17055" w:rsidRDefault="00F17055" w:rsidP="00F17055">
      <w:del w:id="85" w:author="Quincey Koziol" w:date="2012-04-15T19:47:00Z">
        <w:r w:rsidDel="00661C32">
          <w:delText xml:space="preserve"> </w:delText>
        </w:r>
      </w:del>
      <w:r w:rsidR="006F03B9">
        <w:t>Within the HDF5 library</w:t>
      </w:r>
      <w:r>
        <w:t>, the metadata cache running on process 0 of the file communicator is responsible for managing changes to the metadata in the HDF5 file. All the other caches must retain dirty metadata until the process 0 cache tells them that the metadata is clean (</w:t>
      </w:r>
      <w:r w:rsidR="00EE01F1">
        <w:t>in other words</w:t>
      </w:r>
      <w:r>
        <w:t xml:space="preserve">, </w:t>
      </w:r>
      <w:r w:rsidR="006F03B9">
        <w:t xml:space="preserve">synchronized with data </w:t>
      </w:r>
      <w:r>
        <w:t>on disk). The actual flush of metadata entries to disk is currently implemented in two ways:</w:t>
      </w:r>
    </w:p>
    <w:p w14:paraId="5211D4B2" w14:textId="77777777" w:rsidR="00F17055" w:rsidRDefault="00F17055" w:rsidP="00F17055"/>
    <w:p w14:paraId="11199C57" w14:textId="77777777" w:rsidR="00F17055" w:rsidRDefault="00F17055" w:rsidP="00F17055">
      <w:r>
        <w:t>A – Single Process (Process 0) writes:</w:t>
      </w:r>
    </w:p>
    <w:p w14:paraId="1E8F69C2" w14:textId="77777777" w:rsidR="00F17055" w:rsidRDefault="00F17055" w:rsidP="00C66C64">
      <w:pPr>
        <w:pStyle w:val="ListParagraph"/>
        <w:numPr>
          <w:ilvl w:val="0"/>
          <w:numId w:val="27"/>
        </w:numPr>
      </w:pPr>
      <w:r>
        <w:t>perform a barrier</w:t>
      </w:r>
    </w:p>
    <w:p w14:paraId="7ED8FB22" w14:textId="77777777" w:rsidR="00F17055" w:rsidRDefault="00F17055" w:rsidP="00C66C64">
      <w:pPr>
        <w:pStyle w:val="ListParagraph"/>
        <w:numPr>
          <w:ilvl w:val="0"/>
          <w:numId w:val="27"/>
        </w:numPr>
      </w:pPr>
      <w:r>
        <w:t>process 0 writes each piece of metadata individually</w:t>
      </w:r>
    </w:p>
    <w:p w14:paraId="65274860" w14:textId="77777777" w:rsidR="00F17055" w:rsidRDefault="00F17055" w:rsidP="00C66C64">
      <w:pPr>
        <w:pStyle w:val="ListParagraph"/>
        <w:numPr>
          <w:ilvl w:val="0"/>
          <w:numId w:val="27"/>
        </w:numPr>
      </w:pPr>
      <w:r>
        <w:t>process 0 broadcasts the list of flushed metadata to other processes</w:t>
      </w:r>
    </w:p>
    <w:p w14:paraId="2F1082FD" w14:textId="77777777" w:rsidR="00F17055" w:rsidRDefault="00F17055" w:rsidP="00C66C64">
      <w:pPr>
        <w:pStyle w:val="ListParagraph"/>
        <w:numPr>
          <w:ilvl w:val="0"/>
          <w:numId w:val="27"/>
        </w:numPr>
      </w:pPr>
      <w:r>
        <w:t>all processes mark the flushed metadata entries as clean in their cache</w:t>
      </w:r>
    </w:p>
    <w:p w14:paraId="277DDDE8" w14:textId="77777777" w:rsidR="00F17055" w:rsidRDefault="00F17055" w:rsidP="00F17055"/>
    <w:p w14:paraId="22B6D763" w14:textId="77777777" w:rsidR="00F17055" w:rsidRDefault="00F17055" w:rsidP="00F17055">
      <w:r>
        <w:t>B – Distributed:</w:t>
      </w:r>
    </w:p>
    <w:p w14:paraId="5B71BD17" w14:textId="77777777" w:rsidR="00F17055" w:rsidRDefault="00F17055" w:rsidP="00C66C64">
      <w:pPr>
        <w:pStyle w:val="ListParagraph"/>
        <w:numPr>
          <w:ilvl w:val="0"/>
          <w:numId w:val="28"/>
        </w:numPr>
      </w:pPr>
      <w:r>
        <w:t>perform a barrier</w:t>
      </w:r>
    </w:p>
    <w:p w14:paraId="35700A2D" w14:textId="77777777" w:rsidR="00F17055" w:rsidRDefault="00F17055" w:rsidP="00C66C64">
      <w:pPr>
        <w:pStyle w:val="ListParagraph"/>
        <w:numPr>
          <w:ilvl w:val="0"/>
          <w:numId w:val="28"/>
        </w:numPr>
      </w:pPr>
      <w:r>
        <w:t>process 0 broadcasts the list of metadata to flush to other processes</w:t>
      </w:r>
    </w:p>
    <w:p w14:paraId="26432CA0" w14:textId="77777777" w:rsidR="00F17055" w:rsidRDefault="00F17055" w:rsidP="00C66C64">
      <w:pPr>
        <w:pStyle w:val="ListParagraph"/>
        <w:numPr>
          <w:ilvl w:val="0"/>
          <w:numId w:val="28"/>
        </w:numPr>
      </w:pPr>
      <w:r>
        <w:t>each process determines which pieces of metadata it should write</w:t>
      </w:r>
    </w:p>
    <w:p w14:paraId="7A13CC84" w14:textId="77777777" w:rsidR="00F17055" w:rsidRDefault="00F17055" w:rsidP="00C66C64">
      <w:pPr>
        <w:pStyle w:val="ListParagraph"/>
        <w:numPr>
          <w:ilvl w:val="0"/>
          <w:numId w:val="28"/>
        </w:numPr>
      </w:pPr>
      <w:r>
        <w:t>each process writes each piece of metadata independently</w:t>
      </w:r>
    </w:p>
    <w:p w14:paraId="6499CE59" w14:textId="6280C49C" w:rsidR="00F17055" w:rsidRDefault="00F17055" w:rsidP="00C66C64">
      <w:pPr>
        <w:pStyle w:val="ListParagraph"/>
        <w:numPr>
          <w:ilvl w:val="0"/>
          <w:numId w:val="28"/>
        </w:numPr>
      </w:pPr>
      <w:del w:id="86" w:author="Quincey Koziol" w:date="2012-04-15T19:49:00Z">
        <w:r w:rsidDel="00661C32">
          <w:delText xml:space="preserve">each </w:delText>
        </w:r>
      </w:del>
      <w:ins w:id="87" w:author="Quincey Koziol" w:date="2012-04-15T19:49:00Z">
        <w:r w:rsidR="00661C32">
          <w:t xml:space="preserve">all </w:t>
        </w:r>
      </w:ins>
      <w:r>
        <w:t>process</w:t>
      </w:r>
      <w:ins w:id="88" w:author="Quincey Koziol" w:date="2012-04-15T19:49:00Z">
        <w:r w:rsidR="00661C32">
          <w:t>es</w:t>
        </w:r>
      </w:ins>
      <w:r>
        <w:t xml:space="preserve"> participates in an exchange of whether any errors occurred</w:t>
      </w:r>
    </w:p>
    <w:p w14:paraId="7B8E29D5" w14:textId="77777777" w:rsidR="00F17055" w:rsidRDefault="00F17055" w:rsidP="00C66C64">
      <w:pPr>
        <w:pStyle w:val="ListParagraph"/>
        <w:numPr>
          <w:ilvl w:val="0"/>
          <w:numId w:val="28"/>
        </w:numPr>
      </w:pPr>
      <w:r>
        <w:t>all processes mark all flushed metadata entries as clean in their cache</w:t>
      </w:r>
    </w:p>
    <w:p w14:paraId="17E7DA1A" w14:textId="77777777" w:rsidR="00F17055" w:rsidRDefault="00F17055" w:rsidP="00F17055"/>
    <w:p w14:paraId="34A6C587" w14:textId="010C6D1E" w:rsidR="00F17055" w:rsidRDefault="00F17055" w:rsidP="00F17055">
      <w:r>
        <w:t xml:space="preserve">Please refer to the </w:t>
      </w:r>
      <w:r w:rsidRPr="000200EB">
        <w:rPr>
          <w:i/>
        </w:rPr>
        <w:t>“Metadata Caching in HDF5”</w:t>
      </w:r>
      <w:r>
        <w:t xml:space="preserve"> entry in the Advanced Topics section of the </w:t>
      </w:r>
      <w:r w:rsidR="00884F08">
        <w:t xml:space="preserve">documentation </w:t>
      </w:r>
      <w:r>
        <w:t>(</w:t>
      </w:r>
      <w:hyperlink r:id="rId22" w:history="1">
        <w:r w:rsidRPr="00611451">
          <w:rPr>
            <w:rStyle w:val="Hyperlink"/>
          </w:rPr>
          <w:t>http://www.hdfgroup.org/HDF5/doc/Advanced/MetadataCache/index.html</w:t>
        </w:r>
      </w:hyperlink>
      <w:r>
        <w:t>)</w:t>
      </w:r>
      <w:ins w:id="89" w:author="Quincey Koziol" w:date="2012-04-15T19:48:00Z">
        <w:r w:rsidR="00661C32">
          <w:t xml:space="preserve"> for more details</w:t>
        </w:r>
      </w:ins>
      <w:r>
        <w:t xml:space="preserve">. </w:t>
      </w:r>
    </w:p>
    <w:p w14:paraId="7CF49AB7" w14:textId="77777777" w:rsidR="00F17055" w:rsidRDefault="00F17055" w:rsidP="00F17055"/>
    <w:p w14:paraId="4EE0540B" w14:textId="77777777" w:rsidR="00F17055" w:rsidRDefault="00F17055" w:rsidP="00F17055">
      <w:r>
        <w:t xml:space="preserve">At first glance, both of these implementations appear to guarantee the sequential consistency of access to the file’s metadata, since there can be no conflicting access by different processes to the same metadata at once.  However, considering the default consistency semantics of MPI-I/O (which is the interface used to read/write metadata on disk for parallel HDF5), sequential consistency can be broken with one particular access pattern: </w:t>
      </w:r>
    </w:p>
    <w:p w14:paraId="0F0503B0" w14:textId="77777777" w:rsidR="00F17055" w:rsidRDefault="00F17055" w:rsidP="00F17055"/>
    <w:p w14:paraId="4E6B3AAC" w14:textId="77777777" w:rsidR="00F17055" w:rsidRDefault="00F17055" w:rsidP="00F17055">
      <w:pPr>
        <w:pStyle w:val="ListParagraph"/>
        <w:numPr>
          <w:ilvl w:val="0"/>
          <w:numId w:val="15"/>
        </w:numPr>
        <w:spacing w:after="120"/>
      </w:pPr>
      <w:r>
        <w:t>All processes have a dirty metadata entry M in their cache.</w:t>
      </w:r>
    </w:p>
    <w:p w14:paraId="02B6BA1F" w14:textId="77777777" w:rsidR="00F17055" w:rsidRDefault="00F17055" w:rsidP="00F17055">
      <w:pPr>
        <w:pStyle w:val="ListParagraph"/>
        <w:numPr>
          <w:ilvl w:val="0"/>
          <w:numId w:val="15"/>
        </w:numPr>
        <w:spacing w:after="120"/>
      </w:pPr>
      <w:r>
        <w:t>Using either approach described above, metadata entry M is flushed to disk by process P and marked as clean on all processes.</w:t>
      </w:r>
    </w:p>
    <w:p w14:paraId="370EDE60" w14:textId="74022318" w:rsidR="00F17055" w:rsidRDefault="00F17055" w:rsidP="00F17055">
      <w:pPr>
        <w:pStyle w:val="ListParagraph"/>
        <w:numPr>
          <w:ilvl w:val="0"/>
          <w:numId w:val="15"/>
        </w:numPr>
        <w:spacing w:after="120"/>
      </w:pPr>
      <w:r>
        <w:lastRenderedPageBreak/>
        <w:t xml:space="preserve">Process Q evicts metadata entry M because it needs more space in </w:t>
      </w:r>
      <w:del w:id="90" w:author="Quincey Koziol" w:date="2012-04-15T19:50:00Z">
        <w:r w:rsidDel="00661C32">
          <w:delText xml:space="preserve">the </w:delText>
        </w:r>
      </w:del>
      <w:ins w:id="91" w:author="Quincey Koziol" w:date="2012-04-15T19:50:00Z">
        <w:r w:rsidR="00661C32">
          <w:t xml:space="preserve">its </w:t>
        </w:r>
      </w:ins>
      <w:r>
        <w:t>cache.</w:t>
      </w:r>
    </w:p>
    <w:p w14:paraId="5075DBAC" w14:textId="77777777" w:rsidR="00F17055" w:rsidRDefault="00F17055" w:rsidP="00F17055">
      <w:pPr>
        <w:pStyle w:val="ListParagraph"/>
        <w:numPr>
          <w:ilvl w:val="0"/>
          <w:numId w:val="15"/>
        </w:numPr>
        <w:spacing w:after="120"/>
      </w:pPr>
      <w:r>
        <w:t>Process Q needs metadata entry M again, and since it was evicted it needs to read it from disk</w:t>
      </w:r>
    </w:p>
    <w:p w14:paraId="54793B50" w14:textId="3A8348CE" w:rsidR="00F17055" w:rsidRDefault="00F17055" w:rsidP="00F17055">
      <w:r>
        <w:t xml:space="preserve">Process Q was not the process that wrote metadata entry M to disk, so there is no guarantee that metadata entry M written out by process P actually </w:t>
      </w:r>
      <w:r w:rsidR="006F03B9">
        <w:t>reached</w:t>
      </w:r>
      <w:r>
        <w:t xml:space="preserve"> disk before the read call on process Q is issued. </w:t>
      </w:r>
    </w:p>
    <w:p w14:paraId="49E54022" w14:textId="77777777" w:rsidR="00F17055" w:rsidRDefault="00F17055" w:rsidP="00420406"/>
    <w:p w14:paraId="7ADA2A8B" w14:textId="77777777" w:rsidR="00F17055" w:rsidRDefault="00F17055" w:rsidP="00F17055">
      <w:r>
        <w:t>To put this in an HDF5 example, consider the following scenario:</w:t>
      </w:r>
    </w:p>
    <w:p w14:paraId="1E9F20AB" w14:textId="77777777" w:rsidR="00716FB4" w:rsidRDefault="00716FB4" w:rsidP="00716FB4"/>
    <w:tbl>
      <w:tblPr>
        <w:tblStyle w:val="TableGrid"/>
        <w:tblW w:w="0" w:type="auto"/>
        <w:tblLook w:val="04A0" w:firstRow="1" w:lastRow="0" w:firstColumn="1" w:lastColumn="0" w:noHBand="0" w:noVBand="1"/>
      </w:tblPr>
      <w:tblGrid>
        <w:gridCol w:w="5076"/>
        <w:gridCol w:w="5076"/>
      </w:tblGrid>
      <w:tr w:rsidR="00B127E3" w14:paraId="09333011" w14:textId="77777777" w:rsidTr="00066732">
        <w:tc>
          <w:tcPr>
            <w:tcW w:w="5076" w:type="dxa"/>
          </w:tcPr>
          <w:p w14:paraId="59B4F17F" w14:textId="77777777" w:rsidR="00B127E3" w:rsidRDefault="00B127E3" w:rsidP="00066732">
            <w:pPr>
              <w:jc w:val="center"/>
            </w:pPr>
            <w:r>
              <w:t>Process 0</w:t>
            </w:r>
          </w:p>
        </w:tc>
        <w:tc>
          <w:tcPr>
            <w:tcW w:w="5076" w:type="dxa"/>
          </w:tcPr>
          <w:p w14:paraId="0DA189E1" w14:textId="77777777" w:rsidR="00B127E3" w:rsidRDefault="00B127E3" w:rsidP="00066732">
            <w:pPr>
              <w:jc w:val="center"/>
            </w:pPr>
            <w:r>
              <w:t>Process 1</w:t>
            </w:r>
          </w:p>
        </w:tc>
      </w:tr>
      <w:tr w:rsidR="00B127E3" w14:paraId="4C948445" w14:textId="77777777" w:rsidTr="00066732">
        <w:tc>
          <w:tcPr>
            <w:tcW w:w="5076" w:type="dxa"/>
          </w:tcPr>
          <w:p w14:paraId="0BC7BFEA" w14:textId="77777777" w:rsidR="00B127E3" w:rsidRDefault="00B127E3" w:rsidP="00066732">
            <w:r>
              <w:t xml:space="preserve">1) </w:t>
            </w:r>
            <w:r w:rsidRPr="00B127E3">
              <w:rPr>
                <w:rFonts w:ascii="Courier New" w:hAnsi="Courier New" w:cs="Courier New"/>
                <w:sz w:val="20"/>
              </w:rPr>
              <w:t>H5Acreate()</w:t>
            </w:r>
          </w:p>
        </w:tc>
        <w:tc>
          <w:tcPr>
            <w:tcW w:w="5076" w:type="dxa"/>
          </w:tcPr>
          <w:p w14:paraId="091A2F48" w14:textId="77777777" w:rsidR="00B127E3" w:rsidRDefault="00B127E3" w:rsidP="00066732">
            <w:r>
              <w:t xml:space="preserve">1) </w:t>
            </w:r>
            <w:r w:rsidRPr="00B127E3">
              <w:rPr>
                <w:rFonts w:ascii="Courier New" w:hAnsi="Courier New" w:cs="Courier New"/>
                <w:sz w:val="20"/>
              </w:rPr>
              <w:t>H5Acreate()</w:t>
            </w:r>
          </w:p>
        </w:tc>
      </w:tr>
      <w:tr w:rsidR="00B127E3" w14:paraId="1368ED50" w14:textId="77777777" w:rsidTr="00066732">
        <w:tc>
          <w:tcPr>
            <w:tcW w:w="5076" w:type="dxa"/>
          </w:tcPr>
          <w:p w14:paraId="78A31DDC" w14:textId="77777777" w:rsidR="00B127E3" w:rsidRDefault="00B127E3" w:rsidP="00066732">
            <w:r>
              <w:t xml:space="preserve">2) </w:t>
            </w:r>
            <w:r w:rsidRPr="00B127E3">
              <w:rPr>
                <w:rFonts w:ascii="Courier New" w:hAnsi="Courier New" w:cs="Courier New"/>
                <w:sz w:val="20"/>
              </w:rPr>
              <w:t>H5Awrite()</w:t>
            </w:r>
          </w:p>
        </w:tc>
        <w:tc>
          <w:tcPr>
            <w:tcW w:w="5076" w:type="dxa"/>
          </w:tcPr>
          <w:p w14:paraId="24BD761D" w14:textId="77777777" w:rsidR="00B127E3" w:rsidRDefault="00B127E3" w:rsidP="00066732">
            <w:r>
              <w:t xml:space="preserve">2) </w:t>
            </w:r>
            <w:r w:rsidRPr="00B127E3">
              <w:rPr>
                <w:rFonts w:ascii="Courier New" w:hAnsi="Courier New" w:cs="Courier New"/>
                <w:sz w:val="20"/>
              </w:rPr>
              <w:t>H5Awrite()</w:t>
            </w:r>
          </w:p>
        </w:tc>
      </w:tr>
      <w:tr w:rsidR="00B127E3" w14:paraId="43A2EE95" w14:textId="77777777" w:rsidTr="00066732">
        <w:tc>
          <w:tcPr>
            <w:tcW w:w="5076" w:type="dxa"/>
          </w:tcPr>
          <w:p w14:paraId="3B64C112" w14:textId="77777777" w:rsidR="00B127E3" w:rsidRDefault="00B127E3" w:rsidP="00066732">
            <w:r>
              <w:t>3) …</w:t>
            </w:r>
          </w:p>
        </w:tc>
        <w:tc>
          <w:tcPr>
            <w:tcW w:w="5076" w:type="dxa"/>
          </w:tcPr>
          <w:p w14:paraId="234FB36C" w14:textId="77777777" w:rsidR="00B127E3" w:rsidRDefault="00B127E3" w:rsidP="00066732">
            <w:r>
              <w:t>3) …</w:t>
            </w:r>
          </w:p>
        </w:tc>
      </w:tr>
      <w:tr w:rsidR="00B127E3" w14:paraId="6E545955" w14:textId="77777777" w:rsidTr="00066732">
        <w:tc>
          <w:tcPr>
            <w:tcW w:w="5076" w:type="dxa"/>
          </w:tcPr>
          <w:p w14:paraId="5CA79462" w14:textId="77777777" w:rsidR="00B127E3" w:rsidRDefault="00B127E3" w:rsidP="00066732">
            <w:r>
              <w:t xml:space="preserve">4) </w:t>
            </w:r>
          </w:p>
        </w:tc>
        <w:tc>
          <w:tcPr>
            <w:tcW w:w="5076" w:type="dxa"/>
          </w:tcPr>
          <w:p w14:paraId="23F44DAB" w14:textId="77777777" w:rsidR="00B127E3" w:rsidRDefault="00B127E3" w:rsidP="00066732">
            <w:r>
              <w:t xml:space="preserve">4) </w:t>
            </w:r>
            <w:r w:rsidRPr="00B127E3">
              <w:rPr>
                <w:rFonts w:ascii="Courier New" w:hAnsi="Courier New" w:cs="Courier New"/>
                <w:sz w:val="20"/>
              </w:rPr>
              <w:t>H5Aread()</w:t>
            </w:r>
          </w:p>
        </w:tc>
      </w:tr>
    </w:tbl>
    <w:p w14:paraId="34F40545" w14:textId="77777777" w:rsidR="00B127E3" w:rsidRDefault="00B127E3" w:rsidP="00716FB4"/>
    <w:p w14:paraId="107AF76B" w14:textId="77777777" w:rsidR="00F17055" w:rsidRDefault="00F17055" w:rsidP="00F17055">
      <w:r>
        <w:t xml:space="preserve">All processes create an attribute and write data to that attribute collectively. Process 1 comes in later and reads the same data that was written in the collective write call. Suppose that before process 1 issues the </w:t>
      </w:r>
      <w:r w:rsidRPr="006D3EE4">
        <w:rPr>
          <w:rFonts w:ascii="Courier New" w:hAnsi="Courier New" w:cs="Courier New"/>
          <w:sz w:val="20"/>
        </w:rPr>
        <w:t>H5Aread()</w:t>
      </w:r>
      <w:r w:rsidRPr="006D3EE4">
        <w:t xml:space="preserve"> </w:t>
      </w:r>
      <w:r>
        <w:t xml:space="preserve">call, a metadata flush is triggered and using either approach A or B (described earlier), process 0 ends up writing the metadata of the attribute to disk, and then informs process 1 that this piece of metadata is clean, so process 1 evicts it from its cache. When process 1 calls </w:t>
      </w:r>
      <w:proofErr w:type="gramStart"/>
      <w:r w:rsidRPr="006D3EE4">
        <w:rPr>
          <w:rFonts w:ascii="Courier New" w:hAnsi="Courier New" w:cs="Courier New"/>
          <w:sz w:val="20"/>
        </w:rPr>
        <w:t>H5Aread(</w:t>
      </w:r>
      <w:proofErr w:type="gramEnd"/>
      <w:r w:rsidRPr="006D3EE4">
        <w:rPr>
          <w:rFonts w:ascii="Courier New" w:hAnsi="Courier New" w:cs="Courier New"/>
          <w:sz w:val="20"/>
        </w:rPr>
        <w:t>)</w:t>
      </w:r>
      <w:r>
        <w:t>, it goes back to disk to read the metadata for the attribute, specifically the data written in step 2. However, since MPI, in its default mode, is not atomic and does not guarantee sequential consistency, process 1 might actually read the old, the new one, or even an undefined value. This scenario can be translated to the following simple access to the same region in the file:</w:t>
      </w:r>
    </w:p>
    <w:p w14:paraId="5872850F" w14:textId="77777777" w:rsidR="00716FB4" w:rsidRDefault="00716FB4" w:rsidP="00716FB4"/>
    <w:tbl>
      <w:tblPr>
        <w:tblStyle w:val="TableGrid"/>
        <w:tblW w:w="0" w:type="auto"/>
        <w:tblLook w:val="04A0" w:firstRow="1" w:lastRow="0" w:firstColumn="1" w:lastColumn="0" w:noHBand="0" w:noVBand="1"/>
      </w:tblPr>
      <w:tblGrid>
        <w:gridCol w:w="5076"/>
        <w:gridCol w:w="5076"/>
      </w:tblGrid>
      <w:tr w:rsidR="00B127E3" w14:paraId="638F6D71" w14:textId="77777777" w:rsidTr="00066732">
        <w:tc>
          <w:tcPr>
            <w:tcW w:w="5076" w:type="dxa"/>
          </w:tcPr>
          <w:p w14:paraId="3C676B56" w14:textId="77777777" w:rsidR="00B127E3" w:rsidRDefault="00B127E3" w:rsidP="00066732">
            <w:pPr>
              <w:jc w:val="center"/>
            </w:pPr>
            <w:r>
              <w:t>Process 0</w:t>
            </w:r>
          </w:p>
        </w:tc>
        <w:tc>
          <w:tcPr>
            <w:tcW w:w="5076" w:type="dxa"/>
          </w:tcPr>
          <w:p w14:paraId="668DA8BE" w14:textId="77777777" w:rsidR="00B127E3" w:rsidRDefault="00B127E3" w:rsidP="00066732">
            <w:pPr>
              <w:jc w:val="center"/>
            </w:pPr>
            <w:r>
              <w:t>Process 1</w:t>
            </w:r>
          </w:p>
        </w:tc>
      </w:tr>
      <w:tr w:rsidR="00B127E3" w14:paraId="390B5C34" w14:textId="77777777" w:rsidTr="00066732">
        <w:tc>
          <w:tcPr>
            <w:tcW w:w="5076" w:type="dxa"/>
          </w:tcPr>
          <w:p w14:paraId="106681E3" w14:textId="77777777" w:rsidR="00B127E3" w:rsidRDefault="00B127E3" w:rsidP="00066732">
            <w:r>
              <w:t xml:space="preserve">1) </w:t>
            </w:r>
            <w:r w:rsidRPr="00B127E3">
              <w:rPr>
                <w:rFonts w:ascii="Courier New" w:hAnsi="Courier New" w:cs="Courier New"/>
                <w:sz w:val="20"/>
              </w:rPr>
              <w:t>MPI_File_write_at()</w:t>
            </w:r>
          </w:p>
        </w:tc>
        <w:tc>
          <w:tcPr>
            <w:tcW w:w="5076" w:type="dxa"/>
          </w:tcPr>
          <w:p w14:paraId="4791A247" w14:textId="77777777" w:rsidR="00B127E3" w:rsidRDefault="00B127E3" w:rsidP="00066732">
            <w:r>
              <w:t xml:space="preserve">1) </w:t>
            </w:r>
          </w:p>
        </w:tc>
      </w:tr>
      <w:tr w:rsidR="00B127E3" w14:paraId="6B919E21" w14:textId="77777777" w:rsidTr="00066732">
        <w:tc>
          <w:tcPr>
            <w:tcW w:w="5076" w:type="dxa"/>
          </w:tcPr>
          <w:p w14:paraId="03DD0BA3" w14:textId="77777777" w:rsidR="00B127E3" w:rsidRDefault="00B127E3" w:rsidP="00066732">
            <w:r>
              <w:t xml:space="preserve">2) </w:t>
            </w:r>
            <w:r w:rsidRPr="00B127E3">
              <w:rPr>
                <w:rFonts w:ascii="Courier New" w:hAnsi="Courier New" w:cs="Courier New"/>
                <w:sz w:val="20"/>
              </w:rPr>
              <w:t>MPI_Barrier()</w:t>
            </w:r>
          </w:p>
        </w:tc>
        <w:tc>
          <w:tcPr>
            <w:tcW w:w="5076" w:type="dxa"/>
          </w:tcPr>
          <w:p w14:paraId="52143066" w14:textId="77777777" w:rsidR="00B127E3" w:rsidRDefault="00B127E3" w:rsidP="00066732">
            <w:r>
              <w:t xml:space="preserve">2) </w:t>
            </w:r>
            <w:r w:rsidRPr="00B127E3">
              <w:rPr>
                <w:rFonts w:ascii="Courier New" w:hAnsi="Courier New" w:cs="Courier New"/>
                <w:sz w:val="20"/>
              </w:rPr>
              <w:t>MPI_Barrier()</w:t>
            </w:r>
          </w:p>
        </w:tc>
      </w:tr>
      <w:tr w:rsidR="00B127E3" w14:paraId="683E007C" w14:textId="77777777" w:rsidTr="00066732">
        <w:tc>
          <w:tcPr>
            <w:tcW w:w="5076" w:type="dxa"/>
          </w:tcPr>
          <w:p w14:paraId="4C6C5977" w14:textId="77777777" w:rsidR="00B127E3" w:rsidRDefault="00B127E3" w:rsidP="00066732">
            <w:r>
              <w:t xml:space="preserve">3) </w:t>
            </w:r>
          </w:p>
        </w:tc>
        <w:tc>
          <w:tcPr>
            <w:tcW w:w="5076" w:type="dxa"/>
          </w:tcPr>
          <w:p w14:paraId="73B0FF45" w14:textId="3783F9F4" w:rsidR="00B127E3" w:rsidRDefault="00B127E3" w:rsidP="00066732">
            <w:r>
              <w:t xml:space="preserve">3) </w:t>
            </w:r>
            <w:r w:rsidRPr="00B127E3">
              <w:rPr>
                <w:rFonts w:ascii="Courier New" w:hAnsi="Courier New" w:cs="Courier New"/>
                <w:sz w:val="20"/>
              </w:rPr>
              <w:t>MPI_File_read_at()</w:t>
            </w:r>
          </w:p>
        </w:tc>
      </w:tr>
    </w:tbl>
    <w:p w14:paraId="2DA59028" w14:textId="77777777" w:rsidR="00B127E3" w:rsidRDefault="00B127E3" w:rsidP="00716FB4"/>
    <w:p w14:paraId="439812B7" w14:textId="77777777" w:rsidR="00F17055" w:rsidRDefault="00F17055" w:rsidP="00F17055">
      <w:r>
        <w:t xml:space="preserve">In this case, as explained in the previous section, MPI-I/O does not guarantee that process 1 will actually read what process 0 has written, and therefore the consistency semantics for metadata operations are not guaranteed to be sequential with the current implementation. </w:t>
      </w:r>
    </w:p>
    <w:p w14:paraId="3C12DB8F" w14:textId="77777777" w:rsidR="00F17055" w:rsidRDefault="00F17055" w:rsidP="00F17055"/>
    <w:p w14:paraId="3A7DD810" w14:textId="1EE632FD" w:rsidR="00F17055" w:rsidRDefault="00F17055" w:rsidP="00F17055">
      <w:r>
        <w:t xml:space="preserve">One solution to the above issue is to </w:t>
      </w:r>
      <w:r w:rsidRPr="00470D4E">
        <w:t>enable MPI atomic mode</w:t>
      </w:r>
      <w:r>
        <w:t xml:space="preserve">. With atomic mode enabled, all file operations are guaranteed to execute with sequential consistency semantics. The </w:t>
      </w:r>
      <w:r w:rsidR="005E101B">
        <w:t xml:space="preserve">main </w:t>
      </w:r>
      <w:r w:rsidR="006F03B9">
        <w:t>drawback to</w:t>
      </w:r>
      <w:r>
        <w:t xml:space="preserve"> </w:t>
      </w:r>
      <w:r w:rsidR="006F03B9">
        <w:t xml:space="preserve">enabling </w:t>
      </w:r>
      <w:r>
        <w:t xml:space="preserve">atomic mode is that the performance drops significantly when reading/writing to the file. </w:t>
      </w:r>
    </w:p>
    <w:p w14:paraId="08D6B2DC" w14:textId="77777777" w:rsidR="00F17055" w:rsidRDefault="00F17055" w:rsidP="00F17055"/>
    <w:p w14:paraId="2F985B9E" w14:textId="77777777" w:rsidR="00F17055" w:rsidRDefault="00F17055" w:rsidP="00F17055">
      <w:r>
        <w:t>The race condition described above is rare and has not yet been reported by any application that has used parallel HDF5. While it’s important to handle the issue, it might be valuable to switch the metadata writes from the cache to be collective first, and then look at the consistency issue later, when more efficient solutions may be available in later releases of MPI. Additionally, this issue will disappear when the metadata server implementation we are currently working on is deployed.</w:t>
      </w:r>
    </w:p>
    <w:p w14:paraId="02FF90FF" w14:textId="77777777" w:rsidR="00F17055" w:rsidRDefault="00F17055" w:rsidP="00420406"/>
    <w:p w14:paraId="216A3CE3" w14:textId="77777777" w:rsidR="00F17055" w:rsidRDefault="00F17055" w:rsidP="00F17055">
      <w:pPr>
        <w:pStyle w:val="Heading1"/>
      </w:pPr>
      <w:bookmarkStart w:id="92" w:name="_Toc320887721"/>
      <w:r>
        <w:lastRenderedPageBreak/>
        <w:t>PHDF5 Raw Data Consistency Semantics</w:t>
      </w:r>
      <w:bookmarkEnd w:id="92"/>
    </w:p>
    <w:p w14:paraId="03AE976E" w14:textId="7DFA2F53" w:rsidR="00F17055" w:rsidDel="00897A66" w:rsidRDefault="00F17055" w:rsidP="00F17055">
      <w:pPr>
        <w:rPr>
          <w:del w:id="93" w:author="Quincey Koziol" w:date="2012-04-15T20:06:00Z"/>
        </w:rPr>
      </w:pPr>
      <w:r>
        <w:t xml:space="preserve">As mentioned previously, the consistency semantics of data access is dictated by the virtual file driver </w:t>
      </w:r>
      <w:r w:rsidR="00470D4E">
        <w:t xml:space="preserve">(VFD) </w:t>
      </w:r>
      <w:r>
        <w:t>used</w:t>
      </w:r>
      <w:ins w:id="94" w:author="Quincey Koziol" w:date="2012-04-15T19:59:00Z">
        <w:r w:rsidR="00D55017">
          <w:t xml:space="preserve"> to access the file</w:t>
        </w:r>
      </w:ins>
      <w:r>
        <w:t xml:space="preserve">. In the </w:t>
      </w:r>
      <w:r w:rsidR="00470D4E">
        <w:t xml:space="preserve">Parallel </w:t>
      </w:r>
      <w:r>
        <w:t xml:space="preserve">HDF5 </w:t>
      </w:r>
      <w:r w:rsidR="00470D4E">
        <w:t>Library</w:t>
      </w:r>
      <w:r>
        <w:t>, when the MPI-I/O driver is used, the MPI-I/O consistency semantics model is enforced. HDF5 uses the default MPI semantics</w:t>
      </w:r>
      <w:ins w:id="95" w:author="Quincey Koziol" w:date="2012-04-15T20:02:00Z">
        <w:r w:rsidR="00D55017">
          <w:t>,</w:t>
        </w:r>
      </w:ins>
      <w:r>
        <w:t xml:space="preserve"> which </w:t>
      </w:r>
      <w:del w:id="96" w:author="Quincey Koziol" w:date="2012-04-15T20:05:00Z">
        <w:r w:rsidDel="00897A66">
          <w:delText xml:space="preserve">does </w:delText>
        </w:r>
      </w:del>
      <w:ins w:id="97" w:author="Quincey Koziol" w:date="2012-04-15T20:05:00Z">
        <w:r w:rsidR="00897A66">
          <w:t xml:space="preserve">do </w:t>
        </w:r>
      </w:ins>
      <w:r>
        <w:t xml:space="preserve">not guarantee sequential consistency. This means that access to a file happens in a non-atomic and arbitrary order. Although MPI-I/O provides an option for atomic (by enabling atomicity) and ordered access to the file (using sync-barrier-sync or atomicity-barrier), the </w:t>
      </w:r>
      <w:r w:rsidR="00470D4E">
        <w:t xml:space="preserve">Parallel </w:t>
      </w:r>
      <w:r>
        <w:t xml:space="preserve">HDF5 </w:t>
      </w:r>
      <w:r w:rsidR="00470D4E">
        <w:t xml:space="preserve">Library </w:t>
      </w:r>
      <w:r>
        <w:t>does not provide this functionality through its API.</w:t>
      </w:r>
      <w:ins w:id="98" w:author="Quincey Koziol" w:date="2012-04-15T20:07:00Z">
        <w:r w:rsidR="00897A66">
          <w:t xml:space="preserve"> </w:t>
        </w:r>
      </w:ins>
    </w:p>
    <w:p w14:paraId="5BF3FB99" w14:textId="77777777" w:rsidR="00F17055" w:rsidDel="00897A66" w:rsidRDefault="00F17055" w:rsidP="00F17055">
      <w:pPr>
        <w:rPr>
          <w:del w:id="99" w:author="Quincey Koziol" w:date="2012-04-15T20:06:00Z"/>
        </w:rPr>
      </w:pPr>
    </w:p>
    <w:p w14:paraId="3A0815F7" w14:textId="160D2509" w:rsidR="00F17055" w:rsidRPr="00B42D49" w:rsidRDefault="00F17055" w:rsidP="00F17055">
      <w:r>
        <w:t xml:space="preserve">A </w:t>
      </w:r>
      <w:r w:rsidR="00AD5551">
        <w:t xml:space="preserve">consistent </w:t>
      </w:r>
      <w:r>
        <w:t xml:space="preserve">read after write </w:t>
      </w:r>
      <w:r w:rsidR="00AD5551">
        <w:t xml:space="preserve">operation </w:t>
      </w:r>
      <w:r>
        <w:t>on different processes (a process reading the data that another process wrote) can be achieved with the current API only by closing the file after the write and reopening it. Otherwise, a dataset read operation following a write (to the same dataset elements by a different process) is considered undefined.</w:t>
      </w:r>
    </w:p>
    <w:p w14:paraId="633F8875" w14:textId="77777777" w:rsidR="00F17055" w:rsidRDefault="00F17055" w:rsidP="00420406"/>
    <w:p w14:paraId="1762E7A5" w14:textId="77777777" w:rsidR="00F17055" w:rsidRDefault="00F17055" w:rsidP="00420406"/>
    <w:p w14:paraId="485D5113" w14:textId="77777777" w:rsidR="00F17055" w:rsidRDefault="00F17055" w:rsidP="00420406"/>
    <w:p w14:paraId="3EFC1F38" w14:textId="77777777" w:rsidR="00F17055" w:rsidRDefault="00A84960" w:rsidP="00F17055">
      <w:pPr>
        <w:pStyle w:val="Heading1"/>
      </w:pPr>
      <w:bookmarkStart w:id="100" w:name="_Toc320887722"/>
      <w:r>
        <w:lastRenderedPageBreak/>
        <w:t xml:space="preserve">Adding New Routines </w:t>
      </w:r>
      <w:r w:rsidR="00917DF6">
        <w:t>to the Library</w:t>
      </w:r>
      <w:bookmarkEnd w:id="100"/>
      <w:r w:rsidR="00F17055">
        <w:t xml:space="preserve"> </w:t>
      </w:r>
    </w:p>
    <w:p w14:paraId="69466E99" w14:textId="77777777" w:rsidR="00716FB4" w:rsidRDefault="00716FB4" w:rsidP="00F17055">
      <w:r>
        <w:t xml:space="preserve">To match the consistency semantic functionality that MPI offers, </w:t>
      </w:r>
      <w:r w:rsidR="007E3A0D">
        <w:t>new</w:t>
      </w:r>
      <w:r>
        <w:t xml:space="preserve"> functions have been </w:t>
      </w:r>
      <w:r w:rsidR="00507EDF">
        <w:t xml:space="preserve">or will be </w:t>
      </w:r>
      <w:r>
        <w:t xml:space="preserve">added to the </w:t>
      </w:r>
      <w:r w:rsidR="007E3A0D">
        <w:t xml:space="preserve">library’s </w:t>
      </w:r>
      <w:r>
        <w:t xml:space="preserve">API. The functions </w:t>
      </w:r>
      <w:r w:rsidR="00507EDF">
        <w:t xml:space="preserve">that have been added </w:t>
      </w:r>
      <w:r>
        <w:t xml:space="preserve">are </w:t>
      </w:r>
      <w:r w:rsidRPr="00470D4E">
        <w:rPr>
          <w:rFonts w:ascii="Courier New" w:hAnsi="Courier New" w:cs="Courier New"/>
          <w:sz w:val="20"/>
        </w:rPr>
        <w:t>H5Fset_mpio_atomicity</w:t>
      </w:r>
      <w:r w:rsidRPr="00507EDF">
        <w:t xml:space="preserve"> </w:t>
      </w:r>
      <w:r w:rsidR="00507EDF" w:rsidRPr="00507EDF">
        <w:t xml:space="preserve">and </w:t>
      </w:r>
      <w:r w:rsidRPr="00470D4E">
        <w:rPr>
          <w:rFonts w:ascii="Courier New" w:hAnsi="Courier New" w:cs="Courier New"/>
          <w:sz w:val="20"/>
        </w:rPr>
        <w:t>H5F</w:t>
      </w:r>
      <w:r>
        <w:rPr>
          <w:rFonts w:ascii="Courier New" w:hAnsi="Courier New" w:cs="Courier New"/>
          <w:sz w:val="20"/>
        </w:rPr>
        <w:t>g</w:t>
      </w:r>
      <w:r w:rsidRPr="00470D4E">
        <w:rPr>
          <w:rFonts w:ascii="Courier New" w:hAnsi="Courier New" w:cs="Courier New"/>
          <w:sz w:val="20"/>
        </w:rPr>
        <w:t>et_mpio_atomicity</w:t>
      </w:r>
      <w:r w:rsidR="00507EDF" w:rsidRPr="00507EDF">
        <w:t>.</w:t>
      </w:r>
      <w:r w:rsidR="00507EDF">
        <w:t xml:space="preserve"> The </w:t>
      </w:r>
      <w:r w:rsidR="007E3A0D" w:rsidRPr="00507EDF">
        <w:rPr>
          <w:rFonts w:ascii="Courier New" w:hAnsi="Courier New" w:cs="Courier New"/>
          <w:sz w:val="20"/>
          <w:szCs w:val="20"/>
        </w:rPr>
        <w:t>H5Fsync</w:t>
      </w:r>
      <w:r w:rsidR="00507EDF">
        <w:t xml:space="preserve"> function will be added in </w:t>
      </w:r>
      <w:r w:rsidR="00A84960">
        <w:t>a future version of the library</w:t>
      </w:r>
      <w:r w:rsidR="00507EDF">
        <w:t>.</w:t>
      </w:r>
    </w:p>
    <w:p w14:paraId="4E0DD9D1" w14:textId="77777777" w:rsidR="00716FB4" w:rsidRDefault="00716FB4" w:rsidP="00F17055"/>
    <w:p w14:paraId="046A18E5" w14:textId="77777777" w:rsidR="00F17055" w:rsidRDefault="00F17055" w:rsidP="007E3A0D">
      <w:r w:rsidRPr="00470D4E">
        <w:rPr>
          <w:rFonts w:ascii="Courier New" w:hAnsi="Courier New" w:cs="Courier New"/>
          <w:sz w:val="20"/>
        </w:rPr>
        <w:t>H5Fset_mpio_atomicity (hid_t file_id, hbool_t flag)</w:t>
      </w:r>
      <w:r>
        <w:t>: enables (flag = 1) or disables (flag = 0) atomicity on a file opened with the MPI-IO VFD</w:t>
      </w:r>
      <w:r w:rsidR="007E3A0D">
        <w:t>.</w:t>
      </w:r>
    </w:p>
    <w:p w14:paraId="7549C73B" w14:textId="77777777" w:rsidR="007E3A0D" w:rsidRDefault="007E3A0D" w:rsidP="007E3A0D"/>
    <w:p w14:paraId="2A6D0B8F" w14:textId="77777777" w:rsidR="007E3A0D" w:rsidRDefault="007E3A0D" w:rsidP="007E3A0D">
      <w:r w:rsidRPr="00470D4E">
        <w:rPr>
          <w:rFonts w:ascii="Courier New" w:hAnsi="Courier New" w:cs="Courier New"/>
          <w:sz w:val="20"/>
        </w:rPr>
        <w:t>H5F</w:t>
      </w:r>
      <w:r>
        <w:rPr>
          <w:rFonts w:ascii="Courier New" w:hAnsi="Courier New" w:cs="Courier New"/>
          <w:sz w:val="20"/>
        </w:rPr>
        <w:t>g</w:t>
      </w:r>
      <w:r w:rsidRPr="00470D4E">
        <w:rPr>
          <w:rFonts w:ascii="Courier New" w:hAnsi="Courier New" w:cs="Courier New"/>
          <w:sz w:val="20"/>
        </w:rPr>
        <w:t xml:space="preserve">et_mpio_atomicity (hid_t file_id, hbool_t </w:t>
      </w:r>
      <w:r w:rsidR="00A84960">
        <w:rPr>
          <w:rFonts w:ascii="Courier New" w:hAnsi="Courier New" w:cs="Courier New"/>
          <w:sz w:val="20"/>
        </w:rPr>
        <w:t>*</w:t>
      </w:r>
      <w:r w:rsidRPr="00470D4E">
        <w:rPr>
          <w:rFonts w:ascii="Courier New" w:hAnsi="Courier New" w:cs="Courier New"/>
          <w:sz w:val="20"/>
        </w:rPr>
        <w:t>flag)</w:t>
      </w:r>
      <w:r>
        <w:t>: retrieves the atomicity setting for a file opened with the MPI-IO VFD.</w:t>
      </w:r>
    </w:p>
    <w:p w14:paraId="346140CC" w14:textId="77777777" w:rsidR="007E3A0D" w:rsidRDefault="007E3A0D" w:rsidP="007E3A0D"/>
    <w:p w14:paraId="11FF8F67" w14:textId="77777777" w:rsidR="00F17055" w:rsidRDefault="00F17055" w:rsidP="007E3A0D">
      <w:r w:rsidRPr="00470D4E">
        <w:rPr>
          <w:rFonts w:ascii="Courier New" w:hAnsi="Courier New" w:cs="Courier New"/>
          <w:sz w:val="20"/>
        </w:rPr>
        <w:t>H5Fsync (hid_t file_id)</w:t>
      </w:r>
      <w:r>
        <w:t>: this call causes all previous writes to the file to be transferred to the storage device</w:t>
      </w:r>
      <w:r w:rsidR="007E3A0D">
        <w:t>.</w:t>
      </w:r>
    </w:p>
    <w:p w14:paraId="142D2C3A" w14:textId="77777777" w:rsidR="007E3A0D" w:rsidRDefault="007E3A0D" w:rsidP="007E3A0D"/>
    <w:p w14:paraId="24065D53" w14:textId="77777777" w:rsidR="00F17055" w:rsidRDefault="00F17055" w:rsidP="00F17055">
      <w:r>
        <w:t>Setting atomicity to true will call the MPI atomicity function (</w:t>
      </w:r>
      <w:r w:rsidRPr="00470D4E">
        <w:rPr>
          <w:rFonts w:ascii="Courier New" w:hAnsi="Courier New" w:cs="Courier New"/>
          <w:sz w:val="20"/>
        </w:rPr>
        <w:t>MPI_File_set_atomicity</w:t>
      </w:r>
      <w:r>
        <w:t>) which sets atomicity to true on the MPI file handle.  The sync function will also call its MPI counterpart (</w:t>
      </w:r>
      <w:r w:rsidRPr="00470D4E">
        <w:rPr>
          <w:rFonts w:ascii="Courier New" w:hAnsi="Courier New" w:cs="Courier New"/>
          <w:sz w:val="20"/>
        </w:rPr>
        <w:t>MPI_File_sync</w:t>
      </w:r>
      <w:r>
        <w:t>). Using the two routines described above, the user will be able to enforce stricter consistency semantics</w:t>
      </w:r>
      <w:r w:rsidR="00470D4E">
        <w:t xml:space="preserve"> in a way</w:t>
      </w:r>
      <w:r>
        <w:t xml:space="preserve"> similar to what MPI provides. To be able to guarantee sequential consistency among different processes, the use of barriers (</w:t>
      </w:r>
      <w:r w:rsidRPr="00470D4E">
        <w:rPr>
          <w:rFonts w:ascii="Courier New" w:hAnsi="Courier New" w:cs="Courier New"/>
          <w:sz w:val="20"/>
        </w:rPr>
        <w:t>MPI_Barrier</w:t>
      </w:r>
      <w:r>
        <w:t>) will be required by either:</w:t>
      </w:r>
    </w:p>
    <w:p w14:paraId="23371218" w14:textId="77777777" w:rsidR="00F17055" w:rsidRDefault="00F17055" w:rsidP="00F17055"/>
    <w:p w14:paraId="12BDED80" w14:textId="77777777" w:rsidR="00F17055" w:rsidRDefault="00F17055" w:rsidP="00DA6138">
      <w:pPr>
        <w:pStyle w:val="ListParagraph"/>
        <w:numPr>
          <w:ilvl w:val="0"/>
          <w:numId w:val="26"/>
        </w:numPr>
      </w:pPr>
      <w:r>
        <w:t xml:space="preserve">setting atomicity to true, then calling </w:t>
      </w:r>
      <w:r w:rsidRPr="00DA6138">
        <w:rPr>
          <w:rFonts w:ascii="Courier New" w:hAnsi="Courier New" w:cs="Courier New"/>
          <w:sz w:val="20"/>
        </w:rPr>
        <w:t>MPI_Barrier()</w:t>
      </w:r>
      <w:r w:rsidRPr="00470D4E">
        <w:t xml:space="preserve"> </w:t>
      </w:r>
      <w:r>
        <w:t>to synchronize processes after writes/before reads</w:t>
      </w:r>
    </w:p>
    <w:p w14:paraId="1B4D059E" w14:textId="77777777" w:rsidR="00F17055" w:rsidRDefault="00F17055" w:rsidP="00DA6138">
      <w:pPr>
        <w:pStyle w:val="ListParagraph"/>
        <w:numPr>
          <w:ilvl w:val="0"/>
          <w:numId w:val="26"/>
        </w:numPr>
      </w:pPr>
      <w:r>
        <w:t>using the sync-barrier-sync construct</w:t>
      </w:r>
    </w:p>
    <w:p w14:paraId="74DD4820" w14:textId="77777777" w:rsidR="00F17055" w:rsidRDefault="00F17055" w:rsidP="00F17055"/>
    <w:p w14:paraId="6824E9A3" w14:textId="77777777" w:rsidR="00F17055" w:rsidRDefault="00F17055" w:rsidP="00F17055">
      <w:r>
        <w:t xml:space="preserve">In certain scenarios, however, just setting atomicity to true in the MPI-I/O file driver does not suffice, because an </w:t>
      </w:r>
      <w:r w:rsidRPr="00470D4E">
        <w:rPr>
          <w:rFonts w:ascii="Courier New" w:hAnsi="Courier New" w:cs="Courier New"/>
          <w:sz w:val="20"/>
        </w:rPr>
        <w:t>H5Dwrite</w:t>
      </w:r>
      <w:r w:rsidRPr="00470D4E">
        <w:t xml:space="preserve"> </w:t>
      </w:r>
      <w:r>
        <w:t xml:space="preserve">(for example) may translate into multiple </w:t>
      </w:r>
      <w:r w:rsidRPr="00470D4E">
        <w:rPr>
          <w:rFonts w:ascii="Courier New" w:hAnsi="Courier New" w:cs="Courier New"/>
          <w:sz w:val="20"/>
        </w:rPr>
        <w:t>MPI_File_write_at</w:t>
      </w:r>
      <w:r w:rsidRPr="00470D4E">
        <w:t xml:space="preserve"> </w:t>
      </w:r>
      <w:r>
        <w:t>functions underneath. This happens in all cases where the high level file access routine translates to multiple lower level file access routines. The following scenarios will encounter this issue:</w:t>
      </w:r>
    </w:p>
    <w:p w14:paraId="6B23EF59" w14:textId="77777777" w:rsidR="00F17055" w:rsidRDefault="00F17055" w:rsidP="00F17055"/>
    <w:p w14:paraId="5CA22111" w14:textId="77777777" w:rsidR="00F17055" w:rsidRDefault="00F17055" w:rsidP="00F17055">
      <w:pPr>
        <w:pStyle w:val="ListParagraph"/>
        <w:numPr>
          <w:ilvl w:val="0"/>
          <w:numId w:val="17"/>
        </w:numPr>
        <w:spacing w:after="120"/>
      </w:pPr>
      <w:r>
        <w:t>Non-contiguous file access using independent I/O</w:t>
      </w:r>
    </w:p>
    <w:p w14:paraId="52DB6D34" w14:textId="77777777" w:rsidR="00F17055" w:rsidRDefault="00F17055" w:rsidP="00F17055">
      <w:pPr>
        <w:pStyle w:val="ListParagraph"/>
        <w:numPr>
          <w:ilvl w:val="0"/>
          <w:numId w:val="17"/>
        </w:numPr>
        <w:spacing w:after="120"/>
      </w:pPr>
      <w:r>
        <w:t>Partial collective I/O using chunked access</w:t>
      </w:r>
    </w:p>
    <w:p w14:paraId="46F95089" w14:textId="77777777" w:rsidR="00F17055" w:rsidRDefault="00F17055" w:rsidP="00F17055">
      <w:pPr>
        <w:pStyle w:val="ListParagraph"/>
        <w:numPr>
          <w:ilvl w:val="0"/>
          <w:numId w:val="17"/>
        </w:numPr>
        <w:spacing w:after="120"/>
      </w:pPr>
      <w:r>
        <w:t xml:space="preserve">Collective I/O using filters or when data conversion needs to happen </w:t>
      </w:r>
    </w:p>
    <w:p w14:paraId="65938025" w14:textId="77777777" w:rsidR="00F17055" w:rsidRDefault="00F17055" w:rsidP="00F17055"/>
    <w:p w14:paraId="66A7E641" w14:textId="77777777" w:rsidR="00F17055" w:rsidRDefault="00F17055" w:rsidP="00F17055">
      <w:r>
        <w:t>In any of these scenarios, the following case:</w:t>
      </w:r>
    </w:p>
    <w:p w14:paraId="52392B25" w14:textId="77777777" w:rsidR="00716FB4" w:rsidRDefault="00716FB4" w:rsidP="00716FB4"/>
    <w:tbl>
      <w:tblPr>
        <w:tblStyle w:val="TableGrid"/>
        <w:tblW w:w="0" w:type="auto"/>
        <w:tblLook w:val="04A0" w:firstRow="1" w:lastRow="0" w:firstColumn="1" w:lastColumn="0" w:noHBand="0" w:noVBand="1"/>
      </w:tblPr>
      <w:tblGrid>
        <w:gridCol w:w="5076"/>
        <w:gridCol w:w="5076"/>
      </w:tblGrid>
      <w:tr w:rsidR="00B127E3" w14:paraId="5FD16659" w14:textId="77777777" w:rsidTr="00066732">
        <w:tc>
          <w:tcPr>
            <w:tcW w:w="5076" w:type="dxa"/>
          </w:tcPr>
          <w:p w14:paraId="76391AFB" w14:textId="77777777" w:rsidR="00B127E3" w:rsidRDefault="00B127E3" w:rsidP="00066732">
            <w:pPr>
              <w:jc w:val="center"/>
            </w:pPr>
            <w:r>
              <w:t>Process 0</w:t>
            </w:r>
          </w:p>
        </w:tc>
        <w:tc>
          <w:tcPr>
            <w:tcW w:w="5076" w:type="dxa"/>
          </w:tcPr>
          <w:p w14:paraId="07CD08A5" w14:textId="77777777" w:rsidR="00B127E3" w:rsidRDefault="00B127E3" w:rsidP="00066732">
            <w:pPr>
              <w:jc w:val="center"/>
            </w:pPr>
            <w:r>
              <w:t>Process 1</w:t>
            </w:r>
          </w:p>
        </w:tc>
      </w:tr>
      <w:tr w:rsidR="00B127E3" w14:paraId="148F4C98" w14:textId="77777777" w:rsidTr="00066732">
        <w:tc>
          <w:tcPr>
            <w:tcW w:w="5076" w:type="dxa"/>
          </w:tcPr>
          <w:p w14:paraId="7F505E50" w14:textId="77777777" w:rsidR="00B127E3" w:rsidRDefault="00B127E3" w:rsidP="00066732">
            <w:r>
              <w:t xml:space="preserve">1) </w:t>
            </w:r>
            <w:r w:rsidRPr="00B127E3">
              <w:rPr>
                <w:rFonts w:ascii="Courier New" w:hAnsi="Courier New" w:cs="Courier New"/>
                <w:sz w:val="20"/>
              </w:rPr>
              <w:t>H5Fset_mpio_atomicity (fid, true)</w:t>
            </w:r>
          </w:p>
        </w:tc>
        <w:tc>
          <w:tcPr>
            <w:tcW w:w="5076" w:type="dxa"/>
          </w:tcPr>
          <w:p w14:paraId="493F182D" w14:textId="77777777" w:rsidR="00B127E3" w:rsidRDefault="00B127E3" w:rsidP="00066732">
            <w:r>
              <w:t xml:space="preserve">1) </w:t>
            </w:r>
            <w:r w:rsidRPr="00B127E3">
              <w:rPr>
                <w:rFonts w:ascii="Courier New" w:hAnsi="Courier New" w:cs="Courier New"/>
                <w:sz w:val="20"/>
              </w:rPr>
              <w:t>H5Fset_mpio_atomicity (fid, true)</w:t>
            </w:r>
          </w:p>
        </w:tc>
      </w:tr>
      <w:tr w:rsidR="00B127E3" w14:paraId="6CE042CD" w14:textId="77777777" w:rsidTr="00066732">
        <w:tc>
          <w:tcPr>
            <w:tcW w:w="5076" w:type="dxa"/>
          </w:tcPr>
          <w:p w14:paraId="587A1951" w14:textId="77777777" w:rsidR="00B127E3" w:rsidRDefault="00B127E3" w:rsidP="00066732">
            <w:r>
              <w:t xml:space="preserve">2) </w:t>
            </w:r>
            <w:r w:rsidRPr="00B127E3">
              <w:rPr>
                <w:rFonts w:ascii="Courier New" w:hAnsi="Courier New" w:cs="Courier New"/>
                <w:sz w:val="20"/>
              </w:rPr>
              <w:t>H5Dwrite()</w:t>
            </w:r>
          </w:p>
        </w:tc>
        <w:tc>
          <w:tcPr>
            <w:tcW w:w="5076" w:type="dxa"/>
          </w:tcPr>
          <w:p w14:paraId="5F2A17CF" w14:textId="77777777" w:rsidR="00B127E3" w:rsidRDefault="00B127E3" w:rsidP="00066732">
            <w:r>
              <w:t xml:space="preserve">2) </w:t>
            </w:r>
            <w:r w:rsidRPr="00B127E3">
              <w:rPr>
                <w:rFonts w:ascii="Courier New" w:hAnsi="Courier New" w:cs="Courier New"/>
                <w:sz w:val="20"/>
              </w:rPr>
              <w:t>H5Dread()</w:t>
            </w:r>
          </w:p>
        </w:tc>
      </w:tr>
    </w:tbl>
    <w:p w14:paraId="726FB42C" w14:textId="77777777" w:rsidR="00B127E3" w:rsidRDefault="00B127E3" w:rsidP="00716FB4"/>
    <w:p w14:paraId="425FE602" w14:textId="77777777" w:rsidR="00F17055" w:rsidRDefault="00F17055" w:rsidP="00F17055">
      <w:proofErr w:type="gramStart"/>
      <w:r>
        <w:t>might</w:t>
      </w:r>
      <w:proofErr w:type="gramEnd"/>
      <w:r>
        <w:t xml:space="preserve"> not yield the expected result (the read happens as if the write was executed before or after it) if </w:t>
      </w:r>
      <w:r w:rsidRPr="00470D4E">
        <w:rPr>
          <w:rFonts w:ascii="Courier New" w:hAnsi="Courier New" w:cs="Courier New"/>
          <w:sz w:val="20"/>
        </w:rPr>
        <w:t>H5Fset_mpio_atomicity</w:t>
      </w:r>
      <w:r w:rsidRPr="00470D4E">
        <w:t xml:space="preserve"> </w:t>
      </w:r>
      <w:r>
        <w:t>is implemented by just setting MPI-I/O atomicity to true, because it could translate into the following:</w:t>
      </w:r>
    </w:p>
    <w:p w14:paraId="7407B576" w14:textId="77777777" w:rsidR="00716FB4" w:rsidRDefault="00716FB4" w:rsidP="00716FB4"/>
    <w:p w14:paraId="66C96ECB" w14:textId="77777777" w:rsidR="00B127E3" w:rsidRDefault="00B127E3" w:rsidP="00716FB4"/>
    <w:p w14:paraId="58AC568F" w14:textId="77777777" w:rsidR="00B127E3" w:rsidRDefault="00B127E3" w:rsidP="00716FB4"/>
    <w:tbl>
      <w:tblPr>
        <w:tblStyle w:val="TableGrid"/>
        <w:tblW w:w="0" w:type="auto"/>
        <w:tblLook w:val="04A0" w:firstRow="1" w:lastRow="0" w:firstColumn="1" w:lastColumn="0" w:noHBand="0" w:noVBand="1"/>
      </w:tblPr>
      <w:tblGrid>
        <w:gridCol w:w="5076"/>
        <w:gridCol w:w="5076"/>
      </w:tblGrid>
      <w:tr w:rsidR="00B127E3" w14:paraId="680A5E86" w14:textId="77777777" w:rsidTr="00066732">
        <w:tc>
          <w:tcPr>
            <w:tcW w:w="5076" w:type="dxa"/>
          </w:tcPr>
          <w:p w14:paraId="66818C9B" w14:textId="77777777" w:rsidR="00B127E3" w:rsidRDefault="00B127E3" w:rsidP="00066732">
            <w:pPr>
              <w:jc w:val="center"/>
            </w:pPr>
            <w:r>
              <w:lastRenderedPageBreak/>
              <w:t>Process 0</w:t>
            </w:r>
          </w:p>
        </w:tc>
        <w:tc>
          <w:tcPr>
            <w:tcW w:w="5076" w:type="dxa"/>
          </w:tcPr>
          <w:p w14:paraId="12FBFC4A" w14:textId="77777777" w:rsidR="00B127E3" w:rsidRDefault="00B127E3" w:rsidP="00066732">
            <w:pPr>
              <w:jc w:val="center"/>
            </w:pPr>
            <w:r>
              <w:t>Process 1</w:t>
            </w:r>
          </w:p>
        </w:tc>
      </w:tr>
      <w:tr w:rsidR="00B127E3" w14:paraId="572AF1A6" w14:textId="77777777" w:rsidTr="00066732">
        <w:tc>
          <w:tcPr>
            <w:tcW w:w="5076" w:type="dxa"/>
          </w:tcPr>
          <w:p w14:paraId="70D92AFF"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MPI_File_set_atomicity (fh, 1)</w:t>
            </w:r>
          </w:p>
        </w:tc>
        <w:tc>
          <w:tcPr>
            <w:tcW w:w="5076" w:type="dxa"/>
          </w:tcPr>
          <w:p w14:paraId="56535D31"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MPI_File_set_atomicity (fh, 1)</w:t>
            </w:r>
          </w:p>
        </w:tc>
      </w:tr>
      <w:tr w:rsidR="00B127E3" w14:paraId="6CBFA8B6" w14:textId="77777777" w:rsidTr="00066732">
        <w:tc>
          <w:tcPr>
            <w:tcW w:w="5076" w:type="dxa"/>
          </w:tcPr>
          <w:p w14:paraId="258546C5"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MPI_File_write_at()</w:t>
            </w:r>
          </w:p>
          <w:p w14:paraId="04F8C8C4"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MPI_File_write_at()</w:t>
            </w:r>
          </w:p>
          <w:p w14:paraId="573AA878"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MPI_File_write_at()</w:t>
            </w:r>
          </w:p>
          <w:p w14:paraId="005DF650" w14:textId="77777777" w:rsidR="00B127E3" w:rsidRDefault="00B127E3" w:rsidP="00066732">
            <w:r w:rsidRPr="00B127E3">
              <w:rPr>
                <w:rFonts w:ascii="Courier New" w:hAnsi="Courier New" w:cs="Courier New"/>
                <w:sz w:val="20"/>
              </w:rPr>
              <w:t>…</w:t>
            </w:r>
          </w:p>
        </w:tc>
        <w:tc>
          <w:tcPr>
            <w:tcW w:w="5076" w:type="dxa"/>
          </w:tcPr>
          <w:p w14:paraId="2FBF1210"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MPI_File_read_at()</w:t>
            </w:r>
          </w:p>
          <w:p w14:paraId="5024AFBA"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MPI_File_read_at()</w:t>
            </w:r>
          </w:p>
          <w:p w14:paraId="2A765879" w14:textId="77777777" w:rsidR="00B127E3" w:rsidRPr="00B127E3" w:rsidRDefault="00B127E3" w:rsidP="00066732">
            <w:pPr>
              <w:rPr>
                <w:rFonts w:ascii="Courier New" w:hAnsi="Courier New" w:cs="Courier New"/>
                <w:sz w:val="20"/>
              </w:rPr>
            </w:pPr>
            <w:r w:rsidRPr="00B127E3">
              <w:rPr>
                <w:rFonts w:ascii="Courier New" w:hAnsi="Courier New" w:cs="Courier New"/>
                <w:sz w:val="20"/>
              </w:rPr>
              <w:t>MPI_File_read_at()</w:t>
            </w:r>
          </w:p>
          <w:p w14:paraId="192CF4FF" w14:textId="77777777" w:rsidR="00B127E3" w:rsidRDefault="00B127E3" w:rsidP="00066732">
            <w:r w:rsidRPr="00B127E3">
              <w:rPr>
                <w:rFonts w:ascii="Courier New" w:hAnsi="Courier New" w:cs="Courier New"/>
                <w:sz w:val="20"/>
              </w:rPr>
              <w:t>…</w:t>
            </w:r>
          </w:p>
        </w:tc>
      </w:tr>
    </w:tbl>
    <w:p w14:paraId="0FB8324D" w14:textId="77777777" w:rsidR="00B127E3" w:rsidRDefault="00B127E3" w:rsidP="00716FB4"/>
    <w:p w14:paraId="286E61E8" w14:textId="77777777" w:rsidR="00F17055" w:rsidRDefault="00F17055" w:rsidP="00F17055">
      <w:r>
        <w:t xml:space="preserve">This means that atomicity is done per MPI file access operation and not per HDF5 operation, which is probably not what the user wants. The use of barriers after the </w:t>
      </w:r>
      <w:proofErr w:type="gramStart"/>
      <w:r w:rsidRPr="00470D4E">
        <w:rPr>
          <w:rFonts w:ascii="Courier New" w:hAnsi="Courier New" w:cs="Courier New"/>
          <w:sz w:val="20"/>
        </w:rPr>
        <w:t>H5Dwrite(</w:t>
      </w:r>
      <w:proofErr w:type="gramEnd"/>
      <w:r w:rsidRPr="00470D4E">
        <w:rPr>
          <w:rFonts w:ascii="Courier New" w:hAnsi="Courier New" w:cs="Courier New"/>
          <w:sz w:val="20"/>
        </w:rPr>
        <w:t>)</w:t>
      </w:r>
      <w:r>
        <w:t xml:space="preserve"> and before the </w:t>
      </w:r>
      <w:r w:rsidRPr="00470D4E">
        <w:rPr>
          <w:rFonts w:ascii="Courier New" w:hAnsi="Courier New" w:cs="Courier New"/>
          <w:sz w:val="20"/>
        </w:rPr>
        <w:t>H5Dread()</w:t>
      </w:r>
      <w:r w:rsidRPr="00470D4E">
        <w:t xml:space="preserve"> </w:t>
      </w:r>
      <w:r>
        <w:t xml:space="preserve">in addition to setting atomicity to true in the user’s application would ensure that the </w:t>
      </w:r>
      <w:r w:rsidRPr="00470D4E">
        <w:rPr>
          <w:rFonts w:ascii="Courier New" w:hAnsi="Courier New" w:cs="Courier New"/>
          <w:sz w:val="20"/>
        </w:rPr>
        <w:t>H5Dread()</w:t>
      </w:r>
      <w:r w:rsidRPr="00470D4E">
        <w:t xml:space="preserve"> </w:t>
      </w:r>
      <w:r>
        <w:t xml:space="preserve">and </w:t>
      </w:r>
      <w:r w:rsidRPr="00470D4E">
        <w:rPr>
          <w:rFonts w:ascii="Courier New" w:hAnsi="Courier New" w:cs="Courier New"/>
          <w:sz w:val="20"/>
        </w:rPr>
        <w:t>H5Dwrite()</w:t>
      </w:r>
      <w:r w:rsidRPr="00470D4E">
        <w:t xml:space="preserve"> </w:t>
      </w:r>
      <w:r>
        <w:t xml:space="preserve">operations are atomic: </w:t>
      </w:r>
    </w:p>
    <w:p w14:paraId="2DAEC205" w14:textId="77777777" w:rsidR="00716FB4" w:rsidRDefault="00716FB4" w:rsidP="00716FB4"/>
    <w:tbl>
      <w:tblPr>
        <w:tblStyle w:val="TableGrid"/>
        <w:tblW w:w="0" w:type="auto"/>
        <w:tblLook w:val="04A0" w:firstRow="1" w:lastRow="0" w:firstColumn="1" w:lastColumn="0" w:noHBand="0" w:noVBand="1"/>
      </w:tblPr>
      <w:tblGrid>
        <w:gridCol w:w="5076"/>
        <w:gridCol w:w="5076"/>
      </w:tblGrid>
      <w:tr w:rsidR="00B127E3" w14:paraId="1377C748" w14:textId="77777777" w:rsidTr="00066732">
        <w:tc>
          <w:tcPr>
            <w:tcW w:w="5076" w:type="dxa"/>
          </w:tcPr>
          <w:p w14:paraId="24561142" w14:textId="77777777" w:rsidR="00B127E3" w:rsidRDefault="00B127E3" w:rsidP="00066732">
            <w:pPr>
              <w:jc w:val="center"/>
            </w:pPr>
            <w:r>
              <w:t>Process 0</w:t>
            </w:r>
          </w:p>
        </w:tc>
        <w:tc>
          <w:tcPr>
            <w:tcW w:w="5076" w:type="dxa"/>
          </w:tcPr>
          <w:p w14:paraId="14E0E9D8" w14:textId="77777777" w:rsidR="00B127E3" w:rsidRDefault="00B127E3" w:rsidP="00066732">
            <w:pPr>
              <w:jc w:val="center"/>
            </w:pPr>
            <w:r>
              <w:t>Process 1</w:t>
            </w:r>
          </w:p>
        </w:tc>
      </w:tr>
      <w:tr w:rsidR="00B127E3" w14:paraId="2EE32A9B" w14:textId="77777777" w:rsidTr="00066732">
        <w:tc>
          <w:tcPr>
            <w:tcW w:w="5076" w:type="dxa"/>
          </w:tcPr>
          <w:p w14:paraId="7524D764" w14:textId="77777777" w:rsidR="00B127E3" w:rsidRDefault="00B127E3" w:rsidP="00066732">
            <w:r>
              <w:t xml:space="preserve">1) </w:t>
            </w:r>
            <w:r w:rsidRPr="00B127E3">
              <w:rPr>
                <w:rFonts w:ascii="Courier New" w:hAnsi="Courier New" w:cs="Courier New"/>
                <w:sz w:val="20"/>
              </w:rPr>
              <w:t>H5Fset_mpio_atomicity (fid, true)</w:t>
            </w:r>
          </w:p>
        </w:tc>
        <w:tc>
          <w:tcPr>
            <w:tcW w:w="5076" w:type="dxa"/>
          </w:tcPr>
          <w:p w14:paraId="2168070C" w14:textId="77777777" w:rsidR="00B127E3" w:rsidRDefault="00B127E3" w:rsidP="00066732">
            <w:r>
              <w:t xml:space="preserve">1) </w:t>
            </w:r>
            <w:r w:rsidRPr="00B127E3">
              <w:rPr>
                <w:rFonts w:ascii="Courier New" w:hAnsi="Courier New" w:cs="Courier New"/>
                <w:sz w:val="20"/>
              </w:rPr>
              <w:t>H5Fset_mpio_atomicity (fid, true)</w:t>
            </w:r>
          </w:p>
        </w:tc>
      </w:tr>
      <w:tr w:rsidR="00B127E3" w14:paraId="0DDA77C2" w14:textId="77777777" w:rsidTr="00066732">
        <w:tc>
          <w:tcPr>
            <w:tcW w:w="5076" w:type="dxa"/>
          </w:tcPr>
          <w:p w14:paraId="5BE64E94" w14:textId="77777777" w:rsidR="00B127E3" w:rsidRDefault="00B127E3" w:rsidP="00066732">
            <w:r>
              <w:t xml:space="preserve">2) </w:t>
            </w:r>
            <w:r w:rsidRPr="00B127E3">
              <w:rPr>
                <w:rFonts w:ascii="Courier New" w:hAnsi="Courier New" w:cs="Courier New"/>
                <w:sz w:val="20"/>
              </w:rPr>
              <w:t>H5Dwrite()</w:t>
            </w:r>
          </w:p>
        </w:tc>
        <w:tc>
          <w:tcPr>
            <w:tcW w:w="5076" w:type="dxa"/>
          </w:tcPr>
          <w:p w14:paraId="2D616E8A" w14:textId="77777777" w:rsidR="00B127E3" w:rsidRDefault="00B127E3" w:rsidP="00066732">
            <w:r>
              <w:t xml:space="preserve">2) </w:t>
            </w:r>
          </w:p>
        </w:tc>
      </w:tr>
      <w:tr w:rsidR="00B127E3" w14:paraId="3C5938A2" w14:textId="77777777" w:rsidTr="00066732">
        <w:tc>
          <w:tcPr>
            <w:tcW w:w="5076" w:type="dxa"/>
          </w:tcPr>
          <w:p w14:paraId="1130F5DE" w14:textId="77777777" w:rsidR="00B127E3" w:rsidRDefault="00B127E3" w:rsidP="00066732">
            <w:r>
              <w:t xml:space="preserve">3) </w:t>
            </w:r>
            <w:r w:rsidRPr="00B127E3">
              <w:rPr>
                <w:rFonts w:ascii="Courier New" w:hAnsi="Courier New" w:cs="Courier New"/>
                <w:sz w:val="20"/>
              </w:rPr>
              <w:t>MPI_Barrier()</w:t>
            </w:r>
          </w:p>
        </w:tc>
        <w:tc>
          <w:tcPr>
            <w:tcW w:w="5076" w:type="dxa"/>
          </w:tcPr>
          <w:p w14:paraId="1E54F574" w14:textId="77777777" w:rsidR="00B127E3" w:rsidRDefault="00B127E3" w:rsidP="00066732">
            <w:r>
              <w:t xml:space="preserve">3) </w:t>
            </w:r>
            <w:r w:rsidRPr="00B127E3">
              <w:rPr>
                <w:rFonts w:ascii="Courier New" w:hAnsi="Courier New" w:cs="Courier New"/>
                <w:sz w:val="20"/>
              </w:rPr>
              <w:t>MPI_Barrier()</w:t>
            </w:r>
          </w:p>
        </w:tc>
      </w:tr>
      <w:tr w:rsidR="00B127E3" w14:paraId="032658BF" w14:textId="77777777" w:rsidTr="00066732">
        <w:tc>
          <w:tcPr>
            <w:tcW w:w="5076" w:type="dxa"/>
          </w:tcPr>
          <w:p w14:paraId="45DE825B" w14:textId="77777777" w:rsidR="00B127E3" w:rsidRDefault="00B127E3" w:rsidP="00066732">
            <w:r>
              <w:t xml:space="preserve">4) </w:t>
            </w:r>
          </w:p>
        </w:tc>
        <w:tc>
          <w:tcPr>
            <w:tcW w:w="5076" w:type="dxa"/>
          </w:tcPr>
          <w:p w14:paraId="043BBF4B" w14:textId="77777777" w:rsidR="00B127E3" w:rsidRDefault="00B127E3" w:rsidP="00066732">
            <w:r>
              <w:t xml:space="preserve">4) </w:t>
            </w:r>
            <w:r w:rsidRPr="00B127E3">
              <w:rPr>
                <w:rFonts w:ascii="Courier New" w:hAnsi="Courier New" w:cs="Courier New"/>
                <w:sz w:val="20"/>
              </w:rPr>
              <w:t>H5Dread()</w:t>
            </w:r>
          </w:p>
        </w:tc>
      </w:tr>
    </w:tbl>
    <w:p w14:paraId="71274936" w14:textId="77777777" w:rsidR="00B127E3" w:rsidRDefault="00B127E3" w:rsidP="00716FB4"/>
    <w:p w14:paraId="0B3094CF" w14:textId="3F549EDA" w:rsidR="00F17055" w:rsidRDefault="00F17055" w:rsidP="00F17055">
      <w:r>
        <w:t>This does</w:t>
      </w:r>
      <w:r w:rsidR="00884F08">
        <w:t>,</w:t>
      </w:r>
      <w:r>
        <w:t xml:space="preserve"> however</w:t>
      </w:r>
      <w:r w:rsidR="00884F08">
        <w:t>,</w:t>
      </w:r>
      <w:r>
        <w:t xml:space="preserve"> also impose additional ordering semantics, where the operations are not only atomic, but also that the </w:t>
      </w:r>
      <w:proofErr w:type="gramStart"/>
      <w:r w:rsidRPr="00470D4E">
        <w:rPr>
          <w:rFonts w:ascii="Courier New" w:hAnsi="Courier New" w:cs="Courier New"/>
          <w:sz w:val="20"/>
        </w:rPr>
        <w:t>H5Dread(</w:t>
      </w:r>
      <w:proofErr w:type="gramEnd"/>
      <w:r w:rsidRPr="00470D4E">
        <w:rPr>
          <w:rFonts w:ascii="Courier New" w:hAnsi="Courier New" w:cs="Courier New"/>
          <w:sz w:val="20"/>
        </w:rPr>
        <w:t>)</w:t>
      </w:r>
      <w:r w:rsidRPr="00470D4E">
        <w:t xml:space="preserve"> </w:t>
      </w:r>
      <w:r>
        <w:t xml:space="preserve">operation will occur after the </w:t>
      </w:r>
      <w:r w:rsidRPr="00470D4E">
        <w:rPr>
          <w:rFonts w:ascii="Courier New" w:hAnsi="Courier New" w:cs="Courier New"/>
          <w:sz w:val="20"/>
        </w:rPr>
        <w:t>H5Dwrite()</w:t>
      </w:r>
      <w:r>
        <w:t xml:space="preserve"> operation</w:t>
      </w:r>
      <w:r w:rsidR="00884F08">
        <w:t>.</w:t>
      </w:r>
      <w:r>
        <w:t xml:space="preserve"> </w:t>
      </w:r>
      <w:r w:rsidR="00884F08">
        <w:t xml:space="preserve">The </w:t>
      </w:r>
      <w:r>
        <w:t>barrier will guarantee that all underlying write operations will execute atomically before the read operations starts.</w:t>
      </w:r>
      <w:ins w:id="101" w:author="Quincey Koziol" w:date="2012-04-15T20:09:00Z">
        <w:r w:rsidR="00DA7114">
          <w:t xml:space="preserve">  Future development on the HDF5 library can overcome this limitation, but is deferred currently.</w:t>
        </w:r>
      </w:ins>
    </w:p>
    <w:p w14:paraId="61C97AE0" w14:textId="77777777" w:rsidR="00F17055" w:rsidRDefault="00F17055" w:rsidP="00420406"/>
    <w:p w14:paraId="097BCDA1" w14:textId="77777777" w:rsidR="00F17055" w:rsidRDefault="00F17055" w:rsidP="00420406"/>
    <w:p w14:paraId="6D8C3C54" w14:textId="77777777" w:rsidR="00803FC8" w:rsidRDefault="00803FC8" w:rsidP="00621809"/>
    <w:p w14:paraId="37F34E1D" w14:textId="77777777" w:rsidR="00803FC8" w:rsidRDefault="00803FC8" w:rsidP="00621809"/>
    <w:sectPr w:rsidR="00803FC8" w:rsidSect="005A0F21">
      <w:headerReference w:type="first" r:id="rId23"/>
      <w:type w:val="continuous"/>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EEB168" w14:textId="77777777" w:rsidR="00DD3583" w:rsidRDefault="00DD3583" w:rsidP="00621809">
      <w:r>
        <w:separator/>
      </w:r>
    </w:p>
  </w:endnote>
  <w:endnote w:type="continuationSeparator" w:id="0">
    <w:p w14:paraId="1923274B" w14:textId="77777777" w:rsidR="00DD3583" w:rsidRDefault="00DD3583"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14:paraId="249B8888" w14:textId="77777777" w:rsidR="00661C32" w:rsidRDefault="00661C32" w:rsidP="00621809">
            <w:pPr>
              <w:pStyle w:val="HDFFooter"/>
            </w:pPr>
            <w:r>
              <w:rPr>
                <w:noProof/>
              </w:rPr>
              <w:drawing>
                <wp:anchor distT="0" distB="0" distL="0" distR="0" simplePos="0" relativeHeight="251658240" behindDoc="0" locked="0" layoutInCell="1" allowOverlap="1" wp14:anchorId="1D59C273" wp14:editId="17857C10">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8F371C">
              <w:rPr>
                <w:noProof/>
              </w:rPr>
              <w:t>11</w:t>
            </w:r>
            <w:r>
              <w:rPr>
                <w:noProof/>
              </w:rPr>
              <w:fldChar w:fldCharType="end"/>
            </w:r>
            <w:r>
              <w:t xml:space="preserve"> of </w:t>
            </w:r>
            <w:fldSimple w:instr=" NUMPAGES  ">
              <w:r w:rsidR="008F371C">
                <w:rPr>
                  <w:noProof/>
                </w:rPr>
                <w:t>11</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14:paraId="149651DE" w14:textId="77777777" w:rsidR="00661C32" w:rsidRDefault="00661C32" w:rsidP="00621809">
            <w:pPr>
              <w:pStyle w:val="HDFFooter"/>
            </w:pPr>
            <w:r>
              <w:rPr>
                <w:noProof/>
              </w:rPr>
              <w:drawing>
                <wp:anchor distT="0" distB="0" distL="0" distR="0" simplePos="0" relativeHeight="251662336" behindDoc="0" locked="0" layoutInCell="1" allowOverlap="1" wp14:anchorId="76F533D2" wp14:editId="37D20077">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8F371C">
              <w:rPr>
                <w:noProof/>
              </w:rPr>
              <w:t>4</w:t>
            </w:r>
            <w:r>
              <w:rPr>
                <w:noProof/>
              </w:rPr>
              <w:fldChar w:fldCharType="end"/>
            </w:r>
            <w:r>
              <w:t xml:space="preserve"> of </w:t>
            </w:r>
            <w:fldSimple w:instr=" NUMPAGES  ">
              <w:r w:rsidR="008F371C">
                <w:rPr>
                  <w:noProof/>
                </w:rPr>
                <w:t>4</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EF442F" w14:textId="77777777" w:rsidR="00DD3583" w:rsidRDefault="00DD3583" w:rsidP="00621809">
      <w:r>
        <w:separator/>
      </w:r>
    </w:p>
  </w:footnote>
  <w:footnote w:type="continuationSeparator" w:id="0">
    <w:p w14:paraId="0C66E7D1" w14:textId="77777777" w:rsidR="00DD3583" w:rsidRDefault="00DD3583" w:rsidP="00621809">
      <w:r>
        <w:continuationSeparator/>
      </w:r>
    </w:p>
  </w:footnote>
  <w:footnote w:id="1">
    <w:p w14:paraId="0E68B4C4" w14:textId="77777777" w:rsidR="00661C32" w:rsidRDefault="00661C32" w:rsidP="00F17055">
      <w:pPr>
        <w:pStyle w:val="FootnoteText"/>
      </w:pPr>
      <w:r>
        <w:rPr>
          <w:rStyle w:val="FootnoteReference"/>
        </w:rPr>
        <w:footnoteRef/>
      </w:r>
      <w:r>
        <w:t xml:space="preserve"> The term sequential consistency means that all operations to access data on disk appear to be atomic and consistent with the order of operations in a program.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23C8C" w14:textId="77777777" w:rsidR="00661C32" w:rsidRDefault="00DA7114" w:rsidP="00801D68">
    <w:pPr>
      <w:pStyle w:val="THGHeader2"/>
      <w:jc w:val="right"/>
    </w:pPr>
    <w:fldSimple w:instr=" STYLEREF  &quot;Heading 1&quot;  \* MERGEFORMAT ">
      <w:r w:rsidR="008F371C">
        <w:rPr>
          <w:noProof/>
        </w:rPr>
        <w:t>Adding New Routines to the Library</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22AC2" w14:textId="77777777" w:rsidR="00661C32" w:rsidRPr="006D4EA4" w:rsidRDefault="00661C32"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8D8CF" w14:textId="77777777" w:rsidR="00661C32" w:rsidRPr="006D4EA4" w:rsidRDefault="00661C32"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54613" w14:textId="77777777" w:rsidR="00661C32" w:rsidRPr="006D4EA4" w:rsidRDefault="00661C32"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0A449" w14:textId="77777777" w:rsidR="00661C32" w:rsidRPr="006D4EA4" w:rsidRDefault="00DA7114" w:rsidP="00326919">
    <w:pPr>
      <w:pStyle w:val="THGHeader2"/>
      <w:jc w:val="right"/>
    </w:pPr>
    <w:fldSimple w:instr=" STYLEREF  &quot;Heading 1&quot;  \* MERGEFORMAT ">
      <w:r w:rsidR="008F371C">
        <w:rPr>
          <w:noProof/>
        </w:rPr>
        <w:t>Introduction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69074C8"/>
    <w:multiLevelType w:val="hybridMultilevel"/>
    <w:tmpl w:val="F30474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591A68"/>
    <w:multiLevelType w:val="multilevel"/>
    <w:tmpl w:val="01F8091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089202D8"/>
    <w:multiLevelType w:val="hybridMultilevel"/>
    <w:tmpl w:val="7C2AE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4C7850"/>
    <w:multiLevelType w:val="hybridMultilevel"/>
    <w:tmpl w:val="D61A474E"/>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9C52DE"/>
    <w:multiLevelType w:val="hybridMultilevel"/>
    <w:tmpl w:val="D5F0D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71D1A"/>
    <w:multiLevelType w:val="hybridMultilevel"/>
    <w:tmpl w:val="6D0E54DE"/>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1">
    <w:nsid w:val="307248ED"/>
    <w:multiLevelType w:val="hybridMultilevel"/>
    <w:tmpl w:val="E6642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6E0E2F"/>
    <w:multiLevelType w:val="hybridMultilevel"/>
    <w:tmpl w:val="8198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97122E"/>
    <w:multiLevelType w:val="hybridMultilevel"/>
    <w:tmpl w:val="5CD49DDA"/>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9E027C"/>
    <w:multiLevelType w:val="hybridMultilevel"/>
    <w:tmpl w:val="E55C916E"/>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692AEA"/>
    <w:multiLevelType w:val="hybridMultilevel"/>
    <w:tmpl w:val="195A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254411"/>
    <w:multiLevelType w:val="hybridMultilevel"/>
    <w:tmpl w:val="10143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CD351D"/>
    <w:multiLevelType w:val="hybridMultilevel"/>
    <w:tmpl w:val="8BD4DD72"/>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354F04"/>
    <w:multiLevelType w:val="hybridMultilevel"/>
    <w:tmpl w:val="504E1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865F63"/>
    <w:multiLevelType w:val="hybridMultilevel"/>
    <w:tmpl w:val="4E6258A2"/>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FA5031"/>
    <w:multiLevelType w:val="hybridMultilevel"/>
    <w:tmpl w:val="6FAC7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5">
    <w:nsid w:val="711873AC"/>
    <w:multiLevelType w:val="hybridMultilevel"/>
    <w:tmpl w:val="BC6A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5A570F"/>
    <w:multiLevelType w:val="hybridMultilevel"/>
    <w:tmpl w:val="68D64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4"/>
  </w:num>
  <w:num w:numId="3">
    <w:abstractNumId w:val="3"/>
  </w:num>
  <w:num w:numId="4">
    <w:abstractNumId w:val="2"/>
  </w:num>
  <w:num w:numId="5">
    <w:abstractNumId w:val="1"/>
  </w:num>
  <w:num w:numId="6">
    <w:abstractNumId w:val="0"/>
  </w:num>
  <w:num w:numId="7">
    <w:abstractNumId w:val="10"/>
  </w:num>
  <w:num w:numId="8">
    <w:abstractNumId w:val="15"/>
  </w:num>
  <w:num w:numId="9">
    <w:abstractNumId w:val="14"/>
  </w:num>
  <w:num w:numId="10">
    <w:abstractNumId w:val="26"/>
  </w:num>
  <w:num w:numId="11">
    <w:abstractNumId w:val="19"/>
  </w:num>
  <w:num w:numId="12">
    <w:abstractNumId w:val="28"/>
  </w:num>
  <w:num w:numId="13">
    <w:abstractNumId w:val="23"/>
  </w:num>
  <w:num w:numId="14">
    <w:abstractNumId w:val="21"/>
  </w:num>
  <w:num w:numId="15">
    <w:abstractNumId w:val="11"/>
  </w:num>
  <w:num w:numId="16">
    <w:abstractNumId w:val="8"/>
  </w:num>
  <w:num w:numId="17">
    <w:abstractNumId w:val="25"/>
  </w:num>
  <w:num w:numId="18">
    <w:abstractNumId w:val="4"/>
  </w:num>
  <w:num w:numId="19">
    <w:abstractNumId w:val="6"/>
  </w:num>
  <w:num w:numId="20">
    <w:abstractNumId w:val="22"/>
  </w:num>
  <w:num w:numId="21">
    <w:abstractNumId w:val="13"/>
  </w:num>
  <w:num w:numId="22">
    <w:abstractNumId w:val="16"/>
  </w:num>
  <w:num w:numId="23">
    <w:abstractNumId w:val="7"/>
  </w:num>
  <w:num w:numId="24">
    <w:abstractNumId w:val="20"/>
  </w:num>
  <w:num w:numId="25">
    <w:abstractNumId w:val="9"/>
  </w:num>
  <w:num w:numId="26">
    <w:abstractNumId w:val="17"/>
  </w:num>
  <w:num w:numId="27">
    <w:abstractNumId w:val="27"/>
  </w:num>
  <w:num w:numId="28">
    <w:abstractNumId w:val="18"/>
  </w:num>
  <w:num w:numId="29">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15CAB"/>
    <w:rsid w:val="00066732"/>
    <w:rsid w:val="00092D87"/>
    <w:rsid w:val="000A5831"/>
    <w:rsid w:val="000B4568"/>
    <w:rsid w:val="000C650D"/>
    <w:rsid w:val="000E784E"/>
    <w:rsid w:val="00110268"/>
    <w:rsid w:val="0011316F"/>
    <w:rsid w:val="001310B9"/>
    <w:rsid w:val="00137C51"/>
    <w:rsid w:val="00145EA1"/>
    <w:rsid w:val="00157E5A"/>
    <w:rsid w:val="001667CA"/>
    <w:rsid w:val="00173C7C"/>
    <w:rsid w:val="00175226"/>
    <w:rsid w:val="001800F5"/>
    <w:rsid w:val="00186743"/>
    <w:rsid w:val="001912E7"/>
    <w:rsid w:val="001B01DC"/>
    <w:rsid w:val="001E28A1"/>
    <w:rsid w:val="001E5CA0"/>
    <w:rsid w:val="00221BF6"/>
    <w:rsid w:val="00237DBA"/>
    <w:rsid w:val="00263EEE"/>
    <w:rsid w:val="00283F45"/>
    <w:rsid w:val="002B36D0"/>
    <w:rsid w:val="002E2C16"/>
    <w:rsid w:val="00313022"/>
    <w:rsid w:val="00326919"/>
    <w:rsid w:val="00351DB1"/>
    <w:rsid w:val="00356266"/>
    <w:rsid w:val="00372DF5"/>
    <w:rsid w:val="003A0997"/>
    <w:rsid w:val="003B24BF"/>
    <w:rsid w:val="003B47E3"/>
    <w:rsid w:val="003C12D9"/>
    <w:rsid w:val="003C3CEE"/>
    <w:rsid w:val="003C7324"/>
    <w:rsid w:val="003F33CE"/>
    <w:rsid w:val="003F72C5"/>
    <w:rsid w:val="00401817"/>
    <w:rsid w:val="00420406"/>
    <w:rsid w:val="004310E0"/>
    <w:rsid w:val="004356B1"/>
    <w:rsid w:val="00470D4E"/>
    <w:rsid w:val="00480ACD"/>
    <w:rsid w:val="00485751"/>
    <w:rsid w:val="004B32E7"/>
    <w:rsid w:val="004C498A"/>
    <w:rsid w:val="004D37CE"/>
    <w:rsid w:val="005033AA"/>
    <w:rsid w:val="005041BC"/>
    <w:rsid w:val="00507EDF"/>
    <w:rsid w:val="00512633"/>
    <w:rsid w:val="0053342D"/>
    <w:rsid w:val="0055169A"/>
    <w:rsid w:val="005547B8"/>
    <w:rsid w:val="005750AC"/>
    <w:rsid w:val="00575CB8"/>
    <w:rsid w:val="005A0F21"/>
    <w:rsid w:val="005D2638"/>
    <w:rsid w:val="005D3991"/>
    <w:rsid w:val="005E101B"/>
    <w:rsid w:val="006010BC"/>
    <w:rsid w:val="006131A1"/>
    <w:rsid w:val="00621809"/>
    <w:rsid w:val="006257DA"/>
    <w:rsid w:val="00631E61"/>
    <w:rsid w:val="00641805"/>
    <w:rsid w:val="00661C32"/>
    <w:rsid w:val="0066528A"/>
    <w:rsid w:val="006B7A63"/>
    <w:rsid w:val="006D3EE4"/>
    <w:rsid w:val="006F03B9"/>
    <w:rsid w:val="00716FB4"/>
    <w:rsid w:val="00723036"/>
    <w:rsid w:val="007352C9"/>
    <w:rsid w:val="007625C5"/>
    <w:rsid w:val="00771444"/>
    <w:rsid w:val="007839A5"/>
    <w:rsid w:val="00791AB4"/>
    <w:rsid w:val="00793F1A"/>
    <w:rsid w:val="007A1E8A"/>
    <w:rsid w:val="007A7267"/>
    <w:rsid w:val="007B2FF0"/>
    <w:rsid w:val="007C59DE"/>
    <w:rsid w:val="007D6A43"/>
    <w:rsid w:val="007E3A0D"/>
    <w:rsid w:val="007E6149"/>
    <w:rsid w:val="007E67DF"/>
    <w:rsid w:val="00801D68"/>
    <w:rsid w:val="00802B89"/>
    <w:rsid w:val="00803FC8"/>
    <w:rsid w:val="008270A5"/>
    <w:rsid w:val="00840098"/>
    <w:rsid w:val="00850531"/>
    <w:rsid w:val="00874E7A"/>
    <w:rsid w:val="00876856"/>
    <w:rsid w:val="008838F3"/>
    <w:rsid w:val="00884F08"/>
    <w:rsid w:val="008853FE"/>
    <w:rsid w:val="00897A66"/>
    <w:rsid w:val="008B4FA6"/>
    <w:rsid w:val="008D1E44"/>
    <w:rsid w:val="008E76DC"/>
    <w:rsid w:val="008F371C"/>
    <w:rsid w:val="00915832"/>
    <w:rsid w:val="00917DF6"/>
    <w:rsid w:val="00931CB2"/>
    <w:rsid w:val="009744CB"/>
    <w:rsid w:val="009834DC"/>
    <w:rsid w:val="00991A78"/>
    <w:rsid w:val="009A5B13"/>
    <w:rsid w:val="009A66F3"/>
    <w:rsid w:val="009B40CC"/>
    <w:rsid w:val="009D7FCF"/>
    <w:rsid w:val="00A125D5"/>
    <w:rsid w:val="00A13E79"/>
    <w:rsid w:val="00A14305"/>
    <w:rsid w:val="00A14DE9"/>
    <w:rsid w:val="00A15271"/>
    <w:rsid w:val="00A230DD"/>
    <w:rsid w:val="00A24834"/>
    <w:rsid w:val="00A84960"/>
    <w:rsid w:val="00A9131E"/>
    <w:rsid w:val="00AB5454"/>
    <w:rsid w:val="00AC04BD"/>
    <w:rsid w:val="00AC5FAE"/>
    <w:rsid w:val="00AC6120"/>
    <w:rsid w:val="00AD5551"/>
    <w:rsid w:val="00B00FD4"/>
    <w:rsid w:val="00B044EC"/>
    <w:rsid w:val="00B04E61"/>
    <w:rsid w:val="00B127E3"/>
    <w:rsid w:val="00B20A18"/>
    <w:rsid w:val="00B24139"/>
    <w:rsid w:val="00B2437E"/>
    <w:rsid w:val="00B64A9F"/>
    <w:rsid w:val="00B64C13"/>
    <w:rsid w:val="00B8194A"/>
    <w:rsid w:val="00BB55EE"/>
    <w:rsid w:val="00BC61F9"/>
    <w:rsid w:val="00BD207B"/>
    <w:rsid w:val="00BE2D69"/>
    <w:rsid w:val="00BE77AE"/>
    <w:rsid w:val="00C27E3A"/>
    <w:rsid w:val="00C41E4B"/>
    <w:rsid w:val="00C66C64"/>
    <w:rsid w:val="00CA00DA"/>
    <w:rsid w:val="00CC59C4"/>
    <w:rsid w:val="00CE69CA"/>
    <w:rsid w:val="00CF5AB1"/>
    <w:rsid w:val="00D04646"/>
    <w:rsid w:val="00D150F3"/>
    <w:rsid w:val="00D55017"/>
    <w:rsid w:val="00D9653E"/>
    <w:rsid w:val="00DA6138"/>
    <w:rsid w:val="00DA7114"/>
    <w:rsid w:val="00DB1778"/>
    <w:rsid w:val="00DD04AD"/>
    <w:rsid w:val="00DD3583"/>
    <w:rsid w:val="00E13586"/>
    <w:rsid w:val="00E24BD3"/>
    <w:rsid w:val="00E4710C"/>
    <w:rsid w:val="00E56ABE"/>
    <w:rsid w:val="00E5784D"/>
    <w:rsid w:val="00E63D49"/>
    <w:rsid w:val="00E7140E"/>
    <w:rsid w:val="00E85681"/>
    <w:rsid w:val="00EC0E0C"/>
    <w:rsid w:val="00EE01F1"/>
    <w:rsid w:val="00F129E7"/>
    <w:rsid w:val="00F17055"/>
    <w:rsid w:val="00F369C4"/>
    <w:rsid w:val="00F37334"/>
    <w:rsid w:val="00F4132D"/>
    <w:rsid w:val="00F42B88"/>
    <w:rsid w:val="00F52EFC"/>
    <w:rsid w:val="00F73133"/>
    <w:rsid w:val="00F81DC4"/>
    <w:rsid w:val="00FC46A0"/>
    <w:rsid w:val="00FE2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B5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footnote text" w:uiPriority="99"/>
    <w:lsdException w:name="footnote reference" w:uiPriority="99"/>
    <w:lsdException w:name="Hyperlink" w:uiPriority="99"/>
    <w:lsdException w:name="Table Grid" w:uiPriority="59"/>
    <w:lsdException w:name="List Paragraph" w:uiPriority="5"/>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F17055"/>
    <w:pPr>
      <w:keepNext/>
      <w:keepLines/>
      <w:pageBreakBefore/>
      <w:numPr>
        <w:numId w:val="1"/>
      </w:numPr>
      <w:spacing w:before="360" w:after="120"/>
      <w:ind w:left="432" w:hanging="432"/>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F17055"/>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paragraph" w:customStyle="1" w:styleId="Normal9">
    <w:name w:val="Normal9"/>
    <w:basedOn w:val="Normal"/>
    <w:qFormat/>
    <w:rsid w:val="001800F5"/>
    <w:rPr>
      <w:sz w:val="18"/>
    </w:rPr>
  </w:style>
  <w:style w:type="paragraph" w:styleId="FootnoteText">
    <w:name w:val="footnote text"/>
    <w:basedOn w:val="Normal"/>
    <w:link w:val="FootnoteTextChar"/>
    <w:uiPriority w:val="99"/>
    <w:unhideWhenUsed/>
    <w:rsid w:val="00F17055"/>
    <w:pPr>
      <w:jc w:val="both"/>
    </w:pPr>
    <w:rPr>
      <w:sz w:val="24"/>
      <w:szCs w:val="24"/>
    </w:rPr>
  </w:style>
  <w:style w:type="character" w:customStyle="1" w:styleId="FootnoteTextChar">
    <w:name w:val="Footnote Text Char"/>
    <w:basedOn w:val="DefaultParagraphFont"/>
    <w:link w:val="FootnoteText"/>
    <w:uiPriority w:val="99"/>
    <w:rsid w:val="00F17055"/>
    <w:rPr>
      <w:rFonts w:asciiTheme="minorHAnsi" w:hAnsiTheme="minorHAnsi"/>
      <w:sz w:val="24"/>
      <w:szCs w:val="24"/>
    </w:rPr>
  </w:style>
  <w:style w:type="character" w:styleId="FootnoteReference">
    <w:name w:val="footnote reference"/>
    <w:basedOn w:val="DefaultParagraphFont"/>
    <w:uiPriority w:val="99"/>
    <w:unhideWhenUsed/>
    <w:rsid w:val="00F17055"/>
    <w:rPr>
      <w:vertAlign w:val="superscript"/>
    </w:rPr>
  </w:style>
  <w:style w:type="paragraph" w:customStyle="1" w:styleId="Normal10">
    <w:name w:val="Normal10"/>
    <w:basedOn w:val="Normal"/>
    <w:qFormat/>
    <w:rsid w:val="00716FB4"/>
    <w:rPr>
      <w:sz w:val="20"/>
    </w:rPr>
  </w:style>
  <w:style w:type="paragraph" w:customStyle="1" w:styleId="Normal8">
    <w:name w:val="Normal8"/>
    <w:basedOn w:val="Normal"/>
    <w:qFormat/>
    <w:rsid w:val="009D7FCF"/>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footnote text" w:uiPriority="99"/>
    <w:lsdException w:name="footnote reference" w:uiPriority="99"/>
    <w:lsdException w:name="Hyperlink" w:uiPriority="99"/>
    <w:lsdException w:name="Table Grid" w:uiPriority="59"/>
    <w:lsdException w:name="List Paragraph" w:uiPriority="5"/>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F17055"/>
    <w:pPr>
      <w:keepNext/>
      <w:keepLines/>
      <w:pageBreakBefore/>
      <w:numPr>
        <w:numId w:val="1"/>
      </w:numPr>
      <w:spacing w:before="360" w:after="120"/>
      <w:ind w:left="432" w:hanging="432"/>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F17055"/>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paragraph" w:customStyle="1" w:styleId="Normal9">
    <w:name w:val="Normal9"/>
    <w:basedOn w:val="Normal"/>
    <w:qFormat/>
    <w:rsid w:val="001800F5"/>
    <w:rPr>
      <w:sz w:val="18"/>
    </w:rPr>
  </w:style>
  <w:style w:type="paragraph" w:styleId="FootnoteText">
    <w:name w:val="footnote text"/>
    <w:basedOn w:val="Normal"/>
    <w:link w:val="FootnoteTextChar"/>
    <w:uiPriority w:val="99"/>
    <w:unhideWhenUsed/>
    <w:rsid w:val="00F17055"/>
    <w:pPr>
      <w:jc w:val="both"/>
    </w:pPr>
    <w:rPr>
      <w:sz w:val="24"/>
      <w:szCs w:val="24"/>
    </w:rPr>
  </w:style>
  <w:style w:type="character" w:customStyle="1" w:styleId="FootnoteTextChar">
    <w:name w:val="Footnote Text Char"/>
    <w:basedOn w:val="DefaultParagraphFont"/>
    <w:link w:val="FootnoteText"/>
    <w:uiPriority w:val="99"/>
    <w:rsid w:val="00F17055"/>
    <w:rPr>
      <w:rFonts w:asciiTheme="minorHAnsi" w:hAnsiTheme="minorHAnsi"/>
      <w:sz w:val="24"/>
      <w:szCs w:val="24"/>
    </w:rPr>
  </w:style>
  <w:style w:type="character" w:styleId="FootnoteReference">
    <w:name w:val="footnote reference"/>
    <w:basedOn w:val="DefaultParagraphFont"/>
    <w:uiPriority w:val="99"/>
    <w:unhideWhenUsed/>
    <w:rsid w:val="00F17055"/>
    <w:rPr>
      <w:vertAlign w:val="superscript"/>
    </w:rPr>
  </w:style>
  <w:style w:type="paragraph" w:customStyle="1" w:styleId="Normal10">
    <w:name w:val="Normal10"/>
    <w:basedOn w:val="Normal"/>
    <w:qFormat/>
    <w:rsid w:val="00716FB4"/>
    <w:rPr>
      <w:sz w:val="20"/>
    </w:rPr>
  </w:style>
  <w:style w:type="paragraph" w:customStyle="1" w:styleId="Normal8">
    <w:name w:val="Normal8"/>
    <w:basedOn w:val="Normal"/>
    <w:qFormat/>
    <w:rsid w:val="009D7FCF"/>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hdfgroup.org/HDF5/doc/RM/CollectiveCalls.html" TargetMode="External"/><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hdfgroup.org/HDF5/doc/Advanced/HDF5_Metadata/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hyperlink" Target="http://www.HDFGroup.org" TargetMode="External"/><Relationship Id="rId19" Type="http://schemas.openxmlformats.org/officeDocument/2006/relationships/hyperlink" Target="http://www.mpi-forum.org/doc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yperlink" Target="http://www.hdfgroup.org/HDF5/doc/Advanced/MetadataCache/index.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E1D8B-47D0-4281-A5D4-239C4B215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1</TotalTime>
  <Pages>11</Pages>
  <Words>3161</Words>
  <Characters>18020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21139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2</cp:revision>
  <cp:lastPrinted>2012-03-30T20:23:00Z</cp:lastPrinted>
  <dcterms:created xsi:type="dcterms:W3CDTF">2012-04-17T21:42:00Z</dcterms:created>
  <dcterms:modified xsi:type="dcterms:W3CDTF">2012-04-17T21:42:00Z</dcterms:modified>
</cp:coreProperties>
</file>