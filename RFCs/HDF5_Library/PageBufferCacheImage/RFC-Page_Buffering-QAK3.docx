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2875" w14:textId="77777777" w:rsidR="00F52DB0" w:rsidRDefault="00CE7B04" w:rsidP="00F52DB0">
      <w:pPr>
        <w:pStyle w:val="Title"/>
      </w:pPr>
      <w:r>
        <w:t>RFC: Page Buffering</w:t>
      </w:r>
      <w:r w:rsidR="006C111A">
        <w:t xml:space="preserve">  </w:t>
      </w:r>
    </w:p>
    <w:p w14:paraId="13BC0FA9" w14:textId="77777777" w:rsidR="00F52DB0" w:rsidRPr="006000D5" w:rsidRDefault="00CE7B04" w:rsidP="00D50245">
      <w:pPr>
        <w:pStyle w:val="Author"/>
      </w:pPr>
      <w:r>
        <w:t>Mohamad Chaarawi</w:t>
      </w:r>
    </w:p>
    <w:p w14:paraId="30B18350" w14:textId="24537515" w:rsidR="004077EA" w:rsidRDefault="0092196F" w:rsidP="0090312A">
      <w:pPr>
        <w:pStyle w:val="Abstract"/>
      </w:pPr>
      <w:ins w:id="0" w:author="Quincey Koziol" w:date="2015-09-30T01:30:00Z">
        <w:r>
          <w:t xml:space="preserve">The </w:t>
        </w:r>
      </w:ins>
      <w:r w:rsidR="0090312A">
        <w:t>HDF5</w:t>
      </w:r>
      <w:ins w:id="1" w:author="Quincey Koziol" w:date="2015-09-30T01:30:00Z">
        <w:r>
          <w:t xml:space="preserve"> library</w:t>
        </w:r>
      </w:ins>
      <w:r w:rsidR="0090312A">
        <w:t xml:space="preserve"> generates metadata </w:t>
      </w:r>
      <w:r w:rsidR="00E3379E">
        <w:t xml:space="preserve">I/O </w:t>
      </w:r>
      <w:r w:rsidR="0090312A">
        <w:t xml:space="preserve">along with </w:t>
      </w:r>
      <w:r w:rsidR="007409E4">
        <w:t xml:space="preserve">application </w:t>
      </w:r>
      <w:r w:rsidR="0090312A">
        <w:t>raw data</w:t>
      </w:r>
      <w:r w:rsidR="00E3379E">
        <w:t xml:space="preserve"> I/O</w:t>
      </w:r>
      <w:r w:rsidR="00CE7B04">
        <w:t xml:space="preserve"> </w:t>
      </w:r>
      <w:r w:rsidR="00E3379E">
        <w:t>when</w:t>
      </w:r>
      <w:r w:rsidR="0090312A">
        <w:t xml:space="preserve"> access</w:t>
      </w:r>
      <w:r w:rsidR="00E3379E">
        <w:t>ing</w:t>
      </w:r>
      <w:r w:rsidR="0090312A">
        <w:t xml:space="preserve"> </w:t>
      </w:r>
      <w:r w:rsidR="00E3379E">
        <w:t>a</w:t>
      </w:r>
      <w:r w:rsidR="0090312A">
        <w:t xml:space="preserve"> file. The total amount of metadata</w:t>
      </w:r>
      <w:r w:rsidR="003F5587">
        <w:t xml:space="preserve"> in an HDF5 file</w:t>
      </w:r>
      <w:r w:rsidR="0090312A">
        <w:t xml:space="preserve"> varies widely between applications, but one </w:t>
      </w:r>
      <w:r w:rsidR="007409E4">
        <w:t xml:space="preserve">common aspect across most applications </w:t>
      </w:r>
      <w:r w:rsidR="0090312A">
        <w:t>is that metadata access</w:t>
      </w:r>
      <w:r w:rsidR="003F5587">
        <w:t>es</w:t>
      </w:r>
      <w:r w:rsidR="0090312A">
        <w:t xml:space="preserve"> </w:t>
      </w:r>
      <w:r w:rsidR="003F5587">
        <w:t xml:space="preserve">are </w:t>
      </w:r>
      <w:r w:rsidR="0090312A">
        <w:t xml:space="preserve">usually small. </w:t>
      </w:r>
      <w:r w:rsidR="003F5587">
        <w:t>Additionally</w:t>
      </w:r>
      <w:r w:rsidR="004077EA">
        <w:t>, s</w:t>
      </w:r>
      <w:r w:rsidR="0090312A">
        <w:t xml:space="preserve">ome applications </w:t>
      </w:r>
      <w:r w:rsidR="004077EA">
        <w:t>access raw data in HDF5 datasets in very small amounts.</w:t>
      </w:r>
    </w:p>
    <w:p w14:paraId="25076164" w14:textId="30BF7E25" w:rsidR="00F52DB0" w:rsidRDefault="004077EA" w:rsidP="0090312A">
      <w:pPr>
        <w:pStyle w:val="Abstract"/>
      </w:pPr>
      <w:r>
        <w:t xml:space="preserve">Small and </w:t>
      </w:r>
      <w:r w:rsidR="007409E4">
        <w:t xml:space="preserve">random </w:t>
      </w:r>
      <w:r>
        <w:t xml:space="preserve">I/O accesses on parallel file systems result in </w:t>
      </w:r>
      <w:r w:rsidR="007409E4">
        <w:t xml:space="preserve">poor </w:t>
      </w:r>
      <w:r>
        <w:t xml:space="preserve">performance for applications. HDF5 metadata </w:t>
      </w:r>
      <w:del w:id="2" w:author="Quincey Koziol" w:date="2015-09-30T01:31:00Z">
        <w:r w:rsidDel="0092196F">
          <w:delText xml:space="preserve">accesses </w:delText>
        </w:r>
      </w:del>
      <w:r>
        <w:t>and tiny raw data accesses fit this description. There has been a significant amount of work done to avoid such small accesses in HDF5</w:t>
      </w:r>
      <w:r w:rsidR="007409E4">
        <w:t>, but more opportunities exist for improvement in this area</w:t>
      </w:r>
      <w:r>
        <w:t xml:space="preserve">. This RFC proposes a new feature called Page Buffering. </w:t>
      </w:r>
      <w:r w:rsidRPr="004077EA">
        <w:t>Page buffering in conjunction with Metadata Aggregation (a feature already implemented in HDF5) will ensure that HDF5 I/O requests to a file can be minimized to a specific granularity and alignment, controlled directly by the application.</w:t>
      </w:r>
    </w:p>
    <w:p w14:paraId="272FFE30" w14:textId="77777777" w:rsidR="00F52DB0" w:rsidRPr="00913E2A" w:rsidRDefault="00F52DB0" w:rsidP="00F52DB0">
      <w:pPr>
        <w:pStyle w:val="Divider"/>
      </w:pPr>
    </w:p>
    <w:p w14:paraId="77374E80" w14:textId="77777777" w:rsidR="00F52DB0" w:rsidRDefault="00B64A9F" w:rsidP="00F52DB0">
      <w:pPr>
        <w:pStyle w:val="Heading1"/>
      </w:pPr>
      <w:r>
        <w:t xml:space="preserve">Introduction    </w:t>
      </w:r>
    </w:p>
    <w:p w14:paraId="1FCB8741" w14:textId="3D573146" w:rsidR="00300B6A" w:rsidRDefault="0090312A" w:rsidP="00F52DB0">
      <w:r>
        <w:t xml:space="preserve">HDF5 is </w:t>
      </w:r>
      <w:ins w:id="3" w:author="Quincey Koziol" w:date="2015-09-30T01:34:00Z">
        <w:r w:rsidR="0092196F">
          <w:t xml:space="preserve">used </w:t>
        </w:r>
      </w:ins>
      <w:r>
        <w:t>by many applications on a variety of platforms. Science applications on HPC systems utilize HDF5 for reliable and efficient data access on parallel file systems.</w:t>
      </w:r>
      <w:r w:rsidR="004077EA">
        <w:t xml:space="preserve"> </w:t>
      </w:r>
      <w:r w:rsidR="00C12E09">
        <w:t xml:space="preserve">However, </w:t>
      </w:r>
      <w:r w:rsidR="00300B6A">
        <w:t>HDF5’s rich data model and hierarchical nature</w:t>
      </w:r>
      <w:r w:rsidR="00C12E09">
        <w:t xml:space="preserve"> can</w:t>
      </w:r>
      <w:r w:rsidR="00300B6A">
        <w:t xml:space="preserve"> generate a </w:t>
      </w:r>
      <w:r w:rsidR="00C12E09">
        <w:t xml:space="preserve">moderate </w:t>
      </w:r>
      <w:r w:rsidR="00300B6A">
        <w:t>amount of metadata to store in the HDF5 file</w:t>
      </w:r>
      <w:r w:rsidR="00C12E09">
        <w:t>,</w:t>
      </w:r>
      <w:r w:rsidR="00300B6A">
        <w:t xml:space="preserve"> along with raw data from</w:t>
      </w:r>
      <w:r w:rsidR="00C12E09">
        <w:t xml:space="preserve"> the</w:t>
      </w:r>
      <w:r w:rsidR="00300B6A">
        <w:t xml:space="preserve"> application. The total amount of metadata varies widely between applications depending on their usage of the HDF5 data model, but one common</w:t>
      </w:r>
      <w:r w:rsidR="00C12E09">
        <w:t>ality</w:t>
      </w:r>
      <w:r w:rsidR="00300B6A">
        <w:t xml:space="preserve"> is that metadata </w:t>
      </w:r>
      <w:r w:rsidR="00A05995">
        <w:t>accesses are</w:t>
      </w:r>
      <w:r w:rsidR="00300B6A">
        <w:t xml:space="preserve"> usually tiny. HDF5 thus employs a metadata cache to try and avoid swarms of small accesses to the file system, but at some point metadata needs to be evicted or flushed from the cache</w:t>
      </w:r>
      <w:r w:rsidR="00C12E09">
        <w:t>,</w:t>
      </w:r>
      <w:r w:rsidR="00300B6A">
        <w:t xml:space="preserve"> resulting in small accesses to the file system. </w:t>
      </w:r>
    </w:p>
    <w:p w14:paraId="5E107ABD" w14:textId="6F442C75" w:rsidR="00300B6A" w:rsidRDefault="00300B6A" w:rsidP="00F52DB0">
      <w:r>
        <w:t>Other applications access raw data in small amounts. The HDF5 datasets created by those applications might be small, or the selections for partial I/O on large datasets might be small. Either way, small accesses to the file result from such access patterns. HDF5 provide</w:t>
      </w:r>
      <w:r w:rsidR="00C12E09">
        <w:t>s</w:t>
      </w:r>
      <w:r>
        <w:t xml:space="preserve"> a cache feature for raw data, but that is available only for chunked datasets and is disabled in parallel HDF5. </w:t>
      </w:r>
      <w:r w:rsidR="00BE0A99">
        <w:t>HDF5 can also do data sieving for contiguous datasets, but that is disabled in parallel HDF5 too.</w:t>
      </w:r>
    </w:p>
    <w:p w14:paraId="3941925B" w14:textId="00E77024" w:rsidR="0090312A" w:rsidRDefault="00300B6A" w:rsidP="00F52DB0">
      <w:r>
        <w:t>Parallel file systems on HPC machines</w:t>
      </w:r>
      <w:r w:rsidR="00C12E09">
        <w:t>,</w:t>
      </w:r>
      <w:r>
        <w:t xml:space="preserve"> such as </w:t>
      </w:r>
      <w:proofErr w:type="spellStart"/>
      <w:r>
        <w:t>Lustre</w:t>
      </w:r>
      <w:proofErr w:type="spellEnd"/>
      <w:r>
        <w:t xml:space="preserve"> and GPFS</w:t>
      </w:r>
      <w:r w:rsidR="00C12E09">
        <w:t>,</w:t>
      </w:r>
      <w:r>
        <w:t xml:space="preserve"> </w:t>
      </w:r>
      <w:r w:rsidR="00C12E09">
        <w:t xml:space="preserve">perform </w:t>
      </w:r>
      <w:del w:id="4" w:author="Quincey Koziol" w:date="2015-09-30T01:36:00Z">
        <w:r w:rsidDel="0092196F">
          <w:delText xml:space="preserve">tremendously </w:delText>
        </w:r>
      </w:del>
      <w:ins w:id="5" w:author="Quincey Koziol" w:date="2015-09-30T01:36:00Z">
        <w:r w:rsidR="0092196F">
          <w:t xml:space="preserve">very </w:t>
        </w:r>
      </w:ins>
      <w:r w:rsidR="00C12E09">
        <w:t>poor</w:t>
      </w:r>
      <w:r>
        <w:t>ly with small</w:t>
      </w:r>
      <w:ins w:id="6" w:author="Quincey Koziol" w:date="2015-09-30T01:37:00Z">
        <w:r w:rsidR="0092196F">
          <w:t>,</w:t>
        </w:r>
      </w:ins>
      <w:r>
        <w:t xml:space="preserve"> fragmented I/O accesses.</w:t>
      </w:r>
      <w:r w:rsidR="00A4353E">
        <w:t xml:space="preserve"> Recent work in the Parallel HDF5 library attempts to circumvent that problem by writing HDF5 metadata collectively and reducing the number of metadata reads by allowing application to indicate that reads to certain pieces of metadata </w:t>
      </w:r>
      <w:r w:rsidR="00AC3E86">
        <w:t xml:space="preserve">will be done collectively which enables an optimization to read metadata only from 1 rank. Another feature </w:t>
      </w:r>
      <w:r w:rsidR="00D04234">
        <w:t xml:space="preserve">implemented to improve </w:t>
      </w:r>
      <w:r w:rsidR="0047084A">
        <w:t>small file I/O performance</w:t>
      </w:r>
      <w:r w:rsidR="00AC3E86">
        <w:t xml:space="preserve"> was to enhance the file space allocation in the HDF5 library to make it page aligned, i.e. allocating space in fixed sized pages and aggregating as much metadata or </w:t>
      </w:r>
      <w:r w:rsidR="00AC3E86">
        <w:lastRenderedPageBreak/>
        <w:t xml:space="preserve">raw data as possible in a single block before allocating another block. This prevents metadata from </w:t>
      </w:r>
      <w:r w:rsidR="00D04234">
        <w:t xml:space="preserve">possibly </w:t>
      </w:r>
      <w:r w:rsidR="00AC3E86">
        <w:t>being scattered in small pieces all around the file.</w:t>
      </w:r>
    </w:p>
    <w:p w14:paraId="239883E7" w14:textId="69B3DA2A" w:rsidR="00F52DB0" w:rsidRDefault="00E23485" w:rsidP="00F52DB0">
      <w:r>
        <w:t xml:space="preserve">This work will leverage the paged aggregation of file space allocation </w:t>
      </w:r>
      <w:r w:rsidR="0047084A">
        <w:t xml:space="preserve">to </w:t>
      </w:r>
      <w:r>
        <w:t xml:space="preserve">develop a page buffering layer in </w:t>
      </w:r>
      <w:r w:rsidR="0047084A">
        <w:t xml:space="preserve">the HDF5 library that </w:t>
      </w:r>
      <w:r>
        <w:t>absorb</w:t>
      </w:r>
      <w:r w:rsidR="0047084A">
        <w:t>s</w:t>
      </w:r>
      <w:r>
        <w:t xml:space="preserve"> small accesses to </w:t>
      </w:r>
      <w:r w:rsidR="00CC1773">
        <w:t xml:space="preserve">the </w:t>
      </w:r>
      <w:r>
        <w:t xml:space="preserve">file system. Each page in memory corresponds to a page allocated in the file. Access to the file system is </w:t>
      </w:r>
      <w:r w:rsidR="0047084A">
        <w:t xml:space="preserve">then performed </w:t>
      </w:r>
      <w:r>
        <w:t>as a single</w:t>
      </w:r>
      <w:r w:rsidR="0047084A">
        <w:t xml:space="preserve"> page</w:t>
      </w:r>
      <w:r>
        <w:t xml:space="preserve"> or multiple of pages</w:t>
      </w:r>
      <w:r w:rsidR="0047084A">
        <w:t>,</w:t>
      </w:r>
      <w:r>
        <w:t xml:space="preserve"> if they are contiguous. This ensures that small accesses to the file</w:t>
      </w:r>
      <w:r w:rsidR="00CC1773">
        <w:t xml:space="preserve"> system are avoided while providing another caching layer for improved I/O performance </w:t>
      </w:r>
      <w:r w:rsidR="0047084A">
        <w:t xml:space="preserve">(albeit </w:t>
      </w:r>
      <w:r w:rsidR="00CC1773">
        <w:t>at the expense of higher memory usage</w:t>
      </w:r>
      <w:r w:rsidR="0047084A">
        <w:t>)</w:t>
      </w:r>
      <w:r w:rsidR="00CC1773">
        <w:t>.</w:t>
      </w:r>
    </w:p>
    <w:p w14:paraId="2D08FC67" w14:textId="77777777" w:rsidR="00F52DB0" w:rsidRDefault="00E23485" w:rsidP="00F52DB0">
      <w:pPr>
        <w:pStyle w:val="Heading1"/>
      </w:pPr>
      <w:r>
        <w:t>Approach</w:t>
      </w:r>
    </w:p>
    <w:p w14:paraId="4CC7B9D5" w14:textId="678A5CAF" w:rsidR="00F52DB0" w:rsidRDefault="00F77989" w:rsidP="00F52DB0">
      <w:r>
        <w:t xml:space="preserve">Every </w:t>
      </w:r>
      <w:r w:rsidR="006D038B">
        <w:t>I/O access to the file system generated by HDF5 can be classified as</w:t>
      </w:r>
      <w:r>
        <w:t xml:space="preserve"> a</w:t>
      </w:r>
      <w:r w:rsidR="006D038B">
        <w:t xml:space="preserve"> metadata or raw data operation. For metadata operations, the HDF5 metadata cache works to reduce the number of small accesses to the file system. However at some point in time</w:t>
      </w:r>
      <w:r>
        <w:t>,</w:t>
      </w:r>
      <w:r w:rsidR="006D038B">
        <w:t xml:space="preserve"> whether at a user </w:t>
      </w:r>
      <w:del w:id="7" w:author="Quincey Koziol" w:date="2015-09-30T01:38:00Z">
        <w:r w:rsidR="006D038B" w:rsidDel="0092196F">
          <w:delText xml:space="preserve">triggered </w:delText>
        </w:r>
      </w:del>
      <w:ins w:id="8" w:author="Quincey Koziol" w:date="2015-09-30T01:38:00Z">
        <w:r w:rsidR="0092196F">
          <w:t xml:space="preserve">requested </w:t>
        </w:r>
      </w:ins>
      <w:r w:rsidR="006D038B">
        <w:t xml:space="preserve">or internally triggered flush of </w:t>
      </w:r>
      <w:r>
        <w:t xml:space="preserve">the </w:t>
      </w:r>
      <w:r w:rsidR="006D038B">
        <w:t>metadata</w:t>
      </w:r>
      <w:r>
        <w:t xml:space="preserve"> cache</w:t>
      </w:r>
      <w:r w:rsidR="006D038B">
        <w:t xml:space="preserve">, entries in the cache are written out to disk. In addition, depending on the application’s access pattern, new metadata is </w:t>
      </w:r>
      <w:r>
        <w:t xml:space="preserve">periodically </w:t>
      </w:r>
      <w:r w:rsidR="006D038B">
        <w:t xml:space="preserve">brought into the cache by reading it in from disk. For raw data, access is done directly to the file system, unless the chunk cache is enabled </w:t>
      </w:r>
      <w:r>
        <w:t>(</w:t>
      </w:r>
      <w:r w:rsidR="006D038B">
        <w:t xml:space="preserve">in </w:t>
      </w:r>
      <w:r>
        <w:t>configurations</w:t>
      </w:r>
      <w:r w:rsidR="006D038B">
        <w:t xml:space="preserve"> where it is supported</w:t>
      </w:r>
      <w:r>
        <w:t>)</w:t>
      </w:r>
      <w:r w:rsidR="006D038B">
        <w:t>.</w:t>
      </w:r>
    </w:p>
    <w:p w14:paraId="253105FC" w14:textId="29127B07" w:rsidR="006D038B" w:rsidRDefault="006D038B" w:rsidP="00F52DB0">
      <w:r>
        <w:t xml:space="preserve">The page buffering feature proposed in this RFC will add a layer </w:t>
      </w:r>
      <w:r w:rsidR="00F77989">
        <w:t xml:space="preserve">immediately </w:t>
      </w:r>
      <w:r w:rsidR="00717DAC">
        <w:t>above the Virtual File Driver I/O layer</w:t>
      </w:r>
      <w:r w:rsidR="00F77989">
        <w:t xml:space="preserve"> within the library,</w:t>
      </w:r>
      <w:r w:rsidR="00717DAC">
        <w:t xml:space="preserve"> and act as a page cache for metadata and raw data accesses that are smaller than the page size for file space allocation. I/O from the page buffer is </w:t>
      </w:r>
      <w:r w:rsidR="0026421E">
        <w:t xml:space="preserve">always </w:t>
      </w:r>
      <w:r w:rsidR="00717DAC">
        <w:t xml:space="preserve">done in multiples of pages. For example, if the page size is set to 16 KB, no I/O to the file system from HDF5 will be </w:t>
      </w:r>
      <w:del w:id="9" w:author="Quincey Koziol" w:date="2015-09-30T01:38:00Z">
        <w:r w:rsidR="00717DAC" w:rsidDel="00074688">
          <w:delText xml:space="preserve">lower </w:delText>
        </w:r>
      </w:del>
      <w:ins w:id="10" w:author="Quincey Koziol" w:date="2015-09-30T01:38:00Z">
        <w:r w:rsidR="00074688">
          <w:t xml:space="preserve">smaller </w:t>
        </w:r>
      </w:ins>
      <w:r w:rsidR="00717DAC">
        <w:t>than 16 KB.</w:t>
      </w:r>
      <w:r w:rsidR="0026421E">
        <w:rPr>
          <w:rStyle w:val="FootnoteReference"/>
        </w:rPr>
        <w:footnoteReference w:id="1"/>
      </w:r>
    </w:p>
    <w:p w14:paraId="64BF53B6" w14:textId="1012D32B" w:rsidR="00717DAC" w:rsidRDefault="00717DAC" w:rsidP="00F52DB0">
      <w:r>
        <w:t xml:space="preserve">The page buffering feature is built on the paged aggregation feature that was </w:t>
      </w:r>
      <w:ins w:id="11" w:author="Quincey Koziol" w:date="2015-09-30T01:40:00Z">
        <w:r w:rsidR="00074688">
          <w:t xml:space="preserve">previously </w:t>
        </w:r>
      </w:ins>
      <w:del w:id="12" w:author="Quincey Koziol" w:date="2015-09-30T01:40:00Z">
        <w:r w:rsidDel="00074688">
          <w:delText xml:space="preserve">developed </w:delText>
        </w:r>
      </w:del>
      <w:ins w:id="13" w:author="Quincey Koziol" w:date="2015-09-30T01:40:00Z">
        <w:r w:rsidR="00074688">
          <w:t xml:space="preserve">prototyped </w:t>
        </w:r>
      </w:ins>
      <w:del w:id="14" w:author="Quincey Koziol" w:date="2015-09-30T01:40:00Z">
        <w:r w:rsidDel="00074688">
          <w:delText xml:space="preserve">a while ago </w:delText>
        </w:r>
      </w:del>
      <w:r>
        <w:t xml:space="preserve">by the HDF5 group. </w:t>
      </w:r>
      <w:r w:rsidR="0026421E">
        <w:t>Paged aggregation</w:t>
      </w:r>
      <w:r>
        <w:t xml:space="preserve"> provides users with option of indicating to the library when creating an HDF5 file that file space allocation </w:t>
      </w:r>
      <w:r w:rsidR="00C7347D">
        <w:t xml:space="preserve">method used </w:t>
      </w:r>
      <w:r>
        <w:t xml:space="preserve">by the library should be done in fixed sized pages or blocks. Each block will contain either metadata or raw data </w:t>
      </w:r>
      <w:r w:rsidR="0096707C">
        <w:t>(</w:t>
      </w:r>
      <w:r>
        <w:t>but n</w:t>
      </w:r>
      <w:r w:rsidR="0096707C">
        <w:t>ever</w:t>
      </w:r>
      <w:r>
        <w:t xml:space="preserve"> both</w:t>
      </w:r>
      <w:r w:rsidR="0096707C">
        <w:t>)</w:t>
      </w:r>
      <w:r>
        <w:t xml:space="preserve">. </w:t>
      </w:r>
      <w:r w:rsidR="00C7347D">
        <w:t xml:space="preserve">If the page size is large enough, metadata </w:t>
      </w:r>
      <w:r w:rsidR="0096707C">
        <w:t>(</w:t>
      </w:r>
      <w:r w:rsidR="00C7347D">
        <w:t>for example</w:t>
      </w:r>
      <w:r w:rsidR="0096707C">
        <w:t>)</w:t>
      </w:r>
      <w:r w:rsidR="00C7347D">
        <w:t xml:space="preserve"> will be aggregated as much as possible into a single block before allocating another block for storing more metadata. This prevent</w:t>
      </w:r>
      <w:r w:rsidR="0096707C">
        <w:t>s</w:t>
      </w:r>
      <w:r w:rsidR="00C7347D">
        <w:t xml:space="preserve"> having metadata scattered around the file</w:t>
      </w:r>
      <w:r w:rsidR="0096707C">
        <w:t>,</w:t>
      </w:r>
      <w:r w:rsidR="00C7347D">
        <w:t xml:space="preserve"> which might cause a lot of </w:t>
      </w:r>
      <w:r w:rsidR="0096707C">
        <w:t>random I/</w:t>
      </w:r>
      <w:proofErr w:type="spellStart"/>
      <w:r w:rsidR="0096707C">
        <w:t>Os</w:t>
      </w:r>
      <w:proofErr w:type="spellEnd"/>
      <w:r w:rsidR="0096707C">
        <w:t xml:space="preserve"> </w:t>
      </w:r>
      <w:r w:rsidR="00C7347D">
        <w:t xml:space="preserve">when accessing metadata. </w:t>
      </w:r>
      <w:r w:rsidR="0096707C">
        <w:t>H</w:t>
      </w:r>
      <w:r w:rsidR="00C7347D">
        <w:t>owever</w:t>
      </w:r>
      <w:r w:rsidR="0096707C">
        <w:t>,</w:t>
      </w:r>
      <w:r w:rsidR="00C7347D">
        <w:t xml:space="preserve"> </w:t>
      </w:r>
      <w:r w:rsidR="0096707C">
        <w:t>this</w:t>
      </w:r>
      <w:r w:rsidR="00167449">
        <w:t xml:space="preserve"> </w:t>
      </w:r>
      <w:r w:rsidR="00C7347D">
        <w:t>still does not change the actual size of the I/O done to disk, so small accesses are still sent to the file system.</w:t>
      </w:r>
    </w:p>
    <w:p w14:paraId="1AFB4BAE" w14:textId="43DEBCFD" w:rsidR="00C7347D" w:rsidRPr="000E4D80" w:rsidRDefault="0096707C" w:rsidP="00F52DB0">
      <w:r>
        <w:t xml:space="preserve">Building on </w:t>
      </w:r>
      <w:r w:rsidR="00C7347D">
        <w:t>the paged aggregation feature, page buffering allow</w:t>
      </w:r>
      <w:r>
        <w:t>s</w:t>
      </w:r>
      <w:r w:rsidR="00C7347D">
        <w:t xml:space="preserve"> users to specify a maximum page buffer size to store paged size buffers in memory. The total </w:t>
      </w:r>
      <w:r>
        <w:t xml:space="preserve">size of all </w:t>
      </w:r>
      <w:r w:rsidR="00C7347D">
        <w:t>buffer</w:t>
      </w:r>
      <w:r>
        <w:t>ed</w:t>
      </w:r>
      <w:r w:rsidR="00C7347D">
        <w:t xml:space="preserve"> </w:t>
      </w:r>
      <w:r>
        <w:t xml:space="preserve">pages </w:t>
      </w:r>
      <w:r w:rsidR="00C7347D">
        <w:t>should be</w:t>
      </w:r>
      <w:r>
        <w:t xml:space="preserve"> set to</w:t>
      </w:r>
      <w:r w:rsidR="00C7347D">
        <w:t xml:space="preserve"> an exact multiple of the paged aggregation size</w:t>
      </w:r>
      <w:r>
        <w:t>,</w:t>
      </w:r>
      <w:r w:rsidR="00C7347D">
        <w:t xml:space="preserve"> and each </w:t>
      </w:r>
      <w:r>
        <w:t xml:space="preserve">buffered </w:t>
      </w:r>
      <w:r w:rsidR="00C7347D">
        <w:t>page</w:t>
      </w:r>
      <w:r>
        <w:t>’s</w:t>
      </w:r>
      <w:r w:rsidR="00C7347D">
        <w:t xml:space="preserve"> size is equal to the </w:t>
      </w:r>
      <w:r>
        <w:t xml:space="preserve">file’s </w:t>
      </w:r>
      <w:r w:rsidR="00C7347D">
        <w:t xml:space="preserve">page aggregation size. </w:t>
      </w:r>
      <w:r>
        <w:t xml:space="preserve">Then, </w:t>
      </w:r>
      <w:r w:rsidR="00C7347D">
        <w:t>when HDF5 request</w:t>
      </w:r>
      <w:r>
        <w:t>s</w:t>
      </w:r>
      <w:r w:rsidR="00C7347D">
        <w:t xml:space="preserve"> to read a small (smaller than a page size) piece of data from the VFD layer, the page buffering layer will check if the page that holds that piece exists in the page buffer</w:t>
      </w:r>
      <w:r>
        <w:t>.  If so,</w:t>
      </w:r>
      <w:r w:rsidR="00C7347D">
        <w:t xml:space="preserve"> </w:t>
      </w:r>
      <w:r>
        <w:t>it can</w:t>
      </w:r>
      <w:r w:rsidR="00C7347D">
        <w:t xml:space="preserve"> satisf</w:t>
      </w:r>
      <w:r>
        <w:t>y</w:t>
      </w:r>
      <w:r w:rsidR="00C7347D">
        <w:t xml:space="preserve"> th</w:t>
      </w:r>
      <w:r>
        <w:t>e</w:t>
      </w:r>
      <w:r w:rsidR="00C7347D">
        <w:t xml:space="preserve"> read from that page in </w:t>
      </w:r>
      <w:r w:rsidR="00BE0A99">
        <w:t>memory;</w:t>
      </w:r>
      <w:r w:rsidR="00C7347D">
        <w:t xml:space="preserve"> otherwise </w:t>
      </w:r>
      <w:r>
        <w:t xml:space="preserve">the page buffer </w:t>
      </w:r>
      <w:r w:rsidR="00C7347D">
        <w:t xml:space="preserve">reads the entire page containing that piece and caches it. Writing small data pieces similarly checks if the page that contains that piece is </w:t>
      </w:r>
      <w:r>
        <w:t xml:space="preserve">already </w:t>
      </w:r>
      <w:r w:rsidR="00C7347D">
        <w:t>in the page buffer. If it is</w:t>
      </w:r>
      <w:r>
        <w:t>,</w:t>
      </w:r>
      <w:r w:rsidR="00C7347D">
        <w:t xml:space="preserve"> then </w:t>
      </w:r>
      <w:r>
        <w:t xml:space="preserve">the page buffer </w:t>
      </w:r>
      <w:r w:rsidR="00C7347D">
        <w:t>update</w:t>
      </w:r>
      <w:r>
        <w:t>s</w:t>
      </w:r>
      <w:r w:rsidR="00C7347D">
        <w:t xml:space="preserve"> the page</w:t>
      </w:r>
      <w:r w:rsidR="00BE0A99">
        <w:t>;</w:t>
      </w:r>
      <w:r w:rsidR="00C7347D">
        <w:t xml:space="preserve"> otherwise </w:t>
      </w:r>
      <w:r>
        <w:t xml:space="preserve">it </w:t>
      </w:r>
      <w:r w:rsidR="00C7347D">
        <w:t>read</w:t>
      </w:r>
      <w:r>
        <w:t>s</w:t>
      </w:r>
      <w:r w:rsidR="00C7347D">
        <w:t xml:space="preserve"> in the page from disk,</w:t>
      </w:r>
      <w:r w:rsidR="00BE0A99">
        <w:t xml:space="preserve"> </w:t>
      </w:r>
      <w:r w:rsidR="00C7347D">
        <w:t>update</w:t>
      </w:r>
      <w:r>
        <w:t>s</w:t>
      </w:r>
      <w:r w:rsidR="00C7347D">
        <w:t xml:space="preserve"> it, and cache</w:t>
      </w:r>
      <w:r>
        <w:t>s</w:t>
      </w:r>
      <w:r w:rsidR="00C7347D">
        <w:t xml:space="preserve"> it </w:t>
      </w:r>
      <w:r>
        <w:t>for future use</w:t>
      </w:r>
      <w:r w:rsidR="00C7347D">
        <w:t xml:space="preserve">. </w:t>
      </w:r>
      <w:r w:rsidR="00BE0A99">
        <w:t xml:space="preserve">The read </w:t>
      </w:r>
      <w:r w:rsidR="00BE0A99">
        <w:lastRenderedPageBreak/>
        <w:t xml:space="preserve">can be avoided if we are writing to a newly allocated page that we can track from the file space manager. </w:t>
      </w:r>
      <w:r w:rsidR="00C7347D">
        <w:t>Reads and writes of large (large</w:t>
      </w:r>
      <w:r>
        <w:t>r</w:t>
      </w:r>
      <w:r w:rsidR="00C7347D">
        <w:t xml:space="preserve"> than a page size) metadata will bypass the page buffering layer </w:t>
      </w:r>
      <w:r w:rsidR="00BE0A99">
        <w:t xml:space="preserve">completely </w:t>
      </w:r>
      <w:r w:rsidR="00C7347D">
        <w:t xml:space="preserve">since those accesses are </w:t>
      </w:r>
      <w:r w:rsidR="00BE0A99">
        <w:t xml:space="preserve">atomic and </w:t>
      </w:r>
      <w:r w:rsidR="00C7347D">
        <w:t xml:space="preserve">large enough to not require paged access. For raw data, extra processing at the page buffer layer </w:t>
      </w:r>
      <w:r>
        <w:t xml:space="preserve">is required, </w:t>
      </w:r>
      <w:r w:rsidR="00C7347D">
        <w:t xml:space="preserve">since raw data accesses are not as atomic as metadata accesses. This </w:t>
      </w:r>
      <w:r>
        <w:t>is</w:t>
      </w:r>
      <w:r w:rsidR="00C7347D">
        <w:t xml:space="preserve"> discussed </w:t>
      </w:r>
      <w:r>
        <w:t xml:space="preserve">further </w:t>
      </w:r>
      <w:r w:rsidR="00C7347D">
        <w:t>in the technical section</w:t>
      </w:r>
      <w:r>
        <w:t xml:space="preserve"> below</w:t>
      </w:r>
      <w:r w:rsidR="00C7347D">
        <w:t xml:space="preserve">. </w:t>
      </w:r>
    </w:p>
    <w:p w14:paraId="35930E87" w14:textId="77777777" w:rsidR="00F52DB0" w:rsidRPr="00633649" w:rsidRDefault="00C7347D" w:rsidP="00F52DB0">
      <w:pPr>
        <w:pStyle w:val="Heading1"/>
      </w:pPr>
      <w:r>
        <w:t>Use cases</w:t>
      </w:r>
    </w:p>
    <w:p w14:paraId="65A13359" w14:textId="21FC6918" w:rsidR="00F52DB0" w:rsidRDefault="00732ED5" w:rsidP="00F52DB0">
      <w:r>
        <w:t xml:space="preserve">It is well proven that parallel file systems on HPC systems </w:t>
      </w:r>
      <w:r w:rsidR="00D66B71">
        <w:t xml:space="preserve">perform badly with </w:t>
      </w:r>
      <w:r w:rsidR="00546E1C">
        <w:t xml:space="preserve">small fragmented I/O accesses. </w:t>
      </w:r>
      <w:r w:rsidR="00CE4C86">
        <w:t>Considering HDF5’s metadata access is usually small in</w:t>
      </w:r>
      <w:r w:rsidR="00370849">
        <w:t xml:space="preserve"> the</w:t>
      </w:r>
      <w:r w:rsidR="00CE4C86">
        <w:t xml:space="preserve"> overwhelmingly </w:t>
      </w:r>
      <w:r w:rsidR="00370849">
        <w:t xml:space="preserve">majority of </w:t>
      </w:r>
      <w:r w:rsidR="00CE4C86">
        <w:t xml:space="preserve">cases, </w:t>
      </w:r>
      <w:r w:rsidR="00370849">
        <w:t xml:space="preserve">almost all </w:t>
      </w:r>
      <w:r w:rsidR="00CE4C86">
        <w:t>HDF5 application</w:t>
      </w:r>
      <w:r w:rsidR="00370849">
        <w:t>s</w:t>
      </w:r>
      <w:r w:rsidR="00CE4C86">
        <w:t xml:space="preserve"> will benefit from page buffering. Some applications will benefit more than others</w:t>
      </w:r>
      <w:r w:rsidR="00370849">
        <w:t>,</w:t>
      </w:r>
      <w:r w:rsidR="00CE4C86">
        <w:t xml:space="preserve"> depending on the amount of metadata they generate through their usage of HDF5. </w:t>
      </w:r>
      <w:r w:rsidR="00033FA9">
        <w:t xml:space="preserve">Our target for this feature is mainly applications using serial HDF5 on HPC systems. </w:t>
      </w:r>
    </w:p>
    <w:p w14:paraId="743BC328" w14:textId="45E62623" w:rsidR="00033FA9" w:rsidRDefault="00370849" w:rsidP="00F52DB0">
      <w:r>
        <w:t>Parallel a</w:t>
      </w:r>
      <w:r w:rsidR="00033FA9">
        <w:t xml:space="preserve">pplications that use </w:t>
      </w:r>
      <w:r w:rsidR="00FB6BBD">
        <w:t xml:space="preserve">serial HDF5 in </w:t>
      </w:r>
      <w:r w:rsidR="00A05995">
        <w:t xml:space="preserve">Multiple Independent Files (MIF) I/O method should see a great improvement, because the number of small accesses will be reduced significantly. Examples of MIF include the “one file per process” I/O method and the </w:t>
      </w:r>
      <w:r>
        <w:t>“</w:t>
      </w:r>
      <w:r w:rsidR="00A429FD">
        <w:t>poor man’s parallel I</w:t>
      </w:r>
      <w:r>
        <w:t>/</w:t>
      </w:r>
      <w:r w:rsidR="00A429FD">
        <w:t>O</w:t>
      </w:r>
      <w:r>
        <w:t>”</w:t>
      </w:r>
      <w:r w:rsidR="00A429FD">
        <w:t xml:space="preserve"> method </w:t>
      </w:r>
      <w:r w:rsidR="00A05995">
        <w:t>used at LLNL</w:t>
      </w:r>
      <w:r w:rsidR="00A429FD">
        <w:t>.</w:t>
      </w:r>
    </w:p>
    <w:p w14:paraId="33BACFF7" w14:textId="2D219422" w:rsidR="00A429FD" w:rsidRDefault="00A05995" w:rsidP="00F52DB0">
      <w:r>
        <w:t xml:space="preserve">The Single Shared File (SSF) I/O paradigm (aka </w:t>
      </w:r>
      <w:r w:rsidR="00370849">
        <w:t>“</w:t>
      </w:r>
      <w:r w:rsidR="00A429FD">
        <w:t>Rich man’s parallel I/O</w:t>
      </w:r>
      <w:r w:rsidR="00370849">
        <w:t>”</w:t>
      </w:r>
      <w:r>
        <w:t>),</w:t>
      </w:r>
      <w:r w:rsidR="00A429FD">
        <w:t xml:space="preserve"> or in other words parallel HDF5 using MPI-IO VFD, will </w:t>
      </w:r>
      <w:r w:rsidR="00370849">
        <w:t xml:space="preserve">also </w:t>
      </w:r>
      <w:r w:rsidR="00A429FD">
        <w:t>benefit from this feature</w:t>
      </w:r>
      <w:r w:rsidR="00370849">
        <w:t>,</w:t>
      </w:r>
      <w:r w:rsidR="00A429FD">
        <w:t xml:space="preserve"> but as we will see later there are some limitations to what can be supported with parallel HDF5 and Page Buffering. Furthermore, parallel HDF5 ha</w:t>
      </w:r>
      <w:r w:rsidR="00370849">
        <w:t>s other</w:t>
      </w:r>
      <w:r w:rsidR="00A429FD">
        <w:t xml:space="preserve"> new features </w:t>
      </w:r>
      <w:r w:rsidR="00370849">
        <w:t>that attempt to</w:t>
      </w:r>
      <w:r w:rsidR="00A429FD">
        <w:t xml:space="preserve"> overcome the limitations of small metadata accesses.</w:t>
      </w:r>
    </w:p>
    <w:p w14:paraId="20C90914" w14:textId="77777777" w:rsidR="008206CA" w:rsidRDefault="008206CA" w:rsidP="00F52DB0">
      <w:pPr>
        <w:pStyle w:val="Heading1"/>
      </w:pPr>
      <w:r>
        <w:t>API Additions</w:t>
      </w:r>
    </w:p>
    <w:p w14:paraId="5B6E0FA4" w14:textId="3640B27E" w:rsidR="008206CA" w:rsidRDefault="008206CA" w:rsidP="008206CA">
      <w:r>
        <w:t>To use page buffering,</w:t>
      </w:r>
      <w:r w:rsidR="00A675C2">
        <w:t xml:space="preserve"> the file space allocation strategy must </w:t>
      </w:r>
      <w:r w:rsidR="000C3C41">
        <w:t xml:space="preserve">first </w:t>
      </w:r>
      <w:r w:rsidR="00A675C2">
        <w:t>be set to H5F_FSPACE_STRATEGY_PAGE</w:t>
      </w:r>
      <w:r w:rsidR="000C3C41">
        <w:t>,</w:t>
      </w:r>
      <w:r w:rsidR="00A675C2">
        <w:t xml:space="preserve"> using this API routine:</w:t>
      </w:r>
    </w:p>
    <w:p w14:paraId="285AFC71" w14:textId="77777777" w:rsidR="00A675C2" w:rsidRPr="00FF2BAB" w:rsidRDefault="00A675C2" w:rsidP="008206CA">
      <w:pPr>
        <w:rPr>
          <w:rFonts w:ascii="Courier New" w:hAnsi="Courier New" w:cs="Courier New"/>
          <w:sz w:val="20"/>
          <w:szCs w:val="20"/>
        </w:rPr>
      </w:pPr>
      <w:proofErr w:type="spellStart"/>
      <w:proofErr w:type="gramStart"/>
      <w:r w:rsidRPr="00FF2BAB">
        <w:rPr>
          <w:rFonts w:ascii="Courier New" w:hAnsi="Courier New" w:cs="Courier New"/>
          <w:sz w:val="20"/>
          <w:szCs w:val="20"/>
        </w:rPr>
        <w:t>herr</w:t>
      </w:r>
      <w:proofErr w:type="gramEnd"/>
      <w:r w:rsidRPr="00FF2BAB">
        <w:rPr>
          <w:rFonts w:ascii="Courier New" w:hAnsi="Courier New" w:cs="Courier New"/>
          <w:sz w:val="20"/>
          <w:szCs w:val="20"/>
        </w:rPr>
        <w:t>_t</w:t>
      </w:r>
      <w:proofErr w:type="spellEnd"/>
      <w:r w:rsidRPr="00FF2BAB">
        <w:rPr>
          <w:rFonts w:ascii="Courier New" w:hAnsi="Courier New" w:cs="Courier New"/>
          <w:sz w:val="20"/>
          <w:szCs w:val="20"/>
        </w:rPr>
        <w:t xml:space="preserve"> H5Pset_file_space_strategy(</w:t>
      </w:r>
      <w:proofErr w:type="spellStart"/>
      <w:r w:rsidRPr="00FF2BAB">
        <w:rPr>
          <w:rFonts w:ascii="Courier New" w:hAnsi="Courier New" w:cs="Courier New"/>
          <w:sz w:val="20"/>
          <w:szCs w:val="20"/>
        </w:rPr>
        <w:t>hid_t</w:t>
      </w:r>
      <w:proofErr w:type="spellEnd"/>
      <w:r w:rsidRPr="00FF2BAB">
        <w:rPr>
          <w:rFonts w:ascii="Courier New" w:hAnsi="Courier New" w:cs="Courier New"/>
          <w:sz w:val="20"/>
          <w:szCs w:val="20"/>
        </w:rPr>
        <w:t xml:space="preserve"> </w:t>
      </w:r>
      <w:proofErr w:type="spellStart"/>
      <w:r w:rsidRPr="00FF2BAB">
        <w:rPr>
          <w:rFonts w:ascii="Courier New" w:hAnsi="Courier New" w:cs="Courier New"/>
          <w:sz w:val="20"/>
          <w:szCs w:val="20"/>
        </w:rPr>
        <w:t>fcpl_id</w:t>
      </w:r>
      <w:proofErr w:type="spellEnd"/>
      <w:r w:rsidRPr="00FF2BAB">
        <w:rPr>
          <w:rFonts w:ascii="Courier New" w:hAnsi="Courier New" w:cs="Courier New"/>
          <w:sz w:val="20"/>
          <w:szCs w:val="20"/>
        </w:rPr>
        <w:t xml:space="preserve">, H5F_fspace_strategy_t strategy, </w:t>
      </w:r>
      <w:proofErr w:type="spellStart"/>
      <w:r w:rsidRPr="00FF2BAB">
        <w:rPr>
          <w:rFonts w:ascii="Courier New" w:hAnsi="Courier New" w:cs="Courier New"/>
          <w:sz w:val="20"/>
          <w:szCs w:val="20"/>
        </w:rPr>
        <w:t>hbool_t</w:t>
      </w:r>
      <w:proofErr w:type="spellEnd"/>
      <w:r w:rsidRPr="00FF2BAB">
        <w:rPr>
          <w:rFonts w:ascii="Courier New" w:hAnsi="Courier New" w:cs="Courier New"/>
          <w:sz w:val="20"/>
          <w:szCs w:val="20"/>
        </w:rPr>
        <w:t xml:space="preserve"> persist, </w:t>
      </w:r>
      <w:proofErr w:type="spellStart"/>
      <w:r w:rsidRPr="00FF2BAB">
        <w:rPr>
          <w:rFonts w:ascii="Courier New" w:hAnsi="Courier New" w:cs="Courier New"/>
          <w:sz w:val="20"/>
          <w:szCs w:val="20"/>
        </w:rPr>
        <w:t>hsize_t</w:t>
      </w:r>
      <w:proofErr w:type="spellEnd"/>
      <w:r w:rsidRPr="00FF2BAB">
        <w:rPr>
          <w:rFonts w:ascii="Courier New" w:hAnsi="Courier New" w:cs="Courier New"/>
          <w:sz w:val="20"/>
          <w:szCs w:val="20"/>
        </w:rPr>
        <w:t xml:space="preserve"> threshold);</w:t>
      </w:r>
    </w:p>
    <w:p w14:paraId="2F27CA64" w14:textId="57FE7243" w:rsidR="00FF2BAB" w:rsidRPr="00FF2BAB" w:rsidRDefault="00FF2BAB" w:rsidP="003B3BD1">
      <w:pPr>
        <w:ind w:left="720"/>
        <w:rPr>
          <w:rFonts w:ascii="Courier New" w:hAnsi="Courier New" w:cs="Courier New"/>
          <w:sz w:val="20"/>
          <w:szCs w:val="20"/>
        </w:rPr>
        <w:pPrChange w:id="15" w:author="Quincey Koziol" w:date="2015-09-30T01:45:00Z">
          <w:pPr/>
        </w:pPrChange>
      </w:pPr>
      <w:proofErr w:type="spellStart"/>
      <w:proofErr w:type="gramStart"/>
      <w:r w:rsidRPr="00FF2BAB">
        <w:rPr>
          <w:rFonts w:ascii="Courier New" w:hAnsi="Courier New" w:cs="Courier New"/>
          <w:sz w:val="20"/>
          <w:szCs w:val="20"/>
        </w:rPr>
        <w:t>fcpl</w:t>
      </w:r>
      <w:proofErr w:type="gramEnd"/>
      <w:r w:rsidRPr="00FF2BAB">
        <w:rPr>
          <w:rFonts w:ascii="Courier New" w:hAnsi="Courier New" w:cs="Courier New"/>
          <w:sz w:val="20"/>
          <w:szCs w:val="20"/>
        </w:rPr>
        <w:t>_id</w:t>
      </w:r>
      <w:proofErr w:type="spellEnd"/>
      <w:r w:rsidRPr="00FF2BAB">
        <w:rPr>
          <w:rFonts w:ascii="Courier New" w:hAnsi="Courier New" w:cs="Courier New"/>
          <w:sz w:val="20"/>
          <w:szCs w:val="20"/>
        </w:rPr>
        <w:t>: The file creation property list used to create a new file.</w:t>
      </w:r>
    </w:p>
    <w:p w14:paraId="409B1A4E" w14:textId="77777777" w:rsidR="00FF2BAB" w:rsidRPr="00FF2BAB" w:rsidRDefault="00FF2BAB" w:rsidP="003B3BD1">
      <w:pPr>
        <w:ind w:left="720"/>
        <w:rPr>
          <w:rFonts w:ascii="Courier New" w:hAnsi="Courier New" w:cs="Courier New"/>
          <w:sz w:val="20"/>
          <w:szCs w:val="20"/>
        </w:rPr>
        <w:pPrChange w:id="16" w:author="Quincey Koziol" w:date="2015-09-30T01:45:00Z">
          <w:pPr/>
        </w:pPrChange>
      </w:pPr>
      <w:proofErr w:type="gramStart"/>
      <w:r w:rsidRPr="00FF2BAB">
        <w:rPr>
          <w:rFonts w:ascii="Courier New" w:hAnsi="Courier New" w:cs="Courier New"/>
          <w:sz w:val="20"/>
          <w:szCs w:val="20"/>
        </w:rPr>
        <w:t>strategy</w:t>
      </w:r>
      <w:proofErr w:type="gramEnd"/>
      <w:r w:rsidRPr="00FF2BAB">
        <w:rPr>
          <w:rFonts w:ascii="Courier New" w:hAnsi="Courier New" w:cs="Courier New"/>
          <w:sz w:val="20"/>
          <w:szCs w:val="20"/>
        </w:rPr>
        <w:t xml:space="preserve">: An </w:t>
      </w:r>
      <w:proofErr w:type="spellStart"/>
      <w:r w:rsidRPr="00FF2BAB">
        <w:rPr>
          <w:rFonts w:ascii="Courier New" w:hAnsi="Courier New" w:cs="Courier New"/>
          <w:sz w:val="20"/>
          <w:szCs w:val="20"/>
        </w:rPr>
        <w:t>enum</w:t>
      </w:r>
      <w:proofErr w:type="spellEnd"/>
      <w:r w:rsidRPr="00FF2BAB">
        <w:rPr>
          <w:rFonts w:ascii="Courier New" w:hAnsi="Courier New" w:cs="Courier New"/>
          <w:sz w:val="20"/>
          <w:szCs w:val="20"/>
        </w:rPr>
        <w:t xml:space="preserve"> of the file space allocation strategy to be used. This can be set to</w:t>
      </w:r>
    </w:p>
    <w:p w14:paraId="7962A26F" w14:textId="0605C873" w:rsidR="00FF2BAB" w:rsidRPr="00FF2BAB" w:rsidRDefault="00FF2BAB" w:rsidP="003B3BD1">
      <w:pPr>
        <w:pStyle w:val="ListParagraph"/>
        <w:numPr>
          <w:ilvl w:val="0"/>
          <w:numId w:val="37"/>
        </w:numPr>
        <w:ind w:left="1440"/>
        <w:rPr>
          <w:rFonts w:ascii="Courier New" w:hAnsi="Courier New" w:cs="Courier New"/>
          <w:sz w:val="20"/>
          <w:szCs w:val="20"/>
        </w:rPr>
        <w:pPrChange w:id="17" w:author="Quincey Koziol" w:date="2015-09-30T01:45:00Z">
          <w:pPr>
            <w:pStyle w:val="ListParagraph"/>
            <w:numPr>
              <w:numId w:val="37"/>
            </w:numPr>
            <w:ind w:hanging="360"/>
          </w:pPr>
        </w:pPrChange>
      </w:pPr>
      <w:r w:rsidRPr="00FF2BAB">
        <w:rPr>
          <w:rFonts w:ascii="Courier New" w:hAnsi="Courier New" w:cs="Courier New"/>
          <w:sz w:val="20"/>
          <w:szCs w:val="20"/>
        </w:rPr>
        <w:t xml:space="preserve">H5F_FSPACE_STRATEGY_PAGE: </w:t>
      </w:r>
      <w:del w:id="18" w:author="Quincey Koziol" w:date="2015-09-30T01:43:00Z">
        <w:r w:rsidRPr="00FF2BAB" w:rsidDel="003B3BD1">
          <w:rPr>
            <w:rFonts w:ascii="Courier New" w:hAnsi="Courier New" w:cs="Courier New"/>
            <w:sz w:val="20"/>
            <w:szCs w:val="20"/>
          </w:rPr>
          <w:delText xml:space="preserve">to </w:delText>
        </w:r>
      </w:del>
      <w:r w:rsidRPr="00FF2BAB">
        <w:rPr>
          <w:rFonts w:ascii="Courier New" w:hAnsi="Courier New" w:cs="Courier New"/>
          <w:sz w:val="20"/>
          <w:szCs w:val="20"/>
        </w:rPr>
        <w:t>use paged aggregation with the free space manager.</w:t>
      </w:r>
    </w:p>
    <w:p w14:paraId="2D88DCC3" w14:textId="2BD7086E" w:rsidR="00FF2BAB" w:rsidRPr="00FF2BAB" w:rsidRDefault="00FF2BAB" w:rsidP="003B3BD1">
      <w:pPr>
        <w:pStyle w:val="ListParagraph"/>
        <w:numPr>
          <w:ilvl w:val="0"/>
          <w:numId w:val="37"/>
        </w:numPr>
        <w:ind w:left="1440"/>
        <w:rPr>
          <w:rFonts w:ascii="Courier New" w:hAnsi="Courier New" w:cs="Courier New"/>
          <w:sz w:val="20"/>
          <w:szCs w:val="20"/>
        </w:rPr>
        <w:pPrChange w:id="19" w:author="Quincey Koziol" w:date="2015-09-30T01:45:00Z">
          <w:pPr>
            <w:pStyle w:val="ListParagraph"/>
            <w:numPr>
              <w:numId w:val="37"/>
            </w:numPr>
            <w:ind w:hanging="360"/>
          </w:pPr>
        </w:pPrChange>
      </w:pPr>
      <w:r w:rsidRPr="00FF2BAB">
        <w:rPr>
          <w:rFonts w:ascii="Courier New" w:hAnsi="Courier New" w:cs="Courier New"/>
          <w:sz w:val="20"/>
          <w:szCs w:val="20"/>
        </w:rPr>
        <w:t>H5F_FSPACE_STRATEGY_AGGR: unpaged aggregation with the free space manager (Default).</w:t>
      </w:r>
    </w:p>
    <w:p w14:paraId="323A2547" w14:textId="708E3CEA" w:rsidR="00FF2BAB" w:rsidRPr="00FF2BAB" w:rsidRDefault="00FF2BAB" w:rsidP="003B3BD1">
      <w:pPr>
        <w:pStyle w:val="ListParagraph"/>
        <w:numPr>
          <w:ilvl w:val="0"/>
          <w:numId w:val="37"/>
        </w:numPr>
        <w:ind w:left="1440"/>
        <w:rPr>
          <w:rFonts w:ascii="Courier New" w:hAnsi="Courier New" w:cs="Courier New"/>
          <w:sz w:val="20"/>
          <w:szCs w:val="20"/>
        </w:rPr>
        <w:pPrChange w:id="20" w:author="Quincey Koziol" w:date="2015-09-30T01:45:00Z">
          <w:pPr>
            <w:pStyle w:val="ListParagraph"/>
            <w:numPr>
              <w:numId w:val="37"/>
            </w:numPr>
            <w:ind w:hanging="360"/>
          </w:pPr>
        </w:pPrChange>
      </w:pPr>
      <w:r w:rsidRPr="00FF2BAB">
        <w:rPr>
          <w:rFonts w:ascii="Courier New" w:hAnsi="Courier New" w:cs="Courier New"/>
          <w:sz w:val="20"/>
          <w:szCs w:val="20"/>
        </w:rPr>
        <w:t>H5F_FSPACE_STRATEGY_NONE: no aggregation with the free space manager.</w:t>
      </w:r>
    </w:p>
    <w:p w14:paraId="736B2598" w14:textId="3EA5F466" w:rsidR="00FF2BAB" w:rsidRPr="00FF2BAB" w:rsidRDefault="00FF2BAB" w:rsidP="003B3BD1">
      <w:pPr>
        <w:ind w:left="720"/>
        <w:rPr>
          <w:rFonts w:ascii="Courier New" w:hAnsi="Courier New" w:cs="Courier New"/>
          <w:sz w:val="20"/>
          <w:szCs w:val="20"/>
        </w:rPr>
        <w:pPrChange w:id="21" w:author="Quincey Koziol" w:date="2015-09-30T01:45:00Z">
          <w:pPr/>
        </w:pPrChange>
      </w:pPr>
      <w:proofErr w:type="gramStart"/>
      <w:r w:rsidRPr="00FF2BAB">
        <w:rPr>
          <w:rFonts w:ascii="Courier New" w:hAnsi="Courier New" w:cs="Courier New"/>
          <w:sz w:val="20"/>
          <w:szCs w:val="20"/>
        </w:rPr>
        <w:t>persist</w:t>
      </w:r>
      <w:proofErr w:type="gramEnd"/>
      <w:r w:rsidRPr="00FF2BAB">
        <w:rPr>
          <w:rFonts w:ascii="Courier New" w:hAnsi="Courier New" w:cs="Courier New"/>
          <w:sz w:val="20"/>
          <w:szCs w:val="20"/>
        </w:rPr>
        <w:t>: A bool to indicate whether free space should be persisted or not.</w:t>
      </w:r>
    </w:p>
    <w:p w14:paraId="40C7737A" w14:textId="073A04B3" w:rsidR="00FF2BAB" w:rsidRPr="00FF2BAB" w:rsidRDefault="00FF2BAB" w:rsidP="003B3BD1">
      <w:pPr>
        <w:ind w:left="720"/>
        <w:rPr>
          <w:sz w:val="20"/>
          <w:szCs w:val="20"/>
        </w:rPr>
        <w:pPrChange w:id="22" w:author="Quincey Koziol" w:date="2015-09-30T01:45:00Z">
          <w:pPr/>
        </w:pPrChange>
      </w:pPr>
      <w:proofErr w:type="gramStart"/>
      <w:r w:rsidRPr="00FF2BAB">
        <w:rPr>
          <w:rFonts w:ascii="Courier New" w:hAnsi="Courier New" w:cs="Courier New"/>
          <w:sz w:val="20"/>
          <w:szCs w:val="20"/>
        </w:rPr>
        <w:t>threshold</w:t>
      </w:r>
      <w:proofErr w:type="gramEnd"/>
      <w:r w:rsidRPr="00FF2BAB">
        <w:rPr>
          <w:rFonts w:ascii="Courier New" w:hAnsi="Courier New" w:cs="Courier New"/>
          <w:sz w:val="20"/>
          <w:szCs w:val="20"/>
        </w:rPr>
        <w:t>: A value the free space manager(s) will use to track free space sections.</w:t>
      </w:r>
    </w:p>
    <w:p w14:paraId="45934A2D" w14:textId="2D16A91B" w:rsidR="00A675C2" w:rsidRDefault="00A675C2" w:rsidP="008206CA">
      <w:r>
        <w:t xml:space="preserve">Then the size of the </w:t>
      </w:r>
      <w:r w:rsidR="000C3C41">
        <w:t xml:space="preserve">file space allocation </w:t>
      </w:r>
      <w:r>
        <w:t xml:space="preserve">page </w:t>
      </w:r>
      <w:r w:rsidR="000C3C41">
        <w:t xml:space="preserve">(and </w:t>
      </w:r>
      <w:r>
        <w:t>the I/O size that will result from the page buffer if page buffering is enabled</w:t>
      </w:r>
      <w:r w:rsidR="000C3C41">
        <w:t>)</w:t>
      </w:r>
      <w:r>
        <w:t xml:space="preserve"> can be specified using:</w:t>
      </w:r>
    </w:p>
    <w:p w14:paraId="3E9172FE" w14:textId="576E1757" w:rsidR="00A675C2" w:rsidRPr="0094165D" w:rsidRDefault="00A675C2" w:rsidP="008206CA">
      <w:pPr>
        <w:rPr>
          <w:rFonts w:ascii="Courier New" w:hAnsi="Courier New" w:cs="Courier New"/>
          <w:sz w:val="20"/>
          <w:szCs w:val="20"/>
        </w:rPr>
      </w:pPr>
      <w:proofErr w:type="spellStart"/>
      <w:proofErr w:type="gramStart"/>
      <w:r w:rsidRPr="0094165D">
        <w:rPr>
          <w:rFonts w:ascii="Courier New" w:hAnsi="Courier New" w:cs="Courier New"/>
          <w:sz w:val="20"/>
          <w:szCs w:val="20"/>
        </w:rPr>
        <w:t>herr</w:t>
      </w:r>
      <w:proofErr w:type="gramEnd"/>
      <w:r w:rsidRPr="0094165D">
        <w:rPr>
          <w:rFonts w:ascii="Courier New" w:hAnsi="Courier New" w:cs="Courier New"/>
          <w:sz w:val="20"/>
          <w:szCs w:val="20"/>
        </w:rPr>
        <w:t>_t</w:t>
      </w:r>
      <w:proofErr w:type="spellEnd"/>
      <w:r w:rsidRPr="0094165D">
        <w:rPr>
          <w:rFonts w:ascii="Courier New" w:hAnsi="Courier New" w:cs="Courier New"/>
          <w:sz w:val="20"/>
          <w:szCs w:val="20"/>
        </w:rPr>
        <w:t xml:space="preserve"> H5Pset_file_space_page_size(</w:t>
      </w:r>
      <w:proofErr w:type="spellStart"/>
      <w:r w:rsidRPr="0094165D">
        <w:rPr>
          <w:rFonts w:ascii="Courier New" w:hAnsi="Courier New" w:cs="Courier New"/>
          <w:sz w:val="20"/>
          <w:szCs w:val="20"/>
        </w:rPr>
        <w:t>hid_t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fcpl_id</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hsize_t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fsp_size</w:t>
      </w:r>
      <w:proofErr w:type="spellEnd"/>
      <w:r w:rsidRPr="0094165D">
        <w:rPr>
          <w:rFonts w:ascii="Courier New" w:hAnsi="Courier New" w:cs="Courier New"/>
          <w:sz w:val="20"/>
          <w:szCs w:val="20"/>
        </w:rPr>
        <w:t>);</w:t>
      </w:r>
    </w:p>
    <w:p w14:paraId="2E69702B" w14:textId="1E00E1FD" w:rsidR="0094165D" w:rsidRPr="0094165D" w:rsidRDefault="0094165D" w:rsidP="003B3BD1">
      <w:pPr>
        <w:ind w:left="720"/>
        <w:rPr>
          <w:rFonts w:ascii="Courier New" w:hAnsi="Courier New" w:cs="Courier New"/>
          <w:sz w:val="20"/>
          <w:szCs w:val="20"/>
        </w:rPr>
        <w:pPrChange w:id="23" w:author="Quincey Koziol" w:date="2015-09-30T01:45:00Z">
          <w:pPr/>
        </w:pPrChange>
      </w:pPr>
      <w:proofErr w:type="spellStart"/>
      <w:r w:rsidRPr="0094165D">
        <w:rPr>
          <w:rFonts w:ascii="Courier New" w:hAnsi="Courier New" w:cs="Courier New"/>
          <w:sz w:val="20"/>
          <w:szCs w:val="20"/>
        </w:rPr>
        <w:t>fcpl_id</w:t>
      </w:r>
      <w:proofErr w:type="spellEnd"/>
      <w:r w:rsidRPr="0094165D">
        <w:rPr>
          <w:rFonts w:ascii="Courier New" w:hAnsi="Courier New" w:cs="Courier New"/>
          <w:sz w:val="20"/>
          <w:szCs w:val="20"/>
        </w:rPr>
        <w:t>: The file creation property list used to create a new file.</w:t>
      </w:r>
    </w:p>
    <w:p w14:paraId="22EA5B83" w14:textId="7E099FD2" w:rsidR="0094165D" w:rsidRDefault="0094165D" w:rsidP="003B3BD1">
      <w:pPr>
        <w:ind w:left="720"/>
        <w:rPr>
          <w:rFonts w:ascii="Courier New" w:hAnsi="Courier New" w:cs="Courier New"/>
          <w:sz w:val="20"/>
          <w:szCs w:val="20"/>
        </w:rPr>
        <w:pPrChange w:id="24" w:author="Quincey Koziol" w:date="2015-09-30T01:45:00Z">
          <w:pPr/>
        </w:pPrChange>
      </w:pPr>
      <w:proofErr w:type="spellStart"/>
      <w:r w:rsidRPr="0094165D">
        <w:rPr>
          <w:rFonts w:ascii="Courier New" w:hAnsi="Courier New" w:cs="Courier New"/>
          <w:sz w:val="20"/>
          <w:szCs w:val="20"/>
        </w:rPr>
        <w:lastRenderedPageBreak/>
        <w:t>fsp_size</w:t>
      </w:r>
      <w:proofErr w:type="spellEnd"/>
      <w:r w:rsidRPr="0094165D">
        <w:rPr>
          <w:rFonts w:ascii="Courier New" w:hAnsi="Courier New" w:cs="Courier New"/>
          <w:sz w:val="20"/>
          <w:szCs w:val="20"/>
        </w:rPr>
        <w:t>: The size of page for paged aggregation</w:t>
      </w:r>
    </w:p>
    <w:p w14:paraId="6CF56186" w14:textId="26E79FB9" w:rsidR="00A675C2" w:rsidRDefault="00A675C2" w:rsidP="008206CA">
      <w:r>
        <w:t>The creati</w:t>
      </w:r>
      <w:r w:rsidR="000C3C41">
        <w:t>on</w:t>
      </w:r>
      <w:r>
        <w:t xml:space="preserve"> property list with the above properties set should then be passed to the file creat</w:t>
      </w:r>
      <w:ins w:id="25" w:author="Quincey Koziol" w:date="2015-09-30T01:44:00Z">
        <w:r w:rsidR="003B3BD1">
          <w:t>ion</w:t>
        </w:r>
      </w:ins>
      <w:del w:id="26" w:author="Quincey Koziol" w:date="2015-09-30T01:44:00Z">
        <w:r w:rsidDel="003B3BD1">
          <w:delText>e</w:delText>
        </w:r>
      </w:del>
      <w:r w:rsidR="0094165D">
        <w:t xml:space="preserve"> (H5Fcreate)</w:t>
      </w:r>
      <w:r>
        <w:t xml:space="preserve"> routine.</w:t>
      </w:r>
      <w:r w:rsidR="0094165D">
        <w:t xml:space="preserve"> The following routines similarly retrieve the values from a file creation property list pertaining to file space allocation:</w:t>
      </w:r>
    </w:p>
    <w:p w14:paraId="79ED90DA" w14:textId="00E8A61B" w:rsidR="0094165D" w:rsidRPr="0094165D" w:rsidRDefault="0094165D" w:rsidP="008206CA">
      <w:pPr>
        <w:rPr>
          <w:rFonts w:ascii="Courier New" w:hAnsi="Courier New" w:cs="Courier New"/>
          <w:sz w:val="20"/>
          <w:szCs w:val="20"/>
        </w:rPr>
      </w:pPr>
      <w:proofErr w:type="spellStart"/>
      <w:proofErr w:type="gramStart"/>
      <w:r w:rsidRPr="0094165D">
        <w:rPr>
          <w:rFonts w:ascii="Courier New" w:hAnsi="Courier New" w:cs="Courier New"/>
          <w:sz w:val="20"/>
          <w:szCs w:val="20"/>
        </w:rPr>
        <w:t>herr</w:t>
      </w:r>
      <w:proofErr w:type="gramEnd"/>
      <w:r w:rsidRPr="0094165D">
        <w:rPr>
          <w:rFonts w:ascii="Courier New" w:hAnsi="Courier New" w:cs="Courier New"/>
          <w:sz w:val="20"/>
          <w:szCs w:val="20"/>
        </w:rPr>
        <w:t>_t</w:t>
      </w:r>
      <w:proofErr w:type="spellEnd"/>
      <w:r w:rsidRPr="0094165D">
        <w:rPr>
          <w:rFonts w:ascii="Courier New" w:hAnsi="Courier New" w:cs="Courier New"/>
          <w:sz w:val="20"/>
          <w:szCs w:val="20"/>
        </w:rPr>
        <w:t xml:space="preserve"> H5Pget_file_space_page_size(</w:t>
      </w:r>
      <w:proofErr w:type="spellStart"/>
      <w:r w:rsidRPr="0094165D">
        <w:rPr>
          <w:rFonts w:ascii="Courier New" w:hAnsi="Courier New" w:cs="Courier New"/>
          <w:sz w:val="20"/>
          <w:szCs w:val="20"/>
        </w:rPr>
        <w:t>hid_t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plist_id</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hsize_t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fsp_size</w:t>
      </w:r>
      <w:proofErr w:type="spellEnd"/>
      <w:r w:rsidRPr="0094165D">
        <w:rPr>
          <w:rFonts w:ascii="Courier New" w:hAnsi="Courier New" w:cs="Courier New"/>
          <w:sz w:val="20"/>
          <w:szCs w:val="20"/>
        </w:rPr>
        <w:t>);</w:t>
      </w:r>
    </w:p>
    <w:p w14:paraId="710D6E8B" w14:textId="78390749" w:rsidR="0094165D" w:rsidRPr="0094165D" w:rsidRDefault="0094165D" w:rsidP="008206CA">
      <w:pPr>
        <w:rPr>
          <w:rFonts w:ascii="Courier New" w:hAnsi="Courier New" w:cs="Courier New"/>
          <w:sz w:val="20"/>
          <w:szCs w:val="20"/>
        </w:rPr>
      </w:pPr>
      <w:proofErr w:type="spellStart"/>
      <w:proofErr w:type="gramStart"/>
      <w:r w:rsidRPr="0094165D">
        <w:rPr>
          <w:rFonts w:ascii="Courier New" w:hAnsi="Courier New" w:cs="Courier New"/>
          <w:sz w:val="20"/>
          <w:szCs w:val="20"/>
        </w:rPr>
        <w:t>herr</w:t>
      </w:r>
      <w:proofErr w:type="gramEnd"/>
      <w:r w:rsidRPr="0094165D">
        <w:rPr>
          <w:rFonts w:ascii="Courier New" w:hAnsi="Courier New" w:cs="Courier New"/>
          <w:sz w:val="20"/>
          <w:szCs w:val="20"/>
        </w:rPr>
        <w:t>_t</w:t>
      </w:r>
      <w:proofErr w:type="spellEnd"/>
      <w:r w:rsidRPr="0094165D">
        <w:rPr>
          <w:rFonts w:ascii="Courier New" w:hAnsi="Courier New" w:cs="Courier New"/>
          <w:sz w:val="20"/>
          <w:szCs w:val="20"/>
        </w:rPr>
        <w:t xml:space="preserve"> H5Pget_file_space_strategy(</w:t>
      </w:r>
      <w:proofErr w:type="spellStart"/>
      <w:r w:rsidRPr="0094165D">
        <w:rPr>
          <w:rFonts w:ascii="Courier New" w:hAnsi="Courier New" w:cs="Courier New"/>
          <w:sz w:val="20"/>
          <w:szCs w:val="20"/>
        </w:rPr>
        <w:t>hid_t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plist_id</w:t>
      </w:r>
      <w:proofErr w:type="spellEnd"/>
      <w:r w:rsidRPr="0094165D">
        <w:rPr>
          <w:rFonts w:ascii="Courier New" w:hAnsi="Courier New" w:cs="Courier New"/>
          <w:sz w:val="20"/>
          <w:szCs w:val="20"/>
        </w:rPr>
        <w:t xml:space="preserve">, H5F_fspace_strategy_t *strategy, </w:t>
      </w:r>
      <w:proofErr w:type="spellStart"/>
      <w:r w:rsidRPr="0094165D">
        <w:rPr>
          <w:rFonts w:ascii="Courier New" w:hAnsi="Courier New" w:cs="Courier New"/>
          <w:sz w:val="20"/>
          <w:szCs w:val="20"/>
        </w:rPr>
        <w:t>hbool_t</w:t>
      </w:r>
      <w:proofErr w:type="spellEnd"/>
      <w:r w:rsidRPr="0094165D">
        <w:rPr>
          <w:rFonts w:ascii="Courier New" w:hAnsi="Courier New" w:cs="Courier New"/>
          <w:sz w:val="20"/>
          <w:szCs w:val="20"/>
        </w:rPr>
        <w:t xml:space="preserve"> *persist, </w:t>
      </w:r>
      <w:proofErr w:type="spellStart"/>
      <w:r w:rsidRPr="0094165D">
        <w:rPr>
          <w:rFonts w:ascii="Courier New" w:hAnsi="Courier New" w:cs="Courier New"/>
          <w:sz w:val="20"/>
          <w:szCs w:val="20"/>
        </w:rPr>
        <w:t>hsize_t</w:t>
      </w:r>
      <w:proofErr w:type="spellEnd"/>
      <w:r w:rsidRPr="0094165D">
        <w:rPr>
          <w:rFonts w:ascii="Courier New" w:hAnsi="Courier New" w:cs="Courier New"/>
          <w:sz w:val="20"/>
          <w:szCs w:val="20"/>
        </w:rPr>
        <w:t xml:space="preserve"> *threshold);</w:t>
      </w:r>
    </w:p>
    <w:p w14:paraId="1CAB370F" w14:textId="27419D3C" w:rsidR="00A675C2" w:rsidRDefault="00A675C2" w:rsidP="008206CA">
      <w:r>
        <w:t>To enable page buffering, the user should</w:t>
      </w:r>
      <w:r w:rsidR="000C3C41">
        <w:t xml:space="preserve"> then</w:t>
      </w:r>
      <w:r>
        <w:t xml:space="preserve"> set the maximum page buffer size property on the file access property list using:</w:t>
      </w:r>
    </w:p>
    <w:p w14:paraId="6F6C0B25" w14:textId="45927528" w:rsidR="00A675C2" w:rsidRPr="0094165D" w:rsidRDefault="00A675C2" w:rsidP="008206CA">
      <w:pPr>
        <w:rPr>
          <w:rFonts w:ascii="Courier New" w:hAnsi="Courier New" w:cs="Courier New"/>
          <w:sz w:val="20"/>
          <w:szCs w:val="20"/>
        </w:rPr>
      </w:pPr>
      <w:proofErr w:type="spellStart"/>
      <w:proofErr w:type="gramStart"/>
      <w:r w:rsidRPr="0094165D">
        <w:rPr>
          <w:rFonts w:ascii="Courier New" w:hAnsi="Courier New" w:cs="Courier New"/>
          <w:sz w:val="20"/>
          <w:szCs w:val="20"/>
        </w:rPr>
        <w:t>herr</w:t>
      </w:r>
      <w:proofErr w:type="gramEnd"/>
      <w:r w:rsidRPr="0094165D">
        <w:rPr>
          <w:rFonts w:ascii="Courier New" w:hAnsi="Courier New" w:cs="Courier New"/>
          <w:sz w:val="20"/>
          <w:szCs w:val="20"/>
        </w:rPr>
        <w:t>_t</w:t>
      </w:r>
      <w:proofErr w:type="spellEnd"/>
      <w:r w:rsidRPr="0094165D">
        <w:rPr>
          <w:rFonts w:ascii="Courier New" w:hAnsi="Courier New" w:cs="Courier New"/>
          <w:sz w:val="20"/>
          <w:szCs w:val="20"/>
        </w:rPr>
        <w:t xml:space="preserve"> H5Pset_page_buffer_size(</w:t>
      </w:r>
      <w:proofErr w:type="spellStart"/>
      <w:r w:rsidRPr="0094165D">
        <w:rPr>
          <w:rFonts w:ascii="Courier New" w:hAnsi="Courier New" w:cs="Courier New"/>
          <w:sz w:val="20"/>
          <w:szCs w:val="20"/>
        </w:rPr>
        <w:t>hid_t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fapl_id</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size_t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buf_size</w:t>
      </w:r>
      <w:proofErr w:type="spellEnd"/>
      <w:r w:rsidR="006574EA">
        <w:rPr>
          <w:rFonts w:ascii="Courier New" w:hAnsi="Courier New" w:cs="Courier New"/>
          <w:sz w:val="20"/>
          <w:szCs w:val="20"/>
        </w:rPr>
        <w:t xml:space="preserve">, </w:t>
      </w:r>
      <w:r w:rsidR="006574EA" w:rsidRPr="006574EA">
        <w:rPr>
          <w:rFonts w:ascii="Courier New" w:hAnsi="Courier New" w:cs="Courier New"/>
          <w:sz w:val="20"/>
          <w:szCs w:val="20"/>
        </w:rPr>
        <w:t xml:space="preserve">unsigned </w:t>
      </w:r>
      <w:proofErr w:type="spellStart"/>
      <w:r w:rsidR="006574EA" w:rsidRPr="006574EA">
        <w:rPr>
          <w:rFonts w:ascii="Courier New" w:hAnsi="Courier New" w:cs="Courier New"/>
          <w:sz w:val="20"/>
          <w:szCs w:val="20"/>
        </w:rPr>
        <w:t>min_meta_per</w:t>
      </w:r>
      <w:proofErr w:type="spellEnd"/>
      <w:r w:rsidR="006574EA" w:rsidRPr="006574EA">
        <w:rPr>
          <w:rFonts w:ascii="Courier New" w:hAnsi="Courier New" w:cs="Courier New"/>
          <w:sz w:val="20"/>
          <w:szCs w:val="20"/>
        </w:rPr>
        <w:t xml:space="preserve">, unsigned </w:t>
      </w:r>
      <w:proofErr w:type="spellStart"/>
      <w:r w:rsidR="006574EA" w:rsidRPr="006574EA">
        <w:rPr>
          <w:rFonts w:ascii="Courier New" w:hAnsi="Courier New" w:cs="Courier New"/>
          <w:sz w:val="20"/>
          <w:szCs w:val="20"/>
        </w:rPr>
        <w:t>min_raw_per</w:t>
      </w:r>
      <w:proofErr w:type="spellEnd"/>
      <w:r w:rsidRPr="0094165D">
        <w:rPr>
          <w:rFonts w:ascii="Courier New" w:hAnsi="Courier New" w:cs="Courier New"/>
          <w:sz w:val="20"/>
          <w:szCs w:val="20"/>
        </w:rPr>
        <w:t>);</w:t>
      </w:r>
    </w:p>
    <w:p w14:paraId="71400919" w14:textId="5661CB75" w:rsidR="0094165D" w:rsidRPr="0094165D" w:rsidRDefault="0094165D" w:rsidP="003B3BD1">
      <w:pPr>
        <w:ind w:left="720"/>
        <w:rPr>
          <w:rFonts w:ascii="Courier New" w:hAnsi="Courier New" w:cs="Courier New"/>
          <w:sz w:val="20"/>
          <w:szCs w:val="20"/>
        </w:rPr>
        <w:pPrChange w:id="27" w:author="Quincey Koziol" w:date="2015-09-30T01:45:00Z">
          <w:pPr/>
        </w:pPrChange>
      </w:pPr>
      <w:proofErr w:type="spellStart"/>
      <w:r w:rsidRPr="0094165D">
        <w:rPr>
          <w:rFonts w:ascii="Courier New" w:hAnsi="Courier New" w:cs="Courier New"/>
          <w:sz w:val="20"/>
          <w:szCs w:val="20"/>
        </w:rPr>
        <w:t>fapl_id</w:t>
      </w:r>
      <w:proofErr w:type="spellEnd"/>
      <w:r w:rsidRPr="0094165D">
        <w:rPr>
          <w:rFonts w:ascii="Courier New" w:hAnsi="Courier New" w:cs="Courier New"/>
          <w:sz w:val="20"/>
          <w:szCs w:val="20"/>
        </w:rPr>
        <w:t>: the file access property list.</w:t>
      </w:r>
    </w:p>
    <w:p w14:paraId="7E51873B" w14:textId="1B9124E8" w:rsidR="0094165D" w:rsidRDefault="0094165D" w:rsidP="003B3BD1">
      <w:pPr>
        <w:ind w:left="720"/>
        <w:rPr>
          <w:rFonts w:ascii="Courier New" w:hAnsi="Courier New" w:cs="Courier New"/>
          <w:sz w:val="20"/>
          <w:szCs w:val="20"/>
        </w:rPr>
        <w:pPrChange w:id="28" w:author="Quincey Koziol" w:date="2015-09-30T01:45:00Z">
          <w:pPr/>
        </w:pPrChange>
      </w:pPr>
      <w:proofErr w:type="spellStart"/>
      <w:r w:rsidRPr="0094165D">
        <w:rPr>
          <w:rFonts w:ascii="Courier New" w:hAnsi="Courier New" w:cs="Courier New"/>
          <w:sz w:val="20"/>
          <w:szCs w:val="20"/>
        </w:rPr>
        <w:t>buf_size</w:t>
      </w:r>
      <w:proofErr w:type="spellEnd"/>
      <w:r w:rsidRPr="0094165D">
        <w:rPr>
          <w:rFonts w:ascii="Courier New" w:hAnsi="Courier New" w:cs="Courier New"/>
          <w:sz w:val="20"/>
          <w:szCs w:val="20"/>
        </w:rPr>
        <w:t>: maximum page buffer size.</w:t>
      </w:r>
    </w:p>
    <w:p w14:paraId="5201842B" w14:textId="6DF081E5" w:rsidR="006574EA" w:rsidRDefault="006574EA" w:rsidP="003B3BD1">
      <w:pPr>
        <w:ind w:left="720"/>
        <w:rPr>
          <w:rFonts w:ascii="Courier New" w:hAnsi="Courier New" w:cs="Courier New"/>
          <w:sz w:val="20"/>
          <w:szCs w:val="20"/>
        </w:rPr>
        <w:pPrChange w:id="29" w:author="Quincey Koziol" w:date="2015-09-30T01:45:00Z">
          <w:pPr/>
        </w:pPrChange>
      </w:pPr>
      <w:proofErr w:type="spellStart"/>
      <w:r w:rsidRPr="006574EA">
        <w:rPr>
          <w:rFonts w:ascii="Courier New" w:hAnsi="Courier New" w:cs="Courier New"/>
          <w:sz w:val="20"/>
          <w:szCs w:val="20"/>
        </w:rPr>
        <w:t>min_meta_per</w:t>
      </w:r>
      <w:proofErr w:type="spellEnd"/>
      <w:r>
        <w:rPr>
          <w:rFonts w:ascii="Courier New" w:hAnsi="Courier New" w:cs="Courier New"/>
          <w:sz w:val="20"/>
          <w:szCs w:val="20"/>
        </w:rPr>
        <w:t>: Minimum metadata percentage to keep in the page buffer before allowing pages containing metadata to be evicted (Default is 0).</w:t>
      </w:r>
    </w:p>
    <w:p w14:paraId="62181C46" w14:textId="115E5F6E" w:rsidR="006574EA" w:rsidRPr="006574EA" w:rsidRDefault="006574EA" w:rsidP="003B3BD1">
      <w:pPr>
        <w:ind w:left="720"/>
        <w:rPr>
          <w:rFonts w:ascii="Courier New" w:hAnsi="Courier New" w:cs="Courier New"/>
        </w:rPr>
        <w:pPrChange w:id="30" w:author="Quincey Koziol" w:date="2015-09-30T01:45:00Z">
          <w:pPr/>
        </w:pPrChange>
      </w:pPr>
      <w:proofErr w:type="spellStart"/>
      <w:r w:rsidRPr="006574EA">
        <w:rPr>
          <w:rFonts w:ascii="Courier New" w:hAnsi="Courier New" w:cs="Courier New"/>
          <w:sz w:val="20"/>
          <w:szCs w:val="20"/>
        </w:rPr>
        <w:t>min_raw_per</w:t>
      </w:r>
      <w:proofErr w:type="spellEnd"/>
      <w:r>
        <w:rPr>
          <w:rFonts w:ascii="Courier New" w:hAnsi="Courier New" w:cs="Courier New"/>
          <w:sz w:val="20"/>
          <w:szCs w:val="20"/>
        </w:rPr>
        <w:t>: Minimum raw data percentage to keep in the page buffer before allowing pages containing metadata to be evicted (Default is 0).</w:t>
      </w:r>
    </w:p>
    <w:p w14:paraId="1EF47C56" w14:textId="24194AD5" w:rsidR="00A675C2" w:rsidRDefault="00A675C2" w:rsidP="008206CA">
      <w:r>
        <w:t xml:space="preserve">The file access property list should then be used </w:t>
      </w:r>
      <w:r w:rsidR="000C3C41">
        <w:t xml:space="preserve">when </w:t>
      </w:r>
      <w:r>
        <w:t>creat</w:t>
      </w:r>
      <w:r w:rsidR="000C3C41">
        <w:t>ing</w:t>
      </w:r>
      <w:r>
        <w:t xml:space="preserve"> or open</w:t>
      </w:r>
      <w:r w:rsidR="000C3C41">
        <w:t>ing</w:t>
      </w:r>
      <w:r>
        <w:t xml:space="preserve"> the file. Note that if page buffering is set in the </w:t>
      </w:r>
      <w:r w:rsidR="005F6102">
        <w:t>FAPL</w:t>
      </w:r>
      <w:r>
        <w:t>, but paged allocation is not the allocation strategy</w:t>
      </w:r>
      <w:r w:rsidR="005F6102">
        <w:t xml:space="preserve"> in the FCPL</w:t>
      </w:r>
      <w:r>
        <w:t>, the file</w:t>
      </w:r>
      <w:r w:rsidR="005F6102">
        <w:t>’s</w:t>
      </w:r>
      <w:r>
        <w:t xml:space="preserve"> create or open call will fail. </w:t>
      </w:r>
      <w:r w:rsidR="005F6102">
        <w:t>Setting</w:t>
      </w:r>
      <w:r>
        <w:t xml:space="preserve"> the maximum page buffer size smaller than the paged allocation size</w:t>
      </w:r>
      <w:r w:rsidR="005F6102">
        <w:t xml:space="preserve"> will also cause the create/open call to fail</w:t>
      </w:r>
      <w:r>
        <w:t xml:space="preserve">. The maximum page buffer size should be a multiple of the paged allocation size, but if it’s not an exact multiple, </w:t>
      </w:r>
      <w:r w:rsidR="005F6102">
        <w:t xml:space="preserve">the library will </w:t>
      </w:r>
      <w:r>
        <w:t xml:space="preserve">round down to </w:t>
      </w:r>
      <w:r w:rsidR="005F6102">
        <w:t>the next lower</w:t>
      </w:r>
      <w:r>
        <w:t xml:space="preserve"> exact multiple. </w:t>
      </w:r>
      <w:r w:rsidR="0094165D">
        <w:t>However if the page buffer size is set to a value lower than that of the paged allocation size, the file create or open routine will fail, since it won’t be the user’s intention to set a page buffer and have the library round it down to zero, meaning there will be no page buffering done at all.</w:t>
      </w:r>
    </w:p>
    <w:p w14:paraId="12A9C3C0" w14:textId="77777777" w:rsidR="0094165D" w:rsidRDefault="0094165D" w:rsidP="0094165D">
      <w:pPr>
        <w:rPr>
          <w:rFonts w:ascii="Courier New" w:hAnsi="Courier New" w:cs="Courier New"/>
          <w:sz w:val="20"/>
          <w:szCs w:val="20"/>
        </w:rPr>
      </w:pPr>
      <w:r>
        <w:t>The corresponding “get” routine retrieves the page buffer size from the file access property list:</w:t>
      </w:r>
    </w:p>
    <w:p w14:paraId="67646CAB" w14:textId="6ACE06E2" w:rsidR="0094165D" w:rsidRPr="008206CA" w:rsidRDefault="0094165D" w:rsidP="0094165D">
      <w:proofErr w:type="spellStart"/>
      <w:proofErr w:type="gramStart"/>
      <w:r w:rsidRPr="0094165D">
        <w:rPr>
          <w:rFonts w:ascii="Courier New" w:hAnsi="Courier New" w:cs="Courier New"/>
          <w:sz w:val="20"/>
          <w:szCs w:val="20"/>
        </w:rPr>
        <w:t>herr</w:t>
      </w:r>
      <w:proofErr w:type="gramEnd"/>
      <w:r w:rsidRPr="0094165D">
        <w:rPr>
          <w:rFonts w:ascii="Courier New" w:hAnsi="Courier New" w:cs="Courier New"/>
          <w:sz w:val="20"/>
          <w:szCs w:val="20"/>
        </w:rPr>
        <w:t>_t</w:t>
      </w:r>
      <w:proofErr w:type="spellEnd"/>
      <w:r w:rsidRPr="0094165D">
        <w:rPr>
          <w:rFonts w:ascii="Courier New" w:hAnsi="Courier New" w:cs="Courier New"/>
          <w:sz w:val="20"/>
          <w:szCs w:val="20"/>
        </w:rPr>
        <w:t xml:space="preserve"> H5Pget_page_buffer_size(</w:t>
      </w:r>
      <w:proofErr w:type="spellStart"/>
      <w:r w:rsidRPr="0094165D">
        <w:rPr>
          <w:rFonts w:ascii="Courier New" w:hAnsi="Courier New" w:cs="Courier New"/>
          <w:sz w:val="20"/>
          <w:szCs w:val="20"/>
        </w:rPr>
        <w:t>hid_t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fapl_id</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size_t</w:t>
      </w:r>
      <w:proofErr w:type="spellEnd"/>
      <w:r w:rsidRPr="0094165D">
        <w:rPr>
          <w:rFonts w:ascii="Courier New" w:hAnsi="Courier New" w:cs="Courier New"/>
          <w:sz w:val="20"/>
          <w:szCs w:val="20"/>
        </w:rPr>
        <w:t xml:space="preserve"> *</w:t>
      </w:r>
      <w:proofErr w:type="spellStart"/>
      <w:r w:rsidRPr="0094165D">
        <w:rPr>
          <w:rFonts w:ascii="Courier New" w:hAnsi="Courier New" w:cs="Courier New"/>
          <w:sz w:val="20"/>
          <w:szCs w:val="20"/>
        </w:rPr>
        <w:t>buf_size</w:t>
      </w:r>
      <w:proofErr w:type="spellEnd"/>
      <w:r w:rsidR="006574EA" w:rsidRPr="006574EA">
        <w:rPr>
          <w:rFonts w:ascii="Courier New" w:hAnsi="Courier New" w:cs="Courier New"/>
          <w:sz w:val="20"/>
          <w:szCs w:val="20"/>
        </w:rPr>
        <w:t>, unsigned *</w:t>
      </w:r>
      <w:proofErr w:type="spellStart"/>
      <w:r w:rsidR="006574EA" w:rsidRPr="006574EA">
        <w:rPr>
          <w:rFonts w:ascii="Courier New" w:hAnsi="Courier New" w:cs="Courier New"/>
          <w:sz w:val="20"/>
          <w:szCs w:val="20"/>
        </w:rPr>
        <w:t>min_meta_per</w:t>
      </w:r>
      <w:proofErr w:type="spellEnd"/>
      <w:r w:rsidR="006574EA" w:rsidRPr="006574EA">
        <w:rPr>
          <w:rFonts w:ascii="Courier New" w:hAnsi="Courier New" w:cs="Courier New"/>
          <w:sz w:val="20"/>
          <w:szCs w:val="20"/>
        </w:rPr>
        <w:t>, unsigned *</w:t>
      </w:r>
      <w:proofErr w:type="spellStart"/>
      <w:r w:rsidR="006574EA" w:rsidRPr="006574EA">
        <w:rPr>
          <w:rFonts w:ascii="Courier New" w:hAnsi="Courier New" w:cs="Courier New"/>
          <w:sz w:val="20"/>
          <w:szCs w:val="20"/>
        </w:rPr>
        <w:t>min_raw_per</w:t>
      </w:r>
      <w:proofErr w:type="spellEnd"/>
      <w:r w:rsidRPr="0094165D">
        <w:rPr>
          <w:rFonts w:ascii="Courier New" w:hAnsi="Courier New" w:cs="Courier New"/>
          <w:sz w:val="20"/>
          <w:szCs w:val="20"/>
        </w:rPr>
        <w:t>);</w:t>
      </w:r>
    </w:p>
    <w:p w14:paraId="2452A651" w14:textId="77777777" w:rsidR="0050070A" w:rsidRDefault="0050070A" w:rsidP="00F52DB0">
      <w:pPr>
        <w:pStyle w:val="Heading1"/>
      </w:pPr>
      <w:r>
        <w:t>Implementation and Technical Details</w:t>
      </w:r>
    </w:p>
    <w:p w14:paraId="11C33850" w14:textId="7720B43D" w:rsidR="0050070A" w:rsidRDefault="0050070A" w:rsidP="0050070A">
      <w:r>
        <w:t xml:space="preserve">The page buffer will be a new layer </w:t>
      </w:r>
      <w:ins w:id="31" w:author="Quincey Koziol" w:date="2015-09-30T01:47:00Z">
        <w:r w:rsidR="00B71C11">
          <w:t>with</w:t>
        </w:r>
      </w:ins>
      <w:r w:rsidR="00BC22F8">
        <w:t xml:space="preserve">in the HDF5 library </w:t>
      </w:r>
      <w:r>
        <w:t xml:space="preserve">that sits </w:t>
      </w:r>
      <w:r w:rsidR="00BC22F8">
        <w:t>just above</w:t>
      </w:r>
      <w:r>
        <w:t xml:space="preserve"> the VFD layer. This will capture all I/O calls that are issued in the library</w:t>
      </w:r>
      <w:r w:rsidR="00BC22F8">
        <w:t>,</w:t>
      </w:r>
      <w:r>
        <w:t xml:space="preserve"> with information on: </w:t>
      </w:r>
    </w:p>
    <w:p w14:paraId="09540219" w14:textId="0C9886B9" w:rsidR="0050070A" w:rsidRDefault="00BC22F8" w:rsidP="0050070A">
      <w:pPr>
        <w:pStyle w:val="ListParagraph"/>
        <w:numPr>
          <w:ilvl w:val="0"/>
          <w:numId w:val="33"/>
        </w:numPr>
      </w:pPr>
      <w:r>
        <w:t xml:space="preserve">The </w:t>
      </w:r>
      <w:r w:rsidR="0050070A">
        <w:t>type of the operations (read or write)</w:t>
      </w:r>
    </w:p>
    <w:p w14:paraId="76E132EC" w14:textId="74E336D5" w:rsidR="0050070A" w:rsidRDefault="00BC22F8" w:rsidP="0050070A">
      <w:pPr>
        <w:pStyle w:val="ListParagraph"/>
        <w:numPr>
          <w:ilvl w:val="0"/>
          <w:numId w:val="33"/>
        </w:numPr>
      </w:pPr>
      <w:r>
        <w:t xml:space="preserve">The </w:t>
      </w:r>
      <w:r w:rsidR="0050070A">
        <w:t>type of HDF5 data being accessed (</w:t>
      </w:r>
      <w:r>
        <w:t>r</w:t>
      </w:r>
      <w:r w:rsidR="0050070A">
        <w:t>aw data or metadata)</w:t>
      </w:r>
    </w:p>
    <w:p w14:paraId="386B90A1" w14:textId="7515853D" w:rsidR="0050070A" w:rsidRDefault="00BC22F8" w:rsidP="0050070A">
      <w:pPr>
        <w:pStyle w:val="ListParagraph"/>
        <w:numPr>
          <w:ilvl w:val="0"/>
          <w:numId w:val="33"/>
        </w:numPr>
      </w:pPr>
      <w:r>
        <w:t xml:space="preserve">The </w:t>
      </w:r>
      <w:r w:rsidR="0050070A">
        <w:t xml:space="preserve">address </w:t>
      </w:r>
      <w:r>
        <w:t xml:space="preserve">of the I/O request </w:t>
      </w:r>
      <w:r w:rsidR="0050070A">
        <w:t>in the file</w:t>
      </w:r>
    </w:p>
    <w:p w14:paraId="119844F0" w14:textId="43F3CC3B" w:rsidR="0050070A" w:rsidRDefault="00BC22F8" w:rsidP="0050070A">
      <w:pPr>
        <w:pStyle w:val="ListParagraph"/>
        <w:numPr>
          <w:ilvl w:val="0"/>
          <w:numId w:val="33"/>
        </w:numPr>
      </w:pPr>
      <w:r>
        <w:t xml:space="preserve">The </w:t>
      </w:r>
      <w:r w:rsidR="0050070A">
        <w:t>size of the I/O request</w:t>
      </w:r>
    </w:p>
    <w:p w14:paraId="19995380" w14:textId="3476FCED" w:rsidR="0050070A" w:rsidRDefault="00BC22F8" w:rsidP="0050070A">
      <w:pPr>
        <w:pStyle w:val="ListParagraph"/>
        <w:numPr>
          <w:ilvl w:val="0"/>
          <w:numId w:val="33"/>
        </w:numPr>
      </w:pPr>
      <w:r>
        <w:t xml:space="preserve">The </w:t>
      </w:r>
      <w:r w:rsidR="0050070A">
        <w:t>buffer for the data to be written from or read into.</w:t>
      </w:r>
    </w:p>
    <w:p w14:paraId="2A2524B3" w14:textId="69E1CE06" w:rsidR="0050070A" w:rsidRDefault="00DF6F53" w:rsidP="0050070A">
      <w:r>
        <w:lastRenderedPageBreak/>
        <w:t>Th</w:t>
      </w:r>
      <w:r w:rsidR="00603091">
        <w:t>is</w:t>
      </w:r>
      <w:r>
        <w:t xml:space="preserve"> new layer (with</w:t>
      </w:r>
      <w:r w:rsidR="00603091">
        <w:t xml:space="preserve"> routines</w:t>
      </w:r>
      <w:r>
        <w:t xml:space="preserve"> prefix</w:t>
      </w:r>
      <w:r w:rsidR="00603091">
        <w:t>ed by</w:t>
      </w:r>
      <w:r>
        <w:t xml:space="preserve"> </w:t>
      </w:r>
      <w:r w:rsidR="00603091">
        <w:t>‘</w:t>
      </w:r>
      <w:r>
        <w:t>H5PB</w:t>
      </w:r>
      <w:r w:rsidR="00603091">
        <w:t>’</w:t>
      </w:r>
      <w:r>
        <w:t xml:space="preserve">) will allow creating </w:t>
      </w:r>
      <w:r w:rsidR="00D17C6A">
        <w:t xml:space="preserve">a </w:t>
      </w:r>
      <w:r w:rsidR="00603091">
        <w:t>p</w:t>
      </w:r>
      <w:r>
        <w:t xml:space="preserve">age </w:t>
      </w:r>
      <w:r w:rsidR="00603091">
        <w:t>b</w:t>
      </w:r>
      <w:r>
        <w:t>uffer cache</w:t>
      </w:r>
      <w:r w:rsidR="00603091">
        <w:t xml:space="preserve"> for the file.</w:t>
      </w:r>
      <w:r>
        <w:t xml:space="preserve"> </w:t>
      </w:r>
      <w:r w:rsidR="00603091">
        <w:t xml:space="preserve">The page buffer for a file </w:t>
      </w:r>
      <w:r>
        <w:t>contain</w:t>
      </w:r>
      <w:r w:rsidR="00603091">
        <w:t>s</w:t>
      </w:r>
      <w:r>
        <w:t xml:space="preserve"> information about maximum</w:t>
      </w:r>
      <w:r w:rsidR="00603091">
        <w:t xml:space="preserve"> buffer</w:t>
      </w:r>
      <w:r>
        <w:t xml:space="preserve"> size, the skip list containing all the </w:t>
      </w:r>
      <w:r w:rsidR="00603091">
        <w:t xml:space="preserve">buffered </w:t>
      </w:r>
      <w:r>
        <w:t xml:space="preserve">pages, the LRU list for </w:t>
      </w:r>
      <w:r w:rsidR="00603091">
        <w:t xml:space="preserve">tracking which </w:t>
      </w:r>
      <w:r>
        <w:t xml:space="preserve">pages </w:t>
      </w:r>
      <w:r w:rsidR="00603091">
        <w:t>to</w:t>
      </w:r>
      <w:r>
        <w:t xml:space="preserve"> evict, etc</w:t>
      </w:r>
      <w:r w:rsidR="00603091">
        <w:t>.</w:t>
      </w:r>
    </w:p>
    <w:p w14:paraId="6DFDC0A4" w14:textId="6EBB99F3" w:rsidR="00D17C6A" w:rsidRDefault="00D17C6A" w:rsidP="0050070A">
      <w:r>
        <w:t xml:space="preserve">When creating a new file, assuming paged file space allocation and page buffering are </w:t>
      </w:r>
      <w:r w:rsidR="005D7F94">
        <w:t xml:space="preserve">both </w:t>
      </w:r>
      <w:r>
        <w:t xml:space="preserve">enabled, the page buffer cache will </w:t>
      </w:r>
      <w:r w:rsidR="005D7F94">
        <w:t xml:space="preserve">initially </w:t>
      </w:r>
      <w:r>
        <w:t>be created with no pages. Similarly</w:t>
      </w:r>
      <w:r w:rsidR="005D7F94">
        <w:t>,</w:t>
      </w:r>
      <w:r>
        <w:t xml:space="preserve"> </w:t>
      </w:r>
      <w:r w:rsidR="004A2881">
        <w:t xml:space="preserve">if page buffering is requested </w:t>
      </w:r>
      <w:r>
        <w:t>when opening an existing file</w:t>
      </w:r>
      <w:r w:rsidR="005D7F94">
        <w:t xml:space="preserve">, </w:t>
      </w:r>
      <w:r>
        <w:t>a new page buffer cache is instantiated with no pages; however before doing that, the file</w:t>
      </w:r>
      <w:r w:rsidR="004A2881">
        <w:t>’s</w:t>
      </w:r>
      <w:r>
        <w:t xml:space="preserve"> superblock </w:t>
      </w:r>
      <w:r w:rsidR="004A2881">
        <w:t>must</w:t>
      </w:r>
      <w:r>
        <w:t xml:space="preserve"> be read to retrieve </w:t>
      </w:r>
      <w:r w:rsidR="004A2881">
        <w:t xml:space="preserve">configuration </w:t>
      </w:r>
      <w:r>
        <w:t>information about the file, with the paged allocation size being one of them. This is the only I/O</w:t>
      </w:r>
      <w:r w:rsidR="004A2881">
        <w:t xml:space="preserve"> operation</w:t>
      </w:r>
      <w:r>
        <w:t xml:space="preserve"> that will occur outside of the page buffering scheme, since the page buffer can’t be set up before the file superblock is retrieved from an existing HDF5 file.</w:t>
      </w:r>
    </w:p>
    <w:p w14:paraId="453B1880" w14:textId="12BDD205" w:rsidR="00380D2B" w:rsidRPr="00A44BC6" w:rsidRDefault="00380D2B" w:rsidP="00380D2B">
      <w:pPr>
        <w:pStyle w:val="Heading2"/>
      </w:pPr>
      <w:r>
        <w:t>Page Buffer Operation</w:t>
      </w:r>
    </w:p>
    <w:p w14:paraId="3AD436B5" w14:textId="4AA95CA8" w:rsidR="00D17C6A" w:rsidRDefault="00D17C6A" w:rsidP="0050070A">
      <w:r>
        <w:t>When an I/O is generated, whether through a</w:t>
      </w:r>
      <w:r w:rsidR="004A2881">
        <w:t>n application</w:t>
      </w:r>
      <w:r>
        <w:t xml:space="preserve"> raw data access or a metadata access requested from</w:t>
      </w:r>
      <w:bookmarkStart w:id="32" w:name="_GoBack"/>
      <w:bookmarkEnd w:id="32"/>
      <w:r>
        <w:t xml:space="preserve"> the metadata cache, the request goes through the page buffer layer. If the I/O request is equal or larger than </w:t>
      </w:r>
      <w:r w:rsidR="006C6278">
        <w:t xml:space="preserve">the file’s </w:t>
      </w:r>
      <w:r>
        <w:t>page size, the page buffer will call directly into the VFD layer</w:t>
      </w:r>
      <w:r w:rsidR="006C6278">
        <w:rPr>
          <w:rStyle w:val="FootnoteReference"/>
        </w:rPr>
        <w:footnoteReference w:id="2"/>
      </w:r>
      <w:r>
        <w:t>.</w:t>
      </w:r>
      <w:r w:rsidR="00210659">
        <w:t xml:space="preserve"> </w:t>
      </w:r>
      <w:r>
        <w:t xml:space="preserve">If </w:t>
      </w:r>
      <w:r w:rsidR="00210659">
        <w:t xml:space="preserve">the access size is </w:t>
      </w:r>
      <w:r w:rsidR="00713990">
        <w:t>smaller</w:t>
      </w:r>
      <w:r w:rsidR="006C6278">
        <w:t xml:space="preserve"> than a page</w:t>
      </w:r>
      <w:r w:rsidR="00713990">
        <w:t>, then the page buffer takes on the responsibility for satisfying that request.</w:t>
      </w:r>
    </w:p>
    <w:p w14:paraId="13FDDA68" w14:textId="77777777" w:rsidR="00380D2B" w:rsidRDefault="00380D2B" w:rsidP="00380D2B">
      <w:pPr>
        <w:pStyle w:val="Heading3"/>
      </w:pPr>
      <w:r>
        <w:t>Metadata</w:t>
      </w:r>
    </w:p>
    <w:p w14:paraId="7A43A394" w14:textId="5E548227" w:rsidR="00713990" w:rsidRDefault="00713990" w:rsidP="0050070A">
      <w:r>
        <w:t xml:space="preserve">On a </w:t>
      </w:r>
      <w:r w:rsidR="006C6278">
        <w:t xml:space="preserve">metadata </w:t>
      </w:r>
      <w:r>
        <w:t>read the following happens</w:t>
      </w:r>
      <w:r w:rsidR="006C6278">
        <w:t xml:space="preserve"> in the page buffer</w:t>
      </w:r>
      <w:r>
        <w:t>:</w:t>
      </w:r>
    </w:p>
    <w:p w14:paraId="0FE75F34" w14:textId="2E6EC2A9" w:rsidR="00713990" w:rsidRDefault="002B1C67" w:rsidP="00713990">
      <w:pPr>
        <w:pStyle w:val="ListParagraph"/>
        <w:numPr>
          <w:ilvl w:val="0"/>
          <w:numId w:val="34"/>
        </w:numPr>
      </w:pPr>
      <w:r>
        <w:t>C</w:t>
      </w:r>
      <w:r w:rsidR="00713990">
        <w:t xml:space="preserve">alculate the </w:t>
      </w:r>
      <w:r w:rsidR="006C6278">
        <w:t xml:space="preserve">address of the </w:t>
      </w:r>
      <w:r w:rsidR="00713990">
        <w:t xml:space="preserve">page </w:t>
      </w:r>
      <w:r w:rsidR="006C6278">
        <w:t>that will contain the request,</w:t>
      </w:r>
      <w:r w:rsidR="00713990">
        <w:t xml:space="preserve"> using the address of the I/O request and the </w:t>
      </w:r>
      <w:r w:rsidR="006C6278">
        <w:t xml:space="preserve">file’s </w:t>
      </w:r>
      <w:r w:rsidR="00713990">
        <w:t>page size.</w:t>
      </w:r>
    </w:p>
    <w:p w14:paraId="3A3BF9E0" w14:textId="6A2E9B65" w:rsidR="00713990" w:rsidRDefault="002B1C67" w:rsidP="00713990">
      <w:pPr>
        <w:pStyle w:val="ListParagraph"/>
        <w:numPr>
          <w:ilvl w:val="0"/>
          <w:numId w:val="34"/>
        </w:numPr>
      </w:pPr>
      <w:r>
        <w:t>S</w:t>
      </w:r>
      <w:r w:rsidR="00713990">
        <w:t>earch the skip list of pages to determine if the page required is in the PB cache.</w:t>
      </w:r>
    </w:p>
    <w:p w14:paraId="29EDD1C1" w14:textId="23EF0E62" w:rsidR="00713990" w:rsidRDefault="00713990" w:rsidP="00713990">
      <w:pPr>
        <w:pStyle w:val="ListParagraph"/>
        <w:numPr>
          <w:ilvl w:val="0"/>
          <w:numId w:val="34"/>
        </w:numPr>
      </w:pPr>
      <w:r>
        <w:t>If it is</w:t>
      </w:r>
      <w:r w:rsidR="002B1C67">
        <w:t>,</w:t>
      </w:r>
      <w:r>
        <w:t xml:space="preserve"> copy the data from the page into the </w:t>
      </w:r>
      <w:r w:rsidR="00F50527">
        <w:t xml:space="preserve">request’s </w:t>
      </w:r>
      <w:r>
        <w:t>buffer</w:t>
      </w:r>
      <w:r w:rsidR="00F50527">
        <w:t>,</w:t>
      </w:r>
      <w:r>
        <w:t xml:space="preserve"> move the page to the top of the LRU</w:t>
      </w:r>
      <w:r w:rsidR="00F50527">
        <w:t>,</w:t>
      </w:r>
      <w:r>
        <w:t xml:space="preserve"> </w:t>
      </w:r>
      <w:r w:rsidR="00F50527">
        <w:t xml:space="preserve">then </w:t>
      </w:r>
      <w:r>
        <w:t>return.</w:t>
      </w:r>
    </w:p>
    <w:p w14:paraId="2394A89D" w14:textId="25078C69" w:rsidR="00713990" w:rsidRDefault="00713990" w:rsidP="00713990">
      <w:pPr>
        <w:pStyle w:val="ListParagraph"/>
        <w:numPr>
          <w:ilvl w:val="0"/>
          <w:numId w:val="34"/>
        </w:numPr>
      </w:pPr>
      <w:r>
        <w:t xml:space="preserve">If </w:t>
      </w:r>
      <w:r w:rsidR="00F50527">
        <w:t>the page is not in the PB cache</w:t>
      </w:r>
      <w:r>
        <w:t xml:space="preserve">, determine if we have space for a new page. If </w:t>
      </w:r>
      <w:r w:rsidR="002B1C67">
        <w:t xml:space="preserve">we do, </w:t>
      </w:r>
      <w:r>
        <w:t>skip to step 6.</w:t>
      </w:r>
    </w:p>
    <w:p w14:paraId="19155E2A" w14:textId="4E58BA99" w:rsidR="00713990" w:rsidRDefault="00713990" w:rsidP="00713990">
      <w:pPr>
        <w:pStyle w:val="ListParagraph"/>
        <w:numPr>
          <w:ilvl w:val="0"/>
          <w:numId w:val="34"/>
        </w:numPr>
      </w:pPr>
      <w:r>
        <w:t xml:space="preserve">If there is no space </w:t>
      </w:r>
      <w:r w:rsidR="002B1C67">
        <w:t>in the PB</w:t>
      </w:r>
      <w:r w:rsidR="00F50527">
        <w:t xml:space="preserve"> cache for another page</w:t>
      </w:r>
      <w:r w:rsidR="002B1C67">
        <w:t xml:space="preserve">, </w:t>
      </w:r>
      <w:r>
        <w:t xml:space="preserve">evict </w:t>
      </w:r>
      <w:r w:rsidR="0008268E">
        <w:t xml:space="preserve">one </w:t>
      </w:r>
      <w:r w:rsidR="00F50527">
        <w:t>(</w:t>
      </w:r>
      <w:r>
        <w:t>or more</w:t>
      </w:r>
      <w:r w:rsidR="00F50527">
        <w:t>) “cold”</w:t>
      </w:r>
      <w:r>
        <w:t xml:space="preserve"> pages from the bottom of the LRU to make space</w:t>
      </w:r>
      <w:r w:rsidR="0008268E">
        <w:t>,</w:t>
      </w:r>
      <w:r>
        <w:t xml:space="preserve"> by writing them </w:t>
      </w:r>
      <w:r w:rsidR="00F50527">
        <w:t xml:space="preserve">to the file </w:t>
      </w:r>
      <w:r>
        <w:t>if they are dirty</w:t>
      </w:r>
      <w:r w:rsidR="00F50527">
        <w:t>,</w:t>
      </w:r>
      <w:r>
        <w:t xml:space="preserve"> or just discarding them if they are clean. A dirty page can </w:t>
      </w:r>
      <w:r w:rsidR="00F50527">
        <w:t xml:space="preserve">also </w:t>
      </w:r>
      <w:r>
        <w:t>be discarded</w:t>
      </w:r>
      <w:r w:rsidR="00F50527">
        <w:t xml:space="preserve"> instead of written</w:t>
      </w:r>
      <w:r>
        <w:t xml:space="preserve"> if it falls beyond the EOA (End of Allocation) address</w:t>
      </w:r>
      <w:r w:rsidR="0008268E">
        <w:t xml:space="preserve"> for the file</w:t>
      </w:r>
      <w:r>
        <w:t xml:space="preserve"> since it means that this </w:t>
      </w:r>
      <w:r w:rsidR="0008268E">
        <w:t xml:space="preserve">page of </w:t>
      </w:r>
      <w:r>
        <w:t xml:space="preserve">data has been deleted from the file. </w:t>
      </w:r>
      <w:r w:rsidR="003F015A">
        <w:t xml:space="preserve"> Note that before just evicting the coldest entry in the LRU, we check the minimum metadata and raw data settings to make sure we keep within the minimum limits that the user sets. </w:t>
      </w:r>
    </w:p>
    <w:p w14:paraId="63CA1D8A" w14:textId="78D92A74" w:rsidR="00713990" w:rsidRDefault="002B1C67" w:rsidP="00713990">
      <w:pPr>
        <w:pStyle w:val="ListParagraph"/>
        <w:numPr>
          <w:ilvl w:val="0"/>
          <w:numId w:val="34"/>
        </w:numPr>
      </w:pPr>
      <w:r>
        <w:t>R</w:t>
      </w:r>
      <w:r w:rsidR="00713990">
        <w:t xml:space="preserve">ead the </w:t>
      </w:r>
      <w:r w:rsidR="00F50527">
        <w:t xml:space="preserve">new </w:t>
      </w:r>
      <w:r w:rsidR="00713990">
        <w:t xml:space="preserve">page from </w:t>
      </w:r>
      <w:proofErr w:type="gramStart"/>
      <w:r w:rsidR="00713990">
        <w:t>disk</w:t>
      </w:r>
      <w:r w:rsidR="00F50527">
        <w:t>,</w:t>
      </w:r>
      <w:proofErr w:type="gramEnd"/>
      <w:r w:rsidR="00713990">
        <w:t xml:space="preserve"> insert it into the skip list</w:t>
      </w:r>
      <w:r w:rsidR="00F50527">
        <w:t>,</w:t>
      </w:r>
      <w:r w:rsidR="00713990">
        <w:t xml:space="preserve"> and to the top of the LRU list.</w:t>
      </w:r>
    </w:p>
    <w:p w14:paraId="5BDC1E62" w14:textId="03FCF81A" w:rsidR="00713990" w:rsidRDefault="002B1C67" w:rsidP="00713990">
      <w:pPr>
        <w:pStyle w:val="ListParagraph"/>
        <w:numPr>
          <w:ilvl w:val="0"/>
          <w:numId w:val="34"/>
        </w:numPr>
      </w:pPr>
      <w:r>
        <w:t>C</w:t>
      </w:r>
      <w:r w:rsidR="00713990">
        <w:t xml:space="preserve">opy the data </w:t>
      </w:r>
      <w:r w:rsidR="0008268E">
        <w:t xml:space="preserve">from the new page </w:t>
      </w:r>
      <w:r w:rsidR="00713990">
        <w:t xml:space="preserve">into the </w:t>
      </w:r>
      <w:r w:rsidR="00F50527">
        <w:t xml:space="preserve">request’s </w:t>
      </w:r>
      <w:r w:rsidR="00713990">
        <w:t>buffer and return.</w:t>
      </w:r>
    </w:p>
    <w:p w14:paraId="26867AFB" w14:textId="77777777" w:rsidR="00713990" w:rsidRDefault="00713990" w:rsidP="00713990">
      <w:r>
        <w:t xml:space="preserve">On a write </w:t>
      </w:r>
      <w:r w:rsidR="00210659">
        <w:t xml:space="preserve">for metadata </w:t>
      </w:r>
      <w:r>
        <w:t>the following happens:</w:t>
      </w:r>
    </w:p>
    <w:p w14:paraId="1028BFCF" w14:textId="1AC6B20C" w:rsidR="00713990" w:rsidRDefault="002B1C67" w:rsidP="00713990">
      <w:pPr>
        <w:pStyle w:val="ListParagraph"/>
        <w:numPr>
          <w:ilvl w:val="0"/>
          <w:numId w:val="35"/>
        </w:numPr>
      </w:pPr>
      <w:r>
        <w:lastRenderedPageBreak/>
        <w:t>C</w:t>
      </w:r>
      <w:r w:rsidR="00713990">
        <w:t>alculate the</w:t>
      </w:r>
      <w:r w:rsidR="00F50527">
        <w:t xml:space="preserve"> address of the</w:t>
      </w:r>
      <w:r w:rsidR="00713990">
        <w:t xml:space="preserve"> page </w:t>
      </w:r>
      <w:r w:rsidR="00F50527">
        <w:t xml:space="preserve">that will contain the request, </w:t>
      </w:r>
      <w:r w:rsidR="00713990">
        <w:t xml:space="preserve">using the address of the I/O request and the </w:t>
      </w:r>
      <w:r w:rsidR="00F50527">
        <w:t xml:space="preserve">file’s </w:t>
      </w:r>
      <w:r w:rsidR="00713990">
        <w:t>page size.</w:t>
      </w:r>
    </w:p>
    <w:p w14:paraId="06532CC3" w14:textId="53A93D77" w:rsidR="00713990" w:rsidRDefault="002B1C67" w:rsidP="00713990">
      <w:pPr>
        <w:pStyle w:val="ListParagraph"/>
        <w:numPr>
          <w:ilvl w:val="0"/>
          <w:numId w:val="35"/>
        </w:numPr>
      </w:pPr>
      <w:r>
        <w:t>S</w:t>
      </w:r>
      <w:r w:rsidR="00713990">
        <w:t>earch the skip list of pages to determine if the page required is in the PB cache.</w:t>
      </w:r>
    </w:p>
    <w:p w14:paraId="3FE8F009" w14:textId="7BA0FB15" w:rsidR="00713990" w:rsidRDefault="00713990" w:rsidP="00713990">
      <w:pPr>
        <w:pStyle w:val="ListParagraph"/>
        <w:numPr>
          <w:ilvl w:val="0"/>
          <w:numId w:val="35"/>
        </w:numPr>
      </w:pPr>
      <w:r>
        <w:t>If it is</w:t>
      </w:r>
      <w:r w:rsidR="002B1C67">
        <w:t xml:space="preserve">, </w:t>
      </w:r>
      <w:r>
        <w:t xml:space="preserve">copy the data from the </w:t>
      </w:r>
      <w:r w:rsidR="00F50527">
        <w:t xml:space="preserve">request’s </w:t>
      </w:r>
      <w:r>
        <w:t>buffer into the page</w:t>
      </w:r>
      <w:r w:rsidR="00F50527">
        <w:t>,</w:t>
      </w:r>
      <w:r>
        <w:t xml:space="preserve"> move the page to the top of the LRU</w:t>
      </w:r>
      <w:r w:rsidR="00F50527">
        <w:t>,</w:t>
      </w:r>
      <w:r>
        <w:t xml:space="preserve"> </w:t>
      </w:r>
      <w:r w:rsidR="00F50527">
        <w:t xml:space="preserve">then </w:t>
      </w:r>
      <w:r>
        <w:t>return.</w:t>
      </w:r>
    </w:p>
    <w:p w14:paraId="3EFA5C36" w14:textId="45353788" w:rsidR="002B1C67" w:rsidRDefault="009F6DA0" w:rsidP="002B1C67">
      <w:pPr>
        <w:pStyle w:val="ListParagraph"/>
        <w:numPr>
          <w:ilvl w:val="0"/>
          <w:numId w:val="35"/>
        </w:numPr>
      </w:pPr>
      <w:r>
        <w:t>If the page is not in the PB cache, d</w:t>
      </w:r>
      <w:r w:rsidR="002B1C67">
        <w:t>etermine if we have space for a new</w:t>
      </w:r>
      <w:r w:rsidR="008506F7">
        <w:t xml:space="preserve"> page. If we do, skip to step 6.</w:t>
      </w:r>
    </w:p>
    <w:p w14:paraId="25B05212" w14:textId="3F1A8DC8" w:rsidR="002B1C67" w:rsidRDefault="002B1C67" w:rsidP="002B1C67">
      <w:pPr>
        <w:pStyle w:val="ListParagraph"/>
        <w:numPr>
          <w:ilvl w:val="0"/>
          <w:numId w:val="35"/>
        </w:numPr>
      </w:pPr>
      <w:r>
        <w:t xml:space="preserve">If there is no space in the PB </w:t>
      </w:r>
      <w:r w:rsidR="0008268E">
        <w:t>cache for another page</w:t>
      </w:r>
      <w:r>
        <w:t xml:space="preserve">, evict </w:t>
      </w:r>
      <w:r w:rsidR="0008268E">
        <w:t>one</w:t>
      </w:r>
      <w:r>
        <w:t xml:space="preserve"> </w:t>
      </w:r>
      <w:r w:rsidR="0008268E">
        <w:t>(</w:t>
      </w:r>
      <w:r>
        <w:t>or more</w:t>
      </w:r>
      <w:r w:rsidR="0008268E">
        <w:t>)</w:t>
      </w:r>
      <w:r>
        <w:t xml:space="preserve"> </w:t>
      </w:r>
      <w:r w:rsidR="0008268E">
        <w:t xml:space="preserve">“cold” </w:t>
      </w:r>
      <w:r>
        <w:t>pages from the bottom of the LRU to make space</w:t>
      </w:r>
      <w:r w:rsidR="0008268E">
        <w:t>,</w:t>
      </w:r>
      <w:r>
        <w:t xml:space="preserve"> by writing them</w:t>
      </w:r>
      <w:r w:rsidR="0008268E">
        <w:t xml:space="preserve"> to the file</w:t>
      </w:r>
      <w:r>
        <w:t xml:space="preserve"> if they are dirty</w:t>
      </w:r>
      <w:r w:rsidR="0008268E">
        <w:t>,</w:t>
      </w:r>
      <w:r>
        <w:t xml:space="preserve"> or just discarding them if they are clean. A dirty page can be</w:t>
      </w:r>
      <w:r w:rsidR="0008268E">
        <w:t xml:space="preserve"> also</w:t>
      </w:r>
      <w:r>
        <w:t xml:space="preserve"> discarded </w:t>
      </w:r>
      <w:r w:rsidR="0008268E">
        <w:t xml:space="preserve">instead of written </w:t>
      </w:r>
      <w:r>
        <w:t xml:space="preserve">if it falls beyond the EOA (End of Allocation) address </w:t>
      </w:r>
      <w:r w:rsidR="0008268E">
        <w:t xml:space="preserve">for the file </w:t>
      </w:r>
      <w:r>
        <w:t xml:space="preserve">since it means that this </w:t>
      </w:r>
      <w:r w:rsidR="0008268E">
        <w:t xml:space="preserve">page of </w:t>
      </w:r>
      <w:r>
        <w:t xml:space="preserve">data has been deleted from the file. </w:t>
      </w:r>
      <w:r w:rsidR="003F015A">
        <w:t>Note that before just evicting the coldest entry in the LRU, we check the minimum metadata and raw data settings to make sure we keep within the minimum limits that the user sets.</w:t>
      </w:r>
    </w:p>
    <w:p w14:paraId="43AF3672" w14:textId="77777777" w:rsidR="008506F7" w:rsidRDefault="008506F7" w:rsidP="002B1C67">
      <w:pPr>
        <w:pStyle w:val="ListParagraph"/>
        <w:numPr>
          <w:ilvl w:val="0"/>
          <w:numId w:val="35"/>
        </w:numPr>
      </w:pPr>
      <w:r>
        <w:t>Determine whether the page is newly allocated through the hint from the file space manager. If it is, there is no need to read the page from the file. Just create a new page in memory with a newly allocated and zeroed buffer. If it is not, r</w:t>
      </w:r>
      <w:r w:rsidR="002B1C67">
        <w:t>ead the page from disk</w:t>
      </w:r>
      <w:r>
        <w:t>.</w:t>
      </w:r>
      <w:r w:rsidR="002B1C67">
        <w:t xml:space="preserve"> </w:t>
      </w:r>
    </w:p>
    <w:p w14:paraId="784936D5" w14:textId="2EE5B38A" w:rsidR="002B1C67" w:rsidRDefault="008506F7" w:rsidP="002B1C67">
      <w:pPr>
        <w:pStyle w:val="ListParagraph"/>
        <w:numPr>
          <w:ilvl w:val="0"/>
          <w:numId w:val="35"/>
        </w:numPr>
      </w:pPr>
      <w:r>
        <w:t>I</w:t>
      </w:r>
      <w:r w:rsidR="002B1C67">
        <w:t xml:space="preserve">nsert </w:t>
      </w:r>
      <w:r>
        <w:t xml:space="preserve">the page </w:t>
      </w:r>
      <w:r w:rsidR="002B1C67">
        <w:t>it into the skip list</w:t>
      </w:r>
      <w:r w:rsidR="0008268E">
        <w:t>,</w:t>
      </w:r>
      <w:r w:rsidR="002B1C67">
        <w:t xml:space="preserve"> and to the top of the LRU list.</w:t>
      </w:r>
    </w:p>
    <w:p w14:paraId="2BC96F5C" w14:textId="6FD41471" w:rsidR="00210659" w:rsidRDefault="002B1C67" w:rsidP="00713990">
      <w:pPr>
        <w:pStyle w:val="ListParagraph"/>
        <w:numPr>
          <w:ilvl w:val="0"/>
          <w:numId w:val="35"/>
        </w:numPr>
      </w:pPr>
      <w:r>
        <w:t xml:space="preserve">Copy the data from the </w:t>
      </w:r>
      <w:r w:rsidR="0008268E">
        <w:t xml:space="preserve">request’s </w:t>
      </w:r>
      <w:r>
        <w:t xml:space="preserve">buffer into the </w:t>
      </w:r>
      <w:r w:rsidR="0008268E">
        <w:t xml:space="preserve">new </w:t>
      </w:r>
      <w:r>
        <w:t>page and return</w:t>
      </w:r>
    </w:p>
    <w:p w14:paraId="41C92F9D" w14:textId="1CC9F000" w:rsidR="00380D2B" w:rsidRDefault="00380D2B" w:rsidP="00380D2B">
      <w:pPr>
        <w:pStyle w:val="Heading3"/>
      </w:pPr>
      <w:r>
        <w:t>Raw Data</w:t>
      </w:r>
    </w:p>
    <w:p w14:paraId="69C1D823" w14:textId="7D0D7862" w:rsidR="00A44BC6" w:rsidRDefault="004D3CBB" w:rsidP="00713990">
      <w:r>
        <w:t>Reads and w</w:t>
      </w:r>
      <w:r w:rsidR="00210659">
        <w:t>rites for raw data will be similar to metadata</w:t>
      </w:r>
      <w:r w:rsidR="00A63928">
        <w:t>,</w:t>
      </w:r>
      <w:r w:rsidR="00210659">
        <w:t xml:space="preserve"> </w:t>
      </w:r>
      <w:r w:rsidR="00A63928">
        <w:t xml:space="preserve">but require </w:t>
      </w:r>
      <w:r w:rsidR="00210659">
        <w:t xml:space="preserve">additional steps. Metadata accesses </w:t>
      </w:r>
      <w:r w:rsidR="00A63928">
        <w:t xml:space="preserve">in HDF5 files </w:t>
      </w:r>
      <w:r w:rsidR="00210659">
        <w:t xml:space="preserve">are </w:t>
      </w:r>
      <w:r w:rsidR="00A63928">
        <w:t>“</w:t>
      </w:r>
      <w:r w:rsidR="00210659">
        <w:t>atomic</w:t>
      </w:r>
      <w:r w:rsidR="00A63928">
        <w:t>”,</w:t>
      </w:r>
      <w:r w:rsidR="00210659">
        <w:t xml:space="preserve"> </w:t>
      </w:r>
      <w:r w:rsidR="00A63928">
        <w:t>which means</w:t>
      </w:r>
      <w:r w:rsidR="00210659">
        <w:t xml:space="preserve"> that accessing a metadata entry is al</w:t>
      </w:r>
      <w:r w:rsidR="00264B29">
        <w:t xml:space="preserve">ways </w:t>
      </w:r>
      <w:r w:rsidR="00DE6FE6">
        <w:t xml:space="preserve">performed on </w:t>
      </w:r>
      <w:r w:rsidR="00264B29">
        <w:t xml:space="preserve">the entire entry. </w:t>
      </w:r>
      <w:r w:rsidR="00210659">
        <w:t>Raw data is different</w:t>
      </w:r>
      <w:r w:rsidR="00DE6FE6">
        <w:t xml:space="preserve"> and</w:t>
      </w:r>
      <w:r w:rsidR="00210659">
        <w:t xml:space="preserve"> can be accessed in many different portions as the user requests with HDF5 selections. </w:t>
      </w:r>
    </w:p>
    <w:p w14:paraId="4C8DAE00" w14:textId="7FA17317" w:rsidR="00210659" w:rsidRDefault="00A44BC6" w:rsidP="00713990">
      <w:r>
        <w:t>When writing raw data</w:t>
      </w:r>
      <w:r w:rsidR="00210659">
        <w:t xml:space="preserve">, </w:t>
      </w:r>
      <w:r w:rsidR="00F30D9C">
        <w:t>the library must</w:t>
      </w:r>
      <w:r w:rsidR="00210659">
        <w:t xml:space="preserve"> make </w:t>
      </w:r>
      <w:r w:rsidR="00F30D9C">
        <w:t xml:space="preserve">certain to check if the write request spans pages that are already in the PB cache </w:t>
      </w:r>
      <w:r w:rsidR="00264B29">
        <w:t xml:space="preserve">if the </w:t>
      </w:r>
      <w:r>
        <w:t>I/O size is large enough to bypass the PB, after we call the VFD write.</w:t>
      </w:r>
      <w:r w:rsidR="00264B29">
        <w:t xml:space="preserve"> </w:t>
      </w:r>
      <w:r w:rsidR="00F30D9C">
        <w:t xml:space="preserve">The page buffer </w:t>
      </w:r>
      <w:r w:rsidR="00264B29">
        <w:t>need</w:t>
      </w:r>
      <w:r w:rsidR="00F30D9C">
        <w:t>s</w:t>
      </w:r>
      <w:r w:rsidR="00264B29">
        <w:t xml:space="preserve"> to update the pages in the PB that are partially accessed by the large I/O </w:t>
      </w:r>
      <w:r>
        <w:t>write</w:t>
      </w:r>
      <w:r w:rsidR="00264B29">
        <w:t xml:space="preserve"> and discard the ones that </w:t>
      </w:r>
      <w:r w:rsidR="00F30D9C">
        <w:t xml:space="preserve">are </w:t>
      </w:r>
      <w:r w:rsidR="00264B29">
        <w:t>completely overwrit</w:t>
      </w:r>
      <w:r w:rsidR="00F30D9C">
        <w:t>t</w:t>
      </w:r>
      <w:r w:rsidR="00264B29">
        <w:t>e</w:t>
      </w:r>
      <w:r w:rsidR="00F30D9C">
        <w:t>n</w:t>
      </w:r>
      <w:r w:rsidR="00264B29">
        <w:t xml:space="preserve">; otherwise subsequent reads will read </w:t>
      </w:r>
      <w:r w:rsidR="00F30D9C">
        <w:t xml:space="preserve">invalid </w:t>
      </w:r>
      <w:r w:rsidR="00264B29">
        <w:t>data from the page buffer.</w:t>
      </w:r>
    </w:p>
    <w:p w14:paraId="7259166E" w14:textId="7F0F4DBC" w:rsidR="00A44BC6" w:rsidRDefault="00F30D9C" w:rsidP="00713990">
      <w:r>
        <w:t>I</w:t>
      </w:r>
      <w:r w:rsidR="00A44BC6">
        <w:t>f the size</w:t>
      </w:r>
      <w:r>
        <w:t xml:space="preserve"> of the raw data read</w:t>
      </w:r>
      <w:r w:rsidR="00A44BC6">
        <w:t xml:space="preserve"> is larger than the page size, we issue the VFD read to get the entire block requested and then check if the I/O request spans </w:t>
      </w:r>
      <w:r>
        <w:t>pages</w:t>
      </w:r>
      <w:r w:rsidR="00A44BC6">
        <w:t xml:space="preserve"> in the </w:t>
      </w:r>
      <w:r>
        <w:t xml:space="preserve">PB </w:t>
      </w:r>
      <w:r w:rsidR="00A44BC6">
        <w:t xml:space="preserve">cache. If it does, and those pages are dirty, then we need to update the portion of the read buffer with the dirty data </w:t>
      </w:r>
      <w:r>
        <w:t>from</w:t>
      </w:r>
      <w:r w:rsidR="00A44BC6">
        <w:t xml:space="preserve"> the PB; otherwise the read would be returning outdated data.</w:t>
      </w:r>
    </w:p>
    <w:p w14:paraId="5EBE7165" w14:textId="77777777" w:rsidR="00A44BC6" w:rsidRPr="00A44BC6" w:rsidRDefault="00A44BC6" w:rsidP="00A44BC6">
      <w:pPr>
        <w:pStyle w:val="Heading2"/>
      </w:pPr>
      <w:r>
        <w:t>Parallel HDF5 Considerations</w:t>
      </w:r>
    </w:p>
    <w:p w14:paraId="4B111E36" w14:textId="59F75375" w:rsidR="00A44BC6" w:rsidRDefault="00A44BC6" w:rsidP="00713990">
      <w:r>
        <w:t>Parallel HDF5 (</w:t>
      </w:r>
      <w:r w:rsidR="00EB7913">
        <w:t>SSF</w:t>
      </w:r>
      <w:r>
        <w:t xml:space="preserve"> method) has more issues to take into consideration</w:t>
      </w:r>
      <w:r w:rsidR="00C966EB">
        <w:t>,</w:t>
      </w:r>
      <w:r>
        <w:t xml:space="preserve"> and based on these issues we will limit the support for page buffering. The </w:t>
      </w:r>
      <w:r w:rsidR="008B1AD8">
        <w:t xml:space="preserve">most </w:t>
      </w:r>
      <w:r>
        <w:t xml:space="preserve">important thing to </w:t>
      </w:r>
      <w:r w:rsidR="008B1AD8">
        <w:t xml:space="preserve">keep in mind for </w:t>
      </w:r>
      <w:r w:rsidR="003A1EAF">
        <w:t>parallel HDF5</w:t>
      </w:r>
      <w:r w:rsidR="008B1AD8">
        <w:t xml:space="preserve"> is that</w:t>
      </w:r>
      <w:r w:rsidR="003A1EAF">
        <w:t xml:space="preserve"> all processes </w:t>
      </w:r>
      <w:r w:rsidR="008B1AD8">
        <w:t xml:space="preserve">are required </w:t>
      </w:r>
      <w:r w:rsidR="003A1EAF">
        <w:t>to see a consistent view of metadata and raw data as if the I/O has been done to the file system.</w:t>
      </w:r>
    </w:p>
    <w:p w14:paraId="6AC0D462" w14:textId="77777777" w:rsidR="00737B5A" w:rsidRDefault="00737B5A" w:rsidP="00737B5A">
      <w:pPr>
        <w:pStyle w:val="Heading3"/>
      </w:pPr>
      <w:r>
        <w:lastRenderedPageBreak/>
        <w:t>Metadata</w:t>
      </w:r>
    </w:p>
    <w:p w14:paraId="02A09A7B" w14:textId="2EE6D9F0" w:rsidR="00D64C60" w:rsidRDefault="003A1EAF" w:rsidP="00713990">
      <w:r>
        <w:t xml:space="preserve">All ranks will see the same stream of dirty metadata in the metadata cache due to the fact that all </w:t>
      </w:r>
      <w:r w:rsidR="00A82BEA">
        <w:t xml:space="preserve">HDF5 </w:t>
      </w:r>
      <w:r>
        <w:t xml:space="preserve">operations that modify metadata in the file are required to be collective. On a flush of the metadata cache, the </w:t>
      </w:r>
      <w:r w:rsidR="00A82BEA">
        <w:t xml:space="preserve">page buffer </w:t>
      </w:r>
      <w:r>
        <w:t xml:space="preserve">can be utilized when the flush strategy is set to </w:t>
      </w:r>
      <w:r w:rsidRPr="003A1EAF">
        <w:t>H5AC_METADATA</w:t>
      </w:r>
      <w:r>
        <w:t xml:space="preserve">_WRITE_STRATEGY__PROCESS_0_ONLY (Rank 0 does the </w:t>
      </w:r>
      <w:r w:rsidR="00A82BEA">
        <w:t>metadata</w:t>
      </w:r>
      <w:r>
        <w:t xml:space="preserve"> write</w:t>
      </w:r>
      <w:r w:rsidR="00A82BEA">
        <w:t>s</w:t>
      </w:r>
      <w:r>
        <w:t xml:space="preserve">). </w:t>
      </w:r>
      <w:r w:rsidR="00D64C60">
        <w:t>In that case the following will need to happen:</w:t>
      </w:r>
    </w:p>
    <w:p w14:paraId="7B2AF9BB" w14:textId="3133718A" w:rsidR="00C04F61" w:rsidRDefault="00C04F61" w:rsidP="00D64C60">
      <w:pPr>
        <w:pStyle w:val="ListParagraph"/>
        <w:numPr>
          <w:ilvl w:val="0"/>
          <w:numId w:val="36"/>
        </w:numPr>
      </w:pPr>
      <w:r>
        <w:t xml:space="preserve">“Cork” the page buffer cache on rank 0 (so that pages are not </w:t>
      </w:r>
      <w:r w:rsidR="00BC13D2">
        <w:t>evicted</w:t>
      </w:r>
      <w:r>
        <w:t>)</w:t>
      </w:r>
    </w:p>
    <w:p w14:paraId="66532338" w14:textId="62CF5184" w:rsidR="00D64C60" w:rsidRDefault="00D64C60" w:rsidP="00D64C60">
      <w:pPr>
        <w:pStyle w:val="ListParagraph"/>
        <w:numPr>
          <w:ilvl w:val="0"/>
          <w:numId w:val="36"/>
        </w:numPr>
      </w:pPr>
      <w:r>
        <w:t xml:space="preserve">Rank 0 writes all the dirty entries </w:t>
      </w:r>
      <w:r w:rsidR="00C04F61">
        <w:t>(</w:t>
      </w:r>
      <w:r>
        <w:t xml:space="preserve">into the </w:t>
      </w:r>
      <w:r w:rsidR="00C04F61">
        <w:t>page buffer)</w:t>
      </w:r>
      <w:r>
        <w:t>.</w:t>
      </w:r>
    </w:p>
    <w:p w14:paraId="1E7B0094" w14:textId="46771DDA" w:rsidR="00D64C60" w:rsidRDefault="00D64C60" w:rsidP="00D64C60">
      <w:pPr>
        <w:pStyle w:val="ListParagraph"/>
        <w:numPr>
          <w:ilvl w:val="0"/>
          <w:numId w:val="36"/>
        </w:numPr>
      </w:pPr>
      <w:r>
        <w:t>Rank 0 tracks all the pages that are being touched by the metadata flush.</w:t>
      </w:r>
    </w:p>
    <w:p w14:paraId="6FD1E117" w14:textId="09A4289A" w:rsidR="00D64C60" w:rsidRDefault="00D64C60" w:rsidP="00D64C60">
      <w:pPr>
        <w:pStyle w:val="ListParagraph"/>
        <w:numPr>
          <w:ilvl w:val="0"/>
          <w:numId w:val="36"/>
        </w:numPr>
      </w:pPr>
      <w:r>
        <w:t>Once rank 0 writes all the</w:t>
      </w:r>
      <w:r w:rsidR="00C04F61">
        <w:t xml:space="preserve"> metadata</w:t>
      </w:r>
      <w:r>
        <w:t xml:space="preserve"> entries</w:t>
      </w:r>
      <w:r w:rsidR="00C04F61">
        <w:t>,</w:t>
      </w:r>
      <w:r>
        <w:t xml:space="preserve"> it </w:t>
      </w:r>
      <w:r w:rsidR="00C04F61">
        <w:t>“uncorks” the page buffer cache and</w:t>
      </w:r>
      <w:r>
        <w:t xml:space="preserve"> flush</w:t>
      </w:r>
      <w:r w:rsidR="00C04F61">
        <w:t>es</w:t>
      </w:r>
      <w:r>
        <w:t xml:space="preserve"> all the pages that have been touched.</w:t>
      </w:r>
    </w:p>
    <w:p w14:paraId="61B51974" w14:textId="0DE9C776" w:rsidR="00D64C60" w:rsidRDefault="00D64C60" w:rsidP="00D64C60">
      <w:pPr>
        <w:pStyle w:val="ListParagraph"/>
        <w:numPr>
          <w:ilvl w:val="0"/>
          <w:numId w:val="36"/>
        </w:numPr>
      </w:pPr>
      <w:r>
        <w:t xml:space="preserve">The other ranks </w:t>
      </w:r>
      <w:r w:rsidR="00C04F61">
        <w:t>then</w:t>
      </w:r>
      <w:r>
        <w:t xml:space="preserve"> update pages in the</w:t>
      </w:r>
      <w:r w:rsidR="00C04F61">
        <w:t>ir</w:t>
      </w:r>
      <w:r>
        <w:t xml:space="preserve"> </w:t>
      </w:r>
      <w:r w:rsidR="00C04F61">
        <w:t xml:space="preserve">page buffer </w:t>
      </w:r>
      <w:r>
        <w:t xml:space="preserve">with the dirty metadata entries that Rank 0 </w:t>
      </w:r>
      <w:r w:rsidR="00C04F61">
        <w:t>wrote</w:t>
      </w:r>
      <w:r>
        <w:t>.</w:t>
      </w:r>
      <w:r w:rsidR="00C04F61">
        <w:t xml:space="preserve">  (Pages that rank 0 wrote that aren’t in their buffer will be re-read from the file if needed in the future)</w:t>
      </w:r>
    </w:p>
    <w:p w14:paraId="7B9E58C5" w14:textId="28F97077" w:rsidR="00D64C60" w:rsidRDefault="00D64C60" w:rsidP="00D64C60">
      <w:r>
        <w:t>This ensures that future reads of metadata from all ranks is consistent with what has been flushed into the</w:t>
      </w:r>
      <w:r w:rsidR="00741531">
        <w:t>ir</w:t>
      </w:r>
      <w:r>
        <w:t xml:space="preserve"> PB and to </w:t>
      </w:r>
      <w:r w:rsidR="00C04F61">
        <w:t>the file</w:t>
      </w:r>
      <w:r>
        <w:t>.</w:t>
      </w:r>
    </w:p>
    <w:p w14:paraId="04C07169" w14:textId="038A514D" w:rsidR="00D64C60" w:rsidRDefault="003A1EAF" w:rsidP="00713990">
      <w:r>
        <w:t xml:space="preserve">In the distributed </w:t>
      </w:r>
      <w:r w:rsidR="00D64C60">
        <w:t xml:space="preserve">metadata write </w:t>
      </w:r>
      <w:r>
        <w:t>strategy,</w:t>
      </w:r>
      <w:r w:rsidR="00D64C60">
        <w:t xml:space="preserve"> where the dirty </w:t>
      </w:r>
      <w:r w:rsidR="00BC13D2">
        <w:t xml:space="preserve">metadata cache </w:t>
      </w:r>
      <w:r w:rsidR="00D64C60">
        <w:t>entries are distributed between all the ranks to write, it</w:t>
      </w:r>
      <w:r>
        <w:t xml:space="preserve"> </w:t>
      </w:r>
      <w:r w:rsidR="00741531">
        <w:t>is</w:t>
      </w:r>
      <w:r>
        <w:t xml:space="preserve"> possible to utilize the </w:t>
      </w:r>
      <w:r w:rsidR="00741531">
        <w:t>page buffer</w:t>
      </w:r>
      <w:r w:rsidR="00D64C60">
        <w:t>, however it requires a new distributed algorithm to distribute entries according to pages (no two ranks should have entries that touch the same page).</w:t>
      </w:r>
      <w:r>
        <w:t xml:space="preserve"> </w:t>
      </w:r>
      <w:r w:rsidR="00D64C60">
        <w:t>Furthermore all the touched pages</w:t>
      </w:r>
      <w:r w:rsidR="00741531">
        <w:t xml:space="preserve"> must be flushed</w:t>
      </w:r>
      <w:r w:rsidR="00D64C60">
        <w:t xml:space="preserve"> and the existing ones </w:t>
      </w:r>
      <w:r w:rsidR="00741531">
        <w:t xml:space="preserve">updated </w:t>
      </w:r>
      <w:r w:rsidR="00D64C60">
        <w:t>with what other ranks have written. We think that the overhead of communication and actual complexity to do that might not be worth the effort.</w:t>
      </w:r>
    </w:p>
    <w:p w14:paraId="65CB75BA" w14:textId="00499AE1" w:rsidR="003A1EAF" w:rsidRDefault="00D64C60" w:rsidP="00713990">
      <w:r>
        <w:t xml:space="preserve">On the other hand, a new optimization will be added soon to the HDF5 library that allows </w:t>
      </w:r>
      <w:r w:rsidR="00BC13D2">
        <w:t xml:space="preserve">a </w:t>
      </w:r>
      <w:r>
        <w:t xml:space="preserve">flush to write all the dirty </w:t>
      </w:r>
      <w:r w:rsidR="00BC13D2">
        <w:t xml:space="preserve">metadata </w:t>
      </w:r>
      <w:r>
        <w:t xml:space="preserve">entries collectively with </w:t>
      </w:r>
      <w:proofErr w:type="spellStart"/>
      <w:r w:rsidRPr="00EB7913">
        <w:rPr>
          <w:rFonts w:ascii="Courier New" w:hAnsi="Courier New" w:cs="Courier New"/>
        </w:rPr>
        <w:t>MPI_File_write_at_</w:t>
      </w:r>
      <w:proofErr w:type="gramStart"/>
      <w:r w:rsidRPr="00EB7913">
        <w:rPr>
          <w:rFonts w:ascii="Courier New" w:hAnsi="Courier New" w:cs="Courier New"/>
        </w:rPr>
        <w:t>all</w:t>
      </w:r>
      <w:proofErr w:type="spellEnd"/>
      <w:r w:rsidR="00EB7913" w:rsidRPr="00EB7913">
        <w:rPr>
          <w:rFonts w:ascii="Courier New" w:hAnsi="Courier New" w:cs="Courier New"/>
        </w:rPr>
        <w:t>(</w:t>
      </w:r>
      <w:proofErr w:type="gramEnd"/>
      <w:r w:rsidR="00EB7913" w:rsidRPr="00EB7913">
        <w:rPr>
          <w:rFonts w:ascii="Courier New" w:hAnsi="Courier New" w:cs="Courier New"/>
        </w:rPr>
        <w:t>)</w:t>
      </w:r>
      <w:r>
        <w:t>. Preliminary results</w:t>
      </w:r>
      <w:r w:rsidR="003A1EAF">
        <w:t xml:space="preserve"> </w:t>
      </w:r>
      <w:r>
        <w:t>show that this enhancement yields huge performance benefits over the existing approach. We expect that this would be better than doing any page buffering for metadata writes and MPI would handle this for us by doing collective aggregation between the ranks using two-phase I/O or other collective I/O strategies to aggregate small data into larger I/O requests.</w:t>
      </w:r>
    </w:p>
    <w:p w14:paraId="49703D55" w14:textId="62BBA138" w:rsidR="00D64C60" w:rsidRDefault="00737B5A" w:rsidP="00713990">
      <w:r>
        <w:t xml:space="preserve">Another feature that will </w:t>
      </w:r>
      <w:r w:rsidR="00BC13D2">
        <w:t xml:space="preserve">soon </w:t>
      </w:r>
      <w:r>
        <w:t xml:space="preserve">be added to HDF5 is </w:t>
      </w:r>
      <w:r w:rsidR="00BC13D2">
        <w:t xml:space="preserve">a capability </w:t>
      </w:r>
      <w:r>
        <w:t xml:space="preserve">to allow users to indicate whether </w:t>
      </w:r>
      <w:r w:rsidR="00BC13D2">
        <w:t xml:space="preserve">a </w:t>
      </w:r>
      <w:r>
        <w:t xml:space="preserve">metadata read operation </w:t>
      </w:r>
      <w:r w:rsidR="00BC13D2">
        <w:t xml:space="preserve">is </w:t>
      </w:r>
      <w:r>
        <w:t xml:space="preserve">issued collectively by the </w:t>
      </w:r>
      <w:r w:rsidR="00BC13D2">
        <w:t>processes</w:t>
      </w:r>
      <w:r>
        <w:t xml:space="preserve">. If that is the case, then the library </w:t>
      </w:r>
      <w:r w:rsidR="00BC13D2">
        <w:t xml:space="preserve">will </w:t>
      </w:r>
      <w:r>
        <w:t xml:space="preserve">have process 0 </w:t>
      </w:r>
      <w:r w:rsidR="00BC13D2">
        <w:t xml:space="preserve">perform </w:t>
      </w:r>
      <w:r>
        <w:t>the reads and broadcast the metadata entries it reads to the other ranks. Adding a PB layer in that case should enhance the performance of this feature even more</w:t>
      </w:r>
      <w:r w:rsidR="00BC13D2">
        <w:t xml:space="preserve"> by reducing the overall number of times that process 0 reads from the file (with many reads actually being retrieved from a buffered page).</w:t>
      </w:r>
      <w:r>
        <w:t xml:space="preserve"> </w:t>
      </w:r>
      <w:r w:rsidR="003F015A">
        <w:t>To allow metadata reads to use the page buffer, the metadata cache has to update existing pages after a metadata sync point that flushes dirty entries to the disk on all ranks accessing the file. This is easily doable since at the sync point, all processes already have the list of need to be updated entries, even though the actual metadata updates are done by process 0 or distributed among all participating processes.</w:t>
      </w:r>
    </w:p>
    <w:p w14:paraId="71EDBAC5" w14:textId="77777777" w:rsidR="00737B5A" w:rsidRDefault="00737B5A" w:rsidP="00737B5A">
      <w:pPr>
        <w:pStyle w:val="Heading3"/>
      </w:pPr>
      <w:r>
        <w:lastRenderedPageBreak/>
        <w:t>Raw Data</w:t>
      </w:r>
    </w:p>
    <w:p w14:paraId="54D3BC4F" w14:textId="766C5E56" w:rsidR="00FB5488" w:rsidRDefault="00737B5A" w:rsidP="00737B5A">
      <w:r>
        <w:t xml:space="preserve">Accessing raw data with parallel HDF5 creates </w:t>
      </w:r>
      <w:r w:rsidR="00DD087D">
        <w:t xml:space="preserve">many </w:t>
      </w:r>
      <w:r>
        <w:t xml:space="preserve">problems for the page buffer layer because on top of the fact that raw data access is not atomic like metadata, raw data </w:t>
      </w:r>
      <w:r w:rsidR="00DD087D">
        <w:t xml:space="preserve">accesses </w:t>
      </w:r>
      <w:r>
        <w:t xml:space="preserve">can be </w:t>
      </w:r>
      <w:r w:rsidR="00DD087D">
        <w:t xml:space="preserve">performed </w:t>
      </w:r>
      <w:r>
        <w:t>collectively or independently by the application.</w:t>
      </w:r>
    </w:p>
    <w:p w14:paraId="4823100D" w14:textId="74B2686B" w:rsidR="00737B5A" w:rsidRDefault="00737B5A" w:rsidP="00737B5A">
      <w:r>
        <w:t xml:space="preserve">When accessing raw data collectively, the HDF5 library constructs MPI derived datatypes to represent possibly non-contiguous buffers in memory and file offsets. </w:t>
      </w:r>
      <w:r w:rsidR="000414C4">
        <w:t xml:space="preserve">At the </w:t>
      </w:r>
      <w:r w:rsidR="00DD087D">
        <w:t xml:space="preserve">page buffer </w:t>
      </w:r>
      <w:r w:rsidR="000414C4">
        <w:t>layer, we would be required to flatten the constructed derived datatypes, which pose</w:t>
      </w:r>
      <w:r w:rsidR="00B10F97">
        <w:t xml:space="preserve">s a considerable overhead, </w:t>
      </w:r>
      <w:r w:rsidR="000414C4">
        <w:t xml:space="preserve">update all the page buffers, and then impose additional communication among all processes to determine who reads/writes what pages for the collective operation. We think MPI already does a good job at </w:t>
      </w:r>
      <w:r w:rsidR="00DD087D">
        <w:t>these operations,</w:t>
      </w:r>
      <w:r w:rsidR="000414C4">
        <w:t xml:space="preserve"> and bypassing the page buffer would be much better than doing MPI’s job inside HDF5. Furthermore applications accessing raw data collectively usually have enough data among all the ranks for an access operation to not be small </w:t>
      </w:r>
      <w:r w:rsidR="00FB5488">
        <w:t xml:space="preserve">enough </w:t>
      </w:r>
      <w:r w:rsidR="000414C4">
        <w:t xml:space="preserve">to cause problems on </w:t>
      </w:r>
      <w:r w:rsidR="00FB5488">
        <w:t xml:space="preserve">parallel </w:t>
      </w:r>
      <w:r w:rsidR="000414C4">
        <w:t>file systems.</w:t>
      </w:r>
    </w:p>
    <w:p w14:paraId="3772268C" w14:textId="313D9ECE" w:rsidR="00167449" w:rsidRDefault="000414C4" w:rsidP="00737B5A">
      <w:r>
        <w:t xml:space="preserve">Independent raw data access with parallel HDF5 could benefit from page buffering, however since both collective and independent operations can be used at the same time in applications, there would be data inconsistencies with the page buffer between the collective and independent operations. So we </w:t>
      </w:r>
      <w:r w:rsidR="00FB5488">
        <w:t xml:space="preserve">have </w:t>
      </w:r>
      <w:r>
        <w:t>decide</w:t>
      </w:r>
      <w:r w:rsidR="00FB5488">
        <w:t>d</w:t>
      </w:r>
      <w:r>
        <w:t xml:space="preserve"> to bypass the page buffer </w:t>
      </w:r>
      <w:r w:rsidR="00FB5488">
        <w:t xml:space="preserve">for independent raw data accesses </w:t>
      </w:r>
      <w:r>
        <w:t xml:space="preserve">too. </w:t>
      </w:r>
    </w:p>
    <w:p w14:paraId="18950CD0" w14:textId="77777777" w:rsidR="000414C4" w:rsidRDefault="000414C4" w:rsidP="000414C4">
      <w:pPr>
        <w:pStyle w:val="Heading2"/>
      </w:pPr>
      <w:r>
        <w:t>Single Write Multiple Reader</w:t>
      </w:r>
      <w:r w:rsidR="003F22D0">
        <w:t xml:space="preserve"> (SWMR)</w:t>
      </w:r>
    </w:p>
    <w:p w14:paraId="29195591" w14:textId="77777777" w:rsidR="003F22D0" w:rsidRDefault="003F22D0" w:rsidP="000414C4">
      <w:r>
        <w:t>SWMR allows multiple reader applications to read the HDF5 file while a write application is updating it. One of the requirements here is that when the write process writes to the HDF5 file in a certain order, the writes have to happen to file in the exact order they have been called. This means that we cannot hold those writes in the PB because we will lose the required ordering aspect of the write. So for the writing app, page buffer is just a write through to the VFD.</w:t>
      </w:r>
    </w:p>
    <w:p w14:paraId="4BF45286" w14:textId="18BE1A4D" w:rsidR="003F22D0" w:rsidRPr="0050070A" w:rsidRDefault="008506F7" w:rsidP="0050070A">
      <w:r w:rsidRPr="008506F7">
        <w:t>Readers can operate normally (using the page buffer), until a “refresh” operation is performed on an object.  When a refresh occurs, all the entries evicted from the metadata cache must also have their page evicted from the page buffer.  Then, the following read operations will bring in the correct data from the writer.</w:t>
      </w:r>
    </w:p>
    <w:p w14:paraId="6C517974" w14:textId="6C3CB358" w:rsidR="000E66E3" w:rsidRDefault="000E66E3" w:rsidP="00F52DB0">
      <w:pPr>
        <w:pStyle w:val="Heading1"/>
      </w:pPr>
      <w:r>
        <w:t>Statistics Gathering</w:t>
      </w:r>
    </w:p>
    <w:p w14:paraId="0CAD37A7" w14:textId="2282156F" w:rsidR="000E66E3" w:rsidRDefault="000E66E3" w:rsidP="000E66E3">
      <w:r>
        <w:t>The page buffer layer gathers some statistics about page access when it is enabled, similarly to what the metadata cache does. The user can retrieve those statistics with the following new API routine:</w:t>
      </w:r>
    </w:p>
    <w:p w14:paraId="737CF586" w14:textId="7A404E31" w:rsidR="000E66E3" w:rsidRPr="00DD6935" w:rsidRDefault="000E66E3" w:rsidP="000E66E3">
      <w:pPr>
        <w:rPr>
          <w:rFonts w:ascii="Courier New" w:hAnsi="Courier New" w:cs="Courier New"/>
          <w:sz w:val="20"/>
          <w:szCs w:val="20"/>
        </w:rPr>
      </w:pPr>
      <w:proofErr w:type="spellStart"/>
      <w:proofErr w:type="gramStart"/>
      <w:r w:rsidRPr="00DD6935">
        <w:rPr>
          <w:rFonts w:ascii="Courier New" w:hAnsi="Courier New" w:cs="Courier New"/>
          <w:sz w:val="20"/>
          <w:szCs w:val="20"/>
        </w:rPr>
        <w:t>herr</w:t>
      </w:r>
      <w:proofErr w:type="gramEnd"/>
      <w:r w:rsidRPr="00DD6935">
        <w:rPr>
          <w:rFonts w:ascii="Courier New" w:hAnsi="Courier New" w:cs="Courier New"/>
          <w:sz w:val="20"/>
          <w:szCs w:val="20"/>
        </w:rPr>
        <w:t>_t</w:t>
      </w:r>
      <w:proofErr w:type="spellEnd"/>
      <w:r w:rsidRPr="00DD6935">
        <w:rPr>
          <w:rFonts w:ascii="Courier New" w:hAnsi="Courier New" w:cs="Courier New"/>
          <w:sz w:val="20"/>
          <w:szCs w:val="20"/>
        </w:rPr>
        <w:t xml:space="preserve"> H5PBget_stats(</w:t>
      </w:r>
      <w:proofErr w:type="spellStart"/>
      <w:r w:rsidRPr="00DD6935">
        <w:rPr>
          <w:rFonts w:ascii="Courier New" w:hAnsi="Courier New" w:cs="Courier New"/>
          <w:sz w:val="20"/>
          <w:szCs w:val="20"/>
        </w:rPr>
        <w:t>hid_t</w:t>
      </w:r>
      <w:proofErr w:type="spellEnd"/>
      <w:r w:rsidRPr="00DD6935">
        <w:rPr>
          <w:rFonts w:ascii="Courier New" w:hAnsi="Courier New" w:cs="Courier New"/>
          <w:sz w:val="20"/>
          <w:szCs w:val="20"/>
        </w:rPr>
        <w:t xml:space="preserve"> </w:t>
      </w:r>
      <w:proofErr w:type="spellStart"/>
      <w:r w:rsidRPr="00DD6935">
        <w:rPr>
          <w:rFonts w:ascii="Courier New" w:hAnsi="Courier New" w:cs="Courier New"/>
          <w:sz w:val="20"/>
          <w:szCs w:val="20"/>
        </w:rPr>
        <w:t>file_id</w:t>
      </w:r>
      <w:proofErr w:type="spellEnd"/>
      <w:r w:rsidRPr="00DD6935">
        <w:rPr>
          <w:rFonts w:ascii="Courier New" w:hAnsi="Courier New" w:cs="Courier New"/>
          <w:sz w:val="20"/>
          <w:szCs w:val="20"/>
        </w:rPr>
        <w:t xml:space="preserve">, </w:t>
      </w:r>
      <w:proofErr w:type="spellStart"/>
      <w:r w:rsidRPr="00DD6935">
        <w:rPr>
          <w:rFonts w:ascii="Courier New" w:hAnsi="Courier New" w:cs="Courier New"/>
          <w:sz w:val="20"/>
          <w:szCs w:val="20"/>
        </w:rPr>
        <w:t>int</w:t>
      </w:r>
      <w:proofErr w:type="spellEnd"/>
      <w:r w:rsidRPr="00DD6935">
        <w:rPr>
          <w:rFonts w:ascii="Courier New" w:hAnsi="Courier New" w:cs="Courier New"/>
          <w:sz w:val="20"/>
          <w:szCs w:val="20"/>
        </w:rPr>
        <w:t xml:space="preserve"> accesses[2], </w:t>
      </w:r>
      <w:proofErr w:type="spellStart"/>
      <w:r w:rsidRPr="00DD6935">
        <w:rPr>
          <w:rFonts w:ascii="Courier New" w:hAnsi="Courier New" w:cs="Courier New"/>
          <w:sz w:val="20"/>
          <w:szCs w:val="20"/>
        </w:rPr>
        <w:t>int</w:t>
      </w:r>
      <w:proofErr w:type="spellEnd"/>
      <w:r w:rsidRPr="00DD6935">
        <w:rPr>
          <w:rFonts w:ascii="Courier New" w:hAnsi="Courier New" w:cs="Courier New"/>
          <w:sz w:val="20"/>
          <w:szCs w:val="20"/>
        </w:rPr>
        <w:t xml:space="preserve"> hits[2], </w:t>
      </w:r>
      <w:proofErr w:type="spellStart"/>
      <w:r w:rsidRPr="00DD6935">
        <w:rPr>
          <w:rFonts w:ascii="Courier New" w:hAnsi="Courier New" w:cs="Courier New"/>
          <w:sz w:val="20"/>
          <w:szCs w:val="20"/>
        </w:rPr>
        <w:t>int</w:t>
      </w:r>
      <w:proofErr w:type="spellEnd"/>
      <w:r w:rsidRPr="00DD6935">
        <w:rPr>
          <w:rFonts w:ascii="Courier New" w:hAnsi="Courier New" w:cs="Courier New"/>
          <w:sz w:val="20"/>
          <w:szCs w:val="20"/>
        </w:rPr>
        <w:t xml:space="preserve"> misses[2], </w:t>
      </w:r>
      <w:proofErr w:type="spellStart"/>
      <w:r w:rsidRPr="00DD6935">
        <w:rPr>
          <w:rFonts w:ascii="Courier New" w:hAnsi="Courier New" w:cs="Courier New"/>
          <w:sz w:val="20"/>
          <w:szCs w:val="20"/>
        </w:rPr>
        <w:t>int</w:t>
      </w:r>
      <w:proofErr w:type="spellEnd"/>
      <w:r w:rsidRPr="00DD6935">
        <w:rPr>
          <w:rFonts w:ascii="Courier New" w:hAnsi="Courier New" w:cs="Courier New"/>
          <w:sz w:val="20"/>
          <w:szCs w:val="20"/>
        </w:rPr>
        <w:t xml:space="preserve"> evictions[2], </w:t>
      </w:r>
      <w:proofErr w:type="spellStart"/>
      <w:r w:rsidRPr="00DD6935">
        <w:rPr>
          <w:rFonts w:ascii="Courier New" w:hAnsi="Courier New" w:cs="Courier New"/>
          <w:sz w:val="20"/>
          <w:szCs w:val="20"/>
        </w:rPr>
        <w:t>int</w:t>
      </w:r>
      <w:proofErr w:type="spellEnd"/>
      <w:r w:rsidRPr="00DD6935">
        <w:rPr>
          <w:rFonts w:ascii="Courier New" w:hAnsi="Courier New" w:cs="Courier New"/>
          <w:sz w:val="20"/>
          <w:szCs w:val="20"/>
        </w:rPr>
        <w:t xml:space="preserve"> bypasses[2]);</w:t>
      </w:r>
    </w:p>
    <w:p w14:paraId="32544B42" w14:textId="61DDC996" w:rsidR="000E66E3" w:rsidRPr="00DD6935" w:rsidRDefault="000E66E3" w:rsidP="00B71C11">
      <w:pPr>
        <w:ind w:left="720"/>
        <w:rPr>
          <w:rFonts w:ascii="Courier New" w:hAnsi="Courier New" w:cs="Courier New"/>
          <w:sz w:val="20"/>
          <w:szCs w:val="20"/>
        </w:rPr>
        <w:pPrChange w:id="33" w:author="Quincey Koziol" w:date="2015-09-30T01:51:00Z">
          <w:pPr/>
        </w:pPrChange>
      </w:pPr>
      <w:proofErr w:type="spellStart"/>
      <w:r w:rsidRPr="00DD6935">
        <w:rPr>
          <w:rFonts w:ascii="Courier New" w:hAnsi="Courier New" w:cs="Courier New"/>
          <w:sz w:val="20"/>
          <w:szCs w:val="20"/>
        </w:rPr>
        <w:t>file_id</w:t>
      </w:r>
      <w:proofErr w:type="spellEnd"/>
      <w:r w:rsidRPr="00DD6935">
        <w:rPr>
          <w:rFonts w:ascii="Courier New" w:hAnsi="Courier New" w:cs="Courier New"/>
          <w:sz w:val="20"/>
          <w:szCs w:val="20"/>
        </w:rPr>
        <w:t>: file identifier.</w:t>
      </w:r>
    </w:p>
    <w:p w14:paraId="2EF0AB06" w14:textId="69E8A677" w:rsidR="000E66E3" w:rsidRPr="00DD6935" w:rsidRDefault="000E66E3" w:rsidP="00B71C11">
      <w:pPr>
        <w:ind w:left="720"/>
        <w:rPr>
          <w:rFonts w:ascii="Courier New" w:hAnsi="Courier New" w:cs="Courier New"/>
          <w:sz w:val="20"/>
          <w:szCs w:val="20"/>
        </w:rPr>
        <w:pPrChange w:id="34" w:author="Quincey Koziol" w:date="2015-09-30T01:51:00Z">
          <w:pPr/>
        </w:pPrChange>
      </w:pPr>
      <w:proofErr w:type="gramStart"/>
      <w:r w:rsidRPr="00DD6935">
        <w:rPr>
          <w:rFonts w:ascii="Courier New" w:hAnsi="Courier New" w:cs="Courier New"/>
          <w:sz w:val="20"/>
          <w:szCs w:val="20"/>
        </w:rPr>
        <w:t>accesses</w:t>
      </w:r>
      <w:proofErr w:type="gramEnd"/>
      <w:r w:rsidRPr="00DD6935">
        <w:rPr>
          <w:rFonts w:ascii="Courier New" w:hAnsi="Courier New" w:cs="Courier New"/>
          <w:sz w:val="20"/>
          <w:szCs w:val="20"/>
        </w:rPr>
        <w:t>[2]: 2 integer array for the number of metadata and raw data accesses</w:t>
      </w:r>
      <w:r w:rsidR="00DD6935" w:rsidRPr="00DD6935">
        <w:rPr>
          <w:rFonts w:ascii="Courier New" w:hAnsi="Courier New" w:cs="Courier New"/>
          <w:sz w:val="20"/>
          <w:szCs w:val="20"/>
        </w:rPr>
        <w:t xml:space="preserve"> to the page buffer</w:t>
      </w:r>
      <w:r w:rsidRPr="00DD6935">
        <w:rPr>
          <w:rFonts w:ascii="Courier New" w:hAnsi="Courier New" w:cs="Courier New"/>
          <w:sz w:val="20"/>
          <w:szCs w:val="20"/>
        </w:rPr>
        <w:t>.</w:t>
      </w:r>
    </w:p>
    <w:p w14:paraId="6358C7BD" w14:textId="07C47728" w:rsidR="000E66E3" w:rsidRPr="00DD6935" w:rsidRDefault="000E66E3" w:rsidP="00B71C11">
      <w:pPr>
        <w:ind w:left="720"/>
        <w:rPr>
          <w:rFonts w:ascii="Courier New" w:hAnsi="Courier New" w:cs="Courier New"/>
          <w:sz w:val="20"/>
          <w:szCs w:val="20"/>
        </w:rPr>
        <w:pPrChange w:id="35" w:author="Quincey Koziol" w:date="2015-09-30T01:51:00Z">
          <w:pPr/>
        </w:pPrChange>
      </w:pPr>
      <w:proofErr w:type="gramStart"/>
      <w:r w:rsidRPr="00DD6935">
        <w:rPr>
          <w:rFonts w:ascii="Courier New" w:hAnsi="Courier New" w:cs="Courier New"/>
          <w:sz w:val="20"/>
          <w:szCs w:val="20"/>
        </w:rPr>
        <w:t>hits</w:t>
      </w:r>
      <w:proofErr w:type="gramEnd"/>
      <w:r w:rsidRPr="00DD6935">
        <w:rPr>
          <w:rFonts w:ascii="Courier New" w:hAnsi="Courier New" w:cs="Courier New"/>
          <w:sz w:val="20"/>
          <w:szCs w:val="20"/>
        </w:rPr>
        <w:t>[2]: 2 integer array for the number of metadata and raw</w:t>
      </w:r>
      <w:r w:rsidR="00DD6935" w:rsidRPr="00DD6935">
        <w:rPr>
          <w:rFonts w:ascii="Courier New" w:hAnsi="Courier New" w:cs="Courier New"/>
          <w:sz w:val="20"/>
          <w:szCs w:val="20"/>
        </w:rPr>
        <w:t xml:space="preserve"> data hits in the page buffer</w:t>
      </w:r>
      <w:r w:rsidRPr="00DD6935">
        <w:rPr>
          <w:rFonts w:ascii="Courier New" w:hAnsi="Courier New" w:cs="Courier New"/>
          <w:sz w:val="20"/>
          <w:szCs w:val="20"/>
        </w:rPr>
        <w:t>.</w:t>
      </w:r>
    </w:p>
    <w:p w14:paraId="02E03F95" w14:textId="2FE70414" w:rsidR="000E66E3" w:rsidRPr="00DD6935" w:rsidRDefault="000E66E3" w:rsidP="00B71C11">
      <w:pPr>
        <w:ind w:left="720"/>
        <w:rPr>
          <w:rFonts w:ascii="Courier New" w:hAnsi="Courier New" w:cs="Courier New"/>
          <w:sz w:val="20"/>
          <w:szCs w:val="20"/>
        </w:rPr>
        <w:pPrChange w:id="36" w:author="Quincey Koziol" w:date="2015-09-30T01:51:00Z">
          <w:pPr/>
        </w:pPrChange>
      </w:pPr>
      <w:proofErr w:type="gramStart"/>
      <w:r w:rsidRPr="00DD6935">
        <w:rPr>
          <w:rFonts w:ascii="Courier New" w:hAnsi="Courier New" w:cs="Courier New"/>
          <w:sz w:val="20"/>
          <w:szCs w:val="20"/>
        </w:rPr>
        <w:t>misses</w:t>
      </w:r>
      <w:proofErr w:type="gramEnd"/>
      <w:r w:rsidRPr="00DD6935">
        <w:rPr>
          <w:rFonts w:ascii="Courier New" w:hAnsi="Courier New" w:cs="Courier New"/>
          <w:sz w:val="20"/>
          <w:szCs w:val="20"/>
        </w:rPr>
        <w:t>[2]: 2 integer array for the number of metadata and raw</w:t>
      </w:r>
      <w:r w:rsidR="00DD6935" w:rsidRPr="00DD6935">
        <w:rPr>
          <w:rFonts w:ascii="Courier New" w:hAnsi="Courier New" w:cs="Courier New"/>
          <w:sz w:val="20"/>
          <w:szCs w:val="20"/>
        </w:rPr>
        <w:t xml:space="preserve"> data misses in the page buffer</w:t>
      </w:r>
      <w:r w:rsidRPr="00DD6935">
        <w:rPr>
          <w:rFonts w:ascii="Courier New" w:hAnsi="Courier New" w:cs="Courier New"/>
          <w:sz w:val="20"/>
          <w:szCs w:val="20"/>
        </w:rPr>
        <w:t>.</w:t>
      </w:r>
    </w:p>
    <w:p w14:paraId="22EE00E3" w14:textId="76A0B028" w:rsidR="000E66E3" w:rsidRPr="00DD6935" w:rsidRDefault="000E66E3" w:rsidP="00B71C11">
      <w:pPr>
        <w:ind w:left="720"/>
        <w:rPr>
          <w:rFonts w:ascii="Courier New" w:hAnsi="Courier New" w:cs="Courier New"/>
          <w:sz w:val="20"/>
          <w:szCs w:val="20"/>
        </w:rPr>
        <w:pPrChange w:id="37" w:author="Quincey Koziol" w:date="2015-09-30T01:51:00Z">
          <w:pPr/>
        </w:pPrChange>
      </w:pPr>
      <w:proofErr w:type="gramStart"/>
      <w:r w:rsidRPr="00DD6935">
        <w:rPr>
          <w:rFonts w:ascii="Courier New" w:hAnsi="Courier New" w:cs="Courier New"/>
          <w:sz w:val="20"/>
          <w:szCs w:val="20"/>
        </w:rPr>
        <w:t>evictions</w:t>
      </w:r>
      <w:proofErr w:type="gramEnd"/>
      <w:r w:rsidRPr="00DD6935">
        <w:rPr>
          <w:rFonts w:ascii="Courier New" w:hAnsi="Courier New" w:cs="Courier New"/>
          <w:sz w:val="20"/>
          <w:szCs w:val="20"/>
        </w:rPr>
        <w:t>[2]: 2 integer array for the number of metadata and raw</w:t>
      </w:r>
      <w:r w:rsidR="00DD6935" w:rsidRPr="00DD6935">
        <w:rPr>
          <w:rFonts w:ascii="Courier New" w:hAnsi="Courier New" w:cs="Courier New"/>
          <w:sz w:val="20"/>
          <w:szCs w:val="20"/>
        </w:rPr>
        <w:t xml:space="preserve"> data evictions from the page buffer</w:t>
      </w:r>
      <w:r w:rsidRPr="00DD6935">
        <w:rPr>
          <w:rFonts w:ascii="Courier New" w:hAnsi="Courier New" w:cs="Courier New"/>
          <w:sz w:val="20"/>
          <w:szCs w:val="20"/>
        </w:rPr>
        <w:t>.</w:t>
      </w:r>
    </w:p>
    <w:p w14:paraId="101FA879" w14:textId="099F32C9" w:rsidR="000E66E3" w:rsidRPr="00DD6935" w:rsidRDefault="000E66E3" w:rsidP="00B71C11">
      <w:pPr>
        <w:ind w:left="720"/>
        <w:rPr>
          <w:rFonts w:ascii="Courier New" w:hAnsi="Courier New" w:cs="Courier New"/>
        </w:rPr>
        <w:pPrChange w:id="38" w:author="Quincey Koziol" w:date="2015-09-30T01:51:00Z">
          <w:pPr/>
        </w:pPrChange>
      </w:pPr>
      <w:proofErr w:type="gramStart"/>
      <w:r w:rsidRPr="00DD6935">
        <w:rPr>
          <w:rFonts w:ascii="Courier New" w:hAnsi="Courier New" w:cs="Courier New"/>
          <w:sz w:val="20"/>
          <w:szCs w:val="20"/>
        </w:rPr>
        <w:lastRenderedPageBreak/>
        <w:t>bypasses</w:t>
      </w:r>
      <w:proofErr w:type="gramEnd"/>
      <w:r w:rsidRPr="00DD6935">
        <w:rPr>
          <w:rFonts w:ascii="Courier New" w:hAnsi="Courier New" w:cs="Courier New"/>
          <w:sz w:val="20"/>
          <w:szCs w:val="20"/>
        </w:rPr>
        <w:t>[2]: 2 integer array for the number of metadata and raw</w:t>
      </w:r>
      <w:r w:rsidR="00DD6935" w:rsidRPr="00DD6935">
        <w:rPr>
          <w:rFonts w:ascii="Courier New" w:hAnsi="Courier New" w:cs="Courier New"/>
          <w:sz w:val="20"/>
          <w:szCs w:val="20"/>
        </w:rPr>
        <w:t xml:space="preserve"> data accesses that bypass the page buffer</w:t>
      </w:r>
      <w:r w:rsidRPr="00DD6935">
        <w:rPr>
          <w:rFonts w:ascii="Courier New" w:hAnsi="Courier New" w:cs="Courier New"/>
          <w:sz w:val="20"/>
          <w:szCs w:val="20"/>
        </w:rPr>
        <w:t>.</w:t>
      </w:r>
    </w:p>
    <w:p w14:paraId="7A933874" w14:textId="2F480094" w:rsidR="000E66E3" w:rsidRDefault="000E66E3" w:rsidP="000E66E3">
      <w:r>
        <w:t>The user can also reset the page buffer stats using:</w:t>
      </w:r>
    </w:p>
    <w:p w14:paraId="7CE9C56E" w14:textId="73CA3218" w:rsidR="000E66E3" w:rsidRPr="00DD6935" w:rsidRDefault="000E66E3" w:rsidP="000E66E3">
      <w:pPr>
        <w:rPr>
          <w:rFonts w:ascii="Courier New" w:hAnsi="Courier New" w:cs="Courier New"/>
          <w:sz w:val="20"/>
          <w:szCs w:val="20"/>
        </w:rPr>
      </w:pPr>
      <w:proofErr w:type="spellStart"/>
      <w:proofErr w:type="gramStart"/>
      <w:r w:rsidRPr="00DD6935">
        <w:rPr>
          <w:rFonts w:ascii="Courier New" w:hAnsi="Courier New" w:cs="Courier New"/>
          <w:sz w:val="20"/>
          <w:szCs w:val="20"/>
        </w:rPr>
        <w:t>herr</w:t>
      </w:r>
      <w:proofErr w:type="gramEnd"/>
      <w:r w:rsidRPr="00DD6935">
        <w:rPr>
          <w:rFonts w:ascii="Courier New" w:hAnsi="Courier New" w:cs="Courier New"/>
          <w:sz w:val="20"/>
          <w:szCs w:val="20"/>
        </w:rPr>
        <w:t>_t</w:t>
      </w:r>
      <w:proofErr w:type="spellEnd"/>
      <w:r w:rsidRPr="00DD6935">
        <w:rPr>
          <w:rFonts w:ascii="Courier New" w:hAnsi="Courier New" w:cs="Courier New"/>
          <w:sz w:val="20"/>
          <w:szCs w:val="20"/>
        </w:rPr>
        <w:t xml:space="preserve"> H5PBreset_stats(</w:t>
      </w:r>
      <w:proofErr w:type="spellStart"/>
      <w:r w:rsidRPr="00DD6935">
        <w:rPr>
          <w:rFonts w:ascii="Courier New" w:hAnsi="Courier New" w:cs="Courier New"/>
          <w:sz w:val="20"/>
          <w:szCs w:val="20"/>
        </w:rPr>
        <w:t>hid_t</w:t>
      </w:r>
      <w:proofErr w:type="spellEnd"/>
      <w:r w:rsidRPr="00DD6935">
        <w:rPr>
          <w:rFonts w:ascii="Courier New" w:hAnsi="Courier New" w:cs="Courier New"/>
          <w:sz w:val="20"/>
          <w:szCs w:val="20"/>
        </w:rPr>
        <w:t xml:space="preserve"> </w:t>
      </w:r>
      <w:proofErr w:type="spellStart"/>
      <w:r w:rsidRPr="00DD6935">
        <w:rPr>
          <w:rFonts w:ascii="Courier New" w:hAnsi="Courier New" w:cs="Courier New"/>
          <w:sz w:val="20"/>
          <w:szCs w:val="20"/>
        </w:rPr>
        <w:t>file_id</w:t>
      </w:r>
      <w:proofErr w:type="spellEnd"/>
      <w:r w:rsidRPr="00DD6935">
        <w:rPr>
          <w:rFonts w:ascii="Courier New" w:hAnsi="Courier New" w:cs="Courier New"/>
          <w:sz w:val="20"/>
          <w:szCs w:val="20"/>
        </w:rPr>
        <w:t>);</w:t>
      </w:r>
    </w:p>
    <w:p w14:paraId="1368270A" w14:textId="5F6F2EB1" w:rsidR="00162C7A" w:rsidRDefault="00162C7A" w:rsidP="00162C7A">
      <w:pPr>
        <w:pStyle w:val="Heading1"/>
      </w:pPr>
      <w:r>
        <w:t>Regression Testing</w:t>
      </w:r>
    </w:p>
    <w:p w14:paraId="77FDF180" w14:textId="6426C691" w:rsidR="00481B7B" w:rsidRPr="00481B7B" w:rsidRDefault="00481B7B" w:rsidP="00481B7B">
      <w:r>
        <w:t>This section describes how we do regression testing on the page buffering feature. Note that we do not describe in detail what each test does, but only provide a general idea of what is tested. For more details, look at the page buffering test code.</w:t>
      </w:r>
    </w:p>
    <w:p w14:paraId="6B79F565" w14:textId="40C80818" w:rsidR="00162C7A" w:rsidRDefault="00162C7A" w:rsidP="00162C7A">
      <w:pPr>
        <w:pStyle w:val="Heading2"/>
      </w:pPr>
      <w:r>
        <w:t>Serial Regression Tests</w:t>
      </w:r>
    </w:p>
    <w:p w14:paraId="475F16E4" w14:textId="429A78A3" w:rsidR="00162C7A" w:rsidRDefault="00162C7A" w:rsidP="00162C7A">
      <w:r>
        <w:t>A new test file (</w:t>
      </w:r>
      <w:proofErr w:type="spellStart"/>
      <w:r>
        <w:t>tpage_buffer.c</w:t>
      </w:r>
      <w:proofErr w:type="spellEnd"/>
      <w:r>
        <w:t>) is added to the HDF5 serial test suite containing all the page buffer serial regression tests. The test is divided into the following subcategories:</w:t>
      </w:r>
    </w:p>
    <w:p w14:paraId="69B0E6FD" w14:textId="6AB90F06" w:rsidR="00162C7A" w:rsidRDefault="00162C7A" w:rsidP="00162C7A">
      <w:pPr>
        <w:pStyle w:val="ListParagraph"/>
        <w:numPr>
          <w:ilvl w:val="0"/>
          <w:numId w:val="38"/>
        </w:numPr>
      </w:pPr>
      <w:r>
        <w:t xml:space="preserve">Argument </w:t>
      </w:r>
      <w:r w:rsidR="00481B7B">
        <w:t>testing</w:t>
      </w:r>
      <w:r>
        <w:t xml:space="preserve"> (</w:t>
      </w:r>
      <w:proofErr w:type="spellStart"/>
      <w:r>
        <w:t>test_args</w:t>
      </w:r>
      <w:proofErr w:type="spellEnd"/>
      <w:r>
        <w:t>):</w:t>
      </w:r>
      <w:r w:rsidR="00481B7B">
        <w:t xml:space="preserve"> This tests arguments validity to setting page buffer usage. For example, the test makes sure that files create operation fails when setting page buffering if paged aggregation is not enabled. Furthermore corner cases are testing in case of very small page buffers, page buffer size equal or slightly greater than the paged aggregation size, etc… </w:t>
      </w:r>
      <w:r w:rsidR="008D1316">
        <w:t xml:space="preserve"> The valid arguments are testing with 2 functions, one to create an HDF5 file with access to a group and datasets, and the second to open the created file from the previous function and access it again.</w:t>
      </w:r>
    </w:p>
    <w:p w14:paraId="6CA184C6" w14:textId="205809C9" w:rsidR="00162C7A" w:rsidRDefault="00162C7A" w:rsidP="00162C7A">
      <w:pPr>
        <w:pStyle w:val="ListParagraph"/>
        <w:numPr>
          <w:ilvl w:val="0"/>
          <w:numId w:val="38"/>
        </w:numPr>
      </w:pPr>
      <w:r>
        <w:t>Handling the Raw Data updates in the page buffer (</w:t>
      </w:r>
      <w:proofErr w:type="spellStart"/>
      <w:r w:rsidRPr="00162C7A">
        <w:t>test_raw_data_handling</w:t>
      </w:r>
      <w:proofErr w:type="spellEnd"/>
      <w:r>
        <w:t>):</w:t>
      </w:r>
      <w:r w:rsidR="00481B7B">
        <w:t xml:space="preserve"> As we mentioned in section 5.1.2, raw data writes through the page buffer needs to update or invalidate existing pages even if it is a bypass, and raw data reads need to get updates from the page buffer on a bypass. This test checks correctness of the page buffer code in doing those updates.</w:t>
      </w:r>
    </w:p>
    <w:p w14:paraId="6872AFF9" w14:textId="12C0733D" w:rsidR="00162C7A" w:rsidRDefault="00162C7A" w:rsidP="00162C7A">
      <w:pPr>
        <w:pStyle w:val="ListParagraph"/>
        <w:numPr>
          <w:ilvl w:val="0"/>
          <w:numId w:val="38"/>
        </w:numPr>
      </w:pPr>
      <w:r>
        <w:t>LRU processing correctness (</w:t>
      </w:r>
      <w:proofErr w:type="spellStart"/>
      <w:r w:rsidRPr="00162C7A">
        <w:t>test_lru_processing</w:t>
      </w:r>
      <w:proofErr w:type="spellEnd"/>
      <w:r>
        <w:t>):</w:t>
      </w:r>
      <w:r w:rsidR="008D1316">
        <w:t xml:space="preserve"> This test verifies the correct ordering of page buffer entries in the LRU list that governs the eviction policy. It verifies that we never exceed the maximum number of pages in the page buffer and the coldest pages are always evicted first.</w:t>
      </w:r>
    </w:p>
    <w:p w14:paraId="26475898" w14:textId="7C119FFB" w:rsidR="00162C7A" w:rsidRDefault="00481B7B" w:rsidP="00481B7B">
      <w:pPr>
        <w:pStyle w:val="ListParagraph"/>
        <w:numPr>
          <w:ilvl w:val="0"/>
          <w:numId w:val="38"/>
        </w:numPr>
      </w:pPr>
      <w:r>
        <w:t>Minimum metadata and raw data threshold testing (</w:t>
      </w:r>
      <w:proofErr w:type="spellStart"/>
      <w:r w:rsidRPr="00481B7B">
        <w:t>test_min_threshold</w:t>
      </w:r>
      <w:proofErr w:type="spellEnd"/>
      <w:r>
        <w:t>):</w:t>
      </w:r>
      <w:r w:rsidR="008D1316">
        <w:t xml:space="preserve"> This test verifies that the minimum metadata and raw data settings are always maintained in the page buffer and the LRU eviction scheme takes into account those settings before evicting any entry.</w:t>
      </w:r>
    </w:p>
    <w:p w14:paraId="0AC194A4" w14:textId="4B33628F" w:rsidR="00481B7B" w:rsidRPr="00162C7A" w:rsidRDefault="00481B7B" w:rsidP="00481B7B">
      <w:pPr>
        <w:pStyle w:val="ListParagraph"/>
        <w:numPr>
          <w:ilvl w:val="0"/>
          <w:numId w:val="38"/>
        </w:numPr>
      </w:pPr>
      <w:r>
        <w:t>Statistics Collection testing (</w:t>
      </w:r>
      <w:proofErr w:type="spellStart"/>
      <w:r w:rsidRPr="00481B7B">
        <w:t>test_stats_collection</w:t>
      </w:r>
      <w:proofErr w:type="spellEnd"/>
      <w:r>
        <w:t>):</w:t>
      </w:r>
      <w:r w:rsidR="008D1316">
        <w:t xml:space="preserve"> This verifies accurate statistics gathered in the page buffer with a specific access to the page buffer.</w:t>
      </w:r>
    </w:p>
    <w:p w14:paraId="0D58E3E4" w14:textId="66B98B69" w:rsidR="008D1316" w:rsidRDefault="008D1316">
      <w:pPr>
        <w:pStyle w:val="Heading2"/>
      </w:pPr>
      <w:r>
        <w:t>Parallel Regression Tests</w:t>
      </w:r>
    </w:p>
    <w:p w14:paraId="262B506F" w14:textId="7422A714" w:rsidR="008D1316" w:rsidRDefault="008D1316" w:rsidP="008D1316">
      <w:r>
        <w:t>We update the file tests (</w:t>
      </w:r>
      <w:proofErr w:type="spellStart"/>
      <w:r>
        <w:t>t_file.c</w:t>
      </w:r>
      <w:proofErr w:type="spellEnd"/>
      <w:r>
        <w:t xml:space="preserve">) in the </w:t>
      </w:r>
      <w:proofErr w:type="spellStart"/>
      <w:r>
        <w:t>testpar</w:t>
      </w:r>
      <w:proofErr w:type="spellEnd"/>
      <w:r>
        <w:t xml:space="preserve"> directory for parallel regression tests to verify the correctness of page buffering usage in parallel HDF5 (SSF with the </w:t>
      </w:r>
      <w:proofErr w:type="spellStart"/>
      <w:r>
        <w:t>mpio</w:t>
      </w:r>
      <w:proofErr w:type="spellEnd"/>
      <w:r>
        <w:t xml:space="preserve"> file driver).</w:t>
      </w:r>
    </w:p>
    <w:p w14:paraId="553D5603" w14:textId="77777777" w:rsidR="00C83468" w:rsidRDefault="008D1316" w:rsidP="008D1316">
      <w:r>
        <w:t>First we verify that access to an HDF5 file (similar test scenario to the serial test cases #1) works correctly in parallel w</w:t>
      </w:r>
      <w:r w:rsidR="00C83468">
        <w:t>hen page buffering is enabled with</w:t>
      </w:r>
      <w:r>
        <w:t xml:space="preserve"> both metadata write strategies (Process 0 </w:t>
      </w:r>
      <w:r>
        <w:lastRenderedPageBreak/>
        <w:t>and Distributed)</w:t>
      </w:r>
      <w:r w:rsidR="00C83468">
        <w:t>. To test correctness of metadata access as described in 5.2.1, the second test to open an existing file and access it is updated with a parallel specific scenario:</w:t>
      </w:r>
    </w:p>
    <w:p w14:paraId="002E0EF3" w14:textId="65D77911" w:rsidR="00C83468" w:rsidRDefault="00C83468" w:rsidP="00C83468">
      <w:pPr>
        <w:pStyle w:val="ListParagraph"/>
        <w:numPr>
          <w:ilvl w:val="0"/>
          <w:numId w:val="39"/>
        </w:numPr>
      </w:pPr>
      <w:r>
        <w:t>Create a new group after the file is opened.</w:t>
      </w:r>
    </w:p>
    <w:p w14:paraId="707098DB" w14:textId="7966DBD4" w:rsidR="008D1316" w:rsidRDefault="00C83468" w:rsidP="00C83468">
      <w:pPr>
        <w:pStyle w:val="ListParagraph"/>
        <w:numPr>
          <w:ilvl w:val="0"/>
          <w:numId w:val="39"/>
        </w:numPr>
      </w:pPr>
      <w:r>
        <w:t>Flush the file forcing all metadata entries to be written out (from process 0 or distributed) to disk. The metadata writes will update the page buffer entries only from those processes that are responsible for writing those entries. The dirty pages in the page buffer are also written out.</w:t>
      </w:r>
    </w:p>
    <w:p w14:paraId="7A0C41EF" w14:textId="165DF778" w:rsidR="00C83468" w:rsidRDefault="00C83468" w:rsidP="00C83468">
      <w:pPr>
        <w:pStyle w:val="ListParagraph"/>
        <w:numPr>
          <w:ilvl w:val="0"/>
          <w:numId w:val="39"/>
        </w:numPr>
      </w:pPr>
      <w:r>
        <w:t>Remove all metadata entries from the metadata cache since everything is clean now.</w:t>
      </w:r>
    </w:p>
    <w:p w14:paraId="434A59A5" w14:textId="5D56B567" w:rsidR="00C83468" w:rsidRDefault="00C83468" w:rsidP="00C83468">
      <w:pPr>
        <w:pStyle w:val="ListParagraph"/>
        <w:numPr>
          <w:ilvl w:val="0"/>
          <w:numId w:val="39"/>
        </w:numPr>
      </w:pPr>
      <w:r>
        <w:t>Try to open the created group earlier.</w:t>
      </w:r>
    </w:p>
    <w:p w14:paraId="2DEB78FB" w14:textId="128C00D5" w:rsidR="00C83468" w:rsidRDefault="00C83468" w:rsidP="00C83468">
      <w:r>
        <w:t>If all processes do not update their pages when the metadata entries are written out in the flush operation, the group open will fail on those processes that did not do the page buffer updates, since they will try to read out of date metadata from the page buffer.</w:t>
      </w:r>
    </w:p>
    <w:p w14:paraId="7BE4C5FA" w14:textId="07C871F5" w:rsidR="00C83468" w:rsidRDefault="00C83468" w:rsidP="00C83468">
      <w:r>
        <w:t>The parallel test also verifies that an application running with 1 MPI rank leverages the page buffer like any serial application does, since there are no coordination issues. Raw data access does not bypass the page buffer in that case.</w:t>
      </w:r>
    </w:p>
    <w:p w14:paraId="2008AC58" w14:textId="2FC86A25" w:rsidR="00C83468" w:rsidRPr="008D1316" w:rsidRDefault="00C83468" w:rsidP="00C83468">
      <w:r>
        <w:t>Finally we verify that application with more than 1 process do bypass the page buffer on raw data and metadata writes, but use the page buffer with raw data reads.</w:t>
      </w:r>
    </w:p>
    <w:p w14:paraId="0E8FC14A" w14:textId="69F0E5E7" w:rsidR="00E702FB" w:rsidRDefault="00E702FB">
      <w:pPr>
        <w:pStyle w:val="Heading1"/>
      </w:pPr>
      <w:r>
        <w:t>h5repack: Change Page Size</w:t>
      </w:r>
    </w:p>
    <w:p w14:paraId="55604982" w14:textId="0A727A18" w:rsidR="00E702FB" w:rsidRDefault="00E702FB" w:rsidP="00E702FB">
      <w:r>
        <w:t>New options are added to h5repack to allow users to copy an existing HDF5 file (possibly created with no paged aggregation) to another HDF5 file with paged aggregation enabled with a user specific page size. The h5repack options added are:</w:t>
      </w:r>
    </w:p>
    <w:p w14:paraId="55D85448" w14:textId="137853A5" w:rsidR="00E702FB" w:rsidRDefault="00920603" w:rsidP="00E702FB">
      <w:r>
        <w:rPr>
          <w:rFonts w:ascii="Courier New" w:hAnsi="Courier New" w:cs="Courier New"/>
          <w:i/>
          <w:sz w:val="20"/>
          <w:szCs w:val="20"/>
        </w:rPr>
        <w:t xml:space="preserve">-S FS_STRATEGY, </w:t>
      </w:r>
      <w:r w:rsidR="00E702FB" w:rsidRPr="00CD0CE6">
        <w:rPr>
          <w:rFonts w:ascii="Courier New" w:hAnsi="Courier New" w:cs="Courier New"/>
          <w:i/>
          <w:sz w:val="20"/>
          <w:szCs w:val="20"/>
        </w:rPr>
        <w:t>--</w:t>
      </w:r>
      <w:proofErr w:type="spellStart"/>
      <w:r w:rsidR="00E702FB" w:rsidRPr="00CD0CE6">
        <w:rPr>
          <w:rFonts w:ascii="Courier New" w:hAnsi="Courier New" w:cs="Courier New"/>
          <w:i/>
          <w:sz w:val="20"/>
          <w:szCs w:val="20"/>
        </w:rPr>
        <w:t>fs_strategy</w:t>
      </w:r>
      <w:proofErr w:type="spellEnd"/>
      <w:r w:rsidR="00E702FB" w:rsidRPr="00CD0CE6">
        <w:rPr>
          <w:rFonts w:ascii="Courier New" w:hAnsi="Courier New" w:cs="Courier New"/>
          <w:i/>
          <w:sz w:val="20"/>
          <w:szCs w:val="20"/>
        </w:rPr>
        <w:t>=FS_STRATEGY</w:t>
      </w:r>
      <w:r w:rsidR="00CD0CE6">
        <w:t xml:space="preserve">: </w:t>
      </w:r>
      <w:r w:rsidR="00E702FB">
        <w:t>File space management strategy for H5Pset_file_space_strategy</w:t>
      </w:r>
    </w:p>
    <w:p w14:paraId="67262DD6" w14:textId="07E7D5C3" w:rsidR="00E702FB" w:rsidRDefault="00E702FB" w:rsidP="00E702FB">
      <w:r>
        <w:t>-</w:t>
      </w:r>
      <w:r w:rsidRPr="00CD0CE6">
        <w:rPr>
          <w:rFonts w:ascii="Courier New" w:hAnsi="Courier New" w:cs="Courier New"/>
          <w:i/>
          <w:sz w:val="20"/>
          <w:szCs w:val="20"/>
        </w:rPr>
        <w:t>P FS_PERSIST, --</w:t>
      </w:r>
      <w:proofErr w:type="spellStart"/>
      <w:r w:rsidRPr="00CD0CE6">
        <w:rPr>
          <w:rFonts w:ascii="Courier New" w:hAnsi="Courier New" w:cs="Courier New"/>
          <w:i/>
          <w:sz w:val="20"/>
          <w:szCs w:val="20"/>
        </w:rPr>
        <w:t>fs_persist</w:t>
      </w:r>
      <w:proofErr w:type="spellEnd"/>
      <w:r w:rsidRPr="00CD0CE6">
        <w:rPr>
          <w:rFonts w:ascii="Courier New" w:hAnsi="Courier New" w:cs="Courier New"/>
          <w:i/>
          <w:sz w:val="20"/>
          <w:szCs w:val="20"/>
        </w:rPr>
        <w:t>=FS_PERSIST</w:t>
      </w:r>
      <w:r w:rsidR="00CD0CE6">
        <w:t xml:space="preserve">: </w:t>
      </w:r>
      <w:r>
        <w:t>Persist or not persist free-space for H5Pset_file_space_strategy</w:t>
      </w:r>
    </w:p>
    <w:p w14:paraId="3EB96939" w14:textId="49731D3D" w:rsidR="00E702FB" w:rsidRDefault="00E702FB" w:rsidP="00E702FB">
      <w:r w:rsidRPr="00CD0CE6">
        <w:rPr>
          <w:rFonts w:ascii="Courier New" w:hAnsi="Courier New" w:cs="Courier New"/>
          <w:i/>
          <w:sz w:val="20"/>
          <w:szCs w:val="20"/>
        </w:rPr>
        <w:t>-T FS_THRESHOLD, --</w:t>
      </w:r>
      <w:proofErr w:type="spellStart"/>
      <w:r w:rsidRPr="00CD0CE6">
        <w:rPr>
          <w:rFonts w:ascii="Courier New" w:hAnsi="Courier New" w:cs="Courier New"/>
          <w:i/>
          <w:sz w:val="20"/>
          <w:szCs w:val="20"/>
        </w:rPr>
        <w:t>fs_threshold</w:t>
      </w:r>
      <w:proofErr w:type="spellEnd"/>
      <w:r w:rsidRPr="00CD0CE6">
        <w:rPr>
          <w:rFonts w:ascii="Courier New" w:hAnsi="Courier New" w:cs="Courier New"/>
          <w:i/>
          <w:sz w:val="20"/>
          <w:szCs w:val="20"/>
        </w:rPr>
        <w:t>=FS_THRESHOLD</w:t>
      </w:r>
      <w:r w:rsidR="00CD0CE6">
        <w:t xml:space="preserve">: </w:t>
      </w:r>
      <w:r>
        <w:t>Free-space section threshold for H5Pset_file_space_strategy</w:t>
      </w:r>
    </w:p>
    <w:p w14:paraId="64C2AD07" w14:textId="2660B491" w:rsidR="00E702FB" w:rsidRDefault="00E702FB" w:rsidP="00E702FB">
      <w:r w:rsidRPr="00CD0CE6">
        <w:rPr>
          <w:rFonts w:ascii="Courier New" w:hAnsi="Courier New" w:cs="Courier New"/>
          <w:i/>
          <w:sz w:val="20"/>
          <w:szCs w:val="20"/>
        </w:rPr>
        <w:t>-G FS_PAGESIZE, -</w:t>
      </w:r>
      <w:r w:rsidR="00CD0CE6" w:rsidRPr="00CD0CE6">
        <w:rPr>
          <w:rFonts w:ascii="Courier New" w:hAnsi="Courier New" w:cs="Courier New"/>
          <w:i/>
          <w:sz w:val="20"/>
          <w:szCs w:val="20"/>
        </w:rPr>
        <w:t>-</w:t>
      </w:r>
      <w:proofErr w:type="spellStart"/>
      <w:r w:rsidR="00CD0CE6" w:rsidRPr="00CD0CE6">
        <w:rPr>
          <w:rFonts w:ascii="Courier New" w:hAnsi="Courier New" w:cs="Courier New"/>
          <w:i/>
          <w:sz w:val="20"/>
          <w:szCs w:val="20"/>
        </w:rPr>
        <w:t>fs_pagesize</w:t>
      </w:r>
      <w:proofErr w:type="spellEnd"/>
      <w:r w:rsidR="00CD0CE6" w:rsidRPr="00CD0CE6">
        <w:rPr>
          <w:rFonts w:ascii="Courier New" w:hAnsi="Courier New" w:cs="Courier New"/>
          <w:i/>
          <w:sz w:val="20"/>
          <w:szCs w:val="20"/>
        </w:rPr>
        <w:t>=FS_PAGESIZE</w:t>
      </w:r>
      <w:r w:rsidR="00CD0CE6">
        <w:t>: F</w:t>
      </w:r>
      <w:r>
        <w:t>ile space page size for H5Pset_file_space_page_size</w:t>
      </w:r>
    </w:p>
    <w:p w14:paraId="770EB704" w14:textId="77777777" w:rsidR="00F52DB0" w:rsidRDefault="00B64A9F" w:rsidP="00F52DB0">
      <w:pPr>
        <w:pStyle w:val="Heading1"/>
      </w:pPr>
      <w:r>
        <w:t>Recommendation</w:t>
      </w:r>
    </w:p>
    <w:p w14:paraId="0A901A94" w14:textId="11191223" w:rsidR="00F52DB0" w:rsidRDefault="003F22D0" w:rsidP="00F52DB0">
      <w:r>
        <w:t>This RFC proposes to add a new layer in HDF5 above the VFD to capture small I/</w:t>
      </w:r>
      <w:proofErr w:type="spellStart"/>
      <w:r>
        <w:t>Os</w:t>
      </w:r>
      <w:proofErr w:type="spellEnd"/>
      <w:r>
        <w:t xml:space="preserve"> to the</w:t>
      </w:r>
      <w:r w:rsidR="004322CF">
        <w:t xml:space="preserve"> HDF5</w:t>
      </w:r>
      <w:r>
        <w:t xml:space="preserve"> file and hold them in paged size blocks in memory. Page Buffering would issue only page</w:t>
      </w:r>
      <w:r w:rsidR="004322CF">
        <w:t>-</w:t>
      </w:r>
      <w:r>
        <w:t>sized and page</w:t>
      </w:r>
      <w:r w:rsidR="004322CF">
        <w:t>-</w:t>
      </w:r>
      <w:r>
        <w:t xml:space="preserve">aligned I/O to the file system to avoid the costly performance of accessing small fragmented data on the file system. </w:t>
      </w:r>
      <w:r w:rsidR="008506F7">
        <w:t>There will be I/</w:t>
      </w:r>
      <w:proofErr w:type="spellStart"/>
      <w:r w:rsidR="008506F7">
        <w:t>Os</w:t>
      </w:r>
      <w:proofErr w:type="spellEnd"/>
      <w:r w:rsidR="008506F7">
        <w:t xml:space="preserve"> with sizes larger than a single page that bypass the page buffer and will not be page aligned. </w:t>
      </w:r>
      <w:r>
        <w:t xml:space="preserve">The page size and page buffer size are tunable knobs that are set by the user. </w:t>
      </w:r>
      <w:r w:rsidR="002F11FD">
        <w:t xml:space="preserve">We discussed the benefits expected with page buffering in serial HDF5 usage in the </w:t>
      </w:r>
      <w:r w:rsidR="00687F04">
        <w:t>MIF</w:t>
      </w:r>
      <w:r w:rsidR="002F11FD">
        <w:t xml:space="preserve"> parallel </w:t>
      </w:r>
      <w:r w:rsidR="002F11FD">
        <w:lastRenderedPageBreak/>
        <w:t xml:space="preserve">I/O model and some of the limitations it has in the </w:t>
      </w:r>
      <w:r w:rsidR="00687F04">
        <w:t>SSF</w:t>
      </w:r>
      <w:r w:rsidR="002F11FD">
        <w:t xml:space="preserve"> parallel I/O model</w:t>
      </w:r>
      <w:r w:rsidR="008227A9">
        <w:t xml:space="preserve"> and SWMR scenario</w:t>
      </w:r>
      <w:r w:rsidR="002F11FD">
        <w:t>.</w:t>
      </w:r>
      <w:r w:rsidR="008227A9">
        <w:t xml:space="preserve"> The recommendation is to focus this feature for serial HDF5 and do what seems sensible with the required effort for parallel HDF5 and SWMR.</w:t>
      </w:r>
    </w:p>
    <w:p w14:paraId="555858A3" w14:textId="77777777" w:rsidR="002F11FD" w:rsidRDefault="002F11FD" w:rsidP="00F52DB0">
      <w:r>
        <w:t xml:space="preserve">This feature will be implemented by </w:t>
      </w:r>
      <w:r w:rsidR="008227A9">
        <w:t xml:space="preserve">the </w:t>
      </w:r>
      <w:r>
        <w:t>end of September 2015 and is expected to be released with the HDF5 1.10.0 release in 2016.</w:t>
      </w:r>
    </w:p>
    <w:p w14:paraId="394D39E2" w14:textId="77777777" w:rsidR="00F52DB0" w:rsidRPr="000557A5" w:rsidRDefault="00B64A9F" w:rsidP="00F52DB0">
      <w:pPr>
        <w:pStyle w:val="Heading"/>
      </w:pPr>
      <w:r>
        <w:t>Acknowledgements</w:t>
      </w:r>
    </w:p>
    <w:p w14:paraId="62B276AE" w14:textId="77777777" w:rsidR="00F52DB0" w:rsidRDefault="00C7347D" w:rsidP="00F52DB0">
      <w:r>
        <w:t>This work is sponsored by Lawrence Livermore National Laboratories. We thank Mark Miller for his support.</w:t>
      </w:r>
    </w:p>
    <w:p w14:paraId="737FDA68" w14:textId="77777777" w:rsidR="00F52DB0" w:rsidRDefault="00B64A9F" w:rsidP="00964603">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0A24744C" w14:textId="77777777" w:rsidTr="00964603">
        <w:trPr>
          <w:jc w:val="center"/>
        </w:trPr>
        <w:tc>
          <w:tcPr>
            <w:tcW w:w="2337" w:type="dxa"/>
          </w:tcPr>
          <w:p w14:paraId="0AEAC8E3" w14:textId="77777777" w:rsidR="009D6CFF" w:rsidRPr="009D6CFF" w:rsidRDefault="00964603" w:rsidP="00964603">
            <w:pPr>
              <w:jc w:val="left"/>
              <w:rPr>
                <w:i/>
              </w:rPr>
            </w:pPr>
            <w:r>
              <w:rPr>
                <w:i/>
              </w:rPr>
              <w:t>June 25</w:t>
            </w:r>
            <w:r w:rsidR="009D6CFF" w:rsidRPr="009D6CFF">
              <w:rPr>
                <w:i/>
              </w:rPr>
              <w:t>, 20</w:t>
            </w:r>
            <w:r>
              <w:rPr>
                <w:i/>
              </w:rPr>
              <w:t>15</w:t>
            </w:r>
            <w:r w:rsidR="009D6CFF" w:rsidRPr="009D6CFF">
              <w:rPr>
                <w:i/>
              </w:rPr>
              <w:t>:</w:t>
            </w:r>
          </w:p>
        </w:tc>
        <w:tc>
          <w:tcPr>
            <w:tcW w:w="7743" w:type="dxa"/>
          </w:tcPr>
          <w:p w14:paraId="6C295EBD" w14:textId="77777777" w:rsidR="009D6CFF" w:rsidRPr="009D6CFF" w:rsidRDefault="009D6CFF" w:rsidP="00964603">
            <w:pPr>
              <w:jc w:val="left"/>
            </w:pPr>
            <w:r w:rsidRPr="009D6CFF">
              <w:t xml:space="preserve">Version 1 circulated for comment </w:t>
            </w:r>
            <w:r w:rsidR="00964603">
              <w:t>to Quincey</w:t>
            </w:r>
            <w:r w:rsidRPr="009D6CFF">
              <w:t xml:space="preserve">. </w:t>
            </w:r>
          </w:p>
        </w:tc>
      </w:tr>
      <w:tr w:rsidR="003C4FD5" w:rsidRPr="009D6CFF" w14:paraId="29AF1987" w14:textId="77777777" w:rsidTr="00964603">
        <w:trPr>
          <w:jc w:val="center"/>
        </w:trPr>
        <w:tc>
          <w:tcPr>
            <w:tcW w:w="2337" w:type="dxa"/>
          </w:tcPr>
          <w:p w14:paraId="2DB45728" w14:textId="3D730A43" w:rsidR="003C4FD5" w:rsidRDefault="003C4FD5" w:rsidP="00964603">
            <w:pPr>
              <w:jc w:val="left"/>
              <w:rPr>
                <w:i/>
              </w:rPr>
            </w:pPr>
            <w:r>
              <w:rPr>
                <w:i/>
              </w:rPr>
              <w:t>June 26, 2015:</w:t>
            </w:r>
          </w:p>
        </w:tc>
        <w:tc>
          <w:tcPr>
            <w:tcW w:w="7743" w:type="dxa"/>
          </w:tcPr>
          <w:p w14:paraId="7A805E50" w14:textId="2F9F6773" w:rsidR="003C4FD5" w:rsidRPr="009D6CFF" w:rsidRDefault="003C4FD5" w:rsidP="00964603">
            <w:pPr>
              <w:jc w:val="left"/>
            </w:pPr>
            <w:r>
              <w:t>Version 2 updated with comments from Quincey</w:t>
            </w:r>
          </w:p>
        </w:tc>
      </w:tr>
      <w:tr w:rsidR="00BD173E" w:rsidRPr="009D6CFF" w14:paraId="458491A1" w14:textId="77777777" w:rsidTr="00964603">
        <w:trPr>
          <w:jc w:val="center"/>
        </w:trPr>
        <w:tc>
          <w:tcPr>
            <w:tcW w:w="2337" w:type="dxa"/>
          </w:tcPr>
          <w:p w14:paraId="7C1FF40E" w14:textId="09D3ADED" w:rsidR="00BD173E" w:rsidRDefault="00BD173E" w:rsidP="00964603">
            <w:pPr>
              <w:jc w:val="left"/>
              <w:rPr>
                <w:i/>
              </w:rPr>
            </w:pPr>
            <w:r>
              <w:rPr>
                <w:i/>
              </w:rPr>
              <w:t>July 09, 2015</w:t>
            </w:r>
          </w:p>
        </w:tc>
        <w:tc>
          <w:tcPr>
            <w:tcW w:w="7743" w:type="dxa"/>
          </w:tcPr>
          <w:p w14:paraId="70E2BD49" w14:textId="5BB1DA14" w:rsidR="00BD173E" w:rsidRDefault="00BD173E" w:rsidP="00964603">
            <w:pPr>
              <w:jc w:val="left"/>
            </w:pPr>
            <w:r>
              <w:t>Version 3 update</w:t>
            </w:r>
            <w:r w:rsidR="00C55422">
              <w:t>d</w:t>
            </w:r>
            <w:r>
              <w:t xml:space="preserve"> with comments from Mark Miller.</w:t>
            </w:r>
          </w:p>
        </w:tc>
      </w:tr>
      <w:tr w:rsidR="00983089" w:rsidRPr="009D6CFF" w14:paraId="1D9D5DED" w14:textId="77777777" w:rsidTr="00964603">
        <w:trPr>
          <w:jc w:val="center"/>
        </w:trPr>
        <w:tc>
          <w:tcPr>
            <w:tcW w:w="2337" w:type="dxa"/>
          </w:tcPr>
          <w:p w14:paraId="03BBCAB3" w14:textId="6FC4EA1A" w:rsidR="00983089" w:rsidRDefault="00983089" w:rsidP="00964603">
            <w:pPr>
              <w:jc w:val="left"/>
              <w:rPr>
                <w:i/>
              </w:rPr>
            </w:pPr>
            <w:r>
              <w:rPr>
                <w:i/>
              </w:rPr>
              <w:t>July 27, 2015</w:t>
            </w:r>
          </w:p>
        </w:tc>
        <w:tc>
          <w:tcPr>
            <w:tcW w:w="7743" w:type="dxa"/>
          </w:tcPr>
          <w:p w14:paraId="565BDF96" w14:textId="51738D15" w:rsidR="00983089" w:rsidRDefault="00983089" w:rsidP="00964603">
            <w:pPr>
              <w:jc w:val="left"/>
            </w:pPr>
            <w:r>
              <w:t>Version 4 updated with new API, regressions testing, statistics gathering, h5repack</w:t>
            </w:r>
          </w:p>
        </w:tc>
      </w:tr>
    </w:tbl>
    <w:p w14:paraId="70D41FCD" w14:textId="45132466" w:rsidR="00F52DB0" w:rsidRPr="00C62B71" w:rsidRDefault="00F52DB0" w:rsidP="00BD0C72"/>
    <w:sectPr w:rsidR="00F52DB0" w:rsidRPr="00C62B71" w:rsidSect="00F52DB0">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D1A1B" w14:textId="77777777" w:rsidR="00074688" w:rsidRDefault="00074688" w:rsidP="00F52DB0">
      <w:r>
        <w:separator/>
      </w:r>
    </w:p>
  </w:endnote>
  <w:endnote w:type="continuationSeparator" w:id="0">
    <w:p w14:paraId="52DAF2BD" w14:textId="77777777" w:rsidR="00074688" w:rsidRDefault="00074688"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6ED55DFC" w14:textId="77777777" w:rsidR="00074688" w:rsidRDefault="00074688" w:rsidP="00F52DB0">
            <w:pPr>
              <w:pStyle w:val="HDFFooter"/>
            </w:pPr>
            <w:r>
              <w:rPr>
                <w:noProof/>
              </w:rPr>
              <w:drawing>
                <wp:anchor distT="0" distB="0" distL="0" distR="0" simplePos="0" relativeHeight="251658240" behindDoc="0" locked="0" layoutInCell="1" allowOverlap="1" wp14:anchorId="2E3F8517" wp14:editId="55E19B2C">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71C11">
              <w:rPr>
                <w:noProof/>
              </w:rPr>
              <w:t>5</w:t>
            </w:r>
            <w:r>
              <w:rPr>
                <w:noProof/>
              </w:rPr>
              <w:fldChar w:fldCharType="end"/>
            </w:r>
            <w:r>
              <w:t xml:space="preserve"> of </w:t>
            </w:r>
            <w:fldSimple w:instr=" NUMPAGES  ">
              <w:r w:rsidR="00B71C11">
                <w:rPr>
                  <w:noProof/>
                </w:rPr>
                <w:t>11</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4E683B7B" w14:textId="77777777" w:rsidR="00074688" w:rsidRDefault="00074688" w:rsidP="00F52DB0">
            <w:pPr>
              <w:pStyle w:val="HDFFooter"/>
            </w:pPr>
            <w:r>
              <w:rPr>
                <w:noProof/>
              </w:rPr>
              <w:drawing>
                <wp:anchor distT="0" distB="0" distL="0" distR="0" simplePos="0" relativeHeight="251660288" behindDoc="0" locked="0" layoutInCell="1" allowOverlap="1" wp14:anchorId="4B0ABC54" wp14:editId="75E7B815">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71C11">
              <w:rPr>
                <w:noProof/>
              </w:rPr>
              <w:t>1</w:t>
            </w:r>
            <w:r>
              <w:rPr>
                <w:noProof/>
              </w:rPr>
              <w:fldChar w:fldCharType="end"/>
            </w:r>
            <w:r>
              <w:t xml:space="preserve"> of </w:t>
            </w:r>
            <w:fldSimple w:instr=" NUMPAGES  ">
              <w:r w:rsidR="00B71C11">
                <w:rPr>
                  <w:noProof/>
                </w:rPr>
                <w:t>11</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CA570" w14:textId="77777777" w:rsidR="00074688" w:rsidRDefault="00074688" w:rsidP="00F52DB0">
      <w:r>
        <w:separator/>
      </w:r>
    </w:p>
  </w:footnote>
  <w:footnote w:type="continuationSeparator" w:id="0">
    <w:p w14:paraId="4804709C" w14:textId="77777777" w:rsidR="00074688" w:rsidRDefault="00074688" w:rsidP="00F52DB0">
      <w:r>
        <w:continuationSeparator/>
      </w:r>
    </w:p>
  </w:footnote>
  <w:footnote w:id="1">
    <w:p w14:paraId="2649CA47" w14:textId="0BF75FDF" w:rsidR="00074688" w:rsidRDefault="00074688">
      <w:pPr>
        <w:pStyle w:val="FootnoteText"/>
      </w:pPr>
      <w:r>
        <w:rPr>
          <w:rStyle w:val="FootnoteReference"/>
        </w:rPr>
        <w:footnoteRef/>
      </w:r>
      <w:r>
        <w:t xml:space="preserve"> Except a few operations that we discuss further in the technical section, and if the total metadata or raw data does not exceed 16 KB</w:t>
      </w:r>
    </w:p>
  </w:footnote>
  <w:footnote w:id="2">
    <w:p w14:paraId="23DB11E2" w14:textId="3DB4D829" w:rsidR="00074688" w:rsidRDefault="00074688">
      <w:pPr>
        <w:pStyle w:val="FootnoteText"/>
      </w:pPr>
      <w:r>
        <w:rPr>
          <w:rStyle w:val="FootnoteReference"/>
        </w:rPr>
        <w:footnoteRef/>
      </w:r>
      <w:r>
        <w:t xml:space="preserve"> There are additional steps required for raw data that we detail later in this section.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FA0DF" w14:textId="23E7770F" w:rsidR="00074688" w:rsidRDefault="00074688" w:rsidP="00F52DB0">
    <w:pPr>
      <w:pStyle w:val="THGHeader2"/>
    </w:pPr>
    <w:r>
      <w:t>July 09, 2015</w:t>
    </w:r>
    <w:r>
      <w:ptab w:relativeTo="margin" w:alignment="center" w:leader="none"/>
    </w:r>
    <w:r>
      <w:ptab w:relativeTo="margin" w:alignment="right" w:leader="none"/>
    </w:r>
    <w:r>
      <w:t>RFC THG 2015-07-09.v4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85DA3" w14:textId="148CFFEA" w:rsidR="00074688" w:rsidRPr="006D4EA4" w:rsidRDefault="00074688" w:rsidP="006D4EA4">
    <w:pPr>
      <w:pStyle w:val="THGHeader"/>
    </w:pPr>
    <w:r>
      <w:t>July 09, 2015</w:t>
    </w:r>
    <w:r>
      <w:ptab w:relativeTo="margin" w:alignment="center" w:leader="none"/>
    </w:r>
    <w:r>
      <w:ptab w:relativeTo="margin" w:alignment="right" w:leader="none"/>
    </w:r>
    <w:r>
      <w:t>RFC THG 2015-07-09.v4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81009E1"/>
    <w:multiLevelType w:val="hybridMultilevel"/>
    <w:tmpl w:val="75165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87DCE"/>
    <w:multiLevelType w:val="hybridMultilevel"/>
    <w:tmpl w:val="58C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F91B61"/>
    <w:multiLevelType w:val="hybridMultilevel"/>
    <w:tmpl w:val="11A4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D54EEE"/>
    <w:multiLevelType w:val="hybridMultilevel"/>
    <w:tmpl w:val="86142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B8632F"/>
    <w:multiLevelType w:val="hybridMultilevel"/>
    <w:tmpl w:val="9AAE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125E59"/>
    <w:multiLevelType w:val="hybridMultilevel"/>
    <w:tmpl w:val="88083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223AB8"/>
    <w:multiLevelType w:val="hybridMultilevel"/>
    <w:tmpl w:val="86142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7"/>
  </w:num>
  <w:num w:numId="20">
    <w:abstractNumId w:val="13"/>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 w:numId="35">
    <w:abstractNumId w:val="19"/>
  </w:num>
  <w:num w:numId="36">
    <w:abstractNumId w:val="10"/>
  </w:num>
  <w:num w:numId="37">
    <w:abstractNumId w:val="15"/>
  </w:num>
  <w:num w:numId="38">
    <w:abstractNumId w:val="16"/>
  </w:num>
  <w:num w:numId="3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B04"/>
    <w:rsid w:val="00033FA9"/>
    <w:rsid w:val="000414C4"/>
    <w:rsid w:val="00052EF7"/>
    <w:rsid w:val="00074688"/>
    <w:rsid w:val="0008268E"/>
    <w:rsid w:val="00082BE1"/>
    <w:rsid w:val="000C3C41"/>
    <w:rsid w:val="000E66E3"/>
    <w:rsid w:val="00122789"/>
    <w:rsid w:val="00162C7A"/>
    <w:rsid w:val="00167449"/>
    <w:rsid w:val="00210659"/>
    <w:rsid w:val="0026421E"/>
    <w:rsid w:val="00264B29"/>
    <w:rsid w:val="00286D30"/>
    <w:rsid w:val="00291D96"/>
    <w:rsid w:val="002972B6"/>
    <w:rsid w:val="002B1C67"/>
    <w:rsid w:val="002B2970"/>
    <w:rsid w:val="002F11FD"/>
    <w:rsid w:val="00300B6A"/>
    <w:rsid w:val="003256FB"/>
    <w:rsid w:val="00370849"/>
    <w:rsid w:val="00380D2B"/>
    <w:rsid w:val="003A1EAF"/>
    <w:rsid w:val="003B3BD1"/>
    <w:rsid w:val="003B78C9"/>
    <w:rsid w:val="003C2C89"/>
    <w:rsid w:val="003C4FD5"/>
    <w:rsid w:val="003F015A"/>
    <w:rsid w:val="003F22D0"/>
    <w:rsid w:val="003F5587"/>
    <w:rsid w:val="004077EA"/>
    <w:rsid w:val="004250F8"/>
    <w:rsid w:val="004322CF"/>
    <w:rsid w:val="00434E97"/>
    <w:rsid w:val="0047084A"/>
    <w:rsid w:val="00481B7B"/>
    <w:rsid w:val="004A2881"/>
    <w:rsid w:val="004D3CBB"/>
    <w:rsid w:val="0050070A"/>
    <w:rsid w:val="00516440"/>
    <w:rsid w:val="00546E1C"/>
    <w:rsid w:val="00562896"/>
    <w:rsid w:val="00566153"/>
    <w:rsid w:val="005C27DB"/>
    <w:rsid w:val="005D7F94"/>
    <w:rsid w:val="005F6102"/>
    <w:rsid w:val="00603091"/>
    <w:rsid w:val="006574EA"/>
    <w:rsid w:val="00687F04"/>
    <w:rsid w:val="006B19F4"/>
    <w:rsid w:val="006C111A"/>
    <w:rsid w:val="006C6278"/>
    <w:rsid w:val="006D038B"/>
    <w:rsid w:val="006D4EA4"/>
    <w:rsid w:val="006F654A"/>
    <w:rsid w:val="00713990"/>
    <w:rsid w:val="00717DAC"/>
    <w:rsid w:val="00732ED5"/>
    <w:rsid w:val="00737B5A"/>
    <w:rsid w:val="007409E4"/>
    <w:rsid w:val="00741531"/>
    <w:rsid w:val="007463A3"/>
    <w:rsid w:val="00795664"/>
    <w:rsid w:val="007B1DA9"/>
    <w:rsid w:val="008206CA"/>
    <w:rsid w:val="008227A9"/>
    <w:rsid w:val="008506F7"/>
    <w:rsid w:val="008B1AD8"/>
    <w:rsid w:val="008D1316"/>
    <w:rsid w:val="0090312A"/>
    <w:rsid w:val="00911439"/>
    <w:rsid w:val="00920603"/>
    <w:rsid w:val="009206CA"/>
    <w:rsid w:val="0092196F"/>
    <w:rsid w:val="009261BB"/>
    <w:rsid w:val="0094165D"/>
    <w:rsid w:val="009553C2"/>
    <w:rsid w:val="00964603"/>
    <w:rsid w:val="0096707C"/>
    <w:rsid w:val="00983089"/>
    <w:rsid w:val="009976C9"/>
    <w:rsid w:val="009D6CFF"/>
    <w:rsid w:val="009F6DA0"/>
    <w:rsid w:val="00A05995"/>
    <w:rsid w:val="00A429FD"/>
    <w:rsid w:val="00A4353E"/>
    <w:rsid w:val="00A44BC6"/>
    <w:rsid w:val="00A47568"/>
    <w:rsid w:val="00A63928"/>
    <w:rsid w:val="00A675C2"/>
    <w:rsid w:val="00A82BEA"/>
    <w:rsid w:val="00AC3E86"/>
    <w:rsid w:val="00B10F97"/>
    <w:rsid w:val="00B529C2"/>
    <w:rsid w:val="00B64A9F"/>
    <w:rsid w:val="00B71C11"/>
    <w:rsid w:val="00BC13D2"/>
    <w:rsid w:val="00BC22F8"/>
    <w:rsid w:val="00BD0C72"/>
    <w:rsid w:val="00BD173E"/>
    <w:rsid w:val="00BE0A99"/>
    <w:rsid w:val="00C04F61"/>
    <w:rsid w:val="00C12E09"/>
    <w:rsid w:val="00C55422"/>
    <w:rsid w:val="00C7347D"/>
    <w:rsid w:val="00C83468"/>
    <w:rsid w:val="00C95948"/>
    <w:rsid w:val="00C966EB"/>
    <w:rsid w:val="00CA19A7"/>
    <w:rsid w:val="00CC1773"/>
    <w:rsid w:val="00CD0CE6"/>
    <w:rsid w:val="00CE4C86"/>
    <w:rsid w:val="00CE7B04"/>
    <w:rsid w:val="00D04234"/>
    <w:rsid w:val="00D07438"/>
    <w:rsid w:val="00D17C6A"/>
    <w:rsid w:val="00D50245"/>
    <w:rsid w:val="00D64C60"/>
    <w:rsid w:val="00D66B71"/>
    <w:rsid w:val="00DB4266"/>
    <w:rsid w:val="00DD087D"/>
    <w:rsid w:val="00DD6935"/>
    <w:rsid w:val="00DE6FE6"/>
    <w:rsid w:val="00DE76E2"/>
    <w:rsid w:val="00DF6F53"/>
    <w:rsid w:val="00E15DD0"/>
    <w:rsid w:val="00E23485"/>
    <w:rsid w:val="00E3379E"/>
    <w:rsid w:val="00E57D01"/>
    <w:rsid w:val="00E702FB"/>
    <w:rsid w:val="00E93B50"/>
    <w:rsid w:val="00EB7913"/>
    <w:rsid w:val="00F30D9C"/>
    <w:rsid w:val="00F4715F"/>
    <w:rsid w:val="00F50527"/>
    <w:rsid w:val="00F52DB0"/>
    <w:rsid w:val="00F77989"/>
    <w:rsid w:val="00FB5488"/>
    <w:rsid w:val="00FB6BBD"/>
    <w:rsid w:val="00FF2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0E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44BC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6421E"/>
    <w:pPr>
      <w:spacing w:after="0"/>
    </w:pPr>
    <w:rPr>
      <w:szCs w:val="24"/>
    </w:rPr>
  </w:style>
  <w:style w:type="character" w:customStyle="1" w:styleId="FootnoteTextChar">
    <w:name w:val="Footnote Text Char"/>
    <w:basedOn w:val="DefaultParagraphFont"/>
    <w:link w:val="FootnoteText"/>
    <w:uiPriority w:val="99"/>
    <w:rsid w:val="0026421E"/>
    <w:rPr>
      <w:rFonts w:asciiTheme="minorHAnsi" w:hAnsiTheme="minorHAnsi"/>
      <w:sz w:val="24"/>
      <w:szCs w:val="24"/>
    </w:rPr>
  </w:style>
  <w:style w:type="character" w:styleId="FootnoteReference">
    <w:name w:val="footnote reference"/>
    <w:basedOn w:val="DefaultParagraphFont"/>
    <w:uiPriority w:val="99"/>
    <w:unhideWhenUsed/>
    <w:rsid w:val="0026421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44BC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6421E"/>
    <w:pPr>
      <w:spacing w:after="0"/>
    </w:pPr>
    <w:rPr>
      <w:szCs w:val="24"/>
    </w:rPr>
  </w:style>
  <w:style w:type="character" w:customStyle="1" w:styleId="FootnoteTextChar">
    <w:name w:val="Footnote Text Char"/>
    <w:basedOn w:val="DefaultParagraphFont"/>
    <w:link w:val="FootnoteText"/>
    <w:uiPriority w:val="99"/>
    <w:rsid w:val="0026421E"/>
    <w:rPr>
      <w:rFonts w:asciiTheme="minorHAnsi" w:hAnsiTheme="minorHAnsi"/>
      <w:sz w:val="24"/>
      <w:szCs w:val="24"/>
    </w:rPr>
  </w:style>
  <w:style w:type="character" w:styleId="FootnoteReference">
    <w:name w:val="footnote reference"/>
    <w:basedOn w:val="DefaultParagraphFont"/>
    <w:uiPriority w:val="99"/>
    <w:unhideWhenUsed/>
    <w:rsid w:val="00264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AC5A3-9480-AA4B-BBFB-AB7FB010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\Users\chaarawi\Desktop\RFC template.dotx</Template>
  <TotalTime>13</TotalTime>
  <Pages>11</Pages>
  <Words>4447</Words>
  <Characters>25352</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Quincey Koziol</cp:lastModifiedBy>
  <cp:revision>4</cp:revision>
  <cp:lastPrinted>2008-08-22T21:45:00Z</cp:lastPrinted>
  <dcterms:created xsi:type="dcterms:W3CDTF">2015-09-30T06:38:00Z</dcterms:created>
  <dcterms:modified xsi:type="dcterms:W3CDTF">2015-09-30T06:52:00Z</dcterms:modified>
</cp:coreProperties>
</file>