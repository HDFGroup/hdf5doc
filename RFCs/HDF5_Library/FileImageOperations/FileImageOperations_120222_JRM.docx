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DD7D61" w:rsidP="00A13E79">
      <w:pPr>
        <w:pStyle w:val="Title"/>
      </w:pPr>
      <w:bookmarkStart w:id="0" w:name="_GoBack"/>
      <w:bookmarkEnd w:id="0"/>
      <w:r>
        <w:t>File Image Operations</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526D8C">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16505" cy="1711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711325"/>
                        </a:xfrm>
                        <a:prstGeom prst="rect">
                          <a:avLst/>
                        </a:prstGeom>
                        <a:noFill/>
                        <a:ln w="9525">
                          <a:noFill/>
                          <a:miter lim="800000"/>
                          <a:headEnd/>
                          <a:tailEnd/>
                        </a:ln>
                      </wps:spPr>
                      <wps:txbx>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D723B" w:rsidP="002E2C16">
                            <w:pPr>
                              <w:jc w:val="center"/>
                            </w:pPr>
                            <w:hyperlink r:id="rId10" w:history="1">
                              <w:r w:rsidR="008C2127" w:rsidRPr="003575B2">
                                <w:rPr>
                                  <w:rStyle w:val="Hyperlink"/>
                                </w:rPr>
                                <w:t>http://www.HDFGroup.org</w:t>
                              </w:r>
                            </w:hyperlink>
                            <w:r w:rsidR="008C2127">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D723B" w:rsidP="002E2C16">
                      <w:pPr>
                        <w:jc w:val="center"/>
                      </w:pPr>
                      <w:hyperlink r:id="rId11" w:history="1">
                        <w:r w:rsidR="008C2127" w:rsidRPr="003575B2">
                          <w:rPr>
                            <w:rStyle w:val="Hyperlink"/>
                          </w:rPr>
                          <w:t>http://www.HDFGroup.org</w:t>
                        </w:r>
                      </w:hyperlink>
                      <w:r w:rsidR="008C2127">
                        <w:t xml:space="preserve"> </w:t>
                      </w:r>
                    </w:p>
                  </w:txbxContent>
                </v:textbox>
              </v:shape>
            </w:pict>
          </mc:Fallback>
        </mc:AlternateContent>
      </w:r>
    </w:p>
    <w:p w:rsidR="00B24139" w:rsidRDefault="00B24139">
      <w:pPr>
        <w:sectPr w:rsidR="00B24139">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Copyright 2006-2012 by The HDF Group.</w:t>
      </w:r>
    </w:p>
    <w:p w:rsidR="00702264" w:rsidRDefault="00702264" w:rsidP="00702264"/>
    <w:p w:rsidR="00702264" w:rsidRDefault="00702264" w:rsidP="00702264">
      <w:r>
        <w:t>NCSA HDF5 (Hierarchical Data Format 5) Software Library and Utilities</w:t>
      </w:r>
    </w:p>
    <w:p w:rsidR="00702264" w:rsidRDefault="00702264" w:rsidP="00702264">
      <w:r>
        <w:t>Copyright 1998-2006 by the Board of Trustees of the University of Illinois.</w:t>
      </w:r>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Portions of HDF5 were developed with support from the Lawrence Berkeley National Laboratory (LBNL) and the United States Department of Energy under Prime Contract No. DE-AC02-05CH11231.</w:t>
      </w:r>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5"/>
          <w:footerReference w:type="first" r:id="rId16"/>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1E4C85" w:rsidRDefault="00B84989">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1E4C85">
        <w:t>1. Introduction to File Image Operations</w:t>
      </w:r>
      <w:r w:rsidR="001E4C85">
        <w:tab/>
      </w:r>
      <w:r>
        <w:fldChar w:fldCharType="begin"/>
      </w:r>
      <w:r w:rsidR="001E4C85">
        <w:instrText xml:space="preserve"> PAGEREF _Toc317672502 \h </w:instrText>
      </w:r>
      <w:r>
        <w:fldChar w:fldCharType="separate"/>
      </w:r>
      <w:r w:rsidR="001E4C85">
        <w:t>5</w:t>
      </w:r>
      <w:r>
        <w:fldChar w:fldCharType="end"/>
      </w:r>
    </w:p>
    <w:p w:rsidR="001E4C85" w:rsidRDefault="001E4C85">
      <w:pPr>
        <w:pStyle w:val="TOC2"/>
        <w:rPr>
          <w:lang w:bidi="ar-SA"/>
        </w:rPr>
      </w:pPr>
      <w:r>
        <w:t>1.1. File Image Operations Function Summary</w:t>
      </w:r>
      <w:r>
        <w:tab/>
      </w:r>
      <w:r w:rsidR="00B84989">
        <w:fldChar w:fldCharType="begin"/>
      </w:r>
      <w:r>
        <w:instrText xml:space="preserve"> PAGEREF _Toc317672503 \h </w:instrText>
      </w:r>
      <w:r w:rsidR="00B84989">
        <w:fldChar w:fldCharType="separate"/>
      </w:r>
      <w:r>
        <w:t>5</w:t>
      </w:r>
      <w:r w:rsidR="00B84989">
        <w:fldChar w:fldCharType="end"/>
      </w:r>
    </w:p>
    <w:p w:rsidR="001E4C85" w:rsidRDefault="001E4C85">
      <w:pPr>
        <w:pStyle w:val="TOC2"/>
        <w:rPr>
          <w:lang w:bidi="ar-SA"/>
        </w:rPr>
      </w:pPr>
      <w:r>
        <w:t>1.2. Abbreviations</w:t>
      </w:r>
      <w:r>
        <w:tab/>
      </w:r>
      <w:r w:rsidR="00B84989">
        <w:fldChar w:fldCharType="begin"/>
      </w:r>
      <w:r>
        <w:instrText xml:space="preserve"> PAGEREF _Toc317672504 \h </w:instrText>
      </w:r>
      <w:r w:rsidR="00B84989">
        <w:fldChar w:fldCharType="separate"/>
      </w:r>
      <w:r>
        <w:t>6</w:t>
      </w:r>
      <w:r w:rsidR="00B84989">
        <w:fldChar w:fldCharType="end"/>
      </w:r>
    </w:p>
    <w:p w:rsidR="001E4C85" w:rsidRDefault="001E4C85">
      <w:pPr>
        <w:pStyle w:val="TOC2"/>
        <w:rPr>
          <w:lang w:bidi="ar-SA"/>
        </w:rPr>
      </w:pPr>
      <w:r>
        <w:t>1.3. Developer Prerequisites</w:t>
      </w:r>
      <w:r>
        <w:tab/>
      </w:r>
      <w:r w:rsidR="00B84989">
        <w:fldChar w:fldCharType="begin"/>
      </w:r>
      <w:r>
        <w:instrText xml:space="preserve"> PAGEREF _Toc317672505 \h </w:instrText>
      </w:r>
      <w:r w:rsidR="00B84989">
        <w:fldChar w:fldCharType="separate"/>
      </w:r>
      <w:r>
        <w:t>6</w:t>
      </w:r>
      <w:r w:rsidR="00B84989">
        <w:fldChar w:fldCharType="end"/>
      </w:r>
    </w:p>
    <w:p w:rsidR="001E4C85" w:rsidRDefault="001E4C85">
      <w:pPr>
        <w:pStyle w:val="TOC2"/>
        <w:rPr>
          <w:lang w:bidi="ar-SA"/>
        </w:rPr>
      </w:pPr>
      <w:r>
        <w:t>1.4. Resources</w:t>
      </w:r>
      <w:r>
        <w:tab/>
      </w:r>
      <w:r w:rsidR="00B84989">
        <w:fldChar w:fldCharType="begin"/>
      </w:r>
      <w:r>
        <w:instrText xml:space="preserve"> PAGEREF _Toc317672506 \h </w:instrText>
      </w:r>
      <w:r w:rsidR="00B84989">
        <w:fldChar w:fldCharType="separate"/>
      </w:r>
      <w:r>
        <w:t>6</w:t>
      </w:r>
      <w:r w:rsidR="00B84989">
        <w:fldChar w:fldCharType="end"/>
      </w:r>
    </w:p>
    <w:p w:rsidR="001E4C85" w:rsidRDefault="001E4C85">
      <w:pPr>
        <w:pStyle w:val="TOC1"/>
        <w:rPr>
          <w:lang w:bidi="ar-SA"/>
        </w:rPr>
      </w:pPr>
      <w:r>
        <w:t>2. C API Call Syntax</w:t>
      </w:r>
      <w:r>
        <w:tab/>
      </w:r>
      <w:r w:rsidR="00B84989">
        <w:fldChar w:fldCharType="begin"/>
      </w:r>
      <w:r>
        <w:instrText xml:space="preserve"> PAGEREF _Toc317672507 \h </w:instrText>
      </w:r>
      <w:r w:rsidR="00B84989">
        <w:fldChar w:fldCharType="separate"/>
      </w:r>
      <w:r>
        <w:t>7</w:t>
      </w:r>
      <w:r w:rsidR="00B84989">
        <w:fldChar w:fldCharType="end"/>
      </w:r>
    </w:p>
    <w:p w:rsidR="001E4C85" w:rsidRDefault="001E4C85">
      <w:pPr>
        <w:pStyle w:val="TOC2"/>
        <w:rPr>
          <w:lang w:bidi="ar-SA"/>
        </w:rPr>
      </w:pPr>
      <w:r>
        <w:t>2.1. Low-level C API Routines</w:t>
      </w:r>
      <w:r>
        <w:tab/>
      </w:r>
      <w:r w:rsidR="00B84989">
        <w:fldChar w:fldCharType="begin"/>
      </w:r>
      <w:r>
        <w:instrText xml:space="preserve"> PAGEREF _Toc317672508 \h </w:instrText>
      </w:r>
      <w:r w:rsidR="00B84989">
        <w:fldChar w:fldCharType="separate"/>
      </w:r>
      <w:r>
        <w:t>7</w:t>
      </w:r>
      <w:r w:rsidR="00B84989">
        <w:fldChar w:fldCharType="end"/>
      </w:r>
    </w:p>
    <w:p w:rsidR="001E4C85" w:rsidRDefault="001E4C85">
      <w:pPr>
        <w:pStyle w:val="TOC3"/>
        <w:rPr>
          <w:rFonts w:eastAsiaTheme="minorEastAsia"/>
          <w:noProof/>
        </w:rPr>
      </w:pPr>
      <w:r>
        <w:rPr>
          <w:noProof/>
        </w:rPr>
        <w:t>2.1.1. H5Pset_file_image</w:t>
      </w:r>
      <w:r>
        <w:rPr>
          <w:noProof/>
        </w:rPr>
        <w:tab/>
      </w:r>
      <w:r w:rsidR="00B84989">
        <w:rPr>
          <w:noProof/>
        </w:rPr>
        <w:fldChar w:fldCharType="begin"/>
      </w:r>
      <w:r>
        <w:rPr>
          <w:noProof/>
        </w:rPr>
        <w:instrText xml:space="preserve"> PAGEREF _Toc317672509 \h </w:instrText>
      </w:r>
      <w:r w:rsidR="00B84989">
        <w:rPr>
          <w:noProof/>
        </w:rPr>
      </w:r>
      <w:r w:rsidR="00B84989">
        <w:rPr>
          <w:noProof/>
        </w:rPr>
        <w:fldChar w:fldCharType="separate"/>
      </w:r>
      <w:r>
        <w:rPr>
          <w:noProof/>
        </w:rPr>
        <w:t>7</w:t>
      </w:r>
      <w:r w:rsidR="00B84989">
        <w:rPr>
          <w:noProof/>
        </w:rPr>
        <w:fldChar w:fldCharType="end"/>
      </w:r>
    </w:p>
    <w:p w:rsidR="001E4C85" w:rsidRDefault="001E4C85">
      <w:pPr>
        <w:pStyle w:val="TOC3"/>
        <w:rPr>
          <w:rFonts w:eastAsiaTheme="minorEastAsia"/>
          <w:noProof/>
        </w:rPr>
      </w:pPr>
      <w:r>
        <w:rPr>
          <w:noProof/>
        </w:rPr>
        <w:t>2.1.2. H5Pget_file_image</w:t>
      </w:r>
      <w:r>
        <w:rPr>
          <w:noProof/>
        </w:rPr>
        <w:tab/>
      </w:r>
      <w:r w:rsidR="00B84989">
        <w:rPr>
          <w:noProof/>
        </w:rPr>
        <w:fldChar w:fldCharType="begin"/>
      </w:r>
      <w:r>
        <w:rPr>
          <w:noProof/>
        </w:rPr>
        <w:instrText xml:space="preserve"> PAGEREF _Toc317672510 \h </w:instrText>
      </w:r>
      <w:r w:rsidR="00B84989">
        <w:rPr>
          <w:noProof/>
        </w:rPr>
      </w:r>
      <w:r w:rsidR="00B84989">
        <w:rPr>
          <w:noProof/>
        </w:rPr>
        <w:fldChar w:fldCharType="separate"/>
      </w:r>
      <w:r>
        <w:rPr>
          <w:noProof/>
        </w:rPr>
        <w:t>8</w:t>
      </w:r>
      <w:r w:rsidR="00B84989">
        <w:rPr>
          <w:noProof/>
        </w:rPr>
        <w:fldChar w:fldCharType="end"/>
      </w:r>
    </w:p>
    <w:p w:rsidR="001E4C85" w:rsidRDefault="001E4C85">
      <w:pPr>
        <w:pStyle w:val="TOC3"/>
        <w:rPr>
          <w:rFonts w:eastAsiaTheme="minorEastAsia"/>
          <w:noProof/>
        </w:rPr>
      </w:pPr>
      <w:r>
        <w:rPr>
          <w:noProof/>
        </w:rPr>
        <w:t>2.1.3. H5Pset_file_image_callbacks</w:t>
      </w:r>
      <w:r>
        <w:rPr>
          <w:noProof/>
        </w:rPr>
        <w:tab/>
      </w:r>
      <w:r w:rsidR="00B84989">
        <w:rPr>
          <w:noProof/>
        </w:rPr>
        <w:fldChar w:fldCharType="begin"/>
      </w:r>
      <w:r>
        <w:rPr>
          <w:noProof/>
        </w:rPr>
        <w:instrText xml:space="preserve"> PAGEREF _Toc317672511 \h </w:instrText>
      </w:r>
      <w:r w:rsidR="00B84989">
        <w:rPr>
          <w:noProof/>
        </w:rPr>
      </w:r>
      <w:r w:rsidR="00B84989">
        <w:rPr>
          <w:noProof/>
        </w:rPr>
        <w:fldChar w:fldCharType="separate"/>
      </w:r>
      <w:r>
        <w:rPr>
          <w:noProof/>
        </w:rPr>
        <w:t>8</w:t>
      </w:r>
      <w:r w:rsidR="00B84989">
        <w:rPr>
          <w:noProof/>
        </w:rPr>
        <w:fldChar w:fldCharType="end"/>
      </w:r>
    </w:p>
    <w:p w:rsidR="001E4C85" w:rsidRDefault="001E4C85">
      <w:pPr>
        <w:pStyle w:val="TOC3"/>
        <w:rPr>
          <w:rFonts w:eastAsiaTheme="minorEastAsia"/>
          <w:noProof/>
        </w:rPr>
      </w:pPr>
      <w:r>
        <w:rPr>
          <w:noProof/>
        </w:rPr>
        <w:t>2.1.4. H5Pget_file_image_callbacks</w:t>
      </w:r>
      <w:r>
        <w:rPr>
          <w:noProof/>
        </w:rPr>
        <w:tab/>
      </w:r>
      <w:r w:rsidR="00B84989">
        <w:rPr>
          <w:noProof/>
        </w:rPr>
        <w:fldChar w:fldCharType="begin"/>
      </w:r>
      <w:r>
        <w:rPr>
          <w:noProof/>
        </w:rPr>
        <w:instrText xml:space="preserve"> PAGEREF _Toc317672512 \h </w:instrText>
      </w:r>
      <w:r w:rsidR="00B84989">
        <w:rPr>
          <w:noProof/>
        </w:rPr>
      </w:r>
      <w:r w:rsidR="00B84989">
        <w:rPr>
          <w:noProof/>
        </w:rPr>
        <w:fldChar w:fldCharType="separate"/>
      </w:r>
      <w:r>
        <w:rPr>
          <w:noProof/>
        </w:rPr>
        <w:t>12</w:t>
      </w:r>
      <w:r w:rsidR="00B84989">
        <w:rPr>
          <w:noProof/>
        </w:rPr>
        <w:fldChar w:fldCharType="end"/>
      </w:r>
    </w:p>
    <w:p w:rsidR="001E4C85" w:rsidRDefault="001E4C85">
      <w:pPr>
        <w:pStyle w:val="TOC3"/>
        <w:rPr>
          <w:rFonts w:eastAsiaTheme="minorEastAsia"/>
          <w:noProof/>
        </w:rPr>
      </w:pPr>
      <w:r>
        <w:rPr>
          <w:noProof/>
        </w:rPr>
        <w:t>2.1.5. Virtual File Driver Feature Flags</w:t>
      </w:r>
      <w:r>
        <w:rPr>
          <w:noProof/>
        </w:rPr>
        <w:tab/>
      </w:r>
      <w:r w:rsidR="00B84989">
        <w:rPr>
          <w:noProof/>
        </w:rPr>
        <w:fldChar w:fldCharType="begin"/>
      </w:r>
      <w:r>
        <w:rPr>
          <w:noProof/>
        </w:rPr>
        <w:instrText xml:space="preserve"> PAGEREF _Toc317672513 \h </w:instrText>
      </w:r>
      <w:r w:rsidR="00B84989">
        <w:rPr>
          <w:noProof/>
        </w:rPr>
      </w:r>
      <w:r w:rsidR="00B84989">
        <w:rPr>
          <w:noProof/>
        </w:rPr>
        <w:fldChar w:fldCharType="separate"/>
      </w:r>
      <w:r>
        <w:rPr>
          <w:noProof/>
        </w:rPr>
        <w:t>13</w:t>
      </w:r>
      <w:r w:rsidR="00B84989">
        <w:rPr>
          <w:noProof/>
        </w:rPr>
        <w:fldChar w:fldCharType="end"/>
      </w:r>
    </w:p>
    <w:p w:rsidR="001E4C85" w:rsidRDefault="001E4C85">
      <w:pPr>
        <w:pStyle w:val="TOC3"/>
        <w:rPr>
          <w:rFonts w:eastAsiaTheme="minorEastAsia"/>
          <w:noProof/>
        </w:rPr>
      </w:pPr>
      <w:r>
        <w:rPr>
          <w:noProof/>
        </w:rPr>
        <w:t>2.1.6. H5Fget_file_image</w:t>
      </w:r>
      <w:r>
        <w:rPr>
          <w:noProof/>
        </w:rPr>
        <w:tab/>
      </w:r>
      <w:r w:rsidR="00B84989">
        <w:rPr>
          <w:noProof/>
        </w:rPr>
        <w:fldChar w:fldCharType="begin"/>
      </w:r>
      <w:r>
        <w:rPr>
          <w:noProof/>
        </w:rPr>
        <w:instrText xml:space="preserve"> PAGEREF _Toc317672514 \h </w:instrText>
      </w:r>
      <w:r w:rsidR="00B84989">
        <w:rPr>
          <w:noProof/>
        </w:rPr>
      </w:r>
      <w:r w:rsidR="00B84989">
        <w:rPr>
          <w:noProof/>
        </w:rPr>
        <w:fldChar w:fldCharType="separate"/>
      </w:r>
      <w:r>
        <w:rPr>
          <w:noProof/>
        </w:rPr>
        <w:t>14</w:t>
      </w:r>
      <w:r w:rsidR="00B84989">
        <w:rPr>
          <w:noProof/>
        </w:rPr>
        <w:fldChar w:fldCharType="end"/>
      </w:r>
    </w:p>
    <w:p w:rsidR="001E4C85" w:rsidRDefault="001E4C85">
      <w:pPr>
        <w:pStyle w:val="TOC2"/>
        <w:rPr>
          <w:lang w:bidi="ar-SA"/>
        </w:rPr>
      </w:pPr>
      <w:r>
        <w:t>2.2. High-level C API Routine</w:t>
      </w:r>
      <w:r>
        <w:tab/>
      </w:r>
      <w:r w:rsidR="00B84989">
        <w:fldChar w:fldCharType="begin"/>
      </w:r>
      <w:r>
        <w:instrText xml:space="preserve"> PAGEREF _Toc317672515 \h </w:instrText>
      </w:r>
      <w:r w:rsidR="00B84989">
        <w:fldChar w:fldCharType="separate"/>
      </w:r>
      <w:r>
        <w:t>15</w:t>
      </w:r>
      <w:r w:rsidR="00B84989">
        <w:fldChar w:fldCharType="end"/>
      </w:r>
    </w:p>
    <w:p w:rsidR="001E4C85" w:rsidRDefault="001E4C85">
      <w:pPr>
        <w:pStyle w:val="TOC3"/>
        <w:rPr>
          <w:rFonts w:eastAsiaTheme="minorEastAsia"/>
          <w:noProof/>
        </w:rPr>
      </w:pPr>
      <w:r>
        <w:rPr>
          <w:noProof/>
        </w:rPr>
        <w:t>2.2.1. H5LTopen_file_image</w:t>
      </w:r>
      <w:r>
        <w:rPr>
          <w:noProof/>
        </w:rPr>
        <w:tab/>
      </w:r>
      <w:r w:rsidR="00B84989">
        <w:rPr>
          <w:noProof/>
        </w:rPr>
        <w:fldChar w:fldCharType="begin"/>
      </w:r>
      <w:r>
        <w:rPr>
          <w:noProof/>
        </w:rPr>
        <w:instrText xml:space="preserve"> PAGEREF _Toc317672516 \h </w:instrText>
      </w:r>
      <w:r w:rsidR="00B84989">
        <w:rPr>
          <w:noProof/>
        </w:rPr>
      </w:r>
      <w:r w:rsidR="00B84989">
        <w:rPr>
          <w:noProof/>
        </w:rPr>
        <w:fldChar w:fldCharType="separate"/>
      </w:r>
      <w:r>
        <w:rPr>
          <w:noProof/>
        </w:rPr>
        <w:t>15</w:t>
      </w:r>
      <w:r w:rsidR="00B84989">
        <w:rPr>
          <w:noProof/>
        </w:rPr>
        <w:fldChar w:fldCharType="end"/>
      </w:r>
    </w:p>
    <w:p w:rsidR="001E4C85" w:rsidRDefault="001E4C85">
      <w:pPr>
        <w:pStyle w:val="TOC1"/>
        <w:rPr>
          <w:lang w:bidi="ar-SA"/>
        </w:rPr>
      </w:pPr>
      <w:r>
        <w:t>3. C API Call Semantics</w:t>
      </w:r>
      <w:r>
        <w:tab/>
      </w:r>
      <w:r w:rsidR="00B84989">
        <w:fldChar w:fldCharType="begin"/>
      </w:r>
      <w:r>
        <w:instrText xml:space="preserve"> PAGEREF _Toc317672517 \h </w:instrText>
      </w:r>
      <w:r w:rsidR="00B84989">
        <w:fldChar w:fldCharType="separate"/>
      </w:r>
      <w:r>
        <w:t>18</w:t>
      </w:r>
      <w:r w:rsidR="00B84989">
        <w:fldChar w:fldCharType="end"/>
      </w:r>
    </w:p>
    <w:p w:rsidR="001E4C85" w:rsidRDefault="001E4C85">
      <w:pPr>
        <w:pStyle w:val="TOC2"/>
        <w:rPr>
          <w:lang w:bidi="ar-SA"/>
        </w:rPr>
      </w:pPr>
      <w:r>
        <w:t>3.1. File Image Callback Semantics</w:t>
      </w:r>
      <w:r>
        <w:tab/>
      </w:r>
      <w:r w:rsidR="00B84989">
        <w:fldChar w:fldCharType="begin"/>
      </w:r>
      <w:r>
        <w:instrText xml:space="preserve"> PAGEREF _Toc317672518 \h </w:instrText>
      </w:r>
      <w:r w:rsidR="00B84989">
        <w:fldChar w:fldCharType="separate"/>
      </w:r>
      <w:r>
        <w:t>18</w:t>
      </w:r>
      <w:r w:rsidR="00B84989">
        <w:fldChar w:fldCharType="end"/>
      </w:r>
    </w:p>
    <w:p w:rsidR="001E4C85" w:rsidRDefault="001E4C85">
      <w:pPr>
        <w:pStyle w:val="TOC3"/>
        <w:rPr>
          <w:rFonts w:eastAsiaTheme="minorEastAsia"/>
          <w:noProof/>
        </w:rPr>
      </w:pPr>
      <w:r>
        <w:rPr>
          <w:noProof/>
        </w:rPr>
        <w:t>3.1.1. Buffer Ownership</w:t>
      </w:r>
      <w:r>
        <w:rPr>
          <w:noProof/>
        </w:rPr>
        <w:tab/>
      </w:r>
      <w:r w:rsidR="00B84989">
        <w:rPr>
          <w:noProof/>
        </w:rPr>
        <w:fldChar w:fldCharType="begin"/>
      </w:r>
      <w:r>
        <w:rPr>
          <w:noProof/>
        </w:rPr>
        <w:instrText xml:space="preserve"> PAGEREF _Toc317672519 \h </w:instrText>
      </w:r>
      <w:r w:rsidR="00B84989">
        <w:rPr>
          <w:noProof/>
        </w:rPr>
      </w:r>
      <w:r w:rsidR="00B84989">
        <w:rPr>
          <w:noProof/>
        </w:rPr>
        <w:fldChar w:fldCharType="separate"/>
      </w:r>
      <w:r>
        <w:rPr>
          <w:noProof/>
        </w:rPr>
        <w:t>18</w:t>
      </w:r>
      <w:r w:rsidR="00B84989">
        <w:rPr>
          <w:noProof/>
        </w:rPr>
        <w:fldChar w:fldCharType="end"/>
      </w:r>
    </w:p>
    <w:p w:rsidR="001E4C85" w:rsidRDefault="001E4C85">
      <w:pPr>
        <w:pStyle w:val="TOC3"/>
        <w:rPr>
          <w:rFonts w:eastAsiaTheme="minorEastAsia"/>
          <w:noProof/>
        </w:rPr>
      </w:pPr>
      <w:r>
        <w:rPr>
          <w:noProof/>
        </w:rPr>
        <w:t>3.1.2. Sharing a Property List Buffer</w:t>
      </w:r>
      <w:r>
        <w:rPr>
          <w:noProof/>
        </w:rPr>
        <w:tab/>
      </w:r>
      <w:r w:rsidR="00B84989">
        <w:rPr>
          <w:noProof/>
        </w:rPr>
        <w:fldChar w:fldCharType="begin"/>
      </w:r>
      <w:r>
        <w:rPr>
          <w:noProof/>
        </w:rPr>
        <w:instrText xml:space="preserve"> PAGEREF _Toc317672520 \h </w:instrText>
      </w:r>
      <w:r w:rsidR="00B84989">
        <w:rPr>
          <w:noProof/>
        </w:rPr>
      </w:r>
      <w:r w:rsidR="00B84989">
        <w:rPr>
          <w:noProof/>
        </w:rPr>
        <w:fldChar w:fldCharType="separate"/>
      </w:r>
      <w:r>
        <w:rPr>
          <w:noProof/>
        </w:rPr>
        <w:t>19</w:t>
      </w:r>
      <w:r w:rsidR="00B84989">
        <w:rPr>
          <w:noProof/>
        </w:rPr>
        <w:fldChar w:fldCharType="end"/>
      </w:r>
    </w:p>
    <w:p w:rsidR="001E4C85" w:rsidRDefault="001E4C85">
      <w:pPr>
        <w:pStyle w:val="TOC3"/>
        <w:rPr>
          <w:rFonts w:eastAsiaTheme="minorEastAsia"/>
          <w:noProof/>
        </w:rPr>
      </w:pPr>
      <w:r>
        <w:rPr>
          <w:noProof/>
        </w:rPr>
        <w:t>3.1.3. File Driver Considerations</w:t>
      </w:r>
      <w:r>
        <w:rPr>
          <w:noProof/>
        </w:rPr>
        <w:tab/>
      </w:r>
      <w:r w:rsidR="00B84989">
        <w:rPr>
          <w:noProof/>
        </w:rPr>
        <w:fldChar w:fldCharType="begin"/>
      </w:r>
      <w:r>
        <w:rPr>
          <w:noProof/>
        </w:rPr>
        <w:instrText xml:space="preserve"> PAGEREF _Toc317672521 \h </w:instrText>
      </w:r>
      <w:r w:rsidR="00B84989">
        <w:rPr>
          <w:noProof/>
        </w:rPr>
      </w:r>
      <w:r w:rsidR="00B84989">
        <w:rPr>
          <w:noProof/>
        </w:rPr>
        <w:fldChar w:fldCharType="separate"/>
      </w:r>
      <w:r>
        <w:rPr>
          <w:noProof/>
        </w:rPr>
        <w:t>20</w:t>
      </w:r>
      <w:r w:rsidR="00B84989">
        <w:rPr>
          <w:noProof/>
        </w:rPr>
        <w:fldChar w:fldCharType="end"/>
      </w:r>
    </w:p>
    <w:p w:rsidR="001E4C85" w:rsidRDefault="001E4C85">
      <w:pPr>
        <w:pStyle w:val="TOC2"/>
        <w:rPr>
          <w:lang w:bidi="ar-SA"/>
        </w:rPr>
      </w:pPr>
      <w:r>
        <w:t>3.2. Initial File Image Semantics</w:t>
      </w:r>
      <w:r>
        <w:tab/>
      </w:r>
      <w:r w:rsidR="00B84989">
        <w:fldChar w:fldCharType="begin"/>
      </w:r>
      <w:r>
        <w:instrText xml:space="preserve"> PAGEREF _Toc317672522 \h </w:instrText>
      </w:r>
      <w:r w:rsidR="00B84989">
        <w:fldChar w:fldCharType="separate"/>
      </w:r>
      <w:r>
        <w:t>21</w:t>
      </w:r>
      <w:r w:rsidR="00B84989">
        <w:fldChar w:fldCharType="end"/>
      </w:r>
    </w:p>
    <w:p w:rsidR="001E4C85" w:rsidRDefault="001E4C85">
      <w:pPr>
        <w:pStyle w:val="TOC3"/>
        <w:rPr>
          <w:rFonts w:eastAsiaTheme="minorEastAsia"/>
          <w:noProof/>
        </w:rPr>
      </w:pPr>
      <w:r>
        <w:rPr>
          <w:noProof/>
        </w:rPr>
        <w:t>3.2.1. Applying Initial File Image Semantics to the Core File Driver</w:t>
      </w:r>
      <w:r>
        <w:rPr>
          <w:noProof/>
        </w:rPr>
        <w:tab/>
      </w:r>
      <w:r w:rsidR="00B84989">
        <w:rPr>
          <w:noProof/>
        </w:rPr>
        <w:fldChar w:fldCharType="begin"/>
      </w:r>
      <w:r>
        <w:rPr>
          <w:noProof/>
        </w:rPr>
        <w:instrText xml:space="preserve"> PAGEREF _Toc317672523 \h </w:instrText>
      </w:r>
      <w:r w:rsidR="00B84989">
        <w:rPr>
          <w:noProof/>
        </w:rPr>
      </w:r>
      <w:r w:rsidR="00B84989">
        <w:rPr>
          <w:noProof/>
        </w:rPr>
        <w:fldChar w:fldCharType="separate"/>
      </w:r>
      <w:r>
        <w:rPr>
          <w:noProof/>
        </w:rPr>
        <w:t>22</w:t>
      </w:r>
      <w:r w:rsidR="00B84989">
        <w:rPr>
          <w:noProof/>
        </w:rPr>
        <w:fldChar w:fldCharType="end"/>
      </w:r>
    </w:p>
    <w:p w:rsidR="001E4C85" w:rsidRDefault="001E4C85">
      <w:pPr>
        <w:pStyle w:val="TOC1"/>
        <w:rPr>
          <w:lang w:bidi="ar-SA"/>
        </w:rPr>
      </w:pPr>
      <w:r>
        <w:t>4. Examples</w:t>
      </w:r>
      <w:r>
        <w:tab/>
      </w:r>
      <w:r w:rsidR="00B84989">
        <w:fldChar w:fldCharType="begin"/>
      </w:r>
      <w:r>
        <w:instrText xml:space="preserve"> PAGEREF _Toc317672524 \h </w:instrText>
      </w:r>
      <w:r w:rsidR="00B84989">
        <w:fldChar w:fldCharType="separate"/>
      </w:r>
      <w:r>
        <w:t>23</w:t>
      </w:r>
      <w:r w:rsidR="00B84989">
        <w:fldChar w:fldCharType="end"/>
      </w:r>
    </w:p>
    <w:p w:rsidR="001E4C85" w:rsidRDefault="001E4C85">
      <w:pPr>
        <w:pStyle w:val="TOC2"/>
        <w:rPr>
          <w:lang w:bidi="ar-SA"/>
        </w:rPr>
      </w:pPr>
      <w:r>
        <w:t>4.1. Reading an In-memory HDF5 File Image</w:t>
      </w:r>
      <w:r>
        <w:tab/>
      </w:r>
      <w:r w:rsidR="00B84989">
        <w:fldChar w:fldCharType="begin"/>
      </w:r>
      <w:r>
        <w:instrText xml:space="preserve"> PAGEREF _Toc317672525 \h </w:instrText>
      </w:r>
      <w:r w:rsidR="00B84989">
        <w:fldChar w:fldCharType="separate"/>
      </w:r>
      <w:r>
        <w:t>23</w:t>
      </w:r>
      <w:r w:rsidR="00B84989">
        <w:fldChar w:fldCharType="end"/>
      </w:r>
    </w:p>
    <w:p w:rsidR="001E4C85" w:rsidRDefault="001E4C85">
      <w:pPr>
        <w:pStyle w:val="TOC2"/>
        <w:rPr>
          <w:lang w:bidi="ar-SA"/>
        </w:rPr>
      </w:pPr>
      <w:r>
        <w:t>4.2. In-memory HDF5 File Image Construction</w:t>
      </w:r>
      <w:r>
        <w:tab/>
      </w:r>
      <w:r w:rsidR="00B84989">
        <w:fldChar w:fldCharType="begin"/>
      </w:r>
      <w:r>
        <w:instrText xml:space="preserve"> PAGEREF _Toc317672526 \h </w:instrText>
      </w:r>
      <w:r w:rsidR="00B84989">
        <w:fldChar w:fldCharType="separate"/>
      </w:r>
      <w:r>
        <w:t>25</w:t>
      </w:r>
      <w:r w:rsidR="00B84989">
        <w:fldChar w:fldCharType="end"/>
      </w:r>
    </w:p>
    <w:p w:rsidR="001E4C85" w:rsidRDefault="001E4C85">
      <w:pPr>
        <w:pStyle w:val="TOC2"/>
        <w:rPr>
          <w:lang w:bidi="ar-SA"/>
        </w:rPr>
      </w:pPr>
      <w:r>
        <w:t>4.3. Using HDF5 to Construct and Read a Data Packet</w:t>
      </w:r>
      <w:r>
        <w:tab/>
      </w:r>
      <w:r w:rsidR="00B84989">
        <w:fldChar w:fldCharType="begin"/>
      </w:r>
      <w:r>
        <w:instrText xml:space="preserve"> PAGEREF _Toc317672527 \h </w:instrText>
      </w:r>
      <w:r w:rsidR="00B84989">
        <w:fldChar w:fldCharType="separate"/>
      </w:r>
      <w:r>
        <w:t>34</w:t>
      </w:r>
      <w:r w:rsidR="00B84989">
        <w:fldChar w:fldCharType="end"/>
      </w:r>
    </w:p>
    <w:p w:rsidR="001E4C85" w:rsidRDefault="001E4C85">
      <w:pPr>
        <w:pStyle w:val="TOC2"/>
        <w:rPr>
          <w:lang w:bidi="ar-SA"/>
        </w:rPr>
      </w:pPr>
      <w:r>
        <w:t>4.4. Using a Template File</w:t>
      </w:r>
      <w:r>
        <w:tab/>
      </w:r>
      <w:r w:rsidR="00B84989">
        <w:fldChar w:fldCharType="begin"/>
      </w:r>
      <w:r>
        <w:instrText xml:space="preserve"> PAGEREF _Toc317672528 \h </w:instrText>
      </w:r>
      <w:r w:rsidR="00B84989">
        <w:fldChar w:fldCharType="separate"/>
      </w:r>
      <w:r>
        <w:t>35</w:t>
      </w:r>
      <w:r w:rsidR="00B84989">
        <w:fldChar w:fldCharType="end"/>
      </w:r>
    </w:p>
    <w:p w:rsidR="001E4C85" w:rsidRDefault="001E4C85">
      <w:pPr>
        <w:pStyle w:val="TOC1"/>
        <w:rPr>
          <w:lang w:bidi="ar-SA"/>
        </w:rPr>
      </w:pPr>
      <w:r>
        <w:t>5. Java Signatures for File Image Operations API Calls</w:t>
      </w:r>
      <w:r>
        <w:tab/>
      </w:r>
      <w:r w:rsidR="00B84989">
        <w:fldChar w:fldCharType="begin"/>
      </w:r>
      <w:r>
        <w:instrText xml:space="preserve"> PAGEREF _Toc317672529 \h </w:instrText>
      </w:r>
      <w:r w:rsidR="00B84989">
        <w:fldChar w:fldCharType="separate"/>
      </w:r>
      <w:r>
        <w:t>37</w:t>
      </w:r>
      <w:r w:rsidR="00B84989">
        <w:fldChar w:fldCharType="end"/>
      </w:r>
    </w:p>
    <w:p w:rsidR="001E4C85" w:rsidRDefault="001E4C85">
      <w:pPr>
        <w:pStyle w:val="TOC1"/>
        <w:rPr>
          <w:lang w:bidi="ar-SA"/>
        </w:rPr>
      </w:pPr>
      <w:r>
        <w:t>6. Fortran Signatures for File Image Operations API Calls</w:t>
      </w:r>
      <w:r>
        <w:tab/>
      </w:r>
      <w:r w:rsidR="00B84989">
        <w:fldChar w:fldCharType="begin"/>
      </w:r>
      <w:r>
        <w:instrText xml:space="preserve"> PAGEREF _Toc317672530 \h </w:instrText>
      </w:r>
      <w:r w:rsidR="00B84989">
        <w:fldChar w:fldCharType="separate"/>
      </w:r>
      <w:r>
        <w:t>39</w:t>
      </w:r>
      <w:r w:rsidR="00B84989">
        <w:fldChar w:fldCharType="end"/>
      </w:r>
    </w:p>
    <w:p w:rsidR="001E4C85" w:rsidRDefault="001E4C85">
      <w:pPr>
        <w:pStyle w:val="TOC2"/>
        <w:rPr>
          <w:lang w:bidi="ar-SA"/>
        </w:rPr>
      </w:pPr>
      <w:r>
        <w:t>6.1. Low-level Fortran API Routines</w:t>
      </w:r>
      <w:r>
        <w:tab/>
      </w:r>
      <w:r w:rsidR="00B84989">
        <w:fldChar w:fldCharType="begin"/>
      </w:r>
      <w:r>
        <w:instrText xml:space="preserve"> PAGEREF _Toc317672531 \h </w:instrText>
      </w:r>
      <w:r w:rsidR="00B84989">
        <w:fldChar w:fldCharType="separate"/>
      </w:r>
      <w:r>
        <w:t>39</w:t>
      </w:r>
      <w:r w:rsidR="00B84989">
        <w:fldChar w:fldCharType="end"/>
      </w:r>
    </w:p>
    <w:p w:rsidR="001E4C85" w:rsidRDefault="001E4C85">
      <w:pPr>
        <w:pStyle w:val="TOC3"/>
        <w:rPr>
          <w:rFonts w:eastAsiaTheme="minorEastAsia"/>
          <w:noProof/>
        </w:rPr>
      </w:pPr>
      <w:r>
        <w:rPr>
          <w:noProof/>
        </w:rPr>
        <w:t>6.1.1. H5Pset_file_image_f</w:t>
      </w:r>
      <w:r>
        <w:rPr>
          <w:noProof/>
        </w:rPr>
        <w:tab/>
      </w:r>
      <w:r w:rsidR="00B84989">
        <w:rPr>
          <w:noProof/>
        </w:rPr>
        <w:fldChar w:fldCharType="begin"/>
      </w:r>
      <w:r>
        <w:rPr>
          <w:noProof/>
        </w:rPr>
        <w:instrText xml:space="preserve"> PAGEREF _Toc317672532 \h </w:instrText>
      </w:r>
      <w:r w:rsidR="00B84989">
        <w:rPr>
          <w:noProof/>
        </w:rPr>
      </w:r>
      <w:r w:rsidR="00B84989">
        <w:rPr>
          <w:noProof/>
        </w:rPr>
        <w:fldChar w:fldCharType="separate"/>
      </w:r>
      <w:r>
        <w:rPr>
          <w:noProof/>
        </w:rPr>
        <w:t>39</w:t>
      </w:r>
      <w:r w:rsidR="00B84989">
        <w:rPr>
          <w:noProof/>
        </w:rPr>
        <w:fldChar w:fldCharType="end"/>
      </w:r>
    </w:p>
    <w:p w:rsidR="001E4C85" w:rsidRDefault="001E4C85">
      <w:pPr>
        <w:pStyle w:val="TOC3"/>
        <w:rPr>
          <w:rFonts w:eastAsiaTheme="minorEastAsia"/>
          <w:noProof/>
        </w:rPr>
      </w:pPr>
      <w:r>
        <w:rPr>
          <w:noProof/>
        </w:rPr>
        <w:t>6.1.2. H5Pget_file_image_f</w:t>
      </w:r>
      <w:r>
        <w:rPr>
          <w:noProof/>
        </w:rPr>
        <w:tab/>
      </w:r>
      <w:r w:rsidR="00B84989">
        <w:rPr>
          <w:noProof/>
        </w:rPr>
        <w:fldChar w:fldCharType="begin"/>
      </w:r>
      <w:r>
        <w:rPr>
          <w:noProof/>
        </w:rPr>
        <w:instrText xml:space="preserve"> PAGEREF _Toc317672533 \h </w:instrText>
      </w:r>
      <w:r w:rsidR="00B84989">
        <w:rPr>
          <w:noProof/>
        </w:rPr>
      </w:r>
      <w:r w:rsidR="00B84989">
        <w:rPr>
          <w:noProof/>
        </w:rPr>
        <w:fldChar w:fldCharType="separate"/>
      </w:r>
      <w:r>
        <w:rPr>
          <w:noProof/>
        </w:rPr>
        <w:t>40</w:t>
      </w:r>
      <w:r w:rsidR="00B84989">
        <w:rPr>
          <w:noProof/>
        </w:rPr>
        <w:fldChar w:fldCharType="end"/>
      </w:r>
    </w:p>
    <w:p w:rsidR="001E4C85" w:rsidRDefault="001E4C85">
      <w:pPr>
        <w:pStyle w:val="TOC3"/>
        <w:rPr>
          <w:rFonts w:eastAsiaTheme="minorEastAsia"/>
          <w:noProof/>
        </w:rPr>
      </w:pPr>
      <w:r>
        <w:rPr>
          <w:noProof/>
        </w:rPr>
        <w:t>6.1.3. H5Pset_file_image_callbacks_f</w:t>
      </w:r>
      <w:r>
        <w:rPr>
          <w:noProof/>
        </w:rPr>
        <w:tab/>
      </w:r>
      <w:r w:rsidR="00B84989">
        <w:rPr>
          <w:noProof/>
        </w:rPr>
        <w:fldChar w:fldCharType="begin"/>
      </w:r>
      <w:r>
        <w:rPr>
          <w:noProof/>
        </w:rPr>
        <w:instrText xml:space="preserve"> PAGEREF _Toc317672534 \h </w:instrText>
      </w:r>
      <w:r w:rsidR="00B84989">
        <w:rPr>
          <w:noProof/>
        </w:rPr>
      </w:r>
      <w:r w:rsidR="00B84989">
        <w:rPr>
          <w:noProof/>
        </w:rPr>
        <w:fldChar w:fldCharType="separate"/>
      </w:r>
      <w:r>
        <w:rPr>
          <w:noProof/>
        </w:rPr>
        <w:t>40</w:t>
      </w:r>
      <w:r w:rsidR="00B84989">
        <w:rPr>
          <w:noProof/>
        </w:rPr>
        <w:fldChar w:fldCharType="end"/>
      </w:r>
    </w:p>
    <w:p w:rsidR="001E4C85" w:rsidRDefault="001E4C85">
      <w:pPr>
        <w:pStyle w:val="TOC3"/>
        <w:rPr>
          <w:rFonts w:eastAsiaTheme="minorEastAsia"/>
          <w:noProof/>
        </w:rPr>
      </w:pPr>
      <w:r>
        <w:rPr>
          <w:noProof/>
        </w:rPr>
        <w:t>6.1.4. H5Pget_file_image_callbacks_f</w:t>
      </w:r>
      <w:r>
        <w:rPr>
          <w:noProof/>
        </w:rPr>
        <w:tab/>
      </w:r>
      <w:r w:rsidR="00B84989">
        <w:rPr>
          <w:noProof/>
        </w:rPr>
        <w:fldChar w:fldCharType="begin"/>
      </w:r>
      <w:r>
        <w:rPr>
          <w:noProof/>
        </w:rPr>
        <w:instrText xml:space="preserve"> PAGEREF _Toc317672535 \h </w:instrText>
      </w:r>
      <w:r w:rsidR="00B84989">
        <w:rPr>
          <w:noProof/>
        </w:rPr>
      </w:r>
      <w:r w:rsidR="00B84989">
        <w:rPr>
          <w:noProof/>
        </w:rPr>
        <w:fldChar w:fldCharType="separate"/>
      </w:r>
      <w:r>
        <w:rPr>
          <w:noProof/>
        </w:rPr>
        <w:t>43</w:t>
      </w:r>
      <w:r w:rsidR="00B84989">
        <w:rPr>
          <w:noProof/>
        </w:rPr>
        <w:fldChar w:fldCharType="end"/>
      </w:r>
    </w:p>
    <w:p w:rsidR="001E4C85" w:rsidRDefault="001E4C85">
      <w:pPr>
        <w:pStyle w:val="TOC3"/>
        <w:rPr>
          <w:rFonts w:eastAsiaTheme="minorEastAsia"/>
          <w:noProof/>
        </w:rPr>
      </w:pPr>
      <w:r>
        <w:rPr>
          <w:noProof/>
        </w:rPr>
        <w:t>6.1.5. Fortran Virtual File Driver Feature Flags</w:t>
      </w:r>
      <w:r>
        <w:rPr>
          <w:noProof/>
        </w:rPr>
        <w:tab/>
      </w:r>
      <w:r w:rsidR="00B84989">
        <w:rPr>
          <w:noProof/>
        </w:rPr>
        <w:fldChar w:fldCharType="begin"/>
      </w:r>
      <w:r>
        <w:rPr>
          <w:noProof/>
        </w:rPr>
        <w:instrText xml:space="preserve"> PAGEREF _Toc317672536 \h </w:instrText>
      </w:r>
      <w:r w:rsidR="00B84989">
        <w:rPr>
          <w:noProof/>
        </w:rPr>
      </w:r>
      <w:r w:rsidR="00B84989">
        <w:rPr>
          <w:noProof/>
        </w:rPr>
        <w:fldChar w:fldCharType="separate"/>
      </w:r>
      <w:r>
        <w:rPr>
          <w:noProof/>
        </w:rPr>
        <w:t>43</w:t>
      </w:r>
      <w:r w:rsidR="00B84989">
        <w:rPr>
          <w:noProof/>
        </w:rPr>
        <w:fldChar w:fldCharType="end"/>
      </w:r>
    </w:p>
    <w:p w:rsidR="001E4C85" w:rsidRDefault="001E4C85">
      <w:pPr>
        <w:pStyle w:val="TOC3"/>
        <w:rPr>
          <w:rFonts w:eastAsiaTheme="minorEastAsia"/>
          <w:noProof/>
        </w:rPr>
      </w:pPr>
      <w:r>
        <w:rPr>
          <w:noProof/>
        </w:rPr>
        <w:t>6.1.6. H5Fget_file_image_f</w:t>
      </w:r>
      <w:r>
        <w:rPr>
          <w:noProof/>
        </w:rPr>
        <w:tab/>
      </w:r>
      <w:r w:rsidR="00B84989">
        <w:rPr>
          <w:noProof/>
        </w:rPr>
        <w:fldChar w:fldCharType="begin"/>
      </w:r>
      <w:r>
        <w:rPr>
          <w:noProof/>
        </w:rPr>
        <w:instrText xml:space="preserve"> PAGEREF _Toc317672537 \h </w:instrText>
      </w:r>
      <w:r w:rsidR="00B84989">
        <w:rPr>
          <w:noProof/>
        </w:rPr>
      </w:r>
      <w:r w:rsidR="00B84989">
        <w:rPr>
          <w:noProof/>
        </w:rPr>
        <w:fldChar w:fldCharType="separate"/>
      </w:r>
      <w:r>
        <w:rPr>
          <w:noProof/>
        </w:rPr>
        <w:t>44</w:t>
      </w:r>
      <w:r w:rsidR="00B84989">
        <w:rPr>
          <w:noProof/>
        </w:rPr>
        <w:fldChar w:fldCharType="end"/>
      </w:r>
    </w:p>
    <w:p w:rsidR="001E4C85" w:rsidRDefault="001E4C85">
      <w:pPr>
        <w:pStyle w:val="TOC2"/>
        <w:rPr>
          <w:lang w:bidi="ar-SA"/>
        </w:rPr>
      </w:pPr>
      <w:r>
        <w:t>6.2. High-level Fortran API Routine</w:t>
      </w:r>
      <w:r>
        <w:tab/>
      </w:r>
      <w:r w:rsidR="00B84989">
        <w:fldChar w:fldCharType="begin"/>
      </w:r>
      <w:r>
        <w:instrText xml:space="preserve"> PAGEREF _Toc317672538 \h </w:instrText>
      </w:r>
      <w:r w:rsidR="00B84989">
        <w:fldChar w:fldCharType="separate"/>
      </w:r>
      <w:r>
        <w:t>45</w:t>
      </w:r>
      <w:r w:rsidR="00B84989">
        <w:fldChar w:fldCharType="end"/>
      </w:r>
    </w:p>
    <w:p w:rsidR="001E4C85" w:rsidRDefault="001E4C85">
      <w:pPr>
        <w:pStyle w:val="TOC3"/>
        <w:rPr>
          <w:rFonts w:eastAsiaTheme="minorEastAsia"/>
          <w:noProof/>
        </w:rPr>
      </w:pPr>
      <w:r>
        <w:rPr>
          <w:noProof/>
        </w:rPr>
        <w:t>6.2.1. H5LTopen_file_image_f</w:t>
      </w:r>
      <w:r>
        <w:rPr>
          <w:noProof/>
        </w:rPr>
        <w:tab/>
      </w:r>
      <w:r w:rsidR="00B84989">
        <w:rPr>
          <w:noProof/>
        </w:rPr>
        <w:fldChar w:fldCharType="begin"/>
      </w:r>
      <w:r>
        <w:rPr>
          <w:noProof/>
        </w:rPr>
        <w:instrText xml:space="preserve"> PAGEREF _Toc317672539 \h </w:instrText>
      </w:r>
      <w:r w:rsidR="00B84989">
        <w:rPr>
          <w:noProof/>
        </w:rPr>
      </w:r>
      <w:r w:rsidR="00B84989">
        <w:rPr>
          <w:noProof/>
        </w:rPr>
        <w:fldChar w:fldCharType="separate"/>
      </w:r>
      <w:r>
        <w:rPr>
          <w:noProof/>
        </w:rPr>
        <w:t>45</w:t>
      </w:r>
      <w:r w:rsidR="00B84989">
        <w:rPr>
          <w:noProof/>
        </w:rPr>
        <w:fldChar w:fldCharType="end"/>
      </w:r>
    </w:p>
    <w:p w:rsidR="00621809" w:rsidRDefault="00B8498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7"/>
          <w:type w:val="continuous"/>
          <w:pgSz w:w="12240" w:h="15840" w:code="1"/>
          <w:pgMar w:top="1152" w:right="1152" w:bottom="1440" w:left="1152" w:header="432" w:footer="720" w:gutter="0"/>
          <w:cols w:space="720"/>
          <w:titlePg/>
          <w:docGrid w:linePitch="360"/>
        </w:sectPr>
      </w:pPr>
    </w:p>
    <w:p w:rsidR="00DD7D61" w:rsidRPr="00A21BA4" w:rsidRDefault="00DD7D61" w:rsidP="00420406">
      <w:pPr>
        <w:pStyle w:val="Heading1"/>
      </w:pPr>
      <w:bookmarkStart w:id="1" w:name="_Toc317672502"/>
      <w:r w:rsidRPr="00A21BA4">
        <w:lastRenderedPageBreak/>
        <w:t>Introduction to File Image Operations</w:t>
      </w:r>
      <w:bookmarkEnd w:id="1"/>
      <w:r w:rsidR="00F960DD" w:rsidRPr="00A21BA4">
        <w:t xml:space="preserve"> </w:t>
      </w:r>
    </w:p>
    <w:p w:rsidR="00094E01" w:rsidRDefault="00F43272" w:rsidP="00DD7D61">
      <w:r>
        <w:t xml:space="preserve">File image operations allow users to </w:t>
      </w:r>
      <w:r w:rsidR="00094E01">
        <w:t>work with HDF5 files in memory</w:t>
      </w:r>
      <w:r w:rsidR="00873EB2">
        <w:t xml:space="preserve"> in the same ways that users currently work with HDF5 files on disk</w:t>
      </w:r>
      <w:r w:rsidR="00094E01">
        <w:t>. Disk I/O is not required when file images are opened, created, read from, or written to.</w:t>
      </w:r>
      <w:r w:rsidR="005458E9">
        <w:t xml:space="preserve"> </w:t>
      </w:r>
    </w:p>
    <w:p w:rsidR="00094E01" w:rsidRDefault="00094E01" w:rsidP="00DD7D61"/>
    <w:p w:rsidR="003C53F3" w:rsidRDefault="00B70C08" w:rsidP="003C53F3">
      <w:r>
        <w:t>A</w:t>
      </w:r>
      <w:r w:rsidR="005458E9">
        <w:t xml:space="preserve">n HDF5 file image is </w:t>
      </w:r>
      <w:r w:rsidR="00240D23">
        <w:t xml:space="preserve">an HDF5 file that is held in </w:t>
      </w:r>
      <w:r w:rsidR="005458E9">
        <w:t xml:space="preserve">a buffer in main memory. </w:t>
      </w:r>
      <w:r w:rsidR="003C53F3">
        <w:t xml:space="preserve">Setting up a file image in memory involves using either a buffer in the file access property list or a buffer in the Core (aka Memory) file driver. </w:t>
      </w:r>
    </w:p>
    <w:p w:rsidR="00564ADB" w:rsidRDefault="00564ADB" w:rsidP="005458E9"/>
    <w:p w:rsidR="00564ADB" w:rsidRDefault="00564ADB" w:rsidP="005458E9">
      <w:r>
        <w:t>The advantage of working with a file in memory is faster access to the data.</w:t>
      </w:r>
    </w:p>
    <w:p w:rsidR="00DB2E37" w:rsidRDefault="00DB2E37" w:rsidP="005458E9"/>
    <w:p w:rsidR="007B04EE" w:rsidRDefault="00DB2E37" w:rsidP="005458E9">
      <w:commentRangeStart w:id="2"/>
      <w:r>
        <w:t xml:space="preserve">The challenge of working with files in memory buffers is </w:t>
      </w:r>
      <w:r w:rsidR="007B04EE">
        <w:t xml:space="preserve">moving data quickly without breaking any of the rules by which the library runs. </w:t>
      </w:r>
    </w:p>
    <w:p w:rsidR="007B04EE" w:rsidRDefault="007B04EE" w:rsidP="005458E9"/>
    <w:p w:rsidR="00A208BD" w:rsidRDefault="00885053" w:rsidP="005458E9">
      <w:r>
        <w:t xml:space="preserve">The rule that we have to be most careful of is the one that says that a </w:t>
      </w:r>
      <w:r w:rsidR="00A21BA4">
        <w:t xml:space="preserve">new </w:t>
      </w:r>
      <w:r>
        <w:t xml:space="preserve">buffer should not overlap the memory used by an existing buffer. How the file image operations work around this rule will be discussed in the rest of this document. </w:t>
      </w:r>
      <w:commentRangeEnd w:id="2"/>
      <w:r w:rsidR="0048308A">
        <w:rPr>
          <w:rStyle w:val="CommentReference"/>
          <w:vanish/>
        </w:rPr>
        <w:commentReference w:id="2"/>
      </w:r>
    </w:p>
    <w:p w:rsidR="0047588B" w:rsidRDefault="0047588B" w:rsidP="005458E9"/>
    <w:p w:rsidR="0048308A" w:rsidRDefault="0048308A" w:rsidP="0048308A">
      <w:pPr>
        <w:numPr>
          <w:ins w:id="3" w:author="* *" w:date="2012-02-29T17:12:00Z"/>
        </w:numPr>
        <w:rPr>
          <w:ins w:id="4" w:author="* *" w:date="2012-02-29T17:12:00Z"/>
        </w:rPr>
      </w:pPr>
      <w:ins w:id="5" w:author="* *" w:date="2012-02-29T17:12:00Z">
        <w:r>
          <w:t xml:space="preserve">The challenge of working with files in memory buffers is maximizing performance and minimizing memory footprint while working within the constraints of the property list mechanism.  This should be a non-issue for small file images, but may be a major issue for large images.  </w:t>
        </w:r>
      </w:ins>
    </w:p>
    <w:p w:rsidR="0048308A" w:rsidRDefault="0048308A" w:rsidP="0048308A">
      <w:pPr>
        <w:numPr>
          <w:ins w:id="6" w:author="* *" w:date="2012-02-29T17:12:00Z"/>
        </w:numPr>
        <w:rPr>
          <w:ins w:id="7" w:author="* *" w:date="2012-02-29T17:12:00Z"/>
        </w:rPr>
      </w:pPr>
    </w:p>
    <w:p w:rsidR="0048308A" w:rsidRDefault="00556C8B" w:rsidP="0048308A">
      <w:pPr>
        <w:numPr>
          <w:ins w:id="8" w:author="* *" w:date="2012-02-29T17:12:00Z"/>
        </w:numPr>
        <w:rPr>
          <w:ins w:id="9" w:author="* *" w:date="2012-02-29T17:12:00Z"/>
        </w:rPr>
      </w:pPr>
      <w:ins w:id="10" w:author="* *" w:date="2012-02-29T17:12:00Z">
        <w:r>
          <w:t>I</w:t>
        </w:r>
      </w:ins>
      <w:ins w:id="11" w:author="* *" w:date="2012-02-29T17:56:00Z">
        <w:r>
          <w:t>f invoked with the appropriate flags, t</w:t>
        </w:r>
      </w:ins>
      <w:ins w:id="12" w:author="* *" w:date="2012-02-29T17:12:00Z">
        <w:r w:rsidR="0048308A">
          <w:t>he H5LTopen_file_image() high level library call should deal with these challenges in most cases.  However, some applications may require the programmer to address these issues directly.</w:t>
        </w:r>
      </w:ins>
    </w:p>
    <w:p w:rsidR="007B04EE" w:rsidRDefault="007B04EE" w:rsidP="005458E9"/>
    <w:p w:rsidR="00870C93" w:rsidRDefault="00870C93" w:rsidP="003519F8"/>
    <w:p w:rsidR="00870C93" w:rsidRDefault="00870C93" w:rsidP="00870C93">
      <w:pPr>
        <w:pStyle w:val="Heading2"/>
      </w:pPr>
      <w:bookmarkStart w:id="13" w:name="_Toc317672503"/>
      <w:r>
        <w:t>File Image Operations Function Summary</w:t>
      </w:r>
      <w:bookmarkEnd w:id="13"/>
    </w:p>
    <w:p w:rsidR="00870C93" w:rsidRDefault="00870C93" w:rsidP="00870C93">
      <w:r>
        <w:t>Functions used in file image operations are listed below.</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033"/>
      </w:tblGrid>
      <w:tr w:rsidR="00870C93" w:rsidRPr="00326919">
        <w:trPr>
          <w:tblHeader/>
          <w:jc w:val="center"/>
        </w:trPr>
        <w:tc>
          <w:tcPr>
            <w:tcW w:w="8543" w:type="dxa"/>
            <w:gridSpan w:val="2"/>
          </w:tcPr>
          <w:p w:rsidR="00870C93" w:rsidRPr="00326919" w:rsidRDefault="00870C93" w:rsidP="00870C93">
            <w:pPr>
              <w:pStyle w:val="NormalTable"/>
            </w:pPr>
            <w:r w:rsidRPr="00326919">
              <w:t xml:space="preserve">Function Listing </w:t>
            </w:r>
            <w:r>
              <w:t>1.</w:t>
            </w:r>
            <w:r w:rsidRPr="00326919">
              <w:t xml:space="preserve"> </w:t>
            </w:r>
            <w:r>
              <w:t>File image operations functions</w:t>
            </w:r>
          </w:p>
        </w:tc>
      </w:tr>
      <w:tr w:rsidR="00870C93" w:rsidRPr="00326919">
        <w:trPr>
          <w:tblHeader/>
          <w:jc w:val="center"/>
        </w:trPr>
        <w:tc>
          <w:tcPr>
            <w:tcW w:w="3510" w:type="dxa"/>
          </w:tcPr>
          <w:p w:rsidR="00870C93" w:rsidRPr="00326919" w:rsidRDefault="00870C93" w:rsidP="00870C93">
            <w:pPr>
              <w:pStyle w:val="NormalTable"/>
            </w:pPr>
            <w:r>
              <w:t>C Function</w:t>
            </w:r>
          </w:p>
        </w:tc>
        <w:tc>
          <w:tcPr>
            <w:tcW w:w="5033" w:type="dxa"/>
          </w:tcPr>
          <w:p w:rsidR="00870C93" w:rsidRPr="00326919" w:rsidRDefault="00870C93" w:rsidP="0047588B">
            <w:pPr>
              <w:pStyle w:val="NormalTable"/>
            </w:pPr>
            <w:r>
              <w:t>Purpose</w:t>
            </w:r>
          </w:p>
        </w:tc>
      </w:tr>
      <w:tr w:rsidR="00CF3474">
        <w:trPr>
          <w:jc w:val="center"/>
        </w:trPr>
        <w:tc>
          <w:tcPr>
            <w:tcW w:w="3510" w:type="dxa"/>
          </w:tcPr>
          <w:p w:rsidR="00CF3474" w:rsidRDefault="00CF3474" w:rsidP="0047588B">
            <w:pPr>
              <w:pStyle w:val="PlainText"/>
            </w:pPr>
            <w:r>
              <w:t>H5Pset_file_image</w:t>
            </w:r>
          </w:p>
        </w:tc>
        <w:tc>
          <w:tcPr>
            <w:tcW w:w="5033" w:type="dxa"/>
          </w:tcPr>
          <w:p w:rsidR="00CF3474" w:rsidRPr="00EF1275" w:rsidRDefault="00006478" w:rsidP="005C0C94">
            <w:pPr>
              <w:rPr>
                <w:b/>
              </w:rPr>
            </w:pPr>
            <w:r>
              <w:t xml:space="preserve">Allows </w:t>
            </w:r>
            <w:r w:rsidR="005C0C94">
              <w:t xml:space="preserve">an application </w:t>
            </w:r>
            <w:r w:rsidR="00CF3474">
              <w:t>to specify an initial file image.</w:t>
            </w:r>
            <w:r>
              <w:t xml:space="preserve"> </w:t>
            </w:r>
            <w:r w:rsidR="00CF3474">
              <w:t>For more information, see page</w:t>
            </w:r>
            <w:r>
              <w:t xml:space="preserve"> </w:t>
            </w:r>
            <w:r w:rsidR="00B84989">
              <w:fldChar w:fldCharType="begin"/>
            </w:r>
            <w:r>
              <w:instrText xml:space="preserve"> PAGEREF H5Pset_file_image \h </w:instrText>
            </w:r>
            <w:r w:rsidR="00B84989">
              <w:fldChar w:fldCharType="separate"/>
            </w:r>
            <w:r w:rsidR="006D729D">
              <w:rPr>
                <w:noProof/>
              </w:rPr>
              <w:t>12</w:t>
            </w:r>
            <w:r w:rsidR="00B84989">
              <w:fldChar w:fldCharType="end"/>
            </w:r>
            <w:r w:rsidR="00CF3474">
              <w:t>.</w:t>
            </w:r>
          </w:p>
        </w:tc>
      </w:tr>
      <w:tr w:rsidR="00B338CB">
        <w:trPr>
          <w:jc w:val="center"/>
        </w:trPr>
        <w:tc>
          <w:tcPr>
            <w:tcW w:w="3510" w:type="dxa"/>
          </w:tcPr>
          <w:p w:rsidR="00B338CB" w:rsidRDefault="00B338CB" w:rsidP="0047588B">
            <w:pPr>
              <w:pStyle w:val="PlainText"/>
            </w:pPr>
            <w:r>
              <w:t>H5Pget_file_image</w:t>
            </w:r>
          </w:p>
        </w:tc>
        <w:tc>
          <w:tcPr>
            <w:tcW w:w="5033" w:type="dxa"/>
          </w:tcPr>
          <w:p w:rsidR="00B338CB" w:rsidRPr="00EF1275" w:rsidRDefault="00006478" w:rsidP="0047588B">
            <w:pPr>
              <w:rPr>
                <w:b/>
              </w:rPr>
            </w:pPr>
            <w:r w:rsidRPr="00EF1275">
              <w:t>Allow</w:t>
            </w:r>
            <w:r>
              <w:t>s</w:t>
            </w:r>
            <w:r w:rsidRPr="00EF1275">
              <w:t xml:space="preserve"> </w:t>
            </w:r>
            <w:r w:rsidR="00B338CB" w:rsidRPr="00EF1275">
              <w:t>an application to retrieve a copy of the file image designated for a VFD to use as the initial contents of a file.</w:t>
            </w:r>
            <w:r w:rsidR="00B338CB">
              <w:t xml:space="preserve"> For more information, see page </w:t>
            </w:r>
            <w:r w:rsidR="00B84989">
              <w:fldChar w:fldCharType="begin"/>
            </w:r>
            <w:r w:rsidR="00B338CB">
              <w:instrText xml:space="preserve"> PAGEREF H5Pget_file_image \h </w:instrText>
            </w:r>
            <w:r w:rsidR="00B84989">
              <w:fldChar w:fldCharType="separate"/>
            </w:r>
            <w:r w:rsidR="006D729D">
              <w:rPr>
                <w:noProof/>
              </w:rPr>
              <w:t>12</w:t>
            </w:r>
            <w:r w:rsidR="00B84989">
              <w:fldChar w:fldCharType="end"/>
            </w:r>
            <w:r w:rsidR="00B338CB">
              <w:t>.</w:t>
            </w:r>
          </w:p>
        </w:tc>
      </w:tr>
      <w:tr w:rsidR="00CF3474">
        <w:trPr>
          <w:jc w:val="center"/>
        </w:trPr>
        <w:tc>
          <w:tcPr>
            <w:tcW w:w="3510" w:type="dxa"/>
          </w:tcPr>
          <w:p w:rsidR="00CF3474" w:rsidRDefault="00CF3474" w:rsidP="0047588B">
            <w:pPr>
              <w:pStyle w:val="PlainText"/>
            </w:pPr>
            <w:r>
              <w:t>H5Pset_file_image_callbacks</w:t>
            </w:r>
          </w:p>
        </w:tc>
        <w:tc>
          <w:tcPr>
            <w:tcW w:w="5033" w:type="dxa"/>
          </w:tcPr>
          <w:p w:rsidR="00CF3474" w:rsidRPr="00CF3474" w:rsidRDefault="00DB547F" w:rsidP="005E40EB">
            <w:r>
              <w:t xml:space="preserve">Allows an </w:t>
            </w:r>
            <w:r w:rsidR="00CF3474">
              <w:t xml:space="preserve">application to </w:t>
            </w:r>
            <w:r>
              <w:t xml:space="preserve">manage </w:t>
            </w:r>
            <w:r w:rsidR="00CF3474">
              <w:t xml:space="preserve">file image buffer allocation, copying, reallocation, and release. For more information, see page </w:t>
            </w:r>
            <w:r w:rsidR="00B84989">
              <w:fldChar w:fldCharType="begin"/>
            </w:r>
            <w:r w:rsidR="00CF3474">
              <w:instrText xml:space="preserve"> PAGEREF H5Pset_file_image_callbacks \h </w:instrText>
            </w:r>
            <w:r w:rsidR="00B84989">
              <w:fldChar w:fldCharType="separate"/>
            </w:r>
            <w:r w:rsidR="006D729D">
              <w:rPr>
                <w:noProof/>
              </w:rPr>
              <w:t>13</w:t>
            </w:r>
            <w:r w:rsidR="00B84989">
              <w:fldChar w:fldCharType="end"/>
            </w:r>
            <w:r w:rsidR="00CF3474">
              <w:t xml:space="preserve">. </w:t>
            </w:r>
          </w:p>
        </w:tc>
      </w:tr>
      <w:tr w:rsidR="00B338CB">
        <w:trPr>
          <w:jc w:val="center"/>
        </w:trPr>
        <w:tc>
          <w:tcPr>
            <w:tcW w:w="3510" w:type="dxa"/>
          </w:tcPr>
          <w:p w:rsidR="00B338CB" w:rsidRDefault="00B338CB" w:rsidP="0047588B">
            <w:pPr>
              <w:pStyle w:val="PlainText"/>
            </w:pPr>
            <w:r>
              <w:t>H5Pget_file_image_callbacks</w:t>
            </w:r>
          </w:p>
        </w:tc>
        <w:tc>
          <w:tcPr>
            <w:tcW w:w="5033" w:type="dxa"/>
          </w:tcPr>
          <w:p w:rsidR="00B338CB" w:rsidRPr="008D1E44" w:rsidRDefault="00DB547F" w:rsidP="00DB547F">
            <w:pPr>
              <w:rPr>
                <w:b/>
              </w:rPr>
            </w:pPr>
            <w:r>
              <w:t xml:space="preserve">Allows an application to </w:t>
            </w:r>
            <w:r w:rsidR="00B338CB">
              <w:t xml:space="preserve">obtain the current file image callbacks from a file access property list. For more information, see page </w:t>
            </w:r>
            <w:r w:rsidR="00B84989">
              <w:fldChar w:fldCharType="begin"/>
            </w:r>
            <w:r w:rsidR="00B338CB">
              <w:instrText xml:space="preserve"> PAGEREF H5Pget_file_image_callbacks \h </w:instrText>
            </w:r>
            <w:r w:rsidR="00B84989">
              <w:fldChar w:fldCharType="separate"/>
            </w:r>
            <w:r w:rsidR="006D729D">
              <w:rPr>
                <w:noProof/>
              </w:rPr>
              <w:t>16</w:t>
            </w:r>
            <w:r w:rsidR="00B84989">
              <w:fldChar w:fldCharType="end"/>
            </w:r>
            <w:r w:rsidR="00B338CB">
              <w:t>.</w:t>
            </w:r>
          </w:p>
        </w:tc>
      </w:tr>
      <w:tr w:rsidR="00CF3474">
        <w:trPr>
          <w:jc w:val="center"/>
        </w:trPr>
        <w:tc>
          <w:tcPr>
            <w:tcW w:w="3510" w:type="dxa"/>
          </w:tcPr>
          <w:p w:rsidR="00CF3474" w:rsidRDefault="00CF3474" w:rsidP="008169A5">
            <w:pPr>
              <w:pStyle w:val="PlainText"/>
            </w:pPr>
            <w:r>
              <w:t>H5Fget_file_image</w:t>
            </w:r>
          </w:p>
        </w:tc>
        <w:tc>
          <w:tcPr>
            <w:tcW w:w="5033" w:type="dxa"/>
          </w:tcPr>
          <w:p w:rsidR="00CF3474" w:rsidRPr="00CF3474" w:rsidRDefault="00DB547F" w:rsidP="00DB547F">
            <w:r>
              <w:t xml:space="preserve">Provides </w:t>
            </w:r>
            <w:r w:rsidR="00CF3474">
              <w:t xml:space="preserve">a simple way to retrieve a copy of the image of an existing, open file. For more information, see page </w:t>
            </w:r>
            <w:r w:rsidR="00B84989">
              <w:fldChar w:fldCharType="begin"/>
            </w:r>
            <w:r w:rsidR="00CF3474">
              <w:instrText xml:space="preserve"> PAGEREF H5Fget_file_image \h </w:instrText>
            </w:r>
            <w:r w:rsidR="00B84989">
              <w:fldChar w:fldCharType="separate"/>
            </w:r>
            <w:r w:rsidR="006D729D">
              <w:rPr>
                <w:noProof/>
              </w:rPr>
              <w:t>18</w:t>
            </w:r>
            <w:r w:rsidR="00B84989">
              <w:fldChar w:fldCharType="end"/>
            </w:r>
            <w:r w:rsidR="00CF3474">
              <w:t>.</w:t>
            </w:r>
          </w:p>
        </w:tc>
      </w:tr>
      <w:tr w:rsidR="00CF3474">
        <w:trPr>
          <w:jc w:val="center"/>
        </w:trPr>
        <w:tc>
          <w:tcPr>
            <w:tcW w:w="3510" w:type="dxa"/>
          </w:tcPr>
          <w:p w:rsidR="00CF3474" w:rsidRDefault="00CF3474" w:rsidP="0047588B">
            <w:pPr>
              <w:pStyle w:val="PlainText"/>
            </w:pPr>
            <w:r>
              <w:lastRenderedPageBreak/>
              <w:t>H5LTopen_file_image</w:t>
            </w:r>
          </w:p>
        </w:tc>
        <w:tc>
          <w:tcPr>
            <w:tcW w:w="5033" w:type="dxa"/>
          </w:tcPr>
          <w:p w:rsidR="00CF3474" w:rsidRPr="008D1E44" w:rsidRDefault="00DB547F" w:rsidP="00CF3474">
            <w:pPr>
              <w:rPr>
                <w:b/>
              </w:rPr>
            </w:pPr>
            <w:r>
              <w:t xml:space="preserve">Provides </w:t>
            </w:r>
            <w:r w:rsidR="00CF3474">
              <w:t xml:space="preserve">a convenient way to open an initial file image with the </w:t>
            </w:r>
            <w:r w:rsidR="00D53013">
              <w:t xml:space="preserve">Core </w:t>
            </w:r>
            <w:r w:rsidR="00CF3474">
              <w:t xml:space="preserve">VFD. For more information, see page </w:t>
            </w:r>
            <w:r w:rsidR="00B84989">
              <w:fldChar w:fldCharType="begin"/>
            </w:r>
            <w:r w:rsidR="00CF3474">
              <w:instrText xml:space="preserve"> PAGEREF H5LTopen_file_image \h </w:instrText>
            </w:r>
            <w:r w:rsidR="00B84989">
              <w:fldChar w:fldCharType="separate"/>
            </w:r>
            <w:r w:rsidR="006D729D">
              <w:rPr>
                <w:noProof/>
              </w:rPr>
              <w:t>19</w:t>
            </w:r>
            <w:r w:rsidR="00B84989">
              <w:fldChar w:fldCharType="end"/>
            </w:r>
            <w:r w:rsidR="00CF3474">
              <w:t>.</w:t>
            </w:r>
          </w:p>
        </w:tc>
      </w:tr>
    </w:tbl>
    <w:p w:rsidR="00870C93" w:rsidRDefault="00870C93" w:rsidP="00870C93"/>
    <w:p w:rsidR="008169A5" w:rsidRDefault="008169A5" w:rsidP="008169A5"/>
    <w:p w:rsidR="008169A5" w:rsidRDefault="008169A5" w:rsidP="008169A5"/>
    <w:p w:rsidR="008169A5" w:rsidRDefault="000E4B2A" w:rsidP="000E4B2A">
      <w:pPr>
        <w:pStyle w:val="Heading2"/>
      </w:pPr>
      <w:bookmarkStart w:id="14" w:name="_Toc317672504"/>
      <w:r>
        <w:t>Abbreviations</w:t>
      </w:r>
      <w:bookmarkEnd w:id="14"/>
    </w:p>
    <w:p w:rsidR="000E4B2A" w:rsidRDefault="000E4B2A" w:rsidP="000E4B2A">
      <w:r>
        <w:t>The following abbreviations are used in this document:</w:t>
      </w:r>
    </w:p>
    <w:p w:rsidR="00DB547F" w:rsidRDefault="00DB547F" w:rsidP="00DB547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922"/>
        <w:gridCol w:w="5411"/>
      </w:tblGrid>
      <w:tr w:rsidR="00DB547F" w:rsidRPr="00137C51">
        <w:trPr>
          <w:tblHeader/>
          <w:jc w:val="center"/>
        </w:trPr>
        <w:tc>
          <w:tcPr>
            <w:tcW w:w="7333" w:type="dxa"/>
            <w:gridSpan w:val="2"/>
            <w:shd w:val="clear" w:color="auto" w:fill="auto"/>
          </w:tcPr>
          <w:p w:rsidR="00DB547F" w:rsidRPr="00137C51" w:rsidRDefault="00DB547F" w:rsidP="00DB547F">
            <w:pPr>
              <w:pStyle w:val="NormalTable"/>
            </w:pPr>
            <w:r>
              <w:t>Table 1. Abbreviations</w:t>
            </w:r>
          </w:p>
        </w:tc>
      </w:tr>
      <w:tr w:rsidR="00DB547F" w:rsidRPr="00137C51">
        <w:trPr>
          <w:tblHeader/>
          <w:jc w:val="center"/>
        </w:trPr>
        <w:tc>
          <w:tcPr>
            <w:tcW w:w="1922" w:type="dxa"/>
          </w:tcPr>
          <w:p w:rsidR="00DB547F" w:rsidRPr="00137C51" w:rsidRDefault="00DB547F" w:rsidP="0047588B">
            <w:pPr>
              <w:pStyle w:val="NormalTable"/>
            </w:pPr>
            <w:r>
              <w:t>Abbreviation</w:t>
            </w:r>
          </w:p>
        </w:tc>
        <w:tc>
          <w:tcPr>
            <w:tcW w:w="5411" w:type="dxa"/>
          </w:tcPr>
          <w:p w:rsidR="00DB547F" w:rsidRPr="00137C51" w:rsidRDefault="00DB547F" w:rsidP="0047588B">
            <w:pPr>
              <w:pStyle w:val="NormalTable"/>
            </w:pPr>
            <w:r>
              <w:t xml:space="preserve">This abbreviation is short for: </w:t>
            </w:r>
          </w:p>
        </w:tc>
      </w:tr>
      <w:tr w:rsidR="00DB547F" w:rsidRPr="007625C5">
        <w:trPr>
          <w:jc w:val="center"/>
        </w:trPr>
        <w:tc>
          <w:tcPr>
            <w:tcW w:w="1922" w:type="dxa"/>
          </w:tcPr>
          <w:p w:rsidR="00DB547F" w:rsidRDefault="00DB547F" w:rsidP="0047588B">
            <w:r>
              <w:t>FAPL or fapl</w:t>
            </w:r>
          </w:p>
        </w:tc>
        <w:tc>
          <w:tcPr>
            <w:tcW w:w="5411" w:type="dxa"/>
          </w:tcPr>
          <w:p w:rsidR="00DB547F" w:rsidRDefault="00DB547F" w:rsidP="0047588B">
            <w:r>
              <w:t xml:space="preserve">File Access Property List. In code samples, fapl is used. </w:t>
            </w:r>
          </w:p>
        </w:tc>
      </w:tr>
      <w:tr w:rsidR="00DB547F" w:rsidRPr="007625C5">
        <w:trPr>
          <w:jc w:val="center"/>
        </w:trPr>
        <w:tc>
          <w:tcPr>
            <w:tcW w:w="1922" w:type="dxa"/>
          </w:tcPr>
          <w:p w:rsidR="00DB547F" w:rsidRDefault="00DB547F" w:rsidP="0047588B">
            <w:r>
              <w:t>VFD</w:t>
            </w:r>
          </w:p>
        </w:tc>
        <w:tc>
          <w:tcPr>
            <w:tcW w:w="5411" w:type="dxa"/>
          </w:tcPr>
          <w:p w:rsidR="00DB547F" w:rsidRDefault="00DB547F" w:rsidP="0047588B">
            <w:r>
              <w:t>Virtual File Driver</w:t>
            </w:r>
          </w:p>
        </w:tc>
      </w:tr>
      <w:tr w:rsidR="00DB547F" w:rsidRPr="008D1E44">
        <w:trPr>
          <w:jc w:val="center"/>
        </w:trPr>
        <w:tc>
          <w:tcPr>
            <w:tcW w:w="1922" w:type="dxa"/>
          </w:tcPr>
          <w:p w:rsidR="00DB547F" w:rsidRDefault="00DB547F" w:rsidP="0047588B">
            <w:r>
              <w:t>VFL</w:t>
            </w:r>
          </w:p>
        </w:tc>
        <w:tc>
          <w:tcPr>
            <w:tcW w:w="5411" w:type="dxa"/>
          </w:tcPr>
          <w:p w:rsidR="00DB547F" w:rsidRDefault="00DB547F" w:rsidP="0047588B">
            <w:r>
              <w:t>Virtual File Layer</w:t>
            </w:r>
          </w:p>
        </w:tc>
      </w:tr>
    </w:tbl>
    <w:p w:rsidR="00DB547F" w:rsidRDefault="00DB547F" w:rsidP="00DB547F"/>
    <w:p w:rsidR="00870C93" w:rsidRDefault="00870C93" w:rsidP="003519F8"/>
    <w:p w:rsidR="00664E9D" w:rsidRDefault="00664E9D" w:rsidP="003519F8"/>
    <w:p w:rsidR="00664E9D" w:rsidRDefault="00664E9D" w:rsidP="00664E9D">
      <w:pPr>
        <w:pStyle w:val="Heading2"/>
      </w:pPr>
      <w:bookmarkStart w:id="15" w:name="_Toc317672505"/>
      <w:r>
        <w:t>Developer Prerequisites</w:t>
      </w:r>
      <w:bookmarkEnd w:id="15"/>
    </w:p>
    <w:p w:rsidR="00664E9D" w:rsidRDefault="00664E9D" w:rsidP="00664E9D">
      <w:r>
        <w:t xml:space="preserve">Developers who use the file image operations described in this document should be proficient and experienced users of the HDF5 C Library APIs. </w:t>
      </w:r>
      <w:r w:rsidR="00A21BA4">
        <w:t>More specifically</w:t>
      </w:r>
      <w:r>
        <w:t>, developers should have a working knowledge of property lists</w:t>
      </w:r>
      <w:r w:rsidR="002A25F1">
        <w:t xml:space="preserve">, callbacks, </w:t>
      </w:r>
      <w:r w:rsidR="00805591">
        <w:t>and virtual file drivers.</w:t>
      </w:r>
    </w:p>
    <w:p w:rsidR="00664E9D" w:rsidRDefault="00664E9D" w:rsidP="00664E9D"/>
    <w:p w:rsidR="00805591" w:rsidRDefault="00805591" w:rsidP="00664E9D"/>
    <w:p w:rsidR="00332A96" w:rsidRDefault="00332A96" w:rsidP="00664E9D"/>
    <w:p w:rsidR="00332A96" w:rsidRDefault="00332A96" w:rsidP="00332A96">
      <w:pPr>
        <w:pStyle w:val="Heading2"/>
      </w:pPr>
      <w:bookmarkStart w:id="16" w:name="_Toc317672506"/>
      <w:r>
        <w:t>Resources</w:t>
      </w:r>
      <w:bookmarkEnd w:id="16"/>
    </w:p>
    <w:p w:rsidR="00332A96" w:rsidRDefault="00332A96" w:rsidP="00332A96">
      <w:commentRangeStart w:id="17"/>
      <w:r>
        <w:t>See the following for more information</w:t>
      </w:r>
      <w:commentRangeEnd w:id="17"/>
      <w:r w:rsidR="00474535">
        <w:rPr>
          <w:rStyle w:val="CommentReference"/>
          <w:vanish/>
        </w:rPr>
        <w:commentReference w:id="17"/>
      </w:r>
      <w:r>
        <w:t>.</w:t>
      </w:r>
    </w:p>
    <w:p w:rsidR="00332A96" w:rsidRDefault="00332A96" w:rsidP="00332A96"/>
    <w:p w:rsidR="00332A96" w:rsidRDefault="00332A96" w:rsidP="00332A96">
      <w:r>
        <w:t xml:space="preserve">The “Alternate File Storage Layouts and Low-level File Drivers” section is in “The HDF5 File” chapter of the </w:t>
      </w:r>
      <w:r w:rsidRPr="00332A96">
        <w:rPr>
          <w:i/>
        </w:rPr>
        <w:t>HDF5 User’s Guide</w:t>
      </w:r>
      <w:r>
        <w:t xml:space="preserve"> at </w:t>
      </w:r>
      <w:hyperlink r:id="rId19" w:history="1">
        <w:r w:rsidRPr="003E1A1E">
          <w:rPr>
            <w:rStyle w:val="Hyperlink"/>
          </w:rPr>
          <w:t>http://www.hdfgroup.org/HDF5/doc/UG/UG_frame08TheFile.html</w:t>
        </w:r>
      </w:hyperlink>
      <w:r>
        <w:t xml:space="preserve">. </w:t>
      </w:r>
    </w:p>
    <w:p w:rsidR="00332A96" w:rsidRDefault="00332A96" w:rsidP="00332A96"/>
    <w:p w:rsidR="005F6D01" w:rsidRDefault="005F6D01" w:rsidP="00332A96">
      <w:r>
        <w:t xml:space="preserve">The H5Pset_fapl_core function call can be used to modify the file access property list so that the Memory virtual file driver, H5FD_CORE, is used. The Memory file driver is also known as the Core file driver. See the </w:t>
      </w:r>
      <w:r w:rsidRPr="005F6D01">
        <w:rPr>
          <w:i/>
        </w:rPr>
        <w:t>HDF5 Reference Manual</w:t>
      </w:r>
      <w:r>
        <w:t xml:space="preserve"> at </w:t>
      </w:r>
      <w:hyperlink r:id="rId20" w:anchor="Property-SetFaplCore" w:history="1">
        <w:r w:rsidRPr="003E1A1E">
          <w:rPr>
            <w:rStyle w:val="Hyperlink"/>
          </w:rPr>
          <w:t>http://www.hdfgroup.org/HDF5/doc/RM/RM_H5P.html#Property-SetFaplCore</w:t>
        </w:r>
      </w:hyperlink>
      <w:r>
        <w:t xml:space="preserve"> for more information. </w:t>
      </w:r>
    </w:p>
    <w:p w:rsidR="00332A96" w:rsidRDefault="00332A96" w:rsidP="00332A96"/>
    <w:p w:rsidR="005F6D01" w:rsidRDefault="005F6D01" w:rsidP="005F6D01">
      <w:r>
        <w:t xml:space="preserve">Links to the “Virtual File Layer” and “List of VFL Functions” documents can be found on the “HDF5 Technical Notes” page at </w:t>
      </w:r>
      <w:hyperlink r:id="rId21" w:history="1">
        <w:r w:rsidRPr="003E1A1E">
          <w:rPr>
            <w:rStyle w:val="Hyperlink"/>
          </w:rPr>
          <w:t>http://www.hdfgroup.org/HDF5/doc/TechNotes.html</w:t>
        </w:r>
      </w:hyperlink>
      <w:r>
        <w:t xml:space="preserve">. </w:t>
      </w:r>
    </w:p>
    <w:p w:rsidR="005F6D01" w:rsidRDefault="005F6D01" w:rsidP="005F6D01"/>
    <w:p w:rsidR="005F6D01" w:rsidRDefault="005F6D01" w:rsidP="00332A96"/>
    <w:p w:rsidR="00113A75" w:rsidRDefault="00113A75" w:rsidP="00332A96"/>
    <w:p w:rsidR="00332A96" w:rsidRPr="00332A96" w:rsidRDefault="00332A96" w:rsidP="00332A96"/>
    <w:p w:rsidR="00695735" w:rsidRDefault="00555DD7" w:rsidP="000E1FF8">
      <w:pPr>
        <w:pStyle w:val="Heading1"/>
      </w:pPr>
      <w:bookmarkStart w:id="18" w:name="_Toc317672507"/>
      <w:r>
        <w:lastRenderedPageBreak/>
        <w:t>C</w:t>
      </w:r>
      <w:r w:rsidR="00695735">
        <w:t xml:space="preserve"> API Call Syntax</w:t>
      </w:r>
      <w:bookmarkEnd w:id="18"/>
    </w:p>
    <w:p w:rsidR="00695735" w:rsidRDefault="00555DD7" w:rsidP="000E1FF8">
      <w:r>
        <w:t xml:space="preserve">The C </w:t>
      </w:r>
      <w:r w:rsidR="00695735">
        <w:t xml:space="preserve">API </w:t>
      </w:r>
      <w:r>
        <w:t xml:space="preserve">function </w:t>
      </w:r>
      <w:r w:rsidR="00695735">
        <w:t xml:space="preserve">calls described in this </w:t>
      </w:r>
      <w:r w:rsidR="00015FDD">
        <w:t>chapter</w:t>
      </w:r>
      <w:r w:rsidR="00695735">
        <w:t xml:space="preserve"> fall into two categories: low-level routines that are </w:t>
      </w:r>
      <w:r w:rsidR="00591888">
        <w:t xml:space="preserve">part of </w:t>
      </w:r>
      <w:r w:rsidR="00695735">
        <w:t xml:space="preserve">the main </w:t>
      </w:r>
      <w:r w:rsidR="00543630">
        <w:t xml:space="preserve">HDF5 </w:t>
      </w:r>
      <w:r>
        <w:t xml:space="preserve">C </w:t>
      </w:r>
      <w:r w:rsidR="00543630">
        <w:t>Library</w:t>
      </w:r>
      <w:r w:rsidR="00695735">
        <w:t xml:space="preserve"> and one high-level routine </w:t>
      </w:r>
      <w:r w:rsidR="00591888">
        <w:t xml:space="preserve">that is part of </w:t>
      </w:r>
      <w:r w:rsidR="00695735">
        <w:t>the “lite” API in the high-level wrapper library</w:t>
      </w:r>
      <w:r w:rsidR="006564E8">
        <w:t xml:space="preserve">. </w:t>
      </w:r>
      <w:r w:rsidR="00695735">
        <w:t>The high-level routine uses the low-level routines</w:t>
      </w:r>
      <w:r w:rsidR="00F025B2">
        <w:t xml:space="preserve"> and </w:t>
      </w:r>
      <w:r w:rsidR="00695735">
        <w:t>presents frequently requested functionality conveniently packaged for application developers’ use.</w:t>
      </w:r>
    </w:p>
    <w:p w:rsidR="003519F8" w:rsidRDefault="003519F8" w:rsidP="000E1FF8"/>
    <w:p w:rsidR="00695735" w:rsidRDefault="00695735" w:rsidP="000E1FF8"/>
    <w:p w:rsidR="00695735" w:rsidRDefault="00695735" w:rsidP="000E1FF8"/>
    <w:p w:rsidR="00E827BC" w:rsidRPr="00086E6C" w:rsidRDefault="00E827BC" w:rsidP="000E1FF8">
      <w:pPr>
        <w:pStyle w:val="Heading2"/>
      </w:pPr>
      <w:bookmarkStart w:id="19" w:name="_Toc317672508"/>
      <w:r w:rsidRPr="00086E6C">
        <w:t>Low-</w:t>
      </w:r>
      <w:r w:rsidR="00591888" w:rsidRPr="00086E6C">
        <w:t>l</w:t>
      </w:r>
      <w:r w:rsidRPr="00086E6C">
        <w:t xml:space="preserve">evel </w:t>
      </w:r>
      <w:r w:rsidR="00555DD7" w:rsidRPr="00086E6C">
        <w:t xml:space="preserve">C </w:t>
      </w:r>
      <w:r w:rsidRPr="00086E6C">
        <w:t>API Routines</w:t>
      </w:r>
      <w:bookmarkEnd w:id="19"/>
    </w:p>
    <w:p w:rsidR="00E827BC" w:rsidRDefault="00071297" w:rsidP="000E1FF8">
      <w:r>
        <w:t xml:space="preserve">The purpose of this section is to describe the low-level C API routines that support file image operations. </w:t>
      </w:r>
      <w:r w:rsidR="001E31BA">
        <w:t>The</w:t>
      </w:r>
      <w:r>
        <w:t>se</w:t>
      </w:r>
      <w:r w:rsidR="001E31BA">
        <w:t xml:space="preserve"> routines </w:t>
      </w:r>
      <w:r w:rsidR="00E827BC">
        <w:t>allow an in</w:t>
      </w:r>
      <w:r w:rsidR="00BE1A29">
        <w:t>-</w:t>
      </w:r>
      <w:r w:rsidR="00E827BC">
        <w:t>memory image of an HDF5 file to be opened without requiring file system I/O</w:t>
      </w:r>
      <w:r w:rsidR="006564E8">
        <w:t xml:space="preserve">. </w:t>
      </w:r>
    </w:p>
    <w:p w:rsidR="00E827BC" w:rsidRDefault="00E827BC" w:rsidP="000E1FF8"/>
    <w:p w:rsidR="00E827BC" w:rsidRDefault="001E31BA" w:rsidP="000E1FF8">
      <w:r>
        <w:t>T</w:t>
      </w:r>
      <w:r w:rsidR="00E827BC">
        <w:t>he basic approach to opening an in</w:t>
      </w:r>
      <w:r w:rsidR="00BE1A29">
        <w:t>-</w:t>
      </w:r>
      <w:r w:rsidR="00E827BC">
        <w:t xml:space="preserve">memory image of an HDF5 file is to pass the image to the </w:t>
      </w:r>
      <w:r w:rsidR="00805591">
        <w:t>Core file driver</w:t>
      </w:r>
      <w:r w:rsidR="00E827BC">
        <w:t xml:space="preserve">, and </w:t>
      </w:r>
      <w:r>
        <w:t xml:space="preserve">then </w:t>
      </w:r>
      <w:r w:rsidR="00E827BC">
        <w:t xml:space="preserve">tell </w:t>
      </w:r>
      <w:r>
        <w:t xml:space="preserve">the </w:t>
      </w:r>
      <w:r w:rsidR="00805591">
        <w:t>Core file driver</w:t>
      </w:r>
      <w:r>
        <w:t xml:space="preserve"> </w:t>
      </w:r>
      <w:r w:rsidR="00E827BC">
        <w:t xml:space="preserve">to open </w:t>
      </w:r>
      <w:r>
        <w:t>the file</w:t>
      </w:r>
      <w:r w:rsidR="00E827BC">
        <w:t xml:space="preserve">. We do this by </w:t>
      </w:r>
      <w:r>
        <w:t xml:space="preserve">using </w:t>
      </w:r>
      <w:r w:rsidR="00E827BC">
        <w:t xml:space="preserve">the </w:t>
      </w:r>
      <w:r w:rsidR="00E827BC" w:rsidRPr="00061D60">
        <w:rPr>
          <w:rFonts w:ascii="Courier New" w:hAnsi="Courier New" w:cs="Courier New"/>
          <w:sz w:val="18"/>
          <w:szCs w:val="18"/>
        </w:rPr>
        <w:t>H5Pget/set_file_image</w:t>
      </w:r>
      <w:r w:rsidR="00E827BC">
        <w:t xml:space="preserve"> calls</w:t>
      </w:r>
      <w:r>
        <w:t xml:space="preserve">. These calls </w:t>
      </w:r>
      <w:r w:rsidR="00E827BC">
        <w:t>allow the user to specify an initial file image.</w:t>
      </w:r>
    </w:p>
    <w:p w:rsidR="00E827BC" w:rsidRDefault="00E827BC" w:rsidP="000E1FF8"/>
    <w:p w:rsidR="00E827BC" w:rsidRDefault="00086E6C" w:rsidP="000E1FF8">
      <w:r>
        <w:t xml:space="preserve">A potential problem with the </w:t>
      </w:r>
      <w:r w:rsidRPr="00086E6C">
        <w:rPr>
          <w:rFonts w:ascii="Courier New" w:hAnsi="Courier New" w:cs="Courier New"/>
          <w:sz w:val="18"/>
        </w:rPr>
        <w:t>H5Pget/set_file_image</w:t>
      </w:r>
      <w:r>
        <w:t xml:space="preserve"> calls is the </w:t>
      </w:r>
      <w:ins w:id="20" w:author="* *" w:date="2012-03-01T13:06:00Z">
        <w:r w:rsidR="008C2127">
          <w:t xml:space="preserve">overhead of </w:t>
        </w:r>
      </w:ins>
      <w:ins w:id="21" w:author="* *" w:date="2012-02-29T18:19:00Z">
        <w:r w:rsidR="008C2127">
          <w:t>allocating</w:t>
        </w:r>
        <w:r w:rsidR="009759F6">
          <w:t xml:space="preserve"> and </w:t>
        </w:r>
      </w:ins>
      <w:r>
        <w:t xml:space="preserve">copying of large </w:t>
      </w:r>
      <w:del w:id="22" w:author="* *" w:date="2012-03-01T13:07:00Z">
        <w:r w:rsidDel="008C2127">
          <w:delText xml:space="preserve">memory </w:delText>
        </w:r>
      </w:del>
      <w:ins w:id="23" w:author="* *" w:date="2012-03-01T13:07:00Z">
        <w:r w:rsidR="008C2127">
          <w:t xml:space="preserve">file image </w:t>
        </w:r>
      </w:ins>
      <w:r>
        <w:t xml:space="preserve">buffers. </w:t>
      </w:r>
      <w:r w:rsidR="00071297" w:rsidRPr="00071297">
        <w:t xml:space="preserve">The callback routines enable application programs </w:t>
      </w:r>
      <w:r w:rsidR="00E827BC" w:rsidRPr="00071297">
        <w:t xml:space="preserve">to avoid </w:t>
      </w:r>
      <w:r>
        <w:t>this problem</w:t>
      </w:r>
      <w:r w:rsidR="00071297" w:rsidRPr="00071297">
        <w:t xml:space="preserve">. </w:t>
      </w:r>
      <w:r>
        <w:t>However, t</w:t>
      </w:r>
      <w:r w:rsidR="00E827BC" w:rsidRPr="00071297">
        <w:t xml:space="preserve">he use of these callbacks is </w:t>
      </w:r>
      <w:ins w:id="24" w:author="* *" w:date="2012-02-29T18:22:00Z">
        <w:r w:rsidR="008C2127">
          <w:t>complex</w:t>
        </w:r>
        <w:r w:rsidR="009759F6">
          <w:t xml:space="preserve"> and </w:t>
        </w:r>
      </w:ins>
      <w:r w:rsidR="00E827BC" w:rsidRPr="00071297">
        <w:t xml:space="preserve">potentially </w:t>
      </w:r>
      <w:del w:id="25" w:author="* *" w:date="2012-02-29T18:22:00Z">
        <w:r w:rsidR="00E827BC" w:rsidRPr="00071297" w:rsidDel="009759F6">
          <w:delText>complex</w:delText>
        </w:r>
      </w:del>
      <w:ins w:id="26" w:author="* *" w:date="2012-02-29T18:22:00Z">
        <w:r w:rsidR="009759F6">
          <w:t>hazardous</w:t>
        </w:r>
      </w:ins>
      <w:r w:rsidR="00244835" w:rsidRPr="00071297">
        <w:t>:</w:t>
      </w:r>
      <w:r w:rsidR="00E827BC" w:rsidRPr="00071297">
        <w:t xml:space="preserve"> the particulars </w:t>
      </w:r>
      <w:r w:rsidR="00F025B2" w:rsidRPr="00071297">
        <w:t xml:space="preserve">are </w:t>
      </w:r>
      <w:r w:rsidR="00E827BC" w:rsidRPr="00071297">
        <w:t xml:space="preserve">discussed in the semantics and examples </w:t>
      </w:r>
      <w:r w:rsidR="00071297" w:rsidRPr="00071297">
        <w:t xml:space="preserve">chapters </w:t>
      </w:r>
      <w:r w:rsidR="00E827BC" w:rsidRPr="00071297">
        <w:t>below</w:t>
      </w:r>
      <w:r w:rsidR="006D7829" w:rsidRPr="00071297">
        <w:t xml:space="preserve"> (see pages </w:t>
      </w:r>
      <w:r w:rsidR="00B84989" w:rsidRPr="00071297">
        <w:fldChar w:fldCharType="begin"/>
      </w:r>
      <w:r w:rsidR="006D7829" w:rsidRPr="00071297">
        <w:instrText xml:space="preserve"> PAGEREF CApiCallSemantics \h </w:instrText>
      </w:r>
      <w:r w:rsidR="00B84989" w:rsidRPr="00071297">
        <w:fldChar w:fldCharType="separate"/>
      </w:r>
      <w:r w:rsidR="006D729D">
        <w:rPr>
          <w:noProof/>
        </w:rPr>
        <w:t>22</w:t>
      </w:r>
      <w:r w:rsidR="00B84989" w:rsidRPr="00071297">
        <w:fldChar w:fldCharType="end"/>
      </w:r>
      <w:r w:rsidR="006D7829" w:rsidRPr="00071297">
        <w:t xml:space="preserve"> and </w:t>
      </w:r>
      <w:r w:rsidR="00B84989" w:rsidRPr="00071297">
        <w:fldChar w:fldCharType="begin"/>
      </w:r>
      <w:r w:rsidR="002873B0" w:rsidRPr="00071297">
        <w:instrText xml:space="preserve"> PAGEREF Examples \h </w:instrText>
      </w:r>
      <w:r w:rsidR="00B84989" w:rsidRPr="00071297">
        <w:fldChar w:fldCharType="separate"/>
      </w:r>
      <w:r w:rsidR="006D729D">
        <w:rPr>
          <w:noProof/>
        </w:rPr>
        <w:t>28</w:t>
      </w:r>
      <w:r w:rsidR="00B84989" w:rsidRPr="00071297">
        <w:fldChar w:fldCharType="end"/>
      </w:r>
      <w:r w:rsidR="002873B0" w:rsidRPr="00071297">
        <w:t xml:space="preserve"> </w:t>
      </w:r>
      <w:r w:rsidR="006D7829" w:rsidRPr="00071297">
        <w:t>respectively)</w:t>
      </w:r>
      <w:r w:rsidR="006564E8" w:rsidRPr="00071297">
        <w:t xml:space="preserve">. </w:t>
      </w:r>
      <w:ins w:id="27" w:author="* *" w:date="2012-03-01T13:07:00Z">
        <w:r w:rsidR="008C2127">
          <w:t xml:space="preserve">Fortunately, use of the file image callbacks should seldom be necessary, as the </w:t>
        </w:r>
      </w:ins>
      <w:ins w:id="28" w:author="* *" w:date="2012-03-01T13:08:00Z">
        <w:r w:rsidR="008C2127">
          <w:t>H5LTopen_file_image call should address most use cases.</w:t>
        </w:r>
      </w:ins>
    </w:p>
    <w:p w:rsidR="00E827BC" w:rsidRDefault="00E827BC" w:rsidP="000E1FF8"/>
    <w:p w:rsidR="00E827BC" w:rsidRPr="00086E6C" w:rsidRDefault="00086E6C" w:rsidP="000E1FF8">
      <w:r w:rsidRPr="00086E6C">
        <w:t xml:space="preserve">The property list facility in HDF5 </w:t>
      </w:r>
      <w:del w:id="29" w:author="* *" w:date="2012-02-29T18:23:00Z">
        <w:r w:rsidRPr="00086E6C" w:rsidDel="009759F6">
          <w:delText>has been appropriated for use with</w:delText>
        </w:r>
      </w:del>
      <w:ins w:id="30" w:author="* *" w:date="2012-02-29T18:23:00Z">
        <w:r w:rsidR="009759F6">
          <w:t>is employed in</w:t>
        </w:r>
      </w:ins>
      <w:r w:rsidRPr="00086E6C">
        <w:t xml:space="preserve"> file image operations. This </w:t>
      </w:r>
      <w:r w:rsidR="00E827BC" w:rsidRPr="00086E6C">
        <w:t>facility was designed for passing data, not consumable resources</w:t>
      </w:r>
      <w:r w:rsidRPr="00086E6C">
        <w:t>,</w:t>
      </w:r>
      <w:r w:rsidR="00E827BC" w:rsidRPr="00086E6C">
        <w:t xml:space="preserve"> into API calls</w:t>
      </w:r>
      <w:r w:rsidR="006564E8" w:rsidRPr="00086E6C">
        <w:t xml:space="preserve">. </w:t>
      </w:r>
      <w:r w:rsidR="00E827BC" w:rsidRPr="00086E6C">
        <w:t xml:space="preserve">The peculiar ways in which the file image allocation callbacks may be used allows us to avoid extending the property list structure to handle consumable resources cleanly </w:t>
      </w:r>
      <w:r w:rsidRPr="00086E6C">
        <w:t>and to avoid</w:t>
      </w:r>
      <w:r w:rsidR="00E827BC" w:rsidRPr="00086E6C">
        <w:t xml:space="preserve"> constructing a new facility for the purpose</w:t>
      </w:r>
      <w:r w:rsidR="006564E8" w:rsidRPr="00086E6C">
        <w:t xml:space="preserve">. </w:t>
      </w:r>
    </w:p>
    <w:p w:rsidR="00E827BC" w:rsidRPr="002C13CE" w:rsidRDefault="00E827BC" w:rsidP="000E1FF8">
      <w:pPr>
        <w:rPr>
          <w:highlight w:val="yellow"/>
        </w:rPr>
      </w:pPr>
    </w:p>
    <w:p w:rsidR="00695735" w:rsidRDefault="00071297" w:rsidP="000E1FF8">
      <w:r>
        <w:t>The sub-sections below describe the low-level C APIs that are used with file image operations.</w:t>
      </w:r>
    </w:p>
    <w:p w:rsidR="00695735" w:rsidRDefault="00695735" w:rsidP="000E1FF8"/>
    <w:p w:rsidR="006540DE" w:rsidRDefault="006540DE"/>
    <w:p w:rsidR="00E827BC" w:rsidRDefault="00E827BC" w:rsidP="000E1FF8"/>
    <w:p w:rsidR="00E827BC" w:rsidRPr="000162EC" w:rsidRDefault="00E827BC" w:rsidP="000E1FF8">
      <w:pPr>
        <w:pStyle w:val="Heading3"/>
      </w:pPr>
      <w:bookmarkStart w:id="31" w:name="_Toc317672509"/>
      <w:r w:rsidRPr="000162EC">
        <w:t>H5Ps</w:t>
      </w:r>
      <w:bookmarkStart w:id="32" w:name="H5Pset_file_image"/>
      <w:bookmarkEnd w:id="32"/>
      <w:r w:rsidRPr="000162EC">
        <w:t>et_file_image</w:t>
      </w:r>
      <w:bookmarkEnd w:id="31"/>
      <w:r w:rsidR="008B27D0" w:rsidRPr="000162EC">
        <w:t xml:space="preserve"> </w:t>
      </w:r>
    </w:p>
    <w:p w:rsidR="00E827BC" w:rsidRDefault="00E827BC" w:rsidP="000E1FF8">
      <w:r>
        <w:t xml:space="preserve">The </w:t>
      </w:r>
      <w:r w:rsidRPr="00EF1275">
        <w:rPr>
          <w:rFonts w:ascii="Courier New" w:hAnsi="Courier New" w:cs="Courier New"/>
          <w:sz w:val="18"/>
          <w:szCs w:val="18"/>
        </w:rPr>
        <w:t>H5Pset_file_image</w:t>
      </w:r>
      <w:r>
        <w:t xml:space="preserve"> routine allow</w:t>
      </w:r>
      <w:r w:rsidR="00145D85">
        <w:t>s</w:t>
      </w:r>
      <w:r>
        <w:t xml:space="preserve"> an application to provide an image for a </w:t>
      </w:r>
      <w:r w:rsidR="00145D85">
        <w:t>file driver</w:t>
      </w:r>
      <w:r>
        <w:t xml:space="preserve"> to use as the initial contents of the file</w:t>
      </w:r>
      <w:r w:rsidR="006564E8">
        <w:t xml:space="preserve">. </w:t>
      </w:r>
      <w:r>
        <w:t xml:space="preserve">This call </w:t>
      </w:r>
      <w:r w:rsidR="00956BDF">
        <w:t>was</w:t>
      </w:r>
      <w:r>
        <w:t xml:space="preserve"> designed initially for use with the </w:t>
      </w:r>
      <w:r w:rsidR="00D53013">
        <w:t xml:space="preserve">Core </w:t>
      </w:r>
      <w:r>
        <w:t>VFD, but it can be used with any VFD that supports using an initial file image when opening a file</w:t>
      </w:r>
      <w:r w:rsidR="00145D85">
        <w:t xml:space="preserve">. See the “Virtual File Driver Feature Flags” section on page </w:t>
      </w:r>
      <w:r w:rsidR="00B84989">
        <w:fldChar w:fldCharType="begin"/>
      </w:r>
      <w:r w:rsidR="00145D85">
        <w:instrText xml:space="preserve"> PAGEREF VirtualFileDriverFeatureFlags \h </w:instrText>
      </w:r>
      <w:r w:rsidR="00B84989">
        <w:fldChar w:fldCharType="separate"/>
      </w:r>
      <w:r w:rsidR="006D729D">
        <w:rPr>
          <w:noProof/>
        </w:rPr>
        <w:t>17</w:t>
      </w:r>
      <w:r w:rsidR="00B84989">
        <w:fldChar w:fldCharType="end"/>
      </w:r>
      <w:r w:rsidR="00145D85">
        <w:t xml:space="preserve"> for more information</w:t>
      </w:r>
      <w:r w:rsidR="006564E8">
        <w:t xml:space="preserve">. </w:t>
      </w:r>
      <w:commentRangeStart w:id="33"/>
      <w:r>
        <w:t xml:space="preserve">Calling this routine makes a copy of the file image buffer </w:t>
      </w:r>
      <w:r w:rsidR="00145D85">
        <w:t xml:space="preserve">that has been </w:t>
      </w:r>
      <w:r>
        <w:t>provided for allocating, copying, and freeing the file image</w:t>
      </w:r>
      <w:r w:rsidR="006564E8">
        <w:t>.</w:t>
      </w:r>
      <w:commentRangeEnd w:id="33"/>
      <w:r w:rsidR="009759F6">
        <w:rPr>
          <w:rStyle w:val="CommentReference"/>
          <w:vanish/>
        </w:rPr>
        <w:commentReference w:id="33"/>
      </w:r>
      <w:r w:rsidR="006564E8">
        <w:t xml:space="preserve"> </w:t>
      </w:r>
      <w:r w:rsidR="00145D85">
        <w:t xml:space="preserve">See the “H5Pset_file_image_callbacks” section on page </w:t>
      </w:r>
      <w:r w:rsidR="00B84989">
        <w:fldChar w:fldCharType="begin"/>
      </w:r>
      <w:r w:rsidR="00145D85">
        <w:instrText xml:space="preserve"> PAGEREF H5Pset_file_image_callbacks \h </w:instrText>
      </w:r>
      <w:r w:rsidR="00B84989">
        <w:fldChar w:fldCharType="separate"/>
      </w:r>
      <w:r w:rsidR="006D729D">
        <w:rPr>
          <w:noProof/>
        </w:rPr>
        <w:t>13</w:t>
      </w:r>
      <w:r w:rsidR="00B84989">
        <w:fldChar w:fldCharType="end"/>
      </w:r>
      <w:r w:rsidR="00145D85">
        <w:t xml:space="preserve"> for more information.</w:t>
      </w:r>
    </w:p>
    <w:p w:rsidR="00E827BC" w:rsidRDefault="00E827BC" w:rsidP="000E1FF8"/>
    <w:p w:rsidR="00E827BC" w:rsidRDefault="00E827BC" w:rsidP="000E1FF8">
      <w:r>
        <w:t>The signature of H5Pset_file_image is defined as follows:</w:t>
      </w:r>
    </w:p>
    <w:p w:rsidR="00E827BC" w:rsidRDefault="00E827BC" w:rsidP="000E1FF8"/>
    <w:p w:rsidR="00E827BC" w:rsidRDefault="00E827BC" w:rsidP="000E1FF8">
      <w:pPr>
        <w:pStyle w:val="PlainText"/>
      </w:pPr>
      <w:r>
        <w:t>herr_t H5Pset_file_image(hid_t fapl_id, void *buf_ptr, size_t buf_len)</w:t>
      </w:r>
    </w:p>
    <w:p w:rsidR="00E827BC" w:rsidRDefault="00E827BC" w:rsidP="000E1FF8"/>
    <w:p w:rsidR="00E827BC" w:rsidRDefault="00E827BC" w:rsidP="000E1FF8">
      <w:r>
        <w:t xml:space="preserve">The parameters of </w:t>
      </w:r>
      <w:r w:rsidRPr="00823CD4">
        <w:rPr>
          <w:rFonts w:ascii="Courier New" w:hAnsi="Courier New" w:cs="Courier New"/>
          <w:sz w:val="18"/>
        </w:rPr>
        <w:t>H5Pset_file_image</w:t>
      </w:r>
      <w:r>
        <w:t xml:space="preserve"> are defined as follows:</w:t>
      </w:r>
    </w:p>
    <w:p w:rsidR="00E827BC" w:rsidRDefault="00E827BC" w:rsidP="000E1FF8"/>
    <w:p w:rsidR="00E827BC" w:rsidRDefault="00E827BC" w:rsidP="00924B5A">
      <w:pPr>
        <w:pStyle w:val="ListParagraph"/>
        <w:numPr>
          <w:ilvl w:val="0"/>
          <w:numId w:val="12"/>
        </w:numPr>
      </w:pPr>
      <w:r w:rsidRPr="00061D60">
        <w:rPr>
          <w:rFonts w:ascii="Courier New" w:hAnsi="Courier New" w:cs="Courier New"/>
          <w:sz w:val="18"/>
          <w:szCs w:val="18"/>
        </w:rPr>
        <w:lastRenderedPageBreak/>
        <w:t>fapl_id</w:t>
      </w:r>
      <w:r>
        <w:t xml:space="preserve"> contains the ID of the target file access property list.</w:t>
      </w:r>
    </w:p>
    <w:p w:rsidR="00E827BC" w:rsidRDefault="00E827BC" w:rsidP="00924B5A">
      <w:pPr>
        <w:pStyle w:val="ListParagraph"/>
        <w:numPr>
          <w:ilvl w:val="0"/>
          <w:numId w:val="12"/>
        </w:numPr>
      </w:pPr>
      <w:r w:rsidRPr="00061D60">
        <w:rPr>
          <w:rFonts w:ascii="Courier New" w:hAnsi="Courier New" w:cs="Courier New"/>
          <w:sz w:val="18"/>
          <w:szCs w:val="18"/>
        </w:rPr>
        <w:t>buf_ptr</w:t>
      </w:r>
      <w:r>
        <w:t xml:space="preserve"> supplies a pointer to the initial file image, or NULL if no initial file image is desired.</w:t>
      </w:r>
    </w:p>
    <w:p w:rsidR="00E827BC" w:rsidRDefault="00E827BC" w:rsidP="00924B5A">
      <w:pPr>
        <w:pStyle w:val="ListParagraph"/>
        <w:numPr>
          <w:ilvl w:val="0"/>
          <w:numId w:val="12"/>
        </w:numPr>
      </w:pPr>
      <w:r w:rsidRPr="00061D60">
        <w:rPr>
          <w:rFonts w:ascii="Courier New" w:hAnsi="Courier New" w:cs="Courier New"/>
          <w:sz w:val="18"/>
          <w:szCs w:val="18"/>
        </w:rPr>
        <w:t>buf_len</w:t>
      </w:r>
      <w:r>
        <w:t xml:space="preserve"> contains the size of the supplied buffer, or 0 if no initial image is desired.</w:t>
      </w:r>
    </w:p>
    <w:p w:rsidR="00E827BC" w:rsidRDefault="00E827BC" w:rsidP="000E1FF8"/>
    <w:p w:rsidR="00E827BC" w:rsidRDefault="000162EC" w:rsidP="000E1FF8">
      <w:r>
        <w:t xml:space="preserve">If </w:t>
      </w:r>
      <w:r w:rsidR="00E827BC">
        <w:t xml:space="preserve">either the </w:t>
      </w:r>
      <w:r w:rsidR="00E827BC" w:rsidRPr="00EF1275">
        <w:rPr>
          <w:rFonts w:ascii="Courier New" w:hAnsi="Courier New" w:cs="Courier New"/>
          <w:sz w:val="18"/>
          <w:szCs w:val="18"/>
        </w:rPr>
        <w:t>buf_len</w:t>
      </w:r>
      <w:r w:rsidR="00E827BC">
        <w:t xml:space="preserve"> parameter is zero, or the </w:t>
      </w:r>
      <w:r w:rsidR="00E827BC" w:rsidRPr="00EF1275">
        <w:rPr>
          <w:rFonts w:ascii="Courier New" w:hAnsi="Courier New" w:cs="Courier New"/>
          <w:sz w:val="18"/>
          <w:szCs w:val="18"/>
        </w:rPr>
        <w:t>buf_ptr</w:t>
      </w:r>
      <w:r w:rsidR="00E827BC">
        <w:t xml:space="preserve"> parameter is NULL, no file image will be set in the FAPL, and any existing file image buff</w:t>
      </w:r>
      <w:r>
        <w:t xml:space="preserve">er in the FAPL will be released. If a buffer is released, </w:t>
      </w:r>
      <w:r w:rsidR="00E827BC">
        <w:t xml:space="preserve">the FAPL’s file image </w:t>
      </w:r>
      <w:r w:rsidR="00E827BC" w:rsidRPr="00EF1275">
        <w:rPr>
          <w:rFonts w:ascii="Courier New" w:hAnsi="Courier New" w:cs="Courier New"/>
          <w:sz w:val="18"/>
        </w:rPr>
        <w:t>buf_len</w:t>
      </w:r>
      <w:r w:rsidR="00E827BC">
        <w:t xml:space="preserve"> </w:t>
      </w:r>
      <w:r>
        <w:t xml:space="preserve">will be set </w:t>
      </w:r>
      <w:r w:rsidR="00E827BC">
        <w:t xml:space="preserve">to 0 and </w:t>
      </w:r>
      <w:r w:rsidR="00E827BC" w:rsidRPr="00EF1275">
        <w:rPr>
          <w:rFonts w:ascii="Courier New" w:hAnsi="Courier New" w:cs="Courier New"/>
          <w:sz w:val="18"/>
        </w:rPr>
        <w:t>buf_ptr</w:t>
      </w:r>
      <w:r w:rsidR="00E827BC">
        <w:t xml:space="preserve"> </w:t>
      </w:r>
      <w:r>
        <w:t xml:space="preserve">will be set </w:t>
      </w:r>
      <w:r w:rsidR="00E827BC">
        <w:t>to NULL.</w:t>
      </w:r>
    </w:p>
    <w:p w:rsidR="00E827BC" w:rsidRDefault="00E827BC" w:rsidP="000E1FF8"/>
    <w:p w:rsidR="000162EC" w:rsidRDefault="000162EC" w:rsidP="000162EC">
      <w:r>
        <w:t>Given the tight interaction between the file image callbacks and the file image, the file image callbacks in a property list cannot be changed while a file image is defined.</w:t>
      </w:r>
    </w:p>
    <w:p w:rsidR="000162EC" w:rsidRDefault="000162EC" w:rsidP="000162EC"/>
    <w:p w:rsidR="000162EC" w:rsidRDefault="000162EC" w:rsidP="000162EC">
      <w:r>
        <w:t xml:space="preserve">With properly constructed file image callbacks, it is possible to avoid actually copying the file image. The particulars of this are discussed in greater detail in the “C API Call Semantics” chapter beginning on page </w:t>
      </w:r>
      <w:r w:rsidR="00B84989">
        <w:fldChar w:fldCharType="begin"/>
      </w:r>
      <w:r>
        <w:instrText xml:space="preserve"> PAGEREF CApiCallSemantics \h </w:instrText>
      </w:r>
      <w:r w:rsidR="00B84989">
        <w:fldChar w:fldCharType="separate"/>
      </w:r>
      <w:r w:rsidR="006D729D">
        <w:rPr>
          <w:noProof/>
        </w:rPr>
        <w:t>22</w:t>
      </w:r>
      <w:r w:rsidR="00B84989">
        <w:fldChar w:fldCharType="end"/>
      </w:r>
      <w:r>
        <w:t xml:space="preserve"> and in the “Examples” chapter beginning on page </w:t>
      </w:r>
      <w:r w:rsidR="00B84989">
        <w:fldChar w:fldCharType="begin"/>
      </w:r>
      <w:r>
        <w:instrText xml:space="preserve"> PAGEREF Examples \h </w:instrText>
      </w:r>
      <w:r w:rsidR="00B84989">
        <w:fldChar w:fldCharType="separate"/>
      </w:r>
      <w:r w:rsidR="006D729D">
        <w:rPr>
          <w:noProof/>
        </w:rPr>
        <w:t>28</w:t>
      </w:r>
      <w:r w:rsidR="00B84989">
        <w:fldChar w:fldCharType="end"/>
      </w:r>
      <w:r>
        <w:t>.</w:t>
      </w:r>
    </w:p>
    <w:p w:rsidR="000162EC" w:rsidRDefault="000162EC" w:rsidP="000162EC"/>
    <w:p w:rsidR="00E827BC" w:rsidRDefault="00E827BC" w:rsidP="000E1FF8"/>
    <w:p w:rsidR="00E827BC" w:rsidRDefault="00E827BC" w:rsidP="000E1FF8"/>
    <w:p w:rsidR="00E827BC" w:rsidRDefault="00E827BC" w:rsidP="000E1FF8">
      <w:pPr>
        <w:pStyle w:val="Heading3"/>
      </w:pPr>
      <w:bookmarkStart w:id="34" w:name="_Toc317672510"/>
      <w:r>
        <w:t>H5Pge</w:t>
      </w:r>
      <w:bookmarkStart w:id="35" w:name="H5Pget_file_image"/>
      <w:bookmarkEnd w:id="35"/>
      <w:r>
        <w:t>t_file_image</w:t>
      </w:r>
      <w:bookmarkEnd w:id="34"/>
    </w:p>
    <w:p w:rsidR="00E827BC" w:rsidRDefault="00E827BC" w:rsidP="000E1FF8">
      <w:r>
        <w:t xml:space="preserve">The </w:t>
      </w:r>
      <w:r w:rsidRPr="00EF1275">
        <w:rPr>
          <w:rFonts w:ascii="Courier New" w:hAnsi="Courier New" w:cs="Courier New"/>
          <w:sz w:val="18"/>
        </w:rPr>
        <w:t>H5Pget_file_image</w:t>
      </w:r>
      <w:r>
        <w:t xml:space="preserve"> routine allow</w:t>
      </w:r>
      <w:r w:rsidR="00BF55D1">
        <w:t>s</w:t>
      </w:r>
      <w:r>
        <w:t xml:space="preserve"> an application to retrieve a copy of the file image designated for a VFD to use as the initial contents of a file</w:t>
      </w:r>
      <w:r w:rsidR="006564E8">
        <w:t xml:space="preserve">. </w:t>
      </w:r>
      <w:r>
        <w:t>This routine uses the file image callbacks (if defined) when allocating and loading the buffer to return to the application</w:t>
      </w:r>
      <w:r w:rsidR="00BF55D1">
        <w:t>,</w:t>
      </w:r>
      <w:r>
        <w:t xml:space="preserve"> or</w:t>
      </w:r>
      <w:r w:rsidR="00BF55D1">
        <w:t xml:space="preserve"> it uses</w:t>
      </w:r>
      <w:r>
        <w:t xml:space="preserve">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if the callbacks are undefined</w:t>
      </w:r>
      <w:r w:rsidR="006564E8">
        <w:t xml:space="preserve">. </w:t>
      </w:r>
      <w:r w:rsidR="00BF55D1">
        <w:t xml:space="preserve">When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are used, it will be the caller’s responsibility to discard the returned buffer via a call to </w:t>
      </w:r>
      <w:r w:rsidRPr="00C77FF7">
        <w:rPr>
          <w:rFonts w:ascii="Courier New" w:hAnsi="Courier New" w:cs="Courier New"/>
          <w:sz w:val="18"/>
        </w:rPr>
        <w:t>free</w:t>
      </w:r>
      <w:r>
        <w:t>.</w:t>
      </w:r>
    </w:p>
    <w:p w:rsidR="00E827BC" w:rsidRDefault="00E827BC" w:rsidP="000E1FF8"/>
    <w:p w:rsidR="00E827BC" w:rsidRDefault="00E827BC" w:rsidP="000E1FF8">
      <w:r>
        <w:t xml:space="preserve">The signature of </w:t>
      </w:r>
      <w:r w:rsidRPr="00BF55D1">
        <w:rPr>
          <w:rFonts w:ascii="Courier New" w:hAnsi="Courier New" w:cs="Courier New"/>
          <w:sz w:val="18"/>
        </w:rPr>
        <w:t>H5Pget_file_image</w:t>
      </w:r>
      <w:r>
        <w:t xml:space="preserve"> is defined as follows:</w:t>
      </w:r>
    </w:p>
    <w:p w:rsidR="00E827BC" w:rsidRDefault="00E827BC" w:rsidP="000E1FF8"/>
    <w:p w:rsidR="00E827BC" w:rsidRDefault="00E827BC" w:rsidP="000E1FF8">
      <w:pPr>
        <w:pStyle w:val="PlainText"/>
      </w:pPr>
      <w:r>
        <w:t>herr_t H5Pget_file_image(hid_t fapl_id, void **buf_ptr_ptr, size_t *buf_len_ptr)</w:t>
      </w:r>
    </w:p>
    <w:p w:rsidR="00E827BC" w:rsidRDefault="00E827BC" w:rsidP="000E1FF8"/>
    <w:p w:rsidR="00E827BC" w:rsidRDefault="00E827BC" w:rsidP="000E1FF8">
      <w:r>
        <w:t xml:space="preserve">The parameters of </w:t>
      </w:r>
      <w:r w:rsidRPr="00EF1275">
        <w:rPr>
          <w:rFonts w:ascii="Courier New" w:hAnsi="Courier New" w:cs="Courier New"/>
          <w:sz w:val="18"/>
        </w:rPr>
        <w:t>H5Pget_file_image</w:t>
      </w:r>
      <w:r>
        <w:t xml:space="preserve"> are defined as follows:</w:t>
      </w:r>
    </w:p>
    <w:p w:rsidR="00E827BC" w:rsidRDefault="00E827BC" w:rsidP="000E1FF8"/>
    <w:p w:rsidR="00E827BC" w:rsidRDefault="00E827BC" w:rsidP="00924B5A">
      <w:pPr>
        <w:pStyle w:val="ListParagraph"/>
        <w:numPr>
          <w:ilvl w:val="0"/>
          <w:numId w:val="13"/>
        </w:numPr>
      </w:pPr>
      <w:r w:rsidRPr="00EF1275">
        <w:rPr>
          <w:rFonts w:ascii="Courier New" w:hAnsi="Courier New" w:cs="Courier New"/>
          <w:sz w:val="18"/>
        </w:rPr>
        <w:t>fapl_id</w:t>
      </w:r>
      <w:r>
        <w:t xml:space="preserve"> contain</w:t>
      </w:r>
      <w:r w:rsidR="00BF55D1">
        <w:t>s</w:t>
      </w:r>
      <w:r>
        <w:t xml:space="preserve"> the ID of the target file access property list.</w:t>
      </w:r>
    </w:p>
    <w:p w:rsidR="00E827BC" w:rsidRDefault="00E827BC" w:rsidP="00924B5A">
      <w:pPr>
        <w:pStyle w:val="ListParagraph"/>
        <w:numPr>
          <w:ilvl w:val="0"/>
          <w:numId w:val="13"/>
        </w:numPr>
      </w:pPr>
      <w:r w:rsidRPr="00EF1275">
        <w:rPr>
          <w:rFonts w:ascii="Courier New" w:hAnsi="Courier New" w:cs="Courier New"/>
          <w:sz w:val="18"/>
        </w:rPr>
        <w:t>buf_ptr_ptr</w:t>
      </w:r>
      <w:r>
        <w:t xml:space="preserve"> </w:t>
      </w:r>
      <w:r w:rsidR="00BF55D1">
        <w:t xml:space="preserve">contains a </w:t>
      </w:r>
      <w:r>
        <w:t>NULL or a pointer to a void*</w:t>
      </w:r>
      <w:r w:rsidR="006564E8">
        <w:t xml:space="preserve">. </w:t>
      </w:r>
      <w:r>
        <w:t xml:space="preserve">If </w:t>
      </w:r>
      <w:r w:rsidRPr="00EF1275">
        <w:rPr>
          <w:rFonts w:ascii="Courier New" w:hAnsi="Courier New" w:cs="Courier New"/>
          <w:sz w:val="18"/>
        </w:rPr>
        <w:t>buf_ptr_ptr</w:t>
      </w:r>
      <w:r>
        <w:t xml:space="preserve"> is not NULL, on successful return, </w:t>
      </w:r>
      <w:r w:rsidRPr="00EF1275">
        <w:rPr>
          <w:rFonts w:ascii="Courier New" w:hAnsi="Courier New" w:cs="Courier New"/>
          <w:sz w:val="18"/>
        </w:rPr>
        <w:t>*buf_ptr_ptr</w:t>
      </w:r>
      <w:r>
        <w:t xml:space="preserve"> </w:t>
      </w:r>
      <w:r w:rsidR="00BF55D1">
        <w:t xml:space="preserve">will </w:t>
      </w:r>
      <w:r>
        <w:t xml:space="preserve">contain a pointer to a copy of the initial image provided in the last call to </w:t>
      </w:r>
      <w:r w:rsidRPr="00EF1275">
        <w:rPr>
          <w:rFonts w:ascii="Courier New" w:hAnsi="Courier New" w:cs="Courier New"/>
          <w:sz w:val="18"/>
        </w:rPr>
        <w:t>H5Pset_file_image</w:t>
      </w:r>
      <w:r>
        <w:t xml:space="preserve"> for the supplied </w:t>
      </w:r>
      <w:r w:rsidRPr="00EF1275">
        <w:rPr>
          <w:rFonts w:ascii="Courier New" w:hAnsi="Courier New" w:cs="Courier New"/>
          <w:sz w:val="18"/>
        </w:rPr>
        <w:t>fapl_id</w:t>
      </w:r>
      <w:r w:rsidR="00BF55D1" w:rsidRPr="00BF55D1">
        <w:t xml:space="preserve">. </w:t>
      </w:r>
      <w:r w:rsidR="00BF55D1">
        <w:t xml:space="preserve">If </w:t>
      </w:r>
      <w:ins w:id="36" w:author="* *" w:date="2012-02-29T18:28:00Z">
        <w:r w:rsidR="00C33E76">
          <w:t>no initial image has been set, *</w:t>
        </w:r>
      </w:ins>
      <w:r w:rsidR="00BF55D1" w:rsidRPr="00EF1275">
        <w:rPr>
          <w:rFonts w:ascii="Courier New" w:hAnsi="Courier New" w:cs="Courier New"/>
          <w:sz w:val="18"/>
        </w:rPr>
        <w:t>buf_ptr_ptr</w:t>
      </w:r>
      <w:r w:rsidR="00BF55D1">
        <w:t xml:space="preserve"> </w:t>
      </w:r>
      <w:ins w:id="37" w:author="* *" w:date="2012-02-29T18:29:00Z">
        <w:r w:rsidR="00C33E76">
          <w:t xml:space="preserve">will be </w:t>
        </w:r>
      </w:ins>
      <w:del w:id="38" w:author="* *" w:date="2012-02-29T18:29:00Z">
        <w:r w:rsidR="00BF55D1" w:rsidDel="00C33E76">
          <w:delText>is</w:delText>
        </w:r>
      </w:del>
      <w:r>
        <w:t xml:space="preserve"> NULL</w:t>
      </w:r>
      <w:del w:id="39" w:author="* *" w:date="2012-02-29T18:29:00Z">
        <w:r w:rsidR="00BF55D1" w:rsidDel="00C33E76">
          <w:delText>,</w:delText>
        </w:r>
        <w:r w:rsidDel="00C33E76">
          <w:delText xml:space="preserve"> </w:delText>
        </w:r>
        <w:r w:rsidR="00BF55D1" w:rsidDel="00C33E76">
          <w:delText xml:space="preserve">then </w:delText>
        </w:r>
        <w:r w:rsidDel="00C33E76">
          <w:delText>no initial image set</w:delText>
        </w:r>
        <w:r w:rsidR="00BF55D1" w:rsidDel="00C33E76">
          <w:delText xml:space="preserve"> has been set</w:delText>
        </w:r>
      </w:del>
      <w:r>
        <w:t>.</w:t>
      </w:r>
    </w:p>
    <w:p w:rsidR="00E827BC" w:rsidRDefault="00E827BC" w:rsidP="00924B5A">
      <w:pPr>
        <w:pStyle w:val="ListParagraph"/>
        <w:numPr>
          <w:ilvl w:val="0"/>
          <w:numId w:val="13"/>
        </w:numPr>
      </w:pPr>
      <w:r w:rsidRPr="00EF1275">
        <w:rPr>
          <w:rFonts w:ascii="Courier New" w:hAnsi="Courier New" w:cs="Courier New"/>
          <w:sz w:val="18"/>
        </w:rPr>
        <w:t>buf_len_ptr</w:t>
      </w:r>
      <w:r>
        <w:t xml:space="preserve"> </w:t>
      </w:r>
      <w:r w:rsidR="00BF55D1">
        <w:t xml:space="preserve">contains a </w:t>
      </w:r>
      <w:r>
        <w:t xml:space="preserve">NULL or a pointer to </w:t>
      </w:r>
      <w:r w:rsidRPr="00EF1275">
        <w:rPr>
          <w:rFonts w:ascii="Courier New" w:hAnsi="Courier New" w:cs="Courier New"/>
          <w:sz w:val="18"/>
        </w:rPr>
        <w:t>size_t</w:t>
      </w:r>
      <w:r w:rsidR="006564E8">
        <w:t xml:space="preserve">. </w:t>
      </w:r>
      <w:r>
        <w:t xml:space="preserve">If </w:t>
      </w:r>
      <w:r w:rsidRPr="00EF1275">
        <w:rPr>
          <w:rFonts w:ascii="Courier New" w:hAnsi="Courier New" w:cs="Courier New"/>
          <w:sz w:val="18"/>
        </w:rPr>
        <w:t>buf_len_ptr</w:t>
      </w:r>
      <w:r>
        <w:t xml:space="preserve"> is not NULL, on successful return, </w:t>
      </w:r>
      <w:r w:rsidRPr="00EF1275">
        <w:rPr>
          <w:rFonts w:ascii="Courier New" w:hAnsi="Courier New" w:cs="Courier New"/>
          <w:sz w:val="18"/>
        </w:rPr>
        <w:t>*buf_len_ptr</w:t>
      </w:r>
      <w:r>
        <w:t xml:space="preserve"> </w:t>
      </w:r>
      <w:r w:rsidR="00BF55D1">
        <w:t xml:space="preserve">will </w:t>
      </w:r>
      <w:r>
        <w:t xml:space="preserve">contain the value of the </w:t>
      </w:r>
      <w:r w:rsidRPr="00EF1275">
        <w:rPr>
          <w:rFonts w:ascii="Courier New" w:hAnsi="Courier New" w:cs="Courier New"/>
          <w:sz w:val="18"/>
        </w:rPr>
        <w:t>buf_len</w:t>
      </w:r>
      <w:r>
        <w:t xml:space="preserve"> parameter for the initial image in the supplied </w:t>
      </w:r>
      <w:r w:rsidRPr="00EF1275">
        <w:rPr>
          <w:rFonts w:ascii="Courier New" w:hAnsi="Courier New" w:cs="Courier New"/>
          <w:sz w:val="18"/>
        </w:rPr>
        <w:t>fapl_id</w:t>
      </w:r>
      <w:r w:rsidR="00BF55D1" w:rsidRPr="00BF55D1">
        <w:t xml:space="preserve">. </w:t>
      </w:r>
      <w:r w:rsidR="009F6278">
        <w:t xml:space="preserve">If no initial image is set, the value of </w:t>
      </w:r>
      <w:r w:rsidR="009F6278" w:rsidRPr="009F6278">
        <w:rPr>
          <w:rFonts w:ascii="Courier New" w:hAnsi="Courier New" w:cs="Courier New"/>
          <w:sz w:val="18"/>
        </w:rPr>
        <w:t>*buf_len_ptr</w:t>
      </w:r>
      <w:r w:rsidR="009F6278">
        <w:t xml:space="preserve"> will be 0.</w:t>
      </w:r>
    </w:p>
    <w:p w:rsidR="00E827BC" w:rsidRDefault="00E827BC" w:rsidP="000E1FF8"/>
    <w:p w:rsidR="00C77FF7" w:rsidRDefault="00C77FF7" w:rsidP="00C77FF7">
      <w:r>
        <w:t xml:space="preserve">As with </w:t>
      </w:r>
      <w:r w:rsidRPr="00C77FF7">
        <w:rPr>
          <w:rFonts w:ascii="Courier New" w:hAnsi="Courier New" w:cs="Courier New"/>
          <w:sz w:val="18"/>
        </w:rPr>
        <w:t>H5Pset_file_image</w:t>
      </w:r>
      <w:r>
        <w:t xml:space="preserve">, appropriately defined file image callbacks can allow this function to avoid buffer allocation and memory copy operations. </w:t>
      </w:r>
    </w:p>
    <w:p w:rsidR="00C77FF7" w:rsidRDefault="00C77FF7" w:rsidP="00C77FF7"/>
    <w:p w:rsidR="00E827BC" w:rsidRDefault="00E827BC" w:rsidP="000E1FF8"/>
    <w:p w:rsidR="00E827BC" w:rsidRDefault="00E827BC" w:rsidP="000E1FF8"/>
    <w:p w:rsidR="00E827BC" w:rsidRPr="001E0173" w:rsidRDefault="00E827BC" w:rsidP="000E1FF8">
      <w:pPr>
        <w:pStyle w:val="Heading3"/>
      </w:pPr>
      <w:bookmarkStart w:id="40" w:name="_Toc317672511"/>
      <w:r w:rsidRPr="001E0173">
        <w:t>H5Ps</w:t>
      </w:r>
      <w:bookmarkStart w:id="41" w:name="H5Pset_file_image_callbacks"/>
      <w:bookmarkEnd w:id="41"/>
      <w:r w:rsidRPr="001E0173">
        <w:t>et_file_image_callbacks</w:t>
      </w:r>
      <w:bookmarkEnd w:id="40"/>
      <w:r w:rsidR="004A4947" w:rsidRPr="001E0173">
        <w:t xml:space="preserve"> </w:t>
      </w:r>
    </w:p>
    <w:p w:rsidR="007428F1" w:rsidRPr="009527AC" w:rsidRDefault="00C33E76" w:rsidP="0043187D">
      <w:ins w:id="42" w:author="* *" w:date="2012-02-29T18:31:00Z">
        <w:r>
          <w:t xml:space="preserve">This API call exists to allow application to control the management of </w:t>
        </w:r>
      </w:ins>
      <w:del w:id="43" w:author="* *" w:date="2012-02-29T18:32:00Z">
        <w:r w:rsidR="007428F1" w:rsidDel="00C33E76">
          <w:delText xml:space="preserve">A set of callback routines has been developed to help applications manage </w:delText>
        </w:r>
      </w:del>
      <w:r w:rsidR="007428F1">
        <w:t>file image buffers</w:t>
      </w:r>
      <w:ins w:id="44" w:author="* *" w:date="2012-02-29T18:32:00Z">
        <w:r>
          <w:t xml:space="preserve"> through user defined callbacks</w:t>
        </w:r>
      </w:ins>
      <w:r w:rsidR="007428F1">
        <w:t xml:space="preserve">. These </w:t>
      </w:r>
      <w:ins w:id="45" w:author="* *" w:date="2012-02-29T18:33:00Z">
        <w:r>
          <w:t xml:space="preserve">callbacks will </w:t>
        </w:r>
        <w:r>
          <w:lastRenderedPageBreak/>
          <w:t xml:space="preserve">be used in the management of file image buffers </w:t>
        </w:r>
      </w:ins>
      <w:del w:id="46" w:author="* *" w:date="2012-02-29T18:34:00Z">
        <w:r w:rsidR="007428F1" w:rsidDel="00C33E76">
          <w:delText xml:space="preserve">routines can be used to control buffers </w:delText>
        </w:r>
      </w:del>
      <w:r w:rsidR="007428F1">
        <w:t xml:space="preserve">in property lists and in select file drivers. </w:t>
      </w:r>
      <w:r w:rsidR="007428F1" w:rsidRPr="0064656E">
        <w:t xml:space="preserve">These routines are invoked when a new file image buffer is allocated, </w:t>
      </w:r>
      <w:r w:rsidR="007428F1">
        <w:t xml:space="preserve">when </w:t>
      </w:r>
      <w:r w:rsidR="007428F1" w:rsidRPr="0064656E">
        <w:t xml:space="preserve">an existing file image buffer is copied or resized, or </w:t>
      </w:r>
      <w:r w:rsidR="007428F1">
        <w:t xml:space="preserve">when </w:t>
      </w:r>
      <w:r w:rsidR="007428F1" w:rsidRPr="0064656E">
        <w:t>a file image buffer is released from use.</w:t>
      </w:r>
      <w:r w:rsidR="007428F1">
        <w:t xml:space="preserve"> </w:t>
      </w:r>
      <w:r w:rsidR="007428F1" w:rsidRPr="00DF720F">
        <w:t>From the perspective of the HDF5 Library, the operation</w:t>
      </w:r>
      <w:r w:rsidR="007428F1">
        <w:t>s</w:t>
      </w:r>
      <w:r w:rsidR="007428F1" w:rsidRPr="00DF720F">
        <w:t xml:space="preserve"> of the </w:t>
      </w:r>
      <w:r w:rsidR="007428F1" w:rsidRPr="00DF720F">
        <w:rPr>
          <w:rFonts w:ascii="Courier New" w:hAnsi="Courier New" w:cs="Courier New"/>
          <w:sz w:val="18"/>
        </w:rPr>
        <w:t>image_malloc</w:t>
      </w:r>
      <w:r w:rsidR="007428F1" w:rsidRPr="00DF720F">
        <w:t xml:space="preserve">, </w:t>
      </w:r>
      <w:r w:rsidR="007428F1" w:rsidRPr="00DF720F">
        <w:rPr>
          <w:rFonts w:ascii="Courier New" w:hAnsi="Courier New" w:cs="Courier New"/>
          <w:sz w:val="18"/>
        </w:rPr>
        <w:t>image_memcpy</w:t>
      </w:r>
      <w:r w:rsidR="007428F1" w:rsidRPr="00DF720F">
        <w:t xml:space="preserve">, </w:t>
      </w:r>
      <w:r w:rsidR="007428F1" w:rsidRPr="00DF720F">
        <w:rPr>
          <w:rFonts w:ascii="Courier New" w:hAnsi="Courier New" w:cs="Courier New"/>
          <w:sz w:val="18"/>
        </w:rPr>
        <w:t>image_realloc</w:t>
      </w:r>
      <w:r w:rsidR="007428F1" w:rsidRPr="00DF720F">
        <w:t xml:space="preserve">, and </w:t>
      </w:r>
      <w:r w:rsidR="007428F1" w:rsidRPr="00DF720F">
        <w:rPr>
          <w:rFonts w:ascii="Courier New" w:hAnsi="Courier New" w:cs="Courier New"/>
          <w:sz w:val="18"/>
        </w:rPr>
        <w:t>image_free</w:t>
      </w:r>
      <w:r w:rsidR="007428F1" w:rsidRPr="00DF720F">
        <w:t xml:space="preserve"> callbacks </w:t>
      </w:r>
      <w:del w:id="47" w:author="* *" w:date="2012-02-29T18:34:00Z">
        <w:r w:rsidR="007428F1" w:rsidRPr="00DF720F" w:rsidDel="00C33E76">
          <w:delText xml:space="preserve">are </w:delText>
        </w:r>
      </w:del>
      <w:ins w:id="48" w:author="* *" w:date="2012-02-29T18:34:00Z">
        <w:r>
          <w:t>must be</w:t>
        </w:r>
        <w:r w:rsidRPr="00DF720F">
          <w:t xml:space="preserve"> </w:t>
        </w:r>
      </w:ins>
      <w:r w:rsidR="007428F1" w:rsidRPr="00DF720F">
        <w:t>identical to those of the corresponding C standard library calls (</w:t>
      </w:r>
      <w:r w:rsidR="007428F1" w:rsidRPr="00DF720F">
        <w:rPr>
          <w:rFonts w:ascii="Courier New" w:hAnsi="Courier New" w:cs="Courier New"/>
          <w:sz w:val="18"/>
        </w:rPr>
        <w:t>malloc</w:t>
      </w:r>
      <w:r w:rsidR="007428F1" w:rsidRPr="00DF720F">
        <w:t xml:space="preserve">, </w:t>
      </w:r>
      <w:r w:rsidR="007428F1" w:rsidRPr="00DF720F">
        <w:rPr>
          <w:rFonts w:ascii="Courier New" w:hAnsi="Courier New" w:cs="Courier New"/>
          <w:sz w:val="18"/>
        </w:rPr>
        <w:t>memcpy</w:t>
      </w:r>
      <w:r w:rsidR="007428F1" w:rsidRPr="00DF720F">
        <w:t xml:space="preserve">, </w:t>
      </w:r>
      <w:r w:rsidR="007428F1" w:rsidRPr="00DF720F">
        <w:rPr>
          <w:rFonts w:ascii="Courier New" w:hAnsi="Courier New" w:cs="Courier New"/>
          <w:sz w:val="18"/>
        </w:rPr>
        <w:t>realloc</w:t>
      </w:r>
      <w:r w:rsidR="007428F1" w:rsidRPr="00DF720F">
        <w:t xml:space="preserve">, and </w:t>
      </w:r>
      <w:r w:rsidR="007428F1" w:rsidRPr="00DF720F">
        <w:rPr>
          <w:rFonts w:ascii="Courier New" w:hAnsi="Courier New" w:cs="Courier New"/>
          <w:sz w:val="18"/>
        </w:rPr>
        <w:t>free</w:t>
      </w:r>
      <w:r w:rsidR="007428F1" w:rsidRPr="00DF720F">
        <w:t xml:space="preserve">). </w:t>
      </w:r>
      <w:del w:id="49" w:author="* *" w:date="2012-02-29T18:35:00Z">
        <w:r w:rsidR="007428F1" w:rsidDel="00C33E76">
          <w:delText xml:space="preserve">The </w:delText>
        </w:r>
      </w:del>
      <w:ins w:id="50" w:author="* *" w:date="2012-02-29T18:35:00Z">
        <w:r>
          <w:t xml:space="preserve">While the </w:t>
        </w:r>
      </w:ins>
      <w:r w:rsidR="007428F1">
        <w:t xml:space="preserve">operations </w:t>
      </w:r>
      <w:del w:id="51" w:author="* *" w:date="2012-02-29T18:35:00Z">
        <w:r w:rsidR="007428F1" w:rsidDel="00C33E76">
          <w:delText xml:space="preserve">are </w:delText>
        </w:r>
      </w:del>
      <w:ins w:id="52" w:author="* *" w:date="2012-02-29T18:35:00Z">
        <w:r>
          <w:t xml:space="preserve">must be </w:t>
        </w:r>
      </w:ins>
      <w:r w:rsidR="007428F1">
        <w:t xml:space="preserve">identical, </w:t>
      </w:r>
      <w:del w:id="53" w:author="* *" w:date="2012-02-29T18:35:00Z">
        <w:r w:rsidR="007428F1" w:rsidDel="00C33E76">
          <w:delText xml:space="preserve">but </w:delText>
        </w:r>
      </w:del>
      <w:r w:rsidR="007428F1">
        <w:t xml:space="preserve">the </w:t>
      </w:r>
      <w:ins w:id="54" w:author="* *" w:date="2012-02-29T18:35:00Z">
        <w:r>
          <w:t xml:space="preserve">file </w:t>
        </w:r>
      </w:ins>
      <w:r w:rsidR="007428F1">
        <w:t xml:space="preserve">image callbacks have more parameters. The callbacks and their parameters are described below. </w:t>
      </w:r>
      <w:r w:rsidR="007428F1" w:rsidRPr="009527AC">
        <w:t xml:space="preserve">The return values of </w:t>
      </w:r>
      <w:r w:rsidR="007428F1" w:rsidRPr="009527AC">
        <w:rPr>
          <w:rFonts w:ascii="Courier New" w:hAnsi="Courier New" w:cs="Courier New"/>
          <w:sz w:val="18"/>
        </w:rPr>
        <w:t>image_malloc</w:t>
      </w:r>
      <w:r w:rsidR="007428F1" w:rsidRPr="009527AC">
        <w:t xml:space="preserve"> and </w:t>
      </w:r>
      <w:r w:rsidR="007428F1" w:rsidRPr="009527AC">
        <w:rPr>
          <w:rFonts w:ascii="Courier New" w:hAnsi="Courier New" w:cs="Courier New"/>
          <w:sz w:val="18"/>
        </w:rPr>
        <w:t>image_realloc</w:t>
      </w:r>
      <w:r w:rsidR="007428F1" w:rsidRPr="009527AC">
        <w:t xml:space="preserve"> are identical to</w:t>
      </w:r>
      <w:r w:rsidR="007428F1">
        <w:t xml:space="preserve"> the return values of</w:t>
      </w:r>
      <w:r w:rsidR="007428F1" w:rsidRPr="009527AC">
        <w:t xml:space="preserve"> </w:t>
      </w:r>
      <w:r w:rsidR="007428F1" w:rsidRPr="009527AC">
        <w:rPr>
          <w:rFonts w:ascii="Courier New" w:hAnsi="Courier New" w:cs="Courier New"/>
          <w:sz w:val="18"/>
        </w:rPr>
        <w:t>malloc</w:t>
      </w:r>
      <w:r w:rsidR="007428F1">
        <w:t xml:space="preserve"> and </w:t>
      </w:r>
      <w:r w:rsidR="007428F1" w:rsidRPr="009527AC">
        <w:rPr>
          <w:rFonts w:ascii="Courier New" w:hAnsi="Courier New" w:cs="Courier New"/>
          <w:sz w:val="18"/>
        </w:rPr>
        <w:t>realloc</w:t>
      </w:r>
      <w:r w:rsidR="007428F1" w:rsidRPr="009527AC">
        <w:t>.</w:t>
      </w:r>
      <w:r w:rsidR="007428F1">
        <w:t xml:space="preserve"> </w:t>
      </w:r>
      <w:r w:rsidR="007428F1" w:rsidRPr="009527AC">
        <w:t xml:space="preserve">However, the return values of </w:t>
      </w:r>
      <w:r w:rsidR="007428F1" w:rsidRPr="009527AC">
        <w:rPr>
          <w:rFonts w:ascii="Courier New" w:hAnsi="Courier New" w:cs="Courier New"/>
          <w:sz w:val="18"/>
        </w:rPr>
        <w:t>image_memcpy</w:t>
      </w:r>
      <w:r w:rsidR="007428F1" w:rsidRPr="009527AC">
        <w:t xml:space="preserve"> and </w:t>
      </w:r>
      <w:r w:rsidR="007428F1" w:rsidRPr="009527AC">
        <w:rPr>
          <w:rFonts w:ascii="Courier New" w:hAnsi="Courier New" w:cs="Courier New"/>
          <w:sz w:val="18"/>
        </w:rPr>
        <w:t>image_free</w:t>
      </w:r>
      <w:r w:rsidR="007428F1" w:rsidRPr="009527AC">
        <w:t xml:space="preserve"> </w:t>
      </w:r>
      <w:r w:rsidR="007428F1">
        <w:t xml:space="preserve">are different than the return values of </w:t>
      </w:r>
      <w:r w:rsidR="007428F1" w:rsidRPr="009527AC">
        <w:rPr>
          <w:rFonts w:ascii="Courier New" w:hAnsi="Courier New" w:cs="Courier New"/>
          <w:sz w:val="18"/>
        </w:rPr>
        <w:t>memcpy</w:t>
      </w:r>
      <w:r w:rsidR="007428F1">
        <w:t xml:space="preserve"> and </w:t>
      </w:r>
      <w:r w:rsidR="007428F1" w:rsidRPr="009527AC">
        <w:rPr>
          <w:rFonts w:ascii="Courier New" w:hAnsi="Courier New" w:cs="Courier New"/>
          <w:sz w:val="18"/>
        </w:rPr>
        <w:t>free</w:t>
      </w:r>
      <w:r w:rsidR="007428F1">
        <w:t xml:space="preserve">: the return values </w:t>
      </w:r>
      <w:r w:rsidR="007428F1" w:rsidRPr="009527AC">
        <w:t xml:space="preserve">of </w:t>
      </w:r>
      <w:r w:rsidR="007428F1" w:rsidRPr="009527AC">
        <w:rPr>
          <w:rFonts w:ascii="Courier New" w:hAnsi="Courier New" w:cs="Courier New"/>
          <w:sz w:val="18"/>
        </w:rPr>
        <w:t>image_memcpy</w:t>
      </w:r>
      <w:r w:rsidR="007428F1" w:rsidRPr="009527AC">
        <w:t xml:space="preserve"> and </w:t>
      </w:r>
      <w:r w:rsidR="007428F1" w:rsidRPr="009527AC">
        <w:rPr>
          <w:rFonts w:ascii="Courier New" w:hAnsi="Courier New" w:cs="Courier New"/>
          <w:sz w:val="18"/>
        </w:rPr>
        <w:t>image_free</w:t>
      </w:r>
      <w:r w:rsidR="007428F1" w:rsidRPr="009527AC">
        <w:t xml:space="preserve"> </w:t>
      </w:r>
      <w:r w:rsidR="007428F1">
        <w:t xml:space="preserve">can also </w:t>
      </w:r>
      <w:r w:rsidR="007428F1" w:rsidRPr="009527AC">
        <w:t>indicate failure.</w:t>
      </w:r>
      <w:r w:rsidR="00243685">
        <w:t xml:space="preserve"> See the “File Image Callback Semantics” section on page </w:t>
      </w:r>
      <w:r w:rsidR="00B84989">
        <w:fldChar w:fldCharType="begin"/>
      </w:r>
      <w:r w:rsidR="00243685">
        <w:instrText xml:space="preserve"> PAGEREF FileImageCallbackSemantics \h </w:instrText>
      </w:r>
      <w:r w:rsidR="00B84989">
        <w:fldChar w:fldCharType="separate"/>
      </w:r>
      <w:r w:rsidR="006D729D">
        <w:rPr>
          <w:noProof/>
        </w:rPr>
        <w:t>22</w:t>
      </w:r>
      <w:r w:rsidR="00B84989">
        <w:fldChar w:fldCharType="end"/>
      </w:r>
      <w:r w:rsidR="00243685">
        <w:t xml:space="preserve"> for more information.</w:t>
      </w:r>
    </w:p>
    <w:p w:rsidR="007428F1" w:rsidRDefault="007428F1" w:rsidP="00D51136"/>
    <w:p w:rsidR="00E827BC" w:rsidRDefault="00E827BC" w:rsidP="000E1FF8">
      <w:r>
        <w:t xml:space="preserve">The signature of </w:t>
      </w:r>
      <w:r w:rsidRPr="00FB62AA">
        <w:rPr>
          <w:rFonts w:ascii="Courier New" w:hAnsi="Courier New" w:cs="Courier New"/>
          <w:sz w:val="18"/>
        </w:rPr>
        <w:t>H5Pset_file_image_callbacks</w:t>
      </w:r>
      <w:r>
        <w:t xml:space="preserve"> is defined as follows:</w:t>
      </w:r>
    </w:p>
    <w:p w:rsidR="00E827BC" w:rsidRDefault="00E827BC" w:rsidP="000E1FF8"/>
    <w:p w:rsidR="00E827BC" w:rsidRDefault="00E827BC" w:rsidP="000E1FF8">
      <w:pPr>
        <w:pStyle w:val="PlainText"/>
      </w:pPr>
      <w:r>
        <w:t xml:space="preserve">typedef enum </w:t>
      </w:r>
    </w:p>
    <w:p w:rsidR="00E827BC" w:rsidRDefault="00E827BC" w:rsidP="000E1FF8">
      <w:pPr>
        <w:pStyle w:val="PlainText"/>
      </w:pPr>
      <w:r>
        <w:t>{</w:t>
      </w:r>
    </w:p>
    <w:p w:rsidR="00E827BC" w:rsidRDefault="00C8004C" w:rsidP="000E1FF8">
      <w:pPr>
        <w:pStyle w:val="PlainText"/>
      </w:pPr>
      <w:r>
        <w:t xml:space="preserve">    </w:t>
      </w:r>
      <w:r w:rsidR="00E827BC">
        <w:t>H5_FILE_IMAGE_OP_PROPERTY_LIST_SET,</w:t>
      </w:r>
    </w:p>
    <w:p w:rsidR="00E827BC" w:rsidRDefault="00C8004C" w:rsidP="000E1FF8">
      <w:pPr>
        <w:pStyle w:val="PlainText"/>
      </w:pPr>
      <w:r>
        <w:t xml:space="preserve">    </w:t>
      </w:r>
      <w:r w:rsidR="00E827BC">
        <w:t>H5_FILE_IMAGE_OP_PROPERTY_LIST_COPY,</w:t>
      </w:r>
    </w:p>
    <w:p w:rsidR="00C8004C" w:rsidRDefault="00C8004C" w:rsidP="000E1FF8">
      <w:pPr>
        <w:pStyle w:val="PlainText"/>
      </w:pPr>
      <w:r>
        <w:t xml:space="preserve">    </w:t>
      </w:r>
      <w:r w:rsidR="00E827BC">
        <w:t xml:space="preserve">H5_FILE_IMAGE_OP_PROPERTY_LIST_GET, </w:t>
      </w:r>
    </w:p>
    <w:p w:rsidR="00E827BC" w:rsidRDefault="00C8004C" w:rsidP="000E1FF8">
      <w:pPr>
        <w:pStyle w:val="PlainText"/>
      </w:pPr>
      <w:r>
        <w:t xml:space="preserve">    </w:t>
      </w:r>
      <w:r w:rsidR="00E827BC">
        <w:t>H5_FILE_IMAGE_OP_PROPERTY_LIST_CLOSE,</w:t>
      </w:r>
    </w:p>
    <w:p w:rsidR="00E827BC" w:rsidRDefault="00C8004C" w:rsidP="000E1FF8">
      <w:pPr>
        <w:pStyle w:val="PlainText"/>
      </w:pPr>
      <w:r>
        <w:t xml:space="preserve">    </w:t>
      </w:r>
      <w:r w:rsidR="00E827BC">
        <w:t>H5_FILE_IMAGE_OP_FILE_OPEN,</w:t>
      </w:r>
    </w:p>
    <w:p w:rsidR="00E827BC" w:rsidRDefault="00C8004C" w:rsidP="000E1FF8">
      <w:pPr>
        <w:pStyle w:val="PlainText"/>
      </w:pPr>
      <w:r>
        <w:t xml:space="preserve">    </w:t>
      </w:r>
      <w:r w:rsidR="00E827BC">
        <w:t>H5_FILE_IMAGE_OP_FILE_RESIZE,</w:t>
      </w:r>
    </w:p>
    <w:p w:rsidR="00E827BC" w:rsidRDefault="00C8004C" w:rsidP="000E1FF8">
      <w:pPr>
        <w:pStyle w:val="PlainText"/>
      </w:pPr>
      <w:r>
        <w:t xml:space="preserve">    </w:t>
      </w:r>
      <w:r w:rsidR="00E827BC">
        <w:t>H5_FILE_IMAGE_OP_FILE_CLOSE</w:t>
      </w:r>
    </w:p>
    <w:p w:rsidR="00E827BC" w:rsidRDefault="00E827BC" w:rsidP="000E1FF8">
      <w:pPr>
        <w:pStyle w:val="PlainText"/>
      </w:pPr>
      <w:r>
        <w:t>} H5_file_image_op_t;</w:t>
      </w:r>
    </w:p>
    <w:p w:rsidR="00E827BC" w:rsidRDefault="00E827BC" w:rsidP="000E1FF8">
      <w:pPr>
        <w:pStyle w:val="PlainText"/>
      </w:pPr>
    </w:p>
    <w:p w:rsidR="00E827BC" w:rsidRDefault="00E827BC" w:rsidP="000E1FF8">
      <w:pPr>
        <w:pStyle w:val="PlainText"/>
      </w:pPr>
      <w:r>
        <w:t xml:space="preserve">typedef struct </w:t>
      </w:r>
    </w:p>
    <w:p w:rsidR="00E827BC" w:rsidRDefault="00E827BC" w:rsidP="000E1FF8">
      <w:pPr>
        <w:pStyle w:val="PlainText"/>
      </w:pPr>
      <w:r>
        <w:t>{</w:t>
      </w:r>
    </w:p>
    <w:p w:rsidR="00E827BC" w:rsidRDefault="00E827BC" w:rsidP="000E1FF8">
      <w:pPr>
        <w:pStyle w:val="PlainText"/>
      </w:pPr>
      <w:r>
        <w:t xml:space="preserve">    void   *(*image_malloc)(size_t size, H5_file_image_op_t file_image_op,</w:t>
      </w:r>
    </w:p>
    <w:p w:rsidR="00E827BC" w:rsidRDefault="00E827BC" w:rsidP="000E1FF8">
      <w:pPr>
        <w:pStyle w:val="PlainText"/>
      </w:pPr>
      <w:r>
        <w:t xml:space="preserve">                            void *udata);</w:t>
      </w:r>
    </w:p>
    <w:p w:rsidR="00E827BC" w:rsidRDefault="00E827BC" w:rsidP="000E1FF8">
      <w:pPr>
        <w:pStyle w:val="PlainText"/>
      </w:pPr>
      <w:r>
        <w:t xml:space="preserve">    void   *(*image_memcpy)(void *dest, const void *src, size_t size,</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void   *(*image_realloc)(void *ptr, size_t size, </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herr_t  (*image_free)(void *ptr, H5_file_image_op_t file_image_op, </w:t>
      </w:r>
    </w:p>
    <w:p w:rsidR="00E827BC" w:rsidRDefault="00E827BC" w:rsidP="000E1FF8">
      <w:pPr>
        <w:pStyle w:val="PlainText"/>
      </w:pPr>
      <w:r>
        <w:t xml:space="preserve">                          void *udata);</w:t>
      </w:r>
    </w:p>
    <w:p w:rsidR="00E827BC" w:rsidRDefault="00E827BC" w:rsidP="000E1FF8">
      <w:pPr>
        <w:pStyle w:val="PlainText"/>
      </w:pPr>
      <w:r>
        <w:t xml:space="preserve">    void   *(*udata_copy)(void *udata);</w:t>
      </w:r>
    </w:p>
    <w:p w:rsidR="00E827BC" w:rsidRDefault="00E827BC" w:rsidP="000E1FF8">
      <w:pPr>
        <w:pStyle w:val="PlainText"/>
      </w:pPr>
      <w:r>
        <w:t xml:space="preserve">    herr_t  (*udata_free)(void *udata);</w:t>
      </w:r>
    </w:p>
    <w:p w:rsidR="00E827BC" w:rsidRDefault="00E827BC" w:rsidP="000E1FF8">
      <w:pPr>
        <w:pStyle w:val="PlainText"/>
      </w:pPr>
      <w:r>
        <w:t xml:space="preserve">    void   *udata;</w:t>
      </w:r>
    </w:p>
    <w:p w:rsidR="00E827BC" w:rsidRDefault="00E827BC" w:rsidP="000E1FF8">
      <w:pPr>
        <w:pStyle w:val="PlainText"/>
      </w:pPr>
      <w:r>
        <w:t>} H5_file_image_callbacks_t;</w:t>
      </w:r>
    </w:p>
    <w:p w:rsidR="00E827BC" w:rsidRDefault="00E827BC" w:rsidP="000E1FF8">
      <w:pPr>
        <w:pStyle w:val="PlainText"/>
      </w:pPr>
    </w:p>
    <w:p w:rsidR="00E827BC" w:rsidRDefault="00E827BC" w:rsidP="000E1FF8">
      <w:pPr>
        <w:pStyle w:val="PlainText"/>
      </w:pPr>
      <w:r>
        <w:t xml:space="preserve">herr_t H5Pset_file_image_callbacks(hid_t fapl_id, </w:t>
      </w:r>
    </w:p>
    <w:p w:rsidR="00E827BC" w:rsidRDefault="00E827BC" w:rsidP="000E1FF8">
      <w:pPr>
        <w:pStyle w:val="PlainText"/>
      </w:pPr>
      <w:r>
        <w:t xml:space="preserve">                                   H5_file_image_callbacks_t *callbacks_ptr)</w:t>
      </w:r>
    </w:p>
    <w:p w:rsidR="00B50584" w:rsidRDefault="00B50584" w:rsidP="000E1FF8"/>
    <w:p w:rsidR="00E827BC" w:rsidRDefault="00E827BC" w:rsidP="000E1FF8">
      <w:r>
        <w:t xml:space="preserve">The parameters of </w:t>
      </w:r>
      <w:r w:rsidRPr="00FB62AA">
        <w:rPr>
          <w:rFonts w:ascii="Courier New" w:hAnsi="Courier New" w:cs="Courier New"/>
          <w:sz w:val="18"/>
        </w:rPr>
        <w:t>H5Pset_file_image_callbacks</w:t>
      </w:r>
      <w:r>
        <w:t xml:space="preserve"> are defined as follows:</w:t>
      </w:r>
    </w:p>
    <w:p w:rsidR="00E827BC" w:rsidRDefault="00E827BC" w:rsidP="000E1FF8"/>
    <w:p w:rsidR="00E827BC" w:rsidRDefault="00E827BC" w:rsidP="00924B5A">
      <w:pPr>
        <w:pStyle w:val="ListParagraph"/>
        <w:numPr>
          <w:ilvl w:val="0"/>
          <w:numId w:val="14"/>
        </w:numPr>
      </w:pPr>
      <w:r w:rsidRPr="00FB62AA">
        <w:rPr>
          <w:rFonts w:ascii="Courier New" w:hAnsi="Courier New" w:cs="Courier New"/>
          <w:sz w:val="18"/>
        </w:rPr>
        <w:t>fapl_id</w:t>
      </w:r>
      <w:r>
        <w:t xml:space="preserve"> contain</w:t>
      </w:r>
      <w:r w:rsidR="00C47ED0">
        <w:t>s</w:t>
      </w:r>
      <w:r>
        <w:t xml:space="preserve"> the ID of the target file access property list.</w:t>
      </w:r>
    </w:p>
    <w:p w:rsidR="00E827BC" w:rsidRDefault="00E827BC" w:rsidP="00924B5A">
      <w:pPr>
        <w:pStyle w:val="ListParagraph"/>
        <w:numPr>
          <w:ilvl w:val="0"/>
          <w:numId w:val="14"/>
        </w:numPr>
      </w:pPr>
      <w:r w:rsidRPr="00FB62AA">
        <w:rPr>
          <w:rFonts w:ascii="Courier New" w:hAnsi="Courier New" w:cs="Courier New"/>
          <w:sz w:val="18"/>
        </w:rPr>
        <w:t>callbacks_ptr</w:t>
      </w:r>
      <w:r>
        <w:t xml:space="preserve"> contain</w:t>
      </w:r>
      <w:r w:rsidR="00C47ED0">
        <w:t>s</w:t>
      </w:r>
      <w:r>
        <w:t xml:space="preserve"> a pointer to an instance of the </w:t>
      </w:r>
      <w:r w:rsidRPr="00FB62AA">
        <w:rPr>
          <w:rFonts w:ascii="Courier New" w:hAnsi="Courier New" w:cs="Courier New"/>
          <w:sz w:val="18"/>
        </w:rPr>
        <w:t>H5_file_image_callbacks_t</w:t>
      </w:r>
      <w:r>
        <w:t xml:space="preserve"> structure</w:t>
      </w:r>
      <w:r w:rsidR="006564E8">
        <w:t xml:space="preserve">. </w:t>
      </w:r>
    </w:p>
    <w:p w:rsidR="00E827BC" w:rsidRDefault="00E827BC" w:rsidP="000E1FF8"/>
    <w:p w:rsidR="00E827BC" w:rsidRDefault="00E827BC" w:rsidP="000E1FF8">
      <w:r>
        <w:t xml:space="preserve">The fields of the </w:t>
      </w:r>
      <w:r w:rsidRPr="00FB62AA">
        <w:rPr>
          <w:rFonts w:ascii="Courier New" w:hAnsi="Courier New" w:cs="Courier New"/>
          <w:sz w:val="18"/>
        </w:rPr>
        <w:t>H5_file_image_callbacks_t</w:t>
      </w:r>
      <w:r>
        <w:t xml:space="preserve"> structure </w:t>
      </w:r>
      <w:r w:rsidR="00FB62AA">
        <w:t xml:space="preserve">are </w:t>
      </w:r>
      <w:r>
        <w:t>defined as follows:</w:t>
      </w:r>
    </w:p>
    <w:p w:rsidR="00E827BC" w:rsidRDefault="00E827BC" w:rsidP="000E1FF8"/>
    <w:p w:rsidR="00E827BC" w:rsidRDefault="00E827BC" w:rsidP="00924B5A">
      <w:pPr>
        <w:pStyle w:val="ListParagraph"/>
        <w:numPr>
          <w:ilvl w:val="0"/>
          <w:numId w:val="15"/>
        </w:numPr>
      </w:pPr>
      <w:r w:rsidRPr="00FB62AA">
        <w:rPr>
          <w:rFonts w:ascii="Courier New" w:hAnsi="Courier New" w:cs="Courier New"/>
          <w:sz w:val="18"/>
        </w:rPr>
        <w:t>image_malloc</w:t>
      </w:r>
      <w:r>
        <w:t xml:space="preserve"> contain</w:t>
      </w:r>
      <w:r w:rsidR="00FB62AA">
        <w:t>s</w:t>
      </w:r>
      <w:r>
        <w:t xml:space="preserve"> a pointer to a function with (from the perspective of HDF5) functionality identical to the standard C library </w:t>
      </w:r>
      <w:r w:rsidRPr="00FB62AA">
        <w:rPr>
          <w:rFonts w:ascii="Courier New" w:hAnsi="Courier New" w:cs="Courier New"/>
          <w:sz w:val="18"/>
        </w:rPr>
        <w:t>malloc()</w:t>
      </w:r>
      <w:r>
        <w:t xml:space="preserve"> call</w:t>
      </w:r>
      <w:r w:rsidR="006564E8">
        <w:t xml:space="preserve">. </w:t>
      </w:r>
      <w:r>
        <w:t xml:space="preserve">The parameters of the </w:t>
      </w:r>
      <w:r w:rsidRPr="00FB62AA">
        <w:rPr>
          <w:rFonts w:ascii="Courier New" w:hAnsi="Courier New" w:cs="Courier New"/>
          <w:sz w:val="18"/>
        </w:rPr>
        <w:t>image_malloc</w:t>
      </w:r>
      <w:r>
        <w:t xml:space="preserve"> callback are defined as follows:</w:t>
      </w:r>
    </w:p>
    <w:p w:rsidR="00E827BC" w:rsidRDefault="00E827BC" w:rsidP="00924B5A">
      <w:pPr>
        <w:pStyle w:val="ListParagraph"/>
        <w:numPr>
          <w:ilvl w:val="1"/>
          <w:numId w:val="15"/>
        </w:numPr>
      </w:pPr>
      <w:r w:rsidRPr="00FB62AA">
        <w:rPr>
          <w:rFonts w:ascii="Courier New" w:hAnsi="Courier New" w:cs="Courier New"/>
          <w:sz w:val="18"/>
        </w:rPr>
        <w:t>size</w:t>
      </w:r>
      <w:r>
        <w:t xml:space="preserve"> contain</w:t>
      </w:r>
      <w:r w:rsidR="003D72B0">
        <w:t>s</w:t>
      </w:r>
      <w:r>
        <w:t xml:space="preserve"> the size </w:t>
      </w:r>
      <w:r w:rsidR="003D72B0">
        <w:t xml:space="preserve">in bytes </w:t>
      </w:r>
      <w:r>
        <w:t>of the image buffer to allocate.</w:t>
      </w:r>
    </w:p>
    <w:p w:rsidR="00E827BC" w:rsidRDefault="00E827BC" w:rsidP="00924B5A">
      <w:pPr>
        <w:pStyle w:val="ListParagraph"/>
        <w:numPr>
          <w:ilvl w:val="1"/>
          <w:numId w:val="15"/>
        </w:numPr>
      </w:pPr>
      <w:r w:rsidRPr="00FB62AA">
        <w:rPr>
          <w:rFonts w:ascii="Courier New" w:hAnsi="Courier New" w:cs="Courier New"/>
          <w:sz w:val="18"/>
        </w:rPr>
        <w:lastRenderedPageBreak/>
        <w:t>file_image_op</w:t>
      </w:r>
      <w:r>
        <w:t xml:space="preserve"> </w:t>
      </w:r>
      <w:r w:rsidR="003D72B0">
        <w:t xml:space="preserve">contains </w:t>
      </w:r>
      <w:r>
        <w:t xml:space="preserve">one of the values of </w:t>
      </w:r>
      <w:r w:rsidRPr="00FB62AA">
        <w:rPr>
          <w:rFonts w:ascii="Courier New" w:hAnsi="Courier New" w:cs="Courier New"/>
          <w:sz w:val="18"/>
        </w:rPr>
        <w:t>H5_file_image_op_t</w:t>
      </w:r>
      <w:r w:rsidR="003D72B0" w:rsidRPr="003D72B0">
        <w:t>.</w:t>
      </w:r>
      <w:r>
        <w:t xml:space="preserve"> </w:t>
      </w:r>
      <w:r w:rsidR="003D72B0">
        <w:t xml:space="preserve">These values </w:t>
      </w:r>
      <w:r>
        <w:t>indicat</w:t>
      </w:r>
      <w:r w:rsidR="003D72B0">
        <w:t>e</w:t>
      </w:r>
      <w:r>
        <w:t xml:space="preserve"> the operation being performed on the file image when this callback is invoked</w:t>
      </w:r>
      <w:r w:rsidR="006564E8">
        <w:t xml:space="preserve">. </w:t>
      </w:r>
      <w:r w:rsidR="003D72B0">
        <w:t xml:space="preserve">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r w:rsidRPr="00FB62AA">
        <w:rPr>
          <w:rFonts w:ascii="Courier New" w:hAnsi="Courier New" w:cs="Courier New"/>
          <w:sz w:val="18"/>
        </w:rPr>
        <w:t>udata</w:t>
      </w:r>
      <w:r>
        <w:t xml:space="preserve"> </w:t>
      </w:r>
      <w:r w:rsidR="003517A1">
        <w:t xml:space="preserve">holds </w:t>
      </w:r>
      <w:r>
        <w:t xml:space="preserve">the value passed in for the </w:t>
      </w:r>
      <w:r w:rsidRPr="00FB62AA">
        <w:rPr>
          <w:rFonts w:ascii="Courier New" w:hAnsi="Courier New" w:cs="Courier New"/>
          <w:sz w:val="18"/>
        </w:rPr>
        <w:t>udata</w:t>
      </w:r>
      <w:r>
        <w:t xml:space="preserve"> parameter to </w:t>
      </w:r>
      <w:r w:rsidRPr="00FB62AA">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265F48">
        <w:rPr>
          <w:rFonts w:ascii="Courier New" w:hAnsi="Courier New" w:cs="Courier New"/>
          <w:sz w:val="18"/>
        </w:rPr>
        <w:t>image_malloc</w:t>
      </w:r>
      <w:r>
        <w:t xml:space="preserve"> to NULL indicate</w:t>
      </w:r>
      <w:r w:rsidR="003517A1">
        <w:t>s</w:t>
      </w:r>
      <w:r>
        <w:t xml:space="preserve"> that the </w:t>
      </w:r>
      <w:r w:rsidR="00543630">
        <w:t>HDF5 Library</w:t>
      </w:r>
      <w:r>
        <w:t xml:space="preserve"> should invoke the standard C library </w:t>
      </w:r>
      <w:r w:rsidRPr="00265F48">
        <w:rPr>
          <w:rFonts w:ascii="Courier New" w:hAnsi="Courier New" w:cs="Courier New"/>
          <w:sz w:val="18"/>
        </w:rPr>
        <w:t>malloc()</w:t>
      </w:r>
      <w:r>
        <w:t xml:space="preserve"> routine when allocating file image buffers.</w:t>
      </w:r>
    </w:p>
    <w:p w:rsidR="00E827BC" w:rsidRDefault="00E827BC" w:rsidP="000E1FF8"/>
    <w:p w:rsidR="00E827BC" w:rsidRDefault="00E827BC" w:rsidP="00924B5A">
      <w:pPr>
        <w:pStyle w:val="ListParagraph"/>
        <w:numPr>
          <w:ilvl w:val="0"/>
          <w:numId w:val="15"/>
        </w:numPr>
      </w:pPr>
      <w:r w:rsidRPr="00A65BE1">
        <w:rPr>
          <w:rFonts w:ascii="Courier New" w:hAnsi="Courier New" w:cs="Courier New"/>
          <w:sz w:val="18"/>
        </w:rPr>
        <w:t>image_memcpy</w:t>
      </w:r>
      <w:r>
        <w:t xml:space="preserve"> contain</w:t>
      </w:r>
      <w:r w:rsidR="003517A1">
        <w:t>s</w:t>
      </w:r>
      <w:r>
        <w:t xml:space="preserve"> a pointer to a function with</w:t>
      </w:r>
      <w:r w:rsidR="00713B2B">
        <w:t xml:space="preserve"> </w:t>
      </w:r>
      <w:r w:rsidR="00E0407C">
        <w:t>(</w:t>
      </w:r>
      <w:r>
        <w:t>from the perspective of HDF5</w:t>
      </w:r>
      <w:r w:rsidR="00E0407C">
        <w:t>)</w:t>
      </w:r>
      <w:r>
        <w:t xml:space="preserve"> functionality identical to the standard C library </w:t>
      </w:r>
      <w:r w:rsidRPr="00A65BE1">
        <w:rPr>
          <w:rFonts w:ascii="Courier New" w:hAnsi="Courier New" w:cs="Courier New"/>
          <w:sz w:val="18"/>
        </w:rPr>
        <w:t>memcpy()</w:t>
      </w:r>
      <w:r>
        <w:t xml:space="preserve"> call except that it return</w:t>
      </w:r>
      <w:r w:rsidR="003517A1">
        <w:t>s</w:t>
      </w:r>
      <w:r>
        <w:t xml:space="preserve"> NULL on failure</w:t>
      </w:r>
      <w:r w:rsidR="006564E8">
        <w:t xml:space="preserve">. </w:t>
      </w:r>
      <w:r>
        <w:t xml:space="preserve">Recall that the </w:t>
      </w:r>
      <w:r w:rsidRPr="00A65BE1">
        <w:rPr>
          <w:rFonts w:ascii="Courier New" w:hAnsi="Courier New" w:cs="Courier New"/>
          <w:sz w:val="18"/>
        </w:rPr>
        <w:t>memcpy</w:t>
      </w:r>
      <w:r>
        <w:t xml:space="preserve"> C Library routine is defined to return the </w:t>
      </w:r>
      <w:r w:rsidRPr="00A65BE1">
        <w:rPr>
          <w:rFonts w:ascii="Courier New" w:hAnsi="Courier New" w:cs="Courier New"/>
          <w:sz w:val="18"/>
        </w:rPr>
        <w:t>dest</w:t>
      </w:r>
      <w:r>
        <w:t xml:space="preserve"> parameter in all cases. The parameters of the </w:t>
      </w:r>
      <w:r w:rsidRPr="00A65BE1">
        <w:rPr>
          <w:rFonts w:ascii="Courier New" w:hAnsi="Courier New" w:cs="Courier New"/>
          <w:sz w:val="18"/>
        </w:rPr>
        <w:t>image_memcpy</w:t>
      </w:r>
      <w:r>
        <w:t xml:space="preserve"> callback are defined as follows:</w:t>
      </w:r>
    </w:p>
    <w:p w:rsidR="00E827BC" w:rsidRDefault="00E827BC" w:rsidP="00924B5A">
      <w:pPr>
        <w:pStyle w:val="ListParagraph"/>
        <w:numPr>
          <w:ilvl w:val="1"/>
          <w:numId w:val="15"/>
        </w:numPr>
      </w:pPr>
      <w:r w:rsidRPr="00A65BE1">
        <w:rPr>
          <w:rFonts w:ascii="Courier New" w:hAnsi="Courier New" w:cs="Courier New"/>
          <w:sz w:val="18"/>
        </w:rPr>
        <w:t>dest</w:t>
      </w:r>
      <w:r>
        <w:t xml:space="preserve"> contain</w:t>
      </w:r>
      <w:r w:rsidR="003517A1">
        <w:t>s</w:t>
      </w:r>
      <w:r>
        <w:t xml:space="preserve"> the address of the </w:t>
      </w:r>
      <w:r w:rsidR="00A65BE1">
        <w:t xml:space="preserve">destination </w:t>
      </w:r>
      <w:r>
        <w:t>buffer.</w:t>
      </w:r>
    </w:p>
    <w:p w:rsidR="00E827BC" w:rsidRDefault="00E827BC" w:rsidP="00924B5A">
      <w:pPr>
        <w:pStyle w:val="ListParagraph"/>
        <w:numPr>
          <w:ilvl w:val="1"/>
          <w:numId w:val="15"/>
        </w:numPr>
      </w:pPr>
      <w:r w:rsidRPr="00A65BE1">
        <w:rPr>
          <w:rFonts w:ascii="Courier New" w:hAnsi="Courier New" w:cs="Courier New"/>
          <w:sz w:val="18"/>
        </w:rPr>
        <w:t>src</w:t>
      </w:r>
      <w:r>
        <w:t xml:space="preserve"> contain</w:t>
      </w:r>
      <w:r w:rsidR="003517A1">
        <w:t>s</w:t>
      </w:r>
      <w:r>
        <w:t xml:space="preserve"> the address of the </w:t>
      </w:r>
      <w:r w:rsidR="00A65BE1">
        <w:t xml:space="preserve">source </w:t>
      </w:r>
      <w:r>
        <w:t>buffer.</w:t>
      </w:r>
    </w:p>
    <w:p w:rsidR="00E827BC" w:rsidRDefault="00E827BC" w:rsidP="00924B5A">
      <w:pPr>
        <w:pStyle w:val="ListParagraph"/>
        <w:numPr>
          <w:ilvl w:val="1"/>
          <w:numId w:val="15"/>
        </w:numPr>
      </w:pPr>
      <w:r w:rsidRPr="00A65BE1">
        <w:rPr>
          <w:rFonts w:ascii="Courier New" w:hAnsi="Courier New" w:cs="Courier New"/>
          <w:sz w:val="18"/>
        </w:rPr>
        <w:t>size</w:t>
      </w:r>
      <w:r>
        <w:t xml:space="preserve"> contain</w:t>
      </w:r>
      <w:r w:rsidR="003517A1">
        <w:t>s</w:t>
      </w:r>
      <w:r>
        <w:t xml:space="preserve"> the number of bytes to copy.</w:t>
      </w:r>
    </w:p>
    <w:p w:rsidR="00E827BC" w:rsidRDefault="00E827BC" w:rsidP="00924B5A">
      <w:pPr>
        <w:pStyle w:val="ListParagraph"/>
        <w:numPr>
          <w:ilvl w:val="1"/>
          <w:numId w:val="15"/>
        </w:numPr>
      </w:pPr>
      <w:r w:rsidRPr="00A65BE1">
        <w:rPr>
          <w:rFonts w:ascii="Courier New" w:hAnsi="Courier New" w:cs="Courier New"/>
          <w:sz w:val="18"/>
        </w:rPr>
        <w:t>file_image_op</w:t>
      </w:r>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r w:rsidRPr="00A65BE1">
        <w:rPr>
          <w:rFonts w:ascii="Courier New" w:hAnsi="Courier New" w:cs="Courier New"/>
          <w:sz w:val="18"/>
        </w:rPr>
        <w:t>udata</w:t>
      </w:r>
      <w:r>
        <w:t xml:space="preserve"> </w:t>
      </w:r>
      <w:r w:rsidR="003517A1">
        <w:t xml:space="preserve">holds </w:t>
      </w:r>
      <w:r>
        <w:t xml:space="preserve">the value passed in for the </w:t>
      </w:r>
      <w:r w:rsidRPr="00A65BE1">
        <w:rPr>
          <w:rFonts w:ascii="Courier New" w:hAnsi="Courier New" w:cs="Courier New"/>
          <w:sz w:val="18"/>
        </w:rPr>
        <w:t>udata</w:t>
      </w:r>
      <w:r>
        <w:t xml:space="preserve"> parameter to </w:t>
      </w:r>
      <w:r w:rsidRPr="00A65BE1">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A65BE1">
        <w:rPr>
          <w:rFonts w:ascii="Courier New" w:hAnsi="Courier New" w:cs="Courier New"/>
          <w:sz w:val="18"/>
        </w:rPr>
        <w:t>image_memcpy</w:t>
      </w:r>
      <w:r>
        <w:t xml:space="preserve"> to NULL indicate</w:t>
      </w:r>
      <w:r w:rsidR="003517A1">
        <w:t>s</w:t>
      </w:r>
      <w:r>
        <w:t xml:space="preserve"> that the </w:t>
      </w:r>
      <w:r w:rsidR="00543630">
        <w:t>HDF5 Library</w:t>
      </w:r>
      <w:r>
        <w:t xml:space="preserve"> should invoke the standard C library </w:t>
      </w:r>
      <w:r w:rsidRPr="00A65BE1">
        <w:rPr>
          <w:rFonts w:ascii="Courier New" w:hAnsi="Courier New" w:cs="Courier New"/>
          <w:sz w:val="18"/>
        </w:rPr>
        <w:t>memcpy()</w:t>
      </w:r>
      <w:r>
        <w:t xml:space="preserve"> routine when copying buffers.</w:t>
      </w:r>
    </w:p>
    <w:p w:rsidR="00D0593A" w:rsidRDefault="00D0593A" w:rsidP="000E1FF8"/>
    <w:p w:rsidR="00E827BC" w:rsidRDefault="00E827BC" w:rsidP="00924B5A">
      <w:pPr>
        <w:pStyle w:val="ListParagraph"/>
        <w:numPr>
          <w:ilvl w:val="0"/>
          <w:numId w:val="15"/>
        </w:numPr>
      </w:pPr>
      <w:r w:rsidRPr="00713B2B">
        <w:rPr>
          <w:rFonts w:ascii="Courier New" w:hAnsi="Courier New" w:cs="Courier New"/>
          <w:sz w:val="18"/>
        </w:rPr>
        <w:t>image_realloc</w:t>
      </w:r>
      <w:r>
        <w:t xml:space="preserve"> contain</w:t>
      </w:r>
      <w:r w:rsidR="003517A1">
        <w:t>s</w:t>
      </w:r>
      <w:r>
        <w:t xml:space="preserve"> a pointer to a function with </w:t>
      </w:r>
      <w:r w:rsidR="00E0407C">
        <w:t>(</w:t>
      </w:r>
      <w:r>
        <w:t>from the perspective of HDF5</w:t>
      </w:r>
      <w:r w:rsidR="00E0407C">
        <w:t>)</w:t>
      </w:r>
      <w:r>
        <w:t xml:space="preserve"> functionality identical to the standard C library </w:t>
      </w:r>
      <w:r w:rsidRPr="00713B2B">
        <w:rPr>
          <w:rFonts w:ascii="Courier New" w:hAnsi="Courier New" w:cs="Courier New"/>
          <w:sz w:val="18"/>
        </w:rPr>
        <w:t>realloc()</w:t>
      </w:r>
      <w:r>
        <w:t xml:space="preserve"> call. The parameters of the </w:t>
      </w:r>
      <w:r w:rsidRPr="00713B2B">
        <w:rPr>
          <w:rFonts w:ascii="Courier New" w:hAnsi="Courier New" w:cs="Courier New"/>
          <w:sz w:val="18"/>
        </w:rPr>
        <w:t>image_realloc</w:t>
      </w:r>
      <w:r>
        <w:t xml:space="preserve"> callback are defined as follows:</w:t>
      </w:r>
    </w:p>
    <w:p w:rsidR="00E827BC" w:rsidRDefault="00E827BC" w:rsidP="00924B5A">
      <w:pPr>
        <w:pStyle w:val="ListParagraph"/>
        <w:numPr>
          <w:ilvl w:val="1"/>
          <w:numId w:val="15"/>
        </w:numPr>
      </w:pPr>
      <w:r w:rsidRPr="00713B2B">
        <w:rPr>
          <w:rFonts w:ascii="Courier New" w:hAnsi="Courier New" w:cs="Courier New"/>
          <w:sz w:val="18"/>
        </w:rPr>
        <w:t>ptr</w:t>
      </w:r>
      <w:r>
        <w:t xml:space="preserve"> contain</w:t>
      </w:r>
      <w:r w:rsidR="003517A1">
        <w:t>s</w:t>
      </w:r>
      <w:r>
        <w:t xml:space="preserve"> the pointer to the buffer being reallocated.</w:t>
      </w:r>
    </w:p>
    <w:p w:rsidR="00E827BC" w:rsidRDefault="00E827BC" w:rsidP="00924B5A">
      <w:pPr>
        <w:pStyle w:val="ListParagraph"/>
        <w:numPr>
          <w:ilvl w:val="1"/>
          <w:numId w:val="15"/>
        </w:numPr>
      </w:pPr>
      <w:r w:rsidRPr="00713B2B">
        <w:rPr>
          <w:rFonts w:ascii="Courier New" w:hAnsi="Courier New" w:cs="Courier New"/>
          <w:sz w:val="18"/>
        </w:rPr>
        <w:t>size</w:t>
      </w:r>
      <w:r>
        <w:t xml:space="preserve"> contain</w:t>
      </w:r>
      <w:r w:rsidR="003517A1">
        <w:t>s</w:t>
      </w:r>
      <w:r>
        <w:t xml:space="preserve"> the desired size </w:t>
      </w:r>
      <w:r w:rsidR="00713B2B">
        <w:t xml:space="preserve">in bytes </w:t>
      </w:r>
      <w:r>
        <w:t xml:space="preserve">of the buffer after </w:t>
      </w:r>
      <w:r w:rsidRPr="00713B2B">
        <w:rPr>
          <w:rFonts w:ascii="Courier New" w:hAnsi="Courier New" w:cs="Courier New"/>
          <w:sz w:val="18"/>
        </w:rPr>
        <w:t>realloc</w:t>
      </w:r>
      <w:r>
        <w:t>.</w:t>
      </w:r>
    </w:p>
    <w:p w:rsidR="00E827BC" w:rsidRDefault="00E827BC" w:rsidP="00924B5A">
      <w:pPr>
        <w:pStyle w:val="ListParagraph"/>
        <w:numPr>
          <w:ilvl w:val="1"/>
          <w:numId w:val="15"/>
        </w:numPr>
      </w:pPr>
      <w:r w:rsidRPr="00713B2B">
        <w:rPr>
          <w:rFonts w:ascii="Courier New" w:hAnsi="Courier New" w:cs="Courier New"/>
          <w:sz w:val="18"/>
        </w:rPr>
        <w:t>file_image_op</w:t>
      </w:r>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r w:rsidRPr="00C05764">
        <w:rPr>
          <w:rFonts w:ascii="Courier New" w:hAnsi="Courier New" w:cs="Courier New"/>
          <w:sz w:val="18"/>
        </w:rPr>
        <w:t>udata</w:t>
      </w:r>
      <w:r>
        <w:t xml:space="preserve"> </w:t>
      </w:r>
      <w:r w:rsidR="003517A1">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image_realloc</w:t>
      </w:r>
      <w:r>
        <w:t xml:space="preserve"> to NULL indicate</w:t>
      </w:r>
      <w:r w:rsidR="00F6447F">
        <w:t>s</w:t>
      </w:r>
      <w:r>
        <w:t xml:space="preserve"> that the HDF5 </w:t>
      </w:r>
      <w:r w:rsidR="00C05764">
        <w:t xml:space="preserve">Library </w:t>
      </w:r>
      <w:r>
        <w:t xml:space="preserve">should invoke the standard C library </w:t>
      </w:r>
      <w:r w:rsidRPr="00C05764">
        <w:rPr>
          <w:rFonts w:ascii="Courier New" w:hAnsi="Courier New" w:cs="Courier New"/>
          <w:sz w:val="18"/>
        </w:rPr>
        <w:t>realloc()</w:t>
      </w:r>
      <w:r>
        <w:t xml:space="preserve"> routine when resizing file image buffers.</w:t>
      </w:r>
    </w:p>
    <w:p w:rsidR="00E827BC" w:rsidRDefault="00E827BC" w:rsidP="000E1FF8"/>
    <w:p w:rsidR="00E827BC" w:rsidRDefault="00E827BC" w:rsidP="00924B5A">
      <w:pPr>
        <w:pStyle w:val="ListParagraph"/>
        <w:numPr>
          <w:ilvl w:val="0"/>
          <w:numId w:val="15"/>
        </w:numPr>
      </w:pPr>
      <w:r w:rsidRPr="00C05764">
        <w:rPr>
          <w:rFonts w:ascii="Courier New" w:hAnsi="Courier New" w:cs="Courier New"/>
          <w:sz w:val="18"/>
        </w:rPr>
        <w:t>image_free</w:t>
      </w:r>
      <w:r>
        <w:t xml:space="preserve"> contain</w:t>
      </w:r>
      <w:r w:rsidR="00F6447F">
        <w:t>s</w:t>
      </w:r>
      <w:r>
        <w:t xml:space="preserve"> a pointer to a function with</w:t>
      </w:r>
      <w:r w:rsidR="00C05764">
        <w:t xml:space="preserve"> </w:t>
      </w:r>
      <w:r w:rsidR="00E0407C">
        <w:t>(</w:t>
      </w:r>
      <w:r>
        <w:t>from the perspective of HDF5</w:t>
      </w:r>
      <w:r w:rsidR="00E0407C">
        <w:t>)</w:t>
      </w:r>
      <w:r>
        <w:t xml:space="preserve"> functionality identical to the standard C library </w:t>
      </w:r>
      <w:r w:rsidRPr="00C05764">
        <w:rPr>
          <w:rFonts w:ascii="Courier New" w:hAnsi="Courier New" w:cs="Courier New"/>
          <w:sz w:val="18"/>
        </w:rPr>
        <w:t>free()</w:t>
      </w:r>
      <w:r>
        <w:t xml:space="preserve"> call except that it </w:t>
      </w:r>
      <w:r w:rsidR="00F6447F">
        <w:t xml:space="preserve">will </w:t>
      </w:r>
      <w:r>
        <w:t xml:space="preserve">return 0 (SUCCEED) on success and -1 (FAIL) on failure. The parameters of the </w:t>
      </w:r>
      <w:r w:rsidRPr="00C05764">
        <w:rPr>
          <w:rFonts w:ascii="Courier New" w:hAnsi="Courier New" w:cs="Courier New"/>
          <w:sz w:val="18"/>
        </w:rPr>
        <w:t>image_free</w:t>
      </w:r>
      <w:r>
        <w:t xml:space="preserve"> callback are defined as follows:</w:t>
      </w:r>
    </w:p>
    <w:p w:rsidR="00E827BC" w:rsidRDefault="00E827BC" w:rsidP="00924B5A">
      <w:pPr>
        <w:pStyle w:val="ListParagraph"/>
        <w:numPr>
          <w:ilvl w:val="1"/>
          <w:numId w:val="15"/>
        </w:numPr>
      </w:pPr>
      <w:r w:rsidRPr="00C05764">
        <w:rPr>
          <w:rFonts w:ascii="Courier New" w:hAnsi="Courier New" w:cs="Courier New"/>
          <w:sz w:val="18"/>
        </w:rPr>
        <w:t>ptr</w:t>
      </w:r>
      <w:r>
        <w:t xml:space="preserve"> contain</w:t>
      </w:r>
      <w:r w:rsidR="00F6447F">
        <w:t>s</w:t>
      </w:r>
      <w:r>
        <w:t xml:space="preserve"> the pointer to the buffer being released.</w:t>
      </w:r>
    </w:p>
    <w:p w:rsidR="00E827BC" w:rsidRDefault="00E827BC" w:rsidP="00924B5A">
      <w:pPr>
        <w:pStyle w:val="ListParagraph"/>
        <w:numPr>
          <w:ilvl w:val="1"/>
          <w:numId w:val="15"/>
        </w:numPr>
      </w:pPr>
      <w:r w:rsidRPr="00C05764">
        <w:rPr>
          <w:rFonts w:ascii="Courier New" w:hAnsi="Courier New" w:cs="Courier New"/>
          <w:sz w:val="18"/>
        </w:rPr>
        <w:t>file_image_op</w:t>
      </w:r>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r w:rsidRPr="00C05764">
        <w:rPr>
          <w:rFonts w:ascii="Courier New" w:hAnsi="Courier New" w:cs="Courier New"/>
          <w:sz w:val="18"/>
        </w:rPr>
        <w:t>udata</w:t>
      </w:r>
      <w:r>
        <w:t xml:space="preserve"> </w:t>
      </w:r>
      <w:r w:rsidR="00F6447F">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image_free</w:t>
      </w:r>
      <w:r>
        <w:t xml:space="preserve"> to NULL indicate</w:t>
      </w:r>
      <w:r w:rsidR="00F6447F">
        <w:t>s</w:t>
      </w:r>
      <w:r>
        <w:t xml:space="preserve"> that the HDF5 </w:t>
      </w:r>
      <w:r w:rsidR="00C05764">
        <w:t xml:space="preserve">Library </w:t>
      </w:r>
      <w:r>
        <w:t xml:space="preserve">should invoke the standard C library </w:t>
      </w:r>
      <w:r w:rsidRPr="00C05764">
        <w:rPr>
          <w:rFonts w:ascii="Courier New" w:hAnsi="Courier New" w:cs="Courier New"/>
          <w:sz w:val="18"/>
        </w:rPr>
        <w:t xml:space="preserve">free() </w:t>
      </w:r>
      <w:r>
        <w:t>routine when releasing file image buffers.</w:t>
      </w:r>
    </w:p>
    <w:p w:rsidR="00E827BC" w:rsidRDefault="00E827BC" w:rsidP="000E1FF8"/>
    <w:p w:rsidR="00E827BC" w:rsidRDefault="00E827BC" w:rsidP="00924B5A">
      <w:pPr>
        <w:pStyle w:val="ListParagraph"/>
        <w:numPr>
          <w:ilvl w:val="0"/>
          <w:numId w:val="15"/>
        </w:numPr>
      </w:pPr>
      <w:r w:rsidRPr="00E0407C">
        <w:rPr>
          <w:rFonts w:ascii="Courier New" w:hAnsi="Courier New" w:cs="Courier New"/>
          <w:sz w:val="18"/>
        </w:rPr>
        <w:lastRenderedPageBreak/>
        <w:t>udata_copy</w:t>
      </w:r>
      <w:r>
        <w:t xml:space="preserve"> contain</w:t>
      </w:r>
      <w:r w:rsidR="00F6447F">
        <w:t>s</w:t>
      </w:r>
      <w:r>
        <w:t xml:space="preserve"> a pointer to a function that (from the perspective of HDF5) allocate</w:t>
      </w:r>
      <w:r w:rsidR="00F6447F">
        <w:t>s</w:t>
      </w:r>
      <w:r>
        <w:t xml:space="preserve"> a buffer of suitable size, cop</w:t>
      </w:r>
      <w:r w:rsidR="00F6447F">
        <w:t>ies</w:t>
      </w:r>
      <w:r>
        <w:t xml:space="preserve"> the contents of the supplied </w:t>
      </w:r>
      <w:r w:rsidRPr="000E4B2A">
        <w:rPr>
          <w:rFonts w:ascii="Courier New" w:hAnsi="Courier New" w:cs="Courier New"/>
          <w:sz w:val="18"/>
        </w:rPr>
        <w:t>udata</w:t>
      </w:r>
      <w:r>
        <w:t xml:space="preserve"> into the new buffer, and return</w:t>
      </w:r>
      <w:r w:rsidR="00F6447F">
        <w:t>s</w:t>
      </w:r>
      <w:r>
        <w:t xml:space="preserve"> the address of the new buffer</w:t>
      </w:r>
      <w:r w:rsidR="006564E8">
        <w:t xml:space="preserve">. </w:t>
      </w:r>
      <w:r>
        <w:t>The function return</w:t>
      </w:r>
      <w:r w:rsidR="00F6447F">
        <w:t>s</w:t>
      </w:r>
      <w:r>
        <w:t xml:space="preserve"> NULL on failure</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the image callbacks can be copied</w:t>
      </w:r>
      <w:r w:rsidR="006564E8">
        <w:t xml:space="preserve">. </w:t>
      </w:r>
      <w:r>
        <w:t xml:space="preserve">If the </w:t>
      </w:r>
      <w:r w:rsidRPr="000E4B2A">
        <w:rPr>
          <w:rFonts w:ascii="Courier New" w:hAnsi="Courier New" w:cs="Courier New"/>
          <w:sz w:val="18"/>
        </w:rPr>
        <w:t>udata</w:t>
      </w:r>
      <w:r>
        <w:t xml:space="preserve"> parameter (below) is NULL, </w:t>
      </w:r>
      <w:r w:rsidR="00F6447F">
        <w:t xml:space="preserve">then </w:t>
      </w:r>
      <w:r>
        <w:t>this parameter should be NULL as well</w:t>
      </w:r>
      <w:r w:rsidR="006564E8">
        <w:t xml:space="preserve">. </w:t>
      </w:r>
      <w:r>
        <w:t xml:space="preserve">The parameter of the </w:t>
      </w:r>
      <w:r w:rsidRPr="000E4B2A">
        <w:rPr>
          <w:rFonts w:ascii="Courier New" w:hAnsi="Courier New" w:cs="Courier New"/>
          <w:sz w:val="18"/>
        </w:rPr>
        <w:t>udata_copy</w:t>
      </w:r>
      <w:r>
        <w:t xml:space="preserve"> callback is defined as follows:</w:t>
      </w:r>
    </w:p>
    <w:p w:rsidR="00E827BC" w:rsidRDefault="00E827BC" w:rsidP="00924B5A">
      <w:pPr>
        <w:pStyle w:val="ListParagraph"/>
        <w:numPr>
          <w:ilvl w:val="1"/>
          <w:numId w:val="15"/>
        </w:numPr>
      </w:pPr>
      <w:r w:rsidRPr="000E4B2A">
        <w:rPr>
          <w:rFonts w:ascii="Courier New" w:hAnsi="Courier New" w:cs="Courier New"/>
          <w:sz w:val="18"/>
        </w:rPr>
        <w:t>udata</w:t>
      </w:r>
      <w:r>
        <w:t xml:space="preserve"> contain</w:t>
      </w:r>
      <w:r w:rsidR="00F6447F">
        <w:t>s</w:t>
      </w:r>
      <w:r>
        <w:t xml:space="preserve"> the pointer to the user data block being copied.</w:t>
      </w:r>
    </w:p>
    <w:p w:rsidR="00C047D8" w:rsidRDefault="00C047D8" w:rsidP="000E1FF8"/>
    <w:p w:rsidR="00E827BC" w:rsidRDefault="00E827BC" w:rsidP="00924B5A">
      <w:pPr>
        <w:pStyle w:val="ListParagraph"/>
        <w:numPr>
          <w:ilvl w:val="0"/>
          <w:numId w:val="15"/>
        </w:numPr>
      </w:pPr>
      <w:r w:rsidRPr="000E4B2A">
        <w:rPr>
          <w:rFonts w:ascii="Courier New" w:hAnsi="Courier New" w:cs="Courier New"/>
          <w:sz w:val="18"/>
        </w:rPr>
        <w:t>udata_free</w:t>
      </w:r>
      <w:r>
        <w:t xml:space="preserve"> contain</w:t>
      </w:r>
      <w:r w:rsidR="004E413A">
        <w:t>s</w:t>
      </w:r>
      <w:r>
        <w:t xml:space="preserve"> a pointer to a function that (from the perspective of HDF5) free</w:t>
      </w:r>
      <w:r w:rsidR="004E413A">
        <w:t>s</w:t>
      </w:r>
      <w:r>
        <w:t xml:space="preserve"> a user data block</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image callbacks can be discarded without a memory leak</w:t>
      </w:r>
      <w:r w:rsidR="006564E8">
        <w:t xml:space="preserve">. </w:t>
      </w:r>
      <w:r>
        <w:t xml:space="preserve">If the </w:t>
      </w:r>
      <w:r w:rsidRPr="000E4B2A">
        <w:rPr>
          <w:rFonts w:ascii="Courier New" w:hAnsi="Courier New" w:cs="Courier New"/>
          <w:sz w:val="18"/>
        </w:rPr>
        <w:t>udata</w:t>
      </w:r>
      <w:r w:rsidR="004E413A">
        <w:t xml:space="preserve"> parameter (</w:t>
      </w:r>
      <w:r>
        <w:t>below) is NULL, this parameter should be NULL as well</w:t>
      </w:r>
      <w:r w:rsidR="006564E8">
        <w:t xml:space="preserve">. </w:t>
      </w:r>
      <w:r>
        <w:t xml:space="preserve">The parameter of the </w:t>
      </w:r>
      <w:r w:rsidRPr="000E4B2A">
        <w:rPr>
          <w:rFonts w:ascii="Courier New" w:hAnsi="Courier New" w:cs="Courier New"/>
          <w:sz w:val="18"/>
        </w:rPr>
        <w:t>udata_free</w:t>
      </w:r>
      <w:r>
        <w:t xml:space="preserve"> callback is defined as follows:</w:t>
      </w:r>
    </w:p>
    <w:p w:rsidR="00E827BC" w:rsidRDefault="00E827BC" w:rsidP="00924B5A">
      <w:pPr>
        <w:pStyle w:val="ListParagraph"/>
        <w:numPr>
          <w:ilvl w:val="1"/>
          <w:numId w:val="15"/>
        </w:numPr>
      </w:pPr>
      <w:r w:rsidRPr="000E4B2A">
        <w:rPr>
          <w:rFonts w:ascii="Courier New" w:hAnsi="Courier New" w:cs="Courier New"/>
          <w:sz w:val="18"/>
        </w:rPr>
        <w:t>udata</w:t>
      </w:r>
      <w:r>
        <w:t xml:space="preserve"> contain</w:t>
      </w:r>
      <w:r w:rsidR="004E413A">
        <w:t>s</w:t>
      </w:r>
      <w:r>
        <w:t xml:space="preserve"> the pointer to the user data block to be freed.</w:t>
      </w:r>
    </w:p>
    <w:p w:rsidR="00C047D8" w:rsidRDefault="00C047D8" w:rsidP="000E1FF8"/>
    <w:p w:rsidR="00E827BC" w:rsidRDefault="00E827BC" w:rsidP="000E1FF8">
      <w:pPr>
        <w:ind w:left="720"/>
      </w:pPr>
      <w:r w:rsidRPr="000E4B2A">
        <w:rPr>
          <w:rFonts w:ascii="Courier New" w:hAnsi="Courier New" w:cs="Courier New"/>
          <w:sz w:val="18"/>
        </w:rPr>
        <w:t>udata_free</w:t>
      </w:r>
      <w:r>
        <w:t xml:space="preserve"> return</w:t>
      </w:r>
      <w:r w:rsidR="004E413A">
        <w:t>s</w:t>
      </w:r>
      <w:r>
        <w:t xml:space="preserve"> 0 (SUCCEED) on success and -1 (FAIL) on failure.</w:t>
      </w:r>
    </w:p>
    <w:p w:rsidR="00C047D8" w:rsidRDefault="00C047D8" w:rsidP="000E1FF8"/>
    <w:p w:rsidR="00E827BC" w:rsidRDefault="00E827BC" w:rsidP="00924B5A">
      <w:pPr>
        <w:pStyle w:val="ListParagraph"/>
        <w:numPr>
          <w:ilvl w:val="0"/>
          <w:numId w:val="16"/>
        </w:numPr>
      </w:pPr>
      <w:r w:rsidRPr="000E4B2A">
        <w:rPr>
          <w:rFonts w:ascii="Courier New" w:hAnsi="Courier New" w:cs="Courier New"/>
          <w:sz w:val="18"/>
        </w:rPr>
        <w:t>udata</w:t>
      </w:r>
      <w:r>
        <w:t xml:space="preserve"> contain</w:t>
      </w:r>
      <w:r w:rsidR="004E413A">
        <w:t>s</w:t>
      </w:r>
      <w:r>
        <w:t xml:space="preserve"> a pointer value, potentially to user-defined data, that will be passed to the </w:t>
      </w:r>
      <w:r w:rsidR="00D6452E">
        <w:rPr>
          <w:rFonts w:ascii="Courier New" w:hAnsi="Courier New" w:cs="Courier New"/>
          <w:sz w:val="18"/>
        </w:rPr>
        <w:t>image_malloc</w:t>
      </w:r>
      <w:r w:rsidRPr="004E413A">
        <w:t xml:space="preserve">, </w:t>
      </w:r>
      <w:r w:rsidRPr="000E4B2A">
        <w:rPr>
          <w:rFonts w:ascii="Courier New" w:hAnsi="Courier New" w:cs="Courier New"/>
          <w:sz w:val="18"/>
        </w:rPr>
        <w:t>image_memcpy</w:t>
      </w:r>
      <w:r w:rsidRPr="004E413A">
        <w:t xml:space="preserve">, </w:t>
      </w:r>
      <w:r w:rsidRPr="000E4B2A">
        <w:rPr>
          <w:rFonts w:ascii="Courier New" w:hAnsi="Courier New" w:cs="Courier New"/>
          <w:sz w:val="18"/>
        </w:rPr>
        <w:t>image_realloc</w:t>
      </w:r>
      <w:r w:rsidRPr="004E413A">
        <w:t xml:space="preserve">, and </w:t>
      </w:r>
      <w:r w:rsidRPr="000E4B2A">
        <w:rPr>
          <w:rFonts w:ascii="Courier New" w:hAnsi="Courier New" w:cs="Courier New"/>
          <w:sz w:val="18"/>
        </w:rPr>
        <w:t>image_free</w:t>
      </w:r>
      <w:r>
        <w:t xml:space="preserve"> callbacks.</w:t>
      </w:r>
    </w:p>
    <w:p w:rsidR="00C047D8" w:rsidRDefault="00C047D8" w:rsidP="000E1FF8"/>
    <w:p w:rsidR="00E827BC" w:rsidRDefault="00E827BC" w:rsidP="000E1FF8">
      <w:r>
        <w:t xml:space="preserve">The semantics of the values that can be set for the </w:t>
      </w:r>
      <w:r w:rsidRPr="000E4B2A">
        <w:rPr>
          <w:rFonts w:ascii="Courier New" w:hAnsi="Courier New" w:cs="Courier New"/>
          <w:sz w:val="18"/>
        </w:rPr>
        <w:t>fi</w:t>
      </w:r>
      <w:bookmarkStart w:id="55" w:name="file_image_opParameterValues"/>
      <w:bookmarkEnd w:id="55"/>
      <w:r w:rsidRPr="000E4B2A">
        <w:rPr>
          <w:rFonts w:ascii="Courier New" w:hAnsi="Courier New" w:cs="Courier New"/>
          <w:sz w:val="18"/>
        </w:rPr>
        <w:t>le_image_op</w:t>
      </w:r>
      <w:r>
        <w:t xml:space="preserve"> parameter to the above callbacks are de</w:t>
      </w:r>
      <w:r w:rsidR="00A27194">
        <w:t>scribed in the table below</w:t>
      </w:r>
      <w:r>
        <w:t>:</w:t>
      </w:r>
    </w:p>
    <w:p w:rsidR="00C047D8" w:rsidRDefault="00C047D8" w:rsidP="000E1FF8"/>
    <w:tbl>
      <w:tblPr>
        <w:tblStyle w:val="TableGrid"/>
        <w:tblW w:w="8889" w:type="dxa"/>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290"/>
        <w:gridCol w:w="4599"/>
      </w:tblGrid>
      <w:tr w:rsidR="00A27194" w:rsidRPr="00137C51">
        <w:trPr>
          <w:tblHeader/>
          <w:jc w:val="center"/>
        </w:trPr>
        <w:tc>
          <w:tcPr>
            <w:tcW w:w="8889" w:type="dxa"/>
            <w:gridSpan w:val="2"/>
          </w:tcPr>
          <w:p w:rsidR="00A27194" w:rsidRPr="00137C51" w:rsidRDefault="00A27194" w:rsidP="00A27194">
            <w:pPr>
              <w:pStyle w:val="NormalTable"/>
            </w:pPr>
            <w:r>
              <w:t xml:space="preserve">Table 2. Values for the </w:t>
            </w:r>
            <w:r w:rsidRPr="00A27194">
              <w:rPr>
                <w:rFonts w:ascii="Courier New" w:hAnsi="Courier New" w:cs="Courier New"/>
                <w:sz w:val="18"/>
              </w:rPr>
              <w:t>file_image_op</w:t>
            </w:r>
            <w:r>
              <w:t xml:space="preserve"> parameter</w:t>
            </w:r>
          </w:p>
        </w:tc>
      </w:tr>
      <w:tr w:rsidR="00A27194" w:rsidRPr="00137C51">
        <w:trPr>
          <w:tblHeader/>
          <w:jc w:val="center"/>
        </w:trPr>
        <w:tc>
          <w:tcPr>
            <w:tcW w:w="4290" w:type="dxa"/>
          </w:tcPr>
          <w:p w:rsidR="00A27194" w:rsidRPr="00137C51" w:rsidRDefault="00A27194" w:rsidP="0047588B">
            <w:pPr>
              <w:pStyle w:val="NormalTable"/>
            </w:pPr>
            <w:r>
              <w:t>Value</w:t>
            </w:r>
          </w:p>
        </w:tc>
        <w:tc>
          <w:tcPr>
            <w:tcW w:w="4599" w:type="dxa"/>
          </w:tcPr>
          <w:p w:rsidR="00A27194" w:rsidRPr="00137C51" w:rsidRDefault="00A27194" w:rsidP="0047588B">
            <w:pPr>
              <w:pStyle w:val="NormalTable"/>
            </w:pPr>
            <w:r>
              <w:t>Comments</w:t>
            </w:r>
          </w:p>
        </w:tc>
      </w:tr>
      <w:tr w:rsidR="00A27194" w:rsidRPr="007625C5">
        <w:trPr>
          <w:jc w:val="center"/>
        </w:trPr>
        <w:tc>
          <w:tcPr>
            <w:tcW w:w="4290" w:type="dxa"/>
          </w:tcPr>
          <w:p w:rsidR="00A27194" w:rsidRPr="00A27194" w:rsidRDefault="00A27194" w:rsidP="00A27194">
            <w:pPr>
              <w:pStyle w:val="PlainText"/>
              <w:rPr>
                <w:b/>
              </w:rPr>
            </w:pPr>
            <w:r w:rsidRPr="00A27194">
              <w:t>H5_FILE_IMAGE_OP_PROPERTY_LIST_SET</w:t>
            </w:r>
          </w:p>
        </w:tc>
        <w:tc>
          <w:tcPr>
            <w:tcW w:w="4599" w:type="dxa"/>
          </w:tcPr>
          <w:p w:rsidR="00A27194" w:rsidRPr="00A27194" w:rsidRDefault="00A27194" w:rsidP="00A27194">
            <w:r>
              <w:t xml:space="preserve">This value is passed to the </w:t>
            </w:r>
            <w:r w:rsidRPr="000E4B2A">
              <w:rPr>
                <w:rFonts w:ascii="Courier New" w:hAnsi="Courier New" w:cs="Courier New"/>
                <w:sz w:val="18"/>
              </w:rPr>
              <w:t>image_malloc</w:t>
            </w:r>
            <w:r>
              <w:t xml:space="preserve"> and </w:t>
            </w:r>
            <w:r w:rsidRPr="000E4B2A">
              <w:rPr>
                <w:rFonts w:ascii="Courier New" w:hAnsi="Courier New" w:cs="Courier New"/>
                <w:sz w:val="18"/>
              </w:rPr>
              <w:t>image_memcpy</w:t>
            </w:r>
            <w:r>
              <w:t xml:space="preserve"> callbacks when an image buffer is being copied while being set in a FAPL.</w:t>
            </w:r>
          </w:p>
        </w:tc>
      </w:tr>
      <w:tr w:rsidR="00A27194" w:rsidRPr="007625C5">
        <w:trPr>
          <w:jc w:val="center"/>
        </w:trPr>
        <w:tc>
          <w:tcPr>
            <w:tcW w:w="4290" w:type="dxa"/>
          </w:tcPr>
          <w:p w:rsidR="00A27194" w:rsidRPr="007625C5" w:rsidRDefault="00A27194" w:rsidP="00A27194">
            <w:pPr>
              <w:pStyle w:val="PlainText"/>
              <w:rPr>
                <w:b/>
              </w:rPr>
            </w:pPr>
            <w:r w:rsidRPr="00D8155C">
              <w:t>H5_FILE_IMAGE_OP_PROPERTY_LIST_COPY</w:t>
            </w:r>
          </w:p>
        </w:tc>
        <w:tc>
          <w:tcPr>
            <w:tcW w:w="4599" w:type="dxa"/>
          </w:tcPr>
          <w:p w:rsidR="00A27194" w:rsidRPr="007625C5" w:rsidRDefault="00A27194" w:rsidP="00A27194">
            <w:pPr>
              <w:rPr>
                <w:b/>
              </w:rPr>
            </w:pPr>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when a FAPL is copied.</w:t>
            </w:r>
          </w:p>
        </w:tc>
      </w:tr>
      <w:tr w:rsidR="00A27194" w:rsidRPr="008D1E44">
        <w:trPr>
          <w:jc w:val="center"/>
        </w:trPr>
        <w:tc>
          <w:tcPr>
            <w:tcW w:w="4290" w:type="dxa"/>
          </w:tcPr>
          <w:p w:rsidR="00A27194" w:rsidRPr="007625C5" w:rsidRDefault="00A27194" w:rsidP="00A27194">
            <w:pPr>
              <w:pStyle w:val="PlainText"/>
              <w:rPr>
                <w:b/>
              </w:rPr>
            </w:pPr>
            <w:r w:rsidRPr="00D8155C">
              <w:t>H5_FILE_IMAGE_OP_PROPERTY_LIST_GET</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while being retrieved from a FAPL.</w:t>
            </w:r>
          </w:p>
        </w:tc>
      </w:tr>
      <w:tr w:rsidR="00A27194" w:rsidRPr="008D1E44">
        <w:trPr>
          <w:jc w:val="center"/>
        </w:trPr>
        <w:tc>
          <w:tcPr>
            <w:tcW w:w="4290" w:type="dxa"/>
          </w:tcPr>
          <w:p w:rsidR="00A27194" w:rsidRPr="007625C5" w:rsidRDefault="00A27194" w:rsidP="00A27194">
            <w:pPr>
              <w:pStyle w:val="PlainText"/>
              <w:rPr>
                <w:b/>
              </w:rPr>
            </w:pPr>
            <w:r w:rsidRPr="00D8155C">
              <w:t>H5_FILE_IMAGE_OP_PROPERTY_LIST_CLOSE</w:t>
            </w:r>
          </w:p>
        </w:tc>
        <w:tc>
          <w:tcPr>
            <w:tcW w:w="4599"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when an image buffer is being released during a FAPL close operation.</w:t>
            </w:r>
            <w:r w:rsidR="00923080">
              <w:t xml:space="preserve"> </w:t>
            </w:r>
          </w:p>
        </w:tc>
      </w:tr>
      <w:tr w:rsidR="00A27194" w:rsidRPr="008D1E44">
        <w:trPr>
          <w:jc w:val="center"/>
        </w:trPr>
        <w:tc>
          <w:tcPr>
            <w:tcW w:w="4290" w:type="dxa"/>
          </w:tcPr>
          <w:p w:rsidR="00A27194" w:rsidRPr="00A27194" w:rsidRDefault="00A27194" w:rsidP="00A27194">
            <w:pPr>
              <w:pStyle w:val="PlainText"/>
            </w:pPr>
            <w:r w:rsidRPr="00D8155C">
              <w:t>H5_FILE_IMAGE_OP_FILE_OPEN</w:t>
            </w:r>
            <w:r>
              <w:t xml:space="preserve"> </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copied during a file open operation. While the image being opened will typically be copied from a FAPL, this need not always be the case. An example of an exception is when the Core file driver takes its initial image from a file.</w:t>
            </w:r>
          </w:p>
        </w:tc>
      </w:tr>
      <w:tr w:rsidR="00A27194" w:rsidRPr="008D1E44">
        <w:trPr>
          <w:jc w:val="center"/>
        </w:trPr>
        <w:tc>
          <w:tcPr>
            <w:tcW w:w="4290" w:type="dxa"/>
          </w:tcPr>
          <w:p w:rsidR="00A27194" w:rsidRPr="00A27194" w:rsidRDefault="00A27194" w:rsidP="00A27194">
            <w:pPr>
              <w:pStyle w:val="PlainText"/>
            </w:pPr>
            <w:r w:rsidRPr="00D8155C">
              <w:t>H5_FILE_IMAGE_OP_FILE_RESIZE</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image_realloc</w:t>
            </w:r>
            <w:r>
              <w:t xml:space="preserve"> callback when a file driver needs to resize an image buffer.</w:t>
            </w:r>
          </w:p>
        </w:tc>
      </w:tr>
      <w:tr w:rsidR="00A27194" w:rsidRPr="008D1E44">
        <w:trPr>
          <w:jc w:val="center"/>
        </w:trPr>
        <w:tc>
          <w:tcPr>
            <w:tcW w:w="4290" w:type="dxa"/>
          </w:tcPr>
          <w:p w:rsidR="00A27194" w:rsidRPr="00A27194" w:rsidRDefault="00A27194" w:rsidP="00A27194">
            <w:pPr>
              <w:pStyle w:val="PlainText"/>
            </w:pPr>
            <w:r w:rsidRPr="00D8155C">
              <w:t>H5_FILE_IMAGE_OP_FILE_CLOSE</w:t>
            </w:r>
          </w:p>
        </w:tc>
        <w:tc>
          <w:tcPr>
            <w:tcW w:w="4599"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t>
            </w:r>
            <w:r>
              <w:lastRenderedPageBreak/>
              <w:t>when an image buffer is being released during a file close operation.</w:t>
            </w:r>
            <w:r w:rsidR="00923080">
              <w:t xml:space="preserve"> </w:t>
            </w:r>
          </w:p>
        </w:tc>
      </w:tr>
    </w:tbl>
    <w:p w:rsidR="00A27194" w:rsidRDefault="00A27194" w:rsidP="000E1FF8"/>
    <w:p w:rsidR="00E827BC" w:rsidRDefault="00E827BC" w:rsidP="000E1FF8">
      <w:r>
        <w:t xml:space="preserve">In closing our discussion of </w:t>
      </w:r>
      <w:r w:rsidRPr="00D8155C">
        <w:rPr>
          <w:rFonts w:ascii="Courier New" w:hAnsi="Courier New" w:cs="Courier New"/>
          <w:sz w:val="18"/>
        </w:rPr>
        <w:t>H5Pset_file_image_callbacks()</w:t>
      </w:r>
      <w:r>
        <w:t xml:space="preserve">, we note the interaction between this call and the </w:t>
      </w:r>
      <w:r w:rsidRPr="00D8155C">
        <w:rPr>
          <w:rFonts w:ascii="Courier New" w:hAnsi="Courier New" w:cs="Courier New"/>
          <w:sz w:val="18"/>
        </w:rPr>
        <w:t xml:space="preserve">H5Pget/set_file_image() </w:t>
      </w:r>
      <w:r>
        <w:t xml:space="preserve">calls above: since the </w:t>
      </w:r>
      <w:r w:rsidRPr="00D8155C">
        <w:rPr>
          <w:rFonts w:ascii="Courier New" w:hAnsi="Courier New" w:cs="Courier New"/>
          <w:sz w:val="18"/>
        </w:rPr>
        <w:t>malloc</w:t>
      </w:r>
      <w:r w:rsidR="00D8155C">
        <w:t xml:space="preserve">, </w:t>
      </w:r>
      <w:r w:rsidRPr="00D8155C">
        <w:rPr>
          <w:rFonts w:ascii="Courier New" w:hAnsi="Courier New" w:cs="Courier New"/>
          <w:sz w:val="18"/>
        </w:rPr>
        <w:t>memcpy</w:t>
      </w:r>
      <w:r>
        <w:t xml:space="preserve">, and </w:t>
      </w:r>
      <w:r w:rsidRPr="00D8155C">
        <w:rPr>
          <w:rFonts w:ascii="Courier New" w:hAnsi="Courier New" w:cs="Courier New"/>
          <w:sz w:val="18"/>
        </w:rPr>
        <w:t>free</w:t>
      </w:r>
      <w:r>
        <w:t xml:space="preserve"> callbacks defined in the instance of </w:t>
      </w:r>
      <w:r w:rsidRPr="00D8155C">
        <w:rPr>
          <w:rFonts w:ascii="Courier New" w:hAnsi="Courier New" w:cs="Courier New"/>
          <w:sz w:val="18"/>
        </w:rPr>
        <w:t xml:space="preserve">H5_file_image_callbacks_t </w:t>
      </w:r>
      <w:r>
        <w:t xml:space="preserve">are used by </w:t>
      </w:r>
      <w:r w:rsidRPr="00D8155C">
        <w:rPr>
          <w:rFonts w:ascii="Courier New" w:hAnsi="Courier New" w:cs="Courier New"/>
          <w:sz w:val="18"/>
        </w:rPr>
        <w:t>H5Pget/set_file_image()</w:t>
      </w:r>
      <w:r>
        <w:t xml:space="preserve">, </w:t>
      </w:r>
      <w:r w:rsidRPr="00D8155C">
        <w:rPr>
          <w:rFonts w:ascii="Courier New" w:hAnsi="Courier New" w:cs="Courier New"/>
          <w:sz w:val="18"/>
        </w:rPr>
        <w:t>H5Pset_file_image_callbacks()</w:t>
      </w:r>
      <w:r>
        <w:t xml:space="preserve"> will fail if a file image is already set in the target property list. </w:t>
      </w:r>
    </w:p>
    <w:p w:rsidR="001E0173" w:rsidRDefault="001E0173" w:rsidP="000E1FF8"/>
    <w:p w:rsidR="007B1532" w:rsidRDefault="001E0173" w:rsidP="000E1FF8">
      <w:r>
        <w:t xml:space="preserve">For more information on writing the file image to disk, set the </w:t>
      </w:r>
      <w:r w:rsidRPr="001E0173">
        <w:rPr>
          <w:rFonts w:ascii="Courier New" w:hAnsi="Courier New" w:cs="Courier New"/>
          <w:sz w:val="18"/>
        </w:rPr>
        <w:t>backing_store</w:t>
      </w:r>
      <w:r>
        <w:t xml:space="preserve"> parameter. See the </w:t>
      </w:r>
      <w:r w:rsidRPr="001E0173">
        <w:rPr>
          <w:rFonts w:ascii="Courier New" w:hAnsi="Courier New" w:cs="Courier New"/>
          <w:sz w:val="18"/>
        </w:rPr>
        <w:t>H5Pset_fapl_core</w:t>
      </w:r>
      <w:r>
        <w:t xml:space="preserve"> entry in the </w:t>
      </w:r>
      <w:r w:rsidRPr="001E0173">
        <w:rPr>
          <w:i/>
        </w:rPr>
        <w:t>HDF5 Reference Manual</w:t>
      </w:r>
      <w:r>
        <w:t>.</w:t>
      </w:r>
    </w:p>
    <w:p w:rsidR="001E0173" w:rsidRDefault="001E0173" w:rsidP="000E1FF8"/>
    <w:p w:rsidR="001E0173" w:rsidRDefault="001E0173" w:rsidP="000E1FF8"/>
    <w:p w:rsidR="001B6294" w:rsidRDefault="001B6294" w:rsidP="000E1FF8"/>
    <w:p w:rsidR="00E827BC" w:rsidRPr="009D7B4C" w:rsidRDefault="00E827BC" w:rsidP="000E1FF8">
      <w:pPr>
        <w:pStyle w:val="Heading3"/>
      </w:pPr>
      <w:bookmarkStart w:id="56" w:name="_Toc317672512"/>
      <w:r w:rsidRPr="009D7B4C">
        <w:t>H5Pg</w:t>
      </w:r>
      <w:bookmarkStart w:id="57" w:name="H5Pget_file_image_callbacks"/>
      <w:bookmarkEnd w:id="57"/>
      <w:r w:rsidRPr="009D7B4C">
        <w:t>et_file_image_callbacks</w:t>
      </w:r>
      <w:bookmarkEnd w:id="56"/>
      <w:r w:rsidR="001976E1" w:rsidRPr="009D7B4C">
        <w:t xml:space="preserve"> </w:t>
      </w:r>
    </w:p>
    <w:p w:rsidR="00E827BC" w:rsidRDefault="00E827BC" w:rsidP="000E1FF8">
      <w:r>
        <w:t xml:space="preserve">The </w:t>
      </w:r>
      <w:r w:rsidRPr="00E529CF">
        <w:rPr>
          <w:rFonts w:ascii="Courier New" w:hAnsi="Courier New" w:cs="Courier New"/>
          <w:sz w:val="18"/>
        </w:rPr>
        <w:t>H5Pget_file_image_callbacks</w:t>
      </w:r>
      <w:r>
        <w:t xml:space="preserve"> routine is designed to obtain the current file image callbacks from a file access property list.</w:t>
      </w:r>
    </w:p>
    <w:p w:rsidR="00C047D8" w:rsidRDefault="00C047D8" w:rsidP="000E1FF8"/>
    <w:p w:rsidR="00E827BC" w:rsidRDefault="00E827BC" w:rsidP="000E1FF8">
      <w:r>
        <w:t xml:space="preserve">The signature of </w:t>
      </w:r>
      <w:r w:rsidRPr="00823CD4">
        <w:rPr>
          <w:rFonts w:ascii="Courier New" w:hAnsi="Courier New" w:cs="Courier New"/>
          <w:sz w:val="18"/>
        </w:rPr>
        <w:t>H5Pget_file_image_callbacks()</w:t>
      </w:r>
      <w:r>
        <w:t xml:space="preserve"> is defined as follows</w:t>
      </w:r>
      <w:r w:rsidR="00C047D8">
        <w:t>:</w:t>
      </w:r>
    </w:p>
    <w:p w:rsidR="00C047D8" w:rsidRDefault="00C047D8" w:rsidP="000E1FF8"/>
    <w:p w:rsidR="00E827BC" w:rsidRDefault="00E827BC" w:rsidP="000E1FF8">
      <w:pPr>
        <w:pStyle w:val="PlainText"/>
      </w:pPr>
      <w:r>
        <w:t>herr_t H5Pget_file_image_callbacks(hid_t fapl_id,</w:t>
      </w:r>
    </w:p>
    <w:p w:rsidR="00E827BC" w:rsidRDefault="00E827BC" w:rsidP="000E1FF8">
      <w:pPr>
        <w:pStyle w:val="PlainText"/>
      </w:pPr>
      <w:r>
        <w:t xml:space="preserve">                                   H5_file_image_callbacks_t *callbacks_ptr)</w:t>
      </w:r>
    </w:p>
    <w:p w:rsidR="00E827BC" w:rsidRDefault="00E827BC" w:rsidP="000E1FF8"/>
    <w:p w:rsidR="00E827BC" w:rsidRDefault="00E827BC" w:rsidP="000E1FF8">
      <w:r>
        <w:t xml:space="preserve">The parameters of </w:t>
      </w:r>
      <w:r w:rsidRPr="00823CD4">
        <w:rPr>
          <w:rFonts w:ascii="Courier New" w:hAnsi="Courier New" w:cs="Courier New"/>
          <w:sz w:val="18"/>
        </w:rPr>
        <w:t>H5Pget_file_image_callbacks</w:t>
      </w:r>
      <w:r>
        <w:t xml:space="preserve"> are defined as follows:</w:t>
      </w:r>
    </w:p>
    <w:p w:rsidR="00C047D8" w:rsidRDefault="00C047D8" w:rsidP="000E1FF8"/>
    <w:p w:rsidR="00E827BC" w:rsidRDefault="00E827BC" w:rsidP="00924B5A">
      <w:pPr>
        <w:pStyle w:val="ListParagraph"/>
        <w:numPr>
          <w:ilvl w:val="0"/>
          <w:numId w:val="17"/>
        </w:numPr>
      </w:pPr>
      <w:r w:rsidRPr="0077258A">
        <w:rPr>
          <w:rFonts w:ascii="Courier New" w:hAnsi="Courier New" w:cs="Courier New"/>
          <w:sz w:val="18"/>
        </w:rPr>
        <w:t>fapl_id</w:t>
      </w:r>
      <w:r>
        <w:t xml:space="preserve"> contain</w:t>
      </w:r>
      <w:r w:rsidR="009D7B4C">
        <w:t>s</w:t>
      </w:r>
      <w:r>
        <w:t xml:space="preserve"> the ID of the target file access property list.</w:t>
      </w:r>
    </w:p>
    <w:p w:rsidR="00E827BC" w:rsidRDefault="00E827BC" w:rsidP="00924B5A">
      <w:pPr>
        <w:pStyle w:val="ListParagraph"/>
        <w:numPr>
          <w:ilvl w:val="0"/>
          <w:numId w:val="17"/>
        </w:numPr>
      </w:pPr>
      <w:r w:rsidRPr="0077258A">
        <w:rPr>
          <w:rFonts w:ascii="Courier New" w:hAnsi="Courier New" w:cs="Courier New"/>
          <w:sz w:val="18"/>
        </w:rPr>
        <w:t xml:space="preserve">callbacks_ptr </w:t>
      </w:r>
      <w:r>
        <w:t>contain</w:t>
      </w:r>
      <w:r w:rsidR="009D7B4C">
        <w:t>s</w:t>
      </w:r>
      <w:r>
        <w:t xml:space="preserve"> a pointer to an instance of the </w:t>
      </w:r>
      <w:r w:rsidRPr="0077258A">
        <w:rPr>
          <w:rFonts w:ascii="Courier New" w:hAnsi="Courier New" w:cs="Courier New"/>
          <w:sz w:val="18"/>
        </w:rPr>
        <w:t>H5_file_image_callbacks_t</w:t>
      </w:r>
      <w:r>
        <w:t xml:space="preserve"> structure</w:t>
      </w:r>
      <w:r w:rsidR="006564E8">
        <w:t xml:space="preserve">. </w:t>
      </w:r>
      <w:r>
        <w:t>All fields should be initialized to NULL.</w:t>
      </w:r>
      <w:r w:rsidR="00861CB0">
        <w:t xml:space="preserve"> See the “H5Pset_file_image_callbacks” section on page </w:t>
      </w:r>
      <w:r w:rsidR="00B84989">
        <w:fldChar w:fldCharType="begin"/>
      </w:r>
      <w:r w:rsidR="00861CB0">
        <w:instrText xml:space="preserve"> PAGEREF H5Pset_file_image_callbacks \h </w:instrText>
      </w:r>
      <w:r w:rsidR="00B84989">
        <w:fldChar w:fldCharType="separate"/>
      </w:r>
      <w:r w:rsidR="006D729D">
        <w:rPr>
          <w:noProof/>
        </w:rPr>
        <w:t>13</w:t>
      </w:r>
      <w:r w:rsidR="00B84989">
        <w:fldChar w:fldCharType="end"/>
      </w:r>
      <w:r w:rsidR="00861CB0">
        <w:t xml:space="preserve"> for more information on the </w:t>
      </w:r>
      <w:r w:rsidR="00861CB0" w:rsidRPr="00861CB0">
        <w:rPr>
          <w:rFonts w:ascii="Courier New" w:hAnsi="Courier New" w:cs="Courier New"/>
          <w:sz w:val="18"/>
        </w:rPr>
        <w:t>H5_file_image_callbacks_t</w:t>
      </w:r>
      <w:r w:rsidR="00861CB0">
        <w:t xml:space="preserve"> structure.</w:t>
      </w:r>
    </w:p>
    <w:p w:rsidR="00C047D8" w:rsidRDefault="00C047D8" w:rsidP="000E1FF8"/>
    <w:p w:rsidR="00E827BC" w:rsidRDefault="00E827BC" w:rsidP="000E1FF8">
      <w:r>
        <w:t xml:space="preserve">Upon successful return, the fields of </w:t>
      </w:r>
      <w:r w:rsidRPr="0077258A">
        <w:rPr>
          <w:rFonts w:ascii="Courier New" w:hAnsi="Courier New" w:cs="Courier New"/>
          <w:sz w:val="18"/>
        </w:rPr>
        <w:t>*callbacks_ptr</w:t>
      </w:r>
      <w:r>
        <w:t xml:space="preserve"> shall contain values as defined below:</w:t>
      </w:r>
    </w:p>
    <w:p w:rsidR="00C047D8" w:rsidRDefault="00C047D8" w:rsidP="000E1FF8"/>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callbacks_ptr-&gt;image_malloc</w:t>
      </w:r>
      <w:r w:rsidRPr="00651570">
        <w:t xml:space="preserve"> </w:t>
      </w:r>
      <w:r w:rsidR="009D7B4C" w:rsidRPr="00651570">
        <w:t xml:space="preserve">will </w:t>
      </w:r>
      <w:r w:rsidRPr="00651570">
        <w:t xml:space="preserve">contain the pointer passed as the </w:t>
      </w:r>
      <w:r w:rsidRPr="00651570">
        <w:rPr>
          <w:rFonts w:ascii="Courier New" w:hAnsi="Courier New" w:cs="Courier New"/>
          <w:sz w:val="18"/>
        </w:rPr>
        <w:t>image_malloc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callbacks_ptr-&gt;image_memcpy</w:t>
      </w:r>
      <w:r w:rsidRPr="00651570">
        <w:t xml:space="preserve"> </w:t>
      </w:r>
      <w:r w:rsidR="00622721">
        <w:t>will contain</w:t>
      </w:r>
      <w:r w:rsidRPr="00651570">
        <w:t xml:space="preserve"> the pointer passed as the </w:t>
      </w:r>
      <w:r w:rsidRPr="00651570">
        <w:rPr>
          <w:rFonts w:ascii="Courier New" w:hAnsi="Courier New" w:cs="Courier New"/>
          <w:sz w:val="18"/>
        </w:rPr>
        <w:t>image_memcpy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 xml:space="preserve">callbacks_ptr </w:t>
      </w:r>
      <w:r w:rsidRPr="00651570">
        <w:t xml:space="preserve">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callbacks_ptr-&gt;image_realloc</w:t>
      </w:r>
      <w:r w:rsidRPr="00651570">
        <w:t xml:space="preserve"> </w:t>
      </w:r>
      <w:r w:rsidR="00622721">
        <w:t>will contain</w:t>
      </w:r>
      <w:r w:rsidRPr="00651570">
        <w:t xml:space="preserve"> the pointer passed as the </w:t>
      </w:r>
      <w:r w:rsidRPr="00651570">
        <w:rPr>
          <w:rFonts w:ascii="Courier New" w:hAnsi="Courier New" w:cs="Courier New"/>
          <w:sz w:val="18"/>
        </w:rPr>
        <w:t>image_realloc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callbacks_ptr-&gt;image_free_ptr</w:t>
      </w:r>
      <w:r w:rsidRPr="00651570">
        <w:t xml:space="preserve"> </w:t>
      </w:r>
      <w:r w:rsidR="00622721">
        <w:t>will contain</w:t>
      </w:r>
      <w:r w:rsidRPr="00651570">
        <w:t xml:space="preserve"> the pointer passed as the </w:t>
      </w:r>
      <w:r w:rsidRPr="00651570">
        <w:rPr>
          <w:rFonts w:ascii="Courier New" w:hAnsi="Courier New" w:cs="Courier New"/>
          <w:sz w:val="18"/>
        </w:rPr>
        <w:t>image_free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w:t>
      </w:r>
      <w:r w:rsidRPr="00651570">
        <w:lastRenderedPageBreak/>
        <w:t xml:space="preserve">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callbacks_ptr-&gt;udata_copy</w:t>
      </w:r>
      <w:r w:rsidRPr="00651570">
        <w:t xml:space="preserve"> </w:t>
      </w:r>
      <w:r w:rsidR="00622721">
        <w:t>will contain</w:t>
      </w:r>
      <w:r w:rsidRPr="00651570">
        <w:t xml:space="preserve"> the pointer passed as the </w:t>
      </w:r>
      <w:r w:rsidRPr="00651570">
        <w:rPr>
          <w:rFonts w:ascii="Courier New" w:hAnsi="Courier New" w:cs="Courier New"/>
          <w:sz w:val="18"/>
        </w:rPr>
        <w:t>udata_copy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callbacks_ptr-&gt;udata_free</w:t>
      </w:r>
      <w:r w:rsidRPr="00651570">
        <w:t xml:space="preserve"> </w:t>
      </w:r>
      <w:r w:rsidR="00622721">
        <w:t>will contain</w:t>
      </w:r>
      <w:r w:rsidRPr="00651570">
        <w:t xml:space="preserve"> the pointer passed as the </w:t>
      </w:r>
      <w:r w:rsidRPr="00651570">
        <w:rPr>
          <w:rFonts w:ascii="Courier New" w:hAnsi="Courier New" w:cs="Courier New"/>
          <w:sz w:val="18"/>
        </w:rPr>
        <w:t>udata_free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w:t>
      </w:r>
      <w:r w:rsidRPr="00651570">
        <w:t xml:space="preserve"> </w:t>
      </w:r>
      <w:r w:rsidR="00622721">
        <w:t xml:space="preserve">will </w:t>
      </w:r>
      <w:r w:rsidRPr="00651570">
        <w:t xml:space="preserve">contain the pointer passed as the </w:t>
      </w:r>
      <w:r w:rsidRPr="00651570">
        <w:rPr>
          <w:rFonts w:ascii="Courier New" w:hAnsi="Courier New" w:cs="Courier New"/>
          <w:sz w:val="18"/>
        </w:rPr>
        <w:t>udata</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Default="00E827BC" w:rsidP="000E1FF8"/>
    <w:p w:rsidR="00C047D8" w:rsidRDefault="00C047D8" w:rsidP="000E1FF8"/>
    <w:p w:rsidR="00C047D8" w:rsidRDefault="00C047D8" w:rsidP="000E1FF8"/>
    <w:p w:rsidR="00E827BC" w:rsidRDefault="00E827BC" w:rsidP="000E1FF8">
      <w:pPr>
        <w:pStyle w:val="Heading3"/>
      </w:pPr>
      <w:bookmarkStart w:id="58" w:name="_Toc317672513"/>
      <w:r>
        <w:t>Vir</w:t>
      </w:r>
      <w:bookmarkStart w:id="59" w:name="VirtualFileDriverFeatureFlags"/>
      <w:bookmarkEnd w:id="59"/>
      <w:r>
        <w:t>tual File Driver Feature Flags</w:t>
      </w:r>
      <w:bookmarkEnd w:id="58"/>
    </w:p>
    <w:p w:rsidR="00E827BC" w:rsidRDefault="00E827BC" w:rsidP="000E1FF8">
      <w:r>
        <w:t xml:space="preserve">Implementation of the </w:t>
      </w:r>
      <w:r w:rsidRPr="002C2935">
        <w:rPr>
          <w:rFonts w:ascii="Courier New" w:hAnsi="Courier New" w:cs="Courier New"/>
          <w:sz w:val="18"/>
        </w:rPr>
        <w:t>H5Pget/set_file_image_callbacks()</w:t>
      </w:r>
      <w:r>
        <w:t xml:space="preserve"> and </w:t>
      </w:r>
      <w:r w:rsidRPr="002C2935">
        <w:rPr>
          <w:rFonts w:ascii="Courier New" w:hAnsi="Courier New" w:cs="Courier New"/>
          <w:sz w:val="18"/>
        </w:rPr>
        <w:t>H5Pget/set_file_image()</w:t>
      </w:r>
      <w:r>
        <w:t xml:space="preserve"> </w:t>
      </w:r>
      <w:r w:rsidR="00AA341C">
        <w:t xml:space="preserve">function calls </w:t>
      </w:r>
      <w:r>
        <w:t xml:space="preserve">requires a pair of </w:t>
      </w:r>
      <w:r w:rsidR="00AA341C">
        <w:t xml:space="preserve">virtual file driver </w:t>
      </w:r>
      <w:r>
        <w:t>feature flags</w:t>
      </w:r>
      <w:r w:rsidR="006564E8">
        <w:t xml:space="preserve">. </w:t>
      </w:r>
      <w:r w:rsidR="0073648D">
        <w:t xml:space="preserve">The flags are </w:t>
      </w:r>
      <w:r w:rsidR="0073648D" w:rsidRPr="002C2935">
        <w:rPr>
          <w:rFonts w:ascii="Courier New" w:hAnsi="Courier New" w:cs="Courier New"/>
          <w:sz w:val="18"/>
        </w:rPr>
        <w:t>H5FD_FEAT_ALLOW_FILE_IMAGE</w:t>
      </w:r>
      <w:r w:rsidR="0073648D">
        <w:t xml:space="preserve"> and </w:t>
      </w:r>
      <w:r w:rsidR="0073648D" w:rsidRPr="00775B35">
        <w:rPr>
          <w:rFonts w:ascii="Courier New" w:hAnsi="Courier New" w:cs="Courier New"/>
          <w:sz w:val="18"/>
        </w:rPr>
        <w:t>H5FD_FEAT_CAN_USE_FILE_IMAGE_CALLBACKS</w:t>
      </w:r>
      <w:r w:rsidR="0073648D">
        <w:t xml:space="preserve">. </w:t>
      </w:r>
      <w:r>
        <w:t xml:space="preserve">Both of these </w:t>
      </w:r>
      <w:r w:rsidR="002C2935">
        <w:t xml:space="preserve">are </w:t>
      </w:r>
      <w:r w:rsidR="00C047D8">
        <w:t>defined in H5FDpublic.h.</w:t>
      </w:r>
    </w:p>
    <w:p w:rsidR="00C047D8" w:rsidRDefault="00C047D8" w:rsidP="000E1FF8"/>
    <w:p w:rsidR="00E827BC" w:rsidRDefault="00E827BC" w:rsidP="000E1FF8">
      <w:r>
        <w:t xml:space="preserve">The first </w:t>
      </w:r>
      <w:r w:rsidR="0073648D">
        <w:t>flag</w:t>
      </w:r>
      <w:r>
        <w:t xml:space="preserve">, </w:t>
      </w:r>
      <w:r w:rsidRPr="002C2935">
        <w:rPr>
          <w:rFonts w:ascii="Courier New" w:hAnsi="Courier New" w:cs="Courier New"/>
          <w:sz w:val="18"/>
        </w:rPr>
        <w:t>H5FD_FEAT_ALLOW_FILE_IMAGE</w:t>
      </w:r>
      <w:r>
        <w:t>, allow</w:t>
      </w:r>
      <w:r w:rsidR="00AA341C">
        <w:t>s</w:t>
      </w:r>
      <w:r>
        <w:t xml:space="preserve"> a file driver to indicate whether or not it supports file images. A VFD that sets th</w:t>
      </w:r>
      <w:r w:rsidR="0073648D">
        <w:t xml:space="preserve">is </w:t>
      </w:r>
      <w:r>
        <w:t>flag when its ‘query’ callback is invoked indicates that the file image set in the FAPL will be used as th</w:t>
      </w:r>
      <w:r w:rsidR="00C047D8">
        <w:t>e initial contents of a file.</w:t>
      </w:r>
      <w:r w:rsidR="0073648D">
        <w:t xml:space="preserve"> </w:t>
      </w:r>
      <w:r w:rsidR="00C047D8" w:rsidRPr="00C047D8">
        <w:t xml:space="preserve">Support for setting an initial file image is designed primarily for use with the </w:t>
      </w:r>
      <w:r w:rsidR="00D53013" w:rsidRPr="00C047D8">
        <w:t xml:space="preserve">Core </w:t>
      </w:r>
      <w:r w:rsidR="00C047D8" w:rsidRPr="00C047D8">
        <w:t>VFD</w:t>
      </w:r>
      <w:r w:rsidR="006564E8">
        <w:t xml:space="preserve">. </w:t>
      </w:r>
      <w:r w:rsidR="00C047D8" w:rsidRPr="00C047D8">
        <w:t>However, any VFD can indicate support for this feature by setting the flag and copying the image in an appropriate way for the VFD (possibly by writing the image to a file</w:t>
      </w:r>
      <w:r w:rsidR="0073648D">
        <w:t xml:space="preserve"> and then opening the file</w:t>
      </w:r>
      <w:r w:rsidR="00C047D8" w:rsidRPr="00C047D8">
        <w:t>).</w:t>
      </w:r>
      <w:r w:rsidR="00C047D8">
        <w:t xml:space="preserve"> </w:t>
      </w:r>
      <w:r>
        <w:t>However, such a VFD need not employ the file image after file open time</w:t>
      </w:r>
      <w:r w:rsidR="00775B35">
        <w:t>.</w:t>
      </w:r>
      <w:r>
        <w:t xml:space="preserve"> </w:t>
      </w:r>
      <w:del w:id="60" w:author="* *" w:date="2012-02-29T18:42:00Z">
        <w:r w:rsidR="00775B35" w:rsidDel="00256EDE">
          <w:delText xml:space="preserve">Any </w:delText>
        </w:r>
        <w:r w:rsidDel="00256EDE">
          <w:delText>file driver that does</w:delText>
        </w:r>
        <w:r w:rsidR="00775B35" w:rsidDel="00256EDE">
          <w:delText xml:space="preserve"> </w:delText>
        </w:r>
        <w:r w:rsidDel="00256EDE">
          <w:delText>n</w:delText>
        </w:r>
        <w:r w:rsidR="00775B35" w:rsidDel="00256EDE">
          <w:delText>o</w:delText>
        </w:r>
        <w:r w:rsidDel="00256EDE">
          <w:delText>t maintain an image of the file in memory will not</w:delText>
        </w:r>
        <w:r w:rsidR="006564E8" w:rsidDel="00256EDE">
          <w:delText xml:space="preserve">. </w:delText>
        </w:r>
      </w:del>
      <w:r>
        <w:t>In such cases, the VFD will not make an in</w:t>
      </w:r>
      <w:r w:rsidR="00BE1A29">
        <w:t>-</w:t>
      </w:r>
      <w:r>
        <w:t>memory copy of the file image and will not employ the file image callbacks.</w:t>
      </w:r>
    </w:p>
    <w:p w:rsidR="00C047D8" w:rsidRDefault="00C047D8" w:rsidP="000E1FF8"/>
    <w:p w:rsidR="00E827BC" w:rsidRDefault="0073648D" w:rsidP="000E1FF8">
      <w:r>
        <w:t xml:space="preserve">File </w:t>
      </w:r>
      <w:r w:rsidR="00E827BC">
        <w:t xml:space="preserve">drivers that maintain a copy of the file in memory (only the </w:t>
      </w:r>
      <w:r w:rsidR="00805591">
        <w:t>Core file driver</w:t>
      </w:r>
      <w:r w:rsidR="00E827BC">
        <w:t xml:space="preserve"> at present) can be constructed to use the initial image callbacks (if defined)</w:t>
      </w:r>
      <w:r w:rsidR="006564E8">
        <w:t xml:space="preserve">. </w:t>
      </w:r>
      <w:r w:rsidR="00E827BC">
        <w:t xml:space="preserve">Those that do must set the </w:t>
      </w:r>
      <w:r w:rsidR="00E827BC" w:rsidRPr="00775B35">
        <w:rPr>
          <w:rFonts w:ascii="Courier New" w:hAnsi="Courier New" w:cs="Courier New"/>
          <w:sz w:val="18"/>
        </w:rPr>
        <w:t>H5FD_FEAT_CAN_USE_FILE_IMAGE_CALLBACKS</w:t>
      </w:r>
      <w:r w:rsidR="00E827BC">
        <w:t xml:space="preserve"> flag</w:t>
      </w:r>
      <w:r>
        <w:t>, the second flag,</w:t>
      </w:r>
      <w:r w:rsidR="00E827BC">
        <w:t xml:space="preserve"> when their ‘query’ callbacks are invoked</w:t>
      </w:r>
      <w:r w:rsidR="006564E8">
        <w:t xml:space="preserve">. </w:t>
      </w:r>
    </w:p>
    <w:p w:rsidR="00C047D8" w:rsidRDefault="00C047D8" w:rsidP="000E1FF8"/>
    <w:p w:rsidR="00E827BC" w:rsidRDefault="00E827BC" w:rsidP="000E1FF8">
      <w:r>
        <w:t xml:space="preserve">Thus file drivers that set the </w:t>
      </w:r>
      <w:r w:rsidRPr="00775B35">
        <w:rPr>
          <w:rFonts w:ascii="Courier New" w:hAnsi="Courier New" w:cs="Courier New"/>
          <w:sz w:val="18"/>
        </w:rPr>
        <w:t>H5FD_FEAT_ALLOW_FILE_IMAGE</w:t>
      </w:r>
      <w:r>
        <w:t xml:space="preserve"> flag but not the </w:t>
      </w:r>
      <w:r w:rsidRPr="00775B35">
        <w:rPr>
          <w:rFonts w:ascii="Courier New" w:hAnsi="Courier New" w:cs="Courier New"/>
          <w:sz w:val="18"/>
        </w:rPr>
        <w:t>H5FD_FEAT_CAN_USE_FILE_IMAGE_CALLBACKS</w:t>
      </w:r>
      <w:r>
        <w:t xml:space="preserve"> flag may read the supplied image from the property list (if present) and use it to initialize the contents of the file</w:t>
      </w:r>
      <w:r w:rsidR="006564E8">
        <w:t xml:space="preserve">. </w:t>
      </w:r>
      <w:r>
        <w:t xml:space="preserve">However, they will not discard the image when done, nor will they make any use of any file image callbacks (if defined). </w:t>
      </w:r>
    </w:p>
    <w:p w:rsidR="00C047D8" w:rsidRDefault="00C047D8" w:rsidP="000E1FF8"/>
    <w:p w:rsidR="00E827BC" w:rsidRDefault="00E827BC" w:rsidP="000E1FF8">
      <w:r>
        <w:t>If an initial file image appears in a file allocation property list that is used in a</w:t>
      </w:r>
      <w:r w:rsidR="00775B35">
        <w:t>n</w:t>
      </w:r>
      <w:r>
        <w:t xml:space="preserve"> </w:t>
      </w:r>
      <w:r w:rsidRPr="00775B35">
        <w:rPr>
          <w:rFonts w:ascii="Courier New" w:hAnsi="Courier New" w:cs="Courier New"/>
          <w:sz w:val="18"/>
        </w:rPr>
        <w:t>H5Fopen()</w:t>
      </w:r>
      <w:r w:rsidR="00775B35">
        <w:t xml:space="preserve"> call</w:t>
      </w:r>
      <w:r>
        <w:t xml:space="preserve">, and </w:t>
      </w:r>
      <w:r w:rsidR="00775B35">
        <w:t xml:space="preserve">if </w:t>
      </w:r>
      <w:r>
        <w:t xml:space="preserve">the underlying file driver does not set the </w:t>
      </w:r>
      <w:r w:rsidRPr="00775B35">
        <w:rPr>
          <w:rFonts w:ascii="Courier New" w:hAnsi="Courier New" w:cs="Courier New"/>
          <w:sz w:val="18"/>
        </w:rPr>
        <w:t>H5FD_FEAT_ALLOW_FILE_IMAGE</w:t>
      </w:r>
      <w:r>
        <w:t xml:space="preserve"> flag, </w:t>
      </w:r>
      <w:r w:rsidR="00775B35">
        <w:t xml:space="preserve">then </w:t>
      </w:r>
      <w:r>
        <w:t>the open will fail.</w:t>
      </w:r>
    </w:p>
    <w:p w:rsidR="00C047D8" w:rsidRDefault="00C047D8" w:rsidP="000E1FF8"/>
    <w:p w:rsidR="00E827BC" w:rsidRDefault="00E827BC" w:rsidP="000E1FF8">
      <w:r>
        <w:t xml:space="preserve">If a driver sets both the </w:t>
      </w:r>
      <w:r w:rsidRPr="00775B35">
        <w:rPr>
          <w:rFonts w:ascii="Courier New" w:hAnsi="Courier New" w:cs="Courier New"/>
          <w:sz w:val="18"/>
        </w:rPr>
        <w:t>H5FD_FEAT_ALLOW_FILE_IMAGE</w:t>
      </w:r>
      <w:r>
        <w:t xml:space="preserve"> flag and the </w:t>
      </w:r>
      <w:r w:rsidRPr="00775B35">
        <w:rPr>
          <w:rFonts w:ascii="Courier New" w:hAnsi="Courier New" w:cs="Courier New"/>
          <w:sz w:val="18"/>
        </w:rPr>
        <w:t>H5FD_FEAT_CAN_USE_FILE_IMAGE_CALLBACKS</w:t>
      </w:r>
      <w:r>
        <w:t xml:space="preserve"> flag, </w:t>
      </w:r>
      <w:r w:rsidR="00775B35">
        <w:t xml:space="preserve">then </w:t>
      </w:r>
      <w:r>
        <w:t>that driver will allocate a buffer of the required size, copy the contents of the initial image buffer from the file access property list, and then open the copy as if it had just loaded it from file</w:t>
      </w:r>
      <w:r w:rsidR="006564E8">
        <w:t xml:space="preserve">. </w:t>
      </w:r>
      <w:r>
        <w:t xml:space="preserve">If the file image allocation callbacks are defined, the driver shall use them for all </w:t>
      </w:r>
      <w:r>
        <w:lastRenderedPageBreak/>
        <w:t>memory management tasks</w:t>
      </w:r>
      <w:r w:rsidR="006564E8">
        <w:t xml:space="preserve">. </w:t>
      </w:r>
      <w:r>
        <w:t xml:space="preserve">Otherwise it will use the standard </w:t>
      </w:r>
      <w:r w:rsidRPr="00775B35">
        <w:rPr>
          <w:rFonts w:ascii="Courier New" w:hAnsi="Courier New" w:cs="Courier New"/>
          <w:sz w:val="18"/>
        </w:rPr>
        <w:t>malloc</w:t>
      </w:r>
      <w:r>
        <w:t xml:space="preserve">, </w:t>
      </w:r>
      <w:r w:rsidRPr="00775B35">
        <w:rPr>
          <w:rFonts w:ascii="Courier New" w:hAnsi="Courier New" w:cs="Courier New"/>
          <w:sz w:val="18"/>
        </w:rPr>
        <w:t>memcpy</w:t>
      </w:r>
      <w:r>
        <w:t xml:space="preserve">, </w:t>
      </w:r>
      <w:r w:rsidRPr="00775B35">
        <w:rPr>
          <w:rFonts w:ascii="Courier New" w:hAnsi="Courier New" w:cs="Courier New"/>
          <w:sz w:val="18"/>
        </w:rPr>
        <w:t>realloc</w:t>
      </w:r>
      <w:r>
        <w:t xml:space="preserve">, and </w:t>
      </w:r>
      <w:r w:rsidRPr="00775B35">
        <w:rPr>
          <w:rFonts w:ascii="Courier New" w:hAnsi="Courier New" w:cs="Courier New"/>
          <w:sz w:val="18"/>
        </w:rPr>
        <w:t>free</w:t>
      </w:r>
      <w:r>
        <w:t xml:space="preserve"> C library calls for this purpose.</w:t>
      </w:r>
    </w:p>
    <w:p w:rsidR="00C047D8" w:rsidRDefault="00C047D8" w:rsidP="000E1FF8"/>
    <w:p w:rsidR="00E827BC" w:rsidRDefault="00E827BC" w:rsidP="000E1FF8">
      <w:r>
        <w:t xml:space="preserve">If the VFD sets the </w:t>
      </w:r>
      <w:r w:rsidRPr="00775B35">
        <w:rPr>
          <w:rFonts w:ascii="Courier New" w:hAnsi="Courier New" w:cs="Courier New"/>
          <w:sz w:val="18"/>
        </w:rPr>
        <w:t>H5FD_FEAT_ALLOW_FILE_IMAGE</w:t>
      </w:r>
      <w:r>
        <w:t xml:space="preserve"> flag, and an initial file image is defined by an application, the VFD should ensure that file creation operations (as opposed to file open operations) bypass use of the file image, and create a new, empty file. </w:t>
      </w:r>
    </w:p>
    <w:p w:rsidR="00C047D8" w:rsidRDefault="00C047D8" w:rsidP="000E1FF8"/>
    <w:p w:rsidR="00E827BC" w:rsidRDefault="00E827BC" w:rsidP="000E1FF8">
      <w:r>
        <w:t xml:space="preserve">Finally, it is logically possible that a file driver would set the </w:t>
      </w:r>
      <w:r w:rsidRPr="00775B35">
        <w:rPr>
          <w:rFonts w:ascii="Courier New" w:hAnsi="Courier New" w:cs="Courier New"/>
          <w:sz w:val="18"/>
        </w:rPr>
        <w:t>H5FD_FEAT_CAN_USE_FILE_IMAGE_CALLBACKS</w:t>
      </w:r>
      <w:r>
        <w:t xml:space="preserve"> flag, but not the </w:t>
      </w:r>
      <w:r w:rsidRPr="00775B35">
        <w:rPr>
          <w:rFonts w:ascii="Courier New" w:hAnsi="Courier New" w:cs="Courier New"/>
          <w:sz w:val="18"/>
        </w:rPr>
        <w:t>H5FD_FEAT_ALLOW_FILE_IMAGE</w:t>
      </w:r>
      <w:r>
        <w:t xml:space="preserve"> flag</w:t>
      </w:r>
      <w:r w:rsidR="006564E8">
        <w:t xml:space="preserve">. </w:t>
      </w:r>
      <w:r>
        <w:t xml:space="preserve">While it is hard to think of a situation in which this would be desirable, </w:t>
      </w:r>
      <w:r w:rsidR="0073648D">
        <w:t xml:space="preserve">setting the flags this way </w:t>
      </w:r>
      <w:r>
        <w:t>will not cause any problems</w:t>
      </w:r>
      <w:r w:rsidR="0073648D">
        <w:t>:</w:t>
      </w:r>
      <w:r>
        <w:t xml:space="preserve"> the two capabilities are logically distinct. </w:t>
      </w:r>
    </w:p>
    <w:p w:rsidR="00C047D8" w:rsidRDefault="00C047D8" w:rsidP="000E1FF8"/>
    <w:p w:rsidR="00C047D8" w:rsidRDefault="00C047D8" w:rsidP="000E1FF8"/>
    <w:p w:rsidR="00C047D8" w:rsidRDefault="00C047D8" w:rsidP="000E1FF8"/>
    <w:p w:rsidR="00E827BC" w:rsidRDefault="00E827BC" w:rsidP="000E1FF8">
      <w:pPr>
        <w:pStyle w:val="Heading3"/>
      </w:pPr>
      <w:bookmarkStart w:id="61" w:name="_Toc317672514"/>
      <w:r>
        <w:t>H5F</w:t>
      </w:r>
      <w:bookmarkStart w:id="62" w:name="H5Fget_file_image"/>
      <w:bookmarkEnd w:id="62"/>
      <w:r>
        <w:t>get_file_image</w:t>
      </w:r>
      <w:bookmarkEnd w:id="61"/>
    </w:p>
    <w:p w:rsidR="00E827BC" w:rsidRDefault="00E827BC" w:rsidP="000E1FF8">
      <w:r>
        <w:t xml:space="preserve">The purpose of the </w:t>
      </w:r>
      <w:r w:rsidRPr="005D43CD">
        <w:rPr>
          <w:rFonts w:ascii="Courier New" w:hAnsi="Courier New" w:cs="Courier New"/>
          <w:sz w:val="18"/>
        </w:rPr>
        <w:t>H5Fget_file_image</w:t>
      </w:r>
      <w:r>
        <w:t xml:space="preserve"> routine is to provide a simple way to retrieve a copy of the image of an existing, open file</w:t>
      </w:r>
      <w:r w:rsidR="006564E8">
        <w:t xml:space="preserve">. </w:t>
      </w:r>
      <w:r>
        <w:t xml:space="preserve">This routine can be used with files opened using the </w:t>
      </w:r>
      <w:r w:rsidR="00407B4C">
        <w:t>SEC2</w:t>
      </w:r>
      <w:r w:rsidR="00D53013">
        <w:t xml:space="preserve"> (aka </w:t>
      </w:r>
      <w:r w:rsidR="00407B4C">
        <w:t>POSIX</w:t>
      </w:r>
      <w:r w:rsidR="00D53013">
        <w:t>)</w:t>
      </w:r>
      <w:r>
        <w:t xml:space="preserve">, </w:t>
      </w:r>
      <w:r w:rsidR="00D53013">
        <w:t>STDIO</w:t>
      </w:r>
      <w:r>
        <w:t xml:space="preserve">, and </w:t>
      </w:r>
      <w:r w:rsidR="00407B4C">
        <w:t>Core (aka Memory</w:t>
      </w:r>
      <w:r w:rsidR="00D53013">
        <w:t xml:space="preserve">) </w:t>
      </w:r>
      <w:r>
        <w:t>VFDs.</w:t>
      </w:r>
    </w:p>
    <w:p w:rsidR="00A4200A" w:rsidRDefault="00A4200A" w:rsidP="000E1FF8"/>
    <w:p w:rsidR="00E827BC" w:rsidRDefault="00E827BC" w:rsidP="000E1FF8">
      <w:r>
        <w:t xml:space="preserve">The signature of </w:t>
      </w:r>
      <w:r w:rsidRPr="005D43CD">
        <w:rPr>
          <w:rFonts w:ascii="Courier New" w:hAnsi="Courier New" w:cs="Courier New"/>
          <w:sz w:val="18"/>
        </w:rPr>
        <w:t>H5Fget_file_image</w:t>
      </w:r>
      <w:r>
        <w:t xml:space="preserve"> </w:t>
      </w:r>
      <w:r w:rsidR="00B17607">
        <w:t xml:space="preserve">is </w:t>
      </w:r>
      <w:r>
        <w:t>defined as follows:</w:t>
      </w:r>
    </w:p>
    <w:p w:rsidR="00A4200A" w:rsidRDefault="00A4200A" w:rsidP="000E1FF8"/>
    <w:p w:rsidR="00E827BC" w:rsidRDefault="00E827BC" w:rsidP="000E1FF8">
      <w:pPr>
        <w:pStyle w:val="PlainText"/>
      </w:pPr>
      <w:r>
        <w:t>ssize_t H5Fget_file_image(hid_t file_id, void *buf_ptr, size_t buf_len)</w:t>
      </w:r>
    </w:p>
    <w:p w:rsidR="00B50584" w:rsidRDefault="00B50584" w:rsidP="000E1FF8"/>
    <w:p w:rsidR="00E827BC" w:rsidRDefault="00E827BC" w:rsidP="000E1FF8">
      <w:r>
        <w:t xml:space="preserve">The parameters of </w:t>
      </w:r>
      <w:r w:rsidRPr="005D43CD">
        <w:rPr>
          <w:rFonts w:ascii="Courier New" w:hAnsi="Courier New" w:cs="Courier New"/>
          <w:sz w:val="18"/>
        </w:rPr>
        <w:t>H5Fget_file_image</w:t>
      </w:r>
      <w:r>
        <w:t xml:space="preserve"> </w:t>
      </w:r>
      <w:r w:rsidR="00823CD4">
        <w:t xml:space="preserve">are </w:t>
      </w:r>
      <w:r>
        <w:t>defined as follows:</w:t>
      </w:r>
    </w:p>
    <w:p w:rsidR="00A4200A" w:rsidRDefault="00A4200A" w:rsidP="000E1FF8"/>
    <w:p w:rsidR="00E827BC" w:rsidRDefault="00E827BC" w:rsidP="00924B5A">
      <w:pPr>
        <w:pStyle w:val="ListParagraph"/>
        <w:numPr>
          <w:ilvl w:val="0"/>
          <w:numId w:val="19"/>
        </w:numPr>
      </w:pPr>
      <w:r w:rsidRPr="005D43CD">
        <w:rPr>
          <w:rFonts w:ascii="Courier New" w:hAnsi="Courier New" w:cs="Courier New"/>
          <w:sz w:val="18"/>
        </w:rPr>
        <w:t>file_id</w:t>
      </w:r>
      <w:r>
        <w:t xml:space="preserve"> contain</w:t>
      </w:r>
      <w:r w:rsidR="00B17607">
        <w:t>s</w:t>
      </w:r>
      <w:r>
        <w:t xml:space="preserve"> the ID of the target file</w:t>
      </w:r>
      <w:r w:rsidR="00B17607">
        <w:t>.</w:t>
      </w:r>
    </w:p>
    <w:p w:rsidR="00E827BC" w:rsidRDefault="00E827BC" w:rsidP="00924B5A">
      <w:pPr>
        <w:pStyle w:val="ListParagraph"/>
        <w:numPr>
          <w:ilvl w:val="0"/>
          <w:numId w:val="19"/>
        </w:numPr>
      </w:pPr>
      <w:r w:rsidRPr="005D43CD">
        <w:rPr>
          <w:rFonts w:ascii="Courier New" w:hAnsi="Courier New" w:cs="Courier New"/>
          <w:sz w:val="18"/>
        </w:rPr>
        <w:t>buf_ptr</w:t>
      </w:r>
      <w:r>
        <w:t xml:space="preserve"> contain</w:t>
      </w:r>
      <w:r w:rsidR="00B17607">
        <w:t>s</w:t>
      </w:r>
      <w:r>
        <w:t xml:space="preserve"> a pointer to the buffer into which the image of the HDF5 file is to be copied</w:t>
      </w:r>
      <w:r w:rsidR="006564E8">
        <w:t xml:space="preserve">. </w:t>
      </w:r>
      <w:r>
        <w:t xml:space="preserve">If </w:t>
      </w:r>
      <w:r w:rsidRPr="00C207F5">
        <w:rPr>
          <w:rFonts w:ascii="Courier New" w:hAnsi="Courier New" w:cs="Courier New"/>
          <w:sz w:val="18"/>
        </w:rPr>
        <w:t>buf_ptr</w:t>
      </w:r>
      <w:r>
        <w:t xml:space="preserve"> is NULL, no data will be copied, but the return value will still indicate the buffer size required (or a negative value on error).</w:t>
      </w:r>
    </w:p>
    <w:p w:rsidR="00E827BC" w:rsidRDefault="00E827BC" w:rsidP="00924B5A">
      <w:pPr>
        <w:pStyle w:val="ListParagraph"/>
        <w:numPr>
          <w:ilvl w:val="0"/>
          <w:numId w:val="19"/>
        </w:numPr>
      </w:pPr>
      <w:r w:rsidRPr="00C207F5">
        <w:rPr>
          <w:rFonts w:ascii="Courier New" w:hAnsi="Courier New" w:cs="Courier New"/>
          <w:sz w:val="18"/>
        </w:rPr>
        <w:t>buf_len</w:t>
      </w:r>
      <w:r>
        <w:t xml:space="preserve"> contain</w:t>
      </w:r>
      <w:r w:rsidR="00B17607">
        <w:t>s</w:t>
      </w:r>
      <w:r>
        <w:t xml:space="preserve"> the size of the supplied buffer.</w:t>
      </w:r>
    </w:p>
    <w:p w:rsidR="00A4200A" w:rsidRDefault="00A4200A" w:rsidP="000E1FF8"/>
    <w:p w:rsidR="00E827BC" w:rsidRDefault="002C43B2" w:rsidP="000E1FF8">
      <w:r>
        <w:t>If t</w:t>
      </w:r>
      <w:r w:rsidR="00E827BC">
        <w:t xml:space="preserve">he return value of </w:t>
      </w:r>
      <w:r w:rsidR="00E827BC" w:rsidRPr="00C207F5">
        <w:rPr>
          <w:rFonts w:ascii="Courier New" w:hAnsi="Courier New" w:cs="Courier New"/>
          <w:sz w:val="18"/>
        </w:rPr>
        <w:t>H5Fget_file_image</w:t>
      </w:r>
      <w:r w:rsidR="00E827BC">
        <w:t xml:space="preserve"> </w:t>
      </w:r>
      <w:r>
        <w:t xml:space="preserve">is </w:t>
      </w:r>
      <w:r w:rsidR="00E827BC">
        <w:t>a positive value</w:t>
      </w:r>
      <w:r>
        <w:t xml:space="preserve">, then the value will be </w:t>
      </w:r>
      <w:r w:rsidR="00E827BC">
        <w:t>the length of buffer required to store the file image (</w:t>
      </w:r>
      <w:r w:rsidR="00C207F5">
        <w:t xml:space="preserve">in other words, </w:t>
      </w:r>
      <w:r w:rsidR="00E827BC">
        <w:t>the length of the file)</w:t>
      </w:r>
      <w:r>
        <w:t>. A negative value might be returned if</w:t>
      </w:r>
      <w:r w:rsidR="00E827BC">
        <w:t xml:space="preserve"> the file is too large to store in the supplied buffer or on failure.</w:t>
      </w:r>
    </w:p>
    <w:p w:rsidR="00695735" w:rsidRDefault="00695735" w:rsidP="000E1FF8"/>
    <w:p w:rsidR="00D94420" w:rsidRDefault="00D94420" w:rsidP="00C207F5">
      <w:r w:rsidRPr="00D94420">
        <w:t xml:space="preserve">The current file size can be obtained via a call to </w:t>
      </w:r>
      <w:r w:rsidRPr="00C207F5">
        <w:rPr>
          <w:rFonts w:ascii="Courier New" w:hAnsi="Courier New" w:cs="Courier New"/>
          <w:sz w:val="18"/>
        </w:rPr>
        <w:t>H5Fget_filesize()</w:t>
      </w:r>
      <w:r w:rsidR="00C207F5">
        <w:rPr>
          <w:rFonts w:ascii="Courier New" w:hAnsi="Courier New" w:cs="Courier New"/>
          <w:sz w:val="18"/>
        </w:rPr>
        <w:t>.</w:t>
      </w:r>
      <w:r w:rsidRPr="00D94420">
        <w:t xml:space="preserve"> </w:t>
      </w:r>
      <w:r w:rsidR="00C207F5" w:rsidRPr="00D94420">
        <w:t xml:space="preserve">Note </w:t>
      </w:r>
      <w:r w:rsidRPr="00D94420">
        <w:t>that this function returns the value of the end of file</w:t>
      </w:r>
      <w:r w:rsidR="00C207F5">
        <w:t xml:space="preserve"> (EOF) and </w:t>
      </w:r>
      <w:r w:rsidRPr="00D94420">
        <w:t>not the end of address space</w:t>
      </w:r>
      <w:r w:rsidR="00C207F5">
        <w:t xml:space="preserve"> (EOA)</w:t>
      </w:r>
      <w:r w:rsidR="006564E8">
        <w:t xml:space="preserve">. </w:t>
      </w:r>
      <w:r w:rsidRPr="00D94420">
        <w:t>While these values are frequently the same, it is possible for the EOF to be larger than the EOA</w:t>
      </w:r>
      <w:r w:rsidR="006564E8">
        <w:t xml:space="preserve">. </w:t>
      </w:r>
      <w:r w:rsidRPr="00D94420">
        <w:t xml:space="preserve">Since </w:t>
      </w:r>
      <w:r w:rsidRPr="00C207F5">
        <w:rPr>
          <w:rFonts w:ascii="Courier New" w:hAnsi="Courier New" w:cs="Courier New"/>
          <w:sz w:val="18"/>
        </w:rPr>
        <w:t>H5Fget_file_image()</w:t>
      </w:r>
      <w:r w:rsidRPr="00D94420">
        <w:t xml:space="preserve"> will only obtain a copy of the file from the beginning of the superblock to the EOA, it will be best to use </w:t>
      </w:r>
      <w:r w:rsidRPr="00CF3474">
        <w:rPr>
          <w:rFonts w:ascii="Courier New" w:hAnsi="Courier New" w:cs="Courier New"/>
          <w:sz w:val="18"/>
        </w:rPr>
        <w:t>H5Fget_file_image()</w:t>
      </w:r>
      <w:r w:rsidRPr="00D94420">
        <w:t xml:space="preserve"> to determine the size of the buffer required to contain the image.</w:t>
      </w:r>
    </w:p>
    <w:p w:rsidR="00A4200A" w:rsidRDefault="00A4200A" w:rsidP="000E1FF8"/>
    <w:p w:rsidR="006D729D" w:rsidRDefault="006D729D" w:rsidP="000E1FF8"/>
    <w:p w:rsidR="006D729D" w:rsidRDefault="006D729D" w:rsidP="000E1FF8"/>
    <w:p w:rsidR="002C43B2" w:rsidRDefault="002C43B2" w:rsidP="002C43B2">
      <w:pPr>
        <w:pStyle w:val="SubSectionHeading"/>
      </w:pPr>
      <w:r>
        <w:t>Other Design Considerations</w:t>
      </w:r>
    </w:p>
    <w:p w:rsidR="002C43B2" w:rsidRDefault="002C43B2" w:rsidP="002C43B2">
      <w:pPr>
        <w:rPr>
          <w:rFonts w:ascii="Courier New" w:hAnsi="Courier New" w:cs="Courier New"/>
          <w:sz w:val="18"/>
        </w:rPr>
      </w:pPr>
      <w:r>
        <w:t xml:space="preserve">Here are some other notes regarding the design and implementation of </w:t>
      </w:r>
      <w:r w:rsidRPr="005D43CD">
        <w:rPr>
          <w:rFonts w:ascii="Courier New" w:hAnsi="Courier New" w:cs="Courier New"/>
          <w:sz w:val="18"/>
        </w:rPr>
        <w:t>H5Fget_file_image</w:t>
      </w:r>
      <w:r w:rsidRPr="002C43B2">
        <w:t>.</w:t>
      </w:r>
    </w:p>
    <w:p w:rsidR="002C43B2" w:rsidRPr="002C43B2" w:rsidRDefault="002C43B2" w:rsidP="002C43B2"/>
    <w:p w:rsidR="00B17607" w:rsidRDefault="002C43B2" w:rsidP="00B17607">
      <w:r>
        <w:lastRenderedPageBreak/>
        <w:t xml:space="preserve">The </w:t>
      </w:r>
      <w:r w:rsidR="00B17607" w:rsidRPr="005D43CD">
        <w:rPr>
          <w:rFonts w:ascii="Courier New" w:hAnsi="Courier New" w:cs="Courier New"/>
          <w:sz w:val="18"/>
        </w:rPr>
        <w:t>H5Fget_file_image</w:t>
      </w:r>
      <w:r w:rsidR="00B17607">
        <w:t xml:space="preserve"> call </w:t>
      </w:r>
      <w:r w:rsidR="00B17607" w:rsidRPr="00A4200A">
        <w:t>should be part of the high</w:t>
      </w:r>
      <w:r w:rsidR="00B17607">
        <w:t>-</w:t>
      </w:r>
      <w:r w:rsidR="00B17607" w:rsidRPr="00A4200A">
        <w:t>level library</w:t>
      </w:r>
      <w:r w:rsidR="00B17607">
        <w:t xml:space="preserve">. </w:t>
      </w:r>
      <w:r w:rsidR="00B17607" w:rsidRPr="00A4200A">
        <w:t>However, a file driver agnostic implementation of the routine requires access to data structures that are hidden within the HDF5 Library</w:t>
      </w:r>
      <w:r w:rsidR="00B17607">
        <w:t xml:space="preserve">. </w:t>
      </w:r>
      <w:r w:rsidR="00B17607" w:rsidRPr="00A4200A">
        <w:t>We chose to implement the call in the library proper rather than expose those data structures.</w:t>
      </w:r>
    </w:p>
    <w:p w:rsidR="00B17607" w:rsidRDefault="00B17607" w:rsidP="00B17607"/>
    <w:p w:rsidR="00B17607" w:rsidRDefault="002C43B2" w:rsidP="00B17607">
      <w:r>
        <w:t xml:space="preserve">There </w:t>
      </w:r>
      <w:r w:rsidR="00B17607">
        <w:t xml:space="preserve">is no reason why the </w:t>
      </w:r>
      <w:r w:rsidR="00B17607" w:rsidRPr="005D43CD">
        <w:rPr>
          <w:rFonts w:ascii="Courier New" w:hAnsi="Courier New" w:cs="Courier New"/>
          <w:sz w:val="18"/>
        </w:rPr>
        <w:t>H5Fget_file_image()</w:t>
      </w:r>
      <w:r w:rsidR="00B17607">
        <w:t xml:space="preserve"> API call could not work on files opened with any file driver. However, the </w:t>
      </w:r>
      <w:r>
        <w:t>Family</w:t>
      </w:r>
      <w:r w:rsidR="00B17607">
        <w:t xml:space="preserve">, </w:t>
      </w:r>
      <w:r>
        <w:t>Multi</w:t>
      </w:r>
      <w:r w:rsidR="00B17607">
        <w:t xml:space="preserve">, and </w:t>
      </w:r>
      <w:r>
        <w:t xml:space="preserve">Split </w:t>
      </w:r>
      <w:r w:rsidR="00B17607">
        <w:t xml:space="preserve">file drivers have issues that make the call problematic. At present, files opened with the </w:t>
      </w:r>
      <w:r>
        <w:t xml:space="preserve">Family </w:t>
      </w:r>
      <w:r w:rsidR="00B17607">
        <w:t xml:space="preserve">file driver are marked as being created with that file driver in the superblock, and the HDF5 Library refuses to open files so marked with any other file driver. </w:t>
      </w:r>
      <w:r>
        <w:t xml:space="preserve">This </w:t>
      </w:r>
      <w:r w:rsidR="00B17607">
        <w:t xml:space="preserve">negates the purpose of the </w:t>
      </w:r>
      <w:r w:rsidR="00B17607" w:rsidRPr="005D43CD">
        <w:rPr>
          <w:rFonts w:ascii="Courier New" w:hAnsi="Courier New" w:cs="Courier New"/>
          <w:sz w:val="18"/>
        </w:rPr>
        <w:t>H5Fget_file_image()</w:t>
      </w:r>
      <w:r w:rsidR="00B17607">
        <w:t xml:space="preserve"> call. While this mark can be removed from the image, the necessary code is not trivial. Thus we will not support the </w:t>
      </w:r>
      <w:r>
        <w:t xml:space="preserve">Family </w:t>
      </w:r>
      <w:r w:rsidR="00B17607">
        <w:t xml:space="preserve">file driver in </w:t>
      </w:r>
      <w:r w:rsidR="00B17607" w:rsidRPr="005D43CD">
        <w:rPr>
          <w:rFonts w:ascii="Courier New" w:hAnsi="Courier New" w:cs="Courier New"/>
          <w:sz w:val="18"/>
        </w:rPr>
        <w:t>H5Fget_file_image()</w:t>
      </w:r>
      <w:r w:rsidR="00B17607">
        <w:t xml:space="preserve"> unless there is demand for it. Files created with the </w:t>
      </w:r>
      <w:r>
        <w:t xml:space="preserve">Multi </w:t>
      </w:r>
      <w:r w:rsidR="00B17607">
        <w:t xml:space="preserve">and </w:t>
      </w:r>
      <w:r>
        <w:t xml:space="preserve">Split </w:t>
      </w:r>
      <w:r w:rsidR="00B17607">
        <w:t xml:space="preserve">file drivers are also marked in the superblock. In addition, they typically use a very sparse address space. A sparse address space would require the use of an impractically large buffer for an image, and most of the buffer would be empty. </w:t>
      </w:r>
      <w:r>
        <w:t>So</w:t>
      </w:r>
      <w:r w:rsidR="00B17607">
        <w:t xml:space="preserve">, we see no point in supporting the </w:t>
      </w:r>
      <w:r>
        <w:t xml:space="preserve">Multi </w:t>
      </w:r>
      <w:r w:rsidR="00B17607">
        <w:t xml:space="preserve">and </w:t>
      </w:r>
      <w:r>
        <w:t xml:space="preserve">Split </w:t>
      </w:r>
      <w:r w:rsidR="00B17607">
        <w:t xml:space="preserve">file drivers in </w:t>
      </w:r>
      <w:r w:rsidR="00B17607" w:rsidRPr="005D43CD">
        <w:rPr>
          <w:rFonts w:ascii="Courier New" w:hAnsi="Courier New" w:cs="Courier New"/>
          <w:sz w:val="18"/>
        </w:rPr>
        <w:t>H5Fget_file_image()</w:t>
      </w:r>
      <w:r w:rsidR="00B17607">
        <w:t xml:space="preserve"> under any foreseeable circumstances.</w:t>
      </w:r>
    </w:p>
    <w:p w:rsidR="00B17607" w:rsidRDefault="00B17607" w:rsidP="00B17607"/>
    <w:p w:rsidR="00B17607" w:rsidRDefault="00B17607" w:rsidP="000E1FF8"/>
    <w:p w:rsidR="00A4200A" w:rsidRDefault="00A4200A" w:rsidP="000E1FF8"/>
    <w:p w:rsidR="00D94420" w:rsidRDefault="00D94420" w:rsidP="000E1FF8">
      <w:pPr>
        <w:pStyle w:val="Heading2"/>
      </w:pPr>
      <w:bookmarkStart w:id="63" w:name="_Toc317672515"/>
      <w:r>
        <w:t>High-</w:t>
      </w:r>
      <w:r w:rsidR="00D047D3">
        <w:t>l</w:t>
      </w:r>
      <w:r>
        <w:t xml:space="preserve">evel </w:t>
      </w:r>
      <w:r w:rsidR="00D047D3">
        <w:t xml:space="preserve">C </w:t>
      </w:r>
      <w:r>
        <w:t>API Routine</w:t>
      </w:r>
      <w:bookmarkEnd w:id="63"/>
    </w:p>
    <w:p w:rsidR="00D94420" w:rsidRDefault="00D94420" w:rsidP="000E1FF8">
      <w:r>
        <w:t xml:space="preserve">The </w:t>
      </w:r>
      <w:r w:rsidR="00D047D3" w:rsidRPr="00D047D3">
        <w:rPr>
          <w:rFonts w:ascii="Courier New" w:hAnsi="Courier New" w:cs="Courier New"/>
          <w:sz w:val="18"/>
        </w:rPr>
        <w:t>H5LTopen_file_image</w:t>
      </w:r>
      <w:r w:rsidR="00D047D3">
        <w:t xml:space="preserve"> </w:t>
      </w:r>
      <w:r>
        <w:t xml:space="preserve">high-level routine encapsulates the capabilities of routines in the main HDF5 </w:t>
      </w:r>
      <w:r w:rsidR="00CF3474">
        <w:t xml:space="preserve">Library </w:t>
      </w:r>
      <w:r>
        <w:t>with conveniently accessible abstractions.</w:t>
      </w:r>
    </w:p>
    <w:p w:rsidR="00D94420" w:rsidRDefault="00D94420" w:rsidP="000E1FF8"/>
    <w:p w:rsidR="00CF3474" w:rsidRDefault="00CF3474" w:rsidP="000E1FF8"/>
    <w:p w:rsidR="00CF3474" w:rsidRDefault="00CF3474" w:rsidP="000E1FF8"/>
    <w:p w:rsidR="00D94420" w:rsidRDefault="00D94420" w:rsidP="000E1FF8">
      <w:pPr>
        <w:pStyle w:val="Heading3"/>
      </w:pPr>
      <w:bookmarkStart w:id="64" w:name="_Toc317672516"/>
      <w:r>
        <w:t>H5LTope</w:t>
      </w:r>
      <w:bookmarkStart w:id="65" w:name="H5LTopen_file_image"/>
      <w:bookmarkEnd w:id="65"/>
      <w:r>
        <w:t>n_file_image</w:t>
      </w:r>
      <w:bookmarkEnd w:id="64"/>
    </w:p>
    <w:p w:rsidR="00D94420" w:rsidRDefault="00D94420" w:rsidP="000E1FF8">
      <w:r>
        <w:t xml:space="preserve">The </w:t>
      </w:r>
      <w:r w:rsidRPr="00CB6C98">
        <w:rPr>
          <w:rFonts w:ascii="Courier New" w:hAnsi="Courier New" w:cs="Courier New"/>
          <w:sz w:val="18"/>
        </w:rPr>
        <w:t>H5LTopen_file_image</w:t>
      </w:r>
      <w:r>
        <w:t xml:space="preserve"> routine is designed to provide a</w:t>
      </w:r>
      <w:r w:rsidR="00D047D3">
        <w:t xml:space="preserve">n easier </w:t>
      </w:r>
      <w:r>
        <w:t xml:space="preserve">way to open an initial file image with the </w:t>
      </w:r>
      <w:r w:rsidR="00CC22A8">
        <w:t xml:space="preserve">Core </w:t>
      </w:r>
      <w:r>
        <w:t>VFD</w:t>
      </w:r>
      <w:r w:rsidR="006564E8">
        <w:t xml:space="preserve">. </w:t>
      </w:r>
      <w:r>
        <w:t xml:space="preserve">Flags to </w:t>
      </w:r>
      <w:r w:rsidRPr="00CB6C98">
        <w:rPr>
          <w:rFonts w:ascii="Courier New" w:hAnsi="Courier New" w:cs="Courier New"/>
          <w:sz w:val="18"/>
        </w:rPr>
        <w:t>H5LTopen_file_image</w:t>
      </w:r>
      <w:r>
        <w:t xml:space="preserve"> allow for various file image buffer ownership policies to be requested.</w:t>
      </w:r>
      <w:r w:rsidR="0051123F">
        <w:t xml:space="preserve"> See the </w:t>
      </w:r>
      <w:r w:rsidR="0051123F" w:rsidRPr="0051123F">
        <w:rPr>
          <w:i/>
        </w:rPr>
        <w:t>HDF5 Reference Manual</w:t>
      </w:r>
      <w:r w:rsidR="0051123F">
        <w:t xml:space="preserve"> for more information on high-level APIs.</w:t>
      </w:r>
    </w:p>
    <w:p w:rsidR="00D94420" w:rsidRDefault="00D94420" w:rsidP="000E1FF8"/>
    <w:p w:rsidR="00D94420" w:rsidRDefault="00D94420" w:rsidP="000E1FF8">
      <w:r>
        <w:t xml:space="preserve">The signature of </w:t>
      </w:r>
      <w:r w:rsidRPr="008B0893">
        <w:rPr>
          <w:rFonts w:ascii="Courier New" w:hAnsi="Courier New" w:cs="Courier New"/>
          <w:sz w:val="18"/>
        </w:rPr>
        <w:t>H5LTopen_file_image</w:t>
      </w:r>
      <w:r>
        <w:t xml:space="preserve"> is defined as follows:</w:t>
      </w:r>
    </w:p>
    <w:p w:rsidR="00D94420" w:rsidRDefault="00D94420" w:rsidP="000E1FF8"/>
    <w:p w:rsidR="00D94420" w:rsidRDefault="00D94420" w:rsidP="000E1FF8">
      <w:pPr>
        <w:pStyle w:val="PlainText"/>
      </w:pPr>
      <w:r>
        <w:t xml:space="preserve">hid_t H5LTopen_file_image(void *buf_ptr, size_t buf_len, unsigned flags) </w:t>
      </w:r>
    </w:p>
    <w:p w:rsidR="00D94420" w:rsidRDefault="00D94420" w:rsidP="000E1FF8"/>
    <w:p w:rsidR="00D94420" w:rsidRDefault="00D94420" w:rsidP="000E1FF8">
      <w:r>
        <w:t xml:space="preserve">The parameters of </w:t>
      </w:r>
      <w:r w:rsidRPr="00823CD4">
        <w:rPr>
          <w:rFonts w:ascii="Courier New" w:hAnsi="Courier New" w:cs="Courier New"/>
          <w:sz w:val="18"/>
        </w:rPr>
        <w:t>H5LTopen_file_image</w:t>
      </w:r>
      <w:r>
        <w:t xml:space="preserve"> </w:t>
      </w:r>
      <w:r w:rsidR="00823CD4">
        <w:t xml:space="preserve">are </w:t>
      </w:r>
      <w:r>
        <w:t>defined as follows:</w:t>
      </w:r>
    </w:p>
    <w:p w:rsidR="00D94420" w:rsidRDefault="00D94420" w:rsidP="000E1FF8"/>
    <w:p w:rsidR="00D94420" w:rsidRDefault="00D94420" w:rsidP="00924B5A">
      <w:pPr>
        <w:pStyle w:val="ListParagraph"/>
        <w:numPr>
          <w:ilvl w:val="0"/>
          <w:numId w:val="20"/>
        </w:numPr>
      </w:pPr>
      <w:r w:rsidRPr="008B0893">
        <w:rPr>
          <w:rFonts w:ascii="Courier New" w:hAnsi="Courier New" w:cs="Courier New"/>
          <w:sz w:val="18"/>
        </w:rPr>
        <w:t>buf_ptr</w:t>
      </w:r>
      <w:r>
        <w:t xml:space="preserve"> contain</w:t>
      </w:r>
      <w:r w:rsidR="00CC22A8">
        <w:t>s</w:t>
      </w:r>
      <w:r>
        <w:t xml:space="preserve"> a pointer to the supplied initial image</w:t>
      </w:r>
      <w:r w:rsidR="006564E8">
        <w:t xml:space="preserve">. </w:t>
      </w:r>
      <w:r>
        <w:t xml:space="preserve">A NULL value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r w:rsidRPr="008B0893">
        <w:rPr>
          <w:rFonts w:ascii="Courier New" w:hAnsi="Courier New" w:cs="Courier New"/>
          <w:sz w:val="18"/>
        </w:rPr>
        <w:t>buf_len</w:t>
      </w:r>
      <w:r>
        <w:t xml:space="preserve"> contain</w:t>
      </w:r>
      <w:r w:rsidR="00CC22A8">
        <w:t>s</w:t>
      </w:r>
      <w:r>
        <w:t xml:space="preserve"> the size of the supplied buffer</w:t>
      </w:r>
      <w:r w:rsidR="006564E8">
        <w:t xml:space="preserve">. </w:t>
      </w:r>
      <w:r>
        <w:t xml:space="preserve">A value of 0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r w:rsidRPr="008B0893">
        <w:rPr>
          <w:rFonts w:ascii="Courier New" w:hAnsi="Courier New" w:cs="Courier New"/>
          <w:sz w:val="18"/>
        </w:rPr>
        <w:t>flags</w:t>
      </w:r>
      <w:r>
        <w:t xml:space="preserve"> contain</w:t>
      </w:r>
      <w:r w:rsidR="00CC22A8">
        <w:t>s</w:t>
      </w:r>
      <w:r>
        <w:t xml:space="preserve"> a set of flags indicating whether the image is to be opened read/write, whether HDF5 is to take control of the buffer, and how long the application promises to maintain the buffer. Possible flags are </w:t>
      </w:r>
      <w:r w:rsidR="00CC22A8">
        <w:t>described in the table below</w:t>
      </w:r>
      <w:r>
        <w:t>:</w:t>
      </w:r>
    </w:p>
    <w:p w:rsidR="00CC22A8" w:rsidRDefault="00CC22A8" w:rsidP="00CC22A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80"/>
        <w:gridCol w:w="5136"/>
      </w:tblGrid>
      <w:tr w:rsidR="00CC22A8" w:rsidRPr="00137C51">
        <w:trPr>
          <w:tblHeader/>
          <w:jc w:val="center"/>
        </w:trPr>
        <w:tc>
          <w:tcPr>
            <w:tcW w:w="8616" w:type="dxa"/>
            <w:gridSpan w:val="2"/>
          </w:tcPr>
          <w:p w:rsidR="00CC22A8" w:rsidRPr="00137C51" w:rsidRDefault="00CC22A8" w:rsidP="00CC22A8">
            <w:pPr>
              <w:pStyle w:val="NormalTable"/>
            </w:pPr>
            <w:r>
              <w:t xml:space="preserve">Table 3. Flags for </w:t>
            </w:r>
            <w:r w:rsidRPr="00823CD4">
              <w:rPr>
                <w:rFonts w:ascii="Courier New" w:hAnsi="Courier New" w:cs="Courier New"/>
                <w:sz w:val="18"/>
              </w:rPr>
              <w:t>H5LTopen_file_image</w:t>
            </w:r>
            <w:r>
              <w:t xml:space="preserve"> </w:t>
            </w:r>
          </w:p>
        </w:tc>
      </w:tr>
      <w:tr w:rsidR="00CC22A8" w:rsidRPr="00137C51">
        <w:trPr>
          <w:tblHeader/>
          <w:jc w:val="center"/>
        </w:trPr>
        <w:tc>
          <w:tcPr>
            <w:tcW w:w="3480" w:type="dxa"/>
          </w:tcPr>
          <w:p w:rsidR="00CC22A8" w:rsidRPr="00137C51" w:rsidRDefault="00CC22A8" w:rsidP="0047588B">
            <w:pPr>
              <w:pStyle w:val="NormalTable"/>
            </w:pPr>
            <w:r>
              <w:t>Flag</w:t>
            </w:r>
          </w:p>
        </w:tc>
        <w:tc>
          <w:tcPr>
            <w:tcW w:w="5136" w:type="dxa"/>
          </w:tcPr>
          <w:p w:rsidR="00CC22A8" w:rsidRPr="00137C51" w:rsidRDefault="00CC22A8" w:rsidP="0047588B">
            <w:pPr>
              <w:pStyle w:val="NormalTable"/>
            </w:pPr>
            <w:r>
              <w:t>Comments</w:t>
            </w:r>
          </w:p>
        </w:tc>
      </w:tr>
      <w:tr w:rsidR="00CC22A8" w:rsidRPr="007625C5">
        <w:trPr>
          <w:jc w:val="center"/>
        </w:trPr>
        <w:tc>
          <w:tcPr>
            <w:tcW w:w="3480" w:type="dxa"/>
          </w:tcPr>
          <w:p w:rsidR="00CC22A8" w:rsidRPr="00A27194" w:rsidRDefault="00CC22A8" w:rsidP="00CC22A8">
            <w:pPr>
              <w:pStyle w:val="PlainText"/>
              <w:rPr>
                <w:b/>
              </w:rPr>
            </w:pPr>
            <w:r w:rsidRPr="00DA1CFE">
              <w:t>H5LT_FILE_IMAGE_OPEN_RW</w:t>
            </w:r>
            <w:r>
              <w:t xml:space="preserve"> </w:t>
            </w:r>
          </w:p>
        </w:tc>
        <w:tc>
          <w:tcPr>
            <w:tcW w:w="5136" w:type="dxa"/>
          </w:tcPr>
          <w:p w:rsidR="00CC22A8" w:rsidRPr="00A27194" w:rsidRDefault="00CC22A8" w:rsidP="00CC22A8">
            <w:r>
              <w:t>Indicates that the HDF5 Library should open the image read/write instead of the default read-only.</w:t>
            </w:r>
          </w:p>
        </w:tc>
      </w:tr>
      <w:tr w:rsidR="00CC22A8" w:rsidRPr="007625C5">
        <w:trPr>
          <w:jc w:val="center"/>
        </w:trPr>
        <w:tc>
          <w:tcPr>
            <w:tcW w:w="3480" w:type="dxa"/>
          </w:tcPr>
          <w:p w:rsidR="00CC22A8" w:rsidRPr="007625C5" w:rsidRDefault="00CC22A8" w:rsidP="00CC22A8">
            <w:pPr>
              <w:pStyle w:val="PlainText"/>
              <w:rPr>
                <w:b/>
              </w:rPr>
            </w:pPr>
            <w:r w:rsidRPr="005F4CCB">
              <w:t>H5LT_FILE_IMAGE_DONT_COPY</w:t>
            </w:r>
            <w:r>
              <w:t xml:space="preserve"> </w:t>
            </w:r>
          </w:p>
        </w:tc>
        <w:tc>
          <w:tcPr>
            <w:tcW w:w="5136" w:type="dxa"/>
          </w:tcPr>
          <w:p w:rsidR="00CC22A8" w:rsidRDefault="00CC22A8" w:rsidP="00CC22A8">
            <w:r>
              <w:t xml:space="preserve">Indicates that the HDF5 Library should not copy the </w:t>
            </w:r>
            <w:r>
              <w:lastRenderedPageBreak/>
              <w:t xml:space="preserve">file image buffer provided, but should use it directly. The HDF5 Library will release the file image when finished. The supplied buffer must have been allocated via a call to the standard C library </w:t>
            </w:r>
            <w:r w:rsidRPr="005F4CCB">
              <w:rPr>
                <w:rFonts w:ascii="Courier New" w:hAnsi="Courier New" w:cs="Courier New"/>
                <w:sz w:val="18"/>
              </w:rPr>
              <w:t>malloc()</w:t>
            </w:r>
            <w:r>
              <w:t xml:space="preserve"> or </w:t>
            </w:r>
            <w:r w:rsidRPr="005F4CCB">
              <w:rPr>
                <w:rFonts w:ascii="Courier New" w:hAnsi="Courier New" w:cs="Courier New"/>
                <w:sz w:val="18"/>
              </w:rPr>
              <w:t>calloc()</w:t>
            </w:r>
            <w:r>
              <w:t xml:space="preserve"> routines. The HDF5 Library will call </w:t>
            </w:r>
            <w:r w:rsidRPr="005F4CCB">
              <w:rPr>
                <w:rFonts w:ascii="Courier New" w:hAnsi="Courier New" w:cs="Courier New"/>
                <w:sz w:val="18"/>
              </w:rPr>
              <w:t>free()</w:t>
            </w:r>
            <w:r>
              <w:t xml:space="preserve"> to release the buffer. In the absence of this flag, the HDF5 Library will copy the buffer provided. </w:t>
            </w:r>
            <w:r w:rsidRPr="005F4CCB">
              <w:t xml:space="preserve">The </w:t>
            </w:r>
            <w:r w:rsidRPr="005F4CCB">
              <w:rPr>
                <w:rFonts w:ascii="Courier New" w:hAnsi="Courier New" w:cs="Courier New"/>
                <w:sz w:val="18"/>
              </w:rPr>
              <w:t>H5LT_FILE_IMAGE_DONT_COPY</w:t>
            </w:r>
            <w:r w:rsidRPr="005F4CCB">
              <w:t xml:space="preserve"> flag provides an application with the ability to “give ownership” of a file image buffer to the HDF5 Library.</w:t>
            </w:r>
          </w:p>
          <w:p w:rsidR="00CC22A8" w:rsidRDefault="00CC22A8" w:rsidP="00CC22A8"/>
          <w:p w:rsidR="00CC22A8" w:rsidRDefault="00CC22A8" w:rsidP="00CC22A8">
            <w:r>
              <w:t xml:space="preserve">The HDF5 Library will modify the buffer on write if the image is opened read/write and the </w:t>
            </w:r>
            <w:r w:rsidRPr="005F4CCB">
              <w:rPr>
                <w:rFonts w:ascii="Courier New" w:hAnsi="Courier New" w:cs="Courier New"/>
                <w:sz w:val="18"/>
              </w:rPr>
              <w:t>H5LT_FILE_IMAGE_DONT_COPY</w:t>
            </w:r>
            <w:r>
              <w:t xml:space="preserve"> flag is set. </w:t>
            </w:r>
          </w:p>
          <w:p w:rsidR="00CC22A8" w:rsidRDefault="00CC22A8" w:rsidP="00CC22A8"/>
          <w:p w:rsidR="00CC22A8" w:rsidRPr="00CC22A8" w:rsidRDefault="00CC22A8" w:rsidP="0047588B">
            <w:r>
              <w:t xml:space="preserve">The </w:t>
            </w:r>
            <w:r w:rsidRPr="005F4CCB">
              <w:rPr>
                <w:rFonts w:ascii="Courier New" w:hAnsi="Courier New" w:cs="Courier New"/>
                <w:sz w:val="18"/>
              </w:rPr>
              <w:t>H5LT_FILE_IMAGE_DONT_RELEASE</w:t>
            </w:r>
            <w:r>
              <w:t xml:space="preserve"> flag, see below, is invalid unless the </w:t>
            </w:r>
            <w:r w:rsidRPr="005F4CCB">
              <w:rPr>
                <w:rFonts w:ascii="Courier New" w:hAnsi="Courier New" w:cs="Courier New"/>
                <w:sz w:val="18"/>
              </w:rPr>
              <w:t>H5LT_FILE_IMAGE_DONT_COPY</w:t>
            </w:r>
            <w:r>
              <w:t xml:space="preserve"> flag is set.</w:t>
            </w:r>
          </w:p>
        </w:tc>
      </w:tr>
      <w:tr w:rsidR="00CC22A8" w:rsidRPr="008D1E44">
        <w:trPr>
          <w:jc w:val="center"/>
        </w:trPr>
        <w:tc>
          <w:tcPr>
            <w:tcW w:w="3480" w:type="dxa"/>
          </w:tcPr>
          <w:p w:rsidR="00CC22A8" w:rsidRPr="007625C5" w:rsidRDefault="00FE0206" w:rsidP="00FE0206">
            <w:pPr>
              <w:pStyle w:val="PlainText"/>
              <w:rPr>
                <w:b/>
              </w:rPr>
            </w:pPr>
            <w:r w:rsidRPr="005F4CCB">
              <w:lastRenderedPageBreak/>
              <w:t>H5LT_FILE_IMAGE_DONT_RELEASE</w:t>
            </w:r>
          </w:p>
        </w:tc>
        <w:tc>
          <w:tcPr>
            <w:tcW w:w="5136" w:type="dxa"/>
          </w:tcPr>
          <w:p w:rsidR="00FE0206" w:rsidRDefault="006064E5" w:rsidP="00FE0206">
            <w:r>
              <w:t xml:space="preserve">Indicates </w:t>
            </w:r>
            <w:r w:rsidR="00FE0206">
              <w:t xml:space="preserve">that the HDF5 Library should not attempt to release the buffer when the file is closed. This implies that the application will tend to this detail and that the application will not discard the buffer until after the file image is closed. </w:t>
            </w:r>
          </w:p>
          <w:p w:rsidR="00FE0206" w:rsidRDefault="00FE0206" w:rsidP="00FE0206"/>
          <w:p w:rsidR="00FE0206" w:rsidRDefault="00FE0206" w:rsidP="00FE0206">
            <w:r>
              <w:t xml:space="preserve">Since there is no way to return a changed buffer base address to the application, and since </w:t>
            </w:r>
            <w:r w:rsidRPr="005F4CCB">
              <w:rPr>
                <w:rFonts w:ascii="Courier New" w:hAnsi="Courier New" w:cs="Courier New"/>
                <w:sz w:val="18"/>
              </w:rPr>
              <w:t>realloc</w:t>
            </w:r>
            <w:r>
              <w:t xml:space="preserve"> can change this value, calls to </w:t>
            </w:r>
            <w:r w:rsidRPr="005F4CCB">
              <w:rPr>
                <w:rFonts w:ascii="Courier New" w:hAnsi="Courier New" w:cs="Courier New"/>
                <w:sz w:val="18"/>
              </w:rPr>
              <w:t>realloc()</w:t>
            </w:r>
            <w:r>
              <w:t xml:space="preserve"> must be barred when this flag is set. As a result, any write that requires an increased buffer size will fail.</w:t>
            </w:r>
          </w:p>
          <w:p w:rsidR="00FE0206" w:rsidRDefault="00FE0206" w:rsidP="00FE0206"/>
          <w:p w:rsidR="00FE0206" w:rsidRDefault="00FE0206" w:rsidP="00FE0206">
            <w:r>
              <w:t xml:space="preserve">This flag is invalid unless the </w:t>
            </w:r>
            <w:r w:rsidRPr="005F4CCB">
              <w:rPr>
                <w:rFonts w:ascii="Courier New" w:hAnsi="Courier New" w:cs="Courier New"/>
                <w:sz w:val="18"/>
              </w:rPr>
              <w:t>H5LT_FILE_IMAGE_DONT_COPY</w:t>
            </w:r>
            <w:r>
              <w:t xml:space="preserve"> flag, see above, is set.</w:t>
            </w:r>
          </w:p>
          <w:p w:rsidR="00FE0206" w:rsidRDefault="00FE0206" w:rsidP="00FE0206"/>
          <w:p w:rsidR="006064E5" w:rsidRDefault="00FE0206" w:rsidP="006064E5">
            <w:r>
              <w:t xml:space="preserve">If the </w:t>
            </w:r>
            <w:r w:rsidRPr="005F4CCB">
              <w:rPr>
                <w:rFonts w:ascii="Courier New" w:hAnsi="Courier New" w:cs="Courier New"/>
                <w:sz w:val="18"/>
              </w:rPr>
              <w:t>H5LT_FILE_IMAGE_DONT_COPY</w:t>
            </w:r>
            <w:r>
              <w:t xml:space="preserve"> flag is set </w:t>
            </w:r>
            <w:r w:rsidR="006064E5">
              <w:t xml:space="preserve">and </w:t>
            </w:r>
            <w:r>
              <w:t>this flag</w:t>
            </w:r>
            <w:r w:rsidR="006064E5">
              <w:t xml:space="preserve"> is not set</w:t>
            </w:r>
            <w:r>
              <w:t xml:space="preserve">, the HDF5 Library will release the </w:t>
            </w:r>
            <w:r w:rsidR="006064E5">
              <w:t xml:space="preserve">file image </w:t>
            </w:r>
            <w:r>
              <w:t xml:space="preserve">buffer after the file is closed using the standard C library </w:t>
            </w:r>
            <w:r w:rsidRPr="005F4CCB">
              <w:rPr>
                <w:rFonts w:ascii="Courier New" w:hAnsi="Courier New" w:cs="Courier New"/>
                <w:sz w:val="18"/>
              </w:rPr>
              <w:t>free()</w:t>
            </w:r>
            <w:r>
              <w:t xml:space="preserve"> routine. </w:t>
            </w:r>
          </w:p>
          <w:p w:rsidR="006064E5" w:rsidRDefault="006064E5" w:rsidP="006064E5"/>
          <w:p w:rsidR="00CC22A8" w:rsidRPr="00A27194" w:rsidRDefault="00FE0206" w:rsidP="006064E5">
            <w:r w:rsidRPr="00D94420">
              <w:t xml:space="preserve">Using </w:t>
            </w:r>
            <w:r w:rsidR="006064E5">
              <w:t xml:space="preserve">this flag and </w:t>
            </w:r>
            <w:r w:rsidRPr="00D94420">
              <w:t xml:space="preserve">the </w:t>
            </w:r>
            <w:r w:rsidRPr="005F4CCB">
              <w:rPr>
                <w:rFonts w:ascii="Courier New" w:hAnsi="Courier New" w:cs="Courier New"/>
                <w:sz w:val="18"/>
              </w:rPr>
              <w:t xml:space="preserve">H5LT_FILE_IMAGE_DONT_COPY </w:t>
            </w:r>
            <w:r w:rsidRPr="00D94420">
              <w:t>flag provides a way for the application to specify a buffer that the HDF5 Library can use for opening and accessing as a file image while letting the application retain ownership of the buffer.</w:t>
            </w:r>
          </w:p>
        </w:tc>
      </w:tr>
    </w:tbl>
    <w:p w:rsidR="00D94420" w:rsidRDefault="00D94420" w:rsidP="000E1FF8"/>
    <w:p w:rsidR="00D94420" w:rsidRDefault="00D94420" w:rsidP="000E1FF8">
      <w:r>
        <w:t xml:space="preserve">The following table is intended to summarize the semantics of the </w:t>
      </w:r>
      <w:r w:rsidRPr="005F4CCB">
        <w:rPr>
          <w:rFonts w:ascii="Courier New" w:hAnsi="Courier New" w:cs="Courier New"/>
          <w:sz w:val="18"/>
        </w:rPr>
        <w:t>H5LT_FILE_IMAGE_DONT_COPY</w:t>
      </w:r>
      <w:r>
        <w:t xml:space="preserve"> and </w:t>
      </w:r>
      <w:r w:rsidRPr="005F4CCB">
        <w:rPr>
          <w:rFonts w:ascii="Courier New" w:hAnsi="Courier New" w:cs="Courier New"/>
          <w:sz w:val="18"/>
        </w:rPr>
        <w:t>H5LT_FILE_IMAGE_DONT_RELEASE</w:t>
      </w:r>
      <w:r>
        <w:t xml:space="preserve"> flags (shown as “Don’t Copy Flag” and “Don’t Release Flag” respectively in the table):</w:t>
      </w:r>
    </w:p>
    <w:p w:rsidR="00D94420" w:rsidRDefault="00D94420" w:rsidP="000E1FF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04"/>
        <w:gridCol w:w="1245"/>
        <w:gridCol w:w="1601"/>
        <w:gridCol w:w="1688"/>
        <w:gridCol w:w="1775"/>
        <w:gridCol w:w="1643"/>
      </w:tblGrid>
      <w:tr w:rsidR="005F4CCB" w:rsidRPr="00137C51">
        <w:trPr>
          <w:tblHeader/>
          <w:jc w:val="center"/>
        </w:trPr>
        <w:tc>
          <w:tcPr>
            <w:tcW w:w="8874" w:type="dxa"/>
            <w:gridSpan w:val="6"/>
          </w:tcPr>
          <w:p w:rsidR="005F4CCB" w:rsidRPr="005F4CCB" w:rsidRDefault="005F4CCB" w:rsidP="00CC22A8">
            <w:pPr>
              <w:pStyle w:val="NormalTable"/>
            </w:pPr>
            <w:r w:rsidRPr="005F4CCB">
              <w:t xml:space="preserve">Table </w:t>
            </w:r>
            <w:r w:rsidR="00CC22A8">
              <w:t>4</w:t>
            </w:r>
            <w:r w:rsidRPr="005F4CCB">
              <w:t xml:space="preserve">. </w:t>
            </w:r>
            <w:r>
              <w:t>Summary of Don’t Copy and Don’t Release Flag Actions</w:t>
            </w:r>
          </w:p>
        </w:tc>
      </w:tr>
      <w:tr w:rsidR="005F4CCB" w:rsidRPr="005F4CCB">
        <w:trPr>
          <w:tblHeader/>
          <w:jc w:val="center"/>
        </w:trPr>
        <w:tc>
          <w:tcPr>
            <w:tcW w:w="909" w:type="dxa"/>
          </w:tcPr>
          <w:p w:rsidR="005F4CCB" w:rsidRPr="005F4CCB" w:rsidRDefault="005F4CCB" w:rsidP="0047588B">
            <w:pPr>
              <w:pStyle w:val="NormalTable"/>
            </w:pPr>
            <w:r w:rsidRPr="005F4CCB">
              <w:t>Don’t Copy Flag</w:t>
            </w:r>
          </w:p>
        </w:tc>
        <w:tc>
          <w:tcPr>
            <w:tcW w:w="1170" w:type="dxa"/>
          </w:tcPr>
          <w:p w:rsidR="005F4CCB" w:rsidRPr="005F4CCB" w:rsidRDefault="005F4CCB" w:rsidP="0047588B">
            <w:pPr>
              <w:pStyle w:val="NormalTable"/>
            </w:pPr>
            <w:r w:rsidRPr="005F4CCB">
              <w:t>Don’t Release Flag</w:t>
            </w:r>
          </w:p>
        </w:tc>
        <w:tc>
          <w:tcPr>
            <w:tcW w:w="1620" w:type="dxa"/>
          </w:tcPr>
          <w:p w:rsidR="005F4CCB" w:rsidRPr="005F4CCB" w:rsidRDefault="005F4CCB" w:rsidP="0047588B">
            <w:pPr>
              <w:rPr>
                <w:b/>
              </w:rPr>
            </w:pPr>
            <w:r w:rsidRPr="005F4CCB">
              <w:rPr>
                <w:b/>
              </w:rPr>
              <w:t xml:space="preserve">Make Copy of User </w:t>
            </w:r>
            <w:r w:rsidR="00D71AF1" w:rsidRPr="005F4CCB">
              <w:rPr>
                <w:b/>
              </w:rPr>
              <w:t>Supplied Buffer</w:t>
            </w:r>
          </w:p>
        </w:tc>
        <w:tc>
          <w:tcPr>
            <w:tcW w:w="1710" w:type="dxa"/>
          </w:tcPr>
          <w:p w:rsidR="005F4CCB" w:rsidRPr="005F4CCB" w:rsidRDefault="00D71AF1" w:rsidP="0047588B">
            <w:pPr>
              <w:rPr>
                <w:b/>
              </w:rPr>
            </w:pPr>
            <w:r w:rsidRPr="005F4CCB">
              <w:rPr>
                <w:b/>
              </w:rPr>
              <w:t>Pass User Supplied Buffer to File Driver</w:t>
            </w:r>
          </w:p>
        </w:tc>
        <w:tc>
          <w:tcPr>
            <w:tcW w:w="1800" w:type="dxa"/>
          </w:tcPr>
          <w:p w:rsidR="005F4CCB" w:rsidRPr="005F4CCB" w:rsidRDefault="00D71AF1" w:rsidP="0047588B">
            <w:pPr>
              <w:rPr>
                <w:b/>
              </w:rPr>
            </w:pPr>
            <w:r w:rsidRPr="005F4CCB">
              <w:rPr>
                <w:b/>
              </w:rPr>
              <w:t>Release User Supplied Buffer When Done</w:t>
            </w:r>
          </w:p>
        </w:tc>
        <w:tc>
          <w:tcPr>
            <w:tcW w:w="1665" w:type="dxa"/>
          </w:tcPr>
          <w:p w:rsidR="005F4CCB" w:rsidRPr="005F4CCB" w:rsidRDefault="005F4CCB" w:rsidP="0047588B">
            <w:pPr>
              <w:rPr>
                <w:b/>
              </w:rPr>
            </w:pPr>
            <w:r w:rsidRPr="005F4CCB">
              <w:rPr>
                <w:b/>
              </w:rPr>
              <w:t xml:space="preserve">Permit </w:t>
            </w:r>
            <w:r w:rsidRPr="005F4CCB">
              <w:rPr>
                <w:rFonts w:ascii="Courier New" w:hAnsi="Courier New" w:cs="Courier New"/>
                <w:b/>
                <w:sz w:val="18"/>
              </w:rPr>
              <w:t>realloc</w:t>
            </w:r>
            <w:r w:rsidRPr="005F4CCB">
              <w:rPr>
                <w:b/>
              </w:rPr>
              <w:t xml:space="preserve"> of </w:t>
            </w:r>
            <w:r w:rsidR="00D71AF1" w:rsidRPr="005F4CCB">
              <w:rPr>
                <w:b/>
              </w:rPr>
              <w:t xml:space="preserve">Buffer Used </w:t>
            </w:r>
            <w:r w:rsidRPr="005F4CCB">
              <w:rPr>
                <w:b/>
              </w:rPr>
              <w:t xml:space="preserve">by </w:t>
            </w:r>
            <w:r w:rsidR="00D71AF1" w:rsidRPr="005F4CCB">
              <w:rPr>
                <w:b/>
              </w:rPr>
              <w:t>File Driver</w:t>
            </w:r>
          </w:p>
        </w:tc>
      </w:tr>
      <w:tr w:rsidR="005F4CCB" w:rsidRPr="007625C5">
        <w:trPr>
          <w:jc w:val="center"/>
        </w:trPr>
        <w:tc>
          <w:tcPr>
            <w:tcW w:w="909" w:type="dxa"/>
          </w:tcPr>
          <w:p w:rsidR="005F4CCB" w:rsidRPr="00E43056" w:rsidRDefault="005F4CCB" w:rsidP="0047588B">
            <w:r w:rsidRPr="00E43056">
              <w:t>False</w:t>
            </w:r>
          </w:p>
        </w:tc>
        <w:tc>
          <w:tcPr>
            <w:tcW w:w="1170" w:type="dxa"/>
          </w:tcPr>
          <w:p w:rsidR="005F4CCB" w:rsidRPr="00E43056" w:rsidRDefault="006064E5" w:rsidP="0047588B">
            <w:del w:id="66" w:author="* *" w:date="2012-02-29T18:48:00Z">
              <w:r w:rsidDel="00256EDE">
                <w:delText>Either</w:delText>
              </w:r>
            </w:del>
            <w:ins w:id="67" w:author="* *" w:date="2012-02-29T18:48:00Z">
              <w:r w:rsidR="00256EDE">
                <w:t>Don’t care</w:t>
              </w:r>
            </w:ins>
          </w:p>
        </w:tc>
        <w:tc>
          <w:tcPr>
            <w:tcW w:w="1620" w:type="dxa"/>
          </w:tcPr>
          <w:p w:rsidR="005F4CCB" w:rsidRPr="00E43056" w:rsidRDefault="005F4CCB" w:rsidP="0047588B">
            <w:r w:rsidRPr="00E43056">
              <w:t>True</w:t>
            </w:r>
          </w:p>
        </w:tc>
        <w:tc>
          <w:tcPr>
            <w:tcW w:w="1710" w:type="dxa"/>
          </w:tcPr>
          <w:p w:rsidR="005F4CCB" w:rsidRPr="00E43056" w:rsidRDefault="005F4CCB" w:rsidP="0047588B">
            <w:r w:rsidRPr="00E43056">
              <w:t>False</w:t>
            </w:r>
          </w:p>
        </w:tc>
        <w:tc>
          <w:tcPr>
            <w:tcW w:w="1800" w:type="dxa"/>
          </w:tcPr>
          <w:p w:rsidR="005F4CCB" w:rsidRPr="00E43056" w:rsidRDefault="005F4CCB" w:rsidP="0047588B">
            <w:r w:rsidRPr="00E43056">
              <w:t>False</w:t>
            </w:r>
          </w:p>
        </w:tc>
        <w:tc>
          <w:tcPr>
            <w:tcW w:w="1665" w:type="dxa"/>
          </w:tcPr>
          <w:p w:rsidR="005F4CCB" w:rsidRPr="00E43056" w:rsidRDefault="005F4CCB" w:rsidP="0047588B">
            <w:r w:rsidRPr="00E43056">
              <w:t>True</w:t>
            </w:r>
          </w:p>
        </w:tc>
      </w:tr>
      <w:tr w:rsidR="005F4CCB" w:rsidRPr="007625C5">
        <w:trPr>
          <w:jc w:val="center"/>
        </w:trPr>
        <w:tc>
          <w:tcPr>
            <w:tcW w:w="909" w:type="dxa"/>
          </w:tcPr>
          <w:p w:rsidR="005F4CCB" w:rsidRPr="00E43056" w:rsidRDefault="005F4CCB" w:rsidP="0047588B">
            <w:r w:rsidRPr="00E43056">
              <w:t>True</w:t>
            </w:r>
          </w:p>
        </w:tc>
        <w:tc>
          <w:tcPr>
            <w:tcW w:w="1170" w:type="dxa"/>
          </w:tcPr>
          <w:p w:rsidR="005F4CCB" w:rsidRPr="00E43056" w:rsidRDefault="005F4CCB" w:rsidP="0047588B">
            <w:r w:rsidRPr="00E43056">
              <w:t>False</w:t>
            </w:r>
          </w:p>
        </w:tc>
        <w:tc>
          <w:tcPr>
            <w:tcW w:w="1620" w:type="dxa"/>
          </w:tcPr>
          <w:p w:rsidR="005F4CCB" w:rsidRPr="00E43056" w:rsidRDefault="005F4CCB" w:rsidP="0047588B">
            <w:r w:rsidRPr="00E43056">
              <w:t>False</w:t>
            </w:r>
          </w:p>
        </w:tc>
        <w:tc>
          <w:tcPr>
            <w:tcW w:w="1710" w:type="dxa"/>
          </w:tcPr>
          <w:p w:rsidR="005F4CCB" w:rsidRPr="00E43056" w:rsidRDefault="005F4CCB" w:rsidP="0047588B">
            <w:r w:rsidRPr="00E43056">
              <w:t>True</w:t>
            </w:r>
          </w:p>
        </w:tc>
        <w:tc>
          <w:tcPr>
            <w:tcW w:w="1800" w:type="dxa"/>
          </w:tcPr>
          <w:p w:rsidR="005F4CCB" w:rsidRPr="00E43056" w:rsidRDefault="005F4CCB" w:rsidP="0047588B">
            <w:r w:rsidRPr="00E43056">
              <w:t>True</w:t>
            </w:r>
          </w:p>
        </w:tc>
        <w:tc>
          <w:tcPr>
            <w:tcW w:w="1665" w:type="dxa"/>
          </w:tcPr>
          <w:p w:rsidR="005F4CCB" w:rsidRPr="00E43056" w:rsidRDefault="005F4CCB" w:rsidP="0047588B">
            <w:r w:rsidRPr="00E43056">
              <w:t>True</w:t>
            </w:r>
          </w:p>
        </w:tc>
      </w:tr>
      <w:tr w:rsidR="005F4CCB" w:rsidRPr="008D1E44">
        <w:trPr>
          <w:jc w:val="center"/>
        </w:trPr>
        <w:tc>
          <w:tcPr>
            <w:tcW w:w="909" w:type="dxa"/>
          </w:tcPr>
          <w:p w:rsidR="005F4CCB" w:rsidRPr="00E43056" w:rsidRDefault="005F4CCB" w:rsidP="0047588B">
            <w:r w:rsidRPr="00E43056">
              <w:t>True</w:t>
            </w:r>
          </w:p>
        </w:tc>
        <w:tc>
          <w:tcPr>
            <w:tcW w:w="1170" w:type="dxa"/>
          </w:tcPr>
          <w:p w:rsidR="005F4CCB" w:rsidRPr="00E43056" w:rsidRDefault="005F4CCB" w:rsidP="0047588B">
            <w:r w:rsidRPr="00E43056">
              <w:t>True</w:t>
            </w:r>
          </w:p>
        </w:tc>
        <w:tc>
          <w:tcPr>
            <w:tcW w:w="1620" w:type="dxa"/>
          </w:tcPr>
          <w:p w:rsidR="005F4CCB" w:rsidRPr="00E43056" w:rsidRDefault="005F4CCB" w:rsidP="0047588B">
            <w:r w:rsidRPr="00E43056">
              <w:t>False</w:t>
            </w:r>
          </w:p>
        </w:tc>
        <w:tc>
          <w:tcPr>
            <w:tcW w:w="1710" w:type="dxa"/>
          </w:tcPr>
          <w:p w:rsidR="005F4CCB" w:rsidRPr="00E43056" w:rsidRDefault="005F4CCB" w:rsidP="0047588B">
            <w:r w:rsidRPr="00E43056">
              <w:t>True</w:t>
            </w:r>
          </w:p>
        </w:tc>
        <w:tc>
          <w:tcPr>
            <w:tcW w:w="1800" w:type="dxa"/>
          </w:tcPr>
          <w:p w:rsidR="005F4CCB" w:rsidRPr="00E43056" w:rsidRDefault="005F4CCB" w:rsidP="0047588B">
            <w:r w:rsidRPr="00E43056">
              <w:t>False</w:t>
            </w:r>
          </w:p>
        </w:tc>
        <w:tc>
          <w:tcPr>
            <w:tcW w:w="1665" w:type="dxa"/>
          </w:tcPr>
          <w:p w:rsidR="005F4CCB" w:rsidRPr="00E43056" w:rsidRDefault="005F4CCB" w:rsidP="0047588B">
            <w:r w:rsidRPr="00E43056">
              <w:t>False</w:t>
            </w:r>
          </w:p>
        </w:tc>
      </w:tr>
    </w:tbl>
    <w:p w:rsidR="006D3706" w:rsidRDefault="006D3706" w:rsidP="000E1FF8"/>
    <w:p w:rsidR="00A4200A" w:rsidRDefault="00D94420" w:rsidP="000E1FF8">
      <w:r>
        <w:t xml:space="preserve">The return value of </w:t>
      </w:r>
      <w:r w:rsidRPr="00D71AF1">
        <w:rPr>
          <w:rFonts w:ascii="Courier New" w:hAnsi="Courier New" w:cs="Courier New"/>
          <w:sz w:val="18"/>
        </w:rPr>
        <w:t>H5LTopen_file_image</w:t>
      </w:r>
      <w:r>
        <w:t xml:space="preserve"> will be a file ID on success or a negative value on failure</w:t>
      </w:r>
      <w:r w:rsidR="006564E8">
        <w:t xml:space="preserve">. </w:t>
      </w:r>
      <w:r>
        <w:t xml:space="preserve">The file ID returned should be closed with </w:t>
      </w:r>
      <w:r w:rsidRPr="00D71AF1">
        <w:rPr>
          <w:rFonts w:ascii="Courier New" w:hAnsi="Courier New" w:cs="Courier New"/>
          <w:sz w:val="18"/>
        </w:rPr>
        <w:t>H5Fclose</w:t>
      </w:r>
      <w:r>
        <w:t>.</w:t>
      </w:r>
    </w:p>
    <w:p w:rsidR="00695735" w:rsidRDefault="00695735" w:rsidP="000E1FF8"/>
    <w:p w:rsidR="002259C6" w:rsidRDefault="002259C6" w:rsidP="002259C6">
      <w:r w:rsidRPr="00D94420">
        <w:t>Note that there</w:t>
      </w:r>
      <w:r>
        <w:t xml:space="preserve"> i</w:t>
      </w:r>
      <w:r w:rsidRPr="00D94420">
        <w:t xml:space="preserve">s no way </w:t>
      </w:r>
      <w:r>
        <w:t xml:space="preserve">currently </w:t>
      </w:r>
      <w:r w:rsidRPr="00D94420">
        <w:t>to specify a “backing store” file name in th</w:t>
      </w:r>
      <w:r>
        <w:t xml:space="preserve">is definition of </w:t>
      </w:r>
      <w:r w:rsidRPr="00CB6C98">
        <w:rPr>
          <w:rFonts w:ascii="Courier New" w:hAnsi="Courier New" w:cs="Courier New"/>
          <w:sz w:val="18"/>
        </w:rPr>
        <w:t>H5LTopen_image</w:t>
      </w:r>
      <w:r w:rsidRPr="00D94420">
        <w:t>.</w:t>
      </w:r>
    </w:p>
    <w:p w:rsidR="00E43056" w:rsidRDefault="00E43056" w:rsidP="000E1FF8"/>
    <w:p w:rsidR="006064E5" w:rsidRDefault="006064E5" w:rsidP="000E1FF8"/>
    <w:p w:rsidR="00E43056" w:rsidRDefault="00E43056" w:rsidP="000E1FF8"/>
    <w:p w:rsidR="000477ED" w:rsidRPr="00CA548B" w:rsidRDefault="00E86E7F" w:rsidP="000E1FF8">
      <w:pPr>
        <w:pStyle w:val="Heading1"/>
      </w:pPr>
      <w:bookmarkStart w:id="68" w:name="_Toc317672517"/>
      <w:r w:rsidRPr="00CA548B">
        <w:lastRenderedPageBreak/>
        <w:t>C</w:t>
      </w:r>
      <w:r w:rsidR="000477ED" w:rsidRPr="00CA548B">
        <w:t xml:space="preserve"> API Ca</w:t>
      </w:r>
      <w:bookmarkStart w:id="69" w:name="CApiCallSemantics"/>
      <w:bookmarkEnd w:id="69"/>
      <w:r w:rsidR="000477ED" w:rsidRPr="00CA548B">
        <w:t>ll Semantics</w:t>
      </w:r>
      <w:bookmarkEnd w:id="68"/>
      <w:r w:rsidR="001A5ADF" w:rsidRPr="00CA548B">
        <w:t xml:space="preserve"> </w:t>
      </w:r>
    </w:p>
    <w:p w:rsidR="000477ED" w:rsidRDefault="00222F71" w:rsidP="000E1FF8">
      <w:r>
        <w:t xml:space="preserve">The purpose of this chapter is to </w:t>
      </w:r>
      <w:r w:rsidR="00501CEC">
        <w:t xml:space="preserve">describe some </w:t>
      </w:r>
      <w:r>
        <w:t>issues that developers should consider when using file image buffers, property lists, and callback APIs.</w:t>
      </w:r>
      <w:r w:rsidR="00FB6345">
        <w:t xml:space="preserve"> </w:t>
      </w:r>
    </w:p>
    <w:p w:rsidR="000477ED" w:rsidRDefault="000477ED" w:rsidP="000E1FF8"/>
    <w:p w:rsidR="000477ED" w:rsidRDefault="000477ED" w:rsidP="000E1FF8"/>
    <w:p w:rsidR="00AF4C4A" w:rsidRPr="000477ED" w:rsidRDefault="00AF4C4A" w:rsidP="000E1FF8"/>
    <w:p w:rsidR="000477ED" w:rsidRPr="006A4745" w:rsidRDefault="000477ED" w:rsidP="000E1FF8">
      <w:pPr>
        <w:pStyle w:val="Heading2"/>
      </w:pPr>
      <w:bookmarkStart w:id="70" w:name="_Toc317672518"/>
      <w:r w:rsidRPr="006A4745">
        <w:t>File Image Callback Se</w:t>
      </w:r>
      <w:bookmarkStart w:id="71" w:name="FileImageCallbackSemantics"/>
      <w:bookmarkEnd w:id="71"/>
      <w:r w:rsidRPr="006A4745">
        <w:t>mantics</w:t>
      </w:r>
      <w:bookmarkEnd w:id="70"/>
      <w:r w:rsidR="00222F71" w:rsidRPr="006A4745">
        <w:t xml:space="preserve"> </w:t>
      </w:r>
    </w:p>
    <w:p w:rsidR="000477ED" w:rsidRDefault="000477ED" w:rsidP="000E1FF8">
      <w:r>
        <w:t xml:space="preserve">The </w:t>
      </w:r>
      <w:r w:rsidRPr="003064BF">
        <w:rPr>
          <w:rFonts w:ascii="Courier New" w:hAnsi="Courier New" w:cs="Courier New"/>
          <w:sz w:val="18"/>
        </w:rPr>
        <w:t>H5Fget/set_file_image_callbacks()</w:t>
      </w:r>
      <w:r>
        <w:t xml:space="preserve"> API calls allow </w:t>
      </w:r>
      <w:r w:rsidR="00E66570">
        <w:t>an</w:t>
      </w:r>
      <w:r>
        <w:t xml:space="preserve"> application to hook the memory management operations used when allocating, duplicating, and discarding file images in the property list, in the </w:t>
      </w:r>
      <w:r w:rsidR="00805591">
        <w:t>Core file driver</w:t>
      </w:r>
      <w:r>
        <w:t xml:space="preserve">, and </w:t>
      </w:r>
      <w:ins w:id="72" w:author="* *" w:date="2012-02-29T18:50:00Z">
        <w:r w:rsidR="005A314C">
          <w:t xml:space="preserve">potentially </w:t>
        </w:r>
      </w:ins>
      <w:r>
        <w:t>in any in</w:t>
      </w:r>
      <w:r w:rsidR="00BE1A29">
        <w:t>-</w:t>
      </w:r>
      <w:r>
        <w:t>memory file driver</w:t>
      </w:r>
      <w:r w:rsidR="008B74BD">
        <w:t xml:space="preserve"> developed in the future</w:t>
      </w:r>
      <w:r>
        <w:t xml:space="preserve">. </w:t>
      </w:r>
    </w:p>
    <w:p w:rsidR="000477ED" w:rsidRPr="00CA548B" w:rsidRDefault="000477ED" w:rsidP="000E1FF8">
      <w:pPr>
        <w:rPr>
          <w:b/>
        </w:rPr>
      </w:pPr>
    </w:p>
    <w:p w:rsidR="000477ED" w:rsidRDefault="000477ED" w:rsidP="000E1FF8">
      <w:r w:rsidRPr="00B64461">
        <w:t xml:space="preserve">From the perspective of the HDF5 </w:t>
      </w:r>
      <w:r w:rsidR="007303E3" w:rsidRPr="00B64461">
        <w:t>Library</w:t>
      </w:r>
      <w:r w:rsidRPr="00B64461">
        <w:t xml:space="preserve">, the supplied </w:t>
      </w:r>
      <w:r w:rsidR="00D6452E">
        <w:rPr>
          <w:rFonts w:ascii="Courier New" w:hAnsi="Courier New" w:cs="Courier New"/>
          <w:sz w:val="18"/>
        </w:rPr>
        <w:t>image_malloc</w:t>
      </w:r>
      <w:r w:rsidRPr="00B64461">
        <w:rPr>
          <w:rFonts w:ascii="Courier New" w:hAnsi="Courier New" w:cs="Courier New"/>
          <w:sz w:val="18"/>
        </w:rPr>
        <w:t>()</w:t>
      </w:r>
      <w:r w:rsidRPr="00B64461">
        <w:t xml:space="preserve">, </w:t>
      </w:r>
      <w:r w:rsidRPr="00B64461">
        <w:rPr>
          <w:rFonts w:ascii="Courier New" w:hAnsi="Courier New" w:cs="Courier New"/>
          <w:sz w:val="18"/>
        </w:rPr>
        <w:t>image_memcpy()</w:t>
      </w:r>
      <w:r w:rsidRPr="00B64461">
        <w:t xml:space="preserve">, </w:t>
      </w:r>
      <w:r w:rsidRPr="00B64461">
        <w:rPr>
          <w:rFonts w:ascii="Courier New" w:hAnsi="Courier New" w:cs="Courier New"/>
          <w:sz w:val="18"/>
        </w:rPr>
        <w:t>image_realloc()</w:t>
      </w:r>
      <w:r w:rsidRPr="00B64461">
        <w:t>,</w:t>
      </w:r>
      <w:r>
        <w:t xml:space="preserve"> and </w:t>
      </w:r>
      <w:r w:rsidRPr="007303E3">
        <w:rPr>
          <w:rFonts w:ascii="Courier New" w:hAnsi="Courier New" w:cs="Courier New"/>
          <w:sz w:val="18"/>
        </w:rPr>
        <w:t xml:space="preserve">image_free() </w:t>
      </w:r>
      <w:r>
        <w:t xml:space="preserve">callback routines must function identically to the C standard library </w:t>
      </w:r>
      <w:r w:rsidRPr="007303E3">
        <w:rPr>
          <w:rFonts w:ascii="Courier New" w:hAnsi="Courier New" w:cs="Courier New"/>
          <w:sz w:val="18"/>
        </w:rPr>
        <w:t>malloc()</w:t>
      </w:r>
      <w:r>
        <w:t xml:space="preserve">, </w:t>
      </w:r>
      <w:r w:rsidRPr="007303E3">
        <w:rPr>
          <w:rFonts w:ascii="Courier New" w:hAnsi="Courier New" w:cs="Courier New"/>
          <w:sz w:val="18"/>
        </w:rPr>
        <w:t>memcpy()</w:t>
      </w:r>
      <w:r>
        <w:t xml:space="preserve">, </w:t>
      </w:r>
      <w:r w:rsidRPr="007303E3">
        <w:rPr>
          <w:rFonts w:ascii="Courier New" w:hAnsi="Courier New" w:cs="Courier New"/>
          <w:sz w:val="18"/>
        </w:rPr>
        <w:t>realloc()</w:t>
      </w:r>
      <w:r>
        <w:t xml:space="preserve">, and </w:t>
      </w:r>
      <w:r w:rsidRPr="007303E3">
        <w:rPr>
          <w:rFonts w:ascii="Courier New" w:hAnsi="Courier New" w:cs="Courier New"/>
          <w:sz w:val="18"/>
        </w:rPr>
        <w:t>free()</w:t>
      </w:r>
      <w:r>
        <w:t xml:space="preserve"> calls. What happens on the application side can be much more nuanced, particularly with the ability to pass user data to the callbacks</w:t>
      </w:r>
      <w:r w:rsidR="006564E8">
        <w:t xml:space="preserve">. </w:t>
      </w:r>
      <w:r>
        <w:t>However, whatever the application does with these calls, it must maintain the illusion that the calls have had the expected effect</w:t>
      </w:r>
      <w:r w:rsidR="006564E8">
        <w:t xml:space="preserve">. </w:t>
      </w:r>
      <w:r>
        <w:t>Maintaining this illusion requires some understanding of how the property list structure works, and what HDF5 will do with the initial images passed to it.</w:t>
      </w:r>
    </w:p>
    <w:p w:rsidR="00B64461" w:rsidRDefault="00B64461" w:rsidP="000E1FF8"/>
    <w:p w:rsidR="00A01E0A" w:rsidRDefault="00927303" w:rsidP="000E1FF8">
      <w:commentRangeStart w:id="73"/>
      <w:r>
        <w:t xml:space="preserve">At the beginning of this document, we talked about the rule that says a new buffer should not overlap an existing buffer. When we say “from the perspective of the HDF5 Library…” </w:t>
      </w:r>
      <w:r w:rsidR="00647220">
        <w:t xml:space="preserve">in the paragraph </w:t>
      </w:r>
      <w:r>
        <w:t xml:space="preserve">above, we are </w:t>
      </w:r>
      <w:r w:rsidR="00647220">
        <w:t xml:space="preserve">pointing to this rule. The library expects buffers to not occupy the same space. In order to “move” data quickly between buffers, the </w:t>
      </w:r>
      <w:r w:rsidR="00647220" w:rsidRPr="00647220">
        <w:rPr>
          <w:rFonts w:ascii="Courier New" w:hAnsi="Courier New" w:cs="Courier New"/>
          <w:sz w:val="18"/>
        </w:rPr>
        <w:t>image_*</w:t>
      </w:r>
      <w:r w:rsidR="00647220">
        <w:t xml:space="preserve"> callback routines pretend to the library that they are moving the data. We can use </w:t>
      </w:r>
      <w:r w:rsidR="00647220" w:rsidRPr="00647220">
        <w:rPr>
          <w:rFonts w:ascii="Courier New" w:hAnsi="Courier New" w:cs="Courier New"/>
          <w:sz w:val="18"/>
        </w:rPr>
        <w:t>image_memcpy</w:t>
      </w:r>
      <w:r w:rsidR="00647220">
        <w:t xml:space="preserve"> and </w:t>
      </w:r>
      <w:r w:rsidR="00647220" w:rsidRPr="00647220">
        <w:rPr>
          <w:rFonts w:ascii="Courier New" w:hAnsi="Courier New" w:cs="Courier New"/>
          <w:sz w:val="18"/>
        </w:rPr>
        <w:t>memcpy</w:t>
      </w:r>
      <w:r w:rsidR="00647220">
        <w:t xml:space="preserve"> for an example. </w:t>
      </w:r>
      <w:r w:rsidR="00647220" w:rsidRPr="007428F1">
        <w:t xml:space="preserve">Recall that </w:t>
      </w:r>
      <w:r w:rsidR="00647220" w:rsidRPr="007428F1">
        <w:rPr>
          <w:rFonts w:ascii="Courier New" w:hAnsi="Courier New" w:cs="Courier New"/>
          <w:sz w:val="18"/>
        </w:rPr>
        <w:t>memcpy()</w:t>
      </w:r>
      <w:r w:rsidR="00647220" w:rsidRPr="007428F1">
        <w:t xml:space="preserve"> has undefined behavior when the source and destination buffers overlap. </w:t>
      </w:r>
      <w:r w:rsidR="00647220">
        <w:t xml:space="preserve">Successful use of </w:t>
      </w:r>
      <w:r w:rsidR="00647220" w:rsidRPr="00647220">
        <w:rPr>
          <w:rFonts w:ascii="Courier New" w:hAnsi="Courier New" w:cs="Courier New"/>
          <w:sz w:val="18"/>
        </w:rPr>
        <w:t>memcpy</w:t>
      </w:r>
      <w:r w:rsidR="00647220">
        <w:t xml:space="preserve"> with the library means the source and destination buffers will never overlap. If the file image in a buffer is large and needs to be moved from the library to an application, then we might use </w:t>
      </w:r>
      <w:r w:rsidR="00647220" w:rsidRPr="00647220">
        <w:rPr>
          <w:rFonts w:ascii="Courier New" w:hAnsi="Courier New" w:cs="Courier New"/>
          <w:sz w:val="18"/>
        </w:rPr>
        <w:t>image_memcpy</w:t>
      </w:r>
      <w:r w:rsidR="00647220">
        <w:t xml:space="preserve"> instead of </w:t>
      </w:r>
      <w:r w:rsidR="00647220" w:rsidRPr="00647220">
        <w:rPr>
          <w:rFonts w:ascii="Courier New" w:hAnsi="Courier New" w:cs="Courier New"/>
          <w:sz w:val="18"/>
        </w:rPr>
        <w:t>memcpy</w:t>
      </w:r>
      <w:r w:rsidR="00647220">
        <w:t xml:space="preserve">. Rather than copy the data in the </w:t>
      </w:r>
      <w:r w:rsidR="00194EAF">
        <w:t xml:space="preserve">source </w:t>
      </w:r>
      <w:r w:rsidR="00647220">
        <w:t xml:space="preserve">buffer to the </w:t>
      </w:r>
      <w:r w:rsidR="00194EAF">
        <w:t xml:space="preserve">destination </w:t>
      </w:r>
      <w:r w:rsidR="00647220">
        <w:t xml:space="preserve">buffer, </w:t>
      </w:r>
      <w:r w:rsidR="00647220" w:rsidRPr="00647220">
        <w:rPr>
          <w:rFonts w:ascii="Courier New" w:hAnsi="Courier New" w:cs="Courier New"/>
          <w:sz w:val="18"/>
        </w:rPr>
        <w:t>image_memcpy</w:t>
      </w:r>
      <w:r w:rsidR="00647220">
        <w:t xml:space="preserve"> will pass the base address of the </w:t>
      </w:r>
      <w:r w:rsidR="00194EAF">
        <w:t xml:space="preserve">source </w:t>
      </w:r>
      <w:r w:rsidR="00647220">
        <w:t>buffer to the application</w:t>
      </w:r>
      <w:r w:rsidR="00194EAF">
        <w:t xml:space="preserve"> as the base address of the destination buffer, </w:t>
      </w:r>
      <w:r w:rsidR="00647220">
        <w:t xml:space="preserve">and </w:t>
      </w:r>
      <w:r w:rsidR="00194EAF" w:rsidRPr="00194EAF">
        <w:rPr>
          <w:rFonts w:ascii="Courier New" w:hAnsi="Courier New" w:cs="Courier New"/>
          <w:sz w:val="18"/>
        </w:rPr>
        <w:t>image_memcpy</w:t>
      </w:r>
      <w:r w:rsidR="00194EAF">
        <w:t xml:space="preserve"> </w:t>
      </w:r>
      <w:r w:rsidR="00647220">
        <w:t xml:space="preserve">will let the library know that the </w:t>
      </w:r>
      <w:r w:rsidR="00194EAF">
        <w:t xml:space="preserve">buffer </w:t>
      </w:r>
      <w:r w:rsidR="00647220">
        <w:t>has been moved. Th</w:t>
      </w:r>
      <w:r w:rsidR="00A33D8B">
        <w:t>is</w:t>
      </w:r>
      <w:r w:rsidR="00647220">
        <w:t xml:space="preserve"> pretense that </w:t>
      </w:r>
      <w:r w:rsidR="00647220" w:rsidRPr="00647220">
        <w:rPr>
          <w:rFonts w:ascii="Courier New" w:hAnsi="Courier New" w:cs="Courier New"/>
          <w:sz w:val="18"/>
        </w:rPr>
        <w:t>image_memcpy</w:t>
      </w:r>
      <w:r w:rsidR="00647220">
        <w:t xml:space="preserve"> engages in gives us a speedy copy and allows the library to think that the buffer rule has been followed.</w:t>
      </w:r>
      <w:r w:rsidR="00325822">
        <w:t xml:space="preserve"> </w:t>
      </w:r>
      <w:r w:rsidR="006A4745" w:rsidRPr="006A4745">
        <w:rPr>
          <w:rFonts w:ascii="Courier New" w:hAnsi="Courier New" w:cs="Courier New"/>
          <w:sz w:val="18"/>
        </w:rPr>
        <w:t>image_malloc</w:t>
      </w:r>
      <w:r w:rsidR="006A4745">
        <w:t xml:space="preserve"> and </w:t>
      </w:r>
      <w:r w:rsidR="006A4745" w:rsidRPr="006A4745">
        <w:rPr>
          <w:rFonts w:ascii="Courier New" w:hAnsi="Courier New" w:cs="Courier New"/>
          <w:sz w:val="18"/>
        </w:rPr>
        <w:t>malloc</w:t>
      </w:r>
      <w:r w:rsidR="006A4745">
        <w:t xml:space="preserve"> behave in similar ways when a file image needs to be </w:t>
      </w:r>
      <w:r w:rsidR="00A33D8B">
        <w:t>“</w:t>
      </w:r>
      <w:r w:rsidR="006A4745">
        <w:t>moved</w:t>
      </w:r>
      <w:r w:rsidR="00A33D8B">
        <w:t>”</w:t>
      </w:r>
      <w:r w:rsidR="006A4745">
        <w:t xml:space="preserve"> between a Core file driver buffer and a FAPL buffer. </w:t>
      </w:r>
      <w:commentRangeEnd w:id="73"/>
      <w:r w:rsidR="001B2625">
        <w:rPr>
          <w:rStyle w:val="CommentReference"/>
          <w:vanish/>
        </w:rPr>
        <w:commentReference w:id="73"/>
      </w:r>
    </w:p>
    <w:p w:rsidR="00A01E0A" w:rsidRDefault="00A01E0A" w:rsidP="000E1FF8">
      <w:pPr>
        <w:numPr>
          <w:ins w:id="74" w:author="* *" w:date="2012-03-01T11:51:00Z"/>
        </w:numPr>
        <w:rPr>
          <w:ins w:id="75" w:author="* *" w:date="2012-03-01T11:51:00Z"/>
        </w:rPr>
      </w:pPr>
    </w:p>
    <w:p w:rsidR="001B2625" w:rsidRDefault="001B2625" w:rsidP="000E1FF8">
      <w:pPr>
        <w:rPr>
          <w:ins w:id="76" w:author="* *" w:date="2012-03-01T11:53:00Z"/>
        </w:rPr>
      </w:pPr>
      <w:ins w:id="77" w:author="* *" w:date="2012-03-01T11:51:00Z">
        <w:r>
          <w:t xml:space="preserve">At the beginning of this document, we talked about </w:t>
        </w:r>
      </w:ins>
      <w:ins w:id="78" w:author="* *" w:date="2012-03-01T11:52:00Z">
        <w:r>
          <w:t>need to work within the constraints of the property list mechanism</w:t>
        </w:r>
      </w:ins>
      <w:ins w:id="79" w:author="* *" w:date="2012-03-01T11:51:00Z">
        <w:r>
          <w:t xml:space="preserve">. When we </w:t>
        </w:r>
      </w:ins>
      <w:ins w:id="80" w:author="* *" w:date="2012-03-01T12:18:00Z">
        <w:r w:rsidR="006A1142">
          <w:t>said</w:t>
        </w:r>
      </w:ins>
      <w:ins w:id="81" w:author="* *" w:date="2012-03-01T11:51:00Z">
        <w:r>
          <w:t xml:space="preserve"> “from the perspective of the HDF5 Library…” in the paragraph above, we are </w:t>
        </w:r>
      </w:ins>
      <w:ins w:id="82" w:author="* *" w:date="2012-03-01T11:53:00Z">
        <w:r>
          <w:t>making reference to this point</w:t>
        </w:r>
      </w:ins>
      <w:ins w:id="83" w:author="* *" w:date="2012-03-01T11:51:00Z">
        <w:r>
          <w:t>.</w:t>
        </w:r>
      </w:ins>
    </w:p>
    <w:p w:rsidR="001B2625" w:rsidRDefault="001B2625" w:rsidP="000E1FF8">
      <w:pPr>
        <w:numPr>
          <w:ins w:id="84" w:author="* *" w:date="2012-03-01T11:53:00Z"/>
        </w:numPr>
        <w:rPr>
          <w:ins w:id="85" w:author="* *" w:date="2012-03-01T11:53:00Z"/>
        </w:rPr>
      </w:pPr>
    </w:p>
    <w:p w:rsidR="001B2625" w:rsidRDefault="001B2625" w:rsidP="000E1FF8">
      <w:pPr>
        <w:numPr>
          <w:ins w:id="86" w:author="* *" w:date="2012-03-01T11:53:00Z"/>
        </w:numPr>
        <w:rPr>
          <w:ins w:id="87" w:author="* *" w:date="2012-03-01T11:56:00Z"/>
        </w:rPr>
      </w:pPr>
      <w:ins w:id="88" w:author="* *" w:date="2012-03-01T11:53:00Z">
        <w:r>
          <w:t xml:space="preserve">The property list mechanism was developed as a way to add parameters to functions without changing the parameter list and breaking existing code.  However, it was designed to use only </w:t>
        </w:r>
      </w:ins>
      <w:ins w:id="89" w:author="* *" w:date="2012-03-01T11:54:00Z">
        <w:r>
          <w:t xml:space="preserve">“call by value” semantics, not “call by reference”.  The </w:t>
        </w:r>
      </w:ins>
      <w:ins w:id="90" w:author="* *" w:date="2012-03-01T11:55:00Z">
        <w:r>
          <w:t>decision</w:t>
        </w:r>
      </w:ins>
      <w:ins w:id="91" w:author="* *" w:date="2012-03-01T11:54:00Z">
        <w:r>
          <w:t xml:space="preserve"> </w:t>
        </w:r>
      </w:ins>
      <w:ins w:id="92" w:author="* *" w:date="2012-03-01T11:55:00Z">
        <w:r>
          <w:t>to use “call by value</w:t>
        </w:r>
      </w:ins>
      <w:ins w:id="93" w:author="* *" w:date="2012-03-01T11:56:00Z">
        <w:r>
          <w:t xml:space="preserve">” </w:t>
        </w:r>
      </w:ins>
      <w:ins w:id="94" w:author="* *" w:date="2012-03-01T12:19:00Z">
        <w:r w:rsidR="006A1142">
          <w:t xml:space="preserve">semantics </w:t>
        </w:r>
      </w:ins>
      <w:ins w:id="95" w:author="* *" w:date="2012-03-01T11:56:00Z">
        <w:r>
          <w:t>requires that the values of supplied variables be copied into the property list.  This has the advantage of simplifying the copying and deletion of property lists.  However, if the value to be copied is large (say a 2 GB file image), the overhead can be unacceptable.</w:t>
        </w:r>
      </w:ins>
    </w:p>
    <w:p w:rsidR="001B2625" w:rsidRDefault="001B2625" w:rsidP="000E1FF8">
      <w:pPr>
        <w:numPr>
          <w:ins w:id="96" w:author="* *" w:date="2012-03-01T11:58:00Z"/>
        </w:numPr>
        <w:rPr>
          <w:ins w:id="97" w:author="* *" w:date="2012-03-01T11:58:00Z"/>
        </w:rPr>
      </w:pPr>
    </w:p>
    <w:p w:rsidR="00066140" w:rsidRDefault="001B2625" w:rsidP="000E1FF8">
      <w:pPr>
        <w:numPr>
          <w:ins w:id="98" w:author="* *" w:date="2012-03-01T11:58:00Z"/>
        </w:numPr>
        <w:rPr>
          <w:ins w:id="99" w:author="* *" w:date="2012-03-01T12:04:00Z"/>
        </w:rPr>
      </w:pPr>
      <w:ins w:id="100" w:author="* *" w:date="2012-03-01T11:58:00Z">
        <w:r>
          <w:t>The usual solution to this problem is to use “call by reference”, in which only a pointer to an object is place</w:t>
        </w:r>
      </w:ins>
      <w:ins w:id="101" w:author="* *" w:date="2012-03-01T12:19:00Z">
        <w:r w:rsidR="006A1142">
          <w:t>d</w:t>
        </w:r>
      </w:ins>
      <w:ins w:id="102" w:author="* *" w:date="2012-03-01T11:58:00Z">
        <w:r>
          <w:t xml:space="preserve"> in a parameter list, not a copy of the object itself.  </w:t>
        </w:r>
      </w:ins>
      <w:ins w:id="103" w:author="* *" w:date="2012-03-01T12:01:00Z">
        <w:r w:rsidR="00066140">
          <w:t xml:space="preserve">However, use of “call by reference” semantics would greatly complicate the property list mechanism, as </w:t>
        </w:r>
      </w:ins>
      <w:ins w:id="104" w:author="* *" w:date="2012-03-01T13:13:00Z">
        <w:r w:rsidR="008C2127">
          <w:t xml:space="preserve">at a minimum, </w:t>
        </w:r>
      </w:ins>
      <w:ins w:id="105" w:author="* *" w:date="2012-03-01T12:01:00Z">
        <w:r w:rsidR="00066140">
          <w:t xml:space="preserve">it would be necessary to maintain reference counts </w:t>
        </w:r>
        <w:r w:rsidR="00066140">
          <w:lastRenderedPageBreak/>
          <w:t xml:space="preserve">to </w:t>
        </w:r>
      </w:ins>
      <w:ins w:id="106" w:author="* *" w:date="2012-03-01T12:02:00Z">
        <w:r w:rsidR="00066140">
          <w:t>dynamically allocated</w:t>
        </w:r>
      </w:ins>
      <w:ins w:id="107" w:author="* *" w:date="2012-03-01T12:01:00Z">
        <w:r w:rsidR="00066140">
          <w:t xml:space="preserve"> object</w:t>
        </w:r>
      </w:ins>
      <w:ins w:id="108" w:author="* *" w:date="2012-03-01T12:02:00Z">
        <w:r w:rsidR="00066140">
          <w:t>s, so that</w:t>
        </w:r>
      </w:ins>
      <w:ins w:id="109" w:author="* *" w:date="2012-03-01T12:03:00Z">
        <w:r w:rsidR="00066140">
          <w:t xml:space="preserve"> the owner of the object would know when it was safe to free the object.</w:t>
        </w:r>
      </w:ins>
    </w:p>
    <w:p w:rsidR="00066140" w:rsidRDefault="00066140" w:rsidP="000E1FF8">
      <w:pPr>
        <w:numPr>
          <w:ins w:id="110" w:author="* *" w:date="2012-03-01T12:04:00Z"/>
        </w:numPr>
        <w:rPr>
          <w:ins w:id="111" w:author="* *" w:date="2012-03-01T12:04:00Z"/>
        </w:rPr>
      </w:pPr>
    </w:p>
    <w:p w:rsidR="00066140" w:rsidRDefault="00066140" w:rsidP="000E1FF8">
      <w:pPr>
        <w:numPr>
          <w:ins w:id="112" w:author="* *" w:date="2012-03-01T12:04:00Z"/>
        </w:numPr>
        <w:rPr>
          <w:ins w:id="113" w:author="* *" w:date="2012-03-01T12:08:00Z"/>
        </w:rPr>
      </w:pPr>
      <w:ins w:id="114" w:author="* *" w:date="2012-03-01T12:04:00Z">
        <w:r>
          <w:t xml:space="preserve">After much discussion, we decided that the file image operations calls were sufficiently specialized that it made no sense to rework the property list mechanism to support </w:t>
        </w:r>
      </w:ins>
      <w:ins w:id="115" w:author="* *" w:date="2012-03-01T12:05:00Z">
        <w:r>
          <w:t xml:space="preserve">“call by reference”.  Instead we provided the file image callback mechanism to allow the user to implement some version of </w:t>
        </w:r>
      </w:ins>
      <w:ins w:id="116" w:author="* *" w:date="2012-03-01T12:06:00Z">
        <w:r>
          <w:t xml:space="preserve">“call by reference” when needed.  It should be noted that we expect this mechanism to be used rarely if at all.  For small file images, the copying overhead should be </w:t>
        </w:r>
      </w:ins>
      <w:ins w:id="117" w:author="* *" w:date="2012-03-01T12:07:00Z">
        <w:r>
          <w:t>negligible</w:t>
        </w:r>
      </w:ins>
      <w:ins w:id="118" w:author="* *" w:date="2012-03-01T12:06:00Z">
        <w:r>
          <w:t>,</w:t>
        </w:r>
      </w:ins>
      <w:ins w:id="119" w:author="* *" w:date="2012-03-01T12:07:00Z">
        <w:r>
          <w:t xml:space="preserve"> and for large images, most use cases should be addressed by the H5LT</w:t>
        </w:r>
      </w:ins>
      <w:ins w:id="120" w:author="* *" w:date="2012-03-01T12:08:00Z">
        <w:r>
          <w:t>open_file_image call.</w:t>
        </w:r>
      </w:ins>
    </w:p>
    <w:p w:rsidR="00066140" w:rsidRDefault="00066140" w:rsidP="000E1FF8">
      <w:pPr>
        <w:numPr>
          <w:ins w:id="121" w:author="* *" w:date="2012-03-01T12:08:00Z"/>
        </w:numPr>
        <w:rPr>
          <w:ins w:id="122" w:author="* *" w:date="2012-03-01T12:08:00Z"/>
        </w:rPr>
      </w:pPr>
    </w:p>
    <w:p w:rsidR="006A1142" w:rsidRDefault="00066140" w:rsidP="000E1FF8">
      <w:pPr>
        <w:numPr>
          <w:ins w:id="123" w:author="* *" w:date="2012-03-01T12:08:00Z"/>
        </w:numPr>
        <w:rPr>
          <w:ins w:id="124" w:author="* *" w:date="2012-03-01T12:13:00Z"/>
        </w:rPr>
      </w:pPr>
      <w:ins w:id="125" w:author="* *" w:date="2012-03-01T12:10:00Z">
        <w:r>
          <w:t>In the (hopefully) rare event that use of the file image callbacks is necessary, the fundamental point to remember is that the callbacks must be constructed and used in such a matter as to maintain the library</w:t>
        </w:r>
      </w:ins>
      <w:ins w:id="126" w:author="* *" w:date="2012-03-01T12:11:00Z">
        <w:r>
          <w:t xml:space="preserve">’s illusion that it is using “call by value” semantics.  </w:t>
        </w:r>
      </w:ins>
    </w:p>
    <w:p w:rsidR="006A1142" w:rsidRDefault="006A1142" w:rsidP="000E1FF8">
      <w:pPr>
        <w:numPr>
          <w:ins w:id="127" w:author="* *" w:date="2012-03-01T12:13:00Z"/>
        </w:numPr>
        <w:rPr>
          <w:ins w:id="128" w:author="* *" w:date="2012-03-01T12:13:00Z"/>
        </w:rPr>
      </w:pPr>
    </w:p>
    <w:p w:rsidR="006A1142" w:rsidRDefault="006A1142" w:rsidP="000E1FF8">
      <w:pPr>
        <w:numPr>
          <w:ins w:id="129" w:author="* *" w:date="2012-03-01T12:13:00Z"/>
        </w:numPr>
        <w:rPr>
          <w:ins w:id="130" w:author="* *" w:date="2012-03-01T12:14:00Z"/>
        </w:rPr>
      </w:pPr>
      <w:ins w:id="131" w:author="* *" w:date="2012-03-01T12:11:00Z">
        <w:r>
          <w:t>Thus the property list mechanism must think that it is allocating a new buffer and copying the supplied buffer into it when the file image property is set.  Similarly, it must think that it is allocating a new buffer and copy</w:t>
        </w:r>
      </w:ins>
      <w:ins w:id="132" w:author="* *" w:date="2012-03-01T12:13:00Z">
        <w:r>
          <w:t xml:space="preserve">ing </w:t>
        </w:r>
      </w:ins>
      <w:ins w:id="133" w:author="* *" w:date="2012-03-01T12:11:00Z">
        <w:r>
          <w:t>the contents of the existing buffer into it when it copies a property list</w:t>
        </w:r>
      </w:ins>
      <w:ins w:id="134" w:author="* *" w:date="2012-03-01T12:13:00Z">
        <w:r>
          <w:t xml:space="preserve"> that contains a file image.  </w:t>
        </w:r>
      </w:ins>
      <w:ins w:id="135" w:author="* *" w:date="2012-03-01T13:14:00Z">
        <w:r w:rsidR="008C2127">
          <w:t>Likewise</w:t>
        </w:r>
      </w:ins>
      <w:ins w:id="136" w:author="* *" w:date="2012-03-01T12:13:00Z">
        <w:r>
          <w:t>, it must think it is de</w:t>
        </w:r>
      </w:ins>
      <w:ins w:id="137" w:author="* *" w:date="2012-03-01T12:14:00Z">
        <w:r>
          <w:t>-</w:t>
        </w:r>
      </w:ins>
      <w:ins w:id="138" w:author="* *" w:date="2012-03-01T12:13:00Z">
        <w:r>
          <w:t>allocating</w:t>
        </w:r>
      </w:ins>
      <w:ins w:id="139" w:author="* *" w:date="2012-03-01T12:14:00Z">
        <w:r>
          <w:t xml:space="preserve"> a buffer when it discards a property list that contains a file image.</w:t>
        </w:r>
      </w:ins>
    </w:p>
    <w:p w:rsidR="006A1142" w:rsidRDefault="006A1142" w:rsidP="000E1FF8">
      <w:pPr>
        <w:numPr>
          <w:ins w:id="140" w:author="* *" w:date="2012-03-01T12:15:00Z"/>
        </w:numPr>
        <w:rPr>
          <w:ins w:id="141" w:author="* *" w:date="2012-03-01T12:15:00Z"/>
        </w:rPr>
      </w:pPr>
    </w:p>
    <w:p w:rsidR="006A1142" w:rsidRDefault="006A1142" w:rsidP="000E1FF8">
      <w:pPr>
        <w:numPr>
          <w:ins w:id="142" w:author="* *" w:date="2012-03-01T12:15:00Z"/>
        </w:numPr>
        <w:rPr>
          <w:ins w:id="143" w:author="* *" w:date="2012-03-01T12:15:00Z"/>
        </w:rPr>
      </w:pPr>
      <w:ins w:id="144" w:author="* *" w:date="2012-03-01T12:15:00Z">
        <w:r>
          <w:t>Similar illusions must be maintained when a file image buffer is copied into the core file driver (or any future driver that uses the file image callbacks)</w:t>
        </w:r>
      </w:ins>
      <w:ins w:id="145" w:author="* *" w:date="2012-03-01T12:16:00Z">
        <w:r>
          <w:t xml:space="preserve">, when </w:t>
        </w:r>
      </w:ins>
      <w:ins w:id="146" w:author="* *" w:date="2012-03-01T12:17:00Z">
        <w:r>
          <w:t>the file driver re-sizes the buffer containing the</w:t>
        </w:r>
      </w:ins>
      <w:ins w:id="147" w:author="* *" w:date="2012-03-01T12:16:00Z">
        <w:r>
          <w:t xml:space="preserve"> image</w:t>
        </w:r>
      </w:ins>
      <w:ins w:id="148" w:author="* *" w:date="2012-03-01T12:17:00Z">
        <w:r>
          <w:t>, and finally when the driver discards the buffer.</w:t>
        </w:r>
      </w:ins>
    </w:p>
    <w:p w:rsidR="00043FA5" w:rsidRDefault="00043FA5" w:rsidP="008D0D50"/>
    <w:p w:rsidR="003725E2" w:rsidRDefault="003725E2">
      <w:pPr>
        <w:rPr>
          <w:rFonts w:asciiTheme="majorHAnsi" w:eastAsiaTheme="majorEastAsia" w:hAnsiTheme="majorHAnsi" w:cstheme="majorBidi"/>
          <w:b/>
          <w:bCs/>
          <w:color w:val="000000" w:themeColor="text1"/>
        </w:rPr>
      </w:pPr>
    </w:p>
    <w:p w:rsidR="006B156F" w:rsidRDefault="006B156F" w:rsidP="006B156F">
      <w:pPr>
        <w:pStyle w:val="Heading3"/>
      </w:pPr>
      <w:bookmarkStart w:id="149" w:name="_Toc317672519"/>
      <w:r>
        <w:t>Buffer Owner</w:t>
      </w:r>
      <w:bookmarkStart w:id="150" w:name="BufferOwnership"/>
      <w:bookmarkEnd w:id="150"/>
      <w:r>
        <w:t>ship</w:t>
      </w:r>
      <w:bookmarkEnd w:id="149"/>
    </w:p>
    <w:p w:rsidR="00194EAF" w:rsidRPr="006B156F" w:rsidRDefault="00194EAF" w:rsidP="00194EAF">
      <w:r w:rsidRPr="006B156F">
        <w:t xml:space="preserve">The owner of </w:t>
      </w:r>
      <w:r>
        <w:t xml:space="preserve">a </w:t>
      </w:r>
      <w:r w:rsidRPr="006B156F">
        <w:t xml:space="preserve">file image </w:t>
      </w:r>
      <w:r>
        <w:t xml:space="preserve">in a buffer </w:t>
      </w:r>
      <w:commentRangeStart w:id="151"/>
      <w:r w:rsidRPr="006B156F">
        <w:t xml:space="preserve">is the </w:t>
      </w:r>
      <w:commentRangeEnd w:id="151"/>
      <w:r w:rsidR="00B11914">
        <w:rPr>
          <w:rStyle w:val="CommentReference"/>
          <w:vanish/>
        </w:rPr>
        <w:commentReference w:id="151"/>
      </w:r>
      <w:del w:id="152" w:author="* *" w:date="2012-03-01T13:15:00Z">
        <w:r w:rsidRPr="006B156F" w:rsidDel="008C2127">
          <w:delText xml:space="preserve">process </w:delText>
        </w:r>
      </w:del>
      <w:ins w:id="153" w:author="* *" w:date="2012-03-01T13:15:00Z">
        <w:r w:rsidR="008C2127">
          <w:t>party</w:t>
        </w:r>
        <w:r w:rsidR="008C2127" w:rsidRPr="006B156F">
          <w:t xml:space="preserve"> </w:t>
        </w:r>
      </w:ins>
      <w:r w:rsidRPr="006B156F">
        <w:t xml:space="preserve">that has the responsibility to </w:t>
      </w:r>
      <w:commentRangeStart w:id="154"/>
      <w:r w:rsidRPr="006B156F">
        <w:t>close</w:t>
      </w:r>
      <w:commentRangeEnd w:id="154"/>
      <w:r w:rsidR="006A1142">
        <w:rPr>
          <w:rStyle w:val="CommentReference"/>
          <w:vanish/>
        </w:rPr>
        <w:commentReference w:id="154"/>
      </w:r>
      <w:r w:rsidRPr="006B156F">
        <w:t xml:space="preserve"> the file </w:t>
      </w:r>
      <w:r>
        <w:t xml:space="preserve">image </w:t>
      </w:r>
      <w:r w:rsidRPr="006B156F">
        <w:t xml:space="preserve">when it is no longer needed. </w:t>
      </w:r>
      <w:ins w:id="155" w:author="* *" w:date="2012-03-01T13:15:00Z">
        <w:r w:rsidR="008C2127">
          <w:t>In this context, the owner is either the HDF5 Library, or the application program.</w:t>
        </w:r>
      </w:ins>
    </w:p>
    <w:p w:rsidR="00194EAF" w:rsidRPr="006B156F" w:rsidRDefault="00194EAF" w:rsidP="00194EAF"/>
    <w:p w:rsidR="00194EAF" w:rsidRDefault="00194EAF" w:rsidP="00194EAF">
      <w:r>
        <w:t xml:space="preserve">We </w:t>
      </w:r>
      <w:del w:id="156" w:author="* *" w:date="2012-03-01T13:16:00Z">
        <w:r w:rsidDel="008C2127">
          <w:delText xml:space="preserve">built </w:delText>
        </w:r>
      </w:del>
      <w:ins w:id="157" w:author="* *" w:date="2012-03-01T13:16:00Z">
        <w:r w:rsidR="008C2127">
          <w:t xml:space="preserve">implemented </w:t>
        </w:r>
      </w:ins>
      <w:r>
        <w:t xml:space="preserve">the </w:t>
      </w:r>
      <w:r w:rsidRPr="00194EAF">
        <w:rPr>
          <w:rFonts w:ascii="Courier New" w:hAnsi="Courier New" w:cs="Courier New"/>
          <w:sz w:val="18"/>
        </w:rPr>
        <w:t>image_*</w:t>
      </w:r>
      <w:r>
        <w:t xml:space="preserve"> callback </w:t>
      </w:r>
      <w:del w:id="158" w:author="* *" w:date="2012-03-01T13:16:00Z">
        <w:r w:rsidDel="008C2127">
          <w:delText xml:space="preserve">routines </w:delText>
        </w:r>
      </w:del>
      <w:ins w:id="159" w:author="* *" w:date="2012-03-01T13:16:00Z">
        <w:r w:rsidR="008C2127">
          <w:t xml:space="preserve">facility to allow efficient management of </w:t>
        </w:r>
      </w:ins>
      <w:del w:id="160" w:author="* *" w:date="2012-03-01T13:17:00Z">
        <w:r w:rsidDel="008C2127">
          <w:delText xml:space="preserve">so that we could quickly move or copy </w:delText>
        </w:r>
      </w:del>
      <w:r>
        <w:t xml:space="preserve">large file images. </w:t>
      </w:r>
      <w:ins w:id="161" w:author="* *" w:date="2012-03-01T13:18:00Z">
        <w:r w:rsidR="008C2127">
          <w:t>These facilities can be used to allow sharing of file image buffers between the application and the HDF5 library, and also transfer of ownership in either direction.  In such operations, care must be taken to ensure that ownership is clear, and that file image buffers are not discarded before all reference</w:t>
        </w:r>
      </w:ins>
      <w:ins w:id="162" w:author="* *" w:date="2012-03-01T13:22:00Z">
        <w:r w:rsidR="008C2127">
          <w:t>s</w:t>
        </w:r>
      </w:ins>
      <w:ins w:id="163" w:author="* *" w:date="2012-03-01T13:18:00Z">
        <w:r w:rsidR="008C2127">
          <w:t xml:space="preserve"> to </w:t>
        </w:r>
      </w:ins>
      <w:ins w:id="164" w:author="* *" w:date="2012-03-01T13:23:00Z">
        <w:r w:rsidR="008C2127">
          <w:t>them</w:t>
        </w:r>
      </w:ins>
      <w:ins w:id="165" w:author="* *" w:date="2012-03-01T13:22:00Z">
        <w:r w:rsidR="008C2127">
          <w:t xml:space="preserve"> are</w:t>
        </w:r>
      </w:ins>
      <w:ins w:id="166" w:author="* *" w:date="2012-03-01T13:18:00Z">
        <w:r w:rsidR="008C2127">
          <w:t xml:space="preserve"> discarded by the </w:t>
        </w:r>
      </w:ins>
      <w:ins w:id="167" w:author="* *" w:date="2012-03-01T13:22:00Z">
        <w:r w:rsidR="008C2127">
          <w:t>non-owning</w:t>
        </w:r>
      </w:ins>
      <w:ins w:id="168" w:author="* *" w:date="2012-03-01T13:18:00Z">
        <w:r w:rsidR="008C2127">
          <w:t xml:space="preserve"> </w:t>
        </w:r>
      </w:ins>
      <w:ins w:id="169" w:author="* *" w:date="2012-03-01T13:21:00Z">
        <w:r w:rsidR="008C2127">
          <w:t xml:space="preserve">party. </w:t>
        </w:r>
      </w:ins>
      <w:del w:id="170" w:author="* *" w:date="2012-03-01T13:22:00Z">
        <w:r w:rsidDel="008C2127">
          <w:delText xml:space="preserve">It is important when transferring ownership of a file image between processes via moving or copying that the owner of the file image be clearly identified. </w:delText>
        </w:r>
      </w:del>
      <w:commentRangeStart w:id="171"/>
      <w:r>
        <w:t>Not closing a file image can lead to library behaviors that might corrupt the file</w:t>
      </w:r>
      <w:commentRangeEnd w:id="171"/>
      <w:r w:rsidR="00D40BA8">
        <w:rPr>
          <w:rStyle w:val="CommentReference"/>
          <w:vanish/>
        </w:rPr>
        <w:commentReference w:id="171"/>
      </w:r>
      <w:r>
        <w:t xml:space="preserve">. </w:t>
      </w:r>
    </w:p>
    <w:p w:rsidR="00194EAF" w:rsidRDefault="00194EAF" w:rsidP="006B156F"/>
    <w:p w:rsidR="003725E2" w:rsidRDefault="003725E2" w:rsidP="008D0D50">
      <w:commentRangeStart w:id="172"/>
      <w:r>
        <w:t>Suppose the ownership of a file image in a property list buffer is passed to an</w:t>
      </w:r>
      <w:r w:rsidRPr="003725E2">
        <w:t xml:space="preserve"> application</w:t>
      </w:r>
      <w:r>
        <w:t>. This application</w:t>
      </w:r>
      <w:r w:rsidRPr="003725E2">
        <w:t xml:space="preserve"> must ensure that the </w:t>
      </w:r>
      <w:r>
        <w:t>file image</w:t>
      </w:r>
      <w:r w:rsidRPr="003725E2">
        <w:t xml:space="preserve"> remains in existence until there is no possibility of the HDF5 Library referring to it. </w:t>
      </w:r>
      <w:r>
        <w:t>After the ownership of the buffer is passed to the application, the application owns the buffer, and the library owns the property list. In order to prevent file corruption, the application should close the file image before the library closes the property list.</w:t>
      </w:r>
      <w:commentRangeEnd w:id="172"/>
      <w:r w:rsidR="00D40BA8">
        <w:rPr>
          <w:rStyle w:val="CommentReference"/>
          <w:vanish/>
        </w:rPr>
        <w:commentReference w:id="172"/>
      </w:r>
      <w:r>
        <w:t xml:space="preserve"> </w:t>
      </w:r>
    </w:p>
    <w:p w:rsidR="003725E2" w:rsidRDefault="003725E2" w:rsidP="008D0D50"/>
    <w:p w:rsidR="006A4745" w:rsidRDefault="006A4745">
      <w:pPr>
        <w:rPr>
          <w:rFonts w:asciiTheme="majorHAnsi" w:eastAsiaTheme="majorEastAsia" w:hAnsiTheme="majorHAnsi" w:cstheme="majorBidi"/>
          <w:b/>
          <w:bCs/>
          <w:color w:val="000000" w:themeColor="text1"/>
          <w:highlight w:val="yellow"/>
        </w:rPr>
      </w:pPr>
    </w:p>
    <w:p w:rsidR="000455C8" w:rsidRDefault="000455C8">
      <w:pPr>
        <w:rPr>
          <w:rFonts w:asciiTheme="majorHAnsi" w:eastAsiaTheme="majorEastAsia" w:hAnsiTheme="majorHAnsi" w:cstheme="majorBidi"/>
          <w:b/>
          <w:bCs/>
          <w:color w:val="000000" w:themeColor="text1"/>
          <w:highlight w:val="yellow"/>
        </w:rPr>
      </w:pPr>
    </w:p>
    <w:p w:rsidR="000477ED" w:rsidRPr="00FC1C59" w:rsidRDefault="007A3DC0" w:rsidP="000E1FF8">
      <w:pPr>
        <w:pStyle w:val="Heading3"/>
      </w:pPr>
      <w:bookmarkStart w:id="173" w:name="_Toc317672520"/>
      <w:r w:rsidRPr="00FC1C59">
        <w:t>Sha</w:t>
      </w:r>
      <w:bookmarkStart w:id="174" w:name="SharingAPropertyListBuffer"/>
      <w:bookmarkEnd w:id="174"/>
      <w:r w:rsidRPr="00FC1C59">
        <w:t xml:space="preserve">ring a </w:t>
      </w:r>
      <w:del w:id="175" w:author="* *" w:date="2012-03-01T12:32:00Z">
        <w:r w:rsidRPr="00FC1C59" w:rsidDel="00D40BA8">
          <w:delText>Property List</w:delText>
        </w:r>
      </w:del>
      <w:ins w:id="176" w:author="* *" w:date="2012-03-01T12:32:00Z">
        <w:r w:rsidR="00D40BA8">
          <w:t>File image</w:t>
        </w:r>
      </w:ins>
      <w:r w:rsidR="00FC1C59" w:rsidRPr="00FC1C59">
        <w:t xml:space="preserve"> Buffer</w:t>
      </w:r>
      <w:bookmarkEnd w:id="173"/>
      <w:ins w:id="177" w:author="* *" w:date="2012-03-01T12:32:00Z">
        <w:r w:rsidR="00D40BA8">
          <w:t xml:space="preserve"> with the HDF5 Library</w:t>
        </w:r>
      </w:ins>
    </w:p>
    <w:p w:rsidR="00F90E4E" w:rsidRDefault="0065515C" w:rsidP="000E1FF8">
      <w:ins w:id="178" w:author="* *" w:date="2012-03-01T12:32:00Z">
        <w:r>
          <w:t>As mentioned above, t</w:t>
        </w:r>
      </w:ins>
      <w:del w:id="179" w:author="* *" w:date="2012-03-01T12:33:00Z">
        <w:r w:rsidR="000477ED" w:rsidDel="0065515C">
          <w:delText>T</w:delText>
        </w:r>
      </w:del>
      <w:r w:rsidR="000477ED">
        <w:t xml:space="preserve">he HDF5 property lists are a mechanism for passing values into </w:t>
      </w:r>
      <w:r w:rsidR="00543630">
        <w:t>HDF5 Library</w:t>
      </w:r>
      <w:r w:rsidR="000477ED">
        <w:t xml:space="preserve"> calls</w:t>
      </w:r>
      <w:r w:rsidR="006564E8">
        <w:t xml:space="preserve">. </w:t>
      </w:r>
      <w:r w:rsidR="000477ED">
        <w:t xml:space="preserve">They were created to allow calls to be extended with new parameters without changing the actual API or breaking </w:t>
      </w:r>
      <w:r w:rsidR="000477ED">
        <w:lastRenderedPageBreak/>
        <w:t>existing code</w:t>
      </w:r>
      <w:r w:rsidR="006564E8">
        <w:t>.</w:t>
      </w:r>
      <w:r w:rsidR="000477ED">
        <w:t xml:space="preserve"> </w:t>
      </w:r>
      <w:r w:rsidR="001C2BBC">
        <w:t xml:space="preserve">They </w:t>
      </w:r>
      <w:r w:rsidR="000477ED">
        <w:t xml:space="preserve">were designed </w:t>
      </w:r>
      <w:r w:rsidR="001C2BBC">
        <w:t xml:space="preserve">based on </w:t>
      </w:r>
      <w:r w:rsidR="000477ED">
        <w:t xml:space="preserve">the assumption that all new parameters would be “call by value” </w:t>
      </w:r>
      <w:r w:rsidR="001C2BBC">
        <w:t xml:space="preserve">and </w:t>
      </w:r>
      <w:r w:rsidR="000477ED">
        <w:t>not “call by reference</w:t>
      </w:r>
      <w:r w:rsidR="001C2BBC">
        <w:t>.</w:t>
      </w:r>
      <w:r w:rsidR="000477ED">
        <w:t>”</w:t>
      </w:r>
      <w:r w:rsidR="006564E8">
        <w:t xml:space="preserve"> </w:t>
      </w:r>
      <w:r w:rsidR="001C2BBC">
        <w:t xml:space="preserve">Having “call by value” parameters means </w:t>
      </w:r>
      <w:r w:rsidR="000477ED">
        <w:t xml:space="preserve">property lists </w:t>
      </w:r>
      <w:r w:rsidR="001C2BBC">
        <w:t>can</w:t>
      </w:r>
      <w:r w:rsidR="000477ED">
        <w:t xml:space="preserve"> be copied, reused, and discarded with ease</w:t>
      </w:r>
      <w:r w:rsidR="00F90E4E">
        <w:t>.</w:t>
      </w:r>
    </w:p>
    <w:p w:rsidR="000477ED" w:rsidRDefault="000477ED" w:rsidP="000E1FF8"/>
    <w:p w:rsidR="000477ED" w:rsidRDefault="00AF1399" w:rsidP="000E1FF8">
      <w:r>
        <w:t xml:space="preserve">Suppose an </w:t>
      </w:r>
      <w:r w:rsidR="000477ED">
        <w:t>application wishe</w:t>
      </w:r>
      <w:r>
        <w:t>d</w:t>
      </w:r>
      <w:r w:rsidR="000477ED">
        <w:t xml:space="preserve"> to share a </w:t>
      </w:r>
      <w:del w:id="180" w:author="* *" w:date="2012-03-01T12:33:00Z">
        <w:r w:rsidR="007A3DC0" w:rsidDel="0065515C">
          <w:delText>property list</w:delText>
        </w:r>
      </w:del>
      <w:ins w:id="181" w:author="* *" w:date="2012-03-01T12:33:00Z">
        <w:r w:rsidR="0065515C">
          <w:t>file image</w:t>
        </w:r>
      </w:ins>
      <w:r w:rsidR="007A3DC0">
        <w:t xml:space="preserve"> </w:t>
      </w:r>
      <w:r w:rsidR="000477ED">
        <w:t xml:space="preserve">buffer with the </w:t>
      </w:r>
      <w:r w:rsidR="00543630">
        <w:t>HDF5 Library</w:t>
      </w:r>
      <w:r>
        <w:t>. This means the library would be</w:t>
      </w:r>
      <w:r w:rsidR="000477ED">
        <w:t xml:space="preserve"> allow</w:t>
      </w:r>
      <w:r>
        <w:t>ed</w:t>
      </w:r>
      <w:r w:rsidR="000477ED">
        <w:t xml:space="preserve"> to </w:t>
      </w:r>
      <w:del w:id="182" w:author="* *" w:date="2012-03-01T13:27:00Z">
        <w:r w:rsidR="000477ED" w:rsidDel="00B11914">
          <w:delText xml:space="preserve">open </w:delText>
        </w:r>
      </w:del>
      <w:ins w:id="183" w:author="* *" w:date="2012-03-01T13:27:00Z">
        <w:r w:rsidR="00B11914">
          <w:t xml:space="preserve">read </w:t>
        </w:r>
      </w:ins>
      <w:r w:rsidR="000477ED">
        <w:t xml:space="preserve">the </w:t>
      </w:r>
      <w:r w:rsidR="007A3DC0">
        <w:t xml:space="preserve">file </w:t>
      </w:r>
      <w:r w:rsidR="000477ED">
        <w:t xml:space="preserve">image, but not </w:t>
      </w:r>
      <w:del w:id="184" w:author="* *" w:date="2012-03-01T13:27:00Z">
        <w:r w:rsidR="000477ED" w:rsidDel="00B11914">
          <w:delText xml:space="preserve">copy or </w:delText>
        </w:r>
      </w:del>
      <w:r w:rsidR="000477ED">
        <w:t>free it</w:t>
      </w:r>
      <w:r>
        <w:t>. T</w:t>
      </w:r>
      <w:r w:rsidR="000477ED">
        <w:t>he file image callbacks might be constructed as follows</w:t>
      </w:r>
      <w:r>
        <w:t xml:space="preserve"> to share a buffer</w:t>
      </w:r>
      <w:r w:rsidR="000477ED">
        <w:t>:</w:t>
      </w:r>
    </w:p>
    <w:p w:rsidR="000477ED" w:rsidRDefault="000477ED" w:rsidP="000E1FF8"/>
    <w:p w:rsidR="000477ED" w:rsidRDefault="000477ED" w:rsidP="00924B5A">
      <w:pPr>
        <w:pStyle w:val="ListParagraph"/>
        <w:numPr>
          <w:ilvl w:val="0"/>
          <w:numId w:val="24"/>
        </w:numPr>
      </w:pPr>
      <w:r>
        <w:t xml:space="preserve">Construct the </w:t>
      </w:r>
      <w:r w:rsidRPr="00A1225B">
        <w:rPr>
          <w:rFonts w:ascii="Courier New" w:hAnsi="Courier New" w:cs="Courier New"/>
          <w:sz w:val="18"/>
        </w:rPr>
        <w:t>image_malloc()</w:t>
      </w:r>
      <w:r>
        <w:t xml:space="preserve"> call so that it returns the address of the buffer instead of allocating new space</w:t>
      </w:r>
      <w:r w:rsidR="006564E8">
        <w:t xml:space="preserve">. </w:t>
      </w:r>
      <w:r w:rsidR="00FC1C59">
        <w:t xml:space="preserve">This will keep the library thinking that buffers </w:t>
      </w:r>
      <w:del w:id="185" w:author="* *" w:date="2012-03-01T12:34:00Z">
        <w:r w:rsidR="00FC1C59" w:rsidDel="0065515C">
          <w:delText>are not overlapping</w:delText>
        </w:r>
      </w:del>
      <w:ins w:id="186" w:author="* *" w:date="2012-03-01T12:35:00Z">
        <w:r w:rsidR="0065515C">
          <w:t>distinct</w:t>
        </w:r>
      </w:ins>
      <w:r w:rsidR="00FC1C59">
        <w:t xml:space="preserve"> even when they </w:t>
      </w:r>
      <w:del w:id="187" w:author="* *" w:date="2012-03-01T12:35:00Z">
        <w:r w:rsidR="00FC1C59" w:rsidDel="0065515C">
          <w:delText>are</w:delText>
        </w:r>
      </w:del>
      <w:ins w:id="188" w:author="* *" w:date="2012-03-01T12:35:00Z">
        <w:r w:rsidR="0065515C">
          <w:t>not</w:t>
        </w:r>
      </w:ins>
      <w:r w:rsidR="00FC1C59">
        <w:t xml:space="preserve">. </w:t>
      </w:r>
      <w:r>
        <w:t>Support this by including the address of the buffer in the user data</w:t>
      </w:r>
      <w:r w:rsidR="006564E8">
        <w:t xml:space="preserve">. </w:t>
      </w:r>
      <w:r>
        <w:t xml:space="preserve">As a sanity check, include the buffer’s size in the user data as well, and require </w:t>
      </w:r>
      <w:r w:rsidRPr="00A1225B">
        <w:rPr>
          <w:rFonts w:ascii="Courier New" w:hAnsi="Courier New" w:cs="Courier New"/>
          <w:sz w:val="18"/>
        </w:rPr>
        <w:t>image_malloc()</w:t>
      </w:r>
      <w:r>
        <w:t xml:space="preserve"> to fail if the requested buffer size is unexpected. Finally, include a reference counter in the user data, and increment </w:t>
      </w:r>
      <w:r w:rsidR="00AF1399">
        <w:t>the reference counter</w:t>
      </w:r>
      <w:r>
        <w:t xml:space="preserve"> on each call to </w:t>
      </w:r>
      <w:r w:rsidRPr="00A1225B">
        <w:rPr>
          <w:rFonts w:ascii="Courier New" w:hAnsi="Courier New" w:cs="Courier New"/>
          <w:sz w:val="18"/>
        </w:rPr>
        <w:t>image_malloc()</w:t>
      </w:r>
      <w:r>
        <w:t>.</w:t>
      </w:r>
    </w:p>
    <w:p w:rsidR="000455C8" w:rsidRDefault="000455C8" w:rsidP="000455C8"/>
    <w:p w:rsidR="000477ED" w:rsidRDefault="000477ED" w:rsidP="00924B5A">
      <w:pPr>
        <w:pStyle w:val="ListParagraph"/>
        <w:numPr>
          <w:ilvl w:val="0"/>
          <w:numId w:val="24"/>
        </w:numPr>
      </w:pPr>
      <w:r>
        <w:t xml:space="preserve">Construct the </w:t>
      </w:r>
      <w:r w:rsidRPr="00D36C91">
        <w:rPr>
          <w:rFonts w:ascii="Courier New" w:hAnsi="Courier New" w:cs="Courier New"/>
          <w:sz w:val="18"/>
        </w:rPr>
        <w:t>image_memcpy()</w:t>
      </w:r>
      <w:r>
        <w:t xml:space="preserve"> call so that it does nothing</w:t>
      </w:r>
      <w:r w:rsidR="006564E8">
        <w:t xml:space="preserve">. </w:t>
      </w:r>
      <w:r>
        <w:t>As a sanity check, make it fail if the source and destination pointers do</w:t>
      </w:r>
      <w:r w:rsidR="00A024F4">
        <w:t xml:space="preserve"> not</w:t>
      </w:r>
      <w:r>
        <w:t xml:space="preserve"> match the buffer address in the user data or if the size is unexpected.</w:t>
      </w:r>
    </w:p>
    <w:p w:rsidR="000455C8" w:rsidRDefault="000455C8" w:rsidP="000455C8"/>
    <w:p w:rsidR="000477ED" w:rsidRDefault="000477ED" w:rsidP="00924B5A">
      <w:pPr>
        <w:pStyle w:val="ListParagraph"/>
        <w:numPr>
          <w:ilvl w:val="0"/>
          <w:numId w:val="24"/>
        </w:numPr>
      </w:pPr>
      <w:r>
        <w:t xml:space="preserve">Construct the </w:t>
      </w:r>
      <w:r w:rsidRPr="00D36C91">
        <w:rPr>
          <w:rFonts w:ascii="Courier New" w:hAnsi="Courier New" w:cs="Courier New"/>
          <w:sz w:val="18"/>
        </w:rPr>
        <w:t>image_free()</w:t>
      </w:r>
      <w:r>
        <w:t xml:space="preserve"> routine </w:t>
      </w:r>
      <w:r w:rsidR="00D36C91">
        <w:t xml:space="preserve">so </w:t>
      </w:r>
      <w:r>
        <w:t xml:space="preserve">that </w:t>
      </w:r>
      <w:r w:rsidR="00D36C91">
        <w:t xml:space="preserve">it </w:t>
      </w:r>
      <w:r>
        <w:t>does nothing</w:t>
      </w:r>
      <w:r w:rsidR="006564E8">
        <w:t xml:space="preserve">. </w:t>
      </w:r>
      <w:r>
        <w:t>As a sanity check, make it compare the supplied pointer with the expected pointer in the user data</w:t>
      </w:r>
      <w:r w:rsidR="006564E8">
        <w:t xml:space="preserve">. </w:t>
      </w:r>
      <w:r>
        <w:t xml:space="preserve">Also, make it decrement the reference counter and notify the application that the </w:t>
      </w:r>
      <w:r w:rsidR="00543630">
        <w:t>HDF5 Library</w:t>
      </w:r>
      <w:r>
        <w:t xml:space="preserve"> is done with the buffer when the reference count drops to 0. </w:t>
      </w:r>
    </w:p>
    <w:p w:rsidR="000477ED" w:rsidRDefault="000477ED" w:rsidP="000E1FF8"/>
    <w:p w:rsidR="000477ED" w:rsidRDefault="000477ED" w:rsidP="000E1FF8">
      <w:r>
        <w:t xml:space="preserve">As the property list code will never resize a buffer, we do not discuss the </w:t>
      </w:r>
      <w:r w:rsidRPr="008D330E">
        <w:rPr>
          <w:rFonts w:ascii="Courier New" w:hAnsi="Courier New" w:cs="Courier New"/>
          <w:sz w:val="18"/>
        </w:rPr>
        <w:t>image_realloc()</w:t>
      </w:r>
      <w:r>
        <w:t xml:space="preserve"> call here</w:t>
      </w:r>
      <w:r w:rsidR="006564E8">
        <w:t xml:space="preserve">. </w:t>
      </w:r>
      <w:r w:rsidR="00DB1A9F">
        <w:t xml:space="preserve">The </w:t>
      </w:r>
      <w:r>
        <w:t xml:space="preserve">behavior </w:t>
      </w:r>
      <w:r w:rsidR="00DB1A9F">
        <w:t xml:space="preserve">of </w:t>
      </w:r>
      <w:r w:rsidR="00DB1A9F" w:rsidRPr="00DB1A9F">
        <w:rPr>
          <w:rFonts w:ascii="Courier New" w:hAnsi="Courier New" w:cs="Courier New"/>
          <w:sz w:val="18"/>
        </w:rPr>
        <w:t>image_realloc()</w:t>
      </w:r>
      <w:r w:rsidR="00DB1A9F">
        <w:t xml:space="preserve"> </w:t>
      </w:r>
      <w:r>
        <w:t>in this scenario depends on what the application wants to do with the file image after it has been opened</w:t>
      </w:r>
      <w:r w:rsidR="00DB1A9F">
        <w:t>. W</w:t>
      </w:r>
      <w:r>
        <w:t xml:space="preserve">e discuss </w:t>
      </w:r>
      <w:r w:rsidR="00DB1A9F">
        <w:t xml:space="preserve">this issue </w:t>
      </w:r>
      <w:r>
        <w:t>in the next section</w:t>
      </w:r>
      <w:r w:rsidR="006564E8">
        <w:t xml:space="preserve">. </w:t>
      </w:r>
      <w:r>
        <w:t>Note also that the op</w:t>
      </w:r>
      <w:r w:rsidR="00DB1A9F">
        <w:t>eration</w:t>
      </w:r>
      <w:r>
        <w:t xml:space="preserve"> passed into the file image callbacks allow the callbacks to behave differently depending on the context in which they are used.</w:t>
      </w:r>
    </w:p>
    <w:p w:rsidR="000477ED" w:rsidRDefault="000477ED" w:rsidP="000E1FF8"/>
    <w:p w:rsidR="00D6732C" w:rsidRDefault="00FC1C59" w:rsidP="000E1FF8">
      <w:r>
        <w:t xml:space="preserve">For more information on user defined data, see the “H5Pset_file_image_callbacks” section on page </w:t>
      </w:r>
      <w:r w:rsidR="00B84989">
        <w:fldChar w:fldCharType="begin"/>
      </w:r>
      <w:r>
        <w:instrText xml:space="preserve"> PAGEREF H5Pset_file_image_callbacks \h </w:instrText>
      </w:r>
      <w:r w:rsidR="00B84989">
        <w:fldChar w:fldCharType="separate"/>
      </w:r>
      <w:r>
        <w:rPr>
          <w:noProof/>
        </w:rPr>
        <w:t>10</w:t>
      </w:r>
      <w:r w:rsidR="00B84989">
        <w:fldChar w:fldCharType="end"/>
      </w:r>
      <w:r>
        <w:t>.</w:t>
      </w:r>
    </w:p>
    <w:p w:rsidR="00D6732C" w:rsidRDefault="00D6732C" w:rsidP="000E1FF8"/>
    <w:p w:rsidR="00D6732C" w:rsidRDefault="00D6732C" w:rsidP="000E1FF8"/>
    <w:p w:rsidR="00D6732C" w:rsidRDefault="00D6732C" w:rsidP="000E1FF8"/>
    <w:p w:rsidR="006D729D" w:rsidRDefault="006D729D">
      <w:pPr>
        <w:rPr>
          <w:rFonts w:asciiTheme="majorHAnsi" w:eastAsiaTheme="majorEastAsia" w:hAnsiTheme="majorHAnsi" w:cstheme="majorBidi"/>
          <w:b/>
          <w:bCs/>
          <w:color w:val="000000" w:themeColor="text1"/>
        </w:rPr>
      </w:pPr>
      <w:r>
        <w:br w:type="page"/>
      </w:r>
    </w:p>
    <w:p w:rsidR="000477ED" w:rsidRPr="000455C8" w:rsidRDefault="000477ED" w:rsidP="000E1FF8">
      <w:pPr>
        <w:pStyle w:val="Heading3"/>
      </w:pPr>
      <w:bookmarkStart w:id="189" w:name="_Toc317672521"/>
      <w:r w:rsidRPr="000455C8">
        <w:lastRenderedPageBreak/>
        <w:t>File Dri</w:t>
      </w:r>
      <w:bookmarkStart w:id="190" w:name="FileDriverConsiderations"/>
      <w:bookmarkEnd w:id="190"/>
      <w:r w:rsidRPr="000455C8">
        <w:t>ver Considerations</w:t>
      </w:r>
      <w:bookmarkEnd w:id="189"/>
      <w:r w:rsidR="00F05C1F" w:rsidRPr="000455C8">
        <w:t xml:space="preserve"> </w:t>
      </w:r>
    </w:p>
    <w:p w:rsidR="000477ED" w:rsidRDefault="000477ED" w:rsidP="000E1FF8">
      <w:r>
        <w:t>When a</w:t>
      </w:r>
      <w:r w:rsidR="00AE0079">
        <w:t xml:space="preserve"> file</w:t>
      </w:r>
      <w:r>
        <w:t xml:space="preserve"> image is opened by a driver that sets both the </w:t>
      </w:r>
      <w:r w:rsidRPr="0052685F">
        <w:rPr>
          <w:rFonts w:ascii="Courier New" w:hAnsi="Courier New" w:cs="Courier New"/>
          <w:sz w:val="18"/>
        </w:rPr>
        <w:t>H5FD_FEAT_ALLOW_FILE_IMAGE</w:t>
      </w:r>
      <w:r>
        <w:t xml:space="preserve"> and the </w:t>
      </w:r>
      <w:r w:rsidRPr="0052685F">
        <w:rPr>
          <w:rFonts w:ascii="Courier New" w:hAnsi="Courier New" w:cs="Courier New"/>
          <w:sz w:val="18"/>
        </w:rPr>
        <w:t>H5FD_FEAT_CAN_USE_FILE_IMAGE_CALLBACKS</w:t>
      </w:r>
      <w:r>
        <w:t xml:space="preserve"> flags, the driver will allocate a buffer large enough for the initial file image and then copy the image from the property list into </w:t>
      </w:r>
      <w:r w:rsidR="00AE0079">
        <w:t>this</w:t>
      </w:r>
      <w:r>
        <w:t xml:space="preserve"> buffer</w:t>
      </w:r>
      <w:r w:rsidR="006564E8">
        <w:t xml:space="preserve">. </w:t>
      </w:r>
      <w:r>
        <w:t xml:space="preserve">As processing progresses, </w:t>
      </w:r>
      <w:r w:rsidR="0052685F">
        <w:t>the driver</w:t>
      </w:r>
      <w:r>
        <w:t xml:space="preserve"> will reallocate the image as necessary to increase its size and </w:t>
      </w:r>
      <w:r w:rsidR="0052685F">
        <w:t xml:space="preserve">will </w:t>
      </w:r>
      <w:r>
        <w:t>eventually discard the image at file close</w:t>
      </w:r>
      <w:r w:rsidR="006564E8">
        <w:t xml:space="preserve">. </w:t>
      </w:r>
      <w:r>
        <w:t xml:space="preserve">If defined, </w:t>
      </w:r>
      <w:r w:rsidR="009B0B2A">
        <w:t>the driver</w:t>
      </w:r>
      <w:r>
        <w:t xml:space="preserve"> will use the file image callbacks for th</w:t>
      </w:r>
      <w:r w:rsidR="00964FA7">
        <w:t>e</w:t>
      </w:r>
      <w:r>
        <w:t>s</w:t>
      </w:r>
      <w:r w:rsidR="00964FA7">
        <w:t>e</w:t>
      </w:r>
      <w:r>
        <w:t xml:space="preserve"> </w:t>
      </w:r>
      <w:r w:rsidR="00964FA7">
        <w:t>operations</w:t>
      </w:r>
      <w:r w:rsidR="0052685F">
        <w:t>;</w:t>
      </w:r>
      <w:r>
        <w:t xml:space="preserve"> </w:t>
      </w:r>
      <w:r w:rsidR="0052685F">
        <w:t xml:space="preserve">otherwise, </w:t>
      </w:r>
      <w:r w:rsidR="00964FA7">
        <w:t>the driver</w:t>
      </w:r>
      <w:r>
        <w:t xml:space="preserve"> will use the standard C library calls.</w:t>
      </w:r>
      <w:r w:rsidR="00AE0079">
        <w:t xml:space="preserve"> See the “H5Pset_file_image_callbacks” section on page </w:t>
      </w:r>
      <w:r w:rsidR="00B84989">
        <w:fldChar w:fldCharType="begin"/>
      </w:r>
      <w:r w:rsidR="00AE0079">
        <w:instrText xml:space="preserve"> PAGEREF H5Pset_file_image_callbacks \h </w:instrText>
      </w:r>
      <w:r w:rsidR="00B84989">
        <w:fldChar w:fldCharType="separate"/>
      </w:r>
      <w:r w:rsidR="006D729D">
        <w:rPr>
          <w:noProof/>
        </w:rPr>
        <w:t>13</w:t>
      </w:r>
      <w:r w:rsidR="00B84989">
        <w:fldChar w:fldCharType="end"/>
      </w:r>
      <w:r w:rsidR="00AE0079">
        <w:t xml:space="preserve"> for more information.</w:t>
      </w:r>
    </w:p>
    <w:p w:rsidR="000477ED" w:rsidRDefault="000477ED" w:rsidP="000E1FF8"/>
    <w:p w:rsidR="000477ED" w:rsidRDefault="000477ED" w:rsidP="000E1FF8">
      <w:r>
        <w:t xml:space="preserve">As </w:t>
      </w:r>
      <w:r w:rsidR="00AE0079">
        <w:t>described above</w:t>
      </w:r>
      <w:r>
        <w:t xml:space="preserve">, the file image callbacks can be constructed so as to avoid the overhead of buffer allocations and copies while allowing the </w:t>
      </w:r>
      <w:r w:rsidR="00543630">
        <w:t>HDF5 Library</w:t>
      </w:r>
      <w:r>
        <w:t xml:space="preserve"> to maintain its illusions on the subject</w:t>
      </w:r>
      <w:r w:rsidR="006564E8">
        <w:t xml:space="preserve">. </w:t>
      </w:r>
      <w:r w:rsidR="00AC774B">
        <w:t xml:space="preserve">There are two possible complications involving the file driver. The complications are the </w:t>
      </w:r>
      <w:r>
        <w:t>possibility of realloc</w:t>
      </w:r>
      <w:r w:rsidR="00AE0079">
        <w:t>ation</w:t>
      </w:r>
      <w:r>
        <w:t xml:space="preserve"> calls from the driver </w:t>
      </w:r>
      <w:r w:rsidR="00AE0079">
        <w:t xml:space="preserve">and </w:t>
      </w:r>
      <w:r>
        <w:t>the possibility of the continued existence of property lists containing references to the buffer.</w:t>
      </w:r>
    </w:p>
    <w:p w:rsidR="000477ED" w:rsidRDefault="000477ED" w:rsidP="000E1FF8"/>
    <w:p w:rsidR="000477ED" w:rsidRDefault="00F96AAA" w:rsidP="000E1FF8">
      <w:r>
        <w:t xml:space="preserve">Suppose an </w:t>
      </w:r>
      <w:r w:rsidR="000477ED">
        <w:t>application wishes to share a</w:t>
      </w:r>
      <w:ins w:id="191" w:author="* *" w:date="2012-03-01T12:38:00Z">
        <w:r w:rsidR="0065515C">
          <w:t xml:space="preserve"> file image</w:t>
        </w:r>
      </w:ins>
      <w:r w:rsidR="000477ED">
        <w:t xml:space="preserve"> buffer with the </w:t>
      </w:r>
      <w:r w:rsidR="00543630">
        <w:t>HDF5 Library</w:t>
      </w:r>
      <w:r w:rsidR="00AC774B">
        <w:t xml:space="preserve">. The application </w:t>
      </w:r>
      <w:r w:rsidR="000477ED">
        <w:t>allow</w:t>
      </w:r>
      <w:r w:rsidR="00AC774B">
        <w:t>s</w:t>
      </w:r>
      <w:r w:rsidR="000477ED">
        <w:t xml:space="preserve"> </w:t>
      </w:r>
      <w:r w:rsidR="00AC774B">
        <w:t>the library</w:t>
      </w:r>
      <w:r w:rsidR="000477ED">
        <w:t xml:space="preserve"> to </w:t>
      </w:r>
      <w:del w:id="192" w:author="* *" w:date="2012-03-01T12:39:00Z">
        <w:r w:rsidR="000477ED" w:rsidDel="0065515C">
          <w:delText>open the image, but not copy or</w:delText>
        </w:r>
      </w:del>
      <w:ins w:id="193" w:author="* *" w:date="2012-03-01T12:39:00Z">
        <w:r w:rsidR="0065515C">
          <w:t>read (and possibly write) the image, but not</w:t>
        </w:r>
      </w:ins>
      <w:r w:rsidR="000477ED">
        <w:t xml:space="preserve"> free it</w:t>
      </w:r>
      <w:r w:rsidR="00AC774B">
        <w:t>.</w:t>
      </w:r>
      <w:r w:rsidR="000477ED">
        <w:t xml:space="preserve"> </w:t>
      </w:r>
      <w:r w:rsidR="00AC774B">
        <w:t xml:space="preserve">We </w:t>
      </w:r>
      <w:r w:rsidR="000477ED">
        <w:t xml:space="preserve">must first decide whether the image is to be opened </w:t>
      </w:r>
      <w:r w:rsidR="00F410DE">
        <w:t>read-only</w:t>
      </w:r>
      <w:r w:rsidR="000477ED">
        <w:t xml:space="preserve"> or read/write</w:t>
      </w:r>
      <w:r w:rsidR="006564E8">
        <w:t xml:space="preserve">. </w:t>
      </w:r>
    </w:p>
    <w:p w:rsidR="000477ED" w:rsidRDefault="000477ED" w:rsidP="000E1FF8"/>
    <w:p w:rsidR="000477ED" w:rsidRDefault="000477ED" w:rsidP="000E1FF8">
      <w:r>
        <w:t xml:space="preserve">If the image </w:t>
      </w:r>
      <w:r w:rsidR="00B86B1C">
        <w:t xml:space="preserve">will </w:t>
      </w:r>
      <w:r>
        <w:t xml:space="preserve">be opened </w:t>
      </w:r>
      <w:r w:rsidR="00F410DE">
        <w:t>read-only</w:t>
      </w:r>
      <w:r>
        <w:t xml:space="preserve"> (or if we know that any writes will not change the size of the image), the </w:t>
      </w:r>
      <w:r w:rsidRPr="00AE0079">
        <w:rPr>
          <w:rFonts w:ascii="Courier New" w:hAnsi="Courier New" w:cs="Courier New"/>
          <w:sz w:val="18"/>
        </w:rPr>
        <w:t>image_realloc()</w:t>
      </w:r>
      <w:r>
        <w:t xml:space="preserve"> call should never be invoked</w:t>
      </w:r>
      <w:r w:rsidR="006564E8">
        <w:t xml:space="preserve">. </w:t>
      </w:r>
      <w:r>
        <w:t xml:space="preserve">Thus the </w:t>
      </w:r>
      <w:r w:rsidRPr="00AE0079">
        <w:rPr>
          <w:rFonts w:ascii="Courier New" w:hAnsi="Courier New" w:cs="Courier New"/>
          <w:sz w:val="18"/>
        </w:rPr>
        <w:t>image_realloc()</w:t>
      </w:r>
      <w:r>
        <w:t xml:space="preserve"> routine can be constructed so as to always fail, and the </w:t>
      </w:r>
      <w:r w:rsidRPr="00AE0079">
        <w:rPr>
          <w:rFonts w:ascii="Courier New" w:hAnsi="Courier New" w:cs="Courier New"/>
          <w:sz w:val="18"/>
        </w:rPr>
        <w:t>image_malloc()</w:t>
      </w:r>
      <w:r>
        <w:t xml:space="preserve">, </w:t>
      </w:r>
      <w:r w:rsidRPr="00AE0079">
        <w:rPr>
          <w:rFonts w:ascii="Courier New" w:hAnsi="Courier New" w:cs="Courier New"/>
          <w:sz w:val="18"/>
        </w:rPr>
        <w:t>image_memcpy()</w:t>
      </w:r>
      <w:r>
        <w:t xml:space="preserve">, and </w:t>
      </w:r>
      <w:r w:rsidRPr="00AE0079">
        <w:rPr>
          <w:rFonts w:ascii="Courier New" w:hAnsi="Courier New" w:cs="Courier New"/>
          <w:sz w:val="18"/>
        </w:rPr>
        <w:t>image_free()</w:t>
      </w:r>
      <w:r>
        <w:t xml:space="preserve"> routines can be </w:t>
      </w:r>
      <w:r w:rsidR="00AE0079">
        <w:t xml:space="preserve">constructed </w:t>
      </w:r>
      <w:r>
        <w:t xml:space="preserve">as described in the </w:t>
      </w:r>
      <w:del w:id="194" w:author="* *" w:date="2012-03-01T12:40:00Z">
        <w:r w:rsidR="00AE0079" w:rsidDel="0065515C">
          <w:delText>“</w:delText>
        </w:r>
        <w:r w:rsidR="000455C8" w:rsidDel="0065515C">
          <w:delText xml:space="preserve">Sharing a </w:delText>
        </w:r>
        <w:r w:rsidR="00AE0079" w:rsidDel="0065515C">
          <w:delText xml:space="preserve">Property List </w:delText>
        </w:r>
        <w:r w:rsidR="000455C8" w:rsidDel="0065515C">
          <w:delText>Buffer</w:delText>
        </w:r>
        <w:r w:rsidR="00AE0079" w:rsidDel="0065515C">
          <w:delText xml:space="preserve">” </w:delText>
        </w:r>
      </w:del>
      <w:r>
        <w:t>section above.</w:t>
      </w:r>
    </w:p>
    <w:p w:rsidR="000477ED" w:rsidRDefault="000477ED" w:rsidP="000E1FF8"/>
    <w:p w:rsidR="000477ED" w:rsidRDefault="00B86B1C" w:rsidP="000E1FF8">
      <w:r>
        <w:t xml:space="preserve">Suppose, however, that </w:t>
      </w:r>
      <w:r w:rsidR="000477ED">
        <w:t xml:space="preserve">the </w:t>
      </w:r>
      <w:r>
        <w:t xml:space="preserve">file </w:t>
      </w:r>
      <w:r w:rsidR="000477ED">
        <w:t xml:space="preserve">image </w:t>
      </w:r>
      <w:r>
        <w:t>will be</w:t>
      </w:r>
      <w:r w:rsidR="000477ED">
        <w:t xml:space="preserve"> opened read/write and may grow during the computation</w:t>
      </w:r>
      <w:r>
        <w:t>.</w:t>
      </w:r>
      <w:r w:rsidR="000477ED">
        <w:t xml:space="preserve"> </w:t>
      </w:r>
      <w:r>
        <w:t xml:space="preserve">We </w:t>
      </w:r>
      <w:r w:rsidR="000477ED">
        <w:t xml:space="preserve">must </w:t>
      </w:r>
      <w:r>
        <w:t xml:space="preserve">now </w:t>
      </w:r>
      <w:r w:rsidR="000477ED">
        <w:t xml:space="preserve">allow for the base address of the buffer </w:t>
      </w:r>
      <w:r>
        <w:t xml:space="preserve">to </w:t>
      </w:r>
      <w:r w:rsidR="000477ED">
        <w:t>change due to realloc</w:t>
      </w:r>
      <w:r>
        <w:t>ation</w:t>
      </w:r>
      <w:r w:rsidR="000477ED">
        <w:t xml:space="preserve"> calls, and </w:t>
      </w:r>
      <w:r>
        <w:t xml:space="preserve">we must </w:t>
      </w:r>
      <w:r w:rsidR="000477ED">
        <w:t xml:space="preserve">employ the user data </w:t>
      </w:r>
      <w:r>
        <w:t xml:space="preserve">structure </w:t>
      </w:r>
      <w:r w:rsidR="000477ED">
        <w:t>to communicate any change in the buffer base address and size to the application</w:t>
      </w:r>
      <w:r>
        <w:t xml:space="preserve">. We </w:t>
      </w:r>
      <w:r w:rsidR="000455C8">
        <w:t xml:space="preserve">pass buffer changes to the application </w:t>
      </w:r>
      <w:r>
        <w:t xml:space="preserve">so that the application will be able to eventually </w:t>
      </w:r>
      <w:r w:rsidR="000477ED">
        <w:t>free the buffer</w:t>
      </w:r>
      <w:r w:rsidR="006564E8">
        <w:t xml:space="preserve">. </w:t>
      </w:r>
      <w:r w:rsidR="000477ED">
        <w:t xml:space="preserve">To this end, we might define a user data structure as </w:t>
      </w:r>
      <w:r>
        <w:t>shown in the example below</w:t>
      </w:r>
      <w:r w:rsidR="000477ED">
        <w:t>:</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B86B1C" w:rsidRDefault="00B86B1C" w:rsidP="00B86B1C">
            <w:pPr>
              <w:pStyle w:val="PlainText"/>
            </w:pPr>
            <w:r>
              <w:tab/>
              <w:t>typedef struct udata {</w:t>
            </w:r>
          </w:p>
          <w:p w:rsidR="00B86B1C" w:rsidRDefault="00B86B1C" w:rsidP="00B86B1C">
            <w:pPr>
              <w:pStyle w:val="PlainText"/>
            </w:pPr>
            <w:r>
              <w:tab/>
            </w:r>
            <w:r>
              <w:tab/>
              <w:t>void *init_ptr;</w:t>
            </w:r>
          </w:p>
          <w:p w:rsidR="00B86B1C" w:rsidRDefault="00B86B1C" w:rsidP="00B86B1C">
            <w:pPr>
              <w:pStyle w:val="PlainText"/>
            </w:pPr>
            <w:r>
              <w:tab/>
            </w:r>
            <w:r>
              <w:tab/>
              <w:t>size_t init_size;</w:t>
            </w:r>
          </w:p>
          <w:p w:rsidR="00B86B1C" w:rsidRDefault="00B86B1C" w:rsidP="00B86B1C">
            <w:pPr>
              <w:pStyle w:val="PlainText"/>
            </w:pPr>
            <w:r>
              <w:tab/>
            </w:r>
            <w:r>
              <w:tab/>
              <w:t>int init_ref_count;</w:t>
            </w:r>
          </w:p>
          <w:p w:rsidR="00B86B1C" w:rsidRDefault="00B86B1C" w:rsidP="00B86B1C">
            <w:pPr>
              <w:pStyle w:val="PlainText"/>
            </w:pPr>
            <w:r>
              <w:tab/>
            </w:r>
            <w:r>
              <w:tab/>
              <w:t>void *mod_ptr;</w:t>
            </w:r>
          </w:p>
          <w:p w:rsidR="00B86B1C" w:rsidRDefault="00B86B1C" w:rsidP="00B86B1C">
            <w:pPr>
              <w:pStyle w:val="PlainText"/>
            </w:pPr>
            <w:r>
              <w:tab/>
            </w:r>
            <w:r>
              <w:tab/>
              <w:t>size_t mod_size;</w:t>
            </w:r>
          </w:p>
          <w:p w:rsidR="00B86B1C" w:rsidRDefault="00B86B1C" w:rsidP="00B86B1C">
            <w:pPr>
              <w:pStyle w:val="PlainText"/>
            </w:pPr>
            <w:r>
              <w:tab/>
            </w:r>
            <w:r>
              <w:tab/>
              <w:t>int mod_ref_count;</w:t>
            </w:r>
          </w:p>
          <w:p w:rsidR="00B86B1C" w:rsidRDefault="00B86B1C" w:rsidP="00B86B1C">
            <w:pPr>
              <w:pStyle w:val="PlainText"/>
            </w:pPr>
            <w:r>
              <w:tab/>
              <w: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C54201">
            <w:pPr>
              <w:pStyle w:val="NormalTable"/>
            </w:pPr>
            <w:r w:rsidRPr="00186743">
              <w:t xml:space="preserve">Example </w:t>
            </w:r>
            <w:r w:rsidR="00150605">
              <w:t>1</w:t>
            </w:r>
            <w:r w:rsidRPr="00186743">
              <w:t xml:space="preserve">. </w:t>
            </w:r>
            <w:r w:rsidR="00B86B1C">
              <w:t>Using a user data structure to communicate with an application</w:t>
            </w:r>
          </w:p>
        </w:tc>
      </w:tr>
    </w:tbl>
    <w:p w:rsidR="00B50584" w:rsidRDefault="00B50584" w:rsidP="000E1FF8"/>
    <w:p w:rsidR="000477ED" w:rsidRDefault="000477ED" w:rsidP="000E1FF8">
      <w:r>
        <w:t xml:space="preserve">We initialize an instance of the structure so that </w:t>
      </w:r>
      <w:r w:rsidRPr="00A06EC6">
        <w:rPr>
          <w:rFonts w:ascii="Courier New" w:hAnsi="Courier New" w:cs="Courier New"/>
          <w:sz w:val="18"/>
        </w:rPr>
        <w:t>init_ptr</w:t>
      </w:r>
      <w:r>
        <w:t xml:space="preserve"> points to the buffer to be shared, </w:t>
      </w:r>
      <w:r w:rsidRPr="00A06EC6">
        <w:rPr>
          <w:rFonts w:ascii="Courier New" w:hAnsi="Courier New" w:cs="Courier New"/>
          <w:sz w:val="18"/>
        </w:rPr>
        <w:t>init_size</w:t>
      </w:r>
      <w:r>
        <w:t xml:space="preserve"> contains the initial size of the buffer, and all other fields are initialized to either NULL or 0 as indicated by their type. We then pass a pointer to the instance of the user data structure to the </w:t>
      </w:r>
      <w:r w:rsidR="00543630">
        <w:t>HDF5 Library</w:t>
      </w:r>
      <w:r>
        <w:t xml:space="preserve"> along with allocation callback functions constructed as follows:</w:t>
      </w:r>
    </w:p>
    <w:p w:rsidR="000477ED" w:rsidRDefault="000477ED" w:rsidP="000E1FF8"/>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image_malloc()</w:t>
      </w:r>
      <w:r>
        <w:t xml:space="preserve"> call so that it returns the value in the </w:t>
      </w:r>
      <w:r w:rsidRPr="00A06EC6">
        <w:rPr>
          <w:rFonts w:ascii="Courier New" w:hAnsi="Courier New" w:cs="Courier New"/>
          <w:sz w:val="18"/>
        </w:rPr>
        <w:t>init_ptr</w:t>
      </w:r>
      <w:r>
        <w:t xml:space="preserve"> field of the user data</w:t>
      </w:r>
      <w:r w:rsidR="00A06EC6">
        <w:t xml:space="preserve"> structure</w:t>
      </w:r>
      <w:r>
        <w:t xml:space="preserve"> and increments the </w:t>
      </w:r>
      <w:r w:rsidRPr="00A06EC6">
        <w:rPr>
          <w:rFonts w:ascii="Courier New" w:hAnsi="Courier New" w:cs="Courier New"/>
          <w:sz w:val="18"/>
        </w:rPr>
        <w:t>init_ref_count</w:t>
      </w:r>
      <w:r w:rsidR="006564E8">
        <w:t xml:space="preserve">. </w:t>
      </w:r>
      <w:r>
        <w:t xml:space="preserve">As a sanity check, the function should fail if the requested size does not match the </w:t>
      </w:r>
      <w:r w:rsidRPr="00A06EC6">
        <w:rPr>
          <w:rFonts w:ascii="Courier New" w:hAnsi="Courier New" w:cs="Courier New"/>
          <w:sz w:val="18"/>
        </w:rPr>
        <w:t>init_size</w:t>
      </w:r>
      <w:r>
        <w:t xml:space="preserve"> field in the user data</w:t>
      </w:r>
      <w:r w:rsidR="00A06EC6">
        <w:t xml:space="preserve"> structure</w:t>
      </w:r>
      <w:r>
        <w:t xml:space="preserve"> or if any of the mod</w:t>
      </w:r>
      <w:r w:rsidR="00A06EC6">
        <w:t>ified</w:t>
      </w:r>
      <w:r>
        <w:t xml:space="preserve"> fields have values other than their initial values.</w:t>
      </w:r>
    </w:p>
    <w:p w:rsidR="00A06EC6" w:rsidRDefault="00A06EC6" w:rsidP="00A06EC6"/>
    <w:p w:rsidR="000477ED" w:rsidRDefault="000477ED" w:rsidP="00924B5A">
      <w:pPr>
        <w:pStyle w:val="ListParagraph"/>
        <w:numPr>
          <w:ilvl w:val="0"/>
          <w:numId w:val="23"/>
        </w:numPr>
      </w:pPr>
      <w:r>
        <w:lastRenderedPageBreak/>
        <w:t xml:space="preserve">Construct the </w:t>
      </w:r>
      <w:r w:rsidRPr="00A06EC6">
        <w:rPr>
          <w:rFonts w:ascii="Courier New" w:hAnsi="Courier New" w:cs="Courier New"/>
          <w:sz w:val="18"/>
        </w:rPr>
        <w:t>image_memcpy()</w:t>
      </w:r>
      <w:r>
        <w:t xml:space="preserve"> call so that it does nothing</w:t>
      </w:r>
      <w:r w:rsidR="006564E8">
        <w:t xml:space="preserve">. </w:t>
      </w:r>
      <w:r>
        <w:t>As a sanity check</w:t>
      </w:r>
      <w:r w:rsidR="00A06EC6">
        <w:t>,</w:t>
      </w:r>
      <w:r>
        <w:t xml:space="preserve"> it should be made to fail if the source, destination, and size parameters do</w:t>
      </w:r>
      <w:r w:rsidR="00A06EC6">
        <w:t xml:space="preserve"> </w:t>
      </w:r>
      <w:r>
        <w:t>n</w:t>
      </w:r>
      <w:r w:rsidR="00A06EC6">
        <w:t>o</w:t>
      </w:r>
      <w:r>
        <w:t xml:space="preserve">t match the </w:t>
      </w:r>
      <w:r w:rsidRPr="00A06EC6">
        <w:rPr>
          <w:rFonts w:ascii="Courier New" w:hAnsi="Courier New" w:cs="Courier New"/>
          <w:sz w:val="18"/>
        </w:rPr>
        <w:t>init_ptr</w:t>
      </w:r>
      <w:r>
        <w:t xml:space="preserve"> and </w:t>
      </w:r>
      <w:r w:rsidRPr="00A06EC6">
        <w:rPr>
          <w:rFonts w:ascii="Courier New" w:hAnsi="Courier New" w:cs="Courier New"/>
          <w:sz w:val="18"/>
        </w:rPr>
        <w:t>init_size</w:t>
      </w:r>
      <w:r>
        <w:t xml:space="preserve"> fields as appropriate.</w:t>
      </w:r>
    </w:p>
    <w:p w:rsidR="00A06EC6" w:rsidRDefault="00A06EC6" w:rsidP="00A06EC6"/>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image_realloc()</w:t>
      </w:r>
      <w:r>
        <w:t xml:space="preserve"> call so that it performs a standard </w:t>
      </w:r>
      <w:r w:rsidRPr="00A06EC6">
        <w:rPr>
          <w:rFonts w:ascii="Courier New" w:hAnsi="Courier New" w:cs="Courier New"/>
          <w:sz w:val="18"/>
        </w:rPr>
        <w:t>realloc</w:t>
      </w:r>
      <w:r w:rsidR="006564E8">
        <w:t xml:space="preserve">. </w:t>
      </w:r>
      <w:r>
        <w:t xml:space="preserve">Sanity checking, assuming that the </w:t>
      </w:r>
      <w:r w:rsidRPr="00A06EC6">
        <w:rPr>
          <w:rFonts w:ascii="Courier New" w:hAnsi="Courier New" w:cs="Courier New"/>
          <w:sz w:val="18"/>
        </w:rPr>
        <w:t>realloc</w:t>
      </w:r>
      <w:r>
        <w:t xml:space="preserve"> is successful, should be as follows:</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still have their initial values, verify that the supplied pointer matches the </w:t>
      </w:r>
      <w:r w:rsidRPr="00A06EC6">
        <w:rPr>
          <w:rFonts w:ascii="Courier New" w:hAnsi="Courier New" w:cs="Courier New"/>
          <w:sz w:val="18"/>
        </w:rPr>
        <w:t>init_ptr</w:t>
      </w:r>
      <w:r>
        <w:t xml:space="preserve"> field and </w:t>
      </w:r>
      <w:r w:rsidR="00A06EC6">
        <w:t xml:space="preserve">that </w:t>
      </w:r>
      <w:r>
        <w:t xml:space="preserve">the supplied size does not match the </w:t>
      </w:r>
      <w:r w:rsidRPr="00A06EC6">
        <w:rPr>
          <w:rFonts w:ascii="Courier New" w:hAnsi="Courier New" w:cs="Courier New"/>
          <w:sz w:val="18"/>
        </w:rPr>
        <w:t>init_size</w:t>
      </w:r>
      <w:r>
        <w:t xml:space="preserve"> field</w:t>
      </w:r>
      <w:r w:rsidR="006564E8">
        <w:t xml:space="preserve">. </w:t>
      </w:r>
      <w:r>
        <w:t xml:space="preserve">Decrement </w:t>
      </w:r>
      <w:r w:rsidRPr="00A06EC6">
        <w:rPr>
          <w:rFonts w:ascii="Courier New" w:hAnsi="Courier New" w:cs="Courier New"/>
          <w:sz w:val="18"/>
        </w:rPr>
        <w:t>init_ref_count</w:t>
      </w:r>
      <w:r>
        <w:t xml:space="preserve">, set </w:t>
      </w:r>
      <w:r w:rsidRPr="00A06EC6">
        <w:rPr>
          <w:rFonts w:ascii="Courier New" w:hAnsi="Courier New" w:cs="Courier New"/>
          <w:sz w:val="18"/>
        </w:rPr>
        <w:t>mod_ptr</w:t>
      </w:r>
      <w:r>
        <w:t xml:space="preserve"> equal</w:t>
      </w:r>
      <w:r w:rsidR="00A06EC6">
        <w:t xml:space="preserve"> to the address returned by </w:t>
      </w:r>
      <w:r w:rsidRPr="00A06EC6">
        <w:rPr>
          <w:rFonts w:ascii="Courier New" w:hAnsi="Courier New" w:cs="Courier New"/>
          <w:sz w:val="18"/>
        </w:rPr>
        <w:t>realloc</w:t>
      </w:r>
      <w:r>
        <w:t xml:space="preserve">, set </w:t>
      </w:r>
      <w:r w:rsidRPr="00A06EC6">
        <w:rPr>
          <w:rFonts w:ascii="Courier New" w:hAnsi="Courier New" w:cs="Courier New"/>
          <w:sz w:val="18"/>
        </w:rPr>
        <w:t>mod_size</w:t>
      </w:r>
      <w:r>
        <w:t xml:space="preserve"> equal to the supplied size, and set </w:t>
      </w:r>
      <w:r w:rsidRPr="00A06EC6">
        <w:rPr>
          <w:rFonts w:ascii="Courier New" w:hAnsi="Courier New" w:cs="Courier New"/>
          <w:sz w:val="18"/>
        </w:rPr>
        <w:t>mod_ref_count</w:t>
      </w:r>
      <w:r>
        <w:t xml:space="preserve"> to 1.</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are defined, verify that the supplied pointer matches th</w:t>
      </w:r>
      <w:r w:rsidR="00A06EC6">
        <w:t>e value of</w:t>
      </w:r>
      <w:r>
        <w:t xml:space="preserve"> </w:t>
      </w:r>
      <w:r w:rsidRPr="00A06EC6">
        <w:rPr>
          <w:rFonts w:ascii="Courier New" w:hAnsi="Courier New" w:cs="Courier New"/>
          <w:sz w:val="18"/>
        </w:rPr>
        <w:t>mod_ptr</w:t>
      </w:r>
      <w:r>
        <w:t xml:space="preserve"> and that the supplied size does not match </w:t>
      </w:r>
      <w:r w:rsidRPr="00A06EC6">
        <w:rPr>
          <w:rFonts w:ascii="Courier New" w:hAnsi="Courier New" w:cs="Courier New"/>
          <w:sz w:val="18"/>
        </w:rPr>
        <w:t>mod_size</w:t>
      </w:r>
      <w:r w:rsidR="006564E8">
        <w:t xml:space="preserve">. </w:t>
      </w:r>
      <w:r>
        <w:t xml:space="preserve">Set </w:t>
      </w:r>
      <w:r w:rsidRPr="00A06EC6">
        <w:rPr>
          <w:rFonts w:ascii="Courier New" w:hAnsi="Courier New" w:cs="Courier New"/>
          <w:sz w:val="18"/>
        </w:rPr>
        <w:t>mod_ptr</w:t>
      </w:r>
      <w:r>
        <w:t xml:space="preserve"> equal to the value returned by </w:t>
      </w:r>
      <w:r w:rsidRPr="00A06EC6">
        <w:rPr>
          <w:rFonts w:ascii="Courier New" w:hAnsi="Courier New" w:cs="Courier New"/>
          <w:sz w:val="18"/>
        </w:rPr>
        <w:t>realloc</w:t>
      </w:r>
      <w:r>
        <w:t xml:space="preserve">, and set </w:t>
      </w:r>
      <w:r w:rsidRPr="00A06EC6">
        <w:rPr>
          <w:rFonts w:ascii="Courier New" w:hAnsi="Courier New" w:cs="Courier New"/>
          <w:sz w:val="18"/>
        </w:rPr>
        <w:t>mod_size</w:t>
      </w:r>
      <w:r>
        <w:t xml:space="preserve"> equal to the supplied size.</w:t>
      </w:r>
    </w:p>
    <w:p w:rsidR="000477ED" w:rsidRDefault="000477ED" w:rsidP="000E1FF8"/>
    <w:p w:rsidR="000477ED" w:rsidRDefault="000477ED" w:rsidP="000E1FF8">
      <w:pPr>
        <w:ind w:left="720"/>
      </w:pPr>
      <w:r>
        <w:t xml:space="preserve">In both cases, if all sanity checks pass, return the value returned by the </w:t>
      </w:r>
      <w:r w:rsidRPr="00A06EC6">
        <w:rPr>
          <w:rFonts w:ascii="Courier New" w:hAnsi="Courier New" w:cs="Courier New"/>
          <w:sz w:val="18"/>
        </w:rPr>
        <w:t>realloc</w:t>
      </w:r>
      <w:r>
        <w:t xml:space="preserve"> call</w:t>
      </w:r>
      <w:r w:rsidR="006564E8">
        <w:t xml:space="preserve">. </w:t>
      </w:r>
      <w:r>
        <w:t>Otherwise, return NULL.</w:t>
      </w:r>
    </w:p>
    <w:p w:rsidR="000477ED" w:rsidRDefault="000477ED" w:rsidP="000E1FF8"/>
    <w:p w:rsidR="000477ED" w:rsidRDefault="000477ED" w:rsidP="00924B5A">
      <w:pPr>
        <w:pStyle w:val="ListParagraph"/>
        <w:numPr>
          <w:ilvl w:val="0"/>
          <w:numId w:val="22"/>
        </w:numPr>
      </w:pPr>
      <w:r>
        <w:t xml:space="preserve">Construct the </w:t>
      </w:r>
      <w:r w:rsidRPr="00A06EC6">
        <w:rPr>
          <w:rFonts w:ascii="Courier New" w:hAnsi="Courier New" w:cs="Courier New"/>
          <w:sz w:val="18"/>
        </w:rPr>
        <w:t>image_free()</w:t>
      </w:r>
      <w:r>
        <w:t xml:space="preserve"> routine so that it does nothing</w:t>
      </w:r>
      <w:r w:rsidR="006564E8">
        <w:t xml:space="preserve">. </w:t>
      </w:r>
      <w:r>
        <w:t>Perform sanity checks as follows:</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H5_FILE_IMAGE_OP_PROPERTY_LIST_CLOSE</w:t>
      </w:r>
      <w:r>
        <w:t xml:space="preserve"> flag is set, decrement the </w:t>
      </w:r>
      <w:r w:rsidRPr="00A06EC6">
        <w:rPr>
          <w:rFonts w:ascii="Courier New" w:hAnsi="Courier New" w:cs="Courier New"/>
          <w:sz w:val="18"/>
        </w:rPr>
        <w:t>init_ref_count</w:t>
      </w:r>
      <w:r>
        <w:t xml:space="preserve"> field of the user data</w:t>
      </w:r>
      <w:r w:rsidR="00A06EC6">
        <w:t xml:space="preserve"> structure</w:t>
      </w:r>
      <w:r>
        <w:t xml:space="preserve">. Flag an error if </w:t>
      </w:r>
      <w:r w:rsidR="00A06EC6" w:rsidRPr="00A06EC6">
        <w:rPr>
          <w:rFonts w:ascii="Courier New" w:hAnsi="Courier New" w:cs="Courier New"/>
          <w:sz w:val="18"/>
        </w:rPr>
        <w:t>init_ref_count</w:t>
      </w:r>
      <w:r w:rsidR="00A06EC6">
        <w:t xml:space="preserve"> </w:t>
      </w:r>
      <w:r>
        <w:t xml:space="preserve">drops below zero. </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H5_FILE_IMAGE_OP_FILE_CLOSE</w:t>
      </w:r>
      <w:r>
        <w:t xml:space="preserve"> flag is set, check to see 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have been modified from their initial values. If they have, verify that </w:t>
      </w:r>
      <w:r w:rsidRPr="00A06EC6">
        <w:rPr>
          <w:rFonts w:ascii="Courier New" w:hAnsi="Courier New" w:cs="Courier New"/>
          <w:sz w:val="18"/>
        </w:rPr>
        <w:t>mod_ref_count</w:t>
      </w:r>
      <w:r>
        <w:t xml:space="preserve"> contains 1 and then set that field to zero</w:t>
      </w:r>
      <w:r w:rsidR="006564E8">
        <w:t xml:space="preserve">. </w:t>
      </w:r>
      <w:r>
        <w:t>If they have</w:t>
      </w:r>
      <w:r w:rsidR="00A06EC6">
        <w:t xml:space="preserve"> </w:t>
      </w:r>
      <w:r>
        <w:t>n</w:t>
      </w:r>
      <w:r w:rsidR="00A06EC6">
        <w:t>o</w:t>
      </w:r>
      <w:r>
        <w:t xml:space="preserve">t been modified, proceed as per the </w:t>
      </w:r>
      <w:r w:rsidRPr="00A06EC6">
        <w:rPr>
          <w:rFonts w:ascii="Courier New" w:hAnsi="Courier New" w:cs="Courier New"/>
          <w:sz w:val="18"/>
        </w:rPr>
        <w:t>H5_FILE_IMAGE_OP_PROPERTY_LIST_CLOSE</w:t>
      </w:r>
      <w:r>
        <w:t xml:space="preserve"> case.</w:t>
      </w:r>
    </w:p>
    <w:p w:rsidR="000477ED" w:rsidRDefault="000477ED" w:rsidP="000E1FF8"/>
    <w:p w:rsidR="000477ED" w:rsidRDefault="000477ED" w:rsidP="000E1FF8">
      <w:pPr>
        <w:ind w:left="720"/>
      </w:pPr>
      <w:r>
        <w:t xml:space="preserve">In either case, if both the </w:t>
      </w:r>
      <w:r w:rsidRPr="00A06EC6">
        <w:rPr>
          <w:rFonts w:ascii="Courier New" w:hAnsi="Courier New" w:cs="Courier New"/>
          <w:sz w:val="18"/>
        </w:rPr>
        <w:t>init_ref_count</w:t>
      </w:r>
      <w:r>
        <w:t xml:space="preserve"> and </w:t>
      </w:r>
      <w:r w:rsidRPr="00A06EC6">
        <w:rPr>
          <w:rFonts w:ascii="Courier New" w:hAnsi="Courier New" w:cs="Courier New"/>
          <w:sz w:val="18"/>
        </w:rPr>
        <w:t>mod_ref_count</w:t>
      </w:r>
      <w:r>
        <w:t xml:space="preserve"> fields have dropped to zero, notify the application that the </w:t>
      </w:r>
      <w:r w:rsidR="00543630">
        <w:t>HDF5 Library</w:t>
      </w:r>
      <w:r>
        <w:t xml:space="preserve"> is done with the buffer</w:t>
      </w:r>
      <w:r w:rsidR="006564E8">
        <w:t xml:space="preserve">. </w:t>
      </w:r>
      <w:r>
        <w:t xml:space="preserve">If the </w:t>
      </w:r>
      <w:r w:rsidRPr="00A06EC6">
        <w:rPr>
          <w:rFonts w:ascii="Courier New" w:hAnsi="Courier New" w:cs="Courier New"/>
          <w:sz w:val="18"/>
        </w:rPr>
        <w:t>mod_ptr</w:t>
      </w:r>
      <w:r w:rsidR="00A06EC6">
        <w:t xml:space="preserve"> or </w:t>
      </w:r>
      <w:r w:rsidRPr="00A06EC6">
        <w:rPr>
          <w:rFonts w:ascii="Courier New" w:hAnsi="Courier New" w:cs="Courier New"/>
          <w:sz w:val="18"/>
        </w:rPr>
        <w:t>mod_size</w:t>
      </w:r>
      <w:r>
        <w:t xml:space="preserve"> fields have been modified, pass these values on to the application as well.</w:t>
      </w:r>
    </w:p>
    <w:p w:rsidR="000477ED" w:rsidRDefault="000477ED" w:rsidP="000E1FF8"/>
    <w:p w:rsidR="00CE20B3" w:rsidRDefault="00CE20B3" w:rsidP="000E1FF8"/>
    <w:p w:rsidR="00FA3F06" w:rsidRDefault="00FA3F06" w:rsidP="000E1FF8"/>
    <w:p w:rsidR="000477ED" w:rsidRDefault="000477ED" w:rsidP="000E1FF8">
      <w:pPr>
        <w:pStyle w:val="Heading2"/>
      </w:pPr>
      <w:bookmarkStart w:id="195" w:name="_Toc317672522"/>
      <w:r>
        <w:t>Initial File Image Semantics</w:t>
      </w:r>
      <w:bookmarkEnd w:id="195"/>
    </w:p>
    <w:p w:rsidR="000477ED" w:rsidRDefault="000477ED" w:rsidP="000E1FF8">
      <w:r>
        <w:t xml:space="preserve">One can argue whether creating a file with an initial file image is closer to creating a file or opening </w:t>
      </w:r>
      <w:r w:rsidR="00CD6913">
        <w:t>a file</w:t>
      </w:r>
      <w:r w:rsidR="006564E8">
        <w:t>.</w:t>
      </w:r>
      <w:r>
        <w:t xml:space="preserve"> </w:t>
      </w:r>
      <w:r w:rsidR="00E66570">
        <w:t xml:space="preserve">The </w:t>
      </w:r>
      <w:r>
        <w:t>consensus seems to be that it is closer to a file open</w:t>
      </w:r>
      <w:r w:rsidR="00CC1927">
        <w:t>,</w:t>
      </w:r>
      <w:r>
        <w:t xml:space="preserve"> and thus we shall require that the initial image only be used for calls to </w:t>
      </w:r>
      <w:r w:rsidRPr="00E66570">
        <w:rPr>
          <w:rFonts w:ascii="Courier New" w:hAnsi="Courier New" w:cs="Courier New"/>
          <w:sz w:val="18"/>
        </w:rPr>
        <w:t>H5Fopen()</w:t>
      </w:r>
      <w:r>
        <w:t>.</w:t>
      </w:r>
    </w:p>
    <w:p w:rsidR="00FA3F06" w:rsidRDefault="00FA3F06" w:rsidP="000E1FF8"/>
    <w:p w:rsidR="000477ED" w:rsidRDefault="000477ED" w:rsidP="000E1FF8">
      <w:r>
        <w:t xml:space="preserve">Whatever our convention, from an internal perspective, </w:t>
      </w:r>
      <w:del w:id="196" w:author="* *" w:date="2012-03-01T12:45:00Z">
        <w:r w:rsidR="00C01361" w:rsidDel="00034019">
          <w:delText xml:space="preserve">creating </w:delText>
        </w:r>
      </w:del>
      <w:ins w:id="197" w:author="* *" w:date="2012-03-01T12:45:00Z">
        <w:r w:rsidR="00034019">
          <w:t xml:space="preserve">opening </w:t>
        </w:r>
      </w:ins>
      <w:r w:rsidR="00C01361">
        <w:t xml:space="preserve">a file with an initial file image </w:t>
      </w:r>
      <w:r>
        <w:t>is a bit of both</w:t>
      </w:r>
      <w:r w:rsidR="00C01361">
        <w:t xml:space="preserve"> creating a file and opening a file</w:t>
      </w:r>
      <w:r>
        <w:t xml:space="preserve">. Conceptually, we will create a file on disk, write the supplied image to </w:t>
      </w:r>
      <w:r w:rsidR="00CC1927">
        <w:t>the file</w:t>
      </w:r>
      <w:r>
        <w:t xml:space="preserve">, close </w:t>
      </w:r>
      <w:r w:rsidR="00CC1927">
        <w:t>the file</w:t>
      </w:r>
      <w:r>
        <w:t xml:space="preserve">, open </w:t>
      </w:r>
      <w:r w:rsidR="00CC1927">
        <w:t xml:space="preserve">the file </w:t>
      </w:r>
      <w:r>
        <w:t>as an HDF5 file, and then proceed as usual</w:t>
      </w:r>
      <w:r w:rsidR="00CC1927">
        <w:t xml:space="preserve"> (of</w:t>
      </w:r>
      <w:r w:rsidR="00CC1927" w:rsidRPr="00FA3F06">
        <w:t xml:space="preserve"> course, the </w:t>
      </w:r>
      <w:r w:rsidR="00E66570" w:rsidRPr="00FA3F06">
        <w:t xml:space="preserve">Core </w:t>
      </w:r>
      <w:r w:rsidR="00CC1927" w:rsidRPr="00FA3F06">
        <w:t>VFD will not write to the file system u</w:t>
      </w:r>
      <w:r w:rsidR="00CC1927">
        <w:t>nless it is configured to do so)</w:t>
      </w:r>
      <w:r w:rsidR="006564E8">
        <w:t xml:space="preserve">. </w:t>
      </w:r>
      <w:r>
        <w:t>This process is similar to a file create</w:t>
      </w:r>
      <w:r w:rsidR="00CC1927">
        <w:t>:</w:t>
      </w:r>
      <w:r>
        <w:t xml:space="preserve"> we are creating a file that did</w:t>
      </w:r>
      <w:r w:rsidR="00CC1927">
        <w:t xml:space="preserve"> </w:t>
      </w:r>
      <w:r>
        <w:t>n</w:t>
      </w:r>
      <w:r w:rsidR="00CC1927">
        <w:t>o</w:t>
      </w:r>
      <w:r>
        <w:t>t exist on disk to begin with and writing data to it</w:t>
      </w:r>
      <w:r w:rsidR="006564E8">
        <w:t xml:space="preserve">. </w:t>
      </w:r>
      <w:r>
        <w:t>Also, we must verify that no file of the supplied name is open</w:t>
      </w:r>
      <w:r w:rsidR="006564E8">
        <w:t xml:space="preserve">. </w:t>
      </w:r>
      <w:r>
        <w:t xml:space="preserve">However, </w:t>
      </w:r>
      <w:r w:rsidR="00CC1927">
        <w:t>this process</w:t>
      </w:r>
      <w:r>
        <w:t xml:space="preserve"> is also similar to a file open</w:t>
      </w:r>
      <w:r w:rsidR="00CC1927">
        <w:t>:</w:t>
      </w:r>
      <w:r>
        <w:t xml:space="preserve"> we must read the superblock and handle the usual file open tasks. </w:t>
      </w:r>
    </w:p>
    <w:p w:rsidR="00FA3F06" w:rsidRDefault="00FA3F06" w:rsidP="000E1FF8"/>
    <w:p w:rsidR="000477ED" w:rsidRDefault="000477ED" w:rsidP="000E1FF8">
      <w:r w:rsidRPr="000A4FED">
        <w:t xml:space="preserve">Implementing the above sequence of actions has a number of implications on the behavior of the </w:t>
      </w:r>
      <w:r w:rsidRPr="000A4FED">
        <w:rPr>
          <w:rFonts w:ascii="Courier New" w:hAnsi="Courier New" w:cs="Courier New"/>
          <w:sz w:val="18"/>
        </w:rPr>
        <w:t>H5Fopen()</w:t>
      </w:r>
      <w:r w:rsidRPr="000A4FED">
        <w:t xml:space="preserve"> call</w:t>
      </w:r>
      <w:ins w:id="198" w:author="* *" w:date="2012-03-01T12:46:00Z">
        <w:r w:rsidR="00034019">
          <w:t xml:space="preserve"> when an initial file image is supplied</w:t>
        </w:r>
      </w:ins>
      <w:r w:rsidRPr="000A4FED">
        <w:t>:</w:t>
      </w:r>
    </w:p>
    <w:p w:rsidR="00FA3F06" w:rsidRDefault="00FA3F06" w:rsidP="000E1FF8"/>
    <w:p w:rsidR="000477ED" w:rsidRDefault="000477ED" w:rsidP="00924B5A">
      <w:pPr>
        <w:pStyle w:val="ListParagraph"/>
        <w:numPr>
          <w:ilvl w:val="0"/>
          <w:numId w:val="26"/>
        </w:numPr>
      </w:pPr>
      <w:r w:rsidRPr="000A4FED">
        <w:rPr>
          <w:rFonts w:ascii="Courier New" w:hAnsi="Courier New" w:cs="Courier New"/>
          <w:sz w:val="18"/>
        </w:rPr>
        <w:t>H5Fopen()</w:t>
      </w:r>
      <w:r>
        <w:t xml:space="preserve"> must fail if the target file driver does</w:t>
      </w:r>
      <w:r w:rsidR="00A024F4">
        <w:t xml:space="preserve"> not</w:t>
      </w:r>
      <w:r>
        <w:t xml:space="preserve"> set the </w:t>
      </w:r>
      <w:r w:rsidRPr="000A4FED">
        <w:rPr>
          <w:rFonts w:ascii="Courier New" w:hAnsi="Courier New" w:cs="Courier New"/>
          <w:sz w:val="18"/>
        </w:rPr>
        <w:t>H5FD_FEAT_ALLOW_FILE_IMAGE</w:t>
      </w:r>
      <w:r>
        <w:t xml:space="preserve"> flag and a file image is specified in the FAPL.</w:t>
      </w:r>
      <w:r w:rsidR="00C01361">
        <w:t xml:space="preserve"> </w:t>
      </w:r>
    </w:p>
    <w:p w:rsidR="000477ED" w:rsidRDefault="000477ED" w:rsidP="00924B5A">
      <w:pPr>
        <w:pStyle w:val="ListParagraph"/>
        <w:numPr>
          <w:ilvl w:val="0"/>
          <w:numId w:val="26"/>
        </w:numPr>
      </w:pPr>
      <w:r>
        <w:t xml:space="preserve">If the target file driver supports the </w:t>
      </w:r>
      <w:r w:rsidRPr="000A4FED">
        <w:rPr>
          <w:rFonts w:ascii="Courier New" w:hAnsi="Courier New" w:cs="Courier New"/>
          <w:sz w:val="18"/>
        </w:rPr>
        <w:t>H5FD_FEAT_ALLOW_FILE_IMAGE</w:t>
      </w:r>
      <w:r>
        <w:t xml:space="preserve"> flag,</w:t>
      </w:r>
      <w:r w:rsidR="007C407A">
        <w:t xml:space="preserve"> then</w:t>
      </w:r>
      <w:r>
        <w:t xml:space="preserve"> </w:t>
      </w:r>
      <w:r w:rsidRPr="000A4FED">
        <w:rPr>
          <w:rFonts w:ascii="Courier New" w:hAnsi="Courier New" w:cs="Courier New"/>
          <w:sz w:val="18"/>
        </w:rPr>
        <w:t>H5Fopen()</w:t>
      </w:r>
      <w:r>
        <w:t xml:space="preserve"> must fail if the file is already open or if a file of the specified name exists.</w:t>
      </w:r>
    </w:p>
    <w:p w:rsidR="000477ED" w:rsidRDefault="000477ED" w:rsidP="00924B5A">
      <w:pPr>
        <w:pStyle w:val="ListParagraph"/>
        <w:numPr>
          <w:ilvl w:val="0"/>
          <w:numId w:val="26"/>
        </w:numPr>
      </w:pPr>
      <w:r>
        <w:t xml:space="preserve">Even if the above constraints are satisfied, </w:t>
      </w:r>
      <w:r w:rsidRPr="000A4FED">
        <w:rPr>
          <w:rFonts w:ascii="Courier New" w:hAnsi="Courier New" w:cs="Courier New"/>
          <w:sz w:val="18"/>
        </w:rPr>
        <w:t>H5Fopen()</w:t>
      </w:r>
      <w:r>
        <w:t xml:space="preserve"> must still fail if the image does</w:t>
      </w:r>
      <w:r w:rsidR="00A024F4">
        <w:t xml:space="preserve"> not</w:t>
      </w:r>
      <w:r>
        <w:t xml:space="preserve"> contain a valid (or perhaps just plausibly valid) image of an HDF5 file</w:t>
      </w:r>
      <w:r w:rsidR="006564E8">
        <w:t xml:space="preserve">. </w:t>
      </w:r>
      <w:r>
        <w:t>In particular, the superblock must be processed, and the file structure be set up accordingly</w:t>
      </w:r>
      <w:r w:rsidR="006564E8">
        <w:t xml:space="preserve">. </w:t>
      </w:r>
    </w:p>
    <w:p w:rsidR="00FA3F06" w:rsidRDefault="00FA3F06" w:rsidP="000E1FF8"/>
    <w:p w:rsidR="007C407A" w:rsidRDefault="007C407A" w:rsidP="000E1FF8">
      <w:r>
        <w:t xml:space="preserve">See the “Virtual File Driver Feature Flags” section on page </w:t>
      </w:r>
      <w:r w:rsidR="00B84989">
        <w:fldChar w:fldCharType="begin"/>
      </w:r>
      <w:r>
        <w:instrText xml:space="preserve"> PAGEREF VirtualFileDriverFeatureFlags \h </w:instrText>
      </w:r>
      <w:r w:rsidR="00B84989">
        <w:fldChar w:fldCharType="separate"/>
      </w:r>
      <w:r w:rsidR="006D729D">
        <w:rPr>
          <w:noProof/>
        </w:rPr>
        <w:t>17</w:t>
      </w:r>
      <w:r w:rsidR="00B84989">
        <w:fldChar w:fldCharType="end"/>
      </w:r>
      <w:r>
        <w:t xml:space="preserve"> for more information.</w:t>
      </w:r>
    </w:p>
    <w:p w:rsidR="007C407A" w:rsidRDefault="007C407A" w:rsidP="000E1FF8"/>
    <w:p w:rsidR="000477ED" w:rsidRDefault="000477ED" w:rsidP="000E1FF8">
      <w:r>
        <w:t xml:space="preserve">As we indicated earlier, if an initial file image appears in the property list of a </w:t>
      </w:r>
      <w:r w:rsidRPr="000A4FED">
        <w:rPr>
          <w:rFonts w:ascii="Courier New" w:hAnsi="Courier New" w:cs="Courier New"/>
          <w:sz w:val="18"/>
        </w:rPr>
        <w:t>H5Fcreate()</w:t>
      </w:r>
      <w:r>
        <w:t xml:space="preserve"> call, it is ignored.</w:t>
      </w:r>
      <w:r w:rsidR="007C407A">
        <w:t xml:space="preserve"> </w:t>
      </w:r>
    </w:p>
    <w:p w:rsidR="00FA3F06" w:rsidRDefault="00FA3F06" w:rsidP="000E1FF8"/>
    <w:p w:rsidR="000477ED" w:rsidRDefault="000477ED" w:rsidP="000E1FF8">
      <w:r>
        <w:t>While the above section on the semantics of the file image callbacks may seem rather gloomy, we get the payback here</w:t>
      </w:r>
      <w:r w:rsidR="006564E8">
        <w:t xml:space="preserve">. </w:t>
      </w:r>
      <w:r>
        <w:t>The above says everything that needs to be said about initial file image semantics in general</w:t>
      </w:r>
      <w:r w:rsidR="000A4FED">
        <w:t xml:space="preserve">. The sub-section below has </w:t>
      </w:r>
      <w:r>
        <w:t xml:space="preserve">a few </w:t>
      </w:r>
      <w:r w:rsidR="000A4FED">
        <w:t xml:space="preserve">more </w:t>
      </w:r>
      <w:r>
        <w:t xml:space="preserve">observations on the </w:t>
      </w:r>
      <w:r w:rsidR="00805591">
        <w:t>Core file driver</w:t>
      </w:r>
      <w:r w:rsidR="006564E8">
        <w:t xml:space="preserve">. </w:t>
      </w:r>
    </w:p>
    <w:p w:rsidR="00FA3F06" w:rsidRDefault="00FA3F06" w:rsidP="000E1FF8"/>
    <w:p w:rsidR="00FA3F06" w:rsidRDefault="00FA3F06" w:rsidP="000E1FF8"/>
    <w:p w:rsidR="00FA3F06" w:rsidRDefault="00FA3F06" w:rsidP="000E1FF8"/>
    <w:p w:rsidR="000477ED" w:rsidRDefault="000477ED" w:rsidP="000E1FF8">
      <w:pPr>
        <w:pStyle w:val="Heading3"/>
      </w:pPr>
      <w:bookmarkStart w:id="199" w:name="_Toc317672523"/>
      <w:r>
        <w:t>Appl</w:t>
      </w:r>
      <w:r w:rsidR="00CD6913">
        <w:t>y</w:t>
      </w:r>
      <w:r>
        <w:t>i</w:t>
      </w:r>
      <w:r w:rsidR="00CD6913">
        <w:t>ng</w:t>
      </w:r>
      <w:r>
        <w:t xml:space="preserve"> Initial File Image Semant</w:t>
      </w:r>
      <w:bookmarkStart w:id="200" w:name="ApplyingInitialFileImageSemanticsCoreFD"/>
      <w:bookmarkEnd w:id="200"/>
      <w:r>
        <w:t>ics to the Core File Driver</w:t>
      </w:r>
      <w:bookmarkEnd w:id="199"/>
    </w:p>
    <w:p w:rsidR="000477ED" w:rsidRDefault="000477ED" w:rsidP="000E1FF8">
      <w:r>
        <w:t xml:space="preserve">At present, the </w:t>
      </w:r>
      <w:r w:rsidR="00805591">
        <w:t>Core file driver</w:t>
      </w:r>
      <w:r>
        <w:t xml:space="preserve"> uses the </w:t>
      </w:r>
      <w:r w:rsidRPr="00BF6E79">
        <w:rPr>
          <w:rFonts w:ascii="Courier New" w:hAnsi="Courier New" w:cs="Courier New"/>
          <w:sz w:val="18"/>
        </w:rPr>
        <w:t>open()</w:t>
      </w:r>
      <w:r>
        <w:t xml:space="preserve"> and </w:t>
      </w:r>
      <w:r w:rsidRPr="00BF6E79">
        <w:rPr>
          <w:rFonts w:ascii="Courier New" w:hAnsi="Courier New" w:cs="Courier New"/>
          <w:sz w:val="18"/>
        </w:rPr>
        <w:t>read()</w:t>
      </w:r>
      <w:r>
        <w:t xml:space="preserve"> system calls to load an HDF5 file image from the file system into RAM</w:t>
      </w:r>
      <w:r w:rsidR="006564E8">
        <w:t xml:space="preserve">. </w:t>
      </w:r>
      <w:r>
        <w:t xml:space="preserve">Further, if the </w:t>
      </w:r>
      <w:r w:rsidRPr="001E0173">
        <w:rPr>
          <w:rFonts w:ascii="Courier New" w:hAnsi="Courier New" w:cs="Courier New"/>
          <w:sz w:val="18"/>
        </w:rPr>
        <w:t>backing</w:t>
      </w:r>
      <w:r w:rsidR="001E0173" w:rsidRPr="001E0173">
        <w:rPr>
          <w:rFonts w:ascii="Courier New" w:hAnsi="Courier New" w:cs="Courier New"/>
          <w:sz w:val="18"/>
        </w:rPr>
        <w:t>_</w:t>
      </w:r>
      <w:r w:rsidRPr="001E0173">
        <w:rPr>
          <w:rFonts w:ascii="Courier New" w:hAnsi="Courier New" w:cs="Courier New"/>
          <w:sz w:val="18"/>
        </w:rPr>
        <w:t>store</w:t>
      </w:r>
      <w:r>
        <w:t xml:space="preserve"> flag is set in the </w:t>
      </w:r>
      <w:r w:rsidR="00BF6E79">
        <w:t xml:space="preserve">FAPL </w:t>
      </w:r>
      <w:r>
        <w:t xml:space="preserve">entry specifying the use of the </w:t>
      </w:r>
      <w:r w:rsidR="00805591">
        <w:t>Core file driver</w:t>
      </w:r>
      <w:r>
        <w:t xml:space="preserve">, the </w:t>
      </w:r>
      <w:r w:rsidR="00805591">
        <w:t>Core file driver</w:t>
      </w:r>
      <w:r w:rsidR="00BF6E79">
        <w:t>’</w:t>
      </w:r>
      <w:r>
        <w:t>s internal image will be used to overwrite the source file on either flush or close.</w:t>
      </w:r>
      <w:r w:rsidR="001E0173">
        <w:t xml:space="preserve"> See the </w:t>
      </w:r>
      <w:r w:rsidR="001E0173" w:rsidRPr="001E0173">
        <w:rPr>
          <w:rFonts w:ascii="Courier New" w:hAnsi="Courier New" w:cs="Courier New"/>
          <w:sz w:val="18"/>
        </w:rPr>
        <w:t>H5Pset_fapl_core</w:t>
      </w:r>
      <w:r w:rsidR="001E0173">
        <w:t xml:space="preserve"> entry in the </w:t>
      </w:r>
      <w:r w:rsidR="001E0173" w:rsidRPr="001E0173">
        <w:rPr>
          <w:i/>
        </w:rPr>
        <w:t>HDF5 Reference Manual</w:t>
      </w:r>
      <w:r w:rsidR="001E0173">
        <w:t xml:space="preserve"> for more information.</w:t>
      </w:r>
    </w:p>
    <w:p w:rsidR="00FA3F06" w:rsidRDefault="00FA3F06" w:rsidP="000E1FF8"/>
    <w:p w:rsidR="000477ED" w:rsidRDefault="000477ED" w:rsidP="000E1FF8">
      <w:r>
        <w:t>This results in the following observations</w:t>
      </w:r>
      <w:r w:rsidR="006564E8">
        <w:t xml:space="preserve">. </w:t>
      </w:r>
      <w:r>
        <w:t xml:space="preserve">In all cases assume that use of the </w:t>
      </w:r>
      <w:r w:rsidR="00805591">
        <w:t>Core file driver</w:t>
      </w:r>
      <w:r>
        <w:t xml:space="preserve"> has been specified in the FAPL.</w:t>
      </w:r>
    </w:p>
    <w:p w:rsidR="00FA3F06" w:rsidRDefault="00FA3F06" w:rsidP="000E1FF8"/>
    <w:p w:rsidR="000477ED" w:rsidRDefault="000477ED" w:rsidP="00924B5A">
      <w:pPr>
        <w:pStyle w:val="ListParagraph"/>
        <w:numPr>
          <w:ilvl w:val="0"/>
          <w:numId w:val="27"/>
        </w:numPr>
      </w:pPr>
      <w:r>
        <w:t xml:space="preserve">If the file specified in the </w:t>
      </w:r>
      <w:r w:rsidRPr="00BF6E79">
        <w:rPr>
          <w:rFonts w:ascii="Courier New" w:hAnsi="Courier New" w:cs="Courier New"/>
          <w:sz w:val="18"/>
        </w:rPr>
        <w:t>H5Fopen()</w:t>
      </w:r>
      <w:r>
        <w:t xml:space="preserve"> call does not exist, and no initial image is specified in the FAPL, the open must fail because there is no source for the initial image needed by the </w:t>
      </w:r>
      <w:r w:rsidR="00805591">
        <w:t>Core file driver</w:t>
      </w:r>
      <w:r>
        <w:t>.</w:t>
      </w:r>
    </w:p>
    <w:p w:rsidR="000477ED" w:rsidRDefault="000477ED" w:rsidP="00924B5A">
      <w:pPr>
        <w:pStyle w:val="ListParagraph"/>
        <w:numPr>
          <w:ilvl w:val="0"/>
          <w:numId w:val="27"/>
        </w:numPr>
      </w:pPr>
      <w:r>
        <w:t xml:space="preserve">If the file specified in the </w:t>
      </w:r>
      <w:r w:rsidRPr="00BF6E79">
        <w:rPr>
          <w:rFonts w:ascii="Courier New" w:hAnsi="Courier New" w:cs="Courier New"/>
          <w:sz w:val="18"/>
        </w:rPr>
        <w:t>H5Fopen</w:t>
      </w:r>
      <w:r w:rsidR="00BF6E79">
        <w:rPr>
          <w:rFonts w:ascii="Courier New" w:hAnsi="Courier New" w:cs="Courier New"/>
          <w:sz w:val="18"/>
        </w:rPr>
        <w:t>()</w:t>
      </w:r>
      <w:r>
        <w:t xml:space="preserve"> call does exist, and an initial image is specified in the FAPL, the open must fail because the source of the needed initial image is ambiguous</w:t>
      </w:r>
      <w:r w:rsidR="00BF6E79">
        <w:t>:</w:t>
      </w:r>
      <w:r>
        <w:t xml:space="preserve"> </w:t>
      </w:r>
      <w:r w:rsidR="00BF6E79">
        <w:t>the file image</w:t>
      </w:r>
      <w:r>
        <w:t xml:space="preserve"> could be taken either from file or from the FAPL.</w:t>
      </w:r>
    </w:p>
    <w:p w:rsidR="000477ED" w:rsidRDefault="000477ED" w:rsidP="00924B5A">
      <w:pPr>
        <w:pStyle w:val="ListParagraph"/>
        <w:numPr>
          <w:ilvl w:val="0"/>
          <w:numId w:val="27"/>
        </w:numPr>
      </w:pPr>
      <w:r>
        <w:t xml:space="preserve">If the file specified in the </w:t>
      </w:r>
      <w:r w:rsidRPr="00BF6E79">
        <w:rPr>
          <w:rFonts w:ascii="Courier New" w:hAnsi="Courier New" w:cs="Courier New"/>
          <w:sz w:val="18"/>
        </w:rPr>
        <w:t>H5Fopen()</w:t>
      </w:r>
      <w:r>
        <w:t xml:space="preserve"> call does not exist, and an initial image is specified in the FAPL, the open will succeed</w:t>
      </w:r>
      <w:r w:rsidR="00BF6E79">
        <w:t>. This</w:t>
      </w:r>
      <w:r>
        <w:t xml:space="preserve"> assum</w:t>
      </w:r>
      <w:r w:rsidR="00BF6E79">
        <w:t>es</w:t>
      </w:r>
      <w:r>
        <w:t xml:space="preserve"> that the supplied image is valid</w:t>
      </w:r>
      <w:r w:rsidR="006564E8">
        <w:t xml:space="preserve">. </w:t>
      </w:r>
      <w:r>
        <w:t xml:space="preserve">Further, if the backing store flag is set, the file specified in the </w:t>
      </w:r>
      <w:r w:rsidRPr="00FD5F68">
        <w:rPr>
          <w:rFonts w:ascii="Courier New" w:hAnsi="Courier New" w:cs="Courier New"/>
          <w:sz w:val="18"/>
        </w:rPr>
        <w:t>H5Fopen()</w:t>
      </w:r>
      <w:r>
        <w:t xml:space="preserve"> call will be created, and the contents of the </w:t>
      </w:r>
      <w:r w:rsidR="00805591">
        <w:t>Core file driver</w:t>
      </w:r>
      <w:r>
        <w:t xml:space="preserve">’s internal buffer will be written to the new file on flush </w:t>
      </w:r>
      <w:del w:id="201" w:author="* *" w:date="2012-03-01T12:48:00Z">
        <w:r w:rsidDel="00034019">
          <w:delText xml:space="preserve">and </w:delText>
        </w:r>
      </w:del>
      <w:ins w:id="202" w:author="* *" w:date="2012-03-01T12:48:00Z">
        <w:r w:rsidR="00034019">
          <w:t xml:space="preserve">or </w:t>
        </w:r>
      </w:ins>
      <w:r>
        <w:t>close.</w:t>
      </w:r>
    </w:p>
    <w:p w:rsidR="00FA3F06" w:rsidRDefault="00FA3F06" w:rsidP="000E1FF8"/>
    <w:p w:rsidR="000477ED" w:rsidRDefault="000477ED" w:rsidP="000E1FF8">
      <w:r>
        <w:t xml:space="preserve">Thus a call to </w:t>
      </w:r>
      <w:r w:rsidRPr="00FD5F68">
        <w:rPr>
          <w:rFonts w:ascii="Courier New" w:hAnsi="Courier New" w:cs="Courier New"/>
          <w:sz w:val="18"/>
        </w:rPr>
        <w:t>H5Fopen()</w:t>
      </w:r>
      <w:r>
        <w:t xml:space="preserve"> can result in the creation of a new HDF5 file in the file system</w:t>
      </w:r>
      <w:r w:rsidR="006564E8">
        <w:t xml:space="preserve">. </w:t>
      </w:r>
      <w:del w:id="203" w:author="* *" w:date="2012-03-01T12:49:00Z">
        <w:r w:rsidDel="00034019">
          <w:delText xml:space="preserve">This, of course, results from our decision to use </w:delText>
        </w:r>
        <w:r w:rsidRPr="00FD5F68" w:rsidDel="00034019">
          <w:rPr>
            <w:rFonts w:ascii="Courier New" w:hAnsi="Courier New" w:cs="Courier New"/>
            <w:sz w:val="18"/>
          </w:rPr>
          <w:delText>H5Fopen</w:delText>
        </w:r>
        <w:r w:rsidDel="00034019">
          <w:delText xml:space="preserve"> rather than </w:delText>
        </w:r>
        <w:r w:rsidRPr="00FD5F68" w:rsidDel="00034019">
          <w:rPr>
            <w:rFonts w:ascii="Courier New" w:hAnsi="Courier New" w:cs="Courier New"/>
            <w:sz w:val="18"/>
          </w:rPr>
          <w:delText>H5Fcreate</w:delText>
        </w:r>
        <w:r w:rsidDel="00034019">
          <w:delText xml:space="preserve"> to open a file with an initial image</w:delText>
        </w:r>
        <w:r w:rsidR="006564E8" w:rsidDel="00034019">
          <w:delText xml:space="preserve">. </w:delText>
        </w:r>
      </w:del>
    </w:p>
    <w:p w:rsidR="000477ED" w:rsidRDefault="000477ED" w:rsidP="000E1FF8"/>
    <w:p w:rsidR="00FA3F06" w:rsidRDefault="00FA3F06" w:rsidP="000E1FF8"/>
    <w:p w:rsidR="00FA3F06" w:rsidRDefault="00FA3F06" w:rsidP="000E1FF8"/>
    <w:p w:rsidR="00B62087" w:rsidRDefault="00B62087" w:rsidP="00B62087">
      <w:pPr>
        <w:pStyle w:val="Heading1"/>
      </w:pPr>
      <w:bookmarkStart w:id="204" w:name="_Toc317672524"/>
      <w:r>
        <w:lastRenderedPageBreak/>
        <w:t>Ex</w:t>
      </w:r>
      <w:bookmarkStart w:id="205" w:name="Examples"/>
      <w:bookmarkEnd w:id="205"/>
      <w:r>
        <w:t>amples</w:t>
      </w:r>
      <w:bookmarkEnd w:id="204"/>
      <w:r>
        <w:t xml:space="preserve"> </w:t>
      </w:r>
    </w:p>
    <w:p w:rsidR="00B62087" w:rsidRDefault="00015FDD" w:rsidP="00015FDD">
      <w:r>
        <w:t xml:space="preserve">The purpose of this chapter is to provide examples of how to read or build an in-memory HDF5 file image. See </w:t>
      </w:r>
      <w:commentRangeStart w:id="206"/>
      <w:r w:rsidR="00A002BA">
        <w:t xml:space="preserve">“Use Cases” on page </w:t>
      </w:r>
      <w:r w:rsidR="00B84989">
        <w:fldChar w:fldCharType="begin"/>
      </w:r>
      <w:r w:rsidR="00A002BA">
        <w:instrText xml:space="preserve"> PAGEREF UseCases \h </w:instrText>
      </w:r>
      <w:r w:rsidR="00B84989">
        <w:fldChar w:fldCharType="separate"/>
      </w:r>
      <w:r w:rsidR="006D729D">
        <w:rPr>
          <w:noProof/>
        </w:rPr>
        <w:t>6</w:t>
      </w:r>
      <w:r w:rsidR="00B84989">
        <w:fldChar w:fldCharType="end"/>
      </w:r>
      <w:r>
        <w:t xml:space="preserve"> for more information</w:t>
      </w:r>
      <w:commentRangeEnd w:id="206"/>
      <w:r w:rsidR="00034019">
        <w:rPr>
          <w:rStyle w:val="CommentReference"/>
          <w:vanish/>
        </w:rPr>
        <w:commentReference w:id="206"/>
      </w:r>
      <w:r>
        <w:t xml:space="preserve">. </w:t>
      </w:r>
    </w:p>
    <w:p w:rsidR="00015FDD" w:rsidRDefault="00015FDD" w:rsidP="00015FDD"/>
    <w:p w:rsidR="00015FDD" w:rsidRDefault="00015FDD" w:rsidP="00015FDD"/>
    <w:p w:rsidR="00015FDD" w:rsidRDefault="00015FDD" w:rsidP="00015FDD"/>
    <w:p w:rsidR="00B62087" w:rsidRDefault="00B62087" w:rsidP="00B62087">
      <w:pPr>
        <w:pStyle w:val="Heading2"/>
      </w:pPr>
      <w:bookmarkStart w:id="207" w:name="_Toc317672525"/>
      <w:r>
        <w:t xml:space="preserve">Reading an </w:t>
      </w:r>
      <w:r w:rsidR="00380E70">
        <w:t>In-m</w:t>
      </w:r>
      <w:bookmarkStart w:id="208" w:name="ReadingInMemoryHdf5FileImage"/>
      <w:bookmarkEnd w:id="208"/>
      <w:r w:rsidR="00380E70">
        <w:t xml:space="preserve">emory </w:t>
      </w:r>
      <w:r>
        <w:t>HDF5 File Image</w:t>
      </w:r>
      <w:bookmarkEnd w:id="207"/>
    </w:p>
    <w:p w:rsidR="00B62087" w:rsidRDefault="00B62087" w:rsidP="00B62087">
      <w:r>
        <w:t xml:space="preserve">The </w:t>
      </w:r>
      <w:r w:rsidRPr="00C54201">
        <w:rPr>
          <w:rFonts w:ascii="Courier New" w:hAnsi="Courier New" w:cs="Courier New"/>
          <w:sz w:val="18"/>
        </w:rPr>
        <w:t>H5Pset_file_image()</w:t>
      </w:r>
      <w:r>
        <w:t xml:space="preserve"> </w:t>
      </w:r>
      <w:r w:rsidR="00F410DE">
        <w:t xml:space="preserve">function </w:t>
      </w:r>
      <w:r>
        <w:t>call allow</w:t>
      </w:r>
      <w:r w:rsidR="00F410DE">
        <w:t>s</w:t>
      </w:r>
      <w:r>
        <w:t xml:space="preserve"> the </w:t>
      </w:r>
      <w:r w:rsidR="00805591">
        <w:t>Core file driver</w:t>
      </w:r>
      <w:r>
        <w:t xml:space="preserve"> to be initialized from an application provided buffer. The following pseudo code illustrates its 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C54201" w:rsidRDefault="00C54201" w:rsidP="00C54201">
            <w:pPr>
              <w:pStyle w:val="PlainText"/>
            </w:pPr>
            <w:r>
              <w:t>&lt;allocate and initialize buf_len and buf&gt;</w:t>
            </w:r>
          </w:p>
          <w:p w:rsidR="00C54201" w:rsidRDefault="00C54201" w:rsidP="00C54201">
            <w:pPr>
              <w:pStyle w:val="PlainText"/>
            </w:pPr>
            <w:r>
              <w:t>&lt;allocate fapl_id&gt;</w:t>
            </w:r>
          </w:p>
          <w:p w:rsidR="00C54201" w:rsidRDefault="00C54201" w:rsidP="00C54201">
            <w:pPr>
              <w:pStyle w:val="PlainText"/>
            </w:pPr>
            <w:r>
              <w:t xml:space="preserve">&lt;set fapl to use </w:t>
            </w:r>
            <w:r w:rsidR="00805591">
              <w:t xml:space="preserve">Core </w:t>
            </w:r>
            <w:r>
              <w:t>file driver&gt;</w:t>
            </w:r>
          </w:p>
          <w:p w:rsidR="00C54201" w:rsidRDefault="00C54201" w:rsidP="00C54201">
            <w:pPr>
              <w:pStyle w:val="PlainText"/>
            </w:pPr>
          </w:p>
          <w:p w:rsidR="00C54201" w:rsidRDefault="00C54201" w:rsidP="00C54201">
            <w:pPr>
              <w:pStyle w:val="PlainText"/>
            </w:pPr>
            <w:r>
              <w:t>H5Pset_file_image(fapl_id, buf, buf_len);</w:t>
            </w:r>
          </w:p>
          <w:p w:rsidR="00C54201" w:rsidRDefault="00C54201" w:rsidP="00C54201">
            <w:pPr>
              <w:pStyle w:val="PlainText"/>
            </w:pPr>
          </w:p>
          <w:p w:rsidR="00C54201" w:rsidRDefault="00C54201" w:rsidP="00C54201">
            <w:pPr>
              <w:pStyle w:val="PlainText"/>
            </w:pPr>
            <w:r>
              <w:t>&lt;discard buf any time after this point&gt;</w:t>
            </w:r>
          </w:p>
          <w:p w:rsidR="00C54201" w:rsidRDefault="00C54201" w:rsidP="00C54201">
            <w:pPr>
              <w:pStyle w:val="PlainText"/>
            </w:pPr>
          </w:p>
          <w:p w:rsidR="00C54201" w:rsidRDefault="00C54201" w:rsidP="00C54201">
            <w:pPr>
              <w:pStyle w:val="PlainText"/>
            </w:pPr>
            <w:r>
              <w:t>&lt;open file&gt;</w:t>
            </w:r>
          </w:p>
          <w:p w:rsidR="00C54201" w:rsidRDefault="00C54201" w:rsidP="00C54201">
            <w:pPr>
              <w:pStyle w:val="PlainText"/>
            </w:pPr>
          </w:p>
          <w:p w:rsidR="00C54201" w:rsidRDefault="00C54201" w:rsidP="00C54201">
            <w:pPr>
              <w:pStyle w:val="PlainText"/>
            </w:pPr>
            <w:r>
              <w:t>&lt;discard fapl any time after this point&gt;</w:t>
            </w:r>
          </w:p>
          <w:p w:rsidR="00C54201" w:rsidRDefault="00C54201" w:rsidP="00C54201">
            <w:pPr>
              <w:pStyle w:val="PlainText"/>
            </w:pPr>
          </w:p>
          <w:p w:rsidR="00C54201" w:rsidRDefault="00C54201" w:rsidP="00C54201">
            <w:pPr>
              <w:pStyle w:val="PlainText"/>
            </w:pPr>
            <w:r>
              <w:t>&lt;read and/or write file as desired, close&gt;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C54201">
            <w:pPr>
              <w:pStyle w:val="NormalTable"/>
            </w:pPr>
            <w:r w:rsidRPr="00186743">
              <w:t xml:space="preserve">Example </w:t>
            </w:r>
            <w:r w:rsidR="00C54201">
              <w:t>2</w:t>
            </w:r>
            <w:r w:rsidRPr="00186743">
              <w:t xml:space="preserve">. </w:t>
            </w:r>
            <w:r w:rsidR="00C54201">
              <w:t xml:space="preserve">Using </w:t>
            </w:r>
            <w:r w:rsidR="00C54201" w:rsidRPr="005C4A64">
              <w:rPr>
                <w:rFonts w:ascii="Courier New" w:hAnsi="Courier New" w:cs="Courier New"/>
                <w:sz w:val="18"/>
              </w:rPr>
              <w:t>H5Pset_file_image</w:t>
            </w:r>
            <w:r w:rsidR="00C54201">
              <w:t xml:space="preserve"> to initialize the </w:t>
            </w:r>
            <w:r w:rsidR="00805591">
              <w:t xml:space="preserve">Core </w:t>
            </w:r>
            <w:r w:rsidR="00C54201">
              <w:t>file driver</w:t>
            </w:r>
          </w:p>
        </w:tc>
      </w:tr>
    </w:tbl>
    <w:p w:rsidR="00B50584" w:rsidRDefault="00B50584" w:rsidP="00B62087"/>
    <w:p w:rsidR="00B62087" w:rsidRDefault="00C54201" w:rsidP="00B62087">
      <w:r>
        <w:t xml:space="preserve">This </w:t>
      </w:r>
      <w:r w:rsidR="00B62087">
        <w:t xml:space="preserve">solution is easy to code, </w:t>
      </w:r>
      <w:r>
        <w:t xml:space="preserve">but </w:t>
      </w:r>
      <w:r w:rsidR="00B62087">
        <w:t>the supplied buffer is duplicated twice</w:t>
      </w:r>
      <w:r w:rsidR="006564E8">
        <w:t xml:space="preserve">. </w:t>
      </w:r>
      <w:r>
        <w:t xml:space="preserve">The first time is </w:t>
      </w:r>
      <w:r w:rsidR="00B62087">
        <w:t xml:space="preserve">in the call to </w:t>
      </w:r>
      <w:r w:rsidR="00B62087" w:rsidRPr="00C54201">
        <w:rPr>
          <w:rFonts w:ascii="Courier New" w:hAnsi="Courier New" w:cs="Courier New"/>
          <w:sz w:val="18"/>
        </w:rPr>
        <w:t>H5Pset_file_image()</w:t>
      </w:r>
      <w:r w:rsidR="00B62087">
        <w:t xml:space="preserve"> when the image is duplicated and the duplicate inserted into the property list</w:t>
      </w:r>
      <w:r>
        <w:t>.</w:t>
      </w:r>
      <w:r w:rsidR="00B62087">
        <w:t xml:space="preserve"> </w:t>
      </w:r>
      <w:r>
        <w:t xml:space="preserve">The second time is when the </w:t>
      </w:r>
      <w:r w:rsidR="00B62087">
        <w:t xml:space="preserve">file </w:t>
      </w:r>
      <w:r>
        <w:t xml:space="preserve">is </w:t>
      </w:r>
      <w:r w:rsidR="00B62087">
        <w:t>open</w:t>
      </w:r>
      <w:r>
        <w:t>ed:</w:t>
      </w:r>
      <w:r w:rsidR="00B62087">
        <w:t xml:space="preserve"> the image is copied from the property list into the initial buffer allocated by the </w:t>
      </w:r>
      <w:r w:rsidR="00805591">
        <w:t>Core file driver</w:t>
      </w:r>
      <w:r w:rsidR="006564E8">
        <w:t xml:space="preserve">. </w:t>
      </w:r>
      <w:r w:rsidR="00B62087">
        <w:t xml:space="preserve">This is a non-issue for small images, but </w:t>
      </w:r>
      <w:r>
        <w:t xml:space="preserve">this </w:t>
      </w:r>
      <w:r w:rsidR="00B62087">
        <w:t>could become a significan</w:t>
      </w:r>
      <w:r>
        <w:t>t performance hit for large images</w:t>
      </w:r>
      <w:r w:rsidR="00B62087">
        <w:t>.</w:t>
      </w:r>
    </w:p>
    <w:p w:rsidR="00B62087" w:rsidRDefault="00B62087" w:rsidP="00B62087"/>
    <w:p w:rsidR="00B62087" w:rsidRDefault="00B62087" w:rsidP="00B62087">
      <w:r>
        <w:t xml:space="preserve">If we want to avoid the extra </w:t>
      </w:r>
      <w:r w:rsidRPr="000A4854">
        <w:rPr>
          <w:rFonts w:ascii="Courier New" w:hAnsi="Courier New" w:cs="Courier New"/>
          <w:sz w:val="18"/>
        </w:rPr>
        <w:t>malloc</w:t>
      </w:r>
      <w:r>
        <w:t xml:space="preserve"> and </w:t>
      </w:r>
      <w:r w:rsidRPr="000A4854">
        <w:rPr>
          <w:rFonts w:ascii="Courier New" w:hAnsi="Courier New" w:cs="Courier New"/>
          <w:sz w:val="18"/>
        </w:rPr>
        <w:t>memcpy</w:t>
      </w:r>
      <w:r>
        <w:t xml:space="preserve"> calls, we must decide whether the application should retain ownership of the buffer or pass ownership to the </w:t>
      </w:r>
      <w:r w:rsidR="00543630">
        <w:t>HDF5 Library</w:t>
      </w:r>
      <w:r w:rsidR="006564E8">
        <w:t xml:space="preserve">. </w:t>
      </w:r>
    </w:p>
    <w:p w:rsidR="005C4A64" w:rsidRDefault="005C4A64" w:rsidP="00B62087"/>
    <w:p w:rsidR="006B156F" w:rsidRDefault="006B156F" w:rsidP="00B62087"/>
    <w:p w:rsidR="006B156F" w:rsidRDefault="006B156F" w:rsidP="00B62087"/>
    <w:p w:rsidR="005C4A64" w:rsidRDefault="005C4A64">
      <w:r>
        <w:br w:type="page"/>
      </w:r>
    </w:p>
    <w:p w:rsidR="00B62087" w:rsidRDefault="00B62087" w:rsidP="00B62087">
      <w:r>
        <w:lastRenderedPageBreak/>
        <w:t>The following pseudo code illustrates opening the image read</w:t>
      </w:r>
      <w:r w:rsidR="00F410DE">
        <w:t>-</w:t>
      </w:r>
      <w:r>
        <w:t xml:space="preserve">only using the </w:t>
      </w:r>
      <w:r w:rsidRPr="005C4A64">
        <w:rPr>
          <w:rFonts w:ascii="Courier New" w:hAnsi="Courier New" w:cs="Courier New"/>
          <w:sz w:val="18"/>
        </w:rPr>
        <w:t xml:space="preserve">H5LTopen_file_image() </w:t>
      </w:r>
      <w:r>
        <w:t>routine</w:t>
      </w:r>
      <w:r w:rsidR="005C4A64">
        <w:t>. In this example,</w:t>
      </w:r>
      <w:r>
        <w:t xml:space="preserve"> the application retain</w:t>
      </w:r>
      <w:r w:rsidR="005C4A64">
        <w:t>s</w:t>
      </w:r>
      <w:r>
        <w:t xml:space="preserve"> ownership of the buffer </w:t>
      </w:r>
      <w:r w:rsidR="005C4A64">
        <w:t xml:space="preserve">and </w:t>
      </w:r>
      <w:r>
        <w:t>avoid</w:t>
      </w:r>
      <w:r w:rsidR="005C4A64">
        <w:t>s</w:t>
      </w:r>
      <w:r>
        <w:t xml:space="preserve"> extra buffer allocations and </w:t>
      </w:r>
      <w:r w:rsidRPr="005C4A64">
        <w:rPr>
          <w:rFonts w:ascii="Courier New" w:hAnsi="Courier New" w:cs="Courier New"/>
          <w:sz w:val="18"/>
        </w:rPr>
        <w:t>memcpy</w:t>
      </w:r>
      <w:r>
        <w:t xml:space="preserve"> calls</w:t>
      </w:r>
      <w:r w:rsidR="006564E8">
        <w:t xml:space="preserv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 | H5LT_FILE_IMAGE_DONT_RELEASE;</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5C4A64" w:rsidRDefault="005C4A64" w:rsidP="005C4A64">
            <w:pPr>
              <w:pStyle w:val="PlainText"/>
            </w:pPr>
          </w:p>
          <w:p w:rsidR="005C4A64" w:rsidRDefault="005C4A64" w:rsidP="005C4A64">
            <w:pPr>
              <w:pStyle w:val="PlainText"/>
            </w:pPr>
            <w:r>
              <w:t>&lt;discard buf any time after this point&gt;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C4A64">
            <w:pPr>
              <w:pStyle w:val="NormalTable"/>
            </w:pPr>
            <w:r w:rsidRPr="00186743">
              <w:t xml:space="preserve">Example </w:t>
            </w:r>
            <w:r w:rsidR="005C4A64">
              <w:t>3</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retains ownership of the buffer</w:t>
            </w:r>
          </w:p>
        </w:tc>
      </w:tr>
    </w:tbl>
    <w:p w:rsidR="00B50584" w:rsidRDefault="00B50584" w:rsidP="00B62087"/>
    <w:p w:rsidR="00B62087" w:rsidRDefault="00B62087" w:rsidP="00B62087">
      <w:r>
        <w:t xml:space="preserve">If the application wants to transfer ownership of the buffer to the </w:t>
      </w:r>
      <w:r w:rsidR="00F410DE">
        <w:t>HDF5 Library</w:t>
      </w:r>
      <w:r>
        <w:t xml:space="preserve">, and the standard C library routine </w:t>
      </w:r>
      <w:r w:rsidRPr="005C4A64">
        <w:rPr>
          <w:rFonts w:ascii="Courier New" w:hAnsi="Courier New" w:cs="Courier New"/>
          <w:sz w:val="18"/>
        </w:rPr>
        <w:t>free</w:t>
      </w:r>
      <w:r>
        <w:t xml:space="preserve"> is an acceptable way of discarding it, the above example can be modified as follows:</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C4A64">
            <w:pPr>
              <w:pStyle w:val="NormalTable"/>
            </w:pPr>
            <w:r w:rsidRPr="00186743">
              <w:t xml:space="preserve">Example </w:t>
            </w:r>
            <w:r w:rsidR="005C4A64">
              <w:t>4</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transfers ownership of the buffer</w:t>
            </w:r>
          </w:p>
        </w:tc>
      </w:tr>
    </w:tbl>
    <w:p w:rsidR="00B50584" w:rsidRDefault="00B50584" w:rsidP="00B62087"/>
    <w:p w:rsidR="00B62087" w:rsidRDefault="00B62087" w:rsidP="00B62087">
      <w:r>
        <w:t xml:space="preserve">Again, file access is </w:t>
      </w:r>
      <w:r w:rsidR="00F410DE">
        <w:t>read-only</w:t>
      </w:r>
      <w:r w:rsidR="006564E8">
        <w:t xml:space="preserve">. </w:t>
      </w:r>
      <w:r>
        <w:t>Read/</w:t>
      </w:r>
      <w:r w:rsidR="005C4A64">
        <w:t xml:space="preserve">write </w:t>
      </w:r>
      <w:r>
        <w:t xml:space="preserve">access can be obtained via the </w:t>
      </w:r>
      <w:r w:rsidRPr="005C4A64">
        <w:rPr>
          <w:rFonts w:ascii="Courier New" w:hAnsi="Courier New" w:cs="Courier New"/>
          <w:sz w:val="18"/>
        </w:rPr>
        <w:t>H5LTopen_file_image()</w:t>
      </w:r>
      <w:r>
        <w:t xml:space="preserve"> call, but we will explore that in the </w:t>
      </w:r>
      <w:r w:rsidR="005C4A64">
        <w:t>section below</w:t>
      </w:r>
      <w:r>
        <w:t>.</w:t>
      </w:r>
    </w:p>
    <w:p w:rsidR="00B62087" w:rsidRDefault="00B62087" w:rsidP="00B62087"/>
    <w:p w:rsidR="00B62087" w:rsidRDefault="00B62087" w:rsidP="00B62087"/>
    <w:p w:rsidR="00155CEA" w:rsidRDefault="00155CEA" w:rsidP="00B62087">
      <w:pPr>
        <w:sectPr w:rsidR="00155CEA">
          <w:headerReference w:type="first" r:id="rId22"/>
          <w:pgSz w:w="12240" w:h="15840" w:code="1"/>
          <w:pgMar w:top="1152" w:right="1170" w:bottom="1440" w:left="1152" w:header="432" w:footer="720" w:gutter="0"/>
          <w:cols w:space="720"/>
          <w:titlePg/>
          <w:docGrid w:linePitch="360"/>
        </w:sectPr>
      </w:pPr>
    </w:p>
    <w:p w:rsidR="00B62087" w:rsidRDefault="00B62087" w:rsidP="00B62087">
      <w:pPr>
        <w:pStyle w:val="Heading2"/>
      </w:pPr>
      <w:bookmarkStart w:id="209" w:name="_Toc317672526"/>
      <w:r>
        <w:lastRenderedPageBreak/>
        <w:t>In</w:t>
      </w:r>
      <w:r w:rsidR="00BE1A29">
        <w:t>-m</w:t>
      </w:r>
      <w:r>
        <w:t>em</w:t>
      </w:r>
      <w:bookmarkStart w:id="210" w:name="InMemoryHdf5FileImageConstruction"/>
      <w:bookmarkEnd w:id="210"/>
      <w:r>
        <w:t>ory HDF5 File Image Construction</w:t>
      </w:r>
      <w:bookmarkEnd w:id="209"/>
    </w:p>
    <w:p w:rsidR="00B62087" w:rsidRDefault="00A13C0F" w:rsidP="00B62087">
      <w:r>
        <w:t xml:space="preserve">Before the implementation of file image operations, </w:t>
      </w:r>
      <w:r w:rsidR="00B62087">
        <w:t>HDF5 support</w:t>
      </w:r>
      <w:r>
        <w:t>ed</w:t>
      </w:r>
      <w:r w:rsidR="00B62087">
        <w:t xml:space="preserve"> construction of an image of an HDF5 file in memory with the </w:t>
      </w:r>
      <w:r w:rsidR="00805591">
        <w:t>Core file driver</w:t>
      </w:r>
      <w:r w:rsidR="006564E8">
        <w:t xml:space="preserve">. </w:t>
      </w:r>
      <w:r w:rsidR="00B62087">
        <w:t xml:space="preserve">The </w:t>
      </w:r>
      <w:r w:rsidR="00B62087" w:rsidRPr="00014FB0">
        <w:rPr>
          <w:rFonts w:ascii="Courier New" w:hAnsi="Courier New" w:cs="Courier New"/>
          <w:sz w:val="18"/>
        </w:rPr>
        <w:t>H5Fget_file_image()</w:t>
      </w:r>
      <w:r w:rsidR="00B62087">
        <w:t xml:space="preserve"> </w:t>
      </w:r>
      <w:r w:rsidR="00175469">
        <w:t xml:space="preserve">function </w:t>
      </w:r>
      <w:r w:rsidR="00B62087">
        <w:t>call allow</w:t>
      </w:r>
      <w:r w:rsidR="00014FB0">
        <w:t>s</w:t>
      </w:r>
      <w:r w:rsidR="00B62087">
        <w:t xml:space="preserve"> </w:t>
      </w:r>
      <w:r>
        <w:t>an</w:t>
      </w:r>
      <w:r w:rsidR="00B62087">
        <w:t xml:space="preserve"> application </w:t>
      </w:r>
      <w:r w:rsidR="00175469">
        <w:t xml:space="preserve">access to the file image without first writing it to disk. </w:t>
      </w:r>
      <w:r>
        <w:t>See t</w:t>
      </w:r>
      <w:r w:rsidR="00B62087">
        <w:t>he following code fragment:</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A13C0F" w:rsidRDefault="00A13C0F" w:rsidP="00A13C0F">
            <w:pPr>
              <w:pStyle w:val="PlainText"/>
            </w:pPr>
            <w:r>
              <w:t xml:space="preserve">&lt;Open and construct the desired file with the </w:t>
            </w:r>
            <w:r w:rsidR="00805591">
              <w:t xml:space="preserve">Core </w:t>
            </w:r>
            <w:r>
              <w:t>file driver&gt;</w:t>
            </w:r>
          </w:p>
          <w:p w:rsidR="00A13C0F" w:rsidRDefault="00A13C0F" w:rsidP="00A13C0F">
            <w:pPr>
              <w:pStyle w:val="PlainText"/>
            </w:pPr>
          </w:p>
          <w:p w:rsidR="00A13C0F" w:rsidRDefault="00A13C0F" w:rsidP="00A13C0F">
            <w:pPr>
              <w:pStyle w:val="PlainText"/>
            </w:pPr>
            <w:r>
              <w:t>H5Fflush(fid);</w:t>
            </w:r>
          </w:p>
          <w:p w:rsidR="00A13C0F" w:rsidRDefault="00A13C0F" w:rsidP="00A13C0F">
            <w:pPr>
              <w:pStyle w:val="PlainText"/>
            </w:pPr>
            <w:r>
              <w:t>size = H5Fget_file_image(fid, NULL, 0);</w:t>
            </w:r>
          </w:p>
          <w:p w:rsidR="00A13C0F" w:rsidRDefault="00A13C0F" w:rsidP="00A13C0F">
            <w:pPr>
              <w:pStyle w:val="PlainText"/>
            </w:pPr>
            <w:r>
              <w:t>buffer_ptr = malloc(size);</w:t>
            </w:r>
          </w:p>
          <w:p w:rsidR="00A13C0F" w:rsidRDefault="00A13C0F" w:rsidP="00A13C0F">
            <w:pPr>
              <w:pStyle w:val="PlainText"/>
            </w:pPr>
            <w:r>
              <w:t>H5Fget_file_image(fid, buffer_ptr, size);</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A13C0F">
            <w:pPr>
              <w:pStyle w:val="NormalTable"/>
            </w:pPr>
            <w:r w:rsidRPr="00186743">
              <w:t xml:space="preserve">Example </w:t>
            </w:r>
            <w:r w:rsidR="00A13C0F">
              <w:t>5</w:t>
            </w:r>
            <w:r w:rsidRPr="00186743">
              <w:t xml:space="preserve">. </w:t>
            </w:r>
            <w:r w:rsidR="00A13C0F">
              <w:t>Accessing the image of a file in memory</w:t>
            </w:r>
          </w:p>
        </w:tc>
      </w:tr>
    </w:tbl>
    <w:p w:rsidR="00B50584" w:rsidRDefault="00B50584" w:rsidP="00B62087"/>
    <w:p w:rsidR="00B62087" w:rsidRDefault="006A5E55" w:rsidP="00B62087">
      <w:r>
        <w:t xml:space="preserve">The </w:t>
      </w:r>
      <w:r w:rsidR="00B62087">
        <w:t xml:space="preserve">use of </w:t>
      </w:r>
      <w:r w:rsidR="00B62087" w:rsidRPr="006A5E55">
        <w:rPr>
          <w:rFonts w:ascii="Courier New" w:hAnsi="Courier New" w:cs="Courier New"/>
          <w:sz w:val="18"/>
        </w:rPr>
        <w:t>H5Fget_file_image()</w:t>
      </w:r>
      <w:r w:rsidR="00B62087">
        <w:t xml:space="preserve"> may be acceptable for small images</w:t>
      </w:r>
      <w:r>
        <w:t>.</w:t>
      </w:r>
      <w:r w:rsidR="00B62087">
        <w:t xml:space="preserve"> </w:t>
      </w:r>
      <w:r>
        <w:t xml:space="preserve">For </w:t>
      </w:r>
      <w:r w:rsidR="00B62087">
        <w:t xml:space="preserve">large images, the cost of the </w:t>
      </w:r>
      <w:r w:rsidR="00B62087" w:rsidRPr="006A5E55">
        <w:rPr>
          <w:rFonts w:ascii="Courier New" w:hAnsi="Courier New" w:cs="Courier New"/>
          <w:sz w:val="18"/>
        </w:rPr>
        <w:t>malloc()</w:t>
      </w:r>
      <w:r w:rsidR="00B62087">
        <w:t xml:space="preserve"> and </w:t>
      </w:r>
      <w:r w:rsidR="00B62087" w:rsidRPr="006A5E55">
        <w:rPr>
          <w:rFonts w:ascii="Courier New" w:hAnsi="Courier New" w:cs="Courier New"/>
          <w:sz w:val="18"/>
        </w:rPr>
        <w:t>memcpy()</w:t>
      </w:r>
      <w:r w:rsidR="00B62087">
        <w:t xml:space="preserve"> </w:t>
      </w:r>
      <w:r>
        <w:t xml:space="preserve">operations </w:t>
      </w:r>
      <w:r w:rsidR="00B62087">
        <w:t>may be excessive</w:t>
      </w:r>
      <w:r w:rsidR="006564E8">
        <w:t xml:space="preserve">. </w:t>
      </w:r>
      <w:r w:rsidR="00B62087">
        <w:t xml:space="preserve">To address this issue, the </w:t>
      </w:r>
      <w:r w:rsidR="00B62087" w:rsidRPr="006A5E55">
        <w:rPr>
          <w:rFonts w:ascii="Courier New" w:hAnsi="Courier New" w:cs="Courier New"/>
          <w:sz w:val="18"/>
        </w:rPr>
        <w:t>H5Pset_file_image_callbacks()</w:t>
      </w:r>
      <w:r w:rsidR="00B62087">
        <w:t xml:space="preserve"> call allows </w:t>
      </w:r>
      <w:r>
        <w:t xml:space="preserve">an </w:t>
      </w:r>
      <w:r w:rsidR="00B62087">
        <w:t>application to manage dynamic memory allocation for file images and memory</w:t>
      </w:r>
      <w:r w:rsidR="00BE1A29">
        <w:t>-</w:t>
      </w:r>
      <w:r w:rsidR="00B62087">
        <w:t xml:space="preserve">based file drivers (only the </w:t>
      </w:r>
      <w:r w:rsidR="00805591">
        <w:t>Core file driver</w:t>
      </w:r>
      <w:r w:rsidR="00B62087">
        <w:t xml:space="preserve"> at present)</w:t>
      </w:r>
      <w:r w:rsidR="006564E8">
        <w:t xml:space="preserve">. </w:t>
      </w:r>
      <w:r w:rsidR="00B62087">
        <w:t>The following code fragment illustrates its use</w:t>
      </w:r>
      <w:r w:rsidR="006564E8">
        <w:t xml:space="preserve">. </w:t>
      </w:r>
      <w:r w:rsidR="00B62087">
        <w:t xml:space="preserve">Note that most error checking is omitted for simplicity and that </w:t>
      </w:r>
      <w:r w:rsidR="00B62087" w:rsidRPr="006A5E55">
        <w:rPr>
          <w:rFonts w:ascii="Courier New" w:hAnsi="Courier New" w:cs="Courier New"/>
          <w:sz w:val="18"/>
        </w:rPr>
        <w:t>H5Pset_file_image</w:t>
      </w:r>
      <w:r w:rsidR="00B62087">
        <w:t xml:space="preserve"> is not used to set the initial file image.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672"/>
      </w:tblGrid>
      <w:tr w:rsidR="00B50584" w:rsidRPr="00137C51">
        <w:trPr>
          <w:jc w:val="center"/>
        </w:trPr>
        <w:tc>
          <w:tcPr>
            <w:tcW w:w="8672" w:type="dxa"/>
          </w:tcPr>
          <w:p w:rsidR="00B50584" w:rsidRDefault="00B50584" w:rsidP="0047588B">
            <w:pPr>
              <w:pStyle w:val="PlainText"/>
            </w:pPr>
          </w:p>
          <w:p w:rsidR="006A5E55" w:rsidRDefault="006A5E55" w:rsidP="006A5E55">
            <w:pPr>
              <w:pStyle w:val="PlainText"/>
            </w:pPr>
            <w:r>
              <w:t>struct udata_t {</w:t>
            </w:r>
          </w:p>
          <w:p w:rsidR="006A5E55" w:rsidRDefault="006A5E55" w:rsidP="006A5E55">
            <w:pPr>
              <w:pStyle w:val="PlainText"/>
            </w:pPr>
            <w:r>
              <w:t>void * image_ptr;</w:t>
            </w:r>
          </w:p>
          <w:p w:rsidR="006A5E55" w:rsidRDefault="006A5E55" w:rsidP="006A5E55">
            <w:pPr>
              <w:pStyle w:val="PlainText"/>
            </w:pPr>
            <w:r>
              <w:t>size_t image_size;</w:t>
            </w:r>
          </w:p>
          <w:p w:rsidR="006A5E55" w:rsidRDefault="006A5E55" w:rsidP="006A5E55">
            <w:pPr>
              <w:pStyle w:val="PlainText"/>
            </w:pPr>
            <w:r>
              <w:tab/>
              <w:t>} udata = {NULL, 0};</w:t>
            </w:r>
          </w:p>
          <w:p w:rsidR="006A5E55" w:rsidRDefault="006A5E55" w:rsidP="006A5E55">
            <w:pPr>
              <w:pStyle w:val="PlainText"/>
            </w:pPr>
          </w:p>
          <w:p w:rsidR="006A5E55" w:rsidRDefault="006A5E55" w:rsidP="006A5E55">
            <w:pPr>
              <w:pStyle w:val="PlainText"/>
            </w:pPr>
            <w:r>
              <w:t>void *image_malloc(size_t size, H5_file_image_op_t file_image_op, 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return(malloc(size));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*image_memcpy)(void *dest, const void *src, size_t size,</w:t>
            </w:r>
          </w:p>
          <w:p w:rsidR="006A5E55" w:rsidRDefault="006A5E55" w:rsidP="006A5E55">
            <w:pPr>
              <w:pStyle w:val="PlainText"/>
            </w:pPr>
            <w:r>
              <w:t xml:space="preserve"> H5_file_image_op_t file_image_op, void *udata)</w:t>
            </w:r>
          </w:p>
          <w:p w:rsidR="006A5E55" w:rsidRDefault="006A5E55" w:rsidP="006A5E55">
            <w:pPr>
              <w:pStyle w:val="PlainText"/>
            </w:pPr>
            <w:r>
              <w:t>{</w:t>
            </w:r>
          </w:p>
          <w:p w:rsidR="006A5E55" w:rsidRDefault="006A5E55" w:rsidP="006A5E55">
            <w:pPr>
              <w:pStyle w:val="PlainText"/>
            </w:pPr>
            <w:r>
              <w:t>assert(FALSE); /* Should never be invoked in this scenario. */</w:t>
            </w:r>
          </w:p>
          <w:p w:rsidR="006A5E55" w:rsidRDefault="006A5E55" w:rsidP="006A5E55">
            <w:pPr>
              <w:pStyle w:val="PlainText"/>
            </w:pPr>
            <w:r>
              <w:tab/>
              <w:t>return(NULL); /* always fails */</w:t>
            </w:r>
          </w:p>
          <w:p w:rsidR="006A5E55" w:rsidRDefault="006A5E55" w:rsidP="006A5E55">
            <w:pPr>
              <w:pStyle w:val="PlainText"/>
            </w:pPr>
            <w:r>
              <w:tab/>
              <w:t>}</w:t>
            </w:r>
          </w:p>
          <w:p w:rsidR="006A5E55" w:rsidRDefault="006A5E55" w:rsidP="006A5E55">
            <w:pPr>
              <w:pStyle w:val="PlainText"/>
            </w:pPr>
          </w:p>
          <w:p w:rsidR="006A5E55" w:rsidRDefault="006A5E55" w:rsidP="006A5E55">
            <w:pPr>
              <w:pStyle w:val="PlainText"/>
            </w:pPr>
            <w:r>
              <w:t>void image_realloc(void *ptr, size_t size, H5_file_image_op_t file_image_op,</w:t>
            </w:r>
          </w:p>
          <w:p w:rsidR="006A5E55" w:rsidRDefault="006A5E55" w:rsidP="006A5E55">
            <w:pPr>
              <w:pStyle w:val="PlainText"/>
            </w:pPr>
            <w:r>
              <w:t>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return(realloc(ptr, 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herr_t image_free(void *ptr, H5_file_image_op_t file_image_op, void *udata)</w:t>
            </w:r>
          </w:p>
          <w:p w:rsidR="006A5E55" w:rsidRDefault="006A5E55" w:rsidP="006A5E55">
            <w:pPr>
              <w:pStyle w:val="PlainText"/>
            </w:pPr>
            <w:r>
              <w:t>{</w:t>
            </w:r>
          </w:p>
          <w:p w:rsidR="006A5E55" w:rsidRDefault="006A5E55" w:rsidP="006A5E55">
            <w:pPr>
              <w:pStyle w:val="PlainText"/>
            </w:pPr>
            <w:r>
              <w:tab/>
              <w:t>assert(file_image_op == H5_FILE_IMAGE_OP_FILE_CLOSE);</w:t>
            </w:r>
          </w:p>
          <w:p w:rsidR="006A5E55" w:rsidRDefault="006A5E55" w:rsidP="006A5E55">
            <w:pPr>
              <w:pStyle w:val="PlainText"/>
            </w:pPr>
            <w:r>
              <w:tab/>
              <w:t>((struct udata_t *)udata)-&gt;image_ptr = ptr;</w:t>
            </w:r>
          </w:p>
          <w:p w:rsidR="006A5E55" w:rsidRDefault="006A5E55" w:rsidP="006A5E55">
            <w:pPr>
              <w:pStyle w:val="PlainText"/>
            </w:pPr>
            <w:r>
              <w:tab/>
              <w:t>return(0); /* if we get here, we must have been successful */</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*udata_copy(void *udata)</w:t>
            </w:r>
          </w:p>
          <w:p w:rsidR="006A5E55" w:rsidRDefault="006A5E55" w:rsidP="006A5E55">
            <w:pPr>
              <w:pStyle w:val="PlainText"/>
            </w:pPr>
            <w:r>
              <w:t>{</w:t>
            </w:r>
          </w:p>
          <w:p w:rsidR="006A5E55" w:rsidRDefault="006A5E55" w:rsidP="006A5E55">
            <w:pPr>
              <w:pStyle w:val="PlainText"/>
            </w:pPr>
            <w:r>
              <w:tab/>
              <w:t>return(udata);</w:t>
            </w:r>
          </w:p>
          <w:p w:rsidR="006A5E55" w:rsidRDefault="006A5E55" w:rsidP="006A5E55">
            <w:pPr>
              <w:pStyle w:val="PlainText"/>
            </w:pPr>
            <w:r>
              <w:lastRenderedPageBreak/>
              <w:t>}</w:t>
            </w:r>
          </w:p>
          <w:p w:rsidR="006A5E55" w:rsidRDefault="006A5E55" w:rsidP="006A5E55">
            <w:pPr>
              <w:pStyle w:val="PlainText"/>
            </w:pPr>
          </w:p>
          <w:p w:rsidR="006A5E55" w:rsidRDefault="006A5E55" w:rsidP="006A5E55">
            <w:pPr>
              <w:pStyle w:val="PlainText"/>
            </w:pPr>
            <w:r>
              <w:t>herr_t udata_free(void *udata)</w:t>
            </w:r>
          </w:p>
          <w:p w:rsidR="006A5E55" w:rsidRDefault="006A5E55" w:rsidP="006A5E55">
            <w:pPr>
              <w:pStyle w:val="PlainText"/>
            </w:pPr>
            <w:r>
              <w:t>{</w:t>
            </w:r>
          </w:p>
          <w:p w:rsidR="006A5E55" w:rsidRDefault="006A5E55" w:rsidP="006A5E55">
            <w:pPr>
              <w:pStyle w:val="PlainText"/>
            </w:pPr>
            <w:r>
              <w:tab/>
              <w:t>return(0);</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H5_file_image_callbacks_t callbacks = {image_malloc, image_memcpy,</w:t>
            </w:r>
          </w:p>
          <w:p w:rsidR="006A5E55" w:rsidRDefault="006A5E55" w:rsidP="006A5E55">
            <w:pPr>
              <w:pStyle w:val="PlainText"/>
            </w:pPr>
            <w:r>
              <w:t xml:space="preserve">                                       image_realloc, image_free, </w:t>
            </w:r>
          </w:p>
          <w:p w:rsidR="006A5E55" w:rsidRDefault="006A5E55" w:rsidP="006A5E55">
            <w:pPr>
              <w:pStyle w:val="PlainText"/>
            </w:pPr>
            <w:r>
              <w:t xml:space="preserve">                                       udata_copy, udata_free, </w:t>
            </w:r>
          </w:p>
          <w:p w:rsidR="006A5E55" w:rsidRDefault="006A5E55" w:rsidP="006A5E55">
            <w:pPr>
              <w:pStyle w:val="PlainText"/>
            </w:pPr>
            <w:r>
              <w:t xml:space="preserve">                                       (void *)(&amp;udata)};</w:t>
            </w:r>
          </w:p>
          <w:p w:rsidR="006A5E55" w:rsidRDefault="006A5E55" w:rsidP="006A5E55">
            <w:pPr>
              <w:pStyle w:val="PlainText"/>
            </w:pPr>
          </w:p>
          <w:p w:rsidR="006A5E55" w:rsidRDefault="006A5E55" w:rsidP="006A5E55">
            <w:pPr>
              <w:pStyle w:val="PlainText"/>
            </w:pPr>
            <w:r>
              <w:t>&lt;allocate fapl_id&gt;</w:t>
            </w:r>
          </w:p>
          <w:p w:rsidR="006A5E55" w:rsidRDefault="006A5E55" w:rsidP="006A5E55">
            <w:pPr>
              <w:pStyle w:val="PlainText"/>
            </w:pPr>
          </w:p>
          <w:p w:rsidR="006A5E55" w:rsidRDefault="006A5E55" w:rsidP="006A5E55">
            <w:pPr>
              <w:pStyle w:val="PlainText"/>
            </w:pPr>
            <w:r>
              <w:t>H5Pset_file_image_callbacks(fapl_id, &amp;callbacks);</w:t>
            </w:r>
          </w:p>
          <w:p w:rsidR="006A5E55" w:rsidRDefault="006A5E55" w:rsidP="006A5E55">
            <w:pPr>
              <w:pStyle w:val="PlainText"/>
            </w:pPr>
          </w:p>
          <w:p w:rsidR="006A5E55" w:rsidRDefault="006A5E55" w:rsidP="006A5E55">
            <w:pPr>
              <w:pStyle w:val="PlainText"/>
            </w:pPr>
            <w:r>
              <w:t>&lt;open core file using fapl_id, write file, close it&gt;</w:t>
            </w:r>
          </w:p>
          <w:p w:rsidR="006A5E55" w:rsidRDefault="006A5E55" w:rsidP="006A5E55">
            <w:pPr>
              <w:pStyle w:val="PlainText"/>
            </w:pPr>
          </w:p>
          <w:p w:rsidR="006A5E55" w:rsidRDefault="006A5E55" w:rsidP="006A5E55">
            <w:pPr>
              <w:pStyle w:val="PlainText"/>
            </w:pPr>
            <w:r>
              <w:t>assert(udata.image_ptr!= NULL);</w:t>
            </w:r>
          </w:p>
          <w:p w:rsidR="006A5E55" w:rsidRDefault="006A5E55" w:rsidP="006A5E55">
            <w:pPr>
              <w:pStyle w:val="PlainText"/>
            </w:pPr>
          </w:p>
          <w:p w:rsidR="006A5E55" w:rsidRDefault="006A5E55" w:rsidP="006A5E55">
            <w:pPr>
              <w:pStyle w:val="PlainText"/>
            </w:pPr>
            <w:r>
              <w:t xml:space="preserve">/* udata now contains the base address and length of the final </w:t>
            </w:r>
          </w:p>
          <w:p w:rsidR="006A5E55" w:rsidRDefault="006A5E55" w:rsidP="006A5E55">
            <w:pPr>
              <w:pStyle w:val="PlainText"/>
            </w:pPr>
            <w:r>
              <w:t xml:space="preserve">   version of the core file */</w:t>
            </w:r>
          </w:p>
          <w:p w:rsidR="006A5E55" w:rsidRDefault="006A5E55" w:rsidP="006A5E55">
            <w:pPr>
              <w:pStyle w:val="PlainText"/>
            </w:pPr>
          </w:p>
          <w:p w:rsidR="006A5E55" w:rsidRDefault="006A5E55" w:rsidP="006A5E55">
            <w:pPr>
              <w:pStyle w:val="PlainText"/>
            </w:pPr>
            <w:r>
              <w:t>&lt;use image of file, and then discard it via free()&gt;</w:t>
            </w:r>
          </w:p>
          <w:p w:rsidR="00B50584" w:rsidRPr="00186743" w:rsidRDefault="00B50584" w:rsidP="0047588B">
            <w:pPr>
              <w:pStyle w:val="PlainText"/>
            </w:pPr>
          </w:p>
        </w:tc>
      </w:tr>
      <w:tr w:rsidR="00B50584" w:rsidRPr="00137C51">
        <w:trPr>
          <w:jc w:val="center"/>
        </w:trPr>
        <w:tc>
          <w:tcPr>
            <w:tcW w:w="8672" w:type="dxa"/>
          </w:tcPr>
          <w:p w:rsidR="00B50584" w:rsidRPr="00186743" w:rsidRDefault="00B50584" w:rsidP="006A5E55">
            <w:pPr>
              <w:pStyle w:val="NormalTable"/>
            </w:pPr>
            <w:r w:rsidRPr="00186743">
              <w:lastRenderedPageBreak/>
              <w:t xml:space="preserve">Example </w:t>
            </w:r>
            <w:r w:rsidR="006A5E55">
              <w:t>6</w:t>
            </w:r>
            <w:r w:rsidRPr="00186743">
              <w:t xml:space="preserve">. </w:t>
            </w:r>
            <w:r w:rsidR="006A5E55">
              <w:t xml:space="preserve">Using </w:t>
            </w:r>
            <w:r w:rsidR="006A5E55" w:rsidRPr="003C5B19">
              <w:rPr>
                <w:rFonts w:ascii="Courier New" w:hAnsi="Courier New" w:cs="Courier New"/>
                <w:sz w:val="18"/>
              </w:rPr>
              <w:t>H5Pset_file_image_callbacks</w:t>
            </w:r>
            <w:r w:rsidR="006A5E55">
              <w:t xml:space="preserve"> to improve memory allocation</w:t>
            </w:r>
          </w:p>
        </w:tc>
      </w:tr>
    </w:tbl>
    <w:p w:rsidR="00B50584" w:rsidRDefault="00B50584" w:rsidP="00B62087"/>
    <w:p w:rsidR="00B62087" w:rsidRDefault="00B62087" w:rsidP="00B62087">
      <w:r>
        <w:t xml:space="preserve">The above code fragment gives the application full ownership of the buffer used by the </w:t>
      </w:r>
      <w:r w:rsidR="00805591">
        <w:t>Core file driver</w:t>
      </w:r>
      <w:r>
        <w:t xml:space="preserve"> after the file is closed, and </w:t>
      </w:r>
      <w:r w:rsidR="00175469">
        <w:t xml:space="preserve">it </w:t>
      </w:r>
      <w:r>
        <w:t xml:space="preserve">notifies the application that the </w:t>
      </w:r>
      <w:r w:rsidR="00543630">
        <w:t>HDF5 Library</w:t>
      </w:r>
      <w:r>
        <w:t xml:space="preserve"> is done with the buffer by setting </w:t>
      </w:r>
      <w:r w:rsidRPr="0051579A">
        <w:rPr>
          <w:rFonts w:ascii="Courier New" w:hAnsi="Courier New" w:cs="Courier New"/>
          <w:sz w:val="18"/>
        </w:rPr>
        <w:t>udata.image_ptr</w:t>
      </w:r>
      <w:r>
        <w:t xml:space="preserve"> to something other than NULL</w:t>
      </w:r>
      <w:r w:rsidR="006564E8">
        <w:t xml:space="preserve">. </w:t>
      </w:r>
      <w:r w:rsidR="0051579A">
        <w:t xml:space="preserve">If </w:t>
      </w:r>
      <w:r>
        <w:t xml:space="preserve">read access to the buffer is sufficient, the </w:t>
      </w:r>
      <w:r w:rsidRPr="0051579A">
        <w:rPr>
          <w:rFonts w:ascii="Courier New" w:hAnsi="Courier New" w:cs="Courier New"/>
          <w:sz w:val="18"/>
        </w:rPr>
        <w:t>H5Fget_vfd_handle()</w:t>
      </w:r>
      <w:r w:rsidR="00175469">
        <w:t xml:space="preserve"> call can be used as an alternate solution </w:t>
      </w:r>
      <w:r>
        <w:t xml:space="preserve">to get access to the base address of the </w:t>
      </w:r>
      <w:r w:rsidR="00805591">
        <w:t>Core file driver</w:t>
      </w:r>
      <w:r>
        <w:t xml:space="preserve">’s buffer. </w:t>
      </w:r>
    </w:p>
    <w:p w:rsidR="00B62087" w:rsidRDefault="00B62087" w:rsidP="00B62087"/>
    <w:p w:rsidR="00B62087" w:rsidRDefault="00B62087" w:rsidP="00B62087">
      <w:r>
        <w:t xml:space="preserve">The above solution avoids some unnecessary </w:t>
      </w:r>
      <w:r w:rsidRPr="0051579A">
        <w:rPr>
          <w:rFonts w:ascii="Courier New" w:hAnsi="Courier New" w:cs="Courier New"/>
          <w:sz w:val="18"/>
        </w:rPr>
        <w:t>malloc</w:t>
      </w:r>
      <w:r>
        <w:t xml:space="preserve"> and </w:t>
      </w:r>
      <w:r w:rsidRPr="0051579A">
        <w:rPr>
          <w:rFonts w:ascii="Courier New" w:hAnsi="Courier New" w:cs="Courier New"/>
          <w:sz w:val="18"/>
        </w:rPr>
        <w:t>memcpy</w:t>
      </w:r>
      <w:r>
        <w:t xml:space="preserve"> calls and should be quite adequate if an image of an HDF5 file is constructed only occasionally</w:t>
      </w:r>
      <w:r w:rsidR="006564E8">
        <w:t xml:space="preserve">. </w:t>
      </w:r>
      <w:r>
        <w:t xml:space="preserve">However, if an HDF5 file image must be constructed regularly, and </w:t>
      </w:r>
      <w:r w:rsidR="0051579A">
        <w:t xml:space="preserve">if </w:t>
      </w:r>
      <w:r>
        <w:t xml:space="preserve">we can put a strong and tight upper bound on the size of the necessary buffer, </w:t>
      </w:r>
      <w:r w:rsidR="0051579A">
        <w:t xml:space="preserve">then </w:t>
      </w:r>
      <w:r>
        <w:t>the following pseudo code demonstrates a method of avoiding memory allocation completely</w:t>
      </w:r>
      <w:r w:rsidR="0051579A">
        <w:t>. The downside, however, is that buffer is allocated statically</w:t>
      </w:r>
      <w:r w:rsidR="006564E8">
        <w:t xml:space="preserve">. </w:t>
      </w:r>
      <w:r>
        <w:t>Again, much error checking is omitted for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10"/>
      </w:tblGrid>
      <w:tr w:rsidR="00B50584" w:rsidRPr="00137C51">
        <w:trPr>
          <w:jc w:val="center"/>
        </w:trPr>
        <w:tc>
          <w:tcPr>
            <w:tcW w:w="8710" w:type="dxa"/>
          </w:tcPr>
          <w:p w:rsidR="00B50584" w:rsidRDefault="00B50584" w:rsidP="0047588B">
            <w:pPr>
              <w:pStyle w:val="PlainText"/>
            </w:pPr>
          </w:p>
          <w:p w:rsidR="0051579A" w:rsidRDefault="0051579A" w:rsidP="0051579A">
            <w:pPr>
              <w:pStyle w:val="PlainText"/>
            </w:pPr>
            <w:r>
              <w:t>char buf[BIG_ENOUGH];</w:t>
            </w:r>
          </w:p>
          <w:p w:rsidR="0051579A" w:rsidRDefault="0051579A" w:rsidP="0051579A">
            <w:pPr>
              <w:pStyle w:val="PlainText"/>
            </w:pPr>
            <w:r>
              <w:t>struct udata_t {</w:t>
            </w:r>
          </w:p>
          <w:p w:rsidR="0051579A" w:rsidRDefault="0051579A" w:rsidP="0051579A">
            <w:pPr>
              <w:pStyle w:val="PlainText"/>
            </w:pPr>
            <w:r>
              <w:t>void * image_ptr;</w:t>
            </w:r>
          </w:p>
          <w:p w:rsidR="0051579A" w:rsidRDefault="0051579A" w:rsidP="0051579A">
            <w:pPr>
              <w:pStyle w:val="PlainText"/>
            </w:pPr>
            <w:r>
              <w:t>size_t image_size;</w:t>
            </w:r>
          </w:p>
          <w:p w:rsidR="0051579A" w:rsidRDefault="0051579A" w:rsidP="0051579A">
            <w:pPr>
              <w:pStyle w:val="PlainText"/>
            </w:pPr>
            <w:r>
              <w:t>size_t max_image_size;</w:t>
            </w:r>
          </w:p>
          <w:p w:rsidR="0051579A" w:rsidRDefault="0051579A" w:rsidP="0051579A">
            <w:pPr>
              <w:pStyle w:val="PlainText"/>
            </w:pPr>
            <w:r>
              <w:t>int ref_count;</w:t>
            </w:r>
          </w:p>
          <w:p w:rsidR="0051579A" w:rsidRDefault="0051579A" w:rsidP="0051579A">
            <w:pPr>
              <w:pStyle w:val="PlainText"/>
            </w:pPr>
            <w:r>
              <w:t>} udata = {(void *)(&amp;(buf[0]), 0, BIG_ENOUGH, 0};</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assert(((struct udata_t *)udata)-&gt;ref_count == 0);</w:t>
            </w: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r>
              <w:lastRenderedPageBreak/>
              <w:t>assert(FALSE); /* Should never be invoked in this scenario. */</w:t>
            </w:r>
          </w:p>
          <w:p w:rsidR="0051579A" w:rsidRDefault="0051579A" w:rsidP="0051579A">
            <w:pPr>
              <w:pStyle w:val="PlainText"/>
            </w:pPr>
            <w:r>
              <w:tab/>
              <w:t>return(NULL); /* always fails */</w:t>
            </w:r>
          </w:p>
          <w:p w:rsidR="0051579A" w:rsidRDefault="0051579A" w:rsidP="0051579A">
            <w:pPr>
              <w:pStyle w:val="PlainText"/>
            </w:pPr>
            <w:r>
              <w:tab/>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 1);</w:t>
            </w:r>
          </w:p>
          <w:p w:rsidR="0051579A" w:rsidRDefault="0051579A" w:rsidP="0051579A">
            <w:pPr>
              <w:pStyle w:val="PlainText"/>
            </w:pPr>
            <w:r>
              <w:tab/>
              <w: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H5_FILE_IMAGE_OP_FILE_CLOSE);</w:t>
            </w:r>
          </w:p>
          <w:p w:rsidR="0051579A" w:rsidRDefault="0051579A" w:rsidP="0051579A">
            <w:pPr>
              <w:pStyle w:val="PlainText"/>
            </w:pPr>
            <w:r>
              <w:tab/>
              <w:t>assert(ptr == ((struct udata_t *)udata)-&gt;image_ptr);</w:t>
            </w:r>
          </w:p>
          <w:p w:rsidR="0051579A" w:rsidRDefault="0051579A" w:rsidP="0051579A">
            <w:pPr>
              <w:pStyle w:val="PlainText"/>
            </w:pPr>
            <w:r>
              <w:t>assert(((struct udata_t *)udata)-&gt;ref_count == 1);</w:t>
            </w:r>
          </w:p>
          <w:p w:rsidR="0051579A" w:rsidRDefault="0051579A" w:rsidP="0051579A">
            <w:pPr>
              <w:pStyle w:val="PlainText"/>
            </w:pPr>
            <w:r>
              <w:tab/>
              <w:t>(((struct udata_t *)udata)-&gt;ref_count)--;</w:t>
            </w:r>
          </w:p>
          <w:p w:rsidR="0051579A" w:rsidRDefault="0051579A" w:rsidP="0051579A">
            <w:pPr>
              <w:pStyle w:val="PlainText"/>
            </w:pPr>
            <w:r>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&lt;write the file, flush it,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&lt;reinitialize udata, and repeat the above from the end of initialization onwards to write a new file image&gt;</w:t>
            </w:r>
          </w:p>
          <w:p w:rsidR="00B50584" w:rsidRPr="00186743" w:rsidRDefault="00B50584" w:rsidP="0047588B">
            <w:pPr>
              <w:pStyle w:val="PlainText"/>
            </w:pPr>
          </w:p>
        </w:tc>
      </w:tr>
      <w:tr w:rsidR="00B50584" w:rsidRPr="00137C51">
        <w:trPr>
          <w:jc w:val="center"/>
        </w:trPr>
        <w:tc>
          <w:tcPr>
            <w:tcW w:w="8710" w:type="dxa"/>
          </w:tcPr>
          <w:p w:rsidR="00B50584" w:rsidRPr="00186743" w:rsidRDefault="00B50584" w:rsidP="0051579A">
            <w:pPr>
              <w:pStyle w:val="NormalTable"/>
            </w:pPr>
            <w:r w:rsidRPr="00186743">
              <w:lastRenderedPageBreak/>
              <w:t xml:space="preserve">Example </w:t>
            </w:r>
            <w:r w:rsidR="0051579A">
              <w:t>7</w:t>
            </w:r>
            <w:r w:rsidRPr="00186743">
              <w:t xml:space="preserve">. </w:t>
            </w:r>
            <w:r w:rsidR="0051579A">
              <w:t xml:space="preserve">Using </w:t>
            </w:r>
            <w:r w:rsidR="0051579A" w:rsidRPr="003C5B19">
              <w:rPr>
                <w:rFonts w:ascii="Courier New" w:hAnsi="Courier New" w:cs="Courier New"/>
                <w:sz w:val="18"/>
              </w:rPr>
              <w:t>H5Pset_file_image_callbacks</w:t>
            </w:r>
            <w:r w:rsidR="0051579A">
              <w:t xml:space="preserve"> with a static buffer</w:t>
            </w:r>
          </w:p>
        </w:tc>
      </w:tr>
    </w:tbl>
    <w:p w:rsidR="00B50584" w:rsidRDefault="00B50584" w:rsidP="00B62087"/>
    <w:p w:rsidR="00B62087" w:rsidRDefault="00B62087" w:rsidP="00B62087">
      <w:r>
        <w:lastRenderedPageBreak/>
        <w:t>If we can further arrange matters so that only the contents of the datasets in the HDF5 file image change, but not the structure of the file itself, we can optimize still further by re-using the image and changing only the contents of the datasets after the initial write to the buffer. The following pseudo code shows how this might be done</w:t>
      </w:r>
      <w:r w:rsidR="0051579A">
        <w:t>.</w:t>
      </w:r>
      <w:r>
        <w:t xml:space="preserve"> </w:t>
      </w:r>
      <w:r w:rsidR="0051579A">
        <w:t xml:space="preserve">Note </w:t>
      </w:r>
      <w:r>
        <w:t xml:space="preserve">that </w:t>
      </w:r>
      <w:r w:rsidR="0051579A">
        <w:t>the code</w:t>
      </w:r>
      <w:r>
        <w:t xml:space="preserve"> assumes that </w:t>
      </w:r>
      <w:r w:rsidRPr="0051579A">
        <w:rPr>
          <w:rFonts w:ascii="Courier New" w:hAnsi="Courier New" w:cs="Courier New"/>
          <w:sz w:val="18"/>
        </w:rPr>
        <w:t>buf</w:t>
      </w:r>
      <w:r>
        <w:t xml:space="preserve"> already contains the image of the HDF5 file whose dataset contents are to be overwritten</w:t>
      </w:r>
      <w:r w:rsidR="006564E8">
        <w:t xml:space="preserve">. </w:t>
      </w:r>
      <w:r>
        <w:t>Again, much error checking is omitted for clarity</w:t>
      </w:r>
      <w:r w:rsidR="006564E8">
        <w:t xml:space="preserve">. </w:t>
      </w:r>
      <w:r>
        <w:t xml:space="preserve">Also, observe that the file image callbacks do not support the </w:t>
      </w:r>
      <w:r w:rsidRPr="0051579A">
        <w:rPr>
          <w:rFonts w:ascii="Courier New" w:hAnsi="Courier New" w:cs="Courier New"/>
          <w:sz w:val="18"/>
        </w:rPr>
        <w:t>H5Pget_file_image()</w:t>
      </w:r>
      <w:r>
        <w:t xml:space="preserve"> call.</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assert(size == ((struct udata_t *)udata)-&gt;image_size);</w:t>
            </w:r>
          </w:p>
          <w:p w:rsidR="0051579A" w:rsidRDefault="0051579A" w:rsidP="0051579A">
            <w:pPr>
              <w:pStyle w:val="PlainText"/>
            </w:pPr>
            <w:r>
              <w:tab/>
              <w:t>assert(((struct udata_t *)udata)-&gt;ref_count &gt;= 0);</w:t>
            </w:r>
          </w:p>
          <w:p w:rsidR="0051579A" w:rsidRDefault="0051579A" w:rsidP="0051579A">
            <w:pPr>
              <w:pStyle w:val="PlainText"/>
            </w:pP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r>
              <w:t>assert(dest == ((struct udata_t *)udata)-&gt;image_ptr);</w:t>
            </w:r>
          </w:p>
          <w:p w:rsidR="0051579A" w:rsidRDefault="0051579A" w:rsidP="0051579A">
            <w:pPr>
              <w:pStyle w:val="PlainText"/>
            </w:pPr>
            <w:r>
              <w:t>assert(src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assert(size == ((struct udata_t *)udata)-&gt;image_size);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ab/>
              <w:t>return(dest);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 xml:space="preserve">/* One would think that this function is not needed in this scenario, as </w:t>
            </w:r>
          </w:p>
          <w:p w:rsidR="0051579A" w:rsidRDefault="0051579A" w:rsidP="0051579A">
            <w:pPr>
              <w:pStyle w:val="PlainText"/>
            </w:pPr>
            <w:r>
              <w:t xml:space="preserve"> </w:t>
            </w:r>
            <w:r>
              <w:tab/>
              <w:t xml:space="preserve"> * only the contents of the HDF5 file is being changed, not its size or </w:t>
            </w:r>
          </w:p>
          <w:p w:rsidR="0051579A" w:rsidRDefault="0051579A" w:rsidP="0051579A">
            <w:pPr>
              <w:pStyle w:val="PlainText"/>
            </w:pPr>
            <w:r>
              <w:tab/>
              <w:t xml:space="preserve"> * structure. However, the </w:t>
            </w:r>
            <w:r w:rsidR="00805591">
              <w:t xml:space="preserve">Core </w:t>
            </w:r>
            <w:r>
              <w:t xml:space="preserve">file driver calls realloc() just before </w:t>
            </w:r>
          </w:p>
          <w:p w:rsidR="0051579A" w:rsidRDefault="0051579A" w:rsidP="0051579A">
            <w:pPr>
              <w:pStyle w:val="PlainText"/>
            </w:pPr>
            <w:r>
              <w:tab/>
              <w:t xml:space="preserve"> * close to clip the buffer to the size indicated by the end of the </w:t>
            </w:r>
          </w:p>
          <w:p w:rsidR="0051579A" w:rsidRDefault="0051579A" w:rsidP="0051579A">
            <w:pPr>
              <w:pStyle w:val="PlainText"/>
            </w:pPr>
            <w:r>
              <w:tab/>
              <w:t xml:space="preserve"> * address space. </w:t>
            </w:r>
          </w:p>
          <w:p w:rsidR="0051579A" w:rsidRDefault="0051579A" w:rsidP="0051579A">
            <w:pPr>
              <w:pStyle w:val="PlainText"/>
            </w:pPr>
            <w:r>
              <w:tab/>
              <w:t xml:space="preserve"> *</w:t>
            </w:r>
          </w:p>
          <w:p w:rsidR="0051579A" w:rsidRDefault="0051579A" w:rsidP="0051579A">
            <w:pPr>
              <w:pStyle w:val="PlainText"/>
            </w:pPr>
            <w:r>
              <w:tab/>
              <w:t xml:space="preserve"> * While this call must be supported in this case, the size of</w:t>
            </w:r>
          </w:p>
          <w:p w:rsidR="0051579A" w:rsidRDefault="0051579A" w:rsidP="0051579A">
            <w:pPr>
              <w:pStyle w:val="PlainText"/>
            </w:pPr>
            <w:r>
              <w:tab/>
              <w:t xml:space="preserve"> * the image should never change. Hence the function can limit itself</w:t>
            </w:r>
          </w:p>
          <w:p w:rsidR="0051579A" w:rsidRDefault="0051579A" w:rsidP="0051579A">
            <w:pPr>
              <w:pStyle w:val="PlainText"/>
            </w:pPr>
            <w:r>
              <w:tab/>
              <w:t xml:space="preserve"> * to performing sanity checks, and returning the base address of the </w:t>
            </w:r>
          </w:p>
          <w:p w:rsidR="0051579A" w:rsidRDefault="0051579A" w:rsidP="0051579A">
            <w:pPr>
              <w:pStyle w:val="PlainText"/>
            </w:pPr>
            <w:r>
              <w:tab/>
              <w:t xml:space="preserve"> * statically allocated buffer.</w:t>
            </w:r>
          </w:p>
          <w:p w:rsidR="0051579A" w:rsidRDefault="0051579A" w:rsidP="0051579A">
            <w:pPr>
              <w:pStyle w:val="PlainText"/>
            </w:pPr>
            <w:r>
              <w:tab/>
              <w:t xml:space="preserve"> */</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&gt;= 1);</w:t>
            </w:r>
          </w:p>
          <w:p w:rsidR="0051579A" w:rsidRDefault="0051579A" w:rsidP="0051579A">
            <w:pPr>
              <w:pStyle w:val="PlainText"/>
            </w:pPr>
            <w:r>
              <w:tab/>
              <w:t>assert(((struct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H5_FILE_IMAGE_OP_PROPERTY_LIST_CLOSE) ||</w:t>
            </w:r>
          </w:p>
          <w:p w:rsidR="0051579A" w:rsidRDefault="0051579A" w:rsidP="0051579A">
            <w:pPr>
              <w:pStyle w:val="PlainText"/>
            </w:pPr>
            <w:r>
              <w:t xml:space="preserve">             (file_image_op == H5_FILE_IMAGE_OP_FILE_CLOSE));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 xml:space="preserve"> </w:t>
            </w:r>
            <w:r>
              <w:tab/>
              <w:t>(((struct udata_t *)udata)-&gt;ref_count)--;</w:t>
            </w:r>
          </w:p>
          <w:p w:rsidR="0051579A" w:rsidRDefault="0051579A" w:rsidP="0051579A">
            <w:pPr>
              <w:pStyle w:val="PlainText"/>
            </w:pPr>
            <w:r>
              <w:lastRenderedPageBreak/>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H5Pset_file_image(fapl_id, udata.image_ptr, udata.image_len);</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1579A">
            <w:pPr>
              <w:pStyle w:val="NormalTable"/>
            </w:pPr>
            <w:r w:rsidRPr="00186743">
              <w:lastRenderedPageBreak/>
              <w:t xml:space="preserve">Example </w:t>
            </w:r>
            <w:r w:rsidR="0051579A">
              <w:t>8</w:t>
            </w:r>
            <w:r w:rsidRPr="00186743">
              <w:t xml:space="preserve">. </w:t>
            </w:r>
            <w:r w:rsidR="0051579A">
              <w:t xml:space="preserve">Using </w:t>
            </w:r>
            <w:r w:rsidR="0051579A" w:rsidRPr="0051579A">
              <w:rPr>
                <w:rFonts w:ascii="Courier New" w:hAnsi="Courier New" w:cs="Courier New"/>
                <w:sz w:val="18"/>
              </w:rPr>
              <w:t>H5Pset_file_image_callbacks</w:t>
            </w:r>
            <w:r w:rsidR="0051579A">
              <w:t xml:space="preserve"> where only the datasets change</w:t>
            </w:r>
          </w:p>
        </w:tc>
      </w:tr>
    </w:tbl>
    <w:p w:rsidR="00B50584" w:rsidRDefault="00B50584" w:rsidP="00B62087"/>
    <w:p w:rsidR="00B62087" w:rsidRDefault="00B62087" w:rsidP="00B62087">
      <w:r>
        <w:t xml:space="preserve">Before we go on, we should note that the above pseudo code can be written more compactly, albeit with fewer sanity checks, using the </w:t>
      </w:r>
      <w:r w:rsidRPr="0051579A">
        <w:rPr>
          <w:rFonts w:ascii="Courier New" w:hAnsi="Courier New" w:cs="Courier New"/>
          <w:sz w:val="18"/>
        </w:rPr>
        <w:t>H5LTopen_file_image()</w:t>
      </w:r>
      <w:r>
        <w:t xml:space="preserve"> call</w:t>
      </w:r>
      <w:r w:rsidR="00175469">
        <w:t>. See the example below</w:t>
      </w:r>
      <w:r>
        <w:t>:</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hid_t file_id;</w:t>
            </w:r>
          </w:p>
          <w:p w:rsidR="0051579A" w:rsidRDefault="0051579A" w:rsidP="0051579A">
            <w:pPr>
              <w:pStyle w:val="PlainText"/>
            </w:pPr>
            <w:r>
              <w:t>unsigned flags = H5LT_FILE_IMAGE_OPEN_RW | H5LT_FILE_IMAGE_DONT_COPY |</w:t>
            </w:r>
          </w:p>
          <w:p w:rsidR="0051579A" w:rsidRDefault="0051579A" w:rsidP="0051579A">
            <w:pPr>
              <w:pStyle w:val="PlainText"/>
            </w:pPr>
            <w:r>
              <w:tab/>
            </w:r>
            <w:r>
              <w:tab/>
              <w:t xml:space="preserve">     H5LT_FILE_IMAGE_DONT_RELEASE;</w:t>
            </w:r>
          </w:p>
          <w:p w:rsidR="0051579A" w:rsidRDefault="0051579A" w:rsidP="0051579A">
            <w:pPr>
              <w:pStyle w:val="PlainText"/>
            </w:pPr>
          </w:p>
          <w:p w:rsidR="0051579A" w:rsidRDefault="0051579A" w:rsidP="0051579A">
            <w:pPr>
              <w:pStyle w:val="PlainText"/>
            </w:pPr>
            <w:r>
              <w:t>/* end initialization */</w:t>
            </w:r>
          </w:p>
          <w:p w:rsidR="0051579A" w:rsidRDefault="0051579A" w:rsidP="0051579A">
            <w:pPr>
              <w:pStyle w:val="PlainText"/>
            </w:pPr>
          </w:p>
          <w:p w:rsidR="0051579A" w:rsidRDefault="0051579A" w:rsidP="0051579A">
            <w:pPr>
              <w:pStyle w:val="PlainText"/>
            </w:pPr>
            <w:r>
              <w:t>file_id = H5LTopen_file_image(udata.image_ptr, udata.image_len, flags);</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1579A">
            <w:pPr>
              <w:pStyle w:val="NormalTable"/>
            </w:pPr>
            <w:r w:rsidRPr="00186743">
              <w:lastRenderedPageBreak/>
              <w:t xml:space="preserve">Example </w:t>
            </w:r>
            <w:r w:rsidR="0051579A">
              <w:t>9</w:t>
            </w:r>
            <w:r w:rsidRPr="00186743">
              <w:t xml:space="preserve">. </w:t>
            </w:r>
            <w:r w:rsidR="0051579A">
              <w:t xml:space="preserve">Using </w:t>
            </w:r>
            <w:r w:rsidR="0051579A" w:rsidRPr="0051579A">
              <w:rPr>
                <w:rFonts w:ascii="Courier New" w:hAnsi="Courier New" w:cs="Courier New"/>
                <w:sz w:val="18"/>
              </w:rPr>
              <w:t>H5LTopen_file_image</w:t>
            </w:r>
            <w:r w:rsidR="0051579A">
              <w:t xml:space="preserve"> where only the datasets change</w:t>
            </w:r>
          </w:p>
        </w:tc>
      </w:tr>
    </w:tbl>
    <w:p w:rsidR="00B50584" w:rsidRDefault="00B50584" w:rsidP="00B62087"/>
    <w:p w:rsidR="00B62087" w:rsidRDefault="00B62087" w:rsidP="00B62087">
      <w:r>
        <w:t>The above pseudo code allows updates of a file image about as cheaply as possible</w:t>
      </w:r>
      <w:r w:rsidR="0005491D">
        <w:t xml:space="preserve">. We </w:t>
      </w:r>
      <w:r>
        <w:t>assum</w:t>
      </w:r>
      <w:r w:rsidR="0005491D">
        <w:t>e</w:t>
      </w:r>
      <w:r>
        <w:t xml:space="preserve"> the application </w:t>
      </w:r>
      <w:r w:rsidR="00461430">
        <w:t xml:space="preserve">has </w:t>
      </w:r>
      <w:r w:rsidR="00616110">
        <w:t xml:space="preserve">enough </w:t>
      </w:r>
      <w:r>
        <w:t xml:space="preserve">RAM for the image and that </w:t>
      </w:r>
      <w:r w:rsidR="0005491D">
        <w:t xml:space="preserve">the </w:t>
      </w:r>
      <w:r>
        <w:t xml:space="preserve">HDF5 file structure is constant after the first write. </w:t>
      </w:r>
    </w:p>
    <w:p w:rsidR="00B62087" w:rsidRDefault="00B62087" w:rsidP="00B62087"/>
    <w:p w:rsidR="00B62087" w:rsidRDefault="00B62087" w:rsidP="00B62087">
      <w:r>
        <w:t>While th</w:t>
      </w:r>
      <w:r w:rsidR="0005491D">
        <w:t xml:space="preserve">e scenario above </w:t>
      </w:r>
      <w:r>
        <w:t>is plausible, we will finish this section with a more general scenario</w:t>
      </w:r>
      <w:r w:rsidR="0005491D">
        <w:t>.</w:t>
      </w:r>
      <w:r>
        <w:t xml:space="preserve"> </w:t>
      </w:r>
      <w:r w:rsidR="0005491D">
        <w:t xml:space="preserve">In the pseudo code below, we </w:t>
      </w:r>
      <w:r>
        <w:t xml:space="preserve">assume sufficient RAM to retain the HDF5 file image between uses, but </w:t>
      </w:r>
      <w:r w:rsidR="0005491D">
        <w:t xml:space="preserve">we </w:t>
      </w:r>
      <w:r>
        <w:t>do not assume that the HDF5 file structure remains constant or that we can place a hard upper bound on the image size</w:t>
      </w:r>
      <w:r w:rsidR="006564E8">
        <w:t xml:space="preserve">. </w:t>
      </w:r>
    </w:p>
    <w:p w:rsidR="00B62087" w:rsidRDefault="00B62087" w:rsidP="00B62087"/>
    <w:p w:rsidR="00B62087" w:rsidRDefault="00B62087" w:rsidP="00B62087">
      <w:r>
        <w:t xml:space="preserve">Since we must use </w:t>
      </w:r>
      <w:r w:rsidRPr="007E377A">
        <w:rPr>
          <w:rFonts w:ascii="Courier New" w:hAnsi="Courier New" w:cs="Courier New"/>
          <w:sz w:val="18"/>
        </w:rPr>
        <w:t>malloc</w:t>
      </w:r>
      <w:r w:rsidR="007E377A">
        <w:t xml:space="preserve">, </w:t>
      </w:r>
      <w:r w:rsidRPr="007E377A">
        <w:rPr>
          <w:rFonts w:ascii="Courier New" w:hAnsi="Courier New" w:cs="Courier New"/>
          <w:sz w:val="18"/>
        </w:rPr>
        <w:t>realloc</w:t>
      </w:r>
      <w:r w:rsidR="007E377A">
        <w:t xml:space="preserve">, and </w:t>
      </w:r>
      <w:r w:rsidRPr="007E377A">
        <w:rPr>
          <w:rFonts w:ascii="Courier New" w:hAnsi="Courier New" w:cs="Courier New"/>
          <w:sz w:val="18"/>
        </w:rPr>
        <w:t>free</w:t>
      </w:r>
      <w:r>
        <w:t xml:space="preserve"> in this example, and since </w:t>
      </w:r>
      <w:r w:rsidRPr="00616110">
        <w:rPr>
          <w:rFonts w:ascii="Courier New" w:hAnsi="Courier New" w:cs="Courier New"/>
          <w:sz w:val="18"/>
        </w:rPr>
        <w:t>realloc</w:t>
      </w:r>
      <w:r>
        <w:t xml:space="preserve"> can change the base address of a buffer, we must maintain two of </w:t>
      </w:r>
      <w:r w:rsidRPr="00616110">
        <w:rPr>
          <w:rFonts w:ascii="Courier New" w:hAnsi="Courier New" w:cs="Courier New"/>
          <w:sz w:val="18"/>
        </w:rPr>
        <w:t>ptr</w:t>
      </w:r>
      <w:r w:rsidR="00616110">
        <w:t xml:space="preserve">, </w:t>
      </w:r>
      <w:r w:rsidRPr="00616110">
        <w:rPr>
          <w:rFonts w:ascii="Courier New" w:hAnsi="Courier New" w:cs="Courier New"/>
          <w:sz w:val="18"/>
        </w:rPr>
        <w:t>size</w:t>
      </w:r>
      <w:r w:rsidR="00616110">
        <w:t xml:space="preserve">, and </w:t>
      </w:r>
      <w:r w:rsidRPr="00616110">
        <w:rPr>
          <w:rFonts w:ascii="Courier New" w:hAnsi="Courier New" w:cs="Courier New"/>
          <w:sz w:val="18"/>
        </w:rPr>
        <w:t>ref_count</w:t>
      </w:r>
      <w:r>
        <w:t xml:space="preserve"> triples in the </w:t>
      </w:r>
      <w:r w:rsidRPr="00616110">
        <w:rPr>
          <w:rFonts w:ascii="Courier New" w:hAnsi="Courier New" w:cs="Courier New"/>
          <w:sz w:val="18"/>
        </w:rPr>
        <w:t>udata</w:t>
      </w:r>
      <w:r>
        <w:t xml:space="preserve"> </w:t>
      </w:r>
      <w:r w:rsidR="00616110">
        <w:t xml:space="preserve">structure. The first triple is </w:t>
      </w:r>
      <w:r>
        <w:t xml:space="preserve">for the property list (which will never change the buffer), and </w:t>
      </w:r>
      <w:r w:rsidR="00616110">
        <w:t xml:space="preserve">the second triple is </w:t>
      </w:r>
      <w:r>
        <w:t>for the file driver</w:t>
      </w:r>
      <w:r w:rsidR="006564E8">
        <w:t xml:space="preserve">. </w:t>
      </w:r>
      <w:r>
        <w:t>As shall be seen, this complicates the file image callbacks considerably</w:t>
      </w:r>
      <w:r w:rsidR="006564E8">
        <w:t xml:space="preserve">. </w:t>
      </w:r>
      <w:r w:rsidR="00616110">
        <w:t>Note a</w:t>
      </w:r>
      <w:r>
        <w:t>lso</w:t>
      </w:r>
      <w:r w:rsidR="00616110">
        <w:t xml:space="preserve"> that </w:t>
      </w:r>
      <w:r>
        <w:t>while we do</w:t>
      </w:r>
      <w:r w:rsidR="00A024F4">
        <w:t xml:space="preserve"> not</w:t>
      </w:r>
      <w:r>
        <w:t xml:space="preserve"> use </w:t>
      </w:r>
      <w:r w:rsidRPr="00616110">
        <w:rPr>
          <w:rFonts w:ascii="Courier New" w:hAnsi="Courier New" w:cs="Courier New"/>
          <w:sz w:val="18"/>
        </w:rPr>
        <w:t>H5Pget_file_image()</w:t>
      </w:r>
      <w:r>
        <w:t xml:space="preserve"> in this example, we </w:t>
      </w:r>
      <w:r w:rsidR="00616110">
        <w:t xml:space="preserve">do </w:t>
      </w:r>
      <w:r>
        <w:t>include support for it in the file image callbacks.</w:t>
      </w:r>
      <w:r w:rsidR="00616110">
        <w:t xml:space="preserve"> </w:t>
      </w:r>
      <w:r>
        <w:t>As usual, much error checking is omitted in favor of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27"/>
      </w:tblGrid>
      <w:tr w:rsidR="00B50584" w:rsidRPr="00137C51">
        <w:trPr>
          <w:jc w:val="center"/>
        </w:trPr>
        <w:tc>
          <w:tcPr>
            <w:tcW w:w="9427" w:type="dxa"/>
          </w:tcPr>
          <w:p w:rsidR="00B50584" w:rsidRDefault="00B50584" w:rsidP="0047588B">
            <w:pPr>
              <w:pStyle w:val="PlainText"/>
            </w:pPr>
          </w:p>
          <w:p w:rsidR="00616110" w:rsidRDefault="00616110" w:rsidP="00616110">
            <w:pPr>
              <w:pStyle w:val="PlainText"/>
            </w:pPr>
            <w:r>
              <w:t>struct udata_t {</w:t>
            </w:r>
          </w:p>
          <w:p w:rsidR="00616110" w:rsidRDefault="00616110" w:rsidP="00616110">
            <w:pPr>
              <w:pStyle w:val="PlainText"/>
            </w:pPr>
            <w:r>
              <w:t>void * fapl_image_ptr;</w:t>
            </w:r>
          </w:p>
          <w:p w:rsidR="00616110" w:rsidRDefault="00616110" w:rsidP="00616110">
            <w:pPr>
              <w:pStyle w:val="PlainText"/>
            </w:pPr>
            <w:r>
              <w:t>size_t fapl_image_size;</w:t>
            </w:r>
          </w:p>
          <w:p w:rsidR="00616110" w:rsidRDefault="00616110" w:rsidP="00616110">
            <w:pPr>
              <w:pStyle w:val="PlainText"/>
            </w:pPr>
            <w:r>
              <w:t>int fapl_ref_count;</w:t>
            </w:r>
          </w:p>
          <w:p w:rsidR="00616110" w:rsidRDefault="00616110" w:rsidP="00616110">
            <w:pPr>
              <w:pStyle w:val="PlainText"/>
            </w:pPr>
            <w:r>
              <w:t>void * vfd_image_ptr;</w:t>
            </w:r>
          </w:p>
          <w:p w:rsidR="00616110" w:rsidRDefault="00616110" w:rsidP="00616110">
            <w:pPr>
              <w:pStyle w:val="PlainText"/>
            </w:pPr>
            <w:r>
              <w:t>size_t vfd_image_size;</w:t>
            </w:r>
          </w:p>
          <w:p w:rsidR="00616110" w:rsidRDefault="00616110" w:rsidP="00616110">
            <w:pPr>
              <w:pStyle w:val="PlainText"/>
            </w:pPr>
            <w:r>
              <w:t>int vfd_ref_count;</w:t>
            </w:r>
          </w:p>
          <w:p w:rsidR="00616110" w:rsidRDefault="00616110" w:rsidP="00616110">
            <w:pPr>
              <w:pStyle w:val="PlainText"/>
            </w:pPr>
            <w:r>
              <w:t>} udata = {NULL, 0, 0, NULL, 0, 0};</w:t>
            </w:r>
          </w:p>
          <w:p w:rsidR="00616110" w:rsidRDefault="00616110" w:rsidP="00616110">
            <w:pPr>
              <w:pStyle w:val="PlainText"/>
            </w:pPr>
          </w:p>
          <w:p w:rsidR="00616110" w:rsidRDefault="00616110" w:rsidP="00616110">
            <w:pPr>
              <w:pStyle w:val="PlainText"/>
            </w:pPr>
            <w:r>
              <w:t>boolean initial_file_open = TRUE;</w:t>
            </w:r>
          </w:p>
          <w:p w:rsidR="00616110" w:rsidRDefault="00616110" w:rsidP="00616110">
            <w:pPr>
              <w:pStyle w:val="PlainText"/>
            </w:pPr>
          </w:p>
          <w:p w:rsidR="00616110" w:rsidRDefault="00616110" w:rsidP="00616110">
            <w:pPr>
              <w:pStyle w:val="PlainText"/>
            </w:pPr>
            <w:r>
              <w:t>void *image_malloc(size_t size, H5_file_image_op_t file_image_op, void *udata)</w:t>
            </w:r>
          </w:p>
          <w:p w:rsidR="00616110" w:rsidRDefault="00616110" w:rsidP="00616110">
            <w:pPr>
              <w:pStyle w:val="PlainText"/>
            </w:pPr>
            <w:r>
              <w:t>{</w:t>
            </w:r>
          </w:p>
          <w:p w:rsidR="00616110" w:rsidRDefault="00616110" w:rsidP="00616110">
            <w:pPr>
              <w:pStyle w:val="PlainText"/>
            </w:pPr>
            <w:r>
              <w:tab/>
              <w:t>void * return_value = NULL;</w:t>
            </w:r>
          </w:p>
          <w:p w:rsidR="00616110" w:rsidRDefault="00616110" w:rsidP="00616110">
            <w:pPr>
              <w:pStyle w:val="PlainText"/>
            </w:pPr>
          </w:p>
          <w:p w:rsidR="00616110" w:rsidRDefault="00616110" w:rsidP="00616110">
            <w:pPr>
              <w:pStyle w:val="PlainText"/>
            </w:pPr>
            <w:r>
              <w:tab/>
              <w:t>switch ( file_image_op )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*)udata)-&gt;fapl_image_size == size);</w:t>
            </w:r>
          </w:p>
          <w:p w:rsidR="00616110" w:rsidRDefault="00616110" w:rsidP="00616110">
            <w:pPr>
              <w:pStyle w:val="PlainText"/>
            </w:pPr>
            <w:r>
              <w:tab/>
            </w:r>
            <w:r>
              <w:tab/>
            </w:r>
            <w:r>
              <w:tab/>
              <w:t>assert(((struct udata_t *)udata)-&gt;fapl_ref_count &gt;= 0);</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H5_FILE_IMAGE_OP_PROPERTY_LIST_GET:</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*)udata)-&gt;vfd_image_size == size);</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 don’t increment ref count */</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H5_FILE_IMAGE_OP_FILE_OPEN:</w:t>
            </w:r>
          </w:p>
          <w:p w:rsidR="00616110" w:rsidRDefault="00616110" w:rsidP="00616110">
            <w:pPr>
              <w:pStyle w:val="PlainText"/>
            </w:pPr>
            <w:r>
              <w:lastRenderedPageBreak/>
              <w:tab/>
            </w:r>
            <w:r>
              <w:tab/>
            </w:r>
            <w:r>
              <w:tab/>
              <w:t>assert(((struct udata_t *)udata)-&gt;vfd_image_ptr == NULL);</w:t>
            </w:r>
          </w:p>
          <w:p w:rsidR="00616110" w:rsidRDefault="00616110" w:rsidP="00616110">
            <w:pPr>
              <w:pStyle w:val="PlainText"/>
            </w:pPr>
            <w:r>
              <w:tab/>
            </w:r>
            <w:r>
              <w:tab/>
            </w:r>
            <w:r>
              <w:tab/>
              <w:t>assert(((struct udata_t *)udata)-&gt;vfd_image_size == 0);</w:t>
            </w:r>
          </w:p>
          <w:p w:rsidR="00616110" w:rsidRDefault="00616110" w:rsidP="00616110">
            <w:pPr>
              <w:pStyle w:val="PlainText"/>
            </w:pPr>
            <w:r>
              <w:tab/>
            </w:r>
            <w:r>
              <w:tab/>
            </w:r>
            <w:r>
              <w:tab/>
              <w:t>assert(((struct udata_t *)udata)-&gt;vfd_ref_count == 0);</w:t>
            </w:r>
          </w:p>
          <w:p w:rsidR="00616110" w:rsidRDefault="00616110" w:rsidP="00616110">
            <w:pPr>
              <w:pStyle w:val="PlainText"/>
            </w:pPr>
          </w:p>
          <w:p w:rsidR="00616110" w:rsidRDefault="00616110" w:rsidP="00616110">
            <w:pPr>
              <w:pStyle w:val="PlainText"/>
            </w:pPr>
            <w:r>
              <w:t>if (((struct udata_t *)udata)-&gt;fapl_image_ptr == NULL ) {</w:t>
            </w:r>
          </w:p>
          <w:p w:rsidR="00616110" w:rsidRDefault="00616110" w:rsidP="00616110">
            <w:pPr>
              <w:pStyle w:val="PlainText"/>
            </w:pPr>
            <w:r>
              <w:tab/>
            </w:r>
            <w:r>
              <w:tab/>
            </w:r>
            <w:r>
              <w:tab/>
            </w:r>
            <w:r>
              <w:tab/>
              <w:t>((struct udata_t *)udata)-&gt;vfd_image_ptr =</w:t>
            </w:r>
          </w:p>
          <w:p w:rsidR="00616110" w:rsidRDefault="00616110" w:rsidP="00616110">
            <w:pPr>
              <w:pStyle w:val="PlainText"/>
            </w:pPr>
            <w:r>
              <w:t>malloc(size);</w:t>
            </w:r>
          </w:p>
          <w:p w:rsidR="00616110" w:rsidRDefault="00616110" w:rsidP="00616110">
            <w:pPr>
              <w:pStyle w:val="PlainText"/>
            </w:pPr>
            <w:r>
              <w:tab/>
            </w:r>
            <w:r>
              <w:tab/>
            </w:r>
            <w:r>
              <w:tab/>
            </w:r>
            <w:r>
              <w:tab/>
              <w:t>((struct udata_t *)udata)-&gt;vfd_image_size = size;</w:t>
            </w:r>
          </w:p>
          <w:p w:rsidR="00616110" w:rsidRDefault="00616110" w:rsidP="00616110">
            <w:pPr>
              <w:pStyle w:val="PlainText"/>
            </w:pPr>
            <w:r>
              <w:tab/>
            </w:r>
            <w:r>
              <w:tab/>
            </w:r>
            <w:r>
              <w:tab/>
              <w:t>} else {</w:t>
            </w:r>
          </w:p>
          <w:p w:rsidR="00616110" w:rsidRDefault="00616110" w:rsidP="00616110">
            <w:pPr>
              <w:pStyle w:val="PlainText"/>
            </w:pPr>
            <w:r>
              <w:tab/>
            </w:r>
            <w:r>
              <w:tab/>
            </w:r>
            <w:r>
              <w:tab/>
            </w:r>
            <w:r>
              <w:tab/>
              <w:t>assert(((struct udata_t *)udata)-&gt;fapl_image_size ==</w:t>
            </w:r>
          </w:p>
          <w:p w:rsidR="00616110" w:rsidRDefault="00616110" w:rsidP="00616110">
            <w:pPr>
              <w:pStyle w:val="PlainText"/>
            </w:pPr>
            <w:r>
              <w:t>size);</w:t>
            </w:r>
          </w:p>
          <w:p w:rsidR="00616110" w:rsidRDefault="00616110" w:rsidP="00616110">
            <w:pPr>
              <w:pStyle w:val="PlainText"/>
            </w:pPr>
            <w:r>
              <w:tab/>
            </w:r>
            <w:r>
              <w:tab/>
            </w:r>
            <w:r>
              <w:tab/>
            </w:r>
            <w:r>
              <w:tab/>
            </w:r>
            <w:r>
              <w:tab/>
              <w:t>assert(((struct udata_t *)udata)-&gt;fapl_ref_count &gt;=</w:t>
            </w:r>
          </w:p>
          <w:p w:rsidR="00616110" w:rsidRDefault="00616110" w:rsidP="00616110">
            <w:pPr>
              <w:pStyle w:val="PlainText"/>
            </w:pPr>
            <w:r>
              <w:t>1);</w:t>
            </w:r>
          </w:p>
          <w:p w:rsidR="00616110" w:rsidRDefault="00616110" w:rsidP="00616110">
            <w:pPr>
              <w:pStyle w:val="PlainText"/>
            </w:pPr>
            <w:r>
              <w:tab/>
            </w:r>
            <w:r>
              <w:tab/>
            </w:r>
            <w:r>
              <w:tab/>
            </w:r>
            <w:r>
              <w:tab/>
              <w:t xml:space="preserve">((struct udata_t *)udata)-&gt;vfd_image_ptr = </w:t>
            </w:r>
          </w:p>
          <w:p w:rsidR="00616110" w:rsidRDefault="00616110" w:rsidP="00616110">
            <w:pPr>
              <w:pStyle w:val="PlainText"/>
            </w:pPr>
            <w:r>
              <w:t>((struct udata_t *)udata)-&gt;fapl_image_ptr;</w:t>
            </w:r>
          </w:p>
          <w:p w:rsidR="00616110" w:rsidRDefault="00616110" w:rsidP="00616110">
            <w:pPr>
              <w:pStyle w:val="PlainText"/>
            </w:pPr>
            <w:r>
              <w:tab/>
            </w:r>
            <w:r>
              <w:tab/>
            </w:r>
            <w:r>
              <w:tab/>
            </w:r>
            <w:r>
              <w:tab/>
            </w:r>
            <w:r>
              <w:tab/>
              <w:t>((struct udata_t *)udata)-&gt;vfd_image_size = size;</w:t>
            </w:r>
          </w:p>
          <w:p w:rsidR="00616110" w:rsidRDefault="00616110" w:rsidP="00616110">
            <w:pPr>
              <w:pStyle w:val="PlainText"/>
            </w:pPr>
          </w:p>
          <w:p w:rsidR="00616110" w:rsidRDefault="00616110" w:rsidP="00616110">
            <w:pPr>
              <w:pStyle w:val="PlainText"/>
            </w:pPr>
            <w:r>
              <w:tab/>
            </w:r>
            <w:r>
              <w:tab/>
            </w:r>
            <w:r>
              <w:tab/>
              <w:t>}</w:t>
            </w:r>
          </w:p>
          <w:p w:rsidR="00616110" w:rsidRDefault="00616110" w:rsidP="00616110">
            <w:pPr>
              <w:pStyle w:val="PlainText"/>
            </w:pPr>
            <w:r>
              <w:tab/>
            </w:r>
            <w:r>
              <w:tab/>
            </w:r>
            <w:r>
              <w:tab/>
              <w:t>return_value = ((struct udata_t *)udata)-&gt;vfd_image_ptr;</w:t>
            </w: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t>}</w:t>
            </w:r>
          </w:p>
          <w:p w:rsidR="00616110" w:rsidRDefault="00616110" w:rsidP="00616110">
            <w:pPr>
              <w:pStyle w:val="PlainText"/>
            </w:pPr>
            <w:r>
              <w:tab/>
              <w:t>return(return_value);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*image_memcpy)(void *dest, const void *src, size_t size,</w:t>
            </w:r>
          </w:p>
          <w:p w:rsidR="00616110" w:rsidRDefault="00616110" w:rsidP="00616110">
            <w:pPr>
              <w:pStyle w:val="PlainText"/>
            </w:pPr>
            <w:r>
              <w:t xml:space="preserve">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t>case H5_FILE_IMAGE_OP_PROPERTY_LIST_GET:</w:t>
            </w:r>
          </w:p>
          <w:p w:rsidR="00616110" w:rsidRDefault="00616110" w:rsidP="00616110">
            <w:pPr>
              <w:pStyle w:val="PlainText"/>
            </w:pPr>
            <w:r>
              <w:t>assert(dest == ((struct udata_t *)udata)-&gt;fapl_image_ptr);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assert(((struct udata_t *)udata)-&gt;fapl_ref_count &gt;=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case H5_FILE_IMAGE_OP_FILE_OPEN:</w:t>
            </w:r>
          </w:p>
          <w:p w:rsidR="00616110" w:rsidRDefault="00616110" w:rsidP="00616110">
            <w:pPr>
              <w:pStyle w:val="PlainText"/>
            </w:pPr>
            <w:r>
              <w:t>assert(dest == ((struct udata_t *)udata)-&gt;vfd_image_ptr);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assert(size == ((struct udata_t *)udata)-&gt;vfd_image_size);</w:t>
            </w:r>
          </w:p>
          <w:p w:rsidR="00616110" w:rsidRDefault="00616110" w:rsidP="00616110">
            <w:pPr>
              <w:pStyle w:val="PlainText"/>
            </w:pPr>
            <w:r>
              <w:t>assert(((struct udata_t *)udata)-&gt;fapl_ref_count &gt;= 1);</w:t>
            </w:r>
          </w:p>
          <w:p w:rsidR="00616110" w:rsidRDefault="00616110" w:rsidP="00616110">
            <w:pPr>
              <w:pStyle w:val="PlainText"/>
            </w:pPr>
            <w:r>
              <w:t>assert(((struct udata_t *)udata)-&gt;vfd_ref_count ==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ab/>
            </w:r>
            <w:r>
              <w:tab/>
            </w:r>
            <w:r>
              <w:tab/>
              <w:t>default:</w:t>
            </w:r>
          </w:p>
          <w:p w:rsidR="00616110" w:rsidRDefault="00616110" w:rsidP="00616110">
            <w:pPr>
              <w:pStyle w:val="PlainText"/>
            </w:pPr>
            <w:r>
              <w:tab/>
            </w:r>
            <w:r>
              <w:tab/>
            </w:r>
            <w:r>
              <w:tab/>
            </w:r>
            <w:r>
              <w:tab/>
              <w:t>assert(FALSE);</w:t>
            </w:r>
          </w:p>
          <w:p w:rsidR="00616110" w:rsidRDefault="00616110" w:rsidP="00616110">
            <w:pPr>
              <w:pStyle w:val="PlainText"/>
            </w:pPr>
            <w:r>
              <w:tab/>
            </w:r>
            <w:r>
              <w:tab/>
            </w:r>
            <w:r>
              <w:tab/>
            </w:r>
            <w:r>
              <w:tab/>
              <w:t>break;</w:t>
            </w:r>
          </w:p>
          <w:p w:rsidR="00616110" w:rsidRDefault="00616110" w:rsidP="00616110">
            <w:pPr>
              <w:pStyle w:val="PlainText"/>
            </w:pPr>
            <w:r>
              <w:tab/>
            </w:r>
            <w:r>
              <w:tab/>
              <w:t>}</w:t>
            </w:r>
          </w:p>
          <w:p w:rsidR="00616110" w:rsidRDefault="00616110" w:rsidP="00616110">
            <w:pPr>
              <w:pStyle w:val="PlainText"/>
            </w:pPr>
            <w:r>
              <w:tab/>
              <w:t>return(dest); /* if we get here, we must have been successful */</w:t>
            </w:r>
          </w:p>
          <w:p w:rsidR="00616110" w:rsidRDefault="00616110" w:rsidP="00616110">
            <w:pPr>
              <w:pStyle w:val="PlainText"/>
            </w:pPr>
            <w:r>
              <w:tab/>
              <w:t>}</w:t>
            </w:r>
          </w:p>
          <w:p w:rsidR="00616110" w:rsidRDefault="00616110" w:rsidP="00616110">
            <w:pPr>
              <w:pStyle w:val="PlainText"/>
            </w:pPr>
          </w:p>
          <w:p w:rsidR="00616110" w:rsidRDefault="00616110" w:rsidP="00616110">
            <w:pPr>
              <w:pStyle w:val="PlainText"/>
            </w:pPr>
            <w:r>
              <w:t>void *image_realloc(void *ptr, size_t size, H5_file_image_op_t file_image_op,</w:t>
            </w:r>
          </w:p>
          <w:p w:rsidR="00616110" w:rsidRDefault="00616110" w:rsidP="00616110">
            <w:pPr>
              <w:pStyle w:val="PlainText"/>
            </w:pPr>
            <w:r>
              <w:t xml:space="preserve"> void *udata)</w:t>
            </w:r>
          </w:p>
          <w:p w:rsidR="00616110" w:rsidRDefault="00616110" w:rsidP="00616110">
            <w:pPr>
              <w:pStyle w:val="PlainText"/>
            </w:pPr>
            <w:r>
              <w:t>{</w:t>
            </w:r>
          </w:p>
          <w:p w:rsidR="00616110" w:rsidRDefault="00616110" w:rsidP="00616110">
            <w:pPr>
              <w:pStyle w:val="PlainText"/>
            </w:pPr>
            <w:r>
              <w:tab/>
              <w:t>assert(ptr == ((struct udata_t *)udata)-&gt;vfd_image_ptr);</w:t>
            </w:r>
          </w:p>
          <w:p w:rsidR="00616110" w:rsidRDefault="00616110" w:rsidP="00616110">
            <w:pPr>
              <w:pStyle w:val="PlainText"/>
            </w:pPr>
            <w:r>
              <w:t>assert(((struct udata_t *)udata)-&gt;vfd_ref_count == 1);</w:t>
            </w:r>
          </w:p>
          <w:p w:rsidR="00616110" w:rsidRDefault="00616110" w:rsidP="00616110">
            <w:pPr>
              <w:pStyle w:val="PlainText"/>
            </w:pPr>
          </w:p>
          <w:p w:rsidR="00616110" w:rsidRDefault="00616110" w:rsidP="00616110">
            <w:pPr>
              <w:pStyle w:val="PlainText"/>
            </w:pPr>
            <w:r>
              <w:t>((struct udata_t *)udata)-&gt;vfd_image_ptr = realloc(ptr, size);</w:t>
            </w:r>
          </w:p>
          <w:p w:rsidR="00616110" w:rsidRDefault="00616110" w:rsidP="00616110">
            <w:pPr>
              <w:pStyle w:val="PlainText"/>
            </w:pPr>
            <w:r>
              <w:lastRenderedPageBreak/>
              <w:tab/>
              <w:t>((struct udata_t *)udata)-&gt;vfd_image_size = size;</w:t>
            </w:r>
          </w:p>
          <w:p w:rsidR="00616110" w:rsidRDefault="00616110" w:rsidP="00616110">
            <w:pPr>
              <w:pStyle w:val="PlainText"/>
            </w:pPr>
            <w:r>
              <w:t>return((((struct udata_t *)udata)-&gt;vfd_image_ptr);</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image_free(void *ptr,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H5_FILE_IMAGE_OP_PROPERTY_LIST_CLOSE:</w:t>
            </w:r>
          </w:p>
          <w:p w:rsidR="00616110" w:rsidRDefault="00616110" w:rsidP="00616110">
            <w:pPr>
              <w:pStyle w:val="PlainText"/>
            </w:pPr>
            <w:r>
              <w:tab/>
            </w:r>
            <w:r>
              <w:tab/>
            </w:r>
            <w:r>
              <w:tab/>
              <w:t>assert(ptr == ((struct udata_t *)udata)-&gt;fapl_image_ptr);</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H5_FILE_IMAGE_OP_FILE_CLOSE:</w:t>
            </w:r>
          </w:p>
          <w:p w:rsidR="00616110" w:rsidRDefault="00616110" w:rsidP="00616110">
            <w:pPr>
              <w:pStyle w:val="PlainText"/>
            </w:pPr>
            <w:r>
              <w:tab/>
            </w:r>
            <w:r>
              <w:tab/>
            </w:r>
            <w:r>
              <w:tab/>
              <w:t>assert(ptr == ((struct udata_t *)udata)-&gt;vfd_image_ptr);</w:t>
            </w:r>
          </w:p>
          <w:p w:rsidR="00616110" w:rsidRDefault="00616110" w:rsidP="00616110">
            <w:pPr>
              <w:pStyle w:val="PlainText"/>
            </w:pPr>
            <w:r>
              <w:tab/>
            </w:r>
            <w:r>
              <w:tab/>
            </w:r>
            <w:r>
              <w:tab/>
              <w:t>assert(((struct udata_t *)udata)-&gt;vfd_ref_count == 1);</w:t>
            </w:r>
          </w:p>
          <w:p w:rsidR="00616110" w:rsidRDefault="00616110" w:rsidP="00616110">
            <w:pPr>
              <w:pStyle w:val="PlainText"/>
            </w:pP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r>
            <w:r>
              <w:tab/>
            </w:r>
            <w:r>
              <w:tab/>
              <w:t>break;</w:t>
            </w:r>
          </w:p>
          <w:p w:rsidR="00616110" w:rsidRDefault="00616110" w:rsidP="00616110">
            <w:pPr>
              <w:pStyle w:val="PlainText"/>
            </w:pPr>
            <w:r>
              <w:tab/>
            </w:r>
            <w:r>
              <w:tab/>
              <w:t>}</w:t>
            </w:r>
          </w:p>
          <w:p w:rsidR="00616110" w:rsidRDefault="00616110" w:rsidP="00616110">
            <w:pPr>
              <w:pStyle w:val="PlainText"/>
            </w:pPr>
            <w:r>
              <w:tab/>
              <w:t>return(0); /* if we get here, we must have been successful */</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*udata_copy(void *udata)</w:t>
            </w:r>
          </w:p>
          <w:p w:rsidR="00616110" w:rsidRDefault="00616110" w:rsidP="00616110">
            <w:pPr>
              <w:pStyle w:val="PlainText"/>
            </w:pPr>
            <w:r>
              <w:t>{</w:t>
            </w:r>
          </w:p>
          <w:p w:rsidR="00616110" w:rsidRDefault="00616110" w:rsidP="00616110">
            <w:pPr>
              <w:pStyle w:val="PlainText"/>
            </w:pPr>
            <w:r>
              <w:tab/>
              <w:t>return(udata);</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udata_free(void *udata)</w:t>
            </w:r>
          </w:p>
          <w:p w:rsidR="00616110" w:rsidRDefault="00616110" w:rsidP="00616110">
            <w:pPr>
              <w:pStyle w:val="PlainText"/>
            </w:pPr>
            <w:r>
              <w:t>{</w:t>
            </w:r>
          </w:p>
          <w:p w:rsidR="00616110" w:rsidRDefault="00616110" w:rsidP="00616110">
            <w:pPr>
              <w:pStyle w:val="PlainText"/>
            </w:pPr>
            <w:r>
              <w:tab/>
              <w:t>return(0);</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H5_file_image_callbacks_t callbacks = {image_malloc, image_memcpy,</w:t>
            </w:r>
          </w:p>
          <w:p w:rsidR="00616110" w:rsidRDefault="00616110" w:rsidP="00616110">
            <w:pPr>
              <w:pStyle w:val="PlainText"/>
            </w:pPr>
            <w:r>
              <w:t xml:space="preserve">                                       image_realloc, image_free, </w:t>
            </w:r>
          </w:p>
          <w:p w:rsidR="00616110" w:rsidRDefault="00616110" w:rsidP="00616110">
            <w:pPr>
              <w:pStyle w:val="PlainText"/>
            </w:pPr>
            <w:r>
              <w:t xml:space="preserve">                                       udata_copy, udata_free, </w:t>
            </w:r>
          </w:p>
          <w:p w:rsidR="00616110" w:rsidRDefault="00616110" w:rsidP="00616110">
            <w:pPr>
              <w:pStyle w:val="PlainText"/>
            </w:pPr>
            <w:r>
              <w:t xml:space="preserve">                                       (void *)(&amp;udata)};</w:t>
            </w:r>
          </w:p>
          <w:p w:rsidR="00616110" w:rsidRDefault="00616110" w:rsidP="00616110">
            <w:pPr>
              <w:pStyle w:val="PlainText"/>
            </w:pPr>
          </w:p>
          <w:p w:rsidR="00616110" w:rsidRDefault="00616110" w:rsidP="00616110">
            <w:pPr>
              <w:pStyle w:val="PlainText"/>
            </w:pPr>
            <w:r>
              <w:t>/* end of initialization */</w:t>
            </w:r>
          </w:p>
          <w:p w:rsidR="00616110" w:rsidRDefault="00616110" w:rsidP="00616110">
            <w:pPr>
              <w:pStyle w:val="PlainText"/>
            </w:pPr>
          </w:p>
          <w:p w:rsidR="00616110" w:rsidRDefault="00616110" w:rsidP="00616110">
            <w:pPr>
              <w:pStyle w:val="PlainText"/>
            </w:pPr>
            <w:r>
              <w:t>&lt;allocate fapl_id&gt;</w:t>
            </w:r>
          </w:p>
          <w:p w:rsidR="00616110" w:rsidRDefault="00616110" w:rsidP="00616110">
            <w:pPr>
              <w:pStyle w:val="PlainText"/>
            </w:pPr>
          </w:p>
          <w:p w:rsidR="00616110" w:rsidRDefault="00616110" w:rsidP="00616110">
            <w:pPr>
              <w:pStyle w:val="PlainText"/>
            </w:pPr>
            <w:r>
              <w:t>H5Pset_file_image_callbacks(fapl_id, &amp;callbacks);</w:t>
            </w:r>
          </w:p>
          <w:p w:rsidR="00616110" w:rsidRDefault="00616110" w:rsidP="00616110">
            <w:pPr>
              <w:pStyle w:val="PlainText"/>
            </w:pPr>
          </w:p>
          <w:p w:rsidR="00616110" w:rsidRDefault="00616110" w:rsidP="00616110">
            <w:pPr>
              <w:pStyle w:val="PlainText"/>
            </w:pPr>
            <w:r>
              <w:t>if ( initial_file_open ) {</w:t>
            </w:r>
          </w:p>
          <w:p w:rsidR="00616110" w:rsidRDefault="00616110" w:rsidP="00616110">
            <w:pPr>
              <w:pStyle w:val="PlainText"/>
            </w:pPr>
            <w:r>
              <w:tab/>
              <w:t>initial_file_open = FALSE;</w:t>
            </w:r>
          </w:p>
          <w:p w:rsidR="00616110" w:rsidRDefault="00616110" w:rsidP="00616110">
            <w:pPr>
              <w:pStyle w:val="PlainText"/>
            </w:pPr>
            <w:r>
              <w:t>} else {</w:t>
            </w:r>
          </w:p>
          <w:p w:rsidR="00616110" w:rsidRDefault="00616110" w:rsidP="00616110">
            <w:pPr>
              <w:pStyle w:val="PlainText"/>
            </w:pPr>
            <w:r>
              <w:tab/>
              <w:t>assert(udata.vfd_image_ptr != NULL);</w:t>
            </w:r>
          </w:p>
          <w:p w:rsidR="00616110" w:rsidRDefault="00616110" w:rsidP="00616110">
            <w:pPr>
              <w:pStyle w:val="PlainText"/>
            </w:pPr>
            <w:r>
              <w:tab/>
              <w:t>assert(udata.vfd_image_size &gt; 0);</w:t>
            </w:r>
          </w:p>
          <w:p w:rsidR="00616110" w:rsidRDefault="00616110" w:rsidP="00616110">
            <w:pPr>
              <w:pStyle w:val="PlainText"/>
            </w:pPr>
            <w:r>
              <w:tab/>
              <w:t>assert(udata.vfd_ref_count == 0);</w:t>
            </w:r>
          </w:p>
          <w:p w:rsidR="00616110" w:rsidRDefault="00616110" w:rsidP="00616110">
            <w:pPr>
              <w:pStyle w:val="PlainText"/>
            </w:pPr>
            <w:r>
              <w:tab/>
              <w:t>assert(udata.fapl_ref_count == 0);</w:t>
            </w:r>
          </w:p>
          <w:p w:rsidR="00616110" w:rsidRDefault="00616110" w:rsidP="00616110">
            <w:pPr>
              <w:pStyle w:val="PlainText"/>
            </w:pPr>
          </w:p>
          <w:p w:rsidR="00616110" w:rsidRDefault="00616110" w:rsidP="00616110">
            <w:pPr>
              <w:pStyle w:val="PlainText"/>
            </w:pPr>
            <w:r>
              <w:tab/>
              <w:t>udata.fapl_image_ptr = udata.vfd_image_ptr;</w:t>
            </w:r>
          </w:p>
          <w:p w:rsidR="00616110" w:rsidRDefault="00616110" w:rsidP="00616110">
            <w:pPr>
              <w:pStyle w:val="PlainText"/>
            </w:pPr>
            <w:r>
              <w:tab/>
              <w:t>udata.fapl_image_size = udata.vfd_image_size;</w:t>
            </w:r>
          </w:p>
          <w:p w:rsidR="00616110" w:rsidRDefault="00616110" w:rsidP="00616110">
            <w:pPr>
              <w:pStyle w:val="PlainText"/>
            </w:pPr>
            <w:r>
              <w:tab/>
              <w:t>udata.vfd_image_ptr = NULL;</w:t>
            </w:r>
          </w:p>
          <w:p w:rsidR="00616110" w:rsidRDefault="00616110" w:rsidP="00616110">
            <w:pPr>
              <w:pStyle w:val="PlainText"/>
            </w:pPr>
            <w:r>
              <w:tab/>
              <w:t>udata.vfd_image_size = 0;</w:t>
            </w:r>
          </w:p>
          <w:p w:rsidR="00616110" w:rsidRDefault="00616110" w:rsidP="00616110">
            <w:pPr>
              <w:pStyle w:val="PlainText"/>
            </w:pPr>
            <w:r>
              <w:tab/>
              <w:t>H5Pset_file_image(fapl_id, udata.fapl_image_ptr, udata.fapl_image_size);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lastRenderedPageBreak/>
              <w:t>&lt;open core file using fapl_id&gt;</w:t>
            </w:r>
          </w:p>
          <w:p w:rsidR="00616110" w:rsidRDefault="00616110" w:rsidP="00616110">
            <w:pPr>
              <w:pStyle w:val="PlainText"/>
            </w:pPr>
          </w:p>
          <w:p w:rsidR="00616110" w:rsidRDefault="00616110" w:rsidP="00616110">
            <w:pPr>
              <w:pStyle w:val="PlainText"/>
            </w:pPr>
            <w:r>
              <w:t>&lt;discard fapl any time after the open&gt;</w:t>
            </w:r>
          </w:p>
          <w:p w:rsidR="00616110" w:rsidRDefault="00616110" w:rsidP="00616110">
            <w:pPr>
              <w:pStyle w:val="PlainText"/>
            </w:pPr>
          </w:p>
          <w:p w:rsidR="00616110" w:rsidRDefault="00616110" w:rsidP="00616110">
            <w:pPr>
              <w:pStyle w:val="PlainText"/>
            </w:pPr>
            <w:r>
              <w:t>&lt;write/update the file, and then close it&gt;</w:t>
            </w:r>
          </w:p>
          <w:p w:rsidR="00616110" w:rsidRDefault="00616110" w:rsidP="00616110">
            <w:pPr>
              <w:pStyle w:val="PlainText"/>
            </w:pPr>
          </w:p>
          <w:p w:rsidR="00616110" w:rsidRDefault="00616110" w:rsidP="00616110">
            <w:pPr>
              <w:pStyle w:val="PlainText"/>
            </w:pPr>
            <w:r>
              <w:t>assert(udata.fapl_ref_count == 0);</w:t>
            </w:r>
          </w:p>
          <w:p w:rsidR="00616110" w:rsidRDefault="00616110" w:rsidP="00616110">
            <w:pPr>
              <w:pStyle w:val="PlainText"/>
            </w:pPr>
            <w:r>
              <w:t>assert(udata.vfd_ref_count == 0);</w:t>
            </w:r>
          </w:p>
          <w:p w:rsidR="00616110" w:rsidRDefault="00616110" w:rsidP="00616110">
            <w:pPr>
              <w:pStyle w:val="PlainText"/>
            </w:pPr>
          </w:p>
          <w:p w:rsidR="00616110" w:rsidRDefault="00616110" w:rsidP="00616110">
            <w:pPr>
              <w:pStyle w:val="PlainText"/>
            </w:pPr>
            <w:r>
              <w:t xml:space="preserve">/* udata.vfd_image_ptr and udata.vfd_image_size now contain the base address </w:t>
            </w:r>
          </w:p>
          <w:p w:rsidR="00616110" w:rsidRDefault="00616110" w:rsidP="00616110">
            <w:pPr>
              <w:pStyle w:val="PlainText"/>
            </w:pPr>
            <w:r>
              <w:t xml:space="preserve">   and length of the final version of the core file */</w:t>
            </w:r>
          </w:p>
          <w:p w:rsidR="00616110" w:rsidRDefault="00616110" w:rsidP="00616110">
            <w:pPr>
              <w:pStyle w:val="PlainText"/>
            </w:pPr>
          </w:p>
          <w:p w:rsidR="00616110" w:rsidRDefault="00616110" w:rsidP="00616110">
            <w:pPr>
              <w:pStyle w:val="PlainText"/>
            </w:pPr>
            <w:r>
              <w:t>&lt;use the image of the file&gt;</w:t>
            </w:r>
          </w:p>
          <w:p w:rsidR="00616110" w:rsidRDefault="00616110" w:rsidP="00616110">
            <w:pPr>
              <w:pStyle w:val="PlainText"/>
            </w:pPr>
          </w:p>
          <w:p w:rsidR="00616110" w:rsidRDefault="00616110" w:rsidP="00616110">
            <w:pPr>
              <w:pStyle w:val="PlainText"/>
            </w:pPr>
            <w:r>
              <w:t>&lt;repeat the above from the end of initialization to modify the file image as needed&gt;</w:t>
            </w:r>
          </w:p>
          <w:p w:rsidR="00616110" w:rsidRDefault="00616110" w:rsidP="00616110">
            <w:pPr>
              <w:pStyle w:val="PlainText"/>
            </w:pPr>
          </w:p>
          <w:p w:rsidR="00616110" w:rsidRDefault="00616110" w:rsidP="00616110">
            <w:pPr>
              <w:pStyle w:val="PlainText"/>
            </w:pPr>
            <w:r>
              <w:t>&lt;free the image when done&gt;</w:t>
            </w:r>
          </w:p>
          <w:p w:rsidR="00B50584" w:rsidRPr="00186743" w:rsidRDefault="00B50584" w:rsidP="0047588B">
            <w:pPr>
              <w:pStyle w:val="PlainText"/>
            </w:pPr>
          </w:p>
        </w:tc>
      </w:tr>
      <w:tr w:rsidR="00B50584" w:rsidRPr="00137C51">
        <w:trPr>
          <w:jc w:val="center"/>
        </w:trPr>
        <w:tc>
          <w:tcPr>
            <w:tcW w:w="9427" w:type="dxa"/>
          </w:tcPr>
          <w:p w:rsidR="00B50584" w:rsidRPr="00186743" w:rsidRDefault="00B50584" w:rsidP="00616110">
            <w:pPr>
              <w:pStyle w:val="NormalTable"/>
            </w:pPr>
            <w:r w:rsidRPr="00186743">
              <w:lastRenderedPageBreak/>
              <w:t xml:space="preserve">Example </w:t>
            </w:r>
            <w:r w:rsidR="00616110">
              <w:t>10</w:t>
            </w:r>
            <w:r w:rsidRPr="00186743">
              <w:t xml:space="preserve">. </w:t>
            </w:r>
            <w:r w:rsidR="00616110">
              <w:t xml:space="preserve">Using </w:t>
            </w:r>
            <w:r w:rsidR="00616110" w:rsidRPr="0051579A">
              <w:rPr>
                <w:rFonts w:ascii="Courier New" w:hAnsi="Courier New" w:cs="Courier New"/>
                <w:sz w:val="18"/>
              </w:rPr>
              <w:t>H5LTopen_file_image</w:t>
            </w:r>
            <w:r w:rsidR="00616110">
              <w:t xml:space="preserve"> where only the datasets change and where the file structure and image size might not be constant</w:t>
            </w:r>
          </w:p>
        </w:tc>
      </w:tr>
    </w:tbl>
    <w:p w:rsidR="00B50584" w:rsidRDefault="00B50584" w:rsidP="00B62087"/>
    <w:p w:rsidR="00B62087" w:rsidRDefault="00B62087" w:rsidP="00B62087">
      <w:r>
        <w:t xml:space="preserve">The above pseudo code shows how a buffer can be passed back and forth between the application and the </w:t>
      </w:r>
      <w:r w:rsidR="00543630">
        <w:t>HDF5 Library</w:t>
      </w:r>
      <w:r w:rsidR="00616110">
        <w:t xml:space="preserve">. The code also shows </w:t>
      </w:r>
      <w:r>
        <w:t>the application having control of the actual allocation, reallocation, and freeing of the buffer</w:t>
      </w:r>
      <w:r w:rsidR="006564E8">
        <w:t xml:space="preserve">. </w:t>
      </w:r>
    </w:p>
    <w:p w:rsidR="00616110" w:rsidRDefault="00616110" w:rsidP="00B62087"/>
    <w:p w:rsidR="00B62087" w:rsidRDefault="00B62087" w:rsidP="00B62087"/>
    <w:p w:rsidR="00155CEA" w:rsidRDefault="00155CEA" w:rsidP="00B62087">
      <w:pPr>
        <w:sectPr w:rsidR="00155CEA">
          <w:pgSz w:w="12240" w:h="15840" w:code="1"/>
          <w:pgMar w:top="1152" w:right="1152" w:bottom="1440" w:left="1152" w:header="432" w:footer="720" w:gutter="0"/>
          <w:cols w:space="720"/>
          <w:titlePg/>
          <w:docGrid w:linePitch="360"/>
        </w:sectPr>
      </w:pPr>
    </w:p>
    <w:p w:rsidR="00B62087" w:rsidRDefault="00B62087" w:rsidP="00B62087">
      <w:pPr>
        <w:pStyle w:val="Heading2"/>
      </w:pPr>
      <w:bookmarkStart w:id="211" w:name="_Toc317672527"/>
      <w:r>
        <w:lastRenderedPageBreak/>
        <w:t>Using HDF5 to Construct and Read a Data Packet</w:t>
      </w:r>
      <w:bookmarkEnd w:id="211"/>
      <w:r w:rsidR="001A1FAA">
        <w:t xml:space="preserve"> </w:t>
      </w:r>
    </w:p>
    <w:p w:rsidR="00B62087" w:rsidRDefault="00155CEA" w:rsidP="00B62087">
      <w:r>
        <w:t xml:space="preserve">Using the file image operations described in this document, we can </w:t>
      </w:r>
      <w:r w:rsidR="00B62087">
        <w:t xml:space="preserve">bundle up data in an image of an HDF5 file on one process, transmit the image to a second process, </w:t>
      </w:r>
      <w:r>
        <w:t xml:space="preserve">and </w:t>
      </w:r>
      <w:r w:rsidR="00B62087">
        <w:t>then open and read the image on the second process without any mandatory file system I/O.</w:t>
      </w:r>
    </w:p>
    <w:p w:rsidR="00B62087" w:rsidRDefault="00B62087" w:rsidP="00B62087"/>
    <w:p w:rsidR="00B62087" w:rsidRDefault="00B62087" w:rsidP="00B62087">
      <w:r>
        <w:t>We have already demonstrated the construction and reading of such buffers above, but it may be useful to offer an example of the full operation</w:t>
      </w:r>
      <w:r w:rsidR="006564E8">
        <w:t xml:space="preserve">. </w:t>
      </w:r>
      <w:r>
        <w:t xml:space="preserve">We do so </w:t>
      </w:r>
      <w:r w:rsidR="005E40EB">
        <w:t xml:space="preserve">in the example </w:t>
      </w:r>
      <w:r>
        <w:t>below using as simple a set of calls as possible</w:t>
      </w:r>
      <w:r w:rsidR="005E40EB">
        <w:t>. The set of calls in the example has extra buffer allocations. To reduce extra buffer allocations, see the sections above.</w:t>
      </w:r>
    </w:p>
    <w:p w:rsidR="00B62087" w:rsidRDefault="00B62087" w:rsidP="00B62087"/>
    <w:p w:rsidR="00967F88" w:rsidRDefault="00B62087">
      <w:r>
        <w:t>In the following example, we construct a</w:t>
      </w:r>
      <w:r w:rsidR="005E40EB">
        <w:t>n</w:t>
      </w:r>
      <w:r>
        <w:t xml:space="preserve"> HDF5 file image on process A</w:t>
      </w:r>
      <w:r w:rsidR="003B52DF">
        <w:t xml:space="preserve"> and then</w:t>
      </w:r>
      <w:r>
        <w:t xml:space="preserve"> transmit the image to process B where we then open the image and extract the desired data</w:t>
      </w:r>
      <w:r w:rsidR="006564E8">
        <w:t xml:space="preserve">. </w:t>
      </w:r>
      <w:r>
        <w:t>Note that no file system I/O is performed</w:t>
      </w:r>
      <w:r w:rsidR="00155CEA">
        <w:t xml:space="preserve">: all the processing </w:t>
      </w:r>
      <w:r>
        <w:t xml:space="preserve">is done in memory with the </w:t>
      </w:r>
      <w:r w:rsidR="00805591">
        <w:t>Core file driver</w:t>
      </w:r>
      <w:r>
        <w:t>.</w:t>
      </w:r>
    </w:p>
    <w:p w:rsidR="00566ED9" w:rsidRDefault="00566ED9" w:rsidP="00566ED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353"/>
        <w:gridCol w:w="4799"/>
      </w:tblGrid>
      <w:tr w:rsidR="00566ED9" w:rsidRPr="00137C51">
        <w:trPr>
          <w:jc w:val="center"/>
        </w:trPr>
        <w:tc>
          <w:tcPr>
            <w:tcW w:w="5353" w:type="dxa"/>
          </w:tcPr>
          <w:p w:rsidR="00566ED9" w:rsidRDefault="00566ED9" w:rsidP="00566ED9">
            <w:pPr>
              <w:pStyle w:val="PlainText"/>
            </w:pPr>
            <w:r>
              <w:t>*** Process A ***</w:t>
            </w:r>
          </w:p>
          <w:p w:rsidR="00566ED9" w:rsidRDefault="00566ED9" w:rsidP="0047588B">
            <w:pPr>
              <w:pStyle w:val="PlainText"/>
            </w:pPr>
          </w:p>
          <w:p w:rsidR="001D2C35" w:rsidRDefault="00566ED9" w:rsidP="00566ED9">
            <w:pPr>
              <w:pStyle w:val="PlainText"/>
            </w:pPr>
            <w:r>
              <w:t xml:space="preserve">&lt;Open and construct the desired file </w:t>
            </w:r>
          </w:p>
          <w:p w:rsidR="00566ED9" w:rsidRDefault="00566ED9" w:rsidP="00566ED9">
            <w:pPr>
              <w:pStyle w:val="PlainText"/>
            </w:pPr>
            <w:r>
              <w:t xml:space="preserve">with the </w:t>
            </w:r>
            <w:r w:rsidR="00805591">
              <w:t xml:space="preserve">Core </w:t>
            </w:r>
            <w:r>
              <w:t>file driver&gt;</w:t>
            </w:r>
          </w:p>
          <w:p w:rsidR="00566ED9" w:rsidRDefault="00566ED9" w:rsidP="00566ED9">
            <w:pPr>
              <w:pStyle w:val="PlainText"/>
            </w:pPr>
          </w:p>
          <w:p w:rsidR="001D2C35" w:rsidRDefault="001D2C35" w:rsidP="001D2C35">
            <w:pPr>
              <w:pStyle w:val="PlainText"/>
            </w:pPr>
            <w:r>
              <w:t>H5Fflush(fid);</w:t>
            </w:r>
          </w:p>
          <w:p w:rsidR="001D2C35" w:rsidRDefault="001D2C35" w:rsidP="001D2C35">
            <w:pPr>
              <w:pStyle w:val="PlainText"/>
            </w:pPr>
            <w:r>
              <w:t>size = H5Fget_file_image(fid, NULL, 0);</w:t>
            </w:r>
          </w:p>
          <w:p w:rsidR="001D2C35" w:rsidRDefault="001D2C35" w:rsidP="001D2C35">
            <w:pPr>
              <w:pStyle w:val="PlainText"/>
            </w:pPr>
            <w:r>
              <w:t>buffer_ptr = malloc(size);</w:t>
            </w:r>
          </w:p>
          <w:p w:rsidR="001D2C35" w:rsidRDefault="001D2C35" w:rsidP="001D2C35">
            <w:pPr>
              <w:pStyle w:val="PlainText"/>
            </w:pPr>
            <w:r>
              <w:t>H5Fget_file_image(fid, buffer_ptr, size);</w:t>
            </w:r>
          </w:p>
          <w:p w:rsidR="00566ED9" w:rsidRDefault="00566ED9" w:rsidP="00566ED9">
            <w:pPr>
              <w:pStyle w:val="PlainText"/>
            </w:pPr>
          </w:p>
          <w:p w:rsidR="001D2C35" w:rsidRDefault="001D2C35" w:rsidP="001D2C35">
            <w:pPr>
              <w:pStyle w:val="PlainText"/>
            </w:pPr>
            <w:r>
              <w:t>&lt;transmit size&gt;</w:t>
            </w:r>
          </w:p>
          <w:p w:rsidR="00566ED9" w:rsidRDefault="00566ED9" w:rsidP="00566ED9">
            <w:pPr>
              <w:pStyle w:val="PlainText"/>
            </w:pPr>
          </w:p>
          <w:p w:rsidR="001D2C35" w:rsidRDefault="001D2C35" w:rsidP="001D2C35">
            <w:pPr>
              <w:pStyle w:val="PlainText"/>
            </w:pPr>
            <w:r>
              <w:t>&lt;transmit *buffer_ptr&gt;</w:t>
            </w:r>
          </w:p>
          <w:p w:rsidR="001D2C35" w:rsidRDefault="001D2C35" w:rsidP="001D2C35">
            <w:pPr>
              <w:pStyle w:val="PlainText"/>
            </w:pPr>
            <w:r>
              <w:t>free(buffer_ptr);</w:t>
            </w:r>
          </w:p>
          <w:p w:rsidR="001D2C35" w:rsidRDefault="001D2C35" w:rsidP="001D2C35">
            <w:pPr>
              <w:pStyle w:val="PlainText"/>
            </w:pPr>
            <w:r>
              <w:t xml:space="preserve">&lt;close core file&gt; </w:t>
            </w: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Pr="00186743" w:rsidRDefault="00566ED9" w:rsidP="00566ED9">
            <w:pPr>
              <w:pStyle w:val="PlainText"/>
            </w:pPr>
          </w:p>
        </w:tc>
        <w:tc>
          <w:tcPr>
            <w:tcW w:w="4799" w:type="dxa"/>
          </w:tcPr>
          <w:p w:rsidR="00566ED9" w:rsidRDefault="00566ED9" w:rsidP="00566ED9">
            <w:pPr>
              <w:pStyle w:val="PlainText"/>
            </w:pPr>
            <w:r>
              <w:t>*** Process B ***</w:t>
            </w:r>
          </w:p>
          <w:p w:rsidR="00566ED9" w:rsidRDefault="00566ED9" w:rsidP="0047588B">
            <w:pPr>
              <w:pStyle w:val="PlainText"/>
            </w:pPr>
          </w:p>
          <w:p w:rsidR="00566ED9" w:rsidRDefault="00566ED9" w:rsidP="0047588B">
            <w:pPr>
              <w:pStyle w:val="PlainText"/>
            </w:pPr>
            <w:r>
              <w:t>hid_t file_id;</w:t>
            </w: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1D2C35" w:rsidRDefault="001D2C35" w:rsidP="001D2C35">
            <w:pPr>
              <w:pStyle w:val="PlainText"/>
            </w:pPr>
            <w:r>
              <w:t>&lt;receive size&gt;</w:t>
            </w:r>
          </w:p>
          <w:p w:rsidR="00566ED9" w:rsidRDefault="001D2C35" w:rsidP="0047588B">
            <w:pPr>
              <w:pStyle w:val="PlainText"/>
            </w:pPr>
            <w:r>
              <w:t>buffer_ptr = malloc(size)</w:t>
            </w:r>
          </w:p>
          <w:p w:rsidR="001D2C35" w:rsidRDefault="001D2C35" w:rsidP="001D2C35">
            <w:pPr>
              <w:pStyle w:val="PlainText"/>
            </w:pPr>
            <w:r>
              <w:t>&lt;receive image in *buffer_ptr&gt;</w:t>
            </w:r>
          </w:p>
          <w:p w:rsidR="00566ED9" w:rsidRDefault="00566ED9" w:rsidP="0047588B">
            <w:pPr>
              <w:pStyle w:val="PlainText"/>
            </w:pPr>
          </w:p>
          <w:p w:rsidR="001D2C35" w:rsidRDefault="001D2C35" w:rsidP="001D2C35">
            <w:pPr>
              <w:pStyle w:val="PlainText"/>
            </w:pPr>
            <w:r>
              <w:t xml:space="preserve">file_id = H5LTopen_file_image(buf, </w:t>
            </w:r>
          </w:p>
          <w:p w:rsidR="001D2C35" w:rsidRDefault="001D2C35" w:rsidP="001D2C35">
            <w:pPr>
              <w:pStyle w:val="PlainText"/>
            </w:pPr>
            <w:r>
              <w:t xml:space="preserve">      buf_len, </w:t>
            </w:r>
          </w:p>
          <w:p w:rsidR="00566ED9" w:rsidRDefault="001D2C35" w:rsidP="001D2C35">
            <w:pPr>
              <w:pStyle w:val="PlainText"/>
            </w:pPr>
            <w:r>
              <w:t xml:space="preserve">      H5LT_FILE_IMAGE_DONT_COPY);</w:t>
            </w:r>
          </w:p>
          <w:p w:rsidR="001D2C35" w:rsidRDefault="001D2C35" w:rsidP="0047588B">
            <w:pPr>
              <w:pStyle w:val="PlainText"/>
            </w:pPr>
          </w:p>
          <w:p w:rsidR="001D2C35" w:rsidRDefault="001D2C35" w:rsidP="0047588B">
            <w:pPr>
              <w:pStyle w:val="PlainText"/>
            </w:pPr>
            <w:r w:rsidRPr="001D2C35">
              <w:t>&lt;read data from file, then close.</w:t>
            </w:r>
          </w:p>
          <w:p w:rsidR="001D2C35" w:rsidRPr="001D2C35" w:rsidRDefault="001D2C35" w:rsidP="001D2C35">
            <w:pPr>
              <w:pStyle w:val="PlainText"/>
            </w:pPr>
            <w:r>
              <w:t xml:space="preserve">note that the </w:t>
            </w:r>
            <w:r w:rsidR="00805591">
              <w:t>Core file driver</w:t>
            </w:r>
          </w:p>
          <w:p w:rsidR="001D2C35" w:rsidRDefault="001D2C35" w:rsidP="001D2C35">
            <w:pPr>
              <w:pStyle w:val="PlainText"/>
            </w:pPr>
            <w:r>
              <w:t>will discard the buffer on close&gt;</w:t>
            </w:r>
          </w:p>
          <w:p w:rsidR="00566ED9" w:rsidRDefault="00566ED9" w:rsidP="0047588B">
            <w:pPr>
              <w:pStyle w:val="PlainText"/>
            </w:pPr>
          </w:p>
        </w:tc>
      </w:tr>
      <w:tr w:rsidR="00566ED9" w:rsidRPr="00137C51">
        <w:trPr>
          <w:jc w:val="center"/>
        </w:trPr>
        <w:tc>
          <w:tcPr>
            <w:tcW w:w="10152" w:type="dxa"/>
            <w:gridSpan w:val="2"/>
          </w:tcPr>
          <w:p w:rsidR="00566ED9" w:rsidRPr="00186743" w:rsidRDefault="00566ED9" w:rsidP="001D2C35">
            <w:pPr>
              <w:pStyle w:val="NormalTable"/>
            </w:pPr>
            <w:r w:rsidRPr="00186743">
              <w:t xml:space="preserve">Example </w:t>
            </w:r>
            <w:r w:rsidR="001D2C35">
              <w:t>11</w:t>
            </w:r>
            <w:r w:rsidRPr="00186743">
              <w:t xml:space="preserve">. </w:t>
            </w:r>
            <w:r w:rsidR="001D2C35">
              <w:t>Building and passing a file image from one process to another</w:t>
            </w:r>
          </w:p>
        </w:tc>
      </w:tr>
    </w:tbl>
    <w:p w:rsidR="00566ED9" w:rsidRDefault="00566ED9" w:rsidP="00566ED9"/>
    <w:p w:rsidR="008A4EF3" w:rsidRDefault="008A4EF3" w:rsidP="00B62087"/>
    <w:p w:rsidR="00B62087" w:rsidRDefault="00B62087" w:rsidP="00B62087"/>
    <w:p w:rsidR="00155CEA" w:rsidRDefault="00155CEA">
      <w:pPr>
        <w:rPr>
          <w:rFonts w:asciiTheme="majorHAnsi" w:eastAsiaTheme="majorEastAsia" w:hAnsiTheme="majorHAnsi" w:cstheme="majorBidi"/>
          <w:b/>
          <w:bCs/>
          <w:color w:val="000000" w:themeColor="text1"/>
          <w:sz w:val="26"/>
          <w:szCs w:val="26"/>
        </w:rPr>
      </w:pPr>
      <w:r>
        <w:br w:type="page"/>
      </w:r>
    </w:p>
    <w:p w:rsidR="00B62087" w:rsidRDefault="00B62087" w:rsidP="008A4EF3">
      <w:pPr>
        <w:pStyle w:val="Heading2"/>
      </w:pPr>
      <w:bookmarkStart w:id="212" w:name="_Toc317672528"/>
      <w:r>
        <w:lastRenderedPageBreak/>
        <w:t>Us</w:t>
      </w:r>
      <w:r w:rsidR="00015FDD">
        <w:t>ing</w:t>
      </w:r>
      <w:r>
        <w:t xml:space="preserve"> a Templ</w:t>
      </w:r>
      <w:bookmarkStart w:id="213" w:name="UsingATemplateFile"/>
      <w:bookmarkEnd w:id="213"/>
      <w:r>
        <w:t>ate File</w:t>
      </w:r>
      <w:bookmarkEnd w:id="212"/>
      <w:r w:rsidR="001D2C35">
        <w:t xml:space="preserve"> </w:t>
      </w:r>
    </w:p>
    <w:p w:rsidR="00B62087" w:rsidRDefault="00B62087" w:rsidP="00B62087">
      <w:r>
        <w:t xml:space="preserve">After the above examples, an example of the use of a template file </w:t>
      </w:r>
      <w:r w:rsidR="00BC0C2F">
        <w:t xml:space="preserve">might seem anti-climactic. A template file might be used </w:t>
      </w:r>
      <w:r>
        <w:t xml:space="preserve">to enforce consistency on file structure between files or </w:t>
      </w:r>
      <w:r w:rsidR="00BC0C2F">
        <w:t xml:space="preserve">in parallel HDF5 </w:t>
      </w:r>
      <w:r w:rsidR="0066455E">
        <w:t xml:space="preserve">to avoid </w:t>
      </w:r>
      <w:r>
        <w:t>long sequences of collective operations to create the desired groups, datatypes, and possibly datasets</w:t>
      </w:r>
      <w:r w:rsidR="006564E8">
        <w:t xml:space="preserve">. </w:t>
      </w:r>
      <w:r>
        <w:t>The following pseudo code outlines a po</w:t>
      </w:r>
      <w:r w:rsidR="00BC0C2F">
        <w:t xml:space="preserve">tential </w:t>
      </w:r>
      <w:r>
        <w:t>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BC0C2F" w:rsidRDefault="00BC0C2F" w:rsidP="00BC0C2F">
            <w:pPr>
              <w:pStyle w:val="PlainText"/>
            </w:pPr>
            <w:r>
              <w:t>&lt;allocate and initialize buf and buflen, with buf containing the desired initial image (which in turn contains the desired group, datatype, and dataset definitions), and buf_len containing the size of buf&gt;</w:t>
            </w:r>
          </w:p>
          <w:p w:rsidR="00BC0C2F" w:rsidRDefault="00BC0C2F" w:rsidP="00BC0C2F">
            <w:pPr>
              <w:pStyle w:val="PlainText"/>
            </w:pPr>
          </w:p>
          <w:p w:rsidR="00BC0C2F" w:rsidRDefault="00BC0C2F" w:rsidP="00BC0C2F">
            <w:pPr>
              <w:pStyle w:val="PlainText"/>
            </w:pPr>
            <w:r>
              <w:t>&lt;allocate fapl_id&gt;</w:t>
            </w:r>
          </w:p>
          <w:p w:rsidR="00BC0C2F" w:rsidRDefault="00BC0C2F" w:rsidP="00BC0C2F">
            <w:pPr>
              <w:pStyle w:val="PlainText"/>
            </w:pPr>
          </w:p>
          <w:p w:rsidR="00BC0C2F" w:rsidRDefault="00BC0C2F" w:rsidP="00BC0C2F">
            <w:pPr>
              <w:pStyle w:val="PlainText"/>
            </w:pPr>
            <w:r>
              <w:t>&lt;set fapl to use desired file driver that supports initial images&gt;</w:t>
            </w:r>
          </w:p>
          <w:p w:rsidR="00BC0C2F" w:rsidRDefault="00BC0C2F" w:rsidP="00BC0C2F">
            <w:pPr>
              <w:pStyle w:val="PlainText"/>
            </w:pPr>
          </w:p>
          <w:p w:rsidR="00BC0C2F" w:rsidRDefault="00BC0C2F" w:rsidP="00BC0C2F">
            <w:pPr>
              <w:pStyle w:val="PlainText"/>
            </w:pPr>
            <w:r>
              <w:t>H5Pset_file_image(fapl_id, buf, buf_len);</w:t>
            </w:r>
          </w:p>
          <w:p w:rsidR="00BC0C2F" w:rsidRDefault="00BC0C2F" w:rsidP="00BC0C2F">
            <w:pPr>
              <w:pStyle w:val="PlainText"/>
            </w:pPr>
          </w:p>
          <w:p w:rsidR="00BC0C2F" w:rsidRDefault="00BC0C2F" w:rsidP="00BC0C2F">
            <w:pPr>
              <w:pStyle w:val="PlainText"/>
            </w:pPr>
            <w:r>
              <w:t>&lt;discard buf any time after this point&gt;</w:t>
            </w:r>
          </w:p>
          <w:p w:rsidR="00BC0C2F" w:rsidRDefault="00BC0C2F" w:rsidP="00BC0C2F">
            <w:pPr>
              <w:pStyle w:val="PlainText"/>
            </w:pPr>
          </w:p>
          <w:p w:rsidR="00BC0C2F" w:rsidRDefault="00BC0C2F" w:rsidP="00BC0C2F">
            <w:pPr>
              <w:pStyle w:val="PlainText"/>
            </w:pPr>
            <w:r>
              <w:t>&lt;open file&gt;</w:t>
            </w:r>
          </w:p>
          <w:p w:rsidR="00BC0C2F" w:rsidRDefault="00BC0C2F" w:rsidP="00BC0C2F">
            <w:pPr>
              <w:pStyle w:val="PlainText"/>
            </w:pPr>
          </w:p>
          <w:p w:rsidR="00BC0C2F" w:rsidRDefault="00BC0C2F" w:rsidP="00BC0C2F">
            <w:pPr>
              <w:pStyle w:val="PlainText"/>
            </w:pPr>
            <w:r>
              <w:t>&lt;discard fapl any time after this point&gt;</w:t>
            </w:r>
          </w:p>
          <w:p w:rsidR="00BC0C2F" w:rsidRDefault="00BC0C2F" w:rsidP="00BC0C2F">
            <w:pPr>
              <w:pStyle w:val="PlainText"/>
            </w:pPr>
          </w:p>
          <w:p w:rsidR="00BC0C2F" w:rsidRDefault="00BC0C2F" w:rsidP="00BC0C2F">
            <w:pPr>
              <w:pStyle w:val="PlainText"/>
            </w:pPr>
            <w:r>
              <w:t>&lt;read and/or write file as desired, close&gt;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BC0C2F">
            <w:pPr>
              <w:pStyle w:val="NormalTable"/>
            </w:pPr>
            <w:r w:rsidRPr="00186743">
              <w:t xml:space="preserve">Example </w:t>
            </w:r>
            <w:r w:rsidR="00BC0C2F">
              <w:t>12</w:t>
            </w:r>
            <w:r w:rsidRPr="00186743">
              <w:t xml:space="preserve">. </w:t>
            </w:r>
            <w:r w:rsidR="00BC0C2F">
              <w:t>Using a template file</w:t>
            </w:r>
          </w:p>
        </w:tc>
      </w:tr>
    </w:tbl>
    <w:p w:rsidR="00B50584" w:rsidRDefault="00B50584" w:rsidP="00B62087"/>
    <w:p w:rsidR="00B62087" w:rsidRDefault="00B62087" w:rsidP="00B62087">
      <w:r>
        <w:t xml:space="preserve">Observe that the above pseudo code includes an unnecessary buffer allocation and copy in the call to </w:t>
      </w:r>
      <w:r w:rsidRPr="00141D4C">
        <w:rPr>
          <w:rFonts w:ascii="Courier New" w:hAnsi="Courier New" w:cs="Courier New"/>
          <w:sz w:val="18"/>
        </w:rPr>
        <w:t>H5Pset_file_image()</w:t>
      </w:r>
      <w:r w:rsidR="006564E8">
        <w:t xml:space="preserve">. </w:t>
      </w:r>
      <w:r>
        <w:t>As we have already discussed ways of avoiding this, we will not address that issue here.</w:t>
      </w:r>
    </w:p>
    <w:p w:rsidR="008A4EF3" w:rsidRDefault="008A4EF3" w:rsidP="00B62087"/>
    <w:p w:rsidR="00B62087" w:rsidRDefault="00B62087" w:rsidP="00B62087">
      <w:r>
        <w:t>What is interesting in this case is to consider why the application would find this use case attractive.</w:t>
      </w:r>
    </w:p>
    <w:p w:rsidR="008A4EF3" w:rsidRDefault="008A4EF3" w:rsidP="00B62087"/>
    <w:p w:rsidR="00B62087" w:rsidRDefault="00B62087" w:rsidP="00B62087">
      <w:r>
        <w:t>In the serial case, at first glance there seems little reason to use the initial image facility at all</w:t>
      </w:r>
      <w:r w:rsidR="00141D4C">
        <w:t>.</w:t>
      </w:r>
      <w:r>
        <w:t xml:space="preserve"> </w:t>
      </w:r>
      <w:r w:rsidR="00141D4C">
        <w:t xml:space="preserve">It </w:t>
      </w:r>
      <w:r>
        <w:t>is easy enough to use standard C calls to duplicate a template file, rename it as desired, and then open it as an HDF5 file</w:t>
      </w:r>
      <w:r w:rsidR="006564E8">
        <w:t xml:space="preserve">. </w:t>
      </w:r>
    </w:p>
    <w:p w:rsidR="008A4EF3" w:rsidRDefault="008A4EF3" w:rsidP="00B62087"/>
    <w:p w:rsidR="00B62087" w:rsidRDefault="00B62087" w:rsidP="00B62087">
      <w:r>
        <w:t>However, this assumes that the template file will always be available and in the expected place</w:t>
      </w:r>
      <w:r w:rsidR="00141D4C">
        <w:t>. This is</w:t>
      </w:r>
      <w:r>
        <w:t xml:space="preserve"> a questionable assumption for an application that will be widely distributed. Thus</w:t>
      </w:r>
      <w:r w:rsidR="00141D4C">
        <w:t>,</w:t>
      </w:r>
      <w:r>
        <w:t xml:space="preserve"> we can at least make an argument for either keeping an image of the template file in the executable or for including code for writing the desired standard definitions to new HDF5 files.</w:t>
      </w:r>
    </w:p>
    <w:p w:rsidR="008A4EF3" w:rsidRDefault="008A4EF3" w:rsidP="00B62087"/>
    <w:p w:rsidR="00B62087" w:rsidRDefault="00B62087" w:rsidP="00B62087">
      <w:r>
        <w:t>Assuming the image is relatively small, we can further make an argument for the image in place of the code, as, quite simply, the image should be easier to maintain and modify with a</w:t>
      </w:r>
      <w:r w:rsidR="0066455E">
        <w:t>n</w:t>
      </w:r>
      <w:r>
        <w:t xml:space="preserve"> HDF5 file editor.</w:t>
      </w:r>
    </w:p>
    <w:p w:rsidR="008A4EF3" w:rsidRDefault="008A4EF3" w:rsidP="00B62087"/>
    <w:p w:rsidR="00B62087" w:rsidRDefault="00B62087" w:rsidP="00B62087">
      <w:r>
        <w:t xml:space="preserve">However, there remains the question of why one should pass the image to the </w:t>
      </w:r>
      <w:r w:rsidR="00543630">
        <w:t>HDF5 Library</w:t>
      </w:r>
      <w:r>
        <w:t xml:space="preserve"> instead of writing it directly with standard C calls and then using HDF5 to open it</w:t>
      </w:r>
      <w:r w:rsidR="006564E8">
        <w:t xml:space="preserve">. </w:t>
      </w:r>
      <w:r>
        <w:t>Other than convenience and a slight reduction in code size, we are hard pressed to offer a reason</w:t>
      </w:r>
      <w:r w:rsidR="006564E8">
        <w:t>.</w:t>
      </w:r>
      <w:r w:rsidR="007416DE">
        <w:t xml:space="preserve"> </w:t>
      </w:r>
    </w:p>
    <w:p w:rsidR="008A4EF3" w:rsidRDefault="008A4EF3" w:rsidP="00B62087"/>
    <w:p w:rsidR="00B62087" w:rsidRDefault="00B62087" w:rsidP="00B62087">
      <w:r>
        <w:t>In contrast, the argument is stronger in the parallel case</w:t>
      </w:r>
      <w:r w:rsidR="00124DDD">
        <w:t xml:space="preserve"> since</w:t>
      </w:r>
      <w:r>
        <w:t xml:space="preserve"> group, datatype, and dataset creations are all </w:t>
      </w:r>
      <w:r w:rsidR="007416DE">
        <w:t xml:space="preserve">expensive </w:t>
      </w:r>
      <w:r>
        <w:t>collective operations</w:t>
      </w:r>
      <w:r w:rsidR="006564E8">
        <w:t xml:space="preserve">. </w:t>
      </w:r>
      <w:r w:rsidR="003E30A2">
        <w:t xml:space="preserve">The argument </w:t>
      </w:r>
      <w:r>
        <w:t>is also weaker</w:t>
      </w:r>
      <w:r w:rsidR="003E30A2">
        <w:t>:</w:t>
      </w:r>
      <w:r>
        <w:t xml:space="preserve"> simply copying an existing template file and opening it should lose many of its disadvantages in the HPC context although we would imagine that it is always useful to reduce the number of files in a deployment.</w:t>
      </w:r>
    </w:p>
    <w:p w:rsidR="008A4EF3" w:rsidRDefault="008A4EF3" w:rsidP="00B62087"/>
    <w:p w:rsidR="00FA3F06" w:rsidRDefault="00B62087" w:rsidP="00B62087">
      <w:r>
        <w:lastRenderedPageBreak/>
        <w:t>In closing, we would like to consider one last point</w:t>
      </w:r>
      <w:r w:rsidR="006564E8">
        <w:t xml:space="preserve">. </w:t>
      </w:r>
      <w:r>
        <w:t>In the parallel case, we would expect template files to be quite large</w:t>
      </w:r>
      <w:r w:rsidR="00124DDD">
        <w:t>.</w:t>
      </w:r>
      <w:r>
        <w:t xml:space="preserve"> </w:t>
      </w:r>
      <w:r w:rsidR="00124DDD">
        <w:t xml:space="preserve">Parallel </w:t>
      </w:r>
      <w:r>
        <w:t>HDF5 requires eager space allocation for chunked datasets</w:t>
      </w:r>
      <w:r w:rsidR="00124DDD">
        <w:t>.</w:t>
      </w:r>
      <w:r>
        <w:t xml:space="preserve"> </w:t>
      </w:r>
      <w:r w:rsidR="00124DDD">
        <w:t xml:space="preserve">For </w:t>
      </w:r>
      <w:r>
        <w:t>similar reasons, we would expect template files in this context to contain long sequences of zeros with a scattering of metadata here and there</w:t>
      </w:r>
      <w:r w:rsidR="006564E8">
        <w:t xml:space="preserve">. </w:t>
      </w:r>
      <w:r>
        <w:t>Such files would compress well, and the compressed images would be cheap to distribute across the available processes if necessary</w:t>
      </w:r>
      <w:r w:rsidR="006564E8">
        <w:t xml:space="preserve">. </w:t>
      </w:r>
      <w:r>
        <w:t>Once distributed, each process could uncompress the image and write to file those sections containing actual data that lay within the section of the file assigned to the process</w:t>
      </w:r>
      <w:r w:rsidR="006564E8">
        <w:t xml:space="preserve">. </w:t>
      </w:r>
      <w:r>
        <w:t>This approach might be significantly faster than a simple copy as it would allow sparse writes, and thus it might provide a compelling use case for template files</w:t>
      </w:r>
      <w:r w:rsidR="006564E8">
        <w:t xml:space="preserve">. </w:t>
      </w:r>
      <w:r>
        <w:t xml:space="preserve">However, </w:t>
      </w:r>
      <w:r w:rsidR="00124DDD">
        <w:t xml:space="preserve">this approach would </w:t>
      </w:r>
      <w:r>
        <w:t>require extending our current API to allow compressed images</w:t>
      </w:r>
      <w:r w:rsidR="00124DDD">
        <w:t xml:space="preserve">. We would also have to add the </w:t>
      </w:r>
      <w:r>
        <w:t>H5Pget/set_image_decompression_callback() API calls.</w:t>
      </w:r>
      <w:r w:rsidR="00124DDD">
        <w:t xml:space="preserve"> </w:t>
      </w:r>
      <w:r>
        <w:t>We see no problem in doing this</w:t>
      </w:r>
      <w:r w:rsidR="006564E8">
        <w:t xml:space="preserve">. </w:t>
      </w:r>
      <w:r>
        <w:t>However, it is beyond the scope of the current effort, and thus we will not pursue the matter further unless there is interest in our doing so.</w:t>
      </w:r>
      <w:r w:rsidR="0000300F">
        <w:t xml:space="preserve"> </w:t>
      </w:r>
    </w:p>
    <w:p w:rsidR="008A4EF3" w:rsidRDefault="008A4EF3" w:rsidP="00B62087"/>
    <w:p w:rsidR="00CF0188" w:rsidRDefault="00CF0188" w:rsidP="00B62087"/>
    <w:p w:rsidR="00B97404" w:rsidRDefault="00B97404" w:rsidP="00DD7D61"/>
    <w:p w:rsidR="00B97404" w:rsidRDefault="00B97404" w:rsidP="00B97404">
      <w:pPr>
        <w:pStyle w:val="Heading1"/>
      </w:pPr>
      <w:bookmarkStart w:id="214" w:name="_Toc317672529"/>
      <w:r>
        <w:lastRenderedPageBreak/>
        <w:t xml:space="preserve">Java Signatures </w:t>
      </w:r>
      <w:r w:rsidR="006F79F9">
        <w:t xml:space="preserve">for File Image Operations </w:t>
      </w:r>
      <w:r>
        <w:t>API Calls</w:t>
      </w:r>
      <w:bookmarkEnd w:id="214"/>
    </w:p>
    <w:p w:rsidR="00B97404" w:rsidRDefault="006F79F9" w:rsidP="00B97404">
      <w:r>
        <w:t>Potential Java function call signatures for the file image operation APIs are described in this section. These have not yet been implemented, and t</w:t>
      </w:r>
      <w:r w:rsidR="00B97404">
        <w:t>here are no immediate plans for implementation.</w:t>
      </w:r>
    </w:p>
    <w:p w:rsidR="00B97404" w:rsidRDefault="00B97404" w:rsidP="00B97404"/>
    <w:p w:rsidR="00B97404" w:rsidRDefault="00B97404" w:rsidP="00B97404">
      <w:r>
        <w:t xml:space="preserve">Note that the </w:t>
      </w:r>
      <w:r w:rsidRPr="006F79F9">
        <w:rPr>
          <w:rFonts w:ascii="Courier New" w:hAnsi="Courier New" w:cs="Courier New"/>
          <w:sz w:val="18"/>
        </w:rPr>
        <w:t>H5LTopen_file_image()</w:t>
      </w:r>
      <w:r>
        <w:t xml:space="preserve"> call is omitted</w:t>
      </w:r>
      <w:r w:rsidR="006F79F9">
        <w:t>. Our</w:t>
      </w:r>
      <w:r>
        <w:t xml:space="preserve"> practice has been </w:t>
      </w:r>
      <w:r w:rsidR="006F79F9">
        <w:t xml:space="preserve">to </w:t>
      </w:r>
      <w:r>
        <w:t>not support high</w:t>
      </w:r>
      <w:r w:rsidR="00555DD7">
        <w:t>-</w:t>
      </w:r>
      <w:r>
        <w:t>level library calls in Java.</w:t>
      </w:r>
    </w:p>
    <w:p w:rsidR="00B97404" w:rsidRDefault="00B97404" w:rsidP="00B97404"/>
    <w:p w:rsidR="006640F9" w:rsidRDefault="006640F9" w:rsidP="006640F9">
      <w:pPr>
        <w:pStyle w:val="SubSectionHeading"/>
      </w:pPr>
      <w:r>
        <w:t>H5Pset_file_image</w:t>
      </w:r>
    </w:p>
    <w:p w:rsidR="00B97404" w:rsidRDefault="00B97404" w:rsidP="00B97404">
      <w:pPr>
        <w:pStyle w:val="PlainText"/>
      </w:pPr>
      <w:r>
        <w:t>int H5Pset_file_image(int fapl_id, const byte[] buf_ptr);</w:t>
      </w:r>
    </w:p>
    <w:p w:rsidR="00B97404" w:rsidRDefault="00B97404" w:rsidP="006640F9"/>
    <w:p w:rsidR="006640F9" w:rsidRDefault="006640F9" w:rsidP="006640F9">
      <w:pPr>
        <w:pStyle w:val="SubSectionHeading"/>
      </w:pPr>
      <w:r>
        <w:t>H5Pget_file_image</w:t>
      </w:r>
    </w:p>
    <w:p w:rsidR="00B97404" w:rsidRDefault="00B97404" w:rsidP="00B97404">
      <w:pPr>
        <w:pStyle w:val="PlainText"/>
      </w:pPr>
      <w:r>
        <w:t>herr_t H5Pget_file_image(hid_t fapl_id, byte[] buf_ptr_ptr);</w:t>
      </w:r>
    </w:p>
    <w:p w:rsidR="00B97404" w:rsidRDefault="00B97404" w:rsidP="006640F9"/>
    <w:p w:rsidR="006640F9" w:rsidRDefault="006640F9" w:rsidP="006640F9">
      <w:pPr>
        <w:pStyle w:val="SubSectionHeading"/>
      </w:pPr>
      <w:r>
        <w:t>H5_file_image_op_t</w:t>
      </w:r>
    </w:p>
    <w:p w:rsidR="00B97404" w:rsidRDefault="00B97404" w:rsidP="00B97404">
      <w:pPr>
        <w:pStyle w:val="PlainText"/>
      </w:pPr>
      <w:r>
        <w:t xml:space="preserve">public static H5_file_image_op_t </w:t>
      </w:r>
    </w:p>
    <w:p w:rsidR="00B97404" w:rsidRDefault="00B97404" w:rsidP="00B97404">
      <w:pPr>
        <w:pStyle w:val="PlainText"/>
      </w:pPr>
      <w:r>
        <w:t>{</w:t>
      </w:r>
    </w:p>
    <w:p w:rsidR="00B97404" w:rsidRDefault="00B97404" w:rsidP="00B97404">
      <w:pPr>
        <w:pStyle w:val="PlainText"/>
      </w:pPr>
      <w:r>
        <w:t xml:space="preserve">    H5_FILE_IMAGE_OP_PROPERTY_LIST_SET,</w:t>
      </w:r>
    </w:p>
    <w:p w:rsidR="00B97404" w:rsidRDefault="00B97404" w:rsidP="00B97404">
      <w:pPr>
        <w:pStyle w:val="PlainText"/>
      </w:pPr>
      <w:r>
        <w:t xml:space="preserve">    H5_FILE_IMAGE_OP_PROPERTY_LIST_COPY,</w:t>
      </w:r>
    </w:p>
    <w:p w:rsidR="00B97404" w:rsidRDefault="00B97404" w:rsidP="00B97404">
      <w:pPr>
        <w:pStyle w:val="PlainText"/>
      </w:pPr>
      <w:r>
        <w:t xml:space="preserve">    H5_FILE_IMAGE_OP_PROPERTY_LIST_GET, </w:t>
      </w:r>
    </w:p>
    <w:p w:rsidR="00B97404" w:rsidRDefault="00B97404" w:rsidP="00B97404">
      <w:pPr>
        <w:pStyle w:val="PlainText"/>
      </w:pPr>
      <w:r>
        <w:t xml:space="preserve">    H5_FILE_IMAGE_OP_PROPERTY_LIST_CLOSE,</w:t>
      </w:r>
    </w:p>
    <w:p w:rsidR="00B97404" w:rsidRDefault="00B97404" w:rsidP="00B97404">
      <w:pPr>
        <w:pStyle w:val="PlainText"/>
      </w:pPr>
      <w:r>
        <w:t xml:space="preserve">    H5_FILE_IMAGE_OP_FILE_OPEN,</w:t>
      </w:r>
    </w:p>
    <w:p w:rsidR="00B97404" w:rsidRDefault="00B97404" w:rsidP="00B97404">
      <w:pPr>
        <w:pStyle w:val="PlainText"/>
      </w:pPr>
      <w:r>
        <w:t xml:space="preserve">    H5_FILE_IMAGE_OP_FILE_RESIZE,</w:t>
      </w:r>
    </w:p>
    <w:p w:rsidR="00B97404" w:rsidRDefault="00B97404" w:rsidP="00B97404">
      <w:pPr>
        <w:pStyle w:val="PlainText"/>
      </w:pPr>
      <w:r>
        <w:t xml:space="preserve">    H5_FILE_IMAGE_OP_FILE_CLOSE</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H5_file_image_malloc_cb</w:t>
      </w:r>
    </w:p>
    <w:p w:rsidR="00B97404" w:rsidRDefault="00B97404" w:rsidP="00B97404">
      <w:pPr>
        <w:pStyle w:val="PlainText"/>
      </w:pPr>
      <w:r>
        <w:t>public interface H5_file_image_malloc_cb extends Callbacks {</w:t>
      </w:r>
    </w:p>
    <w:p w:rsidR="00B97404" w:rsidRDefault="00B97404" w:rsidP="00B97404">
      <w:pPr>
        <w:pStyle w:val="PlainText"/>
      </w:pPr>
      <w:r>
        <w:t xml:space="preserve">    buf[] callback(H5_file_image_op_t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H5_file_image_memcpy_cb</w:t>
      </w:r>
    </w:p>
    <w:p w:rsidR="00B97404" w:rsidRDefault="00B97404" w:rsidP="00B97404">
      <w:pPr>
        <w:pStyle w:val="PlainText"/>
      </w:pPr>
      <w:r>
        <w:t>public interface H5_file_image_memcpy_cb extends Callbacks {</w:t>
      </w:r>
    </w:p>
    <w:p w:rsidR="00B97404" w:rsidRDefault="00B97404" w:rsidP="00B97404">
      <w:pPr>
        <w:pStyle w:val="PlainText"/>
      </w:pPr>
      <w:r>
        <w:t>buf[] callback(buf[] dest, const buf[] src,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H5_file_image_realloc_cb</w:t>
      </w:r>
    </w:p>
    <w:p w:rsidR="00B97404" w:rsidRDefault="00B97404" w:rsidP="00B97404">
      <w:pPr>
        <w:pStyle w:val="PlainText"/>
      </w:pPr>
      <w:r>
        <w:t>public interface H5_file_image_realloc_cb extends Callbacks {</w:t>
      </w:r>
    </w:p>
    <w:p w:rsidR="00B97404" w:rsidRDefault="00B97404" w:rsidP="00B97404">
      <w:pPr>
        <w:pStyle w:val="PlainText"/>
      </w:pPr>
      <w:r>
        <w:t xml:space="preserve">    buf[] callback(buf[] ptr,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H5_file_image_free_cb</w:t>
      </w:r>
    </w:p>
    <w:p w:rsidR="00B97404" w:rsidRDefault="00B97404" w:rsidP="00B97404">
      <w:pPr>
        <w:pStyle w:val="PlainText"/>
      </w:pPr>
      <w:r>
        <w:t>public interface H5_file_image_free_cb extends Callbacks {</w:t>
      </w:r>
    </w:p>
    <w:p w:rsidR="00B97404" w:rsidRDefault="00B97404" w:rsidP="00B97404">
      <w:pPr>
        <w:pStyle w:val="PlainText"/>
      </w:pPr>
      <w:r>
        <w:t xml:space="preserve">    void callback(buf[] ptr,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lastRenderedPageBreak/>
        <w:t>H5_file_udata_copy_cb</w:t>
      </w:r>
    </w:p>
    <w:p w:rsidR="00B97404" w:rsidRDefault="00B97404" w:rsidP="00B97404">
      <w:pPr>
        <w:pStyle w:val="PlainText"/>
      </w:pPr>
      <w:r>
        <w:t>public interface H5_file_udata_copy_cb extends Callbacks {</w:t>
      </w:r>
    </w:p>
    <w:p w:rsidR="00B97404" w:rsidRDefault="00B97404" w:rsidP="00B97404">
      <w:pPr>
        <w:pStyle w:val="PlainText"/>
      </w:pPr>
      <w:r>
        <w:t xml:space="preserve">    buf[] callback(CBuserdata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H5_file_udata_free_cb</w:t>
      </w:r>
    </w:p>
    <w:p w:rsidR="00B97404" w:rsidRDefault="00B97404" w:rsidP="00B97404">
      <w:pPr>
        <w:pStyle w:val="PlainText"/>
      </w:pPr>
      <w:r>
        <w:t>public interface H5_file_udata_free_cb extends Callbacks {</w:t>
      </w:r>
    </w:p>
    <w:p w:rsidR="00B97404" w:rsidRDefault="00B97404" w:rsidP="00B97404">
      <w:pPr>
        <w:pStyle w:val="PlainText"/>
      </w:pPr>
      <w:r>
        <w:t xml:space="preserve">    void callback(CBuserdata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H5_file_image_callbacks_t</w:t>
      </w:r>
    </w:p>
    <w:p w:rsidR="00B97404" w:rsidRDefault="00B97404" w:rsidP="00B97404">
      <w:pPr>
        <w:pStyle w:val="PlainText"/>
      </w:pPr>
      <w:r>
        <w:t>public abstract class H5_file_image_callbacks_t</w:t>
      </w:r>
    </w:p>
    <w:p w:rsidR="00B97404" w:rsidRDefault="00B97404" w:rsidP="00B97404">
      <w:pPr>
        <w:pStyle w:val="PlainText"/>
      </w:pPr>
      <w:r>
        <w: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     </w:t>
      </w:r>
    </w:p>
    <w:p w:rsidR="00B97404" w:rsidRDefault="00B97404" w:rsidP="00B97404">
      <w:pPr>
        <w:pStyle w:val="PlainText"/>
      </w:pPr>
      <w:r>
        <w:t xml:space="preserve">    CBuserdata udata;</w:t>
      </w:r>
    </w:p>
    <w:p w:rsidR="00B97404" w:rsidRDefault="00B97404" w:rsidP="00B97404">
      <w:pPr>
        <w:pStyle w:val="PlainText"/>
      </w:pPr>
      <w:r>
        <w:t xml:space="preserve">    </w:t>
      </w:r>
    </w:p>
    <w:p w:rsidR="00B97404" w:rsidRDefault="00B97404" w:rsidP="00B97404">
      <w:pPr>
        <w:pStyle w:val="PlainText"/>
      </w:pPr>
      <w:r>
        <w:t xml:space="preserve">    public H5_file_image_callbacks_t(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w:t>
      </w:r>
    </w:p>
    <w:p w:rsidR="00B97404" w:rsidRDefault="00B97404" w:rsidP="00B97404">
      <w:pPr>
        <w:pStyle w:val="PlainText"/>
      </w:pPr>
      <w:r>
        <w:t xml:space="preserve">            CBuserdata udata) {</w:t>
      </w:r>
    </w:p>
    <w:p w:rsidR="00B97404" w:rsidRDefault="00B97404" w:rsidP="00B97404">
      <w:pPr>
        <w:pStyle w:val="PlainText"/>
      </w:pPr>
      <w:r>
        <w:t xml:space="preserve">        this.image_malloc = image_malloc; </w:t>
      </w:r>
    </w:p>
    <w:p w:rsidR="00B97404" w:rsidRDefault="00B97404" w:rsidP="00B97404">
      <w:pPr>
        <w:pStyle w:val="PlainText"/>
      </w:pPr>
      <w:r>
        <w:t xml:space="preserve">        this.image_memcpy = image_memcpy; </w:t>
      </w:r>
    </w:p>
    <w:p w:rsidR="00B97404" w:rsidRDefault="00B97404" w:rsidP="00B97404">
      <w:pPr>
        <w:pStyle w:val="PlainText"/>
      </w:pPr>
      <w:r>
        <w:t xml:space="preserve">        this.image_realloc = image_realloc;  </w:t>
      </w:r>
    </w:p>
    <w:p w:rsidR="00B97404" w:rsidRDefault="00B97404" w:rsidP="00B97404">
      <w:pPr>
        <w:pStyle w:val="PlainText"/>
      </w:pPr>
      <w:r>
        <w:t xml:space="preserve">        this.image_free = image_free;  </w:t>
      </w:r>
    </w:p>
    <w:p w:rsidR="00B97404" w:rsidRDefault="00B97404" w:rsidP="00B97404">
      <w:pPr>
        <w:pStyle w:val="PlainText"/>
      </w:pPr>
      <w:r>
        <w:t xml:space="preserve">        this.udata_copy = udata_copy; </w:t>
      </w:r>
    </w:p>
    <w:p w:rsidR="00B97404" w:rsidRDefault="00B97404" w:rsidP="00B97404">
      <w:pPr>
        <w:pStyle w:val="PlainText"/>
      </w:pPr>
      <w:r>
        <w:t xml:space="preserve">        this.udata_free = udata_free;</w:t>
      </w:r>
    </w:p>
    <w:p w:rsidR="00B97404" w:rsidRDefault="00B97404" w:rsidP="00B97404">
      <w:pPr>
        <w:pStyle w:val="PlainText"/>
      </w:pPr>
      <w:r>
        <w:t xml:space="preserve">        this.udata = udata;</w:t>
      </w:r>
    </w:p>
    <w:p w:rsidR="00B97404" w:rsidRDefault="00B97404" w:rsidP="00B97404">
      <w:pPr>
        <w:pStyle w:val="PlainText"/>
      </w:pPr>
      <w:r>
        <w:t xml:space="preserve">    }</w:t>
      </w:r>
    </w:p>
    <w:p w:rsidR="00B97404" w:rsidRDefault="00B97404" w:rsidP="00B97404">
      <w:pPr>
        <w:pStyle w:val="PlainText"/>
      </w:pPr>
      <w:r>
        <w:t>}</w:t>
      </w:r>
    </w:p>
    <w:p w:rsidR="006640F9" w:rsidRDefault="006640F9" w:rsidP="006640F9"/>
    <w:p w:rsidR="006640F9" w:rsidRDefault="006640F9" w:rsidP="006640F9">
      <w:pPr>
        <w:pStyle w:val="SubSectionHeading"/>
      </w:pPr>
      <w:r>
        <w:t>H5Pset_file_image_callbacks</w:t>
      </w:r>
    </w:p>
    <w:p w:rsidR="00B97404" w:rsidRDefault="00B97404" w:rsidP="00B97404">
      <w:pPr>
        <w:pStyle w:val="PlainText"/>
      </w:pPr>
      <w:r>
        <w:t xml:space="preserve">int H5Pset_file_image_callbacks(int fapl_id, </w:t>
      </w:r>
    </w:p>
    <w:p w:rsidR="00B97404" w:rsidRDefault="00B97404" w:rsidP="00B97404">
      <w:pPr>
        <w:pStyle w:val="PlainText"/>
      </w:pPr>
      <w:r>
        <w:t xml:space="preserve">  H5_file_image_callbacks_t callbacks_ptr);</w:t>
      </w:r>
    </w:p>
    <w:p w:rsidR="00B97404" w:rsidRDefault="00B97404" w:rsidP="006640F9"/>
    <w:p w:rsidR="006640F9" w:rsidRDefault="006640F9" w:rsidP="006640F9">
      <w:pPr>
        <w:pStyle w:val="SubSectionHeading"/>
      </w:pPr>
      <w:r>
        <w:t>H5Pget_file_image_callbacks</w:t>
      </w:r>
    </w:p>
    <w:p w:rsidR="00B97404" w:rsidRDefault="00B97404" w:rsidP="00B97404">
      <w:pPr>
        <w:pStyle w:val="PlainText"/>
      </w:pPr>
      <w:r>
        <w:t xml:space="preserve">int H5Pget_file_image_callbacks(int fapl_id, </w:t>
      </w:r>
    </w:p>
    <w:p w:rsidR="00B97404" w:rsidRDefault="00B97404" w:rsidP="00B97404">
      <w:pPr>
        <w:pStyle w:val="PlainText"/>
      </w:pPr>
      <w:r>
        <w:t xml:space="preserve">  H5_file_image_callbacks_t[] callbacks_ptr);</w:t>
      </w:r>
    </w:p>
    <w:p w:rsidR="00B97404" w:rsidRDefault="00B97404" w:rsidP="006640F9"/>
    <w:p w:rsidR="006640F9" w:rsidRDefault="006640F9" w:rsidP="006640F9">
      <w:pPr>
        <w:pStyle w:val="SubSectionHeading"/>
      </w:pPr>
      <w:r>
        <w:t>H5Fget_file_image</w:t>
      </w:r>
    </w:p>
    <w:p w:rsidR="00B97404" w:rsidRDefault="00B97404" w:rsidP="00B97404">
      <w:pPr>
        <w:pStyle w:val="PlainText"/>
      </w:pPr>
      <w:r>
        <w:t>long H5Fget_file_image(int file_id, byte[] buf_ptr);</w:t>
      </w:r>
    </w:p>
    <w:p w:rsidR="00B97404" w:rsidRDefault="00B97404" w:rsidP="00DD7D61"/>
    <w:p w:rsidR="00B97404" w:rsidRDefault="00B97404" w:rsidP="00DD7D61"/>
    <w:p w:rsidR="00B97404" w:rsidRDefault="00B97404" w:rsidP="00DD7D61"/>
    <w:p w:rsidR="00B97404" w:rsidRDefault="00B97404" w:rsidP="00B97404">
      <w:pPr>
        <w:pStyle w:val="Heading1"/>
      </w:pPr>
      <w:bookmarkStart w:id="215" w:name="_Toc317672530"/>
      <w:r>
        <w:lastRenderedPageBreak/>
        <w:t xml:space="preserve">Fortran Signatures </w:t>
      </w:r>
      <w:r w:rsidR="006F79F9" w:rsidRPr="006F79F9">
        <w:t>for File Image Operations API Calls</w:t>
      </w:r>
      <w:bookmarkEnd w:id="215"/>
    </w:p>
    <w:p w:rsidR="006F79F9" w:rsidRDefault="006F79F9" w:rsidP="006F79F9">
      <w:r>
        <w:t>Potential Fortran function call signatures for the file image operation APIs are described in this section. These have not yet been implemented, and there are no immediate plans for implementation.</w:t>
      </w:r>
    </w:p>
    <w:p w:rsidR="006F79F9" w:rsidRDefault="006F79F9" w:rsidP="00B97404"/>
    <w:p w:rsidR="00B97404" w:rsidRDefault="00B97404" w:rsidP="00DD7D61"/>
    <w:p w:rsidR="006F79F9" w:rsidRDefault="006F79F9" w:rsidP="00DD7D61"/>
    <w:p w:rsidR="00B97404" w:rsidRDefault="00B97404" w:rsidP="00B97404">
      <w:pPr>
        <w:pStyle w:val="Heading2"/>
      </w:pPr>
      <w:bookmarkStart w:id="216" w:name="_Toc317672531"/>
      <w:r>
        <w:t>Low</w:t>
      </w:r>
      <w:r w:rsidR="00555DD7">
        <w:t>-l</w:t>
      </w:r>
      <w:r>
        <w:t xml:space="preserve">evel </w:t>
      </w:r>
      <w:r w:rsidR="00D047D3">
        <w:t xml:space="preserve">Fortran </w:t>
      </w:r>
      <w:r>
        <w:t xml:space="preserve">API </w:t>
      </w:r>
      <w:r w:rsidR="00D047D3">
        <w:t>Routines</w:t>
      </w:r>
      <w:bookmarkEnd w:id="216"/>
    </w:p>
    <w:p w:rsidR="00B97404" w:rsidRDefault="00B97404" w:rsidP="00B97404">
      <w:r>
        <w:t>The Fortran low</w:t>
      </w:r>
      <w:r w:rsidR="00555DD7">
        <w:t>-</w:t>
      </w:r>
      <w:r>
        <w:t>level APIs make use of Fortran 2003’s ISO_C_BINDING module in order to achieve portable and standard conforming interoperability with the C APIs. The C pointer (</w:t>
      </w:r>
      <w:r w:rsidRPr="006F79F9">
        <w:rPr>
          <w:rFonts w:ascii="Courier New" w:hAnsi="Courier New" w:cs="Courier New"/>
          <w:sz w:val="18"/>
        </w:rPr>
        <w:t>C_PTR</w:t>
      </w:r>
      <w:r>
        <w:t>) and function pointer (</w:t>
      </w:r>
      <w:r w:rsidRPr="006F79F9">
        <w:rPr>
          <w:rFonts w:ascii="Courier New" w:hAnsi="Courier New" w:cs="Courier New"/>
          <w:sz w:val="18"/>
        </w:rPr>
        <w:t>C_FUN_PTR</w:t>
      </w:r>
      <w:r>
        <w:t xml:space="preserve">) types are returned from the intrinsic procedures </w:t>
      </w:r>
      <w:r w:rsidRPr="006F79F9">
        <w:rPr>
          <w:rFonts w:ascii="Courier New" w:hAnsi="Courier New" w:cs="Courier New"/>
          <w:sz w:val="18"/>
        </w:rPr>
        <w:t>C_LOC(X)</w:t>
      </w:r>
      <w:r>
        <w:t xml:space="preserve"> and </w:t>
      </w:r>
      <w:r w:rsidRPr="006F79F9">
        <w:rPr>
          <w:rFonts w:ascii="Courier New" w:hAnsi="Courier New" w:cs="Courier New"/>
          <w:sz w:val="18"/>
        </w:rPr>
        <w:t>C_FUNLOC(X)</w:t>
      </w:r>
      <w:r>
        <w:t xml:space="preserve">, respectively, defined in the ISO_C_BINDING module. The argument X is the data or function to which the C pointers point to and must have the TARGET attribute in the calling program. </w:t>
      </w:r>
      <w:r w:rsidR="00881358">
        <w:t xml:space="preserve">Note that </w:t>
      </w:r>
      <w:r>
        <w:t>the variable name lengths of the Fortran equivalent of the predefined C constants were shortened to less than 31 characters in order to be Fortran standard compliant.</w:t>
      </w:r>
      <w:r w:rsidR="00881358">
        <w:t xml:space="preserve"> </w:t>
      </w:r>
    </w:p>
    <w:p w:rsidR="007F7507" w:rsidRDefault="007F7507" w:rsidP="00B97404"/>
    <w:p w:rsidR="006F79F9" w:rsidRDefault="006F79F9" w:rsidP="00B97404"/>
    <w:p w:rsidR="006F79F9" w:rsidRDefault="006F79F9" w:rsidP="00B97404"/>
    <w:p w:rsidR="00B97404" w:rsidRDefault="00B97404" w:rsidP="007F7507">
      <w:pPr>
        <w:pStyle w:val="Heading3"/>
      </w:pPr>
      <w:bookmarkStart w:id="217" w:name="_Toc317672532"/>
      <w:r>
        <w:t>H5Pset_file_image_f</w:t>
      </w:r>
      <w:bookmarkEnd w:id="217"/>
    </w:p>
    <w:p w:rsidR="00B97404" w:rsidRDefault="00B97404" w:rsidP="00B97404">
      <w:r>
        <w:t xml:space="preserve">The signature of </w:t>
      </w:r>
      <w:r w:rsidRPr="006F79F9">
        <w:rPr>
          <w:rFonts w:ascii="Courier New" w:hAnsi="Courier New" w:cs="Courier New"/>
          <w:sz w:val="18"/>
        </w:rPr>
        <w:t>H5Pset_file_image_f</w:t>
      </w:r>
      <w:r>
        <w:t xml:space="preserve"> is defined as follows:</w:t>
      </w:r>
    </w:p>
    <w:p w:rsidR="007F7507" w:rsidRDefault="007F7507" w:rsidP="00B97404"/>
    <w:p w:rsidR="00B97404" w:rsidRDefault="00B97404" w:rsidP="007F7507">
      <w:pPr>
        <w:pStyle w:val="PlainText"/>
      </w:pPr>
      <w:r>
        <w:t>SUBROUTINE H5Pset_file_image_f(fapl_id, buf_ptr, buf_len, hdferr)</w:t>
      </w:r>
    </w:p>
    <w:p w:rsidR="007F7507" w:rsidRDefault="007F7507" w:rsidP="00B97404"/>
    <w:p w:rsidR="00B97404" w:rsidRDefault="00B97404" w:rsidP="00B97404">
      <w:r>
        <w:t xml:space="preserve">The parameters of </w:t>
      </w:r>
      <w:r w:rsidRPr="00823CD4">
        <w:rPr>
          <w:rFonts w:ascii="Courier New" w:hAnsi="Courier New" w:cs="Courier New"/>
          <w:sz w:val="18"/>
        </w:rPr>
        <w:t>H5Pset_file_image</w:t>
      </w:r>
      <w:r>
        <w:t xml:space="preserve"> are defined as follows:</w:t>
      </w:r>
    </w:p>
    <w:p w:rsidR="007F7507" w:rsidRDefault="007F7507"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274"/>
      </w:tblGrid>
      <w:tr w:rsidR="007F7507" w:rsidRPr="007F7507">
        <w:tc>
          <w:tcPr>
            <w:tcW w:w="4878" w:type="dxa"/>
          </w:tcPr>
          <w:p w:rsidR="007F7507" w:rsidRPr="007F7507" w:rsidRDefault="007F7507" w:rsidP="0047588B">
            <w:pPr>
              <w:pStyle w:val="PlainText"/>
            </w:pPr>
            <w:r w:rsidRPr="007F7507">
              <w:t>INTEGER(hid_t), INTENT(IN)::</w:t>
            </w:r>
            <w:r>
              <w:t xml:space="preserve"> </w:t>
            </w:r>
            <w:r w:rsidRPr="007F7507">
              <w:t>fapl_id</w:t>
            </w:r>
          </w:p>
        </w:tc>
        <w:tc>
          <w:tcPr>
            <w:tcW w:w="5274" w:type="dxa"/>
          </w:tcPr>
          <w:p w:rsidR="007F7507" w:rsidRDefault="00556960" w:rsidP="007F7507">
            <w:r>
              <w:t>Will c</w:t>
            </w:r>
            <w:r w:rsidR="006F79F9" w:rsidRPr="007F7507">
              <w:t xml:space="preserve">ontain </w:t>
            </w:r>
            <w:r w:rsidR="007F7507" w:rsidRPr="007F7507">
              <w:t>the ID of the target file access property list.</w:t>
            </w:r>
          </w:p>
          <w:p w:rsidR="009563B6" w:rsidRPr="007F7507" w:rsidRDefault="009563B6" w:rsidP="007F7507"/>
        </w:tc>
      </w:tr>
      <w:tr w:rsidR="007F7507" w:rsidRPr="007F7507">
        <w:tc>
          <w:tcPr>
            <w:tcW w:w="4878" w:type="dxa"/>
          </w:tcPr>
          <w:p w:rsidR="007F7507" w:rsidRPr="007F7507" w:rsidRDefault="007F7507" w:rsidP="0047588B">
            <w:pPr>
              <w:pStyle w:val="PlainText"/>
            </w:pPr>
            <w:r w:rsidRPr="007F7507">
              <w:t>TYPE(C_PTR), INTENT(IN)::</w:t>
            </w:r>
            <w:r>
              <w:t xml:space="preserve"> </w:t>
            </w:r>
            <w:r w:rsidRPr="007F7507">
              <w:t>buf_ptr</w:t>
            </w:r>
          </w:p>
        </w:tc>
        <w:tc>
          <w:tcPr>
            <w:tcW w:w="5274" w:type="dxa"/>
          </w:tcPr>
          <w:p w:rsidR="007F7507" w:rsidRDefault="00556960" w:rsidP="007F7507">
            <w:r>
              <w:t>Will s</w:t>
            </w:r>
            <w:r w:rsidR="006F79F9" w:rsidRPr="007F7507">
              <w:t>uppl</w:t>
            </w:r>
            <w:r>
              <w:t>y</w:t>
            </w:r>
            <w:r w:rsidR="006F79F9" w:rsidRPr="007F7507">
              <w:t xml:space="preserve"> </w:t>
            </w:r>
            <w:r w:rsidR="007F7507" w:rsidRPr="007F7507">
              <w:t xml:space="preserve">the C pointer to the initial file image or </w:t>
            </w:r>
            <w:r w:rsidR="007F7507" w:rsidRPr="006F79F9">
              <w:rPr>
                <w:rFonts w:ascii="Courier New" w:hAnsi="Courier New" w:cs="Courier New"/>
                <w:sz w:val="18"/>
              </w:rPr>
              <w:t>C_NULL_PTR</w:t>
            </w:r>
            <w:r w:rsidR="007F7507" w:rsidRPr="007F7507">
              <w:t xml:space="preserve"> if no initial file image is desired.</w:t>
            </w:r>
          </w:p>
          <w:p w:rsidR="009563B6" w:rsidRPr="007F7507" w:rsidRDefault="009563B6" w:rsidP="007F7507"/>
        </w:tc>
      </w:tr>
      <w:tr w:rsidR="007F7507" w:rsidRPr="007F7507">
        <w:tc>
          <w:tcPr>
            <w:tcW w:w="4878" w:type="dxa"/>
          </w:tcPr>
          <w:p w:rsidR="007F7507" w:rsidRPr="007F7507" w:rsidRDefault="007F7507" w:rsidP="0047588B">
            <w:pPr>
              <w:pStyle w:val="PlainText"/>
            </w:pPr>
            <w:r w:rsidRPr="007F7507">
              <w:t>INTEGER(size_t), INTENT(IN)::</w:t>
            </w:r>
            <w:r>
              <w:t xml:space="preserve"> </w:t>
            </w:r>
            <w:r w:rsidRPr="007F7507">
              <w:t>buf_len</w:t>
            </w:r>
          </w:p>
        </w:tc>
        <w:tc>
          <w:tcPr>
            <w:tcW w:w="5274" w:type="dxa"/>
          </w:tcPr>
          <w:p w:rsidR="007F7507" w:rsidRDefault="00556960" w:rsidP="007F7507">
            <w:r>
              <w:t>Will c</w:t>
            </w:r>
            <w:r w:rsidR="006F79F9" w:rsidRPr="007F7507">
              <w:t xml:space="preserve">ontain </w:t>
            </w:r>
            <w:r w:rsidR="007F7507" w:rsidRPr="007F7507">
              <w:t>the size of the supplied buffer or 0 if no initial image is desired.</w:t>
            </w:r>
          </w:p>
          <w:p w:rsidR="009563B6" w:rsidRPr="007F7507" w:rsidRDefault="009563B6" w:rsidP="007F7507"/>
        </w:tc>
      </w:tr>
      <w:tr w:rsidR="007F7507" w:rsidRPr="007F7507">
        <w:tc>
          <w:tcPr>
            <w:tcW w:w="4878" w:type="dxa"/>
          </w:tcPr>
          <w:p w:rsidR="007F7507" w:rsidRPr="007F7507" w:rsidRDefault="007F7507" w:rsidP="0047588B">
            <w:pPr>
              <w:pStyle w:val="PlainText"/>
            </w:pPr>
            <w:r w:rsidRPr="007F7507">
              <w:t>INTEGER, INTENT(OUT) ::</w:t>
            </w:r>
            <w:r>
              <w:t xml:space="preserve"> </w:t>
            </w:r>
            <w:r w:rsidRPr="007F7507">
              <w:t>hdferr</w:t>
            </w:r>
          </w:p>
        </w:tc>
        <w:tc>
          <w:tcPr>
            <w:tcW w:w="5274" w:type="dxa"/>
          </w:tcPr>
          <w:p w:rsidR="007F7507" w:rsidRDefault="00556960" w:rsidP="007F7507">
            <w:r>
              <w:t>Will r</w:t>
            </w:r>
            <w:r w:rsidR="006F79F9" w:rsidRPr="007F7507">
              <w:t xml:space="preserve">eturn </w:t>
            </w:r>
            <w:r w:rsidR="007F7507" w:rsidRPr="007F7507">
              <w:t>the error status</w:t>
            </w:r>
            <w:r w:rsidR="006F79F9">
              <w:t>:</w:t>
            </w:r>
            <w:r w:rsidR="007F7507" w:rsidRPr="007F7507">
              <w:t xml:space="preserve"> 0 for success and -1 for failure.</w:t>
            </w:r>
          </w:p>
          <w:p w:rsidR="009563B6" w:rsidRPr="007F7507" w:rsidRDefault="009563B6" w:rsidP="007F7507"/>
        </w:tc>
      </w:tr>
    </w:tbl>
    <w:p w:rsidR="007F7507" w:rsidRDefault="007F7507" w:rsidP="00B97404"/>
    <w:p w:rsidR="006F79F9" w:rsidRDefault="006F79F9" w:rsidP="00B97404"/>
    <w:p w:rsidR="00A90495" w:rsidRDefault="00A90495" w:rsidP="00B97404"/>
    <w:p w:rsidR="007878D7" w:rsidRDefault="007878D7">
      <w:pPr>
        <w:rPr>
          <w:rFonts w:asciiTheme="majorHAnsi" w:eastAsiaTheme="majorEastAsia" w:hAnsiTheme="majorHAnsi" w:cstheme="majorBidi"/>
          <w:b/>
          <w:bCs/>
          <w:color w:val="000000" w:themeColor="text1"/>
        </w:rPr>
      </w:pPr>
      <w:r>
        <w:br w:type="page"/>
      </w:r>
    </w:p>
    <w:p w:rsidR="00B97404" w:rsidRDefault="00B97404" w:rsidP="00A90495">
      <w:pPr>
        <w:pStyle w:val="Heading3"/>
      </w:pPr>
      <w:bookmarkStart w:id="218" w:name="_Toc317672533"/>
      <w:r>
        <w:lastRenderedPageBreak/>
        <w:t>H5Pget_file_image_f</w:t>
      </w:r>
      <w:bookmarkEnd w:id="218"/>
    </w:p>
    <w:p w:rsidR="00B97404" w:rsidRDefault="00B97404" w:rsidP="00B97404">
      <w:r>
        <w:t xml:space="preserve">The signature of </w:t>
      </w:r>
      <w:r w:rsidRPr="007878D7">
        <w:rPr>
          <w:rFonts w:ascii="Courier New" w:hAnsi="Courier New" w:cs="Courier New"/>
          <w:sz w:val="18"/>
        </w:rPr>
        <w:t>H5Pget_file_image_f</w:t>
      </w:r>
      <w:r>
        <w:t xml:space="preserve"> is defined as follows:</w:t>
      </w:r>
    </w:p>
    <w:p w:rsidR="00A90495" w:rsidRDefault="00A90495" w:rsidP="00B97404"/>
    <w:p w:rsidR="00B97404" w:rsidRDefault="00B97404" w:rsidP="00A90495">
      <w:pPr>
        <w:pStyle w:val="PlainText"/>
      </w:pPr>
      <w:r>
        <w:t>SUBROUTINE H5Pget_file_image_f(fapl_id, buf_ptr, buf_len, hdferr)</w:t>
      </w:r>
    </w:p>
    <w:p w:rsidR="00A90495" w:rsidRDefault="00A90495" w:rsidP="00B97404"/>
    <w:p w:rsidR="00B97404" w:rsidRDefault="00B97404" w:rsidP="00B97404">
      <w:r>
        <w:t xml:space="preserve">The parameters of </w:t>
      </w:r>
      <w:r w:rsidRPr="00823CD4">
        <w:rPr>
          <w:rFonts w:ascii="Courier New" w:hAnsi="Courier New" w:cs="Courier New"/>
          <w:sz w:val="18"/>
        </w:rPr>
        <w:t>H5Pget_file_image_f</w:t>
      </w:r>
      <w:r>
        <w:t xml:space="preserve"> are defined as follows:</w:t>
      </w:r>
    </w:p>
    <w:p w:rsidR="00A90495" w:rsidRDefault="00A9049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914"/>
      </w:tblGrid>
      <w:tr w:rsidR="00A90495" w:rsidRPr="00A90495">
        <w:tc>
          <w:tcPr>
            <w:tcW w:w="5238" w:type="dxa"/>
          </w:tcPr>
          <w:p w:rsidR="00A90495" w:rsidRPr="00A90495" w:rsidRDefault="00A90495" w:rsidP="00A90495">
            <w:pPr>
              <w:pStyle w:val="PlainText"/>
            </w:pPr>
            <w:r w:rsidRPr="00A90495">
              <w:t>INTEGER(hid_t), INTENT(IN) :: fapl_id</w:t>
            </w:r>
          </w:p>
        </w:tc>
        <w:tc>
          <w:tcPr>
            <w:tcW w:w="4914" w:type="dxa"/>
          </w:tcPr>
          <w:p w:rsidR="00A90495" w:rsidRPr="00A90495" w:rsidRDefault="00556960" w:rsidP="00556960">
            <w:r>
              <w:t>Will c</w:t>
            </w:r>
            <w:r w:rsidR="00D94BE0" w:rsidRPr="00A90495">
              <w:t xml:space="preserve">ontain </w:t>
            </w:r>
            <w:r w:rsidR="00A90495" w:rsidRPr="00A90495">
              <w:t>the ID of the target file access property list.</w:t>
            </w:r>
          </w:p>
        </w:tc>
      </w:tr>
      <w:tr w:rsidR="00A90495" w:rsidRPr="00A90495">
        <w:tc>
          <w:tcPr>
            <w:tcW w:w="5238" w:type="dxa"/>
          </w:tcPr>
          <w:p w:rsidR="00A90495" w:rsidRPr="00A90495" w:rsidRDefault="00A90495" w:rsidP="00A90495">
            <w:pPr>
              <w:pStyle w:val="PlainText"/>
            </w:pPr>
          </w:p>
        </w:tc>
        <w:tc>
          <w:tcPr>
            <w:tcW w:w="4914" w:type="dxa"/>
          </w:tcPr>
          <w:p w:rsidR="00A90495" w:rsidRPr="00A90495" w:rsidRDefault="00A90495" w:rsidP="0047588B"/>
        </w:tc>
      </w:tr>
      <w:tr w:rsidR="00A90495" w:rsidRPr="00A90495">
        <w:tc>
          <w:tcPr>
            <w:tcW w:w="5238" w:type="dxa"/>
          </w:tcPr>
          <w:p w:rsidR="00A90495" w:rsidRPr="00A90495" w:rsidRDefault="00A90495" w:rsidP="00A90495">
            <w:pPr>
              <w:pStyle w:val="PlainText"/>
            </w:pPr>
            <w:r w:rsidRPr="00A90495">
              <w:t>TYPE(C_PTR), INTENT(INOUT), VALUE :: buf_ptr</w:t>
            </w:r>
          </w:p>
        </w:tc>
        <w:tc>
          <w:tcPr>
            <w:tcW w:w="4914" w:type="dxa"/>
          </w:tcPr>
          <w:p w:rsidR="00A90495" w:rsidRPr="00A90495" w:rsidRDefault="00556960" w:rsidP="00556960">
            <w:r>
              <w:t>Will h</w:t>
            </w:r>
            <w:r w:rsidR="00D94BE0">
              <w:t xml:space="preserve">old either a </w:t>
            </w:r>
            <w:r w:rsidR="00A90495" w:rsidRPr="00D94BE0">
              <w:rPr>
                <w:rFonts w:ascii="Courier New" w:hAnsi="Courier New" w:cs="Courier New"/>
                <w:sz w:val="18"/>
              </w:rPr>
              <w:t>C_NULL_PTR</w:t>
            </w:r>
            <w:r w:rsidR="00A90495" w:rsidRPr="00A90495">
              <w:t xml:space="preserve"> or a scalar of type </w:t>
            </w:r>
            <w:r w:rsidR="00A90495" w:rsidRPr="00D94BE0">
              <w:rPr>
                <w:rFonts w:ascii="Courier New" w:hAnsi="Courier New" w:cs="Courier New"/>
                <w:sz w:val="18"/>
              </w:rPr>
              <w:t>c_ptr</w:t>
            </w:r>
            <w:r w:rsidR="006564E8">
              <w:t xml:space="preserve">. </w:t>
            </w:r>
            <w:r w:rsidR="00A90495" w:rsidRPr="00A90495">
              <w:t xml:space="preserve">If </w:t>
            </w:r>
            <w:r w:rsidR="00A90495" w:rsidRPr="00D94BE0">
              <w:rPr>
                <w:rFonts w:ascii="Courier New" w:hAnsi="Courier New" w:cs="Courier New"/>
                <w:sz w:val="18"/>
              </w:rPr>
              <w:t>buf_ptr</w:t>
            </w:r>
            <w:r w:rsidR="00A90495" w:rsidRPr="00A90495">
              <w:t xml:space="preserve"> is not </w:t>
            </w:r>
            <w:r w:rsidR="00A90495" w:rsidRPr="00D94BE0">
              <w:rPr>
                <w:rFonts w:ascii="Courier New" w:hAnsi="Courier New" w:cs="Courier New"/>
                <w:sz w:val="18"/>
              </w:rPr>
              <w:t>C_NULL_PTR</w:t>
            </w:r>
            <w:r w:rsidR="00A90495" w:rsidRPr="00A90495">
              <w:t xml:space="preserve">, on successful return, </w:t>
            </w:r>
            <w:r w:rsidR="00A90495" w:rsidRPr="00D94BE0">
              <w:rPr>
                <w:rFonts w:ascii="Courier New" w:hAnsi="Courier New" w:cs="Courier New"/>
                <w:sz w:val="18"/>
              </w:rPr>
              <w:t>buf_ptr</w:t>
            </w:r>
            <w:r w:rsidR="00A90495" w:rsidRPr="00A90495">
              <w:t xml:space="preserve"> shall contain a C pointer to a copy of the initial image provided in the last call to </w:t>
            </w:r>
            <w:r w:rsidR="00A90495" w:rsidRPr="00D94BE0">
              <w:rPr>
                <w:rFonts w:ascii="Courier New" w:hAnsi="Courier New" w:cs="Courier New"/>
                <w:sz w:val="18"/>
              </w:rPr>
              <w:t>H5Pset_file_image_f</w:t>
            </w:r>
            <w:r w:rsidR="00A90495" w:rsidRPr="00A90495">
              <w:t xml:space="preserve"> for the supplied </w:t>
            </w:r>
            <w:r w:rsidR="00A90495" w:rsidRPr="00D94BE0">
              <w:rPr>
                <w:rFonts w:ascii="Courier New" w:hAnsi="Courier New" w:cs="Courier New"/>
                <w:sz w:val="18"/>
              </w:rPr>
              <w:t>fapl_id</w:t>
            </w:r>
            <w:r w:rsidR="00D94BE0" w:rsidRPr="00D94BE0">
              <w:t>,</w:t>
            </w:r>
            <w:r w:rsidR="00A90495" w:rsidRPr="00A90495">
              <w:t xml:space="preserve"> or </w:t>
            </w:r>
            <w:r w:rsidR="00D94BE0" w:rsidRPr="00D94BE0">
              <w:rPr>
                <w:rFonts w:ascii="Courier New" w:hAnsi="Courier New" w:cs="Courier New"/>
                <w:sz w:val="18"/>
              </w:rPr>
              <w:t>buf_ptr</w:t>
            </w:r>
            <w:r w:rsidR="00D94BE0">
              <w:t xml:space="preserve"> shall contain a </w:t>
            </w:r>
            <w:r w:rsidR="00A90495" w:rsidRPr="00D94BE0">
              <w:rPr>
                <w:rFonts w:ascii="Courier New" w:hAnsi="Courier New" w:cs="Courier New"/>
                <w:sz w:val="18"/>
              </w:rPr>
              <w:t>C_NULL_PTR</w:t>
            </w:r>
            <w:r w:rsidR="00A90495" w:rsidRPr="00A90495">
              <w:t xml:space="preserve"> if there is no initial image set. The Fortran pointer can be obtained using the intrinsic </w:t>
            </w:r>
            <w:r w:rsidR="00A90495" w:rsidRPr="00D94BE0">
              <w:rPr>
                <w:rFonts w:ascii="Courier New" w:hAnsi="Courier New" w:cs="Courier New"/>
                <w:sz w:val="18"/>
              </w:rPr>
              <w:t>C_F_POINTER</w:t>
            </w:r>
            <w:r w:rsidR="00A90495" w:rsidRPr="00A90495">
              <w:t>.</w:t>
            </w:r>
          </w:p>
        </w:tc>
      </w:tr>
      <w:tr w:rsidR="00A90495" w:rsidRPr="00A90495">
        <w:tc>
          <w:tcPr>
            <w:tcW w:w="5238" w:type="dxa"/>
          </w:tcPr>
          <w:p w:rsidR="00A90495" w:rsidRPr="00A90495" w:rsidRDefault="00A90495" w:rsidP="00A90495">
            <w:pPr>
              <w:pStyle w:val="PlainText"/>
            </w:pPr>
          </w:p>
        </w:tc>
        <w:tc>
          <w:tcPr>
            <w:tcW w:w="4914" w:type="dxa"/>
          </w:tcPr>
          <w:p w:rsidR="00A90495" w:rsidRPr="00A90495" w:rsidRDefault="00A90495" w:rsidP="0047588B"/>
        </w:tc>
      </w:tr>
      <w:tr w:rsidR="00A90495" w:rsidRPr="00A90495">
        <w:tc>
          <w:tcPr>
            <w:tcW w:w="5238" w:type="dxa"/>
          </w:tcPr>
          <w:p w:rsidR="00A90495" w:rsidRPr="00A90495" w:rsidRDefault="00A90495" w:rsidP="00A90495">
            <w:pPr>
              <w:pStyle w:val="PlainText"/>
            </w:pPr>
            <w:r w:rsidRPr="00A90495">
              <w:t>INTEGER(size_t), INTENT(OUT) :: buf_len</w:t>
            </w:r>
          </w:p>
        </w:tc>
        <w:tc>
          <w:tcPr>
            <w:tcW w:w="4914" w:type="dxa"/>
          </w:tcPr>
          <w:p w:rsidR="00A90495" w:rsidRPr="00A90495" w:rsidRDefault="00556960" w:rsidP="00556960">
            <w:r>
              <w:t>Will c</w:t>
            </w:r>
            <w:r w:rsidR="00D94BE0" w:rsidRPr="00A90495">
              <w:t xml:space="preserve">ontain </w:t>
            </w:r>
            <w:r w:rsidR="00A90495" w:rsidRPr="00A90495">
              <w:t xml:space="preserve">the value of the buffer parameter for the initial image in the supplied </w:t>
            </w:r>
            <w:r w:rsidR="00A90495" w:rsidRPr="00315BF7">
              <w:rPr>
                <w:rFonts w:ascii="Courier New" w:hAnsi="Courier New" w:cs="Courier New"/>
                <w:sz w:val="18"/>
              </w:rPr>
              <w:t>fapl_id</w:t>
            </w:r>
            <w:r w:rsidR="00315BF7" w:rsidRPr="00315BF7">
              <w:t>.</w:t>
            </w:r>
            <w:r w:rsidR="00315BF7">
              <w:t xml:space="preserve"> The value will </w:t>
            </w:r>
            <w:r w:rsidR="00A90495" w:rsidRPr="00A90495">
              <w:t>be 0 if no initial image is set.</w:t>
            </w:r>
          </w:p>
        </w:tc>
      </w:tr>
      <w:tr w:rsidR="00A90495" w:rsidRPr="00A90495">
        <w:tc>
          <w:tcPr>
            <w:tcW w:w="5238" w:type="dxa"/>
          </w:tcPr>
          <w:p w:rsidR="00A90495" w:rsidRPr="00A90495" w:rsidRDefault="00A90495" w:rsidP="00A90495">
            <w:pPr>
              <w:pStyle w:val="PlainText"/>
            </w:pPr>
          </w:p>
        </w:tc>
        <w:tc>
          <w:tcPr>
            <w:tcW w:w="4914" w:type="dxa"/>
          </w:tcPr>
          <w:p w:rsidR="00A90495" w:rsidRPr="00A90495" w:rsidRDefault="00A90495" w:rsidP="0047588B"/>
        </w:tc>
      </w:tr>
      <w:tr w:rsidR="00A90495" w:rsidRPr="00A90495">
        <w:tc>
          <w:tcPr>
            <w:tcW w:w="5238" w:type="dxa"/>
          </w:tcPr>
          <w:p w:rsidR="00A90495" w:rsidRPr="00A90495" w:rsidRDefault="00A90495" w:rsidP="00A90495">
            <w:pPr>
              <w:pStyle w:val="PlainText"/>
            </w:pPr>
            <w:r w:rsidRPr="00A90495">
              <w:t>INTEGER, INTENT(OUT) :: hdferr</w:t>
            </w:r>
          </w:p>
        </w:tc>
        <w:tc>
          <w:tcPr>
            <w:tcW w:w="4914" w:type="dxa"/>
          </w:tcPr>
          <w:p w:rsidR="00A90495" w:rsidRPr="00A90495" w:rsidRDefault="00556960" w:rsidP="001E4C85">
            <w:r>
              <w:t>Will r</w:t>
            </w:r>
            <w:r w:rsidR="00315BF7" w:rsidRPr="00A90495">
              <w:t xml:space="preserve">eturn </w:t>
            </w:r>
            <w:r w:rsidR="00A90495" w:rsidRPr="00A90495">
              <w:t>the error status</w:t>
            </w:r>
            <w:r w:rsidR="00315BF7">
              <w:t>:</w:t>
            </w:r>
            <w:r w:rsidR="00A90495" w:rsidRPr="00A90495">
              <w:t xml:space="preserve"> 0 for success and -1 for failure. </w:t>
            </w:r>
          </w:p>
        </w:tc>
      </w:tr>
    </w:tbl>
    <w:p w:rsidR="00A90495" w:rsidRDefault="00A90495" w:rsidP="00B97404"/>
    <w:p w:rsidR="00B50584" w:rsidRDefault="00B50584" w:rsidP="00B97404"/>
    <w:p w:rsidR="00A90495" w:rsidRDefault="00A90495" w:rsidP="00B97404"/>
    <w:p w:rsidR="00B97404" w:rsidRDefault="00B97404" w:rsidP="00A90495">
      <w:pPr>
        <w:pStyle w:val="Heading3"/>
      </w:pPr>
      <w:bookmarkStart w:id="219" w:name="_Toc317672534"/>
      <w:r>
        <w:t>H5Pset_file_image_callbacks_f</w:t>
      </w:r>
      <w:bookmarkEnd w:id="219"/>
    </w:p>
    <w:p w:rsidR="00B97404" w:rsidRDefault="00B97404" w:rsidP="00B97404">
      <w:r>
        <w:t xml:space="preserve">The signature of </w:t>
      </w:r>
      <w:r w:rsidRPr="00D93053">
        <w:rPr>
          <w:rFonts w:ascii="Courier New" w:hAnsi="Courier New" w:cs="Courier New"/>
          <w:sz w:val="18"/>
        </w:rPr>
        <w:t>H5Pset_file_image_callbacks_f</w:t>
      </w:r>
      <w:r>
        <w:t xml:space="preserve"> is defined as follows:</w:t>
      </w:r>
    </w:p>
    <w:p w:rsidR="00A90495" w:rsidRDefault="00A90495" w:rsidP="00B97404"/>
    <w:p w:rsidR="00B97404" w:rsidRDefault="00B97404" w:rsidP="00A90495">
      <w:pPr>
        <w:pStyle w:val="PlainText"/>
      </w:pPr>
      <w:r>
        <w:t>INTEGER :: H5_IMAGE_OP_PROPERTY_LIST_SET_F=0,</w:t>
      </w:r>
    </w:p>
    <w:p w:rsidR="00B97404" w:rsidRDefault="00D93053" w:rsidP="00D93053">
      <w:pPr>
        <w:pStyle w:val="PlainText"/>
      </w:pPr>
      <w:r>
        <w:t xml:space="preserve">    </w:t>
      </w:r>
      <w:r w:rsidR="00B97404">
        <w:t>H5_IMAGE_OP_PROPERTY_LIST_COPY_F=1,</w:t>
      </w:r>
    </w:p>
    <w:p w:rsidR="00D93053" w:rsidRDefault="00D93053" w:rsidP="00A90495">
      <w:pPr>
        <w:pStyle w:val="PlainText"/>
      </w:pPr>
      <w:r>
        <w:t xml:space="preserve">    </w:t>
      </w:r>
      <w:r w:rsidR="00B97404">
        <w:t xml:space="preserve">H5_IMAGE_OP_PROPERTY_LIST_GET_F=2, </w:t>
      </w:r>
    </w:p>
    <w:p w:rsidR="00B97404" w:rsidRDefault="00D93053" w:rsidP="00A90495">
      <w:pPr>
        <w:pStyle w:val="PlainText"/>
      </w:pPr>
      <w:r>
        <w:t xml:space="preserve">    </w:t>
      </w:r>
      <w:r w:rsidR="00B97404">
        <w:t>H5_IMAGE_OP_PROPERTY_LIST_CLOSE_F=3,</w:t>
      </w:r>
    </w:p>
    <w:p w:rsidR="00B97404" w:rsidRDefault="00D93053" w:rsidP="00A90495">
      <w:pPr>
        <w:pStyle w:val="PlainText"/>
      </w:pPr>
      <w:r>
        <w:t xml:space="preserve">    </w:t>
      </w:r>
      <w:r w:rsidR="00B97404">
        <w:t>H5_IMAGE_OP_FILE_OPEN_F=4,</w:t>
      </w:r>
    </w:p>
    <w:p w:rsidR="00B97404" w:rsidRDefault="00D93053" w:rsidP="00A90495">
      <w:pPr>
        <w:pStyle w:val="PlainText"/>
      </w:pPr>
      <w:r>
        <w:t xml:space="preserve">    </w:t>
      </w:r>
      <w:r w:rsidR="00B97404">
        <w:t>H5_IMAGE_OP_FILE_RESIZE_F=5,</w:t>
      </w:r>
    </w:p>
    <w:p w:rsidR="00B97404" w:rsidRDefault="00D93053" w:rsidP="00A90495">
      <w:pPr>
        <w:pStyle w:val="PlainText"/>
      </w:pPr>
      <w:r>
        <w:t xml:space="preserve">    </w:t>
      </w:r>
      <w:r w:rsidR="00B97404">
        <w:t>H5_IMAGE_OP_FILE_CLOSE_F=6</w:t>
      </w:r>
    </w:p>
    <w:p w:rsidR="00B97404" w:rsidRDefault="00B97404" w:rsidP="00A90495">
      <w:pPr>
        <w:pStyle w:val="PlainText"/>
      </w:pPr>
    </w:p>
    <w:p w:rsidR="00B97404" w:rsidRDefault="00B97404" w:rsidP="00A90495">
      <w:pPr>
        <w:pStyle w:val="PlainText"/>
      </w:pPr>
      <w:r>
        <w:t>TYPE, BIND(C) :: H5_file_image_callbacks_t</w:t>
      </w:r>
    </w:p>
    <w:p w:rsidR="00B97404" w:rsidRDefault="00B97404" w:rsidP="00A90495">
      <w:pPr>
        <w:pStyle w:val="PlainText"/>
      </w:pPr>
      <w:r>
        <w:t xml:space="preserve">    TYPE(C_FUN_PTR), VALUE :: image_malloc</w:t>
      </w:r>
    </w:p>
    <w:p w:rsidR="00B97404" w:rsidRDefault="00B97404" w:rsidP="00A90495">
      <w:pPr>
        <w:pStyle w:val="PlainText"/>
      </w:pPr>
      <w:r>
        <w:t xml:space="preserve">    TYPE(C_FUN_PTR), VALUE :: image_memcpy</w:t>
      </w:r>
    </w:p>
    <w:p w:rsidR="00B97404" w:rsidRDefault="00B97404" w:rsidP="00A90495">
      <w:pPr>
        <w:pStyle w:val="PlainText"/>
      </w:pPr>
      <w:r>
        <w:t xml:space="preserve">    TYPE(C_FUN_PTR), VALUE :: image_realloc</w:t>
      </w:r>
    </w:p>
    <w:p w:rsidR="00B97404" w:rsidRDefault="00B97404" w:rsidP="00A90495">
      <w:pPr>
        <w:pStyle w:val="PlainText"/>
      </w:pPr>
      <w:r>
        <w:t xml:space="preserve">    TYPE(C_FUN_PTR), VALUE :: image_free </w:t>
      </w:r>
    </w:p>
    <w:p w:rsidR="00B97404" w:rsidRDefault="00B97404" w:rsidP="00A90495">
      <w:pPr>
        <w:pStyle w:val="PlainText"/>
      </w:pPr>
      <w:r>
        <w:t xml:space="preserve">    TYPE(C_FUN_PTR), VALUE :: udata</w:t>
      </w:r>
    </w:p>
    <w:p w:rsidR="00B97404" w:rsidRDefault="00B97404" w:rsidP="00A90495">
      <w:pPr>
        <w:pStyle w:val="PlainText"/>
      </w:pPr>
      <w:r>
        <w:t xml:space="preserve">    TYPE(C_FUN_PTR), VALUE :: udata_copy</w:t>
      </w:r>
    </w:p>
    <w:p w:rsidR="00B97404" w:rsidRDefault="00B97404" w:rsidP="00A90495">
      <w:pPr>
        <w:pStyle w:val="PlainText"/>
      </w:pPr>
      <w:r>
        <w:t xml:space="preserve">    TYPE(C_FUN_PTR), VALUE :: udata_free</w:t>
      </w:r>
    </w:p>
    <w:p w:rsidR="00B97404" w:rsidRDefault="00B97404" w:rsidP="00A90495">
      <w:pPr>
        <w:pStyle w:val="PlainText"/>
      </w:pPr>
      <w:r>
        <w:t xml:space="preserve">    TYPE(C_PTR), VALUE :: udata</w:t>
      </w:r>
    </w:p>
    <w:p w:rsidR="00B97404" w:rsidRDefault="00B97404" w:rsidP="00A90495">
      <w:pPr>
        <w:pStyle w:val="PlainText"/>
      </w:pPr>
      <w:r>
        <w:t>END TYPE H5_file_image_callbacks_t</w:t>
      </w:r>
    </w:p>
    <w:p w:rsidR="00B97404" w:rsidRDefault="00B97404" w:rsidP="00B97404"/>
    <w:p w:rsidR="00B97404" w:rsidRDefault="00B97404" w:rsidP="00B97404">
      <w:r>
        <w:t>The semantics of the above values will be the same as those defined in the C enum.</w:t>
      </w:r>
      <w:r w:rsidR="00315BF7">
        <w:t xml:space="preserve"> See page </w:t>
      </w:r>
      <w:r w:rsidR="00B84989">
        <w:fldChar w:fldCharType="begin"/>
      </w:r>
      <w:r w:rsidR="00315BF7">
        <w:instrText xml:space="preserve"> PAGEREF H5Pset_file_image_callbacks \h </w:instrText>
      </w:r>
      <w:r w:rsidR="00B84989">
        <w:fldChar w:fldCharType="separate"/>
      </w:r>
      <w:r w:rsidR="006D729D">
        <w:rPr>
          <w:noProof/>
        </w:rPr>
        <w:t>13</w:t>
      </w:r>
      <w:r w:rsidR="00B84989">
        <w:fldChar w:fldCharType="end"/>
      </w:r>
      <w:r w:rsidR="00315BF7">
        <w:t xml:space="preserve"> for more information.</w:t>
      </w:r>
    </w:p>
    <w:p w:rsidR="00B97404" w:rsidRDefault="00B97404" w:rsidP="00B97404"/>
    <w:p w:rsidR="00315BF7" w:rsidRDefault="00315BF7" w:rsidP="00B97404"/>
    <w:p w:rsidR="00315BF7" w:rsidRDefault="00315BF7" w:rsidP="00B97404"/>
    <w:p w:rsidR="00B97404" w:rsidRDefault="00B97404" w:rsidP="00315BF7">
      <w:pPr>
        <w:pStyle w:val="SubSectionHeading"/>
      </w:pPr>
      <w:r>
        <w:t>Fortran</w:t>
      </w:r>
      <w:r w:rsidR="00315BF7">
        <w:t xml:space="preserve"> Callback APIs</w:t>
      </w:r>
    </w:p>
    <w:p w:rsidR="00315BF7" w:rsidRPr="00315BF7" w:rsidRDefault="00315BF7" w:rsidP="00315BF7">
      <w:r>
        <w:t>The Fortran callback APIs are shown below.</w:t>
      </w:r>
    </w:p>
    <w:p w:rsidR="00B97404" w:rsidRDefault="00B97404" w:rsidP="00B97404"/>
    <w:p w:rsidR="00B97404" w:rsidRDefault="00B97404" w:rsidP="00F3666C">
      <w:pPr>
        <w:pStyle w:val="PlainText"/>
      </w:pPr>
      <w:r>
        <w:t>FUNCTION op_func(size, file_image_op, udata,) RESULT(image_malloc)</w:t>
      </w:r>
    </w:p>
    <w:p w:rsidR="00F3666C" w:rsidRDefault="00F3666C" w:rsidP="00F3666C">
      <w:pPr>
        <w:pStyle w:val="PlainText"/>
      </w:pPr>
    </w:p>
    <w:p w:rsidR="00F3666C" w:rsidRDefault="00F3666C" w:rsidP="00F3666C">
      <w:pPr>
        <w:pStyle w:val="PlainText"/>
      </w:pPr>
      <w:r>
        <w:t xml:space="preserve">    </w:t>
      </w:r>
      <w:r w:rsidR="00B97404">
        <w:t xml:space="preserve">INTEGER(size_t) :: size </w:t>
      </w:r>
      <w:r>
        <w:t xml:space="preserve">                </w:t>
      </w:r>
      <w:r w:rsidR="00336058">
        <w:t xml:space="preserve"> </w:t>
      </w:r>
      <w:r>
        <w:t xml:space="preserve">! </w:t>
      </w:r>
      <w:r w:rsidR="00315BF7">
        <w:t xml:space="preserve">Will </w:t>
      </w:r>
      <w:r w:rsidR="00B97404">
        <w:t>contain the size of the image buffer</w:t>
      </w:r>
    </w:p>
    <w:p w:rsidR="00B97404" w:rsidRDefault="00F3666C" w:rsidP="00F3666C">
      <w:pPr>
        <w:pStyle w:val="PlainText"/>
      </w:pPr>
      <w:r>
        <w:t xml:space="preserve">                                            </w:t>
      </w:r>
      <w:r w:rsidR="00336058">
        <w:t xml:space="preserve"> </w:t>
      </w:r>
      <w:r>
        <w:t>!</w:t>
      </w:r>
      <w:r w:rsidR="00B97404">
        <w:t xml:space="preserve"> to</w:t>
      </w:r>
      <w:r>
        <w:t xml:space="preserve"> </w:t>
      </w:r>
      <w:r w:rsidR="00B97404">
        <w:t>allocate in bytes.</w:t>
      </w:r>
    </w:p>
    <w:p w:rsidR="00B97404" w:rsidRDefault="00F3666C" w:rsidP="00F3666C">
      <w:pPr>
        <w:pStyle w:val="PlainText"/>
      </w:pPr>
      <w:r>
        <w:t xml:space="preserve">    </w:t>
      </w:r>
      <w:r w:rsidR="00B97404">
        <w:t xml:space="preserve">INTEGER :: file_image_op </w:t>
      </w:r>
      <w:r>
        <w:t xml:space="preserve">               </w:t>
      </w:r>
      <w:r w:rsidR="00336058">
        <w:t xml:space="preserve"> </w:t>
      </w:r>
      <w:r>
        <w:t xml:space="preserve">! </w:t>
      </w:r>
      <w:r w:rsidR="00315BF7">
        <w:t xml:space="preserve">Will </w:t>
      </w:r>
      <w:r w:rsidR="00B97404">
        <w:t>be set to one of the values of</w:t>
      </w:r>
    </w:p>
    <w:p w:rsidR="00F3666C" w:rsidRDefault="00F3666C" w:rsidP="00F3666C">
      <w:pPr>
        <w:pStyle w:val="PlainText"/>
      </w:pPr>
      <w:r>
        <w:t xml:space="preserve">                                 </w:t>
      </w:r>
      <w:r w:rsidR="00B97404">
        <w:t xml:space="preserve">           </w:t>
      </w:r>
      <w:r w:rsidR="00336058">
        <w:t xml:space="preserve"> </w:t>
      </w:r>
      <w:r>
        <w:t>!</w:t>
      </w:r>
      <w:r w:rsidR="00B97404">
        <w:t xml:space="preserve"> H5_IMAGE_OP_* indicating the operation </w:t>
      </w:r>
    </w:p>
    <w:p w:rsidR="00F3666C" w:rsidRDefault="00F3666C" w:rsidP="00F3666C">
      <w:pPr>
        <w:pStyle w:val="PlainText"/>
      </w:pPr>
      <w:r>
        <w:t xml:space="preserve">                                            </w:t>
      </w:r>
      <w:r w:rsidR="00336058">
        <w:t xml:space="preserve"> </w:t>
      </w:r>
      <w:r>
        <w:t xml:space="preserve">! </w:t>
      </w:r>
      <w:r w:rsidR="00B97404">
        <w:t>being performed on</w:t>
      </w:r>
      <w:r>
        <w:t xml:space="preserve"> </w:t>
      </w:r>
      <w:r w:rsidR="00B97404">
        <w:t xml:space="preserve">the file image when </w:t>
      </w:r>
    </w:p>
    <w:p w:rsidR="00B97404" w:rsidRDefault="00F3666C" w:rsidP="00F3666C">
      <w:pPr>
        <w:pStyle w:val="PlainText"/>
      </w:pPr>
      <w:r>
        <w:t xml:space="preserve">                                            </w:t>
      </w:r>
      <w:r w:rsidR="00336058">
        <w:t xml:space="preserve"> </w:t>
      </w:r>
      <w:r>
        <w:t xml:space="preserve">! </w:t>
      </w:r>
      <w:r w:rsidR="00B97404">
        <w:t>this callback is invoked</w:t>
      </w:r>
      <w:r w:rsidR="006564E8">
        <w:t xml:space="preserve">. </w:t>
      </w:r>
    </w:p>
    <w:p w:rsidR="00F3666C" w:rsidRDefault="00F3666C" w:rsidP="00F3666C">
      <w:pPr>
        <w:pStyle w:val="PlainText"/>
      </w:pPr>
      <w:r>
        <w:t xml:space="preserve">  </w:t>
      </w:r>
      <w:r w:rsidR="00B97404">
        <w:t xml:space="preserve">  TYPE(C_PTR), VALUE :: udata </w:t>
      </w:r>
      <w:r>
        <w:t xml:space="preserve">             ! </w:t>
      </w:r>
      <w:r w:rsidR="00315BF7">
        <w:t xml:space="preserve">Will </w:t>
      </w:r>
      <w:r w:rsidR="00B97404">
        <w:t xml:space="preserve">be set to the value passed in for </w:t>
      </w:r>
    </w:p>
    <w:p w:rsidR="00F3666C" w:rsidRDefault="00F3666C" w:rsidP="00F3666C">
      <w:pPr>
        <w:pStyle w:val="PlainText"/>
      </w:pPr>
      <w:r>
        <w:t xml:space="preserve">                                             ! </w:t>
      </w:r>
      <w:r w:rsidR="00B97404">
        <w:t xml:space="preserve">the udata parameter to </w:t>
      </w:r>
    </w:p>
    <w:p w:rsidR="00B97404" w:rsidRDefault="00F3666C" w:rsidP="00F3666C">
      <w:pPr>
        <w:pStyle w:val="PlainText"/>
      </w:pPr>
      <w:r>
        <w:t xml:space="preserve">                                             ! </w:t>
      </w:r>
      <w:r w:rsidR="00B97404">
        <w:t>H5Pset_file_image_callbacks_f.</w:t>
      </w:r>
    </w:p>
    <w:p w:rsidR="00B97404" w:rsidRDefault="00F3666C" w:rsidP="00F3666C">
      <w:pPr>
        <w:pStyle w:val="PlainText"/>
      </w:pPr>
      <w:r>
        <w:t xml:space="preserve">    </w:t>
      </w:r>
      <w:r w:rsidR="00B97404">
        <w:t xml:space="preserve">TYPE(C_FUN_PTR), VALUE :: image_malloc </w:t>
      </w:r>
      <w:r>
        <w:t xml:space="preserve">  ! </w:t>
      </w:r>
      <w:r w:rsidR="00315BF7">
        <w:t xml:space="preserve">Shall </w:t>
      </w:r>
      <w:r w:rsidR="00B97404">
        <w:t xml:space="preserve">contain a pointer to a </w:t>
      </w:r>
    </w:p>
    <w:p w:rsidR="00F3666C" w:rsidRDefault="00F3666C" w:rsidP="00F3666C">
      <w:pPr>
        <w:pStyle w:val="PlainText"/>
      </w:pPr>
      <w:r>
        <w:t xml:space="preserve">                                             !</w:t>
      </w:r>
      <w:r w:rsidR="00B97404">
        <w:t xml:space="preserve"> function with functionality </w:t>
      </w:r>
    </w:p>
    <w:p w:rsidR="00F3666C" w:rsidRDefault="00F3666C" w:rsidP="00F3666C">
      <w:pPr>
        <w:pStyle w:val="PlainText"/>
      </w:pPr>
      <w:r>
        <w:t xml:space="preserve">                                             ! </w:t>
      </w:r>
      <w:r w:rsidR="00B97404">
        <w:t>identical to the</w:t>
      </w:r>
      <w:r>
        <w:t xml:space="preserve"> </w:t>
      </w:r>
      <w:r w:rsidR="00B97404">
        <w:t xml:space="preserve">standard C </w:t>
      </w:r>
    </w:p>
    <w:p w:rsidR="00B97404" w:rsidRDefault="00F3666C" w:rsidP="00F3666C">
      <w:pPr>
        <w:pStyle w:val="PlainText"/>
      </w:pPr>
      <w:r>
        <w:t xml:space="preserve">                                             ! </w:t>
      </w:r>
      <w:r w:rsidR="00B97404">
        <w:t>library memcpy() call.</w:t>
      </w:r>
    </w:p>
    <w:p w:rsidR="006D3706" w:rsidRDefault="006D3706" w:rsidP="00B50584"/>
    <w:p w:rsidR="00B97404" w:rsidRDefault="00B97404" w:rsidP="00B97404"/>
    <w:p w:rsidR="00B97404" w:rsidRDefault="00B97404" w:rsidP="00B97404"/>
    <w:p w:rsidR="00B97404" w:rsidRDefault="00B97404" w:rsidP="00F3666C">
      <w:pPr>
        <w:pStyle w:val="PlainText"/>
      </w:pPr>
      <w:r>
        <w:t>FUNCTION op_func(dest, src, size, &amp; file_image_op, udata) RESULT(image_memcpy)</w:t>
      </w:r>
    </w:p>
    <w:p w:rsidR="00B97404" w:rsidRDefault="00B97404" w:rsidP="00F3666C">
      <w:pPr>
        <w:pStyle w:val="PlainText"/>
      </w:pPr>
    </w:p>
    <w:p w:rsidR="00B97404" w:rsidRDefault="00B97404" w:rsidP="00F3666C">
      <w:pPr>
        <w:pStyle w:val="PlainText"/>
      </w:pPr>
      <w:r>
        <w:t xml:space="preserve">    TYPE(C_PTR), VALUE :: dest </w:t>
      </w:r>
      <w:r w:rsidR="00336058">
        <w:t xml:space="preserve">              ! </w:t>
      </w:r>
      <w:r w:rsidR="00315BF7">
        <w:t xml:space="preserve">Will </w:t>
      </w:r>
      <w:r>
        <w:t>contain the address of the buffer into</w:t>
      </w:r>
    </w:p>
    <w:p w:rsidR="00B97404" w:rsidRDefault="00B97404" w:rsidP="00F3666C">
      <w:pPr>
        <w:pStyle w:val="PlainText"/>
      </w:pPr>
      <w:r>
        <w:t xml:space="preserve">                                 </w:t>
      </w:r>
      <w:r w:rsidR="00336058">
        <w:t xml:space="preserve">            ! </w:t>
      </w:r>
      <w:r>
        <w:t>which to copy.</w:t>
      </w:r>
    </w:p>
    <w:p w:rsidR="00336058" w:rsidRDefault="00B97404" w:rsidP="00F3666C">
      <w:pPr>
        <w:pStyle w:val="PlainText"/>
      </w:pPr>
      <w:r>
        <w:t xml:space="preserve">    TYPE(C_PTR), VALUE :: src </w:t>
      </w:r>
      <w:r w:rsidR="00336058">
        <w:t xml:space="preserve">               ! </w:t>
      </w:r>
      <w:r w:rsidR="00315BF7">
        <w:t xml:space="preserve">Will </w:t>
      </w:r>
      <w:r>
        <w:t xml:space="preserve">contain the address of the buffer </w:t>
      </w:r>
    </w:p>
    <w:p w:rsidR="00B97404" w:rsidRDefault="00336058" w:rsidP="00F3666C">
      <w:pPr>
        <w:pStyle w:val="PlainText"/>
      </w:pPr>
      <w:r>
        <w:t xml:space="preserve">                                             ! </w:t>
      </w:r>
      <w:r w:rsidR="00B97404">
        <w:t>from</w:t>
      </w:r>
      <w:r w:rsidR="00F3666C">
        <w:t xml:space="preserve"> </w:t>
      </w:r>
      <w:r w:rsidR="00B97404">
        <w:t>which to copy.</w:t>
      </w:r>
    </w:p>
    <w:p w:rsidR="00B97404" w:rsidRDefault="00B97404" w:rsidP="00F3666C">
      <w:pPr>
        <w:pStyle w:val="PlainText"/>
      </w:pPr>
      <w:r>
        <w:t xml:space="preserve">    INTEGER(size_t) :: size </w:t>
      </w:r>
      <w:r w:rsidR="00336058">
        <w:t xml:space="preserve">                 ! </w:t>
      </w:r>
      <w:r w:rsidR="00315BF7">
        <w:t xml:space="preserve">Will </w:t>
      </w:r>
      <w:r>
        <w:t>contain the number of bytes to copy.</w:t>
      </w:r>
    </w:p>
    <w:p w:rsidR="00B97404" w:rsidRDefault="00B97404" w:rsidP="00F3666C">
      <w:pPr>
        <w:pStyle w:val="PlainText"/>
      </w:pPr>
      <w:r>
        <w:t xml:space="preserve">    INTEGER :: file_image_op </w:t>
      </w:r>
      <w:r w:rsidR="00336058">
        <w:t xml:space="preserve">                ! </w:t>
      </w:r>
      <w:r w:rsidR="00315BF7">
        <w:t xml:space="preserve">Will </w:t>
      </w:r>
      <w:r>
        <w:t>be set to one of the values of</w:t>
      </w:r>
    </w:p>
    <w:p w:rsidR="00336058" w:rsidRDefault="00B97404" w:rsidP="00F3666C">
      <w:pPr>
        <w:pStyle w:val="PlainText"/>
      </w:pPr>
      <w:r>
        <w:t xml:space="preserve">    </w:t>
      </w:r>
      <w:r w:rsidR="00336058">
        <w:t xml:space="preserve">                                         ! </w:t>
      </w:r>
      <w:r>
        <w:t xml:space="preserve">H5_IMAGE_OP_* indicating the operation </w:t>
      </w:r>
    </w:p>
    <w:p w:rsidR="00336058" w:rsidRDefault="00336058" w:rsidP="00F3666C">
      <w:pPr>
        <w:pStyle w:val="PlainText"/>
      </w:pPr>
      <w:r>
        <w:t xml:space="preserve">                                             ! </w:t>
      </w:r>
      <w:r w:rsidR="00B97404">
        <w:t xml:space="preserve">being performed on the file image when </w:t>
      </w:r>
    </w:p>
    <w:p w:rsidR="00B97404" w:rsidRDefault="00336058" w:rsidP="00F3666C">
      <w:pPr>
        <w:pStyle w:val="PlainText"/>
      </w:pPr>
      <w:r>
        <w:t xml:space="preserve">                                             ! </w:t>
      </w:r>
      <w:r w:rsidR="00B97404">
        <w:t>this callback is invoked.</w:t>
      </w:r>
    </w:p>
    <w:p w:rsidR="009B5CC8" w:rsidRDefault="00F3666C" w:rsidP="00F3666C">
      <w:pPr>
        <w:pStyle w:val="PlainText"/>
      </w:pPr>
      <w:r>
        <w:t xml:space="preserve">    </w:t>
      </w:r>
      <w:r w:rsidR="00B97404">
        <w:t xml:space="preserve">TYPE(C_PTR), VALUE :: udata </w:t>
      </w:r>
      <w:r>
        <w:t xml:space="preserve">     </w:t>
      </w:r>
      <w:r w:rsidR="009B5CC8">
        <w:t xml:space="preserve">        </w:t>
      </w:r>
      <w:r>
        <w:t xml:space="preserve">! </w:t>
      </w:r>
      <w:r w:rsidR="00315BF7">
        <w:t xml:space="preserve">Will </w:t>
      </w:r>
      <w:r w:rsidR="00B97404">
        <w:t xml:space="preserve">be set to the value passed in for </w:t>
      </w:r>
    </w:p>
    <w:p w:rsidR="009B5CC8" w:rsidRDefault="009B5CC8" w:rsidP="00F3666C">
      <w:pPr>
        <w:pStyle w:val="PlainText"/>
      </w:pPr>
      <w:r>
        <w:t xml:space="preserve">                                             ! </w:t>
      </w:r>
      <w:r w:rsidR="00B97404">
        <w:t>the udata parameter</w:t>
      </w:r>
      <w:r>
        <w:t xml:space="preserve"> </w:t>
      </w:r>
    </w:p>
    <w:p w:rsidR="00B97404" w:rsidRDefault="009B5CC8" w:rsidP="00F3666C">
      <w:pPr>
        <w:pStyle w:val="PlainText"/>
      </w:pPr>
      <w:r>
        <w:t xml:space="preserve">                                             ! </w:t>
      </w:r>
      <w:r w:rsidR="00B97404">
        <w:t>to H5Pset_file_image_callbacks_f.</w:t>
      </w:r>
    </w:p>
    <w:p w:rsidR="00B97404" w:rsidRDefault="00B97404" w:rsidP="00F3666C">
      <w:pPr>
        <w:pStyle w:val="PlainText"/>
      </w:pPr>
      <w:r>
        <w:t xml:space="preserve">    TYPE(C_FUN_PTR), VALUE :: image_memcpy </w:t>
      </w:r>
      <w:r w:rsidR="009B5CC8">
        <w:t xml:space="preserve">  ! </w:t>
      </w:r>
      <w:r w:rsidR="00315BF7">
        <w:t xml:space="preserve">Shall </w:t>
      </w:r>
      <w:r>
        <w:t>contain a pointer to a</w:t>
      </w:r>
    </w:p>
    <w:p w:rsidR="009B5CC8" w:rsidRDefault="00B97404" w:rsidP="00F3666C">
      <w:pPr>
        <w:pStyle w:val="PlainText"/>
      </w:pPr>
      <w:r>
        <w:t xml:space="preserve">                                      </w:t>
      </w:r>
      <w:r w:rsidR="009B5CC8">
        <w:t xml:space="preserve">       ! </w:t>
      </w:r>
      <w:r>
        <w:t xml:space="preserve">function with functionality identical to </w:t>
      </w:r>
    </w:p>
    <w:p w:rsidR="00B97404" w:rsidRDefault="009B5CC8" w:rsidP="009B5CC8">
      <w:pPr>
        <w:pStyle w:val="PlainText"/>
      </w:pPr>
      <w:r>
        <w:t xml:space="preserve">                                             ! </w:t>
      </w:r>
      <w:r w:rsidR="00B97404">
        <w:t>the</w:t>
      </w:r>
      <w:r>
        <w:t xml:space="preserve"> </w:t>
      </w:r>
      <w:r w:rsidR="00B97404">
        <w:t>standard C library memcpy() call.</w:t>
      </w:r>
    </w:p>
    <w:p w:rsidR="00B97404" w:rsidRDefault="00B97404" w:rsidP="00B97404"/>
    <w:p w:rsidR="00FE57AE" w:rsidRDefault="00FE57AE" w:rsidP="00B97404"/>
    <w:p w:rsidR="00315BF7" w:rsidRDefault="00315BF7" w:rsidP="00B97404"/>
    <w:p w:rsidR="00B97404" w:rsidRDefault="00B97404" w:rsidP="00FE57AE">
      <w:pPr>
        <w:pStyle w:val="PlainText"/>
      </w:pPr>
      <w:r>
        <w:t>FUNCTION op_func(ptr, size, &amp;</w:t>
      </w:r>
      <w:r w:rsidR="00F3666C">
        <w:t xml:space="preserve"> </w:t>
      </w:r>
      <w:r>
        <w:t>file_image_op, udata) RESULT(image_realloc)</w:t>
      </w:r>
    </w:p>
    <w:p w:rsidR="00B97404" w:rsidRDefault="00B97404" w:rsidP="00FE57AE">
      <w:pPr>
        <w:pStyle w:val="PlainText"/>
      </w:pPr>
    </w:p>
    <w:p w:rsidR="00B97404" w:rsidRDefault="00FE57AE" w:rsidP="00FE57AE">
      <w:pPr>
        <w:pStyle w:val="PlainText"/>
      </w:pPr>
      <w:r>
        <w:t xml:space="preserve">    </w:t>
      </w:r>
      <w:r w:rsidR="00B97404">
        <w:t xml:space="preserve">TYPE(C_PTR), VALUE :: ptr </w:t>
      </w:r>
      <w:r>
        <w:t xml:space="preserve">               ! </w:t>
      </w:r>
      <w:r w:rsidR="00315BF7">
        <w:t xml:space="preserve">Will </w:t>
      </w:r>
      <w:r w:rsidR="00B97404">
        <w:t>contain the pointer to the buffer being</w:t>
      </w:r>
    </w:p>
    <w:p w:rsidR="00B97404" w:rsidRDefault="00FE57AE" w:rsidP="00FE57AE">
      <w:pPr>
        <w:pStyle w:val="PlainText"/>
      </w:pPr>
      <w:r>
        <w:t xml:space="preserve"> </w:t>
      </w:r>
      <w:r w:rsidR="00B97404">
        <w:t xml:space="preserve">                                  </w:t>
      </w:r>
      <w:r>
        <w:t xml:space="preserve">          ! </w:t>
      </w:r>
      <w:r w:rsidR="00B97404">
        <w:t>reallocated.</w:t>
      </w:r>
    </w:p>
    <w:p w:rsidR="00B97404" w:rsidRDefault="00B97404" w:rsidP="00FE57AE">
      <w:pPr>
        <w:pStyle w:val="PlainText"/>
      </w:pPr>
      <w:r>
        <w:t xml:space="preserve">    INTEGER(size_t) :: size </w:t>
      </w:r>
      <w:r w:rsidR="00FE57AE">
        <w:t xml:space="preserve">                 ! </w:t>
      </w:r>
      <w:r w:rsidR="00315BF7">
        <w:t xml:space="preserve">Will </w:t>
      </w:r>
      <w:r>
        <w:t>contain the desired size of the buffer</w:t>
      </w:r>
    </w:p>
    <w:p w:rsidR="00B97404" w:rsidRDefault="00B97404" w:rsidP="00FE57AE">
      <w:pPr>
        <w:pStyle w:val="PlainText"/>
      </w:pPr>
      <w:r>
        <w:t xml:space="preserve">                                </w:t>
      </w:r>
      <w:r w:rsidR="00FE57AE">
        <w:t xml:space="preserve">             ! </w:t>
      </w:r>
      <w:r>
        <w:t>after realloc in bytes.</w:t>
      </w:r>
    </w:p>
    <w:p w:rsidR="00B97404" w:rsidRDefault="00B97404" w:rsidP="00FE57AE">
      <w:pPr>
        <w:pStyle w:val="PlainText"/>
      </w:pPr>
      <w:r>
        <w:t xml:space="preserve">    INTEGER ::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r w:rsidR="00B97404">
        <w:t>being performed on</w:t>
      </w:r>
      <w:r>
        <w:t xml:space="preserve"> </w:t>
      </w:r>
      <w:r w:rsidR="00B97404">
        <w:t xml:space="preserve">the file image when </w:t>
      </w:r>
    </w:p>
    <w:p w:rsidR="00B97404" w:rsidRDefault="00FE57AE" w:rsidP="00FE57AE">
      <w:pPr>
        <w:pStyle w:val="PlainText"/>
      </w:pPr>
      <w:r>
        <w:t xml:space="preserve">                                             ! </w:t>
      </w:r>
      <w:r w:rsidR="00B97404">
        <w:t>this callback is invoked.</w:t>
      </w:r>
    </w:p>
    <w:p w:rsidR="00B97404" w:rsidRDefault="00B97404" w:rsidP="00FE57AE">
      <w:pPr>
        <w:pStyle w:val="PlainText"/>
      </w:pPr>
      <w:r>
        <w:t xml:space="preserve">    TYPE(C_PTR),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w:t>
      </w:r>
      <w:r>
        <w:t>udata parameter to</w:t>
      </w:r>
      <w:r w:rsidR="00FE57AE">
        <w:t xml:space="preserve"> </w:t>
      </w:r>
    </w:p>
    <w:p w:rsidR="00B97404" w:rsidRDefault="00B97404" w:rsidP="00FE57AE">
      <w:pPr>
        <w:pStyle w:val="PlainText"/>
      </w:pPr>
      <w:r>
        <w:t xml:space="preserve">                                             </w:t>
      </w:r>
      <w:r w:rsidR="00FE57AE">
        <w:t xml:space="preserve">! </w:t>
      </w:r>
      <w:r>
        <w:t>H5Pset_file_image_callbacks_f.</w:t>
      </w:r>
    </w:p>
    <w:p w:rsidR="00B97404" w:rsidRDefault="00B97404" w:rsidP="00FE57AE">
      <w:pPr>
        <w:pStyle w:val="PlainText"/>
      </w:pPr>
      <w:r>
        <w:t xml:space="preserve">    TYPE(C_FUN_PTR), VALUE :: image_realloc </w:t>
      </w:r>
      <w:r w:rsidR="00FE57AE">
        <w:t xml:space="preserve"> ! </w:t>
      </w:r>
      <w:r w:rsidR="00315BF7">
        <w:t xml:space="preserve">Shall </w:t>
      </w:r>
      <w:r>
        <w:t>contain a pointer to a</w:t>
      </w:r>
    </w:p>
    <w:p w:rsidR="00FE57AE" w:rsidRDefault="00B97404" w:rsidP="00FE57AE">
      <w:pPr>
        <w:pStyle w:val="PlainText"/>
      </w:pPr>
      <w:r>
        <w:t xml:space="preserve">   </w:t>
      </w:r>
      <w:r w:rsidR="00FE57AE">
        <w:t xml:space="preserve">                                          ! </w:t>
      </w:r>
      <w:r>
        <w:t xml:space="preserve">function functionality identical to the </w:t>
      </w:r>
    </w:p>
    <w:p w:rsidR="00B97404" w:rsidRDefault="00FE57AE" w:rsidP="00FE57AE">
      <w:pPr>
        <w:pStyle w:val="PlainText"/>
      </w:pPr>
      <w:r>
        <w:t xml:space="preserve">                                             ! </w:t>
      </w:r>
      <w:r w:rsidR="00B97404">
        <w:t>standard C library realloc() call.</w:t>
      </w:r>
    </w:p>
    <w:p w:rsidR="00B97404" w:rsidRDefault="00B97404" w:rsidP="00B97404"/>
    <w:p w:rsidR="00FE57AE" w:rsidRDefault="00FE57AE" w:rsidP="00B97404"/>
    <w:p w:rsidR="00FE57AE" w:rsidRDefault="00FE57AE" w:rsidP="00B97404"/>
    <w:p w:rsidR="00B97404" w:rsidRDefault="00B97404" w:rsidP="00FE57AE">
      <w:pPr>
        <w:pStyle w:val="PlainText"/>
      </w:pPr>
      <w:r>
        <w:t>FUNCTION op_func(ptr, file_image_op, udata) RESULT(image_free)</w:t>
      </w:r>
    </w:p>
    <w:p w:rsidR="00FE57AE" w:rsidRDefault="00FE57AE" w:rsidP="00FE57AE">
      <w:pPr>
        <w:pStyle w:val="PlainText"/>
      </w:pPr>
    </w:p>
    <w:p w:rsidR="00FE57AE" w:rsidRDefault="00FE57AE" w:rsidP="00FE57AE">
      <w:pPr>
        <w:pStyle w:val="PlainText"/>
      </w:pPr>
      <w:r>
        <w:t xml:space="preserve">    </w:t>
      </w:r>
      <w:r w:rsidR="00B97404">
        <w:t xml:space="preserve">TYPE(C_PTR), VALUE :: ptr </w:t>
      </w:r>
      <w:r>
        <w:t xml:space="preserve">               ! </w:t>
      </w:r>
      <w:r w:rsidR="00315BF7">
        <w:t xml:space="preserve">Will </w:t>
      </w:r>
      <w:r w:rsidR="00B97404">
        <w:t xml:space="preserve">contain the pointer to the buffer </w:t>
      </w:r>
    </w:p>
    <w:p w:rsidR="00B97404" w:rsidRDefault="00FE57AE" w:rsidP="00FE57AE">
      <w:pPr>
        <w:pStyle w:val="PlainText"/>
      </w:pPr>
      <w:r>
        <w:t xml:space="preserve">                                             ! </w:t>
      </w:r>
      <w:r w:rsidR="00B97404">
        <w:t>being</w:t>
      </w:r>
      <w:r>
        <w:t xml:space="preserve"> </w:t>
      </w:r>
      <w:r w:rsidR="00B97404">
        <w:t>released.</w:t>
      </w:r>
    </w:p>
    <w:p w:rsidR="00B97404" w:rsidRDefault="00B97404" w:rsidP="00FE57AE">
      <w:pPr>
        <w:pStyle w:val="PlainText"/>
      </w:pPr>
      <w:r>
        <w:t xml:space="preserve">    INTEGER ::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r w:rsidR="00B97404">
        <w:t>being performed</w:t>
      </w:r>
      <w:r>
        <w:t xml:space="preserve"> </w:t>
      </w:r>
      <w:r w:rsidR="00B97404">
        <w:t xml:space="preserve">on the file image when </w:t>
      </w:r>
    </w:p>
    <w:p w:rsidR="00B97404" w:rsidRDefault="00FE57AE" w:rsidP="00FE57AE">
      <w:pPr>
        <w:pStyle w:val="PlainText"/>
      </w:pPr>
      <w:r>
        <w:t xml:space="preserve">                                             ! </w:t>
      </w:r>
      <w:r w:rsidR="00B97404">
        <w:t>this callback is invoked.</w:t>
      </w:r>
    </w:p>
    <w:p w:rsidR="00B97404" w:rsidRDefault="00B97404" w:rsidP="00FE57AE">
      <w:pPr>
        <w:pStyle w:val="PlainText"/>
      </w:pPr>
      <w:r>
        <w:t xml:space="preserve">    TYPE(C_PTR),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 </w:t>
      </w:r>
      <w:r>
        <w:t>udata parameter to</w:t>
      </w:r>
    </w:p>
    <w:p w:rsidR="00B97404" w:rsidRDefault="00B97404" w:rsidP="00FE57AE">
      <w:pPr>
        <w:pStyle w:val="PlainText"/>
      </w:pPr>
      <w:r>
        <w:t xml:space="preserve">          </w:t>
      </w:r>
      <w:r w:rsidR="00FE57AE">
        <w:t xml:space="preserve">                                   ! </w:t>
      </w:r>
      <w:r>
        <w:t>H5Pset_file_image_callbacks_f.</w:t>
      </w:r>
    </w:p>
    <w:p w:rsidR="00B97404" w:rsidRDefault="00B97404" w:rsidP="00FE57AE">
      <w:pPr>
        <w:pStyle w:val="PlainText"/>
      </w:pPr>
      <w:r>
        <w:t xml:space="preserve">    TYPE(C_PTR), VALUE :: image_free </w:t>
      </w:r>
      <w:r w:rsidR="00FE57AE">
        <w:t xml:space="preserve">        ! </w:t>
      </w:r>
      <w:r w:rsidR="00315BF7">
        <w:t xml:space="preserve">Shall </w:t>
      </w:r>
      <w:r>
        <w:t>contain a pointer to a function</w:t>
      </w:r>
    </w:p>
    <w:p w:rsidR="00FE57AE" w:rsidRDefault="00FE57AE" w:rsidP="00FE57AE">
      <w:pPr>
        <w:pStyle w:val="PlainText"/>
      </w:pPr>
      <w:r>
        <w:t xml:space="preserve">                             </w:t>
      </w:r>
      <w:r w:rsidR="00B97404">
        <w:t xml:space="preserve">    </w:t>
      </w:r>
      <w:r>
        <w:t xml:space="preserve">            ! </w:t>
      </w:r>
      <w:r w:rsidR="00B97404">
        <w:t xml:space="preserve">with functionality identical to the </w:t>
      </w:r>
    </w:p>
    <w:p w:rsidR="00B97404" w:rsidRDefault="00FE57AE" w:rsidP="00FE57AE">
      <w:pPr>
        <w:pStyle w:val="PlainText"/>
      </w:pPr>
      <w:r>
        <w:t xml:space="preserve">                                             ! </w:t>
      </w:r>
      <w:r w:rsidR="00B97404">
        <w:t>standard C</w:t>
      </w:r>
      <w:r>
        <w:t xml:space="preserve"> </w:t>
      </w:r>
      <w:r w:rsidR="00B97404">
        <w:t>library free() call</w:t>
      </w:r>
    </w:p>
    <w:p w:rsidR="00B97404" w:rsidRDefault="00B97404" w:rsidP="00B97404"/>
    <w:p w:rsidR="00FE57AE" w:rsidRDefault="00FE57AE" w:rsidP="00B97404"/>
    <w:p w:rsidR="00B97404" w:rsidRDefault="00B97404" w:rsidP="00B97404"/>
    <w:p w:rsidR="00B97404" w:rsidRDefault="00B97404" w:rsidP="001563AA">
      <w:pPr>
        <w:pStyle w:val="PlainText"/>
      </w:pPr>
      <w:r>
        <w:t xml:space="preserve">FUNCTION op_func(udata) RESULT(udata_copy) </w:t>
      </w:r>
    </w:p>
    <w:p w:rsidR="001563AA" w:rsidRDefault="001563AA" w:rsidP="001563AA">
      <w:pPr>
        <w:pStyle w:val="PlainText"/>
      </w:pPr>
    </w:p>
    <w:p w:rsidR="00B97404" w:rsidRDefault="00B97404" w:rsidP="001563AA">
      <w:pPr>
        <w:pStyle w:val="PlainText"/>
      </w:pPr>
      <w:r>
        <w:t xml:space="preserve">    TYPE(C_PTR), VALUE :: udata </w:t>
      </w:r>
      <w:r w:rsidR="001563AA">
        <w:t xml:space="preserve">             ! </w:t>
      </w:r>
      <w:r w:rsidR="00315BF7">
        <w:t xml:space="preserve">Will </w:t>
      </w:r>
      <w:r>
        <w:t>be set to the value passed in for the</w:t>
      </w:r>
    </w:p>
    <w:p w:rsidR="00B97404" w:rsidRDefault="00B97404" w:rsidP="001563AA">
      <w:pPr>
        <w:pStyle w:val="PlainText"/>
      </w:pPr>
      <w:r>
        <w:t xml:space="preserve">                                             </w:t>
      </w:r>
      <w:r w:rsidR="001563AA">
        <w:t xml:space="preserve">! </w:t>
      </w:r>
      <w:r>
        <w:t>udata parameter to</w:t>
      </w:r>
    </w:p>
    <w:p w:rsidR="00B97404" w:rsidRDefault="00B97404" w:rsidP="001563AA">
      <w:pPr>
        <w:pStyle w:val="PlainText"/>
      </w:pPr>
      <w:r>
        <w:t xml:space="preserve">          </w:t>
      </w:r>
      <w:r w:rsidR="001563AA">
        <w:t xml:space="preserve">                                   ! </w:t>
      </w:r>
      <w:r>
        <w:t>H5Pset_file_image_callbacks_f.</w:t>
      </w:r>
    </w:p>
    <w:p w:rsidR="00B97404" w:rsidRDefault="00B97404" w:rsidP="001563AA">
      <w:pPr>
        <w:pStyle w:val="PlainText"/>
      </w:pPr>
      <w:r>
        <w:t xml:space="preserve">    TYPE(C_FUN_PTR), VALUE :: udata_copy </w:t>
      </w:r>
      <w:r w:rsidR="001563AA">
        <w:t xml:space="preserve">    ! </w:t>
      </w:r>
      <w:r w:rsidR="00315BF7">
        <w:t xml:space="preserve">Shall </w:t>
      </w:r>
      <w:r>
        <w:t>contain a pointer to a</w:t>
      </w:r>
    </w:p>
    <w:p w:rsidR="001563AA" w:rsidRDefault="00B97404" w:rsidP="001563AA">
      <w:pPr>
        <w:pStyle w:val="PlainText"/>
      </w:pPr>
      <w:r>
        <w:t xml:space="preserve">     </w:t>
      </w:r>
      <w:r w:rsidR="001563AA">
        <w:t xml:space="preserve">                                        ! </w:t>
      </w:r>
      <w:r>
        <w:t xml:space="preserve">function that will allocate a buffer of </w:t>
      </w:r>
    </w:p>
    <w:p w:rsidR="001563AA" w:rsidRDefault="001563AA" w:rsidP="001563AA">
      <w:pPr>
        <w:pStyle w:val="PlainText"/>
      </w:pPr>
      <w:r>
        <w:t xml:space="preserve">                                             ! </w:t>
      </w:r>
      <w:r w:rsidR="00B97404">
        <w:t>suitable</w:t>
      </w:r>
      <w:r>
        <w:t xml:space="preserve"> </w:t>
      </w:r>
      <w:r w:rsidR="00B97404">
        <w:t xml:space="preserve">size, copy the contents of the </w:t>
      </w:r>
    </w:p>
    <w:p w:rsidR="001563AA" w:rsidRDefault="001563AA" w:rsidP="001563AA">
      <w:pPr>
        <w:pStyle w:val="PlainText"/>
      </w:pPr>
      <w:r>
        <w:t xml:space="preserve">                                             ! </w:t>
      </w:r>
      <w:r w:rsidR="00B97404">
        <w:t>supplied udata</w:t>
      </w:r>
      <w:r>
        <w:t xml:space="preserve"> </w:t>
      </w:r>
      <w:r w:rsidR="00B97404">
        <w:t xml:space="preserve">into the new buffer, and </w:t>
      </w:r>
    </w:p>
    <w:p w:rsidR="001563AA" w:rsidRDefault="001563AA" w:rsidP="001563AA">
      <w:pPr>
        <w:pStyle w:val="PlainText"/>
      </w:pPr>
      <w:r>
        <w:t xml:space="preserve">                                             ! </w:t>
      </w:r>
      <w:r w:rsidR="00B97404">
        <w:t>return the address of</w:t>
      </w:r>
      <w:r>
        <w:t xml:space="preserve"> </w:t>
      </w:r>
      <w:r w:rsidR="00B97404">
        <w:t>the new buffer</w:t>
      </w:r>
      <w:r w:rsidR="006564E8">
        <w:t xml:space="preserve">. </w:t>
      </w:r>
    </w:p>
    <w:p w:rsidR="001563AA" w:rsidRDefault="001563AA" w:rsidP="001563AA">
      <w:pPr>
        <w:pStyle w:val="PlainText"/>
      </w:pPr>
      <w:r>
        <w:t xml:space="preserve">                                             ! </w:t>
      </w:r>
      <w:r w:rsidR="00B97404">
        <w:t>The function will return</w:t>
      </w:r>
      <w:r>
        <w:t xml:space="preserve"> </w:t>
      </w:r>
      <w:r w:rsidR="00B97404">
        <w:t xml:space="preserve">C_NULL_PTR on </w:t>
      </w:r>
    </w:p>
    <w:p w:rsidR="00B97404" w:rsidRDefault="001563AA" w:rsidP="001563AA">
      <w:pPr>
        <w:pStyle w:val="PlainText"/>
      </w:pPr>
      <w:r>
        <w:t xml:space="preserve">                                             ! </w:t>
      </w:r>
      <w:r w:rsidR="00B97404">
        <w:t>failure</w:t>
      </w:r>
      <w:r w:rsidR="006564E8">
        <w:t xml:space="preserve">. </w:t>
      </w:r>
    </w:p>
    <w:p w:rsidR="00B97404" w:rsidRDefault="00B97404" w:rsidP="00B97404"/>
    <w:p w:rsidR="00B50584" w:rsidRDefault="00B50584" w:rsidP="00B97404"/>
    <w:p w:rsidR="001410A4" w:rsidRDefault="001410A4" w:rsidP="00B97404"/>
    <w:p w:rsidR="00B97404" w:rsidRDefault="00B97404" w:rsidP="00194421">
      <w:pPr>
        <w:pStyle w:val="PlainText"/>
      </w:pPr>
      <w:r>
        <w:t xml:space="preserve">FUNCTION op_func(udata) RESULT(udata_free) </w:t>
      </w:r>
    </w:p>
    <w:p w:rsidR="00194421" w:rsidRDefault="00194421" w:rsidP="00194421">
      <w:pPr>
        <w:pStyle w:val="PlainText"/>
      </w:pPr>
    </w:p>
    <w:p w:rsidR="00B97404" w:rsidRDefault="00B97404" w:rsidP="00194421">
      <w:pPr>
        <w:pStyle w:val="PlainText"/>
      </w:pPr>
      <w:r>
        <w:t xml:space="preserve">    TYPE(C_PTR), VALUE :: udata </w:t>
      </w:r>
      <w:r w:rsidR="00194421">
        <w:t xml:space="preserve">             ! </w:t>
      </w:r>
      <w:r w:rsidR="00315BF7">
        <w:t xml:space="preserve">Will </w:t>
      </w:r>
      <w:r>
        <w:t>contain the pointer to the user data</w:t>
      </w:r>
    </w:p>
    <w:p w:rsidR="00B97404" w:rsidRDefault="00B97404" w:rsidP="00194421">
      <w:pPr>
        <w:pStyle w:val="PlainText"/>
      </w:pPr>
      <w:r>
        <w:t xml:space="preserve">                                   </w:t>
      </w:r>
      <w:r w:rsidR="00194421">
        <w:t xml:space="preserve">          ! </w:t>
      </w:r>
      <w:r>
        <w:t>block being copied.</w:t>
      </w:r>
    </w:p>
    <w:p w:rsidR="00194421" w:rsidRDefault="00194421" w:rsidP="00194421">
      <w:pPr>
        <w:pStyle w:val="PlainText"/>
      </w:pPr>
      <w:r>
        <w:t xml:space="preserve">    </w:t>
      </w:r>
      <w:r w:rsidR="00B97404">
        <w:t xml:space="preserve">TYPE(C_FUN_PTR), VALUE :: udata_free </w:t>
      </w:r>
      <w:r>
        <w:t xml:space="preserve">    ! </w:t>
      </w:r>
      <w:r w:rsidR="00315BF7">
        <w:t xml:space="preserve">Shall </w:t>
      </w:r>
      <w:r w:rsidR="00B97404">
        <w:t xml:space="preserve">contain a pointer to a function that </w:t>
      </w:r>
    </w:p>
    <w:p w:rsidR="00B97404" w:rsidRDefault="00194421" w:rsidP="00194421">
      <w:pPr>
        <w:pStyle w:val="PlainText"/>
      </w:pPr>
      <w:r>
        <w:t xml:space="preserve">                                             ! </w:t>
      </w:r>
      <w:r w:rsidR="00B97404">
        <w:t>will free a user data block</w:t>
      </w:r>
      <w:r w:rsidR="006564E8">
        <w:t xml:space="preserve">. </w:t>
      </w:r>
    </w:p>
    <w:p w:rsidR="00B97404" w:rsidRDefault="00B97404" w:rsidP="00B97404"/>
    <w:p w:rsidR="00B50584" w:rsidRDefault="00B50584" w:rsidP="00B97404"/>
    <w:p w:rsidR="00B97404" w:rsidRDefault="00B97404" w:rsidP="00B97404"/>
    <w:p w:rsidR="00B97404" w:rsidRDefault="00B97404" w:rsidP="00194421">
      <w:pPr>
        <w:pStyle w:val="PlainText"/>
      </w:pPr>
      <w:r>
        <w:t xml:space="preserve">FUNCTION op_func() RESULT(udata) </w:t>
      </w:r>
    </w:p>
    <w:p w:rsidR="00194421" w:rsidRDefault="00194421" w:rsidP="00194421">
      <w:pPr>
        <w:pStyle w:val="PlainText"/>
      </w:pPr>
    </w:p>
    <w:p w:rsidR="00194421" w:rsidRDefault="00B97404" w:rsidP="00194421">
      <w:pPr>
        <w:pStyle w:val="PlainText"/>
      </w:pPr>
      <w:r>
        <w:t xml:space="preserve">    TYPE(C_PTR), VALUE :: udata </w:t>
      </w:r>
      <w:r w:rsidR="00194421">
        <w:t xml:space="preserve">             ! </w:t>
      </w:r>
      <w:r w:rsidR="00315BF7">
        <w:t xml:space="preserve">Shall </w:t>
      </w:r>
      <w:r>
        <w:t xml:space="preserve">contain a pointer value, potentially </w:t>
      </w:r>
    </w:p>
    <w:p w:rsidR="00194421" w:rsidRDefault="00194421" w:rsidP="00194421">
      <w:pPr>
        <w:pStyle w:val="PlainText"/>
      </w:pPr>
      <w:r>
        <w:t xml:space="preserve">                                             ! </w:t>
      </w:r>
      <w:r w:rsidR="00B97404">
        <w:t>to</w:t>
      </w:r>
      <w:r>
        <w:t xml:space="preserve"> </w:t>
      </w:r>
      <w:r w:rsidR="00B97404">
        <w:t xml:space="preserve">user-defined data, that will be passed </w:t>
      </w:r>
    </w:p>
    <w:p w:rsidR="00194421" w:rsidRDefault="00194421" w:rsidP="00194421">
      <w:pPr>
        <w:pStyle w:val="PlainText"/>
      </w:pPr>
      <w:r>
        <w:t xml:space="preserve">                                             ! </w:t>
      </w:r>
      <w:r w:rsidR="00B97404">
        <w:t>to the</w:t>
      </w:r>
      <w:r>
        <w:t xml:space="preserve"> </w:t>
      </w:r>
      <w:r w:rsidR="00D6452E">
        <w:t>image_malloc</w:t>
      </w:r>
      <w:r w:rsidR="00B97404">
        <w:t xml:space="preserve">, image_memcpy, </w:t>
      </w:r>
    </w:p>
    <w:p w:rsidR="00B97404" w:rsidRDefault="00194421" w:rsidP="00194421">
      <w:pPr>
        <w:pStyle w:val="PlainText"/>
      </w:pPr>
      <w:r>
        <w:t xml:space="preserve">                                             ! </w:t>
      </w:r>
      <w:r w:rsidR="00B97404">
        <w:t>image_realloc,</w:t>
      </w:r>
      <w:r>
        <w:t xml:space="preserve"> </w:t>
      </w:r>
      <w:r w:rsidR="00B97404">
        <w:t>and image_free callbacks.</w:t>
      </w:r>
    </w:p>
    <w:p w:rsidR="00B97404" w:rsidRDefault="00B97404" w:rsidP="00B97404"/>
    <w:p w:rsidR="00194421" w:rsidRDefault="00194421" w:rsidP="00B97404"/>
    <w:p w:rsidR="00556960" w:rsidRDefault="00556960" w:rsidP="00B97404"/>
    <w:p w:rsidR="00556960" w:rsidRDefault="00556960" w:rsidP="00556960">
      <w:r>
        <w:t xml:space="preserve">The signature of </w:t>
      </w:r>
      <w:r w:rsidRPr="00D93053">
        <w:rPr>
          <w:rFonts w:ascii="Courier New" w:hAnsi="Courier New" w:cs="Courier New"/>
          <w:sz w:val="18"/>
        </w:rPr>
        <w:t>H5Pset_file_image_callbacks_f</w:t>
      </w:r>
      <w:r>
        <w:t xml:space="preserve"> is defined as follows:</w:t>
      </w:r>
    </w:p>
    <w:p w:rsidR="00194421" w:rsidRDefault="00194421" w:rsidP="00B97404"/>
    <w:p w:rsidR="00B97404" w:rsidRDefault="00B97404" w:rsidP="00194421">
      <w:pPr>
        <w:pStyle w:val="PlainText"/>
      </w:pPr>
      <w:r>
        <w:t>SUBROUTINE H5Pset_file_image_callbacks_f(fapl_id, &amp;callbacks_ptr, hdferr)</w:t>
      </w:r>
    </w:p>
    <w:p w:rsidR="00194421" w:rsidRDefault="00194421" w:rsidP="00B97404"/>
    <w:p w:rsidR="00B97404" w:rsidRDefault="00B97404" w:rsidP="00B97404">
      <w:r>
        <w:t>The parameters are defined as follows:</w:t>
      </w:r>
    </w:p>
    <w:p w:rsidR="00194421" w:rsidRDefault="00194421"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3204"/>
      </w:tblGrid>
      <w:tr w:rsidR="00194421" w:rsidRPr="00194421">
        <w:tc>
          <w:tcPr>
            <w:tcW w:w="6948" w:type="dxa"/>
          </w:tcPr>
          <w:p w:rsidR="00194421" w:rsidRPr="00194421" w:rsidRDefault="00194421" w:rsidP="00194421">
            <w:pPr>
              <w:pStyle w:val="PlainText"/>
            </w:pPr>
            <w:r w:rsidRPr="00194421">
              <w:t>INTEGER(hid_t), INTENT(IN) :: fapl_id</w:t>
            </w:r>
          </w:p>
        </w:tc>
        <w:tc>
          <w:tcPr>
            <w:tcW w:w="3204" w:type="dxa"/>
          </w:tcPr>
          <w:p w:rsidR="00194421" w:rsidRPr="00194421" w:rsidRDefault="00556960" w:rsidP="00556960">
            <w:r>
              <w:t>Will c</w:t>
            </w:r>
            <w:r w:rsidR="00D93053" w:rsidRPr="00194421">
              <w:t xml:space="preserve">ontain </w:t>
            </w:r>
            <w:r w:rsidR="00194421" w:rsidRPr="00194421">
              <w:t>the ID of the target file access property list.</w:t>
            </w:r>
          </w:p>
        </w:tc>
      </w:tr>
      <w:tr w:rsidR="00194421" w:rsidRPr="00194421">
        <w:tc>
          <w:tcPr>
            <w:tcW w:w="6948" w:type="dxa"/>
          </w:tcPr>
          <w:p w:rsidR="00194421" w:rsidRPr="00194421" w:rsidRDefault="00194421" w:rsidP="00194421">
            <w:pPr>
              <w:pStyle w:val="PlainText"/>
            </w:pPr>
            <w:r w:rsidRPr="00194421">
              <w:t>TYPE(H5_file_image_callbacks_t), INTENT(IN) :: callbacks_ptr</w:t>
            </w:r>
          </w:p>
        </w:tc>
        <w:tc>
          <w:tcPr>
            <w:tcW w:w="3204" w:type="dxa"/>
          </w:tcPr>
          <w:p w:rsidR="00194421" w:rsidRPr="00194421" w:rsidRDefault="00556960" w:rsidP="00556960">
            <w:r>
              <w:t>Will c</w:t>
            </w:r>
            <w:r w:rsidR="00D93053" w:rsidRPr="00194421">
              <w:t xml:space="preserve">ontain </w:t>
            </w:r>
            <w:r w:rsidR="00194421" w:rsidRPr="00194421">
              <w:t>the callback derived type</w:t>
            </w:r>
            <w:r w:rsidR="00315BF7">
              <w:t>.</w:t>
            </w:r>
            <w:r w:rsidR="00194421" w:rsidRPr="00194421">
              <w:t xml:space="preserve"> </w:t>
            </w:r>
            <w:r w:rsidR="00194421" w:rsidRPr="00315BF7">
              <w:rPr>
                <w:rFonts w:ascii="Courier New" w:hAnsi="Courier New" w:cs="Courier New"/>
                <w:sz w:val="18"/>
              </w:rPr>
              <w:t>callbacks_ptr</w:t>
            </w:r>
            <w:r w:rsidR="00194421" w:rsidRPr="00194421">
              <w:t xml:space="preserve"> shall contain a pointer to the Fortran function via the intrinsic functions </w:t>
            </w:r>
            <w:r w:rsidR="00194421" w:rsidRPr="00315BF7">
              <w:rPr>
                <w:rFonts w:ascii="Courier New" w:hAnsi="Courier New" w:cs="Courier New"/>
                <w:sz w:val="18"/>
              </w:rPr>
              <w:t>C_LOC(X)</w:t>
            </w:r>
            <w:r w:rsidR="00194421" w:rsidRPr="00194421">
              <w:t xml:space="preserve"> and </w:t>
            </w:r>
            <w:r w:rsidR="00194421" w:rsidRPr="00315BF7">
              <w:rPr>
                <w:rFonts w:ascii="Courier New" w:hAnsi="Courier New" w:cs="Courier New"/>
                <w:sz w:val="18"/>
              </w:rPr>
              <w:t>C_FUNLOC(X)</w:t>
            </w:r>
            <w:r w:rsidR="00194421" w:rsidRPr="00194421">
              <w:t>.</w:t>
            </w:r>
          </w:p>
        </w:tc>
      </w:tr>
      <w:tr w:rsidR="00194421" w:rsidRPr="00194421">
        <w:tc>
          <w:tcPr>
            <w:tcW w:w="6948" w:type="dxa"/>
          </w:tcPr>
          <w:p w:rsidR="00194421" w:rsidRPr="00194421" w:rsidRDefault="00194421" w:rsidP="00194421">
            <w:pPr>
              <w:pStyle w:val="PlainText"/>
            </w:pPr>
            <w:r w:rsidRPr="00194421">
              <w:t>INTEGER, INTENT(OUT) :: hdferr</w:t>
            </w:r>
          </w:p>
        </w:tc>
        <w:tc>
          <w:tcPr>
            <w:tcW w:w="3204" w:type="dxa"/>
          </w:tcPr>
          <w:p w:rsidR="00194421" w:rsidRPr="00194421" w:rsidRDefault="00556960" w:rsidP="00556960">
            <w:r>
              <w:t>Will r</w:t>
            </w:r>
            <w:r w:rsidR="00315BF7" w:rsidRPr="00194421">
              <w:t xml:space="preserve">eturn </w:t>
            </w:r>
            <w:r w:rsidR="00194421" w:rsidRPr="00194421">
              <w:t>the error status</w:t>
            </w:r>
            <w:r w:rsidR="00315BF7">
              <w:t>:</w:t>
            </w:r>
            <w:r w:rsidR="00194421" w:rsidRPr="00194421">
              <w:t xml:space="preserve"> 0 for success and -1 for failure. </w:t>
            </w:r>
          </w:p>
        </w:tc>
      </w:tr>
    </w:tbl>
    <w:p w:rsidR="00194421" w:rsidRDefault="00194421" w:rsidP="00B97404"/>
    <w:p w:rsidR="006D3706" w:rsidRDefault="006D3706" w:rsidP="00B97404"/>
    <w:p w:rsidR="00194421" w:rsidRDefault="00194421" w:rsidP="00B97404"/>
    <w:p w:rsidR="00B97404" w:rsidRPr="000F3283" w:rsidRDefault="00B97404" w:rsidP="00194421">
      <w:pPr>
        <w:pStyle w:val="Heading3"/>
      </w:pPr>
      <w:bookmarkStart w:id="220" w:name="_Toc317672535"/>
      <w:r w:rsidRPr="000F3283">
        <w:t>H5Pget_file_image_callbacks_f</w:t>
      </w:r>
      <w:bookmarkEnd w:id="220"/>
    </w:p>
    <w:p w:rsidR="00B97404" w:rsidRDefault="00B97404" w:rsidP="00B97404">
      <w:r>
        <w:t xml:space="preserve">The </w:t>
      </w:r>
      <w:r w:rsidRPr="00D93053">
        <w:rPr>
          <w:rFonts w:ascii="Courier New" w:hAnsi="Courier New" w:cs="Courier New"/>
          <w:sz w:val="18"/>
        </w:rPr>
        <w:t>H5Pget_file_image_callbacks_f</w:t>
      </w:r>
      <w:r>
        <w:t xml:space="preserve"> routine is designed to obtain the current file image callbacks from a file access property list.</w:t>
      </w:r>
    </w:p>
    <w:p w:rsidR="002509B5" w:rsidRDefault="002509B5" w:rsidP="00B97404"/>
    <w:p w:rsidR="00B97404" w:rsidRDefault="00B97404" w:rsidP="00B97404">
      <w:r>
        <w:t>The signature is defined as follows</w:t>
      </w:r>
    </w:p>
    <w:p w:rsidR="002509B5" w:rsidRDefault="002509B5" w:rsidP="00B97404"/>
    <w:p w:rsidR="00B97404" w:rsidRDefault="00B97404" w:rsidP="002509B5">
      <w:pPr>
        <w:pStyle w:val="PlainText"/>
      </w:pPr>
      <w:r>
        <w:t>SUBROUTINE H5Pget_file_image_callbacks_f(fapl_id, callbacks_ptr, hdferr)</w:t>
      </w:r>
    </w:p>
    <w:p w:rsidR="00B97404" w:rsidRDefault="00B97404" w:rsidP="00B97404"/>
    <w:p w:rsidR="00B97404" w:rsidRDefault="00B97404" w:rsidP="00B97404">
      <w:r>
        <w:t>The parameters are 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3024"/>
      </w:tblGrid>
      <w:tr w:rsidR="002509B5" w:rsidRPr="002509B5">
        <w:tc>
          <w:tcPr>
            <w:tcW w:w="7128" w:type="dxa"/>
          </w:tcPr>
          <w:p w:rsidR="002509B5" w:rsidRPr="002509B5" w:rsidRDefault="002509B5" w:rsidP="002509B5">
            <w:pPr>
              <w:pStyle w:val="PlainText"/>
            </w:pPr>
            <w:r w:rsidRPr="002509B5">
              <w:t>INTEGER(hid_t), INTENT(IN) :: fapl_id</w:t>
            </w:r>
          </w:p>
        </w:tc>
        <w:tc>
          <w:tcPr>
            <w:tcW w:w="3024" w:type="dxa"/>
          </w:tcPr>
          <w:p w:rsidR="002509B5" w:rsidRPr="002509B5" w:rsidRDefault="00556960" w:rsidP="00556960">
            <w:r>
              <w:t>Will c</w:t>
            </w:r>
            <w:r w:rsidR="00D93053" w:rsidRPr="002509B5">
              <w:t xml:space="preserve">ontain </w:t>
            </w:r>
            <w:r w:rsidR="002509B5" w:rsidRPr="002509B5">
              <w:t>the ID of the target file access property list.</w:t>
            </w:r>
          </w:p>
        </w:tc>
      </w:tr>
      <w:tr w:rsidR="002509B5" w:rsidRPr="002509B5">
        <w:tc>
          <w:tcPr>
            <w:tcW w:w="7128" w:type="dxa"/>
          </w:tcPr>
          <w:p w:rsidR="002509B5" w:rsidRPr="002509B5" w:rsidRDefault="002509B5" w:rsidP="002509B5">
            <w:pPr>
              <w:pStyle w:val="PlainText"/>
            </w:pPr>
          </w:p>
        </w:tc>
        <w:tc>
          <w:tcPr>
            <w:tcW w:w="3024" w:type="dxa"/>
          </w:tcPr>
          <w:p w:rsidR="002509B5" w:rsidRPr="002509B5" w:rsidRDefault="002509B5" w:rsidP="0047588B"/>
        </w:tc>
      </w:tr>
      <w:tr w:rsidR="002509B5" w:rsidRPr="002509B5">
        <w:tc>
          <w:tcPr>
            <w:tcW w:w="7128" w:type="dxa"/>
          </w:tcPr>
          <w:p w:rsidR="002509B5" w:rsidRPr="002509B5" w:rsidRDefault="002509B5" w:rsidP="002509B5">
            <w:pPr>
              <w:pStyle w:val="PlainText"/>
            </w:pPr>
            <w:r w:rsidRPr="002509B5">
              <w:t>TYPE(H5_file_image_callbacks_t), INTENT(OUT) :: callbacks_ptr</w:t>
            </w:r>
          </w:p>
        </w:tc>
        <w:tc>
          <w:tcPr>
            <w:tcW w:w="3024" w:type="dxa"/>
          </w:tcPr>
          <w:p w:rsidR="002509B5" w:rsidRPr="002509B5" w:rsidRDefault="00556960" w:rsidP="00556960">
            <w:r>
              <w:t>Will c</w:t>
            </w:r>
            <w:r w:rsidR="00D93053" w:rsidRPr="002509B5">
              <w:t xml:space="preserve">ontain </w:t>
            </w:r>
            <w:r w:rsidR="002509B5" w:rsidRPr="002509B5">
              <w:t>the callback derived type</w:t>
            </w:r>
            <w:r w:rsidR="00315BF7">
              <w:t>.</w:t>
            </w:r>
            <w:r w:rsidR="002509B5" w:rsidRPr="002509B5">
              <w:t xml:space="preserve"> </w:t>
            </w:r>
            <w:r w:rsidR="00E51C54" w:rsidRPr="002509B5">
              <w:t xml:space="preserve">Each </w:t>
            </w:r>
            <w:r w:rsidR="002509B5" w:rsidRPr="002509B5">
              <w:t xml:space="preserve">member of the derived type shall have the same meaning as its C counterpart. </w:t>
            </w:r>
            <w:r w:rsidR="00315BF7">
              <w:t xml:space="preserve">See page </w:t>
            </w:r>
            <w:r w:rsidR="00B84989">
              <w:fldChar w:fldCharType="begin"/>
            </w:r>
            <w:r w:rsidR="00315BF7">
              <w:instrText xml:space="preserve"> PAGEREF H5Pget_file_image_callbacks \h </w:instrText>
            </w:r>
            <w:r w:rsidR="00B84989">
              <w:fldChar w:fldCharType="separate"/>
            </w:r>
            <w:r w:rsidR="006D729D">
              <w:rPr>
                <w:noProof/>
              </w:rPr>
              <w:t>16</w:t>
            </w:r>
            <w:r w:rsidR="00B84989">
              <w:fldChar w:fldCharType="end"/>
            </w:r>
            <w:r w:rsidR="00315BF7">
              <w:t xml:space="preserve"> for more information.</w:t>
            </w:r>
          </w:p>
        </w:tc>
      </w:tr>
      <w:tr w:rsidR="002509B5" w:rsidRPr="002509B5">
        <w:tc>
          <w:tcPr>
            <w:tcW w:w="7128" w:type="dxa"/>
          </w:tcPr>
          <w:p w:rsidR="002509B5" w:rsidRPr="002509B5" w:rsidRDefault="002509B5" w:rsidP="002509B5">
            <w:pPr>
              <w:pStyle w:val="PlainText"/>
            </w:pPr>
          </w:p>
        </w:tc>
        <w:tc>
          <w:tcPr>
            <w:tcW w:w="3024" w:type="dxa"/>
          </w:tcPr>
          <w:p w:rsidR="002509B5" w:rsidRPr="002509B5" w:rsidRDefault="002509B5" w:rsidP="0047588B"/>
        </w:tc>
      </w:tr>
      <w:tr w:rsidR="002509B5" w:rsidRPr="002509B5">
        <w:tc>
          <w:tcPr>
            <w:tcW w:w="7128" w:type="dxa"/>
          </w:tcPr>
          <w:p w:rsidR="002509B5" w:rsidRPr="002509B5" w:rsidRDefault="002509B5" w:rsidP="002509B5">
            <w:pPr>
              <w:pStyle w:val="PlainText"/>
            </w:pPr>
            <w:r w:rsidRPr="002509B5">
              <w:t>INTEGER, INTENT(OUT) :: hdferr</w:t>
            </w:r>
          </w:p>
        </w:tc>
        <w:tc>
          <w:tcPr>
            <w:tcW w:w="3024" w:type="dxa"/>
          </w:tcPr>
          <w:p w:rsidR="002509B5" w:rsidRPr="002509B5" w:rsidRDefault="00556960" w:rsidP="00556960">
            <w:r>
              <w:t>Will r</w:t>
            </w:r>
            <w:r w:rsidR="00315BF7" w:rsidRPr="002509B5">
              <w:t xml:space="preserve">eturn </w:t>
            </w:r>
            <w:r w:rsidR="002509B5" w:rsidRPr="002509B5">
              <w:t>the error status</w:t>
            </w:r>
            <w:r w:rsidR="00315BF7">
              <w:t>:</w:t>
            </w:r>
            <w:r w:rsidR="002509B5" w:rsidRPr="002509B5">
              <w:t xml:space="preserve"> 0 for success and -1 for failure.</w:t>
            </w:r>
          </w:p>
        </w:tc>
      </w:tr>
    </w:tbl>
    <w:p w:rsidR="002509B5" w:rsidRDefault="002509B5" w:rsidP="00B97404"/>
    <w:p w:rsidR="00B50584" w:rsidRDefault="00B50584" w:rsidP="00B97404"/>
    <w:p w:rsidR="002509B5" w:rsidRDefault="002509B5" w:rsidP="00B97404"/>
    <w:p w:rsidR="00B97404" w:rsidRDefault="00315BF7" w:rsidP="00AA341C">
      <w:pPr>
        <w:pStyle w:val="Heading3"/>
      </w:pPr>
      <w:bookmarkStart w:id="221" w:name="_Toc317672536"/>
      <w:r>
        <w:t xml:space="preserve">Fortran </w:t>
      </w:r>
      <w:r w:rsidR="00B97404">
        <w:t>Virtual File Driver Feature Flags</w:t>
      </w:r>
      <w:bookmarkEnd w:id="221"/>
    </w:p>
    <w:p w:rsidR="00B97404" w:rsidRDefault="00B97404" w:rsidP="00B97404">
      <w:r>
        <w:t xml:space="preserve">Implementation of the </w:t>
      </w:r>
      <w:r w:rsidRPr="00EE6426">
        <w:rPr>
          <w:rFonts w:ascii="Courier New" w:hAnsi="Courier New" w:cs="Courier New"/>
          <w:sz w:val="18"/>
        </w:rPr>
        <w:t>H5Pget/set_file_image_callbacks_f()</w:t>
      </w:r>
      <w:r>
        <w:t xml:space="preserve"> and </w:t>
      </w:r>
      <w:r w:rsidRPr="00EE6426">
        <w:rPr>
          <w:rFonts w:ascii="Courier New" w:hAnsi="Courier New" w:cs="Courier New"/>
          <w:sz w:val="18"/>
        </w:rPr>
        <w:t>H5Pget/set_file_image_f()</w:t>
      </w:r>
      <w:r>
        <w:t xml:space="preserve"> API</w:t>
      </w:r>
      <w:r w:rsidR="00EE6426">
        <w:t>s</w:t>
      </w:r>
      <w:r>
        <w:t xml:space="preserve"> requires a pair of new virtual file driver feature flags:</w:t>
      </w:r>
    </w:p>
    <w:p w:rsidR="002509B5" w:rsidRDefault="002509B5" w:rsidP="00B97404"/>
    <w:p w:rsidR="00B97404" w:rsidRDefault="00B97404" w:rsidP="002509B5">
      <w:pPr>
        <w:pStyle w:val="PlainText"/>
      </w:pPr>
      <w:r>
        <w:t xml:space="preserve">H5FD_FEAT_LET_IMAGE_F </w:t>
      </w:r>
    </w:p>
    <w:p w:rsidR="00B97404" w:rsidRDefault="00B97404" w:rsidP="002509B5">
      <w:pPr>
        <w:pStyle w:val="PlainText"/>
      </w:pPr>
      <w:r>
        <w:t xml:space="preserve">H5FD_FEAT_LET_IMAGE_CALLBACK_F </w:t>
      </w:r>
    </w:p>
    <w:p w:rsidR="002509B5" w:rsidRDefault="002509B5" w:rsidP="00B97404"/>
    <w:p w:rsidR="002509B5" w:rsidRDefault="00315BF7" w:rsidP="00B97404">
      <w:r>
        <w:t xml:space="preserve">See the “Virtual File Driver Feature Flags” section on page </w:t>
      </w:r>
      <w:r w:rsidR="00B84989">
        <w:fldChar w:fldCharType="begin"/>
      </w:r>
      <w:r w:rsidR="00EE37B1">
        <w:instrText xml:space="preserve"> PAGEREF VirtualFileDriverFeatureFlags \h </w:instrText>
      </w:r>
      <w:r w:rsidR="00B84989">
        <w:fldChar w:fldCharType="separate"/>
      </w:r>
      <w:r w:rsidR="00EE37B1">
        <w:rPr>
          <w:noProof/>
        </w:rPr>
        <w:t>14</w:t>
      </w:r>
      <w:r w:rsidR="00B84989">
        <w:fldChar w:fldCharType="end"/>
      </w:r>
      <w:r w:rsidR="00EE37B1">
        <w:t xml:space="preserve"> </w:t>
      </w:r>
      <w:r>
        <w:t>for more information.</w:t>
      </w:r>
    </w:p>
    <w:p w:rsidR="00315BF7" w:rsidRDefault="00315BF7" w:rsidP="00B97404"/>
    <w:p w:rsidR="00315BF7" w:rsidRDefault="00315BF7" w:rsidP="00B97404"/>
    <w:p w:rsidR="002509B5" w:rsidRDefault="002509B5" w:rsidP="00B97404"/>
    <w:p w:rsidR="00B97404" w:rsidRDefault="00B97404" w:rsidP="002509B5">
      <w:pPr>
        <w:pStyle w:val="Heading3"/>
      </w:pPr>
      <w:bookmarkStart w:id="222" w:name="_Toc317672537"/>
      <w:r>
        <w:t>H5Fget_file_image_f</w:t>
      </w:r>
      <w:bookmarkEnd w:id="222"/>
    </w:p>
    <w:p w:rsidR="00B97404" w:rsidRDefault="00B97404" w:rsidP="00B97404">
      <w:r>
        <w:t xml:space="preserve">The signature of </w:t>
      </w:r>
      <w:r w:rsidRPr="00EE6426">
        <w:rPr>
          <w:rFonts w:ascii="Courier New" w:hAnsi="Courier New" w:cs="Courier New"/>
          <w:sz w:val="18"/>
        </w:rPr>
        <w:t>H5Fget_file_image_f</w:t>
      </w:r>
      <w:r>
        <w:t xml:space="preserve"> shall be defined as follows:</w:t>
      </w:r>
    </w:p>
    <w:p w:rsidR="002509B5" w:rsidRDefault="002509B5" w:rsidP="00B97404"/>
    <w:p w:rsidR="00B97404" w:rsidRDefault="00B97404" w:rsidP="002509B5">
      <w:pPr>
        <w:pStyle w:val="PlainText"/>
      </w:pPr>
      <w:r>
        <w:t>SUBROUTINE H5Fget_file_image_f(file_id, buf_ptr, buf_len, hdferr, buf_size)</w:t>
      </w:r>
    </w:p>
    <w:p w:rsidR="00B50584" w:rsidRDefault="00B50584" w:rsidP="00B97404"/>
    <w:p w:rsidR="00B97404" w:rsidRDefault="00B97404" w:rsidP="00B97404">
      <w:r>
        <w:t xml:space="preserve">The parameters of </w:t>
      </w:r>
      <w:r w:rsidRPr="00823CD4">
        <w:rPr>
          <w:rFonts w:ascii="Courier New" w:hAnsi="Courier New" w:cs="Courier New"/>
          <w:sz w:val="18"/>
        </w:rPr>
        <w:t>H5Fget_file_image_f</w:t>
      </w:r>
      <w:r>
        <w:t xml:space="preserve"> </w:t>
      </w:r>
      <w:r w:rsidR="00823CD4">
        <w:t xml:space="preserve">are </w:t>
      </w:r>
      <w:r>
        <w:t>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4104"/>
      </w:tblGrid>
      <w:tr w:rsidR="005572C9" w:rsidRPr="005572C9">
        <w:tc>
          <w:tcPr>
            <w:tcW w:w="6048" w:type="dxa"/>
          </w:tcPr>
          <w:p w:rsidR="005572C9" w:rsidRPr="005572C9" w:rsidRDefault="005572C9" w:rsidP="005572C9">
            <w:pPr>
              <w:pStyle w:val="PlainText"/>
            </w:pPr>
            <w:r w:rsidRPr="005572C9">
              <w:t>INTEGER(hid_t), INTENT(IN) :: file_id</w:t>
            </w:r>
          </w:p>
        </w:tc>
        <w:tc>
          <w:tcPr>
            <w:tcW w:w="4104" w:type="dxa"/>
          </w:tcPr>
          <w:p w:rsidR="005572C9" w:rsidRPr="005572C9" w:rsidRDefault="00315BF7" w:rsidP="0047588B">
            <w:r>
              <w:t xml:space="preserve">Will </w:t>
            </w:r>
            <w:r w:rsidR="005572C9" w:rsidRPr="005572C9">
              <w:t>contain the ID of the target file.</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TYPE(C_PTR), INTENT(IN) :: buf_ptr</w:t>
            </w:r>
          </w:p>
        </w:tc>
        <w:tc>
          <w:tcPr>
            <w:tcW w:w="4104" w:type="dxa"/>
          </w:tcPr>
          <w:p w:rsidR="005572C9" w:rsidRPr="005572C9" w:rsidRDefault="00315BF7" w:rsidP="0047588B">
            <w:r>
              <w:t xml:space="preserve">Will </w:t>
            </w:r>
            <w:r w:rsidR="005572C9" w:rsidRPr="005572C9">
              <w:t>contain a C pointer to the buffer into which the image of the HDF5 file is to be copied</w:t>
            </w:r>
            <w:r w:rsidR="006564E8">
              <w:t xml:space="preserve">. </w:t>
            </w:r>
            <w:r w:rsidR="005572C9" w:rsidRPr="005572C9">
              <w:t xml:space="preserve">If </w:t>
            </w:r>
            <w:r w:rsidR="005572C9" w:rsidRPr="00315BF7">
              <w:rPr>
                <w:rFonts w:ascii="Courier New" w:hAnsi="Courier New" w:cs="Courier New"/>
                <w:sz w:val="18"/>
              </w:rPr>
              <w:t>buf_ptr</w:t>
            </w:r>
            <w:r w:rsidR="005572C9" w:rsidRPr="005572C9">
              <w:t xml:space="preserve"> is </w:t>
            </w:r>
            <w:r w:rsidR="005572C9" w:rsidRPr="00315BF7">
              <w:rPr>
                <w:rFonts w:ascii="Courier New" w:hAnsi="Courier New" w:cs="Courier New"/>
                <w:sz w:val="18"/>
              </w:rPr>
              <w:t>C_NULL_PTR</w:t>
            </w:r>
            <w:r w:rsidRPr="00315BF7">
              <w:t>,</w:t>
            </w:r>
            <w:r w:rsidR="005572C9" w:rsidRPr="005572C9">
              <w:t xml:space="preserve"> no data will be copied.</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INTEGER(size_t), INTENT(IN) :: buf_len</w:t>
            </w:r>
          </w:p>
        </w:tc>
        <w:tc>
          <w:tcPr>
            <w:tcW w:w="4104" w:type="dxa"/>
          </w:tcPr>
          <w:p w:rsidR="005572C9" w:rsidRPr="005572C9" w:rsidRDefault="00315BF7" w:rsidP="0047588B">
            <w:r>
              <w:t xml:space="preserve">Will </w:t>
            </w:r>
            <w:r w:rsidR="005572C9" w:rsidRPr="005572C9">
              <w:t xml:space="preserve">contain the size </w:t>
            </w:r>
            <w:r>
              <w:t xml:space="preserve">in bytes </w:t>
            </w:r>
            <w:r w:rsidR="005572C9" w:rsidRPr="005572C9">
              <w:t>of the supplied buffer.</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INTEGER(ssizet_t), INTENT(OUT), OPTIONAL ::  buf_size</w:t>
            </w:r>
          </w:p>
        </w:tc>
        <w:tc>
          <w:tcPr>
            <w:tcW w:w="4104" w:type="dxa"/>
          </w:tcPr>
          <w:p w:rsidR="005572C9" w:rsidRPr="005572C9" w:rsidRDefault="00315BF7" w:rsidP="00EE6426">
            <w:r w:rsidRPr="005572C9">
              <w:t xml:space="preserve">Will </w:t>
            </w:r>
            <w:r w:rsidR="005572C9" w:rsidRPr="005572C9">
              <w:t>indicate the buffer size required to store the file image (</w:t>
            </w:r>
            <w:r w:rsidR="00EE6426">
              <w:t xml:space="preserve">in other words, </w:t>
            </w:r>
            <w:r w:rsidR="005572C9" w:rsidRPr="005572C9">
              <w:t xml:space="preserve">the length of the file). If only the </w:t>
            </w:r>
            <w:r w:rsidR="005572C9" w:rsidRPr="00315BF7">
              <w:rPr>
                <w:rFonts w:ascii="Courier New" w:hAnsi="Courier New" w:cs="Courier New"/>
                <w:sz w:val="18"/>
              </w:rPr>
              <w:t xml:space="preserve">buf_size </w:t>
            </w:r>
            <w:r w:rsidR="005572C9" w:rsidRPr="005572C9">
              <w:t>is needed</w:t>
            </w:r>
            <w:r>
              <w:t>,</w:t>
            </w:r>
            <w:r w:rsidR="005572C9" w:rsidRPr="005572C9">
              <w:t xml:space="preserve"> then </w:t>
            </w:r>
            <w:r w:rsidR="005572C9" w:rsidRPr="00315BF7">
              <w:rPr>
                <w:rFonts w:ascii="Courier New" w:hAnsi="Courier New" w:cs="Courier New"/>
                <w:sz w:val="18"/>
              </w:rPr>
              <w:t>buf_ptr</w:t>
            </w:r>
            <w:r w:rsidR="005572C9" w:rsidRPr="005572C9">
              <w:t xml:space="preserve"> should be also be set to </w:t>
            </w:r>
            <w:r w:rsidR="005572C9" w:rsidRPr="00315BF7">
              <w:rPr>
                <w:rFonts w:ascii="Courier New" w:hAnsi="Courier New" w:cs="Courier New"/>
                <w:sz w:val="18"/>
              </w:rPr>
              <w:t>C_NULL_PTR</w:t>
            </w:r>
            <w:r w:rsidR="005572C9" w:rsidRPr="005572C9">
              <w:t xml:space="preserve">. </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INTEGER, INTENT(OUT) :: hdferr</w:t>
            </w:r>
          </w:p>
        </w:tc>
        <w:tc>
          <w:tcPr>
            <w:tcW w:w="4104" w:type="dxa"/>
          </w:tcPr>
          <w:p w:rsidR="005572C9" w:rsidRPr="005572C9" w:rsidRDefault="00315BF7" w:rsidP="00315BF7">
            <w:r w:rsidRPr="005572C9">
              <w:t xml:space="preserve">Returns </w:t>
            </w:r>
            <w:r w:rsidR="005572C9" w:rsidRPr="005572C9">
              <w:t>the error status</w:t>
            </w:r>
            <w:r>
              <w:t>:</w:t>
            </w:r>
            <w:r w:rsidR="005572C9" w:rsidRPr="005572C9">
              <w:t xml:space="preserve"> 0 for success and -1 for failure.</w:t>
            </w:r>
          </w:p>
        </w:tc>
      </w:tr>
    </w:tbl>
    <w:p w:rsidR="005572C9" w:rsidRDefault="005572C9" w:rsidP="00B97404"/>
    <w:p w:rsidR="006D3706" w:rsidRDefault="00315BF7" w:rsidP="00B50584">
      <w:r>
        <w:t xml:space="preserve">See the “H5Fget_file_image” section on page </w:t>
      </w:r>
      <w:r w:rsidR="00B84989">
        <w:fldChar w:fldCharType="begin"/>
      </w:r>
      <w:r>
        <w:instrText xml:space="preserve"> REF H5Fget_file_image \h </w:instrText>
      </w:r>
      <w:r w:rsidR="00B84989">
        <w:fldChar w:fldCharType="end"/>
      </w:r>
      <w:r w:rsidR="00B84989">
        <w:fldChar w:fldCharType="begin"/>
      </w:r>
      <w:r>
        <w:instrText xml:space="preserve"> PAGEREF  H5Fget_file_image \# "0" \* Arabic  \* MERGEFORMAT </w:instrText>
      </w:r>
      <w:r w:rsidR="00B84989">
        <w:fldChar w:fldCharType="separate"/>
      </w:r>
      <w:r w:rsidR="006D729D">
        <w:rPr>
          <w:noProof/>
        </w:rPr>
        <w:t>18</w:t>
      </w:r>
      <w:r w:rsidR="00B84989">
        <w:fldChar w:fldCharType="end"/>
      </w:r>
      <w:r>
        <w:t xml:space="preserve"> for more information.</w:t>
      </w:r>
    </w:p>
    <w:p w:rsidR="00315BF7" w:rsidRDefault="00315BF7" w:rsidP="00B50584"/>
    <w:p w:rsidR="005572C9" w:rsidRDefault="005572C9" w:rsidP="00B97404"/>
    <w:p w:rsidR="005572C9" w:rsidRDefault="005572C9" w:rsidP="00B97404"/>
    <w:p w:rsidR="00A06C78" w:rsidRDefault="00A06C78">
      <w:pPr>
        <w:rPr>
          <w:rFonts w:asciiTheme="majorHAnsi" w:eastAsiaTheme="majorEastAsia" w:hAnsiTheme="majorHAnsi" w:cstheme="majorBidi"/>
          <w:b/>
          <w:bCs/>
          <w:color w:val="000000" w:themeColor="text1"/>
          <w:sz w:val="26"/>
          <w:szCs w:val="26"/>
        </w:rPr>
      </w:pPr>
      <w:r>
        <w:br w:type="page"/>
      </w:r>
    </w:p>
    <w:p w:rsidR="00B97404" w:rsidRDefault="00B97404" w:rsidP="0027734E">
      <w:pPr>
        <w:pStyle w:val="Heading2"/>
      </w:pPr>
      <w:bookmarkStart w:id="223" w:name="_Toc317672538"/>
      <w:r>
        <w:lastRenderedPageBreak/>
        <w:t>High</w:t>
      </w:r>
      <w:r w:rsidR="00555DD7">
        <w:t>-l</w:t>
      </w:r>
      <w:r>
        <w:t>evel Fortran API Routine</w:t>
      </w:r>
      <w:bookmarkEnd w:id="223"/>
    </w:p>
    <w:p w:rsidR="00B97404" w:rsidRDefault="00B97404" w:rsidP="00B97404">
      <w:r>
        <w:t xml:space="preserve">The new Fortran high-level routine </w:t>
      </w:r>
      <w:r w:rsidRPr="00A06C78">
        <w:rPr>
          <w:rFonts w:ascii="Courier New" w:hAnsi="Courier New" w:cs="Courier New"/>
          <w:sz w:val="18"/>
        </w:rPr>
        <w:t>H5LTopen_file_image_f</w:t>
      </w:r>
      <w:r>
        <w:t xml:space="preserve"> will provide a wrapper for the high-level </w:t>
      </w:r>
      <w:r w:rsidRPr="00FD1C94">
        <w:rPr>
          <w:rFonts w:ascii="Courier New" w:hAnsi="Courier New" w:cs="Courier New"/>
          <w:sz w:val="18"/>
        </w:rPr>
        <w:t>H5LTopen_file_image</w:t>
      </w:r>
      <w:r>
        <w:t xml:space="preserve"> function. Consequently, the high-level Fortran API will not be implemented using low-level HDF5 Fortran APIs.</w:t>
      </w:r>
    </w:p>
    <w:p w:rsidR="005572C9" w:rsidRDefault="005572C9" w:rsidP="00B97404"/>
    <w:p w:rsidR="005572C9" w:rsidRDefault="005572C9" w:rsidP="00B97404"/>
    <w:p w:rsidR="005572C9" w:rsidRDefault="005572C9" w:rsidP="00B97404"/>
    <w:p w:rsidR="00B97404" w:rsidRDefault="00B97404" w:rsidP="005572C9">
      <w:pPr>
        <w:pStyle w:val="Heading3"/>
      </w:pPr>
      <w:bookmarkStart w:id="224" w:name="_Toc317672539"/>
      <w:r>
        <w:t>H5LTopen_file_image_f</w:t>
      </w:r>
      <w:bookmarkEnd w:id="224"/>
    </w:p>
    <w:p w:rsidR="00B97404" w:rsidRDefault="00B97404" w:rsidP="00B97404">
      <w:r>
        <w:t xml:space="preserve">The signature of </w:t>
      </w:r>
      <w:r w:rsidRPr="00A06C78">
        <w:rPr>
          <w:rFonts w:ascii="Courier New" w:hAnsi="Courier New" w:cs="Courier New"/>
          <w:sz w:val="18"/>
        </w:rPr>
        <w:t>H5LTopen_file_image_f</w:t>
      </w:r>
      <w:r>
        <w:t xml:space="preserve"> is defined as follows:</w:t>
      </w:r>
    </w:p>
    <w:p w:rsidR="00AB1B11" w:rsidRDefault="00AB1B11" w:rsidP="00B97404"/>
    <w:p w:rsidR="00B97404" w:rsidRDefault="00B97404" w:rsidP="00AB1B11">
      <w:pPr>
        <w:pStyle w:val="PlainText"/>
      </w:pPr>
      <w:r>
        <w:t>SUBROUTINE H5LTopen_file_image_f(buf_ptr, buf_len, flags, file_id, hdferr)</w:t>
      </w:r>
    </w:p>
    <w:p w:rsidR="00AB1B11" w:rsidRDefault="00AB1B11" w:rsidP="00B97404"/>
    <w:p w:rsidR="00B97404" w:rsidRDefault="00B97404" w:rsidP="00B97404">
      <w:r>
        <w:t xml:space="preserve">The parameters of </w:t>
      </w:r>
      <w:r w:rsidRPr="00823CD4">
        <w:rPr>
          <w:rFonts w:ascii="Courier New" w:hAnsi="Courier New" w:cs="Courier New"/>
          <w:sz w:val="18"/>
        </w:rPr>
        <w:t>H5LTopen_file_image_f</w:t>
      </w:r>
      <w:r>
        <w:t xml:space="preserve"> </w:t>
      </w:r>
      <w:r w:rsidR="00823CD4">
        <w:t xml:space="preserve">are </w:t>
      </w:r>
      <w:r>
        <w:t>defined as follows:</w:t>
      </w:r>
    </w:p>
    <w:p w:rsidR="0027734E" w:rsidRDefault="0027734E"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5220"/>
      </w:tblGrid>
      <w:tr w:rsidR="002B61D9" w:rsidRPr="002B61D9">
        <w:tc>
          <w:tcPr>
            <w:tcW w:w="4878" w:type="dxa"/>
          </w:tcPr>
          <w:p w:rsidR="002B61D9" w:rsidRPr="002B61D9" w:rsidRDefault="002B61D9" w:rsidP="002B61D9">
            <w:pPr>
              <w:pStyle w:val="PlainText"/>
            </w:pPr>
            <w:r>
              <w:t xml:space="preserve">TYPE(C_PTR), INTENT(IN), VALUE :: </w:t>
            </w:r>
            <w:r w:rsidRPr="003617EF">
              <w:t>buf_ptr</w:t>
            </w:r>
          </w:p>
        </w:tc>
        <w:tc>
          <w:tcPr>
            <w:tcW w:w="5220" w:type="dxa"/>
          </w:tcPr>
          <w:p w:rsidR="002B61D9" w:rsidRPr="002B61D9" w:rsidRDefault="00555DD7" w:rsidP="006A4C21">
            <w:r>
              <w:t>Will</w:t>
            </w:r>
            <w:r w:rsidR="002B61D9" w:rsidRPr="002B61D9">
              <w:t xml:space="preserve"> contain a pointer to the supplied initial image</w:t>
            </w:r>
            <w:r w:rsidR="006564E8">
              <w:t xml:space="preserve">. </w:t>
            </w:r>
            <w:r w:rsidR="002B61D9" w:rsidRPr="002B61D9">
              <w:t xml:space="preserve">A </w:t>
            </w:r>
            <w:r w:rsidR="002B61D9" w:rsidRPr="006A4C21">
              <w:rPr>
                <w:rFonts w:ascii="Courier New" w:hAnsi="Courier New" w:cs="Courier New"/>
                <w:sz w:val="18"/>
              </w:rPr>
              <w:t>C_NULL_PTR</w:t>
            </w:r>
            <w:r w:rsidR="002B61D9" w:rsidRPr="002B61D9">
              <w:t xml:space="preserve"> value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tc>
          <w:tcPr>
            <w:tcW w:w="4878" w:type="dxa"/>
          </w:tcPr>
          <w:p w:rsidR="002B61D9" w:rsidRDefault="002B61D9" w:rsidP="002B61D9">
            <w:pPr>
              <w:pStyle w:val="PlainText"/>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t xml:space="preserve">INTEGER(size_t), INTENT(IN) :: </w:t>
            </w:r>
            <w:r w:rsidRPr="003617EF">
              <w:t>buf_len</w:t>
            </w:r>
          </w:p>
        </w:tc>
        <w:tc>
          <w:tcPr>
            <w:tcW w:w="5220" w:type="dxa"/>
          </w:tcPr>
          <w:p w:rsidR="002B61D9" w:rsidRPr="002B61D9" w:rsidRDefault="00555DD7" w:rsidP="0047588B">
            <w:r>
              <w:t>Will</w:t>
            </w:r>
            <w:r w:rsidR="002B61D9" w:rsidRPr="002B61D9">
              <w:t xml:space="preserve"> contain the size of the supplied buffer</w:t>
            </w:r>
            <w:r w:rsidR="006564E8">
              <w:t xml:space="preserve">. </w:t>
            </w:r>
            <w:r w:rsidR="002B61D9" w:rsidRPr="002B61D9">
              <w:t xml:space="preserve">A value of 0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tc>
          <w:tcPr>
            <w:tcW w:w="4878" w:type="dxa"/>
          </w:tcPr>
          <w:p w:rsidR="002B61D9" w:rsidRDefault="002B61D9" w:rsidP="002B61D9">
            <w:pPr>
              <w:pStyle w:val="PlainText"/>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t xml:space="preserve">INTEGER, INTENT(IN) :: </w:t>
            </w:r>
            <w:r w:rsidRPr="003617EF">
              <w:t>flags</w:t>
            </w:r>
          </w:p>
        </w:tc>
        <w:tc>
          <w:tcPr>
            <w:tcW w:w="5220" w:type="dxa"/>
          </w:tcPr>
          <w:p w:rsidR="00702264" w:rsidRPr="002B61D9" w:rsidRDefault="00555DD7" w:rsidP="00702264">
            <w:r>
              <w:t>Will</w:t>
            </w:r>
            <w:r w:rsidR="002B61D9" w:rsidRPr="002B61D9">
              <w:t xml:space="preserve"> contain a set of flags indicating whether the image is to be opened read/write</w:t>
            </w:r>
            <w:r w:rsidR="002B61D9">
              <w:t>,</w:t>
            </w:r>
            <w:r w:rsidR="002B61D9" w:rsidRPr="002B61D9">
              <w:t xml:space="preserve"> whether HDF5 is to take control of the buffer</w:t>
            </w:r>
            <w:r w:rsidR="002B61D9">
              <w:t xml:space="preserve">, </w:t>
            </w:r>
            <w:r w:rsidR="002B61D9" w:rsidRPr="002B61D9">
              <w:t>and how long the application promises to maintain the buffer. Possible flags are as follows:</w:t>
            </w:r>
            <w:r w:rsidR="002B61D9">
              <w:t xml:space="preserve"> </w:t>
            </w:r>
            <w:r w:rsidR="002B61D9" w:rsidRPr="00702264">
              <w:rPr>
                <w:rFonts w:ascii="Courier New" w:hAnsi="Courier New" w:cs="Courier New"/>
                <w:sz w:val="18"/>
              </w:rPr>
              <w:t>H5LT_IMAGE_OPEN_RW_F</w:t>
            </w:r>
            <w:r w:rsidR="002B61D9">
              <w:t xml:space="preserve">, </w:t>
            </w:r>
            <w:r w:rsidR="002B61D9" w:rsidRPr="00702264">
              <w:rPr>
                <w:rFonts w:ascii="Courier New" w:hAnsi="Courier New" w:cs="Courier New"/>
                <w:sz w:val="18"/>
              </w:rPr>
              <w:t>H5LT_IMAGE_DONT_COPY_F</w:t>
            </w:r>
            <w:r w:rsidR="002B61D9">
              <w:t>,</w:t>
            </w:r>
            <w:r w:rsidR="00702264">
              <w:t xml:space="preserve"> and</w:t>
            </w:r>
            <w:r w:rsidR="002B61D9">
              <w:t xml:space="preserve"> </w:t>
            </w:r>
            <w:r w:rsidR="002B61D9" w:rsidRPr="00702264">
              <w:rPr>
                <w:rFonts w:ascii="Courier New" w:hAnsi="Courier New" w:cs="Courier New"/>
                <w:sz w:val="18"/>
              </w:rPr>
              <w:t>H5LT_IMAGE_DONT_RELEASE_F</w:t>
            </w:r>
            <w:r w:rsidR="00702264">
              <w:rPr>
                <w:rFonts w:ascii="Courier New" w:hAnsi="Courier New" w:cs="Courier New"/>
                <w:sz w:val="18"/>
              </w:rPr>
              <w:t xml:space="preserve">. </w:t>
            </w:r>
            <w:r w:rsidR="00702264">
              <w:t xml:space="preserve">The C equivalent flags are defined in the “H5LTopen_file_image” section on page </w:t>
            </w:r>
            <w:r w:rsidR="00B84989">
              <w:fldChar w:fldCharType="begin"/>
            </w:r>
            <w:r w:rsidR="00702264">
              <w:instrText xml:space="preserve"> PAGEREF H5LTopen_file_image \h </w:instrText>
            </w:r>
            <w:r w:rsidR="00B84989">
              <w:fldChar w:fldCharType="separate"/>
            </w:r>
            <w:r w:rsidR="006D729D">
              <w:rPr>
                <w:noProof/>
              </w:rPr>
              <w:t>19</w:t>
            </w:r>
            <w:r w:rsidR="00B84989">
              <w:fldChar w:fldCharType="end"/>
            </w:r>
            <w:r w:rsidR="00702264">
              <w:t>.</w:t>
            </w:r>
          </w:p>
        </w:tc>
      </w:tr>
      <w:tr w:rsidR="002B61D9" w:rsidRPr="002B61D9">
        <w:tc>
          <w:tcPr>
            <w:tcW w:w="4878" w:type="dxa"/>
          </w:tcPr>
          <w:p w:rsidR="002B61D9" w:rsidRDefault="002B61D9" w:rsidP="0047588B">
            <w:pPr>
              <w:rPr>
                <w:rFonts w:ascii="Consolas" w:hAnsi="Consolas"/>
              </w:rPr>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rsidRPr="002B61D9">
              <w:t>INTEGER(hid_t)</w:t>
            </w:r>
            <w:r>
              <w:t xml:space="preserve">, </w:t>
            </w:r>
            <w:r w:rsidRPr="002B61D9">
              <w:t>INTENT(IN) ::  file_id</w:t>
            </w:r>
          </w:p>
        </w:tc>
        <w:tc>
          <w:tcPr>
            <w:tcW w:w="5220" w:type="dxa"/>
          </w:tcPr>
          <w:p w:rsidR="002B61D9" w:rsidRPr="002B61D9" w:rsidRDefault="00555DD7" w:rsidP="0047588B">
            <w:r>
              <w:t>Will</w:t>
            </w:r>
            <w:r w:rsidR="002B61D9" w:rsidRPr="002B61D9">
              <w:t xml:space="preserve"> be a file ID on success.</w:t>
            </w:r>
          </w:p>
        </w:tc>
      </w:tr>
      <w:tr w:rsidR="002B61D9" w:rsidRPr="002B61D9">
        <w:tc>
          <w:tcPr>
            <w:tcW w:w="4878" w:type="dxa"/>
          </w:tcPr>
          <w:p w:rsidR="002B61D9" w:rsidRPr="002B61D9" w:rsidRDefault="002B61D9" w:rsidP="002B61D9">
            <w:pPr>
              <w:pStyle w:val="PlainText"/>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t>INTEGER, INTENT(OUT) :: hdferr</w:t>
            </w:r>
          </w:p>
        </w:tc>
        <w:tc>
          <w:tcPr>
            <w:tcW w:w="5220" w:type="dxa"/>
          </w:tcPr>
          <w:p w:rsidR="002B61D9" w:rsidRPr="002B61D9" w:rsidRDefault="00702264" w:rsidP="0047588B">
            <w:r w:rsidRPr="002B61D9">
              <w:t xml:space="preserve">Returns </w:t>
            </w:r>
            <w:r w:rsidR="002B61D9" w:rsidRPr="002B61D9">
              <w:t>the error status</w:t>
            </w:r>
            <w:r>
              <w:t>:</w:t>
            </w:r>
            <w:r w:rsidR="002B61D9">
              <w:t xml:space="preserve"> </w:t>
            </w:r>
            <w:r w:rsidR="002B61D9" w:rsidRPr="002B61D9">
              <w:t>0 for success and -1 for failure.</w:t>
            </w:r>
          </w:p>
        </w:tc>
      </w:tr>
    </w:tbl>
    <w:p w:rsidR="00B97404" w:rsidRDefault="00B97404" w:rsidP="00DD7D61"/>
    <w:p w:rsidR="00803FC8" w:rsidRDefault="00803FC8" w:rsidP="00621809"/>
    <w:sectPr w:rsidR="00803FC8" w:rsidSect="00155CEA">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 *" w:date="2012-02-29T17:15:00Z" w:initials="**">
    <w:p w:rsidR="008C2127" w:rsidRDefault="008C2127">
      <w:pPr>
        <w:pStyle w:val="CommentText"/>
      </w:pPr>
      <w:r>
        <w:rPr>
          <w:rStyle w:val="CommentReference"/>
        </w:rPr>
        <w:annotationRef/>
      </w:r>
      <w:r>
        <w:t>These two paragraphs miss the essential point – which is the constraints imposed by the requirement for “call by value” in the property lists.  Consider replacing these two paragraphs with re-worked version given below.</w:t>
      </w:r>
    </w:p>
  </w:comment>
  <w:comment w:id="17" w:author="* *" w:date="2012-02-29T17:17:00Z" w:initials="**">
    <w:p w:rsidR="008C2127" w:rsidRDefault="008C2127">
      <w:pPr>
        <w:pStyle w:val="CommentText"/>
      </w:pPr>
      <w:r>
        <w:rPr>
          <w:rStyle w:val="CommentReference"/>
        </w:rPr>
        <w:annotationRef/>
      </w:r>
      <w:r>
        <w:t>I imagine that we will keep the original RFC on line somewhere.  If so, it might be appropriate to add that document to this list.</w:t>
      </w:r>
    </w:p>
  </w:comment>
  <w:comment w:id="33" w:author="* *" w:date="2012-02-29T18:26:00Z" w:initials="**">
    <w:p w:rsidR="008C2127" w:rsidRDefault="008C2127">
      <w:pPr>
        <w:pStyle w:val="CommentText"/>
      </w:pPr>
      <w:r>
        <w:rPr>
          <w:rStyle w:val="CommentReference"/>
        </w:rPr>
        <w:annotationRef/>
      </w:r>
      <w:r>
        <w:t>???  -- fractured prose?</w:t>
      </w:r>
    </w:p>
  </w:comment>
  <w:comment w:id="73" w:author="* *" w:date="2012-03-01T11:51:00Z" w:initials="**">
    <w:p w:rsidR="008C2127" w:rsidRDefault="008C2127">
      <w:pPr>
        <w:pStyle w:val="CommentText"/>
      </w:pPr>
      <w:r>
        <w:rPr>
          <w:rStyle w:val="CommentReference"/>
        </w:rPr>
        <w:annotationRef/>
      </w:r>
      <w:r>
        <w:t>This paragraph reflects the mis-conceptions mentioned at the beginning of the paper.  Consider replacing it with the re-written version below</w:t>
      </w:r>
    </w:p>
  </w:comment>
  <w:comment w:id="151" w:author="* *" w:date="2012-03-01T13:26:00Z" w:initials="**">
    <w:p w:rsidR="00B11914" w:rsidRDefault="00B11914">
      <w:pPr>
        <w:pStyle w:val="CommentText"/>
      </w:pPr>
      <w:r>
        <w:rPr>
          <w:rStyle w:val="CommentReference"/>
        </w:rPr>
        <w:annotationRef/>
      </w:r>
      <w:r>
        <w:t>“process” is a term of art in computer science, that refers to a single sequential program while it is executing.  In general, the user program and the HDF5 library will be the same process.</w:t>
      </w:r>
    </w:p>
  </w:comment>
  <w:comment w:id="154" w:author="* *" w:date="2012-03-01T12:23:00Z" w:initials="**">
    <w:p w:rsidR="008C2127" w:rsidRDefault="008C2127">
      <w:pPr>
        <w:pStyle w:val="CommentText"/>
      </w:pPr>
      <w:r>
        <w:rPr>
          <w:rStyle w:val="CommentReference"/>
        </w:rPr>
        <w:annotationRef/>
      </w:r>
      <w:r>
        <w:t xml:space="preserve">I think you mean either “discard” or “free” here.  Also, to avoid ambiguity, it might be best to speak of the “file image buffer”, not the “file image”.  </w:t>
      </w:r>
    </w:p>
  </w:comment>
  <w:comment w:id="171" w:author="* *" w:date="2012-03-01T13:24:00Z" w:initials="**">
    <w:p w:rsidR="008C2127" w:rsidRDefault="008C2127">
      <w:pPr>
        <w:pStyle w:val="CommentText"/>
      </w:pPr>
      <w:r>
        <w:rPr>
          <w:rStyle w:val="CommentReference"/>
        </w:rPr>
        <w:annotationRef/>
      </w:r>
      <w:r>
        <w:t>Unless I am missing the point, this is not true.  Failure to discard the buffer will simply result in a memory leak – which may be catastrophic if the buffer is very large, but should not cause file corruption in and of itself.</w:t>
      </w:r>
    </w:p>
    <w:p w:rsidR="008C2127" w:rsidRDefault="008C2127">
      <w:pPr>
        <w:pStyle w:val="CommentText"/>
      </w:pPr>
      <w:r>
        <w:t>In contrast, discarding a file image buffer while it is still in use will typically cause catastrophic failures later in execution.</w:t>
      </w:r>
    </w:p>
  </w:comment>
  <w:comment w:id="172" w:author="* *" w:date="2012-03-01T12:32:00Z" w:initials="**">
    <w:p w:rsidR="008C2127" w:rsidRDefault="008C2127">
      <w:pPr>
        <w:pStyle w:val="CommentText"/>
      </w:pPr>
      <w:r>
        <w:rPr>
          <w:rStyle w:val="CommentReference"/>
        </w:rPr>
        <w:annotationRef/>
      </w:r>
      <w:r>
        <w:t xml:space="preserve">This is badly garbled.  </w:t>
      </w:r>
    </w:p>
    <w:p w:rsidR="008C2127" w:rsidRDefault="008C2127">
      <w:pPr>
        <w:pStyle w:val="CommentText"/>
      </w:pPr>
      <w:r>
        <w:t xml:space="preserve">Ownership of a file image buffer will only be passed to the application program if the file image callbacks are designed to do this.  </w:t>
      </w:r>
    </w:p>
    <w:p w:rsidR="008C2127" w:rsidRDefault="008C2127">
      <w:pPr>
        <w:pStyle w:val="CommentText"/>
      </w:pPr>
      <w:r>
        <w:t xml:space="preserve">In such cases, the application program must refrain from freeing the buffer until the library has deleted all references to it.  </w:t>
      </w:r>
    </w:p>
    <w:p w:rsidR="008C2127" w:rsidRDefault="008C2127">
      <w:pPr>
        <w:pStyle w:val="CommentText"/>
      </w:pPr>
      <w:r>
        <w:t xml:space="preserve">This in turn will happen after all property lists (if any) that refer to the buffer have been discarded, and the file driver  (if any) that used the buffer has closed the file and thinks it has discarded the buffer. </w:t>
      </w:r>
    </w:p>
  </w:comment>
  <w:comment w:id="206" w:author="* *" w:date="2012-03-01T12:50:00Z" w:initials="**">
    <w:p w:rsidR="008C2127" w:rsidRDefault="008C2127">
      <w:pPr>
        <w:pStyle w:val="CommentText"/>
      </w:pPr>
      <w:r>
        <w:rPr>
          <w:rStyle w:val="CommentReference"/>
        </w:rPr>
        <w:annotationRef/>
      </w:r>
      <w:r>
        <w:t>??? use cases seem to have been lost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23B" w:rsidRDefault="002D723B" w:rsidP="00621809">
      <w:r>
        <w:separator/>
      </w:r>
    </w:p>
  </w:endnote>
  <w:endnote w:type="continuationSeparator" w:id="0">
    <w:p w:rsidR="002D723B" w:rsidRDefault="002D723B"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D723B">
              <w:fldChar w:fldCharType="begin"/>
            </w:r>
            <w:r w:rsidR="002D723B">
              <w:instrText xml:space="preserve"> PAGE </w:instrText>
            </w:r>
            <w:r w:rsidR="002D723B">
              <w:fldChar w:fldCharType="separate"/>
            </w:r>
            <w:r w:rsidR="00526D8C">
              <w:rPr>
                <w:noProof/>
              </w:rPr>
              <w:t>46</w:t>
            </w:r>
            <w:r w:rsidR="002D723B">
              <w:rPr>
                <w:noProof/>
              </w:rPr>
              <w:fldChar w:fldCharType="end"/>
            </w:r>
            <w:r>
              <w:t xml:space="preserve"> of </w:t>
            </w:r>
            <w:r w:rsidR="002D723B">
              <w:fldChar w:fldCharType="begin"/>
            </w:r>
            <w:r w:rsidR="002D723B">
              <w:instrText xml:space="preserve"> NUMPAGES  </w:instrText>
            </w:r>
            <w:r w:rsidR="002D723B">
              <w:fldChar w:fldCharType="separate"/>
            </w:r>
            <w:r w:rsidR="00526D8C">
              <w:rPr>
                <w:noProof/>
              </w:rPr>
              <w:t>46</w:t>
            </w:r>
            <w:r w:rsidR="002D723B">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D723B">
              <w:fldChar w:fldCharType="begin"/>
            </w:r>
            <w:r w:rsidR="002D723B">
              <w:instrText xml:space="preserve"> PAGE </w:instrText>
            </w:r>
            <w:r w:rsidR="002D723B">
              <w:fldChar w:fldCharType="separate"/>
            </w:r>
            <w:r w:rsidR="00526D8C">
              <w:rPr>
                <w:noProof/>
              </w:rPr>
              <w:t>35</w:t>
            </w:r>
            <w:r w:rsidR="002D723B">
              <w:rPr>
                <w:noProof/>
              </w:rPr>
              <w:fldChar w:fldCharType="end"/>
            </w:r>
            <w:r>
              <w:t xml:space="preserve"> of </w:t>
            </w:r>
            <w:r w:rsidR="002D723B">
              <w:fldChar w:fldCharType="begin"/>
            </w:r>
            <w:r w:rsidR="002D723B">
              <w:instrText xml:space="preserve"> NUMPAGES  </w:instrText>
            </w:r>
            <w:r w:rsidR="002D723B">
              <w:fldChar w:fldCharType="separate"/>
            </w:r>
            <w:r w:rsidR="00526D8C">
              <w:rPr>
                <w:noProof/>
              </w:rPr>
              <w:t>35</w:t>
            </w:r>
            <w:r w:rsidR="002D723B">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23B" w:rsidRDefault="002D723B" w:rsidP="00621809">
      <w:r>
        <w:separator/>
      </w:r>
    </w:p>
  </w:footnote>
  <w:footnote w:type="continuationSeparator" w:id="0">
    <w:p w:rsidR="002D723B" w:rsidRDefault="002D723B"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Default="002D723B" w:rsidP="00801D68">
    <w:pPr>
      <w:pStyle w:val="THGHeader2"/>
      <w:jc w:val="right"/>
    </w:pPr>
    <w:r>
      <w:fldChar w:fldCharType="begin"/>
    </w:r>
    <w:r>
      <w:instrText xml:space="preserve"> STYLEREF  "Heading 1"  \* MERGEFORMAT </w:instrText>
    </w:r>
    <w:r>
      <w:fldChar w:fldCharType="separate"/>
    </w:r>
    <w:r w:rsidR="00526D8C">
      <w:rPr>
        <w:noProof/>
      </w:rPr>
      <w:t>Fortran Signatures for File Image Operations API Calls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2D723B" w:rsidP="00326919">
    <w:pPr>
      <w:pStyle w:val="THGHeader2"/>
      <w:jc w:val="right"/>
    </w:pPr>
    <w:r>
      <w:fldChar w:fldCharType="begin"/>
    </w:r>
    <w:r>
      <w:instrText xml:space="preserve"> STYLEREF  "Heading 1"  \* MERGEFORMAT </w:instrText>
    </w:r>
    <w:r>
      <w:fldChar w:fldCharType="separate"/>
    </w:r>
    <w:r w:rsidR="00526D8C">
      <w:rPr>
        <w:noProof/>
      </w:rPr>
      <w:t>Examples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29"/>
  </w:num>
  <w:num w:numId="11">
    <w:abstractNumId w:val="24"/>
  </w:num>
  <w:num w:numId="12">
    <w:abstractNumId w:val="21"/>
  </w:num>
  <w:num w:numId="13">
    <w:abstractNumId w:val="18"/>
  </w:num>
  <w:num w:numId="14">
    <w:abstractNumId w:val="10"/>
  </w:num>
  <w:num w:numId="15">
    <w:abstractNumId w:val="22"/>
  </w:num>
  <w:num w:numId="16">
    <w:abstractNumId w:val="11"/>
  </w:num>
  <w:num w:numId="17">
    <w:abstractNumId w:val="25"/>
  </w:num>
  <w:num w:numId="18">
    <w:abstractNumId w:val="14"/>
  </w:num>
  <w:num w:numId="19">
    <w:abstractNumId w:val="23"/>
  </w:num>
  <w:num w:numId="20">
    <w:abstractNumId w:val="12"/>
  </w:num>
  <w:num w:numId="21">
    <w:abstractNumId w:val="4"/>
  </w:num>
  <w:num w:numId="22">
    <w:abstractNumId w:val="15"/>
  </w:num>
  <w:num w:numId="23">
    <w:abstractNumId w:val="7"/>
  </w:num>
  <w:num w:numId="24">
    <w:abstractNumId w:val="20"/>
  </w:num>
  <w:num w:numId="25">
    <w:abstractNumId w:val="13"/>
  </w:num>
  <w:num w:numId="26">
    <w:abstractNumId w:val="27"/>
  </w:num>
  <w:num w:numId="27">
    <w:abstractNumId w:val="16"/>
  </w:num>
  <w:num w:numId="28">
    <w:abstractNumId w:val="9"/>
  </w:num>
  <w:num w:numId="29">
    <w:abstractNumId w:val="5"/>
  </w:num>
  <w:num w:numId="30">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61D60"/>
    <w:rsid w:val="00066140"/>
    <w:rsid w:val="00070501"/>
    <w:rsid w:val="00071297"/>
    <w:rsid w:val="00086E6C"/>
    <w:rsid w:val="00094E01"/>
    <w:rsid w:val="0009599F"/>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6294"/>
    <w:rsid w:val="001C2BBC"/>
    <w:rsid w:val="001D2C35"/>
    <w:rsid w:val="001E0173"/>
    <w:rsid w:val="001E07DE"/>
    <w:rsid w:val="001E28A1"/>
    <w:rsid w:val="001E31BA"/>
    <w:rsid w:val="001E4C85"/>
    <w:rsid w:val="0020187A"/>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670B"/>
    <w:rsid w:val="002D723B"/>
    <w:rsid w:val="002E2C16"/>
    <w:rsid w:val="003064BF"/>
    <w:rsid w:val="00311057"/>
    <w:rsid w:val="0031105C"/>
    <w:rsid w:val="00315BF7"/>
    <w:rsid w:val="00325822"/>
    <w:rsid w:val="00326919"/>
    <w:rsid w:val="00332A96"/>
    <w:rsid w:val="00336058"/>
    <w:rsid w:val="00342603"/>
    <w:rsid w:val="00347C9C"/>
    <w:rsid w:val="003517A1"/>
    <w:rsid w:val="003519F8"/>
    <w:rsid w:val="00351DB1"/>
    <w:rsid w:val="0035209E"/>
    <w:rsid w:val="003725E2"/>
    <w:rsid w:val="00380E70"/>
    <w:rsid w:val="003820A1"/>
    <w:rsid w:val="0039148C"/>
    <w:rsid w:val="003A0997"/>
    <w:rsid w:val="003B02EE"/>
    <w:rsid w:val="003B47E3"/>
    <w:rsid w:val="003B52DF"/>
    <w:rsid w:val="003C244D"/>
    <w:rsid w:val="003C3CEE"/>
    <w:rsid w:val="003C4144"/>
    <w:rsid w:val="003C53F3"/>
    <w:rsid w:val="003C5B19"/>
    <w:rsid w:val="003D0937"/>
    <w:rsid w:val="003D72B0"/>
    <w:rsid w:val="003E30A2"/>
    <w:rsid w:val="003F0BCF"/>
    <w:rsid w:val="003F1C10"/>
    <w:rsid w:val="003F3F68"/>
    <w:rsid w:val="003F6D0D"/>
    <w:rsid w:val="003F72C5"/>
    <w:rsid w:val="0040276B"/>
    <w:rsid w:val="00407B4C"/>
    <w:rsid w:val="00420406"/>
    <w:rsid w:val="0043187D"/>
    <w:rsid w:val="004356B1"/>
    <w:rsid w:val="004449B6"/>
    <w:rsid w:val="0045736D"/>
    <w:rsid w:val="00461430"/>
    <w:rsid w:val="00473226"/>
    <w:rsid w:val="00474535"/>
    <w:rsid w:val="0047588B"/>
    <w:rsid w:val="0048308A"/>
    <w:rsid w:val="00485751"/>
    <w:rsid w:val="00491269"/>
    <w:rsid w:val="004923DB"/>
    <w:rsid w:val="0049749D"/>
    <w:rsid w:val="004A4947"/>
    <w:rsid w:val="004A526E"/>
    <w:rsid w:val="004A7069"/>
    <w:rsid w:val="004B27F5"/>
    <w:rsid w:val="004B32E7"/>
    <w:rsid w:val="004B399E"/>
    <w:rsid w:val="004B3A3D"/>
    <w:rsid w:val="004C09C2"/>
    <w:rsid w:val="004C2091"/>
    <w:rsid w:val="004C498A"/>
    <w:rsid w:val="004C50BA"/>
    <w:rsid w:val="004E05D6"/>
    <w:rsid w:val="004E413A"/>
    <w:rsid w:val="00501CEC"/>
    <w:rsid w:val="00506DD8"/>
    <w:rsid w:val="0051123F"/>
    <w:rsid w:val="005113DE"/>
    <w:rsid w:val="0051579A"/>
    <w:rsid w:val="0052685F"/>
    <w:rsid w:val="00526D8C"/>
    <w:rsid w:val="0053342D"/>
    <w:rsid w:val="00535CFC"/>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40EB"/>
    <w:rsid w:val="005F0180"/>
    <w:rsid w:val="005F4CCB"/>
    <w:rsid w:val="005F6D01"/>
    <w:rsid w:val="006064E5"/>
    <w:rsid w:val="006131A1"/>
    <w:rsid w:val="00616110"/>
    <w:rsid w:val="00621809"/>
    <w:rsid w:val="00622721"/>
    <w:rsid w:val="006257DA"/>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87565"/>
    <w:rsid w:val="00695735"/>
    <w:rsid w:val="006A1142"/>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303E3"/>
    <w:rsid w:val="007352C9"/>
    <w:rsid w:val="0073648D"/>
    <w:rsid w:val="007416DE"/>
    <w:rsid w:val="007428F1"/>
    <w:rsid w:val="0075359B"/>
    <w:rsid w:val="00755EDB"/>
    <w:rsid w:val="007618A1"/>
    <w:rsid w:val="007625C5"/>
    <w:rsid w:val="00771444"/>
    <w:rsid w:val="0077258A"/>
    <w:rsid w:val="00775B35"/>
    <w:rsid w:val="00775EB6"/>
    <w:rsid w:val="007878D7"/>
    <w:rsid w:val="007926A5"/>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A4EF3"/>
    <w:rsid w:val="008B0893"/>
    <w:rsid w:val="008B27D0"/>
    <w:rsid w:val="008B74BD"/>
    <w:rsid w:val="008C1AFC"/>
    <w:rsid w:val="008C2127"/>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59F6"/>
    <w:rsid w:val="00977255"/>
    <w:rsid w:val="009834DC"/>
    <w:rsid w:val="00984711"/>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11914"/>
    <w:rsid w:val="00B13583"/>
    <w:rsid w:val="00B17607"/>
    <w:rsid w:val="00B20A18"/>
    <w:rsid w:val="00B24139"/>
    <w:rsid w:val="00B2437E"/>
    <w:rsid w:val="00B338CB"/>
    <w:rsid w:val="00B42D34"/>
    <w:rsid w:val="00B4440F"/>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A548B"/>
    <w:rsid w:val="00CB6C98"/>
    <w:rsid w:val="00CC1927"/>
    <w:rsid w:val="00CC22A8"/>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0BA8"/>
    <w:rsid w:val="00D436C9"/>
    <w:rsid w:val="00D47248"/>
    <w:rsid w:val="00D51136"/>
    <w:rsid w:val="00D53013"/>
    <w:rsid w:val="00D5308A"/>
    <w:rsid w:val="00D54BA1"/>
    <w:rsid w:val="00D56F29"/>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B1778"/>
    <w:rsid w:val="00DB1A9F"/>
    <w:rsid w:val="00DB1F57"/>
    <w:rsid w:val="00DB2E37"/>
    <w:rsid w:val="00DB547F"/>
    <w:rsid w:val="00DC0EED"/>
    <w:rsid w:val="00DD7D61"/>
    <w:rsid w:val="00DE0AD0"/>
    <w:rsid w:val="00DF720F"/>
    <w:rsid w:val="00E03820"/>
    <w:rsid w:val="00E0407C"/>
    <w:rsid w:val="00E061BC"/>
    <w:rsid w:val="00E13586"/>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37DC"/>
    <w:rsid w:val="00F56AA6"/>
    <w:rsid w:val="00F6447F"/>
    <w:rsid w:val="00F71A22"/>
    <w:rsid w:val="00F73133"/>
    <w:rsid w:val="00F81DC4"/>
    <w:rsid w:val="00F90E4E"/>
    <w:rsid w:val="00F960DD"/>
    <w:rsid w:val="00F96AAA"/>
    <w:rsid w:val="00FA3F06"/>
    <w:rsid w:val="00FB4EF7"/>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www.hdfgroup.org/HDF5/doc/TechNotes.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HDFGroup.org" TargetMode="External"/><Relationship Id="rId19" Type="http://schemas.openxmlformats.org/officeDocument/2006/relationships/hyperlink" Target="http://www.hdfgroup.org/HDF5/doc/UG/UG_frame08TheFile.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5A82C-6D36-4505-8FD6-5E8B84B1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TotalTime>
  <Pages>46</Pages>
  <Words>15095</Words>
  <Characters>86044</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100938</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2</cp:revision>
  <cp:lastPrinted>2012-01-31T17:37:00Z</cp:lastPrinted>
  <dcterms:created xsi:type="dcterms:W3CDTF">2012-03-01T19:50:00Z</dcterms:created>
  <dcterms:modified xsi:type="dcterms:W3CDTF">2012-03-01T19:50:00Z</dcterms:modified>
</cp:coreProperties>
</file>